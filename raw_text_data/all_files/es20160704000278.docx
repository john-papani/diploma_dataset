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234CD0" w14:textId="77777777" w:rsidR="00B7541C" w:rsidRPr="00B7541C" w:rsidRDefault="00B7541C" w:rsidP="00B7541C">
      <w:pPr>
        <w:spacing w:after="0" w:line="360" w:lineRule="auto"/>
        <w:rPr>
          <w:ins w:id="0" w:author="Φλούδα Χριστίνα" w:date="2016-07-13T10:06:00Z"/>
          <w:rFonts w:eastAsia="Times New Roman"/>
          <w:szCs w:val="24"/>
          <w:lang w:eastAsia="en-US"/>
        </w:rPr>
      </w:pPr>
      <w:bookmarkStart w:id="1" w:name="_GoBack"/>
      <w:bookmarkEnd w:id="1"/>
      <w:ins w:id="2" w:author="Φλούδα Χριστίνα" w:date="2016-07-13T10:06:00Z">
        <w:r w:rsidRPr="00B7541C">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70467E55" w14:textId="77777777" w:rsidR="00B7541C" w:rsidRPr="00B7541C" w:rsidRDefault="00B7541C" w:rsidP="00B7541C">
      <w:pPr>
        <w:spacing w:after="0" w:line="360" w:lineRule="auto"/>
        <w:rPr>
          <w:ins w:id="3" w:author="Φλούδα Χριστίνα" w:date="2016-07-13T10:06:00Z"/>
          <w:rFonts w:eastAsia="Times New Roman"/>
          <w:szCs w:val="24"/>
          <w:lang w:eastAsia="en-US"/>
        </w:rPr>
      </w:pPr>
    </w:p>
    <w:p w14:paraId="5B697A9D" w14:textId="77777777" w:rsidR="00B7541C" w:rsidRPr="00B7541C" w:rsidRDefault="00B7541C" w:rsidP="00B7541C">
      <w:pPr>
        <w:spacing w:after="0" w:line="360" w:lineRule="auto"/>
        <w:rPr>
          <w:ins w:id="4" w:author="Φλούδα Χριστίνα" w:date="2016-07-13T10:06:00Z"/>
          <w:rFonts w:eastAsia="Times New Roman"/>
          <w:szCs w:val="24"/>
          <w:lang w:eastAsia="en-US"/>
        </w:rPr>
      </w:pPr>
      <w:ins w:id="5" w:author="Φλούδα Χριστίνα" w:date="2016-07-13T10:06:00Z">
        <w:r w:rsidRPr="00B7541C">
          <w:rPr>
            <w:rFonts w:eastAsia="Times New Roman"/>
            <w:szCs w:val="24"/>
            <w:lang w:eastAsia="en-US"/>
          </w:rPr>
          <w:t>ΠΙΝΑΚΑΣ ΠΕΡΙΕΧΟΜΕΝΩΝ</w:t>
        </w:r>
      </w:ins>
    </w:p>
    <w:p w14:paraId="7891BD10" w14:textId="77777777" w:rsidR="00B7541C" w:rsidRPr="00B7541C" w:rsidRDefault="00B7541C" w:rsidP="00B7541C">
      <w:pPr>
        <w:spacing w:after="0" w:line="360" w:lineRule="auto"/>
        <w:rPr>
          <w:ins w:id="6" w:author="Φλούδα Χριστίνα" w:date="2016-07-13T10:06:00Z"/>
          <w:rFonts w:eastAsia="Times New Roman"/>
          <w:szCs w:val="24"/>
          <w:lang w:eastAsia="en-US"/>
        </w:rPr>
      </w:pPr>
      <w:ins w:id="7" w:author="Φλούδα Χριστίνα" w:date="2016-07-13T10:06:00Z">
        <w:r w:rsidRPr="00B7541C">
          <w:rPr>
            <w:rFonts w:eastAsia="Times New Roman"/>
            <w:szCs w:val="24"/>
            <w:lang w:eastAsia="en-US"/>
          </w:rPr>
          <w:t xml:space="preserve">ΙΖ΄ ΠΕΡΙΟΔΟΣ </w:t>
        </w:r>
      </w:ins>
    </w:p>
    <w:p w14:paraId="0A0EFB76" w14:textId="77777777" w:rsidR="00B7541C" w:rsidRPr="00B7541C" w:rsidRDefault="00B7541C" w:rsidP="00B7541C">
      <w:pPr>
        <w:spacing w:after="0" w:line="360" w:lineRule="auto"/>
        <w:rPr>
          <w:ins w:id="8" w:author="Φλούδα Χριστίνα" w:date="2016-07-13T10:06:00Z"/>
          <w:rFonts w:eastAsia="Times New Roman"/>
          <w:szCs w:val="24"/>
          <w:lang w:eastAsia="en-US"/>
        </w:rPr>
      </w:pPr>
      <w:ins w:id="9" w:author="Φλούδα Χριστίνα" w:date="2016-07-13T10:06:00Z">
        <w:r w:rsidRPr="00B7541C">
          <w:rPr>
            <w:rFonts w:eastAsia="Times New Roman"/>
            <w:szCs w:val="24"/>
            <w:lang w:eastAsia="en-US"/>
          </w:rPr>
          <w:t>ΠΡΟΕΔΡΕΥΟΜΕΝΗΣ ΚΟΙΝΟΒΟΥΛΕΥΤΙΚΗΣ ΔΗΜΟΚΡΑΤΙΑΣ</w:t>
        </w:r>
      </w:ins>
    </w:p>
    <w:p w14:paraId="7BD1A007" w14:textId="77777777" w:rsidR="00B7541C" w:rsidRPr="00B7541C" w:rsidRDefault="00B7541C" w:rsidP="00B7541C">
      <w:pPr>
        <w:spacing w:after="0" w:line="360" w:lineRule="auto"/>
        <w:rPr>
          <w:ins w:id="10" w:author="Φλούδα Χριστίνα" w:date="2016-07-13T10:06:00Z"/>
          <w:rFonts w:eastAsia="Times New Roman"/>
          <w:szCs w:val="24"/>
          <w:lang w:eastAsia="en-US"/>
        </w:rPr>
      </w:pPr>
      <w:ins w:id="11" w:author="Φλούδα Χριστίνα" w:date="2016-07-13T10:06:00Z">
        <w:r w:rsidRPr="00B7541C">
          <w:rPr>
            <w:rFonts w:eastAsia="Times New Roman"/>
            <w:szCs w:val="24"/>
            <w:lang w:eastAsia="en-US"/>
          </w:rPr>
          <w:t>ΣΥΝΟΔΟΣ Α΄</w:t>
        </w:r>
      </w:ins>
    </w:p>
    <w:p w14:paraId="33F5154B" w14:textId="77777777" w:rsidR="00B7541C" w:rsidRPr="00B7541C" w:rsidRDefault="00B7541C" w:rsidP="00B7541C">
      <w:pPr>
        <w:spacing w:after="0" w:line="360" w:lineRule="auto"/>
        <w:rPr>
          <w:ins w:id="12" w:author="Φλούδα Χριστίνα" w:date="2016-07-13T10:06:00Z"/>
          <w:rFonts w:eastAsia="Times New Roman"/>
          <w:szCs w:val="24"/>
          <w:lang w:eastAsia="en-US"/>
        </w:rPr>
      </w:pPr>
    </w:p>
    <w:p w14:paraId="5C3EB5B0" w14:textId="77777777" w:rsidR="00B7541C" w:rsidRPr="00B7541C" w:rsidRDefault="00B7541C" w:rsidP="00B7541C">
      <w:pPr>
        <w:spacing w:after="0" w:line="360" w:lineRule="auto"/>
        <w:rPr>
          <w:ins w:id="13" w:author="Φλούδα Χριστίνα" w:date="2016-07-13T10:06:00Z"/>
          <w:rFonts w:eastAsia="Times New Roman"/>
          <w:szCs w:val="24"/>
          <w:lang w:eastAsia="en-US"/>
        </w:rPr>
      </w:pPr>
      <w:ins w:id="14" w:author="Φλούδα Χριστίνα" w:date="2016-07-13T10:06:00Z">
        <w:r w:rsidRPr="00B7541C">
          <w:rPr>
            <w:rFonts w:eastAsia="Times New Roman"/>
            <w:szCs w:val="24"/>
            <w:lang w:eastAsia="en-US"/>
          </w:rPr>
          <w:t>ΣΥΝΕΔΡΙΑΣΗ ΡΝΣΤ΄</w:t>
        </w:r>
      </w:ins>
    </w:p>
    <w:p w14:paraId="6CCCF9CD" w14:textId="77777777" w:rsidR="00B7541C" w:rsidRPr="00B7541C" w:rsidRDefault="00B7541C" w:rsidP="00B7541C">
      <w:pPr>
        <w:spacing w:after="0" w:line="360" w:lineRule="auto"/>
        <w:rPr>
          <w:ins w:id="15" w:author="Φλούδα Χριστίνα" w:date="2016-07-13T10:06:00Z"/>
          <w:rFonts w:eastAsia="Times New Roman"/>
          <w:szCs w:val="24"/>
          <w:lang w:eastAsia="en-US"/>
        </w:rPr>
      </w:pPr>
      <w:ins w:id="16" w:author="Φλούδα Χριστίνα" w:date="2016-07-13T10:06:00Z">
        <w:r w:rsidRPr="00B7541C">
          <w:rPr>
            <w:rFonts w:eastAsia="Times New Roman"/>
            <w:szCs w:val="24"/>
            <w:lang w:eastAsia="en-US"/>
          </w:rPr>
          <w:t>Δευτέρα  4 Ιουλίου 2016</w:t>
        </w:r>
      </w:ins>
    </w:p>
    <w:p w14:paraId="0E9817A6" w14:textId="77777777" w:rsidR="00B7541C" w:rsidRPr="00B7541C" w:rsidRDefault="00B7541C" w:rsidP="00B7541C">
      <w:pPr>
        <w:spacing w:after="0" w:line="360" w:lineRule="auto"/>
        <w:rPr>
          <w:ins w:id="17" w:author="Φλούδα Χριστίνα" w:date="2016-07-13T10:06:00Z"/>
          <w:rFonts w:eastAsia="Times New Roman"/>
          <w:szCs w:val="24"/>
          <w:lang w:eastAsia="en-US"/>
        </w:rPr>
      </w:pPr>
    </w:p>
    <w:p w14:paraId="7BCFFD9D" w14:textId="77777777" w:rsidR="00B7541C" w:rsidRPr="00B7541C" w:rsidRDefault="00B7541C" w:rsidP="00B7541C">
      <w:pPr>
        <w:spacing w:after="0" w:line="360" w:lineRule="auto"/>
        <w:rPr>
          <w:ins w:id="18" w:author="Φλούδα Χριστίνα" w:date="2016-07-13T10:06:00Z"/>
          <w:rFonts w:eastAsia="Times New Roman"/>
          <w:szCs w:val="24"/>
          <w:lang w:eastAsia="en-US"/>
        </w:rPr>
      </w:pPr>
      <w:ins w:id="19" w:author="Φλούδα Χριστίνα" w:date="2016-07-13T10:06:00Z">
        <w:r w:rsidRPr="00B7541C">
          <w:rPr>
            <w:rFonts w:eastAsia="Times New Roman"/>
            <w:szCs w:val="24"/>
            <w:lang w:eastAsia="en-US"/>
          </w:rPr>
          <w:t>ΘΕΜΑΤΑ</w:t>
        </w:r>
      </w:ins>
    </w:p>
    <w:p w14:paraId="754166B8" w14:textId="77777777" w:rsidR="00B7541C" w:rsidRPr="00B7541C" w:rsidRDefault="00B7541C" w:rsidP="00B7541C">
      <w:pPr>
        <w:spacing w:after="0" w:line="360" w:lineRule="auto"/>
        <w:rPr>
          <w:ins w:id="20" w:author="Φλούδα Χριστίνα" w:date="2016-07-13T10:06:00Z"/>
          <w:rFonts w:eastAsia="Times New Roman"/>
          <w:szCs w:val="24"/>
          <w:lang w:eastAsia="en-US"/>
        </w:rPr>
      </w:pPr>
      <w:ins w:id="21" w:author="Φλούδα Χριστίνα" w:date="2016-07-13T10:06:00Z">
        <w:r w:rsidRPr="00B7541C">
          <w:rPr>
            <w:rFonts w:eastAsia="Times New Roman"/>
            <w:szCs w:val="24"/>
            <w:lang w:eastAsia="en-US"/>
          </w:rPr>
          <w:t xml:space="preserve"> </w:t>
        </w:r>
        <w:r w:rsidRPr="00B7541C">
          <w:rPr>
            <w:rFonts w:eastAsia="Times New Roman"/>
            <w:szCs w:val="24"/>
            <w:lang w:eastAsia="en-US"/>
          </w:rPr>
          <w:br/>
          <w:t xml:space="preserve">Α. ΕΙΔΙΚΑ ΘΕΜΑΤΑ </w:t>
        </w:r>
        <w:r w:rsidRPr="00B7541C">
          <w:rPr>
            <w:rFonts w:eastAsia="Times New Roman"/>
            <w:szCs w:val="24"/>
            <w:lang w:eastAsia="en-US"/>
          </w:rPr>
          <w:br/>
          <w:t xml:space="preserve">1. Επί διαδικαστικού θέματος, σελ. </w:t>
        </w:r>
        <w:r w:rsidRPr="00B7541C">
          <w:rPr>
            <w:rFonts w:eastAsia="Times New Roman"/>
            <w:szCs w:val="24"/>
            <w:lang w:eastAsia="en-US"/>
          </w:rPr>
          <w:br/>
          <w:t xml:space="preserve">2. Ανακοινώνεται ότι ο Υπουργός Δικαιοσύνης, Διαφάνειας και Ανθρωπίνων Δικαιωμάτων διαβίβασε στη Βουλή, σύμφωνα με το άρθρο 86 του Συντάγματος και τον ν. 3126/2003 περί «Ποινικής ευθύνης των Υπουργών», όπως ισχύει, στις 4-7-2016 ποινική δικογραφία που αφορά στον Αναπληρωτή Υπουργό Περιβάλλοντος και Ενέργειας κ. Ιωάννη Τσιρώνη, σελ. </w:t>
        </w:r>
        <w:r w:rsidRPr="00B7541C">
          <w:rPr>
            <w:rFonts w:eastAsia="Times New Roman"/>
            <w:szCs w:val="24"/>
            <w:lang w:eastAsia="en-US"/>
          </w:rPr>
          <w:br/>
          <w:t xml:space="preserve"> </w:t>
        </w:r>
        <w:r w:rsidRPr="00B7541C">
          <w:rPr>
            <w:rFonts w:eastAsia="Times New Roman"/>
            <w:szCs w:val="24"/>
            <w:lang w:eastAsia="en-US"/>
          </w:rPr>
          <w:br/>
          <w:t xml:space="preserve">Β. ΚΟΙΝΟΒΟΥΛΕΥΤΙΚΟΣ ΕΛΕΓΧΟΣ </w:t>
        </w:r>
        <w:r w:rsidRPr="00B7541C">
          <w:rPr>
            <w:rFonts w:eastAsia="Times New Roman"/>
            <w:szCs w:val="24"/>
            <w:lang w:eastAsia="en-US"/>
          </w:rPr>
          <w:br/>
          <w:t>Συζήτηση επικαίρων ερωτήσεων:</w:t>
        </w:r>
        <w:r w:rsidRPr="00B7541C">
          <w:rPr>
            <w:rFonts w:eastAsia="Times New Roman"/>
            <w:szCs w:val="24"/>
            <w:lang w:eastAsia="en-US"/>
          </w:rPr>
          <w:br/>
          <w:t xml:space="preserve">   α) Προς τον Υπουργό Εθνικής  Άμυνας, σχετικά με τη μετεγκατάσταση προσφύγων και μεταναστών εντός του αστικού ιστού του Δήμου Καβάλας, στο στρατόπεδο Ασημακοπούλου, σελ. </w:t>
        </w:r>
        <w:r w:rsidRPr="00B7541C">
          <w:rPr>
            <w:rFonts w:eastAsia="Times New Roman"/>
            <w:szCs w:val="24"/>
            <w:lang w:eastAsia="en-US"/>
          </w:rPr>
          <w:br/>
          <w:t xml:space="preserve">   β) Προς τον Υπουργό Ναυτιλίας και Νησιωτικής Πολιτικής:</w:t>
        </w:r>
        <w:r w:rsidRPr="00B7541C">
          <w:rPr>
            <w:rFonts w:eastAsia="Times New Roman"/>
            <w:szCs w:val="24"/>
            <w:lang w:eastAsia="en-US"/>
          </w:rPr>
          <w:br/>
          <w:t xml:space="preserve">       i. σχετικά με την εξαφάνιση δύο κοντέινερ με κατασχεμένα τσιγάρα από τον Οργανισμό Λιμένος Θεσσαλονίκης (ΟΛΘ), σελ. </w:t>
        </w:r>
        <w:r w:rsidRPr="00B7541C">
          <w:rPr>
            <w:rFonts w:eastAsia="Times New Roman"/>
            <w:szCs w:val="24"/>
            <w:lang w:eastAsia="en-US"/>
          </w:rPr>
          <w:br/>
          <w:t xml:space="preserve">       </w:t>
        </w:r>
        <w:proofErr w:type="spellStart"/>
        <w:r w:rsidRPr="00B7541C">
          <w:rPr>
            <w:rFonts w:eastAsia="Times New Roman"/>
            <w:szCs w:val="24"/>
            <w:lang w:eastAsia="en-US"/>
          </w:rPr>
          <w:t>ii</w:t>
        </w:r>
        <w:proofErr w:type="spellEnd"/>
        <w:r w:rsidRPr="00B7541C">
          <w:rPr>
            <w:rFonts w:eastAsia="Times New Roman"/>
            <w:szCs w:val="24"/>
            <w:lang w:eastAsia="en-US"/>
          </w:rPr>
          <w:t xml:space="preserve">. σχετικά με τη λειτουργία ημερόπλοιων στο νησί της  Ύδρας, σελ. </w:t>
        </w:r>
        <w:r w:rsidRPr="00B7541C">
          <w:rPr>
            <w:rFonts w:eastAsia="Times New Roman"/>
            <w:szCs w:val="24"/>
            <w:lang w:eastAsia="en-US"/>
          </w:rPr>
          <w:br/>
          <w:t xml:space="preserve">   γ) Προς τον Υπουργό Περιβάλλοντος και Ενέργειας, σχετικά με την απόδοση του τέλους από αιολικά πάρκα σε ορεινά χωριά της Αργολίδας και όλης της Ελλάδας, σελ. </w:t>
        </w:r>
        <w:r w:rsidRPr="00B7541C">
          <w:rPr>
            <w:rFonts w:eastAsia="Times New Roman"/>
            <w:szCs w:val="24"/>
            <w:lang w:eastAsia="en-US"/>
          </w:rPr>
          <w:br/>
          <w:t xml:space="preserve">   δ) Προς τον Υπουργό Εργασίας, Κοινωνικής Ασφάλισης και Κοινωνικής Αλληλεγγύης:</w:t>
        </w:r>
        <w:r w:rsidRPr="00B7541C">
          <w:rPr>
            <w:rFonts w:eastAsia="Times New Roman"/>
            <w:szCs w:val="24"/>
            <w:lang w:eastAsia="en-US"/>
          </w:rPr>
          <w:br/>
          <w:t xml:space="preserve">       i. σχετικά με τη διασφάλιση των εργασιακών και ασφαλιστικών δικαιωμάτων των εργαζομένων του ξενοδοχείου «</w:t>
        </w:r>
        <w:proofErr w:type="spellStart"/>
        <w:r w:rsidRPr="00B7541C">
          <w:rPr>
            <w:rFonts w:eastAsia="Times New Roman"/>
            <w:szCs w:val="24"/>
            <w:lang w:eastAsia="en-US"/>
          </w:rPr>
          <w:t>Athens</w:t>
        </w:r>
        <w:proofErr w:type="spellEnd"/>
        <w:r w:rsidRPr="00B7541C">
          <w:rPr>
            <w:rFonts w:eastAsia="Times New Roman"/>
            <w:szCs w:val="24"/>
            <w:lang w:eastAsia="en-US"/>
          </w:rPr>
          <w:t xml:space="preserve"> </w:t>
        </w:r>
        <w:proofErr w:type="spellStart"/>
        <w:r w:rsidRPr="00B7541C">
          <w:rPr>
            <w:rFonts w:eastAsia="Times New Roman"/>
            <w:szCs w:val="24"/>
            <w:lang w:eastAsia="en-US"/>
          </w:rPr>
          <w:t>Ledra</w:t>
        </w:r>
        <w:proofErr w:type="spellEnd"/>
        <w:r w:rsidRPr="00B7541C">
          <w:rPr>
            <w:rFonts w:eastAsia="Times New Roman"/>
            <w:szCs w:val="24"/>
            <w:lang w:eastAsia="en-US"/>
          </w:rPr>
          <w:t xml:space="preserve">», σελ. </w:t>
        </w:r>
        <w:r w:rsidRPr="00B7541C">
          <w:rPr>
            <w:rFonts w:eastAsia="Times New Roman"/>
            <w:szCs w:val="24"/>
            <w:lang w:eastAsia="en-US"/>
          </w:rPr>
          <w:br/>
          <w:t xml:space="preserve">       </w:t>
        </w:r>
        <w:proofErr w:type="spellStart"/>
        <w:r w:rsidRPr="00B7541C">
          <w:rPr>
            <w:rFonts w:eastAsia="Times New Roman"/>
            <w:szCs w:val="24"/>
            <w:lang w:eastAsia="en-US"/>
          </w:rPr>
          <w:t>ii</w:t>
        </w:r>
        <w:proofErr w:type="spellEnd"/>
        <w:r w:rsidRPr="00B7541C">
          <w:rPr>
            <w:rFonts w:eastAsia="Times New Roman"/>
            <w:szCs w:val="24"/>
            <w:lang w:eastAsia="en-US"/>
          </w:rPr>
          <w:t xml:space="preserve">. σχετικά με την αντιμετώπιση των προβλημάτων των εργαζομένων σε εργοστάσιο λιπασμάτων στην Καβάλα, σελ. </w:t>
        </w:r>
        <w:r w:rsidRPr="00B7541C">
          <w:rPr>
            <w:rFonts w:eastAsia="Times New Roman"/>
            <w:szCs w:val="24"/>
            <w:lang w:eastAsia="en-US"/>
          </w:rPr>
          <w:br/>
          <w:t xml:space="preserve">   ε) Προς τον Υπουργό Υγείας:</w:t>
        </w:r>
        <w:r w:rsidRPr="00B7541C">
          <w:rPr>
            <w:rFonts w:eastAsia="Times New Roman"/>
            <w:szCs w:val="24"/>
            <w:lang w:eastAsia="en-US"/>
          </w:rPr>
          <w:br/>
          <w:t xml:space="preserve">       i. σχετικά με την κατάρρευση της Δημόσιας Υγείας, σελ. </w:t>
        </w:r>
        <w:r w:rsidRPr="00B7541C">
          <w:rPr>
            <w:rFonts w:eastAsia="Times New Roman"/>
            <w:szCs w:val="24"/>
            <w:lang w:eastAsia="en-US"/>
          </w:rPr>
          <w:br/>
          <w:t xml:space="preserve">       </w:t>
        </w:r>
        <w:proofErr w:type="spellStart"/>
        <w:r w:rsidRPr="00B7541C">
          <w:rPr>
            <w:rFonts w:eastAsia="Times New Roman"/>
            <w:szCs w:val="24"/>
            <w:lang w:eastAsia="en-US"/>
          </w:rPr>
          <w:t>ii</w:t>
        </w:r>
        <w:proofErr w:type="spellEnd"/>
        <w:r w:rsidRPr="00B7541C">
          <w:rPr>
            <w:rFonts w:eastAsia="Times New Roman"/>
            <w:szCs w:val="24"/>
            <w:lang w:eastAsia="en-US"/>
          </w:rPr>
          <w:t xml:space="preserve">. σχετικά με τη δωρεάν παροχή ιατροφαρμακευτικής περίθαλψης στους οικονομικά αδύναμους και ανασφάλιστους πολίτες, σελ. </w:t>
        </w:r>
        <w:r w:rsidRPr="00B7541C">
          <w:rPr>
            <w:rFonts w:eastAsia="Times New Roman"/>
            <w:szCs w:val="24"/>
            <w:lang w:eastAsia="en-US"/>
          </w:rPr>
          <w:br/>
          <w:t xml:space="preserve"> </w:t>
        </w:r>
        <w:r w:rsidRPr="00B7541C">
          <w:rPr>
            <w:rFonts w:eastAsia="Times New Roman"/>
            <w:szCs w:val="24"/>
            <w:lang w:eastAsia="en-US"/>
          </w:rPr>
          <w:br/>
          <w:t xml:space="preserve">Γ. ΝΟΜΟΘΕΤΙΚΗ ΕΡΓΑΣΙΑ </w:t>
        </w:r>
        <w:r w:rsidRPr="00B7541C">
          <w:rPr>
            <w:rFonts w:eastAsia="Times New Roman"/>
            <w:szCs w:val="24"/>
            <w:lang w:eastAsia="en-US"/>
          </w:rPr>
          <w:br/>
          <w:t>Κατάθεση σχεδίων νόμων:</w:t>
        </w:r>
        <w:r w:rsidRPr="00B7541C">
          <w:rPr>
            <w:rFonts w:eastAsia="Times New Roman"/>
            <w:szCs w:val="24"/>
            <w:lang w:eastAsia="en-US"/>
          </w:rPr>
          <w:br/>
          <w:t xml:space="preserve">   α) Οι Υπουργοί Εθνικής  Άμυνας, Εσωτερικών και Διοικητικής Ανασυγκρότησης, Οικονομίας, Ανάπτυξης και Τουρισμού, Παιδείας,  Έρευνας και Θρησκευμάτων, Δικαιοσύνης, Διαφάνειας και Ανθρωπίνων Δικαιωμάτων, Οικονομικών, Υποδομών, Μεταφορών και Δικτύων, Ναυτιλίας και Νησιωτικής Πολιτικής, Επικρατείας, καθώς και οι Αναπληρωτές Υπουργοί Εθνικής  Άμυνας, Δικαιοσύνης, Διαφάνειας και Ανθρωπίνων Δικαιωμάτων και Οικονομικών κατέθεσαν την 1-7-2016 σχέδιο νόμου: «Ρύθμιση θεμάτων αρμοδιότητας Υπουργείου Εθνικής  Άμυνας», σελ. </w:t>
        </w:r>
        <w:r w:rsidRPr="00B7541C">
          <w:rPr>
            <w:rFonts w:eastAsia="Times New Roman"/>
            <w:szCs w:val="24"/>
            <w:lang w:eastAsia="en-US"/>
          </w:rPr>
          <w:br/>
          <w:t xml:space="preserve">   β) Οι Υπουργοί Περιβάλλοντος και Ενέργειας, Εσωτερικών και Διοικητικής Ανασυγκρότησης, Δικαιοσύνης, Διαφάνειας και Ανθρωπίνων Δικαιωμάτων, Εργασίας, Κοινωνικής Ασφάλισης και Κοινωνικής Αλληλεγγύης, Οικονομικών, Ναυτιλίας και Νησιωτικής Πολιτικής, Αγροτικής Ανάπτυξης και Τροφίμων, καθώς και οι Αναπληρωτές Υπουργοί Εσωτερικών και Διοικητικής Ανασυγκρότησης, Οικονομικών και Περιβάλλοντος και Ενέργειας κατέθεσαν την 1-7-2016 σχέδιο νόμου: «Πλαίσιο για την ασφάλεια στις </w:t>
        </w:r>
        <w:proofErr w:type="spellStart"/>
        <w:r w:rsidRPr="00B7541C">
          <w:rPr>
            <w:rFonts w:eastAsia="Times New Roman"/>
            <w:szCs w:val="24"/>
            <w:lang w:eastAsia="en-US"/>
          </w:rPr>
          <w:t>υπεράκτιες</w:t>
        </w:r>
        <w:proofErr w:type="spellEnd"/>
        <w:r w:rsidRPr="00B7541C">
          <w:rPr>
            <w:rFonts w:eastAsia="Times New Roman"/>
            <w:szCs w:val="24"/>
            <w:lang w:eastAsia="en-US"/>
          </w:rPr>
          <w:t xml:space="preserve"> εργασίες έρευνας και εκμετάλλευσης υδρογονανθράκων, ενσωμάτωση της Οδηγίας 2013/30/ΕΕ, τροποποίηση του ΠΔ 148/2009 και άλλες διατάξεις», σελ. </w:t>
        </w:r>
        <w:r w:rsidRPr="00B7541C">
          <w:rPr>
            <w:rFonts w:eastAsia="Times New Roman"/>
            <w:szCs w:val="24"/>
            <w:lang w:eastAsia="en-US"/>
          </w:rPr>
          <w:br/>
          <w:t xml:space="preserve">   γ) Οι Υπουργοί Πολιτισμού και Αθλητισμού, Εσωτερικών και Διοικητικής Ανασυγκρότησης, Παιδείας,  Έρευνας και Θρησκευμάτων, Δικαιοσύνης, Διαφάνειας και Ανθρωπίνων Δικαιωμάτων, Οικονομικών, Οικονομίας, Ανάπτυξης και Τουρισμού, καθώς και οι Αναπληρωτές Υπουργοί Εσωτερικών και Διοικητικής Ανασυγκρότησης και Οικονομικών, κατέθεσαν στις 4-7-2016 σχέδιο νόμου: «Συλλογική διαχείριση δικαιωμάτων πνευματικής ιδιοκτησίας και συγγενικών δικαιωμάτων, χορήγηση </w:t>
        </w:r>
        <w:proofErr w:type="spellStart"/>
        <w:r w:rsidRPr="00B7541C">
          <w:rPr>
            <w:rFonts w:eastAsia="Times New Roman"/>
            <w:szCs w:val="24"/>
            <w:lang w:eastAsia="en-US"/>
          </w:rPr>
          <w:t>πολυεδαφικών</w:t>
        </w:r>
        <w:proofErr w:type="spellEnd"/>
        <w:r w:rsidRPr="00B7541C">
          <w:rPr>
            <w:rFonts w:eastAsia="Times New Roman"/>
            <w:szCs w:val="24"/>
            <w:lang w:eastAsia="en-US"/>
          </w:rPr>
          <w:t xml:space="preserve"> αδειών για </w:t>
        </w:r>
        <w:proofErr w:type="spellStart"/>
        <w:r w:rsidRPr="00B7541C">
          <w:rPr>
            <w:rFonts w:eastAsia="Times New Roman"/>
            <w:szCs w:val="24"/>
            <w:lang w:eastAsia="en-US"/>
          </w:rPr>
          <w:t>επιγραμμικές</w:t>
        </w:r>
        <w:proofErr w:type="spellEnd"/>
        <w:r w:rsidRPr="00B7541C">
          <w:rPr>
            <w:rFonts w:eastAsia="Times New Roman"/>
            <w:szCs w:val="24"/>
            <w:lang w:eastAsia="en-US"/>
          </w:rPr>
          <w:t xml:space="preserve"> χρήσεις μουσικών έργων και άλλα θέματα, αρμοδιότητας Υπουργείου Πολιτισμού και Αθλητισμού», σελ. </w:t>
        </w:r>
        <w:r w:rsidRPr="00B7541C">
          <w:rPr>
            <w:rFonts w:eastAsia="Times New Roman"/>
            <w:szCs w:val="24"/>
            <w:lang w:eastAsia="en-US"/>
          </w:rPr>
          <w:br/>
        </w:r>
      </w:ins>
    </w:p>
    <w:p w14:paraId="690E9641" w14:textId="77777777" w:rsidR="00B7541C" w:rsidRPr="00B7541C" w:rsidRDefault="00B7541C" w:rsidP="00B7541C">
      <w:pPr>
        <w:spacing w:after="0" w:line="360" w:lineRule="auto"/>
        <w:rPr>
          <w:ins w:id="22" w:author="Φλούδα Χριστίνα" w:date="2016-07-13T10:06:00Z"/>
          <w:rFonts w:eastAsia="Times New Roman"/>
          <w:szCs w:val="24"/>
          <w:lang w:eastAsia="en-US"/>
        </w:rPr>
      </w:pPr>
      <w:ins w:id="23" w:author="Φλούδα Χριστίνα" w:date="2016-07-13T10:06:00Z">
        <w:r w:rsidRPr="00B7541C">
          <w:rPr>
            <w:rFonts w:eastAsia="Times New Roman"/>
            <w:szCs w:val="24"/>
            <w:lang w:eastAsia="en-US"/>
          </w:rPr>
          <w:t>ΠΡΟΕΔΡΕΥΟΥΣΑ</w:t>
        </w:r>
      </w:ins>
    </w:p>
    <w:p w14:paraId="6FA72DBA" w14:textId="77777777" w:rsidR="00B7541C" w:rsidRPr="00B7541C" w:rsidRDefault="00B7541C" w:rsidP="00B7541C">
      <w:pPr>
        <w:spacing w:after="0" w:line="360" w:lineRule="auto"/>
        <w:rPr>
          <w:ins w:id="24" w:author="Φλούδα Χριστίνα" w:date="2016-07-13T10:06:00Z"/>
          <w:rFonts w:eastAsia="Times New Roman"/>
          <w:szCs w:val="24"/>
          <w:lang w:eastAsia="en-US"/>
        </w:rPr>
      </w:pPr>
    </w:p>
    <w:p w14:paraId="7B922AE8" w14:textId="77777777" w:rsidR="00B7541C" w:rsidRPr="00B7541C" w:rsidRDefault="00B7541C" w:rsidP="00B7541C">
      <w:pPr>
        <w:spacing w:after="0" w:line="360" w:lineRule="auto"/>
        <w:rPr>
          <w:ins w:id="25" w:author="Φλούδα Χριστίνα" w:date="2016-07-13T10:06:00Z"/>
          <w:rFonts w:eastAsia="Times New Roman"/>
          <w:szCs w:val="24"/>
          <w:lang w:eastAsia="en-US"/>
        </w:rPr>
      </w:pPr>
      <w:ins w:id="26" w:author="Φλούδα Χριστίνα" w:date="2016-07-13T10:06:00Z">
        <w:r w:rsidRPr="00B7541C">
          <w:rPr>
            <w:rFonts w:eastAsia="Times New Roman"/>
            <w:szCs w:val="24"/>
            <w:lang w:eastAsia="en-US"/>
          </w:rPr>
          <w:t>ΧΡΙΣΤΟΔΟΥΛΟΠΟΥΛΟΥ Α. , σελ.</w:t>
        </w:r>
        <w:r w:rsidRPr="00B7541C">
          <w:rPr>
            <w:rFonts w:eastAsia="Times New Roman"/>
            <w:szCs w:val="24"/>
            <w:lang w:eastAsia="en-US"/>
          </w:rPr>
          <w:br/>
        </w:r>
      </w:ins>
    </w:p>
    <w:p w14:paraId="31850DAE" w14:textId="77777777" w:rsidR="00B7541C" w:rsidRPr="00B7541C" w:rsidRDefault="00B7541C" w:rsidP="00B7541C">
      <w:pPr>
        <w:spacing w:after="0" w:line="360" w:lineRule="auto"/>
        <w:rPr>
          <w:ins w:id="27" w:author="Φλούδα Χριστίνα" w:date="2016-07-13T10:06:00Z"/>
          <w:rFonts w:eastAsia="Times New Roman"/>
          <w:szCs w:val="24"/>
          <w:lang w:eastAsia="en-US"/>
        </w:rPr>
      </w:pPr>
    </w:p>
    <w:p w14:paraId="586A8861" w14:textId="77777777" w:rsidR="00B7541C" w:rsidRPr="00B7541C" w:rsidRDefault="00B7541C" w:rsidP="00B7541C">
      <w:pPr>
        <w:spacing w:after="0" w:line="360" w:lineRule="auto"/>
        <w:rPr>
          <w:ins w:id="28" w:author="Φλούδα Χριστίνα" w:date="2016-07-13T10:06:00Z"/>
          <w:rFonts w:eastAsia="Times New Roman"/>
          <w:szCs w:val="24"/>
          <w:lang w:eastAsia="en-US"/>
        </w:rPr>
      </w:pPr>
      <w:ins w:id="29" w:author="Φλούδα Χριστίνα" w:date="2016-07-13T10:06:00Z">
        <w:r w:rsidRPr="00B7541C">
          <w:rPr>
            <w:rFonts w:eastAsia="Times New Roman"/>
            <w:szCs w:val="24"/>
            <w:lang w:eastAsia="en-US"/>
          </w:rPr>
          <w:t>ΟΜΙΛΗΤΕΣ</w:t>
        </w:r>
      </w:ins>
    </w:p>
    <w:p w14:paraId="09FEC59C" w14:textId="77777777" w:rsidR="00B7541C" w:rsidRPr="00B7541C" w:rsidRDefault="00B7541C" w:rsidP="00B7541C">
      <w:pPr>
        <w:spacing w:after="0" w:line="360" w:lineRule="auto"/>
        <w:rPr>
          <w:ins w:id="30" w:author="Φλούδα Χριστίνα" w:date="2016-07-13T10:06:00Z"/>
          <w:rFonts w:eastAsia="Times New Roman"/>
          <w:szCs w:val="24"/>
          <w:lang w:eastAsia="en-US"/>
        </w:rPr>
      </w:pPr>
      <w:ins w:id="31" w:author="Φλούδα Χριστίνα" w:date="2016-07-13T10:06:00Z">
        <w:r w:rsidRPr="00B7541C">
          <w:rPr>
            <w:rFonts w:eastAsia="Times New Roman"/>
            <w:szCs w:val="24"/>
            <w:lang w:eastAsia="en-US"/>
          </w:rPr>
          <w:br/>
          <w:t>Α. Επί διαδικαστικού θέματος:</w:t>
        </w:r>
        <w:r w:rsidRPr="00B7541C">
          <w:rPr>
            <w:rFonts w:eastAsia="Times New Roman"/>
            <w:szCs w:val="24"/>
            <w:lang w:eastAsia="en-US"/>
          </w:rPr>
          <w:br/>
          <w:t>ΚΕΓΚΕΡΟΓΛΟΥ Β. , σελ.</w:t>
        </w:r>
        <w:r w:rsidRPr="00B7541C">
          <w:rPr>
            <w:rFonts w:eastAsia="Times New Roman"/>
            <w:szCs w:val="24"/>
            <w:lang w:eastAsia="en-US"/>
          </w:rPr>
          <w:br/>
          <w:t>ΚΩΝΣΤΑΝΤΙΝΟΠΟΥΛΟΣ Ο. , σελ.</w:t>
        </w:r>
        <w:r w:rsidRPr="00B7541C">
          <w:rPr>
            <w:rFonts w:eastAsia="Times New Roman"/>
            <w:szCs w:val="24"/>
            <w:lang w:eastAsia="en-US"/>
          </w:rPr>
          <w:br/>
          <w:t>ΜΑΝΙΑΤΗΣ Ι. , σελ.</w:t>
        </w:r>
        <w:r w:rsidRPr="00B7541C">
          <w:rPr>
            <w:rFonts w:eastAsia="Times New Roman"/>
            <w:szCs w:val="24"/>
            <w:lang w:eastAsia="en-US"/>
          </w:rPr>
          <w:br/>
          <w:t>ΣΚΟΥΡΛΕΤΗΣ Π. , σελ.</w:t>
        </w:r>
        <w:r w:rsidRPr="00B7541C">
          <w:rPr>
            <w:rFonts w:eastAsia="Times New Roman"/>
            <w:szCs w:val="24"/>
            <w:lang w:eastAsia="en-US"/>
          </w:rPr>
          <w:br/>
          <w:t>ΧΡΙΣΤΟΔΟΥΛΟΠΟΥΛΟΥ Α. , σελ.</w:t>
        </w:r>
        <w:r w:rsidRPr="00B7541C">
          <w:rPr>
            <w:rFonts w:eastAsia="Times New Roman"/>
            <w:szCs w:val="24"/>
            <w:lang w:eastAsia="en-US"/>
          </w:rPr>
          <w:br/>
        </w:r>
        <w:r w:rsidRPr="00B7541C">
          <w:rPr>
            <w:rFonts w:eastAsia="Times New Roman"/>
            <w:szCs w:val="24"/>
            <w:lang w:eastAsia="en-US"/>
          </w:rPr>
          <w:br/>
          <w:t>Β. Επί των επικαίρων ερωτήσεων:</w:t>
        </w:r>
        <w:r w:rsidRPr="00B7541C">
          <w:rPr>
            <w:rFonts w:eastAsia="Times New Roman"/>
            <w:szCs w:val="24"/>
            <w:lang w:eastAsia="en-US"/>
          </w:rPr>
          <w:br/>
          <w:t>ΒΙΤΣΑΣ Δ. , σελ.</w:t>
        </w:r>
        <w:r w:rsidRPr="00B7541C">
          <w:rPr>
            <w:rFonts w:eastAsia="Times New Roman"/>
            <w:szCs w:val="24"/>
            <w:lang w:eastAsia="en-US"/>
          </w:rPr>
          <w:br/>
          <w:t>ΔΕΛΗΣ Ι. , σελ.</w:t>
        </w:r>
        <w:r w:rsidRPr="00B7541C">
          <w:rPr>
            <w:rFonts w:eastAsia="Times New Roman"/>
            <w:szCs w:val="24"/>
            <w:lang w:eastAsia="en-US"/>
          </w:rPr>
          <w:br/>
          <w:t>ΔΡΙΤΣΑΣ Θ. , σελ.</w:t>
        </w:r>
        <w:r w:rsidRPr="00B7541C">
          <w:rPr>
            <w:rFonts w:eastAsia="Times New Roman"/>
            <w:szCs w:val="24"/>
            <w:lang w:eastAsia="en-US"/>
          </w:rPr>
          <w:br/>
          <w:t>ΚΑΜΜΕΝΟΣ Δ. , σελ.</w:t>
        </w:r>
        <w:r w:rsidRPr="00B7541C">
          <w:rPr>
            <w:rFonts w:eastAsia="Times New Roman"/>
            <w:szCs w:val="24"/>
            <w:lang w:eastAsia="en-US"/>
          </w:rPr>
          <w:br/>
          <w:t>ΚΑΤΡΟΥΓΚΑΛΟΣ Γ. , σελ.</w:t>
        </w:r>
        <w:r w:rsidRPr="00B7541C">
          <w:rPr>
            <w:rFonts w:eastAsia="Times New Roman"/>
            <w:szCs w:val="24"/>
            <w:lang w:eastAsia="en-US"/>
          </w:rPr>
          <w:br/>
          <w:t>ΚΑΤΣΑΦΑΔΟΣ Κ. , σελ.</w:t>
        </w:r>
        <w:r w:rsidRPr="00B7541C">
          <w:rPr>
            <w:rFonts w:eastAsia="Times New Roman"/>
            <w:szCs w:val="24"/>
            <w:lang w:eastAsia="en-US"/>
          </w:rPr>
          <w:br/>
          <w:t>ΚΑΤΣΩΤΗΣ Χ. , σελ.</w:t>
        </w:r>
        <w:r w:rsidRPr="00B7541C">
          <w:rPr>
            <w:rFonts w:eastAsia="Times New Roman"/>
            <w:szCs w:val="24"/>
            <w:lang w:eastAsia="en-US"/>
          </w:rPr>
          <w:br/>
          <w:t>ΚΕΓΚΕΡΟΓΛΟΥ Β. , σελ.</w:t>
        </w:r>
        <w:r w:rsidRPr="00B7541C">
          <w:rPr>
            <w:rFonts w:eastAsia="Times New Roman"/>
            <w:szCs w:val="24"/>
            <w:lang w:eastAsia="en-US"/>
          </w:rPr>
          <w:br/>
          <w:t>ΚΡΕΜΑΣΤΙΝΟΣ Δ. , σελ.</w:t>
        </w:r>
        <w:r w:rsidRPr="00B7541C">
          <w:rPr>
            <w:rFonts w:eastAsia="Times New Roman"/>
            <w:szCs w:val="24"/>
            <w:lang w:eastAsia="en-US"/>
          </w:rPr>
          <w:br/>
          <w:t>ΜΑΝΙΑΤΗΣ Ι. , σελ.</w:t>
        </w:r>
        <w:r w:rsidRPr="00B7541C">
          <w:rPr>
            <w:rFonts w:eastAsia="Times New Roman"/>
            <w:szCs w:val="24"/>
            <w:lang w:eastAsia="en-US"/>
          </w:rPr>
          <w:br/>
          <w:t>ΞΑΝΘΟΣ Α. , σελ.</w:t>
        </w:r>
        <w:r w:rsidRPr="00B7541C">
          <w:rPr>
            <w:rFonts w:eastAsia="Times New Roman"/>
            <w:szCs w:val="24"/>
            <w:lang w:eastAsia="en-US"/>
          </w:rPr>
          <w:br/>
          <w:t>ΠΑΝΑΓΙΩΤΟΠΟΥΛΟΣ Ν. , σελ.</w:t>
        </w:r>
        <w:r w:rsidRPr="00B7541C">
          <w:rPr>
            <w:rFonts w:eastAsia="Times New Roman"/>
            <w:szCs w:val="24"/>
            <w:lang w:eastAsia="en-US"/>
          </w:rPr>
          <w:br/>
          <w:t>ΣΚΟΥΡΛΕΤΗΣ Π. , σελ.</w:t>
        </w:r>
      </w:ins>
    </w:p>
    <w:p w14:paraId="1CDACF9C" w14:textId="77777777" w:rsidR="00202A97" w:rsidRDefault="00202A97" w:rsidP="00202A97">
      <w:pPr>
        <w:spacing w:line="600" w:lineRule="auto"/>
        <w:ind w:firstLine="720"/>
        <w:contextualSpacing/>
        <w:jc w:val="both"/>
        <w:rPr>
          <w:ins w:id="32" w:author="Φλούδα Χριστίνα" w:date="2016-07-12T13:42:00Z"/>
          <w:rFonts w:eastAsia="Times New Roman"/>
          <w:szCs w:val="24"/>
        </w:rPr>
        <w:pPrChange w:id="33" w:author="Φλούδα Χριστίνα" w:date="2016-07-12T13:42:00Z">
          <w:pPr>
            <w:spacing w:line="600" w:lineRule="auto"/>
            <w:ind w:firstLine="720"/>
            <w:contextualSpacing/>
            <w:jc w:val="center"/>
          </w:pPr>
        </w:pPrChange>
      </w:pPr>
    </w:p>
    <w:p w14:paraId="7A237420" w14:textId="77777777" w:rsidR="002A3095" w:rsidRDefault="00B7541C">
      <w:pPr>
        <w:spacing w:line="600" w:lineRule="auto"/>
        <w:ind w:firstLine="720"/>
        <w:contextualSpacing/>
        <w:jc w:val="center"/>
        <w:rPr>
          <w:rFonts w:eastAsia="Times New Roman"/>
          <w:szCs w:val="24"/>
        </w:rPr>
      </w:pPr>
      <w:r>
        <w:rPr>
          <w:rFonts w:eastAsia="Times New Roman"/>
          <w:szCs w:val="24"/>
        </w:rPr>
        <w:t>ΠΡΑΚΤΙΚΑ ΒΟΥΛΗΣ</w:t>
      </w:r>
    </w:p>
    <w:p w14:paraId="7A237421" w14:textId="77777777" w:rsidR="002A3095" w:rsidRDefault="00B7541C">
      <w:pPr>
        <w:spacing w:line="600" w:lineRule="auto"/>
        <w:ind w:firstLine="720"/>
        <w:contextualSpacing/>
        <w:jc w:val="center"/>
        <w:rPr>
          <w:rFonts w:eastAsia="Times New Roman"/>
          <w:szCs w:val="24"/>
        </w:rPr>
      </w:pPr>
      <w:r>
        <w:rPr>
          <w:rFonts w:eastAsia="Times New Roman"/>
          <w:szCs w:val="24"/>
        </w:rPr>
        <w:t xml:space="preserve">ΙΖ΄ ΠΕΡΙΟΔΟΣ </w:t>
      </w:r>
    </w:p>
    <w:p w14:paraId="7A237422" w14:textId="77777777" w:rsidR="002A3095" w:rsidRDefault="00B7541C">
      <w:pPr>
        <w:spacing w:line="600" w:lineRule="auto"/>
        <w:ind w:firstLine="720"/>
        <w:contextualSpacing/>
        <w:jc w:val="center"/>
        <w:rPr>
          <w:rFonts w:eastAsia="Times New Roman"/>
          <w:szCs w:val="24"/>
        </w:rPr>
      </w:pPr>
      <w:r>
        <w:rPr>
          <w:rFonts w:eastAsia="Times New Roman"/>
          <w:szCs w:val="24"/>
        </w:rPr>
        <w:t>ΠΡΟΕΔΡΕΥΟΜΕΝΗΣ ΚΟΙΝΟΒΟΥΛΕΥΤΙΚΗΣ ΔΗΜΟΚΡΑΤΙΑΣ</w:t>
      </w:r>
    </w:p>
    <w:p w14:paraId="7A237423" w14:textId="77777777" w:rsidR="002A3095" w:rsidRDefault="00B7541C">
      <w:pPr>
        <w:spacing w:line="600" w:lineRule="auto"/>
        <w:ind w:firstLine="720"/>
        <w:contextualSpacing/>
        <w:jc w:val="center"/>
        <w:rPr>
          <w:rFonts w:eastAsia="Times New Roman"/>
          <w:szCs w:val="24"/>
        </w:rPr>
      </w:pPr>
      <w:r>
        <w:rPr>
          <w:rFonts w:eastAsia="Times New Roman"/>
          <w:szCs w:val="24"/>
        </w:rPr>
        <w:t>ΣΥΝΟΔΟΣ Α΄</w:t>
      </w:r>
    </w:p>
    <w:p w14:paraId="7A237424" w14:textId="77777777" w:rsidR="002A3095" w:rsidRDefault="00B7541C">
      <w:pPr>
        <w:spacing w:line="600" w:lineRule="auto"/>
        <w:ind w:firstLine="720"/>
        <w:contextualSpacing/>
        <w:jc w:val="center"/>
        <w:rPr>
          <w:rFonts w:eastAsia="Times New Roman"/>
          <w:szCs w:val="24"/>
        </w:rPr>
      </w:pPr>
      <w:r>
        <w:rPr>
          <w:rFonts w:eastAsia="Times New Roman"/>
          <w:szCs w:val="24"/>
        </w:rPr>
        <w:t>ΣΥΝΕΔΡΙΑΣΗ ΡΝΣΤ΄</w:t>
      </w:r>
    </w:p>
    <w:p w14:paraId="7A237425" w14:textId="77777777" w:rsidR="002A3095" w:rsidRDefault="00B7541C">
      <w:pPr>
        <w:spacing w:line="600" w:lineRule="auto"/>
        <w:ind w:firstLine="720"/>
        <w:contextualSpacing/>
        <w:jc w:val="center"/>
        <w:rPr>
          <w:rFonts w:eastAsia="Times New Roman"/>
          <w:szCs w:val="24"/>
        </w:rPr>
      </w:pPr>
      <w:r>
        <w:rPr>
          <w:rFonts w:eastAsia="Times New Roman"/>
          <w:szCs w:val="24"/>
        </w:rPr>
        <w:t>Δευτέρα 4 Ιουλίου 2016</w:t>
      </w:r>
    </w:p>
    <w:p w14:paraId="7A237426" w14:textId="77777777" w:rsidR="002A3095" w:rsidRDefault="00B7541C">
      <w:pPr>
        <w:spacing w:line="600" w:lineRule="auto"/>
        <w:ind w:firstLine="720"/>
        <w:contextualSpacing/>
        <w:jc w:val="both"/>
        <w:rPr>
          <w:rFonts w:eastAsia="Times New Roman"/>
          <w:szCs w:val="24"/>
        </w:rPr>
      </w:pPr>
      <w:r>
        <w:rPr>
          <w:rFonts w:eastAsia="Times New Roman"/>
          <w:szCs w:val="24"/>
        </w:rPr>
        <w:t xml:space="preserve">Αθήνα, σήμερα στις 4 Ιουλίου </w:t>
      </w:r>
      <w:r w:rsidRPr="009E0506">
        <w:rPr>
          <w:rFonts w:eastAsia="Times New Roman"/>
          <w:szCs w:val="24"/>
        </w:rPr>
        <w:t xml:space="preserve">2016 </w:t>
      </w:r>
      <w:r>
        <w:rPr>
          <w:rFonts w:eastAsia="Times New Roman"/>
          <w:szCs w:val="24"/>
        </w:rPr>
        <w:t xml:space="preserve">ημέρα Δευτέρα και ώρα 18.05΄ συνήλθε στην Αίθουσα των συνεδριάσεων του Βουλευτηρίου η Βουλή σε </w:t>
      </w:r>
      <w:r>
        <w:rPr>
          <w:rFonts w:eastAsia="Times New Roman"/>
          <w:szCs w:val="24"/>
        </w:rPr>
        <w:t>ολομέλεια για να συνεδριάσει υπό την προεδρία της Γ΄ Αντιπροέδρου αυτής κ</w:t>
      </w:r>
      <w:r w:rsidRPr="009E0506">
        <w:rPr>
          <w:rFonts w:eastAsia="Times New Roman"/>
          <w:szCs w:val="24"/>
        </w:rPr>
        <w:t>.</w:t>
      </w:r>
      <w:r>
        <w:rPr>
          <w:rFonts w:eastAsia="Times New Roman"/>
          <w:szCs w:val="24"/>
        </w:rPr>
        <w:t xml:space="preserve"> </w:t>
      </w:r>
      <w:r w:rsidRPr="00FD27B6">
        <w:rPr>
          <w:rFonts w:eastAsia="Times New Roman"/>
          <w:b/>
          <w:szCs w:val="24"/>
        </w:rPr>
        <w:t>ΑΝΑΣΤΑΣΙΑΣ ΧΡΙΣΤΟΔΟΥΛΟΠΟΥΛΟΥ</w:t>
      </w:r>
      <w:r>
        <w:rPr>
          <w:rFonts w:eastAsia="Times New Roman"/>
          <w:b/>
          <w:szCs w:val="24"/>
        </w:rPr>
        <w:t>.</w:t>
      </w:r>
    </w:p>
    <w:p w14:paraId="7A237427" w14:textId="77777777" w:rsidR="002A3095" w:rsidRDefault="00B7541C">
      <w:pPr>
        <w:spacing w:line="600" w:lineRule="auto"/>
        <w:ind w:firstLine="720"/>
        <w:contextualSpacing/>
        <w:jc w:val="both"/>
        <w:rPr>
          <w:rFonts w:eastAsia="Times New Roman"/>
          <w:szCs w:val="24"/>
        </w:rPr>
      </w:pPr>
      <w:r>
        <w:rPr>
          <w:rFonts w:eastAsia="Times New Roman"/>
          <w:b/>
          <w:bCs/>
          <w:szCs w:val="24"/>
        </w:rPr>
        <w:t>ΠΡΟΕΔΡΕΥΟΥΣΑ (</w:t>
      </w:r>
      <w:r>
        <w:rPr>
          <w:rFonts w:eastAsia="Times New Roman"/>
          <w:b/>
          <w:szCs w:val="24"/>
        </w:rPr>
        <w:t>Αναστασία Χριστοδουλοπούλου)</w:t>
      </w:r>
      <w:r>
        <w:rPr>
          <w:rFonts w:eastAsia="Times New Roman"/>
          <w:b/>
          <w:bCs/>
          <w:szCs w:val="24"/>
        </w:rPr>
        <w:t xml:space="preserve">: </w:t>
      </w:r>
      <w:r>
        <w:rPr>
          <w:rFonts w:eastAsia="Times New Roman"/>
          <w:szCs w:val="24"/>
        </w:rPr>
        <w:t>Κυρίες και κύριοι συνάδελφοι, αρχίζει η συνεδρίαση.</w:t>
      </w:r>
    </w:p>
    <w:p w14:paraId="7A237428" w14:textId="77777777" w:rsidR="002A3095" w:rsidRDefault="00B7541C">
      <w:pPr>
        <w:spacing w:line="600" w:lineRule="auto"/>
        <w:ind w:firstLine="720"/>
        <w:contextualSpacing/>
        <w:jc w:val="both"/>
        <w:rPr>
          <w:rFonts w:eastAsia="Times New Roman"/>
          <w:szCs w:val="24"/>
        </w:rPr>
      </w:pPr>
      <w:r>
        <w:rPr>
          <w:rFonts w:eastAsia="Times New Roman"/>
          <w:szCs w:val="24"/>
        </w:rPr>
        <w:t xml:space="preserve">Εισερχόμαστε στη συζήτηση των </w:t>
      </w:r>
    </w:p>
    <w:p w14:paraId="7A237429" w14:textId="77777777" w:rsidR="002A3095" w:rsidRDefault="00B7541C">
      <w:pPr>
        <w:spacing w:line="600" w:lineRule="auto"/>
        <w:ind w:firstLine="720"/>
        <w:contextualSpacing/>
        <w:jc w:val="center"/>
        <w:rPr>
          <w:rFonts w:eastAsia="Times New Roman"/>
          <w:b/>
          <w:szCs w:val="24"/>
        </w:rPr>
      </w:pPr>
      <w:r>
        <w:rPr>
          <w:rFonts w:eastAsia="Times New Roman"/>
          <w:b/>
          <w:szCs w:val="24"/>
        </w:rPr>
        <w:lastRenderedPageBreak/>
        <w:t>ΕΠΙΚΑΙΡΩΝ ΕΡΩΤΗΣΕΩΝ</w:t>
      </w:r>
    </w:p>
    <w:p w14:paraId="7A23742A" w14:textId="77777777" w:rsidR="002A3095" w:rsidRDefault="00B7541C">
      <w:pPr>
        <w:spacing w:line="600" w:lineRule="auto"/>
        <w:ind w:firstLine="720"/>
        <w:contextualSpacing/>
        <w:jc w:val="both"/>
        <w:rPr>
          <w:rFonts w:eastAsia="Times New Roman"/>
          <w:szCs w:val="24"/>
        </w:rPr>
      </w:pPr>
      <w:r>
        <w:rPr>
          <w:rFonts w:eastAsia="Times New Roman"/>
          <w:szCs w:val="24"/>
        </w:rPr>
        <w:t>Θα σ</w:t>
      </w:r>
      <w:r>
        <w:rPr>
          <w:rFonts w:eastAsia="Times New Roman"/>
          <w:szCs w:val="24"/>
        </w:rPr>
        <w:t>υζητηθούν οκτώ ερωτήσεις και θα διαγραφούν επτά. Από αυτές που θα διαγραφούν, οι πέντε είναι λόγω κωλύματος Υπουργού, εκ των οποίων οι δύο είναι λόγω απουσίας στο εξωτερικό.</w:t>
      </w:r>
    </w:p>
    <w:p w14:paraId="7A23742B" w14:textId="77777777" w:rsidR="002A3095" w:rsidRDefault="00B7541C">
      <w:pPr>
        <w:spacing w:line="600" w:lineRule="auto"/>
        <w:ind w:firstLine="720"/>
        <w:contextualSpacing/>
        <w:jc w:val="both"/>
        <w:rPr>
          <w:rFonts w:eastAsia="Times New Roman" w:cs="Times New Roman"/>
          <w:szCs w:val="24"/>
        </w:rPr>
      </w:pPr>
      <w:r>
        <w:rPr>
          <w:rFonts w:eastAsia="Times New Roman"/>
          <w:szCs w:val="24"/>
        </w:rPr>
        <w:t>Πρώτη, λοιπόν, θα συζητηθεί η</w:t>
      </w:r>
      <w:r>
        <w:rPr>
          <w:rFonts w:eastAsia="Times New Roman" w:cs="Times New Roman"/>
          <w:szCs w:val="24"/>
        </w:rPr>
        <w:t xml:space="preserve"> δεύτερη με αριθμό 1051/27-6-2016 επίκαιρη ερώτηση πρ</w:t>
      </w:r>
      <w:r>
        <w:rPr>
          <w:rFonts w:eastAsia="Times New Roman" w:cs="Times New Roman"/>
          <w:szCs w:val="24"/>
        </w:rPr>
        <w:t xml:space="preserve">ώτου κύκλου του Βουλευτή Καβάλας της Νέας Δημοκρατίας κ. </w:t>
      </w:r>
      <w:r>
        <w:rPr>
          <w:rFonts w:eastAsia="Times New Roman" w:cs="Times New Roman"/>
          <w:bCs/>
          <w:szCs w:val="24"/>
        </w:rPr>
        <w:t>Νικολάου Παναγιωτόπουλου</w:t>
      </w:r>
      <w:r>
        <w:rPr>
          <w:rFonts w:eastAsia="Times New Roman" w:cs="Times New Roman"/>
          <w:szCs w:val="24"/>
        </w:rPr>
        <w:t xml:space="preserve"> προς τον Υπουργό </w:t>
      </w:r>
      <w:r>
        <w:rPr>
          <w:rFonts w:eastAsia="Times New Roman" w:cs="Times New Roman"/>
          <w:bCs/>
          <w:szCs w:val="24"/>
        </w:rPr>
        <w:t>Εθνικής Άμυνας,</w:t>
      </w:r>
      <w:r>
        <w:rPr>
          <w:rFonts w:eastAsia="Times New Roman" w:cs="Times New Roman"/>
          <w:szCs w:val="24"/>
        </w:rPr>
        <w:t xml:space="preserve"> σχετικά με τη μετεγκατάσταση προσφύγων και μεταναστών εντός του αστικού ιστού του Δήμου Καβάλας, στο στρατόπεδο Ασημακοπούλου.</w:t>
      </w:r>
    </w:p>
    <w:p w14:paraId="7A23742C" w14:textId="77777777" w:rsidR="002A3095" w:rsidRDefault="00B7541C">
      <w:pPr>
        <w:spacing w:line="600" w:lineRule="auto"/>
        <w:ind w:firstLine="720"/>
        <w:contextualSpacing/>
        <w:jc w:val="both"/>
        <w:rPr>
          <w:rFonts w:eastAsia="Times New Roman"/>
          <w:szCs w:val="24"/>
        </w:rPr>
      </w:pPr>
      <w:r>
        <w:rPr>
          <w:rFonts w:eastAsia="Times New Roman" w:cs="Times New Roman"/>
          <w:szCs w:val="24"/>
        </w:rPr>
        <w:t xml:space="preserve">Τον λόγο έχει </w:t>
      </w:r>
      <w:r>
        <w:rPr>
          <w:rFonts w:eastAsia="Times New Roman" w:cs="Times New Roman"/>
          <w:szCs w:val="24"/>
        </w:rPr>
        <w:t>ο κ. Παναγιωτόπουλος για δύο λεπτά.</w:t>
      </w:r>
    </w:p>
    <w:p w14:paraId="7A23742D" w14:textId="77777777" w:rsidR="002A3095" w:rsidRDefault="00B7541C">
      <w:pPr>
        <w:spacing w:line="600" w:lineRule="auto"/>
        <w:ind w:firstLine="567"/>
        <w:contextualSpacing/>
        <w:jc w:val="both"/>
        <w:rPr>
          <w:rFonts w:eastAsia="Times New Roman" w:cs="Times New Roman"/>
          <w:szCs w:val="24"/>
        </w:rPr>
      </w:pPr>
      <w:r>
        <w:rPr>
          <w:rFonts w:eastAsia="Times New Roman" w:cs="Times New Roman"/>
          <w:b/>
          <w:szCs w:val="24"/>
        </w:rPr>
        <w:t>ΝΙΚΟΛΑΟΣ ΠΑΝΑΓΙΩΤΟΠΟΥΛΟΣ:</w:t>
      </w:r>
      <w:r>
        <w:rPr>
          <w:rFonts w:eastAsia="Times New Roman" w:cs="Times New Roman"/>
          <w:szCs w:val="24"/>
        </w:rPr>
        <w:t xml:space="preserve"> Ευχαριστώ, κυρία Πρόεδρε.</w:t>
      </w:r>
    </w:p>
    <w:p w14:paraId="7A23742E" w14:textId="77777777" w:rsidR="002A3095" w:rsidRDefault="00B7541C">
      <w:pPr>
        <w:spacing w:line="600" w:lineRule="auto"/>
        <w:ind w:firstLine="567"/>
        <w:contextualSpacing/>
        <w:jc w:val="both"/>
        <w:rPr>
          <w:rFonts w:eastAsia="Times New Roman" w:cs="Times New Roman"/>
          <w:szCs w:val="24"/>
        </w:rPr>
      </w:pPr>
      <w:r>
        <w:rPr>
          <w:rFonts w:eastAsia="Times New Roman" w:cs="Times New Roman"/>
          <w:szCs w:val="24"/>
        </w:rPr>
        <w:t>Κύριε Υπουργέ, μόλις ήρθατε, δεν είχατε καν την ευκαιρία να πάρετε μία ανάσα, αλλά εγώ θα μπω κατευθείαν στην ουσία της ερώτησης και θα σας πω ότι στις 24 Φεβρουαρίου τ</w:t>
      </w:r>
      <w:r>
        <w:rPr>
          <w:rFonts w:eastAsia="Times New Roman" w:cs="Times New Roman"/>
          <w:szCs w:val="24"/>
        </w:rPr>
        <w:t xml:space="preserve">ου τρέχοντος έτους, με απλή ερώτησή μου προς το Υπουργείο Άμυνας, είχα θίξει το θέμα της παραχώρησης του στρατοπέδου </w:t>
      </w:r>
      <w:r>
        <w:rPr>
          <w:rFonts w:eastAsia="Times New Roman" w:cs="Times New Roman"/>
          <w:szCs w:val="24"/>
        </w:rPr>
        <w:lastRenderedPageBreak/>
        <w:t xml:space="preserve">Ασημακοπούλου στο ανατολικό παραλιακό άκρο της πόλης της Καβάλας από το Υπουργείο προς τον Δήμο Καβάλας. </w:t>
      </w:r>
    </w:p>
    <w:p w14:paraId="7A23742F" w14:textId="77777777" w:rsidR="002A3095" w:rsidRDefault="00B7541C">
      <w:pPr>
        <w:spacing w:line="600" w:lineRule="auto"/>
        <w:ind w:firstLine="567"/>
        <w:contextualSpacing/>
        <w:jc w:val="both"/>
        <w:rPr>
          <w:rFonts w:eastAsia="Times New Roman" w:cs="Times New Roman"/>
          <w:szCs w:val="24"/>
        </w:rPr>
      </w:pPr>
      <w:r>
        <w:rPr>
          <w:rFonts w:eastAsia="Times New Roman" w:cs="Times New Roman"/>
          <w:szCs w:val="24"/>
        </w:rPr>
        <w:t>Υπήρχε σε εξέλιξη μία ανταλλαγή α</w:t>
      </w:r>
      <w:r>
        <w:rPr>
          <w:rFonts w:eastAsia="Times New Roman" w:cs="Times New Roman"/>
          <w:szCs w:val="24"/>
        </w:rPr>
        <w:t>πόψεων. Είχε κατατεθεί η μελέτη πολεοδομικής και οικιστικής αξιοποίησης του εν λόγω στρατοπέδου, το οποίο πρέπει να σας πω ότι είναι περίπου για την πόλη της Καβάλας ό,τι είναι εδώ το Ελληνικό, δηλαδή ένα πάρα πολύ αξιοποιήσιμο ακίνητο και το μοναδικό περι</w:t>
      </w:r>
      <w:r>
        <w:rPr>
          <w:rFonts w:eastAsia="Times New Roman" w:cs="Times New Roman"/>
          <w:szCs w:val="24"/>
        </w:rPr>
        <w:t xml:space="preserve">θώριο της πόλης για οικιστική επέκταση στο ανατολικό της άκρο. Ανέμενα, λοιπόν, να δω τι θα γίνει με τη σχετική πρόταση που ήταν στα χέρια του Υπουργείου Αμύνης. Είχε περάσει από την αρμόδια Υπηρεσία, την ΥΑΜΣ και περιμέναμε απάντηση. </w:t>
      </w:r>
    </w:p>
    <w:p w14:paraId="7A237430" w14:textId="77777777" w:rsidR="002A3095" w:rsidRDefault="00B7541C">
      <w:pPr>
        <w:spacing w:line="600" w:lineRule="auto"/>
        <w:ind w:firstLine="567"/>
        <w:contextualSpacing/>
        <w:jc w:val="both"/>
        <w:rPr>
          <w:rFonts w:eastAsia="Times New Roman" w:cs="Times New Roman"/>
          <w:szCs w:val="24"/>
        </w:rPr>
      </w:pPr>
      <w:r>
        <w:rPr>
          <w:rFonts w:eastAsia="Times New Roman" w:cs="Times New Roman"/>
          <w:szCs w:val="24"/>
        </w:rPr>
        <w:t>Έκτοτε υπήρχε μία αν</w:t>
      </w:r>
      <w:r>
        <w:rPr>
          <w:rFonts w:eastAsia="Times New Roman" w:cs="Times New Roman"/>
          <w:szCs w:val="24"/>
        </w:rPr>
        <w:t>ατροπή όλων αυτών των σχεδιασμών για την πόλη της Καβάλας, καθώς από πληροφορίες, αλλά και δηλώσεις των τοπικών Βουλευτών της Κυβέρνησης, μάθαμε ότι σ</w:t>
      </w:r>
      <w:r>
        <w:rPr>
          <w:rFonts w:eastAsia="Times New Roman" w:cs="Times New Roman"/>
          <w:szCs w:val="24"/>
        </w:rPr>
        <w:t>ε</w:t>
      </w:r>
      <w:r>
        <w:rPr>
          <w:rFonts w:eastAsia="Times New Roman" w:cs="Times New Roman"/>
          <w:szCs w:val="24"/>
        </w:rPr>
        <w:t xml:space="preserve"> αυτό το στρατόπεδο επρόκειτο να γίνει μετεγκατάσταση περίπου διακοσίων πενήντα προσφύγων, οι οποίοι φιλο</w:t>
      </w:r>
      <w:r>
        <w:rPr>
          <w:rFonts w:eastAsia="Times New Roman" w:cs="Times New Roman"/>
          <w:szCs w:val="24"/>
        </w:rPr>
        <w:t xml:space="preserve">ξενούνταν μέχρις αυτού του σημείου σε μια πιο απομονωμένη περιοχή προς τα ανατολικά. Επρόκειτο, </w:t>
      </w:r>
      <w:r>
        <w:rPr>
          <w:rFonts w:eastAsia="Times New Roman" w:cs="Times New Roman"/>
          <w:szCs w:val="24"/>
        </w:rPr>
        <w:lastRenderedPageBreak/>
        <w:t xml:space="preserve">δηλαδή, να γίνουν κάποιες εργασίες ανακατασκευής και προετοιμασίας υποδομών του στρατοπέδου, προκειμένου να </w:t>
      </w:r>
      <w:proofErr w:type="spellStart"/>
      <w:r>
        <w:rPr>
          <w:rFonts w:eastAsia="Times New Roman" w:cs="Times New Roman"/>
          <w:szCs w:val="24"/>
        </w:rPr>
        <w:t>μετεγκατασταθούν</w:t>
      </w:r>
      <w:proofErr w:type="spellEnd"/>
      <w:r>
        <w:rPr>
          <w:rFonts w:eastAsia="Times New Roman" w:cs="Times New Roman"/>
          <w:szCs w:val="24"/>
        </w:rPr>
        <w:t xml:space="preserve"> αυτοί οι πρόσφυγες. </w:t>
      </w:r>
    </w:p>
    <w:p w14:paraId="7A237431" w14:textId="77777777" w:rsidR="002A3095" w:rsidRDefault="00B7541C">
      <w:pPr>
        <w:spacing w:line="600" w:lineRule="auto"/>
        <w:ind w:firstLine="567"/>
        <w:contextualSpacing/>
        <w:jc w:val="both"/>
        <w:rPr>
          <w:rFonts w:eastAsia="Times New Roman" w:cs="Times New Roman"/>
          <w:szCs w:val="24"/>
        </w:rPr>
      </w:pPr>
      <w:r>
        <w:rPr>
          <w:rFonts w:eastAsia="Times New Roman" w:cs="Times New Roman"/>
          <w:szCs w:val="24"/>
        </w:rPr>
        <w:t>Οι εργασίες αν</w:t>
      </w:r>
      <w:r>
        <w:rPr>
          <w:rFonts w:eastAsia="Times New Roman" w:cs="Times New Roman"/>
          <w:szCs w:val="24"/>
        </w:rPr>
        <w:t>ακαίνισης και κατασκευής των υποδομών θα γίνονταν με έξοδα του Ελληνικού Στρατού. Η ολοκλήρωση μετεγκατάστασης ήταν να γίνει μέχρι το τέλος Ιουνίου, αλλά υποθέτω ότι θα πάρει λίγο ακόμα. Πρόσφατα δε εστάλη επιστολή από τον Στρατηγό της 20</w:t>
      </w:r>
      <w:r>
        <w:rPr>
          <w:rFonts w:eastAsia="Times New Roman" w:cs="Times New Roman"/>
          <w:szCs w:val="24"/>
        </w:rPr>
        <w:t xml:space="preserve">ής </w:t>
      </w:r>
      <w:r>
        <w:rPr>
          <w:rFonts w:eastAsia="Times New Roman" w:cs="Times New Roman"/>
          <w:szCs w:val="24"/>
        </w:rPr>
        <w:t>Μεραρχίας, με τ</w:t>
      </w:r>
      <w:r>
        <w:rPr>
          <w:rFonts w:eastAsia="Times New Roman" w:cs="Times New Roman"/>
          <w:szCs w:val="24"/>
        </w:rPr>
        <w:t xml:space="preserve">ην οποία ζητήθηκε η σύνδεση δύο κτηρίων με το τοπικό δίκτυο ύδρευσης και αποχέτευσης. Εκκρεμεί, βέβαια -και οφείλω να το πω- εκταμίευση ποσού 90.000 ως χρηματοδοτική βοήθεια για τις δαπάνες που είχαν ήδη καταβληθεί από το Δήμο Καβάλας για τη φιλοξενία των </w:t>
      </w:r>
      <w:r>
        <w:rPr>
          <w:rFonts w:eastAsia="Times New Roman" w:cs="Times New Roman"/>
          <w:szCs w:val="24"/>
        </w:rPr>
        <w:t>προσφύγων από το</w:t>
      </w:r>
      <w:r>
        <w:rPr>
          <w:rFonts w:eastAsia="Times New Roman" w:cs="Times New Roman"/>
          <w:szCs w:val="24"/>
        </w:rPr>
        <w:t>ν</w:t>
      </w:r>
      <w:r>
        <w:rPr>
          <w:rFonts w:eastAsia="Times New Roman" w:cs="Times New Roman"/>
          <w:szCs w:val="24"/>
        </w:rPr>
        <w:t xml:space="preserve"> Φεβρουάριο του τρέχοντος έτους.</w:t>
      </w:r>
    </w:p>
    <w:p w14:paraId="7A237432" w14:textId="77777777" w:rsidR="002A3095" w:rsidRDefault="00B7541C">
      <w:pPr>
        <w:spacing w:line="600" w:lineRule="auto"/>
        <w:ind w:firstLine="567"/>
        <w:contextualSpacing/>
        <w:jc w:val="both"/>
        <w:rPr>
          <w:rFonts w:eastAsia="Times New Roman" w:cs="Times New Roman"/>
          <w:szCs w:val="24"/>
        </w:rPr>
      </w:pPr>
      <w:r>
        <w:rPr>
          <w:rFonts w:eastAsia="Times New Roman" w:cs="Times New Roman"/>
          <w:szCs w:val="24"/>
        </w:rPr>
        <w:t xml:space="preserve">Και η </w:t>
      </w:r>
      <w:r>
        <w:rPr>
          <w:rFonts w:eastAsia="Times New Roman" w:cs="Times New Roman"/>
          <w:szCs w:val="24"/>
        </w:rPr>
        <w:t>π</w:t>
      </w:r>
      <w:r>
        <w:rPr>
          <w:rFonts w:eastAsia="Times New Roman" w:cs="Times New Roman"/>
          <w:szCs w:val="24"/>
        </w:rPr>
        <w:t xml:space="preserve">εριφέρεια και ο </w:t>
      </w:r>
      <w:r>
        <w:rPr>
          <w:rFonts w:eastAsia="Times New Roman" w:cs="Times New Roman"/>
          <w:szCs w:val="24"/>
        </w:rPr>
        <w:t>δ</w:t>
      </w:r>
      <w:r>
        <w:rPr>
          <w:rFonts w:eastAsia="Times New Roman" w:cs="Times New Roman"/>
          <w:szCs w:val="24"/>
        </w:rPr>
        <w:t>ήμος και η τοπική κοινωνία δεν είχαν κα</w:t>
      </w:r>
      <w:r>
        <w:rPr>
          <w:rFonts w:eastAsia="Times New Roman" w:cs="Times New Roman"/>
          <w:szCs w:val="24"/>
        </w:rPr>
        <w:t>μ</w:t>
      </w:r>
      <w:r>
        <w:rPr>
          <w:rFonts w:eastAsia="Times New Roman" w:cs="Times New Roman"/>
          <w:szCs w:val="24"/>
        </w:rPr>
        <w:t>μία ενημέρωση ως προς την αλλαγή αυτού του σχεδιασμού και τη μετεγκατάσταση των προσφύγων. Δεν υπάρχει κα</w:t>
      </w:r>
      <w:r>
        <w:rPr>
          <w:rFonts w:eastAsia="Times New Roman" w:cs="Times New Roman"/>
          <w:szCs w:val="24"/>
        </w:rPr>
        <w:t>μ</w:t>
      </w:r>
      <w:r>
        <w:rPr>
          <w:rFonts w:eastAsia="Times New Roman" w:cs="Times New Roman"/>
          <w:szCs w:val="24"/>
        </w:rPr>
        <w:t xml:space="preserve">μία πληροφόρηση ακόμα. Η </w:t>
      </w:r>
      <w:r>
        <w:rPr>
          <w:rFonts w:eastAsia="Times New Roman" w:cs="Times New Roman"/>
          <w:szCs w:val="24"/>
        </w:rPr>
        <w:t>π</w:t>
      </w:r>
      <w:r>
        <w:rPr>
          <w:rFonts w:eastAsia="Times New Roman" w:cs="Times New Roman"/>
          <w:szCs w:val="24"/>
        </w:rPr>
        <w:t xml:space="preserve">εριφέρεια οφείλω να πω ότι έχει διαθέσει δύο </w:t>
      </w:r>
      <w:proofErr w:type="spellStart"/>
      <w:r>
        <w:rPr>
          <w:rFonts w:eastAsia="Times New Roman" w:cs="Times New Roman"/>
          <w:szCs w:val="24"/>
        </w:rPr>
        <w:t>κοντέινερς</w:t>
      </w:r>
      <w:proofErr w:type="spellEnd"/>
      <w:r>
        <w:rPr>
          <w:rFonts w:eastAsia="Times New Roman" w:cs="Times New Roman"/>
          <w:szCs w:val="24"/>
        </w:rPr>
        <w:t xml:space="preserve">, ένα με εγκαταστάσεις υγιεινής και ένα ακόμα ως κινητή ιατρική μονάδα. Δεν γνωρίζει τι θα κάνει με αυτά. Υπάρχει ένα κενό πληροφόρησης, το </w:t>
      </w:r>
      <w:r>
        <w:rPr>
          <w:rFonts w:eastAsia="Times New Roman" w:cs="Times New Roman"/>
          <w:szCs w:val="24"/>
        </w:rPr>
        <w:lastRenderedPageBreak/>
        <w:t>οποίο υπήρχε εξαρχής, από τότε που ξεκίνησε η εγκατάσταση προ</w:t>
      </w:r>
      <w:r>
        <w:rPr>
          <w:rFonts w:eastAsia="Times New Roman" w:cs="Times New Roman"/>
          <w:szCs w:val="24"/>
        </w:rPr>
        <w:t xml:space="preserve">σφύγων στην πόλη της Καβάλας, που τους υποδέχθηκε, νομίζω, κατά ιδανικό τρόπο, με περίσσευμα, εάν θέλετε, αλληλεγγύης και ανθρωπιάς, αλλά και με τη μοναδική προσπάθεια οργάνωσης να γίνεται από την </w:t>
      </w:r>
      <w:r>
        <w:rPr>
          <w:rFonts w:eastAsia="Times New Roman" w:cs="Times New Roman"/>
          <w:szCs w:val="24"/>
        </w:rPr>
        <w:t>τ</w:t>
      </w:r>
      <w:r>
        <w:rPr>
          <w:rFonts w:eastAsia="Times New Roman" w:cs="Times New Roman"/>
          <w:szCs w:val="24"/>
        </w:rPr>
        <w:t xml:space="preserve">οπική </w:t>
      </w:r>
      <w:r>
        <w:rPr>
          <w:rFonts w:eastAsia="Times New Roman" w:cs="Times New Roman"/>
          <w:szCs w:val="24"/>
        </w:rPr>
        <w:t>α</w:t>
      </w:r>
      <w:r>
        <w:rPr>
          <w:rFonts w:eastAsia="Times New Roman" w:cs="Times New Roman"/>
          <w:szCs w:val="24"/>
        </w:rPr>
        <w:t xml:space="preserve">υτοδιοίκηση. </w:t>
      </w:r>
    </w:p>
    <w:p w14:paraId="7A237433" w14:textId="77777777" w:rsidR="002A3095" w:rsidRDefault="00B7541C">
      <w:pPr>
        <w:spacing w:line="600" w:lineRule="auto"/>
        <w:ind w:firstLine="567"/>
        <w:contextualSpacing/>
        <w:jc w:val="both"/>
        <w:rPr>
          <w:rFonts w:eastAsia="Times New Roman" w:cs="Times New Roman"/>
          <w:szCs w:val="24"/>
        </w:rPr>
      </w:pPr>
      <w:r>
        <w:rPr>
          <w:rFonts w:eastAsia="Times New Roman" w:cs="Times New Roman"/>
          <w:szCs w:val="24"/>
        </w:rPr>
        <w:t xml:space="preserve">Πρόσφατα είχαμε και τις δηλώσεις του </w:t>
      </w:r>
      <w:r>
        <w:rPr>
          <w:rFonts w:eastAsia="Times New Roman" w:cs="Times New Roman"/>
          <w:szCs w:val="24"/>
        </w:rPr>
        <w:t>αρμόδιου Υπουργού, του κ. Καμμένου, στις 24 Ιουνίου, ο οποίος έκανε λόγο για διάθεση -διαβάζω κατευθείαν το κείμενο της δήλωσης- για όσο διάστημα χρειαστεί κάποιου στρατοπέδου, για έναν ή δύο μήνες -δεν θα χρειαστεί παραπάνω- για τη μετεγκατάσταση των προσ</w:t>
      </w:r>
      <w:r>
        <w:rPr>
          <w:rFonts w:eastAsia="Times New Roman" w:cs="Times New Roman"/>
          <w:szCs w:val="24"/>
        </w:rPr>
        <w:t xml:space="preserve">φύγων από το </w:t>
      </w:r>
      <w:proofErr w:type="spellStart"/>
      <w:r>
        <w:rPr>
          <w:rFonts w:eastAsia="Times New Roman" w:cs="Times New Roman"/>
          <w:szCs w:val="24"/>
        </w:rPr>
        <w:t>Εσκί-Καπού</w:t>
      </w:r>
      <w:proofErr w:type="spellEnd"/>
      <w:r>
        <w:rPr>
          <w:rFonts w:eastAsia="Times New Roman" w:cs="Times New Roman"/>
          <w:szCs w:val="24"/>
        </w:rPr>
        <w:t>, την άλλη περιοχή δηλαδή όπου φιλοξενούνται. Η παραχώρηση αυτή -όπως αναφέρεται στο κείμενο- δεν θα ανακόψει την πορεία για τη χρήση του στρατοπέδου, για να γίνουν τουριστικές εγκαταστάσεις, όταν εκδηλωθεί σχετικό ενδιαφέρον από επε</w:t>
      </w:r>
      <w:r>
        <w:rPr>
          <w:rFonts w:eastAsia="Times New Roman" w:cs="Times New Roman"/>
          <w:szCs w:val="24"/>
        </w:rPr>
        <w:t>νδυτές.</w:t>
      </w:r>
    </w:p>
    <w:p w14:paraId="7A237434" w14:textId="77777777" w:rsidR="002A3095" w:rsidRDefault="00B7541C">
      <w:pPr>
        <w:spacing w:line="600" w:lineRule="auto"/>
        <w:ind w:firstLine="567"/>
        <w:contextualSpacing/>
        <w:jc w:val="both"/>
        <w:rPr>
          <w:rFonts w:eastAsia="Times New Roman" w:cs="Times New Roman"/>
          <w:szCs w:val="24"/>
        </w:rPr>
      </w:pPr>
      <w:r>
        <w:rPr>
          <w:rFonts w:eastAsia="Times New Roman" w:cs="Times New Roman"/>
          <w:szCs w:val="24"/>
        </w:rPr>
        <w:lastRenderedPageBreak/>
        <w:t>Αυτή η δήλωση έχει κάποιο ενδιαφέρον και κάποιο μυστήριο, αφού προφανώς επίκειται προσφορά. Ενδεχομένως με το νομοσχέδιο που πρόκειται να καταθέσετε για την αξιοποίηση ακινήτων του Υπουργείου Εθνικής Άμυνας να ανοίγει ο δρόμος για προσέλκυση επενδύ</w:t>
      </w:r>
      <w:r>
        <w:rPr>
          <w:rFonts w:eastAsia="Times New Roman" w:cs="Times New Roman"/>
          <w:szCs w:val="24"/>
        </w:rPr>
        <w:t xml:space="preserve">σεων. Όμως, το χρονοδιάγραμμα των δύο-τριών μηνών προσωπικά δεν μου φαίνεται ρεαλιστικό. </w:t>
      </w:r>
    </w:p>
    <w:p w14:paraId="7A237435" w14:textId="77777777" w:rsidR="002A3095" w:rsidRDefault="00B7541C">
      <w:pPr>
        <w:spacing w:line="600" w:lineRule="auto"/>
        <w:ind w:firstLine="567"/>
        <w:contextualSpacing/>
        <w:jc w:val="both"/>
        <w:rPr>
          <w:rFonts w:eastAsia="Times New Roman" w:cs="Times New Roman"/>
          <w:szCs w:val="24"/>
        </w:rPr>
      </w:pPr>
      <w:r>
        <w:rPr>
          <w:rFonts w:eastAsia="Times New Roman" w:cs="Times New Roman"/>
          <w:szCs w:val="24"/>
        </w:rPr>
        <w:t>Γι’ αυτό, θα ήθελα να ξέρω τι λέει το Υπουργείο όσον αφορά τη μετεγκατάσταση αυτών των προσφύγων, εάν πρόκειται γι’ αυτόν τον αριθμό ή πρόκειται να εγκατασταθούν πολύ</w:t>
      </w:r>
      <w:r>
        <w:rPr>
          <w:rFonts w:eastAsia="Times New Roman" w:cs="Times New Roman"/>
          <w:szCs w:val="24"/>
        </w:rPr>
        <w:t xml:space="preserve"> περισσότεροι, δεδομένου ότι το στρατόπεδο μπορεί να φιλοξενήσει πολύ περισσότερους και ποιος είναι αυτός ο σχεδιασμός, ιδίως από τη στιγμή κατά την οποία προσκρούει στην αντίρρηση της τοπικής κοινωνίας σε όλα τα θεσμικά επίπεδά της, η οποία ούτε καν έχει </w:t>
      </w:r>
      <w:r>
        <w:rPr>
          <w:rFonts w:eastAsia="Times New Roman" w:cs="Times New Roman"/>
          <w:szCs w:val="24"/>
        </w:rPr>
        <w:t>ερωτηθεί για όλα αυτά.</w:t>
      </w:r>
    </w:p>
    <w:p w14:paraId="7A237436" w14:textId="77777777" w:rsidR="002A3095" w:rsidRDefault="00B7541C">
      <w:pPr>
        <w:spacing w:line="600" w:lineRule="auto"/>
        <w:ind w:firstLine="567"/>
        <w:contextualSpacing/>
        <w:jc w:val="both"/>
        <w:rPr>
          <w:rFonts w:eastAsia="Times New Roman" w:cs="Times New Roman"/>
          <w:szCs w:val="24"/>
        </w:rPr>
      </w:pPr>
      <w:r>
        <w:rPr>
          <w:rFonts w:eastAsia="Times New Roman" w:cs="Times New Roman"/>
          <w:szCs w:val="24"/>
        </w:rPr>
        <w:t>Ευχαριστώ.</w:t>
      </w:r>
    </w:p>
    <w:p w14:paraId="7A237437" w14:textId="77777777" w:rsidR="002A3095" w:rsidRDefault="00B7541C">
      <w:pPr>
        <w:spacing w:line="600" w:lineRule="auto"/>
        <w:ind w:firstLine="567"/>
        <w:contextualSpacing/>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Κύριε Παναγιωτόπουλε, καταναλώσατε τον διπλάσιο χρόνο.</w:t>
      </w:r>
    </w:p>
    <w:p w14:paraId="7A237438" w14:textId="77777777" w:rsidR="002A3095" w:rsidRDefault="00B7541C">
      <w:pPr>
        <w:spacing w:line="600" w:lineRule="auto"/>
        <w:ind w:firstLine="720"/>
        <w:contextualSpacing/>
        <w:jc w:val="both"/>
        <w:rPr>
          <w:rFonts w:eastAsia="Times New Roman" w:cs="Times New Roman"/>
          <w:szCs w:val="24"/>
        </w:rPr>
      </w:pPr>
      <w:r>
        <w:rPr>
          <w:rFonts w:eastAsia="Times New Roman" w:cs="Times New Roman"/>
          <w:szCs w:val="24"/>
        </w:rPr>
        <w:lastRenderedPageBreak/>
        <w:t>Κύριε Βίτσα, έχετε τον λόγο για τρία λεπτά και σας παρακαλώ να είστε συνεπής στον χρόνο σας.</w:t>
      </w:r>
    </w:p>
    <w:p w14:paraId="7A237439" w14:textId="77777777" w:rsidR="002A3095" w:rsidRDefault="00B7541C">
      <w:pPr>
        <w:spacing w:line="600" w:lineRule="auto"/>
        <w:ind w:firstLine="720"/>
        <w:contextualSpacing/>
        <w:jc w:val="both"/>
        <w:rPr>
          <w:rFonts w:eastAsia="Times New Roman" w:cs="Times New Roman"/>
          <w:szCs w:val="24"/>
        </w:rPr>
      </w:pPr>
      <w:r>
        <w:rPr>
          <w:rFonts w:eastAsia="Times New Roman" w:cs="Times New Roman"/>
          <w:b/>
          <w:szCs w:val="24"/>
        </w:rPr>
        <w:t xml:space="preserve">ΔΗΜΗΤΡΙΟΣ ΒΙΤΣΑΣ (Αναπληρωτής </w:t>
      </w:r>
      <w:r>
        <w:rPr>
          <w:rFonts w:eastAsia="Times New Roman" w:cs="Times New Roman"/>
          <w:b/>
          <w:szCs w:val="24"/>
        </w:rPr>
        <w:t>Υπουργός Εθνικής Άμυνας):</w:t>
      </w:r>
      <w:r>
        <w:rPr>
          <w:rFonts w:eastAsia="Times New Roman" w:cs="Times New Roman"/>
          <w:szCs w:val="24"/>
        </w:rPr>
        <w:t xml:space="preserve"> Ναι, κυρία Πρόεδρε.</w:t>
      </w:r>
    </w:p>
    <w:p w14:paraId="7A23743A" w14:textId="77777777" w:rsidR="002A3095" w:rsidRDefault="00B7541C">
      <w:pPr>
        <w:spacing w:line="600" w:lineRule="auto"/>
        <w:ind w:firstLine="720"/>
        <w:contextualSpacing/>
        <w:jc w:val="both"/>
        <w:rPr>
          <w:rFonts w:eastAsia="Times New Roman" w:cs="Times New Roman"/>
          <w:szCs w:val="24"/>
        </w:rPr>
      </w:pPr>
      <w:r>
        <w:rPr>
          <w:rFonts w:eastAsia="Times New Roman" w:cs="Times New Roman"/>
          <w:szCs w:val="24"/>
        </w:rPr>
        <w:t xml:space="preserve">Κύριε Παναγιωτόπουλε, θέλω να σας πω </w:t>
      </w:r>
      <w:r>
        <w:rPr>
          <w:rFonts w:eastAsia="Times New Roman" w:cs="Times New Roman"/>
          <w:szCs w:val="24"/>
        </w:rPr>
        <w:t>ότι έ</w:t>
      </w:r>
      <w:r>
        <w:rPr>
          <w:rFonts w:eastAsia="Times New Roman" w:cs="Times New Roman"/>
          <w:szCs w:val="24"/>
        </w:rPr>
        <w:t>χω επανειλημμένα πει ότι το ίδιο το προσφυγικό ζήτημα, αλλά και η διαχείρισή του, είναι ένα ζήτημα φιλοξενίας, αλληλεγγύης και τήρησης των αρχών της διεθνούς νομιμότητα</w:t>
      </w:r>
      <w:r>
        <w:rPr>
          <w:rFonts w:eastAsia="Times New Roman" w:cs="Times New Roman"/>
          <w:szCs w:val="24"/>
        </w:rPr>
        <w:t xml:space="preserve">ς. </w:t>
      </w:r>
    </w:p>
    <w:p w14:paraId="7A23743B" w14:textId="77777777" w:rsidR="002A3095" w:rsidRDefault="00B7541C">
      <w:pPr>
        <w:spacing w:line="600" w:lineRule="auto"/>
        <w:ind w:firstLine="567"/>
        <w:contextualSpacing/>
        <w:jc w:val="both"/>
        <w:rPr>
          <w:rFonts w:eastAsia="Times New Roman" w:cs="Times New Roman"/>
          <w:szCs w:val="24"/>
        </w:rPr>
      </w:pPr>
      <w:r>
        <w:rPr>
          <w:rFonts w:eastAsia="Times New Roman" w:cs="Times New Roman"/>
          <w:szCs w:val="24"/>
        </w:rPr>
        <w:t xml:space="preserve">Αυτό ισχύει και σε διεθνές επίπεδο. Κανένας δεν θέλει να είναι πρόσφυγας και πρώτα και κύρια οι ίδιοι πρόσφυγες. </w:t>
      </w:r>
    </w:p>
    <w:p w14:paraId="7A23743C" w14:textId="77777777" w:rsidR="002A3095" w:rsidRDefault="00B7541C">
      <w:pPr>
        <w:spacing w:line="600" w:lineRule="auto"/>
        <w:ind w:firstLine="567"/>
        <w:contextualSpacing/>
        <w:jc w:val="both"/>
        <w:rPr>
          <w:rFonts w:eastAsia="Times New Roman" w:cs="Times New Roman"/>
          <w:szCs w:val="24"/>
        </w:rPr>
      </w:pPr>
      <w:r>
        <w:rPr>
          <w:rFonts w:eastAsia="Times New Roman" w:cs="Times New Roman"/>
          <w:szCs w:val="24"/>
        </w:rPr>
        <w:t>Όσον αφορά δε το εσωτερικό, παίρνει κι έναν πατριωτικό χαρακτήρα, με την έννοια πως η Ελλάδα έχει καταφέρει να παίρνει συγχαρητήρια απ’ όλ</w:t>
      </w:r>
      <w:r>
        <w:rPr>
          <w:rFonts w:eastAsia="Times New Roman" w:cs="Times New Roman"/>
          <w:szCs w:val="24"/>
        </w:rPr>
        <w:t xml:space="preserve">ον τον κόσμο γι’ αυτό το θέμα. </w:t>
      </w:r>
    </w:p>
    <w:p w14:paraId="7A23743D" w14:textId="77777777" w:rsidR="002A3095" w:rsidRDefault="00B7541C">
      <w:pPr>
        <w:spacing w:line="600" w:lineRule="auto"/>
        <w:ind w:firstLine="567"/>
        <w:contextualSpacing/>
        <w:jc w:val="both"/>
        <w:rPr>
          <w:rFonts w:eastAsia="Times New Roman" w:cs="Times New Roman"/>
          <w:szCs w:val="24"/>
        </w:rPr>
      </w:pPr>
      <w:r>
        <w:rPr>
          <w:rFonts w:eastAsia="Times New Roman" w:cs="Times New Roman"/>
          <w:szCs w:val="24"/>
        </w:rPr>
        <w:t xml:space="preserve">Έρχομαι τώρα στο συγκεκριμένο. Πολύ σωστά τονίσατε ότι ο λαός της Καβάλας, η πόλη της Καβάλας, ο Νομός Καβάλας με ιδιαίτερη ευαισθησία έχει αντιμετωπίσει το ίδιο θέμα. Θέλω να πω ότι υπήρχαν </w:t>
      </w:r>
      <w:r>
        <w:rPr>
          <w:rFonts w:eastAsia="Times New Roman" w:cs="Times New Roman"/>
          <w:szCs w:val="24"/>
        </w:rPr>
        <w:lastRenderedPageBreak/>
        <w:t>εβδομάδες -πολλές εβδομάδες και ο</w:t>
      </w:r>
      <w:r>
        <w:rPr>
          <w:rFonts w:eastAsia="Times New Roman" w:cs="Times New Roman"/>
          <w:szCs w:val="24"/>
        </w:rPr>
        <w:t xml:space="preserve"> Φεβρουάριος ήταν ένας τέτοιος μήνας- όπου δυο φορές την εβδομάδα στην Καβάλα αποβιβάζονταν υπέρ των χιλίων προσφύγων και μεταναστών και τύγχαναν φοβερής υποδοχής με τσάι, με σάντουιτς</w:t>
      </w:r>
      <w:r>
        <w:rPr>
          <w:rFonts w:eastAsia="Times New Roman" w:cs="Times New Roman"/>
          <w:szCs w:val="24"/>
        </w:rPr>
        <w:t xml:space="preserve"> και λοιπά</w:t>
      </w:r>
      <w:r>
        <w:rPr>
          <w:rFonts w:eastAsia="Times New Roman" w:cs="Times New Roman"/>
          <w:szCs w:val="24"/>
        </w:rPr>
        <w:t xml:space="preserve">. Εντός του οικιστικού ιστού της Νέας </w:t>
      </w:r>
      <w:proofErr w:type="spellStart"/>
      <w:r>
        <w:rPr>
          <w:rFonts w:eastAsia="Times New Roman" w:cs="Times New Roman"/>
          <w:szCs w:val="24"/>
        </w:rPr>
        <w:t>Καρβάλης</w:t>
      </w:r>
      <w:proofErr w:type="spellEnd"/>
      <w:r>
        <w:rPr>
          <w:rFonts w:eastAsia="Times New Roman" w:cs="Times New Roman"/>
          <w:szCs w:val="24"/>
        </w:rPr>
        <w:t xml:space="preserve"> επί ένα μήνα υπ</w:t>
      </w:r>
      <w:r>
        <w:rPr>
          <w:rFonts w:eastAsia="Times New Roman" w:cs="Times New Roman"/>
          <w:szCs w:val="24"/>
        </w:rPr>
        <w:t xml:space="preserve">ήρχαν πρόσφυγες και μετανάστες και πάντοτε είμαστε σε μια συνεννόηση με τη </w:t>
      </w:r>
      <w:r>
        <w:rPr>
          <w:rFonts w:eastAsia="Times New Roman" w:cs="Times New Roman"/>
          <w:szCs w:val="24"/>
        </w:rPr>
        <w:t>δ</w:t>
      </w:r>
      <w:r>
        <w:rPr>
          <w:rFonts w:eastAsia="Times New Roman" w:cs="Times New Roman"/>
          <w:szCs w:val="24"/>
        </w:rPr>
        <w:t xml:space="preserve">ήμαρχο, την κ. Τσανάκα, ακριβώς για να λύνουμε τέτοια θέματα. </w:t>
      </w:r>
    </w:p>
    <w:p w14:paraId="7A23743E" w14:textId="77777777" w:rsidR="002A3095" w:rsidRDefault="00B7541C">
      <w:pPr>
        <w:spacing w:line="600" w:lineRule="auto"/>
        <w:ind w:firstLine="567"/>
        <w:contextualSpacing/>
        <w:jc w:val="both"/>
        <w:rPr>
          <w:rFonts w:eastAsia="Times New Roman" w:cs="Times New Roman"/>
          <w:szCs w:val="24"/>
        </w:rPr>
      </w:pPr>
      <w:r>
        <w:rPr>
          <w:rFonts w:eastAsia="Times New Roman" w:cs="Times New Roman"/>
          <w:szCs w:val="24"/>
        </w:rPr>
        <w:t>Ποιο είναι τώρα το ζήτημα: Αυτή τη στιγμή υπάρχουν διακόσιοι τριάντα πέντε πρόσφυγες, κατά κύριο λόγο, οι οποίοι διαμ</w:t>
      </w:r>
      <w:r>
        <w:rPr>
          <w:rFonts w:eastAsia="Times New Roman" w:cs="Times New Roman"/>
          <w:szCs w:val="24"/>
        </w:rPr>
        <w:t>ένουν περίπου δυο μήνες στη συγκεκριμένη περιοχή. Θα πρέπει να συμφωνήσουμε ότι δεν είναι καλός ο τόπος. Άρα αυτό που σχεδιάζεται είναι αυτοί οι διακόσιοι τριάντα πέντε να μεταφερθούν στο συγκεκριμένο στρατόπεδο και μάλιστα σε ένα κομμάτι του, όχι σε ολόκλ</w:t>
      </w:r>
      <w:r>
        <w:rPr>
          <w:rFonts w:eastAsia="Times New Roman" w:cs="Times New Roman"/>
          <w:szCs w:val="24"/>
        </w:rPr>
        <w:t xml:space="preserve">ηρο, σε όσο χωράει τους διακόσιους τριάντα πέντε. Γι’ αυτό δεν φτιάχνουμε κι όλα τα κτήρια. Άλλωστε, ήταν γνωστό. Δηλαδή, μόλις το ξεκαθαρίσαμε στο μυαλό μας, ενημερώσαμε και τη </w:t>
      </w:r>
      <w:r>
        <w:rPr>
          <w:rFonts w:eastAsia="Times New Roman" w:cs="Times New Roman"/>
          <w:szCs w:val="24"/>
        </w:rPr>
        <w:t>δ</w:t>
      </w:r>
      <w:r>
        <w:rPr>
          <w:rFonts w:eastAsia="Times New Roman" w:cs="Times New Roman"/>
          <w:szCs w:val="24"/>
        </w:rPr>
        <w:t xml:space="preserve">ήμαρχο γι’ αυτό. </w:t>
      </w:r>
    </w:p>
    <w:p w14:paraId="7A23743F" w14:textId="77777777" w:rsidR="002A3095" w:rsidRDefault="00B7541C">
      <w:pPr>
        <w:spacing w:line="600" w:lineRule="auto"/>
        <w:ind w:firstLine="567"/>
        <w:contextualSpacing/>
        <w:jc w:val="both"/>
        <w:rPr>
          <w:rFonts w:eastAsia="Times New Roman" w:cs="Times New Roman"/>
          <w:szCs w:val="24"/>
        </w:rPr>
      </w:pPr>
      <w:r>
        <w:rPr>
          <w:rFonts w:eastAsia="Times New Roman" w:cs="Times New Roman"/>
          <w:szCs w:val="24"/>
        </w:rPr>
        <w:lastRenderedPageBreak/>
        <w:t>Αυτό που ζητάω είναι η ίδια ζέση, η ίδια φιλοξενία να υπάρξ</w:t>
      </w:r>
      <w:r>
        <w:rPr>
          <w:rFonts w:eastAsia="Times New Roman" w:cs="Times New Roman"/>
          <w:szCs w:val="24"/>
        </w:rPr>
        <w:t>ει και σ</w:t>
      </w:r>
      <w:r>
        <w:rPr>
          <w:rFonts w:eastAsia="Times New Roman" w:cs="Times New Roman"/>
          <w:szCs w:val="24"/>
        </w:rPr>
        <w:t>ε</w:t>
      </w:r>
      <w:r>
        <w:rPr>
          <w:rFonts w:eastAsia="Times New Roman" w:cs="Times New Roman"/>
          <w:szCs w:val="24"/>
        </w:rPr>
        <w:t xml:space="preserve"> αυτόν τον χώρο -μιλάμε πάντοτε γι’ αυτούς- ώσπου να αρχίσει η δεύτερη φάση διαχείρισης του προσφυγικού, για το οποίο πια πηγαίνουμε σε σταθερές -θα έλεγε κανένας- δομές, σε μεγάλες πόλεις και με άλλους τρόπους. Νομίζω ότι δεν είναι σημαντικό ζήτη</w:t>
      </w:r>
      <w:r>
        <w:rPr>
          <w:rFonts w:eastAsia="Times New Roman" w:cs="Times New Roman"/>
          <w:szCs w:val="24"/>
        </w:rPr>
        <w:t xml:space="preserve">μα. Γι’ αυτό σας απαντάω πολύ εύκολα. Πρόκειται για διακόσιους τριάντα πέντε ανθρώπους σε μια πόλη η οποία έχει πάνω από πενήντα χιλιάδες κατοίκους. Σαν </w:t>
      </w:r>
      <w:r>
        <w:rPr>
          <w:rFonts w:eastAsia="Times New Roman" w:cs="Times New Roman"/>
          <w:szCs w:val="24"/>
        </w:rPr>
        <w:t>δ</w:t>
      </w:r>
      <w:r>
        <w:rPr>
          <w:rFonts w:eastAsia="Times New Roman" w:cs="Times New Roman"/>
          <w:szCs w:val="24"/>
        </w:rPr>
        <w:t>ήμος έχει πάνω από εβδομήντα χιλιάδες κατοίκους. Ζητάμε, λοιπόν, να συντρέξουν σ</w:t>
      </w:r>
      <w:r>
        <w:rPr>
          <w:rFonts w:eastAsia="Times New Roman" w:cs="Times New Roman"/>
          <w:szCs w:val="24"/>
        </w:rPr>
        <w:t>ε</w:t>
      </w:r>
      <w:r>
        <w:rPr>
          <w:rFonts w:eastAsia="Times New Roman" w:cs="Times New Roman"/>
          <w:szCs w:val="24"/>
        </w:rPr>
        <w:t xml:space="preserve"> αυτή τη διαδικασία. </w:t>
      </w:r>
    </w:p>
    <w:p w14:paraId="7A237440" w14:textId="77777777" w:rsidR="002A3095" w:rsidRDefault="00B7541C">
      <w:pPr>
        <w:spacing w:line="600" w:lineRule="auto"/>
        <w:ind w:firstLine="567"/>
        <w:contextualSpacing/>
        <w:jc w:val="both"/>
        <w:rPr>
          <w:rFonts w:eastAsia="Times New Roman" w:cs="Times New Roman"/>
          <w:szCs w:val="24"/>
        </w:rPr>
      </w:pPr>
      <w:r>
        <w:rPr>
          <w:rFonts w:eastAsia="Times New Roman" w:cs="Times New Roman"/>
          <w:szCs w:val="24"/>
        </w:rPr>
        <w:t xml:space="preserve">Θέλω να σας πω ότι όσον αφορά το άλλο ζήτημα που βάλατε, δηλαδή το ζήτημα των 90.000, υπάρχει εγγραφή στο Υπουργείο Εσωτερικών. Και εκεί θα βοηθήσω κι εγώ, ώστε αυτά να εκταμιευθούν. </w:t>
      </w:r>
    </w:p>
    <w:p w14:paraId="7A237441" w14:textId="77777777" w:rsidR="002A3095" w:rsidRDefault="00B7541C">
      <w:pPr>
        <w:spacing w:line="600" w:lineRule="auto"/>
        <w:ind w:firstLine="567"/>
        <w:contextualSpacing/>
        <w:jc w:val="both"/>
        <w:rPr>
          <w:rFonts w:eastAsia="Times New Roman" w:cs="Times New Roman"/>
          <w:szCs w:val="24"/>
        </w:rPr>
      </w:pPr>
      <w:r>
        <w:rPr>
          <w:rFonts w:eastAsia="Times New Roman" w:cs="Times New Roman"/>
          <w:szCs w:val="24"/>
        </w:rPr>
        <w:t>Το τρίτο θέμα: Με τίποτα αυτό δεν σταματάει. Άλλωστε, υπήρχε αλληλογραφ</w:t>
      </w:r>
      <w:r>
        <w:rPr>
          <w:rFonts w:eastAsia="Times New Roman" w:cs="Times New Roman"/>
          <w:szCs w:val="24"/>
        </w:rPr>
        <w:t xml:space="preserve">ία ανάμεσα στο ΤΕΘΑ, στον κ. </w:t>
      </w:r>
      <w:proofErr w:type="spellStart"/>
      <w:r>
        <w:rPr>
          <w:rFonts w:eastAsia="Times New Roman" w:cs="Times New Roman"/>
          <w:szCs w:val="24"/>
        </w:rPr>
        <w:t>Σταθιά</w:t>
      </w:r>
      <w:proofErr w:type="spellEnd"/>
      <w:r>
        <w:rPr>
          <w:rFonts w:eastAsia="Times New Roman" w:cs="Times New Roman"/>
          <w:szCs w:val="24"/>
        </w:rPr>
        <w:t xml:space="preserve"> και στη </w:t>
      </w:r>
      <w:r>
        <w:rPr>
          <w:rFonts w:eastAsia="Times New Roman" w:cs="Times New Roman"/>
          <w:szCs w:val="24"/>
        </w:rPr>
        <w:t>δ</w:t>
      </w:r>
      <w:r>
        <w:rPr>
          <w:rFonts w:eastAsia="Times New Roman" w:cs="Times New Roman"/>
          <w:szCs w:val="24"/>
        </w:rPr>
        <w:t>ήμαρχο της Καβάλας μέχρι πρόσφατα, μέχρι προχθές δηλαδή, για το ζήτημα της διαπραγμάτευσης, για το πώς θα διαμορφωθεί αυτός ο χώρος. Εγώ γνωρίζω ότι η θέληση του Δήμου Καβάλας, αλλά και του λαού της περιοχής, εί</w:t>
      </w:r>
      <w:r>
        <w:rPr>
          <w:rFonts w:eastAsia="Times New Roman" w:cs="Times New Roman"/>
          <w:szCs w:val="24"/>
        </w:rPr>
        <w:t xml:space="preserve">ναι τα δυο στρατόπεδα, το Στρατόπεδο Ασημακοπούλου και </w:t>
      </w:r>
      <w:r>
        <w:rPr>
          <w:rFonts w:eastAsia="Times New Roman" w:cs="Times New Roman"/>
          <w:szCs w:val="24"/>
        </w:rPr>
        <w:lastRenderedPageBreak/>
        <w:t xml:space="preserve">το Στρατόπεδο Κότσαλου, να διαμορφωθούν πλέον σε μητροπολιτικό πάρκο. Και θέλω να σας πω ότι το υποστηρίζω. </w:t>
      </w:r>
    </w:p>
    <w:p w14:paraId="7A237442" w14:textId="77777777" w:rsidR="002A3095" w:rsidRDefault="00B7541C">
      <w:pPr>
        <w:spacing w:line="600" w:lineRule="auto"/>
        <w:ind w:firstLine="720"/>
        <w:contextualSpacing/>
        <w:jc w:val="both"/>
        <w:rPr>
          <w:rFonts w:eastAsia="Times New Roman"/>
          <w:bCs/>
        </w:rPr>
      </w:pPr>
      <w:r>
        <w:rPr>
          <w:rFonts w:eastAsia="Times New Roman"/>
          <w:bCs/>
        </w:rPr>
        <w:t>(Στο σημείο αυτό κτυπάει το κουδούνι λήξεως του χρόνου ομιλίας του κυρίου Αναπληρωτή Υπουργο</w:t>
      </w:r>
      <w:r>
        <w:rPr>
          <w:rFonts w:eastAsia="Times New Roman"/>
          <w:bCs/>
        </w:rPr>
        <w:t>ύ)</w:t>
      </w:r>
    </w:p>
    <w:p w14:paraId="7A237443" w14:textId="77777777" w:rsidR="002A3095" w:rsidRDefault="00B7541C">
      <w:pPr>
        <w:spacing w:line="600" w:lineRule="auto"/>
        <w:ind w:firstLine="720"/>
        <w:contextualSpacing/>
        <w:jc w:val="both"/>
        <w:rPr>
          <w:rFonts w:eastAsia="Times New Roman"/>
          <w:bCs/>
        </w:rPr>
      </w:pPr>
      <w:r>
        <w:rPr>
          <w:rFonts w:eastAsia="Times New Roman"/>
          <w:bCs/>
        </w:rPr>
        <w:t xml:space="preserve">Ένα δευτερόλεπτο ακόμη, κυρία Πρόεδρε. </w:t>
      </w:r>
    </w:p>
    <w:p w14:paraId="7A237444" w14:textId="77777777" w:rsidR="002A3095" w:rsidRDefault="00B7541C">
      <w:pPr>
        <w:spacing w:line="600" w:lineRule="auto"/>
        <w:ind w:firstLine="720"/>
        <w:contextualSpacing/>
        <w:jc w:val="both"/>
        <w:rPr>
          <w:rFonts w:eastAsia="Times New Roman"/>
          <w:bCs/>
        </w:rPr>
      </w:pPr>
      <w:r>
        <w:rPr>
          <w:rFonts w:eastAsia="Times New Roman"/>
          <w:bCs/>
        </w:rPr>
        <w:t xml:space="preserve">Επειδή στην επιστολή του </w:t>
      </w:r>
      <w:r>
        <w:rPr>
          <w:rFonts w:eastAsia="Times New Roman"/>
          <w:bCs/>
        </w:rPr>
        <w:t>δ</w:t>
      </w:r>
      <w:r>
        <w:rPr>
          <w:rFonts w:eastAsia="Times New Roman"/>
          <w:bCs/>
        </w:rPr>
        <w:t xml:space="preserve">ημοτικού </w:t>
      </w:r>
      <w:r>
        <w:rPr>
          <w:rFonts w:eastAsia="Times New Roman"/>
          <w:bCs/>
        </w:rPr>
        <w:t>σ</w:t>
      </w:r>
      <w:r>
        <w:rPr>
          <w:rFonts w:eastAsia="Times New Roman"/>
          <w:bCs/>
        </w:rPr>
        <w:t>υμβουλίου αναφέρεται πάρα πολλές φορές η λέξη «</w:t>
      </w:r>
      <w:proofErr w:type="spellStart"/>
      <w:r>
        <w:rPr>
          <w:rFonts w:eastAsia="Times New Roman"/>
          <w:bCs/>
        </w:rPr>
        <w:t>γκετοποίηση</w:t>
      </w:r>
      <w:proofErr w:type="spellEnd"/>
      <w:r>
        <w:rPr>
          <w:rFonts w:eastAsia="Times New Roman"/>
          <w:bCs/>
        </w:rPr>
        <w:t xml:space="preserve">», εγώ θέλω να σας πω -αν και είμαι σίγουρος- ότι εάν το </w:t>
      </w:r>
      <w:r>
        <w:rPr>
          <w:rFonts w:eastAsia="Times New Roman"/>
          <w:bCs/>
        </w:rPr>
        <w:t>δ</w:t>
      </w:r>
      <w:r>
        <w:rPr>
          <w:rFonts w:eastAsia="Times New Roman"/>
          <w:bCs/>
        </w:rPr>
        <w:t xml:space="preserve">ημοτικό </w:t>
      </w:r>
      <w:r>
        <w:rPr>
          <w:rFonts w:eastAsia="Times New Roman"/>
          <w:bCs/>
        </w:rPr>
        <w:t>σ</w:t>
      </w:r>
      <w:r>
        <w:rPr>
          <w:rFonts w:eastAsia="Times New Roman"/>
          <w:bCs/>
        </w:rPr>
        <w:t xml:space="preserve">υμβούλιο είναι «ενάντια στη </w:t>
      </w:r>
      <w:proofErr w:type="spellStart"/>
      <w:r>
        <w:rPr>
          <w:rFonts w:eastAsia="Times New Roman"/>
          <w:bCs/>
        </w:rPr>
        <w:t>γκετοποίηση</w:t>
      </w:r>
      <w:proofErr w:type="spellEnd"/>
      <w:r>
        <w:rPr>
          <w:rFonts w:eastAsia="Times New Roman"/>
          <w:bCs/>
        </w:rPr>
        <w:t xml:space="preserve">», ας </w:t>
      </w:r>
      <w:r>
        <w:rPr>
          <w:rFonts w:eastAsia="Times New Roman"/>
          <w:bCs/>
        </w:rPr>
        <w:t xml:space="preserve">προσθέσει και εμένα στο «ενάντια στη </w:t>
      </w:r>
      <w:proofErr w:type="spellStart"/>
      <w:r>
        <w:rPr>
          <w:rFonts w:eastAsia="Times New Roman"/>
          <w:bCs/>
        </w:rPr>
        <w:t>γκετοποίηση</w:t>
      </w:r>
      <w:proofErr w:type="spellEnd"/>
      <w:r>
        <w:rPr>
          <w:rFonts w:eastAsia="Times New Roman"/>
          <w:bCs/>
        </w:rPr>
        <w:t xml:space="preserve">». Το θέμα είναι με διαδικασίες ανθρωπιάς –θα έλεγε κανείς- φιλοξενίας και αμοιβαίου συμφέροντος να λύσουμε αυτό το πρόβλημα. Άρα αυτό θα συμβεί στο στρατόπεδο Ασημακοπούλου. </w:t>
      </w:r>
    </w:p>
    <w:p w14:paraId="7A237445" w14:textId="77777777" w:rsidR="002A3095" w:rsidRDefault="00B7541C">
      <w:pPr>
        <w:spacing w:line="600" w:lineRule="auto"/>
        <w:ind w:firstLine="720"/>
        <w:contextualSpacing/>
        <w:jc w:val="both"/>
        <w:rPr>
          <w:rFonts w:eastAsia="Times New Roman"/>
          <w:bCs/>
        </w:rPr>
      </w:pPr>
      <w:r>
        <w:rPr>
          <w:rFonts w:eastAsia="Times New Roman"/>
          <w:b/>
          <w:bCs/>
        </w:rPr>
        <w:t>ΠΡΟΕΔΡΕΥΟΥΣΑ (Αναστασία Χριστοδο</w:t>
      </w:r>
      <w:r>
        <w:rPr>
          <w:rFonts w:eastAsia="Times New Roman"/>
          <w:b/>
          <w:bCs/>
        </w:rPr>
        <w:t>υλοπούλου):</w:t>
      </w:r>
      <w:r>
        <w:rPr>
          <w:rFonts w:eastAsia="Times New Roman"/>
          <w:bCs/>
        </w:rPr>
        <w:t xml:space="preserve"> Ο κ. Παναγιωτόπουλος έχει τον λόγο για τρία λεπτά.</w:t>
      </w:r>
    </w:p>
    <w:p w14:paraId="7A237446" w14:textId="77777777" w:rsidR="002A3095" w:rsidRDefault="00B7541C">
      <w:pPr>
        <w:spacing w:line="600" w:lineRule="auto"/>
        <w:ind w:firstLine="720"/>
        <w:contextualSpacing/>
        <w:jc w:val="both"/>
        <w:rPr>
          <w:rFonts w:eastAsia="Times New Roman"/>
          <w:bCs/>
        </w:rPr>
      </w:pPr>
      <w:r>
        <w:rPr>
          <w:rFonts w:eastAsia="Times New Roman"/>
          <w:b/>
          <w:bCs/>
        </w:rPr>
        <w:lastRenderedPageBreak/>
        <w:t>ΝΙΚΟΛΑΟΣ ΠΑΝΑΓΙΩΤΟΠΟΥΛΟΣ:</w:t>
      </w:r>
      <w:r>
        <w:rPr>
          <w:rFonts w:eastAsia="Times New Roman"/>
          <w:bCs/>
        </w:rPr>
        <w:t xml:space="preserve"> Ευχαριστώ. Θα προσπαθήσω να είμαι σύντομος, κυρία Πρόεδρε.</w:t>
      </w:r>
    </w:p>
    <w:p w14:paraId="7A237447" w14:textId="77777777" w:rsidR="002A3095" w:rsidRDefault="00B7541C">
      <w:pPr>
        <w:spacing w:line="600" w:lineRule="auto"/>
        <w:ind w:firstLine="720"/>
        <w:contextualSpacing/>
        <w:jc w:val="both"/>
        <w:rPr>
          <w:rFonts w:eastAsia="Times New Roman"/>
          <w:bCs/>
        </w:rPr>
      </w:pPr>
      <w:r>
        <w:rPr>
          <w:rFonts w:eastAsia="Times New Roman"/>
          <w:bCs/>
        </w:rPr>
        <w:t xml:space="preserve">Ευχαριστώ για την απάντηση, κύριε Υπουργέ. </w:t>
      </w:r>
    </w:p>
    <w:p w14:paraId="7A237448" w14:textId="77777777" w:rsidR="002A3095" w:rsidRDefault="00B7541C">
      <w:pPr>
        <w:spacing w:line="600" w:lineRule="auto"/>
        <w:ind w:firstLine="720"/>
        <w:contextualSpacing/>
        <w:jc w:val="both"/>
        <w:rPr>
          <w:rFonts w:eastAsia="Times New Roman"/>
          <w:bCs/>
        </w:rPr>
      </w:pPr>
      <w:r>
        <w:rPr>
          <w:rFonts w:eastAsia="Times New Roman"/>
          <w:bCs/>
        </w:rPr>
        <w:t>Το πρώτο που αντιλαμβάνομαι είναι ότι ο αρχικός σχεδιασμός της α</w:t>
      </w:r>
      <w:r>
        <w:rPr>
          <w:rFonts w:eastAsia="Times New Roman"/>
          <w:bCs/>
        </w:rPr>
        <w:t>ρχικής μετεγκατάστασης αυτών των προσφύγων στην άλλη περιοχή, εκεί από την οποία ζητούν ή σχεδιάζεται να φύγουν τώρα, ήταν λάθος. Έχει, λέει, πολλή ζέστη, είναι δύσκολες οι συνθήκες. Μα, είναι λογικό. Σε κάθε καταυλισμ</w:t>
      </w:r>
      <w:r>
        <w:rPr>
          <w:rFonts w:eastAsia="Times New Roman"/>
          <w:bCs/>
        </w:rPr>
        <w:t xml:space="preserve">ό </w:t>
      </w:r>
      <w:r>
        <w:rPr>
          <w:rFonts w:eastAsia="Times New Roman"/>
          <w:bCs/>
        </w:rPr>
        <w:t xml:space="preserve">έχει πολλή ζέστη και είναι δύσκολες </w:t>
      </w:r>
      <w:r>
        <w:rPr>
          <w:rFonts w:eastAsia="Times New Roman"/>
          <w:bCs/>
        </w:rPr>
        <w:t xml:space="preserve">οι συνθήκες αυτή τη στιγμή. Όμως, για την τοπική κοινωνία η αξιοποίηση των στρατοπέδων Ασημακοπούλου και </w:t>
      </w:r>
      <w:proofErr w:type="spellStart"/>
      <w:r>
        <w:rPr>
          <w:rFonts w:eastAsia="Times New Roman"/>
          <w:bCs/>
        </w:rPr>
        <w:t>Κοτσάλου</w:t>
      </w:r>
      <w:proofErr w:type="spellEnd"/>
      <w:r>
        <w:rPr>
          <w:rFonts w:eastAsia="Times New Roman"/>
          <w:bCs/>
        </w:rPr>
        <w:t xml:space="preserve"> είναι η τελευταία μεγάλη ελπίδα για την οικιστική επέκταση της πόλης. Μόνο προς τα εκεί μπορεί να επεκταθεί. Η ρυμοτομία της είναι τέτοια -δεν</w:t>
      </w:r>
      <w:r>
        <w:rPr>
          <w:rFonts w:eastAsia="Times New Roman"/>
          <w:bCs/>
        </w:rPr>
        <w:t xml:space="preserve"> ξέρω πόσοι έχετε επισκεφθεί την πόλη- που δεν έχει κανένα περιθώριο επέκτασης προς πουθενά αλλού. </w:t>
      </w:r>
    </w:p>
    <w:p w14:paraId="7A237449" w14:textId="77777777" w:rsidR="002A3095" w:rsidRDefault="00B7541C">
      <w:pPr>
        <w:spacing w:line="600" w:lineRule="auto"/>
        <w:ind w:firstLine="720"/>
        <w:contextualSpacing/>
        <w:jc w:val="both"/>
        <w:rPr>
          <w:rFonts w:eastAsia="Times New Roman" w:cs="Times New Roman"/>
          <w:szCs w:val="24"/>
        </w:rPr>
      </w:pPr>
      <w:r>
        <w:rPr>
          <w:rFonts w:eastAsia="Times New Roman" w:cs="Times New Roman"/>
          <w:szCs w:val="24"/>
        </w:rPr>
        <w:lastRenderedPageBreak/>
        <w:t>Έτσι, λοιπόν, και με δεδομένο ότι υπήρχαν αυτές οι προχωρημένες συνεννοήσεις με το Υπουργείο για την ανταλλαγή ακινήτων ή παραχώρησης στο</w:t>
      </w:r>
      <w:r>
        <w:rPr>
          <w:rFonts w:eastAsia="Times New Roman" w:cs="Times New Roman"/>
          <w:szCs w:val="24"/>
        </w:rPr>
        <w:t>ν</w:t>
      </w:r>
      <w:r>
        <w:rPr>
          <w:rFonts w:eastAsia="Times New Roman" w:cs="Times New Roman"/>
          <w:szCs w:val="24"/>
        </w:rPr>
        <w:t xml:space="preserve"> </w:t>
      </w:r>
      <w:r>
        <w:rPr>
          <w:rFonts w:eastAsia="Times New Roman" w:cs="Times New Roman"/>
          <w:szCs w:val="24"/>
        </w:rPr>
        <w:t>δ</w:t>
      </w:r>
      <w:r>
        <w:rPr>
          <w:rFonts w:eastAsia="Times New Roman" w:cs="Times New Roman"/>
          <w:szCs w:val="24"/>
        </w:rPr>
        <w:t>ήμο με όρους, βέ</w:t>
      </w:r>
      <w:r>
        <w:rPr>
          <w:rFonts w:eastAsia="Times New Roman" w:cs="Times New Roman"/>
          <w:szCs w:val="24"/>
        </w:rPr>
        <w:t xml:space="preserve">βαια, και προϋποθέσεις αυστηρές, τώρα υπάρχει μια απογοήτευση γιατί ανατρέπεται αυτός ο σχεδιασμός. </w:t>
      </w:r>
    </w:p>
    <w:p w14:paraId="7A23744A" w14:textId="77777777" w:rsidR="002A3095" w:rsidRDefault="00B7541C">
      <w:pPr>
        <w:spacing w:line="600" w:lineRule="auto"/>
        <w:ind w:firstLine="720"/>
        <w:contextualSpacing/>
        <w:jc w:val="both"/>
        <w:rPr>
          <w:rFonts w:eastAsia="Times New Roman" w:cs="Times New Roman"/>
          <w:szCs w:val="24"/>
        </w:rPr>
      </w:pPr>
      <w:r>
        <w:rPr>
          <w:rFonts w:eastAsia="Times New Roman" w:cs="Times New Roman"/>
          <w:szCs w:val="24"/>
        </w:rPr>
        <w:t>Επιπλέον, υπάρχει και μια ανησυχία για τι χρονοδιάγραμμα μιλάμε, για πόσους ανθρώπους μιλάμε, δεδομένου ότι και στο προσφυγικό οι συνθήκες αλλάζουν. Ενδεχο</w:t>
      </w:r>
      <w:r>
        <w:rPr>
          <w:rFonts w:eastAsia="Times New Roman" w:cs="Times New Roman"/>
          <w:szCs w:val="24"/>
        </w:rPr>
        <w:t xml:space="preserve">μένως αύριο, για λόγους άσχετους με τη βούληση της Κυβέρνησης ή της τοπικής κοινωνίας, μπορεί να αυξηθούν δραματικά οι ροές και μετά, εφόσον έχει γίνει ήδη η αρχή και έχουν εγκατασταθεί διακόσιοι πενήντα σε ένα στρατόπεδο, που μπορεί εύκολα να φιλοξενήσει </w:t>
      </w:r>
      <w:proofErr w:type="spellStart"/>
      <w:r>
        <w:rPr>
          <w:rFonts w:eastAsia="Times New Roman" w:cs="Times New Roman"/>
          <w:szCs w:val="24"/>
        </w:rPr>
        <w:t>υπερδεκαπλάσιους</w:t>
      </w:r>
      <w:proofErr w:type="spellEnd"/>
      <w:r>
        <w:rPr>
          <w:rFonts w:eastAsia="Times New Roman" w:cs="Times New Roman"/>
          <w:szCs w:val="24"/>
        </w:rPr>
        <w:t xml:space="preserve">, να παρθεί η απόφαση να πάνε και οι </w:t>
      </w:r>
      <w:proofErr w:type="spellStart"/>
      <w:r>
        <w:rPr>
          <w:rFonts w:eastAsia="Times New Roman" w:cs="Times New Roman"/>
          <w:szCs w:val="24"/>
        </w:rPr>
        <w:t>υπερδεκαπλάσιοι</w:t>
      </w:r>
      <w:proofErr w:type="spellEnd"/>
      <w:r>
        <w:rPr>
          <w:rFonts w:eastAsia="Times New Roman" w:cs="Times New Roman"/>
          <w:szCs w:val="24"/>
        </w:rPr>
        <w:t xml:space="preserve"> να εγκατασταθούν εκεί. </w:t>
      </w:r>
    </w:p>
    <w:p w14:paraId="7A23744B" w14:textId="77777777" w:rsidR="002A3095" w:rsidRDefault="00B7541C">
      <w:pPr>
        <w:spacing w:line="600" w:lineRule="auto"/>
        <w:ind w:firstLine="720"/>
        <w:contextualSpacing/>
        <w:jc w:val="both"/>
        <w:rPr>
          <w:rFonts w:eastAsia="Times New Roman" w:cs="Times New Roman"/>
          <w:szCs w:val="24"/>
        </w:rPr>
      </w:pPr>
      <w:r>
        <w:rPr>
          <w:rFonts w:eastAsia="Times New Roman" w:cs="Times New Roman"/>
          <w:szCs w:val="24"/>
        </w:rPr>
        <w:t>Επομένως θέλουμε μια πιο συγκεκριμένη δέσμευση -και θα έλεγα εμφατική- της Κυβέρνησης, σχετικά με το τι πρόκειται ακριβώς να κάνει, για πόσους και με τι χρονοδιάγρ</w:t>
      </w:r>
      <w:r>
        <w:rPr>
          <w:rFonts w:eastAsia="Times New Roman" w:cs="Times New Roman"/>
          <w:szCs w:val="24"/>
        </w:rPr>
        <w:t>αμμα.</w:t>
      </w:r>
    </w:p>
    <w:p w14:paraId="7A23744C" w14:textId="77777777" w:rsidR="002A3095" w:rsidRDefault="00B7541C">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Όσον αφορά δε την απόφαση χρηματοδότησης, όπως μας είχε ανακοινώσει σε επίκαιρη ερώτησή μου ο αρμόδιος Αναπληρωτής Εσωτερικών τότε, ο κ. </w:t>
      </w:r>
      <w:proofErr w:type="spellStart"/>
      <w:r>
        <w:rPr>
          <w:rFonts w:eastAsia="Times New Roman" w:cs="Times New Roman"/>
          <w:szCs w:val="24"/>
        </w:rPr>
        <w:t>Μπαλάφας</w:t>
      </w:r>
      <w:proofErr w:type="spellEnd"/>
      <w:r>
        <w:rPr>
          <w:rFonts w:eastAsia="Times New Roman" w:cs="Times New Roman"/>
          <w:szCs w:val="24"/>
        </w:rPr>
        <w:t>, στις 19 Απρίλιου είχε εκδοθεί η απόφαση. Στις 21 Απριλίου συζητήθηκε η ερώτηση, που ανέφερε φυσικά με π</w:t>
      </w:r>
      <w:r>
        <w:rPr>
          <w:rFonts w:eastAsia="Times New Roman" w:cs="Times New Roman"/>
          <w:szCs w:val="24"/>
        </w:rPr>
        <w:t xml:space="preserve">ολύ χαρά ότι όπου να </w:t>
      </w:r>
      <w:r>
        <w:rPr>
          <w:rFonts w:eastAsia="Times New Roman" w:cs="Times New Roman"/>
          <w:szCs w:val="24"/>
        </w:rPr>
        <w:t>’</w:t>
      </w:r>
      <w:r>
        <w:rPr>
          <w:rFonts w:eastAsia="Times New Roman" w:cs="Times New Roman"/>
          <w:szCs w:val="24"/>
        </w:rPr>
        <w:t xml:space="preserve">ναι εκταμιεύονται τα χρήματα, έχουμε ήδη αποφασίσει, μένει να περάσει το ΦΕΚ. Σήμερα, όμως, αρχές Ιουλίου, ο </w:t>
      </w:r>
      <w:r>
        <w:rPr>
          <w:rFonts w:eastAsia="Times New Roman" w:cs="Times New Roman"/>
          <w:szCs w:val="24"/>
        </w:rPr>
        <w:t>δ</w:t>
      </w:r>
      <w:r>
        <w:rPr>
          <w:rFonts w:eastAsia="Times New Roman" w:cs="Times New Roman"/>
          <w:szCs w:val="24"/>
        </w:rPr>
        <w:t>ήμος δεν έχει πάρει ούτε ένα ευρώ από τα 90.000 ευρώ που είχε αποφασιστεί να εκταμιευτούν, ενώ έχει πραγματοποιήσει πολύ περ</w:t>
      </w:r>
      <w:r>
        <w:rPr>
          <w:rFonts w:eastAsia="Times New Roman" w:cs="Times New Roman"/>
          <w:szCs w:val="24"/>
        </w:rPr>
        <w:t xml:space="preserve">ισσότερες δαπάνες. Ήδη, τον Απρίλιο οι δαπάνες φιλοξενίας, υποδοχής κ.λπ. ανέρχονταν στις 300.000 και πλέον. </w:t>
      </w:r>
    </w:p>
    <w:p w14:paraId="7A23744D" w14:textId="77777777" w:rsidR="002A3095" w:rsidRDefault="00B7541C">
      <w:pPr>
        <w:spacing w:line="600" w:lineRule="auto"/>
        <w:ind w:firstLine="720"/>
        <w:contextualSpacing/>
        <w:jc w:val="both"/>
        <w:rPr>
          <w:rFonts w:eastAsia="Times New Roman" w:cs="Times New Roman"/>
          <w:szCs w:val="24"/>
        </w:rPr>
      </w:pPr>
      <w:r>
        <w:rPr>
          <w:rFonts w:eastAsia="Times New Roman" w:cs="Times New Roman"/>
          <w:szCs w:val="24"/>
        </w:rPr>
        <w:t>Τότε είχα πει στον αρμόδιο Υπουργό ότι πρέπει να δει η Κυβέρνηση την αποδέσμευση των κονδυλίων για την υποδοχή και φιλοξενία αυτών των ανθρώπων απ</w:t>
      </w:r>
      <w:r>
        <w:rPr>
          <w:rFonts w:eastAsia="Times New Roman" w:cs="Times New Roman"/>
          <w:szCs w:val="24"/>
        </w:rPr>
        <w:t>ό τα αρμόδια όργανα της Ευρωπαϊκής Ένωσης. Δύο ταμεία είναι, το Ταμείο Εσωτερικής Ασφαλείας και ένα ακόμη, που μου διαφεύγει η ονομασία. Μέχρι στιγμής δεν έχει γίνει τίποτα και αναρωτιέμαι γιατί ακόμη δεν έχουν εκταμιευθεί τα λεφτά. Πολύ φοβάμαι ότι το θέμ</w:t>
      </w:r>
      <w:r>
        <w:rPr>
          <w:rFonts w:eastAsia="Times New Roman" w:cs="Times New Roman"/>
          <w:szCs w:val="24"/>
        </w:rPr>
        <w:t xml:space="preserve">α κολλάει στο Ελεγκτικό Συνέδριο, διότι έχουν -να το πω έτσι- προϋπολογιστεί από </w:t>
      </w:r>
      <w:r>
        <w:rPr>
          <w:rFonts w:eastAsia="Times New Roman" w:cs="Times New Roman"/>
          <w:szCs w:val="24"/>
        </w:rPr>
        <w:lastRenderedPageBreak/>
        <w:t>έναν κωδικό, ο οποίος αναφέρεται σε φυσικές καταστροφές και φυσικά, όπως καταλαβαίνετε, δεν συνάδει η εκταμίευση ποσού για φυσικές καταστροφές με την χρηματοδότηση δαπανών φιλ</w:t>
      </w:r>
      <w:r>
        <w:rPr>
          <w:rFonts w:eastAsia="Times New Roman" w:cs="Times New Roman"/>
          <w:szCs w:val="24"/>
        </w:rPr>
        <w:t>οξενίας προσφύγων.</w:t>
      </w:r>
    </w:p>
    <w:p w14:paraId="7A23744E" w14:textId="77777777" w:rsidR="002A3095" w:rsidRDefault="00B7541C">
      <w:pPr>
        <w:spacing w:line="600" w:lineRule="auto"/>
        <w:ind w:firstLine="720"/>
        <w:contextualSpacing/>
        <w:jc w:val="both"/>
        <w:rPr>
          <w:rFonts w:eastAsia="Times New Roman" w:cs="Times New Roman"/>
          <w:szCs w:val="24"/>
        </w:rPr>
      </w:pPr>
      <w:r>
        <w:rPr>
          <w:rFonts w:eastAsia="Times New Roman" w:cs="Times New Roman"/>
          <w:szCs w:val="24"/>
        </w:rPr>
        <w:t>Όμως, αυτό πρέπει να λυθεί. Όσο δεν λύνεται, τόσο η δυσπιστία και η καχυποψία των τοπικών κοινωνιών ως προς την ικανότητα του κράτους να υποστηρίξει και να διαχειριστεί το πρόβλημα, μεγαλώνει. Και όταν μεγαλώνει η δυσπιστία και η καχυποψ</w:t>
      </w:r>
      <w:r>
        <w:rPr>
          <w:rFonts w:eastAsia="Times New Roman" w:cs="Times New Roman"/>
          <w:szCs w:val="24"/>
        </w:rPr>
        <w:t>ία της τοπικής κοινωνίας, τόσο πιο αρνητική είναι σε κάτι που της ανακοινώνεται ερήμην της, όπως της ανακοινώθηκε σήμερα η φιλοξενία σε αυτό το στρατόπεδο διακοσίων πενήντα ανθρώπων.</w:t>
      </w:r>
    </w:p>
    <w:p w14:paraId="7A23744F" w14:textId="77777777" w:rsidR="002A3095" w:rsidRDefault="00B7541C">
      <w:pPr>
        <w:spacing w:line="600" w:lineRule="auto"/>
        <w:ind w:firstLine="720"/>
        <w:contextualSpacing/>
        <w:jc w:val="both"/>
        <w:rPr>
          <w:rFonts w:eastAsia="Times New Roman" w:cs="Times New Roman"/>
          <w:szCs w:val="24"/>
        </w:rPr>
      </w:pPr>
      <w:r>
        <w:rPr>
          <w:rFonts w:eastAsia="Times New Roman" w:cs="Times New Roman"/>
          <w:szCs w:val="24"/>
        </w:rPr>
        <w:t>Είναι εύλογες οι ανησυχίες ιδίως για το μέλλον, ιδίως γι’ αυτή την περιοχ</w:t>
      </w:r>
      <w:r>
        <w:rPr>
          <w:rFonts w:eastAsia="Times New Roman" w:cs="Times New Roman"/>
          <w:szCs w:val="24"/>
        </w:rPr>
        <w:t>ή, επάνω στην οποία η τοπική κοινωνία είχε επενδύσει με άλλα σχέδια. Και αυτό έχει να κάνει και με τις δηλώσεις του κ. Καμμένου, του Υπουργού Άμυνας, ο οποίος προ ημερών έκανε λόγο για επενδύσεις σε τουριστικές υποδομές, για έλευση επενδυτών κ</w:t>
      </w:r>
      <w:r>
        <w:rPr>
          <w:rFonts w:eastAsia="Times New Roman" w:cs="Times New Roman"/>
          <w:szCs w:val="24"/>
        </w:rPr>
        <w:t>αι λοιπά</w:t>
      </w:r>
      <w:r>
        <w:rPr>
          <w:rFonts w:eastAsia="Times New Roman" w:cs="Times New Roman"/>
          <w:szCs w:val="24"/>
        </w:rPr>
        <w:t xml:space="preserve">. </w:t>
      </w:r>
    </w:p>
    <w:p w14:paraId="7A237450" w14:textId="77777777" w:rsidR="002A3095" w:rsidRDefault="00B7541C">
      <w:pPr>
        <w:spacing w:line="600" w:lineRule="auto"/>
        <w:ind w:firstLine="720"/>
        <w:contextualSpacing/>
        <w:jc w:val="both"/>
        <w:rPr>
          <w:rFonts w:eastAsia="Times New Roman" w:cs="Times New Roman"/>
          <w:szCs w:val="24"/>
        </w:rPr>
      </w:pPr>
      <w:r>
        <w:rPr>
          <w:rFonts w:eastAsia="Times New Roman" w:cs="Times New Roman"/>
          <w:szCs w:val="24"/>
        </w:rPr>
        <w:lastRenderedPageBreak/>
        <w:t>Επ</w:t>
      </w:r>
      <w:r>
        <w:rPr>
          <w:rFonts w:eastAsia="Times New Roman" w:cs="Times New Roman"/>
          <w:szCs w:val="24"/>
        </w:rPr>
        <w:t xml:space="preserve">ιτρέψτε μας εμείς να είμαστε πάρα πολύ καχύποπτοι και να βάζουμε θέμα αξιοπιστίας σε μια Κυβέρνηση που μέχρι τώρα -με </w:t>
      </w:r>
      <w:proofErr w:type="spellStart"/>
      <w:r>
        <w:rPr>
          <w:rFonts w:eastAsia="Times New Roman" w:cs="Times New Roman"/>
          <w:szCs w:val="24"/>
        </w:rPr>
        <w:t>συγχωρείτε</w:t>
      </w:r>
      <w:proofErr w:type="spellEnd"/>
      <w:r>
        <w:rPr>
          <w:rFonts w:eastAsia="Times New Roman" w:cs="Times New Roman"/>
          <w:szCs w:val="24"/>
        </w:rPr>
        <w:t>- έχει δείξει κενό στον προγραμματισμό όλων αυτών των δραστηριοτήτων. Και δεν ρωτάει κανέναν και δεν προγραμματίζει τίποτε ή προ</w:t>
      </w:r>
      <w:r>
        <w:rPr>
          <w:rFonts w:eastAsia="Times New Roman" w:cs="Times New Roman"/>
          <w:szCs w:val="24"/>
        </w:rPr>
        <w:t xml:space="preserve">γραμματίζει πλημμελώς και δεν πληρώνει τίποτε και, εν πάση </w:t>
      </w:r>
      <w:proofErr w:type="spellStart"/>
      <w:r>
        <w:rPr>
          <w:rFonts w:eastAsia="Times New Roman" w:cs="Times New Roman"/>
          <w:szCs w:val="24"/>
        </w:rPr>
        <w:t>περιπτώσει</w:t>
      </w:r>
      <w:proofErr w:type="spellEnd"/>
      <w:r>
        <w:rPr>
          <w:rFonts w:eastAsia="Times New Roman" w:cs="Times New Roman"/>
          <w:szCs w:val="24"/>
        </w:rPr>
        <w:t>, περιορίζεται σε μια -να το πω έτσι- θεωρητική αντιμετώπιση του ζητήματος στη βάση της αλληλεγγύης και της ανθρωπιάς. Η τοπική κοινωνία έχει επιδείξει ήδη από τις πρώτες ημέρες του Φεβρο</w:t>
      </w:r>
      <w:r>
        <w:rPr>
          <w:rFonts w:eastAsia="Times New Roman" w:cs="Times New Roman"/>
          <w:szCs w:val="24"/>
        </w:rPr>
        <w:t>υαρίου, όταν υποδέχτηκε όλους αυτούς τους ανθρώπους, περίσσευμα αλληλεγγύης και ανθρωπιάς. Και τώρα αισθάνεται ότι αδικείται και περίπου τιμωρείται γι’ αυτό το περίσσευμα αλληλεγγύης και ανθρωπιάς, που επέδειξε, αναγκαζόμενη να δεχθεί αυτή την απόφαση που,</w:t>
      </w:r>
      <w:r>
        <w:rPr>
          <w:rFonts w:eastAsia="Times New Roman" w:cs="Times New Roman"/>
          <w:szCs w:val="24"/>
        </w:rPr>
        <w:t xml:space="preserve"> όπως σας είπα, πάρθηκε χωρίς να ερωτηθεί κανένας τοπικός φορέας.</w:t>
      </w:r>
    </w:p>
    <w:p w14:paraId="7A237451" w14:textId="77777777" w:rsidR="002A3095" w:rsidRDefault="00B7541C">
      <w:pPr>
        <w:spacing w:line="600" w:lineRule="auto"/>
        <w:ind w:firstLine="720"/>
        <w:contextualSpacing/>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Κύριε Υπουργέ, έχετε τον λόγο για τρία λεπτά.</w:t>
      </w:r>
    </w:p>
    <w:p w14:paraId="7A237452" w14:textId="77777777" w:rsidR="002A3095" w:rsidRDefault="00B7541C">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ΔΗΜΗΤΡΙΟΣ ΒΙΤΣΑΣ (Αναπληρωτής Υπουργός Εθνικής Άμυνας): </w:t>
      </w:r>
      <w:r>
        <w:rPr>
          <w:rFonts w:eastAsia="Times New Roman" w:cs="Times New Roman"/>
          <w:szCs w:val="24"/>
        </w:rPr>
        <w:t>Εγώ θέλω να επαναλάβω για όποιον δεν κατάλαβ</w:t>
      </w:r>
      <w:r>
        <w:rPr>
          <w:rFonts w:eastAsia="Times New Roman" w:cs="Times New Roman"/>
          <w:szCs w:val="24"/>
        </w:rPr>
        <w:t xml:space="preserve">ε </w:t>
      </w:r>
      <w:r>
        <w:rPr>
          <w:rFonts w:eastAsia="Times New Roman" w:cs="Times New Roman"/>
          <w:szCs w:val="24"/>
        </w:rPr>
        <w:t>ότι μ</w:t>
      </w:r>
      <w:r>
        <w:rPr>
          <w:rFonts w:eastAsia="Times New Roman" w:cs="Times New Roman"/>
          <w:szCs w:val="24"/>
        </w:rPr>
        <w:t xml:space="preserve">εταφέρονται από το </w:t>
      </w:r>
      <w:proofErr w:type="spellStart"/>
      <w:r>
        <w:rPr>
          <w:rFonts w:eastAsia="Times New Roman" w:cs="Times New Roman"/>
          <w:szCs w:val="24"/>
        </w:rPr>
        <w:t>Εσκί-Καπού</w:t>
      </w:r>
      <w:proofErr w:type="spellEnd"/>
      <w:r>
        <w:rPr>
          <w:rFonts w:eastAsia="Times New Roman" w:cs="Times New Roman"/>
          <w:szCs w:val="24"/>
        </w:rPr>
        <w:t xml:space="preserve"> διακόσιοι τριάντα πέντε πρόσφυγες σε έναν καλύτερο χώρο. Τελεία. Δεν έχω κάτι άλλο να πω επ’ αυτού. </w:t>
      </w:r>
    </w:p>
    <w:p w14:paraId="7A237453" w14:textId="77777777" w:rsidR="002A3095" w:rsidRDefault="00B7541C">
      <w:pPr>
        <w:spacing w:line="600" w:lineRule="auto"/>
        <w:ind w:firstLine="720"/>
        <w:contextualSpacing/>
        <w:jc w:val="both"/>
        <w:rPr>
          <w:rFonts w:eastAsia="Times New Roman" w:cs="Times New Roman"/>
          <w:szCs w:val="24"/>
        </w:rPr>
      </w:pPr>
      <w:r>
        <w:rPr>
          <w:rFonts w:eastAsia="Times New Roman" w:cs="Times New Roman"/>
          <w:szCs w:val="24"/>
        </w:rPr>
        <w:t xml:space="preserve">Το χρονικό διάστημα, το οποίο υπολογίζουμε ότι θα παραμείνουν εκεί, είναι μέσα στο χρονικό διάστημα ολοκλήρωσης της </w:t>
      </w:r>
      <w:r>
        <w:rPr>
          <w:rFonts w:eastAsia="Times New Roman" w:cs="Times New Roman"/>
          <w:szCs w:val="24"/>
        </w:rPr>
        <w:t xml:space="preserve">δεύτερης φάσης, δηλαδή της φάσης των πιο συγκεκριμένων δομών. Η φάση των πιο συγκεκριμένων δομών, όπως έχει ανακοινώσει ήδη ο κ. </w:t>
      </w:r>
      <w:proofErr w:type="spellStart"/>
      <w:r>
        <w:rPr>
          <w:rFonts w:eastAsia="Times New Roman" w:cs="Times New Roman"/>
          <w:szCs w:val="24"/>
        </w:rPr>
        <w:t>Μουζάλας</w:t>
      </w:r>
      <w:proofErr w:type="spellEnd"/>
      <w:r>
        <w:rPr>
          <w:rFonts w:eastAsia="Times New Roman" w:cs="Times New Roman"/>
          <w:szCs w:val="24"/>
        </w:rPr>
        <w:t xml:space="preserve">, ολοκληρώνεται πριν το τέλος του </w:t>
      </w:r>
      <w:proofErr w:type="spellStart"/>
      <w:r>
        <w:rPr>
          <w:rFonts w:eastAsia="Times New Roman" w:cs="Times New Roman"/>
          <w:szCs w:val="24"/>
        </w:rPr>
        <w:t>ενεστώτος</w:t>
      </w:r>
      <w:proofErr w:type="spellEnd"/>
      <w:r>
        <w:rPr>
          <w:rFonts w:eastAsia="Times New Roman" w:cs="Times New Roman"/>
          <w:szCs w:val="24"/>
        </w:rPr>
        <w:t xml:space="preserve"> έτους. Άρα κλείνω και αυτό το θέμα. Τώρα αν θα είναι δύο μήνες, αν θα είναι</w:t>
      </w:r>
      <w:r>
        <w:rPr>
          <w:rFonts w:eastAsia="Times New Roman" w:cs="Times New Roman"/>
          <w:szCs w:val="24"/>
        </w:rPr>
        <w:t xml:space="preserve"> τρεις μήνες, αυτό θα το δούμε. Φαντάζομαι, όμως, ότι και εσείς συμφωνείτε πως είναι καλύτερο από το να μένουν σε μια περιοχή, η οποία έχει τις δυσκολίες της. Εκείνη τη στιγμή είπαμε το </w:t>
      </w:r>
      <w:proofErr w:type="spellStart"/>
      <w:r>
        <w:rPr>
          <w:rFonts w:eastAsia="Times New Roman" w:cs="Times New Roman"/>
          <w:szCs w:val="24"/>
        </w:rPr>
        <w:t>Εσκί-Καπού</w:t>
      </w:r>
      <w:proofErr w:type="spellEnd"/>
      <w:r>
        <w:rPr>
          <w:rFonts w:eastAsia="Times New Roman" w:cs="Times New Roman"/>
          <w:szCs w:val="24"/>
        </w:rPr>
        <w:t xml:space="preserve"> σε σχέση με τον χώρο που μας είχε προταθεί και στον οποίο δ</w:t>
      </w:r>
      <w:r>
        <w:rPr>
          <w:rFonts w:eastAsia="Times New Roman" w:cs="Times New Roman"/>
          <w:szCs w:val="24"/>
        </w:rPr>
        <w:t xml:space="preserve">εν μπορούσε να ζήσει κανένας. </w:t>
      </w:r>
    </w:p>
    <w:p w14:paraId="7A237454" w14:textId="77777777" w:rsidR="002A3095" w:rsidRDefault="00B7541C">
      <w:pPr>
        <w:spacing w:line="600" w:lineRule="auto"/>
        <w:contextualSpacing/>
        <w:jc w:val="both"/>
        <w:rPr>
          <w:rFonts w:eastAsia="Times New Roman" w:cs="Times New Roman"/>
          <w:szCs w:val="24"/>
        </w:rPr>
      </w:pPr>
      <w:r>
        <w:rPr>
          <w:rFonts w:eastAsia="Times New Roman" w:cs="Times New Roman"/>
          <w:szCs w:val="24"/>
        </w:rPr>
        <w:lastRenderedPageBreak/>
        <w:tab/>
        <w:t xml:space="preserve">Μάλιστα, εγώ είπα, όποιος θέλει να πάμε να ζήσουμε τρεις μέρες εκεί -στον προηγούμενο χώρο- να πάμε κι αν τα καταφέρουμε, να έρθουν και οι πρόσφυγες. Όλοι μου είπαν ότι αποκλείεται να γίνει αυτό το πράγμα. </w:t>
      </w:r>
    </w:p>
    <w:p w14:paraId="7A237455" w14:textId="77777777" w:rsidR="002A3095" w:rsidRDefault="00B7541C">
      <w:pPr>
        <w:spacing w:line="600" w:lineRule="auto"/>
        <w:ind w:firstLine="720"/>
        <w:contextualSpacing/>
        <w:jc w:val="both"/>
        <w:rPr>
          <w:rFonts w:eastAsia="Times New Roman" w:cs="Times New Roman"/>
          <w:szCs w:val="24"/>
        </w:rPr>
      </w:pPr>
      <w:r>
        <w:rPr>
          <w:rFonts w:eastAsia="Times New Roman" w:cs="Times New Roman"/>
          <w:szCs w:val="24"/>
        </w:rPr>
        <w:t>Δεύτερο ζήτημα: Έχει ανοίξει μια πολύ μεγάλη συζήτηση -ιδιαίτερα το τελευταίο χρονικό διάστημα- για την αξιοποίηση της περιοχής. Θα έχουμε και τον καινούργιο νόμο, τη συζήτηση του νομοσχεδίου. Στις 13 Ιουνίου η Δήμαρχος Καβάλας απέστειλε το τελευταίο έγγρα</w:t>
      </w:r>
      <w:r>
        <w:rPr>
          <w:rFonts w:eastAsia="Times New Roman" w:cs="Times New Roman"/>
          <w:szCs w:val="24"/>
        </w:rPr>
        <w:t xml:space="preserve">φο που δείχνει ότι είναι αυτή η διαδικασία. Αυτή η διαδικασία πηγαίνει προς το πέρας της. </w:t>
      </w:r>
    </w:p>
    <w:p w14:paraId="7A237456" w14:textId="77777777" w:rsidR="002A3095" w:rsidRDefault="00B7541C">
      <w:pPr>
        <w:spacing w:line="600" w:lineRule="auto"/>
        <w:ind w:firstLine="720"/>
        <w:contextualSpacing/>
        <w:jc w:val="both"/>
        <w:rPr>
          <w:rFonts w:eastAsia="Times New Roman" w:cs="Times New Roman"/>
          <w:szCs w:val="24"/>
        </w:rPr>
      </w:pPr>
      <w:r>
        <w:rPr>
          <w:rFonts w:eastAsia="Times New Roman" w:cs="Times New Roman"/>
          <w:szCs w:val="24"/>
        </w:rPr>
        <w:t>Από κει και πέρα, είναι δικό σας θέμα -όχι προσωπικό, αλλά των κατοίκων- να δείτε πώς θα διαχειριστείτε ή πώς θα γίνει η διαχείριση αυτής της περιοχής. Σε τίποτα, όμ</w:t>
      </w:r>
      <w:r>
        <w:rPr>
          <w:rFonts w:eastAsia="Times New Roman" w:cs="Times New Roman"/>
          <w:szCs w:val="24"/>
        </w:rPr>
        <w:t xml:space="preserve">ως, δεν ανακόπτεται αυτή η διαδικασία. </w:t>
      </w:r>
    </w:p>
    <w:p w14:paraId="7A237457" w14:textId="77777777" w:rsidR="002A3095" w:rsidRDefault="00B7541C">
      <w:pPr>
        <w:spacing w:line="600" w:lineRule="auto"/>
        <w:ind w:firstLine="720"/>
        <w:contextualSpacing/>
        <w:jc w:val="both"/>
        <w:rPr>
          <w:rFonts w:eastAsia="Times New Roman" w:cs="Times New Roman"/>
          <w:szCs w:val="24"/>
        </w:rPr>
      </w:pPr>
      <w:r>
        <w:rPr>
          <w:rFonts w:eastAsia="Times New Roman" w:cs="Times New Roman"/>
          <w:szCs w:val="24"/>
        </w:rPr>
        <w:t xml:space="preserve">Νομίζω, λοιπόν, ότι όλοι πρέπει να συμφωνήσουμε ότι είναι ένας καλύτερος χώρος. Δεν επηρεάζει –αν θέλετε- ιδιαίτερα τη ζωή της πόλης. Μιλάμε για διακόσιους τριάντα πέντε σε πενήντα, εξήντα χιλιάδες </w:t>
      </w:r>
      <w:r>
        <w:rPr>
          <w:rFonts w:eastAsia="Times New Roman" w:cs="Times New Roman"/>
          <w:szCs w:val="24"/>
        </w:rPr>
        <w:lastRenderedPageBreak/>
        <w:t>κατοίκους. Αυτός ο</w:t>
      </w:r>
      <w:r>
        <w:rPr>
          <w:rFonts w:eastAsia="Times New Roman" w:cs="Times New Roman"/>
          <w:szCs w:val="24"/>
        </w:rPr>
        <w:t xml:space="preserve"> χώρος θα είναι ανοικτής φιλοξενίας. Δεν θα τους έχουμε κλεισμένους τους ανθρώπους. Δεν έκαναν κάτι για να είναι κλεισμένοι. Αλίμονο! Διαβάζω διάφορα πράγματα σε κάποιες από τις εφημερίδες της Καβάλας. Δεν λέω ότι είστε εσείς υπεύθυνος. Θέλω να τονίσω ότι </w:t>
      </w:r>
      <w:r>
        <w:rPr>
          <w:rFonts w:eastAsia="Times New Roman" w:cs="Times New Roman"/>
          <w:szCs w:val="24"/>
        </w:rPr>
        <w:t>δεν  υπάρχει ασθένεια «</w:t>
      </w:r>
      <w:proofErr w:type="spellStart"/>
      <w:r>
        <w:rPr>
          <w:rFonts w:eastAsia="Times New Roman" w:cs="Times New Roman"/>
          <w:szCs w:val="24"/>
        </w:rPr>
        <w:t>προσφυγίτιδα</w:t>
      </w:r>
      <w:proofErr w:type="spellEnd"/>
      <w:r>
        <w:rPr>
          <w:rFonts w:eastAsia="Times New Roman" w:cs="Times New Roman"/>
          <w:szCs w:val="24"/>
        </w:rPr>
        <w:t xml:space="preserve">». Δεν υπάρχουν τέτοια πράγματα. Σε αυτή τη λογική πρέπει να δουλέψουμε. </w:t>
      </w:r>
    </w:p>
    <w:p w14:paraId="7A237458" w14:textId="77777777" w:rsidR="002A3095" w:rsidRDefault="00B7541C">
      <w:pPr>
        <w:spacing w:line="600" w:lineRule="auto"/>
        <w:ind w:firstLine="720"/>
        <w:contextualSpacing/>
        <w:jc w:val="both"/>
        <w:rPr>
          <w:rFonts w:eastAsia="Times New Roman" w:cs="Times New Roman"/>
          <w:szCs w:val="24"/>
        </w:rPr>
      </w:pPr>
      <w:r>
        <w:rPr>
          <w:rFonts w:eastAsia="Times New Roman" w:cs="Times New Roman"/>
          <w:szCs w:val="24"/>
        </w:rPr>
        <w:t>Όσον αφορά, δε, τον τρόπο που έχει διαχειριστεί η Κυβέρνηση -πέραν της γενικής πολιτικής συζήτησης που μπορούμε να κάνουμε- τα ζητήματα του προσφυγ</w:t>
      </w:r>
      <w:r>
        <w:rPr>
          <w:rFonts w:eastAsia="Times New Roman" w:cs="Times New Roman"/>
          <w:szCs w:val="24"/>
        </w:rPr>
        <w:t>ικού από την πρώτη στιγμή μέχρι και τώρα, θέλω να σας πω ότι η δική μου η γνώση είναι ότι ηγέτες κρατών, πανεπιστήμια, μέχρι και η Ύπατη Αρμοστεία κ.λπ., συγχαρητήρια μ</w:t>
      </w:r>
      <w:r>
        <w:rPr>
          <w:rFonts w:eastAsia="Times New Roman" w:cs="Times New Roman"/>
          <w:szCs w:val="24"/>
        </w:rPr>
        <w:t>ά</w:t>
      </w:r>
      <w:r>
        <w:rPr>
          <w:rFonts w:eastAsia="Times New Roman" w:cs="Times New Roman"/>
          <w:szCs w:val="24"/>
        </w:rPr>
        <w:t xml:space="preserve">ς δίνουν. Και με αυτόν τον τρόπο θα συνεχίσουμε. </w:t>
      </w:r>
    </w:p>
    <w:p w14:paraId="7A237459" w14:textId="77777777" w:rsidR="002A3095" w:rsidRDefault="00B7541C">
      <w:pPr>
        <w:spacing w:line="600" w:lineRule="auto"/>
        <w:ind w:firstLine="720"/>
        <w:contextualSpacing/>
        <w:jc w:val="both"/>
        <w:rPr>
          <w:rFonts w:eastAsia="Times New Roman" w:cs="Times New Roman"/>
          <w:szCs w:val="24"/>
        </w:rPr>
      </w:pPr>
      <w:r>
        <w:rPr>
          <w:rFonts w:eastAsia="Times New Roman" w:cs="Times New Roman"/>
          <w:szCs w:val="24"/>
        </w:rPr>
        <w:t>Τελειώνοντας, θέλω να πω ότι εγώ γνωρ</w:t>
      </w:r>
      <w:r>
        <w:rPr>
          <w:rFonts w:eastAsia="Times New Roman" w:cs="Times New Roman"/>
          <w:szCs w:val="24"/>
        </w:rPr>
        <w:t xml:space="preserve">ίζω δήμους που πήραν τα χρήματα. Υπάρχουν δήμοι και περιφέρειες. Πρέπει να πω ότι θα το δω με ιδιαίτερη προσοχή, γιατί ξέρω ότι αυτές οι 90.000 είναι αναγκαίες και για αυτά που έκανε ο </w:t>
      </w:r>
      <w:r>
        <w:rPr>
          <w:rFonts w:eastAsia="Times New Roman" w:cs="Times New Roman"/>
          <w:szCs w:val="24"/>
        </w:rPr>
        <w:t>δ</w:t>
      </w:r>
      <w:r>
        <w:rPr>
          <w:rFonts w:eastAsia="Times New Roman" w:cs="Times New Roman"/>
          <w:szCs w:val="24"/>
        </w:rPr>
        <w:t xml:space="preserve">ήμος. </w:t>
      </w:r>
    </w:p>
    <w:p w14:paraId="7A23745A" w14:textId="77777777" w:rsidR="002A3095" w:rsidRDefault="00B7541C">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Ευχαριστούμε. </w:t>
      </w:r>
    </w:p>
    <w:p w14:paraId="7A23745B" w14:textId="77777777" w:rsidR="002A3095" w:rsidRDefault="00B7541C">
      <w:pPr>
        <w:spacing w:line="600" w:lineRule="auto"/>
        <w:ind w:firstLine="720"/>
        <w:contextualSpacing/>
        <w:jc w:val="both"/>
        <w:rPr>
          <w:rFonts w:eastAsia="Times New Roman" w:cs="Times New Roman"/>
          <w:szCs w:val="24"/>
        </w:rPr>
      </w:pPr>
      <w:r>
        <w:rPr>
          <w:rFonts w:eastAsia="Times New Roman" w:cs="Times New Roman"/>
          <w:b/>
          <w:szCs w:val="24"/>
        </w:rPr>
        <w:lastRenderedPageBreak/>
        <w:t>ΟΔΥΣ</w:t>
      </w:r>
      <w:r>
        <w:rPr>
          <w:rFonts w:eastAsia="Times New Roman" w:cs="Times New Roman"/>
          <w:b/>
          <w:szCs w:val="24"/>
        </w:rPr>
        <w:t xml:space="preserve">ΣΕΑΣ ΚΩΝΣΤΑΝΤΙΝΟΠΟΥΛΟΣ: </w:t>
      </w:r>
      <w:r>
        <w:rPr>
          <w:rFonts w:eastAsia="Times New Roman" w:cs="Times New Roman"/>
          <w:szCs w:val="24"/>
        </w:rPr>
        <w:t xml:space="preserve">Κυρία Πρόεδρε, για τους Υπουργούς που λείπουν θα πούμε κάτι; </w:t>
      </w:r>
    </w:p>
    <w:p w14:paraId="7A23745C" w14:textId="77777777" w:rsidR="002A3095" w:rsidRDefault="00B7541C">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Είπα πριν πόσες θα διαγραφούν. Θα τις ανακοινώσω μια-μία στη διάρκεια της διαδικασίας. </w:t>
      </w:r>
    </w:p>
    <w:p w14:paraId="7A23745D" w14:textId="77777777" w:rsidR="002A3095" w:rsidRDefault="00B7541C">
      <w:pPr>
        <w:spacing w:line="600" w:lineRule="auto"/>
        <w:ind w:firstLine="720"/>
        <w:contextualSpacing/>
        <w:jc w:val="both"/>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szCs w:val="24"/>
        </w:rPr>
        <w:t xml:space="preserve">Είμαι εδώ </w:t>
      </w:r>
      <w:r>
        <w:rPr>
          <w:rFonts w:eastAsia="Times New Roman" w:cs="Times New Roman"/>
          <w:szCs w:val="24"/>
        </w:rPr>
        <w:t>πέντε εβδομάδες και δεν έχω ζητήσει καν το</w:t>
      </w:r>
      <w:r>
        <w:rPr>
          <w:rFonts w:eastAsia="Times New Roman" w:cs="Times New Roman"/>
          <w:szCs w:val="24"/>
        </w:rPr>
        <w:t>ν</w:t>
      </w:r>
      <w:r>
        <w:rPr>
          <w:rFonts w:eastAsia="Times New Roman" w:cs="Times New Roman"/>
          <w:szCs w:val="24"/>
        </w:rPr>
        <w:t xml:space="preserve"> λόγο. Είναι η πέμπτη εβδομάδα σήμερα που εσείς, το Προεδρείο, μετά από συνεννόηση με τον κ. </w:t>
      </w:r>
      <w:proofErr w:type="spellStart"/>
      <w:r>
        <w:rPr>
          <w:rFonts w:eastAsia="Times New Roman" w:cs="Times New Roman"/>
          <w:szCs w:val="24"/>
        </w:rPr>
        <w:t>Τσακαλώτο</w:t>
      </w:r>
      <w:proofErr w:type="spellEnd"/>
      <w:r>
        <w:rPr>
          <w:rFonts w:eastAsia="Times New Roman" w:cs="Times New Roman"/>
          <w:szCs w:val="24"/>
        </w:rPr>
        <w:t xml:space="preserve">, μου λέτε να έρθω τη Δευτέρα για να συζητηθεί η επίκαιρη ερώτησή μου. Ο κ. </w:t>
      </w:r>
      <w:proofErr w:type="spellStart"/>
      <w:r>
        <w:rPr>
          <w:rFonts w:eastAsia="Times New Roman" w:cs="Times New Roman"/>
          <w:szCs w:val="24"/>
        </w:rPr>
        <w:t>Τσακαλώτος</w:t>
      </w:r>
      <w:proofErr w:type="spellEnd"/>
      <w:r>
        <w:rPr>
          <w:rFonts w:eastAsia="Times New Roman" w:cs="Times New Roman"/>
          <w:szCs w:val="24"/>
        </w:rPr>
        <w:t xml:space="preserve"> αρνείται να έρθει στη Βο</w:t>
      </w:r>
      <w:r>
        <w:rPr>
          <w:rFonts w:eastAsia="Times New Roman" w:cs="Times New Roman"/>
          <w:szCs w:val="24"/>
        </w:rPr>
        <w:t xml:space="preserve">υλή. </w:t>
      </w:r>
    </w:p>
    <w:p w14:paraId="7A23745E" w14:textId="77777777" w:rsidR="002A3095" w:rsidRDefault="00B7541C">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Σας φοβάται λέτε; </w:t>
      </w:r>
    </w:p>
    <w:p w14:paraId="7A23745F" w14:textId="77777777" w:rsidR="002A3095" w:rsidRDefault="00B7541C">
      <w:pPr>
        <w:spacing w:line="600" w:lineRule="auto"/>
        <w:ind w:firstLine="720"/>
        <w:contextualSpacing/>
        <w:jc w:val="both"/>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szCs w:val="24"/>
        </w:rPr>
        <w:t xml:space="preserve">Όχι, γιατί δεν είμαι στους πενήντα τρεις πιθανόν. Δεν ξέρω τι να σας πω και εγώ για τον τρόπο που το λέτε; </w:t>
      </w:r>
    </w:p>
    <w:p w14:paraId="7A237460" w14:textId="77777777" w:rsidR="002A3095" w:rsidRDefault="00B7541C">
      <w:pPr>
        <w:spacing w:line="600" w:lineRule="auto"/>
        <w:ind w:firstLine="720"/>
        <w:contextualSpacing/>
        <w:jc w:val="both"/>
        <w:rPr>
          <w:rFonts w:eastAsia="Times New Roman" w:cs="Times New Roman"/>
          <w:szCs w:val="24"/>
        </w:rPr>
      </w:pPr>
      <w:r>
        <w:rPr>
          <w:rFonts w:eastAsia="Times New Roman" w:cs="Times New Roman"/>
          <w:szCs w:val="24"/>
        </w:rPr>
        <w:lastRenderedPageBreak/>
        <w:t>Σας ζητώ, όμως, επειδή δεν εκπροσωπείτε σήμερα το</w:t>
      </w:r>
      <w:r>
        <w:rPr>
          <w:rFonts w:eastAsia="Times New Roman" w:cs="Times New Roman"/>
          <w:szCs w:val="24"/>
        </w:rPr>
        <w:t>ν</w:t>
      </w:r>
      <w:r>
        <w:rPr>
          <w:rFonts w:eastAsia="Times New Roman" w:cs="Times New Roman"/>
          <w:szCs w:val="24"/>
        </w:rPr>
        <w:t xml:space="preserve"> </w:t>
      </w:r>
      <w:r>
        <w:rPr>
          <w:rFonts w:eastAsia="Times New Roman" w:cs="Times New Roman"/>
          <w:szCs w:val="24"/>
        </w:rPr>
        <w:t>ΣΥΡΙΖΑ από αυτή τη θέση που είσαστε, εκπροσωπείτε όλους εμάς…</w:t>
      </w:r>
    </w:p>
    <w:p w14:paraId="7A237461" w14:textId="77777777" w:rsidR="002A3095" w:rsidRDefault="00B7541C">
      <w:pPr>
        <w:spacing w:line="600" w:lineRule="auto"/>
        <w:ind w:firstLine="720"/>
        <w:contextualSpacing/>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Εδώ, όμως, κύριε, συζητάμε τις ερωτήσεις που είναι δηλωμένες. </w:t>
      </w:r>
    </w:p>
    <w:p w14:paraId="7A237462" w14:textId="77777777" w:rsidR="002A3095" w:rsidRDefault="00B7541C">
      <w:pPr>
        <w:spacing w:line="600" w:lineRule="auto"/>
        <w:ind w:firstLine="720"/>
        <w:contextualSpacing/>
        <w:jc w:val="both"/>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szCs w:val="24"/>
        </w:rPr>
        <w:t xml:space="preserve">Η δικιά μου ερώτηση δεν είναι επί πέντε εβδομάδες… </w:t>
      </w:r>
    </w:p>
    <w:p w14:paraId="7A237463" w14:textId="77777777" w:rsidR="002A3095" w:rsidRDefault="00B7541C">
      <w:pPr>
        <w:spacing w:line="600" w:lineRule="auto"/>
        <w:ind w:firstLine="720"/>
        <w:contextualSpacing/>
        <w:jc w:val="both"/>
        <w:rPr>
          <w:rFonts w:eastAsia="Times New Roman" w:cs="Times New Roman"/>
          <w:szCs w:val="24"/>
        </w:rPr>
      </w:pPr>
      <w:r>
        <w:rPr>
          <w:rFonts w:eastAsia="Times New Roman" w:cs="Times New Roman"/>
          <w:b/>
          <w:szCs w:val="24"/>
        </w:rPr>
        <w:t>ΠΡΟΕΔΡΕ</w:t>
      </w:r>
      <w:r>
        <w:rPr>
          <w:rFonts w:eastAsia="Times New Roman" w:cs="Times New Roman"/>
          <w:b/>
          <w:szCs w:val="24"/>
        </w:rPr>
        <w:t xml:space="preserve">ΥΟΥΣΑ (Αναστασία Χριστοδουλοπούλου): </w:t>
      </w:r>
      <w:r>
        <w:rPr>
          <w:rFonts w:eastAsia="Times New Roman" w:cs="Times New Roman"/>
          <w:szCs w:val="24"/>
        </w:rPr>
        <w:t xml:space="preserve">Και τι θέλετε να κάνω τώρα; Εγώ είμαι Πρόεδρος σε μια συγκεκριμένη συνεδρίαση, η οποία έχει οκτώ ερωτήσεις και επτά ματαιωθείσες. Τα υπόλοιπα δεν μπορώ να σας τα επιλύσω. </w:t>
      </w:r>
    </w:p>
    <w:p w14:paraId="7A237464" w14:textId="77777777" w:rsidR="002A3095" w:rsidRDefault="00B7541C">
      <w:pPr>
        <w:spacing w:line="600" w:lineRule="auto"/>
        <w:ind w:firstLine="720"/>
        <w:contextualSpacing/>
        <w:jc w:val="both"/>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szCs w:val="24"/>
        </w:rPr>
        <w:t xml:space="preserve">Ο κ. </w:t>
      </w:r>
      <w:proofErr w:type="spellStart"/>
      <w:r>
        <w:rPr>
          <w:rFonts w:eastAsia="Times New Roman" w:cs="Times New Roman"/>
          <w:szCs w:val="24"/>
        </w:rPr>
        <w:t>Τσακαλώτος</w:t>
      </w:r>
      <w:proofErr w:type="spellEnd"/>
      <w:r>
        <w:rPr>
          <w:rFonts w:eastAsia="Times New Roman" w:cs="Times New Roman"/>
          <w:szCs w:val="24"/>
        </w:rPr>
        <w:t xml:space="preserve"> επί</w:t>
      </w:r>
      <w:r>
        <w:rPr>
          <w:rFonts w:eastAsia="Times New Roman" w:cs="Times New Roman"/>
          <w:szCs w:val="24"/>
        </w:rPr>
        <w:t xml:space="preserve"> πέντε εβδομάδες δεν έρχεται στη Βουλή να απαντήσει για το θέμα του Ελληνικού. Απαντά μόνο στον κ. Σόιμπλε και στην τρόικα. Εδώ στο Κοινοβούλιο…</w:t>
      </w:r>
    </w:p>
    <w:p w14:paraId="7A237465" w14:textId="77777777" w:rsidR="002A3095" w:rsidRDefault="00B7541C">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Ωραία. Κατεγράφη η άποψή σας. </w:t>
      </w:r>
    </w:p>
    <w:p w14:paraId="7A237466" w14:textId="77777777" w:rsidR="002A3095" w:rsidRDefault="00B7541C">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ΟΔΥΣΣΕΑΣ ΚΩΝΣΤΑΝΤΙΝΟΠΟΥΛΟΣ: </w:t>
      </w:r>
      <w:r>
        <w:rPr>
          <w:rFonts w:eastAsia="Times New Roman" w:cs="Times New Roman"/>
          <w:szCs w:val="24"/>
        </w:rPr>
        <w:t>Σας καλώ</w:t>
      </w:r>
      <w:r>
        <w:rPr>
          <w:rFonts w:eastAsia="Times New Roman" w:cs="Times New Roman"/>
          <w:szCs w:val="24"/>
        </w:rPr>
        <w:t xml:space="preserve"> ως Πρόεδρος να μας σεβαστείτε ως Βουλευτές. Γιατί είμαστε εδώ και πέντε εβδομάδες…</w:t>
      </w:r>
    </w:p>
    <w:p w14:paraId="7A237467" w14:textId="77777777" w:rsidR="002A3095" w:rsidRDefault="00B7541C">
      <w:pPr>
        <w:spacing w:line="600" w:lineRule="auto"/>
        <w:ind w:firstLine="720"/>
        <w:contextualSpacing/>
        <w:jc w:val="both"/>
        <w:rPr>
          <w:rFonts w:eastAsia="Times New Roman" w:cs="Times New Roman"/>
          <w:szCs w:val="24"/>
        </w:rPr>
      </w:pPr>
      <w:r w:rsidRPr="00043E85">
        <w:rPr>
          <w:rFonts w:eastAsia="Times New Roman" w:cs="Times New Roman"/>
          <w:b/>
          <w:color w:val="000000" w:themeColor="text1"/>
          <w:szCs w:val="24"/>
        </w:rPr>
        <w:t xml:space="preserve">ΠΡΟΕΔΡΕΥΟΥΣΑ (Αναστασία Χριστοδουλοπούλου): </w:t>
      </w:r>
      <w:r w:rsidRPr="00043E85">
        <w:rPr>
          <w:rFonts w:eastAsia="Times New Roman" w:cs="Times New Roman"/>
          <w:color w:val="000000" w:themeColor="text1"/>
          <w:szCs w:val="24"/>
        </w:rPr>
        <w:t xml:space="preserve">Δεν είναι της </w:t>
      </w:r>
      <w:r>
        <w:rPr>
          <w:rFonts w:eastAsia="Times New Roman" w:cs="Times New Roman"/>
          <w:szCs w:val="24"/>
        </w:rPr>
        <w:t xml:space="preserve">αρμοδιότητάς μου αυτό το ζήτημα. Καταγράφηκε η παρατήρησή σας και προχωράμε στην επόμενη. </w:t>
      </w:r>
    </w:p>
    <w:p w14:paraId="7A237468" w14:textId="77777777" w:rsidR="002A3095" w:rsidRDefault="00B7541C">
      <w:pPr>
        <w:spacing w:line="600" w:lineRule="auto"/>
        <w:ind w:firstLine="720"/>
        <w:contextualSpacing/>
        <w:jc w:val="both"/>
        <w:rPr>
          <w:rFonts w:eastAsia="Times New Roman" w:cs="Times New Roman"/>
          <w:szCs w:val="24"/>
        </w:rPr>
      </w:pPr>
      <w:r>
        <w:rPr>
          <w:rFonts w:eastAsia="Times New Roman" w:cs="Times New Roman"/>
          <w:szCs w:val="24"/>
        </w:rPr>
        <w:t>Θα συζητηθεί τώρα η πέμ</w:t>
      </w:r>
      <w:r>
        <w:rPr>
          <w:rFonts w:eastAsia="Times New Roman" w:cs="Times New Roman"/>
          <w:szCs w:val="24"/>
        </w:rPr>
        <w:t>πτη με αριθμό 1057/28</w:t>
      </w:r>
      <w:r>
        <w:rPr>
          <w:rFonts w:eastAsia="Times New Roman" w:cs="Times New Roman"/>
          <w:szCs w:val="24"/>
        </w:rPr>
        <w:t>-</w:t>
      </w:r>
      <w:r>
        <w:rPr>
          <w:rFonts w:eastAsia="Times New Roman" w:cs="Times New Roman"/>
          <w:szCs w:val="24"/>
        </w:rPr>
        <w:t>6</w:t>
      </w:r>
      <w:r>
        <w:rPr>
          <w:rFonts w:eastAsia="Times New Roman" w:cs="Times New Roman"/>
          <w:szCs w:val="24"/>
        </w:rPr>
        <w:t>-</w:t>
      </w:r>
      <w:r>
        <w:rPr>
          <w:rFonts w:eastAsia="Times New Roman" w:cs="Times New Roman"/>
          <w:szCs w:val="24"/>
        </w:rPr>
        <w:t>2016 επίκαιρη ερώτηση πρώτου κύκλου του Βουλευτή Β΄ Πειραι</w:t>
      </w:r>
      <w:r>
        <w:rPr>
          <w:rFonts w:eastAsia="Times New Roman" w:cs="Times New Roman"/>
          <w:szCs w:val="24"/>
        </w:rPr>
        <w:t>ώς</w:t>
      </w:r>
      <w:r>
        <w:rPr>
          <w:rFonts w:eastAsia="Times New Roman" w:cs="Times New Roman"/>
          <w:szCs w:val="24"/>
        </w:rPr>
        <w:t xml:space="preserve"> των Ανεξαρτήτων Ελλήνων κ. </w:t>
      </w:r>
      <w:r>
        <w:rPr>
          <w:rFonts w:eastAsia="Times New Roman" w:cs="Times New Roman"/>
          <w:bCs/>
          <w:szCs w:val="24"/>
        </w:rPr>
        <w:t>Δημητρίου Καμμένου</w:t>
      </w:r>
      <w:r>
        <w:rPr>
          <w:rFonts w:eastAsia="Times New Roman" w:cs="Times New Roman"/>
          <w:szCs w:val="24"/>
        </w:rPr>
        <w:t xml:space="preserve"> προς τον Υπουργό </w:t>
      </w:r>
      <w:r>
        <w:rPr>
          <w:rFonts w:eastAsia="Times New Roman" w:cs="Times New Roman"/>
          <w:bCs/>
          <w:szCs w:val="24"/>
        </w:rPr>
        <w:t>Ναυτιλίας και Νησιωτικής Πολιτικής,</w:t>
      </w:r>
      <w:r>
        <w:rPr>
          <w:rFonts w:eastAsia="Times New Roman" w:cs="Times New Roman"/>
          <w:b/>
          <w:bCs/>
          <w:szCs w:val="24"/>
        </w:rPr>
        <w:t xml:space="preserve"> </w:t>
      </w:r>
      <w:r>
        <w:rPr>
          <w:rFonts w:eastAsia="Times New Roman" w:cs="Times New Roman"/>
          <w:szCs w:val="24"/>
        </w:rPr>
        <w:t xml:space="preserve">σχετικά με την εξαφάνιση δύο κοντέινερ με κατασχεμένα τσιγάρα από τον </w:t>
      </w:r>
      <w:r>
        <w:rPr>
          <w:rFonts w:eastAsia="Times New Roman" w:cs="Times New Roman"/>
          <w:szCs w:val="24"/>
        </w:rPr>
        <w:t>Οργανισμό Λιμένος Θεσσαλονίκης (ΟΛΘ).</w:t>
      </w:r>
    </w:p>
    <w:p w14:paraId="7A237469" w14:textId="77777777" w:rsidR="002A3095" w:rsidRDefault="00B7541C">
      <w:pPr>
        <w:spacing w:line="600" w:lineRule="auto"/>
        <w:ind w:firstLine="720"/>
        <w:contextualSpacing/>
        <w:jc w:val="both"/>
        <w:rPr>
          <w:rFonts w:eastAsia="Times New Roman" w:cs="Times New Roman"/>
          <w:szCs w:val="24"/>
        </w:rPr>
      </w:pPr>
      <w:r>
        <w:rPr>
          <w:rFonts w:eastAsia="Times New Roman" w:cs="Times New Roman"/>
          <w:szCs w:val="24"/>
        </w:rPr>
        <w:t xml:space="preserve">Στην επίκαιρη ερώτηση θα απαντήσει ο Υπουργός κ. </w:t>
      </w:r>
      <w:proofErr w:type="spellStart"/>
      <w:r>
        <w:rPr>
          <w:rFonts w:eastAsia="Times New Roman" w:cs="Times New Roman"/>
          <w:szCs w:val="24"/>
        </w:rPr>
        <w:t>Δρίτσας</w:t>
      </w:r>
      <w:proofErr w:type="spellEnd"/>
      <w:r>
        <w:rPr>
          <w:rFonts w:eastAsia="Times New Roman" w:cs="Times New Roman"/>
          <w:szCs w:val="24"/>
        </w:rPr>
        <w:t>.</w:t>
      </w:r>
    </w:p>
    <w:p w14:paraId="7A23746A" w14:textId="77777777" w:rsidR="002A3095" w:rsidRDefault="00B7541C">
      <w:pPr>
        <w:spacing w:line="600" w:lineRule="auto"/>
        <w:ind w:firstLine="720"/>
        <w:contextualSpacing/>
        <w:jc w:val="both"/>
        <w:rPr>
          <w:rFonts w:eastAsia="Times New Roman" w:cs="Times New Roman"/>
          <w:szCs w:val="24"/>
        </w:rPr>
      </w:pPr>
      <w:r>
        <w:rPr>
          <w:rFonts w:eastAsia="Times New Roman" w:cs="Times New Roman"/>
          <w:szCs w:val="24"/>
        </w:rPr>
        <w:t>Ο κ. Καμμένος έχει τον λόγο για δύο λεπτά.</w:t>
      </w:r>
    </w:p>
    <w:p w14:paraId="7A23746B" w14:textId="77777777" w:rsidR="002A3095" w:rsidRDefault="00B7541C">
      <w:pPr>
        <w:spacing w:line="600" w:lineRule="auto"/>
        <w:ind w:firstLine="720"/>
        <w:contextualSpacing/>
        <w:jc w:val="both"/>
        <w:rPr>
          <w:rFonts w:eastAsia="Times New Roman"/>
          <w:szCs w:val="24"/>
        </w:rPr>
      </w:pPr>
      <w:r>
        <w:rPr>
          <w:rFonts w:eastAsia="Times New Roman"/>
          <w:b/>
          <w:szCs w:val="24"/>
        </w:rPr>
        <w:t>ΔΗΜΗΤΡΙΟΣ ΚΑΜΜΕΝΟΣ:</w:t>
      </w:r>
      <w:r>
        <w:rPr>
          <w:rFonts w:eastAsia="Times New Roman"/>
          <w:szCs w:val="24"/>
        </w:rPr>
        <w:t xml:space="preserve"> Σας ευχαριστώ πολύ, κυρία Πρόεδρε.</w:t>
      </w:r>
    </w:p>
    <w:p w14:paraId="7A23746C" w14:textId="77777777" w:rsidR="002A3095" w:rsidRDefault="00B7541C">
      <w:pPr>
        <w:spacing w:line="600" w:lineRule="auto"/>
        <w:ind w:firstLine="720"/>
        <w:contextualSpacing/>
        <w:jc w:val="both"/>
        <w:rPr>
          <w:rFonts w:eastAsia="Times New Roman"/>
          <w:szCs w:val="24"/>
        </w:rPr>
      </w:pPr>
      <w:r>
        <w:rPr>
          <w:rFonts w:eastAsia="Times New Roman"/>
          <w:szCs w:val="24"/>
        </w:rPr>
        <w:lastRenderedPageBreak/>
        <w:t>Κύριε Υπουργέ, καλησπέρα. Είναι ένα πάρα πολύ σοβαρό ζήτημα. Έ</w:t>
      </w:r>
      <w:r>
        <w:rPr>
          <w:rFonts w:eastAsia="Times New Roman"/>
          <w:szCs w:val="24"/>
        </w:rPr>
        <w:t>χει έρθει στα χέρια μου η υπόθεση αρκετές ημέρες πριν, τόσο από δημοσιεύματα όσο και από τοπικούς φορείς της Θεσσαλονίκης. Γνωρίζω την ευαισθησία σας και την ευαισθησία της Κυβέρνησης επάνω σε ζητήματα παράνομων πράξεων και δη πιθανού δόλου ή λαθρεμπορίας,</w:t>
      </w:r>
      <w:r>
        <w:rPr>
          <w:rFonts w:eastAsia="Times New Roman"/>
          <w:szCs w:val="24"/>
        </w:rPr>
        <w:t xml:space="preserve"> τόσο γι’ αυτή καθαυτή την πράξη όσο και για την έμμεση ή και άμεση απώλεια των εσόδων του ελληνικού δημοσίου, ειδικά όταν μιλάμε, βεβαίως, για τη δύσκολη και δυσχερή οικονομική κατάσταση όλων των Ελλήνων συμπολιτών μας.</w:t>
      </w:r>
    </w:p>
    <w:p w14:paraId="7A23746D" w14:textId="77777777" w:rsidR="002A3095" w:rsidRDefault="00B7541C">
      <w:pPr>
        <w:spacing w:line="600" w:lineRule="auto"/>
        <w:ind w:firstLine="720"/>
        <w:contextualSpacing/>
        <w:jc w:val="both"/>
        <w:rPr>
          <w:rFonts w:eastAsia="Times New Roman"/>
          <w:szCs w:val="24"/>
        </w:rPr>
      </w:pPr>
      <w:r>
        <w:rPr>
          <w:rFonts w:eastAsia="Times New Roman"/>
          <w:szCs w:val="24"/>
        </w:rPr>
        <w:t>Από το 2000 σε αποθήκη του λιμανιού</w:t>
      </w:r>
      <w:r>
        <w:rPr>
          <w:rFonts w:eastAsia="Times New Roman"/>
          <w:szCs w:val="24"/>
        </w:rPr>
        <w:t xml:space="preserve"> Θεσσαλονίκης φυλάσσονταν κοντέινερ με τσιγάρα</w:t>
      </w:r>
      <w:r>
        <w:rPr>
          <w:rFonts w:eastAsia="Times New Roman"/>
          <w:szCs w:val="24"/>
        </w:rPr>
        <w:t>,</w:t>
      </w:r>
      <w:r>
        <w:rPr>
          <w:rFonts w:eastAsia="Times New Roman"/>
          <w:szCs w:val="24"/>
        </w:rPr>
        <w:t xml:space="preserve"> τα οποία είχαν κατασχεθεί. Όπως διαπιστώθηκε ύστερα από ελέγχους τον Δεκέμβριο του 2014, από την αποθήκη 24 της ελεύθερης ζώνης του λιμανιού είχαν εξαφανιστεί δύο κοντέινερ. Θα πούμε και τις μάρκες. Ήταν </w:t>
      </w:r>
      <w:r>
        <w:rPr>
          <w:rFonts w:eastAsia="Times New Roman"/>
          <w:szCs w:val="24"/>
          <w:lang w:val="en-US"/>
        </w:rPr>
        <w:t>Marl</w:t>
      </w:r>
      <w:r>
        <w:rPr>
          <w:rFonts w:eastAsia="Times New Roman"/>
          <w:szCs w:val="24"/>
          <w:lang w:val="en-US"/>
        </w:rPr>
        <w:t>boro</w:t>
      </w:r>
      <w:r>
        <w:rPr>
          <w:rFonts w:eastAsia="Times New Roman"/>
          <w:szCs w:val="24"/>
        </w:rPr>
        <w:t>,</w:t>
      </w:r>
      <w:r>
        <w:rPr>
          <w:rFonts w:eastAsia="Times New Roman"/>
          <w:szCs w:val="24"/>
        </w:rPr>
        <w:t xml:space="preserve"> </w:t>
      </w:r>
      <w:r>
        <w:rPr>
          <w:rFonts w:eastAsia="Times New Roman"/>
          <w:szCs w:val="24"/>
          <w:lang w:val="en-US"/>
        </w:rPr>
        <w:t>Marlboro</w:t>
      </w:r>
      <w:r>
        <w:rPr>
          <w:rFonts w:eastAsia="Times New Roman"/>
          <w:szCs w:val="24"/>
        </w:rPr>
        <w:t xml:space="preserve"> </w:t>
      </w:r>
      <w:r>
        <w:rPr>
          <w:rFonts w:eastAsia="Times New Roman"/>
          <w:szCs w:val="24"/>
          <w:lang w:val="en-US"/>
        </w:rPr>
        <w:t>lights</w:t>
      </w:r>
      <w:r>
        <w:rPr>
          <w:rFonts w:eastAsia="Times New Roman"/>
          <w:szCs w:val="24"/>
        </w:rPr>
        <w:t xml:space="preserve">. </w:t>
      </w:r>
    </w:p>
    <w:p w14:paraId="7A23746E" w14:textId="77777777" w:rsidR="002A3095" w:rsidRDefault="00B7541C">
      <w:pPr>
        <w:spacing w:line="600" w:lineRule="auto"/>
        <w:ind w:firstLine="720"/>
        <w:contextualSpacing/>
        <w:jc w:val="both"/>
        <w:rPr>
          <w:rFonts w:eastAsia="Times New Roman"/>
          <w:szCs w:val="24"/>
        </w:rPr>
      </w:pPr>
      <w:r>
        <w:rPr>
          <w:rFonts w:eastAsia="Times New Roman"/>
          <w:szCs w:val="24"/>
        </w:rPr>
        <w:t xml:space="preserve">Για το θέμα διενεργήθηκε ΕΔΕ και οι ευθύνες επιρρίπτονται σε τέσσερις εργαζομένους. Η ζημιά στο λιμάνι προσδιορίστηκε στα 3,1 εκατομμύρια ευρώ, η οποία προήλθε από φόρους και δασμούς, οι οποίοι </w:t>
      </w:r>
      <w:r>
        <w:rPr>
          <w:rFonts w:eastAsia="Times New Roman"/>
          <w:szCs w:val="24"/>
        </w:rPr>
        <w:lastRenderedPageBreak/>
        <w:t>επιβλήθηκαν μετά. Δεν είχε προβλεφθεί πριν ότι θα επιβληθούν δ</w:t>
      </w:r>
      <w:r>
        <w:rPr>
          <w:rFonts w:eastAsia="Times New Roman"/>
          <w:szCs w:val="24"/>
        </w:rPr>
        <w:t xml:space="preserve">ασμοί. Δηλαδή είχαμε απώλεια εσόδων από το δημόσιο. Τους δασμούς επέλεξε να τους πληρώσει ο </w:t>
      </w:r>
      <w:r>
        <w:rPr>
          <w:rFonts w:eastAsia="Times New Roman"/>
          <w:szCs w:val="24"/>
        </w:rPr>
        <w:t>ο</w:t>
      </w:r>
      <w:r>
        <w:rPr>
          <w:rFonts w:eastAsia="Times New Roman"/>
          <w:szCs w:val="24"/>
        </w:rPr>
        <w:t>ργανισμός, ενώ το κόστος –θα το πω- καταστροφής τους δεν ξεπερνούσε τα 50.000. Δηλαδή είχαμε κόστος καταστροφής 50.000, δασμούς και φόρους 3,5 εκατομμύρια και τελι</w:t>
      </w:r>
      <w:r>
        <w:rPr>
          <w:rFonts w:eastAsia="Times New Roman"/>
          <w:szCs w:val="24"/>
        </w:rPr>
        <w:t xml:space="preserve">κά πληρώσαμε 1.800.000 και χάσαμε δύο κοντέινερ τσιγάρα, ενώ καταλογίσαμε και άλλα τριάντα τέσσερα κοντέινερ. </w:t>
      </w:r>
    </w:p>
    <w:p w14:paraId="7A23746F" w14:textId="77777777" w:rsidR="002A3095" w:rsidRDefault="00B7541C">
      <w:pPr>
        <w:spacing w:line="600" w:lineRule="auto"/>
        <w:ind w:firstLine="720"/>
        <w:contextualSpacing/>
        <w:jc w:val="both"/>
        <w:rPr>
          <w:rFonts w:eastAsia="Times New Roman"/>
          <w:szCs w:val="24"/>
        </w:rPr>
      </w:pPr>
      <w:r>
        <w:rPr>
          <w:rFonts w:eastAsia="Times New Roman"/>
          <w:szCs w:val="24"/>
        </w:rPr>
        <w:t>Δεν θα τα διαβάσω όλα. Η ιστορία είναι γνωστή. Εκποιήθηκαν τα τριάντα τέσσερα κοντέινερ σε εταιρεία, η οποία άνοιξε μια μέρα μετά τον πρώτο πλεισ</w:t>
      </w:r>
      <w:r>
        <w:rPr>
          <w:rFonts w:eastAsia="Times New Roman"/>
          <w:szCs w:val="24"/>
        </w:rPr>
        <w:t xml:space="preserve">τηριασμό για </w:t>
      </w:r>
      <w:r>
        <w:rPr>
          <w:rFonts w:eastAsia="Times New Roman"/>
          <w:szCs w:val="24"/>
        </w:rPr>
        <w:t>1.100.000.</w:t>
      </w:r>
      <w:r>
        <w:rPr>
          <w:rFonts w:eastAsia="Times New Roman"/>
          <w:szCs w:val="24"/>
        </w:rPr>
        <w:t xml:space="preserve"> </w:t>
      </w:r>
      <w:r>
        <w:rPr>
          <w:rFonts w:eastAsia="Times New Roman"/>
          <w:szCs w:val="24"/>
        </w:rPr>
        <w:t xml:space="preserve">Δεν κατέβηκε κανένας. Κατεβαίνει μια δεύτερη εταιρεία στον δεύτερο πλειστηριασμό, η οποία ιδρύθηκε ενδιάμεσα. Κατεβάζει </w:t>
      </w:r>
      <w:r>
        <w:rPr>
          <w:rFonts w:eastAsia="Times New Roman"/>
          <w:szCs w:val="24"/>
        </w:rPr>
        <w:t xml:space="preserve">στα </w:t>
      </w:r>
      <w:r>
        <w:rPr>
          <w:rFonts w:eastAsia="Times New Roman"/>
          <w:szCs w:val="24"/>
        </w:rPr>
        <w:t xml:space="preserve">450.000 ευρώ </w:t>
      </w:r>
      <w:r>
        <w:rPr>
          <w:rFonts w:eastAsia="Times New Roman"/>
          <w:szCs w:val="24"/>
        </w:rPr>
        <w:t>την</w:t>
      </w:r>
      <w:r>
        <w:rPr>
          <w:rFonts w:eastAsia="Times New Roman"/>
          <w:szCs w:val="24"/>
        </w:rPr>
        <w:t xml:space="preserve"> πρόταση και παίρνει τα τσιγάρα. Την επόμενη πτωχεύει η εταιρεία. Τα γνωρίζω και να καταγραφ</w:t>
      </w:r>
      <w:r>
        <w:rPr>
          <w:rFonts w:eastAsia="Times New Roman"/>
          <w:szCs w:val="24"/>
        </w:rPr>
        <w:t xml:space="preserve">ούν. Φεύγουν τα τσιγάρα και μαζί με τα τσιγάρα που έφυγαν για τη Ρουμανία, το Ρότερνταμ και τα Εμιράτα έφυγαν και τα </w:t>
      </w:r>
      <w:r>
        <w:rPr>
          <w:rFonts w:eastAsia="Times New Roman"/>
          <w:szCs w:val="24"/>
          <w:lang w:val="en-US"/>
        </w:rPr>
        <w:t>Marlboro</w:t>
      </w:r>
      <w:r>
        <w:rPr>
          <w:rFonts w:eastAsia="Times New Roman"/>
          <w:szCs w:val="24"/>
        </w:rPr>
        <w:t>.</w:t>
      </w:r>
    </w:p>
    <w:p w14:paraId="7A237470" w14:textId="77777777" w:rsidR="002A3095" w:rsidRDefault="00B7541C">
      <w:pPr>
        <w:spacing w:line="600" w:lineRule="auto"/>
        <w:ind w:firstLine="720"/>
        <w:contextualSpacing/>
        <w:jc w:val="both"/>
        <w:rPr>
          <w:rFonts w:eastAsia="Times New Roman"/>
          <w:szCs w:val="24"/>
        </w:rPr>
      </w:pPr>
      <w:r>
        <w:rPr>
          <w:rFonts w:eastAsia="Times New Roman"/>
          <w:szCs w:val="24"/>
        </w:rPr>
        <w:lastRenderedPageBreak/>
        <w:t>Ερωτάσθε, κύριε Υπουργέ, και ρωτάμε την Κυβέρνηση και κοιταζόμαστε στον καθρέφτη και ρωτιόμαστε μεταξύ μας τι θα κάνουμε γι’ αυτό</w:t>
      </w:r>
      <w:r>
        <w:rPr>
          <w:rFonts w:eastAsia="Times New Roman"/>
          <w:szCs w:val="24"/>
        </w:rPr>
        <w:t xml:space="preserve">. </w:t>
      </w:r>
    </w:p>
    <w:p w14:paraId="7A237471" w14:textId="77777777" w:rsidR="002A3095" w:rsidRDefault="00B7541C">
      <w:pPr>
        <w:spacing w:line="600" w:lineRule="auto"/>
        <w:ind w:firstLine="720"/>
        <w:contextualSpacing/>
        <w:jc w:val="both"/>
        <w:rPr>
          <w:rFonts w:eastAsia="Times New Roman"/>
          <w:szCs w:val="24"/>
        </w:rPr>
      </w:pPr>
      <w:r>
        <w:rPr>
          <w:rFonts w:eastAsia="Times New Roman"/>
          <w:szCs w:val="24"/>
        </w:rPr>
        <w:t>Τι έχει προβλέψει το Υπουργείο Ναυτιλίας; Πώς σκοπεύετε να χειριστείτε την εξαφάνιση των κοντέινερ; Σε ποιο στάδιο βρίσκεται ο εσωτερικός έλεγχος; Ποια είναι τα αποτελέσματα μέχρι τώρα του ελέγχου; Έχει, πράγματι, εντοπιστεί και δεσμευθεί η εν λόγω ποσό</w:t>
      </w:r>
      <w:r>
        <w:rPr>
          <w:rFonts w:eastAsia="Times New Roman"/>
          <w:szCs w:val="24"/>
        </w:rPr>
        <w:t>τητα; Γιατί μέχρι σήμερα δεν υπάρχει σύγχρονος κανονισμός αζήτητων; Τέλος, για ποιον λόγο την ίδια εποχή, όπως καταγγέλλουν οι εργαζόμενοι στον ΟΛΘ, εκποιήθηκαν τα τριάντα τέσσερα κοντέινερ, αντί να τα καταστρέψει, όπως επιτάσσει ο Κώδικας Διαχείρισης Τσιγ</w:t>
      </w:r>
      <w:r>
        <w:rPr>
          <w:rFonts w:eastAsia="Times New Roman"/>
          <w:szCs w:val="24"/>
        </w:rPr>
        <w:t>άρων;</w:t>
      </w:r>
    </w:p>
    <w:p w14:paraId="7A237472" w14:textId="77777777" w:rsidR="002A3095" w:rsidRDefault="00B7541C">
      <w:pPr>
        <w:spacing w:line="600" w:lineRule="auto"/>
        <w:ind w:firstLine="720"/>
        <w:contextualSpacing/>
        <w:jc w:val="both"/>
        <w:rPr>
          <w:rFonts w:eastAsia="Times New Roman"/>
          <w:szCs w:val="24"/>
        </w:rPr>
      </w:pPr>
      <w:r>
        <w:rPr>
          <w:rFonts w:eastAsia="Times New Roman"/>
          <w:szCs w:val="24"/>
        </w:rPr>
        <w:t>Θέλω να πω εδώ ότι υπήρχε και γνωμάτευση, βάσει της οποίας είπαν ότι</w:t>
      </w:r>
      <w:r>
        <w:rPr>
          <w:rFonts w:eastAsia="Times New Roman"/>
          <w:szCs w:val="24"/>
        </w:rPr>
        <w:t>:</w:t>
      </w:r>
      <w:r>
        <w:rPr>
          <w:rFonts w:eastAsia="Times New Roman"/>
          <w:szCs w:val="24"/>
        </w:rPr>
        <w:t xml:space="preserve"> «Δεν πειράζει, ας μπούνε. Δεν είναι τόσο καλής ποιότητας. Φέρτε τα μέσα στο τελωνείο να καπνίσουν οι Έλληνες</w:t>
      </w:r>
      <w:r>
        <w:rPr>
          <w:rFonts w:eastAsia="Times New Roman"/>
          <w:szCs w:val="24"/>
        </w:rPr>
        <w:t>,</w:t>
      </w:r>
      <w:r>
        <w:rPr>
          <w:rFonts w:eastAsia="Times New Roman"/>
          <w:szCs w:val="24"/>
        </w:rPr>
        <w:t xml:space="preserve"> να ψοφήσουν».</w:t>
      </w:r>
    </w:p>
    <w:p w14:paraId="7A237473" w14:textId="77777777" w:rsidR="002A3095" w:rsidRDefault="00B7541C">
      <w:pPr>
        <w:spacing w:line="600" w:lineRule="auto"/>
        <w:ind w:firstLine="720"/>
        <w:contextualSpacing/>
        <w:jc w:val="both"/>
        <w:rPr>
          <w:rFonts w:eastAsia="Times New Roman"/>
          <w:szCs w:val="24"/>
        </w:rPr>
      </w:pPr>
      <w:r>
        <w:rPr>
          <w:rFonts w:eastAsia="Times New Roman"/>
          <w:szCs w:val="24"/>
        </w:rPr>
        <w:t>Συγγνώμη για τα λόγια μου, αλλά έχω εκνευριστεί πάρα πολ</w:t>
      </w:r>
      <w:r>
        <w:rPr>
          <w:rFonts w:eastAsia="Times New Roman"/>
          <w:szCs w:val="24"/>
        </w:rPr>
        <w:t>ύ μ’ αυτή την υπόθεση.</w:t>
      </w:r>
    </w:p>
    <w:p w14:paraId="7A237474" w14:textId="77777777" w:rsidR="002A3095" w:rsidRDefault="00B7541C">
      <w:pPr>
        <w:spacing w:line="600" w:lineRule="auto"/>
        <w:ind w:firstLine="720"/>
        <w:contextualSpacing/>
        <w:jc w:val="both"/>
        <w:rPr>
          <w:rFonts w:eastAsia="Times New Roman"/>
          <w:szCs w:val="24"/>
        </w:rPr>
      </w:pPr>
      <w:r>
        <w:rPr>
          <w:rFonts w:eastAsia="Times New Roman"/>
          <w:b/>
          <w:szCs w:val="24"/>
        </w:rPr>
        <w:lastRenderedPageBreak/>
        <w:t xml:space="preserve">ΠΡΟΕΔΡΕΥΟΥΣΑ (Αναστασία Χριστοδουλοπούλου): </w:t>
      </w:r>
      <w:r>
        <w:rPr>
          <w:rFonts w:eastAsia="Times New Roman"/>
          <w:szCs w:val="24"/>
        </w:rPr>
        <w:t>Κύριε Υπουργέ, έχετε τον λόγο για τρία λεπτά.</w:t>
      </w:r>
    </w:p>
    <w:p w14:paraId="7A237475" w14:textId="77777777" w:rsidR="002A3095" w:rsidRDefault="00B7541C">
      <w:pPr>
        <w:spacing w:line="600" w:lineRule="auto"/>
        <w:ind w:firstLine="720"/>
        <w:contextualSpacing/>
        <w:jc w:val="both"/>
        <w:rPr>
          <w:rFonts w:eastAsia="Times New Roman"/>
          <w:szCs w:val="24"/>
        </w:rPr>
      </w:pPr>
      <w:r>
        <w:rPr>
          <w:rFonts w:eastAsia="Times New Roman"/>
          <w:b/>
          <w:szCs w:val="24"/>
        </w:rPr>
        <w:t>ΘΕΟΔΩΡΟΣ ΔΡΙΤΣΑΣ (Υπουργός Ναυτιλίας και Νησιωτικής Πολιτικής):</w:t>
      </w:r>
      <w:r>
        <w:rPr>
          <w:rFonts w:eastAsia="Times New Roman"/>
          <w:szCs w:val="24"/>
        </w:rPr>
        <w:t xml:space="preserve"> Κύριε </w:t>
      </w:r>
      <w:proofErr w:type="spellStart"/>
      <w:r>
        <w:rPr>
          <w:rFonts w:eastAsia="Times New Roman"/>
          <w:szCs w:val="24"/>
        </w:rPr>
        <w:t>Καμμένε</w:t>
      </w:r>
      <w:proofErr w:type="spellEnd"/>
      <w:r>
        <w:rPr>
          <w:rFonts w:eastAsia="Times New Roman"/>
          <w:szCs w:val="24"/>
        </w:rPr>
        <w:t>, θα σας πω ευθύς εξαρχής ότι αυτή η ερώτηση στο πλαίσιο του κοινο</w:t>
      </w:r>
      <w:r>
        <w:rPr>
          <w:rFonts w:eastAsia="Times New Roman"/>
          <w:szCs w:val="24"/>
        </w:rPr>
        <w:t>βουλευτικού ελέγχου, στη διαδικασία των επίκαιρων ερωτήσεων</w:t>
      </w:r>
      <w:r>
        <w:rPr>
          <w:rFonts w:eastAsia="Times New Roman"/>
          <w:szCs w:val="24"/>
        </w:rPr>
        <w:t>,</w:t>
      </w:r>
      <w:r>
        <w:rPr>
          <w:rFonts w:eastAsia="Times New Roman"/>
          <w:szCs w:val="24"/>
        </w:rPr>
        <w:t xml:space="preserve"> δεν μπορεί να απαντηθεί </w:t>
      </w:r>
      <w:r>
        <w:rPr>
          <w:rFonts w:eastAsia="Times New Roman"/>
          <w:szCs w:val="24"/>
        </w:rPr>
        <w:t xml:space="preserve">με πληρότητα </w:t>
      </w:r>
      <w:r>
        <w:rPr>
          <w:rFonts w:eastAsia="Times New Roman"/>
          <w:szCs w:val="24"/>
        </w:rPr>
        <w:t xml:space="preserve">για δύο βασικούς λόγους. Ο ένας είναι ότι τα ερωτήματα που θέτετε -και δικαίως τα θέτετε- είναι πάρα πολλά και μπορείτε να θέσετε και άλλα και δεν επαρκεί ο </w:t>
      </w:r>
      <w:r>
        <w:rPr>
          <w:rFonts w:eastAsia="Times New Roman"/>
          <w:szCs w:val="24"/>
        </w:rPr>
        <w:t>χρόνος. Ο δεύτερος είναι ότι βρίσκεται στο στάδιο δικαστικής διερεύνησης. Ενεργείται προανάκριση και επομένως με σαφήνεια και κατηγορηματικότητα κανείς δεν μπορεί να απαντήσει παρά μόνο η δικαστική έρευνα.</w:t>
      </w:r>
    </w:p>
    <w:p w14:paraId="7A237476" w14:textId="77777777" w:rsidR="002A3095" w:rsidRDefault="00B7541C">
      <w:pPr>
        <w:spacing w:line="600" w:lineRule="auto"/>
        <w:ind w:firstLine="720"/>
        <w:contextualSpacing/>
        <w:jc w:val="both"/>
        <w:rPr>
          <w:rFonts w:eastAsia="Times New Roman"/>
          <w:szCs w:val="24"/>
        </w:rPr>
      </w:pPr>
      <w:r>
        <w:rPr>
          <w:rFonts w:eastAsia="Times New Roman"/>
          <w:szCs w:val="24"/>
        </w:rPr>
        <w:t>Αυτό δεν είναι υπεκφυγή, σας βεβαιώνω. Άλλωστε, θα</w:t>
      </w:r>
      <w:r>
        <w:rPr>
          <w:rFonts w:eastAsia="Times New Roman"/>
          <w:szCs w:val="24"/>
        </w:rPr>
        <w:t xml:space="preserve"> σας πρότεινα, αν το κρίνετε κι εσείς σκόπιμο, να συμπληρώστε την επίκαιρη ερώτηση και με μια απλή ερώτηση, ώστε να μπορέσω να σας αποστείλω </w:t>
      </w:r>
      <w:r>
        <w:rPr>
          <w:rFonts w:eastAsia="Times New Roman"/>
          <w:szCs w:val="24"/>
        </w:rPr>
        <w:lastRenderedPageBreak/>
        <w:t>αναλυτικά όλα τα στοιχεία και τα δεδομένα, που αποτελούν μεγάλο όγκο, που δεν μπορώ να τον παραθέσω τώρα.</w:t>
      </w:r>
    </w:p>
    <w:p w14:paraId="7A237477" w14:textId="77777777" w:rsidR="002A3095" w:rsidRDefault="00B7541C">
      <w:pPr>
        <w:spacing w:line="600" w:lineRule="auto"/>
        <w:ind w:firstLine="720"/>
        <w:contextualSpacing/>
        <w:jc w:val="both"/>
        <w:rPr>
          <w:rFonts w:eastAsia="Times New Roman"/>
          <w:szCs w:val="24"/>
        </w:rPr>
      </w:pPr>
      <w:r>
        <w:rPr>
          <w:rFonts w:eastAsia="Times New Roman"/>
          <w:szCs w:val="24"/>
        </w:rPr>
        <w:t>Εκείνο, τ</w:t>
      </w:r>
      <w:r>
        <w:rPr>
          <w:rFonts w:eastAsia="Times New Roman"/>
          <w:szCs w:val="24"/>
        </w:rPr>
        <w:t>ο οποίο θέλω να σας πω είναι ότι δεν υπάρχει περίπτωση το Υπουργείο -και άλλωστε αυτό έχει κάνει και σε όλο αυτό το διάστημα- αυτή την υπόθεση -τουλάχιστον σε ό,τι μας αφορά και σε οποιαδήποτε αρμοδιότητα έχει το Υπουργείο Ναυτιλίας- και η Κυβέρνηση να την</w:t>
      </w:r>
      <w:r>
        <w:rPr>
          <w:rFonts w:eastAsia="Times New Roman"/>
          <w:szCs w:val="24"/>
        </w:rPr>
        <w:t xml:space="preserve"> αφήσει ανεξιχνίαστη. Είναι μια υπόθεση σοβαρή </w:t>
      </w:r>
      <w:r>
        <w:rPr>
          <w:rFonts w:eastAsia="Times New Roman"/>
          <w:szCs w:val="24"/>
        </w:rPr>
        <w:t>–</w:t>
      </w:r>
      <w:r>
        <w:rPr>
          <w:rFonts w:eastAsia="Times New Roman"/>
          <w:szCs w:val="24"/>
        </w:rPr>
        <w:t>αναμφίβολα</w:t>
      </w:r>
      <w:r>
        <w:rPr>
          <w:rFonts w:eastAsia="Times New Roman"/>
          <w:szCs w:val="24"/>
        </w:rPr>
        <w:t>-</w:t>
      </w:r>
      <w:r>
        <w:rPr>
          <w:rFonts w:eastAsia="Times New Roman"/>
          <w:szCs w:val="24"/>
        </w:rPr>
        <w:t xml:space="preserve"> και που έχει και περίεργα στοιχεία.</w:t>
      </w:r>
    </w:p>
    <w:p w14:paraId="7A237478" w14:textId="77777777" w:rsidR="002A3095" w:rsidRDefault="00B7541C">
      <w:pPr>
        <w:spacing w:line="600" w:lineRule="auto"/>
        <w:ind w:firstLine="720"/>
        <w:contextualSpacing/>
        <w:jc w:val="both"/>
        <w:rPr>
          <w:rFonts w:eastAsia="Times New Roman"/>
          <w:szCs w:val="24"/>
        </w:rPr>
      </w:pPr>
      <w:r>
        <w:rPr>
          <w:rFonts w:eastAsia="Times New Roman"/>
          <w:szCs w:val="24"/>
        </w:rPr>
        <w:t>Γι’ αυτό και μόλις εγώ ενημερώθηκα τον Φεβρουάριο του 2015, λίγες μέρες αφότου είχα αναλάβει την ευθύνη του Υπουργείου, όχι επισήμως, από πληροφορίες, ζήτησα απ</w:t>
      </w:r>
      <w:r>
        <w:rPr>
          <w:rFonts w:eastAsia="Times New Roman"/>
          <w:szCs w:val="24"/>
        </w:rPr>
        <w:t xml:space="preserve">ό τον τότε </w:t>
      </w:r>
      <w:r>
        <w:rPr>
          <w:rFonts w:eastAsia="Times New Roman"/>
          <w:szCs w:val="24"/>
        </w:rPr>
        <w:t>π</w:t>
      </w:r>
      <w:r>
        <w:rPr>
          <w:rFonts w:eastAsia="Times New Roman"/>
          <w:szCs w:val="24"/>
        </w:rPr>
        <w:t xml:space="preserve">ρόεδρο και </w:t>
      </w:r>
      <w:r>
        <w:rPr>
          <w:rFonts w:eastAsia="Times New Roman"/>
          <w:szCs w:val="24"/>
        </w:rPr>
        <w:t>δ</w:t>
      </w:r>
      <w:r>
        <w:rPr>
          <w:rFonts w:eastAsia="Times New Roman"/>
          <w:szCs w:val="24"/>
        </w:rPr>
        <w:t xml:space="preserve">ιευθύνοντα </w:t>
      </w:r>
      <w:r>
        <w:rPr>
          <w:rFonts w:eastAsia="Times New Roman"/>
          <w:szCs w:val="24"/>
        </w:rPr>
        <w:t>σ</w:t>
      </w:r>
      <w:r>
        <w:rPr>
          <w:rFonts w:eastAsia="Times New Roman"/>
          <w:szCs w:val="24"/>
        </w:rPr>
        <w:t>ύμβουλο του Οργανισμού Λιμένα Θεσσαλονίκης να δώσει δημοσιότητα στο θέμα.</w:t>
      </w:r>
    </w:p>
    <w:p w14:paraId="7A237479" w14:textId="77777777" w:rsidR="002A3095" w:rsidRDefault="00B7541C">
      <w:pPr>
        <w:spacing w:line="600" w:lineRule="auto"/>
        <w:ind w:firstLine="720"/>
        <w:contextualSpacing/>
        <w:jc w:val="both"/>
        <w:rPr>
          <w:rFonts w:eastAsia="Times New Roman"/>
          <w:szCs w:val="24"/>
        </w:rPr>
      </w:pPr>
      <w:r>
        <w:rPr>
          <w:rFonts w:eastAsia="Times New Roman"/>
          <w:szCs w:val="24"/>
        </w:rPr>
        <w:t>Και πράγματι εξέδωσε ένα δελτίο Τύπου, λιτό, αλλά δεν έχει σημασία, γιατί μπορώ να σας δώσω το διαβιβαστικό, με το οποίο το απέστειλε και σε εμένα</w:t>
      </w:r>
      <w:r>
        <w:rPr>
          <w:rFonts w:eastAsia="Times New Roman"/>
          <w:szCs w:val="24"/>
        </w:rPr>
        <w:t>, στο οποίο αναφέρει ότι «κατόπιν οδηγιών σας και κατευθύνσε</w:t>
      </w:r>
      <w:r>
        <w:rPr>
          <w:rFonts w:eastAsia="Times New Roman"/>
          <w:szCs w:val="24"/>
        </w:rPr>
        <w:t>ώ</w:t>
      </w:r>
      <w:r>
        <w:rPr>
          <w:rFonts w:eastAsia="Times New Roman"/>
          <w:szCs w:val="24"/>
        </w:rPr>
        <w:t xml:space="preserve">ν σας στέλνω το δελτίο Τύπου που εξέδωσα». Πράγματι αυτή η υπόθεση έπρεπε να πάρει </w:t>
      </w:r>
      <w:r>
        <w:rPr>
          <w:rFonts w:eastAsia="Times New Roman"/>
          <w:szCs w:val="24"/>
        </w:rPr>
        <w:lastRenderedPageBreak/>
        <w:t>δημοσιότητα. Αυτή ήταν η πρώτη κίνηση που έκανε το Υπουργείο. Η δημοσιότητα δεν λύνει όλα τα προβλήματα, αλλά εί</w:t>
      </w:r>
      <w:r>
        <w:rPr>
          <w:rFonts w:eastAsia="Times New Roman"/>
          <w:szCs w:val="24"/>
        </w:rPr>
        <w:t xml:space="preserve">ναι βασικός όρος για να έχουμε όλοι την ευθύνη απέναντι σε καθετί που συμβαίνει και πραγματικά να δίνουμε τις απαντήσεις που πρέπει. </w:t>
      </w:r>
    </w:p>
    <w:p w14:paraId="7A23747A" w14:textId="77777777" w:rsidR="002A3095" w:rsidRDefault="00B7541C">
      <w:pPr>
        <w:spacing w:line="600" w:lineRule="auto"/>
        <w:ind w:firstLine="720"/>
        <w:contextualSpacing/>
        <w:jc w:val="both"/>
        <w:rPr>
          <w:rFonts w:eastAsia="Times New Roman"/>
          <w:szCs w:val="24"/>
        </w:rPr>
      </w:pPr>
      <w:r>
        <w:rPr>
          <w:rFonts w:eastAsia="Times New Roman"/>
          <w:szCs w:val="24"/>
        </w:rPr>
        <w:t>Από εκεί και πέρα, παρακολουθήσαμε την εξέλιξη της υπόθεσης και όταν η νέα διοίκηση ασχολήθηκε πια -γιατί μετά από λίγο άλ</w:t>
      </w:r>
      <w:r>
        <w:rPr>
          <w:rFonts w:eastAsia="Times New Roman"/>
          <w:szCs w:val="24"/>
        </w:rPr>
        <w:t xml:space="preserve">λαξε το διοικητικό συμβούλιο- με την υπόθεση και ενημερώθηκε, μου απέστειλε δύο έγγραφα γύρω στον Οκτώβριο του 2015. Σε αυτά τα έγγραφα, που ήταν αναλυτικά, εγώ απάντησα με μία επιστολή μου προς το </w:t>
      </w:r>
      <w:r>
        <w:rPr>
          <w:rFonts w:eastAsia="Times New Roman"/>
          <w:szCs w:val="24"/>
        </w:rPr>
        <w:t>Δ</w:t>
      </w:r>
      <w:r>
        <w:rPr>
          <w:rFonts w:eastAsia="Times New Roman"/>
          <w:szCs w:val="24"/>
        </w:rPr>
        <w:t xml:space="preserve">ιοικητικό </w:t>
      </w:r>
      <w:r>
        <w:rPr>
          <w:rFonts w:eastAsia="Times New Roman"/>
          <w:szCs w:val="24"/>
        </w:rPr>
        <w:t>Σ</w:t>
      </w:r>
      <w:r>
        <w:rPr>
          <w:rFonts w:eastAsia="Times New Roman"/>
          <w:szCs w:val="24"/>
        </w:rPr>
        <w:t>υμβούλιο του ΟΛΠ τον Ιανουάριο του 2016, θέτον</w:t>
      </w:r>
      <w:r>
        <w:rPr>
          <w:rFonts w:eastAsia="Times New Roman"/>
          <w:szCs w:val="24"/>
        </w:rPr>
        <w:t>τας μια σειρά ερωτημάτων</w:t>
      </w:r>
      <w:r>
        <w:rPr>
          <w:rFonts w:eastAsia="Times New Roman"/>
          <w:szCs w:val="24"/>
        </w:rPr>
        <w:t>,</w:t>
      </w:r>
      <w:r>
        <w:rPr>
          <w:rFonts w:eastAsia="Times New Roman"/>
          <w:szCs w:val="24"/>
        </w:rPr>
        <w:t xml:space="preserve"> στα οποία και ζητούσα απαντήσεις, οι οποίες εν συνεχεία μου δόθηκαν.</w:t>
      </w:r>
    </w:p>
    <w:p w14:paraId="7A23747B" w14:textId="77777777" w:rsidR="002A3095" w:rsidRDefault="00B7541C">
      <w:pPr>
        <w:spacing w:line="600" w:lineRule="auto"/>
        <w:ind w:firstLine="720"/>
        <w:contextualSpacing/>
        <w:jc w:val="both"/>
        <w:rPr>
          <w:rFonts w:eastAsia="Times New Roman"/>
          <w:szCs w:val="24"/>
        </w:rPr>
      </w:pPr>
      <w:r>
        <w:rPr>
          <w:rFonts w:eastAsia="Times New Roman"/>
          <w:szCs w:val="24"/>
        </w:rPr>
        <w:t>Όλα αυτά δεν είναι απλώς μια αλληλογραφία. Είναι στοιχεία μιας πορείας και ταυτόχρονα τροχιοδεικτικές κατευθύνσεις για το πώς θα πρέπει να χειριστούμε την υπόθεσ</w:t>
      </w:r>
      <w:r>
        <w:rPr>
          <w:rFonts w:eastAsia="Times New Roman"/>
          <w:szCs w:val="24"/>
        </w:rPr>
        <w:t xml:space="preserve">η κατά την κρίση του Υπουργείου. Σε κάθε περίπτωση, λέω και πάλι ότι όλα αυτά δεν θα κριθούν στο επίπεδο του Υπουργείου. Θα κριθούν </w:t>
      </w:r>
      <w:r>
        <w:rPr>
          <w:rFonts w:eastAsia="Times New Roman"/>
          <w:szCs w:val="24"/>
        </w:rPr>
        <w:lastRenderedPageBreak/>
        <w:t xml:space="preserve">στη </w:t>
      </w:r>
      <w:r>
        <w:rPr>
          <w:rFonts w:eastAsia="Times New Roman"/>
          <w:szCs w:val="24"/>
        </w:rPr>
        <w:t>δ</w:t>
      </w:r>
      <w:r>
        <w:rPr>
          <w:rFonts w:eastAsia="Times New Roman"/>
          <w:szCs w:val="24"/>
        </w:rPr>
        <w:t xml:space="preserve">ικαιοσύνη τώρα πια. Αυτό που συμβαίνει πάντως είναι ότι όντως χάθηκαν αυτά τα κοντέινερ κατασχεμένων τσιγάρων. </w:t>
      </w:r>
    </w:p>
    <w:p w14:paraId="7A23747C" w14:textId="77777777" w:rsidR="002A3095" w:rsidRDefault="00B7541C">
      <w:pPr>
        <w:spacing w:line="600" w:lineRule="auto"/>
        <w:ind w:firstLine="720"/>
        <w:contextualSpacing/>
        <w:jc w:val="both"/>
        <w:rPr>
          <w:rFonts w:eastAsia="Times New Roman"/>
          <w:szCs w:val="24"/>
        </w:rPr>
      </w:pPr>
      <w:r>
        <w:rPr>
          <w:rFonts w:eastAsia="Times New Roman"/>
          <w:szCs w:val="24"/>
        </w:rPr>
        <w:t xml:space="preserve">Στη </w:t>
      </w:r>
      <w:proofErr w:type="spellStart"/>
      <w:r>
        <w:rPr>
          <w:rFonts w:eastAsia="Times New Roman"/>
          <w:szCs w:val="24"/>
        </w:rPr>
        <w:t>δευ</w:t>
      </w:r>
      <w:r>
        <w:rPr>
          <w:rFonts w:eastAsia="Times New Roman"/>
          <w:szCs w:val="24"/>
        </w:rPr>
        <w:t>τερομιλία</w:t>
      </w:r>
      <w:proofErr w:type="spellEnd"/>
      <w:r>
        <w:rPr>
          <w:rFonts w:eastAsia="Times New Roman"/>
          <w:szCs w:val="24"/>
        </w:rPr>
        <w:t xml:space="preserve"> μου</w:t>
      </w:r>
      <w:r>
        <w:rPr>
          <w:rFonts w:eastAsia="Times New Roman"/>
          <w:szCs w:val="24"/>
        </w:rPr>
        <w:t>,</w:t>
      </w:r>
      <w:r>
        <w:rPr>
          <w:rFonts w:eastAsia="Times New Roman"/>
          <w:szCs w:val="24"/>
        </w:rPr>
        <w:t xml:space="preserve"> βέβαια</w:t>
      </w:r>
      <w:r>
        <w:rPr>
          <w:rFonts w:eastAsia="Times New Roman"/>
          <w:szCs w:val="24"/>
        </w:rPr>
        <w:t>,</w:t>
      </w:r>
      <w:r>
        <w:rPr>
          <w:rFonts w:eastAsia="Times New Roman"/>
          <w:szCs w:val="24"/>
        </w:rPr>
        <w:t xml:space="preserve"> θα σας απαντήσω σε κάποιες επιμέρους ερωτήσεις, κάτι που είναι απολύτως χρήσιμο και αναγκαίο. Εκείνο για το οποίο θέλω να σας βεβαιώσω είναι ότι η έρευνα είναι όχι μόνο ανοιχτή, αλλά και ενεργός, τόσο στο επίπεδο της υπηρεσιακής διερ</w:t>
      </w:r>
      <w:r>
        <w:rPr>
          <w:rFonts w:eastAsia="Times New Roman"/>
          <w:szCs w:val="24"/>
        </w:rPr>
        <w:t>εύνησης στον Οργανισμό Λιμένος όσο</w:t>
      </w:r>
      <w:r>
        <w:rPr>
          <w:rFonts w:eastAsia="Times New Roman"/>
          <w:szCs w:val="24"/>
        </w:rPr>
        <w:t>,</w:t>
      </w:r>
      <w:r>
        <w:rPr>
          <w:rFonts w:eastAsia="Times New Roman"/>
          <w:szCs w:val="24"/>
        </w:rPr>
        <w:t xml:space="preserve"> βεβαίως</w:t>
      </w:r>
      <w:r>
        <w:rPr>
          <w:rFonts w:eastAsia="Times New Roman"/>
          <w:szCs w:val="24"/>
        </w:rPr>
        <w:t>,</w:t>
      </w:r>
      <w:r>
        <w:rPr>
          <w:rFonts w:eastAsia="Times New Roman"/>
          <w:szCs w:val="24"/>
        </w:rPr>
        <w:t xml:space="preserve"> και στο επίπεδο της </w:t>
      </w:r>
      <w:r>
        <w:rPr>
          <w:rFonts w:eastAsia="Times New Roman"/>
          <w:szCs w:val="24"/>
        </w:rPr>
        <w:t>δ</w:t>
      </w:r>
      <w:r>
        <w:rPr>
          <w:rFonts w:eastAsia="Times New Roman"/>
          <w:szCs w:val="24"/>
        </w:rPr>
        <w:t>ικαιοσύνης, που διενεργείται η προανάκριση με έγγραφα και αιτήματα</w:t>
      </w:r>
      <w:r>
        <w:rPr>
          <w:rFonts w:eastAsia="Times New Roman"/>
          <w:szCs w:val="24"/>
        </w:rPr>
        <w:t>,</w:t>
      </w:r>
      <w:r>
        <w:rPr>
          <w:rFonts w:eastAsia="Times New Roman"/>
          <w:szCs w:val="24"/>
        </w:rPr>
        <w:t xml:space="preserve"> που ο Οργανισμός Λιμένος έχει θέσει στη </w:t>
      </w:r>
      <w:r>
        <w:rPr>
          <w:rFonts w:eastAsia="Times New Roman"/>
          <w:szCs w:val="24"/>
        </w:rPr>
        <w:t>δ</w:t>
      </w:r>
      <w:r>
        <w:rPr>
          <w:rFonts w:eastAsia="Times New Roman"/>
          <w:szCs w:val="24"/>
        </w:rPr>
        <w:t xml:space="preserve">ικαιοσύνη προς την κατεύθυνση της διερεύνησης. Από εκεί και πέρα, η ίδια η </w:t>
      </w:r>
      <w:r>
        <w:rPr>
          <w:rFonts w:eastAsia="Times New Roman"/>
          <w:szCs w:val="24"/>
        </w:rPr>
        <w:t>δ</w:t>
      </w:r>
      <w:r>
        <w:rPr>
          <w:rFonts w:eastAsia="Times New Roman"/>
          <w:szCs w:val="24"/>
        </w:rPr>
        <w:t>ικαιο</w:t>
      </w:r>
      <w:r>
        <w:rPr>
          <w:rFonts w:eastAsia="Times New Roman"/>
          <w:szCs w:val="24"/>
        </w:rPr>
        <w:t>σύνη θα διευρύνει αυτή τη διερεύνηση κατά την κρίση της.</w:t>
      </w:r>
    </w:p>
    <w:p w14:paraId="7A23747D" w14:textId="77777777" w:rsidR="002A3095" w:rsidRDefault="00B7541C">
      <w:pPr>
        <w:spacing w:line="600" w:lineRule="auto"/>
        <w:ind w:firstLine="720"/>
        <w:contextualSpacing/>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 xml:space="preserve">Κύριε </w:t>
      </w:r>
      <w:proofErr w:type="spellStart"/>
      <w:r>
        <w:rPr>
          <w:rFonts w:eastAsia="Times New Roman"/>
          <w:szCs w:val="24"/>
        </w:rPr>
        <w:t>Καμμένε</w:t>
      </w:r>
      <w:proofErr w:type="spellEnd"/>
      <w:r>
        <w:rPr>
          <w:rFonts w:eastAsia="Times New Roman"/>
          <w:szCs w:val="24"/>
        </w:rPr>
        <w:t>, έχετε τον λόγο. Και σας παρακαλώ να τηρήσετε τον χρόνο.</w:t>
      </w:r>
    </w:p>
    <w:p w14:paraId="7A23747E" w14:textId="77777777" w:rsidR="002A3095" w:rsidRDefault="00B7541C">
      <w:pPr>
        <w:spacing w:line="600" w:lineRule="auto"/>
        <w:ind w:firstLine="720"/>
        <w:contextualSpacing/>
        <w:jc w:val="both"/>
        <w:rPr>
          <w:rFonts w:eastAsia="Times New Roman"/>
          <w:szCs w:val="24"/>
        </w:rPr>
      </w:pPr>
      <w:r>
        <w:rPr>
          <w:rFonts w:eastAsia="Times New Roman"/>
          <w:b/>
          <w:szCs w:val="24"/>
        </w:rPr>
        <w:t xml:space="preserve">ΔΗΜΗΤΡΙΟΣ ΚΑΜΜΕΝΟΣ: </w:t>
      </w:r>
      <w:r>
        <w:rPr>
          <w:rFonts w:eastAsia="Times New Roman"/>
          <w:szCs w:val="24"/>
        </w:rPr>
        <w:t>Μάλιστα, κυρία Πρόεδρε.</w:t>
      </w:r>
    </w:p>
    <w:p w14:paraId="7A23747F" w14:textId="77777777" w:rsidR="002A3095" w:rsidRDefault="00B7541C">
      <w:pPr>
        <w:spacing w:line="600" w:lineRule="auto"/>
        <w:ind w:firstLine="720"/>
        <w:contextualSpacing/>
        <w:jc w:val="both"/>
        <w:rPr>
          <w:rFonts w:eastAsia="Times New Roman"/>
          <w:szCs w:val="24"/>
        </w:rPr>
      </w:pPr>
      <w:r>
        <w:rPr>
          <w:rFonts w:eastAsia="Times New Roman"/>
          <w:szCs w:val="24"/>
        </w:rPr>
        <w:lastRenderedPageBreak/>
        <w:t>Κύριε Υπουργέ, δεν νομίζω ότι μπορούμε α</w:t>
      </w:r>
      <w:r>
        <w:rPr>
          <w:rFonts w:eastAsia="Times New Roman"/>
          <w:szCs w:val="24"/>
        </w:rPr>
        <w:t>υτή τη στιγμή να δούμε πολλά. Έχει δίκιο ο κύριος Υπουργός. Υπάρχει δικαστική διερεύνηση σε εξέλιξη, οπότε δεν μπορούμε να επέμβουμε ούτε να δώσουμε και πολλά στοιχεία στη δημοσιότητα.</w:t>
      </w:r>
    </w:p>
    <w:p w14:paraId="7A237480" w14:textId="77777777" w:rsidR="002A3095" w:rsidRDefault="00B7541C">
      <w:pPr>
        <w:spacing w:line="600" w:lineRule="auto"/>
        <w:ind w:firstLine="720"/>
        <w:contextualSpacing/>
        <w:jc w:val="both"/>
        <w:rPr>
          <w:rFonts w:eastAsia="Times New Roman"/>
          <w:szCs w:val="24"/>
        </w:rPr>
      </w:pPr>
      <w:r>
        <w:rPr>
          <w:rFonts w:eastAsia="Times New Roman"/>
          <w:szCs w:val="24"/>
        </w:rPr>
        <w:t>Αυτό όμως που προκύπτει από τη δική μου έρευνα είναι ότι θα πρέπει κάπο</w:t>
      </w:r>
      <w:r>
        <w:rPr>
          <w:rFonts w:eastAsia="Times New Roman"/>
          <w:szCs w:val="24"/>
        </w:rPr>
        <w:t>ια στιγμή να βρούμε</w:t>
      </w:r>
      <w:r>
        <w:rPr>
          <w:rFonts w:eastAsia="Times New Roman"/>
          <w:szCs w:val="24"/>
        </w:rPr>
        <w:t>,</w:t>
      </w:r>
      <w:r>
        <w:rPr>
          <w:rFonts w:eastAsia="Times New Roman"/>
          <w:szCs w:val="24"/>
        </w:rPr>
        <w:t xml:space="preserve"> όσον αφορά την εταιρεία που κατέβηκε και πήρε τα τσιγάρα τα πρώτα, τις 450 χιλιάδες, όλα τα τραπεζικά αποτυπώματα, πώς μπήκαν τα λεφτά και πού πήγαν μετά. Τη μια ημέρα πήρε τον διαγωνισμό και την άλλη έκλεισε η εταιρεία, πτώχευσε. Οι 4</w:t>
      </w:r>
      <w:r>
        <w:rPr>
          <w:rFonts w:eastAsia="Times New Roman"/>
          <w:szCs w:val="24"/>
        </w:rPr>
        <w:t>50</w:t>
      </w:r>
      <w:r>
        <w:rPr>
          <w:rFonts w:eastAsia="Times New Roman"/>
          <w:szCs w:val="24"/>
        </w:rPr>
        <w:t>.000</w:t>
      </w:r>
      <w:r>
        <w:rPr>
          <w:rFonts w:eastAsia="Times New Roman"/>
          <w:szCs w:val="24"/>
        </w:rPr>
        <w:t xml:space="preserve"> μπήκαν στον ΟΛΘ και την άλλη μέρα δεν υπήρχε η εταιρεία που πήρε τα τσιγάρα. Η ίδια εταιρεία μετά με λαθροχειρία έκλεψε και τα υπόλοιπα</w:t>
      </w:r>
      <w:r>
        <w:rPr>
          <w:rFonts w:eastAsia="Times New Roman"/>
          <w:szCs w:val="24"/>
        </w:rPr>
        <w:t>,</w:t>
      </w:r>
      <w:r>
        <w:rPr>
          <w:rFonts w:eastAsia="Times New Roman"/>
          <w:szCs w:val="24"/>
        </w:rPr>
        <w:t xml:space="preserve"> των οποίων η τύχη αγνοείται. </w:t>
      </w:r>
    </w:p>
    <w:p w14:paraId="7A237481" w14:textId="77777777" w:rsidR="002A3095" w:rsidRDefault="00B7541C">
      <w:pPr>
        <w:spacing w:line="600" w:lineRule="auto"/>
        <w:ind w:firstLine="720"/>
        <w:contextualSpacing/>
        <w:jc w:val="both"/>
        <w:rPr>
          <w:rFonts w:eastAsia="Times New Roman"/>
          <w:szCs w:val="24"/>
        </w:rPr>
      </w:pPr>
      <w:r>
        <w:rPr>
          <w:rFonts w:eastAsia="Times New Roman"/>
          <w:szCs w:val="24"/>
        </w:rPr>
        <w:t>Σημαντικό είναι, επίσης, να πούμε ότι απ’ όσο γνωρίζω υπάρχουν κακουργηματικές πράξεις όχι μόνο πειθαρχικές διώξεις ή άλλου τύπου διώξεις σε βάρος δημόσιων λειτουργών. Δεν ξέρω αν κάποιοι είναι εν ενεργεία υπάλληλοι, αν κάποιοι έχουν συνταξιοδοτηθεί, αν κά</w:t>
      </w:r>
      <w:r>
        <w:rPr>
          <w:rFonts w:eastAsia="Times New Roman"/>
          <w:szCs w:val="24"/>
        </w:rPr>
        <w:t xml:space="preserve">ποιοι έχουν φύγει στο εξωτερικό ή </w:t>
      </w:r>
      <w:r>
        <w:rPr>
          <w:rFonts w:eastAsia="Times New Roman"/>
          <w:szCs w:val="24"/>
        </w:rPr>
        <w:lastRenderedPageBreak/>
        <w:t xml:space="preserve">ό,τι γίνεται. Θα πρέπει, όμως, να είμαστε πάρα πολύ σαφείς και συγκεκριμένοι στο τι ρωτάμε -το λέω και για τη </w:t>
      </w:r>
      <w:r>
        <w:rPr>
          <w:rFonts w:eastAsia="Times New Roman"/>
          <w:szCs w:val="24"/>
        </w:rPr>
        <w:t>δ</w:t>
      </w:r>
      <w:r>
        <w:rPr>
          <w:rFonts w:eastAsia="Times New Roman"/>
          <w:szCs w:val="24"/>
        </w:rPr>
        <w:t>ικαιοσύνη, αλλά και για το κράτος και για το Υπουργείο, αλλά και για εμάς ως Βουλευτές- για να μην αφήσουμε κάπ</w:t>
      </w:r>
      <w:r>
        <w:rPr>
          <w:rFonts w:eastAsia="Times New Roman"/>
          <w:szCs w:val="24"/>
        </w:rPr>
        <w:t>οια πτυχή της υπόθεσης να ξεφύγει, διότι για μένα είναι καλά στημένη. Είχαν γνωμοδοτήσεις. Γνώριζαν τη νομοθεσία των τελωνείων. Γνώριζαν πάρα πολύ καλά τι μπορεί και τι δεν μπορεί να κατασχεθεί, πώς μπορεί να φύγει από τις αποθήκες το κοντέινερ και να πάει</w:t>
      </w:r>
      <w:r>
        <w:rPr>
          <w:rFonts w:eastAsia="Times New Roman"/>
          <w:szCs w:val="24"/>
        </w:rPr>
        <w:t xml:space="preserve"> μαζί με άλλα κοντέινερ</w:t>
      </w:r>
      <w:r>
        <w:rPr>
          <w:rFonts w:eastAsia="Times New Roman"/>
          <w:szCs w:val="24"/>
        </w:rPr>
        <w:t>,</w:t>
      </w:r>
      <w:r>
        <w:rPr>
          <w:rFonts w:eastAsia="Times New Roman"/>
          <w:szCs w:val="24"/>
        </w:rPr>
        <w:t xml:space="preserve"> γιατί δεν υπήρχε έλεγχος. Γνώριζαν πάρα πολύ καλά ότι δεν υπήρχε κάποια </w:t>
      </w:r>
      <w:proofErr w:type="spellStart"/>
      <w:r>
        <w:rPr>
          <w:rFonts w:eastAsia="Times New Roman"/>
          <w:szCs w:val="24"/>
        </w:rPr>
        <w:t>ιχνηλάτηση</w:t>
      </w:r>
      <w:proofErr w:type="spellEnd"/>
      <w:r>
        <w:rPr>
          <w:rFonts w:eastAsia="Times New Roman"/>
          <w:szCs w:val="24"/>
        </w:rPr>
        <w:t xml:space="preserve"> των τσιγάρων -είναι αυτό που φέρνουμε εμείς τώρα ως Κυβέρνηση, στο νομοσχέδιο που έχουμε τελειώσει, για να ξέρουμε πού πήγε το τσιγάρο από την ώρα π</w:t>
      </w:r>
      <w:r>
        <w:rPr>
          <w:rFonts w:eastAsia="Times New Roman"/>
          <w:szCs w:val="24"/>
        </w:rPr>
        <w:t xml:space="preserve">ου παράγεται στο εργοστάσιο μέχρι την κατανάλωση, πλήρης ηλεκτρονική </w:t>
      </w:r>
      <w:proofErr w:type="spellStart"/>
      <w:r>
        <w:rPr>
          <w:rFonts w:eastAsia="Times New Roman"/>
          <w:szCs w:val="24"/>
        </w:rPr>
        <w:t>ιχνηλάτηση</w:t>
      </w:r>
      <w:proofErr w:type="spellEnd"/>
      <w:r>
        <w:rPr>
          <w:rFonts w:eastAsia="Times New Roman"/>
          <w:szCs w:val="24"/>
        </w:rPr>
        <w:t xml:space="preserve"> δηλαδή- και ότι γι’ αυτό δεν υπήρχε τρόπος να ξέρουμε πού πήγαν τα τσιγάρα μετά, αν πήγαν στην </w:t>
      </w:r>
      <w:proofErr w:type="spellStart"/>
      <w:r>
        <w:rPr>
          <w:rFonts w:eastAsia="Times New Roman"/>
          <w:szCs w:val="24"/>
        </w:rPr>
        <w:t>Τζουμέιρα</w:t>
      </w:r>
      <w:proofErr w:type="spellEnd"/>
      <w:r>
        <w:rPr>
          <w:rFonts w:eastAsia="Times New Roman"/>
          <w:szCs w:val="24"/>
        </w:rPr>
        <w:t>, στα Εμιράτα, αν πήγαν στη Ρουμανία, αν πήγαν στην Πολωνία ή αν πήγαν σ</w:t>
      </w:r>
      <w:r>
        <w:rPr>
          <w:rFonts w:eastAsia="Times New Roman"/>
          <w:szCs w:val="24"/>
        </w:rPr>
        <w:t>το Κόσοβο.</w:t>
      </w:r>
    </w:p>
    <w:p w14:paraId="7A237482" w14:textId="77777777" w:rsidR="002A3095" w:rsidRDefault="00B7541C">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Κλείνω, λέγοντας ότι δεν θα πρέπει να επιτρέψουμε να γίνει «καπνός» αυτή η υπόθεση, ούτε καπνός των τσιγάρων ούτε καπνός από τα φορολογικά έσοδα. </w:t>
      </w:r>
    </w:p>
    <w:p w14:paraId="7A237483" w14:textId="77777777" w:rsidR="002A3095" w:rsidRDefault="00B7541C">
      <w:pPr>
        <w:spacing w:line="600" w:lineRule="auto"/>
        <w:ind w:firstLine="720"/>
        <w:contextualSpacing/>
        <w:jc w:val="both"/>
        <w:rPr>
          <w:rFonts w:eastAsia="Times New Roman" w:cs="Times New Roman"/>
          <w:szCs w:val="24"/>
        </w:rPr>
      </w:pPr>
      <w:r>
        <w:rPr>
          <w:rFonts w:eastAsia="Times New Roman" w:cs="Times New Roman"/>
          <w:szCs w:val="24"/>
        </w:rPr>
        <w:t>Διότι εφόσον επέλεξε ο Οργανισμός Λιμένος Θεσσαλονίκης να δώσει 1.800.000 ευρώ σε δασμούς και φόρο</w:t>
      </w:r>
      <w:r>
        <w:rPr>
          <w:rFonts w:eastAsia="Times New Roman" w:cs="Times New Roman"/>
          <w:szCs w:val="24"/>
        </w:rPr>
        <w:t>υς και οι ίδιοι οι υπάλληλοι -επί χρόνια «επαγγελματίες»- δεν προέβλεψαν ότι αν δεν τα καταστρέψουν, θα θεωρηθούν προϊόν κατανάλωσης μέσα στο λιμάνι και θα πληρώσουν φόρους και φόρτωσαν το δημόσιο με 1.800.000 ευρώ, το οποίο είναι το 50%, και δεν θέλησαν ν</w:t>
      </w:r>
      <w:r>
        <w:rPr>
          <w:rFonts w:eastAsia="Times New Roman" w:cs="Times New Roman"/>
          <w:szCs w:val="24"/>
        </w:rPr>
        <w:t>α δώσουν 50.000 ευρώ για να τα καταστρέψουν, εδώ υπάρχει ενδεχόμενος δόλος. Θα το πω ευγενικά.</w:t>
      </w:r>
    </w:p>
    <w:p w14:paraId="7A237484" w14:textId="77777777" w:rsidR="002A3095" w:rsidRDefault="00B7541C">
      <w:pPr>
        <w:spacing w:line="600" w:lineRule="auto"/>
        <w:ind w:firstLine="720"/>
        <w:contextualSpacing/>
        <w:jc w:val="both"/>
        <w:rPr>
          <w:rFonts w:eastAsia="Times New Roman" w:cs="Times New Roman"/>
          <w:szCs w:val="24"/>
        </w:rPr>
      </w:pPr>
      <w:r>
        <w:rPr>
          <w:rFonts w:eastAsia="Times New Roman" w:cs="Times New Roman"/>
          <w:szCs w:val="24"/>
        </w:rPr>
        <w:t xml:space="preserve">Είμαστε εδώ για να φέρουμε μια κανονικότητα. Κι επειδή για τα λιμάνια έχουμε μεγάλη ευαισθησία και οι δυο μας –κι εσείς ειδικά, κύριε Υπουργέ- σας παρακαλώ πολύ </w:t>
      </w:r>
      <w:r>
        <w:rPr>
          <w:rFonts w:eastAsia="Times New Roman" w:cs="Times New Roman"/>
          <w:szCs w:val="24"/>
        </w:rPr>
        <w:t xml:space="preserve">να μη γίνει «καπνός» η υπόθεση. Άλλος ο καπνός του τσιγάρου και άλλος ο καπνός της ανομίας και της καταστροφής της υγείας των Ελλήνων πολιτών, </w:t>
      </w:r>
      <w:proofErr w:type="spellStart"/>
      <w:r>
        <w:rPr>
          <w:rFonts w:eastAsia="Times New Roman" w:cs="Times New Roman"/>
          <w:szCs w:val="24"/>
        </w:rPr>
        <w:t>πόσ</w:t>
      </w:r>
      <w:r>
        <w:rPr>
          <w:rFonts w:eastAsia="Times New Roman" w:cs="Times New Roman"/>
          <w:szCs w:val="24"/>
        </w:rPr>
        <w:t>ω</w:t>
      </w:r>
      <w:proofErr w:type="spellEnd"/>
      <w:r>
        <w:rPr>
          <w:rFonts w:eastAsia="Times New Roman" w:cs="Times New Roman"/>
          <w:szCs w:val="24"/>
        </w:rPr>
        <w:t xml:space="preserve"> μάλλον της λαθρεμπορίας που πρέπει να σταματήσει κάποια στιγμή σε αυτή </w:t>
      </w:r>
      <w:r>
        <w:rPr>
          <w:rFonts w:eastAsia="Times New Roman" w:cs="Times New Roman"/>
          <w:szCs w:val="24"/>
        </w:rPr>
        <w:lastRenderedPageBreak/>
        <w:t>τη χώρα. Όποιος κρύβεται από πίσω</w:t>
      </w:r>
      <w:r>
        <w:rPr>
          <w:rFonts w:eastAsia="Times New Roman" w:cs="Times New Roman"/>
          <w:szCs w:val="24"/>
        </w:rPr>
        <w:t>,</w:t>
      </w:r>
      <w:r>
        <w:rPr>
          <w:rFonts w:eastAsia="Times New Roman" w:cs="Times New Roman"/>
          <w:szCs w:val="24"/>
        </w:rPr>
        <w:t xml:space="preserve"> να</w:t>
      </w:r>
      <w:r>
        <w:rPr>
          <w:rFonts w:eastAsia="Times New Roman" w:cs="Times New Roman"/>
          <w:szCs w:val="24"/>
        </w:rPr>
        <w:t xml:space="preserve"> τον βγάλει μπροστά η </w:t>
      </w:r>
      <w:r>
        <w:rPr>
          <w:rFonts w:eastAsia="Times New Roman" w:cs="Times New Roman"/>
          <w:szCs w:val="24"/>
        </w:rPr>
        <w:t>δ</w:t>
      </w:r>
      <w:r>
        <w:rPr>
          <w:rFonts w:eastAsia="Times New Roman" w:cs="Times New Roman"/>
          <w:szCs w:val="24"/>
        </w:rPr>
        <w:t>ικαιοσύνη και να επιληφθούν το κράτους και οι νόμοι.</w:t>
      </w:r>
    </w:p>
    <w:p w14:paraId="7A237485" w14:textId="77777777" w:rsidR="002A3095" w:rsidRDefault="00B7541C">
      <w:pPr>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14:paraId="7A237486" w14:textId="77777777" w:rsidR="002A3095" w:rsidRDefault="00B7541C">
      <w:pPr>
        <w:spacing w:line="600" w:lineRule="auto"/>
        <w:ind w:firstLine="720"/>
        <w:contextualSpacing/>
        <w:jc w:val="both"/>
        <w:rPr>
          <w:rFonts w:eastAsia="Times New Roman" w:cs="Times New Roman"/>
          <w:szCs w:val="24"/>
        </w:rPr>
      </w:pPr>
      <w:r>
        <w:rPr>
          <w:rFonts w:eastAsia="Times New Roman"/>
          <w:b/>
          <w:bCs/>
        </w:rPr>
        <w:t>ΠΡΟΕΔΡΕΥΟΥΣΑ (Αναστασία Χριστοδουλοπούλου):</w:t>
      </w:r>
      <w:r>
        <w:rPr>
          <w:rFonts w:eastAsia="Times New Roman" w:cs="Times New Roman"/>
          <w:szCs w:val="24"/>
        </w:rPr>
        <w:t xml:space="preserve"> Τον λόγο έχει ο κ. </w:t>
      </w:r>
      <w:proofErr w:type="spellStart"/>
      <w:r>
        <w:rPr>
          <w:rFonts w:eastAsia="Times New Roman" w:cs="Times New Roman"/>
          <w:szCs w:val="24"/>
        </w:rPr>
        <w:t>Δρίτσας</w:t>
      </w:r>
      <w:proofErr w:type="spellEnd"/>
      <w:r>
        <w:rPr>
          <w:rFonts w:eastAsia="Times New Roman" w:cs="Times New Roman"/>
          <w:szCs w:val="24"/>
        </w:rPr>
        <w:t xml:space="preserve"> για τρία λεπτά.</w:t>
      </w:r>
    </w:p>
    <w:p w14:paraId="7A237487" w14:textId="77777777" w:rsidR="002A3095" w:rsidRDefault="00B7541C">
      <w:pPr>
        <w:spacing w:line="600" w:lineRule="auto"/>
        <w:ind w:firstLine="720"/>
        <w:contextualSpacing/>
        <w:jc w:val="both"/>
        <w:rPr>
          <w:rFonts w:eastAsia="Times New Roman" w:cs="Times New Roman"/>
          <w:szCs w:val="24"/>
        </w:rPr>
      </w:pPr>
      <w:r>
        <w:rPr>
          <w:rFonts w:eastAsia="Times New Roman" w:cs="Times New Roman"/>
          <w:b/>
          <w:szCs w:val="24"/>
        </w:rPr>
        <w:t>ΘΕΟΔΩΡΟΣ ΔΡΙΤΣΑΣ (Υπουργός Ναυτιλίας και Νησιωτικής Πολιτικής):</w:t>
      </w:r>
      <w:r>
        <w:rPr>
          <w:rFonts w:eastAsia="Times New Roman" w:cs="Times New Roman"/>
          <w:szCs w:val="24"/>
        </w:rPr>
        <w:t xml:space="preserve"> Κύριε συνάδελ</w:t>
      </w:r>
      <w:r>
        <w:rPr>
          <w:rFonts w:eastAsia="Times New Roman" w:cs="Times New Roman"/>
          <w:szCs w:val="24"/>
        </w:rPr>
        <w:t>φε, θα συμφωνήσω απολύτως. Είναι καλά στημένη ιστορία αυτή και προφανώς είναι δόλια ιστορία. Αυτό δεν είναι δικαστική κρίση και γι’ αυτό την αποτολμώ. Γι’ αυτό, επίσης, επειδή πολλά από τα άλλα θα συνιστούσαν δικαστική κρίση, δεν δικαιούμαι να μπω στα υπόλ</w:t>
      </w:r>
      <w:r>
        <w:rPr>
          <w:rFonts w:eastAsia="Times New Roman" w:cs="Times New Roman"/>
          <w:szCs w:val="24"/>
        </w:rPr>
        <w:t>οιπα.</w:t>
      </w:r>
    </w:p>
    <w:p w14:paraId="7A237488" w14:textId="77777777" w:rsidR="002A3095" w:rsidRDefault="00B7541C">
      <w:pPr>
        <w:spacing w:line="600" w:lineRule="auto"/>
        <w:ind w:firstLine="720"/>
        <w:contextualSpacing/>
        <w:jc w:val="both"/>
        <w:rPr>
          <w:rFonts w:eastAsia="Times New Roman" w:cs="Times New Roman"/>
          <w:szCs w:val="24"/>
        </w:rPr>
      </w:pPr>
      <w:r>
        <w:rPr>
          <w:rFonts w:eastAsia="Times New Roman" w:cs="Times New Roman"/>
          <w:szCs w:val="24"/>
        </w:rPr>
        <w:t>Η αφήγηση, όμως, που κάνετε εσείς δεν είναι υποκειμενική. Είναι τα ίδια τα πορίσματα που έχουν μέχρι τώρα δοθεί. Είναι η ΕΔΕ που διενεργήθηκε και τα γεγονότα με βάση τα επίσημα έγγραφα. Και</w:t>
      </w:r>
      <w:r>
        <w:rPr>
          <w:rFonts w:eastAsia="Times New Roman" w:cs="Times New Roman"/>
          <w:szCs w:val="24"/>
        </w:rPr>
        <w:t>,</w:t>
      </w:r>
      <w:r>
        <w:rPr>
          <w:rFonts w:eastAsia="Times New Roman" w:cs="Times New Roman"/>
          <w:szCs w:val="24"/>
        </w:rPr>
        <w:t xml:space="preserve"> ως εκ τούτου, έχετε απόλυτο δίκιο ότι όλα δείχνουν ότι είνα</w:t>
      </w:r>
      <w:r>
        <w:rPr>
          <w:rFonts w:eastAsia="Times New Roman" w:cs="Times New Roman"/>
          <w:szCs w:val="24"/>
        </w:rPr>
        <w:t xml:space="preserve">ι και καλά στημένη και δόλια. Προφανώς για να </w:t>
      </w:r>
      <w:r>
        <w:rPr>
          <w:rFonts w:eastAsia="Times New Roman" w:cs="Times New Roman"/>
          <w:szCs w:val="24"/>
        </w:rPr>
        <w:lastRenderedPageBreak/>
        <w:t>έχουμε και απόλυτη αποσαφήνιση, η υπόθεση αυτή συνέβη σε προηγούμενα χρόνια και όχι επί των ημερών μας.</w:t>
      </w:r>
    </w:p>
    <w:p w14:paraId="7A237489" w14:textId="77777777" w:rsidR="002A3095" w:rsidRDefault="00B7541C">
      <w:pPr>
        <w:spacing w:line="600" w:lineRule="auto"/>
        <w:ind w:firstLine="720"/>
        <w:contextualSpacing/>
        <w:jc w:val="both"/>
        <w:rPr>
          <w:rFonts w:eastAsia="Times New Roman" w:cs="Times New Roman"/>
          <w:szCs w:val="24"/>
        </w:rPr>
      </w:pPr>
      <w:r>
        <w:rPr>
          <w:rFonts w:eastAsia="Times New Roman" w:cs="Times New Roman"/>
          <w:szCs w:val="24"/>
        </w:rPr>
        <w:t xml:space="preserve">Επί των ημερών μας καλούμαστε τώρα να συνεχίσουμε τη διερεύνηση με τέτοιον τρόπο, ώστε να αποκαλυφθεί όλη </w:t>
      </w:r>
      <w:r>
        <w:rPr>
          <w:rFonts w:eastAsia="Times New Roman" w:cs="Times New Roman"/>
          <w:szCs w:val="24"/>
        </w:rPr>
        <w:t>η αλήθεια, να αναζητηθούν οι υπαίτιοι και</w:t>
      </w:r>
      <w:r>
        <w:rPr>
          <w:rFonts w:eastAsia="Times New Roman" w:cs="Times New Roman"/>
          <w:szCs w:val="24"/>
        </w:rPr>
        <w:t>,</w:t>
      </w:r>
      <w:r>
        <w:rPr>
          <w:rFonts w:eastAsia="Times New Roman" w:cs="Times New Roman"/>
          <w:szCs w:val="24"/>
        </w:rPr>
        <w:t xml:space="preserve"> εν πάση </w:t>
      </w:r>
      <w:proofErr w:type="spellStart"/>
      <w:r>
        <w:rPr>
          <w:rFonts w:eastAsia="Times New Roman" w:cs="Times New Roman"/>
          <w:szCs w:val="24"/>
        </w:rPr>
        <w:t>περιπτώσει</w:t>
      </w:r>
      <w:proofErr w:type="spellEnd"/>
      <w:r>
        <w:rPr>
          <w:rFonts w:eastAsia="Times New Roman" w:cs="Times New Roman"/>
          <w:szCs w:val="24"/>
        </w:rPr>
        <w:t>, το δημόσιο να αποφύγει την όποια ζημία, γιατί ήδη έχει ζημία μέχρι τώρα. Προς αυτή την κατεύθυνση υπάρχει και το ερωτηματικό γιατί δεν κατεστράφησαν τσιγάρα</w:t>
      </w:r>
      <w:r>
        <w:rPr>
          <w:rFonts w:eastAsia="Times New Roman" w:cs="Times New Roman"/>
          <w:szCs w:val="24"/>
        </w:rPr>
        <w:t>,</w:t>
      </w:r>
      <w:r>
        <w:rPr>
          <w:rFonts w:eastAsia="Times New Roman" w:cs="Times New Roman"/>
          <w:szCs w:val="24"/>
        </w:rPr>
        <w:t xml:space="preserve"> τα οποία ήδη είχαν διάρκεια </w:t>
      </w:r>
      <w:r w:rsidRPr="00043E85">
        <w:rPr>
          <w:rFonts w:eastAsia="Times New Roman" w:cs="Times New Roman"/>
          <w:color w:val="000000" w:themeColor="text1"/>
          <w:szCs w:val="24"/>
        </w:rPr>
        <w:t>ζωής πά</w:t>
      </w:r>
      <w:r w:rsidRPr="00043E85">
        <w:rPr>
          <w:rFonts w:eastAsia="Times New Roman" w:cs="Times New Roman"/>
          <w:color w:val="000000" w:themeColor="text1"/>
          <w:szCs w:val="24"/>
        </w:rPr>
        <w:t>νω από δέκα, δώδεκα και δεκαπέντε έτη και άρα δεν θα ήταν σωστό να διατεθούν για λόγους προστασίας της δημόσιας υγείας.</w:t>
      </w:r>
    </w:p>
    <w:p w14:paraId="7A23748A" w14:textId="77777777" w:rsidR="002A3095" w:rsidRDefault="00B7541C">
      <w:pPr>
        <w:spacing w:line="600" w:lineRule="auto"/>
        <w:ind w:firstLine="720"/>
        <w:contextualSpacing/>
        <w:jc w:val="both"/>
        <w:rPr>
          <w:rFonts w:eastAsia="Times New Roman" w:cs="Times New Roman"/>
          <w:szCs w:val="24"/>
        </w:rPr>
      </w:pPr>
      <w:r w:rsidRPr="00D76AE2">
        <w:rPr>
          <w:rFonts w:eastAsia="Times New Roman" w:cs="Times New Roman"/>
          <w:szCs w:val="24"/>
        </w:rPr>
        <w:t>Παρ</w:t>
      </w:r>
      <w:r w:rsidRPr="000216D0">
        <w:rPr>
          <w:rFonts w:eastAsia="Times New Roman" w:cs="Times New Roman"/>
          <w:szCs w:val="24"/>
        </w:rPr>
        <w:t xml:space="preserve">’ </w:t>
      </w:r>
      <w:r w:rsidRPr="00D76AE2">
        <w:rPr>
          <w:rFonts w:eastAsia="Times New Roman" w:cs="Times New Roman"/>
          <w:szCs w:val="24"/>
        </w:rPr>
        <w:t>όλα αυτά</w:t>
      </w:r>
      <w:r w:rsidRPr="000216D0">
        <w:rPr>
          <w:rFonts w:eastAsia="Times New Roman" w:cs="Times New Roman"/>
          <w:szCs w:val="24"/>
        </w:rPr>
        <w:t xml:space="preserve"> </w:t>
      </w:r>
      <w:r>
        <w:rPr>
          <w:rFonts w:eastAsia="Times New Roman" w:cs="Times New Roman"/>
          <w:szCs w:val="24"/>
        </w:rPr>
        <w:t xml:space="preserve">υπήρχε μια γνωμοδότηση ενός εμπειρογνώμονα ότι είναι κατάλληλα προς χρήση ή εν πάση </w:t>
      </w:r>
      <w:proofErr w:type="spellStart"/>
      <w:r>
        <w:rPr>
          <w:rFonts w:eastAsia="Times New Roman" w:cs="Times New Roman"/>
          <w:szCs w:val="24"/>
        </w:rPr>
        <w:t>περιπτώσει</w:t>
      </w:r>
      <w:proofErr w:type="spellEnd"/>
      <w:r>
        <w:rPr>
          <w:rFonts w:eastAsia="Times New Roman" w:cs="Times New Roman"/>
          <w:szCs w:val="24"/>
        </w:rPr>
        <w:t xml:space="preserve"> μια τέτοια διατύπωση</w:t>
      </w:r>
      <w:r>
        <w:rPr>
          <w:rFonts w:eastAsia="Times New Roman" w:cs="Times New Roman"/>
          <w:szCs w:val="24"/>
        </w:rPr>
        <w:t xml:space="preserve"> πάνω στην οποία έκρινε η τότε διοίκηση του </w:t>
      </w:r>
      <w:r>
        <w:rPr>
          <w:rFonts w:eastAsia="Times New Roman" w:cs="Times New Roman"/>
          <w:szCs w:val="24"/>
        </w:rPr>
        <w:t>Ο</w:t>
      </w:r>
      <w:r>
        <w:rPr>
          <w:rFonts w:eastAsia="Times New Roman" w:cs="Times New Roman"/>
          <w:szCs w:val="24"/>
        </w:rPr>
        <w:t xml:space="preserve">ργανισμού </w:t>
      </w:r>
      <w:r>
        <w:rPr>
          <w:rFonts w:eastAsia="Times New Roman" w:cs="Times New Roman"/>
          <w:szCs w:val="24"/>
        </w:rPr>
        <w:t>Λ</w:t>
      </w:r>
      <w:r>
        <w:rPr>
          <w:rFonts w:eastAsia="Times New Roman" w:cs="Times New Roman"/>
          <w:szCs w:val="24"/>
        </w:rPr>
        <w:t xml:space="preserve">ιμένα ότι δεν πρέπει να υποβληθεί στη δαπάνη των 50.000-60.000 ευρώ για την καταστροφή, αλλά να προχωρήσει στην εκποίηση και τον πλειστηριασμό, από τον οποίο προσπορίστηκε όφελος υπέρ του </w:t>
      </w:r>
      <w:r>
        <w:rPr>
          <w:rFonts w:eastAsia="Times New Roman" w:cs="Times New Roman"/>
          <w:szCs w:val="24"/>
        </w:rPr>
        <w:lastRenderedPageBreak/>
        <w:t xml:space="preserve">οργανισμού </w:t>
      </w:r>
      <w:r>
        <w:rPr>
          <w:rFonts w:eastAsia="Times New Roman" w:cs="Times New Roman"/>
          <w:szCs w:val="24"/>
        </w:rPr>
        <w:t>ύψους περίπου 400.000 ευρώ. Παρ’ όλα αυτά, πράγματι, κανείς δεν ξέρει ποιοι κατανάλωσαν και αν κατανάλωσαν αυτά τα τσιγάρα πάνω από μιας δεκαετίας ζωή.</w:t>
      </w:r>
    </w:p>
    <w:p w14:paraId="7A23748B" w14:textId="77777777" w:rsidR="002A3095" w:rsidRDefault="00B7541C">
      <w:pPr>
        <w:spacing w:line="600" w:lineRule="auto"/>
        <w:ind w:firstLine="720"/>
        <w:contextualSpacing/>
        <w:jc w:val="both"/>
        <w:rPr>
          <w:rFonts w:eastAsia="Times New Roman" w:cs="Times New Roman"/>
          <w:szCs w:val="24"/>
        </w:rPr>
      </w:pPr>
      <w:r>
        <w:rPr>
          <w:rFonts w:eastAsia="Times New Roman" w:cs="Times New Roman"/>
          <w:szCs w:val="24"/>
        </w:rPr>
        <w:t>Σε κάθε περίπτωση αυτό που θέλω να σας πω</w:t>
      </w:r>
      <w:r>
        <w:rPr>
          <w:rFonts w:eastAsia="Times New Roman" w:cs="Times New Roman"/>
          <w:szCs w:val="24"/>
        </w:rPr>
        <w:t>,</w:t>
      </w:r>
      <w:r>
        <w:rPr>
          <w:rFonts w:eastAsia="Times New Roman" w:cs="Times New Roman"/>
          <w:szCs w:val="24"/>
        </w:rPr>
        <w:t xml:space="preserve"> είναι ότι σε αυτή την επιστολή που απέστειλα προς τον Οργανισ</w:t>
      </w:r>
      <w:r>
        <w:rPr>
          <w:rFonts w:eastAsia="Times New Roman" w:cs="Times New Roman"/>
          <w:szCs w:val="24"/>
        </w:rPr>
        <w:t>μό Λιμένα Θεσσαλονίκης, όλα τα ερωτήματα που έθεσα</w:t>
      </w:r>
      <w:r>
        <w:rPr>
          <w:rFonts w:eastAsia="Times New Roman" w:cs="Times New Roman"/>
          <w:szCs w:val="24"/>
        </w:rPr>
        <w:t>,</w:t>
      </w:r>
      <w:r>
        <w:rPr>
          <w:rFonts w:eastAsia="Times New Roman" w:cs="Times New Roman"/>
          <w:szCs w:val="24"/>
        </w:rPr>
        <w:t xml:space="preserve"> ήταν ακριβώς στην κατεύθυνση –και μπορείτε αυτό να το δείτε αν μου ζητήσετε, όπως σας είπα με την ερώτησή σας, να σας αποστείλω αυτά τα δημόσια έγγραφα- της περαιτέρω συστηματικής διερεύνησης της υπόθεσης</w:t>
      </w:r>
      <w:r>
        <w:rPr>
          <w:rFonts w:eastAsia="Times New Roman" w:cs="Times New Roman"/>
          <w:szCs w:val="24"/>
        </w:rPr>
        <w:t xml:space="preserve">, της απάντησης σε μια σειρά από κενά που μέχρι τότε παρουσίαζε. </w:t>
      </w:r>
    </w:p>
    <w:p w14:paraId="7A23748C" w14:textId="77777777" w:rsidR="002A3095" w:rsidRDefault="00B7541C">
      <w:pPr>
        <w:spacing w:line="600" w:lineRule="auto"/>
        <w:ind w:firstLine="720"/>
        <w:contextualSpacing/>
        <w:jc w:val="both"/>
        <w:rPr>
          <w:rFonts w:eastAsia="Times New Roman" w:cs="Times New Roman"/>
          <w:szCs w:val="24"/>
        </w:rPr>
      </w:pPr>
      <w:r>
        <w:rPr>
          <w:rFonts w:eastAsia="Times New Roman" w:cs="Times New Roman"/>
          <w:szCs w:val="24"/>
        </w:rPr>
        <w:t xml:space="preserve">Αυτή την προσπάθεια την συνέχισε η διοίκηση του </w:t>
      </w:r>
      <w:r>
        <w:rPr>
          <w:rFonts w:eastAsia="Times New Roman" w:cs="Times New Roman"/>
          <w:szCs w:val="24"/>
        </w:rPr>
        <w:t>Ο</w:t>
      </w:r>
      <w:r>
        <w:rPr>
          <w:rFonts w:eastAsia="Times New Roman" w:cs="Times New Roman"/>
          <w:szCs w:val="24"/>
        </w:rPr>
        <w:t xml:space="preserve">ργανισμού </w:t>
      </w:r>
      <w:r>
        <w:rPr>
          <w:rFonts w:eastAsia="Times New Roman" w:cs="Times New Roman"/>
          <w:szCs w:val="24"/>
        </w:rPr>
        <w:t>Λ</w:t>
      </w:r>
      <w:r>
        <w:rPr>
          <w:rFonts w:eastAsia="Times New Roman" w:cs="Times New Roman"/>
          <w:szCs w:val="24"/>
        </w:rPr>
        <w:t>ιμένα και μέχρι τώρα δεν έχει ολοκληρώσει τη νέα ΕΔΕ, γιατί πραγματικά συναρτά κάποια στοιχεία προς διερεύνηση από την ήδη σε εξέλ</w:t>
      </w:r>
      <w:r>
        <w:rPr>
          <w:rFonts w:eastAsia="Times New Roman" w:cs="Times New Roman"/>
          <w:szCs w:val="24"/>
        </w:rPr>
        <w:t>ιξη δικαστική διερεύνηση και ως εκ τούτου έχει επιφυλαχθεί. Αλλά σε κάποια ήδη προχώρησε και απάντησε.</w:t>
      </w:r>
    </w:p>
    <w:p w14:paraId="7A23748D" w14:textId="77777777" w:rsidR="002A3095" w:rsidRDefault="00B7541C">
      <w:pPr>
        <w:spacing w:line="600" w:lineRule="auto"/>
        <w:ind w:firstLine="720"/>
        <w:contextualSpacing/>
        <w:jc w:val="both"/>
        <w:rPr>
          <w:rFonts w:eastAsia="Times New Roman" w:cs="Times New Roman"/>
          <w:szCs w:val="24"/>
        </w:rPr>
      </w:pPr>
      <w:r>
        <w:rPr>
          <w:rFonts w:eastAsia="Times New Roman" w:cs="Times New Roman"/>
          <w:szCs w:val="24"/>
        </w:rPr>
        <w:lastRenderedPageBreak/>
        <w:t>Ένα κρίσιμο ζήτημα, βέβαια, είναι το αν θα ευοδωθεί η προσπάθεια αναζήτησης από τρεις λιμένες</w:t>
      </w:r>
      <w:r>
        <w:rPr>
          <w:rFonts w:eastAsia="Times New Roman" w:cs="Times New Roman"/>
          <w:szCs w:val="24"/>
        </w:rPr>
        <w:t>,</w:t>
      </w:r>
      <w:r>
        <w:rPr>
          <w:rFonts w:eastAsia="Times New Roman" w:cs="Times New Roman"/>
          <w:szCs w:val="24"/>
        </w:rPr>
        <w:t xml:space="preserve"> όπου, κατά τις πληροφορίες, διοχετεύθηκαν αυτά τα κιβώτια </w:t>
      </w:r>
      <w:r>
        <w:rPr>
          <w:rFonts w:eastAsia="Times New Roman" w:cs="Times New Roman"/>
          <w:szCs w:val="24"/>
        </w:rPr>
        <w:t>και αν θα υπάρχουν θετικές απαντήσεις ότι</w:t>
      </w:r>
      <w:r>
        <w:rPr>
          <w:rFonts w:eastAsia="Times New Roman" w:cs="Times New Roman"/>
          <w:szCs w:val="24"/>
        </w:rPr>
        <w:t>,</w:t>
      </w:r>
      <w:r>
        <w:rPr>
          <w:rFonts w:eastAsia="Times New Roman" w:cs="Times New Roman"/>
          <w:szCs w:val="24"/>
        </w:rPr>
        <w:t xml:space="preserve"> πράγματι</w:t>
      </w:r>
      <w:r>
        <w:rPr>
          <w:rFonts w:eastAsia="Times New Roman" w:cs="Times New Roman"/>
          <w:szCs w:val="24"/>
        </w:rPr>
        <w:t>,</w:t>
      </w:r>
      <w:r>
        <w:rPr>
          <w:rFonts w:eastAsia="Times New Roman" w:cs="Times New Roman"/>
          <w:szCs w:val="24"/>
        </w:rPr>
        <w:t xml:space="preserve"> εκεί </w:t>
      </w:r>
      <w:proofErr w:type="spellStart"/>
      <w:r>
        <w:rPr>
          <w:rFonts w:eastAsia="Times New Roman" w:cs="Times New Roman"/>
          <w:szCs w:val="24"/>
        </w:rPr>
        <w:t>ελλιμενίσθησαν</w:t>
      </w:r>
      <w:proofErr w:type="spellEnd"/>
      <w:r>
        <w:rPr>
          <w:rFonts w:eastAsia="Times New Roman" w:cs="Times New Roman"/>
          <w:szCs w:val="24"/>
        </w:rPr>
        <w:t xml:space="preserve">, το οποίο είναι επίσης δύσκολο. </w:t>
      </w:r>
    </w:p>
    <w:p w14:paraId="7A23748E" w14:textId="77777777" w:rsidR="002A3095" w:rsidRDefault="00B7541C">
      <w:pPr>
        <w:spacing w:after="0" w:line="600" w:lineRule="auto"/>
        <w:ind w:firstLine="720"/>
        <w:contextualSpacing/>
        <w:jc w:val="both"/>
        <w:rPr>
          <w:rFonts w:eastAsia="Times New Roman" w:cs="Times New Roman"/>
        </w:rPr>
      </w:pPr>
      <w:r>
        <w:rPr>
          <w:rFonts w:eastAsia="Times New Roman" w:cs="Times New Roman"/>
        </w:rPr>
        <w:t>Τελειώνω με το εξής: Η υπεξαίρεση αυτών των κατασχεμένων μεγάλων χαρτοκιβωτίων με αυτά τα τσιγάρα, όπως όλα δείχνουν, έγινε κατορθωτή ακριβώς λόγω της</w:t>
      </w:r>
      <w:r>
        <w:rPr>
          <w:rFonts w:eastAsia="Times New Roman" w:cs="Times New Roman"/>
        </w:rPr>
        <w:t xml:space="preserve"> ελλιπούς επίβλεψης της διαδικασίας μεταφοράς αυτών των χαρτοκιβωτίων των τσιγάρων, δηλαδή άλλης παρτίδας που είχε </w:t>
      </w:r>
      <w:proofErr w:type="spellStart"/>
      <w:r>
        <w:rPr>
          <w:rFonts w:eastAsia="Times New Roman" w:cs="Times New Roman"/>
        </w:rPr>
        <w:t>εκπλειστηριαστεί</w:t>
      </w:r>
      <w:proofErr w:type="spellEnd"/>
      <w:r>
        <w:rPr>
          <w:rFonts w:eastAsia="Times New Roman" w:cs="Times New Roman"/>
        </w:rPr>
        <w:t xml:space="preserve"> μετά τη δικαστική απόφαση. </w:t>
      </w:r>
    </w:p>
    <w:p w14:paraId="7A23748F" w14:textId="77777777" w:rsidR="002A3095" w:rsidRDefault="00B7541C">
      <w:pPr>
        <w:spacing w:after="0" w:line="600" w:lineRule="auto"/>
        <w:ind w:firstLine="720"/>
        <w:contextualSpacing/>
        <w:jc w:val="both"/>
        <w:rPr>
          <w:rFonts w:eastAsia="Times New Roman" w:cs="Times New Roman"/>
        </w:rPr>
      </w:pPr>
      <w:r>
        <w:rPr>
          <w:rFonts w:eastAsia="Times New Roman" w:cs="Times New Roman"/>
        </w:rPr>
        <w:t xml:space="preserve">Δηλαδή μαζί με αυτά που καλώς ή κακώς </w:t>
      </w:r>
      <w:proofErr w:type="spellStart"/>
      <w:r>
        <w:rPr>
          <w:rFonts w:eastAsia="Times New Roman" w:cs="Times New Roman"/>
        </w:rPr>
        <w:t>εκπλειστηριάστηκαν</w:t>
      </w:r>
      <w:proofErr w:type="spellEnd"/>
      <w:r>
        <w:rPr>
          <w:rFonts w:eastAsia="Times New Roman" w:cs="Times New Roman"/>
        </w:rPr>
        <w:t xml:space="preserve"> και μεταφέρθηκαν φορτώθηκαν και τα υπόλ</w:t>
      </w:r>
      <w:r>
        <w:rPr>
          <w:rFonts w:eastAsia="Times New Roman" w:cs="Times New Roman"/>
        </w:rPr>
        <w:t xml:space="preserve">οιπα, τα οποία ήταν κατασχεμένα και έπρεπε να παραμείνουν στις αποθήκες του Οργανισμού Λιμένα Πειραιά και προφανώς υπάρχει ζήτημα πλημμελούς επίβλεψης τουλάχιστον. </w:t>
      </w:r>
    </w:p>
    <w:p w14:paraId="7A237490" w14:textId="77777777" w:rsidR="002A3095" w:rsidRDefault="00B7541C">
      <w:pPr>
        <w:spacing w:after="0" w:line="600" w:lineRule="auto"/>
        <w:ind w:firstLine="720"/>
        <w:contextualSpacing/>
        <w:jc w:val="both"/>
        <w:rPr>
          <w:rFonts w:eastAsia="Times New Roman" w:cs="Times New Roman"/>
        </w:rPr>
      </w:pPr>
      <w:r>
        <w:rPr>
          <w:rFonts w:eastAsia="Times New Roman" w:cs="Times New Roman"/>
        </w:rPr>
        <w:t xml:space="preserve">Ευχαριστώ. </w:t>
      </w:r>
    </w:p>
    <w:p w14:paraId="7A237491" w14:textId="77777777" w:rsidR="002A3095" w:rsidRDefault="00B7541C">
      <w:pPr>
        <w:spacing w:after="0" w:line="600" w:lineRule="auto"/>
        <w:ind w:firstLine="720"/>
        <w:contextualSpacing/>
        <w:jc w:val="both"/>
        <w:rPr>
          <w:rFonts w:eastAsia="Times New Roman" w:cs="Times New Roman"/>
        </w:rPr>
      </w:pPr>
      <w:r>
        <w:rPr>
          <w:rFonts w:eastAsia="Times New Roman" w:cs="Times New Roman"/>
          <w:b/>
        </w:rPr>
        <w:t>ΠΡΟΕΔΡΕΥΟΥΣΑ (Αναστασία Χριστοδουλοπούλου):</w:t>
      </w:r>
      <w:r>
        <w:rPr>
          <w:rFonts w:eastAsia="Times New Roman" w:cs="Times New Roman"/>
        </w:rPr>
        <w:t xml:space="preserve"> Και εμείς ευχαριστούμε.</w:t>
      </w:r>
    </w:p>
    <w:p w14:paraId="7A237492" w14:textId="77777777" w:rsidR="002A3095" w:rsidRDefault="00B7541C">
      <w:pPr>
        <w:spacing w:after="0" w:line="600" w:lineRule="auto"/>
        <w:ind w:firstLine="720"/>
        <w:contextualSpacing/>
        <w:jc w:val="both"/>
        <w:rPr>
          <w:rFonts w:eastAsia="Times New Roman" w:cs="Times New Roman"/>
        </w:rPr>
      </w:pPr>
      <w:r>
        <w:rPr>
          <w:rFonts w:eastAsia="Times New Roman" w:cs="Times New Roman"/>
        </w:rPr>
        <w:lastRenderedPageBreak/>
        <w:t>Πριν πάμε σ</w:t>
      </w:r>
      <w:r>
        <w:rPr>
          <w:rFonts w:eastAsia="Times New Roman" w:cs="Times New Roman"/>
        </w:rPr>
        <w:t xml:space="preserve">την επόμενη ερώτηση, στην οποία επίσης θα απαντήσει ο Υπουργός Ναυτιλίας, έχω την τιμή να ανακοινώσω στο Σώμα ότι ο Υπουργός Δικαιοσύνης, Διαφάνειας και Ανθρωπίνων Δικαιωμάτων διαβίβασε στη Βουλή, σύμφωνα με το άρθρο 86 του Συντάγματος και τον ν.3126/2003 </w:t>
      </w:r>
      <w:r>
        <w:rPr>
          <w:rFonts w:eastAsia="Times New Roman" w:cs="Times New Roman"/>
        </w:rPr>
        <w:t xml:space="preserve">«Ποινική ευθύνη των Υπουργών», όπως ισχύει, στις 4-7-2016 ποινική δικογραφία που αφορά στον Αναπληρωτή Υπουργό Περιβάλλοντος και Ενέργειας κ. Ιωάννη Τσιρώνη. </w:t>
      </w:r>
    </w:p>
    <w:p w14:paraId="7A237493" w14:textId="77777777" w:rsidR="002A3095" w:rsidRDefault="00B7541C">
      <w:pPr>
        <w:spacing w:after="0" w:line="600" w:lineRule="auto"/>
        <w:ind w:firstLine="720"/>
        <w:contextualSpacing/>
        <w:jc w:val="both"/>
        <w:rPr>
          <w:rFonts w:eastAsia="Times New Roman" w:cs="Times New Roman"/>
        </w:rPr>
      </w:pPr>
      <w:r>
        <w:rPr>
          <w:rFonts w:eastAsia="Times New Roman" w:cs="Times New Roman"/>
        </w:rPr>
        <w:t xml:space="preserve">Επίσης έχω την τιμή να σας ανακοινώσω ότι οι Υπουργοί Εθνικής Άμυνας, Εσωτερικών και Διοικητικής </w:t>
      </w:r>
      <w:r>
        <w:rPr>
          <w:rFonts w:eastAsia="Times New Roman" w:cs="Times New Roman"/>
        </w:rPr>
        <w:t>Ανασυγκρότησης, Οικονομίας, Ανάπτυξης και Τουρισμού, Παιδείας, Έρευνας και Θρησκευμάτων, Δικαιοσύνης, Διαφάνειας και Ανθρωπίνων Δικαιωμάτων, Οικονομικών, Υποδομών, Μεταφορών και Δικτύων, Ναυτιλίας και Νησιωτικής Πολιτικής, Επικρατείας, καθώς και οι Αναπληρ</w:t>
      </w:r>
      <w:r>
        <w:rPr>
          <w:rFonts w:eastAsia="Times New Roman" w:cs="Times New Roman"/>
        </w:rPr>
        <w:t>ωτές Υπουργοί Εθνικής Άμυνας, Δικαιοσύνης, Διαφάνειας και Ανθρωπίνων Δικαιωμάτων και Οικονομικών κατέθεσαν την 1-7-2016 σχέδιο νόμου: «Ρύθμιση θεμάτων αρμοδιότητας Υπουργείου Εθνικής Άμυνας».</w:t>
      </w:r>
    </w:p>
    <w:p w14:paraId="7A237494" w14:textId="77777777" w:rsidR="002A3095" w:rsidRDefault="00B7541C">
      <w:pPr>
        <w:spacing w:after="0" w:line="600" w:lineRule="auto"/>
        <w:ind w:firstLine="720"/>
        <w:contextualSpacing/>
        <w:jc w:val="both"/>
        <w:rPr>
          <w:rFonts w:eastAsia="Times New Roman" w:cs="Times New Roman"/>
        </w:rPr>
      </w:pPr>
      <w:r>
        <w:rPr>
          <w:rFonts w:eastAsia="Times New Roman" w:cs="Times New Roman"/>
        </w:rPr>
        <w:lastRenderedPageBreak/>
        <w:t>Επίσης οι Υπουργοί Περιβάλλοντος και Ενέργειας, Εσωτερικών και Δ</w:t>
      </w:r>
      <w:r>
        <w:rPr>
          <w:rFonts w:eastAsia="Times New Roman" w:cs="Times New Roman"/>
        </w:rPr>
        <w:t>ιοικητικής Ανασυγκρότησης, Δικαιοσύνης, Διαφάνειας και Ανθρωπίνων Δικαιωμάτων, Εργασίας, Κοινωνικής Ασφάλισης και Κοινωνικής Αλληλεγγύης, Οικονομικών, Ναυτιλίας και Νησιωτικής Πολιτικής, Αγροτικής Ανάπτυξης και Τροφίμων, καθώς και οι Αναπληρωτές Υπουργοί Ε</w:t>
      </w:r>
      <w:r>
        <w:rPr>
          <w:rFonts w:eastAsia="Times New Roman" w:cs="Times New Roman"/>
        </w:rPr>
        <w:t xml:space="preserve">σωτερικών και Διοικητικής Ανασυγκρότησης, Οικονομικών και Περιβάλλοντος και Ενέργειας κατέθεσαν την 1-7-2016 σχέδιο νόμου: «Πλαίσιο για την ασφάλεια στις </w:t>
      </w:r>
      <w:proofErr w:type="spellStart"/>
      <w:r>
        <w:rPr>
          <w:rFonts w:eastAsia="Times New Roman" w:cs="Times New Roman"/>
        </w:rPr>
        <w:t>υπεράκτιες</w:t>
      </w:r>
      <w:proofErr w:type="spellEnd"/>
      <w:r>
        <w:rPr>
          <w:rFonts w:eastAsia="Times New Roman" w:cs="Times New Roman"/>
        </w:rPr>
        <w:t xml:space="preserve"> εργασίες έρευνας και εκμετάλλευσης υδρογονανθράκων, ενσωμάτωση της Οδηγίας 2013/30/ΕΕ, τροπ</w:t>
      </w:r>
      <w:r>
        <w:rPr>
          <w:rFonts w:eastAsia="Times New Roman" w:cs="Times New Roman"/>
        </w:rPr>
        <w:t xml:space="preserve">οποίηση του </w:t>
      </w:r>
      <w:proofErr w:type="spellStart"/>
      <w:r>
        <w:rPr>
          <w:rFonts w:eastAsia="Times New Roman" w:cs="Times New Roman"/>
        </w:rPr>
        <w:t>π.δ.</w:t>
      </w:r>
      <w:proofErr w:type="spellEnd"/>
      <w:r>
        <w:rPr>
          <w:rFonts w:eastAsia="Times New Roman" w:cs="Times New Roman"/>
        </w:rPr>
        <w:t xml:space="preserve"> 148/2009 και άλλες διατάξεις». </w:t>
      </w:r>
    </w:p>
    <w:p w14:paraId="7A237495" w14:textId="77777777" w:rsidR="002A3095" w:rsidRDefault="00B7541C">
      <w:pPr>
        <w:spacing w:after="0" w:line="600" w:lineRule="auto"/>
        <w:ind w:firstLine="720"/>
        <w:contextualSpacing/>
        <w:jc w:val="both"/>
        <w:rPr>
          <w:rFonts w:eastAsia="Times New Roman" w:cs="Times New Roman"/>
        </w:rPr>
      </w:pPr>
      <w:r>
        <w:rPr>
          <w:rFonts w:eastAsia="Times New Roman" w:cs="Times New Roman"/>
        </w:rPr>
        <w:t xml:space="preserve">Παραπέμπονται στις αρμόδιες Διαρκείς Επιτροπές. </w:t>
      </w:r>
    </w:p>
    <w:p w14:paraId="7A237496" w14:textId="77777777" w:rsidR="002A3095" w:rsidRDefault="00B7541C">
      <w:pPr>
        <w:spacing w:after="0" w:line="600" w:lineRule="auto"/>
        <w:ind w:firstLine="720"/>
        <w:contextualSpacing/>
        <w:jc w:val="both"/>
        <w:rPr>
          <w:rFonts w:eastAsia="Times New Roman"/>
          <w:color w:val="000000"/>
          <w:szCs w:val="24"/>
        </w:rPr>
      </w:pPr>
      <w:r>
        <w:rPr>
          <w:rFonts w:eastAsia="Times New Roman"/>
          <w:szCs w:val="24"/>
        </w:rPr>
        <w:t xml:space="preserve">Εισερχόμαστε στη συζήτηση της πρώτης με αριθμό </w:t>
      </w:r>
      <w:r>
        <w:rPr>
          <w:rFonts w:eastAsia="Times New Roman"/>
          <w:color w:val="000000"/>
          <w:szCs w:val="24"/>
        </w:rPr>
        <w:t>1052/21-6-2016 επίκαιρης ερώτησης δε</w:t>
      </w:r>
      <w:r>
        <w:rPr>
          <w:rFonts w:eastAsia="Times New Roman"/>
          <w:color w:val="000000"/>
          <w:szCs w:val="24"/>
        </w:rPr>
        <w:t>ύ</w:t>
      </w:r>
      <w:r>
        <w:rPr>
          <w:rFonts w:eastAsia="Times New Roman"/>
          <w:color w:val="000000"/>
          <w:szCs w:val="24"/>
        </w:rPr>
        <w:t>τ</w:t>
      </w:r>
      <w:r>
        <w:rPr>
          <w:rFonts w:eastAsia="Times New Roman"/>
          <w:color w:val="000000"/>
          <w:szCs w:val="24"/>
        </w:rPr>
        <w:t>ε</w:t>
      </w:r>
      <w:r>
        <w:rPr>
          <w:rFonts w:eastAsia="Times New Roman"/>
          <w:color w:val="000000"/>
          <w:szCs w:val="24"/>
        </w:rPr>
        <w:t>ρου κύκλου του Βουλευτή Α΄ Πειραι</w:t>
      </w:r>
      <w:r>
        <w:rPr>
          <w:rFonts w:eastAsia="Times New Roman"/>
          <w:color w:val="000000"/>
          <w:szCs w:val="24"/>
        </w:rPr>
        <w:t>ώς</w:t>
      </w:r>
      <w:r>
        <w:rPr>
          <w:rFonts w:eastAsia="Times New Roman"/>
          <w:color w:val="000000"/>
          <w:szCs w:val="24"/>
        </w:rPr>
        <w:t xml:space="preserve"> της Νέας Δημοκρατίας κ. </w:t>
      </w:r>
      <w:r>
        <w:rPr>
          <w:rFonts w:eastAsia="Times New Roman"/>
          <w:bCs/>
          <w:color w:val="000000"/>
          <w:szCs w:val="24"/>
        </w:rPr>
        <w:t>Κωνσταντίνου</w:t>
      </w:r>
      <w:r>
        <w:rPr>
          <w:rFonts w:eastAsia="Times New Roman"/>
          <w:bCs/>
          <w:color w:val="000000"/>
          <w:szCs w:val="24"/>
        </w:rPr>
        <w:t xml:space="preserve"> Κατσαφάδου</w:t>
      </w:r>
      <w:r>
        <w:rPr>
          <w:rFonts w:eastAsia="Times New Roman"/>
          <w:b/>
          <w:color w:val="000000"/>
          <w:szCs w:val="24"/>
        </w:rPr>
        <w:t> </w:t>
      </w:r>
      <w:r>
        <w:rPr>
          <w:rFonts w:eastAsia="Times New Roman"/>
          <w:color w:val="000000"/>
          <w:szCs w:val="24"/>
        </w:rPr>
        <w:t>προς τον Υπουργό </w:t>
      </w:r>
      <w:r>
        <w:rPr>
          <w:rFonts w:eastAsia="Times New Roman"/>
          <w:bCs/>
          <w:color w:val="000000"/>
          <w:szCs w:val="24"/>
        </w:rPr>
        <w:t>Ναυτιλίας και</w:t>
      </w:r>
      <w:r>
        <w:rPr>
          <w:rFonts w:eastAsia="Times New Roman"/>
          <w:b/>
          <w:bCs/>
          <w:color w:val="000000"/>
          <w:szCs w:val="24"/>
        </w:rPr>
        <w:t xml:space="preserve"> </w:t>
      </w:r>
      <w:r>
        <w:rPr>
          <w:rFonts w:eastAsia="Times New Roman"/>
          <w:bCs/>
          <w:color w:val="000000"/>
          <w:szCs w:val="24"/>
        </w:rPr>
        <w:t>Νησιωτικής Πολιτικής,</w:t>
      </w:r>
      <w:r>
        <w:rPr>
          <w:rFonts w:eastAsia="Times New Roman"/>
          <w:color w:val="000000"/>
          <w:szCs w:val="24"/>
        </w:rPr>
        <w:t> σχετικά με τη λειτουργία ημερόπλοιων στο νησί της Ύδρας.</w:t>
      </w:r>
    </w:p>
    <w:p w14:paraId="7A237497" w14:textId="77777777" w:rsidR="002A3095" w:rsidRDefault="00B7541C">
      <w:pPr>
        <w:spacing w:after="0" w:line="600" w:lineRule="auto"/>
        <w:ind w:firstLine="720"/>
        <w:contextualSpacing/>
        <w:jc w:val="both"/>
        <w:rPr>
          <w:rFonts w:eastAsia="Times New Roman"/>
          <w:color w:val="000000"/>
          <w:szCs w:val="24"/>
        </w:rPr>
      </w:pPr>
      <w:r>
        <w:rPr>
          <w:rFonts w:eastAsia="Times New Roman"/>
          <w:color w:val="000000"/>
          <w:szCs w:val="24"/>
        </w:rPr>
        <w:t xml:space="preserve">Κύριε Κατσαφάδο, έχετε τον λόγο για δύο λεπτά. </w:t>
      </w:r>
    </w:p>
    <w:p w14:paraId="7A237498" w14:textId="77777777" w:rsidR="002A3095" w:rsidRDefault="00B7541C">
      <w:pPr>
        <w:spacing w:after="0" w:line="600" w:lineRule="auto"/>
        <w:ind w:firstLine="720"/>
        <w:contextualSpacing/>
        <w:jc w:val="both"/>
        <w:rPr>
          <w:rFonts w:eastAsia="Times New Roman"/>
          <w:color w:val="000000"/>
          <w:szCs w:val="24"/>
        </w:rPr>
      </w:pPr>
      <w:r>
        <w:rPr>
          <w:rFonts w:eastAsia="Times New Roman"/>
          <w:b/>
          <w:color w:val="000000"/>
          <w:szCs w:val="24"/>
        </w:rPr>
        <w:lastRenderedPageBreak/>
        <w:t>ΚΩΝΣΤΑΝΤΙΝΟΣ ΚΑΤΣΑΦΑΔΟΣ:</w:t>
      </w:r>
      <w:r>
        <w:rPr>
          <w:rFonts w:eastAsia="Times New Roman"/>
          <w:color w:val="000000"/>
          <w:szCs w:val="24"/>
        </w:rPr>
        <w:t xml:space="preserve"> Ευχαριστώ, κυρία Πρόεδρε. </w:t>
      </w:r>
    </w:p>
    <w:p w14:paraId="7A237499" w14:textId="77777777" w:rsidR="002A3095" w:rsidRDefault="00B7541C">
      <w:pPr>
        <w:spacing w:after="0" w:line="600" w:lineRule="auto"/>
        <w:ind w:firstLine="720"/>
        <w:contextualSpacing/>
        <w:jc w:val="both"/>
        <w:rPr>
          <w:rFonts w:eastAsia="Times New Roman"/>
          <w:color w:val="000000"/>
          <w:szCs w:val="24"/>
        </w:rPr>
      </w:pPr>
      <w:r>
        <w:rPr>
          <w:rFonts w:eastAsia="Times New Roman"/>
          <w:color w:val="000000"/>
          <w:szCs w:val="24"/>
        </w:rPr>
        <w:t xml:space="preserve">Κύριε Υπουργέ, όπως εσείς, έτσι </w:t>
      </w:r>
      <w:r>
        <w:rPr>
          <w:rFonts w:eastAsia="Times New Roman"/>
          <w:color w:val="000000"/>
          <w:szCs w:val="24"/>
        </w:rPr>
        <w:t>και εγώ πολιτευόμαστε σε μια εκλογική περιφέρεια</w:t>
      </w:r>
      <w:r>
        <w:rPr>
          <w:rFonts w:eastAsia="Times New Roman"/>
          <w:color w:val="000000"/>
          <w:szCs w:val="24"/>
        </w:rPr>
        <w:t>,</w:t>
      </w:r>
      <w:r>
        <w:rPr>
          <w:rFonts w:eastAsia="Times New Roman"/>
          <w:color w:val="000000"/>
          <w:szCs w:val="24"/>
        </w:rPr>
        <w:t xml:space="preserve"> που έχει έντονο νησιωτικό άρωμα. Στην εκλογική περιφέρεια του Πειραιά ανήκουν τα νησιά του Αργοσαρωνικού, τα Κύθηρα και τα μακρινά Αντικύθηρα. </w:t>
      </w:r>
    </w:p>
    <w:p w14:paraId="7A23749A" w14:textId="77777777" w:rsidR="002A3095" w:rsidRDefault="00B7541C">
      <w:pPr>
        <w:spacing w:after="0" w:line="600" w:lineRule="auto"/>
        <w:ind w:firstLine="720"/>
        <w:contextualSpacing/>
        <w:jc w:val="both"/>
        <w:rPr>
          <w:rFonts w:eastAsia="Times New Roman"/>
          <w:color w:val="000000"/>
          <w:szCs w:val="24"/>
        </w:rPr>
      </w:pPr>
      <w:r>
        <w:rPr>
          <w:rFonts w:eastAsia="Times New Roman"/>
          <w:color w:val="000000"/>
          <w:szCs w:val="24"/>
        </w:rPr>
        <w:t xml:space="preserve">Όλοι, λοιπόν, γνωρίζουμε από κοντά τα τεράστια προβλήματα που </w:t>
      </w:r>
      <w:r>
        <w:rPr>
          <w:rFonts w:eastAsia="Times New Roman"/>
          <w:color w:val="000000"/>
          <w:szCs w:val="24"/>
        </w:rPr>
        <w:t xml:space="preserve">είχαν διαχρονικά αυτά τα νησιά, τα μεγάλα προβλήματα που αντιμετωπίζουν οι τοπικές κοινωνίες, ειδικότερα μέσα από αυτή την οικονομική κρίση που τις μαστίζει πάρα πολύ. </w:t>
      </w:r>
    </w:p>
    <w:p w14:paraId="7A23749B" w14:textId="77777777" w:rsidR="002A3095" w:rsidRDefault="00B7541C">
      <w:pPr>
        <w:spacing w:after="0" w:line="600" w:lineRule="auto"/>
        <w:ind w:firstLine="720"/>
        <w:contextualSpacing/>
        <w:jc w:val="both"/>
        <w:rPr>
          <w:rFonts w:eastAsia="Times New Roman"/>
          <w:color w:val="000000"/>
          <w:szCs w:val="24"/>
        </w:rPr>
      </w:pPr>
      <w:r>
        <w:rPr>
          <w:rFonts w:eastAsia="Times New Roman"/>
          <w:color w:val="000000"/>
          <w:szCs w:val="24"/>
        </w:rPr>
        <w:t>Έρχομαι σήμερα εδώ</w:t>
      </w:r>
      <w:r>
        <w:rPr>
          <w:rFonts w:eastAsia="Times New Roman"/>
          <w:color w:val="000000"/>
          <w:szCs w:val="24"/>
        </w:rPr>
        <w:t>,</w:t>
      </w:r>
      <w:r>
        <w:rPr>
          <w:rFonts w:eastAsia="Times New Roman"/>
          <w:color w:val="000000"/>
          <w:szCs w:val="24"/>
        </w:rPr>
        <w:t xml:space="preserve"> να συζητήσουμε ένα ζήτημα το οποίο έχει προκύψει αναφορικά με την Ύ</w:t>
      </w:r>
      <w:r>
        <w:rPr>
          <w:rFonts w:eastAsia="Times New Roman"/>
          <w:color w:val="000000"/>
          <w:szCs w:val="24"/>
        </w:rPr>
        <w:t xml:space="preserve">δρα και σχετίζεται με τον ν.4256/2014 για τουριστικά πλοία και άλλες διατάξεις. </w:t>
      </w:r>
    </w:p>
    <w:p w14:paraId="7A23749C" w14:textId="77777777" w:rsidR="002A3095" w:rsidRDefault="00B7541C">
      <w:pPr>
        <w:spacing w:after="0" w:line="600" w:lineRule="auto"/>
        <w:ind w:firstLine="720"/>
        <w:contextualSpacing/>
        <w:jc w:val="both"/>
        <w:rPr>
          <w:rFonts w:eastAsia="Times New Roman"/>
          <w:color w:val="000000"/>
          <w:szCs w:val="24"/>
        </w:rPr>
      </w:pPr>
      <w:r>
        <w:rPr>
          <w:rFonts w:eastAsia="Times New Roman"/>
          <w:color w:val="000000"/>
          <w:szCs w:val="24"/>
        </w:rPr>
        <w:t>Όπως γνωρίζετε, στο άρθρο 12 του συγκεκριμένου νόμου ορίζονται οι όροι και οι προϋποθέσεις δραστηριοποίησης των επαγγελματικών τουριστικών ημερόπλοιων, τα οποία πραγματοποιούν</w:t>
      </w:r>
      <w:r>
        <w:rPr>
          <w:rFonts w:eastAsia="Times New Roman"/>
          <w:color w:val="000000"/>
          <w:szCs w:val="24"/>
        </w:rPr>
        <w:t xml:space="preserve"> θαλάσσιες περιηγήσεις. </w:t>
      </w:r>
    </w:p>
    <w:p w14:paraId="7A23749D" w14:textId="77777777" w:rsidR="002A3095" w:rsidRDefault="00B7541C">
      <w:pPr>
        <w:spacing w:after="0" w:line="600" w:lineRule="auto"/>
        <w:ind w:firstLine="720"/>
        <w:contextualSpacing/>
        <w:jc w:val="both"/>
        <w:rPr>
          <w:rFonts w:eastAsia="Times New Roman"/>
          <w:color w:val="000000"/>
          <w:szCs w:val="24"/>
        </w:rPr>
      </w:pPr>
      <w:r>
        <w:rPr>
          <w:rFonts w:eastAsia="Times New Roman"/>
          <w:color w:val="000000"/>
          <w:szCs w:val="24"/>
        </w:rPr>
        <w:lastRenderedPageBreak/>
        <w:t xml:space="preserve">Ειδικότερα η παράγραφος 3β του συγκεκριμένου άρθρου απαγορεύει ρητά την παραλαβή και την οριστική αποβίβαση επιβατών σε ενδιάμεσους λιμένες. Καταλαβαίνετε ότι αυτό είναι ένα τεράστιο πρόβλημα για τους κατοίκους της Ύδρας. </w:t>
      </w:r>
    </w:p>
    <w:p w14:paraId="7A23749E" w14:textId="77777777" w:rsidR="002A3095" w:rsidRDefault="00B7541C">
      <w:pPr>
        <w:spacing w:after="0" w:line="600" w:lineRule="auto"/>
        <w:ind w:firstLine="720"/>
        <w:contextualSpacing/>
        <w:jc w:val="both"/>
        <w:rPr>
          <w:rFonts w:eastAsia="Times New Roman"/>
          <w:color w:val="000000"/>
          <w:szCs w:val="24"/>
        </w:rPr>
      </w:pPr>
      <w:r>
        <w:rPr>
          <w:rFonts w:eastAsia="Times New Roman"/>
          <w:color w:val="000000"/>
          <w:szCs w:val="24"/>
        </w:rPr>
        <w:t>Πρόσφατα</w:t>
      </w:r>
      <w:r>
        <w:rPr>
          <w:rFonts w:eastAsia="Times New Roman"/>
          <w:color w:val="000000"/>
          <w:szCs w:val="24"/>
        </w:rPr>
        <w:t xml:space="preserve"> βρεθήκαμε μαζί την ίδια εποχή στο νησί</w:t>
      </w:r>
      <w:r>
        <w:rPr>
          <w:rFonts w:eastAsia="Times New Roman"/>
          <w:color w:val="000000"/>
          <w:szCs w:val="24"/>
        </w:rPr>
        <w:t>,</w:t>
      </w:r>
      <w:r>
        <w:rPr>
          <w:rFonts w:eastAsia="Times New Roman"/>
          <w:color w:val="000000"/>
          <w:szCs w:val="24"/>
        </w:rPr>
        <w:t xml:space="preserve"> για τον εορτασμό των «</w:t>
      </w:r>
      <w:proofErr w:type="spellStart"/>
      <w:r>
        <w:rPr>
          <w:rFonts w:eastAsia="Times New Roman"/>
          <w:color w:val="000000"/>
          <w:szCs w:val="24"/>
        </w:rPr>
        <w:t>Μιαουλίων</w:t>
      </w:r>
      <w:proofErr w:type="spellEnd"/>
      <w:r>
        <w:rPr>
          <w:rFonts w:eastAsia="Times New Roman"/>
          <w:color w:val="000000"/>
          <w:szCs w:val="24"/>
        </w:rPr>
        <w:t>». Υπάρχει ένα πάρα πολύ σοβαρό πρόβλημα, κύριε Υπουργέ. Όπως καταλαβαίνετε, υπάρχουν πάρα πολύ κάτοικοι που είναι υπέργηροι μάλιστα και άνθρωποι μεγάλης ηλικίας οι οποίοι κατοικούν στ</w:t>
      </w:r>
      <w:r>
        <w:rPr>
          <w:rFonts w:eastAsia="Times New Roman"/>
          <w:color w:val="000000"/>
          <w:szCs w:val="24"/>
        </w:rPr>
        <w:t xml:space="preserve">ους οικισμούς </w:t>
      </w:r>
      <w:proofErr w:type="spellStart"/>
      <w:r>
        <w:rPr>
          <w:rFonts w:eastAsia="Times New Roman"/>
          <w:color w:val="000000"/>
          <w:szCs w:val="24"/>
        </w:rPr>
        <w:t>Βλυχός</w:t>
      </w:r>
      <w:proofErr w:type="spellEnd"/>
      <w:r>
        <w:rPr>
          <w:rFonts w:eastAsia="Times New Roman"/>
          <w:color w:val="000000"/>
          <w:szCs w:val="24"/>
        </w:rPr>
        <w:t xml:space="preserve">, </w:t>
      </w:r>
      <w:proofErr w:type="spellStart"/>
      <w:r>
        <w:rPr>
          <w:rFonts w:eastAsia="Times New Roman"/>
          <w:color w:val="000000"/>
          <w:szCs w:val="24"/>
        </w:rPr>
        <w:t>Μανδράκι</w:t>
      </w:r>
      <w:proofErr w:type="spellEnd"/>
      <w:r>
        <w:rPr>
          <w:rFonts w:eastAsia="Times New Roman"/>
          <w:color w:val="000000"/>
          <w:szCs w:val="24"/>
        </w:rPr>
        <w:t xml:space="preserve"> και Καμίνια. </w:t>
      </w:r>
    </w:p>
    <w:p w14:paraId="7A23749F" w14:textId="77777777" w:rsidR="002A3095" w:rsidRDefault="00B7541C">
      <w:pPr>
        <w:spacing w:after="0" w:line="600" w:lineRule="auto"/>
        <w:ind w:firstLine="720"/>
        <w:contextualSpacing/>
        <w:jc w:val="both"/>
        <w:rPr>
          <w:rFonts w:eastAsia="Times New Roman"/>
          <w:szCs w:val="24"/>
        </w:rPr>
      </w:pPr>
      <w:r>
        <w:rPr>
          <w:rFonts w:eastAsia="Times New Roman"/>
          <w:szCs w:val="24"/>
        </w:rPr>
        <w:t>Όλοι αυτοί οι άνθρωποι υποχρεώνονται πλέον με την εφαρμογή του συγκεκριμένου νόμου να πληρώνουν διπλό εισιτήριο, καθώς θα πληρώνουν τη διαδρομή να πάνε και να γυρίσουν από την περιοχή στην οποία θέλουν να πάνε</w:t>
      </w:r>
      <w:r>
        <w:rPr>
          <w:rFonts w:eastAsia="Times New Roman"/>
          <w:szCs w:val="24"/>
        </w:rPr>
        <w:t>,</w:t>
      </w:r>
      <w:r>
        <w:rPr>
          <w:rFonts w:eastAsia="Times New Roman"/>
          <w:szCs w:val="24"/>
        </w:rPr>
        <w:t xml:space="preserve"> </w:t>
      </w:r>
      <w:r>
        <w:rPr>
          <w:rFonts w:eastAsia="Times New Roman"/>
          <w:szCs w:val="24"/>
        </w:rPr>
        <w:t>σε κάποιον απ’ αυτούς τους οικισμούς όπου είναι το σπίτι τους, χωρίς να παίρνουν την επιστροφή.</w:t>
      </w:r>
    </w:p>
    <w:p w14:paraId="7A2374A0" w14:textId="77777777" w:rsidR="002A3095" w:rsidRDefault="00B7541C">
      <w:pPr>
        <w:spacing w:line="600" w:lineRule="auto"/>
        <w:ind w:firstLine="720"/>
        <w:contextualSpacing/>
        <w:jc w:val="both"/>
        <w:rPr>
          <w:rFonts w:eastAsia="Times New Roman"/>
          <w:szCs w:val="24"/>
        </w:rPr>
      </w:pPr>
      <w:r>
        <w:rPr>
          <w:rFonts w:eastAsia="Times New Roman"/>
          <w:szCs w:val="24"/>
        </w:rPr>
        <w:lastRenderedPageBreak/>
        <w:t xml:space="preserve">Καταλαβαίνετε, λοιπόν, ότι δημιουργείται ένα πάρα πολύ σοβαρό πρόβλημα και με τις τοπικές λιμενικές </w:t>
      </w:r>
      <w:r>
        <w:rPr>
          <w:rFonts w:eastAsia="Times New Roman"/>
          <w:szCs w:val="24"/>
        </w:rPr>
        <w:t>α</w:t>
      </w:r>
      <w:r>
        <w:rPr>
          <w:rFonts w:eastAsia="Times New Roman"/>
          <w:szCs w:val="24"/>
        </w:rPr>
        <w:t>ρχές, οι οποίες οφείλουν να εφαρμόσουν τον νόμο, ο οποίος π</w:t>
      </w:r>
      <w:r>
        <w:rPr>
          <w:rFonts w:eastAsia="Times New Roman"/>
          <w:szCs w:val="24"/>
        </w:rPr>
        <w:t>ρακτικά είναι ανεφάρμοστος όμως για τη συγκεκριμένη περιοχή. Δημιουργείται πρόβλημα και με τους τουρίστες αλλά και με τους κατοίκους που αντιμετωπίζουν αυτά τα προβλήματα.</w:t>
      </w:r>
    </w:p>
    <w:p w14:paraId="7A2374A1" w14:textId="77777777" w:rsidR="002A3095" w:rsidRDefault="00B7541C">
      <w:pPr>
        <w:spacing w:line="600" w:lineRule="auto"/>
        <w:ind w:firstLine="720"/>
        <w:contextualSpacing/>
        <w:jc w:val="both"/>
        <w:rPr>
          <w:rFonts w:eastAsia="Times New Roman" w:cs="Times New Roman"/>
          <w:szCs w:val="28"/>
        </w:rPr>
      </w:pPr>
      <w:r>
        <w:rPr>
          <w:rFonts w:eastAsia="Times New Roman"/>
          <w:szCs w:val="24"/>
        </w:rPr>
        <w:t xml:space="preserve"> </w:t>
      </w:r>
      <w:r>
        <w:rPr>
          <w:rFonts w:eastAsia="Times New Roman" w:cs="Times New Roman"/>
          <w:szCs w:val="28"/>
        </w:rPr>
        <w:t xml:space="preserve">(Στο σημείο αυτό </w:t>
      </w:r>
      <w:r>
        <w:rPr>
          <w:rFonts w:eastAsia="Times New Roman" w:cs="Times New Roman"/>
          <w:szCs w:val="28"/>
        </w:rPr>
        <w:t>κ</w:t>
      </w:r>
      <w:r>
        <w:rPr>
          <w:rFonts w:eastAsia="Times New Roman" w:cs="Times New Roman"/>
          <w:szCs w:val="28"/>
        </w:rPr>
        <w:t>τυπά</w:t>
      </w:r>
      <w:r>
        <w:rPr>
          <w:rFonts w:eastAsia="Times New Roman" w:cs="Times New Roman"/>
          <w:szCs w:val="28"/>
        </w:rPr>
        <w:t>ει</w:t>
      </w:r>
      <w:r>
        <w:rPr>
          <w:rFonts w:eastAsia="Times New Roman" w:cs="Times New Roman"/>
          <w:szCs w:val="28"/>
        </w:rPr>
        <w:t xml:space="preserve"> το κουδούνι λήξεως του χρόνου ομιλίας του κυρίου Βουλευτή)</w:t>
      </w:r>
    </w:p>
    <w:p w14:paraId="7A2374A2" w14:textId="77777777" w:rsidR="002A3095" w:rsidRDefault="00B7541C">
      <w:pPr>
        <w:spacing w:line="600" w:lineRule="auto"/>
        <w:ind w:firstLine="720"/>
        <w:contextualSpacing/>
        <w:jc w:val="both"/>
        <w:rPr>
          <w:rFonts w:eastAsia="Times New Roman" w:cs="Times New Roman"/>
          <w:szCs w:val="28"/>
        </w:rPr>
      </w:pPr>
      <w:r>
        <w:rPr>
          <w:rFonts w:eastAsia="Times New Roman" w:cs="Times New Roman"/>
          <w:szCs w:val="28"/>
        </w:rPr>
        <w:t>Νομίζω, λοιπόν, ότι θα έπρεπε να κάνουμε μία εξαίρεση, κύριε Υπουργέ, λόγω της ιδιαιτερότητας της Ύδρας, καθώς, όπως γνωρίζετε, δεν υπάρχουν οχήματα. Ως παραδοσιακός οικισμός που είναι, απαγορεύονται τα αυτοκίνητα και τα μηχανάκια και όλες οι μεταφορές γί</w:t>
      </w:r>
      <w:r>
        <w:rPr>
          <w:rFonts w:eastAsia="Times New Roman" w:cs="Times New Roman"/>
          <w:szCs w:val="28"/>
        </w:rPr>
        <w:t>νονται με θαλάσσια ταξί, με τα ημερόπλοια και τα γαϊδουράκια.</w:t>
      </w:r>
    </w:p>
    <w:p w14:paraId="7A2374A3" w14:textId="77777777" w:rsidR="002A3095" w:rsidRDefault="00B7541C">
      <w:pPr>
        <w:spacing w:line="600" w:lineRule="auto"/>
        <w:ind w:firstLine="720"/>
        <w:contextualSpacing/>
        <w:jc w:val="both"/>
        <w:rPr>
          <w:rFonts w:eastAsia="Times New Roman" w:cs="Times New Roman"/>
          <w:szCs w:val="28"/>
        </w:rPr>
      </w:pPr>
      <w:r>
        <w:rPr>
          <w:rFonts w:eastAsia="Times New Roman" w:cs="Times New Roman"/>
          <w:szCs w:val="28"/>
        </w:rPr>
        <w:t>Οπότε, λοιπόν, πιστεύω ότι πρέπει να κάτσουμε και να βρούμε μία λύση για το συγκεκριμένο θέμα.</w:t>
      </w:r>
    </w:p>
    <w:p w14:paraId="7A2374A4" w14:textId="77777777" w:rsidR="002A3095" w:rsidRDefault="00B7541C">
      <w:pPr>
        <w:spacing w:line="600" w:lineRule="auto"/>
        <w:ind w:firstLine="720"/>
        <w:contextualSpacing/>
        <w:jc w:val="both"/>
        <w:rPr>
          <w:rFonts w:eastAsia="Times New Roman" w:cs="Times New Roman"/>
          <w:szCs w:val="28"/>
        </w:rPr>
      </w:pPr>
      <w:r>
        <w:rPr>
          <w:rFonts w:eastAsia="Times New Roman" w:cs="Times New Roman"/>
          <w:szCs w:val="28"/>
        </w:rPr>
        <w:t>Ευχαριστώ πολύ.</w:t>
      </w:r>
    </w:p>
    <w:p w14:paraId="7A2374A5" w14:textId="77777777" w:rsidR="002A3095" w:rsidRDefault="00B7541C">
      <w:pPr>
        <w:spacing w:line="600" w:lineRule="auto"/>
        <w:ind w:firstLine="720"/>
        <w:contextualSpacing/>
        <w:jc w:val="both"/>
        <w:rPr>
          <w:rFonts w:eastAsia="Times New Roman"/>
          <w:szCs w:val="24"/>
        </w:rPr>
      </w:pPr>
      <w:r>
        <w:rPr>
          <w:rFonts w:eastAsia="Times New Roman"/>
          <w:b/>
          <w:szCs w:val="24"/>
        </w:rPr>
        <w:lastRenderedPageBreak/>
        <w:t xml:space="preserve">ΠΡΟΕΔΡΕΥΟΥΣΑ (Αναστασία Χριστοδουλοπούλου): </w:t>
      </w:r>
      <w:r>
        <w:rPr>
          <w:rFonts w:eastAsia="Times New Roman"/>
          <w:szCs w:val="24"/>
        </w:rPr>
        <w:t xml:space="preserve">Ορίστε, </w:t>
      </w:r>
      <w:r>
        <w:rPr>
          <w:rFonts w:eastAsia="Times New Roman"/>
          <w:szCs w:val="28"/>
        </w:rPr>
        <w:t xml:space="preserve">κύριε Υπουργέ, </w:t>
      </w:r>
      <w:r>
        <w:rPr>
          <w:rFonts w:eastAsia="Times New Roman"/>
          <w:szCs w:val="24"/>
        </w:rPr>
        <w:t xml:space="preserve">έχετε τον λόγο </w:t>
      </w:r>
      <w:r>
        <w:rPr>
          <w:rFonts w:eastAsia="Times New Roman"/>
          <w:szCs w:val="24"/>
        </w:rPr>
        <w:t>για τρία λεπτά.</w:t>
      </w:r>
    </w:p>
    <w:p w14:paraId="7A2374A6" w14:textId="77777777" w:rsidR="002A3095" w:rsidRDefault="00B7541C">
      <w:pPr>
        <w:spacing w:line="600" w:lineRule="auto"/>
        <w:ind w:firstLine="720"/>
        <w:contextualSpacing/>
        <w:jc w:val="both"/>
        <w:rPr>
          <w:rFonts w:eastAsia="Times New Roman"/>
          <w:szCs w:val="24"/>
        </w:rPr>
      </w:pPr>
      <w:r>
        <w:rPr>
          <w:rFonts w:eastAsia="Times New Roman"/>
          <w:b/>
          <w:szCs w:val="24"/>
        </w:rPr>
        <w:t xml:space="preserve">ΘΕΟΔΩΡΟΣ ΔΡΙΤΣΑΣ (Υπουργός Ναυτιλίας και Νησιωτικής Πολιτικής): </w:t>
      </w:r>
      <w:r>
        <w:rPr>
          <w:rFonts w:eastAsia="Times New Roman"/>
          <w:szCs w:val="24"/>
        </w:rPr>
        <w:t>Κύριε συνάδελφε, το πρόβλημα όντως έχει προκύψει και είναι υπαρκτό. Εγώ ενημερώθηκα πολύ πριν τις εορταστικές εκδηλώσεις για τα «</w:t>
      </w:r>
      <w:proofErr w:type="spellStart"/>
      <w:r>
        <w:rPr>
          <w:rFonts w:eastAsia="Times New Roman"/>
          <w:szCs w:val="24"/>
        </w:rPr>
        <w:t>Μιαούλεια</w:t>
      </w:r>
      <w:proofErr w:type="spellEnd"/>
      <w:r>
        <w:rPr>
          <w:rFonts w:eastAsia="Times New Roman"/>
          <w:szCs w:val="24"/>
        </w:rPr>
        <w:t>», γιατί είχα την ευκαιρία να δεχθώ στ</w:t>
      </w:r>
      <w:r>
        <w:rPr>
          <w:rFonts w:eastAsia="Times New Roman"/>
          <w:szCs w:val="24"/>
        </w:rPr>
        <w:t>ο Υπουργείο τον Δήμαρχο της Ύδρας, παρουσία και αρμοδίου Αντιδημάρχου αλλά και εκπροσώπων και επιχειρηματιών που ασκούν αυτήν την επαγγελματική δραστηριότητα με τα ημερόπλοια αλλά και εκπροσώπων και των άλλων επαγγελματιών που ασκούν τη δραστηριότητα με τα</w:t>
      </w:r>
      <w:r>
        <w:rPr>
          <w:rFonts w:eastAsia="Times New Roman"/>
          <w:szCs w:val="24"/>
        </w:rPr>
        <w:t xml:space="preserve"> θαλάσσια ταξί.</w:t>
      </w:r>
    </w:p>
    <w:p w14:paraId="7A2374A7" w14:textId="77777777" w:rsidR="002A3095" w:rsidRDefault="00B7541C">
      <w:pPr>
        <w:spacing w:line="600" w:lineRule="auto"/>
        <w:ind w:firstLine="720"/>
        <w:contextualSpacing/>
        <w:jc w:val="both"/>
        <w:rPr>
          <w:rFonts w:eastAsia="Times New Roman"/>
          <w:szCs w:val="24"/>
        </w:rPr>
      </w:pPr>
      <w:r>
        <w:rPr>
          <w:rFonts w:eastAsia="Times New Roman"/>
          <w:szCs w:val="24"/>
        </w:rPr>
        <w:t xml:space="preserve">Όλη αυτή η υπόθεση τους έχει οδηγήσει εν πάση </w:t>
      </w:r>
      <w:proofErr w:type="spellStart"/>
      <w:r>
        <w:rPr>
          <w:rFonts w:eastAsia="Times New Roman"/>
          <w:szCs w:val="24"/>
        </w:rPr>
        <w:t>περιπτώσει</w:t>
      </w:r>
      <w:proofErr w:type="spellEnd"/>
      <w:r>
        <w:rPr>
          <w:rFonts w:eastAsia="Times New Roman"/>
          <w:szCs w:val="24"/>
        </w:rPr>
        <w:t xml:space="preserve"> –κακώς, βέβαια, αλλά αυτό έχει γίνει- σε έναν ανταγωνισμό και σε μία σύγκρουση συμφερόντων, θα την έλεγα, αν και πιστεύω ότι ειδικά σε τέτοιες κοινωνίες</w:t>
      </w:r>
      <w:r>
        <w:rPr>
          <w:rFonts w:eastAsia="Times New Roman"/>
          <w:szCs w:val="24"/>
        </w:rPr>
        <w:t>,</w:t>
      </w:r>
      <w:r>
        <w:rPr>
          <w:rFonts w:eastAsia="Times New Roman"/>
          <w:szCs w:val="24"/>
        </w:rPr>
        <w:t xml:space="preserve"> αυτά τα συμφέροντα πρέπει αρμ</w:t>
      </w:r>
      <w:r>
        <w:rPr>
          <w:rFonts w:eastAsia="Times New Roman"/>
          <w:szCs w:val="24"/>
        </w:rPr>
        <w:t>ονικά να βρίσκουν διεξόδους και λύσεις και να μην οδηγούν σε αντιπαράθεση και ανταγωνισμό.</w:t>
      </w:r>
    </w:p>
    <w:p w14:paraId="7A2374A8" w14:textId="77777777" w:rsidR="002A3095" w:rsidRDefault="00B7541C">
      <w:pPr>
        <w:spacing w:line="600" w:lineRule="auto"/>
        <w:ind w:firstLine="720"/>
        <w:contextualSpacing/>
        <w:jc w:val="both"/>
        <w:rPr>
          <w:rFonts w:eastAsia="Times New Roman"/>
          <w:szCs w:val="24"/>
        </w:rPr>
      </w:pPr>
      <w:r>
        <w:rPr>
          <w:rFonts w:eastAsia="Times New Roman"/>
          <w:szCs w:val="24"/>
        </w:rPr>
        <w:lastRenderedPageBreak/>
        <w:t xml:space="preserve">Απ’ αυτή την άποψη μπορώ να σας πω στην ερώτησή </w:t>
      </w:r>
      <w:r>
        <w:rPr>
          <w:rFonts w:eastAsia="Times New Roman"/>
          <w:szCs w:val="24"/>
        </w:rPr>
        <w:t>σας,</w:t>
      </w:r>
      <w:r>
        <w:rPr>
          <w:rFonts w:eastAsia="Times New Roman"/>
          <w:szCs w:val="24"/>
        </w:rPr>
        <w:t xml:space="preserve"> σχετικά με το τι πρόκειται να πράξει το Υπουργείο και ο Υπουργός, τι έχουμε ήδη πράξει. Δηλαδή από τη στιγμή που</w:t>
      </w:r>
      <w:r>
        <w:rPr>
          <w:rFonts w:eastAsia="Times New Roman"/>
          <w:szCs w:val="24"/>
        </w:rPr>
        <w:t xml:space="preserve"> ετέθη το ζήτημα και το μελετήσαμε, οι αρμόδιες </w:t>
      </w:r>
      <w:r>
        <w:rPr>
          <w:rFonts w:eastAsia="Times New Roman"/>
          <w:szCs w:val="24"/>
        </w:rPr>
        <w:t>υ</w:t>
      </w:r>
      <w:r>
        <w:rPr>
          <w:rFonts w:eastAsia="Times New Roman"/>
          <w:szCs w:val="24"/>
        </w:rPr>
        <w:t>πηρεσίες, εγώ αλλά και ο Γενικός Γραμματέας Λιμένων που έχει και ειδική αρμοδιότητα, ασχοληθήκαμε για να αναζητήσουμε λύσεις, παρ’ όλο που τόνισα και στους παριστάμενους εκπροσώπους των επαγγελματιών ότι υπά</w:t>
      </w:r>
      <w:r>
        <w:rPr>
          <w:rFonts w:eastAsia="Times New Roman"/>
          <w:szCs w:val="24"/>
        </w:rPr>
        <w:t>ρχουν μερικά ζητήματα</w:t>
      </w:r>
      <w:r>
        <w:rPr>
          <w:rFonts w:eastAsia="Times New Roman"/>
          <w:szCs w:val="24"/>
        </w:rPr>
        <w:t>,</w:t>
      </w:r>
      <w:r>
        <w:rPr>
          <w:rFonts w:eastAsia="Times New Roman"/>
          <w:szCs w:val="24"/>
        </w:rPr>
        <w:t xml:space="preserve"> που αν η τοπική κοινωνία σε μια διαβούλευση δεν μπορέσει να συνεννοηθεί και να τα λύσει, τότε κανένας νόμος δεν είναι η καταλληλότερη λύση γι’ αυτά. </w:t>
      </w:r>
    </w:p>
    <w:p w14:paraId="7A2374A9" w14:textId="77777777" w:rsidR="002A3095" w:rsidRDefault="00B7541C">
      <w:pPr>
        <w:spacing w:line="600" w:lineRule="auto"/>
        <w:ind w:firstLine="720"/>
        <w:contextualSpacing/>
        <w:jc w:val="both"/>
        <w:rPr>
          <w:rFonts w:eastAsia="Times New Roman"/>
          <w:szCs w:val="24"/>
        </w:rPr>
      </w:pPr>
      <w:r>
        <w:rPr>
          <w:rFonts w:eastAsia="Times New Roman"/>
          <w:szCs w:val="24"/>
        </w:rPr>
        <w:t xml:space="preserve">Επιμένω σ’ αυτό και νομίζω ότι κι εσείς πρέπει να ενθαρρύνετε αυτή την κατεύθυνση. </w:t>
      </w:r>
      <w:r>
        <w:rPr>
          <w:rFonts w:eastAsia="Times New Roman"/>
          <w:szCs w:val="24"/>
        </w:rPr>
        <w:t>Το κάναμε και σ’ αυτή τη συνάντηση, το έκανα και στα «</w:t>
      </w:r>
      <w:proofErr w:type="spellStart"/>
      <w:r>
        <w:rPr>
          <w:rFonts w:eastAsia="Times New Roman"/>
          <w:szCs w:val="24"/>
        </w:rPr>
        <w:t>Μιαούλεια</w:t>
      </w:r>
      <w:proofErr w:type="spellEnd"/>
      <w:r>
        <w:rPr>
          <w:rFonts w:eastAsia="Times New Roman"/>
          <w:szCs w:val="24"/>
        </w:rPr>
        <w:t xml:space="preserve">» με όσους συζήτησα. Εκεί ακριβώς εκτός από τις </w:t>
      </w:r>
      <w:r>
        <w:rPr>
          <w:rFonts w:eastAsia="Times New Roman"/>
          <w:szCs w:val="24"/>
        </w:rPr>
        <w:t>υ</w:t>
      </w:r>
      <w:r>
        <w:rPr>
          <w:rFonts w:eastAsia="Times New Roman"/>
          <w:szCs w:val="24"/>
        </w:rPr>
        <w:t>πηρεσίες και εμάς που ετοιμαζόμαστε, ανέλαβε –και προς τιμήν του- εντός του πλαισίου των αρμοδιοτήτων του, πολύ συστηματική δράση ο Λιμενάρχης Ύ</w:t>
      </w:r>
      <w:r>
        <w:rPr>
          <w:rFonts w:eastAsia="Times New Roman"/>
          <w:szCs w:val="24"/>
        </w:rPr>
        <w:t xml:space="preserve">δρας, ο οποίος είναι αρμόδιος ακριβώς να χειριστεί </w:t>
      </w:r>
      <w:r>
        <w:rPr>
          <w:rFonts w:eastAsia="Times New Roman"/>
          <w:szCs w:val="24"/>
        </w:rPr>
        <w:lastRenderedPageBreak/>
        <w:t>επί τόπου επί τη βάσει της κείμενης νομοθεσίας τα ζητήματα. Ήδη έχει κάνει θετικά βήματα προς την κατεύθυνση της ομαλοποίησης του ζητήματος.</w:t>
      </w:r>
    </w:p>
    <w:p w14:paraId="7A2374AA" w14:textId="77777777" w:rsidR="002A3095" w:rsidRDefault="00B7541C">
      <w:pPr>
        <w:spacing w:line="600" w:lineRule="auto"/>
        <w:ind w:firstLine="720"/>
        <w:contextualSpacing/>
        <w:jc w:val="both"/>
        <w:rPr>
          <w:rFonts w:eastAsia="Times New Roman"/>
          <w:szCs w:val="24"/>
        </w:rPr>
      </w:pPr>
      <w:r>
        <w:rPr>
          <w:rFonts w:eastAsia="Times New Roman"/>
          <w:szCs w:val="24"/>
        </w:rPr>
        <w:t xml:space="preserve">Όμως νομοθετικά ή εν πάση </w:t>
      </w:r>
      <w:proofErr w:type="spellStart"/>
      <w:r>
        <w:rPr>
          <w:rFonts w:eastAsia="Times New Roman"/>
          <w:szCs w:val="24"/>
        </w:rPr>
        <w:t>περιπτώσει</w:t>
      </w:r>
      <w:proofErr w:type="spellEnd"/>
      <w:r>
        <w:rPr>
          <w:rFonts w:eastAsia="Times New Roman"/>
          <w:szCs w:val="24"/>
        </w:rPr>
        <w:t xml:space="preserve"> με μια κανονιστική πράξη το</w:t>
      </w:r>
      <w:r>
        <w:rPr>
          <w:rFonts w:eastAsia="Times New Roman"/>
          <w:szCs w:val="24"/>
        </w:rPr>
        <w:t xml:space="preserve"> ζήτημα έχει κάποια δυσκολία. Δηλαδή, αυτό που λέτε</w:t>
      </w:r>
      <w:r>
        <w:rPr>
          <w:rFonts w:eastAsia="Times New Roman"/>
          <w:szCs w:val="24"/>
        </w:rPr>
        <w:t>:</w:t>
      </w:r>
      <w:r>
        <w:rPr>
          <w:rFonts w:eastAsia="Times New Roman"/>
          <w:szCs w:val="24"/>
        </w:rPr>
        <w:t xml:space="preserve"> «να εξαιρέσει το νησί από τις απαγορεύσεις της παραγράφου 3β του ν.4256/2014» δεν είναι τόσο απλό. Επισημαίνω ότι αυτός ο νόμος, ο ν.4256/2014, ψηφίστηκε την περίοδο που στην Κυβέρνηση ήταν το δικό σας κ</w:t>
      </w:r>
      <w:r>
        <w:rPr>
          <w:rFonts w:eastAsia="Times New Roman"/>
          <w:szCs w:val="24"/>
        </w:rPr>
        <w:t xml:space="preserve">όμμα. Τότε δεν αναδείχθηκε αυτή η ιδιαιτερότητα. Δεν αναδείχθηκε αυτό το πρόβλημα. Δεν εντοπίστηκε. </w:t>
      </w:r>
    </w:p>
    <w:p w14:paraId="7A2374AB" w14:textId="77777777" w:rsidR="002A3095" w:rsidRDefault="00B7541C">
      <w:pPr>
        <w:spacing w:line="600" w:lineRule="auto"/>
        <w:ind w:firstLine="720"/>
        <w:contextualSpacing/>
        <w:jc w:val="both"/>
        <w:rPr>
          <w:rFonts w:eastAsia="Times New Roman"/>
          <w:szCs w:val="24"/>
        </w:rPr>
      </w:pPr>
      <w:r>
        <w:rPr>
          <w:rFonts w:eastAsia="Times New Roman"/>
          <w:szCs w:val="24"/>
        </w:rPr>
        <w:t xml:space="preserve">Εν πάση </w:t>
      </w:r>
      <w:proofErr w:type="spellStart"/>
      <w:r>
        <w:rPr>
          <w:rFonts w:eastAsia="Times New Roman"/>
          <w:szCs w:val="24"/>
        </w:rPr>
        <w:t>περιπτώσει</w:t>
      </w:r>
      <w:proofErr w:type="spellEnd"/>
      <w:r>
        <w:rPr>
          <w:rFonts w:eastAsia="Times New Roman"/>
          <w:szCs w:val="24"/>
        </w:rPr>
        <w:t xml:space="preserve"> αυτός ο νόμος είναι που γέννησε το πρόβλημα, γιατί η προηγούμενη νομοθετική ρύθμιση που καταργήθηκε, το έλυνε. Τώρα δεν είναι εύκολο να </w:t>
      </w:r>
      <w:r>
        <w:rPr>
          <w:rFonts w:eastAsia="Times New Roman"/>
          <w:szCs w:val="24"/>
        </w:rPr>
        <w:t xml:space="preserve">επανέλθουμε στην προηγούμενη ρύθμιση, διότι θα καταργήσουμε μια συνολική ρύθμιση που ήδη έχει «τρέξει» αυτό το διάστημα, γιατί ή έχεις ημερόπλοια και άδεια </w:t>
      </w:r>
      <w:proofErr w:type="spellStart"/>
      <w:r>
        <w:rPr>
          <w:rFonts w:eastAsia="Times New Roman"/>
          <w:szCs w:val="24"/>
        </w:rPr>
        <w:t>ημεροπλοίων</w:t>
      </w:r>
      <w:proofErr w:type="spellEnd"/>
      <w:r>
        <w:rPr>
          <w:rFonts w:eastAsia="Times New Roman"/>
          <w:szCs w:val="24"/>
        </w:rPr>
        <w:t xml:space="preserve"> –με ό,τι σημαίνει αυτό- δηλαδή παραλαμβάνεις επιβάτες για να πάνε σε </w:t>
      </w:r>
      <w:r>
        <w:rPr>
          <w:rFonts w:eastAsia="Times New Roman"/>
          <w:szCs w:val="24"/>
        </w:rPr>
        <w:lastRenderedPageBreak/>
        <w:t xml:space="preserve">ένα σημείο, σε μια </w:t>
      </w:r>
      <w:r>
        <w:rPr>
          <w:rFonts w:eastAsia="Times New Roman"/>
          <w:szCs w:val="24"/>
        </w:rPr>
        <w:t>περιοχή και να επιστρέψουν με το ίδιο εισιτήριο ή έχεις δρομολογημένα πλοία, κάτι που θέλει άλλες προϋποθέσεις, όπως είναι το εισιτήριο μίας γραμμής.</w:t>
      </w:r>
    </w:p>
    <w:p w14:paraId="7A2374AC" w14:textId="77777777" w:rsidR="002A3095" w:rsidRDefault="00B7541C">
      <w:pPr>
        <w:spacing w:line="600" w:lineRule="auto"/>
        <w:ind w:firstLine="720"/>
        <w:contextualSpacing/>
        <w:jc w:val="both"/>
        <w:rPr>
          <w:rFonts w:eastAsia="Times New Roman" w:cs="Times New Roman"/>
          <w:szCs w:val="24"/>
        </w:rPr>
      </w:pPr>
      <w:r>
        <w:rPr>
          <w:rFonts w:eastAsia="Times New Roman"/>
          <w:szCs w:val="24"/>
        </w:rPr>
        <w:t>Όλα αυτά, λοιπόν, τα έλυνε ακριβώς ο ν.2743/1999 που καταργήθηκε με το ν.4256/2014 που ψηφίστηκε επί της δ</w:t>
      </w:r>
      <w:r>
        <w:rPr>
          <w:rFonts w:eastAsia="Times New Roman"/>
          <w:szCs w:val="24"/>
        </w:rPr>
        <w:t xml:space="preserve">ικής σας διακυβέρνησης. </w:t>
      </w:r>
      <w:r>
        <w:rPr>
          <w:rFonts w:eastAsia="Times New Roman" w:cs="Times New Roman"/>
          <w:szCs w:val="24"/>
        </w:rPr>
        <w:t xml:space="preserve">Και δεν είναι μόνο η Ύδρα, αλλά κι άλλες περιοχές με άλλες ιδιαιτερότητες, όχι ακριβώς ταυτόσημες, αλλά κατ’ αναλογία, στις οποίες έχουν δημιουργηθεί προβλήματα από την εφαρμογή αυτού του νόμου. Και έτσι, το μελετάμε. </w:t>
      </w:r>
    </w:p>
    <w:p w14:paraId="7A2374AD" w14:textId="77777777" w:rsidR="002A3095" w:rsidRDefault="00B7541C">
      <w:pPr>
        <w:spacing w:line="600" w:lineRule="auto"/>
        <w:ind w:firstLine="720"/>
        <w:contextualSpacing/>
        <w:jc w:val="both"/>
        <w:rPr>
          <w:rFonts w:eastAsia="Times New Roman" w:cs="Times New Roman"/>
          <w:szCs w:val="24"/>
        </w:rPr>
      </w:pPr>
      <w:r>
        <w:rPr>
          <w:rFonts w:eastAsia="Times New Roman" w:cs="Times New Roman"/>
          <w:szCs w:val="24"/>
        </w:rPr>
        <w:t>Π</w:t>
      </w:r>
      <w:r>
        <w:rPr>
          <w:rFonts w:eastAsia="Times New Roman" w:cs="Times New Roman"/>
          <w:szCs w:val="24"/>
        </w:rPr>
        <w:t>ραγματικά εί</w:t>
      </w:r>
      <w:r>
        <w:rPr>
          <w:rFonts w:eastAsia="Times New Roman" w:cs="Times New Roman"/>
          <w:szCs w:val="24"/>
        </w:rPr>
        <w:t>μαστε σε μια κατεύθυνση διαμόρφωσης μια</w:t>
      </w:r>
      <w:r>
        <w:rPr>
          <w:rFonts w:eastAsia="Times New Roman" w:cs="Times New Roman"/>
          <w:szCs w:val="24"/>
        </w:rPr>
        <w:t>ς</w:t>
      </w:r>
      <w:r>
        <w:rPr>
          <w:rFonts w:eastAsia="Times New Roman" w:cs="Times New Roman"/>
          <w:szCs w:val="24"/>
        </w:rPr>
        <w:t xml:space="preserve"> ισορροπημένης λύσης στην κατεύθυνση των κανονιστικών διατάξεων που μπορούμε να επιστρατεύσουμε για να λύσουμε αυτό το πρόβλημα. </w:t>
      </w:r>
    </w:p>
    <w:p w14:paraId="7A2374AE" w14:textId="77777777" w:rsidR="002A3095" w:rsidRDefault="00B7541C">
      <w:pPr>
        <w:spacing w:line="600" w:lineRule="auto"/>
        <w:ind w:firstLine="720"/>
        <w:contextualSpacing/>
        <w:jc w:val="both"/>
        <w:rPr>
          <w:rFonts w:eastAsia="Times New Roman" w:cs="Times New Roman"/>
          <w:szCs w:val="24"/>
        </w:rPr>
      </w:pPr>
      <w:r>
        <w:rPr>
          <w:rFonts w:eastAsia="Times New Roman" w:cs="Times New Roman"/>
          <w:szCs w:val="24"/>
        </w:rPr>
        <w:t>Επιμένω και πάλι πως σε κάθε περίπτωση –και θα πω μερικές πιο εξειδικευμένες επισημάνσ</w:t>
      </w:r>
      <w:r>
        <w:rPr>
          <w:rFonts w:eastAsia="Times New Roman" w:cs="Times New Roman"/>
          <w:szCs w:val="24"/>
        </w:rPr>
        <w:t xml:space="preserve">εις στη </w:t>
      </w:r>
      <w:proofErr w:type="spellStart"/>
      <w:r>
        <w:rPr>
          <w:rFonts w:eastAsia="Times New Roman" w:cs="Times New Roman"/>
          <w:szCs w:val="24"/>
        </w:rPr>
        <w:t>δευτερομιλία</w:t>
      </w:r>
      <w:proofErr w:type="spellEnd"/>
      <w:r>
        <w:rPr>
          <w:rFonts w:eastAsia="Times New Roman" w:cs="Times New Roman"/>
          <w:szCs w:val="24"/>
        </w:rPr>
        <w:t xml:space="preserve"> μου- πέρα από την ευθύνη της </w:t>
      </w:r>
      <w:r>
        <w:rPr>
          <w:rFonts w:eastAsia="Times New Roman"/>
          <w:szCs w:val="24"/>
        </w:rPr>
        <w:t>Κυβέρνησης</w:t>
      </w:r>
      <w:r>
        <w:rPr>
          <w:rFonts w:eastAsia="Times New Roman" w:cs="Times New Roman"/>
          <w:szCs w:val="24"/>
        </w:rPr>
        <w:t xml:space="preserve"> να δίνει λύσεις και πέρα από την ευθύνη του Κοινοβουλίου να αναζητά ορθή νομοθέτηση και όχι νομοθετήσεις που γεννούν προβλήματα, αλλά νομοθετήσεις που λύνουν προβλήματα, είμαι βέβαιος γι’ αυτό πο</w:t>
      </w:r>
      <w:r>
        <w:rPr>
          <w:rFonts w:eastAsia="Times New Roman" w:cs="Times New Roman"/>
          <w:szCs w:val="24"/>
        </w:rPr>
        <w:t xml:space="preserve">υ σας είπα, ότι δηλαδή μερικά ζητήματα </w:t>
      </w:r>
      <w:r>
        <w:rPr>
          <w:rFonts w:eastAsia="Times New Roman" w:cs="Times New Roman"/>
          <w:szCs w:val="24"/>
        </w:rPr>
        <w:lastRenderedPageBreak/>
        <w:t xml:space="preserve">απαιτούν την ομόνοια και τη συναίνεση των τοπικών κοινωνιών. Έτσι, αυτά λύνονται με πιο σίγουρο και πιο βέβαιο τρόπο. </w:t>
      </w:r>
    </w:p>
    <w:p w14:paraId="7A2374AF" w14:textId="77777777" w:rsidR="002A3095" w:rsidRDefault="00B7541C">
      <w:pPr>
        <w:spacing w:line="600" w:lineRule="auto"/>
        <w:ind w:firstLine="720"/>
        <w:contextualSpacing/>
        <w:jc w:val="both"/>
        <w:rPr>
          <w:rFonts w:eastAsia="Times New Roman" w:cs="Times New Roman"/>
          <w:szCs w:val="24"/>
        </w:rPr>
      </w:pPr>
      <w:r>
        <w:rPr>
          <w:rFonts w:eastAsia="Times New Roman"/>
          <w:b/>
          <w:szCs w:val="24"/>
        </w:rPr>
        <w:t>ΠΡΟΕΔΡΕΥΟΥΣΑ (Αναστασία Χριστοδουλοπούλου):</w:t>
      </w:r>
      <w:r>
        <w:rPr>
          <w:rFonts w:eastAsia="Times New Roman"/>
          <w:szCs w:val="24"/>
        </w:rPr>
        <w:t xml:space="preserve"> </w:t>
      </w:r>
      <w:r>
        <w:rPr>
          <w:rFonts w:eastAsia="Times New Roman" w:cs="Times New Roman"/>
          <w:szCs w:val="24"/>
        </w:rPr>
        <w:t xml:space="preserve">Ορίστε, κύριε Κατσαφάδο, έχετε τον λόγο. </w:t>
      </w:r>
    </w:p>
    <w:p w14:paraId="7A2374B0" w14:textId="77777777" w:rsidR="002A3095" w:rsidRDefault="00B7541C">
      <w:pPr>
        <w:spacing w:line="600" w:lineRule="auto"/>
        <w:ind w:firstLine="720"/>
        <w:contextualSpacing/>
        <w:jc w:val="both"/>
        <w:rPr>
          <w:rFonts w:eastAsia="Times New Roman" w:cs="Times New Roman"/>
          <w:szCs w:val="24"/>
        </w:rPr>
      </w:pPr>
      <w:r>
        <w:rPr>
          <w:rFonts w:eastAsia="Times New Roman" w:cs="Times New Roman"/>
          <w:b/>
          <w:szCs w:val="24"/>
        </w:rPr>
        <w:t>ΚΩΝΣΤΑΝΤΙΝΟΣ</w:t>
      </w:r>
      <w:r>
        <w:rPr>
          <w:rFonts w:eastAsia="Times New Roman" w:cs="Times New Roman"/>
          <w:b/>
          <w:szCs w:val="24"/>
        </w:rPr>
        <w:t xml:space="preserve"> ΚΑΤΣΑΦΑΔΟΣ:</w:t>
      </w:r>
      <w:r>
        <w:rPr>
          <w:rFonts w:eastAsia="Times New Roman" w:cs="Times New Roman"/>
          <w:szCs w:val="24"/>
        </w:rPr>
        <w:t xml:space="preserve"> Ευχαριστώ, κυρία Πρόεδρε. </w:t>
      </w:r>
    </w:p>
    <w:p w14:paraId="7A2374B1" w14:textId="77777777" w:rsidR="002A3095" w:rsidRDefault="00B7541C">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θα σταθώ σ’ αυτά τα οποία είπατε στην </w:t>
      </w:r>
      <w:proofErr w:type="spellStart"/>
      <w:r>
        <w:rPr>
          <w:rFonts w:eastAsia="Times New Roman" w:cs="Times New Roman"/>
          <w:szCs w:val="24"/>
        </w:rPr>
        <w:t>πρωτομιλία</w:t>
      </w:r>
      <w:proofErr w:type="spellEnd"/>
      <w:r>
        <w:rPr>
          <w:rFonts w:eastAsia="Times New Roman" w:cs="Times New Roman"/>
          <w:szCs w:val="24"/>
        </w:rPr>
        <w:t xml:space="preserve"> σας. Κατ’ αρχάς, εγώ δεν ξέρω τον τρόπο με τον οποίο έχει λυθεί το θέμα, διότι ακόμα και σήμερα που μιλάω δεν έχει λυθεί το ζήτημα. Θα ήθελα, λοιπόν, στ</w:t>
      </w:r>
      <w:r>
        <w:rPr>
          <w:rFonts w:eastAsia="Times New Roman" w:cs="Times New Roman"/>
          <w:szCs w:val="24"/>
        </w:rPr>
        <w:t xml:space="preserve">η δευτερολογία σας να μας πείτε με ποιον τρόπο έχει λυθεί το θέμα, ούτως ώστε να ενημερωθούν και να το γνωρίζουν και οι συμπολίτες μας στην Ύδρα. Διότι συνεχίζουν να πληρώνουν 6 ευρώ ανά εισιτήριο –ενώ πλήρωναν 3 ευρώ- για να κάνουν μια διπλή διαδρομή που </w:t>
      </w:r>
      <w:r>
        <w:rPr>
          <w:rFonts w:eastAsia="Times New Roman" w:cs="Times New Roman"/>
          <w:szCs w:val="24"/>
        </w:rPr>
        <w:t xml:space="preserve">δεν τους χρειάζεται. Κι αν δεν το κάνουν αυτό, θα πρέπει να πληρώσουν 10 ή 20 ευρώ στα θαλάσσια ταξί. </w:t>
      </w:r>
    </w:p>
    <w:p w14:paraId="7A2374B2" w14:textId="77777777" w:rsidR="002A3095" w:rsidRDefault="00B7541C">
      <w:pPr>
        <w:spacing w:line="600" w:lineRule="auto"/>
        <w:ind w:firstLine="720"/>
        <w:contextualSpacing/>
        <w:jc w:val="both"/>
        <w:rPr>
          <w:rFonts w:eastAsia="Times New Roman" w:cs="Times New Roman"/>
          <w:szCs w:val="24"/>
        </w:rPr>
      </w:pPr>
      <w:r>
        <w:rPr>
          <w:rFonts w:eastAsia="Times New Roman" w:cs="Times New Roman"/>
          <w:szCs w:val="24"/>
        </w:rPr>
        <w:t>Κοιτάξτε, κύριε Υπουργέ. Η χώρα μας είναι μια χώρα η οποία έχει ένα μεγάλο προνόμιο. Έχει αυτή τη γεωγραφική θέση και αυτό το κλίμα, τα οποία θα μπορούσα</w:t>
      </w:r>
      <w:r>
        <w:rPr>
          <w:rFonts w:eastAsia="Times New Roman" w:cs="Times New Roman"/>
          <w:szCs w:val="24"/>
        </w:rPr>
        <w:t xml:space="preserve">ν να είχαν βοηθήσει να λυθούν σε έναν </w:t>
      </w:r>
      <w:r>
        <w:rPr>
          <w:rFonts w:eastAsia="Times New Roman" w:cs="Times New Roman"/>
          <w:szCs w:val="24"/>
        </w:rPr>
        <w:lastRenderedPageBreak/>
        <w:t>μεγάλο βαθμό όλα μας τα οικονομικά προβλήματα μέσα από την αξιοποίηση των τουριστικών υποδομών, αλλά και την αξιοποίηση ευρύτερα όλων των τουριστικών επαγγελμάτων. Ίσως θα μπορούσαμε να είχαμε λύσει και το μεγάλο πρόβλ</w:t>
      </w:r>
      <w:r>
        <w:rPr>
          <w:rFonts w:eastAsia="Times New Roman" w:cs="Times New Roman"/>
          <w:szCs w:val="24"/>
        </w:rPr>
        <w:t>ημα της ανεργίας.</w:t>
      </w:r>
    </w:p>
    <w:p w14:paraId="7A2374B3" w14:textId="77777777" w:rsidR="002A3095" w:rsidRDefault="00B7541C">
      <w:pPr>
        <w:spacing w:line="600" w:lineRule="auto"/>
        <w:ind w:firstLine="720"/>
        <w:contextualSpacing/>
        <w:jc w:val="both"/>
        <w:rPr>
          <w:rFonts w:eastAsia="Times New Roman" w:cs="Times New Roman"/>
          <w:szCs w:val="24"/>
        </w:rPr>
      </w:pPr>
      <w:r>
        <w:rPr>
          <w:rFonts w:eastAsia="Times New Roman" w:cs="Times New Roman"/>
          <w:szCs w:val="24"/>
        </w:rPr>
        <w:t>Αυτό το οποίο θα έπρεπε να υπάρχει –και συμφωνώ μαζί σας- είναι να υπάρχει μια κουλτούρα συνεργασίας μεταξύ όλων αυτών των επαγγελμάτων τα οποία σχετίζονται με τον τουρισμό. Και νομίζω ότι όταν μιλάμε για τα ημερόπλοια, θα πρέπει να ξεκαθ</w:t>
      </w:r>
      <w:r>
        <w:rPr>
          <w:rFonts w:eastAsia="Times New Roman" w:cs="Times New Roman"/>
          <w:szCs w:val="24"/>
        </w:rPr>
        <w:t xml:space="preserve">αρίσουμε –γιατί κάποιος μπορεί να νομίζει ότι μιλάμε για πλοία- ότι μιλάμε για απλές βάρκες –κάτι που γνωρίζετε- οι οποίες κάνουν τον γύρο του νησιού. Πρόκειται για απλές βάρκες. </w:t>
      </w:r>
    </w:p>
    <w:p w14:paraId="7A2374B4" w14:textId="77777777" w:rsidR="002A3095" w:rsidRDefault="00B7541C">
      <w:pPr>
        <w:spacing w:line="600" w:lineRule="auto"/>
        <w:ind w:firstLine="720"/>
        <w:contextualSpacing/>
        <w:jc w:val="both"/>
        <w:rPr>
          <w:rFonts w:eastAsia="Times New Roman" w:cs="Times New Roman"/>
          <w:szCs w:val="24"/>
        </w:rPr>
      </w:pPr>
      <w:r>
        <w:rPr>
          <w:rFonts w:eastAsia="Times New Roman" w:cs="Times New Roman"/>
          <w:szCs w:val="24"/>
        </w:rPr>
        <w:t>Από εκεί και πέρα, λοιπόν, εγώ θα ήθελα να έχω μια ξεκάθαρη απάντηση, γιατί,</w:t>
      </w:r>
      <w:r>
        <w:rPr>
          <w:rFonts w:eastAsia="Times New Roman" w:cs="Times New Roman"/>
          <w:szCs w:val="24"/>
        </w:rPr>
        <w:t xml:space="preserve"> όπως μου είπατε, λύθηκε το πρόβλημα. Ωστόσο, εγώ δεν έχω την ίδια ενημέρωση. Γνωρίζω την επίσκεψη την οποία έκανε ο Δήμαρχος μαζί με τους αρμοδίους στο γραφείο σας. Είχε προηγηθεί η δική μου ερώτηση.</w:t>
      </w:r>
    </w:p>
    <w:p w14:paraId="7A2374B5" w14:textId="77777777" w:rsidR="002A3095" w:rsidRDefault="00B7541C">
      <w:pPr>
        <w:spacing w:line="600" w:lineRule="auto"/>
        <w:ind w:firstLine="720"/>
        <w:contextualSpacing/>
        <w:jc w:val="both"/>
        <w:rPr>
          <w:rFonts w:eastAsia="Times New Roman" w:cs="Times New Roman"/>
          <w:szCs w:val="24"/>
        </w:rPr>
      </w:pPr>
      <w:r>
        <w:rPr>
          <w:rFonts w:eastAsia="Times New Roman" w:cs="Times New Roman"/>
          <w:szCs w:val="24"/>
        </w:rPr>
        <w:lastRenderedPageBreak/>
        <w:t>Και θα σταθώ σε κάτι. Μιλήσατε για τον προηγούμενο νόμο. Εγώ νομίζω ότι αυτά τα προβλήματα δεν είναι προβλήματα για τα οποία πρέπει να μπούμε σε μια πολιτική-κομματική αντιπαράθεση. Σαφέστατα και ήταν απαραίτητος αυτός ο νόμος για να μπει μια τάξη στον καν</w:t>
      </w:r>
      <w:r>
        <w:rPr>
          <w:rFonts w:eastAsia="Times New Roman" w:cs="Times New Roman"/>
          <w:szCs w:val="24"/>
        </w:rPr>
        <w:t>ονισμό λειτουργίας στα ημερόπλοια. Επίσης, έδινε και μια αναπτυξιακή προοπτική, κάτι που δεν υπήρχε στον προηγούμενο νόμο. Όμως, ένας νόμος μπορεί να είναι ακόμα καλύτερος, όταν θα ενισχυθούν οι εξαιρέσεις του. Και εδώ μιλάμε για μια εξαίρεση, την οποία γν</w:t>
      </w:r>
      <w:r>
        <w:rPr>
          <w:rFonts w:eastAsia="Times New Roman" w:cs="Times New Roman"/>
          <w:szCs w:val="24"/>
        </w:rPr>
        <w:t xml:space="preserve">ωρίζετε λόγω των πραγματικών δεδομένων τα οποία επικρατούν στο νησί. </w:t>
      </w:r>
    </w:p>
    <w:p w14:paraId="7A2374B6" w14:textId="77777777" w:rsidR="002A3095" w:rsidRDefault="00B7541C">
      <w:pPr>
        <w:spacing w:line="600" w:lineRule="auto"/>
        <w:ind w:firstLine="720"/>
        <w:contextualSpacing/>
        <w:jc w:val="both"/>
        <w:rPr>
          <w:rFonts w:eastAsia="Times New Roman" w:cs="Times New Roman"/>
          <w:szCs w:val="24"/>
        </w:rPr>
      </w:pPr>
      <w:r>
        <w:rPr>
          <w:rFonts w:eastAsia="Times New Roman" w:cs="Times New Roman"/>
          <w:szCs w:val="24"/>
        </w:rPr>
        <w:t xml:space="preserve">Από εκεί και πέρα, όσον αφορά το ποια </w:t>
      </w:r>
      <w:r>
        <w:rPr>
          <w:rFonts w:eastAsia="Times New Roman"/>
          <w:szCs w:val="24"/>
        </w:rPr>
        <w:t>Κυβέρνηση</w:t>
      </w:r>
      <w:r>
        <w:rPr>
          <w:rFonts w:eastAsia="Times New Roman" w:cs="Times New Roman"/>
          <w:szCs w:val="24"/>
        </w:rPr>
        <w:t xml:space="preserve"> έφερε τον έναν ή τον άλλον νόμο, είναι καλύτερο να μην το συζητήσουμε, κύριε Υπουργέ, εδώ, γιατί, όπως σας είπα, έχουν επιβαρυνθεί πάρα πο</w:t>
      </w:r>
      <w:r>
        <w:rPr>
          <w:rFonts w:eastAsia="Times New Roman" w:cs="Times New Roman"/>
          <w:szCs w:val="24"/>
        </w:rPr>
        <w:t xml:space="preserve">λύ τα νησιά του Αργοσαρωνικού. </w:t>
      </w:r>
    </w:p>
    <w:p w14:paraId="7A2374B7" w14:textId="77777777" w:rsidR="002A3095" w:rsidRDefault="00B7541C">
      <w:pPr>
        <w:spacing w:line="600" w:lineRule="auto"/>
        <w:ind w:firstLine="720"/>
        <w:contextualSpacing/>
        <w:jc w:val="both"/>
        <w:rPr>
          <w:rFonts w:eastAsia="Times New Roman" w:cs="Times New Roman"/>
          <w:szCs w:val="24"/>
        </w:rPr>
      </w:pPr>
      <w:r>
        <w:rPr>
          <w:rFonts w:eastAsia="Times New Roman" w:cs="Times New Roman"/>
          <w:szCs w:val="24"/>
        </w:rPr>
        <w:t>Θα σας πω μόνο ένα πράγμα. Γνωρίζετε πού έχουν πάει πλέον τα εισιτήρια για τα νησιά με την επιβολή του ΦΠΑ και τον έκτακτο φόρο, ο οποίος μπήκε πέρυσι 10% παραπάνω.</w:t>
      </w:r>
    </w:p>
    <w:p w14:paraId="7A2374B8" w14:textId="77777777" w:rsidR="002A3095" w:rsidRDefault="00B7541C">
      <w:pPr>
        <w:spacing w:line="600" w:lineRule="auto"/>
        <w:ind w:firstLine="720"/>
        <w:contextualSpacing/>
        <w:jc w:val="both"/>
        <w:rPr>
          <w:rFonts w:eastAsia="Times New Roman" w:cs="Times New Roman"/>
          <w:szCs w:val="24"/>
        </w:rPr>
      </w:pPr>
      <w:r>
        <w:rPr>
          <w:rFonts w:eastAsia="Times New Roman"/>
          <w:b/>
          <w:szCs w:val="24"/>
        </w:rPr>
        <w:lastRenderedPageBreak/>
        <w:t>ΠΡΟΕΔΡΕΥΟΥΣΑ (Αναστασία Χριστοδουλοπούλου):</w:t>
      </w:r>
      <w:r>
        <w:rPr>
          <w:rFonts w:eastAsia="Times New Roman"/>
          <w:szCs w:val="24"/>
        </w:rPr>
        <w:t xml:space="preserve"> </w:t>
      </w:r>
      <w:r>
        <w:rPr>
          <w:rFonts w:eastAsia="Times New Roman" w:cs="Times New Roman"/>
          <w:szCs w:val="24"/>
        </w:rPr>
        <w:t>Ορίστε, κύριε Υ</w:t>
      </w:r>
      <w:r>
        <w:rPr>
          <w:rFonts w:eastAsia="Times New Roman" w:cs="Times New Roman"/>
          <w:szCs w:val="24"/>
        </w:rPr>
        <w:t xml:space="preserve">πουργέ, έχτε τον λόγο για τρία λεπτά ακριβώς. </w:t>
      </w:r>
    </w:p>
    <w:p w14:paraId="7A2374B9" w14:textId="77777777" w:rsidR="002A3095" w:rsidRDefault="00B7541C">
      <w:pPr>
        <w:spacing w:line="600" w:lineRule="auto"/>
        <w:ind w:firstLine="720"/>
        <w:contextualSpacing/>
        <w:jc w:val="both"/>
        <w:rPr>
          <w:rFonts w:eastAsia="Times New Roman" w:cs="Times New Roman"/>
          <w:szCs w:val="24"/>
        </w:rPr>
      </w:pPr>
      <w:r>
        <w:rPr>
          <w:rFonts w:eastAsia="Times New Roman"/>
          <w:b/>
          <w:szCs w:val="24"/>
        </w:rPr>
        <w:t>ΘΕΟΔΩΡΟΣ ΔΡΙΤΣΑΣ (Υπουργός Ναυτιλίας και Νησιωτικής Πολιτικής):</w:t>
      </w:r>
      <w:r>
        <w:rPr>
          <w:rFonts w:eastAsia="Times New Roman"/>
          <w:szCs w:val="24"/>
        </w:rPr>
        <w:t xml:space="preserve"> Κύριε συνάδελφε,</w:t>
      </w:r>
      <w:r>
        <w:rPr>
          <w:rFonts w:eastAsia="Times New Roman" w:cs="Times New Roman"/>
          <w:szCs w:val="24"/>
        </w:rPr>
        <w:t xml:space="preserve"> σας επισήμανα ότι το θέμα δεν τίθεται μονομερώς. Τίθεται από δύο –θα το βάλω εντός εισαγωγικών- «ανταγωνιζόμενες» επαγγελματικές</w:t>
      </w:r>
      <w:r>
        <w:rPr>
          <w:rFonts w:eastAsia="Times New Roman" w:cs="Times New Roman"/>
          <w:szCs w:val="24"/>
        </w:rPr>
        <w:t xml:space="preserve"> κατηγορίες, αυτές των ημερόπλοιων και αυτές των επαγγελματιών θαλασσίων ταξί. </w:t>
      </w:r>
    </w:p>
    <w:p w14:paraId="7A2374BA" w14:textId="77777777" w:rsidR="002A3095" w:rsidRDefault="00B7541C">
      <w:pPr>
        <w:spacing w:line="600" w:lineRule="auto"/>
        <w:ind w:firstLine="720"/>
        <w:contextualSpacing/>
        <w:jc w:val="both"/>
        <w:rPr>
          <w:rFonts w:eastAsia="Times New Roman" w:cs="Times New Roman"/>
          <w:szCs w:val="24"/>
        </w:rPr>
      </w:pPr>
      <w:r>
        <w:rPr>
          <w:rFonts w:eastAsia="Times New Roman" w:cs="Times New Roman"/>
          <w:szCs w:val="24"/>
        </w:rPr>
        <w:t>Εκεί, λοιπόν, οι νομοθετικές ρυθμίσεις πρέπει να είναι ισορροπημένες. Έτσι δεν είναι; Πρόκειται για δεκαεννέα επαγγελματικά τουριστικά ημερόπλοια που δεν είναι βάρκες. Είναι πλ</w:t>
      </w:r>
      <w:r>
        <w:rPr>
          <w:rFonts w:eastAsia="Times New Roman" w:cs="Times New Roman"/>
          <w:szCs w:val="24"/>
        </w:rPr>
        <w:t xml:space="preserve">οιάρια. Προφανώς δεν πρόκειται ούτε για υπερωκεάνεια ούτε για κρουαζιερόπλοια ούτε για μεγάλα πλοία. Όμως, δεν είναι και βάρκες. Είναι πλοιάρια που μεταφέρουν αρκετούς επιβάτες με όλη την εγκατάσταση. </w:t>
      </w:r>
    </w:p>
    <w:p w14:paraId="7A2374BB" w14:textId="77777777" w:rsidR="002A3095" w:rsidRDefault="00B7541C">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Εδώ, λοιπόν, οι </w:t>
      </w:r>
      <w:r>
        <w:rPr>
          <w:rFonts w:eastAsia="Times New Roman" w:cs="Times New Roman"/>
          <w:szCs w:val="24"/>
        </w:rPr>
        <w:t xml:space="preserve">διενεργούντες </w:t>
      </w:r>
      <w:r>
        <w:rPr>
          <w:rFonts w:eastAsia="Times New Roman" w:cs="Times New Roman"/>
          <w:szCs w:val="24"/>
        </w:rPr>
        <w:t>ημερήσια θαλάσσια ταξίδι</w:t>
      </w:r>
      <w:r>
        <w:rPr>
          <w:rFonts w:eastAsia="Times New Roman" w:cs="Times New Roman"/>
          <w:szCs w:val="24"/>
        </w:rPr>
        <w:t xml:space="preserve">α μεταξύ της χώρας της Ύδρας και των παρακείμενων όρμων ή ακτών του νησιού -καθώς δεν επιτρέπεται η κυκλοφορία αυτοκινήτων ή άλλων κ.λπ. στο νησί αυτό- πράγματι εκτελούν αυτήν την υπηρεσία. </w:t>
      </w:r>
    </w:p>
    <w:p w14:paraId="7A2374BC" w14:textId="77777777" w:rsidR="002A3095" w:rsidRDefault="00B7541C">
      <w:pPr>
        <w:spacing w:line="600" w:lineRule="auto"/>
        <w:contextualSpacing/>
        <w:jc w:val="both"/>
        <w:rPr>
          <w:rFonts w:eastAsia="Times New Roman" w:cs="Times New Roman"/>
          <w:szCs w:val="24"/>
        </w:rPr>
      </w:pPr>
      <w:r>
        <w:rPr>
          <w:rFonts w:eastAsia="Times New Roman" w:cs="Times New Roman"/>
          <w:szCs w:val="24"/>
        </w:rPr>
        <w:t>Η άλλη υπηρεσία, της απλής μεταφοράς εκτελείται με τα θαλάσσια τα</w:t>
      </w:r>
      <w:r>
        <w:rPr>
          <w:rFonts w:eastAsia="Times New Roman" w:cs="Times New Roman"/>
          <w:szCs w:val="24"/>
        </w:rPr>
        <w:t>ξί ή δύναται υπό προϋποθέσεις να εκτελεστεί με δρομολογημένο πλοίο.</w:t>
      </w:r>
    </w:p>
    <w:p w14:paraId="7A2374BD" w14:textId="77777777" w:rsidR="002A3095" w:rsidRDefault="00B7541C">
      <w:pPr>
        <w:spacing w:line="600" w:lineRule="auto"/>
        <w:ind w:firstLine="720"/>
        <w:contextualSpacing/>
        <w:jc w:val="both"/>
        <w:rPr>
          <w:rFonts w:eastAsia="Times New Roman" w:cs="Times New Roman"/>
          <w:szCs w:val="24"/>
        </w:rPr>
      </w:pPr>
      <w:r>
        <w:rPr>
          <w:rFonts w:eastAsia="Times New Roman" w:cs="Times New Roman"/>
          <w:szCs w:val="24"/>
        </w:rPr>
        <w:t>Αυτά πρέπει να συνθέσουμε και όχι απλώς να εξαιρέσουμε την Ύδρα από αυτό. Διότι, αν εξαιρέσουμε την Ύδρα και μόνο -μια απλή λύση που προτείνετε εσείς- θα γεμίσουμε με άλλου τύπου προβλήματ</w:t>
      </w:r>
      <w:r>
        <w:rPr>
          <w:rFonts w:eastAsia="Times New Roman" w:cs="Times New Roman"/>
          <w:szCs w:val="24"/>
        </w:rPr>
        <w:t>α.</w:t>
      </w:r>
    </w:p>
    <w:p w14:paraId="7A2374BE" w14:textId="77777777" w:rsidR="002A3095" w:rsidRDefault="00B7541C">
      <w:pPr>
        <w:spacing w:line="600" w:lineRule="auto"/>
        <w:ind w:firstLine="720"/>
        <w:contextualSpacing/>
        <w:jc w:val="both"/>
        <w:rPr>
          <w:rFonts w:eastAsia="Times New Roman" w:cs="Times New Roman"/>
          <w:szCs w:val="24"/>
        </w:rPr>
      </w:pPr>
      <w:r>
        <w:rPr>
          <w:rFonts w:eastAsia="Times New Roman" w:cs="Times New Roman"/>
          <w:szCs w:val="24"/>
        </w:rPr>
        <w:t>Σε αυτή</w:t>
      </w:r>
      <w:r>
        <w:rPr>
          <w:rFonts w:eastAsia="Times New Roman" w:cs="Times New Roman"/>
          <w:szCs w:val="24"/>
        </w:rPr>
        <w:t>ν</w:t>
      </w:r>
      <w:r>
        <w:rPr>
          <w:rFonts w:eastAsia="Times New Roman" w:cs="Times New Roman"/>
          <w:szCs w:val="24"/>
        </w:rPr>
        <w:t xml:space="preserve"> την κατεύθυνση, η πρωτοβουλία του </w:t>
      </w:r>
      <w:r>
        <w:rPr>
          <w:rFonts w:eastAsia="Times New Roman" w:cs="Times New Roman"/>
          <w:szCs w:val="24"/>
        </w:rPr>
        <w:t>λιμενάρχη</w:t>
      </w:r>
      <w:r>
        <w:rPr>
          <w:rFonts w:eastAsia="Times New Roman" w:cs="Times New Roman"/>
          <w:szCs w:val="24"/>
        </w:rPr>
        <w:t xml:space="preserve"> -ορθώς ο άνθρωπος και με πολλή συνέπεια και τον τιμά αυτό, αφού είχε ειδοποιηθεί και από το Υπουργείο και από το Αρχηγείο ότι πρέπει να αναλάβει δράση και εκείνος για την αντιμετώπιση του ζητήματος πο</w:t>
      </w:r>
      <w:r>
        <w:rPr>
          <w:rFonts w:eastAsia="Times New Roman" w:cs="Times New Roman"/>
          <w:szCs w:val="24"/>
        </w:rPr>
        <w:t xml:space="preserve">υ είχε προκύψει- ήταν ότι ενεργοποίησε την </w:t>
      </w:r>
      <w:r>
        <w:rPr>
          <w:rFonts w:eastAsia="Times New Roman" w:cs="Times New Roman"/>
          <w:szCs w:val="24"/>
        </w:rPr>
        <w:lastRenderedPageBreak/>
        <w:t>εγκύκλιο 3342/2014, με την οποία δίνεται η δυνατότητα στο ημερόπλοιο σε περίπτωση θαλάσσιων εκδρομών λουτρών που διενεργούνται από λιμένα προς όρμο ή ακτή, όπως είναι η περίπτωση της Ύδρας, χωρίς να μεσολαβεί προσ</w:t>
      </w:r>
      <w:r>
        <w:rPr>
          <w:rFonts w:eastAsia="Times New Roman" w:cs="Times New Roman"/>
          <w:szCs w:val="24"/>
        </w:rPr>
        <w:t>έγγιση σε άλλο λιμένα, να αναχωρήσει μετά την αποβίβαση των επιβατών στον όρμο ή την ακτή, προκειμένου να εκτελέσει και άλλο δρομολόγιο για την καλύτερη εξυπηρέτηση, με μοναδική προς το παρόν, σύμφωνα με το</w:t>
      </w:r>
      <w:r>
        <w:rPr>
          <w:rFonts w:eastAsia="Times New Roman" w:cs="Times New Roman"/>
          <w:szCs w:val="24"/>
        </w:rPr>
        <w:t>ν</w:t>
      </w:r>
      <w:r>
        <w:rPr>
          <w:rFonts w:eastAsia="Times New Roman" w:cs="Times New Roman"/>
          <w:szCs w:val="24"/>
        </w:rPr>
        <w:t xml:space="preserve"> νόμο, υποχρέωση την επιστροφή του συνόλου των επ</w:t>
      </w:r>
      <w:r>
        <w:rPr>
          <w:rFonts w:eastAsia="Times New Roman" w:cs="Times New Roman"/>
          <w:szCs w:val="24"/>
        </w:rPr>
        <w:t>ιβατών που έχει μεταφέρει στο λιμάνι αφετηρίας.</w:t>
      </w:r>
    </w:p>
    <w:p w14:paraId="7A2374BF" w14:textId="77777777" w:rsidR="002A3095" w:rsidRDefault="00B7541C">
      <w:pPr>
        <w:spacing w:line="600" w:lineRule="auto"/>
        <w:ind w:firstLine="720"/>
        <w:contextualSpacing/>
        <w:jc w:val="both"/>
        <w:rPr>
          <w:rFonts w:eastAsia="Times New Roman" w:cs="Times New Roman"/>
          <w:szCs w:val="24"/>
        </w:rPr>
      </w:pPr>
      <w:r>
        <w:rPr>
          <w:rFonts w:eastAsia="Times New Roman" w:cs="Times New Roman"/>
          <w:szCs w:val="24"/>
        </w:rPr>
        <w:t xml:space="preserve">Αυτό ήδη επενέργησε θετικά και έχουμε μια πρώτη βελτίωση και ομαλοποίηση. Προφανώς, δεν λύνει συνολικά το ζήτημα. Προφανώς, εκκρεμεί, αλλά έδωσε μια δυνατότητα να υπάρξει μια </w:t>
      </w:r>
      <w:proofErr w:type="spellStart"/>
      <w:r>
        <w:rPr>
          <w:rFonts w:eastAsia="Times New Roman" w:cs="Times New Roman"/>
          <w:szCs w:val="24"/>
        </w:rPr>
        <w:t>κατα</w:t>
      </w:r>
      <w:r>
        <w:rPr>
          <w:rFonts w:eastAsia="Times New Roman" w:cs="Times New Roman"/>
          <w:szCs w:val="24"/>
        </w:rPr>
        <w:t>λ</w:t>
      </w:r>
      <w:r>
        <w:rPr>
          <w:rFonts w:eastAsia="Times New Roman" w:cs="Times New Roman"/>
          <w:szCs w:val="24"/>
        </w:rPr>
        <w:t>λαγή</w:t>
      </w:r>
      <w:proofErr w:type="spellEnd"/>
      <w:r>
        <w:rPr>
          <w:rFonts w:eastAsia="Times New Roman" w:cs="Times New Roman"/>
          <w:szCs w:val="24"/>
        </w:rPr>
        <w:t xml:space="preserve"> και μια δυνατότητα </w:t>
      </w:r>
      <w:r>
        <w:rPr>
          <w:rFonts w:eastAsia="Times New Roman" w:cs="Times New Roman"/>
          <w:szCs w:val="24"/>
        </w:rPr>
        <w:t>συνεννόησης.</w:t>
      </w:r>
    </w:p>
    <w:p w14:paraId="7A2374C0" w14:textId="77777777" w:rsidR="002A3095" w:rsidRDefault="00B7541C">
      <w:pPr>
        <w:spacing w:line="600" w:lineRule="auto"/>
        <w:ind w:firstLine="720"/>
        <w:contextualSpacing/>
        <w:jc w:val="both"/>
        <w:rPr>
          <w:rFonts w:eastAsia="Times New Roman" w:cs="Times New Roman"/>
          <w:szCs w:val="24"/>
        </w:rPr>
      </w:pPr>
      <w:r>
        <w:rPr>
          <w:rFonts w:eastAsia="Times New Roman" w:cs="Times New Roman"/>
          <w:szCs w:val="24"/>
        </w:rPr>
        <w:t>Στην ίδια κατεύθυνση, η δυνατότητα της μεταφοράς μέσω των θαλασσίων ταξί όχι μόνο οχτώ ατόμων ανά θαλάσσιο ταξί, αλλά μέχρι και είκοσι -που το επιτρέπει ο κανονισμός και θα μπορούσαμε να δώσουμε τέτοια άδεια- δίνει προς αυτή</w:t>
      </w:r>
      <w:r>
        <w:rPr>
          <w:rFonts w:eastAsia="Times New Roman" w:cs="Times New Roman"/>
          <w:szCs w:val="24"/>
        </w:rPr>
        <w:t>ν</w:t>
      </w:r>
      <w:r>
        <w:rPr>
          <w:rFonts w:eastAsia="Times New Roman" w:cs="Times New Roman"/>
          <w:szCs w:val="24"/>
        </w:rPr>
        <w:t xml:space="preserve"> την κατεύθυνση μι</w:t>
      </w:r>
      <w:r>
        <w:rPr>
          <w:rFonts w:eastAsia="Times New Roman" w:cs="Times New Roman"/>
          <w:szCs w:val="24"/>
        </w:rPr>
        <w:t xml:space="preserve">α άλλη δυνατότητα, η οποία και αυτή υπό προϋποθέσεις </w:t>
      </w:r>
      <w:r>
        <w:rPr>
          <w:rFonts w:eastAsia="Times New Roman" w:cs="Times New Roman"/>
          <w:szCs w:val="24"/>
        </w:rPr>
        <w:lastRenderedPageBreak/>
        <w:t>μπορεί να καλύψει με επαρκή τρόπο τη μεταφορά των ανθρώπων. Δεν είναι μεγάλο πρόβλημα. Είναι μικρό πρόβλημα, μεγάλο για κάποιες επαγγελματικές κατηγορίες και για το νησί ίσως και όσο επηρεάζεται από αυτό</w:t>
      </w:r>
      <w:r>
        <w:rPr>
          <w:rFonts w:eastAsia="Times New Roman" w:cs="Times New Roman"/>
          <w:szCs w:val="24"/>
        </w:rPr>
        <w:t>.</w:t>
      </w:r>
    </w:p>
    <w:p w14:paraId="7A2374C1" w14:textId="77777777" w:rsidR="002A3095" w:rsidRDefault="00B7541C">
      <w:pPr>
        <w:spacing w:line="600" w:lineRule="auto"/>
        <w:ind w:firstLine="720"/>
        <w:contextualSpacing/>
        <w:jc w:val="both"/>
        <w:rPr>
          <w:rFonts w:eastAsia="Times New Roman" w:cs="Times New Roman"/>
          <w:szCs w:val="24"/>
        </w:rPr>
      </w:pPr>
      <w:r>
        <w:rPr>
          <w:rFonts w:eastAsia="Times New Roman" w:cs="Times New Roman"/>
          <w:szCs w:val="24"/>
        </w:rPr>
        <w:t xml:space="preserve">Θα το λύσουμε με τον πιο ευέλικτο και σωστό τρόπο, ώστε να είναι βιώσιμο. Μόνο που για να το λύσουμε θετικά, πρέπει να λάβουμε υπ’ </w:t>
      </w:r>
      <w:proofErr w:type="spellStart"/>
      <w:r>
        <w:rPr>
          <w:rFonts w:eastAsia="Times New Roman" w:cs="Times New Roman"/>
          <w:szCs w:val="24"/>
        </w:rPr>
        <w:t>όψιν</w:t>
      </w:r>
      <w:proofErr w:type="spellEnd"/>
      <w:r>
        <w:rPr>
          <w:rFonts w:eastAsia="Times New Roman" w:cs="Times New Roman"/>
          <w:szCs w:val="24"/>
        </w:rPr>
        <w:t xml:space="preserve"> όλη την επικράτεια, διότι, αν κάνουμε μόνο μια εξαίρεση για την Ύδρα, αυτή δεν μπορεί να ισχύει μόνο για την Ύδρα. Πρέ</w:t>
      </w:r>
      <w:r>
        <w:rPr>
          <w:rFonts w:eastAsia="Times New Roman" w:cs="Times New Roman"/>
          <w:szCs w:val="24"/>
        </w:rPr>
        <w:t>πει νομοθετικά να είναι κατοχυρωμένη. Πρέπει να ισχύει και για άλλες περιπτώσεις και εκεί, πράγματι, η ορθή νομοθέτηση δεν θα ικανοποιηθεί.</w:t>
      </w:r>
    </w:p>
    <w:p w14:paraId="7A2374C2" w14:textId="77777777" w:rsidR="002A3095" w:rsidRDefault="00B7541C">
      <w:pPr>
        <w:spacing w:line="600" w:lineRule="auto"/>
        <w:ind w:firstLine="720"/>
        <w:contextualSpacing/>
        <w:jc w:val="both"/>
        <w:rPr>
          <w:rFonts w:eastAsia="Times New Roman" w:cs="Times New Roman"/>
          <w:szCs w:val="24"/>
        </w:rPr>
      </w:pPr>
      <w:r>
        <w:rPr>
          <w:rFonts w:eastAsia="Times New Roman" w:cs="Times New Roman"/>
          <w:szCs w:val="24"/>
        </w:rPr>
        <w:t xml:space="preserve">Όλα αυτά τα λαμβάνουμε υπ’ </w:t>
      </w:r>
      <w:proofErr w:type="spellStart"/>
      <w:r>
        <w:rPr>
          <w:rFonts w:eastAsia="Times New Roman" w:cs="Times New Roman"/>
          <w:szCs w:val="24"/>
        </w:rPr>
        <w:t>όψιν</w:t>
      </w:r>
      <w:proofErr w:type="spellEnd"/>
      <w:r>
        <w:rPr>
          <w:rFonts w:eastAsia="Times New Roman" w:cs="Times New Roman"/>
          <w:szCs w:val="24"/>
        </w:rPr>
        <w:t>, γιατί έτσι θέλουμε να νομοθετούμε. Να είστε βέβαιος ότι μπορούμε να συνεργαστούμε κ</w:t>
      </w:r>
      <w:r>
        <w:rPr>
          <w:rFonts w:eastAsia="Times New Roman" w:cs="Times New Roman"/>
          <w:szCs w:val="24"/>
        </w:rPr>
        <w:t xml:space="preserve">αι στη διαδικασία αυτή και ότι δεν θα περάσει το καλοκαίρι με την ένταση που τον προηγούμενο μήνα εκδηλώθηκε στο νησί και θα βρεθούν οι σχετικές ισορροπίες που είναι αναγκαίες επ’ </w:t>
      </w:r>
      <w:proofErr w:type="spellStart"/>
      <w:r>
        <w:rPr>
          <w:rFonts w:eastAsia="Times New Roman" w:cs="Times New Roman"/>
          <w:szCs w:val="24"/>
        </w:rPr>
        <w:t>ωφελ</w:t>
      </w:r>
      <w:r>
        <w:rPr>
          <w:rFonts w:eastAsia="Times New Roman" w:cs="Times New Roman"/>
          <w:szCs w:val="24"/>
        </w:rPr>
        <w:t>ε</w:t>
      </w:r>
      <w:r>
        <w:rPr>
          <w:rFonts w:eastAsia="Times New Roman" w:cs="Times New Roman"/>
          <w:szCs w:val="24"/>
        </w:rPr>
        <w:t>ία</w:t>
      </w:r>
      <w:proofErr w:type="spellEnd"/>
      <w:r>
        <w:rPr>
          <w:rFonts w:eastAsia="Times New Roman" w:cs="Times New Roman"/>
          <w:szCs w:val="24"/>
        </w:rPr>
        <w:t xml:space="preserve"> όλου του νησιού. Τα ζητήματα που εντοπίσατε για τη νησιωτική Ελλάδα </w:t>
      </w:r>
      <w:r>
        <w:rPr>
          <w:rFonts w:eastAsia="Times New Roman" w:cs="Times New Roman"/>
          <w:szCs w:val="24"/>
        </w:rPr>
        <w:t>και για τα νησιά του Σαρωνικού είναι υπαρκτά. Δεν υπάρχει λόγος να προσθέτουμε καινούργια.</w:t>
      </w:r>
    </w:p>
    <w:p w14:paraId="7A2374C3" w14:textId="77777777" w:rsidR="002A3095" w:rsidRDefault="00B7541C">
      <w:pPr>
        <w:spacing w:line="600" w:lineRule="auto"/>
        <w:ind w:firstLine="720"/>
        <w:contextualSpacing/>
        <w:jc w:val="both"/>
        <w:rPr>
          <w:rFonts w:eastAsia="Times New Roman" w:cs="Times New Roman"/>
          <w:szCs w:val="24"/>
        </w:rPr>
      </w:pPr>
      <w:r>
        <w:rPr>
          <w:rFonts w:eastAsia="Times New Roman" w:cs="Times New Roman"/>
          <w:b/>
          <w:szCs w:val="24"/>
        </w:rPr>
        <w:lastRenderedPageBreak/>
        <w:t>ΠΡΟΕΔΡΕΥΟΥΣΑ (Αναστασία Χριστοδουλοπούλου):</w:t>
      </w:r>
      <w:r>
        <w:rPr>
          <w:rFonts w:eastAsia="Times New Roman" w:cs="Times New Roman"/>
          <w:szCs w:val="24"/>
        </w:rPr>
        <w:t xml:space="preserve"> Ευχαριστούμε.</w:t>
      </w:r>
    </w:p>
    <w:p w14:paraId="7A2374C4" w14:textId="77777777" w:rsidR="002A3095" w:rsidRDefault="00B7541C">
      <w:pPr>
        <w:spacing w:line="600" w:lineRule="auto"/>
        <w:ind w:firstLine="720"/>
        <w:contextualSpacing/>
        <w:jc w:val="both"/>
        <w:rPr>
          <w:rFonts w:eastAsia="Times New Roman" w:cs="Times New Roman"/>
          <w:szCs w:val="24"/>
        </w:rPr>
      </w:pPr>
      <w:r>
        <w:rPr>
          <w:rFonts w:eastAsia="Times New Roman" w:cs="Times New Roman"/>
          <w:szCs w:val="24"/>
        </w:rPr>
        <w:t>Πριν μπούμε στη συζήτηση της επόμενης ερώτησης, έχω να κάνω μια ακόμα ανακοίνωση προς το Σώμα.</w:t>
      </w:r>
    </w:p>
    <w:p w14:paraId="7A2374C5" w14:textId="77777777" w:rsidR="002A3095" w:rsidRDefault="00B7541C">
      <w:pPr>
        <w:spacing w:line="600" w:lineRule="auto"/>
        <w:ind w:firstLine="720"/>
        <w:contextualSpacing/>
        <w:jc w:val="both"/>
        <w:rPr>
          <w:rFonts w:eastAsia="Times New Roman" w:cs="Times New Roman"/>
          <w:szCs w:val="24"/>
        </w:rPr>
      </w:pPr>
      <w:r>
        <w:rPr>
          <w:rFonts w:eastAsia="Times New Roman" w:cs="Times New Roman"/>
          <w:szCs w:val="24"/>
        </w:rPr>
        <w:t xml:space="preserve">Οι Υπουργοί </w:t>
      </w:r>
      <w:r>
        <w:rPr>
          <w:rFonts w:eastAsia="Times New Roman" w:cs="Times New Roman"/>
          <w:szCs w:val="24"/>
        </w:rPr>
        <w:t>Πολιτισμού και Αθλητισμού, Εσωτερικών και Διοικητικής Ανασυγκρότησης, Παιδείας, Έρευνας και Θρησκευμάτων, Δικαιοσύνης, Διαφάνειας και Ανθρωπίνων Δικαιωμάτων, Οικονομικών, Οικονομίας, Ανάπτυξης και Τουρισμού, καθώς και οι Αναπληρωτές Υπουργοί Εσωτερικών και</w:t>
      </w:r>
      <w:r>
        <w:rPr>
          <w:rFonts w:eastAsia="Times New Roman" w:cs="Times New Roman"/>
          <w:szCs w:val="24"/>
        </w:rPr>
        <w:t xml:space="preserve"> Διοικητικής Ανασυγκρότησης και Οικονομικών, κατέθεσαν στις 4-7-2016 σχέδιο νόμου: «Συλλογική διαχείριση δικαιωμάτων πνευματικής ιδιοκτησίας και συγγενικών δικαιωμάτων, χορήγηση </w:t>
      </w:r>
      <w:proofErr w:type="spellStart"/>
      <w:r>
        <w:rPr>
          <w:rFonts w:eastAsia="Times New Roman" w:cs="Times New Roman"/>
          <w:szCs w:val="24"/>
        </w:rPr>
        <w:t>πολυεδαφικών</w:t>
      </w:r>
      <w:proofErr w:type="spellEnd"/>
      <w:r>
        <w:rPr>
          <w:rFonts w:eastAsia="Times New Roman" w:cs="Times New Roman"/>
          <w:szCs w:val="24"/>
        </w:rPr>
        <w:t xml:space="preserve"> αδειών για </w:t>
      </w:r>
      <w:proofErr w:type="spellStart"/>
      <w:r>
        <w:rPr>
          <w:rFonts w:eastAsia="Times New Roman" w:cs="Times New Roman"/>
          <w:szCs w:val="24"/>
        </w:rPr>
        <w:t>επιγραμμικές</w:t>
      </w:r>
      <w:proofErr w:type="spellEnd"/>
      <w:r>
        <w:rPr>
          <w:rFonts w:eastAsia="Times New Roman" w:cs="Times New Roman"/>
          <w:szCs w:val="24"/>
        </w:rPr>
        <w:t xml:space="preserve"> χρήσεις μουσικών έργων και άλλα θέματα, α</w:t>
      </w:r>
      <w:r>
        <w:rPr>
          <w:rFonts w:eastAsia="Times New Roman" w:cs="Times New Roman"/>
          <w:szCs w:val="24"/>
        </w:rPr>
        <w:t>ρμοδιότητας Υπουργείου Πολιτισμού και Αθλητισμού».</w:t>
      </w:r>
    </w:p>
    <w:p w14:paraId="7A2374C6" w14:textId="77777777" w:rsidR="002A3095" w:rsidRDefault="00B7541C">
      <w:pPr>
        <w:spacing w:line="600" w:lineRule="auto"/>
        <w:ind w:firstLine="720"/>
        <w:contextualSpacing/>
        <w:jc w:val="both"/>
        <w:rPr>
          <w:rFonts w:eastAsia="Times New Roman" w:cs="Times New Roman"/>
          <w:szCs w:val="24"/>
        </w:rPr>
      </w:pPr>
      <w:r>
        <w:rPr>
          <w:rFonts w:eastAsia="Times New Roman" w:cs="Times New Roman"/>
          <w:szCs w:val="24"/>
        </w:rPr>
        <w:t>Παραπέμπεται στην αρμόδια Διαρκή Επιτροπή.</w:t>
      </w:r>
    </w:p>
    <w:p w14:paraId="7A2374C7" w14:textId="77777777" w:rsidR="002A3095" w:rsidRDefault="00B7541C">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Θα συζητηθεί η τρίτη με αριθμό 1035/21-6-2016 επίκαιρη ερώτηση πρώτου κύκλου του Βουλευτή Αργολίδας της Δημοκρατικής Συμπαράταξης ΠΑΣΟΚ – ΔΗΜΑΡ κ. Ιωάννη Μανιάτη </w:t>
      </w:r>
      <w:r>
        <w:rPr>
          <w:rFonts w:eastAsia="Times New Roman" w:cs="Times New Roman"/>
          <w:szCs w:val="24"/>
        </w:rPr>
        <w:t>προς τον Υπουργό Περιβάλλοντος και Ενέργειας, σχετικά με την απόδοση του τέλους από αιολικά πάρκα σε ορεινά χωριά της Αργολίδας και όλης της Ελλάδας.</w:t>
      </w:r>
    </w:p>
    <w:p w14:paraId="7A2374C8" w14:textId="77777777" w:rsidR="002A3095" w:rsidRDefault="00B7541C">
      <w:pPr>
        <w:spacing w:line="600" w:lineRule="auto"/>
        <w:ind w:firstLine="720"/>
        <w:contextualSpacing/>
        <w:jc w:val="both"/>
        <w:rPr>
          <w:rFonts w:eastAsia="Times New Roman" w:cs="Times New Roman"/>
          <w:szCs w:val="24"/>
        </w:rPr>
      </w:pPr>
      <w:r>
        <w:rPr>
          <w:rFonts w:eastAsia="Times New Roman" w:cs="Times New Roman"/>
          <w:szCs w:val="24"/>
        </w:rPr>
        <w:t>Κύριε Μανιάτη, έχετε τον λόγο για δύο λεπτά.</w:t>
      </w:r>
    </w:p>
    <w:p w14:paraId="7A2374C9" w14:textId="77777777" w:rsidR="002A3095" w:rsidRDefault="00B7541C">
      <w:pPr>
        <w:spacing w:line="600" w:lineRule="auto"/>
        <w:ind w:firstLine="720"/>
        <w:contextualSpacing/>
        <w:jc w:val="both"/>
        <w:rPr>
          <w:rFonts w:eastAsia="Times New Roman" w:cs="Times New Roman"/>
          <w:szCs w:val="24"/>
        </w:rPr>
      </w:pPr>
      <w:r>
        <w:rPr>
          <w:rFonts w:eastAsia="Times New Roman" w:cs="Times New Roman"/>
          <w:b/>
          <w:szCs w:val="24"/>
        </w:rPr>
        <w:t>ΙΩΑΝΝΗΣ ΜΑΝΙΑΤΗΣ:</w:t>
      </w:r>
      <w:r>
        <w:rPr>
          <w:rFonts w:eastAsia="Times New Roman" w:cs="Times New Roman"/>
          <w:szCs w:val="24"/>
        </w:rPr>
        <w:t xml:space="preserve"> Ευχαριστώ, κυρία Πρόεδρε.</w:t>
      </w:r>
    </w:p>
    <w:p w14:paraId="7A2374CA" w14:textId="77777777" w:rsidR="002A3095" w:rsidRDefault="00B7541C">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το 2013 με το </w:t>
      </w:r>
      <w:r>
        <w:rPr>
          <w:rFonts w:eastAsia="Times New Roman" w:cs="Times New Roman"/>
          <w:szCs w:val="24"/>
        </w:rPr>
        <w:t>ν.</w:t>
      </w:r>
      <w:r>
        <w:rPr>
          <w:rFonts w:eastAsia="Times New Roman" w:cs="Times New Roman"/>
          <w:szCs w:val="24"/>
        </w:rPr>
        <w:t>4203 λύθηκε ένα σημαντικό θέμα που αφορούσε περίπου διακόσια εβδομήντα ορεινά χωριά της χώρας και περίπου πενήντα χιλιάδες κατοίκους των περιοχών αυτών. Μιλώ για τον τρόπο κατανομής, τον αλγόριθμο δηλαδή με τον οποίο έπρεπε ν</w:t>
      </w:r>
      <w:r>
        <w:rPr>
          <w:rFonts w:eastAsia="Times New Roman" w:cs="Times New Roman"/>
          <w:szCs w:val="24"/>
        </w:rPr>
        <w:t>α γίνει η κατανομή του 2,5% συνολικά, που υπήρξαν ως κρατήσεις από τα αιολικά πάρκα στις τοπικές κοινωνίες.</w:t>
      </w:r>
    </w:p>
    <w:p w14:paraId="7A2374CB" w14:textId="77777777" w:rsidR="002A3095" w:rsidRDefault="00B7541C">
      <w:pPr>
        <w:spacing w:line="600" w:lineRule="auto"/>
        <w:ind w:firstLine="720"/>
        <w:contextualSpacing/>
        <w:jc w:val="both"/>
        <w:rPr>
          <w:rFonts w:eastAsia="Times New Roman"/>
          <w:szCs w:val="24"/>
        </w:rPr>
      </w:pPr>
      <w:r>
        <w:rPr>
          <w:rFonts w:eastAsia="Times New Roman"/>
          <w:szCs w:val="24"/>
        </w:rPr>
        <w:t>Από αυτό το 2,5%, το 1,5% πηγαίνει στις τοπικές κοινότητες, στα τοπικά χωριά και το 1% πηγαίνει ως μείωση του ηλεκτρικού ρεύματος στους μόνιμους κατ</w:t>
      </w:r>
      <w:r>
        <w:rPr>
          <w:rFonts w:eastAsia="Times New Roman"/>
          <w:szCs w:val="24"/>
        </w:rPr>
        <w:t>οίκους των περιοχών αυτών.</w:t>
      </w:r>
    </w:p>
    <w:p w14:paraId="7A2374CC" w14:textId="77777777" w:rsidR="002A3095" w:rsidRDefault="00B7541C">
      <w:pPr>
        <w:spacing w:line="600" w:lineRule="auto"/>
        <w:ind w:firstLine="720"/>
        <w:contextualSpacing/>
        <w:jc w:val="both"/>
        <w:rPr>
          <w:rFonts w:eastAsia="Times New Roman"/>
          <w:szCs w:val="24"/>
        </w:rPr>
      </w:pPr>
      <w:r>
        <w:rPr>
          <w:rFonts w:eastAsia="Times New Roman"/>
          <w:szCs w:val="24"/>
        </w:rPr>
        <w:lastRenderedPageBreak/>
        <w:t xml:space="preserve">Πρέπει να μιλάμε για πάνω από 40 εκατομμύρια συνολικά τώρα. Θα ήθελα να δω ποια είναι τα στοιχεία του Υπουργείου. Από τα στοιχεία που είχαμε εμείς διαθέσιμα, τα 18 εκατομμύρια πρέπει να αποδοθούν σε </w:t>
      </w:r>
      <w:r>
        <w:rPr>
          <w:rFonts w:eastAsia="Times New Roman"/>
          <w:szCs w:val="24"/>
        </w:rPr>
        <w:t xml:space="preserve">αυτές τις </w:t>
      </w:r>
      <w:r>
        <w:rPr>
          <w:rFonts w:eastAsia="Times New Roman"/>
          <w:szCs w:val="24"/>
        </w:rPr>
        <w:t>πενήντα χιλιάδες κατ</w:t>
      </w:r>
      <w:r>
        <w:rPr>
          <w:rFonts w:eastAsia="Times New Roman"/>
          <w:szCs w:val="24"/>
        </w:rPr>
        <w:t xml:space="preserve">οίκους. Να σας πω, για παράδειγμα, σύμφωνα με τον επιμερισμό που έχει γίνει στην Αργολίδα, αναμένεται 1.200.000, στην Κάρυστο 1.500.000, στην Τρίπολη 800.000 </w:t>
      </w:r>
      <w:proofErr w:type="spellStart"/>
      <w:r>
        <w:rPr>
          <w:rFonts w:eastAsia="Times New Roman"/>
          <w:szCs w:val="24"/>
        </w:rPr>
        <w:t>κ.ο.κ.</w:t>
      </w:r>
      <w:proofErr w:type="spellEnd"/>
    </w:p>
    <w:p w14:paraId="7A2374CD" w14:textId="77777777" w:rsidR="002A3095" w:rsidRDefault="00B7541C">
      <w:pPr>
        <w:spacing w:line="600" w:lineRule="auto"/>
        <w:ind w:firstLine="720"/>
        <w:contextualSpacing/>
        <w:jc w:val="both"/>
        <w:rPr>
          <w:rFonts w:eastAsia="Times New Roman"/>
          <w:szCs w:val="24"/>
        </w:rPr>
      </w:pPr>
      <w:r>
        <w:rPr>
          <w:rFonts w:eastAsia="Times New Roman"/>
          <w:szCs w:val="24"/>
        </w:rPr>
        <w:t>Η ερώτηση που τίθεται για άλλη μια φορά έχει να κάνει με μια σημαντική καθυστέρηση που υπήρ</w:t>
      </w:r>
      <w:r>
        <w:rPr>
          <w:rFonts w:eastAsia="Times New Roman"/>
          <w:szCs w:val="24"/>
        </w:rPr>
        <w:t>ξε, δεδομένου ότι τον Δεκέμβριο του 2014 επιλύθηκε το μείζον θέμα που ήταν ο αλγόριθμος με τον οποίο θα γινόταν η κατανομή στα συγκεκριμένα χωριά. Δυστυχώς, πέρασε άπρακτος ένας ολόκληρος χρόνος και μόλις τον Δεκέμβρη του 2015, μετά από έναν ολόκληρο χρόνο</w:t>
      </w:r>
      <w:r>
        <w:rPr>
          <w:rFonts w:eastAsia="Times New Roman"/>
          <w:szCs w:val="24"/>
        </w:rPr>
        <w:t xml:space="preserve">, συγκροτήθηκε η ομάδα εργασίας, η οποία θα εισηγείτο σε σύντομο χρονικό διάστημα στον Υπουργό, σε εσάς δηλαδή, τον επιμερισμό των ποσών. Πράγματι, τον Δεκέμβρη του 2015 συγκροτήθηκε η επιτροπή και μέσα σε δύο μόλις μήνες σάς εισηγήθηκε </w:t>
      </w:r>
      <w:r>
        <w:rPr>
          <w:rFonts w:eastAsia="Times New Roman"/>
          <w:szCs w:val="24"/>
        </w:rPr>
        <w:lastRenderedPageBreak/>
        <w:t>και εσείς δημοσιεύσ</w:t>
      </w:r>
      <w:r>
        <w:rPr>
          <w:rFonts w:eastAsia="Times New Roman"/>
          <w:szCs w:val="24"/>
        </w:rPr>
        <w:t>ατε την υπουργική απόφαση επιμερισμού τον Φεβρουάριο</w:t>
      </w:r>
      <w:r>
        <w:rPr>
          <w:rFonts w:eastAsia="Times New Roman"/>
          <w:szCs w:val="24"/>
        </w:rPr>
        <w:t xml:space="preserve"> </w:t>
      </w:r>
      <w:r>
        <w:rPr>
          <w:rFonts w:eastAsia="Times New Roman"/>
          <w:szCs w:val="24"/>
        </w:rPr>
        <w:t xml:space="preserve">.Όμως, από τον Φεβρουάριο μέχρι και σήμερα έχουν περάσει άλλοι τέσσερις μήνες. </w:t>
      </w:r>
    </w:p>
    <w:p w14:paraId="7A2374CE" w14:textId="77777777" w:rsidR="002A3095" w:rsidRDefault="00B7541C">
      <w:pPr>
        <w:spacing w:line="600" w:lineRule="auto"/>
        <w:ind w:firstLine="720"/>
        <w:contextualSpacing/>
        <w:jc w:val="both"/>
        <w:rPr>
          <w:rFonts w:eastAsia="Times New Roman"/>
          <w:szCs w:val="24"/>
        </w:rPr>
      </w:pPr>
      <w:r>
        <w:rPr>
          <w:rFonts w:eastAsia="Times New Roman"/>
          <w:szCs w:val="24"/>
        </w:rPr>
        <w:t>Το ερώτημα, λοιπόν, που απασχολεί είναι πότε πρόκειται να γίνει αυτός ο οριστικός επιμερισμός, η οριστική κατανομή στους λο</w:t>
      </w:r>
      <w:r>
        <w:rPr>
          <w:rFonts w:eastAsia="Times New Roman"/>
          <w:szCs w:val="24"/>
        </w:rPr>
        <w:t>γαριασμούς του ηλεκτρικού ρεύματος των κατοίκων των περιοχών αυτών και τι γίνεται με τα χρήματα που επιπλέον πρέπει να αποδίδονται σε όλες τις ορεινές κοινότητες.</w:t>
      </w:r>
    </w:p>
    <w:p w14:paraId="7A2374CF" w14:textId="77777777" w:rsidR="002A3095" w:rsidRDefault="00B7541C">
      <w:pPr>
        <w:spacing w:line="600" w:lineRule="auto"/>
        <w:ind w:firstLine="720"/>
        <w:contextualSpacing/>
        <w:jc w:val="both"/>
        <w:rPr>
          <w:rFonts w:eastAsia="Times New Roman"/>
          <w:szCs w:val="24"/>
        </w:rPr>
      </w:pPr>
      <w:r>
        <w:rPr>
          <w:rFonts w:eastAsia="Times New Roman"/>
          <w:szCs w:val="24"/>
        </w:rPr>
        <w:t>Ευχαριστώ.</w:t>
      </w:r>
    </w:p>
    <w:p w14:paraId="7A2374D0" w14:textId="77777777" w:rsidR="002A3095" w:rsidRDefault="00B7541C">
      <w:pPr>
        <w:spacing w:line="600" w:lineRule="auto"/>
        <w:ind w:firstLine="720"/>
        <w:contextualSpacing/>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Τον λόγο έχει ο Υπουργός κ. Σκουρλέτης</w:t>
      </w:r>
      <w:r>
        <w:rPr>
          <w:rFonts w:eastAsia="Times New Roman"/>
          <w:szCs w:val="24"/>
        </w:rPr>
        <w:t xml:space="preserve"> για τρία λεπτά.</w:t>
      </w:r>
    </w:p>
    <w:p w14:paraId="7A2374D1" w14:textId="77777777" w:rsidR="002A3095" w:rsidRDefault="00B7541C">
      <w:pPr>
        <w:spacing w:line="600" w:lineRule="auto"/>
        <w:ind w:firstLine="720"/>
        <w:contextualSpacing/>
        <w:jc w:val="both"/>
        <w:rPr>
          <w:rFonts w:eastAsia="Times New Roman"/>
          <w:szCs w:val="24"/>
        </w:rPr>
      </w:pPr>
      <w:r>
        <w:rPr>
          <w:rFonts w:eastAsia="Times New Roman"/>
          <w:b/>
          <w:szCs w:val="24"/>
        </w:rPr>
        <w:t>ΠΑΝΑΓΙΩΤΗΣ (</w:t>
      </w:r>
      <w:r>
        <w:rPr>
          <w:rFonts w:eastAsia="Times New Roman"/>
          <w:b/>
          <w:szCs w:val="24"/>
        </w:rPr>
        <w:t>ΠΑΝΟΣ</w:t>
      </w:r>
      <w:r>
        <w:rPr>
          <w:rFonts w:eastAsia="Times New Roman"/>
          <w:b/>
          <w:szCs w:val="24"/>
        </w:rPr>
        <w:t>)</w:t>
      </w:r>
      <w:r>
        <w:rPr>
          <w:rFonts w:eastAsia="Times New Roman"/>
          <w:b/>
          <w:szCs w:val="24"/>
        </w:rPr>
        <w:t xml:space="preserve"> ΣΚΟΥΡΛΕΤΗΣ (Υπουργός Περιβάλλοντος και Ενέργειας):</w:t>
      </w:r>
      <w:r>
        <w:rPr>
          <w:rFonts w:eastAsia="Times New Roman"/>
          <w:szCs w:val="24"/>
        </w:rPr>
        <w:t xml:space="preserve"> Ευχαριστώ, κυρία Πρόεδρε.</w:t>
      </w:r>
    </w:p>
    <w:p w14:paraId="7A2374D2" w14:textId="77777777" w:rsidR="002A3095" w:rsidRDefault="00B7541C">
      <w:pPr>
        <w:spacing w:line="600" w:lineRule="auto"/>
        <w:ind w:firstLine="720"/>
        <w:contextualSpacing/>
        <w:jc w:val="both"/>
        <w:rPr>
          <w:rFonts w:eastAsia="Times New Roman"/>
          <w:szCs w:val="24"/>
        </w:rPr>
      </w:pPr>
      <w:r>
        <w:rPr>
          <w:rFonts w:eastAsia="Times New Roman"/>
          <w:szCs w:val="24"/>
        </w:rPr>
        <w:t>Κύριε Μανιάτη, η υπόθεση αυτή δεν ξεκινάει από τον Δεκέμβρη του 2014. Έχει μια ολόκληρη προϊστορία. Για ένα ζήτημα το οποίο αφορά την περίοδο α</w:t>
      </w:r>
      <w:r>
        <w:rPr>
          <w:rFonts w:eastAsia="Times New Roman"/>
          <w:szCs w:val="24"/>
        </w:rPr>
        <w:t xml:space="preserve">πό το 2010 -από τότε κατανέμονται τα ποσά- μέχρι </w:t>
      </w:r>
      <w:r>
        <w:rPr>
          <w:rFonts w:eastAsia="Times New Roman"/>
          <w:szCs w:val="24"/>
        </w:rPr>
        <w:lastRenderedPageBreak/>
        <w:t>το 2015, εσείς αρχίσατε να μετράτε τους μήνες από εκεί και έπειτα. Γνωρίζετε πολύ καλά ότι στις 23 Φεβρουαρίου, όπως αναφέρετε, υπήρξε υπουργική απόφαση, βάσει της οποίας εκδόθηκε ο προσωρινός πίνακας των απ</w:t>
      </w:r>
      <w:r>
        <w:rPr>
          <w:rFonts w:eastAsia="Times New Roman"/>
          <w:szCs w:val="24"/>
        </w:rPr>
        <w:t>οδεκτών για την κατανομή του τέλους. Από εκεί και πέρα –και φαντάζομαι ότι το θυμάστε από τότε που ήσασταν στο Υπουργείο-, προβλέπεται μια διαδικασία ενστάσεων, οι οποίες πρέπει να υποβληθούν.</w:t>
      </w:r>
    </w:p>
    <w:p w14:paraId="7A2374D3" w14:textId="77777777" w:rsidR="002A3095" w:rsidRDefault="00B7541C">
      <w:pPr>
        <w:spacing w:line="600" w:lineRule="auto"/>
        <w:ind w:firstLine="720"/>
        <w:contextualSpacing/>
        <w:jc w:val="both"/>
        <w:rPr>
          <w:rFonts w:eastAsia="Times New Roman"/>
          <w:szCs w:val="24"/>
        </w:rPr>
      </w:pPr>
      <w:r>
        <w:rPr>
          <w:rFonts w:eastAsia="Times New Roman"/>
          <w:szCs w:val="24"/>
        </w:rPr>
        <w:t>Ταυτόχρονα, για εκείνες τις περιπτώσεις</w:t>
      </w:r>
      <w:r>
        <w:rPr>
          <w:rFonts w:eastAsia="Times New Roman"/>
          <w:szCs w:val="24"/>
        </w:rPr>
        <w:t>,</w:t>
      </w:r>
      <w:r>
        <w:rPr>
          <w:rFonts w:eastAsia="Times New Roman"/>
          <w:szCs w:val="24"/>
        </w:rPr>
        <w:t xml:space="preserve"> στις οποίες δεν υπάρχο</w:t>
      </w:r>
      <w:r>
        <w:rPr>
          <w:rFonts w:eastAsia="Times New Roman"/>
          <w:szCs w:val="24"/>
        </w:rPr>
        <w:t>υν ενστάσεις και γι</w:t>
      </w:r>
      <w:r>
        <w:rPr>
          <w:rFonts w:eastAsia="Times New Roman"/>
          <w:szCs w:val="24"/>
        </w:rPr>
        <w:t>’</w:t>
      </w:r>
      <w:r>
        <w:rPr>
          <w:rFonts w:eastAsia="Times New Roman"/>
          <w:szCs w:val="24"/>
        </w:rPr>
        <w:t xml:space="preserve"> αυτές που αναφέρετε στην ερώτησή σας για την περιοχή σας, που εύλογα δείχνετε ένα ιδιαίτερο ενδιαφέρον, υπήρξε μια κωλυσιεργία</w:t>
      </w:r>
      <w:r>
        <w:rPr>
          <w:rFonts w:eastAsia="Times New Roman"/>
          <w:szCs w:val="24"/>
        </w:rPr>
        <w:t>,</w:t>
      </w:r>
      <w:r>
        <w:rPr>
          <w:rFonts w:eastAsia="Times New Roman"/>
          <w:szCs w:val="24"/>
        </w:rPr>
        <w:t xml:space="preserve"> η οποία οφείλεται σε ανταλλαγή στοιχείων</w:t>
      </w:r>
      <w:r>
        <w:rPr>
          <w:rFonts w:eastAsia="Times New Roman"/>
          <w:szCs w:val="24"/>
        </w:rPr>
        <w:t>,</w:t>
      </w:r>
      <w:r>
        <w:rPr>
          <w:rFonts w:eastAsia="Times New Roman"/>
          <w:szCs w:val="24"/>
        </w:rPr>
        <w:t xml:space="preserve"> που υπήρξαν με την ΡΑΕ. Υπήρξε μια αλληλογραφία και κάποιες αλλαγ</w:t>
      </w:r>
      <w:r>
        <w:rPr>
          <w:rFonts w:eastAsia="Times New Roman"/>
          <w:szCs w:val="24"/>
        </w:rPr>
        <w:t>ές, σε σχέση με τους δικαιούχους και κάποια στοιχεία. Από εκεί και πέρα, αυτό θα έπρεπε κανονικά να είχε ολοκληρωθεί εντός του Ιουνίου. Εάν, δηλαδή, εντός του Ιουνίου είχε βγει οριστικός πίνακας, τότε θα ήμασταν εντάξει. Αυτήν τη στιγμή έχουμε μπει στον Ιο</w:t>
      </w:r>
      <w:r>
        <w:rPr>
          <w:rFonts w:eastAsia="Times New Roman"/>
          <w:szCs w:val="24"/>
        </w:rPr>
        <w:t>ύλιο. Η ομάδα εργασίας αυτήν τη στιγμή επιμελείται τον οριστικό πίνακα. Ακολούθως</w:t>
      </w:r>
      <w:r>
        <w:rPr>
          <w:rFonts w:eastAsia="Times New Roman"/>
          <w:szCs w:val="24"/>
        </w:rPr>
        <w:t>,</w:t>
      </w:r>
      <w:r>
        <w:rPr>
          <w:rFonts w:eastAsia="Times New Roman"/>
          <w:szCs w:val="24"/>
        </w:rPr>
        <w:t xml:space="preserve"> πρέπει να υπάρξει από τον ΔΕΔΔΗΕ η </w:t>
      </w:r>
      <w:r>
        <w:rPr>
          <w:rFonts w:eastAsia="Times New Roman"/>
          <w:szCs w:val="24"/>
        </w:rPr>
        <w:lastRenderedPageBreak/>
        <w:t>αναφορά πλέον των συγκεκριμένων ποσών στους δικαιούχους, τους οικιακούς δηλαδή καταναλωτές και μετά από τον ΛΑΓΗΕ να πιστωθεί αυτό το ποσό</w:t>
      </w:r>
      <w:r>
        <w:rPr>
          <w:rFonts w:eastAsia="Times New Roman"/>
          <w:szCs w:val="24"/>
        </w:rPr>
        <w:t xml:space="preserve"> στις προμηθεύτριες εταιρείες, οι οποίες υποχρεούνται να πιστώσουν πια αυτό το 1% στους οικιακούς λογαριασμούς.</w:t>
      </w:r>
    </w:p>
    <w:p w14:paraId="7A2374D4" w14:textId="77777777" w:rsidR="002A3095" w:rsidRDefault="00B7541C">
      <w:pPr>
        <w:spacing w:line="600" w:lineRule="auto"/>
        <w:ind w:firstLine="720"/>
        <w:contextualSpacing/>
        <w:jc w:val="both"/>
        <w:rPr>
          <w:rFonts w:eastAsia="Times New Roman"/>
          <w:szCs w:val="24"/>
        </w:rPr>
      </w:pPr>
      <w:r>
        <w:rPr>
          <w:rFonts w:eastAsia="Times New Roman"/>
          <w:szCs w:val="24"/>
        </w:rPr>
        <w:t>Τελευταία ενημέρωση</w:t>
      </w:r>
      <w:r>
        <w:rPr>
          <w:rFonts w:eastAsia="Times New Roman"/>
          <w:szCs w:val="24"/>
        </w:rPr>
        <w:t>,</w:t>
      </w:r>
      <w:r>
        <w:rPr>
          <w:rFonts w:eastAsia="Times New Roman"/>
          <w:szCs w:val="24"/>
        </w:rPr>
        <w:t xml:space="preserve"> που έχω από τις υπηρεσίες</w:t>
      </w:r>
      <w:r>
        <w:rPr>
          <w:rFonts w:eastAsia="Times New Roman"/>
          <w:szCs w:val="24"/>
        </w:rPr>
        <w:t>,</w:t>
      </w:r>
      <w:r>
        <w:rPr>
          <w:rFonts w:eastAsia="Times New Roman"/>
          <w:szCs w:val="24"/>
        </w:rPr>
        <w:t xml:space="preserve"> είναι ότι μέσα στις επόμενες μέρες θα έχει ολοκληρωθεί αυτή η διαδικασία, για τις περιπτώσεις, ε</w:t>
      </w:r>
      <w:r>
        <w:rPr>
          <w:rFonts w:eastAsia="Times New Roman"/>
          <w:szCs w:val="24"/>
        </w:rPr>
        <w:t>παναλαμβάνω, που δεν υπάρχουν ενστάσεις. Για τις άλλες περιπτώσεις</w:t>
      </w:r>
      <w:r>
        <w:rPr>
          <w:rFonts w:eastAsia="Times New Roman"/>
          <w:szCs w:val="24"/>
        </w:rPr>
        <w:t>,</w:t>
      </w:r>
      <w:r>
        <w:rPr>
          <w:rFonts w:eastAsia="Times New Roman"/>
          <w:szCs w:val="24"/>
        </w:rPr>
        <w:t xml:space="preserve"> θα πάει λίγο πιο πίσω, αλλά και γι’ αυτές η ομάδα εργασίας πιέζει</w:t>
      </w:r>
      <w:r>
        <w:rPr>
          <w:rFonts w:eastAsia="Times New Roman"/>
          <w:szCs w:val="24"/>
        </w:rPr>
        <w:t>,</w:t>
      </w:r>
      <w:r>
        <w:rPr>
          <w:rFonts w:eastAsia="Times New Roman"/>
          <w:szCs w:val="24"/>
        </w:rPr>
        <w:t xml:space="preserve"> ώστε να ολοκληρωθούν το συντομότερο δυνατό.</w:t>
      </w:r>
    </w:p>
    <w:p w14:paraId="7A2374D5" w14:textId="77777777" w:rsidR="002A3095" w:rsidRDefault="00B7541C">
      <w:pPr>
        <w:spacing w:line="600" w:lineRule="auto"/>
        <w:ind w:firstLine="720"/>
        <w:contextualSpacing/>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Κύριε Μανιάτη, έχετε τον λόγο.</w:t>
      </w:r>
    </w:p>
    <w:p w14:paraId="7A2374D6" w14:textId="77777777" w:rsidR="002A3095" w:rsidRDefault="00B7541C">
      <w:pPr>
        <w:spacing w:line="600" w:lineRule="auto"/>
        <w:ind w:firstLine="720"/>
        <w:contextualSpacing/>
        <w:jc w:val="both"/>
        <w:rPr>
          <w:rFonts w:eastAsia="Times New Roman"/>
          <w:szCs w:val="24"/>
        </w:rPr>
      </w:pPr>
      <w:r>
        <w:rPr>
          <w:rFonts w:eastAsia="Times New Roman"/>
          <w:b/>
          <w:szCs w:val="24"/>
        </w:rPr>
        <w:t>ΙΩ</w:t>
      </w:r>
      <w:r>
        <w:rPr>
          <w:rFonts w:eastAsia="Times New Roman"/>
          <w:b/>
          <w:szCs w:val="24"/>
        </w:rPr>
        <w:t>ΑΝΝΗΣ ΜΑΝΙΑΤΗΣ:</w:t>
      </w:r>
      <w:r>
        <w:rPr>
          <w:rFonts w:eastAsia="Times New Roman"/>
          <w:szCs w:val="24"/>
        </w:rPr>
        <w:t xml:space="preserve"> Κύριε Υπουργέ, είναι ευχάριστο -απ’ ό,τι φαίνεται με την ενημέρωση που μας δίνετε- ότι μάλλον ένα θέμα που χρόνισε λύνεται το αμέσως επόμενο χρονικό διάστημα. Είναι νομίζω ένα ευχάριστο νέο για τους κατοίκους των ορεινών περιοχών της χώρας.</w:t>
      </w:r>
      <w:r>
        <w:rPr>
          <w:rFonts w:eastAsia="Times New Roman"/>
          <w:szCs w:val="24"/>
        </w:rPr>
        <w:t xml:space="preserve"> </w:t>
      </w:r>
    </w:p>
    <w:p w14:paraId="7A2374D7" w14:textId="77777777" w:rsidR="002A3095" w:rsidRDefault="00B7541C">
      <w:pPr>
        <w:spacing w:line="600" w:lineRule="auto"/>
        <w:ind w:firstLine="720"/>
        <w:contextualSpacing/>
        <w:jc w:val="both"/>
        <w:rPr>
          <w:rFonts w:eastAsia="Times New Roman"/>
          <w:szCs w:val="24"/>
        </w:rPr>
      </w:pPr>
      <w:r>
        <w:rPr>
          <w:rFonts w:eastAsia="Times New Roman"/>
          <w:szCs w:val="24"/>
        </w:rPr>
        <w:lastRenderedPageBreak/>
        <w:t xml:space="preserve">Αυτό που θα ήθελα, όμως, συνοδευτικά να ρωτήσω -και δεν μου απαντήσατε στην </w:t>
      </w:r>
      <w:proofErr w:type="spellStart"/>
      <w:r>
        <w:rPr>
          <w:rFonts w:eastAsia="Times New Roman"/>
          <w:szCs w:val="24"/>
        </w:rPr>
        <w:t>πρωτολογία</w:t>
      </w:r>
      <w:proofErr w:type="spellEnd"/>
      <w:r>
        <w:rPr>
          <w:rFonts w:eastAsia="Times New Roman"/>
          <w:szCs w:val="24"/>
        </w:rPr>
        <w:t xml:space="preserve"> σας- είναι τι γίνεται με τα περίπου 25 εκατομμύρια, αν </w:t>
      </w:r>
      <w:r>
        <w:rPr>
          <w:rFonts w:eastAsia="Times New Roman"/>
          <w:szCs w:val="24"/>
        </w:rPr>
        <w:t xml:space="preserve">είναι </w:t>
      </w:r>
      <w:r>
        <w:rPr>
          <w:rFonts w:eastAsia="Times New Roman"/>
          <w:szCs w:val="24"/>
        </w:rPr>
        <w:t>ορθοί οι υπολογισμοί μου</w:t>
      </w:r>
      <w:r>
        <w:rPr>
          <w:rFonts w:eastAsia="Times New Roman"/>
          <w:szCs w:val="24"/>
        </w:rPr>
        <w:t>-</w:t>
      </w:r>
      <w:r>
        <w:rPr>
          <w:rFonts w:eastAsia="Times New Roman"/>
          <w:szCs w:val="24"/>
        </w:rPr>
        <w:t xml:space="preserve"> που πρέπει να αποδίδονται</w:t>
      </w:r>
      <w:r>
        <w:rPr>
          <w:rFonts w:eastAsia="Times New Roman"/>
          <w:szCs w:val="24"/>
        </w:rPr>
        <w:t>,</w:t>
      </w:r>
      <w:r>
        <w:rPr>
          <w:rFonts w:eastAsia="Times New Roman"/>
          <w:szCs w:val="24"/>
        </w:rPr>
        <w:t xml:space="preserve"> όχι πια στους κατοίκους, στους οικιακούς καταναλωτές, αλλά στους δήμους, οι οποίοι επίσης οφείλουν να τα αποδίδουν</w:t>
      </w:r>
      <w:r>
        <w:rPr>
          <w:rFonts w:eastAsia="Times New Roman"/>
          <w:szCs w:val="24"/>
        </w:rPr>
        <w:t>,</w:t>
      </w:r>
      <w:r>
        <w:rPr>
          <w:rFonts w:eastAsia="Times New Roman"/>
          <w:szCs w:val="24"/>
        </w:rPr>
        <w:t xml:space="preserve"> ως ανταποδοτικά οφέλη</w:t>
      </w:r>
      <w:r>
        <w:rPr>
          <w:rFonts w:eastAsia="Times New Roman"/>
          <w:szCs w:val="24"/>
        </w:rPr>
        <w:t>,</w:t>
      </w:r>
      <w:r>
        <w:rPr>
          <w:rFonts w:eastAsia="Times New Roman"/>
          <w:szCs w:val="24"/>
        </w:rPr>
        <w:t xml:space="preserve"> στα τοπικά χωριά. </w:t>
      </w:r>
    </w:p>
    <w:p w14:paraId="7A2374D8" w14:textId="77777777" w:rsidR="002A3095" w:rsidRDefault="00B7541C">
      <w:pPr>
        <w:spacing w:line="600" w:lineRule="auto"/>
        <w:ind w:firstLine="720"/>
        <w:contextualSpacing/>
        <w:jc w:val="both"/>
        <w:rPr>
          <w:rFonts w:eastAsia="Times New Roman"/>
          <w:szCs w:val="24"/>
        </w:rPr>
      </w:pPr>
      <w:r>
        <w:rPr>
          <w:rFonts w:eastAsia="Times New Roman"/>
          <w:szCs w:val="24"/>
        </w:rPr>
        <w:t>Κι εδώ, επιτρέψτε μου, μιας και μου δίνεται η χρονική δυνατότητα</w:t>
      </w:r>
      <w:r>
        <w:rPr>
          <w:rFonts w:eastAsia="Times New Roman"/>
          <w:szCs w:val="24"/>
        </w:rPr>
        <w:t>,</w:t>
      </w:r>
      <w:r>
        <w:rPr>
          <w:rFonts w:eastAsia="Times New Roman"/>
          <w:szCs w:val="24"/>
        </w:rPr>
        <w:t xml:space="preserve"> να σημειώσω ότι είναι εξαιρετικ</w:t>
      </w:r>
      <w:r>
        <w:rPr>
          <w:rFonts w:eastAsia="Times New Roman"/>
          <w:szCs w:val="24"/>
        </w:rPr>
        <w:t>ά σημαντικό από αυτήν την Αίθουσα όλοι μαζί να στείλουμε το μήνυμα ότι τα ανταποδοτικά αυτά πρέπει να επενδύονται στα συγκεκριμένα χωριά, όπου είναι εγκατεστημένα τα αιολικά πάρκα και όχι να γίνεται διασπορά σε περιοχές, οι οποίες δεν «επιβαρύνονται» από τ</w:t>
      </w:r>
      <w:r>
        <w:rPr>
          <w:rFonts w:eastAsia="Times New Roman"/>
          <w:szCs w:val="24"/>
        </w:rPr>
        <w:t xml:space="preserve">α αιολικά. </w:t>
      </w:r>
    </w:p>
    <w:p w14:paraId="7A2374D9" w14:textId="77777777" w:rsidR="002A3095" w:rsidRDefault="00B7541C">
      <w:pPr>
        <w:spacing w:line="600" w:lineRule="auto"/>
        <w:ind w:firstLine="720"/>
        <w:contextualSpacing/>
        <w:jc w:val="both"/>
        <w:rPr>
          <w:rFonts w:eastAsia="Times New Roman"/>
          <w:szCs w:val="24"/>
        </w:rPr>
      </w:pPr>
      <w:r>
        <w:rPr>
          <w:rFonts w:eastAsia="Times New Roman"/>
          <w:szCs w:val="24"/>
        </w:rPr>
        <w:t>Κατά συνέπεια, δεν ξέρω αν στη δευτερολογία σας έχετε τη δυνατότητα, αλλά θα χαιρόμουν να ακούγαμε οριστικά ότι μέσα στον Ιούλιο θα κατανεμηθούν τα χρήματα στους οικιακούς καταναλωτές όλων των περιοχών, επίσης όμως επαναλαμβάνω, θα ήθελα να μας</w:t>
      </w:r>
      <w:r>
        <w:rPr>
          <w:rFonts w:eastAsia="Times New Roman"/>
          <w:szCs w:val="24"/>
        </w:rPr>
        <w:t xml:space="preserve"> ενημερώσετε για το τι γίνεται με τα χρήματα </w:t>
      </w:r>
      <w:r>
        <w:rPr>
          <w:rFonts w:eastAsia="Times New Roman"/>
          <w:szCs w:val="24"/>
        </w:rPr>
        <w:lastRenderedPageBreak/>
        <w:t>που πρέπει να επενδυθούν</w:t>
      </w:r>
      <w:r>
        <w:rPr>
          <w:rFonts w:eastAsia="Times New Roman"/>
          <w:szCs w:val="24"/>
        </w:rPr>
        <w:t>,</w:t>
      </w:r>
      <w:r>
        <w:rPr>
          <w:rFonts w:eastAsia="Times New Roman"/>
          <w:szCs w:val="24"/>
        </w:rPr>
        <w:t xml:space="preserve"> ουσιαστικά ως δημόσιες υποδομές</w:t>
      </w:r>
      <w:r>
        <w:rPr>
          <w:rFonts w:eastAsia="Times New Roman"/>
          <w:szCs w:val="24"/>
        </w:rPr>
        <w:t>,</w:t>
      </w:r>
      <w:r>
        <w:rPr>
          <w:rFonts w:eastAsia="Times New Roman"/>
          <w:szCs w:val="24"/>
        </w:rPr>
        <w:t xml:space="preserve"> από τους δήμους στις συγκεκριμένες ορεινές περιοχές.</w:t>
      </w:r>
    </w:p>
    <w:p w14:paraId="7A2374DA" w14:textId="77777777" w:rsidR="002A3095" w:rsidRDefault="00B7541C">
      <w:pPr>
        <w:spacing w:line="600" w:lineRule="auto"/>
        <w:ind w:firstLine="720"/>
        <w:contextualSpacing/>
        <w:jc w:val="both"/>
        <w:rPr>
          <w:rFonts w:eastAsia="Times New Roman"/>
          <w:szCs w:val="24"/>
        </w:rPr>
      </w:pPr>
      <w:r>
        <w:rPr>
          <w:rFonts w:eastAsia="Times New Roman"/>
          <w:szCs w:val="24"/>
        </w:rPr>
        <w:t>Ευχαριστώ πολύ.</w:t>
      </w:r>
    </w:p>
    <w:p w14:paraId="7A2374DB" w14:textId="77777777" w:rsidR="002A3095" w:rsidRDefault="00B7541C">
      <w:pPr>
        <w:spacing w:line="600" w:lineRule="auto"/>
        <w:ind w:firstLine="720"/>
        <w:contextualSpacing/>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Κύριε Υπουργέ, έχετε τον λόγο.</w:t>
      </w:r>
    </w:p>
    <w:p w14:paraId="7A2374DC" w14:textId="77777777" w:rsidR="002A3095" w:rsidRDefault="00B7541C">
      <w:pPr>
        <w:spacing w:line="600" w:lineRule="auto"/>
        <w:ind w:firstLine="720"/>
        <w:contextualSpacing/>
        <w:jc w:val="both"/>
        <w:rPr>
          <w:rFonts w:eastAsia="Times New Roman"/>
          <w:szCs w:val="24"/>
        </w:rPr>
      </w:pPr>
      <w:r>
        <w:rPr>
          <w:rFonts w:eastAsia="Times New Roman"/>
          <w:b/>
          <w:szCs w:val="24"/>
        </w:rPr>
        <w:t xml:space="preserve">ΠΑΝΑΓΙΩΤΗΣ (ΠΑΝΟΣ) </w:t>
      </w:r>
      <w:r>
        <w:rPr>
          <w:rFonts w:eastAsia="Times New Roman"/>
          <w:b/>
          <w:szCs w:val="24"/>
        </w:rPr>
        <w:t>ΣΚΟΥΡΛΕΤΗΣ (Υπουργός Περιβάλλοντος και Ενέργειας):</w:t>
      </w:r>
      <w:r>
        <w:rPr>
          <w:rFonts w:eastAsia="Times New Roman"/>
          <w:szCs w:val="24"/>
        </w:rPr>
        <w:t xml:space="preserve"> Κύριε Μανιάτη, αναφερθήκατε σε ένα πρόβλημα</w:t>
      </w:r>
      <w:r>
        <w:rPr>
          <w:rFonts w:eastAsia="Times New Roman"/>
          <w:szCs w:val="24"/>
        </w:rPr>
        <w:t>,</w:t>
      </w:r>
      <w:r>
        <w:rPr>
          <w:rFonts w:eastAsia="Times New Roman"/>
          <w:szCs w:val="24"/>
        </w:rPr>
        <w:t xml:space="preserve"> που είπατε ότι χρόνισε. Βεβαίως, θα μπορούσε και επί των ημερών της δικής Κυβερνήσεως -η περίοδος 2010-2014 αφορά τέσσερα έτη- να είχε γίνει </w:t>
      </w:r>
      <w:r>
        <w:rPr>
          <w:rFonts w:eastAsia="Times New Roman"/>
          <w:szCs w:val="24"/>
        </w:rPr>
        <w:t>κάτι πολύ πιο έγκαιρα.</w:t>
      </w:r>
    </w:p>
    <w:p w14:paraId="7A2374DD" w14:textId="77777777" w:rsidR="002A3095" w:rsidRDefault="00B7541C">
      <w:pPr>
        <w:spacing w:line="600" w:lineRule="auto"/>
        <w:ind w:firstLine="720"/>
        <w:contextualSpacing/>
        <w:jc w:val="both"/>
        <w:rPr>
          <w:rFonts w:eastAsia="Times New Roman"/>
          <w:szCs w:val="24"/>
        </w:rPr>
      </w:pPr>
      <w:r>
        <w:rPr>
          <w:rFonts w:eastAsia="Times New Roman"/>
          <w:b/>
          <w:szCs w:val="24"/>
        </w:rPr>
        <w:t>ΙΩΑΝΝΗΣ ΜΑΝΙΑΤΗΣ:</w:t>
      </w:r>
      <w:r>
        <w:rPr>
          <w:rFonts w:eastAsia="Times New Roman"/>
          <w:szCs w:val="24"/>
        </w:rPr>
        <w:t xml:space="preserve"> Πρόκειται για τον ν.4203/2013. Από το 2013 πρέπει να απαντήσουμε.</w:t>
      </w:r>
    </w:p>
    <w:p w14:paraId="7A2374DE" w14:textId="77777777" w:rsidR="002A3095" w:rsidRDefault="00B7541C">
      <w:pPr>
        <w:spacing w:line="600" w:lineRule="auto"/>
        <w:ind w:firstLine="720"/>
        <w:contextualSpacing/>
        <w:jc w:val="both"/>
        <w:rPr>
          <w:rFonts w:eastAsia="Times New Roman"/>
          <w:szCs w:val="24"/>
        </w:rPr>
      </w:pPr>
      <w:r>
        <w:rPr>
          <w:rFonts w:eastAsia="Times New Roman"/>
          <w:b/>
          <w:szCs w:val="24"/>
        </w:rPr>
        <w:t xml:space="preserve">ΠΑΝΑΓΙΩΤΗΣ (ΠΑΝΟΣ) </w:t>
      </w:r>
      <w:r>
        <w:rPr>
          <w:rFonts w:eastAsia="Times New Roman"/>
          <w:b/>
          <w:szCs w:val="24"/>
        </w:rPr>
        <w:t>ΣΚΟΥΡΛΕΤΗΣ (Υπουργός Περιβάλλοντος και Ενέργειας):</w:t>
      </w:r>
      <w:r>
        <w:rPr>
          <w:rFonts w:eastAsia="Times New Roman"/>
          <w:szCs w:val="24"/>
        </w:rPr>
        <w:t xml:space="preserve"> Ναι, ναι, πάλι προκύπτει ένα διάστημα, το οποίο υπερβαίνει το έτος. </w:t>
      </w:r>
      <w:r>
        <w:rPr>
          <w:rFonts w:eastAsia="Times New Roman"/>
          <w:szCs w:val="24"/>
        </w:rPr>
        <w:t>Μ</w:t>
      </w:r>
      <w:r>
        <w:rPr>
          <w:rFonts w:eastAsia="Times New Roman"/>
          <w:szCs w:val="24"/>
        </w:rPr>
        <w:t>ην επικαλε</w:t>
      </w:r>
      <w:r>
        <w:rPr>
          <w:rFonts w:eastAsia="Times New Roman"/>
          <w:szCs w:val="24"/>
        </w:rPr>
        <w:t>ίστε</w:t>
      </w:r>
      <w:r>
        <w:rPr>
          <w:rFonts w:eastAsia="Times New Roman"/>
          <w:szCs w:val="24"/>
        </w:rPr>
        <w:t xml:space="preserve">, λοιπόν, </w:t>
      </w:r>
      <w:r>
        <w:rPr>
          <w:rFonts w:eastAsia="Times New Roman"/>
          <w:szCs w:val="24"/>
        </w:rPr>
        <w:t xml:space="preserve">μια κριτική, η οποία δεν </w:t>
      </w:r>
      <w:r>
        <w:rPr>
          <w:rFonts w:eastAsia="Times New Roman"/>
          <w:szCs w:val="24"/>
        </w:rPr>
        <w:lastRenderedPageBreak/>
        <w:t>αφορά μόνο την παρούσα Κυβέρνηση, αλλά τα σκάγια παίρνουν και τη δική σας. Να βάζουμε τα πράγματα όπως πραγματικά είναι και να μην βλέπουμε τη μισή πραγματικότητα.</w:t>
      </w:r>
    </w:p>
    <w:p w14:paraId="7A2374DF" w14:textId="77777777" w:rsidR="002A3095" w:rsidRDefault="00B7541C">
      <w:pPr>
        <w:spacing w:line="600" w:lineRule="auto"/>
        <w:ind w:firstLine="720"/>
        <w:contextualSpacing/>
        <w:jc w:val="both"/>
        <w:rPr>
          <w:rFonts w:eastAsia="Times New Roman"/>
          <w:szCs w:val="24"/>
        </w:rPr>
      </w:pPr>
      <w:r>
        <w:rPr>
          <w:rFonts w:eastAsia="Times New Roman"/>
          <w:szCs w:val="24"/>
        </w:rPr>
        <w:t xml:space="preserve">Εν πάση </w:t>
      </w:r>
      <w:proofErr w:type="spellStart"/>
      <w:r>
        <w:rPr>
          <w:rFonts w:eastAsia="Times New Roman"/>
          <w:szCs w:val="24"/>
        </w:rPr>
        <w:t>περιπτώσει</w:t>
      </w:r>
      <w:proofErr w:type="spellEnd"/>
      <w:r>
        <w:rPr>
          <w:rFonts w:eastAsia="Times New Roman"/>
          <w:szCs w:val="24"/>
        </w:rPr>
        <w:t>, σήμερα αυτό το οποίο φαίνεται ότι</w:t>
      </w:r>
      <w:r>
        <w:rPr>
          <w:rFonts w:eastAsia="Times New Roman"/>
          <w:szCs w:val="24"/>
        </w:rPr>
        <w:t xml:space="preserve"> δρομολογείται εντός των επόμενων ημερών, δηλαδή να γίνει πραγματικότητα η διανομή των ποσών αυτών, είναι κάτι που συμβαίνει για πρώτη φορά. Και αυτό είναι κάτι θετικό</w:t>
      </w:r>
      <w:r>
        <w:rPr>
          <w:rFonts w:eastAsia="Times New Roman"/>
          <w:szCs w:val="24"/>
        </w:rPr>
        <w:t>,</w:t>
      </w:r>
      <w:r>
        <w:rPr>
          <w:rFonts w:eastAsia="Times New Roman"/>
          <w:szCs w:val="24"/>
        </w:rPr>
        <w:t xml:space="preserve"> το οποίο πρέπει να το χαιρετήσουμε. </w:t>
      </w:r>
    </w:p>
    <w:p w14:paraId="7A2374E0" w14:textId="77777777" w:rsidR="002A3095" w:rsidRDefault="00B7541C">
      <w:pPr>
        <w:spacing w:line="600" w:lineRule="auto"/>
        <w:ind w:firstLine="720"/>
        <w:contextualSpacing/>
        <w:jc w:val="both"/>
        <w:rPr>
          <w:rFonts w:eastAsia="Times New Roman"/>
          <w:szCs w:val="24"/>
        </w:rPr>
      </w:pPr>
      <w:r>
        <w:rPr>
          <w:rFonts w:eastAsia="Times New Roman"/>
          <w:szCs w:val="24"/>
        </w:rPr>
        <w:t>Από εκεί και έπειτα</w:t>
      </w:r>
      <w:r>
        <w:rPr>
          <w:rFonts w:eastAsia="Times New Roman"/>
          <w:szCs w:val="24"/>
        </w:rPr>
        <w:t>,</w:t>
      </w:r>
      <w:r>
        <w:rPr>
          <w:rFonts w:eastAsia="Times New Roman"/>
          <w:szCs w:val="24"/>
        </w:rPr>
        <w:t xml:space="preserve"> υπάρχει το ποσό που είπατε</w:t>
      </w:r>
      <w:r>
        <w:rPr>
          <w:rFonts w:eastAsia="Times New Roman"/>
          <w:szCs w:val="24"/>
        </w:rPr>
        <w:t>,</w:t>
      </w:r>
      <w:r>
        <w:rPr>
          <w:rFonts w:eastAsia="Times New Roman"/>
          <w:szCs w:val="24"/>
        </w:rPr>
        <w:t xml:space="preserve"> </w:t>
      </w:r>
      <w:r>
        <w:rPr>
          <w:rFonts w:eastAsia="Times New Roman"/>
          <w:szCs w:val="24"/>
        </w:rPr>
        <w:t>τ</w:t>
      </w:r>
      <w:r>
        <w:rPr>
          <w:rFonts w:eastAsia="Times New Roman"/>
          <w:szCs w:val="24"/>
        </w:rPr>
        <w:t>ο</w:t>
      </w:r>
      <w:r>
        <w:rPr>
          <w:rFonts w:eastAsia="Times New Roman"/>
          <w:szCs w:val="24"/>
        </w:rPr>
        <w:t xml:space="preserve"> οποίο</w:t>
      </w:r>
      <w:r>
        <w:rPr>
          <w:rFonts w:eastAsia="Times New Roman"/>
          <w:szCs w:val="24"/>
        </w:rPr>
        <w:t xml:space="preserve"> αφορά πλέον τις κοινότητες. Προφανώς</w:t>
      </w:r>
      <w:r>
        <w:rPr>
          <w:rFonts w:eastAsia="Times New Roman"/>
          <w:szCs w:val="24"/>
        </w:rPr>
        <w:t>,</w:t>
      </w:r>
      <w:r>
        <w:rPr>
          <w:rFonts w:eastAsia="Times New Roman"/>
          <w:szCs w:val="24"/>
        </w:rPr>
        <w:t xml:space="preserve"> αυτό αφορά τις περιοχές που βρίσκονται οι ανεμογεννήτριες. Αυτή η ανταποδοτικότητα πρέπει να διαφυλαχθεί και να ισχύσει, αλλιώς η διάχυσή της πλέον και σε περιοχές</w:t>
      </w:r>
      <w:r>
        <w:rPr>
          <w:rFonts w:eastAsia="Times New Roman"/>
          <w:szCs w:val="24"/>
        </w:rPr>
        <w:t>,</w:t>
      </w:r>
      <w:r>
        <w:rPr>
          <w:rFonts w:eastAsia="Times New Roman"/>
          <w:szCs w:val="24"/>
        </w:rPr>
        <w:t xml:space="preserve"> οι οποίες δεν φιλοξενούν αιολικά πάρκα, θα ακ</w:t>
      </w:r>
      <w:r>
        <w:rPr>
          <w:rFonts w:eastAsia="Times New Roman"/>
          <w:szCs w:val="24"/>
        </w:rPr>
        <w:t>ύρωνε ουσιαστικά την όλη φιλοσοφία και τη λογική του ζητήματος αυτού. Και σε αυτό εμείς θα πιέσουμε, ως πολιτική ηγεσία εννοώ, ώστε το συντομότερο δυνατό να ολοκληρωθεί και αυτή η διαδικασία.</w:t>
      </w:r>
    </w:p>
    <w:p w14:paraId="7A2374E1" w14:textId="77777777" w:rsidR="002A3095" w:rsidRDefault="00B7541C">
      <w:pPr>
        <w:spacing w:line="600" w:lineRule="auto"/>
        <w:ind w:firstLine="720"/>
        <w:contextualSpacing/>
        <w:jc w:val="both"/>
        <w:rPr>
          <w:rFonts w:eastAsia="Times New Roman"/>
          <w:szCs w:val="24"/>
        </w:rPr>
      </w:pPr>
      <w:r>
        <w:rPr>
          <w:rFonts w:eastAsia="Times New Roman"/>
          <w:szCs w:val="24"/>
        </w:rPr>
        <w:lastRenderedPageBreak/>
        <w:t xml:space="preserve"> Το ποσόν αυτήν τη στιγμή, όπως γνωρίζετε, είναι πάνω από 18 εκα</w:t>
      </w:r>
      <w:r>
        <w:rPr>
          <w:rFonts w:eastAsia="Times New Roman"/>
          <w:szCs w:val="24"/>
        </w:rPr>
        <w:t>τομμύρια</w:t>
      </w:r>
      <w:r>
        <w:rPr>
          <w:rFonts w:eastAsia="Times New Roman"/>
          <w:szCs w:val="24"/>
        </w:rPr>
        <w:t>,</w:t>
      </w:r>
      <w:r>
        <w:rPr>
          <w:rFonts w:eastAsia="Times New Roman"/>
          <w:szCs w:val="24"/>
        </w:rPr>
        <w:t xml:space="preserve"> που θα διανεμηθεί. Από εκεί και πέρα</w:t>
      </w:r>
      <w:r>
        <w:rPr>
          <w:rFonts w:eastAsia="Times New Roman"/>
          <w:szCs w:val="24"/>
        </w:rPr>
        <w:t>,</w:t>
      </w:r>
      <w:r>
        <w:rPr>
          <w:rFonts w:eastAsia="Times New Roman"/>
          <w:szCs w:val="24"/>
        </w:rPr>
        <w:t xml:space="preserve"> υπάρχουν και τα επόμενα έτη, για τα οποία πρέπει να ακολουθήσουμε αμέσως μετά την ίδια διαδικασία, δηλαδή και για το 2015. Δεν είναι ανάγκη να περιμένουμε κάθε φορά τα προβλήματα να τρέχουν, να υπερβαίνουμε τις διετίες και τριετίες και τότε να θυμόμαστε ν</w:t>
      </w:r>
      <w:r>
        <w:rPr>
          <w:rFonts w:eastAsia="Times New Roman"/>
          <w:szCs w:val="24"/>
        </w:rPr>
        <w:t xml:space="preserve">α επιμερίζουμε αυτά τα ποσά. </w:t>
      </w:r>
    </w:p>
    <w:p w14:paraId="7A2374E2" w14:textId="77777777" w:rsidR="002A3095" w:rsidRDefault="00B7541C">
      <w:pPr>
        <w:spacing w:line="600" w:lineRule="auto"/>
        <w:ind w:firstLine="720"/>
        <w:contextualSpacing/>
        <w:jc w:val="both"/>
        <w:rPr>
          <w:rFonts w:eastAsia="Times New Roman"/>
          <w:szCs w:val="24"/>
        </w:rPr>
      </w:pPr>
      <w:r>
        <w:rPr>
          <w:rFonts w:eastAsia="Times New Roman"/>
          <w:szCs w:val="24"/>
        </w:rPr>
        <w:t>Νομίζω ότι με αυτόν τον τρόπο, άλλωστε, θα μπορέσουμε να δημιουργήσουμε και μια διαφορετική σχέση με τις ανανεώσιμες πηγές ενέργει</w:t>
      </w:r>
      <w:r>
        <w:rPr>
          <w:rFonts w:eastAsia="Times New Roman"/>
          <w:szCs w:val="24"/>
        </w:rPr>
        <w:t>α</w:t>
      </w:r>
      <w:r>
        <w:rPr>
          <w:rFonts w:eastAsia="Times New Roman"/>
          <w:szCs w:val="24"/>
        </w:rPr>
        <w:t xml:space="preserve">ς, τα αιολικά και τις τοπικές κοινωνίες, διότι εδώ </w:t>
      </w:r>
      <w:r>
        <w:rPr>
          <w:rFonts w:eastAsia="Times New Roman"/>
          <w:szCs w:val="24"/>
        </w:rPr>
        <w:t>-</w:t>
      </w:r>
      <w:r>
        <w:rPr>
          <w:rFonts w:eastAsia="Times New Roman"/>
          <w:szCs w:val="24"/>
        </w:rPr>
        <w:t>δεν σας κρύβω</w:t>
      </w:r>
      <w:r>
        <w:rPr>
          <w:rFonts w:eastAsia="Times New Roman"/>
          <w:szCs w:val="24"/>
        </w:rPr>
        <w:t>-</w:t>
      </w:r>
      <w:r>
        <w:rPr>
          <w:rFonts w:eastAsia="Times New Roman"/>
          <w:szCs w:val="24"/>
        </w:rPr>
        <w:t xml:space="preserve"> με αφορμή την ερώτησή σας, ό</w:t>
      </w:r>
      <w:r>
        <w:rPr>
          <w:rFonts w:eastAsia="Times New Roman"/>
          <w:szCs w:val="24"/>
        </w:rPr>
        <w:t xml:space="preserve">τι υπάρχουν τεράστια κενά σε αυτό που ονομάζουμε «χωροταξικό πλαίσιο για τις ΑΠΕ στην Ελλάδα». Δεν γίνεται αυτήν τη στιγμή να έχουμε καταστάσεις, </w:t>
      </w:r>
      <w:r>
        <w:rPr>
          <w:rFonts w:eastAsia="Times New Roman"/>
          <w:szCs w:val="24"/>
        </w:rPr>
        <w:t xml:space="preserve">που </w:t>
      </w:r>
      <w:r>
        <w:rPr>
          <w:rFonts w:eastAsia="Times New Roman"/>
          <w:szCs w:val="24"/>
        </w:rPr>
        <w:t xml:space="preserve">η μία να αναιρεί την άλλη ή να θεωρούμε ότι μπορούμε να πάμε οπουδήποτε και να βάλουμε αιολικά πάρκα. Για </w:t>
      </w:r>
      <w:r>
        <w:rPr>
          <w:rFonts w:eastAsia="Times New Roman"/>
          <w:szCs w:val="24"/>
        </w:rPr>
        <w:t xml:space="preserve">παράδειγμα, δεν μπορούμε να μπούμε σε μια αντίληψη όπου νησιά, </w:t>
      </w:r>
      <w:proofErr w:type="spellStart"/>
      <w:r>
        <w:rPr>
          <w:rFonts w:eastAsia="Times New Roman"/>
          <w:szCs w:val="24"/>
        </w:rPr>
        <w:t>κυκλαδονήσια</w:t>
      </w:r>
      <w:proofErr w:type="spellEnd"/>
      <w:r>
        <w:rPr>
          <w:rFonts w:eastAsia="Times New Roman"/>
          <w:szCs w:val="24"/>
        </w:rPr>
        <w:t>,</w:t>
      </w:r>
      <w:r>
        <w:rPr>
          <w:rFonts w:eastAsia="Times New Roman"/>
          <w:szCs w:val="24"/>
        </w:rPr>
        <w:t xml:space="preserve"> τα οποία έχουν μεγάλο φορτίο αιολικό, θα μπορούν να γίνουν τόποι αποκλειστικής πια παραγωγής ρεύματος, για να το διοχετεύουμε στην ηπειρωτική Ελλάδα, ακυρώνοντας όμως έτσι το τουρ</w:t>
      </w:r>
      <w:r>
        <w:rPr>
          <w:rFonts w:eastAsia="Times New Roman"/>
          <w:szCs w:val="24"/>
        </w:rPr>
        <w:t xml:space="preserve">ιστικό τους πια εισόδημα, το εισόδημα που </w:t>
      </w:r>
      <w:r>
        <w:rPr>
          <w:rFonts w:eastAsia="Times New Roman"/>
          <w:szCs w:val="24"/>
        </w:rPr>
        <w:lastRenderedPageBreak/>
        <w:t>προέρχεται από την τουριστική δραστηριότητα. Είναι ζητήματα</w:t>
      </w:r>
      <w:r>
        <w:rPr>
          <w:rFonts w:eastAsia="Times New Roman"/>
          <w:szCs w:val="24"/>
        </w:rPr>
        <w:t>,</w:t>
      </w:r>
      <w:r>
        <w:rPr>
          <w:rFonts w:eastAsia="Times New Roman"/>
          <w:szCs w:val="24"/>
        </w:rPr>
        <w:t xml:space="preserve"> τα οποία δεν τα είδε η Κυβέρνησή σας, δεν τα προσέγγισε καθόλου και είμαστε αναγκασμένοι να τα προσεγγίσουμε, διότι πράγματι δεν θα πηγαίνουμε σε καταστά</w:t>
      </w:r>
      <w:r>
        <w:rPr>
          <w:rFonts w:eastAsia="Times New Roman"/>
          <w:szCs w:val="24"/>
        </w:rPr>
        <w:t>σεις, οι οποίες να δημιουργούν και μια αντιπαλότητα με τις ίδιες τις τοπικές κοινωνίες.</w:t>
      </w:r>
    </w:p>
    <w:p w14:paraId="7A2374E3" w14:textId="77777777" w:rsidR="002A3095" w:rsidRDefault="00B7541C">
      <w:pPr>
        <w:spacing w:line="600" w:lineRule="auto"/>
        <w:ind w:firstLine="720"/>
        <w:contextualSpacing/>
        <w:jc w:val="both"/>
        <w:rPr>
          <w:rFonts w:eastAsia="Times New Roman"/>
          <w:szCs w:val="24"/>
        </w:rPr>
      </w:pPr>
      <w:r>
        <w:rPr>
          <w:rFonts w:eastAsia="Times New Roman"/>
          <w:szCs w:val="24"/>
        </w:rPr>
        <w:t>Ευχαριστώ.</w:t>
      </w:r>
    </w:p>
    <w:p w14:paraId="7A2374E4" w14:textId="77777777" w:rsidR="002A3095" w:rsidRDefault="00B7541C">
      <w:pPr>
        <w:spacing w:line="600" w:lineRule="auto"/>
        <w:ind w:firstLine="720"/>
        <w:contextualSpacing/>
        <w:jc w:val="both"/>
        <w:rPr>
          <w:rFonts w:eastAsia="Times New Roman"/>
          <w:szCs w:val="24"/>
        </w:rPr>
      </w:pPr>
      <w:r>
        <w:rPr>
          <w:rFonts w:eastAsia="Times New Roman"/>
          <w:b/>
          <w:szCs w:val="24"/>
        </w:rPr>
        <w:t>ΙΩΑΝΝΗΣ ΜΑΝΙΑΤΗΣ:</w:t>
      </w:r>
      <w:r>
        <w:rPr>
          <w:rFonts w:eastAsia="Times New Roman"/>
          <w:szCs w:val="24"/>
        </w:rPr>
        <w:t xml:space="preserve"> Δηλαδή</w:t>
      </w:r>
      <w:r>
        <w:rPr>
          <w:rFonts w:eastAsia="Times New Roman"/>
          <w:szCs w:val="24"/>
        </w:rPr>
        <w:t>,</w:t>
      </w:r>
      <w:r>
        <w:rPr>
          <w:rFonts w:eastAsia="Times New Roman"/>
          <w:szCs w:val="24"/>
        </w:rPr>
        <w:t xml:space="preserve"> το χωροταξικό των ΑΠΕ θα το ξανασχεδιάσετε;</w:t>
      </w:r>
    </w:p>
    <w:p w14:paraId="7A2374E5" w14:textId="77777777" w:rsidR="002A3095" w:rsidRDefault="00B7541C">
      <w:pPr>
        <w:spacing w:line="600" w:lineRule="auto"/>
        <w:ind w:firstLine="720"/>
        <w:contextualSpacing/>
        <w:jc w:val="both"/>
        <w:rPr>
          <w:rFonts w:eastAsia="Times New Roman"/>
          <w:szCs w:val="24"/>
        </w:rPr>
      </w:pPr>
      <w:r>
        <w:rPr>
          <w:rFonts w:eastAsia="Times New Roman"/>
          <w:b/>
          <w:szCs w:val="24"/>
        </w:rPr>
        <w:t xml:space="preserve">ΠΑΝΑΓΙΩΤΗΣ (ΠΑΝΟΣ) </w:t>
      </w:r>
      <w:r>
        <w:rPr>
          <w:rFonts w:eastAsia="Times New Roman"/>
          <w:b/>
          <w:szCs w:val="24"/>
        </w:rPr>
        <w:t>ΣΚΟΥΡΛΕΤΗΣ (Υπουργός Περιβάλλοντος και Ενέργειας):</w:t>
      </w:r>
      <w:r>
        <w:rPr>
          <w:rFonts w:eastAsia="Times New Roman"/>
          <w:szCs w:val="24"/>
        </w:rPr>
        <w:t xml:space="preserve"> Έχει τελειώσει ο </w:t>
      </w:r>
      <w:r>
        <w:rPr>
          <w:rFonts w:eastAsia="Times New Roman"/>
          <w:szCs w:val="24"/>
        </w:rPr>
        <w:t>χρόνος, αλλά δεν ακούσατε; Βεβαίως.</w:t>
      </w:r>
    </w:p>
    <w:p w14:paraId="7A2374E6" w14:textId="77777777" w:rsidR="002A3095" w:rsidRDefault="00B7541C">
      <w:pPr>
        <w:spacing w:line="600" w:lineRule="auto"/>
        <w:ind w:firstLine="720"/>
        <w:contextualSpacing/>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Ήσασταν υποδειγματικοί και οι δύο στο χρόνο και ο ερωτών και ο ερωτώμενος. Μην μου το χαλάτε τώρα. Μην μου το χαλάτε!</w:t>
      </w:r>
    </w:p>
    <w:p w14:paraId="7A2374E7" w14:textId="77777777" w:rsidR="002A3095" w:rsidRDefault="00B7541C">
      <w:pPr>
        <w:spacing w:line="600" w:lineRule="auto"/>
        <w:ind w:firstLine="720"/>
        <w:contextualSpacing/>
        <w:jc w:val="both"/>
        <w:rPr>
          <w:rFonts w:eastAsia="Times New Roman" w:cs="Times New Roman"/>
          <w:szCs w:val="24"/>
        </w:rPr>
      </w:pPr>
      <w:r>
        <w:rPr>
          <w:rFonts w:eastAsia="Times New Roman" w:cs="Times New Roman"/>
          <w:b/>
          <w:szCs w:val="24"/>
        </w:rPr>
        <w:t>ΙΩΑΝΝΗΣ ΜΑΝΙΑΤΗΣ:</w:t>
      </w:r>
      <w:r>
        <w:rPr>
          <w:rFonts w:eastAsia="Times New Roman" w:cs="Times New Roman"/>
          <w:szCs w:val="24"/>
        </w:rPr>
        <w:t xml:space="preserve"> Δέκα δευτερόλεπτα, κυρία Πρόεδρε.</w:t>
      </w:r>
    </w:p>
    <w:p w14:paraId="7A2374E8" w14:textId="77777777" w:rsidR="002A3095" w:rsidRDefault="00B7541C">
      <w:pPr>
        <w:spacing w:line="600" w:lineRule="auto"/>
        <w:ind w:firstLine="720"/>
        <w:contextualSpacing/>
        <w:jc w:val="both"/>
        <w:rPr>
          <w:rFonts w:eastAsia="Times New Roman" w:cs="Times New Roman"/>
          <w:szCs w:val="24"/>
        </w:rPr>
      </w:pPr>
      <w:r>
        <w:rPr>
          <w:rFonts w:eastAsia="Times New Roman" w:cs="Times New Roman"/>
          <w:szCs w:val="24"/>
        </w:rPr>
        <w:t xml:space="preserve">Απλώς </w:t>
      </w:r>
      <w:r>
        <w:rPr>
          <w:rFonts w:eastAsia="Times New Roman" w:cs="Times New Roman"/>
          <w:szCs w:val="24"/>
        </w:rPr>
        <w:t>ξέρετε, μερικές φορές</w:t>
      </w:r>
      <w:r>
        <w:rPr>
          <w:rFonts w:eastAsia="Times New Roman" w:cs="Times New Roman"/>
          <w:szCs w:val="24"/>
        </w:rPr>
        <w:t>,</w:t>
      </w:r>
      <w:r>
        <w:rPr>
          <w:rFonts w:eastAsia="Times New Roman" w:cs="Times New Roman"/>
          <w:szCs w:val="24"/>
        </w:rPr>
        <w:t xml:space="preserve"> και να θέλεις να αγιάσεις, ο Υπουργός δεν σε αφήνει, γιατί μου ανοίγει τώρα άλλο θέμα, το χωροταξικό των ανανεώσιμων πηγών ενέργειας. </w:t>
      </w:r>
    </w:p>
    <w:p w14:paraId="7A2374E9" w14:textId="77777777" w:rsidR="002A3095" w:rsidRDefault="00B7541C">
      <w:pPr>
        <w:spacing w:line="600" w:lineRule="auto"/>
        <w:ind w:firstLine="720"/>
        <w:contextualSpacing/>
        <w:jc w:val="both"/>
        <w:rPr>
          <w:rFonts w:eastAsia="Times New Roman" w:cs="Times New Roman"/>
          <w:szCs w:val="24"/>
        </w:rPr>
      </w:pPr>
      <w:r>
        <w:rPr>
          <w:rFonts w:eastAsia="Times New Roman" w:cs="Times New Roman"/>
          <w:b/>
          <w:szCs w:val="24"/>
        </w:rPr>
        <w:lastRenderedPageBreak/>
        <w:t>ΠΡΟΕΔΡΕΥΟΥΣΑ (Αναστασία Χριστοδουλοπούλου):</w:t>
      </w:r>
      <w:r>
        <w:rPr>
          <w:rFonts w:eastAsia="Times New Roman" w:cs="Times New Roman"/>
          <w:szCs w:val="24"/>
        </w:rPr>
        <w:t xml:space="preserve"> Ναι, αλλά δεν προβλέπεται τρίτος γύρος.</w:t>
      </w:r>
    </w:p>
    <w:p w14:paraId="7A2374EA" w14:textId="77777777" w:rsidR="002A3095" w:rsidRDefault="00B7541C">
      <w:pPr>
        <w:spacing w:line="600" w:lineRule="auto"/>
        <w:ind w:firstLine="720"/>
        <w:contextualSpacing/>
        <w:jc w:val="both"/>
        <w:rPr>
          <w:rFonts w:eastAsia="Times New Roman" w:cs="Times New Roman"/>
          <w:szCs w:val="24"/>
        </w:rPr>
      </w:pPr>
      <w:r>
        <w:rPr>
          <w:rFonts w:eastAsia="Times New Roman" w:cs="Times New Roman"/>
          <w:b/>
          <w:szCs w:val="24"/>
        </w:rPr>
        <w:t>ΙΩΑΝΝΗΣ ΜΑΝΙΑΤ</w:t>
      </w:r>
      <w:r>
        <w:rPr>
          <w:rFonts w:eastAsia="Times New Roman" w:cs="Times New Roman"/>
          <w:b/>
          <w:szCs w:val="24"/>
        </w:rPr>
        <w:t>ΗΣ:</w:t>
      </w:r>
      <w:r>
        <w:rPr>
          <w:rFonts w:eastAsia="Times New Roman" w:cs="Times New Roman"/>
          <w:szCs w:val="24"/>
        </w:rPr>
        <w:t xml:space="preserve"> Πάντως</w:t>
      </w:r>
      <w:r>
        <w:rPr>
          <w:rFonts w:eastAsia="Times New Roman" w:cs="Times New Roman"/>
          <w:szCs w:val="24"/>
        </w:rPr>
        <w:t>,</w:t>
      </w:r>
      <w:r>
        <w:rPr>
          <w:rFonts w:eastAsia="Times New Roman" w:cs="Times New Roman"/>
          <w:szCs w:val="24"/>
        </w:rPr>
        <w:t xml:space="preserve"> ο συνάδελφος κ. </w:t>
      </w:r>
      <w:proofErr w:type="spellStart"/>
      <w:r>
        <w:rPr>
          <w:rFonts w:eastAsia="Times New Roman" w:cs="Times New Roman"/>
          <w:szCs w:val="24"/>
        </w:rPr>
        <w:t>Κεγκέρογλου</w:t>
      </w:r>
      <w:proofErr w:type="spellEnd"/>
      <w:r>
        <w:rPr>
          <w:rFonts w:eastAsia="Times New Roman" w:cs="Times New Roman"/>
          <w:szCs w:val="24"/>
        </w:rPr>
        <w:t xml:space="preserve"> μού υπενθύμισε ότι εμείς</w:t>
      </w:r>
      <w:r>
        <w:rPr>
          <w:rFonts w:eastAsia="Times New Roman" w:cs="Times New Roman"/>
          <w:szCs w:val="24"/>
        </w:rPr>
        <w:t>,</w:t>
      </w:r>
      <w:r>
        <w:rPr>
          <w:rFonts w:eastAsia="Times New Roman" w:cs="Times New Roman"/>
          <w:szCs w:val="24"/>
        </w:rPr>
        <w:t xml:space="preserve"> ως Κοινοβουλευτική Ομάδα</w:t>
      </w:r>
      <w:r>
        <w:rPr>
          <w:rFonts w:eastAsia="Times New Roman" w:cs="Times New Roman"/>
          <w:szCs w:val="24"/>
        </w:rPr>
        <w:t>,</w:t>
      </w:r>
      <w:r>
        <w:rPr>
          <w:rFonts w:eastAsia="Times New Roman" w:cs="Times New Roman"/>
          <w:szCs w:val="24"/>
        </w:rPr>
        <w:t xml:space="preserve"> έχουμε καταθέσει ολόκληρη ερώτηση, η οποία πιστεύουμε ότι βοήθησε στο να επιταχυνθούν οι συγκεκριμένες διαδικασίες, έστω και με την καθυστέρηση που υπήρξε το τελευτ</w:t>
      </w:r>
      <w:r>
        <w:rPr>
          <w:rFonts w:eastAsia="Times New Roman" w:cs="Times New Roman"/>
          <w:szCs w:val="24"/>
        </w:rPr>
        <w:t>αίο χρονικό διάστημα.</w:t>
      </w:r>
    </w:p>
    <w:p w14:paraId="7A2374EB" w14:textId="77777777" w:rsidR="002A3095" w:rsidRDefault="00B7541C">
      <w:pPr>
        <w:spacing w:line="600" w:lineRule="auto"/>
        <w:ind w:firstLine="720"/>
        <w:contextualSpacing/>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Ευχαριστούμε πολύ.</w:t>
      </w:r>
    </w:p>
    <w:p w14:paraId="7A2374EC" w14:textId="77777777" w:rsidR="002A3095" w:rsidRDefault="00B7541C">
      <w:pPr>
        <w:spacing w:line="600" w:lineRule="auto"/>
        <w:ind w:firstLine="720"/>
        <w:contextualSpacing/>
        <w:jc w:val="both"/>
        <w:rPr>
          <w:rFonts w:eastAsia="Times New Roman" w:cs="Times New Roman"/>
          <w:szCs w:val="24"/>
        </w:rPr>
      </w:pPr>
      <w:r>
        <w:rPr>
          <w:rFonts w:eastAsia="Times New Roman" w:cs="Times New Roman"/>
          <w:szCs w:val="24"/>
        </w:rPr>
        <w:t xml:space="preserve">Πριν μπούμε στις επόμενες ερωτήσεις, να εκφωνήσω και αυτές που ματαιώθηκαν. </w:t>
      </w:r>
    </w:p>
    <w:p w14:paraId="7A2374ED" w14:textId="77777777" w:rsidR="002A3095" w:rsidRDefault="00B7541C">
      <w:pPr>
        <w:spacing w:line="600" w:lineRule="auto"/>
        <w:ind w:firstLine="720"/>
        <w:contextualSpacing/>
        <w:jc w:val="both"/>
        <w:rPr>
          <w:rFonts w:eastAsia="Times New Roman" w:cs="Times New Roman"/>
          <w:szCs w:val="24"/>
        </w:rPr>
      </w:pPr>
      <w:r>
        <w:rPr>
          <w:rFonts w:eastAsia="Times New Roman" w:cs="Times New Roman"/>
          <w:szCs w:val="24"/>
        </w:rPr>
        <w:t xml:space="preserve">Η πρώτη </w:t>
      </w:r>
      <w:r>
        <w:rPr>
          <w:rFonts w:eastAsia="Times New Roman" w:cs="Times New Roman"/>
          <w:szCs w:val="24"/>
        </w:rPr>
        <w:t xml:space="preserve">με αριθμό 1056/28-6-2016 </w:t>
      </w:r>
      <w:r>
        <w:rPr>
          <w:rFonts w:eastAsia="Times New Roman" w:cs="Times New Roman"/>
          <w:szCs w:val="24"/>
        </w:rPr>
        <w:t xml:space="preserve">επίκαιρη ερώτηση πρώτου κύκλου </w:t>
      </w:r>
      <w:r>
        <w:rPr>
          <w:rFonts w:eastAsia="Times New Roman" w:cs="Times New Roman"/>
          <w:szCs w:val="24"/>
        </w:rPr>
        <w:t xml:space="preserve">της Βουλευτού Αιτωλοακαρνανίας του Συνασπισμού Ριζοσπαστικής Αριστεράς κ. </w:t>
      </w:r>
      <w:r>
        <w:rPr>
          <w:rFonts w:eastAsia="Times New Roman" w:cs="Times New Roman"/>
          <w:bCs/>
          <w:szCs w:val="24"/>
        </w:rPr>
        <w:t>Μαρίας Τριανταφύλλου</w:t>
      </w:r>
      <w:r>
        <w:rPr>
          <w:rFonts w:eastAsia="Times New Roman" w:cs="Times New Roman"/>
          <w:szCs w:val="24"/>
        </w:rPr>
        <w:t xml:space="preserve"> προς τον Υπουργό</w:t>
      </w:r>
      <w:r>
        <w:rPr>
          <w:rFonts w:eastAsia="Times New Roman" w:cs="Times New Roman"/>
          <w:szCs w:val="24"/>
        </w:rPr>
        <w:t xml:space="preserve"> </w:t>
      </w:r>
      <w:r>
        <w:rPr>
          <w:rFonts w:eastAsia="Times New Roman" w:cs="Times New Roman"/>
          <w:bCs/>
          <w:szCs w:val="24"/>
        </w:rPr>
        <w:t>Οικονομίας, Ανάπτυξης και Τουρισμού,</w:t>
      </w:r>
      <w:r>
        <w:rPr>
          <w:rFonts w:eastAsia="Times New Roman" w:cs="Times New Roman"/>
          <w:szCs w:val="24"/>
        </w:rPr>
        <w:t xml:space="preserve"> σχετικά με την ολοκλήρωση του έργου της </w:t>
      </w:r>
      <w:r>
        <w:rPr>
          <w:rFonts w:eastAsia="Times New Roman" w:cs="Times New Roman"/>
          <w:szCs w:val="24"/>
        </w:rPr>
        <w:t>μ</w:t>
      </w:r>
      <w:r>
        <w:rPr>
          <w:rFonts w:eastAsia="Times New Roman" w:cs="Times New Roman"/>
          <w:szCs w:val="24"/>
        </w:rPr>
        <w:t>αρίνας Μεσολογγίου, δεν θα συζητηθεί</w:t>
      </w:r>
      <w:r>
        <w:rPr>
          <w:rFonts w:eastAsia="Times New Roman" w:cs="Times New Roman"/>
          <w:szCs w:val="24"/>
        </w:rPr>
        <w:t>,</w:t>
      </w:r>
      <w:r>
        <w:rPr>
          <w:rFonts w:eastAsia="Times New Roman" w:cs="Times New Roman"/>
          <w:szCs w:val="24"/>
        </w:rPr>
        <w:t xml:space="preserve"> γιατί η κ. Έλενα Κουντουρά δ</w:t>
      </w:r>
      <w:r>
        <w:rPr>
          <w:rFonts w:eastAsia="Times New Roman" w:cs="Times New Roman"/>
          <w:szCs w:val="24"/>
        </w:rPr>
        <w:t>εν θα απαντήσει</w:t>
      </w:r>
      <w:r>
        <w:rPr>
          <w:rFonts w:eastAsia="Times New Roman" w:cs="Times New Roman"/>
          <w:szCs w:val="24"/>
        </w:rPr>
        <w:t>,</w:t>
      </w:r>
      <w:r>
        <w:rPr>
          <w:rFonts w:eastAsia="Times New Roman" w:cs="Times New Roman"/>
          <w:szCs w:val="24"/>
        </w:rPr>
        <w:t xml:space="preserve"> λόγω ανειλημμένης υποχρέωσης.</w:t>
      </w:r>
    </w:p>
    <w:p w14:paraId="7A2374EE" w14:textId="77777777" w:rsidR="002A3095" w:rsidRDefault="00B7541C">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Η τρίτη </w:t>
      </w:r>
      <w:r>
        <w:rPr>
          <w:rFonts w:eastAsia="Times New Roman" w:cs="Times New Roman"/>
          <w:szCs w:val="24"/>
        </w:rPr>
        <w:t>με αριθμό 1026/21-6-2016</w:t>
      </w:r>
      <w:r>
        <w:rPr>
          <w:rFonts w:eastAsia="Times New Roman" w:cs="Times New Roman"/>
          <w:szCs w:val="24"/>
        </w:rPr>
        <w:t xml:space="preserve"> επίκαιρη ερώτηση δεύτερου κύκλου του Βουλευτή Ηρακλείου της Δημοκρατικής Συμπαράταξης ΠΑΣΟΚ-ΔΗΜΑΡ κ. </w:t>
      </w:r>
      <w:r>
        <w:rPr>
          <w:rFonts w:eastAsia="Times New Roman" w:cs="Times New Roman"/>
          <w:bCs/>
          <w:szCs w:val="24"/>
        </w:rPr>
        <w:t xml:space="preserve">Βασιλείου </w:t>
      </w:r>
      <w:proofErr w:type="spellStart"/>
      <w:r>
        <w:rPr>
          <w:rFonts w:eastAsia="Times New Roman" w:cs="Times New Roman"/>
          <w:bCs/>
          <w:szCs w:val="24"/>
        </w:rPr>
        <w:t>Κεγκέρογλου</w:t>
      </w:r>
      <w:proofErr w:type="spellEnd"/>
      <w:r>
        <w:rPr>
          <w:rFonts w:eastAsia="Times New Roman" w:cs="Times New Roman"/>
          <w:szCs w:val="24"/>
        </w:rPr>
        <w:t xml:space="preserve"> προς τον Υπουργό </w:t>
      </w:r>
      <w:r>
        <w:rPr>
          <w:rFonts w:eastAsia="Times New Roman" w:cs="Times New Roman"/>
          <w:bCs/>
          <w:szCs w:val="24"/>
        </w:rPr>
        <w:t>Αγροτικής Ανάπτυξης και Τροφίμων,</w:t>
      </w:r>
      <w:r>
        <w:rPr>
          <w:rFonts w:eastAsia="Times New Roman" w:cs="Times New Roman"/>
          <w:szCs w:val="24"/>
        </w:rPr>
        <w:t xml:space="preserve"> σχ</w:t>
      </w:r>
      <w:r>
        <w:rPr>
          <w:rFonts w:eastAsia="Times New Roman" w:cs="Times New Roman"/>
          <w:szCs w:val="24"/>
        </w:rPr>
        <w:t>ετικά με τα προβλήματα στην πρωτογενή παραγωγή της Κρήτης από την ξηρασία και τις υψηλές θερμοκρασίες, δεν θα συζητηθεί λόγω ανειλημμένων υποχρεώσεων του Υπουργού κ. Αποστόλου.</w:t>
      </w:r>
    </w:p>
    <w:p w14:paraId="7A2374EF" w14:textId="77777777" w:rsidR="002A3095" w:rsidRDefault="00B7541C">
      <w:pPr>
        <w:spacing w:line="600" w:lineRule="auto"/>
        <w:ind w:firstLine="720"/>
        <w:contextualSpacing/>
        <w:jc w:val="both"/>
        <w:rPr>
          <w:rFonts w:eastAsia="Times New Roman" w:cs="Times New Roman"/>
          <w:szCs w:val="24"/>
        </w:rPr>
      </w:pPr>
      <w:r>
        <w:rPr>
          <w:rFonts w:eastAsia="Times New Roman" w:cs="Times New Roman"/>
          <w:szCs w:val="24"/>
        </w:rPr>
        <w:t xml:space="preserve">Επίσης, η δέκατη </w:t>
      </w:r>
      <w:r>
        <w:rPr>
          <w:rFonts w:eastAsia="Times New Roman" w:cs="Times New Roman"/>
          <w:szCs w:val="24"/>
        </w:rPr>
        <w:t xml:space="preserve">με αριθμό 1012/17-6-2016 </w:t>
      </w:r>
      <w:r>
        <w:rPr>
          <w:rFonts w:eastAsia="Times New Roman" w:cs="Times New Roman"/>
          <w:szCs w:val="24"/>
        </w:rPr>
        <w:t xml:space="preserve">επίκαιρη ερώτηση δεύτερου κύκλου του </w:t>
      </w:r>
      <w:r>
        <w:rPr>
          <w:rFonts w:eastAsia="Times New Roman" w:cs="Times New Roman"/>
          <w:szCs w:val="24"/>
        </w:rPr>
        <w:t xml:space="preserve">Βουλευτή Ηρακλείου της Δημοκρατικής Συμπαράταξης ΠΑΣΟΚ - ΔΗΜΑΡ κ. </w:t>
      </w:r>
      <w:r>
        <w:rPr>
          <w:rFonts w:eastAsia="Times New Roman" w:cs="Times New Roman"/>
          <w:bCs/>
          <w:szCs w:val="24"/>
        </w:rPr>
        <w:t xml:space="preserve">Βασιλείου </w:t>
      </w:r>
      <w:proofErr w:type="spellStart"/>
      <w:r>
        <w:rPr>
          <w:rFonts w:eastAsia="Times New Roman" w:cs="Times New Roman"/>
          <w:bCs/>
          <w:szCs w:val="24"/>
        </w:rPr>
        <w:t>Κεγκέρογλου</w:t>
      </w:r>
      <w:proofErr w:type="spellEnd"/>
      <w:r>
        <w:rPr>
          <w:rFonts w:eastAsia="Times New Roman" w:cs="Times New Roman"/>
          <w:szCs w:val="24"/>
        </w:rPr>
        <w:t xml:space="preserve"> προς τον Υπουργό</w:t>
      </w:r>
      <w:r>
        <w:rPr>
          <w:rFonts w:eastAsia="Times New Roman" w:cs="Times New Roman"/>
          <w:szCs w:val="24"/>
        </w:rPr>
        <w:t xml:space="preserve"> </w:t>
      </w:r>
      <w:r>
        <w:rPr>
          <w:rFonts w:eastAsia="Times New Roman" w:cs="Times New Roman"/>
          <w:bCs/>
          <w:szCs w:val="24"/>
        </w:rPr>
        <w:t>Αγροτικής Ανάπτυξης και Τροφίμων,</w:t>
      </w:r>
      <w:r>
        <w:rPr>
          <w:rFonts w:eastAsia="Times New Roman" w:cs="Times New Roman"/>
          <w:b/>
          <w:bCs/>
          <w:szCs w:val="24"/>
        </w:rPr>
        <w:t xml:space="preserve"> </w:t>
      </w:r>
      <w:r>
        <w:rPr>
          <w:rFonts w:eastAsia="Times New Roman" w:cs="Times New Roman"/>
          <w:szCs w:val="24"/>
        </w:rPr>
        <w:t>σχετικά με την απώλεια επιδότησης των νέων αγροτών και των ενοικιαστών αγροτικής γης, δεν θα συζητηθεί λόγω ανειλημμέ</w:t>
      </w:r>
      <w:r>
        <w:rPr>
          <w:rFonts w:eastAsia="Times New Roman" w:cs="Times New Roman"/>
          <w:szCs w:val="24"/>
        </w:rPr>
        <w:t>νων υποχρεώσεων του Υπουργού κ. Αποστόλου.</w:t>
      </w:r>
    </w:p>
    <w:p w14:paraId="7A2374F0" w14:textId="77777777" w:rsidR="002A3095" w:rsidRDefault="00B7541C">
      <w:pPr>
        <w:spacing w:line="600" w:lineRule="auto"/>
        <w:ind w:firstLine="720"/>
        <w:contextualSpacing/>
        <w:jc w:val="both"/>
        <w:rPr>
          <w:rFonts w:eastAsia="Times New Roman" w:cs="Times New Roman"/>
          <w:szCs w:val="24"/>
        </w:rPr>
      </w:pPr>
      <w:r>
        <w:rPr>
          <w:rFonts w:eastAsia="Times New Roman" w:cs="Times New Roman"/>
          <w:szCs w:val="24"/>
        </w:rPr>
        <w:t xml:space="preserve">Θα συζητηθεί τώρα η τέταρτη </w:t>
      </w:r>
      <w:r>
        <w:rPr>
          <w:rFonts w:eastAsia="Times New Roman" w:cs="Times New Roman"/>
          <w:szCs w:val="24"/>
        </w:rPr>
        <w:t xml:space="preserve">με </w:t>
      </w:r>
      <w:r>
        <w:rPr>
          <w:rFonts w:eastAsia="Times New Roman" w:cs="Times New Roman"/>
          <w:szCs w:val="24"/>
        </w:rPr>
        <w:t xml:space="preserve">αριθμό 1061/28-6-2016 </w:t>
      </w:r>
      <w:r>
        <w:rPr>
          <w:rFonts w:eastAsia="Times New Roman" w:cs="Times New Roman"/>
          <w:szCs w:val="24"/>
        </w:rPr>
        <w:t xml:space="preserve">επίκαιρη ερώτηση πρώτου κύκλου του Βουλευτή Β΄ Αθηνών του Κομμουνιστικού Κόμματος </w:t>
      </w:r>
      <w:r>
        <w:rPr>
          <w:rFonts w:eastAsia="Times New Roman" w:cs="Times New Roman"/>
          <w:szCs w:val="24"/>
        </w:rPr>
        <w:t xml:space="preserve">Ελλάδας </w:t>
      </w:r>
      <w:r>
        <w:rPr>
          <w:rFonts w:eastAsia="Times New Roman" w:cs="Times New Roman"/>
          <w:szCs w:val="24"/>
        </w:rPr>
        <w:t xml:space="preserve">κ. </w:t>
      </w:r>
      <w:r>
        <w:rPr>
          <w:rFonts w:eastAsia="Times New Roman" w:cs="Times New Roman"/>
          <w:bCs/>
          <w:szCs w:val="24"/>
        </w:rPr>
        <w:t xml:space="preserve">Χρήστου </w:t>
      </w:r>
      <w:proofErr w:type="spellStart"/>
      <w:r>
        <w:rPr>
          <w:rFonts w:eastAsia="Times New Roman" w:cs="Times New Roman"/>
          <w:bCs/>
          <w:szCs w:val="24"/>
        </w:rPr>
        <w:t>Κατσώτη</w:t>
      </w:r>
      <w:proofErr w:type="spellEnd"/>
      <w:r>
        <w:rPr>
          <w:rFonts w:eastAsia="Times New Roman" w:cs="Times New Roman"/>
          <w:szCs w:val="24"/>
        </w:rPr>
        <w:t xml:space="preserve"> προς τον Υπουργό </w:t>
      </w:r>
      <w:r>
        <w:rPr>
          <w:rFonts w:eastAsia="Times New Roman" w:cs="Times New Roman"/>
          <w:bCs/>
          <w:szCs w:val="24"/>
        </w:rPr>
        <w:lastRenderedPageBreak/>
        <w:t>Εργασίας, Κοινωνικής Ασφάλισης και</w:t>
      </w:r>
      <w:r>
        <w:rPr>
          <w:rFonts w:eastAsia="Times New Roman" w:cs="Times New Roman"/>
          <w:bCs/>
          <w:szCs w:val="24"/>
        </w:rPr>
        <w:t xml:space="preserve"> Κοινωνικής Αλληλεγγύης, </w:t>
      </w:r>
      <w:r>
        <w:rPr>
          <w:rFonts w:eastAsia="Times New Roman" w:cs="Times New Roman"/>
          <w:szCs w:val="24"/>
        </w:rPr>
        <w:t>σχετικά με τη διασφάλιση των εργασιακών και ασφαλιστικών δικαιωμάτων των εργαζομένων του ξενοδοχείου «</w:t>
      </w:r>
      <w:proofErr w:type="spellStart"/>
      <w:r>
        <w:rPr>
          <w:rFonts w:eastAsia="Times New Roman" w:cs="Times New Roman"/>
          <w:szCs w:val="24"/>
        </w:rPr>
        <w:t>Athens</w:t>
      </w:r>
      <w:proofErr w:type="spellEnd"/>
      <w:r>
        <w:rPr>
          <w:rFonts w:eastAsia="Times New Roman" w:cs="Times New Roman"/>
          <w:szCs w:val="24"/>
        </w:rPr>
        <w:t xml:space="preserve"> </w:t>
      </w:r>
      <w:proofErr w:type="spellStart"/>
      <w:r>
        <w:rPr>
          <w:rFonts w:eastAsia="Times New Roman" w:cs="Times New Roman"/>
          <w:szCs w:val="24"/>
        </w:rPr>
        <w:t>Ledra</w:t>
      </w:r>
      <w:proofErr w:type="spellEnd"/>
      <w:r>
        <w:rPr>
          <w:rFonts w:eastAsia="Times New Roman" w:cs="Times New Roman"/>
          <w:szCs w:val="24"/>
        </w:rPr>
        <w:t>».</w:t>
      </w:r>
    </w:p>
    <w:p w14:paraId="7A2374F1" w14:textId="77777777" w:rsidR="002A3095" w:rsidRDefault="00B7541C">
      <w:pPr>
        <w:spacing w:line="600" w:lineRule="auto"/>
        <w:ind w:firstLine="720"/>
        <w:contextualSpacing/>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Κατσώτη</w:t>
      </w:r>
      <w:proofErr w:type="spellEnd"/>
      <w:r>
        <w:rPr>
          <w:rFonts w:eastAsia="Times New Roman" w:cs="Times New Roman"/>
          <w:szCs w:val="24"/>
        </w:rPr>
        <w:t>, έχετε τον λόγο για δύο λεπτά.</w:t>
      </w:r>
    </w:p>
    <w:p w14:paraId="7A2374F2" w14:textId="77777777" w:rsidR="002A3095" w:rsidRDefault="00B7541C">
      <w:pPr>
        <w:spacing w:line="600" w:lineRule="auto"/>
        <w:ind w:firstLine="720"/>
        <w:contextualSpacing/>
        <w:jc w:val="both"/>
        <w:rPr>
          <w:rFonts w:eastAsia="Times New Roman" w:cs="Times New Roman"/>
          <w:szCs w:val="24"/>
        </w:rPr>
      </w:pPr>
      <w:r>
        <w:rPr>
          <w:rFonts w:eastAsia="Times New Roman" w:cs="Times New Roman"/>
          <w:b/>
          <w:szCs w:val="24"/>
        </w:rPr>
        <w:t>ΧΡΗΣΤΟΣ ΚΑΤΣΩΤΗΣ:</w:t>
      </w:r>
      <w:r>
        <w:rPr>
          <w:rFonts w:eastAsia="Times New Roman" w:cs="Times New Roman"/>
          <w:szCs w:val="24"/>
        </w:rPr>
        <w:t xml:space="preserve"> Ευχαριστώ, κυρία Πρόεδρε.</w:t>
      </w:r>
    </w:p>
    <w:p w14:paraId="7A2374F3" w14:textId="77777777" w:rsidR="002A3095" w:rsidRDefault="00B7541C">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επιτέλους </w:t>
      </w:r>
      <w:r>
        <w:rPr>
          <w:rFonts w:eastAsia="Times New Roman" w:cs="Times New Roman"/>
          <w:szCs w:val="24"/>
        </w:rPr>
        <w:t>συζητάμε την ερώτηση για τους εργαζόμενους στο ξενοδοχείο «</w:t>
      </w:r>
      <w:proofErr w:type="spellStart"/>
      <w:r>
        <w:rPr>
          <w:rFonts w:eastAsia="Times New Roman" w:cs="Times New Roman"/>
          <w:szCs w:val="24"/>
        </w:rPr>
        <w:t>Athens</w:t>
      </w:r>
      <w:proofErr w:type="spellEnd"/>
      <w:r>
        <w:rPr>
          <w:rFonts w:eastAsia="Times New Roman" w:cs="Times New Roman"/>
          <w:szCs w:val="24"/>
        </w:rPr>
        <w:t xml:space="preserve"> </w:t>
      </w:r>
      <w:proofErr w:type="spellStart"/>
      <w:r>
        <w:rPr>
          <w:rFonts w:eastAsia="Times New Roman" w:cs="Times New Roman"/>
          <w:szCs w:val="24"/>
        </w:rPr>
        <w:t>Ledra</w:t>
      </w:r>
      <w:proofErr w:type="spellEnd"/>
      <w:r>
        <w:rPr>
          <w:rFonts w:eastAsia="Times New Roman" w:cs="Times New Roman"/>
          <w:szCs w:val="24"/>
        </w:rPr>
        <w:t>»</w:t>
      </w:r>
      <w:r>
        <w:rPr>
          <w:rFonts w:eastAsia="Times New Roman" w:cs="Times New Roman"/>
          <w:szCs w:val="24"/>
        </w:rPr>
        <w:t>,</w:t>
      </w:r>
      <w:r>
        <w:rPr>
          <w:rFonts w:eastAsia="Times New Roman" w:cs="Times New Roman"/>
          <w:szCs w:val="24"/>
        </w:rPr>
        <w:t xml:space="preserve"> μετά από τέσσερις αναβολές που έχουν γίνει. Οι εργαζόμενοι, που αντιπροσωπεία τους παρακολουθεί από τα θεωρεία, περιμένουν να ακούσουν τη θέση της Κυβέρνησης για την κατάσταση</w:t>
      </w:r>
      <w:r>
        <w:rPr>
          <w:rFonts w:eastAsia="Times New Roman" w:cs="Times New Roman"/>
          <w:szCs w:val="24"/>
        </w:rPr>
        <w:t xml:space="preserve">, στην </w:t>
      </w:r>
      <w:r>
        <w:rPr>
          <w:rFonts w:eastAsia="Times New Roman" w:cs="Times New Roman"/>
          <w:szCs w:val="24"/>
        </w:rPr>
        <w:t>οποία</w:t>
      </w:r>
      <w:r>
        <w:rPr>
          <w:rFonts w:eastAsia="Times New Roman" w:cs="Times New Roman"/>
          <w:szCs w:val="24"/>
        </w:rPr>
        <w:t xml:space="preserve"> έχουν περιέλθει από τις επιλογές της εργοδοσίας, πο</w:t>
      </w:r>
      <w:r>
        <w:rPr>
          <w:rFonts w:eastAsia="Times New Roman" w:cs="Times New Roman"/>
          <w:szCs w:val="24"/>
        </w:rPr>
        <w:t>υ</w:t>
      </w:r>
      <w:r>
        <w:rPr>
          <w:rFonts w:eastAsia="Times New Roman" w:cs="Times New Roman"/>
          <w:szCs w:val="24"/>
        </w:rPr>
        <w:t xml:space="preserve"> αξιοποιεί το νομοθετικό πλαίσιο</w:t>
      </w:r>
      <w:r>
        <w:rPr>
          <w:rFonts w:eastAsia="Times New Roman" w:cs="Times New Roman"/>
          <w:szCs w:val="24"/>
        </w:rPr>
        <w:t>,</w:t>
      </w:r>
      <w:r>
        <w:rPr>
          <w:rFonts w:eastAsia="Times New Roman" w:cs="Times New Roman"/>
          <w:szCs w:val="24"/>
        </w:rPr>
        <w:t xml:space="preserve"> που έχετε δημιουργήσει ή που υλοποιείτε και εσείς όλη αυτήν την περίοδο. Σημειώνουμε ότι </w:t>
      </w:r>
      <w:r>
        <w:rPr>
          <w:rFonts w:eastAsia="Times New Roman" w:cs="Times New Roman"/>
          <w:szCs w:val="24"/>
        </w:rPr>
        <w:t xml:space="preserve">επί </w:t>
      </w:r>
      <w:r>
        <w:rPr>
          <w:rFonts w:eastAsia="Times New Roman" w:cs="Times New Roman"/>
          <w:szCs w:val="24"/>
        </w:rPr>
        <w:t xml:space="preserve">τριάντα πέντε ημέρες τώρα αγωνίζονται, δυναμώνουν τη δράση τους. </w:t>
      </w:r>
    </w:p>
    <w:p w14:paraId="7A2374F4" w14:textId="77777777" w:rsidR="002A3095" w:rsidRDefault="00B7541C">
      <w:pPr>
        <w:spacing w:line="600" w:lineRule="auto"/>
        <w:ind w:firstLine="720"/>
        <w:contextualSpacing/>
        <w:jc w:val="both"/>
        <w:rPr>
          <w:rFonts w:eastAsia="Times New Roman" w:cs="Times New Roman"/>
          <w:szCs w:val="24"/>
        </w:rPr>
      </w:pPr>
      <w:r>
        <w:rPr>
          <w:rFonts w:eastAsia="Times New Roman" w:cs="Times New Roman"/>
          <w:szCs w:val="24"/>
        </w:rPr>
        <w:t>Σήμερ</w:t>
      </w:r>
      <w:r>
        <w:rPr>
          <w:rFonts w:eastAsia="Times New Roman" w:cs="Times New Roman"/>
          <w:szCs w:val="24"/>
        </w:rPr>
        <w:t>α, όπως ξέρετε, κύριε Υπουργέ, στο Υπουργείο η παράσταση που είχε οργανωθεί</w:t>
      </w:r>
      <w:r>
        <w:rPr>
          <w:rFonts w:eastAsia="Times New Roman" w:cs="Times New Roman"/>
          <w:szCs w:val="24"/>
        </w:rPr>
        <w:t>,</w:t>
      </w:r>
      <w:r>
        <w:rPr>
          <w:rFonts w:eastAsia="Times New Roman" w:cs="Times New Roman"/>
          <w:szCs w:val="24"/>
        </w:rPr>
        <w:t xml:space="preserve"> έγινε συγκέντρωση</w:t>
      </w:r>
      <w:r>
        <w:rPr>
          <w:rFonts w:eastAsia="Times New Roman" w:cs="Times New Roman"/>
          <w:szCs w:val="24"/>
        </w:rPr>
        <w:t>,</w:t>
      </w:r>
      <w:r>
        <w:rPr>
          <w:rFonts w:eastAsia="Times New Roman" w:cs="Times New Roman"/>
          <w:szCs w:val="24"/>
        </w:rPr>
        <w:t xml:space="preserve"> εκφράζοντας οι εργαζόμενοι όλων των κλάδων και οι συνταξιούχοι την αντίθεσή τους στην </w:t>
      </w:r>
      <w:r>
        <w:rPr>
          <w:rFonts w:eastAsia="Times New Roman" w:cs="Times New Roman"/>
          <w:szCs w:val="24"/>
        </w:rPr>
        <w:lastRenderedPageBreak/>
        <w:t>πολιτική σας, διεκδικώντας οι εργαζόμενοι να πληρώνονται, να αποζημιώνοντα</w:t>
      </w:r>
      <w:r>
        <w:rPr>
          <w:rFonts w:eastAsia="Times New Roman" w:cs="Times New Roman"/>
          <w:szCs w:val="24"/>
        </w:rPr>
        <w:t>ι, να σταματήσουν οι απολύσεις, να μην υπάρχει κατώτερος μισθός κάτω των 751 ευρώ, να επανέλθουν οι συλλογικές συμβάσεις στην περίοδο πριν την κρίση, να καλυφθούν οι απώλειες στους μισθούς και στις συντάξεις. Μεταξύ αυτών ήταν και οι εργαζόμενοι στο «</w:t>
      </w:r>
      <w:proofErr w:type="spellStart"/>
      <w:r>
        <w:rPr>
          <w:rFonts w:eastAsia="Times New Roman" w:cs="Times New Roman"/>
          <w:szCs w:val="24"/>
        </w:rPr>
        <w:t>Athen</w:t>
      </w:r>
      <w:r>
        <w:rPr>
          <w:rFonts w:eastAsia="Times New Roman" w:cs="Times New Roman"/>
          <w:szCs w:val="24"/>
        </w:rPr>
        <w:t>s</w:t>
      </w:r>
      <w:proofErr w:type="spellEnd"/>
      <w:r>
        <w:rPr>
          <w:rFonts w:eastAsia="Times New Roman" w:cs="Times New Roman"/>
          <w:szCs w:val="24"/>
        </w:rPr>
        <w:t xml:space="preserve"> </w:t>
      </w:r>
      <w:proofErr w:type="spellStart"/>
      <w:r>
        <w:rPr>
          <w:rFonts w:eastAsia="Times New Roman" w:cs="Times New Roman"/>
          <w:szCs w:val="24"/>
        </w:rPr>
        <w:t>Ledra</w:t>
      </w:r>
      <w:proofErr w:type="spellEnd"/>
      <w:r>
        <w:rPr>
          <w:rFonts w:eastAsia="Times New Roman" w:cs="Times New Roman"/>
          <w:szCs w:val="24"/>
        </w:rPr>
        <w:t xml:space="preserve">», που ήρθαν με πορεία από το ξενοδοχείο. </w:t>
      </w:r>
    </w:p>
    <w:p w14:paraId="7A2374F5" w14:textId="77777777" w:rsidR="002A3095" w:rsidRDefault="00B7541C">
      <w:pPr>
        <w:spacing w:line="600" w:lineRule="auto"/>
        <w:ind w:firstLine="720"/>
        <w:contextualSpacing/>
        <w:jc w:val="both"/>
        <w:rPr>
          <w:rFonts w:eastAsia="Times New Roman" w:cs="Times New Roman"/>
          <w:szCs w:val="24"/>
        </w:rPr>
      </w:pPr>
      <w:r>
        <w:rPr>
          <w:rFonts w:eastAsia="Times New Roman" w:cs="Times New Roman"/>
          <w:szCs w:val="24"/>
        </w:rPr>
        <w:t>Κύριε Υπουργέ, είναι γνωστή η κατάσταση με το ξενοδοχείο «</w:t>
      </w:r>
      <w:proofErr w:type="spellStart"/>
      <w:r>
        <w:rPr>
          <w:rFonts w:eastAsia="Times New Roman" w:cs="Times New Roman"/>
          <w:szCs w:val="24"/>
        </w:rPr>
        <w:t>Athens</w:t>
      </w:r>
      <w:proofErr w:type="spellEnd"/>
      <w:r>
        <w:rPr>
          <w:rFonts w:eastAsia="Times New Roman" w:cs="Times New Roman"/>
          <w:szCs w:val="24"/>
        </w:rPr>
        <w:t xml:space="preserve"> </w:t>
      </w:r>
      <w:proofErr w:type="spellStart"/>
      <w:r>
        <w:rPr>
          <w:rFonts w:eastAsia="Times New Roman" w:cs="Times New Roman"/>
          <w:szCs w:val="24"/>
        </w:rPr>
        <w:t>Ledra</w:t>
      </w:r>
      <w:proofErr w:type="spellEnd"/>
      <w:r>
        <w:rPr>
          <w:rFonts w:eastAsia="Times New Roman" w:cs="Times New Roman"/>
          <w:szCs w:val="24"/>
        </w:rPr>
        <w:t>». Η εργοδοσία διέκοψε τη λειτουργία του στις 31-5-2016</w:t>
      </w:r>
      <w:r>
        <w:rPr>
          <w:rFonts w:eastAsia="Times New Roman" w:cs="Times New Roman"/>
          <w:szCs w:val="24"/>
        </w:rPr>
        <w:t>,</w:t>
      </w:r>
      <w:r>
        <w:rPr>
          <w:rFonts w:eastAsia="Times New Roman" w:cs="Times New Roman"/>
          <w:szCs w:val="24"/>
        </w:rPr>
        <w:t xml:space="preserve"> δίχως να έχει ενημερώσει τι προτίθεται να κάνει για τις σχέσεις εργασίας των </w:t>
      </w:r>
      <w:proofErr w:type="spellStart"/>
      <w:r>
        <w:rPr>
          <w:rFonts w:eastAsia="Times New Roman" w:cs="Times New Roman"/>
          <w:szCs w:val="24"/>
        </w:rPr>
        <w:t>εκ</w:t>
      </w:r>
      <w:r>
        <w:rPr>
          <w:rFonts w:eastAsia="Times New Roman" w:cs="Times New Roman"/>
          <w:szCs w:val="24"/>
        </w:rPr>
        <w:t>ατόν</w:t>
      </w:r>
      <w:proofErr w:type="spellEnd"/>
      <w:r>
        <w:rPr>
          <w:rFonts w:eastAsia="Times New Roman" w:cs="Times New Roman"/>
          <w:szCs w:val="24"/>
        </w:rPr>
        <w:t xml:space="preserve"> πενήντα και πλέον εργαζομένων, αφήνοντ</w:t>
      </w:r>
      <w:r>
        <w:rPr>
          <w:rFonts w:eastAsia="Times New Roman" w:cs="Times New Roman"/>
          <w:szCs w:val="24"/>
        </w:rPr>
        <w:t xml:space="preserve">άς τους </w:t>
      </w:r>
      <w:r>
        <w:rPr>
          <w:rFonts w:eastAsia="Times New Roman" w:cs="Times New Roman"/>
          <w:szCs w:val="24"/>
        </w:rPr>
        <w:t>απλήρωτους από τον Μάρτιο</w:t>
      </w:r>
      <w:r>
        <w:rPr>
          <w:rFonts w:eastAsia="Times New Roman" w:cs="Times New Roman"/>
          <w:szCs w:val="24"/>
        </w:rPr>
        <w:t>,</w:t>
      </w:r>
      <w:r>
        <w:rPr>
          <w:rFonts w:eastAsia="Times New Roman" w:cs="Times New Roman"/>
          <w:szCs w:val="24"/>
        </w:rPr>
        <w:t xml:space="preserve"> χωρίς </w:t>
      </w:r>
      <w:r>
        <w:rPr>
          <w:rFonts w:eastAsia="Times New Roman" w:cs="Times New Roman"/>
          <w:szCs w:val="24"/>
        </w:rPr>
        <w:t xml:space="preserve">να </w:t>
      </w:r>
      <w:r>
        <w:rPr>
          <w:rFonts w:eastAsia="Times New Roman" w:cs="Times New Roman"/>
          <w:szCs w:val="24"/>
        </w:rPr>
        <w:t>καταβάλλει το δώρο του Πάσχα.</w:t>
      </w:r>
    </w:p>
    <w:p w14:paraId="7A2374F6" w14:textId="77777777" w:rsidR="002A3095" w:rsidRDefault="00B7541C">
      <w:pPr>
        <w:spacing w:line="600" w:lineRule="auto"/>
        <w:ind w:firstLine="720"/>
        <w:contextualSpacing/>
        <w:jc w:val="both"/>
        <w:rPr>
          <w:rFonts w:eastAsia="Times New Roman" w:cs="Times New Roman"/>
          <w:szCs w:val="24"/>
        </w:rPr>
      </w:pPr>
      <w:r>
        <w:rPr>
          <w:rFonts w:eastAsia="Times New Roman" w:cs="Times New Roman"/>
          <w:szCs w:val="24"/>
        </w:rPr>
        <w:t>Το συγκεκριμένο ξενοδοχείο ανήκει σε ιδιοκτήτη, ο οποίος έχει μεταξύ άλλων</w:t>
      </w:r>
      <w:r>
        <w:rPr>
          <w:rFonts w:eastAsia="Times New Roman" w:cs="Times New Roman"/>
          <w:szCs w:val="24"/>
        </w:rPr>
        <w:t>,</w:t>
      </w:r>
      <w:r>
        <w:rPr>
          <w:rFonts w:eastAsia="Times New Roman" w:cs="Times New Roman"/>
          <w:szCs w:val="24"/>
        </w:rPr>
        <w:t xml:space="preserve"> όμιλο πολλών κερδοφόρων επιχειρήσεων. Κατά τη στιγμή που διέκοψ</w:t>
      </w:r>
      <w:r>
        <w:rPr>
          <w:rFonts w:eastAsia="Times New Roman" w:cs="Times New Roman"/>
          <w:szCs w:val="24"/>
        </w:rPr>
        <w:t>ε τη λειτουργία του</w:t>
      </w:r>
      <w:r>
        <w:rPr>
          <w:rFonts w:eastAsia="Times New Roman" w:cs="Times New Roman"/>
          <w:szCs w:val="24"/>
        </w:rPr>
        <w:t>,</w:t>
      </w:r>
      <w:r>
        <w:rPr>
          <w:rFonts w:eastAsia="Times New Roman" w:cs="Times New Roman"/>
          <w:szCs w:val="24"/>
        </w:rPr>
        <w:t xml:space="preserve"> είχε υψηλή πληρότητα, καθώς και </w:t>
      </w:r>
      <w:r>
        <w:rPr>
          <w:rFonts w:eastAsia="Times New Roman" w:cs="Times New Roman"/>
          <w:szCs w:val="24"/>
        </w:rPr>
        <w:lastRenderedPageBreak/>
        <w:t>κρατήσεις για το επόμενο διάστημα. Οι οικονομικοί λόγοι</w:t>
      </w:r>
      <w:r>
        <w:rPr>
          <w:rFonts w:eastAsia="Times New Roman" w:cs="Times New Roman"/>
          <w:szCs w:val="24"/>
        </w:rPr>
        <w:t>,</w:t>
      </w:r>
      <w:r>
        <w:rPr>
          <w:rFonts w:eastAsia="Times New Roman" w:cs="Times New Roman"/>
          <w:szCs w:val="24"/>
        </w:rPr>
        <w:t xml:space="preserve"> στους οποίους αναφέρθηκε η </w:t>
      </w:r>
      <w:r>
        <w:rPr>
          <w:rFonts w:eastAsia="Times New Roman" w:cs="Times New Roman"/>
          <w:szCs w:val="24"/>
        </w:rPr>
        <w:t>δ</w:t>
      </w:r>
      <w:r>
        <w:rPr>
          <w:rFonts w:eastAsia="Times New Roman" w:cs="Times New Roman"/>
          <w:szCs w:val="24"/>
        </w:rPr>
        <w:t xml:space="preserve">ιεύθυνση, προκειμένου να δικαιολογήσει την ενέργειά της, δεν ήταν παρά αποτέλεσμα συνειδητής επιλογής να μην πληρώνει </w:t>
      </w:r>
      <w:r>
        <w:rPr>
          <w:rFonts w:eastAsia="Times New Roman" w:cs="Times New Roman"/>
          <w:szCs w:val="24"/>
        </w:rPr>
        <w:t>εργαζόμενους, προμηθευτές, αλλά και τις ασφαλιστικές εισφορές στο ΙΚΑ.</w:t>
      </w:r>
    </w:p>
    <w:p w14:paraId="7A2374F7" w14:textId="77777777" w:rsidR="002A3095" w:rsidRDefault="00B7541C">
      <w:pPr>
        <w:spacing w:line="600" w:lineRule="auto"/>
        <w:ind w:firstLine="720"/>
        <w:contextualSpacing/>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7A2374F8" w14:textId="77777777" w:rsidR="002A3095" w:rsidRDefault="00B7541C">
      <w:pPr>
        <w:spacing w:line="600" w:lineRule="auto"/>
        <w:ind w:firstLine="720"/>
        <w:contextualSpacing/>
        <w:jc w:val="both"/>
        <w:rPr>
          <w:rFonts w:eastAsia="Times New Roman" w:cs="Times New Roman"/>
          <w:szCs w:val="24"/>
        </w:rPr>
      </w:pPr>
      <w:r>
        <w:rPr>
          <w:rFonts w:eastAsia="Times New Roman" w:cs="Times New Roman"/>
          <w:szCs w:val="24"/>
        </w:rPr>
        <w:t>Τελειώνω, κυρία Πρόεδρε.</w:t>
      </w:r>
    </w:p>
    <w:p w14:paraId="7A2374F9" w14:textId="77777777" w:rsidR="002A3095" w:rsidRDefault="00B7541C">
      <w:pPr>
        <w:spacing w:line="600" w:lineRule="auto"/>
        <w:ind w:firstLine="720"/>
        <w:contextualSpacing/>
        <w:jc w:val="both"/>
        <w:rPr>
          <w:rFonts w:eastAsia="Times New Roman" w:cs="Times New Roman"/>
          <w:szCs w:val="24"/>
        </w:rPr>
      </w:pPr>
      <w:r>
        <w:rPr>
          <w:rFonts w:eastAsia="Times New Roman" w:cs="Times New Roman"/>
          <w:szCs w:val="24"/>
        </w:rPr>
        <w:t xml:space="preserve">Τόσο το επιχειρησιακό σωματείο, όσο και το κλαδικό συνδικάτο είχαν </w:t>
      </w:r>
      <w:r>
        <w:rPr>
          <w:rFonts w:eastAsia="Times New Roman" w:cs="Times New Roman"/>
          <w:szCs w:val="24"/>
        </w:rPr>
        <w:t>ενημερώσει το Υπουργείο Εργασίας, Κοινωνικής Ασφάλισης και Κοινωνικής Αλληλεγγύης για το ενδεχόμενο να κινδυνεύσουν τα εργασιακά και τα ασφαλιστικά τους δικαιώματα εδώ και πάνω από έναν χρόνο, με τελευταία φορά όταν δεν καταβλήθηκε το δώρο του Πάσχα.</w:t>
      </w:r>
    </w:p>
    <w:p w14:paraId="7A2374FA" w14:textId="77777777" w:rsidR="002A3095" w:rsidRDefault="00B7541C">
      <w:pPr>
        <w:spacing w:line="600" w:lineRule="auto"/>
        <w:ind w:firstLine="720"/>
        <w:contextualSpacing/>
        <w:jc w:val="both"/>
        <w:rPr>
          <w:rFonts w:eastAsia="Times New Roman" w:cs="Times New Roman"/>
          <w:szCs w:val="24"/>
        </w:rPr>
      </w:pPr>
      <w:r>
        <w:rPr>
          <w:rFonts w:eastAsia="Times New Roman" w:cs="Times New Roman"/>
          <w:szCs w:val="24"/>
        </w:rPr>
        <w:t xml:space="preserve">Τώρα </w:t>
      </w:r>
      <w:r>
        <w:rPr>
          <w:rFonts w:eastAsia="Times New Roman" w:cs="Times New Roman"/>
          <w:szCs w:val="24"/>
        </w:rPr>
        <w:t>αυτή η πρακτική του «</w:t>
      </w:r>
      <w:proofErr w:type="spellStart"/>
      <w:r>
        <w:rPr>
          <w:rFonts w:eastAsia="Times New Roman" w:cs="Times New Roman"/>
          <w:szCs w:val="24"/>
        </w:rPr>
        <w:t>Athens</w:t>
      </w:r>
      <w:proofErr w:type="spellEnd"/>
      <w:r>
        <w:rPr>
          <w:rFonts w:eastAsia="Times New Roman" w:cs="Times New Roman"/>
          <w:szCs w:val="24"/>
        </w:rPr>
        <w:t xml:space="preserve"> </w:t>
      </w:r>
      <w:proofErr w:type="spellStart"/>
      <w:r>
        <w:rPr>
          <w:rFonts w:eastAsia="Times New Roman" w:cs="Times New Roman"/>
          <w:szCs w:val="24"/>
        </w:rPr>
        <w:t>Ledra</w:t>
      </w:r>
      <w:proofErr w:type="spellEnd"/>
      <w:r>
        <w:rPr>
          <w:rFonts w:eastAsia="Times New Roman" w:cs="Times New Roman"/>
          <w:szCs w:val="24"/>
        </w:rPr>
        <w:t>», κύριε Υπουργέ, γενικεύεται και είναι γνωστή η πρακτική της «ΗΛΕΚΤΡΟΝΙΚΗΣ</w:t>
      </w:r>
      <w:r>
        <w:rPr>
          <w:rFonts w:eastAsia="Times New Roman" w:cs="Times New Roman"/>
          <w:szCs w:val="24"/>
        </w:rPr>
        <w:t xml:space="preserve"> ΑΘΗΝΩΝ</w:t>
      </w:r>
      <w:r>
        <w:rPr>
          <w:rFonts w:eastAsia="Times New Roman" w:cs="Times New Roman"/>
          <w:szCs w:val="24"/>
        </w:rPr>
        <w:t>», του «ΠΥΡΣΟΥ» και βέβαια</w:t>
      </w:r>
      <w:r>
        <w:rPr>
          <w:rFonts w:eastAsia="Times New Roman" w:cs="Times New Roman"/>
          <w:szCs w:val="24"/>
        </w:rPr>
        <w:t>,</w:t>
      </w:r>
      <w:r>
        <w:rPr>
          <w:rFonts w:eastAsia="Times New Roman" w:cs="Times New Roman"/>
          <w:szCs w:val="24"/>
        </w:rPr>
        <w:t xml:space="preserve"> έχει ανοίξει η όρεξη για άλλους ομίλους. </w:t>
      </w:r>
    </w:p>
    <w:p w14:paraId="7A2374FB" w14:textId="77777777" w:rsidR="002A3095" w:rsidRDefault="00B7541C">
      <w:pPr>
        <w:spacing w:line="600" w:lineRule="auto"/>
        <w:ind w:firstLine="720"/>
        <w:contextualSpacing/>
        <w:jc w:val="both"/>
        <w:rPr>
          <w:rFonts w:eastAsia="Times New Roman"/>
          <w:szCs w:val="24"/>
        </w:rPr>
      </w:pPr>
      <w:r>
        <w:rPr>
          <w:rFonts w:eastAsia="Times New Roman"/>
          <w:szCs w:val="24"/>
        </w:rPr>
        <w:lastRenderedPageBreak/>
        <w:t>Σήμερα οι εργαζόμενοι, μετά από πολλές απεργιακές κινητοποιήσεις, με τη</w:t>
      </w:r>
      <w:r>
        <w:rPr>
          <w:rFonts w:eastAsia="Times New Roman"/>
          <w:szCs w:val="24"/>
        </w:rPr>
        <w:t xml:space="preserve">ν επίσχεση εργασίας την οποία τώρα έχουν, διεκδικούν τα αιτήματά τους. </w:t>
      </w:r>
    </w:p>
    <w:p w14:paraId="7A2374FC" w14:textId="77777777" w:rsidR="002A3095" w:rsidRDefault="00B7541C">
      <w:pPr>
        <w:spacing w:line="600" w:lineRule="auto"/>
        <w:ind w:firstLine="720"/>
        <w:contextualSpacing/>
        <w:jc w:val="both"/>
        <w:rPr>
          <w:rFonts w:eastAsia="Times New Roman"/>
          <w:szCs w:val="24"/>
        </w:rPr>
      </w:pPr>
      <w:r>
        <w:rPr>
          <w:rFonts w:eastAsia="Times New Roman"/>
          <w:szCs w:val="24"/>
        </w:rPr>
        <w:t>Ερωτάσθε, κύριε Υπουργέ, τι θα κάνετε έτσι ώστε να πληρωθούν οι εργαζόμενοι τις οφειλές τους και να διασφαλιστούν οι θέσεις εργασίας από την εξέλιξη που θα έχει το ξενοδοχείο, γιατί φα</w:t>
      </w:r>
      <w:r>
        <w:rPr>
          <w:rFonts w:eastAsia="Times New Roman"/>
          <w:szCs w:val="24"/>
        </w:rPr>
        <w:t xml:space="preserve">ντάζομαι ότι ξενοδοχείο θα γίνει, δεν θα γίνει γηροκομείο. </w:t>
      </w:r>
    </w:p>
    <w:p w14:paraId="7A2374FD" w14:textId="77777777" w:rsidR="002A3095" w:rsidRDefault="00B7541C">
      <w:pPr>
        <w:spacing w:line="600" w:lineRule="auto"/>
        <w:ind w:firstLine="720"/>
        <w:contextualSpacing/>
        <w:jc w:val="both"/>
        <w:rPr>
          <w:rFonts w:eastAsia="Times New Roman"/>
          <w:szCs w:val="24"/>
        </w:rPr>
      </w:pPr>
      <w:r>
        <w:rPr>
          <w:rFonts w:eastAsia="Times New Roman"/>
          <w:szCs w:val="24"/>
        </w:rPr>
        <w:t xml:space="preserve">Βέβαια, εκκρεμεί επίσης η καταβολή του έκτακτου βοηθήματος των </w:t>
      </w:r>
      <w:r>
        <w:rPr>
          <w:rFonts w:eastAsia="Times New Roman"/>
          <w:szCs w:val="24"/>
        </w:rPr>
        <w:t>1.000</w:t>
      </w:r>
      <w:r>
        <w:rPr>
          <w:rFonts w:eastAsia="Times New Roman"/>
          <w:szCs w:val="24"/>
        </w:rPr>
        <w:t xml:space="preserve"> ευρώ στους εργαζόμενους το οποίο έχει συζητηθεί στο Υπουργείο Εργασίας. Δεν το έχουμε αυτό στην επίκαιρη ερώτηση γιατί μετά έγι</w:t>
      </w:r>
      <w:r>
        <w:rPr>
          <w:rFonts w:eastAsia="Times New Roman"/>
          <w:szCs w:val="24"/>
        </w:rPr>
        <w:t xml:space="preserve">ναν όλες αυτές οι συναντήσεις. Τι θα γίνει; Γιατί καθυστερεί; </w:t>
      </w:r>
    </w:p>
    <w:p w14:paraId="7A2374FE" w14:textId="77777777" w:rsidR="002A3095" w:rsidRDefault="00B7541C">
      <w:pPr>
        <w:spacing w:line="600" w:lineRule="auto"/>
        <w:ind w:firstLine="720"/>
        <w:contextualSpacing/>
        <w:jc w:val="both"/>
        <w:rPr>
          <w:rFonts w:eastAsia="Times New Roman"/>
          <w:szCs w:val="24"/>
        </w:rPr>
      </w:pPr>
      <w:r>
        <w:rPr>
          <w:rFonts w:eastAsia="Times New Roman"/>
          <w:szCs w:val="24"/>
        </w:rPr>
        <w:t>Επίσης, τι θα γίνει με την επίσπευση της χορήγησης του επιδόματος επίσχεσης για τους εργαζόμενους; Αυτό επίσης δεν σημαίνει, κύριε Υπουργέ, να πάει τον Αύγουστο «που είναι παχιές οι μύγες», που</w:t>
      </w:r>
      <w:r>
        <w:rPr>
          <w:rFonts w:eastAsia="Times New Roman"/>
          <w:szCs w:val="24"/>
        </w:rPr>
        <w:t xml:space="preserve"> λέει και ο λαός μας. Επίσπευση σημαίνει να επισπευσθεί, να δοθεί από τον ΟΑΕΔ τώρα, γιατί οι εργαζόμενοι είναι απλήρωτοι από τον Μάρτιο. </w:t>
      </w:r>
    </w:p>
    <w:p w14:paraId="7A2374FF" w14:textId="77777777" w:rsidR="002A3095" w:rsidRDefault="00B7541C">
      <w:pPr>
        <w:spacing w:line="600" w:lineRule="auto"/>
        <w:ind w:firstLine="720"/>
        <w:contextualSpacing/>
        <w:jc w:val="both"/>
        <w:rPr>
          <w:rFonts w:eastAsia="Times New Roman"/>
          <w:szCs w:val="24"/>
        </w:rPr>
      </w:pPr>
      <w:r>
        <w:rPr>
          <w:rFonts w:eastAsia="Times New Roman"/>
          <w:szCs w:val="24"/>
        </w:rPr>
        <w:lastRenderedPageBreak/>
        <w:t>Αυτά, κύριε Υπουργέ, και ζητάμε τις απαντήσεις σας.</w:t>
      </w:r>
    </w:p>
    <w:p w14:paraId="7A237500" w14:textId="77777777" w:rsidR="002A3095" w:rsidRDefault="00B7541C">
      <w:pPr>
        <w:spacing w:line="600" w:lineRule="auto"/>
        <w:ind w:firstLine="720"/>
        <w:contextualSpacing/>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Κύριε Υπουργέ, έχετε </w:t>
      </w:r>
      <w:r>
        <w:rPr>
          <w:rFonts w:eastAsia="Times New Roman"/>
          <w:szCs w:val="24"/>
        </w:rPr>
        <w:t>τον λόγο για τρία λεπτά.</w:t>
      </w:r>
    </w:p>
    <w:p w14:paraId="7A237501" w14:textId="77777777" w:rsidR="002A3095" w:rsidRDefault="00B7541C">
      <w:pPr>
        <w:spacing w:line="600" w:lineRule="auto"/>
        <w:ind w:firstLine="720"/>
        <w:contextualSpacing/>
        <w:jc w:val="both"/>
        <w:rPr>
          <w:rFonts w:eastAsia="Times New Roman"/>
          <w:szCs w:val="24"/>
        </w:rPr>
      </w:pPr>
      <w:r>
        <w:rPr>
          <w:rFonts w:eastAsia="Times New Roman"/>
          <w:b/>
          <w:szCs w:val="24"/>
        </w:rPr>
        <w:t>ΓΕΩΡΓΙΟΣ ΚΑΤΡΟΥΓΚΑΛΟΣ (Υπουργός Εργασίας, Κοινωνικής Ασφάλισης</w:t>
      </w:r>
      <w:r>
        <w:rPr>
          <w:rFonts w:eastAsia="Times New Roman"/>
          <w:szCs w:val="24"/>
        </w:rPr>
        <w:t xml:space="preserve"> </w:t>
      </w:r>
      <w:r>
        <w:rPr>
          <w:rFonts w:eastAsia="Times New Roman"/>
          <w:b/>
          <w:szCs w:val="24"/>
        </w:rPr>
        <w:t>και Κοινωνικής Αλληλεγγύης):</w:t>
      </w:r>
      <w:r>
        <w:rPr>
          <w:rFonts w:eastAsia="Times New Roman"/>
          <w:szCs w:val="24"/>
        </w:rPr>
        <w:t xml:space="preserve"> Κύριε συνάδελφε, όπως ξέρετε, η αναβολή των προηγούμενων επίκαιρων ερωτήσεων έγινε λόγω αντικειμενικής μου αδυναμίας, λόγω ταξιδιών στο εξωτερικό. Ξέρετε ότι δίνω ιδιαίτερη σημασία στο να έρχονται στην επιφάνεια παρόμοια φαινόμενα</w:t>
      </w:r>
      <w:r>
        <w:rPr>
          <w:rFonts w:eastAsia="Times New Roman"/>
          <w:szCs w:val="24"/>
        </w:rPr>
        <w:t>,</w:t>
      </w:r>
      <w:r>
        <w:rPr>
          <w:rFonts w:eastAsia="Times New Roman"/>
          <w:szCs w:val="24"/>
        </w:rPr>
        <w:t xml:space="preserve"> όπως αυτά που επισημαίν</w:t>
      </w:r>
      <w:r>
        <w:rPr>
          <w:rFonts w:eastAsia="Times New Roman"/>
          <w:szCs w:val="24"/>
        </w:rPr>
        <w:t xml:space="preserve">ετε στις ερωτήσεις </w:t>
      </w:r>
      <w:r>
        <w:rPr>
          <w:rFonts w:eastAsia="Times New Roman"/>
          <w:szCs w:val="24"/>
        </w:rPr>
        <w:t>σας,</w:t>
      </w:r>
      <w:r>
        <w:rPr>
          <w:rFonts w:eastAsia="Times New Roman"/>
          <w:szCs w:val="24"/>
        </w:rPr>
        <w:t xml:space="preserve"> και προσπαθώ κατά κανόνα να είμαι παρών για να τις απαντήσω. </w:t>
      </w:r>
    </w:p>
    <w:p w14:paraId="7A237502" w14:textId="77777777" w:rsidR="002A3095" w:rsidRDefault="00B7541C">
      <w:pPr>
        <w:spacing w:line="600" w:lineRule="auto"/>
        <w:ind w:firstLine="720"/>
        <w:contextualSpacing/>
        <w:jc w:val="both"/>
        <w:rPr>
          <w:rFonts w:eastAsia="Times New Roman"/>
          <w:szCs w:val="24"/>
        </w:rPr>
      </w:pPr>
      <w:r>
        <w:rPr>
          <w:rFonts w:eastAsia="Times New Roman"/>
          <w:szCs w:val="24"/>
        </w:rPr>
        <w:t>Ξέρετε επίσης ότι, όπως έχουμε πει πολλές φορές, είναι από τις βασικές προτεραιότητες της Κυβέρνησης η αναστροφή της γενικευμένης απορρύθμισης που έφεραν οι νεοφιλελεύθερ</w:t>
      </w:r>
      <w:r>
        <w:rPr>
          <w:rFonts w:eastAsia="Times New Roman"/>
          <w:szCs w:val="24"/>
        </w:rPr>
        <w:t>ες πολιτικές της προηγούμενης πενταετίας. Γι’ αυτόν το</w:t>
      </w:r>
      <w:r>
        <w:rPr>
          <w:rFonts w:eastAsia="Times New Roman"/>
          <w:szCs w:val="24"/>
        </w:rPr>
        <w:t>ν</w:t>
      </w:r>
      <w:r>
        <w:rPr>
          <w:rFonts w:eastAsia="Times New Roman"/>
          <w:szCs w:val="24"/>
        </w:rPr>
        <w:t xml:space="preserve"> λόγο επιμείναμε να είναι ένας από τους τρε</w:t>
      </w:r>
      <w:r>
        <w:rPr>
          <w:rFonts w:eastAsia="Times New Roman"/>
          <w:szCs w:val="24"/>
        </w:rPr>
        <w:t>ι</w:t>
      </w:r>
      <w:r>
        <w:rPr>
          <w:rFonts w:eastAsia="Times New Roman"/>
          <w:szCs w:val="24"/>
        </w:rPr>
        <w:t xml:space="preserve">ς άξονες της διαπραγμάτευσης για τα εργασιακά η επαναφορά των συλλογικών διαπραγματεύσεων. </w:t>
      </w:r>
    </w:p>
    <w:p w14:paraId="7A237503" w14:textId="77777777" w:rsidR="002A3095" w:rsidRDefault="00B7541C">
      <w:pPr>
        <w:spacing w:line="600" w:lineRule="auto"/>
        <w:ind w:firstLine="720"/>
        <w:contextualSpacing/>
        <w:jc w:val="both"/>
        <w:rPr>
          <w:rFonts w:eastAsia="Times New Roman"/>
          <w:szCs w:val="24"/>
        </w:rPr>
      </w:pPr>
      <w:r>
        <w:rPr>
          <w:rFonts w:eastAsia="Times New Roman"/>
          <w:szCs w:val="24"/>
        </w:rPr>
        <w:lastRenderedPageBreak/>
        <w:t xml:space="preserve">Επίσης, κάνουμε ό,τι μπορούμε με την </w:t>
      </w:r>
      <w:proofErr w:type="spellStart"/>
      <w:r>
        <w:rPr>
          <w:rFonts w:eastAsia="Times New Roman"/>
          <w:szCs w:val="24"/>
        </w:rPr>
        <w:t>υποστελεχωμένη</w:t>
      </w:r>
      <w:proofErr w:type="spellEnd"/>
      <w:r>
        <w:rPr>
          <w:rFonts w:eastAsia="Times New Roman"/>
          <w:szCs w:val="24"/>
        </w:rPr>
        <w:t xml:space="preserve"> δύναμη του Σώ</w:t>
      </w:r>
      <w:r>
        <w:rPr>
          <w:rFonts w:eastAsia="Times New Roman"/>
          <w:szCs w:val="24"/>
        </w:rPr>
        <w:t>ματος Επιθεωρητών Εργασίας που παραλάβαμε και προσπαθούμε να ελέγχουμε τέτοια φαινόμενα εργασιακής ζούγκλας, όπως είναι αυτά που πολύ σωστά πολλές φορές κι εσείς με τις ερωτήσεις σας επισημαίνετε.</w:t>
      </w:r>
    </w:p>
    <w:p w14:paraId="7A237504" w14:textId="77777777" w:rsidR="002A3095" w:rsidRDefault="00B7541C">
      <w:pPr>
        <w:spacing w:line="600" w:lineRule="auto"/>
        <w:ind w:firstLine="720"/>
        <w:contextualSpacing/>
        <w:jc w:val="both"/>
        <w:rPr>
          <w:rFonts w:eastAsia="Times New Roman"/>
          <w:szCs w:val="24"/>
        </w:rPr>
      </w:pPr>
      <w:r>
        <w:rPr>
          <w:rFonts w:eastAsia="Times New Roman"/>
          <w:szCs w:val="24"/>
        </w:rPr>
        <w:t>Στη συγκεκριμένη περίπτωση τα μέσα τα οποία έχει στη διάθεσ</w:t>
      </w:r>
      <w:r>
        <w:rPr>
          <w:rFonts w:eastAsia="Times New Roman"/>
          <w:szCs w:val="24"/>
        </w:rPr>
        <w:t>ή του το Υπουργείο Εργασίας εξαντλήθηκαν. Επιβλήθηκαν πρόστιμα στην εταιρεία</w:t>
      </w:r>
      <w:r>
        <w:rPr>
          <w:rFonts w:eastAsia="Times New Roman"/>
          <w:szCs w:val="24"/>
        </w:rPr>
        <w:t>,</w:t>
      </w:r>
      <w:r>
        <w:rPr>
          <w:rFonts w:eastAsia="Times New Roman"/>
          <w:szCs w:val="24"/>
        </w:rPr>
        <w:t xml:space="preserve"> διότι παρέλειψε να ενημερώσει τους εργαζόμενους και αιφνιδιαστικά προχώρησε στην αναστολή των εργασιών της. Πραγματοποιήθηκαν δύο συναντήσεις στο Υπουργείο Εργασίας την 17</w:t>
      </w:r>
      <w:r>
        <w:rPr>
          <w:rFonts w:eastAsia="Times New Roman"/>
          <w:szCs w:val="24"/>
          <w:vertAlign w:val="superscript"/>
        </w:rPr>
        <w:t>η</w:t>
      </w:r>
      <w:r>
        <w:rPr>
          <w:rFonts w:eastAsia="Times New Roman"/>
          <w:szCs w:val="24"/>
        </w:rPr>
        <w:t xml:space="preserve"> Μαΐου</w:t>
      </w:r>
      <w:r>
        <w:rPr>
          <w:rFonts w:eastAsia="Times New Roman"/>
          <w:szCs w:val="24"/>
        </w:rPr>
        <w:t xml:space="preserve"> και την 17</w:t>
      </w:r>
      <w:r>
        <w:rPr>
          <w:rFonts w:eastAsia="Times New Roman"/>
          <w:szCs w:val="24"/>
          <w:vertAlign w:val="superscript"/>
        </w:rPr>
        <w:t>η</w:t>
      </w:r>
      <w:r>
        <w:rPr>
          <w:rFonts w:eastAsia="Times New Roman"/>
          <w:szCs w:val="24"/>
        </w:rPr>
        <w:t xml:space="preserve"> Ιουνίου του 2016. Έχουν ήδη δρομολογηθεί, άρα είναι ζήτημα ημερών, η καταβολή τόσο του ειδικού βοηθήματος των </w:t>
      </w:r>
      <w:r>
        <w:rPr>
          <w:rFonts w:eastAsia="Times New Roman"/>
          <w:szCs w:val="24"/>
        </w:rPr>
        <w:t>1.000</w:t>
      </w:r>
      <w:r>
        <w:rPr>
          <w:rFonts w:eastAsia="Times New Roman"/>
          <w:szCs w:val="24"/>
        </w:rPr>
        <w:t xml:space="preserve"> ευρώ, όσο και του ειδικού επιδόματος επίσχεσης.</w:t>
      </w:r>
    </w:p>
    <w:p w14:paraId="7A237505" w14:textId="77777777" w:rsidR="002A3095" w:rsidRDefault="00B7541C">
      <w:pPr>
        <w:spacing w:line="600" w:lineRule="auto"/>
        <w:ind w:firstLine="720"/>
        <w:contextualSpacing/>
        <w:jc w:val="both"/>
        <w:rPr>
          <w:rFonts w:eastAsia="Times New Roman"/>
          <w:szCs w:val="24"/>
        </w:rPr>
      </w:pPr>
      <w:r>
        <w:rPr>
          <w:rFonts w:eastAsia="Times New Roman"/>
          <w:szCs w:val="24"/>
        </w:rPr>
        <w:t xml:space="preserve">Ορθά επισημαίνετε ότι δεν είναι μεμονωμένο φαινόμενο η περίπτωση του </w:t>
      </w:r>
      <w:r>
        <w:rPr>
          <w:rFonts w:eastAsia="Times New Roman"/>
          <w:szCs w:val="24"/>
        </w:rPr>
        <w:t>«</w:t>
      </w:r>
      <w:r>
        <w:rPr>
          <w:rFonts w:eastAsia="Times New Roman"/>
          <w:szCs w:val="24"/>
          <w:lang w:val="en-US"/>
        </w:rPr>
        <w:t>LEDRA</w:t>
      </w:r>
      <w:r>
        <w:rPr>
          <w:rFonts w:eastAsia="Times New Roman"/>
          <w:szCs w:val="24"/>
        </w:rPr>
        <w:t xml:space="preserve"> </w:t>
      </w:r>
      <w:r>
        <w:rPr>
          <w:rFonts w:eastAsia="Times New Roman"/>
          <w:szCs w:val="24"/>
          <w:lang w:val="en-US"/>
        </w:rPr>
        <w:t>MAR</w:t>
      </w:r>
      <w:r>
        <w:rPr>
          <w:rFonts w:eastAsia="Times New Roman"/>
          <w:szCs w:val="24"/>
          <w:lang w:val="en-US"/>
        </w:rPr>
        <w:t>RIOTT</w:t>
      </w:r>
      <w:r>
        <w:rPr>
          <w:rFonts w:eastAsia="Times New Roman"/>
          <w:szCs w:val="24"/>
        </w:rPr>
        <w:t>»</w:t>
      </w:r>
      <w:r>
        <w:rPr>
          <w:rFonts w:eastAsia="Times New Roman"/>
          <w:szCs w:val="24"/>
        </w:rPr>
        <w:t xml:space="preserve">. Δεν είμαστε πάντα σε θέση να πούμε –γιατί αυτά απαιτούν και δικαστική διερεύνηση- πόσες απ’ αυτές τις περιπτώσεις είναι απλώς συμπτώματα της κρίσης που προσπαθούμε να αναστρέψουμε -και έχουμε </w:t>
      </w:r>
      <w:r>
        <w:rPr>
          <w:rFonts w:eastAsia="Times New Roman"/>
          <w:szCs w:val="24"/>
        </w:rPr>
        <w:lastRenderedPageBreak/>
        <w:t>ήδη τα πρώτα σημεία σχετικής ανάκαμψης- ή εκδηλώσεις αυτ</w:t>
      </w:r>
      <w:r>
        <w:rPr>
          <w:rFonts w:eastAsia="Times New Roman"/>
          <w:szCs w:val="24"/>
        </w:rPr>
        <w:t>ού του ιδιόμορφου παρασιτικού ελληνικού καπιταλισμού με τις τριγωνικές σχέσεις διαπλοκής και με την κακή επιχειρηματικότητα που κατέληγε στο να έχει πλούσιους επιχειρηματίες και χρεοκοπημένες επιχειρήσεις. Δεν μπορώ να αναφερθώ για τη συγκεκριμένη επιχείρη</w:t>
      </w:r>
      <w:r>
        <w:rPr>
          <w:rFonts w:eastAsia="Times New Roman"/>
          <w:szCs w:val="24"/>
        </w:rPr>
        <w:t xml:space="preserve">ση, ακριβώς γιατί, όπως είπα και προηγουμένως, αυτά τα θέματα πρέπει να είναι αντικείμενο και δικαστικής διερεύνησης. </w:t>
      </w:r>
    </w:p>
    <w:p w14:paraId="7A237506" w14:textId="77777777" w:rsidR="002A3095" w:rsidRDefault="00B7541C">
      <w:pPr>
        <w:spacing w:line="600" w:lineRule="auto"/>
        <w:ind w:firstLine="720"/>
        <w:contextualSpacing/>
        <w:jc w:val="both"/>
        <w:rPr>
          <w:rFonts w:eastAsia="Times New Roman"/>
          <w:szCs w:val="24"/>
        </w:rPr>
      </w:pPr>
      <w:r>
        <w:rPr>
          <w:rFonts w:eastAsia="Times New Roman"/>
          <w:szCs w:val="24"/>
        </w:rPr>
        <w:t>Θα ήθελα να σας βεβαιώσω και πάλι, όπως κάνουμε σε ανάλογες περιπτώσεις, ότι αν μας ζητηθούν συγκεκριμένα μέτρα εντός των αρμοδιοτήτων πο</w:t>
      </w:r>
      <w:r>
        <w:rPr>
          <w:rFonts w:eastAsia="Times New Roman"/>
          <w:szCs w:val="24"/>
        </w:rPr>
        <w:t>υ έχουμε στο Υπουργείο Εργασίας, θα τα λάβουμε, όπως και στο παρελθόν τα λάβαμε.</w:t>
      </w:r>
    </w:p>
    <w:p w14:paraId="7A237507" w14:textId="77777777" w:rsidR="002A3095" w:rsidRDefault="00B7541C">
      <w:pPr>
        <w:spacing w:line="600" w:lineRule="auto"/>
        <w:ind w:firstLine="720"/>
        <w:contextualSpacing/>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Κύριε </w:t>
      </w:r>
      <w:proofErr w:type="spellStart"/>
      <w:r>
        <w:rPr>
          <w:rFonts w:eastAsia="Times New Roman"/>
          <w:szCs w:val="24"/>
        </w:rPr>
        <w:t>Κατσώτη</w:t>
      </w:r>
      <w:proofErr w:type="spellEnd"/>
      <w:r>
        <w:rPr>
          <w:rFonts w:eastAsia="Times New Roman"/>
          <w:szCs w:val="24"/>
        </w:rPr>
        <w:t>, έχετε τον λόγο για τρία λεπτά.</w:t>
      </w:r>
    </w:p>
    <w:p w14:paraId="7A237508" w14:textId="77777777" w:rsidR="002A3095" w:rsidRDefault="00B7541C">
      <w:pPr>
        <w:spacing w:line="600" w:lineRule="auto"/>
        <w:ind w:firstLine="720"/>
        <w:contextualSpacing/>
        <w:jc w:val="both"/>
        <w:rPr>
          <w:rFonts w:eastAsia="Times New Roman"/>
          <w:szCs w:val="24"/>
        </w:rPr>
      </w:pPr>
      <w:r>
        <w:rPr>
          <w:rFonts w:eastAsia="Times New Roman"/>
          <w:b/>
          <w:szCs w:val="24"/>
        </w:rPr>
        <w:t>ΧΡΗΣΤΟΣ ΚΑΤΣΩΤΗΣ:</w:t>
      </w:r>
      <w:r>
        <w:rPr>
          <w:rFonts w:eastAsia="Times New Roman"/>
          <w:szCs w:val="24"/>
        </w:rPr>
        <w:t xml:space="preserve"> Κύριε Υπουργέ, να ξέρετε ότι αυτοί οι σοβαροί λόγοι και οι συζητήσε</w:t>
      </w:r>
      <w:r>
        <w:rPr>
          <w:rFonts w:eastAsia="Times New Roman"/>
          <w:szCs w:val="24"/>
        </w:rPr>
        <w:t>ις και τα ταξίδια που κάνετε</w:t>
      </w:r>
      <w:r>
        <w:rPr>
          <w:rFonts w:eastAsia="Times New Roman"/>
          <w:szCs w:val="24"/>
        </w:rPr>
        <w:t>,</w:t>
      </w:r>
      <w:r>
        <w:rPr>
          <w:rFonts w:eastAsia="Times New Roman"/>
          <w:szCs w:val="24"/>
        </w:rPr>
        <w:t xml:space="preserve"> ανησυχούν ακόμα περισσότερο τους εργαζόμενους, γιατί αυτές οι συζητήσεις με </w:t>
      </w:r>
      <w:r>
        <w:rPr>
          <w:rFonts w:eastAsia="Times New Roman"/>
          <w:szCs w:val="24"/>
        </w:rPr>
        <w:lastRenderedPageBreak/>
        <w:t>τα επιτελεία της Ευρωπαϊκής Ένωσης, της «</w:t>
      </w:r>
      <w:proofErr w:type="spellStart"/>
      <w:r>
        <w:rPr>
          <w:rFonts w:eastAsia="Times New Roman"/>
          <w:szCs w:val="24"/>
        </w:rPr>
        <w:t>λυκοσυμμαχίας</w:t>
      </w:r>
      <w:proofErr w:type="spellEnd"/>
      <w:r>
        <w:rPr>
          <w:rFonts w:eastAsia="Times New Roman"/>
          <w:szCs w:val="24"/>
        </w:rPr>
        <w:t xml:space="preserve">», προμηνύουν τη νέα επίθεση στα εργασιακά δικαιώματα που έχουν απομείνει. </w:t>
      </w:r>
    </w:p>
    <w:p w14:paraId="7A237509" w14:textId="77777777" w:rsidR="002A3095" w:rsidRDefault="00B7541C">
      <w:pPr>
        <w:spacing w:line="600" w:lineRule="auto"/>
        <w:ind w:firstLine="720"/>
        <w:contextualSpacing/>
        <w:jc w:val="both"/>
        <w:rPr>
          <w:rFonts w:eastAsia="Times New Roman"/>
          <w:szCs w:val="24"/>
        </w:rPr>
      </w:pPr>
      <w:r>
        <w:rPr>
          <w:rFonts w:eastAsia="Times New Roman"/>
          <w:szCs w:val="24"/>
        </w:rPr>
        <w:t>Όπως είναι γνωστό, σ</w:t>
      </w:r>
      <w:r>
        <w:rPr>
          <w:rFonts w:eastAsia="Times New Roman"/>
          <w:szCs w:val="24"/>
        </w:rPr>
        <w:t xml:space="preserve">το τρίτο μνημόνιο τι γράφετε; «Οι αλλαγές στις πολιτικές για την αγορά εργασίας δεν θα πρέπει να συνεπάγονται την επιστροφή σε παλαιότερα πλαίσια πολιτικής, ασύμβατα με τους στόχους της προώθησης μιας βιώσιμης και χωρίς αποκλεισμούς ανάπτυξης». Αυτό έχετε </w:t>
      </w:r>
      <w:r>
        <w:rPr>
          <w:rFonts w:eastAsia="Times New Roman"/>
          <w:szCs w:val="24"/>
        </w:rPr>
        <w:t>συμφωνήσει, κύριε Υπουργέ.</w:t>
      </w:r>
    </w:p>
    <w:p w14:paraId="7A23750A" w14:textId="77777777" w:rsidR="002A3095" w:rsidRDefault="00B7541C">
      <w:pPr>
        <w:spacing w:line="600" w:lineRule="auto"/>
        <w:ind w:firstLine="720"/>
        <w:contextualSpacing/>
        <w:jc w:val="both"/>
        <w:rPr>
          <w:rFonts w:eastAsia="Times New Roman"/>
          <w:szCs w:val="24"/>
        </w:rPr>
      </w:pPr>
      <w:r>
        <w:rPr>
          <w:rFonts w:eastAsia="Times New Roman"/>
          <w:szCs w:val="24"/>
        </w:rPr>
        <w:t>Σας θυμίζω ότι σε προηγούμενη επίκαιρη ερώτηση</w:t>
      </w:r>
      <w:r>
        <w:rPr>
          <w:rFonts w:eastAsia="Times New Roman"/>
          <w:szCs w:val="24"/>
        </w:rPr>
        <w:t>,</w:t>
      </w:r>
      <w:r>
        <w:rPr>
          <w:rFonts w:eastAsia="Times New Roman"/>
          <w:szCs w:val="24"/>
        </w:rPr>
        <w:t xml:space="preserve"> είχατε επικαλεστεί το όριο των αρμοδιοτήτων, όπως και σήμερα βέβαια το θέτετε, καθώς και το υφιστάμενο νομικό πλαίσιο. </w:t>
      </w:r>
    </w:p>
    <w:p w14:paraId="7A23750B" w14:textId="77777777" w:rsidR="002A3095" w:rsidRDefault="00B7541C">
      <w:pPr>
        <w:spacing w:line="600" w:lineRule="auto"/>
        <w:ind w:firstLine="720"/>
        <w:contextualSpacing/>
        <w:jc w:val="both"/>
        <w:rPr>
          <w:rFonts w:eastAsia="Times New Roman" w:cs="Times New Roman"/>
          <w:szCs w:val="24"/>
        </w:rPr>
      </w:pPr>
      <w:r>
        <w:rPr>
          <w:rFonts w:eastAsia="Times New Roman" w:cs="Times New Roman"/>
          <w:szCs w:val="24"/>
        </w:rPr>
        <w:t>Κύριε Υπουργέ, προκύπτει το ρητορικό ερώτημα: Ποια δύναμη σάς</w:t>
      </w:r>
      <w:r>
        <w:rPr>
          <w:rFonts w:eastAsia="Times New Roman" w:cs="Times New Roman"/>
          <w:szCs w:val="24"/>
        </w:rPr>
        <w:t xml:space="preserve"> θέτει τα όρια που προφανώς αυτή η δύναμη δεν έχει όρια; Και ποιος δέχεται τις συνέπειες των ορίων που θέτουν αυτοί που τα θέτουν; Ποιος είναι αυτός που δημιουργεί το νομικό πλαίσιο, το υλοποιεί και δεν το αλλάζει; </w:t>
      </w:r>
    </w:p>
    <w:p w14:paraId="7A23750C" w14:textId="77777777" w:rsidR="002A3095" w:rsidRDefault="00B7541C">
      <w:pPr>
        <w:spacing w:line="600" w:lineRule="auto"/>
        <w:ind w:firstLine="720"/>
        <w:contextualSpacing/>
        <w:jc w:val="both"/>
        <w:rPr>
          <w:rFonts w:eastAsia="Times New Roman" w:cs="Times New Roman"/>
          <w:szCs w:val="24"/>
        </w:rPr>
      </w:pPr>
      <w:r>
        <w:rPr>
          <w:rFonts w:eastAsia="Times New Roman" w:cs="Times New Roman"/>
          <w:szCs w:val="24"/>
        </w:rPr>
        <w:lastRenderedPageBreak/>
        <w:t>Τα όρια βέβαια τα θέτουν οι επιχειρηματι</w:t>
      </w:r>
      <w:r>
        <w:rPr>
          <w:rFonts w:eastAsia="Times New Roman" w:cs="Times New Roman"/>
          <w:szCs w:val="24"/>
        </w:rPr>
        <w:t xml:space="preserve">κοί όμιλοι κι εσείς κινείστε εντός αυτών των ορίων που διασφαλίζουν την κυριαρχία τους και την κερδοφορία τους. Το νομοθετικό πλαίσιο έχει σαν στόχο την κατοχύρωσή τους απέναντι σε μια κοινωνία που </w:t>
      </w:r>
      <w:proofErr w:type="spellStart"/>
      <w:r>
        <w:rPr>
          <w:rFonts w:eastAsia="Times New Roman" w:cs="Times New Roman"/>
          <w:szCs w:val="24"/>
        </w:rPr>
        <w:t>φτωχοποιείται</w:t>
      </w:r>
      <w:proofErr w:type="spellEnd"/>
      <w:r>
        <w:rPr>
          <w:rFonts w:eastAsia="Times New Roman" w:cs="Times New Roman"/>
          <w:szCs w:val="24"/>
        </w:rPr>
        <w:t>, εξαθλιώνεται, πετάγεται στον δρόμο και επικ</w:t>
      </w:r>
      <w:r>
        <w:rPr>
          <w:rFonts w:eastAsia="Times New Roman" w:cs="Times New Roman"/>
          <w:szCs w:val="24"/>
        </w:rPr>
        <w:t xml:space="preserve">αλείται τους νόμους του κράτους. Είναι νόμοι ταξικοί, </w:t>
      </w:r>
      <w:proofErr w:type="spellStart"/>
      <w:r>
        <w:rPr>
          <w:rFonts w:eastAsia="Times New Roman" w:cs="Times New Roman"/>
          <w:szCs w:val="24"/>
        </w:rPr>
        <w:t>φιλομονοπωλιακοί</w:t>
      </w:r>
      <w:proofErr w:type="spellEnd"/>
      <w:r>
        <w:rPr>
          <w:rFonts w:eastAsia="Times New Roman" w:cs="Times New Roman"/>
          <w:szCs w:val="24"/>
        </w:rPr>
        <w:t xml:space="preserve"> που ενισχύουν την εκμετάλλευση, μειώνουν την τιμή της εργατικής δύναμης, καταργούν όσα δικαιώματα κατέκτησε η εργατική τάξη με πολλές θυσίες, ακόμα και με αίμα. </w:t>
      </w:r>
    </w:p>
    <w:p w14:paraId="7A23750D" w14:textId="77777777" w:rsidR="002A3095" w:rsidRDefault="00B7541C">
      <w:pPr>
        <w:spacing w:line="600" w:lineRule="auto"/>
        <w:ind w:firstLine="720"/>
        <w:contextualSpacing/>
        <w:jc w:val="both"/>
        <w:rPr>
          <w:rFonts w:eastAsia="Times New Roman" w:cs="Times New Roman"/>
          <w:szCs w:val="24"/>
        </w:rPr>
      </w:pPr>
      <w:r>
        <w:rPr>
          <w:rFonts w:eastAsia="Times New Roman" w:cs="Times New Roman"/>
          <w:szCs w:val="24"/>
        </w:rPr>
        <w:t>Αν όπως λέτε κατά καιρο</w:t>
      </w:r>
      <w:r>
        <w:rPr>
          <w:rFonts w:eastAsia="Times New Roman" w:cs="Times New Roman"/>
          <w:szCs w:val="24"/>
        </w:rPr>
        <w:t>ύς ότι οι ερωτήσεις του ΚΚΕ</w:t>
      </w:r>
      <w:r>
        <w:rPr>
          <w:rFonts w:eastAsia="Times New Roman" w:cs="Times New Roman"/>
          <w:szCs w:val="24"/>
        </w:rPr>
        <w:t>,</w:t>
      </w:r>
      <w:r>
        <w:rPr>
          <w:rFonts w:eastAsia="Times New Roman" w:cs="Times New Roman"/>
          <w:szCs w:val="24"/>
        </w:rPr>
        <w:t xml:space="preserve"> τις οποίες απαντάτε</w:t>
      </w:r>
      <w:r>
        <w:rPr>
          <w:rFonts w:eastAsia="Times New Roman" w:cs="Times New Roman"/>
          <w:szCs w:val="24"/>
        </w:rPr>
        <w:t>,</w:t>
      </w:r>
      <w:r>
        <w:rPr>
          <w:rFonts w:eastAsia="Times New Roman" w:cs="Times New Roman"/>
          <w:szCs w:val="24"/>
        </w:rPr>
        <w:t xml:space="preserve"> είναι σωστές, αν είστε όπως λέτε κατά των νεοφιλελεύθερων πολιτικών που φταίνε για τα δεινά των εργαζομένων που δημιουργούν συνθήκες σκλαβιάς, «γαλέρας</w:t>
      </w:r>
      <w:r>
        <w:rPr>
          <w:rFonts w:eastAsia="Times New Roman" w:cs="Times New Roman"/>
          <w:szCs w:val="24"/>
        </w:rPr>
        <w:t>»</w:t>
      </w:r>
      <w:r>
        <w:rPr>
          <w:rFonts w:eastAsia="Times New Roman" w:cs="Times New Roman"/>
          <w:szCs w:val="24"/>
        </w:rPr>
        <w:t>, τι λύσεις δίνετε εσείς ως Υπουργός που μπορείτε ως Κ</w:t>
      </w:r>
      <w:r>
        <w:rPr>
          <w:rFonts w:eastAsia="Times New Roman" w:cs="Times New Roman"/>
          <w:szCs w:val="24"/>
        </w:rPr>
        <w:t>υβέρνηση να νομοθετήσετε, να θέσετε άλλα όρια και όχι να κινείστε</w:t>
      </w:r>
      <w:r>
        <w:rPr>
          <w:rFonts w:eastAsia="Times New Roman" w:cs="Times New Roman"/>
          <w:szCs w:val="24"/>
        </w:rPr>
        <w:t>,</w:t>
      </w:r>
      <w:r>
        <w:rPr>
          <w:rFonts w:eastAsia="Times New Roman" w:cs="Times New Roman"/>
          <w:szCs w:val="24"/>
        </w:rPr>
        <w:t xml:space="preserve"> όπως υπονοείται</w:t>
      </w:r>
      <w:r>
        <w:rPr>
          <w:rFonts w:eastAsia="Times New Roman" w:cs="Times New Roman"/>
          <w:szCs w:val="24"/>
        </w:rPr>
        <w:t>,</w:t>
      </w:r>
      <w:r>
        <w:rPr>
          <w:rFonts w:eastAsia="Times New Roman" w:cs="Times New Roman"/>
          <w:szCs w:val="24"/>
        </w:rPr>
        <w:t xml:space="preserve"> σε όρια που έχουν θέσει οι εργοδότες ή οι προηγούμενες νεοφιλελεύθερες κυβερνήσεις; </w:t>
      </w:r>
    </w:p>
    <w:p w14:paraId="7A23750E" w14:textId="77777777" w:rsidR="002A3095" w:rsidRDefault="00B7541C">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Κύριε Υπουργέ, δεν μπορείτε να ξεγελάτε τον κόσμο για πολύ. Φέρατε τροπολογία που </w:t>
      </w:r>
      <w:r>
        <w:rPr>
          <w:rFonts w:eastAsia="Times New Roman" w:cs="Times New Roman"/>
          <w:szCs w:val="24"/>
        </w:rPr>
        <w:t>καθιστούσε υπεύθυνους και τους μετόχους για τα δεδουλευμένα των εργαζομένων. Ύστερα από την αντίδραση του ΣΕΒ την πήρατε πίσω. Και δεν φτάνει αυτό, προχωρήσατε και σε κατάργηση προηγούμενης ρύθμισης</w:t>
      </w:r>
      <w:r>
        <w:rPr>
          <w:rFonts w:eastAsia="Times New Roman" w:cs="Times New Roman"/>
          <w:szCs w:val="24"/>
        </w:rPr>
        <w:t>,</w:t>
      </w:r>
      <w:r>
        <w:rPr>
          <w:rFonts w:eastAsia="Times New Roman" w:cs="Times New Roman"/>
          <w:szCs w:val="24"/>
        </w:rPr>
        <w:t xml:space="preserve"> που καθιστούσε υπόλογους για οφειλές στα ασφαλιστικά ταμ</w:t>
      </w:r>
      <w:r>
        <w:rPr>
          <w:rFonts w:eastAsia="Times New Roman" w:cs="Times New Roman"/>
          <w:szCs w:val="24"/>
        </w:rPr>
        <w:t xml:space="preserve">εία και τους μετόχους των εταιρειών. </w:t>
      </w:r>
    </w:p>
    <w:p w14:paraId="7A23750F" w14:textId="77777777" w:rsidR="002A3095" w:rsidRDefault="00B7541C">
      <w:pPr>
        <w:spacing w:line="600" w:lineRule="auto"/>
        <w:ind w:firstLine="720"/>
        <w:contextualSpacing/>
        <w:jc w:val="both"/>
        <w:rPr>
          <w:rFonts w:eastAsia="Times New Roman" w:cs="Times New Roman"/>
          <w:szCs w:val="24"/>
        </w:rPr>
      </w:pPr>
      <w:r>
        <w:rPr>
          <w:rFonts w:eastAsia="Times New Roman" w:cs="Times New Roman"/>
          <w:szCs w:val="24"/>
        </w:rPr>
        <w:t>Να σας θυμίσω ότι πέρ</w:t>
      </w:r>
      <w:r>
        <w:rPr>
          <w:rFonts w:eastAsia="Times New Roman" w:cs="Times New Roman"/>
          <w:szCs w:val="24"/>
        </w:rPr>
        <w:t>υ</w:t>
      </w:r>
      <w:r>
        <w:rPr>
          <w:rFonts w:eastAsia="Times New Roman" w:cs="Times New Roman"/>
          <w:szCs w:val="24"/>
        </w:rPr>
        <w:t xml:space="preserve">σι με τον νέο κώδικα πολιτικής δικονομίας για ικανοποίηση των μη προνομιούχων απαιτήσεων στον πίνακα κατάταξης νομοθετήσατε την μείωση του ποσοστού ικανοποίησης των εργατικών απαιτήσεων στο 25%. </w:t>
      </w:r>
    </w:p>
    <w:p w14:paraId="7A237510" w14:textId="77777777" w:rsidR="002A3095" w:rsidRDefault="00B7541C">
      <w:pPr>
        <w:spacing w:line="600" w:lineRule="auto"/>
        <w:ind w:firstLine="720"/>
        <w:contextualSpacing/>
        <w:jc w:val="both"/>
        <w:rPr>
          <w:rFonts w:eastAsia="Times New Roman" w:cs="Times New Roman"/>
          <w:szCs w:val="24"/>
        </w:rPr>
      </w:pPr>
      <w:r>
        <w:rPr>
          <w:rFonts w:eastAsia="Times New Roman" w:cs="Times New Roman"/>
          <w:szCs w:val="24"/>
        </w:rPr>
        <w:t xml:space="preserve">Αυτά, κύριε Υπουργέ, μαζί με τον νόμο-λαιμητόμο για τις συντάξεις, που παρά τα ψέματα ότι δεν θα μειωθούν οι συντάξεις και τώρα πια ο συνταξιούχος το βλέπει στην τσέπη του, είναι και δικά σας δημιουργήματα. Έχουν την υπογραφή σας. </w:t>
      </w:r>
    </w:p>
    <w:p w14:paraId="7A237511" w14:textId="77777777" w:rsidR="002A3095" w:rsidRDefault="00B7541C">
      <w:pPr>
        <w:spacing w:line="600" w:lineRule="auto"/>
        <w:ind w:firstLine="720"/>
        <w:contextualSpacing/>
        <w:jc w:val="both"/>
        <w:rPr>
          <w:rFonts w:eastAsia="Times New Roman" w:cs="Times New Roman"/>
          <w:szCs w:val="24"/>
        </w:rPr>
      </w:pPr>
      <w:r>
        <w:rPr>
          <w:rFonts w:eastAsia="Times New Roman" w:cs="Times New Roman"/>
          <w:szCs w:val="24"/>
        </w:rPr>
        <w:t>Ο πόλεμος σε βάρος των ε</w:t>
      </w:r>
      <w:r>
        <w:rPr>
          <w:rFonts w:eastAsia="Times New Roman" w:cs="Times New Roman"/>
          <w:szCs w:val="24"/>
        </w:rPr>
        <w:t xml:space="preserve">ργαζομένων συνεχίζεται με τη νέα επίθεση που ετοιμάζετε στα εργασιακά. Οι βέλτιστες πρακτικές που συζητάτε στην Ευρωπαϊκή Ένωση είναι αυτές που αυξάνουν τα κέρδη. </w:t>
      </w:r>
      <w:r>
        <w:rPr>
          <w:rFonts w:eastAsia="Times New Roman" w:cs="Times New Roman"/>
          <w:szCs w:val="24"/>
        </w:rPr>
        <w:t>εσείς,</w:t>
      </w:r>
      <w:r>
        <w:rPr>
          <w:rFonts w:eastAsia="Times New Roman" w:cs="Times New Roman"/>
          <w:szCs w:val="24"/>
        </w:rPr>
        <w:t xml:space="preserve"> </w:t>
      </w:r>
      <w:r>
        <w:rPr>
          <w:rFonts w:eastAsia="Times New Roman" w:cs="Times New Roman"/>
          <w:szCs w:val="24"/>
        </w:rPr>
        <w:lastRenderedPageBreak/>
        <w:t>με το νομοθετικό σας έργο</w:t>
      </w:r>
      <w:r>
        <w:rPr>
          <w:rFonts w:eastAsia="Times New Roman" w:cs="Times New Roman"/>
          <w:szCs w:val="24"/>
        </w:rPr>
        <w:t>,</w:t>
      </w:r>
      <w:r>
        <w:rPr>
          <w:rFonts w:eastAsia="Times New Roman" w:cs="Times New Roman"/>
          <w:szCs w:val="24"/>
        </w:rPr>
        <w:t xml:space="preserve"> είστε το πρότυπο στην εφαρμογή βέλτιστων πρακτικών των άλλω</w:t>
      </w:r>
      <w:r>
        <w:rPr>
          <w:rFonts w:eastAsia="Times New Roman" w:cs="Times New Roman"/>
          <w:szCs w:val="24"/>
        </w:rPr>
        <w:t xml:space="preserve">ν αστικών κυβερνήσεων των χωρών-μελών της Ευρωπαϊκής Ένωσης, όπως η Γαλλία που επαίρεται λέγοντας «εμείς εφαρμόζουμε αυτά που έχει αποφασίσει η Ελλάδα». </w:t>
      </w:r>
    </w:p>
    <w:p w14:paraId="7A237512" w14:textId="77777777" w:rsidR="002A3095" w:rsidRDefault="00B7541C">
      <w:pPr>
        <w:spacing w:line="600" w:lineRule="auto"/>
        <w:ind w:firstLine="720"/>
        <w:contextualSpacing/>
        <w:jc w:val="both"/>
        <w:rPr>
          <w:rFonts w:eastAsia="Times New Roman" w:cs="Times New Roman"/>
          <w:szCs w:val="24"/>
        </w:rPr>
      </w:pPr>
      <w:r>
        <w:rPr>
          <w:rFonts w:eastAsia="Times New Roman" w:cs="Times New Roman"/>
          <w:szCs w:val="24"/>
        </w:rPr>
        <w:t>Τα αιτήματα των εργαζομένων, κύριε Υπουργέ, είναι συγκεκριμένα: η καταβολή των δεδουλευμένων των οφειλ</w:t>
      </w:r>
      <w:r>
        <w:rPr>
          <w:rFonts w:eastAsia="Times New Roman" w:cs="Times New Roman"/>
          <w:szCs w:val="24"/>
        </w:rPr>
        <w:t xml:space="preserve">ών της εργοδοσίας στους εργαζόμενους. Να εμποδίσετε την προσπάθεια της εργοδοσίας η οποία αξιοποιεί το αντεργατικό οπλοστάσιό σας να απαλλαγούν από τους εργαζόμενους με συγκροτημένα δικαιώματα. Το ξέρετε πολύ καλά ότι αυτός είναι ο στόχος. </w:t>
      </w:r>
    </w:p>
    <w:p w14:paraId="7A237513" w14:textId="77777777" w:rsidR="002A3095" w:rsidRDefault="00B7541C">
      <w:pPr>
        <w:spacing w:line="600" w:lineRule="auto"/>
        <w:ind w:firstLine="720"/>
        <w:contextualSpacing/>
        <w:jc w:val="both"/>
        <w:rPr>
          <w:rFonts w:eastAsia="Times New Roman" w:cs="Times New Roman"/>
          <w:szCs w:val="24"/>
        </w:rPr>
      </w:pPr>
      <w:r>
        <w:rPr>
          <w:rFonts w:eastAsia="Times New Roman" w:cs="Times New Roman"/>
          <w:szCs w:val="24"/>
        </w:rPr>
        <w:t xml:space="preserve">Οι εργαζόμενοι </w:t>
      </w:r>
      <w:r>
        <w:rPr>
          <w:rFonts w:eastAsia="Times New Roman" w:cs="Times New Roman"/>
          <w:szCs w:val="24"/>
        </w:rPr>
        <w:t>οργανωμένοι, αποφασισμένοι</w:t>
      </w:r>
      <w:r>
        <w:rPr>
          <w:rFonts w:eastAsia="Times New Roman" w:cs="Times New Roman"/>
          <w:szCs w:val="24"/>
        </w:rPr>
        <w:t>,</w:t>
      </w:r>
      <w:r>
        <w:rPr>
          <w:rFonts w:eastAsia="Times New Roman" w:cs="Times New Roman"/>
          <w:szCs w:val="24"/>
        </w:rPr>
        <w:t xml:space="preserve"> έχουν στείλει με όλη τη δύναμή τους ένα μήνυμα: Δεν θα υποχωρήσουν. Θα αγωνιστούν να διασφαλίσουν τη δουλειά τους και τα δικαιώματά τους. Το χρωστάνε στους ίδιους, στα παιδιά τους. Δεν είναι μόνοι σε αυτόν τον αγώνα να ξέρετε. Έ</w:t>
      </w:r>
      <w:r>
        <w:rPr>
          <w:rFonts w:eastAsia="Times New Roman" w:cs="Times New Roman"/>
          <w:szCs w:val="24"/>
        </w:rPr>
        <w:t xml:space="preserve">χουν την αλληλεγγύη άλλων εργαζομένων του κλάδου και άλλων κλάδων που ενδυναμώνει καθημερινά.  </w:t>
      </w:r>
    </w:p>
    <w:p w14:paraId="7A237514" w14:textId="77777777" w:rsidR="002A3095" w:rsidRDefault="00B7541C">
      <w:pPr>
        <w:spacing w:line="600" w:lineRule="auto"/>
        <w:ind w:firstLine="720"/>
        <w:contextualSpacing/>
        <w:jc w:val="both"/>
        <w:rPr>
          <w:rFonts w:eastAsia="Times New Roman" w:cs="Times New Roman"/>
          <w:szCs w:val="24"/>
        </w:rPr>
      </w:pPr>
      <w:r>
        <w:rPr>
          <w:rFonts w:eastAsia="Times New Roman" w:cs="Times New Roman"/>
          <w:szCs w:val="24"/>
        </w:rPr>
        <w:lastRenderedPageBreak/>
        <w:t>Τα κόλπα της εργοδοσίας και της Κυβέρνησης δεν θα περάσουν. Οι εργαζόμενοι είναι αποφασισμένοι και αυτό πρέπει να το πάρετε υπ</w:t>
      </w:r>
      <w:r>
        <w:rPr>
          <w:rFonts w:eastAsia="Times New Roman" w:cs="Times New Roman"/>
          <w:szCs w:val="24"/>
        </w:rPr>
        <w:t xml:space="preserve">’ </w:t>
      </w:r>
      <w:proofErr w:type="spellStart"/>
      <w:r>
        <w:rPr>
          <w:rFonts w:eastAsia="Times New Roman" w:cs="Times New Roman"/>
          <w:szCs w:val="24"/>
        </w:rPr>
        <w:t>όψ</w:t>
      </w:r>
      <w:r>
        <w:rPr>
          <w:rFonts w:eastAsia="Times New Roman" w:cs="Times New Roman"/>
          <w:szCs w:val="24"/>
        </w:rPr>
        <w:t>ιν</w:t>
      </w:r>
      <w:proofErr w:type="spellEnd"/>
      <w:r>
        <w:rPr>
          <w:rFonts w:eastAsia="Times New Roman" w:cs="Times New Roman"/>
          <w:szCs w:val="24"/>
        </w:rPr>
        <w:t xml:space="preserve"> σας, κύριε Υπουργέ, για τη </w:t>
      </w:r>
      <w:r>
        <w:rPr>
          <w:rFonts w:eastAsia="Times New Roman" w:cs="Times New Roman"/>
          <w:szCs w:val="24"/>
        </w:rPr>
        <w:t xml:space="preserve">στάση που θα κρατήσετε όταν θα καλεστείτε να κρατήσετε κάποια στάση απέναντι στην εργοδοσία. </w:t>
      </w:r>
    </w:p>
    <w:p w14:paraId="7A237515" w14:textId="77777777" w:rsidR="002A3095" w:rsidRDefault="00B7541C">
      <w:pPr>
        <w:spacing w:line="600" w:lineRule="auto"/>
        <w:ind w:firstLine="720"/>
        <w:contextualSpacing/>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Κύριε Υπουργέ, έχετε τον λόγο. </w:t>
      </w:r>
    </w:p>
    <w:p w14:paraId="7A237516" w14:textId="77777777" w:rsidR="002A3095" w:rsidRDefault="00B7541C">
      <w:pPr>
        <w:spacing w:line="600" w:lineRule="auto"/>
        <w:ind w:firstLine="720"/>
        <w:contextualSpacing/>
        <w:jc w:val="both"/>
        <w:rPr>
          <w:rFonts w:eastAsia="Times New Roman" w:cs="Times New Roman"/>
          <w:szCs w:val="24"/>
        </w:rPr>
      </w:pPr>
      <w:r>
        <w:rPr>
          <w:rFonts w:eastAsia="Times New Roman" w:cs="Times New Roman"/>
          <w:b/>
          <w:szCs w:val="24"/>
        </w:rPr>
        <w:t>ΓΕΩΡΓΙΟΣ ΚΑΤΡΟΥΓΚΑΛΟΣ (Υπουργός Εργασίας, Κοινωνικής Ασφάλισης και Κοινωνικής Αλληλεγγ</w:t>
      </w:r>
      <w:r>
        <w:rPr>
          <w:rFonts w:eastAsia="Times New Roman" w:cs="Times New Roman"/>
          <w:b/>
          <w:szCs w:val="24"/>
        </w:rPr>
        <w:t xml:space="preserve">ύης): </w:t>
      </w:r>
      <w:r>
        <w:rPr>
          <w:rFonts w:eastAsia="Times New Roman" w:cs="Times New Roman"/>
          <w:szCs w:val="24"/>
        </w:rPr>
        <w:t>Κύριε συνάδελφε, όπως γνωρίζετε και εσείς, τα όρια των πολιτικών κάθε κυβέρνησης τίθενται από τον συσχετισμό δυνάμεων που υπάρχουν. Και ο συσχετισμός δύναμης είναι κυρίως ανάμεσα στις δυνάμεις του κεφαλαίου και τις δυνάμεις της εργασίας και στην Ελλά</w:t>
      </w:r>
      <w:r>
        <w:rPr>
          <w:rFonts w:eastAsia="Times New Roman" w:cs="Times New Roman"/>
          <w:szCs w:val="24"/>
        </w:rPr>
        <w:t xml:space="preserve">δα και στην Ευρώπη. </w:t>
      </w:r>
    </w:p>
    <w:p w14:paraId="7A237517" w14:textId="77777777" w:rsidR="002A3095" w:rsidRDefault="00B7541C">
      <w:pPr>
        <w:spacing w:line="600" w:lineRule="auto"/>
        <w:ind w:firstLine="720"/>
        <w:contextualSpacing/>
        <w:jc w:val="both"/>
        <w:rPr>
          <w:rFonts w:eastAsia="Times New Roman" w:cs="Times New Roman"/>
          <w:szCs w:val="24"/>
        </w:rPr>
      </w:pPr>
      <w:r>
        <w:rPr>
          <w:rFonts w:eastAsia="Times New Roman" w:cs="Times New Roman"/>
          <w:szCs w:val="24"/>
        </w:rPr>
        <w:t>Αυτή η Κυβέρνηση δεν έχει αποδεχθεί παθητικά τον αρνητικό συσχετισμό δύναμης που υπάρχει στο εθνικό όσο και στο ευρωπαϊκό επίπεδο, αλλά έχει προσπαθήσει να αποτελέσει παράδειγμα εναλλακτικής οικονομικής πολιτικής σε σχέση με την νεοφιλ</w:t>
      </w:r>
      <w:r>
        <w:rPr>
          <w:rFonts w:eastAsia="Times New Roman" w:cs="Times New Roman"/>
          <w:szCs w:val="24"/>
        </w:rPr>
        <w:t xml:space="preserve">ελεύθερη ορθοδοξία. Αυτό και στην ασφαλιστική μεταρρύθμιση φάνηκε, η οποία αυτή τη στιγμή έχει δώσει το μοναδικό σύστημα κοινωνικής ασφάλισης στο πλαίσιο </w:t>
      </w:r>
      <w:r>
        <w:rPr>
          <w:rFonts w:eastAsia="Times New Roman" w:cs="Times New Roman"/>
          <w:szCs w:val="24"/>
        </w:rPr>
        <w:lastRenderedPageBreak/>
        <w:t>των τελευταίων δύο δεκαετιών μεταρρυθμίσεων στην Ευρωπαϊκή Ένωση που επέμεινε στο δημόσιο αναδιανεμητι</w:t>
      </w:r>
      <w:r>
        <w:rPr>
          <w:rFonts w:eastAsia="Times New Roman" w:cs="Times New Roman"/>
          <w:szCs w:val="24"/>
        </w:rPr>
        <w:t xml:space="preserve">κό χαρακτήρα του συστήματος κοινωνικής ασφάλισης, χωρίς να κάνει υποχωρήσεις στο </w:t>
      </w:r>
      <w:proofErr w:type="spellStart"/>
      <w:r>
        <w:rPr>
          <w:rFonts w:eastAsia="Times New Roman" w:cs="Times New Roman"/>
          <w:szCs w:val="24"/>
        </w:rPr>
        <w:t>κεφαλαιοποιητικό</w:t>
      </w:r>
      <w:proofErr w:type="spellEnd"/>
      <w:r>
        <w:rPr>
          <w:rFonts w:eastAsia="Times New Roman" w:cs="Times New Roman"/>
          <w:szCs w:val="24"/>
        </w:rPr>
        <w:t xml:space="preserve"> ή ιδιωτικό χαρακτήρα, δηλαδή στην εισαγωγή στοιχείων κεφαλαιοποίησης ή ιδιωτικού χαρακτήρα. Μολονότι βρισκόμαστε σε μια εξαιρετικά δυσμενή οικονομική κατάστασ</w:t>
      </w:r>
      <w:r>
        <w:rPr>
          <w:rFonts w:eastAsia="Times New Roman" w:cs="Times New Roman"/>
          <w:szCs w:val="24"/>
        </w:rPr>
        <w:t xml:space="preserve">η, περιφρούρησε, προστάτευσε τα εισοδήματα ειδικά τα μικρά και τα μεσαία. </w:t>
      </w:r>
    </w:p>
    <w:p w14:paraId="7A237518" w14:textId="77777777" w:rsidR="002A3095" w:rsidRDefault="00B7541C">
      <w:pPr>
        <w:spacing w:line="600" w:lineRule="auto"/>
        <w:ind w:firstLine="720"/>
        <w:contextualSpacing/>
        <w:jc w:val="both"/>
        <w:rPr>
          <w:rFonts w:eastAsia="Times New Roman" w:cs="Times New Roman"/>
          <w:szCs w:val="24"/>
        </w:rPr>
      </w:pPr>
      <w:r>
        <w:rPr>
          <w:rFonts w:eastAsia="Times New Roman" w:cs="Times New Roman"/>
          <w:szCs w:val="24"/>
        </w:rPr>
        <w:t>Με το θεσμό της εθνικής σύνταξης και τα ποσοστά αναπλήρωσης</w:t>
      </w:r>
      <w:r>
        <w:rPr>
          <w:rFonts w:eastAsia="Times New Roman" w:cs="Times New Roman"/>
          <w:szCs w:val="24"/>
        </w:rPr>
        <w:t>,</w:t>
      </w:r>
      <w:r>
        <w:rPr>
          <w:rFonts w:eastAsia="Times New Roman" w:cs="Times New Roman"/>
          <w:szCs w:val="24"/>
        </w:rPr>
        <w:t xml:space="preserve"> αυτήν τη στιγμή το δημόσιο σύστημα κοινωνικής ασφάλισης στην Ελλάδα δίνει υψηλότερα ποσοστά από τα άλλα δημόσια συστήματ</w:t>
      </w:r>
      <w:r>
        <w:rPr>
          <w:rFonts w:eastAsia="Times New Roman" w:cs="Times New Roman"/>
          <w:szCs w:val="24"/>
        </w:rPr>
        <w:t>α κοινωνικής ασφάλισης και προφανώς κανείς δεν μπορεί να είναι ευχαριστημένος με τα σημερινά επίπεδα των συντάξεων</w:t>
      </w:r>
      <w:r>
        <w:rPr>
          <w:rFonts w:eastAsia="Times New Roman" w:cs="Times New Roman"/>
          <w:szCs w:val="24"/>
        </w:rPr>
        <w:t>.</w:t>
      </w:r>
      <w:r>
        <w:rPr>
          <w:rFonts w:eastAsia="Times New Roman" w:cs="Times New Roman"/>
          <w:szCs w:val="24"/>
        </w:rPr>
        <w:t xml:space="preserve"> που αντιστοιχούν σε μια </w:t>
      </w:r>
      <w:proofErr w:type="spellStart"/>
      <w:r>
        <w:rPr>
          <w:rFonts w:eastAsia="Times New Roman" w:cs="Times New Roman"/>
          <w:szCs w:val="24"/>
        </w:rPr>
        <w:t>φτωχοποιημένη</w:t>
      </w:r>
      <w:proofErr w:type="spellEnd"/>
      <w:r>
        <w:rPr>
          <w:rFonts w:eastAsia="Times New Roman" w:cs="Times New Roman"/>
          <w:szCs w:val="24"/>
        </w:rPr>
        <w:t xml:space="preserve"> κοινωνία από τις πολιτικές της νεοφιλελεύθερης λαίλαπας. </w:t>
      </w:r>
    </w:p>
    <w:p w14:paraId="7A237519" w14:textId="77777777" w:rsidR="002A3095" w:rsidRDefault="00B7541C">
      <w:pPr>
        <w:spacing w:line="600" w:lineRule="auto"/>
        <w:ind w:firstLine="720"/>
        <w:contextualSpacing/>
        <w:jc w:val="both"/>
        <w:rPr>
          <w:rFonts w:eastAsia="Times New Roman" w:cs="Times New Roman"/>
          <w:szCs w:val="24"/>
        </w:rPr>
      </w:pPr>
      <w:r>
        <w:rPr>
          <w:rFonts w:eastAsia="Times New Roman" w:cs="Times New Roman"/>
          <w:szCs w:val="24"/>
        </w:rPr>
        <w:t xml:space="preserve">Στο πλαίσιο </w:t>
      </w:r>
      <w:r>
        <w:rPr>
          <w:rFonts w:eastAsia="Times New Roman" w:cs="Times New Roman"/>
          <w:szCs w:val="24"/>
        </w:rPr>
        <w:t>όμως</w:t>
      </w:r>
      <w:r>
        <w:rPr>
          <w:rFonts w:eastAsia="Times New Roman" w:cs="Times New Roman"/>
          <w:szCs w:val="24"/>
        </w:rPr>
        <w:t xml:space="preserve"> αυτό</w:t>
      </w:r>
      <w:r>
        <w:rPr>
          <w:rFonts w:eastAsia="Times New Roman" w:cs="Times New Roman"/>
          <w:szCs w:val="24"/>
        </w:rPr>
        <w:t>,</w:t>
      </w:r>
      <w:r>
        <w:rPr>
          <w:rFonts w:eastAsia="Times New Roman" w:cs="Times New Roman"/>
          <w:szCs w:val="24"/>
        </w:rPr>
        <w:t xml:space="preserve"> της μικρότερης συνταξ</w:t>
      </w:r>
      <w:r>
        <w:rPr>
          <w:rFonts w:eastAsia="Times New Roman" w:cs="Times New Roman"/>
          <w:szCs w:val="24"/>
        </w:rPr>
        <w:t xml:space="preserve">ιοδοτικής πίτας που διαχειριστήκαμε, φροντίσαμε με κανόνες ισονομίας και κοινωνικής δικαιοσύνης τουλάχιστον να μοιράζεται με πιο δίκαιο τρόπο. Και όπως </w:t>
      </w:r>
      <w:r>
        <w:rPr>
          <w:rFonts w:eastAsia="Times New Roman" w:cs="Times New Roman"/>
          <w:szCs w:val="24"/>
        </w:rPr>
        <w:lastRenderedPageBreak/>
        <w:t>ξέρετε, κα</w:t>
      </w:r>
      <w:r>
        <w:rPr>
          <w:rFonts w:eastAsia="Times New Roman" w:cs="Times New Roman"/>
          <w:szCs w:val="24"/>
        </w:rPr>
        <w:t>μ</w:t>
      </w:r>
      <w:r>
        <w:rPr>
          <w:rFonts w:eastAsia="Times New Roman" w:cs="Times New Roman"/>
          <w:szCs w:val="24"/>
        </w:rPr>
        <w:t>μία κύρια σύνταξη δεν μειώθηκε</w:t>
      </w:r>
      <w:r>
        <w:rPr>
          <w:rFonts w:eastAsia="Times New Roman" w:cs="Times New Roman"/>
          <w:szCs w:val="24"/>
        </w:rPr>
        <w:t>,</w:t>
      </w:r>
      <w:r>
        <w:rPr>
          <w:rFonts w:eastAsia="Times New Roman" w:cs="Times New Roman"/>
          <w:szCs w:val="24"/>
        </w:rPr>
        <w:t xml:space="preserve"> ορίσαμε στο ελάχιστο δυνατό τις μειώσεις και των επικουρικών </w:t>
      </w:r>
      <w:r>
        <w:rPr>
          <w:rFonts w:eastAsia="Times New Roman" w:cs="Times New Roman"/>
          <w:szCs w:val="24"/>
        </w:rPr>
        <w:t xml:space="preserve">συντάξεων. </w:t>
      </w:r>
    </w:p>
    <w:p w14:paraId="7A23751A" w14:textId="77777777" w:rsidR="002A3095" w:rsidRDefault="00B7541C">
      <w:pPr>
        <w:spacing w:line="600" w:lineRule="auto"/>
        <w:ind w:firstLine="720"/>
        <w:contextualSpacing/>
        <w:jc w:val="both"/>
        <w:rPr>
          <w:rFonts w:eastAsia="Times New Roman" w:cs="Times New Roman"/>
          <w:szCs w:val="24"/>
        </w:rPr>
      </w:pPr>
      <w:r>
        <w:rPr>
          <w:rFonts w:eastAsia="Times New Roman" w:cs="Times New Roman"/>
          <w:szCs w:val="24"/>
        </w:rPr>
        <w:t>Ως προς τα εργασιακά, σε επίπεδο διαπραγμάτευσης, όπως σας είπα, θα δούμε τον Σεπτέμβριο σε ποιο βαθμό θα έχουμε πετύχει. Στο νομικό επίπεδο με την κύρωση μετά από είκοσι χρόνια του αναθεωρημένου ευρωπαϊκού κοινωνικού χάρτη, της πιο προωθημένης</w:t>
      </w:r>
      <w:r>
        <w:rPr>
          <w:rFonts w:eastAsia="Times New Roman" w:cs="Times New Roman"/>
          <w:szCs w:val="24"/>
        </w:rPr>
        <w:t xml:space="preserve"> σύμβασης, σε ευρωπαϊκό επίπεδο, προστασίας των δικαιωμάτων και ενίσχυσης του κόσμου της εργασίας απέναντι στη γενικευμένη απορρύθμιση όσο και με τις γενικότερες συμμαχίες τις οποίες επιδιώξαμε σε διεθνές και σε ευρωπαϊκό επίπεδο, επιδιώκουμε ακριβώς να αν</w:t>
      </w:r>
      <w:r>
        <w:rPr>
          <w:rFonts w:eastAsia="Times New Roman" w:cs="Times New Roman"/>
          <w:szCs w:val="24"/>
        </w:rPr>
        <w:t xml:space="preserve">αστρέψουμε τους δυσμενείς αυτούς συσχετισμούς δύναμης και επαναφέρουμε την Ελλάδα πράγματι στην κοινωνική Ευρώπη. </w:t>
      </w:r>
    </w:p>
    <w:p w14:paraId="7A23751B" w14:textId="77777777" w:rsidR="002A3095" w:rsidRDefault="00B7541C">
      <w:pPr>
        <w:spacing w:line="600" w:lineRule="auto"/>
        <w:ind w:firstLine="720"/>
        <w:contextualSpacing/>
        <w:jc w:val="both"/>
        <w:rPr>
          <w:rFonts w:eastAsia="Times New Roman" w:cs="Times New Roman"/>
          <w:szCs w:val="24"/>
        </w:rPr>
      </w:pPr>
      <w:r>
        <w:rPr>
          <w:rFonts w:eastAsia="Times New Roman" w:cs="Times New Roman"/>
          <w:szCs w:val="24"/>
        </w:rPr>
        <w:t>Αυτό που θεωρούμε εμείς καλές ευρωπαϊκές πρακτικές</w:t>
      </w:r>
      <w:r>
        <w:rPr>
          <w:rFonts w:eastAsia="Times New Roman" w:cs="Times New Roman"/>
          <w:szCs w:val="24"/>
        </w:rPr>
        <w:t>,</w:t>
      </w:r>
      <w:r>
        <w:rPr>
          <w:rFonts w:eastAsia="Times New Roman" w:cs="Times New Roman"/>
          <w:szCs w:val="24"/>
        </w:rPr>
        <w:t xml:space="preserve"> είναι η εμμονή στο ευρωπαϊκό κοινωνικό μοντέλο, της ρύθμισης δηλαδή της αγοράς με τα κοιν</w:t>
      </w:r>
      <w:r>
        <w:rPr>
          <w:rFonts w:eastAsia="Times New Roman" w:cs="Times New Roman"/>
          <w:szCs w:val="24"/>
        </w:rPr>
        <w:t xml:space="preserve">ωνικά δικαιώματα, τις ρυθμίσεις και τις εγγυήσεις </w:t>
      </w:r>
      <w:r>
        <w:rPr>
          <w:rFonts w:eastAsia="Times New Roman" w:cs="Times New Roman"/>
          <w:szCs w:val="24"/>
        </w:rPr>
        <w:lastRenderedPageBreak/>
        <w:t xml:space="preserve">του ατομικού και του συλλογικού εργατικού δικαίου. Σ’ αυτή την κατεύθυνση θα κινηθεί και η διαπραγμάτευση και η τελική νομοθέτηση για τα εργασιακά τον Σεπτέμβρη. </w:t>
      </w:r>
    </w:p>
    <w:p w14:paraId="7A23751C" w14:textId="77777777" w:rsidR="002A3095" w:rsidRDefault="00B7541C">
      <w:pPr>
        <w:spacing w:line="600" w:lineRule="auto"/>
        <w:ind w:firstLine="720"/>
        <w:contextualSpacing/>
        <w:jc w:val="both"/>
        <w:rPr>
          <w:rFonts w:eastAsia="Times New Roman" w:cs="Times New Roman"/>
          <w:szCs w:val="24"/>
        </w:rPr>
      </w:pPr>
      <w:r>
        <w:rPr>
          <w:rFonts w:eastAsia="Times New Roman" w:cs="Times New Roman"/>
          <w:szCs w:val="24"/>
        </w:rPr>
        <w:t xml:space="preserve">Ως προς τις συγκεκριμένες διεκδικήσεις των </w:t>
      </w:r>
      <w:r>
        <w:rPr>
          <w:rFonts w:eastAsia="Times New Roman" w:cs="Times New Roman"/>
          <w:szCs w:val="24"/>
        </w:rPr>
        <w:t>εργαζομένων, όπως σας είπα, τις δυνατότητες που είχαμε στο πλαίσιο της υφιστάμενης νομοθεσίας για το ειδικό οικονομικό βοήθημα για το επίδομα επίσχεσης, τις έχουμε δρομολογήσει. Αν υπάρχουν συγκεκριμένα αιτήματα για ανάληψη των δικών μας αρμοδιοτήτων, αυτώ</w:t>
      </w:r>
      <w:r>
        <w:rPr>
          <w:rFonts w:eastAsia="Times New Roman" w:cs="Times New Roman"/>
          <w:szCs w:val="24"/>
        </w:rPr>
        <w:t>ν που έχουμε αυτή τη στιγμή για βοήθεια περαιτέρω των εργαζομένων, είμαστε διατεθειμένοι να τις ασκήσουμε.</w:t>
      </w:r>
    </w:p>
    <w:p w14:paraId="7A23751D" w14:textId="77777777" w:rsidR="002A3095" w:rsidRDefault="00B7541C">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Ευχαριστούμε.</w:t>
      </w:r>
    </w:p>
    <w:p w14:paraId="7A23751E" w14:textId="77777777" w:rsidR="002A3095" w:rsidRDefault="00B7541C">
      <w:pPr>
        <w:spacing w:line="600" w:lineRule="auto"/>
        <w:ind w:firstLine="720"/>
        <w:contextualSpacing/>
        <w:jc w:val="both"/>
        <w:rPr>
          <w:rFonts w:eastAsia="Times New Roman" w:cs="Times New Roman"/>
          <w:szCs w:val="24"/>
        </w:rPr>
      </w:pPr>
      <w:r>
        <w:rPr>
          <w:rFonts w:eastAsia="Times New Roman" w:cs="Times New Roman"/>
          <w:szCs w:val="24"/>
        </w:rPr>
        <w:t xml:space="preserve">Σειρά έχει η δεύτερη με αριθμό 1060/28-6-2016 </w:t>
      </w:r>
      <w:r>
        <w:rPr>
          <w:rFonts w:eastAsia="Times New Roman" w:cs="Times New Roman"/>
          <w:szCs w:val="24"/>
        </w:rPr>
        <w:t xml:space="preserve">επίκαιρη ερώτηση δεύτερου κύκλου </w:t>
      </w:r>
      <w:r>
        <w:rPr>
          <w:rFonts w:eastAsia="Times New Roman" w:cs="Times New Roman"/>
          <w:szCs w:val="24"/>
        </w:rPr>
        <w:t>του Βουλευτή</w:t>
      </w:r>
      <w:r>
        <w:rPr>
          <w:rFonts w:eastAsia="Times New Roman" w:cs="Times New Roman"/>
          <w:szCs w:val="24"/>
        </w:rPr>
        <w:t xml:space="preserve"> Α΄ Θεσσαλονίκης του Κομμουνιστικού Κόμματος </w:t>
      </w:r>
      <w:r>
        <w:rPr>
          <w:rFonts w:eastAsia="Times New Roman" w:cs="Times New Roman"/>
          <w:szCs w:val="24"/>
        </w:rPr>
        <w:t xml:space="preserve">Ελλάδας </w:t>
      </w:r>
      <w:r>
        <w:rPr>
          <w:rFonts w:eastAsia="Times New Roman" w:cs="Times New Roman"/>
          <w:szCs w:val="24"/>
        </w:rPr>
        <w:t>κ.</w:t>
      </w:r>
      <w:r>
        <w:rPr>
          <w:rFonts w:eastAsia="Times New Roman" w:cs="Times New Roman"/>
          <w:b/>
          <w:szCs w:val="24"/>
        </w:rPr>
        <w:t xml:space="preserve"> </w:t>
      </w:r>
      <w:r>
        <w:rPr>
          <w:rFonts w:eastAsia="Times New Roman" w:cs="Times New Roman"/>
          <w:bCs/>
          <w:szCs w:val="24"/>
        </w:rPr>
        <w:t>Ιωάννη Δελή</w:t>
      </w:r>
      <w:r>
        <w:rPr>
          <w:rFonts w:eastAsia="Times New Roman" w:cs="Times New Roman"/>
          <w:szCs w:val="24"/>
        </w:rPr>
        <w:t xml:space="preserve"> προς τον Υπουργό </w:t>
      </w:r>
      <w:r>
        <w:rPr>
          <w:rFonts w:eastAsia="Times New Roman" w:cs="Times New Roman"/>
          <w:bCs/>
          <w:szCs w:val="24"/>
        </w:rPr>
        <w:t>Εργασίας, Κοινωνικής Ασφάλισης και Κοινωνικής Αλληλεγγύης,</w:t>
      </w:r>
      <w:r>
        <w:rPr>
          <w:rFonts w:eastAsia="Times New Roman" w:cs="Times New Roman"/>
          <w:szCs w:val="24"/>
        </w:rPr>
        <w:t xml:space="preserve"> σχετικά με την αντιμετώπιση των προβλημάτων των εργαζομένων σε εργοστάσιο λιπασμάτων στην Καβάλα.</w:t>
      </w:r>
    </w:p>
    <w:p w14:paraId="7A23751F" w14:textId="77777777" w:rsidR="002A3095" w:rsidRDefault="00B7541C">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Κύριε Δελή, </w:t>
      </w:r>
      <w:r>
        <w:rPr>
          <w:rFonts w:eastAsia="Times New Roman" w:cs="Times New Roman"/>
          <w:szCs w:val="24"/>
        </w:rPr>
        <w:t>έχετε τον λόγο για δυο λεπτά.</w:t>
      </w:r>
    </w:p>
    <w:p w14:paraId="7A237520" w14:textId="77777777" w:rsidR="002A3095" w:rsidRDefault="00B7541C">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ΔΕΛΗΣ: </w:t>
      </w:r>
      <w:r>
        <w:rPr>
          <w:rFonts w:eastAsia="Times New Roman" w:cs="Times New Roman"/>
          <w:szCs w:val="24"/>
        </w:rPr>
        <w:t xml:space="preserve">Ευχαριστώ, κυρία Πρόεδρε. </w:t>
      </w:r>
    </w:p>
    <w:p w14:paraId="7A237521" w14:textId="77777777" w:rsidR="002A3095" w:rsidRDefault="00B7541C">
      <w:pPr>
        <w:spacing w:line="600" w:lineRule="auto"/>
        <w:ind w:firstLine="720"/>
        <w:contextualSpacing/>
        <w:jc w:val="both"/>
        <w:rPr>
          <w:rFonts w:eastAsia="Times New Roman" w:cs="Times New Roman"/>
          <w:szCs w:val="24"/>
        </w:rPr>
      </w:pPr>
      <w:r>
        <w:rPr>
          <w:rFonts w:eastAsia="Times New Roman" w:cs="Times New Roman"/>
          <w:szCs w:val="24"/>
        </w:rPr>
        <w:t>Κύριε Υπουργέ, το ότι η επίθεση που δέχεται η εργατική τάξη από το κεφάλαιο με τις πλάτες βέβαια και της δικής σας Κυβέρνηση</w:t>
      </w:r>
      <w:r>
        <w:rPr>
          <w:rFonts w:eastAsia="Times New Roman" w:cs="Times New Roman"/>
          <w:szCs w:val="24"/>
        </w:rPr>
        <w:t>ς</w:t>
      </w:r>
      <w:r>
        <w:rPr>
          <w:rFonts w:eastAsia="Times New Roman" w:cs="Times New Roman"/>
          <w:szCs w:val="24"/>
        </w:rPr>
        <w:t xml:space="preserve"> είναι ολομέτωπη. Δεν αποδεικνύεται μόνο από τα όσα γίνοντα</w:t>
      </w:r>
      <w:r>
        <w:rPr>
          <w:rFonts w:eastAsia="Times New Roman" w:cs="Times New Roman"/>
          <w:szCs w:val="24"/>
        </w:rPr>
        <w:t xml:space="preserve">ι στο </w:t>
      </w:r>
      <w:r>
        <w:rPr>
          <w:rFonts w:eastAsia="Times New Roman" w:cs="Times New Roman"/>
          <w:szCs w:val="24"/>
        </w:rPr>
        <w:t>«</w:t>
      </w:r>
      <w:r>
        <w:rPr>
          <w:rFonts w:eastAsia="Times New Roman" w:cs="Times New Roman"/>
          <w:szCs w:val="24"/>
          <w:lang w:val="en-US"/>
        </w:rPr>
        <w:t>Athens</w:t>
      </w:r>
      <w:r>
        <w:rPr>
          <w:rFonts w:eastAsia="Times New Roman" w:cs="Times New Roman"/>
          <w:szCs w:val="24"/>
        </w:rPr>
        <w:t xml:space="preserve"> </w:t>
      </w:r>
      <w:proofErr w:type="spellStart"/>
      <w:r>
        <w:rPr>
          <w:rFonts w:eastAsia="Times New Roman" w:cs="Times New Roman"/>
          <w:szCs w:val="24"/>
          <w:lang w:val="en-US"/>
        </w:rPr>
        <w:t>Ledra</w:t>
      </w:r>
      <w:proofErr w:type="spellEnd"/>
      <w:r>
        <w:rPr>
          <w:rFonts w:eastAsia="Times New Roman" w:cs="Times New Roman"/>
          <w:szCs w:val="24"/>
        </w:rPr>
        <w:t>»</w:t>
      </w:r>
      <w:r>
        <w:rPr>
          <w:rFonts w:eastAsia="Times New Roman" w:cs="Times New Roman"/>
          <w:szCs w:val="24"/>
        </w:rPr>
        <w:t xml:space="preserve">. Το βλέπουμε κάθε μέρα με κλεισίματα επιχειρήσεων, με την </w:t>
      </w:r>
      <w:proofErr w:type="spellStart"/>
      <w:r>
        <w:rPr>
          <w:rFonts w:eastAsia="Times New Roman" w:cs="Times New Roman"/>
          <w:szCs w:val="24"/>
        </w:rPr>
        <w:t>απληρωσιά</w:t>
      </w:r>
      <w:proofErr w:type="spellEnd"/>
      <w:r>
        <w:rPr>
          <w:rFonts w:eastAsia="Times New Roman" w:cs="Times New Roman"/>
          <w:szCs w:val="24"/>
        </w:rPr>
        <w:t xml:space="preserve">, με τα εργασιακά γκέτο, την ανεργία. </w:t>
      </w:r>
    </w:p>
    <w:p w14:paraId="7A237522" w14:textId="77777777" w:rsidR="002A3095" w:rsidRDefault="00B7541C">
      <w:pPr>
        <w:spacing w:line="600" w:lineRule="auto"/>
        <w:ind w:firstLine="720"/>
        <w:contextualSpacing/>
        <w:jc w:val="both"/>
        <w:rPr>
          <w:rFonts w:eastAsia="Times New Roman" w:cs="Times New Roman"/>
          <w:szCs w:val="24"/>
        </w:rPr>
      </w:pPr>
      <w:r>
        <w:rPr>
          <w:rFonts w:eastAsia="Times New Roman" w:cs="Times New Roman"/>
          <w:szCs w:val="24"/>
        </w:rPr>
        <w:t xml:space="preserve">Ένα ακόμα τέτοιο παράδειγμα εργοδοτικής επιθετικότητας, βαρβαρότητας, θα μπορούσα να πω, ενάντια στους εξακόσιους περίπου </w:t>
      </w:r>
      <w:proofErr w:type="spellStart"/>
      <w:r>
        <w:rPr>
          <w:rFonts w:eastAsia="Times New Roman" w:cs="Times New Roman"/>
          <w:szCs w:val="24"/>
        </w:rPr>
        <w:t>εργαζόμ</w:t>
      </w:r>
      <w:r>
        <w:rPr>
          <w:rFonts w:eastAsia="Times New Roman" w:cs="Times New Roman"/>
          <w:szCs w:val="24"/>
        </w:rPr>
        <w:t>ενούς</w:t>
      </w:r>
      <w:proofErr w:type="spellEnd"/>
      <w:r>
        <w:rPr>
          <w:rFonts w:eastAsia="Times New Roman" w:cs="Times New Roman"/>
          <w:szCs w:val="24"/>
        </w:rPr>
        <w:t xml:space="preserve"> της αποτελεί και η εταιρεία </w:t>
      </w:r>
      <w:r>
        <w:rPr>
          <w:rFonts w:eastAsia="Times New Roman" w:cs="Times New Roman"/>
          <w:szCs w:val="24"/>
        </w:rPr>
        <w:t>«</w:t>
      </w:r>
      <w:r>
        <w:rPr>
          <w:rFonts w:eastAsia="Times New Roman" w:cs="Times New Roman"/>
          <w:szCs w:val="24"/>
          <w:lang w:val="en-US"/>
        </w:rPr>
        <w:t>ELFE</w:t>
      </w:r>
      <w:r>
        <w:rPr>
          <w:rFonts w:eastAsia="Times New Roman" w:cs="Times New Roman"/>
          <w:szCs w:val="24"/>
        </w:rPr>
        <w:t xml:space="preserve"> – Ελληνικά Λιπάσματα Καβάλας</w:t>
      </w:r>
      <w:r>
        <w:rPr>
          <w:rFonts w:eastAsia="Times New Roman" w:cs="Times New Roman"/>
          <w:szCs w:val="24"/>
        </w:rPr>
        <w:t>»</w:t>
      </w:r>
      <w:r>
        <w:rPr>
          <w:rFonts w:eastAsia="Times New Roman" w:cs="Times New Roman"/>
          <w:szCs w:val="24"/>
        </w:rPr>
        <w:t xml:space="preserve">. Είναι η μοναδική, σημειώνουμε, </w:t>
      </w:r>
      <w:proofErr w:type="spellStart"/>
      <w:r>
        <w:rPr>
          <w:rFonts w:eastAsia="Times New Roman" w:cs="Times New Roman"/>
          <w:szCs w:val="24"/>
        </w:rPr>
        <w:t>λιπασματοβιομηχανία</w:t>
      </w:r>
      <w:proofErr w:type="spellEnd"/>
      <w:r>
        <w:rPr>
          <w:rFonts w:eastAsia="Times New Roman" w:cs="Times New Roman"/>
          <w:szCs w:val="24"/>
        </w:rPr>
        <w:t xml:space="preserve"> που έχει απομείνει στη χώρας μας, που είναι και κερδοφόρα. </w:t>
      </w:r>
    </w:p>
    <w:p w14:paraId="7A237523" w14:textId="77777777" w:rsidR="002A3095" w:rsidRDefault="00B7541C">
      <w:pPr>
        <w:spacing w:line="600" w:lineRule="auto"/>
        <w:ind w:firstLine="720"/>
        <w:contextualSpacing/>
        <w:jc w:val="both"/>
        <w:rPr>
          <w:rFonts w:eastAsia="Times New Roman" w:cs="Times New Roman"/>
          <w:szCs w:val="24"/>
        </w:rPr>
      </w:pPr>
      <w:r>
        <w:rPr>
          <w:rFonts w:eastAsia="Times New Roman" w:cs="Times New Roman"/>
          <w:szCs w:val="24"/>
        </w:rPr>
        <w:t>Τι επιδιώκει η εταιρεία που έχει στο πλευρό της και τον κρατικό κατασταλτι</w:t>
      </w:r>
      <w:r>
        <w:rPr>
          <w:rFonts w:eastAsia="Times New Roman" w:cs="Times New Roman"/>
          <w:szCs w:val="24"/>
        </w:rPr>
        <w:t xml:space="preserve">κό μηχανισμό και τα ΜΑΤ όποτε τα χρειαστεί; Μα τι άλλο από το να μειώσει μισθούς και να επιβάλλει ατομικές συμβάσεις εργασίας, </w:t>
      </w:r>
      <w:r>
        <w:rPr>
          <w:rFonts w:eastAsia="Times New Roman" w:cs="Times New Roman"/>
          <w:szCs w:val="24"/>
        </w:rPr>
        <w:lastRenderedPageBreak/>
        <w:t>τις βέλτιστες</w:t>
      </w:r>
      <w:r>
        <w:rPr>
          <w:rFonts w:eastAsia="Times New Roman" w:cs="Times New Roman"/>
          <w:szCs w:val="24"/>
        </w:rPr>
        <w:t>,</w:t>
      </w:r>
      <w:r>
        <w:rPr>
          <w:rFonts w:eastAsia="Times New Roman" w:cs="Times New Roman"/>
          <w:szCs w:val="24"/>
        </w:rPr>
        <w:t xml:space="preserve"> δηλαδή</w:t>
      </w:r>
      <w:r>
        <w:rPr>
          <w:rFonts w:eastAsia="Times New Roman" w:cs="Times New Roman"/>
          <w:szCs w:val="24"/>
        </w:rPr>
        <w:t>,</w:t>
      </w:r>
      <w:r>
        <w:rPr>
          <w:rFonts w:eastAsia="Times New Roman" w:cs="Times New Roman"/>
          <w:szCs w:val="24"/>
        </w:rPr>
        <w:t xml:space="preserve"> πρακτικές της Ευρωπαϊκής Ένωσης. Το πέτυχε ήδη με τους εργολαβικούς εργαζόμενους της εταιρείας και τώρα θέ</w:t>
      </w:r>
      <w:r>
        <w:rPr>
          <w:rFonts w:eastAsia="Times New Roman" w:cs="Times New Roman"/>
          <w:szCs w:val="24"/>
        </w:rPr>
        <w:t xml:space="preserve">λει να το γενικεύσει σε όλους. </w:t>
      </w:r>
    </w:p>
    <w:p w14:paraId="7A237524" w14:textId="77777777" w:rsidR="002A3095" w:rsidRDefault="00B7541C">
      <w:pPr>
        <w:spacing w:line="600" w:lineRule="auto"/>
        <w:ind w:firstLine="720"/>
        <w:contextualSpacing/>
        <w:jc w:val="both"/>
        <w:rPr>
          <w:rFonts w:eastAsia="Times New Roman" w:cs="Times New Roman"/>
          <w:szCs w:val="24"/>
        </w:rPr>
      </w:pPr>
      <w:r>
        <w:rPr>
          <w:rFonts w:eastAsia="Times New Roman" w:cs="Times New Roman"/>
          <w:szCs w:val="24"/>
        </w:rPr>
        <w:t xml:space="preserve">Απειλώντας, λοιπόν, τους εργαζόμενους και αξιοποιώντας δυο θυγατρικές της εταιρείες, στις οποίες νοίκιασε, δάνεισε τους εργαζόμενους για ορισμένο διάστημα, που έληξε τον Ιούνιο, τους εκβιάζει με απόλυση αν δεν υπογράψουν </w:t>
      </w:r>
      <w:proofErr w:type="spellStart"/>
      <w:r>
        <w:rPr>
          <w:rFonts w:eastAsia="Times New Roman" w:cs="Times New Roman"/>
          <w:szCs w:val="24"/>
        </w:rPr>
        <w:t>δεκ</w:t>
      </w:r>
      <w:r>
        <w:rPr>
          <w:rFonts w:eastAsia="Times New Roman" w:cs="Times New Roman"/>
          <w:szCs w:val="24"/>
        </w:rPr>
        <w:t>ατετράμηνες</w:t>
      </w:r>
      <w:proofErr w:type="spellEnd"/>
      <w:r>
        <w:rPr>
          <w:rFonts w:eastAsia="Times New Roman" w:cs="Times New Roman"/>
          <w:szCs w:val="24"/>
        </w:rPr>
        <w:t xml:space="preserve"> ατομικές συμβάσεις εργασίας με μεγάλες μειώσεις μισθών και αφού πρώτα ο κάθε εργαζόμενος υπογράψει εθελουσία παραίτηση. Η πλειοψηφία των εργαζομένων</w:t>
      </w:r>
      <w:r>
        <w:rPr>
          <w:rFonts w:eastAsia="Times New Roman" w:cs="Times New Roman"/>
          <w:szCs w:val="24"/>
        </w:rPr>
        <w:t>,</w:t>
      </w:r>
      <w:r>
        <w:rPr>
          <w:rFonts w:eastAsia="Times New Roman" w:cs="Times New Roman"/>
          <w:szCs w:val="24"/>
        </w:rPr>
        <w:t xml:space="preserve"> βεβαίως</w:t>
      </w:r>
      <w:r>
        <w:rPr>
          <w:rFonts w:eastAsia="Times New Roman" w:cs="Times New Roman"/>
          <w:szCs w:val="24"/>
        </w:rPr>
        <w:t>,</w:t>
      </w:r>
      <w:r>
        <w:rPr>
          <w:rFonts w:eastAsia="Times New Roman" w:cs="Times New Roman"/>
          <w:szCs w:val="24"/>
        </w:rPr>
        <w:t xml:space="preserve"> όλο το τελευταίο διάστημα αντιστέκεται και δεν υποκύπτει στις πιέσεις και τις απειλές</w:t>
      </w:r>
      <w:r>
        <w:rPr>
          <w:rFonts w:eastAsia="Times New Roman" w:cs="Times New Roman"/>
          <w:szCs w:val="24"/>
        </w:rPr>
        <w:t xml:space="preserve"> της εργοδοσίας. </w:t>
      </w:r>
    </w:p>
    <w:p w14:paraId="7A237525" w14:textId="77777777" w:rsidR="002A3095" w:rsidRDefault="00B7541C">
      <w:pPr>
        <w:spacing w:line="600" w:lineRule="auto"/>
        <w:ind w:firstLine="720"/>
        <w:contextualSpacing/>
        <w:jc w:val="both"/>
        <w:rPr>
          <w:rFonts w:eastAsia="Times New Roman" w:cs="Times New Roman"/>
          <w:szCs w:val="24"/>
        </w:rPr>
      </w:pPr>
      <w:r>
        <w:rPr>
          <w:rFonts w:eastAsia="Times New Roman" w:cs="Times New Roman"/>
          <w:szCs w:val="24"/>
        </w:rPr>
        <w:t>Σε αντίποινα, η εταιρεία εφαρμόζει αυθαίρετες, παράνομες και δυσμενείς μεταβολές στο αντικείμενο εργασίας τους, άσχετες πολλές φορές με την ειδικότητα με την οποία προσλήφθηκαν. Όχι μόνο αρνείται σε ορισμένους να τους δώσει και αντικείμεν</w:t>
      </w:r>
      <w:r>
        <w:rPr>
          <w:rFonts w:eastAsia="Times New Roman" w:cs="Times New Roman"/>
          <w:szCs w:val="24"/>
        </w:rPr>
        <w:t xml:space="preserve">ο εργασίας, αλλά προχώρησε ήδη από την προηγούμενη </w:t>
      </w:r>
      <w:r>
        <w:rPr>
          <w:rFonts w:eastAsia="Times New Roman" w:cs="Times New Roman"/>
          <w:szCs w:val="24"/>
        </w:rPr>
        <w:lastRenderedPageBreak/>
        <w:t xml:space="preserve">Παρασκευή και σε δεκατρείς εκδικητικές απολύσεις εργαζομένων. Κλιμακώνοντας αυτή την επίθεση η εταιρεία εφαρμόζει ένα ιδιότυπο </w:t>
      </w:r>
      <w:r>
        <w:rPr>
          <w:rFonts w:eastAsia="Times New Roman" w:cs="Times New Roman"/>
          <w:szCs w:val="24"/>
          <w:lang w:val="en-US"/>
        </w:rPr>
        <w:t>lock</w:t>
      </w:r>
      <w:r>
        <w:rPr>
          <w:rFonts w:eastAsia="Times New Roman" w:cs="Times New Roman"/>
          <w:szCs w:val="24"/>
        </w:rPr>
        <w:t xml:space="preserve"> </w:t>
      </w:r>
      <w:r>
        <w:rPr>
          <w:rFonts w:eastAsia="Times New Roman" w:cs="Times New Roman"/>
          <w:szCs w:val="24"/>
          <w:lang w:val="en-US"/>
        </w:rPr>
        <w:t>out</w:t>
      </w:r>
      <w:r>
        <w:rPr>
          <w:rFonts w:eastAsia="Times New Roman" w:cs="Times New Roman"/>
          <w:szCs w:val="24"/>
        </w:rPr>
        <w:t xml:space="preserve">. Επιβάλλει αναγκαστικές άδειες και τρίμηνη διαθεσιμότητα. </w:t>
      </w:r>
    </w:p>
    <w:p w14:paraId="7A237526" w14:textId="77777777" w:rsidR="002A3095" w:rsidRDefault="00B7541C">
      <w:pPr>
        <w:spacing w:line="600" w:lineRule="auto"/>
        <w:ind w:firstLine="720"/>
        <w:contextualSpacing/>
        <w:jc w:val="both"/>
        <w:rPr>
          <w:rFonts w:eastAsia="Times New Roman" w:cs="Times New Roman"/>
          <w:szCs w:val="24"/>
        </w:rPr>
      </w:pPr>
      <w:r>
        <w:rPr>
          <w:rFonts w:eastAsia="Times New Roman" w:cs="Times New Roman"/>
          <w:szCs w:val="24"/>
        </w:rPr>
        <w:t>Κύριε Υπου</w:t>
      </w:r>
      <w:r>
        <w:rPr>
          <w:rFonts w:eastAsia="Times New Roman" w:cs="Times New Roman"/>
          <w:szCs w:val="24"/>
        </w:rPr>
        <w:t>ργέ, σας ρωτάμε τι μέτρα θα πάρετε για να παρθούν πίσω</w:t>
      </w:r>
      <w:r>
        <w:rPr>
          <w:rFonts w:eastAsia="Times New Roman" w:cs="Times New Roman"/>
          <w:szCs w:val="24"/>
        </w:rPr>
        <w:t>,</w:t>
      </w:r>
      <w:r>
        <w:rPr>
          <w:rFonts w:eastAsia="Times New Roman" w:cs="Times New Roman"/>
          <w:szCs w:val="24"/>
        </w:rPr>
        <w:t xml:space="preserve"> κατ’ </w:t>
      </w:r>
      <w:r>
        <w:rPr>
          <w:rFonts w:eastAsia="Times New Roman" w:cs="Times New Roman"/>
          <w:szCs w:val="24"/>
        </w:rPr>
        <w:t>αρχάς,</w:t>
      </w:r>
      <w:r>
        <w:rPr>
          <w:rFonts w:eastAsia="Times New Roman" w:cs="Times New Roman"/>
          <w:szCs w:val="24"/>
        </w:rPr>
        <w:t xml:space="preserve"> αυτές οι δεκατρείς απολύσεις, να διασφαλιστούν οι θέσεις εργασίας των εργαζομένων με την υπογραφή νέας συλλογικής σύμβασης με τους ίδιους όρους της προηγούμενης που να καλύπτει και τους ερ</w:t>
      </w:r>
      <w:r>
        <w:rPr>
          <w:rFonts w:eastAsia="Times New Roman" w:cs="Times New Roman"/>
          <w:szCs w:val="24"/>
        </w:rPr>
        <w:t xml:space="preserve">γολαβικούς. </w:t>
      </w:r>
    </w:p>
    <w:p w14:paraId="7A237527" w14:textId="77777777" w:rsidR="002A3095" w:rsidRDefault="00B7541C">
      <w:pPr>
        <w:spacing w:line="600" w:lineRule="auto"/>
        <w:ind w:firstLine="720"/>
        <w:contextualSpacing/>
        <w:jc w:val="both"/>
        <w:rPr>
          <w:rFonts w:eastAsia="Times New Roman"/>
          <w:szCs w:val="24"/>
        </w:rPr>
      </w:pPr>
      <w:r>
        <w:rPr>
          <w:rFonts w:eastAsia="Times New Roman"/>
          <w:szCs w:val="24"/>
        </w:rPr>
        <w:t>Σας ρωτάμε επίσης τι μέτρα θα ληφθούν, επιτέλους, για να σταματήσει αυτό το όργιο εκβιασμών, απειλών και πιέσεων της εργοδοσίας και αν προτίθεστε να καταργήσετε την δυνατότητα που έχει η εταιρεία -και όχι μόνο αυτή- να προχωρήσει σε ατομικές σ</w:t>
      </w:r>
      <w:r>
        <w:rPr>
          <w:rFonts w:eastAsia="Times New Roman"/>
          <w:szCs w:val="24"/>
        </w:rPr>
        <w:t>υμβάσεις εργασίας.</w:t>
      </w:r>
    </w:p>
    <w:p w14:paraId="7A237528" w14:textId="77777777" w:rsidR="002A3095" w:rsidRDefault="00B7541C">
      <w:pPr>
        <w:spacing w:line="600" w:lineRule="auto"/>
        <w:ind w:firstLine="720"/>
        <w:contextualSpacing/>
        <w:jc w:val="both"/>
        <w:rPr>
          <w:rFonts w:eastAsia="Times New Roman"/>
          <w:b/>
          <w:bCs/>
          <w:szCs w:val="24"/>
        </w:rPr>
      </w:pPr>
      <w:r>
        <w:rPr>
          <w:rFonts w:eastAsia="Times New Roman"/>
          <w:b/>
          <w:bCs/>
          <w:szCs w:val="24"/>
        </w:rPr>
        <w:t>ΠΡΟΕΔΡΕΥΟΥΣΑ (</w:t>
      </w:r>
      <w:r>
        <w:rPr>
          <w:rFonts w:eastAsia="Times New Roman"/>
          <w:b/>
          <w:szCs w:val="24"/>
        </w:rPr>
        <w:t>Αναστασία Χριστοδουλοπούλου)</w:t>
      </w:r>
      <w:r>
        <w:rPr>
          <w:rFonts w:eastAsia="Times New Roman"/>
          <w:b/>
          <w:bCs/>
          <w:szCs w:val="24"/>
        </w:rPr>
        <w:t>:</w:t>
      </w:r>
      <w:r>
        <w:rPr>
          <w:rFonts w:eastAsia="Times New Roman"/>
          <w:bCs/>
          <w:szCs w:val="24"/>
        </w:rPr>
        <w:t xml:space="preserve"> Κύριε Υπουργέ, έχετε τον λόγο για τρία λεπτά.</w:t>
      </w:r>
    </w:p>
    <w:p w14:paraId="7A237529" w14:textId="77777777" w:rsidR="002A3095" w:rsidRDefault="00B7541C">
      <w:pPr>
        <w:spacing w:line="600" w:lineRule="auto"/>
        <w:ind w:firstLine="720"/>
        <w:contextualSpacing/>
        <w:jc w:val="both"/>
        <w:rPr>
          <w:rFonts w:eastAsia="Times New Roman"/>
          <w:bCs/>
          <w:szCs w:val="24"/>
        </w:rPr>
      </w:pPr>
      <w:r>
        <w:rPr>
          <w:rFonts w:eastAsia="Times New Roman"/>
          <w:b/>
          <w:bCs/>
          <w:szCs w:val="24"/>
        </w:rPr>
        <w:t xml:space="preserve">ΓΕΩΡΓΙΟΣ ΚΑΤΡΟΥΓΚΑΛΟΣ (Υπουργός Εργασίας, Κοινωνικής Ασφάλισης και Κοινωνικής Αλληλεγγύης): </w:t>
      </w:r>
      <w:r>
        <w:rPr>
          <w:rFonts w:eastAsia="Times New Roman"/>
          <w:bCs/>
          <w:szCs w:val="24"/>
        </w:rPr>
        <w:t>Κύριε συνάδελφε, δίνουμε ιδιαίτερη σημασία ως Κυβέρνηση</w:t>
      </w:r>
      <w:r>
        <w:rPr>
          <w:rFonts w:eastAsia="Times New Roman"/>
          <w:bCs/>
          <w:szCs w:val="24"/>
        </w:rPr>
        <w:t xml:space="preserve"> και ως Υπουργείο Εργασίας </w:t>
      </w:r>
      <w:r>
        <w:rPr>
          <w:rFonts w:eastAsia="Times New Roman"/>
          <w:bCs/>
          <w:szCs w:val="24"/>
        </w:rPr>
        <w:lastRenderedPageBreak/>
        <w:t>στην υπόθεση αυτή και γιατί αφορά θέματα προστασίας των εργασιακών δικαιωμάτων</w:t>
      </w:r>
      <w:r>
        <w:rPr>
          <w:rFonts w:eastAsia="Times New Roman"/>
          <w:bCs/>
          <w:szCs w:val="24"/>
        </w:rPr>
        <w:t>,</w:t>
      </w:r>
      <w:r>
        <w:rPr>
          <w:rFonts w:eastAsia="Times New Roman"/>
          <w:bCs/>
          <w:szCs w:val="24"/>
        </w:rPr>
        <w:t xml:space="preserve"> στα οποία αναφερθήκατε και γιατί αφορά την τοπική κοινωνία ως ακόμη μια περίπτωση πιθανής συνέχισης των τάσεων αποβιομηχάνισης. </w:t>
      </w:r>
    </w:p>
    <w:p w14:paraId="7A23752A" w14:textId="77777777" w:rsidR="002A3095" w:rsidRDefault="00B7541C">
      <w:pPr>
        <w:spacing w:line="600" w:lineRule="auto"/>
        <w:ind w:firstLine="720"/>
        <w:contextualSpacing/>
        <w:jc w:val="both"/>
        <w:rPr>
          <w:rFonts w:eastAsia="Times New Roman"/>
          <w:bCs/>
          <w:szCs w:val="24"/>
        </w:rPr>
      </w:pPr>
      <w:r>
        <w:rPr>
          <w:rFonts w:eastAsia="Times New Roman"/>
          <w:bCs/>
          <w:szCs w:val="24"/>
        </w:rPr>
        <w:t>Ακριβώς λόγω αυτής της σημασίας που δίνουμε, αύριο έχω φροντίσει να είμαι προσωπικά παρών στην τριμερή συνάντηση, την οποία έχουμε καλέσει στο Υπουργείο Εργασίας και η οποία θα είναι η τρίτη διαδοχική. Επομένως, αύριο αν θέλετε προφανώς μπορείτε να είστε π</w:t>
      </w:r>
      <w:r>
        <w:rPr>
          <w:rFonts w:eastAsia="Times New Roman"/>
          <w:bCs/>
          <w:szCs w:val="24"/>
        </w:rPr>
        <w:t xml:space="preserve">αρών και εσείς στην προσπάθεια που θα κάνουμε να δούμε τι ακριβώς γίνεται στην παρούσα υπόθεση. </w:t>
      </w:r>
    </w:p>
    <w:p w14:paraId="7A23752B" w14:textId="77777777" w:rsidR="002A3095" w:rsidRDefault="00B7541C">
      <w:pPr>
        <w:spacing w:line="600" w:lineRule="auto"/>
        <w:ind w:firstLine="720"/>
        <w:contextualSpacing/>
        <w:jc w:val="both"/>
        <w:rPr>
          <w:rFonts w:eastAsia="Times New Roman"/>
          <w:bCs/>
          <w:szCs w:val="24"/>
        </w:rPr>
      </w:pPr>
      <w:r>
        <w:rPr>
          <w:rFonts w:eastAsia="Times New Roman"/>
          <w:bCs/>
          <w:szCs w:val="24"/>
        </w:rPr>
        <w:t>Όπως πολύ σωστά επισημαίνετε και εσείς, το βασικό νομικό ζήτημα, το οποίο δεν είναι εύκολο να λυθεί στις συστηματικές προσπάθειες που έχουν κάνει το Σώμα Επιθε</w:t>
      </w:r>
      <w:r>
        <w:rPr>
          <w:rFonts w:eastAsia="Times New Roman"/>
          <w:bCs/>
          <w:szCs w:val="24"/>
        </w:rPr>
        <w:t xml:space="preserve">ώρησης Εργασίας και οι σχετικές διμερείς συναντήσεις στο Υπουργείο, είναι κατά πόσο είχαμε μεταβίβαση επιχείρησης ή δανεισμό εργαζομένων σε αυτές τις τριγωνικές σχέσεις μεταξύ της </w:t>
      </w:r>
      <w:r>
        <w:rPr>
          <w:rFonts w:eastAsia="Times New Roman"/>
          <w:bCs/>
          <w:szCs w:val="24"/>
        </w:rPr>
        <w:t>«</w:t>
      </w:r>
      <w:r>
        <w:rPr>
          <w:rFonts w:eastAsia="Times New Roman"/>
          <w:bCs/>
          <w:szCs w:val="24"/>
          <w:lang w:val="en-US"/>
        </w:rPr>
        <w:t>ELFE</w:t>
      </w:r>
      <w:r>
        <w:rPr>
          <w:rFonts w:eastAsia="Times New Roman"/>
          <w:bCs/>
          <w:szCs w:val="24"/>
        </w:rPr>
        <w:t>»</w:t>
      </w:r>
      <w:r>
        <w:rPr>
          <w:rFonts w:eastAsia="Times New Roman"/>
          <w:bCs/>
          <w:szCs w:val="24"/>
        </w:rPr>
        <w:t xml:space="preserve">, της </w:t>
      </w:r>
      <w:r>
        <w:rPr>
          <w:rFonts w:eastAsia="Times New Roman"/>
          <w:bCs/>
          <w:szCs w:val="24"/>
        </w:rPr>
        <w:t>«</w:t>
      </w:r>
      <w:r>
        <w:rPr>
          <w:rFonts w:eastAsia="Times New Roman"/>
          <w:bCs/>
          <w:szCs w:val="24"/>
        </w:rPr>
        <w:t>ΕΛΛΑΓΡΟΛΙΠ</w:t>
      </w:r>
      <w:r>
        <w:rPr>
          <w:rFonts w:eastAsia="Times New Roman"/>
          <w:bCs/>
          <w:szCs w:val="24"/>
        </w:rPr>
        <w:t>»</w:t>
      </w:r>
      <w:r>
        <w:rPr>
          <w:rFonts w:eastAsia="Times New Roman"/>
          <w:bCs/>
          <w:szCs w:val="24"/>
        </w:rPr>
        <w:t xml:space="preserve"> και της </w:t>
      </w:r>
      <w:r>
        <w:rPr>
          <w:rFonts w:eastAsia="Times New Roman"/>
          <w:bCs/>
          <w:szCs w:val="24"/>
        </w:rPr>
        <w:t>«</w:t>
      </w:r>
      <w:r>
        <w:rPr>
          <w:rFonts w:eastAsia="Times New Roman"/>
          <w:bCs/>
          <w:szCs w:val="24"/>
          <w:lang w:val="en-US"/>
        </w:rPr>
        <w:t>PFIC</w:t>
      </w:r>
      <w:r>
        <w:rPr>
          <w:rFonts w:eastAsia="Times New Roman"/>
          <w:bCs/>
          <w:szCs w:val="24"/>
        </w:rPr>
        <w:t>»</w:t>
      </w:r>
      <w:r>
        <w:rPr>
          <w:rFonts w:eastAsia="Times New Roman"/>
          <w:bCs/>
          <w:szCs w:val="24"/>
        </w:rPr>
        <w:t xml:space="preserve">. </w:t>
      </w:r>
    </w:p>
    <w:p w14:paraId="7A23752C" w14:textId="77777777" w:rsidR="002A3095" w:rsidRDefault="00B7541C">
      <w:pPr>
        <w:spacing w:line="600" w:lineRule="auto"/>
        <w:ind w:firstLine="720"/>
        <w:contextualSpacing/>
        <w:jc w:val="both"/>
        <w:rPr>
          <w:rFonts w:eastAsia="Times New Roman"/>
          <w:bCs/>
          <w:szCs w:val="24"/>
        </w:rPr>
      </w:pPr>
      <w:r>
        <w:rPr>
          <w:rFonts w:eastAsia="Times New Roman"/>
          <w:bCs/>
          <w:szCs w:val="24"/>
        </w:rPr>
        <w:lastRenderedPageBreak/>
        <w:t>Όπως είχα πει και σε προηγούμενη ε</w:t>
      </w:r>
      <w:r>
        <w:rPr>
          <w:rFonts w:eastAsia="Times New Roman"/>
          <w:bCs/>
          <w:szCs w:val="24"/>
        </w:rPr>
        <w:t xml:space="preserve">ρώτηση του συνάδελφου, του κ. </w:t>
      </w:r>
      <w:proofErr w:type="spellStart"/>
      <w:r>
        <w:rPr>
          <w:rFonts w:eastAsia="Times New Roman"/>
          <w:bCs/>
          <w:szCs w:val="24"/>
        </w:rPr>
        <w:t>Κατσιώτη</w:t>
      </w:r>
      <w:proofErr w:type="spellEnd"/>
      <w:r>
        <w:rPr>
          <w:rFonts w:eastAsia="Times New Roman"/>
          <w:bCs/>
          <w:szCs w:val="24"/>
        </w:rPr>
        <w:t>, σε ανάλογο θέμα της εταιρείας «</w:t>
      </w:r>
      <w:r>
        <w:rPr>
          <w:rFonts w:eastAsia="Times New Roman"/>
          <w:bCs/>
          <w:szCs w:val="24"/>
        </w:rPr>
        <w:t>ΝΙΤΣΙΑΚΟΣ</w:t>
      </w:r>
      <w:r>
        <w:rPr>
          <w:rFonts w:eastAsia="Times New Roman"/>
          <w:bCs/>
          <w:szCs w:val="24"/>
        </w:rPr>
        <w:t>», δεν είναι εύκολο στις επιθεωρήσεις εργασίας να διερευνήσουν το κατά πόσο υπάρχει πράγματι μεταβίβαση επιχειρήσεων –οπότε θα μπορούσαμε να ασκήσουμε τα προβλεπόμενα προστατευ</w:t>
      </w:r>
      <w:r>
        <w:rPr>
          <w:rFonts w:eastAsia="Times New Roman"/>
          <w:bCs/>
          <w:szCs w:val="24"/>
        </w:rPr>
        <w:t xml:space="preserve">τικά για τους εργαζομένους στην περίπτωση αυτή- ή για διακοπή της επιχείρησης ή για απλό δανεισμό εργαζομένων που, όπως ξέρετε αυτή τη στιγμή, </w:t>
      </w:r>
      <w:proofErr w:type="spellStart"/>
      <w:r>
        <w:rPr>
          <w:rFonts w:eastAsia="Times New Roman"/>
          <w:bCs/>
          <w:szCs w:val="24"/>
        </w:rPr>
        <w:t>διέπεται</w:t>
      </w:r>
      <w:proofErr w:type="spellEnd"/>
      <w:r>
        <w:rPr>
          <w:rFonts w:eastAsia="Times New Roman"/>
          <w:bCs/>
          <w:szCs w:val="24"/>
        </w:rPr>
        <w:t xml:space="preserve"> από ένα πλαίσιο το οποίο δεν έχουμε μπορέσει να το αλλάξουμε. Θα δούμε, λοιπόν, αύριο στο πλαίσιο της συ</w:t>
      </w:r>
      <w:r>
        <w:rPr>
          <w:rFonts w:eastAsia="Times New Roman"/>
          <w:bCs/>
          <w:szCs w:val="24"/>
        </w:rPr>
        <w:t xml:space="preserve">νάντησης που έχουμε, αν μπορούμε να ρίξουμε περισσότερο φως στην υπόθεση. </w:t>
      </w:r>
    </w:p>
    <w:p w14:paraId="7A23752D" w14:textId="77777777" w:rsidR="002A3095" w:rsidRDefault="00B7541C">
      <w:pPr>
        <w:spacing w:line="600" w:lineRule="auto"/>
        <w:ind w:firstLine="720"/>
        <w:contextualSpacing/>
        <w:jc w:val="both"/>
        <w:rPr>
          <w:rFonts w:eastAsia="Times New Roman"/>
          <w:bCs/>
          <w:szCs w:val="24"/>
        </w:rPr>
      </w:pPr>
      <w:r>
        <w:rPr>
          <w:rFonts w:eastAsia="Times New Roman"/>
          <w:bCs/>
          <w:szCs w:val="24"/>
        </w:rPr>
        <w:t>Μέχρι τότε, όπως ξέρετε, έχουν διενεργηθεί συστηματικοί έλεγχοι από το αντίστοιχο Σώμα Επιθεώρησης Εργασίας. Έχουν βρεθεί ορισμένες παραβάσεις ως προς τις αναγκαστικές άδειες, για τ</w:t>
      </w:r>
      <w:r>
        <w:rPr>
          <w:rFonts w:eastAsia="Times New Roman"/>
          <w:bCs/>
          <w:szCs w:val="24"/>
        </w:rPr>
        <w:t>ις οποίες έχει κινηθεί η διαδικασία επιβολής των σχετικών κυρώσεων. Όπως έχουμε δείξει και στο παρελθόν ιδιαί</w:t>
      </w:r>
      <w:r>
        <w:rPr>
          <w:rFonts w:eastAsia="Times New Roman"/>
          <w:bCs/>
          <w:szCs w:val="24"/>
        </w:rPr>
        <w:lastRenderedPageBreak/>
        <w:t>τερη ευαισθησία για την περίπτωση αυτή, θα προσπαθήσουμε να κάνουμε ό,τι μπορούμε -επαναλαμβάνω, μολονότι μας το καταλογίζετε αυτό- στο πλαίσιο των</w:t>
      </w:r>
      <w:r>
        <w:rPr>
          <w:rFonts w:eastAsia="Times New Roman"/>
          <w:bCs/>
          <w:szCs w:val="24"/>
        </w:rPr>
        <w:t xml:space="preserve"> περιορισμένων αρμοδιοτήτων που έχουμε ως Υπουργείο Εργασίας μιας καπιταλιστικής χώρας.</w:t>
      </w:r>
    </w:p>
    <w:p w14:paraId="7A23752E" w14:textId="77777777" w:rsidR="002A3095" w:rsidRDefault="00B7541C">
      <w:pPr>
        <w:spacing w:line="600" w:lineRule="auto"/>
        <w:ind w:firstLine="720"/>
        <w:contextualSpacing/>
        <w:jc w:val="both"/>
        <w:rPr>
          <w:rFonts w:eastAsia="Times New Roman"/>
          <w:b/>
          <w:bCs/>
          <w:szCs w:val="24"/>
        </w:rPr>
      </w:pPr>
      <w:r>
        <w:rPr>
          <w:rFonts w:eastAsia="Times New Roman"/>
          <w:b/>
          <w:bCs/>
          <w:szCs w:val="24"/>
        </w:rPr>
        <w:t>ΠΡΟΕΔΡΕΥΟΥΣΑ (</w:t>
      </w:r>
      <w:r>
        <w:rPr>
          <w:rFonts w:eastAsia="Times New Roman"/>
          <w:b/>
          <w:szCs w:val="24"/>
        </w:rPr>
        <w:t>Αναστασία Χριστοδουλοπούλου)</w:t>
      </w:r>
      <w:r>
        <w:rPr>
          <w:rFonts w:eastAsia="Times New Roman"/>
          <w:b/>
          <w:bCs/>
          <w:szCs w:val="24"/>
        </w:rPr>
        <w:t xml:space="preserve">: </w:t>
      </w:r>
      <w:r>
        <w:rPr>
          <w:rFonts w:eastAsia="Times New Roman"/>
          <w:bCs/>
          <w:szCs w:val="24"/>
        </w:rPr>
        <w:t>Κύριε Δελή, έχετε τον λόγο για τρία λεπτά.</w:t>
      </w:r>
    </w:p>
    <w:p w14:paraId="7A23752F" w14:textId="77777777" w:rsidR="002A3095" w:rsidRDefault="00B7541C">
      <w:pPr>
        <w:spacing w:line="600" w:lineRule="auto"/>
        <w:ind w:firstLine="720"/>
        <w:contextualSpacing/>
        <w:jc w:val="both"/>
        <w:rPr>
          <w:rFonts w:eastAsia="Times New Roman"/>
          <w:bCs/>
          <w:szCs w:val="24"/>
        </w:rPr>
      </w:pPr>
      <w:r>
        <w:rPr>
          <w:rFonts w:eastAsia="Times New Roman"/>
          <w:b/>
          <w:bCs/>
          <w:szCs w:val="24"/>
        </w:rPr>
        <w:t xml:space="preserve">ΙΩΑΝΝΗΣ ΔΕΛΗΣ: </w:t>
      </w:r>
      <w:r>
        <w:rPr>
          <w:rFonts w:eastAsia="Times New Roman"/>
          <w:bCs/>
          <w:szCs w:val="24"/>
        </w:rPr>
        <w:t>Ευχαριστώ, κυρία Πρόεδρε.</w:t>
      </w:r>
    </w:p>
    <w:p w14:paraId="7A237530" w14:textId="77777777" w:rsidR="002A3095" w:rsidRDefault="00B7541C">
      <w:pPr>
        <w:spacing w:line="600" w:lineRule="auto"/>
        <w:ind w:firstLine="720"/>
        <w:contextualSpacing/>
        <w:jc w:val="both"/>
        <w:rPr>
          <w:rFonts w:eastAsia="Times New Roman"/>
          <w:szCs w:val="24"/>
        </w:rPr>
      </w:pPr>
      <w:r>
        <w:rPr>
          <w:rFonts w:eastAsia="Times New Roman"/>
          <w:szCs w:val="24"/>
        </w:rPr>
        <w:t xml:space="preserve">Είπατε ότι δίνετε ιδιαίτερη σημασία στη </w:t>
      </w:r>
      <w:proofErr w:type="spellStart"/>
      <w:r>
        <w:rPr>
          <w:rFonts w:eastAsia="Times New Roman"/>
          <w:szCs w:val="24"/>
        </w:rPr>
        <w:t>λιπασματοβιομηχανία</w:t>
      </w:r>
      <w:proofErr w:type="spellEnd"/>
      <w:r>
        <w:rPr>
          <w:rFonts w:eastAsia="Times New Roman"/>
          <w:szCs w:val="24"/>
        </w:rPr>
        <w:t xml:space="preserve"> της Καβάλας, είναι η τελευταία που έχει απομείνει. Αυτό, όμως, το ενδιαφέρον της Κυβέρνησης εξαντλείται στα λόγια, γιατί τα έργα της Κυβέρνησης λένε ότι από τα τέλη Μάρτη που ξεκίνησε αυτή η εταιρεία να μεταβιβάζει τους εργαζόμενους σε </w:t>
      </w:r>
      <w:r>
        <w:rPr>
          <w:rFonts w:eastAsia="Times New Roman"/>
          <w:szCs w:val="24"/>
        </w:rPr>
        <w:t>δύο θυγατρικές η Κυβέρνηση πολύ απλά δεν έκανε τίποτα, ακόμα το εξετάζει. Εναποθέτετε τις ελπίδες σας ή τις ενέργειές σας στην τριμερή</w:t>
      </w:r>
      <w:r>
        <w:rPr>
          <w:rFonts w:eastAsia="Times New Roman"/>
          <w:szCs w:val="24"/>
        </w:rPr>
        <w:t>,</w:t>
      </w:r>
      <w:r>
        <w:rPr>
          <w:rFonts w:eastAsia="Times New Roman"/>
          <w:szCs w:val="24"/>
        </w:rPr>
        <w:t xml:space="preserve"> που θα γίνει αύριο. </w:t>
      </w:r>
    </w:p>
    <w:p w14:paraId="7A237531" w14:textId="77777777" w:rsidR="002A3095" w:rsidRDefault="00B7541C">
      <w:pPr>
        <w:spacing w:line="600" w:lineRule="auto"/>
        <w:ind w:firstLine="720"/>
        <w:contextualSpacing/>
        <w:jc w:val="both"/>
        <w:rPr>
          <w:rFonts w:eastAsia="Times New Roman"/>
          <w:szCs w:val="24"/>
        </w:rPr>
      </w:pPr>
      <w:r>
        <w:rPr>
          <w:rFonts w:eastAsia="Times New Roman"/>
          <w:szCs w:val="24"/>
        </w:rPr>
        <w:lastRenderedPageBreak/>
        <w:t>Το ζήτημα, όμως, κύριε Υπουργέ, είναι ότι η εργοδοσία της συγκεκριμένης εταιρείας προχωράει το αντε</w:t>
      </w:r>
      <w:r>
        <w:rPr>
          <w:rFonts w:eastAsia="Times New Roman"/>
          <w:szCs w:val="24"/>
        </w:rPr>
        <w:t>ργατικό της έργο. Οι απαντήσεις που δώσατε δεν νομίζω ότι καθησυχάζουν τους εργαζόμενους, άλλωστε είχαν μια γενικότητα, δεν τοποθετηθήκατε συγκεκριμένα στα ερωτήματα που σας θέσαμε.</w:t>
      </w:r>
    </w:p>
    <w:p w14:paraId="7A237532" w14:textId="77777777" w:rsidR="002A3095" w:rsidRDefault="00B7541C">
      <w:pPr>
        <w:spacing w:line="600" w:lineRule="auto"/>
        <w:ind w:firstLine="720"/>
        <w:contextualSpacing/>
        <w:jc w:val="both"/>
        <w:rPr>
          <w:rFonts w:eastAsia="Times New Roman"/>
          <w:szCs w:val="24"/>
        </w:rPr>
      </w:pPr>
      <w:r>
        <w:rPr>
          <w:rFonts w:eastAsia="Times New Roman"/>
          <w:szCs w:val="24"/>
        </w:rPr>
        <w:t>Να πούμε εδώ ότι σε σχέση με τις ατομικές συμβάσεις εργασίας που ξεκίνησαν</w:t>
      </w:r>
      <w:r>
        <w:rPr>
          <w:rFonts w:eastAsia="Times New Roman"/>
          <w:szCs w:val="24"/>
        </w:rPr>
        <w:t xml:space="preserve"> μετά την λήξη της </w:t>
      </w:r>
      <w:proofErr w:type="spellStart"/>
      <w:r>
        <w:rPr>
          <w:rFonts w:eastAsia="Times New Roman"/>
          <w:szCs w:val="24"/>
        </w:rPr>
        <w:t>μετενέργειας</w:t>
      </w:r>
      <w:proofErr w:type="spellEnd"/>
      <w:r>
        <w:rPr>
          <w:rFonts w:eastAsia="Times New Roman"/>
          <w:szCs w:val="24"/>
        </w:rPr>
        <w:t xml:space="preserve"> από τον περασμένο Μάρτη αξιοποιούν αυτό το νομοθετικό πλαίσιο, την εργασιακή νομοθεσία μιας καπιταλιστικής χώρας, τη διαχείριση της οποίας έχετε αναλάβει τώρα εσείς και την προχωράτε επάξια σε ό,τι αφορά βεβαίως τα συμφέροντ</w:t>
      </w:r>
      <w:r>
        <w:rPr>
          <w:rFonts w:eastAsia="Times New Roman"/>
          <w:szCs w:val="24"/>
        </w:rPr>
        <w:t>α και τις ανάγκες του κεφαλαίου.</w:t>
      </w:r>
    </w:p>
    <w:p w14:paraId="7A237533" w14:textId="77777777" w:rsidR="002A3095" w:rsidRDefault="00B7541C">
      <w:pPr>
        <w:spacing w:line="600" w:lineRule="auto"/>
        <w:ind w:firstLine="720"/>
        <w:contextualSpacing/>
        <w:jc w:val="both"/>
        <w:rPr>
          <w:rFonts w:eastAsia="Times New Roman" w:cs="Times New Roman"/>
          <w:szCs w:val="24"/>
        </w:rPr>
      </w:pPr>
      <w:r>
        <w:rPr>
          <w:rFonts w:eastAsia="Times New Roman"/>
          <w:szCs w:val="24"/>
        </w:rPr>
        <w:t>Για το ζήτημα τώρα της επιχείρησης, η οποία μεταφέρει εργαζόμενους, νοικιάζει, δημιουργεί θυγατρικές, βάζει μέσα στην εταιρεία μια εργολαβική εταιρεία δημιουργώντας ακόμα και ζητήματα ασφάλειας για μια χημική βιομηχανία -ξέ</w:t>
      </w:r>
      <w:r>
        <w:rPr>
          <w:rFonts w:eastAsia="Times New Roman"/>
          <w:szCs w:val="24"/>
        </w:rPr>
        <w:t>ρετε πόσο ευαίσθητο είναι αυτό το θέμα- έχουμε καταθέσει και μια αίτηση κατάθεσης εγγράφων από το Υπουργείο. Αναμένουμε τις απαντήσεις για να δούμε κατά πόσο αυτές οι κινήσεις της εταιρείας είναι συμβατές έστω και με αυτήν την νομοθεσία.</w:t>
      </w:r>
    </w:p>
    <w:p w14:paraId="7A237534" w14:textId="77777777" w:rsidR="002A3095" w:rsidRDefault="00B7541C">
      <w:pPr>
        <w:spacing w:line="600" w:lineRule="auto"/>
        <w:ind w:firstLine="720"/>
        <w:contextualSpacing/>
        <w:jc w:val="both"/>
        <w:rPr>
          <w:rFonts w:eastAsia="Times New Roman" w:cs="Times New Roman"/>
          <w:szCs w:val="24"/>
        </w:rPr>
      </w:pPr>
      <w:r>
        <w:rPr>
          <w:rFonts w:eastAsia="Times New Roman" w:cs="Times New Roman"/>
          <w:szCs w:val="24"/>
        </w:rPr>
        <w:lastRenderedPageBreak/>
        <w:t>Όμως, κύριε Υπουργ</w:t>
      </w:r>
      <w:r>
        <w:rPr>
          <w:rFonts w:eastAsia="Times New Roman" w:cs="Times New Roman"/>
          <w:szCs w:val="24"/>
        </w:rPr>
        <w:t xml:space="preserve">έ, θα θέλαμε εδώ να σας πούμε ότι δεν έχετε το δικαίωμα και δεν μπορείτε να εμφανίζεστε ως θεατής των γεγονότων και των εξελίξεων στο χώρο της εργασιακής ζούγκλας. Πρώτα </w:t>
      </w:r>
      <w:proofErr w:type="spellStart"/>
      <w:r>
        <w:rPr>
          <w:rFonts w:eastAsia="Times New Roman" w:cs="Times New Roman"/>
          <w:szCs w:val="24"/>
        </w:rPr>
        <w:t>πρώτα</w:t>
      </w:r>
      <w:proofErr w:type="spellEnd"/>
      <w:r>
        <w:rPr>
          <w:rFonts w:eastAsia="Times New Roman" w:cs="Times New Roman"/>
          <w:szCs w:val="24"/>
        </w:rPr>
        <w:t xml:space="preserve"> γιατί -όπως είπατε προηγουμένως, απαντώντας και στην ερώτηση του Χρήστου </w:t>
      </w:r>
      <w:proofErr w:type="spellStart"/>
      <w:r>
        <w:rPr>
          <w:rFonts w:eastAsia="Times New Roman" w:cs="Times New Roman"/>
          <w:szCs w:val="24"/>
        </w:rPr>
        <w:t>Κατσώτη</w:t>
      </w:r>
      <w:proofErr w:type="spellEnd"/>
      <w:r>
        <w:rPr>
          <w:rFonts w:eastAsia="Times New Roman" w:cs="Times New Roman"/>
          <w:szCs w:val="24"/>
        </w:rPr>
        <w:t xml:space="preserve">- μιλήσατε για το συσχετισμό δυνάμεων ανάμεσα στις δυνάμεις του κεφαλαίου και της εργασίας. Εσείς, λοιπόν, πού τοποθετείστε; Στις δυνάμεις της εργασίας ή στις δυνάμεις του κεφαλαίου; </w:t>
      </w:r>
    </w:p>
    <w:p w14:paraId="7A237535" w14:textId="77777777" w:rsidR="002A3095" w:rsidRDefault="00B7541C">
      <w:pPr>
        <w:spacing w:line="600" w:lineRule="auto"/>
        <w:ind w:firstLine="720"/>
        <w:contextualSpacing/>
        <w:jc w:val="both"/>
        <w:rPr>
          <w:rFonts w:eastAsia="Times New Roman" w:cs="Times New Roman"/>
          <w:szCs w:val="24"/>
        </w:rPr>
      </w:pPr>
      <w:r>
        <w:rPr>
          <w:rFonts w:eastAsia="Times New Roman" w:cs="Times New Roman"/>
          <w:szCs w:val="24"/>
        </w:rPr>
        <w:t>Κοιτάξτε, είναι προκλητικό από μεριά σας, όταν έχετε ψηφίσει το τρίτο μν</w:t>
      </w:r>
      <w:r>
        <w:rPr>
          <w:rFonts w:eastAsia="Times New Roman" w:cs="Times New Roman"/>
          <w:szCs w:val="24"/>
        </w:rPr>
        <w:t xml:space="preserve">ημόνιο, τον </w:t>
      </w:r>
      <w:proofErr w:type="spellStart"/>
      <w:r>
        <w:rPr>
          <w:rFonts w:eastAsia="Times New Roman" w:cs="Times New Roman"/>
          <w:szCs w:val="24"/>
        </w:rPr>
        <w:t>αντιασφαλιστικό</w:t>
      </w:r>
      <w:proofErr w:type="spellEnd"/>
      <w:r>
        <w:rPr>
          <w:rFonts w:eastAsia="Times New Roman" w:cs="Times New Roman"/>
          <w:szCs w:val="24"/>
        </w:rPr>
        <w:t xml:space="preserve"> νόμο, έχετε μειώσει συντάξεις, κύριε Υπουργέ, έχετε κόψει το ΕΚΑΣ από σαράντα χιλιάδες ανθρώπους</w:t>
      </w:r>
      <w:r>
        <w:rPr>
          <w:rFonts w:eastAsia="Times New Roman" w:cs="Times New Roman"/>
          <w:szCs w:val="24"/>
        </w:rPr>
        <w:t>,</w:t>
      </w:r>
      <w:r>
        <w:rPr>
          <w:rFonts w:eastAsia="Times New Roman" w:cs="Times New Roman"/>
          <w:szCs w:val="24"/>
        </w:rPr>
        <w:t xml:space="preserve"> να έρχεστε εδώ και να μας λέτε ότι δεν έχετε μειώσει συντάξεις. Μετά απ’ αυτό έρχεστε και λέτε ότι εσείς είστε με τις δυνάμεις της</w:t>
      </w:r>
      <w:r>
        <w:rPr>
          <w:rFonts w:eastAsia="Times New Roman" w:cs="Times New Roman"/>
          <w:szCs w:val="24"/>
        </w:rPr>
        <w:t xml:space="preserve"> εργασίας; Τα έργα σας άλλα λένε. </w:t>
      </w:r>
    </w:p>
    <w:p w14:paraId="7A237536" w14:textId="77777777" w:rsidR="002A3095" w:rsidRDefault="00B7541C">
      <w:pPr>
        <w:spacing w:line="600" w:lineRule="auto"/>
        <w:ind w:firstLine="720"/>
        <w:contextualSpacing/>
        <w:jc w:val="both"/>
        <w:rPr>
          <w:rFonts w:eastAsia="Times New Roman" w:cs="Times New Roman"/>
          <w:szCs w:val="24"/>
        </w:rPr>
      </w:pPr>
      <w:r>
        <w:rPr>
          <w:rFonts w:eastAsia="Times New Roman" w:cs="Times New Roman"/>
          <w:szCs w:val="24"/>
        </w:rPr>
        <w:t xml:space="preserve">Τέλος πάντων, με αυτά που επίκεινται και με τη δεύτερη αξιολόγηση για να βελτιωθεί η ανταγωνιστικότητα του ελληνικού κεφαλαίου, μετά αυτά που σκέφτεστε να νομοθετήσετε και τα έχετε συμφωνήσει με </w:t>
      </w:r>
      <w:r>
        <w:rPr>
          <w:rFonts w:eastAsia="Times New Roman" w:cs="Times New Roman"/>
          <w:szCs w:val="24"/>
        </w:rPr>
        <w:lastRenderedPageBreak/>
        <w:t>την Ευρωπαϊκή Ένωση -δηλαδ</w:t>
      </w:r>
      <w:r>
        <w:rPr>
          <w:rFonts w:eastAsia="Times New Roman" w:cs="Times New Roman"/>
          <w:szCs w:val="24"/>
        </w:rPr>
        <w:t xml:space="preserve">ή τον περιορισμό των απεργιακών κινητοποιήσεων, την αλλαγή του συνδικαλιστικού νόμου, όλες αυτές τις βέλτιστες πρακτικές της Ευρωπαϊκής Ένωσης με τα </w:t>
      </w:r>
      <w:r>
        <w:rPr>
          <w:rFonts w:eastAsia="Times New Roman" w:cs="Times New Roman"/>
          <w:szCs w:val="24"/>
          <w:lang w:val="en-US"/>
        </w:rPr>
        <w:t>mini</w:t>
      </w:r>
      <w:r>
        <w:rPr>
          <w:rFonts w:eastAsia="Times New Roman" w:cs="Times New Roman"/>
          <w:szCs w:val="24"/>
        </w:rPr>
        <w:t xml:space="preserve"> </w:t>
      </w:r>
      <w:r>
        <w:rPr>
          <w:rFonts w:eastAsia="Times New Roman" w:cs="Times New Roman"/>
          <w:szCs w:val="24"/>
          <w:lang w:val="en-US"/>
        </w:rPr>
        <w:t>jobs</w:t>
      </w:r>
      <w:r>
        <w:rPr>
          <w:rFonts w:eastAsia="Times New Roman" w:cs="Times New Roman"/>
          <w:szCs w:val="24"/>
        </w:rPr>
        <w:t>, τα συμβόλαια μηδενικού χρόνου, την ενεργό γήρανση και τόσα άλλα που ζει ο λαός μας, όλα αυτά που</w:t>
      </w:r>
      <w:r>
        <w:rPr>
          <w:rFonts w:eastAsia="Times New Roman" w:cs="Times New Roman"/>
          <w:szCs w:val="24"/>
        </w:rPr>
        <w:t xml:space="preserve"> είναι το ευρωπαϊκό κεκτημένο, οι βέλτιστες πρακτικές της Ευρωπαϊκής Ένωσης- νομίζω δεν έχουν να περιμένουν τίποτα οι εργαζόμενοι από τη δική σας πολιτική. Και αυτό που πρέπει να κάνουν είναι να δυναμώσουν την οργάνωσή τους και την πάλη τους και οι ίδιοι ν</w:t>
      </w:r>
      <w:r>
        <w:rPr>
          <w:rFonts w:eastAsia="Times New Roman" w:cs="Times New Roman"/>
          <w:szCs w:val="24"/>
        </w:rPr>
        <w:t xml:space="preserve">α προστατεύσουν τους εαυτούς τους. </w:t>
      </w:r>
    </w:p>
    <w:p w14:paraId="7A237537" w14:textId="77777777" w:rsidR="002A3095" w:rsidRDefault="00B7541C">
      <w:pPr>
        <w:spacing w:line="600" w:lineRule="auto"/>
        <w:ind w:firstLine="720"/>
        <w:contextualSpacing/>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Ο Υπουργός Εργασίας, Κοινωνικής Ασφάλισης και Κοινωνικής Αλληλεγγύης, κ. Γεώργιος </w:t>
      </w:r>
      <w:proofErr w:type="spellStart"/>
      <w:r>
        <w:rPr>
          <w:rFonts w:eastAsia="Times New Roman" w:cs="Times New Roman"/>
          <w:szCs w:val="24"/>
        </w:rPr>
        <w:t>Κατρούγκαλος</w:t>
      </w:r>
      <w:proofErr w:type="spellEnd"/>
      <w:r>
        <w:rPr>
          <w:rFonts w:eastAsia="Times New Roman" w:cs="Times New Roman"/>
          <w:szCs w:val="24"/>
        </w:rPr>
        <w:t xml:space="preserve">, έχει τον λόγο. </w:t>
      </w:r>
    </w:p>
    <w:p w14:paraId="7A237538" w14:textId="77777777" w:rsidR="002A3095" w:rsidRDefault="00B7541C">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ΚΑΤΡΟΥΓΚΑΛΟΣ (Υπουργός Εργασίας, Κοινωνικής Ασφάλισης και Κοινωνικής Αλληλεγγύης): </w:t>
      </w:r>
      <w:r>
        <w:rPr>
          <w:rFonts w:eastAsia="Times New Roman" w:cs="Times New Roman"/>
          <w:szCs w:val="24"/>
        </w:rPr>
        <w:t>Κύριε συνάδελφε, σε ό,τι αφορά την επικείμενη διαπραγμάτευση, αναφέρομαι χονδρικά σε ό,τι είπα στην προηγούμενη τοποθέτηση. Δεν θα δεχθούμε καν να συζητήσουμε οποιο</w:t>
      </w:r>
      <w:r>
        <w:rPr>
          <w:rFonts w:eastAsia="Times New Roman" w:cs="Times New Roman"/>
          <w:szCs w:val="24"/>
        </w:rPr>
        <w:t xml:space="preserve">δήποτε θέμα </w:t>
      </w:r>
      <w:r>
        <w:rPr>
          <w:rFonts w:eastAsia="Times New Roman" w:cs="Times New Roman"/>
          <w:szCs w:val="24"/>
        </w:rPr>
        <w:lastRenderedPageBreak/>
        <w:t xml:space="preserve">αφορά </w:t>
      </w:r>
      <w:r>
        <w:rPr>
          <w:rFonts w:eastAsia="Times New Roman" w:cs="Times New Roman"/>
          <w:szCs w:val="24"/>
          <w:lang w:val="en-US"/>
        </w:rPr>
        <w:t>mini</w:t>
      </w:r>
      <w:r>
        <w:rPr>
          <w:rFonts w:eastAsia="Times New Roman" w:cs="Times New Roman"/>
          <w:szCs w:val="24"/>
        </w:rPr>
        <w:t xml:space="preserve"> </w:t>
      </w:r>
      <w:r>
        <w:rPr>
          <w:rFonts w:eastAsia="Times New Roman" w:cs="Times New Roman"/>
          <w:szCs w:val="24"/>
          <w:lang w:val="en-US"/>
        </w:rPr>
        <w:t>jobs</w:t>
      </w:r>
      <w:r>
        <w:rPr>
          <w:rFonts w:eastAsia="Times New Roman" w:cs="Times New Roman"/>
          <w:szCs w:val="24"/>
        </w:rPr>
        <w:t>,</w:t>
      </w:r>
      <w:r>
        <w:rPr>
          <w:rFonts w:eastAsia="Times New Roman" w:cs="Times New Roman"/>
          <w:szCs w:val="24"/>
        </w:rPr>
        <w:t xml:space="preserve"> περαιτέρω </w:t>
      </w:r>
      <w:proofErr w:type="spellStart"/>
      <w:r>
        <w:rPr>
          <w:rFonts w:eastAsia="Times New Roman" w:cs="Times New Roman"/>
          <w:szCs w:val="24"/>
        </w:rPr>
        <w:t>ελαστικοποίηση</w:t>
      </w:r>
      <w:proofErr w:type="spellEnd"/>
      <w:r>
        <w:rPr>
          <w:rFonts w:eastAsia="Times New Roman" w:cs="Times New Roman"/>
          <w:szCs w:val="24"/>
        </w:rPr>
        <w:t xml:space="preserve"> της αγοράς εργασίας</w:t>
      </w:r>
      <w:r>
        <w:rPr>
          <w:rFonts w:eastAsia="Times New Roman" w:cs="Times New Roman"/>
          <w:szCs w:val="24"/>
        </w:rPr>
        <w:t>,</w:t>
      </w:r>
      <w:r>
        <w:rPr>
          <w:rFonts w:eastAsia="Times New Roman" w:cs="Times New Roman"/>
          <w:szCs w:val="24"/>
        </w:rPr>
        <w:t xml:space="preserve"> για τον απλό λόγο ότι έχουμε εξασφαλίσει εκ των προτέρων ότι δεν περιλαμβάνονται αυτά στους άξονες συζήτησης. </w:t>
      </w:r>
    </w:p>
    <w:p w14:paraId="7A237539" w14:textId="77777777" w:rsidR="002A3095" w:rsidRDefault="00B7541C">
      <w:pPr>
        <w:spacing w:line="600" w:lineRule="auto"/>
        <w:ind w:firstLine="720"/>
        <w:contextualSpacing/>
        <w:jc w:val="both"/>
        <w:rPr>
          <w:rFonts w:eastAsia="Times New Roman" w:cs="Times New Roman"/>
          <w:szCs w:val="24"/>
        </w:rPr>
      </w:pPr>
      <w:r>
        <w:rPr>
          <w:rFonts w:eastAsia="Times New Roman" w:cs="Times New Roman"/>
          <w:szCs w:val="24"/>
        </w:rPr>
        <w:t>Οι τρεις άξονες συζήτησης, όπως γνωρίζετε, είναι πρώτον η επαναφορά τω</w:t>
      </w:r>
      <w:r>
        <w:rPr>
          <w:rFonts w:eastAsia="Times New Roman" w:cs="Times New Roman"/>
          <w:szCs w:val="24"/>
        </w:rPr>
        <w:t xml:space="preserve">ν συλλογικών διαπραγματεύσεων που έχουμε θέσει εμείς, δεύτερον οι ομαδικές απολύσεις και τρίτον ο συνδικαλιστικός νόμος που έχει θέσει η άλλη πλευρά. </w:t>
      </w:r>
    </w:p>
    <w:p w14:paraId="7A23753A" w14:textId="77777777" w:rsidR="002A3095" w:rsidRDefault="00B7541C">
      <w:pPr>
        <w:spacing w:line="600" w:lineRule="auto"/>
        <w:ind w:firstLine="720"/>
        <w:contextualSpacing/>
        <w:jc w:val="both"/>
        <w:rPr>
          <w:rFonts w:eastAsia="Times New Roman" w:cs="Times New Roman"/>
          <w:szCs w:val="24"/>
        </w:rPr>
      </w:pPr>
      <w:r>
        <w:rPr>
          <w:rFonts w:eastAsia="Times New Roman" w:cs="Times New Roman"/>
          <w:szCs w:val="24"/>
        </w:rPr>
        <w:t>Ως προς το συνδικαλιστικό νόμο δεν θα δεχθούμε κα</w:t>
      </w:r>
      <w:r>
        <w:rPr>
          <w:rFonts w:eastAsia="Times New Roman" w:cs="Times New Roman"/>
          <w:szCs w:val="24"/>
        </w:rPr>
        <w:t>μ</w:t>
      </w:r>
      <w:r>
        <w:rPr>
          <w:rFonts w:eastAsia="Times New Roman" w:cs="Times New Roman"/>
          <w:szCs w:val="24"/>
        </w:rPr>
        <w:t>μία έκπτωση στο δικαίωμα της απεργίας. Είναι το ιερό κα</w:t>
      </w:r>
      <w:r>
        <w:rPr>
          <w:rFonts w:eastAsia="Times New Roman" w:cs="Times New Roman"/>
          <w:szCs w:val="24"/>
        </w:rPr>
        <w:t xml:space="preserve">ι το έσχατο όπλο των εργαζομένων. Εμείς είμαστε από τη μεριά του κόσμου της εργασίας και αυτό το αποδεικνύουμε παρά τις διαφορές τις οποίες έχουμε και που νομίζω σε μεγάλο βαθμό και η ιστορία και ο ελληνικός λαός θα τις κρίνει. </w:t>
      </w:r>
    </w:p>
    <w:p w14:paraId="7A23753B" w14:textId="77777777" w:rsidR="002A3095" w:rsidRDefault="00B7541C">
      <w:pPr>
        <w:spacing w:line="600" w:lineRule="auto"/>
        <w:ind w:firstLine="720"/>
        <w:contextualSpacing/>
        <w:jc w:val="both"/>
        <w:rPr>
          <w:rFonts w:eastAsia="Times New Roman" w:cs="Times New Roman"/>
          <w:szCs w:val="24"/>
        </w:rPr>
      </w:pPr>
      <w:r>
        <w:rPr>
          <w:rFonts w:eastAsia="Times New Roman" w:cs="Times New Roman"/>
          <w:szCs w:val="24"/>
        </w:rPr>
        <w:t>Ως προς το ζήτημα των ομαδι</w:t>
      </w:r>
      <w:r>
        <w:rPr>
          <w:rFonts w:eastAsia="Times New Roman" w:cs="Times New Roman"/>
          <w:szCs w:val="24"/>
        </w:rPr>
        <w:t xml:space="preserve">κών απολύσεων η τακτική μας απέναντι στον ακραίο παίκτη που είναι το Διεθνές Νομισματικό Ταμείο είναι να επαναλάβουμε την τακτική απομόνωσής του, όπως με επιτυχία </w:t>
      </w:r>
      <w:r>
        <w:rPr>
          <w:rFonts w:eastAsia="Times New Roman" w:cs="Times New Roman"/>
          <w:szCs w:val="24"/>
        </w:rPr>
        <w:lastRenderedPageBreak/>
        <w:t xml:space="preserve">πράξαμε στην διαπραγμάτευση για το συνταξιοδοτικό. Σας </w:t>
      </w:r>
      <w:r>
        <w:rPr>
          <w:rFonts w:eastAsia="Times New Roman" w:cs="Times New Roman"/>
          <w:szCs w:val="24"/>
        </w:rPr>
        <w:t>θυμίζω ότι</w:t>
      </w:r>
      <w:r>
        <w:rPr>
          <w:rFonts w:eastAsia="Times New Roman" w:cs="Times New Roman"/>
          <w:szCs w:val="24"/>
        </w:rPr>
        <w:t xml:space="preserve"> επέμεναν οι άνθρωποι του Δι</w:t>
      </w:r>
      <w:r>
        <w:rPr>
          <w:rFonts w:eastAsia="Times New Roman" w:cs="Times New Roman"/>
          <w:szCs w:val="24"/>
        </w:rPr>
        <w:t xml:space="preserve">εθνούς Νομισματικού Ταμείου να αποκρούουν οποιαδήποτε αύξηση των εργοδοτικών εισφορών, η οποία ήταν αναγκαία για τη διατήρηση των συντάξεων στο επίπεδο που ήταν. </w:t>
      </w:r>
    </w:p>
    <w:p w14:paraId="7A23753C" w14:textId="77777777" w:rsidR="002A3095" w:rsidRDefault="00B7541C">
      <w:pPr>
        <w:spacing w:line="600" w:lineRule="auto"/>
        <w:ind w:firstLine="720"/>
        <w:contextualSpacing/>
        <w:jc w:val="both"/>
        <w:rPr>
          <w:rFonts w:eastAsia="Times New Roman" w:cs="Times New Roman"/>
          <w:szCs w:val="24"/>
        </w:rPr>
      </w:pPr>
      <w:r>
        <w:rPr>
          <w:rFonts w:eastAsia="Times New Roman" w:cs="Times New Roman"/>
          <w:szCs w:val="24"/>
        </w:rPr>
        <w:t>Όταν η θέση αυτή απομονώθηκε με την αποδοχή ακόμα και από τις εργοδοτικές οργανώσεις της αναγ</w:t>
      </w:r>
      <w:r>
        <w:rPr>
          <w:rFonts w:eastAsia="Times New Roman" w:cs="Times New Roman"/>
          <w:szCs w:val="24"/>
        </w:rPr>
        <w:t>καίας αυτής αύξησης, λελογισμένης και μικρής των εισφορών, στο τέλος μπορέσαμε να πετύχουμε τον επιδιωκόμενο στόχο</w:t>
      </w:r>
      <w:r>
        <w:rPr>
          <w:rFonts w:eastAsia="Times New Roman" w:cs="Times New Roman"/>
          <w:szCs w:val="24"/>
        </w:rPr>
        <w:t>,</w:t>
      </w:r>
      <w:r>
        <w:rPr>
          <w:rFonts w:eastAsia="Times New Roman" w:cs="Times New Roman"/>
          <w:szCs w:val="24"/>
        </w:rPr>
        <w:t xml:space="preserve"> που ήταν η αντικατάσταση της ρήτρας μηδενικού ελλείμματος που θα οδηγούσε σε 30% </w:t>
      </w:r>
      <w:proofErr w:type="spellStart"/>
      <w:r>
        <w:rPr>
          <w:rFonts w:eastAsia="Times New Roman" w:cs="Times New Roman"/>
          <w:szCs w:val="24"/>
        </w:rPr>
        <w:t>μεσοσταθμική</w:t>
      </w:r>
      <w:proofErr w:type="spellEnd"/>
      <w:r>
        <w:rPr>
          <w:rFonts w:eastAsia="Times New Roman" w:cs="Times New Roman"/>
          <w:szCs w:val="24"/>
        </w:rPr>
        <w:t xml:space="preserve"> μείωση σε επικουρικές σε αυτήν την πολύ περιορ</w:t>
      </w:r>
      <w:r>
        <w:rPr>
          <w:rFonts w:eastAsia="Times New Roman" w:cs="Times New Roman"/>
          <w:szCs w:val="24"/>
        </w:rPr>
        <w:t xml:space="preserve">ισμένη αναπροσαρμογή που καταφέραμε. </w:t>
      </w:r>
    </w:p>
    <w:p w14:paraId="7A23753D" w14:textId="77777777" w:rsidR="002A3095" w:rsidRDefault="00B7541C">
      <w:pPr>
        <w:spacing w:line="600" w:lineRule="auto"/>
        <w:ind w:firstLine="720"/>
        <w:contextualSpacing/>
        <w:jc w:val="both"/>
        <w:rPr>
          <w:rFonts w:eastAsia="Times New Roman" w:cs="Times New Roman"/>
          <w:szCs w:val="24"/>
        </w:rPr>
      </w:pPr>
      <w:r>
        <w:rPr>
          <w:rFonts w:eastAsia="Times New Roman" w:cs="Times New Roman"/>
          <w:szCs w:val="24"/>
        </w:rPr>
        <w:t>Ως προς το συγκεκριμένο θέμα, να σας πω ότι κι εσείς ο ίδιος στην ερώτησή σας θεωρείτε ότι υπάρχει αντικείμενο διευκρινίσεων και αποσαφηνίσεων για το αν πρόκειται πράγματι για ενέργειες δανεισμού ή μεταβίβασης. Σας δια</w:t>
      </w:r>
      <w:r>
        <w:rPr>
          <w:rFonts w:eastAsia="Times New Roman" w:cs="Times New Roman"/>
          <w:szCs w:val="24"/>
        </w:rPr>
        <w:t xml:space="preserve">βάζω, σε εισαγωγικά το ερώτημα σας είναι: «Σε ποιες ενέργειες προτίθεται να προβεί το Υπουργείο, ώστε να αποσαφηνιστεί εάν οι ενέργειες δανεισμού των εργαζομένων από την </w:t>
      </w:r>
      <w:r>
        <w:rPr>
          <w:rFonts w:eastAsia="Times New Roman" w:cs="Times New Roman"/>
          <w:szCs w:val="24"/>
          <w:lang w:val="en-US"/>
        </w:rPr>
        <w:t>ELFE</w:t>
      </w:r>
      <w:r>
        <w:rPr>
          <w:rFonts w:eastAsia="Times New Roman" w:cs="Times New Roman"/>
          <w:szCs w:val="24"/>
        </w:rPr>
        <w:t xml:space="preserve">, </w:t>
      </w:r>
      <w:r>
        <w:rPr>
          <w:rFonts w:eastAsia="Times New Roman" w:cs="Times New Roman"/>
          <w:szCs w:val="24"/>
        </w:rPr>
        <w:lastRenderedPageBreak/>
        <w:t>«</w:t>
      </w:r>
      <w:r>
        <w:rPr>
          <w:rFonts w:eastAsia="Times New Roman" w:cs="Times New Roman"/>
          <w:szCs w:val="24"/>
        </w:rPr>
        <w:t>ΕΛΑΓΡΟΛΙΠ</w:t>
      </w:r>
      <w:r>
        <w:rPr>
          <w:rFonts w:eastAsia="Times New Roman" w:cs="Times New Roman"/>
          <w:szCs w:val="24"/>
        </w:rPr>
        <w:t xml:space="preserve"> Α.Ε.Β.Ε.»</w:t>
      </w:r>
      <w:r>
        <w:rPr>
          <w:rFonts w:eastAsia="Times New Roman" w:cs="Times New Roman"/>
          <w:szCs w:val="24"/>
        </w:rPr>
        <w:t xml:space="preserve"> και </w:t>
      </w:r>
      <w:r>
        <w:rPr>
          <w:rFonts w:eastAsia="Times New Roman" w:cs="Times New Roman"/>
          <w:szCs w:val="24"/>
          <w:lang w:val="en-US"/>
        </w:rPr>
        <w:t>PFIC</w:t>
      </w:r>
      <w:r>
        <w:rPr>
          <w:rFonts w:eastAsia="Times New Roman" w:cs="Times New Roman"/>
          <w:szCs w:val="24"/>
        </w:rPr>
        <w:t xml:space="preserve"> συνιστούν μεταβίβαση της επιχείρησης; Κι εσείς, επ</w:t>
      </w:r>
      <w:r>
        <w:rPr>
          <w:rFonts w:eastAsia="Times New Roman" w:cs="Times New Roman"/>
          <w:szCs w:val="24"/>
        </w:rPr>
        <w:t xml:space="preserve">ομένως, το θεωρείτε ως ζητούμενο και όχι ως δεδομένο το γεγονός αυτό. </w:t>
      </w:r>
    </w:p>
    <w:p w14:paraId="7A23753E" w14:textId="77777777" w:rsidR="002A3095" w:rsidRDefault="00B7541C">
      <w:pPr>
        <w:spacing w:after="0" w:line="600" w:lineRule="auto"/>
        <w:ind w:firstLine="720"/>
        <w:contextualSpacing/>
        <w:jc w:val="both"/>
        <w:rPr>
          <w:rFonts w:eastAsia="Times New Roman" w:cs="Times New Roman"/>
          <w:szCs w:val="24"/>
        </w:rPr>
      </w:pPr>
      <w:r>
        <w:rPr>
          <w:rFonts w:eastAsia="Times New Roman" w:cs="Times New Roman"/>
          <w:szCs w:val="24"/>
        </w:rPr>
        <w:t xml:space="preserve">Και ας απάντησα ότι δεν είναι από τα πράγματα </w:t>
      </w:r>
      <w:r>
        <w:rPr>
          <w:rFonts w:eastAsia="Times New Roman" w:cs="Times New Roman"/>
          <w:szCs w:val="24"/>
        </w:rPr>
        <w:t xml:space="preserve">που </w:t>
      </w:r>
      <w:r>
        <w:rPr>
          <w:rFonts w:eastAsia="Times New Roman" w:cs="Times New Roman"/>
          <w:szCs w:val="24"/>
        </w:rPr>
        <w:t>μπορούν να επιλυθούν εύκολα –αν και θα το επιδιώξουμε αύριο- στη φάση μιας τριμερούς διαπραγμάτευσης. Είναι δυστυχώς, από τα πράγματα π</w:t>
      </w:r>
      <w:r>
        <w:rPr>
          <w:rFonts w:eastAsia="Times New Roman" w:cs="Times New Roman"/>
          <w:szCs w:val="24"/>
        </w:rPr>
        <w:t>ου χρειάζεται δικαιοδοτική κρίση, γιατί χρειάζεται έρευνα στα πραγματικά περιστατικά που δεν έχουμε πολλές φορές τη δυνατότητα να αναδείξουμε στο πλαίσιο μια</w:t>
      </w:r>
      <w:r>
        <w:rPr>
          <w:rFonts w:eastAsia="Times New Roman" w:cs="Times New Roman"/>
          <w:szCs w:val="24"/>
        </w:rPr>
        <w:t>ς</w:t>
      </w:r>
      <w:r>
        <w:rPr>
          <w:rFonts w:eastAsia="Times New Roman" w:cs="Times New Roman"/>
          <w:szCs w:val="24"/>
        </w:rPr>
        <w:t xml:space="preserve"> τριμερούς. Θα κάνουμε</w:t>
      </w:r>
      <w:r>
        <w:rPr>
          <w:rFonts w:eastAsia="Times New Roman" w:cs="Times New Roman"/>
          <w:szCs w:val="24"/>
        </w:rPr>
        <w:t>,</w:t>
      </w:r>
      <w:r>
        <w:rPr>
          <w:rFonts w:eastAsia="Times New Roman" w:cs="Times New Roman"/>
          <w:szCs w:val="24"/>
        </w:rPr>
        <w:t xml:space="preserve"> βέβαια</w:t>
      </w:r>
      <w:r>
        <w:rPr>
          <w:rFonts w:eastAsia="Times New Roman" w:cs="Times New Roman"/>
          <w:szCs w:val="24"/>
        </w:rPr>
        <w:t>,</w:t>
      </w:r>
      <w:r>
        <w:rPr>
          <w:rFonts w:eastAsia="Times New Roman" w:cs="Times New Roman"/>
          <w:szCs w:val="24"/>
        </w:rPr>
        <w:t xml:space="preserve"> αύριο το καλύτερο δυνατό στο πλαίσιο των συναντήσεων που θα έχουμε</w:t>
      </w:r>
      <w:r>
        <w:rPr>
          <w:rFonts w:eastAsia="Times New Roman" w:cs="Times New Roman"/>
          <w:szCs w:val="24"/>
        </w:rPr>
        <w:t xml:space="preserve">. </w:t>
      </w:r>
    </w:p>
    <w:p w14:paraId="7A23753F" w14:textId="77777777" w:rsidR="002A3095" w:rsidRDefault="00B7541C">
      <w:pPr>
        <w:spacing w:line="600" w:lineRule="auto"/>
        <w:ind w:firstLine="720"/>
        <w:contextualSpacing/>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Σας ευχαριστούμε. </w:t>
      </w:r>
    </w:p>
    <w:p w14:paraId="7A237540" w14:textId="77777777" w:rsidR="002A3095" w:rsidRDefault="00B7541C">
      <w:pPr>
        <w:spacing w:line="600" w:lineRule="auto"/>
        <w:ind w:firstLine="720"/>
        <w:contextualSpacing/>
        <w:jc w:val="both"/>
        <w:rPr>
          <w:rFonts w:eastAsia="Times New Roman" w:cs="Times New Roman"/>
          <w:szCs w:val="24"/>
        </w:rPr>
      </w:pPr>
      <w:r>
        <w:rPr>
          <w:rFonts w:eastAsia="Times New Roman" w:cs="Times New Roman"/>
          <w:szCs w:val="24"/>
        </w:rPr>
        <w:t xml:space="preserve">Θα διαβάσω και άλλες ερωτήσεις που έχουν διαγραφεί. </w:t>
      </w:r>
    </w:p>
    <w:p w14:paraId="7A237541" w14:textId="77777777" w:rsidR="002A3095" w:rsidRDefault="00B7541C">
      <w:pPr>
        <w:spacing w:line="600" w:lineRule="auto"/>
        <w:ind w:firstLine="720"/>
        <w:contextualSpacing/>
        <w:jc w:val="both"/>
        <w:rPr>
          <w:rFonts w:eastAsia="Times New Roman" w:cs="Times New Roman"/>
          <w:szCs w:val="24"/>
        </w:rPr>
      </w:pPr>
      <w:r>
        <w:rPr>
          <w:rFonts w:eastAsia="Times New Roman" w:cs="Times New Roman"/>
          <w:szCs w:val="24"/>
        </w:rPr>
        <w:t xml:space="preserve">Η με αριθμό 916/27-5-2016 </w:t>
      </w:r>
      <w:r>
        <w:rPr>
          <w:rFonts w:eastAsia="Times New Roman" w:cs="Times New Roman"/>
          <w:szCs w:val="24"/>
        </w:rPr>
        <w:t xml:space="preserve">έβδομη </w:t>
      </w:r>
      <w:r>
        <w:rPr>
          <w:rFonts w:eastAsia="Times New Roman" w:cs="Times New Roman"/>
          <w:szCs w:val="24"/>
        </w:rPr>
        <w:t xml:space="preserve">επίκαιρη ερώτηση </w:t>
      </w:r>
      <w:r>
        <w:rPr>
          <w:rFonts w:eastAsia="Times New Roman" w:cs="Times New Roman"/>
          <w:szCs w:val="24"/>
        </w:rPr>
        <w:t xml:space="preserve">δεύτερου κύκλου </w:t>
      </w:r>
      <w:r>
        <w:rPr>
          <w:rFonts w:eastAsia="Times New Roman" w:cs="Times New Roman"/>
          <w:szCs w:val="24"/>
        </w:rPr>
        <w:t xml:space="preserve">του Βουλευτή Β΄ Αθηνών του Λαϊκού Συνδέσμου – Χρυσή Αυγή κ. </w:t>
      </w:r>
      <w:r>
        <w:rPr>
          <w:rFonts w:eastAsia="Times New Roman" w:cs="Times New Roman"/>
          <w:bCs/>
          <w:szCs w:val="24"/>
        </w:rPr>
        <w:t xml:space="preserve">Ηλία </w:t>
      </w:r>
      <w:proofErr w:type="spellStart"/>
      <w:r>
        <w:rPr>
          <w:rFonts w:eastAsia="Times New Roman" w:cs="Times New Roman"/>
          <w:bCs/>
          <w:szCs w:val="24"/>
        </w:rPr>
        <w:t>Παναγι</w:t>
      </w:r>
      <w:r>
        <w:rPr>
          <w:rFonts w:eastAsia="Times New Roman" w:cs="Times New Roman"/>
          <w:bCs/>
          <w:szCs w:val="24"/>
        </w:rPr>
        <w:t>ώταρου</w:t>
      </w:r>
      <w:proofErr w:type="spellEnd"/>
      <w:r>
        <w:rPr>
          <w:rFonts w:eastAsia="Times New Roman" w:cs="Times New Roman"/>
          <w:szCs w:val="24"/>
        </w:rPr>
        <w:t xml:space="preserve"> προς τον Υπουργό </w:t>
      </w:r>
      <w:r>
        <w:rPr>
          <w:rFonts w:eastAsia="Times New Roman" w:cs="Times New Roman"/>
          <w:bCs/>
          <w:szCs w:val="24"/>
        </w:rPr>
        <w:t>Εσωτερικών και Διοικη</w:t>
      </w:r>
      <w:r>
        <w:rPr>
          <w:rFonts w:eastAsia="Times New Roman" w:cs="Times New Roman"/>
          <w:bCs/>
          <w:szCs w:val="24"/>
        </w:rPr>
        <w:lastRenderedPageBreak/>
        <w:t>τικής Ανασυγκρότησης,</w:t>
      </w:r>
      <w:r>
        <w:rPr>
          <w:rFonts w:eastAsia="Times New Roman" w:cs="Times New Roman"/>
          <w:szCs w:val="24"/>
        </w:rPr>
        <w:t xml:space="preserve"> σχετικά με τη «</w:t>
      </w:r>
      <w:proofErr w:type="spellStart"/>
      <w:r>
        <w:rPr>
          <w:rFonts w:eastAsia="Times New Roman" w:cs="Times New Roman"/>
          <w:szCs w:val="24"/>
        </w:rPr>
        <w:t>στοχοποίηση</w:t>
      </w:r>
      <w:proofErr w:type="spellEnd"/>
      <w:r>
        <w:rPr>
          <w:rFonts w:eastAsia="Times New Roman" w:cs="Times New Roman"/>
          <w:szCs w:val="24"/>
        </w:rPr>
        <w:t xml:space="preserve"> Ελλήνων πολιτών από γνωστή παρακρατική ιστοσελίδα </w:t>
      </w:r>
      <w:proofErr w:type="spellStart"/>
      <w:r>
        <w:rPr>
          <w:rFonts w:eastAsia="Times New Roman" w:cs="Times New Roman"/>
          <w:szCs w:val="24"/>
        </w:rPr>
        <w:t>αντιεξουσιαστών</w:t>
      </w:r>
      <w:proofErr w:type="spellEnd"/>
      <w:r>
        <w:rPr>
          <w:rFonts w:eastAsia="Times New Roman" w:cs="Times New Roman"/>
          <w:szCs w:val="24"/>
        </w:rPr>
        <w:t xml:space="preserve">» δεν συζητείται λόγω φόρτου εργασίας και ανειλημμένων υποχρεώσεων του κυρίου Υπουργού. </w:t>
      </w:r>
    </w:p>
    <w:p w14:paraId="7A237542" w14:textId="77777777" w:rsidR="002A3095" w:rsidRDefault="00B7541C">
      <w:pPr>
        <w:tabs>
          <w:tab w:val="left" w:pos="3695"/>
        </w:tabs>
        <w:spacing w:line="600" w:lineRule="auto"/>
        <w:ind w:firstLine="720"/>
        <w:contextualSpacing/>
        <w:jc w:val="both"/>
        <w:rPr>
          <w:rFonts w:eastAsia="Times New Roman" w:cs="Times New Roman"/>
          <w:szCs w:val="24"/>
        </w:rPr>
      </w:pPr>
      <w:r>
        <w:rPr>
          <w:rFonts w:eastAsia="Times New Roman" w:cs="Times New Roman"/>
          <w:szCs w:val="24"/>
        </w:rPr>
        <w:t>Η με αρι</w:t>
      </w:r>
      <w:r>
        <w:rPr>
          <w:rFonts w:eastAsia="Times New Roman" w:cs="Times New Roman"/>
          <w:szCs w:val="24"/>
        </w:rPr>
        <w:t xml:space="preserve">θμό 907/25-5-2016 όγδοη επίκαιρη ερώτηση δευτέρου κύκλου του Βουλευτή Αρκαδίας της Δημοκρατικής Συμπαράταξης ΠΑΣΟΚ-ΔΗΜΑΡ κ. </w:t>
      </w:r>
      <w:r>
        <w:rPr>
          <w:rFonts w:eastAsia="Times New Roman" w:cs="Times New Roman"/>
          <w:bCs/>
          <w:szCs w:val="24"/>
        </w:rPr>
        <w:t>Οδυσσέα Κωνσταντινόπουλου</w:t>
      </w:r>
      <w:r>
        <w:rPr>
          <w:rFonts w:eastAsia="Times New Roman" w:cs="Times New Roman"/>
          <w:szCs w:val="24"/>
        </w:rPr>
        <w:t xml:space="preserve"> προς τον Υπουργό </w:t>
      </w:r>
      <w:r>
        <w:rPr>
          <w:rFonts w:eastAsia="Times New Roman" w:cs="Times New Roman"/>
          <w:bCs/>
          <w:szCs w:val="24"/>
        </w:rPr>
        <w:t xml:space="preserve">Οικονομικών, </w:t>
      </w:r>
      <w:r>
        <w:rPr>
          <w:rFonts w:eastAsia="Times New Roman" w:cs="Times New Roman"/>
          <w:szCs w:val="24"/>
        </w:rPr>
        <w:t xml:space="preserve">σχετικά με την πρόοδο των έργων αξιοποίησης του πρώην αεροδρομίου του </w:t>
      </w:r>
      <w:r>
        <w:rPr>
          <w:rFonts w:eastAsia="Times New Roman" w:cs="Times New Roman"/>
          <w:szCs w:val="24"/>
        </w:rPr>
        <w:t>Ελληνικού, δεν θα συζητηθεί λόγω φόρτου εργασίας και ανειλημμένων υποχρεώσεων του κυρίου Υπουργού.</w:t>
      </w:r>
    </w:p>
    <w:p w14:paraId="7A237543" w14:textId="77777777" w:rsidR="002A3095" w:rsidRDefault="00B7541C">
      <w:pPr>
        <w:tabs>
          <w:tab w:val="left" w:pos="3695"/>
        </w:tabs>
        <w:spacing w:line="600" w:lineRule="auto"/>
        <w:ind w:firstLine="720"/>
        <w:contextualSpacing/>
        <w:jc w:val="both"/>
        <w:rPr>
          <w:rFonts w:eastAsia="Times New Roman" w:cs="Times New Roman"/>
          <w:szCs w:val="24"/>
        </w:rPr>
      </w:pPr>
      <w:r>
        <w:rPr>
          <w:rFonts w:eastAsia="Times New Roman" w:cs="Times New Roman"/>
          <w:szCs w:val="24"/>
        </w:rPr>
        <w:t xml:space="preserve">Η με αριθμό 957/7-6-2016 πέμπτη επίκαιρη ερώτηση δευτέρου κύκλου του Βουλευτή Χίου της Νέας Δημοκρατίας κ. </w:t>
      </w:r>
      <w:r>
        <w:rPr>
          <w:rFonts w:eastAsia="Times New Roman" w:cs="Times New Roman"/>
          <w:bCs/>
          <w:szCs w:val="24"/>
        </w:rPr>
        <w:t xml:space="preserve">Παναγιώτη (Νότη) </w:t>
      </w:r>
      <w:proofErr w:type="spellStart"/>
      <w:r>
        <w:rPr>
          <w:rFonts w:eastAsia="Times New Roman" w:cs="Times New Roman"/>
          <w:bCs/>
          <w:szCs w:val="24"/>
        </w:rPr>
        <w:t>Μηταράκη</w:t>
      </w:r>
      <w:proofErr w:type="spellEnd"/>
      <w:r>
        <w:rPr>
          <w:rFonts w:eastAsia="Times New Roman" w:cs="Times New Roman"/>
          <w:szCs w:val="24"/>
        </w:rPr>
        <w:t xml:space="preserve"> προς τον Υπουργό </w:t>
      </w:r>
      <w:r>
        <w:rPr>
          <w:rFonts w:eastAsia="Times New Roman" w:cs="Times New Roman"/>
          <w:bCs/>
          <w:szCs w:val="24"/>
        </w:rPr>
        <w:t>Οικονομ</w:t>
      </w:r>
      <w:r>
        <w:rPr>
          <w:rFonts w:eastAsia="Times New Roman" w:cs="Times New Roman"/>
          <w:bCs/>
          <w:szCs w:val="24"/>
        </w:rPr>
        <w:t>ίας, Ανάπτυξης και Τουρισμού,</w:t>
      </w:r>
      <w:r>
        <w:rPr>
          <w:rFonts w:eastAsia="Times New Roman" w:cs="Times New Roman"/>
          <w:szCs w:val="24"/>
        </w:rPr>
        <w:t xml:space="preserve"> σχετικά με την προστασία της Φέτας στις </w:t>
      </w:r>
      <w:r>
        <w:rPr>
          <w:rFonts w:eastAsia="Times New Roman" w:cs="Times New Roman"/>
          <w:szCs w:val="24"/>
        </w:rPr>
        <w:t>ε</w:t>
      </w:r>
      <w:r>
        <w:rPr>
          <w:rFonts w:eastAsia="Times New Roman" w:cs="Times New Roman"/>
          <w:szCs w:val="24"/>
        </w:rPr>
        <w:t xml:space="preserve">μπορικές </w:t>
      </w:r>
      <w:r>
        <w:rPr>
          <w:rFonts w:eastAsia="Times New Roman" w:cs="Times New Roman"/>
          <w:szCs w:val="24"/>
        </w:rPr>
        <w:t>σ</w:t>
      </w:r>
      <w:r>
        <w:rPr>
          <w:rFonts w:eastAsia="Times New Roman" w:cs="Times New Roman"/>
          <w:szCs w:val="24"/>
        </w:rPr>
        <w:t>υμφωνίες της Ευρωπαϊκής Ένωσης, δεν θα συζητηθεί λόγω απουσίας του αρμόδιου Υπουργού κ. Σταθάκη στο εξωτερικό.</w:t>
      </w:r>
    </w:p>
    <w:p w14:paraId="7A237544" w14:textId="77777777" w:rsidR="002A3095" w:rsidRDefault="00B7541C">
      <w:pPr>
        <w:tabs>
          <w:tab w:val="left" w:pos="3695"/>
        </w:tabs>
        <w:spacing w:line="600" w:lineRule="auto"/>
        <w:ind w:firstLine="720"/>
        <w:contextualSpacing/>
        <w:jc w:val="both"/>
        <w:rPr>
          <w:rFonts w:eastAsia="Times New Roman" w:cs="Times New Roman"/>
          <w:szCs w:val="24"/>
        </w:rPr>
      </w:pPr>
      <w:r>
        <w:rPr>
          <w:rFonts w:eastAsia="Times New Roman" w:cs="Times New Roman"/>
          <w:szCs w:val="24"/>
        </w:rPr>
        <w:lastRenderedPageBreak/>
        <w:t>Η με αριθμό 925/30-5-2016 έκτη επίκαιρη ερώτηση δε</w:t>
      </w:r>
      <w:r>
        <w:rPr>
          <w:rFonts w:eastAsia="Times New Roman" w:cs="Times New Roman"/>
          <w:szCs w:val="24"/>
        </w:rPr>
        <w:t>ύ</w:t>
      </w:r>
      <w:r>
        <w:rPr>
          <w:rFonts w:eastAsia="Times New Roman" w:cs="Times New Roman"/>
          <w:szCs w:val="24"/>
        </w:rPr>
        <w:t>τ</w:t>
      </w:r>
      <w:r>
        <w:rPr>
          <w:rFonts w:eastAsia="Times New Roman" w:cs="Times New Roman"/>
          <w:szCs w:val="24"/>
        </w:rPr>
        <w:t>ε</w:t>
      </w:r>
      <w:r>
        <w:rPr>
          <w:rFonts w:eastAsia="Times New Roman" w:cs="Times New Roman"/>
          <w:szCs w:val="24"/>
        </w:rPr>
        <w:t xml:space="preserve">ρου κύκλου </w:t>
      </w:r>
      <w:r>
        <w:rPr>
          <w:rFonts w:eastAsia="Times New Roman" w:cs="Times New Roman"/>
          <w:szCs w:val="24"/>
        </w:rPr>
        <w:t xml:space="preserve">του Βουλευτή Ηρακλείου της Νέας Δημοκρατίας κ. </w:t>
      </w:r>
      <w:r>
        <w:rPr>
          <w:rFonts w:eastAsia="Times New Roman" w:cs="Times New Roman"/>
          <w:bCs/>
          <w:szCs w:val="24"/>
        </w:rPr>
        <w:t xml:space="preserve">Ελευθερίου </w:t>
      </w:r>
      <w:proofErr w:type="spellStart"/>
      <w:r>
        <w:rPr>
          <w:rFonts w:eastAsia="Times New Roman" w:cs="Times New Roman"/>
          <w:bCs/>
          <w:szCs w:val="24"/>
        </w:rPr>
        <w:t>Αυγενάκη</w:t>
      </w:r>
      <w:proofErr w:type="spellEnd"/>
      <w:r>
        <w:rPr>
          <w:rFonts w:eastAsia="Times New Roman" w:cs="Times New Roman"/>
          <w:szCs w:val="24"/>
        </w:rPr>
        <w:t xml:space="preserve"> προς τον Υπουργό </w:t>
      </w:r>
      <w:r>
        <w:rPr>
          <w:rFonts w:eastAsia="Times New Roman" w:cs="Times New Roman"/>
          <w:bCs/>
          <w:szCs w:val="24"/>
        </w:rPr>
        <w:t>Οικονομίας, Ανάπτυξης και Τουρισμού,</w:t>
      </w:r>
      <w:r>
        <w:rPr>
          <w:rFonts w:eastAsia="Times New Roman" w:cs="Times New Roman"/>
          <w:szCs w:val="24"/>
        </w:rPr>
        <w:t xml:space="preserve"> σχετικά με την επιδείνωση του μεταποιητικού τομέα στη Χώρα μας, δεν θα συζητηθεί επίσης λόγω απουσίας του αρμόδιου Υπουργού κ. Σταθάκη </w:t>
      </w:r>
      <w:r>
        <w:rPr>
          <w:rFonts w:eastAsia="Times New Roman" w:cs="Times New Roman"/>
          <w:szCs w:val="24"/>
        </w:rPr>
        <w:t>στο εξωτερικό.</w:t>
      </w:r>
    </w:p>
    <w:p w14:paraId="7A237545" w14:textId="77777777" w:rsidR="002A3095" w:rsidRDefault="00B7541C">
      <w:pPr>
        <w:tabs>
          <w:tab w:val="left" w:pos="3695"/>
        </w:tabs>
        <w:spacing w:line="600" w:lineRule="auto"/>
        <w:ind w:firstLine="720"/>
        <w:contextualSpacing/>
        <w:jc w:val="both"/>
        <w:rPr>
          <w:rFonts w:eastAsia="Times New Roman" w:cs="Times New Roman"/>
          <w:szCs w:val="24"/>
        </w:rPr>
      </w:pPr>
      <w:r>
        <w:rPr>
          <w:rFonts w:eastAsia="Times New Roman" w:cs="Times New Roman"/>
          <w:szCs w:val="24"/>
        </w:rPr>
        <w:t>Τώρα μπαίνουμε στις τελευταίες δύο ερωτήσεις, που θα απαντήσει ο Υπουργός Υγείας κ. Ξανθός.</w:t>
      </w:r>
    </w:p>
    <w:p w14:paraId="7A237546" w14:textId="77777777" w:rsidR="002A3095" w:rsidRDefault="00B7541C">
      <w:pPr>
        <w:tabs>
          <w:tab w:val="left" w:pos="3695"/>
        </w:tabs>
        <w:spacing w:line="600" w:lineRule="auto"/>
        <w:ind w:firstLine="720"/>
        <w:contextualSpacing/>
        <w:jc w:val="both"/>
        <w:rPr>
          <w:rFonts w:eastAsia="Times New Roman" w:cs="Times New Roman"/>
          <w:szCs w:val="24"/>
        </w:rPr>
      </w:pPr>
      <w:r>
        <w:rPr>
          <w:rFonts w:eastAsia="Times New Roman" w:cs="Times New Roman"/>
          <w:szCs w:val="24"/>
        </w:rPr>
        <w:t>Πρώτη θα συζητηθεί η με αριθμό 1014/17-6-2016 τέταρτη επίκαιρη ερώτηση δεύτερου κύκλου του ΣΤ΄ Αντιπροέδρου της Βουλής και Βουλευτή Δωδεκανήσου της Δ</w:t>
      </w:r>
      <w:r>
        <w:rPr>
          <w:rFonts w:eastAsia="Times New Roman" w:cs="Times New Roman"/>
          <w:szCs w:val="24"/>
        </w:rPr>
        <w:t xml:space="preserve">ημοκρατικής Συμπαράταξης ΠΑΣΟΚ – ΔΗΜΑΡ κ. </w:t>
      </w:r>
      <w:r>
        <w:rPr>
          <w:rFonts w:eastAsia="Times New Roman" w:cs="Times New Roman"/>
          <w:bCs/>
          <w:szCs w:val="24"/>
        </w:rPr>
        <w:t xml:space="preserve">Δημητρίου </w:t>
      </w:r>
      <w:proofErr w:type="spellStart"/>
      <w:r>
        <w:rPr>
          <w:rFonts w:eastAsia="Times New Roman" w:cs="Times New Roman"/>
          <w:bCs/>
          <w:szCs w:val="24"/>
        </w:rPr>
        <w:t>Κρεμαστινού</w:t>
      </w:r>
      <w:proofErr w:type="spellEnd"/>
      <w:r>
        <w:rPr>
          <w:rFonts w:eastAsia="Times New Roman" w:cs="Times New Roman"/>
          <w:szCs w:val="24"/>
        </w:rPr>
        <w:t xml:space="preserve"> προς τον Υπουργό </w:t>
      </w:r>
      <w:r>
        <w:rPr>
          <w:rFonts w:eastAsia="Times New Roman" w:cs="Times New Roman"/>
          <w:bCs/>
          <w:szCs w:val="24"/>
        </w:rPr>
        <w:t>Υγείας,</w:t>
      </w:r>
      <w:r>
        <w:rPr>
          <w:rFonts w:eastAsia="Times New Roman" w:cs="Times New Roman"/>
          <w:szCs w:val="24"/>
        </w:rPr>
        <w:t xml:space="preserve"> σχετικά με την κατάρρευση της </w:t>
      </w:r>
      <w:r>
        <w:rPr>
          <w:rFonts w:eastAsia="Times New Roman" w:cs="Times New Roman"/>
          <w:szCs w:val="24"/>
        </w:rPr>
        <w:t>δ</w:t>
      </w:r>
      <w:r>
        <w:rPr>
          <w:rFonts w:eastAsia="Times New Roman" w:cs="Times New Roman"/>
          <w:szCs w:val="24"/>
        </w:rPr>
        <w:t xml:space="preserve">ημόσιας </w:t>
      </w:r>
      <w:r>
        <w:rPr>
          <w:rFonts w:eastAsia="Times New Roman" w:cs="Times New Roman"/>
          <w:szCs w:val="24"/>
        </w:rPr>
        <w:t>υ</w:t>
      </w:r>
      <w:r>
        <w:rPr>
          <w:rFonts w:eastAsia="Times New Roman" w:cs="Times New Roman"/>
          <w:szCs w:val="24"/>
        </w:rPr>
        <w:t>γείας.</w:t>
      </w:r>
    </w:p>
    <w:p w14:paraId="7A237547" w14:textId="77777777" w:rsidR="002A3095" w:rsidRDefault="00B7541C">
      <w:pPr>
        <w:tabs>
          <w:tab w:val="left" w:pos="3695"/>
        </w:tabs>
        <w:spacing w:line="600" w:lineRule="auto"/>
        <w:ind w:firstLine="720"/>
        <w:contextualSpacing/>
        <w:jc w:val="both"/>
        <w:rPr>
          <w:rFonts w:eastAsia="Times New Roman" w:cs="Times New Roman"/>
          <w:szCs w:val="24"/>
        </w:rPr>
      </w:pPr>
      <w:r>
        <w:rPr>
          <w:rFonts w:eastAsia="Times New Roman" w:cs="Times New Roman"/>
          <w:szCs w:val="24"/>
        </w:rPr>
        <w:t xml:space="preserve">Αυτή είναι σαν επερώτηση κόμματος, κύριε </w:t>
      </w:r>
      <w:proofErr w:type="spellStart"/>
      <w:r>
        <w:rPr>
          <w:rFonts w:eastAsia="Times New Roman" w:cs="Times New Roman"/>
          <w:szCs w:val="24"/>
        </w:rPr>
        <w:t>Κρεμαστινέ</w:t>
      </w:r>
      <w:proofErr w:type="spellEnd"/>
      <w:r>
        <w:rPr>
          <w:rFonts w:eastAsia="Times New Roman" w:cs="Times New Roman"/>
          <w:szCs w:val="24"/>
        </w:rPr>
        <w:t>. Να δω τι θα απαντήσει ο κ. Ξανθός.</w:t>
      </w:r>
    </w:p>
    <w:p w14:paraId="7A237548" w14:textId="77777777" w:rsidR="002A3095" w:rsidRDefault="00B7541C">
      <w:pPr>
        <w:tabs>
          <w:tab w:val="left" w:pos="3695"/>
        </w:tabs>
        <w:spacing w:line="600" w:lineRule="auto"/>
        <w:ind w:firstLine="720"/>
        <w:contextualSpacing/>
        <w:jc w:val="both"/>
        <w:rPr>
          <w:rFonts w:eastAsia="Times New Roman" w:cs="Times New Roman"/>
          <w:szCs w:val="24"/>
        </w:rPr>
      </w:pPr>
      <w:r>
        <w:rPr>
          <w:rFonts w:eastAsia="Times New Roman" w:cs="Times New Roman"/>
          <w:szCs w:val="24"/>
        </w:rPr>
        <w:t>Ορίστε, έχετε τον λόγο.</w:t>
      </w:r>
    </w:p>
    <w:p w14:paraId="7A237549" w14:textId="77777777" w:rsidR="002A3095" w:rsidRDefault="00B7541C">
      <w:pPr>
        <w:tabs>
          <w:tab w:val="left" w:pos="3695"/>
        </w:tabs>
        <w:spacing w:line="600" w:lineRule="auto"/>
        <w:ind w:firstLine="720"/>
        <w:contextualSpacing/>
        <w:jc w:val="both"/>
        <w:rPr>
          <w:rFonts w:eastAsia="Times New Roman" w:cs="Times New Roman"/>
          <w:szCs w:val="24"/>
        </w:rPr>
      </w:pPr>
      <w:r>
        <w:rPr>
          <w:rFonts w:eastAsia="Times New Roman" w:cs="Times New Roman"/>
          <w:b/>
          <w:szCs w:val="24"/>
        </w:rPr>
        <w:lastRenderedPageBreak/>
        <w:t>ΔΗΜΗΤΡΙΟΣ ΚΡΕΜΑΣΤΙΝΟΣ (ΣΤ΄ Αντιπρόεδρος της Βουλής):</w:t>
      </w:r>
      <w:r>
        <w:rPr>
          <w:rFonts w:eastAsia="Times New Roman" w:cs="Times New Roman"/>
          <w:szCs w:val="24"/>
        </w:rPr>
        <w:t xml:space="preserve"> Κυρία Πρόεδρε, κύριε Υπουργέ, ο Παγκόσμιος Οργανισμός Υγείας λέει ότι για να δεις πώς είναι το σύστημα υγείας μιας χώρας και πώς είναι η δημόσια υγεία του, πρέπει να δεις τους δείκτες της.</w:t>
      </w:r>
    </w:p>
    <w:p w14:paraId="7A23754A" w14:textId="77777777" w:rsidR="002A3095" w:rsidRDefault="00B7541C">
      <w:pPr>
        <w:tabs>
          <w:tab w:val="left" w:pos="3695"/>
        </w:tabs>
        <w:spacing w:line="600" w:lineRule="auto"/>
        <w:ind w:firstLine="720"/>
        <w:contextualSpacing/>
        <w:jc w:val="both"/>
        <w:rPr>
          <w:rFonts w:eastAsia="Times New Roman" w:cs="Times New Roman"/>
          <w:szCs w:val="24"/>
        </w:rPr>
      </w:pPr>
      <w:r>
        <w:rPr>
          <w:rFonts w:eastAsia="Times New Roman" w:cs="Times New Roman"/>
          <w:szCs w:val="24"/>
        </w:rPr>
        <w:t xml:space="preserve">Παραδείγματος </w:t>
      </w:r>
      <w:r>
        <w:rPr>
          <w:rFonts w:eastAsia="Times New Roman" w:cs="Times New Roman"/>
          <w:szCs w:val="24"/>
        </w:rPr>
        <w:t>χάριν, στην Αιθιοπία το προσδόκιμο επιβίωσης είναι πενήντα χρόνια, ενώ στο Μονακό, που έχει το καλύτερο προσδόκιμο επιβίωσης, είναι στα ενενήντα χρόνια. Δεν χρειάζεται να ψάξεις να δεις τι συμβαίνει στη δημόσια υγεία κάθε κράτους. Το βλέπεις.</w:t>
      </w:r>
    </w:p>
    <w:p w14:paraId="7A23754B" w14:textId="77777777" w:rsidR="002A3095" w:rsidRDefault="00B7541C">
      <w:pPr>
        <w:tabs>
          <w:tab w:val="left" w:pos="3695"/>
        </w:tabs>
        <w:spacing w:line="600" w:lineRule="auto"/>
        <w:ind w:firstLine="720"/>
        <w:contextualSpacing/>
        <w:jc w:val="both"/>
        <w:rPr>
          <w:rFonts w:eastAsia="Times New Roman" w:cs="Times New Roman"/>
          <w:szCs w:val="24"/>
        </w:rPr>
      </w:pPr>
      <w:r>
        <w:rPr>
          <w:rFonts w:eastAsia="Times New Roman" w:cs="Times New Roman"/>
          <w:szCs w:val="24"/>
        </w:rPr>
        <w:t>Το ίδιο, λοιπ</w:t>
      </w:r>
      <w:r>
        <w:rPr>
          <w:rFonts w:eastAsia="Times New Roman" w:cs="Times New Roman"/>
          <w:szCs w:val="24"/>
        </w:rPr>
        <w:t>όν, θα επικαλεστώ και εγώ για τα δικά μας. Και θα ρωτήσω το Υπουργείο Υγείας, διότι δυστυχώς ο Υπουργός Υγείας και ο Πρωθυπουργός επωμίζονται όλα τα βάρη και όλα τα λάθη που γίνονται στο Υπουργείο. Μπορεί να μην φταίει ο ίδιος. Αλλά εγώ ρωτώ το Υπουργείο Υ</w:t>
      </w:r>
      <w:r>
        <w:rPr>
          <w:rFonts w:eastAsia="Times New Roman" w:cs="Times New Roman"/>
          <w:szCs w:val="24"/>
        </w:rPr>
        <w:t>γείας. Υπάρχει δεδομένο κάπου στον πλανήτη η εποχική γρίπη να έχει στην ίδια χώρα περισσότερα θύματα απ’ ότι έχει η πανδημία ή, αν θέλετε, η επιδημία γρίπης;</w:t>
      </w:r>
    </w:p>
    <w:p w14:paraId="7A23754C" w14:textId="77777777" w:rsidR="002A3095" w:rsidRDefault="00B7541C">
      <w:pPr>
        <w:tabs>
          <w:tab w:val="left" w:pos="3695"/>
        </w:tabs>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Δηλαδή, με λίγα λόγια, θέλω να ρωτήσω, εάν και κατά πόσον οι </w:t>
      </w:r>
      <w:proofErr w:type="spellStart"/>
      <w:r>
        <w:rPr>
          <w:rFonts w:eastAsia="Times New Roman" w:cs="Times New Roman"/>
          <w:szCs w:val="24"/>
        </w:rPr>
        <w:t>εκατόν</w:t>
      </w:r>
      <w:proofErr w:type="spellEnd"/>
      <w:r>
        <w:rPr>
          <w:rFonts w:eastAsia="Times New Roman" w:cs="Times New Roman"/>
          <w:szCs w:val="24"/>
        </w:rPr>
        <w:t xml:space="preserve"> ενενήντα επτά νεκροί που είχαμ</w:t>
      </w:r>
      <w:r>
        <w:rPr>
          <w:rFonts w:eastAsia="Times New Roman" w:cs="Times New Roman"/>
          <w:szCs w:val="24"/>
        </w:rPr>
        <w:t>ε φέτος, εκ των οποίων οι είκοσι πέντε εκτός μονάδας –γιατί δεν είχαν ανοίξει τα κρεβάτια για να μπουν στη μονάδα-, δικαιολογείται να έχουν πεθάνει, όταν στην πανδημία και σε όλες τις γρίπες που έχουμε καταγράψει μέχρι σήμερα στη χώρα τέτοιος αριθμός δεν έ</w:t>
      </w:r>
      <w:r>
        <w:rPr>
          <w:rFonts w:eastAsia="Times New Roman" w:cs="Times New Roman"/>
          <w:szCs w:val="24"/>
        </w:rPr>
        <w:t>χει επιτευχθεί; Ήταν ρεκόρ!</w:t>
      </w:r>
    </w:p>
    <w:p w14:paraId="7A23754D" w14:textId="77777777" w:rsidR="002A3095" w:rsidRDefault="00B7541C">
      <w:pPr>
        <w:tabs>
          <w:tab w:val="left" w:pos="3695"/>
        </w:tabs>
        <w:spacing w:line="600" w:lineRule="auto"/>
        <w:ind w:firstLine="720"/>
        <w:contextualSpacing/>
        <w:jc w:val="both"/>
        <w:rPr>
          <w:rFonts w:eastAsia="Times New Roman" w:cs="Times New Roman"/>
          <w:szCs w:val="24"/>
        </w:rPr>
      </w:pPr>
      <w:r>
        <w:rPr>
          <w:rFonts w:eastAsia="Times New Roman" w:cs="Times New Roman"/>
          <w:szCs w:val="24"/>
        </w:rPr>
        <w:t>Πώς, λοιπόν, έγινε αυτό το ρεκόρ; Υπάρχει κάποια χώρα σε αυτόν τον πλανήτη που να έχει το αντίστοιχο φαινόμενο; Και το λέω αυτό για να αποδείξω ότι υπάρχει πραγματικό πρόβλημα υγείας.</w:t>
      </w:r>
    </w:p>
    <w:p w14:paraId="7A23754E" w14:textId="77777777" w:rsidR="002A3095" w:rsidRDefault="00B7541C">
      <w:pPr>
        <w:tabs>
          <w:tab w:val="left" w:pos="3695"/>
        </w:tabs>
        <w:spacing w:line="600" w:lineRule="auto"/>
        <w:ind w:firstLine="720"/>
        <w:contextualSpacing/>
        <w:jc w:val="both"/>
        <w:rPr>
          <w:rFonts w:eastAsia="Times New Roman"/>
          <w:szCs w:val="24"/>
        </w:rPr>
      </w:pPr>
      <w:r>
        <w:rPr>
          <w:rFonts w:eastAsia="Times New Roman" w:cs="Times New Roman"/>
          <w:szCs w:val="24"/>
        </w:rPr>
        <w:t>Η δεύτερη ερώτηση στην οποία θα ήθελα να απα</w:t>
      </w:r>
      <w:r>
        <w:rPr>
          <w:rFonts w:eastAsia="Times New Roman" w:cs="Times New Roman"/>
          <w:szCs w:val="24"/>
        </w:rPr>
        <w:t>ντήσει ο Υπουργός, είναι: Γνωρίζετε κάποιον ιατρικό σύλλογο στον πλανήτη –μπορεί να έχουν συνδικαλιστικές, πολιτικές διαφορές οι σύλλογοι με το Υπουργείο- που</w:t>
      </w:r>
      <w:r>
        <w:rPr>
          <w:rFonts w:eastAsia="Times New Roman"/>
          <w:szCs w:val="24"/>
        </w:rPr>
        <w:t xml:space="preserve"> να μηνύει το Υπουργείο και να καλεί η Δικαιοσύνη τους εμπειρογνώμονες, μεταξύ των οποίων και εμέν</w:t>
      </w:r>
      <w:r>
        <w:rPr>
          <w:rFonts w:eastAsia="Times New Roman"/>
          <w:szCs w:val="24"/>
        </w:rPr>
        <w:t>α, για να εξηγήσουμε επιστημονικά πώς γίνεται αυτό το φαινόμενο; Νομίζω ότι αυτό το πράγμα, δηλαδή</w:t>
      </w:r>
      <w:r>
        <w:rPr>
          <w:rFonts w:eastAsia="Times New Roman"/>
          <w:szCs w:val="24"/>
        </w:rPr>
        <w:t>,</w:t>
      </w:r>
      <w:r>
        <w:rPr>
          <w:rFonts w:eastAsia="Times New Roman"/>
          <w:szCs w:val="24"/>
        </w:rPr>
        <w:t xml:space="preserve"> μήνυση κατά του Υπουργού με κατηγορία ανθρωποκτονίας -γιατί περί αυτού πρόκειται και το είπα και στον Πρόεδρο του Ιατρικού συλλόγου- αποτελεί παγκόσμια πρωτ</w:t>
      </w:r>
      <w:r>
        <w:rPr>
          <w:rFonts w:eastAsia="Times New Roman"/>
          <w:szCs w:val="24"/>
        </w:rPr>
        <w:t>οτυπία, πέραν του Ιπποκράτη</w:t>
      </w:r>
      <w:r>
        <w:rPr>
          <w:rFonts w:eastAsia="Times New Roman"/>
          <w:szCs w:val="24"/>
        </w:rPr>
        <w:t>,</w:t>
      </w:r>
      <w:r>
        <w:rPr>
          <w:rFonts w:eastAsia="Times New Roman"/>
          <w:szCs w:val="24"/>
        </w:rPr>
        <w:t xml:space="preserve"> </w:t>
      </w:r>
      <w:r>
        <w:rPr>
          <w:rFonts w:eastAsia="Times New Roman"/>
          <w:szCs w:val="24"/>
        </w:rPr>
        <w:lastRenderedPageBreak/>
        <w:t>που λέει αλίμονο στον γιατρό που προβαίνει σε ανθρωποκτονία. Δεν θα επικαλεστώ τον Ιπποκράτη. Επικαλούμαι, όμως, κάτι το οποίο είναι μοναδικό στα χρονικά μας.</w:t>
      </w:r>
    </w:p>
    <w:p w14:paraId="7A23754F" w14:textId="77777777" w:rsidR="002A3095" w:rsidRDefault="00B7541C">
      <w:pPr>
        <w:tabs>
          <w:tab w:val="left" w:pos="3695"/>
        </w:tabs>
        <w:spacing w:line="600" w:lineRule="auto"/>
        <w:ind w:firstLine="720"/>
        <w:contextualSpacing/>
        <w:jc w:val="both"/>
        <w:rPr>
          <w:rFonts w:eastAsia="Times New Roman"/>
          <w:szCs w:val="24"/>
        </w:rPr>
      </w:pPr>
      <w:r>
        <w:rPr>
          <w:rFonts w:eastAsia="Times New Roman"/>
          <w:szCs w:val="24"/>
        </w:rPr>
        <w:t>Το τρίτο και το σπουδαιότερο, κύριε Υπουργέ –και θέλω να το προσέξετ</w:t>
      </w:r>
      <w:r>
        <w:rPr>
          <w:rFonts w:eastAsia="Times New Roman"/>
          <w:szCs w:val="24"/>
        </w:rPr>
        <w:t xml:space="preserve">ε αυτό το τρίτο-, είναι ότι στο Υπουργείο σας υπάρχουν άνθρωποι οι οποίοι κάνουν σύγχυση μεταξύ του </w:t>
      </w:r>
      <w:r>
        <w:rPr>
          <w:rFonts w:eastAsia="Times New Roman"/>
          <w:szCs w:val="24"/>
          <w:lang w:val="en-US"/>
        </w:rPr>
        <w:t>campaign</w:t>
      </w:r>
      <w:r>
        <w:rPr>
          <w:rFonts w:eastAsia="Times New Roman"/>
          <w:szCs w:val="24"/>
        </w:rPr>
        <w:t>, δηλαδή της ενημερωτικής εκστρατείας –που λέει ο Παγκόσμιος Οργανισμός Υγείας- και της λεγόμενης διαφήμισης. Μα, η ενημερωτική εκστρατεία γίνεται μ</w:t>
      </w:r>
      <w:r>
        <w:rPr>
          <w:rFonts w:eastAsia="Times New Roman"/>
          <w:szCs w:val="24"/>
        </w:rPr>
        <w:t>ε αυτόν τον μηχανισμό σε όλο τον κόσμο.</w:t>
      </w:r>
    </w:p>
    <w:p w14:paraId="7A237550" w14:textId="77777777" w:rsidR="002A3095" w:rsidRDefault="00B7541C">
      <w:pPr>
        <w:spacing w:line="600" w:lineRule="auto"/>
        <w:ind w:firstLine="720"/>
        <w:contextualSpacing/>
        <w:jc w:val="both"/>
        <w:rPr>
          <w:rFonts w:eastAsia="Times New Roman" w:cs="Times New Roman"/>
          <w:szCs w:val="24"/>
        </w:rPr>
      </w:pPr>
      <w:r>
        <w:rPr>
          <w:rFonts w:eastAsia="Times New Roman" w:cs="Times New Roman"/>
          <w:szCs w:val="24"/>
        </w:rPr>
        <w:t>Μάλιστα, ο Παγκόσμιος Οργανισμός Υγείας λέει ότι η καμπάνια, δηλαδή</w:t>
      </w:r>
      <w:r>
        <w:rPr>
          <w:rFonts w:eastAsia="Times New Roman" w:cs="Times New Roman"/>
          <w:szCs w:val="24"/>
        </w:rPr>
        <w:t>,</w:t>
      </w:r>
      <w:r>
        <w:rPr>
          <w:rFonts w:eastAsia="Times New Roman" w:cs="Times New Roman"/>
          <w:szCs w:val="24"/>
        </w:rPr>
        <w:t xml:space="preserve"> το </w:t>
      </w:r>
      <w:r>
        <w:rPr>
          <w:rFonts w:eastAsia="Times New Roman" w:cs="Times New Roman"/>
          <w:szCs w:val="24"/>
          <w:lang w:val="en-US"/>
        </w:rPr>
        <w:t>campaign</w:t>
      </w:r>
      <w:r>
        <w:rPr>
          <w:rFonts w:eastAsia="Times New Roman" w:cs="Times New Roman"/>
          <w:szCs w:val="24"/>
        </w:rPr>
        <w:t>, η ενημερωτική εκστρατεία για το τσιγάρο, κυρία Πρόεδρε, στοίχισε τρία τρισεκατομμύρια δολάρια. Αντιλαμβάνεστε.</w:t>
      </w:r>
    </w:p>
    <w:p w14:paraId="7A237551" w14:textId="77777777" w:rsidR="002A3095" w:rsidRDefault="00B7541C">
      <w:pPr>
        <w:spacing w:line="600" w:lineRule="auto"/>
        <w:ind w:firstLine="720"/>
        <w:contextualSpacing/>
        <w:jc w:val="both"/>
        <w:rPr>
          <w:rFonts w:eastAsia="Times New Roman" w:cs="Times New Roman"/>
          <w:szCs w:val="24"/>
        </w:rPr>
      </w:pPr>
      <w:r>
        <w:rPr>
          <w:rFonts w:eastAsia="Times New Roman" w:cs="Times New Roman"/>
          <w:szCs w:val="24"/>
        </w:rPr>
        <w:t>Ποια είναι η προσπάθεια</w:t>
      </w:r>
      <w:r>
        <w:rPr>
          <w:rFonts w:eastAsia="Times New Roman" w:cs="Times New Roman"/>
          <w:szCs w:val="24"/>
        </w:rPr>
        <w:t xml:space="preserve"> προς αυτήν την κατεύθυνση, η δική μας, του Υπουργείου, της χώρας δηλαδή, τουλάχιστον φέτος; Πόσα ξόδεψε γι’ αυτό το πράγμα, για την ενημερωτική εκστρατεία, και πού έγινε; Διότι όταν λέμε ενημερωτική εκστρατεία, εννοούμε όχι τα μέσα ενημέρωσης, τηλεοράσεις</w:t>
      </w:r>
      <w:r>
        <w:rPr>
          <w:rFonts w:eastAsia="Times New Roman" w:cs="Times New Roman"/>
          <w:szCs w:val="24"/>
        </w:rPr>
        <w:t xml:space="preserve">, ραδιόφωνα κ.λπ., αλλά εννοούμε την εκκλησία, εννοούμε τους συνδέσμους, εννοούμε τα σχολεία, εννοούμε </w:t>
      </w:r>
      <w:r>
        <w:rPr>
          <w:rFonts w:eastAsia="Times New Roman" w:cs="Times New Roman"/>
          <w:szCs w:val="24"/>
        </w:rPr>
        <w:lastRenderedPageBreak/>
        <w:t>τους αθλητικούς οργανισμούς, εννοούμε τον στρατό, τα πάντα, με φυλλάδια κ.λπ.</w:t>
      </w:r>
      <w:r>
        <w:rPr>
          <w:rFonts w:eastAsia="Times New Roman" w:cs="Times New Roman"/>
          <w:szCs w:val="24"/>
        </w:rPr>
        <w:t>.</w:t>
      </w:r>
      <w:r>
        <w:rPr>
          <w:rFonts w:eastAsia="Times New Roman" w:cs="Times New Roman"/>
          <w:szCs w:val="24"/>
        </w:rPr>
        <w:t xml:space="preserve"> Τέτοιο πράγμα δεν έχει γίνει. Με αποτέλεσμα, κυρία Πρόεδρε, να έχουμε αυτά</w:t>
      </w:r>
      <w:r>
        <w:rPr>
          <w:rFonts w:eastAsia="Times New Roman" w:cs="Times New Roman"/>
          <w:szCs w:val="24"/>
        </w:rPr>
        <w:t xml:space="preserve"> τα θλιβερά αποτελέσματα.</w:t>
      </w:r>
    </w:p>
    <w:p w14:paraId="7A237552" w14:textId="77777777" w:rsidR="002A3095" w:rsidRDefault="00B7541C">
      <w:pPr>
        <w:spacing w:line="600" w:lineRule="auto"/>
        <w:ind w:firstLine="720"/>
        <w:contextualSpacing/>
        <w:jc w:val="both"/>
        <w:rPr>
          <w:rFonts w:eastAsia="Times New Roman" w:cs="Times New Roman"/>
          <w:szCs w:val="24"/>
        </w:rPr>
      </w:pPr>
      <w:r>
        <w:rPr>
          <w:rFonts w:eastAsia="Times New Roman" w:cs="Times New Roman"/>
          <w:szCs w:val="24"/>
        </w:rPr>
        <w:t>Διότι πρέπει να ξέρετε ένα πράγμα και να το θυμάστε: σε επιδημία, ή εποχική ή οποιαδήποτε, γρίπης ακόμα και το πλύσιμο των χεριών κάθε ημέρα πριν από το φαγητό προστατεύει από πιθανά θύματα από τη γρίπη. Αυτό είναι αξίωμα.</w:t>
      </w:r>
    </w:p>
    <w:p w14:paraId="7A237553" w14:textId="77777777" w:rsidR="002A3095" w:rsidRDefault="00B7541C">
      <w:pPr>
        <w:spacing w:line="600" w:lineRule="auto"/>
        <w:ind w:firstLine="720"/>
        <w:contextualSpacing/>
        <w:jc w:val="both"/>
        <w:rPr>
          <w:rFonts w:eastAsia="Times New Roman" w:cs="Times New Roman"/>
          <w:szCs w:val="24"/>
        </w:rPr>
      </w:pPr>
      <w:r>
        <w:rPr>
          <w:rFonts w:eastAsia="Times New Roman" w:cs="Times New Roman"/>
          <w:szCs w:val="24"/>
        </w:rPr>
        <w:t>Αν ο Υπ</w:t>
      </w:r>
      <w:r>
        <w:rPr>
          <w:rFonts w:eastAsia="Times New Roman" w:cs="Times New Roman"/>
          <w:szCs w:val="24"/>
        </w:rPr>
        <w:t xml:space="preserve">ουργός απαντήσει σε αυτά τα ερωτήματα ειλικρινά, θα αντιληφθεί που βρίσκεται το πρόβλημα. Εγώ, λοιπόν, είμαι υποχρεωμένος να κάνω σήμερα αυτήν την ερώτηση έστω και καθυστερημένα διότι είχα κληθεί από τη </w:t>
      </w:r>
      <w:r>
        <w:rPr>
          <w:rFonts w:eastAsia="Times New Roman" w:cs="Times New Roman"/>
          <w:szCs w:val="24"/>
        </w:rPr>
        <w:t>δ</w:t>
      </w:r>
      <w:r>
        <w:rPr>
          <w:rFonts w:eastAsia="Times New Roman" w:cs="Times New Roman"/>
          <w:szCs w:val="24"/>
        </w:rPr>
        <w:t>ικαιοσύνη για να απαντήσω σε αυτά τα ερωτήματα, επισ</w:t>
      </w:r>
      <w:r>
        <w:rPr>
          <w:rFonts w:eastAsia="Times New Roman" w:cs="Times New Roman"/>
          <w:szCs w:val="24"/>
        </w:rPr>
        <w:t>τημονικά –το επαναλαμβάνω- και όχι πολιτικά. Και, βεβαίως, θα ήθελα να ακούσω και την άποψη του Υπουργείου.</w:t>
      </w:r>
    </w:p>
    <w:p w14:paraId="7A237554" w14:textId="77777777" w:rsidR="002A3095" w:rsidRDefault="00B7541C">
      <w:pPr>
        <w:spacing w:line="600" w:lineRule="auto"/>
        <w:ind w:firstLine="720"/>
        <w:contextualSpacing/>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Τον λόγο έχει ο κύριος Υπουργός για τρία λεπτά.</w:t>
      </w:r>
    </w:p>
    <w:p w14:paraId="7A237555" w14:textId="77777777" w:rsidR="002A3095" w:rsidRDefault="00B7541C">
      <w:pPr>
        <w:spacing w:line="600" w:lineRule="auto"/>
        <w:ind w:firstLine="720"/>
        <w:contextualSpacing/>
        <w:jc w:val="both"/>
        <w:rPr>
          <w:rFonts w:eastAsia="Times New Roman" w:cs="Times New Roman"/>
          <w:szCs w:val="24"/>
        </w:rPr>
      </w:pPr>
      <w:r>
        <w:rPr>
          <w:rFonts w:eastAsia="Times New Roman" w:cs="Times New Roman"/>
          <w:b/>
          <w:szCs w:val="24"/>
        </w:rPr>
        <w:lastRenderedPageBreak/>
        <w:t>ΑΝΔΡΕΑΣ ΞΑΝΘΟΣ (Υπουργός Υγείας):</w:t>
      </w:r>
      <w:r>
        <w:rPr>
          <w:rFonts w:eastAsia="Times New Roman" w:cs="Times New Roman"/>
          <w:szCs w:val="24"/>
        </w:rPr>
        <w:t xml:space="preserve"> Αγαπητέ συνάδελφε, με </w:t>
      </w:r>
      <w:r>
        <w:rPr>
          <w:rFonts w:eastAsia="Times New Roman" w:cs="Times New Roman"/>
          <w:szCs w:val="24"/>
        </w:rPr>
        <w:t>όλον τον σεβασμό, νομίζω ότι έχετε κάνει αρκετά μεθοδολογικά και πολιτικά λάθη.</w:t>
      </w:r>
    </w:p>
    <w:p w14:paraId="7A237556" w14:textId="77777777" w:rsidR="002A3095" w:rsidRDefault="00B7541C">
      <w:pPr>
        <w:spacing w:line="600" w:lineRule="auto"/>
        <w:ind w:firstLine="720"/>
        <w:contextualSpacing/>
        <w:jc w:val="both"/>
        <w:rPr>
          <w:rFonts w:eastAsia="Times New Roman" w:cs="Times New Roman"/>
          <w:szCs w:val="24"/>
        </w:rPr>
      </w:pPr>
      <w:r>
        <w:rPr>
          <w:rFonts w:eastAsia="Times New Roman" w:cs="Times New Roman"/>
          <w:szCs w:val="24"/>
        </w:rPr>
        <w:t>Κατ’ αρχάς επικαλείστε μια παρέμβαση του Ιατρικού Συλλόγου Αθήνας, τη στιγμή που ξέρετε πάρα πολύ καλά ότι σε αυτό το επίπεδο, με αυτήν την επιχειρηματολογία, με μια προσπάθεια</w:t>
      </w:r>
      <w:r>
        <w:rPr>
          <w:rFonts w:eastAsia="Times New Roman" w:cs="Times New Roman"/>
          <w:szCs w:val="24"/>
        </w:rPr>
        <w:t xml:space="preserve"> ποινικοποίησης της πολιτικής διαδικασίας στην οποία έχει προχωρήσει ο συγκεκριμένος </w:t>
      </w:r>
      <w:r>
        <w:rPr>
          <w:rFonts w:eastAsia="Times New Roman" w:cs="Times New Roman"/>
          <w:szCs w:val="24"/>
        </w:rPr>
        <w:t>π</w:t>
      </w:r>
      <w:r>
        <w:rPr>
          <w:rFonts w:eastAsia="Times New Roman" w:cs="Times New Roman"/>
          <w:szCs w:val="24"/>
        </w:rPr>
        <w:t xml:space="preserve">ρόεδρος του </w:t>
      </w:r>
      <w:r>
        <w:rPr>
          <w:rFonts w:eastAsia="Times New Roman" w:cs="Times New Roman"/>
          <w:szCs w:val="24"/>
        </w:rPr>
        <w:t>ι</w:t>
      </w:r>
      <w:r>
        <w:rPr>
          <w:rFonts w:eastAsia="Times New Roman" w:cs="Times New Roman"/>
          <w:szCs w:val="24"/>
        </w:rPr>
        <w:t xml:space="preserve">ατρικού </w:t>
      </w:r>
      <w:r>
        <w:rPr>
          <w:rFonts w:eastAsia="Times New Roman" w:cs="Times New Roman"/>
          <w:szCs w:val="24"/>
        </w:rPr>
        <w:t>σ</w:t>
      </w:r>
      <w:r>
        <w:rPr>
          <w:rFonts w:eastAsia="Times New Roman" w:cs="Times New Roman"/>
          <w:szCs w:val="24"/>
        </w:rPr>
        <w:t>υλλόγου, αυτήν την τακτική δεν την ασπάζεται κανένας σοβαρός επιστημονικός και συνδικαλιστικός φορέας της χώρας.</w:t>
      </w:r>
    </w:p>
    <w:p w14:paraId="7A237557" w14:textId="77777777" w:rsidR="002A3095" w:rsidRDefault="00B7541C">
      <w:pPr>
        <w:spacing w:line="600" w:lineRule="auto"/>
        <w:ind w:firstLine="720"/>
        <w:contextualSpacing/>
        <w:jc w:val="both"/>
        <w:rPr>
          <w:rFonts w:eastAsia="Times New Roman" w:cs="Times New Roman"/>
          <w:szCs w:val="24"/>
        </w:rPr>
      </w:pPr>
      <w:r>
        <w:rPr>
          <w:rFonts w:eastAsia="Times New Roman" w:cs="Times New Roman"/>
          <w:szCs w:val="24"/>
        </w:rPr>
        <w:t>Αυτήν τη συσχέτιση ανάμεσα στον όντ</w:t>
      </w:r>
      <w:r>
        <w:rPr>
          <w:rFonts w:eastAsia="Times New Roman" w:cs="Times New Roman"/>
          <w:szCs w:val="24"/>
        </w:rPr>
        <w:t>ως αυξημένο αριθμό θανάτων από τη γρίπη, που μπορεί να τεκμηριωθεί απόλυτα με επιστημονικά δεδομένα –και θα σας πω πιο μετά-, αυτήν τη συσχέτιση με την όντως δύσκολη πραγματικότητα του συστήματος υγείας δεν την έκανε ούτε ο Πανελλήνιος Ιατρικός Σύλλογος ού</w:t>
      </w:r>
      <w:r>
        <w:rPr>
          <w:rFonts w:eastAsia="Times New Roman" w:cs="Times New Roman"/>
          <w:szCs w:val="24"/>
        </w:rPr>
        <w:t xml:space="preserve">τε η Επιστημονική Εταιρεία Εντατικής Θεραπείας ούτε η Επιστημονική Εταιρεία </w:t>
      </w:r>
      <w:proofErr w:type="spellStart"/>
      <w:r>
        <w:rPr>
          <w:rFonts w:eastAsia="Times New Roman" w:cs="Times New Roman"/>
          <w:szCs w:val="24"/>
        </w:rPr>
        <w:t>Λοιμωξιολόγων</w:t>
      </w:r>
      <w:proofErr w:type="spellEnd"/>
      <w:r>
        <w:rPr>
          <w:rFonts w:eastAsia="Times New Roman" w:cs="Times New Roman"/>
          <w:szCs w:val="24"/>
        </w:rPr>
        <w:t xml:space="preserve"> </w:t>
      </w:r>
      <w:r>
        <w:rPr>
          <w:rFonts w:eastAsia="Times New Roman" w:cs="Times New Roman"/>
          <w:szCs w:val="24"/>
        </w:rPr>
        <w:lastRenderedPageBreak/>
        <w:t>ούτε, φυσικά, το ΚΕΕΛΠΝΟ και κα</w:t>
      </w:r>
      <w:r>
        <w:rPr>
          <w:rFonts w:eastAsia="Times New Roman" w:cs="Times New Roman"/>
          <w:szCs w:val="24"/>
        </w:rPr>
        <w:t>μ</w:t>
      </w:r>
      <w:r>
        <w:rPr>
          <w:rFonts w:eastAsia="Times New Roman" w:cs="Times New Roman"/>
          <w:szCs w:val="24"/>
        </w:rPr>
        <w:t xml:space="preserve">μιά άλλη σοβαρή και οργανωμένη και θεσμική υπηρεσία του κράτους που ασχολείται με την προστασία της δημόσιας υγείας. </w:t>
      </w:r>
    </w:p>
    <w:p w14:paraId="7A237558" w14:textId="77777777" w:rsidR="002A3095" w:rsidRDefault="00B7541C">
      <w:pPr>
        <w:spacing w:line="600" w:lineRule="auto"/>
        <w:ind w:firstLine="720"/>
        <w:contextualSpacing/>
        <w:jc w:val="both"/>
        <w:rPr>
          <w:rFonts w:eastAsia="Times New Roman" w:cs="Times New Roman"/>
          <w:szCs w:val="24"/>
        </w:rPr>
      </w:pPr>
      <w:r>
        <w:rPr>
          <w:rFonts w:eastAsia="Times New Roman" w:cs="Times New Roman"/>
          <w:szCs w:val="24"/>
        </w:rPr>
        <w:t>Φέτος, λοιπόν, ε</w:t>
      </w:r>
      <w:r>
        <w:rPr>
          <w:rFonts w:eastAsia="Times New Roman" w:cs="Times New Roman"/>
          <w:szCs w:val="24"/>
        </w:rPr>
        <w:t>ίχαμε μια πανδημία γρίπης.</w:t>
      </w:r>
    </w:p>
    <w:p w14:paraId="7A237559" w14:textId="77777777" w:rsidR="002A3095" w:rsidRDefault="00B7541C">
      <w:pPr>
        <w:spacing w:line="600" w:lineRule="auto"/>
        <w:ind w:firstLine="720"/>
        <w:contextualSpacing/>
        <w:jc w:val="both"/>
        <w:rPr>
          <w:rFonts w:eastAsia="Times New Roman" w:cs="Times New Roman"/>
          <w:szCs w:val="24"/>
        </w:rPr>
      </w:pPr>
      <w:r>
        <w:rPr>
          <w:rFonts w:eastAsia="Times New Roman" w:cs="Times New Roman"/>
          <w:b/>
          <w:szCs w:val="24"/>
        </w:rPr>
        <w:t>ΔΗΜΗΤΡΙΟΣ ΚΡΕΜΑΣΤΙΝΟΣ (ΣΤ΄ Αντιπρόεδρος της Βουλής):</w:t>
      </w:r>
      <w:r>
        <w:rPr>
          <w:rFonts w:eastAsia="Times New Roman" w:cs="Times New Roman"/>
          <w:szCs w:val="24"/>
        </w:rPr>
        <w:t xml:space="preserve"> Πανδημία;</w:t>
      </w:r>
    </w:p>
    <w:p w14:paraId="7A23755A" w14:textId="77777777" w:rsidR="002A3095" w:rsidRDefault="00B7541C">
      <w:pPr>
        <w:spacing w:line="600" w:lineRule="auto"/>
        <w:ind w:firstLine="720"/>
        <w:contextualSpacing/>
        <w:jc w:val="both"/>
        <w:rPr>
          <w:rFonts w:eastAsia="Times New Roman" w:cs="Times New Roman"/>
          <w:szCs w:val="24"/>
        </w:rPr>
      </w:pPr>
      <w:r>
        <w:rPr>
          <w:rFonts w:eastAsia="Times New Roman" w:cs="Times New Roman"/>
          <w:b/>
          <w:szCs w:val="24"/>
        </w:rPr>
        <w:t>ΑΝΔΡΕΑΣ ΞΑΝΘΟΣ (Υπουργός Υγείας):</w:t>
      </w:r>
      <w:r>
        <w:rPr>
          <w:rFonts w:eastAsia="Times New Roman" w:cs="Times New Roman"/>
          <w:szCs w:val="24"/>
        </w:rPr>
        <w:t xml:space="preserve"> Μια ετήσια επιδημική έξαρση, κύριε </w:t>
      </w:r>
      <w:proofErr w:type="spellStart"/>
      <w:r>
        <w:rPr>
          <w:rFonts w:eastAsia="Times New Roman" w:cs="Times New Roman"/>
          <w:szCs w:val="24"/>
        </w:rPr>
        <w:t>Κρεμαστινέ</w:t>
      </w:r>
      <w:proofErr w:type="spellEnd"/>
      <w:r>
        <w:rPr>
          <w:rFonts w:eastAsia="Times New Roman" w:cs="Times New Roman"/>
          <w:szCs w:val="24"/>
        </w:rPr>
        <w:t xml:space="preserve">, η οποία συμβαίνει σε όλες τις χώρες του κόσμου με χιλιάδες θύματα κάθε χρόνο. </w:t>
      </w:r>
    </w:p>
    <w:p w14:paraId="7A23755B" w14:textId="77777777" w:rsidR="002A3095" w:rsidRDefault="00B7541C">
      <w:pPr>
        <w:spacing w:line="600" w:lineRule="auto"/>
        <w:ind w:firstLine="720"/>
        <w:contextualSpacing/>
        <w:jc w:val="both"/>
        <w:rPr>
          <w:rFonts w:eastAsia="Times New Roman" w:cs="Times New Roman"/>
          <w:szCs w:val="24"/>
        </w:rPr>
      </w:pPr>
      <w:r>
        <w:rPr>
          <w:rFonts w:eastAsia="Times New Roman" w:cs="Times New Roman"/>
          <w:szCs w:val="24"/>
        </w:rPr>
        <w:t>Και φέ</w:t>
      </w:r>
      <w:r>
        <w:rPr>
          <w:rFonts w:eastAsia="Times New Roman" w:cs="Times New Roman"/>
          <w:szCs w:val="24"/>
        </w:rPr>
        <w:t xml:space="preserve">τος έχουμε ένα ιδιαίτερα λοιμογόνο στέλεχος, έναν </w:t>
      </w:r>
      <w:proofErr w:type="spellStart"/>
      <w:r>
        <w:rPr>
          <w:rFonts w:eastAsia="Times New Roman" w:cs="Times New Roman"/>
          <w:szCs w:val="24"/>
        </w:rPr>
        <w:t>υπότυπο</w:t>
      </w:r>
      <w:proofErr w:type="spellEnd"/>
      <w:r>
        <w:rPr>
          <w:rFonts w:eastAsia="Times New Roman" w:cs="Times New Roman"/>
          <w:szCs w:val="24"/>
        </w:rPr>
        <w:t xml:space="preserve"> του ιού Α, που κατά 98,5% επικρατεί, ο οποίος συγκρίνεται ουσιαστικά με τον αντίστοιχο </w:t>
      </w:r>
      <w:proofErr w:type="spellStart"/>
      <w:r>
        <w:rPr>
          <w:rFonts w:eastAsia="Times New Roman" w:cs="Times New Roman"/>
          <w:szCs w:val="24"/>
        </w:rPr>
        <w:t>υπότυπο</w:t>
      </w:r>
      <w:proofErr w:type="spellEnd"/>
      <w:r>
        <w:rPr>
          <w:rFonts w:eastAsia="Times New Roman" w:cs="Times New Roman"/>
          <w:szCs w:val="24"/>
        </w:rPr>
        <w:t xml:space="preserve"> της χρονιάς 2010-2011. Θα σας πω, λοιπόν, τα στοιχεία και θα βγάλετε τα συμπεράσματά σας.</w:t>
      </w:r>
    </w:p>
    <w:p w14:paraId="7A23755C" w14:textId="77777777" w:rsidR="002A3095" w:rsidRDefault="00B7541C">
      <w:pPr>
        <w:spacing w:line="600" w:lineRule="auto"/>
        <w:ind w:firstLine="720"/>
        <w:contextualSpacing/>
        <w:jc w:val="both"/>
        <w:rPr>
          <w:rFonts w:eastAsia="Times New Roman" w:cs="Times New Roman"/>
          <w:szCs w:val="24"/>
        </w:rPr>
      </w:pPr>
      <w:r>
        <w:rPr>
          <w:rFonts w:eastAsia="Times New Roman" w:cs="Times New Roman"/>
          <w:szCs w:val="24"/>
        </w:rPr>
        <w:t>Το 2010-2011,</w:t>
      </w:r>
      <w:r>
        <w:rPr>
          <w:rFonts w:eastAsia="Times New Roman" w:cs="Times New Roman"/>
          <w:szCs w:val="24"/>
        </w:rPr>
        <w:t xml:space="preserve"> όπου αντίστοιχα ήταν 97,7% ο συγκεκριμένος </w:t>
      </w:r>
      <w:proofErr w:type="spellStart"/>
      <w:r>
        <w:rPr>
          <w:rFonts w:eastAsia="Times New Roman" w:cs="Times New Roman"/>
          <w:szCs w:val="24"/>
        </w:rPr>
        <w:t>υπότυπος</w:t>
      </w:r>
      <w:proofErr w:type="spellEnd"/>
      <w:r>
        <w:rPr>
          <w:rFonts w:eastAsia="Times New Roman" w:cs="Times New Roman"/>
          <w:szCs w:val="24"/>
        </w:rPr>
        <w:t xml:space="preserve">, είχαμε τριακόσια εξήντα οκτώ επιβεβαιωμένα κρούσματα στη χώρα και </w:t>
      </w:r>
      <w:proofErr w:type="spellStart"/>
      <w:r>
        <w:rPr>
          <w:rFonts w:eastAsia="Times New Roman" w:cs="Times New Roman"/>
          <w:szCs w:val="24"/>
        </w:rPr>
        <w:t>εκατόν</w:t>
      </w:r>
      <w:proofErr w:type="spellEnd"/>
      <w:r>
        <w:rPr>
          <w:rFonts w:eastAsia="Times New Roman" w:cs="Times New Roman"/>
          <w:szCs w:val="24"/>
        </w:rPr>
        <w:t xml:space="preserve"> ογδόντα θανάτους, από τους οποίους οι τριάντα έξι ήταν εκτός μονάδων εντατικής θεραπείας. Αυτά είναι τα συγκρίσιμα αποτελέσματα. </w:t>
      </w:r>
    </w:p>
    <w:p w14:paraId="7A23755D" w14:textId="77777777" w:rsidR="002A3095" w:rsidRDefault="00B7541C">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Στις υπόλοιπες χρονιές, στο ενδιάμεσο, κυριαρχούν άλλοι </w:t>
      </w:r>
      <w:proofErr w:type="spellStart"/>
      <w:r>
        <w:rPr>
          <w:rFonts w:eastAsia="Times New Roman" w:cs="Times New Roman"/>
          <w:szCs w:val="24"/>
        </w:rPr>
        <w:t>υπότυποι</w:t>
      </w:r>
      <w:proofErr w:type="spellEnd"/>
      <w:r>
        <w:rPr>
          <w:rFonts w:eastAsia="Times New Roman" w:cs="Times New Roman"/>
          <w:szCs w:val="24"/>
        </w:rPr>
        <w:t xml:space="preserve"> ή και ο τύπος Β σε μια αναλογία πολύ μεγαλύτερη. Το ποσοστό, λοιπόν, των θανάτων σε σχέση με τα επιβεβαιωμένα εργαστηριακά κρούσματα φέτος, κύριε </w:t>
      </w:r>
      <w:proofErr w:type="spellStart"/>
      <w:r>
        <w:rPr>
          <w:rFonts w:eastAsia="Times New Roman" w:cs="Times New Roman"/>
          <w:szCs w:val="24"/>
        </w:rPr>
        <w:t>Κρεμαστινέ</w:t>
      </w:r>
      <w:proofErr w:type="spellEnd"/>
      <w:r>
        <w:rPr>
          <w:rFonts w:eastAsia="Times New Roman" w:cs="Times New Roman"/>
          <w:szCs w:val="24"/>
        </w:rPr>
        <w:t xml:space="preserve">, ήταν 45%. Στη χρονιά αυτήν στην </w:t>
      </w:r>
      <w:r>
        <w:rPr>
          <w:rFonts w:eastAsia="Times New Roman" w:cs="Times New Roman"/>
          <w:szCs w:val="24"/>
        </w:rPr>
        <w:t>οποία αναφέρομαι ήταν 50%. Δεν μπορούμε λοιπόν –και θεωρώ ότι είναι πραγματικά επιστημονική αυθαιρεσία αυτό το πράγμα, η οποία υπηρετεί μια συγκεκριμένη πολιτική σκοπιμότητα, μια αντιπολιτευτική σκοπιμότητα προφανέστατα- να κάνουμε συγκρίσεις αυτού του τύπ</w:t>
      </w:r>
      <w:r>
        <w:rPr>
          <w:rFonts w:eastAsia="Times New Roman" w:cs="Times New Roman"/>
          <w:szCs w:val="24"/>
        </w:rPr>
        <w:t xml:space="preserve">ου. </w:t>
      </w:r>
    </w:p>
    <w:p w14:paraId="7A23755E" w14:textId="77777777" w:rsidR="002A3095" w:rsidRDefault="00B7541C">
      <w:pPr>
        <w:spacing w:line="600" w:lineRule="auto"/>
        <w:ind w:firstLine="720"/>
        <w:contextualSpacing/>
        <w:jc w:val="both"/>
        <w:rPr>
          <w:rFonts w:eastAsia="Times New Roman" w:cs="Times New Roman"/>
          <w:szCs w:val="24"/>
        </w:rPr>
      </w:pPr>
      <w:r>
        <w:rPr>
          <w:rFonts w:eastAsia="Times New Roman" w:cs="Times New Roman"/>
          <w:szCs w:val="24"/>
        </w:rPr>
        <w:t>Τα προβλήματα στις μονάδες εντατικής θεραπείας τα ξέρουμε, τα αναγνωρίζουμε και έχουμε κάνει πολύ συγκεκριμένη παρέμβαση για να τα λύσουμε. Αυτήν την περίοδο διορίζονται οι πρώτοι γιατροί από την προκήρυξη του ΚΕΕΛΠΝΟ και ακολουθούν και οι υπόλοιποι ν</w:t>
      </w:r>
      <w:r>
        <w:rPr>
          <w:rFonts w:eastAsia="Times New Roman" w:cs="Times New Roman"/>
          <w:szCs w:val="24"/>
        </w:rPr>
        <w:t>οσηλευτές.</w:t>
      </w:r>
    </w:p>
    <w:p w14:paraId="7A23755F" w14:textId="77777777" w:rsidR="002A3095" w:rsidRDefault="00B7541C">
      <w:pPr>
        <w:spacing w:line="600" w:lineRule="auto"/>
        <w:ind w:firstLine="720"/>
        <w:contextualSpacing/>
        <w:jc w:val="both"/>
        <w:rPr>
          <w:rFonts w:eastAsia="Times New Roman" w:cs="Times New Roman"/>
          <w:szCs w:val="24"/>
        </w:rPr>
      </w:pPr>
      <w:r>
        <w:rPr>
          <w:rFonts w:eastAsia="Times New Roman" w:cs="Times New Roman"/>
          <w:szCs w:val="24"/>
        </w:rPr>
        <w:t>Το πρόβλημα της εμβολιαστικής κάλυψης του πληθυσμού είναι</w:t>
      </w:r>
      <w:r>
        <w:rPr>
          <w:rFonts w:eastAsia="Times New Roman" w:cs="Times New Roman"/>
          <w:szCs w:val="24"/>
        </w:rPr>
        <w:t>,</w:t>
      </w:r>
      <w:r>
        <w:rPr>
          <w:rFonts w:eastAsia="Times New Roman" w:cs="Times New Roman"/>
          <w:szCs w:val="24"/>
        </w:rPr>
        <w:t xml:space="preserve"> βεβαίως</w:t>
      </w:r>
      <w:r>
        <w:rPr>
          <w:rFonts w:eastAsia="Times New Roman" w:cs="Times New Roman"/>
          <w:szCs w:val="24"/>
        </w:rPr>
        <w:t>,</w:t>
      </w:r>
      <w:r>
        <w:rPr>
          <w:rFonts w:eastAsia="Times New Roman" w:cs="Times New Roman"/>
          <w:szCs w:val="24"/>
        </w:rPr>
        <w:t xml:space="preserve"> το σοβαρότερο, κατά την άποψή μου, πρόβλημα. Αυτή είναι η προληπτική παρέμβαση, η οποία πρέπει να εμπεδωθεί στην κοινωνία </w:t>
      </w:r>
      <w:r>
        <w:rPr>
          <w:rFonts w:eastAsia="Times New Roman" w:cs="Times New Roman"/>
          <w:szCs w:val="24"/>
        </w:rPr>
        <w:lastRenderedPageBreak/>
        <w:t>μας. Έχουμε διαχρονικά χαμηλό ποσοστό εμβολιαστικής κάλ</w:t>
      </w:r>
      <w:r>
        <w:rPr>
          <w:rFonts w:eastAsia="Times New Roman" w:cs="Times New Roman"/>
          <w:szCs w:val="24"/>
        </w:rPr>
        <w:t xml:space="preserve">υψης του πληθυσμού. Υπάρχει </w:t>
      </w:r>
      <w:proofErr w:type="spellStart"/>
      <w:r>
        <w:rPr>
          <w:rFonts w:eastAsia="Times New Roman" w:cs="Times New Roman"/>
          <w:szCs w:val="24"/>
        </w:rPr>
        <w:t>αντιεμβολιαστική</w:t>
      </w:r>
      <w:proofErr w:type="spellEnd"/>
      <w:r>
        <w:rPr>
          <w:rFonts w:eastAsia="Times New Roman" w:cs="Times New Roman"/>
          <w:szCs w:val="24"/>
        </w:rPr>
        <w:t xml:space="preserve"> κουλτούρα και στον γενικό πληθυσμό, αλλά και στο υγειονομικό σώμα. Στο υγειονομικό σώμα είναι της τάξης του 10% και στον γενικό πληθυσμό δεν υπερβαίνει το 15%, όταν σε άλλες προηγμένες χώρες της Ευρώπης αυτά τα </w:t>
      </w:r>
      <w:r>
        <w:rPr>
          <w:rFonts w:eastAsia="Times New Roman" w:cs="Times New Roman"/>
          <w:szCs w:val="24"/>
        </w:rPr>
        <w:t xml:space="preserve">ποσοστά φθάνουν στο 70%. </w:t>
      </w:r>
    </w:p>
    <w:p w14:paraId="7A237560" w14:textId="77777777" w:rsidR="002A3095" w:rsidRDefault="00B7541C">
      <w:pPr>
        <w:spacing w:line="600" w:lineRule="auto"/>
        <w:ind w:firstLine="720"/>
        <w:contextualSpacing/>
        <w:jc w:val="both"/>
        <w:rPr>
          <w:rFonts w:eastAsia="Times New Roman" w:cs="Times New Roman"/>
          <w:szCs w:val="24"/>
        </w:rPr>
      </w:pPr>
      <w:r>
        <w:rPr>
          <w:rFonts w:eastAsia="Times New Roman" w:cs="Times New Roman"/>
          <w:szCs w:val="24"/>
        </w:rPr>
        <w:t xml:space="preserve">Αυτό είναι διαχρονικό πρόβλημα, κύριε </w:t>
      </w:r>
      <w:proofErr w:type="spellStart"/>
      <w:r>
        <w:rPr>
          <w:rFonts w:eastAsia="Times New Roman" w:cs="Times New Roman"/>
          <w:szCs w:val="24"/>
        </w:rPr>
        <w:t>Κρεμαστινέ</w:t>
      </w:r>
      <w:proofErr w:type="spellEnd"/>
      <w:r>
        <w:rPr>
          <w:rFonts w:eastAsia="Times New Roman" w:cs="Times New Roman"/>
          <w:szCs w:val="24"/>
        </w:rPr>
        <w:t>. Δεν προκλήθηκε από ολιγωρία και αδιαφορία της δικής μας ή της προηγούμενης πολιτικής ηγεσίας του Υπουργείου και σ’ αυτό οφείλουμε να σκύψουμε και να κάνουμε προσπάθειες συστηματικέ</w:t>
      </w:r>
      <w:r>
        <w:rPr>
          <w:rFonts w:eastAsia="Times New Roman" w:cs="Times New Roman"/>
          <w:szCs w:val="24"/>
        </w:rPr>
        <w:t>ς, για να πειστούν και οι υγειονομικοί, οι οποίοι περιθάλπουν τους ασθενείς, αλλά και οι ευάλωτες ομάδες του πληθυσμού. Γιατί δεν είναι καθόλου τυχαίο ότι το 85% των θανάτων σημειώνεται σε ευάλωτες κατηγορίες του πληθυσμού. Υπάρχει και ένα 15% που δεν ανήκ</w:t>
      </w:r>
      <w:r>
        <w:rPr>
          <w:rFonts w:eastAsia="Times New Roman" w:cs="Times New Roman"/>
          <w:szCs w:val="24"/>
        </w:rPr>
        <w:t>ει σ’ αυτές τις υψηλές ομάδες, άρα δεν είχαν ένδειξη εμβολιασμού, και παρ’ όλα αυτά, νοσούν από τον ιό και κάποιοι απ’ αυτούς καταλήγουν.</w:t>
      </w:r>
    </w:p>
    <w:p w14:paraId="7A237561" w14:textId="77777777" w:rsidR="002A3095" w:rsidRDefault="00B7541C">
      <w:pPr>
        <w:spacing w:line="600" w:lineRule="auto"/>
        <w:ind w:firstLine="720"/>
        <w:contextualSpacing/>
        <w:jc w:val="both"/>
        <w:rPr>
          <w:rFonts w:eastAsia="Times New Roman" w:cs="Times New Roman"/>
          <w:szCs w:val="24"/>
        </w:rPr>
      </w:pPr>
      <w:r>
        <w:rPr>
          <w:rFonts w:eastAsia="Times New Roman" w:cs="Times New Roman"/>
          <w:szCs w:val="24"/>
        </w:rPr>
        <w:lastRenderedPageBreak/>
        <w:t>Αυτό, λοιπόν, είναι ακριβώς το πλαίσιο στο οποίο κινούμαστε. Υπήρξε έξαρση φέτος. Ήταν ιδιαίτερα λοιμογόνο το στέλεχος. Αυτό συνέβη σε όλες τις χώρες της Ευρώπης και του υπόλοιπου ανεπτυγμένου κόσμου. Όπου επικράτησε το συγκεκριμένο στέλεχος, υπήρξε αυξημέ</w:t>
      </w:r>
      <w:r>
        <w:rPr>
          <w:rFonts w:eastAsia="Times New Roman" w:cs="Times New Roman"/>
          <w:szCs w:val="24"/>
        </w:rPr>
        <w:t>νος αριθμός θανάτων και εντός εντατικής και εκτός εντατικής. Από τους τετρακόσιους τριάντα οκτώ επιβεβαιωμένους θανάτους οι τετρακόσιοι οκτώ νοσηλεύτηκαν σε μονάδες εντατική θεραπείας. Δεν μπορεί, λοιπόν, να εγκαλείται το σύστημα υγείας, ο Υπουργός και μάλ</w:t>
      </w:r>
      <w:r>
        <w:rPr>
          <w:rFonts w:eastAsia="Times New Roman" w:cs="Times New Roman"/>
          <w:szCs w:val="24"/>
        </w:rPr>
        <w:t xml:space="preserve">ιστα με αγωγές για εγκληματική αμέλεια και για ανθρωποκτονία προς χάριν εντυπωσιασμού και -επιτρέψτε μου να πω- ενός αντιπολιτευτικού λαϊκισμού. </w:t>
      </w:r>
    </w:p>
    <w:p w14:paraId="7A237562" w14:textId="77777777" w:rsidR="002A3095" w:rsidRDefault="00B7541C">
      <w:pPr>
        <w:spacing w:line="600" w:lineRule="auto"/>
        <w:ind w:firstLine="720"/>
        <w:contextualSpacing/>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Κύριε </w:t>
      </w:r>
      <w:proofErr w:type="spellStart"/>
      <w:r>
        <w:rPr>
          <w:rFonts w:eastAsia="Times New Roman" w:cs="Times New Roman"/>
          <w:szCs w:val="24"/>
        </w:rPr>
        <w:t>Κρεμαστινέ</w:t>
      </w:r>
      <w:proofErr w:type="spellEnd"/>
      <w:r>
        <w:rPr>
          <w:rFonts w:eastAsia="Times New Roman" w:cs="Times New Roman"/>
          <w:szCs w:val="24"/>
        </w:rPr>
        <w:t xml:space="preserve">, έχετε τον λόγο για τρία λεπτά. </w:t>
      </w:r>
    </w:p>
    <w:p w14:paraId="7A237563" w14:textId="77777777" w:rsidR="002A3095" w:rsidRDefault="00B7541C">
      <w:pPr>
        <w:spacing w:line="600" w:lineRule="auto"/>
        <w:ind w:firstLine="720"/>
        <w:contextualSpacing/>
        <w:jc w:val="both"/>
        <w:rPr>
          <w:rFonts w:eastAsia="Times New Roman" w:cs="Times New Roman"/>
          <w:szCs w:val="24"/>
        </w:rPr>
      </w:pPr>
      <w:r>
        <w:rPr>
          <w:rFonts w:eastAsia="Times New Roman" w:cs="Times New Roman"/>
          <w:b/>
          <w:szCs w:val="24"/>
        </w:rPr>
        <w:lastRenderedPageBreak/>
        <w:t>ΔΗΜΗΤΡΙΟΣ ΚΡΕΜΑΣ</w:t>
      </w:r>
      <w:r>
        <w:rPr>
          <w:rFonts w:eastAsia="Times New Roman" w:cs="Times New Roman"/>
          <w:b/>
          <w:szCs w:val="24"/>
        </w:rPr>
        <w:t xml:space="preserve">ΤΙΝΟΣ (ΣΤ΄ Αντιπρόεδρος της Βουλής): </w:t>
      </w:r>
      <w:r>
        <w:rPr>
          <w:rFonts w:eastAsia="Times New Roman" w:cs="Times New Roman"/>
          <w:szCs w:val="24"/>
        </w:rPr>
        <w:t xml:space="preserve">Κυρία Πρόεδρε, εγώ έκανα τρεις ερωτήσεις και πήρα μόνο μία απάντηση, η οποία απάντηση αφορούσε τον Πρόεδρο του Ιατρικού Συλλόγου, κάτι που εμένα προσωπικά δεν με ενδιαφέρει, απλώς το ανέφερα σαν γεγονός, ότι δηλαδή δεν </w:t>
      </w:r>
      <w:r>
        <w:rPr>
          <w:rFonts w:eastAsia="Times New Roman" w:cs="Times New Roman"/>
          <w:szCs w:val="24"/>
        </w:rPr>
        <w:t xml:space="preserve">ξέρω να συμβαίνει παγκοσμίως πρόεδρος να κατηγορεί υπουργούς ή υπουργό για ανθρωποκτονία. </w:t>
      </w:r>
    </w:p>
    <w:p w14:paraId="7A237564" w14:textId="77777777" w:rsidR="002A3095" w:rsidRDefault="00B7541C">
      <w:pPr>
        <w:spacing w:line="600" w:lineRule="auto"/>
        <w:ind w:firstLine="720"/>
        <w:contextualSpacing/>
        <w:jc w:val="both"/>
        <w:rPr>
          <w:rFonts w:eastAsia="Times New Roman" w:cs="Times New Roman"/>
          <w:szCs w:val="24"/>
        </w:rPr>
      </w:pPr>
      <w:r>
        <w:rPr>
          <w:rFonts w:eastAsia="Times New Roman" w:cs="Times New Roman"/>
          <w:b/>
          <w:szCs w:val="24"/>
        </w:rPr>
        <w:t>ΑΝΔΡΕΑΣ ΞΑΝΘΟΣ (Υπουργός Υγείας):</w:t>
      </w:r>
      <w:r>
        <w:rPr>
          <w:rFonts w:eastAsia="Times New Roman" w:cs="Times New Roman"/>
          <w:szCs w:val="24"/>
        </w:rPr>
        <w:t xml:space="preserve"> Εσείς το υιοθετείτε, κύριε </w:t>
      </w:r>
      <w:proofErr w:type="spellStart"/>
      <w:r>
        <w:rPr>
          <w:rFonts w:eastAsia="Times New Roman" w:cs="Times New Roman"/>
          <w:szCs w:val="24"/>
        </w:rPr>
        <w:t>Κρεμαστινέ</w:t>
      </w:r>
      <w:proofErr w:type="spellEnd"/>
      <w:r>
        <w:rPr>
          <w:rFonts w:eastAsia="Times New Roman" w:cs="Times New Roman"/>
          <w:szCs w:val="24"/>
        </w:rPr>
        <w:t xml:space="preserve">; Αυτό είναι το θέμα. </w:t>
      </w:r>
    </w:p>
    <w:p w14:paraId="7A237565" w14:textId="77777777" w:rsidR="002A3095" w:rsidRDefault="00B7541C">
      <w:pPr>
        <w:spacing w:line="600" w:lineRule="auto"/>
        <w:ind w:firstLine="720"/>
        <w:contextualSpacing/>
        <w:jc w:val="both"/>
        <w:rPr>
          <w:rFonts w:eastAsia="Times New Roman" w:cs="Times New Roman"/>
          <w:szCs w:val="24"/>
        </w:rPr>
      </w:pPr>
      <w:r>
        <w:rPr>
          <w:rFonts w:eastAsia="Times New Roman" w:cs="Times New Roman"/>
          <w:b/>
          <w:szCs w:val="24"/>
        </w:rPr>
        <w:t xml:space="preserve">ΔΗΜΗΤΡΙΟΣ ΚΡΕΜΑΣΤΙΝΟΣ (ΣΤ΄ Αντιπρόεδρος της Βουλής): </w:t>
      </w:r>
      <w:r>
        <w:rPr>
          <w:rFonts w:eastAsia="Times New Roman" w:cs="Times New Roman"/>
          <w:szCs w:val="24"/>
        </w:rPr>
        <w:t>Εγώ είπα ότι δεν ξ</w:t>
      </w:r>
      <w:r>
        <w:rPr>
          <w:rFonts w:eastAsia="Times New Roman" w:cs="Times New Roman"/>
          <w:szCs w:val="24"/>
        </w:rPr>
        <w:t>έρω. Αυτό είπα. Αφού δεν ξέρω, πώς να υιοθετήσω; Δεν ξέρω.</w:t>
      </w:r>
    </w:p>
    <w:p w14:paraId="7A237566" w14:textId="77777777" w:rsidR="002A3095" w:rsidRDefault="00B7541C">
      <w:pPr>
        <w:spacing w:line="600" w:lineRule="auto"/>
        <w:ind w:firstLine="720"/>
        <w:contextualSpacing/>
        <w:jc w:val="both"/>
        <w:rPr>
          <w:rFonts w:eastAsia="Times New Roman" w:cs="Times New Roman"/>
          <w:szCs w:val="24"/>
        </w:rPr>
      </w:pPr>
      <w:r>
        <w:rPr>
          <w:rFonts w:eastAsia="Times New Roman" w:cs="Times New Roman"/>
          <w:szCs w:val="24"/>
        </w:rPr>
        <w:t xml:space="preserve">Εκείνο, όμως, που θέλω να πω και προς τον Υπουργό είναι ότι εγώ δεν κάνω μεθοδολογικά λάθη. </w:t>
      </w:r>
      <w:r>
        <w:rPr>
          <w:rFonts w:eastAsia="Times New Roman" w:cs="Times New Roman"/>
          <w:szCs w:val="24"/>
        </w:rPr>
        <w:t>Α</w:t>
      </w:r>
      <w:r>
        <w:rPr>
          <w:rFonts w:eastAsia="Times New Roman" w:cs="Times New Roman"/>
          <w:szCs w:val="24"/>
        </w:rPr>
        <w:t>ν οι γιατροί που σας συμβουλεύουν λένε ότι κάνουν ή κάνω μεθοδολογικά λάθη, να τους πείτε τα συλλυπητήρι</w:t>
      </w:r>
      <w:r>
        <w:rPr>
          <w:rFonts w:eastAsia="Times New Roman" w:cs="Times New Roman"/>
          <w:szCs w:val="24"/>
        </w:rPr>
        <w:t>ά μου! Δεν τους γνωρίζω ποιοι είναι, αλλά να τους το πείτε. Πολιτικά μπορείτε να πείτε οτιδήποτε, αλλά μεθοδολογικά λάθη δεν κάνω.</w:t>
      </w:r>
    </w:p>
    <w:p w14:paraId="7A237567" w14:textId="77777777" w:rsidR="002A3095" w:rsidRDefault="00B7541C">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Ως προς αυτό που αναφέρατε για τους </w:t>
      </w:r>
      <w:proofErr w:type="spellStart"/>
      <w:r>
        <w:rPr>
          <w:rFonts w:eastAsia="Times New Roman" w:cs="Times New Roman"/>
          <w:szCs w:val="24"/>
        </w:rPr>
        <w:t>εκατόν</w:t>
      </w:r>
      <w:proofErr w:type="spellEnd"/>
      <w:r>
        <w:rPr>
          <w:rFonts w:eastAsia="Times New Roman" w:cs="Times New Roman"/>
          <w:szCs w:val="24"/>
        </w:rPr>
        <w:t xml:space="preserve"> ογδόντα, θέλω να σας πω ότι το 2010 ήταν ο ίδιος ιός περίπου, όπως και φέτος, ο </w:t>
      </w:r>
      <w:r>
        <w:rPr>
          <w:rFonts w:eastAsia="Times New Roman" w:cs="Times New Roman"/>
          <w:szCs w:val="24"/>
          <w:lang w:val="en-GB"/>
        </w:rPr>
        <w:t>H</w:t>
      </w:r>
      <w:r>
        <w:rPr>
          <w:rFonts w:eastAsia="Times New Roman" w:cs="Times New Roman"/>
          <w:szCs w:val="24"/>
        </w:rPr>
        <w:t>1</w:t>
      </w:r>
      <w:r>
        <w:rPr>
          <w:rFonts w:eastAsia="Times New Roman" w:cs="Times New Roman"/>
          <w:szCs w:val="24"/>
          <w:lang w:val="en-GB"/>
        </w:rPr>
        <w:t>N</w:t>
      </w:r>
      <w:r>
        <w:rPr>
          <w:rFonts w:eastAsia="Times New Roman" w:cs="Times New Roman"/>
          <w:szCs w:val="24"/>
        </w:rPr>
        <w:t>1, ο οποίος πρέπει να λάβετε υπ</w:t>
      </w:r>
      <w:r>
        <w:rPr>
          <w:rFonts w:eastAsia="Times New Roman" w:cs="Times New Roman"/>
          <w:szCs w:val="24"/>
        </w:rPr>
        <w:t xml:space="preserve">’ </w:t>
      </w:r>
      <w:proofErr w:type="spellStart"/>
      <w:r>
        <w:rPr>
          <w:rFonts w:eastAsia="Times New Roman" w:cs="Times New Roman"/>
          <w:szCs w:val="24"/>
        </w:rPr>
        <w:t>όψ</w:t>
      </w:r>
      <w:r>
        <w:rPr>
          <w:rFonts w:eastAsia="Times New Roman" w:cs="Times New Roman"/>
          <w:szCs w:val="24"/>
        </w:rPr>
        <w:t>ιν</w:t>
      </w:r>
      <w:proofErr w:type="spellEnd"/>
      <w:r>
        <w:rPr>
          <w:rFonts w:eastAsia="Times New Roman" w:cs="Times New Roman"/>
          <w:szCs w:val="24"/>
        </w:rPr>
        <w:t xml:space="preserve"> σας ότι είχε </w:t>
      </w:r>
      <w:proofErr w:type="spellStart"/>
      <w:r>
        <w:rPr>
          <w:rFonts w:eastAsia="Times New Roman" w:cs="Times New Roman"/>
          <w:szCs w:val="24"/>
        </w:rPr>
        <w:t>εκατόν</w:t>
      </w:r>
      <w:proofErr w:type="spellEnd"/>
      <w:r>
        <w:rPr>
          <w:rFonts w:eastAsia="Times New Roman" w:cs="Times New Roman"/>
          <w:szCs w:val="24"/>
        </w:rPr>
        <w:t xml:space="preserve"> ογδόντα θύματα και φέτος </w:t>
      </w:r>
      <w:proofErr w:type="spellStart"/>
      <w:r>
        <w:rPr>
          <w:rFonts w:eastAsia="Times New Roman" w:cs="Times New Roman"/>
          <w:szCs w:val="24"/>
        </w:rPr>
        <w:t>εκατόν</w:t>
      </w:r>
      <w:proofErr w:type="spellEnd"/>
      <w:r>
        <w:rPr>
          <w:rFonts w:eastAsia="Times New Roman" w:cs="Times New Roman"/>
          <w:szCs w:val="24"/>
        </w:rPr>
        <w:t xml:space="preserve"> ενενήντα επτά με εποχική γρίπη. Πρέπει να λάβετε υπ</w:t>
      </w:r>
      <w:r>
        <w:rPr>
          <w:rFonts w:eastAsia="Times New Roman" w:cs="Times New Roman"/>
          <w:szCs w:val="24"/>
        </w:rPr>
        <w:t xml:space="preserve">’ </w:t>
      </w:r>
      <w:proofErr w:type="spellStart"/>
      <w:r>
        <w:rPr>
          <w:rFonts w:eastAsia="Times New Roman" w:cs="Times New Roman"/>
          <w:szCs w:val="24"/>
        </w:rPr>
        <w:t>όψ</w:t>
      </w:r>
      <w:r>
        <w:rPr>
          <w:rFonts w:eastAsia="Times New Roman" w:cs="Times New Roman"/>
          <w:szCs w:val="24"/>
        </w:rPr>
        <w:t>ιν</w:t>
      </w:r>
      <w:proofErr w:type="spellEnd"/>
      <w:r>
        <w:rPr>
          <w:rFonts w:eastAsia="Times New Roman" w:cs="Times New Roman"/>
          <w:szCs w:val="24"/>
        </w:rPr>
        <w:t xml:space="preserve"> σας ότι τότε ήταν η πρώτη επαφή του ιού, είχε δημιουργηθεί ανοσία στον πληθυσμό, είχε γίνει εμβολιασμός. Δηλαδή, δεν ήταν η πρώτη επαφή τώρα. Κανονικά πρέπει να πείτε σ’ αυτούς που σας είπαν για μεθοδολογικά ότι δεν έπρεπε να έχετε ούτε τριάντα, όχι </w:t>
      </w:r>
      <w:proofErr w:type="spellStart"/>
      <w:r>
        <w:rPr>
          <w:rFonts w:eastAsia="Times New Roman" w:cs="Times New Roman"/>
          <w:szCs w:val="24"/>
        </w:rPr>
        <w:t>εκατό</w:t>
      </w:r>
      <w:r>
        <w:rPr>
          <w:rFonts w:eastAsia="Times New Roman" w:cs="Times New Roman"/>
          <w:szCs w:val="24"/>
        </w:rPr>
        <w:t>ν</w:t>
      </w:r>
      <w:proofErr w:type="spellEnd"/>
      <w:r>
        <w:rPr>
          <w:rFonts w:eastAsia="Times New Roman" w:cs="Times New Roman"/>
          <w:szCs w:val="24"/>
        </w:rPr>
        <w:t xml:space="preserve"> ενενήντα επτά! Μεθοδολογικά, να τους πείτε, ούτε τριάντα δεν έπρεπε να έχετε. </w:t>
      </w:r>
    </w:p>
    <w:p w14:paraId="7A237568" w14:textId="77777777" w:rsidR="002A3095" w:rsidRDefault="00B7541C">
      <w:pPr>
        <w:spacing w:line="600" w:lineRule="auto"/>
        <w:ind w:firstLine="720"/>
        <w:contextualSpacing/>
        <w:jc w:val="both"/>
        <w:rPr>
          <w:rFonts w:eastAsia="Times New Roman" w:cs="Times New Roman"/>
          <w:szCs w:val="24"/>
        </w:rPr>
      </w:pPr>
      <w:r>
        <w:rPr>
          <w:rFonts w:eastAsia="Times New Roman" w:cs="Times New Roman"/>
          <w:b/>
          <w:szCs w:val="24"/>
        </w:rPr>
        <w:t>ΑΝΔΡΕΑΣ ΞΑΝΘΟΣ (Υπουργός Υγείας):</w:t>
      </w:r>
      <w:r>
        <w:rPr>
          <w:rFonts w:eastAsia="Times New Roman" w:cs="Times New Roman"/>
          <w:szCs w:val="24"/>
        </w:rPr>
        <w:t xml:space="preserve"> Κάνετε λάθος, κύριε </w:t>
      </w:r>
      <w:proofErr w:type="spellStart"/>
      <w:r>
        <w:rPr>
          <w:rFonts w:eastAsia="Times New Roman" w:cs="Times New Roman"/>
          <w:szCs w:val="24"/>
        </w:rPr>
        <w:t>Κρεμαστινέ</w:t>
      </w:r>
      <w:proofErr w:type="spellEnd"/>
      <w:r>
        <w:rPr>
          <w:rFonts w:eastAsia="Times New Roman" w:cs="Times New Roman"/>
          <w:szCs w:val="24"/>
        </w:rPr>
        <w:t>.</w:t>
      </w:r>
    </w:p>
    <w:p w14:paraId="7A237569" w14:textId="77777777" w:rsidR="002A3095" w:rsidRDefault="00B7541C">
      <w:pPr>
        <w:spacing w:line="600" w:lineRule="auto"/>
        <w:ind w:firstLine="720"/>
        <w:contextualSpacing/>
        <w:jc w:val="both"/>
        <w:rPr>
          <w:rFonts w:eastAsia="Times New Roman" w:cs="Times New Roman"/>
          <w:szCs w:val="24"/>
        </w:rPr>
      </w:pPr>
      <w:r>
        <w:rPr>
          <w:rFonts w:eastAsia="Times New Roman" w:cs="Times New Roman"/>
          <w:b/>
          <w:szCs w:val="24"/>
        </w:rPr>
        <w:t>ΔΗΜΗΤΡΙΟΣ ΚΡΕΜΑΣΤΙΝΟΣ (ΣΤ΄ Αντιπρόεδρος της Βουλής):</w:t>
      </w:r>
      <w:r>
        <w:rPr>
          <w:rFonts w:eastAsia="Times New Roman" w:cs="Times New Roman"/>
          <w:szCs w:val="24"/>
        </w:rPr>
        <w:t xml:space="preserve"> Εγώ δεν κάνω λάθος.</w:t>
      </w:r>
    </w:p>
    <w:p w14:paraId="7A23756A" w14:textId="77777777" w:rsidR="002A3095" w:rsidRDefault="00B7541C">
      <w:pPr>
        <w:spacing w:line="600" w:lineRule="auto"/>
        <w:ind w:firstLine="720"/>
        <w:contextualSpacing/>
        <w:jc w:val="both"/>
        <w:rPr>
          <w:rFonts w:eastAsia="Times New Roman" w:cs="Times New Roman"/>
          <w:szCs w:val="24"/>
        </w:rPr>
      </w:pPr>
      <w:r>
        <w:rPr>
          <w:rFonts w:eastAsia="Times New Roman" w:cs="Times New Roman"/>
          <w:b/>
          <w:szCs w:val="24"/>
        </w:rPr>
        <w:t>ΑΝΔΡΕΑΣ ΞΑΝΘΟΣ (Υπουργός Υγείας):</w:t>
      </w:r>
      <w:r>
        <w:rPr>
          <w:rFonts w:eastAsia="Times New Roman" w:cs="Times New Roman"/>
          <w:szCs w:val="24"/>
        </w:rPr>
        <w:t xml:space="preserve"> Συ</w:t>
      </w:r>
      <w:r>
        <w:rPr>
          <w:rFonts w:eastAsia="Times New Roman" w:cs="Times New Roman"/>
          <w:szCs w:val="24"/>
        </w:rPr>
        <w:t xml:space="preserve">μβουλευτείτε έναν σοβαρό </w:t>
      </w:r>
      <w:proofErr w:type="spellStart"/>
      <w:r>
        <w:rPr>
          <w:rFonts w:eastAsia="Times New Roman" w:cs="Times New Roman"/>
          <w:szCs w:val="24"/>
        </w:rPr>
        <w:t>λοιμωξιολόγο</w:t>
      </w:r>
      <w:proofErr w:type="spellEnd"/>
      <w:r>
        <w:rPr>
          <w:rFonts w:eastAsia="Times New Roman" w:cs="Times New Roman"/>
          <w:szCs w:val="24"/>
        </w:rPr>
        <w:t xml:space="preserve">. </w:t>
      </w:r>
    </w:p>
    <w:p w14:paraId="7A23756B" w14:textId="77777777" w:rsidR="002A3095" w:rsidRDefault="00B7541C">
      <w:pPr>
        <w:spacing w:line="600" w:lineRule="auto"/>
        <w:ind w:firstLine="720"/>
        <w:contextualSpacing/>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Μην κάνετε διάλογο.</w:t>
      </w:r>
    </w:p>
    <w:p w14:paraId="7A23756C" w14:textId="77777777" w:rsidR="002A3095" w:rsidRDefault="00B7541C">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ΔΗΜΗΤΡΙΟΣ ΚΡΕΜΑΣΤΙΝΟΣ (ΣΤ΄ Αντιπρόεδρος της Βουλής): </w:t>
      </w:r>
      <w:r>
        <w:rPr>
          <w:rFonts w:eastAsia="Times New Roman" w:cs="Times New Roman"/>
          <w:szCs w:val="24"/>
        </w:rPr>
        <w:t xml:space="preserve">Εγώ δεν κάνω λάθος, διότι εγώ, κύριε Ξανθέ, είμαι </w:t>
      </w:r>
      <w:r>
        <w:rPr>
          <w:rFonts w:eastAsia="Times New Roman" w:cs="Times New Roman"/>
          <w:szCs w:val="24"/>
          <w:lang w:val="en-GB"/>
        </w:rPr>
        <w:t>reviewer</w:t>
      </w:r>
      <w:r>
        <w:rPr>
          <w:rFonts w:eastAsia="Times New Roman" w:cs="Times New Roman"/>
          <w:szCs w:val="24"/>
        </w:rPr>
        <w:t xml:space="preserve"> στα μεγαλύτερα περιοδικά της Ευρώπης και</w:t>
      </w:r>
      <w:r>
        <w:rPr>
          <w:rFonts w:eastAsia="Times New Roman" w:cs="Times New Roman"/>
          <w:szCs w:val="24"/>
        </w:rPr>
        <w:t xml:space="preserve"> της Αμερικής και δεν κάνω λάθη μεθοδολογικά. Να φέρετε τους γιατρούς να μιλήσουν μαζί μου, αφού θέλετε να πάμε μέχρις εκεί. Είμαι </w:t>
      </w:r>
      <w:r>
        <w:rPr>
          <w:rFonts w:eastAsia="Times New Roman" w:cs="Times New Roman"/>
          <w:szCs w:val="24"/>
          <w:lang w:val="en-GB"/>
        </w:rPr>
        <w:t>reviewer</w:t>
      </w:r>
      <w:r>
        <w:rPr>
          <w:rFonts w:eastAsia="Times New Roman" w:cs="Times New Roman"/>
          <w:szCs w:val="24"/>
        </w:rPr>
        <w:t xml:space="preserve">. Ξέρετε τι θα πει </w:t>
      </w:r>
      <w:r>
        <w:rPr>
          <w:rFonts w:eastAsia="Times New Roman" w:cs="Times New Roman"/>
          <w:szCs w:val="24"/>
          <w:lang w:val="en-GB"/>
        </w:rPr>
        <w:t>reviewer</w:t>
      </w:r>
      <w:r>
        <w:rPr>
          <w:rFonts w:eastAsia="Times New Roman" w:cs="Times New Roman"/>
          <w:szCs w:val="24"/>
        </w:rPr>
        <w:t xml:space="preserve">; Κρίνει τις εργασίες που δημοσιεύονται. </w:t>
      </w:r>
    </w:p>
    <w:p w14:paraId="7A23756D" w14:textId="77777777" w:rsidR="002A3095" w:rsidRDefault="00B7541C">
      <w:pPr>
        <w:spacing w:line="600" w:lineRule="auto"/>
        <w:ind w:firstLine="720"/>
        <w:contextualSpacing/>
        <w:jc w:val="both"/>
        <w:rPr>
          <w:rFonts w:eastAsia="Times New Roman" w:cs="Times New Roman"/>
          <w:szCs w:val="24"/>
        </w:rPr>
      </w:pPr>
      <w:r>
        <w:rPr>
          <w:rFonts w:eastAsia="Times New Roman" w:cs="Times New Roman"/>
          <w:szCs w:val="24"/>
        </w:rPr>
        <w:t>Μεθοδολογικά λάθη εγώ δεν κάνω! Σας το λέω και ν</w:t>
      </w:r>
      <w:r>
        <w:rPr>
          <w:rFonts w:eastAsia="Times New Roman" w:cs="Times New Roman"/>
          <w:szCs w:val="24"/>
        </w:rPr>
        <w:t>α έλθουν εδώ, να τα συζητήσουμε στη Βουλή επιστημονικά, όχι πολιτικά.</w:t>
      </w:r>
    </w:p>
    <w:p w14:paraId="7A23756E" w14:textId="77777777" w:rsidR="002A3095" w:rsidRDefault="00B7541C">
      <w:pPr>
        <w:spacing w:line="600" w:lineRule="auto"/>
        <w:ind w:firstLine="720"/>
        <w:contextualSpacing/>
        <w:jc w:val="both"/>
        <w:rPr>
          <w:rFonts w:eastAsia="Times New Roman" w:cs="Times New Roman"/>
          <w:szCs w:val="24"/>
        </w:rPr>
      </w:pPr>
      <w:r>
        <w:rPr>
          <w:rFonts w:eastAsia="Times New Roman" w:cs="Times New Roman"/>
          <w:b/>
          <w:szCs w:val="24"/>
        </w:rPr>
        <w:t>ΑΝΔΡΕΑΣ</w:t>
      </w:r>
      <w:r>
        <w:rPr>
          <w:rFonts w:eastAsia="Times New Roman" w:cs="Times New Roman"/>
          <w:b/>
          <w:szCs w:val="24"/>
        </w:rPr>
        <w:t xml:space="preserve"> ΞΑΝΘΟΣ (Υπουργός Υγείας):</w:t>
      </w:r>
      <w:r>
        <w:rPr>
          <w:rFonts w:eastAsia="Times New Roman" w:cs="Times New Roman"/>
          <w:szCs w:val="24"/>
        </w:rPr>
        <w:t xml:space="preserve"> Δεν είμαστε στην ειδικότητά σας, κύριε </w:t>
      </w:r>
      <w:proofErr w:type="spellStart"/>
      <w:r>
        <w:rPr>
          <w:rFonts w:eastAsia="Times New Roman" w:cs="Times New Roman"/>
          <w:szCs w:val="24"/>
        </w:rPr>
        <w:t>Κρεμαστινέ</w:t>
      </w:r>
      <w:proofErr w:type="spellEnd"/>
      <w:r>
        <w:rPr>
          <w:rFonts w:eastAsia="Times New Roman" w:cs="Times New Roman"/>
          <w:szCs w:val="24"/>
        </w:rPr>
        <w:t xml:space="preserve">, αυτό είναι θέμα που αφορά </w:t>
      </w:r>
      <w:proofErr w:type="spellStart"/>
      <w:r>
        <w:rPr>
          <w:rFonts w:eastAsia="Times New Roman" w:cs="Times New Roman"/>
          <w:szCs w:val="24"/>
        </w:rPr>
        <w:t>λοιμ</w:t>
      </w:r>
      <w:r>
        <w:rPr>
          <w:rFonts w:eastAsia="Times New Roman" w:cs="Times New Roman"/>
          <w:szCs w:val="24"/>
        </w:rPr>
        <w:t>ω</w:t>
      </w:r>
      <w:r>
        <w:rPr>
          <w:rFonts w:eastAsia="Times New Roman" w:cs="Times New Roman"/>
          <w:szCs w:val="24"/>
        </w:rPr>
        <w:t>ξιολόγο</w:t>
      </w:r>
      <w:proofErr w:type="spellEnd"/>
      <w:r>
        <w:rPr>
          <w:rFonts w:eastAsia="Times New Roman" w:cs="Times New Roman"/>
          <w:szCs w:val="24"/>
        </w:rPr>
        <w:t>. Δεν κάνουμε επιστημονική συζήτηση.</w:t>
      </w:r>
    </w:p>
    <w:p w14:paraId="7A23756F" w14:textId="77777777" w:rsidR="002A3095" w:rsidRDefault="00B7541C">
      <w:pPr>
        <w:spacing w:line="600" w:lineRule="auto"/>
        <w:ind w:firstLine="720"/>
        <w:contextualSpacing/>
        <w:jc w:val="both"/>
        <w:rPr>
          <w:rFonts w:eastAsia="Times New Roman" w:cs="Times New Roman"/>
          <w:szCs w:val="24"/>
        </w:rPr>
      </w:pPr>
      <w:r>
        <w:rPr>
          <w:rFonts w:eastAsia="Times New Roman" w:cs="Times New Roman"/>
          <w:b/>
          <w:szCs w:val="24"/>
        </w:rPr>
        <w:t>ΔΗΜΗΤΡΙΟΣ ΚΡΕΜΑΣΤΙΝΟΣ (ΣΤ΄</w:t>
      </w:r>
      <w:r>
        <w:rPr>
          <w:rFonts w:eastAsia="Times New Roman" w:cs="Times New Roman"/>
          <w:b/>
          <w:szCs w:val="24"/>
        </w:rPr>
        <w:t xml:space="preserve"> Αντιπρόεδρος της Βουλής):</w:t>
      </w:r>
      <w:r>
        <w:rPr>
          <w:rFonts w:eastAsia="Times New Roman" w:cs="Times New Roman"/>
          <w:szCs w:val="24"/>
        </w:rPr>
        <w:t xml:space="preserve"> Μεθοδολογικά λάθη είναι σε όλες τις ειδικότητες. Δεν το δέχομαι, λοιπόν, αυτό.</w:t>
      </w:r>
    </w:p>
    <w:p w14:paraId="7A237570" w14:textId="77777777" w:rsidR="002A3095" w:rsidRDefault="00B7541C">
      <w:pPr>
        <w:spacing w:line="600" w:lineRule="auto"/>
        <w:ind w:firstLine="720"/>
        <w:contextualSpacing/>
        <w:jc w:val="both"/>
        <w:rPr>
          <w:rFonts w:eastAsia="Times New Roman" w:cs="Times New Roman"/>
          <w:szCs w:val="24"/>
        </w:rPr>
      </w:pPr>
      <w:r>
        <w:rPr>
          <w:rFonts w:eastAsia="Times New Roman" w:cs="Times New Roman"/>
          <w:szCs w:val="24"/>
        </w:rPr>
        <w:t xml:space="preserve">Το δεύτερο που έχω να σας πω είναι το εξής. Εσείς δεν γνωρίζετε ότι εάν φέτος είχατε επιδημία </w:t>
      </w:r>
      <w:r>
        <w:rPr>
          <w:rFonts w:eastAsia="Times New Roman" w:cs="Times New Roman"/>
          <w:szCs w:val="24"/>
          <w:lang w:val="en-US"/>
        </w:rPr>
        <w:t>SARS</w:t>
      </w:r>
      <w:r>
        <w:rPr>
          <w:rFonts w:eastAsia="Times New Roman" w:cs="Times New Roman"/>
          <w:szCs w:val="24"/>
        </w:rPr>
        <w:t xml:space="preserve"> –και να τα πείτε στους γιατρούς- ή πτηνών, θα είχατ</w:t>
      </w:r>
      <w:r>
        <w:rPr>
          <w:rFonts w:eastAsia="Times New Roman" w:cs="Times New Roman"/>
          <w:szCs w:val="24"/>
        </w:rPr>
        <w:t xml:space="preserve">ε εκατόμβες νεκρών. </w:t>
      </w:r>
    </w:p>
    <w:p w14:paraId="7A237571" w14:textId="77777777" w:rsidR="002A3095" w:rsidRDefault="00B7541C">
      <w:pPr>
        <w:spacing w:line="600" w:lineRule="auto"/>
        <w:ind w:firstLine="720"/>
        <w:contextualSpacing/>
        <w:jc w:val="both"/>
        <w:rPr>
          <w:rFonts w:eastAsia="Times New Roman" w:cs="Times New Roman"/>
          <w:szCs w:val="24"/>
        </w:rPr>
      </w:pPr>
      <w:r>
        <w:rPr>
          <w:rFonts w:eastAsia="Times New Roman" w:cs="Times New Roman"/>
          <w:szCs w:val="24"/>
        </w:rPr>
        <w:lastRenderedPageBreak/>
        <w:t>Εκείνο, επίσης, που δεν γνωρίζετε είναι ότι ο μισός πληθυσμός της Ευρώπης πέθανε από την ισπανική γρίπη. Εκείνο, επίσης, που δεν γνωρίζετε είναι ότι η Ευρώπη αποδεκατίστηκε από την πανώλη. Δεν παίζουμε με αυτά τα πράγματα και ούτε είνα</w:t>
      </w:r>
      <w:r>
        <w:rPr>
          <w:rFonts w:eastAsia="Times New Roman" w:cs="Times New Roman"/>
          <w:szCs w:val="24"/>
        </w:rPr>
        <w:t xml:space="preserve">ι πολιτική αυτά τα πράγματα! </w:t>
      </w:r>
      <w:r>
        <w:rPr>
          <w:rFonts w:eastAsia="Times New Roman" w:cs="Times New Roman"/>
          <w:szCs w:val="24"/>
        </w:rPr>
        <w:t>Σ</w:t>
      </w:r>
      <w:r>
        <w:rPr>
          <w:rFonts w:eastAsia="Times New Roman" w:cs="Times New Roman"/>
          <w:szCs w:val="24"/>
        </w:rPr>
        <w:t xml:space="preserve">ας μιλά ένας άνθρωπος που έχει αφιερώσει όλη του τη ζωή σ’ αυτά τα πράγματα. Ξεχάστε, λοιπόν, την πολιτική και ελάτε στην επιστήμη. </w:t>
      </w:r>
      <w:r>
        <w:rPr>
          <w:rFonts w:eastAsia="Times New Roman" w:cs="Times New Roman"/>
          <w:szCs w:val="24"/>
        </w:rPr>
        <w:t>Σ</w:t>
      </w:r>
      <w:r>
        <w:rPr>
          <w:rFonts w:eastAsia="Times New Roman" w:cs="Times New Roman"/>
          <w:szCs w:val="24"/>
        </w:rPr>
        <w:t>την επιστήμη είμαι πολύ αυστηρός και σκληρός. Δεν παίζουμε με αυτά τα πράγματα! Εάν είχατε μ</w:t>
      </w:r>
      <w:r>
        <w:rPr>
          <w:rFonts w:eastAsia="Times New Roman" w:cs="Times New Roman"/>
          <w:szCs w:val="24"/>
        </w:rPr>
        <w:t>ί</w:t>
      </w:r>
      <w:r>
        <w:rPr>
          <w:rFonts w:eastAsia="Times New Roman" w:cs="Times New Roman"/>
          <w:szCs w:val="24"/>
        </w:rPr>
        <w:t xml:space="preserve">α επιδημία </w:t>
      </w:r>
      <w:r>
        <w:rPr>
          <w:rFonts w:eastAsia="Times New Roman" w:cs="Times New Roman"/>
          <w:szCs w:val="24"/>
          <w:lang w:val="en-US"/>
        </w:rPr>
        <w:t>SARS</w:t>
      </w:r>
      <w:r>
        <w:rPr>
          <w:rFonts w:eastAsia="Times New Roman" w:cs="Times New Roman"/>
          <w:szCs w:val="24"/>
        </w:rPr>
        <w:t xml:space="preserve">, να πείτε σε αυτούς που σας τα λένε, θα είχατε εκατόμβες νεκρών και όχι </w:t>
      </w:r>
      <w:proofErr w:type="spellStart"/>
      <w:r>
        <w:rPr>
          <w:rFonts w:eastAsia="Times New Roman" w:cs="Times New Roman"/>
          <w:szCs w:val="24"/>
        </w:rPr>
        <w:t>εκατόν</w:t>
      </w:r>
      <w:proofErr w:type="spellEnd"/>
      <w:r>
        <w:rPr>
          <w:rFonts w:eastAsia="Times New Roman" w:cs="Times New Roman"/>
          <w:szCs w:val="24"/>
        </w:rPr>
        <w:t xml:space="preserve"> ενενήντα επτά. </w:t>
      </w:r>
    </w:p>
    <w:p w14:paraId="7A237572" w14:textId="77777777" w:rsidR="002A3095" w:rsidRDefault="00B7541C">
      <w:pPr>
        <w:spacing w:line="600" w:lineRule="auto"/>
        <w:ind w:firstLine="720"/>
        <w:contextualSpacing/>
        <w:jc w:val="both"/>
        <w:rPr>
          <w:rFonts w:eastAsia="Times New Roman" w:cs="Times New Roman"/>
          <w:szCs w:val="24"/>
        </w:rPr>
      </w:pPr>
      <w:r>
        <w:rPr>
          <w:rFonts w:eastAsia="Times New Roman" w:cs="Times New Roman"/>
          <w:szCs w:val="24"/>
        </w:rPr>
        <w:t xml:space="preserve">Με αυτές τις καιρικές συνθήκες έπρεπε να μην έχετε τίποτα με τον Η1Ν1, έστω και τύπου </w:t>
      </w:r>
      <w:r>
        <w:rPr>
          <w:rFonts w:eastAsia="Times New Roman" w:cs="Times New Roman"/>
          <w:szCs w:val="24"/>
          <w:lang w:val="en-US"/>
        </w:rPr>
        <w:t>A</w:t>
      </w:r>
      <w:r>
        <w:rPr>
          <w:rFonts w:eastAsia="Times New Roman" w:cs="Times New Roman"/>
          <w:szCs w:val="24"/>
        </w:rPr>
        <w:t xml:space="preserve"> που λέτε. Να το δεχθώ. Όμως, έχω να σας πω κάτι άλλο που </w:t>
      </w:r>
      <w:r>
        <w:rPr>
          <w:rFonts w:eastAsia="Times New Roman" w:cs="Times New Roman"/>
          <w:szCs w:val="24"/>
        </w:rPr>
        <w:t xml:space="preserve">θα το καταλάβει όλος ο κόσμος. </w:t>
      </w:r>
    </w:p>
    <w:p w14:paraId="7A237573" w14:textId="77777777" w:rsidR="002A3095" w:rsidRDefault="00B7541C">
      <w:pPr>
        <w:spacing w:line="600" w:lineRule="auto"/>
        <w:ind w:firstLine="720"/>
        <w:contextualSpacing/>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Αντιπροέδρου)</w:t>
      </w:r>
    </w:p>
    <w:p w14:paraId="7A237574" w14:textId="77777777" w:rsidR="002A3095" w:rsidRDefault="00B7541C">
      <w:pPr>
        <w:spacing w:line="600" w:lineRule="auto"/>
        <w:ind w:firstLine="720"/>
        <w:contextualSpacing/>
        <w:jc w:val="both"/>
        <w:rPr>
          <w:rFonts w:eastAsia="Times New Roman" w:cs="Times New Roman"/>
          <w:szCs w:val="24"/>
        </w:rPr>
      </w:pPr>
      <w:r>
        <w:rPr>
          <w:rFonts w:eastAsia="Times New Roman" w:cs="Times New Roman"/>
          <w:szCs w:val="24"/>
        </w:rPr>
        <w:t>Μισό λεπτό, κυρία Πρόεδρε, γιατί είναι σημαντικό.</w:t>
      </w:r>
    </w:p>
    <w:p w14:paraId="7A237575" w14:textId="77777777" w:rsidR="002A3095" w:rsidRDefault="00B7541C">
      <w:pPr>
        <w:spacing w:line="600" w:lineRule="auto"/>
        <w:ind w:firstLine="720"/>
        <w:contextualSpacing/>
        <w:jc w:val="both"/>
        <w:rPr>
          <w:rFonts w:eastAsia="Times New Roman" w:cs="Times New Roman"/>
          <w:szCs w:val="24"/>
        </w:rPr>
      </w:pPr>
      <w:r>
        <w:rPr>
          <w:rFonts w:eastAsia="Times New Roman" w:cs="Times New Roman"/>
          <w:szCs w:val="24"/>
        </w:rPr>
        <w:lastRenderedPageBreak/>
        <w:t>Μέσα Ιανουαρίου ένας τηλεοπτικός σταθμός κατήγγειλε ότι πεθαίνουν παιδάκια σε μ</w:t>
      </w:r>
      <w:r>
        <w:rPr>
          <w:rFonts w:eastAsia="Times New Roman" w:cs="Times New Roman"/>
          <w:szCs w:val="24"/>
        </w:rPr>
        <w:t>ί</w:t>
      </w:r>
      <w:r>
        <w:rPr>
          <w:rFonts w:eastAsia="Times New Roman" w:cs="Times New Roman"/>
          <w:szCs w:val="24"/>
        </w:rPr>
        <w:t>α παιδ</w:t>
      </w:r>
      <w:r>
        <w:rPr>
          <w:rFonts w:eastAsia="Times New Roman" w:cs="Times New Roman"/>
          <w:szCs w:val="24"/>
        </w:rPr>
        <w:t>ιατρική κλινική από γρίπη και εμφανίζεται εκπρόσωπος του Υπουργείου –αν θέλετε, να σας δώσω τα ονόματα και του δημοσιογράφου και του σταθμού- και λέει: «Πού βλέπετε τη γρίπη; Δεν υπάρχει γρίπη, δεν υπάρχουν νεκροί». Μέσα Ιανουαρίου.</w:t>
      </w:r>
    </w:p>
    <w:p w14:paraId="7A237576" w14:textId="77777777" w:rsidR="002A3095" w:rsidRDefault="00B7541C">
      <w:pPr>
        <w:spacing w:line="600" w:lineRule="auto"/>
        <w:ind w:firstLine="720"/>
        <w:contextualSpacing/>
        <w:jc w:val="both"/>
        <w:rPr>
          <w:rFonts w:eastAsia="Times New Roman" w:cs="Times New Roman"/>
          <w:szCs w:val="24"/>
        </w:rPr>
      </w:pPr>
      <w:r>
        <w:rPr>
          <w:rFonts w:eastAsia="Times New Roman" w:cs="Times New Roman"/>
          <w:szCs w:val="24"/>
        </w:rPr>
        <w:t>Ε</w:t>
      </w:r>
      <w:r>
        <w:rPr>
          <w:rFonts w:eastAsia="Times New Roman" w:cs="Times New Roman"/>
          <w:szCs w:val="24"/>
        </w:rPr>
        <w:t xml:space="preserve">γώ σας ρώτησα ποια είναι η ενημέρωση που κάνατε στον κόσμο και δεν μου απαντήσατε. Σας ρώτησα, πού ήταν τα εμβολιαστικά κέντρα, που έπρεπε να εμβολιαστεί ο πληθυσμός και δεν μου απαντήσατε. </w:t>
      </w:r>
      <w:r>
        <w:rPr>
          <w:rFonts w:eastAsia="Times New Roman" w:cs="Times New Roman"/>
          <w:szCs w:val="24"/>
        </w:rPr>
        <w:t>Σ</w:t>
      </w:r>
      <w:r>
        <w:rPr>
          <w:rFonts w:eastAsia="Times New Roman" w:cs="Times New Roman"/>
          <w:szCs w:val="24"/>
        </w:rPr>
        <w:t>ας ρώτησα: Εμβολιάστηκαν τουλάχιστον οι νοσηλευτές και οι γιατροί</w:t>
      </w:r>
      <w:r>
        <w:rPr>
          <w:rFonts w:eastAsia="Times New Roman" w:cs="Times New Roman"/>
          <w:szCs w:val="24"/>
        </w:rPr>
        <w:t xml:space="preserve"> στα νοσοκομεία, που μεταδίδουν τη γρίπη; Δεν μου απαντήσατε. Γιατί η απάντηση εδώ είναι ότι ούτε το 10% δεν εμβολιάστηκε. Άρα λοιπόν, τι μου λέτε; </w:t>
      </w:r>
    </w:p>
    <w:p w14:paraId="7A237577" w14:textId="77777777" w:rsidR="002A3095" w:rsidRDefault="00B7541C">
      <w:pPr>
        <w:spacing w:line="600" w:lineRule="auto"/>
        <w:ind w:firstLine="720"/>
        <w:contextualSpacing/>
        <w:jc w:val="both"/>
        <w:rPr>
          <w:rFonts w:eastAsia="Times New Roman" w:cs="Times New Roman"/>
          <w:szCs w:val="24"/>
        </w:rPr>
      </w:pPr>
      <w:r>
        <w:rPr>
          <w:rFonts w:eastAsia="Times New Roman" w:cs="Times New Roman"/>
          <w:b/>
          <w:szCs w:val="24"/>
        </w:rPr>
        <w:t>ΑΝΔΡΕΑΣ</w:t>
      </w:r>
      <w:r>
        <w:rPr>
          <w:rFonts w:eastAsia="Times New Roman" w:cs="Times New Roman"/>
          <w:b/>
          <w:szCs w:val="24"/>
        </w:rPr>
        <w:t xml:space="preserve"> ΞΑΝΘΟΣ (Υπουργός Υγείας): </w:t>
      </w:r>
      <w:r>
        <w:rPr>
          <w:rFonts w:eastAsia="Times New Roman" w:cs="Times New Roman"/>
          <w:szCs w:val="24"/>
        </w:rPr>
        <w:t>Διαχρονικά δεν εμβολιάζεται…</w:t>
      </w:r>
    </w:p>
    <w:p w14:paraId="7A237578" w14:textId="77777777" w:rsidR="002A3095" w:rsidRDefault="00B7541C">
      <w:pPr>
        <w:spacing w:line="600" w:lineRule="auto"/>
        <w:ind w:firstLine="720"/>
        <w:contextualSpacing/>
        <w:jc w:val="both"/>
        <w:rPr>
          <w:rFonts w:eastAsia="Times New Roman" w:cs="Times New Roman"/>
          <w:szCs w:val="24"/>
        </w:rPr>
      </w:pPr>
      <w:r>
        <w:rPr>
          <w:rFonts w:eastAsia="Times New Roman" w:cs="Times New Roman"/>
          <w:b/>
          <w:szCs w:val="24"/>
        </w:rPr>
        <w:t xml:space="preserve">ΔΗΜΗΤΡΙΟΣ ΚΡΕΜΑΣΤΙΝΟΣ (ΣΤ΄ Αντιπρόεδρος της </w:t>
      </w:r>
      <w:r>
        <w:rPr>
          <w:rFonts w:eastAsia="Times New Roman" w:cs="Times New Roman"/>
          <w:b/>
          <w:szCs w:val="24"/>
        </w:rPr>
        <w:t>Βουλής):</w:t>
      </w:r>
      <w:r>
        <w:rPr>
          <w:rFonts w:eastAsia="Times New Roman" w:cs="Times New Roman"/>
          <w:szCs w:val="24"/>
        </w:rPr>
        <w:t xml:space="preserve"> Για φέτος μιλάω, για φέτος που υπάρχει το θέμα, διότι αν αρχίσουμε και μιλάμε διαχρονικά, θα πάμε στον Καποδίστρια.</w:t>
      </w:r>
    </w:p>
    <w:p w14:paraId="7A237579" w14:textId="77777777" w:rsidR="002A3095" w:rsidRDefault="00B7541C">
      <w:pPr>
        <w:spacing w:line="600" w:lineRule="auto"/>
        <w:ind w:firstLine="720"/>
        <w:contextualSpacing/>
        <w:jc w:val="both"/>
        <w:rPr>
          <w:rFonts w:eastAsia="Times New Roman" w:cs="Times New Roman"/>
          <w:szCs w:val="24"/>
        </w:rPr>
      </w:pPr>
      <w:r>
        <w:rPr>
          <w:rFonts w:eastAsia="Times New Roman" w:cs="Times New Roman"/>
          <w:szCs w:val="24"/>
        </w:rPr>
        <w:lastRenderedPageBreak/>
        <w:t>Για φέτος, λοιπόν, τίποτα απ’ όλα αυτά δεν έγινε και έρχεστε και μου λέτε ότι εγώ υποστηρίζω τον Πρόεδρο του Ιατρικού Συλλόγου; Για</w:t>
      </w:r>
      <w:r>
        <w:rPr>
          <w:rFonts w:eastAsia="Times New Roman" w:cs="Times New Roman"/>
          <w:szCs w:val="24"/>
        </w:rPr>
        <w:t xml:space="preserve"> όνομα του Θεού! Εγώ σας είπα ότι με κάλεσαν στο δικαστήριο ως εμπειρογνώμονα, όχι ως πολιτικό και βεβαίως δεν είπα και αυτά που με αναγκάσατε να πω τώρα. Γιατί πολύ θα ήθελα μεθοδολογικά να έλθουν να μου τα πουν εμένα, διότι βεβαίως…</w:t>
      </w:r>
    </w:p>
    <w:p w14:paraId="7A23757A" w14:textId="77777777" w:rsidR="002A3095" w:rsidRDefault="00B7541C">
      <w:pPr>
        <w:spacing w:line="600" w:lineRule="auto"/>
        <w:ind w:firstLine="720"/>
        <w:contextualSpacing/>
        <w:jc w:val="both"/>
        <w:rPr>
          <w:rFonts w:eastAsia="Times New Roman" w:cs="Times New Roman"/>
          <w:szCs w:val="24"/>
        </w:rPr>
      </w:pPr>
      <w:r>
        <w:rPr>
          <w:rFonts w:eastAsia="Times New Roman" w:cs="Times New Roman"/>
          <w:b/>
          <w:szCs w:val="24"/>
        </w:rPr>
        <w:t>ΠΡΟΕΔΡΕΥΟΥΣΑ (Αναστασ</w:t>
      </w:r>
      <w:r>
        <w:rPr>
          <w:rFonts w:eastAsia="Times New Roman" w:cs="Times New Roman"/>
          <w:b/>
          <w:szCs w:val="24"/>
        </w:rPr>
        <w:t xml:space="preserve">ία Χριστοδουλοπούλου): </w:t>
      </w:r>
      <w:r>
        <w:rPr>
          <w:rFonts w:eastAsia="Times New Roman" w:cs="Times New Roman"/>
          <w:szCs w:val="24"/>
        </w:rPr>
        <w:t xml:space="preserve">Εντάξει, κύριε </w:t>
      </w:r>
      <w:proofErr w:type="spellStart"/>
      <w:r>
        <w:rPr>
          <w:rFonts w:eastAsia="Times New Roman" w:cs="Times New Roman"/>
          <w:szCs w:val="24"/>
        </w:rPr>
        <w:t>Κρεμαστινέ</w:t>
      </w:r>
      <w:proofErr w:type="spellEnd"/>
      <w:r>
        <w:rPr>
          <w:rFonts w:eastAsia="Times New Roman" w:cs="Times New Roman"/>
          <w:szCs w:val="24"/>
        </w:rPr>
        <w:t>, ολοκληρώστε.</w:t>
      </w:r>
    </w:p>
    <w:p w14:paraId="7A23757B" w14:textId="77777777" w:rsidR="002A3095" w:rsidRDefault="00B7541C">
      <w:pPr>
        <w:spacing w:line="600" w:lineRule="auto"/>
        <w:ind w:firstLine="720"/>
        <w:contextualSpacing/>
        <w:jc w:val="both"/>
        <w:rPr>
          <w:rFonts w:eastAsia="Times New Roman" w:cs="Times New Roman"/>
          <w:szCs w:val="24"/>
        </w:rPr>
      </w:pPr>
      <w:r>
        <w:rPr>
          <w:rFonts w:eastAsia="Times New Roman" w:cs="Times New Roman"/>
          <w:b/>
          <w:szCs w:val="24"/>
        </w:rPr>
        <w:t>ΔΗΜΗΤΡΙΟΣ ΚΡΕΜΑΣΤΙΝΟΣ (ΣΤ΄ Αντιπρόεδρος της Βουλής):</w:t>
      </w:r>
      <w:r>
        <w:rPr>
          <w:rFonts w:eastAsia="Times New Roman" w:cs="Times New Roman"/>
          <w:szCs w:val="24"/>
        </w:rPr>
        <w:t xml:space="preserve"> Κυρία Πρόεδρε, τελειώνω, αλλά στο μεθοδολογικό θέμα δεν δέχομαι συζήτηση!</w:t>
      </w:r>
    </w:p>
    <w:p w14:paraId="7A23757C" w14:textId="77777777" w:rsidR="002A3095" w:rsidRDefault="00B7541C">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7A23757D" w14:textId="77777777" w:rsidR="002A3095" w:rsidRDefault="00B7541C">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Κύριε </w:t>
      </w:r>
      <w:r>
        <w:rPr>
          <w:rFonts w:eastAsia="Times New Roman" w:cs="Times New Roman"/>
          <w:szCs w:val="24"/>
        </w:rPr>
        <w:t>Υπουργέ, έχετε τον λόγο, αλλά να είστε συνεπής στον χρόνο σας.</w:t>
      </w:r>
    </w:p>
    <w:p w14:paraId="7A23757E" w14:textId="77777777" w:rsidR="002A3095" w:rsidRDefault="00B7541C">
      <w:pPr>
        <w:spacing w:line="600" w:lineRule="auto"/>
        <w:ind w:firstLine="720"/>
        <w:contextualSpacing/>
        <w:jc w:val="both"/>
        <w:rPr>
          <w:rFonts w:eastAsia="Times New Roman" w:cs="Times New Roman"/>
          <w:szCs w:val="24"/>
        </w:rPr>
      </w:pPr>
      <w:r>
        <w:rPr>
          <w:rFonts w:eastAsia="Times New Roman" w:cs="Times New Roman"/>
          <w:b/>
          <w:szCs w:val="24"/>
        </w:rPr>
        <w:t>ΑΝΔΡΕΑΣ</w:t>
      </w:r>
      <w:r>
        <w:rPr>
          <w:rFonts w:eastAsia="Times New Roman" w:cs="Times New Roman"/>
          <w:b/>
          <w:szCs w:val="24"/>
        </w:rPr>
        <w:t xml:space="preserve"> ΞΑΝΘΟΣ (Υπουργός Υγείας):</w:t>
      </w:r>
      <w:r>
        <w:rPr>
          <w:rFonts w:eastAsia="Times New Roman" w:cs="Times New Roman"/>
          <w:szCs w:val="24"/>
        </w:rPr>
        <w:t xml:space="preserve"> Κύριε </w:t>
      </w:r>
      <w:proofErr w:type="spellStart"/>
      <w:r>
        <w:rPr>
          <w:rFonts w:eastAsia="Times New Roman" w:cs="Times New Roman"/>
          <w:szCs w:val="24"/>
        </w:rPr>
        <w:t>Κρεμαστινέ</w:t>
      </w:r>
      <w:proofErr w:type="spellEnd"/>
      <w:r>
        <w:rPr>
          <w:rFonts w:eastAsia="Times New Roman" w:cs="Times New Roman"/>
          <w:szCs w:val="24"/>
        </w:rPr>
        <w:t xml:space="preserve">, φέτος υπήρξε επάρκεια εμβολίων. Είχαν ενημερωθεί από τη Γενική Διεύθυνση Δημόσιας Υγείας του Υπουργείου με εγκυκλίους οι πάντες. </w:t>
      </w:r>
      <w:r>
        <w:rPr>
          <w:rFonts w:eastAsia="Times New Roman" w:cs="Times New Roman"/>
          <w:szCs w:val="24"/>
        </w:rPr>
        <w:lastRenderedPageBreak/>
        <w:t>Είχε ενημερω</w:t>
      </w:r>
      <w:r>
        <w:rPr>
          <w:rFonts w:eastAsia="Times New Roman" w:cs="Times New Roman"/>
          <w:szCs w:val="24"/>
        </w:rPr>
        <w:t xml:space="preserve">θεί όλο το υγειονομικό προσωπικό όλων των δημοσίων μονάδων, όπως και οι ιατρικοί σύλλογοι και οι πάντες. </w:t>
      </w:r>
    </w:p>
    <w:p w14:paraId="7A23757F" w14:textId="77777777" w:rsidR="002A3095" w:rsidRDefault="00B7541C">
      <w:pPr>
        <w:spacing w:line="600" w:lineRule="auto"/>
        <w:ind w:firstLine="720"/>
        <w:contextualSpacing/>
        <w:jc w:val="both"/>
        <w:rPr>
          <w:rFonts w:eastAsia="Times New Roman" w:cs="Times New Roman"/>
          <w:szCs w:val="24"/>
        </w:rPr>
      </w:pPr>
      <w:r>
        <w:rPr>
          <w:rFonts w:eastAsia="Times New Roman" w:cs="Times New Roman"/>
          <w:szCs w:val="24"/>
        </w:rPr>
        <w:t>Ως προς το υγειονομικό προσωπικό θεωρώ ότι είναι προβληματικό ακόμη και το να συζητάμε και μόνο ότι χρειάζεται ειδική ενημέρωση.</w:t>
      </w:r>
    </w:p>
    <w:p w14:paraId="7A237580" w14:textId="77777777" w:rsidR="002A3095" w:rsidRDefault="00B7541C">
      <w:pPr>
        <w:spacing w:line="600" w:lineRule="auto"/>
        <w:ind w:firstLine="720"/>
        <w:contextualSpacing/>
        <w:jc w:val="both"/>
        <w:rPr>
          <w:rFonts w:eastAsia="Times New Roman" w:cs="Times New Roman"/>
          <w:szCs w:val="24"/>
        </w:rPr>
      </w:pPr>
      <w:r>
        <w:rPr>
          <w:rFonts w:eastAsia="Times New Roman" w:cs="Times New Roman"/>
          <w:szCs w:val="24"/>
        </w:rPr>
        <w:t>Υπάρχει άρνηση, κύριε</w:t>
      </w:r>
      <w:r>
        <w:rPr>
          <w:rFonts w:eastAsia="Times New Roman" w:cs="Times New Roman"/>
          <w:szCs w:val="24"/>
        </w:rPr>
        <w:t xml:space="preserve"> </w:t>
      </w:r>
      <w:proofErr w:type="spellStart"/>
      <w:r>
        <w:rPr>
          <w:rFonts w:eastAsia="Times New Roman" w:cs="Times New Roman"/>
          <w:szCs w:val="24"/>
        </w:rPr>
        <w:t>Κρεμαστινέ</w:t>
      </w:r>
      <w:proofErr w:type="spellEnd"/>
      <w:r>
        <w:rPr>
          <w:rFonts w:eastAsia="Times New Roman" w:cs="Times New Roman"/>
          <w:szCs w:val="24"/>
        </w:rPr>
        <w:t>. Μπορείτε να το καταλάβετε αυτό; Υπάρχει άρνηση! Να συζητήσουμε τρόπους συμμόρφωσης; Να τους συζητήσουμε όσο θέλετε.</w:t>
      </w:r>
    </w:p>
    <w:p w14:paraId="7A237581" w14:textId="77777777" w:rsidR="002A3095" w:rsidRDefault="00B7541C">
      <w:pPr>
        <w:spacing w:line="600" w:lineRule="auto"/>
        <w:ind w:firstLine="720"/>
        <w:contextualSpacing/>
        <w:jc w:val="both"/>
        <w:rPr>
          <w:rFonts w:eastAsia="Times New Roman" w:cs="Times New Roman"/>
          <w:szCs w:val="24"/>
        </w:rPr>
      </w:pPr>
      <w:r>
        <w:rPr>
          <w:rFonts w:eastAsia="Times New Roman" w:cs="Times New Roman"/>
          <w:b/>
          <w:szCs w:val="24"/>
        </w:rPr>
        <w:t>ΔΗΜΗΤΡΙΟΣ ΚΡΕΜΑΣΤΙΝΟΣ (ΣΤ΄ Αντιπρόεδρος της Βουλής):</w:t>
      </w:r>
      <w:r>
        <w:rPr>
          <w:rFonts w:eastAsia="Times New Roman" w:cs="Times New Roman"/>
          <w:szCs w:val="24"/>
        </w:rPr>
        <w:t xml:space="preserve"> Ενημέρωση έγινε;</w:t>
      </w:r>
    </w:p>
    <w:p w14:paraId="7A237582" w14:textId="77777777" w:rsidR="002A3095" w:rsidRDefault="00B7541C">
      <w:pPr>
        <w:spacing w:line="600" w:lineRule="auto"/>
        <w:ind w:firstLine="720"/>
        <w:contextualSpacing/>
        <w:jc w:val="both"/>
        <w:rPr>
          <w:rFonts w:eastAsia="Times New Roman" w:cs="Times New Roman"/>
          <w:szCs w:val="24"/>
        </w:rPr>
      </w:pPr>
      <w:r>
        <w:rPr>
          <w:rFonts w:eastAsia="Times New Roman" w:cs="Times New Roman"/>
          <w:b/>
          <w:szCs w:val="24"/>
        </w:rPr>
        <w:t>ΑΝΔΡΕΑΣ</w:t>
      </w:r>
      <w:r>
        <w:rPr>
          <w:rFonts w:eastAsia="Times New Roman" w:cs="Times New Roman"/>
          <w:b/>
          <w:szCs w:val="24"/>
        </w:rPr>
        <w:t xml:space="preserve"> ΞΑΝΘΟΣ (Υπουργός Υγείας):</w:t>
      </w:r>
      <w:r>
        <w:rPr>
          <w:rFonts w:eastAsia="Times New Roman" w:cs="Times New Roman"/>
          <w:szCs w:val="24"/>
        </w:rPr>
        <w:t xml:space="preserve"> Φυσικά και έγινε. Φυσικ</w:t>
      </w:r>
      <w:r>
        <w:rPr>
          <w:rFonts w:eastAsia="Times New Roman" w:cs="Times New Roman"/>
          <w:szCs w:val="24"/>
        </w:rPr>
        <w:t xml:space="preserve">ά! Οι επιτροπές </w:t>
      </w:r>
      <w:proofErr w:type="spellStart"/>
      <w:r>
        <w:rPr>
          <w:rFonts w:eastAsia="Times New Roman" w:cs="Times New Roman"/>
          <w:szCs w:val="24"/>
        </w:rPr>
        <w:t>ενδονοσοκομειακών</w:t>
      </w:r>
      <w:proofErr w:type="spellEnd"/>
      <w:r>
        <w:rPr>
          <w:rFonts w:eastAsia="Times New Roman" w:cs="Times New Roman"/>
          <w:szCs w:val="24"/>
        </w:rPr>
        <w:t xml:space="preserve"> λοιμώξεων των νοσοκομείων…</w:t>
      </w:r>
    </w:p>
    <w:p w14:paraId="7A237583" w14:textId="77777777" w:rsidR="002A3095" w:rsidRDefault="00B7541C">
      <w:pPr>
        <w:spacing w:line="600" w:lineRule="auto"/>
        <w:ind w:firstLine="720"/>
        <w:contextualSpacing/>
        <w:jc w:val="both"/>
        <w:rPr>
          <w:rFonts w:eastAsia="Times New Roman" w:cs="Times New Roman"/>
          <w:szCs w:val="24"/>
        </w:rPr>
      </w:pPr>
      <w:r>
        <w:rPr>
          <w:rFonts w:eastAsia="Times New Roman" w:cs="Times New Roman"/>
          <w:b/>
          <w:szCs w:val="24"/>
        </w:rPr>
        <w:t>ΔΗΜΗΤΡΙΟΣ ΚΡΕΜΑΣΤΙΝΟΣ (ΣΤ΄ Αντιπρόεδρος της Βουλής):</w:t>
      </w:r>
      <w:r>
        <w:rPr>
          <w:rFonts w:eastAsia="Times New Roman" w:cs="Times New Roman"/>
          <w:szCs w:val="24"/>
        </w:rPr>
        <w:t xml:space="preserve"> Πόσα λεφτά δώσατε για την ενημέρωση;</w:t>
      </w:r>
    </w:p>
    <w:p w14:paraId="7A237584" w14:textId="77777777" w:rsidR="002A3095" w:rsidRDefault="00B7541C">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ΠΡΟΕΔΡΕΥΟΥΣΑ (Αναστασία Χριστοδουλοπούλου): </w:t>
      </w:r>
      <w:r>
        <w:rPr>
          <w:rFonts w:eastAsia="Times New Roman" w:cs="Times New Roman"/>
          <w:szCs w:val="24"/>
        </w:rPr>
        <w:t xml:space="preserve">Κύριε </w:t>
      </w:r>
      <w:proofErr w:type="spellStart"/>
      <w:r>
        <w:rPr>
          <w:rFonts w:eastAsia="Times New Roman" w:cs="Times New Roman"/>
          <w:szCs w:val="24"/>
        </w:rPr>
        <w:t>Κρεμαστινέ</w:t>
      </w:r>
      <w:proofErr w:type="spellEnd"/>
      <w:r>
        <w:rPr>
          <w:rFonts w:eastAsia="Times New Roman" w:cs="Times New Roman"/>
          <w:szCs w:val="24"/>
        </w:rPr>
        <w:t xml:space="preserve">, φανταστείτε να γινόταν η συζήτηση αυτή τον </w:t>
      </w:r>
      <w:r>
        <w:rPr>
          <w:rFonts w:eastAsia="Times New Roman" w:cs="Times New Roman"/>
          <w:szCs w:val="24"/>
        </w:rPr>
        <w:t>χειμώνα!</w:t>
      </w:r>
    </w:p>
    <w:p w14:paraId="7A237585" w14:textId="77777777" w:rsidR="002A3095" w:rsidRDefault="00B7541C">
      <w:pPr>
        <w:spacing w:line="600" w:lineRule="auto"/>
        <w:ind w:firstLine="720"/>
        <w:contextualSpacing/>
        <w:jc w:val="both"/>
        <w:rPr>
          <w:rFonts w:eastAsia="Times New Roman" w:cs="Times New Roman"/>
          <w:szCs w:val="24"/>
        </w:rPr>
      </w:pPr>
      <w:r>
        <w:rPr>
          <w:rFonts w:eastAsia="Times New Roman" w:cs="Times New Roman"/>
          <w:b/>
          <w:szCs w:val="24"/>
        </w:rPr>
        <w:t>ΑΝΔΡΕΑΣ</w:t>
      </w:r>
      <w:r>
        <w:rPr>
          <w:rFonts w:eastAsia="Times New Roman" w:cs="Times New Roman"/>
          <w:b/>
          <w:szCs w:val="24"/>
        </w:rPr>
        <w:t xml:space="preserve"> ΞΑΝΘΟΣ (Υπουργός Υγείας):</w:t>
      </w:r>
      <w:r>
        <w:rPr>
          <w:rFonts w:eastAsia="Times New Roman" w:cs="Times New Roman"/>
          <w:szCs w:val="24"/>
        </w:rPr>
        <w:t xml:space="preserve"> Ακούστε, κύριε </w:t>
      </w:r>
      <w:proofErr w:type="spellStart"/>
      <w:r>
        <w:rPr>
          <w:rFonts w:eastAsia="Times New Roman" w:cs="Times New Roman"/>
          <w:szCs w:val="24"/>
        </w:rPr>
        <w:t>Κρεμαστινέ</w:t>
      </w:r>
      <w:proofErr w:type="spellEnd"/>
      <w:r>
        <w:rPr>
          <w:rFonts w:eastAsia="Times New Roman" w:cs="Times New Roman"/>
          <w:szCs w:val="24"/>
        </w:rPr>
        <w:t>, μην προκαλείτε, ρωτώντας πόσα λεφτά δώσαμε…</w:t>
      </w:r>
    </w:p>
    <w:p w14:paraId="7A237586" w14:textId="77777777" w:rsidR="002A3095" w:rsidRDefault="00B7541C">
      <w:pPr>
        <w:spacing w:line="600" w:lineRule="auto"/>
        <w:ind w:firstLine="720"/>
        <w:contextualSpacing/>
        <w:jc w:val="both"/>
        <w:rPr>
          <w:rFonts w:eastAsia="Times New Roman" w:cs="Times New Roman"/>
          <w:szCs w:val="24"/>
        </w:rPr>
      </w:pPr>
      <w:r>
        <w:rPr>
          <w:rFonts w:eastAsia="Times New Roman" w:cs="Times New Roman"/>
          <w:b/>
          <w:szCs w:val="24"/>
        </w:rPr>
        <w:t>ΔΗΜΗΤΡΙΟΣ ΚΡΕΜΑΣΤΙΝΟΣ (ΣΤ΄ Αντιπρόεδρος της Βουλής):</w:t>
      </w:r>
      <w:r>
        <w:rPr>
          <w:rFonts w:eastAsia="Times New Roman" w:cs="Times New Roman"/>
          <w:szCs w:val="24"/>
        </w:rPr>
        <w:t xml:space="preserve"> Γιατί προκαλώ;</w:t>
      </w:r>
    </w:p>
    <w:p w14:paraId="7A237587" w14:textId="77777777" w:rsidR="002A3095" w:rsidRDefault="00B7541C">
      <w:pPr>
        <w:spacing w:line="600" w:lineRule="auto"/>
        <w:ind w:firstLine="720"/>
        <w:contextualSpacing/>
        <w:jc w:val="both"/>
        <w:rPr>
          <w:rFonts w:eastAsia="Times New Roman" w:cs="Times New Roman"/>
          <w:szCs w:val="24"/>
        </w:rPr>
      </w:pPr>
      <w:r>
        <w:rPr>
          <w:rFonts w:eastAsia="Times New Roman" w:cs="Times New Roman"/>
          <w:b/>
          <w:szCs w:val="24"/>
        </w:rPr>
        <w:t>ΑΝΔΡΕΑΣ</w:t>
      </w:r>
      <w:r>
        <w:rPr>
          <w:rFonts w:eastAsia="Times New Roman" w:cs="Times New Roman"/>
          <w:b/>
          <w:szCs w:val="24"/>
        </w:rPr>
        <w:t xml:space="preserve"> ΞΑΝΘΟΣ (Υπουργός Υγείας):</w:t>
      </w:r>
      <w:r>
        <w:rPr>
          <w:rFonts w:eastAsia="Times New Roman" w:cs="Times New Roman"/>
          <w:szCs w:val="24"/>
        </w:rPr>
        <w:t xml:space="preserve"> …τη στιγμή που έχει γίνει πολιτικό θέμα </w:t>
      </w:r>
      <w:r>
        <w:rPr>
          <w:rFonts w:eastAsia="Times New Roman" w:cs="Times New Roman"/>
          <w:szCs w:val="24"/>
        </w:rPr>
        <w:t xml:space="preserve">για τα λεφτά που έδινε το ΚΕΕΛΠΝΟ από εδώ και από εκεί σε «ημέτερα» </w:t>
      </w:r>
      <w:r>
        <w:rPr>
          <w:rFonts w:eastAsia="Times New Roman" w:cs="Times New Roman"/>
          <w:szCs w:val="24"/>
          <w:lang w:val="en-US"/>
        </w:rPr>
        <w:t>media</w:t>
      </w:r>
      <w:r>
        <w:rPr>
          <w:rFonts w:eastAsia="Times New Roman" w:cs="Times New Roman"/>
          <w:szCs w:val="24"/>
        </w:rPr>
        <w:t xml:space="preserve"> στο όνομα της ενημέρωσης.</w:t>
      </w:r>
    </w:p>
    <w:p w14:paraId="7A237588" w14:textId="77777777" w:rsidR="002A3095" w:rsidRDefault="00B7541C">
      <w:pPr>
        <w:spacing w:line="600" w:lineRule="auto"/>
        <w:ind w:firstLine="720"/>
        <w:contextualSpacing/>
        <w:jc w:val="both"/>
        <w:rPr>
          <w:rFonts w:eastAsia="Times New Roman" w:cs="Times New Roman"/>
          <w:szCs w:val="24"/>
        </w:rPr>
      </w:pPr>
      <w:r>
        <w:rPr>
          <w:rFonts w:eastAsia="Times New Roman" w:cs="Times New Roman"/>
          <w:b/>
          <w:szCs w:val="24"/>
        </w:rPr>
        <w:t xml:space="preserve">ΔΗΜΗΤΡΙΟΣ ΚΡΕΜΑΣΤΙΝΟΣ (ΣΤ΄ Αντιπρόεδρος της Βουλής): </w:t>
      </w:r>
      <w:r>
        <w:rPr>
          <w:rFonts w:eastAsia="Times New Roman" w:cs="Times New Roman"/>
          <w:szCs w:val="24"/>
        </w:rPr>
        <w:t xml:space="preserve">Με </w:t>
      </w:r>
      <w:proofErr w:type="spellStart"/>
      <w:r>
        <w:rPr>
          <w:rFonts w:eastAsia="Times New Roman" w:cs="Times New Roman"/>
          <w:szCs w:val="24"/>
        </w:rPr>
        <w:t>συγχωρείτε</w:t>
      </w:r>
      <w:proofErr w:type="spellEnd"/>
      <w:r>
        <w:rPr>
          <w:rFonts w:eastAsia="Times New Roman" w:cs="Times New Roman"/>
          <w:szCs w:val="24"/>
        </w:rPr>
        <w:t>, έχω πει εγώ για το ΚΕΕΛΠΝΟ;</w:t>
      </w:r>
    </w:p>
    <w:p w14:paraId="7A237589" w14:textId="77777777" w:rsidR="002A3095" w:rsidRDefault="00B7541C">
      <w:pPr>
        <w:spacing w:line="600" w:lineRule="auto"/>
        <w:ind w:firstLine="720"/>
        <w:contextualSpacing/>
        <w:jc w:val="both"/>
        <w:rPr>
          <w:rFonts w:eastAsia="Times New Roman" w:cs="Times New Roman"/>
          <w:szCs w:val="24"/>
        </w:rPr>
      </w:pPr>
      <w:r>
        <w:rPr>
          <w:rFonts w:eastAsia="Times New Roman" w:cs="Times New Roman"/>
          <w:b/>
          <w:szCs w:val="24"/>
        </w:rPr>
        <w:t>ΑΝΔΡΕΑΣ</w:t>
      </w:r>
      <w:r>
        <w:rPr>
          <w:rFonts w:eastAsia="Times New Roman" w:cs="Times New Roman"/>
          <w:b/>
          <w:szCs w:val="24"/>
        </w:rPr>
        <w:t xml:space="preserve"> ΞΑΝΘΟΣ (Υπουργός Υγείας):</w:t>
      </w:r>
      <w:r>
        <w:rPr>
          <w:rFonts w:eastAsia="Times New Roman" w:cs="Times New Roman"/>
          <w:szCs w:val="24"/>
        </w:rPr>
        <w:t xml:space="preserve"> Σας παρακαλώ τώρα, σας παρ</w:t>
      </w:r>
      <w:r>
        <w:rPr>
          <w:rFonts w:eastAsia="Times New Roman" w:cs="Times New Roman"/>
          <w:szCs w:val="24"/>
        </w:rPr>
        <w:t>ακαλώ!</w:t>
      </w:r>
    </w:p>
    <w:p w14:paraId="7A23758A" w14:textId="77777777" w:rsidR="002A3095" w:rsidRDefault="00B7541C">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Αυτήν τη στιγμή σας εξηγώ. Υπήρξε επάρκεια εμβολίων. Υπήρξε επάρκεια </w:t>
      </w:r>
      <w:proofErr w:type="spellStart"/>
      <w:r>
        <w:rPr>
          <w:rFonts w:eastAsia="Times New Roman" w:cs="Times New Roman"/>
          <w:szCs w:val="24"/>
        </w:rPr>
        <w:t>αντιϊκών</w:t>
      </w:r>
      <w:proofErr w:type="spellEnd"/>
      <w:r>
        <w:rPr>
          <w:rFonts w:eastAsia="Times New Roman" w:cs="Times New Roman"/>
          <w:szCs w:val="24"/>
        </w:rPr>
        <w:t xml:space="preserve"> φαρμάκων. Είχαμε διασφαλίσει δωρεάν πρόσβαση στα </w:t>
      </w:r>
      <w:proofErr w:type="spellStart"/>
      <w:r>
        <w:rPr>
          <w:rFonts w:eastAsia="Times New Roman" w:cs="Times New Roman"/>
          <w:szCs w:val="24"/>
        </w:rPr>
        <w:t>αντιϊκά</w:t>
      </w:r>
      <w:proofErr w:type="spellEnd"/>
      <w:r>
        <w:rPr>
          <w:rFonts w:eastAsia="Times New Roman" w:cs="Times New Roman"/>
          <w:szCs w:val="24"/>
        </w:rPr>
        <w:t xml:space="preserve"> φάρμακα στους πολίτες ακόμα και από τα ιδιωτικά φαρμακεία και εννοείται και από τα φαρμακεία του ΕΟΠΥΥ και των νοσ</w:t>
      </w:r>
      <w:r>
        <w:rPr>
          <w:rFonts w:eastAsia="Times New Roman" w:cs="Times New Roman"/>
          <w:szCs w:val="24"/>
        </w:rPr>
        <w:t xml:space="preserve">οκομείων. </w:t>
      </w:r>
    </w:p>
    <w:p w14:paraId="7A23758B" w14:textId="77777777" w:rsidR="002A3095" w:rsidRDefault="00B7541C">
      <w:pPr>
        <w:spacing w:line="600" w:lineRule="auto"/>
        <w:ind w:firstLine="720"/>
        <w:contextualSpacing/>
        <w:jc w:val="both"/>
        <w:rPr>
          <w:rFonts w:eastAsia="Times New Roman" w:cs="Times New Roman"/>
          <w:szCs w:val="24"/>
        </w:rPr>
      </w:pPr>
      <w:r>
        <w:rPr>
          <w:rFonts w:eastAsia="Times New Roman" w:cs="Times New Roman"/>
          <w:szCs w:val="24"/>
        </w:rPr>
        <w:t>Όσον αφορά το υγειονομικό προσωπικό, οι πάντες είναι ενήμεροι. Δεν χρειάζεται ειδική καμπάνια για να εμβολιαστεί το υγειονομικό προσωπικό, που παρ’ όλα αυτά δεν εμβολιάζεται, πολύ περισσότερο ο γενικός πληθυσμός, ο οποίος έχει σε ένα κομμάτι του</w:t>
      </w:r>
      <w:r>
        <w:rPr>
          <w:rFonts w:eastAsia="Times New Roman" w:cs="Times New Roman"/>
          <w:szCs w:val="24"/>
        </w:rPr>
        <w:t xml:space="preserve"> αναπτύξει μια </w:t>
      </w:r>
      <w:proofErr w:type="spellStart"/>
      <w:r>
        <w:rPr>
          <w:rFonts w:eastAsia="Times New Roman" w:cs="Times New Roman"/>
          <w:szCs w:val="24"/>
        </w:rPr>
        <w:t>αντιεμβολιαστική</w:t>
      </w:r>
      <w:proofErr w:type="spellEnd"/>
      <w:r>
        <w:rPr>
          <w:rFonts w:eastAsia="Times New Roman" w:cs="Times New Roman"/>
          <w:szCs w:val="24"/>
        </w:rPr>
        <w:t xml:space="preserve"> κουλτούρα. Αυτή είναι η αλήθεια.</w:t>
      </w:r>
    </w:p>
    <w:p w14:paraId="7A23758C" w14:textId="77777777" w:rsidR="002A3095" w:rsidRDefault="00B7541C">
      <w:pPr>
        <w:spacing w:line="600" w:lineRule="auto"/>
        <w:ind w:firstLine="720"/>
        <w:contextualSpacing/>
        <w:jc w:val="both"/>
        <w:rPr>
          <w:rFonts w:eastAsia="Times New Roman" w:cs="Times New Roman"/>
          <w:szCs w:val="24"/>
        </w:rPr>
      </w:pPr>
      <w:r>
        <w:rPr>
          <w:rFonts w:eastAsia="Times New Roman" w:cs="Times New Roman"/>
          <w:szCs w:val="24"/>
        </w:rPr>
        <w:t>Να το συζητήσουμε, να βρούμε τρόπους να το αντιμετωπίσουμε όσο θέλετε και να πάρουμε πρωτοβουλίες, να καλέσουμε και την επιστημονική και την ιατρική κοινότητα και τα υπόλοιπα υγειονομικά επαγ</w:t>
      </w:r>
      <w:r>
        <w:rPr>
          <w:rFonts w:eastAsia="Times New Roman" w:cs="Times New Roman"/>
          <w:szCs w:val="24"/>
        </w:rPr>
        <w:t>γέλματα, για να βρούμε τρόπους να το αντιμετωπίσουμε.</w:t>
      </w:r>
    </w:p>
    <w:p w14:paraId="7A23758D" w14:textId="77777777" w:rsidR="002A3095" w:rsidRDefault="00B7541C">
      <w:pPr>
        <w:spacing w:line="600" w:lineRule="auto"/>
        <w:ind w:firstLine="567"/>
        <w:contextualSpacing/>
        <w:jc w:val="both"/>
        <w:rPr>
          <w:rFonts w:eastAsia="Times New Roman" w:cs="Times New Roman"/>
          <w:szCs w:val="24"/>
        </w:rPr>
      </w:pPr>
      <w:r>
        <w:rPr>
          <w:rFonts w:eastAsia="Times New Roman"/>
          <w:b/>
          <w:bCs/>
        </w:rPr>
        <w:t>ΔΗΜΗΤΡΙΟΣ ΚΡΕΜΑΣΤΙΝΟΣ (ΣΤ΄ Αντιπρόεδρος της Βουλής):</w:t>
      </w:r>
      <w:r>
        <w:rPr>
          <w:rFonts w:eastAsia="Times New Roman" w:cs="Times New Roman"/>
          <w:szCs w:val="24"/>
        </w:rPr>
        <w:t xml:space="preserve"> Τον Ιανουάριο το Υπουργείο Υγείας είπε ότι δεν υπάρχουν νεκροί.</w:t>
      </w:r>
    </w:p>
    <w:p w14:paraId="7A23758E" w14:textId="77777777" w:rsidR="002A3095" w:rsidRDefault="00B7541C">
      <w:pPr>
        <w:spacing w:line="600" w:lineRule="auto"/>
        <w:ind w:firstLine="567"/>
        <w:contextualSpacing/>
        <w:jc w:val="both"/>
        <w:rPr>
          <w:rFonts w:eastAsia="Times New Roman" w:cs="Times New Roman"/>
          <w:szCs w:val="24"/>
        </w:rPr>
      </w:pPr>
      <w:r>
        <w:rPr>
          <w:rFonts w:eastAsia="Times New Roman" w:cs="Times New Roman"/>
          <w:b/>
          <w:szCs w:val="24"/>
        </w:rPr>
        <w:lastRenderedPageBreak/>
        <w:t>ΑΝΔΡΕΑΣ ΞΑΝΘΟΣ (Υπουργός Υγείας):</w:t>
      </w:r>
      <w:r>
        <w:rPr>
          <w:rFonts w:eastAsia="Times New Roman" w:cs="Times New Roman"/>
          <w:szCs w:val="24"/>
        </w:rPr>
        <w:t xml:space="preserve"> Κοιτάξτε, το Υπουργείο δεν είπε τέτοια πράγματα. Σας παρακαλώ πάρα πολύ! </w:t>
      </w:r>
    </w:p>
    <w:p w14:paraId="7A23758F" w14:textId="77777777" w:rsidR="002A3095" w:rsidRDefault="00B7541C">
      <w:pPr>
        <w:spacing w:line="600" w:lineRule="auto"/>
        <w:ind w:firstLine="567"/>
        <w:contextualSpacing/>
        <w:jc w:val="both"/>
        <w:rPr>
          <w:rFonts w:eastAsia="Times New Roman" w:cs="Times New Roman"/>
          <w:szCs w:val="24"/>
        </w:rPr>
      </w:pPr>
      <w:r>
        <w:rPr>
          <w:rFonts w:eastAsia="Times New Roman"/>
          <w:b/>
          <w:bCs/>
        </w:rPr>
        <w:t>ΠΡΟΕΔΡΕΥΟΥΣΑ (Αναστασία Χριστοδουλοπούλου):</w:t>
      </w:r>
      <w:r>
        <w:rPr>
          <w:rFonts w:eastAsia="Times New Roman" w:cs="Times New Roman"/>
          <w:szCs w:val="24"/>
        </w:rPr>
        <w:t xml:space="preserve"> Σας παρακαλώ, κύριε </w:t>
      </w:r>
      <w:proofErr w:type="spellStart"/>
      <w:r>
        <w:rPr>
          <w:rFonts w:eastAsia="Times New Roman" w:cs="Times New Roman"/>
          <w:szCs w:val="24"/>
        </w:rPr>
        <w:t>Κρεμαστινέ</w:t>
      </w:r>
      <w:proofErr w:type="spellEnd"/>
      <w:r>
        <w:rPr>
          <w:rFonts w:eastAsia="Times New Roman" w:cs="Times New Roman"/>
          <w:szCs w:val="24"/>
        </w:rPr>
        <w:t>! Ξέρετε όλο τον Κανονισμό απ’ έξω, αλλά δεν τον εφαρμόζετε!</w:t>
      </w:r>
    </w:p>
    <w:p w14:paraId="7A237590" w14:textId="77777777" w:rsidR="002A3095" w:rsidRDefault="00B7541C">
      <w:pPr>
        <w:spacing w:line="600" w:lineRule="auto"/>
        <w:ind w:firstLine="567"/>
        <w:contextualSpacing/>
        <w:jc w:val="both"/>
        <w:rPr>
          <w:rFonts w:eastAsia="Times New Roman" w:cs="Times New Roman"/>
          <w:szCs w:val="24"/>
        </w:rPr>
      </w:pPr>
      <w:r>
        <w:rPr>
          <w:rFonts w:eastAsia="Times New Roman" w:cs="Times New Roman"/>
          <w:szCs w:val="24"/>
        </w:rPr>
        <w:t>Σας παρακαλώ, ολοκληρώσατε και οι δύο.</w:t>
      </w:r>
    </w:p>
    <w:p w14:paraId="7A237591" w14:textId="77777777" w:rsidR="002A3095" w:rsidRDefault="00B7541C">
      <w:pPr>
        <w:spacing w:line="600" w:lineRule="auto"/>
        <w:ind w:firstLine="567"/>
        <w:contextualSpacing/>
        <w:jc w:val="both"/>
        <w:rPr>
          <w:rFonts w:eastAsia="Times New Roman" w:cs="Times New Roman"/>
          <w:szCs w:val="24"/>
        </w:rPr>
      </w:pPr>
      <w:r>
        <w:rPr>
          <w:rFonts w:eastAsia="Times New Roman"/>
          <w:b/>
          <w:bCs/>
        </w:rPr>
        <w:t>ΔΗΜΗΤΡΙ</w:t>
      </w:r>
      <w:r>
        <w:rPr>
          <w:rFonts w:eastAsia="Times New Roman"/>
          <w:b/>
          <w:bCs/>
        </w:rPr>
        <w:t>ΟΣ ΚΡΕΜΑΣΤΙΝΟΣ (ΣΤ΄ Αντιπρόεδρος της Βουλής):</w:t>
      </w:r>
      <w:r>
        <w:rPr>
          <w:rFonts w:eastAsia="Times New Roman" w:cs="Times New Roman"/>
          <w:b/>
          <w:szCs w:val="24"/>
        </w:rPr>
        <w:t xml:space="preserve"> </w:t>
      </w:r>
      <w:r>
        <w:rPr>
          <w:rFonts w:eastAsia="Times New Roman" w:cs="Times New Roman"/>
          <w:szCs w:val="24"/>
        </w:rPr>
        <w:t>Αφού το άκουσα εγώ. Αυτό άκουσα εγώ.</w:t>
      </w:r>
    </w:p>
    <w:p w14:paraId="7A237592" w14:textId="77777777" w:rsidR="002A3095" w:rsidRDefault="00B7541C">
      <w:pPr>
        <w:spacing w:line="600" w:lineRule="auto"/>
        <w:ind w:firstLine="567"/>
        <w:contextualSpacing/>
        <w:jc w:val="both"/>
        <w:rPr>
          <w:rFonts w:eastAsia="Times New Roman" w:cs="Times New Roman"/>
          <w:szCs w:val="24"/>
        </w:rPr>
      </w:pPr>
      <w:r>
        <w:rPr>
          <w:rFonts w:eastAsia="Times New Roman" w:cs="Times New Roman"/>
          <w:b/>
          <w:szCs w:val="24"/>
        </w:rPr>
        <w:t>ΑΝΔΡΕΑΣ ΞΑΝΘΟΣ (Υπουργός Υγείας):</w:t>
      </w:r>
      <w:r>
        <w:rPr>
          <w:rFonts w:eastAsia="Times New Roman" w:cs="Times New Roman"/>
          <w:szCs w:val="24"/>
        </w:rPr>
        <w:t xml:space="preserve"> Δυστυχώς, υιοθετείτε μ</w:t>
      </w:r>
      <w:r>
        <w:rPr>
          <w:rFonts w:eastAsia="Times New Roman" w:cs="Times New Roman"/>
          <w:szCs w:val="24"/>
        </w:rPr>
        <w:t>ί</w:t>
      </w:r>
      <w:r>
        <w:rPr>
          <w:rFonts w:eastAsia="Times New Roman" w:cs="Times New Roman"/>
          <w:szCs w:val="24"/>
        </w:rPr>
        <w:t xml:space="preserve">α γραμμή προβληματική και πολιτικά και επιστημονικά. Σας το λέω ειλικρινά με όλο τον σεβασμό. Ο κ. Πατούλης είναι ο </w:t>
      </w:r>
      <w:r>
        <w:rPr>
          <w:rFonts w:eastAsia="Times New Roman" w:cs="Times New Roman"/>
          <w:szCs w:val="24"/>
        </w:rPr>
        <w:t>πρώτος του κινήματος «Παραιτηθείτε».</w:t>
      </w:r>
    </w:p>
    <w:p w14:paraId="7A237593" w14:textId="77777777" w:rsidR="002A3095" w:rsidRDefault="00B7541C">
      <w:pPr>
        <w:spacing w:line="600" w:lineRule="auto"/>
        <w:ind w:firstLine="567"/>
        <w:contextualSpacing/>
        <w:jc w:val="both"/>
        <w:rPr>
          <w:rFonts w:eastAsia="Times New Roman" w:cs="Times New Roman"/>
          <w:szCs w:val="24"/>
        </w:rPr>
      </w:pPr>
      <w:r>
        <w:rPr>
          <w:rFonts w:eastAsia="Times New Roman"/>
          <w:b/>
          <w:bCs/>
        </w:rPr>
        <w:t>ΔΗΜΗΤΡΙΟΣ ΚΡΕΜΑΣΤΙΝΟΣ (ΣΤ΄ Αντιπρόεδρος της Βουλής):</w:t>
      </w:r>
      <w:r>
        <w:rPr>
          <w:rFonts w:eastAsia="Times New Roman" w:cs="Times New Roman"/>
          <w:szCs w:val="24"/>
        </w:rPr>
        <w:t xml:space="preserve"> Αφήστε τον Πατούλη! Εγώ σας είπα να παραιτηθείτε;</w:t>
      </w:r>
    </w:p>
    <w:p w14:paraId="7A237594" w14:textId="77777777" w:rsidR="002A3095" w:rsidRDefault="00B7541C">
      <w:pPr>
        <w:spacing w:line="600" w:lineRule="auto"/>
        <w:ind w:firstLine="567"/>
        <w:contextualSpacing/>
        <w:jc w:val="both"/>
        <w:rPr>
          <w:rFonts w:eastAsia="Times New Roman" w:cs="Times New Roman"/>
          <w:szCs w:val="24"/>
        </w:rPr>
      </w:pPr>
      <w:r>
        <w:rPr>
          <w:rFonts w:eastAsia="Times New Roman" w:cs="Times New Roman"/>
          <w:b/>
          <w:szCs w:val="24"/>
        </w:rPr>
        <w:lastRenderedPageBreak/>
        <w:t>ΑΝΔΡΕΑΣ ΞΑΝΘΟΣ (Υπουργός Υγείας):</w:t>
      </w:r>
      <w:r>
        <w:rPr>
          <w:rFonts w:eastAsia="Times New Roman" w:cs="Times New Roman"/>
          <w:szCs w:val="24"/>
        </w:rPr>
        <w:t xml:space="preserve"> Ζητά την παραίτηση των Υπουργών Υγείας από πέρυσι τον Οκτώβριο. Σας παρακαλώ πάρα </w:t>
      </w:r>
      <w:r>
        <w:rPr>
          <w:rFonts w:eastAsia="Times New Roman" w:cs="Times New Roman"/>
          <w:szCs w:val="24"/>
        </w:rPr>
        <w:t xml:space="preserve">πολύ! Τώρα πάει και στη </w:t>
      </w:r>
      <w:r>
        <w:rPr>
          <w:rFonts w:eastAsia="Times New Roman" w:cs="Times New Roman"/>
          <w:szCs w:val="24"/>
        </w:rPr>
        <w:t>δ</w:t>
      </w:r>
      <w:r>
        <w:rPr>
          <w:rFonts w:eastAsia="Times New Roman" w:cs="Times New Roman"/>
          <w:szCs w:val="24"/>
        </w:rPr>
        <w:t xml:space="preserve">ικαιοσύνη. Εσείς πιστεύετε ότι η </w:t>
      </w:r>
      <w:r>
        <w:rPr>
          <w:rFonts w:eastAsia="Times New Roman" w:cs="Times New Roman"/>
          <w:szCs w:val="24"/>
        </w:rPr>
        <w:t>δ</w:t>
      </w:r>
      <w:r>
        <w:rPr>
          <w:rFonts w:eastAsia="Times New Roman" w:cs="Times New Roman"/>
          <w:szCs w:val="24"/>
        </w:rPr>
        <w:t xml:space="preserve">ικαιοσύνη μπορεί να λύσει τα επιστημονικά και τα πολιτικά προβλήματα μιας οργανωμένης πολιτείας; </w:t>
      </w:r>
    </w:p>
    <w:p w14:paraId="7A237595" w14:textId="77777777" w:rsidR="002A3095" w:rsidRDefault="00B7541C">
      <w:pPr>
        <w:spacing w:line="600" w:lineRule="auto"/>
        <w:ind w:firstLine="567"/>
        <w:contextualSpacing/>
        <w:jc w:val="both"/>
        <w:rPr>
          <w:rFonts w:eastAsia="Times New Roman" w:cs="Times New Roman"/>
          <w:szCs w:val="24"/>
        </w:rPr>
      </w:pPr>
      <w:r>
        <w:rPr>
          <w:rFonts w:eastAsia="Times New Roman"/>
          <w:b/>
          <w:bCs/>
        </w:rPr>
        <w:t>ΔΗΜΗΤΡΙΟΣ ΚΡΕΜΑΣΤΙΝΟΣ (ΣΤ΄ Αντιπρόεδρος της Βουλής):</w:t>
      </w:r>
      <w:r>
        <w:rPr>
          <w:rFonts w:eastAsia="Times New Roman" w:cs="Times New Roman"/>
          <w:szCs w:val="24"/>
        </w:rPr>
        <w:t xml:space="preserve"> Τι με ρωτάτε;</w:t>
      </w:r>
    </w:p>
    <w:p w14:paraId="7A237596" w14:textId="77777777" w:rsidR="002A3095" w:rsidRDefault="00B7541C">
      <w:pPr>
        <w:spacing w:line="600" w:lineRule="auto"/>
        <w:ind w:firstLine="567"/>
        <w:contextualSpacing/>
        <w:jc w:val="both"/>
        <w:rPr>
          <w:rFonts w:eastAsia="Times New Roman" w:cs="Times New Roman"/>
          <w:szCs w:val="24"/>
        </w:rPr>
      </w:pPr>
      <w:r>
        <w:rPr>
          <w:rFonts w:eastAsia="Times New Roman" w:cs="Times New Roman"/>
          <w:b/>
          <w:szCs w:val="24"/>
        </w:rPr>
        <w:t>ΑΝΔΡΕΑΣ ΞΑΝΘΟΣ (Υπουργός Υγείας)</w:t>
      </w:r>
      <w:r>
        <w:rPr>
          <w:rFonts w:eastAsia="Times New Roman" w:cs="Times New Roman"/>
          <w:b/>
          <w:szCs w:val="24"/>
        </w:rPr>
        <w:t>:</w:t>
      </w:r>
      <w:r>
        <w:rPr>
          <w:rFonts w:eastAsia="Times New Roman" w:cs="Times New Roman"/>
          <w:szCs w:val="24"/>
        </w:rPr>
        <w:t xml:space="preserve"> Όμως, το υιοθετείτε. Υιοθετείτε αυτήν την αντίληψη. </w:t>
      </w:r>
    </w:p>
    <w:p w14:paraId="7A237597" w14:textId="77777777" w:rsidR="002A3095" w:rsidRDefault="00B7541C">
      <w:pPr>
        <w:spacing w:line="600" w:lineRule="auto"/>
        <w:ind w:firstLine="567"/>
        <w:contextualSpacing/>
        <w:jc w:val="both"/>
        <w:rPr>
          <w:rFonts w:eastAsia="Times New Roman" w:cs="Times New Roman"/>
          <w:szCs w:val="24"/>
        </w:rPr>
      </w:pPr>
      <w:r>
        <w:rPr>
          <w:rFonts w:eastAsia="Times New Roman"/>
          <w:b/>
          <w:bCs/>
        </w:rPr>
        <w:t>ΔΗΜΗΤΡΙΟΣ ΚΡΕΜΑΣΤΙΝΟΣ (ΣΤ΄ Αντιπρόεδρος της Βουλής):</w:t>
      </w:r>
      <w:r>
        <w:rPr>
          <w:rFonts w:eastAsia="Times New Roman" w:cs="Times New Roman"/>
          <w:szCs w:val="24"/>
        </w:rPr>
        <w:t xml:space="preserve"> Δεν το υιοθετώ.</w:t>
      </w:r>
    </w:p>
    <w:p w14:paraId="7A237598" w14:textId="77777777" w:rsidR="002A3095" w:rsidRDefault="00B7541C">
      <w:pPr>
        <w:spacing w:line="600" w:lineRule="auto"/>
        <w:ind w:firstLine="567"/>
        <w:contextualSpacing/>
        <w:jc w:val="both"/>
        <w:rPr>
          <w:rFonts w:eastAsia="Times New Roman" w:cs="Times New Roman"/>
          <w:szCs w:val="24"/>
        </w:rPr>
      </w:pPr>
      <w:r>
        <w:rPr>
          <w:rFonts w:eastAsia="Times New Roman"/>
          <w:b/>
          <w:bCs/>
        </w:rPr>
        <w:t>ΠΡΟΕΔΡΕΥΟΥΣΑ (Αναστασία Χριστοδουλοπούλου):</w:t>
      </w:r>
      <w:r>
        <w:rPr>
          <w:rFonts w:eastAsia="Times New Roman" w:cs="Times New Roman"/>
          <w:szCs w:val="24"/>
        </w:rPr>
        <w:t xml:space="preserve"> Κύριοι συνάδελφοι, σας παρακαλώ, μην κάνετε διάλογο μεταξύ σας. </w:t>
      </w:r>
    </w:p>
    <w:p w14:paraId="7A237599" w14:textId="77777777" w:rsidR="002A3095" w:rsidRDefault="00B7541C">
      <w:pPr>
        <w:spacing w:line="600" w:lineRule="auto"/>
        <w:ind w:firstLine="567"/>
        <w:contextualSpacing/>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Κρεμαστινέ</w:t>
      </w:r>
      <w:proofErr w:type="spellEnd"/>
      <w:r>
        <w:rPr>
          <w:rFonts w:eastAsia="Times New Roman" w:cs="Times New Roman"/>
          <w:szCs w:val="24"/>
        </w:rPr>
        <w:t>, είστε</w:t>
      </w:r>
      <w:r>
        <w:rPr>
          <w:rFonts w:eastAsia="Times New Roman" w:cs="Times New Roman"/>
          <w:szCs w:val="24"/>
        </w:rPr>
        <w:t xml:space="preserve"> και Πρόεδρος και ξέρετε τον Κανονισμό. Έχει τελειώσει και η ώρα μας.</w:t>
      </w:r>
    </w:p>
    <w:p w14:paraId="7A23759A" w14:textId="77777777" w:rsidR="002A3095" w:rsidRDefault="00B7541C">
      <w:pPr>
        <w:spacing w:line="600" w:lineRule="auto"/>
        <w:ind w:firstLine="567"/>
        <w:contextualSpacing/>
        <w:jc w:val="both"/>
        <w:rPr>
          <w:rFonts w:eastAsia="Times New Roman" w:cs="Times New Roman"/>
          <w:szCs w:val="24"/>
        </w:rPr>
      </w:pPr>
      <w:r>
        <w:rPr>
          <w:rFonts w:eastAsia="Times New Roman" w:cs="Times New Roman"/>
          <w:szCs w:val="24"/>
        </w:rPr>
        <w:t>Κύριε συνάδελφοι, πρέπει να προχωρήσουμε στην επόμενη ερώτηση, ολοκληρώστε.</w:t>
      </w:r>
    </w:p>
    <w:p w14:paraId="7A23759B" w14:textId="77777777" w:rsidR="002A3095" w:rsidRDefault="00B7541C">
      <w:pPr>
        <w:spacing w:line="600" w:lineRule="auto"/>
        <w:ind w:firstLine="567"/>
        <w:contextualSpacing/>
        <w:jc w:val="both"/>
        <w:rPr>
          <w:rFonts w:eastAsia="Times New Roman" w:cs="Times New Roman"/>
          <w:szCs w:val="24"/>
        </w:rPr>
      </w:pPr>
      <w:r>
        <w:rPr>
          <w:rFonts w:eastAsia="Times New Roman" w:cs="Times New Roman"/>
          <w:b/>
          <w:szCs w:val="24"/>
        </w:rPr>
        <w:lastRenderedPageBreak/>
        <w:t>ΑΝΔΡΕΑΣ ΞΑΝΘΟΣ (Υπουργός Υγείας):</w:t>
      </w:r>
      <w:r>
        <w:rPr>
          <w:rFonts w:eastAsia="Times New Roman" w:cs="Times New Roman"/>
          <w:szCs w:val="24"/>
        </w:rPr>
        <w:t xml:space="preserve"> Εν πάση </w:t>
      </w:r>
      <w:proofErr w:type="spellStart"/>
      <w:r>
        <w:rPr>
          <w:rFonts w:eastAsia="Times New Roman" w:cs="Times New Roman"/>
          <w:szCs w:val="24"/>
        </w:rPr>
        <w:t>περιπτώσει</w:t>
      </w:r>
      <w:proofErr w:type="spellEnd"/>
      <w:r>
        <w:rPr>
          <w:rFonts w:eastAsia="Times New Roman" w:cs="Times New Roman"/>
          <w:szCs w:val="24"/>
        </w:rPr>
        <w:t xml:space="preserve">, εγώ θέλω να πω το εξής: Κύριε </w:t>
      </w:r>
      <w:proofErr w:type="spellStart"/>
      <w:r>
        <w:rPr>
          <w:rFonts w:eastAsia="Times New Roman" w:cs="Times New Roman"/>
          <w:szCs w:val="24"/>
        </w:rPr>
        <w:t>Κρεμαστινέ</w:t>
      </w:r>
      <w:proofErr w:type="spellEnd"/>
      <w:r>
        <w:rPr>
          <w:rFonts w:eastAsia="Times New Roman" w:cs="Times New Roman"/>
          <w:szCs w:val="24"/>
        </w:rPr>
        <w:t>, εγώ δεν παριστ</w:t>
      </w:r>
      <w:r>
        <w:rPr>
          <w:rFonts w:eastAsia="Times New Roman" w:cs="Times New Roman"/>
          <w:szCs w:val="24"/>
        </w:rPr>
        <w:t>άνω ούτε τον θεματοφύλακα της Δημόσιας Υγείας ούτε τίποτα. Υπάρχουν θεσμοθετημένα όργανα, όργανα επιστημονικά, όργανα διοικητικά, τα οποία ασχολούνται με αυτό το θέμα. Αυτά έχουν άποψη. Την άποψή τους αυτή την προωθούν στην πολιτική ηγεσία του Υπουργείου κ</w:t>
      </w:r>
      <w:r>
        <w:rPr>
          <w:rFonts w:eastAsia="Times New Roman" w:cs="Times New Roman"/>
          <w:szCs w:val="24"/>
        </w:rPr>
        <w:t>αι αυτό αποφασίζουμε. Αυτού του τύπου την κριτική δεν την έχει κάνει κανένας σοβαρός επιστημονικός φορέας της χώρας. Αυτό σας το επαναλαμβάνω.</w:t>
      </w:r>
    </w:p>
    <w:p w14:paraId="7A23759C" w14:textId="77777777" w:rsidR="002A3095" w:rsidRDefault="00B7541C">
      <w:pPr>
        <w:spacing w:line="600" w:lineRule="auto"/>
        <w:ind w:firstLine="567"/>
        <w:contextualSpacing/>
        <w:jc w:val="both"/>
        <w:rPr>
          <w:rFonts w:eastAsia="Times New Roman" w:cs="Times New Roman"/>
          <w:szCs w:val="24"/>
        </w:rPr>
      </w:pPr>
      <w:r>
        <w:rPr>
          <w:rFonts w:eastAsia="Times New Roman"/>
          <w:b/>
          <w:bCs/>
        </w:rPr>
        <w:t>ΔΗΜΗΤΡΙΟΣ ΚΡΕΜΑΣΤΙΝΟΣ (ΣΤ΄ Αντιπρόεδρος της Βουλής):</w:t>
      </w:r>
      <w:r>
        <w:rPr>
          <w:rFonts w:eastAsia="Times New Roman" w:cs="Times New Roman"/>
          <w:szCs w:val="24"/>
        </w:rPr>
        <w:t xml:space="preserve"> Έχω αναφέρει τον ΠΟΥ…</w:t>
      </w:r>
    </w:p>
    <w:p w14:paraId="7A23759D" w14:textId="77777777" w:rsidR="002A3095" w:rsidRDefault="00B7541C">
      <w:pPr>
        <w:spacing w:line="600" w:lineRule="auto"/>
        <w:ind w:firstLine="567"/>
        <w:contextualSpacing/>
        <w:jc w:val="both"/>
        <w:rPr>
          <w:rFonts w:eastAsia="Times New Roman" w:cs="Times New Roman"/>
          <w:szCs w:val="24"/>
        </w:rPr>
      </w:pPr>
      <w:r>
        <w:rPr>
          <w:rFonts w:eastAsia="Times New Roman" w:cs="Times New Roman"/>
          <w:b/>
          <w:szCs w:val="24"/>
        </w:rPr>
        <w:t>ΑΝΔΡΕΑΣ ΞΑΝΘΟΣ (Υπουργός Υγείας):</w:t>
      </w:r>
      <w:r>
        <w:rPr>
          <w:rFonts w:eastAsia="Times New Roman" w:cs="Times New Roman"/>
          <w:szCs w:val="24"/>
        </w:rPr>
        <w:t xml:space="preserve"> Νομί</w:t>
      </w:r>
      <w:r>
        <w:rPr>
          <w:rFonts w:eastAsia="Times New Roman" w:cs="Times New Roman"/>
          <w:szCs w:val="24"/>
        </w:rPr>
        <w:t xml:space="preserve">ζω, κύριε </w:t>
      </w:r>
      <w:proofErr w:type="spellStart"/>
      <w:r>
        <w:rPr>
          <w:rFonts w:eastAsia="Times New Roman" w:cs="Times New Roman"/>
          <w:szCs w:val="24"/>
        </w:rPr>
        <w:t>Κρεμαστινέ</w:t>
      </w:r>
      <w:proofErr w:type="spellEnd"/>
      <w:r>
        <w:rPr>
          <w:rFonts w:eastAsia="Times New Roman" w:cs="Times New Roman"/>
          <w:szCs w:val="24"/>
        </w:rPr>
        <w:t>…</w:t>
      </w:r>
    </w:p>
    <w:p w14:paraId="7A23759E" w14:textId="77777777" w:rsidR="002A3095" w:rsidRDefault="00B7541C">
      <w:pPr>
        <w:spacing w:line="600" w:lineRule="auto"/>
        <w:ind w:firstLine="567"/>
        <w:contextualSpacing/>
        <w:jc w:val="both"/>
        <w:rPr>
          <w:rFonts w:eastAsia="Times New Roman" w:cs="Times New Roman"/>
          <w:szCs w:val="24"/>
        </w:rPr>
      </w:pPr>
      <w:r>
        <w:rPr>
          <w:rFonts w:eastAsia="Times New Roman"/>
          <w:b/>
          <w:bCs/>
        </w:rPr>
        <w:t>ΔΗΜΗΤΡΙΟΣ ΚΡΕΜΑΣΤΙΝΟΣ (ΣΤ΄ Αντιπρόεδρος της Βουλής):</w:t>
      </w:r>
      <w:r>
        <w:rPr>
          <w:rFonts w:eastAsia="Times New Roman" w:cs="Times New Roman"/>
          <w:szCs w:val="24"/>
        </w:rPr>
        <w:t xml:space="preserve"> ….(Δεν ακούστηκε.)</w:t>
      </w:r>
    </w:p>
    <w:p w14:paraId="7A23759F" w14:textId="77777777" w:rsidR="002A3095" w:rsidRDefault="00B7541C">
      <w:pPr>
        <w:spacing w:line="600" w:lineRule="auto"/>
        <w:ind w:firstLine="567"/>
        <w:contextualSpacing/>
        <w:jc w:val="both"/>
        <w:rPr>
          <w:rFonts w:eastAsia="Times New Roman" w:cs="Times New Roman"/>
          <w:szCs w:val="24"/>
        </w:rPr>
      </w:pPr>
      <w:r>
        <w:rPr>
          <w:rFonts w:eastAsia="Times New Roman" w:cs="Times New Roman"/>
          <w:b/>
          <w:szCs w:val="24"/>
        </w:rPr>
        <w:t>ΑΝΔΡΕΑΣ ΞΑΝΘΟΣ (Υπουργός Υγείας):</w:t>
      </w:r>
      <w:r>
        <w:rPr>
          <w:rFonts w:eastAsia="Times New Roman" w:cs="Times New Roman"/>
          <w:szCs w:val="24"/>
        </w:rPr>
        <w:t xml:space="preserve"> Μα, επιτρέψτε μου να μιλήσω, κύριε </w:t>
      </w:r>
      <w:proofErr w:type="spellStart"/>
      <w:r>
        <w:rPr>
          <w:rFonts w:eastAsia="Times New Roman" w:cs="Times New Roman"/>
          <w:szCs w:val="24"/>
        </w:rPr>
        <w:t>Κρεμαστινέ</w:t>
      </w:r>
      <w:proofErr w:type="spellEnd"/>
      <w:r>
        <w:rPr>
          <w:rFonts w:eastAsia="Times New Roman" w:cs="Times New Roman"/>
          <w:szCs w:val="24"/>
        </w:rPr>
        <w:t>. Σας παρακαλώ πάρα πολύ.</w:t>
      </w:r>
    </w:p>
    <w:p w14:paraId="7A2375A0" w14:textId="77777777" w:rsidR="002A3095" w:rsidRDefault="00B7541C">
      <w:pPr>
        <w:spacing w:line="600" w:lineRule="auto"/>
        <w:ind w:firstLine="567"/>
        <w:contextualSpacing/>
        <w:jc w:val="both"/>
        <w:rPr>
          <w:rFonts w:eastAsia="Times New Roman" w:cs="Times New Roman"/>
          <w:szCs w:val="24"/>
        </w:rPr>
      </w:pPr>
      <w:r>
        <w:rPr>
          <w:rFonts w:eastAsia="Times New Roman"/>
          <w:b/>
          <w:bCs/>
        </w:rPr>
        <w:lastRenderedPageBreak/>
        <w:t>ΠΡΟΕΔΡΕΥΟΥΣΑ (Αναστασία Χριστοδουλοπούλου):</w:t>
      </w:r>
      <w:r>
        <w:rPr>
          <w:rFonts w:eastAsia="Times New Roman" w:cs="Times New Roman"/>
          <w:szCs w:val="24"/>
        </w:rPr>
        <w:t xml:space="preserve"> Κύριε </w:t>
      </w:r>
      <w:proofErr w:type="spellStart"/>
      <w:r>
        <w:rPr>
          <w:rFonts w:eastAsia="Times New Roman" w:cs="Times New Roman"/>
          <w:szCs w:val="24"/>
        </w:rPr>
        <w:t>Κρεμαστ</w:t>
      </w:r>
      <w:r>
        <w:rPr>
          <w:rFonts w:eastAsia="Times New Roman" w:cs="Times New Roman"/>
          <w:szCs w:val="24"/>
        </w:rPr>
        <w:t>ινέ</w:t>
      </w:r>
      <w:proofErr w:type="spellEnd"/>
      <w:r>
        <w:rPr>
          <w:rFonts w:eastAsia="Times New Roman" w:cs="Times New Roman"/>
          <w:szCs w:val="24"/>
        </w:rPr>
        <w:t xml:space="preserve">, σας παρακαλώ, ηρεμήστε. </w:t>
      </w:r>
    </w:p>
    <w:p w14:paraId="7A2375A1" w14:textId="77777777" w:rsidR="002A3095" w:rsidRDefault="00B7541C">
      <w:pPr>
        <w:spacing w:line="600" w:lineRule="auto"/>
        <w:ind w:firstLine="567"/>
        <w:contextualSpacing/>
        <w:jc w:val="both"/>
        <w:rPr>
          <w:rFonts w:eastAsia="Times New Roman" w:cs="Times New Roman"/>
          <w:szCs w:val="24"/>
        </w:rPr>
      </w:pPr>
      <w:r>
        <w:rPr>
          <w:rFonts w:eastAsia="Times New Roman" w:cs="Times New Roman"/>
          <w:b/>
          <w:szCs w:val="24"/>
        </w:rPr>
        <w:t>ΑΝΔΡΕΑΣ ΞΑΝΘΟΣ (Υπουργός Υγείας):</w:t>
      </w:r>
      <w:r>
        <w:rPr>
          <w:rFonts w:eastAsia="Times New Roman" w:cs="Times New Roman"/>
          <w:szCs w:val="24"/>
        </w:rPr>
        <w:t xml:space="preserve"> Η ουσία ποια είναι; </w:t>
      </w:r>
    </w:p>
    <w:p w14:paraId="7A2375A2" w14:textId="77777777" w:rsidR="002A3095" w:rsidRDefault="00B7541C">
      <w:pPr>
        <w:spacing w:line="600" w:lineRule="auto"/>
        <w:ind w:firstLine="567"/>
        <w:contextualSpacing/>
        <w:jc w:val="both"/>
        <w:rPr>
          <w:rFonts w:eastAsia="Times New Roman" w:cs="Times New Roman"/>
          <w:szCs w:val="24"/>
        </w:rPr>
      </w:pPr>
      <w:r>
        <w:rPr>
          <w:rFonts w:eastAsia="Times New Roman"/>
          <w:b/>
          <w:bCs/>
        </w:rPr>
        <w:t>ΔΗΜΗΤΡΙΟΣ ΚΡΕΜΑΣΤΙΝΟΣ (ΣΤ΄ Αντιπρόεδρος της Βουλής):</w:t>
      </w:r>
      <w:r>
        <w:rPr>
          <w:rFonts w:eastAsia="Times New Roman" w:cs="Times New Roman"/>
          <w:szCs w:val="24"/>
        </w:rPr>
        <w:t xml:space="preserve"> …(</w:t>
      </w:r>
      <w:r>
        <w:rPr>
          <w:rFonts w:eastAsia="Times New Roman" w:cs="Times New Roman"/>
          <w:szCs w:val="24"/>
        </w:rPr>
        <w:t xml:space="preserve">δεν </w:t>
      </w:r>
      <w:r>
        <w:rPr>
          <w:rFonts w:eastAsia="Times New Roman" w:cs="Times New Roman"/>
          <w:szCs w:val="24"/>
        </w:rPr>
        <w:t>ακούστηκε)</w:t>
      </w:r>
    </w:p>
    <w:p w14:paraId="7A2375A3" w14:textId="77777777" w:rsidR="002A3095" w:rsidRDefault="00B7541C">
      <w:pPr>
        <w:spacing w:line="600" w:lineRule="auto"/>
        <w:ind w:firstLine="567"/>
        <w:contextualSpacing/>
        <w:jc w:val="both"/>
        <w:rPr>
          <w:rFonts w:eastAsia="Times New Roman" w:cs="Times New Roman"/>
          <w:szCs w:val="24"/>
        </w:rPr>
      </w:pPr>
      <w:r>
        <w:rPr>
          <w:rFonts w:eastAsia="Times New Roman"/>
          <w:b/>
          <w:bCs/>
        </w:rPr>
        <w:t>ΠΡΟΕΔΡΕΥΟΥΣΑ (Αναστασία Χριστοδουλοπούλου):</w:t>
      </w:r>
      <w:r>
        <w:rPr>
          <w:rFonts w:eastAsia="Times New Roman" w:cs="Times New Roman"/>
          <w:szCs w:val="24"/>
        </w:rPr>
        <w:t xml:space="preserve"> Μα, δεν μπορείτε να απαντάτε τώρα. Δεν το ξέρετε; Να βρίσ</w:t>
      </w:r>
      <w:r>
        <w:rPr>
          <w:rFonts w:eastAsia="Times New Roman" w:cs="Times New Roman"/>
          <w:szCs w:val="24"/>
        </w:rPr>
        <w:t xml:space="preserve">κομαι στη θέση να σας κάνω παρατήρηση εγώ; </w:t>
      </w:r>
    </w:p>
    <w:p w14:paraId="7A2375A4" w14:textId="77777777" w:rsidR="002A3095" w:rsidRDefault="00B7541C">
      <w:pPr>
        <w:spacing w:line="600" w:lineRule="auto"/>
        <w:ind w:firstLine="567"/>
        <w:contextualSpacing/>
        <w:jc w:val="both"/>
        <w:rPr>
          <w:rFonts w:eastAsia="Times New Roman" w:cs="Times New Roman"/>
          <w:szCs w:val="24"/>
        </w:rPr>
      </w:pPr>
      <w:r>
        <w:rPr>
          <w:rFonts w:eastAsia="Times New Roman" w:cs="Times New Roman"/>
          <w:b/>
          <w:szCs w:val="24"/>
        </w:rPr>
        <w:t>ΑΝΔΡΕΑΣ ΞΑΝΘΟΣ (Υπουργός Υγείας):</w:t>
      </w:r>
      <w:r>
        <w:rPr>
          <w:rFonts w:eastAsia="Times New Roman" w:cs="Times New Roman"/>
          <w:szCs w:val="24"/>
        </w:rPr>
        <w:t xml:space="preserve"> Κατ’ αρχάς η αναφορά που κάνατε στον Παγκόσμιο Οργανισμό Υγείας θέλει και αυτή συζήτηση. </w:t>
      </w:r>
    </w:p>
    <w:p w14:paraId="7A2375A5" w14:textId="77777777" w:rsidR="002A3095" w:rsidRDefault="00B7541C">
      <w:pPr>
        <w:spacing w:line="600" w:lineRule="auto"/>
        <w:ind w:firstLine="567"/>
        <w:contextualSpacing/>
        <w:jc w:val="both"/>
        <w:rPr>
          <w:rFonts w:eastAsia="Times New Roman" w:cs="Times New Roman"/>
          <w:szCs w:val="24"/>
        </w:rPr>
      </w:pPr>
      <w:r>
        <w:rPr>
          <w:rFonts w:eastAsia="Times New Roman"/>
          <w:b/>
          <w:bCs/>
        </w:rPr>
        <w:t>ΔΗΜΗΤΡΙΟΣ ΚΡΕΜΑΣΤΙΝΟΣ (ΣΤ΄ Αντιπρόεδρος της Βουλής):</w:t>
      </w:r>
      <w:r>
        <w:rPr>
          <w:rFonts w:eastAsia="Times New Roman" w:cs="Times New Roman"/>
          <w:szCs w:val="24"/>
        </w:rPr>
        <w:t xml:space="preserve"> Συζήτηση θέλει; </w:t>
      </w:r>
    </w:p>
    <w:p w14:paraId="7A2375A6" w14:textId="77777777" w:rsidR="002A3095" w:rsidRDefault="00B7541C">
      <w:pPr>
        <w:spacing w:line="600" w:lineRule="auto"/>
        <w:ind w:firstLine="567"/>
        <w:contextualSpacing/>
        <w:jc w:val="both"/>
        <w:rPr>
          <w:rFonts w:eastAsia="Times New Roman" w:cs="Times New Roman"/>
          <w:szCs w:val="24"/>
        </w:rPr>
      </w:pPr>
      <w:r>
        <w:rPr>
          <w:rFonts w:eastAsia="Times New Roman" w:cs="Times New Roman"/>
          <w:b/>
          <w:szCs w:val="24"/>
        </w:rPr>
        <w:t>ΑΝΔΡΕΑΣ ΞΑΝΘΟΣ (Υπ</w:t>
      </w:r>
      <w:r>
        <w:rPr>
          <w:rFonts w:eastAsia="Times New Roman" w:cs="Times New Roman"/>
          <w:b/>
          <w:szCs w:val="24"/>
        </w:rPr>
        <w:t>ουργός Υγείας):</w:t>
      </w:r>
      <w:r>
        <w:rPr>
          <w:rFonts w:eastAsia="Times New Roman" w:cs="Times New Roman"/>
          <w:szCs w:val="24"/>
        </w:rPr>
        <w:t xml:space="preserve"> Βεβαίως θέλει συζήτηση, διότι το προσδόκιμο ζωής, κύριε </w:t>
      </w:r>
      <w:proofErr w:type="spellStart"/>
      <w:r>
        <w:rPr>
          <w:rFonts w:eastAsia="Times New Roman" w:cs="Times New Roman"/>
          <w:szCs w:val="24"/>
        </w:rPr>
        <w:t>Κρεμαστινέ</w:t>
      </w:r>
      <w:proofErr w:type="spellEnd"/>
      <w:r>
        <w:rPr>
          <w:rFonts w:eastAsia="Times New Roman" w:cs="Times New Roman"/>
          <w:szCs w:val="24"/>
        </w:rPr>
        <w:t xml:space="preserve">, δεν εξαρτάται μόνο από τα συστήματα υγείας. Ίσα-ίσα, υπάρχει τεράστια βιβλιογραφία, που </w:t>
      </w:r>
      <w:r>
        <w:rPr>
          <w:rFonts w:eastAsia="Times New Roman" w:cs="Times New Roman"/>
          <w:szCs w:val="24"/>
        </w:rPr>
        <w:lastRenderedPageBreak/>
        <w:t>λέει ότι το προσδόκιμο ζωής των ανθρώπων εξαρτάται από τους κοινωνικούς προσδιοριστέ</w:t>
      </w:r>
      <w:r>
        <w:rPr>
          <w:rFonts w:eastAsia="Times New Roman" w:cs="Times New Roman"/>
          <w:szCs w:val="24"/>
        </w:rPr>
        <w:t>ς της υγείας, δηλαδή από το εισόδημα, από τις συνθήκες διαβίωσης, διατροφής, στέγης, από περιβαλλοντικούς παράγοντες και φυσικά, από κληρονομικούς παράγοντες και μόνο κατά 20% εξαρτάται από τη συμβολή των υπηρεσιών υγείας. Αυτή είναι η ολιστική αντίληψη το</w:t>
      </w:r>
      <w:r>
        <w:rPr>
          <w:rFonts w:eastAsia="Times New Roman" w:cs="Times New Roman"/>
          <w:szCs w:val="24"/>
        </w:rPr>
        <w:t xml:space="preserve">υ ΠΟΥ για την </w:t>
      </w:r>
      <w:r>
        <w:rPr>
          <w:rFonts w:eastAsia="Times New Roman" w:cs="Times New Roman"/>
          <w:szCs w:val="24"/>
        </w:rPr>
        <w:t>υ</w:t>
      </w:r>
      <w:r>
        <w:rPr>
          <w:rFonts w:eastAsia="Times New Roman" w:cs="Times New Roman"/>
          <w:szCs w:val="24"/>
        </w:rPr>
        <w:t xml:space="preserve">γεία. </w:t>
      </w:r>
    </w:p>
    <w:p w14:paraId="7A2375A7" w14:textId="77777777" w:rsidR="002A3095" w:rsidRDefault="00B7541C">
      <w:pPr>
        <w:spacing w:line="600" w:lineRule="auto"/>
        <w:ind w:firstLine="567"/>
        <w:contextualSpacing/>
        <w:jc w:val="both"/>
        <w:rPr>
          <w:rFonts w:eastAsia="Times New Roman" w:cs="Times New Roman"/>
          <w:szCs w:val="24"/>
        </w:rPr>
      </w:pPr>
      <w:r>
        <w:rPr>
          <w:rFonts w:eastAsia="Times New Roman"/>
          <w:b/>
          <w:bCs/>
        </w:rPr>
        <w:t>ΔΗΜΗΤΡΙΟΣ ΚΡΕΜΑΣΤΙΝΟΣ (ΣΤ΄ Αντιπρόεδρος της Βουλής):</w:t>
      </w:r>
      <w:r>
        <w:rPr>
          <w:rFonts w:eastAsia="Times New Roman" w:cs="Times New Roman"/>
          <w:szCs w:val="24"/>
        </w:rPr>
        <w:t xml:space="preserve"> Τώρα που τελείωσε... (</w:t>
      </w:r>
      <w:r>
        <w:rPr>
          <w:rFonts w:eastAsia="Times New Roman" w:cs="Times New Roman"/>
          <w:szCs w:val="24"/>
        </w:rPr>
        <w:t xml:space="preserve">δεν </w:t>
      </w:r>
      <w:r>
        <w:rPr>
          <w:rFonts w:eastAsia="Times New Roman" w:cs="Times New Roman"/>
          <w:szCs w:val="24"/>
        </w:rPr>
        <w:t>ακούστηκε)</w:t>
      </w:r>
    </w:p>
    <w:p w14:paraId="7A2375A8" w14:textId="77777777" w:rsidR="002A3095" w:rsidRDefault="00B7541C">
      <w:pPr>
        <w:spacing w:line="600" w:lineRule="auto"/>
        <w:ind w:firstLine="567"/>
        <w:contextualSpacing/>
        <w:jc w:val="both"/>
        <w:rPr>
          <w:rFonts w:eastAsia="Times New Roman" w:cs="Times New Roman"/>
          <w:szCs w:val="24"/>
        </w:rPr>
      </w:pPr>
      <w:r>
        <w:rPr>
          <w:rFonts w:eastAsia="Times New Roman" w:cs="Times New Roman"/>
          <w:b/>
          <w:szCs w:val="24"/>
        </w:rPr>
        <w:t>ΑΝΔΡΕΑΣ ΞΑΝΘΟΣ (Υπουργός Υγείας):</w:t>
      </w:r>
      <w:r>
        <w:rPr>
          <w:rFonts w:eastAsia="Times New Roman" w:cs="Times New Roman"/>
          <w:szCs w:val="24"/>
        </w:rPr>
        <w:t xml:space="preserve"> Σας παρακαλώ πάρα πολύ! Σε αυτά τα θέματα έχουμε και εμείς και άποψη και εμπειρία και γνώση. </w:t>
      </w:r>
    </w:p>
    <w:p w14:paraId="7A2375A9" w14:textId="77777777" w:rsidR="002A3095" w:rsidRDefault="00B7541C">
      <w:pPr>
        <w:spacing w:line="600" w:lineRule="auto"/>
        <w:ind w:firstLine="567"/>
        <w:contextualSpacing/>
        <w:jc w:val="both"/>
        <w:rPr>
          <w:rFonts w:eastAsia="Times New Roman" w:cs="Times New Roman"/>
          <w:szCs w:val="24"/>
        </w:rPr>
      </w:pPr>
      <w:r>
        <w:rPr>
          <w:rFonts w:eastAsia="Times New Roman"/>
          <w:b/>
          <w:bCs/>
        </w:rPr>
        <w:t xml:space="preserve">ΠΡΟΕΔΡΕΥΟΥΣΑ </w:t>
      </w:r>
      <w:r>
        <w:rPr>
          <w:rFonts w:eastAsia="Times New Roman"/>
          <w:b/>
          <w:bCs/>
        </w:rPr>
        <w:t>(Αναστασία Χριστοδουλοπούλου):</w:t>
      </w:r>
      <w:r>
        <w:rPr>
          <w:rFonts w:eastAsia="Times New Roman" w:cs="Times New Roman"/>
          <w:szCs w:val="24"/>
        </w:rPr>
        <w:t xml:space="preserve"> Κύριε Ξανθέ, ολοκληρώστε.</w:t>
      </w:r>
    </w:p>
    <w:p w14:paraId="7A2375AA" w14:textId="77777777" w:rsidR="002A3095" w:rsidRDefault="00B7541C">
      <w:pPr>
        <w:spacing w:line="600" w:lineRule="auto"/>
        <w:ind w:firstLine="567"/>
        <w:contextualSpacing/>
        <w:jc w:val="both"/>
        <w:rPr>
          <w:rFonts w:eastAsia="Times New Roman" w:cs="Times New Roman"/>
          <w:szCs w:val="24"/>
        </w:rPr>
      </w:pPr>
      <w:r>
        <w:rPr>
          <w:rFonts w:eastAsia="Times New Roman" w:cs="Times New Roman"/>
          <w:b/>
          <w:szCs w:val="24"/>
        </w:rPr>
        <w:t>ΑΝΔΡΕΑΣ ΞΑΝΘΟΣ (Υπουργός Υγείας):</w:t>
      </w:r>
      <w:r>
        <w:rPr>
          <w:rFonts w:eastAsia="Times New Roman" w:cs="Times New Roman"/>
          <w:szCs w:val="24"/>
        </w:rPr>
        <w:t xml:space="preserve"> Σας παρακαλώ, λοιπόν, πολύ! Αυτό που θέλω να πω, τελειώνοντας, είναι το εξής: Η κριτική είναι αποδεκτή. Κανείς δεν θέλει να ωραιοποιήσει τα προβλήματα </w:t>
      </w:r>
      <w:r>
        <w:rPr>
          <w:rFonts w:eastAsia="Times New Roman" w:cs="Times New Roman"/>
          <w:szCs w:val="24"/>
        </w:rPr>
        <w:lastRenderedPageBreak/>
        <w:t>και τις δυσκολ</w:t>
      </w:r>
      <w:r>
        <w:rPr>
          <w:rFonts w:eastAsia="Times New Roman" w:cs="Times New Roman"/>
          <w:szCs w:val="24"/>
        </w:rPr>
        <w:t>ίες. Όμως, είναι άλλο να εντοπίζουμε κενά, να εντοπίζουμε ακάλυπτες ανάγκες, να εντοπίζουμε δυσλειτουργίες και άλλο να δημιουργούμε ένα κλίμα πανικού και ανασφάλειας στην κοινωνία, ότι το Δημόσιο Σύστημα Υγείας, ότι η πολιτεία αφήνει τον κόσμο ακάλυπτο υγε</w:t>
      </w:r>
      <w:r>
        <w:rPr>
          <w:rFonts w:eastAsia="Times New Roman" w:cs="Times New Roman"/>
          <w:szCs w:val="24"/>
        </w:rPr>
        <w:t xml:space="preserve">ιονομικά, ότι ο κόσμος πεθαίνει εξαιτίας εγκληματικής ολιγωρίας των πολιτικών ηγεσιών. </w:t>
      </w:r>
    </w:p>
    <w:p w14:paraId="7A2375AB" w14:textId="77777777" w:rsidR="002A3095" w:rsidRDefault="00B7541C">
      <w:pPr>
        <w:spacing w:line="600" w:lineRule="auto"/>
        <w:ind w:firstLine="567"/>
        <w:contextualSpacing/>
        <w:jc w:val="both"/>
        <w:rPr>
          <w:rFonts w:eastAsia="Times New Roman" w:cs="Times New Roman"/>
          <w:szCs w:val="24"/>
        </w:rPr>
      </w:pPr>
      <w:r>
        <w:rPr>
          <w:rFonts w:eastAsia="Times New Roman" w:cs="Times New Roman"/>
          <w:szCs w:val="24"/>
        </w:rPr>
        <w:t>Αυτό δεν νομίζω ότι μπορεί να είναι αποδεκτό ως κριτική. Είμαστε μια ευρωπαϊκή χώρα. Τηρούμε τα υγειονομικά στάνταρ. Φροντίζουμε ακόμα και τους ξένους ανθρώπους που βρί</w:t>
      </w:r>
      <w:r>
        <w:rPr>
          <w:rFonts w:eastAsia="Times New Roman" w:cs="Times New Roman"/>
          <w:szCs w:val="24"/>
        </w:rPr>
        <w:t xml:space="preserve">σκονται στη χώρα μας, τους μετανάστες και τους πρόσφυγες, με υψηλό επίπεδο υγειονομικής φροντίδας και το πιστοποιεί αυτό και το </w:t>
      </w:r>
      <w:r>
        <w:rPr>
          <w:rFonts w:eastAsia="Times New Roman" w:cs="Times New Roman"/>
          <w:szCs w:val="24"/>
          <w:lang w:val="en-US"/>
        </w:rPr>
        <w:t>ECDC</w:t>
      </w:r>
      <w:r>
        <w:rPr>
          <w:rFonts w:eastAsia="Times New Roman" w:cs="Times New Roman"/>
          <w:szCs w:val="24"/>
        </w:rPr>
        <w:t xml:space="preserve"> και το Αμερικανικό Κέντρο Ελέγχου Λοιμώξεων. </w:t>
      </w:r>
    </w:p>
    <w:p w14:paraId="7A2375AC" w14:textId="77777777" w:rsidR="002A3095" w:rsidRDefault="00B7541C">
      <w:pPr>
        <w:spacing w:line="600" w:lineRule="auto"/>
        <w:ind w:firstLine="567"/>
        <w:contextualSpacing/>
        <w:jc w:val="both"/>
        <w:rPr>
          <w:rFonts w:eastAsia="Times New Roman" w:cs="Times New Roman"/>
          <w:szCs w:val="24"/>
        </w:rPr>
      </w:pPr>
      <w:r>
        <w:rPr>
          <w:rFonts w:eastAsia="Times New Roman"/>
          <w:b/>
          <w:bCs/>
        </w:rPr>
        <w:t>ΔΗΜΗΤΡΙΟΣ ΚΡΕΜΑΣΤΙΝΟΣ (ΣΤ΄ Αντιπρόεδρος της Βουλής):</w:t>
      </w:r>
      <w:r>
        <w:rPr>
          <w:rFonts w:eastAsia="Times New Roman" w:cs="Times New Roman"/>
          <w:szCs w:val="24"/>
        </w:rPr>
        <w:t xml:space="preserve"> Επί του αποτελέσματος…(Δ</w:t>
      </w:r>
      <w:r>
        <w:rPr>
          <w:rFonts w:eastAsia="Times New Roman" w:cs="Times New Roman"/>
          <w:szCs w:val="24"/>
        </w:rPr>
        <w:t>εν ακούστηκε).</w:t>
      </w:r>
    </w:p>
    <w:p w14:paraId="7A2375AD" w14:textId="77777777" w:rsidR="002A3095" w:rsidRDefault="00B7541C">
      <w:pPr>
        <w:spacing w:line="600" w:lineRule="auto"/>
        <w:ind w:firstLine="567"/>
        <w:contextualSpacing/>
        <w:jc w:val="both"/>
        <w:rPr>
          <w:rFonts w:eastAsia="Times New Roman" w:cs="Times New Roman"/>
          <w:szCs w:val="24"/>
        </w:rPr>
      </w:pPr>
      <w:r>
        <w:rPr>
          <w:rFonts w:eastAsia="Times New Roman" w:cs="Times New Roman"/>
          <w:b/>
          <w:szCs w:val="24"/>
        </w:rPr>
        <w:t>ΑΝΔΡΕΑΣ ΞΑΝΘΟΣ (Υπουργός Υγείας):</w:t>
      </w:r>
      <w:r>
        <w:rPr>
          <w:rFonts w:eastAsia="Times New Roman" w:cs="Times New Roman"/>
          <w:szCs w:val="24"/>
        </w:rPr>
        <w:t xml:space="preserve"> Κοιτάξτε, αυτή είναι η αλήθεια και αυτού του τύπου η κριτική, πραγματικά, νομίζω ότι υποβιβάζει το επίπεδο της πολιτικής αντιπαράθεσης και σας παρακαλώ </w:t>
      </w:r>
      <w:r>
        <w:rPr>
          <w:rFonts w:eastAsia="Times New Roman" w:cs="Times New Roman"/>
          <w:szCs w:val="24"/>
        </w:rPr>
        <w:lastRenderedPageBreak/>
        <w:t>πάρα πολύ από δω και πέρα να είμαστε πολύ πιο προσεκτικ</w:t>
      </w:r>
      <w:r>
        <w:rPr>
          <w:rFonts w:eastAsia="Times New Roman" w:cs="Times New Roman"/>
          <w:szCs w:val="24"/>
        </w:rPr>
        <w:t xml:space="preserve">οί σε αυτά που λέμε και στα στοιχεία που χρησιμοποιούμε. </w:t>
      </w:r>
    </w:p>
    <w:p w14:paraId="7A2375AE" w14:textId="77777777" w:rsidR="002A3095" w:rsidRDefault="00B7541C">
      <w:pPr>
        <w:spacing w:line="600" w:lineRule="auto"/>
        <w:ind w:firstLine="567"/>
        <w:contextualSpacing/>
        <w:jc w:val="both"/>
        <w:rPr>
          <w:rFonts w:eastAsia="Times New Roman" w:cs="Times New Roman"/>
          <w:szCs w:val="24"/>
        </w:rPr>
      </w:pPr>
      <w:r>
        <w:rPr>
          <w:rFonts w:eastAsia="Times New Roman"/>
          <w:b/>
          <w:bCs/>
        </w:rPr>
        <w:t>ΔΗΜΗΤΡΙΟΣ ΚΡΕΜΑΣΤΙΝΟΣ (ΣΤ΄ Αντιπρόεδρος της Βουλής):</w:t>
      </w:r>
      <w:r>
        <w:rPr>
          <w:rFonts w:eastAsia="Times New Roman" w:cs="Times New Roman"/>
          <w:szCs w:val="24"/>
        </w:rPr>
        <w:t xml:space="preserve"> Επειδή δεν μπορώ να απαντήσω, θα σας κάνω άλλη ερώτηση. </w:t>
      </w:r>
    </w:p>
    <w:p w14:paraId="7A2375AF" w14:textId="77777777" w:rsidR="002A3095" w:rsidRDefault="00B7541C">
      <w:pPr>
        <w:spacing w:line="600" w:lineRule="auto"/>
        <w:ind w:firstLine="567"/>
        <w:contextualSpacing/>
        <w:jc w:val="both"/>
        <w:rPr>
          <w:rFonts w:eastAsia="Times New Roman" w:cs="Times New Roman"/>
          <w:szCs w:val="24"/>
        </w:rPr>
      </w:pPr>
      <w:r>
        <w:rPr>
          <w:rFonts w:eastAsia="Times New Roman"/>
          <w:b/>
          <w:bCs/>
        </w:rPr>
        <w:t>ΠΡΟΕΔΡΕΥΟΥΣΑ (Αναστασία Χριστοδουλοπούλου):</w:t>
      </w:r>
      <w:r>
        <w:rPr>
          <w:rFonts w:eastAsia="Times New Roman" w:cs="Times New Roman"/>
          <w:szCs w:val="24"/>
        </w:rPr>
        <w:t xml:space="preserve"> Έχετε ολοκληρώσει, κύριοι συνάδελφοι.</w:t>
      </w:r>
    </w:p>
    <w:p w14:paraId="7A2375B0" w14:textId="77777777" w:rsidR="002A3095" w:rsidRDefault="00B7541C">
      <w:pPr>
        <w:spacing w:line="600" w:lineRule="auto"/>
        <w:ind w:firstLine="567"/>
        <w:contextualSpacing/>
        <w:jc w:val="both"/>
        <w:rPr>
          <w:rFonts w:eastAsia="Times New Roman" w:cs="Times New Roman"/>
          <w:szCs w:val="24"/>
        </w:rPr>
      </w:pPr>
      <w:r>
        <w:rPr>
          <w:rFonts w:eastAsia="Times New Roman" w:cs="Times New Roman"/>
          <w:szCs w:val="24"/>
        </w:rPr>
        <w:t>Προχωρ</w:t>
      </w:r>
      <w:r>
        <w:rPr>
          <w:rFonts w:eastAsia="Times New Roman" w:cs="Times New Roman"/>
          <w:szCs w:val="24"/>
        </w:rPr>
        <w:t xml:space="preserve">ούμε στην ένατη με αριθμό 993/14-6-2016 δεύτερου κύκλου επίκαιρη ερώτηση του Βουλευτή Ηρακλείου της Δημοκρατικής Συμπαράταξης ΠΑΣΟΚ-ΔΗΜΑΡ κ. Βασιλείου </w:t>
      </w:r>
      <w:proofErr w:type="spellStart"/>
      <w:r>
        <w:rPr>
          <w:rFonts w:eastAsia="Times New Roman" w:cs="Times New Roman"/>
          <w:szCs w:val="24"/>
        </w:rPr>
        <w:t>Κεγκέρογλου</w:t>
      </w:r>
      <w:proofErr w:type="spellEnd"/>
      <w:r>
        <w:rPr>
          <w:rFonts w:eastAsia="Times New Roman" w:cs="Times New Roman"/>
          <w:szCs w:val="24"/>
        </w:rPr>
        <w:t xml:space="preserve"> προς τον Υπουργό Υγείας, σχετικά με τη δωρεάν παροχή ιατροφαρμακευτικής περίθαλψης στους οικο</w:t>
      </w:r>
      <w:r>
        <w:rPr>
          <w:rFonts w:eastAsia="Times New Roman" w:cs="Times New Roman"/>
          <w:szCs w:val="24"/>
        </w:rPr>
        <w:t>νομικά αδύναμους και ανασφάλιστους πολίτες.</w:t>
      </w:r>
    </w:p>
    <w:p w14:paraId="7A2375B1" w14:textId="77777777" w:rsidR="002A3095" w:rsidRDefault="00B7541C">
      <w:pPr>
        <w:spacing w:line="600" w:lineRule="auto"/>
        <w:ind w:firstLine="567"/>
        <w:contextualSpacing/>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Κεγκέρογλου</w:t>
      </w:r>
      <w:proofErr w:type="spellEnd"/>
      <w:r>
        <w:rPr>
          <w:rFonts w:eastAsia="Times New Roman" w:cs="Times New Roman"/>
          <w:szCs w:val="24"/>
        </w:rPr>
        <w:t xml:space="preserve">, έχετε τον λόγο για δύο λεπτά. Θα τηρήσετε και οι δυο σας στην τελευταία ερώτηση τον χρόνο επ’ ακριβώς. </w:t>
      </w:r>
    </w:p>
    <w:p w14:paraId="7A2375B2" w14:textId="77777777" w:rsidR="002A3095" w:rsidRDefault="00B7541C">
      <w:pPr>
        <w:spacing w:line="600" w:lineRule="auto"/>
        <w:ind w:firstLine="567"/>
        <w:contextualSpacing/>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Κυρία Πρόεδρε, αν θέλετε, μπορούμε να μη μιλήσουμε και καθόλου. </w:t>
      </w:r>
    </w:p>
    <w:p w14:paraId="7A2375B3" w14:textId="77777777" w:rsidR="002A3095" w:rsidRDefault="00B7541C">
      <w:pPr>
        <w:spacing w:line="600" w:lineRule="auto"/>
        <w:ind w:firstLine="567"/>
        <w:contextualSpacing/>
        <w:jc w:val="both"/>
        <w:rPr>
          <w:rFonts w:eastAsia="Times New Roman" w:cs="Times New Roman"/>
          <w:szCs w:val="24"/>
        </w:rPr>
      </w:pPr>
      <w:r>
        <w:rPr>
          <w:rFonts w:eastAsia="Times New Roman"/>
          <w:b/>
          <w:bCs/>
        </w:rPr>
        <w:lastRenderedPageBreak/>
        <w:t>ΠΡΟΕΔΡΕΥΟΥΣΑ (Αναστασία Χριστοδουλοπούλου):</w:t>
      </w:r>
      <w:r>
        <w:rPr>
          <w:rFonts w:eastAsia="Times New Roman" w:cs="Times New Roman"/>
          <w:szCs w:val="24"/>
        </w:rPr>
        <w:t xml:space="preserve"> Δεν είπα αυτό. </w:t>
      </w:r>
    </w:p>
    <w:p w14:paraId="7A2375B4" w14:textId="77777777" w:rsidR="002A3095" w:rsidRDefault="00B7541C">
      <w:pPr>
        <w:spacing w:line="600" w:lineRule="auto"/>
        <w:ind w:firstLine="567"/>
        <w:contextualSpacing/>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 xml:space="preserve">Οι προηγούμενοι υπερέβησαν, πράγματι, όλα τα όρια με την ανοχή σας. </w:t>
      </w:r>
    </w:p>
    <w:p w14:paraId="7A2375B5" w14:textId="77777777" w:rsidR="002A3095" w:rsidRDefault="00B7541C">
      <w:pPr>
        <w:spacing w:line="600" w:lineRule="auto"/>
        <w:ind w:firstLine="567"/>
        <w:contextualSpacing/>
        <w:jc w:val="both"/>
        <w:rPr>
          <w:rFonts w:eastAsia="Times New Roman" w:cs="Times New Roman"/>
          <w:szCs w:val="24"/>
        </w:rPr>
      </w:pPr>
      <w:r>
        <w:rPr>
          <w:rFonts w:eastAsia="Times New Roman"/>
          <w:b/>
          <w:bCs/>
        </w:rPr>
        <w:t>ΠΡΟΕΔΡΕΥΟΥΣΑ (Αναστασία Χριστοδουλοπούλου):</w:t>
      </w:r>
      <w:r>
        <w:rPr>
          <w:rFonts w:eastAsia="Times New Roman" w:cs="Times New Roman"/>
          <w:szCs w:val="24"/>
        </w:rPr>
        <w:t xml:space="preserve"> Τι να κάνουμε; Τελείωσε, κύριε συνάδελφε, και ο χρόνος της Β</w:t>
      </w:r>
      <w:r>
        <w:rPr>
          <w:rFonts w:eastAsia="Times New Roman" w:cs="Times New Roman"/>
          <w:szCs w:val="24"/>
        </w:rPr>
        <w:t xml:space="preserve">ουλής. </w:t>
      </w:r>
    </w:p>
    <w:p w14:paraId="7A2375B6" w14:textId="77777777" w:rsidR="002A3095" w:rsidRDefault="00B7541C">
      <w:pPr>
        <w:spacing w:line="600" w:lineRule="auto"/>
        <w:ind w:firstLine="720"/>
        <w:contextualSpacing/>
        <w:jc w:val="both"/>
        <w:rPr>
          <w:rFonts w:eastAsia="Times New Roman"/>
          <w:szCs w:val="24"/>
        </w:rPr>
      </w:pPr>
      <w:r>
        <w:rPr>
          <w:rFonts w:eastAsia="Times New Roman"/>
          <w:b/>
          <w:szCs w:val="24"/>
        </w:rPr>
        <w:t>ΒΑΣΙΛΕΙΟΣ ΚΕΓΚΕΡΟΓΛΟΥ:</w:t>
      </w:r>
      <w:r>
        <w:rPr>
          <w:rFonts w:eastAsia="Times New Roman"/>
          <w:szCs w:val="24"/>
        </w:rPr>
        <w:t xml:space="preserve"> Υπερέβησαν –επαναλαμβάνω- όλα τα όρια, με την ανοχή σας.</w:t>
      </w:r>
    </w:p>
    <w:p w14:paraId="7A2375B7" w14:textId="77777777" w:rsidR="002A3095" w:rsidRDefault="00B7541C">
      <w:pPr>
        <w:spacing w:line="600" w:lineRule="auto"/>
        <w:ind w:firstLine="720"/>
        <w:contextualSpacing/>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Με την ανοχή μου καθόλου, αλλά δεν με υπολογίζει κανείς.</w:t>
      </w:r>
    </w:p>
    <w:p w14:paraId="7A2375B8" w14:textId="77777777" w:rsidR="002A3095" w:rsidRDefault="00B7541C">
      <w:pPr>
        <w:spacing w:line="600" w:lineRule="auto"/>
        <w:ind w:firstLine="720"/>
        <w:contextualSpacing/>
        <w:jc w:val="both"/>
        <w:rPr>
          <w:rFonts w:eastAsia="Times New Roman"/>
          <w:szCs w:val="24"/>
        </w:rPr>
      </w:pPr>
      <w:r>
        <w:rPr>
          <w:rFonts w:eastAsia="Times New Roman"/>
          <w:b/>
          <w:szCs w:val="24"/>
        </w:rPr>
        <w:t>ΒΑΣΙΛΕΙΟΣ ΚΕΓΚΕΡΟΓΛΟΥ:</w:t>
      </w:r>
      <w:r>
        <w:rPr>
          <w:rFonts w:eastAsia="Times New Roman"/>
          <w:szCs w:val="24"/>
        </w:rPr>
        <w:t xml:space="preserve"> Όλα τα όρια!</w:t>
      </w:r>
    </w:p>
    <w:p w14:paraId="7A2375B9" w14:textId="77777777" w:rsidR="002A3095" w:rsidRDefault="00B7541C">
      <w:pPr>
        <w:spacing w:line="600" w:lineRule="auto"/>
        <w:ind w:firstLine="720"/>
        <w:contextualSpacing/>
        <w:jc w:val="both"/>
        <w:rPr>
          <w:rFonts w:eastAsia="Times New Roman"/>
          <w:szCs w:val="24"/>
        </w:rPr>
      </w:pPr>
      <w:r>
        <w:rPr>
          <w:rFonts w:eastAsia="Times New Roman"/>
          <w:szCs w:val="24"/>
        </w:rPr>
        <w:t xml:space="preserve">Μιλούσε ο κ. </w:t>
      </w:r>
      <w:proofErr w:type="spellStart"/>
      <w:r>
        <w:rPr>
          <w:rFonts w:eastAsia="Times New Roman"/>
          <w:szCs w:val="24"/>
        </w:rPr>
        <w:t>Δρίτσας</w:t>
      </w:r>
      <w:proofErr w:type="spellEnd"/>
      <w:r>
        <w:rPr>
          <w:rFonts w:eastAsia="Times New Roman"/>
          <w:szCs w:val="24"/>
        </w:rPr>
        <w:t xml:space="preserve"> επτά λεπτά</w:t>
      </w:r>
      <w:r>
        <w:rPr>
          <w:rFonts w:eastAsia="Times New Roman"/>
          <w:szCs w:val="24"/>
        </w:rPr>
        <w:t xml:space="preserve"> και δεν τολμήσατε να του πείτε μια κουβέντα.</w:t>
      </w:r>
    </w:p>
    <w:p w14:paraId="7A2375BA" w14:textId="77777777" w:rsidR="002A3095" w:rsidRDefault="00B7541C">
      <w:pPr>
        <w:spacing w:line="600" w:lineRule="auto"/>
        <w:ind w:firstLine="720"/>
        <w:contextualSpacing/>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Ποιος;</w:t>
      </w:r>
    </w:p>
    <w:p w14:paraId="7A2375BB" w14:textId="77777777" w:rsidR="002A3095" w:rsidRDefault="00B7541C">
      <w:pPr>
        <w:spacing w:line="600" w:lineRule="auto"/>
        <w:ind w:firstLine="720"/>
        <w:contextualSpacing/>
        <w:jc w:val="both"/>
        <w:rPr>
          <w:rFonts w:eastAsia="Times New Roman"/>
          <w:szCs w:val="24"/>
        </w:rPr>
      </w:pPr>
      <w:r>
        <w:rPr>
          <w:rFonts w:eastAsia="Times New Roman"/>
          <w:b/>
          <w:szCs w:val="24"/>
        </w:rPr>
        <w:lastRenderedPageBreak/>
        <w:t>ΒΑΣΙΛΕΙΟΣ ΚΕΓΚΕΡΟΓΛΟΥ:</w:t>
      </w:r>
      <w:r>
        <w:rPr>
          <w:rFonts w:eastAsia="Times New Roman"/>
          <w:szCs w:val="24"/>
        </w:rPr>
        <w:t xml:space="preserve"> Ο κ. </w:t>
      </w:r>
      <w:proofErr w:type="spellStart"/>
      <w:r>
        <w:rPr>
          <w:rFonts w:eastAsia="Times New Roman"/>
          <w:szCs w:val="24"/>
        </w:rPr>
        <w:t>Δρίτσας</w:t>
      </w:r>
      <w:proofErr w:type="spellEnd"/>
      <w:r>
        <w:rPr>
          <w:rFonts w:eastAsia="Times New Roman"/>
          <w:szCs w:val="24"/>
        </w:rPr>
        <w:t xml:space="preserve"> μίλησε επτά λεπτά και δεν τολμήσατε να του πείτε μια κουβέντα.</w:t>
      </w:r>
    </w:p>
    <w:p w14:paraId="7A2375BC" w14:textId="77777777" w:rsidR="002A3095" w:rsidRDefault="00B7541C">
      <w:pPr>
        <w:spacing w:line="600" w:lineRule="auto"/>
        <w:ind w:firstLine="720"/>
        <w:contextualSpacing/>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Όχι επτά λεπτά, </w:t>
      </w:r>
      <w:r>
        <w:rPr>
          <w:rFonts w:eastAsia="Times New Roman"/>
          <w:szCs w:val="24"/>
        </w:rPr>
        <w:t>τεσσεράμισι. Το έχω σημειώσει.</w:t>
      </w:r>
    </w:p>
    <w:p w14:paraId="7A2375BD" w14:textId="77777777" w:rsidR="002A3095" w:rsidRDefault="00B7541C">
      <w:pPr>
        <w:spacing w:line="600" w:lineRule="auto"/>
        <w:ind w:firstLine="720"/>
        <w:contextualSpacing/>
        <w:jc w:val="both"/>
        <w:rPr>
          <w:rFonts w:eastAsia="Times New Roman"/>
          <w:szCs w:val="24"/>
        </w:rPr>
      </w:pPr>
      <w:r>
        <w:rPr>
          <w:rFonts w:eastAsia="Times New Roman"/>
          <w:b/>
          <w:szCs w:val="24"/>
        </w:rPr>
        <w:t>ΒΑΣΙΛΕΙΟΣ ΚΕΓΚΕΡΟΓΛΟΥ:</w:t>
      </w:r>
      <w:r>
        <w:rPr>
          <w:rFonts w:eastAsia="Times New Roman"/>
          <w:szCs w:val="24"/>
        </w:rPr>
        <w:t xml:space="preserve"> Και εντάξει, στον κ. </w:t>
      </w:r>
      <w:proofErr w:type="spellStart"/>
      <w:r>
        <w:rPr>
          <w:rFonts w:eastAsia="Times New Roman"/>
          <w:szCs w:val="24"/>
        </w:rPr>
        <w:t>Δρίτσα</w:t>
      </w:r>
      <w:proofErr w:type="spellEnd"/>
      <w:r>
        <w:rPr>
          <w:rFonts w:eastAsia="Times New Roman"/>
          <w:szCs w:val="24"/>
        </w:rPr>
        <w:t xml:space="preserve"> δικαιολογημένα δεν μπορείτε να πείτε μια κουβέντα. Στους άλλους;</w:t>
      </w:r>
    </w:p>
    <w:p w14:paraId="7A2375BE" w14:textId="77777777" w:rsidR="002A3095" w:rsidRDefault="00B7541C">
      <w:pPr>
        <w:spacing w:line="600" w:lineRule="auto"/>
        <w:ind w:firstLine="720"/>
        <w:contextualSpacing/>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Σε όλους λέω. Δεν έχω κανένα πρόβλημα, όπως ξέρετε.</w:t>
      </w:r>
    </w:p>
    <w:p w14:paraId="7A2375BF" w14:textId="77777777" w:rsidR="002A3095" w:rsidRDefault="00B7541C">
      <w:pPr>
        <w:spacing w:line="600" w:lineRule="auto"/>
        <w:ind w:firstLine="720"/>
        <w:contextualSpacing/>
        <w:jc w:val="both"/>
        <w:rPr>
          <w:rFonts w:eastAsia="Times New Roman"/>
          <w:szCs w:val="24"/>
        </w:rPr>
      </w:pPr>
      <w:r>
        <w:rPr>
          <w:rFonts w:eastAsia="Times New Roman"/>
          <w:b/>
          <w:szCs w:val="24"/>
        </w:rPr>
        <w:t xml:space="preserve">ΒΑΣΙΛΕΙΟΣ </w:t>
      </w:r>
      <w:r>
        <w:rPr>
          <w:rFonts w:eastAsia="Times New Roman"/>
          <w:b/>
          <w:szCs w:val="24"/>
        </w:rPr>
        <w:t>ΚΕΓΚΕΡΟΓΛΟΥ:</w:t>
      </w:r>
      <w:r>
        <w:rPr>
          <w:rFonts w:eastAsia="Times New Roman"/>
          <w:szCs w:val="24"/>
        </w:rPr>
        <w:t xml:space="preserve"> Εντάξει.</w:t>
      </w:r>
    </w:p>
    <w:p w14:paraId="7A2375C0" w14:textId="77777777" w:rsidR="002A3095" w:rsidRDefault="00B7541C">
      <w:pPr>
        <w:spacing w:line="600" w:lineRule="auto"/>
        <w:ind w:firstLine="720"/>
        <w:contextualSpacing/>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Και μην το χρησιμοποιείτε αυτό. Δεν είναι προς τιμήν σας, κύριε </w:t>
      </w:r>
      <w:proofErr w:type="spellStart"/>
      <w:r>
        <w:rPr>
          <w:rFonts w:eastAsia="Times New Roman"/>
          <w:szCs w:val="24"/>
        </w:rPr>
        <w:t>Κεγκέρογλου</w:t>
      </w:r>
      <w:proofErr w:type="spellEnd"/>
      <w:r>
        <w:rPr>
          <w:rFonts w:eastAsia="Times New Roman"/>
          <w:szCs w:val="24"/>
        </w:rPr>
        <w:t>.</w:t>
      </w:r>
    </w:p>
    <w:p w14:paraId="7A2375C1" w14:textId="77777777" w:rsidR="002A3095" w:rsidRDefault="00B7541C">
      <w:pPr>
        <w:spacing w:line="600" w:lineRule="auto"/>
        <w:ind w:firstLine="720"/>
        <w:contextualSpacing/>
        <w:jc w:val="both"/>
        <w:rPr>
          <w:rFonts w:eastAsia="Times New Roman"/>
          <w:szCs w:val="24"/>
        </w:rPr>
      </w:pPr>
      <w:r>
        <w:rPr>
          <w:rFonts w:eastAsia="Times New Roman"/>
          <w:b/>
          <w:szCs w:val="24"/>
        </w:rPr>
        <w:lastRenderedPageBreak/>
        <w:t>ΒΑΣΙΛΕΙΟΣ ΚΕΓΚΕΡΟΓΛΟΥ:</w:t>
      </w:r>
      <w:r>
        <w:rPr>
          <w:rFonts w:eastAsia="Times New Roman"/>
          <w:szCs w:val="24"/>
        </w:rPr>
        <w:t xml:space="preserve"> Εμείς ρωτάμε και οι Υπουργοί απαντάνε.</w:t>
      </w:r>
    </w:p>
    <w:p w14:paraId="7A2375C2" w14:textId="77777777" w:rsidR="002A3095" w:rsidRDefault="00B7541C">
      <w:pPr>
        <w:spacing w:line="600" w:lineRule="auto"/>
        <w:ind w:firstLine="720"/>
        <w:contextualSpacing/>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Εφαρμόζ</w:t>
      </w:r>
      <w:r>
        <w:rPr>
          <w:rFonts w:eastAsia="Times New Roman"/>
          <w:szCs w:val="24"/>
        </w:rPr>
        <w:t>ω τον Κανονισμό. Θέλετε, λοιπόν, τον χρόνο του κ</w:t>
      </w:r>
      <w:r>
        <w:rPr>
          <w:rFonts w:eastAsia="Times New Roman"/>
          <w:szCs w:val="24"/>
        </w:rPr>
        <w:t>.</w:t>
      </w:r>
      <w:r>
        <w:rPr>
          <w:rFonts w:eastAsia="Times New Roman"/>
          <w:szCs w:val="24"/>
        </w:rPr>
        <w:t xml:space="preserve"> </w:t>
      </w:r>
      <w:proofErr w:type="spellStart"/>
      <w:r>
        <w:rPr>
          <w:rFonts w:eastAsia="Times New Roman"/>
          <w:szCs w:val="24"/>
        </w:rPr>
        <w:t>Δρίτσα</w:t>
      </w:r>
      <w:proofErr w:type="spellEnd"/>
      <w:r>
        <w:rPr>
          <w:rFonts w:eastAsia="Times New Roman"/>
          <w:szCs w:val="24"/>
        </w:rPr>
        <w:t>;</w:t>
      </w:r>
    </w:p>
    <w:p w14:paraId="7A2375C3" w14:textId="77777777" w:rsidR="002A3095" w:rsidRDefault="00B7541C">
      <w:pPr>
        <w:spacing w:line="600" w:lineRule="auto"/>
        <w:ind w:firstLine="720"/>
        <w:contextualSpacing/>
        <w:jc w:val="both"/>
        <w:rPr>
          <w:rFonts w:eastAsia="Times New Roman"/>
          <w:szCs w:val="24"/>
        </w:rPr>
      </w:pPr>
      <w:r>
        <w:rPr>
          <w:rFonts w:eastAsia="Times New Roman"/>
          <w:b/>
          <w:szCs w:val="24"/>
        </w:rPr>
        <w:t>ΒΑΣΙΛΕΙΟΣ ΚΕΓΚΕΡΟΓΛΟΥ:</w:t>
      </w:r>
      <w:r>
        <w:rPr>
          <w:rFonts w:eastAsia="Times New Roman"/>
          <w:szCs w:val="24"/>
        </w:rPr>
        <w:t xml:space="preserve"> Ανανεώστε μου τον χρόνο και δεν θέλω παραπάνω.</w:t>
      </w:r>
    </w:p>
    <w:p w14:paraId="7A2375C4" w14:textId="77777777" w:rsidR="002A3095" w:rsidRDefault="00B7541C">
      <w:pPr>
        <w:spacing w:line="600" w:lineRule="auto"/>
        <w:ind w:firstLine="720"/>
        <w:contextualSpacing/>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Ωραία, λοιπόν, για να τελειώνουμε. Είναι οχτώ η ώρα.</w:t>
      </w:r>
    </w:p>
    <w:p w14:paraId="7A2375C5" w14:textId="77777777" w:rsidR="002A3095" w:rsidRDefault="00B7541C">
      <w:pPr>
        <w:spacing w:line="600" w:lineRule="auto"/>
        <w:ind w:firstLine="720"/>
        <w:contextualSpacing/>
        <w:jc w:val="both"/>
        <w:rPr>
          <w:rFonts w:eastAsia="Times New Roman"/>
          <w:szCs w:val="24"/>
        </w:rPr>
      </w:pPr>
      <w:r>
        <w:rPr>
          <w:rFonts w:eastAsia="Times New Roman"/>
          <w:b/>
          <w:szCs w:val="24"/>
        </w:rPr>
        <w:t>ΒΑΣΙΛΕΙΟΣ ΚΕΓΚΕΡΟΓΛΟΥ:</w:t>
      </w:r>
      <w:r>
        <w:rPr>
          <w:rFonts w:eastAsia="Times New Roman"/>
          <w:szCs w:val="24"/>
        </w:rPr>
        <w:t xml:space="preserve"> Εμείς, ο</w:t>
      </w:r>
      <w:r>
        <w:rPr>
          <w:rFonts w:eastAsia="Times New Roman"/>
          <w:szCs w:val="24"/>
        </w:rPr>
        <w:t xml:space="preserve">ι απλοί Βουλευτές, ρωτάμε και οι Υπουργοί απαντάνε. Δεν ρωτάνε οι Υπουργοί. Αυτό είναι το δομικό στοιχείο του κοινοβουλευτικού ελέγχου. </w:t>
      </w:r>
    </w:p>
    <w:p w14:paraId="7A2375C6" w14:textId="77777777" w:rsidR="002A3095" w:rsidRDefault="00B7541C">
      <w:pPr>
        <w:spacing w:line="600" w:lineRule="auto"/>
        <w:ind w:firstLine="720"/>
        <w:contextualSpacing/>
        <w:jc w:val="both"/>
        <w:rPr>
          <w:rFonts w:eastAsia="Times New Roman"/>
          <w:szCs w:val="24"/>
        </w:rPr>
      </w:pPr>
      <w:r>
        <w:rPr>
          <w:rFonts w:eastAsia="Times New Roman"/>
          <w:szCs w:val="24"/>
        </w:rPr>
        <w:t xml:space="preserve">Το λέω αυτό, γιατί παρακολούθησα προηγουμένως εκνευρισμό από τον Υπουργό για τις ερωτήσεις οι οποίες υποβάλλονται. Δεν </w:t>
      </w:r>
      <w:r>
        <w:rPr>
          <w:rFonts w:eastAsia="Times New Roman"/>
          <w:szCs w:val="24"/>
        </w:rPr>
        <w:t>γίνεται, όμως, έτσι κοινοβουλευτικός έλεγχος.</w:t>
      </w:r>
    </w:p>
    <w:p w14:paraId="7A2375C7" w14:textId="77777777" w:rsidR="002A3095" w:rsidRDefault="00B7541C">
      <w:pPr>
        <w:spacing w:line="600" w:lineRule="auto"/>
        <w:ind w:firstLine="720"/>
        <w:contextualSpacing/>
        <w:jc w:val="both"/>
        <w:rPr>
          <w:rFonts w:eastAsia="Times New Roman"/>
          <w:szCs w:val="24"/>
        </w:rPr>
      </w:pPr>
      <w:r>
        <w:rPr>
          <w:rFonts w:eastAsia="Times New Roman"/>
          <w:b/>
          <w:szCs w:val="24"/>
        </w:rPr>
        <w:lastRenderedPageBreak/>
        <w:t>ΠΡΟΕΔΡΕΥΟΥΣΑ (Αναστασία Χριστοδουλοπούλου):</w:t>
      </w:r>
      <w:r>
        <w:rPr>
          <w:rFonts w:eastAsia="Times New Roman"/>
          <w:szCs w:val="24"/>
        </w:rPr>
        <w:t xml:space="preserve"> Κάνετε γενική παρατήρηση τώρα; Μπείτε στο θέμα, σας παρακαλώ.</w:t>
      </w:r>
    </w:p>
    <w:p w14:paraId="7A2375C8" w14:textId="77777777" w:rsidR="002A3095" w:rsidRDefault="00B7541C">
      <w:pPr>
        <w:spacing w:line="600" w:lineRule="auto"/>
        <w:ind w:firstLine="720"/>
        <w:contextualSpacing/>
        <w:jc w:val="both"/>
        <w:rPr>
          <w:rFonts w:eastAsia="Times New Roman"/>
          <w:szCs w:val="24"/>
        </w:rPr>
      </w:pPr>
      <w:r>
        <w:rPr>
          <w:rFonts w:eastAsia="Times New Roman"/>
          <w:b/>
          <w:szCs w:val="24"/>
        </w:rPr>
        <w:t>ΒΑΣΙΛΕΙΟΣ ΚΕΓΚΕΡΟΓΛΟΥ:</w:t>
      </w:r>
      <w:r>
        <w:rPr>
          <w:rFonts w:eastAsia="Times New Roman"/>
          <w:szCs w:val="24"/>
        </w:rPr>
        <w:t xml:space="preserve"> Φέρτε μας σε κάθε απάντηση τα στοιχεία που τεκμηριώνουν την απάντηση, κύριε Υπουρ</w:t>
      </w:r>
      <w:r>
        <w:rPr>
          <w:rFonts w:eastAsia="Times New Roman"/>
          <w:szCs w:val="24"/>
        </w:rPr>
        <w:t>γέ. Αυτό είναι νομίζω το στοιχείο.</w:t>
      </w:r>
    </w:p>
    <w:p w14:paraId="7A2375C9" w14:textId="77777777" w:rsidR="002A3095" w:rsidRDefault="00B7541C">
      <w:pPr>
        <w:spacing w:line="600" w:lineRule="auto"/>
        <w:ind w:firstLine="720"/>
        <w:contextualSpacing/>
        <w:jc w:val="both"/>
        <w:rPr>
          <w:rFonts w:eastAsia="Times New Roman"/>
          <w:szCs w:val="24"/>
        </w:rPr>
      </w:pPr>
      <w:r>
        <w:rPr>
          <w:rFonts w:eastAsia="Times New Roman"/>
          <w:szCs w:val="24"/>
        </w:rPr>
        <w:t>Έτσι, λοιπόν, εγώ θα αναφερθώ συγκεκριμένα και θέλω συγκεκριμένες απαντήσεις.</w:t>
      </w:r>
    </w:p>
    <w:p w14:paraId="7A2375CA" w14:textId="77777777" w:rsidR="002A3095" w:rsidRDefault="00B7541C">
      <w:pPr>
        <w:spacing w:line="600" w:lineRule="auto"/>
        <w:ind w:firstLine="720"/>
        <w:contextualSpacing/>
        <w:jc w:val="both"/>
        <w:rPr>
          <w:rFonts w:eastAsia="Times New Roman"/>
          <w:szCs w:val="24"/>
        </w:rPr>
      </w:pPr>
      <w:r>
        <w:rPr>
          <w:rFonts w:eastAsia="Times New Roman"/>
          <w:szCs w:val="24"/>
        </w:rPr>
        <w:t>Τον Φεβρουάριο η Βουλή των Ελλήνων ψήφισε τη διάταξη που εξουσιοδοτούσε τους συναρμόδιους Υπουργούς για τη δημιουργία του πλαισίου, προκειμένου</w:t>
      </w:r>
      <w:r>
        <w:rPr>
          <w:rFonts w:eastAsia="Times New Roman"/>
          <w:szCs w:val="24"/>
        </w:rPr>
        <w:t xml:space="preserve"> να έχουν ιατροφαρμακευτική περίθαλψη οι ανασφάλιστοι.</w:t>
      </w:r>
    </w:p>
    <w:p w14:paraId="7A2375CB" w14:textId="77777777" w:rsidR="002A3095" w:rsidRDefault="00B7541C">
      <w:pPr>
        <w:spacing w:line="600" w:lineRule="auto"/>
        <w:ind w:firstLine="720"/>
        <w:contextualSpacing/>
        <w:jc w:val="both"/>
        <w:rPr>
          <w:rFonts w:eastAsia="Times New Roman"/>
          <w:szCs w:val="24"/>
        </w:rPr>
      </w:pPr>
      <w:r>
        <w:rPr>
          <w:rFonts w:eastAsia="Times New Roman"/>
          <w:szCs w:val="24"/>
        </w:rPr>
        <w:t>Βεβαίως χρειάστηκε νέα παρέμβαση τον Μάρτιο, γιατί οι παρατηρήσεις τις οποίες  είχαμε κάνει, όπως θυμάστε καλά, τότε, κατά τη συζήτηση του νομοσχεδίου, δεν είχαν εισακουστεί. Σε κάθε περίπτωση, εκδόθηκ</w:t>
      </w:r>
      <w:r>
        <w:rPr>
          <w:rFonts w:eastAsia="Times New Roman"/>
          <w:szCs w:val="24"/>
        </w:rPr>
        <w:t>ε και κοινή υπουργική απόφαση κατά τον μήνα Απρίλιο, η οποία προβλέπει ποιες κατηγορίες θα έχουν δωρεάν ιατροφαρμακευτική περίθαλψη χωρίς να χρειάζεται να καταβάλλουν το 25%.</w:t>
      </w:r>
    </w:p>
    <w:p w14:paraId="7A2375CC" w14:textId="77777777" w:rsidR="002A3095" w:rsidRDefault="00B7541C">
      <w:pPr>
        <w:spacing w:line="600" w:lineRule="auto"/>
        <w:ind w:firstLine="720"/>
        <w:contextualSpacing/>
        <w:jc w:val="both"/>
        <w:rPr>
          <w:rFonts w:eastAsia="Times New Roman"/>
          <w:szCs w:val="24"/>
        </w:rPr>
      </w:pPr>
      <w:r>
        <w:rPr>
          <w:rFonts w:eastAsia="Times New Roman"/>
          <w:szCs w:val="24"/>
        </w:rPr>
        <w:lastRenderedPageBreak/>
        <w:t>Για τεχνικούς υποθέτω λόγους δόθηκε παράταση και δεν ίσχυσε, με έναν βεβαίως παρά</w:t>
      </w:r>
      <w:r>
        <w:rPr>
          <w:rFonts w:eastAsia="Times New Roman"/>
          <w:szCs w:val="24"/>
        </w:rPr>
        <w:t>τυπο τρόπο, μέσω εγκυκλίου, και δόθηκε ένα περιθώριο μέχρι 15 Ιουλίου, προκειμένου να ετοιμαστεί το σύστημα και να υπάρξει αυτή η παροχή, η δωρεάν ιατροφαρμακευτική περίθαλψη στους φτωχούς ανασφάλιστους.</w:t>
      </w:r>
    </w:p>
    <w:p w14:paraId="7A2375CD" w14:textId="77777777" w:rsidR="002A3095" w:rsidRDefault="00B7541C">
      <w:pPr>
        <w:spacing w:line="600" w:lineRule="auto"/>
        <w:ind w:firstLine="720"/>
        <w:contextualSpacing/>
        <w:jc w:val="both"/>
        <w:rPr>
          <w:rFonts w:eastAsia="Times New Roman"/>
          <w:szCs w:val="24"/>
        </w:rPr>
      </w:pPr>
      <w:r>
        <w:rPr>
          <w:rFonts w:eastAsia="Times New Roman"/>
          <w:szCs w:val="24"/>
        </w:rPr>
        <w:t>Αυτό που θέλω να ξεκαθαρίσουμε σήμερα είναι, πρώτον,</w:t>
      </w:r>
      <w:r>
        <w:rPr>
          <w:rFonts w:eastAsia="Times New Roman"/>
          <w:szCs w:val="24"/>
        </w:rPr>
        <w:t xml:space="preserve"> αν επιτέλους έχουν λυθεί τα τεχνικά ή άλλα προβλήματα τα οποία υπάρχουν για την εφαρμογή του νόμου και δεύτερον, εάν όλοι αυτοί που από την εφαρμογή του νόμου μέχρι σήμερα έχουν κληθεί να πληρώσουν συμμετοχή δικαιούνται την επιστροφή αυτών των χρημάτων, έ</w:t>
      </w:r>
      <w:r>
        <w:rPr>
          <w:rFonts w:eastAsia="Times New Roman"/>
          <w:szCs w:val="24"/>
        </w:rPr>
        <w:t>στω αναδρομικά.</w:t>
      </w:r>
    </w:p>
    <w:p w14:paraId="7A2375CE" w14:textId="77777777" w:rsidR="002A3095" w:rsidRDefault="00B7541C">
      <w:pPr>
        <w:spacing w:line="600" w:lineRule="auto"/>
        <w:ind w:firstLine="720"/>
        <w:contextualSpacing/>
        <w:jc w:val="both"/>
        <w:rPr>
          <w:rFonts w:eastAsia="Times New Roman"/>
          <w:szCs w:val="24"/>
        </w:rPr>
      </w:pPr>
      <w:r>
        <w:rPr>
          <w:rFonts w:eastAsia="Times New Roman"/>
          <w:szCs w:val="24"/>
        </w:rPr>
        <w:t>Ευχαριστώ, κυρία Πρόεδρε.</w:t>
      </w:r>
    </w:p>
    <w:p w14:paraId="7A2375CF" w14:textId="77777777" w:rsidR="002A3095" w:rsidRDefault="00B7541C">
      <w:pPr>
        <w:spacing w:line="600" w:lineRule="auto"/>
        <w:ind w:firstLine="720"/>
        <w:contextualSpacing/>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Κύριε Ξανθέ, έχετε τον λόγο για τρία λεπτά.</w:t>
      </w:r>
    </w:p>
    <w:p w14:paraId="7A2375D0" w14:textId="77777777" w:rsidR="002A3095" w:rsidRDefault="00B7541C">
      <w:pPr>
        <w:spacing w:line="600" w:lineRule="auto"/>
        <w:ind w:firstLine="720"/>
        <w:contextualSpacing/>
        <w:jc w:val="both"/>
        <w:rPr>
          <w:rFonts w:eastAsia="Times New Roman"/>
          <w:szCs w:val="24"/>
        </w:rPr>
      </w:pPr>
      <w:r>
        <w:rPr>
          <w:rFonts w:eastAsia="Times New Roman"/>
          <w:b/>
          <w:szCs w:val="24"/>
        </w:rPr>
        <w:t xml:space="preserve">ΑΝΔΡΕΑΣ ΞΑΝΘΟΣ (Υπουργός Υγείας): </w:t>
      </w:r>
      <w:r>
        <w:rPr>
          <w:rFonts w:eastAsia="Times New Roman"/>
          <w:szCs w:val="24"/>
        </w:rPr>
        <w:t xml:space="preserve">Κύριε </w:t>
      </w:r>
      <w:proofErr w:type="spellStart"/>
      <w:r>
        <w:rPr>
          <w:rFonts w:eastAsia="Times New Roman"/>
          <w:szCs w:val="24"/>
        </w:rPr>
        <w:t>Κεγκέρογλου</w:t>
      </w:r>
      <w:proofErr w:type="spellEnd"/>
      <w:r>
        <w:rPr>
          <w:rFonts w:eastAsia="Times New Roman"/>
          <w:szCs w:val="24"/>
        </w:rPr>
        <w:t>, αυτό το οποίο έγινε με τον ν.4368 -το είχαμε συζητήσει τότε στη Βουλή, εσ</w:t>
      </w:r>
      <w:r>
        <w:rPr>
          <w:rFonts w:eastAsia="Times New Roman"/>
          <w:szCs w:val="24"/>
        </w:rPr>
        <w:t xml:space="preserve">είς το αμφισβητούσατε, όχι εσείς προσωπικά, εννοώ ο πολιτικός φορέας στον οποίον ανήκετε, αλλά και άλλες πολιτικές δυνάμεις της Αντιπολίτευσης- κατά την άποψή </w:t>
      </w:r>
      <w:r>
        <w:rPr>
          <w:rFonts w:eastAsia="Times New Roman"/>
          <w:szCs w:val="24"/>
        </w:rPr>
        <w:lastRenderedPageBreak/>
        <w:t xml:space="preserve">μου, ήταν μια πολύ μεγάλη τομή. Αντιμετωπίσαμε ένα έλλειμμα του συστήματος κοινωνικής προστασίας </w:t>
      </w:r>
      <w:r>
        <w:rPr>
          <w:rFonts w:eastAsia="Times New Roman"/>
          <w:szCs w:val="24"/>
        </w:rPr>
        <w:t xml:space="preserve">της χώρας μας τα τελευταία χρόνια που αυξήθηκε η </w:t>
      </w:r>
      <w:proofErr w:type="spellStart"/>
      <w:r>
        <w:rPr>
          <w:rFonts w:eastAsia="Times New Roman"/>
          <w:szCs w:val="24"/>
        </w:rPr>
        <w:t>αποασφάλιση</w:t>
      </w:r>
      <w:proofErr w:type="spellEnd"/>
      <w:r>
        <w:rPr>
          <w:rFonts w:eastAsia="Times New Roman"/>
          <w:szCs w:val="24"/>
        </w:rPr>
        <w:t xml:space="preserve"> του πληθυσμού και βρέθηκαν δυόμισι περίπου εκατομμύρια -κάποια στιγμή έφτασε ο αριθμός και στα τρία εκατομμύρια- συμπολίτες μας οι οποίοι δεν είχαν δικαίωμα ιατροφαρμακευτικής περίθαλψης.</w:t>
      </w:r>
    </w:p>
    <w:p w14:paraId="7A2375D1" w14:textId="77777777" w:rsidR="002A3095" w:rsidRDefault="00B7541C">
      <w:pPr>
        <w:spacing w:line="600" w:lineRule="auto"/>
        <w:ind w:firstLine="720"/>
        <w:contextualSpacing/>
        <w:jc w:val="both"/>
        <w:rPr>
          <w:rFonts w:eastAsia="Times New Roman"/>
          <w:szCs w:val="24"/>
        </w:rPr>
      </w:pPr>
      <w:r>
        <w:rPr>
          <w:rFonts w:eastAsia="Times New Roman"/>
          <w:szCs w:val="24"/>
        </w:rPr>
        <w:t>Ένα μέρ</w:t>
      </w:r>
      <w:r>
        <w:rPr>
          <w:rFonts w:eastAsia="Times New Roman"/>
          <w:szCs w:val="24"/>
        </w:rPr>
        <w:t>ος απ’ αυτούς τους ανθρώπους αντιμετωπίστηκε με ευαισθησία από το δημόσιο σύστημα υγείας και λίγο άτυπα, παρακάμπτοντας το γράμμα του νόμου. Υπήρξε η σοβαρή παρέμβαση των κοινωνικών ιατρείων και άλλων οργανώσεων κοινωνικής αλληλεγγύης που είχαν δραστηριοπο</w:t>
      </w:r>
      <w:r>
        <w:rPr>
          <w:rFonts w:eastAsia="Times New Roman"/>
          <w:szCs w:val="24"/>
        </w:rPr>
        <w:t>ιηθεί στον χώρο της υγείας και κατάφεραν σε έναν βαθμό να αντιμετωπίσουν αυτό το έλλειμμα.</w:t>
      </w:r>
    </w:p>
    <w:p w14:paraId="7A2375D2" w14:textId="77777777" w:rsidR="002A3095" w:rsidRDefault="00B7541C">
      <w:pPr>
        <w:spacing w:line="600" w:lineRule="auto"/>
        <w:ind w:firstLine="720"/>
        <w:contextualSpacing/>
        <w:jc w:val="both"/>
        <w:rPr>
          <w:rFonts w:eastAsia="Times New Roman"/>
          <w:szCs w:val="24"/>
        </w:rPr>
      </w:pPr>
      <w:r>
        <w:rPr>
          <w:rFonts w:eastAsia="Times New Roman"/>
          <w:szCs w:val="24"/>
        </w:rPr>
        <w:t>Όμως, παρ’ όλα αυτά, υπήρχε θεσμικός αποκλεισμός και αυτό ξεπεράστηκε με τον ν</w:t>
      </w:r>
      <w:r>
        <w:rPr>
          <w:rFonts w:eastAsia="Times New Roman"/>
          <w:szCs w:val="24"/>
        </w:rPr>
        <w:t>.</w:t>
      </w:r>
      <w:r>
        <w:rPr>
          <w:rFonts w:eastAsia="Times New Roman"/>
          <w:szCs w:val="24"/>
        </w:rPr>
        <w:t>4368. Τώρα, αυτήν την περίοδο, από την έναρξη εφαρμογής του νόμου χιλιάδες ανασφάλιστο</w:t>
      </w:r>
      <w:r>
        <w:rPr>
          <w:rFonts w:eastAsia="Times New Roman"/>
          <w:szCs w:val="24"/>
        </w:rPr>
        <w:t>ι άνθρωποι εξυπηρετούνται δωρεάν στις δημόσιες δομές, νοσηλεύονται, κάνουν χειρουργεία, υφίστανται ακριβές θεραπείες με καινοτόμα φάρμακα, με ακριβά φάρμακα, για πολύ σοβαρές παθήσεις.</w:t>
      </w:r>
    </w:p>
    <w:p w14:paraId="7A2375D3" w14:textId="77777777" w:rsidR="002A3095" w:rsidRDefault="00B7541C">
      <w:pPr>
        <w:spacing w:after="0" w:line="600" w:lineRule="auto"/>
        <w:ind w:firstLine="720"/>
        <w:contextualSpacing/>
        <w:jc w:val="both"/>
        <w:rPr>
          <w:rFonts w:eastAsia="Times New Roman" w:cs="Times New Roman"/>
        </w:rPr>
      </w:pPr>
      <w:r>
        <w:rPr>
          <w:rFonts w:eastAsia="Times New Roman" w:cs="Times New Roman"/>
        </w:rPr>
        <w:lastRenderedPageBreak/>
        <w:t>Επειδή υπάρχει και ένα ερώτημα στην επίκαιρη ερώτησή σας που αφορά στις</w:t>
      </w:r>
      <w:r>
        <w:rPr>
          <w:rFonts w:eastAsia="Times New Roman" w:cs="Times New Roman"/>
        </w:rPr>
        <w:t xml:space="preserve"> εργαστηριακές εξετάσεις, εκεί η απάντηση είναι απολύτως κατηγορηματική. Ούτε υπήρξε ούτε θα υπάρξει πρόβλεψη για συμμετοχή του ασθενούς στο κόστος των εργαστηριακών εξετάσεων. Είναι δωρεάν στις δημόσιες δομές, όπως και των υπόλοιπων ασφαλισμένων πολιτών. </w:t>
      </w:r>
    </w:p>
    <w:p w14:paraId="7A2375D4" w14:textId="77777777" w:rsidR="002A3095" w:rsidRDefault="00B7541C">
      <w:pPr>
        <w:spacing w:after="0" w:line="600" w:lineRule="auto"/>
        <w:ind w:firstLine="720"/>
        <w:contextualSpacing/>
        <w:jc w:val="both"/>
        <w:rPr>
          <w:rFonts w:eastAsia="Times New Roman" w:cs="Times New Roman"/>
        </w:rPr>
      </w:pPr>
      <w:r>
        <w:rPr>
          <w:rFonts w:eastAsia="Times New Roman" w:cs="Times New Roman"/>
        </w:rPr>
        <w:t xml:space="preserve">Σε ό,τι αφορά στα φάρμακα, λέτε ότι εμπαίζουμε τους ανασφάλιστους πολίτες και ότι τους είχαμε υποσχεθεί δωρεάν φάρμακα. Δεν υποσχεθήκαμε δωρεάν φάρμακα σε δυόμισι εκατομμύρια ανασφάλιστους. Αυτό που είπαμε είναι ότι θα φροντίσουμε δύο βασικές κατηγορίες: </w:t>
      </w:r>
      <w:r>
        <w:rPr>
          <w:rFonts w:eastAsia="Times New Roman" w:cs="Times New Roman"/>
        </w:rPr>
        <w:t xml:space="preserve">Η μία είναι αυτοί οι άνθρωποι που ήταν σε </w:t>
      </w:r>
      <w:proofErr w:type="spellStart"/>
      <w:r>
        <w:rPr>
          <w:rFonts w:eastAsia="Times New Roman" w:cs="Times New Roman"/>
        </w:rPr>
        <w:t>προνοιακό</w:t>
      </w:r>
      <w:proofErr w:type="spellEnd"/>
      <w:r>
        <w:rPr>
          <w:rFonts w:eastAsia="Times New Roman" w:cs="Times New Roman"/>
        </w:rPr>
        <w:t xml:space="preserve"> καθεστώς, είχαν δηλαδή βιβλιάριο απορίας που εκδιδόταν μέσω των κοινωνικών  υπηρεσιών των δήμων και οι οποίοι έπαιρναν τα φάρμακά τους από τα φαρμακεία των νοσοκομείων δωρεάν, χωρίς καμμία συμμετοχή. </w:t>
      </w:r>
    </w:p>
    <w:p w14:paraId="7A2375D5" w14:textId="77777777" w:rsidR="002A3095" w:rsidRDefault="00B7541C">
      <w:pPr>
        <w:spacing w:after="0" w:line="600" w:lineRule="auto"/>
        <w:ind w:firstLine="720"/>
        <w:contextualSpacing/>
        <w:jc w:val="both"/>
        <w:rPr>
          <w:rFonts w:eastAsia="Times New Roman" w:cs="Times New Roman"/>
        </w:rPr>
      </w:pPr>
      <w:r>
        <w:rPr>
          <w:rFonts w:eastAsia="Times New Roman" w:cs="Times New Roman"/>
        </w:rPr>
        <w:lastRenderedPageBreak/>
        <w:t>Είπ</w:t>
      </w:r>
      <w:r>
        <w:rPr>
          <w:rFonts w:eastAsia="Times New Roman" w:cs="Times New Roman"/>
        </w:rPr>
        <w:t xml:space="preserve">αμε, λοιπόν, ότι </w:t>
      </w:r>
      <w:proofErr w:type="spellStart"/>
      <w:r>
        <w:rPr>
          <w:rFonts w:eastAsia="Times New Roman" w:cs="Times New Roman"/>
        </w:rPr>
        <w:t>εξορθολογίζουμε</w:t>
      </w:r>
      <w:proofErr w:type="spellEnd"/>
      <w:r>
        <w:rPr>
          <w:rFonts w:eastAsia="Times New Roman" w:cs="Times New Roman"/>
        </w:rPr>
        <w:t xml:space="preserve"> το σύστημα, μειώνουμε την ταλαιπωρία αυτών των ανθρώπων, διευκολύνουμε την πρόσβασή τους στα ιδιωτικά φαρμακεία κοντά στον τόπο κατοικίας τους και αποφορτίζουμε από τα νοσοκομεία περιττό έργο, διότι αυτό αφορά </w:t>
      </w:r>
      <w:proofErr w:type="spellStart"/>
      <w:r>
        <w:rPr>
          <w:rFonts w:eastAsia="Times New Roman" w:cs="Times New Roman"/>
        </w:rPr>
        <w:t>εξωνοσοκομεια</w:t>
      </w:r>
      <w:r>
        <w:rPr>
          <w:rFonts w:eastAsia="Times New Roman" w:cs="Times New Roman"/>
        </w:rPr>
        <w:t>κούς</w:t>
      </w:r>
      <w:proofErr w:type="spellEnd"/>
      <w:r>
        <w:rPr>
          <w:rFonts w:eastAsia="Times New Roman" w:cs="Times New Roman"/>
        </w:rPr>
        <w:t xml:space="preserve"> ασθενείς ουσιαστικά. Ήταν περιπατητικοί ασθενείς αυτοί, που είχαν χρόνια νοσήματα και παρ’ όλα αυτά έπαιρναν τα φάρμακά τους από το νοσοκομείο. </w:t>
      </w:r>
    </w:p>
    <w:p w14:paraId="7A2375D6" w14:textId="77777777" w:rsidR="002A3095" w:rsidRDefault="00B7541C">
      <w:pPr>
        <w:spacing w:after="0" w:line="600" w:lineRule="auto"/>
        <w:ind w:firstLine="720"/>
        <w:contextualSpacing/>
        <w:jc w:val="both"/>
        <w:rPr>
          <w:rFonts w:eastAsia="Times New Roman" w:cs="Times New Roman"/>
        </w:rPr>
      </w:pPr>
      <w:r>
        <w:rPr>
          <w:rFonts w:eastAsia="Times New Roman" w:cs="Times New Roman"/>
        </w:rPr>
        <w:t>Επίσης, ένα σημαντικό στοιχείο είναι ότι επιβαρυνόταν η δημόσια νοσοκομειακή φαρμακευτική δαπάνη με ένα κό</w:t>
      </w:r>
      <w:r>
        <w:rPr>
          <w:rFonts w:eastAsia="Times New Roman" w:cs="Times New Roman"/>
        </w:rPr>
        <w:t xml:space="preserve">στος το οποίο δεν της αναλογούσε, διότι αφορά μη νοσοκομειακά φάρμακα. </w:t>
      </w:r>
    </w:p>
    <w:p w14:paraId="7A2375D7" w14:textId="77777777" w:rsidR="002A3095" w:rsidRDefault="00B7541C">
      <w:pPr>
        <w:spacing w:after="0" w:line="600" w:lineRule="auto"/>
        <w:ind w:firstLine="720"/>
        <w:contextualSpacing/>
        <w:jc w:val="both"/>
        <w:rPr>
          <w:rFonts w:eastAsia="Times New Roman" w:cs="Times New Roman"/>
        </w:rPr>
      </w:pPr>
      <w:r>
        <w:rPr>
          <w:rFonts w:eastAsia="Times New Roman" w:cs="Times New Roman"/>
        </w:rPr>
        <w:t>Είπαμε, λοιπόν, ότι αυτοί οι ασθενείς, αυτός ο πληθυσμός θα συνεχίσει να παίρνει τα φάρμακά του από τα ιδιωτικά φαρμακεία, επίσης χωρίς να επιβαρύνεται, δηλαδή χωρίς να πληρώνει συμμετ</w:t>
      </w:r>
      <w:r>
        <w:rPr>
          <w:rFonts w:eastAsia="Times New Roman" w:cs="Times New Roman"/>
        </w:rPr>
        <w:t xml:space="preserve">οχή. </w:t>
      </w:r>
    </w:p>
    <w:p w14:paraId="7A2375D8" w14:textId="77777777" w:rsidR="002A3095" w:rsidRDefault="00B7541C">
      <w:pPr>
        <w:spacing w:after="0" w:line="600" w:lineRule="auto"/>
        <w:ind w:firstLine="720"/>
        <w:contextualSpacing/>
        <w:jc w:val="both"/>
        <w:rPr>
          <w:rFonts w:eastAsia="Times New Roman" w:cs="Times New Roman"/>
        </w:rPr>
      </w:pPr>
      <w:r>
        <w:rPr>
          <w:rFonts w:eastAsia="Times New Roman" w:cs="Times New Roman"/>
        </w:rPr>
        <w:t>Είμαστε στη φάση που προσπαθούμε να το λύσουμε αυτό τεχνικά. Χρειάζεται μια συνεργασία ανάμεσα στη Γενική Γραμματεία Πληροφοριακών Συστημάτων, στη ΓΓΔΕ και στην ΗΔΙΚΑ, για να μπορέσουμε να ενοποιήσουμε τα πληροφοριακά συστήματα και με τον ΑΜΚΑ να προ</w:t>
      </w:r>
      <w:r>
        <w:rPr>
          <w:rFonts w:eastAsia="Times New Roman" w:cs="Times New Roman"/>
        </w:rPr>
        <w:t xml:space="preserve">σδιορίζεται αμέσως η </w:t>
      </w:r>
      <w:r>
        <w:rPr>
          <w:rFonts w:eastAsia="Times New Roman" w:cs="Times New Roman"/>
        </w:rPr>
        <w:lastRenderedPageBreak/>
        <w:t xml:space="preserve">κατηγορία στην οποία ανήκει αυτός ο συγκεκριμένος πληθυσμός και να μην χρεώνεται από το παραπεμπτικό καμμία συμμετοχή. </w:t>
      </w:r>
    </w:p>
    <w:p w14:paraId="7A2375D9" w14:textId="77777777" w:rsidR="002A3095" w:rsidRDefault="00B7541C">
      <w:pPr>
        <w:spacing w:after="0" w:line="600" w:lineRule="auto"/>
        <w:ind w:firstLine="720"/>
        <w:contextualSpacing/>
        <w:jc w:val="both"/>
        <w:rPr>
          <w:rFonts w:eastAsia="Times New Roman" w:cs="Times New Roman"/>
        </w:rPr>
      </w:pPr>
      <w:r>
        <w:rPr>
          <w:rFonts w:eastAsia="Times New Roman" w:cs="Times New Roman"/>
          <w:b/>
        </w:rPr>
        <w:t>ΠΡΟΕΔΡΕΥΟΥΣΑ (Αναστασία Χριστοδουλοπούλου):</w:t>
      </w:r>
      <w:r>
        <w:rPr>
          <w:rFonts w:eastAsia="Times New Roman" w:cs="Times New Roman"/>
        </w:rPr>
        <w:t xml:space="preserve"> Κύριε Υπουργέ, τα υπόλοιπα θα τα πείτε στη δευτερολογία σας. </w:t>
      </w:r>
    </w:p>
    <w:p w14:paraId="7A2375DA" w14:textId="77777777" w:rsidR="002A3095" w:rsidRDefault="00B7541C">
      <w:pPr>
        <w:spacing w:after="0" w:line="600" w:lineRule="auto"/>
        <w:ind w:firstLine="720"/>
        <w:contextualSpacing/>
        <w:jc w:val="both"/>
        <w:rPr>
          <w:rFonts w:eastAsia="Times New Roman" w:cs="Times New Roman"/>
        </w:rPr>
      </w:pPr>
      <w:r>
        <w:rPr>
          <w:rFonts w:eastAsia="Times New Roman" w:cs="Times New Roman"/>
          <w:b/>
        </w:rPr>
        <w:t>ΑΝΔΡΕΑΣ Ξ</w:t>
      </w:r>
      <w:r>
        <w:rPr>
          <w:rFonts w:eastAsia="Times New Roman" w:cs="Times New Roman"/>
          <w:b/>
        </w:rPr>
        <w:t>ΑΝΘΟΣ (Υπουργός Υγείας):</w:t>
      </w:r>
      <w:r>
        <w:rPr>
          <w:rFonts w:eastAsia="Times New Roman" w:cs="Times New Roman"/>
        </w:rPr>
        <w:t xml:space="preserve"> Τελειώνω, κυρία Πρόεδρε, σε μισό λεπτό. </w:t>
      </w:r>
    </w:p>
    <w:p w14:paraId="7A2375DB" w14:textId="77777777" w:rsidR="002A3095" w:rsidRDefault="00B7541C">
      <w:pPr>
        <w:spacing w:after="0" w:line="600" w:lineRule="auto"/>
        <w:ind w:firstLine="720"/>
        <w:contextualSpacing/>
        <w:jc w:val="both"/>
        <w:rPr>
          <w:rFonts w:eastAsia="Times New Roman" w:cs="Times New Roman"/>
        </w:rPr>
      </w:pPr>
      <w:r>
        <w:rPr>
          <w:rFonts w:eastAsia="Times New Roman" w:cs="Times New Roman"/>
        </w:rPr>
        <w:t xml:space="preserve">Δώσαμε μια προθεσμία μέχρι 15 Ιουλίου. Η εικόνα που έχω από τις υπηρεσίες είναι ότι θα είμαστε έτοιμοι μέχρι τότε να μπει σε εφαρμογή αυτή η ρύθμιση. </w:t>
      </w:r>
    </w:p>
    <w:p w14:paraId="7A2375DC" w14:textId="77777777" w:rsidR="002A3095" w:rsidRDefault="00B7541C">
      <w:pPr>
        <w:spacing w:after="0" w:line="600" w:lineRule="auto"/>
        <w:ind w:firstLine="720"/>
        <w:contextualSpacing/>
        <w:jc w:val="both"/>
        <w:rPr>
          <w:rFonts w:eastAsia="Times New Roman" w:cs="Times New Roman"/>
        </w:rPr>
      </w:pPr>
      <w:r>
        <w:rPr>
          <w:rFonts w:eastAsia="Times New Roman" w:cs="Times New Roman"/>
        </w:rPr>
        <w:t>Επίσης, θέλω να πω ότι αυτή η ρύθμιση ε</w:t>
      </w:r>
      <w:r>
        <w:rPr>
          <w:rFonts w:eastAsia="Times New Roman" w:cs="Times New Roman"/>
        </w:rPr>
        <w:t xml:space="preserve">πεκτάθηκε και στους δικαιούχους του ν.4320 για την ανθρωπιστική κρίση, που είναι περίπου </w:t>
      </w:r>
      <w:proofErr w:type="spellStart"/>
      <w:r>
        <w:rPr>
          <w:rFonts w:eastAsia="Times New Roman" w:cs="Times New Roman"/>
        </w:rPr>
        <w:t>εκατόν</w:t>
      </w:r>
      <w:proofErr w:type="spellEnd"/>
      <w:r>
        <w:rPr>
          <w:rFonts w:eastAsia="Times New Roman" w:cs="Times New Roman"/>
        </w:rPr>
        <w:t xml:space="preserve"> πενήντα χιλιάδες οικογένειες. Είπαμε ότι και αυτοί, μαζί με όσους ήταν μέχρι τώρα σε καθεστώς </w:t>
      </w:r>
      <w:proofErr w:type="spellStart"/>
      <w:r>
        <w:rPr>
          <w:rFonts w:eastAsia="Times New Roman" w:cs="Times New Roman"/>
        </w:rPr>
        <w:t>προνοιακής</w:t>
      </w:r>
      <w:proofErr w:type="spellEnd"/>
      <w:r>
        <w:rPr>
          <w:rFonts w:eastAsia="Times New Roman" w:cs="Times New Roman"/>
        </w:rPr>
        <w:t xml:space="preserve"> προστασίας, επίσης θα έχουν δωρεάν φάρμακα, όσοι τουλάχ</w:t>
      </w:r>
      <w:r>
        <w:rPr>
          <w:rFonts w:eastAsia="Times New Roman" w:cs="Times New Roman"/>
        </w:rPr>
        <w:t xml:space="preserve">ιστον από αυτούς δεν ανήκαν σε αυτό το καθεστώς. Αυτή είναι η ρύθμιση την οποία προωθούμε. </w:t>
      </w:r>
    </w:p>
    <w:p w14:paraId="7A2375DD" w14:textId="77777777" w:rsidR="002A3095" w:rsidRDefault="00B7541C">
      <w:pPr>
        <w:spacing w:after="0" w:line="600" w:lineRule="auto"/>
        <w:ind w:firstLine="720"/>
        <w:contextualSpacing/>
        <w:jc w:val="both"/>
        <w:rPr>
          <w:rFonts w:eastAsia="Times New Roman" w:cs="Times New Roman"/>
        </w:rPr>
      </w:pPr>
      <w:r>
        <w:rPr>
          <w:rFonts w:eastAsia="Times New Roman" w:cs="Times New Roman"/>
        </w:rPr>
        <w:lastRenderedPageBreak/>
        <w:t xml:space="preserve">Για τους υπόλοιπους ανασφάλιστους είπαμε ότι αυτό που μπορούμε να κάνουμε σε αυτή τη φάση είναι να έχουν το ίδιο </w:t>
      </w:r>
      <w:r>
        <w:rPr>
          <w:rFonts w:eastAsia="Times New Roman" w:cs="Times New Roman"/>
          <w:lang w:val="en-US"/>
        </w:rPr>
        <w:t>status</w:t>
      </w:r>
      <w:r>
        <w:rPr>
          <w:rFonts w:eastAsia="Times New Roman" w:cs="Times New Roman"/>
        </w:rPr>
        <w:t xml:space="preserve"> με τους ασφαλισμένους, δηλαδή να πληρώνουν κανονικά τη συμμετοχή, το 1 ευρώ ανά συνταγή, και φυσικά και τη διαφορά ασφαλιστικής-λιανικής τιμής, στον βαθμό που δεν επιλέγουν </w:t>
      </w:r>
      <w:proofErr w:type="spellStart"/>
      <w:r>
        <w:rPr>
          <w:rFonts w:eastAsia="Times New Roman" w:cs="Times New Roman"/>
        </w:rPr>
        <w:t>γενόσημο</w:t>
      </w:r>
      <w:proofErr w:type="spellEnd"/>
      <w:r>
        <w:rPr>
          <w:rFonts w:eastAsia="Times New Roman" w:cs="Times New Roman"/>
        </w:rPr>
        <w:t xml:space="preserve"> φάρμακο. </w:t>
      </w:r>
    </w:p>
    <w:p w14:paraId="7A2375DE" w14:textId="77777777" w:rsidR="002A3095" w:rsidRDefault="00B7541C">
      <w:pPr>
        <w:spacing w:after="0" w:line="600" w:lineRule="auto"/>
        <w:ind w:firstLine="720"/>
        <w:contextualSpacing/>
        <w:jc w:val="both"/>
        <w:rPr>
          <w:rFonts w:eastAsia="Times New Roman" w:cs="Times New Roman"/>
        </w:rPr>
      </w:pPr>
      <w:r>
        <w:rPr>
          <w:rFonts w:eastAsia="Times New Roman" w:cs="Times New Roman"/>
        </w:rPr>
        <w:t xml:space="preserve">Αυτή είναι η παρέμβαση που έχουμε κάνει, νομίζω ότι θα είμαστε </w:t>
      </w:r>
      <w:r>
        <w:rPr>
          <w:rFonts w:eastAsia="Times New Roman" w:cs="Times New Roman"/>
        </w:rPr>
        <w:t xml:space="preserve">σύντομα έτοιμοι να την υλοποιήσουμε και θεωρώ ότι είναι μια παρέμβαση ανακουφιστική για την καθημερινότητα εκατοντάδων χιλιάδων ανθρώπων. </w:t>
      </w:r>
    </w:p>
    <w:p w14:paraId="7A2375DF" w14:textId="77777777" w:rsidR="002A3095" w:rsidRDefault="00B7541C">
      <w:pPr>
        <w:spacing w:after="0" w:line="600" w:lineRule="auto"/>
        <w:ind w:firstLine="720"/>
        <w:contextualSpacing/>
        <w:jc w:val="both"/>
        <w:rPr>
          <w:rFonts w:eastAsia="Times New Roman" w:cs="Times New Roman"/>
        </w:rPr>
      </w:pPr>
      <w:r>
        <w:rPr>
          <w:rFonts w:eastAsia="Times New Roman" w:cs="Times New Roman"/>
          <w:b/>
        </w:rPr>
        <w:t>ΠΡΟΕΔΡΕΥΟΥΣΑ (Αναστασία Χριστοδουλοπούλου):</w:t>
      </w:r>
      <w:r>
        <w:rPr>
          <w:rFonts w:eastAsia="Times New Roman" w:cs="Times New Roman"/>
        </w:rPr>
        <w:t xml:space="preserve"> Κύριε </w:t>
      </w:r>
      <w:proofErr w:type="spellStart"/>
      <w:r>
        <w:rPr>
          <w:rFonts w:eastAsia="Times New Roman" w:cs="Times New Roman"/>
        </w:rPr>
        <w:t>Κεγκέρογλου</w:t>
      </w:r>
      <w:proofErr w:type="spellEnd"/>
      <w:r>
        <w:rPr>
          <w:rFonts w:eastAsia="Times New Roman" w:cs="Times New Roman"/>
        </w:rPr>
        <w:t xml:space="preserve">, έχετε τον λόγο. </w:t>
      </w:r>
    </w:p>
    <w:p w14:paraId="7A2375E0" w14:textId="77777777" w:rsidR="002A3095" w:rsidRDefault="00B7541C">
      <w:pPr>
        <w:spacing w:after="0" w:line="600" w:lineRule="auto"/>
        <w:ind w:firstLine="720"/>
        <w:contextualSpacing/>
        <w:jc w:val="both"/>
        <w:rPr>
          <w:rFonts w:eastAsia="Times New Roman" w:cs="Times New Roman"/>
        </w:rPr>
      </w:pPr>
      <w:r>
        <w:rPr>
          <w:rFonts w:eastAsia="Times New Roman" w:cs="Times New Roman"/>
          <w:b/>
        </w:rPr>
        <w:t>ΒΑΣΙΛΕΙΟΣ ΚΕΓΚΕΡΟΓΛΟΥ:</w:t>
      </w:r>
      <w:r>
        <w:rPr>
          <w:rFonts w:eastAsia="Times New Roman" w:cs="Times New Roman"/>
        </w:rPr>
        <w:t xml:space="preserve"> Κύριε Υπουργέ,</w:t>
      </w:r>
      <w:r>
        <w:rPr>
          <w:rFonts w:eastAsia="Times New Roman" w:cs="Times New Roman"/>
        </w:rPr>
        <w:t xml:space="preserve"> είμαστε στον δέκατο έβδομο μήνα της διακυβέρνησής σας. Δεν είμαστε ούτε στον πρώτο ούτε στον δεύτερο ούτε στον τρίτο. </w:t>
      </w:r>
    </w:p>
    <w:p w14:paraId="7A2375E1" w14:textId="77777777" w:rsidR="002A3095" w:rsidRDefault="00B7541C">
      <w:pPr>
        <w:spacing w:after="0" w:line="600" w:lineRule="auto"/>
        <w:ind w:firstLine="720"/>
        <w:contextualSpacing/>
        <w:jc w:val="both"/>
        <w:rPr>
          <w:rFonts w:eastAsia="Times New Roman" w:cs="Times New Roman"/>
        </w:rPr>
      </w:pPr>
      <w:r>
        <w:rPr>
          <w:rFonts w:eastAsia="Times New Roman" w:cs="Times New Roman"/>
        </w:rPr>
        <w:lastRenderedPageBreak/>
        <w:t>Το πρόβλημα των ανασφάλιστων πολιτών, είτε γιατί έχουν χάσει την ασφαλιστική ικανότητά τους λόγω οφειλών στα ταμεία είτε γιατί δεν είναι</w:t>
      </w:r>
      <w:r>
        <w:rPr>
          <w:rFonts w:eastAsia="Times New Roman" w:cs="Times New Roman"/>
        </w:rPr>
        <w:t xml:space="preserve"> καθόλου ασφαλισμένοι στα ταμεία, ήταν, είναι και θα είναι μεγάλο όσο διαρκεί η κρίση. </w:t>
      </w:r>
    </w:p>
    <w:p w14:paraId="7A2375E2" w14:textId="77777777" w:rsidR="002A3095" w:rsidRDefault="00B7541C">
      <w:pPr>
        <w:spacing w:after="0" w:line="600" w:lineRule="auto"/>
        <w:ind w:firstLine="720"/>
        <w:contextualSpacing/>
        <w:jc w:val="both"/>
        <w:rPr>
          <w:rFonts w:eastAsia="Times New Roman" w:cs="Times New Roman"/>
        </w:rPr>
      </w:pPr>
      <w:r>
        <w:rPr>
          <w:rFonts w:eastAsia="Times New Roman" w:cs="Times New Roman"/>
        </w:rPr>
        <w:t>Αυτό που, κατά την άποψή μου, έπρεπε να κάνετε -και σας το είχα προτείνει- είναι να εκδοθεί αμέσως, με βάση την εξουσιοδοτική που ήδη ίσχυε, η κοινή υπουργική απόφαση -</w:t>
      </w:r>
      <w:r>
        <w:rPr>
          <w:rFonts w:eastAsia="Times New Roman" w:cs="Times New Roman"/>
        </w:rPr>
        <w:t>την οποία και εγώ είχα προσπαθήσει να εκδώσω και δεν τη συνυπέγραφε ο Υπουργός Υγείας, ούτε ο κ. Γεωργιάδης ούτε ο κ. Βορίδης, με αποτέλεσμα να μην έχει εκδοθεί-</w:t>
      </w:r>
      <w:r>
        <w:rPr>
          <w:rFonts w:eastAsia="Times New Roman" w:cs="Times New Roman"/>
        </w:rPr>
        <w:t>,</w:t>
      </w:r>
      <w:r>
        <w:rPr>
          <w:rFonts w:eastAsia="Times New Roman" w:cs="Times New Roman"/>
        </w:rPr>
        <w:t xml:space="preserve"> ούτως ώστε να διευρυνθούν και να διευκολυνθούν και άλλες κατηγορίες, πέρα από τις διακόσιες χ</w:t>
      </w:r>
      <w:r>
        <w:rPr>
          <w:rFonts w:eastAsia="Times New Roman" w:cs="Times New Roman"/>
        </w:rPr>
        <w:t xml:space="preserve">ιλιάδες που έχουν βιβλιάριο οικονομικά αδύναμου πολίτη. Διότι αυτές οι διακόσιες χιλιάδες -όπως είπατε και εσείς- είχαν τη δυνατότητα. </w:t>
      </w:r>
    </w:p>
    <w:p w14:paraId="7A2375E3" w14:textId="77777777" w:rsidR="002A3095" w:rsidRDefault="00B7541C">
      <w:pPr>
        <w:spacing w:line="600" w:lineRule="auto"/>
        <w:ind w:firstLine="720"/>
        <w:contextualSpacing/>
        <w:jc w:val="both"/>
        <w:rPr>
          <w:rFonts w:eastAsia="Times New Roman" w:cs="Times New Roman"/>
          <w:szCs w:val="24"/>
        </w:rPr>
      </w:pPr>
      <w:r>
        <w:rPr>
          <w:rFonts w:eastAsia="Times New Roman" w:cs="Times New Roman"/>
          <w:szCs w:val="24"/>
        </w:rPr>
        <w:t>Άρα η ΚΥΑ μπορούσε να έχει εκδοθεί τον Φεβρουάριο του 2015. Παρ’ όλα αυτά, παρ’ ότι φέρατε έναν χρόνο μετά την εξουσιοδο</w:t>
      </w:r>
      <w:r>
        <w:rPr>
          <w:rFonts w:eastAsia="Times New Roman" w:cs="Times New Roman"/>
          <w:szCs w:val="24"/>
        </w:rPr>
        <w:t xml:space="preserve">τική διάταξη, εμείς την ψηφίσαμε. Άρα μη μας λέτε για διαφορετική στάση της παράταξής μας. Την ψηφίσαμε και είπαμε ότι, παρ’ ότι δεν χρειαζόταν, την ψηφίζουμε για να μην </w:t>
      </w:r>
      <w:r>
        <w:rPr>
          <w:rFonts w:eastAsia="Times New Roman" w:cs="Times New Roman"/>
          <w:szCs w:val="24"/>
        </w:rPr>
        <w:lastRenderedPageBreak/>
        <w:t>υπάρχει καμ</w:t>
      </w:r>
      <w:r>
        <w:rPr>
          <w:rFonts w:eastAsia="Times New Roman" w:cs="Times New Roman"/>
          <w:szCs w:val="24"/>
        </w:rPr>
        <w:t>μ</w:t>
      </w:r>
      <w:r>
        <w:rPr>
          <w:rFonts w:eastAsia="Times New Roman" w:cs="Times New Roman"/>
          <w:szCs w:val="24"/>
        </w:rPr>
        <w:t>ία αμφιβολία. Άλλο πράγμα χρειαζόταν. Το φέρατε τελικά τον Μάρτιο αυτό που</w:t>
      </w:r>
      <w:r>
        <w:rPr>
          <w:rFonts w:eastAsia="Times New Roman" w:cs="Times New Roman"/>
          <w:szCs w:val="24"/>
        </w:rPr>
        <w:t xml:space="preserve"> χρειαζόταν, ολοκληρωμένο.</w:t>
      </w:r>
    </w:p>
    <w:p w14:paraId="7A2375E4" w14:textId="77777777" w:rsidR="002A3095" w:rsidRDefault="00B7541C">
      <w:pPr>
        <w:spacing w:line="600" w:lineRule="auto"/>
        <w:ind w:firstLine="720"/>
        <w:contextualSpacing/>
        <w:jc w:val="both"/>
        <w:rPr>
          <w:rFonts w:eastAsia="Times New Roman" w:cs="Times New Roman"/>
          <w:szCs w:val="24"/>
        </w:rPr>
      </w:pPr>
      <w:r>
        <w:rPr>
          <w:rFonts w:eastAsia="Times New Roman" w:cs="Times New Roman"/>
          <w:szCs w:val="24"/>
        </w:rPr>
        <w:t xml:space="preserve"> Σε κάθε περίπτωση</w:t>
      </w:r>
      <w:r>
        <w:rPr>
          <w:rFonts w:eastAsia="Times New Roman" w:cs="Times New Roman"/>
          <w:szCs w:val="24"/>
        </w:rPr>
        <w:t>,</w:t>
      </w:r>
      <w:r>
        <w:rPr>
          <w:rFonts w:eastAsia="Times New Roman" w:cs="Times New Roman"/>
          <w:szCs w:val="24"/>
        </w:rPr>
        <w:t xml:space="preserve"> σήμερα είναι η πρώτη φορά που παραδέχεσθε ότι αυτοί οι οποίοι θα έχουν δωρεάν φάρμακα θα είναι αυτοί που είχαν και βιβλιάριο απορίας, οι οικονομικά αδύναμοι πολίτες και ανασφάλιστοι, η ίδια κατηγορία, συν ενδε</w:t>
      </w:r>
      <w:r>
        <w:rPr>
          <w:rFonts w:eastAsia="Times New Roman" w:cs="Times New Roman"/>
          <w:szCs w:val="24"/>
        </w:rPr>
        <w:t xml:space="preserve">χομένως κάποιους που είναι στο πρόγραμμα ανθρωπιστικής κρίσης και δεν ανήκουν στους άπορους, πράγμα το οποίο δεν συμβαίνει. Οι άποροι, οι οικονομικά αδύναμοι είναι αυτοί που εντάσσονται και στο ένα πρόγραμμα και στο άλλο, άρα μικρός αριθμός πιθανόν να μην </w:t>
      </w:r>
      <w:r>
        <w:rPr>
          <w:rFonts w:eastAsia="Times New Roman" w:cs="Times New Roman"/>
          <w:szCs w:val="24"/>
        </w:rPr>
        <w:t xml:space="preserve">ενέπιπτε σε αυτή την κατηγορία. </w:t>
      </w:r>
    </w:p>
    <w:p w14:paraId="7A2375E5" w14:textId="77777777" w:rsidR="002A3095" w:rsidRDefault="00B7541C">
      <w:pPr>
        <w:spacing w:line="600" w:lineRule="auto"/>
        <w:ind w:firstLine="720"/>
        <w:contextualSpacing/>
        <w:jc w:val="both"/>
        <w:rPr>
          <w:rFonts w:eastAsia="Times New Roman" w:cs="Times New Roman"/>
          <w:szCs w:val="24"/>
        </w:rPr>
      </w:pPr>
      <w:r>
        <w:rPr>
          <w:rFonts w:eastAsia="Times New Roman" w:cs="Times New Roman"/>
          <w:szCs w:val="24"/>
        </w:rPr>
        <w:t xml:space="preserve">Σε κάθε περίπτωση εγώ δεν θέλω να συγκρίνω με το παλιό γιατί χρειαζόταν μία αναμόρφωση. Ούτως ή άλλως είχα φτιάξει, όπως ξέρετε, και το σχέδιο της απόφασης. </w:t>
      </w:r>
    </w:p>
    <w:p w14:paraId="7A2375E6" w14:textId="77777777" w:rsidR="002A3095" w:rsidRDefault="00B7541C">
      <w:pPr>
        <w:spacing w:line="600" w:lineRule="auto"/>
        <w:ind w:firstLine="720"/>
        <w:contextualSpacing/>
        <w:jc w:val="both"/>
        <w:rPr>
          <w:rFonts w:eastAsia="Times New Roman" w:cs="Times New Roman"/>
          <w:szCs w:val="24"/>
        </w:rPr>
      </w:pPr>
      <w:r>
        <w:rPr>
          <w:rFonts w:eastAsia="Times New Roman" w:cs="Times New Roman"/>
          <w:szCs w:val="24"/>
        </w:rPr>
        <w:lastRenderedPageBreak/>
        <w:t>Αυτό που ρωτάω εγώ σήμερα είναι: Από τον Φεβρουάριο έστω που ισχύ</w:t>
      </w:r>
      <w:r>
        <w:rPr>
          <w:rFonts w:eastAsia="Times New Roman" w:cs="Times New Roman"/>
          <w:szCs w:val="24"/>
        </w:rPr>
        <w:t>ει ο νόμος, αυτοί οι οποίοι ανήκουν σε αυτή την κατηγορία, για την οποία προβλέπεται εντελώς δωρεάν ιατροφαρμακευτική περίθαλψη και έχουν πληρώσει το 25% είτε για φάρμακα είτε για ιατρικές εξετάσεις στον ιδιώτη ή για οποιαδήποτε άλλη παροχή, θα δικαιούνται</w:t>
      </w:r>
      <w:r>
        <w:rPr>
          <w:rFonts w:eastAsia="Times New Roman" w:cs="Times New Roman"/>
          <w:szCs w:val="24"/>
        </w:rPr>
        <w:t xml:space="preserve"> να τα ζητήσουν αναδρομικά; Θα καλυφθούν αυτοί οι άνθρωποι; Και βεβαίως θα ήθελα να μας πείτε πότε εκτιμάτε ότι θα είναι έτοιμο το σύστημα. Είχατε πει 1η Ιουνίου, το αναβάλατε, το πήγατε 15 Ιουλίου. Αυτή η ημερομηνία νομίζετε ότι θα είναι και τελική ή θα χ</w:t>
      </w:r>
      <w:r>
        <w:rPr>
          <w:rFonts w:eastAsia="Times New Roman" w:cs="Times New Roman"/>
          <w:szCs w:val="24"/>
        </w:rPr>
        <w:t>ρειαστεί κι άλλος χρόνος;</w:t>
      </w:r>
    </w:p>
    <w:p w14:paraId="7A2375E7" w14:textId="77777777" w:rsidR="002A3095" w:rsidRDefault="00B7541C">
      <w:pPr>
        <w:spacing w:line="600" w:lineRule="auto"/>
        <w:ind w:firstLine="720"/>
        <w:contextualSpacing/>
        <w:jc w:val="both"/>
        <w:rPr>
          <w:rFonts w:eastAsia="Times New Roman" w:cs="Times New Roman"/>
          <w:szCs w:val="24"/>
        </w:rPr>
      </w:pPr>
      <w:r>
        <w:rPr>
          <w:rFonts w:eastAsia="Times New Roman" w:cs="Times New Roman"/>
          <w:szCs w:val="24"/>
        </w:rPr>
        <w:t>Τ</w:t>
      </w:r>
      <w:r>
        <w:rPr>
          <w:rFonts w:eastAsia="Times New Roman" w:cs="Times New Roman"/>
          <w:szCs w:val="24"/>
        </w:rPr>
        <w:t xml:space="preserve">έλος, ένα συγκριτικό στοιχείο: Για </w:t>
      </w:r>
      <w:r>
        <w:rPr>
          <w:rFonts w:eastAsia="Times New Roman" w:cs="Times New Roman"/>
          <w:szCs w:val="24"/>
        </w:rPr>
        <w:t>δυόμισι</w:t>
      </w:r>
      <w:r>
        <w:rPr>
          <w:rFonts w:eastAsia="Times New Roman" w:cs="Times New Roman"/>
          <w:szCs w:val="24"/>
        </w:rPr>
        <w:t xml:space="preserve"> εκατομμύρια ανασφάλιστους, που λέτε ότι καλύπτονται από αυτή τη διάταξη, προβλέπονται 100 εκατομμύρια, απ’ ό,τι θυμάμαι. Για τα υπόλοιπα </w:t>
      </w:r>
      <w:proofErr w:type="spellStart"/>
      <w:r>
        <w:rPr>
          <w:rFonts w:eastAsia="Times New Roman" w:cs="Times New Roman"/>
          <w:szCs w:val="24"/>
        </w:rPr>
        <w:t>επτάμισι</w:t>
      </w:r>
      <w:proofErr w:type="spellEnd"/>
      <w:r>
        <w:rPr>
          <w:rFonts w:eastAsia="Times New Roman" w:cs="Times New Roman"/>
          <w:szCs w:val="24"/>
        </w:rPr>
        <w:t xml:space="preserve"> εκατομμύρια γιατί χρειάζονται 2,7 εκατομμύρια –τόσος είναι ο προϋπολογισμός του ΕΟΠΥΥ- για την ίδια παροχή; Εάν λογαριάσετε ανά άτομο θα δείτε ότι ή τα 100 εκατομμύρια είναι ελάχιστα έως μηδαμινά και δεν φτάνουν είτε τα 2,7 εκατομμύρια είναι υπέρογκα και </w:t>
      </w:r>
      <w:r>
        <w:rPr>
          <w:rFonts w:eastAsia="Times New Roman" w:cs="Times New Roman"/>
          <w:szCs w:val="24"/>
        </w:rPr>
        <w:t xml:space="preserve">κατασπαταλώνται. Τι από τα δύο συμβαίνει; </w:t>
      </w:r>
    </w:p>
    <w:p w14:paraId="7A2375E8" w14:textId="77777777" w:rsidR="002A3095" w:rsidRDefault="00B7541C">
      <w:pPr>
        <w:spacing w:line="600" w:lineRule="auto"/>
        <w:ind w:firstLine="720"/>
        <w:contextualSpacing/>
        <w:jc w:val="both"/>
        <w:rPr>
          <w:rFonts w:eastAsia="Times New Roman" w:cs="Times New Roman"/>
          <w:szCs w:val="24"/>
        </w:rPr>
      </w:pPr>
      <w:r>
        <w:rPr>
          <w:rFonts w:eastAsia="Times New Roman" w:cs="Times New Roman"/>
          <w:szCs w:val="24"/>
        </w:rPr>
        <w:lastRenderedPageBreak/>
        <w:t>Εγώ πιστεύω ότι τα 100 εκατομμύρια</w:t>
      </w:r>
      <w:r>
        <w:rPr>
          <w:rFonts w:eastAsia="Times New Roman" w:cs="Times New Roman"/>
          <w:szCs w:val="24"/>
        </w:rPr>
        <w:t>,</w:t>
      </w:r>
      <w:r>
        <w:rPr>
          <w:rFonts w:eastAsia="Times New Roman" w:cs="Times New Roman"/>
          <w:szCs w:val="24"/>
        </w:rPr>
        <w:t xml:space="preserve"> τα οποία έχετε προβλέψει</w:t>
      </w:r>
      <w:r>
        <w:rPr>
          <w:rFonts w:eastAsia="Times New Roman" w:cs="Times New Roman"/>
          <w:szCs w:val="24"/>
        </w:rPr>
        <w:t>,</w:t>
      </w:r>
      <w:r>
        <w:rPr>
          <w:rFonts w:eastAsia="Times New Roman" w:cs="Times New Roman"/>
          <w:szCs w:val="24"/>
        </w:rPr>
        <w:t xml:space="preserve"> δεν είναι για </w:t>
      </w:r>
      <w:r>
        <w:rPr>
          <w:rFonts w:eastAsia="Times New Roman" w:cs="Times New Roman"/>
          <w:szCs w:val="24"/>
        </w:rPr>
        <w:t>δυόμισι</w:t>
      </w:r>
      <w:r>
        <w:rPr>
          <w:rFonts w:eastAsia="Times New Roman" w:cs="Times New Roman"/>
          <w:szCs w:val="24"/>
        </w:rPr>
        <w:t xml:space="preserve"> εκατομμύρια ανασφάλιστους, πρώτον, γιατί δεν υπάρχουν </w:t>
      </w:r>
      <w:r>
        <w:rPr>
          <w:rFonts w:eastAsia="Times New Roman" w:cs="Times New Roman"/>
          <w:szCs w:val="24"/>
        </w:rPr>
        <w:t xml:space="preserve">δυόμισι </w:t>
      </w:r>
      <w:r>
        <w:rPr>
          <w:rFonts w:eastAsia="Times New Roman" w:cs="Times New Roman"/>
          <w:szCs w:val="24"/>
        </w:rPr>
        <w:t>εκατομμύρια ανασφάλιστοι, είναι πολύ μικρότερος ο αριθμός. Όμως, ακ</w:t>
      </w:r>
      <w:r>
        <w:rPr>
          <w:rFonts w:eastAsia="Times New Roman" w:cs="Times New Roman"/>
          <w:szCs w:val="24"/>
        </w:rPr>
        <w:t>όμα και στην περίπτωση του μικρότερου αριθμού</w:t>
      </w:r>
      <w:r>
        <w:rPr>
          <w:rFonts w:eastAsia="Times New Roman" w:cs="Times New Roman"/>
          <w:szCs w:val="24"/>
        </w:rPr>
        <w:t>,</w:t>
      </w:r>
      <w:r>
        <w:rPr>
          <w:rFonts w:eastAsia="Times New Roman" w:cs="Times New Roman"/>
          <w:szCs w:val="24"/>
        </w:rPr>
        <w:t xml:space="preserve"> δεν καλύπτουν τις ανάγκες τα 100 εκατομμύρια. Πρέπει, κατά την άποψή μου, να αυξηθεί το ποσό. Και επειδή δεν καλύπτεται</w:t>
      </w:r>
      <w:r>
        <w:rPr>
          <w:rFonts w:eastAsia="Times New Roman" w:cs="Times New Roman"/>
          <w:szCs w:val="24"/>
        </w:rPr>
        <w:t>,</w:t>
      </w:r>
      <w:r>
        <w:rPr>
          <w:rFonts w:eastAsia="Times New Roman" w:cs="Times New Roman"/>
          <w:szCs w:val="24"/>
        </w:rPr>
        <w:t xml:space="preserve"> γι’ αυτό κωλυσιεργείτε όσον αφορά την εφαρμογή. </w:t>
      </w:r>
    </w:p>
    <w:p w14:paraId="7A2375E9" w14:textId="77777777" w:rsidR="002A3095" w:rsidRDefault="00B7541C">
      <w:pPr>
        <w:spacing w:line="600" w:lineRule="auto"/>
        <w:ind w:firstLine="720"/>
        <w:contextualSpacing/>
        <w:jc w:val="both"/>
        <w:rPr>
          <w:rFonts w:eastAsia="Times New Roman" w:cs="Times New Roman"/>
          <w:szCs w:val="24"/>
        </w:rPr>
      </w:pPr>
      <w:r>
        <w:rPr>
          <w:rFonts w:eastAsia="Times New Roman" w:cs="Times New Roman"/>
          <w:szCs w:val="24"/>
        </w:rPr>
        <w:t>Κάνω τώρα εγώ μια απλή σκέψη, αναρωτιέμ</w:t>
      </w:r>
      <w:r>
        <w:rPr>
          <w:rFonts w:eastAsia="Times New Roman" w:cs="Times New Roman"/>
          <w:szCs w:val="24"/>
        </w:rPr>
        <w:t>αι: Γιατί δεν εφαρμόζεται το σύστημα; Γιατί</w:t>
      </w:r>
      <w:r>
        <w:rPr>
          <w:rFonts w:eastAsia="Times New Roman" w:cs="Times New Roman"/>
          <w:szCs w:val="24"/>
        </w:rPr>
        <w:t>,</w:t>
      </w:r>
      <w:r>
        <w:rPr>
          <w:rFonts w:eastAsia="Times New Roman" w:cs="Times New Roman"/>
          <w:szCs w:val="24"/>
        </w:rPr>
        <w:t xml:space="preserve"> εάν αρχίσει να εφαρμόζεται</w:t>
      </w:r>
      <w:r>
        <w:rPr>
          <w:rFonts w:eastAsia="Times New Roman" w:cs="Times New Roman"/>
          <w:szCs w:val="24"/>
        </w:rPr>
        <w:t>,</w:t>
      </w:r>
      <w:r>
        <w:rPr>
          <w:rFonts w:eastAsia="Times New Roman" w:cs="Times New Roman"/>
          <w:szCs w:val="24"/>
        </w:rPr>
        <w:t xml:space="preserve"> δεν φτάνουν αυτά τα 100 εκατομμύρια. Πρέπει να βάλει κι άλλα. Προφανώς δεν τα έχει και σου λέει «όσο αργότερα ξεκινήσει</w:t>
      </w:r>
      <w:r>
        <w:rPr>
          <w:rFonts w:eastAsia="Times New Roman" w:cs="Times New Roman"/>
          <w:szCs w:val="24"/>
        </w:rPr>
        <w:t>,</w:t>
      </w:r>
      <w:r>
        <w:rPr>
          <w:rFonts w:eastAsia="Times New Roman" w:cs="Times New Roman"/>
          <w:szCs w:val="24"/>
        </w:rPr>
        <w:t xml:space="preserve"> τόσο το καλύτερο». Αν είναι κάτι άλλο, πείτε </w:t>
      </w:r>
      <w:proofErr w:type="spellStart"/>
      <w:r>
        <w:rPr>
          <w:rFonts w:eastAsia="Times New Roman" w:cs="Times New Roman"/>
          <w:szCs w:val="24"/>
        </w:rPr>
        <w:t>τ</w:t>
      </w:r>
      <w:r>
        <w:rPr>
          <w:rFonts w:eastAsia="Times New Roman" w:cs="Times New Roman"/>
          <w:szCs w:val="24"/>
        </w:rPr>
        <w:t>ό</w:t>
      </w:r>
      <w:proofErr w:type="spellEnd"/>
      <w:r>
        <w:rPr>
          <w:rFonts w:eastAsia="Times New Roman" w:cs="Times New Roman"/>
          <w:szCs w:val="24"/>
        </w:rPr>
        <w:t xml:space="preserve"> μας. Αν μάλιστ</w:t>
      </w:r>
      <w:r>
        <w:rPr>
          <w:rFonts w:eastAsia="Times New Roman" w:cs="Times New Roman"/>
          <w:szCs w:val="24"/>
        </w:rPr>
        <w:t>α αναδρομικά δώσετε πίσω τα χρήματα στους ανθρώπους που τα πλήρωσαν, τότε κάνω λάθος εγώ</w:t>
      </w:r>
      <w:r>
        <w:rPr>
          <w:rFonts w:eastAsia="Times New Roman" w:cs="Times New Roman"/>
          <w:szCs w:val="24"/>
        </w:rPr>
        <w:t>,</w:t>
      </w:r>
      <w:r>
        <w:rPr>
          <w:rFonts w:eastAsia="Times New Roman" w:cs="Times New Roman"/>
          <w:szCs w:val="24"/>
        </w:rPr>
        <w:t xml:space="preserve"> γιατί και αρκούν τα 100 εκατομμύρια και δεν είχατε τέτοια πρόθεση. </w:t>
      </w:r>
    </w:p>
    <w:p w14:paraId="7A2375EA" w14:textId="77777777" w:rsidR="002A3095" w:rsidRDefault="00B7541C">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7A2375EB" w14:textId="77777777" w:rsidR="002A3095" w:rsidRDefault="00B7541C">
      <w:pPr>
        <w:spacing w:line="600" w:lineRule="auto"/>
        <w:ind w:firstLine="720"/>
        <w:contextualSpacing/>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Κύριε Υπουργέ, έχετε τον λόγο.</w:t>
      </w:r>
    </w:p>
    <w:p w14:paraId="7A2375EC" w14:textId="77777777" w:rsidR="002A3095" w:rsidRDefault="00B7541C">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ΑΝΔΡΕΑΣ ΞΑΝΘΟΣ (Υπουργός Υγείας): </w:t>
      </w:r>
      <w:r>
        <w:rPr>
          <w:rFonts w:eastAsia="Times New Roman" w:cs="Times New Roman"/>
          <w:szCs w:val="24"/>
        </w:rPr>
        <w:t>Κατ’ αρχάς να πω ότι αυτή την περίοδο είναι σε ισχύ το βιβλιάριο απορίας.</w:t>
      </w:r>
    </w:p>
    <w:p w14:paraId="7A2375ED" w14:textId="77777777" w:rsidR="002A3095" w:rsidRDefault="00B7541C">
      <w:pPr>
        <w:spacing w:line="600" w:lineRule="auto"/>
        <w:ind w:firstLine="720"/>
        <w:contextualSpacing/>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Για όσους το είχαν ήδη εκδώσει. Οι νέοι δεν μπορούν.</w:t>
      </w:r>
    </w:p>
    <w:p w14:paraId="7A2375EE" w14:textId="77777777" w:rsidR="002A3095" w:rsidRDefault="00B7541C">
      <w:pPr>
        <w:spacing w:line="600" w:lineRule="auto"/>
        <w:ind w:firstLine="720"/>
        <w:contextualSpacing/>
        <w:jc w:val="both"/>
        <w:rPr>
          <w:rFonts w:eastAsia="Times New Roman" w:cs="Times New Roman"/>
          <w:szCs w:val="24"/>
        </w:rPr>
      </w:pPr>
      <w:r>
        <w:rPr>
          <w:rFonts w:eastAsia="Times New Roman" w:cs="Times New Roman"/>
          <w:b/>
          <w:szCs w:val="24"/>
        </w:rPr>
        <w:t xml:space="preserve">ΑΝΔΡΕΑΣ ΞΑΝΘΟΣ (Υπουργός Υγείας): </w:t>
      </w:r>
      <w:r>
        <w:rPr>
          <w:rFonts w:eastAsia="Times New Roman" w:cs="Times New Roman"/>
          <w:szCs w:val="24"/>
        </w:rPr>
        <w:t>Αυτοί λοιπόν που είχαν βιβλιάριο απορί</w:t>
      </w:r>
      <w:r>
        <w:rPr>
          <w:rFonts w:eastAsia="Times New Roman" w:cs="Times New Roman"/>
          <w:szCs w:val="24"/>
        </w:rPr>
        <w:t xml:space="preserve">ας, κύριε </w:t>
      </w:r>
      <w:proofErr w:type="spellStart"/>
      <w:r>
        <w:rPr>
          <w:rFonts w:eastAsia="Times New Roman" w:cs="Times New Roman"/>
          <w:szCs w:val="24"/>
        </w:rPr>
        <w:t>Κεγκέρογλου</w:t>
      </w:r>
      <w:proofErr w:type="spellEnd"/>
      <w:r>
        <w:rPr>
          <w:rFonts w:eastAsia="Times New Roman" w:cs="Times New Roman"/>
          <w:szCs w:val="24"/>
        </w:rPr>
        <w:t>, δικαιούνται, συνεχίζουν να παίρνουν τα φάρμακά τους δωρεάν από τα φαρμακεία των νοσοκομείων. Όταν γίνει μετάβαση στο άλλο καθεστώς</w:t>
      </w:r>
      <w:r>
        <w:rPr>
          <w:rFonts w:eastAsia="Times New Roman" w:cs="Times New Roman"/>
          <w:szCs w:val="24"/>
        </w:rPr>
        <w:t>,</w:t>
      </w:r>
      <w:r>
        <w:rPr>
          <w:rFonts w:eastAsia="Times New Roman" w:cs="Times New Roman"/>
          <w:szCs w:val="24"/>
        </w:rPr>
        <w:t xml:space="preserve"> θα συνεχίσουν να τα παίρνουν δωρεάν. Γι’ αυτούς, λοιπόν, που αυτή την περίοδο θα μπορούσαν να ενταχθο</w:t>
      </w:r>
      <w:r>
        <w:rPr>
          <w:rFonts w:eastAsia="Times New Roman" w:cs="Times New Roman"/>
          <w:szCs w:val="24"/>
        </w:rPr>
        <w:t>ύν σε αυτή τη ρύθμιση και δεν έχει ακόμα ετοιμαστεί το σύστημα, προφανώς δεν υπάρχει φαντάζομαι δυνατότητα αναδρομικής επιστροφής. Εδώ και χρόνια δεν είχαν αυτή τη δυνατότητα. Εμείς τώρα θα τους τη δώσουμε</w:t>
      </w:r>
      <w:r>
        <w:rPr>
          <w:rFonts w:eastAsia="Times New Roman" w:cs="Times New Roman"/>
          <w:szCs w:val="24"/>
        </w:rPr>
        <w:t>,</w:t>
      </w:r>
      <w:r>
        <w:rPr>
          <w:rFonts w:eastAsia="Times New Roman" w:cs="Times New Roman"/>
          <w:szCs w:val="24"/>
        </w:rPr>
        <w:t xml:space="preserve"> από τη στιγμή που θα είναι έτοιμο το σύστημα.</w:t>
      </w:r>
    </w:p>
    <w:p w14:paraId="7A2375EF" w14:textId="77777777" w:rsidR="002A3095" w:rsidRDefault="00B7541C">
      <w:pPr>
        <w:spacing w:line="600" w:lineRule="auto"/>
        <w:ind w:firstLine="720"/>
        <w:contextualSpacing/>
        <w:jc w:val="both"/>
        <w:rPr>
          <w:rFonts w:eastAsia="Times New Roman" w:cs="Times New Roman"/>
          <w:szCs w:val="24"/>
        </w:rPr>
      </w:pPr>
      <w:r>
        <w:rPr>
          <w:rFonts w:eastAsia="Times New Roman" w:cs="Times New Roman"/>
          <w:b/>
          <w:szCs w:val="24"/>
        </w:rPr>
        <w:t>ΒΑΣ</w:t>
      </w:r>
      <w:r>
        <w:rPr>
          <w:rFonts w:eastAsia="Times New Roman" w:cs="Times New Roman"/>
          <w:b/>
          <w:szCs w:val="24"/>
        </w:rPr>
        <w:t>ΙΛΕΙΟΣ ΚΕΓΚΕΡΟΓΛΟΥ:</w:t>
      </w:r>
      <w:r>
        <w:rPr>
          <w:rFonts w:eastAsia="Times New Roman" w:cs="Times New Roman"/>
          <w:szCs w:val="24"/>
        </w:rPr>
        <w:t xml:space="preserve"> Θα μπορούσαν να είχαν εκδώσει βιβλιάριο.           </w:t>
      </w:r>
    </w:p>
    <w:p w14:paraId="7A2375F0" w14:textId="77777777" w:rsidR="002A3095" w:rsidRDefault="00B7541C">
      <w:pPr>
        <w:spacing w:line="600" w:lineRule="auto"/>
        <w:ind w:firstLine="720"/>
        <w:contextualSpacing/>
        <w:jc w:val="both"/>
        <w:rPr>
          <w:rFonts w:eastAsia="Times New Roman" w:cs="Times New Roman"/>
          <w:szCs w:val="24"/>
        </w:rPr>
      </w:pPr>
      <w:r>
        <w:rPr>
          <w:rFonts w:eastAsia="Times New Roman" w:cs="Times New Roman"/>
          <w:b/>
          <w:szCs w:val="24"/>
        </w:rPr>
        <w:lastRenderedPageBreak/>
        <w:t>ΑΝΔΡΕΑΣ ΞΑΝΘΟΣ (Υπουργός Υγείας):</w:t>
      </w:r>
      <w:r>
        <w:rPr>
          <w:rFonts w:eastAsia="Times New Roman" w:cs="Times New Roman"/>
          <w:szCs w:val="24"/>
        </w:rPr>
        <w:t xml:space="preserve"> Αυτή η ρύθμιση, κατά την άποψή μου, θα μπορούσε να είχε γίνει από τη στιγμή που δημιουργήθηκε η κρίση και να έχει διασφαλίσει η </w:t>
      </w:r>
      <w:r>
        <w:rPr>
          <w:rFonts w:eastAsia="Times New Roman" w:cs="Times New Roman"/>
          <w:szCs w:val="24"/>
        </w:rPr>
        <w:t>π</w:t>
      </w:r>
      <w:r>
        <w:rPr>
          <w:rFonts w:eastAsia="Times New Roman" w:cs="Times New Roman"/>
          <w:szCs w:val="24"/>
        </w:rPr>
        <w:t>ολιτεία, το κράτος κα</w:t>
      </w:r>
      <w:r>
        <w:rPr>
          <w:rFonts w:eastAsia="Times New Roman" w:cs="Times New Roman"/>
          <w:szCs w:val="24"/>
        </w:rPr>
        <w:t>ι το ασφαλιστικό σύστημα ότι δεν θα βρεθούν άνθρωποι ακάλυπτοι υγειονομικά</w:t>
      </w:r>
      <w:r>
        <w:rPr>
          <w:rFonts w:eastAsia="Times New Roman" w:cs="Times New Roman"/>
          <w:szCs w:val="24"/>
        </w:rPr>
        <w:t>,</w:t>
      </w:r>
      <w:r>
        <w:rPr>
          <w:rFonts w:eastAsia="Times New Roman" w:cs="Times New Roman"/>
          <w:szCs w:val="24"/>
        </w:rPr>
        <w:t xml:space="preserve"> επειδή θα χάσουν την ασφάλισή τους. Αυτό δεν έγινε και διογκώθηκε το πρόβλημα. Κάποια στιγμή ο προηγούμενος Πρόεδρος του ΕΟΠΥΥ είχε μιλήσει για </w:t>
      </w:r>
      <w:r>
        <w:rPr>
          <w:rFonts w:eastAsia="Times New Roman" w:cs="Times New Roman"/>
          <w:szCs w:val="24"/>
        </w:rPr>
        <w:t xml:space="preserve">τρία εκατομμύρια εκατό χιλιάδες </w:t>
      </w:r>
      <w:r>
        <w:rPr>
          <w:rFonts w:eastAsia="Times New Roman" w:cs="Times New Roman"/>
          <w:szCs w:val="24"/>
        </w:rPr>
        <w:t>ανασ</w:t>
      </w:r>
      <w:r>
        <w:rPr>
          <w:rFonts w:eastAsia="Times New Roman" w:cs="Times New Roman"/>
          <w:szCs w:val="24"/>
        </w:rPr>
        <w:t xml:space="preserve">φάλιστους πολίτες. Τα τελευταία στοιχεία των </w:t>
      </w:r>
      <w:r>
        <w:rPr>
          <w:rFonts w:eastAsia="Times New Roman" w:cs="Times New Roman"/>
          <w:szCs w:val="24"/>
        </w:rPr>
        <w:t>τ</w:t>
      </w:r>
      <w:r>
        <w:rPr>
          <w:rFonts w:eastAsia="Times New Roman" w:cs="Times New Roman"/>
          <w:szCs w:val="24"/>
        </w:rPr>
        <w:t>αμείων, παρ</w:t>
      </w:r>
      <w:r>
        <w:rPr>
          <w:rFonts w:eastAsia="Times New Roman" w:cs="Times New Roman"/>
          <w:szCs w:val="24"/>
        </w:rPr>
        <w:t xml:space="preserve">’ </w:t>
      </w:r>
      <w:r>
        <w:rPr>
          <w:rFonts w:eastAsia="Times New Roman" w:cs="Times New Roman"/>
          <w:szCs w:val="24"/>
        </w:rPr>
        <w:t>ότι δεν υπάρχει ακριβής αριθμός</w:t>
      </w:r>
      <w:r>
        <w:rPr>
          <w:rFonts w:eastAsia="Times New Roman" w:cs="Times New Roman"/>
          <w:szCs w:val="24"/>
        </w:rPr>
        <w:t xml:space="preserve">, </w:t>
      </w:r>
      <w:r>
        <w:rPr>
          <w:rFonts w:eastAsia="Times New Roman" w:cs="Times New Roman"/>
          <w:szCs w:val="24"/>
        </w:rPr>
        <w:t>αυτή είναι η αλήθεια</w:t>
      </w:r>
      <w:r>
        <w:rPr>
          <w:rFonts w:eastAsia="Times New Roman" w:cs="Times New Roman"/>
          <w:szCs w:val="24"/>
        </w:rPr>
        <w:t>,</w:t>
      </w:r>
      <w:r>
        <w:rPr>
          <w:rFonts w:eastAsia="Times New Roman" w:cs="Times New Roman"/>
          <w:szCs w:val="24"/>
        </w:rPr>
        <w:t xml:space="preserve"> κυμαίνονται ανάμεσα στα 2,2 με 2,5 εκατομμύρια. Αυτή είναι η εικόνα που είχαμε μέχρι πρότινος, και η ουσία είναι η εξής.</w:t>
      </w:r>
    </w:p>
    <w:p w14:paraId="7A2375F1" w14:textId="77777777" w:rsidR="002A3095" w:rsidRDefault="00B7541C">
      <w:pPr>
        <w:spacing w:line="600" w:lineRule="auto"/>
        <w:ind w:firstLine="720"/>
        <w:contextualSpacing/>
        <w:jc w:val="both"/>
        <w:rPr>
          <w:rFonts w:eastAsia="Times New Roman" w:cs="Times New Roman"/>
          <w:szCs w:val="24"/>
        </w:rPr>
      </w:pPr>
      <w:r>
        <w:rPr>
          <w:rFonts w:eastAsia="Times New Roman" w:cs="Times New Roman"/>
          <w:szCs w:val="24"/>
        </w:rPr>
        <w:t>Ένα μέρος από αυτούς,</w:t>
      </w:r>
      <w:r>
        <w:rPr>
          <w:rFonts w:eastAsia="Times New Roman" w:cs="Times New Roman"/>
          <w:szCs w:val="24"/>
        </w:rPr>
        <w:t xml:space="preserve"> κύριε </w:t>
      </w:r>
      <w:proofErr w:type="spellStart"/>
      <w:r>
        <w:rPr>
          <w:rFonts w:eastAsia="Times New Roman" w:cs="Times New Roman"/>
          <w:szCs w:val="24"/>
        </w:rPr>
        <w:t>Κεγκέρογλου</w:t>
      </w:r>
      <w:proofErr w:type="spellEnd"/>
      <w:r>
        <w:rPr>
          <w:rFonts w:eastAsia="Times New Roman" w:cs="Times New Roman"/>
          <w:szCs w:val="24"/>
        </w:rPr>
        <w:t xml:space="preserve">, όταν είχε σοβαρό και επείγον πρόβλημα υγείας, προφανώς νοσηλευόταν στο δημόσιο νοσοκομείο. Το πρόβλημα ήταν, πρώτον, ότι υπήρχε το φίλτρο της τριμελούς επιτροπής, η οποία έπρεπε να </w:t>
      </w:r>
      <w:proofErr w:type="spellStart"/>
      <w:r>
        <w:rPr>
          <w:rFonts w:eastAsia="Times New Roman" w:cs="Times New Roman"/>
          <w:szCs w:val="24"/>
        </w:rPr>
        <w:t>προεγκρίνει</w:t>
      </w:r>
      <w:proofErr w:type="spellEnd"/>
      <w:r>
        <w:rPr>
          <w:rFonts w:eastAsia="Times New Roman" w:cs="Times New Roman"/>
          <w:szCs w:val="24"/>
        </w:rPr>
        <w:t xml:space="preserve"> τη νοσηλεία, με κατεύθυνση από τα νοσοκομεί</w:t>
      </w:r>
      <w:r>
        <w:rPr>
          <w:rFonts w:eastAsia="Times New Roman" w:cs="Times New Roman"/>
          <w:szCs w:val="24"/>
        </w:rPr>
        <w:t xml:space="preserve">α να </w:t>
      </w:r>
      <w:r>
        <w:rPr>
          <w:rFonts w:eastAsia="Times New Roman" w:cs="Times New Roman"/>
          <w:szCs w:val="24"/>
        </w:rPr>
        <w:lastRenderedPageBreak/>
        <w:t>μην εγκρίνει ακριβές νοσηλείες σε ανασφάλιστους ανθρώπους και μάλιστα επί ποινή να υπάρξει πειθαρχική δίωξη των μελών αυτών των επιτροπών. Αυτά τα λέει πολύ σαφώς η διάταξη του προηγούμενου νόμου.</w:t>
      </w:r>
    </w:p>
    <w:p w14:paraId="7A2375F2" w14:textId="77777777" w:rsidR="002A3095" w:rsidRDefault="00B7541C">
      <w:pPr>
        <w:spacing w:line="600" w:lineRule="auto"/>
        <w:ind w:firstLine="720"/>
        <w:contextualSpacing/>
        <w:jc w:val="both"/>
        <w:rPr>
          <w:rFonts w:eastAsia="Times New Roman" w:cs="Times New Roman"/>
          <w:szCs w:val="24"/>
        </w:rPr>
      </w:pPr>
      <w:r>
        <w:rPr>
          <w:rFonts w:eastAsia="Times New Roman" w:cs="Times New Roman"/>
          <w:szCs w:val="24"/>
        </w:rPr>
        <w:t>Επίσης, ένα μεγάλο μέρος από αυτούς τους πολίτες νοσηλ</w:t>
      </w:r>
      <w:r>
        <w:rPr>
          <w:rFonts w:eastAsia="Times New Roman" w:cs="Times New Roman"/>
          <w:szCs w:val="24"/>
        </w:rPr>
        <w:t xml:space="preserve">ευόταν και υποχρεωνόταν από τις διοικήσεις των νοσοκομείων –από τα λογιστήρια και τα γραφεία κίνησης- να υπογράφει δήλωση αποδοχής χρέους και το νοσήλιο να μεταφέρεται ως οφειλή στη ΔΟΥ. Αυτό συνέβαινε, κύριε </w:t>
      </w:r>
      <w:proofErr w:type="spellStart"/>
      <w:r>
        <w:rPr>
          <w:rFonts w:eastAsia="Times New Roman" w:cs="Times New Roman"/>
          <w:szCs w:val="24"/>
        </w:rPr>
        <w:t>Κεγκέρογλου</w:t>
      </w:r>
      <w:proofErr w:type="spellEnd"/>
      <w:r>
        <w:rPr>
          <w:rFonts w:eastAsia="Times New Roman" w:cs="Times New Roman"/>
          <w:szCs w:val="24"/>
        </w:rPr>
        <w:t xml:space="preserve">. Έχει </w:t>
      </w:r>
      <w:proofErr w:type="spellStart"/>
      <w:r>
        <w:rPr>
          <w:rFonts w:eastAsia="Times New Roman" w:cs="Times New Roman"/>
          <w:szCs w:val="24"/>
        </w:rPr>
        <w:t>υπερπολλαπλασιαστεί</w:t>
      </w:r>
      <w:proofErr w:type="spellEnd"/>
      <w:r>
        <w:rPr>
          <w:rFonts w:eastAsia="Times New Roman" w:cs="Times New Roman"/>
          <w:szCs w:val="24"/>
        </w:rPr>
        <w:t xml:space="preserve"> το χρέος </w:t>
      </w:r>
      <w:r>
        <w:rPr>
          <w:rFonts w:eastAsia="Times New Roman" w:cs="Times New Roman"/>
          <w:szCs w:val="24"/>
        </w:rPr>
        <w:t>των πολιτών</w:t>
      </w:r>
      <w:r>
        <w:rPr>
          <w:rFonts w:eastAsia="Times New Roman" w:cs="Times New Roman"/>
          <w:szCs w:val="24"/>
        </w:rPr>
        <w:t>,</w:t>
      </w:r>
      <w:r>
        <w:rPr>
          <w:rFonts w:eastAsia="Times New Roman" w:cs="Times New Roman"/>
          <w:szCs w:val="24"/>
        </w:rPr>
        <w:t xml:space="preserve"> οι οποίοι πραγματικά είχαν οικονομική αδυναμία, εξαιτίας της νοσηλείας την οποία υπέστησαν για κάποιο διάστημα στο δημόσιο σύστημα υγείας. Με αυτή την έννοια, δεν μπορεί να γίνεται σύγκριση ανάμεσα στον πληθυσμό αυτόν. </w:t>
      </w:r>
    </w:p>
    <w:p w14:paraId="7A2375F3" w14:textId="77777777" w:rsidR="002A3095" w:rsidRDefault="00B7541C">
      <w:pPr>
        <w:spacing w:line="600" w:lineRule="auto"/>
        <w:ind w:firstLine="720"/>
        <w:contextualSpacing/>
        <w:jc w:val="both"/>
        <w:rPr>
          <w:rFonts w:eastAsia="Times New Roman" w:cs="Times New Roman"/>
          <w:szCs w:val="24"/>
        </w:rPr>
      </w:pPr>
      <w:r>
        <w:rPr>
          <w:rFonts w:eastAsia="Times New Roman" w:cs="Times New Roman"/>
          <w:szCs w:val="24"/>
        </w:rPr>
        <w:lastRenderedPageBreak/>
        <w:t>Ένα άλλο στοιχείο επίση</w:t>
      </w:r>
      <w:r>
        <w:rPr>
          <w:rFonts w:eastAsia="Times New Roman" w:cs="Times New Roman"/>
          <w:szCs w:val="24"/>
        </w:rPr>
        <w:t>ς σημαντικό είναι ότι αυτός ο πληθυσμός είναι κατά βάση πληθυσμός παραγωγικής ηλικίας. Δεν αφορά υπερήλικες ανθρώπους</w:t>
      </w:r>
      <w:r>
        <w:rPr>
          <w:rFonts w:eastAsia="Times New Roman" w:cs="Times New Roman"/>
          <w:szCs w:val="24"/>
        </w:rPr>
        <w:t>,</w:t>
      </w:r>
      <w:r>
        <w:rPr>
          <w:rFonts w:eastAsia="Times New Roman" w:cs="Times New Roman"/>
          <w:szCs w:val="24"/>
        </w:rPr>
        <w:t xml:space="preserve"> που είναι συνταξιούχοι και συνήθως έχουν ασφάλιση. Άρα ο πληθυσμός αυτός δεν κάνει χρήση των υπηρεσιών του συστήματος υγείας με την ίδια </w:t>
      </w:r>
      <w:r>
        <w:rPr>
          <w:rFonts w:eastAsia="Times New Roman" w:cs="Times New Roman"/>
          <w:szCs w:val="24"/>
        </w:rPr>
        <w:t>συχνότητα που κάνει ο υπόλοιπος πληθυσμός.</w:t>
      </w:r>
    </w:p>
    <w:p w14:paraId="7A2375F4" w14:textId="77777777" w:rsidR="002A3095" w:rsidRDefault="00B7541C">
      <w:pPr>
        <w:spacing w:line="600" w:lineRule="auto"/>
        <w:ind w:firstLine="720"/>
        <w:contextualSpacing/>
        <w:jc w:val="both"/>
        <w:rPr>
          <w:rFonts w:eastAsia="Times New Roman" w:cs="Times New Roman"/>
          <w:szCs w:val="24"/>
        </w:rPr>
      </w:pPr>
      <w:r>
        <w:rPr>
          <w:rFonts w:eastAsia="Times New Roman" w:cs="Times New Roman"/>
          <w:szCs w:val="24"/>
        </w:rPr>
        <w:t xml:space="preserve">Νομίζω, λοιπόν, ότι δεν είναι συγκρίσιμα τα μεγέθη, γι’ αυτό δεν πάει </w:t>
      </w:r>
      <w:proofErr w:type="spellStart"/>
      <w:r>
        <w:rPr>
          <w:rFonts w:eastAsia="Times New Roman" w:cs="Times New Roman"/>
          <w:szCs w:val="24"/>
        </w:rPr>
        <w:t>μοναδιαία</w:t>
      </w:r>
      <w:proofErr w:type="spellEnd"/>
      <w:r>
        <w:rPr>
          <w:rFonts w:eastAsia="Times New Roman" w:cs="Times New Roman"/>
          <w:szCs w:val="24"/>
        </w:rPr>
        <w:t xml:space="preserve"> ανά άτομο το κόστος. Δεν βγήκε με αυτόν τον τρόπο. Είναι μια εκτίμηση αυτή. Εμείς ζητήσαμε από τον ΕΟΠΥΥ να συνδράμει στη δημοσιονομι</w:t>
      </w:r>
      <w:r>
        <w:rPr>
          <w:rFonts w:eastAsia="Times New Roman" w:cs="Times New Roman"/>
          <w:szCs w:val="24"/>
        </w:rPr>
        <w:t>κή κάλυψη αυτού του μέτρου, φυσικά από κοινού με τον κρατικό προϋπολογισμό.</w:t>
      </w:r>
    </w:p>
    <w:p w14:paraId="7A2375F5" w14:textId="77777777" w:rsidR="002A3095" w:rsidRDefault="00B7541C">
      <w:pPr>
        <w:spacing w:line="600" w:lineRule="auto"/>
        <w:ind w:firstLine="720"/>
        <w:contextualSpacing/>
        <w:jc w:val="both"/>
        <w:rPr>
          <w:rFonts w:eastAsia="Times New Roman" w:cs="Times New Roman"/>
          <w:szCs w:val="24"/>
        </w:rPr>
      </w:pPr>
      <w:r>
        <w:rPr>
          <w:rFonts w:eastAsia="Times New Roman" w:cs="Times New Roman"/>
          <w:szCs w:val="24"/>
        </w:rPr>
        <w:t xml:space="preserve">Εν πάση </w:t>
      </w:r>
      <w:proofErr w:type="spellStart"/>
      <w:r>
        <w:rPr>
          <w:rFonts w:eastAsia="Times New Roman" w:cs="Times New Roman"/>
          <w:szCs w:val="24"/>
        </w:rPr>
        <w:t>περιπτώσει</w:t>
      </w:r>
      <w:proofErr w:type="spellEnd"/>
      <w:r>
        <w:rPr>
          <w:rFonts w:eastAsia="Times New Roman" w:cs="Times New Roman"/>
          <w:szCs w:val="24"/>
        </w:rPr>
        <w:t>, είναι σίγουρο ότι ο κρατικός προϋπολογισμός ούτως ή αλλέως θα καλύψει την όποια νοσηλεία, εργαστηριακή εξέταση και θεραπεία χρειαστεί</w:t>
      </w:r>
      <w:r>
        <w:rPr>
          <w:rFonts w:eastAsia="Times New Roman" w:cs="Times New Roman"/>
          <w:szCs w:val="24"/>
        </w:rPr>
        <w:t>,</w:t>
      </w:r>
      <w:r>
        <w:rPr>
          <w:rFonts w:eastAsia="Times New Roman" w:cs="Times New Roman"/>
          <w:szCs w:val="24"/>
        </w:rPr>
        <w:t xml:space="preserve"> στο δημόσιο σύστημα υγεία</w:t>
      </w:r>
      <w:r>
        <w:rPr>
          <w:rFonts w:eastAsia="Times New Roman" w:cs="Times New Roman"/>
          <w:szCs w:val="24"/>
        </w:rPr>
        <w:t xml:space="preserve">ς, για ανθρώπους οι οποίοι πραγματικά μέχρι όλο το προηγούμενο διάστημα ήταν ανασφαλείς απέναντι στον κίνδυνο για τη ζωή, απέναντι σε μια σοβαρή αρρώστια. Αυτή είναι η πραγματικότητα. </w:t>
      </w:r>
    </w:p>
    <w:p w14:paraId="7A2375F6" w14:textId="77777777" w:rsidR="002A3095" w:rsidRDefault="00B7541C">
      <w:pPr>
        <w:spacing w:line="600" w:lineRule="auto"/>
        <w:ind w:firstLine="720"/>
        <w:contextualSpacing/>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Πότε εκτιμάτε ότι θα ξεκινήσει;</w:t>
      </w:r>
    </w:p>
    <w:p w14:paraId="7A2375F7" w14:textId="77777777" w:rsidR="002A3095" w:rsidRDefault="00B7541C">
      <w:pPr>
        <w:spacing w:line="600" w:lineRule="auto"/>
        <w:ind w:firstLine="720"/>
        <w:contextualSpacing/>
        <w:jc w:val="both"/>
        <w:rPr>
          <w:rFonts w:eastAsia="Times New Roman" w:cs="Times New Roman"/>
          <w:szCs w:val="24"/>
        </w:rPr>
      </w:pPr>
      <w:r>
        <w:rPr>
          <w:rFonts w:eastAsia="Times New Roman" w:cs="Times New Roman"/>
          <w:b/>
          <w:szCs w:val="24"/>
        </w:rPr>
        <w:lastRenderedPageBreak/>
        <w:t>ΑΝΔΡΕΑΣ ΞΑΝΘΟΣ (</w:t>
      </w:r>
      <w:r>
        <w:rPr>
          <w:rFonts w:eastAsia="Times New Roman" w:cs="Times New Roman"/>
          <w:b/>
          <w:szCs w:val="24"/>
        </w:rPr>
        <w:t>Υπουργός Υγείας):</w:t>
      </w:r>
      <w:r>
        <w:rPr>
          <w:rFonts w:eastAsia="Times New Roman" w:cs="Times New Roman"/>
          <w:szCs w:val="24"/>
        </w:rPr>
        <w:t xml:space="preserve"> Νομίζω ότι εμείς ξεκαθαρίσαμε ότι δεν μπορούσαμε να δώσουμε δωρεάν φάρμακα σε όλο</w:t>
      </w:r>
      <w:r>
        <w:rPr>
          <w:rFonts w:eastAsia="Times New Roman" w:cs="Times New Roman"/>
          <w:szCs w:val="24"/>
        </w:rPr>
        <w:t>ν</w:t>
      </w:r>
      <w:r>
        <w:rPr>
          <w:rFonts w:eastAsia="Times New Roman" w:cs="Times New Roman"/>
          <w:szCs w:val="24"/>
        </w:rPr>
        <w:t xml:space="preserve"> τον ανασφάλιστο πληθυσμό. Επιλέξαμε το πιο </w:t>
      </w:r>
      <w:proofErr w:type="spellStart"/>
      <w:r>
        <w:rPr>
          <w:rFonts w:eastAsia="Times New Roman" w:cs="Times New Roman"/>
          <w:szCs w:val="24"/>
        </w:rPr>
        <w:t>φτωχοποιημένο</w:t>
      </w:r>
      <w:proofErr w:type="spellEnd"/>
      <w:r>
        <w:rPr>
          <w:rFonts w:eastAsia="Times New Roman" w:cs="Times New Roman"/>
          <w:szCs w:val="24"/>
        </w:rPr>
        <w:t xml:space="preserve"> κομμάτι, το πιο οικονομικά αδύναμο από αυτόν τον πληθυσμό και διασφαλίζουμε ότι θα έχει δωρεάν φάρ</w:t>
      </w:r>
      <w:r>
        <w:rPr>
          <w:rFonts w:eastAsia="Times New Roman" w:cs="Times New Roman"/>
          <w:szCs w:val="24"/>
        </w:rPr>
        <w:t>μακα.</w:t>
      </w:r>
    </w:p>
    <w:p w14:paraId="7A2375F8" w14:textId="77777777" w:rsidR="002A3095" w:rsidRDefault="00B7541C">
      <w:pPr>
        <w:spacing w:line="600" w:lineRule="auto"/>
        <w:ind w:firstLine="720"/>
        <w:contextualSpacing/>
        <w:jc w:val="both"/>
        <w:rPr>
          <w:rFonts w:eastAsia="Times New Roman" w:cs="Times New Roman"/>
          <w:szCs w:val="24"/>
        </w:rPr>
      </w:pPr>
      <w:r>
        <w:rPr>
          <w:rFonts w:eastAsia="Times New Roman" w:cs="Times New Roman"/>
          <w:szCs w:val="24"/>
        </w:rPr>
        <w:t xml:space="preserve">Ξέρω ότι γίνονται εντατικές προσπάθειες αυτές τις ημέρες ανάμεσα στις συναρμόδιες </w:t>
      </w:r>
      <w:r>
        <w:rPr>
          <w:rFonts w:eastAsia="Times New Roman" w:cs="Times New Roman"/>
          <w:szCs w:val="24"/>
        </w:rPr>
        <w:t>Υ</w:t>
      </w:r>
      <w:r>
        <w:rPr>
          <w:rFonts w:eastAsia="Times New Roman" w:cs="Times New Roman"/>
          <w:szCs w:val="24"/>
        </w:rPr>
        <w:t>πηρεσίες. Η διαβεβαίωση που έχω είναι ότι στις 15 Ιουλίου θα μπορέσει να λειτουργήσει το σύστημα χωρίς πρόβλημα.</w:t>
      </w:r>
    </w:p>
    <w:p w14:paraId="7A2375F9" w14:textId="77777777" w:rsidR="002A3095" w:rsidRDefault="00B7541C">
      <w:pPr>
        <w:spacing w:line="600" w:lineRule="auto"/>
        <w:ind w:firstLine="720"/>
        <w:contextualSpacing/>
        <w:jc w:val="both"/>
        <w:rPr>
          <w:rFonts w:eastAsia="Times New Roman" w:cs="Times New Roman"/>
          <w:szCs w:val="24"/>
        </w:rPr>
      </w:pPr>
      <w:r>
        <w:rPr>
          <w:rFonts w:eastAsia="Times New Roman"/>
          <w:b/>
          <w:bCs/>
        </w:rPr>
        <w:t>ΠΡΟΕΔΡΕΥΟΥΣΑ (Αναστασία Χριστοδουλοπούλου):</w:t>
      </w:r>
      <w:r>
        <w:rPr>
          <w:rFonts w:eastAsia="Times New Roman" w:cs="Times New Roman"/>
          <w:szCs w:val="24"/>
        </w:rPr>
        <w:t xml:space="preserve"> Ευχαριστώ.</w:t>
      </w:r>
    </w:p>
    <w:p w14:paraId="7A2375FA" w14:textId="77777777" w:rsidR="002A3095" w:rsidRDefault="00B7541C">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ολοκληρώνοντας τον κοινοβουλευτικό έλεγχο, θα ήθελα να πω για μία ακόμη φορά ότι αυτός είναι άσκηση σαφήνειας και χρόνου. Δεν πρέπει να παραπονείται κανείς, διότι αυτά λέει ο Κανονισμός. Βάζει ασκήσεις χρόνου. Μπορείτε να είσ</w:t>
      </w:r>
      <w:r>
        <w:rPr>
          <w:rFonts w:eastAsia="Times New Roman" w:cs="Times New Roman"/>
          <w:szCs w:val="24"/>
        </w:rPr>
        <w:t xml:space="preserve">τε σαφείς και </w:t>
      </w:r>
      <w:r>
        <w:rPr>
          <w:rFonts w:eastAsia="Times New Roman" w:cs="Times New Roman"/>
          <w:szCs w:val="24"/>
        </w:rPr>
        <w:t>περιεκτικοί</w:t>
      </w:r>
      <w:r>
        <w:rPr>
          <w:rFonts w:eastAsia="Times New Roman" w:cs="Times New Roman"/>
          <w:szCs w:val="24"/>
        </w:rPr>
        <w:t xml:space="preserve"> στον χρόνο που </w:t>
      </w:r>
      <w:r>
        <w:rPr>
          <w:rFonts w:eastAsia="Times New Roman" w:cs="Times New Roman"/>
          <w:szCs w:val="24"/>
        </w:rPr>
        <w:lastRenderedPageBreak/>
        <w:t>ορίζεται; Ειδάλλως, τα παράπονα, οι διαμαρτυρίες, οι συγκρίσεις και όλα αυτά είναι για άλλους ανθρώπους σε άλλους χώρους και όχι μέσα στη Βουλή. Έτσι, για να εξηγούμαστε και να παίρνετε και την ευθύνη όλοι.</w:t>
      </w:r>
    </w:p>
    <w:p w14:paraId="7A2375FB" w14:textId="77777777" w:rsidR="002A3095" w:rsidRDefault="00B7541C">
      <w:pPr>
        <w:spacing w:line="600" w:lineRule="auto"/>
        <w:ind w:firstLine="720"/>
        <w:contextualSpacing/>
        <w:jc w:val="both"/>
        <w:rPr>
          <w:rFonts w:eastAsia="Times New Roman" w:cs="Times New Roman"/>
          <w:szCs w:val="24"/>
        </w:rPr>
      </w:pPr>
      <w:r>
        <w:rPr>
          <w:rFonts w:eastAsia="Times New Roman" w:cs="Times New Roman"/>
          <w:szCs w:val="24"/>
        </w:rPr>
        <w:t>Στο σημε</w:t>
      </w:r>
      <w:r>
        <w:rPr>
          <w:rFonts w:eastAsia="Times New Roman" w:cs="Times New Roman"/>
          <w:szCs w:val="24"/>
        </w:rPr>
        <w:t>ίο αυτό ολοκληρώθηκε η συζήτηση των επικαίρων ερωτήσεων.</w:t>
      </w:r>
    </w:p>
    <w:p w14:paraId="7A2375FC" w14:textId="77777777" w:rsidR="002A3095" w:rsidRDefault="00B7541C">
      <w:pPr>
        <w:spacing w:line="600" w:lineRule="auto"/>
        <w:ind w:firstLine="720"/>
        <w:contextualSpacing/>
        <w:jc w:val="both"/>
        <w:rPr>
          <w:rFonts w:eastAsia="Times New Roman" w:cs="Times New Roman"/>
          <w:szCs w:val="24"/>
        </w:rPr>
      </w:pPr>
      <w:r>
        <w:rPr>
          <w:rFonts w:eastAsia="Times New Roman" w:cs="Times New Roman"/>
          <w:szCs w:val="24"/>
        </w:rPr>
        <w:t>Κ</w:t>
      </w:r>
      <w:r>
        <w:rPr>
          <w:rFonts w:eastAsia="Times New Roman" w:cs="Times New Roman"/>
          <w:szCs w:val="24"/>
        </w:rPr>
        <w:t>υρίες και κ</w:t>
      </w:r>
      <w:r>
        <w:rPr>
          <w:rFonts w:eastAsia="Times New Roman" w:cs="Times New Roman"/>
          <w:szCs w:val="24"/>
        </w:rPr>
        <w:t>ύριοι συνάδελφοι, δέχεστε στο σημείο αυτό να λύσουμε τη συνεδρίαση;</w:t>
      </w:r>
    </w:p>
    <w:p w14:paraId="7A2375FD" w14:textId="77777777" w:rsidR="002A3095" w:rsidRDefault="00B7541C">
      <w:pPr>
        <w:spacing w:line="600" w:lineRule="auto"/>
        <w:ind w:firstLine="720"/>
        <w:contextualSpacing/>
        <w:jc w:val="both"/>
        <w:rPr>
          <w:rFonts w:eastAsia="Times New Roman" w:cs="Times New Roman"/>
          <w:szCs w:val="24"/>
        </w:rPr>
      </w:pPr>
      <w:r>
        <w:rPr>
          <w:rFonts w:eastAsia="Times New Roman" w:cs="Times New Roman"/>
          <w:b/>
          <w:bCs/>
          <w:szCs w:val="24"/>
        </w:rPr>
        <w:t xml:space="preserve">ΟΛΟΙ ΟΙ ΒΟΥΛΕΥΤΕΣ: </w:t>
      </w:r>
      <w:r>
        <w:rPr>
          <w:rFonts w:eastAsia="Times New Roman" w:cs="Times New Roman"/>
          <w:szCs w:val="24"/>
        </w:rPr>
        <w:t>Μάλιστα, μάλιστα.</w:t>
      </w:r>
    </w:p>
    <w:p w14:paraId="7A2375FE" w14:textId="77777777" w:rsidR="002A3095" w:rsidRDefault="00B7541C">
      <w:pPr>
        <w:spacing w:line="600" w:lineRule="auto"/>
        <w:ind w:firstLine="720"/>
        <w:contextualSpacing/>
        <w:jc w:val="both"/>
        <w:rPr>
          <w:rFonts w:eastAsia="Times New Roman" w:cs="Times New Roman"/>
          <w:szCs w:val="24"/>
        </w:rPr>
      </w:pPr>
      <w:r>
        <w:rPr>
          <w:rFonts w:eastAsia="Times New Roman"/>
          <w:b/>
          <w:bCs/>
        </w:rPr>
        <w:t>ΠΡΟΕΔΡΕΥΟΥΣΑ (Αναστασία Χριστοδουλοπούλου):</w:t>
      </w:r>
      <w:r>
        <w:rPr>
          <w:rFonts w:eastAsia="Times New Roman" w:cs="Times New Roman"/>
          <w:szCs w:val="24"/>
        </w:rPr>
        <w:t xml:space="preserve"> Με τη συναίνεση του Σώματος και ώρα 20.24΄ </w:t>
      </w:r>
      <w:proofErr w:type="spellStart"/>
      <w:r>
        <w:rPr>
          <w:rFonts w:eastAsia="Times New Roman" w:cs="Times New Roman"/>
          <w:szCs w:val="24"/>
        </w:rPr>
        <w:t>λύεται</w:t>
      </w:r>
      <w:proofErr w:type="spellEnd"/>
      <w:r>
        <w:rPr>
          <w:rFonts w:eastAsia="Times New Roman" w:cs="Times New Roman"/>
          <w:szCs w:val="24"/>
        </w:rPr>
        <w:t xml:space="preserve"> η συνεδρίαση για την</w:t>
      </w:r>
      <w:r>
        <w:rPr>
          <w:rFonts w:eastAsia="Times New Roman" w:cs="Times New Roman"/>
          <w:szCs w:val="24"/>
        </w:rPr>
        <w:t xml:space="preserve"> προσεχή</w:t>
      </w:r>
      <w:r>
        <w:rPr>
          <w:rFonts w:eastAsia="Times New Roman" w:cs="Times New Roman"/>
          <w:szCs w:val="24"/>
        </w:rPr>
        <w:t xml:space="preserve"> Τετάρτη 6 Ιουλίου 2016 και ώρα 10.00΄, με αντικείμενο εργασιών του Σώματος</w:t>
      </w:r>
      <w:r>
        <w:rPr>
          <w:rFonts w:eastAsia="Times New Roman" w:cs="Times New Roman"/>
          <w:szCs w:val="24"/>
        </w:rPr>
        <w:t>:</w:t>
      </w:r>
      <w:r>
        <w:rPr>
          <w:rFonts w:eastAsia="Times New Roman" w:cs="Times New Roman"/>
          <w:szCs w:val="24"/>
        </w:rPr>
        <w:t xml:space="preserve"> νομοθετική εργασία, σύμφωνα με την ημερήσια διάταξη που έχει διανεμηθεί. </w:t>
      </w:r>
    </w:p>
    <w:p w14:paraId="7A2375FF" w14:textId="77777777" w:rsidR="002A3095" w:rsidRDefault="00B7541C">
      <w:pPr>
        <w:spacing w:line="600" w:lineRule="auto"/>
        <w:ind w:firstLine="720"/>
        <w:contextualSpacing/>
        <w:jc w:val="both"/>
        <w:rPr>
          <w:rFonts w:eastAsia="Times New Roman" w:cs="Times New Roman"/>
          <w:szCs w:val="24"/>
        </w:rPr>
      </w:pPr>
      <w:r>
        <w:rPr>
          <w:rFonts w:eastAsia="Times New Roman" w:cs="Times New Roman"/>
          <w:b/>
          <w:bCs/>
          <w:szCs w:val="24"/>
        </w:rPr>
        <w:t xml:space="preserve">    Ο ΠΡΟΕΔΡΟΣ            </w:t>
      </w:r>
      <w:r>
        <w:rPr>
          <w:rFonts w:eastAsia="Times New Roman" w:cs="Times New Roman"/>
          <w:b/>
          <w:bCs/>
          <w:szCs w:val="24"/>
        </w:rPr>
        <w:t xml:space="preserve">                                            ΟΙ ΓΡΑΜΜΑΤΕΙΣ</w:t>
      </w:r>
      <w:r>
        <w:rPr>
          <w:rFonts w:eastAsia="Times New Roman" w:cs="Times New Roman"/>
          <w:szCs w:val="24"/>
        </w:rPr>
        <w:t xml:space="preserve">  </w:t>
      </w:r>
    </w:p>
    <w:sectPr w:rsidR="002A3095">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A1"/>
    <w:family w:val="swiss"/>
    <w:pitch w:val="variable"/>
    <w:sig w:usb0="E10022FF" w:usb1="C000E47F" w:usb2="00000029" w:usb3="00000000" w:csb0="000001DF" w:csb1="00000000"/>
  </w:font>
  <w:font w:name="Calibri Light">
    <w:panose1 w:val="020F0302020204030204"/>
    <w:charset w:val="A1"/>
    <w:family w:val="swiss"/>
    <w:pitch w:val="variable"/>
    <w:sig w:usb0="A00002EF" w:usb1="4000207B" w:usb2="00000000" w:usb3="00000000" w:csb0="0000019F" w:csb1="00000000"/>
  </w:font>
  <w:font w:name="Calibri">
    <w:panose1 w:val="020F0502020204030204"/>
    <w:charset w:val="A1"/>
    <w:family w:val="swiss"/>
    <w:pitch w:val="variable"/>
    <w:sig w:usb0="E10002FF" w:usb1="4000ACFF" w:usb2="00000009"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ocumentProtection w:edit="trackedChanges" w:enforcement="1" w:cryptProviderType="rsaFull" w:cryptAlgorithmClass="hash" w:cryptAlgorithmType="typeAny" w:cryptAlgorithmSid="4" w:cryptSpinCount="50000" w:hash="B25GLW4xsWleSVFOiTBdaYQptz8=" w:salt="I7aoWwc6wdVcCx06/bPNAg=="/>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3095"/>
    <w:rsid w:val="00037F10"/>
    <w:rsid w:val="00202A97"/>
    <w:rsid w:val="002A3095"/>
    <w:rsid w:val="00B7541C"/>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37420"/>
  <w15:docId w15:val="{CBC12D77-3805-4B39-B858-6EF68B5F2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9D2D4F"/>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9D2D4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278</MetadataID>
    <Session xmlns="641f345b-441b-4b81-9152-adc2e73ba5e1">Α´</Session>
    <Date xmlns="641f345b-441b-4b81-9152-adc2e73ba5e1">2016-07-03T21:00:00+00:00</Date>
    <Status xmlns="641f345b-441b-4b81-9152-adc2e73ba5e1">
      <Url>http://srv-sp1/praktika/Lists/Incoming_Metadata/EditForm.aspx?ID=278&amp;Source=/praktika/Recordings_Library/Forms/AllItems.aspx</Url>
      <Description>Δημοσιεύτηκε</Description>
    </Status>
    <Meeting xmlns="641f345b-441b-4b81-9152-adc2e73ba5e1">ΡΝΣΤ´</Meeting>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8006F70-843B-4E9F-8045-CF436CD79C98}">
  <ds:schemaRefs>
    <ds:schemaRef ds:uri="http://schemas.microsoft.com/office/2006/documentManagement/types"/>
    <ds:schemaRef ds:uri="http://www.w3.org/XML/1998/namespace"/>
    <ds:schemaRef ds:uri="http://purl.org/dc/elements/1.1/"/>
    <ds:schemaRef ds:uri="641f345b-441b-4b81-9152-adc2e73ba5e1"/>
    <ds:schemaRef ds:uri="http://purl.org/dc/terms/"/>
    <ds:schemaRef ds:uri="http://schemas.openxmlformats.org/package/2006/metadata/core-properties"/>
    <ds:schemaRef ds:uri="http://schemas.microsoft.com/office/infopath/2007/PartnerControls"/>
    <ds:schemaRef ds:uri="http://schemas.microsoft.com/office/2006/metadata/properties"/>
    <ds:schemaRef ds:uri="http://purl.org/dc/dcmitype/"/>
  </ds:schemaRefs>
</ds:datastoreItem>
</file>

<file path=customXml/itemProps2.xml><?xml version="1.0" encoding="utf-8"?>
<ds:datastoreItem xmlns:ds="http://schemas.openxmlformats.org/officeDocument/2006/customXml" ds:itemID="{D7E7B9D5-F5F0-4445-89FA-81B60EA647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F1742E0-5642-4627-A914-AE0DCF869A6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108</Pages>
  <Words>20392</Words>
  <Characters>110117</Characters>
  <Application>Microsoft Office Word</Application>
  <DocSecurity>0</DocSecurity>
  <Lines>917</Lines>
  <Paragraphs>260</Paragraphs>
  <ScaleCrop>false</ScaleCrop>
  <HeadingPairs>
    <vt:vector size="2" baseType="variant">
      <vt:variant>
        <vt:lpstr>Τίτλος</vt:lpstr>
      </vt:variant>
      <vt:variant>
        <vt:i4>1</vt:i4>
      </vt:variant>
    </vt:vector>
  </HeadingPairs>
  <TitlesOfParts>
    <vt:vector size="1" baseType="lpstr">
      <vt:lpstr/>
    </vt:vector>
  </TitlesOfParts>
  <Company>Microsoft</Company>
  <LinksUpToDate>false</LinksUpToDate>
  <CharactersWithSpaces>130249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2016-07-13T07:06:00Z</dcterms:created>
  <dcterms:modified xsi:type="dcterms:W3CDTF">2016-07-13T07:06:00Z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