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5E623" w14:textId="77777777" w:rsidR="00D319C2" w:rsidRPr="00D319C2" w:rsidRDefault="00D319C2" w:rsidP="00D319C2">
      <w:pPr>
        <w:spacing w:after="0" w:line="360" w:lineRule="auto"/>
        <w:rPr>
          <w:ins w:id="0" w:author="Φλούδα Χριστίνα" w:date="2018-12-04T13:49:00Z"/>
          <w:rFonts w:eastAsia="Times New Roman"/>
          <w:szCs w:val="24"/>
          <w:lang w:eastAsia="en-US"/>
        </w:rPr>
      </w:pPr>
      <w:bookmarkStart w:id="1" w:name="_GoBack"/>
      <w:bookmarkEnd w:id="1"/>
      <w:ins w:id="2" w:author="Φλούδα Χριστίνα" w:date="2018-12-04T13:49:00Z">
        <w:r w:rsidRPr="00D319C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F6A9998" w14:textId="77777777" w:rsidR="00D319C2" w:rsidRPr="00D319C2" w:rsidRDefault="00D319C2" w:rsidP="00D319C2">
      <w:pPr>
        <w:spacing w:after="0" w:line="360" w:lineRule="auto"/>
        <w:rPr>
          <w:ins w:id="3" w:author="Φλούδα Χριστίνα" w:date="2018-12-04T13:49:00Z"/>
          <w:rFonts w:eastAsia="Times New Roman"/>
          <w:szCs w:val="24"/>
          <w:lang w:eastAsia="en-US"/>
        </w:rPr>
      </w:pPr>
    </w:p>
    <w:p w14:paraId="27931DA2" w14:textId="77777777" w:rsidR="00D319C2" w:rsidRPr="00D319C2" w:rsidRDefault="00D319C2" w:rsidP="00D319C2">
      <w:pPr>
        <w:spacing w:after="0" w:line="360" w:lineRule="auto"/>
        <w:rPr>
          <w:ins w:id="4" w:author="Φλούδα Χριστίνα" w:date="2018-12-04T13:49:00Z"/>
          <w:rFonts w:eastAsia="Times New Roman"/>
          <w:szCs w:val="24"/>
          <w:lang w:eastAsia="en-US"/>
        </w:rPr>
      </w:pPr>
      <w:ins w:id="5" w:author="Φλούδα Χριστίνα" w:date="2018-12-04T13:49:00Z">
        <w:r w:rsidRPr="00D319C2">
          <w:rPr>
            <w:rFonts w:eastAsia="Times New Roman"/>
            <w:szCs w:val="24"/>
            <w:lang w:eastAsia="en-US"/>
          </w:rPr>
          <w:t>ΠΙΝΑΚΑΣ ΠΕΡΙΕΧΟΜΕΝΩΝ</w:t>
        </w:r>
      </w:ins>
    </w:p>
    <w:p w14:paraId="51E49948" w14:textId="77777777" w:rsidR="00D319C2" w:rsidRPr="00D319C2" w:rsidRDefault="00D319C2" w:rsidP="00D319C2">
      <w:pPr>
        <w:spacing w:after="0" w:line="360" w:lineRule="auto"/>
        <w:rPr>
          <w:ins w:id="6" w:author="Φλούδα Χριστίνα" w:date="2018-12-04T13:49:00Z"/>
          <w:rFonts w:eastAsia="Times New Roman"/>
          <w:szCs w:val="24"/>
          <w:lang w:eastAsia="en-US"/>
        </w:rPr>
      </w:pPr>
      <w:ins w:id="7" w:author="Φλούδα Χριστίνα" w:date="2018-12-04T13:49:00Z">
        <w:r w:rsidRPr="00D319C2">
          <w:rPr>
            <w:rFonts w:eastAsia="Times New Roman"/>
            <w:szCs w:val="24"/>
            <w:lang w:eastAsia="en-US"/>
          </w:rPr>
          <w:t xml:space="preserve">ΙΖ΄ ΠΕΡΙΟΔΟΣ </w:t>
        </w:r>
      </w:ins>
    </w:p>
    <w:p w14:paraId="49D9394B" w14:textId="77777777" w:rsidR="00D319C2" w:rsidRPr="00D319C2" w:rsidRDefault="00D319C2" w:rsidP="00D319C2">
      <w:pPr>
        <w:spacing w:after="0" w:line="360" w:lineRule="auto"/>
        <w:rPr>
          <w:ins w:id="8" w:author="Φλούδα Χριστίνα" w:date="2018-12-04T13:49:00Z"/>
          <w:rFonts w:eastAsia="Times New Roman"/>
          <w:szCs w:val="24"/>
          <w:lang w:eastAsia="en-US"/>
        </w:rPr>
      </w:pPr>
      <w:ins w:id="9" w:author="Φλούδα Χριστίνα" w:date="2018-12-04T13:49:00Z">
        <w:r w:rsidRPr="00D319C2">
          <w:rPr>
            <w:rFonts w:eastAsia="Times New Roman"/>
            <w:szCs w:val="24"/>
            <w:lang w:eastAsia="en-US"/>
          </w:rPr>
          <w:t>ΠΡΟΕΔΡΕΥΟΜΕΝΗΣ ΚΟΙΝΟΒΟΥΛΕΥΤΙΚΗΣ ΔΗΜΟΚΡΑΤΙΑΣ</w:t>
        </w:r>
      </w:ins>
    </w:p>
    <w:p w14:paraId="2D77DFCB" w14:textId="77777777" w:rsidR="00D319C2" w:rsidRPr="00D319C2" w:rsidRDefault="00D319C2" w:rsidP="00D319C2">
      <w:pPr>
        <w:spacing w:after="0" w:line="360" w:lineRule="auto"/>
        <w:rPr>
          <w:ins w:id="10" w:author="Φλούδα Χριστίνα" w:date="2018-12-04T13:49:00Z"/>
          <w:rFonts w:eastAsia="Times New Roman"/>
          <w:szCs w:val="24"/>
          <w:lang w:eastAsia="en-US"/>
        </w:rPr>
      </w:pPr>
      <w:ins w:id="11" w:author="Φλούδα Χριστίνα" w:date="2018-12-04T13:49:00Z">
        <w:r w:rsidRPr="00D319C2">
          <w:rPr>
            <w:rFonts w:eastAsia="Times New Roman"/>
            <w:szCs w:val="24"/>
            <w:lang w:eastAsia="en-US"/>
          </w:rPr>
          <w:t>ΣΥΝΟΔΟΣ Δ΄</w:t>
        </w:r>
      </w:ins>
    </w:p>
    <w:p w14:paraId="6AD137A6" w14:textId="77777777" w:rsidR="00D319C2" w:rsidRPr="00D319C2" w:rsidRDefault="00D319C2" w:rsidP="00D319C2">
      <w:pPr>
        <w:spacing w:after="0" w:line="360" w:lineRule="auto"/>
        <w:rPr>
          <w:ins w:id="12" w:author="Φλούδα Χριστίνα" w:date="2018-12-04T13:49:00Z"/>
          <w:rFonts w:eastAsia="Times New Roman"/>
          <w:szCs w:val="24"/>
          <w:lang w:eastAsia="en-US"/>
        </w:rPr>
      </w:pPr>
    </w:p>
    <w:p w14:paraId="7750D163" w14:textId="77777777" w:rsidR="00D319C2" w:rsidRPr="00D319C2" w:rsidRDefault="00D319C2" w:rsidP="00D319C2">
      <w:pPr>
        <w:spacing w:after="0" w:line="360" w:lineRule="auto"/>
        <w:rPr>
          <w:ins w:id="13" w:author="Φλούδα Χριστίνα" w:date="2018-12-04T13:49:00Z"/>
          <w:rFonts w:eastAsia="Times New Roman"/>
          <w:szCs w:val="24"/>
          <w:lang w:eastAsia="en-US"/>
        </w:rPr>
      </w:pPr>
      <w:ins w:id="14" w:author="Φλούδα Χριστίνα" w:date="2018-12-04T13:49:00Z">
        <w:r w:rsidRPr="00D319C2">
          <w:rPr>
            <w:rFonts w:eastAsia="Times New Roman"/>
            <w:szCs w:val="24"/>
            <w:lang w:eastAsia="en-US"/>
          </w:rPr>
          <w:t>ΣΥΝΕΔΡΙΑΣΗ ΛΑ΄</w:t>
        </w:r>
      </w:ins>
    </w:p>
    <w:p w14:paraId="727DCD5B" w14:textId="77777777" w:rsidR="00D319C2" w:rsidRPr="00D319C2" w:rsidRDefault="00D319C2" w:rsidP="00D319C2">
      <w:pPr>
        <w:spacing w:after="0" w:line="360" w:lineRule="auto"/>
        <w:rPr>
          <w:ins w:id="15" w:author="Φλούδα Χριστίνα" w:date="2018-12-04T13:49:00Z"/>
          <w:rFonts w:eastAsia="Times New Roman"/>
          <w:szCs w:val="24"/>
          <w:lang w:eastAsia="en-US"/>
        </w:rPr>
      </w:pPr>
      <w:ins w:id="16" w:author="Φλούδα Χριστίνα" w:date="2018-12-04T13:49:00Z">
        <w:r w:rsidRPr="00D319C2">
          <w:rPr>
            <w:rFonts w:eastAsia="Times New Roman"/>
            <w:szCs w:val="24"/>
            <w:lang w:eastAsia="en-US"/>
          </w:rPr>
          <w:t>Πέμπτη  22 Νοεμβρίου 2018</w:t>
        </w:r>
      </w:ins>
    </w:p>
    <w:p w14:paraId="5F3C08C7" w14:textId="77777777" w:rsidR="00D319C2" w:rsidRPr="00D319C2" w:rsidRDefault="00D319C2" w:rsidP="00D319C2">
      <w:pPr>
        <w:spacing w:after="0" w:line="360" w:lineRule="auto"/>
        <w:rPr>
          <w:ins w:id="17" w:author="Φλούδα Χριστίνα" w:date="2018-12-04T13:49:00Z"/>
          <w:rFonts w:eastAsia="Times New Roman"/>
          <w:szCs w:val="24"/>
          <w:lang w:eastAsia="en-US"/>
        </w:rPr>
      </w:pPr>
    </w:p>
    <w:p w14:paraId="1D29A9B7" w14:textId="77777777" w:rsidR="00D319C2" w:rsidRPr="00D319C2" w:rsidRDefault="00D319C2" w:rsidP="00D319C2">
      <w:pPr>
        <w:spacing w:after="0" w:line="360" w:lineRule="auto"/>
        <w:rPr>
          <w:ins w:id="18" w:author="Φλούδα Χριστίνα" w:date="2018-12-04T13:49:00Z"/>
          <w:rFonts w:eastAsia="Times New Roman"/>
          <w:szCs w:val="24"/>
          <w:lang w:eastAsia="en-US"/>
        </w:rPr>
      </w:pPr>
      <w:ins w:id="19" w:author="Φλούδα Χριστίνα" w:date="2018-12-04T13:49:00Z">
        <w:r w:rsidRPr="00D319C2">
          <w:rPr>
            <w:rFonts w:eastAsia="Times New Roman"/>
            <w:szCs w:val="24"/>
            <w:lang w:eastAsia="en-US"/>
          </w:rPr>
          <w:t>ΘΕΜΑΤΑ</w:t>
        </w:r>
      </w:ins>
    </w:p>
    <w:p w14:paraId="626088C7" w14:textId="77777777" w:rsidR="00D319C2" w:rsidRPr="00D319C2" w:rsidRDefault="00D319C2" w:rsidP="00D319C2">
      <w:pPr>
        <w:spacing w:after="0" w:line="360" w:lineRule="auto"/>
        <w:rPr>
          <w:ins w:id="20" w:author="Φλούδα Χριστίνα" w:date="2018-12-04T13:49:00Z"/>
          <w:rFonts w:eastAsia="Times New Roman"/>
          <w:szCs w:val="24"/>
          <w:lang w:eastAsia="en-US"/>
        </w:rPr>
      </w:pPr>
      <w:ins w:id="21" w:author="Φλούδα Χριστίνα" w:date="2018-12-04T13:49:00Z">
        <w:r w:rsidRPr="00D319C2">
          <w:rPr>
            <w:rFonts w:eastAsia="Times New Roman"/>
            <w:szCs w:val="24"/>
            <w:lang w:eastAsia="en-US"/>
          </w:rPr>
          <w:t xml:space="preserve"> </w:t>
        </w:r>
        <w:r w:rsidRPr="00D319C2">
          <w:rPr>
            <w:rFonts w:eastAsia="Times New Roman"/>
            <w:szCs w:val="24"/>
            <w:lang w:eastAsia="en-US"/>
          </w:rPr>
          <w:br/>
          <w:t xml:space="preserve">Α. ΕΙΔΙΚΑ ΘΕΜΑΤΑ </w:t>
        </w:r>
        <w:r w:rsidRPr="00D319C2">
          <w:rPr>
            <w:rFonts w:eastAsia="Times New Roman"/>
            <w:szCs w:val="24"/>
            <w:lang w:eastAsia="en-US"/>
          </w:rPr>
          <w:br/>
          <w:t xml:space="preserve">1. Επικύρωση Πρακτικών, σελ. </w:t>
        </w:r>
        <w:r w:rsidRPr="00D319C2">
          <w:rPr>
            <w:rFonts w:eastAsia="Times New Roman"/>
            <w:szCs w:val="24"/>
            <w:lang w:eastAsia="en-US"/>
          </w:rPr>
          <w:br/>
          <w:t xml:space="preserve">2. Ανακοινώνεται ότι τη συνεδρίαση παρακολουθούν μαθητές από το 7ο Γυμνάσιο Καβάλας, το 2ο Δημοτικό Σχολείο Πόρτο Ράφτη, το Δημοτικό Σχολείο Αλεπούς Κέρκυρας, το 10ο Δημοτικό Σχολείο Κέρκυρας, το 4ο Γυμνάσιο </w:t>
        </w:r>
        <w:proofErr w:type="spellStart"/>
        <w:r w:rsidRPr="00D319C2">
          <w:rPr>
            <w:rFonts w:eastAsia="Times New Roman"/>
            <w:szCs w:val="24"/>
            <w:lang w:eastAsia="en-US"/>
          </w:rPr>
          <w:t>Συκεών</w:t>
        </w:r>
        <w:proofErr w:type="spellEnd"/>
        <w:r w:rsidRPr="00D319C2">
          <w:rPr>
            <w:rFonts w:eastAsia="Times New Roman"/>
            <w:szCs w:val="24"/>
            <w:lang w:eastAsia="en-US"/>
          </w:rPr>
          <w:t xml:space="preserve"> Θεσσαλονίκης, το 4ο Γυμνάσιο Λάρισας, το 1ο ΕΠΑΛ Βόλου, μέλη από την Ευρωπαϊκή Επιτροπή Οικονομικών και Κοινωνικών Υποθέσεων (EESC), από το ΚΑΠΗ Μελισσίων, μαθητές από το Γυμνάσιο </w:t>
        </w:r>
        <w:proofErr w:type="spellStart"/>
        <w:r w:rsidRPr="00D319C2">
          <w:rPr>
            <w:rFonts w:eastAsia="Times New Roman"/>
            <w:szCs w:val="24"/>
            <w:lang w:eastAsia="en-US"/>
          </w:rPr>
          <w:t>Κορινού</w:t>
        </w:r>
        <w:proofErr w:type="spellEnd"/>
        <w:r w:rsidRPr="00D319C2">
          <w:rPr>
            <w:rFonts w:eastAsia="Times New Roman"/>
            <w:szCs w:val="24"/>
            <w:lang w:eastAsia="en-US"/>
          </w:rPr>
          <w:t xml:space="preserve"> Πιερίας και το Γενικό Λύκειο Καλαμπάκας, σελ. </w:t>
        </w:r>
        <w:r w:rsidRPr="00D319C2">
          <w:rPr>
            <w:rFonts w:eastAsia="Times New Roman"/>
            <w:szCs w:val="24"/>
            <w:lang w:eastAsia="en-US"/>
          </w:rPr>
          <w:br/>
          <w:t xml:space="preserve">3. Ανακοινώνεται ότι η Επιτροπή του Απολογισμού και του Γενικού Ισολογισμού του Κράτους και Ελέγχου της Εκτέλεσης του Προϋπολογισμού του Κράτους καταθέτει την έκθεσή της στα σχέδια νόμων του Υπουργείου Οικονομικών: α. «Κύρωση του Απολογισμού του Κράτους Οικονομικού  Έτους 2016» και β. «Κύρωση του Ισολογισμού του Κράτους Οικονομικού  Έτους 2016», σελ. </w:t>
        </w:r>
        <w:r w:rsidRPr="00D319C2">
          <w:rPr>
            <w:rFonts w:eastAsia="Times New Roman"/>
            <w:szCs w:val="24"/>
            <w:lang w:eastAsia="en-US"/>
          </w:rPr>
          <w:br/>
          <w:t xml:space="preserve">4. Επί προσωπικού θέματος, σελ. </w:t>
        </w:r>
        <w:r w:rsidRPr="00D319C2">
          <w:rPr>
            <w:rFonts w:eastAsia="Times New Roman"/>
            <w:szCs w:val="24"/>
            <w:lang w:eastAsia="en-US"/>
          </w:rPr>
          <w:br/>
          <w:t xml:space="preserve">5. Επί διαδικαστικού θέματος, σελ. </w:t>
        </w:r>
        <w:r w:rsidRPr="00D319C2">
          <w:rPr>
            <w:rFonts w:eastAsia="Times New Roman"/>
            <w:szCs w:val="24"/>
            <w:lang w:eastAsia="en-US"/>
          </w:rPr>
          <w:br/>
          <w:t xml:space="preserve"> </w:t>
        </w:r>
        <w:r w:rsidRPr="00D319C2">
          <w:rPr>
            <w:rFonts w:eastAsia="Times New Roman"/>
            <w:szCs w:val="24"/>
            <w:lang w:eastAsia="en-US"/>
          </w:rPr>
          <w:br/>
          <w:t xml:space="preserve">Β. ΚΟΙΝΟΒΟΥΛΕΥΤΙΚΟΣ ΕΛΕΓΧΟΣ </w:t>
        </w:r>
        <w:r w:rsidRPr="00D319C2">
          <w:rPr>
            <w:rFonts w:eastAsia="Times New Roman"/>
            <w:szCs w:val="24"/>
            <w:lang w:eastAsia="en-US"/>
          </w:rPr>
          <w:br/>
          <w:t xml:space="preserve">1. Ανακοίνωση αναφορών, σελ. </w:t>
        </w:r>
        <w:r w:rsidRPr="00D319C2">
          <w:rPr>
            <w:rFonts w:eastAsia="Times New Roman"/>
            <w:szCs w:val="24"/>
            <w:lang w:eastAsia="en-US"/>
          </w:rPr>
          <w:br/>
          <w:t xml:space="preserve">2. Ανακοίνωση του δελτίου επικαίρων ερωτήσεων της Παρασκευής 23 Νοεμβρίου 2018, σελ. </w:t>
        </w:r>
        <w:r w:rsidRPr="00D319C2">
          <w:rPr>
            <w:rFonts w:eastAsia="Times New Roman"/>
            <w:szCs w:val="24"/>
            <w:lang w:eastAsia="en-US"/>
          </w:rPr>
          <w:br/>
          <w:t>3. Συζήτηση επικαίρων ερωτήσεων:</w:t>
        </w:r>
        <w:r w:rsidRPr="00D319C2">
          <w:rPr>
            <w:rFonts w:eastAsia="Times New Roman"/>
            <w:szCs w:val="24"/>
            <w:lang w:eastAsia="en-US"/>
          </w:rPr>
          <w:br/>
          <w:t xml:space="preserve">    Προς την Υπουργό Εργασίας, Κοινωνικής Ασφάλισης και Κοινωνικής Αλληλεγγύης:</w:t>
        </w:r>
        <w:r w:rsidRPr="00D319C2">
          <w:rPr>
            <w:rFonts w:eastAsia="Times New Roman"/>
            <w:szCs w:val="24"/>
            <w:lang w:eastAsia="en-US"/>
          </w:rPr>
          <w:br/>
          <w:t xml:space="preserve">       i. με θέμα: «Στις τελευταίες θέσεις στην Ευρωπαϊκή  Ένωση η Ελλάδα στη φτώχεια και στην παιδική φτώχεια», σελ. </w:t>
        </w:r>
        <w:r w:rsidRPr="00D319C2">
          <w:rPr>
            <w:rFonts w:eastAsia="Times New Roman"/>
            <w:szCs w:val="24"/>
            <w:lang w:eastAsia="en-US"/>
          </w:rPr>
          <w:br/>
          <w:t xml:space="preserve">       </w:t>
        </w:r>
        <w:proofErr w:type="spellStart"/>
        <w:r w:rsidRPr="00D319C2">
          <w:rPr>
            <w:rFonts w:eastAsia="Times New Roman"/>
            <w:szCs w:val="24"/>
            <w:lang w:eastAsia="en-US"/>
          </w:rPr>
          <w:t>ii</w:t>
        </w:r>
        <w:proofErr w:type="spellEnd"/>
        <w:r w:rsidRPr="00D319C2">
          <w:rPr>
            <w:rFonts w:eastAsia="Times New Roman"/>
            <w:szCs w:val="24"/>
            <w:lang w:eastAsia="en-US"/>
          </w:rPr>
          <w:t xml:space="preserve">. με θέμα: «Εφαρμογή επέκτασης χορήγησης </w:t>
        </w:r>
        <w:proofErr w:type="spellStart"/>
        <w:r w:rsidRPr="00D319C2">
          <w:rPr>
            <w:rFonts w:eastAsia="Times New Roman"/>
            <w:szCs w:val="24"/>
            <w:lang w:eastAsia="en-US"/>
          </w:rPr>
          <w:t>εξωιδρυματικού</w:t>
        </w:r>
        <w:proofErr w:type="spellEnd"/>
        <w:r w:rsidRPr="00D319C2">
          <w:rPr>
            <w:rFonts w:eastAsia="Times New Roman"/>
            <w:szCs w:val="24"/>
            <w:lang w:eastAsia="en-US"/>
          </w:rPr>
          <w:t xml:space="preserve"> επιδόματος», σελ. </w:t>
        </w:r>
        <w:r w:rsidRPr="00D319C2">
          <w:rPr>
            <w:rFonts w:eastAsia="Times New Roman"/>
            <w:szCs w:val="24"/>
            <w:lang w:eastAsia="en-US"/>
          </w:rPr>
          <w:br/>
          <w:t xml:space="preserve">       </w:t>
        </w:r>
        <w:proofErr w:type="spellStart"/>
        <w:r w:rsidRPr="00D319C2">
          <w:rPr>
            <w:rFonts w:eastAsia="Times New Roman"/>
            <w:szCs w:val="24"/>
            <w:lang w:eastAsia="en-US"/>
          </w:rPr>
          <w:t>iii</w:t>
        </w:r>
        <w:proofErr w:type="spellEnd"/>
        <w:r w:rsidRPr="00D319C2">
          <w:rPr>
            <w:rFonts w:eastAsia="Times New Roman"/>
            <w:szCs w:val="24"/>
            <w:lang w:eastAsia="en-US"/>
          </w:rPr>
          <w:t xml:space="preserve">. με θέμα: «Ασφάλιση Πωλητών Λαϊκών Λαχείων μετά την 1/5/2014 ημερομηνία ισχύος της σύμβασης παραχώρησης του αποκλειστικού δικαιώματος παραγωγής, λειτουργίας, κυκλοφορίας, προβολής και διαχείρισης των Κρατικών Λαϊκών Λαχείων σε ιδιώτη», σελ. </w:t>
        </w:r>
        <w:r w:rsidRPr="00D319C2">
          <w:rPr>
            <w:rFonts w:eastAsia="Times New Roman"/>
            <w:szCs w:val="24"/>
            <w:lang w:eastAsia="en-US"/>
          </w:rPr>
          <w:br/>
          <w:t xml:space="preserve"> </w:t>
        </w:r>
        <w:r w:rsidRPr="00D319C2">
          <w:rPr>
            <w:rFonts w:eastAsia="Times New Roman"/>
            <w:szCs w:val="24"/>
            <w:lang w:eastAsia="en-US"/>
          </w:rPr>
          <w:br/>
          <w:t xml:space="preserve">Γ. ΝΟΜΟΘΕΤΙΚΗ ΕΡΓΑΣΙΑ </w:t>
        </w:r>
        <w:r w:rsidRPr="00D319C2">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Εργασίας, Κοινωνικής Ασφάλισης και Κοινωνικής Αλληλεγγύης με τίτλο: «Μείωση ασφαλιστικών εισφορών και άλλες διατάξεις», σελ. </w:t>
        </w:r>
        <w:r w:rsidRPr="00D319C2">
          <w:rPr>
            <w:rFonts w:eastAsia="Times New Roman"/>
            <w:szCs w:val="24"/>
            <w:lang w:eastAsia="en-US"/>
          </w:rPr>
          <w:br/>
          <w:t xml:space="preserve">2. Κατάθεση Εκθέσεως Διαρκούς Επιτροπής: </w:t>
        </w:r>
      </w:ins>
    </w:p>
    <w:p w14:paraId="2C6C1615" w14:textId="77777777" w:rsidR="00D319C2" w:rsidRPr="00D319C2" w:rsidRDefault="00D319C2" w:rsidP="00D319C2">
      <w:pPr>
        <w:spacing w:after="0" w:line="360" w:lineRule="auto"/>
        <w:rPr>
          <w:ins w:id="22" w:author="Φλούδα Χριστίνα" w:date="2018-12-04T13:49:00Z"/>
          <w:rFonts w:eastAsia="Times New Roman"/>
          <w:szCs w:val="24"/>
          <w:lang w:eastAsia="en-US"/>
        </w:rPr>
      </w:pPr>
      <w:ins w:id="23" w:author="Φλούδα Χριστίνα" w:date="2018-12-04T13:49:00Z">
        <w:r w:rsidRPr="00D319C2">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Προστασίας του Πολίτη: «Υποχρεώσεις αερομεταφορέων σχετικά με τα αρχεία επιβατών-προσαρμογή της νομοθεσίας στην Οδηγία (ΕΕ) 2016/681, σελ. </w:t>
        </w:r>
        <w:r w:rsidRPr="00D319C2">
          <w:rPr>
            <w:rFonts w:eastAsia="Times New Roman"/>
            <w:szCs w:val="24"/>
            <w:lang w:eastAsia="en-US"/>
          </w:rPr>
          <w:br/>
          <w:t xml:space="preserve"> </w:t>
        </w:r>
        <w:r w:rsidRPr="00D319C2">
          <w:rPr>
            <w:rFonts w:eastAsia="Times New Roman"/>
            <w:szCs w:val="24"/>
            <w:lang w:eastAsia="en-US"/>
          </w:rPr>
          <w:br/>
          <w:t>ΠΡΟΕΔΡΟΣ</w:t>
        </w:r>
      </w:ins>
    </w:p>
    <w:p w14:paraId="4997EAA9" w14:textId="77777777" w:rsidR="00D319C2" w:rsidRPr="00D319C2" w:rsidRDefault="00D319C2" w:rsidP="00D319C2">
      <w:pPr>
        <w:spacing w:after="0" w:line="360" w:lineRule="auto"/>
        <w:rPr>
          <w:ins w:id="24" w:author="Φλούδα Χριστίνα" w:date="2018-12-04T13:49:00Z"/>
          <w:rFonts w:eastAsia="Times New Roman"/>
          <w:szCs w:val="24"/>
          <w:lang w:eastAsia="en-US"/>
        </w:rPr>
      </w:pPr>
      <w:ins w:id="25" w:author="Φλούδα Χριστίνα" w:date="2018-12-04T13:49:00Z">
        <w:r w:rsidRPr="00D319C2">
          <w:rPr>
            <w:rFonts w:eastAsia="Times New Roman"/>
            <w:szCs w:val="24"/>
            <w:lang w:eastAsia="en-US"/>
          </w:rPr>
          <w:t>ΒΟΥΤΣΗΣ Ν. , σελ.</w:t>
        </w:r>
        <w:r w:rsidRPr="00D319C2">
          <w:rPr>
            <w:rFonts w:eastAsia="Times New Roman"/>
            <w:szCs w:val="24"/>
            <w:lang w:eastAsia="en-US"/>
          </w:rPr>
          <w:br/>
        </w:r>
        <w:r w:rsidRPr="00D319C2">
          <w:rPr>
            <w:rFonts w:eastAsia="Times New Roman"/>
            <w:szCs w:val="24"/>
            <w:lang w:eastAsia="en-US"/>
          </w:rPr>
          <w:br/>
          <w:t>ΠΡΟΕΔΡΕΥΟΝΤΕΣ</w:t>
        </w:r>
      </w:ins>
    </w:p>
    <w:p w14:paraId="641236B9" w14:textId="77777777" w:rsidR="00D319C2" w:rsidRPr="00D319C2" w:rsidRDefault="00D319C2" w:rsidP="00D319C2">
      <w:pPr>
        <w:spacing w:after="0" w:line="360" w:lineRule="auto"/>
        <w:rPr>
          <w:ins w:id="26" w:author="Φλούδα Χριστίνα" w:date="2018-12-04T13:49:00Z"/>
          <w:rFonts w:eastAsia="Times New Roman"/>
          <w:szCs w:val="24"/>
          <w:lang w:eastAsia="en-US"/>
        </w:rPr>
      </w:pPr>
      <w:ins w:id="27" w:author="Φλούδα Χριστίνα" w:date="2018-12-04T13:49:00Z">
        <w:r w:rsidRPr="00D319C2">
          <w:rPr>
            <w:rFonts w:eastAsia="Times New Roman"/>
            <w:szCs w:val="24"/>
            <w:lang w:eastAsia="en-US"/>
          </w:rPr>
          <w:t>ΒΑΡΕΜΕΝΟΣ Γ. , σελ.</w:t>
        </w:r>
        <w:r w:rsidRPr="00D319C2">
          <w:rPr>
            <w:rFonts w:eastAsia="Times New Roman"/>
            <w:szCs w:val="24"/>
            <w:lang w:eastAsia="en-US"/>
          </w:rPr>
          <w:br/>
          <w:t>ΓΕΩΡΓΙΑΔΗΣ Μ. , σελ.</w:t>
        </w:r>
        <w:r w:rsidRPr="00D319C2">
          <w:rPr>
            <w:rFonts w:eastAsia="Times New Roman"/>
            <w:szCs w:val="24"/>
            <w:lang w:eastAsia="en-US"/>
          </w:rPr>
          <w:br/>
          <w:t>ΚΑΚΛΑΜΑΝΗΣ Ν. , σελ.</w:t>
        </w:r>
        <w:r w:rsidRPr="00D319C2">
          <w:rPr>
            <w:rFonts w:eastAsia="Times New Roman"/>
            <w:szCs w:val="24"/>
            <w:lang w:eastAsia="en-US"/>
          </w:rPr>
          <w:br/>
          <w:t>ΚΡΕΜΑΣΤΙΝΟΣ Δ. , σελ.</w:t>
        </w:r>
      </w:ins>
    </w:p>
    <w:p w14:paraId="29CA558A" w14:textId="77777777" w:rsidR="00D319C2" w:rsidRPr="00D319C2" w:rsidRDefault="00D319C2" w:rsidP="00D319C2">
      <w:pPr>
        <w:spacing w:after="0" w:line="360" w:lineRule="auto"/>
        <w:rPr>
          <w:ins w:id="28" w:author="Φλούδα Χριστίνα" w:date="2018-12-04T13:49:00Z"/>
          <w:rFonts w:eastAsia="Times New Roman"/>
          <w:szCs w:val="24"/>
          <w:lang w:eastAsia="en-US"/>
        </w:rPr>
      </w:pPr>
      <w:ins w:id="29" w:author="Φλούδα Χριστίνα" w:date="2018-12-04T13:49:00Z">
        <w:r w:rsidRPr="00D319C2">
          <w:rPr>
            <w:rFonts w:eastAsia="Times New Roman"/>
            <w:szCs w:val="24"/>
            <w:lang w:eastAsia="en-US"/>
          </w:rPr>
          <w:t xml:space="preserve">ΛΑΜΠΡΟΥΛΗΣ Γ. , σελ. </w:t>
        </w:r>
        <w:r w:rsidRPr="00D319C2">
          <w:rPr>
            <w:rFonts w:eastAsia="Times New Roman"/>
            <w:szCs w:val="24"/>
            <w:lang w:eastAsia="en-US"/>
          </w:rPr>
          <w:br/>
          <w:t>ΛΥΚΟΥΔΗΣ Σ. , σελ.</w:t>
        </w:r>
        <w:r w:rsidRPr="00D319C2">
          <w:rPr>
            <w:rFonts w:eastAsia="Times New Roman"/>
            <w:szCs w:val="24"/>
            <w:lang w:eastAsia="en-US"/>
          </w:rPr>
          <w:br/>
        </w:r>
      </w:ins>
    </w:p>
    <w:p w14:paraId="52404C0C" w14:textId="77777777" w:rsidR="00D319C2" w:rsidRPr="00D319C2" w:rsidRDefault="00D319C2" w:rsidP="00D319C2">
      <w:pPr>
        <w:spacing w:after="0" w:line="360" w:lineRule="auto"/>
        <w:rPr>
          <w:ins w:id="30" w:author="Φλούδα Χριστίνα" w:date="2018-12-04T13:49:00Z"/>
          <w:rFonts w:eastAsia="Times New Roman"/>
          <w:szCs w:val="24"/>
          <w:lang w:eastAsia="en-US"/>
        </w:rPr>
      </w:pPr>
    </w:p>
    <w:p w14:paraId="07B25C0D" w14:textId="77777777" w:rsidR="00D319C2" w:rsidRPr="00D319C2" w:rsidRDefault="00D319C2" w:rsidP="00D319C2">
      <w:pPr>
        <w:spacing w:after="0" w:line="360" w:lineRule="auto"/>
        <w:rPr>
          <w:ins w:id="31" w:author="Φλούδα Χριστίνα" w:date="2018-12-04T13:49:00Z"/>
          <w:rFonts w:eastAsia="Times New Roman"/>
          <w:szCs w:val="24"/>
          <w:lang w:eastAsia="en-US"/>
        </w:rPr>
      </w:pPr>
      <w:ins w:id="32" w:author="Φλούδα Χριστίνα" w:date="2018-12-04T13:49:00Z">
        <w:r w:rsidRPr="00D319C2">
          <w:rPr>
            <w:rFonts w:eastAsia="Times New Roman"/>
            <w:szCs w:val="24"/>
            <w:lang w:eastAsia="en-US"/>
          </w:rPr>
          <w:t>ΟΜΙΛΗΤΕΣ</w:t>
        </w:r>
      </w:ins>
    </w:p>
    <w:p w14:paraId="33D624FE" w14:textId="60822395" w:rsidR="00D319C2" w:rsidRDefault="00D319C2" w:rsidP="00D319C2">
      <w:pPr>
        <w:spacing w:line="600" w:lineRule="auto"/>
        <w:ind w:firstLine="720"/>
        <w:jc w:val="center"/>
        <w:rPr>
          <w:ins w:id="33" w:author="Φλούδα Χριστίνα" w:date="2018-12-04T13:49:00Z"/>
          <w:rFonts w:eastAsia="Times New Roman"/>
          <w:szCs w:val="24"/>
        </w:rPr>
      </w:pPr>
      <w:ins w:id="34" w:author="Φλούδα Χριστίνα" w:date="2018-12-04T13:49:00Z">
        <w:r w:rsidRPr="00D319C2">
          <w:rPr>
            <w:rFonts w:eastAsia="Times New Roman"/>
            <w:szCs w:val="24"/>
            <w:lang w:eastAsia="en-US"/>
          </w:rPr>
          <w:br/>
          <w:t>Α. Επί προσωπικού θέματος:</w:t>
        </w:r>
        <w:r w:rsidRPr="00D319C2">
          <w:rPr>
            <w:rFonts w:eastAsia="Times New Roman"/>
            <w:szCs w:val="24"/>
            <w:lang w:eastAsia="en-US"/>
          </w:rPr>
          <w:br/>
          <w:t>ΒΡΟΥΤΣΗΣ Ι. , σελ.</w:t>
        </w:r>
        <w:r w:rsidRPr="00D319C2">
          <w:rPr>
            <w:rFonts w:eastAsia="Times New Roman"/>
            <w:szCs w:val="24"/>
            <w:lang w:eastAsia="en-US"/>
          </w:rPr>
          <w:br/>
        </w:r>
        <w:r w:rsidRPr="00D319C2">
          <w:rPr>
            <w:rFonts w:eastAsia="Times New Roman"/>
            <w:szCs w:val="24"/>
            <w:lang w:eastAsia="en-US"/>
          </w:rPr>
          <w:br/>
          <w:t>Β. Επί διαδικαστικού θέματος:</w:t>
        </w:r>
        <w:r w:rsidRPr="00D319C2">
          <w:rPr>
            <w:rFonts w:eastAsia="Times New Roman"/>
            <w:szCs w:val="24"/>
            <w:lang w:eastAsia="en-US"/>
          </w:rPr>
          <w:br/>
          <w:t>ΑΧΤΣΙΟΓΛΟΥ Ε. , σελ.</w:t>
        </w:r>
        <w:r w:rsidRPr="00D319C2">
          <w:rPr>
            <w:rFonts w:eastAsia="Times New Roman"/>
            <w:szCs w:val="24"/>
            <w:lang w:eastAsia="en-US"/>
          </w:rPr>
          <w:br/>
          <w:t>ΒΑΓΙΩΝΑΚΗ Ε. , σελ.</w:t>
        </w:r>
        <w:r w:rsidRPr="00D319C2">
          <w:rPr>
            <w:rFonts w:eastAsia="Times New Roman"/>
            <w:szCs w:val="24"/>
            <w:lang w:eastAsia="en-US"/>
          </w:rPr>
          <w:br/>
          <w:t>ΒΑΡΕΜΕΝΟΣ Γ. , σελ.</w:t>
        </w:r>
        <w:r w:rsidRPr="00D319C2">
          <w:rPr>
            <w:rFonts w:eastAsia="Times New Roman"/>
            <w:szCs w:val="24"/>
            <w:lang w:eastAsia="en-US"/>
          </w:rPr>
          <w:br/>
          <w:t>ΒΛΑΧΟΣ Γ. , σελ.</w:t>
        </w:r>
        <w:r w:rsidRPr="00D319C2">
          <w:rPr>
            <w:rFonts w:eastAsia="Times New Roman"/>
            <w:szCs w:val="24"/>
            <w:lang w:eastAsia="en-US"/>
          </w:rPr>
          <w:br/>
          <w:t>ΒΟΥΤΣΗΣ Ν. , σελ.</w:t>
        </w:r>
        <w:r w:rsidRPr="00D319C2">
          <w:rPr>
            <w:rFonts w:eastAsia="Times New Roman"/>
            <w:szCs w:val="24"/>
            <w:lang w:eastAsia="en-US"/>
          </w:rPr>
          <w:br/>
          <w:t>ΒΡΟΥΤΣΗΣ Ι. , σελ.</w:t>
        </w:r>
        <w:r w:rsidRPr="00D319C2">
          <w:rPr>
            <w:rFonts w:eastAsia="Times New Roman"/>
            <w:szCs w:val="24"/>
            <w:lang w:eastAsia="en-US"/>
          </w:rPr>
          <w:br/>
          <w:t>ΓΕΩΡΓΙΑΔΗΣ Μ. , σελ.</w:t>
        </w:r>
        <w:r w:rsidRPr="00D319C2">
          <w:rPr>
            <w:rFonts w:eastAsia="Times New Roman"/>
            <w:szCs w:val="24"/>
            <w:lang w:eastAsia="en-US"/>
          </w:rPr>
          <w:br/>
          <w:t>ΗΛΙΟΠΟΥΛΟΣ Π. , σελ.</w:t>
        </w:r>
        <w:r w:rsidRPr="00D319C2">
          <w:rPr>
            <w:rFonts w:eastAsia="Times New Roman"/>
            <w:szCs w:val="24"/>
            <w:lang w:eastAsia="en-US"/>
          </w:rPr>
          <w:br/>
          <w:t>ΚΑΚΛΑΜΑΝΗΣ Ν. , σελ.</w:t>
        </w:r>
        <w:r w:rsidRPr="00D319C2">
          <w:rPr>
            <w:rFonts w:eastAsia="Times New Roman"/>
            <w:szCs w:val="24"/>
            <w:lang w:eastAsia="en-US"/>
          </w:rPr>
          <w:br/>
          <w:t>ΚΑΤΣΩΤΗΣ Χ. , σελ.</w:t>
        </w:r>
        <w:r w:rsidRPr="00D319C2">
          <w:rPr>
            <w:rFonts w:eastAsia="Times New Roman"/>
            <w:szCs w:val="24"/>
            <w:lang w:eastAsia="en-US"/>
          </w:rPr>
          <w:br/>
          <w:t>ΚΡΕΜΑΣΤΙΝΟΣ Δ. , σελ.</w:t>
        </w:r>
        <w:r w:rsidRPr="00D319C2">
          <w:rPr>
            <w:rFonts w:eastAsia="Times New Roman"/>
            <w:szCs w:val="24"/>
            <w:lang w:eastAsia="en-US"/>
          </w:rPr>
          <w:br/>
          <w:t>ΛΥΚΟΥΔΗΣ Σ. , σελ.</w:t>
        </w:r>
        <w:r w:rsidRPr="00D319C2">
          <w:rPr>
            <w:rFonts w:eastAsia="Times New Roman"/>
            <w:szCs w:val="24"/>
            <w:lang w:eastAsia="en-US"/>
          </w:rPr>
          <w:br/>
          <w:t>ΠΑΦΙΛΗΣ Α. , σελ.</w:t>
        </w:r>
        <w:r w:rsidRPr="00D319C2">
          <w:rPr>
            <w:rFonts w:eastAsia="Times New Roman"/>
            <w:szCs w:val="24"/>
            <w:lang w:eastAsia="en-US"/>
          </w:rPr>
          <w:br/>
          <w:t>ΠΕΤΡΟΠΟΥΛΟΣ Α. , σελ.</w:t>
        </w:r>
        <w:r w:rsidRPr="00D319C2">
          <w:rPr>
            <w:rFonts w:eastAsia="Times New Roman"/>
            <w:szCs w:val="24"/>
            <w:lang w:eastAsia="en-US"/>
          </w:rPr>
          <w:br/>
          <w:t>ΤΣΙΑΡΑΣ Κ. , σελ.</w:t>
        </w:r>
        <w:r w:rsidRPr="00D319C2">
          <w:rPr>
            <w:rFonts w:eastAsia="Times New Roman"/>
            <w:szCs w:val="24"/>
            <w:lang w:eastAsia="en-US"/>
          </w:rPr>
          <w:br/>
          <w:t>ΦΩΤΗΛΑΣ Ι. , σελ.</w:t>
        </w:r>
        <w:r w:rsidRPr="00D319C2">
          <w:rPr>
            <w:rFonts w:eastAsia="Times New Roman"/>
            <w:szCs w:val="24"/>
            <w:lang w:eastAsia="en-US"/>
          </w:rPr>
          <w:br/>
        </w:r>
        <w:r w:rsidRPr="00D319C2">
          <w:rPr>
            <w:rFonts w:eastAsia="Times New Roman"/>
            <w:szCs w:val="24"/>
            <w:lang w:eastAsia="en-US"/>
          </w:rPr>
          <w:br/>
          <w:t>Γ. Επί των επικαίρων ερωτήσεων:</w:t>
        </w:r>
        <w:r w:rsidRPr="00D319C2">
          <w:rPr>
            <w:rFonts w:eastAsia="Times New Roman"/>
            <w:szCs w:val="24"/>
            <w:lang w:eastAsia="en-US"/>
          </w:rPr>
          <w:br/>
          <w:t>ΓΙΟΓΙΑΚΑΣ Β. , σελ.</w:t>
        </w:r>
        <w:r w:rsidRPr="00D319C2">
          <w:rPr>
            <w:rFonts w:eastAsia="Times New Roman"/>
            <w:szCs w:val="24"/>
            <w:lang w:eastAsia="en-US"/>
          </w:rPr>
          <w:br/>
          <w:t>ΔΕΛΗΣ Ι. , σελ.</w:t>
        </w:r>
        <w:r w:rsidRPr="00D319C2">
          <w:rPr>
            <w:rFonts w:eastAsia="Times New Roman"/>
            <w:szCs w:val="24"/>
            <w:lang w:eastAsia="en-US"/>
          </w:rPr>
          <w:br/>
          <w:t>ΚΑΛΑΦΑΤΗΣ Σ. , σελ.</w:t>
        </w:r>
        <w:r w:rsidRPr="00D319C2">
          <w:rPr>
            <w:rFonts w:eastAsia="Times New Roman"/>
            <w:szCs w:val="24"/>
            <w:lang w:eastAsia="en-US"/>
          </w:rPr>
          <w:br/>
          <w:t>ΠΕΤΡΟΠΟΥΛΟΣ Α. , σελ.</w:t>
        </w:r>
        <w:r w:rsidRPr="00D319C2">
          <w:rPr>
            <w:rFonts w:eastAsia="Times New Roman"/>
            <w:szCs w:val="24"/>
            <w:lang w:eastAsia="en-US"/>
          </w:rPr>
          <w:br/>
          <w:t>ΦΩΤΙΟΥ Θ. , σελ.</w:t>
        </w:r>
        <w:r w:rsidRPr="00D319C2">
          <w:rPr>
            <w:rFonts w:eastAsia="Times New Roman"/>
            <w:szCs w:val="24"/>
            <w:lang w:eastAsia="en-US"/>
          </w:rPr>
          <w:br/>
        </w:r>
        <w:r w:rsidRPr="00D319C2">
          <w:rPr>
            <w:rFonts w:eastAsia="Times New Roman"/>
            <w:szCs w:val="24"/>
            <w:lang w:eastAsia="en-US"/>
          </w:rPr>
          <w:br/>
          <w:t>Δ. Επί του σχεδίου νόμου του Υπουργείου Εργασίας, Κοινωνικής Ασφάλισης και Κοινωνικής Αλληλεγγύης:</w:t>
        </w:r>
        <w:r w:rsidRPr="00D319C2">
          <w:rPr>
            <w:rFonts w:eastAsia="Times New Roman"/>
            <w:szCs w:val="24"/>
            <w:lang w:eastAsia="en-US"/>
          </w:rPr>
          <w:br/>
          <w:t>ΑΪΒΑΤΙΔΗΣ Ι. , σελ.</w:t>
        </w:r>
        <w:r w:rsidRPr="00D319C2">
          <w:rPr>
            <w:rFonts w:eastAsia="Times New Roman"/>
            <w:szCs w:val="24"/>
            <w:lang w:eastAsia="en-US"/>
          </w:rPr>
          <w:br/>
          <w:t>ΑΥΓΕΝΑΚΗΣ Ε. , σελ.</w:t>
        </w:r>
        <w:r w:rsidRPr="00D319C2">
          <w:rPr>
            <w:rFonts w:eastAsia="Times New Roman"/>
            <w:szCs w:val="24"/>
            <w:lang w:eastAsia="en-US"/>
          </w:rPr>
          <w:br/>
          <w:t>ΑΥΛΩΝΙΤΟΥ Ε. , σελ.</w:t>
        </w:r>
        <w:r w:rsidRPr="00D319C2">
          <w:rPr>
            <w:rFonts w:eastAsia="Times New Roman"/>
            <w:szCs w:val="24"/>
            <w:lang w:eastAsia="en-US"/>
          </w:rPr>
          <w:br/>
          <w:t>ΑΧΤΣΙΟΓΛΟΥ Ε. , σελ.</w:t>
        </w:r>
        <w:r w:rsidRPr="00D319C2">
          <w:rPr>
            <w:rFonts w:eastAsia="Times New Roman"/>
            <w:szCs w:val="24"/>
            <w:lang w:eastAsia="en-US"/>
          </w:rPr>
          <w:br/>
          <w:t>ΒΑΓΙΩΝΑΚΗ Ε. , σελ.</w:t>
        </w:r>
        <w:r w:rsidRPr="00D319C2">
          <w:rPr>
            <w:rFonts w:eastAsia="Times New Roman"/>
            <w:szCs w:val="24"/>
            <w:lang w:eastAsia="en-US"/>
          </w:rPr>
          <w:br/>
          <w:t>ΒΑΡΔΑΚΗΣ Σ. , σελ.</w:t>
        </w:r>
        <w:r w:rsidRPr="00D319C2">
          <w:rPr>
            <w:rFonts w:eastAsia="Times New Roman"/>
            <w:szCs w:val="24"/>
            <w:lang w:eastAsia="en-US"/>
          </w:rPr>
          <w:br/>
          <w:t>ΒΕΤΤΑΣ Δ. , σελ.</w:t>
        </w:r>
        <w:r w:rsidRPr="00D319C2">
          <w:rPr>
            <w:rFonts w:eastAsia="Times New Roman"/>
            <w:szCs w:val="24"/>
            <w:lang w:eastAsia="en-US"/>
          </w:rPr>
          <w:br/>
          <w:t>ΒΛΑΧΟΣ Γ. , σελ.</w:t>
        </w:r>
        <w:r w:rsidRPr="00D319C2">
          <w:rPr>
            <w:rFonts w:eastAsia="Times New Roman"/>
            <w:szCs w:val="24"/>
            <w:lang w:eastAsia="en-US"/>
          </w:rPr>
          <w:br/>
          <w:t>ΒΟΥΛΤΕΨΗ Σ. , σελ.</w:t>
        </w:r>
        <w:r w:rsidRPr="00D319C2">
          <w:rPr>
            <w:rFonts w:eastAsia="Times New Roman"/>
            <w:szCs w:val="24"/>
            <w:lang w:eastAsia="en-US"/>
          </w:rPr>
          <w:br/>
          <w:t>ΒΡΟΥΤΣΗΣ Ι. , σελ.</w:t>
        </w:r>
        <w:r w:rsidRPr="00D319C2">
          <w:rPr>
            <w:rFonts w:eastAsia="Times New Roman"/>
            <w:szCs w:val="24"/>
            <w:lang w:eastAsia="en-US"/>
          </w:rPr>
          <w:br/>
          <w:t>ΓΕΝΝΙΑ Γ. , σελ.</w:t>
        </w:r>
        <w:r w:rsidRPr="00D319C2">
          <w:rPr>
            <w:rFonts w:eastAsia="Times New Roman"/>
            <w:szCs w:val="24"/>
            <w:lang w:eastAsia="en-US"/>
          </w:rPr>
          <w:br/>
          <w:t>ΓΙΟΓΙΑΚΑΣ Β. , σελ.</w:t>
        </w:r>
        <w:r w:rsidRPr="00D319C2">
          <w:rPr>
            <w:rFonts w:eastAsia="Times New Roman"/>
            <w:szCs w:val="24"/>
            <w:lang w:eastAsia="en-US"/>
          </w:rPr>
          <w:br/>
          <w:t>ΓΚΑΡΑ Α. , σελ.</w:t>
        </w:r>
        <w:r w:rsidRPr="00D319C2">
          <w:rPr>
            <w:rFonts w:eastAsia="Times New Roman"/>
            <w:szCs w:val="24"/>
            <w:lang w:eastAsia="en-US"/>
          </w:rPr>
          <w:br/>
          <w:t>ΓΡΕΓΟΣ Α. , σελ.</w:t>
        </w:r>
        <w:r w:rsidRPr="00D319C2">
          <w:rPr>
            <w:rFonts w:eastAsia="Times New Roman"/>
            <w:szCs w:val="24"/>
            <w:lang w:eastAsia="en-US"/>
          </w:rPr>
          <w:br/>
          <w:t>ΔΕΝΔΙΑΣ Ν. , σελ.</w:t>
        </w:r>
        <w:r w:rsidRPr="00D319C2">
          <w:rPr>
            <w:rFonts w:eastAsia="Times New Roman"/>
            <w:szCs w:val="24"/>
            <w:lang w:eastAsia="en-US"/>
          </w:rPr>
          <w:br/>
          <w:t>ΗΓΟΥΜΕΝΙΔΗΣ Ν. , σελ.</w:t>
        </w:r>
        <w:r w:rsidRPr="00D319C2">
          <w:rPr>
            <w:rFonts w:eastAsia="Times New Roman"/>
            <w:szCs w:val="24"/>
            <w:lang w:eastAsia="en-US"/>
          </w:rPr>
          <w:br/>
          <w:t>ΗΛΙΟΠΟΥΛΟΣ Π. , σελ.</w:t>
        </w:r>
        <w:r w:rsidRPr="00D319C2">
          <w:rPr>
            <w:rFonts w:eastAsia="Times New Roman"/>
            <w:szCs w:val="24"/>
            <w:lang w:eastAsia="en-US"/>
          </w:rPr>
          <w:br/>
          <w:t>ΘΕΛΕΡΙΤΗ Μ. , σελ.</w:t>
        </w:r>
        <w:r w:rsidRPr="00D319C2">
          <w:rPr>
            <w:rFonts w:eastAsia="Times New Roman"/>
            <w:szCs w:val="24"/>
            <w:lang w:eastAsia="en-US"/>
          </w:rPr>
          <w:br/>
          <w:t>ΚΑΒΒΑΔΑΣ Α. , σελ.</w:t>
        </w:r>
        <w:r w:rsidRPr="00D319C2">
          <w:rPr>
            <w:rFonts w:eastAsia="Times New Roman"/>
            <w:szCs w:val="24"/>
            <w:lang w:eastAsia="en-US"/>
          </w:rPr>
          <w:br/>
          <w:t>ΚΑΪΣΑΣ Γ. , σελ.</w:t>
        </w:r>
        <w:r w:rsidRPr="00D319C2">
          <w:rPr>
            <w:rFonts w:eastAsia="Times New Roman"/>
            <w:szCs w:val="24"/>
            <w:lang w:eastAsia="en-US"/>
          </w:rPr>
          <w:br/>
          <w:t>ΚΑΡΑΣΑΡΛΙΔΟΥ Ε. , σελ.</w:t>
        </w:r>
        <w:r w:rsidRPr="00D319C2">
          <w:rPr>
            <w:rFonts w:eastAsia="Times New Roman"/>
            <w:szCs w:val="24"/>
            <w:lang w:eastAsia="en-US"/>
          </w:rPr>
          <w:br/>
          <w:t>ΚΑΣΤΟΡΗΣ Α. , σελ.</w:t>
        </w:r>
        <w:r w:rsidRPr="00D319C2">
          <w:rPr>
            <w:rFonts w:eastAsia="Times New Roman"/>
            <w:szCs w:val="24"/>
            <w:lang w:eastAsia="en-US"/>
          </w:rPr>
          <w:br/>
          <w:t>ΚΑΤΣΑΒΡΙΑ - ΣΙΩΡΟΠΟΥΛΟΥ Χ. , σελ.</w:t>
        </w:r>
        <w:r w:rsidRPr="00D319C2">
          <w:rPr>
            <w:rFonts w:eastAsia="Times New Roman"/>
            <w:szCs w:val="24"/>
            <w:lang w:eastAsia="en-US"/>
          </w:rPr>
          <w:br/>
          <w:t>ΚΑΤΣΑΦΑΔΟΣ Κ. , σελ.</w:t>
        </w:r>
        <w:r w:rsidRPr="00D319C2">
          <w:rPr>
            <w:rFonts w:eastAsia="Times New Roman"/>
            <w:szCs w:val="24"/>
            <w:lang w:eastAsia="en-US"/>
          </w:rPr>
          <w:br/>
          <w:t>ΚΑΤΣΗΣ Μ. , σελ.</w:t>
        </w:r>
        <w:r w:rsidRPr="00D319C2">
          <w:rPr>
            <w:rFonts w:eastAsia="Times New Roman"/>
            <w:szCs w:val="24"/>
            <w:lang w:eastAsia="en-US"/>
          </w:rPr>
          <w:br/>
          <w:t>ΚΑΤΣΙΑΝΤΩΝΗΣ Γ. , σελ.</w:t>
        </w:r>
        <w:r w:rsidRPr="00D319C2">
          <w:rPr>
            <w:rFonts w:eastAsia="Times New Roman"/>
            <w:szCs w:val="24"/>
            <w:lang w:eastAsia="en-US"/>
          </w:rPr>
          <w:br/>
          <w:t>ΚΑΤΣΙΚΗΣ Κ. , σελ.</w:t>
        </w:r>
        <w:r w:rsidRPr="00D319C2">
          <w:rPr>
            <w:rFonts w:eastAsia="Times New Roman"/>
            <w:szCs w:val="24"/>
            <w:lang w:eastAsia="en-US"/>
          </w:rPr>
          <w:br/>
          <w:t>ΚΑΤΣΩΤΗΣ Χ. , σελ.</w:t>
        </w:r>
        <w:r w:rsidRPr="00D319C2">
          <w:rPr>
            <w:rFonts w:eastAsia="Times New Roman"/>
            <w:szCs w:val="24"/>
            <w:lang w:eastAsia="en-US"/>
          </w:rPr>
          <w:br/>
          <w:t>ΚΕΛΛΑΣ Χ. , σελ.</w:t>
        </w:r>
        <w:r w:rsidRPr="00D319C2">
          <w:rPr>
            <w:rFonts w:eastAsia="Times New Roman"/>
            <w:szCs w:val="24"/>
            <w:lang w:eastAsia="en-US"/>
          </w:rPr>
          <w:br/>
          <w:t>ΚΟΥΤΣΟΥΚΟΣ Γ. , σελ.</w:t>
        </w:r>
        <w:r w:rsidRPr="00D319C2">
          <w:rPr>
            <w:rFonts w:eastAsia="Times New Roman"/>
            <w:szCs w:val="24"/>
            <w:lang w:eastAsia="en-US"/>
          </w:rPr>
          <w:br/>
          <w:t>ΚΩΝΣΤΑΝΤΙΝΕΑΣ Π. , σελ.</w:t>
        </w:r>
        <w:r w:rsidRPr="00D319C2">
          <w:rPr>
            <w:rFonts w:eastAsia="Times New Roman"/>
            <w:szCs w:val="24"/>
            <w:lang w:eastAsia="en-US"/>
          </w:rPr>
          <w:br/>
          <w:t>ΚΩΝΣΤΑΝΤΟΠΟΥΛΟΣ Δ. , σελ.</w:t>
        </w:r>
        <w:r w:rsidRPr="00D319C2">
          <w:rPr>
            <w:rFonts w:eastAsia="Times New Roman"/>
            <w:szCs w:val="24"/>
            <w:lang w:eastAsia="en-US"/>
          </w:rPr>
          <w:br/>
          <w:t>ΛΙΒΑΝΙΟΥ Ζ. , σελ.</w:t>
        </w:r>
        <w:r w:rsidRPr="00D319C2">
          <w:rPr>
            <w:rFonts w:eastAsia="Times New Roman"/>
            <w:szCs w:val="24"/>
            <w:lang w:eastAsia="en-US"/>
          </w:rPr>
          <w:br/>
          <w:t>ΛΟΒΕΡΔΟΣ Α. , σελ.</w:t>
        </w:r>
        <w:r w:rsidRPr="00D319C2">
          <w:rPr>
            <w:rFonts w:eastAsia="Times New Roman"/>
            <w:szCs w:val="24"/>
            <w:lang w:eastAsia="en-US"/>
          </w:rPr>
          <w:br/>
          <w:t>ΜΑΝΤΑΣ Χ. , σελ.</w:t>
        </w:r>
        <w:r w:rsidRPr="00D319C2">
          <w:rPr>
            <w:rFonts w:eastAsia="Times New Roman"/>
            <w:szCs w:val="24"/>
            <w:lang w:eastAsia="en-US"/>
          </w:rPr>
          <w:br/>
          <w:t>ΜΑΡΚΟΥ Α. , σελ.</w:t>
        </w:r>
        <w:r w:rsidRPr="00D319C2">
          <w:rPr>
            <w:rFonts w:eastAsia="Times New Roman"/>
            <w:szCs w:val="24"/>
            <w:lang w:eastAsia="en-US"/>
          </w:rPr>
          <w:br/>
          <w:t>ΜΑΥΡΩΤΑΣ Γ. , σελ.</w:t>
        </w:r>
        <w:r w:rsidRPr="00D319C2">
          <w:rPr>
            <w:rFonts w:eastAsia="Times New Roman"/>
            <w:szCs w:val="24"/>
            <w:lang w:eastAsia="en-US"/>
          </w:rPr>
          <w:br/>
          <w:t>ΜΕΓΑΛΟΜΥΣΤΑΚΑΣ Α. , σελ.</w:t>
        </w:r>
        <w:r w:rsidRPr="00D319C2">
          <w:rPr>
            <w:rFonts w:eastAsia="Times New Roman"/>
            <w:szCs w:val="24"/>
            <w:lang w:eastAsia="en-US"/>
          </w:rPr>
          <w:br/>
          <w:t>ΜΠΓΙΑΛΑΣ Χ. , σελ.</w:t>
        </w:r>
        <w:r w:rsidRPr="00D319C2">
          <w:rPr>
            <w:rFonts w:eastAsia="Times New Roman"/>
            <w:szCs w:val="24"/>
            <w:lang w:eastAsia="en-US"/>
          </w:rPr>
          <w:br/>
          <w:t>ΜΩΡΑΪΤΗΣ Ν. , σελ.</w:t>
        </w:r>
        <w:r w:rsidRPr="00D319C2">
          <w:rPr>
            <w:rFonts w:eastAsia="Times New Roman"/>
            <w:szCs w:val="24"/>
            <w:lang w:eastAsia="en-US"/>
          </w:rPr>
          <w:br/>
          <w:t>ΟΥΡΣΟΥΖΙΔΗΣ Γ. , σελ.</w:t>
        </w:r>
        <w:r w:rsidRPr="00D319C2">
          <w:rPr>
            <w:rFonts w:eastAsia="Times New Roman"/>
            <w:szCs w:val="24"/>
            <w:lang w:eastAsia="en-US"/>
          </w:rPr>
          <w:br/>
          <w:t>ΠΑΠΑΗΛΙΟΥ Γ. , σελ.</w:t>
        </w:r>
        <w:r w:rsidRPr="00D319C2">
          <w:rPr>
            <w:rFonts w:eastAsia="Times New Roman"/>
            <w:szCs w:val="24"/>
            <w:lang w:eastAsia="en-US"/>
          </w:rPr>
          <w:br/>
          <w:t>ΠΑΠΑΧΡΙΣΤΟΠΟΥΛΟΣ Α. , σελ.</w:t>
        </w:r>
        <w:r w:rsidRPr="00D319C2">
          <w:rPr>
            <w:rFonts w:eastAsia="Times New Roman"/>
            <w:szCs w:val="24"/>
            <w:lang w:eastAsia="en-US"/>
          </w:rPr>
          <w:br/>
          <w:t>ΠΑΠΠΑΣ Ν. , σελ.</w:t>
        </w:r>
        <w:r w:rsidRPr="00D319C2">
          <w:rPr>
            <w:rFonts w:eastAsia="Times New Roman"/>
            <w:szCs w:val="24"/>
            <w:lang w:eastAsia="en-US"/>
          </w:rPr>
          <w:br/>
          <w:t>ΠΑΦΙΛΗΣ Α. , σελ.</w:t>
        </w:r>
        <w:r w:rsidRPr="00D319C2">
          <w:rPr>
            <w:rFonts w:eastAsia="Times New Roman"/>
            <w:szCs w:val="24"/>
            <w:lang w:eastAsia="en-US"/>
          </w:rPr>
          <w:br/>
          <w:t>ΠΕΤΡΟΠΟΥΛΟΣ Α. , σελ.</w:t>
        </w:r>
        <w:r w:rsidRPr="00D319C2">
          <w:rPr>
            <w:rFonts w:eastAsia="Times New Roman"/>
            <w:szCs w:val="24"/>
            <w:lang w:eastAsia="en-US"/>
          </w:rPr>
          <w:br/>
          <w:t>ΠΟΛΑΚΗΣ Π. , σελ.</w:t>
        </w:r>
        <w:r w:rsidRPr="00D319C2">
          <w:rPr>
            <w:rFonts w:eastAsia="Times New Roman"/>
            <w:szCs w:val="24"/>
            <w:lang w:eastAsia="en-US"/>
          </w:rPr>
          <w:br/>
          <w:t>ΠΡΑΤΣΟΛΗΣ Α. , σελ.</w:t>
        </w:r>
        <w:r w:rsidRPr="00D319C2">
          <w:rPr>
            <w:rFonts w:eastAsia="Times New Roman"/>
            <w:szCs w:val="24"/>
            <w:lang w:eastAsia="en-US"/>
          </w:rPr>
          <w:br/>
          <w:t>ΡΙΖΟΣ Δ. , σελ.</w:t>
        </w:r>
        <w:r w:rsidRPr="00D319C2">
          <w:rPr>
            <w:rFonts w:eastAsia="Times New Roman"/>
            <w:szCs w:val="24"/>
            <w:lang w:eastAsia="en-US"/>
          </w:rPr>
          <w:br/>
          <w:t>ΣΑΡΑΚΙΩΤΗΣ Ι. , σελ.</w:t>
        </w:r>
        <w:r w:rsidRPr="00D319C2">
          <w:rPr>
            <w:rFonts w:eastAsia="Times New Roman"/>
            <w:szCs w:val="24"/>
            <w:lang w:eastAsia="en-US"/>
          </w:rPr>
          <w:br/>
          <w:t>ΣΑΧΙΝΙΔΗΣ Ι. , σελ.</w:t>
        </w:r>
        <w:r w:rsidRPr="00D319C2">
          <w:rPr>
            <w:rFonts w:eastAsia="Times New Roman"/>
            <w:szCs w:val="24"/>
            <w:lang w:eastAsia="en-US"/>
          </w:rPr>
          <w:br/>
          <w:t>ΣΚΟΥΦΑ Ε. , σελ.</w:t>
        </w:r>
        <w:r w:rsidRPr="00D319C2">
          <w:rPr>
            <w:rFonts w:eastAsia="Times New Roman"/>
            <w:szCs w:val="24"/>
            <w:lang w:eastAsia="en-US"/>
          </w:rPr>
          <w:br/>
          <w:t>ΣΠΑΡΤΙΝΟΣ Κ. , σελ.</w:t>
        </w:r>
        <w:r w:rsidRPr="00D319C2">
          <w:rPr>
            <w:rFonts w:eastAsia="Times New Roman"/>
            <w:szCs w:val="24"/>
            <w:lang w:eastAsia="en-US"/>
          </w:rPr>
          <w:br/>
          <w:t>ΣΤΟΓΙΑΝΝΙΔΗΣ Γ. , σελ.</w:t>
        </w:r>
        <w:r w:rsidRPr="00D319C2">
          <w:rPr>
            <w:rFonts w:eastAsia="Times New Roman"/>
            <w:szCs w:val="24"/>
            <w:lang w:eastAsia="en-US"/>
          </w:rPr>
          <w:br/>
          <w:t>ΣΤΥΛΙΟΣ Γ. , σελ.</w:t>
        </w:r>
        <w:r w:rsidRPr="00D319C2">
          <w:rPr>
            <w:rFonts w:eastAsia="Times New Roman"/>
            <w:szCs w:val="24"/>
            <w:lang w:eastAsia="en-US"/>
          </w:rPr>
          <w:br/>
          <w:t>ΤΣΙΑΡΑΣ Κ. , σελ.</w:t>
        </w:r>
        <w:r w:rsidRPr="00D319C2">
          <w:rPr>
            <w:rFonts w:eastAsia="Times New Roman"/>
            <w:szCs w:val="24"/>
            <w:lang w:eastAsia="en-US"/>
          </w:rPr>
          <w:br/>
          <w:t>ΤΣΙΠΡΑΣ Α. , σελ.</w:t>
        </w:r>
        <w:r w:rsidRPr="00D319C2">
          <w:rPr>
            <w:rFonts w:eastAsia="Times New Roman"/>
            <w:szCs w:val="24"/>
            <w:lang w:eastAsia="en-US"/>
          </w:rPr>
          <w:br/>
          <w:t>ΦΩΤΗΛΑΣ Ι. , σελ.</w:t>
        </w:r>
        <w:r w:rsidRPr="00D319C2">
          <w:rPr>
            <w:rFonts w:eastAsia="Times New Roman"/>
            <w:szCs w:val="24"/>
            <w:lang w:eastAsia="en-US"/>
          </w:rPr>
          <w:br/>
          <w:t>ΦΩΤΙΟΥ Θ. , σελ.</w:t>
        </w:r>
        <w:r w:rsidRPr="00D319C2">
          <w:rPr>
            <w:rFonts w:eastAsia="Times New Roman"/>
            <w:szCs w:val="24"/>
            <w:lang w:eastAsia="en-US"/>
          </w:rPr>
          <w:br/>
          <w:t>ΧΑΡΑΚΟΠΟΥΛΟΣ Μ. , σελ.</w:t>
        </w:r>
        <w:r w:rsidRPr="00D319C2">
          <w:rPr>
            <w:rFonts w:eastAsia="Times New Roman"/>
            <w:szCs w:val="24"/>
            <w:lang w:eastAsia="en-US"/>
          </w:rPr>
          <w:br/>
          <w:t>ΧΑΤΖΗΣΑΒΒΑΣ Χ. , σελ.</w:t>
        </w:r>
        <w:r w:rsidRPr="00D319C2">
          <w:rPr>
            <w:rFonts w:eastAsia="Times New Roman"/>
            <w:szCs w:val="24"/>
            <w:lang w:eastAsia="en-US"/>
          </w:rPr>
          <w:br/>
          <w:t>ΨΥΧΟΓΙΟΣ Γ. , σελ.</w:t>
        </w:r>
        <w:r w:rsidRPr="00D319C2">
          <w:rPr>
            <w:rFonts w:eastAsia="Times New Roman"/>
            <w:szCs w:val="24"/>
            <w:lang w:eastAsia="en-US"/>
          </w:rPr>
          <w:br/>
        </w:r>
        <w:r w:rsidRPr="00D319C2">
          <w:rPr>
            <w:rFonts w:eastAsia="Times New Roman"/>
            <w:szCs w:val="24"/>
            <w:lang w:eastAsia="en-US"/>
          </w:rPr>
          <w:br/>
          <w:t>ΠΑΡΕΜΒΑΣΕΙΣ:</w:t>
        </w:r>
        <w:r w:rsidRPr="00D319C2">
          <w:rPr>
            <w:rFonts w:eastAsia="Times New Roman"/>
            <w:szCs w:val="24"/>
            <w:lang w:eastAsia="en-US"/>
          </w:rPr>
          <w:br/>
          <w:t>ΚΟΛΛΙΑ - ΤΣΑΡΟΥΧΑ Μ. , σελ.</w:t>
        </w:r>
        <w:r w:rsidRPr="00D319C2">
          <w:rPr>
            <w:rFonts w:eastAsia="Times New Roman"/>
            <w:szCs w:val="24"/>
            <w:lang w:eastAsia="en-US"/>
          </w:rPr>
          <w:br/>
        </w:r>
      </w:ins>
    </w:p>
    <w:p w14:paraId="0F16ED18" w14:textId="6EE7207C" w:rsidR="0091757C" w:rsidRDefault="00D319C2">
      <w:pPr>
        <w:spacing w:line="600" w:lineRule="auto"/>
        <w:ind w:firstLine="720"/>
        <w:jc w:val="center"/>
        <w:rPr>
          <w:rFonts w:eastAsia="Times New Roman"/>
          <w:szCs w:val="24"/>
        </w:rPr>
      </w:pPr>
      <w:r>
        <w:rPr>
          <w:rFonts w:eastAsia="Times New Roman"/>
          <w:szCs w:val="24"/>
        </w:rPr>
        <w:t>ΠΡΑΚΤΙΚΑ ΒΟΥΛΗΣ</w:t>
      </w:r>
    </w:p>
    <w:p w14:paraId="0F16ED19" w14:textId="77777777" w:rsidR="0091757C" w:rsidRDefault="00D319C2">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0F16ED1A" w14:textId="77777777" w:rsidR="0091757C" w:rsidRDefault="00D319C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F16ED1B" w14:textId="77777777" w:rsidR="0091757C" w:rsidRDefault="00D319C2">
      <w:pPr>
        <w:spacing w:line="600" w:lineRule="auto"/>
        <w:ind w:firstLine="720"/>
        <w:jc w:val="center"/>
        <w:rPr>
          <w:rFonts w:eastAsia="Times New Roman"/>
          <w:szCs w:val="24"/>
        </w:rPr>
      </w:pPr>
      <w:r>
        <w:rPr>
          <w:rFonts w:eastAsia="Times New Roman"/>
          <w:szCs w:val="24"/>
        </w:rPr>
        <w:t>ΣΥΝΟΔΟΣ Δ΄</w:t>
      </w:r>
    </w:p>
    <w:p w14:paraId="0F16ED1C" w14:textId="77777777" w:rsidR="0091757C" w:rsidRDefault="00D319C2">
      <w:pPr>
        <w:spacing w:line="600" w:lineRule="auto"/>
        <w:ind w:firstLine="720"/>
        <w:jc w:val="center"/>
        <w:rPr>
          <w:rFonts w:eastAsia="Times New Roman"/>
          <w:szCs w:val="24"/>
        </w:rPr>
      </w:pPr>
      <w:r>
        <w:rPr>
          <w:rFonts w:eastAsia="Times New Roman"/>
          <w:szCs w:val="24"/>
        </w:rPr>
        <w:t>ΣΥΝΕΔΡΙΑΣΗ ΛΑ΄</w:t>
      </w:r>
    </w:p>
    <w:p w14:paraId="0F16ED1D" w14:textId="77777777" w:rsidR="0091757C" w:rsidRDefault="00D319C2">
      <w:pPr>
        <w:spacing w:line="600" w:lineRule="auto"/>
        <w:ind w:firstLine="720"/>
        <w:jc w:val="center"/>
        <w:rPr>
          <w:rFonts w:eastAsia="Times New Roman"/>
          <w:szCs w:val="24"/>
        </w:rPr>
      </w:pPr>
      <w:r>
        <w:rPr>
          <w:rFonts w:eastAsia="Times New Roman"/>
          <w:szCs w:val="24"/>
        </w:rPr>
        <w:t>Πέμπτη 22 Νοεμβρίου 2018</w:t>
      </w:r>
    </w:p>
    <w:p w14:paraId="0F16ED1E" w14:textId="77777777" w:rsidR="0091757C" w:rsidRDefault="00D319C2">
      <w:pPr>
        <w:spacing w:line="600" w:lineRule="auto"/>
        <w:ind w:firstLine="720"/>
        <w:jc w:val="both"/>
        <w:rPr>
          <w:rFonts w:eastAsia="Times New Roman"/>
          <w:szCs w:val="24"/>
        </w:rPr>
      </w:pPr>
      <w:r>
        <w:rPr>
          <w:rFonts w:eastAsia="Times New Roman"/>
          <w:szCs w:val="24"/>
        </w:rPr>
        <w:t>Αθήνα, σήμερα στις 22 Νοεμβρίου 2018, ημέρα Πέμπτη και ώρα 9.46΄</w:t>
      </w:r>
      <w:r>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σε ολομέλεια για να συνεδριάσει υπό την προεδρία του Δ΄ Αντιπροέδρου αυτής κ. </w:t>
      </w:r>
      <w:r w:rsidRPr="00C97B83">
        <w:rPr>
          <w:rFonts w:eastAsia="Times New Roman"/>
          <w:b/>
          <w:szCs w:val="24"/>
        </w:rPr>
        <w:t>ΝΙΚΗΤΑ ΚΑΚΛΑΜΑΝΗ</w:t>
      </w:r>
      <w:r w:rsidRPr="00A431AD">
        <w:rPr>
          <w:rFonts w:eastAsia="Times New Roman"/>
          <w:szCs w:val="24"/>
        </w:rPr>
        <w:t>.</w:t>
      </w:r>
    </w:p>
    <w:p w14:paraId="0F16ED1F" w14:textId="77777777" w:rsidR="0091757C" w:rsidRDefault="00D319C2">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0F16ED20" w14:textId="77777777" w:rsidR="0091757C" w:rsidRDefault="00D319C2">
      <w:pPr>
        <w:spacing w:line="600" w:lineRule="auto"/>
        <w:ind w:firstLine="720"/>
        <w:jc w:val="both"/>
        <w:rPr>
          <w:rFonts w:eastAsia="Times New Roman"/>
          <w:szCs w:val="24"/>
        </w:rPr>
      </w:pPr>
      <w:r>
        <w:rPr>
          <w:rFonts w:eastAsia="Times New Roman"/>
          <w:szCs w:val="24"/>
        </w:rPr>
        <w:t xml:space="preserve">(ΕΠΙΚΥΡΩΣΗ ΠΡΑΚΤΙΚΩΝ: Σύμφωνα με </w:t>
      </w:r>
      <w:r>
        <w:rPr>
          <w:rFonts w:eastAsia="Times New Roman"/>
          <w:szCs w:val="24"/>
        </w:rPr>
        <w:t>την από 21</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2018 εξουσιοδότηση του Σώματος επικυρώθηκαν με ευθύνη του Προεδρείου τα πρακτικά της </w:t>
      </w:r>
      <w:r>
        <w:rPr>
          <w:rFonts w:eastAsia="Times New Roman"/>
          <w:szCs w:val="24"/>
        </w:rPr>
        <w:t>Λ΄ συνεδριάσεως</w:t>
      </w:r>
      <w:r>
        <w:rPr>
          <w:rFonts w:eastAsia="Times New Roman"/>
          <w:szCs w:val="24"/>
        </w:rPr>
        <w:t xml:space="preserve">, της Τετάρτης 21 </w:t>
      </w:r>
      <w:r>
        <w:rPr>
          <w:rFonts w:eastAsia="Times New Roman"/>
          <w:szCs w:val="24"/>
        </w:rPr>
        <w:lastRenderedPageBreak/>
        <w:t>Νοεμβρίου 2018 σε ό,τι αφορά την ψήφιση στο σύνολο του σχεδίου νόμου: «Ενσωμάτωση στην ελληνική νομοθεσία της Οδηγίας 2016/1</w:t>
      </w:r>
      <w:r>
        <w:rPr>
          <w:rFonts w:eastAsia="Times New Roman"/>
          <w:szCs w:val="24"/>
        </w:rPr>
        <w:t>148/ΕΕ του Ευρωπαϊκού Κοινοβουλίου και του Συμβουλίου σχετικά με μέτρα για υψηλό κοινό επίπεδο ασφάλειας συστημάτων δικτύου και πληροφοριών σε ολόκληρη την Ένωση και άλλες διατάξεις».).</w:t>
      </w:r>
    </w:p>
    <w:p w14:paraId="0F16ED21" w14:textId="77777777" w:rsidR="0091757C" w:rsidRDefault="00D319C2">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w:t>
      </w:r>
      <w:r>
        <w:rPr>
          <w:rFonts w:eastAsia="Times New Roman"/>
          <w:szCs w:val="24"/>
        </w:rPr>
        <w:t>μα.</w:t>
      </w:r>
    </w:p>
    <w:p w14:paraId="0F16ED22" w14:textId="77777777" w:rsidR="0091757C" w:rsidRDefault="00D319C2">
      <w:pPr>
        <w:spacing w:line="600" w:lineRule="auto"/>
        <w:ind w:firstLine="720"/>
        <w:jc w:val="both"/>
        <w:rPr>
          <w:rFonts w:eastAsia="Times New Roman"/>
          <w:szCs w:val="24"/>
        </w:rPr>
      </w:pPr>
      <w:r>
        <w:rPr>
          <w:rFonts w:eastAsia="Times New Roman"/>
          <w:szCs w:val="24"/>
        </w:rPr>
        <w:t xml:space="preserve">(Ανακοινώνονται προς το Σώμα από τη Γραμματέα της Βουλής κ. Αναστασία (Νατάσα) </w:t>
      </w:r>
      <w:proofErr w:type="spellStart"/>
      <w:r>
        <w:rPr>
          <w:rFonts w:eastAsia="Times New Roman"/>
          <w:szCs w:val="24"/>
        </w:rPr>
        <w:t>Γκαρά</w:t>
      </w:r>
      <w:proofErr w:type="spellEnd"/>
      <w:r>
        <w:rPr>
          <w:rFonts w:eastAsia="Times New Roman"/>
          <w:szCs w:val="24"/>
        </w:rPr>
        <w:t xml:space="preserve">, Βουλευτή Έβρου, τα ακόλουθα: </w:t>
      </w:r>
    </w:p>
    <w:p w14:paraId="0F16ED23" w14:textId="77777777" w:rsidR="0091757C" w:rsidRDefault="00D319C2">
      <w:pPr>
        <w:spacing w:line="600" w:lineRule="auto"/>
        <w:ind w:firstLine="720"/>
        <w:jc w:val="both"/>
        <w:rPr>
          <w:rFonts w:eastAsia="Times New Roman"/>
          <w:szCs w:val="24"/>
        </w:rPr>
      </w:pPr>
      <w:r>
        <w:rPr>
          <w:rFonts w:eastAsia="Times New Roman"/>
          <w:szCs w:val="24"/>
        </w:rPr>
        <w:t>Α. ΚΑΤΑΘΕΣΗ ΑΝΑΦΟΡΩΝ.</w:t>
      </w:r>
    </w:p>
    <w:p w14:paraId="0F16ED24" w14:textId="77777777" w:rsidR="0091757C" w:rsidRDefault="00D319C2">
      <w:pPr>
        <w:spacing w:line="600" w:lineRule="auto"/>
        <w:ind w:firstLine="720"/>
        <w:jc w:val="center"/>
        <w:rPr>
          <w:rFonts w:eastAsia="Times New Roman"/>
          <w:szCs w:val="24"/>
        </w:rPr>
      </w:pPr>
      <w:r w:rsidRPr="00BB4F11">
        <w:rPr>
          <w:rFonts w:eastAsia="Times New Roman"/>
          <w:color w:val="FF0000"/>
          <w:szCs w:val="24"/>
        </w:rPr>
        <w:t>(ΝΑ ΜΠΕΙ Η ΣΕΛΙΔΑ 2</w:t>
      </w:r>
      <w:r w:rsidRPr="00BB4F11">
        <w:rPr>
          <w:rFonts w:eastAsia="Times New Roman"/>
          <w:color w:val="FF0000"/>
          <w:szCs w:val="24"/>
          <w:vertAlign w:val="superscript"/>
        </w:rPr>
        <w:t>α</w:t>
      </w:r>
      <w:r w:rsidRPr="00BB4F11">
        <w:rPr>
          <w:rFonts w:eastAsia="Times New Roman"/>
          <w:color w:val="FF0000"/>
          <w:szCs w:val="24"/>
        </w:rPr>
        <w:t>)</w:t>
      </w:r>
    </w:p>
    <w:p w14:paraId="0F16ED25" w14:textId="77777777" w:rsidR="0091757C" w:rsidRDefault="00D319C2">
      <w:pPr>
        <w:spacing w:line="600" w:lineRule="auto"/>
        <w:ind w:firstLine="720"/>
        <w:jc w:val="both"/>
        <w:rPr>
          <w:rFonts w:eastAsia="Times New Roman"/>
          <w:szCs w:val="24"/>
        </w:rPr>
      </w:pPr>
      <w:r>
        <w:rPr>
          <w:rFonts w:eastAsia="Times New Roman"/>
          <w:szCs w:val="24"/>
        </w:rPr>
        <w:t>Β. ΑΠΑΝΤΗΣΕΙΣ ΥΠΟΥΡΓΩΝ ΣΕ ΕΡΩΤΗΣΕΙΣ ΒΟΥΛΕΥΤΩΝ</w:t>
      </w:r>
    </w:p>
    <w:p w14:paraId="0F16ED26" w14:textId="77777777" w:rsidR="0091757C" w:rsidRDefault="00D319C2">
      <w:pPr>
        <w:spacing w:line="600" w:lineRule="auto"/>
        <w:ind w:firstLine="720"/>
        <w:jc w:val="center"/>
        <w:rPr>
          <w:rFonts w:eastAsia="Times New Roman"/>
          <w:szCs w:val="24"/>
        </w:rPr>
      </w:pPr>
      <w:r w:rsidRPr="00BB4F11">
        <w:rPr>
          <w:rFonts w:eastAsia="Times New Roman"/>
          <w:color w:val="FF0000"/>
          <w:szCs w:val="24"/>
        </w:rPr>
        <w:t>(ΝΑ ΜΠΕΙ Η ΣΕΛΙΔΑ 2β)</w:t>
      </w:r>
    </w:p>
    <w:p w14:paraId="0F16ED27" w14:textId="77777777" w:rsidR="0091757C" w:rsidRDefault="00D319C2">
      <w:pPr>
        <w:spacing w:line="600" w:lineRule="auto"/>
        <w:ind w:firstLine="720"/>
        <w:jc w:val="both"/>
        <w:rPr>
          <w:rFonts w:eastAsia="Times New Roman" w:cs="Times New Roman"/>
          <w:szCs w:val="24"/>
        </w:rPr>
      </w:pPr>
      <w:r w:rsidRPr="004E4575">
        <w:rPr>
          <w:rFonts w:eastAsia="Times New Roman" w:cs="Times New Roman"/>
          <w:b/>
          <w:szCs w:val="24"/>
        </w:rPr>
        <w:lastRenderedPageBreak/>
        <w:t>ΠΡΟΕΔΡΕΥΩΝ (Νικήτας Κακλ</w:t>
      </w:r>
      <w:r w:rsidRPr="004E4575">
        <w:rPr>
          <w:rFonts w:eastAsia="Times New Roman" w:cs="Times New Roman"/>
          <w:b/>
          <w:szCs w:val="24"/>
        </w:rPr>
        <w:t>αμάνης):</w:t>
      </w:r>
      <w:r>
        <w:rPr>
          <w:rFonts w:eastAsia="Times New Roman" w:cs="Times New Roman"/>
          <w:szCs w:val="24"/>
        </w:rPr>
        <w:t xml:space="preserve"> Κυρίες και κύριοι συνάδελφοι, </w:t>
      </w:r>
      <w:r>
        <w:rPr>
          <w:rFonts w:eastAsia="Times New Roman" w:cs="Times New Roman"/>
          <w:szCs w:val="24"/>
        </w:rPr>
        <w:t>έχω</w:t>
      </w:r>
      <w:r>
        <w:rPr>
          <w:rFonts w:eastAsia="Times New Roman" w:cs="Times New Roman"/>
          <w:szCs w:val="24"/>
        </w:rPr>
        <w:t xml:space="preserve"> την τιμή να ανακοινώσω στο Σώμα το δελτίο των επίκαιρων ερωτήσεων της Παρασκευής 23 Νοεμβρίου 2018.</w:t>
      </w:r>
    </w:p>
    <w:p w14:paraId="0F16ED2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w:t>
      </w:r>
      <w:r w:rsidRPr="007D18A2">
        <w:rPr>
          <w:rFonts w:eastAsia="Times New Roman" w:cs="Times New Roman"/>
          <w:szCs w:val="24"/>
        </w:rPr>
        <w:t>ΩΡΑ ΤΟΥ ΠΡΩΘΥΠΟΥΡΓΟΥ (Άρθρα 129 παρ</w:t>
      </w:r>
      <w:r>
        <w:rPr>
          <w:rFonts w:eastAsia="Times New Roman" w:cs="Times New Roman"/>
          <w:szCs w:val="24"/>
        </w:rPr>
        <w:t>άγραφοι</w:t>
      </w:r>
      <w:r w:rsidRPr="007D18A2">
        <w:rPr>
          <w:rFonts w:eastAsia="Times New Roman" w:cs="Times New Roman"/>
          <w:szCs w:val="24"/>
        </w:rPr>
        <w:t xml:space="preserve"> </w:t>
      </w:r>
      <w:r w:rsidRPr="007D18A2">
        <w:rPr>
          <w:rFonts w:eastAsia="Times New Roman" w:cs="Times New Roman"/>
          <w:szCs w:val="24"/>
        </w:rPr>
        <w:t>2 και 3, 132 παρ</w:t>
      </w:r>
      <w:r>
        <w:rPr>
          <w:rFonts w:eastAsia="Times New Roman" w:cs="Times New Roman"/>
          <w:szCs w:val="24"/>
        </w:rPr>
        <w:t>άγραφος</w:t>
      </w:r>
      <w:r w:rsidRPr="007D18A2">
        <w:rPr>
          <w:rFonts w:eastAsia="Times New Roman" w:cs="Times New Roman"/>
          <w:szCs w:val="24"/>
        </w:rPr>
        <w:t xml:space="preserve"> </w:t>
      </w:r>
      <w:r w:rsidRPr="007D18A2">
        <w:rPr>
          <w:rFonts w:eastAsia="Times New Roman" w:cs="Times New Roman"/>
          <w:szCs w:val="24"/>
        </w:rPr>
        <w:t xml:space="preserve">1 </w:t>
      </w:r>
      <w:r>
        <w:rPr>
          <w:rFonts w:eastAsia="Times New Roman" w:cs="Times New Roman"/>
          <w:szCs w:val="24"/>
        </w:rPr>
        <w:t>του</w:t>
      </w:r>
      <w:r w:rsidRPr="007D18A2">
        <w:rPr>
          <w:rFonts w:eastAsia="Times New Roman" w:cs="Times New Roman"/>
          <w:szCs w:val="24"/>
        </w:rPr>
        <w:t xml:space="preserve"> Καν</w:t>
      </w:r>
      <w:r>
        <w:rPr>
          <w:rFonts w:eastAsia="Times New Roman" w:cs="Times New Roman"/>
          <w:szCs w:val="24"/>
        </w:rPr>
        <w:t xml:space="preserve">ονισμού της </w:t>
      </w:r>
      <w:r w:rsidRPr="007D18A2">
        <w:rPr>
          <w:rFonts w:eastAsia="Times New Roman" w:cs="Times New Roman"/>
          <w:szCs w:val="24"/>
        </w:rPr>
        <w:t>Βουλής)</w:t>
      </w:r>
    </w:p>
    <w:p w14:paraId="0F16ED2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1. Η με αριθμό </w:t>
      </w:r>
      <w:r>
        <w:rPr>
          <w:rFonts w:eastAsia="Times New Roman" w:cs="Times New Roman"/>
          <w:szCs w:val="24"/>
        </w:rPr>
        <w:t>157/2/15-11-2018 επίκαιρη ε</w:t>
      </w:r>
      <w:r w:rsidRPr="007D18A2">
        <w:rPr>
          <w:rFonts w:eastAsia="Times New Roman" w:cs="Times New Roman"/>
          <w:szCs w:val="24"/>
        </w:rPr>
        <w:t>ρώτηση του Προέδρου της Κοινοβουλευτικής Ομάδας της Νέας Δημοκρατίας κ. Κυριάκου Μητσοτάκη προς τον Πρωθυπουργό, με θέμα: «Ανομία στα Πανεπιστήμια».</w:t>
      </w:r>
    </w:p>
    <w:p w14:paraId="0F16ED2A" w14:textId="77777777" w:rsidR="0091757C" w:rsidRDefault="00D319C2">
      <w:pPr>
        <w:spacing w:line="600" w:lineRule="auto"/>
        <w:ind w:firstLine="720"/>
        <w:jc w:val="both"/>
        <w:rPr>
          <w:rFonts w:eastAsia="Times New Roman" w:cs="Times New Roman"/>
          <w:szCs w:val="24"/>
        </w:rPr>
      </w:pPr>
      <w:r w:rsidRPr="007D18A2">
        <w:rPr>
          <w:rFonts w:eastAsia="Times New Roman" w:cs="Times New Roman"/>
          <w:szCs w:val="24"/>
        </w:rPr>
        <w:t>Α. ΕΠΙΚΑΙΡΕΣ ΕΡΩΤΗΣΕΙΣ Πρώτου Κύκλου (Άρθρο 130 παρ</w:t>
      </w:r>
      <w:r>
        <w:rPr>
          <w:rFonts w:eastAsia="Times New Roman" w:cs="Times New Roman"/>
          <w:szCs w:val="24"/>
        </w:rPr>
        <w:t>άγραφοι</w:t>
      </w:r>
      <w:r w:rsidRPr="007D18A2">
        <w:rPr>
          <w:rFonts w:eastAsia="Times New Roman" w:cs="Times New Roman"/>
          <w:szCs w:val="24"/>
        </w:rPr>
        <w:t xml:space="preserve"> </w:t>
      </w:r>
      <w:r w:rsidRPr="007D18A2">
        <w:rPr>
          <w:rFonts w:eastAsia="Times New Roman" w:cs="Times New Roman"/>
          <w:szCs w:val="24"/>
        </w:rPr>
        <w:t xml:space="preserve">2 και 3 </w:t>
      </w:r>
      <w:r>
        <w:rPr>
          <w:rFonts w:eastAsia="Times New Roman" w:cs="Times New Roman"/>
          <w:szCs w:val="24"/>
        </w:rPr>
        <w:t xml:space="preserve">του </w:t>
      </w:r>
      <w:r w:rsidRPr="007D18A2">
        <w:rPr>
          <w:rFonts w:eastAsia="Times New Roman" w:cs="Times New Roman"/>
          <w:szCs w:val="24"/>
        </w:rPr>
        <w:t>Καν</w:t>
      </w:r>
      <w:r>
        <w:rPr>
          <w:rFonts w:eastAsia="Times New Roman" w:cs="Times New Roman"/>
          <w:szCs w:val="24"/>
        </w:rPr>
        <w:t>ονισμο</w:t>
      </w:r>
      <w:r>
        <w:rPr>
          <w:rFonts w:eastAsia="Times New Roman" w:cs="Times New Roman"/>
          <w:szCs w:val="24"/>
        </w:rPr>
        <w:t>ύ της</w:t>
      </w:r>
      <w:r w:rsidRPr="007D18A2">
        <w:rPr>
          <w:rFonts w:eastAsia="Times New Roman" w:cs="Times New Roman"/>
          <w:szCs w:val="24"/>
        </w:rPr>
        <w:t xml:space="preserve"> </w:t>
      </w:r>
      <w:r w:rsidRPr="007D18A2">
        <w:rPr>
          <w:rFonts w:eastAsia="Times New Roman" w:cs="Times New Roman"/>
          <w:szCs w:val="24"/>
        </w:rPr>
        <w:t>Βουλής)</w:t>
      </w:r>
    </w:p>
    <w:p w14:paraId="0F16ED2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1. Η με αριθμό 163/19-11-2018 επίκαιρη ε</w:t>
      </w:r>
      <w:r w:rsidRPr="007D18A2">
        <w:rPr>
          <w:rFonts w:eastAsia="Times New Roman" w:cs="Times New Roman"/>
          <w:szCs w:val="24"/>
        </w:rPr>
        <w:t xml:space="preserve">ρώτηση του Βουλευτή Φλώρινας της Νέας Δημοκρατίας κ. Γιάννη Αντωνιάδη προς τον Υπουργό Περιβάλλοντος και Ενέργειας, με θέμα: «Αύξηση του κονδυλίου για την προμήθεια ξύλων από τους κατοίκους των ορεινών </w:t>
      </w:r>
      <w:r w:rsidRPr="007D18A2">
        <w:rPr>
          <w:rFonts w:eastAsia="Times New Roman" w:cs="Times New Roman"/>
          <w:szCs w:val="24"/>
        </w:rPr>
        <w:t xml:space="preserve">οικισμών του </w:t>
      </w:r>
      <w:r>
        <w:rPr>
          <w:rFonts w:eastAsia="Times New Roman" w:cs="Times New Roman"/>
          <w:szCs w:val="24"/>
        </w:rPr>
        <w:t>Ν</w:t>
      </w:r>
      <w:r w:rsidRPr="007D18A2">
        <w:rPr>
          <w:rFonts w:eastAsia="Times New Roman" w:cs="Times New Roman"/>
          <w:szCs w:val="24"/>
        </w:rPr>
        <w:t xml:space="preserve">ομού </w:t>
      </w:r>
      <w:r w:rsidRPr="007D18A2">
        <w:rPr>
          <w:rFonts w:eastAsia="Times New Roman" w:cs="Times New Roman"/>
          <w:szCs w:val="24"/>
        </w:rPr>
        <w:t>Φλώρινας και έγκαιρη εκταμίευσή του προς τις Διευθύνσεις Δασών».</w:t>
      </w:r>
    </w:p>
    <w:p w14:paraId="0F16ED2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2. Η με αριθμό 160/19-11-2018 επίκαιρη ε</w:t>
      </w:r>
      <w:r w:rsidRPr="007D18A2">
        <w:rPr>
          <w:rFonts w:eastAsia="Times New Roman" w:cs="Times New Roman"/>
          <w:szCs w:val="24"/>
        </w:rPr>
        <w:t>ρώτηση του Βουλευτή Σερρών της Δημ</w:t>
      </w:r>
      <w:r>
        <w:rPr>
          <w:rFonts w:eastAsia="Times New Roman" w:cs="Times New Roman"/>
          <w:szCs w:val="24"/>
        </w:rPr>
        <w:t>οκρατικής Συμπαράταξης ΠΑΣΟΚ</w:t>
      </w:r>
      <w:r>
        <w:rPr>
          <w:rFonts w:eastAsia="Times New Roman" w:cs="Times New Roman"/>
          <w:szCs w:val="24"/>
        </w:rPr>
        <w:t xml:space="preserve"> – </w:t>
      </w:r>
      <w:r w:rsidRPr="007D18A2">
        <w:rPr>
          <w:rFonts w:eastAsia="Times New Roman" w:cs="Times New Roman"/>
          <w:szCs w:val="24"/>
        </w:rPr>
        <w:t xml:space="preserve">ΔΗΜΑΡ κ. Μιχαήλ Τζελέπη προς τον Υπουργό Οικονομίας και Ανάπτυξης, </w:t>
      </w:r>
      <w:r w:rsidRPr="007D18A2">
        <w:rPr>
          <w:rFonts w:eastAsia="Times New Roman" w:cs="Times New Roman"/>
          <w:szCs w:val="24"/>
        </w:rPr>
        <w:t>με θέμα: «Αδιέξοδη η κατάσταση της Ελληνικής Βιομηχανίας Ζάχαρης (ΕΒΖ)».</w:t>
      </w:r>
    </w:p>
    <w:p w14:paraId="0F16ED2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3. Η με αριθμό 148/12-11-2018 ε</w:t>
      </w:r>
      <w:r w:rsidRPr="007D18A2">
        <w:rPr>
          <w:rFonts w:eastAsia="Times New Roman" w:cs="Times New Roman"/>
          <w:szCs w:val="24"/>
        </w:rPr>
        <w:t>πίκ</w:t>
      </w:r>
      <w:r>
        <w:rPr>
          <w:rFonts w:eastAsia="Times New Roman" w:cs="Times New Roman"/>
          <w:szCs w:val="24"/>
        </w:rPr>
        <w:t>αιρη ε</w:t>
      </w:r>
      <w:r w:rsidRPr="007D18A2">
        <w:rPr>
          <w:rFonts w:eastAsia="Times New Roman" w:cs="Times New Roman"/>
          <w:szCs w:val="24"/>
        </w:rPr>
        <w:t xml:space="preserve">ρώτηση του Βουλευτή Α΄ </w:t>
      </w:r>
      <w:r w:rsidRPr="007D18A2">
        <w:rPr>
          <w:rFonts w:eastAsia="Times New Roman" w:cs="Times New Roman"/>
          <w:szCs w:val="24"/>
        </w:rPr>
        <w:t>Πειραι</w:t>
      </w:r>
      <w:r>
        <w:rPr>
          <w:rFonts w:eastAsia="Times New Roman" w:cs="Times New Roman"/>
          <w:szCs w:val="24"/>
        </w:rPr>
        <w:t>ώς</w:t>
      </w:r>
      <w:r w:rsidRPr="007D18A2">
        <w:rPr>
          <w:rFonts w:eastAsia="Times New Roman" w:cs="Times New Roman"/>
          <w:szCs w:val="24"/>
        </w:rPr>
        <w:t xml:space="preserve"> </w:t>
      </w:r>
      <w:r w:rsidRPr="007D18A2">
        <w:rPr>
          <w:rFonts w:eastAsia="Times New Roman" w:cs="Times New Roman"/>
          <w:szCs w:val="24"/>
        </w:rPr>
        <w:t>της Νέας Δημοκρατίας κ. Κωνσταντίνου Κατσαφάδου προς τον Υπουργό Εσωτερικών, με θέμα: «Η Κυβέρνηση προαναγγέλλε</w:t>
      </w:r>
      <w:r w:rsidRPr="007D18A2">
        <w:rPr>
          <w:rFonts w:eastAsia="Times New Roman" w:cs="Times New Roman"/>
          <w:szCs w:val="24"/>
        </w:rPr>
        <w:t>ι επιλεκτική κατάτμηση δήμων με μικροκομματικά κριτήρια, λίγο πριν τις δημοτικές εκλογές, προκαλώντας σύγχυση και αναστάτωση».</w:t>
      </w:r>
    </w:p>
    <w:p w14:paraId="0F16ED2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4. Η με αριθμό 117/30-10-2018 επίκαιρη ε</w:t>
      </w:r>
      <w:r w:rsidRPr="007D18A2">
        <w:rPr>
          <w:rFonts w:eastAsia="Times New Roman" w:cs="Times New Roman"/>
          <w:szCs w:val="24"/>
        </w:rPr>
        <w:t>ρώτηση του Βουλευτή Αργολίδας της Δημ</w:t>
      </w:r>
      <w:r>
        <w:rPr>
          <w:rFonts w:eastAsia="Times New Roman" w:cs="Times New Roman"/>
          <w:szCs w:val="24"/>
        </w:rPr>
        <w:t>οκρατικής Συμπαράταξης ΠΑΣΟΚ</w:t>
      </w:r>
      <w:r>
        <w:rPr>
          <w:rFonts w:eastAsia="Times New Roman" w:cs="Times New Roman"/>
          <w:szCs w:val="24"/>
        </w:rPr>
        <w:t xml:space="preserve"> – </w:t>
      </w:r>
      <w:r w:rsidRPr="007D18A2">
        <w:rPr>
          <w:rFonts w:eastAsia="Times New Roman" w:cs="Times New Roman"/>
          <w:szCs w:val="24"/>
        </w:rPr>
        <w:t>ΔΗΜΑΡ κ. Ιωάννη Μανιά</w:t>
      </w:r>
      <w:r w:rsidRPr="007D18A2">
        <w:rPr>
          <w:rFonts w:eastAsia="Times New Roman" w:cs="Times New Roman"/>
          <w:szCs w:val="24"/>
        </w:rPr>
        <w:t xml:space="preserve">τη προς τον Υπουργό Επικρατείας, με θέμα: «Άμεση αντιμετώπιση των προβλημάτων της εξαγωγικής εταιρείας αγροτικών προϊόντων της Αργολίδας GERFA – Γ.Ν. </w:t>
      </w:r>
      <w:proofErr w:type="spellStart"/>
      <w:r w:rsidRPr="007D18A2">
        <w:rPr>
          <w:rFonts w:eastAsia="Times New Roman" w:cs="Times New Roman"/>
          <w:szCs w:val="24"/>
        </w:rPr>
        <w:t>Φραγκίστας</w:t>
      </w:r>
      <w:proofErr w:type="spellEnd"/>
      <w:r w:rsidRPr="007D18A2">
        <w:rPr>
          <w:rFonts w:eastAsia="Times New Roman" w:cs="Times New Roman"/>
          <w:szCs w:val="24"/>
        </w:rPr>
        <w:t xml:space="preserve"> – </w:t>
      </w:r>
      <w:r>
        <w:rPr>
          <w:rFonts w:eastAsia="Times New Roman" w:cs="Times New Roman"/>
          <w:szCs w:val="24"/>
        </w:rPr>
        <w:t xml:space="preserve">δύο χιλιάδες </w:t>
      </w:r>
      <w:r w:rsidRPr="007D18A2">
        <w:rPr>
          <w:rFonts w:eastAsia="Times New Roman" w:cs="Times New Roman"/>
          <w:szCs w:val="24"/>
        </w:rPr>
        <w:t xml:space="preserve">παραγωγοί, </w:t>
      </w:r>
      <w:r>
        <w:rPr>
          <w:rFonts w:eastAsia="Times New Roman" w:cs="Times New Roman"/>
          <w:szCs w:val="24"/>
        </w:rPr>
        <w:t>τετρακόσιοι</w:t>
      </w:r>
      <w:r w:rsidRPr="007D18A2">
        <w:rPr>
          <w:rFonts w:eastAsia="Times New Roman" w:cs="Times New Roman"/>
          <w:szCs w:val="24"/>
        </w:rPr>
        <w:t xml:space="preserve"> και </w:t>
      </w:r>
      <w:r>
        <w:rPr>
          <w:rFonts w:eastAsia="Times New Roman" w:cs="Times New Roman"/>
          <w:szCs w:val="24"/>
        </w:rPr>
        <w:t>επτακόσιοι</w:t>
      </w:r>
      <w:r w:rsidRPr="007D18A2">
        <w:rPr>
          <w:rFonts w:eastAsia="Times New Roman" w:cs="Times New Roman"/>
          <w:szCs w:val="24"/>
        </w:rPr>
        <w:t xml:space="preserve"> εργαζόμενοι στον αέρα».</w:t>
      </w:r>
    </w:p>
    <w:p w14:paraId="0F16ED2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5. Η με αριθμό 121</w:t>
      </w:r>
      <w:r>
        <w:rPr>
          <w:rFonts w:eastAsia="Times New Roman" w:cs="Times New Roman"/>
          <w:szCs w:val="24"/>
        </w:rPr>
        <w:t>/1-11-2018 επίκαιρη ε</w:t>
      </w:r>
      <w:r w:rsidRPr="007D18A2">
        <w:rPr>
          <w:rFonts w:eastAsia="Times New Roman" w:cs="Times New Roman"/>
          <w:szCs w:val="24"/>
        </w:rPr>
        <w:t>ρ</w:t>
      </w:r>
      <w:r>
        <w:rPr>
          <w:rFonts w:eastAsia="Times New Roman" w:cs="Times New Roman"/>
          <w:szCs w:val="24"/>
        </w:rPr>
        <w:t>ώτηση του Βουλευτή Α΄ Πειραιώς του Λαϊκού Συνδέσμου - Χρυσή</w:t>
      </w:r>
      <w:r w:rsidRPr="007D18A2">
        <w:rPr>
          <w:rFonts w:eastAsia="Times New Roman" w:cs="Times New Roman"/>
          <w:szCs w:val="24"/>
        </w:rPr>
        <w:t xml:space="preserve"> Αυγή κ. Νικολάου </w:t>
      </w:r>
      <w:proofErr w:type="spellStart"/>
      <w:r w:rsidRPr="007D18A2">
        <w:rPr>
          <w:rFonts w:eastAsia="Times New Roman" w:cs="Times New Roman"/>
          <w:szCs w:val="24"/>
        </w:rPr>
        <w:t>Κούζηλου</w:t>
      </w:r>
      <w:proofErr w:type="spellEnd"/>
      <w:r w:rsidRPr="007D18A2">
        <w:rPr>
          <w:rFonts w:eastAsia="Times New Roman" w:cs="Times New Roman"/>
          <w:szCs w:val="24"/>
        </w:rPr>
        <w:t xml:space="preserve"> προς τον Υπουργό Παιδείας, Έρευνας και Θρησκευμάτων, με θέμα: «Μεικτή διεπιστημονική επιτροπή εμπειρογνωμόνων».</w:t>
      </w:r>
    </w:p>
    <w:p w14:paraId="0F16ED3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6. Η με αριθμό 74/16-10-2018 επίκαιρ</w:t>
      </w:r>
      <w:r>
        <w:rPr>
          <w:rFonts w:eastAsia="Times New Roman" w:cs="Times New Roman"/>
          <w:szCs w:val="24"/>
        </w:rPr>
        <w:t xml:space="preserve">η ερώτηση του Βουλευτή Α΄ Πειραιώς του Λαϊκού Συνδέσμου - 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Ναυτιλίας και Νησιωτικής Πολιτικής, με θέμα: «Ο σχεδιασμός για την ναυτική εκπαίδευση».</w:t>
      </w:r>
    </w:p>
    <w:p w14:paraId="0F16ED3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7. Η με αριθμό 53/11-10-2018 επίκαιρη ε</w:t>
      </w:r>
      <w:r w:rsidRPr="007D18A2">
        <w:rPr>
          <w:rFonts w:eastAsia="Times New Roman" w:cs="Times New Roman"/>
          <w:szCs w:val="24"/>
        </w:rPr>
        <w:t>ρώτηση του Βουλευτή Α΄</w:t>
      </w:r>
      <w:r w:rsidRPr="007D18A2">
        <w:rPr>
          <w:rFonts w:eastAsia="Times New Roman" w:cs="Times New Roman"/>
          <w:szCs w:val="24"/>
        </w:rPr>
        <w:t xml:space="preserve"> Πειραιώς του Λαϊκού Συνδέσμου</w:t>
      </w:r>
      <w:r>
        <w:rPr>
          <w:rFonts w:eastAsia="Times New Roman" w:cs="Times New Roman"/>
          <w:szCs w:val="24"/>
        </w:rPr>
        <w:t xml:space="preserve"> </w:t>
      </w:r>
      <w:r w:rsidRPr="007D18A2">
        <w:rPr>
          <w:rFonts w:eastAsia="Times New Roman" w:cs="Times New Roman"/>
          <w:szCs w:val="24"/>
        </w:rPr>
        <w:t>-</w:t>
      </w:r>
      <w:r>
        <w:rPr>
          <w:rFonts w:eastAsia="Times New Roman" w:cs="Times New Roman"/>
          <w:szCs w:val="24"/>
        </w:rPr>
        <w:t xml:space="preserve"> Χρυσή</w:t>
      </w:r>
      <w:r w:rsidRPr="007D18A2">
        <w:rPr>
          <w:rFonts w:eastAsia="Times New Roman" w:cs="Times New Roman"/>
          <w:szCs w:val="24"/>
        </w:rPr>
        <w:t xml:space="preserve"> Αυγή κ. Νικολάου </w:t>
      </w:r>
      <w:proofErr w:type="spellStart"/>
      <w:r w:rsidRPr="007D18A2">
        <w:rPr>
          <w:rFonts w:eastAsia="Times New Roman" w:cs="Times New Roman"/>
          <w:szCs w:val="24"/>
        </w:rPr>
        <w:t>Κούζηλου</w:t>
      </w:r>
      <w:proofErr w:type="spellEnd"/>
      <w:r w:rsidRPr="007D18A2">
        <w:rPr>
          <w:rFonts w:eastAsia="Times New Roman" w:cs="Times New Roman"/>
          <w:szCs w:val="24"/>
        </w:rPr>
        <w:t xml:space="preserve"> προς τον Υπουργό Ναυτιλίας και Νησιωτικής Πολιτικής, με θέμα: «Ενίσχυση του Λιμενικού Σώματος εν όψει θέσπισης ΑΟΖ και εξόρυξης υδρογονανθράκων και φυσικού αερίου».</w:t>
      </w:r>
    </w:p>
    <w:p w14:paraId="0F16ED3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8. Η με αριθμό </w:t>
      </w:r>
      <w:r>
        <w:rPr>
          <w:rFonts w:eastAsia="Times New Roman" w:cs="Times New Roman"/>
          <w:szCs w:val="24"/>
        </w:rPr>
        <w:t>20/3-10-2018 επίκαιρη ε</w:t>
      </w:r>
      <w:r w:rsidRPr="007D18A2">
        <w:rPr>
          <w:rFonts w:eastAsia="Times New Roman" w:cs="Times New Roman"/>
          <w:szCs w:val="24"/>
        </w:rPr>
        <w:t>ρώτηση του Βουλευτή Α΄ Πειραιώς του Λαϊκού Συνδέσμου</w:t>
      </w:r>
      <w:r>
        <w:rPr>
          <w:rFonts w:eastAsia="Times New Roman" w:cs="Times New Roman"/>
          <w:szCs w:val="24"/>
        </w:rPr>
        <w:t xml:space="preserve"> - Χρυσή</w:t>
      </w:r>
      <w:r w:rsidRPr="007D18A2">
        <w:rPr>
          <w:rFonts w:eastAsia="Times New Roman" w:cs="Times New Roman"/>
          <w:szCs w:val="24"/>
        </w:rPr>
        <w:t xml:space="preserve"> Αυγή κ. Νικο</w:t>
      </w:r>
      <w:r w:rsidRPr="007D18A2">
        <w:rPr>
          <w:rFonts w:eastAsia="Times New Roman" w:cs="Times New Roman"/>
          <w:szCs w:val="24"/>
        </w:rPr>
        <w:lastRenderedPageBreak/>
        <w:t xml:space="preserve">λάου </w:t>
      </w:r>
      <w:proofErr w:type="spellStart"/>
      <w:r w:rsidRPr="007D18A2">
        <w:rPr>
          <w:rFonts w:eastAsia="Times New Roman" w:cs="Times New Roman"/>
          <w:szCs w:val="24"/>
        </w:rPr>
        <w:t>Κούζηλου</w:t>
      </w:r>
      <w:proofErr w:type="spellEnd"/>
      <w:r w:rsidRPr="007D18A2">
        <w:rPr>
          <w:rFonts w:eastAsia="Times New Roman" w:cs="Times New Roman"/>
          <w:szCs w:val="24"/>
        </w:rPr>
        <w:t xml:space="preserve"> προς τον Υπουργό Ναυτιλίας και Νησιωτικής Πολιτικής, με θέμα: «Συνεχίζεται η τουρκική προκλητικότητα στο Αιγαίο».</w:t>
      </w:r>
    </w:p>
    <w:p w14:paraId="0F16ED33" w14:textId="77777777" w:rsidR="0091757C" w:rsidRDefault="00D319C2">
      <w:pPr>
        <w:spacing w:line="600" w:lineRule="auto"/>
        <w:ind w:firstLine="720"/>
        <w:jc w:val="both"/>
        <w:rPr>
          <w:rFonts w:eastAsia="Times New Roman" w:cs="Times New Roman"/>
          <w:szCs w:val="24"/>
        </w:rPr>
      </w:pPr>
      <w:r w:rsidRPr="007D18A2">
        <w:rPr>
          <w:rFonts w:eastAsia="Times New Roman" w:cs="Times New Roman"/>
          <w:szCs w:val="24"/>
        </w:rPr>
        <w:t>ΑΝΑΦΟΡΕΣ</w:t>
      </w:r>
      <w:r>
        <w:rPr>
          <w:rFonts w:eastAsia="Times New Roman" w:cs="Times New Roman"/>
          <w:szCs w:val="24"/>
        </w:rPr>
        <w:t xml:space="preserve"> - </w:t>
      </w:r>
      <w:r w:rsidRPr="007D18A2">
        <w:rPr>
          <w:rFonts w:eastAsia="Times New Roman" w:cs="Times New Roman"/>
          <w:szCs w:val="24"/>
        </w:rPr>
        <w:t xml:space="preserve">ΕΡΩΤΗΣΕΙΣ (Άρθρο 130 </w:t>
      </w:r>
      <w:r w:rsidRPr="007D18A2">
        <w:rPr>
          <w:rFonts w:eastAsia="Times New Roman" w:cs="Times New Roman"/>
          <w:szCs w:val="24"/>
        </w:rPr>
        <w:t>παρ</w:t>
      </w:r>
      <w:r>
        <w:rPr>
          <w:rFonts w:eastAsia="Times New Roman" w:cs="Times New Roman"/>
          <w:szCs w:val="24"/>
        </w:rPr>
        <w:t>άγραφος</w:t>
      </w:r>
      <w:r w:rsidRPr="007D18A2">
        <w:rPr>
          <w:rFonts w:eastAsia="Times New Roman" w:cs="Times New Roman"/>
          <w:szCs w:val="24"/>
        </w:rPr>
        <w:t xml:space="preserve"> </w:t>
      </w:r>
      <w:r w:rsidRPr="007D18A2">
        <w:rPr>
          <w:rFonts w:eastAsia="Times New Roman" w:cs="Times New Roman"/>
          <w:szCs w:val="24"/>
        </w:rPr>
        <w:t xml:space="preserve">5 </w:t>
      </w:r>
      <w:r>
        <w:rPr>
          <w:rFonts w:eastAsia="Times New Roman" w:cs="Times New Roman"/>
          <w:szCs w:val="24"/>
        </w:rPr>
        <w:t xml:space="preserve">του </w:t>
      </w:r>
      <w:r w:rsidRPr="007D18A2">
        <w:rPr>
          <w:rFonts w:eastAsia="Times New Roman" w:cs="Times New Roman"/>
          <w:szCs w:val="24"/>
        </w:rPr>
        <w:t>Καν</w:t>
      </w:r>
      <w:r>
        <w:rPr>
          <w:rFonts w:eastAsia="Times New Roman" w:cs="Times New Roman"/>
          <w:szCs w:val="24"/>
        </w:rPr>
        <w:t>ονισμού της</w:t>
      </w:r>
      <w:r w:rsidRPr="007D18A2">
        <w:rPr>
          <w:rFonts w:eastAsia="Times New Roman" w:cs="Times New Roman"/>
          <w:szCs w:val="24"/>
        </w:rPr>
        <w:t xml:space="preserve"> </w:t>
      </w:r>
      <w:r w:rsidRPr="007D18A2">
        <w:rPr>
          <w:rFonts w:eastAsia="Times New Roman" w:cs="Times New Roman"/>
          <w:szCs w:val="24"/>
        </w:rPr>
        <w:t>Βουλής)</w:t>
      </w:r>
    </w:p>
    <w:p w14:paraId="0F16ED3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1. Η με αριθμό 124/18-7-2018 ε</w:t>
      </w:r>
      <w:r w:rsidRPr="007D18A2">
        <w:rPr>
          <w:rFonts w:eastAsia="Times New Roman" w:cs="Times New Roman"/>
          <w:szCs w:val="24"/>
        </w:rPr>
        <w:t>ρώτηση του Βουλευτή Ξάνθης του Συνασπισμού Ριζοσπαστικής Αριστεράς κ. Γρηγορίο</w:t>
      </w:r>
      <w:r>
        <w:rPr>
          <w:rFonts w:eastAsia="Times New Roman" w:cs="Times New Roman"/>
          <w:szCs w:val="24"/>
        </w:rPr>
        <w:t xml:space="preserve">υ Στογιαννίδη προς τον Υπουργό </w:t>
      </w:r>
      <w:r w:rsidRPr="007D18A2">
        <w:rPr>
          <w:rFonts w:eastAsia="Times New Roman" w:cs="Times New Roman"/>
          <w:szCs w:val="24"/>
        </w:rPr>
        <w:t xml:space="preserve">Περιβάλλοντος και Ενέργειας, με θέμα: «Τροποποίηση του άρθρου 116 του </w:t>
      </w:r>
      <w:r>
        <w:rPr>
          <w:rFonts w:eastAsia="Times New Roman" w:cs="Times New Roman"/>
          <w:szCs w:val="24"/>
        </w:rPr>
        <w:t>ν.</w:t>
      </w:r>
      <w:r w:rsidRPr="007D18A2">
        <w:rPr>
          <w:rFonts w:eastAsia="Times New Roman" w:cs="Times New Roman"/>
          <w:szCs w:val="24"/>
        </w:rPr>
        <w:t>4495/</w:t>
      </w:r>
      <w:r w:rsidRPr="007D18A2">
        <w:rPr>
          <w:rFonts w:eastAsia="Times New Roman" w:cs="Times New Roman"/>
          <w:szCs w:val="24"/>
        </w:rPr>
        <w:t xml:space="preserve">2017, αναφορικά με προσθήκες ή μετατροπές που έχουν </w:t>
      </w:r>
      <w:proofErr w:type="spellStart"/>
      <w:r w:rsidRPr="007D18A2">
        <w:rPr>
          <w:rFonts w:eastAsia="Times New Roman" w:cs="Times New Roman"/>
          <w:szCs w:val="24"/>
        </w:rPr>
        <w:t>τελεστεί</w:t>
      </w:r>
      <w:proofErr w:type="spellEnd"/>
      <w:r w:rsidRPr="007D18A2">
        <w:rPr>
          <w:rFonts w:eastAsia="Times New Roman" w:cs="Times New Roman"/>
          <w:szCs w:val="24"/>
        </w:rPr>
        <w:t xml:space="preserve"> σε κτίσματα παραδοσιακών οικισμών όπως η παλιά πόλη και η περιοχή </w:t>
      </w:r>
      <w:proofErr w:type="spellStart"/>
      <w:r w:rsidRPr="007D18A2">
        <w:rPr>
          <w:rFonts w:eastAsia="Times New Roman" w:cs="Times New Roman"/>
          <w:szCs w:val="24"/>
        </w:rPr>
        <w:t>Σαμακώβ</w:t>
      </w:r>
      <w:proofErr w:type="spellEnd"/>
      <w:r w:rsidRPr="007D18A2">
        <w:rPr>
          <w:rFonts w:eastAsia="Times New Roman" w:cs="Times New Roman"/>
          <w:szCs w:val="24"/>
        </w:rPr>
        <w:t xml:space="preserve"> στην Ξάνθη».</w:t>
      </w:r>
    </w:p>
    <w:p w14:paraId="0F16ED3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Επίσης, κυρίες και κύριοι συνάδελφοι, έχω την τιμή να ανακοινώσω στο Σώμα ότι τη συνεδρίασή μας παρακολουθού</w:t>
      </w:r>
      <w:r>
        <w:rPr>
          <w:rFonts w:eastAsia="Times New Roman" w:cs="Times New Roman"/>
          <w:szCs w:val="24"/>
        </w:rPr>
        <w:t xml:space="preserve">ν από τα άνω δυτικά θεωρεία σαράντα εννέα μαθητές και μαθήτριες και τέσσερις </w:t>
      </w:r>
      <w:r>
        <w:rPr>
          <w:rFonts w:eastAsia="Times New Roman" w:cs="Times New Roman"/>
          <w:szCs w:val="24"/>
        </w:rPr>
        <w:t>εκπαιδευτικοί</w:t>
      </w:r>
      <w:r>
        <w:rPr>
          <w:rFonts w:eastAsia="Times New Roman" w:cs="Times New Roman"/>
          <w:szCs w:val="24"/>
        </w:rPr>
        <w:t xml:space="preserve"> </w:t>
      </w:r>
      <w:r>
        <w:rPr>
          <w:rFonts w:eastAsia="Times New Roman" w:cs="Times New Roman"/>
          <w:szCs w:val="24"/>
        </w:rPr>
        <w:t>συνοδοί τους από το 7</w:t>
      </w:r>
      <w:r w:rsidRPr="007D18A2">
        <w:rPr>
          <w:rFonts w:eastAsia="Times New Roman" w:cs="Times New Roman"/>
          <w:szCs w:val="24"/>
          <w:vertAlign w:val="superscript"/>
        </w:rPr>
        <w:t>ο</w:t>
      </w:r>
      <w:r>
        <w:rPr>
          <w:rFonts w:eastAsia="Times New Roman" w:cs="Times New Roman"/>
          <w:szCs w:val="24"/>
        </w:rPr>
        <w:t xml:space="preserve"> Γυμνάσιο Καβάλας.</w:t>
      </w:r>
    </w:p>
    <w:p w14:paraId="0F16ED3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0F16ED37"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0F16ED3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Τέλος, έχω την τιμή να ανακοινώσω στο Σώμα ότι η</w:t>
      </w:r>
      <w:r>
        <w:rPr>
          <w:rFonts w:eastAsia="Times New Roman" w:cs="Times New Roman"/>
          <w:szCs w:val="24"/>
        </w:rPr>
        <w:t xml:space="preserve"> Διαρκής Επιτροπή Δημόσιας Διοίκησης, Δημόσιας Τάξης και Δικαιοσύνης καταθέτει την </w:t>
      </w:r>
      <w:r>
        <w:rPr>
          <w:rFonts w:eastAsia="Times New Roman" w:cs="Times New Roman"/>
          <w:szCs w:val="24"/>
        </w:rPr>
        <w:t xml:space="preserve">έκθεσή </w:t>
      </w:r>
      <w:r>
        <w:rPr>
          <w:rFonts w:eastAsia="Times New Roman" w:cs="Times New Roman"/>
          <w:szCs w:val="24"/>
        </w:rPr>
        <w:t>της στο σχέδιο νόμου του Υπουργείου Προστασίας του Πολίτη</w:t>
      </w:r>
      <w:r>
        <w:rPr>
          <w:rFonts w:eastAsia="Times New Roman" w:cs="Times New Roman"/>
          <w:szCs w:val="24"/>
        </w:rPr>
        <w:t>:</w:t>
      </w:r>
      <w:r>
        <w:rPr>
          <w:rFonts w:eastAsia="Times New Roman" w:cs="Times New Roman"/>
          <w:szCs w:val="24"/>
        </w:rPr>
        <w:t xml:space="preserve"> «Υποχρεώσεις αερομεταφορέων σχετικά με τα αρχεία επιβατών-προσαρμογή της νομοθεσίας στην Οδηγία (ΕΕ) 2016/6</w:t>
      </w:r>
      <w:r>
        <w:rPr>
          <w:rFonts w:eastAsia="Times New Roman" w:cs="Times New Roman"/>
          <w:szCs w:val="24"/>
        </w:rPr>
        <w:t>81.</w:t>
      </w:r>
    </w:p>
    <w:p w14:paraId="0F16ED39" w14:textId="77777777" w:rsidR="0091757C" w:rsidRDefault="00D319C2">
      <w:pPr>
        <w:spacing w:line="600" w:lineRule="auto"/>
        <w:ind w:firstLine="720"/>
        <w:jc w:val="center"/>
        <w:rPr>
          <w:rFonts w:eastAsia="Times New Roman" w:cs="Times New Roman"/>
          <w:color w:val="FF0000"/>
          <w:szCs w:val="24"/>
        </w:rPr>
      </w:pPr>
      <w:r w:rsidRPr="00D97B4F">
        <w:rPr>
          <w:rFonts w:eastAsia="Times New Roman" w:cs="Times New Roman"/>
          <w:color w:val="FF0000"/>
          <w:szCs w:val="24"/>
        </w:rPr>
        <w:t xml:space="preserve">(ΑΛΛΑΓΗ ΣΕΛΙΔΑΣ ΛΟΓΩ ΑΛΛΑΓΗΣ ΘΕΜΑΤΟΣ) </w:t>
      </w:r>
    </w:p>
    <w:p w14:paraId="0F16ED3A" w14:textId="77777777" w:rsidR="0091757C" w:rsidRDefault="00D319C2">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sidRPr="006E2EBC">
        <w:rPr>
          <w:rFonts w:eastAsia="Times New Roman" w:cs="Times New Roman"/>
          <w:szCs w:val="24"/>
        </w:rPr>
        <w:t xml:space="preserve">Κυρίες και κύριοι συνάδελφοι, </w:t>
      </w:r>
      <w:r>
        <w:rPr>
          <w:rFonts w:eastAsia="Times New Roman" w:cs="Times New Roman"/>
          <w:szCs w:val="24"/>
        </w:rPr>
        <w:t xml:space="preserve">εισερχόμαστε </w:t>
      </w:r>
      <w:r>
        <w:rPr>
          <w:rFonts w:eastAsia="Times New Roman" w:cs="Times New Roman"/>
          <w:szCs w:val="24"/>
        </w:rPr>
        <w:t xml:space="preserve">στη συζήτηση των </w:t>
      </w:r>
    </w:p>
    <w:p w14:paraId="0F16ED3B" w14:textId="77777777" w:rsidR="0091757C" w:rsidRDefault="00D319C2">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0F16ED3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Κατ’ αρχάς επιτρέψτε μου να ανακοινώσω τις επίκαιρες ερωτήσεις που δεν θα συζητηθούν.</w:t>
      </w:r>
    </w:p>
    <w:p w14:paraId="0F16ED3D" w14:textId="77777777" w:rsidR="0091757C" w:rsidRDefault="00D319C2">
      <w:pPr>
        <w:spacing w:after="0" w:line="600" w:lineRule="auto"/>
        <w:ind w:firstLine="720"/>
        <w:jc w:val="both"/>
        <w:rPr>
          <w:rFonts w:eastAsia="Times New Roman"/>
          <w:color w:val="000000"/>
          <w:szCs w:val="24"/>
        </w:rPr>
      </w:pPr>
      <w:r w:rsidRPr="00CE556B">
        <w:rPr>
          <w:rFonts w:eastAsia="Times New Roman"/>
          <w:szCs w:val="24"/>
        </w:rPr>
        <w:t>Η</w:t>
      </w:r>
      <w:r>
        <w:rPr>
          <w:rFonts w:eastAsia="Times New Roman"/>
          <w:szCs w:val="24"/>
        </w:rPr>
        <w:t xml:space="preserve"> τρίτη </w:t>
      </w:r>
      <w:r>
        <w:rPr>
          <w:rFonts w:eastAsia="Times New Roman"/>
          <w:color w:val="000000"/>
          <w:szCs w:val="24"/>
        </w:rPr>
        <w:t xml:space="preserve">με </w:t>
      </w:r>
      <w:r>
        <w:rPr>
          <w:rFonts w:eastAsia="Times New Roman"/>
          <w:color w:val="000000"/>
          <w:szCs w:val="24"/>
        </w:rPr>
        <w:t>αριθμό 120/1-11-2018 επίκαιρη ε</w:t>
      </w:r>
      <w:r w:rsidRPr="00CE556B">
        <w:rPr>
          <w:rFonts w:eastAsia="Times New Roman"/>
          <w:color w:val="000000"/>
          <w:szCs w:val="24"/>
        </w:rPr>
        <w:t xml:space="preserve">ρώτηση </w:t>
      </w:r>
      <w:r>
        <w:rPr>
          <w:rFonts w:eastAsia="Times New Roman"/>
          <w:color w:val="000000"/>
          <w:szCs w:val="24"/>
        </w:rPr>
        <w:t xml:space="preserve">δεύτερου κύκλου του </w:t>
      </w:r>
      <w:r w:rsidRPr="00CE556B">
        <w:rPr>
          <w:rFonts w:eastAsia="Times New Roman"/>
          <w:color w:val="000000"/>
          <w:szCs w:val="24"/>
        </w:rPr>
        <w:t xml:space="preserve">Βουλευτή Α΄ </w:t>
      </w:r>
      <w:r w:rsidRPr="00CE556B">
        <w:rPr>
          <w:rFonts w:eastAsia="Times New Roman"/>
          <w:color w:val="000000"/>
          <w:szCs w:val="24"/>
        </w:rPr>
        <w:t>Πει</w:t>
      </w:r>
      <w:r>
        <w:rPr>
          <w:rFonts w:eastAsia="Times New Roman"/>
          <w:color w:val="000000"/>
          <w:szCs w:val="24"/>
        </w:rPr>
        <w:t xml:space="preserve">ραιώς </w:t>
      </w:r>
      <w:r>
        <w:rPr>
          <w:rFonts w:eastAsia="Times New Roman"/>
          <w:color w:val="000000"/>
          <w:szCs w:val="24"/>
        </w:rPr>
        <w:t>του Λαϊκού Συνδέσμου - Χρυσή Αυγή</w:t>
      </w:r>
      <w:r w:rsidRPr="00CE556B">
        <w:rPr>
          <w:rFonts w:eastAsia="Times New Roman"/>
          <w:color w:val="000000"/>
          <w:szCs w:val="24"/>
        </w:rPr>
        <w:t xml:space="preserve"> κ.</w:t>
      </w:r>
      <w:r>
        <w:rPr>
          <w:rFonts w:eastAsia="Times New Roman"/>
          <w:color w:val="000000"/>
          <w:szCs w:val="24"/>
        </w:rPr>
        <w:t xml:space="preserve"> </w:t>
      </w:r>
      <w:r w:rsidRPr="00CE556B">
        <w:rPr>
          <w:rFonts w:eastAsia="Times New Roman"/>
          <w:bCs/>
          <w:color w:val="000000"/>
          <w:szCs w:val="24"/>
        </w:rPr>
        <w:t xml:space="preserve">Νικολάου </w:t>
      </w:r>
      <w:proofErr w:type="spellStart"/>
      <w:r w:rsidRPr="00CE556B">
        <w:rPr>
          <w:rFonts w:eastAsia="Times New Roman"/>
          <w:bCs/>
          <w:color w:val="000000"/>
          <w:szCs w:val="24"/>
        </w:rPr>
        <w:t>Κούζηλου</w:t>
      </w:r>
      <w:proofErr w:type="spellEnd"/>
      <w:r>
        <w:rPr>
          <w:rFonts w:eastAsia="Times New Roman"/>
          <w:color w:val="000000"/>
          <w:szCs w:val="24"/>
        </w:rPr>
        <w:t xml:space="preserve"> </w:t>
      </w:r>
      <w:r w:rsidRPr="00CE556B">
        <w:rPr>
          <w:rFonts w:eastAsia="Times New Roman"/>
          <w:color w:val="000000"/>
          <w:szCs w:val="24"/>
        </w:rPr>
        <w:t>προς τον Υπουργό</w:t>
      </w:r>
      <w:r>
        <w:rPr>
          <w:rFonts w:eastAsia="Times New Roman"/>
          <w:color w:val="000000"/>
          <w:szCs w:val="24"/>
        </w:rPr>
        <w:t xml:space="preserve"> </w:t>
      </w:r>
      <w:r w:rsidRPr="00CE556B">
        <w:rPr>
          <w:rFonts w:eastAsia="Times New Roman"/>
          <w:bCs/>
          <w:color w:val="000000"/>
          <w:szCs w:val="24"/>
        </w:rPr>
        <w:t>Εξωτερικών,</w:t>
      </w:r>
      <w:r>
        <w:rPr>
          <w:rFonts w:eastAsia="Times New Roman"/>
          <w:color w:val="000000"/>
          <w:szCs w:val="24"/>
        </w:rPr>
        <w:t xml:space="preserve"> </w:t>
      </w:r>
      <w:r w:rsidRPr="00CE556B">
        <w:rPr>
          <w:rFonts w:eastAsia="Times New Roman"/>
          <w:color w:val="000000"/>
          <w:szCs w:val="24"/>
        </w:rPr>
        <w:t>με θέμα: «Λιμάνι των Σκοπίων καθίσταται η Θεσσαλονίκη β</w:t>
      </w:r>
      <w:r>
        <w:rPr>
          <w:rFonts w:eastAsia="Times New Roman"/>
          <w:color w:val="000000"/>
          <w:szCs w:val="24"/>
        </w:rPr>
        <w:t>άσει της Συμφωνίας των Πρεσπών», δεν θ</w:t>
      </w:r>
      <w:r>
        <w:rPr>
          <w:rFonts w:eastAsia="Times New Roman"/>
          <w:color w:val="000000"/>
          <w:szCs w:val="24"/>
        </w:rPr>
        <w:t xml:space="preserve">α συζητηθεί. </w:t>
      </w:r>
    </w:p>
    <w:p w14:paraId="0F16ED3E" w14:textId="77777777" w:rsidR="0091757C" w:rsidRDefault="00D319C2">
      <w:pPr>
        <w:spacing w:after="0" w:line="600" w:lineRule="auto"/>
        <w:ind w:firstLine="720"/>
        <w:jc w:val="both"/>
        <w:rPr>
          <w:rFonts w:eastAsia="Times New Roman"/>
          <w:color w:val="000000"/>
          <w:szCs w:val="24"/>
        </w:rPr>
      </w:pPr>
      <w:r w:rsidRPr="00CE556B">
        <w:rPr>
          <w:rFonts w:eastAsia="Times New Roman"/>
          <w:color w:val="000000"/>
          <w:szCs w:val="24"/>
        </w:rPr>
        <w:lastRenderedPageBreak/>
        <w:t>Η</w:t>
      </w:r>
      <w:r>
        <w:rPr>
          <w:rFonts w:eastAsia="Times New Roman"/>
          <w:color w:val="000000"/>
          <w:szCs w:val="24"/>
        </w:rPr>
        <w:t xml:space="preserve"> τέταρτη με αριθμό 75/16-10-2018 επίκαιρη ε</w:t>
      </w:r>
      <w:r w:rsidRPr="00CE556B">
        <w:rPr>
          <w:rFonts w:eastAsia="Times New Roman"/>
          <w:color w:val="000000"/>
          <w:szCs w:val="24"/>
        </w:rPr>
        <w:t xml:space="preserve">ρώτηση </w:t>
      </w:r>
      <w:r>
        <w:rPr>
          <w:rFonts w:eastAsia="Times New Roman"/>
          <w:color w:val="000000"/>
          <w:szCs w:val="24"/>
        </w:rPr>
        <w:t xml:space="preserve">δεύτερου κύκλου του </w:t>
      </w:r>
      <w:r w:rsidRPr="00CE556B">
        <w:rPr>
          <w:rFonts w:eastAsia="Times New Roman"/>
          <w:color w:val="000000"/>
          <w:szCs w:val="24"/>
        </w:rPr>
        <w:t>Βουλευτή Α΄</w:t>
      </w:r>
      <w:r>
        <w:rPr>
          <w:rFonts w:eastAsia="Times New Roman"/>
          <w:color w:val="000000"/>
          <w:szCs w:val="24"/>
        </w:rPr>
        <w:t xml:space="preserve"> Πειραιώς του Λαϊκού Συνδέσμου - Χρυσή Αυγή</w:t>
      </w:r>
      <w:r w:rsidRPr="00CE556B">
        <w:rPr>
          <w:rFonts w:eastAsia="Times New Roman"/>
          <w:color w:val="000000"/>
          <w:szCs w:val="24"/>
        </w:rPr>
        <w:t xml:space="preserve"> κ.</w:t>
      </w:r>
      <w:r>
        <w:rPr>
          <w:rFonts w:eastAsia="Times New Roman"/>
          <w:color w:val="000000"/>
          <w:szCs w:val="24"/>
        </w:rPr>
        <w:t xml:space="preserve"> </w:t>
      </w:r>
      <w:r w:rsidRPr="00CE556B">
        <w:rPr>
          <w:rFonts w:eastAsia="Times New Roman"/>
          <w:bCs/>
          <w:color w:val="000000"/>
          <w:szCs w:val="24"/>
        </w:rPr>
        <w:t xml:space="preserve">Νικολάου </w:t>
      </w:r>
      <w:proofErr w:type="spellStart"/>
      <w:r w:rsidRPr="00CE556B">
        <w:rPr>
          <w:rFonts w:eastAsia="Times New Roman"/>
          <w:bCs/>
          <w:color w:val="000000"/>
          <w:szCs w:val="24"/>
        </w:rPr>
        <w:t>Κούζηλου</w:t>
      </w:r>
      <w:proofErr w:type="spellEnd"/>
      <w:r>
        <w:rPr>
          <w:rFonts w:eastAsia="Times New Roman"/>
          <w:bCs/>
          <w:color w:val="000000"/>
          <w:szCs w:val="24"/>
        </w:rPr>
        <w:t xml:space="preserve"> </w:t>
      </w:r>
      <w:r w:rsidRPr="00CE556B">
        <w:rPr>
          <w:rFonts w:eastAsia="Times New Roman"/>
          <w:color w:val="000000"/>
          <w:szCs w:val="24"/>
        </w:rPr>
        <w:t>προς την Υπουργό</w:t>
      </w:r>
      <w:r>
        <w:rPr>
          <w:rFonts w:eastAsia="Times New Roman"/>
          <w:color w:val="000000"/>
          <w:szCs w:val="24"/>
        </w:rPr>
        <w:t xml:space="preserve"> </w:t>
      </w:r>
      <w:r w:rsidRPr="00CE556B">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w:t>
      </w:r>
      <w:r w:rsidRPr="00CE556B">
        <w:rPr>
          <w:rFonts w:eastAsia="Times New Roman"/>
          <w:color w:val="000000"/>
          <w:szCs w:val="24"/>
        </w:rPr>
        <w:t>με θέμα: «Προστασία</w:t>
      </w:r>
      <w:r w:rsidRPr="00CE556B">
        <w:rPr>
          <w:rFonts w:eastAsia="Times New Roman"/>
          <w:color w:val="000000"/>
          <w:szCs w:val="24"/>
        </w:rPr>
        <w:t xml:space="preserve"> πληρωμάτων από εγκατ</w:t>
      </w:r>
      <w:r>
        <w:rPr>
          <w:rFonts w:eastAsia="Times New Roman"/>
          <w:color w:val="000000"/>
          <w:szCs w:val="24"/>
        </w:rPr>
        <w:t xml:space="preserve">άλειψη πλοίου εσωτερικών </w:t>
      </w:r>
      <w:proofErr w:type="spellStart"/>
      <w:r>
        <w:rPr>
          <w:rFonts w:eastAsia="Times New Roman"/>
          <w:color w:val="000000"/>
          <w:szCs w:val="24"/>
        </w:rPr>
        <w:t>πλόων</w:t>
      </w:r>
      <w:proofErr w:type="spellEnd"/>
      <w:r>
        <w:rPr>
          <w:rFonts w:eastAsia="Times New Roman"/>
          <w:color w:val="000000"/>
          <w:szCs w:val="24"/>
        </w:rPr>
        <w:t xml:space="preserve">», δεν θα συζητηθεί. </w:t>
      </w:r>
      <w:r w:rsidRPr="00CE556B">
        <w:rPr>
          <w:rFonts w:eastAsia="Times New Roman"/>
          <w:color w:val="000000"/>
          <w:szCs w:val="24"/>
        </w:rPr>
        <w:t> </w:t>
      </w:r>
    </w:p>
    <w:p w14:paraId="0F16ED3F" w14:textId="77777777" w:rsidR="0091757C" w:rsidRDefault="00D319C2">
      <w:pPr>
        <w:spacing w:after="0" w:line="600" w:lineRule="auto"/>
        <w:ind w:firstLine="720"/>
        <w:jc w:val="both"/>
        <w:rPr>
          <w:rFonts w:eastAsia="Times New Roman"/>
          <w:color w:val="000000"/>
          <w:szCs w:val="24"/>
        </w:rPr>
      </w:pPr>
      <w:r w:rsidRPr="00CE556B">
        <w:rPr>
          <w:rFonts w:eastAsia="Times New Roman"/>
          <w:color w:val="000000"/>
          <w:szCs w:val="24"/>
        </w:rPr>
        <w:t xml:space="preserve">Η </w:t>
      </w:r>
      <w:r>
        <w:rPr>
          <w:rFonts w:eastAsia="Times New Roman"/>
          <w:color w:val="000000"/>
          <w:szCs w:val="24"/>
        </w:rPr>
        <w:t>πέμπτη με αριθμό 1/1-10-2018 επίκαιρη ε</w:t>
      </w:r>
      <w:r w:rsidRPr="00CE556B">
        <w:rPr>
          <w:rFonts w:eastAsia="Times New Roman"/>
          <w:color w:val="000000"/>
          <w:szCs w:val="24"/>
        </w:rPr>
        <w:t xml:space="preserve">ρώτηση </w:t>
      </w:r>
      <w:r>
        <w:rPr>
          <w:rFonts w:eastAsia="Times New Roman"/>
          <w:color w:val="000000"/>
          <w:szCs w:val="24"/>
        </w:rPr>
        <w:t>δεύτερου κύκλου του</w:t>
      </w:r>
      <w:r w:rsidRPr="00CE556B">
        <w:rPr>
          <w:rFonts w:eastAsia="Times New Roman"/>
          <w:color w:val="000000"/>
          <w:szCs w:val="24"/>
        </w:rPr>
        <w:t xml:space="preserve"> Βουλευτή Α΄ Θεσσ</w:t>
      </w:r>
      <w:r>
        <w:rPr>
          <w:rFonts w:eastAsia="Times New Roman"/>
          <w:color w:val="000000"/>
          <w:szCs w:val="24"/>
        </w:rPr>
        <w:t>αλονίκης του Λαϊκού Συνδέσμου - Χρυσή Αυγή</w:t>
      </w:r>
      <w:r w:rsidRPr="00CE556B">
        <w:rPr>
          <w:rFonts w:eastAsia="Times New Roman"/>
          <w:color w:val="000000"/>
          <w:szCs w:val="24"/>
        </w:rPr>
        <w:t xml:space="preserve"> κ.</w:t>
      </w:r>
      <w:r>
        <w:rPr>
          <w:rFonts w:eastAsia="Times New Roman"/>
          <w:color w:val="000000"/>
          <w:szCs w:val="24"/>
        </w:rPr>
        <w:t xml:space="preserve"> </w:t>
      </w:r>
      <w:r w:rsidRPr="00CE556B">
        <w:rPr>
          <w:rFonts w:eastAsia="Times New Roman"/>
          <w:bCs/>
          <w:color w:val="000000"/>
          <w:szCs w:val="24"/>
        </w:rPr>
        <w:t>Αντωνίου Γρέγου</w:t>
      </w:r>
      <w:r>
        <w:rPr>
          <w:rFonts w:eastAsia="Times New Roman"/>
          <w:color w:val="000000"/>
          <w:szCs w:val="24"/>
        </w:rPr>
        <w:t xml:space="preserve"> </w:t>
      </w:r>
      <w:r w:rsidRPr="00CE556B">
        <w:rPr>
          <w:rFonts w:eastAsia="Times New Roman"/>
          <w:color w:val="000000"/>
          <w:szCs w:val="24"/>
        </w:rPr>
        <w:t>προς την Υπουργό</w:t>
      </w:r>
      <w:r>
        <w:rPr>
          <w:rFonts w:eastAsia="Times New Roman"/>
          <w:color w:val="000000"/>
          <w:szCs w:val="24"/>
        </w:rPr>
        <w:t xml:space="preserve"> </w:t>
      </w:r>
      <w:r w:rsidRPr="00CE556B">
        <w:rPr>
          <w:rFonts w:eastAsia="Times New Roman"/>
          <w:bCs/>
          <w:color w:val="000000"/>
          <w:szCs w:val="24"/>
        </w:rPr>
        <w:t>Πολιτισμού και Αθλη</w:t>
      </w:r>
      <w:r w:rsidRPr="00CE556B">
        <w:rPr>
          <w:rFonts w:eastAsia="Times New Roman"/>
          <w:bCs/>
          <w:color w:val="000000"/>
          <w:szCs w:val="24"/>
        </w:rPr>
        <w:t>τισμού,</w:t>
      </w:r>
      <w:r>
        <w:rPr>
          <w:rFonts w:eastAsia="Times New Roman"/>
          <w:color w:val="000000"/>
          <w:szCs w:val="24"/>
        </w:rPr>
        <w:t xml:space="preserve"> </w:t>
      </w:r>
      <w:r w:rsidRPr="00CE556B">
        <w:rPr>
          <w:rFonts w:eastAsia="Times New Roman"/>
          <w:color w:val="000000"/>
          <w:szCs w:val="24"/>
        </w:rPr>
        <w:t>με θέμα: «Περί του Μουσείου Μακεδονικού Αγώνα και λοιπών φορέων, συλλόγων και σωματείων της Μακεδονίας και του άρθρου 6 τ</w:t>
      </w:r>
      <w:r>
        <w:rPr>
          <w:rFonts w:eastAsia="Times New Roman"/>
          <w:color w:val="000000"/>
          <w:szCs w:val="24"/>
        </w:rPr>
        <w:t>ης συμφωνίας Ελλάδας - Σκοπίων», δεν θα συζητηθεί.</w:t>
      </w:r>
      <w:r w:rsidRPr="00CE556B">
        <w:rPr>
          <w:rFonts w:eastAsia="Times New Roman"/>
          <w:color w:val="000000"/>
          <w:szCs w:val="24"/>
        </w:rPr>
        <w:t> </w:t>
      </w:r>
    </w:p>
    <w:p w14:paraId="0F16ED40" w14:textId="77777777" w:rsidR="0091757C" w:rsidRDefault="00D319C2">
      <w:pPr>
        <w:spacing w:after="0" w:line="600" w:lineRule="auto"/>
        <w:ind w:firstLine="720"/>
        <w:jc w:val="both"/>
        <w:rPr>
          <w:rFonts w:eastAsia="Times New Roman"/>
          <w:color w:val="000000"/>
          <w:szCs w:val="24"/>
        </w:rPr>
      </w:pPr>
      <w:r w:rsidRPr="00CE556B">
        <w:rPr>
          <w:rFonts w:eastAsia="Times New Roman"/>
          <w:color w:val="000000"/>
          <w:szCs w:val="24"/>
        </w:rPr>
        <w:t xml:space="preserve">Η </w:t>
      </w:r>
      <w:r>
        <w:rPr>
          <w:rFonts w:eastAsia="Times New Roman"/>
          <w:color w:val="000000"/>
          <w:szCs w:val="24"/>
        </w:rPr>
        <w:t xml:space="preserve">πρώτη </w:t>
      </w:r>
      <w:r w:rsidRPr="00CE556B">
        <w:rPr>
          <w:rFonts w:eastAsia="Times New Roman"/>
          <w:color w:val="000000"/>
          <w:szCs w:val="24"/>
        </w:rPr>
        <w:t xml:space="preserve">με αριθμό 161/19-11-2018 </w:t>
      </w:r>
      <w:r>
        <w:rPr>
          <w:rFonts w:eastAsia="Times New Roman"/>
          <w:color w:val="000000"/>
          <w:szCs w:val="24"/>
        </w:rPr>
        <w:t>επίκαιρη ε</w:t>
      </w:r>
      <w:r w:rsidRPr="00CE556B">
        <w:rPr>
          <w:rFonts w:eastAsia="Times New Roman"/>
          <w:color w:val="000000"/>
          <w:szCs w:val="24"/>
        </w:rPr>
        <w:t xml:space="preserve">ρώτηση </w:t>
      </w:r>
      <w:r>
        <w:rPr>
          <w:rFonts w:eastAsia="Times New Roman"/>
          <w:color w:val="000000"/>
          <w:szCs w:val="24"/>
        </w:rPr>
        <w:t>πρώτου κύκλου του</w:t>
      </w:r>
      <w:r w:rsidRPr="00CE556B">
        <w:rPr>
          <w:rFonts w:eastAsia="Times New Roman"/>
          <w:color w:val="000000"/>
          <w:szCs w:val="24"/>
        </w:rPr>
        <w:t xml:space="preserve"> Βουλευτ</w:t>
      </w:r>
      <w:r w:rsidRPr="00CE556B">
        <w:rPr>
          <w:rFonts w:eastAsia="Times New Roman"/>
          <w:color w:val="000000"/>
          <w:szCs w:val="24"/>
        </w:rPr>
        <w:t>ή Μαγνησίας της Νέας Δημοκρατίας κ.</w:t>
      </w:r>
      <w:r>
        <w:rPr>
          <w:rFonts w:eastAsia="Times New Roman"/>
          <w:color w:val="000000"/>
          <w:szCs w:val="24"/>
        </w:rPr>
        <w:t xml:space="preserve"> </w:t>
      </w:r>
      <w:r w:rsidRPr="00CE556B">
        <w:rPr>
          <w:rFonts w:eastAsia="Times New Roman"/>
          <w:bCs/>
          <w:color w:val="000000"/>
          <w:szCs w:val="24"/>
        </w:rPr>
        <w:t xml:space="preserve">Χρήστου </w:t>
      </w:r>
      <w:proofErr w:type="spellStart"/>
      <w:r w:rsidRPr="00CE556B">
        <w:rPr>
          <w:rFonts w:eastAsia="Times New Roman"/>
          <w:bCs/>
          <w:color w:val="000000"/>
          <w:szCs w:val="24"/>
        </w:rPr>
        <w:t>Μπουκώρου</w:t>
      </w:r>
      <w:proofErr w:type="spellEnd"/>
      <w:r>
        <w:rPr>
          <w:rFonts w:eastAsia="Times New Roman"/>
          <w:color w:val="000000"/>
          <w:szCs w:val="24"/>
        </w:rPr>
        <w:t xml:space="preserve"> προς τον Υπουργό </w:t>
      </w:r>
      <w:r w:rsidRPr="00CE556B">
        <w:rPr>
          <w:rFonts w:eastAsia="Times New Roman"/>
          <w:bCs/>
          <w:color w:val="000000"/>
          <w:szCs w:val="24"/>
        </w:rPr>
        <w:t>Υποδομών και Μεταφορών,</w:t>
      </w:r>
      <w:r>
        <w:rPr>
          <w:rFonts w:eastAsia="Times New Roman"/>
          <w:color w:val="000000"/>
          <w:szCs w:val="24"/>
        </w:rPr>
        <w:t xml:space="preserve"> </w:t>
      </w:r>
      <w:r w:rsidRPr="00CE556B">
        <w:rPr>
          <w:rFonts w:eastAsia="Times New Roman"/>
          <w:color w:val="000000"/>
          <w:szCs w:val="24"/>
        </w:rPr>
        <w:t>με θέμα: «Με αργούς ρυθμούς σημαντ</w:t>
      </w:r>
      <w:r>
        <w:rPr>
          <w:rFonts w:eastAsia="Times New Roman"/>
          <w:color w:val="000000"/>
          <w:szCs w:val="24"/>
        </w:rPr>
        <w:t xml:space="preserve">ικά έργα υποδομών στη Μαγνησία», δεν θα συζητηθεί λόγω κωλύματος του αρμοδίου Υπουργού κ. Χρήστου </w:t>
      </w:r>
      <w:proofErr w:type="spellStart"/>
      <w:r>
        <w:rPr>
          <w:rFonts w:eastAsia="Times New Roman"/>
          <w:color w:val="000000"/>
          <w:szCs w:val="24"/>
        </w:rPr>
        <w:t>Σπίρτζη</w:t>
      </w:r>
      <w:proofErr w:type="spellEnd"/>
      <w:r>
        <w:rPr>
          <w:rFonts w:eastAsia="Times New Roman"/>
          <w:color w:val="000000"/>
          <w:szCs w:val="24"/>
        </w:rPr>
        <w:t>. Αιτία, φόρτος εργασί</w:t>
      </w:r>
      <w:r>
        <w:rPr>
          <w:rFonts w:eastAsia="Times New Roman"/>
          <w:color w:val="000000"/>
          <w:szCs w:val="24"/>
        </w:rPr>
        <w:t xml:space="preserve">ας. </w:t>
      </w:r>
    </w:p>
    <w:p w14:paraId="0F16ED41" w14:textId="77777777" w:rsidR="0091757C" w:rsidRDefault="00D319C2">
      <w:pPr>
        <w:spacing w:after="0" w:line="600" w:lineRule="auto"/>
        <w:ind w:firstLine="720"/>
        <w:jc w:val="both"/>
        <w:rPr>
          <w:rFonts w:eastAsia="Times New Roman"/>
          <w:color w:val="000000"/>
          <w:szCs w:val="24"/>
        </w:rPr>
      </w:pPr>
      <w:r w:rsidRPr="00CE556B">
        <w:rPr>
          <w:rFonts w:eastAsia="Times New Roman"/>
          <w:color w:val="000000"/>
          <w:szCs w:val="24"/>
        </w:rPr>
        <w:lastRenderedPageBreak/>
        <w:t xml:space="preserve">Η </w:t>
      </w:r>
      <w:r>
        <w:rPr>
          <w:rFonts w:eastAsia="Times New Roman"/>
          <w:color w:val="000000"/>
          <w:szCs w:val="24"/>
        </w:rPr>
        <w:t>δεύτερη με αριθμό 169/20-11-2018 επίκαιρη ε</w:t>
      </w:r>
      <w:r w:rsidRPr="00CE556B">
        <w:rPr>
          <w:rFonts w:eastAsia="Times New Roman"/>
          <w:color w:val="000000"/>
          <w:szCs w:val="24"/>
        </w:rPr>
        <w:t xml:space="preserve">ρώτηση </w:t>
      </w:r>
      <w:r>
        <w:rPr>
          <w:rFonts w:eastAsia="Times New Roman"/>
          <w:color w:val="000000"/>
          <w:szCs w:val="24"/>
        </w:rPr>
        <w:t>πρώτου κύκλου του</w:t>
      </w:r>
      <w:r w:rsidRPr="00CE556B">
        <w:rPr>
          <w:rFonts w:eastAsia="Times New Roman"/>
          <w:color w:val="000000"/>
          <w:szCs w:val="24"/>
        </w:rPr>
        <w:t xml:space="preserve"> Βουλευτή Ηρακλείου τ</w:t>
      </w:r>
      <w:r>
        <w:rPr>
          <w:rFonts w:eastAsia="Times New Roman"/>
          <w:color w:val="000000"/>
          <w:szCs w:val="24"/>
        </w:rPr>
        <w:t>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ΔΗΜΑΡ</w:t>
      </w:r>
      <w:r w:rsidRPr="00CE556B">
        <w:rPr>
          <w:rFonts w:eastAsia="Times New Roman"/>
          <w:color w:val="000000"/>
          <w:szCs w:val="24"/>
        </w:rPr>
        <w:t xml:space="preserve"> κ.</w:t>
      </w:r>
      <w:r>
        <w:rPr>
          <w:rFonts w:eastAsia="Times New Roman"/>
          <w:color w:val="000000"/>
          <w:szCs w:val="24"/>
        </w:rPr>
        <w:t xml:space="preserve"> </w:t>
      </w:r>
      <w:r w:rsidRPr="00CE556B">
        <w:rPr>
          <w:rFonts w:eastAsia="Times New Roman"/>
          <w:bCs/>
          <w:color w:val="000000"/>
          <w:szCs w:val="24"/>
        </w:rPr>
        <w:t xml:space="preserve">Βασιλείου </w:t>
      </w:r>
      <w:proofErr w:type="spellStart"/>
      <w:r w:rsidRPr="00CE556B">
        <w:rPr>
          <w:rFonts w:eastAsia="Times New Roman"/>
          <w:bCs/>
          <w:color w:val="000000"/>
          <w:szCs w:val="24"/>
        </w:rPr>
        <w:t>Κεγκέρογλου</w:t>
      </w:r>
      <w:proofErr w:type="spellEnd"/>
      <w:r>
        <w:rPr>
          <w:rFonts w:eastAsia="Times New Roman"/>
          <w:bCs/>
          <w:color w:val="000000"/>
          <w:szCs w:val="24"/>
        </w:rPr>
        <w:t xml:space="preserve"> </w:t>
      </w:r>
      <w:r w:rsidRPr="00CE556B">
        <w:rPr>
          <w:rFonts w:eastAsia="Times New Roman"/>
          <w:color w:val="000000"/>
          <w:szCs w:val="24"/>
        </w:rPr>
        <w:t>προς τον Υπουργό</w:t>
      </w:r>
      <w:r>
        <w:rPr>
          <w:rFonts w:eastAsia="Times New Roman"/>
          <w:color w:val="000000"/>
          <w:szCs w:val="24"/>
        </w:rPr>
        <w:t xml:space="preserve"> </w:t>
      </w:r>
      <w:r w:rsidRPr="00CE556B">
        <w:rPr>
          <w:rFonts w:eastAsia="Times New Roman"/>
          <w:bCs/>
          <w:color w:val="000000"/>
          <w:szCs w:val="24"/>
        </w:rPr>
        <w:t>Υποδομών και Μεταφορών,</w:t>
      </w:r>
      <w:r>
        <w:rPr>
          <w:rFonts w:eastAsia="Times New Roman"/>
          <w:color w:val="000000"/>
          <w:szCs w:val="24"/>
        </w:rPr>
        <w:t xml:space="preserve"> </w:t>
      </w:r>
      <w:r w:rsidRPr="00CE556B">
        <w:rPr>
          <w:rFonts w:eastAsia="Times New Roman"/>
          <w:color w:val="000000"/>
          <w:szCs w:val="24"/>
        </w:rPr>
        <w:t xml:space="preserve">με θέμα: «Αντιμετώπιση επιπτώσεων από την κατασκευή </w:t>
      </w:r>
      <w:r w:rsidRPr="00CE556B">
        <w:rPr>
          <w:rFonts w:eastAsia="Times New Roman"/>
          <w:color w:val="000000"/>
          <w:szCs w:val="24"/>
        </w:rPr>
        <w:t>και λειτουργία του αεροδρομίου στο Καστέλι-Αναγκαία έργα και ανταποδοτικά οφέλη για την περιοχή»</w:t>
      </w:r>
      <w:r>
        <w:rPr>
          <w:rFonts w:eastAsia="Times New Roman"/>
          <w:color w:val="000000"/>
          <w:szCs w:val="24"/>
        </w:rPr>
        <w:t xml:space="preserve">, επίσης δεν θα συζητηθεί λόγω κωλύματος του κυρίου Υπουργού κ. Χρήστου </w:t>
      </w:r>
      <w:proofErr w:type="spellStart"/>
      <w:r>
        <w:rPr>
          <w:rFonts w:eastAsia="Times New Roman"/>
          <w:color w:val="000000"/>
          <w:szCs w:val="24"/>
        </w:rPr>
        <w:t>Σπίρτζη</w:t>
      </w:r>
      <w:proofErr w:type="spellEnd"/>
      <w:r>
        <w:rPr>
          <w:rFonts w:eastAsia="Times New Roman"/>
          <w:color w:val="000000"/>
          <w:szCs w:val="24"/>
        </w:rPr>
        <w:t>. Αιτία, φόρτος εργασίας.</w:t>
      </w:r>
      <w:r w:rsidRPr="00CE556B">
        <w:rPr>
          <w:rFonts w:eastAsia="Times New Roman"/>
          <w:color w:val="000000"/>
          <w:szCs w:val="24"/>
        </w:rPr>
        <w:t> </w:t>
      </w:r>
    </w:p>
    <w:p w14:paraId="0F16ED42" w14:textId="77777777" w:rsidR="0091757C" w:rsidRDefault="00D319C2">
      <w:pPr>
        <w:spacing w:after="0"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w:t>
      </w:r>
      <w:r>
        <w:rPr>
          <w:rFonts w:eastAsia="Times New Roman"/>
          <w:color w:val="000000"/>
          <w:szCs w:val="24"/>
        </w:rPr>
        <w:t xml:space="preserve">προχωρούμε </w:t>
      </w:r>
      <w:r>
        <w:rPr>
          <w:rFonts w:eastAsia="Times New Roman"/>
          <w:color w:val="000000"/>
          <w:szCs w:val="24"/>
        </w:rPr>
        <w:t xml:space="preserve">στις τρεις </w:t>
      </w:r>
      <w:r>
        <w:rPr>
          <w:rFonts w:eastAsia="Times New Roman"/>
          <w:color w:val="000000"/>
          <w:szCs w:val="24"/>
        </w:rPr>
        <w:t>επ</w:t>
      </w:r>
      <w:r>
        <w:rPr>
          <w:rFonts w:eastAsia="Times New Roman"/>
          <w:color w:val="000000"/>
          <w:szCs w:val="24"/>
        </w:rPr>
        <w:t xml:space="preserve">ίκαιρες </w:t>
      </w:r>
      <w:r>
        <w:rPr>
          <w:rFonts w:eastAsia="Times New Roman"/>
          <w:color w:val="000000"/>
          <w:szCs w:val="24"/>
        </w:rPr>
        <w:t xml:space="preserve">ερωτήσεις που θα συζητηθούν. </w:t>
      </w:r>
    </w:p>
    <w:p w14:paraId="0F16ED43" w14:textId="77777777" w:rsidR="0091757C" w:rsidRDefault="00D319C2">
      <w:pPr>
        <w:spacing w:after="0" w:line="600" w:lineRule="auto"/>
        <w:ind w:firstLine="720"/>
        <w:jc w:val="both"/>
        <w:rPr>
          <w:rFonts w:eastAsia="Times New Roman"/>
          <w:color w:val="000000"/>
          <w:szCs w:val="24"/>
        </w:rPr>
      </w:pPr>
      <w:r w:rsidRPr="00CE556B">
        <w:rPr>
          <w:rFonts w:eastAsia="Times New Roman"/>
          <w:color w:val="000000"/>
          <w:szCs w:val="24"/>
        </w:rPr>
        <w:t>Η</w:t>
      </w:r>
      <w:r>
        <w:rPr>
          <w:rFonts w:eastAsia="Times New Roman"/>
          <w:color w:val="000000"/>
          <w:szCs w:val="24"/>
        </w:rPr>
        <w:t xml:space="preserve"> δεύτερη με αριθμό 124/5-11-2018 επίκαιρη ε</w:t>
      </w:r>
      <w:r w:rsidRPr="00CE556B">
        <w:rPr>
          <w:rFonts w:eastAsia="Times New Roman"/>
          <w:color w:val="000000"/>
          <w:szCs w:val="24"/>
        </w:rPr>
        <w:t xml:space="preserve">ρώτηση </w:t>
      </w:r>
      <w:r>
        <w:rPr>
          <w:rFonts w:eastAsia="Times New Roman"/>
          <w:color w:val="000000"/>
          <w:szCs w:val="24"/>
        </w:rPr>
        <w:t xml:space="preserve">δεύτερου κύκλου του </w:t>
      </w:r>
      <w:r w:rsidRPr="00CE556B">
        <w:rPr>
          <w:rFonts w:eastAsia="Times New Roman"/>
          <w:color w:val="000000"/>
          <w:szCs w:val="24"/>
        </w:rPr>
        <w:t>Βουλευτή Α΄ Θεσσαλονίκης της Νέας Δημοκρατίας κ.</w:t>
      </w:r>
      <w:r>
        <w:rPr>
          <w:rFonts w:eastAsia="Times New Roman"/>
          <w:color w:val="000000"/>
          <w:szCs w:val="24"/>
        </w:rPr>
        <w:t xml:space="preserve"> </w:t>
      </w:r>
      <w:r w:rsidRPr="00CE556B">
        <w:rPr>
          <w:rFonts w:eastAsia="Times New Roman"/>
          <w:bCs/>
          <w:color w:val="000000"/>
          <w:szCs w:val="24"/>
        </w:rPr>
        <w:t>Σταύρου Καλαφάτη</w:t>
      </w:r>
      <w:r>
        <w:rPr>
          <w:rFonts w:eastAsia="Times New Roman"/>
          <w:bCs/>
          <w:color w:val="000000"/>
          <w:szCs w:val="24"/>
        </w:rPr>
        <w:t xml:space="preserve"> </w:t>
      </w:r>
      <w:r w:rsidRPr="00CE556B">
        <w:rPr>
          <w:rFonts w:eastAsia="Times New Roman"/>
          <w:color w:val="000000"/>
          <w:szCs w:val="24"/>
        </w:rPr>
        <w:t>προς την Υπουργό</w:t>
      </w:r>
      <w:r>
        <w:rPr>
          <w:rFonts w:eastAsia="Times New Roman"/>
          <w:color w:val="000000"/>
          <w:szCs w:val="24"/>
        </w:rPr>
        <w:t xml:space="preserve"> </w:t>
      </w:r>
      <w:r w:rsidRPr="00CE556B">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w:t>
      </w:r>
      <w:r w:rsidRPr="00CE556B">
        <w:rPr>
          <w:rFonts w:eastAsia="Times New Roman"/>
          <w:color w:val="000000"/>
          <w:szCs w:val="24"/>
        </w:rPr>
        <w:t xml:space="preserve">με </w:t>
      </w:r>
      <w:r w:rsidRPr="00CE556B">
        <w:rPr>
          <w:rFonts w:eastAsia="Times New Roman"/>
          <w:color w:val="000000"/>
          <w:szCs w:val="24"/>
        </w:rPr>
        <w:t>θέμα: «Στις τελευταίες θέσεις στην Ευρωπαϊκή Ένωση η Ελλάδα στη φτώχεια και στην παιδική φτώχεια». </w:t>
      </w:r>
    </w:p>
    <w:p w14:paraId="0F16ED44" w14:textId="77777777" w:rsidR="0091757C" w:rsidRDefault="00D319C2">
      <w:pPr>
        <w:spacing w:after="0" w:line="600" w:lineRule="auto"/>
        <w:ind w:firstLine="720"/>
        <w:jc w:val="both"/>
        <w:rPr>
          <w:rFonts w:eastAsia="Times New Roman"/>
          <w:color w:val="000000"/>
          <w:szCs w:val="24"/>
        </w:rPr>
      </w:pPr>
      <w:r>
        <w:rPr>
          <w:rFonts w:eastAsia="Times New Roman"/>
          <w:color w:val="000000"/>
          <w:szCs w:val="24"/>
        </w:rPr>
        <w:t xml:space="preserve">Θα απαντήσει η παρευρισκόμενη Αναπληρώτρια Υπουργός Εργασίας </w:t>
      </w:r>
      <w:r>
        <w:rPr>
          <w:rFonts w:eastAsia="Times New Roman"/>
          <w:color w:val="000000"/>
          <w:szCs w:val="24"/>
        </w:rPr>
        <w:t xml:space="preserve">κ. </w:t>
      </w:r>
      <w:r>
        <w:rPr>
          <w:rFonts w:eastAsia="Times New Roman"/>
          <w:color w:val="000000"/>
          <w:szCs w:val="24"/>
        </w:rPr>
        <w:t xml:space="preserve">Θεανώ Φωτίου. </w:t>
      </w:r>
    </w:p>
    <w:p w14:paraId="0F16ED45" w14:textId="77777777" w:rsidR="0091757C" w:rsidRDefault="00D319C2">
      <w:pPr>
        <w:spacing w:after="0" w:line="600" w:lineRule="auto"/>
        <w:ind w:firstLine="720"/>
        <w:jc w:val="both"/>
        <w:rPr>
          <w:rFonts w:eastAsia="Times New Roman"/>
          <w:color w:val="000000"/>
          <w:szCs w:val="24"/>
        </w:rPr>
      </w:pPr>
      <w:r>
        <w:rPr>
          <w:rFonts w:eastAsia="Times New Roman"/>
          <w:color w:val="000000"/>
          <w:szCs w:val="24"/>
        </w:rPr>
        <w:lastRenderedPageBreak/>
        <w:t>Κύριε Καλαφάτη, έχετε τον λόγο</w:t>
      </w:r>
      <w:r>
        <w:rPr>
          <w:rFonts w:eastAsia="Times New Roman"/>
          <w:color w:val="000000"/>
          <w:szCs w:val="24"/>
        </w:rPr>
        <w:t xml:space="preserve"> για να </w:t>
      </w:r>
      <w:r>
        <w:rPr>
          <w:rFonts w:eastAsia="Times New Roman"/>
          <w:color w:val="000000"/>
          <w:szCs w:val="24"/>
        </w:rPr>
        <w:t>αναπτύξετε</w:t>
      </w:r>
      <w:r>
        <w:rPr>
          <w:rFonts w:eastAsia="Times New Roman"/>
          <w:color w:val="000000"/>
          <w:szCs w:val="24"/>
        </w:rPr>
        <w:t xml:space="preserve"> την επίκαιρη ερώτηση. </w:t>
      </w:r>
    </w:p>
    <w:p w14:paraId="0F16ED46" w14:textId="77777777" w:rsidR="0091757C" w:rsidRDefault="00D319C2">
      <w:pPr>
        <w:spacing w:after="0" w:line="600" w:lineRule="auto"/>
        <w:ind w:firstLine="720"/>
        <w:jc w:val="both"/>
        <w:rPr>
          <w:rFonts w:eastAsia="Times New Roman"/>
          <w:color w:val="000000"/>
          <w:szCs w:val="24"/>
        </w:rPr>
      </w:pPr>
      <w:r>
        <w:rPr>
          <w:rFonts w:eastAsia="Times New Roman"/>
          <w:b/>
          <w:color w:val="000000"/>
          <w:szCs w:val="24"/>
        </w:rPr>
        <w:t>ΣΤΑΥΡ</w:t>
      </w:r>
      <w:r>
        <w:rPr>
          <w:rFonts w:eastAsia="Times New Roman"/>
          <w:b/>
          <w:color w:val="000000"/>
          <w:szCs w:val="24"/>
        </w:rPr>
        <w:t xml:space="preserve">ΟΣ ΚΑΛΑΦΑΤΗΣ: </w:t>
      </w:r>
      <w:r>
        <w:rPr>
          <w:rFonts w:eastAsia="Times New Roman"/>
          <w:color w:val="000000"/>
          <w:szCs w:val="24"/>
        </w:rPr>
        <w:t>Ευχαριστώ πολύ, κύριε Πρόεδρε.</w:t>
      </w:r>
    </w:p>
    <w:p w14:paraId="0F16ED47" w14:textId="77777777" w:rsidR="0091757C" w:rsidRDefault="00D319C2">
      <w:pPr>
        <w:spacing w:after="0" w:line="600" w:lineRule="auto"/>
        <w:ind w:firstLine="720"/>
        <w:jc w:val="both"/>
        <w:rPr>
          <w:rFonts w:eastAsia="Times New Roman"/>
          <w:color w:val="000000"/>
          <w:szCs w:val="24"/>
        </w:rPr>
      </w:pPr>
      <w:r>
        <w:rPr>
          <w:rFonts w:eastAsia="Times New Roman"/>
          <w:color w:val="000000"/>
          <w:szCs w:val="24"/>
        </w:rPr>
        <w:t>Κυρία</w:t>
      </w:r>
      <w:r>
        <w:rPr>
          <w:rFonts w:eastAsia="Times New Roman"/>
          <w:color w:val="000000"/>
          <w:szCs w:val="24"/>
        </w:rPr>
        <w:t xml:space="preserve"> Υπουργέ, οι δείκτες ευημερίας και το επίπεδο πολιτικού και κοινωνικού πολιτισμού μιας χώρας βρίσκονται σε ευθεία αναλογία με την αποτελεσματικότητα αυτής της χώρας όσον αφορά την καταπολέμηση της φτώχειας.</w:t>
      </w:r>
    </w:p>
    <w:p w14:paraId="0F16ED48" w14:textId="77777777" w:rsidR="0091757C" w:rsidRDefault="00D319C2">
      <w:pPr>
        <w:spacing w:line="600" w:lineRule="auto"/>
        <w:ind w:firstLine="720"/>
        <w:jc w:val="both"/>
        <w:rPr>
          <w:rFonts w:eastAsia="Times New Roman" w:cs="Times New Roman"/>
          <w:szCs w:val="24"/>
        </w:rPr>
      </w:pPr>
      <w:r>
        <w:rPr>
          <w:rFonts w:eastAsia="Times New Roman"/>
          <w:color w:val="000000"/>
          <w:szCs w:val="24"/>
        </w:rPr>
        <w:t>Η 17</w:t>
      </w:r>
      <w:r w:rsidRPr="00254B20">
        <w:rPr>
          <w:rFonts w:eastAsia="Times New Roman"/>
          <w:color w:val="000000"/>
          <w:szCs w:val="24"/>
        </w:rPr>
        <w:t>η</w:t>
      </w:r>
      <w:r>
        <w:rPr>
          <w:rFonts w:eastAsia="Times New Roman"/>
          <w:color w:val="000000"/>
          <w:szCs w:val="24"/>
        </w:rPr>
        <w:t xml:space="preserve"> Οκτωβρίου του 2018, Παγκόσμια Ημέρα Εξάλειψης της Φτώχειας και του Κοινωνικού Αποκλεισμού, βρίσκει την Ελλάδα και πάλι στη τρίτη χειρότερη θέση στην </w:t>
      </w:r>
      <w:r w:rsidRPr="008763ED">
        <w:rPr>
          <w:rFonts w:eastAsia="Times New Roman" w:cs="Times New Roman"/>
          <w:szCs w:val="24"/>
        </w:rPr>
        <w:t>Ευρωπαϊκή Ένωση</w:t>
      </w:r>
      <w:r>
        <w:rPr>
          <w:rFonts w:eastAsia="Times New Roman" w:cs="Times New Roman"/>
          <w:szCs w:val="24"/>
        </w:rPr>
        <w:t xml:space="preserve"> σύμφωνα με τα στοιχεία που δημοσίευσε η </w:t>
      </w:r>
      <w:r>
        <w:rPr>
          <w:rFonts w:eastAsia="Times New Roman" w:cs="Times New Roman"/>
          <w:szCs w:val="24"/>
          <w:lang w:val="en-US"/>
        </w:rPr>
        <w:t>EUROSTAT</w:t>
      </w:r>
      <w:r>
        <w:rPr>
          <w:rFonts w:eastAsia="Times New Roman" w:cs="Times New Roman"/>
          <w:szCs w:val="24"/>
        </w:rPr>
        <w:t xml:space="preserve"> πρόσφατα. </w:t>
      </w:r>
    </w:p>
    <w:p w14:paraId="0F16ED4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Σύμφωνα με αυτά, το 2017</w:t>
      </w:r>
      <w:r>
        <w:rPr>
          <w:rFonts w:eastAsia="Times New Roman" w:cs="Times New Roman"/>
          <w:szCs w:val="24"/>
        </w:rPr>
        <w:t xml:space="preserve"> το 34,8% του πληθυσμού, που αντιστοιχεί σε 3,7 εκατομμύρια ανθρώπους, ζούσε σε συνθήκες φτώχειας ή κοινωνικού αποκλεισμού, ενώ συνολικά στην </w:t>
      </w:r>
      <w:r w:rsidRPr="008763ED">
        <w:rPr>
          <w:rFonts w:eastAsia="Times New Roman" w:cs="Times New Roman"/>
          <w:szCs w:val="24"/>
        </w:rPr>
        <w:t>Ευρωπαϊκή Ένωση</w:t>
      </w:r>
      <w:r>
        <w:rPr>
          <w:rFonts w:eastAsia="Times New Roman" w:cs="Times New Roman"/>
          <w:szCs w:val="24"/>
        </w:rPr>
        <w:t xml:space="preserve"> το ποσοστό ανέρχεται στο 20,3%. </w:t>
      </w:r>
    </w:p>
    <w:p w14:paraId="0F16ED4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Αντίστοιχα, η έκθεση της </w:t>
      </w:r>
      <w:r>
        <w:rPr>
          <w:rFonts w:eastAsia="Times New Roman" w:cs="Times New Roman"/>
          <w:szCs w:val="24"/>
          <w:lang w:val="en-US"/>
        </w:rPr>
        <w:t>EUROSTAT</w:t>
      </w:r>
      <w:r>
        <w:rPr>
          <w:rFonts w:eastAsia="Times New Roman" w:cs="Times New Roman"/>
          <w:szCs w:val="24"/>
        </w:rPr>
        <w:t xml:space="preserve"> για την παιδική φτώχεια για το 2016 κατέδειξε ότι η Ελλάδα με 37,5% εμφανίζει το </w:t>
      </w:r>
      <w:r>
        <w:rPr>
          <w:rFonts w:eastAsia="Times New Roman" w:cs="Times New Roman"/>
          <w:szCs w:val="24"/>
        </w:rPr>
        <w:lastRenderedPageBreak/>
        <w:t xml:space="preserve">τρίτο υψηλότερο ποσοστό κινδύνου πίσω μόνο από τη Βουλγαρία και τη Ρουμανία, ενώ ο μέσος όρος στην </w:t>
      </w:r>
      <w:r w:rsidRPr="008763ED">
        <w:rPr>
          <w:rFonts w:eastAsia="Times New Roman" w:cs="Times New Roman"/>
          <w:szCs w:val="24"/>
        </w:rPr>
        <w:t>Ευρωπαϊκή Ένωση</w:t>
      </w:r>
      <w:r>
        <w:rPr>
          <w:rFonts w:eastAsia="Times New Roman" w:cs="Times New Roman"/>
          <w:szCs w:val="24"/>
        </w:rPr>
        <w:t xml:space="preserve"> ήταν 24,6%. </w:t>
      </w:r>
    </w:p>
    <w:p w14:paraId="0F16ED4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Υπάρχει μια πρόσφατη έκθεση του Οργανισμού Θεμελιωδών Δικαιωμάτων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της οποίας ο τίτλος της είναι «Καταπολέμηση της παιδικής φτώχειας: Ένα ζήτημα που άπτεται των θεμελιωδών δικαιωμάτων». Εκεί προτείνονται λύσεις, δηλαδή πως θα μπορούσε</w:t>
      </w:r>
      <w:r>
        <w:rPr>
          <w:rFonts w:eastAsia="Times New Roman" w:cs="Times New Roman"/>
          <w:szCs w:val="24"/>
        </w:rPr>
        <w:t xml:space="preserve"> να αντιμετωπίσει το ζήτημα η </w:t>
      </w:r>
      <w:r w:rsidRPr="008763ED">
        <w:rPr>
          <w:rFonts w:eastAsia="Times New Roman" w:cs="Times New Roman"/>
          <w:szCs w:val="24"/>
        </w:rPr>
        <w:t>Ευρωπαϊκή Ένωση</w:t>
      </w:r>
      <w:r>
        <w:rPr>
          <w:rFonts w:eastAsia="Times New Roman" w:cs="Times New Roman"/>
          <w:szCs w:val="24"/>
        </w:rPr>
        <w:t xml:space="preserve"> αλλά και τα κράτη-μέλη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 xml:space="preserve">ς. Αναφέρονται μέτρα, όπως είναι </w:t>
      </w:r>
      <w:proofErr w:type="spellStart"/>
      <w:r>
        <w:rPr>
          <w:rFonts w:eastAsia="Times New Roman" w:cs="Times New Roman"/>
          <w:szCs w:val="24"/>
        </w:rPr>
        <w:t>αυστηροποίηση</w:t>
      </w:r>
      <w:proofErr w:type="spellEnd"/>
      <w:r>
        <w:rPr>
          <w:rFonts w:eastAsia="Times New Roman" w:cs="Times New Roman"/>
          <w:szCs w:val="24"/>
        </w:rPr>
        <w:t xml:space="preserve"> νόμων και πολιτικών, θέσπιση προγραμμάτων εγγυήσεων για τα παιδιά, σύνδεση χρηματοδότησης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 xml:space="preserve">ς προς τα </w:t>
      </w:r>
      <w:r>
        <w:rPr>
          <w:rFonts w:eastAsia="Times New Roman" w:cs="Times New Roman"/>
          <w:szCs w:val="24"/>
        </w:rPr>
        <w:t xml:space="preserve">κράτη-μέλη με σχέδια για τη μείωση της παιδικής φτώχειας, αξιολόγηση των προϋπολογισμών και των πολιτικών των κρατών-μελών με βάση τη παιδική φτώχεια και, βεβαίως, μια σειρά άλλων μέτρων τα οποία, ειδικά για το πολύ ευαίσθητο κοινωνικά και, αν θέλετε, και </w:t>
      </w:r>
      <w:r>
        <w:rPr>
          <w:rFonts w:eastAsia="Times New Roman" w:cs="Times New Roman"/>
          <w:szCs w:val="24"/>
        </w:rPr>
        <w:t>εθνικά, ζήτημα της παιδικής φτώχειας υπάρχουν κάποιες λύσεις.</w:t>
      </w:r>
    </w:p>
    <w:p w14:paraId="0F16ED4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η Κυβέρνηση -και δι’ υμών- ισχυρίζεται ότι έχει επιτύχει τεράστια πτώση και στη φτώχεια -και στην παιδική φτώχεια- παρότι η πραγματικότητα, σύμφωνα με την </w:t>
      </w:r>
      <w:r>
        <w:rPr>
          <w:rFonts w:eastAsia="Times New Roman" w:cs="Times New Roman"/>
          <w:szCs w:val="24"/>
        </w:rPr>
        <w:t xml:space="preserve">άποψή </w:t>
      </w:r>
      <w:r>
        <w:rPr>
          <w:rFonts w:eastAsia="Times New Roman" w:cs="Times New Roman"/>
          <w:szCs w:val="24"/>
        </w:rPr>
        <w:t>μου και τα στοιχεία που σα</w:t>
      </w:r>
      <w:r>
        <w:rPr>
          <w:rFonts w:eastAsia="Times New Roman" w:cs="Times New Roman"/>
          <w:szCs w:val="24"/>
        </w:rPr>
        <w:t xml:space="preserve">ς παρέθεσα τη διαψεύδει, θα ήθελα να σας ρωτήσω πώς </w:t>
      </w:r>
      <w:proofErr w:type="spellStart"/>
      <w:r>
        <w:rPr>
          <w:rFonts w:eastAsia="Times New Roman" w:cs="Times New Roman"/>
          <w:szCs w:val="24"/>
        </w:rPr>
        <w:t>στοιχειοθετείται</w:t>
      </w:r>
      <w:proofErr w:type="spellEnd"/>
      <w:r>
        <w:rPr>
          <w:rFonts w:eastAsia="Times New Roman" w:cs="Times New Roman"/>
          <w:szCs w:val="24"/>
        </w:rPr>
        <w:t xml:space="preserve"> αυτός ο ισχυρισμός της Κυβέρνησης για την τεράστια πτώση στο ποσοστό φτώχειας και, βεβαίως, ποιες θέσεις έχει υποστηρίξει η Κυβέρνηση σε ευρωπαϊκό επίπεδο σχετικά με τις πολιτικές καταπολ</w:t>
      </w:r>
      <w:r>
        <w:rPr>
          <w:rFonts w:eastAsia="Times New Roman" w:cs="Times New Roman"/>
          <w:szCs w:val="24"/>
        </w:rPr>
        <w:t xml:space="preserve">έμησης της φτώχειας και ποια χρηματοδοτικά προγράμματα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έχουν χρησιμοποιηθεί προς τον σκοπό αυτό.</w:t>
      </w:r>
    </w:p>
    <w:p w14:paraId="0F16ED4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w:t>
      </w:r>
    </w:p>
    <w:p w14:paraId="0F16ED4E" w14:textId="77777777" w:rsidR="0091757C" w:rsidRDefault="00D319C2">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Κυρία Υπουργέ, έχετε τον λόγο.</w:t>
      </w:r>
    </w:p>
    <w:p w14:paraId="0F16ED4F"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w:t>
      </w:r>
      <w:r>
        <w:rPr>
          <w:rFonts w:eastAsia="Times New Roman" w:cs="Times New Roman"/>
          <w:b/>
          <w:szCs w:val="24"/>
        </w:rPr>
        <w:t xml:space="preserve">ισης και Κοινωνικής Αλληλεγγύης): </w:t>
      </w:r>
      <w:r>
        <w:rPr>
          <w:rFonts w:eastAsia="Times New Roman" w:cs="Times New Roman"/>
          <w:szCs w:val="24"/>
        </w:rPr>
        <w:t xml:space="preserve">Κύριε Καλαφάτη, χθες καταθέσαμε τον πρώτο </w:t>
      </w:r>
      <w:proofErr w:type="spellStart"/>
      <w:r>
        <w:rPr>
          <w:rFonts w:eastAsia="Times New Roman" w:cs="Times New Roman"/>
          <w:szCs w:val="24"/>
        </w:rPr>
        <w:t>μεταμνημονιακό</w:t>
      </w:r>
      <w:proofErr w:type="spellEnd"/>
      <w:r>
        <w:rPr>
          <w:rFonts w:eastAsia="Times New Roman" w:cs="Times New Roman"/>
          <w:szCs w:val="24"/>
        </w:rPr>
        <w:t xml:space="preserve"> </w:t>
      </w:r>
      <w:r>
        <w:rPr>
          <w:rFonts w:eastAsia="Times New Roman" w:cs="Times New Roman"/>
          <w:szCs w:val="24"/>
        </w:rPr>
        <w:t xml:space="preserve">προϋπολογισμό </w:t>
      </w:r>
      <w:r>
        <w:rPr>
          <w:rFonts w:eastAsia="Times New Roman" w:cs="Times New Roman"/>
          <w:szCs w:val="24"/>
        </w:rPr>
        <w:t xml:space="preserve">στη Βουλή χωρίς μέτρα λιτότητας και με αυξημένες κοινωνικές δαπάνες για το 2019. </w:t>
      </w:r>
    </w:p>
    <w:p w14:paraId="0F16ED5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Οι αυξημένες κοινωνικές δαπάνες αφορούν ευθέως την επίκαιρη ερώτησή σ</w:t>
      </w:r>
      <w:r>
        <w:rPr>
          <w:rFonts w:eastAsia="Times New Roman" w:cs="Times New Roman"/>
          <w:szCs w:val="24"/>
        </w:rPr>
        <w:t xml:space="preserve">ας. Δηλαδή, χωρίς αυτές η φτώχεια δεν πέφτει, είτε η φτώχεια του πληθυσμού είτε η φτώχεια των παιδιών. Αυξημένες κοινωνικές δαπάνες! Εσείς τις ονομάζετε «προεκλογική </w:t>
      </w:r>
      <w:proofErr w:type="spellStart"/>
      <w:r>
        <w:rPr>
          <w:rFonts w:eastAsia="Times New Roman" w:cs="Times New Roman"/>
          <w:szCs w:val="24"/>
        </w:rPr>
        <w:t>παροχολογία</w:t>
      </w:r>
      <w:proofErr w:type="spellEnd"/>
      <w:r>
        <w:rPr>
          <w:rFonts w:eastAsia="Times New Roman" w:cs="Times New Roman"/>
          <w:szCs w:val="24"/>
        </w:rPr>
        <w:t xml:space="preserve"> και επιδόματα».</w:t>
      </w:r>
    </w:p>
    <w:p w14:paraId="0F16ED5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 αυτό, όπως θα αποδείξω με αριθμούς αμέσως, ακόμη και τις ε</w:t>
      </w:r>
      <w:r>
        <w:rPr>
          <w:rFonts w:eastAsia="Times New Roman" w:cs="Times New Roman"/>
          <w:szCs w:val="24"/>
        </w:rPr>
        <w:t>ποχές προ κρίσης που κυβερνούσατε, τις εποχές δηλαδή της ανάπτυξης, η φτώχεια στην Ελλάδα και η παιδική φτώχεια είχαν τα υψηλότερα ποσοστά στην Ευρώπη. Αυτό είναι ο πυρήνας των ιδεολογικών και πολιτικών σας θέσεων. Φτώχεια στο 28,1% το 2008, κύριε Καλαφάτη</w:t>
      </w:r>
      <w:r>
        <w:rPr>
          <w:rFonts w:eastAsia="Times New Roman" w:cs="Times New Roman"/>
          <w:szCs w:val="24"/>
        </w:rPr>
        <w:t>. Δηλαδή, πάνω από ένας στους τέσσερις Έλληνες ήταν φτωχός την περίοδο της ανάπτυξης, κύριε Καλαφάτη. Αυτό κάνατε και αυτό θέλετε να επαναλάβετε. Βγαίνουμε σταθερά από τη μεγάλη τραγωδία της φτωχοποίησης του ελληνικού λαού. Έχασε 30% έως 40% των εισοδημάτω</w:t>
      </w:r>
      <w:r>
        <w:rPr>
          <w:rFonts w:eastAsia="Times New Roman" w:cs="Times New Roman"/>
          <w:szCs w:val="24"/>
        </w:rPr>
        <w:t xml:space="preserve">ν του -είναι γνωστά αυτά- όπως μετά από πόλεμο. Εκεί είχατε φθάσει την κατάσταση, γι’ αυτό </w:t>
      </w:r>
      <w:proofErr w:type="spellStart"/>
      <w:r>
        <w:rPr>
          <w:rFonts w:eastAsia="Times New Roman" w:cs="Times New Roman"/>
          <w:szCs w:val="24"/>
        </w:rPr>
        <w:t>φτωχοποιήθηκε</w:t>
      </w:r>
      <w:proofErr w:type="spellEnd"/>
      <w:r>
        <w:rPr>
          <w:rFonts w:eastAsia="Times New Roman" w:cs="Times New Roman"/>
          <w:szCs w:val="24"/>
        </w:rPr>
        <w:t xml:space="preserve"> η χώρα.</w:t>
      </w:r>
    </w:p>
    <w:p w14:paraId="0F16ED5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Τώρα, αντιμετωπίζουμε τη φτωχοποίηση της χώρας με σοβαρότητα, χωρίς θριαμβολογίες -ποτέ δεν είπαμε ότι έχουμε τεράστια πτώση της φτώχειας και τ</w:t>
      </w:r>
      <w:r>
        <w:rPr>
          <w:rFonts w:eastAsia="Times New Roman" w:cs="Times New Roman"/>
          <w:szCs w:val="24"/>
        </w:rPr>
        <w:t>ης παιδικής φτώχειας- και όχι με λαθροχειρίες ή επιλεκτική χρήση των αριθμών. Εάν πραγματικά επιθυμείτε, εδώ σήμερα να βγάλουμε κάποια συμπεράσματα και μαθήματα.</w:t>
      </w:r>
    </w:p>
    <w:p w14:paraId="0F16ED5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Λέτε, λοιπόν, ότι το 2017 το 34,8% του πληθυσμού που αντιστοιχεί σε τρία εκατομμύρια επτακόσιε</w:t>
      </w:r>
      <w:r>
        <w:rPr>
          <w:rFonts w:eastAsia="Times New Roman" w:cs="Times New Roman"/>
          <w:szCs w:val="24"/>
        </w:rPr>
        <w:t>ς χιλιάδες πολίτες, ζούσε σε κίνδυνο φτώχειας. Προσέξτε λίγο, κίνδυνο φτώχειας! Όμως, ξεχάσατε ότι το 2014 το 36%, δηλαδή τρία εκατομμύρια οκτακόσιες ογδόντα τέσσερις χιλιάδες πολίτες –διακόσιες χιλιάδες πολίτες παραπάνω απ’ ό,τι το 2017- ήταν σε κίνδυνο φ</w:t>
      </w:r>
      <w:r>
        <w:rPr>
          <w:rFonts w:eastAsia="Times New Roman" w:cs="Times New Roman"/>
          <w:szCs w:val="24"/>
        </w:rPr>
        <w:t xml:space="preserve">τώχειας. Δεν θριαμβολογούμε, αλλά ήταν διακόσιες χιλιάδες παραπάνω στην εποχή σας. Και δεν υπάρχει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αμφιβολία ότι όλοι οι δείκτες της ΕΛΣΤΑΤ και της </w:t>
      </w:r>
      <w:r>
        <w:rPr>
          <w:rFonts w:eastAsia="Times New Roman" w:cs="Times New Roman"/>
          <w:szCs w:val="24"/>
          <w:lang w:val="en-US"/>
        </w:rPr>
        <w:t>EUROSTAT</w:t>
      </w:r>
      <w:r>
        <w:rPr>
          <w:rFonts w:eastAsia="Times New Roman" w:cs="Times New Roman"/>
          <w:szCs w:val="24"/>
        </w:rPr>
        <w:t xml:space="preserve"> για τη φτώχεια πέφτουν το 2017, σε σχέση με αυτούς που μας παραδώσατε. </w:t>
      </w:r>
    </w:p>
    <w:p w14:paraId="0F16ED5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Η υλική στέρηση του </w:t>
      </w:r>
      <w:r>
        <w:rPr>
          <w:rFonts w:eastAsia="Times New Roman" w:cs="Times New Roman"/>
          <w:szCs w:val="24"/>
        </w:rPr>
        <w:t xml:space="preserve">πληθυσμού θα μειωθεί για πρώτη φορά από το 2019 κατά 1,3%. Η υλική στέρηση για το παιδί το 2017 εμφανίζει μείωση κατά 2,9% πρώτη φορά μετά το 2009 από </w:t>
      </w:r>
      <w:r>
        <w:rPr>
          <w:rFonts w:eastAsia="Times New Roman" w:cs="Times New Roman"/>
          <w:szCs w:val="24"/>
        </w:rPr>
        <w:lastRenderedPageBreak/>
        <w:t>όταν ξεκίνησαν οι συνεχείς δραματικές αυξήσεις αυτών των ποσοστών. Η ανεργία μειώνεται από το 27,5% το 20</w:t>
      </w:r>
      <w:r>
        <w:rPr>
          <w:rFonts w:eastAsia="Times New Roman" w:cs="Times New Roman"/>
          <w:szCs w:val="24"/>
        </w:rPr>
        <w:t>15, στο 18,9% τώρα.</w:t>
      </w:r>
    </w:p>
    <w:p w14:paraId="0F16ED5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Έχουμε καταφέρει να αντιστρέψουμε αυτήν την πορεία κοινωνικής διάλυσης. Πώς έγινε αυτό; Θα σας πω πώς έγινε αυτό. Πρώτον, δαπανήσαμε για πρώτη φορά από την έναρξη της κρίσης 1.600.000.000 ευρώ για τη φτώχεια, όταν δεν είχατε δώσει επί π</w:t>
      </w:r>
      <w:r>
        <w:rPr>
          <w:rFonts w:eastAsia="Times New Roman" w:cs="Times New Roman"/>
          <w:szCs w:val="24"/>
        </w:rPr>
        <w:t>έντε χρόνια ούτε 1 ευρώ για τη φτώχεια και για την ακραία φτώχεια.</w:t>
      </w:r>
    </w:p>
    <w:p w14:paraId="0F16ED5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Δεύτερον, φέτος τα ποσοστά φτώχειας είναι χαμηλότερα από αυτά που υπήρχαν το 2008. Δηλαδή, προ της κρίσης. Και γιατί το λέω αυτό; Διότι αυτά τα ποσοστά που διαβάζετε του 2017, είναι με εισο</w:t>
      </w:r>
      <w:r>
        <w:rPr>
          <w:rFonts w:eastAsia="Times New Roman" w:cs="Times New Roman"/>
          <w:szCs w:val="24"/>
        </w:rPr>
        <w:t>δήματα του 2016. Δηλαδή, ό,τι έχουμε πετύχει, το έχουμε πετύχει με τις πολιτικές μας μόνο δύο χρόνων, του 2015 και του 2016. Σας πληροφορώ ότι όταν θα μπουν τα στοιχεία της ΕΛΣΤΑΤ του 2019 που θα αφορούν εισοδήματα του 2018, θα δείτε ότι έχουμε ρίξει τη φτ</w:t>
      </w:r>
      <w:r>
        <w:rPr>
          <w:rFonts w:eastAsia="Times New Roman" w:cs="Times New Roman"/>
          <w:szCs w:val="24"/>
        </w:rPr>
        <w:t>ώχεια και την παιδική φτώχεια κάτω από τα επίπεδα του 2008 και αυτά είναι οι προσομοιώσεις, τις οποίες έχουμε κάνει.</w:t>
      </w:r>
    </w:p>
    <w:p w14:paraId="0F16ED5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Τέλος, υπερδιπλασιάσαμε όλους τους προϋπολογισμούς που παραλάβαμε, για την πρόνοια, βέβαια. Χρειάζεται, όμως, να μελετήσετε λίγο προσεκτικό</w:t>
      </w:r>
      <w:r>
        <w:rPr>
          <w:rFonts w:eastAsia="Times New Roman" w:cs="Times New Roman"/>
          <w:szCs w:val="24"/>
        </w:rPr>
        <w:t xml:space="preserve">τερα τους δείκτες της παιδικής φτώχειας. Θα δείτε ότι το 2012 είναι 26,9%, το 2015 είναι 26,6% και το 2017 είναι 24,5%. Δηλαδή, δύο μονάδες κάτω. </w:t>
      </w:r>
    </w:p>
    <w:p w14:paraId="0F16ED5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Ίσως, δεν προσέξατε ότι μεγαλύτερα ποσοστά παιδικής φτώχειας από εμάς έχει η Ιταλία, 28,3% το 2017. Με αυτά τ</w:t>
      </w:r>
      <w:r>
        <w:rPr>
          <w:rFonts w:eastAsia="Times New Roman" w:cs="Times New Roman"/>
          <w:szCs w:val="24"/>
        </w:rPr>
        <w:t xml:space="preserve">α στοιχεία, δεν τα διαβάσατε όλα. Και βεβαίως η Ισπανία, 28,3% και η Ιταλία 26,4%. Όπως ίσως δεν προσέξατε ότι πριν την κρίση η παιδική φτώχεια ήταν στο 23%. Τι σημαίνουν όλα αυτά; </w:t>
      </w:r>
    </w:p>
    <w:p w14:paraId="0F16ED5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Πρώτον, ότι η παιδική φτώχεια στην Ελλάδα…</w:t>
      </w:r>
    </w:p>
    <w:p w14:paraId="0F16ED5A" w14:textId="77777777" w:rsidR="0091757C" w:rsidRDefault="00D319C2">
      <w:pPr>
        <w:spacing w:line="600" w:lineRule="auto"/>
        <w:ind w:firstLine="720"/>
        <w:jc w:val="both"/>
        <w:rPr>
          <w:rFonts w:eastAsia="Times New Roman" w:cs="Times New Roman"/>
          <w:szCs w:val="24"/>
        </w:rPr>
      </w:pPr>
      <w:r w:rsidRPr="008111CD">
        <w:rPr>
          <w:rFonts w:eastAsia="Times New Roman"/>
          <w:b/>
          <w:bCs/>
        </w:rPr>
        <w:t>ΠΡΟΕΔΡΕΥΩΝ (Νικήτας Κακλαμάνης)</w:t>
      </w:r>
      <w:r w:rsidRPr="008111CD">
        <w:rPr>
          <w:rFonts w:eastAsia="Times New Roman"/>
          <w:b/>
          <w:bCs/>
        </w:rPr>
        <w:t>:</w:t>
      </w:r>
      <w:r>
        <w:rPr>
          <w:rFonts w:eastAsia="Times New Roman" w:cs="Times New Roman"/>
          <w:szCs w:val="24"/>
        </w:rPr>
        <w:t xml:space="preserve"> Κυρία Υπουργέ, δεν θα κάνουμε διάλεξη. Σας παρακαλώ να ολοκληρώσετε.</w:t>
      </w:r>
    </w:p>
    <w:p w14:paraId="0F16ED5B" w14:textId="77777777" w:rsidR="0091757C" w:rsidRDefault="00D319C2">
      <w:pPr>
        <w:spacing w:line="600" w:lineRule="auto"/>
        <w:ind w:firstLine="720"/>
        <w:jc w:val="both"/>
        <w:rPr>
          <w:rFonts w:eastAsia="Times New Roman" w:cs="Times New Roman"/>
          <w:szCs w:val="24"/>
        </w:rPr>
      </w:pPr>
      <w:r w:rsidRPr="00B3482F">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κύριε Πρόεδρε.</w:t>
      </w:r>
    </w:p>
    <w:p w14:paraId="0F16ED5C"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Στο δεύτερο μέρος θα πείτε</w:t>
      </w:r>
      <w:r>
        <w:rPr>
          <w:rFonts w:eastAsia="Times New Roman" w:cs="Times New Roman"/>
          <w:szCs w:val="24"/>
        </w:rPr>
        <w:t xml:space="preserve"> τα υπόλοιπα.</w:t>
      </w:r>
    </w:p>
    <w:p w14:paraId="0F16ED5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Κύριε Καλαφάτη, έχετε τον λόγο.</w:t>
      </w:r>
    </w:p>
    <w:p w14:paraId="0F16ED5E"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Ευχαριστώ, κύριε Πρόεδρε. </w:t>
      </w:r>
    </w:p>
    <w:p w14:paraId="0F16ED5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Κυρία Υπουργέ, δεν διασκεδάσετε τις ανησυχίες μου ούτε απαντήσατε επί της ουσίας. </w:t>
      </w:r>
    </w:p>
    <w:p w14:paraId="0F16ED6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Πρώτον, ουσιαστικά δεν αμφισβητήσατε τα στοιχεία που σας έδωσα εγώ για την παιδικ</w:t>
      </w:r>
      <w:r>
        <w:rPr>
          <w:rFonts w:eastAsia="Times New Roman" w:cs="Times New Roman"/>
          <w:szCs w:val="24"/>
        </w:rPr>
        <w:t>ή φτώχεια, τα οποία ήταν του 2016. Εσείς μου αναφέρατε άλλα, του 2017.</w:t>
      </w:r>
    </w:p>
    <w:p w14:paraId="0F16ED6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Δεύτερον, σαφώς υπάρχει και μια μεγάλη ιδεολογική διαφορά: Εσείς έχετε επιλέξει να κάνετε ουσιαστικά μια διανομή φτώχειας. </w:t>
      </w:r>
      <w:proofErr w:type="spellStart"/>
      <w:r>
        <w:rPr>
          <w:rFonts w:eastAsia="Times New Roman" w:cs="Times New Roman"/>
          <w:szCs w:val="24"/>
        </w:rPr>
        <w:t>Φτωχοποιείτε</w:t>
      </w:r>
      <w:proofErr w:type="spellEnd"/>
      <w:r>
        <w:rPr>
          <w:rFonts w:eastAsia="Times New Roman" w:cs="Times New Roman"/>
          <w:szCs w:val="24"/>
        </w:rPr>
        <w:t xml:space="preserve"> την αστική τάξη. Τους ανθρώπους που εκπροσωπούν τ</w:t>
      </w:r>
      <w:r>
        <w:rPr>
          <w:rFonts w:eastAsia="Times New Roman" w:cs="Times New Roman"/>
          <w:szCs w:val="24"/>
        </w:rPr>
        <w:t xml:space="preserve">ον αστικό κόσμο, την αστική τάξη, τους κατεβάζετε επίπεδο με την έντονη </w:t>
      </w:r>
      <w:proofErr w:type="spellStart"/>
      <w:r>
        <w:rPr>
          <w:rFonts w:eastAsia="Times New Roman" w:cs="Times New Roman"/>
          <w:szCs w:val="24"/>
        </w:rPr>
        <w:t>υπερφορολόγηση</w:t>
      </w:r>
      <w:proofErr w:type="spellEnd"/>
      <w:r>
        <w:rPr>
          <w:rFonts w:eastAsia="Times New Roman" w:cs="Times New Roman"/>
          <w:szCs w:val="24"/>
        </w:rPr>
        <w:t>, πλαταίνετε το μέτωπο της φτώχειας και κάνετε επιδοματική πολιτική, μοιράζοντας ουσιαστικά τη μίζερη φτώχεια, που είναι αποτέλεσμα της δικής σας πολιτικής. Ουσιαστικά εδ</w:t>
      </w:r>
      <w:r>
        <w:rPr>
          <w:rFonts w:eastAsia="Times New Roman" w:cs="Times New Roman"/>
          <w:szCs w:val="24"/>
        </w:rPr>
        <w:t xml:space="preserve">ώ και τέσσερα χρόνια παίρνετε δέκα από τους πολίτες και τους επιστρέφετε δύο. Και θέλετε να είναι και ευχαριστημένοι. Ουσιαστικά κάνετε τους φτωχούς φτωχότερους. Αυτό κάνετε. </w:t>
      </w:r>
    </w:p>
    <w:p w14:paraId="0F16ED6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Τρίτον, εσείς η ίδια είπατε ότι πριν από λίγα χρόνια -πριν από οκτώ-δέκα χρόνια-</w:t>
      </w:r>
      <w:r>
        <w:rPr>
          <w:rFonts w:eastAsia="Times New Roman" w:cs="Times New Roman"/>
          <w:szCs w:val="24"/>
        </w:rPr>
        <w:t xml:space="preserve"> υπήρχε ένας στους τέσσερις στο όριο της φτώχειας. Αποδεικνύεται εδώ πέρα ότι είναι ένας στους τρεις στο όριο της φτώχειας. </w:t>
      </w:r>
    </w:p>
    <w:p w14:paraId="0F16ED6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βεβαίως, εγώ σας μίλησα και σας ελέγχω σχετικά με την αποτελεσματικότητα που έπρεπε να είχατε στο κεφαλαιώδες αυτό ζήτημα της </w:t>
      </w:r>
      <w:r>
        <w:rPr>
          <w:rFonts w:eastAsia="Times New Roman" w:cs="Times New Roman"/>
          <w:szCs w:val="24"/>
        </w:rPr>
        <w:t xml:space="preserve">φτώχειας. </w:t>
      </w:r>
    </w:p>
    <w:p w14:paraId="0F16ED6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Υπάρχουν εδώ πέρα στοιχεία της </w:t>
      </w:r>
      <w:r>
        <w:rPr>
          <w:rFonts w:eastAsia="Times New Roman" w:cs="Times New Roman"/>
          <w:szCs w:val="24"/>
          <w:lang w:val="en-US"/>
        </w:rPr>
        <w:t>E</w:t>
      </w:r>
      <w:r>
        <w:rPr>
          <w:rFonts w:eastAsia="Times New Roman" w:cs="Times New Roman"/>
          <w:szCs w:val="24"/>
          <w:lang w:val="en-US"/>
        </w:rPr>
        <w:t>UROSTAT</w:t>
      </w:r>
      <w:r w:rsidRPr="00980AEB">
        <w:rPr>
          <w:rFonts w:eastAsia="Times New Roman" w:cs="Times New Roman"/>
          <w:szCs w:val="24"/>
        </w:rPr>
        <w:t xml:space="preserve"> </w:t>
      </w:r>
      <w:r>
        <w:rPr>
          <w:rFonts w:eastAsia="Times New Roman" w:cs="Times New Roman"/>
          <w:szCs w:val="24"/>
        </w:rPr>
        <w:t>του 2017 που δείχνουν, κυρία Υπουργέ, ότι ενώ οι κοινωνικές μεταβιβάσεις, ουσιαστικά οι κοινωνικές παροχές, κατά μέσον όρο στα κράτη-μέλη της Ευρωπαϊκής Ένωσης είχαν ως αποτέλεσμα τη μείωση κατά το 1/3 των</w:t>
      </w:r>
      <w:r>
        <w:rPr>
          <w:rFonts w:eastAsia="Times New Roman" w:cs="Times New Roman"/>
          <w:szCs w:val="24"/>
        </w:rPr>
        <w:t xml:space="preserve"> ατόμων που ζουν στα όρια της φτώχειας, στην Ελλάδα της δικής σας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 ποσοστό αυτό έφτασε μόλις στο 15,8%, με αποτέλεσμα η χώρα μας να κατατάσσεται στην τελευταία θέση του σχετικού πίνακα. </w:t>
      </w:r>
    </w:p>
    <w:p w14:paraId="0F16ED6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επειδή αναφερθήκατε στην αρχή της τοπο</w:t>
      </w:r>
      <w:r>
        <w:rPr>
          <w:rFonts w:eastAsia="Times New Roman" w:cs="Times New Roman"/>
          <w:szCs w:val="24"/>
        </w:rPr>
        <w:t xml:space="preserve">θέτησής σας στον </w:t>
      </w:r>
      <w:r>
        <w:rPr>
          <w:rFonts w:eastAsia="Times New Roman" w:cs="Times New Roman"/>
          <w:szCs w:val="24"/>
        </w:rPr>
        <w:t>προϋπολογισμό</w:t>
      </w:r>
      <w:r>
        <w:rPr>
          <w:rFonts w:eastAsia="Times New Roman" w:cs="Times New Roman"/>
          <w:szCs w:val="24"/>
        </w:rPr>
        <w:t>, θα ήθελα να σας πω τα εξής: Η Κυβέρ</w:t>
      </w:r>
      <w:r>
        <w:rPr>
          <w:rFonts w:eastAsia="Times New Roman" w:cs="Times New Roman"/>
          <w:szCs w:val="24"/>
        </w:rPr>
        <w:lastRenderedPageBreak/>
        <w:t xml:space="preserve">νηση, κυρία Υπουργέ, έχει επιλέξει ως εργαλείο άσκησης δημοσιονομικής πολιτικής τη δημιουργία </w:t>
      </w:r>
      <w:proofErr w:type="spellStart"/>
      <w:r>
        <w:rPr>
          <w:rFonts w:eastAsia="Times New Roman" w:cs="Times New Roman"/>
          <w:szCs w:val="24"/>
        </w:rPr>
        <w:t>υπερπλεονασμάτων</w:t>
      </w:r>
      <w:proofErr w:type="spellEnd"/>
      <w:r>
        <w:rPr>
          <w:rFonts w:eastAsia="Times New Roman" w:cs="Times New Roman"/>
          <w:szCs w:val="24"/>
        </w:rPr>
        <w:t xml:space="preserve">. Είναι αυτά τα «ματωμένα </w:t>
      </w:r>
      <w:proofErr w:type="spellStart"/>
      <w:r>
        <w:rPr>
          <w:rFonts w:eastAsia="Times New Roman" w:cs="Times New Roman"/>
          <w:szCs w:val="24"/>
        </w:rPr>
        <w:t>υπερπλεονάσματα</w:t>
      </w:r>
      <w:proofErr w:type="spellEnd"/>
      <w:r>
        <w:rPr>
          <w:rFonts w:eastAsia="Times New Roman" w:cs="Times New Roman"/>
          <w:szCs w:val="24"/>
        </w:rPr>
        <w:t>» που έλεγε ο Πρωθυπουργός όταν δεν ήτ</w:t>
      </w:r>
      <w:r>
        <w:rPr>
          <w:rFonts w:eastAsia="Times New Roman" w:cs="Times New Roman"/>
          <w:szCs w:val="24"/>
        </w:rPr>
        <w:t xml:space="preserve">αν Πρωθυπουργός και ήταν στη θέση της Αντιπολίτευσης. Υπερηφανεύεται, μάλιστα, γι’ αυτό η Κυβέρνηση, γιατί χρησιμοποιεί εξοντωτικές υπερφορολογήσεις και εισφορές που ουσιαστικά υπονομεύουν την αναπτυξιακή προοπτική της χώρας. </w:t>
      </w:r>
    </w:p>
    <w:p w14:paraId="0F16ED6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Έτσι, λοιπόν, αποδεικνύεται μ</w:t>
      </w:r>
      <w:r>
        <w:rPr>
          <w:rFonts w:eastAsia="Times New Roman" w:cs="Times New Roman"/>
          <w:szCs w:val="24"/>
        </w:rPr>
        <w:t xml:space="preserve">έσα από τα στοιχεία που σας έδωσα, ότι είμαστε τελευταίοι στον τομέα αυτόν, πως παρ’ ό,τι απομυζάτε μέσα από </w:t>
      </w:r>
      <w:proofErr w:type="spellStart"/>
      <w:r>
        <w:rPr>
          <w:rFonts w:eastAsia="Times New Roman" w:cs="Times New Roman"/>
          <w:szCs w:val="24"/>
        </w:rPr>
        <w:t>υπερφορολόγηση</w:t>
      </w:r>
      <w:proofErr w:type="spellEnd"/>
      <w:r>
        <w:rPr>
          <w:rFonts w:eastAsia="Times New Roman" w:cs="Times New Roman"/>
          <w:szCs w:val="24"/>
        </w:rPr>
        <w:t xml:space="preserve"> κάποια χρήματα από τους πολίτες -ενώ τα παίρνετε, δηλαδή, από τους πολίτες- δεν πιάνουν τόπο εφόσον τα επιστρέφετε σε συγκεκριμένες </w:t>
      </w:r>
      <w:r>
        <w:rPr>
          <w:rFonts w:eastAsia="Times New Roman" w:cs="Times New Roman"/>
          <w:szCs w:val="24"/>
        </w:rPr>
        <w:t xml:space="preserve">κατηγορίες. Γι’ αυτό και είμαστε τελευταίοι σ’ αυτή την κατηγορία. </w:t>
      </w:r>
    </w:p>
    <w:p w14:paraId="0F16ED6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υπάρχει ένα μεγάλο ζητούμενο εδώ πέρα σε σχέση με το σκεπτικό της πολιτικής σας εν γένει και, βεβαίως, σε σχέση με την αποτελεσματικότητα, που πιστεύω -αποδεικνύεται και από τα στοιχεία που σας έχω- ότι βρίσκεται σε πάρα πολύ χαμηλά επίπεδα. </w:t>
      </w:r>
    </w:p>
    <w:p w14:paraId="0F16ED6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Ευχαριστώ πο</w:t>
      </w:r>
      <w:r>
        <w:rPr>
          <w:rFonts w:eastAsia="Times New Roman" w:cs="Times New Roman"/>
          <w:szCs w:val="24"/>
        </w:rPr>
        <w:t xml:space="preserve">λύ. </w:t>
      </w:r>
    </w:p>
    <w:p w14:paraId="0F16ED69" w14:textId="77777777" w:rsidR="0091757C" w:rsidRDefault="00D319C2">
      <w:pPr>
        <w:spacing w:line="600" w:lineRule="auto"/>
        <w:ind w:firstLine="720"/>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Ορίστε, κυρία Υπουργέ, μπορείτε να ολοκληρώσετε όσα θέλατε να πείτε με τη δευτερολογία σας. </w:t>
      </w:r>
    </w:p>
    <w:p w14:paraId="0F16ED6A" w14:textId="77777777" w:rsidR="0091757C" w:rsidRDefault="00D319C2">
      <w:pPr>
        <w:spacing w:line="600" w:lineRule="auto"/>
        <w:ind w:firstLine="720"/>
        <w:jc w:val="both"/>
        <w:rPr>
          <w:rFonts w:eastAsia="Times New Roman" w:cs="Times New Roman"/>
          <w:szCs w:val="24"/>
        </w:rPr>
      </w:pPr>
      <w:r w:rsidRPr="00B3482F">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Ευχαριστώ, κύριε Πρόεδρε. </w:t>
      </w:r>
    </w:p>
    <w:p w14:paraId="0F16ED6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ριε Καλαφάτη, δεν προσέξατε ορισμένα πράγματα που είπα. Αναφέρατε τις κοινωνικές μεταβιβάσεις. Οι κοινωνικές μεταβιβάσεις, όπως ξέρετε, κύριε Καλαφάτη, είναι πόσο επηρεάζουν τον δείκτη φτώχειας τα λεφτά που δίνεις για την πρόνοια, τα λεφτά που δίνεις για τ</w:t>
      </w:r>
      <w:r>
        <w:rPr>
          <w:rFonts w:eastAsia="Times New Roman" w:cs="Times New Roman"/>
          <w:szCs w:val="24"/>
        </w:rPr>
        <w:t>ις παροχές -αυτό που λέτε «</w:t>
      </w:r>
      <w:proofErr w:type="spellStart"/>
      <w:r>
        <w:rPr>
          <w:rFonts w:eastAsia="Times New Roman" w:cs="Times New Roman"/>
          <w:szCs w:val="24"/>
        </w:rPr>
        <w:t>παροχολογία</w:t>
      </w:r>
      <w:proofErr w:type="spellEnd"/>
      <w:r>
        <w:rPr>
          <w:rFonts w:eastAsia="Times New Roman" w:cs="Times New Roman"/>
          <w:szCs w:val="24"/>
        </w:rPr>
        <w:t xml:space="preserve">»- τα λεφτά που δίνεις για την κοινωνική προστασία. </w:t>
      </w:r>
    </w:p>
    <w:p w14:paraId="0F16ED6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τι λέτε; Γιατί πάλι τα διαβάζετε μισά. Λέτε ότι σε σύγκριση με το 2009, που ήταν οι μέσοι όροι της Ελλάδας ή, για να το πω καλύτερα, με αυτά που ξέρετε, το 2014,</w:t>
      </w:r>
      <w:r>
        <w:rPr>
          <w:rFonts w:eastAsia="Times New Roman" w:cs="Times New Roman"/>
          <w:szCs w:val="24"/>
        </w:rPr>
        <w:t xml:space="preserve"> με κυβέρνηση Σαμαρά, ο μέσος όρος της Ελλάδας από την Ευρώπη υπολείπεται κατά 19,1 μονάδες. Αυτή είναι η διαφορά δηλαδή. Ποια είναι η </w:t>
      </w:r>
      <w:r>
        <w:rPr>
          <w:rFonts w:eastAsia="Times New Roman" w:cs="Times New Roman"/>
          <w:szCs w:val="24"/>
        </w:rPr>
        <w:lastRenderedPageBreak/>
        <w:t>διαφορά από το 2017, με βάση τα στοιχεία που διαβάσατε; Γιατί δεν τα διαβάζετε συνολικά. Η διαφορά είναι 16,6. Καταλάβατε</w:t>
      </w:r>
      <w:r>
        <w:rPr>
          <w:rFonts w:eastAsia="Times New Roman" w:cs="Times New Roman"/>
          <w:szCs w:val="24"/>
        </w:rPr>
        <w:t>; Γιατί; Διότι κάνουμε μεταβίβαση κοινωνικών δαπανών. Πώς να το κάνουμε; Επίσης, δεν διαβάσατε και τα υπόλοιπα. Γιατί η παιδική φτώχεια στην Ελλάδα, όπως σας είπα, ήταν πολύ μεγάλη και τις εποχές της ανάπτυξης. Γιατί ανάπτυξη, δυστυχώς, δεν σημαίνει και άμ</w:t>
      </w:r>
      <w:r>
        <w:rPr>
          <w:rFonts w:eastAsia="Times New Roman" w:cs="Times New Roman"/>
          <w:szCs w:val="24"/>
        </w:rPr>
        <w:t xml:space="preserve">βλυνση ή εξάλειψη των κοινωνικών ανισοτήτων. Μπορεί και να σημαίνει όξυνση -αυτό κάνατε- αν εφαρμόζεις πολιτικές νεοφιλελεύθερες που ευνοούν τους λίγους και όχι τους πολλούς. Αυτό εφαρμόσατε. Αυτό θέλετε να επαναλάβετε. </w:t>
      </w:r>
    </w:p>
    <w:p w14:paraId="0F16ED6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Σας εξήγησα τι συμβαίνει στην Ιταλί</w:t>
      </w:r>
      <w:r>
        <w:rPr>
          <w:rFonts w:eastAsia="Times New Roman" w:cs="Times New Roman"/>
          <w:szCs w:val="24"/>
        </w:rPr>
        <w:t>α και στην Ισπανία και πόσο υψηλότερα ποσοστά παιδικής φτώχειας έχουν από εμάς. Αναρωτηθήκατε γιατί;</w:t>
      </w:r>
    </w:p>
    <w:p w14:paraId="0F16ED6E" w14:textId="77777777" w:rsidR="0091757C" w:rsidRDefault="00D319C2">
      <w:pPr>
        <w:spacing w:line="600" w:lineRule="auto"/>
        <w:jc w:val="both"/>
        <w:rPr>
          <w:rFonts w:eastAsia="Times New Roman"/>
          <w:szCs w:val="24"/>
        </w:rPr>
      </w:pPr>
      <w:r>
        <w:rPr>
          <w:rFonts w:eastAsia="Times New Roman" w:cs="Times New Roman"/>
          <w:szCs w:val="24"/>
        </w:rPr>
        <w:tab/>
      </w:r>
      <w:r>
        <w:rPr>
          <w:rFonts w:eastAsia="Times New Roman"/>
          <w:szCs w:val="24"/>
        </w:rPr>
        <w:t>Διότι το κοινωνικό μοντέλο πρόνοιας των χωρών του Νότου -Ισπανία, Ιταλία, Πορτογαλία και εμείς- έχει κοινά χαρακτηριστικά. Είναι λίγες μεταβιβάσεις. Συγγε</w:t>
      </w:r>
      <w:r>
        <w:rPr>
          <w:rFonts w:eastAsia="Times New Roman"/>
          <w:szCs w:val="24"/>
        </w:rPr>
        <w:t xml:space="preserve">νείς δείκτες φτώχειας, αυτό κάνουν όλα αυτά τα κράτη -παιδικής φτώχειας, ανεργίας κ.λπ.- και παράλληλους δείκτες στο δημογραφικό. Όλο μαζί είναι ένα πράγμα. Αυτό είναι το μάθημα που εμείς πήραμε και για αυτό αλλάζουμε </w:t>
      </w:r>
      <w:r>
        <w:rPr>
          <w:rFonts w:eastAsia="Times New Roman"/>
          <w:szCs w:val="24"/>
        </w:rPr>
        <w:lastRenderedPageBreak/>
        <w:t>το μοντέλο της πρόνοιας, γιατί είναι έ</w:t>
      </w:r>
      <w:r>
        <w:rPr>
          <w:rFonts w:eastAsia="Times New Roman"/>
          <w:szCs w:val="24"/>
        </w:rPr>
        <w:t xml:space="preserve">να μοντέλο φτωχό σε υπηρεσίες, χωρίς οριζόντιες παροχές, που ευνοεί τις πελατειακές σχέσεις και τη διαφθορά. Είναι ένα μοντέλο αντιπαραγωγικό, </w:t>
      </w:r>
      <w:proofErr w:type="spellStart"/>
      <w:r>
        <w:rPr>
          <w:rFonts w:eastAsia="Times New Roman"/>
          <w:szCs w:val="24"/>
        </w:rPr>
        <w:t>αντιεπενδυτικό</w:t>
      </w:r>
      <w:proofErr w:type="spellEnd"/>
      <w:r>
        <w:rPr>
          <w:rFonts w:eastAsia="Times New Roman"/>
          <w:szCs w:val="24"/>
        </w:rPr>
        <w:t xml:space="preserve">, αντιαναπτυξιακό. Αυτό έχετε. Γιατί εσείς δεν θέλετε να ακούσετε τους </w:t>
      </w:r>
      <w:proofErr w:type="spellStart"/>
      <w:r>
        <w:rPr>
          <w:rFonts w:eastAsia="Times New Roman"/>
          <w:szCs w:val="24"/>
        </w:rPr>
        <w:t>Βορειοευρωπαίους</w:t>
      </w:r>
      <w:proofErr w:type="spellEnd"/>
      <w:r>
        <w:rPr>
          <w:rFonts w:eastAsia="Times New Roman"/>
          <w:szCs w:val="24"/>
        </w:rPr>
        <w:t xml:space="preserve"> που λένε </w:t>
      </w:r>
      <w:r>
        <w:rPr>
          <w:rFonts w:eastAsia="Times New Roman"/>
          <w:szCs w:val="24"/>
        </w:rPr>
        <w:t>ότι κάθε ευρώ σε κοινωνικές δαπάνες έχει θετικό αναπτυξιακό συντελεστή, δηλαδή επιστρέφει στην οικονομία κατά 1,3 ή 1,6. Δίνεις 1 και παίρνεις 1,6 στην ανάπτυξη.</w:t>
      </w:r>
    </w:p>
    <w:p w14:paraId="0F16ED6F" w14:textId="77777777" w:rsidR="0091757C" w:rsidRDefault="00D319C2">
      <w:pPr>
        <w:spacing w:line="600" w:lineRule="auto"/>
        <w:ind w:firstLine="720"/>
        <w:jc w:val="both"/>
        <w:rPr>
          <w:rFonts w:eastAsia="Times New Roman"/>
          <w:szCs w:val="24"/>
        </w:rPr>
      </w:pPr>
      <w:r>
        <w:rPr>
          <w:rFonts w:eastAsia="Times New Roman"/>
          <w:szCs w:val="24"/>
        </w:rPr>
        <w:t>Για αυτό αυξήσαμε τα χρήματα για το παιδί μέσα σε μια φοβερή τριετία από 800 εκατομμύρια που π</w:t>
      </w:r>
      <w:r>
        <w:rPr>
          <w:rFonts w:eastAsia="Times New Roman"/>
          <w:szCs w:val="24"/>
        </w:rPr>
        <w:t>αραλάβαμε σε 1 δισεκατομμύριο 300 εκατομμύρια, δηλαδή 500 εκατομμύρια παραπάνω. Γιατί εμείς πιστεύουμε ότι μόνο έτσι μπορεί να πάει η χώρα μπροστά. Αυτό είναι ανάπτυξη. Ανάπτυξη δεν είναι όλος ο πληθυσμός σου να είναι σε φτώχεια, το μεγαλύτερο ποσοστό, και</w:t>
      </w:r>
      <w:r>
        <w:rPr>
          <w:rFonts w:eastAsia="Times New Roman"/>
          <w:szCs w:val="24"/>
        </w:rPr>
        <w:t xml:space="preserve"> λίγοι να καρπώνονται αυτόν τον περιβόητο πλούτο. Αυτό κάνατε, αυτό ισχυρίζεστε, αυτό θα αντιστρέψουμε.</w:t>
      </w:r>
    </w:p>
    <w:p w14:paraId="0F16ED70" w14:textId="77777777" w:rsidR="0091757C" w:rsidRDefault="00D319C2">
      <w:pPr>
        <w:spacing w:line="600" w:lineRule="auto"/>
        <w:ind w:firstLine="720"/>
        <w:jc w:val="both"/>
        <w:rPr>
          <w:rFonts w:eastAsia="Times New Roman"/>
          <w:szCs w:val="24"/>
        </w:rPr>
      </w:pPr>
      <w:r>
        <w:rPr>
          <w:rFonts w:eastAsia="Times New Roman"/>
          <w:szCs w:val="24"/>
        </w:rPr>
        <w:t>Εμείς προχωράμε σε δέκα εμβληματικές δράσεις για το παιδί. Αλλάζουμε τη ζωή του παιδιού, γιατί αλλάζουμε το μοντέλο πρόνοιας με οριζόντια μέτρα, κύριε Π</w:t>
      </w:r>
      <w:r>
        <w:rPr>
          <w:rFonts w:eastAsia="Times New Roman"/>
          <w:szCs w:val="24"/>
        </w:rPr>
        <w:t xml:space="preserve">ρόεδρε, κι εσείς ξέρω ότι τα </w:t>
      </w:r>
      <w:r>
        <w:rPr>
          <w:rFonts w:eastAsia="Times New Roman"/>
          <w:szCs w:val="24"/>
        </w:rPr>
        <w:lastRenderedPageBreak/>
        <w:t xml:space="preserve">ξέρετε. Αλλάζουμε, δηλαδή, τα επιδόματα. Δώσαμε ένα δισεκατομμύριο. Μέσα σε ένα χρόνο αλλάξαμε τα οικογενειακά επιδόματα, με αποτέλεσμα από εκεί που έπαιρναν τα επιδόματα οκτακόσιες χιλιάδες οικογένειες, σήμερα παίρνουν από 40 </w:t>
      </w:r>
      <w:r>
        <w:rPr>
          <w:rFonts w:eastAsia="Times New Roman"/>
          <w:szCs w:val="24"/>
        </w:rPr>
        <w:t xml:space="preserve">ευρώ, 70 ευρώ το παιδί -ψηφιακά- όλοι, και άρα αυξήθηκαν κατά εκατό χιλιάδες οι οικογένειες. Από ένα </w:t>
      </w:r>
      <w:r>
        <w:rPr>
          <w:rFonts w:eastAsia="Times New Roman"/>
          <w:szCs w:val="24"/>
        </w:rPr>
        <w:t>εκατομμύριο</w:t>
      </w:r>
      <w:r>
        <w:rPr>
          <w:rFonts w:eastAsia="Times New Roman"/>
          <w:szCs w:val="24"/>
        </w:rPr>
        <w:t xml:space="preserve"> τετρακόσιες χιλιάδες παιδιά, ένα </w:t>
      </w:r>
      <w:r>
        <w:rPr>
          <w:rFonts w:eastAsia="Times New Roman"/>
          <w:szCs w:val="24"/>
        </w:rPr>
        <w:t xml:space="preserve">εκατομμύριο </w:t>
      </w:r>
      <w:r>
        <w:rPr>
          <w:rFonts w:eastAsia="Times New Roman"/>
          <w:szCs w:val="24"/>
        </w:rPr>
        <w:t xml:space="preserve">πεντακόσια πενήντα παιδιά. Από εκεί που έπαιρναν ογδόντα χιλιάδες </w:t>
      </w:r>
      <w:r>
        <w:rPr>
          <w:rFonts w:eastAsia="Times New Roman"/>
          <w:szCs w:val="24"/>
          <w:lang w:val="en-US"/>
        </w:rPr>
        <w:t>voucher</w:t>
      </w:r>
      <w:r>
        <w:rPr>
          <w:rFonts w:eastAsia="Times New Roman"/>
          <w:szCs w:val="24"/>
        </w:rPr>
        <w:t xml:space="preserve"> στους βρεφονηπιακούς, τώ</w:t>
      </w:r>
      <w:r>
        <w:rPr>
          <w:rFonts w:eastAsia="Times New Roman"/>
          <w:szCs w:val="24"/>
        </w:rPr>
        <w:t xml:space="preserve">ρα παίρνουν </w:t>
      </w:r>
      <w:proofErr w:type="spellStart"/>
      <w:r>
        <w:rPr>
          <w:rFonts w:eastAsia="Times New Roman"/>
          <w:szCs w:val="24"/>
        </w:rPr>
        <w:t>εκατόν</w:t>
      </w:r>
      <w:proofErr w:type="spellEnd"/>
      <w:r>
        <w:rPr>
          <w:rFonts w:eastAsia="Times New Roman"/>
          <w:szCs w:val="24"/>
        </w:rPr>
        <w:t xml:space="preserve"> είκοσι επτά χιλιάδες </w:t>
      </w:r>
      <w:r>
        <w:rPr>
          <w:rFonts w:eastAsia="Times New Roman"/>
          <w:szCs w:val="24"/>
          <w:lang w:val="en-US"/>
        </w:rPr>
        <w:t>voucher</w:t>
      </w:r>
      <w:r>
        <w:rPr>
          <w:rFonts w:eastAsia="Times New Roman"/>
          <w:szCs w:val="24"/>
        </w:rPr>
        <w:t>. Αυξάνουμε τις θέσεις των βρεφονηπιακών.</w:t>
      </w:r>
    </w:p>
    <w:p w14:paraId="0F16ED71" w14:textId="77777777" w:rsidR="0091757C" w:rsidRDefault="00D319C2">
      <w:pPr>
        <w:spacing w:line="600" w:lineRule="auto"/>
        <w:ind w:firstLine="720"/>
        <w:jc w:val="both"/>
        <w:rPr>
          <w:rFonts w:eastAsia="Times New Roman"/>
          <w:szCs w:val="24"/>
        </w:rPr>
      </w:pPr>
      <w:r>
        <w:rPr>
          <w:rFonts w:eastAsia="Times New Roman"/>
          <w:szCs w:val="24"/>
        </w:rPr>
        <w:t xml:space="preserve">Τρίτον, δίνουμε αυτήν τη στιγμή στους </w:t>
      </w:r>
      <w:proofErr w:type="spellStart"/>
      <w:r>
        <w:rPr>
          <w:rFonts w:eastAsia="Times New Roman"/>
          <w:szCs w:val="24"/>
        </w:rPr>
        <w:t>εκατόν</w:t>
      </w:r>
      <w:proofErr w:type="spellEnd"/>
      <w:r>
        <w:rPr>
          <w:rFonts w:eastAsia="Times New Roman"/>
          <w:szCs w:val="24"/>
        </w:rPr>
        <w:t xml:space="preserve"> πενήντα τρεις χιλιάδες κάθε μέρα σχολικά γεύματα για όλα τα παιδιά, φτωχά και μη φτωχά, ένα μέτρο μεγάλης πολιτικής, που α</w:t>
      </w:r>
      <w:r>
        <w:rPr>
          <w:rFonts w:eastAsia="Times New Roman"/>
          <w:szCs w:val="24"/>
        </w:rPr>
        <w:t>π’ ό,τι φαίνεται έχει αποτελέσματα. Γιατί η σχολική διαρροή σταμάτησε. Έχουμε εξαιρετικά ποσά, από τα μικρότερα στην Ευρωπαϊκή Ένωση, σχολικής διαρροής. Αυτά δεν τα είδατε. Έχει 6% σχολική διαρροή η Ελλάδα.</w:t>
      </w:r>
    </w:p>
    <w:p w14:paraId="0F16ED72" w14:textId="77777777" w:rsidR="0091757C" w:rsidRDefault="00D319C2">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Ολοκληρώστε, παρ</w:t>
      </w:r>
      <w:r>
        <w:rPr>
          <w:rFonts w:eastAsia="Times New Roman"/>
          <w:szCs w:val="24"/>
        </w:rPr>
        <w:t>ακαλώ.</w:t>
      </w:r>
    </w:p>
    <w:p w14:paraId="0F16ED73" w14:textId="77777777" w:rsidR="0091757C" w:rsidRDefault="00D319C2">
      <w:pPr>
        <w:spacing w:line="600" w:lineRule="auto"/>
        <w:ind w:firstLine="720"/>
        <w:jc w:val="both"/>
        <w:rPr>
          <w:rFonts w:eastAsia="Times New Roman"/>
          <w:szCs w:val="24"/>
        </w:rPr>
      </w:pPr>
      <w:r>
        <w:rPr>
          <w:rFonts w:eastAsia="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szCs w:val="24"/>
        </w:rPr>
        <w:t xml:space="preserve"> Κάνουμε ολόκληρη την πρόνοια ψηφιακή για να σταματήσουν οι πελατειακές σχέσεις. Αυτό ακριβώς κάνουμε. Σήμερα κάνουμε μεγάλες αλλαγές, όπου η Ευρώπη μας ζ</w:t>
      </w:r>
      <w:r>
        <w:rPr>
          <w:rFonts w:eastAsia="Times New Roman"/>
          <w:szCs w:val="24"/>
        </w:rPr>
        <w:t>ητάει τη συμβουλή μας και αλλάζει τις πολιτικές της για τη φτώχεια. Θα σας πω το εξής απλό. Η κάρτα αλληλεγγύης που δώσαμε τα δύο πρώτα χρόνια, 2015-2016, σήμερα, για το επόμενο διάστημα, γίνεται μοντέλο για την Ευρωπαϊκή Ένωση για το ΤΕΒΑ. Έτσι θα δίνουν,</w:t>
      </w:r>
      <w:r>
        <w:rPr>
          <w:rFonts w:eastAsia="Times New Roman"/>
          <w:szCs w:val="24"/>
        </w:rPr>
        <w:t xml:space="preserve"> με αξιοπρέπεια. Δίνουμε πακέτα τα τρόφιμα. Δεύτερον, από το ψηφιακό σύστημα που κάναμε στο ΚΕΑ…</w:t>
      </w:r>
    </w:p>
    <w:p w14:paraId="0F16ED74" w14:textId="77777777" w:rsidR="0091757C" w:rsidRDefault="00D319C2">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Υπουργέ, πρέπει να κλείσετε. Ολοκληρώστε με αυτό. Πείτε την σκέψη αυτή και ολοκληρώστε.</w:t>
      </w:r>
    </w:p>
    <w:p w14:paraId="0F16ED75" w14:textId="77777777" w:rsidR="0091757C" w:rsidRDefault="00D319C2">
      <w:pPr>
        <w:spacing w:line="600" w:lineRule="auto"/>
        <w:ind w:firstLine="720"/>
        <w:jc w:val="both"/>
        <w:rPr>
          <w:rFonts w:eastAsia="Times New Roman"/>
          <w:szCs w:val="24"/>
        </w:rPr>
      </w:pPr>
      <w:r>
        <w:rPr>
          <w:rFonts w:eastAsia="Times New Roman"/>
          <w:b/>
          <w:szCs w:val="24"/>
        </w:rPr>
        <w:t>ΘΕΑΝΩ ΦΩΤΙΟΥ (Αναπληρώτρια Υπουρ</w:t>
      </w:r>
      <w:r>
        <w:rPr>
          <w:rFonts w:eastAsia="Times New Roman"/>
          <w:b/>
          <w:szCs w:val="24"/>
        </w:rPr>
        <w:t>γός Εργασίας, Κοινωνικής Ασφάλισης και Κοινωνικής Αλληλεγγύης):</w:t>
      </w:r>
      <w:r>
        <w:rPr>
          <w:rFonts w:eastAsia="Times New Roman"/>
          <w:szCs w:val="24"/>
        </w:rPr>
        <w:t xml:space="preserve"> Δεν προλαβαίνω, κύριε Πρόεδρε. Μου ζητάει να πω τι έχουμε κάνει. Δέκα μέτρα προστασίας έχουμε πάρει. Θα προλάβω να τα πω;</w:t>
      </w:r>
    </w:p>
    <w:p w14:paraId="0F16ED76" w14:textId="77777777" w:rsidR="0091757C" w:rsidRDefault="00D319C2">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Ναι, αλλά κοιτάξτε τον χρόνο. Η επίκα</w:t>
      </w:r>
      <w:r>
        <w:rPr>
          <w:rFonts w:eastAsia="Times New Roman"/>
          <w:szCs w:val="24"/>
        </w:rPr>
        <w:t>ιρη ερώτηση είναι επίκαιρη ερώτηση.</w:t>
      </w:r>
    </w:p>
    <w:p w14:paraId="0F16ED77" w14:textId="77777777" w:rsidR="0091757C" w:rsidRDefault="00D319C2">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Ηλεκτρονικό φάκελο για τους ανάπηρους, κατάργηση του 46ευρου, κάθε μήνα να πληρώνονται, </w:t>
      </w:r>
      <w:proofErr w:type="spellStart"/>
      <w:r>
        <w:rPr>
          <w:rFonts w:eastAsia="Times New Roman"/>
          <w:szCs w:val="24"/>
        </w:rPr>
        <w:t>αποϊδρυματοποίηση</w:t>
      </w:r>
      <w:proofErr w:type="spellEnd"/>
      <w:r>
        <w:rPr>
          <w:rFonts w:eastAsia="Times New Roman"/>
          <w:szCs w:val="24"/>
        </w:rPr>
        <w:t>, ποιοτικό πρόγραμμ</w:t>
      </w:r>
      <w:r>
        <w:rPr>
          <w:rFonts w:eastAsia="Times New Roman"/>
          <w:szCs w:val="24"/>
        </w:rPr>
        <w:t>α στα Λεχαινά, 15 εκατομμύρια για…</w:t>
      </w:r>
    </w:p>
    <w:p w14:paraId="0F16ED78" w14:textId="77777777" w:rsidR="0091757C" w:rsidRDefault="00D319C2">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τα πείτε αυτά στον προϋπολογισμό, όταν θα μιλήσετε.</w:t>
      </w:r>
    </w:p>
    <w:p w14:paraId="0F16ED79" w14:textId="77777777" w:rsidR="0091757C" w:rsidRDefault="00D319C2">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Ωραία, κύριε Πρόεδρε.</w:t>
      </w:r>
    </w:p>
    <w:p w14:paraId="0F16ED7A" w14:textId="77777777" w:rsidR="0091757C" w:rsidRDefault="00D319C2">
      <w:pPr>
        <w:spacing w:line="600" w:lineRule="auto"/>
        <w:ind w:firstLine="720"/>
        <w:jc w:val="both"/>
        <w:rPr>
          <w:rFonts w:eastAsia="Times New Roman"/>
          <w:szCs w:val="24"/>
        </w:rPr>
      </w:pPr>
      <w:r>
        <w:rPr>
          <w:rFonts w:eastAsia="Times New Roman"/>
          <w:szCs w:val="24"/>
        </w:rPr>
        <w:t>Θα είχα πολλά ν</w:t>
      </w:r>
      <w:r>
        <w:rPr>
          <w:rFonts w:eastAsia="Times New Roman"/>
          <w:szCs w:val="24"/>
        </w:rPr>
        <w:t>α σας πω, κύριε Καλαφάτη. Ελάτε να τα συζητήσουμε. Είναι αμαρτία να μην καταλαβαίνουμε τις διαφορές μας. Είναι αμαρτία. Μπορεί και οι δύο να μάθουμε.</w:t>
      </w:r>
    </w:p>
    <w:p w14:paraId="0F16ED7B" w14:textId="77777777" w:rsidR="0091757C" w:rsidRDefault="00D319C2">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w:t>
      </w:r>
    </w:p>
    <w:p w14:paraId="0F16ED7C" w14:textId="77777777" w:rsidR="0091757C" w:rsidRDefault="00D319C2">
      <w:pPr>
        <w:spacing w:line="600" w:lineRule="auto"/>
        <w:ind w:firstLine="720"/>
        <w:jc w:val="both"/>
        <w:rPr>
          <w:rFonts w:eastAsia="Times New Roman"/>
          <w:szCs w:val="24"/>
        </w:rPr>
      </w:pPr>
      <w:r>
        <w:rPr>
          <w:rFonts w:eastAsia="Times New Roman"/>
          <w:szCs w:val="24"/>
        </w:rPr>
        <w:lastRenderedPageBreak/>
        <w:t>Προχωρούμε</w:t>
      </w:r>
      <w:r>
        <w:rPr>
          <w:rFonts w:eastAsia="Times New Roman"/>
          <w:szCs w:val="24"/>
        </w:rPr>
        <w:t xml:space="preserve"> στις επόμενες επίκαιρες ερωτήσεις. Στις άλλες δύο θα απ</w:t>
      </w:r>
      <w:r>
        <w:rPr>
          <w:rFonts w:eastAsia="Times New Roman"/>
          <w:szCs w:val="24"/>
        </w:rPr>
        <w:t>αντήσει ο Υφυπουργός Εργασίας, Κοινωνικής Ασφάλισης και Κοινωνικής Αλληλεγγύης κ. Αναστάσιος Πετρόπουλος.</w:t>
      </w:r>
    </w:p>
    <w:p w14:paraId="0F16ED7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Θα συζητηθεί η πρώτη με αριθμό 162/19-11-2018 επίκαιρη ερώτηση δεύτερου κύκλου του Βουλευτή Θεσπρωτίας της Νέας Δημοκρατίας κ. </w:t>
      </w:r>
      <w:r w:rsidRPr="00E0355C">
        <w:rPr>
          <w:rFonts w:eastAsia="Times New Roman" w:cs="Times New Roman"/>
          <w:bCs/>
          <w:szCs w:val="24"/>
        </w:rPr>
        <w:t xml:space="preserve">Βασιλείου </w:t>
      </w:r>
      <w:proofErr w:type="spellStart"/>
      <w:r w:rsidRPr="00E0355C">
        <w:rPr>
          <w:rFonts w:eastAsia="Times New Roman" w:cs="Times New Roman"/>
          <w:bCs/>
          <w:szCs w:val="24"/>
        </w:rPr>
        <w:t>Γιόγιακα</w:t>
      </w:r>
      <w:proofErr w:type="spellEnd"/>
      <w:r>
        <w:rPr>
          <w:rFonts w:eastAsia="Times New Roman" w:cs="Times New Roman"/>
          <w:szCs w:val="24"/>
        </w:rPr>
        <w:t xml:space="preserve"> προς</w:t>
      </w:r>
      <w:r>
        <w:rPr>
          <w:rFonts w:eastAsia="Times New Roman" w:cs="Times New Roman"/>
          <w:szCs w:val="24"/>
        </w:rPr>
        <w:t xml:space="preserve"> την Υπουργό </w:t>
      </w:r>
      <w:r w:rsidRPr="00E0355C">
        <w:rPr>
          <w:rFonts w:eastAsia="Times New Roman" w:cs="Times New Roman"/>
          <w:bCs/>
          <w:szCs w:val="24"/>
        </w:rPr>
        <w:t>Εργασίας, Κοινωνικής Ασφάλισης και Κοινωνικής Αλληλεγγύης,</w:t>
      </w:r>
      <w:r w:rsidRPr="00E0355C">
        <w:rPr>
          <w:rFonts w:eastAsia="Times New Roman" w:cs="Times New Roman"/>
          <w:b/>
          <w:szCs w:val="24"/>
        </w:rPr>
        <w:t xml:space="preserve"> </w:t>
      </w:r>
      <w:r>
        <w:rPr>
          <w:rFonts w:eastAsia="Times New Roman" w:cs="Times New Roman"/>
          <w:szCs w:val="24"/>
        </w:rPr>
        <w:t xml:space="preserve">με θέμα: «Εφαρμογή επέκτασης χορήγησης </w:t>
      </w:r>
      <w:proofErr w:type="spellStart"/>
      <w:r>
        <w:rPr>
          <w:rFonts w:eastAsia="Times New Roman" w:cs="Times New Roman"/>
          <w:szCs w:val="24"/>
        </w:rPr>
        <w:t>εξωιδρυματικού</w:t>
      </w:r>
      <w:proofErr w:type="spellEnd"/>
      <w:r>
        <w:rPr>
          <w:rFonts w:eastAsia="Times New Roman" w:cs="Times New Roman"/>
          <w:szCs w:val="24"/>
        </w:rPr>
        <w:t xml:space="preserve"> επιδόματος».</w:t>
      </w:r>
    </w:p>
    <w:p w14:paraId="0F16ED7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r>
        <w:rPr>
          <w:rFonts w:eastAsia="Times New Roman" w:cs="Times New Roman"/>
          <w:szCs w:val="24"/>
        </w:rPr>
        <w:t xml:space="preserve"> για να </w:t>
      </w:r>
      <w:r>
        <w:rPr>
          <w:rFonts w:eastAsia="Times New Roman" w:cs="Times New Roman"/>
          <w:szCs w:val="24"/>
        </w:rPr>
        <w:t>αναπτύξετε</w:t>
      </w:r>
      <w:r>
        <w:rPr>
          <w:rFonts w:eastAsia="Times New Roman" w:cs="Times New Roman"/>
          <w:szCs w:val="24"/>
        </w:rPr>
        <w:t xml:space="preserve"> την επίκαιρη ερώτηση.</w:t>
      </w:r>
    </w:p>
    <w:p w14:paraId="0F16ED7F" w14:textId="77777777" w:rsidR="0091757C" w:rsidRDefault="00D319C2">
      <w:pPr>
        <w:spacing w:line="600" w:lineRule="auto"/>
        <w:ind w:firstLine="720"/>
        <w:jc w:val="both"/>
        <w:rPr>
          <w:rFonts w:eastAsia="Times New Roman" w:cs="Times New Roman"/>
          <w:szCs w:val="24"/>
        </w:rPr>
      </w:pPr>
      <w:r w:rsidRPr="00F91DED">
        <w:rPr>
          <w:rFonts w:eastAsia="Times New Roman" w:cs="Times New Roman"/>
          <w:b/>
          <w:szCs w:val="24"/>
        </w:rPr>
        <w:t>ΒΑΣΙΛΕΙΟΣ ΓΙΟΓ</w:t>
      </w:r>
      <w:r>
        <w:rPr>
          <w:rFonts w:eastAsia="Times New Roman" w:cs="Times New Roman"/>
          <w:b/>
          <w:szCs w:val="24"/>
        </w:rPr>
        <w:t>Ι</w:t>
      </w:r>
      <w:r w:rsidRPr="00F91DED">
        <w:rPr>
          <w:rFonts w:eastAsia="Times New Roman" w:cs="Times New Roman"/>
          <w:b/>
          <w:szCs w:val="24"/>
        </w:rPr>
        <w:t>ΑΚΑΣ:</w:t>
      </w:r>
      <w:r>
        <w:rPr>
          <w:rFonts w:eastAsia="Times New Roman" w:cs="Times New Roman"/>
          <w:szCs w:val="24"/>
        </w:rPr>
        <w:t xml:space="preserve"> Ευχαριστώ, κύριε Πρόεδρε.</w:t>
      </w:r>
    </w:p>
    <w:p w14:paraId="0F16ED8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Κύριε Υπουργέ, τον περασμένο Ιούλιο είδα με ιδιαίτερη ικανοποίηση -γιατί το είχα αναδείξει και με ερώτησή μου-, να νομοθετείται η επέκταση του </w:t>
      </w:r>
      <w:proofErr w:type="spellStart"/>
      <w:r>
        <w:rPr>
          <w:rFonts w:eastAsia="Times New Roman" w:cs="Times New Roman"/>
          <w:szCs w:val="24"/>
        </w:rPr>
        <w:t>εξωιδρυματικού</w:t>
      </w:r>
      <w:proofErr w:type="spellEnd"/>
      <w:r>
        <w:rPr>
          <w:rFonts w:eastAsia="Times New Roman" w:cs="Times New Roman"/>
          <w:szCs w:val="24"/>
        </w:rPr>
        <w:t xml:space="preserve"> επιδόματος του </w:t>
      </w:r>
      <w:r>
        <w:rPr>
          <w:rFonts w:eastAsia="Times New Roman" w:cs="Times New Roman"/>
          <w:szCs w:val="24"/>
        </w:rPr>
        <w:t>ν.</w:t>
      </w:r>
      <w:r>
        <w:rPr>
          <w:rFonts w:eastAsia="Times New Roman" w:cs="Times New Roman"/>
          <w:szCs w:val="24"/>
        </w:rPr>
        <w:t>1140/1981, μιας παροχής που δικαιούνται οι πάσχοντες από συγκεκριμένες, και το τ</w:t>
      </w:r>
      <w:r>
        <w:rPr>
          <w:rFonts w:eastAsia="Times New Roman" w:cs="Times New Roman"/>
          <w:szCs w:val="24"/>
        </w:rPr>
        <w:t xml:space="preserve">ονίζω αυτό, και πολύ σοβαρές ασθένειες και που χρειάζονται συνεχή βοήθεια άλλου προσώπου. </w:t>
      </w:r>
    </w:p>
    <w:p w14:paraId="0F16ED8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Το επίδομα αυτό, λοιπόν, επεκτάθηκε -όπως αναφέρεται επί λέξει στο άρθρο 56 του </w:t>
      </w:r>
      <w:r>
        <w:rPr>
          <w:rFonts w:eastAsia="Times New Roman" w:cs="Times New Roman"/>
          <w:szCs w:val="24"/>
        </w:rPr>
        <w:t>ν.</w:t>
      </w:r>
      <w:r>
        <w:rPr>
          <w:rFonts w:eastAsia="Times New Roman" w:cs="Times New Roman"/>
          <w:szCs w:val="24"/>
        </w:rPr>
        <w:t xml:space="preserve">4554/2018- «σε όσους πάσχουν από ασθένειες, οι οποίες, κατά την κρίση της αρμόδιας </w:t>
      </w:r>
      <w:r>
        <w:rPr>
          <w:rFonts w:eastAsia="Times New Roman" w:cs="Times New Roman"/>
          <w:szCs w:val="24"/>
        </w:rPr>
        <w:t xml:space="preserve">υγειονομικής επιτροπής, επιφέρουν την ίδια, όπως αυτές οι παθήσεις, μορφή αναπηρίας». </w:t>
      </w:r>
    </w:p>
    <w:p w14:paraId="0F16ED8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Θεωρήσαμε ότι η διάταξη αυτή αποκαθιστούσε μια αδικία σε βάρος συμπολιτών μας που είχαν αποκλειστεί από τη χορήγηση του </w:t>
      </w:r>
      <w:proofErr w:type="spellStart"/>
      <w:r>
        <w:rPr>
          <w:rFonts w:eastAsia="Times New Roman" w:cs="Times New Roman"/>
          <w:szCs w:val="24"/>
        </w:rPr>
        <w:t>εξωιδρυματικού</w:t>
      </w:r>
      <w:proofErr w:type="spellEnd"/>
      <w:r>
        <w:rPr>
          <w:rFonts w:eastAsia="Times New Roman" w:cs="Times New Roman"/>
          <w:szCs w:val="24"/>
        </w:rPr>
        <w:t xml:space="preserve"> επιδόματος. </w:t>
      </w:r>
      <w:r>
        <w:rPr>
          <w:rFonts w:eastAsia="Times New Roman" w:cs="Times New Roman"/>
          <w:szCs w:val="24"/>
        </w:rPr>
        <w:t xml:space="preserve">Δυστυχώς όμως, κύριε Υπουργέ, αυτή η πολύ θετική πρόβλεψη, αυτή η δυνατότητα να δίνεται το </w:t>
      </w:r>
      <w:proofErr w:type="spellStart"/>
      <w:r>
        <w:rPr>
          <w:rFonts w:eastAsia="Times New Roman" w:cs="Times New Roman"/>
          <w:szCs w:val="24"/>
        </w:rPr>
        <w:t>εξωιδρυματικό</w:t>
      </w:r>
      <w:proofErr w:type="spellEnd"/>
      <w:r>
        <w:rPr>
          <w:rFonts w:eastAsia="Times New Roman" w:cs="Times New Roman"/>
          <w:szCs w:val="24"/>
        </w:rPr>
        <w:t xml:space="preserve"> επίδομα και σε άλλους συμπολίτες μας που το έχουν ανάγκη δεν εφαρμόζεται.</w:t>
      </w:r>
    </w:p>
    <w:p w14:paraId="0F16ED8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Αυτό συμβαίνει για δύο λόγους. Γιατί υπάρχουν γιατροί στις επιτροπές των ΚΕΠΑ</w:t>
      </w:r>
      <w:r>
        <w:rPr>
          <w:rFonts w:eastAsia="Times New Roman" w:cs="Times New Roman"/>
          <w:szCs w:val="24"/>
        </w:rPr>
        <w:t xml:space="preserve"> που δεν γνωρίζουν καν τη διάταξη για την επέκταση και όσοι τη γνωρίζουν, διστάζουν να βγάλουν θετικές γνωματεύσεις, γιατί δεν θέλουν να πάρουν την ευθύνη να κρίνουν οι ίδιοι. Έτσι, κύριε Υπουργέ, δεν εκπληρώνεται ο σκοπός του νομοθέτη, που είναι στην ουσί</w:t>
      </w:r>
      <w:r>
        <w:rPr>
          <w:rFonts w:eastAsia="Times New Roman" w:cs="Times New Roman"/>
          <w:szCs w:val="24"/>
        </w:rPr>
        <w:t xml:space="preserve">α να δοθεί η </w:t>
      </w:r>
      <w:proofErr w:type="spellStart"/>
      <w:r>
        <w:rPr>
          <w:rFonts w:eastAsia="Times New Roman" w:cs="Times New Roman"/>
          <w:szCs w:val="24"/>
        </w:rPr>
        <w:t>προνοιακή</w:t>
      </w:r>
      <w:proofErr w:type="spellEnd"/>
      <w:r>
        <w:rPr>
          <w:rFonts w:eastAsia="Times New Roman" w:cs="Times New Roman"/>
          <w:szCs w:val="24"/>
        </w:rPr>
        <w:t xml:space="preserve"> αυτή παροχή σε περισσότερους συνανθρώπους.</w:t>
      </w:r>
    </w:p>
    <w:p w14:paraId="0F16ED8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αναφέρω ως παράδειγμα δύο πρόσφατες αποφάσεις. Η μία στις 2 Οκτωβρίου του 2018, όπου κρίθηκαν από την επιτροπή συμπολίτες μας. Η απόφαση αναφέρει: «τελικού σταδίου </w:t>
      </w:r>
      <w:proofErr w:type="spellStart"/>
      <w:r>
        <w:rPr>
          <w:rFonts w:eastAsia="Times New Roman" w:cs="Times New Roman"/>
          <w:szCs w:val="24"/>
        </w:rPr>
        <w:t>ανοϊκή</w:t>
      </w:r>
      <w:proofErr w:type="spellEnd"/>
      <w:r>
        <w:rPr>
          <w:rFonts w:eastAsia="Times New Roman" w:cs="Times New Roman"/>
          <w:szCs w:val="24"/>
        </w:rPr>
        <w:t xml:space="preserve"> συνδρομ</w:t>
      </w:r>
      <w:r>
        <w:rPr>
          <w:rFonts w:eastAsia="Times New Roman" w:cs="Times New Roman"/>
          <w:szCs w:val="24"/>
        </w:rPr>
        <w:t xml:space="preserve">ή, χρόνιος </w:t>
      </w:r>
      <w:proofErr w:type="spellStart"/>
      <w:r>
        <w:rPr>
          <w:rFonts w:eastAsia="Times New Roman" w:cs="Times New Roman"/>
          <w:szCs w:val="24"/>
        </w:rPr>
        <w:t>κλινοστατισμός</w:t>
      </w:r>
      <w:proofErr w:type="spellEnd"/>
      <w:r>
        <w:rPr>
          <w:rFonts w:eastAsia="Times New Roman" w:cs="Times New Roman"/>
          <w:szCs w:val="24"/>
        </w:rPr>
        <w:t xml:space="preserve"> με εκτεταμένες ατροφίες μυών και </w:t>
      </w:r>
      <w:proofErr w:type="spellStart"/>
      <w:r>
        <w:rPr>
          <w:rFonts w:eastAsia="Times New Roman" w:cs="Times New Roman"/>
          <w:szCs w:val="24"/>
        </w:rPr>
        <w:t>συγκάμψεις</w:t>
      </w:r>
      <w:proofErr w:type="spellEnd"/>
      <w:r>
        <w:rPr>
          <w:rFonts w:eastAsia="Times New Roman" w:cs="Times New Roman"/>
          <w:szCs w:val="24"/>
        </w:rPr>
        <w:t xml:space="preserve"> καθώς και </w:t>
      </w:r>
      <w:proofErr w:type="spellStart"/>
      <w:r>
        <w:rPr>
          <w:rFonts w:eastAsia="Times New Roman" w:cs="Times New Roman"/>
          <w:szCs w:val="24"/>
        </w:rPr>
        <w:t>εξωιδρυματικού</w:t>
      </w:r>
      <w:proofErr w:type="spellEnd"/>
      <w:r>
        <w:rPr>
          <w:rFonts w:eastAsia="Times New Roman" w:cs="Times New Roman"/>
          <w:szCs w:val="24"/>
        </w:rPr>
        <w:t xml:space="preserve"> τύπου δυσκαμψία. Δεν εμφανίζει </w:t>
      </w:r>
      <w:proofErr w:type="spellStart"/>
      <w:r>
        <w:rPr>
          <w:rFonts w:eastAsia="Times New Roman" w:cs="Times New Roman"/>
          <w:szCs w:val="24"/>
        </w:rPr>
        <w:t>παρατετραπληγία</w:t>
      </w:r>
      <w:proofErr w:type="spellEnd"/>
      <w:r>
        <w:rPr>
          <w:rFonts w:eastAsia="Times New Roman" w:cs="Times New Roman"/>
          <w:szCs w:val="24"/>
        </w:rPr>
        <w:t xml:space="preserve"> και δεν εμπίπτει στις διατάξεις του ν. 1140/81», όπως επίσης και άλλη απόφαση με παρόμοια διάταξη. Τα καταθέτω και</w:t>
      </w:r>
      <w:r>
        <w:rPr>
          <w:rFonts w:eastAsia="Times New Roman" w:cs="Times New Roman"/>
          <w:szCs w:val="24"/>
        </w:rPr>
        <w:t xml:space="preserve"> στα Πρακτικά, προκειμένου να δοθεί μια ξεκάθαρη και οριστική λύση πάνω σε αυτό.</w:t>
      </w:r>
    </w:p>
    <w:p w14:paraId="0F16ED85" w14:textId="77777777" w:rsidR="0091757C" w:rsidRDefault="00D319C2">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Γιόγιακας</w:t>
      </w:r>
      <w:proofErr w:type="spellEnd"/>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w:t>
      </w:r>
      <w:r w:rsidRPr="000D63A8">
        <w:rPr>
          <w:rFonts w:eastAsia="Times New Roman" w:cs="Times New Roman"/>
          <w:szCs w:val="24"/>
        </w:rPr>
        <w:t xml:space="preserve"> Στενογραφίας και Πρακτικών της Βουλής)</w:t>
      </w:r>
    </w:p>
    <w:p w14:paraId="0F16ED8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πρόβλημα, λοιπόν, κύριε Υπουργέ, εκτιμώ ότι μπορεί να λυθεί με πολύ απλό τρόπο, με μια διευκρινιστική εγκύκλιο προς το σώμα των ειδικών γιατρών που μετέχουν στις επιτροπές των ΚΕΠΑ, έτσι ώστε να προσδιορίζονται οι</w:t>
      </w:r>
      <w:r>
        <w:rPr>
          <w:rFonts w:eastAsia="Times New Roman" w:cs="Times New Roman"/>
          <w:szCs w:val="24"/>
        </w:rPr>
        <w:t xml:space="preserve"> παθήσεις που μπορούν να επιφέρουν την ίδια μορφή αναπηρίας με την τετραπληγία ή την </w:t>
      </w:r>
      <w:r>
        <w:rPr>
          <w:rFonts w:eastAsia="Times New Roman" w:cs="Times New Roman"/>
          <w:szCs w:val="24"/>
        </w:rPr>
        <w:lastRenderedPageBreak/>
        <w:t xml:space="preserve">παραπληγία και για τις οποίες θα μπορεί να χορηγείται το </w:t>
      </w:r>
      <w:proofErr w:type="spellStart"/>
      <w:r>
        <w:rPr>
          <w:rFonts w:eastAsia="Times New Roman" w:cs="Times New Roman"/>
          <w:szCs w:val="24"/>
        </w:rPr>
        <w:t>εξωιδρυματικό</w:t>
      </w:r>
      <w:proofErr w:type="spellEnd"/>
      <w:r>
        <w:rPr>
          <w:rFonts w:eastAsia="Times New Roman" w:cs="Times New Roman"/>
          <w:szCs w:val="24"/>
        </w:rPr>
        <w:t xml:space="preserve"> επίδομα. Είναι μια λύση που μπορεί να λειτουργήσει γρήγορα, ανακουφίζοντας πολλούς συνανθρώπους μας </w:t>
      </w:r>
      <w:r>
        <w:rPr>
          <w:rFonts w:eastAsia="Times New Roman" w:cs="Times New Roman"/>
          <w:szCs w:val="24"/>
        </w:rPr>
        <w:t>που το έχουν ανάγκη.</w:t>
      </w:r>
    </w:p>
    <w:p w14:paraId="0F16ED87" w14:textId="77777777" w:rsidR="0091757C" w:rsidRDefault="00D319C2">
      <w:pPr>
        <w:spacing w:line="600" w:lineRule="auto"/>
        <w:ind w:firstLine="720"/>
        <w:jc w:val="both"/>
        <w:rPr>
          <w:rFonts w:eastAsia="Times New Roman" w:cs="Times New Roman"/>
          <w:szCs w:val="24"/>
        </w:rPr>
      </w:pPr>
      <w:r w:rsidRPr="00DE2396">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0F16ED88" w14:textId="77777777" w:rsidR="0091757C" w:rsidRDefault="00D319C2">
      <w:pPr>
        <w:spacing w:line="600" w:lineRule="auto"/>
        <w:ind w:firstLine="720"/>
        <w:jc w:val="both"/>
        <w:rPr>
          <w:rFonts w:eastAsia="Times New Roman" w:cs="Times New Roman"/>
          <w:szCs w:val="24"/>
        </w:rPr>
      </w:pPr>
      <w:r w:rsidRPr="00DE2396">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0F16ED8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Γιόγιακα</w:t>
      </w:r>
      <w:proofErr w:type="spellEnd"/>
      <w:r>
        <w:rPr>
          <w:rFonts w:eastAsia="Times New Roman" w:cs="Times New Roman"/>
          <w:szCs w:val="24"/>
        </w:rPr>
        <w:t>, πράγματι τον Ιούλιο ψηφίσαμε αυτήν</w:t>
      </w:r>
      <w:r>
        <w:rPr>
          <w:rFonts w:eastAsia="Times New Roman" w:cs="Times New Roman"/>
          <w:szCs w:val="24"/>
        </w:rPr>
        <w:t xml:space="preserve"> τη διάταξη. Τον Αύγουστο δεν λειτουργούν οι επιτροπές των γιατρών, για να πιστοποιούν τις προϋποθέσεις για τη χορήγηση αυτού του επιδόματος. Αυτό το θεωρείτε δυστύχημα, διότι τους μήνες Οκτώβριο</w:t>
      </w:r>
      <w:r>
        <w:rPr>
          <w:rFonts w:eastAsia="Times New Roman" w:cs="Times New Roman"/>
          <w:szCs w:val="24"/>
        </w:rPr>
        <w:t xml:space="preserve">, </w:t>
      </w:r>
      <w:r>
        <w:rPr>
          <w:rFonts w:eastAsia="Times New Roman" w:cs="Times New Roman"/>
          <w:szCs w:val="24"/>
        </w:rPr>
        <w:t>Νοέμβριο δεν βγήκαν ακόμα οι αποφάσεις, διότι η διεκπεραίωσ</w:t>
      </w:r>
      <w:r>
        <w:rPr>
          <w:rFonts w:eastAsia="Times New Roman" w:cs="Times New Roman"/>
          <w:szCs w:val="24"/>
        </w:rPr>
        <w:t>η των αποφάσεων μετά την πιστοποίηση της αναπηρίας, εκεί που υπάρχει, θέλει και μια διαδικασία τουλάχιστον διμήνου.</w:t>
      </w:r>
    </w:p>
    <w:p w14:paraId="0F16ED8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Επομένως, το δυστύχημα θα έπρεπε να το εντοπίζετε στο γεγονός ότι από το 1987, δηλαδή τριάντα χρόνια πριν, το Συμβούλιο της Επικρατείας επεσ</w:t>
      </w:r>
      <w:r>
        <w:rPr>
          <w:rFonts w:eastAsia="Times New Roman" w:cs="Times New Roman"/>
          <w:szCs w:val="24"/>
        </w:rPr>
        <w:t xml:space="preserve">ήμανε την έλλειψη αυτή, δηλαδή ότι δεν επεκτείνεται το </w:t>
      </w:r>
      <w:proofErr w:type="spellStart"/>
      <w:r>
        <w:rPr>
          <w:rFonts w:eastAsia="Times New Roman" w:cs="Times New Roman"/>
          <w:szCs w:val="24"/>
        </w:rPr>
        <w:t>εξωιδρυματικό</w:t>
      </w:r>
      <w:proofErr w:type="spellEnd"/>
      <w:r>
        <w:rPr>
          <w:rFonts w:eastAsia="Times New Roman" w:cs="Times New Roman"/>
          <w:szCs w:val="24"/>
        </w:rPr>
        <w:t xml:space="preserve"> επίδομα. Υπάρχουν έξι αποφάσεις του Συμβουλίου της Επικρατείας το ’87, το ’88, το ’89 μέχρι και το 2009, περίοδοι ευημερίας για τη χώρα και δεν υπήρχε ποτέ μια τέτοια πρωτοβουλία δυστυχώς</w:t>
      </w:r>
      <w:r>
        <w:rPr>
          <w:rFonts w:eastAsia="Times New Roman" w:cs="Times New Roman"/>
          <w:szCs w:val="24"/>
        </w:rPr>
        <w:t>, από τις κυβερνήσεις, όταν το Συμβούλιο της Επικρατείας επεσήμαινε την ανάγκη για μια τέτοια νομοθετική πρωτοβουλία. Δυστυχώς! Και εσείς λέτε «δυστυχώς» για το γεγονός ότι από τον Σεπτέμβριο, Οκτώβριο, Νοέμβριο δεν δόθηκαν τα επιδόματα. Για κάντε μια σύγκ</w:t>
      </w:r>
      <w:r>
        <w:rPr>
          <w:rFonts w:eastAsia="Times New Roman" w:cs="Times New Roman"/>
          <w:szCs w:val="24"/>
        </w:rPr>
        <w:t xml:space="preserve">ριση της ευθύνης για να δούμε ποιο ήταν το δυστύχημα. </w:t>
      </w:r>
    </w:p>
    <w:p w14:paraId="0F16ED8B" w14:textId="77777777" w:rsidR="0091757C" w:rsidRDefault="00D319C2">
      <w:pPr>
        <w:spacing w:line="600" w:lineRule="auto"/>
        <w:contextualSpacing/>
        <w:jc w:val="both"/>
        <w:rPr>
          <w:rFonts w:eastAsia="Times New Roman"/>
          <w:szCs w:val="24"/>
        </w:rPr>
      </w:pPr>
      <w:r>
        <w:rPr>
          <w:rFonts w:eastAsia="Times New Roman"/>
          <w:szCs w:val="24"/>
          <w:lang w:val="en-US"/>
        </w:rPr>
        <w:t>To</w:t>
      </w:r>
      <w:r w:rsidRPr="0098531A">
        <w:rPr>
          <w:rFonts w:eastAsia="Times New Roman"/>
          <w:szCs w:val="24"/>
        </w:rPr>
        <w:t xml:space="preserve"> </w:t>
      </w:r>
      <w:r>
        <w:rPr>
          <w:rFonts w:eastAsia="Times New Roman"/>
          <w:szCs w:val="24"/>
        </w:rPr>
        <w:t xml:space="preserve">δυστύχημα είναι ότι είχαμε τόσα χρόνια κυβερνήσεις που σιωπούσαν, απείχαν, αδιαφορούσαν. </w:t>
      </w:r>
    </w:p>
    <w:p w14:paraId="0F16ED8C" w14:textId="77777777" w:rsidR="0091757C" w:rsidRDefault="00D319C2">
      <w:pPr>
        <w:spacing w:line="600" w:lineRule="auto"/>
        <w:contextualSpacing/>
        <w:jc w:val="both"/>
        <w:rPr>
          <w:rFonts w:eastAsia="Times New Roman"/>
          <w:szCs w:val="24"/>
        </w:rPr>
      </w:pPr>
      <w:r>
        <w:rPr>
          <w:rFonts w:eastAsia="Times New Roman"/>
          <w:szCs w:val="24"/>
        </w:rPr>
        <w:t>Επομένως, ας βάλουμε τα πράγματα με τη σειρά και στη θέση τους, αξιολογώντας, όπως με ευθύνη πρέπει να κάνου</w:t>
      </w:r>
      <w:r>
        <w:rPr>
          <w:rFonts w:eastAsia="Times New Roman"/>
          <w:szCs w:val="24"/>
        </w:rPr>
        <w:t>με, τις παραλείψεις της πολιτείας απέναντι σε συμπολίτες μας οι οποίοι έχουν προβλήματα.</w:t>
      </w:r>
      <w:r w:rsidRPr="0098531A">
        <w:rPr>
          <w:rFonts w:eastAsia="Times New Roman"/>
          <w:szCs w:val="24"/>
        </w:rPr>
        <w:t xml:space="preserve"> </w:t>
      </w:r>
      <w:r>
        <w:rPr>
          <w:rFonts w:eastAsia="Times New Roman"/>
          <w:szCs w:val="24"/>
        </w:rPr>
        <w:t xml:space="preserve">Οι αρμόδιοι γιατροί είναι εκείνοι που καλούνται να κρίνουν και οι αρμόδιοι γιατροί από τα φοιτητικά τους έδρανα </w:t>
      </w:r>
      <w:r>
        <w:rPr>
          <w:rFonts w:eastAsia="Times New Roman"/>
          <w:szCs w:val="24"/>
        </w:rPr>
        <w:lastRenderedPageBreak/>
        <w:t xml:space="preserve">έχουν διδαχθεί να έχουν την ευθύνη της ιατρικής γνώμης </w:t>
      </w:r>
      <w:r>
        <w:rPr>
          <w:rFonts w:eastAsia="Times New Roman"/>
          <w:szCs w:val="24"/>
        </w:rPr>
        <w:t xml:space="preserve">κι έτσι πρέπει να ενεργούν. </w:t>
      </w:r>
    </w:p>
    <w:p w14:paraId="0F16ED8D" w14:textId="77777777" w:rsidR="0091757C" w:rsidRDefault="00D319C2">
      <w:pPr>
        <w:spacing w:line="600" w:lineRule="auto"/>
        <w:ind w:firstLine="720"/>
        <w:contextualSpacing/>
        <w:jc w:val="both"/>
        <w:rPr>
          <w:rFonts w:eastAsia="Times New Roman"/>
          <w:szCs w:val="24"/>
        </w:rPr>
      </w:pPr>
      <w:r>
        <w:rPr>
          <w:rFonts w:eastAsia="Times New Roman"/>
          <w:szCs w:val="24"/>
        </w:rPr>
        <w:t>Τι επιχείρημα είναι αυτό, να μου λέτε ότι φοβούνται να πάρουν την ευθύνη; Δεν το κατάλαβα. Από τον καιρό του Ιπποκράτη υπάρχει αυτό ως όρος στη ζωή του ιατρού, που είναι ιερό πρόσωπο, όταν επεμβαίνει για τη ζωή ενός άλλου συναν</w:t>
      </w:r>
      <w:r>
        <w:rPr>
          <w:rFonts w:eastAsia="Times New Roman"/>
          <w:szCs w:val="24"/>
        </w:rPr>
        <w:t xml:space="preserve">θρώπου του και για την τύχη της υγείας του. Εγώ έτσι αντιλαμβάνομαι τον ρόλο των γιατρών. Τι σημαίνει ότι δεν μπορούν να πάρουν την ευθύνη; Εσείς το λέτε ή οι ίδιοι λένε ότι αρνούνται την ευθύνη; </w:t>
      </w:r>
    </w:p>
    <w:p w14:paraId="0F16ED8E" w14:textId="77777777" w:rsidR="0091757C" w:rsidRDefault="00D319C2">
      <w:pPr>
        <w:spacing w:line="600" w:lineRule="auto"/>
        <w:ind w:firstLine="720"/>
        <w:contextualSpacing/>
        <w:jc w:val="both"/>
        <w:rPr>
          <w:rFonts w:eastAsia="Times New Roman"/>
          <w:szCs w:val="24"/>
        </w:rPr>
      </w:pPr>
      <w:r>
        <w:rPr>
          <w:rFonts w:eastAsia="Times New Roman"/>
          <w:szCs w:val="24"/>
        </w:rPr>
        <w:t>Φυσικά, δεν είναι επιχείρημα το ότι δεν γνωρίζουν τη διάταξ</w:t>
      </w:r>
      <w:r>
        <w:rPr>
          <w:rFonts w:eastAsia="Times New Roman"/>
          <w:szCs w:val="24"/>
        </w:rPr>
        <w:t>η. Δεν γίνεται να το λέμε εδώ στο Κοινοβούλιο ότι δεν γνωρίζουν οι γιατροί τη διάταξη. Δεν το ξέρουμε ότι για κάθε πολίτη η διάταξη είναι γνωστή; Από τον καιρό του Σόλωνα του Αθηναίου ακόμα δεν συγχωρείται άγνοια νόμου, αφού αυτές οι διατάξεις δημοσιεύοντα</w:t>
      </w:r>
      <w:r>
        <w:rPr>
          <w:rFonts w:eastAsia="Times New Roman"/>
          <w:szCs w:val="24"/>
        </w:rPr>
        <w:t>ι. Γι’ αυτόν τον λόγο υπάρχει η Εφημερίδα της Κυβερνήσεως.</w:t>
      </w:r>
    </w:p>
    <w:p w14:paraId="0F16ED8F" w14:textId="77777777" w:rsidR="0091757C" w:rsidRDefault="00D319C2">
      <w:pPr>
        <w:spacing w:line="600" w:lineRule="auto"/>
        <w:contextualSpacing/>
        <w:jc w:val="both"/>
        <w:rPr>
          <w:rFonts w:eastAsia="Times New Roman"/>
          <w:szCs w:val="24"/>
        </w:rPr>
      </w:pPr>
      <w:r>
        <w:rPr>
          <w:rFonts w:eastAsia="Times New Roman"/>
          <w:szCs w:val="24"/>
        </w:rPr>
        <w:tab/>
        <w:t>Σας ευχαριστώ.</w:t>
      </w:r>
    </w:p>
    <w:p w14:paraId="0F16ED90" w14:textId="77777777" w:rsidR="0091757C" w:rsidRDefault="00D319C2">
      <w:pPr>
        <w:spacing w:line="600" w:lineRule="auto"/>
        <w:contextualSpacing/>
        <w:jc w:val="both"/>
        <w:rPr>
          <w:rFonts w:eastAsia="Times New Roman"/>
          <w:szCs w:val="24"/>
        </w:rPr>
      </w:pPr>
      <w:r>
        <w:rPr>
          <w:rFonts w:eastAsia="Times New Roman"/>
          <w:szCs w:val="24"/>
        </w:rPr>
        <w:tab/>
      </w:r>
      <w:r w:rsidRPr="00F373CD">
        <w:rPr>
          <w:rFonts w:eastAsia="Times New Roman"/>
          <w:b/>
          <w:szCs w:val="24"/>
        </w:rPr>
        <w:t>ΠΡΟΕΔΡΕΥΩΝ (Νικήτας Κακλαμάνης):</w:t>
      </w:r>
      <w:r w:rsidRPr="0098531A">
        <w:rPr>
          <w:rFonts w:eastAsia="Times New Roman"/>
          <w:szCs w:val="24"/>
        </w:rPr>
        <w:t xml:space="preserve"> </w:t>
      </w:r>
      <w:r>
        <w:rPr>
          <w:rFonts w:eastAsia="Times New Roman"/>
          <w:szCs w:val="24"/>
        </w:rPr>
        <w:t>Ευχαριστούμε κι εμείς.</w:t>
      </w:r>
    </w:p>
    <w:p w14:paraId="0F16ED91" w14:textId="77777777" w:rsidR="0091757C" w:rsidRDefault="00D319C2">
      <w:pPr>
        <w:spacing w:line="600" w:lineRule="auto"/>
        <w:contextualSpacing/>
        <w:jc w:val="both"/>
        <w:rPr>
          <w:rFonts w:eastAsia="Times New Roman"/>
          <w:szCs w:val="24"/>
        </w:rPr>
      </w:pPr>
      <w:r>
        <w:rPr>
          <w:rFonts w:eastAsia="Times New Roman"/>
          <w:szCs w:val="24"/>
        </w:rPr>
        <w:lastRenderedPageBreak/>
        <w:tab/>
        <w:t xml:space="preserve">Κύριε </w:t>
      </w:r>
      <w:proofErr w:type="spellStart"/>
      <w:r>
        <w:rPr>
          <w:rFonts w:eastAsia="Times New Roman"/>
          <w:szCs w:val="24"/>
        </w:rPr>
        <w:t>Γιόγιακα</w:t>
      </w:r>
      <w:proofErr w:type="spellEnd"/>
      <w:r>
        <w:rPr>
          <w:rFonts w:eastAsia="Times New Roman"/>
          <w:szCs w:val="24"/>
        </w:rPr>
        <w:t>, έχετε τον λόγο.</w:t>
      </w:r>
    </w:p>
    <w:p w14:paraId="0F16ED92" w14:textId="77777777" w:rsidR="0091757C" w:rsidRDefault="00D319C2">
      <w:pPr>
        <w:spacing w:line="600" w:lineRule="auto"/>
        <w:contextualSpacing/>
        <w:jc w:val="both"/>
        <w:rPr>
          <w:rFonts w:eastAsia="Times New Roman"/>
          <w:szCs w:val="24"/>
        </w:rPr>
      </w:pPr>
      <w:r>
        <w:rPr>
          <w:rFonts w:eastAsia="Times New Roman"/>
          <w:szCs w:val="24"/>
        </w:rPr>
        <w:tab/>
      </w:r>
      <w:r w:rsidRPr="00F373CD">
        <w:rPr>
          <w:rFonts w:eastAsia="Times New Roman"/>
          <w:b/>
          <w:szCs w:val="24"/>
        </w:rPr>
        <w:t>ΒΑΣΙΛΕΙΟΣ ΓΙΟΓΙΑΚΑΣ:</w:t>
      </w:r>
      <w:r w:rsidRPr="0098531A">
        <w:rPr>
          <w:rFonts w:eastAsia="Times New Roman"/>
          <w:szCs w:val="24"/>
        </w:rPr>
        <w:t xml:space="preserve"> </w:t>
      </w:r>
      <w:r>
        <w:rPr>
          <w:rFonts w:eastAsia="Times New Roman"/>
          <w:szCs w:val="24"/>
        </w:rPr>
        <w:t xml:space="preserve">Δυστυχώς, ο κύριος Υπουργός αντί να κατανοήσει την προσπάθεια να δοθούν κάποιες λύσεις στο συγκεκριμένο θέμα, προσπάθησε για μια φορά ακόμα να κάνει πολιτική. </w:t>
      </w:r>
    </w:p>
    <w:p w14:paraId="0F16ED93" w14:textId="77777777" w:rsidR="0091757C" w:rsidRDefault="00D319C2">
      <w:pPr>
        <w:spacing w:line="600" w:lineRule="auto"/>
        <w:contextualSpacing/>
        <w:jc w:val="both"/>
        <w:rPr>
          <w:rFonts w:eastAsia="Times New Roman"/>
          <w:szCs w:val="24"/>
        </w:rPr>
      </w:pPr>
      <w:r>
        <w:rPr>
          <w:rFonts w:eastAsia="Times New Roman"/>
          <w:szCs w:val="24"/>
        </w:rPr>
        <w:tab/>
      </w:r>
      <w:r>
        <w:rPr>
          <w:rFonts w:eastAsia="Times New Roman"/>
          <w:szCs w:val="24"/>
        </w:rPr>
        <w:t>Κύριε Υπουργέ, δεν ήλθα να σας πω τι γινόταν από το 1987. Ήλθα να δούμε το σήμερα, να μπορέσουμ</w:t>
      </w:r>
      <w:r>
        <w:rPr>
          <w:rFonts w:eastAsia="Times New Roman"/>
          <w:szCs w:val="24"/>
        </w:rPr>
        <w:t xml:space="preserve">ε να λύσουμε προβλήματα της καθημερινότητας, προβλήματα συνανθρώπων μας, προβλήματα συναδέλφων γιατρών. Να σας πω ότι είμαι γιατρός και έχω εικόνα τού τι γίνεται στις </w:t>
      </w:r>
      <w:r>
        <w:rPr>
          <w:rFonts w:eastAsia="Times New Roman"/>
          <w:szCs w:val="24"/>
        </w:rPr>
        <w:t>επιτροπές</w:t>
      </w:r>
      <w:r>
        <w:rPr>
          <w:rFonts w:eastAsia="Times New Roman"/>
          <w:szCs w:val="24"/>
        </w:rPr>
        <w:t xml:space="preserve">. </w:t>
      </w:r>
    </w:p>
    <w:p w14:paraId="0F16ED94" w14:textId="77777777" w:rsidR="0091757C" w:rsidRDefault="00D319C2">
      <w:pPr>
        <w:spacing w:line="600" w:lineRule="auto"/>
        <w:contextualSpacing/>
        <w:jc w:val="both"/>
        <w:rPr>
          <w:rFonts w:eastAsia="Times New Roman"/>
          <w:szCs w:val="24"/>
        </w:rPr>
      </w:pPr>
      <w:r>
        <w:rPr>
          <w:rFonts w:eastAsia="Times New Roman"/>
          <w:szCs w:val="24"/>
        </w:rPr>
        <w:tab/>
        <w:t>Κύριε Πετρόπουλε, δυστυχώς φοβούνται να αποφασίσουν και δεν έχουν λάβει όλοι</w:t>
      </w:r>
      <w:r>
        <w:rPr>
          <w:rFonts w:eastAsia="Times New Roman"/>
          <w:szCs w:val="24"/>
        </w:rPr>
        <w:t xml:space="preserve"> τη διάταξη, γιατί δεν κάθονται να ψάξουν. Σοβαρά μιλάτε; Εσείς ξέρετε όλα τα θέματα; Δεν τα ξέρετε. Ούτε εγώ ξέρω όλες τις διατάξεις που ψηφίζουμε εδώ μέσα. Δεν είναι δυνατόν ένας γιατρός να ξέρει τι ψηφίζεται μέσα στο </w:t>
      </w:r>
      <w:r>
        <w:rPr>
          <w:rFonts w:eastAsia="Times New Roman"/>
          <w:szCs w:val="24"/>
        </w:rPr>
        <w:t xml:space="preserve">ελληνικό </w:t>
      </w:r>
      <w:r>
        <w:rPr>
          <w:rFonts w:eastAsia="Times New Roman"/>
          <w:szCs w:val="24"/>
        </w:rPr>
        <w:t>Κοινοβούλιο.</w:t>
      </w:r>
    </w:p>
    <w:p w14:paraId="0F16ED95" w14:textId="77777777" w:rsidR="0091757C" w:rsidRDefault="00D319C2">
      <w:pPr>
        <w:spacing w:line="600" w:lineRule="auto"/>
        <w:contextualSpacing/>
        <w:jc w:val="both"/>
        <w:rPr>
          <w:rFonts w:eastAsia="Times New Roman"/>
          <w:szCs w:val="24"/>
        </w:rPr>
      </w:pPr>
      <w:r>
        <w:rPr>
          <w:rFonts w:eastAsia="Times New Roman"/>
          <w:szCs w:val="24"/>
        </w:rPr>
        <w:tab/>
        <w:t xml:space="preserve">Από εκεί και </w:t>
      </w:r>
      <w:r>
        <w:rPr>
          <w:rFonts w:eastAsia="Times New Roman"/>
          <w:szCs w:val="24"/>
        </w:rPr>
        <w:t xml:space="preserve">πέρα, όμως, η διάταξη αυτή δεν εστάλη στο Ειδικό Σώμα Ιατρών. Εστάλη σε αρμόδιες διοικητικές υπηρεσίες, </w:t>
      </w:r>
      <w:r>
        <w:rPr>
          <w:rFonts w:eastAsia="Times New Roman"/>
          <w:szCs w:val="24"/>
        </w:rPr>
        <w:lastRenderedPageBreak/>
        <w:t>όχι όμως στο Ειδικό Σώμα Ιατρών. Σας προσκόμισα και πρόσφατη απόφαση, κύριε Πετρόπουλε, από τις 2</w:t>
      </w:r>
      <w:r>
        <w:rPr>
          <w:rFonts w:eastAsia="Times New Roman"/>
          <w:szCs w:val="24"/>
        </w:rPr>
        <w:t>-</w:t>
      </w:r>
      <w:r>
        <w:rPr>
          <w:rFonts w:eastAsia="Times New Roman"/>
          <w:szCs w:val="24"/>
        </w:rPr>
        <w:t>10, ενώ η εγκύκλιος έχει βγει από τις 2</w:t>
      </w:r>
      <w:r>
        <w:rPr>
          <w:rFonts w:eastAsia="Times New Roman"/>
          <w:szCs w:val="24"/>
        </w:rPr>
        <w:t>-</w:t>
      </w:r>
      <w:r>
        <w:rPr>
          <w:rFonts w:eastAsia="Times New Roman"/>
          <w:szCs w:val="24"/>
        </w:rPr>
        <w:t>9, έναν μήνα ν</w:t>
      </w:r>
      <w:r>
        <w:rPr>
          <w:rFonts w:eastAsia="Times New Roman"/>
          <w:szCs w:val="24"/>
        </w:rPr>
        <w:t>ωρίτερα. Δεν σας ζητήσαμε να σχολιάσετε ότι δεν μπορεί να δοθεί λύση. Μπορεί να δοθεί λύση, όμως χρειάζεται μια μεγαλύτερη εξειδίκευση. Πολύ σωστά εσείς σαν νομοθέτης δώσατε μια άπλα, προκειμένου να μπορούν να αποφασίζουν και να έχουν την ευχέρεια ακόμα κα</w:t>
      </w:r>
      <w:r>
        <w:rPr>
          <w:rFonts w:eastAsia="Times New Roman"/>
          <w:szCs w:val="24"/>
        </w:rPr>
        <w:t>ι σε διαφορετικά περιστατικά να δίνουν λύσεις, όμως στην ουσία αυτό το πράγμα τούς έχει μπλοκάρει και δεν μπορούν να δώσουν πραγματικές λύσεις.</w:t>
      </w:r>
    </w:p>
    <w:p w14:paraId="0F16ED96" w14:textId="77777777" w:rsidR="0091757C" w:rsidRDefault="00D319C2">
      <w:pPr>
        <w:spacing w:line="600" w:lineRule="auto"/>
        <w:contextualSpacing/>
        <w:jc w:val="both"/>
        <w:rPr>
          <w:rFonts w:eastAsia="Times New Roman"/>
          <w:szCs w:val="24"/>
        </w:rPr>
      </w:pPr>
      <w:r>
        <w:rPr>
          <w:rFonts w:eastAsia="Times New Roman"/>
          <w:szCs w:val="24"/>
        </w:rPr>
        <w:tab/>
      </w:r>
      <w:r>
        <w:rPr>
          <w:rFonts w:eastAsia="Times New Roman"/>
          <w:szCs w:val="24"/>
        </w:rPr>
        <w:t>Κατά την εκτίμησή μου, θα ήταν χρήσιμο να εξειδικεύσετε κάποιες παθήσεις, έτσι ώστε να μπορούν και οι γιατροί τ</w:t>
      </w:r>
      <w:r>
        <w:rPr>
          <w:rFonts w:eastAsia="Times New Roman"/>
          <w:szCs w:val="24"/>
        </w:rPr>
        <w:t>ου Ειδικού Σώματος να παίρνουν πιο σωστές αποφάσεις.</w:t>
      </w:r>
    </w:p>
    <w:p w14:paraId="0F16ED97" w14:textId="77777777" w:rsidR="0091757C" w:rsidRDefault="00D319C2">
      <w:pPr>
        <w:spacing w:line="600" w:lineRule="auto"/>
        <w:contextualSpacing/>
        <w:jc w:val="both"/>
        <w:rPr>
          <w:rFonts w:eastAsia="Times New Roman"/>
          <w:szCs w:val="24"/>
        </w:rPr>
      </w:pPr>
      <w:r>
        <w:rPr>
          <w:rFonts w:eastAsia="Times New Roman"/>
          <w:szCs w:val="24"/>
        </w:rPr>
        <w:tab/>
        <w:t>Ευχαριστώ.</w:t>
      </w:r>
    </w:p>
    <w:p w14:paraId="0F16ED98" w14:textId="77777777" w:rsidR="0091757C" w:rsidRDefault="00D319C2">
      <w:pPr>
        <w:spacing w:line="600" w:lineRule="auto"/>
        <w:contextualSpacing/>
        <w:jc w:val="both"/>
        <w:rPr>
          <w:rFonts w:eastAsia="Times New Roman"/>
          <w:szCs w:val="24"/>
        </w:rPr>
      </w:pPr>
      <w:r>
        <w:rPr>
          <w:rFonts w:eastAsia="Times New Roman"/>
          <w:szCs w:val="24"/>
        </w:rPr>
        <w:tab/>
      </w:r>
      <w:r w:rsidRPr="00EA0DCB">
        <w:rPr>
          <w:rFonts w:eastAsia="Times New Roman"/>
          <w:b/>
          <w:szCs w:val="24"/>
        </w:rPr>
        <w:t>ΠΡΟΕΔΡΕΥΩΝ (Νικήτας Κακλαμάνης):</w:t>
      </w:r>
      <w:r w:rsidRPr="00BC5087">
        <w:rPr>
          <w:rFonts w:eastAsia="Times New Roman"/>
          <w:szCs w:val="24"/>
        </w:rPr>
        <w:t xml:space="preserve"> </w:t>
      </w:r>
      <w:r>
        <w:rPr>
          <w:rFonts w:eastAsia="Times New Roman"/>
          <w:szCs w:val="24"/>
        </w:rPr>
        <w:t>Κύριε Υπουργέ, έχετε τον λόγο.</w:t>
      </w:r>
    </w:p>
    <w:p w14:paraId="0F16ED99" w14:textId="77777777" w:rsidR="0091757C" w:rsidRDefault="00D319C2">
      <w:pPr>
        <w:spacing w:line="600" w:lineRule="auto"/>
        <w:contextualSpacing/>
        <w:jc w:val="both"/>
        <w:rPr>
          <w:rFonts w:eastAsia="Times New Roman"/>
          <w:szCs w:val="24"/>
        </w:rPr>
      </w:pPr>
      <w:r>
        <w:rPr>
          <w:rFonts w:eastAsia="Times New Roman"/>
          <w:szCs w:val="24"/>
        </w:rPr>
        <w:tab/>
      </w:r>
      <w:r w:rsidRPr="00EA0DCB">
        <w:rPr>
          <w:rFonts w:eastAsia="Times New Roman"/>
          <w:b/>
          <w:szCs w:val="24"/>
        </w:rPr>
        <w:t>ΑΝΑΣΤΑΣΙΟΣ ΠΕΤΡΟΠΟΥΛΟΣ (Υφυπουργός Εργασίας, Κοινωνικής Ασφάλισης και Κοινωνικής Αλληλεγγύης):</w:t>
      </w:r>
      <w:r w:rsidRPr="00BC5087">
        <w:rPr>
          <w:rFonts w:eastAsia="Times New Roman"/>
          <w:szCs w:val="24"/>
        </w:rPr>
        <w:t xml:space="preserve"> </w:t>
      </w:r>
      <w:r>
        <w:rPr>
          <w:rFonts w:eastAsia="Times New Roman"/>
          <w:szCs w:val="24"/>
        </w:rPr>
        <w:t xml:space="preserve">Κύριε </w:t>
      </w:r>
      <w:proofErr w:type="spellStart"/>
      <w:r>
        <w:rPr>
          <w:rFonts w:eastAsia="Times New Roman"/>
          <w:szCs w:val="24"/>
        </w:rPr>
        <w:t>Γιόγιακα</w:t>
      </w:r>
      <w:proofErr w:type="spellEnd"/>
      <w:r>
        <w:rPr>
          <w:rFonts w:eastAsia="Times New Roman"/>
          <w:szCs w:val="24"/>
        </w:rPr>
        <w:t>, την προτροπή σ</w:t>
      </w:r>
      <w:r>
        <w:rPr>
          <w:rFonts w:eastAsia="Times New Roman"/>
          <w:szCs w:val="24"/>
        </w:rPr>
        <w:t xml:space="preserve">ας να προσδιορίσουμε τις ασθένειες την </w:t>
      </w:r>
      <w:r>
        <w:rPr>
          <w:rFonts w:eastAsia="Times New Roman"/>
          <w:szCs w:val="24"/>
        </w:rPr>
        <w:lastRenderedPageBreak/>
        <w:t xml:space="preserve">ακούω πραγματικά με ενδιαφέρον. Αν αυτή είναι η πρόταση της Νέας Δημοκρατίας, εγώ δεν είμαι αντίθετος στο να εξετάζουμε προτάσεις και σκέψεις, αν αυτές εξυπηρετούν καλύτερα τη λειτουργία των </w:t>
      </w:r>
      <w:r>
        <w:rPr>
          <w:rFonts w:eastAsia="Times New Roman"/>
          <w:szCs w:val="24"/>
        </w:rPr>
        <w:t>επιτροπών</w:t>
      </w:r>
      <w:r>
        <w:rPr>
          <w:rFonts w:eastAsia="Times New Roman"/>
          <w:szCs w:val="24"/>
        </w:rPr>
        <w:t xml:space="preserve">. </w:t>
      </w:r>
    </w:p>
    <w:p w14:paraId="0F16ED9A" w14:textId="77777777" w:rsidR="0091757C" w:rsidRDefault="00D319C2">
      <w:pPr>
        <w:spacing w:line="600" w:lineRule="auto"/>
        <w:ind w:firstLine="720"/>
        <w:contextualSpacing/>
        <w:jc w:val="both"/>
        <w:rPr>
          <w:rFonts w:eastAsia="Times New Roman"/>
          <w:szCs w:val="24"/>
        </w:rPr>
      </w:pPr>
      <w:r>
        <w:rPr>
          <w:rFonts w:eastAsia="Times New Roman"/>
          <w:szCs w:val="24"/>
        </w:rPr>
        <w:t>Φυσικά θα πρέπ</w:t>
      </w:r>
      <w:r>
        <w:rPr>
          <w:rFonts w:eastAsia="Times New Roman"/>
          <w:szCs w:val="24"/>
        </w:rPr>
        <w:t xml:space="preserve">ει να σας τονίσω ότι οι γιατροί για τους οποίους μιλάμε και που πρέπει να γνωρίζουν, είναι οι γιατροί που έχουν την αρμοδιότητα και την ιδιότητα των γιατρών-μελών των </w:t>
      </w:r>
      <w:r>
        <w:rPr>
          <w:rFonts w:eastAsia="Times New Roman"/>
          <w:szCs w:val="24"/>
        </w:rPr>
        <w:t xml:space="preserve">επιτροπών </w:t>
      </w:r>
      <w:r>
        <w:rPr>
          <w:rFonts w:eastAsia="Times New Roman"/>
          <w:szCs w:val="24"/>
        </w:rPr>
        <w:t>που παρέχουν γνωμοδοτήσεις αναπηρίας. Δεν είναι ο κάθε γιατρός που δεν μπορεί ν</w:t>
      </w:r>
      <w:r>
        <w:rPr>
          <w:rFonts w:eastAsia="Times New Roman"/>
          <w:szCs w:val="24"/>
        </w:rPr>
        <w:t xml:space="preserve">α ξέρει τα πάντα. Είναι οι γιατροί που πληρώνονται για να συμμετάσχουν σε </w:t>
      </w:r>
      <w:r>
        <w:rPr>
          <w:rFonts w:eastAsia="Times New Roman"/>
          <w:szCs w:val="24"/>
        </w:rPr>
        <w:t xml:space="preserve">επιτροπές </w:t>
      </w:r>
      <w:r>
        <w:rPr>
          <w:rFonts w:eastAsia="Times New Roman"/>
          <w:szCs w:val="24"/>
        </w:rPr>
        <w:t xml:space="preserve">και είναι από τους τυχερούς γιατρούς γιατί έχουν ένα εισόδημα και απ’ αυτήν τη δουλειά και δεν νομίζω ότι </w:t>
      </w:r>
      <w:proofErr w:type="spellStart"/>
      <w:r>
        <w:rPr>
          <w:rFonts w:eastAsia="Times New Roman"/>
          <w:szCs w:val="24"/>
        </w:rPr>
        <w:t>περιποιεί</w:t>
      </w:r>
      <w:proofErr w:type="spellEnd"/>
      <w:r>
        <w:rPr>
          <w:rFonts w:eastAsia="Times New Roman"/>
          <w:szCs w:val="24"/>
        </w:rPr>
        <w:t xml:space="preserve"> τιμή το να λέμε ότι αυτοί οι γιατροί αγνοούν τα καθήκοντ</w:t>
      </w:r>
      <w:r>
        <w:rPr>
          <w:rFonts w:eastAsia="Times New Roman"/>
          <w:szCs w:val="24"/>
        </w:rPr>
        <w:t xml:space="preserve">ά τους. Προφανώς είναι ένα θέμα και σε περιπτώσεις που έχουν συμβεί εσφαλμένες γνωμοδοτήσεις υπάρχει η δυνατότητα δεύτερης κρίσης με προσφυγή για να επανακριθεί το ζήτημα. Θα παρακολουθήσω κι εγώ το αν υπάρχουν κακές εφαρμογές. </w:t>
      </w:r>
    </w:p>
    <w:p w14:paraId="0F16ED9B" w14:textId="77777777" w:rsidR="0091757C" w:rsidRDefault="00D319C2">
      <w:pPr>
        <w:tabs>
          <w:tab w:val="center" w:pos="4753"/>
          <w:tab w:val="left" w:pos="6156"/>
        </w:tabs>
        <w:spacing w:line="600" w:lineRule="auto"/>
        <w:ind w:firstLine="720"/>
        <w:jc w:val="both"/>
        <w:rPr>
          <w:rFonts w:eastAsia="Times New Roman"/>
          <w:szCs w:val="24"/>
        </w:rPr>
      </w:pPr>
      <w:r w:rsidRPr="004E55C4">
        <w:rPr>
          <w:rFonts w:eastAsia="Times New Roman"/>
          <w:b/>
          <w:szCs w:val="24"/>
        </w:rPr>
        <w:t>ΒΑΣΙΛΕΙΟΣ ΓΙΟΓΙΑΚΑΣ</w:t>
      </w:r>
      <w:r>
        <w:rPr>
          <w:rFonts w:eastAsia="Times New Roman"/>
          <w:szCs w:val="24"/>
        </w:rPr>
        <w:t xml:space="preserve">: Σας έδωσα τις αποφάσεις. </w:t>
      </w:r>
    </w:p>
    <w:p w14:paraId="0F16ED9C" w14:textId="77777777" w:rsidR="0091757C" w:rsidRDefault="00D319C2">
      <w:pPr>
        <w:spacing w:line="600" w:lineRule="auto"/>
        <w:ind w:firstLine="720"/>
        <w:jc w:val="both"/>
        <w:rPr>
          <w:rFonts w:eastAsia="Times New Roman"/>
          <w:szCs w:val="24"/>
        </w:rPr>
      </w:pPr>
      <w:r w:rsidRPr="00B05E83">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Θα δούμε, εάν υπάρχουν κακές εφαρμογές, όχι όμως να </w:t>
      </w:r>
      <w:r w:rsidRPr="00D86BD0">
        <w:rPr>
          <w:rFonts w:eastAsia="Times New Roman"/>
          <w:szCs w:val="24"/>
        </w:rPr>
        <w:t xml:space="preserve">παρέμβω ως Υφυπουργός </w:t>
      </w:r>
      <w:r>
        <w:rPr>
          <w:rFonts w:eastAsia="Times New Roman"/>
          <w:szCs w:val="24"/>
        </w:rPr>
        <w:t>σ</w:t>
      </w:r>
      <w:r w:rsidRPr="00D86BD0">
        <w:rPr>
          <w:rFonts w:eastAsia="Times New Roman"/>
          <w:szCs w:val="24"/>
        </w:rPr>
        <w:t>το έργο των γιατρών</w:t>
      </w:r>
      <w:r>
        <w:rPr>
          <w:rFonts w:eastAsia="Times New Roman"/>
          <w:szCs w:val="24"/>
        </w:rPr>
        <w:t>.</w:t>
      </w:r>
      <w:r w:rsidRPr="00D86BD0">
        <w:rPr>
          <w:rFonts w:eastAsia="Times New Roman"/>
          <w:szCs w:val="24"/>
        </w:rPr>
        <w:t xml:space="preserve"> </w:t>
      </w:r>
      <w:r>
        <w:rPr>
          <w:rFonts w:eastAsia="Times New Roman"/>
          <w:szCs w:val="24"/>
        </w:rPr>
        <w:t>Μ</w:t>
      </w:r>
      <w:r w:rsidRPr="00D86BD0">
        <w:rPr>
          <w:rFonts w:eastAsia="Times New Roman"/>
          <w:szCs w:val="24"/>
        </w:rPr>
        <w:t>η</w:t>
      </w:r>
      <w:r>
        <w:rPr>
          <w:rFonts w:eastAsia="Times New Roman"/>
          <w:szCs w:val="24"/>
        </w:rPr>
        <w:t>ν</w:t>
      </w:r>
      <w:r w:rsidRPr="00D86BD0">
        <w:rPr>
          <w:rFonts w:eastAsia="Times New Roman"/>
          <w:szCs w:val="24"/>
        </w:rPr>
        <w:t xml:space="preserve"> μου ζητάτε να υποκαταστήσ</w:t>
      </w:r>
      <w:r>
        <w:rPr>
          <w:rFonts w:eastAsia="Times New Roman"/>
          <w:szCs w:val="24"/>
        </w:rPr>
        <w:t>ω</w:t>
      </w:r>
      <w:r w:rsidRPr="00D86BD0">
        <w:rPr>
          <w:rFonts w:eastAsia="Times New Roman"/>
          <w:szCs w:val="24"/>
        </w:rPr>
        <w:t xml:space="preserve"> τους γιατρούς</w:t>
      </w:r>
      <w:r>
        <w:rPr>
          <w:rFonts w:eastAsia="Times New Roman"/>
          <w:szCs w:val="24"/>
        </w:rPr>
        <w:t>,</w:t>
      </w:r>
      <w:r w:rsidRPr="00D86BD0">
        <w:rPr>
          <w:rFonts w:eastAsia="Times New Roman"/>
          <w:szCs w:val="24"/>
        </w:rPr>
        <w:t xml:space="preserve"> γιατί τότε θα κάνουμε άλλα πράγματα και θα μου λέτε ότι μάλλον ευνοούμε με ρουσφέτι δίνο</w:t>
      </w:r>
      <w:r>
        <w:rPr>
          <w:rFonts w:eastAsia="Times New Roman"/>
          <w:szCs w:val="24"/>
        </w:rPr>
        <w:t xml:space="preserve">ντας </w:t>
      </w:r>
      <w:r w:rsidRPr="00D86BD0">
        <w:rPr>
          <w:rFonts w:eastAsia="Times New Roman"/>
          <w:szCs w:val="24"/>
        </w:rPr>
        <w:t>λεφτά σε εκείνους που δεν το δικαιούνται</w:t>
      </w:r>
      <w:r>
        <w:rPr>
          <w:rFonts w:eastAsia="Times New Roman"/>
          <w:szCs w:val="24"/>
        </w:rPr>
        <w:t>,</w:t>
      </w:r>
      <w:r w:rsidRPr="00D86BD0">
        <w:rPr>
          <w:rFonts w:eastAsia="Times New Roman"/>
          <w:szCs w:val="24"/>
        </w:rPr>
        <w:t xml:space="preserve"> αν ο γιατρός </w:t>
      </w:r>
      <w:r>
        <w:rPr>
          <w:rFonts w:eastAsia="Times New Roman"/>
          <w:szCs w:val="24"/>
        </w:rPr>
        <w:t>λέει «</w:t>
      </w:r>
      <w:r w:rsidRPr="00D86BD0">
        <w:rPr>
          <w:rFonts w:eastAsia="Times New Roman"/>
          <w:szCs w:val="24"/>
        </w:rPr>
        <w:t>όχι</w:t>
      </w:r>
      <w:r>
        <w:rPr>
          <w:rFonts w:eastAsia="Times New Roman"/>
          <w:szCs w:val="24"/>
        </w:rPr>
        <w:t xml:space="preserve">». Δηλαδή, τι θέλετε να κάνω εγώ; Να λέω «δώσε εκεί που εσύ κρίνεις ότι δεν πρέπει </w:t>
      </w:r>
      <w:r>
        <w:rPr>
          <w:rFonts w:eastAsia="Times New Roman"/>
          <w:szCs w:val="24"/>
        </w:rPr>
        <w:t>αν το πάρει»; Τ</w:t>
      </w:r>
      <w:r w:rsidRPr="00D86BD0">
        <w:rPr>
          <w:rFonts w:eastAsia="Times New Roman"/>
          <w:szCs w:val="24"/>
        </w:rPr>
        <w:t>ι προτείνετε ακριβώς</w:t>
      </w:r>
      <w:r>
        <w:rPr>
          <w:rFonts w:eastAsia="Times New Roman"/>
          <w:szCs w:val="24"/>
        </w:rPr>
        <w:t>;</w:t>
      </w:r>
    </w:p>
    <w:p w14:paraId="0F16ED9D" w14:textId="77777777" w:rsidR="0091757C" w:rsidRDefault="00D319C2">
      <w:pPr>
        <w:spacing w:line="600" w:lineRule="auto"/>
        <w:ind w:firstLine="720"/>
        <w:jc w:val="both"/>
        <w:rPr>
          <w:rFonts w:eastAsia="Times New Roman"/>
          <w:szCs w:val="24"/>
        </w:rPr>
      </w:pPr>
      <w:r>
        <w:rPr>
          <w:rFonts w:eastAsia="Times New Roman"/>
          <w:szCs w:val="24"/>
        </w:rPr>
        <w:t>Ε</w:t>
      </w:r>
      <w:r w:rsidRPr="00D86BD0">
        <w:rPr>
          <w:rFonts w:eastAsia="Times New Roman"/>
          <w:szCs w:val="24"/>
        </w:rPr>
        <w:t>ν τούτοις</w:t>
      </w:r>
      <w:r>
        <w:rPr>
          <w:rFonts w:eastAsia="Times New Roman"/>
          <w:szCs w:val="24"/>
        </w:rPr>
        <w:t>,</w:t>
      </w:r>
      <w:r w:rsidRPr="00D86BD0">
        <w:rPr>
          <w:rFonts w:eastAsia="Times New Roman"/>
          <w:szCs w:val="24"/>
        </w:rPr>
        <w:t xml:space="preserve"> επαναλαμβάνω την πρότασή σας να περιορίσουμε </w:t>
      </w:r>
      <w:r>
        <w:rPr>
          <w:rFonts w:eastAsia="Times New Roman"/>
          <w:szCs w:val="24"/>
        </w:rPr>
        <w:t>-</w:t>
      </w:r>
      <w:r w:rsidRPr="00D86BD0">
        <w:rPr>
          <w:rFonts w:eastAsia="Times New Roman"/>
          <w:szCs w:val="24"/>
        </w:rPr>
        <w:t xml:space="preserve">γιατί αυτή είναι η πρότασή </w:t>
      </w:r>
      <w:r>
        <w:rPr>
          <w:rFonts w:eastAsia="Times New Roman"/>
          <w:szCs w:val="24"/>
        </w:rPr>
        <w:t>σας-…</w:t>
      </w:r>
    </w:p>
    <w:p w14:paraId="0F16ED9E" w14:textId="77777777" w:rsidR="0091757C" w:rsidRDefault="00D319C2">
      <w:pPr>
        <w:spacing w:line="600" w:lineRule="auto"/>
        <w:ind w:firstLine="720"/>
        <w:jc w:val="both"/>
        <w:rPr>
          <w:rFonts w:eastAsia="Times New Roman"/>
          <w:szCs w:val="24"/>
        </w:rPr>
      </w:pPr>
      <w:r w:rsidRPr="004E55C4">
        <w:rPr>
          <w:rFonts w:eastAsia="Times New Roman"/>
          <w:b/>
          <w:szCs w:val="24"/>
        </w:rPr>
        <w:t>ΒΑΣΙΛΕΙΟΣ ΓΙΟΓΙΑΚΑΣ</w:t>
      </w:r>
      <w:r>
        <w:rPr>
          <w:rFonts w:eastAsia="Times New Roman"/>
          <w:szCs w:val="24"/>
        </w:rPr>
        <w:t xml:space="preserve">: Να εξειδικεύσουμε τις παθήσεις. </w:t>
      </w:r>
    </w:p>
    <w:p w14:paraId="0F16ED9F" w14:textId="77777777" w:rsidR="0091757C" w:rsidRDefault="00D319C2">
      <w:pPr>
        <w:spacing w:line="600" w:lineRule="auto"/>
        <w:ind w:firstLine="720"/>
        <w:jc w:val="both"/>
        <w:rPr>
          <w:rFonts w:eastAsia="Times New Roman"/>
          <w:szCs w:val="24"/>
        </w:rPr>
      </w:pPr>
      <w:r w:rsidRPr="00B05E83">
        <w:rPr>
          <w:rFonts w:eastAsia="Times New Roman" w:cs="Times New Roman"/>
          <w:b/>
          <w:szCs w:val="24"/>
        </w:rPr>
        <w:t>ΑΝΑΣΤΑΣΙΟΣ ΠΕΤΡΟΠΟΥΛΟΣ (Υφυπουργός Εργασίας, Κοινωνικής Ασφάλισης και Κοιν</w:t>
      </w:r>
      <w:r w:rsidRPr="00B05E83">
        <w:rPr>
          <w:rFonts w:eastAsia="Times New Roman" w:cs="Times New Roman"/>
          <w:b/>
          <w:szCs w:val="24"/>
        </w:rPr>
        <w:t>ωνικής Αλληλεγγύης):</w:t>
      </w:r>
      <w:r>
        <w:rPr>
          <w:rFonts w:eastAsia="Times New Roman" w:cs="Times New Roman"/>
          <w:b/>
          <w:szCs w:val="24"/>
        </w:rPr>
        <w:t xml:space="preserve"> </w:t>
      </w:r>
      <w:r>
        <w:rPr>
          <w:rFonts w:eastAsia="Times New Roman" w:cs="Times New Roman"/>
          <w:szCs w:val="24"/>
        </w:rPr>
        <w:t xml:space="preserve">Ε, ναι, περιοριστικά. </w:t>
      </w:r>
      <w:r>
        <w:rPr>
          <w:rFonts w:eastAsia="Times New Roman"/>
          <w:szCs w:val="24"/>
        </w:rPr>
        <w:t>Π</w:t>
      </w:r>
      <w:r w:rsidRPr="00D86BD0">
        <w:rPr>
          <w:rFonts w:eastAsia="Times New Roman"/>
          <w:szCs w:val="24"/>
        </w:rPr>
        <w:t xml:space="preserve">εριοριστικά </w:t>
      </w:r>
      <w:r>
        <w:rPr>
          <w:rFonts w:eastAsia="Times New Roman"/>
          <w:szCs w:val="24"/>
        </w:rPr>
        <w:t xml:space="preserve">να αναφέρουμε τις παθήσεις. Θα </w:t>
      </w:r>
      <w:r w:rsidRPr="00D86BD0">
        <w:rPr>
          <w:rFonts w:eastAsia="Times New Roman"/>
          <w:szCs w:val="24"/>
        </w:rPr>
        <w:t>εξετάσουμε και με τους γιατρούς</w:t>
      </w:r>
      <w:r>
        <w:rPr>
          <w:rFonts w:eastAsia="Times New Roman"/>
          <w:szCs w:val="24"/>
        </w:rPr>
        <w:t xml:space="preserve">, με την εμπειρία που αποκτούν, </w:t>
      </w:r>
      <w:r w:rsidRPr="00D86BD0">
        <w:rPr>
          <w:rFonts w:eastAsia="Times New Roman"/>
          <w:szCs w:val="24"/>
        </w:rPr>
        <w:t xml:space="preserve">γιατί για πρώτη φορά μπαίνει αυτή η διάταξη και στην εφαρμογή κάθε τι καινούργιο μπορεί να δίνει </w:t>
      </w:r>
      <w:r>
        <w:rPr>
          <w:rFonts w:eastAsia="Times New Roman"/>
          <w:szCs w:val="24"/>
        </w:rPr>
        <w:t>μια</w:t>
      </w:r>
      <w:r w:rsidRPr="00D86BD0">
        <w:rPr>
          <w:rFonts w:eastAsia="Times New Roman"/>
          <w:szCs w:val="24"/>
        </w:rPr>
        <w:t xml:space="preserve"> εμπει</w:t>
      </w:r>
      <w:r w:rsidRPr="00D86BD0">
        <w:rPr>
          <w:rFonts w:eastAsia="Times New Roman"/>
          <w:szCs w:val="24"/>
        </w:rPr>
        <w:t xml:space="preserve">ρία και να </w:t>
      </w:r>
      <w:r w:rsidRPr="00D86BD0">
        <w:rPr>
          <w:rFonts w:eastAsia="Times New Roman"/>
          <w:szCs w:val="24"/>
        </w:rPr>
        <w:lastRenderedPageBreak/>
        <w:t xml:space="preserve">διαπιστώνει </w:t>
      </w:r>
      <w:r w:rsidRPr="00D86BD0">
        <w:rPr>
          <w:rFonts w:eastAsia="Times New Roman"/>
          <w:szCs w:val="24"/>
        </w:rPr>
        <w:t>κ</w:t>
      </w:r>
      <w:r>
        <w:rPr>
          <w:rFonts w:eastAsia="Times New Roman"/>
          <w:szCs w:val="24"/>
        </w:rPr>
        <w:t>άποιο</w:t>
      </w:r>
      <w:r w:rsidRPr="00D86BD0">
        <w:rPr>
          <w:rFonts w:eastAsia="Times New Roman"/>
          <w:szCs w:val="24"/>
        </w:rPr>
        <w:t xml:space="preserve">ς </w:t>
      </w:r>
      <w:r w:rsidRPr="00D86BD0">
        <w:rPr>
          <w:rFonts w:eastAsia="Times New Roman"/>
          <w:szCs w:val="24"/>
        </w:rPr>
        <w:t xml:space="preserve">και ζητήματα τα οποία πρέπει να προσδιορίσει ακόμα </w:t>
      </w:r>
      <w:r>
        <w:rPr>
          <w:rFonts w:eastAsia="Times New Roman"/>
          <w:szCs w:val="24"/>
        </w:rPr>
        <w:t>καλύτερα με άλλο</w:t>
      </w:r>
      <w:r w:rsidRPr="00D86BD0">
        <w:rPr>
          <w:rFonts w:eastAsia="Times New Roman"/>
          <w:szCs w:val="24"/>
        </w:rPr>
        <w:t xml:space="preserve"> τρόπο</w:t>
      </w:r>
      <w:r>
        <w:rPr>
          <w:rFonts w:eastAsia="Times New Roman"/>
          <w:szCs w:val="24"/>
        </w:rPr>
        <w:t>.</w:t>
      </w:r>
      <w:r w:rsidRPr="00D86BD0">
        <w:rPr>
          <w:rFonts w:eastAsia="Times New Roman"/>
          <w:szCs w:val="24"/>
        </w:rPr>
        <w:t xml:space="preserve"> </w:t>
      </w:r>
      <w:r>
        <w:rPr>
          <w:rFonts w:eastAsia="Times New Roman"/>
          <w:szCs w:val="24"/>
        </w:rPr>
        <w:t>Θ</w:t>
      </w:r>
      <w:r w:rsidRPr="00D86BD0">
        <w:rPr>
          <w:rFonts w:eastAsia="Times New Roman"/>
          <w:szCs w:val="24"/>
        </w:rPr>
        <w:t>α το κάνουμε και αυτό</w:t>
      </w:r>
      <w:r>
        <w:rPr>
          <w:rFonts w:eastAsia="Times New Roman"/>
          <w:szCs w:val="24"/>
        </w:rPr>
        <w:t>.</w:t>
      </w:r>
      <w:r w:rsidRPr="00D86BD0">
        <w:rPr>
          <w:rFonts w:eastAsia="Times New Roman"/>
          <w:szCs w:val="24"/>
        </w:rPr>
        <w:t xml:space="preserve"> </w:t>
      </w:r>
      <w:r>
        <w:rPr>
          <w:rFonts w:eastAsia="Times New Roman"/>
          <w:szCs w:val="24"/>
        </w:rPr>
        <w:t>Σ</w:t>
      </w:r>
      <w:r w:rsidRPr="00D86BD0">
        <w:rPr>
          <w:rFonts w:eastAsia="Times New Roman"/>
          <w:szCs w:val="24"/>
        </w:rPr>
        <w:t>ας διαβεβαιώ ότι θα το κάνουμε</w:t>
      </w:r>
      <w:r>
        <w:rPr>
          <w:rFonts w:eastAsia="Times New Roman"/>
          <w:szCs w:val="24"/>
        </w:rPr>
        <w:t>,</w:t>
      </w:r>
      <w:r w:rsidRPr="00D86BD0">
        <w:rPr>
          <w:rFonts w:eastAsia="Times New Roman"/>
          <w:szCs w:val="24"/>
        </w:rPr>
        <w:t xml:space="preserve"> </w:t>
      </w:r>
      <w:r>
        <w:rPr>
          <w:rFonts w:eastAsia="Times New Roman"/>
          <w:szCs w:val="24"/>
        </w:rPr>
        <w:t>δ</w:t>
      </w:r>
      <w:r w:rsidRPr="00D86BD0">
        <w:rPr>
          <w:rFonts w:eastAsia="Times New Roman"/>
          <w:szCs w:val="24"/>
        </w:rPr>
        <w:t xml:space="preserve">ιότι και εμείς θέλουμε πραγματικά να παίρνουν το </w:t>
      </w:r>
      <w:proofErr w:type="spellStart"/>
      <w:r w:rsidRPr="00891D66">
        <w:rPr>
          <w:rFonts w:eastAsia="Times New Roman"/>
          <w:szCs w:val="24"/>
        </w:rPr>
        <w:t>εξωιδρυματικό</w:t>
      </w:r>
      <w:proofErr w:type="spellEnd"/>
      <w:r w:rsidRPr="00891D66">
        <w:rPr>
          <w:rFonts w:eastAsia="Times New Roman"/>
          <w:szCs w:val="24"/>
        </w:rPr>
        <w:t xml:space="preserve"> επίδομα </w:t>
      </w:r>
      <w:r w:rsidRPr="00D86BD0">
        <w:rPr>
          <w:rFonts w:eastAsia="Times New Roman"/>
          <w:szCs w:val="24"/>
        </w:rPr>
        <w:t>εκείνοι που έχουν πρα</w:t>
      </w:r>
      <w:r w:rsidRPr="00D86BD0">
        <w:rPr>
          <w:rFonts w:eastAsia="Times New Roman"/>
          <w:szCs w:val="24"/>
        </w:rPr>
        <w:t xml:space="preserve">γματική ανάγκη για τέτοιο </w:t>
      </w:r>
      <w:proofErr w:type="spellStart"/>
      <w:r w:rsidRPr="00741EC6">
        <w:rPr>
          <w:rFonts w:eastAsia="Times New Roman"/>
          <w:szCs w:val="24"/>
        </w:rPr>
        <w:t>εξωιδρυματικό</w:t>
      </w:r>
      <w:proofErr w:type="spellEnd"/>
      <w:r w:rsidRPr="00741EC6">
        <w:rPr>
          <w:rFonts w:eastAsia="Times New Roman"/>
          <w:szCs w:val="24"/>
        </w:rPr>
        <w:t xml:space="preserve"> επίδομα</w:t>
      </w:r>
      <w:r>
        <w:rPr>
          <w:rFonts w:eastAsia="Times New Roman"/>
          <w:szCs w:val="24"/>
        </w:rPr>
        <w:t>.</w:t>
      </w:r>
      <w:r w:rsidRPr="00741EC6">
        <w:rPr>
          <w:rFonts w:eastAsia="Times New Roman"/>
          <w:szCs w:val="24"/>
        </w:rPr>
        <w:t xml:space="preserve"> </w:t>
      </w:r>
    </w:p>
    <w:p w14:paraId="0F16EDA0" w14:textId="77777777" w:rsidR="0091757C" w:rsidRDefault="00D319C2">
      <w:pPr>
        <w:spacing w:line="600" w:lineRule="auto"/>
        <w:ind w:firstLine="720"/>
        <w:jc w:val="both"/>
        <w:rPr>
          <w:rFonts w:eastAsia="Times New Roman"/>
          <w:szCs w:val="24"/>
        </w:rPr>
      </w:pPr>
      <w:r>
        <w:rPr>
          <w:rFonts w:eastAsia="Times New Roman"/>
          <w:szCs w:val="24"/>
        </w:rPr>
        <w:t>Δ</w:t>
      </w:r>
      <w:r w:rsidRPr="00D86BD0">
        <w:rPr>
          <w:rFonts w:eastAsia="Times New Roman"/>
          <w:szCs w:val="24"/>
        </w:rPr>
        <w:t>ιότι</w:t>
      </w:r>
      <w:r>
        <w:rPr>
          <w:rFonts w:eastAsia="Times New Roman"/>
          <w:szCs w:val="24"/>
        </w:rPr>
        <w:t>,</w:t>
      </w:r>
      <w:r w:rsidRPr="00D86BD0">
        <w:rPr>
          <w:rFonts w:eastAsia="Times New Roman"/>
          <w:szCs w:val="24"/>
        </w:rPr>
        <w:t xml:space="preserve"> </w:t>
      </w:r>
      <w:r w:rsidRPr="00D86BD0">
        <w:rPr>
          <w:rFonts w:eastAsia="Times New Roman"/>
          <w:szCs w:val="24"/>
        </w:rPr>
        <w:t>κα</w:t>
      </w:r>
      <w:r>
        <w:rPr>
          <w:rFonts w:eastAsia="Times New Roman"/>
          <w:szCs w:val="24"/>
        </w:rPr>
        <w:t>μ</w:t>
      </w:r>
      <w:r>
        <w:rPr>
          <w:rFonts w:eastAsia="Times New Roman"/>
          <w:szCs w:val="24"/>
        </w:rPr>
        <w:t>μ</w:t>
      </w:r>
      <w:r w:rsidRPr="00D86BD0">
        <w:rPr>
          <w:rFonts w:eastAsia="Times New Roman"/>
          <w:szCs w:val="24"/>
        </w:rPr>
        <w:t>ιά</w:t>
      </w:r>
      <w:r w:rsidRPr="00D86BD0">
        <w:rPr>
          <w:rFonts w:eastAsia="Times New Roman"/>
          <w:szCs w:val="24"/>
        </w:rPr>
        <w:t xml:space="preserve"> φορά στις συνθήκες της ζωής των ανθρώπων γνωρίζετε ότι είναι ένα σημαντικό </w:t>
      </w:r>
      <w:r w:rsidRPr="00D86BD0">
        <w:rPr>
          <w:rFonts w:eastAsia="Times New Roman"/>
          <w:szCs w:val="24"/>
        </w:rPr>
        <w:t>π</w:t>
      </w:r>
      <w:r>
        <w:rPr>
          <w:rFonts w:eastAsia="Times New Roman"/>
          <w:szCs w:val="24"/>
        </w:rPr>
        <w:t>ο</w:t>
      </w:r>
      <w:r w:rsidRPr="00D86BD0">
        <w:rPr>
          <w:rFonts w:eastAsia="Times New Roman"/>
          <w:szCs w:val="24"/>
        </w:rPr>
        <w:t>σ</w:t>
      </w:r>
      <w:r>
        <w:rPr>
          <w:rFonts w:eastAsia="Times New Roman"/>
          <w:szCs w:val="24"/>
        </w:rPr>
        <w:t>ό</w:t>
      </w:r>
      <w:r w:rsidRPr="00D86BD0">
        <w:rPr>
          <w:rFonts w:eastAsia="Times New Roman"/>
          <w:szCs w:val="24"/>
        </w:rPr>
        <w:t xml:space="preserve"> </w:t>
      </w:r>
      <w:r w:rsidRPr="00D86BD0">
        <w:rPr>
          <w:rFonts w:eastAsia="Times New Roman"/>
          <w:szCs w:val="24"/>
        </w:rPr>
        <w:t xml:space="preserve">το επίδομα αυτό και θα πρέπει να αποτρέπουμε τις σκέψεις να ευνοείται </w:t>
      </w:r>
      <w:r>
        <w:rPr>
          <w:rFonts w:eastAsia="Times New Roman"/>
          <w:szCs w:val="24"/>
        </w:rPr>
        <w:t>κανείς χωρίς να δικαιού</w:t>
      </w:r>
      <w:r w:rsidRPr="00D86BD0">
        <w:rPr>
          <w:rFonts w:eastAsia="Times New Roman"/>
          <w:szCs w:val="24"/>
        </w:rPr>
        <w:t xml:space="preserve">ται ένα τέτοιο </w:t>
      </w:r>
      <w:r w:rsidRPr="00D86BD0">
        <w:rPr>
          <w:rFonts w:eastAsia="Times New Roman"/>
          <w:szCs w:val="24"/>
        </w:rPr>
        <w:t>επίδομα</w:t>
      </w:r>
      <w:r>
        <w:rPr>
          <w:rFonts w:eastAsia="Times New Roman"/>
          <w:szCs w:val="24"/>
        </w:rPr>
        <w:t>.</w:t>
      </w:r>
      <w:r w:rsidRPr="00D86BD0">
        <w:rPr>
          <w:rFonts w:eastAsia="Times New Roman"/>
          <w:szCs w:val="24"/>
        </w:rPr>
        <w:t xml:space="preserve"> </w:t>
      </w:r>
      <w:r>
        <w:rPr>
          <w:rFonts w:eastAsia="Times New Roman"/>
          <w:szCs w:val="24"/>
        </w:rPr>
        <w:t>Γ</w:t>
      </w:r>
      <w:r w:rsidRPr="00D86BD0">
        <w:rPr>
          <w:rFonts w:eastAsia="Times New Roman"/>
          <w:szCs w:val="24"/>
        </w:rPr>
        <w:t xml:space="preserve">ια αυτό πρέπει να είμαστε προσεκτικοί και με την </w:t>
      </w:r>
      <w:r>
        <w:rPr>
          <w:rFonts w:eastAsia="Times New Roman"/>
          <w:szCs w:val="24"/>
        </w:rPr>
        <w:t>έννοια</w:t>
      </w:r>
      <w:r w:rsidRPr="00D86BD0">
        <w:rPr>
          <w:rFonts w:eastAsia="Times New Roman"/>
          <w:szCs w:val="24"/>
        </w:rPr>
        <w:t xml:space="preserve"> αυτή ακούω την πρότασή σας να περιορίσουμε πολύ συγκεκριμένα τις περιπτώσεις που θα δίνεται το </w:t>
      </w:r>
      <w:proofErr w:type="spellStart"/>
      <w:r w:rsidRPr="001A114B">
        <w:rPr>
          <w:rFonts w:eastAsia="Times New Roman"/>
          <w:szCs w:val="24"/>
        </w:rPr>
        <w:t>εξωιδρυματικό</w:t>
      </w:r>
      <w:proofErr w:type="spellEnd"/>
      <w:r w:rsidRPr="001A114B">
        <w:rPr>
          <w:rFonts w:eastAsia="Times New Roman"/>
          <w:szCs w:val="24"/>
        </w:rPr>
        <w:t xml:space="preserve"> </w:t>
      </w:r>
      <w:r w:rsidRPr="00D86BD0">
        <w:rPr>
          <w:rFonts w:eastAsia="Times New Roman"/>
          <w:szCs w:val="24"/>
        </w:rPr>
        <w:t>επίδομα</w:t>
      </w:r>
      <w:r>
        <w:rPr>
          <w:rFonts w:eastAsia="Times New Roman"/>
          <w:szCs w:val="24"/>
        </w:rPr>
        <w:t>. Ε</w:t>
      </w:r>
      <w:r w:rsidRPr="00D86BD0">
        <w:rPr>
          <w:rFonts w:eastAsia="Times New Roman"/>
          <w:szCs w:val="24"/>
        </w:rPr>
        <w:t>παναλαμβάνω</w:t>
      </w:r>
      <w:r>
        <w:rPr>
          <w:rFonts w:eastAsia="Times New Roman"/>
          <w:szCs w:val="24"/>
        </w:rPr>
        <w:t>, ν</w:t>
      </w:r>
      <w:r w:rsidRPr="00D86BD0">
        <w:rPr>
          <w:rFonts w:eastAsia="Times New Roman"/>
          <w:szCs w:val="24"/>
        </w:rPr>
        <w:t>α περιορίσουμε</w:t>
      </w:r>
      <w:r>
        <w:rPr>
          <w:rFonts w:eastAsia="Times New Roman"/>
          <w:szCs w:val="24"/>
        </w:rPr>
        <w:t>,</w:t>
      </w:r>
      <w:r w:rsidRPr="00D86BD0">
        <w:rPr>
          <w:rFonts w:eastAsia="Times New Roman"/>
          <w:szCs w:val="24"/>
        </w:rPr>
        <w:t xml:space="preserve"> όπως εσείς το λέτε πολύ συγκεκριμένα</w:t>
      </w:r>
      <w:r>
        <w:rPr>
          <w:rFonts w:eastAsia="Times New Roman"/>
          <w:szCs w:val="24"/>
        </w:rPr>
        <w:t>,</w:t>
      </w:r>
      <w:r w:rsidRPr="00D86BD0">
        <w:rPr>
          <w:rFonts w:eastAsia="Times New Roman"/>
          <w:szCs w:val="24"/>
        </w:rPr>
        <w:t xml:space="preserve"> προ</w:t>
      </w:r>
      <w:r w:rsidRPr="00D86BD0">
        <w:rPr>
          <w:rFonts w:eastAsia="Times New Roman"/>
          <w:szCs w:val="24"/>
        </w:rPr>
        <w:t>σδιορίζ</w:t>
      </w:r>
      <w:r>
        <w:rPr>
          <w:rFonts w:eastAsia="Times New Roman"/>
          <w:szCs w:val="24"/>
        </w:rPr>
        <w:t xml:space="preserve">οντας </w:t>
      </w:r>
      <w:r w:rsidRPr="00D86BD0">
        <w:rPr>
          <w:rFonts w:eastAsia="Times New Roman"/>
          <w:szCs w:val="24"/>
        </w:rPr>
        <w:t>τις περιπτώσεις αυτές με απαρίθμηση</w:t>
      </w:r>
      <w:r>
        <w:rPr>
          <w:rFonts w:eastAsia="Times New Roman"/>
          <w:szCs w:val="24"/>
        </w:rPr>
        <w:t>.</w:t>
      </w:r>
    </w:p>
    <w:p w14:paraId="0F16EDA1" w14:textId="77777777" w:rsidR="0091757C" w:rsidRDefault="00D319C2">
      <w:pPr>
        <w:spacing w:line="600" w:lineRule="auto"/>
        <w:ind w:firstLine="720"/>
        <w:jc w:val="both"/>
        <w:rPr>
          <w:rFonts w:eastAsia="Times New Roman"/>
          <w:szCs w:val="24"/>
        </w:rPr>
      </w:pPr>
      <w:r w:rsidRPr="004E55C4">
        <w:rPr>
          <w:rFonts w:eastAsia="Times New Roman"/>
          <w:b/>
          <w:szCs w:val="24"/>
        </w:rPr>
        <w:t>ΒΑΣΙΛΕΙΟΣ ΓΙΟΓΙΑΚΑΣ</w:t>
      </w:r>
      <w:r>
        <w:rPr>
          <w:rFonts w:eastAsia="Times New Roman"/>
          <w:szCs w:val="24"/>
        </w:rPr>
        <w:t xml:space="preserve">: Να εξειδικεύσουμε. </w:t>
      </w:r>
    </w:p>
    <w:p w14:paraId="0F16EDA2" w14:textId="77777777" w:rsidR="0091757C" w:rsidRDefault="00D319C2">
      <w:pPr>
        <w:spacing w:line="600" w:lineRule="auto"/>
        <w:ind w:firstLine="720"/>
        <w:jc w:val="both"/>
        <w:rPr>
          <w:rFonts w:eastAsia="Times New Roman"/>
          <w:szCs w:val="24"/>
        </w:rPr>
      </w:pPr>
      <w:r w:rsidRPr="00B05E83">
        <w:rPr>
          <w:rFonts w:eastAsia="Times New Roman" w:cs="Times New Roman"/>
          <w:b/>
          <w:szCs w:val="24"/>
        </w:rPr>
        <w:t>ΑΝΑΣΤΑΣΙΟΣ ΠΕΤΡΟΠΟΥΛΟΣ (Υφυπουργός Εργασίας, Κοινωνικής Ασφάλισης και Κοινωνικής Αλληλεγγύης):</w:t>
      </w:r>
      <w:r w:rsidRPr="00D86BD0">
        <w:rPr>
          <w:rFonts w:eastAsia="Times New Roman"/>
          <w:szCs w:val="24"/>
        </w:rPr>
        <w:t xml:space="preserve"> </w:t>
      </w:r>
      <w:r>
        <w:rPr>
          <w:rFonts w:eastAsia="Times New Roman"/>
          <w:szCs w:val="24"/>
        </w:rPr>
        <w:t xml:space="preserve">Το ακούω. Θα δούμε εάν θα το κάνουμε. </w:t>
      </w:r>
    </w:p>
    <w:p w14:paraId="0F16EDA3" w14:textId="77777777" w:rsidR="0091757C" w:rsidRDefault="00D319C2">
      <w:pPr>
        <w:spacing w:line="600" w:lineRule="auto"/>
        <w:ind w:firstLine="720"/>
        <w:jc w:val="both"/>
        <w:rPr>
          <w:rFonts w:eastAsia="Times New Roman" w:cs="Times New Roman"/>
          <w:szCs w:val="24"/>
        </w:rPr>
      </w:pPr>
      <w:r w:rsidRPr="00F15680">
        <w:rPr>
          <w:rFonts w:eastAsia="Times New Roman" w:cs="Times New Roman"/>
          <w:b/>
          <w:szCs w:val="24"/>
        </w:rPr>
        <w:lastRenderedPageBreak/>
        <w:t>ΠΡΟΕΔΡΕΥΩΝ (Νικήτας Κακλαμάνης)</w:t>
      </w:r>
      <w:r w:rsidRPr="00F15680">
        <w:rPr>
          <w:rFonts w:eastAsia="Times New Roman" w:cs="Times New Roman"/>
          <w:b/>
          <w:szCs w:val="24"/>
        </w:rPr>
        <w:t xml:space="preserve">: </w:t>
      </w:r>
      <w:r>
        <w:rPr>
          <w:rFonts w:eastAsia="Times New Roman" w:cs="Times New Roman"/>
          <w:szCs w:val="24"/>
        </w:rPr>
        <w:t xml:space="preserve">Ωραία. </w:t>
      </w:r>
    </w:p>
    <w:p w14:paraId="0F16EDA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w:t>
      </w:r>
      <w:r>
        <w:rPr>
          <w:rFonts w:eastAsia="Times New Roman" w:cs="Times New Roman"/>
          <w:szCs w:val="24"/>
        </w:rPr>
        <w:t xml:space="preserve">πρώτη με </w:t>
      </w:r>
      <w:r w:rsidRPr="00EB242C">
        <w:rPr>
          <w:rFonts w:eastAsia="Times New Roman" w:cs="Times New Roman"/>
          <w:szCs w:val="24"/>
        </w:rPr>
        <w:t xml:space="preserve">αριθμό 2117/3-10-2018 </w:t>
      </w:r>
      <w:r>
        <w:rPr>
          <w:rFonts w:eastAsia="Times New Roman" w:cs="Times New Roman"/>
          <w:szCs w:val="24"/>
        </w:rPr>
        <w:t>ε</w:t>
      </w:r>
      <w:r w:rsidRPr="00EB242C">
        <w:rPr>
          <w:rFonts w:eastAsia="Times New Roman" w:cs="Times New Roman"/>
          <w:szCs w:val="24"/>
        </w:rPr>
        <w:t xml:space="preserve">ρώτηση του Βουλευτή Α΄ Θεσσαλονίκης του Κομμουνιστικού Κόμματος </w:t>
      </w:r>
      <w:r w:rsidRPr="00EB242C">
        <w:rPr>
          <w:rFonts w:eastAsia="Times New Roman" w:cs="Times New Roman"/>
          <w:szCs w:val="24"/>
        </w:rPr>
        <w:t>Ελλάδ</w:t>
      </w:r>
      <w:r>
        <w:rPr>
          <w:rFonts w:eastAsia="Times New Roman" w:cs="Times New Roman"/>
          <w:szCs w:val="24"/>
        </w:rPr>
        <w:t>α</w:t>
      </w:r>
      <w:r w:rsidRPr="00EB242C">
        <w:rPr>
          <w:rFonts w:eastAsia="Times New Roman" w:cs="Times New Roman"/>
          <w:szCs w:val="24"/>
        </w:rPr>
        <w:t xml:space="preserve">ς </w:t>
      </w:r>
      <w:r w:rsidRPr="00EB242C">
        <w:rPr>
          <w:rFonts w:eastAsia="Times New Roman" w:cs="Times New Roman"/>
          <w:szCs w:val="24"/>
        </w:rPr>
        <w:t>κ.</w:t>
      </w:r>
      <w:r w:rsidRPr="00EB242C" w:rsidDel="006917C9">
        <w:rPr>
          <w:rFonts w:eastAsia="Times New Roman" w:cs="Times New Roman"/>
          <w:szCs w:val="24"/>
        </w:rPr>
        <w:t xml:space="preserve"> </w:t>
      </w:r>
      <w:r w:rsidRPr="00C834DA">
        <w:rPr>
          <w:rFonts w:eastAsia="Times New Roman" w:cs="Times New Roman"/>
          <w:bCs/>
          <w:szCs w:val="24"/>
        </w:rPr>
        <w:t>Γιάννη Δελή</w:t>
      </w:r>
      <w:r>
        <w:rPr>
          <w:rFonts w:eastAsia="Times New Roman" w:cs="Times New Roman"/>
          <w:bCs/>
          <w:szCs w:val="24"/>
        </w:rPr>
        <w:t xml:space="preserve"> </w:t>
      </w:r>
      <w:r w:rsidRPr="00C834DA">
        <w:rPr>
          <w:rFonts w:eastAsia="Times New Roman" w:cs="Times New Roman"/>
          <w:szCs w:val="24"/>
        </w:rPr>
        <w:t>προς την Υπουργό</w:t>
      </w:r>
      <w:r>
        <w:rPr>
          <w:rFonts w:eastAsia="Times New Roman" w:cs="Times New Roman"/>
          <w:szCs w:val="24"/>
        </w:rPr>
        <w:t xml:space="preserve"> </w:t>
      </w:r>
      <w:r w:rsidRPr="00C834DA">
        <w:rPr>
          <w:rFonts w:eastAsia="Times New Roman" w:cs="Times New Roman"/>
          <w:bCs/>
          <w:szCs w:val="24"/>
        </w:rPr>
        <w:t>Εργασίας, Κοινωνικής Ασφάλισης και Κοινωνικής Αλληλεγγύης,</w:t>
      </w:r>
      <w:r>
        <w:rPr>
          <w:rFonts w:eastAsia="Times New Roman" w:cs="Times New Roman"/>
          <w:bCs/>
          <w:szCs w:val="24"/>
        </w:rPr>
        <w:t xml:space="preserve"> </w:t>
      </w:r>
      <w:r w:rsidRPr="00C834DA">
        <w:rPr>
          <w:rFonts w:eastAsia="Times New Roman" w:cs="Times New Roman"/>
          <w:szCs w:val="24"/>
        </w:rPr>
        <w:t xml:space="preserve">με θέμα: «Ασφάλιση Πωλητών </w:t>
      </w:r>
      <w:r w:rsidRPr="00C834DA">
        <w:rPr>
          <w:rFonts w:eastAsia="Times New Roman" w:cs="Times New Roman"/>
          <w:szCs w:val="24"/>
        </w:rPr>
        <w:t>Λαϊκών Λαχείων μετά την 1</w:t>
      </w:r>
      <w:r>
        <w:rPr>
          <w:rFonts w:eastAsia="Times New Roman" w:cs="Times New Roman"/>
          <w:szCs w:val="24"/>
        </w:rPr>
        <w:t>-</w:t>
      </w:r>
      <w:r w:rsidRPr="00C834DA">
        <w:rPr>
          <w:rFonts w:eastAsia="Times New Roman" w:cs="Times New Roman"/>
          <w:szCs w:val="24"/>
        </w:rPr>
        <w:t>5</w:t>
      </w:r>
      <w:r>
        <w:rPr>
          <w:rFonts w:eastAsia="Times New Roman" w:cs="Times New Roman"/>
          <w:szCs w:val="24"/>
        </w:rPr>
        <w:t>-</w:t>
      </w:r>
      <w:r w:rsidRPr="00C834DA">
        <w:rPr>
          <w:rFonts w:eastAsia="Times New Roman" w:cs="Times New Roman"/>
          <w:szCs w:val="24"/>
        </w:rPr>
        <w:t>2014 ημερομηνία ισχύος</w:t>
      </w:r>
      <w:r w:rsidRPr="00EB242C">
        <w:rPr>
          <w:rFonts w:eastAsia="Times New Roman" w:cs="Times New Roman"/>
          <w:szCs w:val="24"/>
        </w:rPr>
        <w:t xml:space="preserve"> της σύμβασης παραχώρησης του αποκλειστικού δικαιώματος παραγωγής, λειτουργίας, κυκλοφορίας, προβολής και διαχείρισης των Κρατικών Λαϊκών Λαχείων σε ιδιώτη».</w:t>
      </w:r>
    </w:p>
    <w:p w14:paraId="0F16EDA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Κύριε Δελή, έχετε τον λόγο</w:t>
      </w:r>
      <w:r>
        <w:rPr>
          <w:rFonts w:eastAsia="Times New Roman" w:cs="Times New Roman"/>
          <w:szCs w:val="24"/>
        </w:rPr>
        <w:t xml:space="preserve"> για να </w:t>
      </w:r>
      <w:r>
        <w:rPr>
          <w:rFonts w:eastAsia="Times New Roman" w:cs="Times New Roman"/>
          <w:szCs w:val="24"/>
        </w:rPr>
        <w:t>αναπτύξε</w:t>
      </w:r>
      <w:r>
        <w:rPr>
          <w:rFonts w:eastAsia="Times New Roman" w:cs="Times New Roman"/>
          <w:szCs w:val="24"/>
        </w:rPr>
        <w:t>τε την</w:t>
      </w:r>
      <w:r>
        <w:rPr>
          <w:rFonts w:eastAsia="Times New Roman" w:cs="Times New Roman"/>
          <w:szCs w:val="24"/>
        </w:rPr>
        <w:t xml:space="preserve"> ερώτηση. </w:t>
      </w:r>
    </w:p>
    <w:p w14:paraId="0F16EDA6" w14:textId="77777777" w:rsidR="0091757C" w:rsidRDefault="00D319C2">
      <w:pPr>
        <w:spacing w:line="600" w:lineRule="auto"/>
        <w:ind w:firstLine="720"/>
        <w:jc w:val="both"/>
        <w:rPr>
          <w:rFonts w:eastAsia="Times New Roman"/>
          <w:szCs w:val="24"/>
        </w:rPr>
      </w:pPr>
      <w:r w:rsidRPr="00C834DA">
        <w:rPr>
          <w:rFonts w:eastAsia="Times New Roman" w:cs="Times New Roman"/>
          <w:b/>
          <w:szCs w:val="24"/>
        </w:rPr>
        <w:t>ΙΩΑΝΝΗΣ ΔΕΛΗΣ:</w:t>
      </w:r>
      <w:r>
        <w:rPr>
          <w:rFonts w:eastAsia="Times New Roman" w:cs="Times New Roman"/>
          <w:szCs w:val="24"/>
        </w:rPr>
        <w:t xml:space="preserve"> </w:t>
      </w:r>
      <w:r w:rsidRPr="00D86BD0">
        <w:rPr>
          <w:rFonts w:eastAsia="Times New Roman"/>
          <w:szCs w:val="24"/>
        </w:rPr>
        <w:t>Ευχαριστώ πολύ</w:t>
      </w:r>
      <w:r>
        <w:rPr>
          <w:rFonts w:eastAsia="Times New Roman"/>
          <w:szCs w:val="24"/>
        </w:rPr>
        <w:t>,</w:t>
      </w:r>
      <w:r w:rsidRPr="00D86BD0">
        <w:rPr>
          <w:rFonts w:eastAsia="Times New Roman"/>
          <w:szCs w:val="24"/>
        </w:rPr>
        <w:t xml:space="preserve"> κύριε </w:t>
      </w:r>
      <w:r>
        <w:rPr>
          <w:rFonts w:eastAsia="Times New Roman"/>
          <w:szCs w:val="24"/>
        </w:rPr>
        <w:t>Π</w:t>
      </w:r>
      <w:r w:rsidRPr="00D86BD0">
        <w:rPr>
          <w:rFonts w:eastAsia="Times New Roman"/>
          <w:szCs w:val="24"/>
        </w:rPr>
        <w:t>ρόεδρε</w:t>
      </w:r>
      <w:r>
        <w:rPr>
          <w:rFonts w:eastAsia="Times New Roman"/>
          <w:szCs w:val="24"/>
        </w:rPr>
        <w:t>.</w:t>
      </w:r>
    </w:p>
    <w:p w14:paraId="0F16EDA7" w14:textId="77777777" w:rsidR="0091757C" w:rsidRDefault="00D319C2">
      <w:pPr>
        <w:spacing w:line="600" w:lineRule="auto"/>
        <w:ind w:firstLine="720"/>
        <w:jc w:val="both"/>
        <w:rPr>
          <w:rFonts w:eastAsia="Times New Roman"/>
          <w:szCs w:val="24"/>
        </w:rPr>
      </w:pPr>
      <w:r>
        <w:rPr>
          <w:rFonts w:eastAsia="Times New Roman"/>
          <w:szCs w:val="24"/>
        </w:rPr>
        <w:t>Ε</w:t>
      </w:r>
      <w:r w:rsidRPr="00D86BD0">
        <w:rPr>
          <w:rFonts w:eastAsia="Times New Roman"/>
          <w:szCs w:val="24"/>
        </w:rPr>
        <w:t>ίναι η ίδια ερώτηση</w:t>
      </w:r>
      <w:r>
        <w:rPr>
          <w:rFonts w:eastAsia="Times New Roman"/>
          <w:szCs w:val="24"/>
        </w:rPr>
        <w:t>,</w:t>
      </w:r>
      <w:r w:rsidRPr="00D86BD0">
        <w:rPr>
          <w:rFonts w:eastAsia="Times New Roman"/>
          <w:szCs w:val="24"/>
        </w:rPr>
        <w:t xml:space="preserve"> </w:t>
      </w:r>
      <w:r>
        <w:rPr>
          <w:rFonts w:eastAsia="Times New Roman"/>
          <w:szCs w:val="24"/>
        </w:rPr>
        <w:t>κ</w:t>
      </w:r>
      <w:r w:rsidRPr="00D86BD0">
        <w:rPr>
          <w:rFonts w:eastAsia="Times New Roman"/>
          <w:szCs w:val="24"/>
        </w:rPr>
        <w:t>ύριε Υπουργέ</w:t>
      </w:r>
      <w:r>
        <w:rPr>
          <w:rFonts w:eastAsia="Times New Roman"/>
          <w:szCs w:val="24"/>
        </w:rPr>
        <w:t>,</w:t>
      </w:r>
      <w:r w:rsidRPr="00D86BD0">
        <w:rPr>
          <w:rFonts w:eastAsia="Times New Roman"/>
          <w:szCs w:val="24"/>
        </w:rPr>
        <w:t xml:space="preserve"> που </w:t>
      </w:r>
      <w:r>
        <w:rPr>
          <w:rFonts w:eastAsia="Times New Roman"/>
          <w:szCs w:val="24"/>
        </w:rPr>
        <w:t>έ</w:t>
      </w:r>
      <w:r w:rsidRPr="00D86BD0">
        <w:rPr>
          <w:rFonts w:eastAsia="Times New Roman"/>
          <w:szCs w:val="24"/>
        </w:rPr>
        <w:t xml:space="preserve">χει κατατεθεί δύο φορές μέχρι τώρα και δεν έχει απαντηθεί από το </w:t>
      </w:r>
      <w:r>
        <w:rPr>
          <w:rFonts w:eastAsia="Times New Roman"/>
          <w:szCs w:val="24"/>
        </w:rPr>
        <w:t>Υ</w:t>
      </w:r>
      <w:r w:rsidRPr="00D86BD0">
        <w:rPr>
          <w:rFonts w:eastAsia="Times New Roman"/>
          <w:szCs w:val="24"/>
        </w:rPr>
        <w:t xml:space="preserve">πουργείο </w:t>
      </w:r>
      <w:r>
        <w:rPr>
          <w:rFonts w:eastAsia="Times New Roman"/>
          <w:szCs w:val="24"/>
        </w:rPr>
        <w:t>σας.</w:t>
      </w:r>
      <w:r w:rsidRPr="00D86BD0">
        <w:rPr>
          <w:rFonts w:eastAsia="Times New Roman"/>
          <w:szCs w:val="24"/>
        </w:rPr>
        <w:t xml:space="preserve"> Έχουμε κάνει αίτηση</w:t>
      </w:r>
      <w:r>
        <w:rPr>
          <w:rFonts w:eastAsia="Times New Roman"/>
          <w:szCs w:val="24"/>
        </w:rPr>
        <w:t>,</w:t>
      </w:r>
      <w:r w:rsidRPr="00D86BD0">
        <w:rPr>
          <w:rFonts w:eastAsia="Times New Roman"/>
          <w:szCs w:val="24"/>
        </w:rPr>
        <w:t xml:space="preserve"> προχθές</w:t>
      </w:r>
      <w:r>
        <w:rPr>
          <w:rFonts w:eastAsia="Times New Roman"/>
          <w:szCs w:val="24"/>
        </w:rPr>
        <w:t>,</w:t>
      </w:r>
      <w:r w:rsidRPr="00D86BD0">
        <w:rPr>
          <w:rFonts w:eastAsia="Times New Roman"/>
          <w:szCs w:val="24"/>
        </w:rPr>
        <w:t xml:space="preserve"> να συζητηθεί σήμερα με τη διαδικασία της </w:t>
      </w:r>
      <w:r>
        <w:rPr>
          <w:rFonts w:eastAsia="Times New Roman"/>
          <w:szCs w:val="24"/>
        </w:rPr>
        <w:t>επίκαιρης</w:t>
      </w:r>
      <w:r w:rsidRPr="00D86BD0">
        <w:rPr>
          <w:rFonts w:eastAsia="Times New Roman"/>
          <w:szCs w:val="24"/>
        </w:rPr>
        <w:t xml:space="preserve"> και ελπίζουμε κάτι να βγει από αυτό σήμερα</w:t>
      </w:r>
      <w:r>
        <w:rPr>
          <w:rFonts w:eastAsia="Times New Roman"/>
          <w:szCs w:val="24"/>
        </w:rPr>
        <w:t>,</w:t>
      </w:r>
      <w:r w:rsidRPr="00D86BD0">
        <w:rPr>
          <w:rFonts w:eastAsia="Times New Roman"/>
          <w:szCs w:val="24"/>
        </w:rPr>
        <w:t xml:space="preserve"> αν και η σιωπή του </w:t>
      </w:r>
      <w:r>
        <w:rPr>
          <w:rFonts w:eastAsia="Times New Roman"/>
          <w:szCs w:val="24"/>
        </w:rPr>
        <w:t>Υ</w:t>
      </w:r>
      <w:r w:rsidRPr="00D86BD0">
        <w:rPr>
          <w:rFonts w:eastAsia="Times New Roman"/>
          <w:szCs w:val="24"/>
        </w:rPr>
        <w:t>πουργείου σας δεν μας επιτρέπει και πολύ μεγάλη αισιοδοξία</w:t>
      </w:r>
      <w:r>
        <w:rPr>
          <w:rFonts w:eastAsia="Times New Roman"/>
          <w:szCs w:val="24"/>
        </w:rPr>
        <w:t>.</w:t>
      </w:r>
    </w:p>
    <w:p w14:paraId="0F16EDA8" w14:textId="77777777" w:rsidR="0091757C" w:rsidRDefault="00D319C2">
      <w:pPr>
        <w:spacing w:line="600" w:lineRule="auto"/>
        <w:ind w:firstLine="720"/>
        <w:jc w:val="both"/>
        <w:rPr>
          <w:rFonts w:eastAsia="Times New Roman"/>
          <w:szCs w:val="24"/>
        </w:rPr>
      </w:pPr>
      <w:r>
        <w:rPr>
          <w:rFonts w:eastAsia="Times New Roman"/>
          <w:szCs w:val="24"/>
        </w:rPr>
        <w:lastRenderedPageBreak/>
        <w:t>Τ</w:t>
      </w:r>
      <w:r w:rsidRPr="00D86BD0">
        <w:rPr>
          <w:rFonts w:eastAsia="Times New Roman"/>
          <w:szCs w:val="24"/>
        </w:rPr>
        <w:t xml:space="preserve">ο θέμα αφορά στους λαχειοπώλες και στην ασφάλισή τους ή μάλλον στη μη </w:t>
      </w:r>
      <w:r w:rsidRPr="00D86BD0">
        <w:rPr>
          <w:rFonts w:eastAsia="Times New Roman"/>
          <w:szCs w:val="24"/>
        </w:rPr>
        <w:t>ασφάλισ</w:t>
      </w:r>
      <w:r>
        <w:rPr>
          <w:rFonts w:eastAsia="Times New Roman"/>
          <w:szCs w:val="24"/>
        </w:rPr>
        <w:t>ή</w:t>
      </w:r>
      <w:r w:rsidRPr="00D86BD0">
        <w:rPr>
          <w:rFonts w:eastAsia="Times New Roman"/>
          <w:szCs w:val="24"/>
        </w:rPr>
        <w:t xml:space="preserve"> </w:t>
      </w:r>
      <w:r>
        <w:rPr>
          <w:rFonts w:eastAsia="Times New Roman"/>
          <w:szCs w:val="24"/>
        </w:rPr>
        <w:t xml:space="preserve">τους και </w:t>
      </w:r>
      <w:r w:rsidRPr="00D86BD0">
        <w:rPr>
          <w:rFonts w:eastAsia="Times New Roman"/>
          <w:szCs w:val="24"/>
        </w:rPr>
        <w:t>πιο συγκεκριμένα τους λαχειοπώλες</w:t>
      </w:r>
      <w:r w:rsidRPr="00D86BD0">
        <w:rPr>
          <w:rFonts w:eastAsia="Times New Roman"/>
          <w:szCs w:val="24"/>
        </w:rPr>
        <w:t xml:space="preserve"> στη </w:t>
      </w:r>
      <w:r>
        <w:rPr>
          <w:rFonts w:eastAsia="Times New Roman"/>
          <w:szCs w:val="24"/>
        </w:rPr>
        <w:t>β</w:t>
      </w:r>
      <w:r w:rsidRPr="00D86BD0">
        <w:rPr>
          <w:rFonts w:eastAsia="Times New Roman"/>
          <w:szCs w:val="24"/>
        </w:rPr>
        <w:t xml:space="preserve">όρεια </w:t>
      </w:r>
      <w:r w:rsidRPr="00D86BD0">
        <w:rPr>
          <w:rFonts w:eastAsia="Times New Roman"/>
          <w:szCs w:val="24"/>
        </w:rPr>
        <w:t>Ελλάδα</w:t>
      </w:r>
      <w:r>
        <w:rPr>
          <w:rFonts w:eastAsia="Times New Roman"/>
          <w:szCs w:val="24"/>
        </w:rPr>
        <w:t>.</w:t>
      </w:r>
      <w:r w:rsidRPr="00D86BD0">
        <w:rPr>
          <w:rFonts w:eastAsia="Times New Roman"/>
          <w:szCs w:val="24"/>
        </w:rPr>
        <w:t xml:space="preserve"> </w:t>
      </w:r>
      <w:r>
        <w:rPr>
          <w:rFonts w:eastAsia="Times New Roman"/>
          <w:szCs w:val="24"/>
        </w:rPr>
        <w:t xml:space="preserve">Υπάρχει μια </w:t>
      </w:r>
      <w:r w:rsidRPr="00D86BD0">
        <w:rPr>
          <w:rFonts w:eastAsia="Times New Roman"/>
          <w:szCs w:val="24"/>
        </w:rPr>
        <w:t>ημερομηνία σταθμός</w:t>
      </w:r>
      <w:r>
        <w:rPr>
          <w:rFonts w:eastAsia="Times New Roman"/>
          <w:szCs w:val="24"/>
        </w:rPr>
        <w:t>.</w:t>
      </w:r>
      <w:r w:rsidRPr="00D86BD0">
        <w:rPr>
          <w:rFonts w:eastAsia="Times New Roman"/>
          <w:szCs w:val="24"/>
        </w:rPr>
        <w:t xml:space="preserve"> </w:t>
      </w:r>
      <w:r>
        <w:rPr>
          <w:rFonts w:eastAsia="Times New Roman"/>
          <w:szCs w:val="24"/>
        </w:rPr>
        <w:t>Ε</w:t>
      </w:r>
      <w:r w:rsidRPr="00D86BD0">
        <w:rPr>
          <w:rFonts w:eastAsia="Times New Roman"/>
          <w:szCs w:val="24"/>
        </w:rPr>
        <w:t>ίναι η 1</w:t>
      </w:r>
      <w:r w:rsidRPr="00531A98">
        <w:rPr>
          <w:rFonts w:eastAsia="Times New Roman"/>
          <w:szCs w:val="24"/>
          <w:vertAlign w:val="superscript"/>
        </w:rPr>
        <w:t>η</w:t>
      </w:r>
      <w:r>
        <w:rPr>
          <w:rFonts w:eastAsia="Times New Roman"/>
          <w:szCs w:val="24"/>
        </w:rPr>
        <w:t xml:space="preserve"> </w:t>
      </w:r>
      <w:r w:rsidRPr="00D86BD0">
        <w:rPr>
          <w:rFonts w:eastAsia="Times New Roman"/>
          <w:szCs w:val="24"/>
        </w:rPr>
        <w:t>Μαΐου του 2014</w:t>
      </w:r>
      <w:r>
        <w:rPr>
          <w:rFonts w:eastAsia="Times New Roman"/>
          <w:szCs w:val="24"/>
        </w:rPr>
        <w:t>.</w:t>
      </w:r>
      <w:r w:rsidRPr="00D86BD0">
        <w:rPr>
          <w:rFonts w:eastAsia="Times New Roman"/>
          <w:szCs w:val="24"/>
        </w:rPr>
        <w:t xml:space="preserve"> </w:t>
      </w:r>
      <w:r>
        <w:rPr>
          <w:rFonts w:eastAsia="Times New Roman"/>
          <w:szCs w:val="24"/>
        </w:rPr>
        <w:t>Α</w:t>
      </w:r>
      <w:r w:rsidRPr="00D86BD0">
        <w:rPr>
          <w:rFonts w:eastAsia="Times New Roman"/>
          <w:szCs w:val="24"/>
        </w:rPr>
        <w:t>πό την ημέρα εκείνη την ευθύνη για την παραγωγή</w:t>
      </w:r>
      <w:r>
        <w:rPr>
          <w:rFonts w:eastAsia="Times New Roman"/>
          <w:szCs w:val="24"/>
        </w:rPr>
        <w:t>,</w:t>
      </w:r>
      <w:r w:rsidRPr="00D86BD0">
        <w:rPr>
          <w:rFonts w:eastAsia="Times New Roman"/>
          <w:szCs w:val="24"/>
        </w:rPr>
        <w:t xml:space="preserve"> τη λειτουργία</w:t>
      </w:r>
      <w:r>
        <w:rPr>
          <w:rFonts w:eastAsia="Times New Roman"/>
          <w:szCs w:val="24"/>
        </w:rPr>
        <w:t>,</w:t>
      </w:r>
      <w:r w:rsidRPr="00D86BD0">
        <w:rPr>
          <w:rFonts w:eastAsia="Times New Roman"/>
          <w:szCs w:val="24"/>
        </w:rPr>
        <w:t xml:space="preserve"> την κυκλοφορία και τη διαχείριση των κρατικών λαϊκών λαχείων την αναλαμβάνει </w:t>
      </w:r>
      <w:r>
        <w:rPr>
          <w:rFonts w:eastAsia="Times New Roman"/>
          <w:szCs w:val="24"/>
        </w:rPr>
        <w:t>μια</w:t>
      </w:r>
      <w:r w:rsidRPr="00D86BD0">
        <w:rPr>
          <w:rFonts w:eastAsia="Times New Roman"/>
          <w:szCs w:val="24"/>
        </w:rPr>
        <w:t xml:space="preserve"> ιδιωτική εταιρ</w:t>
      </w:r>
      <w:r>
        <w:rPr>
          <w:rFonts w:eastAsia="Times New Roman"/>
          <w:szCs w:val="24"/>
        </w:rPr>
        <w:t>ε</w:t>
      </w:r>
      <w:r w:rsidRPr="00D86BD0">
        <w:rPr>
          <w:rFonts w:eastAsia="Times New Roman"/>
          <w:szCs w:val="24"/>
        </w:rPr>
        <w:t>ία</w:t>
      </w:r>
      <w:r>
        <w:rPr>
          <w:rFonts w:eastAsia="Times New Roman"/>
          <w:szCs w:val="24"/>
        </w:rPr>
        <w:t>,</w:t>
      </w:r>
      <w:r w:rsidRPr="00D86BD0">
        <w:rPr>
          <w:rFonts w:eastAsia="Times New Roman"/>
          <w:szCs w:val="24"/>
        </w:rPr>
        <w:t xml:space="preserve"> η εταιρεία </w:t>
      </w:r>
      <w:r>
        <w:rPr>
          <w:rFonts w:eastAsia="Times New Roman"/>
          <w:szCs w:val="24"/>
        </w:rPr>
        <w:t>«</w:t>
      </w:r>
      <w:r>
        <w:rPr>
          <w:rFonts w:eastAsia="Times New Roman"/>
          <w:szCs w:val="24"/>
        </w:rPr>
        <w:t>Ε</w:t>
      </w:r>
      <w:r>
        <w:rPr>
          <w:rFonts w:eastAsia="Times New Roman"/>
          <w:szCs w:val="24"/>
        </w:rPr>
        <w:t>ΛΛΗΝΙΚΑ</w:t>
      </w:r>
      <w:r>
        <w:rPr>
          <w:rFonts w:eastAsia="Times New Roman"/>
          <w:szCs w:val="24"/>
        </w:rPr>
        <w:t xml:space="preserve"> </w:t>
      </w:r>
      <w:r>
        <w:rPr>
          <w:rFonts w:eastAsia="Times New Roman"/>
          <w:szCs w:val="24"/>
        </w:rPr>
        <w:t>ΛΑΧΕΙΑ</w:t>
      </w:r>
      <w:r>
        <w:rPr>
          <w:rFonts w:eastAsia="Times New Roman"/>
          <w:szCs w:val="24"/>
        </w:rPr>
        <w:t xml:space="preserve"> Α</w:t>
      </w:r>
      <w:r>
        <w:rPr>
          <w:rFonts w:eastAsia="Times New Roman"/>
          <w:szCs w:val="24"/>
        </w:rPr>
        <w:t>.</w:t>
      </w:r>
      <w:r>
        <w:rPr>
          <w:rFonts w:eastAsia="Times New Roman"/>
          <w:szCs w:val="24"/>
        </w:rPr>
        <w:t>Ε</w:t>
      </w:r>
      <w:r>
        <w:rPr>
          <w:rFonts w:eastAsia="Times New Roman"/>
          <w:szCs w:val="24"/>
        </w:rPr>
        <w:t>.</w:t>
      </w:r>
      <w:r>
        <w:rPr>
          <w:rFonts w:eastAsia="Times New Roman"/>
          <w:szCs w:val="24"/>
        </w:rPr>
        <w:t>».</w:t>
      </w:r>
    </w:p>
    <w:p w14:paraId="0F16EDA9" w14:textId="77777777" w:rsidR="0091757C" w:rsidRDefault="00D319C2">
      <w:pPr>
        <w:spacing w:line="600" w:lineRule="auto"/>
        <w:ind w:firstLine="720"/>
        <w:jc w:val="both"/>
        <w:rPr>
          <w:rFonts w:eastAsia="Times New Roman"/>
          <w:szCs w:val="24"/>
        </w:rPr>
      </w:pPr>
      <w:r>
        <w:rPr>
          <w:rFonts w:eastAsia="Times New Roman"/>
          <w:szCs w:val="24"/>
        </w:rPr>
        <w:t>Με μια</w:t>
      </w:r>
      <w:r w:rsidRPr="00D86BD0">
        <w:rPr>
          <w:rFonts w:eastAsia="Times New Roman"/>
          <w:szCs w:val="24"/>
        </w:rPr>
        <w:t xml:space="preserve"> επείγουσα εγκύκλιο του ΙΚΑ το 2016 ενημερώνει όλα τα υποκαταστήματά τ</w:t>
      </w:r>
      <w:r>
        <w:rPr>
          <w:rFonts w:eastAsia="Times New Roman"/>
          <w:szCs w:val="24"/>
        </w:rPr>
        <w:t xml:space="preserve">ου για το άρθρο 29 του </w:t>
      </w:r>
      <w:r>
        <w:rPr>
          <w:rFonts w:eastAsia="Times New Roman"/>
          <w:szCs w:val="24"/>
        </w:rPr>
        <w:t>ν.</w:t>
      </w:r>
      <w:r>
        <w:rPr>
          <w:rFonts w:eastAsia="Times New Roman"/>
          <w:szCs w:val="24"/>
        </w:rPr>
        <w:t>43</w:t>
      </w:r>
      <w:r w:rsidRPr="00D86BD0">
        <w:rPr>
          <w:rFonts w:eastAsia="Times New Roman"/>
          <w:szCs w:val="24"/>
        </w:rPr>
        <w:t xml:space="preserve">31 που ψηφίστηκε την προηγούμενη χρονιά το 2015 και </w:t>
      </w:r>
      <w:r>
        <w:rPr>
          <w:rFonts w:eastAsia="Times New Roman"/>
          <w:szCs w:val="24"/>
        </w:rPr>
        <w:t>για την υπουργική απόφαση που εκδόθηκε κατ’ επιταγή</w:t>
      </w:r>
      <w:r w:rsidRPr="00D86BD0">
        <w:rPr>
          <w:rFonts w:eastAsia="Times New Roman"/>
          <w:szCs w:val="24"/>
        </w:rPr>
        <w:t xml:space="preserve"> και κατ</w:t>
      </w:r>
      <w:r>
        <w:rPr>
          <w:rFonts w:eastAsia="Times New Roman"/>
          <w:szCs w:val="24"/>
        </w:rPr>
        <w:t>’</w:t>
      </w:r>
      <w:r w:rsidRPr="00D86BD0">
        <w:rPr>
          <w:rFonts w:eastAsia="Times New Roman"/>
          <w:szCs w:val="24"/>
        </w:rPr>
        <w:t xml:space="preserve"> εφαρμογή αυτού το</w:t>
      </w:r>
      <w:r w:rsidRPr="00D86BD0">
        <w:rPr>
          <w:rFonts w:eastAsia="Times New Roman"/>
          <w:szCs w:val="24"/>
        </w:rPr>
        <w:t>υ νόμου</w:t>
      </w:r>
      <w:r>
        <w:rPr>
          <w:rFonts w:eastAsia="Times New Roman"/>
          <w:szCs w:val="24"/>
        </w:rPr>
        <w:t>. Είναι μια</w:t>
      </w:r>
      <w:r w:rsidRPr="00D86BD0">
        <w:rPr>
          <w:rFonts w:eastAsia="Times New Roman"/>
          <w:szCs w:val="24"/>
        </w:rPr>
        <w:t xml:space="preserve"> απόφαση που </w:t>
      </w:r>
      <w:r>
        <w:rPr>
          <w:rFonts w:eastAsia="Times New Roman"/>
          <w:szCs w:val="24"/>
        </w:rPr>
        <w:t xml:space="preserve">βγήκε </w:t>
      </w:r>
      <w:r w:rsidRPr="00D86BD0">
        <w:rPr>
          <w:rFonts w:eastAsia="Times New Roman"/>
          <w:szCs w:val="24"/>
        </w:rPr>
        <w:t>τον Οκτώβρη του 2016</w:t>
      </w:r>
      <w:r>
        <w:rPr>
          <w:rFonts w:eastAsia="Times New Roman"/>
          <w:szCs w:val="24"/>
        </w:rPr>
        <w:t>.</w:t>
      </w:r>
      <w:r w:rsidRPr="00D86BD0">
        <w:rPr>
          <w:rFonts w:eastAsia="Times New Roman"/>
          <w:szCs w:val="24"/>
        </w:rPr>
        <w:t xml:space="preserve"> </w:t>
      </w:r>
      <w:r>
        <w:rPr>
          <w:rFonts w:eastAsia="Times New Roman"/>
          <w:szCs w:val="24"/>
        </w:rPr>
        <w:t>Ε</w:t>
      </w:r>
      <w:r w:rsidRPr="00D86BD0">
        <w:rPr>
          <w:rFonts w:eastAsia="Times New Roman"/>
          <w:szCs w:val="24"/>
        </w:rPr>
        <w:t>νημερώνει</w:t>
      </w:r>
      <w:r>
        <w:rPr>
          <w:rFonts w:eastAsia="Times New Roman"/>
          <w:szCs w:val="24"/>
        </w:rPr>
        <w:t>,</w:t>
      </w:r>
      <w:r w:rsidRPr="00D86BD0">
        <w:rPr>
          <w:rFonts w:eastAsia="Times New Roman"/>
          <w:szCs w:val="24"/>
        </w:rPr>
        <w:t xml:space="preserve"> λοιπόν</w:t>
      </w:r>
      <w:r>
        <w:rPr>
          <w:rFonts w:eastAsia="Times New Roman"/>
          <w:szCs w:val="24"/>
        </w:rPr>
        <w:t>,</w:t>
      </w:r>
      <w:r w:rsidRPr="00D86BD0">
        <w:rPr>
          <w:rFonts w:eastAsia="Times New Roman"/>
          <w:szCs w:val="24"/>
        </w:rPr>
        <w:t xml:space="preserve"> αυτή η εγκύκλιος του ΙΚΑ όλα τα υποκαταστήματα και τα παραρτήματ</w:t>
      </w:r>
      <w:r>
        <w:rPr>
          <w:rFonts w:eastAsia="Times New Roman"/>
          <w:szCs w:val="24"/>
        </w:rPr>
        <w:t>ά</w:t>
      </w:r>
      <w:r w:rsidRPr="00D86BD0">
        <w:rPr>
          <w:rFonts w:eastAsia="Times New Roman"/>
          <w:szCs w:val="24"/>
        </w:rPr>
        <w:t xml:space="preserve"> του για το</w:t>
      </w:r>
      <w:r>
        <w:rPr>
          <w:rFonts w:eastAsia="Times New Roman"/>
          <w:szCs w:val="24"/>
        </w:rPr>
        <w:t>ν</w:t>
      </w:r>
      <w:r w:rsidRPr="00D86BD0">
        <w:rPr>
          <w:rFonts w:eastAsia="Times New Roman"/>
          <w:szCs w:val="24"/>
        </w:rPr>
        <w:t xml:space="preserve"> νέο τρόπο ασφάλισης των πωλητών λαϊκών λαχείων</w:t>
      </w:r>
      <w:r>
        <w:rPr>
          <w:rFonts w:eastAsia="Times New Roman"/>
          <w:szCs w:val="24"/>
        </w:rPr>
        <w:t>,</w:t>
      </w:r>
      <w:r w:rsidRPr="00D86BD0">
        <w:rPr>
          <w:rFonts w:eastAsia="Times New Roman"/>
          <w:szCs w:val="24"/>
        </w:rPr>
        <w:t xml:space="preserve"> δηλαδή μετά την ιδιωτικοποίηση των κρατικών λαϊκών λαχείων</w:t>
      </w:r>
      <w:r>
        <w:rPr>
          <w:rFonts w:eastAsia="Times New Roman"/>
          <w:szCs w:val="24"/>
        </w:rPr>
        <w:t>.</w:t>
      </w:r>
      <w:r w:rsidRPr="00D86BD0">
        <w:rPr>
          <w:rFonts w:eastAsia="Times New Roman"/>
          <w:szCs w:val="24"/>
        </w:rPr>
        <w:t xml:space="preserve"> </w:t>
      </w:r>
      <w:r>
        <w:rPr>
          <w:rFonts w:eastAsia="Times New Roman"/>
          <w:szCs w:val="24"/>
        </w:rPr>
        <w:t>Ο</w:t>
      </w:r>
      <w:r w:rsidRPr="00D86BD0">
        <w:rPr>
          <w:rFonts w:eastAsia="Times New Roman"/>
          <w:szCs w:val="24"/>
        </w:rPr>
        <w:t>ρίζει πολύ συγκεκριμένα την εργοδοτική εισφορά στο 1% επί των πωλήσεων</w:t>
      </w:r>
      <w:r>
        <w:rPr>
          <w:rFonts w:eastAsia="Times New Roman"/>
          <w:szCs w:val="24"/>
        </w:rPr>
        <w:t>,</w:t>
      </w:r>
      <w:r w:rsidRPr="00D86BD0">
        <w:rPr>
          <w:rFonts w:eastAsia="Times New Roman"/>
          <w:szCs w:val="24"/>
        </w:rPr>
        <w:t xml:space="preserve"> την εισφορά του ασφαλισμένου στο 12</w:t>
      </w:r>
      <w:r>
        <w:rPr>
          <w:rFonts w:eastAsia="Times New Roman"/>
          <w:szCs w:val="24"/>
        </w:rPr>
        <w:t xml:space="preserve">% και κάτι, </w:t>
      </w:r>
      <w:r w:rsidRPr="00D86BD0">
        <w:rPr>
          <w:rFonts w:eastAsia="Times New Roman"/>
          <w:szCs w:val="24"/>
        </w:rPr>
        <w:t xml:space="preserve">η οποία </w:t>
      </w:r>
      <w:r>
        <w:rPr>
          <w:rFonts w:eastAsia="Times New Roman"/>
          <w:szCs w:val="24"/>
        </w:rPr>
        <w:t>β</w:t>
      </w:r>
      <w:r w:rsidRPr="00D86BD0">
        <w:rPr>
          <w:rFonts w:eastAsia="Times New Roman"/>
          <w:szCs w:val="24"/>
        </w:rPr>
        <w:t>εβαίως θα δίνεται μέσ</w:t>
      </w:r>
      <w:r>
        <w:rPr>
          <w:rFonts w:eastAsia="Times New Roman"/>
          <w:szCs w:val="24"/>
        </w:rPr>
        <w:t>ω</w:t>
      </w:r>
      <w:r w:rsidRPr="00D86BD0">
        <w:rPr>
          <w:rFonts w:eastAsia="Times New Roman"/>
          <w:szCs w:val="24"/>
        </w:rPr>
        <w:t xml:space="preserve"> των ασφαλιστικών </w:t>
      </w:r>
      <w:r>
        <w:rPr>
          <w:rFonts w:eastAsia="Times New Roman"/>
          <w:szCs w:val="24"/>
        </w:rPr>
        <w:t>σ</w:t>
      </w:r>
      <w:r w:rsidRPr="00D86BD0">
        <w:rPr>
          <w:rFonts w:eastAsia="Times New Roman"/>
          <w:szCs w:val="24"/>
        </w:rPr>
        <w:t>υνεταιρισμών στο ΙΚΑ</w:t>
      </w:r>
      <w:r>
        <w:rPr>
          <w:rFonts w:eastAsia="Times New Roman"/>
          <w:szCs w:val="24"/>
        </w:rPr>
        <w:t>.</w:t>
      </w:r>
      <w:r w:rsidRPr="00D86BD0">
        <w:rPr>
          <w:rFonts w:eastAsia="Times New Roman"/>
          <w:szCs w:val="24"/>
        </w:rPr>
        <w:t xml:space="preserve"> </w:t>
      </w:r>
      <w:r>
        <w:rPr>
          <w:rFonts w:eastAsia="Times New Roman"/>
          <w:szCs w:val="24"/>
        </w:rPr>
        <w:t>Β</w:t>
      </w:r>
      <w:r w:rsidRPr="00D86BD0">
        <w:rPr>
          <w:rFonts w:eastAsia="Times New Roman"/>
          <w:szCs w:val="24"/>
        </w:rPr>
        <w:t>εβ</w:t>
      </w:r>
      <w:r w:rsidRPr="00D86BD0">
        <w:rPr>
          <w:rFonts w:eastAsia="Times New Roman"/>
          <w:szCs w:val="24"/>
        </w:rPr>
        <w:t>αίως</w:t>
      </w:r>
      <w:r>
        <w:rPr>
          <w:rFonts w:eastAsia="Times New Roman"/>
          <w:szCs w:val="24"/>
        </w:rPr>
        <w:t>,</w:t>
      </w:r>
      <w:r w:rsidRPr="00D86BD0">
        <w:rPr>
          <w:rFonts w:eastAsia="Times New Roman"/>
          <w:szCs w:val="24"/>
        </w:rPr>
        <w:t xml:space="preserve"> η συγκεκριμένη </w:t>
      </w:r>
      <w:r w:rsidRPr="00D86BD0">
        <w:rPr>
          <w:rFonts w:eastAsia="Times New Roman"/>
          <w:szCs w:val="24"/>
        </w:rPr>
        <w:lastRenderedPageBreak/>
        <w:t xml:space="preserve">υπουργική απόφαση μιλά ρητά για την </w:t>
      </w:r>
      <w:proofErr w:type="spellStart"/>
      <w:r w:rsidRPr="00D86BD0">
        <w:rPr>
          <w:rFonts w:eastAsia="Times New Roman"/>
          <w:szCs w:val="24"/>
        </w:rPr>
        <w:t>υποχρεωτικότητα</w:t>
      </w:r>
      <w:proofErr w:type="spellEnd"/>
      <w:r w:rsidRPr="00D86BD0">
        <w:rPr>
          <w:rFonts w:eastAsia="Times New Roman"/>
          <w:szCs w:val="24"/>
        </w:rPr>
        <w:t xml:space="preserve"> της ασφάλισης των λαχει</w:t>
      </w:r>
      <w:r>
        <w:rPr>
          <w:rFonts w:eastAsia="Times New Roman"/>
          <w:szCs w:val="24"/>
        </w:rPr>
        <w:t xml:space="preserve">οπωλών, </w:t>
      </w:r>
      <w:r w:rsidRPr="00D86BD0">
        <w:rPr>
          <w:rFonts w:eastAsia="Times New Roman"/>
          <w:szCs w:val="24"/>
        </w:rPr>
        <w:t xml:space="preserve">εφόσον αποτελούν μέλη των ασφαλιστικών </w:t>
      </w:r>
      <w:r>
        <w:rPr>
          <w:rFonts w:eastAsia="Times New Roman"/>
          <w:szCs w:val="24"/>
        </w:rPr>
        <w:t>σ</w:t>
      </w:r>
      <w:r w:rsidRPr="00D86BD0">
        <w:rPr>
          <w:rFonts w:eastAsia="Times New Roman"/>
          <w:szCs w:val="24"/>
        </w:rPr>
        <w:t>υνεταιρισμών</w:t>
      </w:r>
      <w:r>
        <w:rPr>
          <w:rFonts w:eastAsia="Times New Roman"/>
          <w:szCs w:val="24"/>
        </w:rPr>
        <w:t>.</w:t>
      </w:r>
      <w:r w:rsidRPr="00D86BD0">
        <w:rPr>
          <w:rFonts w:eastAsia="Times New Roman"/>
          <w:szCs w:val="24"/>
        </w:rPr>
        <w:t xml:space="preserve"> Εκεί βρίσκεται και το κουμπί</w:t>
      </w:r>
      <w:r>
        <w:rPr>
          <w:rFonts w:eastAsia="Times New Roman"/>
          <w:szCs w:val="24"/>
        </w:rPr>
        <w:t>.</w:t>
      </w:r>
      <w:r w:rsidRPr="00D86BD0">
        <w:rPr>
          <w:rFonts w:eastAsia="Times New Roman"/>
          <w:szCs w:val="24"/>
        </w:rPr>
        <w:t xml:space="preserve"> </w:t>
      </w:r>
    </w:p>
    <w:p w14:paraId="0F16EDAA" w14:textId="77777777" w:rsidR="0091757C" w:rsidRDefault="0091757C">
      <w:pPr>
        <w:rPr>
          <w:rFonts w:eastAsia="Times New Roman" w:cs="Times New Roman"/>
          <w:szCs w:val="24"/>
        </w:rPr>
      </w:pPr>
    </w:p>
    <w:p w14:paraId="0F16EDAB" w14:textId="77777777" w:rsidR="0091757C" w:rsidRDefault="00D319C2">
      <w:pPr>
        <w:spacing w:line="600" w:lineRule="auto"/>
        <w:jc w:val="both"/>
        <w:rPr>
          <w:rFonts w:eastAsia="Times New Roman"/>
          <w:szCs w:val="24"/>
        </w:rPr>
      </w:pPr>
      <w:r>
        <w:rPr>
          <w:rFonts w:eastAsia="Times New Roman" w:cs="Times New Roman"/>
          <w:szCs w:val="24"/>
        </w:rPr>
        <w:tab/>
      </w:r>
      <w:r>
        <w:rPr>
          <w:rFonts w:eastAsia="Times New Roman"/>
          <w:szCs w:val="24"/>
        </w:rPr>
        <w:t>Με βάση όλες αυτές τις αποφάσεις και τον νόμο που σας προανέφερα,</w:t>
      </w:r>
      <w:r>
        <w:rPr>
          <w:rFonts w:eastAsia="Times New Roman"/>
          <w:szCs w:val="24"/>
        </w:rPr>
        <w:t xml:space="preserve"> για να γίνει κάποιος λαχειοπώλης μέλος αυτού του ασφαλιστικού συνεταιρισμού, θα έπρεπε προηγουμένως να προταθεί από τον διευθυντή του τοπικού υποκαταστήματος του ΙΚΑ μετά από σύμφωνη γνώμη μιας επιτροπής, η οποία θα αποτελείται από έναν εκπρόσωπο του ΙΚΑ,</w:t>
      </w:r>
      <w:r>
        <w:rPr>
          <w:rFonts w:eastAsia="Times New Roman"/>
          <w:szCs w:val="24"/>
        </w:rPr>
        <w:t xml:space="preserve"> από έναν εκπρόσωπο του ασφαλιστικού συνεταιρισμού κι από έναν εκπρόσωπο του </w:t>
      </w:r>
      <w:proofErr w:type="spellStart"/>
      <w:r>
        <w:rPr>
          <w:rFonts w:eastAsia="Times New Roman"/>
          <w:szCs w:val="24"/>
        </w:rPr>
        <w:t>παραχωρησιούχου</w:t>
      </w:r>
      <w:proofErr w:type="spellEnd"/>
      <w:r>
        <w:rPr>
          <w:rFonts w:eastAsia="Times New Roman"/>
          <w:szCs w:val="24"/>
        </w:rPr>
        <w:t xml:space="preserve">. Αυτή η επιτροπή, κύριε Υπουργέ, όπως ξέρετε, στη </w:t>
      </w:r>
      <w:r>
        <w:rPr>
          <w:rFonts w:eastAsia="Times New Roman"/>
          <w:szCs w:val="24"/>
        </w:rPr>
        <w:t xml:space="preserve">βόρεια </w:t>
      </w:r>
      <w:r>
        <w:rPr>
          <w:rFonts w:eastAsia="Times New Roman"/>
          <w:szCs w:val="24"/>
        </w:rPr>
        <w:t xml:space="preserve">Ελλάδα, στη Θεσσαλονίκη, δεν έχει </w:t>
      </w:r>
      <w:proofErr w:type="spellStart"/>
      <w:r>
        <w:rPr>
          <w:rFonts w:eastAsia="Times New Roman"/>
          <w:szCs w:val="24"/>
        </w:rPr>
        <w:t>συγκληθεί</w:t>
      </w:r>
      <w:proofErr w:type="spellEnd"/>
      <w:r>
        <w:rPr>
          <w:rFonts w:eastAsia="Times New Roman"/>
          <w:szCs w:val="24"/>
        </w:rPr>
        <w:t>. Και εξαιτίας αυτού του γεγονότος, λοιπόν, οι τοπικές υπηρεσίε</w:t>
      </w:r>
      <w:r>
        <w:rPr>
          <w:rFonts w:eastAsia="Times New Roman"/>
          <w:szCs w:val="24"/>
        </w:rPr>
        <w:t xml:space="preserve">ς εκεί και ο ασφαλιστικός συνεταιρισμός δεν ασφαλίζουν τους λαχειοπώλες στη Θεσσαλονίκη και σε όλη τη </w:t>
      </w:r>
      <w:r>
        <w:rPr>
          <w:rFonts w:eastAsia="Times New Roman"/>
          <w:szCs w:val="24"/>
        </w:rPr>
        <w:t xml:space="preserve">βόρεια </w:t>
      </w:r>
      <w:r>
        <w:rPr>
          <w:rFonts w:eastAsia="Times New Roman"/>
          <w:szCs w:val="24"/>
        </w:rPr>
        <w:t xml:space="preserve">Ελλάδα. </w:t>
      </w:r>
    </w:p>
    <w:p w14:paraId="0F16EDAC" w14:textId="77777777" w:rsidR="0091757C" w:rsidRDefault="00D319C2">
      <w:pPr>
        <w:spacing w:line="600" w:lineRule="auto"/>
        <w:ind w:firstLine="720"/>
        <w:jc w:val="both"/>
        <w:rPr>
          <w:rFonts w:eastAsia="Times New Roman"/>
          <w:szCs w:val="24"/>
        </w:rPr>
      </w:pPr>
      <w:r>
        <w:rPr>
          <w:rFonts w:eastAsia="Times New Roman"/>
          <w:szCs w:val="24"/>
        </w:rPr>
        <w:t>Θα θέλαμε να μάθουμε από εσάς για το τι σκοπεύετε να κάνετε για να συγκροτηθεί αυτή η επιτροπή, έτσι ώστε να εκκινή</w:t>
      </w:r>
      <w:r>
        <w:rPr>
          <w:rFonts w:eastAsia="Times New Roman"/>
          <w:szCs w:val="24"/>
        </w:rPr>
        <w:lastRenderedPageBreak/>
        <w:t>σει η διαδικασία ασφάλι</w:t>
      </w:r>
      <w:r>
        <w:rPr>
          <w:rFonts w:eastAsia="Times New Roman"/>
          <w:szCs w:val="24"/>
        </w:rPr>
        <w:t xml:space="preserve">σης των λαχειοπωλών οι οποίοι παραμένουν ανασφάλιστοι και βεβαίως να παραταθεί και η ημερομηνία εκπρόθεσμης υποβολής αναλυτικών περιοδικών δηλώσεων, έτσι ώστε να μην χρεωθούν αυτοί που θα ασφαλιστούν με επιπλέον έξοδα. </w:t>
      </w:r>
    </w:p>
    <w:p w14:paraId="0F16EDAD" w14:textId="77777777" w:rsidR="0091757C" w:rsidRDefault="00D319C2">
      <w:pPr>
        <w:spacing w:line="600" w:lineRule="auto"/>
        <w:ind w:firstLine="720"/>
        <w:jc w:val="both"/>
        <w:rPr>
          <w:rFonts w:eastAsia="Times New Roman"/>
          <w:szCs w:val="24"/>
        </w:rPr>
      </w:pPr>
      <w:r>
        <w:rPr>
          <w:rFonts w:eastAsia="Times New Roman"/>
          <w:szCs w:val="24"/>
        </w:rPr>
        <w:t>Θα ακούσουμε με μεγάλο ενδιαφέρον τη</w:t>
      </w:r>
      <w:r>
        <w:rPr>
          <w:rFonts w:eastAsia="Times New Roman"/>
          <w:szCs w:val="24"/>
        </w:rPr>
        <w:t xml:space="preserve">ν απάντησή σας. </w:t>
      </w:r>
    </w:p>
    <w:p w14:paraId="0F16EDAE" w14:textId="77777777" w:rsidR="0091757C" w:rsidRDefault="00D319C2">
      <w:pPr>
        <w:spacing w:line="600" w:lineRule="auto"/>
        <w:ind w:firstLine="720"/>
        <w:jc w:val="both"/>
        <w:rPr>
          <w:rFonts w:eastAsia="Times New Roman"/>
          <w:szCs w:val="24"/>
        </w:rPr>
      </w:pPr>
      <w:r>
        <w:rPr>
          <w:rFonts w:eastAsia="Times New Roman"/>
          <w:szCs w:val="24"/>
        </w:rPr>
        <w:t>Ευχαριστώ.</w:t>
      </w:r>
    </w:p>
    <w:p w14:paraId="0F16EDAF" w14:textId="77777777" w:rsidR="0091757C" w:rsidRDefault="00D319C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Υπουργέ, έχετε τον λόγο.</w:t>
      </w:r>
    </w:p>
    <w:p w14:paraId="0F16EDB0" w14:textId="77777777" w:rsidR="0091757C" w:rsidRDefault="00D319C2">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Κύριε Δελή, η απάντησή μου είναι πάρα πολύ απλή. Όλοι αυτοί θα ασφαλι</w:t>
      </w:r>
      <w:r>
        <w:rPr>
          <w:rFonts w:eastAsia="Times New Roman"/>
          <w:szCs w:val="24"/>
        </w:rPr>
        <w:t>στούν. Θα εξηγήσω πώς.</w:t>
      </w:r>
    </w:p>
    <w:p w14:paraId="0F16EDB1" w14:textId="77777777" w:rsidR="0091757C" w:rsidRDefault="00D319C2">
      <w:pPr>
        <w:spacing w:line="600" w:lineRule="auto"/>
        <w:ind w:firstLine="720"/>
        <w:jc w:val="both"/>
        <w:rPr>
          <w:rFonts w:eastAsia="Times New Roman"/>
          <w:szCs w:val="24"/>
        </w:rPr>
      </w:pPr>
      <w:r>
        <w:rPr>
          <w:rFonts w:eastAsia="Times New Roman"/>
          <w:szCs w:val="24"/>
        </w:rPr>
        <w:t xml:space="preserve">Η επιτροπή αυτή είναι διοικητικό όργανο. Η μη συγκρότησή του λόγω της απροθυμίας ή της αδράνειας ή της σκόπιμης -και θεωρώ ότι το τελευταίο είναι το ορθό- μη εκπροσώπησης της εταιρείας </w:t>
      </w:r>
      <w:r>
        <w:rPr>
          <w:rFonts w:eastAsia="Times New Roman"/>
          <w:szCs w:val="24"/>
        </w:rPr>
        <w:t>«</w:t>
      </w:r>
      <w:r>
        <w:rPr>
          <w:rFonts w:eastAsia="Times New Roman"/>
          <w:szCs w:val="24"/>
        </w:rPr>
        <w:t>Ε</w:t>
      </w:r>
      <w:r>
        <w:rPr>
          <w:rFonts w:eastAsia="Times New Roman"/>
          <w:szCs w:val="24"/>
        </w:rPr>
        <w:t xml:space="preserve">ΛΛΗΝΙΚΑ </w:t>
      </w:r>
      <w:r>
        <w:rPr>
          <w:rFonts w:eastAsia="Times New Roman"/>
          <w:szCs w:val="24"/>
        </w:rPr>
        <w:t>Λ</w:t>
      </w:r>
      <w:r>
        <w:rPr>
          <w:rFonts w:eastAsia="Times New Roman"/>
          <w:szCs w:val="24"/>
        </w:rPr>
        <w:t>ΑΧΕΙΑ</w:t>
      </w:r>
      <w:r>
        <w:rPr>
          <w:rFonts w:eastAsia="Times New Roman"/>
          <w:szCs w:val="24"/>
        </w:rPr>
        <w:t xml:space="preserve">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δημιουργεί πλάσμα δικαίου</w:t>
      </w:r>
      <w:r>
        <w:rPr>
          <w:rFonts w:eastAsia="Times New Roman"/>
          <w:szCs w:val="24"/>
        </w:rPr>
        <w:t xml:space="preserve"> υποχρέωση έκδοσης απόφασης πλέον από το διοικητικό όργανο </w:t>
      </w:r>
      <w:r>
        <w:rPr>
          <w:rFonts w:eastAsia="Times New Roman"/>
          <w:szCs w:val="24"/>
        </w:rPr>
        <w:lastRenderedPageBreak/>
        <w:t>που θα εισηγηθεί η αρμόδια διεύθυνση στο διοικητικό συμβούλιο του ΕΦΚΑ, ώστε να ασφαλιστούν αυτοί οι άνθρωποι από τότε που υπέβαλαν την αίτησή τους και μάλιστα αναδρομικά. Εννοείται χωρίς προσαυξήσ</w:t>
      </w:r>
      <w:r>
        <w:rPr>
          <w:rFonts w:eastAsia="Times New Roman"/>
          <w:szCs w:val="24"/>
        </w:rPr>
        <w:t xml:space="preserve">εις, γιατί δεν είναι δική τους υπαιτιότητα. </w:t>
      </w:r>
    </w:p>
    <w:p w14:paraId="0F16EDB2" w14:textId="77777777" w:rsidR="0091757C" w:rsidRDefault="00D319C2">
      <w:pPr>
        <w:spacing w:line="600" w:lineRule="auto"/>
        <w:ind w:firstLine="720"/>
        <w:jc w:val="both"/>
        <w:rPr>
          <w:rFonts w:eastAsia="Times New Roman"/>
          <w:szCs w:val="24"/>
        </w:rPr>
      </w:pPr>
      <w:r>
        <w:rPr>
          <w:rFonts w:eastAsia="Times New Roman"/>
          <w:szCs w:val="24"/>
        </w:rPr>
        <w:t xml:space="preserve">Έχω δώσει εντολή παντού να ερευνηθεί κάθε περίπτωση, αν συντρέχει κατά τους ίδιους όρους και όλοι όσοι έχουν υποβάλει αίτηση και έχουν τέτοια περίπτωση, υποχρεωτικά θα ασφαλιστούν αναδρομικά από τότε που υπέβαλαν την αίτησή τους. </w:t>
      </w:r>
    </w:p>
    <w:p w14:paraId="0F16EDB3" w14:textId="77777777" w:rsidR="0091757C" w:rsidRDefault="00D319C2">
      <w:pPr>
        <w:spacing w:line="600" w:lineRule="auto"/>
        <w:ind w:firstLine="720"/>
        <w:jc w:val="both"/>
        <w:rPr>
          <w:rFonts w:eastAsia="Times New Roman"/>
          <w:szCs w:val="24"/>
        </w:rPr>
      </w:pPr>
      <w:r>
        <w:rPr>
          <w:rFonts w:eastAsia="Times New Roman"/>
          <w:b/>
          <w:szCs w:val="24"/>
        </w:rPr>
        <w:t>ΠΡΟΕΔΡΕΥΩΝ (Νικήτας Κακλα</w:t>
      </w:r>
      <w:r>
        <w:rPr>
          <w:rFonts w:eastAsia="Times New Roman"/>
          <w:b/>
          <w:szCs w:val="24"/>
        </w:rPr>
        <w:t>μάνης):</w:t>
      </w:r>
      <w:r>
        <w:rPr>
          <w:rFonts w:eastAsia="Times New Roman"/>
          <w:szCs w:val="24"/>
        </w:rPr>
        <w:t xml:space="preserve"> Κύριε Δελή, έχετε τον λόγο.</w:t>
      </w:r>
    </w:p>
    <w:p w14:paraId="0F16EDB4" w14:textId="77777777" w:rsidR="0091757C" w:rsidRDefault="00D319C2">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Στην απάντησή σας, κύριε Υπουργέ, είπατε ότι θα ασφαλιστούν. Ξεχάσατε να μας πείτε με ποιον τρόπο θα γίνει αυτό. Γιατί αυτό που προβλέπει ο νόμος είναι πολύ συγκεκριμένο. Λέει ότι γίνεται με διοικητική απόφαση του τοπικού διευθυντή του ΕΚΦΑ, μετά από γνώμ</w:t>
      </w:r>
      <w:r>
        <w:rPr>
          <w:rFonts w:eastAsia="Times New Roman"/>
          <w:szCs w:val="24"/>
        </w:rPr>
        <w:t xml:space="preserve">η της συγκεκριμένης επιτροπής. Θα συγκροτήσετε την επιτροπή; Θα υποχρεώσετε τον </w:t>
      </w:r>
      <w:proofErr w:type="spellStart"/>
      <w:r>
        <w:rPr>
          <w:rFonts w:eastAsia="Times New Roman"/>
          <w:szCs w:val="24"/>
        </w:rPr>
        <w:t>παραχωρησιούχο</w:t>
      </w:r>
      <w:proofErr w:type="spellEnd"/>
      <w:r>
        <w:rPr>
          <w:rFonts w:eastAsia="Times New Roman"/>
          <w:szCs w:val="24"/>
        </w:rPr>
        <w:t xml:space="preserve"> να στείλει επιτέλους τον εκπρόσωπό του σ’ αυτή την επιτροπή, ώστε να εκκινήσει τη διαδικασία; Πώς θα το κάνετε </w:t>
      </w:r>
      <w:r>
        <w:rPr>
          <w:rFonts w:eastAsia="Times New Roman"/>
          <w:szCs w:val="24"/>
        </w:rPr>
        <w:lastRenderedPageBreak/>
        <w:t>αυτό; με ποιον τρόπο; Ή θα στείλετε μια εγκύκλιο π</w:t>
      </w:r>
      <w:r>
        <w:rPr>
          <w:rFonts w:eastAsia="Times New Roman"/>
          <w:szCs w:val="24"/>
        </w:rPr>
        <w:t xml:space="preserve">ου θα λέτε στον τοπικό διευθυντή του ΙΚΑ ότι έχει το δικαίωμα να γνωμοδοτήσει για την ασφάλιση των συγκεκριμένων λαχειοπωλών, παρακάμπτοντας ενδεχομένως την γνώμη της επιτροπής; </w:t>
      </w:r>
    </w:p>
    <w:p w14:paraId="0F16EDB5" w14:textId="77777777" w:rsidR="0091757C" w:rsidRDefault="00D319C2">
      <w:pPr>
        <w:spacing w:line="600" w:lineRule="auto"/>
        <w:ind w:firstLine="720"/>
        <w:jc w:val="both"/>
        <w:rPr>
          <w:rFonts w:eastAsia="Times New Roman"/>
          <w:szCs w:val="24"/>
        </w:rPr>
      </w:pPr>
      <w:r>
        <w:rPr>
          <w:rFonts w:eastAsia="Times New Roman"/>
          <w:szCs w:val="24"/>
        </w:rPr>
        <w:t>Φυσικά καταλαβαίνετε ότι η μη ασφάλιση όλων αυτών των λαχειοπωλών ωφελεί κυρί</w:t>
      </w:r>
      <w:r>
        <w:rPr>
          <w:rFonts w:eastAsia="Times New Roman"/>
          <w:szCs w:val="24"/>
        </w:rPr>
        <w:t>ως τον εργοδότη ο οποίος αποφεύγει τις ασφαλιστικές του εισφορές. Εισφοροδιαφεύγει. Τώρα θα μου πείτε, τι σας λέω; Η δική σας η Κυβέρνηση μειώνει αυτές τις εργοδοτικές ασφαλιστικές εισφορές με νόμιμο τρόπο. Με τον προϋπολογισμό αναλαμβάνει το ίδιο το κράτο</w:t>
      </w:r>
      <w:r>
        <w:rPr>
          <w:rFonts w:eastAsia="Times New Roman"/>
          <w:szCs w:val="24"/>
        </w:rPr>
        <w:t>ς να πληρώσει αυτές τις εργοδοτικές ασφαλιστικές εισφορές υλοποιώντας σιγά-σιγά, σταδιακά το πάγιο αίτημα του ΣΕΒ για την πλήρη απαλλαγή από τις ασφαλιστικές εισφορές. Αυτό το αναφέρω μια που το έφερε η κουβέντα και μια που συζητιέται σήμερα και το σχετικό</w:t>
      </w:r>
      <w:r>
        <w:rPr>
          <w:rFonts w:eastAsia="Times New Roman"/>
          <w:szCs w:val="24"/>
        </w:rPr>
        <w:t xml:space="preserve"> νομοσχέδιο. Όμως δεν ωφελεί καθόλου τους ασφαλισμένους, τους λαχειοπώλες, οι οποίοι εκτός του ότι παραμένουν ανασφάλιστοι, με ό,τι αυτό σημαίνει, βεβαίως δεν έχουν και τρόπο να αποδείξουν από πού προέρχονται τα εισοδήματα τα οποία δηλώνουν στην εφορία. </w:t>
      </w:r>
    </w:p>
    <w:p w14:paraId="0F16EDB6" w14:textId="77777777" w:rsidR="0091757C" w:rsidRDefault="00D319C2">
      <w:pPr>
        <w:spacing w:line="600" w:lineRule="auto"/>
        <w:ind w:firstLine="720"/>
        <w:jc w:val="both"/>
        <w:rPr>
          <w:rFonts w:eastAsia="Times New Roman"/>
          <w:szCs w:val="24"/>
        </w:rPr>
      </w:pPr>
      <w:r>
        <w:rPr>
          <w:rFonts w:eastAsia="Times New Roman"/>
          <w:szCs w:val="24"/>
        </w:rPr>
        <w:lastRenderedPageBreak/>
        <w:t>Θ</w:t>
      </w:r>
      <w:r>
        <w:rPr>
          <w:rFonts w:eastAsia="Times New Roman"/>
          <w:szCs w:val="24"/>
        </w:rPr>
        <w:t>α θέλαμε να μάθουμε ειλικρινά με ποιον συγκεκριμένο τρόπο θα εκκινήσει αυτή η διαδικασία γιατί η πρώτη σας τοποθέτηση ήταν αρκετά γενική, ας μου επιτραπεί.</w:t>
      </w:r>
    </w:p>
    <w:p w14:paraId="0F16EDB7" w14:textId="77777777" w:rsidR="0091757C" w:rsidRDefault="00D319C2">
      <w:pPr>
        <w:spacing w:line="600" w:lineRule="auto"/>
        <w:ind w:firstLine="720"/>
        <w:jc w:val="both"/>
        <w:rPr>
          <w:rFonts w:eastAsia="Times New Roman" w:cs="Times New Roman"/>
          <w:szCs w:val="24"/>
        </w:rPr>
      </w:pPr>
      <w:r w:rsidRPr="000A045F">
        <w:rPr>
          <w:rFonts w:eastAsia="Times New Roman" w:cs="Times New Roman"/>
          <w:b/>
          <w:szCs w:val="24"/>
        </w:rPr>
        <w:t>ΠΡΟΕΔΡΕΥΩΝ (Νικήτας Κακλαμάνης):</w:t>
      </w:r>
      <w:r>
        <w:rPr>
          <w:rFonts w:eastAsia="Times New Roman" w:cs="Times New Roman"/>
          <w:szCs w:val="24"/>
        </w:rPr>
        <w:t xml:space="preserve"> Κύριε Πετρόπουλε, έχετε τον λόγο.</w:t>
      </w:r>
    </w:p>
    <w:p w14:paraId="0F16EDB8" w14:textId="77777777" w:rsidR="0091757C" w:rsidRDefault="00D319C2">
      <w:pPr>
        <w:spacing w:line="600" w:lineRule="auto"/>
        <w:ind w:firstLine="720"/>
        <w:jc w:val="both"/>
        <w:rPr>
          <w:rFonts w:eastAsia="Times New Roman" w:cs="Times New Roman"/>
          <w:szCs w:val="24"/>
        </w:rPr>
      </w:pPr>
      <w:r w:rsidRPr="000A045F">
        <w:rPr>
          <w:rFonts w:eastAsia="Times New Roman" w:cs="Times New Roman"/>
          <w:b/>
          <w:szCs w:val="24"/>
        </w:rPr>
        <w:t>ΑΝΑΣΤΑΣΙΟΣ ΠΕΤΡΟΠΟΥΛΟΣ (Υφυπουργό</w:t>
      </w:r>
      <w:r w:rsidRPr="000A045F">
        <w:rPr>
          <w:rFonts w:eastAsia="Times New Roman" w:cs="Times New Roman"/>
          <w:b/>
          <w:szCs w:val="24"/>
        </w:rPr>
        <w:t>ς Εργασίας, Κοινωνικής Ασφάλισης και Κοινωνικής Αλληλεγγύης):</w:t>
      </w:r>
      <w:r>
        <w:rPr>
          <w:rFonts w:eastAsia="Times New Roman" w:cs="Times New Roman"/>
          <w:szCs w:val="24"/>
        </w:rPr>
        <w:t xml:space="preserve"> Αν κατάλαβα καλά, είπατε ότι ήταν ακατανόητη η τοποθέτησή μου;</w:t>
      </w:r>
    </w:p>
    <w:p w14:paraId="0F16EDB9" w14:textId="77777777" w:rsidR="0091757C" w:rsidRDefault="00D319C2">
      <w:pPr>
        <w:spacing w:line="600" w:lineRule="auto"/>
        <w:ind w:firstLine="720"/>
        <w:jc w:val="both"/>
        <w:rPr>
          <w:rFonts w:eastAsia="Times New Roman" w:cs="Times New Roman"/>
          <w:szCs w:val="24"/>
        </w:rPr>
      </w:pPr>
      <w:r w:rsidRPr="000A045F">
        <w:rPr>
          <w:rFonts w:eastAsia="Times New Roman" w:cs="Times New Roman"/>
          <w:b/>
          <w:szCs w:val="24"/>
        </w:rPr>
        <w:t>ΙΩΑΝΝΗΣ ΔΕΛΗΣ:</w:t>
      </w:r>
      <w:r>
        <w:rPr>
          <w:rFonts w:eastAsia="Times New Roman" w:cs="Times New Roman"/>
          <w:szCs w:val="24"/>
        </w:rPr>
        <w:t xml:space="preserve"> Γενική, όχι ακατανόητη.</w:t>
      </w:r>
    </w:p>
    <w:p w14:paraId="0F16EDBA"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w:t>
      </w:r>
      <w:r>
        <w:rPr>
          <w:rFonts w:eastAsia="Times New Roman" w:cs="Times New Roman"/>
          <w:szCs w:val="24"/>
        </w:rPr>
        <w:t xml:space="preserve"> Κύριε Δελή, η διοικητική διαδικασία προβλέπεται από νόμο, το πώς συντελείται. Όταν ένα διοικητικό όργανο δεν συνεδριάζει -και είπα ότι σκοπίμως προφανώς δεν στέλνει η εταιρεία για να συνεδριάσει- τεκμαίρεται ότι η διαδικασία αυτή μπορεί να προχωρήσει, γ</w:t>
      </w:r>
      <w:r>
        <w:rPr>
          <w:rFonts w:eastAsia="Times New Roman" w:cs="Times New Roman"/>
          <w:szCs w:val="24"/>
        </w:rPr>
        <w:t xml:space="preserve">ιατί δεν μπορεί να αφήσει τα δικαιώματα χωρίς εφαρμογή και ικανοποίηση και το δικαίωμα του καθενός να είναι ασφαλισμένος </w:t>
      </w:r>
      <w:r>
        <w:rPr>
          <w:rFonts w:eastAsia="Times New Roman" w:cs="Times New Roman"/>
          <w:szCs w:val="24"/>
        </w:rPr>
        <w:lastRenderedPageBreak/>
        <w:t>είναι αναφαίρετο. Δεν μπορεί να εξαρτάται από το αν θέλει μια εταιρεία να στείλει τον εκπρόσωπό της.</w:t>
      </w:r>
    </w:p>
    <w:p w14:paraId="0F16EDB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Αυτή είναι η δική μας αντίληψη και</w:t>
      </w:r>
      <w:r>
        <w:rPr>
          <w:rFonts w:eastAsia="Times New Roman" w:cs="Times New Roman"/>
          <w:szCs w:val="24"/>
        </w:rPr>
        <w:t xml:space="preserve"> είναι και νομικά βάσιμη. Δεν είναι μία επινόηση της στιγμής και προφανώς το διοικητικό όργανο πρέπει να καλύψει, γιατί δεν θα πούμε στον διευθυντή του τοπικού παραρτήματος του ΕΦΚΑ να πάρει μια απόφαση. Θα ληφθεί κεντρικά και αν χρειαστεί να υπάρξει και σ</w:t>
      </w:r>
      <w:r>
        <w:rPr>
          <w:rFonts w:eastAsia="Times New Roman" w:cs="Times New Roman"/>
          <w:szCs w:val="24"/>
        </w:rPr>
        <w:t>υμπληρωματική ρύθμιση στην υπουργική απόφαση, θα γίνει. Δεν νομίζω, όμως, ότι χρειάζεται, γιατί η υπουργική απόφαση που εγώ έχω εκδώσει μιλάει για υποχρεωτική ένταξη.</w:t>
      </w:r>
    </w:p>
    <w:p w14:paraId="0F16EDB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μόνο που κάνει η επιτροπή είναι να πιστοποιεί ότι αυτός πράγματι πουλάει λαχεία. Η αίτ</w:t>
      </w:r>
      <w:r>
        <w:rPr>
          <w:rFonts w:eastAsia="Times New Roman" w:cs="Times New Roman"/>
          <w:szCs w:val="24"/>
        </w:rPr>
        <w:t xml:space="preserve">ηση έχει γίνει, ο ασφαλιστικός οργανισμός των λαχειοπωλών προφανώς έχει τη γνώση ότι είναι λαχειοπώλης και αυτά τα στοιχεία είναι αρκετά για να ενταχθούν. Δεν υπάρχει περίπτωση, λοιπόν, να μην συμβεί αυτό. Εξήγησα πώς, αναδρομικά, χωρίς να υπάρξει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ε</w:t>
      </w:r>
      <w:r>
        <w:rPr>
          <w:rFonts w:eastAsia="Times New Roman" w:cs="Times New Roman"/>
          <w:szCs w:val="24"/>
        </w:rPr>
        <w:t xml:space="preserve">πιβάρυνση του ασφαλισμένου με προσαυξήσεις και τόκους και είναι λάθος να λέτε –θα περιμένω να ακούσω και κατά τη διάρκεια της συζήτησης στην </w:t>
      </w:r>
      <w:r>
        <w:rPr>
          <w:rFonts w:eastAsia="Times New Roman" w:cs="Times New Roman"/>
          <w:szCs w:val="24"/>
        </w:rPr>
        <w:lastRenderedPageBreak/>
        <w:t xml:space="preserve">Ολομέλειας που θα ακολουθήσει- για τις εισφορές που μειώνονται, οι οποίες δεν είναι μειώσεις εργοδοτικών εισφορών. </w:t>
      </w:r>
      <w:r>
        <w:rPr>
          <w:rFonts w:eastAsia="Times New Roman" w:cs="Times New Roman"/>
          <w:szCs w:val="24"/>
        </w:rPr>
        <w:t xml:space="preserve">Διαβάστε το λιγάκι. Είναι για τους αγρότες. </w:t>
      </w:r>
    </w:p>
    <w:p w14:paraId="0F16EDB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Εγώ θυμάμαι τον </w:t>
      </w:r>
      <w:proofErr w:type="spellStart"/>
      <w:r>
        <w:rPr>
          <w:rFonts w:eastAsia="Times New Roman" w:cs="Times New Roman"/>
          <w:szCs w:val="24"/>
        </w:rPr>
        <w:t>Μπούτα</w:t>
      </w:r>
      <w:proofErr w:type="spellEnd"/>
      <w:r>
        <w:rPr>
          <w:rFonts w:eastAsia="Times New Roman" w:cs="Times New Roman"/>
          <w:szCs w:val="24"/>
        </w:rPr>
        <w:t xml:space="preserve"> που έλεγε ότι είναι μεγάλες οι εισφορές και έλεγα ότι θα τις μειώσουμε όταν θα μπορούμε. Έρχεστε η στιγμή που το κάνουμε. Εσείς είστε αντίθετοι σε αυτό; Αλλά προφανώς δεν είστε αντίθετοι, </w:t>
      </w:r>
      <w:r>
        <w:rPr>
          <w:rFonts w:eastAsia="Times New Roman" w:cs="Times New Roman"/>
          <w:szCs w:val="24"/>
        </w:rPr>
        <w:t>δεν μπορεί να είστε αντίθετοι για τις μειώσεις των εισφορών στους αγρότες, στους ελεύθερους επαγγελματίες, στους επιστήμονες, στους αυτοαπασχολούμενους. Δεν είναι εργοδότες αυτοί. Είναι οι ίδιοι οι ασφαλισμένοι για ίδιο δικαίωμα. Υποθέτω ότι θα συμφωνήσετε</w:t>
      </w:r>
      <w:r>
        <w:rPr>
          <w:rFonts w:eastAsia="Times New Roman" w:cs="Times New Roman"/>
          <w:szCs w:val="24"/>
        </w:rPr>
        <w:t xml:space="preserve"> γιατί αυτά λέγατε ότι χρειάζεται να τα δούμε.</w:t>
      </w:r>
    </w:p>
    <w:p w14:paraId="0F16EDB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Επομένως, νομίζω ότι είναι κατανοητή η απάντησή μου και θα επιλυθεί στο άμεσο διάστημα. Πριν τελειώσει η χρονιά θα υπάρξει απόφαση του Διοικητικού Συμβουλίου του ΕΦΚΑ, που αυτές τις περιπτώσεις θα τις καλύψει </w:t>
      </w:r>
      <w:r>
        <w:rPr>
          <w:rFonts w:eastAsia="Times New Roman" w:cs="Times New Roman"/>
          <w:szCs w:val="24"/>
        </w:rPr>
        <w:t>με τον τρόπο που εξήγησε, οι άνθρωποι θα έχουν ασφάλιση.</w:t>
      </w:r>
    </w:p>
    <w:p w14:paraId="0F16EDBF"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Το κρατάμε αυτό. Μέχρι το τέλος του χρόνου είπατε.</w:t>
      </w:r>
    </w:p>
    <w:p w14:paraId="0F16EDC0"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Βεβαίως.</w:t>
      </w:r>
    </w:p>
    <w:p w14:paraId="0F16EDC1"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w:t>
      </w:r>
      <w:r>
        <w:rPr>
          <w:rFonts w:eastAsia="Times New Roman" w:cs="Times New Roman"/>
          <w:b/>
          <w:szCs w:val="24"/>
        </w:rPr>
        <w:t>ς):</w:t>
      </w:r>
      <w:r>
        <w:rPr>
          <w:rFonts w:eastAsia="Times New Roman" w:cs="Times New Roman"/>
          <w:szCs w:val="24"/>
        </w:rPr>
        <w:t xml:space="preserve"> Κυρίες και κύριοι συνάδελφοι, ολοκληρώθηκε η συζήτηση των επικαίρων ερωτήσεων.</w:t>
      </w:r>
    </w:p>
    <w:p w14:paraId="0F16EDC2" w14:textId="77777777" w:rsidR="0091757C" w:rsidRDefault="00D319C2">
      <w:pPr>
        <w:spacing w:line="600" w:lineRule="auto"/>
        <w:ind w:firstLine="720"/>
        <w:jc w:val="center"/>
        <w:rPr>
          <w:rFonts w:eastAsia="Times New Roman" w:cs="Times New Roman"/>
          <w:szCs w:val="24"/>
        </w:rPr>
      </w:pPr>
      <w:r w:rsidRPr="00C0432D">
        <w:rPr>
          <w:rFonts w:eastAsia="Times New Roman" w:cs="Times New Roman"/>
          <w:color w:val="FF0000"/>
          <w:szCs w:val="24"/>
        </w:rPr>
        <w:t>(ΑΛΛΑΓΗ ΣΕΛΙΔΑΣ ΛΟΓΩ ΑΛΛΑΓΗΣ ΘΕΜΑΤΟΣ)</w:t>
      </w:r>
    </w:p>
    <w:p w14:paraId="0F16EDC3"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Εισερχόμαστε </w:t>
      </w:r>
      <w:r>
        <w:rPr>
          <w:rFonts w:eastAsia="Times New Roman" w:cs="Times New Roman"/>
          <w:szCs w:val="24"/>
        </w:rPr>
        <w:t>στη συμπληρωματική ημερήσια διάταξη της</w:t>
      </w:r>
    </w:p>
    <w:p w14:paraId="0F16EDC4" w14:textId="77777777" w:rsidR="0091757C" w:rsidRDefault="00D319C2">
      <w:pPr>
        <w:spacing w:line="600" w:lineRule="auto"/>
        <w:ind w:firstLine="720"/>
        <w:jc w:val="center"/>
        <w:rPr>
          <w:rFonts w:eastAsia="Times New Roman" w:cs="Times New Roman"/>
          <w:b/>
          <w:szCs w:val="24"/>
        </w:rPr>
      </w:pPr>
      <w:r w:rsidRPr="00B75779">
        <w:rPr>
          <w:rFonts w:eastAsia="Times New Roman" w:cs="Times New Roman"/>
          <w:b/>
          <w:szCs w:val="24"/>
        </w:rPr>
        <w:t>ΝΟΜΟΘΕΤΙΚΗΣ ΕΡΓΑΣΙΑΣ</w:t>
      </w:r>
    </w:p>
    <w:p w14:paraId="0F16EDC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w:t>
      </w:r>
      <w:r>
        <w:rPr>
          <w:rFonts w:eastAsia="Times New Roman" w:cs="Times New Roman"/>
          <w:szCs w:val="24"/>
        </w:rPr>
        <w:t xml:space="preserve"> της αρχής, των άρθρων και του συνόλου του σχεδίου νόμου του Υπουργείου Εργασίας, Κοινωνικής Ασφάλισης και Κοινωνικής Αλληλεγγύης: «Μείωση ασφαλιστικών εισφορών και άλλες διατάξεις».</w:t>
      </w:r>
    </w:p>
    <w:p w14:paraId="0F16EDC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Η Διάσκεψη των Προέδρων αποφάσισε στη συνεδρίασή της στις 19 Νοεμβρίου </w:t>
      </w:r>
      <w:r>
        <w:rPr>
          <w:rFonts w:eastAsia="Times New Roman" w:cs="Times New Roman"/>
          <w:szCs w:val="24"/>
        </w:rPr>
        <w:t>2018 τη συζήτηση του νομοσχεδίου σε μια συνεδρίαση ενιαία, επί της αρχής, των άρθρων και των τροπολογιών.</w:t>
      </w:r>
      <w:r>
        <w:rPr>
          <w:rFonts w:eastAsia="Times New Roman" w:cs="Times New Roman"/>
          <w:szCs w:val="24"/>
        </w:rPr>
        <w:t xml:space="preserve"> Το Σώμα</w:t>
      </w:r>
      <w:r>
        <w:rPr>
          <w:rFonts w:eastAsia="Times New Roman" w:cs="Times New Roman"/>
          <w:szCs w:val="24"/>
        </w:rPr>
        <w:t xml:space="preserve"> σ</w:t>
      </w:r>
      <w:r>
        <w:rPr>
          <w:rFonts w:eastAsia="Times New Roman" w:cs="Times New Roman"/>
          <w:szCs w:val="24"/>
        </w:rPr>
        <w:t>υμφωνεί με την πρόταση;</w:t>
      </w:r>
    </w:p>
    <w:p w14:paraId="0F16EDC7"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ΟΛΟΙ ΟΙ </w:t>
      </w:r>
      <w:r w:rsidRPr="001534A9">
        <w:rPr>
          <w:rFonts w:eastAsia="Times New Roman" w:cs="Times New Roman"/>
          <w:b/>
          <w:szCs w:val="24"/>
        </w:rPr>
        <w:t>ΒΟΥΛΕΥΤΕΣ:</w:t>
      </w:r>
      <w:r>
        <w:rPr>
          <w:rFonts w:eastAsia="Times New Roman" w:cs="Times New Roman"/>
          <w:szCs w:val="24"/>
        </w:rPr>
        <w:t xml:space="preserve"> Μάλιστα, μάλιστα.</w:t>
      </w:r>
    </w:p>
    <w:p w14:paraId="0F16EDC8"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w:t>
      </w:r>
    </w:p>
    <w:p w14:paraId="0F16EDC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Έχει ενημερώσει ότ</w:t>
      </w:r>
      <w:r>
        <w:rPr>
          <w:rFonts w:eastAsia="Times New Roman" w:cs="Times New Roman"/>
          <w:szCs w:val="24"/>
        </w:rPr>
        <w:t>ι θα έρθει η κυρία Υπουργός, αλλά για να μην χάνουμε χρόνο, κύριε Πετρόπουλε και κυρία Φωτίου, θα μείνετε εσείς για να ξεκινήσουμε μέχρι να έρθει η Υπουργός και μετά συνεννοείστε τι θα κάνετε.</w:t>
      </w:r>
    </w:p>
    <w:p w14:paraId="0F16EDC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Ξεκινάμε με τον εισηγητή συνάδελφο του ΣΥΡΙΖΑ κ. Γρηγόριο Στογι</w:t>
      </w:r>
      <w:r>
        <w:rPr>
          <w:rFonts w:eastAsia="Times New Roman" w:cs="Times New Roman"/>
          <w:szCs w:val="24"/>
        </w:rPr>
        <w:t>αννίδη για δεκαπέντε λεπτά.</w:t>
      </w:r>
    </w:p>
    <w:p w14:paraId="0F16EDCB" w14:textId="77777777" w:rsidR="0091757C" w:rsidRDefault="00D319C2">
      <w:pPr>
        <w:spacing w:line="600" w:lineRule="auto"/>
        <w:ind w:firstLine="720"/>
        <w:jc w:val="both"/>
        <w:rPr>
          <w:rFonts w:eastAsia="Times New Roman" w:cs="Times New Roman"/>
          <w:szCs w:val="24"/>
        </w:rPr>
      </w:pPr>
      <w:r w:rsidRPr="001534A9">
        <w:rPr>
          <w:rFonts w:eastAsia="Times New Roman" w:cs="Times New Roman"/>
          <w:b/>
          <w:szCs w:val="24"/>
        </w:rPr>
        <w:t>ΓΡΗΓΟΡΙΟΣ ΣΤΟΓΙΑΝΝΙΔΗΣ:</w:t>
      </w:r>
      <w:r>
        <w:rPr>
          <w:rFonts w:eastAsia="Times New Roman" w:cs="Times New Roman"/>
          <w:szCs w:val="24"/>
        </w:rPr>
        <w:t xml:space="preserve"> Ευχαριστώ, κύριε Πρόεδρε.</w:t>
      </w:r>
    </w:p>
    <w:p w14:paraId="0F16EDC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ιδιαίτερη χαρά εισηγούμαι το υπό συζήτηση νομοσχέδιο το οποίο έρχεται να υλοποιήσει τα </w:t>
      </w:r>
      <w:r>
        <w:rPr>
          <w:rFonts w:eastAsia="Times New Roman" w:cs="Times New Roman"/>
          <w:szCs w:val="24"/>
        </w:rPr>
        <w:lastRenderedPageBreak/>
        <w:t>μέτρα που ο Πρωθυπουργός εξήγγειλε στη Διεθνή Έκθεση Θεσσα</w:t>
      </w:r>
      <w:r>
        <w:rPr>
          <w:rFonts w:eastAsia="Times New Roman" w:cs="Times New Roman"/>
          <w:szCs w:val="24"/>
        </w:rPr>
        <w:t>λονίκης.</w:t>
      </w:r>
    </w:p>
    <w:p w14:paraId="0F16EDCD" w14:textId="77777777" w:rsidR="0091757C" w:rsidRDefault="00D319C2">
      <w:pPr>
        <w:spacing w:line="600" w:lineRule="auto"/>
        <w:ind w:firstLine="709"/>
        <w:jc w:val="both"/>
        <w:rPr>
          <w:rFonts w:eastAsia="Times New Roman"/>
          <w:szCs w:val="24"/>
        </w:rPr>
      </w:pPr>
      <w:r>
        <w:rPr>
          <w:rFonts w:eastAsia="Times New Roman"/>
          <w:szCs w:val="24"/>
        </w:rPr>
        <w:t xml:space="preserve">Βγαίνοντας η χώρα από τα μνημόνια η </w:t>
      </w:r>
      <w:r>
        <w:rPr>
          <w:rFonts w:eastAsia="Times New Roman"/>
          <w:szCs w:val="24"/>
        </w:rPr>
        <w:t xml:space="preserve">Κυβέρνησή </w:t>
      </w:r>
      <w:r>
        <w:rPr>
          <w:rFonts w:eastAsia="Times New Roman"/>
          <w:szCs w:val="24"/>
        </w:rPr>
        <w:t xml:space="preserve">μας είναι πλέον σε θέση να προβαίνει σε διορθωτικές ενέργειες διά των οποίων ελαφρύνεται ο Έλληνας πολίτης. </w:t>
      </w:r>
    </w:p>
    <w:p w14:paraId="0F16EDCE" w14:textId="77777777" w:rsidR="0091757C" w:rsidRDefault="00D319C2">
      <w:pPr>
        <w:spacing w:line="600" w:lineRule="auto"/>
        <w:ind w:firstLine="720"/>
        <w:jc w:val="both"/>
        <w:rPr>
          <w:rFonts w:eastAsia="Times New Roman"/>
          <w:szCs w:val="24"/>
        </w:rPr>
      </w:pPr>
      <w:r>
        <w:rPr>
          <w:rFonts w:eastAsia="Times New Roman"/>
          <w:szCs w:val="24"/>
        </w:rPr>
        <w:t>Μεγάλης, λοιπόν, σημασίας είναι η προς ψήφιση διάταξη διά της οποίας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 το ποσοστό της μηνιαίας ασφαλιστικής εισφοράς για τον κλάδο κύριας σύνταξης των μη μισθωτών μειώνεται από 20%, που προβλέπεται σήμερα, σε 13,33%. Το ποσοστό αυτό εξακολουθεί να υπολογίζεται επί του μηνιαίου εισοδήματος, όπως αυτό καθορίζεται με βάση τ</w:t>
      </w:r>
      <w:r>
        <w:rPr>
          <w:rFonts w:eastAsia="Times New Roman"/>
          <w:szCs w:val="24"/>
        </w:rPr>
        <w:t>ο καθαρό φορολογητέο αποτέλεσμα κατά το προηγούμενο φορολογικό έτος, ενώ τελεί υπό την επιφύλαξη της υποχρεωτικής ελάχιστης μηνιαίας εισφοράς, η οποία δεν μπορεί να υπολείπεται του ποσού που αντιστοιχεί σε ποσοστό 20% επί του κατώτατου βασικού μισθού άγαμο</w:t>
      </w:r>
      <w:r>
        <w:rPr>
          <w:rFonts w:eastAsia="Times New Roman"/>
          <w:szCs w:val="24"/>
        </w:rPr>
        <w:t xml:space="preserve">υ μισθωτού άνω των </w:t>
      </w:r>
      <w:r>
        <w:rPr>
          <w:rFonts w:eastAsia="Times New Roman"/>
          <w:szCs w:val="24"/>
        </w:rPr>
        <w:t>είκοσι πέντε</w:t>
      </w:r>
      <w:r>
        <w:rPr>
          <w:rFonts w:eastAsia="Times New Roman"/>
          <w:szCs w:val="24"/>
        </w:rPr>
        <w:t xml:space="preserve"> ετών. </w:t>
      </w:r>
    </w:p>
    <w:p w14:paraId="0F16EDCF"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Η ρύθμιση αυτή εξασφαλίζει σημαντική ελάφρυνση στους ελεύθερους επαγγελματίες χωρίς να θέτει σε κίνδυνο τη βιωσιμότητα του ασφαλιστικού συστήματος, γι’ αυτό άλλωστε όλοι οι φορείς κατά τη διαβούλευση υπήρξαν θετικοί. </w:t>
      </w:r>
      <w:r>
        <w:rPr>
          <w:rFonts w:eastAsia="Times New Roman"/>
          <w:szCs w:val="24"/>
        </w:rPr>
        <w:t>Ωστόσο, τα αριθμητικά στοιχεία δείχνουν ότι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που ιδρύθηκε ο ΕΦΚΑ, 1,25 εκατομμύρια μη μισθωτών πληρώνουν μικρότερες εισφορές. Συγκεκριμένα, το 2016 με το παλιό καθεστώς μόλις το 27% των μη μισθωτών πλήρωνε μηνιαία εισφορά μικρότερη των 200 ευρ</w:t>
      </w:r>
      <w:r>
        <w:rPr>
          <w:rFonts w:eastAsia="Times New Roman"/>
          <w:szCs w:val="24"/>
        </w:rPr>
        <w:t xml:space="preserve">ώ, ενώ το 2018 το 88% των μη μισθωτών πληρώνει μηνιαία εισφορά μικρότερη των 200 ευρώ. </w:t>
      </w:r>
    </w:p>
    <w:p w14:paraId="0F16EDD0" w14:textId="77777777" w:rsidR="0091757C" w:rsidRDefault="00D319C2">
      <w:pPr>
        <w:spacing w:line="600" w:lineRule="auto"/>
        <w:ind w:firstLine="720"/>
        <w:jc w:val="both"/>
        <w:rPr>
          <w:rFonts w:eastAsia="Times New Roman"/>
          <w:szCs w:val="24"/>
        </w:rPr>
      </w:pPr>
      <w:r>
        <w:rPr>
          <w:rFonts w:eastAsia="Times New Roman"/>
          <w:szCs w:val="24"/>
        </w:rPr>
        <w:t xml:space="preserve">Σήμερα με το υπό κρίση νομοσχέδιο οι εισφορές του ν.4387/2016 μειώνονται για επιπλέον </w:t>
      </w:r>
      <w:r>
        <w:rPr>
          <w:rFonts w:eastAsia="Times New Roman"/>
          <w:szCs w:val="24"/>
        </w:rPr>
        <w:t xml:space="preserve">διακόσιες πενήντα χιλιάδες </w:t>
      </w:r>
      <w:r>
        <w:rPr>
          <w:rFonts w:eastAsia="Times New Roman"/>
          <w:szCs w:val="24"/>
        </w:rPr>
        <w:t>μη μισθωτούς. Οι αριθμοί δείχνουν ότι η επιπλέον ελάφρυ</w:t>
      </w:r>
      <w:r>
        <w:rPr>
          <w:rFonts w:eastAsia="Times New Roman"/>
          <w:szCs w:val="24"/>
        </w:rPr>
        <w:t>νση του 2019 είναι 230 εκατομμύρια ευρώ και συνολικά άνω των 700 εκατομμυρίων ευρώ σε σχέση με το 2016, ενώ η συνολική ελάφρυνση για τους μη μισθωτούς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έως 31</w:t>
      </w:r>
      <w:r>
        <w:rPr>
          <w:rFonts w:eastAsia="Times New Roman"/>
          <w:szCs w:val="24"/>
        </w:rPr>
        <w:t>-</w:t>
      </w:r>
      <w:r>
        <w:rPr>
          <w:rFonts w:eastAsia="Times New Roman"/>
          <w:szCs w:val="24"/>
        </w:rPr>
        <w:t>12</w:t>
      </w:r>
      <w:r>
        <w:rPr>
          <w:rFonts w:eastAsia="Times New Roman"/>
          <w:szCs w:val="24"/>
        </w:rPr>
        <w:t>-</w:t>
      </w:r>
      <w:r>
        <w:rPr>
          <w:rFonts w:eastAsia="Times New Roman"/>
          <w:szCs w:val="24"/>
        </w:rPr>
        <w:t>2019 είναι άνω του 1.700.000.000 ευρώ.</w:t>
      </w:r>
    </w:p>
    <w:p w14:paraId="0F16EDD1" w14:textId="77777777" w:rsidR="0091757C" w:rsidRDefault="00D319C2">
      <w:pPr>
        <w:spacing w:line="600" w:lineRule="auto"/>
        <w:ind w:firstLine="720"/>
        <w:jc w:val="both"/>
        <w:rPr>
          <w:rFonts w:eastAsia="Times New Roman"/>
          <w:szCs w:val="24"/>
        </w:rPr>
      </w:pPr>
      <w:r>
        <w:rPr>
          <w:rFonts w:eastAsia="Times New Roman"/>
          <w:szCs w:val="24"/>
        </w:rPr>
        <w:t>Με την προτεινόμενη ρύθμιση οι ασφαλιστικές</w:t>
      </w:r>
      <w:r>
        <w:rPr>
          <w:rFonts w:eastAsia="Times New Roman"/>
          <w:szCs w:val="24"/>
        </w:rPr>
        <w:t xml:space="preserve"> εισφορές μειώνονται από 20% σε 13,33%, ενώ επίσης θα συνεχίσουν να </w:t>
      </w:r>
      <w:r>
        <w:rPr>
          <w:rFonts w:eastAsia="Times New Roman"/>
          <w:szCs w:val="24"/>
        </w:rPr>
        <w:lastRenderedPageBreak/>
        <w:t>ισχύουν και για το 2019 οι κλιμακωτές εκπτώσεις έως 50% για όσους έχουν εισόδημα από 7.032 ευρώ έως 58.000 ευρώ.</w:t>
      </w:r>
    </w:p>
    <w:p w14:paraId="0F16EDD2" w14:textId="77777777" w:rsidR="0091757C" w:rsidRDefault="00D319C2">
      <w:pPr>
        <w:spacing w:line="600" w:lineRule="auto"/>
        <w:ind w:firstLine="720"/>
        <w:jc w:val="both"/>
        <w:rPr>
          <w:rFonts w:eastAsia="Times New Roman"/>
          <w:szCs w:val="24"/>
        </w:rPr>
      </w:pPr>
      <w:r>
        <w:rPr>
          <w:rFonts w:eastAsia="Times New Roman"/>
          <w:szCs w:val="24"/>
        </w:rPr>
        <w:t>Αναφερόμενος, δηλαδή, σε δικηγόρους, γιατρούς και μηχανικούς σημειώνω ότι ο</w:t>
      </w:r>
      <w:r>
        <w:rPr>
          <w:rFonts w:eastAsia="Times New Roman"/>
          <w:szCs w:val="24"/>
        </w:rPr>
        <w:t>ι ελαφρύνσεις είναι λίγο μικρότερες έως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2020, καθώς έως τότε ίσχυαν και εξακολουθούν να ισχύουν μεταβατικές εκπτώσεις στο άρθρο 98 του ν.4387/2016, ωστόσο οι </w:t>
      </w:r>
      <w:r>
        <w:rPr>
          <w:rFonts w:eastAsia="Times New Roman"/>
          <w:szCs w:val="24"/>
        </w:rPr>
        <w:t xml:space="preserve">ωφέλειές </w:t>
      </w:r>
      <w:r>
        <w:rPr>
          <w:rFonts w:eastAsia="Times New Roman"/>
          <w:szCs w:val="24"/>
        </w:rPr>
        <w:t>τους είναι μεγαλύτερες δεδομένων των σημαντικών μειώσεων που εισάγει το νομοσχέ</w:t>
      </w:r>
      <w:r>
        <w:rPr>
          <w:rFonts w:eastAsia="Times New Roman"/>
          <w:szCs w:val="24"/>
        </w:rPr>
        <w:t>διο για τις εισφορές στην επικουρική και το εφάπαξ. Αναφέρομαι στην υπό ψήφιση ρύθμιση του νομοσχεδίου, η οποία προβλέπει ότι οι ασφαλιστικές εισφορές για επικουρική σύνταξη και εφάπαξ θα υπολογίζονται στην ελάχιστη βάση υπολογισμού, δηλαδή στον ισχύοντα κ</w:t>
      </w:r>
      <w:r>
        <w:rPr>
          <w:rFonts w:eastAsia="Times New Roman"/>
          <w:szCs w:val="24"/>
        </w:rPr>
        <w:t xml:space="preserve">ατώτατο μισθό. </w:t>
      </w:r>
    </w:p>
    <w:p w14:paraId="0F16EDD3" w14:textId="77777777" w:rsidR="0091757C" w:rsidRDefault="00D319C2">
      <w:pPr>
        <w:spacing w:line="600" w:lineRule="auto"/>
        <w:ind w:firstLine="720"/>
        <w:jc w:val="both"/>
        <w:rPr>
          <w:rFonts w:eastAsia="Times New Roman"/>
          <w:szCs w:val="24"/>
        </w:rPr>
      </w:pPr>
      <w:r>
        <w:rPr>
          <w:rFonts w:eastAsia="Times New Roman"/>
          <w:szCs w:val="24"/>
        </w:rPr>
        <w:t xml:space="preserve">Έτσι με τον σημερινό ισχύοντα κατώτατο μισθό η εν λόγω εισφορά μηνιαίως ανεξαρτήτως εισοδήματος δεν θα ξεπερνά το ποσό των 64,5 ευρώ, το οποίο αναλύεται σε 41 ευρώ για επικουρική και 23,5 για εφάπαξ. </w:t>
      </w:r>
    </w:p>
    <w:p w14:paraId="0F16EDD4" w14:textId="77777777" w:rsidR="0091757C" w:rsidRDefault="00D319C2">
      <w:pPr>
        <w:spacing w:line="600" w:lineRule="auto"/>
        <w:ind w:firstLine="720"/>
        <w:jc w:val="both"/>
        <w:rPr>
          <w:rFonts w:eastAsia="Times New Roman"/>
          <w:szCs w:val="24"/>
        </w:rPr>
      </w:pPr>
      <w:r>
        <w:rPr>
          <w:rFonts w:eastAsia="Times New Roman"/>
          <w:szCs w:val="24"/>
        </w:rPr>
        <w:lastRenderedPageBreak/>
        <w:t>Επίσης, με το προς ψήφιση νομοσχέδιο γί</w:t>
      </w:r>
      <w:r>
        <w:rPr>
          <w:rFonts w:eastAsia="Times New Roman"/>
          <w:szCs w:val="24"/>
        </w:rPr>
        <w:t>νεται στον ν.4387/2016 προσθήκη άρθρου όπου συγκεντρώνεται όλες οι ευνοϊκές ρυθμίσεις για τους νέους επιστήμονες κάτω της πενταετίας. Σε αυτούς το ποσοστό εισφοράς από 17% και 14% που ισχύει σήμερα στην ελάχιστη βάση του 410 ευρώ, δηλαδή στο 70% επί του κα</w:t>
      </w:r>
      <w:r>
        <w:rPr>
          <w:rFonts w:eastAsia="Times New Roman"/>
          <w:szCs w:val="24"/>
        </w:rPr>
        <w:t xml:space="preserve">τώτατου βασικού μισθού άγαμου μισθωτού άνω των </w:t>
      </w:r>
      <w:r>
        <w:rPr>
          <w:rFonts w:eastAsia="Times New Roman"/>
          <w:szCs w:val="24"/>
        </w:rPr>
        <w:t>είκοσι πέντε</w:t>
      </w:r>
      <w:r>
        <w:rPr>
          <w:rFonts w:eastAsia="Times New Roman"/>
          <w:szCs w:val="24"/>
        </w:rPr>
        <w:t xml:space="preserve"> ετών, αναπροσαρμόζεται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 σε 13,33%. Έτσι, η μηνιαία εισφορά για κύρια σύνταξη ανέρχεται σε 54,6%, για επικουρική σύνταξη υπολογιζόμενη με 7% και με μειωτική τάση σε 27,6 ευρώ και για εφ</w:t>
      </w:r>
      <w:r>
        <w:rPr>
          <w:rFonts w:eastAsia="Times New Roman"/>
          <w:szCs w:val="24"/>
        </w:rPr>
        <w:t>άπαξ 4% σε 16,4 ευρώ.</w:t>
      </w:r>
    </w:p>
    <w:p w14:paraId="0F16EDD5" w14:textId="77777777" w:rsidR="0091757C" w:rsidRDefault="00D319C2">
      <w:pPr>
        <w:spacing w:line="600" w:lineRule="auto"/>
        <w:ind w:firstLine="720"/>
        <w:jc w:val="both"/>
        <w:rPr>
          <w:rFonts w:eastAsia="Times New Roman"/>
          <w:szCs w:val="24"/>
        </w:rPr>
      </w:pPr>
      <w:r>
        <w:rPr>
          <w:rFonts w:eastAsia="Times New Roman"/>
          <w:szCs w:val="24"/>
        </w:rPr>
        <w:t xml:space="preserve">Μείωση, επίσης, επέρχεται και στις ασφαλιστικές εισφορές των αγροτών. Το ποσοστό των μηνιαίων ασφαλιστικών εισφορών τους διαμορφώνεται σε 12% το 2019 έναντι ποσοστού 18% που προβλεπόταν ήτοι μειώνεται κατά 33,3%. </w:t>
      </w:r>
    </w:p>
    <w:p w14:paraId="0F16EDD6" w14:textId="77777777" w:rsidR="0091757C" w:rsidRDefault="00D319C2">
      <w:pPr>
        <w:spacing w:line="600" w:lineRule="auto"/>
        <w:ind w:firstLine="720"/>
        <w:jc w:val="both"/>
        <w:rPr>
          <w:rFonts w:eastAsia="Times New Roman"/>
          <w:szCs w:val="24"/>
        </w:rPr>
      </w:pPr>
      <w:r>
        <w:rPr>
          <w:rFonts w:eastAsia="Times New Roman"/>
          <w:szCs w:val="24"/>
        </w:rPr>
        <w:t xml:space="preserve">Ως βάση παραμένει το 70% του εκάστοτε προβλεπόμενου κατώτατου βασικού μισθού άγαμου μισθωτού άνω των </w:t>
      </w:r>
      <w:r>
        <w:rPr>
          <w:rFonts w:eastAsia="Times New Roman"/>
          <w:szCs w:val="24"/>
        </w:rPr>
        <w:t>είκοσι πέντε</w:t>
      </w:r>
      <w:r>
        <w:rPr>
          <w:rFonts w:eastAsia="Times New Roman"/>
          <w:szCs w:val="24"/>
        </w:rPr>
        <w:t xml:space="preserve"> και διατηρείται η ελάχιστη μηνιαία εισφορά των 74 ευρώ για εισοδήματα από 4.922 ευρώ έως 7.400 ευρώ.</w:t>
      </w:r>
    </w:p>
    <w:p w14:paraId="0F16EDD7" w14:textId="77777777" w:rsidR="0091757C" w:rsidRDefault="00D319C2">
      <w:pPr>
        <w:spacing w:line="600" w:lineRule="auto"/>
        <w:ind w:firstLine="720"/>
        <w:jc w:val="both"/>
        <w:rPr>
          <w:rFonts w:eastAsia="Times New Roman"/>
          <w:szCs w:val="24"/>
        </w:rPr>
      </w:pPr>
      <w:r>
        <w:rPr>
          <w:rFonts w:eastAsia="Times New Roman"/>
          <w:szCs w:val="24"/>
        </w:rPr>
        <w:lastRenderedPageBreak/>
        <w:t>Και τα επόμενα χρόνια, όμως, το ποσοστό ε</w:t>
      </w:r>
      <w:r>
        <w:rPr>
          <w:rFonts w:eastAsia="Times New Roman"/>
          <w:szCs w:val="24"/>
        </w:rPr>
        <w:t>ισφορών είναι πολύ μικρότερο από το σήμερα προβλεπόμενο, καθώς το 2020 η εισφορά θα ανέρχεται σε 12,66% έναντι 19%, το 2021 σε 13% αντί για 19,5%, για να φτάσει το 2022 και για τους αγρότες στο 13,33% αντί του σήμερα προβλεπόμενου 20%. Εννοείται ότι σε όλε</w:t>
      </w:r>
      <w:r>
        <w:rPr>
          <w:rFonts w:eastAsia="Times New Roman"/>
          <w:szCs w:val="24"/>
        </w:rPr>
        <w:t xml:space="preserve">ς τις παραπάνω περιπτώσεις όσοι θέλουν να δικαιωθούν μεγαλύτερης σύνταξης, έχουν το δικαίωμα να </w:t>
      </w:r>
      <w:r>
        <w:rPr>
          <w:rFonts w:eastAsia="Times New Roman"/>
          <w:szCs w:val="24"/>
        </w:rPr>
        <w:t>καταβά</w:t>
      </w:r>
      <w:r>
        <w:rPr>
          <w:rFonts w:eastAsia="Times New Roman"/>
          <w:szCs w:val="24"/>
        </w:rPr>
        <w:t>λ</w:t>
      </w:r>
      <w:r>
        <w:rPr>
          <w:rFonts w:eastAsia="Times New Roman"/>
          <w:szCs w:val="24"/>
        </w:rPr>
        <w:t>λουν</w:t>
      </w:r>
      <w:r>
        <w:rPr>
          <w:rFonts w:eastAsia="Times New Roman"/>
          <w:szCs w:val="24"/>
        </w:rPr>
        <w:t xml:space="preserve"> μεγαλύτερα ποσά εισφοράς. </w:t>
      </w:r>
    </w:p>
    <w:p w14:paraId="0F16EDD8" w14:textId="77777777" w:rsidR="0091757C" w:rsidRDefault="00D319C2">
      <w:pPr>
        <w:spacing w:line="600" w:lineRule="auto"/>
        <w:ind w:firstLine="720"/>
        <w:jc w:val="both"/>
        <w:rPr>
          <w:rFonts w:eastAsia="Times New Roman"/>
          <w:szCs w:val="24"/>
        </w:rPr>
      </w:pPr>
      <w:r>
        <w:rPr>
          <w:rFonts w:eastAsia="Times New Roman"/>
          <w:szCs w:val="24"/>
        </w:rPr>
        <w:t>Κατά τα λοιπά, στο υπό κρίση νομοσχέδιο περιέχονται διάφορες ρυθμίσεις θεμάτων εργαζομένων, ανέργων, ΣΕΠΕ, ΟΑΕΔ και λοιπέ</w:t>
      </w:r>
      <w:r>
        <w:rPr>
          <w:rFonts w:eastAsia="Times New Roman"/>
          <w:szCs w:val="24"/>
        </w:rPr>
        <w:t>ς διατάξεις. Η Κυβέρνησή μας, για άλλη μια φορά, αποδεικνύει ότι στέκεται πραγματικά δίπλα στον εργαζόμενο. Παρακολουθεί στο πεδίο τις αδυναμίες του συστήματος προστασίας των δικαιωμάτων του εργαζόμενου και του δίνει εργαλεία προς αντιμετώπιση της εργοδοτι</w:t>
      </w:r>
      <w:r>
        <w:rPr>
          <w:rFonts w:eastAsia="Times New Roman"/>
          <w:szCs w:val="24"/>
        </w:rPr>
        <w:t>κής αυθαιρεσίας.</w:t>
      </w:r>
    </w:p>
    <w:p w14:paraId="0F16EDD9" w14:textId="77777777" w:rsidR="0091757C" w:rsidRDefault="00D319C2">
      <w:pPr>
        <w:spacing w:line="600" w:lineRule="auto"/>
        <w:ind w:firstLine="720"/>
        <w:jc w:val="both"/>
        <w:rPr>
          <w:rFonts w:eastAsia="Times New Roman"/>
          <w:szCs w:val="24"/>
        </w:rPr>
      </w:pPr>
      <w:r>
        <w:rPr>
          <w:rFonts w:eastAsia="Times New Roman"/>
          <w:szCs w:val="24"/>
        </w:rPr>
        <w:t xml:space="preserve">Πριν λίγο καιρό τροποποιήσαμε τον Κώδικα Πολιτικής Δικονομίας δίνοντας στον απλήρωτο εργαζόμενο τη δυνατότητα να διεκδικεί τα δεδουλευμένα του γρήγορα και με μικρό κόστος, δια εκδόσεως διαταγής πληρωμής. </w:t>
      </w:r>
    </w:p>
    <w:p w14:paraId="0F16EDDA"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Σήμερα παρεμβαίνουμε και στην </w:t>
      </w:r>
      <w:r>
        <w:rPr>
          <w:rFonts w:eastAsia="Times New Roman"/>
          <w:szCs w:val="24"/>
        </w:rPr>
        <w:t>Ποιν</w:t>
      </w:r>
      <w:r>
        <w:rPr>
          <w:rFonts w:eastAsia="Times New Roman"/>
          <w:szCs w:val="24"/>
        </w:rPr>
        <w:t>ική Δικονομία</w:t>
      </w:r>
      <w:r>
        <w:rPr>
          <w:rFonts w:eastAsia="Times New Roman"/>
          <w:szCs w:val="24"/>
        </w:rPr>
        <w:t xml:space="preserve"> και του δίνουμε δυνατότητα παράστασης πολιτικής αγωγής προς υποστήριξη της κατηγορίας σε δίκη, με κατηγορούμενο τον εργοδότη που δεν </w:t>
      </w:r>
      <w:r>
        <w:rPr>
          <w:rFonts w:eastAsia="Times New Roman"/>
          <w:szCs w:val="24"/>
        </w:rPr>
        <w:t>καταβά</w:t>
      </w:r>
      <w:r>
        <w:rPr>
          <w:rFonts w:eastAsia="Times New Roman"/>
          <w:szCs w:val="24"/>
        </w:rPr>
        <w:t>λ</w:t>
      </w:r>
      <w:r>
        <w:rPr>
          <w:rFonts w:eastAsia="Times New Roman"/>
          <w:szCs w:val="24"/>
        </w:rPr>
        <w:t>λει</w:t>
      </w:r>
      <w:r>
        <w:rPr>
          <w:rFonts w:eastAsia="Times New Roman"/>
          <w:szCs w:val="24"/>
        </w:rPr>
        <w:t xml:space="preserve"> τις δεδουλευμένες αποδοχές και την αποζημίωση απόλυσης. Η μη καταβολή δεδουλευμένων και η μη καταβ</w:t>
      </w:r>
      <w:r>
        <w:rPr>
          <w:rFonts w:eastAsia="Times New Roman"/>
          <w:szCs w:val="24"/>
        </w:rPr>
        <w:t xml:space="preserve">ολή της αποζημίωσης σε περίπτωση απόλυσης είναι ποινικό αδίκημα. Ο εργαζόμενος, όταν του οφείλονται αποδοχές ή αποζημίωση, προσφεύγει στην Επιθεώρηση Εργασίας και η τελευταία παραπέμπει την υπόθεση στον </w:t>
      </w:r>
      <w:r>
        <w:rPr>
          <w:rFonts w:eastAsia="Times New Roman"/>
          <w:szCs w:val="24"/>
        </w:rPr>
        <w:t>εισαγγελέα</w:t>
      </w:r>
      <w:r>
        <w:rPr>
          <w:rFonts w:eastAsia="Times New Roman"/>
          <w:szCs w:val="24"/>
        </w:rPr>
        <w:t xml:space="preserve">, ο οποίος ασκεί ποινική δίωξη. </w:t>
      </w:r>
    </w:p>
    <w:p w14:paraId="0F16EDDB" w14:textId="77777777" w:rsidR="0091757C" w:rsidRDefault="00D319C2">
      <w:pPr>
        <w:spacing w:line="600" w:lineRule="auto"/>
        <w:ind w:firstLine="720"/>
        <w:jc w:val="both"/>
        <w:rPr>
          <w:rFonts w:eastAsia="Times New Roman"/>
          <w:szCs w:val="24"/>
        </w:rPr>
      </w:pPr>
      <w:r>
        <w:rPr>
          <w:rFonts w:eastAsia="Times New Roman"/>
          <w:szCs w:val="24"/>
        </w:rPr>
        <w:t>Όταν, όμως</w:t>
      </w:r>
      <w:r>
        <w:rPr>
          <w:rFonts w:eastAsia="Times New Roman"/>
          <w:szCs w:val="24"/>
        </w:rPr>
        <w:t>, η υπόθεση εισάγεται στο ακροατήριο, ο εργαζόμενος δεν μπορεί να ασκήσει παράσταση πολιτικής αγωγής και να παρασταθεί με δικηγόρο, καθώς η μη καταβολή δεδουλευμένων δεν γεννάει υπέρ των εργαζομένων αξίωση αποζημίωσης για προκληθείσα εκ της μη καταβολής δε</w:t>
      </w:r>
      <w:r>
        <w:rPr>
          <w:rFonts w:eastAsia="Times New Roman"/>
          <w:szCs w:val="24"/>
        </w:rPr>
        <w:t xml:space="preserve">δουλευμένων ηθική βλάβη. </w:t>
      </w:r>
    </w:p>
    <w:p w14:paraId="0F16EDDC" w14:textId="77777777" w:rsidR="0091757C" w:rsidRDefault="00D319C2">
      <w:pPr>
        <w:spacing w:line="600" w:lineRule="auto"/>
        <w:ind w:firstLine="720"/>
        <w:jc w:val="both"/>
        <w:rPr>
          <w:rFonts w:eastAsia="Times New Roman"/>
          <w:szCs w:val="24"/>
        </w:rPr>
      </w:pPr>
      <w:r>
        <w:rPr>
          <w:rFonts w:eastAsia="Times New Roman"/>
          <w:szCs w:val="24"/>
        </w:rPr>
        <w:t>Με την προτεινόμενη ρύθμιση καθιερώνεται το δικαίωμα δήλωσης παράστασης πολιτικής αγωγής, ανεξάρτητα από τους όρους του άρθρου 63, του Κώδικα Ποινικής Δικονομίας, μόνο για την υποστήριξη της κατηγορίας σε εργαζόμενους στους οποίου</w:t>
      </w:r>
      <w:r>
        <w:rPr>
          <w:rFonts w:eastAsia="Times New Roman"/>
          <w:szCs w:val="24"/>
        </w:rPr>
        <w:t xml:space="preserve">ς </w:t>
      </w:r>
      <w:r>
        <w:rPr>
          <w:rFonts w:eastAsia="Times New Roman"/>
          <w:szCs w:val="24"/>
        </w:rPr>
        <w:lastRenderedPageBreak/>
        <w:t xml:space="preserve">οφείλονται δεδουλευμένοι μισθοί, καθώς και η προβλεπόμενη αποζημίωση απόλυσης. Η ρύθμιση αυτή, στην πράξη, έχει πολύ μεγάλη αξία και έρχεται να ανατρέψει έναν </w:t>
      </w:r>
      <w:proofErr w:type="spellStart"/>
      <w:r>
        <w:rPr>
          <w:rFonts w:eastAsia="Times New Roman"/>
          <w:szCs w:val="24"/>
        </w:rPr>
        <w:t>νομολογιακό</w:t>
      </w:r>
      <w:proofErr w:type="spellEnd"/>
      <w:r>
        <w:rPr>
          <w:rFonts w:eastAsia="Times New Roman"/>
          <w:szCs w:val="24"/>
        </w:rPr>
        <w:t xml:space="preserve"> δεδομένο που καθιστούσε πολλές φορές την ποινική δίωξη κατά του εργοδότη, για μη κα</w:t>
      </w:r>
      <w:r>
        <w:rPr>
          <w:rFonts w:eastAsia="Times New Roman"/>
          <w:szCs w:val="24"/>
        </w:rPr>
        <w:t xml:space="preserve">ταβολή δεδουλευμένων ή αποζημίωση απόλυσης, άκαρπη. </w:t>
      </w:r>
    </w:p>
    <w:p w14:paraId="0F16EDDD" w14:textId="77777777" w:rsidR="0091757C" w:rsidRDefault="00D319C2">
      <w:pPr>
        <w:spacing w:line="600" w:lineRule="auto"/>
        <w:ind w:firstLine="720"/>
        <w:jc w:val="both"/>
        <w:rPr>
          <w:rFonts w:eastAsia="Times New Roman"/>
          <w:szCs w:val="24"/>
        </w:rPr>
      </w:pPr>
      <w:r>
        <w:rPr>
          <w:rFonts w:eastAsia="Times New Roman"/>
          <w:szCs w:val="24"/>
        </w:rPr>
        <w:t xml:space="preserve">Εμείς αυτά τα άδικα </w:t>
      </w:r>
      <w:proofErr w:type="spellStart"/>
      <w:r>
        <w:rPr>
          <w:rFonts w:eastAsia="Times New Roman"/>
          <w:szCs w:val="24"/>
        </w:rPr>
        <w:t>νομολογιακά</w:t>
      </w:r>
      <w:proofErr w:type="spellEnd"/>
      <w:r>
        <w:rPr>
          <w:rFonts w:eastAsia="Times New Roman"/>
          <w:szCs w:val="24"/>
        </w:rPr>
        <w:t xml:space="preserve"> δεδομένα έχουμε την πολιτική βούληση να τα μεταβάλουμε. Το ίδιο κάναμε και με προηγούμενη ρύθμιση, σύμφωνα με την οποία η μη καταβολή δεδουλευμένων συνιστά βλαπτική μεταβο</w:t>
      </w:r>
      <w:r>
        <w:rPr>
          <w:rFonts w:eastAsia="Times New Roman"/>
          <w:szCs w:val="24"/>
        </w:rPr>
        <w:t xml:space="preserve">λή, </w:t>
      </w:r>
      <w:proofErr w:type="spellStart"/>
      <w:r>
        <w:rPr>
          <w:rFonts w:eastAsia="Times New Roman"/>
          <w:szCs w:val="24"/>
        </w:rPr>
        <w:t>εξομοιώμενη</w:t>
      </w:r>
      <w:proofErr w:type="spellEnd"/>
      <w:r>
        <w:rPr>
          <w:rFonts w:eastAsia="Times New Roman"/>
          <w:szCs w:val="24"/>
        </w:rPr>
        <w:t xml:space="preserve"> με καταγγελία από την πλευρά του εργοδότη. Με τη διάταξη αυτή, θυμίζω, καταφέραμε να απεγκλωβίσουμε πληθώρα εργαζομένων από αφερέγγυους εργοδότες, χωρίς οι άνθρωποι να χάσουν το δικαίωμά τους στην αποζημίωση και στο επίδομα ανεργίας. Εμείς </w:t>
      </w:r>
      <w:r>
        <w:rPr>
          <w:rFonts w:eastAsia="Times New Roman"/>
          <w:szCs w:val="24"/>
        </w:rPr>
        <w:t xml:space="preserve">δίνουμε μάχη στα σημεία και ανατρέπουμε καταστάσεις ετών που οι προηγούμενες κυβερνήσεις, συστηματικά και προς εξυπηρέτηση των εργοδοτών, έχτιζαν τόσα χρόνια. </w:t>
      </w:r>
    </w:p>
    <w:p w14:paraId="0F16EDDE" w14:textId="77777777" w:rsidR="0091757C" w:rsidRDefault="00D319C2">
      <w:pPr>
        <w:spacing w:line="600" w:lineRule="auto"/>
        <w:ind w:firstLine="720"/>
        <w:jc w:val="both"/>
        <w:rPr>
          <w:rFonts w:eastAsia="Times New Roman"/>
          <w:szCs w:val="24"/>
        </w:rPr>
      </w:pPr>
      <w:r>
        <w:rPr>
          <w:rFonts w:eastAsia="Times New Roman"/>
          <w:szCs w:val="24"/>
        </w:rPr>
        <w:t>Θυμίζω ότι τα νομοθετήματα των προηγούμενων κυβερνήσεων είναι αυτά που απορρύθμισαν τις εργασιακ</w:t>
      </w:r>
      <w:r>
        <w:rPr>
          <w:rFonts w:eastAsia="Times New Roman"/>
          <w:szCs w:val="24"/>
        </w:rPr>
        <w:t xml:space="preserve">ές σχέσεις. Δεν </w:t>
      </w:r>
      <w:r>
        <w:rPr>
          <w:rFonts w:eastAsia="Times New Roman"/>
          <w:szCs w:val="24"/>
        </w:rPr>
        <w:lastRenderedPageBreak/>
        <w:t>καθιερώσαμε εμείς το σύστημα εκ περιτροπής εργασίας. Δεν επεκτείναμε εμείς τη δυνατότητα του εργοδότη για μονομερή επιβολή συστήματος εκ περιτροπής εργασίας από έξι σε εννέα μήνες τον χρόνο. Δεν καταργήσαμε εμείς τις συλλογικές συμβάσεις ερ</w:t>
      </w:r>
      <w:r>
        <w:rPr>
          <w:rFonts w:eastAsia="Times New Roman"/>
          <w:szCs w:val="24"/>
        </w:rPr>
        <w:t xml:space="preserve">γασίας. </w:t>
      </w:r>
    </w:p>
    <w:p w14:paraId="0F16EDDF" w14:textId="77777777" w:rsidR="0091757C" w:rsidRDefault="00D319C2">
      <w:pPr>
        <w:spacing w:line="600" w:lineRule="auto"/>
        <w:ind w:firstLine="720"/>
        <w:jc w:val="both"/>
        <w:rPr>
          <w:rFonts w:eastAsia="Times New Roman"/>
          <w:szCs w:val="24"/>
        </w:rPr>
      </w:pPr>
      <w:r>
        <w:rPr>
          <w:rFonts w:eastAsia="Times New Roman"/>
          <w:szCs w:val="24"/>
        </w:rPr>
        <w:t>Εμείς προσπαθήσαμε να ξαναχτίσουμε όσα οι προηγούμενες κυβερνήσεις γκρέμισαν. Πασχίζουμε να επιβάλλουμε τη νομιμότητα στους χώρους εργασίας. Σε αυτό το πλαίσιο, έχουμε ενισχύσει τον θεσμό της Επιθεώρησης Εργασίας, αλλά και την παρουσία της, ενώ με</w:t>
      </w:r>
      <w:r>
        <w:rPr>
          <w:rFonts w:eastAsia="Times New Roman"/>
          <w:szCs w:val="24"/>
        </w:rPr>
        <w:t xml:space="preserve"> το παρόν νομοσχέδιο αυξάνουμε τα τμήματα του ΣΕΠΕ. Επίσης, προστατεύουμε τους </w:t>
      </w:r>
      <w:r>
        <w:rPr>
          <w:rFonts w:eastAsia="Times New Roman"/>
          <w:szCs w:val="24"/>
        </w:rPr>
        <w:t xml:space="preserve">επιθεωρητές </w:t>
      </w:r>
      <w:r>
        <w:rPr>
          <w:rFonts w:eastAsia="Times New Roman"/>
          <w:szCs w:val="24"/>
        </w:rPr>
        <w:t xml:space="preserve">από επιθέσεις εναντίον τους, καθιστώντας αυτές ως ιδιαίτερα επιβαρυντική περίπτωση των άρθρων 229, 308-311, 333, 361 και 361Α του Ποινικού Κώδικα. </w:t>
      </w:r>
    </w:p>
    <w:p w14:paraId="0F16EDE0" w14:textId="77777777" w:rsidR="0091757C" w:rsidRDefault="00D319C2">
      <w:pPr>
        <w:spacing w:line="600" w:lineRule="auto"/>
        <w:ind w:firstLine="720"/>
        <w:jc w:val="both"/>
        <w:rPr>
          <w:rFonts w:eastAsia="Times New Roman"/>
          <w:szCs w:val="24"/>
        </w:rPr>
      </w:pPr>
      <w:r>
        <w:rPr>
          <w:rFonts w:eastAsia="Times New Roman"/>
          <w:szCs w:val="24"/>
        </w:rPr>
        <w:t>Τα τελευταία χρόν</w:t>
      </w:r>
      <w:r>
        <w:rPr>
          <w:rFonts w:eastAsia="Times New Roman"/>
          <w:szCs w:val="24"/>
        </w:rPr>
        <w:t xml:space="preserve">ια θρασείς εργοδότες όχι μόνο δεν πληρώνουν τους </w:t>
      </w:r>
      <w:proofErr w:type="spellStart"/>
      <w:r>
        <w:rPr>
          <w:rFonts w:eastAsia="Times New Roman"/>
          <w:szCs w:val="24"/>
        </w:rPr>
        <w:t>εργαζόμενούς</w:t>
      </w:r>
      <w:proofErr w:type="spellEnd"/>
      <w:r>
        <w:rPr>
          <w:rFonts w:eastAsia="Times New Roman"/>
          <w:szCs w:val="24"/>
        </w:rPr>
        <w:t xml:space="preserve"> τους, αλλά επιτίθενται και στους εποπτικούς φορείς του Υπουργείου Εργασίας. Την ανομία αυτή δεν θα την επιτρέψουμε και το ΣΕΠΕ θα συνεχίσει απρόσκοπτα το </w:t>
      </w:r>
      <w:r>
        <w:rPr>
          <w:rFonts w:eastAsia="Times New Roman"/>
          <w:szCs w:val="24"/>
        </w:rPr>
        <w:lastRenderedPageBreak/>
        <w:t>έργο του, δίπλα στους εργαζόμενους και α</w:t>
      </w:r>
      <w:r>
        <w:rPr>
          <w:rFonts w:eastAsia="Times New Roman"/>
          <w:szCs w:val="24"/>
        </w:rPr>
        <w:t xml:space="preserve">πέναντι στην αυθαιρεσία. </w:t>
      </w:r>
    </w:p>
    <w:p w14:paraId="0F16EDE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Κατά τα λοιπά, στο παρόν νομοσχέδιο υπάρχουν προβλέψεις για δωρεάν μετακίνηση ανέργων, </w:t>
      </w:r>
      <w:proofErr w:type="spellStart"/>
      <w:r>
        <w:rPr>
          <w:rFonts w:eastAsia="Times New Roman" w:cs="Times New Roman"/>
          <w:szCs w:val="24"/>
        </w:rPr>
        <w:t>επικαιροποιείται</w:t>
      </w:r>
      <w:proofErr w:type="spellEnd"/>
      <w:r>
        <w:rPr>
          <w:rFonts w:eastAsia="Times New Roman" w:cs="Times New Roman"/>
          <w:szCs w:val="24"/>
        </w:rPr>
        <w:t xml:space="preserve"> εξουσιοδότηση για προκήρυξη προγραμμάτων απασχόλησής τους, επιλύονται τεχνικά ζητήματα του ασφαλιστικού, χαρακτηρίζεται η αμοι</w:t>
      </w:r>
      <w:r>
        <w:rPr>
          <w:rFonts w:eastAsia="Times New Roman" w:cs="Times New Roman"/>
          <w:szCs w:val="24"/>
        </w:rPr>
        <w:t xml:space="preserve">βή των δικαστικών αντιπροσώπων σε αρχαιρεσίες σωματείων ως αποζημίωση με αποτέλεσμα, προς διευκόλυνση των συνδικαλιστικών οργανώσεων, να μην προσαυξάνεται με ΦΠΑ και να μην υπόκειται σε κρατήσεις. </w:t>
      </w:r>
    </w:p>
    <w:p w14:paraId="0F16EDE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Επίσης, διευθετούνται δαπάνες του ΕΦΚΑ, συστήνονται οργανι</w:t>
      </w:r>
      <w:r>
        <w:rPr>
          <w:rFonts w:eastAsia="Times New Roman" w:cs="Times New Roman"/>
          <w:szCs w:val="24"/>
        </w:rPr>
        <w:t xml:space="preserve">κές θέσεις σε εποπτευόμενους φορείς του Υπουργείου Εργασίας, οι οποίοι έχουν απωλέσει μεγάλο τμήμα του μόνιμου και έμπειρου προσωπικού τους και εκ του λόγου αυτού αδυνατούν να λειτουργήσουν, ενώ μέχρι την ολοκλήρωση της διαγωνιστικής διαδικασίας οι θέσεις </w:t>
      </w:r>
      <w:r>
        <w:rPr>
          <w:rFonts w:eastAsia="Times New Roman" w:cs="Times New Roman"/>
          <w:szCs w:val="24"/>
        </w:rPr>
        <w:t>καλύπτονται από το υπάρχον προσωπικό. Συνολικά θα λέγαμε ότι όλες οι διατάξεις του προς ψήφιση νομοσχεδίου έχουν μόνο θετική κατεύθυνση, ενώ οποιαδήποτε κριτική αποδεικνύεται στείρα.</w:t>
      </w:r>
    </w:p>
    <w:p w14:paraId="0F16EDE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Ο εισηγητής της Νέας Δημοκρατίας κατά τη διάρκεια των επιτροπών με κατηγό</w:t>
      </w:r>
      <w:r>
        <w:rPr>
          <w:rFonts w:eastAsia="Times New Roman" w:cs="Times New Roman"/>
          <w:szCs w:val="24"/>
        </w:rPr>
        <w:t xml:space="preserve">ρησε πως στην εισήγησή μου ανέφερα μόνο μισή την αλήθεια και απέκρυψα την άλλη μισή. Ανέφερα, δηλαδή, τη μείωση των ασφαλιστικών εισφορών, αλλά απέκρυψα το αυτονόητο, ότι το τμήμα της ανταποδοτικής σύνταξης θα είναι μικρότερο γι’ αυτούς που θα καταβάλλουν </w:t>
      </w:r>
      <w:r>
        <w:rPr>
          <w:rFonts w:eastAsia="Times New Roman" w:cs="Times New Roman"/>
          <w:szCs w:val="24"/>
        </w:rPr>
        <w:t>μικρότερες ασφαλιστικές εισφορές.</w:t>
      </w:r>
    </w:p>
    <w:p w14:paraId="0F16EDE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Όλοι γνωρίζουμε ότι ένα τμήμα της κύριας σύνταξης υπολογίζεται  σύμφωνα με τις ασφαλιστικές εισφορές που έχει καταβάλλει ο κάθε εργαζόμενος, ο κάθε ασφαλισμένος, κατά τη διάρκεια του ασφαλιστικού του βίου. Για όποιον καταβ</w:t>
      </w:r>
      <w:r>
        <w:rPr>
          <w:rFonts w:eastAsia="Times New Roman" w:cs="Times New Roman"/>
          <w:szCs w:val="24"/>
        </w:rPr>
        <w:t>άλλει υψηλές εισφορές, το τμήμα της ανταποδοτικής σύνταξης θα είναι υψηλό. Για όποιον καταβάλλει χαμηλές εισφορές, το τμήμα της ανταποδοτικής σύνταξης θα είναι χαμηλότερο.</w:t>
      </w:r>
    </w:p>
    <w:p w14:paraId="0F16EDE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Άκουσα από Βουλευτές της Νέας Δημοκρατίας να προτείνουν οριζόντια μείωση των εισφορώ</w:t>
      </w:r>
      <w:r>
        <w:rPr>
          <w:rFonts w:eastAsia="Times New Roman" w:cs="Times New Roman"/>
          <w:szCs w:val="24"/>
        </w:rPr>
        <w:t xml:space="preserve">ν από 20% σε 15%. Η πρόταση αυτή προφανώς θα οδηγήσει σε μείωση των εσόδων του ΕΦΚΑ. Το έλλειμμα αυτό προφανώς θα το πληρώσουν οι συνταξιούχοι. Άρα, αυτό σημαίνει νέα μείωση στις συντάξεις. </w:t>
      </w:r>
    </w:p>
    <w:p w14:paraId="0F16EDE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Εγώ το γνωρίζω. Δεν σας ενδιαφέρουν οι συνταξιούχοι. Δεν σας ενδι</w:t>
      </w:r>
      <w:r>
        <w:rPr>
          <w:rFonts w:eastAsia="Times New Roman" w:cs="Times New Roman"/>
          <w:szCs w:val="24"/>
        </w:rPr>
        <w:t xml:space="preserve">αφέρουν οι εργαζόμενοι και οι αυτοαπασχολούμενοι. Δεν σας ενδιαφέρουν οι πολλοί. Είστε το κόμμα των ολίγων. Εμάς μας ενδιαφέρουν οι πολλοί, οι εργαζόμενοι, οι άνεργοι, οι αυτοαπασχολούμενοι και οι συνταξιούχοι. </w:t>
      </w:r>
    </w:p>
    <w:p w14:paraId="0F16EDE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Δεν άκουσα ποτέ από τη Νέα Δημοκρατία </w:t>
      </w:r>
      <w:r>
        <w:rPr>
          <w:rFonts w:eastAsia="Times New Roman" w:cs="Times New Roman"/>
          <w:szCs w:val="24"/>
        </w:rPr>
        <w:t xml:space="preserve">κάποιον να μιλά για αξιοπρεπείς όρους εργασίας, παρά μόνο για θέσεις εργασίας. Πολλές φορές όταν ακούω κάποιους από τη Νέα Δημοκρατία να αναφέρονται σε θέσεις εργασίας, μου έρχεται η εικόνα της γαλέρας. Γιατί εσείς όταν μιλάτε για εργαζόμενους, μιλάτε για </w:t>
      </w:r>
      <w:r>
        <w:rPr>
          <w:rFonts w:eastAsia="Times New Roman" w:cs="Times New Roman"/>
          <w:szCs w:val="24"/>
        </w:rPr>
        <w:t>μισθούς πείνας και εργαζόμενους χωρίς δικαιώματα.</w:t>
      </w:r>
    </w:p>
    <w:p w14:paraId="0F16EDE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 σημερινός Αρχηγός της Νέας Δημοκρατίας πριν λίγο καιρό δήλωσε ότι το οχτάωρο είναι ξεπερασμένο. Και βέβαια, δεν εννοούσε να πάμε στο επτάωρο, αλλά να αυξηθεί ο ημερήσιος χρόνος εργασίας και -γιατί όχι;- ν</w:t>
      </w:r>
      <w:r>
        <w:rPr>
          <w:rFonts w:eastAsia="Times New Roman" w:cs="Times New Roman"/>
          <w:szCs w:val="24"/>
        </w:rPr>
        <w:t xml:space="preserve">α μην φτάσει και στο δεκάωρο. Αυτές και άλλες χειρότερες είναι οι πραγματικές σας θέσεις. Πείτε επιτέλους στον ελληνικό λαό την αλήθεια, εάν έχετε το θάρρος. </w:t>
      </w:r>
    </w:p>
    <w:p w14:paraId="0F16EDE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Σας καλώ να υπερψηφίσετε το παρόν νομοσχέδιο.</w:t>
      </w:r>
    </w:p>
    <w:p w14:paraId="0F16EDE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F16EDEB" w14:textId="77777777" w:rsidR="0091757C" w:rsidRDefault="00D319C2">
      <w:pPr>
        <w:spacing w:line="600" w:lineRule="auto"/>
        <w:ind w:firstLine="720"/>
        <w:jc w:val="center"/>
        <w:rPr>
          <w:rFonts w:eastAsia="Times New Roman"/>
          <w:bCs/>
          <w:szCs w:val="24"/>
        </w:rPr>
      </w:pPr>
      <w:r>
        <w:rPr>
          <w:rFonts w:eastAsia="Times New Roman"/>
          <w:bCs/>
          <w:szCs w:val="24"/>
        </w:rPr>
        <w:t xml:space="preserve">(Χειροκροτήματα από την πτέρυγα του </w:t>
      </w:r>
      <w:r>
        <w:rPr>
          <w:rFonts w:eastAsia="Times New Roman"/>
          <w:bCs/>
          <w:szCs w:val="24"/>
        </w:rPr>
        <w:t>ΣΥΡΙΖΑ)</w:t>
      </w:r>
    </w:p>
    <w:p w14:paraId="0F16EDEC" w14:textId="77777777" w:rsidR="0091757C" w:rsidRDefault="00D319C2">
      <w:pPr>
        <w:spacing w:line="600" w:lineRule="auto"/>
        <w:ind w:firstLine="720"/>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Τον λόγο έχει ο </w:t>
      </w:r>
      <w:r>
        <w:rPr>
          <w:rFonts w:eastAsia="Times New Roman"/>
          <w:bCs/>
          <w:szCs w:val="24"/>
        </w:rPr>
        <w:t xml:space="preserve">εισηγητής </w:t>
      </w:r>
      <w:r>
        <w:rPr>
          <w:rFonts w:eastAsia="Times New Roman"/>
          <w:bCs/>
          <w:szCs w:val="24"/>
        </w:rPr>
        <w:t xml:space="preserve">της Νέας Δημοκρατίας, κ. Ιωάννης </w:t>
      </w:r>
      <w:proofErr w:type="spellStart"/>
      <w:r>
        <w:rPr>
          <w:rFonts w:eastAsia="Times New Roman"/>
          <w:bCs/>
          <w:szCs w:val="24"/>
        </w:rPr>
        <w:t>Βρούτσης</w:t>
      </w:r>
      <w:proofErr w:type="spellEnd"/>
      <w:r>
        <w:rPr>
          <w:rFonts w:eastAsia="Times New Roman"/>
          <w:bCs/>
          <w:szCs w:val="24"/>
        </w:rPr>
        <w:t>.</w:t>
      </w:r>
    </w:p>
    <w:p w14:paraId="0F16EDED" w14:textId="77777777" w:rsidR="0091757C" w:rsidRDefault="00D319C2">
      <w:pPr>
        <w:spacing w:line="600" w:lineRule="auto"/>
        <w:ind w:firstLine="720"/>
        <w:jc w:val="both"/>
        <w:rPr>
          <w:rFonts w:eastAsia="Times New Roman"/>
          <w:bCs/>
          <w:szCs w:val="24"/>
        </w:rPr>
      </w:pPr>
      <w:r w:rsidRPr="00944B25">
        <w:rPr>
          <w:rFonts w:eastAsia="Times New Roman"/>
          <w:b/>
          <w:bCs/>
          <w:szCs w:val="24"/>
        </w:rPr>
        <w:t xml:space="preserve">ΙΩΑΝΝΗΣ ΒΡΟΥΤΣΗΣ: </w:t>
      </w:r>
      <w:r>
        <w:rPr>
          <w:rFonts w:eastAsia="Times New Roman"/>
          <w:bCs/>
          <w:szCs w:val="24"/>
        </w:rPr>
        <w:t>Ευχαριστώ, κύριε Πρόεδρε.</w:t>
      </w:r>
    </w:p>
    <w:p w14:paraId="0F16EDEE" w14:textId="77777777" w:rsidR="0091757C" w:rsidRDefault="00D319C2">
      <w:pPr>
        <w:spacing w:line="600" w:lineRule="auto"/>
        <w:ind w:firstLine="720"/>
        <w:jc w:val="both"/>
        <w:rPr>
          <w:rFonts w:eastAsia="Times New Roman"/>
          <w:bCs/>
          <w:szCs w:val="24"/>
        </w:rPr>
      </w:pPr>
      <w:r>
        <w:rPr>
          <w:rFonts w:eastAsia="Times New Roman"/>
          <w:bCs/>
          <w:szCs w:val="24"/>
        </w:rPr>
        <w:t xml:space="preserve">Κυρίες και κύριοι συνάδελφοι, σήμερα όσες και όσοι Βουλευτές του Κοινοβουλίου παρακολουθήσουν τη συζήτηση αλλά και όσοι συμπολίτες μας δουν αυτή τη συζήτηση που θα διεξαχθεί στην Βουλή για το παρόν νομοσχέδιο, θα γίνουν στο ίδιο έργο θεατές, σε ένα έργο </w:t>
      </w:r>
      <w:proofErr w:type="spellStart"/>
      <w:r>
        <w:rPr>
          <w:rFonts w:eastAsia="Times New Roman"/>
          <w:bCs/>
          <w:szCs w:val="24"/>
        </w:rPr>
        <w:t>χι</w:t>
      </w:r>
      <w:r>
        <w:rPr>
          <w:rFonts w:eastAsia="Times New Roman"/>
          <w:bCs/>
          <w:szCs w:val="24"/>
        </w:rPr>
        <w:t>λιοπαιγμένο</w:t>
      </w:r>
      <w:proofErr w:type="spellEnd"/>
      <w:r>
        <w:rPr>
          <w:rFonts w:eastAsia="Times New Roman"/>
          <w:bCs/>
          <w:szCs w:val="24"/>
        </w:rPr>
        <w:t xml:space="preserve"> από μέρους της Κυβέρνησης που ο τίτλος θα μπορούσε να είναι: «Ρεσιτάλ ηθοποιίας».</w:t>
      </w:r>
    </w:p>
    <w:p w14:paraId="0F16EDEF" w14:textId="77777777" w:rsidR="0091757C" w:rsidRDefault="00D319C2">
      <w:pPr>
        <w:spacing w:line="600" w:lineRule="auto"/>
        <w:ind w:firstLine="720"/>
        <w:jc w:val="both"/>
        <w:rPr>
          <w:rFonts w:eastAsia="Times New Roman"/>
          <w:bCs/>
          <w:szCs w:val="24"/>
        </w:rPr>
      </w:pPr>
      <w:r>
        <w:rPr>
          <w:rFonts w:eastAsia="Times New Roman"/>
          <w:bCs/>
          <w:szCs w:val="24"/>
        </w:rPr>
        <w:t>Γιατί; Διότι, θα δούμε εδώ την απόλυτη υποκρισία. Θα δούμε ανθρώπους να παρελαύνουν απ’ αυτό εδώ το Βήμα και να υπερασπίζονται πράγματα, όπως το παρόν νομοσχέδιο,</w:t>
      </w:r>
      <w:r>
        <w:rPr>
          <w:rFonts w:eastAsia="Times New Roman"/>
          <w:bCs/>
          <w:szCs w:val="24"/>
        </w:rPr>
        <w:t xml:space="preserve"> περί μείωσης εισφορών. Είναι μια διακηρυγμένη θέση της Νέας Δημοκρατίας, μια θέση την οποία πιστεύαμε και πιστεύουμε. Και θα είναι οι ίδιοι άνθρωποι που δυόμισι χρόνια πριν και επί δυόμισι χρόνια </w:t>
      </w:r>
      <w:r>
        <w:rPr>
          <w:rFonts w:eastAsia="Times New Roman"/>
          <w:bCs/>
          <w:szCs w:val="24"/>
        </w:rPr>
        <w:lastRenderedPageBreak/>
        <w:t>ισχυριζόντουσαν ακριβώς τα αντίθετα με ένα ιδεολογικό, ιδεο</w:t>
      </w:r>
      <w:r>
        <w:rPr>
          <w:rFonts w:eastAsia="Times New Roman"/>
          <w:bCs/>
          <w:szCs w:val="24"/>
        </w:rPr>
        <w:t xml:space="preserve">ληπτικό πάθος. </w:t>
      </w:r>
    </w:p>
    <w:p w14:paraId="0F16EDF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Μας κατήγγειλαν ότι η μείωση των εισφορών είναι καταστροφή και ότι το βλέπουμε εμείς από άλλη πλευρά, ταξική, να υπερασπιστούμε ανθρώπους που δεν πρέπει, την ειδική κατηγορία των επιστημόνων, της παραγωγικής πλευράς της οικονομίας μας. Και </w:t>
      </w:r>
      <w:r>
        <w:rPr>
          <w:rFonts w:eastAsia="Times New Roman" w:cs="Times New Roman"/>
          <w:szCs w:val="24"/>
        </w:rPr>
        <w:t xml:space="preserve">να, σήμερα, όχι τυχαία, παραμονή εκλογών -βρισκόμαστε σε προεκλογική περίοδο, η Κυβέρνηση κατέθεσε τον τελευταίο της προϋπολογισμό- έρχεται να πει ότι σήμερα συμφωνεί με αυτό που διακηρυγμένα εμείς πιστεύαμε δυόμισι ολόκληρα χρόνια και ήταν λάθος. </w:t>
      </w:r>
    </w:p>
    <w:p w14:paraId="0F16EDF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Ήταν έν</w:t>
      </w:r>
      <w:r>
        <w:rPr>
          <w:rFonts w:eastAsia="Times New Roman" w:cs="Times New Roman"/>
          <w:szCs w:val="24"/>
        </w:rPr>
        <w:t>α λάθος το οποίο πλήρωσαν ακριβά –ποιοι;- το παραγωγικό κομμάτι της οικονομίας μας, δηλαδή οι ελεύθεροι επαγγελματίες, οι αυτοαπασχολούμενοι, οι αγρότες, οι οποίοι επί δυόμισι χρόνια υπέστησαν αυτήν τη βίαια εξοντωτική επίθεση των εισφορών εκ μέρους του ΣΥ</w:t>
      </w:r>
      <w:r>
        <w:rPr>
          <w:rFonts w:eastAsia="Times New Roman" w:cs="Times New Roman"/>
          <w:szCs w:val="24"/>
        </w:rPr>
        <w:t>ΡΙΖΑ. Αυτό είναι το ρεσιτάλ υποκρισίας, κύριοι της Κυβέρνησης. Ένα ρεσιτάλ το οποίο έρχεται –επειδή δεν πρέπει να ξεχνάμε- να επιβεβαιώσει και να δικαιώσει σήμερα το ονομαζόμενο «κίνημα της γραβάτας».</w:t>
      </w:r>
    </w:p>
    <w:p w14:paraId="0F16EDF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Το θυμάστε το «κίνημα της γραβάτας», κύριε Υπουργέ, κύρ</w:t>
      </w:r>
      <w:r>
        <w:rPr>
          <w:rFonts w:eastAsia="Times New Roman" w:cs="Times New Roman"/>
          <w:szCs w:val="24"/>
        </w:rPr>
        <w:t xml:space="preserve">ιε Πετρόπουλε; Ήταν όλος ο παραγωγικός κόσμος της οικονομίας έξω από τη Βουλή που διαμαρτύρονταν με πολιτισμένο τρόπο στον </w:t>
      </w:r>
      <w:proofErr w:type="spellStart"/>
      <w:r>
        <w:rPr>
          <w:rFonts w:eastAsia="Times New Roman" w:cs="Times New Roman"/>
          <w:szCs w:val="24"/>
        </w:rPr>
        <w:t>επιβληθέντα</w:t>
      </w:r>
      <w:proofErr w:type="spellEnd"/>
      <w:r>
        <w:rPr>
          <w:rFonts w:eastAsia="Times New Roman" w:cs="Times New Roman"/>
          <w:szCs w:val="24"/>
        </w:rPr>
        <w:t xml:space="preserve"> νόμο </w:t>
      </w:r>
      <w:proofErr w:type="spellStart"/>
      <w:r>
        <w:rPr>
          <w:rFonts w:eastAsia="Times New Roman" w:cs="Times New Roman"/>
          <w:szCs w:val="24"/>
        </w:rPr>
        <w:t>Κατρούγκαλου</w:t>
      </w:r>
      <w:proofErr w:type="spellEnd"/>
      <w:r>
        <w:rPr>
          <w:rFonts w:eastAsia="Times New Roman" w:cs="Times New Roman"/>
          <w:szCs w:val="24"/>
        </w:rPr>
        <w:t xml:space="preserve">, που υπερασπιζόσασταν όλοι μαζί, για τις εξοντωτικές εισφορές. Και εσείς πυρ </w:t>
      </w:r>
      <w:proofErr w:type="spellStart"/>
      <w:r>
        <w:rPr>
          <w:rFonts w:eastAsia="Times New Roman" w:cs="Times New Roman"/>
          <w:szCs w:val="24"/>
        </w:rPr>
        <w:t>ομαδόν</w:t>
      </w:r>
      <w:proofErr w:type="spellEnd"/>
      <w:r>
        <w:rPr>
          <w:rFonts w:eastAsia="Times New Roman" w:cs="Times New Roman"/>
          <w:szCs w:val="24"/>
        </w:rPr>
        <w:t>, το βαφτίσατε και π</w:t>
      </w:r>
      <w:r>
        <w:rPr>
          <w:rFonts w:eastAsia="Times New Roman" w:cs="Times New Roman"/>
          <w:szCs w:val="24"/>
        </w:rPr>
        <w:t>ροπαγανδιστικά «κίνημα της γραβάτας», επίθεση εναντίον τους. Αυτοί είστε, υποκριτές, ψέματα, αυταπάτες. Σήμερα έρχεστε, σωστά, καλοδεχούμενο, να μειώσετε τις εισφορές.</w:t>
      </w:r>
    </w:p>
    <w:p w14:paraId="0F16EDF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Αλλά ας δούμε όλα τα πράγματα λίγο πιο αναλυτικά.</w:t>
      </w:r>
    </w:p>
    <w:p w14:paraId="0F16EDF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Δεν μπορώ να αφήσω ασχολίαστο το θέμα </w:t>
      </w:r>
      <w:r>
        <w:rPr>
          <w:rFonts w:eastAsia="Times New Roman" w:cs="Times New Roman"/>
          <w:szCs w:val="24"/>
        </w:rPr>
        <w:t>του προϋπολογισμού. Ο προϋπολογισμός που καταθέσατε χθες, και έχει και ζητήματα τα οποία αφορούν το Υπουργείο Εργασίας, έχει τα εξής χαρακτηριστικά: Πρώτον, είναι ο τελευταίος προϋπολογισμός της Κυβέρνησης αυτής, μιας Κυβέρνησης που είπε ψέματα και εξαπάτη</w:t>
      </w:r>
      <w:r>
        <w:rPr>
          <w:rFonts w:eastAsia="Times New Roman" w:cs="Times New Roman"/>
          <w:szCs w:val="24"/>
        </w:rPr>
        <w:t xml:space="preserve">σε. </w:t>
      </w:r>
    </w:p>
    <w:p w14:paraId="0F16EDF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Και, δεύτερον, είναι ένας προϋπολογισμός ο οποίος ψιχαλίζει επιδόματα, έχει κατακλυσμό από φόρους και εισφορές ενώ την ίδια στιγμή υπάρχει ξηρασία στην ανάπτυξη.</w:t>
      </w:r>
    </w:p>
    <w:p w14:paraId="0F16EDF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 να δούμε πού είμαστε και σε τι περιβάλλον θα γίνει αυτή οικονομική σας πολιτική που ε</w:t>
      </w:r>
      <w:r>
        <w:rPr>
          <w:rFonts w:eastAsia="Times New Roman" w:cs="Times New Roman"/>
          <w:szCs w:val="24"/>
        </w:rPr>
        <w:t>ξαγγέλλετε και καταθέτετε στον προϋπολογισμό.</w:t>
      </w:r>
    </w:p>
    <w:p w14:paraId="0F16EDF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Είδατε προχθές, κυρίες και κύριοι συνάδελφοι, την εξαέρωση των τραπεζικών μετοχών; Είδατε το μίνι κραχ στο Χρηματιστήριο της Αθήνας; Είδατε την αυστηρή προειδοποίηση της Ευρωπαϊκής Ένωσης ότι θα χάσουμε τα 700 </w:t>
      </w:r>
      <w:r>
        <w:rPr>
          <w:rFonts w:eastAsia="Times New Roman" w:cs="Times New Roman"/>
          <w:szCs w:val="24"/>
        </w:rPr>
        <w:t>εκατομμύρια ευρώ από τα κέρδη των ελληνικών ομολόγων, επειδή δεν έχετε προχωρήσει δεκαέξι μεταρρυθμίσεις; Είναι χρήματα που θα μπορούσαν να έχουν έρθει στον ελληνικό λαό.</w:t>
      </w:r>
    </w:p>
    <w:p w14:paraId="0F16EDF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η κατακλείδα, γιατί αυτό πρέπει να είναι το ισχυρό καμπανάκι ανησυχίας προς όλους</w:t>
      </w:r>
      <w:r>
        <w:rPr>
          <w:rFonts w:eastAsia="Times New Roman" w:cs="Times New Roman"/>
          <w:szCs w:val="24"/>
        </w:rPr>
        <w:t xml:space="preserve"> μας, 4,7% το επιτόκιο του δεκαετούς ομολόγου. Αυτό είναι το μεγάλο ζήτημα που αφορά την οικονομία και την προοπτική της. Τι σημαίνει αυτό; Ότι ό,τι και αν </w:t>
      </w:r>
      <w:r>
        <w:rPr>
          <w:rFonts w:eastAsia="Times New Roman" w:cs="Times New Roman"/>
          <w:szCs w:val="24"/>
        </w:rPr>
        <w:lastRenderedPageBreak/>
        <w:t xml:space="preserve">κάνετε, ό,τι και αν εξαγγέλλετε, ό,τι και αν λέτε δεν πείθετε τις αγορές, δεν έχετε την εμπιστοσύνη </w:t>
      </w:r>
      <w:r>
        <w:rPr>
          <w:rFonts w:eastAsia="Times New Roman" w:cs="Times New Roman"/>
          <w:szCs w:val="24"/>
        </w:rPr>
        <w:t xml:space="preserve">της οικονομίας. Είναι 4,7% το δεκαετές ομόλογο! Αυτή είναι η εικόνα, αυτή είναι η οικονομική πολιτική. Είμαστε εκτός αγορών. Η Ελλάδα βρίσκεται στο κενό. </w:t>
      </w:r>
    </w:p>
    <w:p w14:paraId="0F16EDF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Πάμε, λοιπόν να δούμε και λίγο περί των στοιχείων, τα οποία αφορούν την οικονομία, τους εργαζόμενους,</w:t>
      </w:r>
      <w:r>
        <w:rPr>
          <w:rFonts w:eastAsia="Times New Roman" w:cs="Times New Roman"/>
          <w:szCs w:val="24"/>
        </w:rPr>
        <w:t xml:space="preserve"> τους ανέργους και την άσκηση κοινωνικής πολιτικής.</w:t>
      </w:r>
    </w:p>
    <w:p w14:paraId="0F16EDF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Ξεκινάω με το ζήτημα για το οποίο λέει πολλά η Κυβέρνηση περί των μισθών. Σήμερα, κυρίες και κύριοι συνάδελφοι, με στοιχεία του ΕΦΚΑ, όχι της Νέας Δημοκρατίας, ένας στους τρεις εργαζόμενους αμείβεται με 3</w:t>
      </w:r>
      <w:r>
        <w:rPr>
          <w:rFonts w:eastAsia="Times New Roman" w:cs="Times New Roman"/>
          <w:szCs w:val="24"/>
        </w:rPr>
        <w:t>17 ευρώ. Αυτή είναι η οικονομική πολιτική πάνω στη μισθοδοσία των εργαζομένων, όπως τα κατάφερε να τα οδηγήσει ο ΣΥΡΙΖΑ. Είναι 317 ευρώ με στοιχεία δικά σας, ένας στους τρεις εργαζόμενους.</w:t>
      </w:r>
    </w:p>
    <w:p w14:paraId="0F16EDF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Δεύτερον, σχετικά με τη μερική απασχόληση, έχετε διαβάσει τα στοιχε</w:t>
      </w:r>
      <w:r>
        <w:rPr>
          <w:rFonts w:eastAsia="Times New Roman" w:cs="Times New Roman"/>
          <w:szCs w:val="24"/>
        </w:rPr>
        <w:t xml:space="preserve">ία </w:t>
      </w:r>
      <w:r>
        <w:rPr>
          <w:rFonts w:eastAsia="Times New Roman" w:cs="Times New Roman"/>
          <w:szCs w:val="24"/>
        </w:rPr>
        <w:t xml:space="preserve">του συστήματος </w:t>
      </w:r>
      <w:r>
        <w:rPr>
          <w:rFonts w:eastAsia="Times New Roman" w:cs="Times New Roman"/>
          <w:szCs w:val="24"/>
        </w:rPr>
        <w:t>«Ε</w:t>
      </w:r>
      <w:r>
        <w:rPr>
          <w:rFonts w:eastAsia="Times New Roman" w:cs="Times New Roman"/>
          <w:szCs w:val="24"/>
        </w:rPr>
        <w:t>ΡΓΑΝΗ</w:t>
      </w:r>
      <w:r>
        <w:rPr>
          <w:rFonts w:eastAsia="Times New Roman" w:cs="Times New Roman"/>
          <w:szCs w:val="24"/>
        </w:rPr>
        <w:t>»; Ή διαβάζετε τα προπαγανδιστικά σημειώματα του Μαξίμου, που σας δίνουν, και έρχεστε εδώ και λέτε άλλα πράγματα;</w:t>
      </w:r>
    </w:p>
    <w:p w14:paraId="0F16EDF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Τελευταία «</w:t>
      </w:r>
      <w:r>
        <w:rPr>
          <w:rFonts w:eastAsia="Times New Roman" w:cs="Times New Roman"/>
          <w:szCs w:val="24"/>
        </w:rPr>
        <w:t>Ε</w:t>
      </w:r>
      <w:r>
        <w:rPr>
          <w:rFonts w:eastAsia="Times New Roman" w:cs="Times New Roman"/>
          <w:szCs w:val="24"/>
        </w:rPr>
        <w:t>ΡΓΑΝΗ</w:t>
      </w:r>
      <w:r>
        <w:rPr>
          <w:rFonts w:eastAsia="Times New Roman" w:cs="Times New Roman"/>
          <w:szCs w:val="24"/>
        </w:rPr>
        <w:t>»: 62,05% στις νέες προσλήψεις η μερική και εκ περιτροπής απασχόληση. Το καταθέτω στα Πρακτικά για ν</w:t>
      </w:r>
      <w:r>
        <w:rPr>
          <w:rFonts w:eastAsia="Times New Roman" w:cs="Times New Roman"/>
          <w:szCs w:val="24"/>
        </w:rPr>
        <w:t>α το δουν οι Βουλευτές του ΣΥΡΙΖΑ πριν τοποθετηθούν και εκτεθούν.</w:t>
      </w:r>
    </w:p>
    <w:p w14:paraId="0F16EDF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w:t>
      </w:r>
      <w:r>
        <w:rPr>
          <w:rFonts w:eastAsia="Times New Roman" w:cs="Times New Roman"/>
          <w:szCs w:val="24"/>
        </w:rPr>
        <w:t>κτικών της Βουλής)</w:t>
      </w:r>
    </w:p>
    <w:p w14:paraId="0F16EDFE" w14:textId="77777777" w:rsidR="0091757C" w:rsidRDefault="00D319C2">
      <w:pPr>
        <w:spacing w:line="600" w:lineRule="auto"/>
        <w:ind w:firstLine="720"/>
        <w:jc w:val="both"/>
        <w:rPr>
          <w:rFonts w:eastAsia="Times New Roman" w:cs="Times New Roman"/>
          <w:szCs w:val="24"/>
        </w:rPr>
      </w:pPr>
      <w:r w:rsidRPr="00735BE5">
        <w:rPr>
          <w:rFonts w:eastAsia="Times New Roman" w:cs="Times New Roman"/>
          <w:b/>
          <w:szCs w:val="24"/>
        </w:rPr>
        <w:t>ΓΕΩΡΓΙΟΣ ΚΑΪΣΑΣ:</w:t>
      </w:r>
      <w:r>
        <w:rPr>
          <w:rFonts w:eastAsia="Times New Roman" w:cs="Times New Roman"/>
          <w:szCs w:val="24"/>
        </w:rPr>
        <w:t xml:space="preserve"> Για ποιον μήνα;</w:t>
      </w:r>
    </w:p>
    <w:p w14:paraId="0F16EDFF" w14:textId="77777777" w:rsidR="0091757C" w:rsidRDefault="00D319C2">
      <w:pPr>
        <w:spacing w:line="600" w:lineRule="auto"/>
        <w:ind w:firstLine="720"/>
        <w:jc w:val="both"/>
        <w:rPr>
          <w:rFonts w:eastAsia="Times New Roman" w:cs="Times New Roman"/>
          <w:szCs w:val="24"/>
        </w:rPr>
      </w:pPr>
      <w:r w:rsidRPr="00735BE5">
        <w:rPr>
          <w:rFonts w:eastAsia="Times New Roman" w:cs="Times New Roman"/>
          <w:b/>
          <w:szCs w:val="24"/>
        </w:rPr>
        <w:t>ΙΩΑΝΝΗΣ ΒΡΟΥΤΣΗΣ:</w:t>
      </w:r>
      <w:r>
        <w:rPr>
          <w:rFonts w:eastAsia="Times New Roman" w:cs="Times New Roman"/>
          <w:szCs w:val="24"/>
        </w:rPr>
        <w:t xml:space="preserve"> Τελευταία «</w:t>
      </w:r>
      <w:r>
        <w:rPr>
          <w:rFonts w:eastAsia="Times New Roman" w:cs="Times New Roman"/>
          <w:szCs w:val="24"/>
        </w:rPr>
        <w:t>Ε</w:t>
      </w:r>
      <w:r>
        <w:rPr>
          <w:rFonts w:eastAsia="Times New Roman" w:cs="Times New Roman"/>
          <w:szCs w:val="24"/>
        </w:rPr>
        <w:t>ΡΓΑΝΗ</w:t>
      </w:r>
      <w:r>
        <w:rPr>
          <w:rFonts w:eastAsia="Times New Roman" w:cs="Times New Roman"/>
          <w:szCs w:val="24"/>
        </w:rPr>
        <w:t>» Οκτωβρίου.</w:t>
      </w:r>
    </w:p>
    <w:p w14:paraId="0F16EE0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Τρίτον,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χαμένες θέσεις εργασίας εκτός, δηλαδή, αγοράς εργασίας.</w:t>
      </w:r>
    </w:p>
    <w:p w14:paraId="0F16EE0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Γελάτε, κύριοι του ΣΥΡΙΖΑ. Ξέρω ότι τα βλέπετε αστεία. Δεν σας ενδιαφέρει. Καλή είναι η καρέκλα,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w:t>
      </w:r>
      <w:r>
        <w:rPr>
          <w:rFonts w:eastAsia="Times New Roman" w:cs="Times New Roman"/>
          <w:szCs w:val="24"/>
        </w:rPr>
        <w:t>είναι το μεγαλύτερο αρνητικό ρεκόρ στην ιστορία της αγοράς εργασίας. Αυτό επί ΣΥΡΙΖΑ, εκτός αγοράς εργασίας! Ν</w:t>
      </w:r>
      <w:r>
        <w:rPr>
          <w:rFonts w:eastAsia="Times New Roman" w:cs="Times New Roman"/>
          <w:szCs w:val="24"/>
        </w:rPr>
        <w:t>α μη γελάτε!</w:t>
      </w:r>
    </w:p>
    <w:p w14:paraId="0F16EE0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Καταθέτω στα Πρακτικά το σχετικό έγγραφο.</w:t>
      </w:r>
    </w:p>
    <w:p w14:paraId="0F16EE03" w14:textId="77777777" w:rsidR="0091757C" w:rsidRDefault="00D319C2">
      <w:pPr>
        <w:spacing w:line="600" w:lineRule="auto"/>
        <w:ind w:firstLine="720"/>
        <w:jc w:val="both"/>
        <w:rPr>
          <w:rFonts w:eastAsia="Times New Roman" w:cs="Times New Roman"/>
          <w:szCs w:val="24"/>
        </w:rPr>
      </w:pPr>
      <w:r w:rsidRPr="000D63A8">
        <w:rPr>
          <w:rFonts w:eastAsia="Times New Roman" w:cs="Times New Roman"/>
          <w:szCs w:val="24"/>
        </w:rPr>
        <w:lastRenderedPageBreak/>
        <w:t>(Στ</w:t>
      </w:r>
      <w:r>
        <w:rPr>
          <w:rFonts w:eastAsia="Times New Roman" w:cs="Times New Roman"/>
          <w:szCs w:val="24"/>
        </w:rPr>
        <w:t xml:space="preserve">ο σημείο αυτό ο Βουλευτής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 xml:space="preserve">του Τμήματος Γραμματείας της Διεύθυνσης Στενογραφίας και Πρακτικών της </w:t>
      </w:r>
      <w:r w:rsidRPr="000D63A8">
        <w:rPr>
          <w:rFonts w:eastAsia="Times New Roman" w:cs="Times New Roman"/>
          <w:szCs w:val="24"/>
        </w:rPr>
        <w:t>Βουλής)</w:t>
      </w:r>
    </w:p>
    <w:p w14:paraId="0F16EE0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Αυτά στο σύνολο της δεκαετίας. Αυτό εδώ το σχήμα θέλω να το διαβάσετε καλά. Κοιτάξτε εδώ. Το 2014 κυρίαρχη ήταν η πλήρης απασχόληση. Έτσι σας την δώσαμε στην αγορά εργασίας. Η μερική απασχόληση ήταν μικρότερη. Κοιτάξτε σήμερα σε επίπεδο δεκαετίας, </w:t>
      </w:r>
      <w:r>
        <w:rPr>
          <w:rFonts w:eastAsia="Times New Roman" w:cs="Times New Roman"/>
          <w:szCs w:val="24"/>
        </w:rPr>
        <w:t>54</w:t>
      </w:r>
      <w:r w:rsidRPr="00D5718E">
        <w:rPr>
          <w:rFonts w:eastAsia="Times New Roman" w:cs="Times New Roman"/>
          <w:szCs w:val="24"/>
        </w:rPr>
        <w:t>%</w:t>
      </w:r>
      <w:r>
        <w:rPr>
          <w:rFonts w:eastAsia="Times New Roman" w:cs="Times New Roman"/>
          <w:szCs w:val="24"/>
        </w:rPr>
        <w:t xml:space="preserve"> με 46</w:t>
      </w:r>
      <w:r w:rsidRPr="00001B66">
        <w:rPr>
          <w:rFonts w:eastAsia="Times New Roman" w:cs="Times New Roman"/>
          <w:szCs w:val="24"/>
        </w:rPr>
        <w:t>%</w:t>
      </w:r>
      <w:r>
        <w:rPr>
          <w:rFonts w:eastAsia="Times New Roman" w:cs="Times New Roman"/>
          <w:szCs w:val="24"/>
        </w:rPr>
        <w:t xml:space="preserve">. </w:t>
      </w:r>
    </w:p>
    <w:p w14:paraId="0F16EE0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καταθέτω και αυτό στα Πρακτικά για να συνεννοούμαστε.</w:t>
      </w:r>
    </w:p>
    <w:p w14:paraId="0F16EE06" w14:textId="77777777" w:rsidR="0091757C" w:rsidRDefault="00D319C2">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 xml:space="preserve">ο σημείο αυτό ο Βουλευτής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w:t>
      </w:r>
      <w:r w:rsidRPr="000D63A8">
        <w:rPr>
          <w:rFonts w:eastAsia="Times New Roman" w:cs="Times New Roman"/>
          <w:szCs w:val="24"/>
        </w:rPr>
        <w:t xml:space="preserve"> Πρακτικών της Βουλής)</w:t>
      </w:r>
    </w:p>
    <w:p w14:paraId="0F16EE0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Φτάνω και στο τελευταίο ζήτημα για το οποίο άκουσα και την κ. Φωτίου να λέει διάφορα, να υπερασπίζεται ως άλλοθι τις πολιτικές της κοινωνικής πολιτικής του Υπουργείου Εργασίας και </w:t>
      </w:r>
      <w:r>
        <w:rPr>
          <w:rFonts w:eastAsia="Times New Roman" w:cs="Times New Roman"/>
          <w:szCs w:val="24"/>
        </w:rPr>
        <w:lastRenderedPageBreak/>
        <w:t xml:space="preserve">του «ευαίσθητου» ΣΥΡΙΖΑ. Η </w:t>
      </w:r>
      <w:r>
        <w:rPr>
          <w:rFonts w:eastAsia="Times New Roman" w:cs="Times New Roman"/>
          <w:szCs w:val="24"/>
          <w:lang w:val="en-GB"/>
        </w:rPr>
        <w:t>EUROSTAT</w:t>
      </w:r>
      <w:r w:rsidRPr="00AB2825">
        <w:rPr>
          <w:rFonts w:eastAsia="Times New Roman" w:cs="Times New Roman"/>
          <w:szCs w:val="24"/>
        </w:rPr>
        <w:t xml:space="preserve"> </w:t>
      </w:r>
      <w:r>
        <w:rPr>
          <w:rFonts w:eastAsia="Times New Roman" w:cs="Times New Roman"/>
          <w:szCs w:val="24"/>
        </w:rPr>
        <w:t>σας διέψευσε, όχι</w:t>
      </w:r>
      <w:r>
        <w:rPr>
          <w:rFonts w:eastAsia="Times New Roman" w:cs="Times New Roman"/>
          <w:szCs w:val="24"/>
        </w:rPr>
        <w:t xml:space="preserve"> η Νέα Δημοκρατία. Εμείς τα ξέρουμε τα αποτελέσματα, γιατί βλέπουμε την κοινωνία έξω. </w:t>
      </w:r>
    </w:p>
    <w:p w14:paraId="0F16EE0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 κοιτάξτε αυτό το σχήμα. Το καταθέτω στα Πρακτικά για να το δείτε και αυτό πριν πάρετε τον λόγο.</w:t>
      </w:r>
    </w:p>
    <w:p w14:paraId="0F16EE09" w14:textId="77777777" w:rsidR="0091757C" w:rsidRDefault="00D319C2">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 xml:space="preserve">ο σημείο αυτό ο Βουλευτής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w:t>
      </w:r>
      <w:r>
        <w:rPr>
          <w:rFonts w:eastAsia="Times New Roman" w:cs="Times New Roman"/>
          <w:szCs w:val="24"/>
        </w:rPr>
        <w:t>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0F16EE0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Τελευταία στην Ευρώπη η Ελλάδα στην αντιμετώπιση της φτώχειας. Στοιχεία της </w:t>
      </w:r>
      <w:r>
        <w:rPr>
          <w:rFonts w:eastAsia="Times New Roman" w:cs="Times New Roman"/>
          <w:szCs w:val="24"/>
          <w:lang w:val="en-GB"/>
        </w:rPr>
        <w:t>EUROSTAT</w:t>
      </w:r>
      <w:r>
        <w:rPr>
          <w:rFonts w:eastAsia="Times New Roman" w:cs="Times New Roman"/>
          <w:szCs w:val="24"/>
        </w:rPr>
        <w:t xml:space="preserve">! Αυτά είναι, κυρίες και κύριοι </w:t>
      </w:r>
      <w:r>
        <w:rPr>
          <w:rFonts w:eastAsia="Times New Roman" w:cs="Times New Roman"/>
          <w:szCs w:val="24"/>
        </w:rPr>
        <w:t>συνάδελφοι, τα αποτελέσματα της κοινωνικής σας πολιτικής και στους μισθούς και στα ζητήματα άσκησης προστασίας των αδυνάμων.</w:t>
      </w:r>
    </w:p>
    <w:p w14:paraId="0F16EE0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Πάμε λίγο στο παρόν νομοσχέδιο και στη μείωση των εισφορών. Απευθύνομαι προς τον εισηγητή του ΣΥΡΙΖΑ. Ναι, είπατε τη μισή αλήθεια σ</w:t>
      </w:r>
      <w:r>
        <w:rPr>
          <w:rFonts w:eastAsia="Times New Roman" w:cs="Times New Roman"/>
          <w:szCs w:val="24"/>
        </w:rPr>
        <w:t xml:space="preserve">την </w:t>
      </w:r>
      <w:r>
        <w:rPr>
          <w:rFonts w:eastAsia="Times New Roman" w:cs="Times New Roman"/>
          <w:szCs w:val="24"/>
        </w:rPr>
        <w:t>επιτροπή</w:t>
      </w:r>
      <w:r>
        <w:rPr>
          <w:rFonts w:eastAsia="Times New Roman" w:cs="Times New Roman"/>
          <w:szCs w:val="24"/>
        </w:rPr>
        <w:t>.</w:t>
      </w:r>
      <w:r>
        <w:rPr>
          <w:rFonts w:eastAsia="Times New Roman" w:cs="Times New Roman"/>
          <w:szCs w:val="24"/>
        </w:rPr>
        <w:t xml:space="preserve"> Σήμερα κάτι είπατε περίπου για τη μείωση των συντάξεων. Θα πρέπει να πούμε την αλήθεια. </w:t>
      </w:r>
      <w:r>
        <w:rPr>
          <w:rFonts w:eastAsia="Times New Roman" w:cs="Times New Roman"/>
          <w:szCs w:val="24"/>
        </w:rPr>
        <w:lastRenderedPageBreak/>
        <w:t>Η μείωση των εισφορών η οποία συντελείται, έρχεται συνοδευτικά και με τη μείωση συντάξεων. Δηλαδή, έχουμε μείωση της ανταποδοτικής σύνταξης κατά 33,35% σε</w:t>
      </w:r>
      <w:r>
        <w:rPr>
          <w:rFonts w:eastAsia="Times New Roman" w:cs="Times New Roman"/>
          <w:szCs w:val="24"/>
        </w:rPr>
        <w:t xml:space="preserve"> όσους θα έχει επίπτωση η μείωση των εισφορών. Ένα το κρατούμενο.</w:t>
      </w:r>
    </w:p>
    <w:p w14:paraId="0F16EE0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Δεύτερον, η μείωση των εισφορών που επιχειρείται σε επίπεδο επικουρικού και εφάπαξ –να το κρατήσουμε αυτό σήμερα, είναι σημαντικό, γιατί αφορά το μέλλον- ουσιαστικά σηματοδοτεί την κατάργηση</w:t>
      </w:r>
      <w:r>
        <w:rPr>
          <w:rFonts w:eastAsia="Times New Roman" w:cs="Times New Roman"/>
          <w:szCs w:val="24"/>
        </w:rPr>
        <w:t xml:space="preserve"> της επικουρικής σύνταξης και του εφάπαξ. Γιατί; Γιατί σε σταθερές τιμές μια απλή αριθμητική ανάλυση, θα δει ότι στο μέλλον η επικουρική σύνταξη με τις εισφορές που επιβάλλονται θα είναι 30 ευρώ το μήνα και το εφάπαξ 3.000 ευρώ. Ουσιαστικά, τελειώνει σήμερ</w:t>
      </w:r>
      <w:r>
        <w:rPr>
          <w:rFonts w:eastAsia="Times New Roman" w:cs="Times New Roman"/>
          <w:szCs w:val="24"/>
        </w:rPr>
        <w:t xml:space="preserve">α με το νομοσχέδιο και η επικουρική σύνταξη για τους Έλληνες και το εφάπαξ και ανοίγει ο δρόμος για τα επαγγελματικά ταμεία. </w:t>
      </w:r>
    </w:p>
    <w:p w14:paraId="0F16EE0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Κύριε Πετρόπουλε, τα επαγγελματικά ταμεία εγώ τα ξεκίνησα, εγώ τα άνοιξα κι εσείς τα πολεμήσατε λυσσαλέα και σήμερα έρχεστε στο όν</w:t>
      </w:r>
      <w:r>
        <w:rPr>
          <w:rFonts w:eastAsia="Times New Roman" w:cs="Times New Roman"/>
          <w:szCs w:val="24"/>
        </w:rPr>
        <w:t xml:space="preserve">ομα δήθεν της υπεράσπισης του δημοσίου συμφέροντος να καταργείτε την επικουρική σύνταξη και το εφάπαξ και </w:t>
      </w:r>
      <w:r>
        <w:rPr>
          <w:rFonts w:eastAsia="Times New Roman" w:cs="Times New Roman"/>
          <w:szCs w:val="24"/>
        </w:rPr>
        <w:lastRenderedPageBreak/>
        <w:t>να πάμε στα επαγγελματικά ταμεία. Καλωσορίσατε και ας αργήσατε!</w:t>
      </w:r>
    </w:p>
    <w:p w14:paraId="0F16EE0E" w14:textId="77777777" w:rsidR="0091757C" w:rsidRDefault="00D319C2">
      <w:pPr>
        <w:spacing w:line="600" w:lineRule="auto"/>
        <w:ind w:firstLine="720"/>
        <w:jc w:val="both"/>
        <w:rPr>
          <w:rFonts w:eastAsia="Times New Roman" w:cs="Times New Roman"/>
          <w:szCs w:val="24"/>
        </w:rPr>
      </w:pPr>
      <w:r w:rsidRPr="00C26AD8">
        <w:rPr>
          <w:rFonts w:eastAsia="Times New Roman" w:cs="Times New Roman"/>
          <w:b/>
          <w:szCs w:val="24"/>
        </w:rPr>
        <w:t>ΣΩΚΡΑΤΗΣ ΒΑΡΔΑΚΗΣ:</w:t>
      </w:r>
      <w:r>
        <w:rPr>
          <w:rFonts w:eastAsia="Times New Roman" w:cs="Times New Roman"/>
          <w:szCs w:val="24"/>
        </w:rPr>
        <w:t xml:space="preserve"> Λάθος αριθμητική κάνετε!</w:t>
      </w:r>
    </w:p>
    <w:p w14:paraId="0F16EE0F" w14:textId="77777777" w:rsidR="0091757C" w:rsidRDefault="00D319C2">
      <w:pPr>
        <w:spacing w:line="600" w:lineRule="auto"/>
        <w:ind w:firstLine="720"/>
        <w:jc w:val="both"/>
        <w:rPr>
          <w:rFonts w:eastAsia="Times New Roman" w:cs="Times New Roman"/>
          <w:szCs w:val="24"/>
        </w:rPr>
      </w:pPr>
      <w:r w:rsidRPr="00C26AD8">
        <w:rPr>
          <w:rFonts w:eastAsia="Times New Roman" w:cs="Times New Roman"/>
          <w:b/>
          <w:szCs w:val="24"/>
        </w:rPr>
        <w:t>ΙΩΑΝΝΗΣ ΒΡΟΥΤΣΗΣ:</w:t>
      </w:r>
      <w:r>
        <w:rPr>
          <w:rFonts w:eastAsia="Times New Roman" w:cs="Times New Roman"/>
          <w:szCs w:val="24"/>
        </w:rPr>
        <w:t xml:space="preserve"> Πάμε και σε ένα ζήτημα το οποίο αφορά την προοπτική του ασφαλιστικού και το μέλλον. </w:t>
      </w:r>
    </w:p>
    <w:p w14:paraId="0F16EE1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Κοιτάξτε να δείτε, η Νέα Δημοκρατία δεν μπορεί να τοποθετηθεί διαφορετικά από το να συμφωνεί στις μειώσεις των εισφορών. Δική μας θέση ήταν, δική μας πρόταση και επί δυόμ</w:t>
      </w:r>
      <w:r>
        <w:rPr>
          <w:rFonts w:eastAsia="Times New Roman" w:cs="Times New Roman"/>
          <w:szCs w:val="24"/>
        </w:rPr>
        <w:t xml:space="preserve">ισι χρόνια μας λοιδορούσατε, μας καταγγέλλατε, ψηφίζατε διαφορετικά, είχατε διαφορετική προσέγγιση. </w:t>
      </w:r>
    </w:p>
    <w:p w14:paraId="0F16EE1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Εμείς λέγαμε ότι έπρεπε να γίνει μείωση των εισφορών, το κάνετε τώρα, καλοδεχούμενο. Όμως, είναι ημιτελές το θέμα. Ξηλώνετε τον βασικό πυλώνα του νόμου </w:t>
      </w:r>
      <w:proofErr w:type="spellStart"/>
      <w:r>
        <w:rPr>
          <w:rFonts w:eastAsia="Times New Roman" w:cs="Times New Roman"/>
          <w:szCs w:val="24"/>
        </w:rPr>
        <w:t>Κατ</w:t>
      </w:r>
      <w:r>
        <w:rPr>
          <w:rFonts w:eastAsia="Times New Roman" w:cs="Times New Roman"/>
          <w:szCs w:val="24"/>
        </w:rPr>
        <w:t>ρούγκαλου</w:t>
      </w:r>
      <w:proofErr w:type="spellEnd"/>
      <w:r>
        <w:rPr>
          <w:rFonts w:eastAsia="Times New Roman" w:cs="Times New Roman"/>
          <w:szCs w:val="24"/>
        </w:rPr>
        <w:t xml:space="preserve">. Γιατί τον ξηλώνετε; Για ακούστε αυτό. Ποια ήταν η βασική επιχειρηματολογία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Ποια ήταν η ιδεολογική σας θέση, η πολιτική σας θέση για τον νόμο </w:t>
      </w:r>
      <w:proofErr w:type="spellStart"/>
      <w:r>
        <w:rPr>
          <w:rFonts w:eastAsia="Times New Roman" w:cs="Times New Roman"/>
          <w:szCs w:val="24"/>
        </w:rPr>
        <w:t>Κατρούγκαλου</w:t>
      </w:r>
      <w:proofErr w:type="spellEnd"/>
      <w:r>
        <w:rPr>
          <w:rFonts w:eastAsia="Times New Roman" w:cs="Times New Roman"/>
          <w:szCs w:val="24"/>
        </w:rPr>
        <w:t>; Ήταν το όνομα «ασφαλιστική δικαιοσύνη», διότι δεν επρόκειτο περί α</w:t>
      </w:r>
      <w:r>
        <w:rPr>
          <w:rFonts w:eastAsia="Times New Roman" w:cs="Times New Roman"/>
          <w:szCs w:val="24"/>
        </w:rPr>
        <w:t xml:space="preserve">σφαλιστικής δικαιοσύνης. </w:t>
      </w:r>
    </w:p>
    <w:p w14:paraId="0F16EE1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Τι λέγατε τότε για το ζήτημα της ασφαλιστικής δικαιοσύνης; Ήταν το περίφημο 20% των ενιαίων εισφορών. Δηλαδή, ο βασικός πυλώνας του νόμου </w:t>
      </w:r>
      <w:proofErr w:type="spellStart"/>
      <w:r>
        <w:rPr>
          <w:rFonts w:eastAsia="Times New Roman" w:cs="Times New Roman"/>
          <w:szCs w:val="24"/>
        </w:rPr>
        <w:t>Κατρούγκαλου</w:t>
      </w:r>
      <w:proofErr w:type="spellEnd"/>
      <w:r>
        <w:rPr>
          <w:rFonts w:eastAsia="Times New Roman" w:cs="Times New Roman"/>
          <w:szCs w:val="24"/>
        </w:rPr>
        <w:t>, κύριοι συνάδελφοι του ΣΥΡΙΖΑ, αυτό που υπερασπιζόσασταν ιδεολογικά και ιδεοληπ</w:t>
      </w:r>
      <w:r>
        <w:rPr>
          <w:rFonts w:eastAsia="Times New Roman" w:cs="Times New Roman"/>
          <w:szCs w:val="24"/>
        </w:rPr>
        <w:t xml:space="preserve">τικά με πάθος, γκρεμίζεται σήμερα. Άρα, το αφήγημα περί δικαιοσύνης του ενιαίου των εισφορών δεν υπάρχει πλέον. Ο βασικός πυλώνας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γκρεμίζεται. </w:t>
      </w:r>
    </w:p>
    <w:p w14:paraId="0F16EE1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Εμείς αυτό το λέγαμε, το λέμε, αλλά είναι ημίμετρα. Γιατί είναι ημίμετρα; Γιατί πολύ απλά</w:t>
      </w:r>
      <w:r>
        <w:rPr>
          <w:rFonts w:eastAsia="Times New Roman" w:cs="Times New Roman"/>
          <w:szCs w:val="24"/>
        </w:rPr>
        <w:t xml:space="preserve"> και οι εισφορές ακόμη και σήμερα παραμένουν υψηλές. Πρέπει να μειωθούν και άλλο. Επιβάλλεται να επανεξετάσουμε το θέμα των εισφορών, διότι </w:t>
      </w:r>
      <w:r>
        <w:rPr>
          <w:rFonts w:eastAsia="Times New Roman" w:cs="Times New Roman"/>
          <w:szCs w:val="24"/>
        </w:rPr>
        <w:t xml:space="preserve">οι </w:t>
      </w:r>
      <w:r>
        <w:rPr>
          <w:rFonts w:eastAsia="Times New Roman" w:cs="Times New Roman"/>
          <w:szCs w:val="24"/>
        </w:rPr>
        <w:t>14.500 ευρώ σε ετήσια βάση παραμένει ένα υψηλό νούμερο.</w:t>
      </w:r>
    </w:p>
    <w:p w14:paraId="0F16EE1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Δεύτερον, το ζήτημα του μη μισθολογικού κόστους είναι η δ</w:t>
      </w:r>
      <w:r>
        <w:rPr>
          <w:rFonts w:eastAsia="Times New Roman" w:cs="Times New Roman"/>
          <w:szCs w:val="24"/>
        </w:rPr>
        <w:t>εύτερη πλευρά και η πιο σημαντική πλευρά. Διότι σήμερα, κυρίες και κύριοι συνάδελφοι, το ύψος του μη μισθολογικού κόστους σε επίπεδο εισφορών είναι τρομακτικό. Στο 41% φθάνουν οι εισφορές. Αυτό το 41% αποτελεί τροχοπέδη για την αντιμετώπιση της ανεργίας. Α</w:t>
      </w:r>
      <w:r>
        <w:rPr>
          <w:rFonts w:eastAsia="Times New Roman" w:cs="Times New Roman"/>
          <w:szCs w:val="24"/>
        </w:rPr>
        <w:t xml:space="preserve">υτά είναι τα αποτελέσματα των ευέλικτων μορφών απασχόλησης. Αυτά είναι τα αποτελέσματα της υψηλής ανεργίας </w:t>
      </w:r>
      <w:r>
        <w:rPr>
          <w:rFonts w:eastAsia="Times New Roman" w:cs="Times New Roman"/>
          <w:szCs w:val="24"/>
        </w:rPr>
        <w:lastRenderedPageBreak/>
        <w:t>που παραμένει ακόμη στο 19,5%, οι υψηλές εισφορές, το μη μισθολογικό κόστος.</w:t>
      </w:r>
    </w:p>
    <w:p w14:paraId="0F16EE1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Εμείς τι λέμε; Πολύ απλά λέμε ότι πρέπει να μειωθεί κατά πέντε μονάδες τ</w:t>
      </w:r>
      <w:r>
        <w:rPr>
          <w:rFonts w:eastAsia="Times New Roman" w:cs="Times New Roman"/>
          <w:szCs w:val="24"/>
        </w:rPr>
        <w:t>ο μη μισθολογικό κόστος. Ερώτηση: Αυτό έχει ξαναγίνει στο παρελθόν; Αυτό θα μπορούσε να ρωτήσει κάποιος καλόπιστα σε έναν πολιτισμένο, πολιτικό διάλογο που κάνουμε αναμεταξύ μας. Βεβαίως, για πρώτη φορά στην ιστορία του ασφαλιστικού συστήματος της χώρας μα</w:t>
      </w:r>
      <w:r>
        <w:rPr>
          <w:rFonts w:eastAsia="Times New Roman" w:cs="Times New Roman"/>
          <w:szCs w:val="24"/>
        </w:rPr>
        <w:t xml:space="preserve">ς. </w:t>
      </w:r>
    </w:p>
    <w:p w14:paraId="0F16EE1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Έγινε το 2014 η μείωση του μη μισθολογικού κόστους κατά έξι μονάδες με </w:t>
      </w:r>
      <w:r>
        <w:rPr>
          <w:rFonts w:eastAsia="Times New Roman" w:cs="Times New Roman"/>
          <w:szCs w:val="24"/>
        </w:rPr>
        <w:t xml:space="preserve">κυβέρνηση </w:t>
      </w:r>
      <w:r>
        <w:rPr>
          <w:rFonts w:eastAsia="Times New Roman" w:cs="Times New Roman"/>
          <w:szCs w:val="24"/>
        </w:rPr>
        <w:t>Σαμαρά. Έξι μονάδες! Είχε αποτελέσματα; Θυμάμαι εκείνη την περίοδο κάτι αντίστοιχα επιχειρήματα με τον εισηγητή του ΣΥΡΙΖΑ «πω, πω, θα γκρεμιστεί το ασφαλιστικό σύστημα, θ</w:t>
      </w:r>
      <w:r>
        <w:rPr>
          <w:rFonts w:eastAsia="Times New Roman" w:cs="Times New Roman"/>
          <w:szCs w:val="24"/>
        </w:rPr>
        <w:t>α πέσει έξω, θα μειωθούν οι συντάξεις!». Και όμως, ω του θαύματος, οι έξι μονάδες μείωσης του μη μισθολογικού κόστους, συνδυαστικά με τη γενναία απόφαση της Κυβέρνησης τότε να βάλουμε αυστηρά πρόστιμα σε όλους τους εργοδότες που είχαν ασυνεπή, μη θεμιτή συ</w:t>
      </w:r>
      <w:r>
        <w:rPr>
          <w:rFonts w:eastAsia="Times New Roman" w:cs="Times New Roman"/>
          <w:szCs w:val="24"/>
        </w:rPr>
        <w:t xml:space="preserve">μπεριφορά απέναντι στους εργαζόμενους, έφερε αποτελέσματα. Άρχισε να αποκλιμακώνεται η </w:t>
      </w:r>
      <w:r>
        <w:rPr>
          <w:rFonts w:eastAsia="Times New Roman" w:cs="Times New Roman"/>
          <w:szCs w:val="24"/>
        </w:rPr>
        <w:lastRenderedPageBreak/>
        <w:t xml:space="preserve">ανεργία και άρχισε να συμμορφώνεται και το περιβάλλον της αδήλωτης εργασίας. Από το 42% που ήταν η αδήλωτη εργασία, σας το παραδώσαμε στο 13%. </w:t>
      </w:r>
    </w:p>
    <w:p w14:paraId="0F16EE1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Αυτά ήταν τα αποτελέσματα</w:t>
      </w:r>
      <w:r>
        <w:rPr>
          <w:rFonts w:eastAsia="Times New Roman" w:cs="Times New Roman"/>
          <w:szCs w:val="24"/>
        </w:rPr>
        <w:t xml:space="preserve"> των γενναίων πολιτικών μας. Δεν είναι τυχαίο ότι τα καταψηφίσατε όλα τότε. Το παράδειγμα που επικαλούμαι είναι για την αναγκαιότητα να στείλετε μήνυμα στην Κυβέρνηση και να το στείλουμε όλοι, ότι πρέπει να μειωθούν οι εισφορές των εργαζομένων που εργάζοντ</w:t>
      </w:r>
      <w:r>
        <w:rPr>
          <w:rFonts w:eastAsia="Times New Roman" w:cs="Times New Roman"/>
          <w:szCs w:val="24"/>
        </w:rPr>
        <w:t xml:space="preserve">αι με μισθωτή απασχόληση. Αποτελεί ακρογωνιαίο λίθο για την ανάπτυξη και της οικονομίας και την αύξηση του εισοδήματος των εργαζομένων. </w:t>
      </w:r>
    </w:p>
    <w:p w14:paraId="0F16EE1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κάτι ακόμη. Μην ξεχνάτε, κυρίες και κύριοι συνάδελφοι του ΣΥΡΙΖΑ, επειδή βλέπω κάποιες θριαμβολογίες περί ανακοπής </w:t>
      </w:r>
      <w:r>
        <w:rPr>
          <w:rFonts w:eastAsia="Times New Roman" w:cs="Times New Roman"/>
          <w:szCs w:val="24"/>
        </w:rPr>
        <w:t>της μείωσης της προσωπικής διαφοράς, που θα γινόταν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2019 -για να θυμηθούμε λίγο- ποιος νόμος είναι αυτός. Για να φρεσκάρουμε λίγο τη μνήμη μας. Νόμος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roofErr w:type="spellStart"/>
      <w:r>
        <w:rPr>
          <w:rFonts w:eastAsia="Times New Roman" w:cs="Times New Roman"/>
          <w:szCs w:val="24"/>
        </w:rPr>
        <w:t>Αχτσιόγλου</w:t>
      </w:r>
      <w:proofErr w:type="spellEnd"/>
      <w:r>
        <w:rPr>
          <w:rFonts w:eastAsia="Times New Roman" w:cs="Times New Roman"/>
          <w:szCs w:val="24"/>
        </w:rPr>
        <w:t xml:space="preserve"> 4772/17. Για να βγάλουμε τα Πρακτικά, ποιος ψήφισε αυτόν τον νόμο; Μόνοι </w:t>
      </w:r>
      <w:r>
        <w:rPr>
          <w:rFonts w:eastAsia="Times New Roman" w:cs="Times New Roman"/>
          <w:szCs w:val="24"/>
        </w:rPr>
        <w:t xml:space="preserve">σας τον ψηφίσατε. Ο νόμος περί μείωσης των συντάξεων, είναι νόμος του ΣΥΡΙΖΑ. Δεύτερο μνημόνιο. Και σήμερα λέτε και θριαμβολογείτε ότι δεν θα εφαρμοστεί μία μείωση, </w:t>
      </w:r>
      <w:r>
        <w:rPr>
          <w:rFonts w:eastAsia="Times New Roman" w:cs="Times New Roman"/>
          <w:szCs w:val="24"/>
        </w:rPr>
        <w:lastRenderedPageBreak/>
        <w:t>την οποία εμείς δεν ψηφίσαμε. Εμείς σας λέγαμε ότι ήταν άδικες και αχρείαστες στις συντάξει</w:t>
      </w:r>
      <w:r>
        <w:rPr>
          <w:rFonts w:eastAsia="Times New Roman" w:cs="Times New Roman"/>
          <w:szCs w:val="24"/>
        </w:rPr>
        <w:t xml:space="preserve">ς. Καταθέσαμε τροπολογία –ο Πρόεδρος της Νέας Δημοκρατίας και από άλλα κόμματα- για να την αναιρέσουμε, αλλά δεν κάνατε τίποτε. </w:t>
      </w:r>
    </w:p>
    <w:p w14:paraId="0F16EE1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Τι περιμένει τους εργαζόμενους; Για ακούστε. Οι εργαζόμενοι, κυρίες και κύριοι συνάδελφοι, καθώς και οι συνταξιούχοι της χώρας </w:t>
      </w:r>
      <w:r>
        <w:rPr>
          <w:rFonts w:eastAsia="Times New Roman" w:cs="Times New Roman"/>
          <w:szCs w:val="24"/>
        </w:rPr>
        <w:t>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2020, με βάση τη δική σας νομοθεσία -αυτόν τον </w:t>
      </w:r>
      <w:r>
        <w:rPr>
          <w:rFonts w:eastAsia="Times New Roman" w:cs="Times New Roman"/>
          <w:szCs w:val="24"/>
        </w:rPr>
        <w:t>ν.</w:t>
      </w:r>
      <w:r>
        <w:rPr>
          <w:rFonts w:eastAsia="Times New Roman" w:cs="Times New Roman"/>
          <w:szCs w:val="24"/>
        </w:rPr>
        <w:t>4772/17- θα χάσουν ένα μισθό και μία σύνταξη. Πώς; Από τη μείωση του αφορολογήτου.</w:t>
      </w:r>
    </w:p>
    <w:p w14:paraId="0F16EE1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Θυμάστε που κάνατε κριτική στη Νέα Δημοκρατία ότι θα ανεβάσετε στις 12.000 το αφορολόγητο, από τις 9.500 που το κληρ</w:t>
      </w:r>
      <w:r>
        <w:rPr>
          <w:rFonts w:eastAsia="Times New Roman" w:cs="Times New Roman"/>
          <w:szCs w:val="24"/>
        </w:rPr>
        <w:t xml:space="preserve">ονομήσατε; Το πάτε στις 5.500 με δικό σας νόμο και αυτό ισοδυναμεί με απώλεια ενός μισθού και μιας σύνταξης για τους εργαζόμενους και τους συνταξιούχους οριζόντια. Δικός σας νόμος, εμείς τον καταψηφίσαμε. </w:t>
      </w:r>
    </w:p>
    <w:p w14:paraId="0F16EE1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κάτι ακόμη. Για να μην ξεχνιόμαστε και να μην </w:t>
      </w:r>
      <w:r>
        <w:rPr>
          <w:rFonts w:eastAsia="Times New Roman" w:cs="Times New Roman"/>
          <w:szCs w:val="24"/>
        </w:rPr>
        <w:t xml:space="preserve">εξαπατάτε τον κόσμο, όλοι οι νέοι συνταξιούχοι της χώρας μας με τον </w:t>
      </w:r>
      <w:r>
        <w:rPr>
          <w:rFonts w:eastAsia="Times New Roman" w:cs="Times New Roman"/>
          <w:szCs w:val="24"/>
        </w:rPr>
        <w:lastRenderedPageBreak/>
        <w:t xml:space="preserve">νόμο </w:t>
      </w:r>
      <w:proofErr w:type="spellStart"/>
      <w:r>
        <w:rPr>
          <w:rFonts w:eastAsia="Times New Roman" w:cs="Times New Roman"/>
          <w:szCs w:val="24"/>
        </w:rPr>
        <w:t>Κατρούγκαλου</w:t>
      </w:r>
      <w:proofErr w:type="spellEnd"/>
      <w:r>
        <w:rPr>
          <w:rFonts w:eastAsia="Times New Roman" w:cs="Times New Roman"/>
          <w:szCs w:val="24"/>
        </w:rPr>
        <w:t xml:space="preserve"> 4387/2016 –πάλι δικός σας νόμος- έχουν υποστεί ήδη μείωση των συντάξεων κατά 35% στις κύριες και 45% στις επικουρικές. Αυτό είναι το αποτέλεσμα της πολιτικής σας. Πώς επι</w:t>
      </w:r>
      <w:r>
        <w:rPr>
          <w:rFonts w:eastAsia="Times New Roman" w:cs="Times New Roman"/>
          <w:szCs w:val="24"/>
        </w:rPr>
        <w:t xml:space="preserve">βεβαιώνεται αυτό; Στον σημερινό προϋπολογισμό έχετε απώλεια 358 εκατομμύρια από τις καινούργιες συντάξεις. Είναι επιβεβαίωση των μειώσεων των συντάξεων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κατά 35% στις κύριες και 45% στις επικουρικές. </w:t>
      </w:r>
    </w:p>
    <w:p w14:paraId="0F16EE1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για να μην ξεχνιέστε, κυρίες</w:t>
      </w:r>
      <w:r>
        <w:rPr>
          <w:rFonts w:eastAsia="Times New Roman" w:cs="Times New Roman"/>
          <w:szCs w:val="24"/>
        </w:rPr>
        <w:t xml:space="preserve"> και κύριοι συνάδελφοι του ΣΥΡΙΖΑ, είστε η Κυβέρνηση που κατήργησε το ΕΚΑΣ. Είστε η Κυβέρνηση που κατήργησε το ΦΠΑ στο Αιγαίο Πέλαγος, το μειωμένο, στους νησιώτες. Είστε η Κυβέρνηση που έφερε τις ομαδικές απολύσεις. Είστε η Κυβέρνηση που παρέδωσε τον εθνικ</w:t>
      </w:r>
      <w:r>
        <w:rPr>
          <w:rFonts w:eastAsia="Times New Roman" w:cs="Times New Roman"/>
          <w:szCs w:val="24"/>
        </w:rPr>
        <w:t xml:space="preserve">ό πλούτο της χώρας για </w:t>
      </w:r>
      <w:r>
        <w:rPr>
          <w:rFonts w:eastAsia="Times New Roman" w:cs="Times New Roman"/>
          <w:szCs w:val="24"/>
        </w:rPr>
        <w:t>ενενήντα εννιά</w:t>
      </w:r>
      <w:r>
        <w:rPr>
          <w:rFonts w:eastAsia="Times New Roman" w:cs="Times New Roman"/>
          <w:szCs w:val="24"/>
        </w:rPr>
        <w:t xml:space="preserve"> χρόνια. Αυτοί είστε!</w:t>
      </w:r>
    </w:p>
    <w:p w14:paraId="0F16EE1D"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xml:space="preserve">, κλείστε. </w:t>
      </w:r>
    </w:p>
    <w:p w14:paraId="0F16EE1E"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Ολοκληρώνω, κύριε Πρόεδρε. </w:t>
      </w:r>
    </w:p>
    <w:p w14:paraId="0F16EE1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 πιστή πάντα στη γραμμή μιας υγειούς ανάπτυξης, μιας προοπτικής για την οικονομία που δεν θα στηρίζεται στα επιδόματα και στη φτωχοποίηση του κόσμου, που δεν λαϊκίζει, που δεν αναιρεί αυτό που έλεγε χθες, ψηφίζει τη μείωση των εισφορών. Δι</w:t>
      </w:r>
      <w:r>
        <w:rPr>
          <w:rFonts w:eastAsia="Times New Roman" w:cs="Times New Roman"/>
          <w:szCs w:val="24"/>
        </w:rPr>
        <w:t xml:space="preserve">κή μας προγραμματική θέση ήταν, είναι και θα παραμείνει. Για αυτό είμαστε διαφορετικοί. </w:t>
      </w:r>
    </w:p>
    <w:p w14:paraId="0F16EE2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F16EE21"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16EE22"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Κύριοι συνάδελφοι, θέλω να σας ενημερώσω ότι έχουν εγγραφεί περ</w:t>
      </w:r>
      <w:r>
        <w:rPr>
          <w:rFonts w:eastAsia="Times New Roman" w:cs="Times New Roman"/>
          <w:szCs w:val="24"/>
        </w:rPr>
        <w:t xml:space="preserve">ίπου σαράντα πέντε συνάδελφοι. Αυτό σημαίνει ότι πρέπει να τηρείται ο χρόνος, διότι διαφορετικά αντιλαμβάνεστε τι ώρα θα τελειώσουμε το βράδυ. Αυτό είναι το </w:t>
      </w:r>
      <w:r>
        <w:rPr>
          <w:rFonts w:eastAsia="Times New Roman" w:cs="Times New Roman"/>
          <w:szCs w:val="24"/>
        </w:rPr>
        <w:t>πρώτο</w:t>
      </w:r>
      <w:r>
        <w:rPr>
          <w:rFonts w:eastAsia="Times New Roman" w:cs="Times New Roman"/>
          <w:szCs w:val="24"/>
        </w:rPr>
        <w:t>.</w:t>
      </w:r>
      <w:r>
        <w:rPr>
          <w:rFonts w:eastAsia="Times New Roman" w:cs="Times New Roman"/>
          <w:szCs w:val="24"/>
        </w:rPr>
        <w:t xml:space="preserve"> Ο κατάλογος κλείνει, να κλείσει το σύστημα. </w:t>
      </w:r>
    </w:p>
    <w:p w14:paraId="0F16EE2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για να το έχουν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τους και οι ομιλητ</w:t>
      </w:r>
      <w:r>
        <w:rPr>
          <w:rFonts w:eastAsia="Times New Roman" w:cs="Times New Roman"/>
          <w:szCs w:val="24"/>
        </w:rPr>
        <w:t xml:space="preserve">ές που θα ακολουθήσουν, θα δώσω τον λόγο για πέντε λεπτά στον Υπουργό, τον κ. Παππά, για να παρουσιάσει τη μία από τις δύο υπουργικές τροπολογίες. </w:t>
      </w:r>
    </w:p>
    <w:p w14:paraId="0F16EE2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Ορίστε, κύριε Παππά, έχετε τον λόγο. </w:t>
      </w:r>
    </w:p>
    <w:p w14:paraId="0F16EE25"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w:t>
      </w:r>
      <w:r>
        <w:rPr>
          <w:rFonts w:eastAsia="Times New Roman" w:cs="Times New Roman"/>
          <w:b/>
          <w:szCs w:val="24"/>
        </w:rPr>
        <w:t xml:space="preserve">έρωσης): </w:t>
      </w:r>
      <w:r>
        <w:rPr>
          <w:rFonts w:eastAsia="Times New Roman" w:cs="Times New Roman"/>
          <w:szCs w:val="24"/>
        </w:rPr>
        <w:t xml:space="preserve">Ευχαριστώ, κύριε Πρόεδρε. </w:t>
      </w:r>
    </w:p>
    <w:p w14:paraId="0F16EE2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xml:space="preserve"> να πούμε ότι είναι θετικό το ότι διαμορφώνεται κλίμα συναίνεσης ως προς την υπερψήφιση των θετικών μέτρων που φέρνει η Κυβέρνηση. </w:t>
      </w:r>
    </w:p>
    <w:p w14:paraId="0F16EE2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τη συγκεκριμένη τροπολογία: Είναι τροπολογία, η οποία μεταφέρει την αρμοδιότητα της «Κοινωνίας της Πληροφορίας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στο Υπουργείο Ψηφιακής Πολιτικής. Είναι νομίζω μια αυτονόητη κίνηση, η οποία θα επιταχύνει και θα βελτιώσει την εκτέλεση των έργων ψηφιακή</w:t>
      </w:r>
      <w:r>
        <w:rPr>
          <w:rFonts w:eastAsia="Times New Roman" w:cs="Times New Roman"/>
          <w:szCs w:val="24"/>
        </w:rPr>
        <w:t xml:space="preserve">ς πολιτικής και η οποία δεν είχε γίνει ακριβώς επειδή δεν υπήρχε Υπουργείο Ψηφιακής Πολιτικής τα προηγούμενα χρόνια στη χώρα μας. </w:t>
      </w:r>
    </w:p>
    <w:p w14:paraId="0F16EE2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Η χώρα μας, δυστυχώς, είχε και σε αυτό το πεδίο το φαινόμενο του κατακερματισμού. Ενδεικτικά να αναφέρω ότι φορείς υλοποίησης</w:t>
      </w:r>
      <w:r>
        <w:rPr>
          <w:rFonts w:eastAsia="Times New Roman" w:cs="Times New Roman"/>
          <w:szCs w:val="24"/>
        </w:rPr>
        <w:t xml:space="preserve"> έργων ψηφιακής πολιτικής είχαν τα Υπουργεία Διοικητικής Ανασυγκρότησης, Παιδείας και Υγείας: «Κοινωνία της Πληροφορίας» στο Υπουργείο Διοικητικής Ανασυγκρότησης, ΕΔΕΤ στο Υπουργείο Παιδείας, ΗΔΙΚΑ στο Υπουργείο Υγείας. Και οι τρεις αυτοί φορείς υλοποίησης</w:t>
      </w:r>
      <w:r>
        <w:rPr>
          <w:rFonts w:eastAsia="Times New Roman" w:cs="Times New Roman"/>
          <w:szCs w:val="24"/>
        </w:rPr>
        <w:t xml:space="preserve"> αναλάμβαναν και εκτελούσαν έργα, τα οποία αφορούσαν οριζοντίως ενδεχομένως και άλλα Υπουργεία. Άρα, ερχόμαστε εδώ -μερικώς οφείλω να παραδεχθώ, αλλά δικαίως- να κάνουμε ένα βήμα προς την </w:t>
      </w:r>
      <w:proofErr w:type="spellStart"/>
      <w:r>
        <w:rPr>
          <w:rFonts w:eastAsia="Times New Roman" w:cs="Times New Roman"/>
          <w:szCs w:val="24"/>
        </w:rPr>
        <w:t>ενιαιοποίηση</w:t>
      </w:r>
      <w:proofErr w:type="spellEnd"/>
      <w:r>
        <w:rPr>
          <w:rFonts w:eastAsia="Times New Roman" w:cs="Times New Roman"/>
          <w:szCs w:val="24"/>
        </w:rPr>
        <w:t xml:space="preserve"> και την αποτελεσματικότερη, θα σας έλεγα, υλοποίηση της</w:t>
      </w:r>
      <w:r>
        <w:rPr>
          <w:rFonts w:eastAsia="Times New Roman" w:cs="Times New Roman"/>
          <w:szCs w:val="24"/>
        </w:rPr>
        <w:t xml:space="preserve"> ψηφιακής πολιτικής της χώρας, η οποία έχει επιταχυνθεί και για πρώτη φορά παίρνει χαρακτηριστικά, τα οποία άπτονται της εθνικής ψηφιακής στρατηγικής. </w:t>
      </w:r>
    </w:p>
    <w:p w14:paraId="0F16EE2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0F16EE2A"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Ευχαριστώ κι εγώ. Ήσασταν και σύντομος, κύρι</w:t>
      </w:r>
      <w:r>
        <w:rPr>
          <w:rFonts w:eastAsia="Times New Roman" w:cs="Times New Roman"/>
          <w:szCs w:val="24"/>
        </w:rPr>
        <w:t xml:space="preserve">ε Υπουργέ. </w:t>
      </w:r>
    </w:p>
    <w:p w14:paraId="0F16EE2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Αχτσιόγλου</w:t>
      </w:r>
      <w:proofErr w:type="spellEnd"/>
      <w:r>
        <w:rPr>
          <w:rFonts w:eastAsia="Times New Roman" w:cs="Times New Roman"/>
          <w:szCs w:val="24"/>
        </w:rPr>
        <w:t xml:space="preserve">, ένα πρώτο ερώτημα που έχω να σας θέσω είναι εάν έχετε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αν θα κατατεθεί άλλη υπουργική τροπολογία. Δεύτερο ερώτημα, εάν έχετε νομοθετικές βελτιώσεις. Εάν τις έχετε έτοιμες, να τις καταθέσετε τώρα για να τις έχουν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τους οι ομιλητές, αλλιώς παράκληση να το κάνετε το συντομότερο δυνατό και όχι στο τέλος της συνεδρίασης. </w:t>
      </w:r>
    </w:p>
    <w:p w14:paraId="0F16EE2C"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Ναι, έχουμε, κύριε Πρόεδρε. </w:t>
      </w:r>
    </w:p>
    <w:p w14:paraId="0F16EE2D"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w:t>
      </w:r>
      <w:r>
        <w:rPr>
          <w:rFonts w:eastAsia="Times New Roman" w:cs="Times New Roman"/>
          <w:b/>
          <w:szCs w:val="24"/>
        </w:rPr>
        <w:t xml:space="preserve">ς): </w:t>
      </w:r>
      <w:r>
        <w:rPr>
          <w:rFonts w:eastAsia="Times New Roman" w:cs="Times New Roman"/>
          <w:szCs w:val="24"/>
        </w:rPr>
        <w:t xml:space="preserve">Ωραία. </w:t>
      </w:r>
      <w:r>
        <w:rPr>
          <w:rFonts w:eastAsia="Times New Roman" w:cs="Times New Roman"/>
          <w:szCs w:val="24"/>
        </w:rPr>
        <w:t>Προχωρούμε</w:t>
      </w:r>
      <w:r>
        <w:rPr>
          <w:rFonts w:eastAsia="Times New Roman" w:cs="Times New Roman"/>
          <w:szCs w:val="24"/>
        </w:rPr>
        <w:t xml:space="preserve">, λοιπόν. </w:t>
      </w:r>
    </w:p>
    <w:p w14:paraId="0F16EE2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της Δημοκρατικής Συμπαράταξης κ. Δημήτριος Κωνσταντόπουλος. </w:t>
      </w:r>
    </w:p>
    <w:p w14:paraId="0F16EE2F"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Πρόεδρε, κυρία Υπουργέ, κύριοι Υφυπουργοί, κυρίες και κύριοι συνάδελφοι, ένα σύντομο σχόλιο για τ</w:t>
      </w:r>
      <w:r>
        <w:rPr>
          <w:rFonts w:eastAsia="Times New Roman" w:cs="Times New Roman"/>
          <w:szCs w:val="24"/>
        </w:rPr>
        <w:t xml:space="preserve">ην έγκριση του </w:t>
      </w:r>
      <w:r>
        <w:rPr>
          <w:rFonts w:eastAsia="Times New Roman" w:cs="Times New Roman"/>
          <w:szCs w:val="24"/>
        </w:rPr>
        <w:t xml:space="preserve">προϋπολογισμού </w:t>
      </w:r>
      <w:r>
        <w:rPr>
          <w:rFonts w:eastAsia="Times New Roman" w:cs="Times New Roman"/>
          <w:szCs w:val="24"/>
        </w:rPr>
        <w:t xml:space="preserve">του 2019 από την </w:t>
      </w:r>
      <w:r w:rsidRPr="007F0B5C">
        <w:rPr>
          <w:rFonts w:eastAsia="Times New Roman" w:cs="Times New Roman"/>
          <w:szCs w:val="24"/>
        </w:rPr>
        <w:t>Κομισι</w:t>
      </w:r>
      <w:r>
        <w:rPr>
          <w:rFonts w:eastAsia="Times New Roman" w:cs="Times New Roman"/>
          <w:szCs w:val="24"/>
        </w:rPr>
        <w:t xml:space="preserve">όν. Έχουμε δει πολλές φορές τους θεσμούς να συναινούν σε κάτι και αμέσως μετά να αλλάζουν στάση. Καλό </w:t>
      </w:r>
      <w:r>
        <w:rPr>
          <w:rFonts w:eastAsia="Times New Roman" w:cs="Times New Roman"/>
          <w:szCs w:val="24"/>
        </w:rPr>
        <w:lastRenderedPageBreak/>
        <w:t>θα ήταν, λοιπόν, να προκρίνατε χαμηλούς τόνους έναντι των πανηγυρισμών, διότι τα υπερβολικά πρωτογενή</w:t>
      </w:r>
      <w:r>
        <w:rPr>
          <w:rFonts w:eastAsia="Times New Roman" w:cs="Times New Roman"/>
          <w:szCs w:val="24"/>
        </w:rPr>
        <w:t xml:space="preserve"> πλεονάσματα, για τα οποία έχει δεσμευθεί η χώρα, βασίζονται στην </w:t>
      </w:r>
      <w:proofErr w:type="spellStart"/>
      <w:r>
        <w:rPr>
          <w:rFonts w:eastAsia="Times New Roman" w:cs="Times New Roman"/>
          <w:szCs w:val="24"/>
        </w:rPr>
        <w:t>υπερφορολόγηση</w:t>
      </w:r>
      <w:proofErr w:type="spellEnd"/>
      <w:r>
        <w:rPr>
          <w:rFonts w:eastAsia="Times New Roman" w:cs="Times New Roman"/>
          <w:szCs w:val="24"/>
        </w:rPr>
        <w:t xml:space="preserve"> της παραγωγικής δραστηριότητας και κάθε μορφής περιουσίας με άμεση αρνητική επίπτωση στη ρευστότητα, στις επενδύσεις, στην κατανάλωση, στην απασχόληση. Αυτά, για να συνεννοούμ</w:t>
      </w:r>
      <w:r>
        <w:rPr>
          <w:rFonts w:eastAsia="Times New Roman" w:cs="Times New Roman"/>
          <w:szCs w:val="24"/>
        </w:rPr>
        <w:t xml:space="preserve">αστε. </w:t>
      </w:r>
    </w:p>
    <w:p w14:paraId="0F16EE3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η Κυβέρνηση παραδέχεται, έστω και με τρία χρόνια καθυστέρηση, την αποτυχία του νόμου </w:t>
      </w:r>
      <w:proofErr w:type="spellStart"/>
      <w:r>
        <w:rPr>
          <w:rFonts w:eastAsia="Times New Roman" w:cs="Times New Roman"/>
          <w:szCs w:val="24"/>
        </w:rPr>
        <w:t>Κατρούγκαλου</w:t>
      </w:r>
      <w:proofErr w:type="spellEnd"/>
      <w:r>
        <w:rPr>
          <w:rFonts w:eastAsia="Times New Roman" w:cs="Times New Roman"/>
          <w:szCs w:val="24"/>
        </w:rPr>
        <w:t>. Ο τίτλος του, ωστόσο, είναι παραπλανητικός, διότι οι ρυθμίσεις δεν αφορούν το σύνολο των ελεύθερων επαγγελματιών, των αυτοαπασχ</w:t>
      </w:r>
      <w:r>
        <w:rPr>
          <w:rFonts w:eastAsia="Times New Roman" w:cs="Times New Roman"/>
          <w:szCs w:val="24"/>
        </w:rPr>
        <w:t xml:space="preserve">ολούμενων και των αγροτών, αλλά το 1/6 αυτών. </w:t>
      </w:r>
    </w:p>
    <w:p w14:paraId="0F16EE3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Δεν ελαφρύνει τον κόσμο από τα οικονομικά του βάρη, όπως είπατε, κυρία Υπουργέ, στην </w:t>
      </w:r>
      <w:r>
        <w:rPr>
          <w:rFonts w:eastAsia="Times New Roman" w:cs="Times New Roman"/>
          <w:szCs w:val="24"/>
        </w:rPr>
        <w:t>επιτροπή</w:t>
      </w:r>
      <w:r>
        <w:rPr>
          <w:rFonts w:eastAsia="Times New Roman" w:cs="Times New Roman"/>
          <w:szCs w:val="24"/>
        </w:rPr>
        <w:t>.</w:t>
      </w:r>
      <w:r>
        <w:rPr>
          <w:rFonts w:eastAsia="Times New Roman" w:cs="Times New Roman"/>
          <w:szCs w:val="24"/>
        </w:rPr>
        <w:t xml:space="preserve"> Σε ένα σύνολο ενάμισι εκατομμυρίου ελεύθερων επαγγελματιών, αυτοαπασχολούμενων και αγροτών ο αριθμός που ωφελείται</w:t>
      </w:r>
      <w:r>
        <w:rPr>
          <w:rFonts w:eastAsia="Times New Roman" w:cs="Times New Roman"/>
          <w:szCs w:val="24"/>
        </w:rPr>
        <w:t xml:space="preserve">  των ρυθμίσεων που εισηγείται η Κυβέρνηση προσεγγίζει τις διακόσιες πενήντα χιλιάδες εργαζόμενους. </w:t>
      </w:r>
    </w:p>
    <w:p w14:paraId="0F16EE32" w14:textId="77777777" w:rsidR="0091757C" w:rsidRDefault="00D319C2">
      <w:pPr>
        <w:spacing w:line="600" w:lineRule="auto"/>
        <w:ind w:firstLine="720"/>
        <w:jc w:val="both"/>
        <w:rPr>
          <w:rFonts w:eastAsia="Times New Roman"/>
          <w:szCs w:val="24"/>
        </w:rPr>
      </w:pPr>
      <w:r>
        <w:rPr>
          <w:rFonts w:eastAsia="Times New Roman"/>
          <w:szCs w:val="24"/>
        </w:rPr>
        <w:lastRenderedPageBreak/>
        <w:t>Επομένως, μιλάμε για ένα βήμα με μικρή βελτίωση. Με φειδώ, λοιπόν, οι πανηγυρισμοί και χαρακτηρισμοί περί του μεγάλου κοινωνικού αντίκτυπου που έχουν οι πα</w:t>
      </w:r>
      <w:r>
        <w:rPr>
          <w:rFonts w:eastAsia="Times New Roman"/>
          <w:szCs w:val="24"/>
        </w:rPr>
        <w:t>ρεμβάσεις σας.</w:t>
      </w:r>
    </w:p>
    <w:p w14:paraId="0F16EE33" w14:textId="77777777" w:rsidR="0091757C" w:rsidRDefault="00D319C2">
      <w:pPr>
        <w:spacing w:line="600" w:lineRule="auto"/>
        <w:ind w:firstLine="720"/>
        <w:jc w:val="both"/>
        <w:rPr>
          <w:rFonts w:eastAsia="Times New Roman"/>
          <w:szCs w:val="24"/>
        </w:rPr>
      </w:pPr>
      <w:r>
        <w:rPr>
          <w:rFonts w:eastAsia="Times New Roman"/>
          <w:szCs w:val="24"/>
        </w:rPr>
        <w:t xml:space="preserve">Σας είδαμε, κυρία Υπουργέ, να στήνετε στην </w:t>
      </w:r>
      <w:r>
        <w:rPr>
          <w:rFonts w:eastAsia="Times New Roman"/>
          <w:szCs w:val="24"/>
        </w:rPr>
        <w:t xml:space="preserve">επιτροπή </w:t>
      </w:r>
      <w:r>
        <w:rPr>
          <w:rFonts w:eastAsia="Times New Roman"/>
          <w:szCs w:val="24"/>
        </w:rPr>
        <w:t>έναν τεχνητό δικομματισμό μεταξύ ΣΥΡΙΖΑ και Νέας Δημοκρατίας. Γνωστή η τακτική των δίπολων στη στρατηγική του κόμματός σας και από εσάς και από την Νέα Δημοκρατία. Αναρωτηθήκατε, κυρία Υπουργέ, ποιος ακριβώς βούλιαξε την οικονομία της χώρας στην ύφεση, σχο</w:t>
      </w:r>
      <w:r>
        <w:rPr>
          <w:rFonts w:eastAsia="Times New Roman"/>
          <w:szCs w:val="24"/>
        </w:rPr>
        <w:t xml:space="preserve">λιάζοντας τα όσα είπε ο συνάδελφος κ. </w:t>
      </w:r>
      <w:proofErr w:type="spellStart"/>
      <w:r>
        <w:rPr>
          <w:rFonts w:eastAsia="Times New Roman"/>
          <w:szCs w:val="24"/>
        </w:rPr>
        <w:t>Βρούτσης</w:t>
      </w:r>
      <w:proofErr w:type="spellEnd"/>
      <w:r>
        <w:rPr>
          <w:rFonts w:eastAsia="Times New Roman"/>
          <w:szCs w:val="24"/>
        </w:rPr>
        <w:t>;</w:t>
      </w:r>
    </w:p>
    <w:p w14:paraId="0F16EE34" w14:textId="77777777" w:rsidR="0091757C" w:rsidRDefault="00D319C2">
      <w:pPr>
        <w:spacing w:line="600" w:lineRule="auto"/>
        <w:ind w:firstLine="720"/>
        <w:jc w:val="both"/>
        <w:rPr>
          <w:rFonts w:eastAsia="Times New Roman"/>
          <w:szCs w:val="24"/>
        </w:rPr>
      </w:pPr>
      <w:r>
        <w:rPr>
          <w:rFonts w:eastAsia="Times New Roman"/>
          <w:szCs w:val="24"/>
        </w:rPr>
        <w:t xml:space="preserve">Αναρωτιόμαστε, λοιπόν, κι εμείς, όπως και όλοι οι Έλληνες πολίτες, γιατί αφήσατε στο απυρόβλητο τη διακυβέρνηση της χώρας το 2004-2009, την </w:t>
      </w:r>
      <w:r>
        <w:rPr>
          <w:rFonts w:eastAsia="Times New Roman"/>
          <w:szCs w:val="24"/>
        </w:rPr>
        <w:t xml:space="preserve">κυβέρνηση </w:t>
      </w:r>
      <w:r>
        <w:rPr>
          <w:rFonts w:eastAsia="Times New Roman"/>
          <w:szCs w:val="24"/>
        </w:rPr>
        <w:t>Καραμανλή; Μάλιστα, αυτή είναι μια περίοδος που εξαιρέθηκε</w:t>
      </w:r>
      <w:r>
        <w:rPr>
          <w:rFonts w:eastAsia="Times New Roman"/>
          <w:szCs w:val="24"/>
        </w:rPr>
        <w:t xml:space="preserve"> από τα μνημόνια, από εσάς, σε ό,τι αφορά την εξεταστική. Μην ξεχνάτε ότι στο μνημόνιο μπήκαμε τον Μάιο του 2010 και οι εθνικές εκλογές έγιναν τον Οκτώβριο του 2009. </w:t>
      </w:r>
    </w:p>
    <w:p w14:paraId="0F16EE35" w14:textId="77777777" w:rsidR="0091757C" w:rsidRDefault="00D319C2">
      <w:pPr>
        <w:spacing w:line="600" w:lineRule="auto"/>
        <w:ind w:firstLine="720"/>
        <w:jc w:val="both"/>
        <w:rPr>
          <w:rFonts w:eastAsia="Times New Roman"/>
          <w:szCs w:val="24"/>
        </w:rPr>
      </w:pPr>
      <w:r>
        <w:rPr>
          <w:rFonts w:eastAsia="Times New Roman"/>
          <w:szCs w:val="24"/>
        </w:rPr>
        <w:t xml:space="preserve">Γιατί αυτή η </w:t>
      </w:r>
      <w:proofErr w:type="spellStart"/>
      <w:r>
        <w:rPr>
          <w:rFonts w:eastAsia="Times New Roman"/>
          <w:szCs w:val="24"/>
        </w:rPr>
        <w:t>ομερτά</w:t>
      </w:r>
      <w:proofErr w:type="spellEnd"/>
      <w:r>
        <w:rPr>
          <w:rFonts w:eastAsia="Times New Roman"/>
          <w:szCs w:val="24"/>
        </w:rPr>
        <w:t>, αναρωτιέται κανείς; Ποιον καλύπτετε; Τι καλύπτετε και γιατί; Γιατί α</w:t>
      </w:r>
      <w:r>
        <w:rPr>
          <w:rFonts w:eastAsia="Times New Roman"/>
          <w:szCs w:val="24"/>
        </w:rPr>
        <w:t xml:space="preserve">υτή η αφωνία και από μέρους της </w:t>
      </w:r>
      <w:r>
        <w:rPr>
          <w:rFonts w:eastAsia="Times New Roman"/>
          <w:szCs w:val="24"/>
        </w:rPr>
        <w:lastRenderedPageBreak/>
        <w:t xml:space="preserve">Κυβέρνησης και των Βουλευτών σας, αλλά και από μέρους της Νέας Δημοκρατίας; Δηλαδή, τι; Σε επτά μήνες διακυβέρνησης της χώρας από την </w:t>
      </w:r>
      <w:r>
        <w:rPr>
          <w:rFonts w:eastAsia="Times New Roman"/>
          <w:szCs w:val="24"/>
        </w:rPr>
        <w:t xml:space="preserve">κυβέρνηση </w:t>
      </w:r>
      <w:r>
        <w:rPr>
          <w:rFonts w:eastAsia="Times New Roman"/>
          <w:szCs w:val="24"/>
        </w:rPr>
        <w:t xml:space="preserve">του Γιώργου Παπανδρέου, την </w:t>
      </w:r>
      <w:r>
        <w:rPr>
          <w:rFonts w:eastAsia="Times New Roman"/>
          <w:szCs w:val="24"/>
        </w:rPr>
        <w:t xml:space="preserve">κυβέρνηση </w:t>
      </w:r>
      <w:r>
        <w:rPr>
          <w:rFonts w:eastAsia="Times New Roman"/>
          <w:szCs w:val="24"/>
        </w:rPr>
        <w:t>ΠΑΣΟΚ, δημιουργήθηκε το τεράστιο πρόβλημα,</w:t>
      </w:r>
      <w:r>
        <w:rPr>
          <w:rFonts w:eastAsia="Times New Roman"/>
          <w:szCs w:val="24"/>
        </w:rPr>
        <w:t xml:space="preserve"> η κρίση και όχι από τα πεντέμισι προηγούμενα χρόνια, επί </w:t>
      </w:r>
      <w:r>
        <w:rPr>
          <w:rFonts w:eastAsia="Times New Roman"/>
          <w:szCs w:val="24"/>
        </w:rPr>
        <w:t xml:space="preserve">κυβερνήσεως </w:t>
      </w:r>
      <w:r>
        <w:rPr>
          <w:rFonts w:eastAsia="Times New Roman"/>
          <w:szCs w:val="24"/>
        </w:rPr>
        <w:t xml:space="preserve">Καραμανλή; Σύμφωνα, μάλιστα, με τα στοιχεία της Ευρωπαϊκής Επιτροπής η </w:t>
      </w:r>
      <w:r>
        <w:rPr>
          <w:rFonts w:eastAsia="Times New Roman"/>
          <w:szCs w:val="24"/>
        </w:rPr>
        <w:t xml:space="preserve">κυβέρνηση </w:t>
      </w:r>
      <w:r>
        <w:rPr>
          <w:rFonts w:eastAsia="Times New Roman"/>
          <w:szCs w:val="24"/>
        </w:rPr>
        <w:t>Κώστα Καραμανλή αύξησε περίπου 120 δισεκατομμύρια το δημόσιο χρέος της χώρας -από τα 180 δισεκατομμύρια ε</w:t>
      </w:r>
      <w:r>
        <w:rPr>
          <w:rFonts w:eastAsia="Times New Roman"/>
          <w:szCs w:val="24"/>
        </w:rPr>
        <w:t>κτοξεύτηκε στα 300 δισεκατομμύρια- και τις πρωτογενείς δαπάνες της Γενικής Κυβέρνησης κατά 42 δισεκατομμύρια ευρώ.</w:t>
      </w:r>
    </w:p>
    <w:p w14:paraId="0F16EE36" w14:textId="77777777" w:rsidR="0091757C" w:rsidRDefault="00D319C2">
      <w:pPr>
        <w:spacing w:line="600" w:lineRule="auto"/>
        <w:ind w:firstLine="720"/>
        <w:jc w:val="both"/>
        <w:rPr>
          <w:rFonts w:eastAsia="Times New Roman"/>
          <w:szCs w:val="24"/>
        </w:rPr>
      </w:pPr>
      <w:r>
        <w:rPr>
          <w:rFonts w:eastAsia="Times New Roman"/>
          <w:szCs w:val="24"/>
        </w:rPr>
        <w:t xml:space="preserve">Κύριοι της Κυβέρνησης, είναι εξόφθαλμη και πρωτοφανής η στήριξη στην </w:t>
      </w:r>
      <w:proofErr w:type="spellStart"/>
      <w:r>
        <w:rPr>
          <w:rFonts w:eastAsia="Times New Roman"/>
          <w:szCs w:val="24"/>
        </w:rPr>
        <w:t>καραμανλική</w:t>
      </w:r>
      <w:proofErr w:type="spellEnd"/>
      <w:r>
        <w:rPr>
          <w:rFonts w:eastAsia="Times New Roman"/>
          <w:szCs w:val="24"/>
        </w:rPr>
        <w:t xml:space="preserve"> Δεξιά και αυτό θα σας ακολουθεί. Εγώ θα έλεγα και προκλητική</w:t>
      </w:r>
      <w:r>
        <w:rPr>
          <w:rFonts w:eastAsia="Times New Roman"/>
          <w:szCs w:val="24"/>
        </w:rPr>
        <w:t xml:space="preserve">, καθώς αντί να προτείνετε εξεταστική για τα μνημόνια να διερευνηθεί σε βάθος την περίοδο αυτή για να αποκαλυφθεί πραγματικά ποιος οδήγησε και πώς οδήγησε τη χώρα στην κρίση, εσείς «πετάτε λάσπη στον ανεμιστήρα». </w:t>
      </w:r>
    </w:p>
    <w:p w14:paraId="0F16EE37"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Θέλετε, ουσιαστικά, να καταρρακώσετε </w:t>
      </w:r>
      <w:r w:rsidRPr="00502D4F">
        <w:rPr>
          <w:rFonts w:eastAsia="Times New Roman"/>
          <w:szCs w:val="24"/>
        </w:rPr>
        <w:t xml:space="preserve">την </w:t>
      </w:r>
      <w:r>
        <w:rPr>
          <w:rFonts w:eastAsia="Times New Roman"/>
          <w:szCs w:val="24"/>
        </w:rPr>
        <w:t>έντιμη στάση αλλά και τον Πρωθυπουργό των μεγάλων έργων, τον Κώστα Σημίτη, τον Πρωθυπουργό που μιλάει το έργο του και όχι τα λόγια του. Να σας θυμίσω την ένταξη της χώρας στην ΟΝΕ, το Ελσίνκι, την ένταξη της Κύπρου στην Ευρωπαϊκή Ένωση. Τα μεγάλα έργα φέρν</w:t>
      </w:r>
      <w:r>
        <w:rPr>
          <w:rFonts w:eastAsia="Times New Roman"/>
          <w:szCs w:val="24"/>
        </w:rPr>
        <w:t xml:space="preserve">ουν τη σφραγίδα αυτού του Πρωθυπουργού. </w:t>
      </w:r>
    </w:p>
    <w:p w14:paraId="0F16EE38" w14:textId="77777777" w:rsidR="0091757C" w:rsidRDefault="00D319C2">
      <w:pPr>
        <w:spacing w:line="600" w:lineRule="auto"/>
        <w:ind w:firstLine="720"/>
        <w:jc w:val="both"/>
        <w:rPr>
          <w:rFonts w:eastAsia="Times New Roman"/>
          <w:szCs w:val="24"/>
        </w:rPr>
      </w:pPr>
      <w:r>
        <w:rPr>
          <w:rFonts w:eastAsia="Times New Roman"/>
          <w:szCs w:val="24"/>
        </w:rPr>
        <w:t>Κύριοι, η υπόθεση που έρχεται σήμερα ξανά στο προσκήνιο έχει ήδη κριθεί το 2006. Δεν είναι λύση να πηγαίνουμε προς τα πίσω και μάλιστα προς εκλογές πυροδοτώντας τη σκανδαλολογία, φέρνοντας συνεχώς υποτιθέμενα σκάνδα</w:t>
      </w:r>
      <w:r>
        <w:rPr>
          <w:rFonts w:eastAsia="Times New Roman"/>
          <w:szCs w:val="24"/>
        </w:rPr>
        <w:t>λα που τώρα, δήθεν, ήρθαν στην επιφάνεια.</w:t>
      </w:r>
    </w:p>
    <w:p w14:paraId="0F16EE39" w14:textId="77777777" w:rsidR="0091757C" w:rsidRDefault="00D319C2">
      <w:pPr>
        <w:spacing w:line="600" w:lineRule="auto"/>
        <w:ind w:firstLine="720"/>
        <w:jc w:val="both"/>
        <w:rPr>
          <w:rFonts w:eastAsia="Times New Roman"/>
          <w:szCs w:val="24"/>
        </w:rPr>
      </w:pPr>
      <w:r>
        <w:rPr>
          <w:rFonts w:eastAsia="Times New Roman"/>
          <w:szCs w:val="24"/>
        </w:rPr>
        <w:t xml:space="preserve">Εμείς είπαμε «καμμία συγκάλυψη» κι όπως είπε η Πρόεδρος Φώφη Γεννηματά «όλα στο φως». Έχουμε απόλυτη, όμως, εμπιστοσύνη στην ελληνική </w:t>
      </w:r>
      <w:r>
        <w:rPr>
          <w:rFonts w:eastAsia="Times New Roman"/>
          <w:szCs w:val="24"/>
        </w:rPr>
        <w:t xml:space="preserve">δικαιοσύνη </w:t>
      </w:r>
      <w:r>
        <w:rPr>
          <w:rFonts w:eastAsia="Times New Roman"/>
          <w:szCs w:val="24"/>
        </w:rPr>
        <w:t>και είμαστε ασφαλείς ότι τίποτα από αυτήν δεν καλύπτεται και την αφήν</w:t>
      </w:r>
      <w:r>
        <w:rPr>
          <w:rFonts w:eastAsia="Times New Roman"/>
          <w:szCs w:val="24"/>
        </w:rPr>
        <w:t xml:space="preserve">ουμε ανεπηρέαστη να κάνει τη δουλειά της. Αυτό επιβάλλει η </w:t>
      </w:r>
      <w:r>
        <w:rPr>
          <w:rFonts w:eastAsia="Times New Roman"/>
          <w:szCs w:val="24"/>
        </w:rPr>
        <w:t xml:space="preserve">δημοκρατία </w:t>
      </w:r>
      <w:r>
        <w:rPr>
          <w:rFonts w:eastAsia="Times New Roman"/>
          <w:szCs w:val="24"/>
        </w:rPr>
        <w:t>που θέλουμε εμείς να υπηρετούμε.</w:t>
      </w:r>
    </w:p>
    <w:p w14:paraId="0F16EE3A"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Θέλετε συνεργασία για τη μεγάλη Κεντροαριστερά. Όμως, αγαπητοί της Κυβέρνησης, έτσι δεν οικοδομούνται σχέσεις εμπιστοσύνης. Η μέθοδος της σκανδαλολογίας </w:t>
      </w:r>
      <w:r>
        <w:rPr>
          <w:rFonts w:eastAsia="Times New Roman"/>
          <w:szCs w:val="24"/>
        </w:rPr>
        <w:t>γκρεμίζει τις όποιες γέφυρες. Υπάρχουν και σας το λέει κάποιος που κεντροαριστερός είναι και κεντροαριστερά βλέπει. Κύριοι, η οποιαδήποτε πολιτική συμπεριφορά -να κλείσω εδώ- δεν αποτελεί και πολιτικό συμπεριφορισμό.</w:t>
      </w:r>
    </w:p>
    <w:p w14:paraId="0F16EE3B" w14:textId="77777777" w:rsidR="0091757C" w:rsidRDefault="00D319C2">
      <w:pPr>
        <w:spacing w:line="600" w:lineRule="auto"/>
        <w:ind w:firstLine="720"/>
        <w:jc w:val="both"/>
        <w:rPr>
          <w:rFonts w:eastAsia="Times New Roman"/>
          <w:szCs w:val="24"/>
        </w:rPr>
      </w:pPr>
      <w:r>
        <w:rPr>
          <w:rFonts w:eastAsia="Times New Roman"/>
          <w:szCs w:val="24"/>
        </w:rPr>
        <w:t>Να επανέλθω, ωστόσο, στο νομοσχέδιο. Σα</w:t>
      </w:r>
      <w:r>
        <w:rPr>
          <w:rFonts w:eastAsia="Times New Roman"/>
          <w:szCs w:val="24"/>
        </w:rPr>
        <w:t xml:space="preserve">ς είδαμε, κύριοι της Κυβέρνησης, να συναγωνίζεστε με τον εισηγητή της Νέας Δημοκρατίας, τον κ. </w:t>
      </w:r>
      <w:proofErr w:type="spellStart"/>
      <w:r>
        <w:rPr>
          <w:rFonts w:eastAsia="Times New Roman"/>
          <w:szCs w:val="24"/>
        </w:rPr>
        <w:t>Βρούτση</w:t>
      </w:r>
      <w:proofErr w:type="spellEnd"/>
      <w:r>
        <w:rPr>
          <w:rFonts w:eastAsia="Times New Roman"/>
          <w:szCs w:val="24"/>
        </w:rPr>
        <w:t xml:space="preserve">, για το ποιος ήταν υπερασπιστής της κοινωνικής ασφάλισης. Δυστυχώς, όμως, στο ασφαλιστικό τόσο ο ΣΥΡΙΖΑ όσο και η Νέα Δημοκρατία είστε κάτω από τη βάση, </w:t>
      </w:r>
      <w:r>
        <w:rPr>
          <w:rFonts w:eastAsia="Times New Roman"/>
          <w:szCs w:val="24"/>
        </w:rPr>
        <w:t>διότι και οι δύο αποτύχατε στις μεγάλες τομές που έκανε το ΠΑΣΟΚ για την κοινωνική ασφάλιση, από την καθολική ασφαλιστική κάλυψη της χώρας με την πρόσθετη ασφάλιση των αγροτών, τη σύνταξη των ανασφάλιστων υπερηλίκων από τον ΟΓΑ, την άδεια εγκυμοσύνης διμήν</w:t>
      </w:r>
      <w:r>
        <w:rPr>
          <w:rFonts w:eastAsia="Times New Roman"/>
          <w:szCs w:val="24"/>
        </w:rPr>
        <w:t xml:space="preserve">ων και τη διεύρυνση της γονικής άδειας, την προστασία της μητρότητας, το ΕΚΑΣ, τη «Βοήθεια στο Σπίτι», τα </w:t>
      </w:r>
      <w:r>
        <w:rPr>
          <w:rFonts w:eastAsia="Times New Roman"/>
          <w:szCs w:val="24"/>
        </w:rPr>
        <w:lastRenderedPageBreak/>
        <w:t>ΚΔΑΠ, τους παιδικούς και βρεφονηπιακούς σταθμούς, τα προγράμματα του ΟΑΕΔ για τους ανέργους, έως το Ενιαίο Κέντρο Πληρωμής των Συντάξεων, τη «ΔΙΑΥΓΕΙΑ</w:t>
      </w:r>
      <w:r>
        <w:rPr>
          <w:rFonts w:eastAsia="Times New Roman"/>
          <w:szCs w:val="24"/>
        </w:rPr>
        <w:t xml:space="preserve">», το ηλεκτρονικό μητρώο ασφαλισμένων ΑΜΚΑ των δημοσίων υπαλλήλων, των συνταξιούχων, την ηλεκτρονική </w:t>
      </w:r>
      <w:proofErr w:type="spellStart"/>
      <w:r>
        <w:rPr>
          <w:rFonts w:eastAsia="Times New Roman"/>
          <w:szCs w:val="24"/>
        </w:rPr>
        <w:t>συνταγογράφηση</w:t>
      </w:r>
      <w:proofErr w:type="spellEnd"/>
      <w:r>
        <w:rPr>
          <w:rFonts w:eastAsia="Times New Roman"/>
          <w:szCs w:val="24"/>
        </w:rPr>
        <w:t xml:space="preserve">, τον ΕΟΠΥΥ και το Ταμείο Αλληλεγγύης Γενεών, μεταρρυθμίσεις που έγιναν μέσα στην κρίση, μεταρρυθμίσεις που έγιναν 2009-2011 από την </w:t>
      </w:r>
      <w:r>
        <w:rPr>
          <w:rFonts w:eastAsia="Times New Roman"/>
          <w:szCs w:val="24"/>
        </w:rPr>
        <w:t>κυβέρνησ</w:t>
      </w:r>
      <w:r>
        <w:rPr>
          <w:rFonts w:eastAsia="Times New Roman"/>
          <w:szCs w:val="24"/>
        </w:rPr>
        <w:t xml:space="preserve">η </w:t>
      </w:r>
      <w:r>
        <w:rPr>
          <w:rFonts w:eastAsia="Times New Roman"/>
          <w:szCs w:val="24"/>
        </w:rPr>
        <w:t>ΠΑΣΟΚ, Γιώργου Παπανδρέου.</w:t>
      </w:r>
    </w:p>
    <w:p w14:paraId="0F16EE3C" w14:textId="77777777" w:rsidR="0091757C" w:rsidRDefault="00D319C2">
      <w:pPr>
        <w:spacing w:line="600" w:lineRule="auto"/>
        <w:jc w:val="both"/>
        <w:rPr>
          <w:rFonts w:eastAsia="Times New Roman" w:cs="Times New Roman"/>
          <w:szCs w:val="24"/>
        </w:rPr>
      </w:pPr>
      <w:r>
        <w:rPr>
          <w:rFonts w:eastAsia="Times New Roman" w:cs="Times New Roman"/>
          <w:szCs w:val="24"/>
        </w:rPr>
        <w:t>Αυτές οι μεταρρυθμίσεις είναι πραγματικά κοινωνικά αποτυπωμένες στις σκέψεις και στο μυαλό των πολιτών. Ούτε η σύνδεση των εισφορών με τα εισοδηματικά κριτήρια ούτε οι λύσεις τύπου «</w:t>
      </w:r>
      <w:proofErr w:type="spellStart"/>
      <w:r>
        <w:rPr>
          <w:rFonts w:eastAsia="Times New Roman" w:cs="Times New Roman"/>
          <w:szCs w:val="24"/>
        </w:rPr>
        <w:t>Πινοσέτ</w:t>
      </w:r>
      <w:proofErr w:type="spellEnd"/>
      <w:r>
        <w:rPr>
          <w:rFonts w:eastAsia="Times New Roman" w:cs="Times New Roman"/>
          <w:szCs w:val="24"/>
        </w:rPr>
        <w:t>».</w:t>
      </w:r>
    </w:p>
    <w:p w14:paraId="0F16EE3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προ</w:t>
      </w:r>
      <w:r>
        <w:rPr>
          <w:rFonts w:eastAsia="Times New Roman" w:cs="Times New Roman"/>
          <w:szCs w:val="24"/>
        </w:rPr>
        <w:t>αγωγή της λειτουργίας της κοινωνικής ασφάλισης, η κατοχύρωση του δημόσιου και καθολικού χαρακτήρα για εμάς που υπηρετήσαμε τη χώρα μέσα στη μεγάλη Δημοκρατική Συμπαράταξη, στη μακρά και ευημερούσα περίοδο της Μεταπολίτευσης, αποτέλεσε και αποτελούσε βασική</w:t>
      </w:r>
      <w:r>
        <w:rPr>
          <w:rFonts w:eastAsia="Times New Roman" w:cs="Times New Roman"/>
          <w:szCs w:val="24"/>
        </w:rPr>
        <w:t xml:space="preserve"> πολιτική επιλογή.</w:t>
      </w:r>
    </w:p>
    <w:p w14:paraId="0F16EE3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Με πλήρη συνείδηση, δεδομένων των συνθηκών που επικρατούσαν τότε, την εξαιρέσαμε από το πεδίο της ιδιωτικής πρωτοβουλίας, θεωρώντας ότι ο ρόλος της ιδιωτικής ασφάλισης μπορεί να είναι μόνο συμπληρωματικός, για να προστατεύσουμε τους ασφα</w:t>
      </w:r>
      <w:r>
        <w:rPr>
          <w:rFonts w:eastAsia="Times New Roman" w:cs="Times New Roman"/>
          <w:szCs w:val="24"/>
        </w:rPr>
        <w:t xml:space="preserve">λισμένους από τους επιχειρηματικούς κινδύνους που ελλοχεύουν στη λειτουργία των ιδιωτικών ασφαλιστικών εταιρειών. Σήμερα βρισκόμαστε σε μια άλλη εποχή, με άλλες ανάγκες και ενώπιον άλλων προκλήσεων. </w:t>
      </w:r>
    </w:p>
    <w:p w14:paraId="0F16EE3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Εδώ θα ήθελα την προσοχή σας, κυρία Υπουργέ και κύριοι Υ</w:t>
      </w:r>
      <w:r>
        <w:rPr>
          <w:rFonts w:eastAsia="Times New Roman" w:cs="Times New Roman"/>
          <w:szCs w:val="24"/>
        </w:rPr>
        <w:t xml:space="preserve">πουργοί. Η χώρα γηράσκει. Δεν είναι κλισέ ότι το δημογραφικό είναι μια ωρολογιακή βόμβα. Είναι μια πραγματικότητα. Σε ετήσια βάση τα τελευταία χρόνια οι γεννήσεις φθάνουν τις ενενήντα χιλιάδες, οι δε θάνατοι στο επίπεδο των </w:t>
      </w:r>
      <w:proofErr w:type="spellStart"/>
      <w:r>
        <w:rPr>
          <w:rFonts w:eastAsia="Times New Roman" w:cs="Times New Roman"/>
          <w:szCs w:val="24"/>
        </w:rPr>
        <w:t>εκατόν</w:t>
      </w:r>
      <w:proofErr w:type="spellEnd"/>
      <w:r>
        <w:rPr>
          <w:rFonts w:eastAsia="Times New Roman" w:cs="Times New Roman"/>
          <w:szCs w:val="24"/>
        </w:rPr>
        <w:t xml:space="preserve"> είκοσι χιλιάδων. Αρνητικό</w:t>
      </w:r>
      <w:r>
        <w:rPr>
          <w:rFonts w:eastAsia="Times New Roman" w:cs="Times New Roman"/>
          <w:szCs w:val="24"/>
        </w:rPr>
        <w:t>, όπως ακούτε, το φυσικό ισοζύγιο.</w:t>
      </w:r>
    </w:p>
    <w:p w14:paraId="0F16EE4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Πώς όμως να υπάρξουν γεννήσεις, όταν δεν υπάρχει ένα φιλικό περιβάλλον για τα νέα ζευγάρια, όταν τα νέα ζευγάρια απομακρύνονται από τη χώρα τους, φεύγουν από το </w:t>
      </w:r>
      <w:r>
        <w:rPr>
          <w:rFonts w:eastAsia="Times New Roman" w:cs="Times New Roman"/>
          <w:szCs w:val="24"/>
          <w:lang w:val="en-US"/>
        </w:rPr>
        <w:t>brain</w:t>
      </w:r>
      <w:r w:rsidRPr="009F0C14">
        <w:rPr>
          <w:rFonts w:eastAsia="Times New Roman" w:cs="Times New Roman"/>
          <w:szCs w:val="24"/>
        </w:rPr>
        <w:t xml:space="preserve"> </w:t>
      </w:r>
      <w:r>
        <w:rPr>
          <w:rFonts w:eastAsia="Times New Roman" w:cs="Times New Roman"/>
          <w:szCs w:val="24"/>
          <w:lang w:val="en-US"/>
        </w:rPr>
        <w:t>drain</w:t>
      </w:r>
      <w:r w:rsidRPr="009F0C14">
        <w:rPr>
          <w:rFonts w:eastAsia="Times New Roman" w:cs="Times New Roman"/>
          <w:szCs w:val="24"/>
        </w:rPr>
        <w:t xml:space="preserve"> </w:t>
      </w:r>
      <w:r>
        <w:rPr>
          <w:rFonts w:eastAsia="Times New Roman" w:cs="Times New Roman"/>
          <w:szCs w:val="24"/>
        </w:rPr>
        <w:t>στο εξωτερικό, όταν η πολιτεία σήμερα δεν τους π</w:t>
      </w:r>
      <w:r>
        <w:rPr>
          <w:rFonts w:eastAsia="Times New Roman" w:cs="Times New Roman"/>
          <w:szCs w:val="24"/>
        </w:rPr>
        <w:t xml:space="preserve">αρέχει κίνητρα για τεκνοποίηση και δομές για την υποστήριξη της </w:t>
      </w:r>
      <w:proofErr w:type="spellStart"/>
      <w:r>
        <w:rPr>
          <w:rFonts w:eastAsia="Times New Roman" w:cs="Times New Roman"/>
          <w:szCs w:val="24"/>
        </w:rPr>
        <w:t>γονεϊκότητας</w:t>
      </w:r>
      <w:proofErr w:type="spellEnd"/>
      <w:r>
        <w:rPr>
          <w:rFonts w:eastAsia="Times New Roman" w:cs="Times New Roman"/>
          <w:szCs w:val="24"/>
        </w:rPr>
        <w:t>;</w:t>
      </w:r>
    </w:p>
    <w:p w14:paraId="0F16EE4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θυμίζω την πρόσφατη αντικατάσταση των οικογενειακών επιδομάτων με το επίδομα παιδιού του ΟΠΕΚΑ, που έφερε τη μείωση των επιδομάτων για τις πολύτεκνες οικογένειες. </w:t>
      </w:r>
      <w:r>
        <w:rPr>
          <w:rFonts w:eastAsia="Times New Roman" w:cs="Times New Roman"/>
          <w:szCs w:val="24"/>
        </w:rPr>
        <w:t>Αρνητικό και το μεταναστευτικό ισοζύγιο. Μετά την οικονομική κρίση, κυρίως εξαιτίας της αυξημένης ανεργίας των νέων, έχει δημιουργηθεί ένα κύμα εξόδου νέων ανθρώπων από τη χώρα και ταυτόχρονα η χώρα δεν αποτελεί ελκυστικό προορισμό για οικονομικούς μετανάσ</w:t>
      </w:r>
      <w:r>
        <w:rPr>
          <w:rFonts w:eastAsia="Times New Roman" w:cs="Times New Roman"/>
          <w:szCs w:val="24"/>
        </w:rPr>
        <w:t xml:space="preserve">τες. </w:t>
      </w:r>
    </w:p>
    <w:p w14:paraId="0F16EE4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Ποια είναι η σημερινή ποιότητα ζωής του σύγχρονου Έλληνα για να κρατηθεί εντός συνόρων; Δείτε τα ποσοστά ανεργίας, που δίνει η ΕΛΣΤΑΤ, τον Ιούνιο του 2018: 39% σε ηλικίες </w:t>
      </w:r>
      <w:r>
        <w:rPr>
          <w:rFonts w:eastAsia="Times New Roman" w:cs="Times New Roman"/>
          <w:szCs w:val="24"/>
        </w:rPr>
        <w:t>δεκαπέντε-είκοσι τεσσάρων</w:t>
      </w:r>
      <w:r>
        <w:rPr>
          <w:rFonts w:eastAsia="Times New Roman" w:cs="Times New Roman"/>
          <w:szCs w:val="24"/>
        </w:rPr>
        <w:t>15</w:t>
      </w:r>
      <w:r>
        <w:rPr>
          <w:rFonts w:eastAsia="Times New Roman" w:cs="Times New Roman"/>
          <w:szCs w:val="24"/>
        </w:rPr>
        <w:t xml:space="preserve">-24, 23% σε ηλικίες </w:t>
      </w:r>
      <w:r>
        <w:rPr>
          <w:rFonts w:eastAsia="Times New Roman" w:cs="Times New Roman"/>
          <w:szCs w:val="24"/>
        </w:rPr>
        <w:t>είκοσι πέντε–τριάντα τεσσάρων</w:t>
      </w:r>
      <w:r>
        <w:rPr>
          <w:rFonts w:eastAsia="Times New Roman" w:cs="Times New Roman"/>
          <w:szCs w:val="24"/>
        </w:rPr>
        <w:t>, 1</w:t>
      </w:r>
      <w:r>
        <w:rPr>
          <w:rFonts w:eastAsia="Times New Roman" w:cs="Times New Roman"/>
          <w:szCs w:val="24"/>
        </w:rPr>
        <w:t xml:space="preserve">8% σε ηλικίες </w:t>
      </w:r>
      <w:r>
        <w:rPr>
          <w:rFonts w:eastAsia="Times New Roman" w:cs="Times New Roman"/>
          <w:szCs w:val="24"/>
        </w:rPr>
        <w:t>τριάντα πέντε-σαράντα τεσσάρων</w:t>
      </w:r>
      <w:r>
        <w:rPr>
          <w:rFonts w:eastAsia="Times New Roman" w:cs="Times New Roman"/>
          <w:szCs w:val="24"/>
        </w:rPr>
        <w:t>.</w:t>
      </w:r>
      <w:r>
        <w:rPr>
          <w:rFonts w:eastAsia="Times New Roman" w:cs="Times New Roman"/>
          <w:szCs w:val="24"/>
        </w:rPr>
        <w:t xml:space="preserve"> Πεντακόσιες χιλιάδες συμπολίτες μας εγκατέλειψαν τη χώρα. Ποια προσπάθεια έγινε από την πλευρά της Κυβέρνησης να γυρίσει αυτός ο κόσμος πίσω; Αυτός είναι ο κόσμος που θα αλλάξει και τη χώρα. </w:t>
      </w:r>
    </w:p>
    <w:p w14:paraId="0F16EE4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Υπάρχει κάποιος σχ</w:t>
      </w:r>
      <w:r>
        <w:rPr>
          <w:rFonts w:eastAsia="Times New Roman" w:cs="Times New Roman"/>
          <w:szCs w:val="24"/>
        </w:rPr>
        <w:t xml:space="preserve">εδιασμός, κύριοι της Κυβέρνησης, για να περάσουμε από το </w:t>
      </w:r>
      <w:r>
        <w:rPr>
          <w:rFonts w:eastAsia="Times New Roman" w:cs="Times New Roman"/>
          <w:szCs w:val="24"/>
          <w:lang w:val="en-US"/>
        </w:rPr>
        <w:t>brain</w:t>
      </w:r>
      <w:r w:rsidRPr="009F0C14">
        <w:rPr>
          <w:rFonts w:eastAsia="Times New Roman" w:cs="Times New Roman"/>
          <w:szCs w:val="24"/>
        </w:rPr>
        <w:t xml:space="preserve"> </w:t>
      </w:r>
      <w:r>
        <w:rPr>
          <w:rFonts w:eastAsia="Times New Roman" w:cs="Times New Roman"/>
          <w:szCs w:val="24"/>
          <w:lang w:val="en-US"/>
        </w:rPr>
        <w:t>drain</w:t>
      </w:r>
      <w:r w:rsidRPr="009F0C14">
        <w:rPr>
          <w:rFonts w:eastAsia="Times New Roman" w:cs="Times New Roman"/>
          <w:szCs w:val="24"/>
        </w:rPr>
        <w:t xml:space="preserve"> </w:t>
      </w:r>
      <w:r>
        <w:rPr>
          <w:rFonts w:eastAsia="Times New Roman" w:cs="Times New Roman"/>
          <w:szCs w:val="24"/>
        </w:rPr>
        <w:t>στο</w:t>
      </w:r>
      <w:r w:rsidRPr="009F0C14">
        <w:rPr>
          <w:rFonts w:eastAsia="Times New Roman" w:cs="Times New Roman"/>
          <w:szCs w:val="24"/>
        </w:rPr>
        <w:t xml:space="preserve"> </w:t>
      </w:r>
      <w:r>
        <w:rPr>
          <w:rFonts w:eastAsia="Times New Roman" w:cs="Times New Roman"/>
          <w:szCs w:val="24"/>
          <w:lang w:val="en-US"/>
        </w:rPr>
        <w:t>brain</w:t>
      </w:r>
      <w:r w:rsidRPr="009F0C14">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και με ποιες πολιτικές; Ακόμα δεν τις είδαμε, διότι αυτό που αποτυπώνεται από τη συζήτηση του νομοσχεδίου είναι ότι δημιουργείτε στους νέους επιστήμονες και ελεύθερους επαγγελματίες πλασματικές εντυπώσεις ότι μεριμνάτε γι’ αυτούς. </w:t>
      </w:r>
    </w:p>
    <w:p w14:paraId="0F16EE4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Αυτό δείχνει η ρύθμιση </w:t>
      </w:r>
      <w:r>
        <w:rPr>
          <w:rFonts w:eastAsia="Times New Roman" w:cs="Times New Roman"/>
          <w:szCs w:val="24"/>
        </w:rPr>
        <w:t xml:space="preserve">με τις εκπτώσεις των πρώτων πέντε ετών στους νέους ελεύθερους επαγγελματίες. Και τούτο γιατί τις μετατρέπετε εκ προοιμίου σε οφειλή, την οποία πρέπει να συμπληρώσουν και να αποπληρώσουν τα επόμενα δέκα έτη. </w:t>
      </w:r>
    </w:p>
    <w:p w14:paraId="0F16EE4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Την ίδια στιγμή, αγαπητοί συνάδελφοι, η Κυβέρνησ</w:t>
      </w:r>
      <w:r>
        <w:rPr>
          <w:rFonts w:eastAsia="Times New Roman" w:cs="Times New Roman"/>
          <w:szCs w:val="24"/>
        </w:rPr>
        <w:t>η υποχρεώνει τους νέους επιστήμονες σε αναδρομική καταβολή από το 2017 των εισφορών του επικουρικού τους, μετατρέποντας σε λογιστικό, θα έλεγα, τρικ τις εκπτώσεις, καθώς τους προσθέτει άλλο ένα βάρος.</w:t>
      </w:r>
    </w:p>
    <w:p w14:paraId="0F16EE4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2017 προβλεπόταν ότι θα αντιστοιχούν εξήντα τρία άτο</w:t>
      </w:r>
      <w:r>
        <w:rPr>
          <w:rFonts w:eastAsia="Times New Roman" w:cs="Times New Roman"/>
          <w:szCs w:val="24"/>
        </w:rPr>
        <w:t xml:space="preserve">μα, διπλάσιο ποσοστό. Αυτό είναι υπό αίρεση. Προσωπική μου </w:t>
      </w:r>
      <w:r>
        <w:rPr>
          <w:rFonts w:eastAsia="Times New Roman" w:cs="Times New Roman"/>
          <w:szCs w:val="24"/>
        </w:rPr>
        <w:lastRenderedPageBreak/>
        <w:t>άποψη; Κυρίες και κύριοι συνάδελφοι, όσο καθυστερούμε να οργανώσουμε μια διαδικασία διακομματικής συναίνεσης για μια γενναία ασφαλιστική μεταρρύθμιση τόσο θα καθυστερούμε και τις λύσεις σε έναν νευ</w:t>
      </w:r>
      <w:r>
        <w:rPr>
          <w:rFonts w:eastAsia="Times New Roman" w:cs="Times New Roman"/>
          <w:szCs w:val="24"/>
        </w:rPr>
        <w:t>ραλγικό τομέα, που συνδέεται άμεσα με την κοινωνική προστασία, την κοινωνική συνοχή και το βιοτικό επίπεδο των πολιτών.</w:t>
      </w:r>
    </w:p>
    <w:p w14:paraId="0F16EE4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επανέρχομαι στο νομοσχέδιο. Όπως είπα και στις επιτροπές πρέπει να μας μιλήσετε με συγκεκριμένες πολιτικές</w:t>
      </w:r>
      <w:r>
        <w:rPr>
          <w:rFonts w:eastAsia="Times New Roman" w:cs="Times New Roman"/>
          <w:szCs w:val="24"/>
        </w:rPr>
        <w:t>, χρονοδιαγράμματα και στόχους για το πώς θα φέρετε όλους αυτούς τους νέους πίσω. Διαφορετικά θα βρίσκουμε το πρόβλημα μπροστά γιγαντωμένο.</w:t>
      </w:r>
    </w:p>
    <w:p w14:paraId="0F16EE4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Μελέτες δείχνουν ότι το 2070</w:t>
      </w:r>
      <w:r>
        <w:rPr>
          <w:rFonts w:eastAsia="Times New Roman" w:cs="Times New Roman"/>
          <w:szCs w:val="24"/>
          <w:vertAlign w:val="superscript"/>
        </w:rPr>
        <w:t xml:space="preserve"> </w:t>
      </w:r>
      <w:r>
        <w:rPr>
          <w:rFonts w:eastAsia="Times New Roman" w:cs="Times New Roman"/>
          <w:szCs w:val="24"/>
        </w:rPr>
        <w:t>η Ελλάδα θα αγγίζει το 63% στην αναλογία εξάρτησης των ηλικιωμένων από τον πληθυσμό που</w:t>
      </w:r>
      <w:r>
        <w:rPr>
          <w:rFonts w:eastAsia="Times New Roman" w:cs="Times New Roman"/>
          <w:szCs w:val="24"/>
        </w:rPr>
        <w:t xml:space="preserve"> θα βρίσκεται σε παραγωγική ηλικία. Σήμερα σε εκατό άτομα ηλικίας </w:t>
      </w:r>
      <w:r>
        <w:rPr>
          <w:rFonts w:eastAsia="Times New Roman" w:cs="Times New Roman"/>
          <w:szCs w:val="24"/>
        </w:rPr>
        <w:t xml:space="preserve">δεκαπέντε-εξήντα τεσσάρων </w:t>
      </w:r>
      <w:r>
        <w:rPr>
          <w:rFonts w:eastAsia="Times New Roman" w:cs="Times New Roman"/>
          <w:szCs w:val="24"/>
        </w:rPr>
        <w:t>ετών αντιστοιχούν τριάντα τρεις συνταξιούχοι. Δεν μπορούμε λοιπόν να μιλάμε με ασφάλεια για το πώς θα διαμορφωθούν οι μειώσεις σε απόλυτους αριθμούς, όταν οι ρυθμίσ</w:t>
      </w:r>
      <w:r>
        <w:rPr>
          <w:rFonts w:eastAsia="Times New Roman" w:cs="Times New Roman"/>
          <w:szCs w:val="24"/>
        </w:rPr>
        <w:t xml:space="preserve">εις του νομοσχεδίου βασίζονται σε δύο αστάθμητους παράγοντες: πρώτον, την αλλαγή του τρόπου υπολογισμού </w:t>
      </w:r>
      <w:r>
        <w:rPr>
          <w:rFonts w:eastAsia="Times New Roman" w:cs="Times New Roman"/>
          <w:szCs w:val="24"/>
        </w:rPr>
        <w:lastRenderedPageBreak/>
        <w:t>του κατώτατου μισθού και δεύτερον την επικείμενη κατάργηση της έκπτωσης του 15%. Τρία χρόνια μετά έρχεστε να παραδεχθείτε ότι οι γιατροί, δικηγόροι, μηχ</w:t>
      </w:r>
      <w:r>
        <w:rPr>
          <w:rFonts w:eastAsia="Times New Roman" w:cs="Times New Roman"/>
          <w:szCs w:val="24"/>
        </w:rPr>
        <w:t>ανικοί είχαν δίκιο.</w:t>
      </w:r>
      <w:r w:rsidDel="002B4F7D">
        <w:rPr>
          <w:rFonts w:eastAsia="Times New Roman" w:cs="Times New Roman"/>
          <w:szCs w:val="24"/>
        </w:rPr>
        <w:t xml:space="preserve"> </w:t>
      </w:r>
    </w:p>
    <w:p w14:paraId="0F16EE49" w14:textId="77777777" w:rsidR="0091757C" w:rsidRDefault="00D319C2">
      <w:pPr>
        <w:spacing w:line="600" w:lineRule="auto"/>
        <w:ind w:firstLine="720"/>
        <w:contextualSpacing/>
        <w:jc w:val="both"/>
        <w:rPr>
          <w:rFonts w:eastAsia="Times New Roman"/>
          <w:szCs w:val="24"/>
        </w:rPr>
      </w:pPr>
      <w:r>
        <w:rPr>
          <w:rFonts w:eastAsia="Times New Roman"/>
          <w:szCs w:val="24"/>
        </w:rPr>
        <w:t>Επίσης, τρία χρόνια μετά η Κυβέρνηση δεν έχει δώσει ακόμα λύση στο μείζον ζήτημα των εργοδοτών, που έχει ταυτόχρονα αρνητικό αντίκτυπο στην τσέπη των εργαζομένων. Το μη μισθολογικό κόστος και οι εισφορές κοινωνικής ασφάλισης που καταβά</w:t>
      </w:r>
      <w:r>
        <w:rPr>
          <w:rFonts w:eastAsia="Times New Roman"/>
          <w:szCs w:val="24"/>
        </w:rPr>
        <w:t xml:space="preserve">λλουν οι εργοδότες είναι υψηλά και αποτελούν αντικίνητρο για νέες προσλήψεις. Την ίδια στιγμή μειώνεται το καθαρό εισόδημα που λαμβάνουν οι εργαζόμενοι. </w:t>
      </w:r>
    </w:p>
    <w:p w14:paraId="0F16EE4A"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Σύμφωνα με τα στοιχεία της </w:t>
      </w:r>
      <w:r>
        <w:rPr>
          <w:rFonts w:eastAsia="Times New Roman"/>
          <w:szCs w:val="24"/>
          <w:lang w:val="en-US"/>
        </w:rPr>
        <w:t>E</w:t>
      </w:r>
      <w:r>
        <w:rPr>
          <w:rFonts w:eastAsia="Times New Roman"/>
          <w:szCs w:val="24"/>
          <w:lang w:val="en-US"/>
        </w:rPr>
        <w:t>UROSTAT</w:t>
      </w:r>
      <w:r>
        <w:rPr>
          <w:rFonts w:eastAsia="Times New Roman"/>
          <w:szCs w:val="24"/>
        </w:rPr>
        <w:t>, για το πρώτο τρίμηνο του 2018 το ωριαίο μη μισθολογικό κόστος στο</w:t>
      </w:r>
      <w:r>
        <w:rPr>
          <w:rFonts w:eastAsia="Times New Roman"/>
          <w:szCs w:val="24"/>
        </w:rPr>
        <w:t xml:space="preserve"> σύνολο της οικονομίας αυξήθηκε κατά 5,1% σε σχέση με το πρώτο τρίμηνο του 2017, διαμορφώνοντας τις συνολικές εργοδοτικές εισφορές στο 25,6% των μεικτών αποδοχών. </w:t>
      </w:r>
    </w:p>
    <w:p w14:paraId="0F16EE4B" w14:textId="77777777" w:rsidR="0091757C" w:rsidRDefault="00D319C2">
      <w:pPr>
        <w:spacing w:line="600" w:lineRule="auto"/>
        <w:ind w:firstLine="720"/>
        <w:contextualSpacing/>
        <w:jc w:val="both"/>
        <w:rPr>
          <w:rFonts w:eastAsia="Times New Roman"/>
          <w:szCs w:val="24"/>
        </w:rPr>
      </w:pPr>
      <w:r>
        <w:rPr>
          <w:rFonts w:eastAsia="Times New Roman"/>
          <w:szCs w:val="24"/>
        </w:rPr>
        <w:t>Επίσης, δεν έχετε δώσει ακόμα λύση στις συσσωρευμένες οφειλές προς τα ασφαλιστικά ταμεία, ιδ</w:t>
      </w:r>
      <w:r>
        <w:rPr>
          <w:rFonts w:eastAsia="Times New Roman"/>
          <w:szCs w:val="24"/>
        </w:rPr>
        <w:t xml:space="preserve">ίως αυτές που δημιουργήθηκαν εντός της κρίσης, όπου ο εξωδικαστικός μηχανισμός δεν έχει αποφέρει ακόμα σημαντικούς καρπούς. </w:t>
      </w:r>
    </w:p>
    <w:p w14:paraId="0F16EE4C" w14:textId="77777777" w:rsidR="0091757C" w:rsidRDefault="00D319C2">
      <w:pPr>
        <w:spacing w:line="600" w:lineRule="auto"/>
        <w:ind w:firstLine="720"/>
        <w:contextualSpacing/>
        <w:jc w:val="both"/>
        <w:rPr>
          <w:rFonts w:eastAsia="Times New Roman"/>
          <w:szCs w:val="24"/>
        </w:rPr>
      </w:pPr>
      <w:r>
        <w:rPr>
          <w:rFonts w:eastAsia="Times New Roman"/>
          <w:szCs w:val="24"/>
        </w:rPr>
        <w:lastRenderedPageBreak/>
        <w:t>Δείτε, λοιπόν, αυτό το αίτημα των φορέων για τη θεσμοθέτηση ενός πάγιου συστήματος ρύθμισης των οφειλών προς τα ασφαλιστικά ταμεία.</w:t>
      </w:r>
      <w:r>
        <w:rPr>
          <w:rFonts w:eastAsia="Times New Roman"/>
          <w:szCs w:val="24"/>
        </w:rPr>
        <w:t xml:space="preserve"> Δεν λύνεται διαφορετικά το πρόβλημα. Κι αυτό θα πρέπει να το δείτε ξανά.</w:t>
      </w:r>
    </w:p>
    <w:p w14:paraId="0F16EE4D"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Πριν κλείσω, θα ήθελα να κάνω τις εξής παρατηρήσεις. </w:t>
      </w:r>
    </w:p>
    <w:p w14:paraId="0F16EE4E" w14:textId="77777777" w:rsidR="0091757C" w:rsidRDefault="00D319C2">
      <w:pPr>
        <w:spacing w:line="600" w:lineRule="auto"/>
        <w:ind w:firstLine="720"/>
        <w:contextualSpacing/>
        <w:jc w:val="both"/>
        <w:rPr>
          <w:rFonts w:eastAsia="Times New Roman"/>
          <w:szCs w:val="24"/>
        </w:rPr>
      </w:pPr>
      <w:r>
        <w:rPr>
          <w:rFonts w:eastAsia="Times New Roman"/>
          <w:szCs w:val="24"/>
        </w:rPr>
        <w:t>Πρώτον, η φιλοσοφία της σύνδεσης των εισφορών με το πραγματικό εισόδημα μάς βρίσκει εντελώς αντίθετους, διότι έχει καθαρά εισπρα</w:t>
      </w:r>
      <w:r>
        <w:rPr>
          <w:rFonts w:eastAsia="Times New Roman"/>
          <w:szCs w:val="24"/>
        </w:rPr>
        <w:t>κτικό χαρακτήρα και σε καμμία περίπτωση δεν υπηρετεί τις αρχές της κοινωνικής ασφάλισης. Χαρακτήρισε η Υπουργός στην Επιτροπή ως «</w:t>
      </w:r>
      <w:r>
        <w:rPr>
          <w:rFonts w:eastAsia="Times New Roman"/>
          <w:szCs w:val="24"/>
          <w:lang w:val="en-US"/>
        </w:rPr>
        <w:t>fake</w:t>
      </w:r>
      <w:r w:rsidRPr="00CA3A8A">
        <w:rPr>
          <w:rFonts w:eastAsia="Times New Roman"/>
          <w:szCs w:val="24"/>
        </w:rPr>
        <w:t xml:space="preserve"> </w:t>
      </w:r>
      <w:r>
        <w:rPr>
          <w:rFonts w:eastAsia="Times New Roman"/>
          <w:szCs w:val="24"/>
          <w:lang w:val="en-US"/>
        </w:rPr>
        <w:t>news</w:t>
      </w:r>
      <w:r>
        <w:rPr>
          <w:rFonts w:eastAsia="Times New Roman"/>
          <w:szCs w:val="24"/>
        </w:rPr>
        <w:t>», το ότι η φιλοσοφία αυτή αναγκάζει τους ελεύθερους επαγγελματίες να φοροδιαφεύγουν. Η απάντηση μπορεί να βρεθεί στα</w:t>
      </w:r>
      <w:r>
        <w:rPr>
          <w:rFonts w:eastAsia="Times New Roman"/>
          <w:szCs w:val="24"/>
        </w:rPr>
        <w:t xml:space="preserve"> στοιχεία της ΑΑΔΕ. </w:t>
      </w:r>
    </w:p>
    <w:p w14:paraId="0F16EE4F" w14:textId="77777777" w:rsidR="0091757C" w:rsidRDefault="00D319C2">
      <w:pPr>
        <w:spacing w:line="600" w:lineRule="auto"/>
        <w:ind w:firstLine="720"/>
        <w:contextualSpacing/>
        <w:jc w:val="both"/>
        <w:rPr>
          <w:rFonts w:eastAsia="Times New Roman"/>
          <w:szCs w:val="24"/>
        </w:rPr>
      </w:pPr>
      <w:r>
        <w:rPr>
          <w:rFonts w:eastAsia="Times New Roman"/>
          <w:szCs w:val="24"/>
        </w:rPr>
        <w:t>Ενδεικτικά αναφέρω ότι το συνολικό δηλωθέν εισόδημα των ελεύθερων επαγγελματιών μειώθηκε το 2016 κατά 20%</w:t>
      </w:r>
      <w:r>
        <w:rPr>
          <w:rFonts w:eastAsia="Times New Roman"/>
          <w:szCs w:val="24"/>
        </w:rPr>
        <w:t>,</w:t>
      </w:r>
      <w:r>
        <w:rPr>
          <w:rFonts w:eastAsia="Times New Roman"/>
          <w:szCs w:val="24"/>
        </w:rPr>
        <w:t xml:space="preserve"> σε σύγκριση με το 2015. Δήλωσαν για το 2016 συνολικό ποσό εισοδημάτων ύψους 3,8 δισεκατομμυρίων ευρώ έναντι 4,7 δισεκατομμυρίων </w:t>
      </w:r>
      <w:r>
        <w:rPr>
          <w:rFonts w:eastAsia="Times New Roman"/>
          <w:szCs w:val="24"/>
        </w:rPr>
        <w:t xml:space="preserve">ευρώ για το 2015. Δήλωσαν, δηλαδή, μετά την έναρξη ισχύος του «νόμου </w:t>
      </w:r>
      <w:proofErr w:type="spellStart"/>
      <w:r>
        <w:rPr>
          <w:rFonts w:eastAsia="Times New Roman"/>
          <w:szCs w:val="24"/>
        </w:rPr>
        <w:t>Κατρούγκαλου</w:t>
      </w:r>
      <w:proofErr w:type="spellEnd"/>
      <w:r>
        <w:rPr>
          <w:rFonts w:eastAsia="Times New Roman"/>
          <w:szCs w:val="24"/>
        </w:rPr>
        <w:t>», εισοδήματα μειωμένα κατά 900 εκατομμύρια ευρώ. Τα συμπεράσματα, φυσικά, δικά σας.</w:t>
      </w:r>
    </w:p>
    <w:p w14:paraId="0F16EE50" w14:textId="77777777" w:rsidR="0091757C" w:rsidRDefault="00D319C2">
      <w:pPr>
        <w:spacing w:line="600" w:lineRule="auto"/>
        <w:ind w:firstLine="720"/>
        <w:contextualSpacing/>
        <w:jc w:val="both"/>
        <w:rPr>
          <w:rFonts w:eastAsia="Times New Roman"/>
          <w:szCs w:val="24"/>
        </w:rPr>
      </w:pPr>
      <w:r>
        <w:rPr>
          <w:rFonts w:eastAsia="Times New Roman"/>
          <w:szCs w:val="24"/>
        </w:rPr>
        <w:lastRenderedPageBreak/>
        <w:t xml:space="preserve">Δεύτερον, συνέδεσε η Υπουργός στην </w:t>
      </w:r>
      <w:r>
        <w:rPr>
          <w:rFonts w:eastAsia="Times New Roman"/>
          <w:szCs w:val="24"/>
        </w:rPr>
        <w:t>Ε</w:t>
      </w:r>
      <w:r>
        <w:rPr>
          <w:rFonts w:eastAsia="Times New Roman"/>
          <w:szCs w:val="24"/>
        </w:rPr>
        <w:t xml:space="preserve">πιτροπή την καταβολή των αναδρομικών με το τέλος των μνημονίων και τη δυνατότητα ελεύθερης χάραξης πολιτικής. Ονομάζετε, μάλιστα, «πολιτική επιλογή» και «πολιτική πράξη» τη συμμόρφωση προς τη συνταγματική νομιμότητα. Τα συμπεράσματα κι εδώ </w:t>
      </w:r>
      <w:r>
        <w:rPr>
          <w:rFonts w:eastAsia="Times New Roman"/>
          <w:szCs w:val="24"/>
        </w:rPr>
        <w:t xml:space="preserve">είναι </w:t>
      </w:r>
      <w:r>
        <w:rPr>
          <w:rFonts w:eastAsia="Times New Roman"/>
          <w:szCs w:val="24"/>
        </w:rPr>
        <w:t>δικά σας.</w:t>
      </w:r>
    </w:p>
    <w:p w14:paraId="0F16EE51" w14:textId="77777777" w:rsidR="0091757C" w:rsidRDefault="00D319C2">
      <w:pPr>
        <w:spacing w:line="600" w:lineRule="auto"/>
        <w:ind w:firstLine="720"/>
        <w:contextualSpacing/>
        <w:jc w:val="both"/>
        <w:rPr>
          <w:rFonts w:eastAsia="Times New Roman"/>
          <w:szCs w:val="24"/>
        </w:rPr>
      </w:pPr>
      <w:r>
        <w:rPr>
          <w:rFonts w:eastAsia="Times New Roman"/>
          <w:szCs w:val="24"/>
        </w:rPr>
        <w:t>Η πολιτική σας επιλογή, ωστόσο, αποτυπώθηκε στον δημόσιο διάλογο περί της ίσης μεταχείρισης των δημόσιων λειτουργών, όταν τέθηκε ότι το ζήτημα των αναδρομικών εγείρει επιπλέον δικαστικές διεκδικήσεις για όλες τις κατηγορίες. Κι εδώ θα πρέπει να μην ξεχνάμε</w:t>
      </w:r>
      <w:r>
        <w:rPr>
          <w:rFonts w:eastAsia="Times New Roman"/>
          <w:szCs w:val="24"/>
        </w:rPr>
        <w:t xml:space="preserve"> ότι οι πολίτες έχουν και μνήμη και ώριμη σκέψη και κρίση.</w:t>
      </w:r>
    </w:p>
    <w:p w14:paraId="0F16EE52"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Τρίτον, η έγκριση από την Κομισιόν για τη μη περικοπή των συντάξεων ευθυγραμμίζεται με τη στάση και την ψήφο μας κατά την ψήφιση του «νόμου </w:t>
      </w:r>
      <w:proofErr w:type="spellStart"/>
      <w:r>
        <w:rPr>
          <w:rFonts w:eastAsia="Times New Roman"/>
          <w:szCs w:val="24"/>
        </w:rPr>
        <w:t>Κατρούγκαλου</w:t>
      </w:r>
      <w:proofErr w:type="spellEnd"/>
      <w:r>
        <w:rPr>
          <w:rFonts w:eastAsia="Times New Roman"/>
          <w:szCs w:val="24"/>
        </w:rPr>
        <w:t>».</w:t>
      </w:r>
    </w:p>
    <w:p w14:paraId="0F16EE53" w14:textId="77777777" w:rsidR="0091757C" w:rsidRDefault="00D319C2">
      <w:pPr>
        <w:spacing w:line="600" w:lineRule="auto"/>
        <w:ind w:firstLine="720"/>
        <w:contextualSpacing/>
        <w:jc w:val="both"/>
        <w:rPr>
          <w:rFonts w:eastAsia="Times New Roman"/>
          <w:szCs w:val="24"/>
        </w:rPr>
      </w:pPr>
      <w:r>
        <w:rPr>
          <w:rFonts w:eastAsia="Times New Roman"/>
          <w:szCs w:val="24"/>
        </w:rPr>
        <w:t>Εμείς, κυρία Υπουργέ, και δεν ψηφίσαμε τις</w:t>
      </w:r>
      <w:r>
        <w:rPr>
          <w:rFonts w:eastAsia="Times New Roman"/>
          <w:szCs w:val="24"/>
        </w:rPr>
        <w:t xml:space="preserve"> περικοπές</w:t>
      </w:r>
      <w:r>
        <w:rPr>
          <w:rFonts w:eastAsia="Times New Roman"/>
          <w:szCs w:val="24"/>
        </w:rPr>
        <w:t>,</w:t>
      </w:r>
      <w:r>
        <w:rPr>
          <w:rFonts w:eastAsia="Times New Roman"/>
          <w:szCs w:val="24"/>
        </w:rPr>
        <w:t xml:space="preserve"> που εισηγήθηκε η Κυβέρνηση, και καταθέσαμε πρόταση νόμου για τη μη περικοπή των παλαιών συντάξεων, οπότε μόνο ικανοποίηση μάς προκαλεί αυτή η είδηση. Μένει τώρα να υιοθετήσετε την πρότασή μας για κατάργηση του νόμου </w:t>
      </w:r>
      <w:proofErr w:type="spellStart"/>
      <w:r>
        <w:rPr>
          <w:rFonts w:eastAsia="Times New Roman"/>
          <w:szCs w:val="24"/>
        </w:rPr>
        <w:t>Κατρούγκαλου</w:t>
      </w:r>
      <w:proofErr w:type="spellEnd"/>
      <w:r>
        <w:rPr>
          <w:rFonts w:eastAsia="Times New Roman"/>
          <w:szCs w:val="24"/>
        </w:rPr>
        <w:t xml:space="preserve">. Μένει </w:t>
      </w:r>
      <w:r>
        <w:rPr>
          <w:rFonts w:eastAsia="Times New Roman"/>
          <w:szCs w:val="24"/>
        </w:rPr>
        <w:lastRenderedPageBreak/>
        <w:t xml:space="preserve">τώρα να </w:t>
      </w:r>
      <w:r>
        <w:rPr>
          <w:rFonts w:eastAsia="Times New Roman"/>
          <w:szCs w:val="24"/>
        </w:rPr>
        <w:t xml:space="preserve">υιοθετήσει η Κυβέρνηση και το υπόλοιπο μέρος της πρότασής μας για την κατάργηση οριστικά του «νόμου </w:t>
      </w:r>
      <w:proofErr w:type="spellStart"/>
      <w:r>
        <w:rPr>
          <w:rFonts w:eastAsia="Times New Roman"/>
          <w:szCs w:val="24"/>
        </w:rPr>
        <w:t>Κατρούγκαλου</w:t>
      </w:r>
      <w:proofErr w:type="spellEnd"/>
      <w:r>
        <w:rPr>
          <w:rFonts w:eastAsia="Times New Roman"/>
          <w:szCs w:val="24"/>
        </w:rPr>
        <w:t xml:space="preserve">», ώστε να διασωθούν τόσο οι νέες συντάξεις που χορηγούνται μειωμένες από το 2016, όσο και οι συντάξεις χηρείας. </w:t>
      </w:r>
    </w:p>
    <w:p w14:paraId="0F16EE54" w14:textId="77777777" w:rsidR="0091757C" w:rsidRDefault="00D319C2">
      <w:pPr>
        <w:spacing w:line="600" w:lineRule="auto"/>
        <w:ind w:firstLine="720"/>
        <w:contextualSpacing/>
        <w:jc w:val="both"/>
        <w:rPr>
          <w:rFonts w:eastAsia="Times New Roman"/>
          <w:szCs w:val="24"/>
        </w:rPr>
      </w:pPr>
      <w:r>
        <w:rPr>
          <w:rFonts w:eastAsia="Times New Roman"/>
          <w:szCs w:val="24"/>
        </w:rPr>
        <w:t>Τέλος, κυρίες και κύριοι συνάδ</w:t>
      </w:r>
      <w:r>
        <w:rPr>
          <w:rFonts w:eastAsia="Times New Roman"/>
          <w:szCs w:val="24"/>
        </w:rPr>
        <w:t>ελφοι, στο πλαίσιο του παρόντος νομοσχεδίου έχουμε καταθέσει τροπολογία για τη δημιουργία ενός ορθολογικού και δίκαιου συστήματος εισφορών με τη θέσπιση οκτώ ασφαλιστικών κατηγοριών</w:t>
      </w:r>
      <w:r>
        <w:rPr>
          <w:rFonts w:eastAsia="Times New Roman"/>
          <w:szCs w:val="24"/>
        </w:rPr>
        <w:t>,</w:t>
      </w:r>
      <w:r>
        <w:rPr>
          <w:rFonts w:eastAsia="Times New Roman"/>
          <w:szCs w:val="24"/>
        </w:rPr>
        <w:t xml:space="preserve"> με τις αντίστοιχες εισφορές και τη μείωσή τους, καθώς και την καθιέρωση α</w:t>
      </w:r>
      <w:r>
        <w:rPr>
          <w:rFonts w:eastAsia="Times New Roman"/>
          <w:szCs w:val="24"/>
        </w:rPr>
        <w:t>νώτερου πλαφόν για μικρομεσαίους, ελεύθερους επαγγελματίες και αγρότες. Πρόκειται για ένα σύστημα</w:t>
      </w:r>
      <w:r>
        <w:rPr>
          <w:rFonts w:eastAsia="Times New Roman"/>
          <w:szCs w:val="24"/>
        </w:rPr>
        <w:t>,</w:t>
      </w:r>
      <w:r>
        <w:rPr>
          <w:rFonts w:eastAsia="Times New Roman"/>
          <w:szCs w:val="24"/>
        </w:rPr>
        <w:t xml:space="preserve"> που διαπνέεται από δικαιοσύνη και μπορεί να εφαρμοστεί προς όφελος των πολλών και ιδιαίτερα των ασφαλισμένων του κράτους.</w:t>
      </w:r>
    </w:p>
    <w:p w14:paraId="0F16EE55" w14:textId="77777777" w:rsidR="0091757C" w:rsidRDefault="00D319C2">
      <w:pPr>
        <w:spacing w:line="600" w:lineRule="auto"/>
        <w:ind w:firstLine="720"/>
        <w:contextualSpacing/>
        <w:jc w:val="both"/>
        <w:rPr>
          <w:rFonts w:eastAsia="Times New Roman"/>
          <w:szCs w:val="24"/>
        </w:rPr>
      </w:pPr>
      <w:r>
        <w:rPr>
          <w:rFonts w:eastAsia="Times New Roman"/>
          <w:szCs w:val="24"/>
        </w:rPr>
        <w:t>Σας καλούμε, κυρία Υπουργέ, να αποδ</w:t>
      </w:r>
      <w:r>
        <w:rPr>
          <w:rFonts w:eastAsia="Times New Roman"/>
          <w:szCs w:val="24"/>
        </w:rPr>
        <w:t xml:space="preserve">εχθείτε την τροπολογία μας. </w:t>
      </w:r>
    </w:p>
    <w:p w14:paraId="0F16EE56" w14:textId="77777777" w:rsidR="0091757C" w:rsidRDefault="00D319C2">
      <w:pPr>
        <w:spacing w:line="600" w:lineRule="auto"/>
        <w:ind w:firstLine="720"/>
        <w:contextualSpacing/>
        <w:jc w:val="both"/>
        <w:rPr>
          <w:rFonts w:eastAsia="Times New Roman"/>
          <w:szCs w:val="24"/>
        </w:rPr>
      </w:pPr>
      <w:r>
        <w:rPr>
          <w:rFonts w:eastAsia="Times New Roman"/>
          <w:szCs w:val="24"/>
        </w:rPr>
        <w:t>Κλείνοντας, θα ήθελα να πω ότι ψηφίζουμε «</w:t>
      </w:r>
      <w:r>
        <w:rPr>
          <w:rFonts w:eastAsia="Times New Roman"/>
          <w:szCs w:val="24"/>
        </w:rPr>
        <w:t>ν</w:t>
      </w:r>
      <w:r>
        <w:rPr>
          <w:rFonts w:eastAsia="Times New Roman"/>
          <w:szCs w:val="24"/>
        </w:rPr>
        <w:t>αι» επί της αρχής του νομοσχεδίου, γιατί η  μείωση των ασφαλιστικών εισφορών για τους εργαζόμενους είναι κάτι πολύ σημαντικό.</w:t>
      </w:r>
    </w:p>
    <w:p w14:paraId="0F16EE57" w14:textId="77777777" w:rsidR="0091757C" w:rsidRDefault="00D319C2">
      <w:pPr>
        <w:spacing w:line="600" w:lineRule="auto"/>
        <w:ind w:firstLine="720"/>
        <w:contextualSpacing/>
        <w:jc w:val="both"/>
        <w:rPr>
          <w:rFonts w:eastAsia="Times New Roman"/>
          <w:szCs w:val="24"/>
        </w:rPr>
      </w:pPr>
      <w:r>
        <w:rPr>
          <w:rFonts w:eastAsia="Times New Roman"/>
          <w:szCs w:val="24"/>
        </w:rPr>
        <w:t>Σας ευχαριστώ.</w:t>
      </w:r>
    </w:p>
    <w:p w14:paraId="0F16EE58" w14:textId="77777777" w:rsidR="0091757C" w:rsidRDefault="00D319C2">
      <w:pPr>
        <w:spacing w:line="600" w:lineRule="auto"/>
        <w:ind w:firstLine="720"/>
        <w:contextualSpacing/>
        <w:jc w:val="both"/>
        <w:rPr>
          <w:rFonts w:eastAsia="Times New Roman"/>
          <w:szCs w:val="24"/>
        </w:rPr>
      </w:pPr>
      <w:r w:rsidRPr="00FA7D9B">
        <w:rPr>
          <w:rFonts w:eastAsia="Times New Roman"/>
          <w:b/>
          <w:szCs w:val="24"/>
        </w:rPr>
        <w:lastRenderedPageBreak/>
        <w:t>ΠΡΟΕΔΡΕΥΩΝ (Νικήτας Κακλαμάνης):</w:t>
      </w:r>
      <w:r w:rsidRPr="00683FB5">
        <w:rPr>
          <w:rFonts w:eastAsia="Times New Roman"/>
          <w:szCs w:val="24"/>
        </w:rPr>
        <w:t xml:space="preserve"> </w:t>
      </w:r>
      <w:r>
        <w:rPr>
          <w:rFonts w:eastAsia="Times New Roman"/>
          <w:szCs w:val="24"/>
        </w:rPr>
        <w:t>Κυρίες και</w:t>
      </w:r>
      <w:r>
        <w:rPr>
          <w:rFonts w:eastAsia="Times New Roman"/>
          <w:szCs w:val="24"/>
        </w:rPr>
        <w:t xml:space="preserve"> κύριοι συνάδελφοι, έχω την τιμή να ανακοινώσω στο Σώμα ότι τη συνεδρίασή μας παρακολουθούν από τα άνω δυτικά θεωρεία είκοσι μαθήτριες και μαθητές και ένας εκπαιδευτικός συνοδός τους από το 2</w:t>
      </w:r>
      <w:r w:rsidRPr="00683FB5">
        <w:rPr>
          <w:rFonts w:eastAsia="Times New Roman"/>
          <w:szCs w:val="24"/>
          <w:vertAlign w:val="superscript"/>
        </w:rPr>
        <w:t>ο</w:t>
      </w:r>
      <w:r>
        <w:rPr>
          <w:rFonts w:eastAsia="Times New Roman"/>
          <w:szCs w:val="24"/>
        </w:rPr>
        <w:t xml:space="preserve"> Δημοτικό Σχολείο </w:t>
      </w:r>
      <w:r>
        <w:rPr>
          <w:rFonts w:eastAsia="Times New Roman"/>
          <w:szCs w:val="24"/>
        </w:rPr>
        <w:t xml:space="preserve">του </w:t>
      </w:r>
      <w:r>
        <w:rPr>
          <w:rFonts w:eastAsia="Times New Roman"/>
          <w:szCs w:val="24"/>
        </w:rPr>
        <w:t>Πόρτο Ράφτη.</w:t>
      </w:r>
    </w:p>
    <w:p w14:paraId="0F16EE59" w14:textId="77777777" w:rsidR="0091757C" w:rsidRDefault="00D319C2">
      <w:pPr>
        <w:spacing w:line="600" w:lineRule="auto"/>
        <w:ind w:firstLine="720"/>
        <w:contextualSpacing/>
        <w:jc w:val="both"/>
        <w:rPr>
          <w:rFonts w:eastAsia="Times New Roman"/>
          <w:szCs w:val="24"/>
        </w:rPr>
      </w:pPr>
      <w:r>
        <w:rPr>
          <w:rFonts w:eastAsia="Times New Roman"/>
          <w:szCs w:val="24"/>
        </w:rPr>
        <w:t>Η Βουλή τούς καλωσορίζει.</w:t>
      </w:r>
    </w:p>
    <w:p w14:paraId="0F16EE5A" w14:textId="77777777" w:rsidR="0091757C" w:rsidRDefault="00D319C2">
      <w:pPr>
        <w:spacing w:line="600" w:lineRule="auto"/>
        <w:ind w:firstLine="720"/>
        <w:contextualSpacing/>
        <w:jc w:val="center"/>
        <w:rPr>
          <w:rFonts w:eastAsia="Times New Roman"/>
          <w:szCs w:val="24"/>
        </w:rPr>
      </w:pPr>
      <w:r>
        <w:rPr>
          <w:rFonts w:eastAsia="Times New Roman"/>
          <w:szCs w:val="24"/>
        </w:rPr>
        <w:t>(Χε</w:t>
      </w:r>
      <w:r>
        <w:rPr>
          <w:rFonts w:eastAsia="Times New Roman"/>
          <w:szCs w:val="24"/>
        </w:rPr>
        <w:t>ιροκροτήματα απ</w:t>
      </w:r>
      <w:r>
        <w:rPr>
          <w:rFonts w:eastAsia="Times New Roman"/>
          <w:szCs w:val="24"/>
        </w:rPr>
        <w:t>’</w:t>
      </w:r>
      <w:r>
        <w:rPr>
          <w:rFonts w:eastAsia="Times New Roman"/>
          <w:szCs w:val="24"/>
        </w:rPr>
        <w:t xml:space="preserve"> όλες τις πτέρυγες της Βουλής)</w:t>
      </w:r>
    </w:p>
    <w:p w14:paraId="0F16EE5B"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Τον λόγο έχει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 xml:space="preserve">γορητής της Χρυσής Αυγής κ. Ιωάννης </w:t>
      </w:r>
      <w:proofErr w:type="spellStart"/>
      <w:r>
        <w:rPr>
          <w:rFonts w:eastAsia="Times New Roman"/>
          <w:szCs w:val="24"/>
        </w:rPr>
        <w:t>Σαχινίδης</w:t>
      </w:r>
      <w:proofErr w:type="spellEnd"/>
      <w:r>
        <w:rPr>
          <w:rFonts w:eastAsia="Times New Roman"/>
          <w:szCs w:val="24"/>
        </w:rPr>
        <w:t>.</w:t>
      </w:r>
    </w:p>
    <w:p w14:paraId="0F16EE5C" w14:textId="77777777" w:rsidR="0091757C" w:rsidRDefault="00D319C2">
      <w:pPr>
        <w:spacing w:line="600" w:lineRule="auto"/>
        <w:ind w:firstLine="720"/>
        <w:contextualSpacing/>
        <w:jc w:val="both"/>
        <w:rPr>
          <w:rFonts w:eastAsia="Times New Roman"/>
          <w:szCs w:val="24"/>
        </w:rPr>
      </w:pPr>
      <w:r w:rsidRPr="00FA7D9B">
        <w:rPr>
          <w:rFonts w:eastAsia="Times New Roman"/>
          <w:b/>
          <w:szCs w:val="24"/>
        </w:rPr>
        <w:t>ΙΩΑΝΝΗΣ ΣΑΧΙΝΙΔΗΣ:</w:t>
      </w:r>
      <w:r>
        <w:rPr>
          <w:rFonts w:eastAsia="Times New Roman"/>
          <w:szCs w:val="24"/>
        </w:rPr>
        <w:t xml:space="preserve"> Ευχαριστώ, κύριε Πρόεδρε.</w:t>
      </w:r>
    </w:p>
    <w:p w14:paraId="0F16EE5D" w14:textId="77777777" w:rsidR="0091757C" w:rsidRDefault="00D319C2">
      <w:pPr>
        <w:spacing w:line="600" w:lineRule="auto"/>
        <w:ind w:firstLine="720"/>
        <w:contextualSpacing/>
        <w:jc w:val="both"/>
        <w:rPr>
          <w:rFonts w:eastAsia="Times New Roman"/>
          <w:szCs w:val="24"/>
        </w:rPr>
      </w:pPr>
      <w:r>
        <w:rPr>
          <w:rFonts w:eastAsia="Times New Roman"/>
          <w:szCs w:val="24"/>
        </w:rPr>
        <w:t>Για άλλη μια φορά</w:t>
      </w:r>
      <w:r>
        <w:rPr>
          <w:rFonts w:eastAsia="Times New Roman"/>
          <w:szCs w:val="24"/>
        </w:rPr>
        <w:t>,</w:t>
      </w:r>
      <w:r>
        <w:rPr>
          <w:rFonts w:eastAsia="Times New Roman"/>
          <w:szCs w:val="24"/>
        </w:rPr>
        <w:t xml:space="preserve"> με το παρόν σχέδιο νόμου μάς δικαιώνετε, ότι σ’ αυτήν την Αίθουσα υπάρχει</w:t>
      </w:r>
      <w:r>
        <w:rPr>
          <w:rFonts w:eastAsia="Times New Roman"/>
          <w:szCs w:val="24"/>
        </w:rPr>
        <w:t xml:space="preserve"> ένα κόμμα των κομμάτων και μία και μοναδική αντιπολίτευση από τη Χρυσή Αυγή, που εκπροσωπεί τους Έλληνες εθνικιστές.</w:t>
      </w:r>
    </w:p>
    <w:p w14:paraId="0F16EE5E"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 xml:space="preserve">Γιατί το λέω αυτό; Είναι </w:t>
      </w:r>
      <w:r w:rsidRPr="001A2891">
        <w:rPr>
          <w:rFonts w:eastAsia="Times New Roman"/>
          <w:szCs w:val="24"/>
        </w:rPr>
        <w:t xml:space="preserve">τόσο σοβαρό για </w:t>
      </w:r>
      <w:r>
        <w:rPr>
          <w:rFonts w:eastAsia="Times New Roman"/>
          <w:szCs w:val="24"/>
        </w:rPr>
        <w:t>ε</w:t>
      </w:r>
      <w:r w:rsidRPr="001A2891">
        <w:rPr>
          <w:rFonts w:eastAsia="Times New Roman"/>
          <w:szCs w:val="24"/>
        </w:rPr>
        <w:t>σάς αυτό το σχέδιο νόμου</w:t>
      </w:r>
      <w:r>
        <w:rPr>
          <w:rFonts w:eastAsia="Times New Roman"/>
          <w:szCs w:val="24"/>
        </w:rPr>
        <w:t>, που στην ακρόαση</w:t>
      </w:r>
      <w:r w:rsidRPr="001A2891">
        <w:rPr>
          <w:rFonts w:eastAsia="Times New Roman"/>
          <w:szCs w:val="24"/>
        </w:rPr>
        <w:t xml:space="preserve"> των φορέων</w:t>
      </w:r>
      <w:r>
        <w:rPr>
          <w:rFonts w:eastAsia="Times New Roman"/>
          <w:szCs w:val="24"/>
        </w:rPr>
        <w:t>,</w:t>
      </w:r>
      <w:r w:rsidRPr="001A2891">
        <w:rPr>
          <w:rFonts w:eastAsia="Times New Roman"/>
          <w:szCs w:val="24"/>
        </w:rPr>
        <w:t xml:space="preserve"> ενώ καλέσ</w:t>
      </w:r>
      <w:r>
        <w:rPr>
          <w:rFonts w:eastAsia="Times New Roman"/>
          <w:szCs w:val="24"/>
        </w:rPr>
        <w:t>α</w:t>
      </w:r>
      <w:r w:rsidRPr="001A2891">
        <w:rPr>
          <w:rFonts w:eastAsia="Times New Roman"/>
          <w:szCs w:val="24"/>
        </w:rPr>
        <w:t xml:space="preserve">τε </w:t>
      </w:r>
      <w:r>
        <w:rPr>
          <w:rFonts w:eastAsia="Times New Roman"/>
          <w:szCs w:val="24"/>
        </w:rPr>
        <w:t>δεκαέξι</w:t>
      </w:r>
      <w:r w:rsidRPr="001A2891">
        <w:rPr>
          <w:rFonts w:eastAsia="Times New Roman"/>
          <w:szCs w:val="24"/>
        </w:rPr>
        <w:t xml:space="preserve"> φορ</w:t>
      </w:r>
      <w:r>
        <w:rPr>
          <w:rFonts w:eastAsia="Times New Roman"/>
          <w:szCs w:val="24"/>
        </w:rPr>
        <w:t>εί</w:t>
      </w:r>
      <w:r w:rsidRPr="001A2891">
        <w:rPr>
          <w:rFonts w:eastAsia="Times New Roman"/>
          <w:szCs w:val="24"/>
        </w:rPr>
        <w:t>ς</w:t>
      </w:r>
      <w:r>
        <w:rPr>
          <w:rFonts w:eastAsia="Times New Roman"/>
          <w:szCs w:val="24"/>
        </w:rPr>
        <w:t>,</w:t>
      </w:r>
      <w:r w:rsidRPr="001A2891">
        <w:rPr>
          <w:rFonts w:eastAsia="Times New Roman"/>
          <w:szCs w:val="24"/>
        </w:rPr>
        <w:t xml:space="preserve"> κανείς από τ</w:t>
      </w:r>
      <w:r w:rsidRPr="001A2891">
        <w:rPr>
          <w:rFonts w:eastAsia="Times New Roman"/>
          <w:szCs w:val="24"/>
        </w:rPr>
        <w:t xml:space="preserve">ους </w:t>
      </w:r>
      <w:proofErr w:type="spellStart"/>
      <w:r w:rsidRPr="001A2891">
        <w:rPr>
          <w:rFonts w:eastAsia="Times New Roman"/>
          <w:szCs w:val="24"/>
        </w:rPr>
        <w:t>προλαλήσαντες</w:t>
      </w:r>
      <w:proofErr w:type="spellEnd"/>
      <w:r w:rsidRPr="001A2891">
        <w:rPr>
          <w:rFonts w:eastAsia="Times New Roman"/>
          <w:szCs w:val="24"/>
        </w:rPr>
        <w:t xml:space="preserve"> </w:t>
      </w:r>
      <w:r>
        <w:rPr>
          <w:rFonts w:eastAsia="Times New Roman"/>
          <w:szCs w:val="24"/>
        </w:rPr>
        <w:t>-</w:t>
      </w:r>
      <w:r w:rsidRPr="001A2891">
        <w:rPr>
          <w:rFonts w:eastAsia="Times New Roman"/>
          <w:szCs w:val="24"/>
        </w:rPr>
        <w:t>και από τα τρία κόμματα</w:t>
      </w:r>
      <w:r>
        <w:rPr>
          <w:rFonts w:eastAsia="Times New Roman"/>
          <w:szCs w:val="24"/>
        </w:rPr>
        <w:t>-</w:t>
      </w:r>
      <w:r w:rsidRPr="001A2891">
        <w:rPr>
          <w:rFonts w:eastAsia="Times New Roman"/>
          <w:szCs w:val="24"/>
        </w:rPr>
        <w:t xml:space="preserve"> δεν είχ</w:t>
      </w:r>
      <w:r>
        <w:rPr>
          <w:rFonts w:eastAsia="Times New Roman"/>
          <w:szCs w:val="24"/>
        </w:rPr>
        <w:t>ε να</w:t>
      </w:r>
      <w:r w:rsidRPr="001A2891">
        <w:rPr>
          <w:rFonts w:eastAsia="Times New Roman"/>
          <w:szCs w:val="24"/>
        </w:rPr>
        <w:t xml:space="preserve"> απευθύνει σε κανέναν φορέα </w:t>
      </w:r>
      <w:r>
        <w:rPr>
          <w:rFonts w:eastAsia="Times New Roman"/>
          <w:szCs w:val="24"/>
        </w:rPr>
        <w:t>ο</w:t>
      </w:r>
      <w:r w:rsidRPr="001A2891">
        <w:rPr>
          <w:rFonts w:eastAsia="Times New Roman"/>
          <w:szCs w:val="24"/>
        </w:rPr>
        <w:t xml:space="preserve">ύτε </w:t>
      </w:r>
      <w:r>
        <w:rPr>
          <w:rFonts w:eastAsia="Times New Roman"/>
          <w:szCs w:val="24"/>
        </w:rPr>
        <w:t>μια</w:t>
      </w:r>
      <w:r w:rsidRPr="001A2891">
        <w:rPr>
          <w:rFonts w:eastAsia="Times New Roman"/>
          <w:szCs w:val="24"/>
        </w:rPr>
        <w:t xml:space="preserve"> ερώτηση</w:t>
      </w:r>
      <w:r>
        <w:rPr>
          <w:rFonts w:eastAsia="Times New Roman"/>
          <w:szCs w:val="24"/>
        </w:rPr>
        <w:t>.</w:t>
      </w:r>
      <w:r w:rsidRPr="001A2891">
        <w:rPr>
          <w:rFonts w:eastAsia="Times New Roman"/>
          <w:szCs w:val="24"/>
        </w:rPr>
        <w:t xml:space="preserve"> </w:t>
      </w:r>
      <w:r>
        <w:rPr>
          <w:rFonts w:eastAsia="Times New Roman"/>
          <w:szCs w:val="24"/>
        </w:rPr>
        <w:lastRenderedPageBreak/>
        <w:t>Α</w:t>
      </w:r>
      <w:r w:rsidRPr="001A2891">
        <w:rPr>
          <w:rFonts w:eastAsia="Times New Roman"/>
          <w:szCs w:val="24"/>
        </w:rPr>
        <w:t xml:space="preserve">υτό </w:t>
      </w:r>
      <w:r>
        <w:rPr>
          <w:rFonts w:eastAsia="Times New Roman"/>
          <w:szCs w:val="24"/>
        </w:rPr>
        <w:t>τ</w:t>
      </w:r>
      <w:r w:rsidRPr="001A2891">
        <w:rPr>
          <w:rFonts w:eastAsia="Times New Roman"/>
          <w:szCs w:val="24"/>
        </w:rPr>
        <w:t>ι αποδεικνύει</w:t>
      </w:r>
      <w:r>
        <w:rPr>
          <w:rFonts w:eastAsia="Times New Roman"/>
          <w:szCs w:val="24"/>
        </w:rPr>
        <w:t>;</w:t>
      </w:r>
      <w:r w:rsidRPr="001A2891">
        <w:rPr>
          <w:rFonts w:eastAsia="Times New Roman"/>
          <w:szCs w:val="24"/>
        </w:rPr>
        <w:t xml:space="preserve"> </w:t>
      </w:r>
      <w:r>
        <w:rPr>
          <w:rFonts w:eastAsia="Times New Roman"/>
          <w:szCs w:val="24"/>
        </w:rPr>
        <w:t>Ε</w:t>
      </w:r>
      <w:r w:rsidRPr="001A2891">
        <w:rPr>
          <w:rFonts w:eastAsia="Times New Roman"/>
          <w:szCs w:val="24"/>
        </w:rPr>
        <w:t xml:space="preserve">ίτε </w:t>
      </w:r>
      <w:r>
        <w:rPr>
          <w:rFonts w:eastAsia="Times New Roman"/>
          <w:szCs w:val="24"/>
        </w:rPr>
        <w:t xml:space="preserve">ότι </w:t>
      </w:r>
      <w:r>
        <w:rPr>
          <w:rFonts w:eastAsia="Times New Roman"/>
          <w:szCs w:val="24"/>
        </w:rPr>
        <w:t xml:space="preserve">ελέγχετε απόλυτα αυτούς που εκπροσωπούν τους </w:t>
      </w:r>
      <w:r w:rsidRPr="001A2891">
        <w:rPr>
          <w:rFonts w:eastAsia="Times New Roman"/>
          <w:szCs w:val="24"/>
        </w:rPr>
        <w:t>φορείς</w:t>
      </w:r>
      <w:r>
        <w:rPr>
          <w:rFonts w:eastAsia="Times New Roman"/>
          <w:szCs w:val="24"/>
        </w:rPr>
        <w:t>,</w:t>
      </w:r>
      <w:r w:rsidRPr="001A2891">
        <w:rPr>
          <w:rFonts w:eastAsia="Times New Roman"/>
          <w:szCs w:val="24"/>
        </w:rPr>
        <w:t xml:space="preserve"> μέσω τ</w:t>
      </w:r>
      <w:r>
        <w:rPr>
          <w:rFonts w:eastAsia="Times New Roman"/>
          <w:szCs w:val="24"/>
        </w:rPr>
        <w:t>ων</w:t>
      </w:r>
      <w:r w:rsidRPr="001A2891">
        <w:rPr>
          <w:rFonts w:eastAsia="Times New Roman"/>
          <w:szCs w:val="24"/>
        </w:rPr>
        <w:t xml:space="preserve"> συνδικαλιστικ</w:t>
      </w:r>
      <w:r>
        <w:rPr>
          <w:rFonts w:eastAsia="Times New Roman"/>
          <w:szCs w:val="24"/>
        </w:rPr>
        <w:t>ών</w:t>
      </w:r>
      <w:r w:rsidRPr="001A2891">
        <w:rPr>
          <w:rFonts w:eastAsia="Times New Roman"/>
          <w:szCs w:val="24"/>
        </w:rPr>
        <w:t xml:space="preserve"> τους οργάνων</w:t>
      </w:r>
      <w:r>
        <w:rPr>
          <w:rFonts w:eastAsia="Times New Roman"/>
          <w:szCs w:val="24"/>
        </w:rPr>
        <w:t>,</w:t>
      </w:r>
      <w:r w:rsidRPr="001A2891">
        <w:rPr>
          <w:rFonts w:eastAsia="Times New Roman"/>
          <w:szCs w:val="24"/>
        </w:rPr>
        <w:t xml:space="preserve"> είτε </w:t>
      </w:r>
      <w:r>
        <w:rPr>
          <w:rFonts w:eastAsia="Times New Roman"/>
          <w:szCs w:val="24"/>
        </w:rPr>
        <w:t>π</w:t>
      </w:r>
      <w:r w:rsidRPr="001A2891">
        <w:rPr>
          <w:rFonts w:eastAsia="Times New Roman"/>
          <w:szCs w:val="24"/>
        </w:rPr>
        <w:t xml:space="preserve">ράγματι είστε το κόμμα των </w:t>
      </w:r>
      <w:r w:rsidRPr="001A2891">
        <w:rPr>
          <w:rFonts w:eastAsia="Times New Roman"/>
          <w:szCs w:val="24"/>
        </w:rPr>
        <w:t>κομμάτων</w:t>
      </w:r>
      <w:r>
        <w:rPr>
          <w:rFonts w:eastAsia="Times New Roman"/>
          <w:szCs w:val="24"/>
        </w:rPr>
        <w:t>,</w:t>
      </w:r>
      <w:r w:rsidRPr="001A2891">
        <w:rPr>
          <w:rFonts w:eastAsia="Times New Roman"/>
          <w:szCs w:val="24"/>
        </w:rPr>
        <w:t xml:space="preserve"> γιατί συμφωνείτε σε όλα</w:t>
      </w:r>
      <w:r>
        <w:rPr>
          <w:rFonts w:eastAsia="Times New Roman"/>
          <w:szCs w:val="24"/>
        </w:rPr>
        <w:t>.</w:t>
      </w:r>
    </w:p>
    <w:p w14:paraId="0F16EE5F"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Καμμία ερώτηση,</w:t>
      </w:r>
      <w:r w:rsidRPr="001A2891">
        <w:rPr>
          <w:rFonts w:eastAsia="Times New Roman"/>
          <w:szCs w:val="24"/>
        </w:rPr>
        <w:t xml:space="preserve"> λοιπόν</w:t>
      </w:r>
      <w:r>
        <w:rPr>
          <w:rFonts w:eastAsia="Times New Roman"/>
          <w:szCs w:val="24"/>
        </w:rPr>
        <w:t>,</w:t>
      </w:r>
      <w:r w:rsidRPr="001A2891">
        <w:rPr>
          <w:rFonts w:eastAsia="Times New Roman"/>
          <w:szCs w:val="24"/>
        </w:rPr>
        <w:t xml:space="preserve"> από τ</w:t>
      </w:r>
      <w:r>
        <w:rPr>
          <w:rFonts w:eastAsia="Times New Roman"/>
          <w:szCs w:val="24"/>
        </w:rPr>
        <w:t>ο</w:t>
      </w:r>
      <w:r w:rsidRPr="001A2891">
        <w:rPr>
          <w:rFonts w:eastAsia="Times New Roman"/>
          <w:szCs w:val="24"/>
        </w:rPr>
        <w:t xml:space="preserve">ν </w:t>
      </w:r>
      <w:r>
        <w:rPr>
          <w:rFonts w:eastAsia="Times New Roman"/>
          <w:szCs w:val="24"/>
        </w:rPr>
        <w:t>ε</w:t>
      </w:r>
      <w:r w:rsidRPr="001A2891">
        <w:rPr>
          <w:rFonts w:eastAsia="Times New Roman"/>
          <w:szCs w:val="24"/>
        </w:rPr>
        <w:t>ισηγητή του ΣΥΡΙΖΑ</w:t>
      </w:r>
      <w:r>
        <w:rPr>
          <w:rFonts w:eastAsia="Times New Roman"/>
          <w:szCs w:val="24"/>
        </w:rPr>
        <w:t>,</w:t>
      </w:r>
      <w:r w:rsidRPr="001A2891">
        <w:rPr>
          <w:rFonts w:eastAsia="Times New Roman"/>
          <w:szCs w:val="24"/>
        </w:rPr>
        <w:t xml:space="preserve"> κα</w:t>
      </w:r>
      <w:r>
        <w:rPr>
          <w:rFonts w:eastAsia="Times New Roman"/>
          <w:szCs w:val="24"/>
        </w:rPr>
        <w:t>μ</w:t>
      </w:r>
      <w:r w:rsidRPr="001A2891">
        <w:rPr>
          <w:rFonts w:eastAsia="Times New Roman"/>
          <w:szCs w:val="24"/>
        </w:rPr>
        <w:t xml:space="preserve">μία ερώτηση από τον </w:t>
      </w:r>
      <w:r>
        <w:rPr>
          <w:rFonts w:eastAsia="Times New Roman"/>
          <w:szCs w:val="24"/>
        </w:rPr>
        <w:t>ε</w:t>
      </w:r>
      <w:r w:rsidRPr="001A2891">
        <w:rPr>
          <w:rFonts w:eastAsia="Times New Roman"/>
          <w:szCs w:val="24"/>
        </w:rPr>
        <w:t>ισηγητή της Νέας Δημοκρατίας</w:t>
      </w:r>
      <w:r>
        <w:rPr>
          <w:rFonts w:eastAsia="Times New Roman"/>
          <w:szCs w:val="24"/>
        </w:rPr>
        <w:t>,</w:t>
      </w:r>
      <w:r w:rsidRPr="001A2891">
        <w:rPr>
          <w:rFonts w:eastAsia="Times New Roman"/>
          <w:szCs w:val="24"/>
        </w:rPr>
        <w:t xml:space="preserve"> ο οποίος απουσίαζε την ώρα που γινόντουσαν οι ερωτήσεις</w:t>
      </w:r>
      <w:r>
        <w:rPr>
          <w:rFonts w:eastAsia="Times New Roman"/>
          <w:szCs w:val="24"/>
        </w:rPr>
        <w:t>,</w:t>
      </w:r>
      <w:r w:rsidRPr="001A2891">
        <w:rPr>
          <w:rFonts w:eastAsia="Times New Roman"/>
          <w:szCs w:val="24"/>
        </w:rPr>
        <w:t xml:space="preserve"> κα</w:t>
      </w:r>
      <w:r>
        <w:rPr>
          <w:rFonts w:eastAsia="Times New Roman"/>
          <w:szCs w:val="24"/>
        </w:rPr>
        <w:t>μ</w:t>
      </w:r>
      <w:r w:rsidRPr="001A2891">
        <w:rPr>
          <w:rFonts w:eastAsia="Times New Roman"/>
          <w:szCs w:val="24"/>
        </w:rPr>
        <w:t xml:space="preserve">μία ερώτηση και από τον </w:t>
      </w:r>
      <w:r>
        <w:rPr>
          <w:rFonts w:eastAsia="Times New Roman"/>
          <w:szCs w:val="24"/>
        </w:rPr>
        <w:t>α</w:t>
      </w:r>
      <w:r w:rsidRPr="001A2891">
        <w:rPr>
          <w:rFonts w:eastAsia="Times New Roman"/>
          <w:szCs w:val="24"/>
        </w:rPr>
        <w:t xml:space="preserve">γορητή του </w:t>
      </w:r>
      <w:r>
        <w:rPr>
          <w:rFonts w:eastAsia="Times New Roman"/>
          <w:szCs w:val="24"/>
        </w:rPr>
        <w:t>Κ</w:t>
      </w:r>
      <w:r w:rsidRPr="001A2891">
        <w:rPr>
          <w:rFonts w:eastAsia="Times New Roman"/>
          <w:szCs w:val="24"/>
        </w:rPr>
        <w:t xml:space="preserve">ινήματος </w:t>
      </w:r>
      <w:r>
        <w:rPr>
          <w:rFonts w:eastAsia="Times New Roman"/>
          <w:szCs w:val="24"/>
        </w:rPr>
        <w:t>Α</w:t>
      </w:r>
      <w:r w:rsidRPr="001A2891">
        <w:rPr>
          <w:rFonts w:eastAsia="Times New Roman"/>
          <w:szCs w:val="24"/>
        </w:rPr>
        <w:t>λλαγής</w:t>
      </w:r>
      <w:r>
        <w:rPr>
          <w:rFonts w:eastAsia="Times New Roman"/>
          <w:szCs w:val="24"/>
        </w:rPr>
        <w:t>.</w:t>
      </w:r>
      <w:r w:rsidRPr="001A2891">
        <w:rPr>
          <w:rFonts w:eastAsia="Times New Roman"/>
          <w:szCs w:val="24"/>
        </w:rPr>
        <w:t xml:space="preserve"> </w:t>
      </w:r>
    </w:p>
    <w:p w14:paraId="0F16EE60"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Αυτό αποδεικνύει ότι, πρ</w:t>
      </w:r>
      <w:r w:rsidRPr="001A2891">
        <w:rPr>
          <w:rFonts w:eastAsia="Times New Roman"/>
          <w:szCs w:val="24"/>
        </w:rPr>
        <w:t>άγματι</w:t>
      </w:r>
      <w:r>
        <w:rPr>
          <w:rFonts w:eastAsia="Times New Roman"/>
          <w:szCs w:val="24"/>
        </w:rPr>
        <w:t>,</w:t>
      </w:r>
      <w:r w:rsidRPr="001A2891">
        <w:rPr>
          <w:rFonts w:eastAsia="Times New Roman"/>
          <w:szCs w:val="24"/>
        </w:rPr>
        <w:t xml:space="preserve"> όλα </w:t>
      </w:r>
      <w:r>
        <w:rPr>
          <w:rFonts w:eastAsia="Times New Roman"/>
          <w:szCs w:val="24"/>
        </w:rPr>
        <w:t>ήταν</w:t>
      </w:r>
      <w:r w:rsidRPr="001A2891">
        <w:rPr>
          <w:rFonts w:eastAsia="Times New Roman"/>
          <w:szCs w:val="24"/>
        </w:rPr>
        <w:t xml:space="preserve"> συμφωνημένα</w:t>
      </w:r>
      <w:r>
        <w:rPr>
          <w:rFonts w:eastAsia="Times New Roman"/>
          <w:szCs w:val="24"/>
        </w:rPr>
        <w:t>.</w:t>
      </w:r>
      <w:r w:rsidRPr="001A2891">
        <w:rPr>
          <w:rFonts w:eastAsia="Times New Roman"/>
          <w:szCs w:val="24"/>
        </w:rPr>
        <w:t xml:space="preserve"> </w:t>
      </w:r>
      <w:r>
        <w:rPr>
          <w:rFonts w:eastAsia="Times New Roman"/>
          <w:szCs w:val="24"/>
        </w:rPr>
        <w:t>Δ</w:t>
      </w:r>
      <w:r w:rsidRPr="001A2891">
        <w:rPr>
          <w:rFonts w:eastAsia="Times New Roman"/>
          <w:szCs w:val="24"/>
        </w:rPr>
        <w:t xml:space="preserve">ιότι </w:t>
      </w:r>
      <w:r>
        <w:rPr>
          <w:rFonts w:eastAsia="Times New Roman"/>
          <w:szCs w:val="24"/>
        </w:rPr>
        <w:t>από τους</w:t>
      </w:r>
      <w:r w:rsidRPr="001A2891">
        <w:rPr>
          <w:rFonts w:eastAsia="Times New Roman"/>
          <w:szCs w:val="24"/>
        </w:rPr>
        <w:t xml:space="preserve"> φορείς που ήρθαν </w:t>
      </w:r>
      <w:r>
        <w:rPr>
          <w:rFonts w:eastAsia="Times New Roman"/>
          <w:szCs w:val="24"/>
        </w:rPr>
        <w:t>-</w:t>
      </w:r>
      <w:r w:rsidRPr="001A2891">
        <w:rPr>
          <w:rFonts w:eastAsia="Times New Roman"/>
          <w:szCs w:val="24"/>
        </w:rPr>
        <w:t xml:space="preserve">κάτι που γίνεται ως επί το </w:t>
      </w:r>
      <w:proofErr w:type="spellStart"/>
      <w:r w:rsidRPr="001A2891">
        <w:rPr>
          <w:rFonts w:eastAsia="Times New Roman"/>
          <w:szCs w:val="24"/>
        </w:rPr>
        <w:t>πλείστον</w:t>
      </w:r>
      <w:proofErr w:type="spellEnd"/>
      <w:r>
        <w:rPr>
          <w:rFonts w:eastAsia="Times New Roman"/>
          <w:szCs w:val="24"/>
        </w:rPr>
        <w:t>-</w:t>
      </w:r>
      <w:r w:rsidRPr="001A2891">
        <w:rPr>
          <w:rFonts w:eastAsia="Times New Roman"/>
          <w:szCs w:val="24"/>
        </w:rPr>
        <w:t xml:space="preserve"> οι μισοί έδειξαν από τις τοποθετήσεις τους ότι ήταν εκπρόσωποι του ΣΥΡΙΖΑ και </w:t>
      </w:r>
      <w:r>
        <w:rPr>
          <w:rFonts w:eastAsia="Times New Roman"/>
          <w:szCs w:val="24"/>
        </w:rPr>
        <w:t xml:space="preserve">οι </w:t>
      </w:r>
      <w:r w:rsidRPr="001A2891">
        <w:rPr>
          <w:rFonts w:eastAsia="Times New Roman"/>
          <w:szCs w:val="24"/>
        </w:rPr>
        <w:t>άλλοι μισοί αυτών που διεκδικούν την εξουσία</w:t>
      </w:r>
      <w:r>
        <w:rPr>
          <w:rFonts w:eastAsia="Times New Roman"/>
          <w:szCs w:val="24"/>
        </w:rPr>
        <w:t>.</w:t>
      </w:r>
      <w:r w:rsidRPr="001A2891">
        <w:rPr>
          <w:rFonts w:eastAsia="Times New Roman"/>
          <w:szCs w:val="24"/>
        </w:rPr>
        <w:t xml:space="preserve"> </w:t>
      </w:r>
      <w:r>
        <w:rPr>
          <w:rFonts w:eastAsia="Times New Roman"/>
          <w:szCs w:val="24"/>
        </w:rPr>
        <w:t>Μ</w:t>
      </w:r>
      <w:r w:rsidRPr="001A2891">
        <w:rPr>
          <w:rFonts w:eastAsia="Times New Roman"/>
          <w:szCs w:val="24"/>
        </w:rPr>
        <w:t>άλ</w:t>
      </w:r>
      <w:r w:rsidRPr="001A2891">
        <w:rPr>
          <w:rFonts w:eastAsia="Times New Roman"/>
          <w:szCs w:val="24"/>
        </w:rPr>
        <w:t>ιστα</w:t>
      </w:r>
      <w:r>
        <w:rPr>
          <w:rFonts w:eastAsia="Times New Roman"/>
          <w:szCs w:val="24"/>
        </w:rPr>
        <w:t>,</w:t>
      </w:r>
      <w:r w:rsidRPr="001A2891">
        <w:rPr>
          <w:rFonts w:eastAsia="Times New Roman"/>
          <w:szCs w:val="24"/>
        </w:rPr>
        <w:t xml:space="preserve"> </w:t>
      </w:r>
      <w:r>
        <w:rPr>
          <w:rFonts w:eastAsia="Times New Roman"/>
          <w:szCs w:val="24"/>
        </w:rPr>
        <w:t xml:space="preserve">κάποια στιγμή, -ειλικρινά σας το λέω, </w:t>
      </w:r>
      <w:r w:rsidRPr="001A2891">
        <w:rPr>
          <w:rFonts w:eastAsia="Times New Roman"/>
          <w:szCs w:val="24"/>
        </w:rPr>
        <w:t xml:space="preserve">νιώθω </w:t>
      </w:r>
      <w:r>
        <w:rPr>
          <w:rFonts w:eastAsia="Times New Roman"/>
          <w:szCs w:val="24"/>
        </w:rPr>
        <w:t>υ</w:t>
      </w:r>
      <w:r w:rsidRPr="001A2891">
        <w:rPr>
          <w:rFonts w:eastAsia="Times New Roman"/>
          <w:szCs w:val="24"/>
        </w:rPr>
        <w:t xml:space="preserve">περήφανος για το </w:t>
      </w:r>
      <w:r>
        <w:rPr>
          <w:rFonts w:eastAsia="Times New Roman"/>
          <w:szCs w:val="24"/>
        </w:rPr>
        <w:t>ότι εκ</w:t>
      </w:r>
      <w:r w:rsidRPr="001A2891">
        <w:rPr>
          <w:rFonts w:eastAsia="Times New Roman"/>
          <w:szCs w:val="24"/>
        </w:rPr>
        <w:t>προσωπ</w:t>
      </w:r>
      <w:r>
        <w:rPr>
          <w:rFonts w:eastAsia="Times New Roman"/>
          <w:szCs w:val="24"/>
        </w:rPr>
        <w:t>ώ</w:t>
      </w:r>
      <w:r w:rsidRPr="001A2891">
        <w:rPr>
          <w:rFonts w:eastAsia="Times New Roman"/>
          <w:szCs w:val="24"/>
        </w:rPr>
        <w:t xml:space="preserve"> αυτή</w:t>
      </w:r>
      <w:r>
        <w:rPr>
          <w:rFonts w:eastAsia="Times New Roman"/>
          <w:szCs w:val="24"/>
        </w:rPr>
        <w:t>ν</w:t>
      </w:r>
      <w:r w:rsidRPr="001A2891">
        <w:rPr>
          <w:rFonts w:eastAsia="Times New Roman"/>
          <w:szCs w:val="24"/>
        </w:rPr>
        <w:t xml:space="preserve"> τη</w:t>
      </w:r>
      <w:r>
        <w:rPr>
          <w:rFonts w:eastAsia="Times New Roman"/>
          <w:szCs w:val="24"/>
        </w:rPr>
        <w:t>ν</w:t>
      </w:r>
      <w:r w:rsidRPr="001A2891">
        <w:rPr>
          <w:rFonts w:eastAsia="Times New Roman"/>
          <w:szCs w:val="24"/>
        </w:rPr>
        <w:t xml:space="preserve"> </w:t>
      </w:r>
      <w:r>
        <w:rPr>
          <w:rFonts w:eastAsia="Times New Roman"/>
          <w:szCs w:val="24"/>
        </w:rPr>
        <w:t>ιδεολογία-</w:t>
      </w:r>
      <w:r w:rsidRPr="001A2891">
        <w:rPr>
          <w:rFonts w:eastAsia="Times New Roman"/>
          <w:szCs w:val="24"/>
        </w:rPr>
        <w:t xml:space="preserve"> ένιωσα πραγματικά </w:t>
      </w:r>
      <w:r>
        <w:rPr>
          <w:rFonts w:eastAsia="Times New Roman"/>
          <w:szCs w:val="24"/>
        </w:rPr>
        <w:t>ν</w:t>
      </w:r>
      <w:r w:rsidRPr="001A2891">
        <w:rPr>
          <w:rFonts w:eastAsia="Times New Roman"/>
          <w:szCs w:val="24"/>
        </w:rPr>
        <w:t xml:space="preserve">τροπή για το </w:t>
      </w:r>
      <w:r>
        <w:rPr>
          <w:rFonts w:eastAsia="Times New Roman"/>
          <w:szCs w:val="24"/>
        </w:rPr>
        <w:t>ότι ήμουν Β</w:t>
      </w:r>
      <w:r w:rsidRPr="001A2891">
        <w:rPr>
          <w:rFonts w:eastAsia="Times New Roman"/>
          <w:szCs w:val="24"/>
        </w:rPr>
        <w:t>ουλευτής</w:t>
      </w:r>
      <w:r>
        <w:rPr>
          <w:rFonts w:eastAsia="Times New Roman"/>
          <w:szCs w:val="24"/>
        </w:rPr>
        <w:t xml:space="preserve"> στη συγκεκριμένη </w:t>
      </w:r>
      <w:r>
        <w:rPr>
          <w:rFonts w:eastAsia="Times New Roman"/>
          <w:szCs w:val="24"/>
        </w:rPr>
        <w:t>ε</w:t>
      </w:r>
      <w:r>
        <w:rPr>
          <w:rFonts w:eastAsia="Times New Roman"/>
          <w:szCs w:val="24"/>
        </w:rPr>
        <w:t>πιτροπή. Δ</w:t>
      </w:r>
      <w:r w:rsidRPr="001A2891">
        <w:rPr>
          <w:rFonts w:eastAsia="Times New Roman"/>
          <w:szCs w:val="24"/>
        </w:rPr>
        <w:t>ιότι</w:t>
      </w:r>
      <w:r>
        <w:rPr>
          <w:rFonts w:eastAsia="Times New Roman"/>
          <w:szCs w:val="24"/>
        </w:rPr>
        <w:t xml:space="preserve"> ο </w:t>
      </w:r>
      <w:proofErr w:type="spellStart"/>
      <w:r>
        <w:rPr>
          <w:rFonts w:eastAsia="Times New Roman"/>
          <w:szCs w:val="24"/>
        </w:rPr>
        <w:t>π</w:t>
      </w:r>
      <w:r>
        <w:rPr>
          <w:rFonts w:eastAsia="Times New Roman"/>
          <w:szCs w:val="24"/>
        </w:rPr>
        <w:t>ροεδρεύων</w:t>
      </w:r>
      <w:proofErr w:type="spellEnd"/>
      <w:r>
        <w:rPr>
          <w:rFonts w:eastAsia="Times New Roman"/>
          <w:szCs w:val="24"/>
        </w:rPr>
        <w:t xml:space="preserve"> της </w:t>
      </w:r>
      <w:r>
        <w:rPr>
          <w:rFonts w:eastAsia="Times New Roman"/>
          <w:szCs w:val="24"/>
        </w:rPr>
        <w:t>ε</w:t>
      </w:r>
      <w:r>
        <w:rPr>
          <w:rFonts w:eastAsia="Times New Roman"/>
          <w:szCs w:val="24"/>
        </w:rPr>
        <w:t>πιτροπής -και αυτό το θέτω υπόψιν του Προεδρείου</w:t>
      </w:r>
      <w:r>
        <w:rPr>
          <w:rFonts w:eastAsia="Times New Roman"/>
          <w:szCs w:val="24"/>
        </w:rPr>
        <w:t>,</w:t>
      </w:r>
      <w:r>
        <w:rPr>
          <w:rFonts w:eastAsia="Times New Roman"/>
          <w:szCs w:val="24"/>
        </w:rPr>
        <w:t xml:space="preserve"> για να τεθεί στη Διάσκεψη των Προέδρων- θεώρησε ότι έπρεπε να </w:t>
      </w:r>
      <w:r w:rsidRPr="001A2891">
        <w:rPr>
          <w:rFonts w:eastAsia="Times New Roman"/>
          <w:szCs w:val="24"/>
        </w:rPr>
        <w:t xml:space="preserve"> δικαιολογηθεί στους φορείς για την παρουσία των λίγων </w:t>
      </w:r>
      <w:r>
        <w:rPr>
          <w:rFonts w:eastAsia="Times New Roman"/>
          <w:szCs w:val="24"/>
        </w:rPr>
        <w:t>Β</w:t>
      </w:r>
      <w:r w:rsidRPr="001A2891">
        <w:rPr>
          <w:rFonts w:eastAsia="Times New Roman"/>
          <w:szCs w:val="24"/>
        </w:rPr>
        <w:t>ουλευτών</w:t>
      </w:r>
      <w:r>
        <w:rPr>
          <w:rFonts w:eastAsia="Times New Roman"/>
          <w:szCs w:val="24"/>
        </w:rPr>
        <w:t>,</w:t>
      </w:r>
      <w:r w:rsidRPr="001A2891">
        <w:rPr>
          <w:rFonts w:eastAsia="Times New Roman"/>
          <w:szCs w:val="24"/>
        </w:rPr>
        <w:t xml:space="preserve"> ότι κάποιοι είναι από μακριά και </w:t>
      </w:r>
      <w:r w:rsidRPr="001A2891">
        <w:rPr>
          <w:rFonts w:eastAsia="Times New Roman"/>
          <w:szCs w:val="24"/>
        </w:rPr>
        <w:lastRenderedPageBreak/>
        <w:t>δεν μπόρεσα</w:t>
      </w:r>
      <w:r>
        <w:rPr>
          <w:rFonts w:eastAsia="Times New Roman"/>
          <w:szCs w:val="24"/>
        </w:rPr>
        <w:t>ν</w:t>
      </w:r>
      <w:r w:rsidRPr="001A2891">
        <w:rPr>
          <w:rFonts w:eastAsia="Times New Roman"/>
          <w:szCs w:val="24"/>
        </w:rPr>
        <w:t xml:space="preserve"> να </w:t>
      </w:r>
      <w:r>
        <w:rPr>
          <w:rFonts w:eastAsia="Times New Roman"/>
          <w:szCs w:val="24"/>
        </w:rPr>
        <w:t>έρθουν</w:t>
      </w:r>
      <w:r w:rsidRPr="001A2891">
        <w:rPr>
          <w:rFonts w:eastAsia="Times New Roman"/>
          <w:szCs w:val="24"/>
        </w:rPr>
        <w:t xml:space="preserve"> στη συγκεκριμένη συνεδρίαση</w:t>
      </w:r>
      <w:r>
        <w:rPr>
          <w:rFonts w:eastAsia="Times New Roman"/>
          <w:szCs w:val="24"/>
        </w:rPr>
        <w:t>.</w:t>
      </w:r>
      <w:r w:rsidRPr="001A2891">
        <w:rPr>
          <w:rFonts w:eastAsia="Times New Roman"/>
          <w:szCs w:val="24"/>
        </w:rPr>
        <w:t xml:space="preserve"> </w:t>
      </w:r>
      <w:r>
        <w:rPr>
          <w:rFonts w:eastAsia="Times New Roman"/>
          <w:szCs w:val="24"/>
        </w:rPr>
        <w:t>Ή</w:t>
      </w:r>
      <w:r w:rsidRPr="001A2891">
        <w:rPr>
          <w:rFonts w:eastAsia="Times New Roman"/>
          <w:szCs w:val="24"/>
        </w:rPr>
        <w:t>ταν ψέματα</w:t>
      </w:r>
      <w:r>
        <w:rPr>
          <w:rFonts w:eastAsia="Times New Roman"/>
          <w:szCs w:val="24"/>
        </w:rPr>
        <w:t>.</w:t>
      </w:r>
      <w:r w:rsidRPr="001A2891">
        <w:rPr>
          <w:rFonts w:eastAsia="Times New Roman"/>
          <w:szCs w:val="24"/>
        </w:rPr>
        <w:t xml:space="preserve"> </w:t>
      </w:r>
      <w:r>
        <w:rPr>
          <w:rFonts w:eastAsia="Times New Roman"/>
          <w:szCs w:val="24"/>
        </w:rPr>
        <w:t>Κ</w:t>
      </w:r>
      <w:r w:rsidRPr="001A2891">
        <w:rPr>
          <w:rFonts w:eastAsia="Times New Roman"/>
          <w:szCs w:val="24"/>
        </w:rPr>
        <w:t>αι εγώ από μακριά είμαι</w:t>
      </w:r>
      <w:r>
        <w:rPr>
          <w:rFonts w:eastAsia="Times New Roman"/>
          <w:szCs w:val="24"/>
        </w:rPr>
        <w:t>.</w:t>
      </w:r>
      <w:r w:rsidRPr="001A2891">
        <w:rPr>
          <w:rFonts w:eastAsia="Times New Roman"/>
          <w:szCs w:val="24"/>
        </w:rPr>
        <w:t xml:space="preserve"> </w:t>
      </w:r>
      <w:r>
        <w:rPr>
          <w:rFonts w:eastAsia="Times New Roman"/>
          <w:szCs w:val="24"/>
        </w:rPr>
        <w:t>Και</w:t>
      </w:r>
      <w:r>
        <w:rPr>
          <w:rFonts w:eastAsia="Times New Roman"/>
          <w:szCs w:val="24"/>
        </w:rPr>
        <w:t xml:space="preserve"> με τα πόδια να ερχόμουν,</w:t>
      </w:r>
      <w:r w:rsidRPr="001A2891">
        <w:rPr>
          <w:rFonts w:eastAsia="Times New Roman"/>
          <w:szCs w:val="24"/>
        </w:rPr>
        <w:t xml:space="preserve"> </w:t>
      </w:r>
      <w:r>
        <w:rPr>
          <w:rFonts w:eastAsia="Times New Roman"/>
          <w:szCs w:val="24"/>
        </w:rPr>
        <w:t xml:space="preserve">θα </w:t>
      </w:r>
      <w:r w:rsidRPr="001A2891">
        <w:rPr>
          <w:rFonts w:eastAsia="Times New Roman"/>
          <w:szCs w:val="24"/>
        </w:rPr>
        <w:t>είχα προλάβει τη συνεδρίαση</w:t>
      </w:r>
      <w:r>
        <w:rPr>
          <w:rFonts w:eastAsia="Times New Roman"/>
          <w:szCs w:val="24"/>
        </w:rPr>
        <w:t>.</w:t>
      </w:r>
      <w:r w:rsidRPr="001A2891">
        <w:rPr>
          <w:rFonts w:eastAsia="Times New Roman"/>
          <w:szCs w:val="24"/>
        </w:rPr>
        <w:t xml:space="preserve"> Απλά ο λόγος που δεν παρουσιάστηκαν</w:t>
      </w:r>
      <w:r>
        <w:rPr>
          <w:rFonts w:eastAsia="Times New Roman"/>
          <w:szCs w:val="24"/>
        </w:rPr>
        <w:t>,</w:t>
      </w:r>
      <w:r w:rsidRPr="001A2891">
        <w:rPr>
          <w:rFonts w:eastAsia="Times New Roman"/>
          <w:szCs w:val="24"/>
        </w:rPr>
        <w:t xml:space="preserve"> είναι ένας και μοναδικός</w:t>
      </w:r>
      <w:r>
        <w:rPr>
          <w:rFonts w:eastAsia="Times New Roman"/>
          <w:szCs w:val="24"/>
        </w:rPr>
        <w:t>,</w:t>
      </w:r>
      <w:r w:rsidRPr="001A2891">
        <w:rPr>
          <w:rFonts w:eastAsia="Times New Roman"/>
          <w:szCs w:val="24"/>
        </w:rPr>
        <w:t xml:space="preserve"> κύριε </w:t>
      </w:r>
      <w:r>
        <w:rPr>
          <w:rFonts w:eastAsia="Times New Roman"/>
          <w:szCs w:val="24"/>
        </w:rPr>
        <w:t>Π</w:t>
      </w:r>
      <w:r w:rsidRPr="001A2891">
        <w:rPr>
          <w:rFonts w:eastAsia="Times New Roman"/>
          <w:szCs w:val="24"/>
        </w:rPr>
        <w:t>ρόεδρε</w:t>
      </w:r>
      <w:r>
        <w:rPr>
          <w:rFonts w:eastAsia="Times New Roman"/>
          <w:szCs w:val="24"/>
        </w:rPr>
        <w:t>:</w:t>
      </w:r>
      <w:r w:rsidRPr="001A2891">
        <w:rPr>
          <w:rFonts w:eastAsia="Times New Roman"/>
          <w:szCs w:val="24"/>
        </w:rPr>
        <w:t xml:space="preserve"> </w:t>
      </w:r>
      <w:r>
        <w:rPr>
          <w:rFonts w:eastAsia="Times New Roman"/>
          <w:szCs w:val="24"/>
        </w:rPr>
        <w:t>Ε</w:t>
      </w:r>
      <w:r w:rsidRPr="001A2891">
        <w:rPr>
          <w:rFonts w:eastAsia="Times New Roman"/>
          <w:szCs w:val="24"/>
        </w:rPr>
        <w:t>πειδή</w:t>
      </w:r>
      <w:r>
        <w:rPr>
          <w:rFonts w:eastAsia="Times New Roman"/>
          <w:szCs w:val="24"/>
        </w:rPr>
        <w:t xml:space="preserve"> η </w:t>
      </w:r>
      <w:r>
        <w:rPr>
          <w:rFonts w:eastAsia="Times New Roman"/>
          <w:szCs w:val="24"/>
        </w:rPr>
        <w:t>ε</w:t>
      </w:r>
      <w:r w:rsidRPr="001A2891">
        <w:rPr>
          <w:rFonts w:eastAsia="Times New Roman"/>
          <w:szCs w:val="24"/>
        </w:rPr>
        <w:t>πιτροπή στην ακρόαση των φορέων δεν πληρώνετ</w:t>
      </w:r>
      <w:r>
        <w:rPr>
          <w:rFonts w:eastAsia="Times New Roman"/>
          <w:szCs w:val="24"/>
        </w:rPr>
        <w:t>αι, δεν υπήρχαν</w:t>
      </w:r>
      <w:r w:rsidRPr="001A2891">
        <w:rPr>
          <w:rFonts w:eastAsia="Times New Roman"/>
          <w:szCs w:val="24"/>
        </w:rPr>
        <w:t xml:space="preserve"> </w:t>
      </w:r>
      <w:r>
        <w:rPr>
          <w:rFonts w:eastAsia="Times New Roman"/>
          <w:szCs w:val="24"/>
        </w:rPr>
        <w:t>Β</w:t>
      </w:r>
      <w:r w:rsidRPr="001A2891">
        <w:rPr>
          <w:rFonts w:eastAsia="Times New Roman"/>
          <w:szCs w:val="24"/>
        </w:rPr>
        <w:t>ουλευτές</w:t>
      </w:r>
      <w:r>
        <w:rPr>
          <w:rFonts w:eastAsia="Times New Roman"/>
          <w:szCs w:val="24"/>
        </w:rPr>
        <w:t>.</w:t>
      </w:r>
      <w:r w:rsidRPr="001A2891">
        <w:rPr>
          <w:rFonts w:eastAsia="Times New Roman"/>
          <w:szCs w:val="24"/>
        </w:rPr>
        <w:t xml:space="preserve"> </w:t>
      </w:r>
      <w:r>
        <w:rPr>
          <w:rFonts w:eastAsia="Times New Roman"/>
          <w:szCs w:val="24"/>
        </w:rPr>
        <w:t>Ν</w:t>
      </w:r>
      <w:r w:rsidRPr="001A2891">
        <w:rPr>
          <w:rFonts w:eastAsia="Times New Roman"/>
          <w:szCs w:val="24"/>
        </w:rPr>
        <w:t>α το έχετε υπόψ</w:t>
      </w:r>
      <w:r>
        <w:rPr>
          <w:rFonts w:eastAsia="Times New Roman"/>
          <w:szCs w:val="24"/>
        </w:rPr>
        <w:t>ιν</w:t>
      </w:r>
      <w:r w:rsidRPr="001A2891">
        <w:rPr>
          <w:rFonts w:eastAsia="Times New Roman"/>
          <w:szCs w:val="24"/>
        </w:rPr>
        <w:t xml:space="preserve"> </w:t>
      </w:r>
      <w:r>
        <w:rPr>
          <w:rFonts w:eastAsia="Times New Roman"/>
          <w:szCs w:val="24"/>
        </w:rPr>
        <w:t>σας.</w:t>
      </w:r>
    </w:p>
    <w:p w14:paraId="0F16EE61"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Να περάσουμε στ</w:t>
      </w:r>
      <w:r>
        <w:rPr>
          <w:rFonts w:eastAsia="Times New Roman"/>
          <w:szCs w:val="24"/>
        </w:rPr>
        <w:t xml:space="preserve">ο σχέδιο νόμου. </w:t>
      </w:r>
    </w:p>
    <w:p w14:paraId="0F16EE62"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 xml:space="preserve">Το παρόν </w:t>
      </w:r>
      <w:r w:rsidRPr="001A2891">
        <w:rPr>
          <w:rFonts w:eastAsia="Times New Roman"/>
          <w:szCs w:val="24"/>
        </w:rPr>
        <w:t>σχέδιο νόμου αποτελεί κατά τους κυβερνώντες</w:t>
      </w:r>
      <w:r>
        <w:rPr>
          <w:rFonts w:eastAsia="Times New Roman"/>
          <w:szCs w:val="24"/>
        </w:rPr>
        <w:t xml:space="preserve"> τη </w:t>
      </w:r>
      <w:r w:rsidRPr="001A2891">
        <w:rPr>
          <w:rFonts w:eastAsia="Times New Roman"/>
          <w:szCs w:val="24"/>
        </w:rPr>
        <w:t xml:space="preserve">βελτιωτική πρόταση για την τροποποίηση του </w:t>
      </w:r>
      <w:r>
        <w:rPr>
          <w:rFonts w:eastAsia="Times New Roman"/>
          <w:szCs w:val="24"/>
        </w:rPr>
        <w:t>«</w:t>
      </w:r>
      <w:r w:rsidRPr="001A2891">
        <w:rPr>
          <w:rFonts w:eastAsia="Times New Roman"/>
          <w:szCs w:val="24"/>
        </w:rPr>
        <w:t xml:space="preserve">νόμου </w:t>
      </w:r>
      <w:proofErr w:type="spellStart"/>
      <w:r w:rsidRPr="001A2891">
        <w:rPr>
          <w:rFonts w:eastAsia="Times New Roman"/>
          <w:szCs w:val="24"/>
        </w:rPr>
        <w:t>Κατρούγκαλου</w:t>
      </w:r>
      <w:proofErr w:type="spellEnd"/>
      <w:r>
        <w:rPr>
          <w:rFonts w:eastAsia="Times New Roman"/>
          <w:szCs w:val="24"/>
        </w:rPr>
        <w:t>»,</w:t>
      </w:r>
      <w:r w:rsidRPr="001A2891">
        <w:rPr>
          <w:rFonts w:eastAsia="Times New Roman"/>
          <w:szCs w:val="24"/>
        </w:rPr>
        <w:t xml:space="preserve"> τον οποίο ψήφισε η </w:t>
      </w:r>
      <w:r>
        <w:rPr>
          <w:rFonts w:eastAsia="Times New Roman"/>
          <w:szCs w:val="24"/>
        </w:rPr>
        <w:t>Κ</w:t>
      </w:r>
      <w:r w:rsidRPr="001A2891">
        <w:rPr>
          <w:rFonts w:eastAsia="Times New Roman"/>
          <w:szCs w:val="24"/>
        </w:rPr>
        <w:t>υβέρνηση ΣΥΡΙΖΑ-ΑΝΕΛ στ</w:t>
      </w:r>
      <w:r>
        <w:rPr>
          <w:rFonts w:eastAsia="Times New Roman"/>
          <w:szCs w:val="24"/>
        </w:rPr>
        <w:t>ο</w:t>
      </w:r>
      <w:r w:rsidRPr="001A2891">
        <w:rPr>
          <w:rFonts w:eastAsia="Times New Roman"/>
          <w:szCs w:val="24"/>
        </w:rPr>
        <w:t xml:space="preserve"> πλαίσι</w:t>
      </w:r>
      <w:r>
        <w:rPr>
          <w:rFonts w:eastAsia="Times New Roman"/>
          <w:szCs w:val="24"/>
        </w:rPr>
        <w:t>ο</w:t>
      </w:r>
      <w:r w:rsidRPr="001A2891">
        <w:rPr>
          <w:rFonts w:eastAsia="Times New Roman"/>
          <w:szCs w:val="24"/>
        </w:rPr>
        <w:t xml:space="preserve"> της επιβολής των μέτρων για τη διαρρύθμιση του ασφαλιστικού συστή</w:t>
      </w:r>
      <w:r w:rsidRPr="001A2891">
        <w:rPr>
          <w:rFonts w:eastAsia="Times New Roman"/>
          <w:szCs w:val="24"/>
        </w:rPr>
        <w:t>ματος</w:t>
      </w:r>
      <w:r>
        <w:rPr>
          <w:rFonts w:eastAsia="Times New Roman"/>
          <w:szCs w:val="24"/>
        </w:rPr>
        <w:t>,</w:t>
      </w:r>
      <w:r w:rsidRPr="001A2891">
        <w:rPr>
          <w:rFonts w:eastAsia="Times New Roman"/>
          <w:szCs w:val="24"/>
        </w:rPr>
        <w:t xml:space="preserve"> </w:t>
      </w:r>
      <w:r>
        <w:rPr>
          <w:rFonts w:eastAsia="Times New Roman"/>
          <w:szCs w:val="24"/>
        </w:rPr>
        <w:t>σ</w:t>
      </w:r>
      <w:r w:rsidRPr="001A2891">
        <w:rPr>
          <w:rFonts w:eastAsia="Times New Roman"/>
          <w:szCs w:val="24"/>
        </w:rPr>
        <w:t>ύμφωνα με τις δεσμεύσεις που έχει αναλάβει έναντι της τρόικα</w:t>
      </w:r>
      <w:r>
        <w:rPr>
          <w:rFonts w:eastAsia="Times New Roman"/>
          <w:szCs w:val="24"/>
        </w:rPr>
        <w:t>.</w:t>
      </w:r>
      <w:r w:rsidRPr="001A2891">
        <w:rPr>
          <w:rFonts w:eastAsia="Times New Roman"/>
          <w:szCs w:val="24"/>
        </w:rPr>
        <w:t xml:space="preserve"> </w:t>
      </w:r>
    </w:p>
    <w:p w14:paraId="0F16EE63"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Ό</w:t>
      </w:r>
      <w:r w:rsidRPr="001A2891">
        <w:rPr>
          <w:rFonts w:eastAsia="Times New Roman"/>
          <w:szCs w:val="24"/>
        </w:rPr>
        <w:t xml:space="preserve">λο </w:t>
      </w:r>
      <w:r>
        <w:rPr>
          <w:rFonts w:eastAsia="Times New Roman"/>
          <w:szCs w:val="24"/>
        </w:rPr>
        <w:t>το πολιτικό σύστημα και οι</w:t>
      </w:r>
      <w:r w:rsidRPr="001A2891">
        <w:rPr>
          <w:rFonts w:eastAsia="Times New Roman"/>
          <w:szCs w:val="24"/>
        </w:rPr>
        <w:t xml:space="preserve"> κομματικοί μηχανισμοί</w:t>
      </w:r>
      <w:r>
        <w:rPr>
          <w:rFonts w:eastAsia="Times New Roman"/>
          <w:szCs w:val="24"/>
        </w:rPr>
        <w:t>,</w:t>
      </w:r>
      <w:r w:rsidRPr="001A2891">
        <w:rPr>
          <w:rFonts w:eastAsia="Times New Roman"/>
          <w:szCs w:val="24"/>
        </w:rPr>
        <w:t xml:space="preserve"> που ανήκουν στο αντιδημο</w:t>
      </w:r>
      <w:r>
        <w:rPr>
          <w:rFonts w:eastAsia="Times New Roman"/>
          <w:szCs w:val="24"/>
        </w:rPr>
        <w:t xml:space="preserve">κρατικό σας τόξο, γνώριζαν ότι </w:t>
      </w:r>
      <w:r w:rsidRPr="001A2891">
        <w:rPr>
          <w:rFonts w:eastAsia="Times New Roman"/>
          <w:szCs w:val="24"/>
        </w:rPr>
        <w:t xml:space="preserve">η αναγκαιότητα της </w:t>
      </w:r>
      <w:r>
        <w:rPr>
          <w:rFonts w:eastAsia="Times New Roman"/>
          <w:szCs w:val="24"/>
        </w:rPr>
        <w:t>α</w:t>
      </w:r>
      <w:r w:rsidRPr="001A2891">
        <w:rPr>
          <w:rFonts w:eastAsia="Times New Roman"/>
          <w:szCs w:val="24"/>
        </w:rPr>
        <w:t xml:space="preserve">σφαλιστικής μεταρρύθμισης αποτελούσε </w:t>
      </w:r>
      <w:proofErr w:type="spellStart"/>
      <w:r w:rsidRPr="001A2891">
        <w:rPr>
          <w:rFonts w:eastAsia="Times New Roman"/>
          <w:szCs w:val="24"/>
        </w:rPr>
        <w:t>προαπαιτούμενο</w:t>
      </w:r>
      <w:proofErr w:type="spellEnd"/>
      <w:r w:rsidRPr="001A2891">
        <w:rPr>
          <w:rFonts w:eastAsia="Times New Roman"/>
          <w:szCs w:val="24"/>
        </w:rPr>
        <w:t xml:space="preserve"> </w:t>
      </w:r>
      <w:r>
        <w:rPr>
          <w:rFonts w:eastAsia="Times New Roman"/>
          <w:szCs w:val="24"/>
        </w:rPr>
        <w:t>γ</w:t>
      </w:r>
      <w:r w:rsidRPr="001A2891">
        <w:rPr>
          <w:rFonts w:eastAsia="Times New Roman"/>
          <w:szCs w:val="24"/>
        </w:rPr>
        <w:t xml:space="preserve">ια </w:t>
      </w:r>
      <w:r w:rsidRPr="001A2891">
        <w:rPr>
          <w:rFonts w:eastAsia="Times New Roman"/>
          <w:szCs w:val="24"/>
        </w:rPr>
        <w:t>την παράταση της δανειοδότησης του ελληνικού κράτους από τα οικονομικά κέντρα της Ευρωπαϊκής Ένωσης</w:t>
      </w:r>
      <w:r>
        <w:rPr>
          <w:rFonts w:eastAsia="Times New Roman"/>
          <w:szCs w:val="24"/>
        </w:rPr>
        <w:t>.</w:t>
      </w:r>
      <w:r w:rsidRPr="001A2891">
        <w:rPr>
          <w:rFonts w:eastAsia="Times New Roman"/>
          <w:szCs w:val="24"/>
        </w:rPr>
        <w:t xml:space="preserve"> </w:t>
      </w:r>
    </w:p>
    <w:p w14:paraId="0F16EE64"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lastRenderedPageBreak/>
        <w:t>Ο</w:t>
      </w:r>
      <w:r w:rsidRPr="001A2891">
        <w:rPr>
          <w:rFonts w:eastAsia="Times New Roman"/>
          <w:szCs w:val="24"/>
        </w:rPr>
        <w:t xml:space="preserve"> ν</w:t>
      </w:r>
      <w:r>
        <w:rPr>
          <w:rFonts w:eastAsia="Times New Roman"/>
          <w:szCs w:val="24"/>
        </w:rPr>
        <w:t>.</w:t>
      </w:r>
      <w:r w:rsidRPr="001A2891">
        <w:rPr>
          <w:rFonts w:eastAsia="Times New Roman"/>
          <w:szCs w:val="24"/>
        </w:rPr>
        <w:t>4387</w:t>
      </w:r>
      <w:r>
        <w:rPr>
          <w:rFonts w:eastAsia="Times New Roman"/>
          <w:szCs w:val="24"/>
        </w:rPr>
        <w:t>/</w:t>
      </w:r>
      <w:r w:rsidRPr="001A2891">
        <w:rPr>
          <w:rFonts w:eastAsia="Times New Roman"/>
          <w:szCs w:val="24"/>
        </w:rPr>
        <w:t>2016</w:t>
      </w:r>
      <w:r>
        <w:rPr>
          <w:rFonts w:eastAsia="Times New Roman"/>
          <w:szCs w:val="24"/>
        </w:rPr>
        <w:t>,</w:t>
      </w:r>
      <w:r w:rsidRPr="001A2891">
        <w:rPr>
          <w:rFonts w:eastAsia="Times New Roman"/>
          <w:szCs w:val="24"/>
        </w:rPr>
        <w:t xml:space="preserve"> που έχει </w:t>
      </w:r>
      <w:r>
        <w:rPr>
          <w:rFonts w:eastAsia="Times New Roman"/>
          <w:szCs w:val="24"/>
        </w:rPr>
        <w:t>επον</w:t>
      </w:r>
      <w:r w:rsidRPr="001A2891">
        <w:rPr>
          <w:rFonts w:eastAsia="Times New Roman"/>
          <w:szCs w:val="24"/>
        </w:rPr>
        <w:t xml:space="preserve">ομαστεί ως </w:t>
      </w:r>
      <w:r>
        <w:rPr>
          <w:rFonts w:eastAsia="Times New Roman"/>
          <w:szCs w:val="24"/>
        </w:rPr>
        <w:t>«</w:t>
      </w:r>
      <w:r w:rsidRPr="001A2891">
        <w:rPr>
          <w:rFonts w:eastAsia="Times New Roman"/>
          <w:szCs w:val="24"/>
        </w:rPr>
        <w:t xml:space="preserve">νόμος </w:t>
      </w:r>
      <w:proofErr w:type="spellStart"/>
      <w:r w:rsidRPr="001A2891">
        <w:rPr>
          <w:rFonts w:eastAsia="Times New Roman"/>
          <w:szCs w:val="24"/>
        </w:rPr>
        <w:t>Κατρούγκαλου</w:t>
      </w:r>
      <w:proofErr w:type="spellEnd"/>
      <w:r>
        <w:rPr>
          <w:rFonts w:eastAsia="Times New Roman"/>
          <w:szCs w:val="24"/>
        </w:rPr>
        <w:t>»,</w:t>
      </w:r>
      <w:r w:rsidRPr="001A2891">
        <w:rPr>
          <w:rFonts w:eastAsia="Times New Roman"/>
          <w:szCs w:val="24"/>
        </w:rPr>
        <w:t xml:space="preserve"> ήταν επί της ουσίας η επιτομή του οικονομικού νεοφιλελευθερισμού και της κατακόρυφης αυξήσεως</w:t>
      </w:r>
      <w:r w:rsidRPr="001A2891">
        <w:rPr>
          <w:rFonts w:eastAsia="Times New Roman"/>
          <w:szCs w:val="24"/>
        </w:rPr>
        <w:t xml:space="preserve"> των ασφαλιστικών υποχρεώσεων</w:t>
      </w:r>
      <w:r>
        <w:rPr>
          <w:rFonts w:eastAsia="Times New Roman"/>
          <w:szCs w:val="24"/>
        </w:rPr>
        <w:t>,</w:t>
      </w:r>
      <w:r w:rsidRPr="001A2891">
        <w:rPr>
          <w:rFonts w:eastAsia="Times New Roman"/>
          <w:szCs w:val="24"/>
        </w:rPr>
        <w:t xml:space="preserve"> σε βάρος της ήδη οικονομικά ρημαγμέν</w:t>
      </w:r>
      <w:r>
        <w:rPr>
          <w:rFonts w:eastAsia="Times New Roman"/>
          <w:szCs w:val="24"/>
        </w:rPr>
        <w:t>η</w:t>
      </w:r>
      <w:r w:rsidRPr="001A2891">
        <w:rPr>
          <w:rFonts w:eastAsia="Times New Roman"/>
          <w:szCs w:val="24"/>
        </w:rPr>
        <w:t>ς μεσαίας τάξης</w:t>
      </w:r>
      <w:r>
        <w:rPr>
          <w:rFonts w:eastAsia="Times New Roman"/>
          <w:szCs w:val="24"/>
        </w:rPr>
        <w:t>.</w:t>
      </w:r>
      <w:r w:rsidRPr="001A2891">
        <w:rPr>
          <w:rFonts w:eastAsia="Times New Roman"/>
          <w:szCs w:val="24"/>
        </w:rPr>
        <w:t xml:space="preserve"> </w:t>
      </w:r>
      <w:r>
        <w:rPr>
          <w:rFonts w:eastAsia="Times New Roman"/>
          <w:szCs w:val="24"/>
        </w:rPr>
        <w:t>Ο</w:t>
      </w:r>
      <w:r w:rsidRPr="001A2891">
        <w:rPr>
          <w:rFonts w:eastAsia="Times New Roman"/>
          <w:szCs w:val="24"/>
        </w:rPr>
        <w:t xml:space="preserve">ι διατάξεις του νόμου αυτού </w:t>
      </w:r>
      <w:r>
        <w:rPr>
          <w:rFonts w:eastAsia="Times New Roman"/>
          <w:szCs w:val="24"/>
        </w:rPr>
        <w:t>έ</w:t>
      </w:r>
      <w:r w:rsidRPr="001A2891">
        <w:rPr>
          <w:rFonts w:eastAsia="Times New Roman"/>
          <w:szCs w:val="24"/>
        </w:rPr>
        <w:t>φεραν πρωτοφαν</w:t>
      </w:r>
      <w:r>
        <w:rPr>
          <w:rFonts w:eastAsia="Times New Roman"/>
          <w:szCs w:val="24"/>
        </w:rPr>
        <w:t>εί</w:t>
      </w:r>
      <w:r w:rsidRPr="001A2891">
        <w:rPr>
          <w:rFonts w:eastAsia="Times New Roman"/>
          <w:szCs w:val="24"/>
        </w:rPr>
        <w:t>ς και κατακόρυφες αυξήσεις στις εισφορές των ασφαλισμένων</w:t>
      </w:r>
      <w:r>
        <w:rPr>
          <w:rFonts w:eastAsia="Times New Roman"/>
          <w:szCs w:val="24"/>
        </w:rPr>
        <w:t>.</w:t>
      </w:r>
      <w:r w:rsidRPr="001A2891">
        <w:rPr>
          <w:rFonts w:eastAsia="Times New Roman"/>
          <w:szCs w:val="24"/>
        </w:rPr>
        <w:t xml:space="preserve"> </w:t>
      </w:r>
    </w:p>
    <w:p w14:paraId="0F16EE65"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Ε</w:t>
      </w:r>
      <w:r w:rsidRPr="001A2891">
        <w:rPr>
          <w:rFonts w:eastAsia="Times New Roman"/>
          <w:szCs w:val="24"/>
        </w:rPr>
        <w:t>ιδικότερα</w:t>
      </w:r>
      <w:r>
        <w:rPr>
          <w:rFonts w:eastAsia="Times New Roman"/>
          <w:szCs w:val="24"/>
        </w:rPr>
        <w:t>,</w:t>
      </w:r>
      <w:r w:rsidRPr="001A2891">
        <w:rPr>
          <w:rFonts w:eastAsia="Times New Roman"/>
          <w:szCs w:val="24"/>
        </w:rPr>
        <w:t xml:space="preserve"> από τις επιβαλλόμενες διατάξεις επλήγησαν τα μέλη των</w:t>
      </w:r>
      <w:r w:rsidRPr="001A2891">
        <w:rPr>
          <w:rFonts w:eastAsia="Times New Roman"/>
          <w:szCs w:val="24"/>
        </w:rPr>
        <w:t xml:space="preserve"> κορυφαίων επιστημονικών συλλόγων της χώρας</w:t>
      </w:r>
      <w:r>
        <w:rPr>
          <w:rFonts w:eastAsia="Times New Roman"/>
          <w:szCs w:val="24"/>
        </w:rPr>
        <w:t>,</w:t>
      </w:r>
      <w:r w:rsidRPr="001A2891">
        <w:rPr>
          <w:rFonts w:eastAsia="Times New Roman"/>
          <w:szCs w:val="24"/>
        </w:rPr>
        <w:t xml:space="preserve"> με θύματα κυρίως τους νέους επιστήμονες</w:t>
      </w:r>
      <w:r>
        <w:rPr>
          <w:rFonts w:eastAsia="Times New Roman"/>
          <w:szCs w:val="24"/>
        </w:rPr>
        <w:t>,</w:t>
      </w:r>
      <w:r w:rsidRPr="001A2891">
        <w:rPr>
          <w:rFonts w:eastAsia="Times New Roman"/>
          <w:szCs w:val="24"/>
        </w:rPr>
        <w:t xml:space="preserve"> οι οποίοι υποχρεώθηκαν σε </w:t>
      </w:r>
      <w:r>
        <w:rPr>
          <w:rFonts w:eastAsia="Times New Roman"/>
          <w:szCs w:val="24"/>
        </w:rPr>
        <w:t>μη</w:t>
      </w:r>
      <w:r w:rsidRPr="001A2891">
        <w:rPr>
          <w:rFonts w:eastAsia="Times New Roman"/>
          <w:szCs w:val="24"/>
        </w:rPr>
        <w:t xml:space="preserve"> ορθολογική καταβολή εισφορών συγκριτικά με τις εισοδηματικές τους ικανότητ</w:t>
      </w:r>
      <w:r>
        <w:rPr>
          <w:rFonts w:eastAsia="Times New Roman"/>
          <w:szCs w:val="24"/>
        </w:rPr>
        <w:t xml:space="preserve">ες. </w:t>
      </w:r>
      <w:r w:rsidRPr="001A2891">
        <w:rPr>
          <w:rFonts w:eastAsia="Times New Roman"/>
          <w:szCs w:val="24"/>
        </w:rPr>
        <w:t>Αυτός ήταν και ένας από τους πιο σημαντικούς λόγους</w:t>
      </w:r>
      <w:r>
        <w:rPr>
          <w:rFonts w:eastAsia="Times New Roman"/>
          <w:szCs w:val="24"/>
        </w:rPr>
        <w:t>,</w:t>
      </w:r>
      <w:r w:rsidRPr="001A2891">
        <w:rPr>
          <w:rFonts w:eastAsia="Times New Roman"/>
          <w:szCs w:val="24"/>
        </w:rPr>
        <w:t xml:space="preserve"> που οδήγησ</w:t>
      </w:r>
      <w:r w:rsidRPr="001A2891">
        <w:rPr>
          <w:rFonts w:eastAsia="Times New Roman"/>
          <w:szCs w:val="24"/>
        </w:rPr>
        <w:t>α</w:t>
      </w:r>
      <w:r>
        <w:rPr>
          <w:rFonts w:eastAsia="Times New Roman"/>
          <w:szCs w:val="24"/>
        </w:rPr>
        <w:t xml:space="preserve">ν σε περαιτέρω όξυνση του </w:t>
      </w:r>
      <w:proofErr w:type="spellStart"/>
      <w:r>
        <w:rPr>
          <w:rFonts w:eastAsia="Times New Roman"/>
          <w:szCs w:val="24"/>
        </w:rPr>
        <w:t>brain</w:t>
      </w:r>
      <w:proofErr w:type="spellEnd"/>
      <w:r>
        <w:rPr>
          <w:rFonts w:eastAsia="Times New Roman"/>
          <w:szCs w:val="24"/>
        </w:rPr>
        <w:t xml:space="preserve"> </w:t>
      </w:r>
      <w:proofErr w:type="spellStart"/>
      <w:r w:rsidRPr="001A2891">
        <w:rPr>
          <w:rFonts w:eastAsia="Times New Roman"/>
          <w:szCs w:val="24"/>
        </w:rPr>
        <w:t>drain</w:t>
      </w:r>
      <w:proofErr w:type="spellEnd"/>
      <w:r>
        <w:rPr>
          <w:rFonts w:eastAsia="Times New Roman"/>
          <w:szCs w:val="24"/>
        </w:rPr>
        <w:t xml:space="preserve">. Οι νέοι </w:t>
      </w:r>
      <w:r w:rsidRPr="001A2891">
        <w:rPr>
          <w:rFonts w:eastAsia="Times New Roman"/>
          <w:szCs w:val="24"/>
        </w:rPr>
        <w:t>και ταλαντούχοι Έλληνες επιστήμονες αναγκάστηκαν να μεταναστεύσουν</w:t>
      </w:r>
      <w:r>
        <w:rPr>
          <w:rFonts w:eastAsia="Times New Roman"/>
          <w:szCs w:val="24"/>
        </w:rPr>
        <w:t>,</w:t>
      </w:r>
      <w:r w:rsidRPr="001A2891">
        <w:rPr>
          <w:rFonts w:eastAsia="Times New Roman"/>
          <w:szCs w:val="24"/>
        </w:rPr>
        <w:t xml:space="preserve"> αναζητώντας καλύτερες συνθήκες εργασίας και χρηματικές απολαβές</w:t>
      </w:r>
      <w:r>
        <w:rPr>
          <w:rFonts w:eastAsia="Times New Roman"/>
          <w:szCs w:val="24"/>
        </w:rPr>
        <w:t>,</w:t>
      </w:r>
      <w:r w:rsidRPr="001A2891">
        <w:rPr>
          <w:rFonts w:eastAsia="Times New Roman"/>
          <w:szCs w:val="24"/>
        </w:rPr>
        <w:t xml:space="preserve"> δεδομένο</w:t>
      </w:r>
      <w:r>
        <w:rPr>
          <w:rFonts w:eastAsia="Times New Roman"/>
          <w:szCs w:val="24"/>
        </w:rPr>
        <w:t>υ</w:t>
      </w:r>
      <w:r w:rsidRPr="001A2891">
        <w:rPr>
          <w:rFonts w:eastAsia="Times New Roman"/>
          <w:szCs w:val="24"/>
        </w:rPr>
        <w:t xml:space="preserve"> το</w:t>
      </w:r>
      <w:r>
        <w:rPr>
          <w:rFonts w:eastAsia="Times New Roman"/>
          <w:szCs w:val="24"/>
        </w:rPr>
        <w:t>υ</w:t>
      </w:r>
      <w:r w:rsidRPr="001A2891">
        <w:rPr>
          <w:rFonts w:eastAsia="Times New Roman"/>
          <w:szCs w:val="24"/>
        </w:rPr>
        <w:t xml:space="preserve"> αφιλόξενο</w:t>
      </w:r>
      <w:r>
        <w:rPr>
          <w:rFonts w:eastAsia="Times New Roman"/>
          <w:szCs w:val="24"/>
        </w:rPr>
        <w:t>υ</w:t>
      </w:r>
      <w:r w:rsidRPr="001A2891">
        <w:rPr>
          <w:rFonts w:eastAsia="Times New Roman"/>
          <w:szCs w:val="24"/>
        </w:rPr>
        <w:t xml:space="preserve"> οικονομικού περιβάλλοντος σε εγχώριο επίπεδο</w:t>
      </w:r>
      <w:r>
        <w:rPr>
          <w:rFonts w:eastAsia="Times New Roman"/>
          <w:szCs w:val="24"/>
        </w:rPr>
        <w:t xml:space="preserve">. </w:t>
      </w:r>
    </w:p>
    <w:p w14:paraId="0F16EE66"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ε</w:t>
      </w:r>
      <w:r>
        <w:rPr>
          <w:rFonts w:eastAsia="Times New Roman"/>
          <w:szCs w:val="24"/>
        </w:rPr>
        <w:t>ισφοροδοτική</w:t>
      </w:r>
      <w:proofErr w:type="spellEnd"/>
      <w:r>
        <w:rPr>
          <w:rFonts w:eastAsia="Times New Roman"/>
          <w:szCs w:val="24"/>
        </w:rPr>
        <w:t xml:space="preserve"> ικανότητα </w:t>
      </w:r>
      <w:r w:rsidRPr="001A2891">
        <w:rPr>
          <w:rFonts w:eastAsia="Times New Roman"/>
          <w:szCs w:val="24"/>
        </w:rPr>
        <w:t xml:space="preserve">των ασφαλισμένων μειώθηκε </w:t>
      </w:r>
      <w:r>
        <w:rPr>
          <w:rFonts w:eastAsia="Times New Roman"/>
          <w:szCs w:val="24"/>
        </w:rPr>
        <w:t>κ</w:t>
      </w:r>
      <w:r w:rsidRPr="001A2891">
        <w:rPr>
          <w:rFonts w:eastAsia="Times New Roman"/>
          <w:szCs w:val="24"/>
        </w:rPr>
        <w:t>αι τα ποσοστά των ανεξόφλητων οφειλών</w:t>
      </w:r>
      <w:r>
        <w:rPr>
          <w:rFonts w:eastAsia="Times New Roman"/>
          <w:szCs w:val="24"/>
        </w:rPr>
        <w:t>,</w:t>
      </w:r>
      <w:r w:rsidRPr="001A2891">
        <w:rPr>
          <w:rFonts w:eastAsia="Times New Roman"/>
          <w:szCs w:val="24"/>
        </w:rPr>
        <w:t xml:space="preserve"> </w:t>
      </w:r>
      <w:r>
        <w:rPr>
          <w:rFonts w:eastAsia="Times New Roman"/>
          <w:szCs w:val="24"/>
        </w:rPr>
        <w:t>δ</w:t>
      </w:r>
      <w:r w:rsidRPr="001A2891">
        <w:rPr>
          <w:rFonts w:eastAsia="Times New Roman"/>
          <w:szCs w:val="24"/>
        </w:rPr>
        <w:t>υστυχώς</w:t>
      </w:r>
      <w:r>
        <w:rPr>
          <w:rFonts w:eastAsia="Times New Roman"/>
          <w:szCs w:val="24"/>
        </w:rPr>
        <w:t>,</w:t>
      </w:r>
      <w:r w:rsidRPr="001A2891">
        <w:rPr>
          <w:rFonts w:eastAsia="Times New Roman"/>
          <w:szCs w:val="24"/>
        </w:rPr>
        <w:t xml:space="preserve"> αυξήθη</w:t>
      </w:r>
      <w:r w:rsidRPr="001A2891">
        <w:rPr>
          <w:rFonts w:eastAsia="Times New Roman"/>
          <w:szCs w:val="24"/>
        </w:rPr>
        <w:lastRenderedPageBreak/>
        <w:t>καν</w:t>
      </w:r>
      <w:r>
        <w:rPr>
          <w:rFonts w:eastAsia="Times New Roman"/>
          <w:szCs w:val="24"/>
        </w:rPr>
        <w:t>.</w:t>
      </w:r>
      <w:r w:rsidRPr="001A2891">
        <w:rPr>
          <w:rFonts w:eastAsia="Times New Roman"/>
          <w:szCs w:val="24"/>
        </w:rPr>
        <w:t xml:space="preserve"> </w:t>
      </w:r>
      <w:r>
        <w:rPr>
          <w:rFonts w:eastAsia="Times New Roman"/>
          <w:szCs w:val="24"/>
        </w:rPr>
        <w:t>Ο</w:t>
      </w:r>
      <w:r w:rsidRPr="001A2891">
        <w:rPr>
          <w:rFonts w:eastAsia="Times New Roman"/>
          <w:szCs w:val="24"/>
        </w:rPr>
        <w:t xml:space="preserve">ι αποφάσεις που λήφθηκαν σχετικά με τη δυνατότητα ρύθμισης των οφειλών προς το </w:t>
      </w:r>
      <w:r>
        <w:rPr>
          <w:rFonts w:eastAsia="Times New Roman"/>
          <w:szCs w:val="24"/>
        </w:rPr>
        <w:t>δ</w:t>
      </w:r>
      <w:r w:rsidRPr="001A2891">
        <w:rPr>
          <w:rFonts w:eastAsia="Times New Roman"/>
          <w:szCs w:val="24"/>
        </w:rPr>
        <w:t>ημόσιο</w:t>
      </w:r>
      <w:r>
        <w:rPr>
          <w:rFonts w:eastAsia="Times New Roman"/>
          <w:szCs w:val="24"/>
        </w:rPr>
        <w:t>,</w:t>
      </w:r>
      <w:r w:rsidRPr="001A2891">
        <w:rPr>
          <w:rFonts w:eastAsia="Times New Roman"/>
          <w:szCs w:val="24"/>
        </w:rPr>
        <w:t xml:space="preserve"> αποδείχθηκαν για άλλη </w:t>
      </w:r>
      <w:r>
        <w:rPr>
          <w:rFonts w:eastAsia="Times New Roman"/>
          <w:szCs w:val="24"/>
        </w:rPr>
        <w:t>μια</w:t>
      </w:r>
      <w:r w:rsidRPr="001A2891">
        <w:rPr>
          <w:rFonts w:eastAsia="Times New Roman"/>
          <w:szCs w:val="24"/>
        </w:rPr>
        <w:t xml:space="preserve"> φορά ανεπαρκ</w:t>
      </w:r>
      <w:r>
        <w:rPr>
          <w:rFonts w:eastAsia="Times New Roman"/>
          <w:szCs w:val="24"/>
        </w:rPr>
        <w:t>εί</w:t>
      </w:r>
      <w:r w:rsidRPr="001A2891">
        <w:rPr>
          <w:rFonts w:eastAsia="Times New Roman"/>
          <w:szCs w:val="24"/>
        </w:rPr>
        <w:t>ς ως μέσο κάλυψης</w:t>
      </w:r>
      <w:r w:rsidRPr="001A2891">
        <w:rPr>
          <w:rFonts w:eastAsia="Times New Roman"/>
          <w:szCs w:val="24"/>
        </w:rPr>
        <w:t xml:space="preserve"> τ</w:t>
      </w:r>
      <w:r>
        <w:rPr>
          <w:rFonts w:eastAsia="Times New Roman"/>
          <w:szCs w:val="24"/>
        </w:rPr>
        <w:t>ων</w:t>
      </w:r>
      <w:r w:rsidRPr="001A2891">
        <w:rPr>
          <w:rFonts w:eastAsia="Times New Roman"/>
          <w:szCs w:val="24"/>
        </w:rPr>
        <w:t xml:space="preserve"> δημοσιονομικ</w:t>
      </w:r>
      <w:r>
        <w:rPr>
          <w:rFonts w:eastAsia="Times New Roman"/>
          <w:szCs w:val="24"/>
        </w:rPr>
        <w:t>ών</w:t>
      </w:r>
      <w:r w:rsidRPr="001A2891">
        <w:rPr>
          <w:rFonts w:eastAsia="Times New Roman"/>
          <w:szCs w:val="24"/>
        </w:rPr>
        <w:t xml:space="preserve"> </w:t>
      </w:r>
      <w:r>
        <w:rPr>
          <w:rFonts w:eastAsia="Times New Roman"/>
          <w:szCs w:val="24"/>
        </w:rPr>
        <w:t>κενών,</w:t>
      </w:r>
      <w:r w:rsidRPr="001A2891">
        <w:rPr>
          <w:rFonts w:eastAsia="Times New Roman"/>
          <w:szCs w:val="24"/>
        </w:rPr>
        <w:t xml:space="preserve"> αφού </w:t>
      </w:r>
      <w:r>
        <w:rPr>
          <w:rFonts w:eastAsia="Times New Roman"/>
          <w:szCs w:val="24"/>
        </w:rPr>
        <w:t>οι υπόχρεοι</w:t>
      </w:r>
      <w:r w:rsidRPr="001A2891">
        <w:rPr>
          <w:rFonts w:eastAsia="Times New Roman"/>
          <w:szCs w:val="24"/>
        </w:rPr>
        <w:t xml:space="preserve"> </w:t>
      </w:r>
      <w:r>
        <w:rPr>
          <w:rFonts w:eastAsia="Times New Roman"/>
          <w:szCs w:val="24"/>
        </w:rPr>
        <w:t>ασφαλισμένοι</w:t>
      </w:r>
      <w:r w:rsidRPr="001A2891">
        <w:rPr>
          <w:rFonts w:eastAsia="Times New Roman"/>
          <w:szCs w:val="24"/>
        </w:rPr>
        <w:t xml:space="preserve"> αδυνατούν να ανταπεξέλθουν</w:t>
      </w:r>
      <w:r>
        <w:rPr>
          <w:rFonts w:eastAsia="Times New Roman"/>
          <w:szCs w:val="24"/>
        </w:rPr>
        <w:t>.</w:t>
      </w:r>
      <w:r w:rsidRPr="001A2891">
        <w:rPr>
          <w:rFonts w:eastAsia="Times New Roman"/>
          <w:szCs w:val="24"/>
        </w:rPr>
        <w:t xml:space="preserve"> </w:t>
      </w:r>
    </w:p>
    <w:p w14:paraId="0F16EE67"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Π</w:t>
      </w:r>
      <w:r w:rsidRPr="001A2891">
        <w:rPr>
          <w:rFonts w:eastAsia="Times New Roman"/>
          <w:szCs w:val="24"/>
        </w:rPr>
        <w:t xml:space="preserve">λειάδα στοιχείων αποδεικνύουν ότι η πλειοψηφία των υπόχρεων έχασε τις ρυθμίσεις και </w:t>
      </w:r>
      <w:r>
        <w:rPr>
          <w:rFonts w:eastAsia="Times New Roman"/>
          <w:szCs w:val="24"/>
        </w:rPr>
        <w:t>οι οφειλές δ</w:t>
      </w:r>
      <w:r w:rsidRPr="001A2891">
        <w:rPr>
          <w:rFonts w:eastAsia="Times New Roman"/>
          <w:szCs w:val="24"/>
        </w:rPr>
        <w:t>εν εισπράχθηκαν ποτέ</w:t>
      </w:r>
      <w:r>
        <w:rPr>
          <w:rFonts w:eastAsia="Times New Roman"/>
          <w:szCs w:val="24"/>
        </w:rPr>
        <w:t>.</w:t>
      </w:r>
      <w:r w:rsidRPr="001A2891">
        <w:rPr>
          <w:rFonts w:eastAsia="Times New Roman"/>
          <w:szCs w:val="24"/>
        </w:rPr>
        <w:t xml:space="preserve"> </w:t>
      </w:r>
      <w:r>
        <w:rPr>
          <w:rFonts w:eastAsia="Times New Roman"/>
          <w:szCs w:val="24"/>
        </w:rPr>
        <w:t>Σ</w:t>
      </w:r>
      <w:r w:rsidRPr="001A2891">
        <w:rPr>
          <w:rFonts w:eastAsia="Times New Roman"/>
          <w:szCs w:val="24"/>
        </w:rPr>
        <w:t>τα 17,5 δισεκατομμύρια ευρώ έχουν εκτιναχθεί στο τ</w:t>
      </w:r>
      <w:r w:rsidRPr="001A2891">
        <w:rPr>
          <w:rFonts w:eastAsia="Times New Roman"/>
          <w:szCs w:val="24"/>
        </w:rPr>
        <w:t>έλος του 2016 οι συνολικές οφειλές προς τα ασφαλιστικά ταμεία</w:t>
      </w:r>
      <w:r>
        <w:rPr>
          <w:rFonts w:eastAsia="Times New Roman"/>
          <w:szCs w:val="24"/>
        </w:rPr>
        <w:t>,</w:t>
      </w:r>
      <w:r w:rsidRPr="001A2891">
        <w:rPr>
          <w:rFonts w:eastAsia="Times New Roman"/>
          <w:szCs w:val="24"/>
        </w:rPr>
        <w:t xml:space="preserve"> με τους οφειλέτες </w:t>
      </w:r>
      <w:r>
        <w:rPr>
          <w:rFonts w:eastAsia="Times New Roman"/>
          <w:szCs w:val="24"/>
        </w:rPr>
        <w:t>να αριθμ</w:t>
      </w:r>
      <w:r>
        <w:rPr>
          <w:rFonts w:eastAsia="Times New Roman"/>
          <w:szCs w:val="24"/>
        </w:rPr>
        <w:t>ού</w:t>
      </w:r>
      <w:r>
        <w:rPr>
          <w:rFonts w:eastAsia="Times New Roman"/>
          <w:szCs w:val="24"/>
        </w:rPr>
        <w:t xml:space="preserve">ν </w:t>
      </w:r>
      <w:r w:rsidRPr="001A2891">
        <w:rPr>
          <w:rFonts w:eastAsia="Times New Roman"/>
          <w:szCs w:val="24"/>
        </w:rPr>
        <w:t>περίπου τ</w:t>
      </w:r>
      <w:r>
        <w:rPr>
          <w:rFonts w:eastAsia="Times New Roman"/>
          <w:szCs w:val="24"/>
        </w:rPr>
        <w:t>ι</w:t>
      </w:r>
      <w:r w:rsidRPr="001A2891">
        <w:rPr>
          <w:rFonts w:eastAsia="Times New Roman"/>
          <w:szCs w:val="24"/>
        </w:rPr>
        <w:t xml:space="preserve">ς </w:t>
      </w:r>
      <w:r>
        <w:rPr>
          <w:rFonts w:eastAsia="Times New Roman"/>
          <w:szCs w:val="24"/>
        </w:rPr>
        <w:t>τριακόσιες δεκαπέντε</w:t>
      </w:r>
      <w:r>
        <w:rPr>
          <w:rFonts w:eastAsia="Times New Roman"/>
          <w:szCs w:val="24"/>
        </w:rPr>
        <w:t>. Α</w:t>
      </w:r>
      <w:r w:rsidRPr="001A2891">
        <w:rPr>
          <w:rFonts w:eastAsia="Times New Roman"/>
          <w:szCs w:val="24"/>
        </w:rPr>
        <w:t xml:space="preserve">πό </w:t>
      </w:r>
      <w:r>
        <w:rPr>
          <w:rFonts w:eastAsia="Times New Roman"/>
          <w:szCs w:val="24"/>
        </w:rPr>
        <w:t>αυτούς</w:t>
      </w:r>
      <w:r w:rsidRPr="001A2891">
        <w:rPr>
          <w:rFonts w:eastAsia="Times New Roman"/>
          <w:szCs w:val="24"/>
        </w:rPr>
        <w:t xml:space="preserve"> οι περίπου </w:t>
      </w:r>
      <w:proofErr w:type="spellStart"/>
      <w:r>
        <w:rPr>
          <w:rFonts w:eastAsia="Times New Roman"/>
          <w:szCs w:val="24"/>
        </w:rPr>
        <w:t>εκατόν</w:t>
      </w:r>
      <w:proofErr w:type="spellEnd"/>
      <w:r>
        <w:rPr>
          <w:rFonts w:eastAsia="Times New Roman"/>
          <w:szCs w:val="24"/>
        </w:rPr>
        <w:t xml:space="preserve"> εξήντα δύο χιλιάδες</w:t>
      </w:r>
      <w:r w:rsidRPr="001A2891">
        <w:rPr>
          <w:rFonts w:eastAsia="Times New Roman"/>
          <w:szCs w:val="24"/>
        </w:rPr>
        <w:t xml:space="preserve"> έχουν χρέη 6,7 δισεκατομμύρια ευρώ και κάποια στιγμή εντάχθηκαν σε ένα είδος ρύθ</w:t>
      </w:r>
      <w:r w:rsidRPr="001A2891">
        <w:rPr>
          <w:rFonts w:eastAsia="Times New Roman"/>
          <w:szCs w:val="24"/>
        </w:rPr>
        <w:t>μισης</w:t>
      </w:r>
      <w:r>
        <w:rPr>
          <w:rFonts w:eastAsia="Times New Roman"/>
          <w:szCs w:val="24"/>
        </w:rPr>
        <w:t>.</w:t>
      </w:r>
      <w:r w:rsidRPr="001A2891">
        <w:rPr>
          <w:rFonts w:eastAsia="Times New Roman"/>
          <w:szCs w:val="24"/>
        </w:rPr>
        <w:t xml:space="preserve"> </w:t>
      </w:r>
      <w:r>
        <w:rPr>
          <w:rFonts w:eastAsia="Times New Roman"/>
          <w:szCs w:val="24"/>
        </w:rPr>
        <w:t>Όμως,</w:t>
      </w:r>
      <w:r w:rsidRPr="001A2891">
        <w:rPr>
          <w:rFonts w:eastAsia="Times New Roman"/>
          <w:szCs w:val="24"/>
        </w:rPr>
        <w:t xml:space="preserve"> σύμφωνα με τα στατιστικά στοιχεία του Κέντρου Είσπραξης Ασφαλιστικών Οφειλών </w:t>
      </w:r>
      <w:r>
        <w:rPr>
          <w:rFonts w:eastAsia="Times New Roman"/>
          <w:szCs w:val="24"/>
        </w:rPr>
        <w:t>οι</w:t>
      </w:r>
      <w:r w:rsidRPr="001A2891">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τρεις χιλιάδες</w:t>
      </w:r>
      <w:r w:rsidRPr="001A2891">
        <w:rPr>
          <w:rFonts w:eastAsia="Times New Roman"/>
          <w:szCs w:val="24"/>
        </w:rPr>
        <w:t xml:space="preserve"> βγήκα</w:t>
      </w:r>
      <w:r>
        <w:rPr>
          <w:rFonts w:eastAsia="Times New Roman"/>
          <w:szCs w:val="24"/>
        </w:rPr>
        <w:t>ν</w:t>
      </w:r>
      <w:r w:rsidRPr="001A2891">
        <w:rPr>
          <w:rFonts w:eastAsia="Times New Roman"/>
          <w:szCs w:val="24"/>
        </w:rPr>
        <w:t xml:space="preserve"> εκτός με συνέπεια να χαθούν 4,6 δισεκατομμύρια ευρώ από τα ταμεία του κράτους</w:t>
      </w:r>
      <w:r>
        <w:rPr>
          <w:rFonts w:eastAsia="Times New Roman"/>
          <w:szCs w:val="24"/>
        </w:rPr>
        <w:t>.</w:t>
      </w:r>
      <w:r w:rsidRPr="001A2891">
        <w:rPr>
          <w:rFonts w:eastAsia="Times New Roman"/>
          <w:szCs w:val="24"/>
        </w:rPr>
        <w:t xml:space="preserve"> </w:t>
      </w:r>
      <w:r>
        <w:rPr>
          <w:rFonts w:eastAsia="Times New Roman"/>
          <w:szCs w:val="24"/>
        </w:rPr>
        <w:t>Α</w:t>
      </w:r>
      <w:r w:rsidRPr="001A2891">
        <w:rPr>
          <w:rFonts w:eastAsia="Times New Roman"/>
          <w:szCs w:val="24"/>
        </w:rPr>
        <w:t>πό επίσημα στοιχεία</w:t>
      </w:r>
      <w:r>
        <w:rPr>
          <w:rFonts w:eastAsia="Times New Roman"/>
          <w:szCs w:val="24"/>
        </w:rPr>
        <w:t>,</w:t>
      </w:r>
      <w:r w:rsidRPr="001A2891">
        <w:rPr>
          <w:rFonts w:eastAsia="Times New Roman"/>
          <w:szCs w:val="24"/>
        </w:rPr>
        <w:t xml:space="preserve"> που δημοσιεύτηκαν πρόσφατα από τη</w:t>
      </w:r>
      <w:r w:rsidRPr="001A2891">
        <w:rPr>
          <w:rFonts w:eastAsia="Times New Roman"/>
          <w:szCs w:val="24"/>
        </w:rPr>
        <w:t>ν Ανεξάρτητη Αρχή Δημοσίων Εσόδων</w:t>
      </w:r>
      <w:r>
        <w:rPr>
          <w:rFonts w:eastAsia="Times New Roman"/>
          <w:szCs w:val="24"/>
        </w:rPr>
        <w:t>,</w:t>
      </w:r>
      <w:r w:rsidRPr="001A2891">
        <w:rPr>
          <w:rFonts w:eastAsia="Times New Roman"/>
          <w:szCs w:val="24"/>
        </w:rPr>
        <w:t xml:space="preserve"> προκύπτει ότι για πρώτη φορά στα χρονικά 4,3 εκατομ</w:t>
      </w:r>
      <w:r w:rsidRPr="001A2891">
        <w:rPr>
          <w:rFonts w:eastAsia="Times New Roman"/>
          <w:szCs w:val="24"/>
        </w:rPr>
        <w:lastRenderedPageBreak/>
        <w:t xml:space="preserve">μύρια </w:t>
      </w:r>
      <w:r>
        <w:rPr>
          <w:rFonts w:eastAsia="Times New Roman"/>
          <w:szCs w:val="24"/>
        </w:rPr>
        <w:t xml:space="preserve">ΑΦΜ </w:t>
      </w:r>
      <w:r w:rsidRPr="001A2891">
        <w:rPr>
          <w:rFonts w:eastAsia="Times New Roman"/>
          <w:szCs w:val="24"/>
        </w:rPr>
        <w:t xml:space="preserve">εμφανίζονται να χρωστούν περισσότερα από 182 δισεκατομμύρια </w:t>
      </w:r>
      <w:r>
        <w:rPr>
          <w:rFonts w:eastAsia="Times New Roman"/>
          <w:szCs w:val="24"/>
        </w:rPr>
        <w:t xml:space="preserve">ευρώ </w:t>
      </w:r>
      <w:r w:rsidRPr="001A2891">
        <w:rPr>
          <w:rFonts w:eastAsia="Times New Roman"/>
          <w:szCs w:val="24"/>
        </w:rPr>
        <w:t>στην εφορία</w:t>
      </w:r>
      <w:r>
        <w:rPr>
          <w:rFonts w:eastAsia="Times New Roman"/>
          <w:szCs w:val="24"/>
        </w:rPr>
        <w:t xml:space="preserve"> και</w:t>
      </w:r>
      <w:r w:rsidRPr="001A2891">
        <w:rPr>
          <w:rFonts w:eastAsia="Times New Roman"/>
          <w:szCs w:val="24"/>
        </w:rPr>
        <w:t xml:space="preserve"> αλλά 35 δισεκατομμύρια ευρώ στα ασφαλιστικά ταμεία</w:t>
      </w:r>
      <w:r>
        <w:rPr>
          <w:rFonts w:eastAsia="Times New Roman"/>
          <w:szCs w:val="24"/>
        </w:rPr>
        <w:t>.</w:t>
      </w:r>
      <w:r w:rsidRPr="001A2891">
        <w:rPr>
          <w:rFonts w:eastAsia="Times New Roman"/>
          <w:szCs w:val="24"/>
        </w:rPr>
        <w:t xml:space="preserve"> </w:t>
      </w:r>
    </w:p>
    <w:p w14:paraId="0F16EE68" w14:textId="77777777" w:rsidR="0091757C" w:rsidRDefault="00D319C2">
      <w:pPr>
        <w:spacing w:line="600" w:lineRule="auto"/>
        <w:ind w:firstLine="720"/>
        <w:jc w:val="both"/>
        <w:rPr>
          <w:rFonts w:eastAsia="Times New Roman"/>
          <w:szCs w:val="24"/>
        </w:rPr>
      </w:pPr>
      <w:r>
        <w:rPr>
          <w:rFonts w:eastAsia="Times New Roman"/>
          <w:szCs w:val="24"/>
        </w:rPr>
        <w:t xml:space="preserve">Ειδικά τον Σεπτέμβριο, περισσότερο από μισό εκατομμύριο φορολογούμενοι δεν μπόρεσαν να πληρώσουν τη δεύτερη δόση του ΕΝΦΙΑ. </w:t>
      </w:r>
    </w:p>
    <w:p w14:paraId="0F16EE69" w14:textId="77777777" w:rsidR="0091757C" w:rsidRDefault="00D319C2">
      <w:pPr>
        <w:spacing w:line="600" w:lineRule="auto"/>
        <w:ind w:firstLine="720"/>
        <w:jc w:val="both"/>
        <w:rPr>
          <w:rFonts w:eastAsia="Times New Roman"/>
          <w:szCs w:val="24"/>
        </w:rPr>
      </w:pPr>
      <w:r>
        <w:rPr>
          <w:rFonts w:eastAsia="Times New Roman"/>
          <w:szCs w:val="24"/>
        </w:rPr>
        <w:t>Δεν χρειάζεται ιδιαίτερη ευφυία για να συμπεράνει κάποιος ότι περίπου οι ίδιοι άνθρωποι είναι βαθιά βουτηγμένοι και στα ιδιωτικά χρ</w:t>
      </w:r>
      <w:r>
        <w:rPr>
          <w:rFonts w:eastAsia="Times New Roman"/>
          <w:szCs w:val="24"/>
        </w:rPr>
        <w:t xml:space="preserve">έη και βασανίζονται από τα κόκκινα δάνεια των 88 δισεκατομμυρίων ευρώ. </w:t>
      </w:r>
    </w:p>
    <w:p w14:paraId="0F16EE6A" w14:textId="77777777" w:rsidR="0091757C" w:rsidRDefault="00D319C2">
      <w:pPr>
        <w:spacing w:line="600" w:lineRule="auto"/>
        <w:ind w:firstLine="720"/>
        <w:jc w:val="both"/>
        <w:rPr>
          <w:rFonts w:eastAsia="Times New Roman"/>
          <w:szCs w:val="24"/>
        </w:rPr>
      </w:pPr>
      <w:r>
        <w:rPr>
          <w:rFonts w:eastAsia="Times New Roman"/>
          <w:szCs w:val="24"/>
        </w:rPr>
        <w:t>Τα στοιχεία είναι αμείλικτα και αποδεικνύουν ότι η κατάσταση στην Ελλάδα είναι οριακή. Κάθε εξαγγελία σας περί</w:t>
      </w:r>
      <w:r>
        <w:rPr>
          <w:rFonts w:eastAsia="Times New Roman"/>
          <w:szCs w:val="24"/>
        </w:rPr>
        <w:t>,</w:t>
      </w:r>
      <w:r>
        <w:rPr>
          <w:rFonts w:eastAsia="Times New Roman"/>
          <w:szCs w:val="24"/>
        </w:rPr>
        <w:t xml:space="preserve"> δήθεν</w:t>
      </w:r>
      <w:r>
        <w:rPr>
          <w:rFonts w:eastAsia="Times New Roman"/>
          <w:szCs w:val="24"/>
        </w:rPr>
        <w:t>,</w:t>
      </w:r>
      <w:r>
        <w:rPr>
          <w:rFonts w:eastAsia="Times New Roman"/>
          <w:szCs w:val="24"/>
        </w:rPr>
        <w:t xml:space="preserve"> ανάπτυξης καταρρίπτεται. Εκτός κι αν θεωρείτε ανάπτυξη την πρόβλε</w:t>
      </w:r>
      <w:r>
        <w:rPr>
          <w:rFonts w:eastAsia="Times New Roman"/>
          <w:szCs w:val="24"/>
        </w:rPr>
        <w:t xml:space="preserve">ψη του 1,5% έως το 2,4% και την ανεργία να ξεπερνά το 20%. </w:t>
      </w:r>
    </w:p>
    <w:p w14:paraId="0F16EE6B" w14:textId="77777777" w:rsidR="0091757C" w:rsidRDefault="00D319C2">
      <w:pPr>
        <w:spacing w:line="600" w:lineRule="auto"/>
        <w:ind w:firstLine="720"/>
        <w:jc w:val="both"/>
        <w:rPr>
          <w:rFonts w:eastAsia="Times New Roman"/>
          <w:szCs w:val="24"/>
        </w:rPr>
      </w:pPr>
      <w:r>
        <w:rPr>
          <w:rFonts w:eastAsia="Times New Roman"/>
          <w:szCs w:val="24"/>
        </w:rPr>
        <w:t xml:space="preserve">Τον Οκτώβριο είχαμε ρεκόρ απώλειας θέσεων εργασίας για τα τελευταία δεκαεπτά έτη. Γύρω στις </w:t>
      </w:r>
      <w:proofErr w:type="spellStart"/>
      <w:r>
        <w:rPr>
          <w:rFonts w:eastAsia="Times New Roman"/>
          <w:szCs w:val="24"/>
        </w:rPr>
        <w:t>εκατόν</w:t>
      </w:r>
      <w:proofErr w:type="spellEnd"/>
      <w:r>
        <w:rPr>
          <w:rFonts w:eastAsia="Times New Roman"/>
          <w:szCs w:val="24"/>
        </w:rPr>
        <w:t xml:space="preserve"> είκοσι χιλιάδες</w:t>
      </w:r>
      <w:r>
        <w:rPr>
          <w:rFonts w:eastAsia="Times New Roman"/>
          <w:szCs w:val="24"/>
        </w:rPr>
        <w:t xml:space="preserve"> θέσεις εργασίας χάθηκαν. Το γεγονός ότι εσείς θεωρείτε εργασία </w:t>
      </w:r>
      <w:r>
        <w:rPr>
          <w:rFonts w:eastAsia="Times New Roman"/>
          <w:szCs w:val="24"/>
        </w:rPr>
        <w:lastRenderedPageBreak/>
        <w:t>την τετράωρη απασχ</w:t>
      </w:r>
      <w:r>
        <w:rPr>
          <w:rFonts w:eastAsia="Times New Roman"/>
          <w:szCs w:val="24"/>
        </w:rPr>
        <w:t>όληση, το γεγονός ότι πιστεύετε πως οι δείκτες ανεργίας μειώνονται</w:t>
      </w:r>
      <w:r>
        <w:rPr>
          <w:rFonts w:eastAsia="Times New Roman"/>
          <w:szCs w:val="24"/>
        </w:rPr>
        <w:t>,</w:t>
      </w:r>
      <w:r>
        <w:rPr>
          <w:rFonts w:eastAsia="Times New Roman"/>
          <w:szCs w:val="24"/>
        </w:rPr>
        <w:t xml:space="preserve"> επειδή έφυγαν </w:t>
      </w:r>
      <w:r>
        <w:rPr>
          <w:rFonts w:eastAsia="Times New Roman"/>
          <w:szCs w:val="24"/>
        </w:rPr>
        <w:t>επτακόσιες χιλιάδες</w:t>
      </w:r>
      <w:r>
        <w:rPr>
          <w:rFonts w:eastAsia="Times New Roman"/>
          <w:szCs w:val="24"/>
        </w:rPr>
        <w:t xml:space="preserve"> νέοι επιστήμονες στο εξωτερικό, οι οποίοι πλέον δεν είναι εγγεγραμμένοι στον ΟΑΕΔ -το ίδιο ισχύει, </w:t>
      </w:r>
      <w:r>
        <w:rPr>
          <w:rFonts w:eastAsia="Times New Roman"/>
          <w:szCs w:val="24"/>
        </w:rPr>
        <w:t xml:space="preserve">όπως φαίνεται, και για την Αξιωματική Αντιπολίτευση, μετά τις δηλώσεις του Αρχηγού </w:t>
      </w:r>
      <w:r>
        <w:rPr>
          <w:rFonts w:eastAsia="Times New Roman"/>
          <w:szCs w:val="24"/>
        </w:rPr>
        <w:t>της,</w:t>
      </w:r>
      <w:r>
        <w:rPr>
          <w:rFonts w:eastAsia="Times New Roman"/>
          <w:szCs w:val="24"/>
        </w:rPr>
        <w:t xml:space="preserve"> ο οποίος είχε πει «ξεχάστε ότι από εδώ και πέρα κάποιος θα συνταξιοδοτείται από την ίδια δουλειά</w:t>
      </w:r>
      <w:r>
        <w:rPr>
          <w:rFonts w:eastAsia="Times New Roman"/>
          <w:szCs w:val="24"/>
        </w:rPr>
        <w:t>,</w:t>
      </w:r>
      <w:r>
        <w:rPr>
          <w:rFonts w:eastAsia="Times New Roman"/>
          <w:szCs w:val="24"/>
        </w:rPr>
        <w:t xml:space="preserve"> από την οποία ξεκίνησε»- μας δείχνουν ξεκάθαρα ποιες είναι οι προθέσει</w:t>
      </w:r>
      <w:r>
        <w:rPr>
          <w:rFonts w:eastAsia="Times New Roman"/>
          <w:szCs w:val="24"/>
        </w:rPr>
        <w:t>ς σας και ότι είστε το ίδιο νόμισμα με διαφορετική όψη.</w:t>
      </w:r>
    </w:p>
    <w:p w14:paraId="0F16EE6C" w14:textId="77777777" w:rsidR="0091757C" w:rsidRDefault="00D319C2">
      <w:pPr>
        <w:spacing w:line="600" w:lineRule="auto"/>
        <w:ind w:firstLine="720"/>
        <w:jc w:val="both"/>
        <w:rPr>
          <w:rFonts w:eastAsia="Times New Roman"/>
          <w:szCs w:val="24"/>
        </w:rPr>
      </w:pPr>
      <w:r>
        <w:rPr>
          <w:rFonts w:eastAsia="Times New Roman"/>
          <w:szCs w:val="24"/>
        </w:rPr>
        <w:t>Μάλιστα, για να καταλάβει ο ελληνικός λαός πόσο προσιτή είναι για επενδύσεις η Ελλάδα, σε έναν κατάλογο εκατό πόλεων παγκοσμίως για το ποια πόλη είναι πιο ελκυστική για να έρθει κάποιος για εργασία, η</w:t>
      </w:r>
      <w:r>
        <w:rPr>
          <w:rFonts w:eastAsia="Times New Roman"/>
          <w:szCs w:val="24"/>
        </w:rPr>
        <w:t xml:space="preserve"> Αθήνα κατέχει την τελευταία θέση, την εκατοστή. Ως εκ θαύματος</w:t>
      </w:r>
      <w:r>
        <w:rPr>
          <w:rFonts w:eastAsia="Times New Roman"/>
          <w:szCs w:val="24"/>
        </w:rPr>
        <w:t>,</w:t>
      </w:r>
      <w:r>
        <w:rPr>
          <w:rFonts w:eastAsia="Times New Roman"/>
          <w:szCs w:val="24"/>
        </w:rPr>
        <w:t xml:space="preserve"> στις δέκα πρώτες θέσεις φιγουράρουν τρεις γερμανικές πόλεις: η Φρανκφούρτη, το Μόναχο και το Βερολίνο. Δηλαδή, με τα χρήματα που έχει πληρώσει ο ελληνικός λαός, είναι πόλεις ελκυστικές για να</w:t>
      </w:r>
      <w:r>
        <w:rPr>
          <w:rFonts w:eastAsia="Times New Roman"/>
          <w:szCs w:val="24"/>
        </w:rPr>
        <w:t xml:space="preserve"> πάει κάποιος για εργασία. </w:t>
      </w:r>
    </w:p>
    <w:p w14:paraId="0F16EE6D" w14:textId="77777777" w:rsidR="0091757C" w:rsidRDefault="00D319C2">
      <w:pPr>
        <w:spacing w:line="600" w:lineRule="auto"/>
        <w:ind w:firstLine="720"/>
        <w:jc w:val="both"/>
        <w:rPr>
          <w:rFonts w:eastAsia="Times New Roman"/>
          <w:szCs w:val="24"/>
        </w:rPr>
      </w:pPr>
      <w:r>
        <w:rPr>
          <w:rFonts w:eastAsia="Times New Roman"/>
          <w:szCs w:val="24"/>
        </w:rPr>
        <w:t>Το ερώτημα</w:t>
      </w:r>
      <w:r>
        <w:rPr>
          <w:rFonts w:eastAsia="Times New Roman"/>
          <w:szCs w:val="24"/>
        </w:rPr>
        <w:t>,</w:t>
      </w:r>
      <w:r>
        <w:rPr>
          <w:rFonts w:eastAsia="Times New Roman"/>
          <w:szCs w:val="24"/>
        </w:rPr>
        <w:t xml:space="preserve"> που προκύπτει αβασάνιστα</w:t>
      </w:r>
      <w:r>
        <w:rPr>
          <w:rFonts w:eastAsia="Times New Roman"/>
          <w:szCs w:val="24"/>
        </w:rPr>
        <w:t>,</w:t>
      </w:r>
      <w:r>
        <w:rPr>
          <w:rFonts w:eastAsia="Times New Roman"/>
          <w:szCs w:val="24"/>
        </w:rPr>
        <w:t xml:space="preserve"> είναι αν οι προτεινόμενες μειώσεις των ασφαλιστικών εισφορών, θα είναι ικανές </w:t>
      </w:r>
      <w:r>
        <w:rPr>
          <w:rFonts w:eastAsia="Times New Roman"/>
          <w:szCs w:val="24"/>
        </w:rPr>
        <w:lastRenderedPageBreak/>
        <w:t>να παράσχουν στους ασφαλισμένους μια καλύτερη ποιότητα ζωής και μια αξιόλογη μεταβολή στην εισοδηματική τους κατ</w:t>
      </w:r>
      <w:r>
        <w:rPr>
          <w:rFonts w:eastAsia="Times New Roman"/>
          <w:szCs w:val="24"/>
        </w:rPr>
        <w:t xml:space="preserve">άσταση. Η απάντηση είναι ότι η Κυβέρνησή σας και οι Ευρωπαίοι τεχνοκράτες έχουν καταλάβει ότι η αυστηρή πολιτική λιτότητας που χαρακτηρίζεται από την λήψη δυσβάσταχτων οικονομικών μέτρων, δεν έχει καμία απολύτως αποτελεσματικότητα και τα έσοδα του κράτους </w:t>
      </w:r>
      <w:r>
        <w:rPr>
          <w:rFonts w:eastAsia="Times New Roman"/>
          <w:szCs w:val="24"/>
        </w:rPr>
        <w:t xml:space="preserve">σε καμία περίπτωση δεν αυξάνονται. </w:t>
      </w:r>
    </w:p>
    <w:p w14:paraId="0F16EE6E" w14:textId="77777777" w:rsidR="0091757C" w:rsidRDefault="00D319C2">
      <w:pPr>
        <w:spacing w:line="600" w:lineRule="auto"/>
        <w:ind w:firstLine="720"/>
        <w:jc w:val="both"/>
        <w:rPr>
          <w:rFonts w:eastAsia="Times New Roman"/>
          <w:szCs w:val="24"/>
        </w:rPr>
      </w:pPr>
      <w:r>
        <w:rPr>
          <w:rFonts w:eastAsia="Times New Roman"/>
          <w:szCs w:val="24"/>
        </w:rPr>
        <w:t>Αντιθέτως, όμως, προκύπτει και από τα στοιχεία που ανέφερα παραπάνω, πως οι οφειλές, δυστυχώς, συσσωρεύονται. Έτσι αποφασίστηκε να βρεθεί ένας τρόπος ώστε να αυξηθεί η εισπρακτική ικανότητα του κράτους. Και η Κυβέρνησή σ</w:t>
      </w:r>
      <w:r>
        <w:rPr>
          <w:rFonts w:eastAsia="Times New Roman"/>
          <w:szCs w:val="24"/>
        </w:rPr>
        <w:t xml:space="preserve">ας αποδεικνύεται άριστος συνεργάτης των δανειστών της χώρας μας. </w:t>
      </w:r>
    </w:p>
    <w:p w14:paraId="0F16EE6F" w14:textId="77777777" w:rsidR="0091757C" w:rsidRDefault="00D319C2">
      <w:pPr>
        <w:spacing w:line="600" w:lineRule="auto"/>
        <w:ind w:firstLine="720"/>
        <w:jc w:val="both"/>
        <w:rPr>
          <w:rFonts w:eastAsia="Times New Roman"/>
          <w:szCs w:val="24"/>
        </w:rPr>
      </w:pPr>
      <w:r>
        <w:rPr>
          <w:rFonts w:eastAsia="Times New Roman"/>
          <w:szCs w:val="24"/>
        </w:rPr>
        <w:t>Προς την εξυπηρέτηση του σκοπού αυτού προέκυψε και το σημερινό νομοσχέδιο</w:t>
      </w:r>
      <w:r>
        <w:rPr>
          <w:rFonts w:eastAsia="Times New Roman"/>
          <w:szCs w:val="24"/>
        </w:rPr>
        <w:t>,</w:t>
      </w:r>
      <w:r>
        <w:rPr>
          <w:rFonts w:eastAsia="Times New Roman"/>
          <w:szCs w:val="24"/>
        </w:rPr>
        <w:t xml:space="preserve"> που προτείνει τις κάτωθι μειώσεις και επέρχονται αλλαγές στα βασικά άρθρα του «νόμου </w:t>
      </w:r>
      <w:proofErr w:type="spellStart"/>
      <w:r>
        <w:rPr>
          <w:rFonts w:eastAsia="Times New Roman"/>
          <w:szCs w:val="24"/>
        </w:rPr>
        <w:t>Κατρούγκαλου</w:t>
      </w:r>
      <w:proofErr w:type="spellEnd"/>
      <w:r>
        <w:rPr>
          <w:rFonts w:eastAsia="Times New Roman"/>
          <w:szCs w:val="24"/>
        </w:rPr>
        <w:t>», δηλαδή, στα άρθ</w:t>
      </w:r>
      <w:r>
        <w:rPr>
          <w:rFonts w:eastAsia="Times New Roman"/>
          <w:szCs w:val="24"/>
        </w:rPr>
        <w:t>ρα 39 ως και το άρθρο 41. Στην παράγραφο 1</w:t>
      </w:r>
      <w:r>
        <w:rPr>
          <w:rFonts w:eastAsia="Times New Roman"/>
          <w:szCs w:val="24"/>
        </w:rPr>
        <w:t xml:space="preserve"> του άρθρου 1</w:t>
      </w:r>
      <w:r>
        <w:rPr>
          <w:rFonts w:eastAsia="Times New Roman"/>
          <w:szCs w:val="24"/>
        </w:rPr>
        <w:t xml:space="preserve">, στο δεύτερο εδάφιο του άρθρου 1 του παρόντος σχεδίου νόμου προτείνεται ο καθορισμός μηνιαίας ασφαλιστικής </w:t>
      </w:r>
      <w:r>
        <w:rPr>
          <w:rFonts w:eastAsia="Times New Roman"/>
          <w:szCs w:val="24"/>
        </w:rPr>
        <w:lastRenderedPageBreak/>
        <w:t>εισφοράς σε ποσοστό 13,33%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 και αφορά εκατοντάδες χιλιάδες εργαζομένους</w:t>
      </w:r>
      <w:r>
        <w:rPr>
          <w:rFonts w:eastAsia="Times New Roman"/>
          <w:szCs w:val="24"/>
        </w:rPr>
        <w:t>,</w:t>
      </w:r>
      <w:r>
        <w:rPr>
          <w:rFonts w:eastAsia="Times New Roman"/>
          <w:szCs w:val="24"/>
        </w:rPr>
        <w:t xml:space="preserve"> που εμπί</w:t>
      </w:r>
      <w:r>
        <w:rPr>
          <w:rFonts w:eastAsia="Times New Roman"/>
          <w:szCs w:val="24"/>
        </w:rPr>
        <w:t xml:space="preserve">πτουν στο πεδίο εφαρμογής του παρόντος, οι οποίοι κατά την πλειοψηφία τους είναι </w:t>
      </w:r>
      <w:proofErr w:type="spellStart"/>
      <w:r>
        <w:rPr>
          <w:rFonts w:eastAsia="Times New Roman"/>
          <w:szCs w:val="24"/>
        </w:rPr>
        <w:t>αυταπασχολούμενοι</w:t>
      </w:r>
      <w:proofErr w:type="spellEnd"/>
      <w:r>
        <w:rPr>
          <w:rFonts w:eastAsia="Times New Roman"/>
          <w:szCs w:val="24"/>
        </w:rPr>
        <w:t xml:space="preserve"> και ελεύθεροι επαγγελματίες σε διάφορους τομείς και επιστημονικούς κλάδους. </w:t>
      </w:r>
    </w:p>
    <w:p w14:paraId="0F16EE70" w14:textId="77777777" w:rsidR="0091757C" w:rsidRDefault="00D319C2">
      <w:pPr>
        <w:spacing w:line="600" w:lineRule="auto"/>
        <w:ind w:firstLine="720"/>
        <w:jc w:val="both"/>
        <w:rPr>
          <w:rFonts w:eastAsia="Times New Roman"/>
          <w:szCs w:val="24"/>
        </w:rPr>
      </w:pPr>
      <w:r>
        <w:rPr>
          <w:rFonts w:eastAsia="Times New Roman"/>
          <w:szCs w:val="24"/>
        </w:rPr>
        <w:t>Από τον συνδυασμό των άρθρων 1 και 2 εξάγεται το συμπέρασμα ότι οι προβλεπόμενες</w:t>
      </w:r>
      <w:r>
        <w:rPr>
          <w:rFonts w:eastAsia="Times New Roman"/>
          <w:szCs w:val="24"/>
        </w:rPr>
        <w:t xml:space="preserve"> μειώσεις υπάρχουν, αλλά βρίθουν διατυπώσεων που καθιστούν δύσκολο τον υπολογισμό των πραγματικών ποσών στην καταβολή των οποίων θα υποχρεωθούν στο τέλος οι </w:t>
      </w:r>
      <w:proofErr w:type="spellStart"/>
      <w:r>
        <w:rPr>
          <w:rFonts w:eastAsia="Times New Roman"/>
          <w:szCs w:val="24"/>
        </w:rPr>
        <w:t>ασφαλιζόμενοι</w:t>
      </w:r>
      <w:proofErr w:type="spellEnd"/>
      <w:r>
        <w:rPr>
          <w:rFonts w:eastAsia="Times New Roman"/>
          <w:szCs w:val="24"/>
        </w:rPr>
        <w:t>. Παρατηρείται διαβάθμιση ανά έτος στον καθορισμό του συγκεκριμένου ποσοστού, που οφεί</w:t>
      </w:r>
      <w:r>
        <w:rPr>
          <w:rFonts w:eastAsia="Times New Roman"/>
          <w:szCs w:val="24"/>
        </w:rPr>
        <w:t xml:space="preserve">λεται κατά κύριο λόγο στις δημοσιονομικές ανάγκες που προκύπτουν από τους προϋπολογισμούς τους οποίους συντάσσουν οικονομολόγοι όχι από την Ελλάδα, αλλά από τις Βρυξέλλες. </w:t>
      </w:r>
    </w:p>
    <w:p w14:paraId="0F16EE71" w14:textId="77777777" w:rsidR="0091757C" w:rsidRDefault="00D319C2">
      <w:pPr>
        <w:spacing w:line="600" w:lineRule="auto"/>
        <w:ind w:firstLine="720"/>
        <w:jc w:val="both"/>
        <w:rPr>
          <w:rFonts w:eastAsia="Times New Roman"/>
          <w:szCs w:val="24"/>
        </w:rPr>
      </w:pPr>
      <w:r>
        <w:rPr>
          <w:rFonts w:eastAsia="Times New Roman"/>
          <w:szCs w:val="24"/>
        </w:rPr>
        <w:t>Εκτός αυτού, οφείλουμε να παρατηρήσουμε, στα πλαίσια αυτής της ανάγνωσης του νομοσχ</w:t>
      </w:r>
      <w:r>
        <w:rPr>
          <w:rFonts w:eastAsia="Times New Roman"/>
          <w:szCs w:val="24"/>
        </w:rPr>
        <w:t>εδίου, ότι οι προτεινόμενες ρυθμίσεις έχουν γίνει νομοτεχνικό πνεύμα του ν</w:t>
      </w:r>
      <w:r>
        <w:rPr>
          <w:rFonts w:eastAsia="Times New Roman"/>
          <w:szCs w:val="24"/>
        </w:rPr>
        <w:t>.</w:t>
      </w:r>
      <w:r>
        <w:rPr>
          <w:rFonts w:eastAsia="Times New Roman"/>
          <w:szCs w:val="24"/>
        </w:rPr>
        <w:t xml:space="preserve">4387/2016 και κατά συνέπεια στο πνεύμα των </w:t>
      </w:r>
      <w:proofErr w:type="spellStart"/>
      <w:r>
        <w:rPr>
          <w:rFonts w:eastAsia="Times New Roman"/>
          <w:szCs w:val="24"/>
        </w:rPr>
        <w:t>μνημονιακών</w:t>
      </w:r>
      <w:proofErr w:type="spellEnd"/>
      <w:r>
        <w:rPr>
          <w:rFonts w:eastAsia="Times New Roman"/>
          <w:szCs w:val="24"/>
        </w:rPr>
        <w:t xml:space="preserve"> δεσμεύσεων της </w:t>
      </w:r>
      <w:r>
        <w:rPr>
          <w:rFonts w:eastAsia="Times New Roman"/>
          <w:szCs w:val="24"/>
        </w:rPr>
        <w:t>σ</w:t>
      </w:r>
      <w:r>
        <w:rPr>
          <w:rFonts w:eastAsia="Times New Roman"/>
          <w:szCs w:val="24"/>
        </w:rPr>
        <w:t xml:space="preserve">υγκυβέρνησης ΣΥΡΙΖΑ-ΑΝΕΛ. Είναι προφανές ότι οι εκπρόσωποι της </w:t>
      </w:r>
      <w:r>
        <w:rPr>
          <w:rFonts w:eastAsia="Times New Roman"/>
          <w:szCs w:val="24"/>
        </w:rPr>
        <w:lastRenderedPageBreak/>
        <w:t>Κυβέρνησης και τα εμπλεκόμενα Υπουργεία θα χρει</w:t>
      </w:r>
      <w:r>
        <w:rPr>
          <w:rFonts w:eastAsia="Times New Roman"/>
          <w:szCs w:val="24"/>
        </w:rPr>
        <w:t xml:space="preserve">αστεί να προβούν στην έκδοση υπουργικών αποφάσεων και εγκυκλίων και μόνο τότε θα γίνουν κατανοητές οι επενέργειες των διατάξεων. </w:t>
      </w:r>
    </w:p>
    <w:p w14:paraId="0F16EE72" w14:textId="77777777" w:rsidR="0091757C" w:rsidRDefault="00D319C2">
      <w:pPr>
        <w:spacing w:line="600" w:lineRule="auto"/>
        <w:ind w:firstLine="720"/>
        <w:jc w:val="both"/>
        <w:rPr>
          <w:rFonts w:eastAsia="Times New Roman"/>
          <w:szCs w:val="24"/>
        </w:rPr>
      </w:pPr>
      <w:r>
        <w:rPr>
          <w:rFonts w:eastAsia="Times New Roman"/>
          <w:szCs w:val="24"/>
        </w:rPr>
        <w:t>Σε κάθε περίπτωση, το προτεινόμενο σχέδιο νόμου όφειλε να ενσωματώσει τους επίσημους ειδικούς πίνακες με ρεαλιστικά παραδείγμα</w:t>
      </w:r>
      <w:r>
        <w:rPr>
          <w:rFonts w:eastAsia="Times New Roman"/>
          <w:szCs w:val="24"/>
        </w:rPr>
        <w:t>τα</w:t>
      </w:r>
      <w:r>
        <w:rPr>
          <w:rFonts w:eastAsia="Times New Roman"/>
          <w:szCs w:val="24"/>
        </w:rPr>
        <w:t>,</w:t>
      </w:r>
      <w:r>
        <w:rPr>
          <w:rFonts w:eastAsia="Times New Roman"/>
          <w:szCs w:val="24"/>
        </w:rPr>
        <w:t xml:space="preserve"> που θα καθιστούσαν ικανοποιητική την ερμηνεία των μειώσεων</w:t>
      </w:r>
      <w:r>
        <w:rPr>
          <w:rFonts w:eastAsia="Times New Roman"/>
          <w:szCs w:val="24"/>
        </w:rPr>
        <w:t>,</w:t>
      </w:r>
      <w:r>
        <w:rPr>
          <w:rFonts w:eastAsia="Times New Roman"/>
          <w:szCs w:val="24"/>
        </w:rPr>
        <w:t xml:space="preserve"> που ευαγγελίζεστε. </w:t>
      </w:r>
    </w:p>
    <w:p w14:paraId="0F16EE7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Αντ’ αυτού, παρατηρούμε το φαινόμενο να κυκλοφορούν τέτοιοι πίνακες στα διάφορα μέσα, είτε διαδικτυακά είτε στα έντυπα μέσα. </w:t>
      </w:r>
    </w:p>
    <w:p w14:paraId="0F16EE7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Κατά τη γνώμη μας, αυτό το φαινόμενο έχει ως σ</w:t>
      </w:r>
      <w:r>
        <w:rPr>
          <w:rFonts w:eastAsia="Times New Roman" w:cs="Times New Roman"/>
          <w:szCs w:val="24"/>
        </w:rPr>
        <w:t>κοπό τον αποπροσανατολισμό της κοινής γνώμης, λαμβανομένου υπόψιν του γεγονότος ότι, σε τελική ανάλυση, όπως προανέφερα, η τελική εφαρμογή των προτεινόμενων μειώσεων θα προκύψει κατόπιν της έκδοσης υπουργικών αποφάσεων.</w:t>
      </w:r>
    </w:p>
    <w:p w14:paraId="0F16EE75" w14:textId="77777777" w:rsidR="0091757C" w:rsidRDefault="00D319C2">
      <w:pPr>
        <w:spacing w:line="600" w:lineRule="auto"/>
        <w:ind w:firstLine="720"/>
        <w:jc w:val="both"/>
        <w:rPr>
          <w:rFonts w:eastAsia="Times New Roman" w:cs="Times New Roman"/>
          <w:szCs w:val="24"/>
        </w:rPr>
      </w:pPr>
      <w:r w:rsidRPr="00160B63">
        <w:rPr>
          <w:rFonts w:eastAsia="Times New Roman" w:cs="Times New Roman"/>
          <w:szCs w:val="24"/>
        </w:rPr>
        <w:t>(</w:t>
      </w:r>
      <w:r>
        <w:rPr>
          <w:rFonts w:eastAsia="Times New Roman" w:cs="Times New Roman"/>
          <w:szCs w:val="24"/>
        </w:rPr>
        <w:t xml:space="preserve">Στο σημείο αυτό την Προεδρική Έδρα </w:t>
      </w:r>
      <w:r>
        <w:rPr>
          <w:rFonts w:eastAsia="Times New Roman" w:cs="Times New Roman"/>
          <w:szCs w:val="24"/>
        </w:rPr>
        <w:t xml:space="preserve">καταλαμβάνει ο Β΄ Αντιπρόεδρος της Βουλής κ. </w:t>
      </w:r>
      <w:r w:rsidRPr="006B7155">
        <w:rPr>
          <w:rFonts w:eastAsia="Times New Roman" w:cs="Times New Roman"/>
          <w:b/>
          <w:szCs w:val="24"/>
        </w:rPr>
        <w:t>ΓΕΩΡΓΙΟΣ ΒΑΡΕΜΕΝΟΣ</w:t>
      </w:r>
      <w:r>
        <w:rPr>
          <w:rFonts w:eastAsia="Times New Roman" w:cs="Times New Roman"/>
          <w:szCs w:val="24"/>
        </w:rPr>
        <w:t>)</w:t>
      </w:r>
    </w:p>
    <w:p w14:paraId="0F16EE7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Το νομοσχέδιο, πέραν των διατάξεων</w:t>
      </w:r>
      <w:r>
        <w:rPr>
          <w:rFonts w:eastAsia="Times New Roman" w:cs="Times New Roman"/>
          <w:szCs w:val="24"/>
        </w:rPr>
        <w:t>,</w:t>
      </w:r>
      <w:r>
        <w:rPr>
          <w:rFonts w:eastAsia="Times New Roman" w:cs="Times New Roman"/>
          <w:szCs w:val="24"/>
        </w:rPr>
        <w:t xml:space="preserve"> που αφορούν στα μειωμένα ποσοστά υπολογισμού των μηνιαίων εισφορών, περιέχει και άλλες διατάξεις που ρυθμίζουν θέματα υπολογισμού και επιστροφής στα δημόσι</w:t>
      </w:r>
      <w:r>
        <w:rPr>
          <w:rFonts w:eastAsia="Times New Roman" w:cs="Times New Roman"/>
          <w:szCs w:val="24"/>
        </w:rPr>
        <w:t xml:space="preserve">α ταμεία τυχόν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καταβληθέντων συντάξεων και παροχών.</w:t>
      </w:r>
    </w:p>
    <w:p w14:paraId="0F16EE7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Από τα άρθρα 34 έως και 37 παρατηρούμε ότι προτείνετε τη σύσταση εκατοντάδων θέσεων</w:t>
      </w:r>
      <w:r>
        <w:rPr>
          <w:rFonts w:eastAsia="Times New Roman" w:cs="Times New Roman"/>
          <w:szCs w:val="24"/>
        </w:rPr>
        <w:t>,</w:t>
      </w:r>
      <w:r>
        <w:rPr>
          <w:rFonts w:eastAsia="Times New Roman" w:cs="Times New Roman"/>
          <w:szCs w:val="24"/>
        </w:rPr>
        <w:t xml:space="preserve"> που αφορούν τη στελέχωση υπηρεσιών που ανήκουν σε διάφορους φορείς του ευρύτερου δημόσιου τομέα. Εμείς το ε</w:t>
      </w:r>
      <w:r>
        <w:rPr>
          <w:rFonts w:eastAsia="Times New Roman" w:cs="Times New Roman"/>
          <w:szCs w:val="24"/>
        </w:rPr>
        <w:t xml:space="preserve">ρμηνεύουμε ως άλλο ένα όργιο προσλήψεων. Εσείς το βαφτίζετε ως </w:t>
      </w:r>
      <w:proofErr w:type="spellStart"/>
      <w:r>
        <w:rPr>
          <w:rFonts w:eastAsia="Times New Roman" w:cs="Times New Roman"/>
          <w:szCs w:val="24"/>
        </w:rPr>
        <w:t>εξορθολογισμό</w:t>
      </w:r>
      <w:proofErr w:type="spellEnd"/>
      <w:r>
        <w:rPr>
          <w:rFonts w:eastAsia="Times New Roman" w:cs="Times New Roman"/>
          <w:szCs w:val="24"/>
        </w:rPr>
        <w:t xml:space="preserve">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w:t>
      </w:r>
    </w:p>
    <w:p w14:paraId="0F16EE7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Είναι σαφές ότι η Κυβέρνηση, η οποία αποτελεί ρυθμιστικό παράγοντα αναφορικά με τον χρονικό καθορισμό των ερχόμενων εκλογικών διαδικασιών, είναι στη φάση υλο</w:t>
      </w:r>
      <w:r>
        <w:rPr>
          <w:rFonts w:eastAsia="Times New Roman" w:cs="Times New Roman"/>
          <w:szCs w:val="24"/>
        </w:rPr>
        <w:t>ποίησης των κλασικών ανοιγμάτων στο εκλογικό σώμα, το οποίο, ως είθισται, ικανοποιείται είτε με το να βλέπει αυξήσεις σε μισθούς και συντάξεις είτε με το να διενεργούνται προσλήψεις στον ήδη επιβαρυμένο δημόσιο τομέα, συνεχίζοντας έτσι την πολιτική που καθ</w:t>
      </w:r>
      <w:r>
        <w:rPr>
          <w:rFonts w:eastAsia="Times New Roman" w:cs="Times New Roman"/>
          <w:szCs w:val="24"/>
        </w:rPr>
        <w:t>ιστά την Ελλάδα -δυστυχώς- μια χώρα παροχής υπηρεσιών.</w:t>
      </w:r>
    </w:p>
    <w:p w14:paraId="0F16EE7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Από αυτού του τύπου την πολιτική η πρωτογενής παραγωγή εξασθενεί περαιτέρω και εξυπηρετείται το οικονομικό σχέδιο των Βρυξελλών, το οποίο συνίσταται κατά κύριο λόγο στη μετατροπή των ασθενέστερων κρατώ</w:t>
      </w:r>
      <w:r>
        <w:rPr>
          <w:rFonts w:eastAsia="Times New Roman" w:cs="Times New Roman"/>
          <w:szCs w:val="24"/>
        </w:rPr>
        <w:t>ν της Ευρωπαϊκής Ένωσης σε οικονομικά υποχείρια, που δεν θα είναι σε θέση να έχουν μια οικονομική αυτάρκεια. Ως εκ τούτου, καθίστανται πλήρως εξαρτώμενα από τις οικονομικές πολιτικές του ευρωπαϊκού καθεστώτος.</w:t>
      </w:r>
    </w:p>
    <w:p w14:paraId="0F16EE7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ασφαλιστικό αποτελεί εδώ και δεκαετίες κυρί</w:t>
      </w:r>
      <w:r>
        <w:rPr>
          <w:rFonts w:eastAsia="Times New Roman" w:cs="Times New Roman"/>
          <w:szCs w:val="24"/>
        </w:rPr>
        <w:t xml:space="preserve">αρχο πρόβλημα στην ελληνική δημοσιονομική πραγματικότητα. Οι κυβερνήσεις αδυνατούν να δώσουν λύσεις και να θεσπίσουν κανόνες για τη δίκαιη κατανομή στις </w:t>
      </w:r>
      <w:proofErr w:type="spellStart"/>
      <w:r>
        <w:rPr>
          <w:rFonts w:eastAsia="Times New Roman" w:cs="Times New Roman"/>
          <w:szCs w:val="24"/>
        </w:rPr>
        <w:t>εισφοροδοτικές</w:t>
      </w:r>
      <w:proofErr w:type="spellEnd"/>
      <w:r>
        <w:rPr>
          <w:rFonts w:eastAsia="Times New Roman" w:cs="Times New Roman"/>
          <w:szCs w:val="24"/>
        </w:rPr>
        <w:t xml:space="preserve"> υποχρεώσεις.</w:t>
      </w:r>
    </w:p>
    <w:p w14:paraId="0F16EE7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Αντ’ αυτού, έχουμε την κάθετη μείωση στις συντάξεις και την υποβάθμιση του </w:t>
      </w:r>
      <w:r>
        <w:rPr>
          <w:rFonts w:eastAsia="Times New Roman" w:cs="Times New Roman"/>
          <w:szCs w:val="24"/>
        </w:rPr>
        <w:t>επιπέδου παροχής ιατρικών υπηρεσιών στα δημόσια νοσοκομεία, τη στιγμή</w:t>
      </w:r>
      <w:r>
        <w:rPr>
          <w:rFonts w:eastAsia="Times New Roman" w:cs="Times New Roman"/>
          <w:szCs w:val="24"/>
        </w:rPr>
        <w:t>,</w:t>
      </w:r>
      <w:r>
        <w:rPr>
          <w:rFonts w:eastAsia="Times New Roman" w:cs="Times New Roman"/>
          <w:szCs w:val="24"/>
        </w:rPr>
        <w:t xml:space="preserve"> που οι ασφαλισμένοι υποχρεούνται σε καταβολή υπέρογκων ασφαλίστρων</w:t>
      </w:r>
      <w:r>
        <w:rPr>
          <w:rFonts w:eastAsia="Times New Roman" w:cs="Times New Roman"/>
          <w:szCs w:val="24"/>
        </w:rPr>
        <w:t>,</w:t>
      </w:r>
      <w:r>
        <w:rPr>
          <w:rFonts w:eastAsia="Times New Roman" w:cs="Times New Roman"/>
          <w:szCs w:val="24"/>
        </w:rPr>
        <w:t xml:space="preserve"> αναλογικά με το εισόδημά τους. Κατά πολλούς, προετοιμάζεται το έδαφος για μαζική στροφή των πολίτων σε ιδιωτικές εταιρείες ασφάλισης, γεγονός που αποδεικνύει τη </w:t>
      </w:r>
      <w:proofErr w:type="spellStart"/>
      <w:r>
        <w:rPr>
          <w:rFonts w:eastAsia="Times New Roman" w:cs="Times New Roman"/>
          <w:szCs w:val="24"/>
        </w:rPr>
        <w:t>στοχευμένη</w:t>
      </w:r>
      <w:proofErr w:type="spellEnd"/>
      <w:r>
        <w:rPr>
          <w:rFonts w:eastAsia="Times New Roman" w:cs="Times New Roman"/>
          <w:szCs w:val="24"/>
        </w:rPr>
        <w:t xml:space="preserve"> υποβάθμιση του θεσμού της δημόσιας ασφάλισης.</w:t>
      </w:r>
    </w:p>
    <w:p w14:paraId="0F16EE7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είναι εύλογο να δη</w:t>
      </w:r>
      <w:r>
        <w:rPr>
          <w:rFonts w:eastAsia="Times New Roman" w:cs="Times New Roman"/>
          <w:szCs w:val="24"/>
        </w:rPr>
        <w:t xml:space="preserve">λώσουμε ότι ο ελληνικός λαός έχει ανάγκη από ουσιαστικά μέτρα, τα οποία θα συμβάλλουν στην πραγματική οικονομική ανάπτυξη και θα έχουν αποτελέσματα σε βάθος χρόνου. Τα </w:t>
      </w:r>
      <w:proofErr w:type="spellStart"/>
      <w:r>
        <w:rPr>
          <w:rFonts w:eastAsia="Times New Roman" w:cs="Times New Roman"/>
          <w:szCs w:val="24"/>
        </w:rPr>
        <w:t>παροχολογικά</w:t>
      </w:r>
      <w:proofErr w:type="spellEnd"/>
      <w:r>
        <w:rPr>
          <w:rFonts w:eastAsia="Times New Roman" w:cs="Times New Roman"/>
          <w:szCs w:val="24"/>
        </w:rPr>
        <w:t xml:space="preserve"> νομοσχέδια σας δεν είναι ικανά σε καμ</w:t>
      </w:r>
      <w:r>
        <w:rPr>
          <w:rFonts w:eastAsia="Times New Roman" w:cs="Times New Roman"/>
          <w:szCs w:val="24"/>
        </w:rPr>
        <w:t>μ</w:t>
      </w:r>
      <w:r>
        <w:rPr>
          <w:rFonts w:eastAsia="Times New Roman" w:cs="Times New Roman"/>
          <w:szCs w:val="24"/>
        </w:rPr>
        <w:t>ία περίπτωση να αποπροσανατολίσουν το</w:t>
      </w:r>
      <w:r>
        <w:rPr>
          <w:rFonts w:eastAsia="Times New Roman" w:cs="Times New Roman"/>
          <w:szCs w:val="24"/>
        </w:rPr>
        <w:t>ν ελληνικό λαό.</w:t>
      </w:r>
    </w:p>
    <w:p w14:paraId="0F16EE7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Θεωρώ σκόπιμο να σχολιάσω και το άρθρο 18 -το θεωρώ αρκετά σημαντικό- το οποίο αναφέρεται στην παρακράτηση και τον συμψηφισμό με οφειλές προς φορείς κοινωνικής ασφάλισης οι οποίοι έχουν υπαχθεί σε ρύθμιση. </w:t>
      </w:r>
    </w:p>
    <w:p w14:paraId="0F16EE7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Εδώ τι συμβαίνει, κυρία Υπουργέ; </w:t>
      </w:r>
      <w:r>
        <w:rPr>
          <w:rFonts w:eastAsia="Times New Roman" w:cs="Times New Roman"/>
          <w:szCs w:val="24"/>
        </w:rPr>
        <w:t>Από τη μία πλευρά έχουμε τον Έλληνα πολίτη ο οποίος συνάπτει μια ρύθμιση, μία σύμβαση, μια συμφωνία με το κράτος και στην περίπτωση</w:t>
      </w:r>
      <w:r>
        <w:rPr>
          <w:rFonts w:eastAsia="Times New Roman" w:cs="Times New Roman"/>
          <w:szCs w:val="24"/>
        </w:rPr>
        <w:t>,</w:t>
      </w:r>
      <w:r>
        <w:rPr>
          <w:rFonts w:eastAsia="Times New Roman" w:cs="Times New Roman"/>
          <w:szCs w:val="24"/>
        </w:rPr>
        <w:t xml:space="preserve"> που ο πολίτης δεν είναι εντάξει στις υποχρεώσεις του και παραλείψει μια δόση, χάνει τη ρύθμιση.</w:t>
      </w:r>
    </w:p>
    <w:p w14:paraId="0F16EE7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Έρχεστε εσείς τώρα και μας </w:t>
      </w:r>
      <w:r>
        <w:rPr>
          <w:rFonts w:eastAsia="Times New Roman" w:cs="Times New Roman"/>
          <w:szCs w:val="24"/>
        </w:rPr>
        <w:t xml:space="preserve">λέτε ότι με μία υπουργική απόφαση θα αναφέρονται τα κριτήρια για να </w:t>
      </w:r>
      <w:proofErr w:type="spellStart"/>
      <w:r>
        <w:rPr>
          <w:rFonts w:eastAsia="Times New Roman" w:cs="Times New Roman"/>
          <w:szCs w:val="24"/>
        </w:rPr>
        <w:t>παρακρατείται</w:t>
      </w:r>
      <w:proofErr w:type="spellEnd"/>
      <w:r>
        <w:rPr>
          <w:rFonts w:eastAsia="Times New Roman" w:cs="Times New Roman"/>
          <w:szCs w:val="24"/>
        </w:rPr>
        <w:t xml:space="preserve"> ένα κομμάτι από αυτά τα χρήματα, τα οποία θα είναι κατά το δοκούν, </w:t>
      </w:r>
      <w:r>
        <w:rPr>
          <w:rFonts w:eastAsia="Times New Roman" w:cs="Times New Roman"/>
          <w:szCs w:val="24"/>
        </w:rPr>
        <w:lastRenderedPageBreak/>
        <w:t>διότι κάθε επιχείρηση, όπως και κάθε πολίτης, έχει τελείως διαφορετικές ανάγκες. Πώς θα υπάρξει αυτή η ισορ</w:t>
      </w:r>
      <w:r>
        <w:rPr>
          <w:rFonts w:eastAsia="Times New Roman" w:cs="Times New Roman"/>
          <w:szCs w:val="24"/>
        </w:rPr>
        <w:t xml:space="preserve">ροπία την οποία αναφέρετε στο άρθρο 18 και πώς θα γίνει, από τη στιγμή που θα αποφασιστεί -γιατί προβλέπεται συνταγματικά- η παρακράτηση ή ο συμψηφισμός; Το θεωρείτε εσείς σωστό το να </w:t>
      </w:r>
      <w:proofErr w:type="spellStart"/>
      <w:r>
        <w:rPr>
          <w:rFonts w:eastAsia="Times New Roman" w:cs="Times New Roman"/>
          <w:szCs w:val="24"/>
        </w:rPr>
        <w:t>παρακρατούνται</w:t>
      </w:r>
      <w:proofErr w:type="spellEnd"/>
      <w:r>
        <w:rPr>
          <w:rFonts w:eastAsia="Times New Roman" w:cs="Times New Roman"/>
          <w:szCs w:val="24"/>
        </w:rPr>
        <w:t xml:space="preserve"> και  να υπολογίζονται από τις τελευταίες δόσεις; Γιατί δε</w:t>
      </w:r>
      <w:r>
        <w:rPr>
          <w:rFonts w:eastAsia="Times New Roman" w:cs="Times New Roman"/>
          <w:szCs w:val="24"/>
        </w:rPr>
        <w:t>ν αφαιρείτε τις άμεσες δόσεις του υπόχρεου που έχει συνάψει αυτή τη ρύθμιση, ούτως ώστε να του δίδετε και μια ανάσα;</w:t>
      </w:r>
    </w:p>
    <w:p w14:paraId="0F16EE8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Επίσης, πώς μπαίνετε σε αυτή τη διαδικασία και γίνεστε ένα κράτος</w:t>
      </w:r>
      <w:r>
        <w:rPr>
          <w:rFonts w:eastAsia="Times New Roman" w:cs="Times New Roman"/>
          <w:szCs w:val="24"/>
        </w:rPr>
        <w:t>,</w:t>
      </w:r>
      <w:r>
        <w:rPr>
          <w:rFonts w:eastAsia="Times New Roman" w:cs="Times New Roman"/>
          <w:szCs w:val="24"/>
        </w:rPr>
        <w:t xml:space="preserve"> το οποίο δεν τηρεί τη συμφωνία απέναντι στον Έλληνα πολίτη; Διότι, όπως </w:t>
      </w:r>
      <w:r>
        <w:rPr>
          <w:rFonts w:eastAsia="Times New Roman" w:cs="Times New Roman"/>
          <w:szCs w:val="24"/>
        </w:rPr>
        <w:t xml:space="preserve">ανέφερα και πριν, ο πολίτης με μια καθυστερημένη δόση χάνει τη ρύθμιση, ενώ έρχεστε εσείς -ενώ είναι σωστός στη σύμβαση που έχει υπογράψει και στις ρυθμίσεις- </w:t>
      </w:r>
      <w:r>
        <w:rPr>
          <w:rFonts w:eastAsia="Times New Roman" w:cs="Times New Roman"/>
          <w:szCs w:val="24"/>
        </w:rPr>
        <w:t>κ</w:t>
      </w:r>
      <w:r>
        <w:rPr>
          <w:rFonts w:eastAsia="Times New Roman" w:cs="Times New Roman"/>
          <w:szCs w:val="24"/>
        </w:rPr>
        <w:t>α</w:t>
      </w:r>
      <w:r>
        <w:rPr>
          <w:rFonts w:eastAsia="Times New Roman" w:cs="Times New Roman"/>
          <w:szCs w:val="24"/>
        </w:rPr>
        <w:t>ι</w:t>
      </w:r>
      <w:r>
        <w:rPr>
          <w:rFonts w:eastAsia="Times New Roman" w:cs="Times New Roman"/>
          <w:szCs w:val="24"/>
        </w:rPr>
        <w:t xml:space="preserve"> του παρακρατείτ</w:t>
      </w:r>
      <w:r>
        <w:rPr>
          <w:rFonts w:eastAsia="Times New Roman" w:cs="Times New Roman"/>
          <w:szCs w:val="24"/>
        </w:rPr>
        <w:t>ε</w:t>
      </w:r>
      <w:r>
        <w:rPr>
          <w:rFonts w:eastAsia="Times New Roman" w:cs="Times New Roman"/>
          <w:szCs w:val="24"/>
        </w:rPr>
        <w:t xml:space="preserve"> όλα τα χρήματα. Δεν είναι παράνομο αυτό;</w:t>
      </w:r>
    </w:p>
    <w:p w14:paraId="0F16EE81" w14:textId="77777777" w:rsidR="0091757C" w:rsidRDefault="00D319C2">
      <w:pPr>
        <w:spacing w:line="600" w:lineRule="auto"/>
        <w:ind w:firstLine="720"/>
        <w:jc w:val="both"/>
        <w:rPr>
          <w:rFonts w:eastAsia="Times New Roman"/>
          <w:szCs w:val="24"/>
        </w:rPr>
      </w:pPr>
      <w:r>
        <w:rPr>
          <w:rFonts w:eastAsia="Times New Roman"/>
          <w:szCs w:val="24"/>
        </w:rPr>
        <w:t>Κλείνοντας, θεωρώ σκόπιμο να κάνω μ</w:t>
      </w:r>
      <w:r>
        <w:rPr>
          <w:rFonts w:eastAsia="Times New Roman"/>
          <w:szCs w:val="24"/>
        </w:rPr>
        <w:t>ια τελευταία αναφορά. Από εδώ και πέρα</w:t>
      </w:r>
      <w:r>
        <w:rPr>
          <w:rFonts w:eastAsia="Times New Roman"/>
          <w:szCs w:val="24"/>
        </w:rPr>
        <w:t>,</w:t>
      </w:r>
      <w:r>
        <w:rPr>
          <w:rFonts w:eastAsia="Times New Roman"/>
          <w:szCs w:val="24"/>
        </w:rPr>
        <w:t xml:space="preserve"> διανύουμε μια μακρά προεκλογική περίοδο και ήδη έχουν ξεκινήσει οι μεταγραφές στα κόμματα. Η Νέα Δημοκρατία δείχνει σταθερή στις θέσεις της στο να ψάχνει τρα</w:t>
      </w:r>
      <w:r>
        <w:rPr>
          <w:rFonts w:eastAsia="Times New Roman"/>
          <w:szCs w:val="24"/>
        </w:rPr>
        <w:lastRenderedPageBreak/>
        <w:t>γουδιστές, ηθοποιούς, αθλητές. Τελευταία έκανε και μια μετα</w:t>
      </w:r>
      <w:r>
        <w:rPr>
          <w:rFonts w:eastAsia="Times New Roman"/>
          <w:szCs w:val="24"/>
        </w:rPr>
        <w:t xml:space="preserve">γραφή ενός αθλητή του άλματος -ένας άλτης επί παντός επιστητού- του κ. </w:t>
      </w:r>
      <w:proofErr w:type="spellStart"/>
      <w:r>
        <w:rPr>
          <w:rFonts w:eastAsia="Times New Roman"/>
          <w:szCs w:val="24"/>
        </w:rPr>
        <w:t>Τατσόπουλου</w:t>
      </w:r>
      <w:proofErr w:type="spellEnd"/>
      <w:r>
        <w:rPr>
          <w:rFonts w:eastAsia="Times New Roman"/>
          <w:szCs w:val="24"/>
        </w:rPr>
        <w:t xml:space="preserve">, ο οποίος έχει κάνει άλματα στη μισή Αθήνα. Για να μην μείνετε </w:t>
      </w:r>
      <w:proofErr w:type="spellStart"/>
      <w:r>
        <w:rPr>
          <w:rFonts w:eastAsia="Times New Roman"/>
          <w:szCs w:val="24"/>
        </w:rPr>
        <w:t>παραπονεμένοι</w:t>
      </w:r>
      <w:proofErr w:type="spellEnd"/>
      <w:r>
        <w:rPr>
          <w:rFonts w:eastAsia="Times New Roman"/>
          <w:szCs w:val="24"/>
        </w:rPr>
        <w:t xml:space="preserve"> εσείς του ΣΥΡΙΖΑ, υπάρχει ένας ακόμη άλτης, που έχει κάνει άλματα στην υπόλοιπη Αθήνα: Πάρτε τον</w:t>
      </w:r>
      <w:r>
        <w:rPr>
          <w:rFonts w:eastAsia="Times New Roman"/>
          <w:szCs w:val="24"/>
        </w:rPr>
        <w:t xml:space="preserve"> </w:t>
      </w:r>
      <w:proofErr w:type="spellStart"/>
      <w:r>
        <w:rPr>
          <w:rFonts w:eastAsia="Times New Roman"/>
          <w:szCs w:val="24"/>
        </w:rPr>
        <w:t>Σπαλιάρα</w:t>
      </w:r>
      <w:proofErr w:type="spellEnd"/>
      <w:r>
        <w:rPr>
          <w:rFonts w:eastAsia="Times New Roman"/>
          <w:szCs w:val="24"/>
        </w:rPr>
        <w:t>.</w:t>
      </w:r>
    </w:p>
    <w:p w14:paraId="0F16EE82"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w:t>
      </w:r>
      <w:r w:rsidRPr="00E867C2">
        <w:rPr>
          <w:rFonts w:eastAsia="Times New Roman" w:cs="Times New Roman"/>
          <w:szCs w:val="24"/>
        </w:rPr>
        <w:t xml:space="preserve"> </w:t>
      </w:r>
      <w:r>
        <w:rPr>
          <w:rFonts w:eastAsia="Times New Roman" w:cs="Times New Roman"/>
          <w:szCs w:val="24"/>
        </w:rPr>
        <w:t>Χρυσής Αυγής</w:t>
      </w:r>
      <w:r w:rsidRPr="00E867C2">
        <w:rPr>
          <w:rFonts w:eastAsia="Times New Roman" w:cs="Times New Roman"/>
          <w:szCs w:val="24"/>
        </w:rPr>
        <w:t>)</w:t>
      </w:r>
    </w:p>
    <w:p w14:paraId="0F16EE83" w14:textId="77777777" w:rsidR="0091757C" w:rsidRDefault="00D319C2">
      <w:pPr>
        <w:spacing w:line="600" w:lineRule="auto"/>
        <w:ind w:firstLine="720"/>
        <w:jc w:val="both"/>
        <w:rPr>
          <w:rFonts w:eastAsia="Times New Roman" w:cs="Times New Roman"/>
          <w:b/>
          <w:szCs w:val="24"/>
        </w:rPr>
      </w:pPr>
      <w:r w:rsidRPr="00E867C2">
        <w:rPr>
          <w:rFonts w:eastAsia="Times New Roman" w:cs="Times New Roman"/>
          <w:b/>
          <w:szCs w:val="24"/>
        </w:rPr>
        <w:t>ΠΡΟΕΔΡΕΥΩΝ (Γεώργιος Βαρεμένος)</w:t>
      </w:r>
      <w:r w:rsidRPr="001F4B7F">
        <w:rPr>
          <w:rFonts w:eastAsia="Times New Roman" w:cs="Times New Roman"/>
          <w:b/>
          <w:szCs w:val="24"/>
        </w:rPr>
        <w:t>:</w:t>
      </w:r>
      <w:r>
        <w:rPr>
          <w:rFonts w:eastAsia="Times New Roman" w:cs="Times New Roman"/>
          <w:b/>
          <w:szCs w:val="24"/>
        </w:rPr>
        <w:t xml:space="preserve"> </w:t>
      </w:r>
      <w:r w:rsidRPr="001F4B7F">
        <w:rPr>
          <w:rFonts w:eastAsia="Times New Roman" w:cs="Times New Roman"/>
          <w:szCs w:val="24"/>
        </w:rPr>
        <w:t>Τον λό</w:t>
      </w:r>
      <w:r>
        <w:rPr>
          <w:rFonts w:eastAsia="Times New Roman" w:cs="Times New Roman"/>
          <w:szCs w:val="24"/>
        </w:rPr>
        <w:t xml:space="preserve">γο έχει ο κ. Χρήστος </w:t>
      </w:r>
      <w:proofErr w:type="spellStart"/>
      <w:r>
        <w:rPr>
          <w:rFonts w:eastAsia="Times New Roman" w:cs="Times New Roman"/>
          <w:szCs w:val="24"/>
        </w:rPr>
        <w:t>Κατσώτης</w:t>
      </w:r>
      <w:proofErr w:type="spellEnd"/>
      <w:r>
        <w:rPr>
          <w:rFonts w:eastAsia="Times New Roman" w:cs="Times New Roman"/>
          <w:szCs w:val="24"/>
        </w:rPr>
        <w:t>, Ε</w:t>
      </w:r>
      <w:r w:rsidRPr="001F4B7F">
        <w:rPr>
          <w:rFonts w:eastAsia="Times New Roman" w:cs="Times New Roman"/>
          <w:szCs w:val="24"/>
        </w:rPr>
        <w:t>ισηγητής του ΚΚΕ.</w:t>
      </w:r>
    </w:p>
    <w:p w14:paraId="0F16EE84" w14:textId="77777777" w:rsidR="0091757C" w:rsidRDefault="00D319C2">
      <w:pPr>
        <w:spacing w:line="600" w:lineRule="auto"/>
        <w:ind w:firstLine="720"/>
        <w:jc w:val="both"/>
        <w:rPr>
          <w:rFonts w:eastAsia="Times New Roman"/>
          <w:szCs w:val="24"/>
        </w:rPr>
      </w:pPr>
      <w:r w:rsidRPr="00E867C2">
        <w:rPr>
          <w:rFonts w:eastAsia="Times New Roman"/>
          <w:b/>
          <w:szCs w:val="24"/>
        </w:rPr>
        <w:t>ΧΡΗΣΤΟΣ ΚΑΤΣΩΤΗΣ:</w:t>
      </w:r>
      <w:r>
        <w:rPr>
          <w:rFonts w:eastAsia="Times New Roman"/>
          <w:b/>
          <w:szCs w:val="24"/>
        </w:rPr>
        <w:t xml:space="preserve"> </w:t>
      </w:r>
      <w:r>
        <w:rPr>
          <w:rFonts w:eastAsia="Times New Roman"/>
          <w:szCs w:val="24"/>
        </w:rPr>
        <w:t>Ευχαριστώ, κύριε Πρόεδρε.</w:t>
      </w:r>
    </w:p>
    <w:p w14:paraId="0F16EE85" w14:textId="77777777" w:rsidR="0091757C" w:rsidRDefault="00D319C2">
      <w:pPr>
        <w:spacing w:line="600" w:lineRule="auto"/>
        <w:ind w:firstLine="720"/>
        <w:jc w:val="both"/>
        <w:rPr>
          <w:rFonts w:eastAsia="Times New Roman"/>
          <w:szCs w:val="24"/>
        </w:rPr>
      </w:pPr>
      <w:r>
        <w:rPr>
          <w:rFonts w:eastAsia="Times New Roman"/>
          <w:szCs w:val="24"/>
        </w:rPr>
        <w:t xml:space="preserve">Η Υπουργός Εργασίας και οι Υφυπουργοί, στις τοποθετήσεις τους στις </w:t>
      </w:r>
      <w:r>
        <w:rPr>
          <w:rFonts w:eastAsia="Times New Roman"/>
          <w:szCs w:val="24"/>
        </w:rPr>
        <w:t>ε</w:t>
      </w:r>
      <w:r>
        <w:rPr>
          <w:rFonts w:eastAsia="Times New Roman"/>
          <w:szCs w:val="24"/>
        </w:rPr>
        <w:t xml:space="preserve">πιτροπές -αλλά φαντάζομαι και σήμερα </w:t>
      </w:r>
      <w:r>
        <w:rPr>
          <w:rFonts w:eastAsia="Times New Roman"/>
          <w:szCs w:val="24"/>
        </w:rPr>
        <w:t xml:space="preserve">θα το κάνουν </w:t>
      </w:r>
      <w:r>
        <w:rPr>
          <w:rFonts w:eastAsia="Times New Roman"/>
          <w:szCs w:val="24"/>
        </w:rPr>
        <w:t xml:space="preserve">εδώ, μετά- επιχείρησαν να παρουσιάσουν την πραγματικότητα που ζει η πλειοψηφία του λαού μας με το κεφάλι κάτω. Ισχυρίστηκαν ότι τα μέτρα, </w:t>
      </w:r>
      <w:r>
        <w:rPr>
          <w:rFonts w:eastAsia="Times New Roman"/>
          <w:szCs w:val="24"/>
        </w:rPr>
        <w:t xml:space="preserve">που εφαρμόστηκαν με τον νόμο </w:t>
      </w:r>
      <w:proofErr w:type="spellStart"/>
      <w:r>
        <w:rPr>
          <w:rFonts w:eastAsia="Times New Roman"/>
          <w:szCs w:val="24"/>
        </w:rPr>
        <w:t>Κατρούγκαλου</w:t>
      </w:r>
      <w:proofErr w:type="spellEnd"/>
      <w:r>
        <w:rPr>
          <w:rFonts w:eastAsia="Times New Roman"/>
          <w:szCs w:val="24"/>
        </w:rPr>
        <w:t>, από ελλείματα στην κοινωνική ασφάλιση που παρέλαβαν, δημιούργησαν πλεονάσματα και έτσι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2019 δεν θα </w:t>
      </w:r>
      <w:proofErr w:type="spellStart"/>
      <w:r>
        <w:rPr>
          <w:rFonts w:eastAsia="Times New Roman"/>
          <w:szCs w:val="24"/>
        </w:rPr>
        <w:t>περικοπεί</w:t>
      </w:r>
      <w:proofErr w:type="spellEnd"/>
      <w:r>
        <w:rPr>
          <w:rFonts w:eastAsia="Times New Roman"/>
          <w:szCs w:val="24"/>
        </w:rPr>
        <w:t xml:space="preserve"> η προσωπική διαφορά. Λένε, επίσης, ότι μειώνουν τις </w:t>
      </w:r>
      <w:r>
        <w:rPr>
          <w:rFonts w:eastAsia="Times New Roman"/>
          <w:szCs w:val="24"/>
        </w:rPr>
        <w:lastRenderedPageBreak/>
        <w:t>ασφαλιστικές εισφορές με αυτό το σχέδιο νόμου, υλοποιώντας τις εξαγγελίες του Πρωθυπουργού στη ΔΕΘ.</w:t>
      </w:r>
    </w:p>
    <w:p w14:paraId="0F16EE86" w14:textId="77777777" w:rsidR="0091757C" w:rsidRDefault="00D319C2">
      <w:pPr>
        <w:spacing w:line="600" w:lineRule="auto"/>
        <w:ind w:firstLine="720"/>
        <w:jc w:val="both"/>
        <w:rPr>
          <w:rFonts w:eastAsia="Times New Roman"/>
          <w:szCs w:val="24"/>
        </w:rPr>
      </w:pPr>
      <w:r>
        <w:rPr>
          <w:rFonts w:eastAsia="Times New Roman"/>
          <w:szCs w:val="24"/>
        </w:rPr>
        <w:t xml:space="preserve">Υπερασπίστηκαν τον νόμο </w:t>
      </w:r>
      <w:proofErr w:type="spellStart"/>
      <w:r>
        <w:rPr>
          <w:rFonts w:eastAsia="Times New Roman"/>
          <w:szCs w:val="24"/>
        </w:rPr>
        <w:t>Κατρούγκαλου</w:t>
      </w:r>
      <w:proofErr w:type="spellEnd"/>
      <w:r>
        <w:rPr>
          <w:rFonts w:eastAsia="Times New Roman"/>
          <w:szCs w:val="24"/>
        </w:rPr>
        <w:t>,</w:t>
      </w:r>
      <w:r>
        <w:rPr>
          <w:rFonts w:eastAsia="Times New Roman"/>
          <w:szCs w:val="24"/>
        </w:rPr>
        <w:t xml:space="preserve"> ισχυριζόμενοι ότι με αυτόν αποκαταστάθηκε η δικαιοσύνη στην κοινω</w:t>
      </w:r>
      <w:r>
        <w:rPr>
          <w:rFonts w:eastAsia="Times New Roman"/>
          <w:szCs w:val="24"/>
        </w:rPr>
        <w:t xml:space="preserve">νική ασφάλιση, πως η εφαρμογή του νόμου αυτού και η αποτελεσματική διαχείριση δημιούργησαν νέα θετικά δεδομένα, τα οποία κινδυνεύουν από τις φιλελεύθερες εμμονές της Νέας Δημοκρατίας. </w:t>
      </w:r>
    </w:p>
    <w:p w14:paraId="0F16EE87" w14:textId="77777777" w:rsidR="0091757C" w:rsidRDefault="00D319C2">
      <w:pPr>
        <w:spacing w:line="600" w:lineRule="auto"/>
        <w:ind w:firstLine="720"/>
        <w:jc w:val="both"/>
        <w:rPr>
          <w:rFonts w:eastAsia="Times New Roman"/>
          <w:szCs w:val="24"/>
        </w:rPr>
      </w:pPr>
      <w:r>
        <w:rPr>
          <w:rFonts w:eastAsia="Times New Roman"/>
          <w:szCs w:val="24"/>
        </w:rPr>
        <w:t>Με αυτήν την κάλπικη διαχωριστική γραμμή επιχειρεί η Κυβέρνηση να σβήσε</w:t>
      </w:r>
      <w:r>
        <w:rPr>
          <w:rFonts w:eastAsia="Times New Roman"/>
          <w:szCs w:val="24"/>
        </w:rPr>
        <w:t>ι τα ίχνη του εγκλήματος</w:t>
      </w:r>
      <w:r>
        <w:rPr>
          <w:rFonts w:eastAsia="Times New Roman"/>
          <w:szCs w:val="24"/>
        </w:rPr>
        <w:t>,</w:t>
      </w:r>
      <w:r>
        <w:rPr>
          <w:rFonts w:eastAsia="Times New Roman"/>
          <w:szCs w:val="24"/>
        </w:rPr>
        <w:t xml:space="preserve"> που διέπραξε σε βάρος της κοινωνικής ασφάλισης. </w:t>
      </w:r>
    </w:p>
    <w:p w14:paraId="0F16EE88" w14:textId="77777777" w:rsidR="0091757C" w:rsidRDefault="00D319C2">
      <w:pPr>
        <w:spacing w:line="600" w:lineRule="auto"/>
        <w:ind w:firstLine="720"/>
        <w:jc w:val="both"/>
        <w:rPr>
          <w:rFonts w:eastAsia="Times New Roman"/>
          <w:szCs w:val="24"/>
        </w:rPr>
      </w:pPr>
      <w:r>
        <w:rPr>
          <w:rFonts w:eastAsia="Times New Roman"/>
          <w:szCs w:val="24"/>
        </w:rPr>
        <w:t xml:space="preserve">Σε αυτόν τον κάλπικο καυγά με τις άλλες πολιτικές δυνάμεις, που υπερασπίζονται ακριβώς την ίδια </w:t>
      </w:r>
      <w:proofErr w:type="spellStart"/>
      <w:r>
        <w:rPr>
          <w:rFonts w:eastAsia="Times New Roman"/>
          <w:szCs w:val="24"/>
        </w:rPr>
        <w:t>αντιασφαλιστική</w:t>
      </w:r>
      <w:proofErr w:type="spellEnd"/>
      <w:r>
        <w:rPr>
          <w:rFonts w:eastAsia="Times New Roman"/>
          <w:szCs w:val="24"/>
        </w:rPr>
        <w:t xml:space="preserve"> στρατηγική, στοχεύει στην απαλλαγή του κεφαλαίου και του κράτους από </w:t>
      </w:r>
      <w:r>
        <w:rPr>
          <w:rFonts w:eastAsia="Times New Roman"/>
          <w:szCs w:val="24"/>
        </w:rPr>
        <w:t xml:space="preserve">το κόστος της κοινωνικής ασφάλισης, ανοίγοντας το πεδίο για τις </w:t>
      </w:r>
      <w:r>
        <w:rPr>
          <w:rFonts w:eastAsia="Times New Roman"/>
          <w:szCs w:val="24"/>
          <w:lang w:val="en-US"/>
        </w:rPr>
        <w:t>business</w:t>
      </w:r>
      <w:r w:rsidRPr="009D7201">
        <w:rPr>
          <w:rFonts w:eastAsia="Times New Roman"/>
          <w:szCs w:val="24"/>
        </w:rPr>
        <w:t xml:space="preserve"> </w:t>
      </w:r>
      <w:r>
        <w:rPr>
          <w:rFonts w:eastAsia="Times New Roman"/>
          <w:szCs w:val="24"/>
        </w:rPr>
        <w:t>των ιδιωτών στην ασφάλιση.</w:t>
      </w:r>
    </w:p>
    <w:p w14:paraId="0F16EE89" w14:textId="77777777" w:rsidR="0091757C" w:rsidRDefault="00D319C2">
      <w:pPr>
        <w:spacing w:line="600" w:lineRule="auto"/>
        <w:ind w:firstLine="720"/>
        <w:jc w:val="both"/>
        <w:rPr>
          <w:rFonts w:eastAsia="Times New Roman"/>
          <w:szCs w:val="24"/>
        </w:rPr>
      </w:pPr>
      <w:r>
        <w:rPr>
          <w:rFonts w:eastAsia="Times New Roman"/>
          <w:szCs w:val="24"/>
        </w:rPr>
        <w:t>Μίλησαν για την καταστροφική πολιτική της Νέας Δημοκρατίας και του ΠΑΣΟΚ, αλλά διατήρησαν όλα τα αντεργατικά, α</w:t>
      </w:r>
      <w:r>
        <w:rPr>
          <w:rFonts w:eastAsia="Times New Roman"/>
          <w:szCs w:val="24"/>
        </w:rPr>
        <w:lastRenderedPageBreak/>
        <w:t>ντιλαϊκά μέτρα, είτε αφορούν ασφαλιστικές είτ</w:t>
      </w:r>
      <w:r>
        <w:rPr>
          <w:rFonts w:eastAsia="Times New Roman"/>
          <w:szCs w:val="24"/>
        </w:rPr>
        <w:t xml:space="preserve">ε εργασιακές ανατροπές είτε τη </w:t>
      </w:r>
      <w:proofErr w:type="spellStart"/>
      <w:r>
        <w:rPr>
          <w:rFonts w:eastAsia="Times New Roman"/>
          <w:szCs w:val="24"/>
        </w:rPr>
        <w:t>φοροληστεία</w:t>
      </w:r>
      <w:proofErr w:type="spellEnd"/>
      <w:r>
        <w:rPr>
          <w:rFonts w:eastAsia="Times New Roman"/>
          <w:szCs w:val="24"/>
        </w:rPr>
        <w:t xml:space="preserve"> του λαού. Παρουσίασαν τον </w:t>
      </w:r>
      <w:r>
        <w:rPr>
          <w:rFonts w:eastAsia="Times New Roman"/>
          <w:szCs w:val="24"/>
        </w:rPr>
        <w:t>π</w:t>
      </w:r>
      <w:r>
        <w:rPr>
          <w:rFonts w:eastAsia="Times New Roman"/>
          <w:szCs w:val="24"/>
        </w:rPr>
        <w:t xml:space="preserve">ροϋπολογισμό, που κατατέθηκε εχθές, ως διαφορετικό από τους προηγούμενους, ως τον πρώτο </w:t>
      </w:r>
      <w:proofErr w:type="spellStart"/>
      <w:r>
        <w:rPr>
          <w:rFonts w:eastAsia="Times New Roman"/>
          <w:szCs w:val="24"/>
        </w:rPr>
        <w:t>μεταμνημονιακό</w:t>
      </w:r>
      <w:proofErr w:type="spellEnd"/>
      <w:r>
        <w:rPr>
          <w:rFonts w:eastAsia="Times New Roman"/>
          <w:szCs w:val="24"/>
        </w:rPr>
        <w:t>, παρά τα αδιάψευστα στοιχεία ότι συνεχίζεται η επίθεση σε βάρος των εργαζομένων και</w:t>
      </w:r>
      <w:r>
        <w:rPr>
          <w:rFonts w:eastAsia="Times New Roman"/>
          <w:szCs w:val="24"/>
        </w:rPr>
        <w:t xml:space="preserve"> του λαού. Και το χαρακτηριστικό παράδειγμα είναι ότι τα κοινωνικά κονδύλια περικόπτονται κατά 1,3 δισεκατομμύρια ευρώ για το 2019.</w:t>
      </w:r>
    </w:p>
    <w:p w14:paraId="0F16EE8A" w14:textId="77777777" w:rsidR="0091757C" w:rsidRDefault="00D319C2">
      <w:pPr>
        <w:spacing w:line="600" w:lineRule="auto"/>
        <w:ind w:firstLine="720"/>
        <w:jc w:val="both"/>
        <w:rPr>
          <w:rFonts w:eastAsia="Times New Roman"/>
          <w:szCs w:val="24"/>
        </w:rPr>
      </w:pPr>
      <w:r>
        <w:rPr>
          <w:rFonts w:eastAsia="Times New Roman"/>
          <w:szCs w:val="24"/>
        </w:rPr>
        <w:t xml:space="preserve">Επίσης, την ενεργοποίηση του νόμου </w:t>
      </w:r>
      <w:proofErr w:type="spellStart"/>
      <w:r>
        <w:rPr>
          <w:rFonts w:eastAsia="Times New Roman"/>
          <w:szCs w:val="24"/>
        </w:rPr>
        <w:t>Βρούτση</w:t>
      </w:r>
      <w:proofErr w:type="spellEnd"/>
      <w:r>
        <w:rPr>
          <w:rFonts w:eastAsia="Times New Roman"/>
          <w:szCs w:val="24"/>
        </w:rPr>
        <w:t xml:space="preserve"> για κατάργηση των συλλογικών διαπραγματεύσεων για τον κατώτατο μισθό, τον παρουσί</w:t>
      </w:r>
      <w:r>
        <w:rPr>
          <w:rFonts w:eastAsia="Times New Roman"/>
          <w:szCs w:val="24"/>
        </w:rPr>
        <w:t xml:space="preserve">ασαν ως αύξηση. Ο καθορισμός του κατώτατου μισθού θα γίνεται από τον εκάστοτε Υπουργό με το κύριο κριτήριο που είναι η διασφάλιση της κερδοφορίας των εργοδοτών. </w:t>
      </w:r>
    </w:p>
    <w:p w14:paraId="0F16EE8B" w14:textId="77777777" w:rsidR="0091757C" w:rsidRDefault="00D319C2">
      <w:pPr>
        <w:spacing w:line="600" w:lineRule="auto"/>
        <w:ind w:firstLine="720"/>
        <w:jc w:val="both"/>
        <w:rPr>
          <w:rFonts w:eastAsia="Times New Roman"/>
          <w:szCs w:val="24"/>
        </w:rPr>
      </w:pPr>
      <w:r>
        <w:rPr>
          <w:rFonts w:eastAsia="Times New Roman"/>
          <w:szCs w:val="24"/>
        </w:rPr>
        <w:t>Την επέκταση των συλλογικών συμβάσεων εργασίας σε κάποιους κλάδους, σε καθεστώς εργασιακής ζού</w:t>
      </w:r>
      <w:r>
        <w:rPr>
          <w:rFonts w:eastAsia="Times New Roman"/>
          <w:szCs w:val="24"/>
        </w:rPr>
        <w:t>γκλας, με τα δουλεμπορικά, την ενοικίαση εργαζομένων, τα κόλπα με τις ιδιωτικές κεφαλαιουχικές εταιρείες και άλλες μορφές, την παρουσιάζετε ως επαναφορά των συλλογικών συμβάσεων, ενώ το 90% των εργαζομένων είναι χωρίς συλλογικές συμβάσεις και με νέα κορίτσ</w:t>
      </w:r>
      <w:r>
        <w:rPr>
          <w:rFonts w:eastAsia="Times New Roman"/>
          <w:szCs w:val="24"/>
        </w:rPr>
        <w:t xml:space="preserve">ια και </w:t>
      </w:r>
      <w:r>
        <w:rPr>
          <w:rFonts w:eastAsia="Times New Roman"/>
          <w:szCs w:val="24"/>
        </w:rPr>
        <w:lastRenderedPageBreak/>
        <w:t>αγόρια να αμείβονται με 300 ευρώ</w:t>
      </w:r>
      <w:r>
        <w:rPr>
          <w:rFonts w:eastAsia="Times New Roman"/>
          <w:szCs w:val="24"/>
        </w:rPr>
        <w:t>,</w:t>
      </w:r>
      <w:r>
        <w:rPr>
          <w:rFonts w:eastAsia="Times New Roman"/>
          <w:szCs w:val="24"/>
        </w:rPr>
        <w:t xml:space="preserve"> με ατελείωτες ώρες δουλειάς τις περισσότερες φορές.</w:t>
      </w:r>
    </w:p>
    <w:p w14:paraId="0F16EE8C" w14:textId="77777777" w:rsidR="0091757C" w:rsidRDefault="00D319C2">
      <w:pPr>
        <w:spacing w:line="600" w:lineRule="auto"/>
        <w:ind w:firstLine="720"/>
        <w:jc w:val="both"/>
        <w:rPr>
          <w:rFonts w:eastAsia="Times New Roman"/>
          <w:szCs w:val="24"/>
        </w:rPr>
      </w:pPr>
      <w:r>
        <w:rPr>
          <w:rFonts w:eastAsia="Times New Roman"/>
          <w:szCs w:val="24"/>
        </w:rPr>
        <w:t xml:space="preserve">Η συζήτηση για τις συντάξεις περιστρέφεται στο τι δεν θα </w:t>
      </w:r>
      <w:proofErr w:type="spellStart"/>
      <w:r>
        <w:rPr>
          <w:rFonts w:eastAsia="Times New Roman"/>
          <w:szCs w:val="24"/>
        </w:rPr>
        <w:t>περικοπεί</w:t>
      </w:r>
      <w:proofErr w:type="spellEnd"/>
      <w:r>
        <w:rPr>
          <w:rFonts w:eastAsia="Times New Roman"/>
          <w:szCs w:val="24"/>
        </w:rPr>
        <w:t xml:space="preserve"> και όχι τι θα αυξηθεί ή τι θα επιστραφεί από τα κλεμμένα, από τις τόσες περικοπές. Η Κυβέρνηση π</w:t>
      </w:r>
      <w:r>
        <w:rPr>
          <w:rFonts w:eastAsia="Times New Roman"/>
          <w:szCs w:val="24"/>
        </w:rPr>
        <w:t>ροβάλει ότι είναι το μικρότερο κακό</w:t>
      </w:r>
      <w:r>
        <w:rPr>
          <w:rFonts w:eastAsia="Times New Roman"/>
          <w:szCs w:val="24"/>
        </w:rPr>
        <w:t>,</w:t>
      </w:r>
      <w:r>
        <w:rPr>
          <w:rFonts w:eastAsia="Times New Roman"/>
          <w:szCs w:val="24"/>
        </w:rPr>
        <w:t xml:space="preserve"> σε σχέση με τη Νέα Δημοκρατία. Και οι δύο, όμως, οδηγούν τον λαό στο μεγαλύτερο κακό. Ο ένας ξεκινά από εκεί που σταμάτησε ο προηγούμενος και οι δύο τσακίζετε τους εργαζόμενους, τους συνταξιούχους, τον λαό. Αυτό είναι τ</w:t>
      </w:r>
      <w:r>
        <w:rPr>
          <w:rFonts w:eastAsia="Times New Roman"/>
          <w:szCs w:val="24"/>
        </w:rPr>
        <w:t>ο αφήγημα και της δίκαιης ανάπτυξής σας.</w:t>
      </w:r>
    </w:p>
    <w:p w14:paraId="0F16EE8D" w14:textId="77777777" w:rsidR="0091757C" w:rsidRDefault="00D319C2">
      <w:pPr>
        <w:spacing w:line="600" w:lineRule="auto"/>
        <w:ind w:firstLine="720"/>
        <w:jc w:val="both"/>
        <w:rPr>
          <w:rFonts w:eastAsia="Times New Roman"/>
          <w:szCs w:val="24"/>
        </w:rPr>
      </w:pPr>
      <w:r>
        <w:rPr>
          <w:rFonts w:eastAsia="Times New Roman"/>
          <w:szCs w:val="24"/>
        </w:rPr>
        <w:t xml:space="preserve">Η Κυβέρνηση από τη μια κατηγορεί τη Νέα Δημοκρατία ότι έκανε είκοσι μία μειώσεις στις συντάξεις, και από την άλλη, με τον νόμο </w:t>
      </w:r>
      <w:proofErr w:type="spellStart"/>
      <w:r>
        <w:rPr>
          <w:rFonts w:eastAsia="Times New Roman"/>
          <w:szCs w:val="24"/>
        </w:rPr>
        <w:t>Κατρούγκαλου</w:t>
      </w:r>
      <w:proofErr w:type="spellEnd"/>
      <w:r>
        <w:rPr>
          <w:rFonts w:eastAsia="Times New Roman"/>
          <w:szCs w:val="24"/>
        </w:rPr>
        <w:t>, τις ενσωμάτωσε όλες και προχώρησε με νέες μειώσεις ύψους 8,2 δισεκατομμυρί</w:t>
      </w:r>
      <w:r>
        <w:rPr>
          <w:rFonts w:eastAsia="Times New Roman"/>
          <w:szCs w:val="24"/>
        </w:rPr>
        <w:t xml:space="preserve">ων ευρώ από το 2016 έως το 2019 σύμφωνα με το Γενικό Λογιστήριο του Κράτους. </w:t>
      </w:r>
    </w:p>
    <w:p w14:paraId="0F16EE8E" w14:textId="77777777" w:rsidR="0091757C" w:rsidRDefault="00D319C2">
      <w:pPr>
        <w:spacing w:line="600" w:lineRule="auto"/>
        <w:ind w:firstLine="720"/>
        <w:jc w:val="both"/>
        <w:rPr>
          <w:rFonts w:eastAsia="Times New Roman"/>
          <w:szCs w:val="24"/>
        </w:rPr>
      </w:pPr>
      <w:r>
        <w:rPr>
          <w:rFonts w:eastAsia="Times New Roman"/>
          <w:szCs w:val="24"/>
        </w:rPr>
        <w:t xml:space="preserve">Μείωσε δραστικά την κρατική επιχορήγηση προς την κοινωνική ασφάλιση από το 17,5% το 2012 στο 9,2% σήμερα. Και προχωρά, σύμφωνα με τη δέσμευσή τους, να φτάσει στο 4,8% το </w:t>
      </w:r>
      <w:r>
        <w:rPr>
          <w:rFonts w:eastAsia="Times New Roman"/>
          <w:szCs w:val="24"/>
        </w:rPr>
        <w:lastRenderedPageBreak/>
        <w:t>2024, με</w:t>
      </w:r>
      <w:r>
        <w:rPr>
          <w:rFonts w:eastAsia="Times New Roman"/>
          <w:szCs w:val="24"/>
        </w:rPr>
        <w:t xml:space="preserve"> ό,τι αυτό σημαίνει για τις συντάξεις των συνταξιούχων, αλλά και τις ασφαλιστικές παροχές των εργαζομένων.</w:t>
      </w:r>
    </w:p>
    <w:p w14:paraId="0F16EE8F" w14:textId="77777777" w:rsidR="0091757C" w:rsidRDefault="00D319C2">
      <w:pPr>
        <w:spacing w:line="600" w:lineRule="auto"/>
        <w:ind w:firstLine="720"/>
        <w:jc w:val="both"/>
        <w:rPr>
          <w:rFonts w:eastAsia="Times New Roman"/>
          <w:szCs w:val="24"/>
        </w:rPr>
      </w:pPr>
      <w:r>
        <w:rPr>
          <w:rFonts w:eastAsia="Times New Roman"/>
          <w:szCs w:val="24"/>
        </w:rPr>
        <w:t>Καταργήσατε το ΕΚΑΣ</w:t>
      </w:r>
      <w:r>
        <w:rPr>
          <w:rFonts w:eastAsia="Times New Roman"/>
          <w:szCs w:val="24"/>
        </w:rPr>
        <w:t>,</w:t>
      </w:r>
      <w:r>
        <w:rPr>
          <w:rFonts w:eastAsia="Times New Roman"/>
          <w:szCs w:val="24"/>
        </w:rPr>
        <w:t xml:space="preserve"> που ελάμβαναν οι πιο αδύναμοι, οι πιο φτωχοί συνταξιούχοι κι από την άλλη</w:t>
      </w:r>
      <w:r>
        <w:rPr>
          <w:rFonts w:eastAsia="Times New Roman"/>
          <w:szCs w:val="24"/>
        </w:rPr>
        <w:t>,</w:t>
      </w:r>
      <w:r>
        <w:rPr>
          <w:rFonts w:eastAsia="Times New Roman"/>
          <w:szCs w:val="24"/>
        </w:rPr>
        <w:t xml:space="preserve"> λέτε ότι νοιάζεστε για τους φτωχούς. Καταργήσατε την </w:t>
      </w:r>
      <w:r>
        <w:rPr>
          <w:rFonts w:eastAsia="Times New Roman"/>
          <w:szCs w:val="24"/>
        </w:rPr>
        <w:t xml:space="preserve">κατώτατη σύνταξη των 486 ευρώ με την εγκύκλιο </w:t>
      </w:r>
      <w:proofErr w:type="spellStart"/>
      <w:r>
        <w:rPr>
          <w:rFonts w:eastAsia="Times New Roman"/>
          <w:szCs w:val="24"/>
        </w:rPr>
        <w:t>Χαϊκάλη</w:t>
      </w:r>
      <w:proofErr w:type="spellEnd"/>
      <w:r>
        <w:rPr>
          <w:rFonts w:eastAsia="Times New Roman"/>
          <w:szCs w:val="24"/>
        </w:rPr>
        <w:t xml:space="preserve"> και το κάνατε 392 ευρώ. </w:t>
      </w:r>
    </w:p>
    <w:p w14:paraId="0F16EE90" w14:textId="77777777" w:rsidR="0091757C" w:rsidRDefault="00D319C2">
      <w:pPr>
        <w:spacing w:line="600" w:lineRule="auto"/>
        <w:ind w:firstLine="720"/>
        <w:jc w:val="both"/>
        <w:rPr>
          <w:rFonts w:eastAsia="Times New Roman"/>
          <w:szCs w:val="24"/>
        </w:rPr>
      </w:pPr>
      <w:r>
        <w:rPr>
          <w:rFonts w:eastAsia="Times New Roman"/>
          <w:szCs w:val="24"/>
        </w:rPr>
        <w:t>Ψαλιδίσατε τις συντάξεις χηρείας κατά 392 εκατομμύρια ευρώ, συναντώντας την καθολική κατακραυγή με τις ρυθμίσεις για τα όρια ηλικίας που καταργείτε ουσιαστικά την προστασία τους</w:t>
      </w:r>
      <w:r>
        <w:rPr>
          <w:rFonts w:eastAsia="Times New Roman"/>
          <w:szCs w:val="24"/>
        </w:rPr>
        <w:t xml:space="preserve">. Σπάσατε τη σύνταξη σε «εθνική» και «ανταποδοτική», με εγγύηση μόνο της λεγόμενης «εθνικής» των 360 ευρώ, προς το παρόν, γιατί το πιο πιθανό είναι να φτάσει στα επίπεδα του κοινωνικού επιδόματος αλληλεγγύης. </w:t>
      </w:r>
    </w:p>
    <w:p w14:paraId="0F16EE91" w14:textId="77777777" w:rsidR="0091757C" w:rsidRDefault="00D319C2">
      <w:pPr>
        <w:spacing w:line="600" w:lineRule="auto"/>
        <w:ind w:firstLine="720"/>
        <w:jc w:val="both"/>
        <w:rPr>
          <w:rFonts w:eastAsia="Times New Roman"/>
          <w:szCs w:val="24"/>
        </w:rPr>
      </w:pPr>
      <w:r>
        <w:rPr>
          <w:rFonts w:eastAsia="Times New Roman"/>
          <w:szCs w:val="24"/>
        </w:rPr>
        <w:t>Υλοποιήσατε τη διάταξη του δεύτερου μνημονίου,</w:t>
      </w:r>
      <w:r>
        <w:rPr>
          <w:rFonts w:eastAsia="Times New Roman"/>
          <w:szCs w:val="24"/>
        </w:rPr>
        <w:t xml:space="preserve"> με μείωση των συντάξεων κατά 20% στις κατώτερες συντάξεις, για όσους δεν συμπλήρωσαν το εξηκοστό έβδομο έτος της ηλικίας. Μειώσατε, κύριοι, τις επικουρικές κατά 1,26 δισεκατομμύρια </w:t>
      </w:r>
      <w:r>
        <w:rPr>
          <w:rFonts w:eastAsia="Times New Roman"/>
          <w:szCs w:val="24"/>
        </w:rPr>
        <w:lastRenderedPageBreak/>
        <w:t>ευρώ, σύμφωνα με το Γενικό Λογιστήριο του Κράτους. Αυξήσατε τα όρια ηλικία</w:t>
      </w:r>
      <w:r>
        <w:rPr>
          <w:rFonts w:eastAsia="Times New Roman"/>
          <w:szCs w:val="24"/>
        </w:rPr>
        <w:t xml:space="preserve">ς στα εξήντα επτά για άνδρες και γυναίκες. </w:t>
      </w:r>
    </w:p>
    <w:p w14:paraId="0F16EE92" w14:textId="77777777" w:rsidR="0091757C" w:rsidRDefault="00D319C2">
      <w:pPr>
        <w:spacing w:line="600" w:lineRule="auto"/>
        <w:ind w:firstLine="720"/>
        <w:jc w:val="both"/>
        <w:rPr>
          <w:rFonts w:eastAsia="Times New Roman"/>
          <w:szCs w:val="24"/>
        </w:rPr>
      </w:pPr>
      <w:r>
        <w:rPr>
          <w:rFonts w:eastAsia="Times New Roman"/>
          <w:szCs w:val="24"/>
        </w:rPr>
        <w:t>Με το τρίτο μνημόνιο αυξήσατε τις εισφορές στον κλάδο υγείας κατά 2% στις κύριες και 6% στις επικουρικές συντάξεις. Θεσπίσατε πρόσθετη εισφορά για τις επικουρικές μόνο στα τέσσερα πρώτα χρόνια, ύψους 1,251 δισεκα</w:t>
      </w:r>
      <w:r>
        <w:rPr>
          <w:rFonts w:eastAsia="Times New Roman"/>
          <w:szCs w:val="24"/>
        </w:rPr>
        <w:t xml:space="preserve">τομμυρίων ευρώ. </w:t>
      </w:r>
    </w:p>
    <w:p w14:paraId="0F16EE93" w14:textId="77777777" w:rsidR="0091757C" w:rsidRDefault="00D319C2">
      <w:pPr>
        <w:spacing w:line="600" w:lineRule="auto"/>
        <w:ind w:firstLine="720"/>
        <w:jc w:val="both"/>
        <w:rPr>
          <w:rFonts w:eastAsia="Times New Roman"/>
          <w:szCs w:val="24"/>
        </w:rPr>
      </w:pPr>
      <w:r>
        <w:rPr>
          <w:rFonts w:eastAsia="Times New Roman"/>
          <w:szCs w:val="24"/>
        </w:rPr>
        <w:t>Ψαλιδίσατε τα μερίσματα των δημοσίων υπαλλήλων κατά 832 εκατομμύρια ευρώ. Εξαϋλώσατε τα εφάπαξ από την αλλαγή του τρόπου υπολογισμού των συντάξεων και με τα ματωμένα ποσοστά αναπλήρωσης αφαιρέθηκαν από τους συνταξιούχους 689 εκατομμύρια ευ</w:t>
      </w:r>
      <w:r>
        <w:rPr>
          <w:rFonts w:eastAsia="Times New Roman"/>
          <w:szCs w:val="24"/>
        </w:rPr>
        <w:t xml:space="preserve">ρώ. </w:t>
      </w:r>
    </w:p>
    <w:p w14:paraId="0F16EE94" w14:textId="77777777" w:rsidR="0091757C" w:rsidRDefault="00D319C2">
      <w:pPr>
        <w:spacing w:line="600" w:lineRule="auto"/>
        <w:ind w:firstLine="720"/>
        <w:jc w:val="both"/>
        <w:rPr>
          <w:rFonts w:eastAsia="Times New Roman"/>
          <w:szCs w:val="24"/>
        </w:rPr>
      </w:pPr>
      <w:r>
        <w:rPr>
          <w:rFonts w:eastAsia="Times New Roman"/>
          <w:szCs w:val="24"/>
        </w:rPr>
        <w:t xml:space="preserve">Η μέση νέα κύρια σύνταξη </w:t>
      </w:r>
      <w:proofErr w:type="spellStart"/>
      <w:r>
        <w:rPr>
          <w:rFonts w:eastAsia="Times New Roman"/>
          <w:szCs w:val="24"/>
        </w:rPr>
        <w:t>Κατρούγκαλου</w:t>
      </w:r>
      <w:proofErr w:type="spellEnd"/>
      <w:r>
        <w:rPr>
          <w:rFonts w:eastAsia="Times New Roman"/>
          <w:szCs w:val="24"/>
        </w:rPr>
        <w:t>, από τον νόμο και μετά δηλαδή, έφτασε στα 480,29 ευρώ, από 708,2 ευρώ που ήταν. Και για του λόγου το αληθές, καταθέτουμε εδώ για τα Πρακτικά μία σύνταξη δημόσιου υπαλλήλου, που με βάση τον προηγούμενο νόμο είχε 1.</w:t>
      </w:r>
      <w:r>
        <w:rPr>
          <w:rFonts w:eastAsia="Times New Roman"/>
          <w:szCs w:val="24"/>
        </w:rPr>
        <w:t xml:space="preserve">407,83 ευρώ και με τον νόμο </w:t>
      </w:r>
      <w:proofErr w:type="spellStart"/>
      <w:r>
        <w:rPr>
          <w:rFonts w:eastAsia="Times New Roman"/>
          <w:szCs w:val="24"/>
        </w:rPr>
        <w:t>Κατρούγκαλου</w:t>
      </w:r>
      <w:proofErr w:type="spellEnd"/>
      <w:r>
        <w:rPr>
          <w:rFonts w:eastAsia="Times New Roman"/>
          <w:szCs w:val="24"/>
        </w:rPr>
        <w:t xml:space="preserve"> γίνεται 1.000 ευρώ.</w:t>
      </w:r>
    </w:p>
    <w:p w14:paraId="0F16EE95" w14:textId="77777777" w:rsidR="0091757C" w:rsidRDefault="00D319C2">
      <w:pPr>
        <w:spacing w:line="600" w:lineRule="auto"/>
        <w:ind w:firstLine="720"/>
        <w:jc w:val="both"/>
        <w:rPr>
          <w:rFonts w:eastAsia="Times New Roman"/>
          <w:szCs w:val="24"/>
        </w:rPr>
      </w:pPr>
      <w:r w:rsidRPr="00E2299B">
        <w:rPr>
          <w:rFonts w:eastAsia="Times New Roman"/>
          <w:b/>
          <w:szCs w:val="24"/>
        </w:rPr>
        <w:t xml:space="preserve">ΧΡΗΣΤΟΣ ΜΑΝΤΑΣ: </w:t>
      </w:r>
      <w:r>
        <w:rPr>
          <w:rFonts w:eastAsia="Times New Roman"/>
          <w:szCs w:val="24"/>
        </w:rPr>
        <w:t xml:space="preserve">Πότε ήταν αυτό; </w:t>
      </w:r>
    </w:p>
    <w:p w14:paraId="0F16EE96" w14:textId="77777777" w:rsidR="0091757C" w:rsidRDefault="00D319C2">
      <w:pPr>
        <w:spacing w:line="600" w:lineRule="auto"/>
        <w:ind w:firstLine="720"/>
        <w:jc w:val="both"/>
        <w:rPr>
          <w:rFonts w:eastAsia="Times New Roman"/>
          <w:szCs w:val="24"/>
        </w:rPr>
      </w:pPr>
      <w:r w:rsidRPr="00E2299B">
        <w:rPr>
          <w:rFonts w:eastAsia="Times New Roman"/>
          <w:b/>
          <w:szCs w:val="24"/>
        </w:rPr>
        <w:lastRenderedPageBreak/>
        <w:t>ΧΡΗΣΤΟΣ ΚΑΤΣΩΤΗΣ:</w:t>
      </w:r>
      <w:r>
        <w:rPr>
          <w:rFonts w:eastAsia="Times New Roman"/>
          <w:b/>
          <w:szCs w:val="24"/>
        </w:rPr>
        <w:t xml:space="preserve"> </w:t>
      </w:r>
      <w:r>
        <w:rPr>
          <w:rFonts w:eastAsia="Times New Roman"/>
          <w:szCs w:val="24"/>
        </w:rPr>
        <w:t xml:space="preserve">Πριν τον νόμο </w:t>
      </w:r>
      <w:proofErr w:type="spellStart"/>
      <w:r>
        <w:rPr>
          <w:rFonts w:eastAsia="Times New Roman"/>
          <w:szCs w:val="24"/>
        </w:rPr>
        <w:t>Κατρούγκαλου</w:t>
      </w:r>
      <w:proofErr w:type="spellEnd"/>
      <w:r>
        <w:rPr>
          <w:rFonts w:eastAsia="Times New Roman"/>
          <w:szCs w:val="24"/>
        </w:rPr>
        <w:t>.</w:t>
      </w:r>
    </w:p>
    <w:p w14:paraId="0F16EE97" w14:textId="77777777" w:rsidR="0091757C" w:rsidRDefault="00D319C2">
      <w:pPr>
        <w:spacing w:line="600" w:lineRule="auto"/>
        <w:ind w:firstLine="720"/>
        <w:jc w:val="both"/>
        <w:rPr>
          <w:rFonts w:eastAsia="Times New Roman"/>
          <w:b/>
          <w:szCs w:val="24"/>
        </w:rPr>
      </w:pPr>
      <w:r w:rsidRPr="00E2299B">
        <w:rPr>
          <w:rFonts w:eastAsia="Times New Roman"/>
          <w:b/>
          <w:szCs w:val="24"/>
        </w:rPr>
        <w:t>ΧΡΗΣΤΟΣ ΜΑΝΤΑΣ:</w:t>
      </w:r>
      <w:r>
        <w:rPr>
          <w:rFonts w:eastAsia="Times New Roman"/>
          <w:b/>
          <w:szCs w:val="24"/>
        </w:rPr>
        <w:t xml:space="preserve"> </w:t>
      </w:r>
      <w:r>
        <w:rPr>
          <w:rFonts w:eastAsia="Times New Roman"/>
          <w:szCs w:val="24"/>
        </w:rPr>
        <w:t xml:space="preserve">Πριν από το 2009; </w:t>
      </w:r>
      <w:r w:rsidRPr="00E2299B">
        <w:rPr>
          <w:rFonts w:eastAsia="Times New Roman"/>
          <w:b/>
          <w:szCs w:val="24"/>
        </w:rPr>
        <w:t xml:space="preserve"> </w:t>
      </w:r>
    </w:p>
    <w:p w14:paraId="0F16EE98" w14:textId="77777777" w:rsidR="0091757C" w:rsidRDefault="00D319C2">
      <w:pPr>
        <w:spacing w:line="600" w:lineRule="auto"/>
        <w:ind w:firstLine="720"/>
        <w:jc w:val="both"/>
        <w:rPr>
          <w:rFonts w:eastAsia="Times New Roman"/>
          <w:szCs w:val="24"/>
        </w:rPr>
      </w:pPr>
      <w:r w:rsidRPr="00E2299B">
        <w:rPr>
          <w:rFonts w:eastAsia="Times New Roman"/>
          <w:b/>
          <w:szCs w:val="24"/>
        </w:rPr>
        <w:t>ΧΡΗΣΤΟΣ ΚΑΤΣΩΤΗΣ:</w:t>
      </w:r>
      <w:r>
        <w:rPr>
          <w:rFonts w:eastAsia="Times New Roman"/>
          <w:b/>
          <w:szCs w:val="24"/>
        </w:rPr>
        <w:t xml:space="preserve"> </w:t>
      </w:r>
      <w:r>
        <w:rPr>
          <w:rFonts w:eastAsia="Times New Roman"/>
          <w:szCs w:val="24"/>
        </w:rPr>
        <w:t xml:space="preserve">Πριν από το 2015 του νόμου </w:t>
      </w:r>
      <w:proofErr w:type="spellStart"/>
      <w:r>
        <w:rPr>
          <w:rFonts w:eastAsia="Times New Roman"/>
          <w:szCs w:val="24"/>
        </w:rPr>
        <w:t>Κατρούγκαλου</w:t>
      </w:r>
      <w:proofErr w:type="spellEnd"/>
      <w:r>
        <w:rPr>
          <w:rFonts w:eastAsia="Times New Roman"/>
          <w:szCs w:val="24"/>
        </w:rPr>
        <w:t xml:space="preserve"> είχε 1.407 ευρώ σύνταξ</w:t>
      </w:r>
      <w:r>
        <w:rPr>
          <w:rFonts w:eastAsia="Times New Roman"/>
          <w:szCs w:val="24"/>
        </w:rPr>
        <w:t xml:space="preserve">η και τώρα έχει 1.006 ευρώ σύνταξη. Το καταθέτω για τα Πρακτικά. Μπορείτε να το δείτε.   </w:t>
      </w:r>
    </w:p>
    <w:p w14:paraId="0F16EE99" w14:textId="77777777" w:rsidR="0091757C" w:rsidRDefault="00D319C2">
      <w:pPr>
        <w:spacing w:line="600" w:lineRule="auto"/>
        <w:ind w:firstLine="720"/>
        <w:jc w:val="both"/>
        <w:rPr>
          <w:rFonts w:eastAsia="Times New Roman"/>
          <w:szCs w:val="24"/>
        </w:rPr>
      </w:pPr>
      <w:r>
        <w:rPr>
          <w:rFonts w:eastAsia="Times New Roman"/>
          <w:szCs w:val="24"/>
        </w:rPr>
        <w:t xml:space="preserve">(Στο σημείο αυτό ο Βουλευτής κ. Χρήστος </w:t>
      </w:r>
      <w:proofErr w:type="spellStart"/>
      <w:r>
        <w:rPr>
          <w:rFonts w:eastAsia="Times New Roman"/>
          <w:szCs w:val="24"/>
        </w:rPr>
        <w:t>Κατσώτης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w:t>
      </w:r>
      <w:r>
        <w:rPr>
          <w:rFonts w:eastAsia="Times New Roman"/>
          <w:szCs w:val="24"/>
        </w:rPr>
        <w:t>σης Στενογραφίας και Πρακτικών της Βουλής)</w:t>
      </w:r>
    </w:p>
    <w:p w14:paraId="0F16EE9A" w14:textId="77777777" w:rsidR="0091757C" w:rsidRDefault="00D319C2">
      <w:pPr>
        <w:spacing w:line="600" w:lineRule="auto"/>
        <w:ind w:firstLine="720"/>
        <w:jc w:val="both"/>
        <w:rPr>
          <w:rFonts w:eastAsia="Times New Roman"/>
          <w:szCs w:val="24"/>
        </w:rPr>
      </w:pPr>
      <w:r>
        <w:rPr>
          <w:rFonts w:eastAsia="Times New Roman"/>
          <w:szCs w:val="24"/>
        </w:rPr>
        <w:t>Αρνείστε, κύριε Υφυπουργέ, να επιλύσετε τις συνταξιοδοτικές διαφορές, όπως της ΕΤΗΠΤΑ, παρά τις συνεχείς δεσμεύσεις σας και καταθέτουμε το υπόμνημά τους, που το σας το έχουν επιδώσει πολλές φορές και καλό θα είναι</w:t>
      </w:r>
      <w:r>
        <w:rPr>
          <w:rFonts w:eastAsia="Times New Roman"/>
          <w:szCs w:val="24"/>
        </w:rPr>
        <w:t xml:space="preserve"> να το πάρετε. Το καταθέτω για τα Πρακτικά.</w:t>
      </w:r>
    </w:p>
    <w:p w14:paraId="0F16EE9B" w14:textId="77777777" w:rsidR="0091757C" w:rsidRDefault="00D319C2">
      <w:pPr>
        <w:spacing w:line="600" w:lineRule="auto"/>
        <w:ind w:firstLine="720"/>
        <w:jc w:val="both"/>
        <w:rPr>
          <w:rFonts w:eastAsia="Times New Roman"/>
          <w:szCs w:val="24"/>
        </w:rPr>
      </w:pPr>
      <w:r>
        <w:rPr>
          <w:rFonts w:eastAsia="Times New Roman"/>
          <w:szCs w:val="24"/>
        </w:rPr>
        <w:t xml:space="preserve">(Στο σημείο αυτό ο Βουλευτής κ. Χρήστος </w:t>
      </w:r>
      <w:proofErr w:type="spellStart"/>
      <w:r>
        <w:rPr>
          <w:rFonts w:eastAsia="Times New Roman"/>
          <w:szCs w:val="24"/>
        </w:rPr>
        <w:t>Κατσώτης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0F16EE9C" w14:textId="77777777" w:rsidR="0091757C" w:rsidRDefault="00D319C2">
      <w:pPr>
        <w:spacing w:line="600" w:lineRule="auto"/>
        <w:ind w:firstLine="720"/>
        <w:jc w:val="both"/>
        <w:rPr>
          <w:rFonts w:eastAsia="Times New Roman"/>
          <w:szCs w:val="24"/>
        </w:rPr>
      </w:pPr>
      <w:r>
        <w:rPr>
          <w:rFonts w:eastAsia="Times New Roman"/>
          <w:szCs w:val="24"/>
        </w:rPr>
        <w:lastRenderedPageBreak/>
        <w:t>Από τη μία καταγγέλλετε τις προηγούμενες κυβερνήσεις για τη φτωχοποίηση των εργαζομένων και των συνταξιούχων, ισχυρίζεστε ότι η πολιτική σας στηρίζει τους πιο αδύναμους κι από την άλλη, εκτός από την κατάργηση του ΕΚΑΣ, προχωρήσατε σε κατασχέσεις για χρέος</w:t>
      </w:r>
      <w:r>
        <w:rPr>
          <w:rFonts w:eastAsia="Times New Roman"/>
          <w:szCs w:val="24"/>
        </w:rPr>
        <w:t xml:space="preserve"> έως και 500 ευρώ, καταργήσατε την όποια προστασία πρώτης κατοικίας, σπρώχνοντας τη φτωχολογιά στα νύχια των τραπεζών και των κορακιών, πλειστηριάζοντας την πρώτη κατοικία. </w:t>
      </w:r>
    </w:p>
    <w:p w14:paraId="0F16EE9D" w14:textId="77777777" w:rsidR="0091757C" w:rsidRDefault="00D319C2">
      <w:pPr>
        <w:spacing w:line="600" w:lineRule="auto"/>
        <w:ind w:firstLine="720"/>
        <w:jc w:val="both"/>
        <w:rPr>
          <w:rFonts w:eastAsia="Times New Roman"/>
          <w:szCs w:val="24"/>
        </w:rPr>
      </w:pPr>
      <w:r>
        <w:rPr>
          <w:rFonts w:eastAsia="Times New Roman"/>
          <w:szCs w:val="24"/>
        </w:rPr>
        <w:t>Επιχειρείτε</w:t>
      </w:r>
      <w:r>
        <w:rPr>
          <w:rFonts w:eastAsia="Times New Roman"/>
          <w:szCs w:val="24"/>
        </w:rPr>
        <w:t>,</w:t>
      </w:r>
      <w:r>
        <w:rPr>
          <w:rFonts w:eastAsia="Times New Roman"/>
          <w:szCs w:val="24"/>
        </w:rPr>
        <w:t xml:space="preserve"> με κάποιες τροπολογίες</w:t>
      </w:r>
      <w:r>
        <w:rPr>
          <w:rFonts w:eastAsia="Times New Roman"/>
          <w:szCs w:val="24"/>
        </w:rPr>
        <w:t>,</w:t>
      </w:r>
      <w:r>
        <w:rPr>
          <w:rFonts w:eastAsia="Times New Roman"/>
          <w:szCs w:val="24"/>
        </w:rPr>
        <w:t xml:space="preserve"> να καταλαγιάσετε την οργή και την αγανάκτηση </w:t>
      </w:r>
      <w:r>
        <w:rPr>
          <w:rFonts w:eastAsia="Times New Roman"/>
          <w:szCs w:val="24"/>
        </w:rPr>
        <w:t xml:space="preserve">από την ανατροπή των ασφαλιστικών και συνταξιοδοτικών προσδοκιών. Οι όποιες τροποποιήσεις-διορθώσεις δεν αλλάζουν τον βαθιά αντιδραστικό χαρακτήρα του νόμου </w:t>
      </w:r>
      <w:proofErr w:type="spellStart"/>
      <w:r>
        <w:rPr>
          <w:rFonts w:eastAsia="Times New Roman"/>
          <w:szCs w:val="24"/>
        </w:rPr>
        <w:t>Κατρούγκαλου</w:t>
      </w:r>
      <w:proofErr w:type="spellEnd"/>
      <w:r>
        <w:rPr>
          <w:rFonts w:eastAsia="Times New Roman"/>
          <w:szCs w:val="24"/>
        </w:rPr>
        <w:t>. Δεν μπορούν να νομιμοποιήσουν, να αθωώσουν την ταφόπλακα</w:t>
      </w:r>
      <w:r>
        <w:rPr>
          <w:rFonts w:eastAsia="Times New Roman"/>
          <w:szCs w:val="24"/>
        </w:rPr>
        <w:t>,</w:t>
      </w:r>
      <w:r>
        <w:rPr>
          <w:rFonts w:eastAsia="Times New Roman"/>
          <w:szCs w:val="24"/>
        </w:rPr>
        <w:t xml:space="preserve"> που βάζει στον όποιο κοινων</w:t>
      </w:r>
      <w:r>
        <w:rPr>
          <w:rFonts w:eastAsia="Times New Roman"/>
          <w:szCs w:val="24"/>
        </w:rPr>
        <w:t xml:space="preserve">ικό χαρακτήρα είχαν προσδώσει οι αγώνες της εργατικής τάξης και του λαού για την κοινωνική ασφάλιση. </w:t>
      </w:r>
    </w:p>
    <w:p w14:paraId="0F16EE9E" w14:textId="77777777" w:rsidR="0091757C" w:rsidRDefault="00D319C2">
      <w:pPr>
        <w:spacing w:line="600" w:lineRule="auto"/>
        <w:ind w:firstLine="720"/>
        <w:jc w:val="both"/>
        <w:rPr>
          <w:rFonts w:eastAsia="Times New Roman"/>
          <w:szCs w:val="24"/>
        </w:rPr>
      </w:pPr>
      <w:r>
        <w:rPr>
          <w:rFonts w:eastAsia="Times New Roman"/>
          <w:szCs w:val="24"/>
        </w:rPr>
        <w:t xml:space="preserve">Στα αιτήματα των συνταξιούχων, στις </w:t>
      </w:r>
      <w:proofErr w:type="spellStart"/>
      <w:r>
        <w:rPr>
          <w:rFonts w:eastAsia="Times New Roman"/>
          <w:szCs w:val="24"/>
        </w:rPr>
        <w:t>εκατόν</w:t>
      </w:r>
      <w:proofErr w:type="spellEnd"/>
      <w:r>
        <w:rPr>
          <w:rFonts w:eastAsia="Times New Roman"/>
          <w:szCs w:val="24"/>
        </w:rPr>
        <w:t xml:space="preserve"> σαράντα πέντε συγκεντρώσεις που έχουν κάνει μέχρι τώρα, των ταξικών συνδικάτων, στις δεκάδες απεργίες και συλλα</w:t>
      </w:r>
      <w:r>
        <w:rPr>
          <w:rFonts w:eastAsia="Times New Roman"/>
          <w:szCs w:val="24"/>
        </w:rPr>
        <w:t xml:space="preserve">λητήρια, όπως και της </w:t>
      </w:r>
      <w:r>
        <w:rPr>
          <w:rFonts w:eastAsia="Times New Roman"/>
          <w:szCs w:val="24"/>
        </w:rPr>
        <w:lastRenderedPageBreak/>
        <w:t xml:space="preserve">πανεργατικής απεργίας στις 28 του Νοέμβρη, ένα από τα αιτήματα είναι η κατάργηση του νόμου </w:t>
      </w:r>
      <w:proofErr w:type="spellStart"/>
      <w:r>
        <w:rPr>
          <w:rFonts w:eastAsia="Times New Roman"/>
          <w:szCs w:val="24"/>
        </w:rPr>
        <w:t>Κατρούγκαλου</w:t>
      </w:r>
      <w:proofErr w:type="spellEnd"/>
      <w:r>
        <w:rPr>
          <w:rFonts w:eastAsia="Times New Roman"/>
          <w:szCs w:val="24"/>
        </w:rPr>
        <w:t xml:space="preserve">.          </w:t>
      </w:r>
    </w:p>
    <w:p w14:paraId="0F16EE9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Γιατί αυτός ο νόμος υλοποιεί τις κατευθύνσεις της Ευρωπαϊκής Ένωσης του ΟΟΣΑ για παραπέρα μείωση της τιμής της εργατική</w:t>
      </w:r>
      <w:r>
        <w:rPr>
          <w:rFonts w:eastAsia="Times New Roman" w:cs="Times New Roman"/>
          <w:szCs w:val="24"/>
        </w:rPr>
        <w:t>ς δύναμης, για απαλλαγή της εργοδοσίας από τη συμμετοχή στην ασφάλιση, για δραστική μείωση της κρατικής συμμετοχής στο ύψος των συντάξεων και παροχών φτώχειας. Ενισχύει παραπέρα την ανάπτυξη ιδιωτικών συστημάτων ασφάλισης</w:t>
      </w:r>
      <w:r>
        <w:rPr>
          <w:rFonts w:eastAsia="Times New Roman" w:cs="Times New Roman"/>
          <w:szCs w:val="24"/>
        </w:rPr>
        <w:t>,</w:t>
      </w:r>
      <w:r>
        <w:rPr>
          <w:rFonts w:eastAsia="Times New Roman" w:cs="Times New Roman"/>
          <w:szCs w:val="24"/>
        </w:rPr>
        <w:t xml:space="preserve"> στη βάση του </w:t>
      </w:r>
      <w:proofErr w:type="spellStart"/>
      <w:r>
        <w:rPr>
          <w:rFonts w:eastAsia="Times New Roman" w:cs="Times New Roman"/>
          <w:szCs w:val="24"/>
        </w:rPr>
        <w:t>κεφαλαιοποιητικού</w:t>
      </w:r>
      <w:proofErr w:type="spellEnd"/>
      <w:r>
        <w:rPr>
          <w:rFonts w:eastAsia="Times New Roman" w:cs="Times New Roman"/>
          <w:szCs w:val="24"/>
        </w:rPr>
        <w:t xml:space="preserve"> συ</w:t>
      </w:r>
      <w:r>
        <w:rPr>
          <w:rFonts w:eastAsia="Times New Roman" w:cs="Times New Roman"/>
          <w:szCs w:val="24"/>
        </w:rPr>
        <w:t xml:space="preserve">στήματος. Δεν διαφέρει σε τίποτα από το μοντέλο </w:t>
      </w:r>
      <w:proofErr w:type="spellStart"/>
      <w:r>
        <w:rPr>
          <w:rFonts w:eastAsia="Times New Roman" w:cs="Times New Roman"/>
          <w:szCs w:val="24"/>
        </w:rPr>
        <w:t>Πινοσέτ</w:t>
      </w:r>
      <w:proofErr w:type="spellEnd"/>
      <w:r>
        <w:rPr>
          <w:rFonts w:eastAsia="Times New Roman" w:cs="Times New Roman"/>
          <w:szCs w:val="24"/>
        </w:rPr>
        <w:t>, που λέει η Νέα Δημοκρατία.</w:t>
      </w:r>
    </w:p>
    <w:p w14:paraId="0F16EEA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Κυβέρνηση</w:t>
      </w:r>
      <w:r>
        <w:rPr>
          <w:rFonts w:eastAsia="Times New Roman" w:cs="Times New Roman"/>
          <w:szCs w:val="24"/>
        </w:rPr>
        <w:t xml:space="preserve">, </w:t>
      </w:r>
      <w:r>
        <w:rPr>
          <w:rFonts w:eastAsia="Times New Roman" w:cs="Times New Roman"/>
          <w:szCs w:val="24"/>
        </w:rPr>
        <w:t>το παρόν σχέδιο νόμου ισχυρίζεται ότι αποτελεί βήμα για να υλοποιηθούν οι εξαγγελίες του Πρωθυπουργού στη ΔΕΘ για δήθεν ελαφρύνσεις από τις ασφαλιστικές εισφορ</w:t>
      </w:r>
      <w:r>
        <w:rPr>
          <w:rFonts w:eastAsia="Times New Roman" w:cs="Times New Roman"/>
          <w:szCs w:val="24"/>
        </w:rPr>
        <w:t>ές. Η όποια ελάφρυνση που παρουσιάζεται</w:t>
      </w:r>
      <w:r>
        <w:rPr>
          <w:rFonts w:eastAsia="Times New Roman" w:cs="Times New Roman"/>
          <w:szCs w:val="24"/>
        </w:rPr>
        <w:t>,</w:t>
      </w:r>
      <w:r>
        <w:rPr>
          <w:rFonts w:eastAsia="Times New Roman" w:cs="Times New Roman"/>
          <w:szCs w:val="24"/>
        </w:rPr>
        <w:t xml:space="preserve"> δεν μπορεί να εξισορροπήσει τις τεράστιες αυξήσεις των τελευταίων χρόνων στις ασφαλιστικές εισφορές αυτών των ομάδων, όπως οι αγρότες, αλλά και οι επιστήμονες, που υπέβαλε ο ν.4387/2016, -ο νόμος </w:t>
      </w:r>
      <w:proofErr w:type="spellStart"/>
      <w:r>
        <w:rPr>
          <w:rFonts w:eastAsia="Times New Roman" w:cs="Times New Roman"/>
          <w:szCs w:val="24"/>
        </w:rPr>
        <w:t>Κατρούγκαλου</w:t>
      </w:r>
      <w:proofErr w:type="spellEnd"/>
      <w:r>
        <w:rPr>
          <w:rFonts w:eastAsia="Times New Roman" w:cs="Times New Roman"/>
          <w:szCs w:val="24"/>
        </w:rPr>
        <w:t>,</w:t>
      </w:r>
      <w:r>
        <w:rPr>
          <w:rFonts w:eastAsia="Times New Roman" w:cs="Times New Roman"/>
          <w:szCs w:val="24"/>
        </w:rPr>
        <w:t xml:space="preserve"> για ν</w:t>
      </w:r>
      <w:r>
        <w:rPr>
          <w:rFonts w:eastAsia="Times New Roman" w:cs="Times New Roman"/>
          <w:szCs w:val="24"/>
        </w:rPr>
        <w:t>α μας καταλαβαίνουν- ο οποίος</w:t>
      </w:r>
      <w:r>
        <w:rPr>
          <w:rFonts w:eastAsia="Times New Roman" w:cs="Times New Roman"/>
          <w:szCs w:val="24"/>
        </w:rPr>
        <w:t>,</w:t>
      </w:r>
      <w:r>
        <w:rPr>
          <w:rFonts w:eastAsia="Times New Roman" w:cs="Times New Roman"/>
          <w:szCs w:val="24"/>
        </w:rPr>
        <w:t xml:space="preserve"> σε συνάρτηση με </w:t>
      </w:r>
      <w:r>
        <w:rPr>
          <w:rFonts w:eastAsia="Times New Roman" w:cs="Times New Roman"/>
          <w:szCs w:val="24"/>
        </w:rPr>
        <w:lastRenderedPageBreak/>
        <w:t>την υψηλή φορολογία λεηλατεί το μεγαλύτερο μέρος του εισοδήματός τους.</w:t>
      </w:r>
    </w:p>
    <w:p w14:paraId="0F16EEA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Αυτό ο νόμος, σύμφωνα με την αιτιολογική έκθεση, αφορά </w:t>
      </w:r>
      <w:r>
        <w:rPr>
          <w:rFonts w:eastAsia="Times New Roman" w:cs="Times New Roman"/>
          <w:szCs w:val="24"/>
        </w:rPr>
        <w:t xml:space="preserve">διακόσιες χιλιάδες </w:t>
      </w:r>
      <w:r>
        <w:rPr>
          <w:rFonts w:eastAsia="Times New Roman" w:cs="Times New Roman"/>
          <w:szCs w:val="24"/>
        </w:rPr>
        <w:t xml:space="preserve"> ασφαλισμένους από το ενάμισι εκατομμύριο μισθωτούς. Έρχεται να </w:t>
      </w:r>
      <w:r>
        <w:rPr>
          <w:rFonts w:eastAsia="Times New Roman" w:cs="Times New Roman"/>
          <w:szCs w:val="24"/>
        </w:rPr>
        <w:t>προλάβει νέες αντιδράσεις, που θα προκαλούσε η νέα αύξηση από την 01</w:t>
      </w:r>
      <w:r>
        <w:rPr>
          <w:rFonts w:eastAsia="Times New Roman" w:cs="Times New Roman"/>
          <w:szCs w:val="24"/>
        </w:rPr>
        <w:t>-</w:t>
      </w:r>
      <w:r>
        <w:rPr>
          <w:rFonts w:eastAsia="Times New Roman" w:cs="Times New Roman"/>
          <w:szCs w:val="24"/>
        </w:rPr>
        <w:t>01</w:t>
      </w:r>
      <w:r>
        <w:rPr>
          <w:rFonts w:eastAsia="Times New Roman" w:cs="Times New Roman"/>
          <w:szCs w:val="24"/>
        </w:rPr>
        <w:t>-</w:t>
      </w:r>
      <w:r>
        <w:rPr>
          <w:rFonts w:eastAsia="Times New Roman" w:cs="Times New Roman"/>
          <w:szCs w:val="24"/>
        </w:rPr>
        <w:t xml:space="preserve">2019 σε αυτές τις ομάδες, καθώς παύει να ισχύει η έκπτωση κατά 15% στο ασφαλιστέο εισόδημα που υπήρξε για το 2018. </w:t>
      </w:r>
    </w:p>
    <w:p w14:paraId="0F16EEA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 να φαίνεται μεγαλύτερη η μείωση, η Κυβέρνηση δεν συγκρίνει τι πλ</w:t>
      </w:r>
      <w:r>
        <w:rPr>
          <w:rFonts w:eastAsia="Times New Roman" w:cs="Times New Roman"/>
          <w:szCs w:val="24"/>
        </w:rPr>
        <w:t xml:space="preserve">ήρωσε ακριβώς το 2018 και τι θα πληρώσει το 2019, αλλά συγκρίνει το τι θα ίσχυε το 2019 με βάση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τι θα ισχύσει με την ψήφιση του παρόντος σχεδίου νόμου. Το μεγαλύτερο μέρος της ελάφρυνσης που παρουσιάζεται δεν είναι πραγματικό.</w:t>
      </w:r>
    </w:p>
    <w:p w14:paraId="0F16EEA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ΚΚΕ δεν αδιαφορεί για την όποια ελάφρυνση στις ασφαλιστικές εισφορές. Εάν έρχονταν χωριστά, δεν θα λέγαμε όχι. Στα τρία πρώτα άρθρα, όμως, που προβλέπουν τις μειώσεις, πε</w:t>
      </w:r>
      <w:r>
        <w:rPr>
          <w:rFonts w:eastAsia="Times New Roman" w:cs="Times New Roman"/>
          <w:szCs w:val="24"/>
        </w:rPr>
        <w:lastRenderedPageBreak/>
        <w:t>ριλαμβάνονται ρυθμίσεις</w:t>
      </w:r>
      <w:r>
        <w:rPr>
          <w:rFonts w:eastAsia="Times New Roman" w:cs="Times New Roman"/>
          <w:szCs w:val="24"/>
        </w:rPr>
        <w:t>,</w:t>
      </w:r>
      <w:r>
        <w:rPr>
          <w:rFonts w:eastAsia="Times New Roman" w:cs="Times New Roman"/>
          <w:szCs w:val="24"/>
        </w:rPr>
        <w:t xml:space="preserve"> που όχι μόνο τις αναιρούν, όπως η κατάργηση της έκπτωσης του </w:t>
      </w:r>
      <w:r>
        <w:rPr>
          <w:rFonts w:eastAsia="Times New Roman" w:cs="Times New Roman"/>
          <w:szCs w:val="24"/>
        </w:rPr>
        <w:t>15%, αλλά ενισχύουν την αντιδραστική λογική της ανταποδοτικότητας στο σύστημα. Και για όσους βέβαια</w:t>
      </w:r>
      <w:r>
        <w:rPr>
          <w:rFonts w:eastAsia="Times New Roman" w:cs="Times New Roman"/>
          <w:szCs w:val="24"/>
        </w:rPr>
        <w:t>,</w:t>
      </w:r>
      <w:r>
        <w:rPr>
          <w:rFonts w:eastAsia="Times New Roman" w:cs="Times New Roman"/>
          <w:szCs w:val="24"/>
        </w:rPr>
        <w:t xml:space="preserve"> έχουν φορολογητέο εισόδημα μέχρι 20.000, δεν υπάρχει ουσιαστικά καμ</w:t>
      </w:r>
      <w:r>
        <w:rPr>
          <w:rFonts w:eastAsia="Times New Roman" w:cs="Times New Roman"/>
          <w:szCs w:val="24"/>
        </w:rPr>
        <w:t>μ</w:t>
      </w:r>
      <w:r>
        <w:rPr>
          <w:rFonts w:eastAsia="Times New Roman" w:cs="Times New Roman"/>
          <w:szCs w:val="24"/>
        </w:rPr>
        <w:t>ία ελάφρυνση.</w:t>
      </w:r>
    </w:p>
    <w:p w14:paraId="0F16EEA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Οι μειωμένες εισφορές στη λογική της ανταποδοτικότητας είναι γνωστό ότι σ</w:t>
      </w:r>
      <w:r>
        <w:rPr>
          <w:rFonts w:eastAsia="Times New Roman" w:cs="Times New Roman"/>
          <w:szCs w:val="24"/>
        </w:rPr>
        <w:t>υνδέονται με το ύψος της σύνταξης που δικαιούται ένας συνταξιούχος. Η όποια μείωση των εισφορών είναι προπομπός των μεγάλων μειώσεων των ασφαλιστικών εισφορών</w:t>
      </w:r>
      <w:r>
        <w:rPr>
          <w:rFonts w:eastAsia="Times New Roman" w:cs="Times New Roman"/>
          <w:szCs w:val="24"/>
        </w:rPr>
        <w:t>,</w:t>
      </w:r>
      <w:r>
        <w:rPr>
          <w:rFonts w:eastAsia="Times New Roman" w:cs="Times New Roman"/>
          <w:szCs w:val="24"/>
        </w:rPr>
        <w:t xml:space="preserve"> που επίμονα ζητούν ο ΣΕΒ, ο ΣΕΤΕ και οι άλλες οργανώσεις των εργοδοτών. Οι εργοδοτικές οργανώσει</w:t>
      </w:r>
      <w:r>
        <w:rPr>
          <w:rFonts w:eastAsia="Times New Roman" w:cs="Times New Roman"/>
          <w:szCs w:val="24"/>
        </w:rPr>
        <w:t>ς</w:t>
      </w:r>
      <w:r>
        <w:rPr>
          <w:rFonts w:eastAsia="Times New Roman" w:cs="Times New Roman"/>
          <w:szCs w:val="24"/>
        </w:rPr>
        <w:t>,</w:t>
      </w:r>
      <w:r>
        <w:rPr>
          <w:rFonts w:eastAsia="Times New Roman" w:cs="Times New Roman"/>
          <w:szCs w:val="24"/>
        </w:rPr>
        <w:t xml:space="preserve"> στα σημειώματα που σας έχουν στείλει, σας υπενθυμίζουν τη δέσμευσή σας για μείωση των εισφορών και ζητούν να επισπεύσετε τη διαδικασία. </w:t>
      </w:r>
    </w:p>
    <w:p w14:paraId="0F16EEA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Νέα Δημοκρατία σας εγκαλεί γιατί δεν προχωράτε στην παραπέρα μείωση του μισθολογικού κόστους και σας λέει ότι θα έ</w:t>
      </w:r>
      <w:r>
        <w:rPr>
          <w:rFonts w:eastAsia="Times New Roman" w:cs="Times New Roman"/>
          <w:szCs w:val="24"/>
        </w:rPr>
        <w:t xml:space="preserve">χετε την πλήρη στήριξή της, όπως εξάλλου την είχατε και για την ενεργοποίηση του νόμου </w:t>
      </w:r>
      <w:proofErr w:type="spellStart"/>
      <w:r>
        <w:rPr>
          <w:rFonts w:eastAsia="Times New Roman" w:cs="Times New Roman"/>
          <w:szCs w:val="24"/>
        </w:rPr>
        <w:t>Βρούτση</w:t>
      </w:r>
      <w:proofErr w:type="spellEnd"/>
      <w:r>
        <w:rPr>
          <w:rFonts w:eastAsia="Times New Roman" w:cs="Times New Roman"/>
          <w:szCs w:val="24"/>
        </w:rPr>
        <w:t>.  Δεν υπάρχει κα</w:t>
      </w:r>
      <w:r>
        <w:rPr>
          <w:rFonts w:eastAsia="Times New Roman" w:cs="Times New Roman"/>
          <w:szCs w:val="24"/>
        </w:rPr>
        <w:t>μ</w:t>
      </w:r>
      <w:r>
        <w:rPr>
          <w:rFonts w:eastAsia="Times New Roman" w:cs="Times New Roman"/>
          <w:szCs w:val="24"/>
        </w:rPr>
        <w:t xml:space="preserve">μία ρύθμιση για το ποιος θα πληρώσει το κόστος. Το φορτώνετε όλους εκτός των επιχειρηματικών ομίλων που τους χαϊδεύετε. </w:t>
      </w:r>
    </w:p>
    <w:p w14:paraId="0F16EEA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Το ΚΚΕ έχει θέσει κατ’ </w:t>
      </w:r>
      <w:r>
        <w:rPr>
          <w:rFonts w:eastAsia="Times New Roman" w:cs="Times New Roman"/>
          <w:szCs w:val="24"/>
        </w:rPr>
        <w:t xml:space="preserve">επανάληψη το θέμα της φορολόγησης του μεγάλου κεφαλαίου με 45%. Εσείς, όμως, είστε ήδη μπροστά στη μείωση της φορολόγησής τους. Είστε μπροστά σε νέες φοροαπαλλαγές, </w:t>
      </w:r>
      <w:proofErr w:type="spellStart"/>
      <w:r>
        <w:rPr>
          <w:rFonts w:eastAsia="Times New Roman" w:cs="Times New Roman"/>
          <w:szCs w:val="24"/>
        </w:rPr>
        <w:t>εισφοροαπαλλαγές</w:t>
      </w:r>
      <w:proofErr w:type="spellEnd"/>
      <w:r>
        <w:rPr>
          <w:rFonts w:eastAsia="Times New Roman" w:cs="Times New Roman"/>
          <w:szCs w:val="24"/>
        </w:rPr>
        <w:t>, στα προνόμια και τις κάθε είδους επιχορηγήσεις. Ταυτόχρονα, όμως, για την</w:t>
      </w:r>
      <w:r>
        <w:rPr>
          <w:rFonts w:eastAsia="Times New Roman" w:cs="Times New Roman"/>
          <w:szCs w:val="24"/>
        </w:rPr>
        <w:t xml:space="preserve"> πλειοψηφία του λαού επιβάλλετε μισθούς και συντάξεις πείνας, δυσβάσταχτους φόρους, χαράτσια, ΕΝΦΙΑ, «ματωμένα» πλεονάσματα. Οι μειώσεις που κάνετε σήμερα, είναι προπαγανδιστικές εξαγγελίες. </w:t>
      </w:r>
    </w:p>
    <w:p w14:paraId="0F16EEA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 παράδειγμα</w:t>
      </w:r>
      <w:r>
        <w:rPr>
          <w:rFonts w:eastAsia="Times New Roman" w:cs="Times New Roman"/>
          <w:szCs w:val="24"/>
        </w:rPr>
        <w:t>,</w:t>
      </w:r>
      <w:r>
        <w:rPr>
          <w:rFonts w:eastAsia="Times New Roman" w:cs="Times New Roman"/>
          <w:szCs w:val="24"/>
        </w:rPr>
        <w:t xml:space="preserve"> οι μισθωτοί επιστήμονες -που αφορούν κάποια άρθρ</w:t>
      </w:r>
      <w:r>
        <w:rPr>
          <w:rFonts w:eastAsia="Times New Roman" w:cs="Times New Roman"/>
          <w:szCs w:val="24"/>
        </w:rPr>
        <w:t xml:space="preserve">α του νομοσχεδίου- όχι μόνο δεν θα δουν γενναίες μειώσεις, όπως ακούν, αλλά με το σχέδιο νόμου από τη μία καταργείτε τις εκπτώσεις –όπως είπαμε- και από την άλλη υπάρχουν και οι αυξήσεις των εισφορών που θα αρχίσουν το 2019. </w:t>
      </w:r>
    </w:p>
    <w:p w14:paraId="0F16EEA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2019 η βάση υπολογισμού των</w:t>
      </w:r>
      <w:r>
        <w:rPr>
          <w:rFonts w:eastAsia="Times New Roman" w:cs="Times New Roman"/>
          <w:szCs w:val="24"/>
        </w:rPr>
        <w:t xml:space="preserve"> εισφορών της νέας χρονιάς αυξάνεται από το 85% στο 100%. Η αύξηση, δηλαδή, είναι 15%. Αυτή η αύξηση αφορά το σύνολο των αυτοαπασχολουμένων και των μισθωτών με δελτίο παροχής υπηρεσιών. Η όποια μείωση του συντελεστή εισφορών από το 20% στο 13,3% αναιρείται</w:t>
      </w:r>
      <w:r>
        <w:rPr>
          <w:rFonts w:eastAsia="Times New Roman" w:cs="Times New Roman"/>
          <w:szCs w:val="24"/>
        </w:rPr>
        <w:t>,</w:t>
      </w:r>
      <w:r>
        <w:rPr>
          <w:rFonts w:eastAsia="Times New Roman" w:cs="Times New Roman"/>
          <w:szCs w:val="24"/>
        </w:rPr>
        <w:t xml:space="preserve"> σε μεγάλο βαθμό.</w:t>
      </w:r>
    </w:p>
    <w:p w14:paraId="0F16EEA9" w14:textId="77777777" w:rsidR="0091757C" w:rsidRDefault="0091757C">
      <w:pPr>
        <w:rPr>
          <w:rFonts w:eastAsia="Times New Roman" w:cs="Times New Roman"/>
          <w:szCs w:val="24"/>
        </w:rPr>
      </w:pPr>
    </w:p>
    <w:p w14:paraId="0F16EEA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Ενδεικτικά, για έναν αυτοαπασχολούμενο μηχανικό με εισόδημα 14.000 ευρώ τον χρόνο, από 2.950 ευρώ το 2017, το 2018 θα πληρώσει 3.015 ευρώ και το 2019, με την κατάργηση των εκπτώσεων, θα είναι πάνω από 4.400 ευρώ. Τα εισοδήματα μέχρι 7.0</w:t>
      </w:r>
      <w:r>
        <w:rPr>
          <w:rFonts w:eastAsia="Times New Roman" w:cs="Times New Roman"/>
          <w:szCs w:val="24"/>
        </w:rPr>
        <w:t>00 ευρώ θα πληρώνουν 2.800 ευρώ τον χρόνο. Αυτή είναι μια πραγματικότητα.</w:t>
      </w:r>
    </w:p>
    <w:p w14:paraId="0F16EEA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Περιλαμβάνεται στο σχέδιο νόμου, επίσης, στο Μέρος Β΄ 16Α, η δημιουργία επιθεωρήσεων εργασίας σε κάποιους νομούς, χωρίς να δίνει λύσεις στις μεγάλες ελλείψεις επιθεωρητών εργασίας σε</w:t>
      </w:r>
      <w:r>
        <w:rPr>
          <w:rFonts w:eastAsia="Times New Roman" w:cs="Times New Roman"/>
          <w:szCs w:val="24"/>
        </w:rPr>
        <w:t xml:space="preserve"> όλη τη χώρα. Προβλέπει τη συμμετοχή στο ΔΣ του ΟΑΕΔ και άλλου εκπροσώπου, των Βιομηχάνων Βορείου Ελλάδος, με την οποία βέβαια</w:t>
      </w:r>
      <w:r>
        <w:rPr>
          <w:rFonts w:eastAsia="Times New Roman" w:cs="Times New Roman"/>
          <w:szCs w:val="24"/>
        </w:rPr>
        <w:t>,</w:t>
      </w:r>
      <w:r>
        <w:rPr>
          <w:rFonts w:eastAsia="Times New Roman" w:cs="Times New Roman"/>
          <w:szCs w:val="24"/>
        </w:rPr>
        <w:t xml:space="preserve"> δεν συμφωνούμε. Ο ΟΑΕΔ γίνεται ένα εργαλείο στα χέρια των εργοδοτών για παραπέρα επιχορήγηση του κόστους εργασίας. </w:t>
      </w:r>
    </w:p>
    <w:p w14:paraId="0F16EEA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Προβλέπει ρύ</w:t>
      </w:r>
      <w:r>
        <w:rPr>
          <w:rFonts w:eastAsia="Times New Roman" w:cs="Times New Roman"/>
          <w:szCs w:val="24"/>
        </w:rPr>
        <w:t xml:space="preserve">θμιση για ειδικά προγράμματα απασχόλησης στο </w:t>
      </w:r>
      <w:r>
        <w:rPr>
          <w:rFonts w:eastAsia="Times New Roman" w:cs="Times New Roman"/>
          <w:szCs w:val="24"/>
        </w:rPr>
        <w:t>δ</w:t>
      </w:r>
      <w:r>
        <w:rPr>
          <w:rFonts w:eastAsia="Times New Roman" w:cs="Times New Roman"/>
          <w:szCs w:val="24"/>
        </w:rPr>
        <w:t xml:space="preserve">ημόσιο. Είναι στη λογική της ανακύκλωσης της ανεργίας, στη </w:t>
      </w:r>
      <w:r>
        <w:rPr>
          <w:rFonts w:eastAsia="Times New Roman" w:cs="Times New Roman"/>
          <w:szCs w:val="24"/>
        </w:rPr>
        <w:lastRenderedPageBreak/>
        <w:t>λογική της επιχορήγησης των εργοδοτών για μείωση του λεγόμενου κόστους εργασίας. Ο εργάτης δεν είναι κόστος, είναι παραγωγή όλου του πλούτου</w:t>
      </w:r>
      <w:r>
        <w:rPr>
          <w:rFonts w:eastAsia="Times New Roman" w:cs="Times New Roman"/>
          <w:szCs w:val="24"/>
        </w:rPr>
        <w:t>,</w:t>
      </w:r>
      <w:r>
        <w:rPr>
          <w:rFonts w:eastAsia="Times New Roman" w:cs="Times New Roman"/>
          <w:szCs w:val="24"/>
        </w:rPr>
        <w:t xml:space="preserve"> που παράγ</w:t>
      </w:r>
      <w:r>
        <w:rPr>
          <w:rFonts w:eastAsia="Times New Roman" w:cs="Times New Roman"/>
          <w:szCs w:val="24"/>
        </w:rPr>
        <w:t xml:space="preserve">εται σε αυτήν την χώρα. </w:t>
      </w:r>
    </w:p>
    <w:p w14:paraId="0F16EEA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Αποτελεί συνέχεια των προγραμμάτων ενίσχυσης των εργοδοτών με ζεστό χρήμα από την παρακράτηση της εισφοράς από τους εργαζόμενους, ενώ οι άνεργοι μένουν απροστάτευτοι. Πάνω από το 90% είναι χωρίς επίδομα ανεργίας και αυτοί που παίρν</w:t>
      </w:r>
      <w:r>
        <w:rPr>
          <w:rFonts w:eastAsia="Times New Roman" w:cs="Times New Roman"/>
          <w:szCs w:val="24"/>
        </w:rPr>
        <w:t xml:space="preserve">ουν, παίρνουν αυτό το ευτελές των 360 ευρώ. </w:t>
      </w:r>
    </w:p>
    <w:p w14:paraId="0F16EEA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Ρυθμίζεται η αμοιβή των δικηγόρων για εκλογές των σωματείων και η οποία χαρακτηρίζεται αποζημίωση. Ελαφρύνει τα σωματεία, θεωρούμε όμως ότι τα σωματεία δεν πρέπει να έχουν κανενός είδους συναλλαγή με τους δικηγό</w:t>
      </w:r>
      <w:r>
        <w:rPr>
          <w:rFonts w:eastAsia="Times New Roman" w:cs="Times New Roman"/>
          <w:szCs w:val="24"/>
        </w:rPr>
        <w:t>ρους</w:t>
      </w:r>
      <w:r>
        <w:rPr>
          <w:rFonts w:eastAsia="Times New Roman" w:cs="Times New Roman"/>
          <w:szCs w:val="24"/>
        </w:rPr>
        <w:t>,</w:t>
      </w:r>
      <w:r>
        <w:rPr>
          <w:rFonts w:eastAsia="Times New Roman" w:cs="Times New Roman"/>
          <w:szCs w:val="24"/>
        </w:rPr>
        <w:t xml:space="preserve"> που παρίστανται στις εκλογές. Η όποια αποζημίωση να καταβάλλεται κατευθείαν από τον ΟΑΕΔ.</w:t>
      </w:r>
    </w:p>
    <w:p w14:paraId="0F16EEA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Κύριοι, εμείς, τέλος, θέλουμε να μεταφέρουμε την αγωνία των εργαζομένων των Ναυπηγείων Ελευσίνας, γιατί αφορά τη συνέχιση της δουλειάς τους, τη διασφάλιση των </w:t>
      </w:r>
      <w:r>
        <w:rPr>
          <w:rFonts w:eastAsia="Times New Roman" w:cs="Times New Roman"/>
          <w:szCs w:val="24"/>
        </w:rPr>
        <w:t>δικαιωμάτων</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απορρέουν από την εργασιακή τους σχέση και ιδιαίτερα την καταβολή των δεδουλευμένων</w:t>
      </w:r>
      <w:r>
        <w:rPr>
          <w:rFonts w:eastAsia="Times New Roman" w:cs="Times New Roman"/>
          <w:szCs w:val="24"/>
        </w:rPr>
        <w:t>,</w:t>
      </w:r>
      <w:r>
        <w:rPr>
          <w:rFonts w:eastAsia="Times New Roman" w:cs="Times New Roman"/>
          <w:szCs w:val="24"/>
        </w:rPr>
        <w:t xml:space="preserve"> που δεν καταβάλλει ο εργοδότης για αρκετά χρόνια. </w:t>
      </w:r>
    </w:p>
    <w:p w14:paraId="0F16EEB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Υλοποιείται έργο του Πολεμικού Ναυτικού και εβδομήντα εργαζόμενοι, που δουλεύουν με συμβάσεις ορισμένου</w:t>
      </w:r>
      <w:r>
        <w:rPr>
          <w:rFonts w:eastAsia="Times New Roman" w:cs="Times New Roman"/>
          <w:szCs w:val="24"/>
        </w:rPr>
        <w:t xml:space="preserve"> χρόνου, είναι πέντε μήνες απλήρωτοι. Βρίσκονται σε απόγνωση αυτοί και οι οικογένειές τους. Δεν έχουν καταβληθεί εισφορές από το 2013. Και η ανησυχία των εργαζομένων μεγαλώνει και για τις συνέπειες στα ασφαλιστικά και συνταξιοδοτικά τους δικαιώματα. Η Κυβέ</w:t>
      </w:r>
      <w:r>
        <w:rPr>
          <w:rFonts w:eastAsia="Times New Roman" w:cs="Times New Roman"/>
          <w:szCs w:val="24"/>
        </w:rPr>
        <w:t>ρνηση είναι έκθετη για αυτές τις εξελίξεις. Περιμένουμε τις απαντήσεις σας.</w:t>
      </w:r>
    </w:p>
    <w:p w14:paraId="0F16EEB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Ως ΚΚΕ</w:t>
      </w:r>
      <w:r>
        <w:rPr>
          <w:rFonts w:eastAsia="Times New Roman" w:cs="Times New Roman"/>
          <w:szCs w:val="24"/>
        </w:rPr>
        <w:t>,</w:t>
      </w:r>
      <w:r>
        <w:rPr>
          <w:rFonts w:eastAsia="Times New Roman" w:cs="Times New Roman"/>
          <w:szCs w:val="24"/>
        </w:rPr>
        <w:t xml:space="preserve"> θα συνεχίσουμε να δίνουμε όλες μας τις δυνάμεις για την ανασύνταξη του εργατικού κινήματος, για τον συντονισμό της πάλης των αυτοαπασχολουμένων, των επιστημόνων, των αγροτώ</w:t>
      </w:r>
      <w:r>
        <w:rPr>
          <w:rFonts w:eastAsia="Times New Roman" w:cs="Times New Roman"/>
          <w:szCs w:val="24"/>
        </w:rPr>
        <w:t xml:space="preserve">ν με το ταξικό κίνημα ενάντια στον πραγματικό αντίπαλο, τους μονοπωλιακούς και επιχειρηματικούς ομίλους, το κράτος τους, την Ευρωπαϊκή Ένωση και το ΝΑΤΟ, που στηρίζετε όλες εσείς οι δυνάμεις που λέτε ότι αυτό το σύστημα θα πρέπει να είναι </w:t>
      </w:r>
      <w:r>
        <w:rPr>
          <w:rFonts w:eastAsia="Times New Roman" w:cs="Times New Roman"/>
          <w:szCs w:val="24"/>
        </w:rPr>
        <w:lastRenderedPageBreak/>
        <w:t>αιώνιο. Αυτό εκφρ</w:t>
      </w:r>
      <w:r>
        <w:rPr>
          <w:rFonts w:eastAsia="Times New Roman" w:cs="Times New Roman"/>
          <w:szCs w:val="24"/>
        </w:rPr>
        <w:t xml:space="preserve">άζεται και μέσα από το ασφαλιστικό και το δυσοίωνο μέλλον των παιδιών μας. </w:t>
      </w:r>
    </w:p>
    <w:p w14:paraId="0F16EEB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Σε αυτήν την προοπτική</w:t>
      </w:r>
      <w:r>
        <w:rPr>
          <w:rFonts w:eastAsia="Times New Roman" w:cs="Times New Roman"/>
          <w:szCs w:val="24"/>
        </w:rPr>
        <w:t>,</w:t>
      </w:r>
      <w:r>
        <w:rPr>
          <w:rFonts w:eastAsia="Times New Roman" w:cs="Times New Roman"/>
          <w:szCs w:val="24"/>
        </w:rPr>
        <w:t xml:space="preserve"> καλούμε σε μαζική συμμετοχή στην απεργία στις 28 του Νοέμβρη. Για τη διεκδίκηση των σύγχρονων αναγκών καλούμε σε συμπόρευση με το ΚΚΕ. </w:t>
      </w:r>
    </w:p>
    <w:p w14:paraId="0F16EEB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Ψηφίζουμε κατά επί τ</w:t>
      </w:r>
      <w:r>
        <w:rPr>
          <w:rFonts w:eastAsia="Times New Roman" w:cs="Times New Roman"/>
          <w:szCs w:val="24"/>
        </w:rPr>
        <w:t>ης αρχής. Θα τοποθετηθούμε κατά την ψηφοφορία επί όλων των άρθρων.</w:t>
      </w:r>
    </w:p>
    <w:p w14:paraId="0F16EEB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F16EEB5" w14:textId="77777777" w:rsidR="0091757C" w:rsidRDefault="00D319C2">
      <w:pPr>
        <w:spacing w:line="600" w:lineRule="auto"/>
        <w:ind w:firstLine="720"/>
        <w:jc w:val="both"/>
        <w:rPr>
          <w:rFonts w:eastAsia="Times New Roman" w:cs="Times New Roman"/>
          <w:szCs w:val="24"/>
        </w:rPr>
      </w:pPr>
      <w:r w:rsidRPr="00556E6A">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0F16EEB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w:t>
      </w:r>
      <w:r>
        <w:rPr>
          <w:rFonts w:eastAsia="Times New Roman" w:cs="Times New Roman"/>
          <w:szCs w:val="24"/>
        </w:rPr>
        <w:t>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τρεις μαθήτριες και μαθητές και τέσσερις εκπαιδευτικοί συνοδοί</w:t>
      </w:r>
      <w:r>
        <w:rPr>
          <w:rFonts w:eastAsia="Times New Roman" w:cs="Times New Roman"/>
          <w:szCs w:val="24"/>
        </w:rPr>
        <w:t xml:space="preserve"> τους από το Δημοτικό Σχολείο Αλεπούς Κέρκυρας και το 10</w:t>
      </w:r>
      <w:r w:rsidRPr="00144F4D">
        <w:rPr>
          <w:rFonts w:eastAsia="Times New Roman" w:cs="Times New Roman"/>
          <w:szCs w:val="24"/>
          <w:vertAlign w:val="superscript"/>
        </w:rPr>
        <w:t>ο</w:t>
      </w:r>
      <w:r>
        <w:rPr>
          <w:rFonts w:eastAsia="Times New Roman" w:cs="Times New Roman"/>
          <w:szCs w:val="24"/>
        </w:rPr>
        <w:t xml:space="preserve"> Δημοτικό Σχολείο Κέρκυρας.</w:t>
      </w:r>
    </w:p>
    <w:p w14:paraId="0F16EEB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0F16EEB8"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0F16EEB9" w14:textId="77777777" w:rsidR="0091757C" w:rsidRDefault="00D319C2">
      <w:pPr>
        <w:spacing w:line="600" w:lineRule="auto"/>
        <w:ind w:firstLine="720"/>
        <w:jc w:val="both"/>
        <w:rPr>
          <w:rFonts w:eastAsia="Times New Roman" w:cs="Times New Roman"/>
          <w:szCs w:val="24"/>
        </w:rPr>
      </w:pPr>
      <w:r w:rsidRPr="00556E6A">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Κύριε Πρόεδρε, μπορώ να έχω τον λόγο;</w:t>
      </w:r>
    </w:p>
    <w:p w14:paraId="0F16EEBA"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Υπουργός κ. </w:t>
      </w:r>
      <w:proofErr w:type="spellStart"/>
      <w:r>
        <w:rPr>
          <w:rFonts w:eastAsia="Times New Roman" w:cs="Times New Roman"/>
          <w:szCs w:val="24"/>
        </w:rPr>
        <w:t>Πολάκης</w:t>
      </w:r>
      <w:proofErr w:type="spellEnd"/>
      <w:r>
        <w:rPr>
          <w:rFonts w:eastAsia="Times New Roman" w:cs="Times New Roman"/>
          <w:szCs w:val="24"/>
        </w:rPr>
        <w:t>, για να παρουσιάσει μία τροπολογία.</w:t>
      </w:r>
    </w:p>
    <w:p w14:paraId="0F16EEBB"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κύριε Πρόεδρε.</w:t>
      </w:r>
    </w:p>
    <w:p w14:paraId="0F16EEB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Πρόκειται για την τροπολογία με γενικό αριθμό 1802 και ειδικό 144. Αποτελείται </w:t>
      </w:r>
      <w:r>
        <w:rPr>
          <w:rFonts w:eastAsia="Times New Roman" w:cs="Times New Roman"/>
          <w:szCs w:val="24"/>
        </w:rPr>
        <w:t>από τρεις παραγράφους. Με την πρώτη παράγραφο δίνουμε παράταση στην ισχύ του άρθρου 6 του ν.4432/2016, όπως τροποποιήθηκε με τον ν.4558/2018, αναφορικά με τις δαπάνες για προμήθειες και υπηρεσίες των νοσοκομείων, των μονάδων πρωτοβάθμιας υγείας και των ΥΠΕ</w:t>
      </w:r>
      <w:r>
        <w:rPr>
          <w:rFonts w:eastAsia="Times New Roman" w:cs="Times New Roman"/>
          <w:szCs w:val="24"/>
        </w:rPr>
        <w:t xml:space="preserve"> μέχρι 31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2018, προκειμένου να αποζημιωθούν προμηθευτές του συστήματος υγείας για τις προμήθειες και τις υπηρεσίες προς τα νοσοκομεία.</w:t>
      </w:r>
    </w:p>
    <w:p w14:paraId="0F16EEB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Αφορά τις προμήθειες</w:t>
      </w:r>
      <w:r>
        <w:rPr>
          <w:rFonts w:eastAsia="Times New Roman" w:cs="Times New Roman"/>
          <w:szCs w:val="24"/>
        </w:rPr>
        <w:t>,</w:t>
      </w:r>
      <w:r>
        <w:rPr>
          <w:rFonts w:eastAsia="Times New Roman" w:cs="Times New Roman"/>
          <w:szCs w:val="24"/>
        </w:rPr>
        <w:t xml:space="preserve"> που δεν έχουν τελειώσει και δεν έχουν ολοκληρωθεί οι διαγωνισμοί στα διάφορα νοσοκομεία της </w:t>
      </w:r>
      <w:r>
        <w:rPr>
          <w:rFonts w:eastAsia="Times New Roman" w:cs="Times New Roman"/>
          <w:szCs w:val="24"/>
        </w:rPr>
        <w:lastRenderedPageBreak/>
        <w:t>χώρα</w:t>
      </w:r>
      <w:r>
        <w:rPr>
          <w:rFonts w:eastAsia="Times New Roman" w:cs="Times New Roman"/>
          <w:szCs w:val="24"/>
        </w:rPr>
        <w:t>ς</w:t>
      </w:r>
      <w:r w:rsidRPr="00EA6421">
        <w:rPr>
          <w:rFonts w:eastAsia="Times New Roman" w:cs="Times New Roman"/>
          <w:szCs w:val="24"/>
        </w:rPr>
        <w:t>,</w:t>
      </w:r>
      <w:r>
        <w:rPr>
          <w:rFonts w:eastAsia="Times New Roman" w:cs="Times New Roman"/>
          <w:szCs w:val="24"/>
        </w:rPr>
        <w:t xml:space="preserve"> που σε σχέση με αυτό που υπήρχε πριν από δυο χρόνια, έχει υπάρξει μια βελτίωση του ποσοστού του διαγωνισμού πάνω από 60%.</w:t>
      </w:r>
    </w:p>
    <w:p w14:paraId="0F16EEB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Με τη δεύτερη παράγραφο γίνεται η παράταση των συμβάσεων που υπάρχουν ενεργές σε νοσοκομεία για την προμήθεια υγειονομικού υλικού κ</w:t>
      </w:r>
      <w:r>
        <w:rPr>
          <w:rFonts w:eastAsia="Times New Roman" w:cs="Times New Roman"/>
          <w:szCs w:val="24"/>
        </w:rPr>
        <w:t xml:space="preserve">αι λοιπού αναλώσιμου για να χρησιμοποιούνται και από τις υγειονομικές περιφέρειες, προκειμένου να υπάρχει ο ομαλός εφοδιασμός και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γείας.</w:t>
      </w:r>
    </w:p>
    <w:p w14:paraId="0F16EEB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Με την τρίτη παράγραφο</w:t>
      </w:r>
      <w:r>
        <w:rPr>
          <w:rFonts w:eastAsia="Times New Roman" w:cs="Times New Roman"/>
          <w:szCs w:val="24"/>
        </w:rPr>
        <w:t>,</w:t>
      </w:r>
      <w:r>
        <w:rPr>
          <w:rFonts w:eastAsia="Times New Roman" w:cs="Times New Roman"/>
          <w:szCs w:val="24"/>
        </w:rPr>
        <w:t xml:space="preserve"> γίνεται μια αλλαγή σε σχέση με την κατάθεση υποψηφιοτήτων για την πρόσληψη επικουρ</w:t>
      </w:r>
      <w:r>
        <w:rPr>
          <w:rFonts w:eastAsia="Times New Roman" w:cs="Times New Roman"/>
          <w:szCs w:val="24"/>
        </w:rPr>
        <w:t>ικών γιατρών, όπου πρακτικά είναι δυο τα σημεία. Το πρώτο είναι ότι βγάζουμε το όριο της δεκαετίας από τη λήψη της ειδικότητας, προκειμένου κάποιος να μπορεί να προσληφθεί ως επικουρικός γιατρός και το δεύτερο είναι ότι για τους συναδέλφους, οι οποίοι υπηρ</w:t>
      </w:r>
      <w:r>
        <w:rPr>
          <w:rFonts w:eastAsia="Times New Roman" w:cs="Times New Roman"/>
          <w:szCs w:val="24"/>
        </w:rPr>
        <w:t>ετούν με διαδοχικές παρατάσεις με τελευταία που τελειώνει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ένας σεβαστός αριθμός επικουρικών γιατρών, τους δίνουμε το δικαίωμα να γραφτούν από τώρα, πριν τελειώσει η θητεία τους, στους καταλόγους των επικουρικών γιατρών, ούτως ώστε από τον Ιανου</w:t>
      </w:r>
      <w:r>
        <w:rPr>
          <w:rFonts w:eastAsia="Times New Roman" w:cs="Times New Roman"/>
          <w:szCs w:val="24"/>
        </w:rPr>
        <w:t>άριο</w:t>
      </w:r>
      <w:r>
        <w:rPr>
          <w:rFonts w:eastAsia="Times New Roman" w:cs="Times New Roman"/>
          <w:szCs w:val="24"/>
        </w:rPr>
        <w:t>,</w:t>
      </w:r>
      <w:r>
        <w:rPr>
          <w:rFonts w:eastAsia="Times New Roman" w:cs="Times New Roman"/>
          <w:szCs w:val="24"/>
        </w:rPr>
        <w:t xml:space="preserve"> εάν δεν έχουν πάρει μόνιμη θέση</w:t>
      </w:r>
      <w:r>
        <w:rPr>
          <w:rFonts w:eastAsia="Times New Roman" w:cs="Times New Roman"/>
          <w:szCs w:val="24"/>
        </w:rPr>
        <w:t>,</w:t>
      </w:r>
      <w:r>
        <w:rPr>
          <w:rFonts w:eastAsia="Times New Roman" w:cs="Times New Roman"/>
          <w:szCs w:val="24"/>
        </w:rPr>
        <w:t xml:space="preserve"> με βάση </w:t>
      </w:r>
      <w:r>
        <w:rPr>
          <w:rFonts w:eastAsia="Times New Roman" w:cs="Times New Roman"/>
          <w:szCs w:val="24"/>
        </w:rPr>
        <w:lastRenderedPageBreak/>
        <w:t>τις εξελίξεις που γίνονται τώρα και υπάρχουν ανάγκες στα νοσοκομεία</w:t>
      </w:r>
      <w:r>
        <w:rPr>
          <w:rFonts w:eastAsia="Times New Roman" w:cs="Times New Roman"/>
          <w:szCs w:val="24"/>
        </w:rPr>
        <w:t>,</w:t>
      </w:r>
      <w:r>
        <w:rPr>
          <w:rFonts w:eastAsia="Times New Roman" w:cs="Times New Roman"/>
          <w:szCs w:val="24"/>
        </w:rPr>
        <w:t xml:space="preserve"> όπου τελειώνει η θητεία τους, να μπορούν να επαναπροσληφθούν</w:t>
      </w:r>
      <w:r>
        <w:rPr>
          <w:rFonts w:eastAsia="Times New Roman" w:cs="Times New Roman"/>
          <w:szCs w:val="24"/>
        </w:rPr>
        <w:t>,</w:t>
      </w:r>
      <w:r>
        <w:rPr>
          <w:rFonts w:eastAsia="Times New Roman" w:cs="Times New Roman"/>
          <w:szCs w:val="24"/>
        </w:rPr>
        <w:t xml:space="preserve"> έχοντας γραφτεί ήδη στον κατάλογο.</w:t>
      </w:r>
    </w:p>
    <w:p w14:paraId="0F16EEC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F16EEC1" w14:textId="77777777" w:rsidR="0091757C" w:rsidRDefault="00D319C2">
      <w:pPr>
        <w:spacing w:line="600" w:lineRule="auto"/>
        <w:ind w:firstLine="720"/>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0F16EEC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ισηγητής των Ανεξαρτήτων Ελλήνων.</w:t>
      </w:r>
    </w:p>
    <w:p w14:paraId="0F16EEC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0F16EEC4"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0F16EEC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Νομίζω ότι αξίζει τον κόπο να </w:t>
      </w:r>
      <w:r>
        <w:rPr>
          <w:rFonts w:eastAsia="Times New Roman" w:cs="Times New Roman"/>
          <w:szCs w:val="24"/>
        </w:rPr>
        <w:t xml:space="preserve">δούμε λίγο σφαιρικά, πριν μπούμε στην εξειδίκευση του συγκεκριμένου νομοσχεδίου, τι ακριβώς έγινε και τι ακριβώς γίνεται. Θέλω να θυμίσω ότι η επιλογή εκατό οικογενειών που ανακυκλώνονται διαχρονικά και κέρδιζαν τα πάντα και ένα μεγάλο κομμάτι των Ελλήνων </w:t>
      </w:r>
      <w:r>
        <w:rPr>
          <w:rFonts w:eastAsia="Times New Roman" w:cs="Times New Roman"/>
          <w:szCs w:val="24"/>
        </w:rPr>
        <w:t xml:space="preserve">πολιτών να είναι στη γωνία, είναι μια επιλογή που κράτησε πολλές δεκαετίες. Δεν </w:t>
      </w:r>
      <w:r>
        <w:rPr>
          <w:rFonts w:eastAsia="Times New Roman" w:cs="Times New Roman"/>
          <w:szCs w:val="24"/>
        </w:rPr>
        <w:lastRenderedPageBreak/>
        <w:t>λέω ότι δεν έγιναν και θετικά πράγματα σε αυτό το χρονικό διάστημα</w:t>
      </w:r>
      <w:r>
        <w:rPr>
          <w:rFonts w:eastAsia="Times New Roman" w:cs="Times New Roman"/>
          <w:szCs w:val="24"/>
        </w:rPr>
        <w:t>. Γ</w:t>
      </w:r>
      <w:r>
        <w:rPr>
          <w:rFonts w:eastAsia="Times New Roman" w:cs="Times New Roman"/>
          <w:szCs w:val="24"/>
        </w:rPr>
        <w:t xml:space="preserve">ια όνομα του Θεού! Όμως, ξέρετε ότι </w:t>
      </w:r>
      <w:r>
        <w:rPr>
          <w:rFonts w:eastAsia="Times New Roman" w:cs="Times New Roman"/>
          <w:szCs w:val="24"/>
        </w:rPr>
        <w:t xml:space="preserve">αυτό που </w:t>
      </w:r>
      <w:r>
        <w:rPr>
          <w:rFonts w:eastAsia="Times New Roman" w:cs="Times New Roman"/>
          <w:szCs w:val="24"/>
        </w:rPr>
        <w:t>μετράει το πού γέρνει η ζυγαριά τελικά. Αυτή η τακτική οδήγησε</w:t>
      </w:r>
      <w:r>
        <w:rPr>
          <w:rFonts w:eastAsia="Times New Roman" w:cs="Times New Roman"/>
          <w:szCs w:val="24"/>
        </w:rPr>
        <w:t xml:space="preserve"> τη χώρα στη χρεοκοπία. </w:t>
      </w:r>
    </w:p>
    <w:p w14:paraId="0F16EEC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Βλέπω κάποιους πολύ επιθετικούς σε αυτή την Αίθουσα. Δικαίωμά τους, κρίνονται. Θέλω να θυμίσω ξανά για πολλοστή φορά ότι όλοι οι Έλληνες πολίτες έχασαν το 25% της περιουσίας τους. Θέλω ακόμα να θυμίσω ότι το δημόσιο χρέος έφτασε τα</w:t>
      </w:r>
      <w:r>
        <w:rPr>
          <w:rFonts w:eastAsia="Times New Roman" w:cs="Times New Roman"/>
          <w:szCs w:val="24"/>
        </w:rPr>
        <w:t xml:space="preserve"> 326 δισεκατομμύρια ευρώ. Θέλω ακόμα να θυμίσω ότι οι άνθρωποι που την αγορά την παίζουν στα πέντε δάκτυλα –στα πέντε δάκτυλα για εκατό οικογένειες ναι, στα πέντε δάκτυλα για τους υπόλοιπους όχι- φτάσανε κάποια στιγμή την ανεργία στο 27,5% και την παρέδωσα</w:t>
      </w:r>
      <w:r>
        <w:rPr>
          <w:rFonts w:eastAsia="Times New Roman" w:cs="Times New Roman"/>
          <w:szCs w:val="24"/>
        </w:rPr>
        <w:t>ν σε αυτό το ποσοστό.</w:t>
      </w:r>
    </w:p>
    <w:p w14:paraId="0F16EEC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Αυτό είναι ο ορισμός της χρεοκοπημένης χώρας. Κάτω από αυτές τις συνθήκες</w:t>
      </w:r>
      <w:r>
        <w:rPr>
          <w:rFonts w:eastAsia="Times New Roman" w:cs="Times New Roman"/>
          <w:szCs w:val="24"/>
        </w:rPr>
        <w:t>,</w:t>
      </w:r>
      <w:r>
        <w:rPr>
          <w:rFonts w:eastAsia="Times New Roman" w:cs="Times New Roman"/>
          <w:szCs w:val="24"/>
        </w:rPr>
        <w:t xml:space="preserve"> ήρθε μια καινούργια κυβέρνηση με μια διαφορετική νοοτροπία. Για να δούμε κάνει κάτι ή θα πρέπει να βασιστώ σε αυτό που ακούω καθημερινά; Απίστευτες εκφράσεις, </w:t>
      </w:r>
      <w:r>
        <w:rPr>
          <w:rFonts w:eastAsia="Times New Roman" w:cs="Times New Roman"/>
          <w:szCs w:val="24"/>
        </w:rPr>
        <w:t xml:space="preserve">όπως «άχρηστοι», «η χειρότερη </w:t>
      </w:r>
      <w:r>
        <w:rPr>
          <w:rFonts w:eastAsia="Times New Roman" w:cs="Times New Roman"/>
          <w:szCs w:val="24"/>
        </w:rPr>
        <w:t>Κ</w:t>
      </w:r>
      <w:r>
        <w:rPr>
          <w:rFonts w:eastAsia="Times New Roman" w:cs="Times New Roman"/>
          <w:szCs w:val="24"/>
        </w:rPr>
        <w:t xml:space="preserve">υβέρνηση». Δεν το έχω ξαναδεί τέτοιο πράγμα. Τέτοιους επιθετικούς προσδιορισμούς θα πρέπει </w:t>
      </w:r>
      <w:r>
        <w:rPr>
          <w:rFonts w:eastAsia="Times New Roman" w:cs="Times New Roman"/>
          <w:szCs w:val="24"/>
        </w:rPr>
        <w:lastRenderedPageBreak/>
        <w:t>να τους ψάξει κανείς</w:t>
      </w:r>
      <w:r>
        <w:rPr>
          <w:rFonts w:eastAsia="Times New Roman" w:cs="Times New Roman"/>
          <w:szCs w:val="24"/>
        </w:rPr>
        <w:t>,</w:t>
      </w:r>
      <w:r>
        <w:rPr>
          <w:rFonts w:eastAsia="Times New Roman" w:cs="Times New Roman"/>
          <w:szCs w:val="24"/>
        </w:rPr>
        <w:t xml:space="preserve"> για να τους βρει. Καμ</w:t>
      </w:r>
      <w:r>
        <w:rPr>
          <w:rFonts w:eastAsia="Times New Roman" w:cs="Times New Roman"/>
          <w:szCs w:val="24"/>
        </w:rPr>
        <w:t>μ</w:t>
      </w:r>
      <w:r>
        <w:rPr>
          <w:rFonts w:eastAsia="Times New Roman" w:cs="Times New Roman"/>
          <w:szCs w:val="24"/>
        </w:rPr>
        <w:t>ιά φορά τους ακούω και από γενικά ευπρεπείς Βουλευτές μέσα σε αυτή την Αίθουσα</w:t>
      </w:r>
      <w:r>
        <w:rPr>
          <w:rFonts w:eastAsia="Times New Roman" w:cs="Times New Roman"/>
          <w:szCs w:val="24"/>
        </w:rPr>
        <w:t>,</w:t>
      </w:r>
      <w:r>
        <w:rPr>
          <w:rFonts w:eastAsia="Times New Roman" w:cs="Times New Roman"/>
          <w:szCs w:val="24"/>
        </w:rPr>
        <w:t xml:space="preserve"> που δεν έχ</w:t>
      </w:r>
      <w:r>
        <w:rPr>
          <w:rFonts w:eastAsia="Times New Roman" w:cs="Times New Roman"/>
          <w:szCs w:val="24"/>
        </w:rPr>
        <w:t>ουν δώσει δικαιώματα.</w:t>
      </w:r>
    </w:p>
    <w:p w14:paraId="0F16EEC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 άλλος κόσμος είναι η κοινωνία ολόκληρη. Έπρεπε να δώσουμε σημασία στην κοινωνία; Έφτασε το 50% των Ελλήνων, για όσους δεν το ξέρουν, να είναι κάτω από το όριο της φτώχειας. Ξεχάσατε ότι πολλοί πήγαιναν στους κάδους απορριμμάτων; Ακό</w:t>
      </w:r>
      <w:r>
        <w:rPr>
          <w:rFonts w:eastAsia="Times New Roman" w:cs="Times New Roman"/>
          <w:szCs w:val="24"/>
        </w:rPr>
        <w:t>μα σήμερα πάνε στις εκκλησίες. Η Εκκλησία</w:t>
      </w:r>
      <w:r>
        <w:rPr>
          <w:rFonts w:eastAsia="Times New Roman" w:cs="Times New Roman"/>
          <w:szCs w:val="24"/>
        </w:rPr>
        <w:t>,</w:t>
      </w:r>
      <w:r>
        <w:rPr>
          <w:rFonts w:eastAsia="Times New Roman" w:cs="Times New Roman"/>
          <w:szCs w:val="24"/>
        </w:rPr>
        <w:t xml:space="preserve"> οφείλω να ομολογήσω</w:t>
      </w:r>
      <w:r>
        <w:rPr>
          <w:rFonts w:eastAsia="Times New Roman" w:cs="Times New Roman"/>
          <w:szCs w:val="24"/>
        </w:rPr>
        <w:t>,</w:t>
      </w:r>
      <w:r>
        <w:rPr>
          <w:rFonts w:eastAsia="Times New Roman" w:cs="Times New Roman"/>
          <w:szCs w:val="24"/>
        </w:rPr>
        <w:t xml:space="preserve"> ότι έχει προσφέρει σε αυτή την ιστορία και έκανε ό,τι μπορούσε. </w:t>
      </w:r>
    </w:p>
    <w:p w14:paraId="0F16EEC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Πού βρέθηκε η ελληνική κοινωνία, το θυμόμαστε ή το έχουμε ξεχάσει; </w:t>
      </w:r>
    </w:p>
    <w:p w14:paraId="0F16EEC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Εδώ θέλω να αναφέρω ένα παράδειγμα. Δεν είναι φιλανθρωπία α</w:t>
      </w:r>
      <w:r>
        <w:rPr>
          <w:rFonts w:eastAsia="Times New Roman" w:cs="Times New Roman"/>
          <w:szCs w:val="24"/>
        </w:rPr>
        <w:t>υτό που κάνει η σημερινή Κυβέρνηση, είναι ουσιαστική επιλογή. Όταν δεν έχει να καταναλώσει κάποιος, μοιραία θα κάνει οικονομία στα πάντα. Η οικονομία θα πέσει. Οι φωστήρες, λοιπόν, της αγοράς, οι άνθρωποι που παίζουν στα πέντε δάχτυλα την αγορά</w:t>
      </w:r>
      <w:r w:rsidRPr="000C46C8">
        <w:rPr>
          <w:rFonts w:eastAsia="Times New Roman" w:cs="Times New Roman"/>
          <w:szCs w:val="24"/>
        </w:rPr>
        <w:t>,</w:t>
      </w:r>
      <w:r>
        <w:rPr>
          <w:rFonts w:eastAsia="Times New Roman" w:cs="Times New Roman"/>
          <w:szCs w:val="24"/>
        </w:rPr>
        <w:t xml:space="preserve"> έφθασαν τη</w:t>
      </w:r>
      <w:r>
        <w:rPr>
          <w:rFonts w:eastAsia="Times New Roman" w:cs="Times New Roman"/>
          <w:szCs w:val="24"/>
        </w:rPr>
        <w:t xml:space="preserve">ν κοινωνία στο ναδίρ και διαβάζω καθημερινά </w:t>
      </w:r>
      <w:r>
        <w:rPr>
          <w:rFonts w:eastAsia="Times New Roman" w:cs="Times New Roman"/>
          <w:szCs w:val="24"/>
        </w:rPr>
        <w:lastRenderedPageBreak/>
        <w:t>σε δημοσιεύματα «</w:t>
      </w:r>
      <w:proofErr w:type="spellStart"/>
      <w:r>
        <w:rPr>
          <w:rFonts w:eastAsia="Times New Roman" w:cs="Times New Roman"/>
          <w:szCs w:val="24"/>
        </w:rPr>
        <w:t>παροχολογία</w:t>
      </w:r>
      <w:proofErr w:type="spellEnd"/>
      <w:r>
        <w:rPr>
          <w:rFonts w:eastAsia="Times New Roman" w:cs="Times New Roman"/>
          <w:szCs w:val="24"/>
        </w:rPr>
        <w:t>, προεκλογικές …». Μήπως ζούμε σε άλλη χώρα; Δεν ξέρετε ότι υπάρχει κόσμος</w:t>
      </w:r>
      <w:r>
        <w:rPr>
          <w:rFonts w:eastAsia="Times New Roman" w:cs="Times New Roman"/>
          <w:szCs w:val="24"/>
        </w:rPr>
        <w:t>,</w:t>
      </w:r>
      <w:r>
        <w:rPr>
          <w:rFonts w:eastAsia="Times New Roman" w:cs="Times New Roman"/>
          <w:szCs w:val="24"/>
        </w:rPr>
        <w:t xml:space="preserve"> ακόμα τώρα</w:t>
      </w:r>
      <w:r>
        <w:rPr>
          <w:rFonts w:eastAsia="Times New Roman" w:cs="Times New Roman"/>
          <w:szCs w:val="24"/>
        </w:rPr>
        <w:t>,</w:t>
      </w:r>
      <w:r>
        <w:rPr>
          <w:rFonts w:eastAsia="Times New Roman" w:cs="Times New Roman"/>
          <w:szCs w:val="24"/>
        </w:rPr>
        <w:t xml:space="preserve"> που πεινάει, που δυσκολεύεται, που έχει ανάγκη το κοινωνικό επίδομα αλληλεγγύης; Λέμε «επιδόματα</w:t>
      </w:r>
      <w:r>
        <w:rPr>
          <w:rFonts w:eastAsia="Times New Roman" w:cs="Times New Roman"/>
          <w:szCs w:val="24"/>
        </w:rPr>
        <w:t>». Όχι, ούτε εγώ είμαι για τα επιδόματα. Επενδύσεις θέλουμε. Υπάρχει κόσμος που έχασε την ασφάλειά του. Αν δεν ήταν αυτή η Κυβέρνηση</w:t>
      </w:r>
      <w:r>
        <w:rPr>
          <w:rFonts w:eastAsia="Times New Roman" w:cs="Times New Roman"/>
          <w:szCs w:val="24"/>
        </w:rPr>
        <w:t>,</w:t>
      </w:r>
      <w:r>
        <w:rPr>
          <w:rFonts w:eastAsia="Times New Roman" w:cs="Times New Roman"/>
          <w:szCs w:val="24"/>
        </w:rPr>
        <w:t xml:space="preserve"> για να δώσει σε δυόμισι εκατομμύρια Έλληνες ασφαλιστική ικανότητα, δεν πήγαιναν να χειρουργηθούν, δεν πήγαιναν στον οδοντί</w:t>
      </w:r>
      <w:r>
        <w:rPr>
          <w:rFonts w:eastAsia="Times New Roman" w:cs="Times New Roman"/>
          <w:szCs w:val="24"/>
        </w:rPr>
        <w:t xml:space="preserve">ατρο, δεν πήγαιναν πουθενά. </w:t>
      </w:r>
    </w:p>
    <w:p w14:paraId="0F16EEC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Πιστεύω ότι είναι αιτία ανάπτυξης και φαίνεται αυτό το πράγμα, η επιλογή της σημερινής Κυβέρνησης. Και για να δούμε τι ακριβώς γινόταν σε κάποιες άλλες χώρες παλαιότερα που δώσανε δείγματα γραφής</w:t>
      </w:r>
      <w:r>
        <w:rPr>
          <w:rFonts w:eastAsia="Times New Roman" w:cs="Times New Roman"/>
          <w:szCs w:val="24"/>
        </w:rPr>
        <w:t>. Τ</w:t>
      </w:r>
      <w:r>
        <w:rPr>
          <w:rFonts w:eastAsia="Times New Roman" w:cs="Times New Roman"/>
          <w:szCs w:val="24"/>
        </w:rPr>
        <w:t>ο κοινωνικό κράτος, που κάποι</w:t>
      </w:r>
      <w:r>
        <w:rPr>
          <w:rFonts w:eastAsia="Times New Roman" w:cs="Times New Roman"/>
          <w:szCs w:val="24"/>
        </w:rPr>
        <w:t>οι το είχαν ξεχάσει, ήταν αυτό που ώθησε σε μεγάλη ανάπτυξη τη Σουηδία. Κι αναφέρομαι σε αυτό το παράδειγμα</w:t>
      </w:r>
      <w:r>
        <w:rPr>
          <w:rFonts w:eastAsia="Times New Roman" w:cs="Times New Roman"/>
          <w:szCs w:val="24"/>
        </w:rPr>
        <w:t>,</w:t>
      </w:r>
      <w:r>
        <w:rPr>
          <w:rFonts w:eastAsia="Times New Roman" w:cs="Times New Roman"/>
          <w:szCs w:val="24"/>
        </w:rPr>
        <w:t xml:space="preserve"> γιατί ο </w:t>
      </w:r>
      <w:proofErr w:type="spellStart"/>
      <w:r>
        <w:rPr>
          <w:rFonts w:eastAsia="Times New Roman" w:cs="Times New Roman"/>
          <w:szCs w:val="24"/>
        </w:rPr>
        <w:t>Ούλωφ</w:t>
      </w:r>
      <w:proofErr w:type="spellEnd"/>
      <w:r>
        <w:rPr>
          <w:rFonts w:eastAsia="Times New Roman" w:cs="Times New Roman"/>
          <w:szCs w:val="24"/>
        </w:rPr>
        <w:t xml:space="preserve"> </w:t>
      </w:r>
      <w:proofErr w:type="spellStart"/>
      <w:r>
        <w:rPr>
          <w:rFonts w:eastAsia="Times New Roman" w:cs="Times New Roman"/>
          <w:szCs w:val="24"/>
        </w:rPr>
        <w:t>Πάλμε</w:t>
      </w:r>
      <w:proofErr w:type="spellEnd"/>
      <w:r>
        <w:rPr>
          <w:rFonts w:eastAsia="Times New Roman" w:cs="Times New Roman"/>
          <w:szCs w:val="24"/>
        </w:rPr>
        <w:t>, ένας άνθρωπος που μάζεψε κάποτε τους επιχειρηματίες και κάθισε έξι μήνες μαζί τους, «αδιαπραγμάτευτο» -τους είπε- «είναι το κο</w:t>
      </w:r>
      <w:r>
        <w:rPr>
          <w:rFonts w:eastAsia="Times New Roman" w:cs="Times New Roman"/>
          <w:szCs w:val="24"/>
        </w:rPr>
        <w:t xml:space="preserve">ινωνικό κράτος της Σουηδίας». «Ελάτε, δεν έχω εχθρούς, δεν έχω φίλους, να κάτσουμε να δούμε τι φορολογία θα </w:t>
      </w:r>
      <w:r>
        <w:rPr>
          <w:rFonts w:eastAsia="Times New Roman" w:cs="Times New Roman"/>
          <w:szCs w:val="24"/>
        </w:rPr>
        <w:t xml:space="preserve">πληρώσετε" </w:t>
      </w:r>
      <w:r>
        <w:rPr>
          <w:rFonts w:eastAsia="Times New Roman" w:cs="Times New Roman"/>
          <w:szCs w:val="24"/>
        </w:rPr>
        <w:t xml:space="preserve">κ.λπ. </w:t>
      </w:r>
    </w:p>
    <w:p w14:paraId="0F16EEC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Τα λέω αυτά, γιατί δεν είναι οι πρώτοι διδάξαντες της σημερινής Κυβέρνησης. Υπάρχουν </w:t>
      </w:r>
      <w:r>
        <w:rPr>
          <w:rFonts w:eastAsia="Times New Roman" w:cs="Times New Roman"/>
          <w:szCs w:val="24"/>
        </w:rPr>
        <w:t>πολλά</w:t>
      </w:r>
      <w:r>
        <w:rPr>
          <w:rFonts w:eastAsia="Times New Roman" w:cs="Times New Roman"/>
          <w:szCs w:val="24"/>
        </w:rPr>
        <w:t xml:space="preserve"> ιστορικά παραδείγματα. Και είδαμε διαχρ</w:t>
      </w:r>
      <w:r>
        <w:rPr>
          <w:rFonts w:eastAsia="Times New Roman" w:cs="Times New Roman"/>
          <w:szCs w:val="24"/>
        </w:rPr>
        <w:t>ονικά μια χώρα να πλουτίζει, τη Γερμανία. Βάζει μυαλό; Εγώ πιστεύω ότι σιγά-σιγά θα βάλει. Και ό,τι υπήρχε και δεν υπήρχε από τις άλλες χώρες, το μάζευε μία χώρα. Ναι, Ευρωπαϊκή Ένωση</w:t>
      </w:r>
      <w:r>
        <w:rPr>
          <w:rFonts w:eastAsia="Times New Roman" w:cs="Times New Roman"/>
          <w:szCs w:val="24"/>
        </w:rPr>
        <w:t>,</w:t>
      </w:r>
      <w:r>
        <w:rPr>
          <w:rFonts w:eastAsia="Times New Roman" w:cs="Times New Roman"/>
          <w:szCs w:val="24"/>
        </w:rPr>
        <w:t xml:space="preserve"> με άλλους κανόνες. Αυτό προσπαθεί να κάνει αυτή η Κυβέρνηση σήμερα.</w:t>
      </w:r>
    </w:p>
    <w:p w14:paraId="0F16EEC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 π</w:t>
      </w:r>
      <w:r>
        <w:rPr>
          <w:rFonts w:eastAsia="Times New Roman" w:cs="Times New Roman"/>
          <w:szCs w:val="24"/>
        </w:rPr>
        <w:t xml:space="preserve">ροϋπολογισμός της χώρας, προς τιμήν της χώρας, δεν διορθώθηκε καθόλου. Αυτό έγινε μόνο για δέκα χώρες, δεν έγινε για όλες. Ό,τι εξήγγειλε η Κυβέρνηση αυτή στη ΔΕΘ –εξήγγειλε έντεκα μέτρα, κάποιοι τα χλεύαζαν- είναι μέσα στον προϋπολογισμό. Κινδυνολογούσαν </w:t>
      </w:r>
      <w:r>
        <w:rPr>
          <w:rFonts w:eastAsia="Times New Roman" w:cs="Times New Roman"/>
          <w:szCs w:val="24"/>
        </w:rPr>
        <w:t>κάποιοι ότι δεν θα μπει κανένα. Μπήκαν όλα. Τρία έχουν ήδη νομοθετηθεί.</w:t>
      </w:r>
    </w:p>
    <w:p w14:paraId="0F16EEC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Ξέρουμε ότι οι ένστολοι, οι γιατροί του ΕΣΥ, οι πανεπιστημιακοί</w:t>
      </w:r>
      <w:r>
        <w:rPr>
          <w:rFonts w:eastAsia="Times New Roman" w:cs="Times New Roman"/>
          <w:szCs w:val="24"/>
        </w:rPr>
        <w:t xml:space="preserve"> -</w:t>
      </w:r>
      <w:r>
        <w:rPr>
          <w:rFonts w:eastAsia="Times New Roman" w:cs="Times New Roman"/>
          <w:szCs w:val="24"/>
        </w:rPr>
        <w:t xml:space="preserve">ειδικά </w:t>
      </w:r>
      <w:proofErr w:type="spellStart"/>
      <w:r>
        <w:rPr>
          <w:rFonts w:eastAsia="Times New Roman" w:cs="Times New Roman"/>
          <w:szCs w:val="24"/>
        </w:rPr>
        <w:t>μισθολόγια</w:t>
      </w:r>
      <w:r>
        <w:rPr>
          <w:rFonts w:eastAsia="Times New Roman" w:cs="Times New Roman"/>
          <w:szCs w:val="24"/>
        </w:rPr>
        <w:t>,</w:t>
      </w:r>
      <w:r>
        <w:rPr>
          <w:rFonts w:eastAsia="Times New Roman" w:cs="Times New Roman"/>
          <w:szCs w:val="24"/>
        </w:rPr>
        <w:t>και</w:t>
      </w:r>
      <w:proofErr w:type="spellEnd"/>
      <w:r>
        <w:rPr>
          <w:rFonts w:eastAsia="Times New Roman" w:cs="Times New Roman"/>
          <w:szCs w:val="24"/>
        </w:rPr>
        <w:t xml:space="preserve"> μην μπερδεύουμε τα υπόλοιπα- έχει νομοθετηθεί να πάρουν τα χρήματά τους. Ξέρουμε ήδη σε τροπολογί</w:t>
      </w:r>
      <w:r>
        <w:rPr>
          <w:rFonts w:eastAsia="Times New Roman" w:cs="Times New Roman"/>
          <w:szCs w:val="24"/>
        </w:rPr>
        <w:t>α που πέρασε χθες, για την κατάργηση του φόρου επιτηδεύματος για συνεταιρισμένους αγρότες. Και θα ακολουθήσουν άλλα είκοσι ένα</w:t>
      </w:r>
      <w:r>
        <w:rPr>
          <w:rFonts w:eastAsia="Times New Roman" w:cs="Times New Roman"/>
          <w:szCs w:val="24"/>
        </w:rPr>
        <w:t>,</w:t>
      </w:r>
      <w:r>
        <w:rPr>
          <w:rFonts w:eastAsia="Times New Roman" w:cs="Times New Roman"/>
          <w:szCs w:val="24"/>
        </w:rPr>
        <w:t xml:space="preserve"> για όσους δεν το ξέρουν. </w:t>
      </w:r>
    </w:p>
    <w:p w14:paraId="0F16EEC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Συγχωρήστε με λίγο, αλλά για να απαλύνουμε και την ατμόσφαιρα, υπήρχε ένα μαρτύριο, το μαρτύριο της </w:t>
      </w:r>
      <w:r>
        <w:rPr>
          <w:rFonts w:eastAsia="Times New Roman" w:cs="Times New Roman"/>
          <w:szCs w:val="24"/>
        </w:rPr>
        <w:t>σταγόνας. Γιατί τους βλέπουμε που έρχονται εδώ, ξιφουλκούν κατά των μέτρων και στο τέλος τα ψηφίζουν. Καλά κάνουν, δικαίωμά τους, αλλά κρινόμαστε όλοι. Κρίνεται η αξιοπιστία μας, έχει μεγάλη σημασία. Το ξέρω, είναι μαρτύριο.</w:t>
      </w:r>
    </w:p>
    <w:p w14:paraId="0F16EED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Άκουσα τον κ. </w:t>
      </w:r>
      <w:proofErr w:type="spellStart"/>
      <w:r>
        <w:rPr>
          <w:rFonts w:eastAsia="Times New Roman" w:cs="Times New Roman"/>
          <w:szCs w:val="24"/>
        </w:rPr>
        <w:t>Βρούτση</w:t>
      </w:r>
      <w:proofErr w:type="spellEnd"/>
      <w:r>
        <w:rPr>
          <w:rFonts w:eastAsia="Times New Roman" w:cs="Times New Roman"/>
          <w:szCs w:val="24"/>
        </w:rPr>
        <w:t xml:space="preserve"> να λέει «</w:t>
      </w:r>
      <w:r>
        <w:rPr>
          <w:rFonts w:eastAsia="Times New Roman" w:cs="Times New Roman"/>
          <w:szCs w:val="24"/>
        </w:rPr>
        <w:t xml:space="preserve">αυτά τα είχαμε πει εμείς». Εγώ συνηγορώ. Πράγματι, τα έχουν πει όλα και στα σαράντα χρόνια δεν τα κατάφεραν να τα εφαρμόσουν. Καθυστέρησαν λίγο, δεν πειράζει. Ποτέ δεν είναι αργά. </w:t>
      </w:r>
    </w:p>
    <w:p w14:paraId="0F16EED1" w14:textId="77777777" w:rsidR="0091757C" w:rsidRDefault="00D319C2">
      <w:pPr>
        <w:spacing w:line="600" w:lineRule="auto"/>
        <w:ind w:firstLine="720"/>
        <w:jc w:val="both"/>
        <w:rPr>
          <w:rFonts w:eastAsia="Times New Roman" w:cs="Times New Roman"/>
          <w:b/>
          <w:szCs w:val="24"/>
        </w:rPr>
      </w:pPr>
      <w:r>
        <w:rPr>
          <w:rFonts w:eastAsia="Times New Roman" w:cs="Times New Roman"/>
          <w:szCs w:val="24"/>
        </w:rPr>
        <w:t>Θα ήθελα να επικεντρωθούμε σε ορισμένα από αυτά που ακούγαμε εδώ για χρόνια</w:t>
      </w:r>
      <w:r>
        <w:rPr>
          <w:rFonts w:eastAsia="Times New Roman" w:cs="Times New Roman"/>
          <w:szCs w:val="24"/>
        </w:rPr>
        <w:t xml:space="preserve">. Ακούγαμε, λοιπόν, ότι το πρώτο εξάμηνο αυτή η Κυβέρνηση χρέωσε τη χώρα. Άλλος έλεγε 80 δισεκατομμύρια –δεν είχαν πρόβλημα στα νούμερα- άλλος έλεγε 100 δισεκατομμύρια, άλλος έλεγε 200 δισεκατομμύρια. Για να δούμε τα νούμερα. </w:t>
      </w:r>
    </w:p>
    <w:p w14:paraId="0F16EED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 δημόσιο χρέος το 2019 </w:t>
      </w:r>
      <w:r>
        <w:rPr>
          <w:rFonts w:eastAsia="Times New Roman" w:cs="Times New Roman"/>
          <w:szCs w:val="24"/>
        </w:rPr>
        <w:t xml:space="preserve">προβλέπεται να είναι 323,5 δισεκατομμύρια, να πέσει δηλαδή 12,6 μονάδες. Πόσο το παρέλαβε </w:t>
      </w:r>
      <w:r>
        <w:rPr>
          <w:rFonts w:eastAsia="Times New Roman" w:cs="Times New Roman"/>
          <w:szCs w:val="24"/>
        </w:rPr>
        <w:lastRenderedPageBreak/>
        <w:t>αυτή η Κυβέρνηση; Το παρέλαβε 325 δισεκατομμύρια. Υπάρχει μικρή μείωση. Υπήρχε αύξηση το 2017. Υπήρχε αύξηση το 2016. Όχι, όμως, αυτά τα απίστευτα</w:t>
      </w:r>
      <w:r>
        <w:rPr>
          <w:rFonts w:eastAsia="Times New Roman" w:cs="Times New Roman"/>
          <w:szCs w:val="24"/>
        </w:rPr>
        <w:t>,</w:t>
      </w:r>
      <w:r>
        <w:rPr>
          <w:rFonts w:eastAsia="Times New Roman" w:cs="Times New Roman"/>
          <w:szCs w:val="24"/>
        </w:rPr>
        <w:t xml:space="preserve"> που λένε. Φέρτε μο</w:t>
      </w:r>
      <w:r>
        <w:rPr>
          <w:rFonts w:eastAsia="Times New Roman" w:cs="Times New Roman"/>
          <w:szCs w:val="24"/>
        </w:rPr>
        <w:t xml:space="preserve">υ έναν οικονομολόγο να μας αποτυπώσει επιστημονικά τα νούμερα των υπερβολών των 80, 100 και 200 δισεκατομμυρίων. Ένα το κρατούμενο. </w:t>
      </w:r>
    </w:p>
    <w:p w14:paraId="0F16EED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Δεύτερο κρατούμενο: Θυμάμαι τον Κωστή Χατζηδάκη, που είναι ευπρεπής Βουλευτής, να είναι έτοιμος να κλάψει</w:t>
      </w:r>
      <w:r>
        <w:rPr>
          <w:rFonts w:eastAsia="Times New Roman" w:cs="Times New Roman"/>
          <w:szCs w:val="24"/>
        </w:rPr>
        <w:t>,</w:t>
      </w:r>
      <w:r>
        <w:rPr>
          <w:rFonts w:eastAsia="Times New Roman" w:cs="Times New Roman"/>
          <w:szCs w:val="24"/>
        </w:rPr>
        <w:t xml:space="preserve"> όταν ο </w:t>
      </w:r>
      <w:proofErr w:type="spellStart"/>
      <w:r>
        <w:rPr>
          <w:rFonts w:eastAsia="Times New Roman" w:cs="Times New Roman"/>
          <w:szCs w:val="24"/>
        </w:rPr>
        <w:t>Μοσκοβισί</w:t>
      </w:r>
      <w:proofErr w:type="spellEnd"/>
      <w:r>
        <w:rPr>
          <w:rFonts w:eastAsia="Times New Roman" w:cs="Times New Roman"/>
          <w:szCs w:val="24"/>
        </w:rPr>
        <w:t xml:space="preserve"> στην Αίθουσα της Γερουσίας είπε: «Αν πιάσετε τους στόχους, δεν χρειάζεται να κόψουμε τις συντάξεις». Σηκώθηκε, λοιπόν, όρθιος και είπε: «Μα, τι είναι αυτά που λέτε; Αυτό είναι ψηφισμένο». Απίστευτα πράγματα ακούγαμε στην Αίθουσα της Γερουσίας. Μαζεύτηκε ο</w:t>
      </w:r>
      <w:r>
        <w:rPr>
          <w:rFonts w:eastAsia="Times New Roman" w:cs="Times New Roman"/>
          <w:szCs w:val="24"/>
        </w:rPr>
        <w:t xml:space="preserve"> </w:t>
      </w:r>
      <w:proofErr w:type="spellStart"/>
      <w:r>
        <w:rPr>
          <w:rFonts w:eastAsia="Times New Roman" w:cs="Times New Roman"/>
          <w:szCs w:val="24"/>
        </w:rPr>
        <w:t>Μοσκοβισί</w:t>
      </w:r>
      <w:proofErr w:type="spellEnd"/>
      <w:r>
        <w:rPr>
          <w:rFonts w:eastAsia="Times New Roman" w:cs="Times New Roman"/>
          <w:szCs w:val="24"/>
        </w:rPr>
        <w:t xml:space="preserve">. Σου λέει, υπάρχει άνθρωπος που δεν θέλει το φως του; </w:t>
      </w:r>
    </w:p>
    <w:p w14:paraId="0F16EED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Μετά άλλαξαν γραμμή. Έφεραν τροπολογίες</w:t>
      </w:r>
      <w:r>
        <w:rPr>
          <w:rFonts w:eastAsia="Times New Roman" w:cs="Times New Roman"/>
          <w:szCs w:val="24"/>
        </w:rPr>
        <w:t>,</w:t>
      </w:r>
      <w:r>
        <w:rPr>
          <w:rFonts w:eastAsia="Times New Roman" w:cs="Times New Roman"/>
          <w:szCs w:val="24"/>
        </w:rPr>
        <w:t xml:space="preserve"> όταν είδαν ότι δεν τους παίρνει πλέον. Μετά είπαν ότι σας έδωσαν το Μακεδονικό και σας κάνουν διάφορα. Πικρό το ποτήρι. Τώρα κατάλαβαν ότι οι συντάξε</w:t>
      </w:r>
      <w:r>
        <w:rPr>
          <w:rFonts w:eastAsia="Times New Roman" w:cs="Times New Roman"/>
          <w:szCs w:val="24"/>
        </w:rPr>
        <w:t xml:space="preserve">ις δεν θα κοπούν. Κι αφού είδαν ότι κάτι γίνεται, </w:t>
      </w:r>
      <w:r>
        <w:rPr>
          <w:rFonts w:eastAsia="Times New Roman" w:cs="Times New Roman"/>
          <w:szCs w:val="24"/>
        </w:rPr>
        <w:lastRenderedPageBreak/>
        <w:t xml:space="preserve">άρχισαν </w:t>
      </w:r>
      <w:r>
        <w:rPr>
          <w:rFonts w:eastAsia="Times New Roman" w:cs="Times New Roman"/>
          <w:szCs w:val="24"/>
        </w:rPr>
        <w:t>να μιλούν</w:t>
      </w:r>
      <w:r>
        <w:rPr>
          <w:rFonts w:eastAsia="Times New Roman" w:cs="Times New Roman"/>
          <w:szCs w:val="24"/>
        </w:rPr>
        <w:t xml:space="preserve"> για αναβολή. Αναβολή, λέει. Όχι, δεν είναι αναβολή. Το είπαν επίσημα χείλη, και ο </w:t>
      </w:r>
      <w:proofErr w:type="spellStart"/>
      <w:r>
        <w:rPr>
          <w:rFonts w:eastAsia="Times New Roman" w:cs="Times New Roman"/>
          <w:szCs w:val="24"/>
        </w:rPr>
        <w:t>Μοσκοβισί</w:t>
      </w:r>
      <w:proofErr w:type="spellEnd"/>
      <w:r>
        <w:rPr>
          <w:rFonts w:eastAsia="Times New Roman" w:cs="Times New Roman"/>
          <w:szCs w:val="24"/>
        </w:rPr>
        <w:t xml:space="preserve"> και ο </w:t>
      </w:r>
      <w:proofErr w:type="spellStart"/>
      <w:r>
        <w:rPr>
          <w:rFonts w:eastAsia="Times New Roman" w:cs="Times New Roman"/>
          <w:szCs w:val="24"/>
        </w:rPr>
        <w:t>Ντομπρόφσκι</w:t>
      </w:r>
      <w:proofErr w:type="spellEnd"/>
      <w:r>
        <w:rPr>
          <w:rFonts w:eastAsia="Times New Roman" w:cs="Times New Roman"/>
          <w:szCs w:val="24"/>
        </w:rPr>
        <w:t xml:space="preserve">. Και ευχαρίστησαν. </w:t>
      </w:r>
    </w:p>
    <w:p w14:paraId="0F16EED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Μπορεί να μην είναι της παρούσης, αλλά θέλω ακόμα να θυμίσ</w:t>
      </w:r>
      <w:r>
        <w:rPr>
          <w:rFonts w:eastAsia="Times New Roman" w:cs="Times New Roman"/>
          <w:szCs w:val="24"/>
        </w:rPr>
        <w:t>ω ότι το αφορολόγητο -εγώ εκτίθεμαι- δεν θα πέσει. Και αυτός ο στόχος θα πιαστεί. Θέλω ακόμα να θυμίσω ότι την ανάπτυξη σ’ αυτή τη χώρα, που είχαμε χρόνια να τη δούμε, την προβλέπουν στο 2,5% φέτος, λίγο μικρότερη του χρόνου και λίγο μικρότερη τον επόμενο.</w:t>
      </w:r>
      <w:r>
        <w:rPr>
          <w:rFonts w:eastAsia="Times New Roman" w:cs="Times New Roman"/>
          <w:szCs w:val="24"/>
        </w:rPr>
        <w:t xml:space="preserve"> Και θέλω να πω ότι σιγά-σιγά οι καταθέσεις επιστρέφουν στις τράπεζες. Έτσι, για να μην ξεχνιόμαστε. Άμεσες ξένες επενδύσεις ρεκόρ δωδεκαετίας. Προσεγγίζουν τα 4 δισεκατομμύρια το 2018. </w:t>
      </w:r>
    </w:p>
    <w:p w14:paraId="0F16EED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Τα χρήματα που θα δοθούν φέτος γι’ αυτά τα είκοσι ένα μέτρα που θα νο</w:t>
      </w:r>
      <w:r>
        <w:rPr>
          <w:rFonts w:eastAsia="Times New Roman" w:cs="Times New Roman"/>
          <w:szCs w:val="24"/>
        </w:rPr>
        <w:t xml:space="preserve">μοθετηθούν είναι γύρω στα 800, περίπου 900, εκατομμύρια. Δεν το αμφισβητεί κανείς. Κι όταν λέω κανείς, κανείς. Δεν θα ήθελα να τα αναφέρω ένα προς ένα, αλλά αξίζει τον κόπο να θυμίσουμε ότι το πικρό ποτήρι αυτών των δεσμεύσεων θα έρχεται κατά </w:t>
      </w:r>
      <w:proofErr w:type="spellStart"/>
      <w:r>
        <w:rPr>
          <w:rFonts w:eastAsia="Times New Roman" w:cs="Times New Roman"/>
          <w:szCs w:val="24"/>
        </w:rPr>
        <w:t>ριπάς</w:t>
      </w:r>
      <w:proofErr w:type="spellEnd"/>
      <w:r>
        <w:rPr>
          <w:rFonts w:eastAsia="Times New Roman" w:cs="Times New Roman"/>
          <w:szCs w:val="24"/>
        </w:rPr>
        <w:t xml:space="preserve"> μέχρι τ</w:t>
      </w:r>
      <w:r>
        <w:rPr>
          <w:rFonts w:eastAsia="Times New Roman" w:cs="Times New Roman"/>
          <w:szCs w:val="24"/>
        </w:rPr>
        <w:t xml:space="preserve">ο δεύτερο δεκαήμερο περίπου του μηνός Δεκεμβρίου. Έτσι, για να συνεννοούμαστε. </w:t>
      </w:r>
    </w:p>
    <w:p w14:paraId="0F16EED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ακόμα να θυμίσω ότι πραγματικά δύο μεγάλοι παράγοντες της Ευρωπαϊκής Ένωσης, και ο </w:t>
      </w:r>
      <w:proofErr w:type="spellStart"/>
      <w:r>
        <w:rPr>
          <w:rFonts w:eastAsia="Times New Roman" w:cs="Times New Roman"/>
          <w:szCs w:val="24"/>
        </w:rPr>
        <w:t>Μοσκοβισί</w:t>
      </w:r>
      <w:proofErr w:type="spellEnd"/>
      <w:r>
        <w:rPr>
          <w:rFonts w:eastAsia="Times New Roman" w:cs="Times New Roman"/>
          <w:szCs w:val="24"/>
        </w:rPr>
        <w:t xml:space="preserve"> και ο </w:t>
      </w:r>
      <w:proofErr w:type="spellStart"/>
      <w:r>
        <w:rPr>
          <w:rFonts w:eastAsia="Times New Roman" w:cs="Times New Roman"/>
          <w:szCs w:val="24"/>
        </w:rPr>
        <w:t>Ντομπρόφσκι</w:t>
      </w:r>
      <w:proofErr w:type="spellEnd"/>
      <w:r>
        <w:rPr>
          <w:rFonts w:eastAsia="Times New Roman" w:cs="Times New Roman"/>
          <w:szCs w:val="24"/>
        </w:rPr>
        <w:t>, δίνουν συγχαρητήρια στην ελληνική Κυβέρνηση. Δεν τα λέω</w:t>
      </w:r>
      <w:r>
        <w:rPr>
          <w:rFonts w:eastAsia="Times New Roman" w:cs="Times New Roman"/>
          <w:szCs w:val="24"/>
        </w:rPr>
        <w:t xml:space="preserve"> εγώ. Οι ίδιοι τα λένε. Θα ήθελα ακόμη να θυμίσω ότι η «ΕΡΓΑΝΗ» μάς δίνει προοπτικά τετρακόσιες χιλιάδες καινούριες θέσεις εργασίας. Αυτό σημαίνει</w:t>
      </w:r>
      <w:r>
        <w:rPr>
          <w:rFonts w:eastAsia="Times New Roman" w:cs="Times New Roman"/>
          <w:szCs w:val="24"/>
        </w:rPr>
        <w:t>,</w:t>
      </w:r>
      <w:r>
        <w:rPr>
          <w:rFonts w:eastAsia="Times New Roman" w:cs="Times New Roman"/>
          <w:szCs w:val="24"/>
        </w:rPr>
        <w:t xml:space="preserve"> με απλά ελληνικά</w:t>
      </w:r>
      <w:r>
        <w:rPr>
          <w:rFonts w:eastAsia="Times New Roman" w:cs="Times New Roman"/>
          <w:szCs w:val="24"/>
        </w:rPr>
        <w:t>,</w:t>
      </w:r>
      <w:r>
        <w:rPr>
          <w:rFonts w:eastAsia="Times New Roman" w:cs="Times New Roman"/>
          <w:szCs w:val="24"/>
        </w:rPr>
        <w:t xml:space="preserve"> ότι περισσότεροι θα πληρώνουν εισφορές. Και μοιραία αυτό θα είναι καλό για όλους. </w:t>
      </w:r>
    </w:p>
    <w:p w14:paraId="0F16EED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Θέλω ακ</w:t>
      </w:r>
      <w:r>
        <w:rPr>
          <w:rFonts w:eastAsia="Times New Roman" w:cs="Times New Roman"/>
          <w:szCs w:val="24"/>
        </w:rPr>
        <w:t>όμα να θυμίσω, για όσους σήμερα ξιφούλκησαν πάλι, με νούμερα, όχι θεωρία -και με ακούνε- για να δούνε την τσέπη τους αυτοί οι άνθρωποι. Ένας επαγγελματίας με εισόδημα 15.000 ευρώ θα έχει ελάφρυνση το 2019 σε σχέση με το 2018 500 ευρώ. Δεν είπαμε ότι θα έχε</w:t>
      </w:r>
      <w:r>
        <w:rPr>
          <w:rFonts w:eastAsia="Times New Roman" w:cs="Times New Roman"/>
          <w:szCs w:val="24"/>
        </w:rPr>
        <w:t xml:space="preserve">ι ελάφρυνση 10.000 ευρώ. Και 1000 ευρώ ελάφρυνση σε σχέση με το 2016. Δεν θέλω να αναφέρω όλα τα νούμερα και δεν θέλω να κουράσω με τέτοιους είδους αναφορές. </w:t>
      </w:r>
    </w:p>
    <w:p w14:paraId="0F16EED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Κι επειδή έγινε μεγάλη κουβέντα, νομίζω ότι δεν αφορά μόνο ενάμισι εκατομμύριο εργαζόμενους αυτό </w:t>
      </w:r>
      <w:r>
        <w:rPr>
          <w:rFonts w:eastAsia="Times New Roman" w:cs="Times New Roman"/>
          <w:szCs w:val="24"/>
        </w:rPr>
        <w:t xml:space="preserve">που ψηφίζουμε σήμερα. Αφορά κι άλλες πεντακόσιες πενήντα χιλιάδες. Ο αρμόδιος </w:t>
      </w:r>
      <w:r>
        <w:rPr>
          <w:rFonts w:eastAsia="Times New Roman" w:cs="Times New Roman"/>
          <w:szCs w:val="24"/>
        </w:rPr>
        <w:lastRenderedPageBreak/>
        <w:t xml:space="preserve">Υφυπουργός θα σας το εξηγήσει με λεπτομέρεια, ότι κάποιοι συνταξιούχοι δεν θα δουν απλά ότι δεν μειώνονται οι συντάξεις τους. Πεντακόσιες πενήντα χιλιάδες θα δούνε να αυξάνονται </w:t>
      </w:r>
      <w:r>
        <w:rPr>
          <w:rFonts w:eastAsia="Times New Roman" w:cs="Times New Roman"/>
          <w:szCs w:val="24"/>
        </w:rPr>
        <w:t xml:space="preserve">–θα σας το εξηγήσει- από την 1η Ιανουαρίου του 2019, λόγω </w:t>
      </w:r>
      <w:proofErr w:type="spellStart"/>
      <w:r>
        <w:rPr>
          <w:rFonts w:eastAsia="Times New Roman" w:cs="Times New Roman"/>
          <w:szCs w:val="24"/>
        </w:rPr>
        <w:t>επανυπολογισμού</w:t>
      </w:r>
      <w:proofErr w:type="spellEnd"/>
      <w:r>
        <w:rPr>
          <w:rFonts w:eastAsia="Times New Roman" w:cs="Times New Roman"/>
          <w:szCs w:val="24"/>
        </w:rPr>
        <w:t xml:space="preserve"> των καταβαλλόμενων ποσών με βάση τον ν.4387/2016.</w:t>
      </w:r>
    </w:p>
    <w:p w14:paraId="0F16EEDA" w14:textId="77777777" w:rsidR="0091757C" w:rsidRDefault="00D319C2">
      <w:pPr>
        <w:spacing w:line="600" w:lineRule="auto"/>
        <w:ind w:firstLine="720"/>
        <w:jc w:val="both"/>
        <w:rPr>
          <w:rFonts w:eastAsia="Times New Roman"/>
          <w:szCs w:val="24"/>
        </w:rPr>
      </w:pPr>
      <w:r>
        <w:rPr>
          <w:rFonts w:eastAsia="Times New Roman"/>
          <w:szCs w:val="24"/>
        </w:rPr>
        <w:t>Ο κ. Πετρόπουλος είναι αρμόδιος και νομίζω θα σας εξηγήσει με λεπτομέρεια. Όχι, δεν είναι καμμία υπερβολή και δεν είναι κανένας διατ</w:t>
      </w:r>
      <w:r>
        <w:rPr>
          <w:rFonts w:eastAsia="Times New Roman"/>
          <w:szCs w:val="24"/>
        </w:rPr>
        <w:t>εθειμένος να εκτεθεί για έναν ή δύο</w:t>
      </w:r>
      <w:r w:rsidRPr="00A86213">
        <w:rPr>
          <w:rFonts w:eastAsia="Times New Roman"/>
          <w:szCs w:val="24"/>
        </w:rPr>
        <w:t xml:space="preserve"> </w:t>
      </w:r>
      <w:r>
        <w:rPr>
          <w:rFonts w:eastAsia="Times New Roman"/>
          <w:szCs w:val="24"/>
        </w:rPr>
        <w:t>μήνες, γιατί αυτά θα φανούν στις τσέπες των εργαζόμενων, των συνταξιούχων. Και για να τελειώνουμε, να μιλήσω για την κύρια σύνταξη: ελεύθεροι επαγγελματίες από 20% στο 13,3%. Δικηγόροι, μηχανικοί από 20% στο 13,3%. Γιατρ</w:t>
      </w:r>
      <w:r>
        <w:rPr>
          <w:rFonts w:eastAsia="Times New Roman"/>
          <w:szCs w:val="24"/>
        </w:rPr>
        <w:t>οί από 20% στο 13,3%. Αγρότες από 18% στο 12%.</w:t>
      </w:r>
    </w:p>
    <w:p w14:paraId="0F16EEDB" w14:textId="77777777" w:rsidR="0091757C" w:rsidRDefault="00D319C2">
      <w:pPr>
        <w:spacing w:line="600" w:lineRule="auto"/>
        <w:ind w:firstLine="720"/>
        <w:jc w:val="both"/>
        <w:rPr>
          <w:rFonts w:eastAsia="Times New Roman"/>
          <w:szCs w:val="24"/>
        </w:rPr>
      </w:pPr>
      <w:r>
        <w:rPr>
          <w:rFonts w:eastAsia="Times New Roman"/>
          <w:szCs w:val="24"/>
        </w:rPr>
        <w:t>Θέλω, όμως, να πω και κάτι άλλο, γιατί έγινε απίστευτη ιστορία με τα 4,8 δισεκατομμύρια</w:t>
      </w:r>
      <w:r>
        <w:rPr>
          <w:rFonts w:eastAsia="Times New Roman"/>
          <w:szCs w:val="24"/>
        </w:rPr>
        <w:t>,</w:t>
      </w:r>
      <w:r>
        <w:rPr>
          <w:rFonts w:eastAsia="Times New Roman"/>
          <w:szCs w:val="24"/>
        </w:rPr>
        <w:t xml:space="preserve"> που πρέπει να επιστραφούν από τα κέρδη των ελληνικών ομολόγων της Ευρωπαϊκής Κεντρικής Τράπεζας. Η έκθεση της Ευρωπαϊκής</w:t>
      </w:r>
      <w:r>
        <w:rPr>
          <w:rFonts w:eastAsia="Times New Roman"/>
          <w:szCs w:val="24"/>
        </w:rPr>
        <w:t xml:space="preserve"> Επιτροπής</w:t>
      </w:r>
      <w:r>
        <w:rPr>
          <w:rFonts w:eastAsia="Times New Roman"/>
          <w:szCs w:val="24"/>
        </w:rPr>
        <w:t>,</w:t>
      </w:r>
      <w:r>
        <w:rPr>
          <w:rFonts w:eastAsia="Times New Roman"/>
          <w:szCs w:val="24"/>
        </w:rPr>
        <w:t xml:space="preserve"> από ορισμό δεν μπορεί να οδηγεί σε έγκριση της εκταμίευσης. Η σχετική έγκριση στηρίζεται στην πρώτη έκθεση</w:t>
      </w:r>
      <w:r>
        <w:rPr>
          <w:rFonts w:eastAsia="Times New Roman"/>
          <w:szCs w:val="24"/>
        </w:rPr>
        <w:t>,</w:t>
      </w:r>
      <w:r>
        <w:rPr>
          <w:rFonts w:eastAsia="Times New Roman"/>
          <w:szCs w:val="24"/>
        </w:rPr>
        <w:t xml:space="preserve"> που ακολουθεί την 31</w:t>
      </w:r>
      <w:r w:rsidRPr="00991175">
        <w:rPr>
          <w:rFonts w:eastAsia="Times New Roman"/>
          <w:szCs w:val="24"/>
          <w:vertAlign w:val="superscript"/>
        </w:rPr>
        <w:t>η</w:t>
      </w:r>
      <w:r>
        <w:rPr>
          <w:rFonts w:eastAsia="Times New Roman"/>
          <w:szCs w:val="24"/>
        </w:rPr>
        <w:t xml:space="preserve"> </w:t>
      </w:r>
      <w:r>
        <w:rPr>
          <w:rFonts w:eastAsia="Times New Roman"/>
          <w:szCs w:val="24"/>
        </w:rPr>
        <w:lastRenderedPageBreak/>
        <w:t>Δεκεμβρίου. Δεν σταμάτησε τίποτα. Κάθε έξι μήνες γίνεται αυτό. Μόλις έρθει η 31</w:t>
      </w:r>
      <w:r w:rsidRPr="00991175">
        <w:rPr>
          <w:rFonts w:eastAsia="Times New Roman"/>
          <w:szCs w:val="24"/>
          <w:vertAlign w:val="superscript"/>
        </w:rPr>
        <w:t>η</w:t>
      </w:r>
      <w:r>
        <w:rPr>
          <w:rFonts w:eastAsia="Times New Roman"/>
          <w:szCs w:val="24"/>
        </w:rPr>
        <w:t xml:space="preserve"> Δεκεμβρίου, οι 600.000 -γιατί έτσ</w:t>
      </w:r>
      <w:r>
        <w:rPr>
          <w:rFonts w:eastAsia="Times New Roman"/>
          <w:szCs w:val="24"/>
        </w:rPr>
        <w:t>ι είναι το ποσό- θα επιστραφούν. Όλα αυτά -και δεν θέλω να αναφερθώ άλλο στο συγκεκριμένο νομοσχέδιο- θα τα δουν στην τσέπη τους κάποιοι εργαζόμενοι.</w:t>
      </w:r>
    </w:p>
    <w:p w14:paraId="0F16EEDC" w14:textId="77777777" w:rsidR="0091757C" w:rsidRDefault="00D319C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F16EEDD" w14:textId="77777777" w:rsidR="0091757C" w:rsidRDefault="00D319C2">
      <w:pPr>
        <w:spacing w:line="600" w:lineRule="auto"/>
        <w:ind w:firstLine="720"/>
        <w:jc w:val="both"/>
        <w:rPr>
          <w:rFonts w:eastAsia="Times New Roman"/>
          <w:szCs w:val="24"/>
        </w:rPr>
      </w:pPr>
      <w:r>
        <w:rPr>
          <w:rFonts w:eastAsia="Times New Roman"/>
          <w:szCs w:val="24"/>
        </w:rPr>
        <w:t>Θέλω δύο λεπτά μόνο, κ</w:t>
      </w:r>
      <w:r>
        <w:rPr>
          <w:rFonts w:eastAsia="Times New Roman"/>
          <w:szCs w:val="24"/>
        </w:rPr>
        <w:t>ύριε Πρόεδρε, αν τα έχω, για να πω τα εξής: Φτάσανε στο σημείο πέντε-έξι Βουλευτές του ΚΙΝΑΛ να πάνε στον Άρειο Πάγο και να καταγγείλουν ένα βούλευμα</w:t>
      </w:r>
      <w:r>
        <w:rPr>
          <w:rFonts w:eastAsia="Times New Roman"/>
          <w:szCs w:val="24"/>
        </w:rPr>
        <w:t>,</w:t>
      </w:r>
      <w:r>
        <w:rPr>
          <w:rFonts w:eastAsia="Times New Roman"/>
          <w:szCs w:val="24"/>
        </w:rPr>
        <w:t xml:space="preserve"> που αφορά τον σημερινό Πρόεδρο της Δημοκρατίας, τον Βύρων</w:t>
      </w:r>
      <w:r>
        <w:rPr>
          <w:rFonts w:eastAsia="Times New Roman"/>
          <w:szCs w:val="24"/>
        </w:rPr>
        <w:t>α</w:t>
      </w:r>
      <w:r>
        <w:rPr>
          <w:rFonts w:eastAsia="Times New Roman"/>
          <w:szCs w:val="24"/>
        </w:rPr>
        <w:t xml:space="preserve"> Πολύδωρα και τον Χρήστο Μαρκογιαννάκη. Πριν φτ</w:t>
      </w:r>
      <w:r>
        <w:rPr>
          <w:rFonts w:eastAsia="Times New Roman"/>
          <w:szCs w:val="24"/>
        </w:rPr>
        <w:t>άσω στον Πρόεδρο της Δημοκρατίας, θέλω να πω το εξής, για να τελειώνουμε. Ήδη η Βουλή από το 2011 έχει αποφανθεί ότι για τα τρία αυτά πολιτικά πρόσωπα δεν υφίστα</w:t>
      </w:r>
      <w:r>
        <w:rPr>
          <w:rFonts w:eastAsia="Times New Roman"/>
          <w:szCs w:val="24"/>
        </w:rPr>
        <w:t>ν</w:t>
      </w:r>
      <w:r>
        <w:rPr>
          <w:rFonts w:eastAsia="Times New Roman"/>
          <w:szCs w:val="24"/>
        </w:rPr>
        <w:t>ται καμμία πολιτική δίωξη. Πόσο πιο καθαρά να το πω; Δεν θέλω να μπω σε λεπτομέρειες. Δεν εμπό</w:t>
      </w:r>
      <w:r>
        <w:rPr>
          <w:rFonts w:eastAsia="Times New Roman"/>
          <w:szCs w:val="24"/>
        </w:rPr>
        <w:t xml:space="preserve">διζε κανείς την τότε Πλειοψηφία -ξέρουμε όλοι το 2011 ποιος ήταν Πλειοψηφία- αν ήθελε να το προχωρήσει. </w:t>
      </w:r>
    </w:p>
    <w:p w14:paraId="0F16EEDE" w14:textId="77777777" w:rsidR="0091757C" w:rsidRDefault="00D319C2">
      <w:pPr>
        <w:spacing w:line="600" w:lineRule="auto"/>
        <w:ind w:firstLine="720"/>
        <w:jc w:val="both"/>
        <w:rPr>
          <w:rFonts w:eastAsia="Times New Roman"/>
          <w:szCs w:val="24"/>
        </w:rPr>
      </w:pPr>
      <w:r>
        <w:rPr>
          <w:rFonts w:eastAsia="Times New Roman"/>
          <w:szCs w:val="24"/>
        </w:rPr>
        <w:lastRenderedPageBreak/>
        <w:t>Γιατί δεν το έκανε και έρχεται ετεροχρονισμένα να μιλήσει γι</w:t>
      </w:r>
      <w:r>
        <w:rPr>
          <w:rFonts w:eastAsia="Times New Roman"/>
          <w:szCs w:val="24"/>
        </w:rPr>
        <w:t>’</w:t>
      </w:r>
      <w:r>
        <w:rPr>
          <w:rFonts w:eastAsia="Times New Roman"/>
          <w:szCs w:val="24"/>
        </w:rPr>
        <w:t xml:space="preserve"> αυτούς τους τρεις πολιτικούς; Και ο Χρήστος Μαρκογιαννάκης -που δεν έχω καμμία διάθεση να</w:t>
      </w:r>
      <w:r>
        <w:rPr>
          <w:rFonts w:eastAsia="Times New Roman"/>
          <w:szCs w:val="24"/>
        </w:rPr>
        <w:t xml:space="preserve"> τον υπερασπιστώ- ζητάει επιμόνως -εδώ και δύο χρόνια τον ακούω εγώ- να φέρουν την υπόθεση. Παρακαλεί ο άνθρωπος να εξεταστεί και αγνοείται. Τον Βύρωνα Πολύδωρα, που συμβαίνει να είναι φίλος μου και ίσως να είμαι λίγο επηρεασμένος, δεν τόλμησε κανείς</w:t>
      </w:r>
      <w:r>
        <w:rPr>
          <w:rFonts w:eastAsia="Times New Roman"/>
          <w:szCs w:val="24"/>
        </w:rPr>
        <w:t>,</w:t>
      </w:r>
      <w:r>
        <w:rPr>
          <w:rFonts w:eastAsia="Times New Roman"/>
          <w:szCs w:val="24"/>
        </w:rPr>
        <w:t xml:space="preserve"> σε ό</w:t>
      </w:r>
      <w:r>
        <w:rPr>
          <w:rFonts w:eastAsia="Times New Roman"/>
          <w:szCs w:val="24"/>
        </w:rPr>
        <w:t>λη την πολιτική του θητεία, ακόμα και στις πιο σκληρές αντιπαραθέσεις, να τον θίξει. Και θεωρώ αθλιότητα, γιατί βγήκε μια ανακοίνωση για τον Πρόεδρο της Δημοκρατίας ότι «Εμείς δεν είπαμε για τον Πρόεδρο». Αθλιότητα, ακραία αθλιότητα να βάζουν στο στόχαστρο</w:t>
      </w:r>
      <w:r>
        <w:rPr>
          <w:rFonts w:eastAsia="Times New Roman"/>
          <w:szCs w:val="24"/>
        </w:rPr>
        <w:t xml:space="preserve"> τον σημερινό Πρόεδρο της ελληνικής Δημοκρατίας, που δεν έχει ανάγκη να τον στηρίξω εγώ.</w:t>
      </w:r>
    </w:p>
    <w:p w14:paraId="0F16EEDF" w14:textId="77777777" w:rsidR="0091757C" w:rsidRDefault="00D319C2">
      <w:pPr>
        <w:spacing w:line="600" w:lineRule="auto"/>
        <w:ind w:firstLine="720"/>
        <w:jc w:val="both"/>
        <w:rPr>
          <w:rFonts w:eastAsia="Times New Roman"/>
          <w:szCs w:val="24"/>
        </w:rPr>
      </w:pPr>
      <w:r>
        <w:rPr>
          <w:rFonts w:eastAsia="Times New Roman"/>
          <w:szCs w:val="24"/>
        </w:rPr>
        <w:t xml:space="preserve">Θα ήθελα, τελειώνοντας, να πω τα εξής: Θέλω να θυμίσω </w:t>
      </w:r>
      <w:r>
        <w:rPr>
          <w:rFonts w:eastAsia="Times New Roman"/>
          <w:szCs w:val="24"/>
        </w:rPr>
        <w:t>σε</w:t>
      </w:r>
      <w:r>
        <w:rPr>
          <w:rFonts w:eastAsia="Times New Roman"/>
          <w:szCs w:val="24"/>
        </w:rPr>
        <w:t xml:space="preserve"> κάποιους που θυμήθηκαν το </w:t>
      </w:r>
      <w:r>
        <w:rPr>
          <w:rFonts w:eastAsia="Times New Roman"/>
          <w:szCs w:val="24"/>
          <w:lang w:val="en-US"/>
        </w:rPr>
        <w:t>C</w:t>
      </w:r>
      <w:r w:rsidRPr="000F2766">
        <w:rPr>
          <w:rFonts w:eastAsia="Times New Roman"/>
          <w:szCs w:val="24"/>
        </w:rPr>
        <w:t>4</w:t>
      </w:r>
      <w:r>
        <w:rPr>
          <w:rFonts w:eastAsia="Times New Roman"/>
          <w:szCs w:val="24"/>
          <w:lang w:val="en-US"/>
        </w:rPr>
        <w:t>I</w:t>
      </w:r>
      <w:r>
        <w:rPr>
          <w:rFonts w:eastAsia="Times New Roman"/>
          <w:szCs w:val="24"/>
        </w:rPr>
        <w:t>, ότι είναι ιστορία που αφορά τις κυβερνήσεις</w:t>
      </w:r>
      <w:r w:rsidRPr="00A86213">
        <w:rPr>
          <w:rFonts w:eastAsia="Times New Roman"/>
          <w:szCs w:val="24"/>
        </w:rPr>
        <w:t xml:space="preserve"> </w:t>
      </w:r>
      <w:r>
        <w:rPr>
          <w:rFonts w:eastAsia="Times New Roman"/>
          <w:szCs w:val="24"/>
        </w:rPr>
        <w:t xml:space="preserve">του ΠΑΣΟΚ εκείνης της εποχής. Δεν </w:t>
      </w:r>
      <w:r>
        <w:rPr>
          <w:rFonts w:eastAsia="Times New Roman"/>
          <w:szCs w:val="24"/>
        </w:rPr>
        <w:t xml:space="preserve">αφορά τη Νέα Δημοκρατία, θέλω να είμαι δίκαιος. Μην τα σκαλίζουν, γιατί ο </w:t>
      </w:r>
      <w:r>
        <w:rPr>
          <w:rFonts w:eastAsia="Times New Roman"/>
          <w:szCs w:val="24"/>
        </w:rPr>
        <w:lastRenderedPageBreak/>
        <w:t>προϋπολογισμός τότε για τους Ολυμπιακούς Αγώνες ήταν 5 δισεκατομμύρια, άντε 10. Έφτασε 30 δισεκατομμύρια και πάνω το τελικό κονδύλι. Έτσι, για να τα θυμίσουμε αυτά.</w:t>
      </w:r>
    </w:p>
    <w:p w14:paraId="0F16EEE0" w14:textId="77777777" w:rsidR="0091757C" w:rsidRDefault="00D319C2">
      <w:pPr>
        <w:spacing w:line="600" w:lineRule="auto"/>
        <w:ind w:firstLine="720"/>
        <w:jc w:val="both"/>
        <w:rPr>
          <w:rFonts w:eastAsia="Times New Roman"/>
          <w:szCs w:val="24"/>
        </w:rPr>
      </w:pPr>
      <w:r>
        <w:rPr>
          <w:rFonts w:eastAsia="Times New Roman"/>
          <w:szCs w:val="24"/>
        </w:rPr>
        <w:t>Θέλω να θυμίσω κα</w:t>
      </w:r>
      <w:r>
        <w:rPr>
          <w:rFonts w:eastAsia="Times New Roman"/>
          <w:szCs w:val="24"/>
        </w:rPr>
        <w:t xml:space="preserve">ι κάτι άλλο και τελειώνω. Γίνεται μια προσπάθεια, γιατί ακούω ότι το ίδιο έπρεπε να είχε γίνει και για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Έτσι έλεγε το ΚΙΝΑΛ. Θέλω να θυμίσω ότι είναι η τρίτη φορά που κάποιοι προσπαθούν με ένδικα μέσα να εμποδίσουν την έρευνα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w:t>
      </w:r>
      <w:r>
        <w:rPr>
          <w:rFonts w:eastAsia="Times New Roman"/>
          <w:szCs w:val="24"/>
        </w:rPr>
        <w:t xml:space="preserve">Χτες κιόλας -χτες- το Συμβούλιο Εφετών απέρριψε και υιοθέτησε την πρόταση της Εισαγγελέως </w:t>
      </w:r>
      <w:proofErr w:type="spellStart"/>
      <w:r>
        <w:rPr>
          <w:rFonts w:eastAsia="Times New Roman"/>
          <w:szCs w:val="24"/>
        </w:rPr>
        <w:t>Σταθέα</w:t>
      </w:r>
      <w:proofErr w:type="spellEnd"/>
      <w:r>
        <w:rPr>
          <w:rFonts w:eastAsia="Times New Roman"/>
          <w:szCs w:val="24"/>
        </w:rPr>
        <w:t xml:space="preserve"> ότι η έρευνα για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συνεχίζεται κανονικά. Η αίτηση κακοδικίας</w:t>
      </w:r>
      <w:r>
        <w:rPr>
          <w:rFonts w:eastAsia="Times New Roman"/>
          <w:szCs w:val="24"/>
        </w:rPr>
        <w:t>,</w:t>
      </w:r>
      <w:r>
        <w:rPr>
          <w:rFonts w:eastAsia="Times New Roman"/>
          <w:szCs w:val="24"/>
        </w:rPr>
        <w:t xml:space="preserve"> που έκανε η πρώην Εισαγγελέας Διαφθοράς</w:t>
      </w:r>
      <w:r>
        <w:rPr>
          <w:rFonts w:eastAsia="Times New Roman"/>
          <w:szCs w:val="24"/>
        </w:rPr>
        <w:t>,</w:t>
      </w:r>
      <w:r>
        <w:rPr>
          <w:rFonts w:eastAsia="Times New Roman"/>
          <w:szCs w:val="24"/>
        </w:rPr>
        <w:t xml:space="preserve"> θα συζητηθεί τον Μάρτιο, χωρίς να παρεμποδισ</w:t>
      </w:r>
      <w:r>
        <w:rPr>
          <w:rFonts w:eastAsia="Times New Roman"/>
          <w:szCs w:val="24"/>
        </w:rPr>
        <w:t>τεί αυτή η ιστορία.</w:t>
      </w:r>
    </w:p>
    <w:p w14:paraId="0F16EEE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τελειώνω, λέγοντας τ</w:t>
      </w:r>
      <w:r>
        <w:rPr>
          <w:rFonts w:eastAsia="Times New Roman" w:cs="Times New Roman"/>
          <w:szCs w:val="24"/>
          <w:lang w:val="en-US"/>
        </w:rPr>
        <w:t>o</w:t>
      </w:r>
      <w:r>
        <w:rPr>
          <w:rFonts w:eastAsia="Times New Roman" w:cs="Times New Roman"/>
          <w:szCs w:val="24"/>
        </w:rPr>
        <w:t xml:space="preserve"> εξής: τον τελευταίο καιρό έχουν έλθει στην επιφάνεια δήθεν σκάνδαλα. Ένα είναι η χρηματοδότηση του προσφυγικού με το 1,6%. Ο Βίτσας</w:t>
      </w:r>
      <w:r>
        <w:rPr>
          <w:rFonts w:eastAsia="Times New Roman" w:cs="Times New Roman"/>
          <w:szCs w:val="24"/>
        </w:rPr>
        <w:t>,</w:t>
      </w:r>
      <w:r>
        <w:rPr>
          <w:rFonts w:eastAsia="Times New Roman" w:cs="Times New Roman"/>
          <w:szCs w:val="24"/>
        </w:rPr>
        <w:t xml:space="preserve"> για όσους τον άκουσαν</w:t>
      </w:r>
      <w:r>
        <w:rPr>
          <w:rFonts w:eastAsia="Times New Roman" w:cs="Times New Roman"/>
          <w:szCs w:val="24"/>
        </w:rPr>
        <w:t>,</w:t>
      </w:r>
      <w:r>
        <w:rPr>
          <w:rFonts w:eastAsia="Times New Roman" w:cs="Times New Roman"/>
          <w:szCs w:val="24"/>
        </w:rPr>
        <w:t xml:space="preserve"> ήταν καταπέλτης. Δεν υπάρχει τέτοιο νούμερο. Το ελληνι</w:t>
      </w:r>
      <w:r>
        <w:rPr>
          <w:rFonts w:eastAsia="Times New Roman" w:cs="Times New Roman"/>
          <w:szCs w:val="24"/>
        </w:rPr>
        <w:t xml:space="preserve">κό κράτος διαχειρίστηκε με πολύ διαφάνεια 497 εκατομμύρια. Ούτε μισό παραπάνω. </w:t>
      </w:r>
    </w:p>
    <w:p w14:paraId="0F16EEE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Κάτι λένε για το αεροδρόμιο της Ελευσίνας.</w:t>
      </w:r>
    </w:p>
    <w:p w14:paraId="0F16EEE3" w14:textId="77777777" w:rsidR="0091757C" w:rsidRDefault="00D319C2">
      <w:pPr>
        <w:spacing w:line="600" w:lineRule="auto"/>
        <w:ind w:firstLine="720"/>
        <w:jc w:val="both"/>
        <w:rPr>
          <w:rFonts w:eastAsia="Times New Roman" w:cs="Times New Roman"/>
          <w:szCs w:val="24"/>
        </w:rPr>
      </w:pPr>
      <w:r w:rsidRPr="00BD4C90">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Παπαχριστόπουλε</w:t>
      </w:r>
      <w:proofErr w:type="spellEnd"/>
      <w:r>
        <w:rPr>
          <w:rFonts w:eastAsia="Times New Roman" w:cs="Times New Roman"/>
          <w:szCs w:val="24"/>
        </w:rPr>
        <w:t>, έχετε υποσχεθεί ότι θα τελειώσετε. Μην θεωρηθεί ότι είναι υπόσχεση πολιτικού.</w:t>
      </w:r>
    </w:p>
    <w:p w14:paraId="0F16EEE4" w14:textId="77777777" w:rsidR="0091757C" w:rsidRDefault="00D319C2">
      <w:pPr>
        <w:spacing w:line="600" w:lineRule="auto"/>
        <w:ind w:firstLine="720"/>
        <w:jc w:val="both"/>
        <w:rPr>
          <w:rFonts w:eastAsia="Times New Roman" w:cs="Times New Roman"/>
          <w:szCs w:val="24"/>
        </w:rPr>
      </w:pPr>
      <w:r w:rsidRPr="00BD4C90">
        <w:rPr>
          <w:rFonts w:eastAsia="Times New Roman" w:cs="Times New Roman"/>
          <w:b/>
          <w:szCs w:val="24"/>
        </w:rPr>
        <w:t>ΑΘΑΝΑΣΙΟΣ ΠΑΠΑΧΡΙΣΤΟΠΟΥΛΟΣ:</w:t>
      </w:r>
      <w:r>
        <w:rPr>
          <w:rFonts w:eastAsia="Times New Roman" w:cs="Times New Roman"/>
          <w:szCs w:val="24"/>
        </w:rPr>
        <w:t xml:space="preserve"> Τελειώνω, κύριε Πρόεδρε.</w:t>
      </w:r>
    </w:p>
    <w:p w14:paraId="0F16EEE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Κάτι λένε στον </w:t>
      </w:r>
      <w:proofErr w:type="spellStart"/>
      <w:r>
        <w:rPr>
          <w:rFonts w:eastAsia="Times New Roman" w:cs="Times New Roman"/>
          <w:szCs w:val="24"/>
        </w:rPr>
        <w:t>Σπίρτζη</w:t>
      </w:r>
      <w:proofErr w:type="spellEnd"/>
      <w:r>
        <w:rPr>
          <w:rFonts w:eastAsia="Times New Roman" w:cs="Times New Roman"/>
          <w:szCs w:val="24"/>
        </w:rPr>
        <w:t xml:space="preserve"> για το </w:t>
      </w:r>
      <w:proofErr w:type="spellStart"/>
      <w:r>
        <w:rPr>
          <w:rFonts w:eastAsia="Times New Roman" w:cs="Times New Roman"/>
          <w:szCs w:val="24"/>
        </w:rPr>
        <w:t>Θριάσιο</w:t>
      </w:r>
      <w:proofErr w:type="spellEnd"/>
      <w:r>
        <w:rPr>
          <w:rFonts w:eastAsia="Times New Roman" w:cs="Times New Roman"/>
          <w:szCs w:val="24"/>
        </w:rPr>
        <w:t xml:space="preserve"> και κάτι λένε για τα ΕΛΠΕ στον Σταθάκη. Εγώ θα τους έλεγα ότι η απελπισία δεν είναι καλός σύμβουλος, ειδικά όταν συνδυάζεται με φανατισμό και μικροψυχία. Να πέσουν </w:t>
      </w:r>
      <w:r>
        <w:rPr>
          <w:rFonts w:eastAsia="Times New Roman" w:cs="Times New Roman"/>
          <w:szCs w:val="24"/>
        </w:rPr>
        <w:t>οι τόνοι. Υπαρκτά σκάνδαλα υπάρχουν και πρέπει να υπάρχουν. Να μην εφευρίσκουμε φανταστικά σκάνδαλα</w:t>
      </w:r>
      <w:r>
        <w:rPr>
          <w:rFonts w:eastAsia="Times New Roman" w:cs="Times New Roman"/>
          <w:szCs w:val="24"/>
        </w:rPr>
        <w:t>,</w:t>
      </w:r>
      <w:r>
        <w:rPr>
          <w:rFonts w:eastAsia="Times New Roman" w:cs="Times New Roman"/>
          <w:szCs w:val="24"/>
        </w:rPr>
        <w:t xml:space="preserve"> μόνο και μόνο γιατί βλέπουμε ότι όλα κατακρημνίζονται γύρω μας.</w:t>
      </w:r>
    </w:p>
    <w:p w14:paraId="0F16EEE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w:t>
      </w:r>
    </w:p>
    <w:p w14:paraId="0F16EEE7" w14:textId="77777777" w:rsidR="0091757C" w:rsidRDefault="00D319C2">
      <w:pPr>
        <w:spacing w:line="600" w:lineRule="auto"/>
        <w:ind w:firstLine="720"/>
        <w:jc w:val="center"/>
        <w:rPr>
          <w:rFonts w:eastAsia="Times New Roman" w:cs="Times New Roman"/>
          <w:szCs w:val="24"/>
        </w:rPr>
      </w:pPr>
      <w:r w:rsidRPr="0048503D">
        <w:rPr>
          <w:rFonts w:eastAsia="Times New Roman" w:cs="Times New Roman"/>
          <w:szCs w:val="24"/>
        </w:rPr>
        <w:t>(</w:t>
      </w:r>
      <w:r>
        <w:rPr>
          <w:rFonts w:eastAsia="Times New Roman" w:cs="Times New Roman"/>
          <w:szCs w:val="24"/>
        </w:rPr>
        <w:t>Χειροκροτήματα από την πτέρυγα του ΣΥΡΙΖΑ και των ΑΝΕΛ)</w:t>
      </w:r>
    </w:p>
    <w:p w14:paraId="0F16EEE8" w14:textId="77777777" w:rsidR="0091757C" w:rsidRDefault="00D319C2">
      <w:pPr>
        <w:spacing w:line="600" w:lineRule="auto"/>
        <w:ind w:firstLine="720"/>
        <w:jc w:val="both"/>
        <w:rPr>
          <w:rFonts w:eastAsia="Times New Roman" w:cs="Times New Roman"/>
          <w:szCs w:val="24"/>
        </w:rPr>
      </w:pPr>
      <w:r w:rsidRPr="00BD4C90">
        <w:rPr>
          <w:rFonts w:eastAsia="Times New Roman" w:cs="Times New Roman"/>
          <w:b/>
          <w:szCs w:val="24"/>
        </w:rPr>
        <w:t>ΠΡΟΕΔΡΕΥΩΝ (Γεώργιος Βα</w:t>
      </w:r>
      <w:r w:rsidRPr="00BD4C90">
        <w:rPr>
          <w:rFonts w:eastAsia="Times New Roman" w:cs="Times New Roman"/>
          <w:b/>
          <w:szCs w:val="24"/>
        </w:rPr>
        <w:t>ρεμένος):</w:t>
      </w:r>
      <w:r>
        <w:rPr>
          <w:rFonts w:eastAsia="Times New Roman" w:cs="Times New Roman"/>
          <w:b/>
          <w:szCs w:val="24"/>
        </w:rPr>
        <w:t xml:space="preserve"> </w:t>
      </w:r>
      <w:r>
        <w:rPr>
          <w:rFonts w:eastAsia="Times New Roman" w:cs="Times New Roman"/>
          <w:szCs w:val="24"/>
        </w:rPr>
        <w:t>Κι εμείς ευχαριστούμε, έστω και καθυστερημένα.</w:t>
      </w:r>
    </w:p>
    <w:p w14:paraId="0F16EEE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Ο κ. Γεώργιος </w:t>
      </w:r>
      <w:proofErr w:type="spellStart"/>
      <w:r>
        <w:rPr>
          <w:rFonts w:eastAsia="Times New Roman" w:cs="Times New Roman"/>
          <w:szCs w:val="24"/>
        </w:rPr>
        <w:t>Μαυρωτάς</w:t>
      </w:r>
      <w:proofErr w:type="spellEnd"/>
      <w:r>
        <w:rPr>
          <w:rFonts w:eastAsia="Times New Roman" w:cs="Times New Roman"/>
          <w:szCs w:val="24"/>
        </w:rPr>
        <w:t>, Εισηγητής του Ποταμιού, έχει τον λόγο.</w:t>
      </w:r>
    </w:p>
    <w:p w14:paraId="0F16EEEA" w14:textId="77777777" w:rsidR="0091757C" w:rsidRDefault="00D319C2">
      <w:pPr>
        <w:spacing w:line="600" w:lineRule="auto"/>
        <w:ind w:firstLine="720"/>
        <w:jc w:val="both"/>
        <w:rPr>
          <w:rFonts w:eastAsia="Times New Roman" w:cs="Times New Roman"/>
          <w:szCs w:val="24"/>
        </w:rPr>
      </w:pPr>
      <w:r w:rsidRPr="00BD4C90">
        <w:rPr>
          <w:rFonts w:eastAsia="Times New Roman" w:cs="Times New Roman"/>
          <w:b/>
          <w:szCs w:val="24"/>
        </w:rPr>
        <w:t>ΓΕΩΡΓΙΟΣ ΜΑΥΡΩΤΑΣ:</w:t>
      </w:r>
      <w:r>
        <w:rPr>
          <w:rFonts w:eastAsia="Times New Roman" w:cs="Times New Roman"/>
          <w:szCs w:val="24"/>
        </w:rPr>
        <w:t xml:space="preserve"> Ευχαριστώ, κύριε Πρόεδρε. Θα μείνω στο δεκαπεντάλεπτο αυστηρά.</w:t>
      </w:r>
    </w:p>
    <w:p w14:paraId="0F16EEE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έρχεται κυρίως για να </w:t>
      </w:r>
      <w:r>
        <w:rPr>
          <w:rFonts w:eastAsia="Times New Roman" w:cs="Times New Roman"/>
          <w:szCs w:val="24"/>
        </w:rPr>
        <w:t>διορθώσει δραματικές αστοχίες του ασφαλιστικού ν</w:t>
      </w:r>
      <w:r>
        <w:rPr>
          <w:rFonts w:eastAsia="Times New Roman" w:cs="Times New Roman"/>
          <w:szCs w:val="24"/>
        </w:rPr>
        <w:t>.</w:t>
      </w:r>
      <w:r>
        <w:rPr>
          <w:rFonts w:eastAsia="Times New Roman" w:cs="Times New Roman"/>
          <w:szCs w:val="24"/>
        </w:rPr>
        <w:t xml:space="preserve">4387/2016. Ενός νόμου που λέγαμε από τότε, όταν συζητείτο στη Βουλή, ότι δεν είναι βιώσιμος. </w:t>
      </w:r>
    </w:p>
    <w:p w14:paraId="0F16EEE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Με τον νόμο αυτόν, επειδή ακριβώς συνδέθηκαν οι ασφαλιστικές εισφορές με το εισόδημα, πολλοί ελεύθεροι επαγγελματίες και αυτοαπασχολούμενοι υπέστησαν μια σημαντική αφαίμαξη με τις ασφαλιστικές εισφορές. Το ασφαλιστικό σύστημα έγινε ουσιαστικά ένα επιπλέον </w:t>
      </w:r>
      <w:r>
        <w:rPr>
          <w:rFonts w:eastAsia="Times New Roman" w:cs="Times New Roman"/>
          <w:szCs w:val="24"/>
        </w:rPr>
        <w:t>φορολογικό σύστημα με υψηλότερους, μάλιστα, συντελεστές. Και αυτό έπληξε κυρίως τα μεσαία εισοδήματα, τη μεσαία επιχειρηματικότητα, που είναι και η ατμομηχανή της ελληνικής οικονομίας. Το είπαν</w:t>
      </w:r>
      <w:r>
        <w:rPr>
          <w:rFonts w:eastAsia="Times New Roman" w:cs="Times New Roman"/>
          <w:szCs w:val="24"/>
        </w:rPr>
        <w:t>,</w:t>
      </w:r>
      <w:r>
        <w:rPr>
          <w:rFonts w:eastAsia="Times New Roman" w:cs="Times New Roman"/>
          <w:szCs w:val="24"/>
        </w:rPr>
        <w:t xml:space="preserve"> εξάλλου</w:t>
      </w:r>
      <w:r>
        <w:rPr>
          <w:rFonts w:eastAsia="Times New Roman" w:cs="Times New Roman"/>
          <w:szCs w:val="24"/>
        </w:rPr>
        <w:t>,</w:t>
      </w:r>
      <w:r>
        <w:rPr>
          <w:rFonts w:eastAsia="Times New Roman" w:cs="Times New Roman"/>
          <w:szCs w:val="24"/>
        </w:rPr>
        <w:t xml:space="preserve"> και όλοι οι φορείς επιστημόνων που ήλθαν στην </w:t>
      </w:r>
      <w:r>
        <w:rPr>
          <w:rFonts w:eastAsia="Times New Roman" w:cs="Times New Roman"/>
          <w:szCs w:val="24"/>
        </w:rPr>
        <w:t>ε</w:t>
      </w:r>
      <w:r>
        <w:rPr>
          <w:rFonts w:eastAsia="Times New Roman" w:cs="Times New Roman"/>
          <w:szCs w:val="24"/>
        </w:rPr>
        <w:t>πιτρο</w:t>
      </w:r>
      <w:r>
        <w:rPr>
          <w:rFonts w:eastAsia="Times New Roman" w:cs="Times New Roman"/>
          <w:szCs w:val="24"/>
        </w:rPr>
        <w:t xml:space="preserve">πή μας τη Δευτέρα. Τώρα, </w:t>
      </w:r>
      <w:r>
        <w:rPr>
          <w:rFonts w:eastAsia="Times New Roman" w:cs="Times New Roman"/>
          <w:szCs w:val="24"/>
        </w:rPr>
        <w:lastRenderedPageBreak/>
        <w:t xml:space="preserve">ουσιαστικά η Κυβέρνηση αποδέχεται με δυόμισι χρόνια καθυστέρηση ότι το «κίνημα της γραβάτας», όπως περιφρονητικά τους αποκαλούσατε τον Μάιο του 2016, είχε τελικά δίκιο. </w:t>
      </w:r>
    </w:p>
    <w:p w14:paraId="0F16EEE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 έχουμε ξαναπεί. Ο νόμος </w:t>
      </w:r>
      <w:proofErr w:type="spellStart"/>
      <w:r>
        <w:rPr>
          <w:rFonts w:eastAsia="Times New Roman" w:cs="Times New Roman"/>
          <w:szCs w:val="24"/>
        </w:rPr>
        <w:t>Κατρούγκαλου</w:t>
      </w:r>
      <w:proofErr w:type="spellEnd"/>
      <w:r>
        <w:rPr>
          <w:rFonts w:eastAsia="Times New Roman" w:cs="Times New Roman"/>
          <w:szCs w:val="24"/>
        </w:rPr>
        <w:t>,</w:t>
      </w:r>
      <w:r>
        <w:rPr>
          <w:rFonts w:eastAsia="Times New Roman" w:cs="Times New Roman"/>
          <w:szCs w:val="24"/>
        </w:rPr>
        <w:t xml:space="preserve"> όσο και να τον τροπο</w:t>
      </w:r>
      <w:r>
        <w:rPr>
          <w:rFonts w:eastAsia="Times New Roman" w:cs="Times New Roman"/>
          <w:szCs w:val="24"/>
        </w:rPr>
        <w:t>ποιεί κανείς -έχουμε χάσει το μέτρημα πόσες φορές έχει τροποποιηθεί- δεν μπορεί να αποτελέσει βάση για ένα ασφαλιστικό σύστημα βιώσιμο, που να ευνοεί την εργασία και τις μελλοντικές γενιές. Και εδώ πραγματικά ταιριάζουν γάντι αυτά που είχε πει ο κύριος Πρω</w:t>
      </w:r>
      <w:r>
        <w:rPr>
          <w:rFonts w:eastAsia="Times New Roman" w:cs="Times New Roman"/>
          <w:szCs w:val="24"/>
        </w:rPr>
        <w:t xml:space="preserve">θυπουργός για τον ΕΝΦΙΑ: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λοιπόν, είναι ένας νόμος «παράλογος, δεν διορθώνεται, καταργείται». Και εσείς τον καταργείτε διά των διαδοχικών παρεμβάσεων και τροποποιήσεων. </w:t>
      </w:r>
    </w:p>
    <w:p w14:paraId="0F16EEE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Με το συγκεκριμένο νομοσχέδιο μειώνονται οι υπέρογκες ασφαλιστικές</w:t>
      </w:r>
      <w:r>
        <w:rPr>
          <w:rFonts w:eastAsia="Times New Roman" w:cs="Times New Roman"/>
          <w:szCs w:val="24"/>
        </w:rPr>
        <w:t xml:space="preserve"> εισφορές για ελεύθερους επαγγελματίες και αυτοαπασχολούμενους, το πρόβλημα όμως εξακολουθεί να παραμένει. Για παράδειγμα από την 1</w:t>
      </w:r>
      <w:r w:rsidRPr="008A2494">
        <w:rPr>
          <w:rFonts w:eastAsia="Times New Roman" w:cs="Times New Roman"/>
          <w:szCs w:val="24"/>
          <w:vertAlign w:val="superscript"/>
        </w:rPr>
        <w:t>η</w:t>
      </w:r>
      <w:r>
        <w:rPr>
          <w:rFonts w:eastAsia="Times New Roman" w:cs="Times New Roman"/>
          <w:szCs w:val="24"/>
        </w:rPr>
        <w:t xml:space="preserve"> Ιανουαρίου του 2019 σε έναν αυτοαπασχολούμενο που έχει καθαρά κέρδη 30 χιλιάδες ευρώ, θα του μένουν καθαρά 13.401 ευρώ, δηλ</w:t>
      </w:r>
      <w:r>
        <w:rPr>
          <w:rFonts w:eastAsia="Times New Roman" w:cs="Times New Roman"/>
          <w:szCs w:val="24"/>
        </w:rPr>
        <w:t>αδή το 55% θα φεύγει σε φό</w:t>
      </w:r>
      <w:r>
        <w:rPr>
          <w:rFonts w:eastAsia="Times New Roman" w:cs="Times New Roman"/>
          <w:szCs w:val="24"/>
        </w:rPr>
        <w:lastRenderedPageBreak/>
        <w:t>ρους και ασφαλιστικές εισφορές. Και αν θέλει να δουλέψει παραπάνω και να βγάζει 50 χιλιάδες ευρώ καθαρά κέρδη τον χρόνο, τότε από τις 50 χιλιάδες θα του μένουν 18.565 ευρώ, δηλαδή το 63% θα είναι φόροι και ασφαλιστικές εισφορές. Φ</w:t>
      </w:r>
      <w:r>
        <w:rPr>
          <w:rFonts w:eastAsia="Times New Roman" w:cs="Times New Roman"/>
          <w:szCs w:val="24"/>
        </w:rPr>
        <w:t>ανταστείτε, δηλαδή, πόσο αφόρητη θα ήταν η κατάσταση πριν ακόμα από την τωρινή μείωση των ασφαλιστικών εισφορών, που τόσο παράλογα είχαν αυξηθεί.</w:t>
      </w:r>
    </w:p>
    <w:p w14:paraId="0F16EEE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Γι’ αυτό λέμε ότι ακόμα και μετά από </w:t>
      </w:r>
      <w:r>
        <w:rPr>
          <w:rFonts w:eastAsia="Times New Roman" w:cs="Times New Roman"/>
          <w:szCs w:val="24"/>
        </w:rPr>
        <w:t xml:space="preserve">αυτή </w:t>
      </w:r>
      <w:r>
        <w:rPr>
          <w:rFonts w:eastAsia="Times New Roman" w:cs="Times New Roman"/>
          <w:szCs w:val="24"/>
        </w:rPr>
        <w:t>την όντως βελτιωτική κίνηση, ουσιαστικά οι άνθρωποι αυτοί από ένα ση</w:t>
      </w:r>
      <w:r>
        <w:rPr>
          <w:rFonts w:eastAsia="Times New Roman" w:cs="Times New Roman"/>
          <w:szCs w:val="24"/>
        </w:rPr>
        <w:t xml:space="preserve">μείο και μετά δουλεύουν μόνο για να πληρώνουν φόρους και εισφορές και έτσι δεν έχουν κίνητρο για να δουλέψουν περισσότερο, να επεκταθούν και να δημιουργήσουν νέες θέσεις εργασίας. </w:t>
      </w:r>
      <w:r>
        <w:rPr>
          <w:rFonts w:eastAsia="Times New Roman" w:cs="Times New Roman"/>
          <w:szCs w:val="24"/>
        </w:rPr>
        <w:t>Α</w:t>
      </w:r>
      <w:r>
        <w:rPr>
          <w:rFonts w:eastAsia="Times New Roman" w:cs="Times New Roman"/>
          <w:szCs w:val="24"/>
        </w:rPr>
        <w:t>ν πάμε δε</w:t>
      </w:r>
      <w:r>
        <w:rPr>
          <w:rFonts w:eastAsia="Times New Roman" w:cs="Times New Roman"/>
          <w:szCs w:val="24"/>
        </w:rPr>
        <w:t>,</w:t>
      </w:r>
      <w:r>
        <w:rPr>
          <w:rFonts w:eastAsia="Times New Roman" w:cs="Times New Roman"/>
          <w:szCs w:val="24"/>
        </w:rPr>
        <w:t xml:space="preserve"> και στους μισθωτούς, θα δούμε ότι το ίδιο ισχύει και για το μη μ</w:t>
      </w:r>
      <w:r>
        <w:rPr>
          <w:rFonts w:eastAsia="Times New Roman" w:cs="Times New Roman"/>
          <w:szCs w:val="24"/>
        </w:rPr>
        <w:t>ισθολογικό κόστος εργασίας. Για καθαρό μισθό 25 χιλιάδες ευρώ, δηλαδή περίπου 1.780 με 1.800 ευρώ τον μήνα για έναν επιστήμονα, το εργοδοτικό κόστος είναι 48</w:t>
      </w:r>
      <w:r>
        <w:rPr>
          <w:rFonts w:eastAsia="Times New Roman" w:cs="Times New Roman"/>
          <w:szCs w:val="24"/>
        </w:rPr>
        <w:t>.000</w:t>
      </w:r>
      <w:r>
        <w:rPr>
          <w:rFonts w:eastAsia="Times New Roman" w:cs="Times New Roman"/>
          <w:szCs w:val="24"/>
        </w:rPr>
        <w:t>, δηλαδή δύο φορές πάνω.</w:t>
      </w:r>
    </w:p>
    <w:p w14:paraId="0F16EEF0" w14:textId="77777777" w:rsidR="0091757C" w:rsidRDefault="00D319C2">
      <w:pPr>
        <w:spacing w:line="600" w:lineRule="auto"/>
        <w:ind w:firstLine="720"/>
        <w:contextualSpacing/>
        <w:jc w:val="both"/>
        <w:rPr>
          <w:rFonts w:eastAsia="Times New Roman"/>
          <w:szCs w:val="24"/>
        </w:rPr>
      </w:pPr>
      <w:r>
        <w:rPr>
          <w:rFonts w:eastAsia="Times New Roman"/>
          <w:szCs w:val="24"/>
        </w:rPr>
        <w:t>Κι αναρωτιόμαστε μετά γιατί δεν μένει το επιστημονικό προσωπικό στη χώ</w:t>
      </w:r>
      <w:r>
        <w:rPr>
          <w:rFonts w:eastAsia="Times New Roman"/>
          <w:szCs w:val="24"/>
        </w:rPr>
        <w:t xml:space="preserve">ρα μας. Πώς να προσληφθούν μεσαία στελέχη </w:t>
      </w:r>
      <w:r>
        <w:rPr>
          <w:rFonts w:eastAsia="Times New Roman"/>
          <w:szCs w:val="24"/>
        </w:rPr>
        <w:lastRenderedPageBreak/>
        <w:t xml:space="preserve">με ικανοποιητικούς μισθούς, όταν έχουμε αυτό το εργοδοτικό κόστος; </w:t>
      </w:r>
    </w:p>
    <w:p w14:paraId="0F16EEF1"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Γι’ αυτό κατά τη γνώμη </w:t>
      </w:r>
      <w:r>
        <w:rPr>
          <w:rFonts w:eastAsia="Times New Roman"/>
          <w:szCs w:val="24"/>
        </w:rPr>
        <w:t>μας,</w:t>
      </w:r>
      <w:r>
        <w:rPr>
          <w:rFonts w:eastAsia="Times New Roman"/>
          <w:szCs w:val="24"/>
        </w:rPr>
        <w:t xml:space="preserve"> πρέπει να αποσυνδεθούν οι ασφαλιστικές εισφορές από το εισόδημα, να συνδεθούν μ’ ένα εύρος εισοδήματος, έχοντας τη δυν</w:t>
      </w:r>
      <w:r>
        <w:rPr>
          <w:rFonts w:eastAsia="Times New Roman"/>
          <w:szCs w:val="24"/>
        </w:rPr>
        <w:t>ατότητα επιλογής συγκεκριμένων κλιμακίων και όποιος θέλει να διαλέξει υψηλότερο από το κατώτατο κλιμάκιο, να του εξασφαλίζεται και υψηλότερη σύνταξη.</w:t>
      </w:r>
    </w:p>
    <w:p w14:paraId="0F16EEF2" w14:textId="77777777" w:rsidR="0091757C" w:rsidRDefault="00D319C2">
      <w:pPr>
        <w:spacing w:line="600" w:lineRule="auto"/>
        <w:ind w:firstLine="720"/>
        <w:contextualSpacing/>
        <w:jc w:val="both"/>
        <w:rPr>
          <w:rFonts w:eastAsia="Times New Roman"/>
          <w:szCs w:val="24"/>
        </w:rPr>
      </w:pPr>
      <w:r>
        <w:rPr>
          <w:rFonts w:eastAsia="Times New Roman"/>
          <w:szCs w:val="24"/>
        </w:rPr>
        <w:t>Το σημερινό νομοσχέδιο, τουλάχιστον τα άρθρα 1 έως 7 που αφορούν σε μειώσεις εισφορών, είναι ένα βήμα προς</w:t>
      </w:r>
      <w:r>
        <w:rPr>
          <w:rFonts w:eastAsia="Times New Roman"/>
          <w:szCs w:val="24"/>
        </w:rPr>
        <w:t xml:space="preserve"> τη σωστή κατεύθυνση, ένα βήμα ανακούφισης, έστω και μικρό για τους ελεύθερους επαγγελματίες, για τους αυτοαπασχολούμενους και για τους αγρότες κι εμείς θα το στηρίξουμε. Ελπίζουμε να ακολουθήσουν κι άλλα νομοσχέδια μείωσης και της φορολογίας κι εδώ θα είμ</w:t>
      </w:r>
      <w:r>
        <w:rPr>
          <w:rFonts w:eastAsia="Times New Roman"/>
          <w:szCs w:val="24"/>
        </w:rPr>
        <w:t>αστε να τα στηρίξουμε και αυτά. Κάλλιο αργά παρά ποτέ.</w:t>
      </w:r>
    </w:p>
    <w:p w14:paraId="0F16EEF3"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Ας πάμε και σε κάποια πιο συγκεκριμένα θέματα. Στην ακρόαση των φορέων ο Πρόεδρος του ΤΕΕ, του Τεχνικού Επιμελητηρίου Ελλάδος, ζήτησε να δείτε το θέμα της ρύθμισης σε </w:t>
      </w:r>
      <w:r>
        <w:rPr>
          <w:rFonts w:eastAsia="Times New Roman"/>
          <w:szCs w:val="24"/>
        </w:rPr>
        <w:t>σαράντα</w:t>
      </w:r>
      <w:r>
        <w:rPr>
          <w:rFonts w:eastAsia="Times New Roman"/>
          <w:szCs w:val="24"/>
        </w:rPr>
        <w:t xml:space="preserve"> δόσεις των έως τώρα οφειλώ</w:t>
      </w:r>
      <w:r>
        <w:rPr>
          <w:rFonts w:eastAsia="Times New Roman"/>
          <w:szCs w:val="24"/>
        </w:rPr>
        <w:t xml:space="preserve">ν των μηχανικών. Θα θέλαμε να μας πείτε αν αυτό είναι κάτι που το εξετάζετε. </w:t>
      </w:r>
    </w:p>
    <w:p w14:paraId="0F16EEF4" w14:textId="77777777" w:rsidR="0091757C" w:rsidRDefault="00D319C2">
      <w:pPr>
        <w:spacing w:line="600" w:lineRule="auto"/>
        <w:ind w:firstLine="720"/>
        <w:contextualSpacing/>
        <w:jc w:val="both"/>
        <w:rPr>
          <w:rFonts w:eastAsia="Times New Roman"/>
          <w:szCs w:val="24"/>
        </w:rPr>
      </w:pPr>
      <w:r>
        <w:rPr>
          <w:rFonts w:eastAsia="Times New Roman"/>
          <w:szCs w:val="24"/>
        </w:rPr>
        <w:lastRenderedPageBreak/>
        <w:t>Επίσης, στο άρθρο 1 στην παράγραφο 11α υπάρχει πρόβλεψη ειδικά για τους δικηγόρους να πληρώνουν οι πελάτες γραμμάτιο είσπραξης ανά δικηγορική πράξη για τις ασφαλιστικές τους εισφ</w:t>
      </w:r>
      <w:r>
        <w:rPr>
          <w:rFonts w:eastAsia="Times New Roman"/>
          <w:szCs w:val="24"/>
        </w:rPr>
        <w:t xml:space="preserve">ορές πλέον της αμοιβής. </w:t>
      </w:r>
    </w:p>
    <w:p w14:paraId="0F16EEF5" w14:textId="77777777" w:rsidR="0091757C" w:rsidRDefault="00D319C2">
      <w:pPr>
        <w:spacing w:line="600" w:lineRule="auto"/>
        <w:ind w:firstLine="720"/>
        <w:contextualSpacing/>
        <w:jc w:val="both"/>
        <w:rPr>
          <w:rFonts w:eastAsia="Times New Roman"/>
          <w:szCs w:val="24"/>
        </w:rPr>
      </w:pPr>
      <w:r>
        <w:rPr>
          <w:rFonts w:eastAsia="Times New Roman"/>
          <w:szCs w:val="24"/>
        </w:rPr>
        <w:t>Το ερώτημα είναι</w:t>
      </w:r>
      <w:r w:rsidRPr="00310A99">
        <w:rPr>
          <w:rFonts w:eastAsia="Times New Roman"/>
          <w:szCs w:val="24"/>
        </w:rPr>
        <w:t xml:space="preserve">: </w:t>
      </w:r>
      <w:r>
        <w:rPr>
          <w:rFonts w:eastAsia="Times New Roman"/>
          <w:szCs w:val="24"/>
        </w:rPr>
        <w:t>Γιατί μόνο για τους δικηγόρους και όχι για τους μηχανικούς; Να περιμένουμε μήπως όταν και αν αναλάβει το Υπουργείο κάποιος μηχανικός, να εισακούσει τους μηχανικούς ή αργότερα κάποιος γιατρός, να εισακούσει τους γι</w:t>
      </w:r>
      <w:r>
        <w:rPr>
          <w:rFonts w:eastAsia="Times New Roman"/>
          <w:szCs w:val="24"/>
        </w:rPr>
        <w:t>ατρούς;</w:t>
      </w:r>
    </w:p>
    <w:p w14:paraId="0F16EEF6" w14:textId="77777777" w:rsidR="0091757C" w:rsidRDefault="00D319C2">
      <w:pPr>
        <w:spacing w:line="600" w:lineRule="auto"/>
        <w:ind w:firstLine="720"/>
        <w:contextualSpacing/>
        <w:jc w:val="both"/>
        <w:rPr>
          <w:rFonts w:eastAsia="Times New Roman"/>
          <w:szCs w:val="24"/>
        </w:rPr>
      </w:pPr>
      <w:r>
        <w:rPr>
          <w:rFonts w:eastAsia="Times New Roman"/>
          <w:szCs w:val="24"/>
        </w:rPr>
        <w:t>Πάμε στο κεφάλαιο 2. Τα άρθρα 8 έως 22 περιέχουν ουσιαστικά ασφαλιστικές και συνταξιοδοτικές διατάξεις για πλήθος θεμάτων των επικουρικών ταμείων. Πρόκειται για διατάξεις βελτιωτικές των ήδη υφισταμένων</w:t>
      </w:r>
      <w:r>
        <w:rPr>
          <w:rFonts w:eastAsia="Times New Roman"/>
          <w:szCs w:val="24"/>
        </w:rPr>
        <w:t>,</w:t>
      </w:r>
      <w:r>
        <w:rPr>
          <w:rFonts w:eastAsia="Times New Roman"/>
          <w:szCs w:val="24"/>
        </w:rPr>
        <w:t xml:space="preserve"> μετά από την πρώτη περίοδο λειτουργίας. Δεν </w:t>
      </w:r>
      <w:r>
        <w:rPr>
          <w:rFonts w:eastAsia="Times New Roman"/>
          <w:szCs w:val="24"/>
        </w:rPr>
        <w:t xml:space="preserve">θα είμαστε αρνητικοί, αλλά όλα αυτά δείχνουν ανάγλυφα την προχειρότητα της πρώτης νομοθέτησης. </w:t>
      </w:r>
    </w:p>
    <w:p w14:paraId="0F16EEF7" w14:textId="77777777" w:rsidR="0091757C" w:rsidRDefault="00D319C2">
      <w:pPr>
        <w:spacing w:line="600" w:lineRule="auto"/>
        <w:ind w:firstLine="720"/>
        <w:contextualSpacing/>
        <w:jc w:val="both"/>
        <w:rPr>
          <w:rFonts w:eastAsia="Times New Roman"/>
          <w:szCs w:val="24"/>
        </w:rPr>
      </w:pPr>
      <w:r>
        <w:rPr>
          <w:rFonts w:eastAsia="Times New Roman"/>
          <w:szCs w:val="24"/>
        </w:rPr>
        <w:t>Τα άρθρα 23 έως 29 αφορούν κυρίως θέματα καλύτερης εφαρμογής της εργατικής νομοθεσίας. Με το άρθρο 23</w:t>
      </w:r>
      <w:r>
        <w:rPr>
          <w:rFonts w:eastAsia="Times New Roman"/>
          <w:szCs w:val="24"/>
        </w:rPr>
        <w:t>,</w:t>
      </w:r>
      <w:r>
        <w:rPr>
          <w:rFonts w:eastAsia="Times New Roman"/>
          <w:szCs w:val="24"/>
        </w:rPr>
        <w:t xml:space="preserve"> ουσιαστικά ορίζεται παράσταση πολιτικής αγωγής για δεδουλ</w:t>
      </w:r>
      <w:r>
        <w:rPr>
          <w:rFonts w:eastAsia="Times New Roman"/>
          <w:szCs w:val="24"/>
        </w:rPr>
        <w:t>ευμένες αποδοχές και αποζημίωση απόλυσης. Οι εργαζόμενοι ουσιαστικά</w:t>
      </w:r>
      <w:r>
        <w:rPr>
          <w:rFonts w:eastAsia="Times New Roman"/>
          <w:szCs w:val="24"/>
        </w:rPr>
        <w:t>,</w:t>
      </w:r>
      <w:r>
        <w:rPr>
          <w:rFonts w:eastAsia="Times New Roman"/>
          <w:szCs w:val="24"/>
        </w:rPr>
        <w:t xml:space="preserve"> αποκτούν για πρώτη φορά δικαίωμα να παρίστανται ως </w:t>
      </w:r>
      <w:r>
        <w:rPr>
          <w:rFonts w:eastAsia="Times New Roman"/>
          <w:szCs w:val="24"/>
        </w:rPr>
        <w:lastRenderedPageBreak/>
        <w:t>πολιτικώς ενάγοντες στις ποινικές δίκες σε βάρος εργοδοτών</w:t>
      </w:r>
      <w:r>
        <w:rPr>
          <w:rFonts w:eastAsia="Times New Roman"/>
          <w:szCs w:val="24"/>
        </w:rPr>
        <w:t>,</w:t>
      </w:r>
      <w:r>
        <w:rPr>
          <w:rFonts w:eastAsia="Times New Roman"/>
          <w:szCs w:val="24"/>
        </w:rPr>
        <w:t xml:space="preserve"> λόγω μη καταβολής των δεδουλευμένων ή των οφειλόμενων αποζημιώσεων και έτσι </w:t>
      </w:r>
      <w:r>
        <w:rPr>
          <w:rFonts w:eastAsia="Times New Roman"/>
          <w:szCs w:val="24"/>
        </w:rPr>
        <w:t>πρέπει να είναι.</w:t>
      </w:r>
    </w:p>
    <w:p w14:paraId="0F16EEF8"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Στο άρθρο 24 υπάρχει αύξηση των </w:t>
      </w:r>
      <w:r>
        <w:rPr>
          <w:rFonts w:eastAsia="Times New Roman"/>
          <w:szCs w:val="24"/>
        </w:rPr>
        <w:t>τ</w:t>
      </w:r>
      <w:r>
        <w:rPr>
          <w:rFonts w:eastAsia="Times New Roman"/>
          <w:szCs w:val="24"/>
        </w:rPr>
        <w:t xml:space="preserve">μημάτων </w:t>
      </w:r>
      <w:r>
        <w:rPr>
          <w:rFonts w:eastAsia="Times New Roman"/>
          <w:szCs w:val="24"/>
        </w:rPr>
        <w:t>ε</w:t>
      </w:r>
      <w:r>
        <w:rPr>
          <w:rFonts w:eastAsia="Times New Roman"/>
          <w:szCs w:val="24"/>
        </w:rPr>
        <w:t xml:space="preserve">πιθεώρησης του ΣΕΠΕ, δηλαδή των </w:t>
      </w:r>
      <w:r>
        <w:rPr>
          <w:rFonts w:eastAsia="Times New Roman"/>
          <w:szCs w:val="24"/>
        </w:rPr>
        <w:t>ε</w:t>
      </w:r>
      <w:r>
        <w:rPr>
          <w:rFonts w:eastAsia="Times New Roman"/>
          <w:szCs w:val="24"/>
        </w:rPr>
        <w:t xml:space="preserve">πιθεωρητών </w:t>
      </w:r>
      <w:r>
        <w:rPr>
          <w:rFonts w:eastAsia="Times New Roman"/>
          <w:szCs w:val="24"/>
        </w:rPr>
        <w:t>ε</w:t>
      </w:r>
      <w:r>
        <w:rPr>
          <w:rFonts w:eastAsia="Times New Roman"/>
          <w:szCs w:val="24"/>
        </w:rPr>
        <w:t xml:space="preserve">ργασίας. Συστήνονται δύο νέα τμήματα, ένα στα Γρεβενά και ένα στην Ορεστιάδα. Δεν έχουμε αντίρρηση, αν αυτό πραγματικά συμβάλλει στην καλύτερη </w:t>
      </w:r>
      <w:r>
        <w:rPr>
          <w:rFonts w:eastAsia="Times New Roman"/>
          <w:szCs w:val="24"/>
        </w:rPr>
        <w:t>λειτουργία του ΣΕΠΕ.</w:t>
      </w:r>
    </w:p>
    <w:p w14:paraId="0F16EEF9"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Το ερώτημα, όμως, είναι αν αυτό είναι αποσπασματικό, δηλαδή αν υπάρχουν και άλλες περιοχές με αντίστοιχο θέμα δημιουργίας νέων τμημάτων για </w:t>
      </w:r>
      <w:r>
        <w:rPr>
          <w:rFonts w:eastAsia="Times New Roman"/>
          <w:szCs w:val="24"/>
        </w:rPr>
        <w:t>ε</w:t>
      </w:r>
      <w:r>
        <w:rPr>
          <w:rFonts w:eastAsia="Times New Roman"/>
          <w:szCs w:val="24"/>
        </w:rPr>
        <w:t xml:space="preserve">πιθεωρητές </w:t>
      </w:r>
      <w:r>
        <w:rPr>
          <w:rFonts w:eastAsia="Times New Roman"/>
          <w:szCs w:val="24"/>
        </w:rPr>
        <w:t>ε</w:t>
      </w:r>
      <w:r>
        <w:rPr>
          <w:rFonts w:eastAsia="Times New Roman"/>
          <w:szCs w:val="24"/>
        </w:rPr>
        <w:t>ργασίας και αν υπάρχει ένα συνολικό πλάνο αναδιοργάνωσης του Σώματος γεωγραφικά, έ</w:t>
      </w:r>
      <w:r>
        <w:rPr>
          <w:rFonts w:eastAsia="Times New Roman"/>
          <w:szCs w:val="24"/>
        </w:rPr>
        <w:t xml:space="preserve">τσι ώστε να βελτιωθεί η δράση του και παράλληλα να μην έχουμε φαινόμενα μονιμότητας σε μια περιοχή, αλλά οι </w:t>
      </w:r>
      <w:r>
        <w:rPr>
          <w:rFonts w:eastAsia="Times New Roman"/>
          <w:szCs w:val="24"/>
        </w:rPr>
        <w:t>ε</w:t>
      </w:r>
      <w:r>
        <w:rPr>
          <w:rFonts w:eastAsia="Times New Roman"/>
          <w:szCs w:val="24"/>
        </w:rPr>
        <w:t>πιθεωρητές να εναλλάσσονται, ώστε να μην δημιουργούνται συμπάθειες και εξαρτήσεις.</w:t>
      </w:r>
    </w:p>
    <w:p w14:paraId="0F16EEFA"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Με το άρθρο 25 εξασφαλίζεται νομική εκπροσώπηση του </w:t>
      </w:r>
      <w:r>
        <w:rPr>
          <w:rFonts w:eastAsia="Times New Roman"/>
          <w:szCs w:val="24"/>
        </w:rPr>
        <w:t>ε</w:t>
      </w:r>
      <w:r>
        <w:rPr>
          <w:rFonts w:eastAsia="Times New Roman"/>
          <w:szCs w:val="24"/>
        </w:rPr>
        <w:t xml:space="preserve">ιδικού </w:t>
      </w:r>
      <w:r>
        <w:rPr>
          <w:rFonts w:eastAsia="Times New Roman"/>
          <w:szCs w:val="24"/>
        </w:rPr>
        <w:t>γ</w:t>
      </w:r>
      <w:r>
        <w:rPr>
          <w:rFonts w:eastAsia="Times New Roman"/>
          <w:szCs w:val="24"/>
        </w:rPr>
        <w:t>ραμ</w:t>
      </w:r>
      <w:r>
        <w:rPr>
          <w:rFonts w:eastAsia="Times New Roman"/>
          <w:szCs w:val="24"/>
        </w:rPr>
        <w:t xml:space="preserve">ματέα των </w:t>
      </w:r>
      <w:r>
        <w:rPr>
          <w:rFonts w:eastAsia="Times New Roman"/>
          <w:szCs w:val="24"/>
        </w:rPr>
        <w:t>ε</w:t>
      </w:r>
      <w:r>
        <w:rPr>
          <w:rFonts w:eastAsia="Times New Roman"/>
          <w:szCs w:val="24"/>
        </w:rPr>
        <w:t xml:space="preserve">πιθεωρητών και λοιπών υπαλλήλων. Όντως κρίνεται σκόπιμο να υπάρχει ένα ολοκληρωμένο πλαίσιο </w:t>
      </w:r>
      <w:r>
        <w:rPr>
          <w:rFonts w:eastAsia="Times New Roman"/>
          <w:szCs w:val="24"/>
        </w:rPr>
        <w:lastRenderedPageBreak/>
        <w:t>προστασίας των επιθεωρητών εργασίας, προκειμένου να προστατεύονται στις περιπτώσεις που εμπλέκονται σε δικαστικές υποθέσεις. Εδώ γίνεται αυτό</w:t>
      </w:r>
      <w:r>
        <w:rPr>
          <w:rFonts w:eastAsia="Times New Roman"/>
          <w:szCs w:val="24"/>
        </w:rPr>
        <w:t>,</w:t>
      </w:r>
      <w:r>
        <w:rPr>
          <w:rFonts w:eastAsia="Times New Roman"/>
          <w:szCs w:val="24"/>
        </w:rPr>
        <w:t xml:space="preserve"> με παράστα</w:t>
      </w:r>
      <w:r>
        <w:rPr>
          <w:rFonts w:eastAsia="Times New Roman"/>
          <w:szCs w:val="24"/>
        </w:rPr>
        <w:t>ση και εκπροσώπηση από μέλος του Νομικού Συμβουλίου του Κράτους. Το κράτος οφείλει να προστατεύει τους υπαλλήλους και ειδικά εκείνους που λόγω του αντικειμένου της εργασίας τους εμπλέκονται συχνά σε δικαστικές διαμάχες.</w:t>
      </w:r>
    </w:p>
    <w:p w14:paraId="0F16EEFB" w14:textId="77777777" w:rsidR="0091757C" w:rsidRDefault="00D319C2">
      <w:pPr>
        <w:spacing w:line="600" w:lineRule="auto"/>
        <w:ind w:firstLine="720"/>
        <w:contextualSpacing/>
        <w:jc w:val="both"/>
        <w:rPr>
          <w:rFonts w:eastAsia="Times New Roman"/>
          <w:szCs w:val="24"/>
        </w:rPr>
      </w:pPr>
      <w:r>
        <w:rPr>
          <w:rFonts w:eastAsia="Times New Roman"/>
          <w:szCs w:val="24"/>
        </w:rPr>
        <w:t>Με το άρθρο 26 για τα ποινικά αδικήμ</w:t>
      </w:r>
      <w:r>
        <w:rPr>
          <w:rFonts w:eastAsia="Times New Roman"/>
          <w:szCs w:val="24"/>
        </w:rPr>
        <w:t xml:space="preserve">ατα σε βάρος του </w:t>
      </w:r>
      <w:r>
        <w:rPr>
          <w:rFonts w:eastAsia="Times New Roman"/>
          <w:szCs w:val="24"/>
        </w:rPr>
        <w:t>ε</w:t>
      </w:r>
      <w:r>
        <w:rPr>
          <w:rFonts w:eastAsia="Times New Roman"/>
          <w:szCs w:val="24"/>
        </w:rPr>
        <w:t xml:space="preserve">ιδικού </w:t>
      </w:r>
      <w:r>
        <w:rPr>
          <w:rFonts w:eastAsia="Times New Roman"/>
          <w:szCs w:val="24"/>
        </w:rPr>
        <w:t>γ</w:t>
      </w:r>
      <w:r>
        <w:rPr>
          <w:rFonts w:eastAsia="Times New Roman"/>
          <w:szCs w:val="24"/>
        </w:rPr>
        <w:t xml:space="preserve">ραμματέα των </w:t>
      </w:r>
      <w:r>
        <w:rPr>
          <w:rFonts w:eastAsia="Times New Roman"/>
          <w:szCs w:val="24"/>
        </w:rPr>
        <w:t>ε</w:t>
      </w:r>
      <w:r>
        <w:rPr>
          <w:rFonts w:eastAsia="Times New Roman"/>
          <w:szCs w:val="24"/>
        </w:rPr>
        <w:t xml:space="preserve">πιθεωρητών και λοιπών υπαλλήλων, ορίζεται ως ιδιαίτερα επιβαρυντική περίσταση μια σειρά από αδικήματα, όπως εξύβριση, ψευδής καταμήνυση, σωματική βλάβη κ.λπ. κατά τη διάρκεια του ελεγκτικού έργου των </w:t>
      </w:r>
      <w:r>
        <w:rPr>
          <w:rFonts w:eastAsia="Times New Roman"/>
          <w:szCs w:val="24"/>
        </w:rPr>
        <w:t>ε</w:t>
      </w:r>
      <w:r>
        <w:rPr>
          <w:rFonts w:eastAsia="Times New Roman"/>
          <w:szCs w:val="24"/>
        </w:rPr>
        <w:t xml:space="preserve">πιθεωρητών </w:t>
      </w:r>
      <w:r>
        <w:rPr>
          <w:rFonts w:eastAsia="Times New Roman"/>
          <w:szCs w:val="24"/>
        </w:rPr>
        <w:t>ε</w:t>
      </w:r>
      <w:r>
        <w:rPr>
          <w:rFonts w:eastAsia="Times New Roman"/>
          <w:szCs w:val="24"/>
        </w:rPr>
        <w:t>ργα</w:t>
      </w:r>
      <w:r>
        <w:rPr>
          <w:rFonts w:eastAsia="Times New Roman"/>
          <w:szCs w:val="24"/>
        </w:rPr>
        <w:t xml:space="preserve">σίας. Συμφωνούμε, δεδομένου ότι οι Επιθεωρητές έρχονται συχνά αντιμέτωποι με επιθετικές συμπεριφορές των </w:t>
      </w:r>
      <w:proofErr w:type="spellStart"/>
      <w:r>
        <w:rPr>
          <w:rFonts w:eastAsia="Times New Roman"/>
          <w:szCs w:val="24"/>
        </w:rPr>
        <w:t>ελεγχομένων</w:t>
      </w:r>
      <w:proofErr w:type="spellEnd"/>
      <w:r>
        <w:rPr>
          <w:rFonts w:eastAsia="Times New Roman"/>
          <w:szCs w:val="24"/>
        </w:rPr>
        <w:t>. Αναρωτιόμαστε μήπως αυτές οι προστατευτικές διατάξεις πρέπει να επεκταθούν και σε άλλες κατηγορίες εργαζομένων στο δημόσιο που έχουν ελεγκ</w:t>
      </w:r>
      <w:r>
        <w:rPr>
          <w:rFonts w:eastAsia="Times New Roman"/>
          <w:szCs w:val="24"/>
        </w:rPr>
        <w:t xml:space="preserve">τικές αρμοδιότητες, όπως ΣΔΟΕ, </w:t>
      </w:r>
      <w:r>
        <w:rPr>
          <w:rFonts w:eastAsia="Times New Roman"/>
          <w:szCs w:val="24"/>
        </w:rPr>
        <w:t>ε</w:t>
      </w:r>
      <w:r>
        <w:rPr>
          <w:rFonts w:eastAsia="Times New Roman"/>
          <w:szCs w:val="24"/>
        </w:rPr>
        <w:t xml:space="preserve">πιθεωρητές </w:t>
      </w:r>
      <w:r>
        <w:rPr>
          <w:rFonts w:eastAsia="Times New Roman"/>
          <w:szCs w:val="24"/>
        </w:rPr>
        <w:t>π</w:t>
      </w:r>
      <w:r>
        <w:rPr>
          <w:rFonts w:eastAsia="Times New Roman"/>
          <w:szCs w:val="24"/>
        </w:rPr>
        <w:t>εριβάλλοντος κ.λπ.</w:t>
      </w:r>
      <w:r>
        <w:rPr>
          <w:rFonts w:eastAsia="Times New Roman"/>
          <w:szCs w:val="24"/>
        </w:rPr>
        <w:t>.</w:t>
      </w:r>
    </w:p>
    <w:p w14:paraId="0F16EEFC"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lastRenderedPageBreak/>
        <w:t>Σ</w:t>
      </w:r>
      <w:r w:rsidRPr="00D12BDB">
        <w:rPr>
          <w:rFonts w:eastAsia="Times New Roman"/>
          <w:szCs w:val="24"/>
        </w:rPr>
        <w:t xml:space="preserve">το άρθρο 27 ουσιαστικά προστίθεται στους </w:t>
      </w:r>
      <w:r>
        <w:rPr>
          <w:rFonts w:eastAsia="Times New Roman"/>
          <w:szCs w:val="24"/>
        </w:rPr>
        <w:t>σκοπούς</w:t>
      </w:r>
      <w:r w:rsidRPr="00D12BDB">
        <w:rPr>
          <w:rFonts w:eastAsia="Times New Roman"/>
          <w:szCs w:val="24"/>
        </w:rPr>
        <w:t xml:space="preserve"> λειτουργίας του ΟΑΕΔ η μέριμνα για την εξασφάλιση δωρεάν μετακίνηση</w:t>
      </w:r>
      <w:r>
        <w:rPr>
          <w:rFonts w:eastAsia="Times New Roman"/>
          <w:szCs w:val="24"/>
        </w:rPr>
        <w:t>ς</w:t>
      </w:r>
      <w:r w:rsidRPr="00D12BDB">
        <w:rPr>
          <w:rFonts w:eastAsia="Times New Roman"/>
          <w:szCs w:val="24"/>
        </w:rPr>
        <w:t xml:space="preserve"> των ανέργων</w:t>
      </w:r>
      <w:r>
        <w:rPr>
          <w:rFonts w:eastAsia="Times New Roman"/>
          <w:szCs w:val="24"/>
        </w:rPr>
        <w:t xml:space="preserve"> -</w:t>
      </w:r>
      <w:r w:rsidRPr="00D12BDB">
        <w:rPr>
          <w:rFonts w:eastAsia="Times New Roman"/>
          <w:szCs w:val="24"/>
        </w:rPr>
        <w:t>εγγεγραμμέν</w:t>
      </w:r>
      <w:r>
        <w:rPr>
          <w:rFonts w:eastAsia="Times New Roman"/>
          <w:szCs w:val="24"/>
        </w:rPr>
        <w:t xml:space="preserve">ων </w:t>
      </w:r>
      <w:r w:rsidRPr="00D12BDB">
        <w:rPr>
          <w:rFonts w:eastAsia="Times New Roman"/>
          <w:szCs w:val="24"/>
        </w:rPr>
        <w:t>στα μητρώα του</w:t>
      </w:r>
      <w:r>
        <w:rPr>
          <w:rFonts w:eastAsia="Times New Roman"/>
          <w:szCs w:val="24"/>
        </w:rPr>
        <w:t>-</w:t>
      </w:r>
      <w:r w:rsidRPr="00D12BDB">
        <w:rPr>
          <w:rFonts w:eastAsia="Times New Roman"/>
          <w:szCs w:val="24"/>
        </w:rPr>
        <w:t xml:space="preserve"> με τα </w:t>
      </w:r>
      <w:r>
        <w:rPr>
          <w:rFonts w:eastAsia="Times New Roman"/>
          <w:szCs w:val="24"/>
        </w:rPr>
        <w:t>μ</w:t>
      </w:r>
      <w:r w:rsidRPr="00D12BDB">
        <w:rPr>
          <w:rFonts w:eastAsia="Times New Roman"/>
          <w:szCs w:val="24"/>
        </w:rPr>
        <w:t xml:space="preserve">έσα </w:t>
      </w:r>
      <w:r>
        <w:rPr>
          <w:rFonts w:eastAsia="Times New Roman"/>
          <w:szCs w:val="24"/>
        </w:rPr>
        <w:t>μ</w:t>
      </w:r>
      <w:r w:rsidRPr="00D12BDB">
        <w:rPr>
          <w:rFonts w:eastAsia="Times New Roman"/>
          <w:szCs w:val="24"/>
        </w:rPr>
        <w:t xml:space="preserve">αζικής </w:t>
      </w:r>
      <w:r>
        <w:rPr>
          <w:rFonts w:eastAsia="Times New Roman"/>
          <w:szCs w:val="24"/>
        </w:rPr>
        <w:t>μ</w:t>
      </w:r>
      <w:r w:rsidRPr="00D12BDB">
        <w:rPr>
          <w:rFonts w:eastAsia="Times New Roman"/>
          <w:szCs w:val="24"/>
        </w:rPr>
        <w:t>εταφοράς</w:t>
      </w:r>
      <w:r>
        <w:rPr>
          <w:rFonts w:eastAsia="Times New Roman"/>
          <w:szCs w:val="24"/>
        </w:rPr>
        <w:t>,</w:t>
      </w:r>
      <w:r w:rsidRPr="00D12BDB">
        <w:rPr>
          <w:rFonts w:eastAsia="Times New Roman"/>
          <w:szCs w:val="24"/>
        </w:rPr>
        <w:t xml:space="preserve"> </w:t>
      </w:r>
      <w:r w:rsidRPr="00D12BDB">
        <w:rPr>
          <w:rFonts w:eastAsia="Times New Roman"/>
          <w:szCs w:val="24"/>
        </w:rPr>
        <w:t>δεδομένου ότι ήδη προβλέπεται η δωρεάν μετακίνηση των ανέργων</w:t>
      </w:r>
      <w:r>
        <w:rPr>
          <w:rFonts w:eastAsia="Times New Roman"/>
          <w:szCs w:val="24"/>
        </w:rPr>
        <w:t>.</w:t>
      </w:r>
      <w:r w:rsidRPr="00D12BDB">
        <w:rPr>
          <w:rFonts w:eastAsia="Times New Roman"/>
          <w:szCs w:val="24"/>
        </w:rPr>
        <w:t xml:space="preserve"> </w:t>
      </w:r>
      <w:r>
        <w:rPr>
          <w:rFonts w:eastAsia="Times New Roman"/>
          <w:szCs w:val="24"/>
        </w:rPr>
        <w:t>Τ</w:t>
      </w:r>
      <w:r w:rsidRPr="00D12BDB">
        <w:rPr>
          <w:rFonts w:eastAsia="Times New Roman"/>
          <w:szCs w:val="24"/>
        </w:rPr>
        <w:t xml:space="preserve">ο </w:t>
      </w:r>
      <w:r>
        <w:rPr>
          <w:rFonts w:eastAsia="Times New Roman"/>
          <w:szCs w:val="24"/>
        </w:rPr>
        <w:t>γ</w:t>
      </w:r>
      <w:r w:rsidRPr="00D12BDB">
        <w:rPr>
          <w:rFonts w:eastAsia="Times New Roman"/>
          <w:szCs w:val="24"/>
        </w:rPr>
        <w:t xml:space="preserve">ιατί χρειάζεται να αλλάξει το πλαίσιο και να συμπεριληφθεί </w:t>
      </w:r>
      <w:r>
        <w:rPr>
          <w:rFonts w:eastAsia="Times New Roman"/>
          <w:szCs w:val="24"/>
        </w:rPr>
        <w:t xml:space="preserve">η </w:t>
      </w:r>
      <w:r w:rsidRPr="00D12BDB">
        <w:rPr>
          <w:rFonts w:eastAsia="Times New Roman"/>
          <w:szCs w:val="24"/>
        </w:rPr>
        <w:t>σχετική αρμοδιότητα</w:t>
      </w:r>
      <w:r>
        <w:rPr>
          <w:rFonts w:eastAsia="Times New Roman"/>
          <w:szCs w:val="24"/>
        </w:rPr>
        <w:t xml:space="preserve"> στους</w:t>
      </w:r>
      <w:r w:rsidRPr="00D12BDB">
        <w:rPr>
          <w:rFonts w:eastAsia="Times New Roman"/>
          <w:szCs w:val="24"/>
        </w:rPr>
        <w:t xml:space="preserve"> σκοπούς του ΟΑΕΔ φαντάζομαι </w:t>
      </w:r>
      <w:r>
        <w:rPr>
          <w:rFonts w:eastAsia="Times New Roman"/>
          <w:szCs w:val="24"/>
        </w:rPr>
        <w:t>ότι έχει να κάνει ακριβώς με το ότι</w:t>
      </w:r>
      <w:r w:rsidRPr="00D12BDB">
        <w:rPr>
          <w:rFonts w:eastAsia="Times New Roman"/>
          <w:szCs w:val="24"/>
        </w:rPr>
        <w:t xml:space="preserve"> ο ΟΑΕΔ έχει τα σχετικά δεδομένα</w:t>
      </w:r>
      <w:r>
        <w:rPr>
          <w:rFonts w:eastAsia="Times New Roman"/>
          <w:szCs w:val="24"/>
        </w:rPr>
        <w:t>,</w:t>
      </w:r>
      <w:r w:rsidRPr="00D12BDB">
        <w:rPr>
          <w:rFonts w:eastAsia="Times New Roman"/>
          <w:szCs w:val="24"/>
        </w:rPr>
        <w:t xml:space="preserve"> δηλαδ</w:t>
      </w:r>
      <w:r w:rsidRPr="00D12BDB">
        <w:rPr>
          <w:rFonts w:eastAsia="Times New Roman"/>
          <w:szCs w:val="24"/>
        </w:rPr>
        <w:t>ή το σχετικό μητρώο των ανέργων</w:t>
      </w:r>
      <w:r>
        <w:rPr>
          <w:rFonts w:eastAsia="Times New Roman"/>
          <w:szCs w:val="24"/>
        </w:rPr>
        <w:t>.</w:t>
      </w:r>
    </w:p>
    <w:p w14:paraId="0F16EEFD"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Τ</w:t>
      </w:r>
      <w:r w:rsidRPr="00D12BDB">
        <w:rPr>
          <w:rFonts w:eastAsia="Times New Roman"/>
          <w:szCs w:val="24"/>
        </w:rPr>
        <w:t xml:space="preserve">ο </w:t>
      </w:r>
      <w:r>
        <w:rPr>
          <w:rFonts w:eastAsia="Times New Roman"/>
          <w:szCs w:val="24"/>
        </w:rPr>
        <w:t xml:space="preserve">άρθρο 28 είναι η συμμετοχή </w:t>
      </w:r>
      <w:r w:rsidRPr="00D12BDB">
        <w:rPr>
          <w:rFonts w:eastAsia="Times New Roman"/>
          <w:szCs w:val="24"/>
        </w:rPr>
        <w:t xml:space="preserve">του Συλλόγου Βιομηχάνων Βορείου Ελλάδος στο Διοικητικό Συμβούλιο του ΟΑΕΔ </w:t>
      </w:r>
      <w:r>
        <w:rPr>
          <w:rFonts w:eastAsia="Times New Roman"/>
          <w:szCs w:val="24"/>
        </w:rPr>
        <w:t xml:space="preserve">και </w:t>
      </w:r>
      <w:r w:rsidRPr="00D12BDB">
        <w:rPr>
          <w:rFonts w:eastAsia="Times New Roman"/>
          <w:szCs w:val="24"/>
        </w:rPr>
        <w:t xml:space="preserve">στην </w:t>
      </w:r>
      <w:r>
        <w:rPr>
          <w:rFonts w:eastAsia="Times New Roman"/>
          <w:szCs w:val="24"/>
        </w:rPr>
        <w:t>Ε</w:t>
      </w:r>
      <w:r w:rsidRPr="00D12BDB">
        <w:rPr>
          <w:rFonts w:eastAsia="Times New Roman"/>
          <w:szCs w:val="24"/>
        </w:rPr>
        <w:t xml:space="preserve">πιτροπή </w:t>
      </w:r>
      <w:r>
        <w:rPr>
          <w:rFonts w:eastAsia="Times New Roman"/>
          <w:szCs w:val="24"/>
        </w:rPr>
        <w:t>του ΕΛΕΚΠ. Η</w:t>
      </w:r>
      <w:r w:rsidRPr="00D12BDB">
        <w:rPr>
          <w:rFonts w:eastAsia="Times New Roman"/>
          <w:szCs w:val="24"/>
        </w:rPr>
        <w:t xml:space="preserve"> διάταξη αυτή </w:t>
      </w:r>
      <w:r>
        <w:rPr>
          <w:rFonts w:eastAsia="Times New Roman"/>
          <w:szCs w:val="24"/>
        </w:rPr>
        <w:t>π</w:t>
      </w:r>
      <w:r w:rsidRPr="00D12BDB">
        <w:rPr>
          <w:rFonts w:eastAsia="Times New Roman"/>
          <w:szCs w:val="24"/>
        </w:rPr>
        <w:t>ροφανώς αποτελεί εφαρμογή των πρ</w:t>
      </w:r>
      <w:r>
        <w:rPr>
          <w:rFonts w:eastAsia="Times New Roman"/>
          <w:szCs w:val="24"/>
        </w:rPr>
        <w:t>οβλεπόμενων στο άρθρο 41 του ν.45</w:t>
      </w:r>
      <w:r w:rsidRPr="00D12BDB">
        <w:rPr>
          <w:rFonts w:eastAsia="Times New Roman"/>
          <w:szCs w:val="24"/>
        </w:rPr>
        <w:t>54</w:t>
      </w:r>
      <w:r>
        <w:rPr>
          <w:rFonts w:eastAsia="Times New Roman"/>
          <w:szCs w:val="24"/>
        </w:rPr>
        <w:t>/</w:t>
      </w:r>
      <w:r w:rsidRPr="00D12BDB">
        <w:rPr>
          <w:rFonts w:eastAsia="Times New Roman"/>
          <w:szCs w:val="24"/>
        </w:rPr>
        <w:t xml:space="preserve">2018 </w:t>
      </w:r>
      <w:r w:rsidRPr="00D12BDB">
        <w:rPr>
          <w:rFonts w:eastAsia="Times New Roman"/>
          <w:szCs w:val="24"/>
        </w:rPr>
        <w:t>που ψηφίστηκε πρόσφατα</w:t>
      </w:r>
      <w:r>
        <w:rPr>
          <w:rFonts w:eastAsia="Times New Roman"/>
          <w:szCs w:val="24"/>
        </w:rPr>
        <w:t xml:space="preserve"> και</w:t>
      </w:r>
      <w:r w:rsidRPr="00D12BDB">
        <w:rPr>
          <w:rFonts w:eastAsia="Times New Roman"/>
          <w:szCs w:val="24"/>
        </w:rPr>
        <w:t xml:space="preserve"> </w:t>
      </w:r>
      <w:r>
        <w:rPr>
          <w:rFonts w:eastAsia="Times New Roman"/>
          <w:szCs w:val="24"/>
        </w:rPr>
        <w:t>α</w:t>
      </w:r>
      <w:r w:rsidRPr="00D12BDB">
        <w:rPr>
          <w:rFonts w:eastAsia="Times New Roman"/>
          <w:szCs w:val="24"/>
        </w:rPr>
        <w:t>ναγνώρισε το</w:t>
      </w:r>
      <w:r>
        <w:rPr>
          <w:rFonts w:eastAsia="Times New Roman"/>
          <w:szCs w:val="24"/>
        </w:rPr>
        <w:t>ν</w:t>
      </w:r>
      <w:r w:rsidRPr="00D12BDB">
        <w:rPr>
          <w:rFonts w:eastAsia="Times New Roman"/>
          <w:szCs w:val="24"/>
        </w:rPr>
        <w:t xml:space="preserve"> σύνδεσμο Βιομηχανιών Βορείου Ελλάδος ως ισότιμο κοινωνικό εταίρο</w:t>
      </w:r>
      <w:r>
        <w:rPr>
          <w:rFonts w:eastAsia="Times New Roman"/>
          <w:szCs w:val="24"/>
        </w:rPr>
        <w:t>.</w:t>
      </w:r>
      <w:r w:rsidRPr="00D12BDB">
        <w:rPr>
          <w:rFonts w:eastAsia="Times New Roman"/>
          <w:szCs w:val="24"/>
        </w:rPr>
        <w:t xml:space="preserve"> </w:t>
      </w:r>
      <w:r>
        <w:rPr>
          <w:rFonts w:eastAsia="Times New Roman"/>
          <w:szCs w:val="24"/>
        </w:rPr>
        <w:t>Ν</w:t>
      </w:r>
      <w:r w:rsidRPr="00D12BDB">
        <w:rPr>
          <w:rFonts w:eastAsia="Times New Roman"/>
          <w:szCs w:val="24"/>
        </w:rPr>
        <w:t xml:space="preserve">α θυμίσω ότι στο εν λόγω άρθρο το Ποτάμι είχε ψηφίσει </w:t>
      </w:r>
      <w:r>
        <w:rPr>
          <w:rFonts w:eastAsia="Times New Roman"/>
          <w:szCs w:val="24"/>
        </w:rPr>
        <w:t>«</w:t>
      </w:r>
      <w:r>
        <w:rPr>
          <w:rFonts w:eastAsia="Times New Roman"/>
          <w:szCs w:val="24"/>
        </w:rPr>
        <w:t>π</w:t>
      </w:r>
      <w:r w:rsidRPr="00D12BDB">
        <w:rPr>
          <w:rFonts w:eastAsia="Times New Roman"/>
          <w:szCs w:val="24"/>
        </w:rPr>
        <w:t>αρών</w:t>
      </w:r>
      <w:r>
        <w:rPr>
          <w:rFonts w:eastAsia="Times New Roman"/>
          <w:szCs w:val="24"/>
        </w:rPr>
        <w:t>»</w:t>
      </w:r>
      <w:r w:rsidRPr="00D12BDB">
        <w:rPr>
          <w:rFonts w:eastAsia="Times New Roman"/>
          <w:szCs w:val="24"/>
        </w:rPr>
        <w:t xml:space="preserve"> με το σκεπτικό ότι αντίστοιχη αναγνώριση θα έπρεπε να υπάρξει και για τους υπόλοιπους</w:t>
      </w:r>
      <w:r w:rsidRPr="00D12BDB">
        <w:rPr>
          <w:rFonts w:eastAsia="Times New Roman"/>
          <w:szCs w:val="24"/>
        </w:rPr>
        <w:t xml:space="preserve"> περιφερειακούς συνδέσμους βιομηχανιών</w:t>
      </w:r>
      <w:r>
        <w:rPr>
          <w:rFonts w:eastAsia="Times New Roman"/>
          <w:szCs w:val="24"/>
        </w:rPr>
        <w:t>.</w:t>
      </w:r>
    </w:p>
    <w:p w14:paraId="0F16EEFE"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lastRenderedPageBreak/>
        <w:t>Πάμε και στα</w:t>
      </w:r>
      <w:r w:rsidRPr="00D12BDB">
        <w:rPr>
          <w:rFonts w:eastAsia="Times New Roman"/>
          <w:szCs w:val="24"/>
        </w:rPr>
        <w:t xml:space="preserve"> τελευταία άρθρα</w:t>
      </w:r>
      <w:r>
        <w:rPr>
          <w:rFonts w:eastAsia="Times New Roman"/>
          <w:szCs w:val="24"/>
        </w:rPr>
        <w:t>,</w:t>
      </w:r>
      <w:r w:rsidRPr="00D12BDB">
        <w:rPr>
          <w:rFonts w:eastAsia="Times New Roman"/>
          <w:szCs w:val="24"/>
        </w:rPr>
        <w:t xml:space="preserve"> από 30 έως 37</w:t>
      </w:r>
      <w:r>
        <w:rPr>
          <w:rFonts w:eastAsia="Times New Roman"/>
          <w:szCs w:val="24"/>
        </w:rPr>
        <w:t>.</w:t>
      </w:r>
      <w:r w:rsidRPr="00D12BDB">
        <w:rPr>
          <w:rFonts w:eastAsia="Times New Roman"/>
          <w:szCs w:val="24"/>
        </w:rPr>
        <w:t xml:space="preserve"> </w:t>
      </w:r>
      <w:r>
        <w:rPr>
          <w:rFonts w:eastAsia="Times New Roman"/>
          <w:szCs w:val="24"/>
        </w:rPr>
        <w:t>Θ</w:t>
      </w:r>
      <w:r w:rsidRPr="00D12BDB">
        <w:rPr>
          <w:rFonts w:eastAsia="Times New Roman"/>
          <w:szCs w:val="24"/>
        </w:rPr>
        <w:t>α ξεκινήσω από τα άρθρα 34 και 35 για τη σύσταση και κάλυψη οργανικών θέσεων εποπτευόμενων φορέων</w:t>
      </w:r>
      <w:r>
        <w:rPr>
          <w:rFonts w:eastAsia="Times New Roman"/>
          <w:szCs w:val="24"/>
        </w:rPr>
        <w:t>.</w:t>
      </w:r>
      <w:r w:rsidRPr="00D12BDB">
        <w:rPr>
          <w:rFonts w:eastAsia="Times New Roman"/>
          <w:szCs w:val="24"/>
        </w:rPr>
        <w:t xml:space="preserve"> </w:t>
      </w:r>
      <w:r>
        <w:rPr>
          <w:rFonts w:eastAsia="Times New Roman"/>
          <w:szCs w:val="24"/>
        </w:rPr>
        <w:t>Εδώ δημιουργούνται τριακόσιες σαράντα μία</w:t>
      </w:r>
      <w:r w:rsidRPr="00D12BDB">
        <w:rPr>
          <w:rFonts w:eastAsia="Times New Roman"/>
          <w:szCs w:val="24"/>
        </w:rPr>
        <w:t xml:space="preserve"> οργανικές</w:t>
      </w:r>
      <w:r>
        <w:rPr>
          <w:rFonts w:eastAsia="Times New Roman"/>
          <w:szCs w:val="24"/>
        </w:rPr>
        <w:t xml:space="preserve"> θέσεις μόνιμου προσ</w:t>
      </w:r>
      <w:r>
        <w:rPr>
          <w:rFonts w:eastAsia="Times New Roman"/>
          <w:szCs w:val="24"/>
        </w:rPr>
        <w:t>ωπικού σε δεκαεπτά</w:t>
      </w:r>
      <w:r w:rsidRPr="00D12BDB">
        <w:rPr>
          <w:rFonts w:eastAsia="Times New Roman"/>
          <w:szCs w:val="24"/>
        </w:rPr>
        <w:t xml:space="preserve"> εποπτευόμενους φορείς του Υπουργείου Εργασίας</w:t>
      </w:r>
      <w:r>
        <w:rPr>
          <w:rFonts w:eastAsia="Times New Roman"/>
          <w:szCs w:val="24"/>
        </w:rPr>
        <w:t xml:space="preserve"> -σ</w:t>
      </w:r>
      <w:r w:rsidRPr="00D12BDB">
        <w:rPr>
          <w:rFonts w:eastAsia="Times New Roman"/>
          <w:szCs w:val="24"/>
        </w:rPr>
        <w:t>κόπιμο είναι</w:t>
      </w:r>
      <w:r>
        <w:rPr>
          <w:rFonts w:eastAsia="Times New Roman"/>
          <w:szCs w:val="24"/>
        </w:rPr>
        <w:t>.</w:t>
      </w:r>
      <w:r w:rsidRPr="00D12BDB">
        <w:rPr>
          <w:rFonts w:eastAsia="Times New Roman"/>
          <w:szCs w:val="24"/>
        </w:rPr>
        <w:t xml:space="preserve"> </w:t>
      </w:r>
      <w:r>
        <w:rPr>
          <w:rFonts w:eastAsia="Times New Roman"/>
          <w:szCs w:val="24"/>
        </w:rPr>
        <w:t>Τ</w:t>
      </w:r>
      <w:r w:rsidRPr="00D12BDB">
        <w:rPr>
          <w:rFonts w:eastAsia="Times New Roman"/>
          <w:szCs w:val="24"/>
        </w:rPr>
        <w:t>ο ετήσιο κόστος εκτιμάται σε 4,7 εκατομμύρια ευρώ για το 2020 και μετά και οι θέσεις αυτές</w:t>
      </w:r>
      <w:r>
        <w:rPr>
          <w:rFonts w:eastAsia="Times New Roman"/>
          <w:szCs w:val="24"/>
        </w:rPr>
        <w:t>,</w:t>
      </w:r>
      <w:r w:rsidRPr="00D12BDB">
        <w:rPr>
          <w:rFonts w:eastAsia="Times New Roman"/>
          <w:szCs w:val="24"/>
        </w:rPr>
        <w:t xml:space="preserve"> </w:t>
      </w:r>
      <w:r>
        <w:rPr>
          <w:rFonts w:eastAsia="Times New Roman"/>
          <w:szCs w:val="24"/>
        </w:rPr>
        <w:t>ό</w:t>
      </w:r>
      <w:r w:rsidRPr="00D12BDB">
        <w:rPr>
          <w:rFonts w:eastAsia="Times New Roman"/>
          <w:szCs w:val="24"/>
        </w:rPr>
        <w:t xml:space="preserve">πως μας είπε η </w:t>
      </w:r>
      <w:r>
        <w:rPr>
          <w:rFonts w:eastAsia="Times New Roman"/>
          <w:szCs w:val="24"/>
        </w:rPr>
        <w:t>Α</w:t>
      </w:r>
      <w:r w:rsidRPr="00D12BDB">
        <w:rPr>
          <w:rFonts w:eastAsia="Times New Roman"/>
          <w:szCs w:val="24"/>
        </w:rPr>
        <w:t xml:space="preserve">ναπληρώτρια </w:t>
      </w:r>
      <w:r>
        <w:rPr>
          <w:rFonts w:eastAsia="Times New Roman"/>
          <w:szCs w:val="24"/>
        </w:rPr>
        <w:t>Υ</w:t>
      </w:r>
      <w:r w:rsidRPr="00D12BDB">
        <w:rPr>
          <w:rFonts w:eastAsia="Times New Roman"/>
          <w:szCs w:val="24"/>
        </w:rPr>
        <w:t>πουργός</w:t>
      </w:r>
      <w:r>
        <w:rPr>
          <w:rFonts w:eastAsia="Times New Roman"/>
          <w:szCs w:val="24"/>
        </w:rPr>
        <w:t>,</w:t>
      </w:r>
      <w:r w:rsidRPr="00D12BDB">
        <w:rPr>
          <w:rFonts w:eastAsia="Times New Roman"/>
          <w:szCs w:val="24"/>
        </w:rPr>
        <w:t xml:space="preserve"> θα γίνουν κανονικά με διαδικασίες ΑΣΕΠ</w:t>
      </w:r>
      <w:r>
        <w:rPr>
          <w:rFonts w:eastAsia="Times New Roman"/>
          <w:szCs w:val="24"/>
        </w:rPr>
        <w:t>.</w:t>
      </w:r>
      <w:r w:rsidRPr="00D12BDB">
        <w:rPr>
          <w:rFonts w:eastAsia="Times New Roman"/>
          <w:szCs w:val="24"/>
        </w:rPr>
        <w:t xml:space="preserve"> </w:t>
      </w:r>
      <w:r>
        <w:rPr>
          <w:rFonts w:eastAsia="Times New Roman"/>
          <w:szCs w:val="24"/>
        </w:rPr>
        <w:t>Τ</w:t>
      </w:r>
      <w:r w:rsidRPr="00D12BDB">
        <w:rPr>
          <w:rFonts w:eastAsia="Times New Roman"/>
          <w:szCs w:val="24"/>
        </w:rPr>
        <w:t xml:space="preserve">ο </w:t>
      </w:r>
      <w:r w:rsidRPr="00D12BDB">
        <w:rPr>
          <w:rFonts w:eastAsia="Times New Roman"/>
          <w:szCs w:val="24"/>
        </w:rPr>
        <w:t>2019</w:t>
      </w:r>
      <w:r>
        <w:rPr>
          <w:rFonts w:eastAsia="Times New Roman"/>
          <w:szCs w:val="24"/>
        </w:rPr>
        <w:t>,</w:t>
      </w:r>
      <w:r w:rsidRPr="00D12BDB">
        <w:rPr>
          <w:rFonts w:eastAsia="Times New Roman"/>
          <w:szCs w:val="24"/>
        </w:rPr>
        <w:t xml:space="preserve"> </w:t>
      </w:r>
      <w:r>
        <w:rPr>
          <w:rFonts w:eastAsia="Times New Roman"/>
          <w:szCs w:val="24"/>
        </w:rPr>
        <w:t>όμως,</w:t>
      </w:r>
      <w:r w:rsidRPr="00D12BDB">
        <w:rPr>
          <w:rFonts w:eastAsia="Times New Roman"/>
          <w:szCs w:val="24"/>
        </w:rPr>
        <w:t xml:space="preserve"> που θα λειτουργήσουν ως έχουν οι συγκεκριμένες δομές</w:t>
      </w:r>
      <w:r>
        <w:rPr>
          <w:rFonts w:eastAsia="Times New Roman"/>
          <w:szCs w:val="24"/>
        </w:rPr>
        <w:t>,</w:t>
      </w:r>
      <w:r w:rsidRPr="00D12BDB">
        <w:rPr>
          <w:rFonts w:eastAsia="Times New Roman"/>
          <w:szCs w:val="24"/>
        </w:rPr>
        <w:t xml:space="preserve"> το κόστος είναι 5,8 εκατομμύρια ευρώ</w:t>
      </w:r>
      <w:r>
        <w:rPr>
          <w:rFonts w:eastAsia="Times New Roman"/>
          <w:szCs w:val="24"/>
        </w:rPr>
        <w:t>,</w:t>
      </w:r>
      <w:r w:rsidRPr="00D12BDB">
        <w:rPr>
          <w:rFonts w:eastAsia="Times New Roman"/>
          <w:szCs w:val="24"/>
        </w:rPr>
        <w:t xml:space="preserve"> δηλαδή είναι 1,1 εκατομμύρια ευρώ παραπάνω για το 2019</w:t>
      </w:r>
      <w:r>
        <w:rPr>
          <w:rFonts w:eastAsia="Times New Roman"/>
          <w:szCs w:val="24"/>
        </w:rPr>
        <w:t xml:space="preserve">, </w:t>
      </w:r>
      <w:r w:rsidRPr="00D12BDB">
        <w:rPr>
          <w:rFonts w:eastAsia="Times New Roman"/>
          <w:szCs w:val="24"/>
        </w:rPr>
        <w:t xml:space="preserve">που είναι </w:t>
      </w:r>
      <w:r>
        <w:rPr>
          <w:rFonts w:eastAsia="Times New Roman"/>
          <w:szCs w:val="24"/>
        </w:rPr>
        <w:t>-</w:t>
      </w:r>
      <w:r w:rsidRPr="00D12BDB">
        <w:rPr>
          <w:rFonts w:eastAsia="Times New Roman"/>
          <w:szCs w:val="24"/>
        </w:rPr>
        <w:t>υποτίθεται</w:t>
      </w:r>
      <w:r>
        <w:rPr>
          <w:rFonts w:eastAsia="Times New Roman"/>
          <w:szCs w:val="24"/>
        </w:rPr>
        <w:t>-</w:t>
      </w:r>
      <w:r w:rsidRPr="00D12BDB">
        <w:rPr>
          <w:rFonts w:eastAsia="Times New Roman"/>
          <w:szCs w:val="24"/>
        </w:rPr>
        <w:t xml:space="preserve"> το μεταβατικό στάδιο</w:t>
      </w:r>
      <w:r>
        <w:rPr>
          <w:rFonts w:eastAsia="Times New Roman"/>
          <w:szCs w:val="24"/>
        </w:rPr>
        <w:t>,</w:t>
      </w:r>
      <w:r w:rsidRPr="00D12BDB">
        <w:rPr>
          <w:rFonts w:eastAsia="Times New Roman"/>
          <w:szCs w:val="24"/>
        </w:rPr>
        <w:t xml:space="preserve"> σε σχέση με το 2020 που θα έχουμε τις οργανικές θέσ</w:t>
      </w:r>
      <w:r w:rsidRPr="00D12BDB">
        <w:rPr>
          <w:rFonts w:eastAsia="Times New Roman"/>
          <w:szCs w:val="24"/>
        </w:rPr>
        <w:t>εις</w:t>
      </w:r>
      <w:r>
        <w:rPr>
          <w:rFonts w:eastAsia="Times New Roman"/>
          <w:szCs w:val="24"/>
        </w:rPr>
        <w:t xml:space="preserve">. </w:t>
      </w:r>
    </w:p>
    <w:p w14:paraId="0F16EEFF"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Τ</w:t>
      </w:r>
      <w:r w:rsidRPr="00D12BDB">
        <w:rPr>
          <w:rFonts w:eastAsia="Times New Roman"/>
          <w:szCs w:val="24"/>
        </w:rPr>
        <w:t>ο ερώτημα</w:t>
      </w:r>
      <w:r>
        <w:rPr>
          <w:rFonts w:eastAsia="Times New Roman"/>
          <w:szCs w:val="24"/>
        </w:rPr>
        <w:t>,</w:t>
      </w:r>
      <w:r w:rsidRPr="00D12BDB">
        <w:rPr>
          <w:rFonts w:eastAsia="Times New Roman"/>
          <w:szCs w:val="24"/>
        </w:rPr>
        <w:t xml:space="preserve"> που δεν απαντήθηκε σ</w:t>
      </w:r>
      <w:r>
        <w:rPr>
          <w:rFonts w:eastAsia="Times New Roman"/>
          <w:szCs w:val="24"/>
        </w:rPr>
        <w:t>τις</w:t>
      </w:r>
      <w:r w:rsidRPr="00D12BDB">
        <w:rPr>
          <w:rFonts w:eastAsia="Times New Roman"/>
          <w:szCs w:val="24"/>
        </w:rPr>
        <w:t xml:space="preserve"> επιτροπές</w:t>
      </w:r>
      <w:r>
        <w:rPr>
          <w:rFonts w:eastAsia="Times New Roman"/>
          <w:szCs w:val="24"/>
        </w:rPr>
        <w:t>,</w:t>
      </w:r>
      <w:r w:rsidRPr="00D12BDB">
        <w:rPr>
          <w:rFonts w:eastAsia="Times New Roman"/>
          <w:szCs w:val="24"/>
        </w:rPr>
        <w:t xml:space="preserve"> είναι π</w:t>
      </w:r>
      <w:r>
        <w:rPr>
          <w:rFonts w:eastAsia="Times New Roman"/>
          <w:szCs w:val="24"/>
        </w:rPr>
        <w:t>ώ</w:t>
      </w:r>
      <w:r w:rsidRPr="00D12BDB">
        <w:rPr>
          <w:rFonts w:eastAsia="Times New Roman"/>
          <w:szCs w:val="24"/>
        </w:rPr>
        <w:t>ς γίνεται αυτό</w:t>
      </w:r>
      <w:r>
        <w:rPr>
          <w:rFonts w:eastAsia="Times New Roman"/>
          <w:szCs w:val="24"/>
        </w:rPr>
        <w:t>,</w:t>
      </w:r>
      <w:r w:rsidRPr="00D12BDB">
        <w:rPr>
          <w:rFonts w:eastAsia="Times New Roman"/>
          <w:szCs w:val="24"/>
        </w:rPr>
        <w:t xml:space="preserve"> πώς προκύπτει αυτή η διαφορά το</w:t>
      </w:r>
      <w:r>
        <w:rPr>
          <w:rFonts w:eastAsia="Times New Roman"/>
          <w:szCs w:val="24"/>
        </w:rPr>
        <w:t>υ</w:t>
      </w:r>
      <w:r w:rsidRPr="00D12BDB">
        <w:rPr>
          <w:rFonts w:eastAsia="Times New Roman"/>
          <w:szCs w:val="24"/>
        </w:rPr>
        <w:t xml:space="preserve"> </w:t>
      </w:r>
      <w:r>
        <w:rPr>
          <w:rFonts w:eastAsia="Times New Roman"/>
          <w:szCs w:val="24"/>
        </w:rPr>
        <w:t>1,1</w:t>
      </w:r>
      <w:r w:rsidRPr="00D12BDB">
        <w:rPr>
          <w:rFonts w:eastAsia="Times New Roman"/>
          <w:szCs w:val="24"/>
        </w:rPr>
        <w:t xml:space="preserve"> εκατομμυρίου ευρώ</w:t>
      </w:r>
      <w:r>
        <w:rPr>
          <w:rFonts w:eastAsia="Times New Roman"/>
          <w:szCs w:val="24"/>
        </w:rPr>
        <w:t>.</w:t>
      </w:r>
      <w:r w:rsidRPr="00D12BDB">
        <w:rPr>
          <w:rFonts w:eastAsia="Times New Roman"/>
          <w:szCs w:val="24"/>
        </w:rPr>
        <w:t xml:space="preserve"> </w:t>
      </w:r>
      <w:r>
        <w:rPr>
          <w:rFonts w:eastAsia="Times New Roman"/>
          <w:szCs w:val="24"/>
        </w:rPr>
        <w:t>Μ</w:t>
      </w:r>
      <w:r w:rsidRPr="00D12BDB">
        <w:rPr>
          <w:rFonts w:eastAsia="Times New Roman"/>
          <w:szCs w:val="24"/>
        </w:rPr>
        <w:t>άλιστα</w:t>
      </w:r>
      <w:r>
        <w:rPr>
          <w:rFonts w:eastAsia="Times New Roman"/>
          <w:szCs w:val="24"/>
        </w:rPr>
        <w:t>,</w:t>
      </w:r>
      <w:r w:rsidRPr="00D12BDB">
        <w:rPr>
          <w:rFonts w:eastAsia="Times New Roman"/>
          <w:szCs w:val="24"/>
        </w:rPr>
        <w:t xml:space="preserve"> την περασμένη Πέμπτη είχε πει η κ</w:t>
      </w:r>
      <w:r>
        <w:rPr>
          <w:rFonts w:eastAsia="Times New Roman"/>
          <w:szCs w:val="24"/>
        </w:rPr>
        <w:t>.</w:t>
      </w:r>
      <w:r w:rsidRPr="00D12BDB">
        <w:rPr>
          <w:rFonts w:eastAsia="Times New Roman"/>
          <w:szCs w:val="24"/>
        </w:rPr>
        <w:t xml:space="preserve"> Φωτίου ότι οι υπηρετούντες αυτή</w:t>
      </w:r>
      <w:r>
        <w:rPr>
          <w:rFonts w:eastAsia="Times New Roman"/>
          <w:szCs w:val="24"/>
        </w:rPr>
        <w:t>ν</w:t>
      </w:r>
      <w:r w:rsidRPr="00D12BDB">
        <w:rPr>
          <w:rFonts w:eastAsia="Times New Roman"/>
          <w:szCs w:val="24"/>
        </w:rPr>
        <w:t xml:space="preserve"> τη στιγμή είναι λιγότερ</w:t>
      </w:r>
      <w:r>
        <w:rPr>
          <w:rFonts w:eastAsia="Times New Roman"/>
          <w:szCs w:val="24"/>
        </w:rPr>
        <w:t>οι</w:t>
      </w:r>
      <w:r w:rsidRPr="00D12BDB">
        <w:rPr>
          <w:rFonts w:eastAsia="Times New Roman"/>
          <w:szCs w:val="24"/>
        </w:rPr>
        <w:t xml:space="preserve"> από τις απαιτούμενες οργανικές θέσεις</w:t>
      </w:r>
      <w:r>
        <w:rPr>
          <w:rFonts w:eastAsia="Times New Roman"/>
          <w:szCs w:val="24"/>
        </w:rPr>
        <w:t>.</w:t>
      </w:r>
      <w:r w:rsidRPr="00D12BDB">
        <w:rPr>
          <w:rFonts w:eastAsia="Times New Roman"/>
          <w:szCs w:val="24"/>
        </w:rPr>
        <w:t xml:space="preserve"> </w:t>
      </w:r>
      <w:r>
        <w:rPr>
          <w:rFonts w:eastAsia="Times New Roman"/>
          <w:szCs w:val="24"/>
        </w:rPr>
        <w:t>Είναι λ</w:t>
      </w:r>
      <w:r w:rsidRPr="00D12BDB">
        <w:rPr>
          <w:rFonts w:eastAsia="Times New Roman"/>
          <w:szCs w:val="24"/>
        </w:rPr>
        <w:t>ιγότερο</w:t>
      </w:r>
      <w:r>
        <w:rPr>
          <w:rFonts w:eastAsia="Times New Roman"/>
          <w:szCs w:val="24"/>
        </w:rPr>
        <w:t>ι</w:t>
      </w:r>
      <w:r w:rsidRPr="00D12BDB">
        <w:rPr>
          <w:rFonts w:eastAsia="Times New Roman"/>
          <w:szCs w:val="24"/>
        </w:rPr>
        <w:t xml:space="preserve"> και έχουμε 1,1 εκατομμύρια ευρώ παραπάνω κόστος</w:t>
      </w:r>
      <w:r>
        <w:rPr>
          <w:rFonts w:eastAsia="Times New Roman"/>
          <w:szCs w:val="24"/>
        </w:rPr>
        <w:t>;</w:t>
      </w:r>
      <w:r w:rsidRPr="00D12BDB">
        <w:rPr>
          <w:rFonts w:eastAsia="Times New Roman"/>
          <w:szCs w:val="24"/>
        </w:rPr>
        <w:t xml:space="preserve"> </w:t>
      </w:r>
    </w:p>
    <w:p w14:paraId="0F16EF00"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Δύο τινά, </w:t>
      </w:r>
      <w:r w:rsidRPr="00D12BDB">
        <w:rPr>
          <w:rFonts w:eastAsia="Times New Roman"/>
          <w:szCs w:val="24"/>
        </w:rPr>
        <w:t>λοιπόν</w:t>
      </w:r>
      <w:r>
        <w:rPr>
          <w:rFonts w:eastAsia="Times New Roman"/>
          <w:szCs w:val="24"/>
        </w:rPr>
        <w:t>,</w:t>
      </w:r>
      <w:r w:rsidRPr="00D12BDB">
        <w:rPr>
          <w:rFonts w:eastAsia="Times New Roman"/>
          <w:szCs w:val="24"/>
        </w:rPr>
        <w:t xml:space="preserve"> υπάρχουν εδώ</w:t>
      </w:r>
      <w:r>
        <w:rPr>
          <w:rFonts w:eastAsia="Times New Roman"/>
          <w:szCs w:val="24"/>
        </w:rPr>
        <w:t>:</w:t>
      </w:r>
      <w:r w:rsidRPr="00D12BDB">
        <w:rPr>
          <w:rFonts w:eastAsia="Times New Roman"/>
          <w:szCs w:val="24"/>
        </w:rPr>
        <w:t xml:space="preserve"> Ή έχει γίνει λάθος και είναι περισσότεροι οι εργαζόμενοι αυτή</w:t>
      </w:r>
      <w:r>
        <w:rPr>
          <w:rFonts w:eastAsia="Times New Roman"/>
          <w:szCs w:val="24"/>
        </w:rPr>
        <w:t>ν</w:t>
      </w:r>
      <w:r w:rsidRPr="00D12BDB">
        <w:rPr>
          <w:rFonts w:eastAsia="Times New Roman"/>
          <w:szCs w:val="24"/>
        </w:rPr>
        <w:t xml:space="preserve"> τη στιγμή από τις οργανικές θέσεις σε αυτές τις δομές ή</w:t>
      </w:r>
      <w:r w:rsidRPr="00D12BDB">
        <w:rPr>
          <w:rFonts w:eastAsia="Times New Roman"/>
          <w:szCs w:val="24"/>
        </w:rPr>
        <w:t xml:space="preserve"> από το 2020 και μετά θα παίρνουν μικρότερους μισθούς</w:t>
      </w:r>
      <w:r>
        <w:rPr>
          <w:rFonts w:eastAsia="Times New Roman"/>
          <w:szCs w:val="24"/>
        </w:rPr>
        <w:t>.</w:t>
      </w:r>
      <w:r w:rsidRPr="00D12BDB">
        <w:rPr>
          <w:rFonts w:eastAsia="Times New Roman"/>
          <w:szCs w:val="24"/>
        </w:rPr>
        <w:t xml:space="preserve"> </w:t>
      </w:r>
      <w:r>
        <w:rPr>
          <w:rFonts w:eastAsia="Times New Roman"/>
          <w:szCs w:val="24"/>
        </w:rPr>
        <w:t xml:space="preserve">Για τριακόσια σαράντα ένα </w:t>
      </w:r>
      <w:r w:rsidRPr="00D12BDB">
        <w:rPr>
          <w:rFonts w:eastAsia="Times New Roman"/>
          <w:szCs w:val="24"/>
        </w:rPr>
        <w:t xml:space="preserve">άτομα </w:t>
      </w:r>
      <w:r>
        <w:rPr>
          <w:rFonts w:eastAsia="Times New Roman"/>
          <w:szCs w:val="24"/>
        </w:rPr>
        <w:t>μ</w:t>
      </w:r>
      <w:r w:rsidRPr="00D12BDB">
        <w:rPr>
          <w:rFonts w:eastAsia="Times New Roman"/>
          <w:szCs w:val="24"/>
        </w:rPr>
        <w:t>άλιστα</w:t>
      </w:r>
      <w:r>
        <w:rPr>
          <w:rFonts w:eastAsia="Times New Roman"/>
          <w:szCs w:val="24"/>
        </w:rPr>
        <w:t>,</w:t>
      </w:r>
      <w:r w:rsidRPr="00D12BDB">
        <w:rPr>
          <w:rFonts w:eastAsia="Times New Roman"/>
          <w:szCs w:val="24"/>
        </w:rPr>
        <w:t xml:space="preserve"> βγαίνει 250 ευρώ λιγότερα το</w:t>
      </w:r>
      <w:r>
        <w:rPr>
          <w:rFonts w:eastAsia="Times New Roman"/>
          <w:szCs w:val="24"/>
        </w:rPr>
        <w:t>ν</w:t>
      </w:r>
      <w:r w:rsidRPr="00D12BDB">
        <w:rPr>
          <w:rFonts w:eastAsia="Times New Roman"/>
          <w:szCs w:val="24"/>
        </w:rPr>
        <w:t xml:space="preserve"> μήνα</w:t>
      </w:r>
      <w:r>
        <w:rPr>
          <w:rFonts w:eastAsia="Times New Roman"/>
          <w:szCs w:val="24"/>
        </w:rPr>
        <w:t>.</w:t>
      </w:r>
      <w:r w:rsidRPr="00D12BDB">
        <w:rPr>
          <w:rFonts w:eastAsia="Times New Roman"/>
          <w:szCs w:val="24"/>
        </w:rPr>
        <w:t xml:space="preserve"> </w:t>
      </w:r>
      <w:r>
        <w:rPr>
          <w:rFonts w:eastAsia="Times New Roman"/>
          <w:szCs w:val="24"/>
        </w:rPr>
        <w:t>Ά</w:t>
      </w:r>
      <w:r w:rsidRPr="00D12BDB">
        <w:rPr>
          <w:rFonts w:eastAsia="Times New Roman"/>
          <w:szCs w:val="24"/>
        </w:rPr>
        <w:t>λλη εξήγηση δεν υπάρχει εντός του συγκεκριμένου μαθηματικού πλαισίου</w:t>
      </w:r>
      <w:r>
        <w:rPr>
          <w:rFonts w:eastAsia="Times New Roman"/>
          <w:szCs w:val="24"/>
        </w:rPr>
        <w:t>.</w:t>
      </w:r>
    </w:p>
    <w:p w14:paraId="0F16EF01"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Σ</w:t>
      </w:r>
      <w:r w:rsidRPr="00D12BDB">
        <w:rPr>
          <w:rFonts w:eastAsia="Times New Roman"/>
          <w:szCs w:val="24"/>
        </w:rPr>
        <w:t>το άρθρο 36 ο αριθμός των μελών</w:t>
      </w:r>
      <w:r>
        <w:rPr>
          <w:rFonts w:eastAsia="Times New Roman"/>
          <w:szCs w:val="24"/>
        </w:rPr>
        <w:t>,</w:t>
      </w:r>
      <w:r w:rsidRPr="00D12BDB">
        <w:rPr>
          <w:rFonts w:eastAsia="Times New Roman"/>
          <w:szCs w:val="24"/>
        </w:rPr>
        <w:t xml:space="preserve"> με βάση το άρθρο αυ</w:t>
      </w:r>
      <w:r w:rsidRPr="00D12BDB">
        <w:rPr>
          <w:rFonts w:eastAsia="Times New Roman"/>
          <w:szCs w:val="24"/>
        </w:rPr>
        <w:t>τό</w:t>
      </w:r>
      <w:r>
        <w:rPr>
          <w:rFonts w:eastAsia="Times New Roman"/>
          <w:szCs w:val="24"/>
        </w:rPr>
        <w:t xml:space="preserve">, των </w:t>
      </w:r>
      <w:r>
        <w:rPr>
          <w:rFonts w:eastAsia="Times New Roman"/>
          <w:szCs w:val="24"/>
        </w:rPr>
        <w:t xml:space="preserve">διοικητικών συμβουλίων </w:t>
      </w:r>
      <w:r>
        <w:rPr>
          <w:rFonts w:eastAsia="Times New Roman"/>
          <w:szCs w:val="24"/>
        </w:rPr>
        <w:t xml:space="preserve">των </w:t>
      </w:r>
      <w:r>
        <w:rPr>
          <w:rFonts w:eastAsia="Times New Roman"/>
          <w:szCs w:val="24"/>
        </w:rPr>
        <w:t>κέντρων κοινωνικής π</w:t>
      </w:r>
      <w:r w:rsidRPr="00D12BDB">
        <w:rPr>
          <w:rFonts w:eastAsia="Times New Roman"/>
          <w:szCs w:val="24"/>
        </w:rPr>
        <w:t xml:space="preserve">ρόνοιας </w:t>
      </w:r>
      <w:r w:rsidRPr="00D12BDB">
        <w:rPr>
          <w:rFonts w:eastAsia="Times New Roman"/>
          <w:szCs w:val="24"/>
        </w:rPr>
        <w:t xml:space="preserve">δύναται να αυξηθεί από </w:t>
      </w:r>
      <w:r>
        <w:rPr>
          <w:rFonts w:eastAsia="Times New Roman"/>
          <w:szCs w:val="24"/>
        </w:rPr>
        <w:t>επτά</w:t>
      </w:r>
      <w:r w:rsidRPr="00D12BDB">
        <w:rPr>
          <w:rFonts w:eastAsia="Times New Roman"/>
          <w:szCs w:val="24"/>
        </w:rPr>
        <w:t xml:space="preserve"> σε </w:t>
      </w:r>
      <w:r>
        <w:rPr>
          <w:rFonts w:eastAsia="Times New Roman"/>
          <w:szCs w:val="24"/>
        </w:rPr>
        <w:t>έντεκα.</w:t>
      </w:r>
      <w:r w:rsidRPr="00D12BDB">
        <w:rPr>
          <w:rFonts w:eastAsia="Times New Roman"/>
          <w:szCs w:val="24"/>
        </w:rPr>
        <w:t xml:space="preserve"> </w:t>
      </w:r>
      <w:r>
        <w:rPr>
          <w:rFonts w:eastAsia="Times New Roman"/>
          <w:szCs w:val="24"/>
        </w:rPr>
        <w:t>Μ</w:t>
      </w:r>
      <w:r w:rsidRPr="00D12BDB">
        <w:rPr>
          <w:rFonts w:eastAsia="Times New Roman"/>
          <w:szCs w:val="24"/>
        </w:rPr>
        <w:t xml:space="preserve">ας εξήγησε η Αναπληρώτρια Υπουργός ότι είναι για να μπουν στα </w:t>
      </w:r>
      <w:r>
        <w:rPr>
          <w:rFonts w:eastAsia="Times New Roman"/>
          <w:szCs w:val="24"/>
        </w:rPr>
        <w:t>δ</w:t>
      </w:r>
      <w:r w:rsidRPr="00D12BDB">
        <w:rPr>
          <w:rFonts w:eastAsia="Times New Roman"/>
          <w:szCs w:val="24"/>
        </w:rPr>
        <w:t xml:space="preserve">ιοικητικά </w:t>
      </w:r>
      <w:r>
        <w:rPr>
          <w:rFonts w:eastAsia="Times New Roman"/>
          <w:szCs w:val="24"/>
        </w:rPr>
        <w:t>σ</w:t>
      </w:r>
      <w:r w:rsidRPr="00D12BDB">
        <w:rPr>
          <w:rFonts w:eastAsia="Times New Roman"/>
          <w:szCs w:val="24"/>
        </w:rPr>
        <w:t xml:space="preserve">υμβούλια </w:t>
      </w:r>
      <w:r w:rsidRPr="00D12BDB">
        <w:rPr>
          <w:rFonts w:eastAsia="Times New Roman"/>
          <w:szCs w:val="24"/>
        </w:rPr>
        <w:t xml:space="preserve">όλοι </w:t>
      </w:r>
      <w:r>
        <w:rPr>
          <w:rFonts w:eastAsia="Times New Roman"/>
          <w:szCs w:val="24"/>
        </w:rPr>
        <w:t xml:space="preserve">οι εποπτευόμενοι </w:t>
      </w:r>
      <w:r w:rsidRPr="00D12BDB">
        <w:rPr>
          <w:rFonts w:eastAsia="Times New Roman"/>
          <w:szCs w:val="24"/>
        </w:rPr>
        <w:t>φορείς</w:t>
      </w:r>
      <w:r>
        <w:rPr>
          <w:rFonts w:eastAsia="Times New Roman"/>
          <w:szCs w:val="24"/>
        </w:rPr>
        <w:t>,</w:t>
      </w:r>
      <w:r w:rsidRPr="00D12BDB">
        <w:rPr>
          <w:rFonts w:eastAsia="Times New Roman"/>
          <w:szCs w:val="24"/>
        </w:rPr>
        <w:t xml:space="preserve"> οι οποίοι διαφέρουν από περιφέρεια σε πε</w:t>
      </w:r>
      <w:r w:rsidRPr="00D12BDB">
        <w:rPr>
          <w:rFonts w:eastAsia="Times New Roman"/>
          <w:szCs w:val="24"/>
        </w:rPr>
        <w:t>ριφέρεια</w:t>
      </w:r>
      <w:r>
        <w:rPr>
          <w:rFonts w:eastAsia="Times New Roman"/>
          <w:szCs w:val="24"/>
        </w:rPr>
        <w:t>.</w:t>
      </w:r>
    </w:p>
    <w:p w14:paraId="0F16EF02"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Τ</w:t>
      </w:r>
      <w:r w:rsidRPr="00D12BDB">
        <w:rPr>
          <w:rFonts w:eastAsia="Times New Roman"/>
          <w:szCs w:val="24"/>
        </w:rPr>
        <w:t>ο ερώτημα</w:t>
      </w:r>
      <w:r>
        <w:rPr>
          <w:rFonts w:eastAsia="Times New Roman"/>
          <w:szCs w:val="24"/>
        </w:rPr>
        <w:t>,</w:t>
      </w:r>
      <w:r w:rsidRPr="00D12BDB">
        <w:rPr>
          <w:rFonts w:eastAsia="Times New Roman"/>
          <w:szCs w:val="24"/>
        </w:rPr>
        <w:t xml:space="preserve"> </w:t>
      </w:r>
      <w:r>
        <w:rPr>
          <w:rFonts w:eastAsia="Times New Roman"/>
          <w:szCs w:val="24"/>
        </w:rPr>
        <w:t>όμως,</w:t>
      </w:r>
      <w:r w:rsidRPr="00D12BDB">
        <w:rPr>
          <w:rFonts w:eastAsia="Times New Roman"/>
          <w:szCs w:val="24"/>
        </w:rPr>
        <w:t xml:space="preserve"> είναι</w:t>
      </w:r>
      <w:r>
        <w:rPr>
          <w:rFonts w:eastAsia="Times New Roman"/>
          <w:szCs w:val="24"/>
        </w:rPr>
        <w:t>:</w:t>
      </w:r>
      <w:r w:rsidRPr="00D12BDB">
        <w:rPr>
          <w:rFonts w:eastAsia="Times New Roman"/>
          <w:szCs w:val="24"/>
        </w:rPr>
        <w:t xml:space="preserve"> Άσχετα με το αίτημα των φορέων</w:t>
      </w:r>
      <w:r>
        <w:rPr>
          <w:rFonts w:eastAsia="Times New Roman"/>
          <w:szCs w:val="24"/>
        </w:rPr>
        <w:t>,</w:t>
      </w:r>
      <w:r w:rsidRPr="00D12BDB">
        <w:rPr>
          <w:rFonts w:eastAsia="Times New Roman"/>
          <w:szCs w:val="24"/>
        </w:rPr>
        <w:t xml:space="preserve"> είχε διαπιστώσει το Υπουργείο ότι δεν λειτουργούσαν </w:t>
      </w:r>
      <w:r>
        <w:rPr>
          <w:rFonts w:eastAsia="Times New Roman"/>
          <w:szCs w:val="24"/>
        </w:rPr>
        <w:t xml:space="preserve">καλά τα </w:t>
      </w:r>
      <w:r>
        <w:rPr>
          <w:rFonts w:eastAsia="Times New Roman"/>
          <w:szCs w:val="24"/>
        </w:rPr>
        <w:t>δ</w:t>
      </w:r>
      <w:r w:rsidRPr="00D12BDB">
        <w:rPr>
          <w:rFonts w:eastAsia="Times New Roman"/>
          <w:szCs w:val="24"/>
        </w:rPr>
        <w:t xml:space="preserve">ιοικητικά </w:t>
      </w:r>
      <w:r>
        <w:rPr>
          <w:rFonts w:eastAsia="Times New Roman"/>
          <w:szCs w:val="24"/>
        </w:rPr>
        <w:t>σ</w:t>
      </w:r>
      <w:r w:rsidRPr="00D12BDB">
        <w:rPr>
          <w:rFonts w:eastAsia="Times New Roman"/>
          <w:szCs w:val="24"/>
        </w:rPr>
        <w:t>υμβούλια</w:t>
      </w:r>
      <w:r>
        <w:rPr>
          <w:rFonts w:eastAsia="Times New Roman"/>
          <w:szCs w:val="24"/>
        </w:rPr>
        <w:t>;</w:t>
      </w:r>
      <w:r w:rsidRPr="00D12BDB">
        <w:rPr>
          <w:rFonts w:eastAsia="Times New Roman"/>
          <w:szCs w:val="24"/>
        </w:rPr>
        <w:t xml:space="preserve"> </w:t>
      </w:r>
      <w:r>
        <w:rPr>
          <w:rFonts w:eastAsia="Times New Roman"/>
          <w:szCs w:val="24"/>
        </w:rPr>
        <w:t>Ε</w:t>
      </w:r>
      <w:r w:rsidRPr="00D12BDB">
        <w:rPr>
          <w:rFonts w:eastAsia="Times New Roman"/>
          <w:szCs w:val="24"/>
        </w:rPr>
        <w:t>ίναι αναγκαίο να γίνει αυτό</w:t>
      </w:r>
      <w:r>
        <w:rPr>
          <w:rFonts w:eastAsia="Times New Roman"/>
          <w:szCs w:val="24"/>
        </w:rPr>
        <w:t>,</w:t>
      </w:r>
      <w:r w:rsidRPr="00D12BDB">
        <w:rPr>
          <w:rFonts w:eastAsia="Times New Roman"/>
          <w:szCs w:val="24"/>
        </w:rPr>
        <w:t xml:space="preserve"> </w:t>
      </w:r>
      <w:r>
        <w:rPr>
          <w:rFonts w:eastAsia="Times New Roman"/>
          <w:szCs w:val="24"/>
        </w:rPr>
        <w:t>δ</w:t>
      </w:r>
      <w:r w:rsidRPr="00D12BDB">
        <w:rPr>
          <w:rFonts w:eastAsia="Times New Roman"/>
          <w:szCs w:val="24"/>
        </w:rPr>
        <w:t xml:space="preserve">ηλαδή η </w:t>
      </w:r>
      <w:r>
        <w:rPr>
          <w:rFonts w:eastAsia="Times New Roman"/>
          <w:szCs w:val="24"/>
        </w:rPr>
        <w:t xml:space="preserve">αύξηση των θέσεων στα μέλη του </w:t>
      </w:r>
      <w:r>
        <w:rPr>
          <w:rFonts w:eastAsia="Times New Roman"/>
          <w:szCs w:val="24"/>
        </w:rPr>
        <w:t>δ</w:t>
      </w:r>
      <w:r>
        <w:rPr>
          <w:rFonts w:eastAsia="Times New Roman"/>
          <w:szCs w:val="24"/>
        </w:rPr>
        <w:t xml:space="preserve">ιοικητικών </w:t>
      </w:r>
      <w:r>
        <w:rPr>
          <w:rFonts w:eastAsia="Times New Roman"/>
          <w:szCs w:val="24"/>
        </w:rPr>
        <w:t>σ</w:t>
      </w:r>
      <w:r w:rsidRPr="00D12BDB">
        <w:rPr>
          <w:rFonts w:eastAsia="Times New Roman"/>
          <w:szCs w:val="24"/>
        </w:rPr>
        <w:t>υμβουλίων</w:t>
      </w:r>
      <w:r>
        <w:rPr>
          <w:rFonts w:eastAsia="Times New Roman"/>
          <w:szCs w:val="24"/>
        </w:rPr>
        <w:t>,</w:t>
      </w:r>
      <w:r w:rsidRPr="00D12BDB">
        <w:rPr>
          <w:rFonts w:eastAsia="Times New Roman"/>
          <w:szCs w:val="24"/>
        </w:rPr>
        <w:t xml:space="preserve"> </w:t>
      </w:r>
      <w:r w:rsidRPr="00D12BDB">
        <w:rPr>
          <w:rFonts w:eastAsia="Times New Roman"/>
          <w:szCs w:val="24"/>
        </w:rPr>
        <w:t xml:space="preserve">η οποία κοστίζει 163.000 ευρώ με βάση την έκθεση του Γενικού Λογιστηρίου του </w:t>
      </w:r>
      <w:r>
        <w:rPr>
          <w:rFonts w:eastAsia="Times New Roman"/>
          <w:szCs w:val="24"/>
        </w:rPr>
        <w:t>Κ</w:t>
      </w:r>
      <w:r w:rsidRPr="00D12BDB">
        <w:rPr>
          <w:rFonts w:eastAsia="Times New Roman"/>
          <w:szCs w:val="24"/>
        </w:rPr>
        <w:t>ράτους</w:t>
      </w:r>
      <w:r>
        <w:rPr>
          <w:rFonts w:eastAsia="Times New Roman"/>
          <w:szCs w:val="24"/>
        </w:rPr>
        <w:t>;</w:t>
      </w:r>
      <w:r w:rsidRPr="00D12BDB">
        <w:rPr>
          <w:rFonts w:eastAsia="Times New Roman"/>
          <w:szCs w:val="24"/>
        </w:rPr>
        <w:t xml:space="preserve"> </w:t>
      </w:r>
      <w:r>
        <w:rPr>
          <w:rFonts w:eastAsia="Times New Roman"/>
          <w:szCs w:val="24"/>
        </w:rPr>
        <w:t>Τ</w:t>
      </w:r>
      <w:r w:rsidRPr="00D12BDB">
        <w:rPr>
          <w:rFonts w:eastAsia="Times New Roman"/>
          <w:szCs w:val="24"/>
        </w:rPr>
        <w:t>α 16</w:t>
      </w:r>
      <w:r>
        <w:rPr>
          <w:rFonts w:eastAsia="Times New Roman"/>
          <w:szCs w:val="24"/>
        </w:rPr>
        <w:t>3</w:t>
      </w:r>
      <w:r w:rsidRPr="00D12BDB">
        <w:rPr>
          <w:rFonts w:eastAsia="Times New Roman"/>
          <w:szCs w:val="24"/>
        </w:rPr>
        <w:t xml:space="preserve">.000 </w:t>
      </w:r>
      <w:r>
        <w:rPr>
          <w:rFonts w:eastAsia="Times New Roman"/>
          <w:szCs w:val="24"/>
        </w:rPr>
        <w:t xml:space="preserve">ευρώ δεν </w:t>
      </w:r>
      <w:r w:rsidRPr="00D12BDB">
        <w:rPr>
          <w:rFonts w:eastAsia="Times New Roman"/>
          <w:szCs w:val="24"/>
        </w:rPr>
        <w:t>είναι και λίγα</w:t>
      </w:r>
      <w:r>
        <w:rPr>
          <w:rFonts w:eastAsia="Times New Roman"/>
          <w:szCs w:val="24"/>
        </w:rPr>
        <w:t>.</w:t>
      </w:r>
      <w:r w:rsidRPr="00D12BDB">
        <w:rPr>
          <w:rFonts w:eastAsia="Times New Roman"/>
          <w:szCs w:val="24"/>
        </w:rPr>
        <w:t xml:space="preserve"> </w:t>
      </w:r>
      <w:r>
        <w:rPr>
          <w:rFonts w:eastAsia="Times New Roman"/>
          <w:szCs w:val="24"/>
        </w:rPr>
        <w:t>Ε</w:t>
      </w:r>
      <w:r w:rsidRPr="00D12BDB">
        <w:rPr>
          <w:rFonts w:eastAsia="Times New Roman"/>
          <w:szCs w:val="24"/>
        </w:rPr>
        <w:t>ίναι περίπου δύο καινούργια ασθενοφόρα</w:t>
      </w:r>
      <w:r>
        <w:rPr>
          <w:rFonts w:eastAsia="Times New Roman"/>
          <w:szCs w:val="24"/>
        </w:rPr>
        <w:t>.</w:t>
      </w:r>
    </w:p>
    <w:p w14:paraId="0F16EF03"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Στο άρθρο 37, </w:t>
      </w:r>
      <w:r w:rsidRPr="00D12BDB">
        <w:rPr>
          <w:rFonts w:eastAsia="Times New Roman"/>
          <w:szCs w:val="24"/>
        </w:rPr>
        <w:t xml:space="preserve">σχετικά με το προσωπικό περιφερειακών γραφείων του </w:t>
      </w:r>
      <w:r>
        <w:rPr>
          <w:rFonts w:eastAsia="Times New Roman"/>
          <w:szCs w:val="24"/>
        </w:rPr>
        <w:t>ΕΙΕΑΔ,</w:t>
      </w:r>
      <w:r w:rsidRPr="00D12BDB">
        <w:rPr>
          <w:rFonts w:eastAsia="Times New Roman"/>
          <w:szCs w:val="24"/>
        </w:rPr>
        <w:t xml:space="preserve"> μετά από δυόμισι χρόν</w:t>
      </w:r>
      <w:r w:rsidRPr="00D12BDB">
        <w:rPr>
          <w:rFonts w:eastAsia="Times New Roman"/>
          <w:szCs w:val="24"/>
        </w:rPr>
        <w:t>ια που συστάθηκαν</w:t>
      </w:r>
      <w:r>
        <w:rPr>
          <w:rFonts w:eastAsia="Times New Roman"/>
          <w:szCs w:val="24"/>
        </w:rPr>
        <w:t>,</w:t>
      </w:r>
      <w:r w:rsidRPr="00D12BDB">
        <w:rPr>
          <w:rFonts w:eastAsia="Times New Roman"/>
          <w:szCs w:val="24"/>
        </w:rPr>
        <w:t xml:space="preserve"> καταργούνται από </w:t>
      </w:r>
      <w:r>
        <w:rPr>
          <w:rFonts w:eastAsia="Times New Roman"/>
          <w:szCs w:val="24"/>
        </w:rPr>
        <w:t>1-1-2019</w:t>
      </w:r>
      <w:r w:rsidRPr="00D12BDB">
        <w:rPr>
          <w:rFonts w:eastAsia="Times New Roman"/>
          <w:szCs w:val="24"/>
        </w:rPr>
        <w:t xml:space="preserve"> τα περιφερειακά γραφεία του Εθνικού Ινστιτούτου </w:t>
      </w:r>
      <w:r>
        <w:rPr>
          <w:rFonts w:eastAsia="Times New Roman"/>
          <w:szCs w:val="24"/>
        </w:rPr>
        <w:t>Ε</w:t>
      </w:r>
      <w:r w:rsidRPr="00D12BDB">
        <w:rPr>
          <w:rFonts w:eastAsia="Times New Roman"/>
          <w:szCs w:val="24"/>
        </w:rPr>
        <w:t xml:space="preserve">ργασίας και </w:t>
      </w:r>
      <w:r>
        <w:rPr>
          <w:rFonts w:eastAsia="Times New Roman"/>
          <w:szCs w:val="24"/>
        </w:rPr>
        <w:t>Α</w:t>
      </w:r>
      <w:r w:rsidRPr="00D12BDB">
        <w:rPr>
          <w:rFonts w:eastAsia="Times New Roman"/>
          <w:szCs w:val="24"/>
        </w:rPr>
        <w:t>νθρώπινου Δυναμικού</w:t>
      </w:r>
      <w:r>
        <w:rPr>
          <w:rFonts w:eastAsia="Times New Roman"/>
          <w:szCs w:val="24"/>
        </w:rPr>
        <w:t>.</w:t>
      </w:r>
      <w:r w:rsidRPr="00D12BDB">
        <w:rPr>
          <w:rFonts w:eastAsia="Times New Roman"/>
          <w:szCs w:val="24"/>
        </w:rPr>
        <w:t xml:space="preserve"> </w:t>
      </w:r>
      <w:r>
        <w:rPr>
          <w:rFonts w:eastAsia="Times New Roman"/>
          <w:szCs w:val="24"/>
        </w:rPr>
        <w:t>Τ</w:t>
      </w:r>
      <w:r w:rsidRPr="00D12BDB">
        <w:rPr>
          <w:rFonts w:eastAsia="Times New Roman"/>
          <w:szCs w:val="24"/>
        </w:rPr>
        <w:t>ο προσωπικό μεταφέρεται σε διάφορους εποπτευόμενους φορείς</w:t>
      </w:r>
      <w:r>
        <w:rPr>
          <w:rFonts w:eastAsia="Times New Roman"/>
          <w:szCs w:val="24"/>
        </w:rPr>
        <w:t xml:space="preserve"> -</w:t>
      </w:r>
      <w:r w:rsidRPr="00D12BDB">
        <w:rPr>
          <w:rFonts w:eastAsia="Times New Roman"/>
          <w:szCs w:val="24"/>
        </w:rPr>
        <w:t xml:space="preserve"> στο</w:t>
      </w:r>
      <w:r>
        <w:rPr>
          <w:rFonts w:eastAsia="Times New Roman"/>
          <w:szCs w:val="24"/>
        </w:rPr>
        <w:t>ν</w:t>
      </w:r>
      <w:r w:rsidRPr="00D12BDB">
        <w:rPr>
          <w:rFonts w:eastAsia="Times New Roman"/>
          <w:szCs w:val="24"/>
        </w:rPr>
        <w:t xml:space="preserve"> ΣΕΠΕ</w:t>
      </w:r>
      <w:r>
        <w:rPr>
          <w:rFonts w:eastAsia="Times New Roman"/>
          <w:szCs w:val="24"/>
        </w:rPr>
        <w:t>,</w:t>
      </w:r>
      <w:r w:rsidRPr="00D12BDB">
        <w:rPr>
          <w:rFonts w:eastAsia="Times New Roman"/>
          <w:szCs w:val="24"/>
        </w:rPr>
        <w:t xml:space="preserve"> στον ΟΑΕΔ</w:t>
      </w:r>
      <w:r>
        <w:rPr>
          <w:rFonts w:eastAsia="Times New Roman"/>
          <w:szCs w:val="24"/>
        </w:rPr>
        <w:t>-</w:t>
      </w:r>
      <w:r w:rsidRPr="00D12BDB">
        <w:rPr>
          <w:rFonts w:eastAsia="Times New Roman"/>
          <w:szCs w:val="24"/>
        </w:rPr>
        <w:t xml:space="preserve"> </w:t>
      </w:r>
      <w:r>
        <w:rPr>
          <w:rFonts w:eastAsia="Times New Roman"/>
          <w:szCs w:val="24"/>
        </w:rPr>
        <w:t>σ</w:t>
      </w:r>
      <w:r w:rsidRPr="00D12BDB">
        <w:rPr>
          <w:rFonts w:eastAsia="Times New Roman"/>
          <w:szCs w:val="24"/>
        </w:rPr>
        <w:t>τα πλαίσια αυτής της αναδιοργάνωσης και καλ</w:t>
      </w:r>
      <w:r>
        <w:rPr>
          <w:rFonts w:eastAsia="Times New Roman"/>
          <w:szCs w:val="24"/>
        </w:rPr>
        <w:t>ώ</w:t>
      </w:r>
      <w:r w:rsidRPr="00D12BDB">
        <w:rPr>
          <w:rFonts w:eastAsia="Times New Roman"/>
          <w:szCs w:val="24"/>
        </w:rPr>
        <w:t>ς πάνε</w:t>
      </w:r>
      <w:r>
        <w:rPr>
          <w:rFonts w:eastAsia="Times New Roman"/>
          <w:szCs w:val="24"/>
        </w:rPr>
        <w:t xml:space="preserve"> εκεί,</w:t>
      </w:r>
      <w:r w:rsidRPr="00D12BDB">
        <w:rPr>
          <w:rFonts w:eastAsia="Times New Roman"/>
          <w:szCs w:val="24"/>
        </w:rPr>
        <w:t xml:space="preserve"> </w:t>
      </w:r>
      <w:r>
        <w:rPr>
          <w:rFonts w:eastAsia="Times New Roman"/>
          <w:szCs w:val="24"/>
        </w:rPr>
        <w:t>α</w:t>
      </w:r>
      <w:r w:rsidRPr="00D12BDB">
        <w:rPr>
          <w:rFonts w:eastAsia="Times New Roman"/>
          <w:szCs w:val="24"/>
        </w:rPr>
        <w:t>ν είναι να αξιοποιηθούν καλύτερα εκεί πέρα</w:t>
      </w:r>
      <w:r>
        <w:rPr>
          <w:rFonts w:eastAsia="Times New Roman"/>
          <w:szCs w:val="24"/>
        </w:rPr>
        <w:t>.</w:t>
      </w:r>
      <w:r w:rsidRPr="00D12BDB">
        <w:rPr>
          <w:rFonts w:eastAsia="Times New Roman"/>
          <w:szCs w:val="24"/>
        </w:rPr>
        <w:t xml:space="preserve"> </w:t>
      </w:r>
    </w:p>
    <w:p w14:paraId="0F16EF04"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Σ</w:t>
      </w:r>
      <w:r w:rsidRPr="00D12BDB">
        <w:rPr>
          <w:rFonts w:eastAsia="Times New Roman"/>
          <w:szCs w:val="24"/>
        </w:rPr>
        <w:t>ύμφωνα με το άρθρο αυτό</w:t>
      </w:r>
      <w:r>
        <w:rPr>
          <w:rFonts w:eastAsia="Times New Roman"/>
          <w:szCs w:val="24"/>
        </w:rPr>
        <w:t>,</w:t>
      </w:r>
      <w:r w:rsidRPr="00D12BDB">
        <w:rPr>
          <w:rFonts w:eastAsia="Times New Roman"/>
          <w:szCs w:val="24"/>
        </w:rPr>
        <w:t xml:space="preserve"> </w:t>
      </w:r>
      <w:r>
        <w:rPr>
          <w:rFonts w:eastAsia="Times New Roman"/>
          <w:szCs w:val="24"/>
        </w:rPr>
        <w:t>επίσης,</w:t>
      </w:r>
      <w:r w:rsidRPr="00D12BDB">
        <w:rPr>
          <w:rFonts w:eastAsia="Times New Roman"/>
          <w:szCs w:val="24"/>
        </w:rPr>
        <w:t xml:space="preserve"> το διάστημα που μεσολαβεί από την κατάργηση των γραφείων μέχρι την </w:t>
      </w:r>
      <w:r>
        <w:rPr>
          <w:rFonts w:eastAsia="Times New Roman"/>
          <w:szCs w:val="24"/>
        </w:rPr>
        <w:t>α</w:t>
      </w:r>
      <w:r w:rsidRPr="00D12BDB">
        <w:rPr>
          <w:rFonts w:eastAsia="Times New Roman"/>
          <w:szCs w:val="24"/>
        </w:rPr>
        <w:t>νάληψη υπηρεσίας των υπαλλήλων στο</w:t>
      </w:r>
      <w:r>
        <w:rPr>
          <w:rFonts w:eastAsia="Times New Roman"/>
          <w:szCs w:val="24"/>
        </w:rPr>
        <w:t>ν</w:t>
      </w:r>
      <w:r w:rsidRPr="00D12BDB">
        <w:rPr>
          <w:rFonts w:eastAsia="Times New Roman"/>
          <w:szCs w:val="24"/>
        </w:rPr>
        <w:t xml:space="preserve"> </w:t>
      </w:r>
      <w:r>
        <w:rPr>
          <w:rFonts w:eastAsia="Times New Roman"/>
          <w:szCs w:val="24"/>
        </w:rPr>
        <w:t>ν</w:t>
      </w:r>
      <w:r w:rsidRPr="00D12BDB">
        <w:rPr>
          <w:rFonts w:eastAsia="Times New Roman"/>
          <w:szCs w:val="24"/>
        </w:rPr>
        <w:t>έο φορέα</w:t>
      </w:r>
      <w:r>
        <w:rPr>
          <w:rFonts w:eastAsia="Times New Roman"/>
          <w:szCs w:val="24"/>
        </w:rPr>
        <w:t>,</w:t>
      </w:r>
      <w:r w:rsidRPr="00D12BDB">
        <w:rPr>
          <w:rFonts w:eastAsia="Times New Roman"/>
          <w:szCs w:val="24"/>
        </w:rPr>
        <w:t xml:space="preserve"> θεωρείται χρόνος πραγματικής υπηρεσίας και θα καταβάλλονται κανονικά οι αποδοχές</w:t>
      </w:r>
      <w:r>
        <w:rPr>
          <w:rFonts w:eastAsia="Times New Roman"/>
          <w:szCs w:val="24"/>
        </w:rPr>
        <w:t>.</w:t>
      </w:r>
    </w:p>
    <w:p w14:paraId="0F16EF05" w14:textId="77777777" w:rsidR="0091757C" w:rsidRDefault="00D319C2">
      <w:pPr>
        <w:spacing w:line="600" w:lineRule="auto"/>
        <w:jc w:val="both"/>
        <w:rPr>
          <w:rFonts w:eastAsia="Times New Roman"/>
          <w:szCs w:val="24"/>
        </w:rPr>
      </w:pPr>
      <w:r>
        <w:rPr>
          <w:rFonts w:eastAsia="Times New Roman"/>
          <w:szCs w:val="24"/>
        </w:rPr>
        <w:t>Για να μη</w:t>
      </w:r>
      <w:r>
        <w:rPr>
          <w:rFonts w:eastAsia="Times New Roman"/>
          <w:szCs w:val="24"/>
        </w:rPr>
        <w:t>ν</w:t>
      </w:r>
      <w:r>
        <w:rPr>
          <w:rFonts w:eastAsia="Times New Roman"/>
          <w:szCs w:val="24"/>
        </w:rPr>
        <w:t xml:space="preserve"> έχουμε, λοιπόν, </w:t>
      </w:r>
      <w:r w:rsidRPr="00D12BDB">
        <w:rPr>
          <w:rFonts w:eastAsia="Times New Roman"/>
          <w:szCs w:val="24"/>
        </w:rPr>
        <w:t xml:space="preserve">περιπτώσεις </w:t>
      </w:r>
      <w:r>
        <w:rPr>
          <w:rFonts w:eastAsia="Times New Roman"/>
          <w:szCs w:val="24"/>
        </w:rPr>
        <w:t>αργομισθιών -</w:t>
      </w:r>
      <w:r w:rsidRPr="00D12BDB">
        <w:rPr>
          <w:rFonts w:eastAsia="Times New Roman"/>
          <w:szCs w:val="24"/>
        </w:rPr>
        <w:t>φαντάζομαι ήδη θα έχουν ξεκινήσει οι διαδικασίες αντιστο</w:t>
      </w:r>
      <w:r>
        <w:rPr>
          <w:rFonts w:eastAsia="Times New Roman"/>
          <w:szCs w:val="24"/>
        </w:rPr>
        <w:t>ίχισης</w:t>
      </w:r>
      <w:r w:rsidRPr="00D12BDB">
        <w:rPr>
          <w:rFonts w:eastAsia="Times New Roman"/>
          <w:szCs w:val="24"/>
        </w:rPr>
        <w:t xml:space="preserve"> των εργαζομένων στους </w:t>
      </w:r>
      <w:r>
        <w:rPr>
          <w:rFonts w:eastAsia="Times New Roman"/>
          <w:szCs w:val="24"/>
        </w:rPr>
        <w:t>ν</w:t>
      </w:r>
      <w:r w:rsidRPr="00D12BDB">
        <w:rPr>
          <w:rFonts w:eastAsia="Times New Roman"/>
          <w:szCs w:val="24"/>
        </w:rPr>
        <w:t>έους φορείς</w:t>
      </w:r>
      <w:r>
        <w:rPr>
          <w:rFonts w:eastAsia="Times New Roman"/>
          <w:szCs w:val="24"/>
        </w:rPr>
        <w:t>-</w:t>
      </w:r>
      <w:r w:rsidRPr="00D12BDB">
        <w:rPr>
          <w:rFonts w:eastAsia="Times New Roman"/>
          <w:szCs w:val="24"/>
        </w:rPr>
        <w:t xml:space="preserve"> θα πρέπει </w:t>
      </w:r>
      <w:r>
        <w:rPr>
          <w:rFonts w:eastAsia="Times New Roman"/>
          <w:szCs w:val="24"/>
        </w:rPr>
        <w:t xml:space="preserve">στο </w:t>
      </w:r>
      <w:r w:rsidRPr="00D12BDB">
        <w:rPr>
          <w:rFonts w:eastAsia="Times New Roman"/>
          <w:szCs w:val="24"/>
        </w:rPr>
        <w:t>άρθρο 37</w:t>
      </w:r>
      <w:r w:rsidRPr="00D12BDB">
        <w:rPr>
          <w:rFonts w:eastAsia="Times New Roman"/>
          <w:szCs w:val="24"/>
        </w:rPr>
        <w:t xml:space="preserve"> να μπει ένα χρονοδιάγραμμα</w:t>
      </w:r>
      <w:r>
        <w:rPr>
          <w:rFonts w:eastAsia="Times New Roman"/>
          <w:szCs w:val="24"/>
        </w:rPr>
        <w:t>,</w:t>
      </w:r>
      <w:r w:rsidRPr="00D12BDB">
        <w:rPr>
          <w:rFonts w:eastAsia="Times New Roman"/>
          <w:szCs w:val="24"/>
        </w:rPr>
        <w:t xml:space="preserve"> </w:t>
      </w:r>
      <w:r>
        <w:rPr>
          <w:rFonts w:eastAsia="Times New Roman"/>
          <w:szCs w:val="24"/>
        </w:rPr>
        <w:t>μια</w:t>
      </w:r>
      <w:r w:rsidRPr="00D12BDB">
        <w:rPr>
          <w:rFonts w:eastAsia="Times New Roman"/>
          <w:szCs w:val="24"/>
        </w:rPr>
        <w:t xml:space="preserve"> προθεσμία για την ανάρτηση του πίνακα με τις υπηρεσίες υποδοχής</w:t>
      </w:r>
      <w:r>
        <w:rPr>
          <w:rFonts w:eastAsia="Times New Roman"/>
          <w:szCs w:val="24"/>
        </w:rPr>
        <w:t>,</w:t>
      </w:r>
      <w:r w:rsidRPr="00D12BDB">
        <w:rPr>
          <w:rFonts w:eastAsia="Times New Roman"/>
          <w:szCs w:val="24"/>
        </w:rPr>
        <w:t xml:space="preserve"> έτσι ώστε να μη μεσολαβήσει μεγάλο διάστημα στο οποίο </w:t>
      </w:r>
      <w:r>
        <w:rPr>
          <w:rFonts w:eastAsia="Times New Roman"/>
          <w:szCs w:val="24"/>
        </w:rPr>
        <w:t xml:space="preserve">οι </w:t>
      </w:r>
      <w:r w:rsidRPr="00D12BDB">
        <w:rPr>
          <w:rFonts w:eastAsia="Times New Roman"/>
          <w:szCs w:val="24"/>
        </w:rPr>
        <w:t>υπάλληλοι αυτοί ουσιαστικά θα είναι αδρανείς</w:t>
      </w:r>
      <w:r>
        <w:rPr>
          <w:rFonts w:eastAsia="Times New Roman"/>
          <w:szCs w:val="24"/>
        </w:rPr>
        <w:t>,</w:t>
      </w:r>
      <w:r w:rsidRPr="00D12BDB">
        <w:rPr>
          <w:rFonts w:eastAsia="Times New Roman"/>
          <w:szCs w:val="24"/>
        </w:rPr>
        <w:t xml:space="preserve"> θα </w:t>
      </w:r>
      <w:proofErr w:type="spellStart"/>
      <w:r w:rsidRPr="00D12BDB">
        <w:rPr>
          <w:rFonts w:eastAsia="Times New Roman"/>
          <w:szCs w:val="24"/>
        </w:rPr>
        <w:t>κάθονται</w:t>
      </w:r>
      <w:r>
        <w:rPr>
          <w:rFonts w:eastAsia="Times New Roman"/>
          <w:szCs w:val="24"/>
        </w:rPr>
        <w:t>.Παραδείγματος</w:t>
      </w:r>
      <w:proofErr w:type="spellEnd"/>
      <w:r>
        <w:rPr>
          <w:rFonts w:eastAsia="Times New Roman"/>
          <w:szCs w:val="24"/>
        </w:rPr>
        <w:t xml:space="preserve"> χάριν, να προβλεφθεί </w:t>
      </w:r>
      <w:r>
        <w:rPr>
          <w:rFonts w:eastAsia="Times New Roman"/>
          <w:szCs w:val="24"/>
        </w:rPr>
        <w:lastRenderedPageBreak/>
        <w:t>ότι η αν</w:t>
      </w:r>
      <w:r>
        <w:rPr>
          <w:rFonts w:eastAsia="Times New Roman"/>
          <w:szCs w:val="24"/>
        </w:rPr>
        <w:t>άρτηση θα γίνει ως 10</w:t>
      </w:r>
      <w:r>
        <w:rPr>
          <w:rFonts w:eastAsia="Times New Roman"/>
          <w:szCs w:val="24"/>
        </w:rPr>
        <w:t>-</w:t>
      </w:r>
      <w:r>
        <w:rPr>
          <w:rFonts w:eastAsia="Times New Roman"/>
          <w:szCs w:val="24"/>
        </w:rPr>
        <w:t>1</w:t>
      </w:r>
      <w:r>
        <w:rPr>
          <w:rFonts w:eastAsia="Times New Roman"/>
          <w:szCs w:val="24"/>
        </w:rPr>
        <w:t>-</w:t>
      </w:r>
      <w:r>
        <w:rPr>
          <w:rFonts w:eastAsia="Times New Roman"/>
          <w:szCs w:val="24"/>
        </w:rPr>
        <w:t>2019, ώστε να έχουν μετά τις δεκαπέντε μέρες</w:t>
      </w:r>
      <w:r>
        <w:rPr>
          <w:rFonts w:eastAsia="Times New Roman"/>
          <w:szCs w:val="24"/>
        </w:rPr>
        <w:t>,</w:t>
      </w:r>
      <w:r>
        <w:rPr>
          <w:rFonts w:eastAsia="Times New Roman"/>
          <w:szCs w:val="24"/>
        </w:rPr>
        <w:t xml:space="preserve"> για να δηλώσουν προτιμήσεις. </w:t>
      </w:r>
    </w:p>
    <w:p w14:paraId="0F16EF06" w14:textId="77777777" w:rsidR="0091757C" w:rsidRDefault="00D319C2">
      <w:pPr>
        <w:spacing w:line="600" w:lineRule="auto"/>
        <w:ind w:firstLine="720"/>
        <w:jc w:val="both"/>
        <w:rPr>
          <w:rFonts w:eastAsia="Times New Roman"/>
          <w:szCs w:val="24"/>
        </w:rPr>
      </w:pPr>
      <w:r>
        <w:rPr>
          <w:rFonts w:eastAsia="Times New Roman"/>
          <w:szCs w:val="24"/>
        </w:rPr>
        <w:t>Εν κατακλείδι, λοιπόν, θα ήθελα να κλείσω λίγο πιο γενικά για το βασικό αντικείμενο του νομοσχεδίου</w:t>
      </w:r>
      <w:r>
        <w:rPr>
          <w:rFonts w:eastAsia="Times New Roman"/>
          <w:szCs w:val="24"/>
        </w:rPr>
        <w:t>,</w:t>
      </w:r>
      <w:r>
        <w:rPr>
          <w:rFonts w:eastAsia="Times New Roman"/>
          <w:szCs w:val="24"/>
        </w:rPr>
        <w:t xml:space="preserve"> που είναι το ασφαλιστικό μας σύστημα. Όταν έχουμε 1,3 -</w:t>
      </w:r>
      <w:r>
        <w:rPr>
          <w:rFonts w:eastAsia="Times New Roman"/>
          <w:szCs w:val="24"/>
        </w:rPr>
        <w:t xml:space="preserve"> 1,4 εργαζόμενους ανά συνταξιούχο</w:t>
      </w:r>
      <w:r>
        <w:rPr>
          <w:rFonts w:eastAsia="Times New Roman"/>
          <w:szCs w:val="24"/>
        </w:rPr>
        <w:t>,</w:t>
      </w:r>
      <w:r>
        <w:rPr>
          <w:rFonts w:eastAsia="Times New Roman"/>
          <w:szCs w:val="24"/>
        </w:rPr>
        <w:t xml:space="preserve"> κανένα σύστημα δεν μπορεί να είναι βιώσιμο. Όταν μάλιστα οι νέοι μισθοί των νέων εργαζομένων είναι 500 και 600 ευρώ πώς θα χρηματοδοτηθούν συντάξεις των 800 ευρώ; Κι εγώ έχω γονείς κι εκείνοι περιμένουν με αγωνία στο τέλο</w:t>
      </w:r>
      <w:r>
        <w:rPr>
          <w:rFonts w:eastAsia="Times New Roman"/>
          <w:szCs w:val="24"/>
        </w:rPr>
        <w:t xml:space="preserve">ς του μήνα να πάνε να πάρουν τη σύνταξή τους. Έχουμε ως </w:t>
      </w:r>
      <w:proofErr w:type="spellStart"/>
      <w:r>
        <w:rPr>
          <w:rFonts w:eastAsia="Times New Roman"/>
          <w:szCs w:val="24"/>
        </w:rPr>
        <w:t>μονοθεματικό</w:t>
      </w:r>
      <w:proofErr w:type="spellEnd"/>
      <w:r>
        <w:rPr>
          <w:rFonts w:eastAsia="Times New Roman"/>
          <w:szCs w:val="24"/>
        </w:rPr>
        <w:t xml:space="preserve"> πεδίο συζήτησης το αν </w:t>
      </w:r>
      <w:proofErr w:type="spellStart"/>
      <w:r>
        <w:rPr>
          <w:rFonts w:eastAsia="Times New Roman"/>
          <w:szCs w:val="24"/>
        </w:rPr>
        <w:t>περικοπούν</w:t>
      </w:r>
      <w:proofErr w:type="spellEnd"/>
      <w:r>
        <w:rPr>
          <w:rFonts w:eastAsia="Times New Roman"/>
          <w:szCs w:val="24"/>
        </w:rPr>
        <w:t xml:space="preserve"> ή όχι οι συντάξεις. Αυτό γίνεται και από την Κυβέρνηση και από την Αξιωματική Αντιπολίτευση κι από ένα μεγάλο κομμάτι της άλλης Αντιπολίτευσης κι από 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νημέρωσης. Είναι ζηλευτή εκλογική, τηλεοπτική και επαγγελματική πελατεία οι συνταξιούχοι και βέβαια και ο συνδυασμός όλων αυτών μαζί. Αντί να χτίζονται πολιτικές, δημοσιογραφικές καριέρες πάνω σ’ αυτό το θέμα, αντί να τρελαίνουμε τον κόσμο με </w:t>
      </w:r>
      <w:r>
        <w:rPr>
          <w:rFonts w:eastAsia="Times New Roman"/>
          <w:szCs w:val="24"/>
        </w:rPr>
        <w:t xml:space="preserve">τις περικοπές ή μη των συντάξεων, ας δούμε πως θα προσελκύσουμε επενδύσεις. </w:t>
      </w:r>
    </w:p>
    <w:p w14:paraId="0F16EF07"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Θα συζητήσουμε τον </w:t>
      </w:r>
      <w:r>
        <w:rPr>
          <w:rFonts w:eastAsia="Times New Roman"/>
          <w:szCs w:val="24"/>
        </w:rPr>
        <w:t>π</w:t>
      </w:r>
      <w:r>
        <w:rPr>
          <w:rFonts w:eastAsia="Times New Roman"/>
          <w:szCs w:val="24"/>
        </w:rPr>
        <w:t>ροϋπολογισμό τ</w:t>
      </w:r>
      <w:r>
        <w:rPr>
          <w:rFonts w:eastAsia="Times New Roman"/>
          <w:szCs w:val="24"/>
        </w:rPr>
        <w:t>ι</w:t>
      </w:r>
      <w:r>
        <w:rPr>
          <w:rFonts w:eastAsia="Times New Roman"/>
          <w:szCs w:val="24"/>
        </w:rPr>
        <w:t>ς επόμενες μέρες και πρέπει να δούμε ένα νούμερο που είναι πολύ ανησυχητικό. Είχαμε προβλέψει πέρυσι 11% αύξηση για τον Ακαθάριστο Σχηματισμό Πα</w:t>
      </w:r>
      <w:r>
        <w:rPr>
          <w:rFonts w:eastAsia="Times New Roman"/>
          <w:szCs w:val="24"/>
        </w:rPr>
        <w:t>γίου Κεφαλαίου μέσα στο 2018 για τις επενδύσεις. Τελικά πετύχαμε 0,8%.</w:t>
      </w:r>
    </w:p>
    <w:p w14:paraId="0F16EF08" w14:textId="77777777" w:rsidR="0091757C" w:rsidRDefault="00D319C2">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λήξης του χρόνου ομιλίας του κυρίου Βουλευτή)</w:t>
      </w:r>
    </w:p>
    <w:p w14:paraId="0F16EF09" w14:textId="77777777" w:rsidR="0091757C" w:rsidRDefault="00D319C2">
      <w:pPr>
        <w:spacing w:line="600" w:lineRule="auto"/>
        <w:ind w:firstLine="720"/>
        <w:jc w:val="both"/>
        <w:rPr>
          <w:rFonts w:eastAsia="Times New Roman"/>
          <w:szCs w:val="24"/>
        </w:rPr>
      </w:pPr>
      <w:r>
        <w:rPr>
          <w:rFonts w:eastAsia="Times New Roman"/>
          <w:szCs w:val="24"/>
        </w:rPr>
        <w:t>Ένα λεπτό θέλω, κύριε Πρόεδρε.</w:t>
      </w:r>
    </w:p>
    <w:p w14:paraId="0F16EF0A" w14:textId="77777777" w:rsidR="0091757C" w:rsidRDefault="00D319C2">
      <w:pPr>
        <w:spacing w:line="600" w:lineRule="auto"/>
        <w:ind w:firstLine="720"/>
        <w:jc w:val="both"/>
        <w:rPr>
          <w:rFonts w:eastAsia="Times New Roman"/>
          <w:szCs w:val="24"/>
        </w:rPr>
      </w:pPr>
      <w:r>
        <w:rPr>
          <w:rFonts w:eastAsia="Times New Roman"/>
          <w:szCs w:val="24"/>
        </w:rPr>
        <w:t>Επίσης, είχαμε προβλέψει πέρυσι ρυθμό ανάπτυξης 2,5% για την αύξηση του</w:t>
      </w:r>
      <w:r>
        <w:rPr>
          <w:rFonts w:eastAsia="Times New Roman"/>
          <w:szCs w:val="24"/>
        </w:rPr>
        <w:t xml:space="preserve"> ΑΕΠ της χώρας. Πετυχαίνουμε τελικά κοντά στο 2%. Αυτά είναι τα νούμερα που θα έπρεπε να μας ανησυχούν και να ρίχνουμε όλη μας την προσοχή. Για να αυξήσουμε, λοιπόν, την παραγωγή πρέπει να προσελκύσουμε επενδύσεις. Πρέπει να δημιουργήσουμε δουλειές, ώστε ν</w:t>
      </w:r>
      <w:r>
        <w:rPr>
          <w:rFonts w:eastAsia="Times New Roman"/>
          <w:szCs w:val="24"/>
        </w:rPr>
        <w:t xml:space="preserve">α μπορεί να </w:t>
      </w:r>
      <w:proofErr w:type="spellStart"/>
      <w:r>
        <w:rPr>
          <w:rFonts w:eastAsia="Times New Roman"/>
          <w:szCs w:val="24"/>
        </w:rPr>
        <w:t>αιμοδοτηθεί</w:t>
      </w:r>
      <w:proofErr w:type="spellEnd"/>
      <w:r>
        <w:rPr>
          <w:rFonts w:eastAsia="Times New Roman"/>
          <w:szCs w:val="24"/>
        </w:rPr>
        <w:t xml:space="preserve"> το ασφαλιστικό σύστημα. </w:t>
      </w:r>
    </w:p>
    <w:p w14:paraId="0F16EF0B" w14:textId="77777777" w:rsidR="0091757C" w:rsidRDefault="00D319C2">
      <w:pPr>
        <w:spacing w:line="600" w:lineRule="auto"/>
        <w:ind w:firstLine="720"/>
        <w:jc w:val="both"/>
        <w:rPr>
          <w:rFonts w:eastAsia="Times New Roman"/>
          <w:szCs w:val="24"/>
        </w:rPr>
      </w:pPr>
      <w:r>
        <w:rPr>
          <w:rFonts w:eastAsia="Times New Roman"/>
          <w:szCs w:val="24"/>
        </w:rPr>
        <w:t xml:space="preserve">Αν οι συνταξιούχοι νοιάζονται για τις συντάξεις </w:t>
      </w:r>
      <w:r>
        <w:rPr>
          <w:rFonts w:eastAsia="Times New Roman"/>
          <w:szCs w:val="24"/>
        </w:rPr>
        <w:t>τους,</w:t>
      </w:r>
      <w:r>
        <w:rPr>
          <w:rFonts w:eastAsia="Times New Roman"/>
          <w:szCs w:val="24"/>
        </w:rPr>
        <w:t xml:space="preserve"> θα πρέπει πρωτίστως να ανησυχούν για το αν τα παιδιά τους και τα εγγόνια τους μπορούν να βρουν δουλειά, για να μπορούν με τις </w:t>
      </w:r>
      <w:r>
        <w:rPr>
          <w:rFonts w:eastAsia="Times New Roman"/>
          <w:szCs w:val="24"/>
        </w:rPr>
        <w:lastRenderedPageBreak/>
        <w:t>εισφορές τους να χρηματοδοτ</w:t>
      </w:r>
      <w:r>
        <w:rPr>
          <w:rFonts w:eastAsia="Times New Roman"/>
          <w:szCs w:val="24"/>
        </w:rPr>
        <w:t xml:space="preserve">ούν τις συντάξεις των μπαμπάδων και των παππούδων τους. </w:t>
      </w:r>
    </w:p>
    <w:p w14:paraId="0F16EF0C" w14:textId="77777777" w:rsidR="0091757C" w:rsidRDefault="00D319C2">
      <w:pPr>
        <w:spacing w:line="600" w:lineRule="auto"/>
        <w:ind w:firstLine="720"/>
        <w:jc w:val="both"/>
        <w:rPr>
          <w:rFonts w:eastAsia="Times New Roman"/>
          <w:szCs w:val="24"/>
        </w:rPr>
      </w:pPr>
      <w:r>
        <w:rPr>
          <w:rFonts w:eastAsia="Times New Roman"/>
          <w:szCs w:val="24"/>
        </w:rPr>
        <w:t xml:space="preserve">Γι’ αυτό, κυρίες και κύριοι συνάδελφοι της Πλειοψηφίας, μη </w:t>
      </w:r>
      <w:proofErr w:type="spellStart"/>
      <w:r>
        <w:rPr>
          <w:rFonts w:eastAsia="Times New Roman"/>
          <w:szCs w:val="24"/>
        </w:rPr>
        <w:t>δαιμονοποιείτε</w:t>
      </w:r>
      <w:proofErr w:type="spellEnd"/>
      <w:r>
        <w:rPr>
          <w:rFonts w:eastAsia="Times New Roman"/>
          <w:szCs w:val="24"/>
        </w:rPr>
        <w:t xml:space="preserve"> την ιδιωτική πρωτοβουλία. Δουλειές δεν δημιουργούνται μόνο με προσλήψεις στο Δημόσιο, μόνο με θέσεις μετακλητών. Μη βαφτίζετε</w:t>
      </w:r>
      <w:r>
        <w:rPr>
          <w:rFonts w:eastAsia="Times New Roman"/>
          <w:szCs w:val="24"/>
        </w:rPr>
        <w:t xml:space="preserve"> βολικά νεοφιλελεύθερο ό,τι είναι μη κρατικό. Το είδαμε άλλωστε και πρόσφατα στη συζήτηση για την Αναθεώρηση του Συντάγματος για το άρθρο 16. </w:t>
      </w:r>
    </w:p>
    <w:p w14:paraId="0F16EF0D" w14:textId="77777777" w:rsidR="0091757C" w:rsidRDefault="00D319C2">
      <w:pPr>
        <w:spacing w:line="600" w:lineRule="auto"/>
        <w:ind w:firstLine="720"/>
        <w:jc w:val="both"/>
        <w:rPr>
          <w:rFonts w:eastAsia="Times New Roman"/>
          <w:szCs w:val="24"/>
        </w:rPr>
      </w:pPr>
      <w:r>
        <w:rPr>
          <w:rFonts w:eastAsia="Times New Roman"/>
          <w:szCs w:val="24"/>
        </w:rPr>
        <w:t>Μην αφήνετε τις ιδεοληψίες</w:t>
      </w:r>
      <w:r>
        <w:rPr>
          <w:rFonts w:eastAsia="Times New Roman"/>
          <w:szCs w:val="24"/>
        </w:rPr>
        <w:t>,</w:t>
      </w:r>
      <w:r>
        <w:rPr>
          <w:rFonts w:eastAsia="Times New Roman"/>
          <w:szCs w:val="24"/>
        </w:rPr>
        <w:t xml:space="preserve"> που υπάρχουν στον χώρο σας -ευτυχώς όχι σε όλους- να κλωτσάνε τις ευκαιρίες</w:t>
      </w:r>
      <w:r>
        <w:rPr>
          <w:rFonts w:eastAsia="Times New Roman"/>
          <w:szCs w:val="24"/>
        </w:rPr>
        <w:t>,</w:t>
      </w:r>
      <w:r>
        <w:rPr>
          <w:rFonts w:eastAsia="Times New Roman"/>
          <w:szCs w:val="24"/>
        </w:rPr>
        <w:t xml:space="preserve"> που έχου</w:t>
      </w:r>
      <w:r>
        <w:rPr>
          <w:rFonts w:eastAsia="Times New Roman"/>
          <w:szCs w:val="24"/>
        </w:rPr>
        <w:t>με ως χώρα. Στην Ελλάδα πρέπει κάποια στιγμή να το πάρουμε σοβαρά απόφαση, να κάνουμε πολιτική δηλαδή με το βλέμμα στις επόμενες γενιές και όχι μόνο στις επόμενες κάλπες.</w:t>
      </w:r>
    </w:p>
    <w:p w14:paraId="0F16EF0E" w14:textId="77777777" w:rsidR="0091757C" w:rsidRDefault="00D319C2">
      <w:pPr>
        <w:spacing w:line="600" w:lineRule="auto"/>
        <w:ind w:firstLine="720"/>
        <w:jc w:val="both"/>
        <w:rPr>
          <w:rFonts w:eastAsia="Times New Roman"/>
          <w:szCs w:val="24"/>
        </w:rPr>
      </w:pPr>
      <w:r>
        <w:rPr>
          <w:rFonts w:eastAsia="Times New Roman"/>
          <w:szCs w:val="24"/>
        </w:rPr>
        <w:t>Ευχαριστώ πολύ.</w:t>
      </w:r>
    </w:p>
    <w:p w14:paraId="0F16EF0F" w14:textId="77777777" w:rsidR="0091757C" w:rsidRDefault="00D319C2">
      <w:pPr>
        <w:spacing w:line="600" w:lineRule="auto"/>
        <w:ind w:left="1440" w:firstLine="720"/>
        <w:jc w:val="both"/>
        <w:rPr>
          <w:rFonts w:eastAsia="Times New Roman"/>
          <w:szCs w:val="24"/>
        </w:rPr>
      </w:pPr>
      <w:r>
        <w:rPr>
          <w:rFonts w:eastAsia="Times New Roman"/>
          <w:szCs w:val="24"/>
        </w:rPr>
        <w:t>(Χειροκροτήματα από την πτέρυγα του Ποταμιού)</w:t>
      </w:r>
    </w:p>
    <w:p w14:paraId="0F16EF10" w14:textId="77777777" w:rsidR="0091757C" w:rsidRDefault="00D319C2">
      <w:pPr>
        <w:spacing w:line="600" w:lineRule="auto"/>
        <w:ind w:firstLine="720"/>
        <w:jc w:val="both"/>
        <w:rPr>
          <w:rFonts w:eastAsia="Times New Roman"/>
          <w:szCs w:val="24"/>
        </w:rPr>
      </w:pPr>
      <w:r>
        <w:rPr>
          <w:rFonts w:eastAsia="Times New Roman"/>
          <w:b/>
          <w:szCs w:val="24"/>
        </w:rPr>
        <w:t>ΠΡΟΕΔΡΕΥΩΝ (Γεώργιος Βα</w:t>
      </w:r>
      <w:r>
        <w:rPr>
          <w:rFonts w:eastAsia="Times New Roman"/>
          <w:b/>
          <w:szCs w:val="24"/>
        </w:rPr>
        <w:t>ρεμένος):</w:t>
      </w:r>
      <w:r>
        <w:rPr>
          <w:rFonts w:eastAsia="Times New Roman"/>
          <w:szCs w:val="24"/>
        </w:rPr>
        <w:t xml:space="preserve"> Κι εμείς ευχαριστούμε. </w:t>
      </w:r>
    </w:p>
    <w:p w14:paraId="0F16EF11"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Τον λόγο έχει ο κ. Μεγαλομύστακας, εισηγητής της Ένωσης Κεντρώων. </w:t>
      </w:r>
    </w:p>
    <w:p w14:paraId="0F16EF12" w14:textId="77777777" w:rsidR="0091757C" w:rsidRDefault="00D319C2">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Ευχαριστώ, κύριε Πρόεδρε. </w:t>
      </w:r>
    </w:p>
    <w:p w14:paraId="0F16EF13" w14:textId="77777777" w:rsidR="0091757C" w:rsidRDefault="00D319C2">
      <w:pPr>
        <w:spacing w:line="600" w:lineRule="auto"/>
        <w:ind w:firstLine="720"/>
        <w:jc w:val="both"/>
        <w:rPr>
          <w:rFonts w:eastAsia="Times New Roman"/>
          <w:szCs w:val="24"/>
        </w:rPr>
      </w:pPr>
      <w:r>
        <w:rPr>
          <w:rFonts w:eastAsia="Times New Roman"/>
          <w:szCs w:val="24"/>
        </w:rPr>
        <w:t>Θέλω να ξεκινήσω την ομιλία μου</w:t>
      </w:r>
      <w:r>
        <w:rPr>
          <w:rFonts w:eastAsia="Times New Roman"/>
          <w:szCs w:val="24"/>
        </w:rPr>
        <w:t>,</w:t>
      </w:r>
      <w:r>
        <w:rPr>
          <w:rFonts w:eastAsia="Times New Roman"/>
          <w:szCs w:val="24"/>
        </w:rPr>
        <w:t xml:space="preserve"> ξεκαθαρίζοντας ότι η Ένωση Κεντρώων θα υπερψηφίσει αυτό το νομοσχέδι</w:t>
      </w:r>
      <w:r>
        <w:rPr>
          <w:rFonts w:eastAsia="Times New Roman"/>
          <w:szCs w:val="24"/>
        </w:rPr>
        <w:t>ο</w:t>
      </w:r>
      <w:r>
        <w:rPr>
          <w:rFonts w:eastAsia="Times New Roman"/>
          <w:szCs w:val="24"/>
        </w:rPr>
        <w:t>,</w:t>
      </w:r>
      <w:r>
        <w:rPr>
          <w:rFonts w:eastAsia="Times New Roman"/>
          <w:szCs w:val="24"/>
        </w:rPr>
        <w:t xml:space="preserve"> το οποίο αφορά στη μείωση των ασφαλιστικών εισφορών για τους ελεύθερους επαγγελματίες και για μια μεγάλη ομάδα ανθρώπων της Ελλάδας</w:t>
      </w:r>
      <w:r>
        <w:rPr>
          <w:rFonts w:eastAsia="Times New Roman"/>
          <w:szCs w:val="24"/>
        </w:rPr>
        <w:t>,</w:t>
      </w:r>
      <w:r>
        <w:rPr>
          <w:rFonts w:eastAsia="Times New Roman"/>
          <w:szCs w:val="24"/>
        </w:rPr>
        <w:t xml:space="preserve"> που ταλανίζεται από τις κακές πολιτικές που ακολουθήθηκαν. </w:t>
      </w:r>
    </w:p>
    <w:p w14:paraId="0F16EF14" w14:textId="77777777" w:rsidR="0091757C" w:rsidRDefault="00D319C2">
      <w:pPr>
        <w:spacing w:line="600" w:lineRule="auto"/>
        <w:ind w:firstLine="720"/>
        <w:jc w:val="both"/>
        <w:rPr>
          <w:rFonts w:eastAsia="Times New Roman"/>
          <w:szCs w:val="24"/>
        </w:rPr>
      </w:pPr>
      <w:r>
        <w:rPr>
          <w:rFonts w:eastAsia="Times New Roman"/>
          <w:szCs w:val="24"/>
        </w:rPr>
        <w:t xml:space="preserve">Για να αιτιολογήσω, λοιπόν, την ψήφο </w:t>
      </w:r>
      <w:r>
        <w:rPr>
          <w:rFonts w:eastAsia="Times New Roman"/>
          <w:szCs w:val="24"/>
        </w:rPr>
        <w:t>μας,</w:t>
      </w:r>
      <w:r>
        <w:rPr>
          <w:rFonts w:eastAsia="Times New Roman"/>
          <w:szCs w:val="24"/>
        </w:rPr>
        <w:t xml:space="preserve"> θα τοποθετηθώ σχετικά. Αυτό που θέλω να σας πω είναι ότι αυτό μόνο το μέτρο -το γνωρίζετε κι εσείς νομίζω οι της συγκυβέρνησης- δεν φτάνει για να βγει απ’ αυτόν τον βούρκο</w:t>
      </w:r>
      <w:r>
        <w:rPr>
          <w:rFonts w:eastAsia="Times New Roman"/>
          <w:szCs w:val="24"/>
        </w:rPr>
        <w:t>,</w:t>
      </w:r>
      <w:r>
        <w:rPr>
          <w:rFonts w:eastAsia="Times New Roman"/>
          <w:szCs w:val="24"/>
        </w:rPr>
        <w:t xml:space="preserve"> μέσα στον οποίο παλεύει η ελληνική οικονομία</w:t>
      </w:r>
      <w:r>
        <w:rPr>
          <w:rFonts w:eastAsia="Times New Roman"/>
          <w:szCs w:val="24"/>
        </w:rPr>
        <w:t>,</w:t>
      </w:r>
      <w:r>
        <w:rPr>
          <w:rFonts w:eastAsia="Times New Roman"/>
          <w:szCs w:val="24"/>
        </w:rPr>
        <w:t xml:space="preserve"> φορτωμένη με τα βαρίδια της εφορίας,</w:t>
      </w:r>
      <w:r>
        <w:rPr>
          <w:rFonts w:eastAsia="Times New Roman"/>
          <w:szCs w:val="24"/>
        </w:rPr>
        <w:t xml:space="preserve"> φορτωμένη με τα βαρίδια των ασφαλιστικών εισφορών και όλων των άλλων προβλημάτων</w:t>
      </w:r>
      <w:r>
        <w:rPr>
          <w:rFonts w:eastAsia="Times New Roman"/>
          <w:szCs w:val="24"/>
        </w:rPr>
        <w:t>,</w:t>
      </w:r>
      <w:r>
        <w:rPr>
          <w:rFonts w:eastAsia="Times New Roman"/>
          <w:szCs w:val="24"/>
        </w:rPr>
        <w:t xml:space="preserve"> που έχουν έρθει τα τελευταία χρόνια με την κρίση. Αυτό που θα έπρεπε να δείτε είναι το πώς θα μπορούσατε να </w:t>
      </w:r>
      <w:r>
        <w:rPr>
          <w:rFonts w:eastAsia="Times New Roman"/>
          <w:szCs w:val="24"/>
        </w:rPr>
        <w:lastRenderedPageBreak/>
        <w:t>κάνετε βιώσιμες τις ελληνικές επιχειρήσεις. Ακούστηκε απ’ όλες τι</w:t>
      </w:r>
      <w:r>
        <w:rPr>
          <w:rFonts w:eastAsia="Times New Roman"/>
          <w:szCs w:val="24"/>
        </w:rPr>
        <w:t xml:space="preserve">ς πλευρές μέσα σ’ αυτή την Αίθουσα σήμερα ότι αυτό μόνο το μέτρο δεν φτάνει. </w:t>
      </w:r>
    </w:p>
    <w:p w14:paraId="0F16EF15" w14:textId="77777777" w:rsidR="0091757C" w:rsidRDefault="00D319C2">
      <w:pPr>
        <w:spacing w:line="600" w:lineRule="auto"/>
        <w:jc w:val="both"/>
        <w:rPr>
          <w:rFonts w:eastAsia="Times New Roman" w:cs="Times New Roman"/>
          <w:szCs w:val="24"/>
        </w:rPr>
      </w:pPr>
      <w:r w:rsidRPr="00D645E8">
        <w:rPr>
          <w:rFonts w:eastAsia="Times New Roman" w:cs="Times New Roman"/>
          <w:szCs w:val="24"/>
        </w:rPr>
        <w:t xml:space="preserve">Δεν φτάνει </w:t>
      </w:r>
      <w:r>
        <w:rPr>
          <w:rFonts w:eastAsia="Times New Roman" w:cs="Times New Roman"/>
          <w:szCs w:val="24"/>
        </w:rPr>
        <w:t>και ούτε βλέπουμε μία προοπτική</w:t>
      </w:r>
      <w:r>
        <w:rPr>
          <w:rFonts w:eastAsia="Times New Roman" w:cs="Times New Roman"/>
          <w:szCs w:val="24"/>
        </w:rPr>
        <w:t>,</w:t>
      </w:r>
      <w:r>
        <w:rPr>
          <w:rFonts w:eastAsia="Times New Roman" w:cs="Times New Roman"/>
          <w:szCs w:val="24"/>
        </w:rPr>
        <w:t xml:space="preserve"> έτσι ώστε να έρθουν νέες επενδύσεις στην Ελλάδα, να ανοίξουν οι υπάρχουσες επιχειρήσεις τα φτερά τους και να πετάξουν ψηλότερα, καθώς </w:t>
      </w:r>
      <w:r>
        <w:rPr>
          <w:rFonts w:eastAsia="Times New Roman" w:cs="Times New Roman"/>
          <w:szCs w:val="24"/>
        </w:rPr>
        <w:t xml:space="preserve">είδαμε ότι σε πολλές περιπτώσεις, στην πλειοψηφία, το εισόδημα των ελεύθερων επαγγελματιών πηγαίνει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και δεν μένει στην τσέπη τους.</w:t>
      </w:r>
    </w:p>
    <w:p w14:paraId="0F16EF1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Ακόμη και με αυτή τη μείωση των ασφαλιστικών εισφορών, που δεν θα την καταλάβουν όπως εσείς νομίζετε, με</w:t>
      </w:r>
      <w:r>
        <w:rPr>
          <w:rFonts w:eastAsia="Times New Roman" w:cs="Times New Roman"/>
          <w:szCs w:val="24"/>
        </w:rPr>
        <w:t xml:space="preserve"> τον τρόπο που νομίζετε, στην τσέπη τους οι ελεύθεροι επαγγελματίες, καθώς οι του ΣΥΡΙΖΑ και των ΑΝΕΛ δεν αναφέρουν ότι παράλληλα έρχεται και ο </w:t>
      </w:r>
      <w:proofErr w:type="spellStart"/>
      <w:r>
        <w:rPr>
          <w:rFonts w:eastAsia="Times New Roman" w:cs="Times New Roman"/>
          <w:szCs w:val="24"/>
        </w:rPr>
        <w:t>επανυπολογισμός</w:t>
      </w:r>
      <w:proofErr w:type="spellEnd"/>
      <w:r>
        <w:rPr>
          <w:rFonts w:eastAsia="Times New Roman" w:cs="Times New Roman"/>
          <w:szCs w:val="24"/>
        </w:rPr>
        <w:t xml:space="preserve"> των εισφορών στο 100%, προ φορολόγησης, στον τζίρο δηλαδή των επιχειρήσεων. Δεν ξέρω σε ποιες χώ</w:t>
      </w:r>
      <w:r>
        <w:rPr>
          <w:rFonts w:eastAsia="Times New Roman" w:cs="Times New Roman"/>
          <w:szCs w:val="24"/>
        </w:rPr>
        <w:t>ρες που θέλουν ανάπτυξη ισχύει αυτό. Θα ήθελα μια απάντηση, αν το ξέρετε αυτό, αν το έχετε ερευνήσει. Για εμάς</w:t>
      </w:r>
      <w:r>
        <w:rPr>
          <w:rFonts w:eastAsia="Times New Roman" w:cs="Times New Roman"/>
          <w:szCs w:val="24"/>
        </w:rPr>
        <w:t>,</w:t>
      </w:r>
      <w:r>
        <w:rPr>
          <w:rFonts w:eastAsia="Times New Roman" w:cs="Times New Roman"/>
          <w:szCs w:val="24"/>
        </w:rPr>
        <w:t xml:space="preserve"> είναι παράλογο να φορολογούμε μια φορά τον τζίρο και να ερχόμαστε να τον </w:t>
      </w:r>
      <w:proofErr w:type="spellStart"/>
      <w:r>
        <w:rPr>
          <w:rFonts w:eastAsia="Times New Roman" w:cs="Times New Roman"/>
          <w:szCs w:val="24"/>
        </w:rPr>
        <w:t>ξαναφορολογήσουμε</w:t>
      </w:r>
      <w:proofErr w:type="spellEnd"/>
      <w:r>
        <w:rPr>
          <w:rFonts w:eastAsia="Times New Roman" w:cs="Times New Roman"/>
          <w:szCs w:val="24"/>
        </w:rPr>
        <w:t xml:space="preserve"> μέσω των ασφαλιστικών εισφορών. </w:t>
      </w:r>
      <w:r>
        <w:rPr>
          <w:rFonts w:eastAsia="Times New Roman" w:cs="Times New Roman"/>
          <w:szCs w:val="24"/>
        </w:rPr>
        <w:lastRenderedPageBreak/>
        <w:t>Δεν ξέρω πού τα βλέπε</w:t>
      </w:r>
      <w:r>
        <w:rPr>
          <w:rFonts w:eastAsia="Times New Roman" w:cs="Times New Roman"/>
          <w:szCs w:val="24"/>
        </w:rPr>
        <w:t>τε αυτά και πώς νομίζετε ότι θα αποδώσουν στην πραγματική οικονομία.</w:t>
      </w:r>
    </w:p>
    <w:p w14:paraId="0F16EF1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Ήμασταν εδώ αυτά τα χρόνια που βρίσκεται η Ένωση Κεντρώων μέσα στο Κοινοβούλιο και σας λέγαμε, σας αναδεικνύαμε ποια είναι τα λάθη σας. Εσείς δεν ακούγατε. Αυτό το νομοσχέδιο το επιβεβαιώ</w:t>
      </w:r>
      <w:r>
        <w:rPr>
          <w:rFonts w:eastAsia="Times New Roman" w:cs="Times New Roman"/>
          <w:szCs w:val="24"/>
        </w:rPr>
        <w:t>νει αυτό</w:t>
      </w:r>
      <w:r>
        <w:rPr>
          <w:rFonts w:eastAsia="Times New Roman" w:cs="Times New Roman"/>
          <w:szCs w:val="24"/>
        </w:rPr>
        <w:t>,</w:t>
      </w:r>
      <w:r>
        <w:rPr>
          <w:rFonts w:eastAsia="Times New Roman" w:cs="Times New Roman"/>
          <w:szCs w:val="24"/>
        </w:rPr>
        <w:t xml:space="preserve"> που σας λέω</w:t>
      </w:r>
      <w:r>
        <w:rPr>
          <w:rFonts w:eastAsia="Times New Roman" w:cs="Times New Roman"/>
          <w:szCs w:val="24"/>
        </w:rPr>
        <w:t>,</w:t>
      </w:r>
      <w:r>
        <w:rPr>
          <w:rFonts w:eastAsia="Times New Roman" w:cs="Times New Roman"/>
          <w:szCs w:val="24"/>
        </w:rPr>
        <w:t xml:space="preserve"> καθώς ήρθατε να μειώσετε, να διορθώσετε δηλαδή, έναν νόμο που είχατε φέρει εσείς και μάλιστα</w:t>
      </w:r>
      <w:r>
        <w:rPr>
          <w:rFonts w:eastAsia="Times New Roman" w:cs="Times New Roman"/>
          <w:szCs w:val="24"/>
        </w:rPr>
        <w:t>,</w:t>
      </w:r>
      <w:r>
        <w:rPr>
          <w:rFonts w:eastAsia="Times New Roman" w:cs="Times New Roman"/>
          <w:szCs w:val="24"/>
        </w:rPr>
        <w:t xml:space="preserve"> τον είχατε παρουσιάσει ως ευεργετικό για την οικονομία. Δεν ήταν ευεργετικός, γι’ αυτό και τον αλλάζετε και μειώνετε τις ασφαλιστικές εισφο</w:t>
      </w:r>
      <w:r>
        <w:rPr>
          <w:rFonts w:eastAsia="Times New Roman" w:cs="Times New Roman"/>
          <w:szCs w:val="24"/>
        </w:rPr>
        <w:t>ρές. Δεν νομίζω ότι κανένας πολιτικός μέσα στην Αίθουσα του Κοινοβουλίου θα ήταν αντίθετος στο να μειωθούν οι ασφαλιστικές εισφορές σήμερα στην Ελλάδα, που ο κόσμος αντιμετωπίζει προβλήματα.</w:t>
      </w:r>
    </w:p>
    <w:p w14:paraId="0F16EF1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Επομένως, τι λέμε εμείς; Πριν φέρετε μια πρόταση, συζητήστε την π</w:t>
      </w:r>
      <w:r>
        <w:rPr>
          <w:rFonts w:eastAsia="Times New Roman" w:cs="Times New Roman"/>
          <w:szCs w:val="24"/>
        </w:rPr>
        <w:t>ρώτα με τους συναδέλφους σας μέσα στο Κοινοβούλιο και έπειτα δημιουργώντας μια επιτροπή να τη συζητήσει αυτή με όλους τους φορείς</w:t>
      </w:r>
      <w:r>
        <w:rPr>
          <w:rFonts w:eastAsia="Times New Roman" w:cs="Times New Roman"/>
          <w:szCs w:val="24"/>
        </w:rPr>
        <w:t>,</w:t>
      </w:r>
      <w:r>
        <w:rPr>
          <w:rFonts w:eastAsia="Times New Roman" w:cs="Times New Roman"/>
          <w:szCs w:val="24"/>
        </w:rPr>
        <w:t xml:space="preserve"> που σχετίζονται με το εν λόγω σχέδιο νόμου</w:t>
      </w:r>
      <w:r>
        <w:rPr>
          <w:rFonts w:eastAsia="Times New Roman" w:cs="Times New Roman"/>
          <w:szCs w:val="24"/>
        </w:rPr>
        <w:t>,</w:t>
      </w:r>
      <w:r>
        <w:rPr>
          <w:rFonts w:eastAsia="Times New Roman" w:cs="Times New Roman"/>
          <w:szCs w:val="24"/>
        </w:rPr>
        <w:t xml:space="preserve"> που θέλετε να καταθέσετε.</w:t>
      </w:r>
    </w:p>
    <w:p w14:paraId="0F16EF1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Αυτό που καταφέρατε εσείς, συνεχίζοντας βέβαια</w:t>
      </w:r>
      <w:r>
        <w:rPr>
          <w:rFonts w:eastAsia="Times New Roman" w:cs="Times New Roman"/>
          <w:szCs w:val="24"/>
        </w:rPr>
        <w:t>,</w:t>
      </w:r>
      <w:r>
        <w:rPr>
          <w:rFonts w:eastAsia="Times New Roman" w:cs="Times New Roman"/>
          <w:szCs w:val="24"/>
        </w:rPr>
        <w:t xml:space="preserve"> το έργο</w:t>
      </w:r>
      <w:r>
        <w:rPr>
          <w:rFonts w:eastAsia="Times New Roman" w:cs="Times New Roman"/>
          <w:szCs w:val="24"/>
        </w:rPr>
        <w:t xml:space="preserve"> ΠΑΣΟΚ</w:t>
      </w:r>
      <w:r>
        <w:rPr>
          <w:rFonts w:eastAsia="Times New Roman" w:cs="Times New Roman"/>
          <w:szCs w:val="24"/>
        </w:rPr>
        <w:t xml:space="preserve"> Νέας </w:t>
      </w:r>
      <w:r>
        <w:rPr>
          <w:rFonts w:eastAsia="Times New Roman" w:cs="Times New Roman"/>
          <w:szCs w:val="24"/>
        </w:rPr>
        <w:t>Δ</w:t>
      </w:r>
      <w:r>
        <w:rPr>
          <w:rFonts w:eastAsia="Times New Roman" w:cs="Times New Roman"/>
          <w:szCs w:val="24"/>
        </w:rPr>
        <w:t>ημοκρατίας,</w:t>
      </w:r>
      <w:r>
        <w:rPr>
          <w:rFonts w:eastAsia="Times New Roman" w:cs="Times New Roman"/>
          <w:szCs w:val="24"/>
        </w:rPr>
        <w:t xml:space="preserve"> που κυβέρνησαν μέχρι να αναλάβετε, είναι να δημιουργήσετε ένα αντιπαραγωγικό κλίμα, ένα πεδίο στο οποίο ο Έλληνας, αλλά και οι ξένοι επενδυτές, δεν μπορούν να δράσουν.</w:t>
      </w:r>
    </w:p>
    <w:p w14:paraId="0F16EF1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Αν περπατήσετε στην αγορά, αυτό που θα ακούσετε από τους επιχει</w:t>
      </w:r>
      <w:r>
        <w:rPr>
          <w:rFonts w:eastAsia="Times New Roman" w:cs="Times New Roman"/>
          <w:szCs w:val="24"/>
        </w:rPr>
        <w:t>ρηματίες είναι «δεν μας συμφέρει να δουλεύουμε». Δεν τους συμφέρει, γιατί όσο ανεβαίνει ο τζίρος τους, που σε πολλές περιπτώσεις μπορεί να υπερδιπλασιαστεί, το κέρδος που θα έχουν θα είναι ελάχιστο.</w:t>
      </w:r>
    </w:p>
    <w:p w14:paraId="0F16EF1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Ακούσατε το παράδειγμα του κ. </w:t>
      </w:r>
      <w:proofErr w:type="spellStart"/>
      <w:r>
        <w:rPr>
          <w:rFonts w:eastAsia="Times New Roman" w:cs="Times New Roman"/>
          <w:szCs w:val="24"/>
        </w:rPr>
        <w:t>Μαυρωτά</w:t>
      </w:r>
      <w:proofErr w:type="spellEnd"/>
      <w:r>
        <w:rPr>
          <w:rFonts w:eastAsia="Times New Roman" w:cs="Times New Roman"/>
          <w:szCs w:val="24"/>
        </w:rPr>
        <w:t xml:space="preserve">, ότι ένας άνθρωπος που κάνει τζίρο 50.000 με το ζόρι θα βάλει 18.000 στην τσέπη του, που φυσικά είναι ένα καλό νούμερο, αλλά ξέρετε τι σημαίνει για έναν ελεύθερο επαγγελματία να βγάλει 50.000 τζίρο αυτήν την περίοδο; Πρέπει να δουλεύει όλη την ημέρα, όλη </w:t>
      </w:r>
      <w:r>
        <w:rPr>
          <w:rFonts w:eastAsia="Times New Roman" w:cs="Times New Roman"/>
          <w:szCs w:val="24"/>
        </w:rPr>
        <w:t xml:space="preserve">τη νύχτα, να είναι μέσα στο άγχος για το πώς θα ανταποκριθεί στο να πληρώνει τους </w:t>
      </w:r>
      <w:proofErr w:type="spellStart"/>
      <w:r>
        <w:rPr>
          <w:rFonts w:eastAsia="Times New Roman" w:cs="Times New Roman"/>
          <w:szCs w:val="24"/>
        </w:rPr>
        <w:t>εργαζόμενούς</w:t>
      </w:r>
      <w:proofErr w:type="spellEnd"/>
      <w:r>
        <w:rPr>
          <w:rFonts w:eastAsia="Times New Roman" w:cs="Times New Roman"/>
          <w:szCs w:val="24"/>
        </w:rPr>
        <w:t xml:space="preserve"> του, στο πώς θα ανταποκριθεί στο να πληρώσει τις ασφαλιστικές εισφορές και έρχεστε εσείς σαν μεγαλομέτοχος στην επιχείρησή του.</w:t>
      </w:r>
    </w:p>
    <w:p w14:paraId="0F16EF1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Δεν πρέπει να συνεχίσετε έτσι. Σε</w:t>
      </w:r>
      <w:r>
        <w:rPr>
          <w:rFonts w:eastAsia="Times New Roman" w:cs="Times New Roman"/>
          <w:szCs w:val="24"/>
        </w:rPr>
        <w:t xml:space="preserve"> αυτό το νομοσχέδιο έπρεπε να υπάρχουν και άλλα μέτρα και άλλες διατάξεις οι οποίες θα ελαφρύνουν συνολικά τους Έλληνες επιχειρηματίες και ειδικά τους μεσαίους.</w:t>
      </w:r>
    </w:p>
    <w:p w14:paraId="0F16EF1D" w14:textId="77777777" w:rsidR="0091757C" w:rsidRDefault="00D319C2">
      <w:pPr>
        <w:spacing w:line="600" w:lineRule="auto"/>
        <w:ind w:firstLine="720"/>
        <w:jc w:val="both"/>
        <w:rPr>
          <w:rFonts w:eastAsia="Times New Roman" w:cs="Times New Roman"/>
          <w:szCs w:val="24"/>
        </w:rPr>
      </w:pPr>
      <w:r w:rsidRPr="00757D51">
        <w:rPr>
          <w:rFonts w:eastAsia="Times New Roman" w:cs="Times New Roman"/>
          <w:b/>
          <w:szCs w:val="24"/>
        </w:rPr>
        <w:t>ΜΑΡΙΑ ΚΟΛΛΙΑ</w:t>
      </w:r>
      <w:r>
        <w:rPr>
          <w:rFonts w:eastAsia="Times New Roman" w:cs="Times New Roman"/>
          <w:b/>
          <w:szCs w:val="24"/>
        </w:rPr>
        <w:t xml:space="preserve"> - </w:t>
      </w:r>
      <w:r w:rsidRPr="00757D51">
        <w:rPr>
          <w:rFonts w:eastAsia="Times New Roman" w:cs="Times New Roman"/>
          <w:b/>
          <w:szCs w:val="24"/>
        </w:rPr>
        <w:t>ΤΣΑΡΟΥΧΑ (Υφυπουργός Εθνικής Άμυνας):</w:t>
      </w:r>
      <w:r>
        <w:rPr>
          <w:rFonts w:eastAsia="Times New Roman" w:cs="Times New Roman"/>
          <w:szCs w:val="24"/>
        </w:rPr>
        <w:t xml:space="preserve"> Σιγά-σιγά.</w:t>
      </w:r>
    </w:p>
    <w:p w14:paraId="0F16EF1E" w14:textId="77777777" w:rsidR="0091757C" w:rsidRDefault="00D319C2">
      <w:pPr>
        <w:spacing w:line="600" w:lineRule="auto"/>
        <w:ind w:firstLine="720"/>
        <w:jc w:val="both"/>
        <w:rPr>
          <w:rFonts w:eastAsia="Times New Roman" w:cs="Times New Roman"/>
          <w:szCs w:val="24"/>
        </w:rPr>
      </w:pPr>
      <w:r w:rsidRPr="003E1634">
        <w:rPr>
          <w:rFonts w:eastAsia="Times New Roman" w:cs="Times New Roman"/>
          <w:b/>
          <w:szCs w:val="24"/>
        </w:rPr>
        <w:t>ΑΝΑΣΤΑΣΙΟΣ ΜΕΓΑΛΟΜΥΣΤΑΚΑΣ:</w:t>
      </w:r>
      <w:r>
        <w:rPr>
          <w:rFonts w:eastAsia="Times New Roman" w:cs="Times New Roman"/>
          <w:szCs w:val="24"/>
        </w:rPr>
        <w:t xml:space="preserve"> Σιγά</w:t>
      </w:r>
      <w:r>
        <w:rPr>
          <w:rFonts w:eastAsia="Times New Roman" w:cs="Times New Roman"/>
          <w:szCs w:val="24"/>
        </w:rPr>
        <w:t xml:space="preserve">-σιγά, αλλά δεν ξέρω πόσο αντέχει η ελληνική οικονομία το σιγά - σιγά. Είστε τρία χρόνια στην Κυβέρνηση. Άκουσα από πολλούς από τους συνομιλητές στις επιτροπές και σήμερα τους εισηγητές από τον ΣΥΡΙΖΑ και τους ΑΝΕΛ να μιλάνε για μισθούς πείνας που επέβαλε </w:t>
      </w:r>
      <w:r>
        <w:rPr>
          <w:rFonts w:eastAsia="Times New Roman" w:cs="Times New Roman"/>
          <w:szCs w:val="24"/>
        </w:rPr>
        <w:t>η Νέα Δημοκρατία και το ΠΑΣΟΚ. Έχετε δίκιο. Τρία χρόνια κυβερνάτε, όμως, και με εσάς οι μισθοί πείνας διατηρούνται σε εκείνο το επίπεδο, της φτώχειας και της ανέχειας.</w:t>
      </w:r>
    </w:p>
    <w:p w14:paraId="0F16EF1F" w14:textId="77777777" w:rsidR="0091757C" w:rsidRDefault="00D319C2">
      <w:pPr>
        <w:spacing w:line="600" w:lineRule="auto"/>
        <w:ind w:firstLine="720"/>
        <w:jc w:val="both"/>
        <w:rPr>
          <w:rFonts w:eastAsia="Times New Roman"/>
          <w:szCs w:val="24"/>
        </w:rPr>
      </w:pPr>
      <w:r>
        <w:rPr>
          <w:rFonts w:eastAsia="Times New Roman" w:cs="Times New Roman"/>
          <w:szCs w:val="24"/>
        </w:rPr>
        <w:t xml:space="preserve">Είδαμε ότι οι Έλληνες δεν μπορούσαν αυτό να το αντέξουν. Και είδαμε διακόσιες πενήντα χιλιάδες επιστήμονες, ανθρώπους που έχουν τελειώσει τριτοβάθμια εκπαίδευση, να φεύγουν στο εξωτερικό. Πέρα από το κόστος που είχαμε στην οικονομία μας, </w:t>
      </w:r>
      <w:r>
        <w:rPr>
          <w:rFonts w:eastAsia="Times New Roman" w:cs="Times New Roman"/>
          <w:szCs w:val="24"/>
        </w:rPr>
        <w:lastRenderedPageBreak/>
        <w:t>γιατί εμείς σπουδά</w:t>
      </w:r>
      <w:r>
        <w:rPr>
          <w:rFonts w:eastAsia="Times New Roman" w:cs="Times New Roman"/>
          <w:szCs w:val="24"/>
        </w:rPr>
        <w:t xml:space="preserve">σαμε αυτούς τους ανθρώπους, το ελληνικό κράτος, αυτό πλήρωσε τα πανεπιστήμια και τους καθηγητές, οι γονείς τους πλήρωσαν τα ενοίκια και το κόστος διαβίωσης των φοιτητών αυτών, μόλις πήραν το πτυχίο τους τούς κάναμε δώρο στο εξωτερικό. </w:t>
      </w:r>
      <w:r>
        <w:rPr>
          <w:rFonts w:eastAsia="Times New Roman"/>
          <w:szCs w:val="24"/>
        </w:rPr>
        <w:t>Αυτό είναι τεράστιο λ</w:t>
      </w:r>
      <w:r>
        <w:rPr>
          <w:rFonts w:eastAsia="Times New Roman"/>
          <w:szCs w:val="24"/>
        </w:rPr>
        <w:t>άθος. Δεν ξέρω πόσο αντέχει ακόμα ο Έλληνας όλα αυτά τα βαρίδια. Επομένως, δεν μπορούμε να πάμε εμείς σιγά - σιγά. Αυτό που θέλουμε είναι γρήγορες λύσεις, άμεσες λύσεις, για να αναπνεύσει επιτέλους το οικονομικό μας σύστημα.</w:t>
      </w:r>
    </w:p>
    <w:p w14:paraId="0F16EF20" w14:textId="77777777" w:rsidR="0091757C" w:rsidRDefault="00D319C2">
      <w:pPr>
        <w:spacing w:line="600" w:lineRule="auto"/>
        <w:ind w:firstLine="720"/>
        <w:jc w:val="both"/>
        <w:rPr>
          <w:rFonts w:eastAsia="Times New Roman"/>
          <w:szCs w:val="24"/>
        </w:rPr>
      </w:pPr>
      <w:r>
        <w:rPr>
          <w:rFonts w:eastAsia="Times New Roman"/>
          <w:szCs w:val="24"/>
        </w:rPr>
        <w:t>Δεν πρέπει να ξεχνάει κανείς σε</w:t>
      </w:r>
      <w:r>
        <w:rPr>
          <w:rFonts w:eastAsia="Times New Roman"/>
          <w:szCs w:val="24"/>
        </w:rPr>
        <w:t xml:space="preserve"> αυτήν την Αίθουσα -και ειδικά αυτοί που ανήκουν στις πτέρυγες που κυβερνούσαν μέχρι σήμερα- ότι δεν είναι μόνο ο ΣΥΡΙΖΑ</w:t>
      </w:r>
      <w:r>
        <w:rPr>
          <w:rFonts w:eastAsia="Times New Roman"/>
          <w:szCs w:val="24"/>
        </w:rPr>
        <w:t>,</w:t>
      </w:r>
      <w:r>
        <w:rPr>
          <w:rFonts w:eastAsia="Times New Roman"/>
          <w:szCs w:val="24"/>
        </w:rPr>
        <w:t xml:space="preserve"> που φόρτωσε τους Έλληνες με το βάρος της </w:t>
      </w:r>
      <w:proofErr w:type="spellStart"/>
      <w:r>
        <w:rPr>
          <w:rFonts w:eastAsia="Times New Roman"/>
          <w:szCs w:val="24"/>
        </w:rPr>
        <w:t>υπερφορολόγησης</w:t>
      </w:r>
      <w:proofErr w:type="spellEnd"/>
      <w:r>
        <w:rPr>
          <w:rFonts w:eastAsia="Times New Roman"/>
          <w:szCs w:val="24"/>
        </w:rPr>
        <w:t xml:space="preserve"> των ασφαλιστικών εισφορών, των μειώσεων και τον καταποντισμό γενικά των εισοδ</w:t>
      </w:r>
      <w:r>
        <w:rPr>
          <w:rFonts w:eastAsia="Times New Roman"/>
          <w:szCs w:val="24"/>
        </w:rPr>
        <w:t xml:space="preserve">ημάτων των Ελλήνων πολιτών. Δεν είναι αυτά τα δυόμισι, τρία χρόνια μόνο που χτυπιέται ο Έλληνας πολίτης. </w:t>
      </w:r>
    </w:p>
    <w:p w14:paraId="0F16EF21" w14:textId="77777777" w:rsidR="0091757C" w:rsidRDefault="00D319C2">
      <w:pPr>
        <w:spacing w:line="600" w:lineRule="auto"/>
        <w:ind w:firstLine="720"/>
        <w:jc w:val="both"/>
        <w:rPr>
          <w:rFonts w:eastAsia="Times New Roman"/>
          <w:szCs w:val="24"/>
        </w:rPr>
      </w:pPr>
      <w:r>
        <w:rPr>
          <w:rFonts w:eastAsia="Times New Roman"/>
          <w:szCs w:val="24"/>
        </w:rPr>
        <w:t>Επομένως, όταν ανεβαίνουν εδώ οι πολιτικοί οι οποίοι ανήκουν στις παρατάξεις που κυβέρνησαν μέχρι σήμερα και μας έβαλαν μέσα στην κρίση, πρέπει να μιλ</w:t>
      </w:r>
      <w:r>
        <w:rPr>
          <w:rFonts w:eastAsia="Times New Roman"/>
          <w:szCs w:val="24"/>
        </w:rPr>
        <w:t xml:space="preserve">ούν πολύ προσεκτικά και </w:t>
      </w:r>
      <w:r>
        <w:rPr>
          <w:rFonts w:eastAsia="Times New Roman"/>
          <w:szCs w:val="24"/>
        </w:rPr>
        <w:lastRenderedPageBreak/>
        <w:t xml:space="preserve">με μεγάλο σεβασμό στους Έλληνες πολίτες, γιατί όταν ξεχνάμε τι έχουν κάνει, τότε έρχεται ο Έλληνας και μας τιμωρεί απαξιώνοντας το πολιτικό σύστημα. </w:t>
      </w:r>
    </w:p>
    <w:p w14:paraId="0F16EF22" w14:textId="77777777" w:rsidR="0091757C" w:rsidRDefault="00D319C2">
      <w:pPr>
        <w:spacing w:line="600" w:lineRule="auto"/>
        <w:ind w:firstLine="720"/>
        <w:jc w:val="both"/>
        <w:rPr>
          <w:rFonts w:eastAsia="Times New Roman"/>
          <w:szCs w:val="24"/>
        </w:rPr>
      </w:pPr>
      <w:r>
        <w:rPr>
          <w:rFonts w:eastAsia="Times New Roman"/>
          <w:szCs w:val="24"/>
        </w:rPr>
        <w:t>Αν μιλήσετε με ανθρώπους έξω</w:t>
      </w:r>
      <w:r>
        <w:rPr>
          <w:rFonts w:eastAsia="Times New Roman"/>
          <w:szCs w:val="24"/>
        </w:rPr>
        <w:t>,</w:t>
      </w:r>
      <w:r>
        <w:rPr>
          <w:rFonts w:eastAsia="Times New Roman"/>
          <w:szCs w:val="24"/>
        </w:rPr>
        <w:t xml:space="preserve"> στην κοινωνία</w:t>
      </w:r>
      <w:r>
        <w:rPr>
          <w:rFonts w:eastAsia="Times New Roman"/>
          <w:szCs w:val="24"/>
        </w:rPr>
        <w:t>,</w:t>
      </w:r>
      <w:r>
        <w:rPr>
          <w:rFonts w:eastAsia="Times New Roman"/>
          <w:szCs w:val="24"/>
        </w:rPr>
        <w:t xml:space="preserve"> θα καταλάβετε ότι κανένας πλέον ή η π</w:t>
      </w:r>
      <w:r>
        <w:rPr>
          <w:rFonts w:eastAsia="Times New Roman"/>
          <w:szCs w:val="24"/>
        </w:rPr>
        <w:t>λειοψηφία των Ελλήνων δεν παίρνει στα σοβαρά τους πολιτικούς. Και πώς να τους πάρει άλλωστε, όταν άλλα λένε και άλλα κάνουν; Άλλα λένε όταν είναι Αντιπολίτευση και άλλα κάνουν όταν έρχονται στην κυβέρνηση. Σταθερότητα θέλει. Σταθερότητα θέλει για να σε πισ</w:t>
      </w:r>
      <w:r>
        <w:rPr>
          <w:rFonts w:eastAsia="Times New Roman"/>
          <w:szCs w:val="24"/>
        </w:rPr>
        <w:t>τέψει ο κόσμος, όπως σταθερότητα θέλει και για να σε πιστέψει η αγορά για να έρθει να επενδύσει. Δεν γίνεται να ανεβαίνουμε σε αυτό το Βήμα και να μιλάμε για προεκλογική περίοδο, να λέμε ότι θέλουμε άμεσα εκλογές και όταν ζητάς προτάσεις για το τι θα κάνει</w:t>
      </w:r>
      <w:r>
        <w:rPr>
          <w:rFonts w:eastAsia="Times New Roman"/>
          <w:szCs w:val="24"/>
        </w:rPr>
        <w:t>ς εσύ αύριο να μην είσαι έτοιμος να απαντήσεις. Πρέπει να ξέρεις τι να κάνεις.</w:t>
      </w:r>
    </w:p>
    <w:p w14:paraId="0F16EF23" w14:textId="77777777" w:rsidR="0091757C" w:rsidRDefault="00D319C2">
      <w:pPr>
        <w:spacing w:line="600" w:lineRule="auto"/>
        <w:ind w:firstLine="720"/>
        <w:jc w:val="both"/>
        <w:rPr>
          <w:rFonts w:eastAsia="Times New Roman"/>
          <w:szCs w:val="24"/>
        </w:rPr>
      </w:pPr>
      <w:r>
        <w:rPr>
          <w:rFonts w:eastAsia="Times New Roman"/>
          <w:szCs w:val="24"/>
        </w:rPr>
        <w:t>Επίσης, δεν μπορούμε να δεχτούμε τα όσα πρεσβεύει αυτήν τη στιγμή και όσα υποστηρίζει το παλιό ΠΑΣΟΚ, το νέο ΚΙΝΑΛ, που ζητά εξεταστική για τα μνημόνια. Ποιος τα έφερε τα μνημόν</w:t>
      </w:r>
      <w:r>
        <w:rPr>
          <w:rFonts w:eastAsia="Times New Roman"/>
          <w:szCs w:val="24"/>
        </w:rPr>
        <w:t xml:space="preserve">ια, κύριοι και κυρίες του ΠΑΣΟΚ; Ποιος τα έφερε; Τα έφερε το </w:t>
      </w:r>
      <w:r>
        <w:rPr>
          <w:rFonts w:eastAsia="Times New Roman"/>
          <w:szCs w:val="24"/>
        </w:rPr>
        <w:lastRenderedPageBreak/>
        <w:t>ΠΑΣΟΚ, η Νέα Δημοκρατία και τώρα έφερε άλλο ενάμισι ο ΣΥΡΙΖΑ. Για να σκεφτόμαστε λίγο τι ζητάμε.</w:t>
      </w:r>
    </w:p>
    <w:p w14:paraId="0F16EF24" w14:textId="77777777" w:rsidR="0091757C" w:rsidRDefault="00D319C2">
      <w:pPr>
        <w:spacing w:line="600" w:lineRule="auto"/>
        <w:ind w:firstLine="720"/>
        <w:jc w:val="both"/>
        <w:rPr>
          <w:rFonts w:eastAsia="Times New Roman"/>
          <w:szCs w:val="24"/>
        </w:rPr>
      </w:pPr>
      <w:r>
        <w:rPr>
          <w:rFonts w:eastAsia="Times New Roman"/>
          <w:szCs w:val="24"/>
        </w:rPr>
        <w:t>Άκουσα να υπερασπίζονται και να παρουσιάζουν τον κ. Σημίτη ως μεγάλο ηγέτη αυτής της χώρας. Εγώ δε</w:t>
      </w:r>
      <w:r>
        <w:rPr>
          <w:rFonts w:eastAsia="Times New Roman"/>
          <w:szCs w:val="24"/>
        </w:rPr>
        <w:t>ν τον κατηγορώ, δεν είμαστε δικαστήριο εδώ μέσα. Ωστόσο, όταν μιλάμε για κάποια πράγματα πρέπει να βάζουμε και τον νου μας να δουλέψει λίγο πιο καλά και να ανασύρουμε μνήμες. Πώς να τον παρουσιάσουμε ως μεγάλο ηγέτη αυτής της χώρας</w:t>
      </w:r>
      <w:r>
        <w:rPr>
          <w:rFonts w:eastAsia="Times New Roman"/>
          <w:szCs w:val="24"/>
        </w:rPr>
        <w:t>,</w:t>
      </w:r>
      <w:r>
        <w:rPr>
          <w:rFonts w:eastAsia="Times New Roman"/>
          <w:szCs w:val="24"/>
        </w:rPr>
        <w:t xml:space="preserve"> όταν υπήρξε το σκάνδαλο</w:t>
      </w:r>
      <w:r>
        <w:rPr>
          <w:rFonts w:eastAsia="Times New Roman"/>
          <w:szCs w:val="24"/>
        </w:rPr>
        <w:t xml:space="preserve"> του Χρηματιστηρίου επί ημερών του, όταν υπήρχαν τα εξοπλιστικά, όταν είδαμε ποια ήταν η «τρύπα» από τους Ολυμπιακούς Αγώνες, που μάλιστα οι εγκαταστάσεις όλες είναι </w:t>
      </w:r>
      <w:proofErr w:type="spellStart"/>
      <w:r>
        <w:rPr>
          <w:rFonts w:eastAsia="Times New Roman"/>
          <w:szCs w:val="24"/>
        </w:rPr>
        <w:t>απαξιω</w:t>
      </w:r>
      <w:r>
        <w:rPr>
          <w:rFonts w:eastAsia="Times New Roman"/>
          <w:szCs w:val="24"/>
        </w:rPr>
        <w:t>μένες</w:t>
      </w:r>
      <w:proofErr w:type="spellEnd"/>
      <w:r>
        <w:rPr>
          <w:rFonts w:eastAsia="Times New Roman"/>
          <w:szCs w:val="24"/>
        </w:rPr>
        <w:t xml:space="preserve"> και πολλές μπορεί να καταρρεύσουν κιόλας; Έχουμε τέτοιο παράδειγμα και στις Σέ</w:t>
      </w:r>
      <w:r>
        <w:rPr>
          <w:rFonts w:eastAsia="Times New Roman"/>
          <w:szCs w:val="24"/>
        </w:rPr>
        <w:t>ρρες, όπου κολυμβητήριο που ήταν να φτιαχτεί για το 2004 έχει μείνει</w:t>
      </w:r>
      <w:r>
        <w:rPr>
          <w:rFonts w:eastAsia="Times New Roman"/>
          <w:szCs w:val="24"/>
        </w:rPr>
        <w:t>,</w:t>
      </w:r>
      <w:r>
        <w:rPr>
          <w:rFonts w:eastAsia="Times New Roman"/>
          <w:szCs w:val="24"/>
        </w:rPr>
        <w:t xml:space="preserve"> γιαπί και η υγρασία τρώει τα </w:t>
      </w:r>
      <w:proofErr w:type="spellStart"/>
      <w:r>
        <w:rPr>
          <w:rFonts w:eastAsia="Times New Roman"/>
          <w:szCs w:val="24"/>
        </w:rPr>
        <w:t>μπετά</w:t>
      </w:r>
      <w:proofErr w:type="spellEnd"/>
      <w:r>
        <w:rPr>
          <w:rFonts w:eastAsia="Times New Roman"/>
          <w:szCs w:val="24"/>
        </w:rPr>
        <w:t xml:space="preserve"> του. Δεν φερθήκαμε έξυπνα, επομένως δεν μπορούμε εμείς να δεχτούμε ως μεγάλο ηγέτη έναν άνθρωπο</w:t>
      </w:r>
      <w:r>
        <w:rPr>
          <w:rFonts w:eastAsia="Times New Roman"/>
          <w:szCs w:val="24"/>
        </w:rPr>
        <w:t>,</w:t>
      </w:r>
      <w:r>
        <w:rPr>
          <w:rFonts w:eastAsia="Times New Roman"/>
          <w:szCs w:val="24"/>
        </w:rPr>
        <w:t xml:space="preserve"> ο οποίος άφησε την οικονομία μας να καταρρεύσει, καθώς</w:t>
      </w:r>
      <w:r>
        <w:rPr>
          <w:rFonts w:eastAsia="Times New Roman"/>
          <w:szCs w:val="24"/>
        </w:rPr>
        <w:t xml:space="preserve"> και αυτός αποτελούσε μέρος σε αυτό.</w:t>
      </w:r>
    </w:p>
    <w:p w14:paraId="0F16EF25" w14:textId="77777777" w:rsidR="0091757C" w:rsidRDefault="00D319C2">
      <w:pPr>
        <w:spacing w:line="600" w:lineRule="auto"/>
        <w:ind w:firstLine="720"/>
        <w:jc w:val="both"/>
        <w:rPr>
          <w:rFonts w:eastAsia="Times New Roman"/>
          <w:szCs w:val="24"/>
        </w:rPr>
      </w:pPr>
      <w:r>
        <w:rPr>
          <w:rFonts w:eastAsia="Times New Roman"/>
          <w:szCs w:val="24"/>
        </w:rPr>
        <w:lastRenderedPageBreak/>
        <w:t>Έτσι απαξιώνεται το πολιτικό μας σύστημα, όπως απαξιώνεται και με δηλώσεις από τη μη δημοκρατική πτέρυγα του Κοινοβουλίου, θα πω εγώ, όταν ο αγορητής της Χρυσής Αυγής κατηγορεί τους Βουλευτές ότι δεν βρ</w:t>
      </w:r>
      <w:r>
        <w:rPr>
          <w:rFonts w:eastAsia="Times New Roman"/>
          <w:szCs w:val="24"/>
        </w:rPr>
        <w:t>ίσκοντ</w:t>
      </w:r>
      <w:r>
        <w:rPr>
          <w:rFonts w:eastAsia="Times New Roman"/>
          <w:szCs w:val="24"/>
        </w:rPr>
        <w:t>αν στην Αίθ</w:t>
      </w:r>
      <w:r>
        <w:rPr>
          <w:rFonts w:eastAsia="Times New Roman"/>
          <w:szCs w:val="24"/>
        </w:rPr>
        <w:t xml:space="preserve">ουσα γιατί δεν πληρώνονται. Ποιος είναι αυτήν τη στιγμή μέσα στο Κοινοβούλιο από την πτέρυγα της Χρυσής Αυγής; Κανένας. Ποιος είναι μέσα στις Επιτροπές; Έρχονται μόνο για να πουν αυτό που θέλουν να πουν, χωρίς να θέλουν να κάνουν συζήτηση, γιατί αυτό τους </w:t>
      </w:r>
      <w:r>
        <w:rPr>
          <w:rFonts w:eastAsia="Times New Roman"/>
          <w:szCs w:val="24"/>
        </w:rPr>
        <w:t>χαρακτηρίζει. Μονολογούν και φεύγουν. Αν θέλουν να κατηγορήσουν κάποιον, αυτός θα πρέπει να είναι ο κακός σχεδιασμός</w:t>
      </w:r>
      <w:r>
        <w:rPr>
          <w:rFonts w:eastAsia="Times New Roman"/>
          <w:szCs w:val="24"/>
        </w:rPr>
        <w:t>,</w:t>
      </w:r>
      <w:r>
        <w:rPr>
          <w:rFonts w:eastAsia="Times New Roman"/>
          <w:szCs w:val="24"/>
        </w:rPr>
        <w:t xml:space="preserve"> με τον οποίο έρχονται κάποια νομοσχέδια</w:t>
      </w:r>
      <w:r>
        <w:rPr>
          <w:rFonts w:eastAsia="Times New Roman"/>
          <w:szCs w:val="24"/>
        </w:rPr>
        <w:t xml:space="preserve">, </w:t>
      </w:r>
      <w:r>
        <w:rPr>
          <w:rFonts w:eastAsia="Times New Roman"/>
          <w:szCs w:val="24"/>
        </w:rPr>
        <w:t xml:space="preserve">για να μην ξεχνάμε τα πάντα. </w:t>
      </w:r>
    </w:p>
    <w:p w14:paraId="0F16EF26" w14:textId="77777777" w:rsidR="0091757C" w:rsidRDefault="00D319C2">
      <w:pPr>
        <w:spacing w:line="600" w:lineRule="auto"/>
        <w:ind w:firstLine="720"/>
        <w:jc w:val="both"/>
        <w:rPr>
          <w:rFonts w:eastAsia="Times New Roman"/>
          <w:szCs w:val="24"/>
        </w:rPr>
      </w:pPr>
      <w:r>
        <w:rPr>
          <w:rFonts w:eastAsia="Times New Roman"/>
          <w:szCs w:val="24"/>
        </w:rPr>
        <w:t>Εφόσον όλοι μέσα σε αυτήν την Αίθουσα βλέπουμε ότι πρέπει να μειωθε</w:t>
      </w:r>
      <w:r>
        <w:rPr>
          <w:rFonts w:eastAsia="Times New Roman"/>
          <w:szCs w:val="24"/>
        </w:rPr>
        <w:t>ί η εφορία, πρέπει να μειωθούν οι ασφαλιστικές εισφορές, πρέπει να μειωθεί ο φόρος στο πετρέλαιο, στα καύσιμα γενικότερα, πρέπει να μειωθεί ο ΕΝΦΙΑ, τότε γιατί δεν καθόμαστε να συζητήσουμε όλοι μαζί;</w:t>
      </w:r>
    </w:p>
    <w:p w14:paraId="0F16EF27" w14:textId="77777777" w:rsidR="0091757C" w:rsidRDefault="00D319C2">
      <w:pPr>
        <w:spacing w:line="600" w:lineRule="auto"/>
        <w:ind w:firstLine="720"/>
        <w:jc w:val="both"/>
        <w:rPr>
          <w:rFonts w:eastAsia="Times New Roman"/>
          <w:szCs w:val="24"/>
        </w:rPr>
      </w:pPr>
      <w:r>
        <w:rPr>
          <w:rFonts w:eastAsia="Times New Roman"/>
          <w:szCs w:val="24"/>
        </w:rPr>
        <w:t xml:space="preserve">Γιατί δεν κάνετε αυτό που λέει η Ένωση Κεντρώων από την </w:t>
      </w:r>
      <w:r>
        <w:rPr>
          <w:rFonts w:eastAsia="Times New Roman"/>
          <w:szCs w:val="24"/>
        </w:rPr>
        <w:t xml:space="preserve">αρχή, μια μεγάλη κυβέρνηση; Είδατε ότι η Κυβέρνηση των δύο </w:t>
      </w:r>
      <w:r>
        <w:rPr>
          <w:rFonts w:eastAsia="Times New Roman"/>
          <w:szCs w:val="24"/>
        </w:rPr>
        <w:lastRenderedPageBreak/>
        <w:t xml:space="preserve">κομμάτων, που συνεργάζονται προσχηματικά, αλλά και οι κυβερνήσεις πλειοψηφίας, δεν είχαν το αναμενόμενο αποτέλεσμα για την Ελλάδα μας. </w:t>
      </w:r>
    </w:p>
    <w:p w14:paraId="0F16EF28" w14:textId="77777777" w:rsidR="0091757C" w:rsidRDefault="00D319C2">
      <w:pPr>
        <w:spacing w:line="600" w:lineRule="auto"/>
        <w:ind w:firstLine="720"/>
        <w:jc w:val="both"/>
        <w:rPr>
          <w:rFonts w:eastAsia="Times New Roman"/>
          <w:szCs w:val="24"/>
        </w:rPr>
      </w:pPr>
      <w:r>
        <w:rPr>
          <w:rFonts w:eastAsia="Times New Roman"/>
          <w:szCs w:val="24"/>
        </w:rPr>
        <w:t>Επομένως, θα έπρεπε να πράξετε σοφά και να καθίσουμε σε ένα τ</w:t>
      </w:r>
      <w:r>
        <w:rPr>
          <w:rFonts w:eastAsia="Times New Roman"/>
          <w:szCs w:val="24"/>
        </w:rPr>
        <w:t xml:space="preserve">ραπέζι, εφόσον όλοι θέλουμε το ίδιο, δηλαδή το καλό της πατρίδας μας, να συζητήσουμε. Γιατί έτσι όπως έχετε δράσει μέχρι σήμερα, το μόνο που καταφέρνετε είναι να παίζετε το παιχνίδι της γάτας με το ποντίκι με τους δανειστές, καθώς έρχεστε εδώ μέσα και μας </w:t>
      </w:r>
      <w:r>
        <w:rPr>
          <w:rFonts w:eastAsia="Times New Roman"/>
          <w:szCs w:val="24"/>
        </w:rPr>
        <w:t xml:space="preserve">λέτε ότι «οι δανειστές μας τα επιβάλλουν» και μετά από λίγο τα αναιρείτε, πράγμα που δεν θα μπορούσε να συμβεί αν υπήρχε μια σοβαρή κυβέρνηση, ισχυρή, με την οποία θα διαπραγματευόντουσαν οι δανειστές.  </w:t>
      </w:r>
    </w:p>
    <w:p w14:paraId="0F16EF29" w14:textId="77777777" w:rsidR="0091757C" w:rsidRDefault="00D319C2">
      <w:pPr>
        <w:spacing w:line="600" w:lineRule="auto"/>
        <w:ind w:firstLine="720"/>
        <w:jc w:val="both"/>
        <w:rPr>
          <w:rFonts w:eastAsia="Times New Roman"/>
          <w:szCs w:val="24"/>
        </w:rPr>
      </w:pPr>
      <w:r>
        <w:rPr>
          <w:rFonts w:eastAsia="Times New Roman"/>
          <w:szCs w:val="24"/>
        </w:rPr>
        <w:t xml:space="preserve">Είδατε πολύ καλά ότι δεν χρειαζόταν να είναι 20% οι </w:t>
      </w:r>
      <w:r>
        <w:rPr>
          <w:rFonts w:eastAsia="Times New Roman"/>
          <w:szCs w:val="24"/>
        </w:rPr>
        <w:t xml:space="preserve">εισφορές στον ΕΦΚΑ. Είπατε κι από αυτό το Βήμα ότι δεν θα γίνει μείωση του αφορολογήτου. Επομένως, γιατί τα ψηφίσατε; Να σας πω εγώ γιατί; Γιατί δεν είχατε τη σοβαρότητα -και δεν μιλάω για τα πρόσωπα, αλλά για τη δομή αυτής της Κυβέρνησης- να διεκδικήσετε </w:t>
      </w:r>
      <w:r>
        <w:rPr>
          <w:rFonts w:eastAsia="Times New Roman"/>
          <w:szCs w:val="24"/>
        </w:rPr>
        <w:t xml:space="preserve">αυτό που πρέπει από τους δανειστές, αυτό που αρμόζει στις συνθήκες που επικρατούν αυτή τη στιγμή στην Ελλάδα.  </w:t>
      </w:r>
    </w:p>
    <w:p w14:paraId="0F16EF2A"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Το μόνο που καταφέρνετε δρώντας μονομερώς, είναι να σπέρνετε τον διχασμό στην ελληνική κοινωνία. </w:t>
      </w:r>
      <w:r>
        <w:rPr>
          <w:rFonts w:eastAsia="Times New Roman"/>
          <w:szCs w:val="24"/>
        </w:rPr>
        <w:t>Τ</w:t>
      </w:r>
      <w:r>
        <w:rPr>
          <w:rFonts w:eastAsia="Times New Roman"/>
          <w:szCs w:val="24"/>
        </w:rPr>
        <w:t>ρανά παραδείγματα αυτής της πρακτικής είναι κα</w:t>
      </w:r>
      <w:r>
        <w:rPr>
          <w:rFonts w:eastAsia="Times New Roman"/>
          <w:szCs w:val="24"/>
        </w:rPr>
        <w:t xml:space="preserve">ι η Συμφωνία των Πρεσπών και η </w:t>
      </w:r>
      <w:proofErr w:type="spellStart"/>
      <w:r>
        <w:rPr>
          <w:rFonts w:eastAsia="Times New Roman"/>
          <w:szCs w:val="24"/>
        </w:rPr>
        <w:t>προσυμφωνία</w:t>
      </w:r>
      <w:proofErr w:type="spellEnd"/>
      <w:r>
        <w:rPr>
          <w:rFonts w:eastAsia="Times New Roman"/>
          <w:szCs w:val="24"/>
        </w:rPr>
        <w:t>,</w:t>
      </w:r>
      <w:r>
        <w:rPr>
          <w:rFonts w:eastAsia="Times New Roman"/>
          <w:szCs w:val="24"/>
        </w:rPr>
        <w:t xml:space="preserve"> που κάνατε με την Εκκλησία. Δεν πρέπει να πορεύεστε έτσι, σύντροφοι! Δεν πρέπει.  </w:t>
      </w:r>
    </w:p>
    <w:p w14:paraId="0F16EF2B" w14:textId="77777777" w:rsidR="0091757C" w:rsidRDefault="00D319C2">
      <w:pPr>
        <w:spacing w:line="600" w:lineRule="auto"/>
        <w:ind w:firstLine="720"/>
        <w:jc w:val="both"/>
        <w:rPr>
          <w:rFonts w:eastAsia="Times New Roman"/>
          <w:szCs w:val="24"/>
        </w:rPr>
      </w:pPr>
      <w:r>
        <w:rPr>
          <w:rFonts w:eastAsia="Times New Roman"/>
          <w:szCs w:val="24"/>
        </w:rPr>
        <w:t>Αυτό που θα έπρεπε να δείτε, επομένως, είναι η ανάκαμψη της οικονομίας, το πώς θα δημιουργήσετε νέες θέσεις εργασίας, πώς θα ενισ</w:t>
      </w:r>
      <w:r>
        <w:rPr>
          <w:rFonts w:eastAsia="Times New Roman"/>
          <w:szCs w:val="24"/>
        </w:rPr>
        <w:t>χύσετε την παραγωγή και όχι πώς θα βολεύετε δικούς σας ανθρώπους. Τριακόσιες σαράντα μία θέσεις εργασίας ανοίγουν με αυτό το νομοσχέδιο. Εμείς λέμε</w:t>
      </w:r>
      <w:r>
        <w:rPr>
          <w:rFonts w:eastAsia="Times New Roman"/>
          <w:szCs w:val="24"/>
        </w:rPr>
        <w:t>,</w:t>
      </w:r>
      <w:r>
        <w:rPr>
          <w:rFonts w:eastAsia="Times New Roman"/>
          <w:szCs w:val="24"/>
        </w:rPr>
        <w:t xml:space="preserve"> για να βολέψετε τους δικούς σας. Εσείς κάντε το αντίθετο</w:t>
      </w:r>
      <w:r>
        <w:rPr>
          <w:rFonts w:eastAsia="Times New Roman"/>
          <w:szCs w:val="24"/>
        </w:rPr>
        <w:t>,</w:t>
      </w:r>
      <w:r>
        <w:rPr>
          <w:rFonts w:eastAsia="Times New Roman"/>
          <w:szCs w:val="24"/>
        </w:rPr>
        <w:t xml:space="preserve"> για να μας διαψεύσετε. Σε κάθε σχέδιο νόμου που έ</w:t>
      </w:r>
      <w:r>
        <w:rPr>
          <w:rFonts w:eastAsia="Times New Roman"/>
          <w:szCs w:val="24"/>
        </w:rPr>
        <w:t>ρχεται προς ψήφιση, εσείς έχετε θέσεις που καλύπτονται στη συνέχεια από ανθρώπους</w:t>
      </w:r>
      <w:r>
        <w:rPr>
          <w:rFonts w:eastAsia="Times New Roman"/>
          <w:szCs w:val="24"/>
        </w:rPr>
        <w:t>,</w:t>
      </w:r>
      <w:r>
        <w:rPr>
          <w:rFonts w:eastAsia="Times New Roman"/>
          <w:szCs w:val="24"/>
        </w:rPr>
        <w:t xml:space="preserve"> που θα ενισχύσουν τον κομματικό σας στρατό. Δεν πρέπει να το δέχεστε, ειδικά εσείς οι απλοί Βουλευτές της </w:t>
      </w:r>
      <w:r>
        <w:rPr>
          <w:rFonts w:eastAsia="Times New Roman"/>
          <w:szCs w:val="24"/>
        </w:rPr>
        <w:t>σ</w:t>
      </w:r>
      <w:r>
        <w:rPr>
          <w:rFonts w:eastAsia="Times New Roman"/>
          <w:szCs w:val="24"/>
        </w:rPr>
        <w:t xml:space="preserve">υγκυβέρνησης. Θα έπρεπε να έχετε αντιδράσει σε όλο αυτό. </w:t>
      </w:r>
    </w:p>
    <w:p w14:paraId="0F16EF2C" w14:textId="77777777" w:rsidR="0091757C" w:rsidRDefault="00D319C2">
      <w:pPr>
        <w:spacing w:line="600" w:lineRule="auto"/>
        <w:ind w:firstLine="720"/>
        <w:jc w:val="both"/>
        <w:rPr>
          <w:rFonts w:eastAsia="Times New Roman"/>
          <w:szCs w:val="24"/>
        </w:rPr>
      </w:pPr>
      <w:r>
        <w:rPr>
          <w:rFonts w:eastAsia="Times New Roman"/>
          <w:szCs w:val="24"/>
        </w:rPr>
        <w:t>Είδαμε κ</w:t>
      </w:r>
      <w:r>
        <w:rPr>
          <w:rFonts w:eastAsia="Times New Roman"/>
          <w:szCs w:val="24"/>
        </w:rPr>
        <w:t xml:space="preserve">αι το </w:t>
      </w:r>
      <w:r>
        <w:rPr>
          <w:rFonts w:eastAsia="Times New Roman"/>
          <w:szCs w:val="24"/>
        </w:rPr>
        <w:t>π</w:t>
      </w:r>
      <w:r>
        <w:rPr>
          <w:rFonts w:eastAsia="Times New Roman"/>
          <w:szCs w:val="24"/>
        </w:rPr>
        <w:t xml:space="preserve">ροσχέδιο του </w:t>
      </w:r>
      <w:r>
        <w:rPr>
          <w:rFonts w:eastAsia="Times New Roman"/>
          <w:szCs w:val="24"/>
        </w:rPr>
        <w:t>π</w:t>
      </w:r>
      <w:r>
        <w:rPr>
          <w:rFonts w:eastAsia="Times New Roman"/>
          <w:szCs w:val="24"/>
        </w:rPr>
        <w:t xml:space="preserve">ροϋπολογισμού -και θα κλείσω με αυτό- που μας δόθηκε κι έχει μπερδευτεί μάλλον το σύστημα, καθώς βλέπουμε ότι αυτό που ζητάτε είναι κοντά στο 4% </w:t>
      </w:r>
      <w:r>
        <w:rPr>
          <w:rFonts w:eastAsia="Times New Roman"/>
          <w:szCs w:val="24"/>
        </w:rPr>
        <w:lastRenderedPageBreak/>
        <w:t xml:space="preserve">πλεόνασμα και λίγο παραπάνω από 2% ανάπτυξη. Αυτά θα έπρεπε να είναι αντίθετα. Όσο και να </w:t>
      </w:r>
      <w:r>
        <w:rPr>
          <w:rFonts w:eastAsia="Times New Roman"/>
          <w:szCs w:val="24"/>
        </w:rPr>
        <w:t xml:space="preserve">περικόψετε για να δημιουργήσετε πλεόνασμα, δεν θα προκαλέσει αυτό ανάπτυξη ή μια αναθάρρηση της ελληνικής οικονομίας. </w:t>
      </w:r>
    </w:p>
    <w:p w14:paraId="0F16EF2D" w14:textId="77777777" w:rsidR="0091757C" w:rsidRDefault="00D319C2">
      <w:pPr>
        <w:spacing w:line="600" w:lineRule="auto"/>
        <w:ind w:firstLine="720"/>
        <w:jc w:val="both"/>
        <w:rPr>
          <w:rFonts w:eastAsia="Times New Roman"/>
          <w:szCs w:val="24"/>
        </w:rPr>
      </w:pPr>
      <w:r>
        <w:rPr>
          <w:rFonts w:eastAsia="Times New Roman"/>
          <w:szCs w:val="24"/>
        </w:rPr>
        <w:t>Αυτό που πρέπει να κάνετε είναι να ενισχύσετε τις παραγωγικές δομές της χώρας, να δημιουργήσετε ένα κλίμα ευνοϊκό για τους επιχειρηματίες</w:t>
      </w:r>
      <w:r>
        <w:rPr>
          <w:rFonts w:eastAsia="Times New Roman"/>
          <w:szCs w:val="24"/>
        </w:rPr>
        <w:t>, κυρίως για τους μικρούς και τους μεσαίους, που αποτελούν τη ραχοκοκαλιά της ελληνικής οικονομίας. Δεν είδα κα</w:t>
      </w:r>
      <w:r>
        <w:rPr>
          <w:rFonts w:eastAsia="Times New Roman"/>
          <w:szCs w:val="24"/>
        </w:rPr>
        <w:t>μ</w:t>
      </w:r>
      <w:r>
        <w:rPr>
          <w:rFonts w:eastAsia="Times New Roman"/>
          <w:szCs w:val="24"/>
        </w:rPr>
        <w:t>μία πρότασή σας να ενισχύετε ή να επιδοτείτε τις εισφορές, για παράδειγμα για επιχειρήσεις που έχουν έναν, δύο, τρεις υπαλλήλους, για πραγματικά</w:t>
      </w:r>
      <w:r>
        <w:rPr>
          <w:rFonts w:eastAsia="Times New Roman"/>
          <w:szCs w:val="24"/>
        </w:rPr>
        <w:t xml:space="preserve"> μικρές επιχειρήσεις.</w:t>
      </w:r>
    </w:p>
    <w:p w14:paraId="0F16EF2E" w14:textId="77777777" w:rsidR="0091757C" w:rsidRDefault="00D319C2">
      <w:pPr>
        <w:spacing w:line="600" w:lineRule="auto"/>
        <w:ind w:firstLine="720"/>
        <w:jc w:val="both"/>
        <w:rPr>
          <w:rFonts w:eastAsia="Times New Roman"/>
          <w:szCs w:val="24"/>
        </w:rPr>
      </w:pPr>
      <w:r>
        <w:rPr>
          <w:rFonts w:eastAsia="Times New Roman"/>
          <w:szCs w:val="24"/>
        </w:rPr>
        <w:t>Επομένως, αυτό που πρέπει να βάζετε ως στόχο όταν φέρνετε έναν προϋπολογισμό</w:t>
      </w:r>
      <w:r>
        <w:rPr>
          <w:rFonts w:eastAsia="Times New Roman"/>
          <w:szCs w:val="24"/>
        </w:rPr>
        <w:t>,</w:t>
      </w:r>
      <w:r>
        <w:rPr>
          <w:rFonts w:eastAsia="Times New Roman"/>
          <w:szCs w:val="24"/>
        </w:rPr>
        <w:t xml:space="preserve"> θα έπρεπε να είναι η ανάπτυξη, η ενίσχυση της παραγωγής μας. Πρέπει να έχετε ανοιχτό μυαλό, να ακούτε τους πάντες και να έχετε το βλέμμα σας στραμμένο προς </w:t>
      </w:r>
      <w:r>
        <w:rPr>
          <w:rFonts w:eastAsia="Times New Roman"/>
          <w:szCs w:val="24"/>
        </w:rPr>
        <w:t>τους Έλληνες και όσους βρίσκονται στην Ελλάδα</w:t>
      </w:r>
      <w:r>
        <w:rPr>
          <w:rFonts w:eastAsia="Times New Roman"/>
          <w:szCs w:val="24"/>
        </w:rPr>
        <w:t>,</w:t>
      </w:r>
      <w:r>
        <w:rPr>
          <w:rFonts w:eastAsia="Times New Roman"/>
          <w:szCs w:val="24"/>
        </w:rPr>
        <w:t xml:space="preserve"> που θέλουν να βοηθήσουν για να βγούμε από την κρίση.    </w:t>
      </w:r>
    </w:p>
    <w:p w14:paraId="0F16EF2F" w14:textId="77777777" w:rsidR="0091757C" w:rsidRDefault="00D319C2">
      <w:pPr>
        <w:spacing w:line="600" w:lineRule="auto"/>
        <w:ind w:firstLine="720"/>
        <w:jc w:val="both"/>
        <w:rPr>
          <w:rFonts w:eastAsia="Times New Roman"/>
          <w:szCs w:val="24"/>
        </w:rPr>
      </w:pPr>
      <w:r>
        <w:rPr>
          <w:rFonts w:eastAsia="Times New Roman"/>
          <w:szCs w:val="24"/>
        </w:rPr>
        <w:lastRenderedPageBreak/>
        <w:t>Δυστυχώς, αυτό μέχρι σήμερα δεν συμβαίνει. Γιατί και η Δεξιά</w:t>
      </w:r>
      <w:r>
        <w:rPr>
          <w:rFonts w:eastAsia="Times New Roman"/>
          <w:szCs w:val="24"/>
        </w:rPr>
        <w:t>,</w:t>
      </w:r>
      <w:r>
        <w:rPr>
          <w:rFonts w:eastAsia="Times New Roman"/>
          <w:szCs w:val="24"/>
        </w:rPr>
        <w:t xml:space="preserve"> αλλά και η Αριστερά, δυστυχώς, αποτελούν είλωτες των συμφερόντων και των ιδεοληψιών τους. </w:t>
      </w:r>
    </w:p>
    <w:p w14:paraId="0F16EF30" w14:textId="77777777" w:rsidR="0091757C" w:rsidRDefault="00D319C2">
      <w:pPr>
        <w:spacing w:line="600" w:lineRule="auto"/>
        <w:ind w:firstLine="720"/>
        <w:jc w:val="both"/>
        <w:rPr>
          <w:rFonts w:eastAsia="Times New Roman"/>
          <w:szCs w:val="24"/>
        </w:rPr>
      </w:pPr>
      <w:r>
        <w:rPr>
          <w:rFonts w:eastAsia="Times New Roman"/>
          <w:szCs w:val="24"/>
        </w:rPr>
        <w:t xml:space="preserve">Σας ευχαριστώ πολύ.    </w:t>
      </w:r>
    </w:p>
    <w:p w14:paraId="0F16EF31" w14:textId="77777777" w:rsidR="0091757C" w:rsidRDefault="00D319C2">
      <w:pPr>
        <w:spacing w:line="600" w:lineRule="auto"/>
        <w:ind w:firstLine="720"/>
        <w:jc w:val="both"/>
        <w:rPr>
          <w:rFonts w:eastAsia="Times New Roman"/>
          <w:szCs w:val="24"/>
        </w:rPr>
      </w:pPr>
      <w:r w:rsidRPr="00FA5E8B">
        <w:rPr>
          <w:rFonts w:eastAsia="Times New Roman"/>
          <w:b/>
          <w:szCs w:val="24"/>
        </w:rPr>
        <w:t xml:space="preserve">ΠΡΟΔΡΕΥΩΝ (Γεώργιος Βαρεμένος): </w:t>
      </w:r>
      <w:r>
        <w:rPr>
          <w:rFonts w:eastAsia="Times New Roman"/>
          <w:szCs w:val="24"/>
        </w:rPr>
        <w:t xml:space="preserve">Κι εμείς ευχαριστούμε. </w:t>
      </w:r>
    </w:p>
    <w:p w14:paraId="0F16EF32" w14:textId="77777777" w:rsidR="0091757C" w:rsidRDefault="00D319C2">
      <w:pPr>
        <w:spacing w:line="600" w:lineRule="auto"/>
        <w:ind w:firstLine="720"/>
        <w:jc w:val="both"/>
        <w:rPr>
          <w:rFonts w:eastAsia="Times New Roman"/>
          <w:szCs w:val="24"/>
        </w:rPr>
      </w:pP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 xml:space="preserve">ία, αφού προηγουμένως ξεναγήθηκαν στην έκθεση της </w:t>
      </w:r>
      <w:r>
        <w:rPr>
          <w:rFonts w:eastAsia="Times New Roman"/>
          <w:szCs w:val="24"/>
        </w:rPr>
        <w:t>Α</w:t>
      </w:r>
      <w:r w:rsidRPr="00404E28">
        <w:rPr>
          <w:rFonts w:eastAsia="Times New Roman"/>
          <w:szCs w:val="24"/>
        </w:rPr>
        <w:t xml:space="preserve">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τριάντα πέντε</w:t>
      </w:r>
      <w:r w:rsidRPr="00404E28">
        <w:rPr>
          <w:rFonts w:eastAsia="Times New Roman"/>
          <w:szCs w:val="24"/>
        </w:rPr>
        <w:t xml:space="preserve"> μαθήτριες </w:t>
      </w:r>
      <w:r>
        <w:rPr>
          <w:rFonts w:eastAsia="Times New Roman"/>
          <w:szCs w:val="24"/>
        </w:rPr>
        <w:t xml:space="preserve">και </w:t>
      </w:r>
      <w:r w:rsidRPr="00404E28">
        <w:rPr>
          <w:rFonts w:eastAsia="Times New Roman"/>
          <w:szCs w:val="24"/>
        </w:rPr>
        <w:t xml:space="preserve">μαθητές και </w:t>
      </w:r>
      <w:r>
        <w:rPr>
          <w:rFonts w:eastAsia="Times New Roman"/>
          <w:szCs w:val="24"/>
        </w:rPr>
        <w:t xml:space="preserve">τρεις </w:t>
      </w:r>
      <w:r w:rsidRPr="00404E28">
        <w:rPr>
          <w:rFonts w:eastAsia="Times New Roman"/>
          <w:szCs w:val="24"/>
        </w:rPr>
        <w:t xml:space="preserve">εκπαιδευτικοί συνοδοί τους από το </w:t>
      </w:r>
      <w:r>
        <w:rPr>
          <w:rFonts w:eastAsia="Times New Roman"/>
          <w:szCs w:val="24"/>
        </w:rPr>
        <w:t>4</w:t>
      </w:r>
      <w:r w:rsidRPr="008F1599">
        <w:rPr>
          <w:rFonts w:eastAsia="Times New Roman"/>
          <w:szCs w:val="24"/>
          <w:vertAlign w:val="superscript"/>
        </w:rPr>
        <w:t>ο</w:t>
      </w:r>
      <w:r>
        <w:rPr>
          <w:rFonts w:eastAsia="Times New Roman"/>
          <w:szCs w:val="24"/>
        </w:rPr>
        <w:t xml:space="preserve"> Γυμνάσιο </w:t>
      </w:r>
      <w:proofErr w:type="spellStart"/>
      <w:r>
        <w:rPr>
          <w:rFonts w:eastAsia="Times New Roman"/>
          <w:szCs w:val="24"/>
        </w:rPr>
        <w:t>Συκεών</w:t>
      </w:r>
      <w:proofErr w:type="spellEnd"/>
      <w:r>
        <w:rPr>
          <w:rFonts w:eastAsia="Times New Roman"/>
          <w:szCs w:val="24"/>
        </w:rPr>
        <w:t xml:space="preserve"> Θεσσαλονίκης</w:t>
      </w:r>
      <w:r w:rsidRPr="00404E28">
        <w:rPr>
          <w:rFonts w:eastAsia="Times New Roman"/>
          <w:szCs w:val="24"/>
        </w:rPr>
        <w:t>.</w:t>
      </w:r>
    </w:p>
    <w:p w14:paraId="0F16EF33" w14:textId="77777777" w:rsidR="0091757C" w:rsidRDefault="00D319C2">
      <w:pPr>
        <w:spacing w:line="600" w:lineRule="auto"/>
        <w:ind w:firstLine="720"/>
        <w:rPr>
          <w:rFonts w:eastAsia="Times New Roman"/>
          <w:szCs w:val="24"/>
        </w:rPr>
      </w:pPr>
      <w:r>
        <w:rPr>
          <w:rFonts w:eastAsia="Times New Roman"/>
          <w:szCs w:val="24"/>
        </w:rPr>
        <w:t>Η Βουλή τού</w:t>
      </w:r>
      <w:r w:rsidRPr="00404E28">
        <w:rPr>
          <w:rFonts w:eastAsia="Times New Roman"/>
          <w:szCs w:val="24"/>
        </w:rPr>
        <w:t>ς κ</w:t>
      </w:r>
      <w:r w:rsidRPr="00404E28">
        <w:rPr>
          <w:rFonts w:eastAsia="Times New Roman"/>
          <w:szCs w:val="24"/>
        </w:rPr>
        <w:t>αλωσορίζει.</w:t>
      </w:r>
    </w:p>
    <w:p w14:paraId="0F16EF34" w14:textId="77777777" w:rsidR="0091757C" w:rsidRDefault="00D319C2">
      <w:pPr>
        <w:spacing w:line="600" w:lineRule="auto"/>
        <w:ind w:firstLine="720"/>
        <w:jc w:val="center"/>
        <w:rPr>
          <w:rFonts w:eastAsia="Times New Roman"/>
          <w:b/>
          <w:szCs w:val="24"/>
        </w:rPr>
      </w:pPr>
      <w:r w:rsidRPr="00404E28">
        <w:rPr>
          <w:rFonts w:eastAsia="Times New Roman"/>
          <w:szCs w:val="24"/>
        </w:rPr>
        <w:t>(Χειροκροτήματα απ’ όλες τις πτέρυγες της Βουλής)</w:t>
      </w:r>
      <w:r>
        <w:rPr>
          <w:rFonts w:eastAsia="Times New Roman"/>
          <w:b/>
          <w:szCs w:val="24"/>
        </w:rPr>
        <w:t xml:space="preserve"> </w:t>
      </w:r>
    </w:p>
    <w:p w14:paraId="0F16EF35" w14:textId="77777777" w:rsidR="0091757C" w:rsidRDefault="00D319C2">
      <w:pPr>
        <w:spacing w:line="600" w:lineRule="auto"/>
        <w:ind w:firstLine="720"/>
        <w:jc w:val="both"/>
        <w:rPr>
          <w:rFonts w:eastAsia="Times New Roman" w:cs="Times New Roman"/>
          <w:szCs w:val="24"/>
        </w:rPr>
      </w:pPr>
      <w:proofErr w:type="spellStart"/>
      <w:r>
        <w:rPr>
          <w:rFonts w:eastAsia="Times New Roman" w:cs="Times New Roman"/>
          <w:szCs w:val="24"/>
        </w:rPr>
        <w:t>Εισερχόμεθα</w:t>
      </w:r>
      <w:proofErr w:type="spellEnd"/>
      <w:r>
        <w:rPr>
          <w:rFonts w:eastAsia="Times New Roman" w:cs="Times New Roman"/>
          <w:szCs w:val="24"/>
        </w:rPr>
        <w:t xml:space="preserve"> εν τάχει στον κατάλογο των ομιλητών.</w:t>
      </w:r>
    </w:p>
    <w:p w14:paraId="0F16EF3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Τον λόγο έχει η κ. Ελένη </w:t>
      </w:r>
      <w:proofErr w:type="spellStart"/>
      <w:r>
        <w:rPr>
          <w:rFonts w:eastAsia="Times New Roman" w:cs="Times New Roman"/>
          <w:szCs w:val="24"/>
        </w:rPr>
        <w:t>Αυλωνίτου</w:t>
      </w:r>
      <w:proofErr w:type="spellEnd"/>
      <w:r>
        <w:rPr>
          <w:rFonts w:eastAsia="Times New Roman" w:cs="Times New Roman"/>
          <w:szCs w:val="24"/>
        </w:rPr>
        <w:t xml:space="preserve"> από τον ΣΥΡΙΖΑ.</w:t>
      </w:r>
    </w:p>
    <w:p w14:paraId="0F16EF37" w14:textId="77777777" w:rsidR="0091757C" w:rsidRDefault="00D319C2">
      <w:pPr>
        <w:spacing w:line="600" w:lineRule="auto"/>
        <w:ind w:firstLine="720"/>
        <w:jc w:val="both"/>
        <w:rPr>
          <w:rFonts w:eastAsia="Times New Roman" w:cs="Times New Roman"/>
          <w:szCs w:val="24"/>
        </w:rPr>
      </w:pPr>
      <w:r w:rsidRPr="009D0C51">
        <w:rPr>
          <w:rFonts w:eastAsia="Times New Roman" w:cs="Times New Roman"/>
          <w:b/>
          <w:szCs w:val="24"/>
        </w:rPr>
        <w:lastRenderedPageBreak/>
        <w:t>ΕΛΕΝΗ ΑΥΛΩΝΙΤΟΥ:</w:t>
      </w:r>
      <w:r>
        <w:rPr>
          <w:rFonts w:eastAsia="Times New Roman" w:cs="Times New Roman"/>
          <w:szCs w:val="24"/>
        </w:rPr>
        <w:t xml:space="preserve"> Κυρίες και κύριοι συνάδελφοι, συζητάμε σήμερα το σχέδιο νόμου </w:t>
      </w:r>
      <w:r>
        <w:rPr>
          <w:rFonts w:eastAsia="Times New Roman" w:cs="Times New Roman"/>
          <w:szCs w:val="24"/>
        </w:rPr>
        <w:t xml:space="preserve">με τίτλο: </w:t>
      </w:r>
      <w:r>
        <w:rPr>
          <w:rFonts w:eastAsia="Times New Roman" w:cs="Times New Roman"/>
          <w:szCs w:val="24"/>
        </w:rPr>
        <w:t>«Μείωση των ασφαλιστικών εισφορών και άλλες διατάξεις». Συζητάμε, δηλαδή, σήμερα στην πράξη τι σημαίνει για τους πολίτες ότι τελειώσαμε με τα προγράμματα της δημοσιονομικής προσαρμογής, τι σημαίνει για τους πολίτες η έξοδος από τα μνημόνια, τι σημαίνει εμπ</w:t>
      </w:r>
      <w:r>
        <w:rPr>
          <w:rFonts w:eastAsia="Times New Roman" w:cs="Times New Roman"/>
          <w:szCs w:val="24"/>
        </w:rPr>
        <w:t xml:space="preserve">ράκτως το τέλος της λιτότητας γι’ αυτούς. </w:t>
      </w:r>
    </w:p>
    <w:p w14:paraId="0F16EF3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σημερινό νομοσχέδιο έρχεται να ανακουφίσει τους ελεύθερους επαγγελματίες, αυτοαπασχολούμενους, και αγρότες μειώνοντας από 01</w:t>
      </w:r>
      <w:r>
        <w:rPr>
          <w:rFonts w:eastAsia="Times New Roman" w:cs="Times New Roman"/>
          <w:szCs w:val="24"/>
        </w:rPr>
        <w:t>-</w:t>
      </w:r>
      <w:r>
        <w:rPr>
          <w:rFonts w:eastAsia="Times New Roman" w:cs="Times New Roman"/>
          <w:szCs w:val="24"/>
        </w:rPr>
        <w:t>01</w:t>
      </w:r>
      <w:r>
        <w:rPr>
          <w:rFonts w:eastAsia="Times New Roman" w:cs="Times New Roman"/>
          <w:szCs w:val="24"/>
        </w:rPr>
        <w:t>-</w:t>
      </w:r>
      <w:r>
        <w:rPr>
          <w:rFonts w:eastAsia="Times New Roman" w:cs="Times New Roman"/>
          <w:szCs w:val="24"/>
        </w:rPr>
        <w:t>2019 τις μηνιαίες ασφαλιστικές τους εισφορές για την κύρια σύνταξη κατά 33% ήτοι α</w:t>
      </w:r>
      <w:r>
        <w:rPr>
          <w:rFonts w:eastAsia="Times New Roman" w:cs="Times New Roman"/>
          <w:szCs w:val="24"/>
        </w:rPr>
        <w:t xml:space="preserve">πό 20% στο 13,3% και δημιουργώντας έτσι μεγαλύτερο χώρο για την ενίσχυση του διαθέσιμου εισοδήματός τους. </w:t>
      </w:r>
    </w:p>
    <w:p w14:paraId="0F16EF3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 τους αγρότες η ασφαλιστική εισφορά μειώνεται από το 18% στο 12% για το 2019, ενώ για τους νέους επιστήμονες μειώνεται επίσης στο 13,3%. Όσο για τ</w:t>
      </w:r>
      <w:r>
        <w:rPr>
          <w:rFonts w:eastAsia="Times New Roman" w:cs="Times New Roman"/>
          <w:szCs w:val="24"/>
        </w:rPr>
        <w:t>ους επιστήμονες γιατρούς, δικηγόρους και μηχανικούς η εισφορά για επικουρική σύνταξη και εφάπαξ μειώνεται αναδρομικά από 01</w:t>
      </w:r>
      <w:r>
        <w:rPr>
          <w:rFonts w:eastAsia="Times New Roman" w:cs="Times New Roman"/>
          <w:szCs w:val="24"/>
        </w:rPr>
        <w:t>-</w:t>
      </w:r>
      <w:r>
        <w:rPr>
          <w:rFonts w:eastAsia="Times New Roman" w:cs="Times New Roman"/>
          <w:szCs w:val="24"/>
        </w:rPr>
        <w:t>01</w:t>
      </w:r>
      <w:r>
        <w:rPr>
          <w:rFonts w:eastAsia="Times New Roman" w:cs="Times New Roman"/>
          <w:szCs w:val="24"/>
        </w:rPr>
        <w:t>-</w:t>
      </w:r>
      <w:r>
        <w:rPr>
          <w:rFonts w:eastAsia="Times New Roman" w:cs="Times New Roman"/>
          <w:szCs w:val="24"/>
        </w:rPr>
        <w:t xml:space="preserve">2017 στο ελάχιστο ποσό των 64,5 ευρώ.  </w:t>
      </w:r>
    </w:p>
    <w:p w14:paraId="0F16EF3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Έτσι</w:t>
      </w:r>
      <w:r>
        <w:rPr>
          <w:rFonts w:eastAsia="Times New Roman" w:cs="Times New Roman"/>
          <w:szCs w:val="24"/>
        </w:rPr>
        <w:t>,</w:t>
      </w:r>
      <w:r>
        <w:rPr>
          <w:rFonts w:eastAsia="Times New Roman" w:cs="Times New Roman"/>
          <w:szCs w:val="24"/>
        </w:rPr>
        <w:t xml:space="preserve"> με τη μέχρι τώρα ασφαλιστική μεταρρύθμιση όπου το 88% των ελεύθερων επαγγελματιών, </w:t>
      </w:r>
      <w:r>
        <w:rPr>
          <w:rFonts w:eastAsia="Times New Roman" w:cs="Times New Roman"/>
          <w:szCs w:val="24"/>
        </w:rPr>
        <w:t>αυτοαπασχολούμενων και αγροτών πλήρωναν ήδη λιγότερα σε σχέση με το παλιό ασφαλιστικό σύστημα, με τη νέα ρύθμιση θα πληρώνουν ακόμα λιγότερα, συνδέοντας έτσι δικαιότερα τις εισφορές με το πραγματικό εισόδημα. Ιδιαίτερα ανακουφιστική θα είναι αυτή η ρύθμιση</w:t>
      </w:r>
      <w:r>
        <w:rPr>
          <w:rFonts w:eastAsia="Times New Roman" w:cs="Times New Roman"/>
          <w:szCs w:val="24"/>
        </w:rPr>
        <w:t xml:space="preserve"> για το υπόλοιπο 22% των ελεύθερων επαγγελματιών</w:t>
      </w:r>
      <w:r>
        <w:rPr>
          <w:rFonts w:eastAsia="Times New Roman" w:cs="Times New Roman"/>
          <w:szCs w:val="24"/>
        </w:rPr>
        <w:t>,</w:t>
      </w:r>
      <w:r>
        <w:rPr>
          <w:rFonts w:eastAsia="Times New Roman" w:cs="Times New Roman"/>
          <w:szCs w:val="24"/>
        </w:rPr>
        <w:t xml:space="preserve"> που πραγματικά επιβαρύνθηκαν υπέρ το</w:t>
      </w:r>
      <w:r>
        <w:rPr>
          <w:rFonts w:eastAsia="Times New Roman" w:cs="Times New Roman"/>
          <w:szCs w:val="24"/>
        </w:rPr>
        <w:t>υ</w:t>
      </w:r>
      <w:r>
        <w:rPr>
          <w:rFonts w:eastAsia="Times New Roman" w:cs="Times New Roman"/>
          <w:szCs w:val="24"/>
        </w:rPr>
        <w:t xml:space="preserve"> δέον</w:t>
      </w:r>
      <w:r>
        <w:rPr>
          <w:rFonts w:eastAsia="Times New Roman" w:cs="Times New Roman"/>
          <w:szCs w:val="24"/>
        </w:rPr>
        <w:t xml:space="preserve">τος </w:t>
      </w:r>
      <w:r>
        <w:rPr>
          <w:rFonts w:eastAsia="Times New Roman" w:cs="Times New Roman"/>
          <w:szCs w:val="24"/>
        </w:rPr>
        <w:t xml:space="preserve"> όλη αυτή την περίοδο.</w:t>
      </w:r>
    </w:p>
    <w:p w14:paraId="0F16EF3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Έρχεται, λοιπόν, μια δίκαιη αντιμετώπιση για την πληρωμή των ασφαλιστικών εισφορών, όπου το ασφαλιστικό σύστημα λαμβάνει πλέον υπόψη του </w:t>
      </w:r>
      <w:r>
        <w:rPr>
          <w:rFonts w:eastAsia="Times New Roman" w:cs="Times New Roman"/>
          <w:szCs w:val="24"/>
        </w:rPr>
        <w:t>το πραγματικό εισόδημα του ασφαλισμένου και όχι το πόσα χρόνια βρίσκεται κανείς στην επιχειρηματική δραστηριότητα, όπως γινόταν με το προηγούμενο ασφαλιστικό σύστημα, ανεξάρτητα με το εάν έχει κέρδος ή ζημία.</w:t>
      </w:r>
    </w:p>
    <w:p w14:paraId="0F16EF3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 να μπορέσουμε, όμως, να κάνουμε ουσιαστικές</w:t>
      </w:r>
      <w:r>
        <w:rPr>
          <w:rFonts w:eastAsia="Times New Roman" w:cs="Times New Roman"/>
          <w:szCs w:val="24"/>
        </w:rPr>
        <w:t xml:space="preserve"> συγκρίσεις, ας δούμε λοιπόν σήμερα τι προτείνει η Αξιωματική Αντιπολίτευση για τη μείωση των ασφαλιστικών εισφορών.</w:t>
      </w:r>
    </w:p>
    <w:p w14:paraId="0F16EF3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Προτείνει οριζόντια μείωση από το 20% στο 15% σε όλες τις κατηγορίες των επαγγελματιών. Η Νέα Δημοκρατία, δηλαδή, προτείνει την κατάρρευση </w:t>
      </w:r>
      <w:r>
        <w:rPr>
          <w:rFonts w:eastAsia="Times New Roman" w:cs="Times New Roman"/>
          <w:szCs w:val="24"/>
        </w:rPr>
        <w:t>του δημόσιου ασφαλιστικού συστήματος</w:t>
      </w:r>
      <w:r>
        <w:rPr>
          <w:rFonts w:eastAsia="Times New Roman" w:cs="Times New Roman"/>
          <w:szCs w:val="24"/>
        </w:rPr>
        <w:t>,</w:t>
      </w:r>
      <w:r>
        <w:rPr>
          <w:rFonts w:eastAsia="Times New Roman" w:cs="Times New Roman"/>
          <w:szCs w:val="24"/>
        </w:rPr>
        <w:t xml:space="preserve"> που με τόσο κόπο και θυσίες κατάφερε να ορθοποδήσει. Είναι γνωστό ότι η σημερινή Κυβέρνηση παρέλαβε ένα ασφαλιστικό σύστημα με 1,1 δισ. έλλειμμα και </w:t>
      </w:r>
      <w:r>
        <w:rPr>
          <w:rFonts w:eastAsia="Times New Roman" w:cs="Times New Roman"/>
          <w:szCs w:val="24"/>
        </w:rPr>
        <w:t>τετρακόσιες χιλιάδες</w:t>
      </w:r>
      <w:r>
        <w:rPr>
          <w:rFonts w:eastAsia="Times New Roman" w:cs="Times New Roman"/>
          <w:szCs w:val="24"/>
        </w:rPr>
        <w:t xml:space="preserve"> απλήρωτες συνταξιοδοτικές παροχές και κατόρθωσε </w:t>
      </w:r>
      <w:r>
        <w:rPr>
          <w:rFonts w:eastAsia="Times New Roman" w:cs="Times New Roman"/>
          <w:szCs w:val="24"/>
        </w:rPr>
        <w:t>να το κάνει κατά 1 δισ. πλεονασματικό.</w:t>
      </w:r>
    </w:p>
    <w:p w14:paraId="0F16EF3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απορία, όμως, παραμένει. Πώς η Νέα Δημοκρατία και το ΠΑΣΟΚ</w:t>
      </w:r>
      <w:r>
        <w:rPr>
          <w:rFonts w:eastAsia="Times New Roman" w:cs="Times New Roman"/>
          <w:szCs w:val="24"/>
        </w:rPr>
        <w:t>,</w:t>
      </w:r>
      <w:r>
        <w:rPr>
          <w:rFonts w:eastAsia="Times New Roman" w:cs="Times New Roman"/>
          <w:szCs w:val="24"/>
        </w:rPr>
        <w:t xml:space="preserve"> αφού </w:t>
      </w:r>
      <w:proofErr w:type="spellStart"/>
      <w:r>
        <w:rPr>
          <w:rFonts w:eastAsia="Times New Roman" w:cs="Times New Roman"/>
          <w:szCs w:val="24"/>
        </w:rPr>
        <w:t>εφήρμοσαν</w:t>
      </w:r>
      <w:proofErr w:type="spellEnd"/>
      <w:r>
        <w:rPr>
          <w:rFonts w:eastAsia="Times New Roman" w:cs="Times New Roman"/>
          <w:szCs w:val="24"/>
        </w:rPr>
        <w:t xml:space="preserve"> δώδεκα μειώσεις συντάξεων με περικοπές συνταξιοδοτικών παροχών κατά 44 δισεκατομμύρια ευρώ -που είχαν ως αποτέλεσμα κατά μέσο όρο τη μείωση των συντάξεων κατά 37%- κατάφεραν να παραδώσουν ένα ασφαλιστικό σύστημα με έλλειμμα 1,1 δισ. ευρώ; Πώς τα καταφέρατ</w:t>
      </w:r>
      <w:r>
        <w:rPr>
          <w:rFonts w:eastAsia="Times New Roman" w:cs="Times New Roman"/>
          <w:szCs w:val="24"/>
        </w:rPr>
        <w:t xml:space="preserve">ε, αλήθεια; Τόσες περικοπές και δεν μπορέσατε να ανατάξατε το σύστημα; Είστε για το Βιβλίο </w:t>
      </w:r>
      <w:proofErr w:type="spellStart"/>
      <w:r>
        <w:rPr>
          <w:rFonts w:eastAsia="Times New Roman" w:cs="Times New Roman"/>
          <w:szCs w:val="24"/>
        </w:rPr>
        <w:t>Γκίνες</w:t>
      </w:r>
      <w:proofErr w:type="spellEnd"/>
      <w:r>
        <w:rPr>
          <w:rFonts w:eastAsia="Times New Roman" w:cs="Times New Roman"/>
          <w:szCs w:val="24"/>
        </w:rPr>
        <w:t>, επαξίως κατακτώντας το ρεκόρ ανικανότητας!</w:t>
      </w:r>
    </w:p>
    <w:p w14:paraId="0F16EF3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Τώρα, λοιπόν, προκρίνετε οριζόντια μείωση των ασφαλιστικών εισφορών κατά πέντε μονάδες. Μήπως το λέτε για να παραδ</w:t>
      </w:r>
      <w:r>
        <w:rPr>
          <w:rFonts w:eastAsia="Times New Roman" w:cs="Times New Roman"/>
          <w:szCs w:val="24"/>
        </w:rPr>
        <w:t>ώσατε σιγά-σιγά το ασφαλιστικό σύστημα βορά στις ασφαλιστικές εταιρείες -όπως άλλωστε προκρίνετε στο πρόγραμμά σας- ξεκινώντας με την επιλογή του ασφαλισμένου για ιδιωτική επικουρική ασφάλιση;</w:t>
      </w:r>
    </w:p>
    <w:p w14:paraId="0F16EF4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μείωση των ασφαλιστικών εισφορών στους ελεύθερους επαγγελματί</w:t>
      </w:r>
      <w:r>
        <w:rPr>
          <w:rFonts w:eastAsia="Times New Roman" w:cs="Times New Roman"/>
          <w:szCs w:val="24"/>
        </w:rPr>
        <w:t xml:space="preserve">ες, που ψηφίζουμε σήμερα, είναι ένα από τα περίφημα αντίμετρα που η Αντιπολίτευση έλεγε ότι δεν υπάρχουν και ότι το μόνο που υπάρχει είναι μέτρα. </w:t>
      </w:r>
    </w:p>
    <w:p w14:paraId="0F16EF4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Σήμερα, λοιπόν, κύριοι της </w:t>
      </w:r>
      <w:r w:rsidRPr="00A03402">
        <w:rPr>
          <w:rFonts w:eastAsia="Times New Roman" w:cs="Times New Roman"/>
          <w:szCs w:val="24"/>
        </w:rPr>
        <w:t>Α</w:t>
      </w:r>
      <w:r>
        <w:rPr>
          <w:rFonts w:eastAsia="Times New Roman" w:cs="Times New Roman"/>
          <w:szCs w:val="24"/>
        </w:rPr>
        <w:t>ντιπολίτευσης, καταρρίπτεται για άλλη μια φορά η καταστροφολογία σας, καθώς μέτρα</w:t>
      </w:r>
      <w:r>
        <w:rPr>
          <w:rFonts w:eastAsia="Times New Roman" w:cs="Times New Roman"/>
          <w:szCs w:val="24"/>
        </w:rPr>
        <w:t xml:space="preserve"> δεν υπάρχουν. Αντίθετα, υπάρχουν μόνο αντίμετρα, δηλαδή μόνο ρυθμίσεις ανακούφισης των πολιτών, μόνο ρυθμίσεις που προσπαθούν να βελτιώσουν τις αδικίες, τις αστοχίες, που ήταν αδύνατο με την εφαρμογή του μνημονίου να έχουν αποφευχθεί.</w:t>
      </w:r>
    </w:p>
    <w:p w14:paraId="0F16EF4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Έτσι, λοιπόν, έχοντα</w:t>
      </w:r>
      <w:r>
        <w:rPr>
          <w:rFonts w:eastAsia="Times New Roman" w:cs="Times New Roman"/>
          <w:szCs w:val="24"/>
        </w:rPr>
        <w:t xml:space="preserve">ς ξεμείνει από επιχειρήματα, μας εγκαλείτε τώρα για το εύρος των αντιμέτρων, που μέχρι πρότινος </w:t>
      </w:r>
      <w:r>
        <w:rPr>
          <w:rFonts w:eastAsia="Times New Roman" w:cs="Times New Roman"/>
          <w:szCs w:val="24"/>
        </w:rPr>
        <w:lastRenderedPageBreak/>
        <w:t>ειρωνευόσασταν. Μην μου μαραζώνετε! Όλα θα εφαρμοστούν και στον αριθμό και στο μέγεθος όπως έχουν εξαγγελθεί από τον Πρωθυπουργό στη Διεθνή Έκθεση Θεσσαλονίκης.</w:t>
      </w:r>
      <w:r>
        <w:rPr>
          <w:rFonts w:eastAsia="Times New Roman" w:cs="Times New Roman"/>
          <w:szCs w:val="24"/>
        </w:rPr>
        <w:t xml:space="preserve"> </w:t>
      </w:r>
    </w:p>
    <w:p w14:paraId="0F16EF4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Ένα-ένα, λοιπόν, τα αντίμετρα, κύριοι της Αντιπολίτευσης, θα σηκώσετε το χέρι για να τα ψηφίσετε. Και τη μείωση του ΕΝΦΙΑ, και το επίδομα στέγασης, και τη μείωση της φορολογίας των επιχειρήσεων και τόσα άλλα, όπως επίσης και το κοινωνικό μέρισμα για το 2</w:t>
      </w:r>
      <w:r>
        <w:rPr>
          <w:rFonts w:eastAsia="Times New Roman" w:cs="Times New Roman"/>
          <w:szCs w:val="24"/>
        </w:rPr>
        <w:t>018, που θα δοθεί στους πολίτες για τρίτη συνεχόμενη χρονιά.</w:t>
      </w:r>
    </w:p>
    <w:p w14:paraId="0F16EF4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χθες κατατέθηκε ο </w:t>
      </w:r>
      <w:r>
        <w:rPr>
          <w:rFonts w:eastAsia="Times New Roman" w:cs="Times New Roman"/>
          <w:szCs w:val="24"/>
        </w:rPr>
        <w:t>π</w:t>
      </w:r>
      <w:r>
        <w:rPr>
          <w:rFonts w:eastAsia="Times New Roman" w:cs="Times New Roman"/>
          <w:szCs w:val="24"/>
        </w:rPr>
        <w:t>ροϋπολογισμός για το 2019, που κατ’ αρχάς δεν περιλαμβάνει την περικοπή των συντάξεων, όπως ευχόσασταν. Όταν εμείς προσπαθούσαμε να διαπραγματευτο</w:t>
      </w:r>
      <w:r>
        <w:rPr>
          <w:rFonts w:eastAsia="Times New Roman" w:cs="Times New Roman"/>
          <w:szCs w:val="24"/>
        </w:rPr>
        <w:t>ύμε και το Διεθνές Νομισματικό Ταμείο απαιτούσε τη μείωση των συντάξεων, τρίβατε τα χέρια σας. «Κλείστε με τόσα και άλλα τόσα μέτρα», μας λέγατε. Και όταν εμείς κάναμε αγώνα να αντικρούσουμε τον εκβιασμό, προσπαθώντας τουλάχιστον να πιέσουμε για αντίμετρα,</w:t>
      </w:r>
      <w:r>
        <w:rPr>
          <w:rFonts w:eastAsia="Times New Roman" w:cs="Times New Roman"/>
          <w:szCs w:val="24"/>
        </w:rPr>
        <w:t xml:space="preserve"> για να ισορροπήσουμε την επιβάρυνση των πολιτών, εσείς, κύριοι της Αξιωματικής Αντιπολίτευσης, με αέρα στα πανιά σας για τη δυσαρέσκεια που </w:t>
      </w:r>
      <w:r>
        <w:rPr>
          <w:rFonts w:eastAsia="Times New Roman" w:cs="Times New Roman"/>
          <w:szCs w:val="24"/>
        </w:rPr>
        <w:lastRenderedPageBreak/>
        <w:t>θα προκαλούσε στους πολίτες η μείωση των συντάξεων, θεωρώντας με περίσσια κυνικότητα ότι με αυτόν τον τρόπο θα ανεβ</w:t>
      </w:r>
      <w:r>
        <w:rPr>
          <w:rFonts w:eastAsia="Times New Roman" w:cs="Times New Roman"/>
          <w:szCs w:val="24"/>
        </w:rPr>
        <w:t xml:space="preserve">άζατε τα ποσοστά σας, μας διαβεβαιώνατε καμαρωτά, δια του Αντιπροέδρου, σας την Άνοιξη του 2018, ότι οι περικοπές των συντάξεων θα γίνουν και η Νέα Δημοκρατία θα τηρήσει τα συμφωνηθέντα. Τόσο </w:t>
      </w:r>
      <w:proofErr w:type="spellStart"/>
      <w:r>
        <w:rPr>
          <w:rFonts w:eastAsia="Times New Roman" w:cs="Times New Roman"/>
          <w:szCs w:val="24"/>
        </w:rPr>
        <w:t>νοιάξιμο</w:t>
      </w:r>
      <w:proofErr w:type="spellEnd"/>
      <w:r>
        <w:rPr>
          <w:rFonts w:eastAsia="Times New Roman" w:cs="Times New Roman"/>
          <w:szCs w:val="24"/>
        </w:rPr>
        <w:t xml:space="preserve"> για τους συνταξιούχους! </w:t>
      </w:r>
    </w:p>
    <w:p w14:paraId="0F16EF4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Φτάσατε στο σημείο να εγκαλείτ</w:t>
      </w:r>
      <w:r>
        <w:rPr>
          <w:rFonts w:eastAsia="Times New Roman" w:cs="Times New Roman"/>
          <w:szCs w:val="24"/>
        </w:rPr>
        <w:t xml:space="preserve">ε τον κ. </w:t>
      </w:r>
      <w:proofErr w:type="spellStart"/>
      <w:r>
        <w:rPr>
          <w:rFonts w:eastAsia="Times New Roman" w:cs="Times New Roman"/>
          <w:szCs w:val="24"/>
        </w:rPr>
        <w:t>Μοσκοβισί</w:t>
      </w:r>
      <w:proofErr w:type="spellEnd"/>
      <w:r>
        <w:rPr>
          <w:rFonts w:eastAsia="Times New Roman" w:cs="Times New Roman"/>
          <w:szCs w:val="24"/>
        </w:rPr>
        <w:t xml:space="preserve"> μέσα στη Βουλή</w:t>
      </w:r>
      <w:r>
        <w:rPr>
          <w:rFonts w:eastAsia="Times New Roman" w:cs="Times New Roman"/>
          <w:szCs w:val="24"/>
        </w:rPr>
        <w:t>,</w:t>
      </w:r>
      <w:r>
        <w:rPr>
          <w:rFonts w:eastAsia="Times New Roman" w:cs="Times New Roman"/>
          <w:szCs w:val="24"/>
        </w:rPr>
        <w:t xml:space="preserve"> όταν άφηνε ανοικτό το ενδεχόμενο μη περικοπής των συντάξεων, καθώς το είχατε ήδη ενσωματώσει στο πρόγραμμά σας. Και τότε τρέχατε υποκριτικά να καταθέσετε πρόταση νόμου για να μην </w:t>
      </w:r>
      <w:proofErr w:type="spellStart"/>
      <w:r>
        <w:rPr>
          <w:rFonts w:eastAsia="Times New Roman" w:cs="Times New Roman"/>
          <w:szCs w:val="24"/>
        </w:rPr>
        <w:t>περικοπούν</w:t>
      </w:r>
      <w:proofErr w:type="spellEnd"/>
      <w:r>
        <w:rPr>
          <w:rFonts w:eastAsia="Times New Roman" w:cs="Times New Roman"/>
          <w:szCs w:val="24"/>
        </w:rPr>
        <w:t>, δήθεν, οι συντάξεις, ενώ την ί</w:t>
      </w:r>
      <w:r>
        <w:rPr>
          <w:rFonts w:eastAsia="Times New Roman" w:cs="Times New Roman"/>
          <w:szCs w:val="24"/>
        </w:rPr>
        <w:t>δια στιγμή</w:t>
      </w:r>
      <w:r>
        <w:rPr>
          <w:rFonts w:eastAsia="Times New Roman" w:cs="Times New Roman"/>
          <w:szCs w:val="24"/>
        </w:rPr>
        <w:t>,</w:t>
      </w:r>
      <w:r>
        <w:rPr>
          <w:rFonts w:eastAsia="Times New Roman" w:cs="Times New Roman"/>
          <w:szCs w:val="24"/>
        </w:rPr>
        <w:t xml:space="preserve"> πηγαίνατε και γκρινιάζατε στους δανειστές μη τυχόν και κάνουν το χατίρι στον Τσίπρα και δεν απαιτήσουν την τήρηση των συμφωνηθέντων, δηλαδή την περικοπή των συντάξεων. Τόσο </w:t>
      </w:r>
      <w:proofErr w:type="spellStart"/>
      <w:r>
        <w:rPr>
          <w:rFonts w:eastAsia="Times New Roman" w:cs="Times New Roman"/>
          <w:szCs w:val="24"/>
        </w:rPr>
        <w:t>νοιάξιμο</w:t>
      </w:r>
      <w:proofErr w:type="spellEnd"/>
      <w:r>
        <w:rPr>
          <w:rFonts w:eastAsia="Times New Roman" w:cs="Times New Roman"/>
          <w:szCs w:val="24"/>
        </w:rPr>
        <w:t xml:space="preserve"> για τους συνταξιούχους!</w:t>
      </w:r>
    </w:p>
    <w:p w14:paraId="0F16EF4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Τελειώνοντας, κυρίες και κύριοι συνάδε</w:t>
      </w:r>
      <w:r>
        <w:rPr>
          <w:rFonts w:eastAsia="Times New Roman" w:cs="Times New Roman"/>
          <w:szCs w:val="24"/>
        </w:rPr>
        <w:t xml:space="preserve">λφοι, θέλω να σας πω ότι όσες διαστρεβλώσεις και να κάνετε, όσα ψέματα και να λέτε, όση υποκρισία και θράσος να περισσεύει, ο κόσμος και οι συνταξιούχου γνωρίζουν ποιος ρήμαξε τη ζωή τους και πως αυτή </w:t>
      </w:r>
      <w:r>
        <w:rPr>
          <w:rFonts w:eastAsia="Times New Roman" w:cs="Times New Roman"/>
          <w:szCs w:val="24"/>
        </w:rPr>
        <w:lastRenderedPageBreak/>
        <w:t>η Κυβέρνηση συνεχίζει την προσπάθειά της για την αύξηση</w:t>
      </w:r>
      <w:r>
        <w:rPr>
          <w:rFonts w:eastAsia="Times New Roman" w:cs="Times New Roman"/>
          <w:szCs w:val="24"/>
        </w:rPr>
        <w:t xml:space="preserve"> του εισοδήματος, τη διεύρυνση των δικαιωμάτων, την ενίσχυση του κοινωνικού κράτους. </w:t>
      </w:r>
    </w:p>
    <w:p w14:paraId="0F16EF4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Όμως, τώρα, αφήστε λίγο στην άκρη την κινδυνολογία, την καταστροφολογία και τη γκρίνια γιατί χάσατε τρεις εκλογικές αναμετρήσεις ,και θα χάσετε και την τέταρτη- και, κάνο</w:t>
      </w:r>
      <w:r>
        <w:rPr>
          <w:rFonts w:eastAsia="Times New Roman" w:cs="Times New Roman"/>
          <w:szCs w:val="24"/>
        </w:rPr>
        <w:t>ντας την καρδιά σας πέτρα, ελάτε να ψηφίσουμε τη μείωση των ασφαλιστικών εισφορών, ένα αντίμετρο που είναι μεν αόρατο σε εσάς στη Νέα Δημοκρατία, αλλά δεν πειράζει, είναι ορατό στον κόσμο της εργασίας, που η Κυβέρνηση ΣΥΡΙΖΑ-ΑΝΕΛ τον οραματίζεται επίκεντρο</w:t>
      </w:r>
      <w:r>
        <w:rPr>
          <w:rFonts w:eastAsia="Times New Roman" w:cs="Times New Roman"/>
          <w:szCs w:val="24"/>
        </w:rPr>
        <w:t xml:space="preserve"> της ανάπτυξης.</w:t>
      </w:r>
    </w:p>
    <w:p w14:paraId="0F16EF4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0F16EF49"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F16EF4A" w14:textId="77777777" w:rsidR="0091757C" w:rsidRDefault="00D319C2">
      <w:pPr>
        <w:spacing w:line="600" w:lineRule="auto"/>
        <w:ind w:firstLine="720"/>
        <w:jc w:val="both"/>
        <w:rPr>
          <w:rFonts w:eastAsia="Times New Roman" w:cs="Times New Roman"/>
          <w:szCs w:val="24"/>
        </w:rPr>
      </w:pPr>
      <w:r w:rsidRPr="00614274">
        <w:rPr>
          <w:rFonts w:eastAsia="Times New Roman" w:cs="Times New Roman"/>
          <w:b/>
          <w:szCs w:val="24"/>
        </w:rPr>
        <w:t>ΠΡΟΕΔΡΕΥΩΝ (Γεώργιος Βαρεμένος):</w:t>
      </w:r>
      <w:r>
        <w:rPr>
          <w:rFonts w:eastAsia="Times New Roman" w:cs="Times New Roman"/>
          <w:szCs w:val="24"/>
        </w:rPr>
        <w:t xml:space="preserve"> Τον λόγο έχει ο κ. Μάξιμος </w:t>
      </w:r>
      <w:proofErr w:type="spellStart"/>
      <w:r>
        <w:rPr>
          <w:rFonts w:eastAsia="Times New Roman" w:cs="Times New Roman"/>
          <w:szCs w:val="24"/>
        </w:rPr>
        <w:t>Χαρακόπουλος</w:t>
      </w:r>
      <w:proofErr w:type="spellEnd"/>
      <w:r>
        <w:rPr>
          <w:rFonts w:eastAsia="Times New Roman" w:cs="Times New Roman"/>
          <w:szCs w:val="24"/>
        </w:rPr>
        <w:t>.</w:t>
      </w:r>
    </w:p>
    <w:p w14:paraId="0F16EF4B" w14:textId="77777777" w:rsidR="0091757C" w:rsidRDefault="00D319C2">
      <w:pPr>
        <w:spacing w:line="600" w:lineRule="auto"/>
        <w:ind w:firstLine="720"/>
        <w:jc w:val="both"/>
        <w:rPr>
          <w:rFonts w:eastAsia="Times New Roman" w:cs="Times New Roman"/>
          <w:szCs w:val="24"/>
        </w:rPr>
      </w:pPr>
      <w:r w:rsidRPr="00751E90">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14:paraId="0F16EF4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κυρία </w:t>
      </w:r>
      <w:proofErr w:type="spellStart"/>
      <w:r>
        <w:rPr>
          <w:rFonts w:eastAsia="Times New Roman" w:cs="Times New Roman"/>
          <w:szCs w:val="24"/>
        </w:rPr>
        <w:t>Αυλωνίτου</w:t>
      </w:r>
      <w:proofErr w:type="spellEnd"/>
      <w:r>
        <w:rPr>
          <w:rFonts w:eastAsia="Times New Roman" w:cs="Times New Roman"/>
          <w:szCs w:val="24"/>
        </w:rPr>
        <w:t xml:space="preserve">, κάνετε την καρδιά σας </w:t>
      </w:r>
      <w:r>
        <w:rPr>
          <w:rFonts w:eastAsia="Times New Roman" w:cs="Times New Roman"/>
          <w:szCs w:val="24"/>
        </w:rPr>
        <w:t xml:space="preserve">πέτρα με αυτό το νομοσχέδιο που ψηφίζετε, διότι το υπό συζήτηση νομοσχέδιο για τη μείωση των ασφαλιστικών εισφορών, είναι ουσιαστικά ένα μεγαλοπρεπές </w:t>
      </w:r>
      <w:r>
        <w:rPr>
          <w:rFonts w:eastAsia="Times New Roman" w:cs="Times New Roman"/>
          <w:szCs w:val="24"/>
          <w:lang w:val="en-US"/>
        </w:rPr>
        <w:t>mea</w:t>
      </w:r>
      <w:r w:rsidRPr="00614274">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xml:space="preserve"> της Κυβέρνησής σας.</w:t>
      </w:r>
    </w:p>
    <w:p w14:paraId="0F16EF4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αντί αυτή η ομολογία του λάθους να γίνει με αυτοκριτική, με αιδώ, και μι</w:t>
      </w:r>
      <w:r>
        <w:rPr>
          <w:rFonts w:eastAsia="Times New Roman" w:cs="Times New Roman"/>
          <w:szCs w:val="24"/>
        </w:rPr>
        <w:t>α δημόσια συγγνώμη των κυβερνητικών εταίρων προς τους ελεύθερους επαγγελματίες, που τους έβαλε τα δύο πόδια σε ένα παπούτσι, ζούμε έναν παραλογισμό: η Κυβέρνηση πανηγυρίζει για την κατάργηση ενός νόμου</w:t>
      </w:r>
      <w:r>
        <w:rPr>
          <w:rFonts w:eastAsia="Times New Roman" w:cs="Times New Roman"/>
          <w:szCs w:val="24"/>
        </w:rPr>
        <w:t>,</w:t>
      </w:r>
      <w:r>
        <w:rPr>
          <w:rFonts w:eastAsia="Times New Roman" w:cs="Times New Roman"/>
          <w:szCs w:val="24"/>
        </w:rPr>
        <w:t xml:space="preserve"> που η ίδια ψήφισε πανηγυρίζοντας. </w:t>
      </w:r>
    </w:p>
    <w:p w14:paraId="0F16EF4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Μάλιστα, οι </w:t>
      </w:r>
      <w:r>
        <w:rPr>
          <w:rFonts w:eastAsia="Times New Roman" w:cs="Times New Roman"/>
          <w:szCs w:val="24"/>
        </w:rPr>
        <w:t>Υπουργοί σας δήλωναν ευτυχείς, διότι περπατούν στον δρόμο και γίνονται αποδέκτες αυθόρμητων εκδηλώσεων θαυμασμού από μαγαζάτορες και συγχαρητηρίων από ελεύθερους επαγγελματίες</w:t>
      </w:r>
      <w:r>
        <w:rPr>
          <w:rFonts w:eastAsia="Times New Roman" w:cs="Times New Roman"/>
          <w:szCs w:val="24"/>
        </w:rPr>
        <w:t>,</w:t>
      </w:r>
      <w:r>
        <w:rPr>
          <w:rFonts w:eastAsia="Times New Roman" w:cs="Times New Roman"/>
          <w:szCs w:val="24"/>
        </w:rPr>
        <w:t xml:space="preserve"> για το καλό που τους έκαναν. Δεν βλέπω εδώ τον κ. Πετρόπουλο.</w:t>
      </w:r>
    </w:p>
    <w:p w14:paraId="0F16EF4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Τότε τα στελέχη τ</w:t>
      </w:r>
      <w:r>
        <w:rPr>
          <w:rFonts w:eastAsia="Times New Roman" w:cs="Times New Roman"/>
          <w:szCs w:val="24"/>
        </w:rPr>
        <w:t xml:space="preserve">ης κυβερνητικής Πλειοψηφίας κατακεραύνωναν όλους εμάς, τους Βουλευτές της Αντιπολίτευσης, που ασκούσαμε κριτική στον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επισημαίνοντας ότι </w:t>
      </w:r>
      <w:r>
        <w:rPr>
          <w:rFonts w:eastAsia="Times New Roman" w:cs="Times New Roman"/>
          <w:szCs w:val="24"/>
        </w:rPr>
        <w:lastRenderedPageBreak/>
        <w:t>θα επέφερε επιπλέον βάρη σε ολόκληρες παραγωγικές ομάδες</w:t>
      </w:r>
      <w:r>
        <w:rPr>
          <w:rFonts w:eastAsia="Times New Roman" w:cs="Times New Roman"/>
          <w:szCs w:val="24"/>
        </w:rPr>
        <w:t>,</w:t>
      </w:r>
      <w:r>
        <w:rPr>
          <w:rFonts w:eastAsia="Times New Roman" w:cs="Times New Roman"/>
          <w:szCs w:val="24"/>
        </w:rPr>
        <w:t xml:space="preserve"> που αγκομαχούσαν ήδη από την κρίση.</w:t>
      </w:r>
    </w:p>
    <w:p w14:paraId="0F16EF5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το </w:t>
      </w:r>
      <w:r>
        <w:rPr>
          <w:rFonts w:eastAsia="Times New Roman" w:cs="Times New Roman"/>
          <w:szCs w:val="24"/>
        </w:rPr>
        <w:t>κάνατε</w:t>
      </w:r>
      <w:r>
        <w:rPr>
          <w:rFonts w:eastAsia="Times New Roman" w:cs="Times New Roman"/>
          <w:szCs w:val="24"/>
        </w:rPr>
        <w:t>,</w:t>
      </w:r>
      <w:r>
        <w:rPr>
          <w:rFonts w:eastAsia="Times New Roman" w:cs="Times New Roman"/>
          <w:szCs w:val="24"/>
        </w:rPr>
        <w:t xml:space="preserve"> όχι μόνο με τους δικηγόρους, τους γιατρούς, τους μηχανικούς, </w:t>
      </w:r>
      <w:r w:rsidRPr="008E3E7B">
        <w:rPr>
          <w:rFonts w:eastAsia="Times New Roman" w:cs="Times New Roman"/>
          <w:szCs w:val="24"/>
        </w:rPr>
        <w:t>εν γένει</w:t>
      </w:r>
      <w:r>
        <w:rPr>
          <w:rFonts w:eastAsia="Times New Roman" w:cs="Times New Roman"/>
          <w:szCs w:val="24"/>
        </w:rPr>
        <w:t xml:space="preserve"> τους ελεύθερους επαγγελματίες</w:t>
      </w:r>
      <w:r>
        <w:rPr>
          <w:rFonts w:eastAsia="Times New Roman" w:cs="Times New Roman"/>
          <w:szCs w:val="24"/>
        </w:rPr>
        <w:t>,</w:t>
      </w:r>
      <w:r>
        <w:rPr>
          <w:rFonts w:eastAsia="Times New Roman" w:cs="Times New Roman"/>
          <w:szCs w:val="24"/>
        </w:rPr>
        <w:t xml:space="preserve"> που τότε είχαν βγει στον δρόμο με το λεγόμενο «κίνημα της γραβάτας», αλλά και για τους αγρότες, οι οποίοι υπέστησαν σοκ, καθώς παρασύρθηκαν σε μεγάλο βαθμό το 2015 και στήριξαν τις λαϊκίστικες και δημαγωγικές σας θέσεις.</w:t>
      </w:r>
    </w:p>
    <w:p w14:paraId="0F16EF5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επιλογή σας τότε έδειχνε την ιδε</w:t>
      </w:r>
      <w:r>
        <w:rPr>
          <w:rFonts w:eastAsia="Times New Roman" w:cs="Times New Roman"/>
          <w:szCs w:val="24"/>
        </w:rPr>
        <w:t>οληπτική εμμονή</w:t>
      </w:r>
      <w:r>
        <w:rPr>
          <w:rFonts w:eastAsia="Times New Roman" w:cs="Times New Roman"/>
          <w:szCs w:val="24"/>
        </w:rPr>
        <w:t>,</w:t>
      </w:r>
      <w:r>
        <w:rPr>
          <w:rFonts w:eastAsia="Times New Roman" w:cs="Times New Roman"/>
          <w:szCs w:val="24"/>
        </w:rPr>
        <w:t xml:space="preserve"> που σας διακατέχει ενάντια στις παραγωγικές δυνάμεις του τόπου, σε όσους παλεύουν με θεούς και δαίμονες για να ανταπεξέλθουν σε ένα από τα πιο αντίξοα επιχειρηματικά περιβάλλοντα στον κόσμο.</w:t>
      </w:r>
    </w:p>
    <w:p w14:paraId="0F16EF5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Όμως, δεν μας ακούσατε και προχωρήσατε στην αύξη</w:t>
      </w:r>
      <w:r>
        <w:rPr>
          <w:rFonts w:eastAsia="Times New Roman" w:cs="Times New Roman"/>
          <w:szCs w:val="24"/>
        </w:rPr>
        <w:t>ση των ασφαλιστικών εισφορών. Και μαζί με τη ραγδαία αύξηση των φόρων σε μια οικονομία</w:t>
      </w:r>
      <w:r>
        <w:rPr>
          <w:rFonts w:eastAsia="Times New Roman" w:cs="Times New Roman"/>
          <w:szCs w:val="24"/>
        </w:rPr>
        <w:t>,</w:t>
      </w:r>
      <w:r>
        <w:rPr>
          <w:rFonts w:eastAsia="Times New Roman" w:cs="Times New Roman"/>
          <w:szCs w:val="24"/>
        </w:rPr>
        <w:t xml:space="preserve"> που κυριολεκτικά σέρνεται, με επενδύσεις που τις βλέπουμε με το </w:t>
      </w:r>
      <w:proofErr w:type="spellStart"/>
      <w:r>
        <w:rPr>
          <w:rFonts w:eastAsia="Times New Roman" w:cs="Times New Roman"/>
          <w:szCs w:val="24"/>
        </w:rPr>
        <w:t>κυάλι</w:t>
      </w:r>
      <w:proofErr w:type="spellEnd"/>
      <w:r>
        <w:rPr>
          <w:rFonts w:eastAsia="Times New Roman" w:cs="Times New Roman"/>
          <w:szCs w:val="24"/>
        </w:rPr>
        <w:t>, γονατίσατε τη μεσαία τάξη -και το κάνατε συνειδητά!- επιχειρώντας να δώσετε ταξικό πρόσημο στην π</w:t>
      </w:r>
      <w:r>
        <w:rPr>
          <w:rFonts w:eastAsia="Times New Roman" w:cs="Times New Roman"/>
          <w:szCs w:val="24"/>
        </w:rPr>
        <w:t xml:space="preserve">ολιτική σας. </w:t>
      </w:r>
    </w:p>
    <w:p w14:paraId="0F16EF5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Και τώρα, υπό τη γενική κατακραυγή, τη φυγή χιλιάδων νέων επιστημόνων και την αδυναμία καταβολής ασφαλιστικών εισφορών, αντιγράφετε από το πρόγραμμα της </w:t>
      </w:r>
      <w:r w:rsidRPr="00F4505F">
        <w:rPr>
          <w:rFonts w:eastAsia="Times New Roman" w:cs="Times New Roman"/>
          <w:szCs w:val="24"/>
        </w:rPr>
        <w:t>Νέας Δημοκρατίας</w:t>
      </w:r>
      <w:r>
        <w:rPr>
          <w:rFonts w:eastAsia="Times New Roman" w:cs="Times New Roman"/>
          <w:szCs w:val="24"/>
        </w:rPr>
        <w:t>. Όμως, το κάνετε αποσπασματικά και άτο</w:t>
      </w:r>
      <w:r w:rsidRPr="008E3E7B">
        <w:rPr>
          <w:rFonts w:eastAsia="Times New Roman" w:cs="Times New Roman"/>
          <w:szCs w:val="24"/>
        </w:rPr>
        <w:t>λμα</w:t>
      </w:r>
      <w:r>
        <w:rPr>
          <w:rFonts w:eastAsia="Times New Roman" w:cs="Times New Roman"/>
          <w:szCs w:val="24"/>
        </w:rPr>
        <w:t xml:space="preserve"> και όχι μόνο με τις εισφορές, </w:t>
      </w:r>
      <w:r>
        <w:rPr>
          <w:rFonts w:eastAsia="Times New Roman" w:cs="Times New Roman"/>
          <w:szCs w:val="24"/>
        </w:rPr>
        <w:t>αλλά και με τον ΕΝΦΙΑ</w:t>
      </w:r>
      <w:r>
        <w:rPr>
          <w:rFonts w:eastAsia="Times New Roman" w:cs="Times New Roman"/>
          <w:szCs w:val="24"/>
        </w:rPr>
        <w:t>,</w:t>
      </w:r>
      <w:r>
        <w:rPr>
          <w:rFonts w:eastAsia="Times New Roman" w:cs="Times New Roman"/>
          <w:szCs w:val="24"/>
        </w:rPr>
        <w:t xml:space="preserve"> που κάποτε θα καταργούσατε ή τις εξαγγελίες για μείωση των φορολογικών συντελεστών</w:t>
      </w:r>
      <w:r>
        <w:rPr>
          <w:rFonts w:eastAsia="Times New Roman" w:cs="Times New Roman"/>
          <w:szCs w:val="24"/>
        </w:rPr>
        <w:t>,</w:t>
      </w:r>
      <w:r>
        <w:rPr>
          <w:rFonts w:eastAsia="Times New Roman" w:cs="Times New Roman"/>
          <w:szCs w:val="24"/>
        </w:rPr>
        <w:t xml:space="preserve"> που εσείς αυξήσατε.</w:t>
      </w:r>
    </w:p>
    <w:p w14:paraId="0F16EF5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Επιχειρείτε να πείσετε ότι η πολιτική σας ήταν ένα «</w:t>
      </w:r>
      <w:r>
        <w:rPr>
          <w:rFonts w:eastAsia="Times New Roman" w:cs="Times New Roman"/>
          <w:szCs w:val="24"/>
          <w:lang w:val="en-US"/>
        </w:rPr>
        <w:t>success</w:t>
      </w:r>
      <w:r w:rsidRPr="002A0725">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Μόνο που οι αγορές δεν σας εμπιστεύονται. Το επιτόκιο δανεισμ</w:t>
      </w:r>
      <w:r>
        <w:rPr>
          <w:rFonts w:eastAsia="Times New Roman" w:cs="Times New Roman"/>
          <w:szCs w:val="24"/>
        </w:rPr>
        <w:t>ού αντί να μειώνεται, αυξάνεται. Χθες ξεπέρασε το 4,8%. Είναι απαγορευτικό. Και γι’ αυτό δεν ευθύνεται  μόνο η Ιταλία, αλλά και τα μηνύματα που στέλνετε με τους πολιτικούς σας τυχοδιωκτισμούς, όπως αυτούς με την Εκκλησία και με τους δέκα χιλιάδες νέους διο</w:t>
      </w:r>
      <w:r>
        <w:rPr>
          <w:rFonts w:eastAsia="Times New Roman" w:cs="Times New Roman"/>
          <w:szCs w:val="24"/>
        </w:rPr>
        <w:t>ρισμούς</w:t>
      </w:r>
      <w:r>
        <w:rPr>
          <w:rFonts w:eastAsia="Times New Roman" w:cs="Times New Roman"/>
          <w:szCs w:val="24"/>
        </w:rPr>
        <w:t>,</w:t>
      </w:r>
      <w:r>
        <w:rPr>
          <w:rFonts w:eastAsia="Times New Roman" w:cs="Times New Roman"/>
          <w:szCs w:val="24"/>
        </w:rPr>
        <w:t xml:space="preserve"> που τάζετε στη θέση των κληρικών που θα απολύσετε από το </w:t>
      </w:r>
      <w:r>
        <w:rPr>
          <w:rFonts w:eastAsia="Times New Roman" w:cs="Times New Roman"/>
          <w:szCs w:val="24"/>
        </w:rPr>
        <w:t>δ</w:t>
      </w:r>
      <w:r>
        <w:rPr>
          <w:rFonts w:eastAsia="Times New Roman" w:cs="Times New Roman"/>
          <w:szCs w:val="24"/>
        </w:rPr>
        <w:t xml:space="preserve">ημόσιο. Όμως, αν και δεν θα είναι δημόσιοι υπάλληλοι, υπόσχεστε να συνεχίσετε να τους πληρώνετε με ένα επίδομα που θα δίνετε στην </w:t>
      </w:r>
      <w:r>
        <w:rPr>
          <w:rFonts w:eastAsia="Times New Roman" w:cs="Times New Roman"/>
          <w:szCs w:val="24"/>
        </w:rPr>
        <w:t>ι</w:t>
      </w:r>
      <w:r>
        <w:rPr>
          <w:rFonts w:eastAsia="Times New Roman" w:cs="Times New Roman"/>
          <w:szCs w:val="24"/>
        </w:rPr>
        <w:t>εραρχία. Και αυτό θέλετε οι αγορές να το εκλάβουν ως κανον</w:t>
      </w:r>
      <w:r>
        <w:rPr>
          <w:rFonts w:eastAsia="Times New Roman" w:cs="Times New Roman"/>
          <w:szCs w:val="24"/>
        </w:rPr>
        <w:t>ικότητα.</w:t>
      </w:r>
    </w:p>
    <w:p w14:paraId="0F16EF5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Η πολιτική σας ζημίωσε τη χώρα κατά 100 δισεκατομμύρια ευρώ. Υποθηκεύσατε μέχρι και τις αρχαιότητες του τόπου στο αιωνόβιο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Εγκλωβίσατε την οικονομία σε έναν φαύλο κύκλο ματωμένων πλεονασμάτων μέχρι το 2060. Η διακυβέρνησή σας θα μείνει</w:t>
      </w:r>
      <w:r>
        <w:rPr>
          <w:rFonts w:eastAsia="Times New Roman" w:cs="Times New Roman"/>
          <w:szCs w:val="24"/>
        </w:rPr>
        <w:t xml:space="preserve"> στην ιστορία, πράγματι, ως μια χαμένη τετραετία. Τέσσερα χρόνια για να ξαναγυρίσουμε στο τέλος του 2014 με πολύ χειρότερους όρους. </w:t>
      </w:r>
    </w:p>
    <w:p w14:paraId="0F16EF5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Πίσω από την εκστρατεία παραποίησης της πραγματικότητας</w:t>
      </w:r>
      <w:r>
        <w:rPr>
          <w:rFonts w:eastAsia="Times New Roman" w:cs="Times New Roman"/>
          <w:szCs w:val="24"/>
        </w:rPr>
        <w:t>,</w:t>
      </w:r>
      <w:r>
        <w:rPr>
          <w:rFonts w:eastAsia="Times New Roman" w:cs="Times New Roman"/>
          <w:szCs w:val="24"/>
        </w:rPr>
        <w:t xml:space="preserve"> που έχετε εξαπολύσει για τη δήθεν </w:t>
      </w:r>
      <w:proofErr w:type="spellStart"/>
      <w:r>
        <w:rPr>
          <w:rFonts w:eastAsia="Times New Roman" w:cs="Times New Roman"/>
          <w:szCs w:val="24"/>
        </w:rPr>
        <w:t>μεταμνημονιακή</w:t>
      </w:r>
      <w:proofErr w:type="spellEnd"/>
      <w:r>
        <w:rPr>
          <w:rFonts w:eastAsia="Times New Roman" w:cs="Times New Roman"/>
          <w:szCs w:val="24"/>
        </w:rPr>
        <w:t xml:space="preserve"> Ελλάδα, αυτό που </w:t>
      </w:r>
      <w:r>
        <w:rPr>
          <w:rFonts w:eastAsia="Times New Roman" w:cs="Times New Roman"/>
          <w:szCs w:val="24"/>
        </w:rPr>
        <w:t>κυριαρχεί είναι η σκληρή πραγματικότητα</w:t>
      </w:r>
      <w:r>
        <w:rPr>
          <w:rFonts w:eastAsia="Times New Roman" w:cs="Times New Roman"/>
          <w:szCs w:val="24"/>
        </w:rPr>
        <w:t>,</w:t>
      </w:r>
      <w:r>
        <w:rPr>
          <w:rFonts w:eastAsia="Times New Roman" w:cs="Times New Roman"/>
          <w:szCs w:val="24"/>
        </w:rPr>
        <w:t xml:space="preserve"> που βιώνει ο μέσος πολίτης, αυτή που αντιμετωπίζει ο εργαζόμενος</w:t>
      </w:r>
      <w:r>
        <w:rPr>
          <w:rFonts w:eastAsia="Times New Roman" w:cs="Times New Roman"/>
          <w:szCs w:val="24"/>
        </w:rPr>
        <w:t>,</w:t>
      </w:r>
      <w:r>
        <w:rPr>
          <w:rFonts w:eastAsia="Times New Roman" w:cs="Times New Roman"/>
          <w:szCs w:val="24"/>
        </w:rPr>
        <w:t xml:space="preserve"> που ζει με τον εφιάλτη της απόλυσης, ο επαγγελματίας που αγωνιά να τα φέρει βόλτα, ο </w:t>
      </w:r>
      <w:r>
        <w:rPr>
          <w:rFonts w:eastAsia="Times New Roman" w:cs="Times New Roman"/>
          <w:szCs w:val="24"/>
        </w:rPr>
        <w:t>νέος,</w:t>
      </w:r>
      <w:r>
        <w:rPr>
          <w:rFonts w:eastAsia="Times New Roman" w:cs="Times New Roman"/>
          <w:szCs w:val="24"/>
        </w:rPr>
        <w:t xml:space="preserve"> που δουλεύει με μερική απασχόληση ή  ανασφάλιστος, ο άνεργ</w:t>
      </w:r>
      <w:r>
        <w:rPr>
          <w:rFonts w:eastAsia="Times New Roman" w:cs="Times New Roman"/>
          <w:szCs w:val="24"/>
        </w:rPr>
        <w:t xml:space="preserve">ος που βρίσκεται σε απόγνωση. Διότι με τις πολιτικές σας -πότε με θολωμένο και πότε με καθαρό μυαλό, πότε με τον </w:t>
      </w:r>
      <w:proofErr w:type="spellStart"/>
      <w:r>
        <w:rPr>
          <w:rFonts w:eastAsia="Times New Roman" w:cs="Times New Roman"/>
          <w:szCs w:val="24"/>
        </w:rPr>
        <w:t>Μαδούρο</w:t>
      </w:r>
      <w:proofErr w:type="spellEnd"/>
      <w:r>
        <w:rPr>
          <w:rFonts w:eastAsia="Times New Roman" w:cs="Times New Roman"/>
          <w:szCs w:val="24"/>
        </w:rPr>
        <w:t xml:space="preserve"> και πότε με την </w:t>
      </w:r>
      <w:proofErr w:type="spellStart"/>
      <w:r>
        <w:rPr>
          <w:rFonts w:eastAsia="Times New Roman" w:cs="Times New Roman"/>
          <w:szCs w:val="24"/>
        </w:rPr>
        <w:t>Μέρκελ</w:t>
      </w:r>
      <w:proofErr w:type="spellEnd"/>
      <w:r>
        <w:rPr>
          <w:rFonts w:eastAsia="Times New Roman" w:cs="Times New Roman"/>
          <w:szCs w:val="24"/>
        </w:rPr>
        <w:t>- γεγονός είναι ότι οδηγήσατε πάνω από τους μισούς Έλληνες -5,7 εκατομμύρια-</w:t>
      </w:r>
      <w:r w:rsidRPr="00890CD4">
        <w:rPr>
          <w:rFonts w:eastAsia="Times New Roman" w:cs="Times New Roman"/>
          <w:szCs w:val="24"/>
        </w:rPr>
        <w:t xml:space="preserve"> </w:t>
      </w:r>
      <w:r>
        <w:rPr>
          <w:rFonts w:eastAsia="Times New Roman" w:cs="Times New Roman"/>
          <w:szCs w:val="24"/>
        </w:rPr>
        <w:t>να χρωστούν σε ασφαλιστικά ταμεία κα</w:t>
      </w:r>
      <w:r>
        <w:rPr>
          <w:rFonts w:eastAsia="Times New Roman" w:cs="Times New Roman"/>
          <w:szCs w:val="24"/>
        </w:rPr>
        <w:t xml:space="preserve">ι στο </w:t>
      </w:r>
      <w:r>
        <w:rPr>
          <w:rFonts w:eastAsia="Times New Roman" w:cs="Times New Roman"/>
          <w:szCs w:val="24"/>
        </w:rPr>
        <w:t>δ</w:t>
      </w:r>
      <w:r>
        <w:rPr>
          <w:rFonts w:eastAsia="Times New Roman" w:cs="Times New Roman"/>
          <w:szCs w:val="24"/>
        </w:rPr>
        <w:t xml:space="preserve">ημόσιο το ασύλληπτο ποσό των 137 δισεκατομμυρίων ευρώ. </w:t>
      </w:r>
    </w:p>
    <w:p w14:paraId="0F16EF5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Και έρχεστε τώρα</w:t>
      </w:r>
      <w:r>
        <w:rPr>
          <w:rFonts w:eastAsia="Times New Roman" w:cs="Times New Roman"/>
          <w:szCs w:val="24"/>
        </w:rPr>
        <w:t>,</w:t>
      </w:r>
      <w:r>
        <w:rPr>
          <w:rFonts w:eastAsia="Times New Roman" w:cs="Times New Roman"/>
          <w:szCs w:val="24"/>
        </w:rPr>
        <w:t xml:space="preserve"> που οι εκλογές πλησιάζουν, να μπαλώσετε όσα εσείς ξηλώσατε. Και το κάνετε πάλι με άτσαλο τρόπο, χωρίς να πείτε ολόκληρη την αλήθεια στον λαό, με την οποία, προφανώς, έχετε πάρ</w:t>
      </w:r>
      <w:r>
        <w:rPr>
          <w:rFonts w:eastAsia="Times New Roman" w:cs="Times New Roman"/>
          <w:szCs w:val="24"/>
        </w:rPr>
        <w:t>ει οριστικό διαζύγιο. Διότι η μείωση των ασφαλιστικών εισφορών, που φέρνετε, δεν θα είναι 33%, αλλά μικρότερη, καθώς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στη βάση υπολογισμού των ασφαλιστικών εισφορών για ελεύθερους επαγγελματίες και αυτοαπασχολούμενους, θα συμπεριλαμβάνονται όλ</w:t>
      </w:r>
      <w:r>
        <w:rPr>
          <w:rFonts w:eastAsia="Times New Roman" w:cs="Times New Roman"/>
          <w:szCs w:val="24"/>
        </w:rPr>
        <w:t xml:space="preserve">ες οι ασφαλιστικές εισφορές που έχουν καταβληθεί το προηγούμενο έτος και σταματάει η έκδοση του 15%, που υπήρχε, για τον υπολογισμό των εισφορών του 2018. </w:t>
      </w:r>
    </w:p>
    <w:p w14:paraId="0F16EF5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Εμείς ήμασταν εξ</w:t>
      </w:r>
      <w:r>
        <w:rPr>
          <w:rFonts w:eastAsia="Times New Roman" w:cs="Times New Roman"/>
          <w:szCs w:val="24"/>
        </w:rPr>
        <w:t xml:space="preserve">’ </w:t>
      </w:r>
      <w:r>
        <w:rPr>
          <w:rFonts w:eastAsia="Times New Roman" w:cs="Times New Roman"/>
          <w:szCs w:val="24"/>
        </w:rPr>
        <w:t>αρχής αντίθετοι με εξοντωτικές ασφαλιστικές εισφορές, την ώρα που εκείνο που απαιτ</w:t>
      </w:r>
      <w:r>
        <w:rPr>
          <w:rFonts w:eastAsia="Times New Roman" w:cs="Times New Roman"/>
          <w:szCs w:val="24"/>
        </w:rPr>
        <w:t>είται είναι να δοθούν ανάσες στις παραγωγικές δυνάμεις του τόπου</w:t>
      </w:r>
      <w:r>
        <w:rPr>
          <w:rFonts w:eastAsia="Times New Roman" w:cs="Times New Roman"/>
          <w:szCs w:val="24"/>
        </w:rPr>
        <w:t>,</w:t>
      </w:r>
      <w:r>
        <w:rPr>
          <w:rFonts w:eastAsia="Times New Roman" w:cs="Times New Roman"/>
          <w:szCs w:val="24"/>
        </w:rPr>
        <w:t xml:space="preserve"> για να τραβήξουν επιτέλους μπροστά το τρένο της ανάπτυξης.</w:t>
      </w:r>
    </w:p>
    <w:p w14:paraId="0F16EF5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για εσάς πρώτιστη έγνοια είναι το ομιχλώδες πολιτικό σας αύριο και για να το πετύχετε, δεν ορρωδε</w:t>
      </w:r>
      <w:r>
        <w:rPr>
          <w:rFonts w:eastAsia="Times New Roman" w:cs="Times New Roman"/>
          <w:szCs w:val="24"/>
        </w:rPr>
        <w:t>ίτε προ ουδενός. Αρνείστε να πληρώσετε τις λη</w:t>
      </w:r>
      <w:r>
        <w:rPr>
          <w:rFonts w:eastAsia="Times New Roman" w:cs="Times New Roman"/>
          <w:szCs w:val="24"/>
        </w:rPr>
        <w:lastRenderedPageBreak/>
        <w:t xml:space="preserve">ξιπρόθεσμες οφειλές του δημοσίου και πετσοκόβετε κατά 550 εκατομμύρια το πρόγραμμα των δημοσίων επενδύσεων, για να παρουσιάζετε </w:t>
      </w:r>
      <w:proofErr w:type="spellStart"/>
      <w:r>
        <w:rPr>
          <w:rFonts w:eastAsia="Times New Roman" w:cs="Times New Roman"/>
          <w:szCs w:val="24"/>
        </w:rPr>
        <w:t>υπερπλεονάσματα</w:t>
      </w:r>
      <w:proofErr w:type="spellEnd"/>
      <w:r>
        <w:rPr>
          <w:rFonts w:eastAsia="Times New Roman" w:cs="Times New Roman"/>
          <w:szCs w:val="24"/>
        </w:rPr>
        <w:t>.</w:t>
      </w:r>
    </w:p>
    <w:p w14:paraId="0F16EF5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 Εκτοξεύετε τον αριθμό των συμβασιούχων, τους οποίους εμπαίζετε, κ</w:t>
      </w:r>
      <w:r>
        <w:rPr>
          <w:rFonts w:eastAsia="Times New Roman" w:cs="Times New Roman"/>
          <w:szCs w:val="24"/>
        </w:rPr>
        <w:t xml:space="preserve">λείνοντάς τους το μάτι της μονιμοποίησης. Τάζετε και πάλι στους πάντες τα πάντα, απειλώντας να ναρκοθετήσετε την πορεία της χώρας για το δικό σας μικροπολιτικό συμφέρον. </w:t>
      </w:r>
    </w:p>
    <w:p w14:paraId="0F16EF5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Ολοκληρώνω, κύριε Πρόεδρε, λέγοντας, ότι οι κινήσεις σας ωστόσο</w:t>
      </w:r>
      <w:r>
        <w:rPr>
          <w:rFonts w:eastAsia="Times New Roman" w:cs="Times New Roman"/>
          <w:szCs w:val="24"/>
        </w:rPr>
        <w:t>,</w:t>
      </w:r>
      <w:r>
        <w:rPr>
          <w:rFonts w:eastAsia="Times New Roman" w:cs="Times New Roman"/>
          <w:szCs w:val="24"/>
        </w:rPr>
        <w:t xml:space="preserve"> μοιάζουν με του πνιγμένου που πιάνεται από τα μαλλιά του, για να σωθεί και γι</w:t>
      </w:r>
      <w:r>
        <w:rPr>
          <w:rFonts w:eastAsia="Times New Roman" w:cs="Times New Roman"/>
          <w:szCs w:val="24"/>
        </w:rPr>
        <w:t>’</w:t>
      </w:r>
      <w:r>
        <w:rPr>
          <w:rFonts w:eastAsia="Times New Roman" w:cs="Times New Roman"/>
          <w:szCs w:val="24"/>
        </w:rPr>
        <w:t xml:space="preserve"> αυτό είναι καταδικασμένες να αποτύχουν. </w:t>
      </w:r>
    </w:p>
    <w:p w14:paraId="0F16EF5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F16EF5D" w14:textId="77777777" w:rsidR="0091757C" w:rsidRDefault="00D319C2">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F16EF5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 </w:t>
      </w:r>
      <w:r w:rsidRPr="004F34C7">
        <w:rPr>
          <w:rFonts w:eastAsia="Times New Roman" w:cs="Times New Roman"/>
          <w:b/>
          <w:szCs w:val="24"/>
        </w:rPr>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 xml:space="preserve">Ο κ. Γιάννης Κουτσούκος από </w:t>
      </w:r>
      <w:r>
        <w:rPr>
          <w:rFonts w:eastAsia="Times New Roman" w:cs="Times New Roman"/>
          <w:szCs w:val="24"/>
        </w:rPr>
        <w:t xml:space="preserve">τη Δημοκρατική Συμπαράταξη έχει τον λόγο. </w:t>
      </w:r>
    </w:p>
    <w:p w14:paraId="0F16EF5F"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πολύ, κύριε Πρόεδρε.</w:t>
      </w:r>
    </w:p>
    <w:p w14:paraId="0F16EF6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είμαι υποχρεωμένος ως πρώτος ομιλητής από τη Δημοκρατική Συμπαράταξη και πριν έρθω στα θέματα του νομοσχεδίου, να απαντήσω στον εκπρ</w:t>
      </w:r>
      <w:r>
        <w:rPr>
          <w:rFonts w:eastAsia="Times New Roman" w:cs="Times New Roman"/>
          <w:szCs w:val="24"/>
        </w:rPr>
        <w:t>όσωπο του καθ’ έξιν συκοφάντη και υβριστή του κ. Καμμένου, που μας εγκάλεσε από αυτό εδώ το Βήμα γιατί ασκήσαμε τα κοινοβουλευτικά μας καθήκοντα. Τι κάναμε, δηλαδή, οι Βουλευτές της Δημοκρατικής Συμπαράταξης; Καταθέσαμε μια ερώτηση προς τον αρμόδιο Υπουργό</w:t>
      </w:r>
      <w:r>
        <w:rPr>
          <w:rFonts w:eastAsia="Times New Roman" w:cs="Times New Roman"/>
          <w:szCs w:val="24"/>
        </w:rPr>
        <w:t xml:space="preserve"> Δικαιοσύνης και του λέμε τι έγινε με το βούλευμα υπ’ αριθμόν 1732/23-10-2017 του Συμβουλίου Εφετών; Γιατί δεν ήρθε στη Βουλή; Γιατί δεν τηρήθηκαν οι κοινοβουλευτικές διαδικασίες; Αν έπρεπε ή όχι να πάει στην αρχή καταπολέμησης του μαύρου χρήματος κοκ.</w:t>
      </w:r>
    </w:p>
    <w:p w14:paraId="0F16EF6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Είν</w:t>
      </w:r>
      <w:r>
        <w:rPr>
          <w:rFonts w:eastAsia="Times New Roman" w:cs="Times New Roman"/>
          <w:szCs w:val="24"/>
        </w:rPr>
        <w:t xml:space="preserve">αι </w:t>
      </w:r>
      <w:r>
        <w:rPr>
          <w:rFonts w:eastAsia="Times New Roman" w:cs="Times New Roman"/>
          <w:szCs w:val="24"/>
        </w:rPr>
        <w:t>κοινοβουλευτικό</w:t>
      </w:r>
      <w:r>
        <w:rPr>
          <w:rFonts w:eastAsia="Times New Roman" w:cs="Times New Roman"/>
          <w:szCs w:val="24"/>
        </w:rPr>
        <w:t xml:space="preserve"> δικαίωμά μας και το ασκούμε και θα δούμε τις απαντήσεις που θα μας δώσει ο κύριος Υπουργός και η κυρία εισαγγελέας του Αρείου Πάγου, την οποία επισκεφθήκαμε, σε σχέση με τα δικά της καθήκοντα. Και εμείς δεν εμπλέξαμε τον Πρόεδρο της Δημο</w:t>
      </w:r>
      <w:r>
        <w:rPr>
          <w:rFonts w:eastAsia="Times New Roman" w:cs="Times New Roman"/>
          <w:szCs w:val="24"/>
        </w:rPr>
        <w:t xml:space="preserve">κρατίας. Τον Πρόεδρο της Δημοκρατίας τον ενέπλεξε το Μέγαρο Μαξίμου με τη χθεσινή του ανακοίνωση και </w:t>
      </w:r>
      <w:r>
        <w:rPr>
          <w:rFonts w:eastAsia="Times New Roman" w:cs="Times New Roman"/>
          <w:szCs w:val="24"/>
        </w:rPr>
        <w:lastRenderedPageBreak/>
        <w:t xml:space="preserve">προσπάθησε να το αναπαράγει από αυτό εδώ το βήμα ο εκπρόσωπος του κ. Καμμένου. </w:t>
      </w:r>
    </w:p>
    <w:p w14:paraId="0F16EF6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Τα λέω αυτά, γιατί έχουμε πει και το επαναλαμβάνω, ότι η δικαιοσύνη, ναι, π</w:t>
      </w:r>
      <w:r>
        <w:rPr>
          <w:rFonts w:eastAsia="Times New Roman" w:cs="Times New Roman"/>
          <w:szCs w:val="24"/>
        </w:rPr>
        <w:t xml:space="preserve">ρέπει να είναι τυφλή. Μονόφθαλμη δεν επιτρέπεται να είναι. Δεν επιτρέπεται να κοιτάει ανάλογα </w:t>
      </w:r>
      <w:r>
        <w:rPr>
          <w:rFonts w:eastAsia="Times New Roman" w:cs="Times New Roman"/>
          <w:szCs w:val="24"/>
        </w:rPr>
        <w:t xml:space="preserve">με </w:t>
      </w:r>
      <w:r>
        <w:rPr>
          <w:rFonts w:eastAsia="Times New Roman" w:cs="Times New Roman"/>
          <w:szCs w:val="24"/>
        </w:rPr>
        <w:t xml:space="preserve">το πώς τη βολεύει, διότι μάθαμε για ανοίγματα λογαριασμών, χωρίς να υπάρχουν δικογραφίες. Εδώ, λοιπόν, που υπάρχουν δικογραφίες, θέλουμε να μάθουμε τι ακριβώς </w:t>
      </w:r>
      <w:r>
        <w:rPr>
          <w:rFonts w:eastAsia="Times New Roman" w:cs="Times New Roman"/>
          <w:szCs w:val="24"/>
        </w:rPr>
        <w:t xml:space="preserve">συμβαίνει. Αυτά προς το παρόν. </w:t>
      </w:r>
    </w:p>
    <w:p w14:paraId="0F16EF6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Ειπώθηκε από πολλούς αγορητές των κομμάτων της </w:t>
      </w:r>
      <w:r>
        <w:rPr>
          <w:rFonts w:eastAsia="Times New Roman" w:cs="Times New Roman"/>
          <w:szCs w:val="24"/>
        </w:rPr>
        <w:t>Α</w:t>
      </w:r>
      <w:r>
        <w:rPr>
          <w:rFonts w:eastAsia="Times New Roman" w:cs="Times New Roman"/>
          <w:szCs w:val="24"/>
        </w:rPr>
        <w:t>ντιπολίτευσης που προηγήθηκαν</w:t>
      </w:r>
      <w:r>
        <w:rPr>
          <w:rFonts w:eastAsia="Times New Roman" w:cs="Times New Roman"/>
          <w:szCs w:val="24"/>
        </w:rPr>
        <w:t xml:space="preserve"> </w:t>
      </w:r>
      <w:proofErr w:type="spellStart"/>
      <w:r>
        <w:rPr>
          <w:rFonts w:eastAsia="Times New Roman" w:cs="Times New Roman"/>
          <w:szCs w:val="24"/>
        </w:rPr>
        <w:t>σε</w:t>
      </w:r>
      <w:r>
        <w:rPr>
          <w:rFonts w:eastAsia="Times New Roman" w:cs="Times New Roman"/>
          <w:szCs w:val="24"/>
        </w:rPr>
        <w:t>αυτό</w:t>
      </w:r>
      <w:proofErr w:type="spellEnd"/>
      <w:r>
        <w:rPr>
          <w:rFonts w:eastAsia="Times New Roman" w:cs="Times New Roman"/>
          <w:szCs w:val="24"/>
        </w:rPr>
        <w:t xml:space="preserve"> εδώ το Βήμα ότι η Κυβέρνηση ξηλώνει το νόμο </w:t>
      </w:r>
      <w:proofErr w:type="spellStart"/>
      <w:r>
        <w:rPr>
          <w:rFonts w:eastAsia="Times New Roman" w:cs="Times New Roman"/>
          <w:szCs w:val="24"/>
        </w:rPr>
        <w:t>Κατρούγκαλου</w:t>
      </w:r>
      <w:proofErr w:type="spellEnd"/>
      <w:r>
        <w:rPr>
          <w:rFonts w:eastAsia="Times New Roman" w:cs="Times New Roman"/>
          <w:szCs w:val="24"/>
        </w:rPr>
        <w:t>, το ν.4387/2016. Αυτό δεν είναι απολύτως ακριβές. Έχε</w:t>
      </w:r>
      <w:r>
        <w:rPr>
          <w:rFonts w:eastAsia="Times New Roman" w:cs="Times New Roman"/>
          <w:szCs w:val="24"/>
        </w:rPr>
        <w:t xml:space="preserve">ι ένα μέρος αλήθειας, διότι η Κυβέρνηση η οποία τον Μάιο του 2016, όταν ψηφιζόταν ο νόμος </w:t>
      </w:r>
      <w:proofErr w:type="spellStart"/>
      <w:r>
        <w:rPr>
          <w:rFonts w:eastAsia="Times New Roman" w:cs="Times New Roman"/>
          <w:szCs w:val="24"/>
        </w:rPr>
        <w:t>Κατρούγκαλου</w:t>
      </w:r>
      <w:proofErr w:type="spellEnd"/>
      <w:r>
        <w:rPr>
          <w:rFonts w:eastAsia="Times New Roman" w:cs="Times New Roman"/>
          <w:szCs w:val="24"/>
        </w:rPr>
        <w:t>, μας έλεγε ότι κάνει ένα δίκαιο σύστημα, αποδέχεται εκ των υστέρων και με πολύ μεγάλη καθυστέρηση ότι επέβαλε μια δεύτερη φορολογία στους ελεύθερους επαγ</w:t>
      </w:r>
      <w:r>
        <w:rPr>
          <w:rFonts w:eastAsia="Times New Roman" w:cs="Times New Roman"/>
          <w:szCs w:val="24"/>
        </w:rPr>
        <w:t>γελματίες και στους αγρότες, συνδέοντας τις εισφορές της κοινωνικής ασφάλισης με το εισόδημα.</w:t>
      </w:r>
    </w:p>
    <w:p w14:paraId="0F16EF6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Τα στοιχεία που έχουμε παρουσιάσει, τα είπε ο εισηγητής μας ο κ. Κωνσταντόπουλος νωρίτερα. Δηλαδή, ότι μειώθηκαν τα δηλωθέντα εισοδήματα των ελευθέρων επαγγελματι</w:t>
      </w:r>
      <w:r>
        <w:rPr>
          <w:rFonts w:eastAsia="Times New Roman" w:cs="Times New Roman"/>
          <w:szCs w:val="24"/>
        </w:rPr>
        <w:t xml:space="preserve">ών το 2016, κατά 20%, το αποδεικνύουν. Διότι το 2016 δεν φτώχυνε ξαφνικά η χώρα. Τα ίδια οικονομικά δεδομένα με το 2015 είχαμε. Και έρχεται τώρα, ναι, να κάνει μια μικρή ελάφρυνση. </w:t>
      </w:r>
    </w:p>
    <w:p w14:paraId="0F16EF6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Όμως,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τον κρατάει ατόφιο, καθώς, κυρίες και κύριοι σ</w:t>
      </w:r>
      <w:r>
        <w:rPr>
          <w:rFonts w:eastAsia="Times New Roman" w:cs="Times New Roman"/>
          <w:szCs w:val="24"/>
        </w:rPr>
        <w:t>υνάδελφοι, η λογική της σύνδεσης των εισφορών με το εισόδημα παραμένει. Η Κυβέρνηση θα μπορούσε, αν ήθελε, να συζητήσει την τροπολογία που έχουμε καταθέσει και η οποία λέει ότι πρέπει να αποσυνδέσουμε τις ασφαλιστικές εισφορές, να τις πάμε κλιμακωτά, λαμβά</w:t>
      </w:r>
      <w:r>
        <w:rPr>
          <w:rFonts w:eastAsia="Times New Roman" w:cs="Times New Roman"/>
          <w:szCs w:val="24"/>
        </w:rPr>
        <w:t>νοντας βεβαίως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 εισόδημα με κατώτερο και ανώτερο πλαφόν. </w:t>
      </w:r>
    </w:p>
    <w:p w14:paraId="0F16EF6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κυρία Υπουργός δεν έχει πάρει ακόμα τον λόγο, αλλά περιμένουμε να μας απαντήσει. Και ελπίζω ότι θα μας απαντήσει και για πολλά άλλα.</w:t>
      </w:r>
    </w:p>
    <w:p w14:paraId="0F16EF6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Επίσης, κυρίες και κύριοι συνάδελφοι, ο νόμος </w:t>
      </w:r>
      <w:proofErr w:type="spellStart"/>
      <w:r>
        <w:rPr>
          <w:rFonts w:eastAsia="Times New Roman" w:cs="Times New Roman"/>
          <w:szCs w:val="24"/>
        </w:rPr>
        <w:t>Κατρού</w:t>
      </w:r>
      <w:r>
        <w:rPr>
          <w:rFonts w:eastAsia="Times New Roman" w:cs="Times New Roman"/>
          <w:szCs w:val="24"/>
        </w:rPr>
        <w:t>γκαλου</w:t>
      </w:r>
      <w:proofErr w:type="spellEnd"/>
      <w:r>
        <w:rPr>
          <w:rFonts w:eastAsia="Times New Roman" w:cs="Times New Roman"/>
          <w:szCs w:val="24"/>
        </w:rPr>
        <w:t xml:space="preserve"> παραμένει ατόφιος, καθώς, αν κατάλαβα καλά χθες από τις </w:t>
      </w:r>
      <w:r>
        <w:rPr>
          <w:rFonts w:eastAsia="Times New Roman" w:cs="Times New Roman"/>
          <w:szCs w:val="24"/>
        </w:rPr>
        <w:lastRenderedPageBreak/>
        <w:t xml:space="preserve">δηλώσεις του κ. </w:t>
      </w:r>
      <w:proofErr w:type="spellStart"/>
      <w:r>
        <w:rPr>
          <w:rFonts w:eastAsia="Times New Roman" w:cs="Times New Roman"/>
          <w:szCs w:val="24"/>
        </w:rPr>
        <w:t>Χουλιαράκη</w:t>
      </w:r>
      <w:proofErr w:type="spellEnd"/>
      <w:r>
        <w:rPr>
          <w:rFonts w:eastAsia="Times New Roman" w:cs="Times New Roman"/>
          <w:szCs w:val="24"/>
        </w:rPr>
        <w:t xml:space="preserve"> -θα μας τα πει καλύτερα 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δεν μιλάμε για ακύρωση του μέτρου της περικοπής των συντάξεων. Δεν ξέρω πώς θα </w:t>
      </w:r>
      <w:proofErr w:type="spellStart"/>
      <w:r>
        <w:rPr>
          <w:rFonts w:eastAsia="Times New Roman" w:cs="Times New Roman"/>
          <w:szCs w:val="24"/>
        </w:rPr>
        <w:t>περιγραφεί</w:t>
      </w:r>
      <w:proofErr w:type="spellEnd"/>
      <w:r>
        <w:rPr>
          <w:rFonts w:eastAsia="Times New Roman" w:cs="Times New Roman"/>
          <w:szCs w:val="24"/>
        </w:rPr>
        <w:t xml:space="preserve"> η σχετική διατύπωση, όταν έρθει στη</w:t>
      </w:r>
      <w:r>
        <w:rPr>
          <w:rFonts w:eastAsia="Times New Roman" w:cs="Times New Roman"/>
          <w:szCs w:val="24"/>
        </w:rPr>
        <w:t xml:space="preserve"> Βουλή. Σας διαβάζω, λοιπόν, πώς πρέπει να είναι: «Οι παράγραφοι 1 και 2 του άρθρου 1 και του άρθρου 2 του ν.4472 καταργούνται». Είναι η διάταξη που έχετε ψηφίσει εσείς και λέει ότι θα </w:t>
      </w:r>
      <w:proofErr w:type="spellStart"/>
      <w:r>
        <w:rPr>
          <w:rFonts w:eastAsia="Times New Roman" w:cs="Times New Roman"/>
          <w:szCs w:val="24"/>
        </w:rPr>
        <w:t>περικοπεί</w:t>
      </w:r>
      <w:proofErr w:type="spellEnd"/>
      <w:r>
        <w:rPr>
          <w:rFonts w:eastAsia="Times New Roman" w:cs="Times New Roman"/>
          <w:szCs w:val="24"/>
        </w:rPr>
        <w:t xml:space="preserve"> η προσωπική διαφορά. Αυτή τη διάταξη, που έχουμε καταθέσει με</w:t>
      </w:r>
      <w:r>
        <w:rPr>
          <w:rFonts w:eastAsia="Times New Roman" w:cs="Times New Roman"/>
          <w:szCs w:val="24"/>
        </w:rPr>
        <w:t xml:space="preserve"> πρόταση νόμου, αυτή και μόνο αυτή αυτούσια πρέπει να ψηφίσετε και να την ψηφίσετε, μάλιστα, και με ονομαστική ψηφοφορία για να ξεπλύνετε το άγος της προηγούμενης θετικής σας ψήφου. </w:t>
      </w:r>
    </w:p>
    <w:p w14:paraId="0F16EF6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το ερώτημα που τίθεται προς εσάς και την Κυβέρνηση είναι: Η προσωπική διαφορά του άρθρου 14 θα παραμείνει στο διηνεκές, χωρίς να έχετε ενημερώσει καν αυτούς, στους οποίους έχει γίνει ο </w:t>
      </w:r>
      <w:proofErr w:type="spellStart"/>
      <w:r>
        <w:rPr>
          <w:rFonts w:eastAsia="Times New Roman" w:cs="Times New Roman"/>
          <w:szCs w:val="24"/>
        </w:rPr>
        <w:t>επανυπολογισμός</w:t>
      </w:r>
      <w:proofErr w:type="spellEnd"/>
      <w:r>
        <w:rPr>
          <w:rFonts w:eastAsia="Times New Roman" w:cs="Times New Roman"/>
          <w:szCs w:val="24"/>
        </w:rPr>
        <w:t xml:space="preserve"> των συντάξεων, για να ξέρουν ενδεχόμενα τι τους περ</w:t>
      </w:r>
      <w:r>
        <w:rPr>
          <w:rFonts w:eastAsia="Times New Roman" w:cs="Times New Roman"/>
          <w:szCs w:val="24"/>
        </w:rPr>
        <w:t>ιμένει στο μέλλον;</w:t>
      </w:r>
    </w:p>
    <w:p w14:paraId="0F16EF6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έχουμε καταθέσει μια πρόταση νόμου -την παρουσιάσαμε προχθές στην αίθουσα της </w:t>
      </w:r>
      <w:r>
        <w:rPr>
          <w:rFonts w:eastAsia="Times New Roman" w:cs="Times New Roman"/>
          <w:szCs w:val="24"/>
        </w:rPr>
        <w:lastRenderedPageBreak/>
        <w:t>Γερουσίας- η οποία έχει με τη μορφή επεξεργασμένων νομοτεχνικών διατάξεων περιγράψει τι ζητήματα πρέπει να λύσουμε στο κοι</w:t>
      </w:r>
      <w:r>
        <w:rPr>
          <w:rFonts w:eastAsia="Times New Roman" w:cs="Times New Roman"/>
          <w:szCs w:val="24"/>
        </w:rPr>
        <w:t xml:space="preserve">νωνικοασφαλιστικό σύστημα. Λέει, παραδείγματος </w:t>
      </w:r>
      <w:r>
        <w:rPr>
          <w:rFonts w:eastAsia="Times New Roman" w:cs="Times New Roman"/>
          <w:szCs w:val="24"/>
        </w:rPr>
        <w:t>χάριν</w:t>
      </w:r>
      <w:r>
        <w:rPr>
          <w:rFonts w:eastAsia="Times New Roman" w:cs="Times New Roman"/>
          <w:szCs w:val="24"/>
        </w:rPr>
        <w:t>, στο άρθρο 3 ότι πρέπει να απαλλάξουμε τους νέους για πέντε χρόνια από ασφαλιστικές εισφορές. Λέει ότι πρέπει να κάνουμε τον ακατάσχετο λογαριασμό στους ελεύθερους επαγγελματίες, ότι πρέπει να δώσουμε τη</w:t>
      </w:r>
      <w:r>
        <w:rPr>
          <w:rFonts w:eastAsia="Times New Roman" w:cs="Times New Roman"/>
          <w:szCs w:val="24"/>
        </w:rPr>
        <w:t xml:space="preserve"> δυνατότητα σε αυτούς που χρωστάνε -ελεύθερους επαγγελματίες και αγρότες- να πάρουν σύνταξη, διότι σήμερα δεν τους δίνετε τη δυνατότητα να ρυθμίσουν τις οφειλές τους. Είναι το άρθρο 10.</w:t>
      </w:r>
    </w:p>
    <w:p w14:paraId="0F16EF6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Ακόμη λέει ότι πρέπει να αποσυνδέσουμε τις εισφορές από το εισόδημα, ό</w:t>
      </w:r>
      <w:r>
        <w:rPr>
          <w:rFonts w:eastAsia="Times New Roman" w:cs="Times New Roman"/>
          <w:szCs w:val="24"/>
        </w:rPr>
        <w:t xml:space="preserve">πως σας είπα νωρίτερα. Είναι η τροπολογία που καταθέσαμε. Το αναφέρω, για να την έχει μπροστά της η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0F16EF6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Λέει, επίσης, ότι πρέπει να καταργήσουμε το άρθρο 20. Με τον κ. Πετρόπουλο έχω ανταλλάξει πολλές φορές απόψεις σε αυτή εδώ την Αίθουσα για τ</w:t>
      </w:r>
      <w:r>
        <w:rPr>
          <w:rFonts w:eastAsia="Times New Roman" w:cs="Times New Roman"/>
          <w:szCs w:val="24"/>
        </w:rPr>
        <w:t xml:space="preserve">ο άρθρο 20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που λέει ότι σε όποιον ασκεί αγροτική δραστηριότητα, περικόπτεται το 60% της σύνταξής του. Δηλαδή, κάποιος που κληρονόμησε </w:t>
      </w:r>
      <w:r>
        <w:rPr>
          <w:rFonts w:eastAsia="Times New Roman" w:cs="Times New Roman"/>
          <w:szCs w:val="24"/>
        </w:rPr>
        <w:lastRenderedPageBreak/>
        <w:t xml:space="preserve">ένα αγροτεμάχιο, ένα λιοστάσι και ένα αμπέλι, πρέπει να το πουλήσει για να το δώσει στο </w:t>
      </w:r>
      <w:r>
        <w:rPr>
          <w:rFonts w:eastAsia="Times New Roman" w:cs="Times New Roman"/>
          <w:szCs w:val="24"/>
        </w:rPr>
        <w:t>δημόσιο</w:t>
      </w:r>
      <w:r>
        <w:rPr>
          <w:rFonts w:eastAsia="Times New Roman" w:cs="Times New Roman"/>
          <w:szCs w:val="24"/>
        </w:rPr>
        <w:t>. Ο</w:t>
      </w:r>
      <w:r>
        <w:rPr>
          <w:rFonts w:eastAsia="Times New Roman" w:cs="Times New Roman"/>
          <w:szCs w:val="24"/>
        </w:rPr>
        <w:t xml:space="preserve"> κ. Πετρόπουλος βρήκε μια αμφίβολης νομιμότητας ρύθμιση μεταβατικού χαρακτήρα. Αν θέλετε, καταργήστε την, κύριε Πετρόπουλε, μιας και είχαμε συζητήσει αυτό το θέμα. Είπαμε ότι είναι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0F16EF6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Έχουμε προτείνει στο άρθρο 25 την αντιμετώπιση του</w:t>
      </w:r>
      <w:r>
        <w:rPr>
          <w:rFonts w:eastAsia="Times New Roman" w:cs="Times New Roman"/>
          <w:szCs w:val="24"/>
        </w:rPr>
        <w:t xml:space="preserve"> προβλήματος των συντάξεων φτώχειας που δίνει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στο επίπεδο της εθνικής σύνταξης. Και λέμε, «κατώτερη σύνταξη 500 ευρώ για το ένα άτομο και 700 ευρώ για τα δύο άτομα». Επίσης, έχουμε προτείνει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για όσους χρωστάνε </w:t>
      </w:r>
      <w:r>
        <w:rPr>
          <w:rFonts w:eastAsia="Times New Roman" w:cs="Times New Roman"/>
          <w:szCs w:val="24"/>
        </w:rPr>
        <w:t>στα ασφαλιστικά ταμεία. Πάνω από 30 δισεκατομμύρια είναι οι οφειλές στα ασφαλιστικά ταμεία.</w:t>
      </w:r>
    </w:p>
    <w:p w14:paraId="0F16EF6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Θα τα κάνετε αυτά; Ποιος σας εμποδίζει; Δεν υπάρχει πλέον τρόικα. Βγήκαμε από τα μνημόνια, έτσι δεν λέτε; Επομένως; Φέρτε και την πρώτη κατοικία, κύριε Μαντά, και φ</w:t>
      </w:r>
      <w:r>
        <w:rPr>
          <w:rFonts w:eastAsia="Times New Roman" w:cs="Times New Roman"/>
          <w:szCs w:val="24"/>
        </w:rPr>
        <w:t>έρτε και όλα αυτά που αφορούν τους φτωχούς, τους εξαθλιωμένους, τους καταπιεσμένους, που υποτίθεται ότι εκπροσωπείτε.</w:t>
      </w:r>
    </w:p>
    <w:p w14:paraId="0F16EF6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Και για να μην τα λέω όλα, επειδή η πρότασή μας έχει κατατεθεί, σας είναι γνωστή, έχει πάει στο Γενικό Λογιστήριο, θέλω να σας πω τούτο μό</w:t>
      </w:r>
      <w:r>
        <w:rPr>
          <w:rFonts w:eastAsia="Times New Roman" w:cs="Times New Roman"/>
          <w:szCs w:val="24"/>
        </w:rPr>
        <w:t xml:space="preserve">νο τελειώνοντας: Μην νομίζετε ότι μπορείτε να δημιουργήσετε νέες αυταπάτες και να κοροϊδέψετε για άλλη μια φορά τον λαό, λέγοντας ότι βγήκαμε από τα μνημόνια, την ώρα που εφαρμόζετε μια σκληρή </w:t>
      </w:r>
      <w:proofErr w:type="spellStart"/>
      <w:r>
        <w:rPr>
          <w:rFonts w:eastAsia="Times New Roman" w:cs="Times New Roman"/>
          <w:szCs w:val="24"/>
        </w:rPr>
        <w:t>μνημονιακή</w:t>
      </w:r>
      <w:proofErr w:type="spellEnd"/>
      <w:r>
        <w:rPr>
          <w:rFonts w:eastAsia="Times New Roman" w:cs="Times New Roman"/>
          <w:szCs w:val="24"/>
        </w:rPr>
        <w:t xml:space="preserve"> πολιτική.</w:t>
      </w:r>
    </w:p>
    <w:p w14:paraId="0F16EF6F" w14:textId="77777777" w:rsidR="0091757C" w:rsidRDefault="00D319C2">
      <w:pPr>
        <w:spacing w:line="600" w:lineRule="auto"/>
        <w:ind w:firstLine="720"/>
        <w:rPr>
          <w:rFonts w:eastAsia="Times New Roman" w:cs="Times New Roman"/>
          <w:szCs w:val="24"/>
        </w:rPr>
      </w:pPr>
      <w:r>
        <w:rPr>
          <w:rFonts w:eastAsia="Times New Roman" w:cs="Times New Roman"/>
          <w:szCs w:val="24"/>
        </w:rPr>
        <w:t>(Χειροκροτήματα από την πτέρυγα της Δημοκρ</w:t>
      </w:r>
      <w:r>
        <w:rPr>
          <w:rFonts w:eastAsia="Times New Roman" w:cs="Times New Roman"/>
          <w:szCs w:val="24"/>
        </w:rPr>
        <w:t>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F16EF70"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Μαζί με τα μνημόνια τελείωσε και ο χρόνος, κύριε Κουτσούκο.</w:t>
      </w:r>
    </w:p>
    <w:p w14:paraId="0F16EF7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 κ. Γρέγος έχει τον λόγο.</w:t>
      </w:r>
    </w:p>
    <w:p w14:paraId="0F16EF72" w14:textId="77777777" w:rsidR="0091757C" w:rsidRDefault="00D319C2">
      <w:pPr>
        <w:spacing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Ευχαριστώ, κύριε Πρόεδρε.</w:t>
      </w:r>
    </w:p>
    <w:p w14:paraId="0F16EF73" w14:textId="77777777" w:rsidR="0091757C" w:rsidRDefault="00D319C2">
      <w:pPr>
        <w:spacing w:line="600" w:lineRule="auto"/>
        <w:ind w:firstLine="720"/>
        <w:jc w:val="both"/>
        <w:rPr>
          <w:rFonts w:eastAsia="Times New Roman"/>
          <w:szCs w:val="24"/>
        </w:rPr>
      </w:pPr>
      <w:r>
        <w:rPr>
          <w:rFonts w:eastAsia="Times New Roman"/>
          <w:szCs w:val="24"/>
        </w:rPr>
        <w:t xml:space="preserve">Ήρθε πάλι μια τροπολογία, η οποία είναι ένα ολόκληρο νομοσχέδιο από ό,τι βλέπουμε και έχουν έρθει και οι αρμόδιοι Υπουργοί για να την υποστηρίξουν. Τι άλλο να πούμε; Ακούσαμε από «τέλος μνημονίων», μέχρι την γνωστή </w:t>
      </w:r>
      <w:proofErr w:type="spellStart"/>
      <w:r>
        <w:rPr>
          <w:rFonts w:eastAsia="Times New Roman"/>
          <w:szCs w:val="24"/>
        </w:rPr>
        <w:t>παροχολογία</w:t>
      </w:r>
      <w:proofErr w:type="spellEnd"/>
      <w:r>
        <w:rPr>
          <w:rFonts w:eastAsia="Times New Roman"/>
          <w:szCs w:val="24"/>
        </w:rPr>
        <w:t xml:space="preserve"> των τελευταίων ημερών, πάντα,</w:t>
      </w:r>
      <w:r>
        <w:rPr>
          <w:rFonts w:eastAsia="Times New Roman"/>
          <w:szCs w:val="24"/>
        </w:rPr>
        <w:t xml:space="preserve"> όμως, με την έγκριση των δανειστών </w:t>
      </w:r>
      <w:r>
        <w:rPr>
          <w:rFonts w:eastAsia="Times New Roman"/>
          <w:szCs w:val="24"/>
        </w:rPr>
        <w:lastRenderedPageBreak/>
        <w:t xml:space="preserve">και φυσικά με γνώμονα τη συλλογή ψήφων από το κυβερνόν μόρφωμα. </w:t>
      </w:r>
    </w:p>
    <w:p w14:paraId="0F16EF74" w14:textId="77777777" w:rsidR="0091757C" w:rsidRDefault="00D319C2">
      <w:pPr>
        <w:spacing w:line="600" w:lineRule="auto"/>
        <w:ind w:firstLine="720"/>
        <w:jc w:val="both"/>
        <w:rPr>
          <w:rFonts w:eastAsia="Times New Roman"/>
          <w:szCs w:val="24"/>
        </w:rPr>
      </w:pPr>
      <w:r>
        <w:rPr>
          <w:rFonts w:eastAsia="Times New Roman"/>
          <w:szCs w:val="24"/>
        </w:rPr>
        <w:t>Αυτό, λοιπόν, έγινε χθες, αυτό γίνεται και σήμερα, αυτό θα γίνεται και σε όλες τις επόμενες συνεδριάσεις. Οι παροχές και οι ελαφρύνσεις γίνονται, φυσικά, γ</w:t>
      </w:r>
      <w:r>
        <w:rPr>
          <w:rFonts w:eastAsia="Times New Roman"/>
          <w:szCs w:val="24"/>
        </w:rPr>
        <w:t>ια να γλιτώσετε την επερχόμενη εκλογική σας συντριβή.</w:t>
      </w:r>
    </w:p>
    <w:p w14:paraId="0F16EF75" w14:textId="77777777" w:rsidR="0091757C" w:rsidRDefault="00D319C2">
      <w:pPr>
        <w:spacing w:line="600" w:lineRule="auto"/>
        <w:ind w:firstLine="720"/>
        <w:jc w:val="both"/>
        <w:rPr>
          <w:rFonts w:eastAsia="Times New Roman"/>
          <w:szCs w:val="24"/>
        </w:rPr>
      </w:pPr>
      <w:r>
        <w:rPr>
          <w:rFonts w:eastAsia="Times New Roman"/>
          <w:szCs w:val="24"/>
        </w:rPr>
        <w:t xml:space="preserve">Τώρα τα θυμηθήκατε όλα; Έχετε τον κόσμο για κουτό; </w:t>
      </w:r>
    </w:p>
    <w:p w14:paraId="0F16EF76" w14:textId="77777777" w:rsidR="0091757C" w:rsidRDefault="00D319C2">
      <w:pPr>
        <w:spacing w:line="600" w:lineRule="auto"/>
        <w:ind w:firstLine="720"/>
        <w:jc w:val="both"/>
        <w:rPr>
          <w:rFonts w:eastAsia="Times New Roman"/>
          <w:szCs w:val="24"/>
        </w:rPr>
      </w:pPr>
      <w:r>
        <w:rPr>
          <w:rFonts w:eastAsia="Times New Roman"/>
          <w:szCs w:val="24"/>
        </w:rPr>
        <w:t xml:space="preserve">Αφού κατακλέψατε τις συντάξεις, υπερφορολογήσατε τους πάντες και τα πάντα, εφαρμόσατε όλα τα </w:t>
      </w:r>
      <w:proofErr w:type="spellStart"/>
      <w:r>
        <w:rPr>
          <w:rFonts w:eastAsia="Times New Roman"/>
          <w:szCs w:val="24"/>
        </w:rPr>
        <w:t>μνημονιακά</w:t>
      </w:r>
      <w:proofErr w:type="spellEnd"/>
      <w:r>
        <w:rPr>
          <w:rFonts w:eastAsia="Times New Roman"/>
          <w:szCs w:val="24"/>
        </w:rPr>
        <w:t xml:space="preserve"> μέτρα, εφαρμόζετε τη γνωστή τακτική της ψηφοθη</w:t>
      </w:r>
      <w:r>
        <w:rPr>
          <w:rFonts w:eastAsia="Times New Roman"/>
          <w:szCs w:val="24"/>
        </w:rPr>
        <w:t>ρίας μέσω παροχών, δήθεν παροχών και δήθεν ελαφρύνσεων. Ο ΕΝΦΙΑ είναι ένας παράνομος φόρος, τον οποίο είχατε πει ότι θα καταργήσετε. Το τέλος επιτηδεύματος είναι, επίσης, ένας παράλογος και άδικος φόρος, ο οποίος πρέπει να καταργηθεί γενικά και από παντού.</w:t>
      </w:r>
      <w:r>
        <w:rPr>
          <w:rFonts w:eastAsia="Times New Roman"/>
          <w:szCs w:val="24"/>
        </w:rPr>
        <w:t xml:space="preserve"> Οι τροπολογίες που φέρνετε εκβιαστικά, είναι ασπιρίνη σε πολύ βαθιά άρρωστο.</w:t>
      </w:r>
    </w:p>
    <w:p w14:paraId="0F16EF77" w14:textId="77777777" w:rsidR="0091757C" w:rsidRDefault="00D319C2">
      <w:pPr>
        <w:spacing w:line="600" w:lineRule="auto"/>
        <w:ind w:firstLine="720"/>
        <w:jc w:val="both"/>
        <w:rPr>
          <w:rFonts w:eastAsia="Times New Roman"/>
          <w:szCs w:val="24"/>
        </w:rPr>
      </w:pPr>
      <w:r>
        <w:rPr>
          <w:rFonts w:eastAsia="Times New Roman"/>
          <w:szCs w:val="24"/>
        </w:rPr>
        <w:t xml:space="preserve">Για την κατάντια και τη διάλυση των ασφαλιστικών ταμείων έχουν μεριμνήσει εδώ και χρόνια οι κυβερνήσεις ΠΑΣΟΚ και Νέας </w:t>
      </w:r>
      <w:r>
        <w:rPr>
          <w:rFonts w:eastAsia="Times New Roman"/>
          <w:szCs w:val="24"/>
        </w:rPr>
        <w:lastRenderedPageBreak/>
        <w:t xml:space="preserve">Δημοκρατίας. Και φυσικά, συνεχίζουν οι ΣΥΡΙΖΑΝΕΛ στον ίδιο </w:t>
      </w:r>
      <w:r>
        <w:rPr>
          <w:rFonts w:eastAsia="Times New Roman"/>
          <w:szCs w:val="24"/>
        </w:rPr>
        <w:t xml:space="preserve">δρόμο. Εξάλλου, σε τίποτα δεν διαφέρουν τα παραπάνω κόμματα. Ακριβώς οι ίδιες πολιτικές, οι ίδιες τακτικές, τα ίδια τραγικά αποτελέσματα. </w:t>
      </w:r>
    </w:p>
    <w:p w14:paraId="0F16EF78" w14:textId="77777777" w:rsidR="0091757C" w:rsidRDefault="00D319C2">
      <w:pPr>
        <w:spacing w:line="600" w:lineRule="auto"/>
        <w:ind w:firstLine="720"/>
        <w:jc w:val="both"/>
        <w:rPr>
          <w:rFonts w:eastAsia="Times New Roman"/>
          <w:szCs w:val="24"/>
        </w:rPr>
      </w:pPr>
      <w:r>
        <w:rPr>
          <w:rFonts w:eastAsia="Times New Roman"/>
          <w:szCs w:val="24"/>
        </w:rPr>
        <w:t xml:space="preserve">Τι κάνατε για την πάταξη του λαθρεμπορίου; Τι κάνατε για το </w:t>
      </w:r>
      <w:proofErr w:type="spellStart"/>
      <w:r>
        <w:rPr>
          <w:rFonts w:eastAsia="Times New Roman"/>
          <w:szCs w:val="24"/>
        </w:rPr>
        <w:t>παρεμπόριο</w:t>
      </w:r>
      <w:proofErr w:type="spellEnd"/>
      <w:r>
        <w:rPr>
          <w:rFonts w:eastAsia="Times New Roman"/>
          <w:szCs w:val="24"/>
        </w:rPr>
        <w:t xml:space="preserve">; Τι κάνατε για τις συντάξεις και τα επιδόματα </w:t>
      </w:r>
      <w:r>
        <w:rPr>
          <w:rFonts w:eastAsia="Times New Roman"/>
          <w:szCs w:val="24"/>
        </w:rPr>
        <w:t xml:space="preserve">που παίρνουν εδώ και χρόνια οι δήθεν κατατρεγμένοι </w:t>
      </w:r>
      <w:proofErr w:type="spellStart"/>
      <w:r>
        <w:rPr>
          <w:rFonts w:eastAsia="Times New Roman"/>
          <w:szCs w:val="24"/>
        </w:rPr>
        <w:t>λαθροεισβολείς</w:t>
      </w:r>
      <w:proofErr w:type="spellEnd"/>
      <w:r>
        <w:rPr>
          <w:rFonts w:eastAsia="Times New Roman"/>
          <w:szCs w:val="24"/>
        </w:rPr>
        <w:t>; Ποιος ξεχνάει τις ορδές Αλβανών που ήρθαν στην πατρίδα, βρήκαν δουλειές, οι περισσότεροι δεν πλήρωναν εισφορές στα ταμεία, έβγαζαν τα χρήματα στην Αλβανία και τώρα έφτασαν να μας απειλούν α</w:t>
      </w:r>
      <w:r>
        <w:rPr>
          <w:rFonts w:eastAsia="Times New Roman"/>
          <w:szCs w:val="24"/>
        </w:rPr>
        <w:t>κόμα και με πόλεμο; Ποιοι; Οι Αλβανοί, που συνήθως διαπρέπουν σε κάποιο συγκεκριμένο είδος εμπορίου</w:t>
      </w:r>
      <w:r>
        <w:rPr>
          <w:rFonts w:eastAsia="Times New Roman"/>
          <w:szCs w:val="24"/>
        </w:rPr>
        <w:t>.</w:t>
      </w:r>
    </w:p>
    <w:p w14:paraId="0F16EF79" w14:textId="77777777" w:rsidR="0091757C" w:rsidRDefault="00D319C2">
      <w:pPr>
        <w:spacing w:line="600" w:lineRule="auto"/>
        <w:ind w:firstLine="720"/>
        <w:jc w:val="both"/>
        <w:rPr>
          <w:rFonts w:eastAsia="Times New Roman"/>
          <w:szCs w:val="24"/>
        </w:rPr>
      </w:pPr>
      <w:r>
        <w:rPr>
          <w:rFonts w:eastAsia="Times New Roman"/>
          <w:szCs w:val="24"/>
        </w:rPr>
        <w:t xml:space="preserve">Το έχουμε ξαναπεί: Οι συνταξιούχοι περιμένουν έως και δύο χρόνια για να πάρουν την </w:t>
      </w:r>
      <w:proofErr w:type="spellStart"/>
      <w:r>
        <w:rPr>
          <w:rFonts w:eastAsia="Times New Roman"/>
          <w:szCs w:val="24"/>
        </w:rPr>
        <w:t>κουτσουρουμένη</w:t>
      </w:r>
      <w:proofErr w:type="spellEnd"/>
      <w:r>
        <w:rPr>
          <w:rFonts w:eastAsia="Times New Roman"/>
          <w:szCs w:val="24"/>
        </w:rPr>
        <w:t xml:space="preserve"> σύνταξή τους. Όταν, όμως, είναι εργαζόμενοι, σε οποιονδήπ</w:t>
      </w:r>
      <w:r>
        <w:rPr>
          <w:rFonts w:eastAsia="Times New Roman"/>
          <w:szCs w:val="24"/>
        </w:rPr>
        <w:t xml:space="preserve">οτε κλάδο, αν καθυστερήσουν να πληρώσουν τις εισφορές στα ταμεία, το δήθεν κράτος δικαίου επιβάλλει άμεσα ή έμμεσα αυστηρές κυρώσεις. </w:t>
      </w:r>
    </w:p>
    <w:p w14:paraId="0F16EF7A" w14:textId="77777777" w:rsidR="0091757C" w:rsidRDefault="00D319C2">
      <w:pPr>
        <w:spacing w:line="600" w:lineRule="auto"/>
        <w:ind w:firstLine="720"/>
        <w:jc w:val="both"/>
        <w:rPr>
          <w:rFonts w:eastAsia="Times New Roman"/>
          <w:szCs w:val="24"/>
        </w:rPr>
      </w:pPr>
      <w:r>
        <w:rPr>
          <w:rFonts w:eastAsia="Times New Roman"/>
          <w:szCs w:val="24"/>
        </w:rPr>
        <w:lastRenderedPageBreak/>
        <w:t>Όχι, κύριοι! Όπως απαιτείτε την καταβολή των ασφαλιστικών εισφορών έγκαιρα, την επόμενη ημέρα θα πρέπει να καταβάλετε τις</w:t>
      </w:r>
      <w:r>
        <w:rPr>
          <w:rFonts w:eastAsia="Times New Roman"/>
          <w:szCs w:val="24"/>
        </w:rPr>
        <w:t xml:space="preserve"> συντάξεις που δικαιούνται οι συνταξιούχοι. Δεν έχετε κανένα δικαίωμα να τους κλέβετε τα χρήματα που έχουν καταβάλει με οικονομικές θυσίες και ούτε να τα καθυστερείτε. Αυτό είναι δικαίωμά τους και υποχρέωση ενός κράτος δικαίου.</w:t>
      </w:r>
    </w:p>
    <w:p w14:paraId="0F16EF7B" w14:textId="77777777" w:rsidR="0091757C" w:rsidRDefault="00D319C2">
      <w:pPr>
        <w:spacing w:line="600" w:lineRule="auto"/>
        <w:ind w:firstLine="720"/>
        <w:jc w:val="both"/>
        <w:rPr>
          <w:rFonts w:eastAsia="Times New Roman"/>
          <w:szCs w:val="24"/>
        </w:rPr>
      </w:pPr>
      <w:r>
        <w:rPr>
          <w:rFonts w:eastAsia="Times New Roman"/>
          <w:szCs w:val="24"/>
        </w:rPr>
        <w:t>Λέτε ότι δεν γίνονται περικο</w:t>
      </w:r>
      <w:r>
        <w:rPr>
          <w:rFonts w:eastAsia="Times New Roman"/>
          <w:szCs w:val="24"/>
        </w:rPr>
        <w:t>πές στις κύριες συντάξεις. Μα, όταν πηγαίνει ο συνταξιούχος στην τράπεζα και μετά κοιτάει την τσέπη του, πηγαίνει να πληρώσει τους λογαριασμούς ή να ψωνίσει τα προς το ζην, δεν κοιτάει από πού προέρχονται αυτά τα χρήματα που έχει, δεν κοιτάει τι χρήματα εί</w:t>
      </w:r>
      <w:r>
        <w:rPr>
          <w:rFonts w:eastAsia="Times New Roman"/>
          <w:szCs w:val="24"/>
        </w:rPr>
        <w:t xml:space="preserve">ναι, αν προέρχονται από κύρια ή από επικουρική σύνταξη. </w:t>
      </w:r>
    </w:p>
    <w:p w14:paraId="0F16EF7C" w14:textId="77777777" w:rsidR="0091757C" w:rsidRDefault="00D319C2">
      <w:pPr>
        <w:spacing w:line="600" w:lineRule="auto"/>
        <w:ind w:firstLine="720"/>
        <w:jc w:val="both"/>
        <w:rPr>
          <w:rFonts w:eastAsia="Times New Roman"/>
          <w:szCs w:val="24"/>
        </w:rPr>
      </w:pPr>
      <w:r>
        <w:rPr>
          <w:rFonts w:eastAsia="Times New Roman"/>
          <w:szCs w:val="24"/>
        </w:rPr>
        <w:t>Πανηγυρίζετε ότι δεν υπάρχουν περικοπές στις συντάξεις στον εκλογικό προϋπολογισμό. Αυτό είναι και γελοίο και εξοργιστικό. Πανηγυρίζετε, δηλαδή, ότι δεν θα διαπραγματευτεί ένα νέο έγκλημα σε βάρος τω</w:t>
      </w:r>
      <w:r>
        <w:rPr>
          <w:rFonts w:eastAsia="Times New Roman"/>
          <w:szCs w:val="24"/>
        </w:rPr>
        <w:t>ν συνταξιούχων η Κυβέρνηση, αφού, φυσικά, πήγατε σαν επαίτες στους δανειστές και παρακαλέσατε για αυτό, δηλώνοντας ταυτόχρονα την υποταγή σας.</w:t>
      </w:r>
    </w:p>
    <w:p w14:paraId="0F16EF7D" w14:textId="77777777" w:rsidR="0091757C" w:rsidRDefault="00D319C2">
      <w:pPr>
        <w:spacing w:line="600" w:lineRule="auto"/>
        <w:ind w:firstLine="720"/>
        <w:jc w:val="both"/>
        <w:rPr>
          <w:rFonts w:eastAsia="Times New Roman"/>
          <w:szCs w:val="24"/>
        </w:rPr>
      </w:pPr>
      <w:r>
        <w:rPr>
          <w:rFonts w:eastAsia="Times New Roman"/>
          <w:szCs w:val="24"/>
        </w:rPr>
        <w:lastRenderedPageBreak/>
        <w:t>Τι να πούμε για την ανάπτυξη που είχατε προαναγγείλει και ακόμα την περιμένουμε; Όσο για την ανεργία που μειώνετα</w:t>
      </w:r>
      <w:r>
        <w:rPr>
          <w:rFonts w:eastAsia="Times New Roman"/>
          <w:szCs w:val="24"/>
        </w:rPr>
        <w:t>ι, όπως λέτε, πρόκειται για ένα τεράστιο ψέμα και τα στοιχεία είναι εικονικά.</w:t>
      </w:r>
    </w:p>
    <w:p w14:paraId="0F16EF7E" w14:textId="77777777" w:rsidR="0091757C" w:rsidRDefault="00D319C2">
      <w:pPr>
        <w:spacing w:line="600" w:lineRule="auto"/>
        <w:ind w:firstLine="720"/>
        <w:jc w:val="both"/>
        <w:rPr>
          <w:rFonts w:eastAsia="Times New Roman"/>
          <w:szCs w:val="24"/>
        </w:rPr>
      </w:pPr>
      <w:r>
        <w:rPr>
          <w:rFonts w:eastAsia="Times New Roman"/>
          <w:szCs w:val="24"/>
        </w:rPr>
        <w:t>Όλοι γνωρίζουμε τι γίνεται στην αγορά εργασίας. Αλήθεια, έχετε κάνει κάποια βόλτα στις συνοικίες των Αθηνών, της Θεσσαλονίκης, όλων των πόλεων, έστω και με αστυνομική συνοδεία; Γ</w:t>
      </w:r>
      <w:r>
        <w:rPr>
          <w:rFonts w:eastAsia="Times New Roman"/>
          <w:szCs w:val="24"/>
        </w:rPr>
        <w:t xml:space="preserve">νωρίζετε τις χιλιάδες επιχειρήσεις, τα μεγάλα και μικρά μαγαζιά που είναι κλειστά και στις βιτρίνες υπάρχουν πωλητήρια και ενοικιαστήρια πάρα πολλούς μήνες; Και μέσα σε όλα αυτά, συνεχίζετε να τακτοποιείτε τα δικά σας παιδιά σε νέες ή παλιές θέσεις του </w:t>
      </w:r>
      <w:r>
        <w:rPr>
          <w:rFonts w:eastAsia="Times New Roman"/>
          <w:szCs w:val="24"/>
        </w:rPr>
        <w:t>δημ</w:t>
      </w:r>
      <w:r>
        <w:rPr>
          <w:rFonts w:eastAsia="Times New Roman"/>
          <w:szCs w:val="24"/>
        </w:rPr>
        <w:t xml:space="preserve">οσίου </w:t>
      </w:r>
      <w:r>
        <w:rPr>
          <w:rFonts w:eastAsia="Times New Roman"/>
          <w:szCs w:val="24"/>
        </w:rPr>
        <w:t>ή δημιουργώντας νέες και άχρηστες θέσεις, επιτροπές, συμβούλια και πολλά άλλα. Έτσι έκαναν φυσικά και οι προηγούμενοι, έτσι κάνετε και εσείς.</w:t>
      </w:r>
    </w:p>
    <w:p w14:paraId="0F16EF7F" w14:textId="77777777" w:rsidR="0091757C" w:rsidRDefault="00D319C2">
      <w:pPr>
        <w:spacing w:line="600" w:lineRule="auto"/>
        <w:jc w:val="both"/>
        <w:rPr>
          <w:rFonts w:eastAsia="Times New Roman" w:cs="Times New Roman"/>
          <w:szCs w:val="24"/>
        </w:rPr>
      </w:pPr>
      <w:r>
        <w:rPr>
          <w:rFonts w:eastAsia="Times New Roman"/>
          <w:szCs w:val="24"/>
        </w:rPr>
        <w:t>Πότε θα απολογηθείτε για την κατάργηση του ΕΚΑΣ και των συντάξεων χηρείας, για τη μείωση του κατώτατου μισθο</w:t>
      </w:r>
      <w:r>
        <w:rPr>
          <w:rFonts w:eastAsia="Times New Roman"/>
          <w:szCs w:val="24"/>
        </w:rPr>
        <w:t>ύ και τόσα άλλα; Βέβαια, συνεχίζετε να γεμίζετε τους τραπεζικούς σας λογαριασμούς και να εισπράττετε και τη σχετική κρατική χρηματοδό</w:t>
      </w:r>
      <w:r>
        <w:rPr>
          <w:rFonts w:eastAsia="Times New Roman"/>
          <w:szCs w:val="24"/>
        </w:rPr>
        <w:lastRenderedPageBreak/>
        <w:t xml:space="preserve">τηση. Οι υψηλότατες ασφαλιστικές εισφορές των </w:t>
      </w:r>
      <w:proofErr w:type="spellStart"/>
      <w:r>
        <w:rPr>
          <w:rFonts w:eastAsia="Times New Roman"/>
          <w:szCs w:val="24"/>
        </w:rPr>
        <w:t>μνημονιακών</w:t>
      </w:r>
      <w:proofErr w:type="spellEnd"/>
      <w:r>
        <w:rPr>
          <w:rFonts w:eastAsia="Times New Roman"/>
          <w:szCs w:val="24"/>
        </w:rPr>
        <w:t xml:space="preserve"> ετών, σε συνδυασμό με τη ληστρική </w:t>
      </w:r>
      <w:proofErr w:type="spellStart"/>
      <w:r>
        <w:rPr>
          <w:rFonts w:eastAsia="Times New Roman"/>
          <w:szCs w:val="24"/>
        </w:rPr>
        <w:t>υπερφορολόγηση</w:t>
      </w:r>
      <w:proofErr w:type="spellEnd"/>
      <w:r>
        <w:rPr>
          <w:rFonts w:eastAsia="Times New Roman"/>
          <w:szCs w:val="24"/>
        </w:rPr>
        <w:t xml:space="preserve"> των πάντων, οδήγ</w:t>
      </w:r>
      <w:r>
        <w:rPr>
          <w:rFonts w:eastAsia="Times New Roman"/>
          <w:szCs w:val="24"/>
        </w:rPr>
        <w:t xml:space="preserve">ησε στην οικονομική εξαθλίωση μισθωτούς, αγρότες, συνταξιούχους, ελεύθερους επαγγελματίες, ναυτικούς και σχεδόν όλους τους κλάδους και μηδένισε κάθε ίχνος πρωτογενούς ή δευτερογενούς παραγωγής στην εγχώρια οικονομία και κάθε δυνατότητα να </w:t>
      </w:r>
      <w:proofErr w:type="spellStart"/>
      <w:r>
        <w:rPr>
          <w:rFonts w:eastAsia="Times New Roman"/>
          <w:szCs w:val="24"/>
        </w:rPr>
        <w:t>παράξουμε</w:t>
      </w:r>
      <w:proofErr w:type="spellEnd"/>
      <w:r>
        <w:rPr>
          <w:rFonts w:eastAsia="Times New Roman"/>
          <w:szCs w:val="24"/>
        </w:rPr>
        <w:t xml:space="preserve"> πλούτο </w:t>
      </w:r>
      <w:r>
        <w:rPr>
          <w:rFonts w:eastAsia="Times New Roman"/>
          <w:szCs w:val="24"/>
        </w:rPr>
        <w:t>είτε ως άτομα είτε ως κράτος.</w:t>
      </w:r>
      <w:r>
        <w:rPr>
          <w:rFonts w:eastAsia="Times New Roman" w:cs="Times New Roman"/>
          <w:szCs w:val="24"/>
        </w:rPr>
        <w:t xml:space="preserve"> </w:t>
      </w:r>
      <w:r>
        <w:rPr>
          <w:rFonts w:eastAsia="Times New Roman" w:cs="Times New Roman"/>
          <w:szCs w:val="24"/>
        </w:rPr>
        <w:t>Τα πάντα θυσιάστηκαν από τα ανδρείκελα των μισθωτών μας και των επιτηρητών μας, χάρη του υπέρτατου αυτού σκοπού, να διαφυλαχτούν πάση θυσία τα συμφέροντά τους, έστω κι αν αυτό θα σήμαινε την οικονομική εξαθλίωση των Ελλήνων πο</w:t>
      </w:r>
      <w:r>
        <w:rPr>
          <w:rFonts w:eastAsia="Times New Roman" w:cs="Times New Roman"/>
          <w:szCs w:val="24"/>
        </w:rPr>
        <w:t>λιτών και την πλήρη απαξίωση της εθνικής μας οικονομίας.</w:t>
      </w:r>
    </w:p>
    <w:p w14:paraId="0F16EF8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Όπως φαίνεται -και αυτό έχει ήδη επισημανθεί από πολλούς ειδικούς αναλυτές-, το δόλωμα στην προκειμένη περίπτωση είναι η όποια μείωση ασφαλιστικών εισφορών εξαγγέλλεται. Η φάκα</w:t>
      </w:r>
      <w:r w:rsidRPr="00DA505A">
        <w:rPr>
          <w:rFonts w:eastAsia="Times New Roman" w:cs="Times New Roman"/>
          <w:szCs w:val="24"/>
        </w:rPr>
        <w:t>,</w:t>
      </w:r>
      <w:r>
        <w:rPr>
          <w:rFonts w:eastAsia="Times New Roman" w:cs="Times New Roman"/>
          <w:szCs w:val="24"/>
        </w:rPr>
        <w:t xml:space="preserve"> όμως, η παγίδα είναι </w:t>
      </w:r>
      <w:r>
        <w:rPr>
          <w:rFonts w:eastAsia="Times New Roman" w:cs="Times New Roman"/>
          <w:szCs w:val="24"/>
        </w:rPr>
        <w:t>η επικείμενη μείωση της ανταποδοτικής σύνταξης, που θα έχει ως συνέπεια να μετατραπούν σε ψί</w:t>
      </w:r>
      <w:r>
        <w:rPr>
          <w:rFonts w:eastAsia="Times New Roman" w:cs="Times New Roman"/>
          <w:szCs w:val="24"/>
        </w:rPr>
        <w:lastRenderedPageBreak/>
        <w:t>χουλα επικουρικές συντάξεις και τα εφάπαξ, εφόσον πλέον ο υπολογισμός θα γίνεται βάσει των μειωμένων ασφαλιστικών εισφορών.</w:t>
      </w:r>
    </w:p>
    <w:p w14:paraId="0F16EF8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Σχετικά με το άρθρο 2</w:t>
      </w:r>
      <w:r w:rsidRPr="00DA505A">
        <w:rPr>
          <w:rFonts w:eastAsia="Times New Roman" w:cs="Times New Roman"/>
          <w:szCs w:val="24"/>
        </w:rPr>
        <w:t>,</w:t>
      </w:r>
      <w:r>
        <w:rPr>
          <w:rFonts w:eastAsia="Times New Roman" w:cs="Times New Roman"/>
          <w:szCs w:val="24"/>
        </w:rPr>
        <w:t xml:space="preserve"> ρυθμίζονται θέματ</w:t>
      </w:r>
      <w:r>
        <w:rPr>
          <w:rFonts w:eastAsia="Times New Roman" w:cs="Times New Roman"/>
          <w:szCs w:val="24"/>
        </w:rPr>
        <w:t xml:space="preserve">α σχετικά με την εξόφληση των οφειλών του ΕΦΚΑ προς τα φαρμακεία και τους συμβεβλημένους ιδιώτες </w:t>
      </w:r>
      <w:proofErr w:type="spellStart"/>
      <w:r>
        <w:rPr>
          <w:rFonts w:eastAsia="Times New Roman" w:cs="Times New Roman"/>
          <w:szCs w:val="24"/>
        </w:rPr>
        <w:t>παρόχους</w:t>
      </w:r>
      <w:proofErr w:type="spellEnd"/>
      <w:r>
        <w:rPr>
          <w:rFonts w:eastAsia="Times New Roman" w:cs="Times New Roman"/>
          <w:szCs w:val="24"/>
        </w:rPr>
        <w:t xml:space="preserve"> υπηρεσιών υγείας. Συνεχίζει να υφίσταται η γραφειοκρατία και να θεσμοθετείται η ασυνέπεια του κράτους και εν προκειμένω του ΕΦΚΑ όσον αφορά στην εξόφλ</w:t>
      </w:r>
      <w:r>
        <w:rPr>
          <w:rFonts w:eastAsia="Times New Roman" w:cs="Times New Roman"/>
          <w:szCs w:val="24"/>
        </w:rPr>
        <w:t>ηση των ληξιπρόθεσμων οφειλών προς τους ιδιώτες.</w:t>
      </w:r>
    </w:p>
    <w:p w14:paraId="0F16EF8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Πρόκειται για μια μακροχρόνια παθογένεια του συστήματος κοινωνικής ασφάλισης, η οποία</w:t>
      </w:r>
      <w:r w:rsidRPr="00DA505A">
        <w:rPr>
          <w:rFonts w:eastAsia="Times New Roman" w:cs="Times New Roman"/>
          <w:szCs w:val="24"/>
        </w:rPr>
        <w:t>,</w:t>
      </w:r>
      <w:r>
        <w:rPr>
          <w:rFonts w:eastAsia="Times New Roman" w:cs="Times New Roman"/>
          <w:szCs w:val="24"/>
        </w:rPr>
        <w:t xml:space="preserve"> εκτός του ότι οδήγησε ακόμα και στο λουκέτο χιλιάδες επιχειρήσεις των κλάδων υγείας, συνεχίζει να προάγει την εικόνα του κράτους</w:t>
      </w:r>
      <w:r w:rsidRPr="00DA505A">
        <w:rPr>
          <w:rFonts w:eastAsia="Times New Roman" w:cs="Times New Roman"/>
          <w:szCs w:val="24"/>
        </w:rPr>
        <w:t xml:space="preserve"> </w:t>
      </w:r>
      <w:r>
        <w:rPr>
          <w:rFonts w:eastAsia="Times New Roman" w:cs="Times New Roman"/>
          <w:szCs w:val="24"/>
        </w:rPr>
        <w:t>κακοπληρωτή ή του κράτους εκβιαστή, απατεώνα έναντι των πολιτών.</w:t>
      </w:r>
    </w:p>
    <w:p w14:paraId="0F16EF8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Στο άρθρο 32 θεωρούνται ως σύννομες οι δαπάνες του ΕΦΚΑ, οι ο</w:t>
      </w:r>
      <w:r>
        <w:rPr>
          <w:rFonts w:eastAsia="Times New Roman" w:cs="Times New Roman"/>
          <w:szCs w:val="24"/>
        </w:rPr>
        <w:t>ποίες πραγματοποιήθηκαν εντός του έτους 2017 κατά παρέκκλιση κάθε γενικής ή ειδικής διάταξης, όπως αναφέρεται στο σχέδιο νόμου και αφορούν ηλεκτρονικές δαπάνες του φορέα.</w:t>
      </w:r>
    </w:p>
    <w:p w14:paraId="0F16EF8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Το σχετικό ποσό με το οποίο επιβαρύνεται ο κρατικός προϋπολογισμός προσεγγίζει το 1 ε</w:t>
      </w:r>
      <w:r>
        <w:rPr>
          <w:rFonts w:eastAsia="Times New Roman" w:cs="Times New Roman"/>
          <w:szCs w:val="24"/>
        </w:rPr>
        <w:t>κατομμύριο ευρώ σύμφωνα με την έκθεση του Γενικού Λογιστηρίου</w:t>
      </w:r>
      <w:r w:rsidRPr="00DA505A">
        <w:rPr>
          <w:rFonts w:eastAsia="Times New Roman" w:cs="Times New Roman"/>
          <w:szCs w:val="24"/>
        </w:rPr>
        <w:t>,</w:t>
      </w:r>
      <w:r>
        <w:rPr>
          <w:rFonts w:eastAsia="Times New Roman" w:cs="Times New Roman"/>
          <w:szCs w:val="24"/>
        </w:rPr>
        <w:t xml:space="preserve"> ενώ δεν παρατίθενται ειδικότερα στοιχεία που να δικαιολογούν το ύψος των δαπανών αυτών.</w:t>
      </w:r>
    </w:p>
    <w:p w14:paraId="0F16EF8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Στο άρθρο 36 δίνεται η δυνατότητα αύξησης των μελών των διοικητικών συμβουλίων των κέντρων κοινωνικής πρό</w:t>
      </w:r>
      <w:r>
        <w:rPr>
          <w:rFonts w:eastAsia="Times New Roman" w:cs="Times New Roman"/>
          <w:szCs w:val="24"/>
        </w:rPr>
        <w:t>νοιας από επτά που ίσχυε έως τώρα σε έντεκα. Σε αυτήν την περίπτωση υπολογίζεται ότι θα προκληθεί ετήσια δαπάνη περίπου 163 χιλιάδων ευρώ. Πρόκειται για μια ακόμη ρουσφετολογική ρύθμιση, στην οποία προβαίνει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προκειμένου να </w:t>
      </w:r>
      <w:r>
        <w:rPr>
          <w:rFonts w:eastAsia="Times New Roman" w:cs="Times New Roman"/>
          <w:szCs w:val="24"/>
        </w:rPr>
        <w:t>προλάβει και να εξυπηρετήσει το κομματικό της ακροατήριο ενόψει των επερχόμενων εκλογών.</w:t>
      </w:r>
    </w:p>
    <w:p w14:paraId="0F16EF8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 την τροπολογία της ψηφιακής πολιτικής, εχθές είχαμε σχετικό νομοσχέδιο. Γιατί δεν κατατέθηκε; Και από ό,τι φαίνεται σε αυτήν την τροπολογία έχουμε και πάλι αυξημέν</w:t>
      </w:r>
      <w:r>
        <w:rPr>
          <w:rFonts w:eastAsia="Times New Roman" w:cs="Times New Roman"/>
          <w:szCs w:val="24"/>
        </w:rPr>
        <w:t>ες αρμοδιότητες του Υπουργού.</w:t>
      </w:r>
    </w:p>
    <w:p w14:paraId="0F16EF8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Πάνω από τα νούμερα όμως και τα οικονομικά στοιχεία υπάρχουν τα εθνικά θέματα. Σε όλα σχεδόν τα σχολεία της Μακεδονίας, οι μαθητές ξεσηκώνονται και φωνάζουν μαζί με τον ελληνικό λαό «όχι στην προδοσία». Ένα μεγάλο μπράβο στα π</w:t>
      </w:r>
      <w:r>
        <w:rPr>
          <w:rFonts w:eastAsia="Times New Roman" w:cs="Times New Roman"/>
          <w:szCs w:val="24"/>
        </w:rPr>
        <w:t>αιδιά, στους γονείς, σε όλους τους Έλληνες που αντιστέκονται.</w:t>
      </w:r>
    </w:p>
    <w:p w14:paraId="0F16EF8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Είναι, είμαστε και θα είμαστε η ελπίδα του Έθνους.</w:t>
      </w:r>
    </w:p>
    <w:p w14:paraId="0F16EF8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w:t>
      </w:r>
    </w:p>
    <w:p w14:paraId="0F16EF8A"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F16EF8B" w14:textId="77777777" w:rsidR="0091757C" w:rsidRDefault="00D319C2">
      <w:pPr>
        <w:spacing w:line="600" w:lineRule="auto"/>
        <w:ind w:firstLine="720"/>
        <w:jc w:val="both"/>
        <w:rPr>
          <w:rFonts w:eastAsia="Times New Roman" w:cs="Times New Roman"/>
          <w:szCs w:val="24"/>
        </w:rPr>
      </w:pPr>
      <w:r w:rsidRPr="00E61614">
        <w:rPr>
          <w:rFonts w:eastAsia="Times New Roman" w:cs="Times New Roman"/>
          <w:b/>
          <w:szCs w:val="24"/>
        </w:rPr>
        <w:t>ΠΡΟΕΔΡΕΥΩΝ (Γεώργιος Βαρεμένος):</w:t>
      </w:r>
      <w:r>
        <w:rPr>
          <w:rFonts w:eastAsia="Times New Roman" w:cs="Times New Roman"/>
          <w:szCs w:val="24"/>
        </w:rPr>
        <w:t xml:space="preserve"> Τον λόγο έχει ο κ. Μωραΐτης από το ΚΚΕ.</w:t>
      </w:r>
    </w:p>
    <w:p w14:paraId="0F16EF8C" w14:textId="77777777" w:rsidR="0091757C" w:rsidRDefault="00D319C2">
      <w:pPr>
        <w:spacing w:line="600" w:lineRule="auto"/>
        <w:ind w:firstLine="720"/>
        <w:jc w:val="both"/>
        <w:rPr>
          <w:rFonts w:eastAsia="Times New Roman" w:cs="Times New Roman"/>
          <w:szCs w:val="24"/>
        </w:rPr>
      </w:pPr>
      <w:r w:rsidRPr="00E61614">
        <w:rPr>
          <w:rFonts w:eastAsia="Times New Roman" w:cs="Times New Roman"/>
          <w:b/>
          <w:szCs w:val="24"/>
        </w:rPr>
        <w:t xml:space="preserve">ΝΙΚΟΛΑΟΣ </w:t>
      </w:r>
      <w:r w:rsidRPr="00E61614">
        <w:rPr>
          <w:rFonts w:eastAsia="Times New Roman" w:cs="Times New Roman"/>
          <w:b/>
          <w:szCs w:val="24"/>
        </w:rPr>
        <w:t>ΜΩΡΑΪΤΗΣ:</w:t>
      </w:r>
      <w:r>
        <w:rPr>
          <w:rFonts w:eastAsia="Times New Roman" w:cs="Times New Roman"/>
          <w:szCs w:val="24"/>
        </w:rPr>
        <w:t xml:space="preserve"> Ευχαριστώ, κύριε Πρόεδρε.</w:t>
      </w:r>
    </w:p>
    <w:p w14:paraId="0F16EF8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συγκυβέρνηση </w:t>
      </w:r>
      <w:r>
        <w:rPr>
          <w:rFonts w:eastAsia="Times New Roman" w:cs="Times New Roman"/>
          <w:szCs w:val="24"/>
        </w:rPr>
        <w:t>κοροϊδεύει ξεδιάντροπα τους αγρότες. Αφού με την πολιτική σας τους έχετε οδηγήσει στη φτώχεια, στο ξεκλήρισμα, στον αφανισμό, προσπαθείτε τώρα να χρυσώσετε το χάπι του ξεκληρίσματος με κάποιες μειώσεις ψίχ</w:t>
      </w:r>
      <w:r>
        <w:rPr>
          <w:rFonts w:eastAsia="Times New Roman" w:cs="Times New Roman"/>
          <w:szCs w:val="24"/>
        </w:rPr>
        <w:t xml:space="preserve">ουλα στις ασφαλιστικές εισφορές και με τα άλλα μέτρα παροχής πτωχοκομείου, </w:t>
      </w:r>
      <w:r>
        <w:rPr>
          <w:rFonts w:eastAsia="Times New Roman" w:cs="Times New Roman"/>
          <w:szCs w:val="24"/>
        </w:rPr>
        <w:lastRenderedPageBreak/>
        <w:t xml:space="preserve">που σχεδιάζετε να φέρετε το επόμενο διάστημα για λαϊκά στρώματα, που οι δικές σας οι πολιτικές και των προηγούμενων τα έχουν οδηγήσει στην ακραία φτώχεια. </w:t>
      </w:r>
    </w:p>
    <w:p w14:paraId="0F16EF8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Τι κάνετε με το νομοσχέδι</w:t>
      </w:r>
      <w:r>
        <w:rPr>
          <w:rFonts w:eastAsia="Times New Roman" w:cs="Times New Roman"/>
          <w:szCs w:val="24"/>
        </w:rPr>
        <w:t>ο που συζητάμε; Στο άρθρο 3 κάνετε αντικατάσταση του άρθρου 40 του ν.4387/2016, του νόμου έκτρωμα. Αφού πρώτα με το συγκεκριμένο νόμο δώσατε αυξήσεις φωτιά, τώρα έρχεστε να κάνετε κάποιες μειώσεις σε ένα μικρό τμήμα των ασφαλισμένων αγροτών και άλλων. Εμεί</w:t>
      </w:r>
      <w:r>
        <w:rPr>
          <w:rFonts w:eastAsia="Times New Roman" w:cs="Times New Roman"/>
          <w:szCs w:val="24"/>
        </w:rPr>
        <w:t>ς δεν είμαστε αδιάφοροι, έστω και με αυτά τα ψίχουλα που μπορεί να δώσουν μια ανάσα. Δεν πρόκειται όμως να σιγοντάρουμε στην κατεύθυνση του αποπροσανατολισμού.</w:t>
      </w:r>
    </w:p>
    <w:p w14:paraId="0F16EF8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Ειδικότερα, η μείωση για τους αγρότες αφορά αγρότες με εισόδημα για ένα αντρόγυνο 10.000 και με </w:t>
      </w:r>
      <w:r>
        <w:rPr>
          <w:rFonts w:eastAsia="Times New Roman" w:cs="Times New Roman"/>
          <w:szCs w:val="24"/>
        </w:rPr>
        <w:t>ένα ανήλικο μέλος πάνω από 15.000. Ξέρετε, κύριοι, που έχει οδηγήσει η πολιτική σας, η Κοινή Αγροτική Πολιτική της Ευρωπαϊκής Ένωσης που εφαρμόζεται διαχρονικά από όλες τις Κυβερνήσεις; Το 90% των αγροτών να έχει εισόδημα κάτω από αυτά τα ποσά, στην απόλυτ</w:t>
      </w:r>
      <w:r>
        <w:rPr>
          <w:rFonts w:eastAsia="Times New Roman" w:cs="Times New Roman"/>
          <w:szCs w:val="24"/>
        </w:rPr>
        <w:t>η φτώχεια. Γι’ αυτό το μέτρο δεν αφορά τη συντριπτική πλειοψηφία των αγροτών, όπως και ο φόρος επιτηδεύματος.</w:t>
      </w:r>
    </w:p>
    <w:p w14:paraId="0F16EF90" w14:textId="77777777" w:rsidR="0091757C" w:rsidRDefault="00D319C2">
      <w:pPr>
        <w:spacing w:line="600" w:lineRule="auto"/>
        <w:ind w:firstLine="720"/>
        <w:contextualSpacing/>
        <w:jc w:val="both"/>
        <w:rPr>
          <w:rFonts w:eastAsia="Times New Roman"/>
          <w:szCs w:val="24"/>
        </w:rPr>
      </w:pPr>
      <w:r>
        <w:rPr>
          <w:rFonts w:eastAsia="Times New Roman"/>
          <w:szCs w:val="24"/>
        </w:rPr>
        <w:lastRenderedPageBreak/>
        <w:t>Όταν ψηφίζατε τον νόμο-λαιμητόμο, τι λέγατε σ’ αυτήν την Αίθουσα; Ότι απ’ αυτόν τον νόμο οι μεγάλοι κερδισμένοι θα είναι οι Έλληνες αγρότες, ότι μ</w:t>
      </w:r>
      <w:r>
        <w:rPr>
          <w:rFonts w:eastAsia="Times New Roman"/>
          <w:szCs w:val="24"/>
        </w:rPr>
        <w:t xml:space="preserve">ε δεκαπέντε χρόνια ασφάλισης θα παίρνουν εθνική σύνταξη 344 ευρώ και αντίστοιχα με είκοσι χρόνια ασφάλισης θα παίρνουν εθνική σύνταξη 386 ευρώ. </w:t>
      </w:r>
    </w:p>
    <w:p w14:paraId="0F16EF91"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Ξέρετε πόσα παίρνουν σήμερα με τον νόμο </w:t>
      </w:r>
      <w:proofErr w:type="spellStart"/>
      <w:r>
        <w:rPr>
          <w:rFonts w:eastAsia="Times New Roman"/>
          <w:szCs w:val="24"/>
        </w:rPr>
        <w:t>Κατρούγκαλου</w:t>
      </w:r>
      <w:proofErr w:type="spellEnd"/>
      <w:r>
        <w:rPr>
          <w:rFonts w:eastAsia="Times New Roman"/>
          <w:szCs w:val="24"/>
        </w:rPr>
        <w:t>; Όσοι βγήκαν τον περασμένο χρόνο παίρνουν εθνική σύνταξη 2</w:t>
      </w:r>
      <w:r>
        <w:rPr>
          <w:rFonts w:eastAsia="Times New Roman"/>
          <w:szCs w:val="24"/>
        </w:rPr>
        <w:t>3 ευρώ και όσοι θα βγουν φέτος παίρνουν 46 ευρώ και το σύνολο της εθνικής σύνταξης θα το πάρουν μετά από δεκαπέντε χρόνια, το 2032. Και τους έχετε και απλήρωτους αυτούς που βγήκαν φέτος σε σύνταξη από τον περασμένο Ιούλη και θα πάρουν σύνταξη 320 ευρώ.</w:t>
      </w:r>
    </w:p>
    <w:p w14:paraId="0F16EF92" w14:textId="77777777" w:rsidR="0091757C" w:rsidRDefault="00D319C2">
      <w:pPr>
        <w:spacing w:line="600" w:lineRule="auto"/>
        <w:ind w:firstLine="720"/>
        <w:contextualSpacing/>
        <w:jc w:val="both"/>
        <w:rPr>
          <w:rFonts w:eastAsia="Times New Roman"/>
          <w:szCs w:val="24"/>
        </w:rPr>
      </w:pPr>
      <w:r>
        <w:rPr>
          <w:rFonts w:eastAsia="Times New Roman"/>
          <w:szCs w:val="24"/>
        </w:rPr>
        <w:t>Ξέρ</w:t>
      </w:r>
      <w:r>
        <w:rPr>
          <w:rFonts w:eastAsia="Times New Roman"/>
          <w:szCs w:val="24"/>
        </w:rPr>
        <w:t xml:space="preserve">ετε πάλι τι λέγατε σ’ αυτήν την Αίθουσα πριν γίνετε Κυβέρνηση; Ότι τις συντάξεις πείνας των αγροτών, που τότε ήταν 460 ευρώ, θα τις αυξάνατε κι εσείς σήμερα καμαρώνετε στη </w:t>
      </w:r>
      <w:proofErr w:type="spellStart"/>
      <w:r>
        <w:rPr>
          <w:rFonts w:eastAsia="Times New Roman"/>
          <w:szCs w:val="24"/>
        </w:rPr>
        <w:t>μεταμνημονιακή</w:t>
      </w:r>
      <w:proofErr w:type="spellEnd"/>
      <w:r>
        <w:rPr>
          <w:rFonts w:eastAsia="Times New Roman"/>
          <w:szCs w:val="24"/>
        </w:rPr>
        <w:t xml:space="preserve"> σας εποχή και αυτήν τη σύνταξη πείνας την κάνετε σύνταξη</w:t>
      </w:r>
      <w:r>
        <w:rPr>
          <w:rFonts w:eastAsia="Times New Roman"/>
          <w:szCs w:val="24"/>
        </w:rPr>
        <w:t xml:space="preserve"> </w:t>
      </w:r>
      <w:r>
        <w:rPr>
          <w:rFonts w:eastAsia="Times New Roman"/>
          <w:szCs w:val="24"/>
        </w:rPr>
        <w:t>-</w:t>
      </w:r>
      <w:r>
        <w:rPr>
          <w:rFonts w:eastAsia="Times New Roman"/>
          <w:szCs w:val="24"/>
        </w:rPr>
        <w:t xml:space="preserve"> φ</w:t>
      </w:r>
      <w:r>
        <w:rPr>
          <w:rFonts w:eastAsia="Times New Roman"/>
          <w:szCs w:val="24"/>
        </w:rPr>
        <w:t>ιλοδώρημα</w:t>
      </w:r>
      <w:r>
        <w:rPr>
          <w:rFonts w:eastAsia="Times New Roman"/>
          <w:szCs w:val="24"/>
        </w:rPr>
        <w:t xml:space="preserve">, 320 ευρώ. </w:t>
      </w:r>
    </w:p>
    <w:p w14:paraId="0F16EF93"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Σας πήρε χαμπάρι η αγροτιά. Η βάρβαρη πολιτική σας σε βάρος των φτωχών αγροτών δεν έχει τελειωμό. Οι αγρότες δεν </w:t>
      </w:r>
      <w:r>
        <w:rPr>
          <w:rFonts w:eastAsia="Times New Roman"/>
          <w:szCs w:val="24"/>
        </w:rPr>
        <w:lastRenderedPageBreak/>
        <w:t>δικαιούνται αναρρωτικές άδειες ακόμα και για ατυχήματα στους χώρους δουλειάς. Οι αγρότισσες δεν δικαιούνται άδειες κύησης και λοχε</w:t>
      </w:r>
      <w:r>
        <w:rPr>
          <w:rFonts w:eastAsia="Times New Roman"/>
          <w:szCs w:val="24"/>
        </w:rPr>
        <w:t xml:space="preserve">ίας. Για όλα αυτά κουβέντα, ανάσα από την Κυβέρνησή σας. Μη μας πείτε ότι είναι άσχετο το νομοσχέδιο. Είναι πολύ σχετικό. Μιλάμε για την ασφάλιση των αγροτών. </w:t>
      </w:r>
    </w:p>
    <w:p w14:paraId="0F16EF94" w14:textId="77777777" w:rsidR="0091757C" w:rsidRDefault="00D319C2">
      <w:pPr>
        <w:spacing w:line="600" w:lineRule="auto"/>
        <w:ind w:firstLine="720"/>
        <w:contextualSpacing/>
        <w:jc w:val="both"/>
        <w:rPr>
          <w:rFonts w:eastAsia="Times New Roman"/>
          <w:szCs w:val="24"/>
        </w:rPr>
      </w:pPr>
      <w:r>
        <w:rPr>
          <w:rFonts w:eastAsia="Times New Roman"/>
          <w:szCs w:val="24"/>
        </w:rPr>
        <w:t>Εδώ πρέπει να δουν καθαρά οι αγρότες ότι μόνο με την πάλη τους μπορούν να ανατρέψουν αυτήν την α</w:t>
      </w:r>
      <w:r>
        <w:rPr>
          <w:rFonts w:eastAsia="Times New Roman"/>
          <w:szCs w:val="24"/>
        </w:rPr>
        <w:t>ντιλαϊκή πολιτική, να δουν ότι οι αγώνες έχουν αποτέλεσμα. Τα σαράντα πέντε μερόνυχτα στα μπλόκα το 2016 σας ανάγκασαν εν μέσω σκληρών μνημονίων και οι αγρότες κέρδισαν την εφαρμογή του μέτρου των ασφαλιστικών εισφορών σταδιακά στο 2% για πέντε χρόνια, αλλ</w:t>
      </w:r>
      <w:r>
        <w:rPr>
          <w:rFonts w:eastAsia="Times New Roman"/>
          <w:szCs w:val="24"/>
        </w:rPr>
        <w:t xml:space="preserve">ά και άλλες κατακτήσεις. Η σταθερή θέση του ΚΚΕ, του συνεπούς αγροτικού κινήματος, είναι η μείωση των ασφαλιστικών εισφορών. </w:t>
      </w:r>
    </w:p>
    <w:p w14:paraId="0F16EF95" w14:textId="77777777" w:rsidR="0091757C" w:rsidRDefault="00D319C2">
      <w:pPr>
        <w:spacing w:line="600" w:lineRule="auto"/>
        <w:ind w:firstLine="720"/>
        <w:contextualSpacing/>
        <w:jc w:val="both"/>
        <w:rPr>
          <w:rFonts w:eastAsia="Times New Roman"/>
          <w:szCs w:val="24"/>
        </w:rPr>
      </w:pPr>
      <w:r>
        <w:rPr>
          <w:rFonts w:eastAsia="Times New Roman"/>
          <w:szCs w:val="24"/>
        </w:rPr>
        <w:t>Όμως, τι κάνετε σήμερα για να τσακίσετε το αγωνιστικό φρόνημα των αγροτών και να περάσει η αντιλαϊκή σας πολιτική χωρίς εμπόδια; Έ</w:t>
      </w:r>
      <w:r>
        <w:rPr>
          <w:rFonts w:eastAsia="Times New Roman"/>
          <w:szCs w:val="24"/>
        </w:rPr>
        <w:t xml:space="preserve">χετε μετατρέψει τη χώρα σ’ ένα απέραντο </w:t>
      </w:r>
      <w:proofErr w:type="spellStart"/>
      <w:r>
        <w:rPr>
          <w:rFonts w:eastAsia="Times New Roman"/>
          <w:szCs w:val="24"/>
        </w:rPr>
        <w:t>αγροτοδικείο</w:t>
      </w:r>
      <w:proofErr w:type="spellEnd"/>
      <w:r>
        <w:rPr>
          <w:rFonts w:eastAsia="Times New Roman"/>
          <w:szCs w:val="24"/>
        </w:rPr>
        <w:t xml:space="preserve">. Χθες στην Αμαλιάδα καταδικάστηκε ο </w:t>
      </w:r>
      <w:r>
        <w:rPr>
          <w:rFonts w:eastAsia="Times New Roman"/>
          <w:szCs w:val="24"/>
        </w:rPr>
        <w:t xml:space="preserve">πρόεδρος </w:t>
      </w:r>
      <w:r>
        <w:rPr>
          <w:rFonts w:eastAsia="Times New Roman"/>
          <w:szCs w:val="24"/>
        </w:rPr>
        <w:t xml:space="preserve">του Αγροτικού Συλλόγου και ένας ακόμη αγωνιστής αγρότης σε δώδεκα </w:t>
      </w:r>
      <w:r>
        <w:rPr>
          <w:rFonts w:eastAsia="Times New Roman"/>
          <w:szCs w:val="24"/>
        </w:rPr>
        <w:lastRenderedPageBreak/>
        <w:t>μήνες φυλακή. Στην πατρίδα σας, κύριε Πετρόπουλε. Καταδικάστηκαν γιατί πάλευαν για το δίκιο,</w:t>
      </w:r>
      <w:r>
        <w:rPr>
          <w:rFonts w:eastAsia="Times New Roman"/>
          <w:szCs w:val="24"/>
        </w:rPr>
        <w:t xml:space="preserve"> γιατί αυτό έλεγε και ο Πρωθυπουργός με υποκρισία πριν γίνει Πρωθυπουργός, όταν περιφερόταν στα μπλόκα. </w:t>
      </w:r>
    </w:p>
    <w:p w14:paraId="0F16EF96" w14:textId="77777777" w:rsidR="0091757C" w:rsidRDefault="00D319C2">
      <w:pPr>
        <w:spacing w:line="600" w:lineRule="auto"/>
        <w:ind w:firstLine="720"/>
        <w:contextualSpacing/>
        <w:jc w:val="both"/>
        <w:rPr>
          <w:rFonts w:eastAsia="Times New Roman"/>
          <w:szCs w:val="24"/>
        </w:rPr>
      </w:pPr>
      <w:r>
        <w:rPr>
          <w:rFonts w:eastAsia="Times New Roman"/>
          <w:szCs w:val="24"/>
        </w:rPr>
        <w:t>Εμείς λέμε</w:t>
      </w:r>
      <w:r w:rsidRPr="00D857A2">
        <w:rPr>
          <w:rFonts w:eastAsia="Times New Roman"/>
          <w:szCs w:val="24"/>
        </w:rPr>
        <w:t>:</w:t>
      </w:r>
      <w:r>
        <w:rPr>
          <w:rFonts w:eastAsia="Times New Roman"/>
          <w:szCs w:val="24"/>
        </w:rPr>
        <w:t xml:space="preserve"> Εδώ και τώρα κατώτερη σύνταξη 600 ευρώ για τον αγρότη, για την αγρότισσα, για τον </w:t>
      </w:r>
      <w:r>
        <w:rPr>
          <w:rFonts w:eastAsia="Times New Roman"/>
          <w:szCs w:val="24"/>
        </w:rPr>
        <w:t>ΑΜΕΑ</w:t>
      </w:r>
      <w:r>
        <w:rPr>
          <w:rFonts w:eastAsia="Times New Roman"/>
          <w:szCs w:val="24"/>
        </w:rPr>
        <w:t>, στα 55 για τις γυναίκες, στα 60 για τους άντρες. Αν</w:t>
      </w:r>
      <w:r>
        <w:rPr>
          <w:rFonts w:eastAsia="Times New Roman"/>
          <w:szCs w:val="24"/>
        </w:rPr>
        <w:t>τέχουν οι παραγωγικές δυνατότητες της χώρας και του εργαζόμενου λαού γι’ αυτά τα ποσά. Αυτό που δεν αντέχουν είναι η ανταγωνιστικότητα της κερδοφορίας, των μονοπωλιακών ομίλων που υπηρετείτε και του υπόλοιπου κηφηναριού του καπιταλισμού.</w:t>
      </w:r>
    </w:p>
    <w:p w14:paraId="0F16EF97" w14:textId="77777777" w:rsidR="0091757C" w:rsidRDefault="00D319C2">
      <w:pPr>
        <w:spacing w:line="600" w:lineRule="auto"/>
        <w:ind w:firstLine="720"/>
        <w:contextualSpacing/>
        <w:jc w:val="both"/>
        <w:rPr>
          <w:rFonts w:eastAsia="Times New Roman"/>
          <w:szCs w:val="24"/>
        </w:rPr>
      </w:pPr>
      <w:r>
        <w:rPr>
          <w:rFonts w:eastAsia="Times New Roman"/>
          <w:szCs w:val="24"/>
        </w:rPr>
        <w:t>Το κυριότερο, όμως</w:t>
      </w:r>
      <w:r>
        <w:rPr>
          <w:rFonts w:eastAsia="Times New Roman"/>
          <w:szCs w:val="24"/>
        </w:rPr>
        <w:t xml:space="preserve">, είναι ότι εξακολουθείτε να συνδέετε την εισφορά του αγρότη, όπως και του αυτοαπασχολούμενου, με το κατώτερο μεροκάματο του εργάτη, δηλαδή αν οι εργάτες καταφέρουν να πάρουν με τον αγώνα τους 751 ευρώ κατώτερο μισθό και παραπάνω για τις σύγχρονες ανάγκες </w:t>
      </w:r>
      <w:r>
        <w:rPr>
          <w:rFonts w:eastAsia="Times New Roman"/>
          <w:szCs w:val="24"/>
        </w:rPr>
        <w:t xml:space="preserve">τους, τότε προσπαθείτε να στρέψετε τους αγρότες και τους αυτοαπασχολούμενους εναντίον των εργατών και να τρίβετε τα χέρια μαζί με τους βιομήχανους και τους εφοπλιστές που υπηρετείτε. </w:t>
      </w:r>
    </w:p>
    <w:p w14:paraId="0F16EF98" w14:textId="77777777" w:rsidR="0091757C" w:rsidRDefault="00D319C2">
      <w:pPr>
        <w:spacing w:line="600" w:lineRule="auto"/>
        <w:ind w:firstLine="720"/>
        <w:contextualSpacing/>
        <w:jc w:val="both"/>
        <w:rPr>
          <w:rFonts w:eastAsia="Times New Roman"/>
          <w:szCs w:val="24"/>
        </w:rPr>
      </w:pPr>
      <w:r>
        <w:rPr>
          <w:rFonts w:eastAsia="Times New Roman"/>
          <w:szCs w:val="24"/>
        </w:rPr>
        <w:lastRenderedPageBreak/>
        <w:t>Πλανάσθε. Δεν θα σας κάνει η φτωχή αγροτιά το χατίρι. Αντικειμενικά σύμμ</w:t>
      </w:r>
      <w:r>
        <w:rPr>
          <w:rFonts w:eastAsia="Times New Roman"/>
          <w:szCs w:val="24"/>
        </w:rPr>
        <w:t xml:space="preserve">αχοί τους είναι οι εργάτες, οι αυτοαπασχολούμενοι και αντίπαλός τους είναι τα μονοπώλια και η πολιτική σας. Θα είναι μέρα μεσημέρι όταν θα </w:t>
      </w:r>
      <w:proofErr w:type="spellStart"/>
      <w:r>
        <w:rPr>
          <w:rFonts w:eastAsia="Times New Roman"/>
          <w:szCs w:val="24"/>
        </w:rPr>
        <w:t>οικοδομηθεί</w:t>
      </w:r>
      <w:proofErr w:type="spellEnd"/>
      <w:r>
        <w:rPr>
          <w:rFonts w:eastAsia="Times New Roman"/>
          <w:szCs w:val="24"/>
        </w:rPr>
        <w:t xml:space="preserve"> η κοινωνική συμμαχία και τότε θα χάσετε αυγά και καλάθια.</w:t>
      </w:r>
    </w:p>
    <w:p w14:paraId="0F16EF99"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Λέτε ότι με την ελάφρυνσή σας θα επιβαρυνθεί κατά 19 εκατομμύρια ευρώ τον χρόνο ο </w:t>
      </w:r>
      <w:r>
        <w:rPr>
          <w:rFonts w:eastAsia="Times New Roman"/>
          <w:szCs w:val="24"/>
        </w:rPr>
        <w:t>προϋπολογισμός</w:t>
      </w:r>
      <w:r>
        <w:rPr>
          <w:rFonts w:eastAsia="Times New Roman"/>
          <w:szCs w:val="24"/>
        </w:rPr>
        <w:t xml:space="preserve">. Σιγά τον πολυέλαιο! Την ίδια στιγμή επιβαρύνετε τον </w:t>
      </w:r>
      <w:r>
        <w:rPr>
          <w:rFonts w:eastAsia="Times New Roman"/>
          <w:szCs w:val="24"/>
        </w:rPr>
        <w:t xml:space="preserve">προϋπολογισμό </w:t>
      </w:r>
      <w:r>
        <w:rPr>
          <w:rFonts w:eastAsia="Times New Roman"/>
          <w:szCs w:val="24"/>
        </w:rPr>
        <w:t>της χώρας με 4 δισεκατομμύρια τον χρόνο για το ΝΑΤΟ. Πολύ γαλαντόμοι, απλόχεροι είστε σχετικ</w:t>
      </w:r>
      <w:r>
        <w:rPr>
          <w:rFonts w:eastAsia="Times New Roman"/>
          <w:szCs w:val="24"/>
        </w:rPr>
        <w:t xml:space="preserve">ά με το ΝΑΤΟ. Για τους αγρότες, όμως, και τις άλλες κοινωνικές ομάδες, ψίχουλα. </w:t>
      </w:r>
    </w:p>
    <w:p w14:paraId="0F16EF9A" w14:textId="77777777" w:rsidR="0091757C" w:rsidRDefault="00D319C2">
      <w:pPr>
        <w:spacing w:line="600" w:lineRule="auto"/>
        <w:ind w:firstLine="720"/>
        <w:contextualSpacing/>
        <w:jc w:val="both"/>
        <w:rPr>
          <w:rFonts w:eastAsia="Times New Roman"/>
          <w:szCs w:val="24"/>
        </w:rPr>
      </w:pPr>
      <w:r>
        <w:rPr>
          <w:rFonts w:eastAsia="Times New Roman"/>
          <w:szCs w:val="24"/>
        </w:rPr>
        <w:t>Με την παράγραφο 4 που διατηρείτε τούς λέτε ότι όποιος έχει να πληρώσει ακόμα παραπάνω, θα πάρει περισσότερα, ενώ όποιος δεν έχει να πληρώσει, ας πεθάνει. Κάνετε πράξη το όνει</w:t>
      </w:r>
      <w:r>
        <w:rPr>
          <w:rFonts w:eastAsia="Times New Roman"/>
          <w:szCs w:val="24"/>
        </w:rPr>
        <w:t xml:space="preserve">ρο των καπιταλιστών για ανταποδοτική ασφάλιση. Άρα, κοροϊδεύετε όταν μιλάτε για αναδιανομή. </w:t>
      </w:r>
    </w:p>
    <w:p w14:paraId="0F16EF9B" w14:textId="77777777" w:rsidR="0091757C" w:rsidRDefault="00D319C2">
      <w:pPr>
        <w:tabs>
          <w:tab w:val="center" w:pos="4753"/>
          <w:tab w:val="left" w:pos="6156"/>
        </w:tabs>
        <w:spacing w:line="600" w:lineRule="auto"/>
        <w:ind w:firstLine="720"/>
        <w:jc w:val="both"/>
        <w:rPr>
          <w:rFonts w:eastAsia="Times New Roman"/>
          <w:szCs w:val="24"/>
        </w:rPr>
      </w:pPr>
      <w:r w:rsidRPr="00E662F8">
        <w:rPr>
          <w:rFonts w:eastAsia="Times New Roman"/>
          <w:szCs w:val="24"/>
        </w:rPr>
        <w:t>Με την παράγραφο 8</w:t>
      </w:r>
      <w:r>
        <w:rPr>
          <w:rFonts w:eastAsia="Times New Roman"/>
          <w:szCs w:val="24"/>
        </w:rPr>
        <w:t>,</w:t>
      </w:r>
      <w:r w:rsidRPr="00E662F8">
        <w:rPr>
          <w:rFonts w:eastAsia="Times New Roman"/>
          <w:szCs w:val="24"/>
        </w:rPr>
        <w:t xml:space="preserve"> </w:t>
      </w:r>
      <w:r w:rsidRPr="00955477">
        <w:rPr>
          <w:rFonts w:eastAsia="Times New Roman"/>
          <w:szCs w:val="24"/>
        </w:rPr>
        <w:t>χαρατ</w:t>
      </w:r>
      <w:r>
        <w:rPr>
          <w:rFonts w:eastAsia="Times New Roman"/>
          <w:szCs w:val="24"/>
        </w:rPr>
        <w:t>σώνετε</w:t>
      </w:r>
      <w:r w:rsidRPr="00E662F8">
        <w:rPr>
          <w:rFonts w:eastAsia="Times New Roman"/>
          <w:szCs w:val="24"/>
        </w:rPr>
        <w:t xml:space="preserve"> τον αγρότη για την </w:t>
      </w:r>
      <w:r>
        <w:rPr>
          <w:rFonts w:eastAsia="Times New Roman"/>
          <w:szCs w:val="24"/>
        </w:rPr>
        <w:t>α</w:t>
      </w:r>
      <w:r w:rsidRPr="00E662F8">
        <w:rPr>
          <w:rFonts w:eastAsia="Times New Roman"/>
          <w:szCs w:val="24"/>
        </w:rPr>
        <w:t>γροτική εστία</w:t>
      </w:r>
      <w:r>
        <w:rPr>
          <w:rFonts w:eastAsia="Times New Roman"/>
          <w:szCs w:val="24"/>
        </w:rPr>
        <w:t>,</w:t>
      </w:r>
      <w:r w:rsidRPr="00E662F8">
        <w:rPr>
          <w:rFonts w:eastAsia="Times New Roman"/>
          <w:szCs w:val="24"/>
        </w:rPr>
        <w:t xml:space="preserve"> ενώ </w:t>
      </w:r>
      <w:r>
        <w:rPr>
          <w:rFonts w:eastAsia="Times New Roman"/>
          <w:szCs w:val="24"/>
        </w:rPr>
        <w:t xml:space="preserve">αυτή </w:t>
      </w:r>
      <w:r w:rsidRPr="00E662F8">
        <w:rPr>
          <w:rFonts w:eastAsia="Times New Roman"/>
          <w:szCs w:val="24"/>
        </w:rPr>
        <w:t xml:space="preserve">θα έπρεπε να τη </w:t>
      </w:r>
      <w:r>
        <w:rPr>
          <w:rFonts w:eastAsia="Times New Roman"/>
          <w:szCs w:val="24"/>
        </w:rPr>
        <w:t>χρηματοδοτεί</w:t>
      </w:r>
      <w:r w:rsidRPr="00E662F8">
        <w:rPr>
          <w:rFonts w:eastAsia="Times New Roman"/>
          <w:szCs w:val="24"/>
        </w:rPr>
        <w:t xml:space="preserve"> αποκλειστικά ο προϋπολογισμός</w:t>
      </w:r>
      <w:r>
        <w:rPr>
          <w:rFonts w:eastAsia="Times New Roman"/>
          <w:szCs w:val="24"/>
        </w:rPr>
        <w:t>.</w:t>
      </w:r>
      <w:r w:rsidRPr="00E662F8">
        <w:rPr>
          <w:rFonts w:eastAsia="Times New Roman"/>
          <w:szCs w:val="24"/>
        </w:rPr>
        <w:t xml:space="preserve"> </w:t>
      </w:r>
      <w:r>
        <w:rPr>
          <w:rFonts w:eastAsia="Times New Roman"/>
          <w:szCs w:val="24"/>
        </w:rPr>
        <w:t>Ε</w:t>
      </w:r>
      <w:r w:rsidRPr="00E662F8">
        <w:rPr>
          <w:rFonts w:eastAsia="Times New Roman"/>
          <w:szCs w:val="24"/>
        </w:rPr>
        <w:t>σείς καταργείτ</w:t>
      </w:r>
      <w:r>
        <w:rPr>
          <w:rFonts w:eastAsia="Times New Roman"/>
          <w:szCs w:val="24"/>
        </w:rPr>
        <w:t>ε</w:t>
      </w:r>
      <w:r w:rsidRPr="00E662F8">
        <w:rPr>
          <w:rFonts w:eastAsia="Times New Roman"/>
          <w:szCs w:val="24"/>
        </w:rPr>
        <w:t xml:space="preserve"> και αυτή</w:t>
      </w:r>
      <w:r>
        <w:rPr>
          <w:rFonts w:eastAsia="Times New Roman"/>
          <w:szCs w:val="24"/>
        </w:rPr>
        <w:t>ν</w:t>
      </w:r>
      <w:r w:rsidRPr="00E662F8">
        <w:rPr>
          <w:rFonts w:eastAsia="Times New Roman"/>
          <w:szCs w:val="24"/>
        </w:rPr>
        <w:t xml:space="preserve"> την ελάχιστη </w:t>
      </w:r>
      <w:r w:rsidRPr="00E662F8">
        <w:rPr>
          <w:rFonts w:eastAsia="Times New Roman"/>
          <w:szCs w:val="24"/>
        </w:rPr>
        <w:lastRenderedPageBreak/>
        <w:t>χρηματοδότηση</w:t>
      </w:r>
      <w:r>
        <w:rPr>
          <w:rFonts w:eastAsia="Times New Roman"/>
          <w:szCs w:val="24"/>
        </w:rPr>
        <w:t>.</w:t>
      </w:r>
      <w:r w:rsidRPr="00E662F8">
        <w:rPr>
          <w:rFonts w:eastAsia="Times New Roman"/>
          <w:szCs w:val="24"/>
        </w:rPr>
        <w:t xml:space="preserve"> </w:t>
      </w:r>
      <w:r>
        <w:rPr>
          <w:rFonts w:eastAsia="Times New Roman"/>
          <w:szCs w:val="24"/>
        </w:rPr>
        <w:t>Τ</w:t>
      </w:r>
      <w:r w:rsidRPr="00E662F8">
        <w:rPr>
          <w:rFonts w:eastAsia="Times New Roman"/>
          <w:szCs w:val="24"/>
        </w:rPr>
        <w:t>ο ίδιο ισχύει και για την υγεία</w:t>
      </w:r>
      <w:r>
        <w:rPr>
          <w:rFonts w:eastAsia="Times New Roman"/>
          <w:szCs w:val="24"/>
        </w:rPr>
        <w:t>,</w:t>
      </w:r>
      <w:r w:rsidRPr="00E662F8">
        <w:rPr>
          <w:rFonts w:eastAsia="Times New Roman"/>
          <w:szCs w:val="24"/>
        </w:rPr>
        <w:t xml:space="preserve"> που θα έπρεπε να είναι δωρεάν</w:t>
      </w:r>
      <w:r>
        <w:rPr>
          <w:rFonts w:eastAsia="Times New Roman"/>
          <w:szCs w:val="24"/>
        </w:rPr>
        <w:t>.</w:t>
      </w:r>
      <w:r w:rsidRPr="00E662F8">
        <w:rPr>
          <w:rFonts w:eastAsia="Times New Roman"/>
          <w:szCs w:val="24"/>
        </w:rPr>
        <w:t xml:space="preserve"> </w:t>
      </w:r>
      <w:r>
        <w:rPr>
          <w:rFonts w:eastAsia="Times New Roman"/>
          <w:szCs w:val="24"/>
        </w:rPr>
        <w:t>Ε</w:t>
      </w:r>
      <w:r w:rsidRPr="00E662F8">
        <w:rPr>
          <w:rFonts w:eastAsia="Times New Roman"/>
          <w:szCs w:val="24"/>
        </w:rPr>
        <w:t>μείς λέμε αυτοί που έχουν εισόδημα μικρό</w:t>
      </w:r>
      <w:r>
        <w:rPr>
          <w:rFonts w:eastAsia="Times New Roman"/>
          <w:szCs w:val="24"/>
        </w:rPr>
        <w:t>, που α</w:t>
      </w:r>
      <w:r w:rsidRPr="00E662F8">
        <w:rPr>
          <w:rFonts w:eastAsia="Times New Roman"/>
          <w:szCs w:val="24"/>
        </w:rPr>
        <w:t xml:space="preserve">κόμη και </w:t>
      </w:r>
      <w:r>
        <w:rPr>
          <w:rFonts w:eastAsia="Times New Roman"/>
          <w:szCs w:val="24"/>
        </w:rPr>
        <w:t xml:space="preserve">η δική σας </w:t>
      </w:r>
      <w:r w:rsidRPr="00E662F8">
        <w:rPr>
          <w:rFonts w:eastAsia="Times New Roman"/>
          <w:szCs w:val="24"/>
        </w:rPr>
        <w:t xml:space="preserve">Ευρωπαϊκή Ένωση χαρακτηρίζει εισόδημα </w:t>
      </w:r>
      <w:r>
        <w:rPr>
          <w:rFonts w:eastAsia="Times New Roman"/>
          <w:szCs w:val="24"/>
        </w:rPr>
        <w:t>φτώχειας,</w:t>
      </w:r>
      <w:r w:rsidRPr="00E662F8">
        <w:rPr>
          <w:rFonts w:eastAsia="Times New Roman"/>
          <w:szCs w:val="24"/>
        </w:rPr>
        <w:t xml:space="preserve"> να μην πληρώνουν ευρώ και την ασφάλισή τους στ</w:t>
      </w:r>
      <w:r w:rsidRPr="00E662F8">
        <w:rPr>
          <w:rFonts w:eastAsia="Times New Roman"/>
          <w:szCs w:val="24"/>
        </w:rPr>
        <w:t xml:space="preserve">ο κράτος του κεφαλαίου και να </w:t>
      </w:r>
      <w:r>
        <w:rPr>
          <w:rFonts w:eastAsia="Times New Roman"/>
          <w:szCs w:val="24"/>
        </w:rPr>
        <w:t>μην</w:t>
      </w:r>
      <w:r w:rsidRPr="00E662F8">
        <w:rPr>
          <w:rFonts w:eastAsia="Times New Roman"/>
          <w:szCs w:val="24"/>
        </w:rPr>
        <w:t xml:space="preserve"> πληρών</w:t>
      </w:r>
      <w:r>
        <w:rPr>
          <w:rFonts w:eastAsia="Times New Roman"/>
          <w:szCs w:val="24"/>
        </w:rPr>
        <w:t>ουν</w:t>
      </w:r>
      <w:r w:rsidRPr="00E662F8">
        <w:rPr>
          <w:rFonts w:eastAsia="Times New Roman"/>
          <w:szCs w:val="24"/>
        </w:rPr>
        <w:t xml:space="preserve"> ούτε ευρώ για την υγεία </w:t>
      </w:r>
      <w:r>
        <w:rPr>
          <w:rFonts w:eastAsia="Times New Roman"/>
          <w:szCs w:val="24"/>
        </w:rPr>
        <w:t>τους.</w:t>
      </w:r>
    </w:p>
    <w:p w14:paraId="0F16EF9C" w14:textId="77777777" w:rsidR="0091757C" w:rsidRDefault="00D319C2">
      <w:pPr>
        <w:spacing w:line="600" w:lineRule="auto"/>
        <w:ind w:firstLine="720"/>
        <w:jc w:val="both"/>
        <w:rPr>
          <w:rFonts w:eastAsia="UB-Helvetica" w:cs="Times New Roman"/>
          <w:szCs w:val="24"/>
        </w:rPr>
      </w:pPr>
      <w:r>
        <w:rPr>
          <w:rFonts w:eastAsia="UB-Helvetica" w:cs="Times New Roman"/>
          <w:szCs w:val="24"/>
        </w:rPr>
        <w:t>(Στο σημείο αυτό την Προεδρική Έδρα καταλαμβάνει ο Πρόεδρος της Βουλής κ.</w:t>
      </w:r>
      <w:r w:rsidRPr="00C07D61">
        <w:rPr>
          <w:rFonts w:eastAsia="UB-Helvetica" w:cs="Times New Roman"/>
          <w:b/>
          <w:szCs w:val="24"/>
        </w:rPr>
        <w:t xml:space="preserve"> ΝΙΚΟΛΑΟΣ ΒΟΥΤΣΗΣ</w:t>
      </w:r>
      <w:r>
        <w:rPr>
          <w:rFonts w:eastAsia="UB-Helvetica" w:cs="Times New Roman"/>
          <w:szCs w:val="24"/>
        </w:rPr>
        <w:t>)</w:t>
      </w:r>
    </w:p>
    <w:p w14:paraId="0F16EF9D"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Κ</w:t>
      </w:r>
      <w:r w:rsidRPr="00E662F8">
        <w:rPr>
          <w:rFonts w:eastAsia="Times New Roman"/>
          <w:szCs w:val="24"/>
        </w:rPr>
        <w:t>άνετε γαργάρα</w:t>
      </w:r>
      <w:r>
        <w:rPr>
          <w:rFonts w:eastAsia="Times New Roman"/>
          <w:szCs w:val="24"/>
        </w:rPr>
        <w:t xml:space="preserve"> αυτό</w:t>
      </w:r>
      <w:r w:rsidRPr="00E662F8">
        <w:rPr>
          <w:rFonts w:eastAsia="Times New Roman"/>
          <w:szCs w:val="24"/>
        </w:rPr>
        <w:t xml:space="preserve"> σε ό</w:t>
      </w:r>
      <w:r>
        <w:rPr>
          <w:rFonts w:eastAsia="Times New Roman"/>
          <w:szCs w:val="24"/>
        </w:rPr>
        <w:t>,</w:t>
      </w:r>
      <w:r w:rsidRPr="00E662F8">
        <w:rPr>
          <w:rFonts w:eastAsia="Times New Roman"/>
          <w:szCs w:val="24"/>
        </w:rPr>
        <w:t xml:space="preserve">τι αφορά </w:t>
      </w:r>
      <w:r>
        <w:rPr>
          <w:rFonts w:eastAsia="Times New Roman"/>
          <w:szCs w:val="24"/>
        </w:rPr>
        <w:t>το</w:t>
      </w:r>
      <w:r w:rsidRPr="00E662F8">
        <w:rPr>
          <w:rFonts w:eastAsia="Times New Roman"/>
          <w:szCs w:val="24"/>
        </w:rPr>
        <w:t xml:space="preserve"> 695</w:t>
      </w:r>
      <w:r>
        <w:rPr>
          <w:rFonts w:eastAsia="Times New Roman"/>
          <w:szCs w:val="24"/>
        </w:rPr>
        <w:t xml:space="preserve"> εισφορά </w:t>
      </w:r>
      <w:r w:rsidRPr="00E662F8">
        <w:rPr>
          <w:rFonts w:eastAsia="Times New Roman"/>
          <w:szCs w:val="24"/>
        </w:rPr>
        <w:t>για την υγεία στο νομοσχέδιο</w:t>
      </w:r>
      <w:r>
        <w:rPr>
          <w:rFonts w:eastAsia="Times New Roman"/>
          <w:szCs w:val="24"/>
        </w:rPr>
        <w:t>.</w:t>
      </w:r>
      <w:r w:rsidRPr="00E662F8">
        <w:rPr>
          <w:rFonts w:eastAsia="Times New Roman"/>
          <w:szCs w:val="24"/>
        </w:rPr>
        <w:t xml:space="preserve"> </w:t>
      </w:r>
      <w:r>
        <w:rPr>
          <w:rFonts w:eastAsia="Times New Roman"/>
          <w:szCs w:val="24"/>
        </w:rPr>
        <w:t>Τ</w:t>
      </w:r>
      <w:r w:rsidRPr="00E662F8">
        <w:rPr>
          <w:rFonts w:eastAsia="Times New Roman"/>
          <w:szCs w:val="24"/>
        </w:rPr>
        <w:t>ώρα θα μας</w:t>
      </w:r>
      <w:r w:rsidRPr="00E662F8">
        <w:rPr>
          <w:rFonts w:eastAsia="Times New Roman"/>
          <w:szCs w:val="24"/>
        </w:rPr>
        <w:t xml:space="preserve"> πείτε</w:t>
      </w:r>
      <w:r>
        <w:rPr>
          <w:rFonts w:eastAsia="Times New Roman"/>
          <w:szCs w:val="24"/>
        </w:rPr>
        <w:t xml:space="preserve"> ότι</w:t>
      </w:r>
      <w:r w:rsidRPr="00E662F8">
        <w:rPr>
          <w:rFonts w:eastAsia="Times New Roman"/>
          <w:szCs w:val="24"/>
        </w:rPr>
        <w:t xml:space="preserve"> δεν αφορά </w:t>
      </w:r>
      <w:r>
        <w:rPr>
          <w:rFonts w:eastAsia="Times New Roman"/>
          <w:szCs w:val="24"/>
        </w:rPr>
        <w:t>τη σημερινή συζήτηση, όμως απ</w:t>
      </w:r>
      <w:r w:rsidRPr="00E662F8">
        <w:rPr>
          <w:rFonts w:eastAsia="Times New Roman"/>
          <w:szCs w:val="24"/>
        </w:rPr>
        <w:t xml:space="preserve">ό την ίδια τσέπη </w:t>
      </w:r>
      <w:r>
        <w:rPr>
          <w:rFonts w:eastAsia="Times New Roman"/>
          <w:szCs w:val="24"/>
        </w:rPr>
        <w:t xml:space="preserve">τα αρπάζετε </w:t>
      </w:r>
      <w:r w:rsidRPr="00E662F8">
        <w:rPr>
          <w:rFonts w:eastAsia="Times New Roman"/>
          <w:szCs w:val="24"/>
        </w:rPr>
        <w:t>και για την κύρια ασφάλιση και για την υγεία</w:t>
      </w:r>
      <w:r>
        <w:rPr>
          <w:rFonts w:eastAsia="Times New Roman"/>
          <w:szCs w:val="24"/>
        </w:rPr>
        <w:t>.</w:t>
      </w:r>
    </w:p>
    <w:p w14:paraId="0F16EF9E"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Μ</w:t>
      </w:r>
      <w:r w:rsidRPr="00E662F8">
        <w:rPr>
          <w:rFonts w:eastAsia="Times New Roman"/>
          <w:szCs w:val="24"/>
        </w:rPr>
        <w:t>ε την παράγραφο 9 συντηρείτ</w:t>
      </w:r>
      <w:r>
        <w:rPr>
          <w:rFonts w:eastAsia="Times New Roman"/>
          <w:szCs w:val="24"/>
        </w:rPr>
        <w:t>ε</w:t>
      </w:r>
      <w:r w:rsidRPr="00E662F8">
        <w:rPr>
          <w:rFonts w:eastAsia="Times New Roman"/>
          <w:szCs w:val="24"/>
        </w:rPr>
        <w:t xml:space="preserve"> </w:t>
      </w:r>
      <w:r>
        <w:rPr>
          <w:rFonts w:eastAsia="Times New Roman"/>
          <w:szCs w:val="24"/>
        </w:rPr>
        <w:t xml:space="preserve">τις γενικότερες </w:t>
      </w:r>
      <w:r w:rsidRPr="00E662F8">
        <w:rPr>
          <w:rFonts w:eastAsia="Times New Roman"/>
          <w:szCs w:val="24"/>
        </w:rPr>
        <w:t xml:space="preserve">αντιλαϊκές διατάξεις του νόμου </w:t>
      </w:r>
      <w:proofErr w:type="spellStart"/>
      <w:r w:rsidRPr="00E662F8">
        <w:rPr>
          <w:rFonts w:eastAsia="Times New Roman"/>
          <w:szCs w:val="24"/>
        </w:rPr>
        <w:t>Κατρούγκαλου</w:t>
      </w:r>
      <w:proofErr w:type="spellEnd"/>
      <w:r>
        <w:rPr>
          <w:rFonts w:eastAsia="Times New Roman"/>
          <w:szCs w:val="24"/>
        </w:rPr>
        <w:t xml:space="preserve">, ενώ </w:t>
      </w:r>
      <w:r w:rsidRPr="00E662F8">
        <w:rPr>
          <w:rFonts w:eastAsia="Times New Roman"/>
          <w:szCs w:val="24"/>
        </w:rPr>
        <w:t>με την παράγραφο 10 προβλέπε</w:t>
      </w:r>
      <w:r>
        <w:rPr>
          <w:rFonts w:eastAsia="Times New Roman"/>
          <w:szCs w:val="24"/>
        </w:rPr>
        <w:t>τε</w:t>
      </w:r>
      <w:r w:rsidRPr="00E662F8">
        <w:rPr>
          <w:rFonts w:eastAsia="Times New Roman"/>
          <w:szCs w:val="24"/>
        </w:rPr>
        <w:t xml:space="preserve"> εξουσιοδότηση σε </w:t>
      </w:r>
      <w:r>
        <w:rPr>
          <w:rFonts w:eastAsia="Times New Roman"/>
          <w:szCs w:val="24"/>
        </w:rPr>
        <w:t>Υ</w:t>
      </w:r>
      <w:r w:rsidRPr="00E662F8">
        <w:rPr>
          <w:rFonts w:eastAsia="Times New Roman"/>
          <w:szCs w:val="24"/>
        </w:rPr>
        <w:t>πουργούς</w:t>
      </w:r>
      <w:r>
        <w:rPr>
          <w:rFonts w:eastAsia="Times New Roman"/>
          <w:szCs w:val="24"/>
        </w:rPr>
        <w:t>.</w:t>
      </w:r>
      <w:r w:rsidRPr="00E662F8">
        <w:rPr>
          <w:rFonts w:eastAsia="Times New Roman"/>
          <w:szCs w:val="24"/>
        </w:rPr>
        <w:t xml:space="preserve"> </w:t>
      </w:r>
      <w:r>
        <w:rPr>
          <w:rFonts w:eastAsia="Times New Roman"/>
          <w:szCs w:val="24"/>
        </w:rPr>
        <w:t>Εμείς δεν δίνουμε κα</w:t>
      </w:r>
      <w:r>
        <w:rPr>
          <w:rFonts w:eastAsia="Times New Roman"/>
          <w:szCs w:val="24"/>
        </w:rPr>
        <w:t>μ</w:t>
      </w:r>
      <w:r>
        <w:rPr>
          <w:rFonts w:eastAsia="Times New Roman"/>
          <w:szCs w:val="24"/>
        </w:rPr>
        <w:t>μία</w:t>
      </w:r>
      <w:r w:rsidRPr="00E662F8">
        <w:rPr>
          <w:rFonts w:eastAsia="Times New Roman"/>
          <w:szCs w:val="24"/>
        </w:rPr>
        <w:t xml:space="preserve"> εξουσιοδότηση στην </w:t>
      </w:r>
      <w:r>
        <w:rPr>
          <w:rFonts w:eastAsia="Times New Roman"/>
          <w:szCs w:val="24"/>
        </w:rPr>
        <w:t>Κ</w:t>
      </w:r>
      <w:r w:rsidRPr="00E662F8">
        <w:rPr>
          <w:rFonts w:eastAsia="Times New Roman"/>
          <w:szCs w:val="24"/>
        </w:rPr>
        <w:t>υβέρνησ</w:t>
      </w:r>
      <w:r>
        <w:rPr>
          <w:rFonts w:eastAsia="Times New Roman"/>
          <w:szCs w:val="24"/>
        </w:rPr>
        <w:t>ή</w:t>
      </w:r>
      <w:r w:rsidRPr="00E662F8">
        <w:rPr>
          <w:rFonts w:eastAsia="Times New Roman"/>
          <w:szCs w:val="24"/>
        </w:rPr>
        <w:t xml:space="preserve"> σας και γενικότερα στις </w:t>
      </w:r>
      <w:r w:rsidRPr="00E662F8">
        <w:rPr>
          <w:rFonts w:eastAsia="Times New Roman"/>
          <w:szCs w:val="24"/>
        </w:rPr>
        <w:lastRenderedPageBreak/>
        <w:t>κυβερνήσεις του κεφαλαίου και στο πολιτικό προσωπικό των κεφαλαιοκρατών</w:t>
      </w:r>
      <w:r>
        <w:rPr>
          <w:rFonts w:eastAsia="Times New Roman"/>
          <w:szCs w:val="24"/>
        </w:rPr>
        <w:t>.</w:t>
      </w:r>
      <w:r w:rsidRPr="00E662F8">
        <w:rPr>
          <w:rFonts w:eastAsia="Times New Roman"/>
          <w:szCs w:val="24"/>
        </w:rPr>
        <w:t xml:space="preserve"> </w:t>
      </w:r>
      <w:r>
        <w:rPr>
          <w:rFonts w:eastAsia="Times New Roman"/>
          <w:szCs w:val="24"/>
        </w:rPr>
        <w:t>Μ</w:t>
      </w:r>
      <w:r w:rsidRPr="00E662F8">
        <w:rPr>
          <w:rFonts w:eastAsia="Times New Roman"/>
          <w:szCs w:val="24"/>
        </w:rPr>
        <w:t xml:space="preserve">ε αυτό το σκεπτικό καταθέτουμε τη δική μας </w:t>
      </w:r>
      <w:r>
        <w:rPr>
          <w:rFonts w:eastAsia="Times New Roman"/>
          <w:szCs w:val="24"/>
        </w:rPr>
        <w:t>π</w:t>
      </w:r>
      <w:r w:rsidRPr="00E662F8">
        <w:rPr>
          <w:rFonts w:eastAsia="Times New Roman"/>
          <w:szCs w:val="24"/>
        </w:rPr>
        <w:t>ρόταση στα Πρακτικά για την ασφ</w:t>
      </w:r>
      <w:r w:rsidRPr="00E662F8">
        <w:rPr>
          <w:rFonts w:eastAsia="Times New Roman"/>
          <w:szCs w:val="24"/>
        </w:rPr>
        <w:t>άλιση των αγροτών</w:t>
      </w:r>
      <w:r>
        <w:rPr>
          <w:rFonts w:eastAsia="Times New Roman"/>
          <w:szCs w:val="24"/>
        </w:rPr>
        <w:t>.</w:t>
      </w:r>
    </w:p>
    <w:p w14:paraId="0F16EF9F" w14:textId="77777777" w:rsidR="0091757C" w:rsidRDefault="00D319C2">
      <w:pPr>
        <w:tabs>
          <w:tab w:val="center" w:pos="4753"/>
          <w:tab w:val="left" w:pos="6156"/>
        </w:tabs>
        <w:spacing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Νικόλαος Μωραΐτης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 xml:space="preserve">ρχείο </w:t>
      </w:r>
      <w:r w:rsidRPr="00AF3B92">
        <w:rPr>
          <w:rFonts w:eastAsia="Times New Roman"/>
          <w:szCs w:val="24"/>
        </w:rPr>
        <w:t>του Τμήματος Γραμματείας της Διεύθυνσης Στενογραφίας και Πρακτικών της Βουλής)</w:t>
      </w:r>
    </w:p>
    <w:p w14:paraId="0F16EFA0" w14:textId="77777777" w:rsidR="0091757C" w:rsidRDefault="00D319C2">
      <w:pPr>
        <w:spacing w:line="600" w:lineRule="auto"/>
        <w:ind w:firstLine="720"/>
        <w:jc w:val="both"/>
        <w:rPr>
          <w:rFonts w:eastAsia="Times New Roman"/>
          <w:szCs w:val="24"/>
        </w:rPr>
      </w:pPr>
      <w:r w:rsidRPr="00276D2D">
        <w:rPr>
          <w:rFonts w:eastAsia="Times New Roman" w:cs="Times New Roman"/>
          <w:b/>
          <w:szCs w:val="24"/>
        </w:rPr>
        <w:t xml:space="preserve">ΠΡΟΕΔΡΟΣ (Νικόλαος </w:t>
      </w:r>
      <w:proofErr w:type="spellStart"/>
      <w:r w:rsidRPr="00276D2D">
        <w:rPr>
          <w:rFonts w:eastAsia="Times New Roman" w:cs="Times New Roman"/>
          <w:b/>
          <w:szCs w:val="24"/>
        </w:rPr>
        <w:t>Βούτσης</w:t>
      </w:r>
      <w:proofErr w:type="spellEnd"/>
      <w:r w:rsidRPr="00276D2D">
        <w:rPr>
          <w:rFonts w:eastAsia="Times New Roman" w:cs="Times New Roman"/>
          <w:b/>
          <w:szCs w:val="24"/>
        </w:rPr>
        <w:t>)</w:t>
      </w:r>
      <w:r w:rsidRPr="00276D2D">
        <w:rPr>
          <w:rFonts w:eastAsia="Times New Roman" w:cs="Times New Roman"/>
          <w:b/>
          <w:szCs w:val="24"/>
        </w:rPr>
        <w:t xml:space="preserve">: </w:t>
      </w:r>
      <w:r w:rsidRPr="00E662F8">
        <w:rPr>
          <w:rFonts w:eastAsia="Times New Roman"/>
          <w:szCs w:val="24"/>
        </w:rPr>
        <w:t>Ευχαριστώ</w:t>
      </w:r>
      <w:r>
        <w:rPr>
          <w:rFonts w:eastAsia="Times New Roman"/>
          <w:szCs w:val="24"/>
        </w:rPr>
        <w:t>.</w:t>
      </w:r>
    </w:p>
    <w:p w14:paraId="0F16EFA1" w14:textId="77777777" w:rsidR="0091757C" w:rsidRDefault="00D319C2">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Κέλλας</w:t>
      </w:r>
      <w:proofErr w:type="spellEnd"/>
      <w:r>
        <w:rPr>
          <w:rFonts w:eastAsia="Times New Roman"/>
          <w:szCs w:val="24"/>
        </w:rPr>
        <w:t xml:space="preserve">. </w:t>
      </w:r>
    </w:p>
    <w:p w14:paraId="0F16EFA2" w14:textId="77777777" w:rsidR="0091757C" w:rsidRDefault="00D319C2">
      <w:pPr>
        <w:spacing w:line="600" w:lineRule="auto"/>
        <w:ind w:firstLine="720"/>
        <w:jc w:val="both"/>
        <w:rPr>
          <w:rFonts w:eastAsia="Times New Roman"/>
          <w:szCs w:val="24"/>
        </w:rPr>
      </w:pPr>
      <w:r w:rsidRPr="00377241">
        <w:rPr>
          <w:rFonts w:eastAsia="Times New Roman"/>
          <w:b/>
          <w:szCs w:val="24"/>
        </w:rPr>
        <w:t>ΧΡΗΣΤΟΣ ΚΕΛΛΑΣ:</w:t>
      </w:r>
      <w:r>
        <w:rPr>
          <w:rFonts w:eastAsia="Times New Roman"/>
          <w:szCs w:val="24"/>
        </w:rPr>
        <w:t xml:space="preserve"> Ευχαριστώ, κύριε Πρόεδρε. </w:t>
      </w:r>
    </w:p>
    <w:p w14:paraId="0F16EFA3" w14:textId="77777777" w:rsidR="0091757C" w:rsidRDefault="00D319C2">
      <w:pPr>
        <w:spacing w:line="600" w:lineRule="auto"/>
        <w:ind w:firstLine="720"/>
        <w:jc w:val="both"/>
        <w:rPr>
          <w:rFonts w:eastAsia="Times New Roman"/>
          <w:szCs w:val="24"/>
        </w:rPr>
      </w:pPr>
      <w:r w:rsidRPr="00377241">
        <w:rPr>
          <w:rFonts w:eastAsia="Times New Roman"/>
          <w:szCs w:val="24"/>
        </w:rPr>
        <w:t>Κυρίες και κύριοι συνάδελφοι,</w:t>
      </w:r>
      <w:r>
        <w:rPr>
          <w:rFonts w:eastAsia="Times New Roman"/>
          <w:szCs w:val="24"/>
        </w:rPr>
        <w:t xml:space="preserve"> δεν ξέρω αν πρέπει να πανηγυρίζετε για αυτό το νομοσχέδιο ή εά</w:t>
      </w:r>
      <w:r w:rsidRPr="00E662F8">
        <w:rPr>
          <w:rFonts w:eastAsia="Times New Roman"/>
          <w:szCs w:val="24"/>
        </w:rPr>
        <w:t>ν πρέπει να έχετε σκυμμένα τα κεφάλια</w:t>
      </w:r>
      <w:r>
        <w:rPr>
          <w:rFonts w:eastAsia="Times New Roman"/>
          <w:szCs w:val="24"/>
        </w:rPr>
        <w:t>.</w:t>
      </w:r>
      <w:r w:rsidRPr="00E662F8">
        <w:rPr>
          <w:rFonts w:eastAsia="Times New Roman"/>
          <w:szCs w:val="24"/>
        </w:rPr>
        <w:t xml:space="preserve"> Το σίγουρο είναι ότι πρέπει να πείτε </w:t>
      </w:r>
      <w:r>
        <w:rPr>
          <w:rFonts w:eastAsia="Times New Roman"/>
          <w:szCs w:val="24"/>
        </w:rPr>
        <w:t>μια</w:t>
      </w:r>
      <w:r w:rsidRPr="00E662F8">
        <w:rPr>
          <w:rFonts w:eastAsia="Times New Roman"/>
          <w:szCs w:val="24"/>
        </w:rPr>
        <w:t xml:space="preserve"> </w:t>
      </w:r>
      <w:r w:rsidRPr="00E662F8">
        <w:rPr>
          <w:rFonts w:eastAsia="Times New Roman"/>
          <w:szCs w:val="24"/>
        </w:rPr>
        <w:t>συγ</w:t>
      </w:r>
      <w:r>
        <w:rPr>
          <w:rFonts w:eastAsia="Times New Roman"/>
          <w:szCs w:val="24"/>
        </w:rPr>
        <w:t>γ</w:t>
      </w:r>
      <w:r w:rsidRPr="00E662F8">
        <w:rPr>
          <w:rFonts w:eastAsia="Times New Roman"/>
          <w:szCs w:val="24"/>
        </w:rPr>
        <w:t>νώμη στον κόσμο</w:t>
      </w:r>
      <w:r>
        <w:rPr>
          <w:rFonts w:eastAsia="Times New Roman"/>
          <w:szCs w:val="24"/>
        </w:rPr>
        <w:t>,</w:t>
      </w:r>
      <w:r w:rsidRPr="00E662F8">
        <w:rPr>
          <w:rFonts w:eastAsia="Times New Roman"/>
          <w:szCs w:val="24"/>
        </w:rPr>
        <w:t xml:space="preserve"> </w:t>
      </w:r>
      <w:r>
        <w:rPr>
          <w:rFonts w:eastAsia="Times New Roman"/>
          <w:szCs w:val="24"/>
        </w:rPr>
        <w:t xml:space="preserve">στους φορολογούμενους, στους </w:t>
      </w:r>
      <w:r w:rsidRPr="00E662F8">
        <w:rPr>
          <w:rFonts w:eastAsia="Times New Roman"/>
          <w:szCs w:val="24"/>
        </w:rPr>
        <w:t>αυτοαπασχολούμενους και τους ελεύθερους επαγγελματίες</w:t>
      </w:r>
      <w:r>
        <w:rPr>
          <w:rFonts w:eastAsia="Times New Roman"/>
          <w:szCs w:val="24"/>
        </w:rPr>
        <w:t>,</w:t>
      </w:r>
      <w:r w:rsidRPr="00E662F8">
        <w:rPr>
          <w:rFonts w:eastAsia="Times New Roman"/>
          <w:szCs w:val="24"/>
        </w:rPr>
        <w:t xml:space="preserve"> οι οποίοι υπέστησαν </w:t>
      </w:r>
      <w:r>
        <w:rPr>
          <w:rFonts w:eastAsia="Times New Roman"/>
          <w:szCs w:val="24"/>
        </w:rPr>
        <w:t>μ</w:t>
      </w:r>
      <w:r w:rsidRPr="00E662F8">
        <w:rPr>
          <w:rFonts w:eastAsia="Times New Roman"/>
          <w:szCs w:val="24"/>
        </w:rPr>
        <w:t>εγάλη ζημιά όλα αυτά τα χρόνια</w:t>
      </w:r>
      <w:r>
        <w:rPr>
          <w:rFonts w:eastAsia="Times New Roman"/>
          <w:szCs w:val="24"/>
        </w:rPr>
        <w:t>.</w:t>
      </w:r>
      <w:r w:rsidRPr="00E662F8">
        <w:rPr>
          <w:rFonts w:eastAsia="Times New Roman"/>
          <w:szCs w:val="24"/>
        </w:rPr>
        <w:t xml:space="preserve"> </w:t>
      </w:r>
      <w:r>
        <w:rPr>
          <w:rFonts w:eastAsia="Times New Roman"/>
          <w:szCs w:val="24"/>
        </w:rPr>
        <w:t>Κ</w:t>
      </w:r>
      <w:r w:rsidRPr="00E662F8">
        <w:rPr>
          <w:rFonts w:eastAsia="Times New Roman"/>
          <w:szCs w:val="24"/>
        </w:rPr>
        <w:t>αι βέβαια η ομολογία της αποτυχίας σας βρίσκεται σε αυτό το νομοσχέδιο</w:t>
      </w:r>
      <w:r>
        <w:rPr>
          <w:rFonts w:eastAsia="Times New Roman"/>
          <w:szCs w:val="24"/>
        </w:rPr>
        <w:t>,</w:t>
      </w:r>
      <w:r w:rsidRPr="00E662F8">
        <w:rPr>
          <w:rFonts w:eastAsia="Times New Roman"/>
          <w:szCs w:val="24"/>
        </w:rPr>
        <w:t xml:space="preserve"> αφού διορθώνετ</w:t>
      </w:r>
      <w:r>
        <w:rPr>
          <w:rFonts w:eastAsia="Times New Roman"/>
          <w:szCs w:val="24"/>
        </w:rPr>
        <w:t>ε</w:t>
      </w:r>
      <w:r w:rsidRPr="00E662F8">
        <w:rPr>
          <w:rFonts w:eastAsia="Times New Roman"/>
          <w:szCs w:val="24"/>
        </w:rPr>
        <w:t xml:space="preserve"> ένα δικό σας προηγούμενο νομοσχέδιο</w:t>
      </w:r>
      <w:r>
        <w:rPr>
          <w:rFonts w:eastAsia="Times New Roman"/>
          <w:szCs w:val="24"/>
        </w:rPr>
        <w:t>,</w:t>
      </w:r>
      <w:r w:rsidRPr="00E662F8">
        <w:rPr>
          <w:rFonts w:eastAsia="Times New Roman"/>
          <w:szCs w:val="24"/>
        </w:rPr>
        <w:t xml:space="preserve"> τον καταστροφικό </w:t>
      </w:r>
      <w:r w:rsidRPr="00E662F8">
        <w:rPr>
          <w:rFonts w:eastAsia="Times New Roman"/>
          <w:szCs w:val="24"/>
        </w:rPr>
        <w:lastRenderedPageBreak/>
        <w:t xml:space="preserve">νόμο </w:t>
      </w:r>
      <w:proofErr w:type="spellStart"/>
      <w:r w:rsidRPr="00E662F8">
        <w:rPr>
          <w:rFonts w:eastAsia="Times New Roman"/>
          <w:szCs w:val="24"/>
        </w:rPr>
        <w:t>Κατρούγκαλου</w:t>
      </w:r>
      <w:proofErr w:type="spellEnd"/>
      <w:r>
        <w:rPr>
          <w:rFonts w:eastAsia="Times New Roman"/>
          <w:szCs w:val="24"/>
        </w:rPr>
        <w:t>,</w:t>
      </w:r>
      <w:r w:rsidRPr="00E662F8">
        <w:rPr>
          <w:rFonts w:eastAsia="Times New Roman"/>
          <w:szCs w:val="24"/>
        </w:rPr>
        <w:t xml:space="preserve"> τ</w:t>
      </w:r>
      <w:r>
        <w:rPr>
          <w:rFonts w:eastAsia="Times New Roman"/>
          <w:szCs w:val="24"/>
        </w:rPr>
        <w:t>ο</w:t>
      </w:r>
      <w:r w:rsidRPr="00E662F8">
        <w:rPr>
          <w:rFonts w:eastAsia="Times New Roman"/>
          <w:szCs w:val="24"/>
        </w:rPr>
        <w:t>ν οποί</w:t>
      </w:r>
      <w:r>
        <w:rPr>
          <w:rFonts w:eastAsia="Times New Roman"/>
          <w:szCs w:val="24"/>
        </w:rPr>
        <w:t>ο</w:t>
      </w:r>
      <w:r w:rsidRPr="00E662F8">
        <w:rPr>
          <w:rFonts w:eastAsia="Times New Roman"/>
          <w:szCs w:val="24"/>
        </w:rPr>
        <w:t>ν</w:t>
      </w:r>
      <w:r>
        <w:rPr>
          <w:rFonts w:eastAsia="Times New Roman"/>
          <w:szCs w:val="24"/>
        </w:rPr>
        <w:t>,</w:t>
      </w:r>
      <w:r w:rsidRPr="00E662F8">
        <w:rPr>
          <w:rFonts w:eastAsia="Times New Roman"/>
          <w:szCs w:val="24"/>
        </w:rPr>
        <w:t xml:space="preserve"> όταν τον ψηφί</w:t>
      </w:r>
      <w:r>
        <w:rPr>
          <w:rFonts w:eastAsia="Times New Roman"/>
          <w:szCs w:val="24"/>
        </w:rPr>
        <w:t>ζ</w:t>
      </w:r>
      <w:r w:rsidRPr="00E662F8">
        <w:rPr>
          <w:rFonts w:eastAsia="Times New Roman"/>
          <w:szCs w:val="24"/>
        </w:rPr>
        <w:t>ατε</w:t>
      </w:r>
      <w:r>
        <w:rPr>
          <w:rFonts w:eastAsia="Times New Roman"/>
          <w:szCs w:val="24"/>
        </w:rPr>
        <w:t>,</w:t>
      </w:r>
      <w:r w:rsidRPr="00E662F8">
        <w:rPr>
          <w:rFonts w:eastAsia="Times New Roman"/>
          <w:szCs w:val="24"/>
        </w:rPr>
        <w:t xml:space="preserve"> χειροκροτούσα</w:t>
      </w:r>
      <w:r>
        <w:rPr>
          <w:rFonts w:eastAsia="Times New Roman"/>
          <w:szCs w:val="24"/>
        </w:rPr>
        <w:t>τε. Τ</w:t>
      </w:r>
      <w:r w:rsidRPr="00E662F8">
        <w:rPr>
          <w:rFonts w:eastAsia="Times New Roman"/>
          <w:szCs w:val="24"/>
        </w:rPr>
        <w:t>ον παρουσιά</w:t>
      </w:r>
      <w:r>
        <w:rPr>
          <w:rFonts w:eastAsia="Times New Roman"/>
          <w:szCs w:val="24"/>
        </w:rPr>
        <w:t>ζατε τότε ως</w:t>
      </w:r>
      <w:r w:rsidRPr="00E662F8">
        <w:rPr>
          <w:rFonts w:eastAsia="Times New Roman"/>
          <w:szCs w:val="24"/>
        </w:rPr>
        <w:t xml:space="preserve"> μεταρρύθμιση που θα </w:t>
      </w:r>
      <w:r>
        <w:rPr>
          <w:rFonts w:eastAsia="Times New Roman"/>
          <w:szCs w:val="24"/>
        </w:rPr>
        <w:t>ε</w:t>
      </w:r>
      <w:r w:rsidRPr="00E662F8">
        <w:rPr>
          <w:rFonts w:eastAsia="Times New Roman"/>
          <w:szCs w:val="24"/>
        </w:rPr>
        <w:t xml:space="preserve">πέφερε </w:t>
      </w:r>
      <w:r>
        <w:rPr>
          <w:rFonts w:eastAsia="Times New Roman"/>
          <w:szCs w:val="24"/>
        </w:rPr>
        <w:t>α</w:t>
      </w:r>
      <w:r w:rsidRPr="00E662F8">
        <w:rPr>
          <w:rFonts w:eastAsia="Times New Roman"/>
          <w:szCs w:val="24"/>
        </w:rPr>
        <w:t>σφαλιστική δικαιοσύνη</w:t>
      </w:r>
      <w:r>
        <w:rPr>
          <w:rFonts w:eastAsia="Times New Roman"/>
          <w:szCs w:val="24"/>
        </w:rPr>
        <w:t>. Κ</w:t>
      </w:r>
      <w:r w:rsidRPr="00E662F8">
        <w:rPr>
          <w:rFonts w:eastAsia="Times New Roman"/>
          <w:szCs w:val="24"/>
        </w:rPr>
        <w:t xml:space="preserve">αλό </w:t>
      </w:r>
      <w:r>
        <w:rPr>
          <w:rFonts w:eastAsia="Times New Roman"/>
          <w:szCs w:val="24"/>
        </w:rPr>
        <w:t xml:space="preserve">είναι να </w:t>
      </w:r>
      <w:r w:rsidRPr="00E662F8">
        <w:rPr>
          <w:rFonts w:eastAsia="Times New Roman"/>
          <w:szCs w:val="24"/>
        </w:rPr>
        <w:t xml:space="preserve">συνειδητοποιεί κανείς </w:t>
      </w:r>
      <w:r>
        <w:rPr>
          <w:rFonts w:eastAsia="Times New Roman"/>
          <w:szCs w:val="24"/>
        </w:rPr>
        <w:t>τ</w:t>
      </w:r>
      <w:r w:rsidRPr="00E662F8">
        <w:rPr>
          <w:rFonts w:eastAsia="Times New Roman"/>
          <w:szCs w:val="24"/>
        </w:rPr>
        <w:t>α λάθη του</w:t>
      </w:r>
      <w:r>
        <w:rPr>
          <w:rFonts w:eastAsia="Times New Roman"/>
          <w:szCs w:val="24"/>
        </w:rPr>
        <w:t>,</w:t>
      </w:r>
      <w:r w:rsidRPr="00E662F8">
        <w:rPr>
          <w:rFonts w:eastAsia="Times New Roman"/>
          <w:szCs w:val="24"/>
        </w:rPr>
        <w:t xml:space="preserve"> έστω και</w:t>
      </w:r>
      <w:r w:rsidRPr="00E662F8">
        <w:rPr>
          <w:rFonts w:eastAsia="Times New Roman"/>
          <w:szCs w:val="24"/>
        </w:rPr>
        <w:t xml:space="preserve"> καθυστερημένα</w:t>
      </w:r>
      <w:r>
        <w:rPr>
          <w:rFonts w:eastAsia="Times New Roman"/>
          <w:szCs w:val="24"/>
        </w:rPr>
        <w:t>.</w:t>
      </w:r>
      <w:r w:rsidRPr="00E662F8">
        <w:rPr>
          <w:rFonts w:eastAsia="Times New Roman"/>
          <w:szCs w:val="24"/>
        </w:rPr>
        <w:t xml:space="preserve"> </w:t>
      </w:r>
      <w:r>
        <w:rPr>
          <w:rFonts w:eastAsia="Times New Roman"/>
          <w:szCs w:val="24"/>
        </w:rPr>
        <w:t xml:space="preserve">«Κάλλιο </w:t>
      </w:r>
      <w:r w:rsidRPr="00E662F8">
        <w:rPr>
          <w:rFonts w:eastAsia="Times New Roman"/>
          <w:szCs w:val="24"/>
        </w:rPr>
        <w:t>αργά</w:t>
      </w:r>
      <w:r>
        <w:rPr>
          <w:rFonts w:eastAsia="Times New Roman"/>
          <w:szCs w:val="24"/>
        </w:rPr>
        <w:t>,</w:t>
      </w:r>
      <w:r w:rsidRPr="00E662F8">
        <w:rPr>
          <w:rFonts w:eastAsia="Times New Roman"/>
          <w:szCs w:val="24"/>
        </w:rPr>
        <w:t xml:space="preserve"> παρά ποτέ</w:t>
      </w:r>
      <w:r>
        <w:rPr>
          <w:rFonts w:eastAsia="Times New Roman"/>
          <w:szCs w:val="24"/>
        </w:rPr>
        <w:t>»,</w:t>
      </w:r>
      <w:r w:rsidRPr="00E662F8">
        <w:rPr>
          <w:rFonts w:eastAsia="Times New Roman"/>
          <w:szCs w:val="24"/>
        </w:rPr>
        <w:t xml:space="preserve"> λέ</w:t>
      </w:r>
      <w:r>
        <w:rPr>
          <w:rFonts w:eastAsia="Times New Roman"/>
          <w:szCs w:val="24"/>
        </w:rPr>
        <w:t xml:space="preserve">με, </w:t>
      </w:r>
      <w:r w:rsidRPr="00E662F8">
        <w:rPr>
          <w:rFonts w:eastAsia="Times New Roman"/>
          <w:szCs w:val="24"/>
        </w:rPr>
        <w:t>κύριε</w:t>
      </w:r>
      <w:r>
        <w:rPr>
          <w:rFonts w:eastAsia="Times New Roman"/>
          <w:szCs w:val="24"/>
        </w:rPr>
        <w:t xml:space="preserve"> Πρόεδρε, κύριε</w:t>
      </w:r>
      <w:r w:rsidRPr="00E662F8">
        <w:rPr>
          <w:rFonts w:eastAsia="Times New Roman"/>
          <w:szCs w:val="24"/>
        </w:rPr>
        <w:t xml:space="preserve"> </w:t>
      </w:r>
      <w:r>
        <w:rPr>
          <w:rFonts w:eastAsia="Times New Roman"/>
          <w:szCs w:val="24"/>
        </w:rPr>
        <w:t>Π</w:t>
      </w:r>
      <w:r w:rsidRPr="00E662F8">
        <w:rPr>
          <w:rFonts w:eastAsia="Times New Roman"/>
          <w:szCs w:val="24"/>
        </w:rPr>
        <w:t>ρωθυπουργέ</w:t>
      </w:r>
      <w:r>
        <w:rPr>
          <w:rFonts w:eastAsia="Times New Roman"/>
          <w:szCs w:val="24"/>
        </w:rPr>
        <w:t xml:space="preserve">. </w:t>
      </w:r>
    </w:p>
    <w:p w14:paraId="0F16EFA4" w14:textId="77777777" w:rsidR="0091757C" w:rsidRDefault="00D319C2">
      <w:pPr>
        <w:spacing w:line="600" w:lineRule="auto"/>
        <w:ind w:firstLine="720"/>
        <w:jc w:val="both"/>
        <w:rPr>
          <w:rFonts w:eastAsia="Times New Roman"/>
          <w:szCs w:val="24"/>
        </w:rPr>
      </w:pPr>
      <w:r>
        <w:rPr>
          <w:rFonts w:eastAsia="Times New Roman"/>
          <w:szCs w:val="24"/>
        </w:rPr>
        <w:t>Τ</w:t>
      </w:r>
      <w:r w:rsidRPr="00E662F8">
        <w:rPr>
          <w:rFonts w:eastAsia="Times New Roman"/>
          <w:szCs w:val="24"/>
        </w:rPr>
        <w:t>ο θέμα</w:t>
      </w:r>
      <w:r>
        <w:rPr>
          <w:rFonts w:eastAsia="Times New Roman"/>
          <w:szCs w:val="24"/>
        </w:rPr>
        <w:t>,</w:t>
      </w:r>
      <w:r w:rsidRPr="00E662F8">
        <w:rPr>
          <w:rFonts w:eastAsia="Times New Roman"/>
          <w:szCs w:val="24"/>
        </w:rPr>
        <w:t xml:space="preserve"> </w:t>
      </w:r>
      <w:r>
        <w:rPr>
          <w:rFonts w:eastAsia="Times New Roman"/>
          <w:szCs w:val="24"/>
        </w:rPr>
        <w:t>όμως,</w:t>
      </w:r>
      <w:r w:rsidRPr="00E662F8">
        <w:rPr>
          <w:rFonts w:eastAsia="Times New Roman"/>
          <w:szCs w:val="24"/>
        </w:rPr>
        <w:t xml:space="preserve"> είναι ότι η ζημιά η οποία έχει </w:t>
      </w:r>
      <w:r>
        <w:rPr>
          <w:rFonts w:eastAsia="Times New Roman"/>
          <w:szCs w:val="24"/>
        </w:rPr>
        <w:t>προκληθεί</w:t>
      </w:r>
      <w:r w:rsidRPr="00E662F8">
        <w:rPr>
          <w:rFonts w:eastAsia="Times New Roman"/>
          <w:szCs w:val="24"/>
        </w:rPr>
        <w:t xml:space="preserve"> σε ελεύθερους επαγγελματίες και </w:t>
      </w:r>
      <w:r>
        <w:rPr>
          <w:rFonts w:eastAsia="Times New Roman"/>
          <w:szCs w:val="24"/>
        </w:rPr>
        <w:t xml:space="preserve">σε </w:t>
      </w:r>
      <w:r w:rsidRPr="00E662F8">
        <w:rPr>
          <w:rFonts w:eastAsia="Times New Roman"/>
          <w:szCs w:val="24"/>
        </w:rPr>
        <w:t xml:space="preserve">επιχειρηματίες </w:t>
      </w:r>
      <w:r>
        <w:rPr>
          <w:rFonts w:eastAsia="Times New Roman"/>
          <w:szCs w:val="24"/>
        </w:rPr>
        <w:t>γ</w:t>
      </w:r>
      <w:r w:rsidRPr="00E662F8">
        <w:rPr>
          <w:rFonts w:eastAsia="Times New Roman"/>
          <w:szCs w:val="24"/>
        </w:rPr>
        <w:t>ια πολλούς</w:t>
      </w:r>
      <w:r>
        <w:rPr>
          <w:rFonts w:eastAsia="Times New Roman"/>
          <w:szCs w:val="24"/>
        </w:rPr>
        <w:t>,</w:t>
      </w:r>
      <w:r w:rsidRPr="00E662F8">
        <w:rPr>
          <w:rFonts w:eastAsia="Times New Roman"/>
          <w:szCs w:val="24"/>
        </w:rPr>
        <w:t xml:space="preserve"> είναι ανεπανόρθωτη</w:t>
      </w:r>
      <w:r>
        <w:rPr>
          <w:rFonts w:eastAsia="Times New Roman"/>
          <w:szCs w:val="24"/>
        </w:rPr>
        <w:t>, ό</w:t>
      </w:r>
      <w:r w:rsidRPr="00E662F8">
        <w:rPr>
          <w:rFonts w:eastAsia="Times New Roman"/>
          <w:szCs w:val="24"/>
        </w:rPr>
        <w:t>πως συνέβη το πρώτο εξάμηνο της δ</w:t>
      </w:r>
      <w:r w:rsidRPr="00E662F8">
        <w:rPr>
          <w:rFonts w:eastAsia="Times New Roman"/>
          <w:szCs w:val="24"/>
        </w:rPr>
        <w:t xml:space="preserve">ιακυβέρνησης που </w:t>
      </w:r>
      <w:r>
        <w:rPr>
          <w:rFonts w:eastAsia="Times New Roman"/>
          <w:szCs w:val="24"/>
        </w:rPr>
        <w:t>φορτώσατε τη χώρα, μετά από</w:t>
      </w:r>
      <w:r w:rsidRPr="00E662F8">
        <w:rPr>
          <w:rFonts w:eastAsia="Times New Roman"/>
          <w:szCs w:val="24"/>
        </w:rPr>
        <w:t xml:space="preserve"> ένα δημοψήφισμα αυταπάτης</w:t>
      </w:r>
      <w:r>
        <w:rPr>
          <w:rFonts w:eastAsia="Times New Roman"/>
          <w:szCs w:val="24"/>
        </w:rPr>
        <w:t>,</w:t>
      </w:r>
      <w:r w:rsidRPr="00E662F8">
        <w:rPr>
          <w:rFonts w:eastAsia="Times New Roman"/>
          <w:szCs w:val="24"/>
        </w:rPr>
        <w:t xml:space="preserve"> με αχρείαστα μέτρα 15 </w:t>
      </w:r>
      <w:r>
        <w:rPr>
          <w:rFonts w:eastAsia="Times New Roman"/>
          <w:szCs w:val="24"/>
        </w:rPr>
        <w:t xml:space="preserve">δισεκατομμυρίων ευρώ </w:t>
      </w:r>
      <w:r w:rsidRPr="00E662F8">
        <w:rPr>
          <w:rFonts w:eastAsia="Times New Roman"/>
          <w:szCs w:val="24"/>
        </w:rPr>
        <w:t>για τον κόσμο</w:t>
      </w:r>
      <w:r>
        <w:rPr>
          <w:rFonts w:eastAsia="Times New Roman"/>
          <w:szCs w:val="24"/>
        </w:rPr>
        <w:t>,</w:t>
      </w:r>
      <w:r w:rsidRPr="00E662F8">
        <w:rPr>
          <w:rFonts w:eastAsia="Times New Roman"/>
          <w:szCs w:val="24"/>
        </w:rPr>
        <w:t xml:space="preserve"> με </w:t>
      </w:r>
      <w:proofErr w:type="spellStart"/>
      <w:r w:rsidRPr="00E662F8">
        <w:rPr>
          <w:rFonts w:eastAsia="Times New Roman"/>
          <w:szCs w:val="24"/>
        </w:rPr>
        <w:t>capital</w:t>
      </w:r>
      <w:proofErr w:type="spellEnd"/>
      <w:r w:rsidRPr="00E662F8">
        <w:rPr>
          <w:rFonts w:eastAsia="Times New Roman"/>
          <w:szCs w:val="24"/>
        </w:rPr>
        <w:t xml:space="preserve"> </w:t>
      </w:r>
      <w:proofErr w:type="spellStart"/>
      <w:r w:rsidRPr="00E662F8">
        <w:rPr>
          <w:rFonts w:eastAsia="Times New Roman"/>
          <w:szCs w:val="24"/>
        </w:rPr>
        <w:t>controls</w:t>
      </w:r>
      <w:proofErr w:type="spellEnd"/>
      <w:r w:rsidRPr="00E662F8">
        <w:rPr>
          <w:rFonts w:eastAsia="Times New Roman"/>
          <w:szCs w:val="24"/>
        </w:rPr>
        <w:t xml:space="preserve"> και </w:t>
      </w:r>
      <w:r>
        <w:rPr>
          <w:rFonts w:eastAsia="Times New Roman"/>
          <w:szCs w:val="24"/>
        </w:rPr>
        <w:t>με</w:t>
      </w:r>
      <w:r w:rsidRPr="00E662F8">
        <w:rPr>
          <w:rFonts w:eastAsia="Times New Roman"/>
          <w:szCs w:val="24"/>
        </w:rPr>
        <w:t xml:space="preserve"> </w:t>
      </w:r>
      <w:r>
        <w:rPr>
          <w:rFonts w:eastAsia="Times New Roman"/>
          <w:szCs w:val="24"/>
        </w:rPr>
        <w:t>α</w:t>
      </w:r>
      <w:r w:rsidRPr="00E662F8">
        <w:rPr>
          <w:rFonts w:eastAsia="Times New Roman"/>
          <w:szCs w:val="24"/>
        </w:rPr>
        <w:t>χρείαστ</w:t>
      </w:r>
      <w:r>
        <w:rPr>
          <w:rFonts w:eastAsia="Times New Roman"/>
          <w:szCs w:val="24"/>
        </w:rPr>
        <w:t xml:space="preserve">η </w:t>
      </w:r>
      <w:proofErr w:type="spellStart"/>
      <w:r w:rsidRPr="00E662F8">
        <w:rPr>
          <w:rFonts w:eastAsia="Times New Roman"/>
          <w:szCs w:val="24"/>
        </w:rPr>
        <w:t>ανακεφαλαιοποίηση</w:t>
      </w:r>
      <w:proofErr w:type="spellEnd"/>
      <w:r w:rsidRPr="00E662F8">
        <w:rPr>
          <w:rFonts w:eastAsia="Times New Roman"/>
          <w:szCs w:val="24"/>
        </w:rPr>
        <w:t xml:space="preserve"> τραπεζών</w:t>
      </w:r>
      <w:r>
        <w:rPr>
          <w:rFonts w:eastAsia="Times New Roman"/>
          <w:szCs w:val="24"/>
        </w:rPr>
        <w:t xml:space="preserve">. Το κράτος έβαλε </w:t>
      </w:r>
      <w:r w:rsidRPr="00E662F8">
        <w:rPr>
          <w:rFonts w:eastAsia="Times New Roman"/>
          <w:szCs w:val="24"/>
        </w:rPr>
        <w:t xml:space="preserve">40 </w:t>
      </w:r>
      <w:r>
        <w:rPr>
          <w:rFonts w:eastAsia="Times New Roman"/>
          <w:szCs w:val="24"/>
        </w:rPr>
        <w:t xml:space="preserve">δισεκατομμύρια ευρώ σε αυτήν </w:t>
      </w:r>
      <w:r w:rsidRPr="00E662F8">
        <w:rPr>
          <w:rFonts w:eastAsia="Times New Roman"/>
          <w:szCs w:val="24"/>
        </w:rPr>
        <w:t xml:space="preserve">την </w:t>
      </w:r>
      <w:proofErr w:type="spellStart"/>
      <w:r w:rsidRPr="00E662F8">
        <w:rPr>
          <w:rFonts w:eastAsia="Times New Roman"/>
          <w:szCs w:val="24"/>
        </w:rPr>
        <w:t>ανακεφαλα</w:t>
      </w:r>
      <w:r w:rsidRPr="00E662F8">
        <w:rPr>
          <w:rFonts w:eastAsia="Times New Roman"/>
          <w:szCs w:val="24"/>
        </w:rPr>
        <w:t>ιοποίηση</w:t>
      </w:r>
      <w:proofErr w:type="spellEnd"/>
      <w:r w:rsidRPr="00E662F8">
        <w:rPr>
          <w:rFonts w:eastAsia="Times New Roman"/>
          <w:szCs w:val="24"/>
        </w:rPr>
        <w:t xml:space="preserve"> και 15 </w:t>
      </w:r>
      <w:r>
        <w:rPr>
          <w:rFonts w:eastAsia="Times New Roman"/>
          <w:szCs w:val="24"/>
        </w:rPr>
        <w:t>δισεκατομμύρια ευρώ οι</w:t>
      </w:r>
      <w:r w:rsidRPr="00E662F8">
        <w:rPr>
          <w:rFonts w:eastAsia="Times New Roman"/>
          <w:szCs w:val="24"/>
        </w:rPr>
        <w:t xml:space="preserve"> ιδιώτες</w:t>
      </w:r>
      <w:r>
        <w:rPr>
          <w:rFonts w:eastAsia="Times New Roman"/>
          <w:szCs w:val="24"/>
        </w:rPr>
        <w:t>.</w:t>
      </w:r>
      <w:r w:rsidRPr="00E662F8">
        <w:rPr>
          <w:rFonts w:eastAsia="Times New Roman"/>
          <w:szCs w:val="24"/>
        </w:rPr>
        <w:t xml:space="preserve"> </w:t>
      </w:r>
      <w:r>
        <w:rPr>
          <w:rFonts w:eastAsia="Times New Roman"/>
          <w:szCs w:val="24"/>
        </w:rPr>
        <w:t>Α</w:t>
      </w:r>
      <w:r w:rsidRPr="00E662F8">
        <w:rPr>
          <w:rFonts w:eastAsia="Times New Roman"/>
          <w:szCs w:val="24"/>
        </w:rPr>
        <w:t xml:space="preserve">υτά τα 40 </w:t>
      </w:r>
      <w:r>
        <w:rPr>
          <w:rFonts w:eastAsia="Times New Roman"/>
          <w:szCs w:val="24"/>
        </w:rPr>
        <w:t xml:space="preserve">δισεκατομμύρια ευρώ </w:t>
      </w:r>
      <w:r w:rsidRPr="00E662F8">
        <w:rPr>
          <w:rFonts w:eastAsia="Times New Roman"/>
          <w:szCs w:val="24"/>
        </w:rPr>
        <w:t xml:space="preserve">του </w:t>
      </w:r>
      <w:r>
        <w:rPr>
          <w:rFonts w:eastAsia="Times New Roman"/>
          <w:szCs w:val="24"/>
        </w:rPr>
        <w:t>κ</w:t>
      </w:r>
      <w:r w:rsidRPr="00E662F8">
        <w:rPr>
          <w:rFonts w:eastAsia="Times New Roman"/>
          <w:szCs w:val="24"/>
        </w:rPr>
        <w:t xml:space="preserve">ράτους έχουν σήμερα </w:t>
      </w:r>
      <w:r>
        <w:rPr>
          <w:rFonts w:eastAsia="Times New Roman"/>
          <w:szCs w:val="24"/>
        </w:rPr>
        <w:t>τελείως</w:t>
      </w:r>
      <w:r w:rsidRPr="00E662F8">
        <w:rPr>
          <w:rFonts w:eastAsia="Times New Roman"/>
          <w:szCs w:val="24"/>
        </w:rPr>
        <w:t xml:space="preserve"> εξαφανιστεί με την </w:t>
      </w:r>
      <w:r>
        <w:rPr>
          <w:rFonts w:eastAsia="Times New Roman"/>
          <w:szCs w:val="24"/>
        </w:rPr>
        <w:t>κατάρρευση</w:t>
      </w:r>
      <w:r w:rsidRPr="00E662F8">
        <w:rPr>
          <w:rFonts w:eastAsia="Times New Roman"/>
          <w:szCs w:val="24"/>
        </w:rPr>
        <w:t xml:space="preserve"> στο χρηματιστήριο</w:t>
      </w:r>
      <w:r>
        <w:rPr>
          <w:rFonts w:eastAsia="Times New Roman"/>
          <w:szCs w:val="24"/>
        </w:rPr>
        <w:t>. Ξ</w:t>
      </w:r>
      <w:r w:rsidRPr="00E662F8">
        <w:rPr>
          <w:rFonts w:eastAsia="Times New Roman"/>
          <w:szCs w:val="24"/>
        </w:rPr>
        <w:t xml:space="preserve">έρετε </w:t>
      </w:r>
      <w:r>
        <w:rPr>
          <w:rFonts w:eastAsia="Times New Roman"/>
          <w:szCs w:val="24"/>
        </w:rPr>
        <w:t>σ</w:t>
      </w:r>
      <w:r w:rsidRPr="00E662F8">
        <w:rPr>
          <w:rFonts w:eastAsia="Times New Roman"/>
          <w:szCs w:val="24"/>
        </w:rPr>
        <w:t xml:space="preserve">ε τι αντιστοιχούν τα 40 </w:t>
      </w:r>
      <w:r>
        <w:rPr>
          <w:rFonts w:eastAsia="Times New Roman"/>
          <w:szCs w:val="24"/>
        </w:rPr>
        <w:t xml:space="preserve">δισεκατομμύρια ευρώ; Σε δεκαέξι χρόνια ΕΝΦΙΑ, </w:t>
      </w:r>
      <w:r w:rsidRPr="00E662F8">
        <w:rPr>
          <w:rFonts w:eastAsia="Times New Roman"/>
          <w:szCs w:val="24"/>
        </w:rPr>
        <w:t xml:space="preserve">κύριε </w:t>
      </w:r>
      <w:r>
        <w:rPr>
          <w:rFonts w:eastAsia="Times New Roman"/>
          <w:szCs w:val="24"/>
        </w:rPr>
        <w:t>Π</w:t>
      </w:r>
      <w:r w:rsidRPr="00E662F8">
        <w:rPr>
          <w:rFonts w:eastAsia="Times New Roman"/>
          <w:szCs w:val="24"/>
        </w:rPr>
        <w:t>ρωθυπουργέ</w:t>
      </w:r>
      <w:r>
        <w:rPr>
          <w:rFonts w:eastAsia="Times New Roman"/>
          <w:szCs w:val="24"/>
        </w:rPr>
        <w:t>,</w:t>
      </w:r>
      <w:r w:rsidRPr="00E662F8">
        <w:rPr>
          <w:rFonts w:eastAsia="Times New Roman"/>
          <w:szCs w:val="24"/>
        </w:rPr>
        <w:t xml:space="preserve"> τ</w:t>
      </w:r>
      <w:r>
        <w:rPr>
          <w:rFonts w:eastAsia="Times New Roman"/>
          <w:szCs w:val="24"/>
        </w:rPr>
        <w:t>α</w:t>
      </w:r>
      <w:r w:rsidRPr="00E662F8">
        <w:rPr>
          <w:rFonts w:eastAsia="Times New Roman"/>
          <w:szCs w:val="24"/>
        </w:rPr>
        <w:t xml:space="preserve"> οποί</w:t>
      </w:r>
      <w:r>
        <w:rPr>
          <w:rFonts w:eastAsia="Times New Roman"/>
          <w:szCs w:val="24"/>
        </w:rPr>
        <w:t>α</w:t>
      </w:r>
      <w:r w:rsidRPr="00E662F8">
        <w:rPr>
          <w:rFonts w:eastAsia="Times New Roman"/>
          <w:szCs w:val="24"/>
        </w:rPr>
        <w:t xml:space="preserve"> θα μπορούσε να τα είχε γλιτώσει ο ελληνικός λαός</w:t>
      </w:r>
      <w:r>
        <w:rPr>
          <w:rFonts w:eastAsia="Times New Roman"/>
          <w:szCs w:val="24"/>
        </w:rPr>
        <w:t>.</w:t>
      </w:r>
      <w:r w:rsidRPr="00E662F8">
        <w:rPr>
          <w:rFonts w:eastAsia="Times New Roman"/>
          <w:szCs w:val="24"/>
        </w:rPr>
        <w:t xml:space="preserve"> </w:t>
      </w:r>
      <w:r>
        <w:rPr>
          <w:rFonts w:eastAsia="Times New Roman"/>
          <w:szCs w:val="24"/>
        </w:rPr>
        <w:t>Α</w:t>
      </w:r>
      <w:r w:rsidRPr="00E662F8">
        <w:rPr>
          <w:rFonts w:eastAsia="Times New Roman"/>
          <w:szCs w:val="24"/>
        </w:rPr>
        <w:t>λλά τότε</w:t>
      </w:r>
      <w:r>
        <w:rPr>
          <w:rFonts w:eastAsia="Times New Roman"/>
          <w:szCs w:val="24"/>
        </w:rPr>
        <w:t>,</w:t>
      </w:r>
      <w:r w:rsidRPr="00E662F8">
        <w:rPr>
          <w:rFonts w:eastAsia="Times New Roman"/>
          <w:szCs w:val="24"/>
        </w:rPr>
        <w:t xml:space="preserve"> </w:t>
      </w:r>
      <w:r>
        <w:rPr>
          <w:rFonts w:eastAsia="Times New Roman"/>
          <w:szCs w:val="24"/>
        </w:rPr>
        <w:t>πώς</w:t>
      </w:r>
      <w:r w:rsidRPr="00E662F8">
        <w:rPr>
          <w:rFonts w:eastAsia="Times New Roman"/>
          <w:szCs w:val="24"/>
        </w:rPr>
        <w:t xml:space="preserve"> το λέγα</w:t>
      </w:r>
      <w:r>
        <w:rPr>
          <w:rFonts w:eastAsia="Times New Roman"/>
          <w:szCs w:val="24"/>
        </w:rPr>
        <w:t>τ</w:t>
      </w:r>
      <w:r w:rsidRPr="00E662F8">
        <w:rPr>
          <w:rFonts w:eastAsia="Times New Roman"/>
          <w:szCs w:val="24"/>
        </w:rPr>
        <w:t>ε τόσο ωραία</w:t>
      </w:r>
      <w:r>
        <w:rPr>
          <w:rFonts w:eastAsia="Times New Roman"/>
          <w:szCs w:val="24"/>
        </w:rPr>
        <w:t>;</w:t>
      </w:r>
      <w:r w:rsidRPr="00E662F8">
        <w:rPr>
          <w:rFonts w:eastAsia="Times New Roman"/>
          <w:szCs w:val="24"/>
        </w:rPr>
        <w:t xml:space="preserve"> </w:t>
      </w:r>
      <w:r>
        <w:rPr>
          <w:rFonts w:eastAsia="Times New Roman"/>
          <w:szCs w:val="24"/>
        </w:rPr>
        <w:t>«</w:t>
      </w:r>
      <w:r w:rsidRPr="00E662F8">
        <w:rPr>
          <w:rFonts w:eastAsia="Times New Roman"/>
          <w:szCs w:val="24"/>
        </w:rPr>
        <w:t>Θα χτυπάμε τα νταούλια και θα χορεύουν οι επενδυτές</w:t>
      </w:r>
      <w:r>
        <w:rPr>
          <w:rFonts w:eastAsia="Times New Roman"/>
          <w:szCs w:val="24"/>
        </w:rPr>
        <w:t>» ή</w:t>
      </w:r>
      <w:r w:rsidRPr="00E662F8">
        <w:rPr>
          <w:rFonts w:eastAsia="Times New Roman"/>
          <w:szCs w:val="24"/>
        </w:rPr>
        <w:t xml:space="preserve"> το </w:t>
      </w:r>
      <w:r w:rsidRPr="00E662F8">
        <w:rPr>
          <w:rFonts w:eastAsia="Times New Roman"/>
          <w:szCs w:val="24"/>
        </w:rPr>
        <w:lastRenderedPageBreak/>
        <w:t>άλλο που είπατε</w:t>
      </w:r>
      <w:r>
        <w:rPr>
          <w:rFonts w:eastAsia="Times New Roman"/>
          <w:szCs w:val="24"/>
        </w:rPr>
        <w:t>:</w:t>
      </w:r>
      <w:r w:rsidRPr="00E662F8">
        <w:rPr>
          <w:rFonts w:eastAsia="Times New Roman"/>
          <w:szCs w:val="24"/>
        </w:rPr>
        <w:t xml:space="preserve"> </w:t>
      </w:r>
      <w:r>
        <w:rPr>
          <w:rFonts w:eastAsia="Times New Roman"/>
          <w:szCs w:val="24"/>
        </w:rPr>
        <w:t>«Ή</w:t>
      </w:r>
      <w:r w:rsidRPr="00E662F8">
        <w:rPr>
          <w:rFonts w:eastAsia="Times New Roman"/>
          <w:szCs w:val="24"/>
        </w:rPr>
        <w:t>ταν σωστό και έγινε πράξη</w:t>
      </w:r>
      <w:r>
        <w:rPr>
          <w:rFonts w:eastAsia="Times New Roman"/>
          <w:szCs w:val="24"/>
        </w:rPr>
        <w:t>».</w:t>
      </w:r>
      <w:r w:rsidRPr="00E662F8">
        <w:rPr>
          <w:rFonts w:eastAsia="Times New Roman"/>
          <w:szCs w:val="24"/>
        </w:rPr>
        <w:t xml:space="preserve"> </w:t>
      </w:r>
      <w:r>
        <w:rPr>
          <w:rFonts w:eastAsia="Times New Roman"/>
          <w:szCs w:val="24"/>
        </w:rPr>
        <w:t>Τι</w:t>
      </w:r>
      <w:r w:rsidRPr="00E662F8">
        <w:rPr>
          <w:rFonts w:eastAsia="Times New Roman"/>
          <w:szCs w:val="24"/>
        </w:rPr>
        <w:t xml:space="preserve"> πράξη έγινε</w:t>
      </w:r>
      <w:r>
        <w:rPr>
          <w:rFonts w:eastAsia="Times New Roman"/>
          <w:szCs w:val="24"/>
        </w:rPr>
        <w:t>;</w:t>
      </w:r>
      <w:r w:rsidRPr="00E662F8">
        <w:rPr>
          <w:rFonts w:eastAsia="Times New Roman"/>
          <w:szCs w:val="24"/>
        </w:rPr>
        <w:t xml:space="preserve"> </w:t>
      </w:r>
      <w:r>
        <w:rPr>
          <w:rFonts w:eastAsia="Times New Roman"/>
          <w:szCs w:val="24"/>
        </w:rPr>
        <w:t>Θ</w:t>
      </w:r>
      <w:r w:rsidRPr="00E662F8">
        <w:rPr>
          <w:rFonts w:eastAsia="Times New Roman"/>
          <w:szCs w:val="24"/>
        </w:rPr>
        <w:t xml:space="preserve">α σας πω εγώ </w:t>
      </w:r>
      <w:r>
        <w:rPr>
          <w:rFonts w:eastAsia="Times New Roman"/>
          <w:szCs w:val="24"/>
        </w:rPr>
        <w:t>τ</w:t>
      </w:r>
      <w:r w:rsidRPr="00E662F8">
        <w:rPr>
          <w:rFonts w:eastAsia="Times New Roman"/>
          <w:szCs w:val="24"/>
        </w:rPr>
        <w:t>ι πράξη έγινε</w:t>
      </w:r>
      <w:r>
        <w:rPr>
          <w:rFonts w:eastAsia="Times New Roman"/>
          <w:szCs w:val="24"/>
        </w:rPr>
        <w:t xml:space="preserve">: </w:t>
      </w:r>
    </w:p>
    <w:p w14:paraId="0F16EFA5" w14:textId="77777777" w:rsidR="0091757C" w:rsidRDefault="00D319C2">
      <w:pPr>
        <w:spacing w:line="600" w:lineRule="auto"/>
        <w:ind w:firstLine="720"/>
        <w:jc w:val="both"/>
        <w:rPr>
          <w:rFonts w:eastAsia="Times New Roman"/>
          <w:szCs w:val="24"/>
        </w:rPr>
      </w:pPr>
      <w:r>
        <w:rPr>
          <w:rFonts w:eastAsia="Times New Roman"/>
          <w:szCs w:val="24"/>
        </w:rPr>
        <w:t>Οι μι</w:t>
      </w:r>
      <w:r>
        <w:rPr>
          <w:rFonts w:eastAsia="Times New Roman"/>
          <w:szCs w:val="24"/>
        </w:rPr>
        <w:t xml:space="preserve">σοί </w:t>
      </w:r>
      <w:r w:rsidRPr="00E662F8">
        <w:rPr>
          <w:rFonts w:eastAsia="Times New Roman"/>
          <w:szCs w:val="24"/>
        </w:rPr>
        <w:t>Έλληνες χρωστ</w:t>
      </w:r>
      <w:r>
        <w:rPr>
          <w:rFonts w:eastAsia="Times New Roman"/>
          <w:szCs w:val="24"/>
        </w:rPr>
        <w:t>ούν</w:t>
      </w:r>
      <w:r w:rsidRPr="00E662F8">
        <w:rPr>
          <w:rFonts w:eastAsia="Times New Roman"/>
          <w:szCs w:val="24"/>
        </w:rPr>
        <w:t xml:space="preserve"> στην εφορία και οι ληξιπρόθεσμες οφειλές έχουν περάσει τα 103 </w:t>
      </w:r>
      <w:r>
        <w:rPr>
          <w:rFonts w:eastAsia="Times New Roman"/>
          <w:szCs w:val="24"/>
        </w:rPr>
        <w:t xml:space="preserve">δισεκατομμύρια ευρώ. Το </w:t>
      </w:r>
      <w:proofErr w:type="spellStart"/>
      <w:r w:rsidRPr="00DA7510">
        <w:rPr>
          <w:rFonts w:eastAsia="Times New Roman"/>
          <w:szCs w:val="24"/>
        </w:rPr>
        <w:t>spread</w:t>
      </w:r>
      <w:proofErr w:type="spellEnd"/>
      <w:r w:rsidRPr="00E662F8">
        <w:rPr>
          <w:rFonts w:eastAsia="Times New Roman"/>
          <w:szCs w:val="24"/>
        </w:rPr>
        <w:t xml:space="preserve"> </w:t>
      </w:r>
      <w:r w:rsidRPr="00DA7510">
        <w:rPr>
          <w:rFonts w:eastAsia="Times New Roman"/>
          <w:szCs w:val="24"/>
        </w:rPr>
        <w:t>του δεκαετο</w:t>
      </w:r>
      <w:r>
        <w:rPr>
          <w:rFonts w:eastAsia="Times New Roman"/>
          <w:szCs w:val="24"/>
        </w:rPr>
        <w:t xml:space="preserve">ύς ομολόγου </w:t>
      </w:r>
      <w:r w:rsidRPr="00E662F8">
        <w:rPr>
          <w:rFonts w:eastAsia="Times New Roman"/>
          <w:szCs w:val="24"/>
        </w:rPr>
        <w:t xml:space="preserve">είναι </w:t>
      </w:r>
      <w:r w:rsidRPr="00E662F8">
        <w:rPr>
          <w:rFonts w:eastAsia="Times New Roman"/>
          <w:szCs w:val="24"/>
        </w:rPr>
        <w:t>στ</w:t>
      </w:r>
      <w:r>
        <w:rPr>
          <w:rFonts w:eastAsia="Times New Roman"/>
          <w:szCs w:val="24"/>
        </w:rPr>
        <w:t>ο</w:t>
      </w:r>
      <w:r w:rsidRPr="00E662F8">
        <w:rPr>
          <w:rFonts w:eastAsia="Times New Roman"/>
          <w:szCs w:val="24"/>
        </w:rPr>
        <w:t xml:space="preserve"> </w:t>
      </w:r>
      <w:r w:rsidRPr="00E662F8">
        <w:rPr>
          <w:rFonts w:eastAsia="Times New Roman"/>
          <w:szCs w:val="24"/>
        </w:rPr>
        <w:t>470</w:t>
      </w:r>
      <w:r>
        <w:rPr>
          <w:rFonts w:eastAsia="Times New Roman"/>
          <w:szCs w:val="24"/>
        </w:rPr>
        <w:t>%</w:t>
      </w:r>
      <w:r>
        <w:rPr>
          <w:rFonts w:eastAsia="Times New Roman"/>
          <w:szCs w:val="24"/>
        </w:rPr>
        <w:t xml:space="preserve"> </w:t>
      </w:r>
      <w:r w:rsidRPr="00E662F8">
        <w:rPr>
          <w:rFonts w:eastAsia="Times New Roman"/>
          <w:szCs w:val="24"/>
        </w:rPr>
        <w:t>και η χώρα μας είναι αποκλεισμένη από τις αγορές</w:t>
      </w:r>
      <w:r>
        <w:rPr>
          <w:rFonts w:eastAsia="Times New Roman"/>
          <w:szCs w:val="24"/>
        </w:rPr>
        <w:t>.</w:t>
      </w:r>
      <w:r w:rsidRPr="00E662F8">
        <w:rPr>
          <w:rFonts w:eastAsia="Times New Roman"/>
          <w:szCs w:val="24"/>
        </w:rPr>
        <w:t xml:space="preserve"> </w:t>
      </w:r>
      <w:r>
        <w:rPr>
          <w:rFonts w:eastAsia="Times New Roman"/>
          <w:szCs w:val="24"/>
        </w:rPr>
        <w:t>Ο</w:t>
      </w:r>
      <w:r w:rsidRPr="00E662F8">
        <w:rPr>
          <w:rFonts w:eastAsia="Times New Roman"/>
          <w:szCs w:val="24"/>
        </w:rPr>
        <w:t>ι προβλέψεις για την ανάπτυξη αναθεωρούνται διαρκώς π</w:t>
      </w:r>
      <w:r w:rsidRPr="00E662F8">
        <w:rPr>
          <w:rFonts w:eastAsia="Times New Roman"/>
          <w:szCs w:val="24"/>
        </w:rPr>
        <w:t>ρος τα κάτω</w:t>
      </w:r>
      <w:r>
        <w:rPr>
          <w:rFonts w:eastAsia="Times New Roman"/>
          <w:szCs w:val="24"/>
        </w:rPr>
        <w:t>.</w:t>
      </w:r>
      <w:r w:rsidRPr="00E662F8">
        <w:rPr>
          <w:rFonts w:eastAsia="Times New Roman"/>
          <w:szCs w:val="24"/>
        </w:rPr>
        <w:t xml:space="preserve"> </w:t>
      </w:r>
      <w:r>
        <w:rPr>
          <w:rFonts w:eastAsia="Times New Roman"/>
          <w:szCs w:val="24"/>
        </w:rPr>
        <w:t>Η</w:t>
      </w:r>
      <w:r w:rsidRPr="00E662F8">
        <w:rPr>
          <w:rFonts w:eastAsia="Times New Roman"/>
          <w:szCs w:val="24"/>
        </w:rPr>
        <w:t xml:space="preserve"> αγορά πεθαίνει από έλλειψη ρευστότητας και </w:t>
      </w:r>
      <w:r>
        <w:rPr>
          <w:rFonts w:eastAsia="Times New Roman"/>
          <w:szCs w:val="24"/>
        </w:rPr>
        <w:t>ε</w:t>
      </w:r>
      <w:r w:rsidRPr="00E662F8">
        <w:rPr>
          <w:rFonts w:eastAsia="Times New Roman"/>
          <w:szCs w:val="24"/>
        </w:rPr>
        <w:t xml:space="preserve">σείς πανηγυρίζετε για το </w:t>
      </w:r>
      <w:proofErr w:type="spellStart"/>
      <w:r w:rsidRPr="00E662F8">
        <w:rPr>
          <w:rFonts w:eastAsia="Times New Roman"/>
          <w:szCs w:val="24"/>
        </w:rPr>
        <w:t>υπερπλεόνασμα</w:t>
      </w:r>
      <w:proofErr w:type="spellEnd"/>
      <w:r>
        <w:rPr>
          <w:rFonts w:eastAsia="Times New Roman"/>
          <w:szCs w:val="24"/>
        </w:rPr>
        <w:t>,</w:t>
      </w:r>
      <w:r w:rsidRPr="00E662F8">
        <w:rPr>
          <w:rFonts w:eastAsia="Times New Roman"/>
          <w:szCs w:val="24"/>
        </w:rPr>
        <w:t xml:space="preserve"> λες και </w:t>
      </w:r>
      <w:r>
        <w:rPr>
          <w:rFonts w:eastAsia="Times New Roman"/>
          <w:szCs w:val="24"/>
        </w:rPr>
        <w:t xml:space="preserve">το </w:t>
      </w:r>
      <w:proofErr w:type="spellStart"/>
      <w:r>
        <w:rPr>
          <w:rFonts w:eastAsia="Times New Roman"/>
          <w:szCs w:val="24"/>
        </w:rPr>
        <w:t>υπερ</w:t>
      </w:r>
      <w:r w:rsidRPr="00E662F8">
        <w:rPr>
          <w:rFonts w:eastAsia="Times New Roman"/>
          <w:szCs w:val="24"/>
        </w:rPr>
        <w:t>πλεόνασμα</w:t>
      </w:r>
      <w:proofErr w:type="spellEnd"/>
      <w:r w:rsidRPr="00E662F8">
        <w:rPr>
          <w:rFonts w:eastAsia="Times New Roman"/>
          <w:szCs w:val="24"/>
        </w:rPr>
        <w:t xml:space="preserve"> προέρχεται από αύξηση του ΑΕΠ</w:t>
      </w:r>
      <w:r>
        <w:rPr>
          <w:rFonts w:eastAsia="Times New Roman"/>
          <w:szCs w:val="24"/>
        </w:rPr>
        <w:t>,</w:t>
      </w:r>
      <w:r w:rsidRPr="00E662F8">
        <w:rPr>
          <w:rFonts w:eastAsia="Times New Roman"/>
          <w:szCs w:val="24"/>
        </w:rPr>
        <w:t xml:space="preserve"> λες και προέρχεται από υψηλούς ρυθμούς βιώσιμης και διατηρήσιμης ανάπτυξης και όχι από </w:t>
      </w:r>
      <w:proofErr w:type="spellStart"/>
      <w:r w:rsidRPr="00E662F8">
        <w:rPr>
          <w:rFonts w:eastAsia="Times New Roman"/>
          <w:szCs w:val="24"/>
        </w:rPr>
        <w:t>υπερφορολόγηση</w:t>
      </w:r>
      <w:proofErr w:type="spellEnd"/>
      <w:r w:rsidRPr="00E662F8">
        <w:rPr>
          <w:rFonts w:eastAsia="Times New Roman"/>
          <w:szCs w:val="24"/>
        </w:rPr>
        <w:t xml:space="preserve"> επαγγελματιών</w:t>
      </w:r>
      <w:r>
        <w:rPr>
          <w:rFonts w:eastAsia="Times New Roman"/>
          <w:szCs w:val="24"/>
        </w:rPr>
        <w:t>,</w:t>
      </w:r>
      <w:r w:rsidRPr="00E662F8">
        <w:rPr>
          <w:rFonts w:eastAsia="Times New Roman"/>
          <w:szCs w:val="24"/>
        </w:rPr>
        <w:t xml:space="preserve"> όχι από αύξηση των φόρων</w:t>
      </w:r>
      <w:r>
        <w:rPr>
          <w:rFonts w:eastAsia="Times New Roman"/>
          <w:szCs w:val="24"/>
        </w:rPr>
        <w:t>,</w:t>
      </w:r>
      <w:r w:rsidRPr="00E662F8">
        <w:rPr>
          <w:rFonts w:eastAsia="Times New Roman"/>
          <w:szCs w:val="24"/>
        </w:rPr>
        <w:t xml:space="preserve"> όχι από αύξηση του ΦΠΑ</w:t>
      </w:r>
      <w:r>
        <w:rPr>
          <w:rFonts w:eastAsia="Times New Roman"/>
          <w:szCs w:val="24"/>
        </w:rPr>
        <w:t>,</w:t>
      </w:r>
      <w:r w:rsidRPr="00E662F8">
        <w:rPr>
          <w:rFonts w:eastAsia="Times New Roman"/>
          <w:szCs w:val="24"/>
        </w:rPr>
        <w:t xml:space="preserve"> όχι από προκαταβολή φόρου στο 100%</w:t>
      </w:r>
      <w:r>
        <w:rPr>
          <w:rFonts w:eastAsia="Times New Roman"/>
          <w:szCs w:val="24"/>
        </w:rPr>
        <w:t>,</w:t>
      </w:r>
      <w:r w:rsidRPr="00E662F8">
        <w:rPr>
          <w:rFonts w:eastAsia="Times New Roman"/>
          <w:szCs w:val="24"/>
        </w:rPr>
        <w:t xml:space="preserve"> όχι από μείωση του Προγράμματος Δημοσίων </w:t>
      </w:r>
      <w:r>
        <w:rPr>
          <w:rFonts w:eastAsia="Times New Roman"/>
          <w:szCs w:val="24"/>
        </w:rPr>
        <w:t>Επενδύσεων</w:t>
      </w:r>
      <w:r w:rsidRPr="00E662F8">
        <w:rPr>
          <w:rFonts w:eastAsia="Times New Roman"/>
          <w:szCs w:val="24"/>
        </w:rPr>
        <w:t xml:space="preserve"> </w:t>
      </w:r>
      <w:r w:rsidRPr="00E662F8">
        <w:rPr>
          <w:rFonts w:eastAsia="Times New Roman"/>
          <w:szCs w:val="24"/>
        </w:rPr>
        <w:t xml:space="preserve">κατά 1,3 </w:t>
      </w:r>
      <w:r>
        <w:rPr>
          <w:rFonts w:eastAsia="Times New Roman"/>
          <w:szCs w:val="24"/>
        </w:rPr>
        <w:t xml:space="preserve">δισεκατομμύρια ευρώ. Και ύστερα ήρθε ο νόμος </w:t>
      </w:r>
      <w:proofErr w:type="spellStart"/>
      <w:r>
        <w:rPr>
          <w:rFonts w:eastAsia="Times New Roman"/>
          <w:szCs w:val="24"/>
        </w:rPr>
        <w:t>Κατρούγκαλου</w:t>
      </w:r>
      <w:proofErr w:type="spellEnd"/>
      <w:r>
        <w:rPr>
          <w:rFonts w:eastAsia="Times New Roman"/>
          <w:szCs w:val="24"/>
        </w:rPr>
        <w:t xml:space="preserve">, τον οποίο τόσο πολύ </w:t>
      </w:r>
      <w:r w:rsidRPr="00E662F8">
        <w:rPr>
          <w:rFonts w:eastAsia="Times New Roman"/>
          <w:szCs w:val="24"/>
        </w:rPr>
        <w:t>χειροκροτήσα</w:t>
      </w:r>
      <w:r>
        <w:rPr>
          <w:rFonts w:eastAsia="Times New Roman"/>
          <w:szCs w:val="24"/>
        </w:rPr>
        <w:t>τε</w:t>
      </w:r>
      <w:r>
        <w:rPr>
          <w:rFonts w:eastAsia="Times New Roman"/>
          <w:szCs w:val="24"/>
        </w:rPr>
        <w:t xml:space="preserve">, όταν τον ψηφίζατε. </w:t>
      </w:r>
    </w:p>
    <w:p w14:paraId="0F16EFA6" w14:textId="77777777" w:rsidR="0091757C" w:rsidRDefault="00D319C2">
      <w:pPr>
        <w:spacing w:line="600" w:lineRule="auto"/>
        <w:ind w:firstLine="720"/>
        <w:jc w:val="both"/>
        <w:rPr>
          <w:rFonts w:eastAsia="Times New Roman"/>
          <w:szCs w:val="24"/>
        </w:rPr>
      </w:pPr>
      <w:r>
        <w:rPr>
          <w:rFonts w:eastAsia="Times New Roman"/>
          <w:szCs w:val="24"/>
        </w:rPr>
        <w:t>Τ</w:t>
      </w:r>
      <w:r w:rsidRPr="00E662F8">
        <w:rPr>
          <w:rFonts w:eastAsia="Times New Roman"/>
          <w:szCs w:val="24"/>
        </w:rPr>
        <w:t>ώρα έρχεστε και ελαττώνε</w:t>
      </w:r>
      <w:r>
        <w:rPr>
          <w:rFonts w:eastAsia="Times New Roman"/>
          <w:szCs w:val="24"/>
        </w:rPr>
        <w:t>τε</w:t>
      </w:r>
      <w:r w:rsidRPr="00E662F8">
        <w:rPr>
          <w:rFonts w:eastAsia="Times New Roman"/>
          <w:szCs w:val="24"/>
        </w:rPr>
        <w:t xml:space="preserve"> τις ασφαλιστικές εισφορές των επαγγελματιών</w:t>
      </w:r>
      <w:r>
        <w:rPr>
          <w:rFonts w:eastAsia="Times New Roman"/>
          <w:szCs w:val="24"/>
        </w:rPr>
        <w:t>,</w:t>
      </w:r>
      <w:r w:rsidRPr="00E662F8">
        <w:rPr>
          <w:rFonts w:eastAsia="Times New Roman"/>
          <w:szCs w:val="24"/>
        </w:rPr>
        <w:t xml:space="preserve"> των επιχειρηματιών και των αγροτών </w:t>
      </w:r>
      <w:r>
        <w:rPr>
          <w:rFonts w:eastAsia="Times New Roman"/>
          <w:szCs w:val="24"/>
        </w:rPr>
        <w:t>κ</w:t>
      </w:r>
      <w:r w:rsidRPr="00E662F8">
        <w:rPr>
          <w:rFonts w:eastAsia="Times New Roman"/>
          <w:szCs w:val="24"/>
        </w:rPr>
        <w:t xml:space="preserve">ατά </w:t>
      </w:r>
      <w:r>
        <w:rPr>
          <w:rFonts w:eastAsia="Times New Roman"/>
          <w:szCs w:val="24"/>
        </w:rPr>
        <w:lastRenderedPageBreak/>
        <w:t>3</w:t>
      </w:r>
      <w:r w:rsidRPr="00E662F8">
        <w:rPr>
          <w:rFonts w:eastAsia="Times New Roman"/>
          <w:szCs w:val="24"/>
        </w:rPr>
        <w:t>3%</w:t>
      </w:r>
      <w:r>
        <w:rPr>
          <w:rFonts w:eastAsia="Times New Roman"/>
          <w:szCs w:val="24"/>
        </w:rPr>
        <w:t>.</w:t>
      </w:r>
      <w:r w:rsidRPr="00E662F8">
        <w:rPr>
          <w:rFonts w:eastAsia="Times New Roman"/>
          <w:szCs w:val="24"/>
        </w:rPr>
        <w:t xml:space="preserve"> </w:t>
      </w:r>
      <w:r>
        <w:rPr>
          <w:rFonts w:eastAsia="Times New Roman"/>
          <w:szCs w:val="24"/>
        </w:rPr>
        <w:t>Δ</w:t>
      </w:r>
      <w:r w:rsidRPr="00E662F8">
        <w:rPr>
          <w:rFonts w:eastAsia="Times New Roman"/>
          <w:szCs w:val="24"/>
        </w:rPr>
        <w:t>εν είναι 33</w:t>
      </w:r>
      <w:r>
        <w:rPr>
          <w:rFonts w:eastAsia="Times New Roman"/>
          <w:szCs w:val="24"/>
        </w:rPr>
        <w:t>%</w:t>
      </w:r>
      <w:r w:rsidRPr="00E662F8">
        <w:rPr>
          <w:rFonts w:eastAsia="Times New Roman"/>
          <w:szCs w:val="24"/>
        </w:rPr>
        <w:t xml:space="preserve"> και το ξέρετε πολύ καλά</w:t>
      </w:r>
      <w:r>
        <w:rPr>
          <w:rFonts w:eastAsia="Times New Roman"/>
          <w:szCs w:val="24"/>
        </w:rPr>
        <w:t>,</w:t>
      </w:r>
      <w:r w:rsidRPr="00E662F8">
        <w:rPr>
          <w:rFonts w:eastAsia="Times New Roman"/>
          <w:szCs w:val="24"/>
        </w:rPr>
        <w:t xml:space="preserve"> γιατί τώρα οι ασφαλιστικές εισφορές θα υπολογίζονται στο 100% του καθαρού εισ</w:t>
      </w:r>
      <w:r w:rsidRPr="00E662F8">
        <w:rPr>
          <w:rFonts w:eastAsia="Times New Roman"/>
          <w:szCs w:val="24"/>
        </w:rPr>
        <w:t>οδήματος</w:t>
      </w:r>
      <w:r>
        <w:rPr>
          <w:rFonts w:eastAsia="Times New Roman"/>
          <w:szCs w:val="24"/>
        </w:rPr>
        <w:t>,</w:t>
      </w:r>
      <w:r w:rsidRPr="00E662F8">
        <w:rPr>
          <w:rFonts w:eastAsia="Times New Roman"/>
          <w:szCs w:val="24"/>
        </w:rPr>
        <w:t xml:space="preserve"> κύρι</w:t>
      </w:r>
      <w:r>
        <w:rPr>
          <w:rFonts w:eastAsia="Times New Roman"/>
          <w:szCs w:val="24"/>
        </w:rPr>
        <w:t>οι</w:t>
      </w:r>
      <w:r w:rsidRPr="00E662F8">
        <w:rPr>
          <w:rFonts w:eastAsia="Times New Roman"/>
          <w:szCs w:val="24"/>
        </w:rPr>
        <w:t xml:space="preserve"> συνάδελφ</w:t>
      </w:r>
      <w:r>
        <w:rPr>
          <w:rFonts w:eastAsia="Times New Roman"/>
          <w:szCs w:val="24"/>
        </w:rPr>
        <w:t>οι,</w:t>
      </w:r>
      <w:r w:rsidRPr="00E662F8">
        <w:rPr>
          <w:rFonts w:eastAsia="Times New Roman"/>
          <w:szCs w:val="24"/>
        </w:rPr>
        <w:t xml:space="preserve"> και σε αυτά θα προστίθ</w:t>
      </w:r>
      <w:r>
        <w:rPr>
          <w:rFonts w:eastAsia="Times New Roman"/>
          <w:szCs w:val="24"/>
        </w:rPr>
        <w:t>ενται</w:t>
      </w:r>
      <w:r w:rsidRPr="00E662F8">
        <w:rPr>
          <w:rFonts w:eastAsia="Times New Roman"/>
          <w:szCs w:val="24"/>
        </w:rPr>
        <w:t xml:space="preserve"> και οι ασφαλιστικές εισφορές που </w:t>
      </w:r>
      <w:proofErr w:type="spellStart"/>
      <w:r>
        <w:rPr>
          <w:rFonts w:eastAsia="Times New Roman"/>
          <w:szCs w:val="24"/>
        </w:rPr>
        <w:t>κατεβλήθησαν</w:t>
      </w:r>
      <w:proofErr w:type="spellEnd"/>
      <w:r>
        <w:rPr>
          <w:rFonts w:eastAsia="Times New Roman"/>
          <w:szCs w:val="24"/>
        </w:rPr>
        <w:t xml:space="preserve"> την προηγούμενη χρονιά. </w:t>
      </w:r>
    </w:p>
    <w:p w14:paraId="0F16EFA7" w14:textId="77777777" w:rsidR="0091757C" w:rsidRDefault="00D319C2">
      <w:pPr>
        <w:spacing w:line="600" w:lineRule="auto"/>
        <w:ind w:firstLine="720"/>
        <w:jc w:val="both"/>
        <w:rPr>
          <w:rFonts w:eastAsia="Times New Roman"/>
          <w:szCs w:val="24"/>
        </w:rPr>
      </w:pPr>
      <w:r>
        <w:rPr>
          <w:rFonts w:eastAsia="Times New Roman"/>
          <w:szCs w:val="24"/>
        </w:rPr>
        <w:t xml:space="preserve">Και τώρα πανηγυρίζετε ξανά. Επιτέλους, κάποτε κάνατε λάθος. Τότε ή τώρα; Τότε μάλλον. </w:t>
      </w:r>
    </w:p>
    <w:p w14:paraId="0F16EFA8" w14:textId="77777777" w:rsidR="0091757C" w:rsidRDefault="00D319C2">
      <w:pPr>
        <w:spacing w:line="600" w:lineRule="auto"/>
        <w:ind w:firstLine="720"/>
        <w:jc w:val="both"/>
        <w:rPr>
          <w:rFonts w:eastAsia="Times New Roman"/>
          <w:szCs w:val="24"/>
        </w:rPr>
      </w:pPr>
      <w:r>
        <w:rPr>
          <w:rFonts w:eastAsia="Times New Roman"/>
          <w:szCs w:val="24"/>
        </w:rPr>
        <w:t xml:space="preserve">Η μείωση των ασφαλιστικών εισφορών αφορά </w:t>
      </w:r>
      <w:r>
        <w:rPr>
          <w:rFonts w:eastAsia="Times New Roman"/>
          <w:szCs w:val="24"/>
        </w:rPr>
        <w:t>έναν περιορισμένο αριθμό επαγγελματιών. Αφορά μόνο το 20%, δηλαδή διακόσιες πενήντα χιλιάδες αυτοαπασχολούμενους σε σύνολο ενός εκατομμυρίου διακοσίων εβδομήντα. Αυτοί δηλαδή οι οποίοι έχουν εισόδημα άνω των 7.032 ευρώ. Βέβαια αυτή η μείωση των ασφαλιστικώ</w:t>
      </w:r>
      <w:r>
        <w:rPr>
          <w:rFonts w:eastAsia="Times New Roman"/>
          <w:szCs w:val="24"/>
        </w:rPr>
        <w:t xml:space="preserve">ν εισφορών συνεπάγεται αντίστοιχα και μείωση των συντάξεων. Έτσι αν κάποιος θέλει να πάρει μεγαλύτερη σύνταξη, πρέπει να βάλει το χέρι βαθιά στην τσέπη. </w:t>
      </w:r>
    </w:p>
    <w:p w14:paraId="0F16EFA9" w14:textId="77777777" w:rsidR="0091757C" w:rsidRDefault="00D319C2">
      <w:pPr>
        <w:spacing w:line="600" w:lineRule="auto"/>
        <w:ind w:firstLine="720"/>
        <w:jc w:val="both"/>
        <w:rPr>
          <w:rFonts w:eastAsia="Times New Roman"/>
          <w:szCs w:val="24"/>
        </w:rPr>
      </w:pPr>
      <w:r>
        <w:rPr>
          <w:rFonts w:eastAsia="Times New Roman"/>
          <w:szCs w:val="24"/>
        </w:rPr>
        <w:t>Τώρα όσον αφορά στο δεύτερο μέρος του νομοσχεδίου που αφορά τα διοικητικά ζητήματα των υπηρεσιών και φ</w:t>
      </w:r>
      <w:r>
        <w:rPr>
          <w:rFonts w:eastAsia="Times New Roman"/>
          <w:szCs w:val="24"/>
        </w:rPr>
        <w:t xml:space="preserve">ορέων του Υπουργείου, αυτά έχουν κοινωνικό πρόσημο σε συνδυασμό </w:t>
      </w:r>
      <w:r>
        <w:rPr>
          <w:rFonts w:eastAsia="Times New Roman"/>
          <w:szCs w:val="24"/>
        </w:rPr>
        <w:lastRenderedPageBreak/>
        <w:t>με τις ρυθμίσεις για την κίνηση των ανέργων και τα προγράμματα εργασίας τα οποία προϋπήρχαν</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εδώ και αρκετά χρόνια. Και σ’ αυτά θα είμαστε θετικοί. </w:t>
      </w:r>
    </w:p>
    <w:p w14:paraId="0F16EFAA" w14:textId="77777777" w:rsidR="0091757C" w:rsidRDefault="00D319C2">
      <w:pPr>
        <w:spacing w:line="600" w:lineRule="auto"/>
        <w:ind w:firstLine="720"/>
        <w:jc w:val="both"/>
        <w:rPr>
          <w:rFonts w:eastAsia="Times New Roman"/>
          <w:szCs w:val="24"/>
        </w:rPr>
      </w:pPr>
      <w:r>
        <w:rPr>
          <w:rFonts w:eastAsia="Times New Roman"/>
          <w:szCs w:val="24"/>
        </w:rPr>
        <w:t>Παρ’ όλα αυτά, όμως, η χώρα είναι τ</w:t>
      </w:r>
      <w:r>
        <w:rPr>
          <w:rFonts w:eastAsia="Times New Roman"/>
          <w:szCs w:val="24"/>
        </w:rPr>
        <w:t xml:space="preserve">ελευταία της Ευρώπης σε ό,τι αφορά τις συνέπειες των κοινωνικών μεταβιβάσεων και κατ’ επέκταση την καταπολέμηση της φτώχειας. Δεν το λέω εγώ αυτό. Αυτά είναι στοιχεία της </w:t>
      </w:r>
      <w:r>
        <w:rPr>
          <w:rFonts w:eastAsia="Times New Roman"/>
          <w:szCs w:val="24"/>
          <w:lang w:val="en-US"/>
        </w:rPr>
        <w:t>EUROSTAT</w:t>
      </w:r>
      <w:r>
        <w:rPr>
          <w:rFonts w:eastAsia="Times New Roman"/>
          <w:szCs w:val="24"/>
        </w:rPr>
        <w:t>,</w:t>
      </w:r>
      <w:r w:rsidRPr="00872C67">
        <w:rPr>
          <w:rFonts w:eastAsia="Times New Roman"/>
          <w:szCs w:val="24"/>
        </w:rPr>
        <w:t xml:space="preserve"> </w:t>
      </w:r>
      <w:r>
        <w:rPr>
          <w:rFonts w:eastAsia="Times New Roman"/>
          <w:szCs w:val="24"/>
        </w:rPr>
        <w:t>μόλις προχθεσινά, για τα οποία πλέον οπωσδήποτε δεν μπορείτε να υπερηφανεύε</w:t>
      </w:r>
      <w:r>
        <w:rPr>
          <w:rFonts w:eastAsia="Times New Roman"/>
          <w:szCs w:val="24"/>
        </w:rPr>
        <w:t xml:space="preserve">στε, αφού τα άτομα τα οποία ζουν στα όρια της φτώχειας, είτε του κοινωνικού αποκλεισμού, μειώθηκαν κατά 32% στην Ευρωπαϊκή Ένωση, ενώ η χώρα μας βρίσκεται στην τελευταία θέση πίσω από τη Βουλγαρία και από τη Ρουμανία. </w:t>
      </w:r>
    </w:p>
    <w:p w14:paraId="0F16EFAB" w14:textId="77777777" w:rsidR="0091757C" w:rsidRDefault="00D319C2">
      <w:pPr>
        <w:spacing w:line="600" w:lineRule="auto"/>
        <w:ind w:firstLine="720"/>
        <w:jc w:val="both"/>
        <w:rPr>
          <w:rFonts w:eastAsia="Times New Roman"/>
          <w:szCs w:val="24"/>
        </w:rPr>
      </w:pPr>
      <w:r>
        <w:rPr>
          <w:rFonts w:eastAsia="Times New Roman"/>
          <w:szCs w:val="24"/>
        </w:rPr>
        <w:t xml:space="preserve">Και μιας κι είναι εδώ η κ. </w:t>
      </w:r>
      <w:proofErr w:type="spellStart"/>
      <w:r>
        <w:rPr>
          <w:rFonts w:eastAsia="Times New Roman"/>
          <w:szCs w:val="24"/>
        </w:rPr>
        <w:t>Αχτσιόγλου</w:t>
      </w:r>
      <w:proofErr w:type="spellEnd"/>
      <w:r>
        <w:rPr>
          <w:rFonts w:eastAsia="Times New Roman"/>
          <w:szCs w:val="24"/>
        </w:rPr>
        <w:t xml:space="preserve">, η Υπουργός Εργασίας, θέλω να πω ότι τα στοιχεία της </w:t>
      </w:r>
      <w:r>
        <w:rPr>
          <w:rFonts w:eastAsia="Times New Roman"/>
          <w:szCs w:val="24"/>
        </w:rPr>
        <w:t>«ΕΡΓΑΝΗ»</w:t>
      </w:r>
      <w:r>
        <w:rPr>
          <w:rFonts w:eastAsia="Times New Roman"/>
          <w:szCs w:val="24"/>
        </w:rPr>
        <w:t xml:space="preserve">, κυρία Υπουργέ, για τον μήνα Οκτώβριο τα ξέρετε πολύ καλά. Δεν νομίζω ότι είναι και πολύ τιμητικά. Εμείς δεν χαιρόμαστε γι’ αυτό το νούμερο. </w:t>
      </w:r>
      <w:proofErr w:type="spellStart"/>
      <w:r>
        <w:rPr>
          <w:rFonts w:eastAsia="Times New Roman"/>
          <w:szCs w:val="24"/>
        </w:rPr>
        <w:t>Εκατόν</w:t>
      </w:r>
      <w:proofErr w:type="spellEnd"/>
      <w:r>
        <w:rPr>
          <w:rFonts w:eastAsia="Times New Roman"/>
          <w:szCs w:val="24"/>
        </w:rPr>
        <w:t xml:space="preserve"> είκοσι χιλιάδες θέσεις αρνητικό ισοζύγιο είνα</w:t>
      </w:r>
      <w:r>
        <w:rPr>
          <w:rFonts w:eastAsia="Times New Roman"/>
          <w:szCs w:val="24"/>
        </w:rPr>
        <w:t xml:space="preserve">ι αριθμός ρεκόρ. Αρνητικό ρεκόρ. </w:t>
      </w:r>
    </w:p>
    <w:p w14:paraId="0F16EFAC" w14:textId="77777777" w:rsidR="0091757C" w:rsidRDefault="00D319C2">
      <w:pPr>
        <w:spacing w:line="600" w:lineRule="auto"/>
        <w:ind w:firstLine="720"/>
        <w:jc w:val="both"/>
        <w:rPr>
          <w:rFonts w:eastAsia="Times New Roman"/>
          <w:szCs w:val="24"/>
        </w:rPr>
      </w:pPr>
      <w:r>
        <w:rPr>
          <w:rFonts w:eastAsia="Times New Roman"/>
          <w:b/>
          <w:szCs w:val="24"/>
        </w:rPr>
        <w:lastRenderedPageBreak/>
        <w:t>ΕΦΗ</w:t>
      </w:r>
      <w:r w:rsidRPr="00D70F25">
        <w:rPr>
          <w:rFonts w:eastAsia="Times New Roman"/>
          <w:b/>
          <w:szCs w:val="24"/>
        </w:rPr>
        <w:t xml:space="preserve"> </w:t>
      </w:r>
      <w:r w:rsidRPr="001E134F">
        <w:rPr>
          <w:rFonts w:eastAsia="Times New Roman"/>
          <w:b/>
          <w:szCs w:val="24"/>
        </w:rPr>
        <w:t>ΑΧΤΣΙΟΓΛΟΥ</w:t>
      </w:r>
      <w:r w:rsidRPr="00D70F25">
        <w:rPr>
          <w:rFonts w:eastAsia="Times New Roman"/>
          <w:b/>
          <w:szCs w:val="24"/>
        </w:rPr>
        <w:t xml:space="preserve"> (</w:t>
      </w:r>
      <w:r>
        <w:rPr>
          <w:rFonts w:eastAsia="Times New Roman"/>
          <w:b/>
          <w:szCs w:val="24"/>
        </w:rPr>
        <w:t>Υπουργός Εργασίας, Κοινωνικής Ασφάλισης και Κοινωνικής Αλληλεγγύης)</w:t>
      </w:r>
      <w:r w:rsidRPr="001E134F">
        <w:rPr>
          <w:rFonts w:eastAsia="Times New Roman"/>
          <w:b/>
          <w:szCs w:val="24"/>
        </w:rPr>
        <w:t>:</w:t>
      </w:r>
      <w:r>
        <w:rPr>
          <w:rFonts w:eastAsia="Times New Roman"/>
          <w:szCs w:val="24"/>
        </w:rPr>
        <w:t xml:space="preserve"> Το έτος κοιτάξτε. </w:t>
      </w:r>
    </w:p>
    <w:p w14:paraId="0F16EFAD" w14:textId="77777777" w:rsidR="0091757C" w:rsidRDefault="00D319C2">
      <w:pPr>
        <w:spacing w:line="600" w:lineRule="auto"/>
        <w:ind w:firstLine="720"/>
        <w:jc w:val="both"/>
        <w:rPr>
          <w:rFonts w:eastAsia="Times New Roman"/>
          <w:szCs w:val="24"/>
        </w:rPr>
      </w:pPr>
      <w:r>
        <w:rPr>
          <w:rFonts w:eastAsia="Times New Roman"/>
          <w:b/>
          <w:szCs w:val="24"/>
        </w:rPr>
        <w:t xml:space="preserve">ΧΡΗΣΤΟΣ ΚΕΛΛΑΣ: </w:t>
      </w:r>
      <w:r>
        <w:rPr>
          <w:rFonts w:eastAsia="Times New Roman"/>
          <w:szCs w:val="24"/>
        </w:rPr>
        <w:t xml:space="preserve">Επομένως, η θριαμβολογία ότι μειώσατε την ανεργία τη στιγμή που τα αντίστοιχα στατιστικά στοιχεία </w:t>
      </w:r>
      <w:r>
        <w:rPr>
          <w:rFonts w:eastAsia="Times New Roman"/>
          <w:szCs w:val="24"/>
        </w:rPr>
        <w:t>μιλάνε για επικράτηση των ευέλικτων μορφών εργασίας και απασχόλησης κατά 62% έναντι της πλήρους απασχόλησης, που είναι  μόλις στο 38%, δεν ευσταθεί. Σε κάθε περίπτωση εμείς θα είμαστε θετικοί στις ρυθμίσεις, παρ</w:t>
      </w:r>
      <w:r>
        <w:rPr>
          <w:rFonts w:eastAsia="Times New Roman"/>
          <w:szCs w:val="24"/>
        </w:rPr>
        <w:t xml:space="preserve">’ </w:t>
      </w:r>
      <w:r>
        <w:rPr>
          <w:rFonts w:eastAsia="Times New Roman"/>
          <w:szCs w:val="24"/>
        </w:rPr>
        <w:t xml:space="preserve">ότι είναι αποσπασματικές. </w:t>
      </w:r>
    </w:p>
    <w:p w14:paraId="0F16EFAE" w14:textId="77777777" w:rsidR="0091757C" w:rsidRDefault="00D319C2">
      <w:pPr>
        <w:spacing w:line="600" w:lineRule="auto"/>
        <w:ind w:firstLine="720"/>
        <w:jc w:val="both"/>
        <w:rPr>
          <w:rFonts w:eastAsia="Times New Roman"/>
          <w:szCs w:val="24"/>
        </w:rPr>
      </w:pPr>
      <w:r>
        <w:rPr>
          <w:rFonts w:eastAsia="Times New Roman"/>
          <w:szCs w:val="24"/>
        </w:rPr>
        <w:t>Το βασικό πρόβλη</w:t>
      </w:r>
      <w:r>
        <w:rPr>
          <w:rFonts w:eastAsia="Times New Roman"/>
          <w:szCs w:val="24"/>
        </w:rPr>
        <w:t xml:space="preserve">μα βεβαίως παραμένει. Είναι ο νόμος </w:t>
      </w:r>
      <w:proofErr w:type="spellStart"/>
      <w:r>
        <w:rPr>
          <w:rFonts w:eastAsia="Times New Roman"/>
          <w:szCs w:val="24"/>
        </w:rPr>
        <w:t>Κατρούγκαλου</w:t>
      </w:r>
      <w:proofErr w:type="spellEnd"/>
      <w:r>
        <w:rPr>
          <w:rFonts w:eastAsia="Times New Roman"/>
          <w:szCs w:val="24"/>
        </w:rPr>
        <w:t>, τον οποίον εμείς σε λίγους μήνες που θα είμαστε Κυβέρνηση βεβαίως θα καταργήσουμε, όπως είπε ο Πρόεδρός μας, Κυριάκος Μητσοτάκης.</w:t>
      </w:r>
    </w:p>
    <w:p w14:paraId="0F16EFAF" w14:textId="77777777" w:rsidR="0091757C" w:rsidRDefault="00D319C2">
      <w:pPr>
        <w:spacing w:line="600" w:lineRule="auto"/>
        <w:ind w:firstLine="720"/>
        <w:jc w:val="both"/>
        <w:rPr>
          <w:rFonts w:eastAsia="Times New Roman"/>
          <w:szCs w:val="24"/>
        </w:rPr>
      </w:pPr>
      <w:r>
        <w:rPr>
          <w:rFonts w:eastAsia="Times New Roman"/>
          <w:szCs w:val="24"/>
        </w:rPr>
        <w:t>Σας ευχαριστώ.</w:t>
      </w:r>
    </w:p>
    <w:p w14:paraId="0F16EFB0" w14:textId="77777777" w:rsidR="0091757C" w:rsidRDefault="00D319C2">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0F16EFB1" w14:textId="77777777" w:rsidR="0091757C" w:rsidRDefault="00D319C2">
      <w:pPr>
        <w:spacing w:line="600" w:lineRule="auto"/>
        <w:ind w:firstLine="720"/>
        <w:jc w:val="both"/>
        <w:rPr>
          <w:rFonts w:eastAsia="Times New Roman"/>
          <w:szCs w:val="24"/>
        </w:rPr>
      </w:pPr>
      <w:r w:rsidRPr="00872C67">
        <w:rPr>
          <w:rFonts w:eastAsia="Times New Roman"/>
          <w:b/>
          <w:szCs w:val="24"/>
        </w:rPr>
        <w:t>ΠΡΟΕΔΡΟ</w:t>
      </w:r>
      <w:r w:rsidRPr="00872C67">
        <w:rPr>
          <w:rFonts w:eastAsia="Times New Roman"/>
          <w:b/>
          <w:szCs w:val="24"/>
        </w:rPr>
        <w:t xml:space="preserve">Σ (Νικόλαος </w:t>
      </w:r>
      <w:proofErr w:type="spellStart"/>
      <w:r w:rsidRPr="00872C67">
        <w:rPr>
          <w:rFonts w:eastAsia="Times New Roman"/>
          <w:b/>
          <w:szCs w:val="24"/>
        </w:rPr>
        <w:t>Βούτσης</w:t>
      </w:r>
      <w:proofErr w:type="spellEnd"/>
      <w:r w:rsidRPr="00872C67">
        <w:rPr>
          <w:rFonts w:eastAsia="Times New Roman"/>
          <w:b/>
          <w:szCs w:val="24"/>
        </w:rPr>
        <w:t>):</w:t>
      </w:r>
      <w:r>
        <w:rPr>
          <w:rFonts w:eastAsia="Times New Roman"/>
          <w:szCs w:val="24"/>
        </w:rPr>
        <w:t xml:space="preserve"> Ευχαριστούμε πολύ. </w:t>
      </w:r>
    </w:p>
    <w:p w14:paraId="0F16EFB2" w14:textId="77777777" w:rsidR="0091757C" w:rsidRDefault="00D319C2">
      <w:pPr>
        <w:spacing w:line="600" w:lineRule="auto"/>
        <w:ind w:firstLine="720"/>
        <w:jc w:val="both"/>
        <w:rPr>
          <w:rFonts w:eastAsia="Times New Roman"/>
          <w:szCs w:val="24"/>
        </w:rPr>
      </w:pPr>
      <w:r>
        <w:rPr>
          <w:rFonts w:eastAsia="Times New Roman"/>
          <w:szCs w:val="24"/>
        </w:rPr>
        <w:t>Τον λόγο έχει ο Πρόεδρος της Κυβέρνησης και Υπουργός Εξωτερικών κ. Αλέξης Τσίπρας.</w:t>
      </w:r>
    </w:p>
    <w:p w14:paraId="0F16EFB3" w14:textId="77777777" w:rsidR="0091757C" w:rsidRDefault="00D319C2">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 και των ΑΝΕΛ)</w:t>
      </w:r>
    </w:p>
    <w:p w14:paraId="0F16EFB4" w14:textId="77777777" w:rsidR="0091757C" w:rsidRDefault="00D319C2">
      <w:pPr>
        <w:spacing w:after="0" w:line="600" w:lineRule="auto"/>
        <w:ind w:firstLine="720"/>
        <w:jc w:val="both"/>
        <w:rPr>
          <w:rFonts w:eastAsia="Times New Roman"/>
          <w:szCs w:val="24"/>
        </w:rPr>
      </w:pPr>
      <w:r>
        <w:rPr>
          <w:rFonts w:eastAsia="Times New Roman"/>
          <w:b/>
          <w:szCs w:val="24"/>
        </w:rPr>
        <w:t>ΑΛΕΞΗΣ ΤΣΙΠΡΑΣ (Πρόεδρος της Κυβέρνησης και Υπουργός Εξωτερικών):</w:t>
      </w:r>
      <w:r>
        <w:rPr>
          <w:rFonts w:eastAsia="Times New Roman"/>
          <w:szCs w:val="24"/>
        </w:rPr>
        <w:t xml:space="preserve"> Ευχαριστώ, κύριε Πρόεδρε.</w:t>
      </w:r>
    </w:p>
    <w:p w14:paraId="0F16EFB5" w14:textId="77777777" w:rsidR="0091757C" w:rsidRDefault="00D319C2">
      <w:pPr>
        <w:spacing w:after="0" w:line="600" w:lineRule="auto"/>
        <w:ind w:firstLine="720"/>
        <w:jc w:val="both"/>
        <w:rPr>
          <w:rFonts w:eastAsia="Times New Roman"/>
          <w:szCs w:val="24"/>
        </w:rPr>
      </w:pPr>
      <w:r>
        <w:rPr>
          <w:rFonts w:eastAsia="Times New Roman"/>
          <w:szCs w:val="24"/>
        </w:rPr>
        <w:t>Είχα μια αμυδρά ελπίδα ότι θα ήταν θαρραλέος ο κ. Μητσοτάκης να έρθει σήμερα στη συζήτηση στη Βουλή στο νομοσχέδιο αυτό. Απ’ ό,τι φαίνεται, κάνει πιο ασφαλείς επιλογές. Θα έχω τη δυνατότητα αύριο να συνομιλήσω μαζί του για το παν</w:t>
      </w:r>
      <w:r>
        <w:rPr>
          <w:rFonts w:eastAsia="Times New Roman"/>
          <w:szCs w:val="24"/>
        </w:rPr>
        <w:t xml:space="preserve">επιστημιακό άσυλο. Αυτό εννοώ πιο ασφαλείς επιλογές. Διότι εκεί ίσως να μπορεί ακόμα να </w:t>
      </w:r>
      <w:proofErr w:type="spellStart"/>
      <w:r>
        <w:rPr>
          <w:rFonts w:eastAsia="Times New Roman"/>
          <w:szCs w:val="24"/>
        </w:rPr>
        <w:t>καταστροφολογεί</w:t>
      </w:r>
      <w:proofErr w:type="spellEnd"/>
      <w:r>
        <w:rPr>
          <w:rFonts w:eastAsia="Times New Roman"/>
          <w:szCs w:val="24"/>
        </w:rPr>
        <w:t xml:space="preserve">, επί αόριστων δεδομένων όμως. Διότι στην οικονομία η καταστροφολογία μάλλον τελείωσε. </w:t>
      </w:r>
    </w:p>
    <w:p w14:paraId="0F16EFB6" w14:textId="77777777" w:rsidR="0091757C" w:rsidRDefault="00D319C2">
      <w:pPr>
        <w:spacing w:line="600" w:lineRule="auto"/>
        <w:ind w:firstLine="720"/>
        <w:jc w:val="both"/>
        <w:rPr>
          <w:rFonts w:eastAsia="Times New Roman"/>
          <w:szCs w:val="24"/>
        </w:rPr>
      </w:pPr>
      <w:r>
        <w:rPr>
          <w:rFonts w:eastAsia="Times New Roman"/>
          <w:szCs w:val="24"/>
        </w:rPr>
        <w:t>Καθώς ερχόμουν να τοποθετηθώ σήμερα στην Εθνική Αντιπροσωπεία, μί</w:t>
      </w:r>
      <w:r>
        <w:rPr>
          <w:rFonts w:eastAsia="Times New Roman"/>
          <w:szCs w:val="24"/>
        </w:rPr>
        <w:t>α μέρα μετά την κατάθεση ενός προϋπολογισμού</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τομή στην τελευταία οκταετία, που αποτυπώνει ξεκάθαρα αυτό το οποίο έχει αμφισβητηθεί εδώ και δυο χρόνια, ότι δηλαδή η οικονομία ανακάμπτει και βγαίνουμε από την πρωτοφανή αυτή </w:t>
      </w:r>
      <w:proofErr w:type="spellStart"/>
      <w:r>
        <w:rPr>
          <w:rFonts w:eastAsia="Times New Roman"/>
          <w:szCs w:val="24"/>
        </w:rPr>
        <w:t>μνημονιακή</w:t>
      </w:r>
      <w:proofErr w:type="spellEnd"/>
      <w:r>
        <w:rPr>
          <w:rFonts w:eastAsia="Times New Roman"/>
          <w:szCs w:val="24"/>
        </w:rPr>
        <w:t xml:space="preserve"> περιπέτεια που έζησε </w:t>
      </w:r>
      <w:r>
        <w:rPr>
          <w:rFonts w:eastAsia="Times New Roman"/>
          <w:szCs w:val="24"/>
        </w:rPr>
        <w:t xml:space="preserve">ο τόπος, αναρωτιόμουν ποιος </w:t>
      </w:r>
      <w:r>
        <w:rPr>
          <w:rFonts w:eastAsia="Times New Roman"/>
          <w:szCs w:val="24"/>
        </w:rPr>
        <w:lastRenderedPageBreak/>
        <w:t>θα μπορούσε να είναι ο τίτλος αυτής της παρέμβασής μου απευθυνόμενος στα έδρανα των Βουλευτών της Αντιπολίτευσης, της Αξιωματικής, της Μείζονος και της Ελάσσονος,</w:t>
      </w:r>
    </w:p>
    <w:p w14:paraId="0F16EFB7" w14:textId="77777777" w:rsidR="0091757C" w:rsidRDefault="00D319C2">
      <w:pPr>
        <w:spacing w:line="600" w:lineRule="auto"/>
        <w:ind w:firstLine="720"/>
        <w:jc w:val="both"/>
        <w:rPr>
          <w:rFonts w:eastAsia="Times New Roman" w:cs="Times New Roman"/>
          <w:szCs w:val="24"/>
        </w:rPr>
      </w:pPr>
      <w:r>
        <w:rPr>
          <w:rFonts w:eastAsia="Times New Roman"/>
          <w:szCs w:val="24"/>
        </w:rPr>
        <w:t>Νομίζω ότι ο καλύτερος τίτλος θα μπορούσε να είναι το ερώτημα «κα</w:t>
      </w:r>
      <w:r>
        <w:rPr>
          <w:rFonts w:eastAsia="Times New Roman"/>
          <w:szCs w:val="24"/>
        </w:rPr>
        <w:t xml:space="preserve">ι τώρα τι θα απογίνετε χωρίς βαρβάρους;». Πάνε οι ελπίδες, χάθηκαν. Αποδείχθηκαν φρούδες και από τα μνημόνια βγήκαμε και τυπικά και ουσιαστικά. Και τις συντάξεις διασώζουμε και την ανεργία μειώνουμε και τις αδικίες αποκαθιστούμε. Και τα αναδρομικά δώσαμε. </w:t>
      </w:r>
      <w:r>
        <w:rPr>
          <w:rFonts w:eastAsia="Times New Roman"/>
          <w:szCs w:val="24"/>
        </w:rPr>
        <w:t xml:space="preserve">Όχι μόνο στους </w:t>
      </w:r>
      <w:proofErr w:type="spellStart"/>
      <w:r>
        <w:rPr>
          <w:rFonts w:eastAsia="Times New Roman"/>
          <w:szCs w:val="24"/>
        </w:rPr>
        <w:t>ενστόλους</w:t>
      </w:r>
      <w:proofErr w:type="spellEnd"/>
      <w:r>
        <w:rPr>
          <w:rFonts w:eastAsia="Times New Roman"/>
          <w:szCs w:val="24"/>
        </w:rPr>
        <w:t xml:space="preserve"> αλλά και σε όλους </w:t>
      </w:r>
      <w:r>
        <w:rPr>
          <w:rFonts w:eastAsia="Times New Roman"/>
          <w:szCs w:val="24"/>
        </w:rPr>
        <w:t xml:space="preserve">όσοι </w:t>
      </w:r>
      <w:r>
        <w:rPr>
          <w:rFonts w:eastAsia="Times New Roman"/>
          <w:szCs w:val="24"/>
        </w:rPr>
        <w:t xml:space="preserve">υπέστησαν αδικίες. Και τις ασφαλιστικές εισφορές μειώνουμε. Και το κοινωνικό μέρισμα θα το ξαναδώσουμε εκεί που πραγματικά υπάρχει ανάγκη να δώσουμε, στους συμπολίτες μας που έχουν χαμηλά εισοδήματα. </w:t>
      </w:r>
      <w:r w:rsidRPr="00E86A3F">
        <w:rPr>
          <w:rFonts w:eastAsia="Times New Roman" w:cs="Times New Roman"/>
          <w:szCs w:val="24"/>
        </w:rPr>
        <w:t>Αλλά και</w:t>
      </w:r>
      <w:r w:rsidRPr="00E86A3F">
        <w:rPr>
          <w:rFonts w:eastAsia="Times New Roman" w:cs="Times New Roman"/>
          <w:szCs w:val="24"/>
        </w:rPr>
        <w:t xml:space="preserve"> το κυριότερο</w:t>
      </w:r>
      <w:r>
        <w:rPr>
          <w:rFonts w:eastAsia="Times New Roman" w:cs="Times New Roman"/>
          <w:szCs w:val="24"/>
        </w:rPr>
        <w:t xml:space="preserve"> είναι ότι όλα τα μέτρα που εξήγγειλα φέτος τον Σεπτέμβρη στη Διεθνή Έκθεση Θεσσαλονίκης θα τα υλοποιήσουμε ένα προς ένα. Και τι θα απογίνετε τώρα, λοιπόν, είναι το ερώτημα.</w:t>
      </w:r>
    </w:p>
    <w:p w14:paraId="0F16EFB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βεβαίως ένα άλλο ερώτημα, κυρίες και κύριοι συνάδελφοι, στο οποίο</w:t>
      </w:r>
      <w:r>
        <w:rPr>
          <w:rFonts w:eastAsia="Times New Roman" w:cs="Times New Roman"/>
          <w:szCs w:val="24"/>
        </w:rPr>
        <w:t xml:space="preserve"> θα ήθελα να με βοηθήσετε, είναι πού πήγε, αν το είδε κανείς, αυτό το περιβόητο τέταρτο μνημόνιο, το οποίο με </w:t>
      </w:r>
      <w:r>
        <w:rPr>
          <w:rFonts w:eastAsia="Times New Roman" w:cs="Times New Roman"/>
          <w:szCs w:val="24"/>
        </w:rPr>
        <w:lastRenderedPageBreak/>
        <w:t>στόμφο εξαγγείλατε ότι έρχεται εδώ και έναν χρόνο και ψάχνουμε να το βρούμε. Ψάχνω κι εγώ να βρω αυτό το τέταρτο μνημόνιο, όπως ψάχνω να βρω πού π</w:t>
      </w:r>
      <w:r>
        <w:rPr>
          <w:rFonts w:eastAsia="Times New Roman" w:cs="Times New Roman"/>
          <w:szCs w:val="24"/>
        </w:rPr>
        <w:t xml:space="preserve">ήγαν και αυτοί οι πηχυαίοι τίτλοι στα μέσα ενημέρωσης, στις εφημερίδες, που κατατρομοκρατούσαν επί έναν και πλέον χρόνο τους συνταξιούχους, και όχι μόνον, ότι έρχεται θύελλα, ότι έρχεται </w:t>
      </w:r>
      <w:proofErr w:type="spellStart"/>
      <w:r>
        <w:rPr>
          <w:rFonts w:eastAsia="Times New Roman" w:cs="Times New Roman"/>
          <w:szCs w:val="24"/>
        </w:rPr>
        <w:t>τσουνάμι</w:t>
      </w:r>
      <w:proofErr w:type="spellEnd"/>
      <w:r>
        <w:rPr>
          <w:rFonts w:eastAsia="Times New Roman" w:cs="Times New Roman"/>
          <w:szCs w:val="24"/>
        </w:rPr>
        <w:t>, ότι έρχονται περικοπές. Και να οι αναλυτικοί πίνακες με τις</w:t>
      </w:r>
      <w:r>
        <w:rPr>
          <w:rFonts w:eastAsia="Times New Roman" w:cs="Times New Roman"/>
          <w:szCs w:val="24"/>
        </w:rPr>
        <w:t xml:space="preserve"> μειώσεις των συντάξεων που θα δουν οι συνταξιούχοι και να τα δημοσιεύματα και να οι εκπομπές. Θα πρέπει ο φίλος μου ο κ. Αυτιάς να είχε περάσει πολύ δύσκολες μέρες να κάθεται σαν αριθμομηχανή να υπολογίζει πόσο χάνει ο καθένας και η καθεμιά από τους άμοιρ</w:t>
      </w:r>
      <w:r>
        <w:rPr>
          <w:rFonts w:eastAsia="Times New Roman" w:cs="Times New Roman"/>
          <w:szCs w:val="24"/>
        </w:rPr>
        <w:t xml:space="preserve">ους τους συνταξιούχους. Τώρα τσιμουδιά. Τώρα κανείς δεν έρχεται να ξαναβγάλει αυτούς τους υπολογισμούς για να δείξει τι σώζεται στο εισόδημα αυτών των ανθρώπων. </w:t>
      </w:r>
    </w:p>
    <w:p w14:paraId="0F16EFB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Όπως, βεβαίως, και κανένας δεν θα κάνει τον κόπο να καταθέσει, να βγάλει προς τα έξω τους πίνα</w:t>
      </w:r>
      <w:r>
        <w:rPr>
          <w:rFonts w:eastAsia="Times New Roman" w:cs="Times New Roman"/>
          <w:szCs w:val="24"/>
        </w:rPr>
        <w:t>κες -θα αναφερθώ σε λίγο σε αυτούς- που αφορούν στην ωφέλεια που θα έχουν οι ελεύθεροι επαγγελματίες από τη διορθωτική παρέμβαση που κά</w:t>
      </w:r>
      <w:r>
        <w:rPr>
          <w:rFonts w:eastAsia="Times New Roman" w:cs="Times New Roman"/>
          <w:szCs w:val="24"/>
        </w:rPr>
        <w:lastRenderedPageBreak/>
        <w:t>νουμε σήμερα. Βεβαίως, μαζί με τα δημοσιεύματα χάθηκαν κι εκείνες οι κορώνες, όχι όλες βέβαια, περί της ανάλγητης Κυβέρνη</w:t>
      </w:r>
      <w:r>
        <w:rPr>
          <w:rFonts w:eastAsia="Times New Roman" w:cs="Times New Roman"/>
          <w:szCs w:val="24"/>
        </w:rPr>
        <w:t xml:space="preserve">σης που φέρνει τα πιο σκληρά μέτρα. </w:t>
      </w:r>
    </w:p>
    <w:p w14:paraId="0F16EFB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Φέρνουμε, λοιπόν, σήμερα ένα νομοσχέδιο, κυρίες και κύριοι συνάδελφοι, το οποίο έρχεται να κάνει μια πολύ ουσιαστική διόρθωση, αλλά εγώ θα ήθελα να μην αναφερθώ μονάχα σε αυτήν τη διόρθωση, να αναφερθώ σε ένα, κατά την </w:t>
      </w:r>
      <w:r>
        <w:rPr>
          <w:rFonts w:eastAsia="Times New Roman" w:cs="Times New Roman"/>
          <w:szCs w:val="24"/>
        </w:rPr>
        <w:t>άποψή μου, κατόρθωμα που πετύχαμε κάτω από εξαιρετικά αντίξοες συνθήκες.</w:t>
      </w:r>
    </w:p>
    <w:p w14:paraId="0F16EFB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αναφέρομαι στη μεγάλη ασφαλιστική μεταρρύθμιση, η οποία επικρίθηκε όσο κα</w:t>
      </w:r>
      <w:r>
        <w:rPr>
          <w:rFonts w:eastAsia="Times New Roman" w:cs="Times New Roman"/>
          <w:szCs w:val="24"/>
        </w:rPr>
        <w:t>μ</w:t>
      </w:r>
      <w:r>
        <w:rPr>
          <w:rFonts w:eastAsia="Times New Roman" w:cs="Times New Roman"/>
          <w:szCs w:val="24"/>
        </w:rPr>
        <w:t>μία άλλη, χαρακτηρίστηκε ως καταστροφική, ως μια μεταρρύθμιση</w:t>
      </w:r>
      <w:r>
        <w:rPr>
          <w:rFonts w:eastAsia="Times New Roman" w:cs="Times New Roman"/>
          <w:szCs w:val="24"/>
        </w:rPr>
        <w:t xml:space="preserve"> </w:t>
      </w:r>
      <w:r>
        <w:rPr>
          <w:rFonts w:eastAsia="Times New Roman" w:cs="Times New Roman"/>
          <w:szCs w:val="24"/>
        </w:rPr>
        <w:t>- λαιμητόμος, που ισοπεδώνει τα πάντα και ή</w:t>
      </w:r>
      <w:r>
        <w:rPr>
          <w:rFonts w:eastAsia="Times New Roman" w:cs="Times New Roman"/>
          <w:szCs w:val="24"/>
        </w:rPr>
        <w:t>ταν, όμως, και είναι η αιτία που βρισκόμαστε σήμερα σε μια πορεία ανάκαμψης της οικονομίας και ταυτόχρονα έχουμε καταφέρει να επιλύσουμε έναν γόρδιο δεσμό, που ήταν μπροστά σε κάθε κυβέρνηση ως εφιάλτης, όχι τα χρόνια του μνημονίου, φυσικά επιδεινώθηκε η κ</w:t>
      </w:r>
      <w:r>
        <w:rPr>
          <w:rFonts w:eastAsia="Times New Roman" w:cs="Times New Roman"/>
          <w:szCs w:val="24"/>
        </w:rPr>
        <w:t>ατάσταση στο ασφαλιστικό σύστημα στα χρόνια του μνημονίου, αλλά θα έλεγα ότι έρχεται από τα τέλη της δεκαετίας του 1990 αυτός ο εφιάλτης, που αφορά τη μη βιωσιμότητα του ασφαλιστικού μας συστήματος.</w:t>
      </w:r>
    </w:p>
    <w:p w14:paraId="0F16EFB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Και λέω κατόρθωμα, διότι, όχι μόνον παραλάβαμε ένα σύστημ</w:t>
      </w:r>
      <w:r>
        <w:rPr>
          <w:rFonts w:eastAsia="Times New Roman" w:cs="Times New Roman"/>
          <w:szCs w:val="24"/>
        </w:rPr>
        <w:t>α ελλειμματικό, που έβαζε μέσα τον δημόσιο προϋπολογισμό και σήμερα είναι πλεονασματικός και χάρη σε αυτά τα πλεονάσματα του Ενιαίου Φορέα Κοινωνικής Ασφάλισης σε μεγάλο βαθμό οφείλουμε σήμερα και τις δυνατότητες που έχει η ελληνική οικονομία να πιάνει του</w:t>
      </w:r>
      <w:r>
        <w:rPr>
          <w:rFonts w:eastAsia="Times New Roman" w:cs="Times New Roman"/>
          <w:szCs w:val="24"/>
        </w:rPr>
        <w:t xml:space="preserve">ς στόχους που τίθενται και με ασφάλεια να μπορούμε να μοιράζουμε και αυτό το κοινωνικό μέρισμα κάθε έτος, αλλά κυρίως διότι πετύχαμε την εξυγίανση και τη βιωσιμότητα με έναν τρόπο δίκαιο που και με την τελευταία παρέμβαση που κάνουμε σήμερα, αν συγκρίνεις </w:t>
      </w:r>
      <w:r>
        <w:rPr>
          <w:rFonts w:eastAsia="Times New Roman" w:cs="Times New Roman"/>
          <w:szCs w:val="24"/>
        </w:rPr>
        <w:t>τις εισφορές σε ό,τι αφορά τους ελεύθερους επαγγελματίες, τους αυτοαπασχολούμενους αλλά και τους μισθωτούς, στο σύνολο πλέον, και όχι μόνο στο 85%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88% περίπου που ήταν όταν ήρθε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θα είναι ευνοϊκότερες για τους μισθωτούς, τους ελεύθερους επαγγελματίες, τους αυτοαπασχολούμενους. Και αυτό είναι πράγματι ένα μεγάλο κατόρθωμα. </w:t>
      </w:r>
    </w:p>
    <w:p w14:paraId="0F16EFBD" w14:textId="77777777" w:rsidR="0091757C" w:rsidRDefault="00D319C2">
      <w:pPr>
        <w:spacing w:line="600" w:lineRule="auto"/>
        <w:ind w:firstLine="720"/>
        <w:jc w:val="both"/>
        <w:rPr>
          <w:rFonts w:eastAsia="Times New Roman"/>
          <w:szCs w:val="24"/>
        </w:rPr>
      </w:pPr>
      <w:r>
        <w:rPr>
          <w:rFonts w:eastAsia="Times New Roman" w:cs="Times New Roman"/>
          <w:szCs w:val="24"/>
        </w:rPr>
        <w:t>Με το νομοσχέδιο, λοιπόν, που καλείται σήμερα να ψηφίσει η Εθνική Αντιπροσωπεία προχωράμε σε πολύ σημαντικές</w:t>
      </w:r>
      <w:r>
        <w:rPr>
          <w:rFonts w:eastAsia="Times New Roman" w:cs="Times New Roman"/>
          <w:szCs w:val="24"/>
        </w:rPr>
        <w:t xml:space="preserve"> ελαφρύνσεις για διακόσιες πενήντα χιλιάδες περίπου μη μισθωτούς. </w:t>
      </w:r>
      <w:r>
        <w:rPr>
          <w:rFonts w:eastAsia="Times New Roman"/>
          <w:szCs w:val="24"/>
        </w:rPr>
        <w:lastRenderedPageBreak/>
        <w:t>Μειώνουμε τις εισφορές για την κύρια σύνταξη κατά 33% για ελεύθερους επαγγελματίες, αυτοαπασχολούμενος και αγρότες. Βελτιώνουμε το καθεστώς των εκπτώσεων στις εισφορές για τους νέους επιστήμ</w:t>
      </w:r>
      <w:r>
        <w:rPr>
          <w:rFonts w:eastAsia="Times New Roman"/>
          <w:szCs w:val="24"/>
        </w:rPr>
        <w:t>ονες. Μειώνουμε στο ελάχιστο την εισφορά για εφάπαξ -και μάλιστα αναδρομικά-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για τους αυτοαπασχολούμενους επιστήμονες, μηχανικούς και γιατρούς.</w:t>
      </w:r>
    </w:p>
    <w:p w14:paraId="0F16EFBE" w14:textId="77777777" w:rsidR="0091757C" w:rsidRDefault="00D319C2">
      <w:pPr>
        <w:spacing w:line="600" w:lineRule="auto"/>
        <w:ind w:firstLine="720"/>
        <w:jc w:val="both"/>
        <w:rPr>
          <w:rFonts w:eastAsia="Times New Roman"/>
          <w:szCs w:val="24"/>
        </w:rPr>
      </w:pPr>
      <w:r>
        <w:rPr>
          <w:rFonts w:eastAsia="Times New Roman"/>
          <w:szCs w:val="24"/>
        </w:rPr>
        <w:t>Και αυτή η δέσμη των παρεμβάσεων, των μέτρων δεν είναι μια έκτακτη και εμβόλιμη ελάφρυνση. Είναι εν</w:t>
      </w:r>
      <w:r>
        <w:rPr>
          <w:rFonts w:eastAsia="Times New Roman"/>
          <w:szCs w:val="24"/>
        </w:rPr>
        <w:t xml:space="preserve">ταγμένη σε μια στρατηγική που έχουμε χαράξει και υλοποιούμε με συνέπεια τα τελευταία τρία χρόνια -επαναλαμβάνω- με στόχο ένα υγιές, βιώσιμο και δίκαιο δημόσιο ασφαλιστικό σύστημα. Είναι μια στρατηγική βεβαίως που πάει μαζί και με τη βασική μας στρατηγική, </w:t>
      </w:r>
      <w:r>
        <w:rPr>
          <w:rFonts w:eastAsia="Times New Roman"/>
          <w:szCs w:val="24"/>
        </w:rPr>
        <w:t xml:space="preserve">τον βασικό μας στόχο που είναι η ανάκτηση της εργασίας στον τόπο μας. </w:t>
      </w:r>
    </w:p>
    <w:p w14:paraId="0F16EFBF" w14:textId="77777777" w:rsidR="0091757C" w:rsidRDefault="00D319C2">
      <w:pPr>
        <w:spacing w:line="600" w:lineRule="auto"/>
        <w:ind w:firstLine="720"/>
        <w:jc w:val="both"/>
        <w:rPr>
          <w:rFonts w:eastAsia="Times New Roman"/>
          <w:szCs w:val="24"/>
        </w:rPr>
      </w:pPr>
      <w:r>
        <w:rPr>
          <w:rFonts w:eastAsia="Times New Roman"/>
          <w:szCs w:val="24"/>
        </w:rPr>
        <w:t>Κανείς δεν θα ξεχάσει τις μέρες του 2014 όπου η ανεργία είχε σκαρφαλώσει στο 27%. Σήμερα</w:t>
      </w:r>
      <w:r w:rsidRPr="0016191B">
        <w:rPr>
          <w:rFonts w:eastAsia="Times New Roman"/>
          <w:szCs w:val="24"/>
        </w:rPr>
        <w:t>,</w:t>
      </w:r>
      <w:r>
        <w:rPr>
          <w:rFonts w:eastAsia="Times New Roman"/>
          <w:szCs w:val="24"/>
        </w:rPr>
        <w:t xml:space="preserve"> με βάση τα επίσημα στοιχεία</w:t>
      </w:r>
      <w:r w:rsidRPr="0016191B">
        <w:rPr>
          <w:rFonts w:eastAsia="Times New Roman"/>
          <w:szCs w:val="24"/>
        </w:rPr>
        <w:t>,</w:t>
      </w:r>
      <w:r>
        <w:rPr>
          <w:rFonts w:eastAsia="Times New Roman"/>
          <w:szCs w:val="24"/>
        </w:rPr>
        <w:t xml:space="preserve"> είναι στο 18,9%, δηλαδή έχουμε μείωση κατά 8%. Βεβαίως, δεν μπορεί</w:t>
      </w:r>
      <w:r>
        <w:rPr>
          <w:rFonts w:eastAsia="Times New Roman"/>
          <w:szCs w:val="24"/>
        </w:rPr>
        <w:t xml:space="preserve"> κανείς να πάρει στα σοβαρά επιχειρήματα όταν έ</w:t>
      </w:r>
      <w:r>
        <w:rPr>
          <w:rFonts w:eastAsia="Times New Roman"/>
          <w:szCs w:val="24"/>
        </w:rPr>
        <w:lastRenderedPageBreak/>
        <w:t>χουμε πάνω από τριακόσιες χιλιάδες θέσεις εργασίας στα τρεισήμισι χρόνια που βρισκόμαστε στη διακυβέρνηση και ιδιαίτερα το πρώτο διάστημα σε εξαιρετικά αντίξοες συνθήκες, όταν ακούμε επιχειρήματα που αντί να δ</w:t>
      </w:r>
      <w:r>
        <w:rPr>
          <w:rFonts w:eastAsia="Times New Roman"/>
          <w:szCs w:val="24"/>
        </w:rPr>
        <w:t>ουν τη μεγάλη εικόνα, πιάνονται από όπου μπορούν να πιαστούν</w:t>
      </w:r>
      <w:r w:rsidRPr="0016191B">
        <w:rPr>
          <w:rFonts w:eastAsia="Times New Roman"/>
          <w:szCs w:val="24"/>
        </w:rPr>
        <w:t>,</w:t>
      </w:r>
      <w:r>
        <w:rPr>
          <w:rFonts w:eastAsia="Times New Roman"/>
          <w:szCs w:val="24"/>
        </w:rPr>
        <w:t xml:space="preserve"> σαν αυτό που άκουσα από τον </w:t>
      </w:r>
      <w:proofErr w:type="spellStart"/>
      <w:r>
        <w:rPr>
          <w:rFonts w:eastAsia="Times New Roman"/>
          <w:szCs w:val="24"/>
        </w:rPr>
        <w:t>προλαλήσαντα</w:t>
      </w:r>
      <w:proofErr w:type="spellEnd"/>
      <w:r>
        <w:rPr>
          <w:rFonts w:eastAsia="Times New Roman"/>
          <w:szCs w:val="24"/>
        </w:rPr>
        <w:t xml:space="preserve"> -σας άκουγα, μην νομίζετε ότι δεν σας άκουγα- όπου είπε ότι υπήρξε μεγάλη μείωση τον Οκτώβρη. Βεβαίως, διότι είναι η εποχική εργασία. Δεν είδατε, όμως, τ</w:t>
      </w:r>
      <w:r>
        <w:rPr>
          <w:rFonts w:eastAsia="Times New Roman"/>
          <w:szCs w:val="24"/>
        </w:rPr>
        <w:t>ην πρωτοφανή αύξηση της απασχόλησης σε όλο το προηγούμενο δεκάμηνο, που συμβάλει σε αυτά τα εξαιρετικά σημαντικά κατ’ εμάς επιτεύγματα της μείωσης της συνολικής ανεργίας κατά οκτώ μονάδες και των τριακοσίων χιλιάδων και πλέον νέων θέσεων εργασίας.</w:t>
      </w:r>
    </w:p>
    <w:p w14:paraId="0F16EFC0" w14:textId="77777777" w:rsidR="0091757C" w:rsidRDefault="00D319C2">
      <w:pPr>
        <w:spacing w:line="600" w:lineRule="auto"/>
        <w:ind w:firstLine="720"/>
        <w:jc w:val="both"/>
        <w:rPr>
          <w:rFonts w:eastAsia="Times New Roman"/>
          <w:szCs w:val="24"/>
        </w:rPr>
      </w:pPr>
      <w:r>
        <w:rPr>
          <w:rFonts w:eastAsia="Times New Roman"/>
          <w:szCs w:val="24"/>
        </w:rPr>
        <w:t>Βρισκόμα</w:t>
      </w:r>
      <w:r>
        <w:rPr>
          <w:rFonts w:eastAsia="Times New Roman"/>
          <w:szCs w:val="24"/>
        </w:rPr>
        <w:t>στε στο σημείο εκείνο που μπορούμε να πούμε ότι πρέπει να εφησυχάζουμε; Όχι, παραμένει στο 18,9% και στόχος μας είναι να μειωθεί ακόμα περισσότερο και στόχος μας είναι το ισοζύγιο στην εργασία να βελτιωθεί ακόμα περισσότερο σε ό,τι αφορά τη μερική απασχόλη</w:t>
      </w:r>
      <w:r>
        <w:rPr>
          <w:rFonts w:eastAsia="Times New Roman"/>
          <w:szCs w:val="24"/>
        </w:rPr>
        <w:t xml:space="preserve">ση και τη σταθερή εργασία. Δεν μπορεί κανείς, μα κανείς, όμως, να ισχυριστεί ότι δεν είναι επιτεύγματα που αποδεικνύουν ότι η οικονομία ανακάμπτει και ότι η χώρα και </w:t>
      </w:r>
      <w:r>
        <w:rPr>
          <w:rFonts w:eastAsia="Times New Roman"/>
          <w:szCs w:val="24"/>
        </w:rPr>
        <w:lastRenderedPageBreak/>
        <w:t>οι πολίτες έχουν τη δυνατότητα να ατενίζουν το μέλλον με μεγαλύτερη αισιοδοξία.</w:t>
      </w:r>
    </w:p>
    <w:p w14:paraId="0F16EFC1" w14:textId="77777777" w:rsidR="0091757C" w:rsidRDefault="00D319C2">
      <w:pPr>
        <w:spacing w:line="600" w:lineRule="auto"/>
        <w:ind w:firstLine="720"/>
        <w:jc w:val="both"/>
        <w:rPr>
          <w:rFonts w:eastAsia="Times New Roman"/>
          <w:szCs w:val="24"/>
        </w:rPr>
      </w:pPr>
      <w:r>
        <w:rPr>
          <w:rFonts w:eastAsia="Times New Roman"/>
          <w:szCs w:val="24"/>
        </w:rPr>
        <w:t>Έλεγα, λοι</w:t>
      </w:r>
      <w:r>
        <w:rPr>
          <w:rFonts w:eastAsia="Times New Roman"/>
          <w:szCs w:val="24"/>
        </w:rPr>
        <w:t>πόν, ότι εδώ μιλάμε για ένα υγιές, βιώσιμο και δίκαιο ασφαλιστικό σύστημα, που βεβαίως για να είναι βιώσιμο και υγιές πρέπει να έχουμε αυτούς τους ρυθμούς μείωσης της ανεργίας που είχαμε την τελευταία τριετία και ακόμα περισσότερο. Το ζήτημα, όμως, είναι ό</w:t>
      </w:r>
      <w:r>
        <w:rPr>
          <w:rFonts w:eastAsia="Times New Roman"/>
          <w:szCs w:val="24"/>
        </w:rPr>
        <w:t xml:space="preserve">τι όλο το προηγούμενο διάστημα, κυρίως τα χρόνια της </w:t>
      </w:r>
      <w:proofErr w:type="spellStart"/>
      <w:r>
        <w:rPr>
          <w:rFonts w:eastAsia="Times New Roman"/>
          <w:szCs w:val="24"/>
        </w:rPr>
        <w:t>μνημονιακής</w:t>
      </w:r>
      <w:proofErr w:type="spellEnd"/>
      <w:r>
        <w:rPr>
          <w:rFonts w:eastAsia="Times New Roman"/>
          <w:szCs w:val="24"/>
        </w:rPr>
        <w:t xml:space="preserve"> προσαρμογής, αλλά και πριν από τα χρόνια της </w:t>
      </w:r>
      <w:proofErr w:type="spellStart"/>
      <w:r>
        <w:rPr>
          <w:rFonts w:eastAsia="Times New Roman"/>
          <w:szCs w:val="24"/>
        </w:rPr>
        <w:t>μνημονιακής</w:t>
      </w:r>
      <w:proofErr w:type="spellEnd"/>
      <w:r>
        <w:rPr>
          <w:rFonts w:eastAsia="Times New Roman"/>
          <w:szCs w:val="24"/>
        </w:rPr>
        <w:t xml:space="preserve"> προσαρμογής -δεν θα ξεχάσουμε και τις άλλες ανεπιτυχείς απόπειρες του δυσεπίλυτου προβλήματος βιωσιμότητας του ασφαλιστικού συστήματος</w:t>
      </w:r>
      <w:r>
        <w:rPr>
          <w:rFonts w:eastAsia="Times New Roman"/>
          <w:szCs w:val="24"/>
        </w:rPr>
        <w:t xml:space="preserve"> την περίοδο </w:t>
      </w:r>
      <w:proofErr w:type="spellStart"/>
      <w:r>
        <w:rPr>
          <w:rFonts w:eastAsia="Times New Roman"/>
          <w:szCs w:val="24"/>
        </w:rPr>
        <w:t>Γιαννίτση</w:t>
      </w:r>
      <w:proofErr w:type="spellEnd"/>
      <w:r>
        <w:rPr>
          <w:rFonts w:eastAsia="Times New Roman"/>
          <w:szCs w:val="24"/>
        </w:rPr>
        <w:t xml:space="preserve"> και άλλων Υπουργών- το βασικό, αν θέλετε, επιχείρημα που έβγαινε από όλους όσοι παρουσιάζονταν ως μεταρρυθμιστές ήταν η ταύτιση της έννοιας της βιωσιμότητας με την αδικία. Ήθελαν να μας πείσουν όλοι ότι δεν μπορεί να υπάρξει βιώσιμο </w:t>
      </w:r>
      <w:r>
        <w:rPr>
          <w:rFonts w:eastAsia="Times New Roman"/>
          <w:szCs w:val="24"/>
        </w:rPr>
        <w:t xml:space="preserve">ασφαλιστικό σύστημα εάν αυτό δεν είναι άδικο για τους πολλούς. </w:t>
      </w:r>
    </w:p>
    <w:p w14:paraId="0F16EFC2" w14:textId="77777777" w:rsidR="0091757C" w:rsidRDefault="00D319C2">
      <w:pPr>
        <w:spacing w:line="600" w:lineRule="auto"/>
        <w:ind w:firstLine="720"/>
        <w:jc w:val="both"/>
        <w:rPr>
          <w:rFonts w:eastAsia="Times New Roman"/>
          <w:szCs w:val="24"/>
        </w:rPr>
      </w:pPr>
      <w:r>
        <w:rPr>
          <w:rFonts w:eastAsia="Times New Roman"/>
          <w:szCs w:val="24"/>
        </w:rPr>
        <w:t xml:space="preserve">Εμείς, λοιπόν, κινηθήκαμε στον αντίποδα αυτής της λογικής και σε συνθήκες δύσκολες προχωρήσαμε σε μια μεγάλη δομική μεταρρύθμιση του ασφαλιστικού συστήματος. Στήσαμε ξανά </w:t>
      </w:r>
      <w:r>
        <w:rPr>
          <w:rFonts w:eastAsia="Times New Roman"/>
          <w:szCs w:val="24"/>
        </w:rPr>
        <w:lastRenderedPageBreak/>
        <w:t>στα πόδια του το ασφα</w:t>
      </w:r>
      <w:r>
        <w:rPr>
          <w:rFonts w:eastAsia="Times New Roman"/>
          <w:szCs w:val="24"/>
        </w:rPr>
        <w:t xml:space="preserve">λιστικό σύστημα. Λοιδορήθηκε όσο κανένας άλλος Υπουργός στα χρόνια τα δικά μας ο Γιώργος ο </w:t>
      </w:r>
      <w:proofErr w:type="spellStart"/>
      <w:r>
        <w:rPr>
          <w:rFonts w:eastAsia="Times New Roman"/>
          <w:szCs w:val="24"/>
        </w:rPr>
        <w:t>Κατρούγκαλος</w:t>
      </w:r>
      <w:proofErr w:type="spellEnd"/>
      <w:r>
        <w:rPr>
          <w:rFonts w:eastAsia="Times New Roman"/>
          <w:szCs w:val="24"/>
        </w:rPr>
        <w:t xml:space="preserve">. Και στη συνέχεια βεβαίως προχωρήσαμε και στη «μητέρα» των μεταρρυθμίσεων στο ασφαλιστικό σύστημα, που είναι το ένα </w:t>
      </w:r>
      <w:r>
        <w:rPr>
          <w:rFonts w:eastAsia="Times New Roman"/>
          <w:szCs w:val="24"/>
        </w:rPr>
        <w:t>ταμείο</w:t>
      </w:r>
      <w:r>
        <w:rPr>
          <w:rFonts w:eastAsia="Times New Roman"/>
          <w:szCs w:val="24"/>
        </w:rPr>
        <w:t xml:space="preserve">, ο Ενιαίος Φορέας Κοινωνικής </w:t>
      </w:r>
      <w:r>
        <w:rPr>
          <w:rFonts w:eastAsia="Times New Roman"/>
          <w:szCs w:val="24"/>
        </w:rPr>
        <w:t>Ασφάλισης, ο οποίος αποτελούσε όραμα από τις αρχές του προηγούμενου αιώνα και -δυστυχώς θα έλεγε κανείς- έγινε σε χρόνια πολύ μεγάλης πίεσης της ελληνικής κοινωνίας και της ελληνικής οικονομίας, αλλά έγινε από εμάς.</w:t>
      </w:r>
    </w:p>
    <w:p w14:paraId="0F16EFC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Μόλις στον πρώτο χρόνο λειτουργίας του Ε</w:t>
      </w:r>
      <w:r>
        <w:rPr>
          <w:rFonts w:eastAsia="Times New Roman" w:cs="Times New Roman"/>
          <w:szCs w:val="24"/>
        </w:rPr>
        <w:t xml:space="preserve">νιαίου Φορέα Κοινωνικής Ασφάλισης, το </w:t>
      </w:r>
      <w:r>
        <w:rPr>
          <w:rFonts w:eastAsia="Times New Roman" w:cs="Times New Roman"/>
          <w:szCs w:val="24"/>
        </w:rPr>
        <w:t xml:space="preserve">ταμείο </w:t>
      </w:r>
      <w:r>
        <w:rPr>
          <w:rFonts w:eastAsia="Times New Roman" w:cs="Times New Roman"/>
          <w:szCs w:val="24"/>
        </w:rPr>
        <w:t>μας, ο ΕΦΚΑ, κατέστη πλεονασματικός. Κι από το 2015 –θέλω να σας το παραθέσω αυτό το νούμερο- έως σήμερα, έχουμε πληρώσει επτακόσιες σαράντα οκτώ χιλιάδες συνταξιοδοτικές παροχές, κύριες, επικουρικές και εφάπαξ,</w:t>
      </w:r>
      <w:r>
        <w:rPr>
          <w:rFonts w:eastAsia="Times New Roman" w:cs="Times New Roman"/>
          <w:szCs w:val="24"/>
        </w:rPr>
        <w:t xml:space="preserve"> συνολικού ύψους 4,8 δισεκατομμυρίων ευρώ, ενώ οι προηγούμενες κυβερνήσεις μάς είχαν αφήσει σχεδόν τετρακόσιες χιλιάδες εκκρεμείς συντάξεις. Εμείς, δηλαδή, εκκαθαρίσαμε έναν διπλάσιο αριθμό συντάξεων τα προηγούμενα τρία χρόνια. </w:t>
      </w:r>
    </w:p>
    <w:p w14:paraId="0F16EFC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Και βεβαίως, έχουμε εκκαθαρ</w:t>
      </w:r>
      <w:r>
        <w:rPr>
          <w:rFonts w:eastAsia="Times New Roman" w:cs="Times New Roman"/>
          <w:szCs w:val="24"/>
        </w:rPr>
        <w:t>ίσει αυτόν τον τεράστιο όγκο των εκκρεμών ληξιπρόθεσμων αιτήσεων συνταξιοδότησης και προχωρούμε σε σημαντικές ρυθμίσεις και μεταρρυθμίσεις, που δίνουν το αίσθημα ασφάλειας και σιγουριάς για πρώτη φορά στους συνταξιούχους του τόπου μας από το 2010 και μετά.</w:t>
      </w:r>
      <w:r>
        <w:rPr>
          <w:rFonts w:eastAsia="Times New Roman" w:cs="Times New Roman"/>
          <w:szCs w:val="24"/>
        </w:rPr>
        <w:t xml:space="preserve"> </w:t>
      </w:r>
    </w:p>
    <w:p w14:paraId="0F16EFC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Αδιαμφισβήτητη απόδειξη είναι το γεγονός ότι παρά τις </w:t>
      </w:r>
      <w:proofErr w:type="spellStart"/>
      <w:r>
        <w:rPr>
          <w:rFonts w:eastAsia="Times New Roman" w:cs="Times New Roman"/>
          <w:szCs w:val="24"/>
        </w:rPr>
        <w:t>Κασσάνδρες</w:t>
      </w:r>
      <w:proofErr w:type="spellEnd"/>
      <w:r>
        <w:rPr>
          <w:rFonts w:eastAsia="Times New Roman" w:cs="Times New Roman"/>
          <w:szCs w:val="24"/>
        </w:rPr>
        <w:t xml:space="preserve"> -και θα επανέλθω λίγο αργότερα σε αυτό, σε ό,τι αφορά τις </w:t>
      </w:r>
      <w:proofErr w:type="spellStart"/>
      <w:r>
        <w:rPr>
          <w:rFonts w:eastAsia="Times New Roman" w:cs="Times New Roman"/>
          <w:szCs w:val="24"/>
        </w:rPr>
        <w:t>Κασσάνδρες</w:t>
      </w:r>
      <w:proofErr w:type="spellEnd"/>
      <w:r>
        <w:rPr>
          <w:rFonts w:eastAsia="Times New Roman" w:cs="Times New Roman"/>
          <w:szCs w:val="24"/>
        </w:rPr>
        <w:t xml:space="preserve"> δηλαδή και τις </w:t>
      </w:r>
      <w:proofErr w:type="spellStart"/>
      <w:r>
        <w:rPr>
          <w:rFonts w:eastAsia="Times New Roman" w:cs="Times New Roman"/>
          <w:szCs w:val="24"/>
        </w:rPr>
        <w:t>κασσανδρικές</w:t>
      </w:r>
      <w:proofErr w:type="spellEnd"/>
      <w:r>
        <w:rPr>
          <w:rFonts w:eastAsia="Times New Roman" w:cs="Times New Roman"/>
          <w:szCs w:val="24"/>
        </w:rPr>
        <w:t xml:space="preserve"> προβλέψεις- δεν θα εφαρμοστεί ένα αχρείαστο μέτρο και δημοσιονομικά, αλλά και σε ό,τι αφορά,</w:t>
      </w:r>
      <w:r>
        <w:rPr>
          <w:rFonts w:eastAsia="Times New Roman" w:cs="Times New Roman"/>
          <w:szCs w:val="24"/>
        </w:rPr>
        <w:t xml:space="preserve"> αν θέλετε, τη δομή της μεταρρύθμισης του ασφαλιστικού συστήματος και αναφέρομαι στην περικοπή των συντάξεων.</w:t>
      </w:r>
    </w:p>
    <w:p w14:paraId="0F16EFC6" w14:textId="77777777" w:rsidR="0091757C" w:rsidRDefault="00D319C2">
      <w:pPr>
        <w:spacing w:line="600" w:lineRule="auto"/>
        <w:ind w:firstLine="720"/>
        <w:jc w:val="both"/>
        <w:rPr>
          <w:rFonts w:eastAsia="Times New Roman"/>
          <w:szCs w:val="24"/>
        </w:rPr>
      </w:pPr>
      <w:r>
        <w:rPr>
          <w:rFonts w:eastAsia="Times New Roman" w:cs="Times New Roman"/>
          <w:szCs w:val="24"/>
        </w:rPr>
        <w:t xml:space="preserve">Το κυριότερο, όμως, είναι –και θέλω να σας το πω αυτό, γιατί είναι η πρώτη φορά που, τουλάχιστον εγώ, το λέω στη Βουλή, δεν ξέρω αν η Υπουργός το </w:t>
      </w:r>
      <w:r>
        <w:rPr>
          <w:rFonts w:eastAsia="Times New Roman" w:cs="Times New Roman"/>
          <w:szCs w:val="24"/>
        </w:rPr>
        <w:t xml:space="preserve">είπε στην ομιλία της- ότι όχι μόνο δεν θα κοπούν οι συντάξεις την 1-1-2019, αλλά και πεντακόσιες χιλιάδες συνταξιούχοι, με βάση αυτόν τον κατά τα άλλα κατάπτυστο </w:t>
      </w:r>
      <w:r>
        <w:rPr>
          <w:rFonts w:eastAsia="Times New Roman"/>
          <w:szCs w:val="24"/>
        </w:rPr>
        <w:t xml:space="preserve">νόμο </w:t>
      </w:r>
      <w:proofErr w:type="spellStart"/>
      <w:r>
        <w:rPr>
          <w:rFonts w:eastAsia="Times New Roman"/>
          <w:szCs w:val="24"/>
        </w:rPr>
        <w:t>Κατρούγκαλου</w:t>
      </w:r>
      <w:proofErr w:type="spellEnd"/>
      <w:r>
        <w:rPr>
          <w:rFonts w:eastAsia="Times New Roman"/>
          <w:szCs w:val="24"/>
        </w:rPr>
        <w:t>, από 1-1-2019 θα δουν αυξήσεις στις συντάξεις τους.</w:t>
      </w:r>
    </w:p>
    <w:p w14:paraId="0F16EFC7" w14:textId="77777777" w:rsidR="0091757C" w:rsidRDefault="00D319C2">
      <w:pPr>
        <w:spacing w:line="600" w:lineRule="auto"/>
        <w:ind w:firstLine="720"/>
        <w:jc w:val="center"/>
        <w:rPr>
          <w:rFonts w:eastAsia="Times New Roman"/>
          <w:szCs w:val="24"/>
        </w:rPr>
      </w:pPr>
      <w:r>
        <w:rPr>
          <w:rFonts w:eastAsia="Times New Roman"/>
          <w:szCs w:val="24"/>
        </w:rPr>
        <w:lastRenderedPageBreak/>
        <w:t xml:space="preserve">(Χειροκροτήματα από </w:t>
      </w:r>
      <w:r>
        <w:rPr>
          <w:rFonts w:eastAsia="Times New Roman"/>
          <w:szCs w:val="24"/>
        </w:rPr>
        <w:t xml:space="preserve">τις </w:t>
      </w:r>
      <w:r>
        <w:rPr>
          <w:rFonts w:eastAsia="Times New Roman"/>
          <w:szCs w:val="24"/>
        </w:rPr>
        <w:t>πτέρυγες</w:t>
      </w:r>
      <w:r>
        <w:rPr>
          <w:rFonts w:eastAsia="Times New Roman"/>
          <w:szCs w:val="24"/>
        </w:rPr>
        <w:t xml:space="preserve"> του ΣΥΡΙΖΑ και των ΑΝΕΛ)</w:t>
      </w:r>
    </w:p>
    <w:p w14:paraId="0F16EFC8" w14:textId="77777777" w:rsidR="0091757C" w:rsidRDefault="00D319C2">
      <w:pPr>
        <w:spacing w:line="600" w:lineRule="auto"/>
        <w:ind w:firstLine="720"/>
        <w:jc w:val="both"/>
        <w:rPr>
          <w:rFonts w:eastAsia="Times New Roman"/>
          <w:szCs w:val="24"/>
        </w:rPr>
      </w:pPr>
      <w:r>
        <w:rPr>
          <w:rFonts w:eastAsia="Times New Roman"/>
          <w:szCs w:val="24"/>
        </w:rPr>
        <w:t>Οι αυξήσεις αυτές θα είναι της τάξης των 20 ευρώ μηνιαίως, αλλά αυτό το εικοσάρικο, ξέρετε, κυρίες και κύριοι συνάδελφοι της Αντιπολίτευσης, για κάποιους συνταξιούχους, συμπολίτες μας, που μετράνε μέχρι και το τελευταίο ευ</w:t>
      </w:r>
      <w:r>
        <w:rPr>
          <w:rFonts w:eastAsia="Times New Roman"/>
          <w:szCs w:val="24"/>
        </w:rPr>
        <w:t xml:space="preserve">ρώ και που είδαν στα χρόνια σας οι συντάξεις τους να μειώνονται 40% και που έζησαν την αναξιοπρέπεια να μην μπορούν να πάρουν ένα δώρο τα Χριστούγεννα στα εγγόνια τους και που έζησαν την τρομοκρατία των </w:t>
      </w:r>
      <w:r>
        <w:rPr>
          <w:rFonts w:eastAsia="Times New Roman"/>
          <w:szCs w:val="24"/>
        </w:rPr>
        <w:t xml:space="preserve">μέσων ενημέρωσης </w:t>
      </w:r>
      <w:r>
        <w:rPr>
          <w:rFonts w:eastAsia="Times New Roman"/>
          <w:szCs w:val="24"/>
        </w:rPr>
        <w:t xml:space="preserve">και τη δική σας ότι θα </w:t>
      </w:r>
      <w:proofErr w:type="spellStart"/>
      <w:r>
        <w:rPr>
          <w:rFonts w:eastAsia="Times New Roman"/>
          <w:szCs w:val="24"/>
        </w:rPr>
        <w:t>περικοπούν</w:t>
      </w:r>
      <w:proofErr w:type="spellEnd"/>
      <w:r>
        <w:rPr>
          <w:rFonts w:eastAsia="Times New Roman"/>
          <w:szCs w:val="24"/>
        </w:rPr>
        <w:t xml:space="preserve"> οι</w:t>
      </w:r>
      <w:r>
        <w:rPr>
          <w:rFonts w:eastAsia="Times New Roman"/>
          <w:szCs w:val="24"/>
        </w:rPr>
        <w:t xml:space="preserve"> συντάξεις τους έως 300 ευρώ</w:t>
      </w:r>
      <w:r w:rsidRPr="00334580">
        <w:rPr>
          <w:rFonts w:eastAsia="Times New Roman"/>
          <w:szCs w:val="24"/>
        </w:rPr>
        <w:t xml:space="preserve"> </w:t>
      </w:r>
      <w:r>
        <w:rPr>
          <w:rFonts w:eastAsia="Times New Roman"/>
          <w:szCs w:val="24"/>
        </w:rPr>
        <w:t>την 1-1-2019, αυτό το εικοσάρικο της αύξησης είναι το κερασάκι της τούρτας της δικής σας αναξιοπιστίας.</w:t>
      </w:r>
    </w:p>
    <w:p w14:paraId="0F16EFC9" w14:textId="77777777" w:rsidR="0091757C" w:rsidRDefault="00D319C2">
      <w:pPr>
        <w:spacing w:line="600" w:lineRule="auto"/>
        <w:ind w:firstLine="720"/>
        <w:jc w:val="center"/>
        <w:rPr>
          <w:rFonts w:eastAsia="Times New Roman"/>
          <w:szCs w:val="24"/>
        </w:rPr>
      </w:pPr>
      <w:r>
        <w:rPr>
          <w:rFonts w:eastAsia="Times New Roman"/>
          <w:szCs w:val="24"/>
        </w:rPr>
        <w:t xml:space="preserve">(Χειροκροτήματα από </w:t>
      </w:r>
      <w:r>
        <w:rPr>
          <w:rFonts w:eastAsia="Times New Roman"/>
          <w:szCs w:val="24"/>
        </w:rPr>
        <w:t>τις πτέρυγες</w:t>
      </w:r>
      <w:r>
        <w:rPr>
          <w:rFonts w:eastAsia="Times New Roman"/>
          <w:szCs w:val="24"/>
        </w:rPr>
        <w:t xml:space="preserve"> του ΣΥΡΙΖΑ και των ΑΝΕΛ)</w:t>
      </w:r>
    </w:p>
    <w:p w14:paraId="0F16EFCA" w14:textId="77777777" w:rsidR="0091757C" w:rsidRDefault="00D319C2">
      <w:pPr>
        <w:spacing w:line="600" w:lineRule="auto"/>
        <w:ind w:firstLine="720"/>
        <w:jc w:val="both"/>
        <w:rPr>
          <w:rFonts w:eastAsia="Times New Roman"/>
          <w:szCs w:val="24"/>
        </w:rPr>
      </w:pPr>
      <w:r>
        <w:rPr>
          <w:rFonts w:eastAsia="Times New Roman"/>
          <w:szCs w:val="24"/>
        </w:rPr>
        <w:t>Αλλά είναι και η απόδειξη του πόσο σημαντικό είναι αυτόν τον τόπο</w:t>
      </w:r>
      <w:r>
        <w:rPr>
          <w:rFonts w:eastAsia="Times New Roman"/>
          <w:szCs w:val="24"/>
        </w:rPr>
        <w:t xml:space="preserve"> να κυβερνά μια Κυβέρνηση η οποία έχει έγνοια τον αδύ</w:t>
      </w:r>
      <w:r>
        <w:rPr>
          <w:rFonts w:eastAsia="Times New Roman"/>
          <w:szCs w:val="24"/>
        </w:rPr>
        <w:lastRenderedPageBreak/>
        <w:t xml:space="preserve">ναμο, έχει έγνοια τον συνταξιούχο και δίνει μάχη τόσο στην Ευρώπη όσο και εντός της χώρας, προκειμένου να υπερασπιστεί τα δικά του δικαιώματα και το δικό του δίκιο. </w:t>
      </w:r>
    </w:p>
    <w:p w14:paraId="0F16EFCB" w14:textId="77777777" w:rsidR="0091757C" w:rsidRDefault="00D319C2">
      <w:pPr>
        <w:spacing w:line="600" w:lineRule="auto"/>
        <w:ind w:firstLine="720"/>
        <w:jc w:val="center"/>
        <w:rPr>
          <w:rFonts w:eastAsia="Times New Roman"/>
          <w:szCs w:val="24"/>
        </w:rPr>
      </w:pPr>
      <w:r>
        <w:rPr>
          <w:rFonts w:eastAsia="Times New Roman"/>
          <w:szCs w:val="24"/>
        </w:rPr>
        <w:t>(Χειροκροτήματα από την πτέρυγα του Σ</w:t>
      </w:r>
      <w:r>
        <w:rPr>
          <w:rFonts w:eastAsia="Times New Roman"/>
          <w:szCs w:val="24"/>
        </w:rPr>
        <w:t>ΥΡΙΖΑ και των ΑΝΕΛ)</w:t>
      </w:r>
    </w:p>
    <w:p w14:paraId="0F16EFCC" w14:textId="77777777" w:rsidR="0091757C" w:rsidRDefault="00D319C2">
      <w:pPr>
        <w:spacing w:line="600" w:lineRule="auto"/>
        <w:ind w:firstLine="720"/>
        <w:jc w:val="both"/>
        <w:rPr>
          <w:rFonts w:eastAsia="Times New Roman"/>
          <w:szCs w:val="24"/>
        </w:rPr>
      </w:pPr>
      <w:r>
        <w:rPr>
          <w:rFonts w:eastAsia="Times New Roman"/>
          <w:szCs w:val="24"/>
        </w:rPr>
        <w:t>Αντί, λοιπόν, για μειώσεις, θα έχουμε αυξήσεις στις συντάξεις. Κι αυτό διότι έχουμε μια μεταρρύθμιση που για πρώτη φορά στη δομή της, στη λογική της, συνέδεσε τις πραγματικές οικονομικές δυνατότητες των μη μισθωτών, με τις ασφαλιστικές τους εισφορές. Κατήρ</w:t>
      </w:r>
      <w:r>
        <w:rPr>
          <w:rFonts w:eastAsia="Times New Roman"/>
          <w:szCs w:val="24"/>
        </w:rPr>
        <w:t xml:space="preserve">γησε, δηλαδή, το προηγούμενο καθεστώς των ασφαλιστικών κλάσεων, που αύξανε αυθαίρετα το ύψος της εισφοράς αναλόγως με τα χρόνια που κάποιος ήταν στο επάγγελμα, χωρίς να υπολογίζει, όμως, τις πραγματικές δυνατότητες των ασφαλισμένων. </w:t>
      </w:r>
    </w:p>
    <w:p w14:paraId="0F16EFCD" w14:textId="77777777" w:rsidR="0091757C" w:rsidRDefault="00D319C2">
      <w:pPr>
        <w:spacing w:line="600" w:lineRule="auto"/>
        <w:ind w:firstLine="720"/>
        <w:jc w:val="both"/>
        <w:rPr>
          <w:rFonts w:eastAsia="Times New Roman" w:cs="Times New Roman"/>
          <w:szCs w:val="24"/>
        </w:rPr>
      </w:pPr>
      <w:r>
        <w:rPr>
          <w:rFonts w:eastAsia="Times New Roman"/>
          <w:szCs w:val="24"/>
        </w:rPr>
        <w:t>Το αποτέλεσμα αυτής τη</w:t>
      </w:r>
      <w:r>
        <w:rPr>
          <w:rFonts w:eastAsia="Times New Roman"/>
          <w:szCs w:val="24"/>
        </w:rPr>
        <w:t xml:space="preserve">ς μεταρρύθμισης ήταν από την αρχή ευνοϊκό για τη μεγάλη πλειοψηφία των ασφαλισμένων, το είπα και πιο πριν, παρά τα αντιθέτως λεγόμενα στον δημόσιο </w:t>
      </w:r>
      <w:r>
        <w:rPr>
          <w:rFonts w:eastAsia="Times New Roman"/>
          <w:szCs w:val="24"/>
        </w:rPr>
        <w:lastRenderedPageBreak/>
        <w:t xml:space="preserve">λόγο. Ένα εκατομμύριο διακόσιες πενήντα χιλιάδες ελεύθερων επαγγελματιών, αυτοαπασχολούμενων και αγροτών, το </w:t>
      </w:r>
      <w:r>
        <w:rPr>
          <w:rFonts w:eastAsia="Times New Roman"/>
          <w:szCs w:val="24"/>
        </w:rPr>
        <w:t xml:space="preserve">88% του συνόλου, μέχρι και σήμερα, πριν φέρουμε αυτή τη θετική διόρθωση, πληρώνει λιγότερες εισφορές από αυτές που κατέβαλε πριν την ίδρυση και λειτουργία του ΕΦΚΑ. </w:t>
      </w:r>
    </w:p>
    <w:p w14:paraId="0F16EFC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Υπήρχε, όμως, σε αυτήν την αλλαγή, σε αυτήν την μεταρρύθμιση και οφείλουμε να το παραδεχθο</w:t>
      </w:r>
      <w:r>
        <w:rPr>
          <w:rFonts w:eastAsia="Times New Roman" w:cs="Times New Roman"/>
          <w:szCs w:val="24"/>
        </w:rPr>
        <w:t>ύμε –το παραδεχθήκαμε από την πρώτη στιγμή- ένα μειονέκτημα το οποίο αφορούσε αυτό το 12%. Και κυρίως αφορούσε αυτοαπασχολούμενους και ελεύθερους επαγγελματίες οι οποίοι είχαν ένα εισόδημα από μια μέση κατάσταση και πάνω –μικρομεσαία, θα έλεγα, για να είμα</w:t>
      </w:r>
      <w:r>
        <w:rPr>
          <w:rFonts w:eastAsia="Times New Roman" w:cs="Times New Roman"/>
          <w:szCs w:val="24"/>
        </w:rPr>
        <w:t xml:space="preserve">ι απόλυτα ειλικρινής- όπου υπέστησαν μία δυσανάλογη επιβάρυνση. Αυτή η επιβάρυνση, βεβαίως, ήταν μια αναγκαία θυσία όλο αυτό το διάστημα, όπου «έβαλαν πλάτη» αυτοί, προκειμένου να περισωθούν συντάξεις, προκειμένου να εξυγιανθεί το ασφαλιστικό μας σύστημα, </w:t>
      </w:r>
      <w:r>
        <w:rPr>
          <w:rFonts w:eastAsia="Times New Roman" w:cs="Times New Roman"/>
          <w:szCs w:val="24"/>
        </w:rPr>
        <w:t>προκειμένου να εξασφαλιστεί η χαμηλή, η χαμηλότερη σύνταξη στον κάθε Έλληνα πολίτη και να βγούμε από την κρίση.</w:t>
      </w:r>
    </w:p>
    <w:p w14:paraId="0F16EFC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σήμερα με την πρώτη ευκαιρία, με το που έχουμε τη δημοσιονομική δυνατότητα, ερχόμαστε αυτή τη μερική –αν θέλετε- </w:t>
      </w:r>
      <w:r>
        <w:rPr>
          <w:rFonts w:eastAsia="Times New Roman" w:cs="Times New Roman"/>
          <w:szCs w:val="24"/>
        </w:rPr>
        <w:lastRenderedPageBreak/>
        <w:t>αδυναμία του συστήματος αυτ</w:t>
      </w:r>
      <w:r>
        <w:rPr>
          <w:rFonts w:eastAsia="Times New Roman" w:cs="Times New Roman"/>
          <w:szCs w:val="24"/>
        </w:rPr>
        <w:t>ού, την αδικία δηλαδή, σε μεσαίες κατηγορίες πολιτών, να την αποκαταστήσουμε.</w:t>
      </w:r>
    </w:p>
    <w:p w14:paraId="0F16EFD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βεβαίως, με αυτήν την αποκατάσταση έχουμε αυτό το κατόρθωμα, το οποίο σας εξήγησα λίγο πριν. Μόλις τρία χρόνια μετά τη στιγμή της πλήρους κατάρρευσης του ασφαλιστικού συστήμα</w:t>
      </w:r>
      <w:r>
        <w:rPr>
          <w:rFonts w:eastAsia="Times New Roman" w:cs="Times New Roman"/>
          <w:szCs w:val="24"/>
        </w:rPr>
        <w:t>τος, κατορθώνουμε να έχουμε πια ένα πλεονασματικό ασφαλιστικό σύστημα μακροπρόθεσμα βιώσιμο, αλλά και το σημαντικότερο απ’ όλα, δικαιότερο απ’ αυτό που είχαμε γνωρίσει μέχρι σήμερα.</w:t>
      </w:r>
    </w:p>
    <w:p w14:paraId="0F16EFD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Θέλω, όμως, κυρίες και κύριοι συνάδελφοι, να αναφερθώ πέραν της μείωσης τω</w:t>
      </w:r>
      <w:r>
        <w:rPr>
          <w:rFonts w:eastAsia="Times New Roman" w:cs="Times New Roman"/>
          <w:szCs w:val="24"/>
        </w:rPr>
        <w:t xml:space="preserve">ν εισφορών και σε μια σειρά από παρεμβάσεις, οι οποίες κατά τη γνώμη μου διαμορφώνουν ένα συνολικότερο πλαίσιο για τη βιωσιμότητα του ασφαλιστικού συστήματος, αλλά και για τη διασφάλιση των δικαιωμάτων των εργαζομένων και την ανάδειξη της εργασίας και του </w:t>
      </w:r>
      <w:r>
        <w:rPr>
          <w:rFonts w:eastAsia="Times New Roman" w:cs="Times New Roman"/>
          <w:szCs w:val="24"/>
        </w:rPr>
        <w:t>δικαιώματος της εργασίας στον τόπο μας.</w:t>
      </w:r>
    </w:p>
    <w:p w14:paraId="0F16EFD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Αναφέρθηκα πιο πριν στη μείωση της ανεργίας. Κατά την άποψή μου, όμως, μεγάλη σημασία έχει και το γεγονός ότι τα τρία </w:t>
      </w:r>
      <w:r>
        <w:rPr>
          <w:rFonts w:eastAsia="Times New Roman" w:cs="Times New Roman"/>
          <w:szCs w:val="24"/>
        </w:rPr>
        <w:lastRenderedPageBreak/>
        <w:t>τελευταία χρόνια η πολιτική ηγεσία του Υπουργείου Εργασίας και βεβαίως όλο το προσωπικό, όλοι οι ά</w:t>
      </w:r>
      <w:r>
        <w:rPr>
          <w:rFonts w:eastAsia="Times New Roman" w:cs="Times New Roman"/>
          <w:szCs w:val="24"/>
        </w:rPr>
        <w:t xml:space="preserve">νθρωποι που δουλεύουν στο Υπουργείο Εργασίας, έχουν κάνει μια εξαιρετική προσπάθεια για να καταπολεμήσουν χρόνιες μεγάλες παθογένειες, που αφορούν το καθεστώς και το μοντέλο της εργασίας στον τόπο μας. </w:t>
      </w:r>
    </w:p>
    <w:p w14:paraId="0F16EFD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Αναφέρομαι ειδικότερα στην αδήλωτη εργασία και στην κ</w:t>
      </w:r>
      <w:r>
        <w:rPr>
          <w:rFonts w:eastAsia="Times New Roman" w:cs="Times New Roman"/>
          <w:szCs w:val="24"/>
        </w:rPr>
        <w:t xml:space="preserve">αταπολέμησή της. Από 19% που ήταν το 2014, μειώθηκε στο 12% σήμερα. Και αυτό οφείλεται στο ότι ενισχύθηκε το Σώμα Επιθεώρησης Εργασίας, τόσο με προσωπικό όσο και μέσω της ίδρυσης νέων τμημάτων, αλλά και μέσω της θεσμικής του θωράκισης και ξεκίνησε εν μέσω </w:t>
      </w:r>
      <w:r>
        <w:rPr>
          <w:rFonts w:eastAsia="Times New Roman" w:cs="Times New Roman"/>
          <w:szCs w:val="24"/>
        </w:rPr>
        <w:t xml:space="preserve">προγραμμάτων μια δύσκολη προσπάθεια, η οποία συνεχίζεται με το παρόν νομοσχέδιο, που βεβαίως οφείλεται και στην πολιτική βούληση να ενισχυθεί το Σώμα Επιθεώρησης Εργασίας και να μην λειτουργεί ως ένα Σώμα που κάνει κρυφές συμφωνίες και διακανονισμούς με </w:t>
      </w:r>
      <w:proofErr w:type="spellStart"/>
      <w:r>
        <w:rPr>
          <w:rFonts w:eastAsia="Times New Roman" w:cs="Times New Roman"/>
          <w:szCs w:val="24"/>
        </w:rPr>
        <w:t>με</w:t>
      </w:r>
      <w:r>
        <w:rPr>
          <w:rFonts w:eastAsia="Times New Roman" w:cs="Times New Roman"/>
          <w:szCs w:val="24"/>
        </w:rPr>
        <w:t>γαλοεργοδότες</w:t>
      </w:r>
      <w:proofErr w:type="spellEnd"/>
      <w:r>
        <w:rPr>
          <w:rFonts w:eastAsia="Times New Roman" w:cs="Times New Roman"/>
          <w:szCs w:val="24"/>
        </w:rPr>
        <w:t xml:space="preserve"> πίσω από την πλάτη των εργαζόμενων. Γιατί αυτό γινόταν τα προηγούμενα χρόνια.</w:t>
      </w:r>
    </w:p>
    <w:p w14:paraId="0F16EFD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Να αναφερθώ, επίσης, στις προσπάθειες που κάνουμε για τη συνολική ρύθμιση της αγοράς εργασίας μέσω της επαναφοράς </w:t>
      </w:r>
      <w:r>
        <w:rPr>
          <w:rFonts w:eastAsia="Times New Roman" w:cs="Times New Roman"/>
          <w:szCs w:val="24"/>
        </w:rPr>
        <w:lastRenderedPageBreak/>
        <w:t>των βασικών αρχών των συλλογικών διαπραγματεύσεων,</w:t>
      </w:r>
      <w:r>
        <w:rPr>
          <w:rFonts w:eastAsia="Times New Roman" w:cs="Times New Roman"/>
          <w:szCs w:val="24"/>
        </w:rPr>
        <w:t xml:space="preserve"> που είχαν ως αποτέλεσμα ήδη μέσα σε μόλις τρεις μήνες μετά το τέλος των μνημονίων να έχουν επεκταθεί δέκα κλαδικές συλλογικές συμβάσεις εργασίας και σχεδόν διακόσιες χιλιάδες εργαζόμενοι να βλέπουν σημαντική αύξηση του διαθέσιμου εισοδήματός τους ήδη.</w:t>
      </w:r>
    </w:p>
    <w:p w14:paraId="0F16EFD5" w14:textId="77777777" w:rsidR="0091757C" w:rsidRDefault="00D319C2">
      <w:pPr>
        <w:spacing w:line="600" w:lineRule="auto"/>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βεβαίως, να αναφερθώ και στις προσπάθειές μας για την καταπολέμηση της παραβατικότητας στους χώρους εργασίας μέσω μιας σειράς νομοθετικών ρυθμίσεων που φέρνουμε στην Βουλή τα τελευταία χρόνια και θωρακίζουν τους εργαζόμενους και τους ασφαλισμένους, ενώ ακ</w:t>
      </w:r>
      <w:r>
        <w:rPr>
          <w:rFonts w:eastAsia="Times New Roman" w:cs="Times New Roman"/>
          <w:szCs w:val="24"/>
        </w:rPr>
        <w:t xml:space="preserve">όμα μεγαλύτερη ώθηση στη βελτίωση της εργασίας αλλά και του ασφαλιστικού συστήματος στον τόπο είναι και όσα σχεδιάζουμε για τις αρχές του 2019 σε ό,τι αφορά την αύξηση του κατώτατου μισθού και την κατάργηση του επαίσχυντου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w:t>
      </w:r>
      <w:r>
        <w:rPr>
          <w:rFonts w:eastAsia="Times New Roman" w:cs="Times New Roman"/>
          <w:szCs w:val="24"/>
        </w:rPr>
        <w:t xml:space="preserve"> </w:t>
      </w:r>
      <w:r>
        <w:rPr>
          <w:rFonts w:eastAsia="Times New Roman" w:cs="Times New Roman"/>
          <w:szCs w:val="24"/>
        </w:rPr>
        <w:t xml:space="preserve">Ενός μισθού </w:t>
      </w:r>
      <w:r>
        <w:rPr>
          <w:rFonts w:eastAsia="Times New Roman" w:cs="Times New Roman"/>
          <w:szCs w:val="24"/>
        </w:rPr>
        <w:t>που, να θυμίσω, το 2012 κατακρημνίστηκε μέσα σε μία νύχτα κατά 22% και κατά 32% για τους νέους ανθρώπους και από τότε παραμένει καθηλωμένος μέχρι σήμερα.</w:t>
      </w:r>
    </w:p>
    <w:p w14:paraId="0F16EFD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Αυτά, λοιπόν, κυρίες και κύριοι συνάδελφοι, είναι τα αποτελέσματα της στρατηγικής μας. Γι’ αυτό και σή</w:t>
      </w:r>
      <w:r>
        <w:rPr>
          <w:rFonts w:eastAsia="Times New Roman" w:cs="Times New Roman"/>
          <w:szCs w:val="24"/>
        </w:rPr>
        <w:t>μερα έντιμα και καθαρά μπορούμε να λέμε στον ελληνικό λαό ότι οι θυσίες που έκανε αρχίζουν να πιάνουν τόπο. Γι’ αυτό και σήμερα έντιμα και καθαρά λέμε στον ελληνικό λαό ότι αυτά που δίνουμε πίσω, ως ανταποδοτικότητα των θυσιών που έκανε για να μπορούμε σήμ</w:t>
      </w:r>
      <w:r>
        <w:rPr>
          <w:rFonts w:eastAsia="Times New Roman" w:cs="Times New Roman"/>
          <w:szCs w:val="24"/>
        </w:rPr>
        <w:t xml:space="preserve">ερα εμείς να λέμε ότι πετύχαμε και βγαίνουμε από την κρίση, δεν είναι παροχές, δεν είναι «Τσοβόλα, </w:t>
      </w:r>
      <w:proofErr w:type="spellStart"/>
      <w:r>
        <w:rPr>
          <w:rFonts w:eastAsia="Times New Roman" w:cs="Times New Roman"/>
          <w:szCs w:val="24"/>
        </w:rPr>
        <w:t>δώστα</w:t>
      </w:r>
      <w:proofErr w:type="spellEnd"/>
      <w:r>
        <w:rPr>
          <w:rFonts w:eastAsia="Times New Roman" w:cs="Times New Roman"/>
          <w:szCs w:val="24"/>
        </w:rPr>
        <w:t xml:space="preserve"> όλα», όπως λέτε. Αλλά είναι το γεγονός ότι μπορούμε πια να δρέπουμε τους καρπούς ενός συντονισμένου σχεδίου και μιας δύσκολης προσπάθειας που κάναμε αυ</w:t>
      </w:r>
      <w:r>
        <w:rPr>
          <w:rFonts w:eastAsia="Times New Roman" w:cs="Times New Roman"/>
          <w:szCs w:val="24"/>
        </w:rPr>
        <w:t>τά τα τρία χρόνια.</w:t>
      </w:r>
    </w:p>
    <w:p w14:paraId="0F16EFD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Βέβαια μας έχετε μπερδέψει, είναι αλήθεια. Μια μας λέτε ότι φέρνουμε τέταρτο μνημόνιο, την άλλη μας λέτε «Τσοβόλα, </w:t>
      </w:r>
      <w:proofErr w:type="spellStart"/>
      <w:r>
        <w:rPr>
          <w:rFonts w:eastAsia="Times New Roman" w:cs="Times New Roman"/>
          <w:szCs w:val="24"/>
        </w:rPr>
        <w:t>δώστα</w:t>
      </w:r>
      <w:proofErr w:type="spellEnd"/>
      <w:r>
        <w:rPr>
          <w:rFonts w:eastAsia="Times New Roman" w:cs="Times New Roman"/>
          <w:szCs w:val="24"/>
        </w:rPr>
        <w:t xml:space="preserve"> όλα» και στο τέλος τα ψηφίζετε και αυτά τα «</w:t>
      </w:r>
      <w:proofErr w:type="spellStart"/>
      <w:r>
        <w:rPr>
          <w:rFonts w:eastAsia="Times New Roman" w:cs="Times New Roman"/>
          <w:szCs w:val="24"/>
        </w:rPr>
        <w:t>δώστα</w:t>
      </w:r>
      <w:proofErr w:type="spellEnd"/>
      <w:r>
        <w:rPr>
          <w:rFonts w:eastAsia="Times New Roman" w:cs="Times New Roman"/>
          <w:szCs w:val="24"/>
        </w:rPr>
        <w:t xml:space="preserve"> όλα».</w:t>
      </w:r>
    </w:p>
    <w:p w14:paraId="0F16EFD8"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πτέρυγες</w:t>
      </w:r>
      <w:r>
        <w:rPr>
          <w:rFonts w:eastAsia="Times New Roman" w:cs="Times New Roman"/>
          <w:szCs w:val="24"/>
        </w:rPr>
        <w:t xml:space="preserve"> του ΣΥΡΙΖΑ και των ΑΝΕΛ)</w:t>
      </w:r>
    </w:p>
    <w:p w14:paraId="0F16EFD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Μά</w:t>
      </w:r>
      <w:r>
        <w:rPr>
          <w:rFonts w:eastAsia="Times New Roman" w:cs="Times New Roman"/>
          <w:szCs w:val="24"/>
        </w:rPr>
        <w:t>λλον ο κ. Τσοβόλας θα πρέπει να είναι ευτυχισμένος αυτές τις ημέρες διότι χαίρει οικουμενική</w:t>
      </w:r>
      <w:r>
        <w:rPr>
          <w:rFonts w:eastAsia="Times New Roman" w:cs="Times New Roman"/>
          <w:szCs w:val="24"/>
        </w:rPr>
        <w:t>ς</w:t>
      </w:r>
      <w:r>
        <w:rPr>
          <w:rFonts w:eastAsia="Times New Roman" w:cs="Times New Roman"/>
          <w:szCs w:val="24"/>
        </w:rPr>
        <w:t xml:space="preserve"> αποδοχής. Αυτό φαίνεται. </w:t>
      </w:r>
    </w:p>
    <w:p w14:paraId="0F16EFD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Αλλά, επιτρέψτε μου, μιας και δεν θα υπάρξουν πολλά μέσα ενημέρωσης που με τον ίδιο τρόπο που επιχείρησαν να κατατρομοκρατήσουν τον ελλη</w:t>
      </w:r>
      <w:r>
        <w:rPr>
          <w:rFonts w:eastAsia="Times New Roman" w:cs="Times New Roman"/>
          <w:szCs w:val="24"/>
        </w:rPr>
        <w:t>νικό λαό να του πουν τώρα τι ωφελήματα θα έχει από αυτές τις παρεμβάσεις και από το γεγονός ότι βγήκαμε από τα μνημόνια, να σας πω δυο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τρία παραδείγματα και να καταθέσω και τους σχετικούς πίνακες για να τους μελετήσετε καλύτερα.</w:t>
      </w:r>
    </w:p>
    <w:p w14:paraId="0F16EFD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(Στο σημείο αυτό ο Πρόεδρ</w:t>
      </w:r>
      <w:r>
        <w:rPr>
          <w:rFonts w:eastAsia="Times New Roman" w:cs="Times New Roman"/>
          <w:szCs w:val="24"/>
        </w:rPr>
        <w:t xml:space="preserve">ος της Κυβέρνησης και Υπουργός Εξωτερικών κ. Αλέξης Τσίπρας καταθέτει για τα Πρακτικά τους προαναφερθέντες πίνακες, οι οποίοι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0F16EFD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Με το νομοσχέδιο, λοιπόν, που</w:t>
      </w:r>
      <w:r>
        <w:rPr>
          <w:rFonts w:eastAsia="Times New Roman" w:cs="Times New Roman"/>
          <w:szCs w:val="24"/>
        </w:rPr>
        <w:t xml:space="preserve"> καταθέτουμε σήμερα αποκαθίστανται αδικίες. Αλλά εδώ αφήστε με να δώσω δύο παραδείγματα. Ένας αγρότης με εισόδημα 10.000 ευρώ τον χρόνο από 1</w:t>
      </w:r>
      <w:r>
        <w:rPr>
          <w:rFonts w:eastAsia="Times New Roman" w:cs="Times New Roman"/>
          <w:szCs w:val="24"/>
        </w:rPr>
        <w:t>-</w:t>
      </w:r>
      <w:r>
        <w:rPr>
          <w:rFonts w:eastAsia="Times New Roman" w:cs="Times New Roman"/>
          <w:szCs w:val="24"/>
        </w:rPr>
        <w:lastRenderedPageBreak/>
        <w:t>1</w:t>
      </w:r>
      <w:r>
        <w:rPr>
          <w:rFonts w:eastAsia="Times New Roman" w:cs="Times New Roman"/>
          <w:szCs w:val="24"/>
        </w:rPr>
        <w:t>-</w:t>
      </w:r>
      <w:r>
        <w:rPr>
          <w:rFonts w:eastAsia="Times New Roman" w:cs="Times New Roman"/>
          <w:szCs w:val="24"/>
        </w:rPr>
        <w:t>2019 θα πληρώσει 600 ευρώ λιγότερα από το προβλεπόμενο για το έτος ποσό που θα έδινε ως εισφορές στην εισφορά κύ</w:t>
      </w:r>
      <w:r>
        <w:rPr>
          <w:rFonts w:eastAsia="Times New Roman" w:cs="Times New Roman"/>
          <w:szCs w:val="24"/>
        </w:rPr>
        <w:t>ριας σύνταξης. Δηλαδή θα έχουμε μία μείωση για τον αγρότη του ετήσιου εισοδήματος των 10.000 ευρώ κατά 33% στις εισφορές του.</w:t>
      </w:r>
    </w:p>
    <w:p w14:paraId="0F16EFD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Ένας ελεύθερος επαγγελματίας που βγάζει 12.000 ευρώ τον χρόνο θα έχει ετήσια μείωση κατά 800 ευρώ για την εισφορά κύριας σύνταξης,</w:t>
      </w:r>
      <w:r>
        <w:rPr>
          <w:rFonts w:eastAsia="Times New Roman" w:cs="Times New Roman"/>
          <w:szCs w:val="24"/>
        </w:rPr>
        <w:t xml:space="preserve"> δηλαδή 33% μείωση.</w:t>
      </w:r>
    </w:p>
    <w:p w14:paraId="0F16EFD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Ένας ιατρός με μηνιαίο εισόδημα 2.000 ευρώ θα έχει μείωση της ετήσιας συνολικής εισφοράς, δηλαδή κύρια σύνταξη και εφάπαξ, 1.270 ευρώ τον χρόνο, πάλι 33%.</w:t>
      </w:r>
    </w:p>
    <w:p w14:paraId="0F16EFD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Ένας μηχανικός που βγάζει 1.600 ευρώ τον μήνα θα δει ετήσια μείωση 1.400 ευρώ της</w:t>
      </w:r>
      <w:r>
        <w:rPr>
          <w:rFonts w:eastAsia="Times New Roman" w:cs="Times New Roman"/>
          <w:szCs w:val="24"/>
        </w:rPr>
        <w:t xml:space="preserve"> συνολικής εισφοράς για κύρια σύνταξη και εφάπαξ, δηλαδή επίσης 33%.</w:t>
      </w:r>
    </w:p>
    <w:p w14:paraId="0F16EFE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εάν εξαιρέσουμε τον αγρότη, αναφέρθηκα σε κατηγορίες και εισοδήματα μεσαίας διαστρωμάτωσης, για να τελειώσει και αυτή η ιδεοληπτική σας διαρκής αναφορά ότι εμάς τάχα το </w:t>
      </w:r>
      <w:r>
        <w:rPr>
          <w:rFonts w:eastAsia="Times New Roman" w:cs="Times New Roman"/>
          <w:szCs w:val="24"/>
        </w:rPr>
        <w:lastRenderedPageBreak/>
        <w:t xml:space="preserve">μόνο που μας </w:t>
      </w:r>
      <w:r>
        <w:rPr>
          <w:rFonts w:eastAsia="Times New Roman" w:cs="Times New Roman"/>
          <w:szCs w:val="24"/>
        </w:rPr>
        <w:t>ενδιαφέρει είναι να διαλύσουμε τη μεσαία τάξη. Εσείς τη διαλύσατε τη μεσαία τάξη. Εμείς ερχόμαστε να την αποκαταστήσουμε.</w:t>
      </w:r>
    </w:p>
    <w:p w14:paraId="0F16EFE1"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πτέρυγες</w:t>
      </w:r>
      <w:r>
        <w:rPr>
          <w:rFonts w:eastAsia="Times New Roman" w:cs="Times New Roman"/>
          <w:szCs w:val="24"/>
        </w:rPr>
        <w:t xml:space="preserve"> του ΣΥΡΙΖΑ και των ΑΝΕΛ)</w:t>
      </w:r>
    </w:p>
    <w:p w14:paraId="0F16EFE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Κλείνω, κυρίες και κύριοι συνάδελφοι. Πόσες φορές, αλήθεια, έχετε μιλήσει το</w:t>
      </w:r>
      <w:r>
        <w:rPr>
          <w:rFonts w:eastAsia="Times New Roman" w:cs="Times New Roman"/>
          <w:szCs w:val="24"/>
        </w:rPr>
        <w:t xml:space="preserve"> τελευταίο διάστημα για τέταρτο μνημόνιο; Θα είναι ενδιαφέρον να καταγράψουμε πόσες φορές έχει πει ο κ. Μητσοτάκης ότι έρχεται το τέταρτο μνημόνιο. Νομίζω ότι θα έχει ενδιαφέρον για τα σποτάκια των εκλογών του Οκτώβρη του 2019 να καταγράψουμε πόσες φορές έ</w:t>
      </w:r>
      <w:r>
        <w:rPr>
          <w:rFonts w:eastAsia="Times New Roman" w:cs="Times New Roman"/>
          <w:szCs w:val="24"/>
        </w:rPr>
        <w:t>χει πει ότι έρχεται το τέταρτο μνημόνιο.</w:t>
      </w:r>
    </w:p>
    <w:p w14:paraId="0F16EFE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Αλλά, δεν είναι μόνο αυτό. Επενδύσατε στην καταστροφολογία. Από πού να αρχίσω και πού να τελειώσω; Είχατε πει ότι δεν θα βγουν οι αξιολογήσεις. Είχατε πει ότι δεν θα καταφέρουμε να πιάσουμε πλεονάσματα. Είχατε πει ό</w:t>
      </w:r>
      <w:r>
        <w:rPr>
          <w:rFonts w:eastAsia="Times New Roman" w:cs="Times New Roman"/>
          <w:szCs w:val="24"/>
        </w:rPr>
        <w:t xml:space="preserve">τι θα ενεργοποιηθεί ο περίφημος κόφτης για τις συντάξεις. Δεν ενεργοποιήθηκε και τώρα εσείς τον φέρνετε στη </w:t>
      </w:r>
      <w:r>
        <w:rPr>
          <w:rFonts w:eastAsia="Times New Roman" w:cs="Times New Roman"/>
          <w:szCs w:val="24"/>
        </w:rPr>
        <w:t xml:space="preserve">συνταγματική </w:t>
      </w:r>
      <w:r>
        <w:rPr>
          <w:rFonts w:eastAsia="Times New Roman" w:cs="Times New Roman"/>
          <w:szCs w:val="24"/>
        </w:rPr>
        <w:t>Αναθεώρηση.</w:t>
      </w:r>
    </w:p>
    <w:p w14:paraId="0F16EFE4"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w:t>
      </w:r>
      <w:r>
        <w:rPr>
          <w:rFonts w:eastAsia="Times New Roman" w:cs="Times New Roman"/>
          <w:szCs w:val="24"/>
        </w:rPr>
        <w:t>τις πτέρυγες</w:t>
      </w:r>
      <w:r>
        <w:rPr>
          <w:rFonts w:eastAsia="Times New Roman" w:cs="Times New Roman"/>
          <w:szCs w:val="24"/>
        </w:rPr>
        <w:t xml:space="preserve"> του ΣΥΡΙΖΑ και των ΑΝΕΛ)</w:t>
      </w:r>
    </w:p>
    <w:p w14:paraId="0F16EFE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Είχατε πει, όταν μας ανάγκασε το Διεθνές Νομισματικό Ταμείο να πά</w:t>
      </w:r>
      <w:r>
        <w:rPr>
          <w:rFonts w:eastAsia="Times New Roman" w:cs="Times New Roman"/>
          <w:szCs w:val="24"/>
        </w:rPr>
        <w:t xml:space="preserve">με σε αυτόν τον παραλογισμό της </w:t>
      </w:r>
      <w:proofErr w:type="spellStart"/>
      <w:r>
        <w:rPr>
          <w:rFonts w:eastAsia="Times New Roman" w:cs="Times New Roman"/>
          <w:szCs w:val="24"/>
        </w:rPr>
        <w:t>συννομοθέτησης</w:t>
      </w:r>
      <w:proofErr w:type="spellEnd"/>
      <w:r>
        <w:rPr>
          <w:rFonts w:eastAsia="Times New Roman" w:cs="Times New Roman"/>
          <w:szCs w:val="24"/>
        </w:rPr>
        <w:t xml:space="preserve"> 1% θετικά και 1% αρνητικά μέτρα –μέτρα και αντίμετρα- ότι δεν υπάρχουν αντίμετρα, αλλά υπάρχουν μόνο μέτρα.</w:t>
      </w:r>
    </w:p>
    <w:p w14:paraId="0F16EFE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Τώρα βρίσκεστε στη δυσάρεστη θέση να βλέπετε ότι συμβαίνει το αντίθετο, δεν έρχονται μέτρα αλλά </w:t>
      </w:r>
      <w:r>
        <w:rPr>
          <w:rFonts w:eastAsia="Times New Roman" w:cs="Times New Roman"/>
          <w:szCs w:val="24"/>
        </w:rPr>
        <w:t>έρχονται αντίμετρα. Αναρωτιέμαι πόσο πολύ, πόσο περισσότερο μπορεί κανείς να αστοχήσει στις πολιτικές του προβλέψεις και στις πολιτικές του τοποθετήσεις. Δεν πιστεύω να υπάρχει στη μεταπολιτευτική ιστορία, τουλάχιστον, που μπορεί κανείς να παρακολουθήσει ά</w:t>
      </w:r>
      <w:r>
        <w:rPr>
          <w:rFonts w:eastAsia="Times New Roman" w:cs="Times New Roman"/>
          <w:szCs w:val="24"/>
        </w:rPr>
        <w:t>λλος πολιτικός αρχηγός, εκτός του κ. Κυριάκου Μητσοτάκη που να έχει πέσει τόσες πολλές φορές έξω στις εκτιμήσεις και στις προβλέψεις του και μάλιστα μέσα σε τόσο σύντομο χρονικό διάστημα.</w:t>
      </w:r>
    </w:p>
    <w:p w14:paraId="0F16EFE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Όμως, αυτό που παρακολουθώ είναι ότι δεν έχετε, τουλάχιστον, την ευθ</w:t>
      </w:r>
      <w:r>
        <w:rPr>
          <w:rFonts w:eastAsia="Times New Roman" w:cs="Times New Roman"/>
          <w:szCs w:val="24"/>
        </w:rPr>
        <w:t xml:space="preserve">ιξία να πείτε «εν πάση </w:t>
      </w:r>
      <w:proofErr w:type="spellStart"/>
      <w:r>
        <w:rPr>
          <w:rFonts w:eastAsia="Times New Roman" w:cs="Times New Roman"/>
          <w:szCs w:val="24"/>
        </w:rPr>
        <w:t>περιπτώσει</w:t>
      </w:r>
      <w:proofErr w:type="spellEnd"/>
      <w:r>
        <w:rPr>
          <w:rFonts w:eastAsia="Times New Roman" w:cs="Times New Roman"/>
          <w:szCs w:val="24"/>
        </w:rPr>
        <w:t>, κάναμε λάθος εκτιμήσεις,</w:t>
      </w:r>
      <w:r w:rsidRPr="00E55908">
        <w:rPr>
          <w:rFonts w:eastAsia="Times New Roman" w:cs="Times New Roman"/>
          <w:szCs w:val="24"/>
        </w:rPr>
        <w:t xml:space="preserve"> </w:t>
      </w:r>
      <w:r>
        <w:rPr>
          <w:rFonts w:eastAsia="Times New Roman" w:cs="Times New Roman"/>
          <w:szCs w:val="24"/>
        </w:rPr>
        <w:t xml:space="preserve">βρε αδερφέ». Διαρκώς συνεχίζετε να επενδύετε στην </w:t>
      </w:r>
      <w:r>
        <w:rPr>
          <w:rFonts w:eastAsia="Times New Roman" w:cs="Times New Roman"/>
          <w:szCs w:val="24"/>
        </w:rPr>
        <w:lastRenderedPageBreak/>
        <w:t>καταστροφή και στην άρνηση. Δεν έχετε κάτι θετικό να αντιπροτείνετε και βεβαίως, δεν είναι εύκολο να τα ξεχάσουμε όλα αυτά. Δεν έγιναν πριν από πο</w:t>
      </w:r>
      <w:r>
        <w:rPr>
          <w:rFonts w:eastAsia="Times New Roman" w:cs="Times New Roman"/>
          <w:szCs w:val="24"/>
        </w:rPr>
        <w:t xml:space="preserve">λλά χρόνια, τον Ιούλιο έγιναν. Πριν από τρεις μήνες ήταν σε αυτή εδώ τη Βουλή όταν είχε έρθει ο Επίτροπος </w:t>
      </w:r>
      <w:proofErr w:type="spellStart"/>
      <w:r>
        <w:rPr>
          <w:rFonts w:eastAsia="Times New Roman" w:cs="Times New Roman"/>
          <w:szCs w:val="24"/>
        </w:rPr>
        <w:t>Μοσκοβισί</w:t>
      </w:r>
      <w:proofErr w:type="spellEnd"/>
      <w:r>
        <w:rPr>
          <w:rFonts w:eastAsia="Times New Roman" w:cs="Times New Roman"/>
          <w:szCs w:val="24"/>
        </w:rPr>
        <w:t xml:space="preserve"> και εσείς «τον πήρατε από τα μούτρα», τον πετροβολήσατε, γιατί τόλμησε μέσα στην Αίθουσα της Γερουσίας -δεν βλέπω τον κ. Χατζηδάκη, δεν είνα</w:t>
      </w:r>
      <w:r>
        <w:rPr>
          <w:rFonts w:eastAsia="Times New Roman" w:cs="Times New Roman"/>
          <w:szCs w:val="24"/>
        </w:rPr>
        <w:t>ι εδώ σήμερα- να πει ο άνθρωπος ότι το μέτρο της περικοπής των συντάξεων το επέβαλε το Διεθνές Νομισματικό Ταμείο χωρίς τη σύμφωνη γνώμη της Κομισιόν, δεν είναι αναγκαίο και μπορούμε να το ξαναδούμε, αν η ελληνική οικονομία πιάνει τους στόχους.</w:t>
      </w:r>
    </w:p>
    <w:p w14:paraId="0F16EFE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Τι ήθελε να</w:t>
      </w:r>
      <w:r>
        <w:rPr>
          <w:rFonts w:eastAsia="Times New Roman" w:cs="Times New Roman"/>
          <w:szCs w:val="24"/>
        </w:rPr>
        <w:t xml:space="preserve"> το πει αυτό! Τι κομματάρχη του ΣΥΡΙΖΑ τον είπατε! Τι ότι αν οι συμφωνίες μπορούν να ακυρώνονται, τότε να το πει καθαρά, όπως του έλεγε μέσα ο κ. Χατζηδάκης στη συνεδρίαση. Αργότερα ο κ. Μητσοτάκης με δημόσια δήλωσή του ζήτησε να είναι πιο προσεκτικός ο κύ</w:t>
      </w:r>
      <w:r>
        <w:rPr>
          <w:rFonts w:eastAsia="Times New Roman" w:cs="Times New Roman"/>
          <w:szCs w:val="24"/>
        </w:rPr>
        <w:t>ριος Επίτροπος στις τοποθετήσεις του. Γιατί; Γιατί άφησε ανοιχτό το ενδεχόμενο να μην κοπούν οι συντάξεις.</w:t>
      </w:r>
    </w:p>
    <w:p w14:paraId="0F16EFE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Θέλετε να τα ξεχάσουμε όλα αυτά, αλλά δεν είναι εύκολο να τα ξεχάσουμε όλα αυτά. Γιατί, όμως, τα υπενθυμίζω εδώ λέξη προς λέξη; Γιατί θέλω, κ</w:t>
      </w:r>
      <w:r w:rsidRPr="006E2EBC">
        <w:rPr>
          <w:rFonts w:eastAsia="Times New Roman" w:cs="Times New Roman"/>
          <w:szCs w:val="24"/>
        </w:rPr>
        <w:t>υρίες κα</w:t>
      </w:r>
      <w:r w:rsidRPr="006E2EBC">
        <w:rPr>
          <w:rFonts w:eastAsia="Times New Roman" w:cs="Times New Roman"/>
          <w:szCs w:val="24"/>
        </w:rPr>
        <w:t xml:space="preserve">ι κύριοι συνάδελφοι, </w:t>
      </w:r>
      <w:r>
        <w:rPr>
          <w:rFonts w:eastAsia="Times New Roman" w:cs="Times New Roman"/>
          <w:szCs w:val="24"/>
        </w:rPr>
        <w:t>να συλλογιστούμε για ποιο λόγο είναι αυτή η αντίδραση της Αξιωματικής Αντιπολίτευσης ιδιαίτερα στο θέμα των συντάξεων. Όχι, δεν πιστεύω ότι ο λόγος είναι ότι έχουν μια μοχθηρία απέναντι στους συνταξιούχους και ήθελαν πραγματικά να κοπο</w:t>
      </w:r>
      <w:r>
        <w:rPr>
          <w:rFonts w:eastAsia="Times New Roman" w:cs="Times New Roman"/>
          <w:szCs w:val="24"/>
        </w:rPr>
        <w:t>ύν οι συντάξεις, αλλά γιατί μέσω αυτής της μεγάλης επιτυχίας της Κυβέρνησης, που στο τέλος-τέλος είναι επιτυχία της Ελλάδας και είναι επιτυχία του ελληνικού λαού, το αφήγημα της Νέας Δημοκρατίας καταστρέφεται ολοσχερώς και πλέον δεν υπάρχει αφήγημα ούτε γι</w:t>
      </w:r>
      <w:r>
        <w:rPr>
          <w:rFonts w:eastAsia="Times New Roman" w:cs="Times New Roman"/>
          <w:szCs w:val="24"/>
        </w:rPr>
        <w:t xml:space="preserve">α τέταρτο μνημόνιο, αλλά ούτε και για εναλλακτική πρόταση της Νέας Δημοκρατίας για προοπτική μείωσης των φόρων, διότι εμείς ό,τι είπαμε στη ΔΕΘ και ότι υπάρχει περιθώριο μέσα στο δημοσιονομικό πλαίσιο που βρίσκεται η ελληνική οικονομία να προχωρήσουμε, το </w:t>
      </w:r>
      <w:r>
        <w:rPr>
          <w:rFonts w:eastAsia="Times New Roman" w:cs="Times New Roman"/>
          <w:szCs w:val="24"/>
        </w:rPr>
        <w:t xml:space="preserve">προχωράμε. </w:t>
      </w:r>
    </w:p>
    <w:p w14:paraId="0F16EFE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Θα ήθελα, λοιπόν, κλείνοντας να σας πω, κυρίες και κύριοι συνάδελφοι της Αξιωματικής Αντιπολίτευσης, αν είναι να αισθάνεστε καλύτερα όταν θα ψηφίζετε αυτά τα νέα μέτρα που φέρνουμε, </w:t>
      </w:r>
      <w:r>
        <w:rPr>
          <w:rFonts w:eastAsia="Times New Roman" w:cs="Times New Roman"/>
          <w:szCs w:val="24"/>
        </w:rPr>
        <w:lastRenderedPageBreak/>
        <w:t xml:space="preserve">τις ελαφρύνσεις, τα οποία, βεβαίως, τα λέτε «παροχές» αλλά τα </w:t>
      </w:r>
      <w:r>
        <w:rPr>
          <w:rFonts w:eastAsia="Times New Roman" w:cs="Times New Roman"/>
          <w:szCs w:val="24"/>
        </w:rPr>
        <w:t>ψηφίζετε, μήπως να τα βαφτίσουμε με δική μας πρωτοβουλία «μέτρα του τετάρτου μνημονίου», μέτρα του δικού μας μνημονίου.</w:t>
      </w:r>
    </w:p>
    <w:p w14:paraId="0F16EFEB" w14:textId="77777777" w:rsidR="0091757C" w:rsidRDefault="00D319C2">
      <w:pPr>
        <w:spacing w:line="600" w:lineRule="auto"/>
        <w:ind w:firstLine="720"/>
        <w:jc w:val="center"/>
        <w:rPr>
          <w:rFonts w:eastAsia="Times New Roman" w:cs="Times New Roman"/>
          <w:szCs w:val="24"/>
        </w:rPr>
      </w:pPr>
      <w:r w:rsidRPr="00CD1F67">
        <w:rPr>
          <w:rFonts w:eastAsia="Times New Roman" w:cs="Times New Roman"/>
          <w:szCs w:val="24"/>
        </w:rPr>
        <w:t xml:space="preserve">(Χειροκροτήματα από </w:t>
      </w:r>
      <w:r>
        <w:rPr>
          <w:rFonts w:eastAsia="Times New Roman" w:cs="Times New Roman"/>
          <w:szCs w:val="24"/>
        </w:rPr>
        <w:t>τις πτέρυγες</w:t>
      </w:r>
      <w:r w:rsidRPr="00CD1F67">
        <w:rPr>
          <w:rFonts w:eastAsia="Times New Roman" w:cs="Times New Roman"/>
          <w:szCs w:val="24"/>
        </w:rPr>
        <w:t xml:space="preserve"> του Σ</w:t>
      </w:r>
      <w:r>
        <w:rPr>
          <w:rFonts w:eastAsia="Times New Roman" w:cs="Times New Roman"/>
          <w:szCs w:val="24"/>
        </w:rPr>
        <w:t>ΥΡΙΖΑ και των ΑΝΕΛ)</w:t>
      </w:r>
    </w:p>
    <w:p w14:paraId="0F16EFE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Μόνο που η διαφορά αυτών των μέτρων, που θα ψηφίζετε ένα προς ένα, με τα άλλα </w:t>
      </w:r>
      <w:proofErr w:type="spellStart"/>
      <w:r>
        <w:rPr>
          <w:rFonts w:eastAsia="Times New Roman" w:cs="Times New Roman"/>
          <w:szCs w:val="24"/>
        </w:rPr>
        <w:t>μνημονιακά</w:t>
      </w:r>
      <w:proofErr w:type="spellEnd"/>
      <w:r>
        <w:rPr>
          <w:rFonts w:eastAsia="Times New Roman" w:cs="Times New Roman"/>
          <w:szCs w:val="24"/>
        </w:rPr>
        <w:t xml:space="preserve"> μέτρα είναι ότι τα προηγούμενα μνημόνια ήταν μνημόνια με τους δανειστές. Αυτό το μνημόνιο που φέρνουμε εμείς, είναι μνημόνιο με τον λαό γιατί αφορά τις ανάγκες του, αφορά την προοπτική του, αφορά τη στήριξή του για ένα καλύτερο αύριο. </w:t>
      </w:r>
    </w:p>
    <w:p w14:paraId="0F16EFED"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w:t>
      </w:r>
      <w:r>
        <w:rPr>
          <w:rFonts w:eastAsia="Times New Roman" w:cs="Times New Roman"/>
          <w:szCs w:val="24"/>
        </w:rPr>
        <w:t>τήματα από την πτέρυγα του ΣΥΡΙΖΑ)</w:t>
      </w:r>
    </w:p>
    <w:p w14:paraId="0F16EFE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δικό μας, λοιπόν, τέταρτο μνημόνιο, το μνημόνιο με τον λαό, θα μας δεσμεύει από εδώ και στο εξής για να συνεχίσουμε στην προσπάθεια μείωσης της ανεργίας, για να συνεχίσουμε την προσπάθεια να κάνουμε πράξη αυτό που λέμε</w:t>
      </w:r>
      <w:r>
        <w:rPr>
          <w:rFonts w:eastAsia="Times New Roman" w:cs="Times New Roman"/>
          <w:szCs w:val="24"/>
        </w:rPr>
        <w:t xml:space="preserve"> δίκαιη ανάπτυξη και παραγωγική ανασυγκρότηση, για να στηρίξουμε το κοινωνικό κράτος, για να ελαφρύνουμε ακόμα περισσότερο και με βάση τις </w:t>
      </w:r>
      <w:r>
        <w:rPr>
          <w:rFonts w:eastAsia="Times New Roman" w:cs="Times New Roman"/>
          <w:szCs w:val="24"/>
        </w:rPr>
        <w:lastRenderedPageBreak/>
        <w:t>δυνατότητές μας τους ελεύθερους επαγγελματίες και τους αγρότες, για να στηρίξουμε όσο μπορούμε τους συνταξιούχους, γι</w:t>
      </w:r>
      <w:r>
        <w:rPr>
          <w:rFonts w:eastAsia="Times New Roman" w:cs="Times New Roman"/>
          <w:szCs w:val="24"/>
        </w:rPr>
        <w:t>α να δώσουμε δουλειές στις νέες και στους νέους. Και κυρίως, αυτό το μνημόνιο με τον λαό θα μας θυμίζει ότι πρέπει να κάνουμε διαρκώς ό,τι περνάει από το χέρι μας για να μη ξαναγυρίσει ποτέ ο τόπος σε αυτές τις καταστροφικές πολιτικές της λιτότητας και στι</w:t>
      </w:r>
      <w:r>
        <w:rPr>
          <w:rFonts w:eastAsia="Times New Roman" w:cs="Times New Roman"/>
          <w:szCs w:val="24"/>
        </w:rPr>
        <w:t>ς συνταγές του Διεθνούς Νομισματικού Ταμείου.</w:t>
      </w:r>
    </w:p>
    <w:p w14:paraId="0F16EFE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Αυτό, λοιπόν, λέει το δικό μας μνημόνιο, το μνημόνιο με τον λαό. Και αυτό το μνημόνιο με το λαό θα το επικυρώσουμε το φθινόπωρο του 2019 με την ανανέωση της λαϊκής εντολής για να πάμε ακόμα πιο μπροστά. </w:t>
      </w:r>
    </w:p>
    <w:p w14:paraId="0F16EFF0" w14:textId="77777777" w:rsidR="0091757C" w:rsidRDefault="00D319C2">
      <w:pPr>
        <w:spacing w:after="0" w:line="600" w:lineRule="auto"/>
        <w:ind w:firstLine="720"/>
        <w:jc w:val="both"/>
        <w:rPr>
          <w:rFonts w:eastAsia="Times New Roman" w:cs="Times New Roman"/>
          <w:szCs w:val="24"/>
        </w:rPr>
      </w:pPr>
      <w:r>
        <w:rPr>
          <w:rFonts w:eastAsia="Times New Roman" w:cs="Times New Roman"/>
          <w:szCs w:val="24"/>
        </w:rPr>
        <w:t>(Όρθιο</w:t>
      </w:r>
      <w:r>
        <w:rPr>
          <w:rFonts w:eastAsia="Times New Roman" w:cs="Times New Roman"/>
          <w:szCs w:val="24"/>
        </w:rPr>
        <w:t>ι οι Βουλευτές του ΣΥΡΙΖΑ χειροκροτούν ζωηρά και</w:t>
      </w:r>
      <w:r>
        <w:rPr>
          <w:rFonts w:eastAsia="Times New Roman" w:cs="Times New Roman"/>
          <w:szCs w:val="24"/>
        </w:rPr>
        <w:t xml:space="preserve"> </w:t>
      </w:r>
      <w:r>
        <w:rPr>
          <w:rFonts w:eastAsia="Times New Roman" w:cs="Times New Roman"/>
          <w:szCs w:val="24"/>
        </w:rPr>
        <w:t>παρατεταμένα)</w:t>
      </w:r>
    </w:p>
    <w:p w14:paraId="0F16EFF1"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sidRPr="00D02396">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πολύ.</w:t>
      </w:r>
    </w:p>
    <w:p w14:paraId="0F16EFF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Είχα πει ότι θα δώσω τον λόγο στον κ. </w:t>
      </w:r>
      <w:proofErr w:type="spellStart"/>
      <w:r>
        <w:rPr>
          <w:rFonts w:eastAsia="Times New Roman" w:cs="Times New Roman"/>
          <w:szCs w:val="24"/>
        </w:rPr>
        <w:t>Κατσιαντώνη</w:t>
      </w:r>
      <w:proofErr w:type="spellEnd"/>
      <w:r>
        <w:rPr>
          <w:rFonts w:eastAsia="Times New Roman" w:cs="Times New Roman"/>
          <w:szCs w:val="24"/>
        </w:rPr>
        <w:t xml:space="preserve">. Επειδή, όμως, έχουν ζητήσει τον λόγο ως Κοινοβουλευτικοί Εκπρόσωποι ο κ. </w:t>
      </w:r>
      <w:proofErr w:type="spellStart"/>
      <w:r>
        <w:rPr>
          <w:rFonts w:eastAsia="Times New Roman" w:cs="Times New Roman"/>
          <w:szCs w:val="24"/>
        </w:rPr>
        <w:t>Δένδιας</w:t>
      </w:r>
      <w:proofErr w:type="spellEnd"/>
      <w:r>
        <w:rPr>
          <w:rFonts w:eastAsia="Times New Roman" w:cs="Times New Roman"/>
          <w:szCs w:val="24"/>
        </w:rPr>
        <w:t xml:space="preserve"> και ο κ. Λοβέ</w:t>
      </w:r>
      <w:r>
        <w:rPr>
          <w:rFonts w:eastAsia="Times New Roman" w:cs="Times New Roman"/>
          <w:szCs w:val="24"/>
        </w:rPr>
        <w:t xml:space="preserve">ρδος, θα προηγηθούν και ύστερα θα προχωρήσουμε εναλλάξ και με τους Βουλευτές. </w:t>
      </w:r>
    </w:p>
    <w:p w14:paraId="0F16EFF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Θ΄ Αντιπρόεδρος της Βουλής κ. </w:t>
      </w:r>
      <w:r w:rsidRPr="003C0953">
        <w:rPr>
          <w:rFonts w:eastAsia="Times New Roman" w:cs="Times New Roman"/>
          <w:b/>
          <w:szCs w:val="24"/>
        </w:rPr>
        <w:t>ΜΑΡΙΟΣ ΓΕΩΡΓΙΑΔΗΣ</w:t>
      </w:r>
      <w:r>
        <w:rPr>
          <w:rFonts w:eastAsia="Times New Roman" w:cs="Times New Roman"/>
          <w:szCs w:val="24"/>
        </w:rPr>
        <w:t>)</w:t>
      </w:r>
    </w:p>
    <w:p w14:paraId="0F16EFF4"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F16EFF5"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sidRPr="00D02396">
        <w:rPr>
          <w:rFonts w:eastAsia="Times New Roman" w:cs="Times New Roman"/>
          <w:b/>
          <w:szCs w:val="24"/>
        </w:rPr>
        <w:t>:</w:t>
      </w:r>
      <w:r>
        <w:rPr>
          <w:rFonts w:eastAsia="Times New Roman" w:cs="Times New Roman"/>
          <w:szCs w:val="24"/>
        </w:rPr>
        <w:t xml:space="preserve"> Τον λόγο έχει ο συνάδε</w:t>
      </w:r>
      <w:r>
        <w:rPr>
          <w:rFonts w:eastAsia="Times New Roman" w:cs="Times New Roman"/>
          <w:szCs w:val="24"/>
        </w:rPr>
        <w:t xml:space="preserve">λφος κ. </w:t>
      </w:r>
      <w:proofErr w:type="spellStart"/>
      <w:r>
        <w:rPr>
          <w:rFonts w:eastAsia="Times New Roman" w:cs="Times New Roman"/>
          <w:szCs w:val="24"/>
        </w:rPr>
        <w:t>Δένδιας</w:t>
      </w:r>
      <w:proofErr w:type="spellEnd"/>
      <w:r>
        <w:rPr>
          <w:rFonts w:eastAsia="Times New Roman" w:cs="Times New Roman"/>
          <w:szCs w:val="24"/>
        </w:rPr>
        <w:t xml:space="preserve"> από τη Νέα Δημοκρατία.</w:t>
      </w:r>
    </w:p>
    <w:p w14:paraId="0F16EFF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συνάδελφε, αν θέλετε, με ησυχία να εξέλθετε ή να </w:t>
      </w:r>
      <w:r>
        <w:rPr>
          <w:rFonts w:eastAsia="Times New Roman" w:cs="Times New Roman"/>
          <w:szCs w:val="24"/>
        </w:rPr>
        <w:t>καθίσετε</w:t>
      </w:r>
      <w:r>
        <w:rPr>
          <w:rFonts w:eastAsia="Times New Roman" w:cs="Times New Roman"/>
          <w:szCs w:val="24"/>
        </w:rPr>
        <w:t xml:space="preserve">. </w:t>
      </w:r>
    </w:p>
    <w:p w14:paraId="0F16EFF7"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ΓΕΩΡΓΙΟΣ</w:t>
      </w:r>
      <w:r>
        <w:rPr>
          <w:rFonts w:eastAsia="Times New Roman" w:cs="Times New Roman"/>
          <w:b/>
          <w:szCs w:val="24"/>
        </w:rPr>
        <w:t xml:space="preserve"> ΔΕΝΔΙΑΣ</w:t>
      </w:r>
      <w:r w:rsidRPr="00D02396">
        <w:rPr>
          <w:rFonts w:eastAsia="Times New Roman" w:cs="Times New Roman"/>
          <w:b/>
          <w:szCs w:val="24"/>
        </w:rPr>
        <w:t>:</w:t>
      </w:r>
      <w:r>
        <w:rPr>
          <w:rFonts w:eastAsia="Times New Roman" w:cs="Times New Roman"/>
          <w:szCs w:val="24"/>
        </w:rPr>
        <w:t xml:space="preserve"> Πάντα η αποχώρηση του Πρωθυπουργού δημιουργεί μια φασαρία. Κι αν μου επιτρέπετε να υποθέσω γιατί </w:t>
      </w:r>
      <w:proofErr w:type="spellStart"/>
      <w:r>
        <w:rPr>
          <w:rFonts w:eastAsia="Times New Roman" w:cs="Times New Roman"/>
          <w:szCs w:val="24"/>
        </w:rPr>
        <w:t>απεχώρησε</w:t>
      </w:r>
      <w:proofErr w:type="spellEnd"/>
      <w:r>
        <w:rPr>
          <w:rFonts w:eastAsia="Times New Roman" w:cs="Times New Roman"/>
          <w:szCs w:val="24"/>
        </w:rPr>
        <w:t xml:space="preserve"> ταχέως, μια </w:t>
      </w:r>
      <w:r>
        <w:rPr>
          <w:rFonts w:eastAsia="Times New Roman" w:cs="Times New Roman"/>
          <w:szCs w:val="24"/>
        </w:rPr>
        <w:t>πιθανότητα είναι βεβαίως να έχει ένα πολύ βεβαρημένο πρόγραμμα –Πρωθυπουργός είναι, αυτό είναι σεβαστό- μια άλλη βέβαια πιθανότητα είναι ότι αφού προκάλεσε τον κ. Μητσοτάκη, έφυγε ταχέως μήπως προλάβει να έρθει ο κ. Μητσοτάκης.</w:t>
      </w:r>
    </w:p>
    <w:p w14:paraId="0F16EFF8"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w:t>
      </w:r>
      <w:r>
        <w:rPr>
          <w:rFonts w:eastAsia="Times New Roman" w:cs="Times New Roman"/>
          <w:szCs w:val="24"/>
        </w:rPr>
        <w:t xml:space="preserve"> ΣΥΡΙΖΑ)</w:t>
      </w:r>
    </w:p>
    <w:p w14:paraId="0F16EFF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Πρωθυπουργός μας είπε πολλά και διάφορα, άλλα ευχάριστα, άλλα χαμογελαστά, άλλα όχι τόσο ευχάριστα, άλλα όχι τόσο χαμογελαστά. Μας μνημόνευσε </w:t>
      </w:r>
      <w:r>
        <w:rPr>
          <w:rFonts w:eastAsia="Times New Roman" w:cs="Times New Roman"/>
          <w:szCs w:val="24"/>
        </w:rPr>
        <w:lastRenderedPageBreak/>
        <w:t>τον Καβάφη για τους «Βαρβάρους», ονόμασε την Αξιωματική Αντιπολίτευση «</w:t>
      </w:r>
      <w:proofErr w:type="spellStart"/>
      <w:r>
        <w:rPr>
          <w:rFonts w:eastAsia="Times New Roman" w:cs="Times New Roman"/>
          <w:szCs w:val="24"/>
        </w:rPr>
        <w:t>Κα</w:t>
      </w:r>
      <w:r>
        <w:rPr>
          <w:rFonts w:eastAsia="Times New Roman" w:cs="Times New Roman"/>
          <w:szCs w:val="24"/>
        </w:rPr>
        <w:t>σσάνδρες</w:t>
      </w:r>
      <w:proofErr w:type="spellEnd"/>
      <w:r>
        <w:rPr>
          <w:rFonts w:eastAsia="Times New Roman" w:cs="Times New Roman"/>
          <w:szCs w:val="24"/>
        </w:rPr>
        <w:t xml:space="preserve">». </w:t>
      </w:r>
    </w:p>
    <w:p w14:paraId="0F16EFF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Να ξεκινήσουμε πρώτα λίγο από τα ευρύτερα λογοτεχνικά του. Κατ’ αρχήν, βέβαια, ο Πρωθυπουργός της χώρας, συνήθως στις ιστορικές του ή μυθολογικές του αναδρομές δεν τα πηγαίνει πολύ καλά. Και αναφέρομαι στο «</w:t>
      </w:r>
      <w:proofErr w:type="spellStart"/>
      <w:r>
        <w:rPr>
          <w:rFonts w:eastAsia="Times New Roman" w:cs="Times New Roman"/>
          <w:szCs w:val="24"/>
        </w:rPr>
        <w:t>Κασσάνδρες</w:t>
      </w:r>
      <w:proofErr w:type="spellEnd"/>
      <w:r>
        <w:rPr>
          <w:rFonts w:eastAsia="Times New Roman" w:cs="Times New Roman"/>
          <w:szCs w:val="24"/>
        </w:rPr>
        <w:t>». Ξέρετε, διαφεύγει ίσως τ</w:t>
      </w:r>
      <w:r>
        <w:rPr>
          <w:rFonts w:eastAsia="Times New Roman" w:cs="Times New Roman"/>
          <w:szCs w:val="24"/>
        </w:rPr>
        <w:t xml:space="preserve">ης προσοχής σας, κυρίες και κύριοι συνάδελφοι, ότι οι προφητείες της Κασσάνδρας επαληθεύτηκαν. Αυτά που είπε η Κασσάνδρα, έγιναν. Δεν διαψεύστηκαν. Κατά συνέπεια, κατ’ ελάχιστον η προσφυγή στην Κασσάνδρα ως τίτλο για την Αξιωματική Αντιπολίτευση, αποτελεί </w:t>
      </w:r>
      <w:r>
        <w:rPr>
          <w:rFonts w:eastAsia="Times New Roman" w:cs="Times New Roman"/>
          <w:szCs w:val="24"/>
        </w:rPr>
        <w:t xml:space="preserve">τίτλο επιβεβαίωσης των προβλέψεών μας, όχι διάψευσης των προβλέψεών μας, όπως θα ήθελε ο Πρωθυπουργός. </w:t>
      </w:r>
    </w:p>
    <w:p w14:paraId="0F16EFF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Όσον αφορά δε τον στίχο του Καβάφη για την ιστορία με τους βαρβάρους, τον γνωστό, εγώ θα σας έλεγα άλλον στίχο του ίδιου ποιητή. Θυμάστε το ιδιαίτερα γν</w:t>
      </w:r>
      <w:r>
        <w:rPr>
          <w:rFonts w:eastAsia="Times New Roman" w:cs="Times New Roman"/>
          <w:szCs w:val="24"/>
        </w:rPr>
        <w:t xml:space="preserve">ωστό ποίημα για την Αλεξάνδρεια; Θέλετε στη θέση της Αλεξάνδρειας να βάλετε την Κυβέρνηση και να χαιρετίσετε «την Αλεξάνδρεια που χάνετε»; Και θέλετε σας παρακαλώ πάρα πολύ, να το κάνετε με αξιοπρέπεια, </w:t>
      </w:r>
      <w:r>
        <w:rPr>
          <w:rFonts w:eastAsia="Times New Roman" w:cs="Times New Roman"/>
          <w:szCs w:val="24"/>
        </w:rPr>
        <w:lastRenderedPageBreak/>
        <w:t>όπως το ίδιο το ποίημα του Καβάφη επιβάλλει; Για να π</w:t>
      </w:r>
      <w:r>
        <w:rPr>
          <w:rFonts w:eastAsia="Times New Roman" w:cs="Times New Roman"/>
          <w:szCs w:val="24"/>
        </w:rPr>
        <w:t xml:space="preserve">άμε και σε άλλο στίχο του Καβάφη για «τα κεριά που σβήνουν» και συνεχώς αυξάνονται τα σβηστά κεριά σας; Μπορείτε να τον κοιτάξετε λίγο τον Καβάφη με μεγαλύτερο ενδιαφέρον, με μεγαλύτερη εγγύτητα και με στενότερη αναλογία στις συνθήκες σας; </w:t>
      </w:r>
    </w:p>
    <w:p w14:paraId="0F16EFF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Όσον αφορά δε τ</w:t>
      </w:r>
      <w:r>
        <w:rPr>
          <w:rFonts w:eastAsia="Times New Roman" w:cs="Times New Roman"/>
          <w:szCs w:val="24"/>
        </w:rPr>
        <w:t xml:space="preserve">α διάφορα τα οποία μας είπε ο Πρωθυπουργός χαμογελαστός για το τέταρτο μνημόνιό του, το οποίο μάλιστα ονόμασε «μνημόνιο συνεννόησης με τον ελληνικό λαό», κυρίες και κύριοι συνάδελφοι, κατ’ </w:t>
      </w:r>
      <w:r>
        <w:rPr>
          <w:rFonts w:eastAsia="Times New Roman" w:cs="Times New Roman"/>
          <w:szCs w:val="24"/>
        </w:rPr>
        <w:t>αρχάς</w:t>
      </w:r>
      <w:r>
        <w:rPr>
          <w:rFonts w:eastAsia="Times New Roman" w:cs="Times New Roman"/>
          <w:szCs w:val="24"/>
        </w:rPr>
        <w:t xml:space="preserve">, ο ελληνικός λαός φαίνεται να μην συμμετέχει στη συνεννόηση μαζί σας. Δεν θέλει πολλές κουβέντες πια μαζί σας είτε </w:t>
      </w:r>
      <w:proofErr w:type="spellStart"/>
      <w:r>
        <w:rPr>
          <w:rFonts w:eastAsia="Times New Roman" w:cs="Times New Roman"/>
          <w:szCs w:val="24"/>
        </w:rPr>
        <w:t>μνημονιακές</w:t>
      </w:r>
      <w:proofErr w:type="spellEnd"/>
      <w:r>
        <w:rPr>
          <w:rFonts w:eastAsia="Times New Roman" w:cs="Times New Roman"/>
          <w:szCs w:val="24"/>
        </w:rPr>
        <w:t xml:space="preserve">, είτε </w:t>
      </w:r>
      <w:proofErr w:type="spellStart"/>
      <w:r>
        <w:rPr>
          <w:rFonts w:eastAsia="Times New Roman" w:cs="Times New Roman"/>
          <w:szCs w:val="24"/>
        </w:rPr>
        <w:t>εξωμνημονιακές</w:t>
      </w:r>
      <w:proofErr w:type="spellEnd"/>
      <w:r>
        <w:rPr>
          <w:rFonts w:eastAsia="Times New Roman" w:cs="Times New Roman"/>
          <w:szCs w:val="24"/>
        </w:rPr>
        <w:t>, είτε οποιεσδήποτε.</w:t>
      </w:r>
    </w:p>
    <w:p w14:paraId="0F16EFF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Εάν οι μετρήσεις της κοινής γνώμης έχουν οτιδήποτε να κάνουν με την πραγματικότητα, έστ</w:t>
      </w:r>
      <w:r>
        <w:rPr>
          <w:rFonts w:eastAsia="Times New Roman" w:cs="Times New Roman"/>
          <w:szCs w:val="24"/>
        </w:rPr>
        <w:t xml:space="preserve">ω και μακρινή, η σημερινή της </w:t>
      </w:r>
      <w:r>
        <w:rPr>
          <w:rFonts w:eastAsia="Times New Roman" w:cs="Times New Roman"/>
          <w:szCs w:val="24"/>
        </w:rPr>
        <w:t>«</w:t>
      </w:r>
      <w:r>
        <w:rPr>
          <w:rFonts w:eastAsia="Times New Roman" w:cs="Times New Roman"/>
          <w:szCs w:val="24"/>
          <w:lang w:val="en-GB"/>
        </w:rPr>
        <w:t>PUBLIC</w:t>
      </w:r>
      <w:r w:rsidRPr="00424E6B">
        <w:rPr>
          <w:rFonts w:eastAsia="Times New Roman" w:cs="Times New Roman"/>
          <w:szCs w:val="24"/>
        </w:rPr>
        <w:t xml:space="preserve"> </w:t>
      </w:r>
      <w:r>
        <w:rPr>
          <w:rFonts w:eastAsia="Times New Roman" w:cs="Times New Roman"/>
          <w:szCs w:val="24"/>
          <w:lang w:val="en-GB"/>
        </w:rPr>
        <w:t>ISSUE</w:t>
      </w:r>
      <w:r>
        <w:rPr>
          <w:rFonts w:eastAsia="Times New Roman" w:cs="Times New Roman"/>
          <w:szCs w:val="24"/>
        </w:rPr>
        <w:t>»</w:t>
      </w:r>
      <w:r w:rsidRPr="00424E6B">
        <w:rPr>
          <w:rFonts w:eastAsia="Times New Roman" w:cs="Times New Roman"/>
          <w:szCs w:val="24"/>
        </w:rPr>
        <w:t xml:space="preserve">, αν δεν </w:t>
      </w:r>
      <w:proofErr w:type="spellStart"/>
      <w:r w:rsidRPr="00424E6B">
        <w:rPr>
          <w:rFonts w:eastAsia="Times New Roman" w:cs="Times New Roman"/>
          <w:szCs w:val="24"/>
        </w:rPr>
        <w:t>απατ</w:t>
      </w:r>
      <w:r>
        <w:rPr>
          <w:rFonts w:eastAsia="Times New Roman" w:cs="Times New Roman"/>
          <w:szCs w:val="24"/>
        </w:rPr>
        <w:t>ώμαι</w:t>
      </w:r>
      <w:proofErr w:type="spellEnd"/>
      <w:r>
        <w:rPr>
          <w:rFonts w:eastAsia="Times New Roman" w:cs="Times New Roman"/>
          <w:szCs w:val="24"/>
        </w:rPr>
        <w:t>, δίνει 16,5 μονάδες διαφορά. Αυτός ο λαός των 16,5 μονάδων –θέλετε 12, θέλετε 10, όσες θέλετε εσείς, δεν θα διαφωνήσουμε στη διαφορά μας- βλέπετε να έχει κα</w:t>
      </w:r>
      <w:r>
        <w:rPr>
          <w:rFonts w:eastAsia="Times New Roman" w:cs="Times New Roman"/>
          <w:szCs w:val="24"/>
        </w:rPr>
        <w:t>μ</w:t>
      </w:r>
      <w:r>
        <w:rPr>
          <w:rFonts w:eastAsia="Times New Roman" w:cs="Times New Roman"/>
          <w:szCs w:val="24"/>
        </w:rPr>
        <w:t>μιά διάθεση, να έχει κάποια συνεννόησ</w:t>
      </w:r>
      <w:r>
        <w:rPr>
          <w:rFonts w:eastAsia="Times New Roman" w:cs="Times New Roman"/>
          <w:szCs w:val="24"/>
        </w:rPr>
        <w:t xml:space="preserve">η </w:t>
      </w:r>
      <w:proofErr w:type="spellStart"/>
      <w:r>
        <w:rPr>
          <w:rFonts w:eastAsia="Times New Roman" w:cs="Times New Roman"/>
          <w:szCs w:val="24"/>
        </w:rPr>
        <w:t>μνημονιακής</w:t>
      </w:r>
      <w:proofErr w:type="spellEnd"/>
      <w:r>
        <w:rPr>
          <w:rFonts w:eastAsia="Times New Roman" w:cs="Times New Roman"/>
          <w:szCs w:val="24"/>
        </w:rPr>
        <w:t xml:space="preserve"> ή </w:t>
      </w:r>
      <w:r>
        <w:rPr>
          <w:rFonts w:eastAsia="Times New Roman" w:cs="Times New Roman"/>
          <w:szCs w:val="24"/>
        </w:rPr>
        <w:lastRenderedPageBreak/>
        <w:t xml:space="preserve">μη </w:t>
      </w:r>
      <w:proofErr w:type="spellStart"/>
      <w:r>
        <w:rPr>
          <w:rFonts w:eastAsia="Times New Roman" w:cs="Times New Roman"/>
          <w:szCs w:val="24"/>
        </w:rPr>
        <w:t>μνημονιακής</w:t>
      </w:r>
      <w:proofErr w:type="spellEnd"/>
      <w:r>
        <w:rPr>
          <w:rFonts w:eastAsia="Times New Roman" w:cs="Times New Roman"/>
          <w:szCs w:val="24"/>
        </w:rPr>
        <w:t xml:space="preserve"> βάσεως μαζί σας; Νομίζω ότι το μόνο που περιμένει είναι ποια ώρα με το καλό θα προσφύγετε στην κάλπη και θα αποχωρήσετε. </w:t>
      </w:r>
    </w:p>
    <w:p w14:paraId="0F16EFF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βλέπω ότι εκεί που παλαιότερα οι λεονταρισμοί σας ήταν του τύπου «πάμε να μετρηθούμε, πάμε να δούμε</w:t>
      </w:r>
      <w:r>
        <w:rPr>
          <w:rFonts w:eastAsia="Times New Roman" w:cs="Times New Roman"/>
          <w:szCs w:val="24"/>
        </w:rPr>
        <w:t>, πάμε να κάνουμε», τώρα οι λεονταρισμοί σας έχουν το πενιχρό περιεχόμενο απλώς να προσπαθείτε να μας πείσετε ότι οι εκλογές θα καθυστερήσουν, υποδηλώνοντας με τον πιο πανηγυρικό τρόπο κι εσείς και ο Πρωθυπουργός της χώρας τον τεράστιο φόβο σας απέναντι στ</w:t>
      </w:r>
      <w:r>
        <w:rPr>
          <w:rFonts w:eastAsia="Times New Roman" w:cs="Times New Roman"/>
          <w:szCs w:val="24"/>
        </w:rPr>
        <w:t>ην προσφυγή στην λαϊκή κρίση.</w:t>
      </w:r>
    </w:p>
    <w:p w14:paraId="0F16EFF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Εσείς δεν λέτε ότι είστε το κόμμα του λαού, το κόμμα που εκφράζει δίκαια και απολύτως και αυθεντικά τη λαϊκή βούληση; Γιατί τρέμετε τόσο πολύ; Γιατί προσπαθείτε τόσο πολύ να μας πείσετε συνεχώς ότι οι εκλογές θα αργήσουν; Ότι θα είναι μακριά, ότι θα είναι </w:t>
      </w:r>
      <w:r>
        <w:rPr>
          <w:rFonts w:eastAsia="Times New Roman" w:cs="Times New Roman"/>
          <w:szCs w:val="24"/>
        </w:rPr>
        <w:t>του χρόνου τον Οκτώβρη; Κι αν εξαρτιόταν από εσάς, όχι του χρόνου τον Οκτώβρη, αλλά μετά από τριάντα Οκτώβρηδες και πάλι δεν θα τις κάνατε, διότι ξέρετε πάρα πολύ καλά τι συμβαίνει. Ξέρετε πολύ καλά ότι η ελληνική κοινωνία το μόνο που περιμένει είναι μια ε</w:t>
      </w:r>
      <w:r>
        <w:rPr>
          <w:rFonts w:eastAsia="Times New Roman" w:cs="Times New Roman"/>
          <w:szCs w:val="24"/>
        </w:rPr>
        <w:t xml:space="preserve">υκαιρία να σας στείλει στο σπίτι σας. </w:t>
      </w:r>
    </w:p>
    <w:p w14:paraId="0F16F00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Και μια και μιλάμε για το πού είδαμε εμείς το τέταρτο μνημόνιο, πέραν των διατάξεων κ.λπ., δεν μου λέτε, κυρίες και κύριοι συνάδελφοι, τον ν.4472/2017 ο Πρωθυπουργός δεν ξέρει ότι τον πρότεινε η Κυβέρνησή του στη Βουλ</w:t>
      </w:r>
      <w:r>
        <w:rPr>
          <w:rFonts w:eastAsia="Times New Roman" w:cs="Times New Roman"/>
          <w:szCs w:val="24"/>
        </w:rPr>
        <w:t>ή και τον ψηφίσατε; Τον ν.4549/2018 δεν ξέρει ο Πρωθυπουργός ότι τον πρότεινε η Κυβέρνησή του στη Βουλή και τον ψηφίσατε; Όλα αυτά τα δύο μαζί γύρω στα 4,5 δισεκατομμύρια ευρώ βάρη στον Έλληνα φορολογούμενο, στην ελληνική κοινωνία δεν είναι; Αυτό, για να κ</w:t>
      </w:r>
      <w:r>
        <w:rPr>
          <w:rFonts w:eastAsia="Times New Roman" w:cs="Times New Roman"/>
          <w:szCs w:val="24"/>
        </w:rPr>
        <w:t xml:space="preserve">αταλάβω, τι είναι; Αυτά τα δύο νομοθετήματα είναι νομοθετήματα παροχών; </w:t>
      </w:r>
    </w:p>
    <w:p w14:paraId="0F16F00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άκουσα με μεγάλη προσοχή και πρέπει να σας πω και με μεγάλη ευχαρίστηση, γιατί ήταν συμφοιτητής μου στο </w:t>
      </w:r>
      <w:r>
        <w:rPr>
          <w:rFonts w:eastAsia="Times New Roman" w:cs="Times New Roman"/>
          <w:szCs w:val="24"/>
        </w:rPr>
        <w:t xml:space="preserve">πανεπιστήμιο </w:t>
      </w:r>
      <w:r>
        <w:rPr>
          <w:rFonts w:eastAsia="Times New Roman" w:cs="Times New Roman"/>
          <w:szCs w:val="24"/>
        </w:rPr>
        <w:t>–τότε, αν θυμάμαι καλά, στην ΚΝΕ, αλλά αυτό δεν έχει κα</w:t>
      </w:r>
      <w:r>
        <w:rPr>
          <w:rFonts w:eastAsia="Times New Roman" w:cs="Times New Roman"/>
          <w:szCs w:val="24"/>
        </w:rPr>
        <w:t>μ</w:t>
      </w:r>
      <w:r>
        <w:rPr>
          <w:rFonts w:eastAsia="Times New Roman" w:cs="Times New Roman"/>
          <w:szCs w:val="24"/>
        </w:rPr>
        <w:t>μία ση</w:t>
      </w:r>
      <w:r>
        <w:rPr>
          <w:rFonts w:eastAsia="Times New Roman" w:cs="Times New Roman"/>
          <w:szCs w:val="24"/>
        </w:rPr>
        <w:t xml:space="preserve">μασία- τον κ. </w:t>
      </w:r>
      <w:proofErr w:type="spellStart"/>
      <w:r>
        <w:rPr>
          <w:rFonts w:eastAsia="Times New Roman" w:cs="Times New Roman"/>
          <w:szCs w:val="24"/>
        </w:rPr>
        <w:t>Κατρούγκαλο</w:t>
      </w:r>
      <w:proofErr w:type="spellEnd"/>
      <w:r>
        <w:rPr>
          <w:rFonts w:eastAsia="Times New Roman" w:cs="Times New Roman"/>
          <w:szCs w:val="24"/>
        </w:rPr>
        <w:t xml:space="preserve">. Τον επαίνεσε ο κύριος Πρωθυπουργός και είπε τι σπουδαία μεταρρύθμιση ήταν ο ν.4389/2016, ο οποίος παρεμπιπτόντως ξύρισε τις συντάξεις. Τις μειώσεις αυτού του νόμου τώρα εν μέρει και σε μικρό μέρος επαναπροσδιορίζετε. </w:t>
      </w:r>
    </w:p>
    <w:p w14:paraId="0F16F00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Όμως, για ν</w:t>
      </w:r>
      <w:r>
        <w:rPr>
          <w:rFonts w:eastAsia="Times New Roman" w:cs="Times New Roman"/>
          <w:szCs w:val="24"/>
        </w:rPr>
        <w:t xml:space="preserve">α πάμε στη βάση του πράγματος, αφού ήταν τόσο επιτυχημένος, όπως είπε ο Πρωθυπουργός, σε αυτό το Υπουργείο ο κ. </w:t>
      </w:r>
      <w:proofErr w:type="spellStart"/>
      <w:r>
        <w:rPr>
          <w:rFonts w:eastAsia="Times New Roman" w:cs="Times New Roman"/>
          <w:szCs w:val="24"/>
        </w:rPr>
        <w:t>Κατρούγκαλος</w:t>
      </w:r>
      <w:proofErr w:type="spellEnd"/>
      <w:r>
        <w:rPr>
          <w:rFonts w:eastAsia="Times New Roman" w:cs="Times New Roman"/>
          <w:szCs w:val="24"/>
        </w:rPr>
        <w:t xml:space="preserve"> κι αφού τα έκανε τόσο πάρα πολύ ωραία κι αφού ήταν τόσο καλός ο ν.438</w:t>
      </w:r>
      <w:r>
        <w:rPr>
          <w:rFonts w:eastAsia="Times New Roman" w:cs="Times New Roman"/>
          <w:szCs w:val="24"/>
        </w:rPr>
        <w:t>7</w:t>
      </w:r>
      <w:r>
        <w:rPr>
          <w:rFonts w:eastAsia="Times New Roman" w:cs="Times New Roman"/>
          <w:szCs w:val="24"/>
        </w:rPr>
        <w:t xml:space="preserve">/2016, γιατί τον άλλαξε ο κύριος Πρωθυπουργός; Δεν μας λέει; </w:t>
      </w:r>
      <w:r>
        <w:rPr>
          <w:rFonts w:eastAsia="Times New Roman" w:cs="Times New Roman"/>
          <w:szCs w:val="24"/>
        </w:rPr>
        <w:t xml:space="preserve">Γιατί επιφυλάσσει τόσους επαίνους σε Υπουργό τον οποίο πήρε από αυτό το Υπουργείο και μάλιστα χωρίς να τον προάγει; </w:t>
      </w:r>
    </w:p>
    <w:p w14:paraId="0F16F00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Κι αυτό δεν αφορά τον κ. </w:t>
      </w:r>
      <w:proofErr w:type="spellStart"/>
      <w:r>
        <w:rPr>
          <w:rFonts w:eastAsia="Times New Roman" w:cs="Times New Roman"/>
          <w:szCs w:val="24"/>
        </w:rPr>
        <w:t>Κατρούγκαλο</w:t>
      </w:r>
      <w:proofErr w:type="spellEnd"/>
      <w:r>
        <w:rPr>
          <w:rFonts w:eastAsia="Times New Roman" w:cs="Times New Roman"/>
          <w:szCs w:val="24"/>
        </w:rPr>
        <w:t>, την κρίση του Πρωθυπουργού ελέγχουμε. Τι προσπαθεί να μας πει εδώ; Αν του άρεσε ο νόμος του και αν το</w:t>
      </w:r>
      <w:r>
        <w:rPr>
          <w:rFonts w:eastAsia="Times New Roman" w:cs="Times New Roman"/>
          <w:szCs w:val="24"/>
        </w:rPr>
        <w:t>υ άρεσε ο Υπουργός του, ο Πρωθυπουργός έναν τρόπο έχει, κυρίες και κύριοι συνάδελφοι, να αμείβει τους Υπουργούς του: είτε να τους αφήνει στη θέση τους είτε να τους προάγει, όχι να τους μετακινεί και μάλιστα σε χαμηλότερο πόστο και μετά να καυχάται για το έ</w:t>
      </w:r>
      <w:r>
        <w:rPr>
          <w:rFonts w:eastAsia="Times New Roman" w:cs="Times New Roman"/>
          <w:szCs w:val="24"/>
        </w:rPr>
        <w:t xml:space="preserve">ργο τους. Βλέπω μια μικρή ασυμβατότητα. </w:t>
      </w:r>
    </w:p>
    <w:p w14:paraId="0F16F00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Όσον αφορά τώρα τη</w:t>
      </w:r>
      <w:r>
        <w:rPr>
          <w:rFonts w:eastAsia="Times New Roman" w:cs="Times New Roman"/>
          <w:szCs w:val="24"/>
        </w:rPr>
        <w:t>ν</w:t>
      </w:r>
      <w:r>
        <w:rPr>
          <w:rFonts w:eastAsia="Times New Roman" w:cs="Times New Roman"/>
          <w:szCs w:val="24"/>
        </w:rPr>
        <w:t xml:space="preserve"> ευρύτερη εικόνα της ελληνικής οικονομίας, όπως μας την έδωσε, μετά το περί </w:t>
      </w:r>
      <w:proofErr w:type="spellStart"/>
      <w:r>
        <w:rPr>
          <w:rFonts w:eastAsia="Times New Roman" w:cs="Times New Roman"/>
          <w:szCs w:val="24"/>
        </w:rPr>
        <w:t>Κασσανδρών</w:t>
      </w:r>
      <w:proofErr w:type="spellEnd"/>
      <w:r>
        <w:rPr>
          <w:rFonts w:eastAsia="Times New Roman" w:cs="Times New Roman"/>
          <w:szCs w:val="24"/>
        </w:rPr>
        <w:t xml:space="preserve"> το οποίο απαντήσαμε, για να συνεννοηθούμε λίγο πού βρισκόμαστε </w:t>
      </w:r>
      <w:r>
        <w:rPr>
          <w:rFonts w:eastAsia="Times New Roman" w:cs="Times New Roman"/>
          <w:szCs w:val="24"/>
        </w:rPr>
        <w:lastRenderedPageBreak/>
        <w:t>τώρα. Πού είναι η οικονομία; Πού είναι η κοινω</w:t>
      </w:r>
      <w:r>
        <w:rPr>
          <w:rFonts w:eastAsia="Times New Roman" w:cs="Times New Roman"/>
          <w:szCs w:val="24"/>
        </w:rPr>
        <w:t>νία; Η κοινωνία είναι μπροστά, έτοιμη, αν καταλαβαίνω καλά από όσα είπε ο Πρωθυπουργός, για ένα αναπτυξιακό άλμα; Είναι σε μια φάση πρώιμης ευτυχίας και ευφορίας; Αυτό καταλαβαίνετε;</w:t>
      </w:r>
    </w:p>
    <w:p w14:paraId="0F16F00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w:t>
      </w:r>
      <w:proofErr w:type="spellStart"/>
      <w:r>
        <w:rPr>
          <w:rFonts w:eastAsia="Times New Roman" w:cs="Times New Roman"/>
          <w:szCs w:val="24"/>
        </w:rPr>
        <w:t>συγχωρείτε</w:t>
      </w:r>
      <w:proofErr w:type="spellEnd"/>
      <w:r>
        <w:rPr>
          <w:rFonts w:eastAsia="Times New Roman" w:cs="Times New Roman"/>
          <w:szCs w:val="24"/>
        </w:rPr>
        <w:t xml:space="preserve">. Κατ’ </w:t>
      </w:r>
      <w:r>
        <w:rPr>
          <w:rFonts w:eastAsia="Times New Roman" w:cs="Times New Roman"/>
          <w:szCs w:val="24"/>
        </w:rPr>
        <w:t>αρχάς</w:t>
      </w:r>
      <w:r>
        <w:rPr>
          <w:rFonts w:eastAsia="Times New Roman" w:cs="Times New Roman"/>
          <w:szCs w:val="24"/>
        </w:rPr>
        <w:t>, από το 2015 μέχρ</w:t>
      </w:r>
      <w:r>
        <w:rPr>
          <w:rFonts w:eastAsia="Times New Roman" w:cs="Times New Roman"/>
          <w:szCs w:val="24"/>
        </w:rPr>
        <w:t xml:space="preserve">ι σήμερα, ενώ είχατε υποσχεθεί γύρω στα 12 δισεκατομμύρια ευρώ παροχές, έχετε επιβάλει 15 δισεκατομμύρια ευρώ μέτρα στην ελληνική κοινωνία. Από αυτά ούτε καν ένα δισεκατομμύριο ευρώ δεν έχετε πάρει πίσω. Μένουν τα υπόλοιπα 13, 14 ή 15 δισεκατομμύρια ευρώ; </w:t>
      </w:r>
      <w:r>
        <w:rPr>
          <w:rFonts w:eastAsia="Times New Roman" w:cs="Times New Roman"/>
          <w:szCs w:val="24"/>
        </w:rPr>
        <w:t xml:space="preserve">Βάρη είναι, θα τα υπολογίσουμε όπως θέλετε, αλλά κάπου εκεί γύρω είναι. Αυτά έχετε κοστίσει εσείς στον Έλληνα φορολογούμενο. </w:t>
      </w:r>
    </w:p>
    <w:p w14:paraId="0F16F00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Πέρα από αυτά, όμως, πού βρίσκεται σήμερα το ελληνικό ομόλογο, ο δείκτης, το θερμόμετρο της αξιοπιστίας μας στη διεθνή αγορά, της </w:t>
      </w:r>
      <w:r>
        <w:rPr>
          <w:rFonts w:eastAsia="Times New Roman" w:cs="Times New Roman"/>
          <w:szCs w:val="24"/>
        </w:rPr>
        <w:t xml:space="preserve">αξιοπιστίας της χώρας την οποία υποτίθεται, όπως είπε ο Πρωθυπουργός, ότι εσείς αποκαταστήσατε; Είναι το 4,60% περίπου, αν δεν </w:t>
      </w:r>
      <w:proofErr w:type="spellStart"/>
      <w:r>
        <w:rPr>
          <w:rFonts w:eastAsia="Times New Roman" w:cs="Times New Roman"/>
          <w:szCs w:val="24"/>
        </w:rPr>
        <w:t>απατώμαι</w:t>
      </w:r>
      <w:proofErr w:type="spellEnd"/>
      <w:r>
        <w:rPr>
          <w:rFonts w:eastAsia="Times New Roman" w:cs="Times New Roman"/>
          <w:szCs w:val="24"/>
        </w:rPr>
        <w:t xml:space="preserve">. Της Πορτογαλίας, μιας χώρας που πέρασε μνημόνια, είναι κάπου γύρω στο 1,8% με 1,9%. Εσείς, λοιπόν, οι επιτυχημένοι πώς </w:t>
      </w:r>
      <w:r>
        <w:rPr>
          <w:rFonts w:eastAsia="Times New Roman" w:cs="Times New Roman"/>
          <w:szCs w:val="24"/>
        </w:rPr>
        <w:t xml:space="preserve">το έχετε καταφέρει το ομόλογό μας </w:t>
      </w:r>
      <w:r>
        <w:rPr>
          <w:rFonts w:eastAsia="Times New Roman" w:cs="Times New Roman"/>
          <w:szCs w:val="24"/>
        </w:rPr>
        <w:lastRenderedPageBreak/>
        <w:t>να έχει 300% μεγαλύτερο επιτόκιο από την Πορτογαλία; Τι κριτήριο επιτυχίας είναι αυτό; Θέλετε να μας το πείτε κι εμάς να ξέρουμε να το αντιγράψουμε στο μέλλον;</w:t>
      </w:r>
    </w:p>
    <w:p w14:paraId="0F16F00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Αλλά και κάτι άλλο, με την ευκαιρία, μιας και συζητάμε. Ήρθε ο</w:t>
      </w:r>
      <w:r>
        <w:rPr>
          <w:rFonts w:eastAsia="Times New Roman" w:cs="Times New Roman"/>
          <w:szCs w:val="24"/>
        </w:rPr>
        <w:t xml:space="preserve"> </w:t>
      </w:r>
      <w:r>
        <w:rPr>
          <w:rFonts w:eastAsia="Times New Roman" w:cs="Times New Roman"/>
          <w:szCs w:val="24"/>
        </w:rPr>
        <w:t>προϋπολογισμός</w:t>
      </w:r>
      <w:r>
        <w:rPr>
          <w:rFonts w:eastAsia="Times New Roman" w:cs="Times New Roman"/>
          <w:szCs w:val="24"/>
        </w:rPr>
        <w:t xml:space="preserve">, μας είπε δυο πράγματα ο κ. </w:t>
      </w:r>
      <w:proofErr w:type="spellStart"/>
      <w:r>
        <w:rPr>
          <w:rFonts w:eastAsia="Times New Roman" w:cs="Times New Roman"/>
          <w:szCs w:val="24"/>
        </w:rPr>
        <w:t>Χουλιαράκης</w:t>
      </w:r>
      <w:proofErr w:type="spellEnd"/>
      <w:r>
        <w:rPr>
          <w:rFonts w:eastAsia="Times New Roman" w:cs="Times New Roman"/>
          <w:szCs w:val="24"/>
        </w:rPr>
        <w:t xml:space="preserve"> χθες. Ξέρετε, πάντα ο κ. </w:t>
      </w:r>
      <w:proofErr w:type="spellStart"/>
      <w:r>
        <w:rPr>
          <w:rFonts w:eastAsia="Times New Roman" w:cs="Times New Roman"/>
          <w:szCs w:val="24"/>
        </w:rPr>
        <w:t>Χουλιαράκης</w:t>
      </w:r>
      <w:proofErr w:type="spellEnd"/>
      <w:r>
        <w:rPr>
          <w:rFonts w:eastAsia="Times New Roman" w:cs="Times New Roman"/>
          <w:szCs w:val="24"/>
        </w:rPr>
        <w:t xml:space="preserve"> διατυπώνει τις απόψεις του με ένα μέτρο. Ήρθε σήμερα ο Πρωθυπουργός της χώρας, μας είπε άλλα ωραία. Να ρωτήσω κάτι. Ο Υπουργός Οικονομικών πού βρίσκεται; Έχουμε να</w:t>
      </w:r>
      <w:r>
        <w:rPr>
          <w:rFonts w:eastAsia="Times New Roman" w:cs="Times New Roman"/>
          <w:szCs w:val="24"/>
        </w:rPr>
        <w:t xml:space="preserve"> τον δούμε καιρό εδώ στην Αίθουσα. Πού βρίσκεται; Ο αρχιτέκτονας αυτής της τεράστιας οικονομικής επιτυχίας πού κρύβεται και δεν εμφανίζεται να </w:t>
      </w:r>
      <w:r>
        <w:rPr>
          <w:rFonts w:eastAsia="Times New Roman" w:cs="Times New Roman"/>
          <w:szCs w:val="24"/>
        </w:rPr>
        <w:t>ε</w:t>
      </w:r>
      <w:r>
        <w:rPr>
          <w:rFonts w:eastAsia="Times New Roman" w:cs="Times New Roman"/>
          <w:szCs w:val="24"/>
        </w:rPr>
        <w:t xml:space="preserve">ρωτηθεί για τίποτε; Μπορείτε να μας πείτε τι γίνεται σε αυτή την Κυβέρνηση, γιατί δεν </w:t>
      </w:r>
      <w:proofErr w:type="spellStart"/>
      <w:r>
        <w:rPr>
          <w:rFonts w:eastAsia="Times New Roman" w:cs="Times New Roman"/>
          <w:szCs w:val="24"/>
        </w:rPr>
        <w:t>πολυκαταλαβαίνουμε</w:t>
      </w:r>
      <w:proofErr w:type="spellEnd"/>
      <w:r>
        <w:rPr>
          <w:rFonts w:eastAsia="Times New Roman" w:cs="Times New Roman"/>
          <w:szCs w:val="24"/>
        </w:rPr>
        <w:t>;</w:t>
      </w:r>
    </w:p>
    <w:p w14:paraId="0F16F008" w14:textId="77777777" w:rsidR="0091757C" w:rsidRDefault="00D319C2">
      <w:pPr>
        <w:tabs>
          <w:tab w:val="left" w:pos="2738"/>
          <w:tab w:val="center" w:pos="4753"/>
          <w:tab w:val="left" w:pos="5723"/>
        </w:tabs>
        <w:spacing w:line="600" w:lineRule="auto"/>
        <w:jc w:val="both"/>
        <w:rPr>
          <w:rFonts w:eastAsia="Times New Roman" w:cs="Times New Roman"/>
          <w:szCs w:val="24"/>
        </w:rPr>
      </w:pPr>
      <w:r>
        <w:rPr>
          <w:rFonts w:eastAsia="Times New Roman" w:cs="Times New Roman"/>
          <w:szCs w:val="24"/>
        </w:rPr>
        <w:t>Κι επί</w:t>
      </w:r>
      <w:r>
        <w:rPr>
          <w:rFonts w:eastAsia="Times New Roman" w:cs="Times New Roman"/>
          <w:szCs w:val="24"/>
        </w:rPr>
        <w:t xml:space="preserve"> τη ευκαιρία, επειδή μας λέτε διάφορα περίεργα, να καταλάβω δηλαδή, είπε ο Πρωθυπουργός ότι εδώ έχουμε αποκαταστήσει ένα δίκαιο σύστημα. Μπράβο, πολύ ωραία. Πείτε μου, κυρίες και κύριοι συνάδελφοι, με τριάντα πέντε χρόνια καταβολής ασφαλιστικών εισφορών, α</w:t>
      </w:r>
      <w:r>
        <w:rPr>
          <w:rFonts w:eastAsia="Times New Roman" w:cs="Times New Roman"/>
          <w:szCs w:val="24"/>
        </w:rPr>
        <w:t xml:space="preserve">υτό το δίκαιο σύστημα, το οποίο εσείς εδώ έρχεστε και επικαλείστε και για το οποίο ζητάτε και τον έπαινο </w:t>
      </w:r>
      <w:r>
        <w:rPr>
          <w:rFonts w:eastAsia="Times New Roman" w:cs="Times New Roman"/>
          <w:szCs w:val="24"/>
        </w:rPr>
        <w:lastRenderedPageBreak/>
        <w:t>της ελληνικής κοινωνίας, δίνει κύρια σύνταξη 280 ευρώ, ναι ή όχι;</w:t>
      </w:r>
      <w:r>
        <w:rPr>
          <w:rFonts w:eastAsia="Times New Roman" w:cs="Times New Roman"/>
          <w:szCs w:val="24"/>
        </w:rPr>
        <w:t xml:space="preserve"> </w:t>
      </w:r>
      <w:r>
        <w:rPr>
          <w:rFonts w:eastAsia="Times New Roman" w:cs="Times New Roman"/>
          <w:szCs w:val="24"/>
        </w:rPr>
        <w:t>Δίνει επικουρική σύνταξη άλλα 30 ευρώ, ναι ή όχι; Αυτό είναι το δίκαιο; Για να καταλά</w:t>
      </w:r>
      <w:r>
        <w:rPr>
          <w:rFonts w:eastAsia="Times New Roman" w:cs="Times New Roman"/>
          <w:szCs w:val="24"/>
        </w:rPr>
        <w:t xml:space="preserve">βω, δηλαδή, πώς ορίζουμε τη </w:t>
      </w:r>
      <w:r>
        <w:rPr>
          <w:rFonts w:eastAsia="Times New Roman" w:cs="Times New Roman"/>
          <w:szCs w:val="24"/>
        </w:rPr>
        <w:t>δικαιοσύνη</w:t>
      </w:r>
      <w:r>
        <w:rPr>
          <w:rFonts w:eastAsia="Times New Roman" w:cs="Times New Roman"/>
          <w:szCs w:val="24"/>
        </w:rPr>
        <w:t xml:space="preserve">, πώς ετοιμαζόμαστε να μιλήσουμε με ειλικρίνεια στην ελληνική κοινωνία. Τα 280 ευρώ είναι η σύνταξη για την οποία ζητάτε τον κοινωνικό έπαινο; </w:t>
      </w:r>
    </w:p>
    <w:p w14:paraId="0F16F009"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όσον αφορά την αποδοτικότητά σας –γιατί μας είπε ο Πρωθυπουργός «ήρθαμ</w:t>
      </w:r>
      <w:r>
        <w:rPr>
          <w:rFonts w:eastAsia="Times New Roman" w:cs="Times New Roman"/>
          <w:szCs w:val="24"/>
        </w:rPr>
        <w:t xml:space="preserve">ε εμείς, αποκαταστήσαμε τα συστήματα και τα λοιπά»- η ίδια η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 xml:space="preserve"> που είναι εδώ ομολόγησε ότι ακόμα οφείλονται τριάντα εννιά χιλιάδες συντάξεις. Έτσι, κυρία Υπουργέ; </w:t>
      </w:r>
    </w:p>
    <w:p w14:paraId="0F16F00A"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Τηλεοπτικές εκπομπές, τις οποίες επίσης επικαλέστηκε ο Πρωθυπουργός, λένε ότι οι</w:t>
      </w:r>
      <w:r>
        <w:rPr>
          <w:rFonts w:eastAsia="Times New Roman" w:cs="Times New Roman"/>
          <w:szCs w:val="24"/>
        </w:rPr>
        <w:t xml:space="preserve"> οφειλόμενες συντάξεις είναι διακόσιες είκοσι χιλιάδες. Όμως, εγώ να </w:t>
      </w:r>
      <w:r>
        <w:rPr>
          <w:rFonts w:eastAsia="Times New Roman" w:cs="Times New Roman"/>
          <w:szCs w:val="24"/>
        </w:rPr>
        <w:t xml:space="preserve">πάρω </w:t>
      </w:r>
      <w:r>
        <w:rPr>
          <w:rFonts w:eastAsia="Times New Roman" w:cs="Times New Roman"/>
          <w:szCs w:val="24"/>
        </w:rPr>
        <w:t xml:space="preserve">τη δική σας τοποθέτηση των σαράντα περίπου χιλιάδων. Πείτε μου, δεν είχατε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-από τα «κακά» μνημόνια, όχι από αυτό το «καλό», το καινούργιο, το δικό σας- να έχετε </w:t>
      </w:r>
      <w:r>
        <w:rPr>
          <w:rFonts w:eastAsia="Times New Roman" w:cs="Times New Roman"/>
          <w:szCs w:val="24"/>
        </w:rPr>
        <w:t xml:space="preserve">τελειώσει με το θέμα των συντάξεων μέχρι το τέλος του 2018; Γιατί χρωστάτε σαράντα χιλιάδες </w:t>
      </w:r>
      <w:r>
        <w:rPr>
          <w:rFonts w:eastAsia="Times New Roman" w:cs="Times New Roman"/>
          <w:szCs w:val="24"/>
        </w:rPr>
        <w:lastRenderedPageBreak/>
        <w:t xml:space="preserve">συντάξεις ακόμα; Τι κριτήριο επιτυχίας είναι αυτό; Δεν μας λέτε και εμάς να ξέρουμε, να καταλάβουμε; </w:t>
      </w:r>
    </w:p>
    <w:p w14:paraId="0F16F00B"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μας είπε ο Πρωθυπουργός πόσο σέβεται και το τελευταίο </w:t>
      </w:r>
      <w:r>
        <w:rPr>
          <w:rFonts w:eastAsia="Times New Roman" w:cs="Times New Roman"/>
          <w:szCs w:val="24"/>
        </w:rPr>
        <w:t xml:space="preserve">ευρώ του Έλληνα φορολογούμενου. Μάλιστα, μας είπε «θα δώσουμε 20 ευρώ και εσείς» -εμείς, δηλαδή, της Νέας Δημοκρατίας- «αυτά δεν τα υπολογίζετε, αλλά εμάς μας νοιάζει για τον καθένα και τα 20 ευρώ του». Συγκινητικό, πραγματικά! </w:t>
      </w:r>
    </w:p>
    <w:p w14:paraId="0F16F00C"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μου λέτε, κυρίες και κύ</w:t>
      </w:r>
      <w:r>
        <w:rPr>
          <w:rFonts w:eastAsia="Times New Roman" w:cs="Times New Roman"/>
          <w:szCs w:val="24"/>
        </w:rPr>
        <w:t xml:space="preserve">ριοι συνάδελφοι, ο τόσο ευαίσθητος για τα 20 ευρώ Πρωθυπουργός της χώρας, την ευαισθησία του οποίου στο σημείο αυτό απολύτως συμμεριζόμαστε, για την ιστορία του ΤΑΙΠΕΔ με το «Βενιζέλος», που είναι γύρω στα 700 εκατομμύρια, τι ευαισθησία έδειξε; Την ξέρετε </w:t>
      </w:r>
      <w:r>
        <w:rPr>
          <w:rFonts w:eastAsia="Times New Roman" w:cs="Times New Roman"/>
          <w:szCs w:val="24"/>
        </w:rPr>
        <w:t xml:space="preserve">την ιστορία; Να σας την ξαναθυμίσω ένα λεπτό; Το ΤΑΙΠΕΔ, το οποίο έχει διοίκηση που εσείς ορίζετε και είναι νομικό πρόσωπο το οποίο ανήκει στο ελληνικό κράτος κατά 100% -η Κυβέρνηση του ελληνικού κράτους, αν δεν το θυμάστε, είστε εσείς- </w:t>
      </w:r>
      <w:proofErr w:type="spellStart"/>
      <w:r>
        <w:rPr>
          <w:rFonts w:eastAsia="Times New Roman" w:cs="Times New Roman"/>
          <w:szCs w:val="24"/>
        </w:rPr>
        <w:t>συνεφώνησε</w:t>
      </w:r>
      <w:proofErr w:type="spellEnd"/>
      <w:r>
        <w:rPr>
          <w:rFonts w:eastAsia="Times New Roman" w:cs="Times New Roman"/>
          <w:szCs w:val="24"/>
        </w:rPr>
        <w:t xml:space="preserve"> με τον </w:t>
      </w:r>
      <w:proofErr w:type="spellStart"/>
      <w:r>
        <w:rPr>
          <w:rFonts w:eastAsia="Times New Roman" w:cs="Times New Roman"/>
          <w:szCs w:val="24"/>
        </w:rPr>
        <w:t>π</w:t>
      </w:r>
      <w:r>
        <w:rPr>
          <w:rFonts w:eastAsia="Times New Roman" w:cs="Times New Roman"/>
          <w:szCs w:val="24"/>
        </w:rPr>
        <w:t>αραχωρησιούχο</w:t>
      </w:r>
      <w:proofErr w:type="spellEnd"/>
      <w:r>
        <w:rPr>
          <w:rFonts w:eastAsia="Times New Roman" w:cs="Times New Roman"/>
          <w:szCs w:val="24"/>
        </w:rPr>
        <w:t xml:space="preserve"> την παράταση της παραχώρησης έναντι 480 εκατομμυρίων ευρώ. </w:t>
      </w:r>
    </w:p>
    <w:p w14:paraId="0F16F00D"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Στέλνεται στην Ευρωπαϊκή Επιτροπή η </w:t>
      </w:r>
      <w:r>
        <w:rPr>
          <w:rFonts w:eastAsia="Times New Roman" w:cs="Times New Roman"/>
          <w:szCs w:val="24"/>
        </w:rPr>
        <w:t>σύμβαση</w:t>
      </w:r>
      <w:r>
        <w:rPr>
          <w:rFonts w:eastAsia="Times New Roman" w:cs="Times New Roman"/>
          <w:szCs w:val="24"/>
        </w:rPr>
        <w:t xml:space="preserve">, την γυρίζει πίσω η Ευρωπαϊκή Επιτροπή και λέει ότι αυτή είναι απαράδεκτη. Είναι απαράδεκτη! Και δέχεται ο </w:t>
      </w:r>
      <w:proofErr w:type="spellStart"/>
      <w:r>
        <w:rPr>
          <w:rFonts w:eastAsia="Times New Roman" w:cs="Times New Roman"/>
          <w:szCs w:val="24"/>
        </w:rPr>
        <w:t>παραχωρησιούχος</w:t>
      </w:r>
      <w:proofErr w:type="spellEnd"/>
      <w:r>
        <w:rPr>
          <w:rFonts w:eastAsia="Times New Roman" w:cs="Times New Roman"/>
          <w:szCs w:val="24"/>
        </w:rPr>
        <w:t xml:space="preserve"> από 480 εκατομμ</w:t>
      </w:r>
      <w:r>
        <w:rPr>
          <w:rFonts w:eastAsia="Times New Roman" w:cs="Times New Roman"/>
          <w:szCs w:val="24"/>
        </w:rPr>
        <w:t xml:space="preserve">ύρια ευρώ και καταβάλλει 1.380.000.000 ευρώ, δηλαδή πάνω από 700 εκατομμύρια του Έλληνα φορολογούμενου, τα οποία η διοίκηση του ΤΑΙΠΕΔ ξεχώρισε, τα έδωσε δώρο στον </w:t>
      </w:r>
      <w:proofErr w:type="spellStart"/>
      <w:r>
        <w:rPr>
          <w:rFonts w:eastAsia="Times New Roman" w:cs="Times New Roman"/>
          <w:szCs w:val="24"/>
        </w:rPr>
        <w:t>παραχωρησιούχο</w:t>
      </w:r>
      <w:proofErr w:type="spellEnd"/>
      <w:r>
        <w:rPr>
          <w:rFonts w:eastAsia="Times New Roman" w:cs="Times New Roman"/>
          <w:szCs w:val="24"/>
        </w:rPr>
        <w:t>. Σιωπή! Τίποτα το παράξενο! Τίποτα το περίεργο! Τίποτα το επιλήψιμο! Τίποτα τ</w:t>
      </w:r>
      <w:r>
        <w:rPr>
          <w:rFonts w:eastAsia="Times New Roman" w:cs="Times New Roman"/>
          <w:szCs w:val="24"/>
        </w:rPr>
        <w:t xml:space="preserve">ο ενοχλητικό! Τίποτα με το οποίο πρέπει να ασχοληθεί ο Πρωθυπουργός της χώρας! Τα 20 ευρώ είναι κάτι πολύ σοβαρό. Τα πάνω από 700 εκατομμύρια ευρώ του Έλληνα φορολογούμενου είναι κάτι το τελείως </w:t>
      </w:r>
      <w:proofErr w:type="spellStart"/>
      <w:r>
        <w:rPr>
          <w:rFonts w:eastAsia="Times New Roman" w:cs="Times New Roman"/>
          <w:szCs w:val="24"/>
        </w:rPr>
        <w:t>ασόβαρο</w:t>
      </w:r>
      <w:proofErr w:type="spellEnd"/>
      <w:r>
        <w:rPr>
          <w:rFonts w:eastAsia="Times New Roman" w:cs="Times New Roman"/>
          <w:szCs w:val="24"/>
        </w:rPr>
        <w:t xml:space="preserve">. </w:t>
      </w:r>
    </w:p>
    <w:p w14:paraId="0F16F00E"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Πείτε μου αν υπάρχει έστω και μία επιχείρηση στον π</w:t>
      </w:r>
      <w:r>
        <w:rPr>
          <w:rFonts w:eastAsia="Times New Roman" w:cs="Times New Roman"/>
          <w:szCs w:val="24"/>
        </w:rPr>
        <w:t xml:space="preserve">λανήτη, έστω και ένα δημοκρατικό κράτος στον πλανήτη, που η διοίκηση νομικού προσώπου του κράτους θα κατέληγε σε συμφωνία με </w:t>
      </w:r>
      <w:proofErr w:type="spellStart"/>
      <w:r>
        <w:rPr>
          <w:rFonts w:eastAsia="Times New Roman" w:cs="Times New Roman"/>
          <w:szCs w:val="24"/>
        </w:rPr>
        <w:t>παραχωρησιούχο</w:t>
      </w:r>
      <w:proofErr w:type="spellEnd"/>
      <w:r>
        <w:rPr>
          <w:rFonts w:eastAsia="Times New Roman" w:cs="Times New Roman"/>
          <w:szCs w:val="24"/>
        </w:rPr>
        <w:t xml:space="preserve"> και θα γινόταν διόρθωση της συμφωνίας και ο </w:t>
      </w:r>
      <w:proofErr w:type="spellStart"/>
      <w:r>
        <w:rPr>
          <w:rFonts w:eastAsia="Times New Roman" w:cs="Times New Roman"/>
          <w:szCs w:val="24"/>
        </w:rPr>
        <w:t>παραχωρησιούχος</w:t>
      </w:r>
      <w:proofErr w:type="spellEnd"/>
      <w:r>
        <w:rPr>
          <w:rFonts w:eastAsia="Times New Roman" w:cs="Times New Roman"/>
          <w:szCs w:val="24"/>
        </w:rPr>
        <w:t xml:space="preserve"> θα δεχόταν να καταβάλει άλλο ένα 200% και </w:t>
      </w:r>
      <w:r>
        <w:rPr>
          <w:rFonts w:eastAsia="Times New Roman" w:cs="Times New Roman"/>
          <w:szCs w:val="24"/>
        </w:rPr>
        <w:lastRenderedPageBreak/>
        <w:t>κατ’ ελάχιστον</w:t>
      </w:r>
      <w:r>
        <w:rPr>
          <w:rFonts w:eastAsia="Times New Roman" w:cs="Times New Roman"/>
          <w:szCs w:val="24"/>
        </w:rPr>
        <w:t xml:space="preserve"> δεν θα απολυόταν αμέσως από τον αρμόδιο Υπουργό ή από τον Πρωθυπουργό. Υπάρχει ποτέ αυτή η πιθανότητα; </w:t>
      </w:r>
    </w:p>
    <w:p w14:paraId="0F16F00F"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τι ηθικό πλεονέκτημα έρχεστε και μας μιλάτε εδώ πέρα; </w:t>
      </w:r>
    </w:p>
    <w:p w14:paraId="0F16F010"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με </w:t>
      </w:r>
      <w:proofErr w:type="spellStart"/>
      <w:r>
        <w:rPr>
          <w:rFonts w:eastAsia="Times New Roman" w:cs="Times New Roman"/>
          <w:szCs w:val="24"/>
        </w:rPr>
        <w:t>συγχωρείτε</w:t>
      </w:r>
      <w:proofErr w:type="spellEnd"/>
      <w:r>
        <w:rPr>
          <w:rFonts w:eastAsia="Times New Roman" w:cs="Times New Roman"/>
          <w:szCs w:val="24"/>
        </w:rPr>
        <w:t xml:space="preserve"> –και να τελειώσω και με αυτό- σήμερα εκτός των άλλων εμφανίζονται κάποιες τροπολογίες. Έχετε δει τις τροπολογίες του Υπουργείου Υγείας; Κάθε τροπολογία που φέρνετε ξέρετε τι λέει; «Προμήθειες κατά παρέκκλιση και πληρωμή κατά παρέκκλιση». Αυτό φέρνετε συνε</w:t>
      </w:r>
      <w:r>
        <w:rPr>
          <w:rFonts w:eastAsia="Times New Roman" w:cs="Times New Roman"/>
          <w:szCs w:val="24"/>
        </w:rPr>
        <w:t xml:space="preserve">χώς, προμήθειες κατά παρέκκλιση, πληρωμές κατά παρέκκλιση. Τι είναι αυτά τα χάλια; Τι είναι αυτά τα χάλια; Με </w:t>
      </w:r>
      <w:proofErr w:type="spellStart"/>
      <w:r>
        <w:rPr>
          <w:rFonts w:eastAsia="Times New Roman" w:cs="Times New Roman"/>
          <w:szCs w:val="24"/>
        </w:rPr>
        <w:t>συγχωρείτε</w:t>
      </w:r>
      <w:proofErr w:type="spellEnd"/>
      <w:r>
        <w:rPr>
          <w:rFonts w:eastAsia="Times New Roman" w:cs="Times New Roman"/>
          <w:szCs w:val="24"/>
        </w:rPr>
        <w:t>, αλλά δεν κάνετε τίποτα άλλο παρά να νομοθετείτε κατά παρέκκλιση, για να μπορέσετε να πληρώσετε και να μπορέσετε να αγοράσετε. Και αυτά</w:t>
      </w:r>
      <w:r>
        <w:rPr>
          <w:rFonts w:eastAsia="Times New Roman" w:cs="Times New Roman"/>
          <w:szCs w:val="24"/>
        </w:rPr>
        <w:t xml:space="preserve"> τα πράγματα στην καλύτερη περίπτωση δεν είναι καθόλου σοβαρά, τη χειρότερη περίπτωση την αφήνω σε εσάς. </w:t>
      </w:r>
    </w:p>
    <w:p w14:paraId="0F16F011"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Πάντως και οι δύο περιπτώσεις, όπως και η περίπτωση του ΤΑΙΠΕΔ, με κανέναν τρόπο δεν συγκροτούν στοιχεία ηθικού </w:t>
      </w:r>
      <w:r>
        <w:rPr>
          <w:rFonts w:eastAsia="Times New Roman" w:cs="Times New Roman"/>
          <w:szCs w:val="24"/>
        </w:rPr>
        <w:lastRenderedPageBreak/>
        <w:t>πλεονεκτήματος. Στη χειρότερη δε περίπ</w:t>
      </w:r>
      <w:r>
        <w:rPr>
          <w:rFonts w:eastAsia="Times New Roman" w:cs="Times New Roman"/>
          <w:szCs w:val="24"/>
        </w:rPr>
        <w:t xml:space="preserve">τωση ίσως συνιστούν στοιχεία δικογραφίας. </w:t>
      </w:r>
    </w:p>
    <w:p w14:paraId="0F16F012"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F16F013" w14:textId="77777777" w:rsidR="0091757C" w:rsidRDefault="00D319C2">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0F16F014"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Δένδια</w:t>
      </w:r>
      <w:proofErr w:type="spellEnd"/>
      <w:r>
        <w:rPr>
          <w:rFonts w:eastAsia="Times New Roman" w:cs="Times New Roman"/>
          <w:szCs w:val="24"/>
        </w:rPr>
        <w:t xml:space="preserve">. </w:t>
      </w:r>
    </w:p>
    <w:p w14:paraId="0F16F015"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Έχει ζητήσει η Υπουργός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 xml:space="preserve"> τον λόγο για δύο, τρία λεπτά, γιατί θέλει να απαντήσει. </w:t>
      </w:r>
    </w:p>
    <w:p w14:paraId="0F16F016"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Αμέσως μετά έχετε εσείς τον λόγο, κύριε Λοβέρδο.</w:t>
      </w:r>
    </w:p>
    <w:p w14:paraId="0F16F017"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w:t>
      </w:r>
    </w:p>
    <w:p w14:paraId="0F16F018"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ΕΦΗ</w:t>
      </w:r>
      <w:r w:rsidRPr="0005420B">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Παίρνω τον λόγο μόνο για</w:t>
      </w:r>
      <w:r>
        <w:rPr>
          <w:rFonts w:eastAsia="Times New Roman" w:cs="Times New Roman"/>
          <w:szCs w:val="24"/>
        </w:rPr>
        <w:t xml:space="preserve"> να απαντήσω σε δυο, τρία σημεία που ανέφερε ο κ. </w:t>
      </w:r>
      <w:proofErr w:type="spellStart"/>
      <w:r>
        <w:rPr>
          <w:rFonts w:eastAsia="Times New Roman" w:cs="Times New Roman"/>
          <w:szCs w:val="24"/>
        </w:rPr>
        <w:t>Δένδιας</w:t>
      </w:r>
      <w:proofErr w:type="spellEnd"/>
      <w:r>
        <w:rPr>
          <w:rFonts w:eastAsia="Times New Roman" w:cs="Times New Roman"/>
          <w:szCs w:val="24"/>
        </w:rPr>
        <w:t>. Αρκετά από αυτά που είπε ήταν ανακριβή, αλλά θέλω να απαντήσω αποκλειστικά σε ζητήματα που αφορούν το ασφαλι</w:t>
      </w:r>
      <w:r>
        <w:rPr>
          <w:rFonts w:eastAsia="Times New Roman" w:cs="Times New Roman"/>
          <w:szCs w:val="24"/>
        </w:rPr>
        <w:lastRenderedPageBreak/>
        <w:t>στικό και το συνταξιοδοτικό, γιατί εκτιμώ ότι δεν είναι δυνατόν τέτοια στοιχεία τόσο ψευδ</w:t>
      </w:r>
      <w:r>
        <w:rPr>
          <w:rFonts w:eastAsia="Times New Roman" w:cs="Times New Roman"/>
          <w:szCs w:val="24"/>
        </w:rPr>
        <w:t xml:space="preserve">ή, τόσο μακριά από την πραγματικότητα να διαχέονται εντός του Κοινοβουλίου. </w:t>
      </w:r>
    </w:p>
    <w:p w14:paraId="0F16F019"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είπε ότι η Κυβέρνηση φόρτωσε με 4,5 δισεκατομμύρια ευρώ την ελληνική οικονομία -αναφερόμενος σε δύο συγκεκριμένους νόμους- από τώρα και για το μέλλον και ότι δικαιολο</w:t>
      </w:r>
      <w:r>
        <w:rPr>
          <w:rFonts w:eastAsia="Times New Roman" w:cs="Times New Roman"/>
          <w:szCs w:val="24"/>
        </w:rPr>
        <w:t xml:space="preserve">γεί τη φράση περί τετάρτου μνημονίου. Τα 4,5 δισεκατομμύρια ευρώ, στα οποία αναφέρεται ο κ. </w:t>
      </w:r>
      <w:proofErr w:type="spellStart"/>
      <w:r>
        <w:rPr>
          <w:rFonts w:eastAsia="Times New Roman" w:cs="Times New Roman"/>
          <w:szCs w:val="24"/>
        </w:rPr>
        <w:t>Δένδιας</w:t>
      </w:r>
      <w:proofErr w:type="spellEnd"/>
      <w:r>
        <w:rPr>
          <w:rFonts w:eastAsia="Times New Roman" w:cs="Times New Roman"/>
          <w:szCs w:val="24"/>
        </w:rPr>
        <w:t xml:space="preserve"> και οι νόμοι που απαρίθμησε είναι οι νόμοι για τους οποίους πριν από λίγο ο Πρωθυπουργός είπε ότι έχουμε καταφέρει την ακύρωσή τους. Δηλαδή, μιλάμε αποκλεισ</w:t>
      </w:r>
      <w:r>
        <w:rPr>
          <w:rFonts w:eastAsia="Times New Roman" w:cs="Times New Roman"/>
          <w:szCs w:val="24"/>
        </w:rPr>
        <w:t xml:space="preserve">τικά για τον νόμο που αφορά τη μείωση της περικοπής της προσωπικής διαφοράς. </w:t>
      </w:r>
    </w:p>
    <w:p w14:paraId="0F16F01A"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Αναρωτιέμαι ποια ακριβώς λέξη από την πρόταση «οι συντάξεις δεν περικόπτονται» δεν έχετε καταλάβει. Εκτός εάν περιμένετε απλώς να έρθει η διάταξη περί της κατάργησης της προηγούμ</w:t>
      </w:r>
      <w:r>
        <w:rPr>
          <w:rFonts w:eastAsia="Times New Roman"/>
          <w:color w:val="000000"/>
          <w:szCs w:val="24"/>
          <w:shd w:val="clear" w:color="auto" w:fill="FFFFFF"/>
        </w:rPr>
        <w:t xml:space="preserve">ενης διάταξης για να το αποδεχθείτε αυτό. Το να διασπείρετε ειδήσεις περί δημοσιονομικής προσαρμογής 4,5 δισεκατομμυρίων από τώρα και για το μέλλον, όταν έχει ήδη συμφωνηθεί και σε επίπεδο </w:t>
      </w:r>
      <w:proofErr w:type="spellStart"/>
      <w:r>
        <w:rPr>
          <w:rFonts w:eastAsia="Times New Roman"/>
          <w:color w:val="000000"/>
          <w:szCs w:val="24"/>
          <w:shd w:val="clear" w:color="auto" w:fill="FFFFFF"/>
          <w:lang w:val="en-US"/>
        </w:rPr>
        <w:t>Eurogroup</w:t>
      </w:r>
      <w:proofErr w:type="spellEnd"/>
      <w:r w:rsidRPr="00A14968">
        <w:rPr>
          <w:rFonts w:eastAsia="Times New Roman"/>
          <w:color w:val="000000"/>
          <w:szCs w:val="24"/>
          <w:shd w:val="clear" w:color="auto" w:fill="FFFFFF"/>
        </w:rPr>
        <w:t xml:space="preserve"> </w:t>
      </w:r>
      <w:r>
        <w:rPr>
          <w:rFonts w:eastAsia="Times New Roman"/>
          <w:color w:val="000000"/>
          <w:szCs w:val="24"/>
          <w:shd w:val="clear" w:color="auto" w:fill="FFFFFF"/>
        </w:rPr>
        <w:t xml:space="preserve">ότι αυτό ακυρώνεται, δεν καταλαβαίνω </w:t>
      </w:r>
      <w:r>
        <w:rPr>
          <w:rFonts w:eastAsia="Times New Roman"/>
          <w:color w:val="000000"/>
          <w:szCs w:val="24"/>
          <w:shd w:val="clear" w:color="auto" w:fill="FFFFFF"/>
        </w:rPr>
        <w:lastRenderedPageBreak/>
        <w:t>ποιον εξυπηρετεί, πέ</w:t>
      </w:r>
      <w:r>
        <w:rPr>
          <w:rFonts w:eastAsia="Times New Roman"/>
          <w:color w:val="000000"/>
          <w:szCs w:val="24"/>
          <w:shd w:val="clear" w:color="auto" w:fill="FFFFFF"/>
        </w:rPr>
        <w:t>ρα από ενδεχόμενους ψηφοθηρικούς λόγους δικούς σας.</w:t>
      </w:r>
    </w:p>
    <w:p w14:paraId="0F16F01B"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Δεύτερη φράση του κ. </w:t>
      </w:r>
      <w:proofErr w:type="spellStart"/>
      <w:r>
        <w:rPr>
          <w:rFonts w:eastAsia="Times New Roman"/>
          <w:color w:val="000000"/>
          <w:szCs w:val="24"/>
          <w:shd w:val="clear" w:color="auto" w:fill="FFFFFF"/>
        </w:rPr>
        <w:t>Δένδια</w:t>
      </w:r>
      <w:proofErr w:type="spellEnd"/>
      <w:r>
        <w:rPr>
          <w:rFonts w:eastAsia="Times New Roman"/>
          <w:color w:val="000000"/>
          <w:szCs w:val="24"/>
          <w:shd w:val="clear" w:color="auto" w:fill="FFFFFF"/>
        </w:rPr>
        <w:t>, που αφορά τη σύνταξη που δίνει ο ν.4387. Αναφερθήκατε σε έναν εργαζόμενο με τριάντα πέντε έτη ασφάλισης, ο οποίος θα πάρει σύνταξη 280 ευρώ. Αυτό είναι ένα απολύτως ψευδές στο</w:t>
      </w:r>
      <w:r>
        <w:rPr>
          <w:rFonts w:eastAsia="Times New Roman"/>
          <w:color w:val="000000"/>
          <w:szCs w:val="24"/>
          <w:shd w:val="clear" w:color="auto" w:fill="FFFFFF"/>
        </w:rPr>
        <w:t>ιχείο. Αφαιρείτε κατά πάσα πιθανότητα -αν καταλαβαίνω καλά από τον τρόπο που τοποθετείστε- το κομμάτι της εθνικής σύνταξης, μιλάτε μόνο για το ανταποδοτικό σκέλος της σύνταξης και παρουσιάζετε ένα ποσό σύνταξης, το οποίο δεν έχει κα</w:t>
      </w:r>
      <w:r>
        <w:rPr>
          <w:rFonts w:eastAsia="Times New Roman"/>
          <w:color w:val="000000"/>
          <w:szCs w:val="24"/>
          <w:shd w:val="clear" w:color="auto" w:fill="FFFFFF"/>
        </w:rPr>
        <w:t>μ</w:t>
      </w:r>
      <w:r>
        <w:rPr>
          <w:rFonts w:eastAsia="Times New Roman"/>
          <w:color w:val="000000"/>
          <w:szCs w:val="24"/>
          <w:shd w:val="clear" w:color="auto" w:fill="FFFFFF"/>
        </w:rPr>
        <w:t>μία σχέση με την πραγμα</w:t>
      </w:r>
      <w:r>
        <w:rPr>
          <w:rFonts w:eastAsia="Times New Roman"/>
          <w:color w:val="000000"/>
          <w:szCs w:val="24"/>
          <w:shd w:val="clear" w:color="auto" w:fill="FFFFFF"/>
        </w:rPr>
        <w:t>τικότητα.</w:t>
      </w:r>
    </w:p>
    <w:p w14:paraId="0F16F01C"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αν θέλετε να συγκρίνουμε, πραγματικά, το επίπεδο των συντάξεων, διότι ακούω πολύ συχνά το επιχείρημα περί του ότι ο ν.4387 βγάζει συντάξεις πείνας, ενώ οι προηγούμενοι νόμοι έβγαζαν υψηλές συντάξεις, να ξεκαθαρίσουμε ότι η μέση σύνταξη γήρατο</w:t>
      </w:r>
      <w:r>
        <w:rPr>
          <w:rFonts w:eastAsia="Times New Roman"/>
          <w:color w:val="000000"/>
          <w:szCs w:val="24"/>
          <w:shd w:val="clear" w:color="auto" w:fill="FFFFFF"/>
        </w:rPr>
        <w:t xml:space="preserve">ς του ΙΚΑ πριν τον ν.4387/2016 είναι 720 ευρώ, η μέση σύνταξη γήρατος του ΙΚΑ μετά τον ν.4387 είναι 720 ευρώ. </w:t>
      </w:r>
    </w:p>
    <w:p w14:paraId="0F16F01D"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sidRPr="0084115A">
        <w:rPr>
          <w:rFonts w:eastAsia="Times New Roman"/>
          <w:b/>
          <w:color w:val="000000"/>
          <w:szCs w:val="24"/>
          <w:shd w:val="clear" w:color="auto" w:fill="FFFFFF"/>
        </w:rPr>
        <w:t>ΙΩΑΝΝΗΣ ΒΡΟΥΤΣΗΣ:</w:t>
      </w:r>
      <w:r>
        <w:rPr>
          <w:rFonts w:eastAsia="Times New Roman"/>
          <w:color w:val="000000"/>
          <w:szCs w:val="24"/>
          <w:shd w:val="clear" w:color="auto" w:fill="FFFFFF"/>
        </w:rPr>
        <w:t xml:space="preserve"> Πού το βρήκατε αυτό;</w:t>
      </w:r>
    </w:p>
    <w:p w14:paraId="0F16F01E"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ΕΦΗ</w:t>
      </w:r>
      <w:r w:rsidRPr="0084115A">
        <w:rPr>
          <w:rFonts w:eastAsia="Times New Roman"/>
          <w:b/>
          <w:color w:val="000000"/>
          <w:szCs w:val="24"/>
          <w:shd w:val="clear" w:color="auto" w:fill="FFFFFF"/>
        </w:rPr>
        <w:t xml:space="preserve"> ΑΧΤΣΙΟΓΛΟΥ (Υπουργός Εργασίας, Κοινωνικής Ασφάλισης και Κοινωνικής Αλληλεγγύης):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Θα καταθέσω τα στοιχεία στην ομιλία μου, κύριε </w:t>
      </w:r>
      <w:proofErr w:type="spellStart"/>
      <w:r>
        <w:rPr>
          <w:rFonts w:eastAsia="Times New Roman"/>
          <w:color w:val="000000"/>
          <w:szCs w:val="24"/>
          <w:shd w:val="clear" w:color="auto" w:fill="FFFFFF"/>
        </w:rPr>
        <w:t>Βρούτση</w:t>
      </w:r>
      <w:proofErr w:type="spellEnd"/>
      <w:r>
        <w:rPr>
          <w:rFonts w:eastAsia="Times New Roman"/>
          <w:color w:val="000000"/>
          <w:szCs w:val="24"/>
          <w:shd w:val="clear" w:color="auto" w:fill="FFFFFF"/>
        </w:rPr>
        <w:t>.</w:t>
      </w:r>
    </w:p>
    <w:p w14:paraId="0F16F01F"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ποιες συντάξεις πείνας μιλάμε; Εκτός και αν κάνουμε μία συνολική κριτική περί του επιπέδου των συντάξεων εν γένει στην ελληνική κοινωνική πραγματικότητα, οπότε θα συμφωνήσω ότι πρόκειται για συντά</w:t>
      </w:r>
      <w:r>
        <w:rPr>
          <w:rFonts w:eastAsia="Times New Roman"/>
          <w:color w:val="000000"/>
          <w:szCs w:val="24"/>
          <w:shd w:val="clear" w:color="auto" w:fill="FFFFFF"/>
        </w:rPr>
        <w:t>ξεις που δεν είναι υψηλές. Σε κα</w:t>
      </w:r>
      <w:r>
        <w:rPr>
          <w:rFonts w:eastAsia="Times New Roman"/>
          <w:color w:val="000000"/>
          <w:szCs w:val="24"/>
          <w:shd w:val="clear" w:color="auto" w:fill="FFFFFF"/>
        </w:rPr>
        <w:t>μ</w:t>
      </w:r>
      <w:r>
        <w:rPr>
          <w:rFonts w:eastAsia="Times New Roman"/>
          <w:color w:val="000000"/>
          <w:szCs w:val="24"/>
          <w:shd w:val="clear" w:color="auto" w:fill="FFFFFF"/>
        </w:rPr>
        <w:t>μία, όμως, περίπτωση δεν έχουμε κατακρήμνιση συντάξεων μετά τον ν.4387. Θα καταθέσω τα στοιχεία την ώρα της ομιλίας μου.</w:t>
      </w:r>
    </w:p>
    <w:p w14:paraId="0F16F020"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Τρίτο στοιχείο, που αφορά τις εκκρεμότητες των συντάξεων. Είπα πράγματι σε πρόσφατη συνέντευξή μου -κα</w:t>
      </w:r>
      <w:r>
        <w:rPr>
          <w:rFonts w:eastAsia="Times New Roman"/>
          <w:color w:val="000000"/>
          <w:szCs w:val="24"/>
          <w:shd w:val="clear" w:color="auto" w:fill="FFFFFF"/>
        </w:rPr>
        <w:t xml:space="preserve">ι είναι η αλήθεια- ότι οι ληξιπρόθεσμες κύριες συντάξεις αυτήν τη στιγμή είναι κάτι λιγότερο από 38 χιλιάδες και ότι οδεύουμε προς την πλήρη εκκαθάρισή τους. </w:t>
      </w:r>
    </w:p>
    <w:p w14:paraId="0F16F021"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Παραλάβαμε 400 χιλιάδες απλήρωτες συνταξιοδοτικές παροχές. Προφανώς, κάθε μήνα προστίθενται νέες,</w:t>
      </w:r>
      <w:r>
        <w:rPr>
          <w:rFonts w:eastAsia="Times New Roman"/>
          <w:color w:val="000000"/>
          <w:szCs w:val="24"/>
          <w:shd w:val="clear" w:color="auto" w:fill="FFFFFF"/>
        </w:rPr>
        <w:t xml:space="preserve"> καθώς έχουμε νέες αιτήσεις συνταξιοδότησης. Μέσα σε τριάμισι χρόνια έχουμε </w:t>
      </w:r>
      <w:r>
        <w:rPr>
          <w:rFonts w:eastAsia="Times New Roman"/>
          <w:color w:val="000000"/>
          <w:szCs w:val="24"/>
          <w:shd w:val="clear" w:color="auto" w:fill="FFFFFF"/>
        </w:rPr>
        <w:lastRenderedPageBreak/>
        <w:t xml:space="preserve">εκκαθαρίσει έναν τεράστιο όγκο ληξιπρόθεσμων αιτήσεων -αναφέρθηκε ο Πρωθυπουργός σε αυτές- και αυτήν τη στιγμή είμαστε κάτω από τις 38 χιλιάδες. Δεν ξέρω αν αυτό εσείς το εκτιμάτε </w:t>
      </w:r>
      <w:r>
        <w:rPr>
          <w:rFonts w:eastAsia="Times New Roman"/>
          <w:color w:val="000000"/>
          <w:szCs w:val="24"/>
          <w:shd w:val="clear" w:color="auto" w:fill="FFFFFF"/>
        </w:rPr>
        <w:t>ως μη επιτυχία ή ως αποτυχία. Πάντως, σε κάθε περίπτωση, ένα εύλογο κριτήριο θα έβλεπε ότι από τις 400 χιλιάδες στις 38 χιλιάδες υπάρχει μία σαφής βελτίωση της πραγματικότητας.</w:t>
      </w:r>
    </w:p>
    <w:p w14:paraId="0F16F022"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14:paraId="0F16F023" w14:textId="77777777" w:rsidR="0091757C" w:rsidRDefault="00D319C2">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0F16F024"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sidRPr="00245E35">
        <w:rPr>
          <w:rFonts w:eastAsia="Times New Roman"/>
          <w:b/>
          <w:color w:val="000000"/>
          <w:szCs w:val="24"/>
          <w:shd w:val="clear" w:color="auto" w:fill="FFFFFF"/>
        </w:rPr>
        <w:t xml:space="preserve">ΠΡΟΕΔΡΕΥΩΝ (Μάριος </w:t>
      </w:r>
      <w:r w:rsidRPr="00245E35">
        <w:rPr>
          <w:rFonts w:eastAsia="Times New Roman"/>
          <w:b/>
          <w:color w:val="000000"/>
          <w:szCs w:val="24"/>
          <w:shd w:val="clear" w:color="auto" w:fill="FFFFFF"/>
        </w:rPr>
        <w:t>Γεωργιάδης):</w:t>
      </w:r>
      <w:r>
        <w:rPr>
          <w:rFonts w:eastAsia="Times New Roman"/>
          <w:color w:val="000000"/>
          <w:szCs w:val="24"/>
          <w:shd w:val="clear" w:color="auto" w:fill="FFFFFF"/>
        </w:rPr>
        <w:t xml:space="preserve"> Ευχαριστούμε την κυρία Υπουργό.</w:t>
      </w:r>
    </w:p>
    <w:p w14:paraId="0F16F025"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κ. Λοβέρδος, Κοινοβουλευτικός Εκπρόσωπος του Κινήματος Αλλαγής, για δώδεκα λεπτά.</w:t>
      </w:r>
    </w:p>
    <w:p w14:paraId="0F16F026" w14:textId="77777777" w:rsidR="0091757C" w:rsidRDefault="00D319C2">
      <w:pPr>
        <w:tabs>
          <w:tab w:val="left" w:pos="1470"/>
          <w:tab w:val="left" w:pos="372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Ευχαριστώ, κύριε Πρόεδρε.</w:t>
      </w:r>
    </w:p>
    <w:p w14:paraId="0F16F027" w14:textId="77777777" w:rsidR="0091757C" w:rsidRDefault="00D319C2">
      <w:pPr>
        <w:tabs>
          <w:tab w:val="left" w:pos="1470"/>
          <w:tab w:val="left" w:pos="372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Βουλευτές, απαιτείται ιδιαίτερα μεγάλο πολιτικό θρά</w:t>
      </w:r>
      <w:r>
        <w:rPr>
          <w:rFonts w:eastAsia="Times New Roman"/>
          <w:color w:val="000000"/>
          <w:szCs w:val="24"/>
          <w:shd w:val="clear" w:color="auto" w:fill="FFFFFF"/>
        </w:rPr>
        <w:t xml:space="preserve">σος για να κάνεις ομιλία όταν είσαι Πρωθυπουργός, για έναν νόμο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xml:space="preserve"> περί ασφαλιστικού και να πανηγυρίζεις. Είναι απόδειξη θρασύτητας καθώς πρόκειται για έναν νόμο που ήρθε να μπαλώσει όλα τα κενά που δημιουργήθηκαν από το </w:t>
      </w:r>
      <w:r>
        <w:rPr>
          <w:rFonts w:eastAsia="Times New Roman"/>
          <w:color w:val="000000"/>
          <w:szCs w:val="24"/>
          <w:shd w:val="clear" w:color="auto" w:fill="FFFFFF"/>
        </w:rPr>
        <w:lastRenderedPageBreak/>
        <w:t>πρώτο εξάμηνο του 2015 κα</w:t>
      </w:r>
      <w:r>
        <w:rPr>
          <w:rFonts w:eastAsia="Times New Roman"/>
          <w:color w:val="000000"/>
          <w:szCs w:val="24"/>
          <w:shd w:val="clear" w:color="auto" w:fill="FFFFFF"/>
        </w:rPr>
        <w:t xml:space="preserve">ι τη μη εφαρμογή στον πιο κρίσιμο χρόνο του ν.3863/2010 –του δικού μου νόμου και του κ. </w:t>
      </w:r>
      <w:proofErr w:type="spellStart"/>
      <w:r>
        <w:rPr>
          <w:rFonts w:eastAsia="Times New Roman"/>
          <w:color w:val="000000"/>
          <w:szCs w:val="24"/>
          <w:shd w:val="clear" w:color="auto" w:fill="FFFFFF"/>
        </w:rPr>
        <w:t>Κουτρουμάνη</w:t>
      </w:r>
      <w:proofErr w:type="spellEnd"/>
      <w:r>
        <w:rPr>
          <w:rFonts w:eastAsia="Times New Roman"/>
          <w:color w:val="000000"/>
          <w:szCs w:val="24"/>
          <w:shd w:val="clear" w:color="auto" w:fill="FFFFFF"/>
        </w:rPr>
        <w:t xml:space="preserve">-, έναν νόμο που ήρθε να καλύψει όλα τα κενά που δημιουργήθηκαν και το ασφαλιστικό που τίναξε στον αέρα η πολιτική Τσίπρα – </w:t>
      </w:r>
      <w:proofErr w:type="spellStart"/>
      <w:r>
        <w:rPr>
          <w:rFonts w:eastAsia="Times New Roman"/>
          <w:color w:val="000000"/>
          <w:szCs w:val="24"/>
          <w:shd w:val="clear" w:color="auto" w:fill="FFFFFF"/>
        </w:rPr>
        <w:t>Βαρουφάκη</w:t>
      </w:r>
      <w:proofErr w:type="spellEnd"/>
      <w:r>
        <w:rPr>
          <w:rFonts w:eastAsia="Times New Roman"/>
          <w:color w:val="000000"/>
          <w:szCs w:val="24"/>
          <w:shd w:val="clear" w:color="auto" w:fill="FFFFFF"/>
        </w:rPr>
        <w:t xml:space="preserve"> εκείνη την εποχή, που δ</w:t>
      </w:r>
      <w:r>
        <w:rPr>
          <w:rFonts w:eastAsia="Times New Roman"/>
          <w:color w:val="000000"/>
          <w:szCs w:val="24"/>
          <w:shd w:val="clear" w:color="auto" w:fill="FFFFFF"/>
        </w:rPr>
        <w:t xml:space="preserve">ήθεν θα άλλαζε την αρχιτεκτονική του ασφαλιστικού συστήματος, όπως έλεγε εξερχόμενος του Μαξίμου ο κ. </w:t>
      </w:r>
      <w:proofErr w:type="spellStart"/>
      <w:r>
        <w:rPr>
          <w:rFonts w:eastAsia="Times New Roman"/>
          <w:color w:val="000000"/>
          <w:szCs w:val="24"/>
          <w:shd w:val="clear" w:color="auto" w:fill="FFFFFF"/>
        </w:rPr>
        <w:t>Κατρούγκαλος</w:t>
      </w:r>
      <w:proofErr w:type="spellEnd"/>
      <w:r>
        <w:rPr>
          <w:rFonts w:eastAsia="Times New Roman"/>
          <w:color w:val="000000"/>
          <w:szCs w:val="24"/>
          <w:shd w:val="clear" w:color="auto" w:fill="FFFFFF"/>
        </w:rPr>
        <w:t xml:space="preserve"> και από εκεί θα εξοικονομούνταν πόροι για το ασφαλιστικό και δεν θα ενοχλείτο ο συνταξιούχος. </w:t>
      </w:r>
    </w:p>
    <w:p w14:paraId="0F16F028" w14:textId="77777777" w:rsidR="0091757C" w:rsidRDefault="00D319C2">
      <w:pPr>
        <w:tabs>
          <w:tab w:val="left" w:pos="1470"/>
          <w:tab w:val="left" w:pos="372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Θέλει θρασύτητα όταν παρεμβαίνεις στον νόμο πο</w:t>
      </w:r>
      <w:r>
        <w:rPr>
          <w:rFonts w:eastAsia="Times New Roman"/>
          <w:color w:val="000000"/>
          <w:szCs w:val="24"/>
          <w:shd w:val="clear" w:color="auto" w:fill="FFFFFF"/>
        </w:rPr>
        <w:t xml:space="preserve">υ έχεις κάνει και τελικά σιγά σιγά δεν έχει μείνει τίποτα, παρά μόνο τα βάρη. </w:t>
      </w:r>
    </w:p>
    <w:p w14:paraId="0F16F029" w14:textId="77777777" w:rsidR="0091757C" w:rsidRDefault="00D319C2">
      <w:pPr>
        <w:tabs>
          <w:tab w:val="left" w:pos="1470"/>
          <w:tab w:val="left" w:pos="372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Έχει πραγματικά πολύ μεγάλο θράσος εκείνος που έρχεται εδώ να πανηγυρίσει και αυτός που αποδεικνύει την ύπαρξη αυτού του θράσους είναι ο Πρωθυπουργός. </w:t>
      </w:r>
    </w:p>
    <w:p w14:paraId="0F16F02A" w14:textId="77777777" w:rsidR="0091757C" w:rsidRDefault="00D319C2">
      <w:pPr>
        <w:tabs>
          <w:tab w:val="left" w:pos="1470"/>
          <w:tab w:val="left" w:pos="372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γιατί σήμερα, κυρίες και κύριοι Βουλευτές, αφού τον ανασχημάτισε τον κ. </w:t>
      </w:r>
      <w:proofErr w:type="spellStart"/>
      <w:r>
        <w:rPr>
          <w:rFonts w:eastAsia="Times New Roman"/>
          <w:color w:val="000000"/>
          <w:szCs w:val="24"/>
          <w:shd w:val="clear" w:color="auto" w:fill="FFFFFF"/>
        </w:rPr>
        <w:t>Κατρούγκαλο</w:t>
      </w:r>
      <w:proofErr w:type="spellEnd"/>
      <w:r>
        <w:rPr>
          <w:rFonts w:eastAsia="Times New Roman"/>
          <w:color w:val="000000"/>
          <w:szCs w:val="24"/>
          <w:shd w:val="clear" w:color="auto" w:fill="FFFFFF"/>
        </w:rPr>
        <w:t xml:space="preserve">, ήρθε για να τον επαινέσει; Γιατί </w:t>
      </w:r>
      <w:r>
        <w:rPr>
          <w:rFonts w:eastAsia="Times New Roman"/>
          <w:color w:val="000000"/>
          <w:szCs w:val="24"/>
          <w:shd w:val="clear" w:color="auto" w:fill="FFFFFF"/>
        </w:rPr>
        <w:lastRenderedPageBreak/>
        <w:t>ο ίδιος ο Πρωθυπουργός για το πιο σοβαρό ίσως νομοθέτημα άλλων Υπουργείων, πλην του Υπουργείου Οικονομικών, έχει τη βασική ευθύνη, όπω</w:t>
      </w:r>
      <w:r>
        <w:rPr>
          <w:rFonts w:eastAsia="Times New Roman"/>
          <w:color w:val="000000"/>
          <w:szCs w:val="24"/>
          <w:shd w:val="clear" w:color="auto" w:fill="FFFFFF"/>
        </w:rPr>
        <w:t xml:space="preserve">ς και για όσα έγιναν την περίοδο Τσίπρα – </w:t>
      </w:r>
      <w:proofErr w:type="spellStart"/>
      <w:r>
        <w:rPr>
          <w:rFonts w:eastAsia="Times New Roman"/>
          <w:color w:val="000000"/>
          <w:szCs w:val="24"/>
          <w:shd w:val="clear" w:color="auto" w:fill="FFFFFF"/>
        </w:rPr>
        <w:t>Βαρουφάκη</w:t>
      </w:r>
      <w:proofErr w:type="spellEnd"/>
      <w:r>
        <w:rPr>
          <w:rFonts w:eastAsia="Times New Roman"/>
          <w:color w:val="000000"/>
          <w:szCs w:val="24"/>
          <w:shd w:val="clear" w:color="auto" w:fill="FFFFFF"/>
        </w:rPr>
        <w:t xml:space="preserve"> και γι’ αυτόν τον ασφαλιστικό νόμο που ψηφίστηκε το 2016.</w:t>
      </w:r>
    </w:p>
    <w:p w14:paraId="0F16F02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Παρακαλούμε –όπως το έκαναν ο εκπρόσωπός μας κ. Κωνσταντόπουλος και ο κ. Κουτσούκος που αγόρευσε, αλλά και όπως προηγουμένως φωνάξαμε από τα έδραν</w:t>
      </w:r>
      <w:r>
        <w:rPr>
          <w:rFonts w:eastAsia="Times New Roman" w:cs="Times New Roman"/>
          <w:szCs w:val="24"/>
        </w:rPr>
        <w:t>α-</w:t>
      </w:r>
      <w:r w:rsidRPr="00571997">
        <w:rPr>
          <w:rFonts w:eastAsia="Times New Roman" w:cs="Times New Roman"/>
          <w:szCs w:val="24"/>
        </w:rPr>
        <w:t xml:space="preserve"> </w:t>
      </w:r>
      <w:r>
        <w:rPr>
          <w:rFonts w:eastAsia="Times New Roman" w:cs="Times New Roman"/>
          <w:szCs w:val="24"/>
        </w:rPr>
        <w:t>την Υπουργό ή τον Υφυπουργό να καταθέσουν τους συγκριτικούς πίνακες που βασίζονται στα δεδομένα και σε όσα δεδομένα διαμορφώνονταν το 2015, όταν θα ήταν η στιγμή της βασικής εφαρμογής του κορμού του ασφαλιστικού νόμου που είχα την τιμή εγώ να παρουσιάσω</w:t>
      </w:r>
      <w:r>
        <w:rPr>
          <w:rFonts w:eastAsia="Times New Roman" w:cs="Times New Roman"/>
          <w:szCs w:val="24"/>
        </w:rPr>
        <w:t xml:space="preserve"> στο Κοινοβούλιο και το Κοινοβούλιο να τον ψηφίσει.</w:t>
      </w:r>
    </w:p>
    <w:p w14:paraId="0F16F02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Ο νόμος του 2016, που τον χειροκροτούσατε, κυρίες και κύριοι της Πλειοψηφίας, όπως </w:t>
      </w:r>
      <w:proofErr w:type="spellStart"/>
      <w:r>
        <w:rPr>
          <w:rFonts w:eastAsia="Times New Roman" w:cs="Times New Roman"/>
          <w:szCs w:val="24"/>
        </w:rPr>
        <w:t>χειροκροτάτε</w:t>
      </w:r>
      <w:proofErr w:type="spellEnd"/>
      <w:r>
        <w:rPr>
          <w:rFonts w:eastAsia="Times New Roman" w:cs="Times New Roman"/>
          <w:szCs w:val="24"/>
        </w:rPr>
        <w:t xml:space="preserve"> σήμερα τις αλλαγές που έρχονται σ’ αυτόν,</w:t>
      </w:r>
      <w:r w:rsidRPr="00871A85">
        <w:rPr>
          <w:rFonts w:eastAsia="Times New Roman" w:cs="Times New Roman"/>
          <w:szCs w:val="24"/>
        </w:rPr>
        <w:t xml:space="preserve"> </w:t>
      </w:r>
      <w:r>
        <w:rPr>
          <w:rFonts w:eastAsia="Times New Roman" w:cs="Times New Roman"/>
          <w:szCs w:val="24"/>
        </w:rPr>
        <w:t xml:space="preserve">ήταν «ταφικό μνημείο» -εντός εισαγωγικών- του ασφαλιστικού συστήματος. Τον χειροκροτούσατε στην Εθνική Αντιπροσωπεία και λέγατε –θυμίζω στους συναδέλφους της Αντιπολίτευσης- ότι δεν υπάρχει περικοπή, αλλά γίνεται μία </w:t>
      </w:r>
      <w:proofErr w:type="spellStart"/>
      <w:r>
        <w:rPr>
          <w:rFonts w:eastAsia="Times New Roman" w:cs="Times New Roman"/>
          <w:szCs w:val="24"/>
        </w:rPr>
        <w:lastRenderedPageBreak/>
        <w:t>αναπλαισίωση</w:t>
      </w:r>
      <w:proofErr w:type="spellEnd"/>
      <w:r>
        <w:rPr>
          <w:rFonts w:eastAsia="Times New Roman" w:cs="Times New Roman"/>
          <w:szCs w:val="24"/>
        </w:rPr>
        <w:t xml:space="preserve"> του ασφαλιστικού συστήματο</w:t>
      </w:r>
      <w:r>
        <w:rPr>
          <w:rFonts w:eastAsia="Times New Roman" w:cs="Times New Roman"/>
          <w:szCs w:val="24"/>
        </w:rPr>
        <w:t>ς της χώρας. Πρέπει να το εμπεδώσετε αυτό, να εμπεδώσετε τη δική σας φρασεολογία, από την οποία σήμερα αποσύρεστε. Όμως, δεν έχει σημασία. Ο συνταξιούχος το καταλαβαίνει, γιατί το καταλαβαίνει στην τσέπη του.</w:t>
      </w:r>
    </w:p>
    <w:p w14:paraId="0F16F02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«Ταφικό μνημείο» όχι διά χειρός Γιαννούλη Χαλεπ</w:t>
      </w:r>
      <w:r>
        <w:rPr>
          <w:rFonts w:eastAsia="Times New Roman" w:cs="Times New Roman"/>
          <w:szCs w:val="24"/>
        </w:rPr>
        <w:t>ά, αλλά διά χειρός Αλέξη Τσίπρα! Και αναρωτιέμαι για κάτι. Λέει στην Αντιπολίτευση –σήμερα είπε για Μείζονα και Ελάσσονα, άρα απευθύνθηκε και σε μας- ότι θα ψηφίζουμε στη Βουλή κάθε φορά αυτά τα σχέδια νόμου που θα έχουν αυτόν τον επιβοηθητικό χαρακτήρα γι</w:t>
      </w:r>
      <w:r>
        <w:rPr>
          <w:rFonts w:eastAsia="Times New Roman" w:cs="Times New Roman"/>
          <w:szCs w:val="24"/>
        </w:rPr>
        <w:t xml:space="preserve">α τους πολίτες. </w:t>
      </w:r>
    </w:p>
    <w:p w14:paraId="0F16F02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Να του θυμίσω και να σας θυμίσω,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της Πλειοψηφίας, ότι όταν φέρατε εδώ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πανηγυρίζατε ψηφίζοντάς τον, οι δικές μας προτάσεις, αλλά και συνολικά από την Αντιπολίτευση, ήταν αντίθετες. Τα ά</w:t>
      </w:r>
      <w:r>
        <w:rPr>
          <w:rFonts w:eastAsia="Times New Roman" w:cs="Times New Roman"/>
          <w:szCs w:val="24"/>
        </w:rPr>
        <w:t xml:space="preserve">ρθρα τα οποία τροποποιείτε, σας τα καταγγέλλαμε από το 2016 με επιχειρήματα, όχι με κραυγές και τα ψηφίζατε </w:t>
      </w:r>
      <w:proofErr w:type="spellStart"/>
      <w:r>
        <w:rPr>
          <w:rFonts w:eastAsia="Times New Roman" w:cs="Times New Roman"/>
          <w:szCs w:val="24"/>
        </w:rPr>
        <w:t>πανηγυρίζοντες</w:t>
      </w:r>
      <w:proofErr w:type="spellEnd"/>
      <w:r>
        <w:rPr>
          <w:rFonts w:eastAsia="Times New Roman" w:cs="Times New Roman"/>
          <w:szCs w:val="24"/>
        </w:rPr>
        <w:t xml:space="preserve">! Τώρα, για ό,τι παίρνετε πίσω –σε έναν βαθμό, γιατί τα βασικά δεν τα παίρνετε πίσω- </w:t>
      </w:r>
      <w:proofErr w:type="spellStart"/>
      <w:r>
        <w:rPr>
          <w:rFonts w:eastAsia="Times New Roman" w:cs="Times New Roman"/>
          <w:szCs w:val="24"/>
        </w:rPr>
        <w:t>χειροκροτάτε</w:t>
      </w:r>
      <w:proofErr w:type="spellEnd"/>
      <w:r>
        <w:rPr>
          <w:rFonts w:eastAsia="Times New Roman" w:cs="Times New Roman"/>
          <w:szCs w:val="24"/>
        </w:rPr>
        <w:t xml:space="preserve"> ξανά και διατυπώνετε </w:t>
      </w:r>
      <w:r>
        <w:rPr>
          <w:rFonts w:eastAsia="Times New Roman" w:cs="Times New Roman"/>
          <w:szCs w:val="24"/>
        </w:rPr>
        <w:lastRenderedPageBreak/>
        <w:t>ισχυρισμούς εις</w:t>
      </w:r>
      <w:r>
        <w:rPr>
          <w:rFonts w:eastAsia="Times New Roman" w:cs="Times New Roman"/>
          <w:szCs w:val="24"/>
        </w:rPr>
        <w:t xml:space="preserve"> μάτην. Όλα είναι καταγεγραμμένα στη γνώμη του Έλληνα και της Ελληνίδας πολίτη και θα εκφραστούν στις εκλογές που έρχονται. </w:t>
      </w:r>
    </w:p>
    <w:p w14:paraId="0F16F02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Όμως, παραμένει σταθερή η διαπίστωσή μου για το μεγάλο πολιτικό θράσος που απαιτείται για να έρθεις να πανηγυρίζεις σήμερα στην Εθν</w:t>
      </w:r>
      <w:r>
        <w:rPr>
          <w:rFonts w:eastAsia="Times New Roman" w:cs="Times New Roman"/>
          <w:szCs w:val="24"/>
        </w:rPr>
        <w:t xml:space="preserve">ική Αντιπροσωπεία. Μάλιστα, «κλέβοντας» -εντός εισαγωγικών- μία φράση από το αγγλικό κοινοβουλευτικό πολίτευμα και τη ζωή του, θα έλεγα ότι το θέμα, δηλαδή τα βάρη του ελληνικού λαού, ο δημιουργός τους, δηλαδή ο επικεφαλής της κυβερνητικής πλειοψηφίας και </w:t>
      </w:r>
      <w:r>
        <w:rPr>
          <w:rFonts w:eastAsia="Times New Roman" w:cs="Times New Roman"/>
          <w:szCs w:val="24"/>
        </w:rPr>
        <w:t xml:space="preserve">οι απίστευτες μεταλλαγές και </w:t>
      </w:r>
      <w:proofErr w:type="spellStart"/>
      <w:r>
        <w:rPr>
          <w:rFonts w:eastAsia="Times New Roman" w:cs="Times New Roman"/>
          <w:szCs w:val="24"/>
        </w:rPr>
        <w:t>κωλοτούμπες</w:t>
      </w:r>
      <w:proofErr w:type="spellEnd"/>
      <w:r>
        <w:rPr>
          <w:rFonts w:eastAsia="Times New Roman" w:cs="Times New Roman"/>
          <w:szCs w:val="24"/>
        </w:rPr>
        <w:t xml:space="preserve"> του σε όλα τα σοβαρά ζητήματα αλλά προπάντων σ’ αυτό, αποτελούν έναν πραγματικά μοναδικό συνδυασμό. Αυτή είναι η φράση που δανείζομαι και αξιοποιώ σήμερα που έρχεται από τη Μεγάλη Βρετανία.</w:t>
      </w:r>
    </w:p>
    <w:p w14:paraId="0F16F03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Ας πούμε τώρα ορισμένα πρ</w:t>
      </w:r>
      <w:r>
        <w:rPr>
          <w:rFonts w:eastAsia="Times New Roman" w:cs="Times New Roman"/>
          <w:szCs w:val="24"/>
        </w:rPr>
        <w:t>άγματα</w:t>
      </w:r>
      <w:r w:rsidRPr="00425822">
        <w:rPr>
          <w:rFonts w:eastAsia="Times New Roman" w:cs="Times New Roman"/>
          <w:szCs w:val="24"/>
        </w:rPr>
        <w:t xml:space="preserve"> </w:t>
      </w:r>
      <w:r>
        <w:rPr>
          <w:rFonts w:eastAsia="Times New Roman" w:cs="Times New Roman"/>
          <w:szCs w:val="24"/>
        </w:rPr>
        <w:t xml:space="preserve">πιο συγκεκριμένα, γιατί για το ασφαλιστικό μπορεί κανείς να μιλάει, αλλά δεν είναι σίγουρο ότι ακούγεται. Γι’ αυτό το θέμα πρέπει να ξέρεις για να μιλάς και όπου έχεις επιφυλάξεις να ρωτάς. </w:t>
      </w:r>
    </w:p>
    <w:p w14:paraId="0F16F03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μην </w:t>
      </w:r>
      <w:proofErr w:type="spellStart"/>
      <w:r>
        <w:rPr>
          <w:rFonts w:eastAsia="Times New Roman" w:cs="Times New Roman"/>
          <w:szCs w:val="24"/>
        </w:rPr>
        <w:t>κοροϊδευόμαστε</w:t>
      </w:r>
      <w:proofErr w:type="spellEnd"/>
      <w:r>
        <w:rPr>
          <w:rFonts w:eastAsia="Times New Roman" w:cs="Times New Roman"/>
          <w:szCs w:val="24"/>
        </w:rPr>
        <w:t xml:space="preserve"> μεταξύ μας, η δραστική μείωση εί</w:t>
      </w:r>
      <w:r>
        <w:rPr>
          <w:rFonts w:eastAsia="Times New Roman" w:cs="Times New Roman"/>
          <w:szCs w:val="24"/>
        </w:rPr>
        <w:t>ναι αυτή που γίνεται στους νέους ασφαλισμένους από το 2016 και μετά, μετά την ψήφιση του νόμου, η οποία παραμένει ακέραιη. Αυτή είναι η λεγόμενη «</w:t>
      </w:r>
      <w:proofErr w:type="spellStart"/>
      <w:r>
        <w:rPr>
          <w:rFonts w:eastAsia="Times New Roman" w:cs="Times New Roman"/>
          <w:szCs w:val="24"/>
        </w:rPr>
        <w:t>αναπλαισίωση</w:t>
      </w:r>
      <w:proofErr w:type="spellEnd"/>
      <w:r>
        <w:rPr>
          <w:rFonts w:eastAsia="Times New Roman" w:cs="Times New Roman"/>
          <w:szCs w:val="24"/>
        </w:rPr>
        <w:t>».</w:t>
      </w:r>
    </w:p>
    <w:p w14:paraId="0F16F032"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Είναι 35% στις κύριες και 45% στις επικουρικές.</w:t>
      </w:r>
    </w:p>
    <w:p w14:paraId="0F16F033"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Έχουμε δραμ</w:t>
      </w:r>
      <w:r>
        <w:rPr>
          <w:rFonts w:eastAsia="Times New Roman" w:cs="Times New Roman"/>
          <w:szCs w:val="24"/>
        </w:rPr>
        <w:t>ατικές, δραστικές μειώσεις 30%-35%-40%, με κλιμάκωση, που προστίθενται σε άλλες που έχουν αρχίσει να καταγράφονται στο δραματικό σας βιογραφικό από την εποχή που ψηφίσατε το μνημόνιό σας. Γι’ αυτό έχουμε μιλήσει και για ακραίες πολιτικές γύρω από το ασφαλι</w:t>
      </w:r>
      <w:r>
        <w:rPr>
          <w:rFonts w:eastAsia="Times New Roman" w:cs="Times New Roman"/>
          <w:szCs w:val="24"/>
        </w:rPr>
        <w:t>στικό και άχρηστες, αν δεν είχε μεσολαβήσει το χρονικό διάστημα της διακυβέρνησης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Μ’ αυτές τις δραστικές περικοπές και με τα υπόλοιπα πήγαιναν οι Υπουργοί σας σε διεθνή </w:t>
      </w:r>
      <w:r>
        <w:rPr>
          <w:rFonts w:eastAsia="Times New Roman" w:cs="Times New Roman"/>
          <w:szCs w:val="24"/>
          <w:lang w:val="en-US"/>
        </w:rPr>
        <w:t>fora</w:t>
      </w:r>
      <w:r>
        <w:rPr>
          <w:rFonts w:eastAsia="Times New Roman" w:cs="Times New Roman"/>
          <w:szCs w:val="24"/>
        </w:rPr>
        <w:t xml:space="preserve"> </w:t>
      </w:r>
      <w:r>
        <w:rPr>
          <w:rFonts w:eastAsia="Times New Roman" w:cs="Times New Roman"/>
          <w:szCs w:val="24"/>
        </w:rPr>
        <w:t>και έλεγαν ότι η Ελλάδα έλυσε το πρόβλημα του ασφαλιστικού της</w:t>
      </w:r>
      <w:r>
        <w:rPr>
          <w:rFonts w:eastAsia="Times New Roman" w:cs="Times New Roman"/>
          <w:szCs w:val="24"/>
        </w:rPr>
        <w:t>!</w:t>
      </w:r>
    </w:p>
    <w:p w14:paraId="0F16F03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ασφαλιστικό έχει φτάσει σε τέτοιο σημείο που όλα τα κόμματα της Αντιπολίτευσης να επαγγέλλονται την αλλαγή του, που προκύπτει και από τις δικές σας παρεμβάσεις εν τω μεταξύ. </w:t>
      </w:r>
    </w:p>
    <w:p w14:paraId="0F16F03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θέλω να διατυπώσω –λείπει ο κ. Πετρόπουλος που είναι πιο κοντά στο θ</w:t>
      </w:r>
      <w:r>
        <w:rPr>
          <w:rFonts w:eastAsia="Times New Roman" w:cs="Times New Roman"/>
          <w:szCs w:val="24"/>
        </w:rPr>
        <w:t>έμα και θα έχει ενδιαφέρον η απάντησή του- προς την Κυβέρνηση το εξής ερώτημα: Αληθεύει -για να περάσουμε στο ειδικό θέμα του σχεδίου νόμου- ότι αυξήσατε τις εισφορές στους ελεύθερους επαγγελματίες στην τάξη του 1/5 των εισοδημάτων τους; Είμαι απολύτως βέβ</w:t>
      </w:r>
      <w:r>
        <w:rPr>
          <w:rFonts w:eastAsia="Times New Roman" w:cs="Times New Roman"/>
          <w:szCs w:val="24"/>
        </w:rPr>
        <w:t xml:space="preserve">αιος ότι αυτό είναι έτσι; Τώρα τις περιορίζετε στο 13%. Είναι χαμηλό το ποσοστό αυτό; Μπορείτε να το υπολογίσετε κι αυτό προστιθέμενο στις φορολογικές τους υποχρεώσεις για κάθε μορφή φόρου; </w:t>
      </w:r>
    </w:p>
    <w:p w14:paraId="0F16F03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Εγώ είμαι ελεύθερος επαγγελματίας τώρα που μιλάμε -όχι θυμάμαι τι</w:t>
      </w:r>
      <w:r>
        <w:rPr>
          <w:rFonts w:eastAsia="Times New Roman" w:cs="Times New Roman"/>
          <w:szCs w:val="24"/>
        </w:rPr>
        <w:t xml:space="preserve"> γινόταν πριν από δεκαετίες- και μπορώ να σας πω φόρο προς φόρο, εισφορά προς εισφορά τι είναι αυτό που φορολογείται ο ελεύθερος επαγγελματίας. Όμως, εδώ σας ρωτάω το εξής: Αληθεύει ότι για το 2018 οι ασφαλιστικές εισφορές, οι εισφορές προς τον ΕΦΚΑ υπολογ</w:t>
      </w:r>
      <w:r>
        <w:rPr>
          <w:rFonts w:eastAsia="Times New Roman" w:cs="Times New Roman"/>
          <w:szCs w:val="24"/>
        </w:rPr>
        <w:t xml:space="preserve">ίζονταν επί του καθαρού φορολογητέου εισοδήματος προστιθεμένων των ασφαλιστικών εισφορών </w:t>
      </w:r>
      <w:r>
        <w:rPr>
          <w:rFonts w:eastAsia="Times New Roman" w:cs="Times New Roman"/>
          <w:szCs w:val="24"/>
        </w:rPr>
        <w:lastRenderedPageBreak/>
        <w:t xml:space="preserve">που είχαν ήδη καταβληθεί με έκπτωση 15%; Προφανώς, αληθεύει. Αληθεύει ότι αυτή η έκπτωση δεν θα ισχύσει το 2019; Κι αυτό αληθεύει. </w:t>
      </w:r>
    </w:p>
    <w:p w14:paraId="0F16F03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Από το 2019 υπολογίζετε όλο το εισό</w:t>
      </w:r>
      <w:r>
        <w:rPr>
          <w:rFonts w:eastAsia="Times New Roman" w:cs="Times New Roman"/>
          <w:szCs w:val="24"/>
        </w:rPr>
        <w:t>δημα και τις εισφορές χωρίς απαλλαγή, την παραμικρή απαλλαγή, ως φορολογητέο εισόδημα. Από 1-1-2019. Αυτή είναι, λοιπόν, η ερώτησή μου: Μήπως θα ήταν χρήσιμο με το παράδειγμα συγκεκριμένου μεσαίου ελεύθερου επαγγελματία να μας πείτε ποιος είναι ο τελικός υ</w:t>
      </w:r>
      <w:r>
        <w:rPr>
          <w:rFonts w:eastAsia="Times New Roman" w:cs="Times New Roman"/>
          <w:szCs w:val="24"/>
        </w:rPr>
        <w:t xml:space="preserve">πολογισμός; Έχει κάτι που να μείνει στα συν ή τελικά όλο αυτό είναι ένα </w:t>
      </w:r>
      <w:proofErr w:type="spellStart"/>
      <w:r>
        <w:rPr>
          <w:rFonts w:eastAsia="Times New Roman" w:cs="Times New Roman"/>
          <w:szCs w:val="24"/>
        </w:rPr>
        <w:t>δώρον</w:t>
      </w:r>
      <w:proofErr w:type="spellEnd"/>
      <w:r>
        <w:rPr>
          <w:rFonts w:eastAsia="Times New Roman" w:cs="Times New Roman"/>
          <w:szCs w:val="24"/>
        </w:rPr>
        <w:t xml:space="preserve"> άδωρον; Επαναλαμβάνω, το τελικό αποτέλεσμα, όχι μεσαίος αριθμός πριν το τελικό αποτέλεσμα. </w:t>
      </w:r>
    </w:p>
    <w:p w14:paraId="0F16F03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Εάν </w:t>
      </w:r>
      <w:proofErr w:type="spellStart"/>
      <w:r>
        <w:rPr>
          <w:rFonts w:eastAsia="Times New Roman" w:cs="Times New Roman"/>
          <w:szCs w:val="24"/>
        </w:rPr>
        <w:t>χειροκροτάς</w:t>
      </w:r>
      <w:proofErr w:type="spellEnd"/>
      <w:r>
        <w:rPr>
          <w:rFonts w:eastAsia="Times New Roman" w:cs="Times New Roman"/>
          <w:szCs w:val="24"/>
        </w:rPr>
        <w:t xml:space="preserve"> χωρίς να έχεις λύσει μέσα σου, άσε τι λες δημοσίως, αυτές τις απορίες </w:t>
      </w:r>
      <w:r>
        <w:rPr>
          <w:rFonts w:eastAsia="Times New Roman" w:cs="Times New Roman"/>
          <w:szCs w:val="24"/>
        </w:rPr>
        <w:t xml:space="preserve">και είσαι Βουλευτής της Πλειοψηφίας, τότε υπάρχει θέμα με τη στάση σου στο Κοινοβούλιο, και την τωρινή και εκείνη του 2016. </w:t>
      </w:r>
    </w:p>
    <w:p w14:paraId="0F16F03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για να φύγω απ’ αυτήν την προβληματική κατάσταση που προκύπτει από τα μπρος και από τα πίσω σας, συνάδελφοι, </w:t>
      </w:r>
      <w:r>
        <w:rPr>
          <w:rFonts w:eastAsia="Times New Roman" w:cs="Times New Roman"/>
          <w:szCs w:val="24"/>
        </w:rPr>
        <w:lastRenderedPageBreak/>
        <w:t>ένας ελεύθερος επα</w:t>
      </w:r>
      <w:r>
        <w:rPr>
          <w:rFonts w:eastAsia="Times New Roman" w:cs="Times New Roman"/>
          <w:szCs w:val="24"/>
        </w:rPr>
        <w:t xml:space="preserve">γγελματίας φορολογείται και </w:t>
      </w:r>
      <w:proofErr w:type="spellStart"/>
      <w:r>
        <w:rPr>
          <w:rFonts w:eastAsia="Times New Roman" w:cs="Times New Roman"/>
          <w:szCs w:val="24"/>
        </w:rPr>
        <w:t>εισφοροφορολογείται</w:t>
      </w:r>
      <w:proofErr w:type="spellEnd"/>
      <w:r>
        <w:rPr>
          <w:rFonts w:eastAsia="Times New Roman" w:cs="Times New Roman"/>
          <w:szCs w:val="24"/>
        </w:rPr>
        <w:t xml:space="preserve"> συν τις λοιπές υποχρεώσεις σε ποσοστό που αγγίζει το 75% των εισοδημάτων του. Σπουδαία η Κυβέρνηση, σπουδαίοι οι Υπουργοί, σπουδαίες πολιτικές. </w:t>
      </w:r>
    </w:p>
    <w:p w14:paraId="0F16F03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Μιλάμε, κυρίες και κύριοι Βουλευτές, για μια πλειοψηφία στο ελλ</w:t>
      </w:r>
      <w:r>
        <w:rPr>
          <w:rFonts w:eastAsia="Times New Roman" w:cs="Times New Roman"/>
          <w:szCs w:val="24"/>
        </w:rPr>
        <w:t xml:space="preserve">ηνικό Κοινοβούλιο που έχει φτάσει στα όριά της και τα έχει ξεπεράσει. Σας χωρίζει μια λεπτή κόκκινη γραμμή από το πραγματικό πολιτικό σας τέλος. Και είναι αργά για επανορθώσεις σε εκφραστικό, σε φραστικό και σε επίπεδο λαθραίων επιχειρημάτων. </w:t>
      </w:r>
    </w:p>
    <w:p w14:paraId="0F16F03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πολιτική σ</w:t>
      </w:r>
      <w:r>
        <w:rPr>
          <w:rFonts w:eastAsia="Times New Roman" w:cs="Times New Roman"/>
          <w:szCs w:val="24"/>
        </w:rPr>
        <w:t>ελίδα του τόπου γυρίζει. Και το λέω αυτό με την έννοια της αλλαγής των κοινοβουλευτικών δεδομένων, της αλλαγής των κοινοβουλευτικών πλειοψηφιών. Το ελληνικό πολιτικό σύστημα στην επόμενη φάση του θα είναι κοντά σε συνθήκες κανονικότητας και θα έχουν εξαιρε</w:t>
      </w:r>
      <w:r>
        <w:rPr>
          <w:rFonts w:eastAsia="Times New Roman" w:cs="Times New Roman"/>
          <w:szCs w:val="24"/>
        </w:rPr>
        <w:t>θεί όλες οι αγκυλώσεις που προέκυψαν από την περίοδο της κρίσης.</w:t>
      </w:r>
    </w:p>
    <w:p w14:paraId="0F16F03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Έχω ένα λεπτό ακόμη και παρακαλώ με μια μικρή ίσως ανοχή του Προεδρείου να μπορέσω να καταλήξω με ορισμένες πολιτικές επισημάνσεις. </w:t>
      </w:r>
    </w:p>
    <w:p w14:paraId="0F16F03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Εμείς είμαστε πανέτοιμοι για την επόμενη ημέρα. Τη Δευτέρα</w:t>
      </w:r>
      <w:r>
        <w:rPr>
          <w:rFonts w:eastAsia="Times New Roman" w:cs="Times New Roman"/>
          <w:szCs w:val="24"/>
        </w:rPr>
        <w:t xml:space="preserve"> καταθέσαμε και παρουσιάσαμε πρόταση νόμου όπου η </w:t>
      </w:r>
      <w:r>
        <w:rPr>
          <w:rFonts w:eastAsia="Times New Roman" w:cs="Times New Roman"/>
          <w:szCs w:val="24"/>
        </w:rPr>
        <w:t xml:space="preserve">κ. </w:t>
      </w:r>
      <w:r>
        <w:rPr>
          <w:rFonts w:eastAsia="Times New Roman" w:cs="Times New Roman"/>
          <w:szCs w:val="24"/>
        </w:rPr>
        <w:t>Γεννηματά έδωσε ένα δικό μας σχέδιο, τον δικό μας δρόμο για την ευημερία και την ανάπτυξη. Δεν θα πω τίποτα περισσότερο απ’ ό,τι αποτελούσε πολιτικές εφαρμοσμένες των κυβερνήσεων που εμείς είχαμε την κύρ</w:t>
      </w:r>
      <w:r>
        <w:rPr>
          <w:rFonts w:eastAsia="Times New Roman" w:cs="Times New Roman"/>
          <w:szCs w:val="24"/>
        </w:rPr>
        <w:t xml:space="preserve">ια ευθύνη ή συμμετείχαμε και που τις αλλάξατε λόγω της δραματικής συνθήκης που επιφέρατε και διαμορφώσατε στη χώρα εξαιτίας της πολιτικής </w:t>
      </w:r>
      <w:proofErr w:type="spellStart"/>
      <w:r>
        <w:rPr>
          <w:rFonts w:eastAsia="Times New Roman" w:cs="Times New Roman"/>
          <w:szCs w:val="24"/>
        </w:rPr>
        <w:t>Βαρουφάκη</w:t>
      </w:r>
      <w:proofErr w:type="spellEnd"/>
      <w:r>
        <w:rPr>
          <w:rFonts w:eastAsia="Times New Roman" w:cs="Times New Roman"/>
          <w:szCs w:val="24"/>
        </w:rPr>
        <w:t xml:space="preserve"> και Τσίπρα. Δεν θα πω τίποτα περισσότερο απ’ αυτά. Τα μέτρα που προτείνουμε για την ανάπτυξη της οικονομίας </w:t>
      </w:r>
      <w:r>
        <w:rPr>
          <w:rFonts w:eastAsia="Times New Roman" w:cs="Times New Roman"/>
          <w:szCs w:val="24"/>
        </w:rPr>
        <w:t xml:space="preserve">και την ενίσχυση αυτών που έχουν ανάγκη, είτε εργάζονται στον τουρισμό είτε στην αγροτική παραγωγή είτε είναι ελεύθεροι επαγγελματίες, είναι μέτρα τα οποία υπήρχαν, τα καταργήσατε και πρέπει να τα ξαναφέρουμε στο προσκήνιο της ελληνικής οικονομίας. </w:t>
      </w:r>
    </w:p>
    <w:p w14:paraId="0F16F03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 xml:space="preserve">ημείο αυτό κτυπάει το κουδούνι λήξεως του χρόνου ομιλίας του κυρίου Βουλευτή) </w:t>
      </w:r>
    </w:p>
    <w:p w14:paraId="0F16F03F" w14:textId="77777777" w:rsidR="0091757C" w:rsidRDefault="00D319C2">
      <w:pPr>
        <w:spacing w:line="600" w:lineRule="auto"/>
        <w:ind w:firstLine="720"/>
        <w:jc w:val="both"/>
        <w:rPr>
          <w:rFonts w:eastAsia="Times New Roman"/>
          <w:szCs w:val="24"/>
        </w:rPr>
      </w:pPr>
      <w:r>
        <w:rPr>
          <w:rFonts w:eastAsia="Times New Roman"/>
          <w:szCs w:val="24"/>
        </w:rPr>
        <w:lastRenderedPageBreak/>
        <w:t>Αναφέρομαι στη μείωση της φορολογίας των αγροτών στο 13%, αναφέρομαι στο αφορολόγητο, αναφέρομαι σε όλα εκείνα τα οποία είχαμε θεσπίσει για το φάρμακο, είχαμε θεσπίσει για τα δω</w:t>
      </w:r>
      <w:r>
        <w:rPr>
          <w:rFonts w:eastAsia="Times New Roman"/>
          <w:szCs w:val="24"/>
        </w:rPr>
        <w:t>μάτια στον τουρισμό, είχαμε θεσπίσει στις πιο δύσκολες συνθήκες της κρίσης. Ειδικά για τα δύο τελευταία μου παραδείγματα, επικαλούμαι αποφάσεις μας του 2010.</w:t>
      </w:r>
    </w:p>
    <w:p w14:paraId="0F16F040" w14:textId="77777777" w:rsidR="0091757C" w:rsidRDefault="00D319C2">
      <w:pPr>
        <w:spacing w:line="600" w:lineRule="auto"/>
        <w:ind w:firstLine="720"/>
        <w:jc w:val="both"/>
        <w:rPr>
          <w:rFonts w:eastAsia="Times New Roman"/>
          <w:szCs w:val="24"/>
        </w:rPr>
      </w:pPr>
      <w:r w:rsidRPr="00460839">
        <w:rPr>
          <w:rFonts w:eastAsia="Times New Roman"/>
          <w:bCs/>
          <w:szCs w:val="24"/>
        </w:rPr>
        <w:t>(Χειροκροτήματα από την πτέρυγα της Δημοκρατικής Συμπαράταξης ΠΑΣΟΚ</w:t>
      </w:r>
      <w:r>
        <w:rPr>
          <w:rFonts w:eastAsia="Times New Roman"/>
          <w:bCs/>
          <w:szCs w:val="24"/>
        </w:rPr>
        <w:t xml:space="preserve"> </w:t>
      </w:r>
      <w:r w:rsidRPr="00460839">
        <w:rPr>
          <w:rFonts w:eastAsia="Times New Roman"/>
          <w:bCs/>
          <w:szCs w:val="24"/>
        </w:rPr>
        <w:t>-</w:t>
      </w:r>
      <w:r>
        <w:rPr>
          <w:rFonts w:eastAsia="Times New Roman"/>
          <w:bCs/>
          <w:szCs w:val="24"/>
        </w:rPr>
        <w:t xml:space="preserve"> </w:t>
      </w:r>
      <w:r w:rsidRPr="00460839">
        <w:rPr>
          <w:rFonts w:eastAsia="Times New Roman"/>
          <w:bCs/>
          <w:szCs w:val="24"/>
        </w:rPr>
        <w:t>ΔΗΜΑΡ)</w:t>
      </w:r>
    </w:p>
    <w:p w14:paraId="0F16F041" w14:textId="77777777" w:rsidR="0091757C" w:rsidRDefault="00D319C2">
      <w:pPr>
        <w:spacing w:line="600" w:lineRule="auto"/>
        <w:ind w:firstLine="720"/>
        <w:jc w:val="both"/>
        <w:rPr>
          <w:rFonts w:eastAsia="Times New Roman"/>
          <w:szCs w:val="24"/>
        </w:rPr>
      </w:pPr>
      <w:r>
        <w:rPr>
          <w:rFonts w:eastAsia="Times New Roman"/>
          <w:szCs w:val="24"/>
        </w:rPr>
        <w:t xml:space="preserve">Έχω μεγάλο κατάλογο τέτοιων πολιτικών που είχαμε εφαρμόσει και τις οποίες εσείς αποσύρατε: Την προστασία της πρώτης κατοικίας από τους πλειστηριασμούς. Εδώ λέτε τον νόμο με το όνομα Υπουργού της εποχής μας, νόμο δικός μας, νόμο ΠΑΣΟΚ. Το </w:t>
      </w:r>
      <w:proofErr w:type="spellStart"/>
      <w:r>
        <w:rPr>
          <w:rFonts w:eastAsia="Times New Roman"/>
          <w:szCs w:val="24"/>
        </w:rPr>
        <w:t>υπερταμείο</w:t>
      </w:r>
      <w:proofErr w:type="spellEnd"/>
      <w:r>
        <w:rPr>
          <w:rFonts w:eastAsia="Times New Roman"/>
          <w:szCs w:val="24"/>
        </w:rPr>
        <w:t xml:space="preserve"> που πρέ</w:t>
      </w:r>
      <w:r>
        <w:rPr>
          <w:rFonts w:eastAsia="Times New Roman"/>
          <w:szCs w:val="24"/>
        </w:rPr>
        <w:t>πει να περάσει σε ελληνικά χέρια και το οποίο το κάνατε ταμείο για έναν αιώνα που διευθύνεται από ανθρώπους που δεν έχουν τον νου τους προσκολλημένο στα όσα συμφέρουν την Ελλάδα, τους πολίτες και την ελληνική οικονομία.</w:t>
      </w:r>
    </w:p>
    <w:p w14:paraId="0F16F042" w14:textId="77777777" w:rsidR="0091757C" w:rsidRDefault="00D319C2">
      <w:pPr>
        <w:spacing w:line="600" w:lineRule="auto"/>
        <w:ind w:firstLine="720"/>
        <w:jc w:val="both"/>
        <w:rPr>
          <w:rFonts w:eastAsia="Times New Roman"/>
          <w:szCs w:val="24"/>
        </w:rPr>
      </w:pPr>
      <w:r>
        <w:rPr>
          <w:rFonts w:eastAsia="Times New Roman"/>
          <w:szCs w:val="24"/>
        </w:rPr>
        <w:t>Κλείνω, κυρίες και κύριοι, με μια γε</w:t>
      </w:r>
      <w:r>
        <w:rPr>
          <w:rFonts w:eastAsia="Times New Roman"/>
          <w:szCs w:val="24"/>
        </w:rPr>
        <w:t xml:space="preserve">νικότερη επισήμανση που δεν αφορά το παρόν Υπουργείο. Όποιος ακούει αυτήν τη </w:t>
      </w:r>
      <w:r>
        <w:rPr>
          <w:rFonts w:eastAsia="Times New Roman"/>
          <w:szCs w:val="24"/>
        </w:rPr>
        <w:lastRenderedPageBreak/>
        <w:t xml:space="preserve">στιγμή τις ομιλίες του Πρωθυπουργού, επισημαίνεται από το ρεπορτάζ όχι του Υπουργού των Οικονομικών -δεν έχω υπ’ </w:t>
      </w:r>
      <w:proofErr w:type="spellStart"/>
      <w:r>
        <w:rPr>
          <w:rFonts w:eastAsia="Times New Roman"/>
          <w:szCs w:val="24"/>
        </w:rPr>
        <w:t>όψιν</w:t>
      </w:r>
      <w:proofErr w:type="spellEnd"/>
      <w:r>
        <w:rPr>
          <w:rFonts w:eastAsia="Times New Roman"/>
          <w:szCs w:val="24"/>
        </w:rPr>
        <w:t xml:space="preserve"> μου τα εσωτερικά σας ούτε ανακατεύομαι-, αλλά του Πρωθυπουργο</w:t>
      </w:r>
      <w:r>
        <w:rPr>
          <w:rFonts w:eastAsia="Times New Roman"/>
          <w:szCs w:val="24"/>
        </w:rPr>
        <w:t>ύ -και περιορίζομαι σε αυτόν- νομίζει, θεωρεί από τις ομιλίες, όχι για την πράξη -για την πράξη μίλησα- ότι η χώρα είναι σε μια άλλη εποχή. Όταν ήρθε το προσχέδιο νόμου του προϋπολογισμού στην Επιτροπή Οικονομικών Υποθέσεων, μετά την ομιλία του κ. Κουτσούκ</w:t>
      </w:r>
      <w:r>
        <w:rPr>
          <w:rFonts w:eastAsia="Times New Roman"/>
          <w:szCs w:val="24"/>
        </w:rPr>
        <w:t>ου που ήταν εμπεριστατωμένη, έκανα μια γενικότερη πολιτική θεώρηση καταγράφοντας ανησυχίες. Ποιος λογικός άνθρωπος δεν θα τις κατέγραφε; Είπα και λέω και τώρα και στην Ολομέλεια -θα τα πούμε και σε λίγες εβδομάδες με τον προϋπολογισμό-, ότι έχουμε αδυναμία</w:t>
      </w:r>
      <w:r>
        <w:rPr>
          <w:rFonts w:eastAsia="Times New Roman"/>
          <w:szCs w:val="24"/>
        </w:rPr>
        <w:t xml:space="preserve"> δανεισμού του ελληνικού </w:t>
      </w:r>
      <w:r>
        <w:rPr>
          <w:rFonts w:eastAsia="Times New Roman"/>
          <w:szCs w:val="24"/>
        </w:rPr>
        <w:t>δημοσίου</w:t>
      </w:r>
      <w:r>
        <w:rPr>
          <w:rFonts w:eastAsia="Times New Roman"/>
          <w:szCs w:val="24"/>
        </w:rPr>
        <w:t>. Είμαστε εκτός τρίτου αχρείαστου μνημονίου, αλλά και εκτός αγορών. Διότι αυτήν τη στιγμή ο δανεισμός για τα ελληνικά ομόλογα, στην αγορά των δημοσίων ομολόγων, που είναι ο βασικός φορέας, ο βασικός τομέας ενίσχυσης των δημ</w:t>
      </w:r>
      <w:r>
        <w:rPr>
          <w:rFonts w:eastAsia="Times New Roman"/>
          <w:szCs w:val="24"/>
        </w:rPr>
        <w:t xml:space="preserve">όσιων όχι μόνο της Ελλάδας, όλων των κρατών στις ανάγκες τους, είναι για εμάς απαγορευτικός. Τα επιτόκια είναι, ας πούμε, τοκογλυφικά -για να συνεννοηθούμε-, 4,5% και άνω, οι τράπεζες είναι σε κακό χάλι. </w:t>
      </w:r>
    </w:p>
    <w:p w14:paraId="0F16F043"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Εάν είχαμε την ανευθυνότητα που έχετε κατά καιρούς </w:t>
      </w:r>
      <w:r>
        <w:rPr>
          <w:rFonts w:eastAsia="Times New Roman"/>
          <w:szCs w:val="24"/>
        </w:rPr>
        <w:t xml:space="preserve">επιδείξει και συνεχίζετε να επιδεικνύετε, θα μπορούσαμε αυτό να το έχουμε κάνει θέμα νούμερο ένα. Η αίσθηση ευθύνης συγκρατεί τον αντιπολιτευτικό μας λόγο, αλλά για την </w:t>
      </w:r>
      <w:proofErr w:type="spellStart"/>
      <w:r>
        <w:rPr>
          <w:rFonts w:eastAsia="Times New Roman"/>
          <w:szCs w:val="24"/>
        </w:rPr>
        <w:t>ανακεφαλαιοποίηση</w:t>
      </w:r>
      <w:proofErr w:type="spellEnd"/>
      <w:r>
        <w:rPr>
          <w:rFonts w:eastAsia="Times New Roman"/>
          <w:szCs w:val="24"/>
        </w:rPr>
        <w:t xml:space="preserve"> του φθινοπώρου του 2015 θα μιλήσουμε κάποια στιγμή. Δεν θα το αποφύγε</w:t>
      </w:r>
      <w:r>
        <w:rPr>
          <w:rFonts w:eastAsia="Times New Roman"/>
          <w:szCs w:val="24"/>
        </w:rPr>
        <w:t xml:space="preserve">τε το θέμα αυτό. Αυτό το θέμα θα συζητηθεί. Εν πάση </w:t>
      </w:r>
      <w:proofErr w:type="spellStart"/>
      <w:r>
        <w:rPr>
          <w:rFonts w:eastAsia="Times New Roman"/>
          <w:szCs w:val="24"/>
        </w:rPr>
        <w:t>περιπτώσει</w:t>
      </w:r>
      <w:proofErr w:type="spellEnd"/>
      <w:r>
        <w:rPr>
          <w:rFonts w:eastAsia="Times New Roman"/>
          <w:szCs w:val="24"/>
        </w:rPr>
        <w:t>, σήμερα, το 2018, οι τράπεζες είναι σε κακό χάλι.</w:t>
      </w:r>
    </w:p>
    <w:p w14:paraId="0F16F044" w14:textId="77777777" w:rsidR="0091757C" w:rsidRDefault="00D319C2">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Λοβέρδο, κλείστε σας παρακαλώ.</w:t>
      </w:r>
    </w:p>
    <w:p w14:paraId="0F16F045" w14:textId="77777777" w:rsidR="0091757C" w:rsidRDefault="00D319C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Κλείνω, κύριε Πρόεδρε.</w:t>
      </w:r>
    </w:p>
    <w:p w14:paraId="0F16F046" w14:textId="77777777" w:rsidR="0091757C" w:rsidRDefault="00D319C2">
      <w:pPr>
        <w:spacing w:line="600" w:lineRule="auto"/>
        <w:ind w:firstLine="720"/>
        <w:jc w:val="both"/>
        <w:rPr>
          <w:rFonts w:eastAsia="Times New Roman"/>
          <w:szCs w:val="24"/>
        </w:rPr>
      </w:pPr>
      <w:r>
        <w:rPr>
          <w:rFonts w:eastAsia="Times New Roman"/>
          <w:szCs w:val="24"/>
        </w:rPr>
        <w:t xml:space="preserve">Όσο καιρό διαχειριστήκαμε την </w:t>
      </w:r>
      <w:r>
        <w:rPr>
          <w:rFonts w:eastAsia="Times New Roman"/>
          <w:szCs w:val="24"/>
        </w:rPr>
        <w:t>κρίση, είχαμε το μεγάλο μειονέκτημα της τιμής του πετρελαίου. Ήταν 110 δολάρια το βαρέλι τότε. Στα έτη 2015-2016 ήταν 50 και δεν κάνατε καμμία μείωση, 63 δολάρια</w:t>
      </w:r>
      <w:r w:rsidRPr="00F97308">
        <w:rPr>
          <w:rFonts w:eastAsia="Times New Roman"/>
          <w:szCs w:val="24"/>
        </w:rPr>
        <w:t xml:space="preserve"> </w:t>
      </w:r>
      <w:r>
        <w:rPr>
          <w:rFonts w:eastAsia="Times New Roman"/>
          <w:szCs w:val="24"/>
        </w:rPr>
        <w:t>σήμερα, αλλά τάσεις ανοδικές, που είναι κίνδυνος για την οικονομία. Μιλάμε για δισεκατομμύρια.</w:t>
      </w:r>
      <w:r>
        <w:rPr>
          <w:rFonts w:eastAsia="Times New Roman"/>
          <w:szCs w:val="24"/>
        </w:rPr>
        <w:t xml:space="preserve"> Το τελικό αποτέλεσμα αυτών των λογαριασμών είναι δισεκατομμύρια.</w:t>
      </w:r>
    </w:p>
    <w:p w14:paraId="0F16F047" w14:textId="77777777" w:rsidR="0091757C" w:rsidRDefault="00D319C2">
      <w:pPr>
        <w:spacing w:line="600" w:lineRule="auto"/>
        <w:ind w:firstLine="720"/>
        <w:jc w:val="both"/>
        <w:rPr>
          <w:rFonts w:eastAsia="Times New Roman"/>
          <w:szCs w:val="24"/>
        </w:rPr>
      </w:pPr>
      <w:r>
        <w:rPr>
          <w:rFonts w:eastAsia="Times New Roman"/>
          <w:szCs w:val="24"/>
        </w:rPr>
        <w:t xml:space="preserve">Έχουμε ένα περιβάλλον που δεν είναι ευνοϊκό με την Τουρκία και την Ιταλία. Σε αυτές τις συνθήκες η χώρα απαιτεί, για να </w:t>
      </w:r>
      <w:r>
        <w:rPr>
          <w:rFonts w:eastAsia="Times New Roman"/>
          <w:szCs w:val="24"/>
        </w:rPr>
        <w:lastRenderedPageBreak/>
        <w:t xml:space="preserve">μην ξανακυλήσει σε κατάσταση </w:t>
      </w:r>
      <w:proofErr w:type="spellStart"/>
      <w:r>
        <w:rPr>
          <w:rFonts w:eastAsia="Times New Roman"/>
          <w:szCs w:val="24"/>
        </w:rPr>
        <w:t>ρουά</w:t>
      </w:r>
      <w:proofErr w:type="spellEnd"/>
      <w:r>
        <w:rPr>
          <w:rFonts w:eastAsia="Times New Roman"/>
          <w:szCs w:val="24"/>
        </w:rPr>
        <w:t xml:space="preserve"> ματ, να μην μπορεί να δανειστεί από </w:t>
      </w:r>
      <w:r>
        <w:rPr>
          <w:rFonts w:eastAsia="Times New Roman"/>
          <w:szCs w:val="24"/>
        </w:rPr>
        <w:t>τις αγορές, να μην μπορεί να κάνει μνημόνιο και να μην πρέπει πια να κάνει άλλο μνημόνιο. Η κατάσταση αυτή έπρεπε να σας ανησυχεί και ο λόγος σας θα έπρεπε να είναι λόγος ευθύνης. Όσα είπατε για τους ιερείς και τους δημοσίους υπαλλήλους που θα τους αντικαθ</w:t>
      </w:r>
      <w:r>
        <w:rPr>
          <w:rFonts w:eastAsia="Times New Roman"/>
          <w:szCs w:val="24"/>
        </w:rPr>
        <w:t>ιστούσαν, ήταν απόδειξη έλλειψης ευθύνης απέναντι στη χώρα. Τέτοια απόδειξη εμείς δεν θα δώσουμε. Εμείς είμαστε ένα πάρα πολύ σοβαρό κόμμα, που πολύ μετρημένα μιλάμε για την πορεία της ελληνικής οικονομίας, γιατί αφορά ανθρώπους, αφορά εκατομμύρια ανθρώπου</w:t>
      </w:r>
      <w:r>
        <w:rPr>
          <w:rFonts w:eastAsia="Times New Roman"/>
          <w:szCs w:val="24"/>
        </w:rPr>
        <w:t>ς και πρέπει να είμαστε σοβαροί.</w:t>
      </w:r>
    </w:p>
    <w:p w14:paraId="0F16F048" w14:textId="77777777" w:rsidR="0091757C" w:rsidRDefault="00D319C2">
      <w:pPr>
        <w:spacing w:line="600" w:lineRule="auto"/>
        <w:ind w:firstLine="720"/>
        <w:jc w:val="both"/>
        <w:rPr>
          <w:rFonts w:eastAsia="Times New Roman"/>
          <w:szCs w:val="24"/>
        </w:rPr>
      </w:pPr>
      <w:r>
        <w:rPr>
          <w:rFonts w:eastAsia="Times New Roman"/>
          <w:szCs w:val="24"/>
        </w:rPr>
        <w:t>Άρα, δεν έχετε το δικαίωμα σε πολιτικό επίπεδο να χειροκροτείτε όταν αποσύρετε δικές σας πολιτικές που η Αντιπολίτευση είχε καταγγείλει και εμείς πρώτοι. Διότι ήμασταν εμείς που κάναμε τον ασφαλιστικό νόμο το 2010, που ήταν</w:t>
      </w:r>
      <w:r>
        <w:rPr>
          <w:rFonts w:eastAsia="Times New Roman"/>
          <w:szCs w:val="24"/>
        </w:rPr>
        <w:t xml:space="preserve"> η πραγματική λύση για τη χώρα στις δεδομένες στιγμές. Δεν έχετε το δικαίωμα να μιλάτε προστατεύοντας Υπουργούς σας που τους πετάξατε στο πεζοδρόμιο, όταν τους ανασχηματίσατε μετά την πορεία του ασφαλιστικού. Δεν έχετε το δικαίωμα, εν τέλει, απέναντι στον </w:t>
      </w:r>
      <w:r>
        <w:rPr>
          <w:rFonts w:eastAsia="Times New Roman"/>
          <w:szCs w:val="24"/>
        </w:rPr>
        <w:t xml:space="preserve">ελληνικό </w:t>
      </w:r>
      <w:r>
        <w:rPr>
          <w:rFonts w:eastAsia="Times New Roman"/>
          <w:szCs w:val="24"/>
        </w:rPr>
        <w:lastRenderedPageBreak/>
        <w:t xml:space="preserve">λαό που περιμένει στάση υπευθυνότητας από τα πολιτικά κόμματα, να κάνετε παρελάσεις στην Εθνική Αντιπροσωπεία με αυτού του είδους τους </w:t>
      </w:r>
      <w:proofErr w:type="spellStart"/>
      <w:r>
        <w:rPr>
          <w:rFonts w:eastAsia="Times New Roman"/>
          <w:szCs w:val="24"/>
        </w:rPr>
        <w:t>ψευδοπανηγυρισμούς</w:t>
      </w:r>
      <w:proofErr w:type="spellEnd"/>
      <w:r>
        <w:rPr>
          <w:rFonts w:eastAsia="Times New Roman"/>
          <w:szCs w:val="24"/>
        </w:rPr>
        <w:t xml:space="preserve">. </w:t>
      </w:r>
    </w:p>
    <w:p w14:paraId="0F16F049" w14:textId="77777777" w:rsidR="0091757C" w:rsidRDefault="00D319C2">
      <w:pPr>
        <w:spacing w:line="600" w:lineRule="auto"/>
        <w:ind w:firstLine="720"/>
        <w:jc w:val="both"/>
        <w:rPr>
          <w:rFonts w:eastAsia="Times New Roman"/>
          <w:szCs w:val="24"/>
        </w:rPr>
      </w:pPr>
      <w:r>
        <w:rPr>
          <w:rFonts w:eastAsia="Times New Roman"/>
          <w:szCs w:val="24"/>
        </w:rPr>
        <w:t>Ευχαριστώ.</w:t>
      </w:r>
    </w:p>
    <w:p w14:paraId="0F16F04A" w14:textId="77777777" w:rsidR="0091757C" w:rsidRDefault="00D319C2">
      <w:pPr>
        <w:spacing w:line="600" w:lineRule="auto"/>
        <w:ind w:firstLine="720"/>
        <w:jc w:val="both"/>
        <w:rPr>
          <w:rFonts w:eastAsia="Times New Roman"/>
          <w:szCs w:val="24"/>
        </w:rPr>
      </w:pPr>
      <w:r w:rsidRPr="00460839">
        <w:rPr>
          <w:rFonts w:eastAsia="Times New Roman"/>
          <w:bCs/>
          <w:szCs w:val="24"/>
        </w:rPr>
        <w:t>(Χειροκροτήματα από την πτέρυγα της Δημοκρατικής Συμπαράταξης ΠΑΣΟΚ</w:t>
      </w:r>
      <w:r>
        <w:rPr>
          <w:rFonts w:eastAsia="Times New Roman"/>
          <w:bCs/>
          <w:szCs w:val="24"/>
        </w:rPr>
        <w:t xml:space="preserve"> </w:t>
      </w:r>
      <w:r w:rsidRPr="00460839">
        <w:rPr>
          <w:rFonts w:eastAsia="Times New Roman"/>
          <w:bCs/>
          <w:szCs w:val="24"/>
        </w:rPr>
        <w:t>-</w:t>
      </w:r>
      <w:r>
        <w:rPr>
          <w:rFonts w:eastAsia="Times New Roman"/>
          <w:bCs/>
          <w:szCs w:val="24"/>
        </w:rPr>
        <w:t xml:space="preserve"> </w:t>
      </w:r>
      <w:r w:rsidRPr="00460839">
        <w:rPr>
          <w:rFonts w:eastAsia="Times New Roman"/>
          <w:bCs/>
          <w:szCs w:val="24"/>
        </w:rPr>
        <w:t>ΔΗΜΑΡ)</w:t>
      </w:r>
    </w:p>
    <w:p w14:paraId="0F16F04B" w14:textId="77777777" w:rsidR="0091757C" w:rsidRDefault="00D319C2">
      <w:pPr>
        <w:spacing w:line="600" w:lineRule="auto"/>
        <w:ind w:firstLine="720"/>
        <w:jc w:val="both"/>
        <w:rPr>
          <w:rFonts w:eastAsia="Times New Roman" w:cs="Times New Roman"/>
          <w:szCs w:val="24"/>
        </w:rPr>
      </w:pPr>
      <w:r w:rsidRPr="00B02509">
        <w:rPr>
          <w:rFonts w:eastAsia="Times New Roman" w:cs="Times New Roman"/>
          <w:b/>
          <w:szCs w:val="24"/>
        </w:rPr>
        <w:t>ΠΡΟ</w:t>
      </w:r>
      <w:r w:rsidRPr="00B02509">
        <w:rPr>
          <w:rFonts w:eastAsia="Times New Roman" w:cs="Times New Roman"/>
          <w:b/>
          <w:szCs w:val="24"/>
        </w:rPr>
        <w:t>ΕΔΡΕΥΩΝ (Μάριος Γεωργιάδης):</w:t>
      </w:r>
      <w:r>
        <w:rPr>
          <w:rFonts w:eastAsia="Times New Roman" w:cs="Times New Roman"/>
          <w:szCs w:val="24"/>
        </w:rPr>
        <w:t xml:space="preserve"> Ευχαριστούμε τον κ. Λοβέρδο.</w:t>
      </w:r>
    </w:p>
    <w:p w14:paraId="0F16F04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Μαντάς, Κοινοβουλευτικός Εκπρόσωπος του ΣΥΡΙΖΑ. </w:t>
      </w:r>
    </w:p>
    <w:p w14:paraId="0F16F04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Κύριε Μαντά, επειδή έχει μιλήσει ο Πρόεδρός σας, έχετε το μισό χρόνο. Παρ</w:t>
      </w:r>
      <w:r>
        <w:rPr>
          <w:rFonts w:eastAsia="Times New Roman" w:cs="Times New Roman"/>
          <w:szCs w:val="24"/>
        </w:rPr>
        <w:t xml:space="preserve">’ </w:t>
      </w:r>
      <w:r>
        <w:rPr>
          <w:rFonts w:eastAsia="Times New Roman" w:cs="Times New Roman"/>
          <w:szCs w:val="24"/>
        </w:rPr>
        <w:t>όλα αυτά, θα υπάρξει σχετική ανοχή.</w:t>
      </w:r>
    </w:p>
    <w:p w14:paraId="0F16F04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Ορίστε, έχετε τον λ</w:t>
      </w:r>
      <w:r>
        <w:rPr>
          <w:rFonts w:eastAsia="Times New Roman" w:cs="Times New Roman"/>
          <w:szCs w:val="24"/>
        </w:rPr>
        <w:t xml:space="preserve">όγο. </w:t>
      </w:r>
    </w:p>
    <w:p w14:paraId="0F16F04F" w14:textId="77777777" w:rsidR="0091757C" w:rsidRDefault="00D319C2">
      <w:pPr>
        <w:spacing w:line="600" w:lineRule="auto"/>
        <w:ind w:firstLine="720"/>
        <w:jc w:val="both"/>
        <w:rPr>
          <w:rFonts w:eastAsia="Times New Roman" w:cs="Times New Roman"/>
          <w:szCs w:val="24"/>
        </w:rPr>
      </w:pPr>
      <w:r w:rsidRPr="00B02509">
        <w:rPr>
          <w:rFonts w:eastAsia="Times New Roman" w:cs="Times New Roman"/>
          <w:b/>
          <w:szCs w:val="24"/>
        </w:rPr>
        <w:t>ΧΡΗΣΤΟΣ ΜΑΝΤΑΣ:</w:t>
      </w:r>
      <w:r>
        <w:rPr>
          <w:rFonts w:eastAsia="Times New Roman" w:cs="Times New Roman"/>
          <w:szCs w:val="24"/>
        </w:rPr>
        <w:t xml:space="preserve"> Κύριε Πρόεδρε, νομίζω πως είναι απολύτως φανερό ότι επί της πραγματικής αντιπαράθεσης είναι πολύ δύσκολο να πείσεις όταν οι ενάμισι εκατομμύριο συνταξιούχοι δεν θα δουν τις συντάξεις τους να περικόπτονται, είναι πολύ </w:t>
      </w:r>
      <w:r>
        <w:rPr>
          <w:rFonts w:eastAsia="Times New Roman" w:cs="Times New Roman"/>
          <w:szCs w:val="24"/>
        </w:rPr>
        <w:lastRenderedPageBreak/>
        <w:t>δύσκολο να πείσει</w:t>
      </w:r>
      <w:r>
        <w:rPr>
          <w:rFonts w:eastAsia="Times New Roman" w:cs="Times New Roman"/>
          <w:szCs w:val="24"/>
        </w:rPr>
        <w:t>ς όταν εκατοντάδες χιλιάδες ελεύθεροι επαγγελματίες δουν σοβαρές μειώσεις στις εισφορές τους από 1</w:t>
      </w:r>
      <w:r w:rsidRPr="007C4481">
        <w:rPr>
          <w:rFonts w:eastAsia="Times New Roman" w:cs="Times New Roman"/>
          <w:szCs w:val="24"/>
          <w:vertAlign w:val="superscript"/>
        </w:rPr>
        <w:t>η</w:t>
      </w:r>
      <w:r>
        <w:rPr>
          <w:rFonts w:eastAsia="Times New Roman" w:cs="Times New Roman"/>
          <w:szCs w:val="24"/>
        </w:rPr>
        <w:t xml:space="preserve"> Ιανουαρίου 2019, είναι δύσκολο να πείσεις όταν στη νέα φάση με αυτόν το νόμο οι εργαζόμενοι θα έχουν επιτέλους δικαίωμα να παρίστανται με δικηγόρο στην εκδί</w:t>
      </w:r>
      <w:r>
        <w:rPr>
          <w:rFonts w:eastAsia="Times New Roman" w:cs="Times New Roman"/>
          <w:szCs w:val="24"/>
        </w:rPr>
        <w:t>καση της υπόθεσής τους όταν θίγονται από παράνομη συμπεριφορά του εργοδότη και βεβαίως είναι δύσκολο να πείσεις όταν με αυτές τις διατάξεις του νόμου θα έχεις ενίσχυση του Σώματος Επιθεωρητών Εργασίας με δύο νέα τμήματα, αλλά και δυνατότητα των επιθεωρητών</w:t>
      </w:r>
      <w:r>
        <w:rPr>
          <w:rFonts w:eastAsia="Times New Roman" w:cs="Times New Roman"/>
          <w:szCs w:val="24"/>
        </w:rPr>
        <w:t xml:space="preserve"> εργασίας να μπορούν να λειτουργούν απέναντι σε βίαιες απέναντι τους συμπεριφορές και σε ένα πλαίσιο ασφάλειας, είναι δύσκολο να πείσεις όταν έχεις ένα νομοσχέδιο που για τα εξήντα εννέα ιδρύματα που παρέχουν φροντίδα σε παιδιά ΑΜΕΑ, παιδιά τυπικής ανάπτυξ</w:t>
      </w:r>
      <w:r>
        <w:rPr>
          <w:rFonts w:eastAsia="Times New Roman" w:cs="Times New Roman"/>
          <w:szCs w:val="24"/>
        </w:rPr>
        <w:t>ης, ηλικιωμένους και χρονίως πάσχοντες, φέρνεις επιτέλους τριακόσιες σαράντα μία οργανικές θέσεις, μόνιμες θέσεις, για να υπάρχει συνέχεια στη φροντίδα των παιδιών, των ηλικιωμένων κ.λπ</w:t>
      </w:r>
      <w:r>
        <w:rPr>
          <w:rFonts w:eastAsia="Times New Roman" w:cs="Times New Roman"/>
          <w:szCs w:val="24"/>
        </w:rPr>
        <w:t>.</w:t>
      </w:r>
      <w:r>
        <w:rPr>
          <w:rFonts w:eastAsia="Times New Roman" w:cs="Times New Roman"/>
          <w:szCs w:val="24"/>
        </w:rPr>
        <w:t xml:space="preserve">. </w:t>
      </w:r>
    </w:p>
    <w:p w14:paraId="0F16F05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γι’ αυτό και εκείνοι οι Κοινοβουλευτικοί Εκπρόσωποι που προηγήθ</w:t>
      </w:r>
      <w:r>
        <w:rPr>
          <w:rFonts w:eastAsia="Times New Roman" w:cs="Times New Roman"/>
          <w:szCs w:val="24"/>
        </w:rPr>
        <w:t xml:space="preserve">ηκαν από μένα μίλησαν για άλλα πράγματα. Γιατί στο τέλος -και αυτό θα είναι απολύτως σαφές- όλοι, εκτός ίσως </w:t>
      </w:r>
      <w:r>
        <w:rPr>
          <w:rFonts w:eastAsia="Times New Roman" w:cs="Times New Roman"/>
          <w:szCs w:val="24"/>
        </w:rPr>
        <w:lastRenderedPageBreak/>
        <w:t xml:space="preserve">από το ΚΚΕ που νομίζω ότι έχει δηλώσει πως θα ψηφίσει </w:t>
      </w:r>
      <w:r>
        <w:rPr>
          <w:rFonts w:eastAsia="Times New Roman" w:cs="Times New Roman"/>
          <w:szCs w:val="24"/>
        </w:rPr>
        <w:t>κατά</w:t>
      </w:r>
      <w:r>
        <w:rPr>
          <w:rFonts w:eastAsia="Times New Roman" w:cs="Times New Roman"/>
          <w:szCs w:val="24"/>
        </w:rPr>
        <w:t>, θα ψηφίσουν αυτές τις θετικές διατάξεις που μπορούμε τώρα να κάνουμε πράξη.</w:t>
      </w:r>
    </w:p>
    <w:p w14:paraId="0F16F05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γι’ αυτ</w:t>
      </w:r>
      <w:r>
        <w:rPr>
          <w:rFonts w:eastAsia="Times New Roman" w:cs="Times New Roman"/>
          <w:szCs w:val="24"/>
        </w:rPr>
        <w:t xml:space="preserve">ό εγώ θα περιμένω με υπομονή μήπως έρθει και φανεί ο κ. Μητσοτάκης να πει κάτι σε αυτήν εδώ την Αίθουσα, σε αυτήν την κρίσιμη, σημαντική στιγμή, που μπορούμε και κάνουμε πράξη τις δεσμεύσεις μας και τις υλοποιούμε. Επίσης, θα καλέσω τον κ. </w:t>
      </w:r>
      <w:proofErr w:type="spellStart"/>
      <w:r>
        <w:rPr>
          <w:rFonts w:eastAsia="Times New Roman" w:cs="Times New Roman"/>
          <w:szCs w:val="24"/>
        </w:rPr>
        <w:t>Δένδια</w:t>
      </w:r>
      <w:proofErr w:type="spellEnd"/>
      <w:r>
        <w:rPr>
          <w:rFonts w:eastAsia="Times New Roman" w:cs="Times New Roman"/>
          <w:szCs w:val="24"/>
        </w:rPr>
        <w:t xml:space="preserve"> και τους </w:t>
      </w:r>
      <w:r>
        <w:rPr>
          <w:rFonts w:eastAsia="Times New Roman" w:cs="Times New Roman"/>
          <w:szCs w:val="24"/>
        </w:rPr>
        <w:t xml:space="preserve">άλλους συναδέλφους από την Αξιωματική Αντιπολίτευση, να δούμε ξανά μαζί το βίντεο της στάσης του Αντιπροέδρου της Νέας Δημοκρατίας κ. Χατζηδάκη, όταν στην Αίθουσα της Γερουσίας μιλούσε ο κ. </w:t>
      </w:r>
      <w:proofErr w:type="spellStart"/>
      <w:r>
        <w:rPr>
          <w:rFonts w:eastAsia="Times New Roman" w:cs="Times New Roman"/>
          <w:szCs w:val="24"/>
        </w:rPr>
        <w:t>Μοσκοβισί</w:t>
      </w:r>
      <w:proofErr w:type="spellEnd"/>
      <w:r>
        <w:rPr>
          <w:rFonts w:eastAsia="Times New Roman" w:cs="Times New Roman"/>
          <w:szCs w:val="24"/>
        </w:rPr>
        <w:t>. Έτσι, για να θυμόμαστε μερικά πράγματα και για να κάνου</w:t>
      </w:r>
      <w:r>
        <w:rPr>
          <w:rFonts w:eastAsia="Times New Roman" w:cs="Times New Roman"/>
          <w:szCs w:val="24"/>
        </w:rPr>
        <w:t>με πραγματική και ουσιαστική αντιπαράθεση.</w:t>
      </w:r>
    </w:p>
    <w:p w14:paraId="0F16F05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Θα συνεχίσω με κάτι πιο συγκεκριμένο, επειδή πράγματι υπάρχουν ορισμένες ενστάσεις που εγώ θα ήθελα να συμβάλω να ξεκαθαριστούν αυτές οι όποιες συγχύσεις υπάρχουν, γιατί μας έχουν πει πολλά σε αυτήν τη συζήτηση. Κ</w:t>
      </w:r>
      <w:r>
        <w:rPr>
          <w:rFonts w:eastAsia="Times New Roman" w:cs="Times New Roman"/>
          <w:szCs w:val="24"/>
        </w:rPr>
        <w:t xml:space="preserve">άνετε, λέει, ένα κόλπο. Ποιο είναι το κόλπο; Συγκρίνετε το 2019 με το τι θα ίσχυε το 2019 με αυτά τα μέτρα που παίρνετε και άρα λέτε «τι θα ίσχυε το 2019», </w:t>
      </w:r>
      <w:r>
        <w:rPr>
          <w:rFonts w:eastAsia="Times New Roman" w:cs="Times New Roman"/>
          <w:szCs w:val="24"/>
        </w:rPr>
        <w:lastRenderedPageBreak/>
        <w:t>«τι αλλαγή κάνουμε», «τι θα ισχύει το 2019». Ξεχνάτε τα άλλα χρόνια.</w:t>
      </w:r>
    </w:p>
    <w:p w14:paraId="0F16F053"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Για να απαντήσουμε σ’ αυτό και να είμαστε πολύ συγκεκριμένοι και επειδή κάποιοι συνάδελφοι ζήτησαν συγκεκριμένα νούμερα, εγώ με ευχαρίστηση θα τα δώσω. Τα είπε και η κυρία Υπουργός στην </w:t>
      </w:r>
      <w:r>
        <w:rPr>
          <w:rFonts w:eastAsia="Times New Roman"/>
          <w:szCs w:val="24"/>
        </w:rPr>
        <w:t>επιτροπή</w:t>
      </w:r>
      <w:r>
        <w:rPr>
          <w:rFonts w:eastAsia="Times New Roman"/>
          <w:szCs w:val="24"/>
        </w:rPr>
        <w:t>, αλλά φαίνεται ότι κάποιοι δεν προσέχουν όταν λέμε συγκεκριμέ</w:t>
      </w:r>
      <w:r>
        <w:rPr>
          <w:rFonts w:eastAsia="Times New Roman"/>
          <w:szCs w:val="24"/>
        </w:rPr>
        <w:t>να πράγματα.</w:t>
      </w:r>
    </w:p>
    <w:p w14:paraId="0F16F054" w14:textId="77777777" w:rsidR="0091757C" w:rsidRDefault="00D319C2">
      <w:pPr>
        <w:spacing w:line="600" w:lineRule="auto"/>
        <w:ind w:firstLine="720"/>
        <w:contextualSpacing/>
        <w:jc w:val="both"/>
        <w:rPr>
          <w:rFonts w:eastAsia="Times New Roman"/>
          <w:szCs w:val="24"/>
        </w:rPr>
      </w:pPr>
      <w:r>
        <w:rPr>
          <w:rFonts w:eastAsia="Times New Roman"/>
          <w:szCs w:val="24"/>
        </w:rPr>
        <w:t>Πρώτον</w:t>
      </w:r>
      <w:r w:rsidRPr="00397EAC">
        <w:rPr>
          <w:rFonts w:eastAsia="Times New Roman"/>
          <w:szCs w:val="24"/>
        </w:rPr>
        <w:t>:</w:t>
      </w:r>
      <w:r>
        <w:rPr>
          <w:rFonts w:eastAsia="Times New Roman"/>
          <w:szCs w:val="24"/>
        </w:rPr>
        <w:t xml:space="preserve"> Η τελική μείωση στον συντελεστή, ό,τι και να πείτε, θα είναι 33,3%.</w:t>
      </w:r>
    </w:p>
    <w:p w14:paraId="0F16F055" w14:textId="77777777" w:rsidR="0091757C" w:rsidRDefault="00D319C2">
      <w:pPr>
        <w:spacing w:line="600" w:lineRule="auto"/>
        <w:ind w:firstLine="720"/>
        <w:contextualSpacing/>
        <w:jc w:val="both"/>
        <w:rPr>
          <w:rFonts w:eastAsia="Times New Roman"/>
          <w:szCs w:val="24"/>
        </w:rPr>
      </w:pPr>
      <w:r>
        <w:rPr>
          <w:rFonts w:eastAsia="Times New Roman"/>
          <w:szCs w:val="24"/>
        </w:rPr>
        <w:t>Δεύτερον</w:t>
      </w:r>
      <w:r w:rsidRPr="00397EAC">
        <w:rPr>
          <w:rFonts w:eastAsia="Times New Roman"/>
          <w:szCs w:val="24"/>
        </w:rPr>
        <w:t xml:space="preserve">: </w:t>
      </w:r>
      <w:r>
        <w:rPr>
          <w:rFonts w:eastAsia="Times New Roman"/>
          <w:szCs w:val="24"/>
        </w:rPr>
        <w:t>Αυτό σε σύγκριση μ’ αυτά που πληρώνουν οι ελεύθεροι επαγγελματίες το 2018 είναι πάντα έτσι και είναι ενιαίο; Όχι και δεν θα μπορούσε να ήταν έτσι και γιατί α</w:t>
      </w:r>
      <w:r>
        <w:rPr>
          <w:rFonts w:eastAsia="Times New Roman"/>
          <w:szCs w:val="24"/>
        </w:rPr>
        <w:t>λλάζει η βάση υπολογισμού, όπως έχει ήδη ειπωθεί –και αυτό το ξέρουν όλοι-</w:t>
      </w:r>
      <w:r w:rsidRPr="008359B7">
        <w:rPr>
          <w:rFonts w:eastAsia="Times New Roman"/>
          <w:szCs w:val="24"/>
        </w:rPr>
        <w:t>,</w:t>
      </w:r>
      <w:r>
        <w:rPr>
          <w:rFonts w:eastAsia="Times New Roman"/>
          <w:szCs w:val="24"/>
        </w:rPr>
        <w:t xml:space="preserve"> αλλά και γιατί κανένας δεν θέλει να κάνει κόλπα και λαθροχειρίες.</w:t>
      </w:r>
    </w:p>
    <w:p w14:paraId="0F16F056" w14:textId="77777777" w:rsidR="0091757C" w:rsidRDefault="00D319C2">
      <w:pPr>
        <w:spacing w:line="600" w:lineRule="auto"/>
        <w:ind w:firstLine="720"/>
        <w:contextualSpacing/>
        <w:jc w:val="both"/>
        <w:rPr>
          <w:rFonts w:eastAsia="Times New Roman"/>
          <w:szCs w:val="24"/>
        </w:rPr>
      </w:pPr>
      <w:r>
        <w:rPr>
          <w:rFonts w:eastAsia="Times New Roman"/>
          <w:szCs w:val="24"/>
        </w:rPr>
        <w:t>Θα αναφέρω συγκεκριμένα παραδείγματα. Σε δικηγόρους και μηχανικούς τι ίσχυε το 2018; Ετήσιο μικτό εισόδημα. Μηνιαί</w:t>
      </w:r>
      <w:r>
        <w:rPr>
          <w:rFonts w:eastAsia="Times New Roman"/>
          <w:szCs w:val="24"/>
        </w:rPr>
        <w:t xml:space="preserve">α εισφορά για κύρια σύνταξη 179 ευρώ, μηνιαία εισφορά εφάπαξ επικουρικής 94 ευρώ, μηνιαίες συνολικές εισφορές 273 ευρώ. Τι θα ισχύσει το 2019; Μηνιαία εισφορά για κύρια σύνταξη 148 ευρώ, </w:t>
      </w:r>
      <w:r>
        <w:rPr>
          <w:rFonts w:eastAsia="Times New Roman"/>
          <w:szCs w:val="24"/>
        </w:rPr>
        <w:lastRenderedPageBreak/>
        <w:t>μηνιαία εισφορά 64,50 ευρώ για εφάπαξ επικουρική, συνολικά μηνιαίες ε</w:t>
      </w:r>
      <w:r>
        <w:rPr>
          <w:rFonts w:eastAsia="Times New Roman"/>
          <w:szCs w:val="24"/>
        </w:rPr>
        <w:t>ισφορές 213 ευρώ. Το ποσοστό μείωσης 2018 με 2019 θα είναι 22,16%.</w:t>
      </w:r>
    </w:p>
    <w:p w14:paraId="0F16F057"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0F16F058" w14:textId="77777777" w:rsidR="0091757C" w:rsidRDefault="00D319C2">
      <w:pPr>
        <w:spacing w:line="600" w:lineRule="auto"/>
        <w:ind w:firstLine="720"/>
        <w:contextualSpacing/>
        <w:jc w:val="both"/>
        <w:rPr>
          <w:rFonts w:eastAsia="Times New Roman"/>
          <w:szCs w:val="24"/>
        </w:rPr>
      </w:pPr>
      <w:r>
        <w:rPr>
          <w:rFonts w:eastAsia="Times New Roman"/>
          <w:szCs w:val="24"/>
        </w:rPr>
        <w:t>Άλλο παράδειγμα</w:t>
      </w:r>
      <w:r w:rsidRPr="00397EAC">
        <w:rPr>
          <w:rFonts w:eastAsia="Times New Roman"/>
          <w:szCs w:val="24"/>
        </w:rPr>
        <w:t>:</w:t>
      </w:r>
      <w:r>
        <w:rPr>
          <w:rFonts w:eastAsia="Times New Roman"/>
          <w:szCs w:val="24"/>
        </w:rPr>
        <w:t xml:space="preserve"> Ετήσιο μικτό εισόδημα 25.032 ευρώ. Για να μη λέω όλα τα νούμερα, συνολικές μηνιαίες εισφ</w:t>
      </w:r>
      <w:r>
        <w:rPr>
          <w:rFonts w:eastAsia="Times New Roman"/>
          <w:szCs w:val="24"/>
        </w:rPr>
        <w:t>ορές 391 ευρώ για το 2018. Τι θα ισχύσει για το 2019; Μηνιαίες εισφορές 271 ευρώ, μείωση κατά 30,82%.</w:t>
      </w:r>
    </w:p>
    <w:p w14:paraId="0F16F059" w14:textId="77777777" w:rsidR="0091757C" w:rsidRDefault="00D319C2">
      <w:pPr>
        <w:spacing w:line="600" w:lineRule="auto"/>
        <w:ind w:firstLine="720"/>
        <w:contextualSpacing/>
        <w:jc w:val="both"/>
        <w:rPr>
          <w:rFonts w:eastAsia="Times New Roman"/>
          <w:szCs w:val="24"/>
        </w:rPr>
      </w:pPr>
      <w:r>
        <w:rPr>
          <w:rFonts w:eastAsia="Times New Roman"/>
          <w:szCs w:val="24"/>
        </w:rPr>
        <w:t>Ακόμη ένα παράδειγμα</w:t>
      </w:r>
      <w:r w:rsidRPr="00397EAC">
        <w:rPr>
          <w:rFonts w:eastAsia="Times New Roman"/>
          <w:szCs w:val="24"/>
        </w:rPr>
        <w:t>:</w:t>
      </w:r>
      <w:r>
        <w:rPr>
          <w:rFonts w:eastAsia="Times New Roman"/>
          <w:szCs w:val="24"/>
        </w:rPr>
        <w:t xml:space="preserve"> Ετήσιο μικτό εισόδημα 40.032 ευρώ. Για το 2018 συνολικές εισφορές 626 ευρώ, για το 2019 συνολικές εισφορές 388 ευρώ, δηλαδή μείον 38</w:t>
      </w:r>
      <w:r>
        <w:rPr>
          <w:rFonts w:eastAsia="Times New Roman"/>
          <w:szCs w:val="24"/>
        </w:rPr>
        <w:t>,10%.</w:t>
      </w:r>
    </w:p>
    <w:p w14:paraId="0F16F05A" w14:textId="77777777" w:rsidR="0091757C" w:rsidRDefault="00D319C2">
      <w:pPr>
        <w:spacing w:line="600" w:lineRule="auto"/>
        <w:ind w:firstLine="720"/>
        <w:contextualSpacing/>
        <w:jc w:val="both"/>
        <w:rPr>
          <w:rFonts w:eastAsia="Times New Roman"/>
          <w:szCs w:val="24"/>
        </w:rPr>
      </w:pPr>
      <w:r>
        <w:rPr>
          <w:rFonts w:eastAsia="Times New Roman"/>
          <w:szCs w:val="24"/>
        </w:rPr>
        <w:t>Συνεπώς, όταν λέμε όλη την εικόνα, λέμε όλη την εικόνα. Αυτή είναι η πραγματικότητα και νομίζω ότι όποιος καθίσει προσεκτικά και δει τα συγκεκριμένα παραδείγματα, όχι μόνο στο αναμφισβήτητο θέμα ότι θα υπάρξει κατά 33,3% μείωση του συντελεστή, αλλά κ</w:t>
      </w:r>
      <w:r>
        <w:rPr>
          <w:rFonts w:eastAsia="Times New Roman"/>
          <w:szCs w:val="24"/>
        </w:rPr>
        <w:t>αι τι θα σημαίνει αυτό από φέτος σε σχέση με το 2019, μπορεί κάλλιστα να καταλάβει ότι πρόκειται για σημαντικές μειώσεις στις εισφορές των ασφαλισμένων.</w:t>
      </w:r>
    </w:p>
    <w:p w14:paraId="0F16F05B" w14:textId="77777777" w:rsidR="0091757C" w:rsidRDefault="00D319C2">
      <w:pPr>
        <w:spacing w:line="600" w:lineRule="auto"/>
        <w:ind w:firstLine="720"/>
        <w:contextualSpacing/>
        <w:jc w:val="both"/>
        <w:rPr>
          <w:rFonts w:eastAsia="Times New Roman"/>
          <w:szCs w:val="24"/>
        </w:rPr>
      </w:pPr>
      <w:r>
        <w:rPr>
          <w:rFonts w:eastAsia="Times New Roman"/>
          <w:szCs w:val="24"/>
        </w:rPr>
        <w:lastRenderedPageBreak/>
        <w:t>Μας λένε</w:t>
      </w:r>
      <w:r w:rsidRPr="00397EAC">
        <w:rPr>
          <w:rFonts w:eastAsia="Times New Roman"/>
          <w:szCs w:val="24"/>
        </w:rPr>
        <w:t>:</w:t>
      </w:r>
      <w:r>
        <w:rPr>
          <w:rFonts w:eastAsia="Times New Roman"/>
          <w:szCs w:val="24"/>
        </w:rPr>
        <w:t xml:space="preserve"> «Μα, βάζετε το επικουρικό και το εφάπαξ στο κατώτερο». Λέει ο κ. </w:t>
      </w:r>
      <w:proofErr w:type="spellStart"/>
      <w:r>
        <w:rPr>
          <w:rFonts w:eastAsia="Times New Roman"/>
          <w:szCs w:val="24"/>
        </w:rPr>
        <w:t>Βρούτσης</w:t>
      </w:r>
      <w:proofErr w:type="spellEnd"/>
      <w:r>
        <w:rPr>
          <w:rFonts w:eastAsia="Times New Roman"/>
          <w:szCs w:val="24"/>
        </w:rPr>
        <w:t xml:space="preserve"> –δεν ξέρω ποιος ακρ</w:t>
      </w:r>
      <w:r>
        <w:rPr>
          <w:rFonts w:eastAsia="Times New Roman"/>
          <w:szCs w:val="24"/>
        </w:rPr>
        <w:t>ιβώς τού κάνει τους λογαριασμούς- ότι στο τέλος θα πάρουν 3.000 ευρώ εφάπαξ και 30 ευρώ επικουρική σύνταξη. Προσπαθώ να καταλάβω με ποια μέθοδο το έχει κάνει αυτό.</w:t>
      </w:r>
    </w:p>
    <w:p w14:paraId="0F16F05C"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Θα αναφέρω λίγο τα νούμερα, για να μη λέω πολλά. Ανεξαρτήτως εισοδήματος, όλοι οι δικηγόροι </w:t>
      </w:r>
      <w:r>
        <w:rPr>
          <w:rFonts w:eastAsia="Times New Roman"/>
          <w:szCs w:val="24"/>
        </w:rPr>
        <w:t>και οι μηχανικοί θα καταβάλουν ελάχιστη εισφορά για επικουρική 41 ευρώ και ελάχιστη εισφορά για εφάπαξ 23,5 ευρώ. Επίσης, για να λέμε όλη την εικόνα, θα καταβάλουν σε τριάντα έξι μηνιαίες δόσεις αναδρομικά και τις εισφορές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που δεν πήγαν οι κλή</w:t>
      </w:r>
      <w:r>
        <w:rPr>
          <w:rFonts w:eastAsia="Times New Roman"/>
          <w:szCs w:val="24"/>
        </w:rPr>
        <w:t xml:space="preserve">σεις για τις εισφορές. </w:t>
      </w:r>
    </w:p>
    <w:p w14:paraId="0F16F05D" w14:textId="77777777" w:rsidR="0091757C" w:rsidRDefault="00D319C2">
      <w:pPr>
        <w:spacing w:line="600" w:lineRule="auto"/>
        <w:ind w:firstLine="720"/>
        <w:contextualSpacing/>
        <w:jc w:val="both"/>
        <w:rPr>
          <w:rFonts w:eastAsia="Times New Roman"/>
          <w:szCs w:val="24"/>
        </w:rPr>
      </w:pPr>
      <w:r>
        <w:rPr>
          <w:rFonts w:eastAsia="Times New Roman"/>
          <w:szCs w:val="24"/>
        </w:rPr>
        <w:t>Ποια είναι τα αποτελέσματα, λοιπόν, αν καθίσει κανείς και το υπολογίσει με τις ελάχιστες εισφορές και με τη δυνατότητα να αυξήσει τις εισφορές του, εάν και εφόσον θέλει και εάν έχει τη δυνατότητα να το κάνει με 40 έτη ασφάλισης; Επι</w:t>
      </w:r>
      <w:r>
        <w:rPr>
          <w:rFonts w:eastAsia="Times New Roman"/>
          <w:szCs w:val="24"/>
        </w:rPr>
        <w:t xml:space="preserve">κουρική 187 ευρώ, εφάπαξ 22.100 ευρώ. Με 30 έτη ασφάλισης, επικουρική 118 ευρώ, εφάπαξ 14.000 ευρώ. Νομίζω ότι αυτά κάπως απέχουν απ’ </w:t>
      </w:r>
      <w:r>
        <w:rPr>
          <w:rFonts w:eastAsia="Times New Roman"/>
          <w:szCs w:val="24"/>
        </w:rPr>
        <w:lastRenderedPageBreak/>
        <w:t xml:space="preserve">αυτά που μας είπε ο κ. </w:t>
      </w:r>
      <w:proofErr w:type="spellStart"/>
      <w:r>
        <w:rPr>
          <w:rFonts w:eastAsia="Times New Roman"/>
          <w:szCs w:val="24"/>
        </w:rPr>
        <w:t>Βρούτσης</w:t>
      </w:r>
      <w:proofErr w:type="spellEnd"/>
      <w:r>
        <w:rPr>
          <w:rFonts w:eastAsia="Times New Roman"/>
          <w:szCs w:val="24"/>
        </w:rPr>
        <w:t xml:space="preserve"> και θα τον παρακαλέσω να κάνει καλύτερους υπολογισμούς.</w:t>
      </w:r>
    </w:p>
    <w:p w14:paraId="0F16F05E"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Και</w:t>
      </w:r>
      <w:r w:rsidRPr="008835C4">
        <w:rPr>
          <w:rFonts w:eastAsia="Times New Roman"/>
          <w:szCs w:val="24"/>
        </w:rPr>
        <w:t xml:space="preserve"> </w:t>
      </w:r>
      <w:r>
        <w:rPr>
          <w:rFonts w:eastAsia="Times New Roman"/>
          <w:szCs w:val="24"/>
        </w:rPr>
        <w:t xml:space="preserve">έρχομαι και σε κάτι τελευταίο, το οποίο νομίζω ότι είναι και </w:t>
      </w:r>
      <w:r w:rsidRPr="002D1E98">
        <w:rPr>
          <w:rFonts w:eastAsia="Times New Roman"/>
          <w:szCs w:val="24"/>
        </w:rPr>
        <w:t>το πιο σημαντικό</w:t>
      </w:r>
      <w:r>
        <w:rPr>
          <w:rFonts w:eastAsia="Times New Roman"/>
          <w:szCs w:val="24"/>
        </w:rPr>
        <w:t>. Τ</w:t>
      </w:r>
      <w:r w:rsidRPr="002D1E98">
        <w:rPr>
          <w:rFonts w:eastAsia="Times New Roman"/>
          <w:szCs w:val="24"/>
        </w:rPr>
        <w:t xml:space="preserve">ο </w:t>
      </w:r>
      <w:r>
        <w:rPr>
          <w:rFonts w:eastAsia="Times New Roman"/>
          <w:szCs w:val="24"/>
        </w:rPr>
        <w:t>ό</w:t>
      </w:r>
      <w:r w:rsidRPr="002D1E98">
        <w:rPr>
          <w:rFonts w:eastAsia="Times New Roman"/>
          <w:szCs w:val="24"/>
        </w:rPr>
        <w:t>τι θα ψηφίσει θετικά η Νέα Δημοκρατία</w:t>
      </w:r>
      <w:r>
        <w:rPr>
          <w:rFonts w:eastAsia="Times New Roman"/>
          <w:szCs w:val="24"/>
        </w:rPr>
        <w:t xml:space="preserve"> και άλλες </w:t>
      </w:r>
      <w:r w:rsidRPr="002D1E98">
        <w:rPr>
          <w:rFonts w:eastAsia="Times New Roman"/>
          <w:szCs w:val="24"/>
        </w:rPr>
        <w:t>πολιτικές δυνάμεις είναι φανερό</w:t>
      </w:r>
      <w:r>
        <w:rPr>
          <w:rFonts w:eastAsia="Times New Roman"/>
          <w:szCs w:val="24"/>
        </w:rPr>
        <w:t>.</w:t>
      </w:r>
      <w:r w:rsidRPr="002D1E98">
        <w:rPr>
          <w:rFonts w:eastAsia="Times New Roman"/>
          <w:szCs w:val="24"/>
        </w:rPr>
        <w:t xml:space="preserve"> </w:t>
      </w:r>
      <w:r>
        <w:rPr>
          <w:rFonts w:eastAsia="Times New Roman"/>
          <w:szCs w:val="24"/>
        </w:rPr>
        <w:t>Τι λένε; Λένε «έρχεστε στη δική</w:t>
      </w:r>
      <w:r w:rsidRPr="002D1E98">
        <w:rPr>
          <w:rFonts w:eastAsia="Times New Roman"/>
          <w:szCs w:val="24"/>
        </w:rPr>
        <w:t xml:space="preserve"> μας πολιτική</w:t>
      </w:r>
      <w:r>
        <w:rPr>
          <w:rFonts w:eastAsia="Times New Roman"/>
          <w:szCs w:val="24"/>
        </w:rPr>
        <w:t>», «σ</w:t>
      </w:r>
      <w:r w:rsidRPr="002D1E98">
        <w:rPr>
          <w:rFonts w:eastAsia="Times New Roman"/>
          <w:szCs w:val="24"/>
        </w:rPr>
        <w:t>ας τα λέγαμε</w:t>
      </w:r>
      <w:r>
        <w:rPr>
          <w:rFonts w:eastAsia="Times New Roman"/>
          <w:szCs w:val="24"/>
        </w:rPr>
        <w:t>», «Αφού τους καταστρέψατε, μετ</w:t>
      </w:r>
      <w:r>
        <w:rPr>
          <w:rFonts w:eastAsia="Times New Roman"/>
          <w:szCs w:val="24"/>
        </w:rPr>
        <w:t xml:space="preserve">ά κάνετε τις διορθώσεις που εμείς σας λέγαμε». </w:t>
      </w:r>
    </w:p>
    <w:p w14:paraId="0F16F05F"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Ας δούμε, λοιπόν, τ</w:t>
      </w:r>
      <w:r w:rsidRPr="002D1E98">
        <w:rPr>
          <w:rFonts w:eastAsia="Times New Roman"/>
          <w:szCs w:val="24"/>
        </w:rPr>
        <w:t xml:space="preserve">ι προσπαθούν να κρύψουν </w:t>
      </w:r>
      <w:r>
        <w:rPr>
          <w:rFonts w:eastAsia="Times New Roman"/>
          <w:szCs w:val="24"/>
        </w:rPr>
        <w:t xml:space="preserve">με </w:t>
      </w:r>
      <w:r w:rsidRPr="002D1E98">
        <w:rPr>
          <w:rFonts w:eastAsia="Times New Roman"/>
          <w:szCs w:val="24"/>
        </w:rPr>
        <w:t>όλη αυτή</w:t>
      </w:r>
      <w:r>
        <w:rPr>
          <w:rFonts w:eastAsia="Times New Roman"/>
          <w:szCs w:val="24"/>
        </w:rPr>
        <w:t>ν</w:t>
      </w:r>
      <w:r w:rsidRPr="002D1E98">
        <w:rPr>
          <w:rFonts w:eastAsia="Times New Roman"/>
          <w:szCs w:val="24"/>
        </w:rPr>
        <w:t xml:space="preserve"> τη φασαρία</w:t>
      </w:r>
      <w:r>
        <w:rPr>
          <w:rFonts w:eastAsia="Times New Roman"/>
          <w:szCs w:val="24"/>
        </w:rPr>
        <w:t>. Α</w:t>
      </w:r>
      <w:r w:rsidRPr="002D1E98">
        <w:rPr>
          <w:rFonts w:eastAsia="Times New Roman"/>
          <w:szCs w:val="24"/>
        </w:rPr>
        <w:t>ν ήθελα κάτι να μείνει από την ομιλία μου</w:t>
      </w:r>
      <w:r>
        <w:rPr>
          <w:rFonts w:eastAsia="Times New Roman"/>
          <w:szCs w:val="24"/>
        </w:rPr>
        <w:t>,</w:t>
      </w:r>
      <w:r w:rsidRPr="002D1E98">
        <w:rPr>
          <w:rFonts w:eastAsia="Times New Roman"/>
          <w:szCs w:val="24"/>
        </w:rPr>
        <w:t xml:space="preserve"> είναι αυτό που θα πω τώρα</w:t>
      </w:r>
      <w:r>
        <w:rPr>
          <w:rFonts w:eastAsia="Times New Roman"/>
          <w:szCs w:val="24"/>
        </w:rPr>
        <w:t>:</w:t>
      </w:r>
      <w:r w:rsidRPr="002D1E98">
        <w:rPr>
          <w:rFonts w:eastAsia="Times New Roman"/>
          <w:szCs w:val="24"/>
        </w:rPr>
        <w:t xml:space="preserve"> </w:t>
      </w:r>
      <w:r>
        <w:rPr>
          <w:rFonts w:eastAsia="Times New Roman"/>
          <w:szCs w:val="24"/>
        </w:rPr>
        <w:t>Τ</w:t>
      </w:r>
      <w:r w:rsidRPr="002D1E98">
        <w:rPr>
          <w:rFonts w:eastAsia="Times New Roman"/>
          <w:szCs w:val="24"/>
        </w:rPr>
        <w:t>ι προσπαθούν να κρύψουν</w:t>
      </w:r>
      <w:r>
        <w:rPr>
          <w:rFonts w:eastAsia="Times New Roman"/>
          <w:szCs w:val="24"/>
        </w:rPr>
        <w:t>; Τα όσα</w:t>
      </w:r>
      <w:r w:rsidRPr="002D1E98">
        <w:rPr>
          <w:rFonts w:eastAsia="Times New Roman"/>
          <w:szCs w:val="24"/>
        </w:rPr>
        <w:t xml:space="preserve"> είπε ο κ</w:t>
      </w:r>
      <w:r>
        <w:rPr>
          <w:rFonts w:eastAsia="Times New Roman"/>
          <w:szCs w:val="24"/>
        </w:rPr>
        <w:t>.</w:t>
      </w:r>
      <w:r w:rsidRPr="002D1E98">
        <w:rPr>
          <w:rFonts w:eastAsia="Times New Roman"/>
          <w:szCs w:val="24"/>
        </w:rPr>
        <w:t xml:space="preserve"> Μητσοτάκης στη ΔΕΘ</w:t>
      </w:r>
      <w:r>
        <w:rPr>
          <w:rFonts w:eastAsia="Times New Roman"/>
          <w:szCs w:val="24"/>
        </w:rPr>
        <w:t>.</w:t>
      </w:r>
      <w:r w:rsidRPr="002D1E98">
        <w:rPr>
          <w:rFonts w:eastAsia="Times New Roman"/>
          <w:szCs w:val="24"/>
        </w:rPr>
        <w:t xml:space="preserve"> </w:t>
      </w:r>
      <w:r>
        <w:rPr>
          <w:rFonts w:eastAsia="Times New Roman"/>
          <w:szCs w:val="24"/>
        </w:rPr>
        <w:t>Α</w:t>
      </w:r>
      <w:r w:rsidRPr="002D1E98">
        <w:rPr>
          <w:rFonts w:eastAsia="Times New Roman"/>
          <w:szCs w:val="24"/>
        </w:rPr>
        <w:t xml:space="preserve">υτό </w:t>
      </w:r>
      <w:r w:rsidRPr="002D1E98">
        <w:rPr>
          <w:rFonts w:eastAsia="Times New Roman"/>
          <w:szCs w:val="24"/>
        </w:rPr>
        <w:t>προσπαθούν να κρύψουν</w:t>
      </w:r>
      <w:r>
        <w:rPr>
          <w:rFonts w:eastAsia="Times New Roman"/>
          <w:szCs w:val="24"/>
        </w:rPr>
        <w:t xml:space="preserve">. Διότι </w:t>
      </w:r>
      <w:r w:rsidRPr="002D1E98">
        <w:rPr>
          <w:rFonts w:eastAsia="Times New Roman"/>
          <w:szCs w:val="24"/>
        </w:rPr>
        <w:t>αυτά που είπε ο κ</w:t>
      </w:r>
      <w:r>
        <w:rPr>
          <w:rFonts w:eastAsia="Times New Roman"/>
          <w:szCs w:val="24"/>
        </w:rPr>
        <w:t>.</w:t>
      </w:r>
      <w:r w:rsidRPr="002D1E98">
        <w:rPr>
          <w:rFonts w:eastAsia="Times New Roman"/>
          <w:szCs w:val="24"/>
        </w:rPr>
        <w:t xml:space="preserve"> Μητσοτάκης στη ΔΕΘ είναι </w:t>
      </w:r>
      <w:r>
        <w:rPr>
          <w:rFonts w:eastAsia="Times New Roman"/>
          <w:szCs w:val="24"/>
        </w:rPr>
        <w:t>α</w:t>
      </w:r>
      <w:r w:rsidRPr="002D1E98">
        <w:rPr>
          <w:rFonts w:eastAsia="Times New Roman"/>
          <w:szCs w:val="24"/>
        </w:rPr>
        <w:t xml:space="preserve">νατριχιαστικά να τα διαβάζεις και θα είναι δραματικά </w:t>
      </w:r>
      <w:r>
        <w:rPr>
          <w:rFonts w:eastAsia="Times New Roman"/>
          <w:szCs w:val="24"/>
        </w:rPr>
        <w:t xml:space="preserve">να </w:t>
      </w:r>
      <w:r w:rsidRPr="002D1E98">
        <w:rPr>
          <w:rFonts w:eastAsia="Times New Roman"/>
          <w:szCs w:val="24"/>
        </w:rPr>
        <w:t>τα ζήσου</w:t>
      </w:r>
      <w:r>
        <w:rPr>
          <w:rFonts w:eastAsia="Times New Roman"/>
          <w:szCs w:val="24"/>
        </w:rPr>
        <w:t xml:space="preserve">με. Διότι </w:t>
      </w:r>
      <w:r w:rsidRPr="002D1E98">
        <w:rPr>
          <w:rFonts w:eastAsia="Times New Roman"/>
          <w:szCs w:val="24"/>
        </w:rPr>
        <w:t>ο κ</w:t>
      </w:r>
      <w:r>
        <w:rPr>
          <w:rFonts w:eastAsia="Times New Roman"/>
          <w:szCs w:val="24"/>
        </w:rPr>
        <w:t>.</w:t>
      </w:r>
      <w:r w:rsidRPr="002D1E98">
        <w:rPr>
          <w:rFonts w:eastAsia="Times New Roman"/>
          <w:szCs w:val="24"/>
        </w:rPr>
        <w:t xml:space="preserve"> Μητσοτάκης στη ΔΕΘ </w:t>
      </w:r>
      <w:r w:rsidRPr="00A96333">
        <w:rPr>
          <w:rFonts w:eastAsia="Times New Roman"/>
          <w:szCs w:val="24"/>
        </w:rPr>
        <w:t>κυρίες και κύριοι συνάδελφοι,</w:t>
      </w:r>
      <w:r>
        <w:rPr>
          <w:rFonts w:eastAsia="Times New Roman"/>
          <w:szCs w:val="24"/>
        </w:rPr>
        <w:t xml:space="preserve"> </w:t>
      </w:r>
      <w:r w:rsidRPr="002D1E98">
        <w:rPr>
          <w:rFonts w:eastAsia="Times New Roman"/>
          <w:szCs w:val="24"/>
        </w:rPr>
        <w:t>λίγο-πολύ μίλησε για τη διάλυση του δημόσιου κοινωνικο</w:t>
      </w:r>
      <w:r w:rsidRPr="002D1E98">
        <w:rPr>
          <w:rFonts w:eastAsia="Times New Roman"/>
          <w:szCs w:val="24"/>
        </w:rPr>
        <w:t>ύ ασφαλιστικού συστήματος</w:t>
      </w:r>
      <w:r>
        <w:rPr>
          <w:rFonts w:eastAsia="Times New Roman"/>
          <w:szCs w:val="24"/>
        </w:rPr>
        <w:t>.</w:t>
      </w:r>
      <w:r w:rsidRPr="002D1E98">
        <w:rPr>
          <w:rFonts w:eastAsia="Times New Roman"/>
          <w:szCs w:val="24"/>
        </w:rPr>
        <w:t xml:space="preserve"> </w:t>
      </w:r>
      <w:r>
        <w:rPr>
          <w:rFonts w:eastAsia="Times New Roman"/>
          <w:szCs w:val="24"/>
        </w:rPr>
        <w:t>Ξ</w:t>
      </w:r>
      <w:r w:rsidRPr="002D1E98">
        <w:rPr>
          <w:rFonts w:eastAsia="Times New Roman"/>
          <w:szCs w:val="24"/>
        </w:rPr>
        <w:t>έρετε πώς</w:t>
      </w:r>
      <w:r>
        <w:rPr>
          <w:rFonts w:eastAsia="Times New Roman"/>
          <w:szCs w:val="24"/>
        </w:rPr>
        <w:t>; Βάζοντας στην ουσία την επικο</w:t>
      </w:r>
      <w:r w:rsidRPr="002D1E98">
        <w:rPr>
          <w:rFonts w:eastAsia="Times New Roman"/>
          <w:szCs w:val="24"/>
        </w:rPr>
        <w:t>υρική στην ιδιωτική ασφάλεια</w:t>
      </w:r>
      <w:r>
        <w:rPr>
          <w:rFonts w:eastAsia="Times New Roman"/>
          <w:szCs w:val="24"/>
        </w:rPr>
        <w:t xml:space="preserve">. </w:t>
      </w:r>
    </w:p>
    <w:p w14:paraId="0F16F060" w14:textId="77777777" w:rsidR="0091757C" w:rsidRDefault="00D319C2">
      <w:pPr>
        <w:tabs>
          <w:tab w:val="center" w:pos="4753"/>
          <w:tab w:val="left" w:pos="6156"/>
        </w:tabs>
        <w:spacing w:line="600" w:lineRule="auto"/>
        <w:ind w:firstLine="720"/>
        <w:jc w:val="both"/>
        <w:rPr>
          <w:rFonts w:eastAsia="Times New Roman"/>
          <w:szCs w:val="24"/>
        </w:rPr>
      </w:pPr>
      <w:r w:rsidRPr="007D17C7">
        <w:rPr>
          <w:rFonts w:eastAsia="Times New Roman"/>
          <w:b/>
          <w:szCs w:val="24"/>
        </w:rPr>
        <w:lastRenderedPageBreak/>
        <w:t>ΠΡΟΕΔΡΕΥΩΝ (</w:t>
      </w:r>
      <w:r>
        <w:rPr>
          <w:rFonts w:eastAsia="Times New Roman"/>
          <w:b/>
          <w:szCs w:val="24"/>
        </w:rPr>
        <w:t>Μάριος Γεωργιάδης</w:t>
      </w:r>
      <w:r w:rsidRPr="007D17C7">
        <w:rPr>
          <w:rFonts w:eastAsia="Times New Roman"/>
          <w:b/>
          <w:szCs w:val="24"/>
        </w:rPr>
        <w:t>):</w:t>
      </w:r>
      <w:r>
        <w:rPr>
          <w:rFonts w:eastAsia="Times New Roman"/>
          <w:szCs w:val="24"/>
        </w:rPr>
        <w:t xml:space="preserve"> Κύριε Μαντά, αν θέλετε, παρακαλώ ολοκληρώστε, γιατί έχετε ήδη ξεπεράσει κατά πολύ τον χρόνο. </w:t>
      </w:r>
    </w:p>
    <w:p w14:paraId="0F16F061" w14:textId="77777777" w:rsidR="0091757C" w:rsidRDefault="00D319C2">
      <w:pPr>
        <w:tabs>
          <w:tab w:val="center" w:pos="4753"/>
          <w:tab w:val="left" w:pos="6156"/>
        </w:tabs>
        <w:spacing w:line="600" w:lineRule="auto"/>
        <w:ind w:firstLine="720"/>
        <w:jc w:val="both"/>
        <w:rPr>
          <w:rFonts w:eastAsia="Times New Roman"/>
          <w:szCs w:val="24"/>
        </w:rPr>
      </w:pPr>
      <w:r w:rsidRPr="002D72B6">
        <w:rPr>
          <w:rFonts w:eastAsia="Times New Roman"/>
          <w:b/>
          <w:szCs w:val="24"/>
        </w:rPr>
        <w:t>ΧΡΗΣΤΟΣ ΜΑΝΤΑΣ:</w:t>
      </w:r>
      <w:r>
        <w:rPr>
          <w:rFonts w:eastAsia="Times New Roman"/>
          <w:b/>
          <w:szCs w:val="24"/>
        </w:rPr>
        <w:t xml:space="preserve"> </w:t>
      </w:r>
      <w:r>
        <w:rPr>
          <w:rFonts w:eastAsia="Times New Roman"/>
          <w:szCs w:val="24"/>
        </w:rPr>
        <w:t>Τελειώνω αμέσως</w:t>
      </w:r>
      <w:r>
        <w:rPr>
          <w:rFonts w:eastAsia="Times New Roman"/>
          <w:szCs w:val="24"/>
        </w:rPr>
        <w:t xml:space="preserve">, κύριε Πρόεδρε. </w:t>
      </w:r>
    </w:p>
    <w:p w14:paraId="0F16F062"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 xml:space="preserve">Στην </w:t>
      </w:r>
      <w:r w:rsidRPr="002D1E98">
        <w:rPr>
          <w:rFonts w:eastAsia="Times New Roman"/>
          <w:szCs w:val="24"/>
        </w:rPr>
        <w:t xml:space="preserve">ουσία </w:t>
      </w:r>
      <w:r>
        <w:rPr>
          <w:rFonts w:eastAsia="Times New Roman"/>
          <w:szCs w:val="24"/>
        </w:rPr>
        <w:t>πρόκειται για μια</w:t>
      </w:r>
      <w:r w:rsidRPr="002D1E98">
        <w:rPr>
          <w:rFonts w:eastAsia="Times New Roman"/>
          <w:szCs w:val="24"/>
        </w:rPr>
        <w:t xml:space="preserve"> μετάβαση </w:t>
      </w:r>
      <w:r>
        <w:rPr>
          <w:rFonts w:eastAsia="Times New Roman"/>
          <w:szCs w:val="24"/>
        </w:rPr>
        <w:t xml:space="preserve">που πολύ έγκυροι </w:t>
      </w:r>
      <w:r w:rsidRPr="002D1E98">
        <w:rPr>
          <w:rFonts w:eastAsia="Times New Roman"/>
          <w:szCs w:val="24"/>
        </w:rPr>
        <w:t>αναλυτές λένε ότι θα στοιχίσει τουλάχιστον 30 δισεκατομμύρια ευρώ</w:t>
      </w:r>
      <w:r>
        <w:rPr>
          <w:rFonts w:eastAsia="Times New Roman"/>
          <w:szCs w:val="24"/>
        </w:rPr>
        <w:t>,</w:t>
      </w:r>
      <w:r w:rsidRPr="002D1E98">
        <w:rPr>
          <w:rFonts w:eastAsia="Times New Roman"/>
          <w:szCs w:val="24"/>
        </w:rPr>
        <w:t xml:space="preserve"> </w:t>
      </w:r>
      <w:r>
        <w:rPr>
          <w:rFonts w:eastAsia="Times New Roman"/>
          <w:szCs w:val="24"/>
        </w:rPr>
        <w:t>ά</w:t>
      </w:r>
      <w:r w:rsidRPr="002D1E98">
        <w:rPr>
          <w:rFonts w:eastAsia="Times New Roman"/>
          <w:szCs w:val="24"/>
        </w:rPr>
        <w:t xml:space="preserve">ρα </w:t>
      </w:r>
      <w:r>
        <w:rPr>
          <w:rFonts w:eastAsia="Times New Roman"/>
          <w:szCs w:val="24"/>
        </w:rPr>
        <w:t>οι νυν</w:t>
      </w:r>
      <w:r w:rsidRPr="002D1E98">
        <w:rPr>
          <w:rFonts w:eastAsia="Times New Roman"/>
          <w:szCs w:val="24"/>
        </w:rPr>
        <w:t xml:space="preserve"> συνταξιούχοι που </w:t>
      </w:r>
      <w:r>
        <w:rPr>
          <w:rFonts w:eastAsia="Times New Roman"/>
          <w:szCs w:val="24"/>
        </w:rPr>
        <w:t xml:space="preserve">παίρνουν επικουρική σύνταξη </w:t>
      </w:r>
      <w:r w:rsidRPr="002D1E98">
        <w:rPr>
          <w:rFonts w:eastAsia="Times New Roman"/>
          <w:szCs w:val="24"/>
        </w:rPr>
        <w:t>θα βρεθού</w:t>
      </w:r>
      <w:r>
        <w:rPr>
          <w:rFonts w:eastAsia="Times New Roman"/>
          <w:szCs w:val="24"/>
        </w:rPr>
        <w:t>ν</w:t>
      </w:r>
      <w:r w:rsidRPr="002D1E98">
        <w:rPr>
          <w:rFonts w:eastAsia="Times New Roman"/>
          <w:szCs w:val="24"/>
        </w:rPr>
        <w:t xml:space="preserve"> στον αέρα</w:t>
      </w:r>
      <w:r>
        <w:rPr>
          <w:rFonts w:eastAsia="Times New Roman"/>
          <w:szCs w:val="24"/>
        </w:rPr>
        <w:t>.</w:t>
      </w:r>
      <w:r w:rsidRPr="002D1E98">
        <w:rPr>
          <w:rFonts w:eastAsia="Times New Roman"/>
          <w:szCs w:val="24"/>
        </w:rPr>
        <w:t xml:space="preserve"> </w:t>
      </w:r>
      <w:r>
        <w:rPr>
          <w:rFonts w:eastAsia="Times New Roman"/>
          <w:szCs w:val="24"/>
        </w:rPr>
        <w:t>Διότι</w:t>
      </w:r>
      <w:r w:rsidRPr="002D1E98">
        <w:rPr>
          <w:rFonts w:eastAsia="Times New Roman"/>
          <w:szCs w:val="24"/>
        </w:rPr>
        <w:t xml:space="preserve"> πρέπει ταυτόχρονα να μας πει πού</w:t>
      </w:r>
      <w:r w:rsidRPr="002D1E98">
        <w:rPr>
          <w:rFonts w:eastAsia="Times New Roman"/>
          <w:szCs w:val="24"/>
        </w:rPr>
        <w:t xml:space="preserve"> θα βρει αυτά τα 30 δισεκατομμύρια ευρώ για να κάνει αυτή</w:t>
      </w:r>
      <w:r>
        <w:rPr>
          <w:rFonts w:eastAsia="Times New Roman"/>
          <w:szCs w:val="24"/>
        </w:rPr>
        <w:t>ν</w:t>
      </w:r>
      <w:r w:rsidRPr="002D1E98">
        <w:rPr>
          <w:rFonts w:eastAsia="Times New Roman"/>
          <w:szCs w:val="24"/>
        </w:rPr>
        <w:t xml:space="preserve"> τη μετάβαση</w:t>
      </w:r>
      <w:r>
        <w:rPr>
          <w:rFonts w:eastAsia="Times New Roman"/>
          <w:szCs w:val="24"/>
        </w:rPr>
        <w:t>.</w:t>
      </w:r>
      <w:r w:rsidRPr="002D1E98">
        <w:rPr>
          <w:rFonts w:eastAsia="Times New Roman"/>
          <w:szCs w:val="24"/>
        </w:rPr>
        <w:t xml:space="preserve"> </w:t>
      </w:r>
      <w:r>
        <w:rPr>
          <w:rFonts w:eastAsia="Times New Roman"/>
          <w:szCs w:val="24"/>
        </w:rPr>
        <w:t>Όμως,</w:t>
      </w:r>
      <w:r w:rsidRPr="002D1E98">
        <w:rPr>
          <w:rFonts w:eastAsia="Times New Roman"/>
          <w:szCs w:val="24"/>
        </w:rPr>
        <w:t xml:space="preserve"> το κυριότερο είναι ότι θέλει να παίξει στα ζάρια των ιδιωτικών ασφαλιστικών εταιριών τις συντάξεις των νέων συνταξιούχων που τους υπόσχεται αυτό</w:t>
      </w:r>
      <w:r>
        <w:rPr>
          <w:rFonts w:eastAsia="Times New Roman"/>
          <w:szCs w:val="24"/>
        </w:rPr>
        <w:t>ν</w:t>
      </w:r>
      <w:r w:rsidRPr="002D1E98">
        <w:rPr>
          <w:rFonts w:eastAsia="Times New Roman"/>
          <w:szCs w:val="24"/>
        </w:rPr>
        <w:t xml:space="preserve"> τον περίφημο ατομικό κουμπάρα</w:t>
      </w:r>
      <w:r>
        <w:rPr>
          <w:rFonts w:eastAsia="Times New Roman"/>
          <w:szCs w:val="24"/>
        </w:rPr>
        <w:t>,</w:t>
      </w:r>
      <w:r w:rsidRPr="002D1E98">
        <w:rPr>
          <w:rFonts w:eastAsia="Times New Roman"/>
          <w:szCs w:val="24"/>
        </w:rPr>
        <w:t xml:space="preserve"> </w:t>
      </w:r>
      <w:r>
        <w:rPr>
          <w:rFonts w:eastAsia="Times New Roman"/>
          <w:szCs w:val="24"/>
        </w:rPr>
        <w:t>π</w:t>
      </w:r>
      <w:r w:rsidRPr="002D1E98">
        <w:rPr>
          <w:rFonts w:eastAsia="Times New Roman"/>
          <w:szCs w:val="24"/>
        </w:rPr>
        <w:t xml:space="preserve">ου τάχα θα τους φέρει </w:t>
      </w:r>
      <w:proofErr w:type="spellStart"/>
      <w:r w:rsidRPr="002D1E98">
        <w:rPr>
          <w:rFonts w:eastAsia="Times New Roman"/>
          <w:szCs w:val="24"/>
        </w:rPr>
        <w:t>υπεραπ</w:t>
      </w:r>
      <w:r>
        <w:rPr>
          <w:rFonts w:eastAsia="Times New Roman"/>
          <w:szCs w:val="24"/>
        </w:rPr>
        <w:t>ο</w:t>
      </w:r>
      <w:r w:rsidRPr="002D1E98">
        <w:rPr>
          <w:rFonts w:eastAsia="Times New Roman"/>
          <w:szCs w:val="24"/>
        </w:rPr>
        <w:t>δ</w:t>
      </w:r>
      <w:r>
        <w:rPr>
          <w:rFonts w:eastAsia="Times New Roman"/>
          <w:szCs w:val="24"/>
        </w:rPr>
        <w:t>ό</w:t>
      </w:r>
      <w:r w:rsidRPr="002D1E98">
        <w:rPr>
          <w:rFonts w:eastAsia="Times New Roman"/>
          <w:szCs w:val="24"/>
        </w:rPr>
        <w:t>σ</w:t>
      </w:r>
      <w:r>
        <w:rPr>
          <w:rFonts w:eastAsia="Times New Roman"/>
          <w:szCs w:val="24"/>
        </w:rPr>
        <w:t>εις</w:t>
      </w:r>
      <w:proofErr w:type="spellEnd"/>
      <w:r w:rsidRPr="002D1E98">
        <w:rPr>
          <w:rFonts w:eastAsia="Times New Roman"/>
          <w:szCs w:val="24"/>
        </w:rPr>
        <w:t xml:space="preserve"> </w:t>
      </w:r>
      <w:r w:rsidRPr="002D1E98">
        <w:rPr>
          <w:rFonts w:eastAsia="Times New Roman"/>
          <w:szCs w:val="24"/>
        </w:rPr>
        <w:t xml:space="preserve">σαν αυτές που υπόσχονταν στη Χιλή 70% </w:t>
      </w:r>
      <w:r>
        <w:rPr>
          <w:rFonts w:eastAsia="Times New Roman"/>
          <w:szCs w:val="24"/>
        </w:rPr>
        <w:t>κ</w:t>
      </w:r>
      <w:r w:rsidRPr="002D1E98">
        <w:rPr>
          <w:rFonts w:eastAsia="Times New Roman"/>
          <w:szCs w:val="24"/>
        </w:rPr>
        <w:t>αι καταστράφηκαν</w:t>
      </w:r>
      <w:r>
        <w:rPr>
          <w:rFonts w:eastAsia="Times New Roman"/>
          <w:szCs w:val="24"/>
        </w:rPr>
        <w:t>,</w:t>
      </w:r>
      <w:r w:rsidRPr="002D1E98">
        <w:rPr>
          <w:rFonts w:eastAsia="Times New Roman"/>
          <w:szCs w:val="24"/>
        </w:rPr>
        <w:t xml:space="preserve"> γιατί ούτε </w:t>
      </w:r>
      <w:r>
        <w:rPr>
          <w:rFonts w:eastAsia="Times New Roman"/>
          <w:szCs w:val="24"/>
        </w:rPr>
        <w:t xml:space="preserve">20%, </w:t>
      </w:r>
      <w:r w:rsidRPr="002D1E98">
        <w:rPr>
          <w:rFonts w:eastAsia="Times New Roman"/>
          <w:szCs w:val="24"/>
        </w:rPr>
        <w:t xml:space="preserve">28% δεν </w:t>
      </w:r>
      <w:r>
        <w:rPr>
          <w:rFonts w:eastAsia="Times New Roman"/>
          <w:szCs w:val="24"/>
        </w:rPr>
        <w:t>έπιασαν.</w:t>
      </w:r>
      <w:r w:rsidRPr="002D1E98">
        <w:rPr>
          <w:rFonts w:eastAsia="Times New Roman"/>
          <w:szCs w:val="24"/>
        </w:rPr>
        <w:t xml:space="preserve"> </w:t>
      </w:r>
    </w:p>
    <w:p w14:paraId="0F16F063"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 xml:space="preserve">Συνεπώς, όλη η </w:t>
      </w:r>
      <w:r w:rsidRPr="002D1E98">
        <w:rPr>
          <w:rFonts w:eastAsia="Times New Roman"/>
          <w:szCs w:val="24"/>
        </w:rPr>
        <w:t xml:space="preserve">φασαρία </w:t>
      </w:r>
      <w:r>
        <w:rPr>
          <w:rFonts w:eastAsia="Times New Roman"/>
          <w:szCs w:val="24"/>
        </w:rPr>
        <w:t>-</w:t>
      </w:r>
      <w:r w:rsidRPr="002D1E98">
        <w:rPr>
          <w:rFonts w:eastAsia="Times New Roman"/>
          <w:szCs w:val="24"/>
        </w:rPr>
        <w:t>για να καταλαβαίνουμε</w:t>
      </w:r>
      <w:r>
        <w:rPr>
          <w:rFonts w:eastAsia="Times New Roman"/>
          <w:szCs w:val="24"/>
        </w:rPr>
        <w:t>-</w:t>
      </w:r>
      <w:r w:rsidRPr="002D1E98">
        <w:rPr>
          <w:rFonts w:eastAsia="Times New Roman"/>
          <w:szCs w:val="24"/>
        </w:rPr>
        <w:t xml:space="preserve"> είναι ότι η Νέα Δημοκρατία κάνοντας συνολική κριτική για τα πεπραγμένα και για το ασφαλιστικό σύστημα λίγο πιο ειδικά</w:t>
      </w:r>
      <w:r>
        <w:rPr>
          <w:rFonts w:eastAsia="Times New Roman"/>
          <w:szCs w:val="24"/>
        </w:rPr>
        <w:t>,</w:t>
      </w:r>
      <w:r w:rsidRPr="002D1E98">
        <w:rPr>
          <w:rFonts w:eastAsia="Times New Roman"/>
          <w:szCs w:val="24"/>
        </w:rPr>
        <w:t xml:space="preserve"> προσπαθεί </w:t>
      </w:r>
      <w:r>
        <w:rPr>
          <w:rFonts w:eastAsia="Times New Roman"/>
          <w:szCs w:val="24"/>
        </w:rPr>
        <w:t>-</w:t>
      </w:r>
      <w:r w:rsidRPr="002D1E98">
        <w:rPr>
          <w:rFonts w:eastAsia="Times New Roman"/>
          <w:szCs w:val="24"/>
        </w:rPr>
        <w:t xml:space="preserve">και </w:t>
      </w:r>
      <w:r w:rsidRPr="002D1E98">
        <w:rPr>
          <w:rFonts w:eastAsia="Times New Roman"/>
          <w:szCs w:val="24"/>
        </w:rPr>
        <w:lastRenderedPageBreak/>
        <w:t>ευχαριστώ πολύ</w:t>
      </w:r>
      <w:r>
        <w:rPr>
          <w:rFonts w:eastAsia="Times New Roman"/>
          <w:szCs w:val="24"/>
        </w:rPr>
        <w:t>,</w:t>
      </w:r>
      <w:r w:rsidRPr="002D1E98">
        <w:rPr>
          <w:rFonts w:eastAsia="Times New Roman"/>
          <w:szCs w:val="24"/>
        </w:rPr>
        <w:t xml:space="preserve"> κύριε </w:t>
      </w:r>
      <w:r>
        <w:rPr>
          <w:rFonts w:eastAsia="Times New Roman"/>
          <w:szCs w:val="24"/>
        </w:rPr>
        <w:t>Π</w:t>
      </w:r>
      <w:r w:rsidRPr="002D1E98">
        <w:rPr>
          <w:rFonts w:eastAsia="Times New Roman"/>
          <w:szCs w:val="24"/>
        </w:rPr>
        <w:t xml:space="preserve">ρόεδρε </w:t>
      </w:r>
      <w:r>
        <w:rPr>
          <w:rFonts w:eastAsia="Times New Roman"/>
          <w:szCs w:val="24"/>
        </w:rPr>
        <w:t xml:space="preserve">για τον </w:t>
      </w:r>
      <w:r w:rsidRPr="002D1E98">
        <w:rPr>
          <w:rFonts w:eastAsia="Times New Roman"/>
          <w:szCs w:val="24"/>
        </w:rPr>
        <w:t>χρόνο που μου δώσατε</w:t>
      </w:r>
      <w:r>
        <w:rPr>
          <w:rFonts w:eastAsia="Times New Roman"/>
          <w:szCs w:val="24"/>
        </w:rPr>
        <w:t>-</w:t>
      </w:r>
      <w:r w:rsidRPr="002D1E98">
        <w:rPr>
          <w:rFonts w:eastAsia="Times New Roman"/>
          <w:szCs w:val="24"/>
        </w:rPr>
        <w:t xml:space="preserve"> να κρύψει το ανατριχιαστικό της σχέδιο για τη διάλυση της δημ</w:t>
      </w:r>
      <w:r w:rsidRPr="002D1E98">
        <w:rPr>
          <w:rFonts w:eastAsia="Times New Roman"/>
          <w:szCs w:val="24"/>
        </w:rPr>
        <w:t>όσιας κοινωνικής ασφάλισης</w:t>
      </w:r>
      <w:r>
        <w:rPr>
          <w:rFonts w:eastAsia="Times New Roman"/>
          <w:szCs w:val="24"/>
        </w:rPr>
        <w:t>.</w:t>
      </w:r>
    </w:p>
    <w:p w14:paraId="0F16F064" w14:textId="77777777" w:rsidR="0091757C" w:rsidRDefault="00D319C2">
      <w:pPr>
        <w:tabs>
          <w:tab w:val="center" w:pos="4753"/>
          <w:tab w:val="left" w:pos="6156"/>
        </w:tabs>
        <w:spacing w:line="600" w:lineRule="auto"/>
        <w:ind w:firstLine="720"/>
        <w:jc w:val="both"/>
        <w:rPr>
          <w:rFonts w:eastAsia="Times New Roman"/>
          <w:szCs w:val="24"/>
        </w:rPr>
      </w:pPr>
      <w:r w:rsidRPr="002D1E98">
        <w:rPr>
          <w:rFonts w:eastAsia="Times New Roman"/>
          <w:szCs w:val="24"/>
        </w:rPr>
        <w:t>Ευχαριστώ</w:t>
      </w:r>
      <w:r>
        <w:rPr>
          <w:rFonts w:eastAsia="Times New Roman"/>
          <w:szCs w:val="24"/>
        </w:rPr>
        <w:t>.</w:t>
      </w:r>
    </w:p>
    <w:p w14:paraId="0F16F065" w14:textId="77777777" w:rsidR="0091757C" w:rsidRDefault="00D319C2">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F16F066" w14:textId="77777777" w:rsidR="0091757C" w:rsidRDefault="00D319C2">
      <w:pPr>
        <w:tabs>
          <w:tab w:val="center" w:pos="4753"/>
          <w:tab w:val="left" w:pos="6156"/>
        </w:tabs>
        <w:spacing w:line="600" w:lineRule="auto"/>
        <w:ind w:firstLine="720"/>
        <w:jc w:val="both"/>
        <w:rPr>
          <w:rFonts w:eastAsia="Times New Roman"/>
          <w:szCs w:val="24"/>
        </w:rPr>
      </w:pPr>
      <w:r w:rsidRPr="007D17C7">
        <w:rPr>
          <w:rFonts w:eastAsia="Times New Roman"/>
          <w:b/>
          <w:szCs w:val="24"/>
        </w:rPr>
        <w:t>ΠΡΟΕΔΡΕΥΩΝ (</w:t>
      </w:r>
      <w:r>
        <w:rPr>
          <w:rFonts w:eastAsia="Times New Roman"/>
          <w:b/>
          <w:szCs w:val="24"/>
        </w:rPr>
        <w:t>Μάριος Γεωργιάδης</w:t>
      </w:r>
      <w:r w:rsidRPr="007D17C7">
        <w:rPr>
          <w:rFonts w:eastAsia="Times New Roman"/>
          <w:b/>
          <w:szCs w:val="24"/>
        </w:rPr>
        <w:t>):</w:t>
      </w:r>
      <w:r>
        <w:rPr>
          <w:rFonts w:eastAsia="Times New Roman"/>
          <w:szCs w:val="24"/>
        </w:rPr>
        <w:t xml:space="preserve"> Ευχαριστούμε τον κ. Μαντά.</w:t>
      </w:r>
    </w:p>
    <w:p w14:paraId="0F16F067" w14:textId="77777777" w:rsidR="0091757C" w:rsidRDefault="00D319C2">
      <w:pPr>
        <w:spacing w:line="600" w:lineRule="auto"/>
        <w:ind w:firstLine="720"/>
        <w:jc w:val="both"/>
        <w:rPr>
          <w:rFonts w:eastAsia="Times New Roman"/>
          <w:szCs w:val="24"/>
        </w:rPr>
      </w:pPr>
      <w:r>
        <w:rPr>
          <w:rFonts w:eastAsia="Times New Roman"/>
          <w:szCs w:val="24"/>
        </w:rPr>
        <w:t>Κ</w:t>
      </w:r>
      <w:r w:rsidRPr="002D1E98">
        <w:rPr>
          <w:rFonts w:eastAsia="Times New Roman"/>
          <w:szCs w:val="24"/>
        </w:rPr>
        <w:t>υρίες και κύριοι συνάδελφοι</w:t>
      </w:r>
      <w:r>
        <w:rPr>
          <w:rFonts w:eastAsia="Times New Roman"/>
          <w:szCs w:val="24"/>
        </w:rPr>
        <w:t>,</w:t>
      </w:r>
      <w:r w:rsidRPr="002D1E98">
        <w:rPr>
          <w:rFonts w:eastAsia="Times New Roman"/>
          <w:szCs w:val="24"/>
        </w:rPr>
        <w:t xml:space="preserve"> </w:t>
      </w:r>
      <w:r w:rsidRPr="00AF3B92">
        <w:rPr>
          <w:rFonts w:eastAsia="Times New Roman"/>
          <w:szCs w:val="24"/>
        </w:rPr>
        <w:t>έχω την τιμή να ανακοινώσω στο Σώμα ότι τη συνεδρίασή μας παρακολουθούν από τα άνω δ</w:t>
      </w:r>
      <w:r w:rsidRPr="00AF3B92">
        <w:rPr>
          <w:rFonts w:eastAsia="Times New Roman"/>
          <w:szCs w:val="24"/>
        </w:rPr>
        <w:t xml:space="preserve">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σαράντα πέντε</w:t>
      </w:r>
      <w:r w:rsidRPr="00AF3B92">
        <w:rPr>
          <w:rFonts w:eastAsia="Times New Roman"/>
          <w:szCs w:val="24"/>
        </w:rPr>
        <w:t xml:space="preserve"> μαθητές και μαθήτριες και </w:t>
      </w:r>
      <w:r>
        <w:rPr>
          <w:rFonts w:eastAsia="Times New Roman"/>
          <w:szCs w:val="24"/>
        </w:rPr>
        <w:t>δύο</w:t>
      </w:r>
      <w:r w:rsidRPr="00AF3B92">
        <w:rPr>
          <w:rFonts w:eastAsia="Times New Roman"/>
          <w:szCs w:val="24"/>
        </w:rPr>
        <w:t xml:space="preserve"> εκπαιδευτικοί συνοδοί </w:t>
      </w:r>
      <w:r w:rsidRPr="00AF3B92">
        <w:rPr>
          <w:rFonts w:eastAsia="Times New Roman"/>
          <w:szCs w:val="24"/>
        </w:rPr>
        <w:t xml:space="preserve">από το </w:t>
      </w:r>
      <w:r>
        <w:rPr>
          <w:rFonts w:eastAsia="Times New Roman"/>
          <w:szCs w:val="24"/>
        </w:rPr>
        <w:t>4</w:t>
      </w:r>
      <w:r w:rsidRPr="00087A82">
        <w:rPr>
          <w:rFonts w:eastAsia="Times New Roman"/>
          <w:szCs w:val="24"/>
          <w:vertAlign w:val="superscript"/>
        </w:rPr>
        <w:t>ο</w:t>
      </w:r>
      <w:r>
        <w:rPr>
          <w:rFonts w:eastAsia="Times New Roman"/>
          <w:szCs w:val="24"/>
        </w:rPr>
        <w:t xml:space="preserve"> Γυμνάσιο Λάρισας.</w:t>
      </w:r>
    </w:p>
    <w:p w14:paraId="0F16F068" w14:textId="77777777" w:rsidR="0091757C" w:rsidRDefault="00D319C2">
      <w:pPr>
        <w:spacing w:line="600" w:lineRule="auto"/>
        <w:ind w:firstLine="720"/>
        <w:jc w:val="both"/>
        <w:rPr>
          <w:rFonts w:eastAsia="Times New Roman"/>
          <w:szCs w:val="24"/>
        </w:rPr>
      </w:pPr>
      <w:r w:rsidRPr="00AF3B92">
        <w:rPr>
          <w:rFonts w:eastAsia="Times New Roman"/>
          <w:szCs w:val="24"/>
        </w:rPr>
        <w:t xml:space="preserve">Η Βουλή </w:t>
      </w:r>
      <w:r>
        <w:rPr>
          <w:rFonts w:eastAsia="Times New Roman"/>
          <w:szCs w:val="24"/>
        </w:rPr>
        <w:t>σάς</w:t>
      </w:r>
      <w:r w:rsidRPr="00AF3B92">
        <w:rPr>
          <w:rFonts w:eastAsia="Times New Roman"/>
          <w:szCs w:val="24"/>
        </w:rPr>
        <w:t xml:space="preserve"> καλωσορίζει.</w:t>
      </w:r>
    </w:p>
    <w:p w14:paraId="0F16F069" w14:textId="77777777" w:rsidR="0091757C" w:rsidRDefault="00D319C2">
      <w:pPr>
        <w:tabs>
          <w:tab w:val="center" w:pos="4753"/>
          <w:tab w:val="left" w:pos="6156"/>
        </w:tabs>
        <w:spacing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14:paraId="0F16F06A"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του Κομμουνιστικού Κόμματος </w:t>
      </w:r>
      <w:r>
        <w:rPr>
          <w:rFonts w:eastAsia="Times New Roman"/>
          <w:szCs w:val="24"/>
        </w:rPr>
        <w:t xml:space="preserve">Ελλάδας </w:t>
      </w:r>
      <w:r>
        <w:rPr>
          <w:rFonts w:eastAsia="Times New Roman"/>
          <w:szCs w:val="24"/>
        </w:rPr>
        <w:t xml:space="preserve">κ. </w:t>
      </w:r>
      <w:proofErr w:type="spellStart"/>
      <w:r>
        <w:rPr>
          <w:rFonts w:eastAsia="Times New Roman"/>
          <w:szCs w:val="24"/>
        </w:rPr>
        <w:t>Παφίλης</w:t>
      </w:r>
      <w:proofErr w:type="spellEnd"/>
      <w:r>
        <w:rPr>
          <w:rFonts w:eastAsia="Times New Roman"/>
          <w:szCs w:val="24"/>
        </w:rPr>
        <w:t xml:space="preserve">. </w:t>
      </w:r>
    </w:p>
    <w:p w14:paraId="0F16F06B" w14:textId="77777777" w:rsidR="0091757C" w:rsidRDefault="00D319C2">
      <w:pPr>
        <w:tabs>
          <w:tab w:val="center" w:pos="4753"/>
          <w:tab w:val="left" w:pos="6156"/>
        </w:tabs>
        <w:spacing w:line="600" w:lineRule="auto"/>
        <w:ind w:firstLine="720"/>
        <w:jc w:val="both"/>
        <w:rPr>
          <w:rFonts w:eastAsia="Times New Roman"/>
          <w:szCs w:val="24"/>
        </w:rPr>
      </w:pPr>
      <w:r w:rsidRPr="002E7BED">
        <w:rPr>
          <w:rFonts w:eastAsia="Times New Roman"/>
          <w:b/>
          <w:szCs w:val="24"/>
        </w:rPr>
        <w:lastRenderedPageBreak/>
        <w:t xml:space="preserve">ΑΘΑΝΑΣΙΟΣ ΗΛΙΟΠΟΥΛΟΣ (Υφυπουργός Εργασίας, Κοινωνικής </w:t>
      </w:r>
      <w:r w:rsidRPr="002E7BED">
        <w:rPr>
          <w:rFonts w:eastAsia="Times New Roman"/>
          <w:b/>
          <w:szCs w:val="24"/>
        </w:rPr>
        <w:t>Ασφάλισης και Κοινωνικής Αλληλεγγύης):</w:t>
      </w:r>
      <w:r>
        <w:rPr>
          <w:rFonts w:eastAsia="Times New Roman"/>
          <w:szCs w:val="24"/>
        </w:rPr>
        <w:t xml:space="preserve"> Κύριε Πρόεδρε, θα ήθελα τον λόγο για μια νομοτεχνική βελτίωση. </w:t>
      </w:r>
    </w:p>
    <w:p w14:paraId="0F16F06C" w14:textId="77777777" w:rsidR="0091757C" w:rsidRDefault="00D319C2">
      <w:pPr>
        <w:tabs>
          <w:tab w:val="center" w:pos="4753"/>
          <w:tab w:val="left" w:pos="6156"/>
        </w:tabs>
        <w:spacing w:line="600" w:lineRule="auto"/>
        <w:ind w:firstLine="720"/>
        <w:jc w:val="both"/>
        <w:rPr>
          <w:rFonts w:eastAsia="Times New Roman"/>
          <w:szCs w:val="24"/>
        </w:rPr>
      </w:pPr>
      <w:r w:rsidRPr="007D17C7">
        <w:rPr>
          <w:rFonts w:eastAsia="Times New Roman"/>
          <w:b/>
          <w:szCs w:val="24"/>
        </w:rPr>
        <w:t>ΠΡΟΕΔΡΕΥΩΝ (</w:t>
      </w:r>
      <w:r>
        <w:rPr>
          <w:rFonts w:eastAsia="Times New Roman"/>
          <w:b/>
          <w:szCs w:val="24"/>
        </w:rPr>
        <w:t>Μάριος Γεωργιάδης</w:t>
      </w:r>
      <w:r w:rsidRPr="007D17C7">
        <w:rPr>
          <w:rFonts w:eastAsia="Times New Roman"/>
          <w:b/>
          <w:szCs w:val="24"/>
        </w:rPr>
        <w:t>):</w:t>
      </w:r>
      <w:r>
        <w:rPr>
          <w:rFonts w:eastAsia="Times New Roman"/>
          <w:szCs w:val="24"/>
        </w:rPr>
        <w:t xml:space="preserve"> Μετά τον κ. </w:t>
      </w:r>
      <w:proofErr w:type="spellStart"/>
      <w:r>
        <w:rPr>
          <w:rFonts w:eastAsia="Times New Roman"/>
          <w:szCs w:val="24"/>
        </w:rPr>
        <w:t>Παφίλη</w:t>
      </w:r>
      <w:proofErr w:type="spellEnd"/>
      <w:r>
        <w:rPr>
          <w:rFonts w:eastAsia="Times New Roman"/>
          <w:szCs w:val="24"/>
        </w:rPr>
        <w:t xml:space="preserve">, σας παρακαλώ, γιατί μπορεί να χρειάζεται χρόνο. Δεν είναι μόνο μια </w:t>
      </w:r>
      <w:r w:rsidRPr="002D1E98">
        <w:rPr>
          <w:rFonts w:eastAsia="Times New Roman"/>
          <w:szCs w:val="24"/>
        </w:rPr>
        <w:t xml:space="preserve">κατάθεση νομοτεχνικής </w:t>
      </w:r>
      <w:r>
        <w:rPr>
          <w:rFonts w:eastAsia="Times New Roman"/>
          <w:szCs w:val="24"/>
        </w:rPr>
        <w:t>βελτίωσης. Θ</w:t>
      </w:r>
      <w:r w:rsidRPr="002D1E98">
        <w:rPr>
          <w:rFonts w:eastAsia="Times New Roman"/>
          <w:szCs w:val="24"/>
        </w:rPr>
        <w:t>έλετε να αναπτύξετε και τροπολογία</w:t>
      </w:r>
      <w:r>
        <w:rPr>
          <w:rFonts w:eastAsia="Times New Roman"/>
          <w:szCs w:val="24"/>
        </w:rPr>
        <w:t>.</w:t>
      </w:r>
    </w:p>
    <w:p w14:paraId="0F16F06D"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Παφίλη</w:t>
      </w:r>
      <w:proofErr w:type="spellEnd"/>
      <w:r>
        <w:rPr>
          <w:rFonts w:eastAsia="Times New Roman"/>
          <w:szCs w:val="24"/>
        </w:rPr>
        <w:t xml:space="preserve">, έχετε τον λόγο. </w:t>
      </w:r>
    </w:p>
    <w:p w14:paraId="0F16F06E"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Θα ήθελα να ξεκινήσω την τοποθέτηση του ΚΚΕ με το πρωτοσέλιδο του «</w:t>
      </w:r>
      <w:r>
        <w:rPr>
          <w:rFonts w:eastAsia="Times New Roman"/>
          <w:szCs w:val="24"/>
        </w:rPr>
        <w:t>ΡΙΖΟΣΠΑΣΤΗ</w:t>
      </w:r>
      <w:r>
        <w:rPr>
          <w:rFonts w:eastAsia="Times New Roman"/>
          <w:szCs w:val="24"/>
        </w:rPr>
        <w:t xml:space="preserve">» </w:t>
      </w:r>
      <w:r w:rsidRPr="002D1E98">
        <w:rPr>
          <w:rFonts w:eastAsia="Times New Roman"/>
          <w:szCs w:val="24"/>
        </w:rPr>
        <w:t>σήμερα</w:t>
      </w:r>
      <w:r>
        <w:rPr>
          <w:rFonts w:eastAsia="Times New Roman"/>
          <w:szCs w:val="24"/>
        </w:rPr>
        <w:t>:</w:t>
      </w:r>
      <w:r w:rsidRPr="002D1E98">
        <w:rPr>
          <w:rFonts w:eastAsia="Times New Roman"/>
          <w:szCs w:val="24"/>
        </w:rPr>
        <w:t xml:space="preserve"> </w:t>
      </w:r>
      <w:r>
        <w:rPr>
          <w:rFonts w:eastAsia="Times New Roman"/>
          <w:szCs w:val="24"/>
        </w:rPr>
        <w:t>«</w:t>
      </w:r>
      <w:r w:rsidRPr="009C37CD">
        <w:rPr>
          <w:rFonts w:eastAsia="Times New Roman"/>
          <w:szCs w:val="24"/>
        </w:rPr>
        <w:t>”</w:t>
      </w:r>
      <w:r>
        <w:rPr>
          <w:rFonts w:eastAsia="Times New Roman"/>
          <w:szCs w:val="24"/>
        </w:rPr>
        <w:t>Αρένα</w:t>
      </w:r>
      <w:r w:rsidRPr="009C37CD">
        <w:rPr>
          <w:rFonts w:eastAsia="Times New Roman"/>
          <w:szCs w:val="24"/>
        </w:rPr>
        <w:t>”</w:t>
      </w:r>
      <w:r>
        <w:rPr>
          <w:rFonts w:eastAsia="Times New Roman"/>
          <w:szCs w:val="24"/>
        </w:rPr>
        <w:t xml:space="preserve"> </w:t>
      </w:r>
      <w:r>
        <w:rPr>
          <w:rFonts w:eastAsia="Times New Roman"/>
          <w:szCs w:val="24"/>
        </w:rPr>
        <w:t xml:space="preserve">για </w:t>
      </w:r>
      <w:r w:rsidRPr="002D1E98">
        <w:rPr>
          <w:rFonts w:eastAsia="Times New Roman"/>
          <w:szCs w:val="24"/>
        </w:rPr>
        <w:t>τα κέρδη</w:t>
      </w:r>
      <w:r>
        <w:rPr>
          <w:rFonts w:eastAsia="Times New Roman"/>
          <w:szCs w:val="24"/>
        </w:rPr>
        <w:t xml:space="preserve"> ο</w:t>
      </w:r>
      <w:r w:rsidRPr="002D1E98">
        <w:rPr>
          <w:rFonts w:eastAsia="Times New Roman"/>
          <w:szCs w:val="24"/>
        </w:rPr>
        <w:t>ι χώροι δουλειάς με ένα</w:t>
      </w:r>
      <w:r>
        <w:rPr>
          <w:rFonts w:eastAsia="Times New Roman"/>
          <w:szCs w:val="24"/>
        </w:rPr>
        <w:t>ν</w:t>
      </w:r>
      <w:r w:rsidRPr="002D1E98">
        <w:rPr>
          <w:rFonts w:eastAsia="Times New Roman"/>
          <w:szCs w:val="24"/>
        </w:rPr>
        <w:t xml:space="preserve"> νεκρό κάθε πέντε μέρες</w:t>
      </w:r>
      <w:r>
        <w:rPr>
          <w:rFonts w:eastAsia="Times New Roman"/>
          <w:szCs w:val="24"/>
        </w:rPr>
        <w:t>». Κά</w:t>
      </w:r>
      <w:r>
        <w:rPr>
          <w:rFonts w:eastAsia="Times New Roman"/>
          <w:szCs w:val="24"/>
        </w:rPr>
        <w:t xml:space="preserve">θε πέντε </w:t>
      </w:r>
      <w:r w:rsidRPr="002D1E98">
        <w:rPr>
          <w:rFonts w:eastAsia="Times New Roman"/>
          <w:szCs w:val="24"/>
        </w:rPr>
        <w:t xml:space="preserve">μέρες </w:t>
      </w:r>
      <w:r>
        <w:rPr>
          <w:rFonts w:eastAsia="Times New Roman"/>
          <w:szCs w:val="24"/>
        </w:rPr>
        <w:t xml:space="preserve">το 2016, -γιατί για το 2017 </w:t>
      </w:r>
      <w:r w:rsidRPr="002D1E98">
        <w:rPr>
          <w:rFonts w:eastAsia="Times New Roman"/>
          <w:szCs w:val="24"/>
        </w:rPr>
        <w:t xml:space="preserve">και </w:t>
      </w:r>
      <w:r>
        <w:rPr>
          <w:rFonts w:eastAsia="Times New Roman"/>
          <w:szCs w:val="24"/>
        </w:rPr>
        <w:t>20</w:t>
      </w:r>
      <w:r w:rsidRPr="002D1E98">
        <w:rPr>
          <w:rFonts w:eastAsia="Times New Roman"/>
          <w:szCs w:val="24"/>
        </w:rPr>
        <w:t>18 δεν έχετε δώσει στοιχεία</w:t>
      </w:r>
      <w:r>
        <w:rPr>
          <w:rFonts w:eastAsia="Times New Roman"/>
          <w:szCs w:val="24"/>
        </w:rPr>
        <w:t>,</w:t>
      </w:r>
      <w:r w:rsidRPr="002D1E98">
        <w:rPr>
          <w:rFonts w:eastAsia="Times New Roman"/>
          <w:szCs w:val="24"/>
        </w:rPr>
        <w:t xml:space="preserve"> με ευθύνη δική </w:t>
      </w:r>
      <w:r>
        <w:rPr>
          <w:rFonts w:eastAsia="Times New Roman"/>
          <w:szCs w:val="24"/>
        </w:rPr>
        <w:t>σας,</w:t>
      </w:r>
      <w:r w:rsidRPr="00904942">
        <w:rPr>
          <w:rFonts w:eastAsia="Times New Roman"/>
          <w:szCs w:val="24"/>
        </w:rPr>
        <w:t xml:space="preserve"> </w:t>
      </w:r>
      <w:r>
        <w:rPr>
          <w:rFonts w:eastAsia="Times New Roman"/>
          <w:szCs w:val="24"/>
        </w:rPr>
        <w:t>σύμφωνα με όσα λένε-</w:t>
      </w:r>
      <w:r w:rsidRPr="002D1E98">
        <w:rPr>
          <w:rFonts w:eastAsia="Times New Roman"/>
          <w:szCs w:val="24"/>
        </w:rPr>
        <w:t xml:space="preserve"> </w:t>
      </w:r>
      <w:r>
        <w:rPr>
          <w:rFonts w:eastAsia="Times New Roman"/>
          <w:szCs w:val="24"/>
        </w:rPr>
        <w:t>έ</w:t>
      </w:r>
      <w:r w:rsidRPr="002D1E98">
        <w:rPr>
          <w:rFonts w:eastAsia="Times New Roman"/>
          <w:szCs w:val="24"/>
        </w:rPr>
        <w:t>νας εργάτης θυσιάζεται</w:t>
      </w:r>
      <w:r>
        <w:rPr>
          <w:rFonts w:eastAsia="Times New Roman"/>
          <w:szCs w:val="24"/>
        </w:rPr>
        <w:t>,</w:t>
      </w:r>
      <w:r w:rsidRPr="002D1E98">
        <w:rPr>
          <w:rFonts w:eastAsia="Times New Roman"/>
          <w:szCs w:val="24"/>
        </w:rPr>
        <w:t xml:space="preserve"> πεθαίνει</w:t>
      </w:r>
      <w:r>
        <w:rPr>
          <w:rFonts w:eastAsia="Times New Roman"/>
          <w:szCs w:val="24"/>
        </w:rPr>
        <w:t>, χύνει το αίμα του για τα</w:t>
      </w:r>
      <w:r w:rsidRPr="002D1E98">
        <w:rPr>
          <w:rFonts w:eastAsia="Times New Roman"/>
          <w:szCs w:val="24"/>
        </w:rPr>
        <w:t xml:space="preserve"> κέρδη της εργοδοσίας και των μονοπωλίων</w:t>
      </w:r>
      <w:r>
        <w:rPr>
          <w:rFonts w:eastAsia="Times New Roman"/>
          <w:szCs w:val="24"/>
        </w:rPr>
        <w:t>. Και αυτά δεν είναι του Ρ</w:t>
      </w:r>
      <w:r w:rsidRPr="002D1E98">
        <w:rPr>
          <w:rFonts w:eastAsia="Times New Roman"/>
          <w:szCs w:val="24"/>
        </w:rPr>
        <w:t>ιζοσπάστη</w:t>
      </w:r>
      <w:r>
        <w:rPr>
          <w:rFonts w:eastAsia="Times New Roman"/>
          <w:szCs w:val="24"/>
        </w:rPr>
        <w:t>. Ε</w:t>
      </w:r>
      <w:r>
        <w:rPr>
          <w:rFonts w:eastAsia="Times New Roman"/>
          <w:szCs w:val="24"/>
        </w:rPr>
        <w:t xml:space="preserve">ίναι η έκθεση του ΣΕΠΕ. </w:t>
      </w:r>
    </w:p>
    <w:p w14:paraId="0F16F06F"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lastRenderedPageBreak/>
        <w:t>Δεύτερον, είχαμε έξι χιλιάδες πεντακόσια δεκαπέντε</w:t>
      </w:r>
      <w:r w:rsidRPr="002D1E98">
        <w:rPr>
          <w:rFonts w:eastAsia="Times New Roman"/>
          <w:szCs w:val="24"/>
        </w:rPr>
        <w:t xml:space="preserve"> </w:t>
      </w:r>
      <w:r>
        <w:rPr>
          <w:rFonts w:eastAsia="Times New Roman"/>
          <w:szCs w:val="24"/>
        </w:rPr>
        <w:t>εργατικά ατυχήματα το</w:t>
      </w:r>
      <w:r w:rsidRPr="002D1E98">
        <w:rPr>
          <w:rFonts w:eastAsia="Times New Roman"/>
          <w:szCs w:val="24"/>
        </w:rPr>
        <w:t xml:space="preserve"> 2016</w:t>
      </w:r>
      <w:r>
        <w:rPr>
          <w:rFonts w:eastAsia="Times New Roman"/>
          <w:szCs w:val="24"/>
        </w:rPr>
        <w:t>.</w:t>
      </w:r>
      <w:r w:rsidRPr="002D1E98">
        <w:rPr>
          <w:rFonts w:eastAsia="Times New Roman"/>
          <w:szCs w:val="24"/>
        </w:rPr>
        <w:t xml:space="preserve"> </w:t>
      </w:r>
      <w:r>
        <w:rPr>
          <w:rFonts w:eastAsia="Times New Roman"/>
          <w:szCs w:val="24"/>
        </w:rPr>
        <w:t>Είναι ο</w:t>
      </w:r>
      <w:r w:rsidRPr="002D1E98">
        <w:rPr>
          <w:rFonts w:eastAsia="Times New Roman"/>
          <w:szCs w:val="24"/>
        </w:rPr>
        <w:t xml:space="preserve"> μεγαλύτερος αριθμός από το 2009</w:t>
      </w:r>
      <w:r>
        <w:rPr>
          <w:rFonts w:eastAsia="Times New Roman"/>
          <w:szCs w:val="24"/>
        </w:rPr>
        <w:t>.</w:t>
      </w:r>
      <w:r w:rsidRPr="002D1E98">
        <w:rPr>
          <w:rFonts w:eastAsia="Times New Roman"/>
          <w:szCs w:val="24"/>
        </w:rPr>
        <w:t xml:space="preserve"> </w:t>
      </w:r>
    </w:p>
    <w:p w14:paraId="0F16F070"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 xml:space="preserve">Τρίτον, είχαμε </w:t>
      </w:r>
      <w:r w:rsidRPr="002D1E98">
        <w:rPr>
          <w:rFonts w:eastAsia="Times New Roman"/>
          <w:szCs w:val="24"/>
        </w:rPr>
        <w:t xml:space="preserve">κατακόρυφη αύξηση της ευελιξίας στην αγορά εργασίας την περίοδο </w:t>
      </w:r>
      <w:r>
        <w:rPr>
          <w:rFonts w:eastAsia="Times New Roman"/>
          <w:szCs w:val="24"/>
        </w:rPr>
        <w:t>200</w:t>
      </w:r>
      <w:r w:rsidRPr="002D1E98">
        <w:rPr>
          <w:rFonts w:eastAsia="Times New Roman"/>
          <w:szCs w:val="24"/>
        </w:rPr>
        <w:t>9</w:t>
      </w:r>
      <w:r>
        <w:rPr>
          <w:rFonts w:eastAsia="Times New Roman"/>
          <w:szCs w:val="24"/>
        </w:rPr>
        <w:t>-20</w:t>
      </w:r>
      <w:r w:rsidRPr="002D1E98">
        <w:rPr>
          <w:rFonts w:eastAsia="Times New Roman"/>
          <w:szCs w:val="24"/>
        </w:rPr>
        <w:t>16</w:t>
      </w:r>
      <w:r>
        <w:rPr>
          <w:rFonts w:eastAsia="Times New Roman"/>
          <w:szCs w:val="24"/>
        </w:rPr>
        <w:t>. Δεν θα πω</w:t>
      </w:r>
      <w:r w:rsidRPr="002D1E98">
        <w:rPr>
          <w:rFonts w:eastAsia="Times New Roman"/>
          <w:szCs w:val="24"/>
        </w:rPr>
        <w:t xml:space="preserve"> συγκεκριμένα στοιχεία</w:t>
      </w:r>
      <w:r>
        <w:rPr>
          <w:rFonts w:eastAsia="Times New Roman"/>
          <w:szCs w:val="24"/>
        </w:rPr>
        <w:t>.</w:t>
      </w:r>
      <w:r w:rsidRPr="002D1E98">
        <w:rPr>
          <w:rFonts w:eastAsia="Times New Roman"/>
          <w:szCs w:val="24"/>
        </w:rPr>
        <w:t xml:space="preserve"> </w:t>
      </w:r>
      <w:r>
        <w:rPr>
          <w:rFonts w:eastAsia="Times New Roman"/>
          <w:szCs w:val="24"/>
        </w:rPr>
        <w:t>Μ</w:t>
      </w:r>
      <w:r w:rsidRPr="002D1E98">
        <w:rPr>
          <w:rFonts w:eastAsia="Times New Roman"/>
          <w:szCs w:val="24"/>
        </w:rPr>
        <w:t>πορείτε να τα βρείτε</w:t>
      </w:r>
      <w:r>
        <w:rPr>
          <w:rFonts w:eastAsia="Times New Roman"/>
          <w:szCs w:val="24"/>
        </w:rPr>
        <w:t>.</w:t>
      </w:r>
      <w:r w:rsidRPr="002D1E98">
        <w:rPr>
          <w:rFonts w:eastAsia="Times New Roman"/>
          <w:szCs w:val="24"/>
        </w:rPr>
        <w:t xml:space="preserve"> </w:t>
      </w:r>
    </w:p>
    <w:p w14:paraId="0F16F071"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Τ</w:t>
      </w:r>
      <w:r w:rsidRPr="002D1E98">
        <w:rPr>
          <w:rFonts w:eastAsia="Times New Roman"/>
          <w:szCs w:val="24"/>
        </w:rPr>
        <w:t>έλος</w:t>
      </w:r>
      <w:r>
        <w:rPr>
          <w:rFonts w:eastAsia="Times New Roman"/>
          <w:szCs w:val="24"/>
        </w:rPr>
        <w:t xml:space="preserve">, </w:t>
      </w:r>
      <w:r w:rsidRPr="002D1E98">
        <w:rPr>
          <w:rFonts w:eastAsia="Times New Roman"/>
          <w:szCs w:val="24"/>
        </w:rPr>
        <w:t xml:space="preserve">το </w:t>
      </w:r>
      <w:r>
        <w:rPr>
          <w:rFonts w:eastAsia="Times New Roman"/>
          <w:szCs w:val="24"/>
        </w:rPr>
        <w:t>20</w:t>
      </w:r>
      <w:r w:rsidRPr="002D1E98">
        <w:rPr>
          <w:rFonts w:eastAsia="Times New Roman"/>
          <w:szCs w:val="24"/>
        </w:rPr>
        <w:t xml:space="preserve">16 </w:t>
      </w:r>
      <w:r>
        <w:rPr>
          <w:rFonts w:eastAsia="Times New Roman"/>
          <w:szCs w:val="24"/>
        </w:rPr>
        <w:t>ήταν στα χαμηλότερα</w:t>
      </w:r>
      <w:r w:rsidRPr="002D1E98">
        <w:rPr>
          <w:rFonts w:eastAsia="Times New Roman"/>
          <w:szCs w:val="24"/>
        </w:rPr>
        <w:t xml:space="preserve"> επίπεδα </w:t>
      </w:r>
      <w:r>
        <w:rPr>
          <w:rFonts w:eastAsia="Times New Roman"/>
          <w:szCs w:val="24"/>
        </w:rPr>
        <w:t>-</w:t>
      </w:r>
      <w:r w:rsidRPr="002D1E98">
        <w:rPr>
          <w:rFonts w:eastAsia="Times New Roman"/>
          <w:szCs w:val="24"/>
        </w:rPr>
        <w:t>από το 2001</w:t>
      </w:r>
      <w:r>
        <w:rPr>
          <w:rFonts w:eastAsia="Times New Roman"/>
          <w:szCs w:val="24"/>
        </w:rPr>
        <w:t>-</w:t>
      </w:r>
      <w:r w:rsidRPr="002D1E98">
        <w:rPr>
          <w:rFonts w:eastAsia="Times New Roman"/>
          <w:szCs w:val="24"/>
        </w:rPr>
        <w:t xml:space="preserve"> οι έλεγχοι των κρατικών υπηρεσιών στους χώρους δουλειάς</w:t>
      </w:r>
      <w:r>
        <w:rPr>
          <w:rFonts w:eastAsia="Times New Roman"/>
          <w:szCs w:val="24"/>
        </w:rPr>
        <w:t>. Επίσης, εκτοξεύθηκε η εργασία</w:t>
      </w:r>
      <w:r w:rsidRPr="002D1E98">
        <w:rPr>
          <w:rFonts w:eastAsia="Times New Roman"/>
          <w:szCs w:val="24"/>
        </w:rPr>
        <w:t xml:space="preserve"> των ανηλίκων</w:t>
      </w:r>
      <w:r>
        <w:rPr>
          <w:rFonts w:eastAsia="Times New Roman"/>
          <w:szCs w:val="24"/>
        </w:rPr>
        <w:t xml:space="preserve">. </w:t>
      </w:r>
    </w:p>
    <w:p w14:paraId="0F16F072"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Το σύστημά σας,</w:t>
      </w:r>
      <w:r w:rsidRPr="002D1E98">
        <w:rPr>
          <w:rFonts w:eastAsia="Times New Roman"/>
          <w:szCs w:val="24"/>
        </w:rPr>
        <w:t xml:space="preserve"> κυρίες και κύριοι</w:t>
      </w:r>
      <w:r>
        <w:rPr>
          <w:rFonts w:eastAsia="Times New Roman"/>
          <w:szCs w:val="24"/>
        </w:rPr>
        <w:t>,</w:t>
      </w:r>
      <w:r w:rsidRPr="002D1E98">
        <w:rPr>
          <w:rFonts w:eastAsia="Times New Roman"/>
          <w:szCs w:val="24"/>
        </w:rPr>
        <w:t xml:space="preserve"> </w:t>
      </w:r>
      <w:r>
        <w:rPr>
          <w:rFonts w:eastAsia="Times New Roman"/>
          <w:szCs w:val="24"/>
        </w:rPr>
        <w:t>μια</w:t>
      </w:r>
      <w:r w:rsidRPr="002D1E98">
        <w:rPr>
          <w:rFonts w:eastAsia="Times New Roman"/>
          <w:szCs w:val="24"/>
        </w:rPr>
        <w:t xml:space="preserve"> και </w:t>
      </w:r>
      <w:r>
        <w:rPr>
          <w:rFonts w:eastAsia="Times New Roman"/>
          <w:szCs w:val="24"/>
        </w:rPr>
        <w:t>π</w:t>
      </w:r>
      <w:r w:rsidRPr="002D1E98">
        <w:rPr>
          <w:rFonts w:eastAsia="Times New Roman"/>
          <w:szCs w:val="24"/>
        </w:rPr>
        <w:t>ροχθέ</w:t>
      </w:r>
      <w:r w:rsidRPr="002D1E98">
        <w:rPr>
          <w:rFonts w:eastAsia="Times New Roman"/>
          <w:szCs w:val="24"/>
        </w:rPr>
        <w:t>ς ήταν η μέρα του παιδιού</w:t>
      </w:r>
      <w:r>
        <w:rPr>
          <w:rFonts w:eastAsia="Times New Roman"/>
          <w:szCs w:val="24"/>
        </w:rPr>
        <w:t>, έχει δεκάδες</w:t>
      </w:r>
      <w:r w:rsidRPr="002D1E98">
        <w:rPr>
          <w:rFonts w:eastAsia="Times New Roman"/>
          <w:szCs w:val="24"/>
        </w:rPr>
        <w:t xml:space="preserve"> εκατομμύρια παιδιά που δουλεύουν σε όλο τον πλανήτη και στη χώρα </w:t>
      </w:r>
      <w:r>
        <w:rPr>
          <w:rFonts w:eastAsia="Times New Roman"/>
          <w:szCs w:val="24"/>
        </w:rPr>
        <w:t>μας -γ</w:t>
      </w:r>
      <w:r w:rsidRPr="002D1E98">
        <w:rPr>
          <w:rFonts w:eastAsia="Times New Roman"/>
          <w:szCs w:val="24"/>
        </w:rPr>
        <w:t xml:space="preserve">ιατί νομιμοποιήθηκε η εργασία των </w:t>
      </w:r>
      <w:r>
        <w:rPr>
          <w:rFonts w:eastAsia="Times New Roman"/>
          <w:szCs w:val="24"/>
        </w:rPr>
        <w:t>ανηλίκων</w:t>
      </w:r>
      <w:r w:rsidRPr="002D1E98">
        <w:rPr>
          <w:rFonts w:eastAsia="Times New Roman"/>
          <w:szCs w:val="24"/>
        </w:rPr>
        <w:t xml:space="preserve"> κάτω από </w:t>
      </w:r>
      <w:r>
        <w:rPr>
          <w:rFonts w:eastAsia="Times New Roman"/>
          <w:szCs w:val="24"/>
        </w:rPr>
        <w:t>δεκαπέντε</w:t>
      </w:r>
      <w:r w:rsidRPr="002D1E98">
        <w:rPr>
          <w:rFonts w:eastAsia="Times New Roman"/>
          <w:szCs w:val="24"/>
        </w:rPr>
        <w:t xml:space="preserve"> χρονών </w:t>
      </w:r>
      <w:r>
        <w:rPr>
          <w:rFonts w:eastAsia="Times New Roman"/>
          <w:szCs w:val="24"/>
        </w:rPr>
        <w:t>μ</w:t>
      </w:r>
      <w:r w:rsidRPr="002D1E98">
        <w:rPr>
          <w:rFonts w:eastAsia="Times New Roman"/>
          <w:szCs w:val="24"/>
        </w:rPr>
        <w:t>ε νόμους της Νέας Δημοκρατίας</w:t>
      </w:r>
      <w:r>
        <w:rPr>
          <w:rFonts w:eastAsia="Times New Roman"/>
          <w:szCs w:val="24"/>
        </w:rPr>
        <w:t xml:space="preserve">, τους οποίους </w:t>
      </w:r>
      <w:r w:rsidRPr="002D1E98">
        <w:rPr>
          <w:rFonts w:eastAsia="Times New Roman"/>
          <w:szCs w:val="24"/>
        </w:rPr>
        <w:t>και</w:t>
      </w:r>
      <w:r>
        <w:rPr>
          <w:rFonts w:eastAsia="Times New Roman"/>
          <w:szCs w:val="24"/>
        </w:rPr>
        <w:t xml:space="preserve"> </w:t>
      </w:r>
      <w:r w:rsidRPr="002D1E98">
        <w:rPr>
          <w:rFonts w:eastAsia="Times New Roman"/>
          <w:szCs w:val="24"/>
        </w:rPr>
        <w:t>διατηρήσ</w:t>
      </w:r>
      <w:r>
        <w:rPr>
          <w:rFonts w:eastAsia="Times New Roman"/>
          <w:szCs w:val="24"/>
        </w:rPr>
        <w:t>ατε- και εκατοντάδε</w:t>
      </w:r>
      <w:r>
        <w:rPr>
          <w:rFonts w:eastAsia="Times New Roman"/>
          <w:szCs w:val="24"/>
        </w:rPr>
        <w:t xml:space="preserve">ς χιλιάδες που </w:t>
      </w:r>
      <w:r w:rsidRPr="002D1E98">
        <w:rPr>
          <w:rFonts w:eastAsia="Times New Roman"/>
          <w:szCs w:val="24"/>
        </w:rPr>
        <w:t>πεθαίνουν κυριολεκτικά πάνω στην εργασία</w:t>
      </w:r>
      <w:r>
        <w:rPr>
          <w:rFonts w:eastAsia="Times New Roman"/>
          <w:szCs w:val="24"/>
        </w:rPr>
        <w:t>.</w:t>
      </w:r>
      <w:r w:rsidRPr="002D1E98">
        <w:rPr>
          <w:rFonts w:eastAsia="Times New Roman"/>
          <w:szCs w:val="24"/>
        </w:rPr>
        <w:t xml:space="preserve"> </w:t>
      </w:r>
      <w:r>
        <w:rPr>
          <w:rFonts w:eastAsia="Times New Roman"/>
          <w:szCs w:val="24"/>
        </w:rPr>
        <w:t>Α</w:t>
      </w:r>
      <w:r w:rsidRPr="002D1E98">
        <w:rPr>
          <w:rFonts w:eastAsia="Times New Roman"/>
          <w:szCs w:val="24"/>
        </w:rPr>
        <w:t>υτά είναι</w:t>
      </w:r>
      <w:r>
        <w:rPr>
          <w:rFonts w:eastAsia="Times New Roman"/>
          <w:szCs w:val="24"/>
        </w:rPr>
        <w:t xml:space="preserve"> τα κατορθώματα. Έ</w:t>
      </w:r>
      <w:r w:rsidRPr="002D1E98">
        <w:rPr>
          <w:rFonts w:eastAsia="Times New Roman"/>
          <w:szCs w:val="24"/>
        </w:rPr>
        <w:t>χετε να πείτε κάτι</w:t>
      </w:r>
      <w:r>
        <w:rPr>
          <w:rFonts w:eastAsia="Times New Roman"/>
          <w:szCs w:val="24"/>
        </w:rPr>
        <w:t xml:space="preserve"> σε όλα αυτά; </w:t>
      </w:r>
    </w:p>
    <w:p w14:paraId="0F16F07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Γιατί, ξέρετε, όταν διαβάσετε με λεπτομέρειες -για το 2016 λέω- πόσα πρόστιμα και πόσες μηνύσεις έγιναν -θα το πω απλά- </w:t>
      </w:r>
      <w:r>
        <w:rPr>
          <w:rFonts w:eastAsia="Times New Roman" w:cs="Times New Roman"/>
          <w:szCs w:val="24"/>
        </w:rPr>
        <w:lastRenderedPageBreak/>
        <w:t>θα φρικάρετε. Μέσα</w:t>
      </w:r>
      <w:r>
        <w:rPr>
          <w:rFonts w:eastAsia="Times New Roman" w:cs="Times New Roman"/>
          <w:szCs w:val="24"/>
        </w:rPr>
        <w:t xml:space="preserve"> σε μια «ζούγκλα» που υπάρχει, </w:t>
      </w:r>
      <w:proofErr w:type="spellStart"/>
      <w:r>
        <w:rPr>
          <w:rFonts w:eastAsia="Times New Roman" w:cs="Times New Roman"/>
          <w:szCs w:val="24"/>
        </w:rPr>
        <w:t>μετρώνται</w:t>
      </w:r>
      <w:proofErr w:type="spellEnd"/>
      <w:r>
        <w:rPr>
          <w:rFonts w:eastAsia="Times New Roman" w:cs="Times New Roman"/>
          <w:szCs w:val="24"/>
        </w:rPr>
        <w:t xml:space="preserve"> στα δάχτυλα του ενός χεριού. Αυτά για τη «νέα εποχή» που έρχεται. Αίμα, αίμα, αίμα, αίμα. Είχαμε </w:t>
      </w:r>
      <w:proofErr w:type="spellStart"/>
      <w:r>
        <w:rPr>
          <w:rFonts w:eastAsia="Times New Roman" w:cs="Times New Roman"/>
          <w:szCs w:val="24"/>
        </w:rPr>
        <w:t>εξίμισι</w:t>
      </w:r>
      <w:proofErr w:type="spellEnd"/>
      <w:r>
        <w:rPr>
          <w:rFonts w:eastAsia="Times New Roman" w:cs="Times New Roman"/>
          <w:szCs w:val="24"/>
        </w:rPr>
        <w:t xml:space="preserve"> χιλιάδες ατυχήματα. Τι λέτε τώρα; Το καταλαβαίνετε; Για ποιον λόγο; Για να ανέβει η ανταγωνιστικότητα και η κε</w:t>
      </w:r>
      <w:r>
        <w:rPr>
          <w:rFonts w:eastAsia="Times New Roman" w:cs="Times New Roman"/>
          <w:szCs w:val="24"/>
        </w:rPr>
        <w:t>ρδοφορία των μονοπωλιακών ομίλων.</w:t>
      </w:r>
    </w:p>
    <w:p w14:paraId="0F16F07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Να περάσουμε και στο νομοσχέδιο. Επειδή ειπώθηκαν από τον κύριο Πρωθυπουργό αρκετά πράγματα, πότε άρχισε η γενικευμένη επίθεση στο ασφαλιστικό σύστημα, το οποίο ήταν μια μερική κατάκτηση των σκληρών και αιματηρών αγώνων της εργατικής τάξης με πρωτοπόρο το </w:t>
      </w:r>
      <w:r>
        <w:rPr>
          <w:rFonts w:eastAsia="Times New Roman" w:cs="Times New Roman"/>
          <w:szCs w:val="24"/>
        </w:rPr>
        <w:t>κομμουνιστικό κίνημα και που ήταν περιορισμένη; Τα ελάχιστα κατέκτησαν και ήταν και οι ανάγκες του ίδιου του συστήματος για να αναπληρώνει την εργατική δύναμη. Άρχισε στην Ευρώπη με πρωταθλήτρια τη Βρετανία τη δεκαετία του 1980 και στη χώρα μας - για να βά</w:t>
      </w:r>
      <w:r>
        <w:rPr>
          <w:rFonts w:eastAsia="Times New Roman" w:cs="Times New Roman"/>
          <w:szCs w:val="24"/>
        </w:rPr>
        <w:t xml:space="preserve">λουμε ένα σημειολογικό- από το 1992, επί κυβέρνησης Νέας Δημοκρατίας, συνέχισε το ΠΑΣΟΚ, </w:t>
      </w:r>
      <w:proofErr w:type="spellStart"/>
      <w:r>
        <w:rPr>
          <w:rFonts w:eastAsia="Times New Roman" w:cs="Times New Roman"/>
          <w:szCs w:val="24"/>
        </w:rPr>
        <w:t>ξανασυνέχισε</w:t>
      </w:r>
      <w:proofErr w:type="spellEnd"/>
      <w:r>
        <w:rPr>
          <w:rFonts w:eastAsia="Times New Roman" w:cs="Times New Roman"/>
          <w:szCs w:val="24"/>
        </w:rPr>
        <w:t xml:space="preserve"> η Νέα Δημοκρατία και ήρθε η κρίση και τα μνημόνια, που ήταν τυφώνας για το ασφαλιστικό σύστημα, για τον κοινό, κοινωνικό χαρακτήρα του ασφαλιστικού συστήμ</w:t>
      </w:r>
      <w:r>
        <w:rPr>
          <w:rFonts w:eastAsia="Times New Roman" w:cs="Times New Roman"/>
          <w:szCs w:val="24"/>
        </w:rPr>
        <w:t>ατος.</w:t>
      </w:r>
    </w:p>
    <w:p w14:paraId="0F16F07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Ποια ήταν η στρατηγική η οποία υιοθετήθηκε βήμα το βήμα από όλες, μα όλες τις κυβερνήσεις; Και θα πω τώρα και για τη σημερινή κυβέρνηση. Ήταν μείωση της κρατικής χρηματοδότησης, μείωση των συντάξεων, για να εξοικονομηθούν χρήματα για να δοθούν σε επι</w:t>
      </w:r>
      <w:r>
        <w:rPr>
          <w:rFonts w:eastAsia="Times New Roman" w:cs="Times New Roman"/>
          <w:szCs w:val="24"/>
        </w:rPr>
        <w:t xml:space="preserve">χειρηματικούς ομίλους και σε άλλους τομείς, και σταδιακό προχώρημα, άνοιγμα του δρόμου προς την ιδιωτική ασφάλιση, για να μπορέσει να επενδύσει το κεφάλαιο και να έχει κερδοφορία. </w:t>
      </w:r>
    </w:p>
    <w:p w14:paraId="0F16F07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Συμφωνούμε ότι αυτή ήταν η στρατηγική; Δεν φαντάζομαι να υπάρχει λογικός άν</w:t>
      </w:r>
      <w:r>
        <w:rPr>
          <w:rFonts w:eastAsia="Times New Roman" w:cs="Times New Roman"/>
          <w:szCs w:val="24"/>
        </w:rPr>
        <w:t xml:space="preserve">θρωπος που να μη συμφωνεί. Ήρθε ο τυφώνας των μνημονίων, γιατί καθυστέρησαν πριν, λόγω της αντίστασης του εργατικού κινήματος στη χώρα μας, και τα πέρασε εν ριπή οφθαλμού. Ναι ή όχι; Έτσι δεν έγινε; Έτσι έγινε. Το μνημόνιο αυτό ήθελε, μεταξύ των άλλων: να </w:t>
      </w:r>
      <w:r>
        <w:rPr>
          <w:rFonts w:eastAsia="Times New Roman" w:cs="Times New Roman"/>
          <w:szCs w:val="24"/>
        </w:rPr>
        <w:t>τσακίσει ό,τι είχαν κατακτήσει οι εργαζόμενοι, να φτηνύνει την εργατική δύναμη, να ανοίξει τον δρόμο παντού για επενδύσεις για να αποκατασταθούν τα κέρδη των μονοπωλίων.</w:t>
      </w:r>
    </w:p>
    <w:p w14:paraId="0F16F07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Τι έκαναν οι προηγούμενες κυβερνήσεις που κόπτονται σήμερα, του ΠΑΣΟΚ και της Νέας Δημ</w:t>
      </w:r>
      <w:r>
        <w:rPr>
          <w:rFonts w:eastAsia="Times New Roman" w:cs="Times New Roman"/>
          <w:szCs w:val="24"/>
        </w:rPr>
        <w:t>οκρατίας; Διαχρονικά κινήθηκαν σε αυτήν τη στρατηγική. Άλλαξε, λοιπόν, αυτή τη στρατηγική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ή κινήθηκε ακριβώς στην ίδια; Ποια είναι τα κατορθώματα της Κυβέρνησης, που μας είπε ο κ. Τσίπρας εδώ; Μάλιστα επαίρεται γι’ αυτό, είναι πολ</w:t>
      </w:r>
      <w:r>
        <w:rPr>
          <w:rFonts w:eastAsia="Times New Roman" w:cs="Times New Roman"/>
          <w:szCs w:val="24"/>
        </w:rPr>
        <w:t xml:space="preserve">ύ υπερήφανος ότι κατάφερε να φέρει ένα υγιές, βιώσιμο και δίκαιο ασφαλιστικό σύστημα. Κούνια που σας κούναγε! Θα το πω έτσι απλώς. </w:t>
      </w:r>
    </w:p>
    <w:p w14:paraId="0F16F07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 να δούμε: Είκοσι μία μειώσεις των συντάξεων από τη Νέα Δημοκρατία, σωστά; Σωστά. Μείωση χρηματοδότησης, σωστά; Σωστά. Τι</w:t>
      </w:r>
      <w:r>
        <w:rPr>
          <w:rFonts w:eastAsia="Times New Roman" w:cs="Times New Roman"/>
          <w:szCs w:val="24"/>
        </w:rPr>
        <w:t xml:space="preserve"> έκανε, λοιπόν, η νέα Κυβέρνηση της κοινωνικής ευαισθησίας; Ενσωμάτωσε όλους τους προηγούμενους νόμους της τελευταίας δεκαετίας. Κατάργησε κανέναν; Όχι. Και έφερε -δεν θέλω να τους πω ποιοι ήταν-  του 2010, του 2012, μετά έφερε το 2015, με μεγάλες ανατροπέ</w:t>
      </w:r>
      <w:r>
        <w:rPr>
          <w:rFonts w:eastAsia="Times New Roman" w:cs="Times New Roman"/>
          <w:szCs w:val="24"/>
        </w:rPr>
        <w:t xml:space="preserve">ς στα ασφαλιστικά δικαιώματα, και τέλος τον μεγάλο νόμο που ονομάστηκε νόμος </w:t>
      </w:r>
      <w:proofErr w:type="spellStart"/>
      <w:r>
        <w:rPr>
          <w:rFonts w:eastAsia="Times New Roman" w:cs="Times New Roman"/>
          <w:szCs w:val="24"/>
        </w:rPr>
        <w:t>Κατρούγκαλου</w:t>
      </w:r>
      <w:proofErr w:type="spellEnd"/>
      <w:r>
        <w:rPr>
          <w:rFonts w:eastAsia="Times New Roman" w:cs="Times New Roman"/>
          <w:szCs w:val="24"/>
        </w:rPr>
        <w:t xml:space="preserve">, αλλά δεν είναι του </w:t>
      </w:r>
      <w:proofErr w:type="spellStart"/>
      <w:r>
        <w:rPr>
          <w:rFonts w:eastAsia="Times New Roman" w:cs="Times New Roman"/>
          <w:szCs w:val="24"/>
        </w:rPr>
        <w:t>Κατρούγκαλου</w:t>
      </w:r>
      <w:proofErr w:type="spellEnd"/>
      <w:r>
        <w:rPr>
          <w:rFonts w:eastAsia="Times New Roman" w:cs="Times New Roman"/>
          <w:szCs w:val="24"/>
        </w:rPr>
        <w:t xml:space="preserve">, είναι της Κυβέρνησης -δεν είναι προσωπικό το ζήτημα, είναι πολιτικό συνολικά-, με την πλήρη συμφωνία όλων των κυβερνητικών στελεχών </w:t>
      </w:r>
      <w:r>
        <w:rPr>
          <w:rFonts w:eastAsia="Times New Roman" w:cs="Times New Roman"/>
          <w:szCs w:val="24"/>
        </w:rPr>
        <w:t xml:space="preserve">και των Βουλευτών του </w:t>
      </w:r>
      <w:r>
        <w:rPr>
          <w:rFonts w:eastAsia="Times New Roman" w:cs="Times New Roman"/>
          <w:szCs w:val="24"/>
        </w:rPr>
        <w:lastRenderedPageBreak/>
        <w:t>ΣΥΡΙΖΑ. Τον έφερε, λοιπόν, και τι έκανε; Έφερε νέες μειώσεις, πήρε δηλαδή από τους συνταξιούχους περί τα 8 δισεκατομμύρια ευρώ από το 2016 έως το 2019. Αυτά δεν τα λέει το ΚΚΕ, τα λέει το Γενικό Λογιστήριο του Κράτους.</w:t>
      </w:r>
    </w:p>
    <w:p w14:paraId="0F16F07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Επίσης, αύξησε </w:t>
      </w:r>
      <w:r>
        <w:rPr>
          <w:rFonts w:eastAsia="Times New Roman" w:cs="Times New Roman"/>
          <w:szCs w:val="24"/>
        </w:rPr>
        <w:t>τα όρια ηλικίας στα εξήντα επτά χρόνια. Ναι ή όχι; Και να που ο οικοδόμος σκοτώθηκε. Μπορείς εξήντα επτά χρονών και εξήντα πέντε και εξήντα να ανέβεις να καλουπώσεις στην οικοδομή; Μπορείς να δουλεύεις στο τρίτο υπόγειο στα πλοία με οξυγονοκόλληση και να κ</w:t>
      </w:r>
      <w:r>
        <w:rPr>
          <w:rFonts w:eastAsia="Times New Roman" w:cs="Times New Roman"/>
          <w:szCs w:val="24"/>
        </w:rPr>
        <w:t>αείς ζωντανός; Μπορείς να δουλεύεις δώδεκα και δεκατέσσερις ώρες όπως δουλεύουν οι περισσότεροι για να εξασφαλίσουν ένα μεροκάματο; Κι όμως, στα εξήντα επτά, θάνατος δηλαδή. Αυτά απαιτεί το κεφάλαιο, δεν τους ενδιαφέρει.</w:t>
      </w:r>
    </w:p>
    <w:p w14:paraId="0F16F07A" w14:textId="77777777" w:rsidR="0091757C" w:rsidRDefault="00D319C2">
      <w:pPr>
        <w:spacing w:line="600" w:lineRule="auto"/>
        <w:ind w:firstLine="720"/>
        <w:jc w:val="both"/>
        <w:rPr>
          <w:rFonts w:eastAsia="Times New Roman"/>
          <w:szCs w:val="24"/>
        </w:rPr>
      </w:pPr>
      <w:r>
        <w:rPr>
          <w:rFonts w:eastAsia="Times New Roman"/>
          <w:szCs w:val="24"/>
        </w:rPr>
        <w:t>Σπάσατε τη σύνταξη σε εθνική και αν</w:t>
      </w:r>
      <w:r>
        <w:rPr>
          <w:rFonts w:eastAsia="Times New Roman"/>
          <w:szCs w:val="24"/>
        </w:rPr>
        <w:t>ταποδοτική με ποια εγγύηση; Μόνο την λεγόμενη εθνική, δηλαδή 360 ευρώ, -και αφήστε τα κόλπα- τα υπόλοιπα είναι ανταποδοτικά. Θα τα πω και παρακάτω.</w:t>
      </w:r>
    </w:p>
    <w:p w14:paraId="0F16F07B"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Μειώσατε την κρατική επιχορήγηση από 17,5% το 2012 σε 9,2% σήμερα, ναι ή όχι; Ποιον εξυπηρετεί αυτό; Και τι </w:t>
      </w:r>
      <w:r>
        <w:rPr>
          <w:rFonts w:eastAsia="Times New Roman"/>
          <w:szCs w:val="24"/>
        </w:rPr>
        <w:t>δέσμευση έχετε; Αυτή που απαιτεί η Ευρωπαϊκή Ένωση, αυτοί που ρουφάνε το αίμα των εργαζομένων: να πάει στο 4,2% για να ελαφρύνει το κράτος από το να επιδοτεί τι; Τους εργαζόμενους που με το δικό τους το αίμα χτίζουν όλα αυτά και πληρώνουν μια ζωή ολόκληρη.</w:t>
      </w:r>
      <w:r>
        <w:rPr>
          <w:rFonts w:eastAsia="Times New Roman"/>
          <w:szCs w:val="24"/>
        </w:rPr>
        <w:t xml:space="preserve"> Άρα, κανέναν νόμο, καινούργια μέτρα.</w:t>
      </w:r>
    </w:p>
    <w:p w14:paraId="0F16F07C" w14:textId="77777777" w:rsidR="0091757C" w:rsidRDefault="00D319C2">
      <w:pPr>
        <w:spacing w:line="600" w:lineRule="auto"/>
        <w:ind w:firstLine="720"/>
        <w:jc w:val="both"/>
        <w:rPr>
          <w:rFonts w:eastAsia="Times New Roman"/>
          <w:szCs w:val="24"/>
        </w:rPr>
      </w:pPr>
      <w:r>
        <w:rPr>
          <w:rFonts w:eastAsia="Times New Roman"/>
          <w:szCs w:val="24"/>
        </w:rPr>
        <w:t xml:space="preserve">Διατηρήσατε αυτήν την περίοδο τους κατώτατους μισθούς πείνας 586 ευρώ από τα 751 ευρώ; Και μάλιστα φέρατε και νόμο, ο οποίος τώρα είναι νόμος </w:t>
      </w:r>
      <w:proofErr w:type="spellStart"/>
      <w:r>
        <w:rPr>
          <w:rFonts w:eastAsia="Times New Roman"/>
          <w:szCs w:val="24"/>
        </w:rPr>
        <w:t>Βρούτση</w:t>
      </w:r>
      <w:proofErr w:type="spellEnd"/>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και πανηγυρίζετε. </w:t>
      </w:r>
    </w:p>
    <w:p w14:paraId="0F16F07D" w14:textId="77777777" w:rsidR="0091757C" w:rsidRDefault="00D319C2">
      <w:pPr>
        <w:spacing w:line="600" w:lineRule="auto"/>
        <w:ind w:firstLine="720"/>
        <w:jc w:val="both"/>
        <w:rPr>
          <w:rFonts w:eastAsia="Times New Roman"/>
          <w:szCs w:val="24"/>
        </w:rPr>
      </w:pPr>
      <w:r>
        <w:rPr>
          <w:rFonts w:eastAsia="Times New Roman"/>
          <w:szCs w:val="24"/>
        </w:rPr>
        <w:t xml:space="preserve">Εφαρμόζετε, δηλαδή, αυτό που </w:t>
      </w:r>
      <w:r>
        <w:rPr>
          <w:rFonts w:eastAsia="Times New Roman"/>
          <w:szCs w:val="24"/>
        </w:rPr>
        <w:t>καταγγέλλατε ότι είναι απάνθρωπο κατά των εργατών κ</w:t>
      </w:r>
      <w:r>
        <w:rPr>
          <w:rFonts w:eastAsia="Times New Roman"/>
          <w:szCs w:val="24"/>
        </w:rPr>
        <w:t>.</w:t>
      </w:r>
      <w:r>
        <w:rPr>
          <w:rFonts w:eastAsia="Times New Roman"/>
          <w:szCs w:val="24"/>
        </w:rPr>
        <w:t>λπ</w:t>
      </w:r>
      <w:r>
        <w:rPr>
          <w:rFonts w:eastAsia="Times New Roman"/>
          <w:szCs w:val="24"/>
        </w:rPr>
        <w:t>.</w:t>
      </w:r>
      <w:r>
        <w:rPr>
          <w:rFonts w:eastAsia="Times New Roman"/>
          <w:szCs w:val="24"/>
        </w:rPr>
        <w:t>, το φέρατε τώρα και λέτε</w:t>
      </w:r>
      <w:r w:rsidRPr="00B01532">
        <w:rPr>
          <w:rFonts w:eastAsia="Times New Roman"/>
          <w:szCs w:val="24"/>
        </w:rPr>
        <w:t>:</w:t>
      </w:r>
      <w:r>
        <w:rPr>
          <w:rFonts w:eastAsia="Times New Roman"/>
          <w:szCs w:val="24"/>
        </w:rPr>
        <w:t xml:space="preserve"> Τι κάνουμε; Αυξάνουμε τον κατώτατο μισθό. Με ποια κριτήρια; Τα είπε ο κ. </w:t>
      </w:r>
      <w:proofErr w:type="spellStart"/>
      <w:r>
        <w:rPr>
          <w:rFonts w:eastAsia="Times New Roman"/>
          <w:szCs w:val="24"/>
        </w:rPr>
        <w:t>Τσακαλώτος</w:t>
      </w:r>
      <w:proofErr w:type="spellEnd"/>
      <w:r>
        <w:rPr>
          <w:rFonts w:eastAsia="Times New Roman"/>
          <w:szCs w:val="24"/>
        </w:rPr>
        <w:t xml:space="preserve"> τότε, όταν το είχε φέρει η Νέα Δημοκρατία: ανταγωνιστικότητα, δηλαδή απαιτήσεις του κεφαλα</w:t>
      </w:r>
      <w:r>
        <w:rPr>
          <w:rFonts w:eastAsia="Times New Roman"/>
          <w:szCs w:val="24"/>
        </w:rPr>
        <w:t xml:space="preserve">ίου, και ανάπτυξη. Το φέρατε ή όχι; </w:t>
      </w:r>
    </w:p>
    <w:p w14:paraId="0F16F07E"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Παινεύεστε για συλλογικές συμβάσεις. Υπάρχουν δέκα κλαδικές που καλύπτουν το 10%, το 90% είναι «ζούγκλα». Και εκτός αυτού καταργείτε τη βασική διαπραγμάτευση ανάμεσα στη ΓΣΕΕ -ανεξάρτητα από την άποψη που έχουμε εμείς- </w:t>
      </w:r>
      <w:r>
        <w:rPr>
          <w:rFonts w:eastAsia="Times New Roman"/>
          <w:szCs w:val="24"/>
        </w:rPr>
        <w:t>και στους εργοδότες. Ποιος τον καθορίζει τον κατώτατο μισθό; Η Κυβέρνηση, όχι οι ελεύθερες διαπραγματεύσεις.</w:t>
      </w:r>
    </w:p>
    <w:p w14:paraId="0F16F07F" w14:textId="77777777" w:rsidR="0091757C" w:rsidRDefault="00D319C2">
      <w:pPr>
        <w:spacing w:line="600" w:lineRule="auto"/>
        <w:ind w:firstLine="720"/>
        <w:jc w:val="both"/>
        <w:rPr>
          <w:rFonts w:eastAsia="Times New Roman"/>
          <w:szCs w:val="24"/>
        </w:rPr>
      </w:pPr>
      <w:r>
        <w:rPr>
          <w:rFonts w:eastAsia="Times New Roman"/>
          <w:szCs w:val="24"/>
        </w:rPr>
        <w:t>Τρίτον, με το δεύτερο μνημόνιο το υλοποιήσατε και μειώσατε κατά 20% τις κατώτερες συντάξεις για όσους δεν συμπλήρωσαν το 67</w:t>
      </w:r>
      <w:r w:rsidRPr="00F93BFD">
        <w:rPr>
          <w:rFonts w:eastAsia="Times New Roman"/>
          <w:szCs w:val="24"/>
          <w:vertAlign w:val="superscript"/>
        </w:rPr>
        <w:t>ο</w:t>
      </w:r>
      <w:r>
        <w:rPr>
          <w:rFonts w:eastAsia="Times New Roman"/>
          <w:szCs w:val="24"/>
        </w:rPr>
        <w:t xml:space="preserve"> έτος της ηλικίας, ναι </w:t>
      </w:r>
      <w:r>
        <w:rPr>
          <w:rFonts w:eastAsia="Times New Roman"/>
          <w:szCs w:val="24"/>
        </w:rPr>
        <w:t>ή όχι; Ναι, δεν μπορείτε να το αρνηθείτε.</w:t>
      </w:r>
    </w:p>
    <w:p w14:paraId="0F16F080" w14:textId="77777777" w:rsidR="0091757C" w:rsidRDefault="00D319C2">
      <w:pPr>
        <w:spacing w:line="600" w:lineRule="auto"/>
        <w:ind w:firstLine="720"/>
        <w:jc w:val="both"/>
        <w:rPr>
          <w:rFonts w:eastAsia="Times New Roman"/>
          <w:szCs w:val="24"/>
        </w:rPr>
      </w:pPr>
      <w:r>
        <w:rPr>
          <w:rFonts w:eastAsia="Times New Roman"/>
          <w:szCs w:val="24"/>
        </w:rPr>
        <w:t xml:space="preserve">Καταργήσατε την κατώτερη σύνταξη των 486 ευρώ με την «εγκύκλιο </w:t>
      </w:r>
      <w:proofErr w:type="spellStart"/>
      <w:r>
        <w:rPr>
          <w:rFonts w:eastAsia="Times New Roman"/>
          <w:szCs w:val="24"/>
        </w:rPr>
        <w:t>Χαϊκάλη</w:t>
      </w:r>
      <w:proofErr w:type="spellEnd"/>
      <w:r>
        <w:rPr>
          <w:rFonts w:eastAsia="Times New Roman"/>
          <w:szCs w:val="24"/>
        </w:rPr>
        <w:t>», όπως ονομάστηκε, καθώς και το ΕΚΑΣ, που έπαιρναν οι πιο φτωχοί συνταξιούχοι, δηλαδή 2,9 δισεκατομμύρια. Κάντε λογαριασμούς.</w:t>
      </w:r>
    </w:p>
    <w:p w14:paraId="0F16F081" w14:textId="77777777" w:rsidR="0091757C" w:rsidRDefault="00D319C2">
      <w:pPr>
        <w:spacing w:line="600" w:lineRule="auto"/>
        <w:ind w:firstLine="720"/>
        <w:jc w:val="both"/>
        <w:rPr>
          <w:rFonts w:eastAsia="Times New Roman"/>
          <w:szCs w:val="24"/>
        </w:rPr>
      </w:pPr>
      <w:r>
        <w:rPr>
          <w:rFonts w:eastAsia="Times New Roman"/>
          <w:szCs w:val="24"/>
        </w:rPr>
        <w:t>Τρίτο μνημόνιο: Α</w:t>
      </w:r>
      <w:r>
        <w:rPr>
          <w:rFonts w:eastAsia="Times New Roman"/>
          <w:szCs w:val="24"/>
        </w:rPr>
        <w:t>ύξησε τις εισφορές στον κλάδο υγείας κατά 2% στις κύριες και 6% στις επικουρικές, ναι ή όχι; Ναι. Ποιος πλήρωσε για αυτό; Οι εργαζόμενοι, οι ασφαλισμένοι, οι συνταξιούχοι.</w:t>
      </w:r>
    </w:p>
    <w:p w14:paraId="0F16F082" w14:textId="77777777" w:rsidR="0091757C" w:rsidRDefault="00D319C2">
      <w:pPr>
        <w:spacing w:line="600" w:lineRule="auto"/>
        <w:ind w:firstLine="720"/>
        <w:jc w:val="both"/>
        <w:rPr>
          <w:rFonts w:eastAsia="Times New Roman"/>
          <w:szCs w:val="24"/>
        </w:rPr>
      </w:pPr>
      <w:r>
        <w:rPr>
          <w:rFonts w:eastAsia="Times New Roman"/>
          <w:szCs w:val="24"/>
        </w:rPr>
        <w:lastRenderedPageBreak/>
        <w:t>Μειώθηκαν οι επικουρικές κατά 1,02 δισ. με δικές σας αποφάσεις, ναι ή όχι; Μειώθηκαν</w:t>
      </w:r>
      <w:r>
        <w:rPr>
          <w:rFonts w:eastAsia="Times New Roman"/>
          <w:szCs w:val="24"/>
        </w:rPr>
        <w:t>. Το Γενικό Λογιστήριο του Κράτους τα λέει αυτά, όχι εμείς.</w:t>
      </w:r>
    </w:p>
    <w:p w14:paraId="0F16F083" w14:textId="77777777" w:rsidR="0091757C" w:rsidRDefault="00D319C2">
      <w:pPr>
        <w:spacing w:line="600" w:lineRule="auto"/>
        <w:ind w:firstLine="720"/>
        <w:jc w:val="both"/>
        <w:rPr>
          <w:rFonts w:eastAsia="Times New Roman"/>
          <w:szCs w:val="24"/>
        </w:rPr>
      </w:pPr>
      <w:r>
        <w:rPr>
          <w:rFonts w:eastAsia="Times New Roman"/>
          <w:szCs w:val="24"/>
        </w:rPr>
        <w:t>Θεσπίσατε πρόσθετη εισφορά για τις επικουρικές μόνο στα τέσσερα χρόνια ύψους 1,251 δισεκατομμυρίων, ναι ή όχι; Ναι. Κάντε λογαριασμούς στο κομπιουτεράκι για να βγουν.</w:t>
      </w:r>
    </w:p>
    <w:p w14:paraId="0F16F084" w14:textId="77777777" w:rsidR="0091757C" w:rsidRDefault="00D319C2">
      <w:pPr>
        <w:spacing w:line="600" w:lineRule="auto"/>
        <w:ind w:firstLine="720"/>
        <w:jc w:val="both"/>
        <w:rPr>
          <w:rFonts w:eastAsia="Times New Roman"/>
          <w:szCs w:val="24"/>
        </w:rPr>
      </w:pPr>
      <w:r>
        <w:rPr>
          <w:rFonts w:eastAsia="Times New Roman"/>
          <w:szCs w:val="24"/>
        </w:rPr>
        <w:t>Ψαλιδίσατε τις συντάξεις χηρε</w:t>
      </w:r>
      <w:r>
        <w:rPr>
          <w:rFonts w:eastAsia="Times New Roman"/>
          <w:szCs w:val="24"/>
        </w:rPr>
        <w:t>ίας κατά 392 εκατομμύρια ευρώ, με απίστευτη κατακραυγή; Μακάβριο! Μέχρι εκεί φτάσατε; Φτάσατε ή όχι; Φτάσατε.</w:t>
      </w:r>
    </w:p>
    <w:p w14:paraId="0F16F085" w14:textId="77777777" w:rsidR="0091757C" w:rsidRDefault="00D319C2">
      <w:pPr>
        <w:spacing w:line="600" w:lineRule="auto"/>
        <w:ind w:firstLine="720"/>
        <w:jc w:val="both"/>
        <w:rPr>
          <w:rFonts w:eastAsia="Times New Roman"/>
          <w:szCs w:val="24"/>
        </w:rPr>
      </w:pPr>
      <w:r>
        <w:rPr>
          <w:rFonts w:eastAsia="Times New Roman"/>
          <w:szCs w:val="24"/>
        </w:rPr>
        <w:t>Ψαλιδίσατε τα μερίσματα των δημοσίων υπαλλήλων κατά 832 εκατομμύρια ευρώ και όλα αυτά σε τρία - τριάμισι χρόνια και πάμε για το τέταρτο, ναι ή όχι</w:t>
      </w:r>
      <w:r>
        <w:rPr>
          <w:rFonts w:eastAsia="Times New Roman"/>
          <w:szCs w:val="24"/>
        </w:rPr>
        <w:t>;</w:t>
      </w:r>
    </w:p>
    <w:p w14:paraId="0F16F086" w14:textId="77777777" w:rsidR="0091757C" w:rsidRDefault="00D319C2">
      <w:pPr>
        <w:spacing w:line="600" w:lineRule="auto"/>
        <w:ind w:firstLine="720"/>
        <w:jc w:val="both"/>
        <w:rPr>
          <w:rFonts w:eastAsia="Times New Roman"/>
          <w:szCs w:val="24"/>
        </w:rPr>
      </w:pPr>
      <w:r>
        <w:rPr>
          <w:rFonts w:eastAsia="Times New Roman"/>
          <w:szCs w:val="24"/>
        </w:rPr>
        <w:t xml:space="preserve">Ψαλιδίσατε το εφάπαξ κατά 30%, ναι ή όχι; Ναι. Κάντε λογαριασμούς. </w:t>
      </w:r>
    </w:p>
    <w:p w14:paraId="0F16F087" w14:textId="77777777" w:rsidR="0091757C" w:rsidRDefault="00D319C2">
      <w:pPr>
        <w:spacing w:line="600" w:lineRule="auto"/>
        <w:ind w:firstLine="720"/>
        <w:jc w:val="both"/>
        <w:rPr>
          <w:rFonts w:eastAsia="Times New Roman"/>
          <w:szCs w:val="24"/>
        </w:rPr>
      </w:pPr>
      <w:r>
        <w:rPr>
          <w:rFonts w:eastAsia="Times New Roman"/>
          <w:szCs w:val="24"/>
        </w:rPr>
        <w:t xml:space="preserve">Από την αλλαγή του τρόπου υπολογισμού των συντάξεων και με τα μειωμένα ποσοστά αναπλήρωσης, σύμφωνα πάλι με το Γενικό Λογιστήριο του Κράτους, αφαιρέθηκαν 689 εκατομμύρια </w:t>
      </w:r>
      <w:r>
        <w:rPr>
          <w:rFonts w:eastAsia="Times New Roman"/>
          <w:szCs w:val="24"/>
        </w:rPr>
        <w:lastRenderedPageBreak/>
        <w:t>από τους συνταξι</w:t>
      </w:r>
      <w:r>
        <w:rPr>
          <w:rFonts w:eastAsia="Times New Roman"/>
          <w:szCs w:val="24"/>
        </w:rPr>
        <w:t>ούχους, ναι ή όχι; Προσθέστε στο κομπιουτεράκι.</w:t>
      </w:r>
    </w:p>
    <w:p w14:paraId="0F16F088" w14:textId="77777777" w:rsidR="0091757C" w:rsidRDefault="00D319C2">
      <w:pPr>
        <w:spacing w:line="600" w:lineRule="auto"/>
        <w:ind w:firstLine="720"/>
        <w:jc w:val="both"/>
        <w:rPr>
          <w:rFonts w:eastAsia="Times New Roman"/>
          <w:szCs w:val="24"/>
        </w:rPr>
      </w:pPr>
      <w:r>
        <w:rPr>
          <w:rFonts w:eastAsia="Times New Roman"/>
          <w:szCs w:val="24"/>
        </w:rPr>
        <w:t>Η κατώτατη σύνταξη αντικαταστάθηκε, όπως είπε ο κύριος Πρωθυπουργός, με την εθνική σύνταξη</w:t>
      </w:r>
      <w:r>
        <w:rPr>
          <w:rFonts w:eastAsia="Times New Roman"/>
          <w:szCs w:val="24"/>
        </w:rPr>
        <w:t>,</w:t>
      </w:r>
      <w:r>
        <w:rPr>
          <w:rFonts w:eastAsia="Times New Roman"/>
          <w:szCs w:val="24"/>
        </w:rPr>
        <w:t xml:space="preserve"> που είναι 360 ευρώ από 486 ευρώ που ήταν συν τα 230 ευρώ του ΕΚΑΣ, ναι ή όχι; Πείτε μου όπου είναι όχι και κάνουμε λ</w:t>
      </w:r>
      <w:r>
        <w:rPr>
          <w:rFonts w:eastAsia="Times New Roman"/>
          <w:szCs w:val="24"/>
        </w:rPr>
        <w:t>άθος.</w:t>
      </w:r>
    </w:p>
    <w:p w14:paraId="0F16F089" w14:textId="77777777" w:rsidR="0091757C" w:rsidRDefault="00D319C2">
      <w:pPr>
        <w:spacing w:line="600" w:lineRule="auto"/>
        <w:ind w:firstLine="720"/>
        <w:jc w:val="both"/>
        <w:rPr>
          <w:rFonts w:eastAsia="Times New Roman"/>
          <w:szCs w:val="24"/>
        </w:rPr>
      </w:pPr>
      <w:r>
        <w:rPr>
          <w:rFonts w:eastAsia="Times New Roman"/>
          <w:szCs w:val="24"/>
        </w:rPr>
        <w:t xml:space="preserve">Φτάνουμε, λοιπόν, στο διά ταύτα για να βγάλουμε το συμπέρασμα. Τι πέτυχε, λοιπόν, η Κυβέρνηση ΣΥΡΙΖΑ - ΑΝΕΛ; </w:t>
      </w:r>
    </w:p>
    <w:p w14:paraId="0F16F08A" w14:textId="77777777" w:rsidR="0091757C" w:rsidRDefault="00D319C2">
      <w:pPr>
        <w:spacing w:line="600" w:lineRule="auto"/>
        <w:ind w:firstLine="720"/>
        <w:jc w:val="both"/>
        <w:rPr>
          <w:rFonts w:eastAsia="Times New Roman"/>
          <w:szCs w:val="24"/>
        </w:rPr>
      </w:pPr>
      <w:r>
        <w:rPr>
          <w:rFonts w:eastAsia="Times New Roman"/>
          <w:szCs w:val="24"/>
        </w:rPr>
        <w:t>Πρώτον, διατήρησε όλο το πλαίσιο των προηγούμενων κυβερνήσεων, δηλαδή μειώσεις συντάξεων και όλα τα υπόλοιπα -να μην τα επαναλαμβάνω- και με</w:t>
      </w:r>
      <w:r>
        <w:rPr>
          <w:rFonts w:eastAsia="Times New Roman"/>
          <w:szCs w:val="24"/>
        </w:rPr>
        <w:t xml:space="preserve">ίωσε και άλλο τις συντάξεις με πολλαπλούς τρόπους. </w:t>
      </w:r>
    </w:p>
    <w:p w14:paraId="0F16F08B" w14:textId="77777777" w:rsidR="0091757C" w:rsidRDefault="00D319C2">
      <w:pPr>
        <w:spacing w:line="600" w:lineRule="auto"/>
        <w:ind w:firstLine="720"/>
        <w:jc w:val="both"/>
        <w:rPr>
          <w:rFonts w:eastAsia="Times New Roman"/>
          <w:szCs w:val="24"/>
        </w:rPr>
      </w:pPr>
      <w:r>
        <w:rPr>
          <w:rFonts w:eastAsia="Times New Roman"/>
          <w:szCs w:val="24"/>
        </w:rPr>
        <w:t>Δεύτερον, μείωσε την κρατική ενίσχυση εξοικονομώντας κονδύλια. Και τώρα η αύξηση αυτή είναι πλασματική και αν θέλετε μπορούμε να το συζητήσουμε άλλη φορά. Άνοιξε και τον δρόμο για την ιδιωτική ασφάλιση, γ</w:t>
      </w:r>
      <w:r>
        <w:rPr>
          <w:rFonts w:eastAsia="Times New Roman"/>
          <w:szCs w:val="24"/>
        </w:rPr>
        <w:t xml:space="preserve">ιατί όταν σου λέει «360 ευρώ και από εκεί και πέρα ανταποδοτική» το σύστημα πάει αλλού και ο άλλος μπροστά και στη προπαγάνδα που θα γίνεται -αυτά που λέει η </w:t>
      </w:r>
      <w:r>
        <w:rPr>
          <w:rFonts w:eastAsia="Times New Roman"/>
          <w:szCs w:val="24"/>
        </w:rPr>
        <w:lastRenderedPageBreak/>
        <w:t>Νέα Δημοκρατία και υποτίθεται ότι εσείς τα απορρίπτετε- θα πάει σε ιδιωτική ασφάλιση, με όλους του</w:t>
      </w:r>
      <w:r>
        <w:rPr>
          <w:rFonts w:eastAsia="Times New Roman"/>
          <w:szCs w:val="24"/>
        </w:rPr>
        <w:t xml:space="preserve">ς κινδύνους που υπάρχουν. </w:t>
      </w:r>
    </w:p>
    <w:p w14:paraId="0F16F08C" w14:textId="77777777" w:rsidR="0091757C" w:rsidRDefault="00D319C2">
      <w:pPr>
        <w:spacing w:line="600" w:lineRule="auto"/>
        <w:ind w:firstLine="720"/>
        <w:jc w:val="both"/>
        <w:rPr>
          <w:rFonts w:eastAsia="Times New Roman"/>
          <w:szCs w:val="24"/>
        </w:rPr>
      </w:pPr>
      <w:r>
        <w:rPr>
          <w:rFonts w:eastAsia="Times New Roman"/>
          <w:szCs w:val="24"/>
        </w:rPr>
        <w:t>Συνολικά, λοιπόν, τι έκανε αυτή η Κυβέρνηση; Τα υλοποίησε στο ακέραιο! Κι όχι απλώς υλοποίησε, συνέχισε εκεί που σταμάτησε η Νέα Δημοκρατία, για να ολοκληρώσει -δεν ξέρουμε τι άλλο έχει ακόμα, έχει κι άλλο, το ξέρουμε και θα υπάρ</w:t>
      </w:r>
      <w:r>
        <w:rPr>
          <w:rFonts w:eastAsia="Times New Roman"/>
          <w:szCs w:val="24"/>
        </w:rPr>
        <w:t xml:space="preserve">ξει στο μέλλον- τις απαιτήσεις του μεγάλου κεφαλαίου και των μονοπωλιακών ομίλων. Αυτές ήταν. </w:t>
      </w:r>
    </w:p>
    <w:p w14:paraId="0F16F08D" w14:textId="77777777" w:rsidR="0091757C" w:rsidRDefault="00D319C2">
      <w:pPr>
        <w:spacing w:line="600" w:lineRule="auto"/>
        <w:ind w:firstLine="720"/>
        <w:jc w:val="both"/>
        <w:rPr>
          <w:rFonts w:eastAsia="Times New Roman"/>
          <w:szCs w:val="24"/>
        </w:rPr>
      </w:pPr>
      <w:r>
        <w:rPr>
          <w:rFonts w:eastAsia="Times New Roman"/>
          <w:szCs w:val="24"/>
        </w:rPr>
        <w:t xml:space="preserve">Διαβάστε όλα τα έγγραφα, όλες τις αποφάσεις της </w:t>
      </w:r>
      <w:proofErr w:type="spellStart"/>
      <w:r>
        <w:rPr>
          <w:rFonts w:eastAsia="Times New Roman"/>
          <w:szCs w:val="24"/>
        </w:rPr>
        <w:t>μεγαλοεργοδοσίας</w:t>
      </w:r>
      <w:proofErr w:type="spellEnd"/>
      <w:r>
        <w:rPr>
          <w:rFonts w:eastAsia="Times New Roman"/>
          <w:szCs w:val="24"/>
        </w:rPr>
        <w:t>, του ΣΕΒ, του ΣΕΤΕ κ</w:t>
      </w:r>
      <w:r>
        <w:rPr>
          <w:rFonts w:eastAsia="Times New Roman"/>
          <w:szCs w:val="24"/>
        </w:rPr>
        <w:t>.</w:t>
      </w:r>
      <w:r>
        <w:rPr>
          <w:rFonts w:eastAsia="Times New Roman"/>
          <w:szCs w:val="24"/>
        </w:rPr>
        <w:t>λπ</w:t>
      </w:r>
      <w:r>
        <w:rPr>
          <w:rFonts w:eastAsia="Times New Roman"/>
          <w:szCs w:val="24"/>
        </w:rPr>
        <w:t>.</w:t>
      </w:r>
      <w:r>
        <w:rPr>
          <w:rFonts w:eastAsia="Times New Roman"/>
          <w:szCs w:val="24"/>
        </w:rPr>
        <w:t>, που διατυπώθηκαν με τη «Λευκή Βίβλο», που εμείς είπαμε ότι είναι κατρά</w:t>
      </w:r>
      <w:r>
        <w:rPr>
          <w:rFonts w:eastAsia="Times New Roman"/>
          <w:szCs w:val="24"/>
        </w:rPr>
        <w:t>μι, μαύρη, για τους εργαζόμενους. Η Νέα Δημοκρατία και το ΠΑΣΟΚ τότε, ΚΙΝΑΛ σήμερα, είπαν «ζήτω» και ο Συνασπισμός τότε είπε «ούτε λευκή ούτε μαύρη, άχρωμη». Τελικά, να τα αποτελέσματα.</w:t>
      </w:r>
    </w:p>
    <w:p w14:paraId="0F16F08E" w14:textId="77777777" w:rsidR="0091757C" w:rsidRDefault="00D319C2">
      <w:pPr>
        <w:spacing w:line="600" w:lineRule="auto"/>
        <w:ind w:firstLine="720"/>
        <w:jc w:val="both"/>
        <w:rPr>
          <w:rFonts w:eastAsia="Times New Roman"/>
          <w:szCs w:val="24"/>
        </w:rPr>
      </w:pPr>
      <w:r>
        <w:rPr>
          <w:rFonts w:eastAsia="Times New Roman"/>
          <w:szCs w:val="24"/>
        </w:rPr>
        <w:t>Επομένως, πού διαφέρετε στην υλοποίηση της στρατηγικής του κεφαλαίου κ</w:t>
      </w:r>
      <w:r>
        <w:rPr>
          <w:rFonts w:eastAsia="Times New Roman"/>
          <w:szCs w:val="24"/>
        </w:rPr>
        <w:t xml:space="preserve">αι της Ευρωπαϊκής Ένωσης; Πείτε μας ένα στοιχείο. Εγώ σας παρέθεσα όλα αυτά. Τα κάνατε ή όχι μέχρι κεραίας; Και προχωρήσατε και παραπέρα. </w:t>
      </w:r>
    </w:p>
    <w:p w14:paraId="0F16F08F" w14:textId="77777777" w:rsidR="0091757C" w:rsidRDefault="00D319C2">
      <w:pPr>
        <w:spacing w:line="600" w:lineRule="auto"/>
        <w:ind w:firstLine="720"/>
        <w:jc w:val="both"/>
        <w:rPr>
          <w:rFonts w:eastAsia="Times New Roman"/>
          <w:szCs w:val="24"/>
        </w:rPr>
      </w:pPr>
      <w:r>
        <w:rPr>
          <w:rFonts w:eastAsia="Times New Roman"/>
          <w:szCs w:val="24"/>
        </w:rPr>
        <w:lastRenderedPageBreak/>
        <w:t>Επομένως, αυτά που λέει ο κ. Τσίπρας περί «μνημονίου του ΣΥΡΙΖΑ με τον λαό» θα τα μεταφράσουμε. Είναι μνημόσυνο του κ</w:t>
      </w:r>
      <w:r>
        <w:rPr>
          <w:rFonts w:eastAsia="Times New Roman"/>
          <w:szCs w:val="24"/>
        </w:rPr>
        <w:t xml:space="preserve">οινωνικού χαρακτήρα της ασφάλισης. Είναι μνημόσυνο, ταφόπλακα κυριολεκτικά, που τη βάζει ο ΣΥΡΙΖΑ στον κοινωνικό χαρακτήρα. Και τώρα τι κάνει; Μοιράζει κόλλυβα και καφέ για παρηγοριά. </w:t>
      </w:r>
    </w:p>
    <w:p w14:paraId="0F16F090" w14:textId="77777777" w:rsidR="0091757C" w:rsidRDefault="00D319C2">
      <w:pPr>
        <w:spacing w:line="600" w:lineRule="auto"/>
        <w:ind w:firstLine="720"/>
        <w:jc w:val="both"/>
        <w:rPr>
          <w:rFonts w:eastAsia="Times New Roman"/>
          <w:szCs w:val="24"/>
        </w:rPr>
      </w:pPr>
      <w:r>
        <w:rPr>
          <w:rFonts w:eastAsia="Times New Roman"/>
          <w:szCs w:val="24"/>
        </w:rPr>
        <w:t>Και πάλι, όμως, αυτά που μοιράζει, αυτά τα «ψίχουλα» που δίνει, πάλι από τους εργαζόμενους τα παίρνει. Πόσα πήρατε από τους βιομήχανους; Πόσα πήρατε από τους εφοπλιστές; Τι κάνατε τόσα χρόνια, που θέλετε να πείτε ότι είστε και αριστερό κόμμα και υποστηρίζε</w:t>
      </w:r>
      <w:r>
        <w:rPr>
          <w:rFonts w:eastAsia="Times New Roman"/>
          <w:szCs w:val="24"/>
        </w:rPr>
        <w:t xml:space="preserve">τε τον αδύναμο, για να καταργήσετε σκανδαλώδεις φοροαπαλλαγές, αμύθητα κέρδη, απίστευτα, μέσα στην κρίση και πριν από την κρίση και τώρα;  </w:t>
      </w:r>
    </w:p>
    <w:p w14:paraId="0F16F091" w14:textId="77777777" w:rsidR="0091757C" w:rsidRDefault="00D319C2">
      <w:pPr>
        <w:spacing w:line="600" w:lineRule="auto"/>
        <w:ind w:firstLine="720"/>
        <w:jc w:val="both"/>
        <w:rPr>
          <w:rFonts w:eastAsia="Times New Roman"/>
          <w:szCs w:val="24"/>
        </w:rPr>
      </w:pPr>
      <w:r>
        <w:rPr>
          <w:rFonts w:eastAsia="Times New Roman"/>
          <w:szCs w:val="24"/>
        </w:rPr>
        <w:t xml:space="preserve">Δεν κάνατε τίποτα. Ούτε ένα μέτρο δεν είναι που να χτυπάει η </w:t>
      </w:r>
      <w:proofErr w:type="spellStart"/>
      <w:r>
        <w:rPr>
          <w:rFonts w:eastAsia="Times New Roman"/>
          <w:szCs w:val="24"/>
        </w:rPr>
        <w:t>μεγαλοεργοδοσία</w:t>
      </w:r>
      <w:proofErr w:type="spellEnd"/>
      <w:r>
        <w:rPr>
          <w:rFonts w:eastAsia="Times New Roman"/>
          <w:szCs w:val="24"/>
        </w:rPr>
        <w:t xml:space="preserve"> και τα μονοπώλια. Δείξτε το, να το έχετ</w:t>
      </w:r>
      <w:r>
        <w:rPr>
          <w:rFonts w:eastAsia="Times New Roman"/>
          <w:szCs w:val="24"/>
        </w:rPr>
        <w:t xml:space="preserve">ε σαν φύλλο συκής, τέλος πάντων. Ούτε ένα! Στο ακέραιο, στη γραμμή Ευρωπαϊκής Ένωσης-μονοπωλίων-κεφαλαίου, τσάκισμα των εργαζομένων. Και τώρα μοιράζετε τα κόλλυβα και τον καφέ. </w:t>
      </w:r>
    </w:p>
    <w:p w14:paraId="0F16F092" w14:textId="77777777" w:rsidR="0091757C" w:rsidRDefault="00D319C2">
      <w:pPr>
        <w:spacing w:line="600" w:lineRule="auto"/>
        <w:ind w:firstLine="720"/>
        <w:jc w:val="both"/>
        <w:rPr>
          <w:rFonts w:eastAsia="Times New Roman"/>
          <w:szCs w:val="24"/>
        </w:rPr>
      </w:pPr>
      <w:r>
        <w:rPr>
          <w:rFonts w:eastAsia="Times New Roman"/>
          <w:szCs w:val="24"/>
        </w:rPr>
        <w:lastRenderedPageBreak/>
        <w:t>Αυτά που είπε ο κ. Μαντάς -τώρα έφυγε-, τα αεροπλανικά κόλπα, είναι φθηνός συν</w:t>
      </w:r>
      <w:r>
        <w:rPr>
          <w:rFonts w:eastAsia="Times New Roman"/>
          <w:szCs w:val="24"/>
        </w:rPr>
        <w:t>δικαλισμός δεν ξέρω τι επιπέδου. Τι έρχεστε και λέτε; Λέτε: Με τους νόμους που ψηφίσαμε εμείς –αυτό δεν το λέτε- το 2019 θα πληρώνατε τόσα, ενώ εμείς οι φιλεύσπλαχνοι σας λέμε ότι δεν θα πληρώνετε τόσα, αλλά θα πληρώνετε αυτά που πληρώνετε σήμερα. Αυτή είν</w:t>
      </w:r>
      <w:r>
        <w:rPr>
          <w:rFonts w:eastAsia="Times New Roman"/>
          <w:szCs w:val="24"/>
        </w:rPr>
        <w:t xml:space="preserve">αι η ουσία. </w:t>
      </w:r>
    </w:p>
    <w:p w14:paraId="0F16F093" w14:textId="77777777" w:rsidR="0091757C" w:rsidRDefault="00D319C2">
      <w:pPr>
        <w:spacing w:line="600" w:lineRule="auto"/>
        <w:ind w:firstLine="720"/>
        <w:jc w:val="both"/>
        <w:rPr>
          <w:rFonts w:eastAsia="Times New Roman"/>
          <w:szCs w:val="24"/>
        </w:rPr>
      </w:pPr>
      <w:r>
        <w:rPr>
          <w:rFonts w:eastAsia="Times New Roman"/>
          <w:szCs w:val="24"/>
        </w:rPr>
        <w:t>Τι κάνετε, δηλαδή, εδώ; Για πείτε μας. Να μην φέρνατε τον νόμο για το 2019. Κοροϊδεύετε τον κόσμο, κυριολεκτικά. Κι αρχίζουμε τώρα. Οι μειώσεις που κάνετε τώρα -δεν θέλω να μπω σε λεπτομέρειες- εξισορροπούν τις αυξήσεις όλων των προηγούμενων χ</w:t>
      </w:r>
      <w:r>
        <w:rPr>
          <w:rFonts w:eastAsia="Times New Roman"/>
          <w:szCs w:val="24"/>
        </w:rPr>
        <w:t xml:space="preserve">ρόνων, ναι ή όχι; Δεν τις εξισορροπούν. Στην καλύτερη περίπτωση μένουν στις ίδιες αυξήσεις. </w:t>
      </w:r>
    </w:p>
    <w:p w14:paraId="0F16F094" w14:textId="77777777" w:rsidR="0091757C" w:rsidRDefault="00D319C2">
      <w:pPr>
        <w:spacing w:line="600" w:lineRule="auto"/>
        <w:ind w:firstLine="720"/>
        <w:jc w:val="both"/>
        <w:rPr>
          <w:rFonts w:eastAsia="Times New Roman"/>
          <w:szCs w:val="24"/>
        </w:rPr>
      </w:pPr>
      <w:r>
        <w:rPr>
          <w:rFonts w:eastAsia="Times New Roman"/>
          <w:szCs w:val="24"/>
        </w:rPr>
        <w:t xml:space="preserve">Άρα, για ποια </w:t>
      </w:r>
      <w:proofErr w:type="spellStart"/>
      <w:r>
        <w:rPr>
          <w:rFonts w:eastAsia="Times New Roman"/>
          <w:szCs w:val="24"/>
        </w:rPr>
        <w:t>μεταμνημονιακή</w:t>
      </w:r>
      <w:proofErr w:type="spellEnd"/>
      <w:r>
        <w:rPr>
          <w:rFonts w:eastAsia="Times New Roman"/>
          <w:szCs w:val="24"/>
        </w:rPr>
        <w:t xml:space="preserve"> εποχή μιλάτε; Μας δουλεύετε ψιλό γαζί; </w:t>
      </w:r>
      <w:proofErr w:type="spellStart"/>
      <w:r>
        <w:rPr>
          <w:rFonts w:eastAsia="Times New Roman"/>
          <w:szCs w:val="24"/>
        </w:rPr>
        <w:t>Μεταμνημονιακή</w:t>
      </w:r>
      <w:proofErr w:type="spellEnd"/>
      <w:r>
        <w:rPr>
          <w:rFonts w:eastAsia="Times New Roman"/>
          <w:szCs w:val="24"/>
        </w:rPr>
        <w:t xml:space="preserve"> σημαίνει καταργώ τις αυξήσεις που έκανα πριν. Επαναφέρω τις συντάξεις, σταδιακά </w:t>
      </w:r>
      <w:r>
        <w:rPr>
          <w:rFonts w:eastAsia="Times New Roman"/>
          <w:szCs w:val="24"/>
        </w:rPr>
        <w:t xml:space="preserve">έστω, στο επίπεδο που ήταν πριν. Επαναφέρω τον βασικό στα 751 ευρώ. Ποια </w:t>
      </w:r>
      <w:proofErr w:type="spellStart"/>
      <w:r>
        <w:rPr>
          <w:rFonts w:eastAsia="Times New Roman"/>
          <w:szCs w:val="24"/>
        </w:rPr>
        <w:t>μεταμνημονιακή</w:t>
      </w:r>
      <w:proofErr w:type="spellEnd"/>
      <w:r>
        <w:rPr>
          <w:rFonts w:eastAsia="Times New Roman"/>
          <w:szCs w:val="24"/>
        </w:rPr>
        <w:t xml:space="preserve"> εποχή; </w:t>
      </w:r>
    </w:p>
    <w:p w14:paraId="0F16F095" w14:textId="77777777" w:rsidR="0091757C" w:rsidRDefault="00D319C2">
      <w:pPr>
        <w:spacing w:line="600" w:lineRule="auto"/>
        <w:ind w:firstLine="720"/>
        <w:jc w:val="both"/>
        <w:rPr>
          <w:rFonts w:eastAsia="Times New Roman"/>
          <w:szCs w:val="24"/>
        </w:rPr>
      </w:pPr>
      <w:r>
        <w:rPr>
          <w:rFonts w:eastAsia="Times New Roman"/>
          <w:szCs w:val="24"/>
        </w:rPr>
        <w:t xml:space="preserve">Δεύτερον, πόσους αφορούν; Διακόσιες πενήντα χιλιάδες. </w:t>
      </w:r>
    </w:p>
    <w:p w14:paraId="0F16F096"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 xml:space="preserve">τυπάει επανειλημμένα το κουδούνι λήξεως του χρόνου ομιλίας του κυρίου Βουλευτή)   </w:t>
      </w:r>
    </w:p>
    <w:p w14:paraId="0F16F097" w14:textId="77777777" w:rsidR="0091757C" w:rsidRDefault="00D319C2">
      <w:pPr>
        <w:spacing w:line="600" w:lineRule="auto"/>
        <w:ind w:firstLine="720"/>
        <w:jc w:val="both"/>
        <w:rPr>
          <w:rFonts w:eastAsia="Times New Roman"/>
          <w:szCs w:val="24"/>
        </w:rPr>
      </w:pPr>
      <w:r w:rsidRPr="007B2AF2">
        <w:rPr>
          <w:rFonts w:eastAsia="Times New Roman"/>
          <w:b/>
          <w:szCs w:val="24"/>
        </w:rPr>
        <w:t>ΠΡΟΕ</w:t>
      </w:r>
      <w:r w:rsidRPr="007B2AF2">
        <w:rPr>
          <w:rFonts w:eastAsia="Times New Roman"/>
          <w:b/>
          <w:szCs w:val="24"/>
        </w:rPr>
        <w:t xml:space="preserve">ΔΡΕΥΩΝ (Μάριος Γεωργιάδης): </w:t>
      </w:r>
      <w:r>
        <w:rPr>
          <w:rFonts w:eastAsia="Times New Roman"/>
          <w:szCs w:val="24"/>
        </w:rPr>
        <w:t xml:space="preserve">Αν θέλετε, κύριε </w:t>
      </w:r>
      <w:proofErr w:type="spellStart"/>
      <w:r>
        <w:rPr>
          <w:rFonts w:eastAsia="Times New Roman"/>
          <w:szCs w:val="24"/>
        </w:rPr>
        <w:t>Παφίλη</w:t>
      </w:r>
      <w:proofErr w:type="spellEnd"/>
      <w:r>
        <w:rPr>
          <w:rFonts w:eastAsia="Times New Roman"/>
          <w:szCs w:val="24"/>
        </w:rPr>
        <w:t>, ολοκληρώστε.</w:t>
      </w:r>
    </w:p>
    <w:p w14:paraId="0F16F098" w14:textId="77777777" w:rsidR="0091757C" w:rsidRDefault="00D319C2">
      <w:pPr>
        <w:spacing w:line="600" w:lineRule="auto"/>
        <w:ind w:firstLine="720"/>
        <w:jc w:val="both"/>
        <w:rPr>
          <w:rFonts w:eastAsia="Times New Roman"/>
          <w:szCs w:val="24"/>
        </w:rPr>
      </w:pPr>
      <w:r w:rsidRPr="007B2AF2">
        <w:rPr>
          <w:rFonts w:eastAsia="Times New Roman"/>
          <w:b/>
          <w:szCs w:val="24"/>
        </w:rPr>
        <w:t xml:space="preserve">ΑΘΑΝΑΣΙΟΣ ΠΑΦΙΛΗΣ: </w:t>
      </w:r>
      <w:r>
        <w:rPr>
          <w:rFonts w:eastAsia="Times New Roman"/>
          <w:szCs w:val="24"/>
        </w:rPr>
        <w:t xml:space="preserve">Να είμαστε δίκαιοι. </w:t>
      </w:r>
    </w:p>
    <w:p w14:paraId="0F16F099" w14:textId="77777777" w:rsidR="0091757C" w:rsidRDefault="00D319C2">
      <w:pPr>
        <w:spacing w:line="600" w:lineRule="auto"/>
        <w:ind w:firstLine="720"/>
        <w:jc w:val="both"/>
        <w:rPr>
          <w:rFonts w:eastAsia="Times New Roman"/>
          <w:szCs w:val="24"/>
        </w:rPr>
      </w:pPr>
      <w:r w:rsidRPr="007B2AF2">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Είμαι ήδη δίκαιος, το ξέρετε. </w:t>
      </w:r>
    </w:p>
    <w:p w14:paraId="0F16F09A" w14:textId="77777777" w:rsidR="0091757C" w:rsidRDefault="00D319C2">
      <w:pPr>
        <w:spacing w:line="600" w:lineRule="auto"/>
        <w:ind w:firstLine="720"/>
        <w:jc w:val="both"/>
        <w:rPr>
          <w:rFonts w:eastAsia="Times New Roman"/>
          <w:szCs w:val="24"/>
        </w:rPr>
      </w:pPr>
      <w:r w:rsidRPr="007B2AF2">
        <w:rPr>
          <w:rFonts w:eastAsia="Times New Roman"/>
          <w:b/>
          <w:szCs w:val="24"/>
        </w:rPr>
        <w:t>ΑΘΑΝΑΣΙΟΣ ΠΑΦΙΛΗΣ:</w:t>
      </w:r>
      <w:r>
        <w:rPr>
          <w:rFonts w:eastAsia="Times New Roman"/>
          <w:b/>
          <w:szCs w:val="24"/>
        </w:rPr>
        <w:t xml:space="preserve"> </w:t>
      </w:r>
      <w:r>
        <w:rPr>
          <w:rFonts w:eastAsia="Times New Roman"/>
          <w:szCs w:val="24"/>
        </w:rPr>
        <w:t>Μιάμιση φορά μίλησε ο Πρωθυπουργός.</w:t>
      </w:r>
    </w:p>
    <w:p w14:paraId="0F16F09B" w14:textId="77777777" w:rsidR="0091757C" w:rsidRDefault="00D319C2">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Ήδη έφτασα στα δεκαέξι λεπτά για να σας πω αν θέλετε να ολοκληρώσετε. </w:t>
      </w:r>
    </w:p>
    <w:p w14:paraId="0F16F09C" w14:textId="77777777" w:rsidR="0091757C" w:rsidRDefault="00D319C2">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Εντάξει, αφήστε τώρα. Δώδεκα και έξι, δεκαοκτώ θα πάω. </w:t>
      </w:r>
    </w:p>
    <w:p w14:paraId="0F16F09D" w14:textId="77777777" w:rsidR="0091757C" w:rsidRDefault="00D319C2">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Εντάξει, αν θέλετε σιγά σιγά να ολοκληρώσετε. </w:t>
      </w:r>
    </w:p>
    <w:p w14:paraId="0F16F09E" w14:textId="77777777" w:rsidR="0091757C" w:rsidRDefault="00D319C2">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Ναι, σιγά σι</w:t>
      </w:r>
      <w:r>
        <w:rPr>
          <w:rFonts w:eastAsia="Times New Roman"/>
          <w:szCs w:val="24"/>
        </w:rPr>
        <w:t xml:space="preserve">γά θα το κλείσουμε. Φτάσαμε στο τέλος. </w:t>
      </w:r>
    </w:p>
    <w:p w14:paraId="0F16F09F"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Επομένως, αυτό είναι ένα μεγάλο κόλπο, το ξαναλέω, κι ας λένε. </w:t>
      </w:r>
    </w:p>
    <w:p w14:paraId="0F16F0A0" w14:textId="77777777" w:rsidR="0091757C" w:rsidRDefault="00D319C2">
      <w:pPr>
        <w:spacing w:line="600" w:lineRule="auto"/>
        <w:ind w:firstLine="720"/>
        <w:jc w:val="both"/>
        <w:rPr>
          <w:rFonts w:eastAsia="Times New Roman"/>
          <w:szCs w:val="24"/>
        </w:rPr>
      </w:pPr>
      <w:r>
        <w:rPr>
          <w:rFonts w:eastAsia="Times New Roman"/>
          <w:szCs w:val="24"/>
        </w:rPr>
        <w:t>Και τι κάνετε άλλο, που είναι το πιο δύσκολο; Γιατί εμείς, έστω και αυτά τα ψιλά, θα τα ψηφίζαμε. Χώνετε την ανταποδοτικότητα. Σου μειώνω 33%, όπως λέτε</w:t>
      </w:r>
      <w:r>
        <w:rPr>
          <w:rFonts w:eastAsia="Times New Roman"/>
          <w:szCs w:val="24"/>
        </w:rPr>
        <w:t>, αλλά θα πάρεις σύνταξη χαιρετίσματα πότε. Δηλαδή, σύνταξη που θα υπολογίζεται πού; Θα υπολογίζεται στο 40% των εισφορών. Δηλαδή πληρώνει εκατό, για παράδειγμα, ο εργαζόμενος σε όλη του τη ζωή και θα του δώσετε σύνταξη με βάση το σαράντα. Τα υπόλοιπα εξήν</w:t>
      </w:r>
      <w:r>
        <w:rPr>
          <w:rFonts w:eastAsia="Times New Roman"/>
          <w:szCs w:val="24"/>
        </w:rPr>
        <w:t xml:space="preserve">τα πού πήγαν; Αυτό είναι. </w:t>
      </w:r>
    </w:p>
    <w:p w14:paraId="0F16F0A1" w14:textId="77777777" w:rsidR="0091757C" w:rsidRDefault="00D319C2">
      <w:pPr>
        <w:spacing w:line="600" w:lineRule="auto"/>
        <w:ind w:firstLine="720"/>
        <w:jc w:val="both"/>
        <w:rPr>
          <w:rFonts w:eastAsia="Times New Roman"/>
          <w:szCs w:val="24"/>
        </w:rPr>
      </w:pPr>
      <w:r>
        <w:rPr>
          <w:rFonts w:eastAsia="Times New Roman"/>
          <w:szCs w:val="24"/>
        </w:rPr>
        <w:t>Κι επειδή δυσανασχετεί η κ</w:t>
      </w:r>
      <w:r>
        <w:rPr>
          <w:rFonts w:eastAsia="Times New Roman"/>
          <w:szCs w:val="24"/>
        </w:rPr>
        <w:t>.</w:t>
      </w:r>
      <w:r>
        <w:rPr>
          <w:rFonts w:eastAsia="Times New Roman"/>
          <w:szCs w:val="24"/>
        </w:rPr>
        <w:t xml:space="preserve"> Φωτίου, θα κάνω μια μικρή αναδρομή. Από το 1952 μέχρι το 1982, ο ιδρώτας και το αίμα των εργαζομένων πήγαιν</w:t>
      </w:r>
      <w:r>
        <w:rPr>
          <w:rFonts w:eastAsia="Times New Roman"/>
          <w:szCs w:val="24"/>
        </w:rPr>
        <w:t>αν</w:t>
      </w:r>
      <w:r>
        <w:rPr>
          <w:rFonts w:eastAsia="Times New Roman"/>
          <w:szCs w:val="24"/>
        </w:rPr>
        <w:t xml:space="preserve"> άτοκ</w:t>
      </w:r>
      <w:r>
        <w:rPr>
          <w:rFonts w:eastAsia="Times New Roman"/>
          <w:szCs w:val="24"/>
        </w:rPr>
        <w:t>α</w:t>
      </w:r>
      <w:r>
        <w:rPr>
          <w:rFonts w:eastAsia="Times New Roman"/>
          <w:szCs w:val="24"/>
        </w:rPr>
        <w:t xml:space="preserve"> στην ΕΤΒΑ και δινόταν άτοκ</w:t>
      </w:r>
      <w:r>
        <w:rPr>
          <w:rFonts w:eastAsia="Times New Roman"/>
          <w:szCs w:val="24"/>
        </w:rPr>
        <w:t>α</w:t>
      </w:r>
      <w:r>
        <w:rPr>
          <w:rFonts w:eastAsia="Times New Roman"/>
          <w:szCs w:val="24"/>
        </w:rPr>
        <w:t xml:space="preserve"> και με χαριστικά δάνεια σε όλους αυτούς, </w:t>
      </w:r>
      <w:proofErr w:type="spellStart"/>
      <w:r>
        <w:rPr>
          <w:rFonts w:eastAsia="Times New Roman"/>
          <w:szCs w:val="24"/>
        </w:rPr>
        <w:t>Μποδοσάκηδες</w:t>
      </w:r>
      <w:proofErr w:type="spellEnd"/>
      <w:r>
        <w:rPr>
          <w:rFonts w:eastAsia="Times New Roman"/>
          <w:szCs w:val="24"/>
        </w:rPr>
        <w:t>, Τσ</w:t>
      </w:r>
      <w:r>
        <w:rPr>
          <w:rFonts w:eastAsia="Times New Roman"/>
          <w:szCs w:val="24"/>
        </w:rPr>
        <w:t xml:space="preserve">άτσους </w:t>
      </w:r>
      <w:proofErr w:type="spellStart"/>
      <w:r>
        <w:rPr>
          <w:rFonts w:eastAsia="Times New Roman"/>
          <w:szCs w:val="24"/>
        </w:rPr>
        <w:t>κ</w:t>
      </w:r>
      <w:r>
        <w:rPr>
          <w:rFonts w:eastAsia="Times New Roman"/>
          <w:szCs w:val="24"/>
        </w:rPr>
        <w:t>.</w:t>
      </w:r>
      <w:r>
        <w:rPr>
          <w:rFonts w:eastAsia="Times New Roman"/>
          <w:szCs w:val="24"/>
        </w:rPr>
        <w:t>λ</w:t>
      </w:r>
      <w:r>
        <w:rPr>
          <w:rFonts w:eastAsia="Times New Roman"/>
          <w:szCs w:val="24"/>
        </w:rPr>
        <w:t>.</w:t>
      </w:r>
      <w:r>
        <w:rPr>
          <w:rFonts w:eastAsia="Times New Roman"/>
          <w:szCs w:val="24"/>
        </w:rPr>
        <w:t>π</w:t>
      </w:r>
      <w:proofErr w:type="spellEnd"/>
      <w:r>
        <w:rPr>
          <w:rFonts w:eastAsia="Times New Roman"/>
          <w:szCs w:val="24"/>
        </w:rPr>
        <w:t>.</w:t>
      </w:r>
      <w:r>
        <w:rPr>
          <w:rFonts w:eastAsia="Times New Roman"/>
          <w:szCs w:val="24"/>
        </w:rPr>
        <w:t xml:space="preserve">, που υποτίθεται ότι έχτισαν την Ελλάδα με 10% συμμετοχή.  </w:t>
      </w:r>
    </w:p>
    <w:p w14:paraId="0F16F0A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Λέω, στη συνέχεια τι έγινε; Καταλήστευση όλων των ταμείων, όπως με το χρηματιστήριο –εσείς συμφωνούσατε, εμείς λέ</w:t>
      </w:r>
      <w:r>
        <w:rPr>
          <w:rFonts w:eastAsia="Times New Roman" w:cs="Times New Roman"/>
          <w:szCs w:val="24"/>
        </w:rPr>
        <w:lastRenderedPageBreak/>
        <w:t xml:space="preserve">γαμε όχι- και με το «κούρεμα». Ο ιδρώτας δηλαδή γενεών ολόκληρων, των </w:t>
      </w:r>
      <w:r>
        <w:rPr>
          <w:rFonts w:eastAsia="Times New Roman" w:cs="Times New Roman"/>
          <w:szCs w:val="24"/>
        </w:rPr>
        <w:t>πατεράδων μας και ημών, που έφτυσαν αίμα για να χτίσουν αυτήν την Ελλάδα, πού πήγε; Τον κλέψατε. Υπολογίζονται σε 70 δισεκατομμύρια.  Όχι εσείς, τον έκλεψαν οι προηγούμενοι. Εσείς συνεχίζετε στον δρόμο για να ολοκληρωθεί αυτή η κατάσταση. Δεν θέλω να συνεχ</w:t>
      </w:r>
      <w:r>
        <w:rPr>
          <w:rFonts w:eastAsia="Times New Roman" w:cs="Times New Roman"/>
          <w:szCs w:val="24"/>
        </w:rPr>
        <w:t>ίσω. Θα τελειώσω στα δεκαοχτώ λεπτά, όπως είπα.</w:t>
      </w:r>
    </w:p>
    <w:p w14:paraId="0F16F0A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Επομένως, μιλάμε για σκληρή ταξική πολιτική. Φέρτε μας άλλα στοιχεία, από ποιους παίρνετε και σε ποιους δίνετε. Αυτά που δεν μπορούσαν και δεν πρόλαβαν να κάνουν οι υπόλοιποι, τα ολοκληρώνει, δυστυχώς, η Κυβέ</w:t>
      </w:r>
      <w:r>
        <w:rPr>
          <w:rFonts w:eastAsia="Times New Roman" w:cs="Times New Roman"/>
          <w:szCs w:val="24"/>
        </w:rPr>
        <w:t xml:space="preserve">ρνηση ΣΥΡΙΖΑ-ΑΝΕΛ. </w:t>
      </w:r>
    </w:p>
    <w:p w14:paraId="0F16F0A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Εάν νομίζετε ότι προσωρινά θα ξεγελάσετε τον κόσμο μοιράζοντας καθρεφτάκια -γιατί ο κόσμος έχει φτάσει σε αδιέξοδο και όντως υπολογίζει το εικοσάρικο και το δεκάρικο-, κάνετε μεγάλο λάθος. Τα αξίζει όλα και πρέπει να τα πάρει. Και θα τα</w:t>
      </w:r>
      <w:r>
        <w:rPr>
          <w:rFonts w:eastAsia="Times New Roman" w:cs="Times New Roman"/>
          <w:szCs w:val="24"/>
        </w:rPr>
        <w:t xml:space="preserve"> πάρει ανατρέποντας και εσάς και το σύστημα αυτό! </w:t>
      </w:r>
    </w:p>
    <w:p w14:paraId="0F16F0A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Και δεν θα διαλέξει τον δρόμο ανάμεσα στην Σκύλα και στην Χάρυβδη. Πρέπει να βάλει μία τέτοια γραμμή. Γιατί ο πλούτος παράγεται από τους εργαζόμενους, την εργατική τάξη και τα λαϊκά στρώματα και οι άλλοι ε</w:t>
      </w:r>
      <w:r>
        <w:rPr>
          <w:rFonts w:eastAsia="Times New Roman" w:cs="Times New Roman"/>
          <w:szCs w:val="24"/>
        </w:rPr>
        <w:t xml:space="preserve">ίναι παράσιτα που του τον κλέβουν. </w:t>
      </w:r>
    </w:p>
    <w:p w14:paraId="0F16F0A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Όλες, όμως, οι κυβερνήσεις μέχρι τώρα είναι με τα παράσιτα και όχι με τους παραγωγούς του πλούτου.</w:t>
      </w:r>
    </w:p>
    <w:p w14:paraId="0F16F0A7" w14:textId="77777777" w:rsidR="0091757C" w:rsidRDefault="00D319C2">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 </w:t>
      </w:r>
      <w:proofErr w:type="spellStart"/>
      <w:r>
        <w:rPr>
          <w:rFonts w:eastAsia="Times New Roman"/>
          <w:bCs/>
          <w:szCs w:val="24"/>
        </w:rPr>
        <w:t>Παφίλη</w:t>
      </w:r>
      <w:proofErr w:type="spellEnd"/>
      <w:r>
        <w:rPr>
          <w:rFonts w:eastAsia="Times New Roman"/>
          <w:bCs/>
          <w:szCs w:val="24"/>
        </w:rPr>
        <w:t>.</w:t>
      </w:r>
    </w:p>
    <w:p w14:paraId="0F16F0A8" w14:textId="77777777" w:rsidR="0091757C" w:rsidRDefault="00D319C2">
      <w:pPr>
        <w:spacing w:line="600" w:lineRule="auto"/>
        <w:ind w:firstLine="720"/>
        <w:jc w:val="both"/>
        <w:rPr>
          <w:rFonts w:eastAsia="Times New Roman"/>
          <w:bCs/>
          <w:szCs w:val="24"/>
        </w:rPr>
      </w:pPr>
      <w:r>
        <w:rPr>
          <w:rFonts w:eastAsia="Times New Roman"/>
          <w:bCs/>
          <w:szCs w:val="24"/>
        </w:rPr>
        <w:t>Τον λόγο έχει ο κ. Τσιάρας.</w:t>
      </w:r>
    </w:p>
    <w:p w14:paraId="0F16F0A9" w14:textId="77777777" w:rsidR="0091757C" w:rsidRDefault="00D319C2">
      <w:pPr>
        <w:spacing w:line="600" w:lineRule="auto"/>
        <w:ind w:firstLine="720"/>
        <w:jc w:val="both"/>
        <w:rPr>
          <w:rFonts w:eastAsia="Times New Roman"/>
          <w:bCs/>
          <w:szCs w:val="24"/>
        </w:rPr>
      </w:pPr>
      <w:r w:rsidRPr="00DF21B2">
        <w:rPr>
          <w:rFonts w:eastAsia="Times New Roman"/>
          <w:b/>
          <w:bCs/>
          <w:szCs w:val="24"/>
        </w:rPr>
        <w:t>ΕΦΗ ΑΧΤΣΙΟΓΛΟΥ (Υπουργός Εργασίας</w:t>
      </w:r>
      <w:r w:rsidRPr="00DF21B2">
        <w:rPr>
          <w:rFonts w:eastAsia="Times New Roman"/>
          <w:b/>
          <w:bCs/>
          <w:szCs w:val="24"/>
        </w:rPr>
        <w:t>, Κοινωνικής Ασφάλισης και Κοινωνικής Αλληλεγγύης):</w:t>
      </w:r>
      <w:r>
        <w:rPr>
          <w:rFonts w:eastAsia="Times New Roman"/>
          <w:bCs/>
          <w:szCs w:val="24"/>
        </w:rPr>
        <w:t xml:space="preserve"> Κύριε Πρόεδρε, τον λόγο.</w:t>
      </w:r>
    </w:p>
    <w:p w14:paraId="0F16F0AA" w14:textId="77777777" w:rsidR="0091757C" w:rsidRDefault="00D319C2">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Αμέσως μετά.</w:t>
      </w:r>
    </w:p>
    <w:p w14:paraId="0F16F0AB" w14:textId="77777777" w:rsidR="0091757C" w:rsidRDefault="00D319C2">
      <w:pPr>
        <w:spacing w:line="600" w:lineRule="auto"/>
        <w:ind w:firstLine="720"/>
        <w:jc w:val="both"/>
        <w:rPr>
          <w:rFonts w:eastAsia="Times New Roman"/>
          <w:bCs/>
          <w:szCs w:val="24"/>
        </w:rPr>
      </w:pPr>
      <w:r w:rsidRPr="00DF21B2">
        <w:rPr>
          <w:rFonts w:eastAsia="Times New Roman"/>
          <w:b/>
          <w:bCs/>
          <w:szCs w:val="24"/>
        </w:rPr>
        <w:t>ΕΦΗ ΑΧΤΣΙΟΓΛΟΥ (Υπουργός Εργασίας, Κοινωνικής Ασφάλισης και Κοινωνικής Αλληλεγγύης):</w:t>
      </w:r>
      <w:r>
        <w:rPr>
          <w:rFonts w:eastAsia="Times New Roman"/>
          <w:bCs/>
          <w:szCs w:val="24"/>
        </w:rPr>
        <w:t xml:space="preserve"> Πότε αμέσως μετά;</w:t>
      </w:r>
    </w:p>
    <w:p w14:paraId="0F16F0AC" w14:textId="77777777" w:rsidR="0091757C" w:rsidRDefault="00D319C2">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Συγγνώμη, κύριοι Υπουργοί. Δεν έχει μιλήσει κανένας Βουλευτής. Έχουν μιλήσει οι </w:t>
      </w:r>
      <w:r>
        <w:rPr>
          <w:rFonts w:eastAsia="Times New Roman"/>
          <w:bCs/>
          <w:szCs w:val="24"/>
        </w:rPr>
        <w:lastRenderedPageBreak/>
        <w:t>Κοινοβουλευτικοί και περιμένουν οι Βουλευτές. Είναι μεγάλη η λίστα των ομιλητών, περίπου πενήντα.</w:t>
      </w:r>
    </w:p>
    <w:p w14:paraId="0F16F0AD" w14:textId="77777777" w:rsidR="0091757C" w:rsidRDefault="00D319C2">
      <w:pPr>
        <w:spacing w:line="600" w:lineRule="auto"/>
        <w:ind w:firstLine="720"/>
        <w:jc w:val="both"/>
        <w:rPr>
          <w:rFonts w:eastAsia="Times New Roman"/>
          <w:bCs/>
          <w:szCs w:val="24"/>
        </w:rPr>
      </w:pPr>
      <w:r>
        <w:rPr>
          <w:rFonts w:eastAsia="Times New Roman"/>
          <w:bCs/>
          <w:szCs w:val="24"/>
        </w:rPr>
        <w:t>Εάν είναι να μιλήσετε για ένα λεπτό ο καθένας, θα σας δώσω τον λόγο. Ξέρω, όμ</w:t>
      </w:r>
      <w:r>
        <w:rPr>
          <w:rFonts w:eastAsia="Times New Roman"/>
          <w:bCs/>
          <w:szCs w:val="24"/>
        </w:rPr>
        <w:t>ως, ότι θα χρειαστείτε λίγο παραπάνω. Ό,τι θέλετε.</w:t>
      </w:r>
    </w:p>
    <w:p w14:paraId="0F16F0AE" w14:textId="77777777" w:rsidR="0091757C" w:rsidRDefault="00D319C2">
      <w:pPr>
        <w:spacing w:line="600" w:lineRule="auto"/>
        <w:ind w:firstLine="720"/>
        <w:jc w:val="both"/>
        <w:rPr>
          <w:rFonts w:eastAsia="Times New Roman"/>
          <w:bCs/>
          <w:szCs w:val="24"/>
        </w:rPr>
      </w:pPr>
      <w:r w:rsidRPr="00EF1FE2">
        <w:rPr>
          <w:rFonts w:eastAsia="Times New Roman"/>
          <w:b/>
          <w:bCs/>
          <w:szCs w:val="24"/>
        </w:rPr>
        <w:t xml:space="preserve">ΑΝΑΣΤΑΣΙΟΣ ΠΕΤΡΟΠΟΥΛΟΣ (Υφυπουργός Εργασίας, Κοινωνικής Ασφάλισης και Κοινωνικής Αλληλεγγύης): </w:t>
      </w:r>
      <w:r>
        <w:rPr>
          <w:rFonts w:eastAsia="Times New Roman"/>
          <w:bCs/>
          <w:szCs w:val="24"/>
        </w:rPr>
        <w:t>Για τις τροπολογίες, για να ξέρουν.</w:t>
      </w:r>
    </w:p>
    <w:p w14:paraId="0F16F0AF" w14:textId="77777777" w:rsidR="0091757C" w:rsidRDefault="00D319C2">
      <w:pPr>
        <w:spacing w:line="600" w:lineRule="auto"/>
        <w:ind w:firstLine="720"/>
        <w:jc w:val="both"/>
        <w:rPr>
          <w:rFonts w:eastAsia="Times New Roman"/>
          <w:bCs/>
          <w:szCs w:val="24"/>
        </w:rPr>
      </w:pPr>
      <w:r w:rsidRPr="00EF1FE2">
        <w:rPr>
          <w:rFonts w:eastAsia="Times New Roman"/>
          <w:b/>
          <w:bCs/>
          <w:szCs w:val="24"/>
        </w:rPr>
        <w:t>ΚΩΝΣΤΑΝΤΙΝΟΣ ΤΣΙΑΡΑΣ:</w:t>
      </w:r>
      <w:r>
        <w:rPr>
          <w:rFonts w:eastAsia="Times New Roman"/>
          <w:bCs/>
          <w:szCs w:val="24"/>
        </w:rPr>
        <w:t xml:space="preserve"> Δεν υπάρχει πρόβλημα.</w:t>
      </w:r>
    </w:p>
    <w:p w14:paraId="0F16F0B0" w14:textId="77777777" w:rsidR="0091757C" w:rsidRDefault="00D319C2">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
          <w:bCs/>
          <w:szCs w:val="24"/>
        </w:rPr>
        <w:t>:</w:t>
      </w:r>
      <w:r>
        <w:rPr>
          <w:rFonts w:eastAsia="Times New Roman"/>
          <w:bCs/>
          <w:szCs w:val="24"/>
        </w:rPr>
        <w:t xml:space="preserve"> Δεν διαφωνώ, εφόσον συναινούν όλοι.</w:t>
      </w:r>
    </w:p>
    <w:p w14:paraId="0F16F0B1" w14:textId="77777777" w:rsidR="0091757C" w:rsidRDefault="00D319C2">
      <w:pPr>
        <w:spacing w:line="600" w:lineRule="auto"/>
        <w:ind w:firstLine="720"/>
        <w:jc w:val="both"/>
        <w:rPr>
          <w:rFonts w:eastAsia="Times New Roman"/>
          <w:bCs/>
          <w:szCs w:val="24"/>
        </w:rPr>
      </w:pPr>
      <w:r>
        <w:rPr>
          <w:rFonts w:eastAsia="Times New Roman"/>
          <w:bCs/>
          <w:szCs w:val="24"/>
        </w:rPr>
        <w:t xml:space="preserve">Ας ξεκινήσουμε με τον κ. Ηλιόπουλο. </w:t>
      </w:r>
    </w:p>
    <w:p w14:paraId="0F16F0B2" w14:textId="77777777" w:rsidR="0091757C" w:rsidRDefault="00D319C2">
      <w:pPr>
        <w:spacing w:line="600" w:lineRule="auto"/>
        <w:ind w:firstLine="720"/>
        <w:jc w:val="both"/>
        <w:rPr>
          <w:rFonts w:eastAsia="Times New Roman"/>
          <w:bCs/>
          <w:szCs w:val="24"/>
        </w:rPr>
      </w:pPr>
      <w:r>
        <w:rPr>
          <w:rFonts w:eastAsia="Times New Roman"/>
          <w:bCs/>
          <w:szCs w:val="24"/>
        </w:rPr>
        <w:t>Ορίστε, έχετε τον λόγο.</w:t>
      </w:r>
    </w:p>
    <w:p w14:paraId="0F16F0B3" w14:textId="77777777" w:rsidR="0091757C" w:rsidRDefault="00D319C2">
      <w:pPr>
        <w:spacing w:line="600" w:lineRule="auto"/>
        <w:ind w:firstLine="720"/>
        <w:jc w:val="both"/>
        <w:rPr>
          <w:rFonts w:eastAsia="Times New Roman"/>
          <w:bCs/>
          <w:szCs w:val="24"/>
        </w:rPr>
      </w:pPr>
      <w:r w:rsidRPr="00EF1FE2">
        <w:rPr>
          <w:rFonts w:eastAsia="Times New Roman"/>
          <w:b/>
          <w:bCs/>
          <w:szCs w:val="24"/>
        </w:rPr>
        <w:t>ΑΘΑΝΑΣΙΟΣ ΗΛΙΟΠΟΥΛΟΣ (Υφυπουργός Εργασίας, Κοινωνικής Ασφάλισης και Κοινωνικής Αλληλεγγύης):</w:t>
      </w:r>
      <w:r>
        <w:rPr>
          <w:rFonts w:eastAsia="Times New Roman"/>
          <w:bCs/>
          <w:szCs w:val="24"/>
        </w:rPr>
        <w:t xml:space="preserve"> Είναι δύο τροπολογίες, η 1806/146 και η 1807/147 με μια σειρά απ</w:t>
      </w:r>
      <w:r>
        <w:rPr>
          <w:rFonts w:eastAsia="Times New Roman"/>
          <w:bCs/>
          <w:szCs w:val="24"/>
        </w:rPr>
        <w:t>ό άρθρα.</w:t>
      </w:r>
    </w:p>
    <w:p w14:paraId="0F16F0B4" w14:textId="77777777" w:rsidR="0091757C" w:rsidRDefault="00D319C2">
      <w:pPr>
        <w:spacing w:line="600" w:lineRule="auto"/>
        <w:ind w:firstLine="720"/>
        <w:jc w:val="both"/>
        <w:rPr>
          <w:rFonts w:eastAsia="Times New Roman"/>
          <w:bCs/>
          <w:szCs w:val="24"/>
        </w:rPr>
      </w:pPr>
      <w:r>
        <w:rPr>
          <w:rFonts w:eastAsia="Times New Roman"/>
          <w:bCs/>
          <w:szCs w:val="24"/>
        </w:rPr>
        <w:lastRenderedPageBreak/>
        <w:t>Στην τροπολογία 1806 υπάρχουν τρία άρθρα. Το πρώτο άρθρο είναι για ένα πρόγραμμα δεύτερης ευκαιρίας αυτοαπασχολούμενων, που υλοποιεί ο ΟΑΕΔ. Σε συνεργασία με τον ΕΦΚΑ, έχουμε βρει το ζήτημα για κάποιους αυτοαπασχολούμενους που δεν είχαν φορολογική</w:t>
      </w:r>
      <w:r>
        <w:rPr>
          <w:rFonts w:eastAsia="Times New Roman"/>
          <w:bCs/>
          <w:szCs w:val="24"/>
        </w:rPr>
        <w:t xml:space="preserve"> ενημερότητα. Έτσι από τη στιγμή που μπαίνουν, που καταθέτουν επιχειρηματικό σχέδιο στον ΟΑΕΔ, να μπορούν ακριβώς να παίρνουν, για να ξεκινήσει η διαδικασία.</w:t>
      </w:r>
    </w:p>
    <w:p w14:paraId="0F16F0B5" w14:textId="77777777" w:rsidR="0091757C" w:rsidRDefault="00D319C2">
      <w:pPr>
        <w:spacing w:line="600" w:lineRule="auto"/>
        <w:ind w:firstLine="720"/>
        <w:jc w:val="both"/>
        <w:rPr>
          <w:rFonts w:eastAsia="Times New Roman"/>
          <w:bCs/>
          <w:szCs w:val="24"/>
        </w:rPr>
      </w:pPr>
      <w:r>
        <w:rPr>
          <w:rFonts w:eastAsia="Times New Roman"/>
          <w:bCs/>
          <w:szCs w:val="24"/>
        </w:rPr>
        <w:t>Στα άλλα δύο άρθρα θα αναφερθούν η κ. Φωτίου και ο κ. Πετρόπουλος.</w:t>
      </w:r>
    </w:p>
    <w:p w14:paraId="0F16F0B6" w14:textId="77777777" w:rsidR="0091757C" w:rsidRDefault="00D319C2">
      <w:pPr>
        <w:spacing w:line="600" w:lineRule="auto"/>
        <w:ind w:firstLine="720"/>
        <w:jc w:val="both"/>
        <w:rPr>
          <w:rFonts w:eastAsia="Times New Roman"/>
          <w:bCs/>
          <w:szCs w:val="24"/>
        </w:rPr>
      </w:pPr>
      <w:r>
        <w:rPr>
          <w:rFonts w:eastAsia="Times New Roman"/>
          <w:bCs/>
          <w:szCs w:val="24"/>
        </w:rPr>
        <w:t>Στην τροπολογία 1807/147 -που έ</w:t>
      </w:r>
      <w:r>
        <w:rPr>
          <w:rFonts w:eastAsia="Times New Roman"/>
          <w:bCs/>
          <w:szCs w:val="24"/>
        </w:rPr>
        <w:t xml:space="preserve">χει επτά άρθρα- είναι πέντε άρθρα για την κοινωνική ασφάλιση. Το προτελευταίο άρθρο είναι μια ειδική ρύθμιση για το ολοκληρωμένο πληροφοριακό σύστημα του ΣΕΠΕ για τους γιατρούς εργασίας. Γιατί μέχρι τώρα η όλη διαδικασία για τους γιατρούς εργασίας γινόταν </w:t>
      </w:r>
      <w:r>
        <w:rPr>
          <w:rFonts w:eastAsia="Times New Roman"/>
          <w:bCs/>
          <w:szCs w:val="24"/>
        </w:rPr>
        <w:t>με χειρόγραφες διαδικασίες, ενώ πλέον όλο αυτό ενσωματώνεται στο ψηφιακό σύστημα του πληροφοριακού συστήματος και άρα έπρεπε να ρυθμιστούν κάποια πράγματα σε σχέση με την υπουργική απόφαση για το πληροφοριακό σύστημα.</w:t>
      </w:r>
    </w:p>
    <w:p w14:paraId="0F16F0B7" w14:textId="77777777" w:rsidR="0091757C" w:rsidRDefault="00D319C2">
      <w:pPr>
        <w:spacing w:line="600" w:lineRule="auto"/>
        <w:ind w:firstLine="720"/>
        <w:jc w:val="both"/>
        <w:rPr>
          <w:rFonts w:eastAsia="Times New Roman"/>
          <w:bCs/>
          <w:szCs w:val="24"/>
        </w:rPr>
      </w:pPr>
      <w:r>
        <w:rPr>
          <w:rFonts w:eastAsia="Times New Roman"/>
          <w:bCs/>
          <w:szCs w:val="24"/>
        </w:rPr>
        <w:lastRenderedPageBreak/>
        <w:t>Και το τελευταίο άρθρο αφορά ένα αίτημ</w:t>
      </w:r>
      <w:r>
        <w:rPr>
          <w:rFonts w:eastAsia="Times New Roman"/>
          <w:bCs/>
          <w:szCs w:val="24"/>
        </w:rPr>
        <w:t xml:space="preserve">α των </w:t>
      </w:r>
      <w:r>
        <w:rPr>
          <w:rFonts w:eastAsia="Times New Roman"/>
          <w:bCs/>
          <w:szCs w:val="24"/>
        </w:rPr>
        <w:t>δ</w:t>
      </w:r>
      <w:r>
        <w:rPr>
          <w:rFonts w:eastAsia="Times New Roman"/>
          <w:bCs/>
          <w:szCs w:val="24"/>
        </w:rPr>
        <w:t xml:space="preserve">ήμων να μπορούν να εντάσσονται στην κοινωφελή εργασία και τα </w:t>
      </w:r>
      <w:r>
        <w:rPr>
          <w:rFonts w:eastAsia="Times New Roman"/>
          <w:bCs/>
          <w:szCs w:val="24"/>
        </w:rPr>
        <w:t>ν</w:t>
      </w:r>
      <w:r>
        <w:rPr>
          <w:rFonts w:eastAsia="Times New Roman"/>
          <w:bCs/>
          <w:szCs w:val="24"/>
        </w:rPr>
        <w:t xml:space="preserve">ομικά </w:t>
      </w:r>
      <w:r>
        <w:rPr>
          <w:rFonts w:eastAsia="Times New Roman"/>
          <w:bCs/>
          <w:szCs w:val="24"/>
        </w:rPr>
        <w:t>π</w:t>
      </w:r>
      <w:r>
        <w:rPr>
          <w:rFonts w:eastAsia="Times New Roman"/>
          <w:bCs/>
          <w:szCs w:val="24"/>
        </w:rPr>
        <w:t xml:space="preserve">ρόσωπα </w:t>
      </w:r>
      <w:r>
        <w:rPr>
          <w:rFonts w:eastAsia="Times New Roman"/>
          <w:bCs/>
          <w:szCs w:val="24"/>
        </w:rPr>
        <w:t>δ</w:t>
      </w:r>
      <w:r>
        <w:rPr>
          <w:rFonts w:eastAsia="Times New Roman"/>
          <w:bCs/>
          <w:szCs w:val="24"/>
        </w:rPr>
        <w:t xml:space="preserve">ημοσίου </w:t>
      </w:r>
      <w:r>
        <w:rPr>
          <w:rFonts w:eastAsia="Times New Roman"/>
          <w:bCs/>
          <w:szCs w:val="24"/>
        </w:rPr>
        <w:t>δ</w:t>
      </w:r>
      <w:r>
        <w:rPr>
          <w:rFonts w:eastAsia="Times New Roman"/>
          <w:bCs/>
          <w:szCs w:val="24"/>
        </w:rPr>
        <w:t xml:space="preserve">ικαίου και τα </w:t>
      </w:r>
      <w:r>
        <w:rPr>
          <w:rFonts w:eastAsia="Times New Roman"/>
          <w:bCs/>
          <w:szCs w:val="24"/>
        </w:rPr>
        <w:t>ν</w:t>
      </w:r>
      <w:r>
        <w:rPr>
          <w:rFonts w:eastAsia="Times New Roman"/>
          <w:bCs/>
          <w:szCs w:val="24"/>
        </w:rPr>
        <w:t xml:space="preserve">ομικά </w:t>
      </w:r>
      <w:r>
        <w:rPr>
          <w:rFonts w:eastAsia="Times New Roman"/>
          <w:bCs/>
          <w:szCs w:val="24"/>
        </w:rPr>
        <w:t>π</w:t>
      </w:r>
      <w:r>
        <w:rPr>
          <w:rFonts w:eastAsia="Times New Roman"/>
          <w:bCs/>
          <w:szCs w:val="24"/>
        </w:rPr>
        <w:t xml:space="preserve">ρόσωπα </w:t>
      </w:r>
      <w:r>
        <w:rPr>
          <w:rFonts w:eastAsia="Times New Roman"/>
          <w:bCs/>
          <w:szCs w:val="24"/>
        </w:rPr>
        <w:t>ι</w:t>
      </w:r>
      <w:r>
        <w:rPr>
          <w:rFonts w:eastAsia="Times New Roman"/>
          <w:bCs/>
          <w:szCs w:val="24"/>
        </w:rPr>
        <w:t xml:space="preserve">διωτικού </w:t>
      </w:r>
      <w:r>
        <w:rPr>
          <w:rFonts w:eastAsia="Times New Roman"/>
          <w:bCs/>
          <w:szCs w:val="24"/>
        </w:rPr>
        <w:t>δ</w:t>
      </w:r>
      <w:r>
        <w:rPr>
          <w:rFonts w:eastAsia="Times New Roman"/>
          <w:bCs/>
          <w:szCs w:val="24"/>
        </w:rPr>
        <w:t xml:space="preserve">ικαίου, που εποπτεύονται από τους </w:t>
      </w:r>
      <w:r>
        <w:rPr>
          <w:rFonts w:eastAsia="Times New Roman"/>
          <w:bCs/>
          <w:szCs w:val="24"/>
        </w:rPr>
        <w:t>δ</w:t>
      </w:r>
      <w:r>
        <w:rPr>
          <w:rFonts w:eastAsia="Times New Roman"/>
          <w:bCs/>
          <w:szCs w:val="24"/>
        </w:rPr>
        <w:t xml:space="preserve">ήμους. Είναι ένα αίτημα που έχει έρθει απ’ όλους τους </w:t>
      </w:r>
      <w:r>
        <w:rPr>
          <w:rFonts w:eastAsia="Times New Roman"/>
          <w:bCs/>
          <w:szCs w:val="24"/>
        </w:rPr>
        <w:t>δ</w:t>
      </w:r>
      <w:r>
        <w:rPr>
          <w:rFonts w:eastAsia="Times New Roman"/>
          <w:bCs/>
          <w:szCs w:val="24"/>
        </w:rPr>
        <w:t>ήμους που συμμετέχουν στο Πρόγραμ</w:t>
      </w:r>
      <w:r>
        <w:rPr>
          <w:rFonts w:eastAsia="Times New Roman"/>
          <w:bCs/>
          <w:szCs w:val="24"/>
        </w:rPr>
        <w:t xml:space="preserve">μα Κοινωφελούς Εργασίας και θα τους βοηθήσει πάρα πολύ και στην υλοποίηση και να γίνεται πιο γρήγορα η διαδικασία. </w:t>
      </w:r>
    </w:p>
    <w:p w14:paraId="0F16F0B8" w14:textId="77777777" w:rsidR="0091757C" w:rsidRDefault="00D319C2">
      <w:pPr>
        <w:spacing w:line="600" w:lineRule="auto"/>
        <w:ind w:firstLine="720"/>
        <w:jc w:val="both"/>
        <w:rPr>
          <w:rFonts w:eastAsia="Times New Roman"/>
          <w:bCs/>
          <w:szCs w:val="24"/>
        </w:rPr>
      </w:pPr>
      <w:r>
        <w:rPr>
          <w:rFonts w:eastAsia="Times New Roman"/>
          <w:bCs/>
          <w:szCs w:val="24"/>
        </w:rPr>
        <w:t>Ο κ. Πετρόπουλος θα αναφερθεί στα άρθρα της κοινωνικής ασφάλισης και η κ. Φωτίου σε ένα άρθρο για τα σχολικά γεύματα.</w:t>
      </w:r>
    </w:p>
    <w:p w14:paraId="0F16F0B9" w14:textId="77777777" w:rsidR="0091757C" w:rsidRDefault="00D319C2">
      <w:pPr>
        <w:spacing w:line="600" w:lineRule="auto"/>
        <w:ind w:firstLine="720"/>
        <w:jc w:val="both"/>
        <w:rPr>
          <w:rFonts w:eastAsia="Times New Roman"/>
          <w:bCs/>
          <w:szCs w:val="24"/>
        </w:rPr>
      </w:pPr>
      <w:r>
        <w:rPr>
          <w:rFonts w:eastAsia="Times New Roman"/>
          <w:bCs/>
          <w:szCs w:val="24"/>
        </w:rPr>
        <w:t>Ευχαριστώ, κύριε Πρόεδ</w:t>
      </w:r>
      <w:r>
        <w:rPr>
          <w:rFonts w:eastAsia="Times New Roman"/>
          <w:bCs/>
          <w:szCs w:val="24"/>
        </w:rPr>
        <w:t>ρε.</w:t>
      </w:r>
    </w:p>
    <w:p w14:paraId="0F16F0BA" w14:textId="77777777" w:rsidR="0091757C" w:rsidRDefault="00D319C2">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Τον λόγο έχει η κ. Φωτίου και αμέσως μετά ο κ. Πετρόπουλος.</w:t>
      </w:r>
    </w:p>
    <w:p w14:paraId="0F16F0BB" w14:textId="77777777" w:rsidR="0091757C" w:rsidRDefault="00D319C2">
      <w:pPr>
        <w:spacing w:line="600" w:lineRule="auto"/>
        <w:ind w:firstLine="720"/>
        <w:jc w:val="both"/>
        <w:rPr>
          <w:rFonts w:eastAsia="Times New Roman"/>
          <w:bCs/>
          <w:szCs w:val="24"/>
        </w:rPr>
      </w:pPr>
      <w:r>
        <w:rPr>
          <w:rFonts w:eastAsia="Times New Roman"/>
          <w:bCs/>
          <w:szCs w:val="24"/>
        </w:rPr>
        <w:t>Ορίστε, κυρία Υπουργέ, έχετε τον λόγο.</w:t>
      </w:r>
    </w:p>
    <w:p w14:paraId="0F16F0BC" w14:textId="77777777" w:rsidR="0091757C" w:rsidRDefault="00D319C2">
      <w:pPr>
        <w:spacing w:line="600" w:lineRule="auto"/>
        <w:ind w:firstLine="720"/>
        <w:jc w:val="both"/>
        <w:rPr>
          <w:rFonts w:eastAsia="Times New Roman"/>
          <w:bCs/>
          <w:szCs w:val="24"/>
        </w:rPr>
      </w:pPr>
      <w:r w:rsidRPr="00CA2811">
        <w:rPr>
          <w:rFonts w:eastAsia="Times New Roman"/>
          <w:b/>
          <w:bCs/>
          <w:szCs w:val="24"/>
        </w:rPr>
        <w:t>ΘΕΑΝΩ ΦΩΤΙΟΥ (Αναπληρ</w:t>
      </w:r>
      <w:r>
        <w:rPr>
          <w:rFonts w:eastAsia="Times New Roman"/>
          <w:b/>
          <w:bCs/>
          <w:szCs w:val="24"/>
        </w:rPr>
        <w:t xml:space="preserve">ώτρια </w:t>
      </w:r>
      <w:r w:rsidRPr="00CA2811">
        <w:rPr>
          <w:rFonts w:eastAsia="Times New Roman"/>
          <w:b/>
          <w:bCs/>
          <w:szCs w:val="24"/>
        </w:rPr>
        <w:t>Υπουργός Εργασίας, Κοινωνικής Ασφάλισης και Κοινωνικής Αλληλεγγύης):</w:t>
      </w:r>
      <w:r>
        <w:rPr>
          <w:rFonts w:eastAsia="Times New Roman"/>
          <w:bCs/>
          <w:szCs w:val="24"/>
        </w:rPr>
        <w:t xml:space="preserve"> Στη μία τροπολογία υπάρχε</w:t>
      </w:r>
      <w:r>
        <w:rPr>
          <w:rFonts w:eastAsia="Times New Roman"/>
          <w:bCs/>
          <w:szCs w:val="24"/>
        </w:rPr>
        <w:t xml:space="preserve">ι ένα άρθρο, «Ρυθμίσεις για την επέκταση του Προγράμματος «Σχολικά Γεύματα»». Όπως ξέρετε, τα σχολικά γεύματα σήμερα είναι μόνο στα δημοτικά σχολεία. Είναι </w:t>
      </w:r>
      <w:proofErr w:type="spellStart"/>
      <w:r>
        <w:rPr>
          <w:rFonts w:eastAsia="Times New Roman"/>
          <w:bCs/>
          <w:szCs w:val="24"/>
        </w:rPr>
        <w:lastRenderedPageBreak/>
        <w:t>εκατόν</w:t>
      </w:r>
      <w:proofErr w:type="spellEnd"/>
      <w:r>
        <w:rPr>
          <w:rFonts w:eastAsia="Times New Roman"/>
          <w:bCs/>
          <w:szCs w:val="24"/>
        </w:rPr>
        <w:t xml:space="preserve"> πενήντα τρείς χιλιάδες</w:t>
      </w:r>
      <w:r>
        <w:rPr>
          <w:rFonts w:eastAsia="Times New Roman"/>
          <w:bCs/>
          <w:szCs w:val="24"/>
        </w:rPr>
        <w:t xml:space="preserve"> την ημέρα. Το επεκτείνουμε και στα εσπερινά </w:t>
      </w:r>
      <w:r>
        <w:rPr>
          <w:rFonts w:eastAsia="Times New Roman"/>
          <w:bCs/>
          <w:szCs w:val="24"/>
        </w:rPr>
        <w:t>γ</w:t>
      </w:r>
      <w:r>
        <w:rPr>
          <w:rFonts w:eastAsia="Times New Roman"/>
          <w:bCs/>
          <w:szCs w:val="24"/>
        </w:rPr>
        <w:t xml:space="preserve">υμνάσια και </w:t>
      </w:r>
      <w:r>
        <w:rPr>
          <w:rFonts w:eastAsia="Times New Roman"/>
          <w:bCs/>
          <w:szCs w:val="24"/>
        </w:rPr>
        <w:t>λ</w:t>
      </w:r>
      <w:r>
        <w:rPr>
          <w:rFonts w:eastAsia="Times New Roman"/>
          <w:bCs/>
          <w:szCs w:val="24"/>
        </w:rPr>
        <w:t>ύκεια. Νομίζ</w:t>
      </w:r>
      <w:r>
        <w:rPr>
          <w:rFonts w:eastAsia="Times New Roman"/>
          <w:bCs/>
          <w:szCs w:val="24"/>
        </w:rPr>
        <w:t>ω ότι είναι προφανής ο λόγος. Έχουμε τον δημοσιονομικό χώρο για να το κάνουμε και είναι εξαιρετικό αυτό.</w:t>
      </w:r>
    </w:p>
    <w:p w14:paraId="0F16F0BD" w14:textId="77777777" w:rsidR="0091757C" w:rsidRDefault="00D319C2">
      <w:pPr>
        <w:spacing w:line="600" w:lineRule="auto"/>
        <w:ind w:firstLine="720"/>
        <w:jc w:val="both"/>
        <w:rPr>
          <w:rFonts w:eastAsia="Times New Roman"/>
          <w:bCs/>
          <w:szCs w:val="24"/>
        </w:rPr>
      </w:pPr>
      <w:r>
        <w:rPr>
          <w:rFonts w:eastAsia="Times New Roman"/>
          <w:bCs/>
          <w:szCs w:val="24"/>
        </w:rPr>
        <w:t xml:space="preserve">Θέλω να αναφερθώ σε μία μόνο νομοτεχνική βελτίωση. Πρόκειται για την </w:t>
      </w:r>
      <w:proofErr w:type="spellStart"/>
      <w:r>
        <w:rPr>
          <w:rFonts w:eastAsia="Times New Roman"/>
          <w:bCs/>
          <w:szCs w:val="24"/>
        </w:rPr>
        <w:t>μοριοδότηση</w:t>
      </w:r>
      <w:proofErr w:type="spellEnd"/>
      <w:r>
        <w:rPr>
          <w:rFonts w:eastAsia="Times New Roman"/>
          <w:bCs/>
          <w:szCs w:val="24"/>
        </w:rPr>
        <w:t xml:space="preserve"> των θέσεων που προκηρύσσονται με βάση το ΑΣΕΠ, του άρθρου 35, στα </w:t>
      </w:r>
      <w:r>
        <w:rPr>
          <w:rFonts w:eastAsia="Times New Roman"/>
          <w:bCs/>
          <w:szCs w:val="24"/>
        </w:rPr>
        <w:t>κ</w:t>
      </w:r>
      <w:r>
        <w:rPr>
          <w:rFonts w:eastAsia="Times New Roman"/>
          <w:bCs/>
          <w:szCs w:val="24"/>
        </w:rPr>
        <w:t xml:space="preserve">έντρα </w:t>
      </w:r>
      <w:r>
        <w:rPr>
          <w:rFonts w:eastAsia="Times New Roman"/>
          <w:bCs/>
          <w:szCs w:val="24"/>
        </w:rPr>
        <w:t>κ</w:t>
      </w:r>
      <w:r>
        <w:rPr>
          <w:rFonts w:eastAsia="Times New Roman"/>
          <w:bCs/>
          <w:szCs w:val="24"/>
        </w:rPr>
        <w:t xml:space="preserve">οινωνικής </w:t>
      </w:r>
      <w:r>
        <w:rPr>
          <w:rFonts w:eastAsia="Times New Roman"/>
          <w:bCs/>
          <w:szCs w:val="24"/>
        </w:rPr>
        <w:t>π</w:t>
      </w:r>
      <w:r>
        <w:rPr>
          <w:rFonts w:eastAsia="Times New Roman"/>
          <w:bCs/>
          <w:szCs w:val="24"/>
        </w:rPr>
        <w:t xml:space="preserve">ροστασίας όλης της Ελλάδος. Είναι για τις περιβόητες </w:t>
      </w:r>
      <w:r>
        <w:rPr>
          <w:rFonts w:eastAsia="Times New Roman"/>
          <w:bCs/>
          <w:szCs w:val="24"/>
        </w:rPr>
        <w:t>τριακόσιες σαράντα μία</w:t>
      </w:r>
      <w:r>
        <w:rPr>
          <w:rFonts w:eastAsia="Times New Roman"/>
          <w:bCs/>
          <w:szCs w:val="24"/>
        </w:rPr>
        <w:t xml:space="preserve"> θέσεις. Είναι η </w:t>
      </w:r>
      <w:proofErr w:type="spellStart"/>
      <w:r>
        <w:rPr>
          <w:rFonts w:eastAsia="Times New Roman"/>
          <w:bCs/>
          <w:szCs w:val="24"/>
        </w:rPr>
        <w:t>μοριοδότηση</w:t>
      </w:r>
      <w:proofErr w:type="spellEnd"/>
      <w:r>
        <w:rPr>
          <w:rFonts w:eastAsia="Times New Roman"/>
          <w:bCs/>
          <w:szCs w:val="24"/>
        </w:rPr>
        <w:t xml:space="preserve"> που απαιτείται από τις διαδικασίες ΑΣΕΠ. </w:t>
      </w:r>
    </w:p>
    <w:p w14:paraId="0F16F0BE" w14:textId="77777777" w:rsidR="0091757C" w:rsidRDefault="00D319C2">
      <w:pPr>
        <w:spacing w:line="600" w:lineRule="auto"/>
        <w:ind w:firstLine="720"/>
        <w:jc w:val="both"/>
        <w:rPr>
          <w:rFonts w:eastAsia="Times New Roman" w:cs="Times New Roman"/>
          <w:szCs w:val="24"/>
        </w:rPr>
      </w:pPr>
      <w:r w:rsidRPr="009E26DE">
        <w:rPr>
          <w:rFonts w:eastAsia="Times New Roman" w:cs="Times New Roman"/>
          <w:b/>
          <w:szCs w:val="24"/>
        </w:rPr>
        <w:t>ΠΡΟΕΔΡΕΥΩΝ (Μάριος Γεωργιάδης):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Φωτίου.</w:t>
      </w:r>
    </w:p>
    <w:p w14:paraId="0F16F0B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Κύριε Πετρόπουλε, έχετε τον λόγο</w:t>
      </w:r>
      <w:r>
        <w:rPr>
          <w:rFonts w:eastAsia="Times New Roman" w:cs="Times New Roman"/>
          <w:szCs w:val="24"/>
        </w:rPr>
        <w:t>.</w:t>
      </w:r>
    </w:p>
    <w:p w14:paraId="0F16F0C0" w14:textId="77777777" w:rsidR="0091757C" w:rsidRDefault="00D319C2">
      <w:pPr>
        <w:spacing w:line="600" w:lineRule="auto"/>
        <w:ind w:firstLine="720"/>
        <w:jc w:val="both"/>
        <w:rPr>
          <w:rFonts w:eastAsia="Times New Roman" w:cs="Times New Roman"/>
          <w:szCs w:val="24"/>
        </w:rPr>
      </w:pPr>
      <w:r w:rsidRPr="009E26DE">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0F16F0C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1806 και ειδικό 146 αφορά ρύθμιση για το Μετοχικό Ταμείο Πολιτικών Υπαλλήλων. Είναι μια </w:t>
      </w:r>
      <w:r>
        <w:rPr>
          <w:rFonts w:eastAsia="Times New Roman" w:cs="Times New Roman"/>
          <w:szCs w:val="24"/>
        </w:rPr>
        <w:lastRenderedPageBreak/>
        <w:t>παλιά εκκρεμότη</w:t>
      </w:r>
      <w:r>
        <w:rPr>
          <w:rFonts w:eastAsia="Times New Roman" w:cs="Times New Roman"/>
          <w:szCs w:val="24"/>
        </w:rPr>
        <w:t>τα προ του 2000</w:t>
      </w:r>
      <w:r>
        <w:rPr>
          <w:rFonts w:eastAsia="Times New Roman" w:cs="Times New Roman"/>
          <w:szCs w:val="24"/>
        </w:rPr>
        <w:t>,</w:t>
      </w:r>
      <w:r>
        <w:rPr>
          <w:rFonts w:eastAsia="Times New Roman" w:cs="Times New Roman"/>
          <w:szCs w:val="24"/>
        </w:rPr>
        <w:t xml:space="preserve"> που δεν είχε ρυθμιστεί και εκκρεμούσε. Αφορά τη μη υπαγωγή στην ασφάλιση του Μετοχικού Ταμείου Πολιτικών Υπαλλήλων και μη περικοπή του μερίσματος για μερισματούχους</w:t>
      </w:r>
      <w:r>
        <w:rPr>
          <w:rFonts w:eastAsia="Times New Roman" w:cs="Times New Roman"/>
          <w:szCs w:val="24"/>
        </w:rPr>
        <w:t>,</w:t>
      </w:r>
      <w:r>
        <w:rPr>
          <w:rFonts w:eastAsia="Times New Roman" w:cs="Times New Roman"/>
          <w:szCs w:val="24"/>
        </w:rPr>
        <w:t xml:space="preserve"> που τοποθετούνται σε οποιαδήποτε θέση. Ήταν μια παλιά εκκρεμότητα και την</w:t>
      </w:r>
      <w:r>
        <w:rPr>
          <w:rFonts w:eastAsia="Times New Roman" w:cs="Times New Roman"/>
          <w:szCs w:val="24"/>
        </w:rPr>
        <w:t xml:space="preserve"> επιλύουμε, για να μην υπάρχει ανασφάλεια δικαίου.</w:t>
      </w:r>
    </w:p>
    <w:p w14:paraId="0F16F0C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επόμενη τροπολογία είναι με γενικό αριθμό 1807 και ειδικό 147. Σχετίζεται με την εισφορά των εμμίσθων δικηγόρων, μηχανικών και ιατρών στο 4% ως ποσοστό επί του βασικού μισθού του ανειδίκευτου εργάτη, όπω</w:t>
      </w:r>
      <w:r>
        <w:rPr>
          <w:rFonts w:eastAsia="Times New Roman" w:cs="Times New Roman"/>
          <w:szCs w:val="24"/>
        </w:rPr>
        <w:t>ς εκάστοτε ισχύει. Ειδικά για τους έμμισθους δικηγόρους αυτή η επιβάρυνση αφορά εξ ημίσεος τον εντολέα και τον δικηγόρο.</w:t>
      </w:r>
    </w:p>
    <w:p w14:paraId="0F16F0C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επόμενη τροποποίηση αφορά την τμηματική μείωση του 3,5% για την επικουρική ασφάλιση που καταλήγει να είναι 3% από 3,5% το 2022 πάλι ε</w:t>
      </w:r>
      <w:r>
        <w:rPr>
          <w:rFonts w:eastAsia="Times New Roman" w:cs="Times New Roman"/>
          <w:szCs w:val="24"/>
        </w:rPr>
        <w:t xml:space="preserve">πί του κατώτατου βασικού μισθού του ανειδίκευτου εργάτη. </w:t>
      </w:r>
    </w:p>
    <w:p w14:paraId="0F16F0C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επόμενη τροπολογία είναι μία εκκρεμής οφειλή προς τους μηχανικούς</w:t>
      </w:r>
      <w:r>
        <w:rPr>
          <w:rFonts w:eastAsia="Times New Roman" w:cs="Times New Roman"/>
          <w:szCs w:val="24"/>
        </w:rPr>
        <w:t>,</w:t>
      </w:r>
      <w:r>
        <w:rPr>
          <w:rFonts w:eastAsia="Times New Roman" w:cs="Times New Roman"/>
          <w:szCs w:val="24"/>
        </w:rPr>
        <w:t xml:space="preserve"> που διατηρείται ως νεκρός λογαριασμός στον </w:t>
      </w:r>
      <w:r>
        <w:rPr>
          <w:rFonts w:eastAsia="Times New Roman" w:cs="Times New Roman"/>
          <w:szCs w:val="24"/>
        </w:rPr>
        <w:lastRenderedPageBreak/>
        <w:t>ΕΦΚΑ και πρέπει να αποδοθεί στους μηχανικούς. Με απόφαση των Υπουργών Μεταφορών, Υποδο</w:t>
      </w:r>
      <w:r>
        <w:rPr>
          <w:rFonts w:eastAsia="Times New Roman" w:cs="Times New Roman"/>
          <w:szCs w:val="24"/>
        </w:rPr>
        <w:t xml:space="preserve">μών και </w:t>
      </w:r>
      <w:r w:rsidRPr="009E26DE">
        <w:rPr>
          <w:rFonts w:eastAsia="Times New Roman" w:cs="Times New Roman"/>
          <w:szCs w:val="24"/>
        </w:rPr>
        <w:t>Εργασίας, Κοινωνικής Ασφάλισης και Κοινωνικής Αλληλεγγύης</w:t>
      </w:r>
      <w:r>
        <w:rPr>
          <w:rFonts w:eastAsia="Times New Roman" w:cs="Times New Roman"/>
          <w:szCs w:val="24"/>
        </w:rPr>
        <w:t xml:space="preserve"> καθορίζονται λεπτομέρειες για την απόδοση αυτών των ποσών στους μηχανικούς. </w:t>
      </w:r>
    </w:p>
    <w:p w14:paraId="0F16F0C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επόμενη είναι μία προσθήκη στο άρθρο 8, που αναφέρεται στις πληγείσες από φυσικές καταστροφές ή θεομηνίες περιο</w:t>
      </w:r>
      <w:r>
        <w:rPr>
          <w:rFonts w:eastAsia="Times New Roman" w:cs="Times New Roman"/>
          <w:szCs w:val="24"/>
        </w:rPr>
        <w:t>χές. Το είδαμε αυτό, συνέβη στο Μάτι και συμβαίνει αυτήν τη στιγμή στη Ζάκυνθο. Επειδή υπήρχε μία δυσχέρεια στο να διακρίνει κανείς ποια είναι η επιχείρηση</w:t>
      </w:r>
      <w:r>
        <w:rPr>
          <w:rFonts w:eastAsia="Times New Roman" w:cs="Times New Roman"/>
          <w:szCs w:val="24"/>
        </w:rPr>
        <w:t>,</w:t>
      </w:r>
      <w:r>
        <w:rPr>
          <w:rFonts w:eastAsia="Times New Roman" w:cs="Times New Roman"/>
          <w:szCs w:val="24"/>
        </w:rPr>
        <w:t xml:space="preserve"> που παίρνει αναστολή πληρωμών ασφαλιστικών εισφορών και μπαίνει σε ρυθμίσεις, μπορεί με απόφαση του</w:t>
      </w:r>
      <w:r>
        <w:rPr>
          <w:rFonts w:eastAsia="Times New Roman" w:cs="Times New Roman"/>
          <w:szCs w:val="24"/>
        </w:rPr>
        <w:t xml:space="preserve"> Υπουργού Εργασίας, επειδή διαταράσσεται γενικά η οικονομική κατάσταση σε περιοχές που πλήττονται από τέτοιες καταστροφές, να αναστέλλεται η καταβολή εισφορών για όλες τις επιχειρήσεις ανεξαρτήτως εάν έπαθαν βλάβη.</w:t>
      </w:r>
    </w:p>
    <w:p w14:paraId="0F16F0C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υπάρχει και μία τελική ερμηνευτική δι</w:t>
      </w:r>
      <w:r>
        <w:rPr>
          <w:rFonts w:eastAsia="Times New Roman" w:cs="Times New Roman"/>
          <w:szCs w:val="24"/>
        </w:rPr>
        <w:t xml:space="preserve">άταξη προηγούμενου νόμου, που δεν είχε εφαρμοστεί ποτέ. Υπήρχε η αμφιβολία εάν θα πρέπει να </w:t>
      </w:r>
      <w:proofErr w:type="spellStart"/>
      <w:r>
        <w:rPr>
          <w:rFonts w:eastAsia="Times New Roman" w:cs="Times New Roman"/>
          <w:szCs w:val="24"/>
        </w:rPr>
        <w:t>παρακρατούνται</w:t>
      </w:r>
      <w:proofErr w:type="spellEnd"/>
      <w:r>
        <w:rPr>
          <w:rFonts w:eastAsia="Times New Roman" w:cs="Times New Roman"/>
          <w:szCs w:val="24"/>
        </w:rPr>
        <w:t xml:space="preserve"> από τους εργαζόμενους στις τράπεζες παραπάνω σε σχέση με όλους τους άλλους εργαζόμενους εισφορές για την ανεργία. Διευκρινίζεται και ερμηνεύεται η </w:t>
      </w:r>
      <w:r>
        <w:rPr>
          <w:rFonts w:eastAsia="Times New Roman" w:cs="Times New Roman"/>
          <w:szCs w:val="24"/>
        </w:rPr>
        <w:lastRenderedPageBreak/>
        <w:t>δι</w:t>
      </w:r>
      <w:r>
        <w:rPr>
          <w:rFonts w:eastAsia="Times New Roman" w:cs="Times New Roman"/>
          <w:szCs w:val="24"/>
        </w:rPr>
        <w:t>άταξη ορθά, ότι δεν αφορά αυτή η διάταξη τους εργαζόμενους στις τράπεζες.</w:t>
      </w:r>
    </w:p>
    <w:p w14:paraId="0F16F0C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w:t>
      </w:r>
    </w:p>
    <w:p w14:paraId="0F16F0C8"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τους Υπουργούς και ευχαριστώ και τον κ. Τσιάρα για την υπομονή.</w:t>
      </w:r>
    </w:p>
    <w:p w14:paraId="0F16F0C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συνάδελφε, για επτά λεπτά. </w:t>
      </w:r>
    </w:p>
    <w:p w14:paraId="0F16F0C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συνεχίσουμε με τη λίστα των ομιλητών. Τουλάχιστον πέντε θα μιλήσουν μέχρι να έρθει στο Βήμα ο επόμενος Κοινοβουλευτικός Εκπρόσωπος, εάν θέλει.</w:t>
      </w:r>
    </w:p>
    <w:p w14:paraId="0F16F0CB" w14:textId="77777777" w:rsidR="0091757C" w:rsidRDefault="00D319C2">
      <w:pPr>
        <w:spacing w:line="600" w:lineRule="auto"/>
        <w:ind w:firstLine="720"/>
        <w:jc w:val="both"/>
        <w:rPr>
          <w:rFonts w:eastAsia="Times New Roman" w:cs="Times New Roman"/>
          <w:szCs w:val="24"/>
        </w:rPr>
      </w:pPr>
      <w:r w:rsidRPr="00851B02">
        <w:rPr>
          <w:rFonts w:eastAsia="Times New Roman" w:cs="Times New Roman"/>
          <w:b/>
          <w:szCs w:val="24"/>
        </w:rPr>
        <w:t>ΚΩΝΣΤΑΝΤΙΝΟΣ ΤΣΙΑΡΑΣ:</w:t>
      </w:r>
      <w:r>
        <w:rPr>
          <w:rFonts w:eastAsia="Times New Roman" w:cs="Times New Roman"/>
          <w:szCs w:val="24"/>
        </w:rPr>
        <w:t xml:space="preserve"> Σας ευχαριστώ πολύ, κύριε Πρόεδρε.</w:t>
      </w:r>
    </w:p>
    <w:p w14:paraId="0F16F0C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Είναι αλήθεια, κυρίες και κύριοι συνάδελφοι, ότι η παρου</w:t>
      </w:r>
      <w:r>
        <w:rPr>
          <w:rFonts w:eastAsia="Times New Roman" w:cs="Times New Roman"/>
          <w:szCs w:val="24"/>
        </w:rPr>
        <w:t>σία του Πρωθυπουργού μάς έχει δημιουργήσει πάρα πολλά ερωτήματα, όχι για τον τρόπο με τον οποίο βλέπει ή αντιλαμβάνεται την πολιτική και κοινωνική πραγματικότητα, αλλά κυρίως για τις ενστάσεις που διατύπωσε απέναντι στην πολιτική της Αξιωματικής Αντιπολίτε</w:t>
      </w:r>
      <w:r>
        <w:rPr>
          <w:rFonts w:eastAsia="Times New Roman" w:cs="Times New Roman"/>
          <w:szCs w:val="24"/>
        </w:rPr>
        <w:t xml:space="preserve">υσης. </w:t>
      </w:r>
      <w:r>
        <w:rPr>
          <w:rFonts w:eastAsia="Times New Roman" w:cs="Times New Roman"/>
          <w:szCs w:val="24"/>
        </w:rPr>
        <w:t>Δ</w:t>
      </w:r>
      <w:r>
        <w:rPr>
          <w:rFonts w:eastAsia="Times New Roman" w:cs="Times New Roman"/>
          <w:szCs w:val="24"/>
        </w:rPr>
        <w:t xml:space="preserve">ίνεται μια αίσθηση ότι δεν γνωριζόμαστε, </w:t>
      </w:r>
      <w:r>
        <w:rPr>
          <w:rFonts w:eastAsia="Times New Roman" w:cs="Times New Roman"/>
          <w:szCs w:val="24"/>
        </w:rPr>
        <w:lastRenderedPageBreak/>
        <w:t>σαν να μην γνωρίζουμε τι έχει κάνει ο καθένας από εμάς ειδικά τα τελευταία τρία-τέσσερα χρόνια.</w:t>
      </w:r>
    </w:p>
    <w:p w14:paraId="0F16F0C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Αφού, λοιπόν, πιστεύετε ότι δεν γνωριζόμαστε, εγώ προτείνω να </w:t>
      </w:r>
      <w:proofErr w:type="spellStart"/>
      <w:r>
        <w:rPr>
          <w:rFonts w:eastAsia="Times New Roman" w:cs="Times New Roman"/>
          <w:szCs w:val="24"/>
        </w:rPr>
        <w:t>ξανασυστηθούμε</w:t>
      </w:r>
      <w:proofErr w:type="spellEnd"/>
      <w:r>
        <w:rPr>
          <w:rFonts w:eastAsia="Times New Roman" w:cs="Times New Roman"/>
          <w:szCs w:val="24"/>
        </w:rPr>
        <w:t xml:space="preserve">. </w:t>
      </w:r>
    </w:p>
    <w:p w14:paraId="0F16F0C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Τον Μάιο του 2016 εμείς δεν σας λέγαμε ότι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ήταν ένας πρόχειρος νόμος; Ποιο ήταν τελικά το αποτέλεσμα; Αναρίθμητες διορθωτικές παρεμβάσεις. Σήμερα είναι ένας καινούριος νόμος. </w:t>
      </w:r>
    </w:p>
    <w:p w14:paraId="0F16F0C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Εμείς δεν σας λέγαμε ότι με αυτόν τον νόμο θα διογκώσετε τη</w:t>
      </w:r>
      <w:r>
        <w:rPr>
          <w:rFonts w:eastAsia="Times New Roman" w:cs="Times New Roman"/>
          <w:szCs w:val="24"/>
        </w:rPr>
        <w:t xml:space="preserve">ν </w:t>
      </w:r>
      <w:proofErr w:type="spellStart"/>
      <w:r>
        <w:rPr>
          <w:rFonts w:eastAsia="Times New Roman" w:cs="Times New Roman"/>
          <w:szCs w:val="24"/>
        </w:rPr>
        <w:t>φοροαποφυγή</w:t>
      </w:r>
      <w:proofErr w:type="spellEnd"/>
      <w:r>
        <w:rPr>
          <w:rFonts w:eastAsia="Times New Roman" w:cs="Times New Roman"/>
          <w:szCs w:val="24"/>
        </w:rPr>
        <w:t xml:space="preserve"> και βεβαίως θα αυξηθεί με αυτόν τον τρόπο η φοροδιαφυγή; Αποτέλεσμα; Μείωση των δηλωθέντων εισοδημάτων κατά 1 δισεκατομμύριο το 2016 και 2 δισεκατομμύρια το 2017</w:t>
      </w:r>
      <w:r>
        <w:rPr>
          <w:rFonts w:eastAsia="Times New Roman" w:cs="Times New Roman"/>
          <w:szCs w:val="24"/>
        </w:rPr>
        <w:t>,</w:t>
      </w:r>
      <w:r>
        <w:rPr>
          <w:rFonts w:eastAsia="Times New Roman" w:cs="Times New Roman"/>
          <w:szCs w:val="24"/>
        </w:rPr>
        <w:t xml:space="preserve"> αντίστοιχα.</w:t>
      </w:r>
    </w:p>
    <w:p w14:paraId="0F16F0D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Εμείς δεν ήμασταν που σας λέγαμε ότι μ</w:t>
      </w:r>
      <w:r>
        <w:rPr>
          <w:rFonts w:eastAsia="Times New Roman" w:cs="Times New Roman"/>
          <w:szCs w:val="24"/>
        </w:rPr>
        <w:t>’</w:t>
      </w:r>
      <w:r>
        <w:rPr>
          <w:rFonts w:eastAsia="Times New Roman" w:cs="Times New Roman"/>
          <w:szCs w:val="24"/>
        </w:rPr>
        <w:t xml:space="preserve"> αυτόν τον τρόπο όλα τα νέα </w:t>
      </w:r>
      <w:r>
        <w:rPr>
          <w:rFonts w:eastAsia="Times New Roman" w:cs="Times New Roman"/>
          <w:szCs w:val="24"/>
        </w:rPr>
        <w:t xml:space="preserve">παιδιά θα βρεθούν και θα εργάζονται στο εξωτερικό; Η ελληνική πολιτεία θα έχει πληρώσει για τη μόρφωσή τους και αυτοί θα προσφέρουν τις υπηρεσίες τους κάπου αλλού. Αποτέλεσμα; Το φαινόμενο </w:t>
      </w:r>
      <w:r>
        <w:rPr>
          <w:rFonts w:eastAsia="Times New Roman" w:cs="Times New Roman"/>
          <w:szCs w:val="24"/>
          <w:lang w:val="en-US"/>
        </w:rPr>
        <w:t>brain</w:t>
      </w:r>
      <w:r w:rsidRPr="00E65AF8">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κυριολεκτικά να είναι στο ζενίθ. </w:t>
      </w:r>
    </w:p>
    <w:p w14:paraId="0F16F0D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Τώρα, το πώς ανακαλύπ</w:t>
      </w:r>
      <w:r>
        <w:rPr>
          <w:rFonts w:eastAsia="Times New Roman" w:cs="Times New Roman"/>
          <w:szCs w:val="24"/>
        </w:rPr>
        <w:t>τει ο Πρωθυπουργός ότι μειώνεται η ανεργία προφανώς πρέπει να αναζητήσει και συγκεκριμένες απαντήσεις. Γιατί, κυρίες και κύριοι συνάδελφοι, μαγικό ραβδί σε πολιτικές δεν υπάρχει. Ωριμάζουν πολιτικές και έρχεται κάποιο αποτέλεσμα, και αναφέρομαι σε προηγούμ</w:t>
      </w:r>
      <w:r>
        <w:rPr>
          <w:rFonts w:eastAsia="Times New Roman" w:cs="Times New Roman"/>
          <w:szCs w:val="24"/>
        </w:rPr>
        <w:t>ενες πολιτικές της Νέας Δημοκρατίας, ή από την άλλη πλευρά όταν λείπουν μερικές εκατοντάδες χιλιάδες νέοι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το ποσοστό της ανεργίας γίνεται μικρότερο</w:t>
      </w:r>
      <w:r>
        <w:rPr>
          <w:rFonts w:eastAsia="Times New Roman" w:cs="Times New Roman"/>
          <w:szCs w:val="24"/>
        </w:rPr>
        <w:t>!</w:t>
      </w:r>
    </w:p>
    <w:p w14:paraId="0F16F0D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Εμείς δεν σας λέγαμε ότι με αυτόν τον τρόπο βάζετε πρόσθετους συντελεστές, μεγαλύτερα εμπόδια στ</w:t>
      </w:r>
      <w:r>
        <w:rPr>
          <w:rFonts w:eastAsia="Times New Roman" w:cs="Times New Roman"/>
          <w:szCs w:val="24"/>
        </w:rPr>
        <w:t>ην επιχειρηματικότητα; Έρχεται ως αποτέλεσμα η έκθεση του ΙΟΒΕ που λέει ότι όλο και λιγότεροι επιχειρούν. Και  δεν είναι κάτι το οποίο δεν μπορεί να δει κανείς όπου και να στρέψει το βλέμμα του στην ελληνική αγορά και στην ελληνική κοινωνία.</w:t>
      </w:r>
    </w:p>
    <w:p w14:paraId="0F16F0D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 xml:space="preserve">ιοι συνάδελφοι, τελικά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δεν στόχευε στη βιωσιμότητα του ασφαλιστικού συστήματος, αλλά κυρίως στην κάλυψη της </w:t>
      </w:r>
      <w:r>
        <w:rPr>
          <w:rFonts w:eastAsia="Times New Roman" w:cs="Times New Roman"/>
          <w:szCs w:val="24"/>
        </w:rPr>
        <w:t>«</w:t>
      </w:r>
      <w:r>
        <w:rPr>
          <w:rFonts w:eastAsia="Times New Roman" w:cs="Times New Roman"/>
          <w:szCs w:val="24"/>
        </w:rPr>
        <w:t>τρύπας</w:t>
      </w:r>
      <w:r>
        <w:rPr>
          <w:rFonts w:eastAsia="Times New Roman" w:cs="Times New Roman"/>
          <w:szCs w:val="24"/>
        </w:rPr>
        <w:t>»</w:t>
      </w:r>
      <w:r>
        <w:rPr>
          <w:rFonts w:eastAsia="Times New Roman" w:cs="Times New Roman"/>
          <w:szCs w:val="24"/>
        </w:rPr>
        <w:t xml:space="preserve"> του ΕΦΚΑ. Σήμερα, προφανώς, γίνεται ένα μικρό βήμα, κανείς δεν το αμφισβητεί, </w:t>
      </w:r>
      <w:r>
        <w:rPr>
          <w:rFonts w:eastAsia="Times New Roman" w:cs="Times New Roman"/>
          <w:szCs w:val="24"/>
        </w:rPr>
        <w:lastRenderedPageBreak/>
        <w:t>αλλά εμείς φωνάζουμε εδώ και καιρό για μ</w:t>
      </w:r>
      <w:r>
        <w:rPr>
          <w:rFonts w:eastAsia="Times New Roman" w:cs="Times New Roman"/>
          <w:szCs w:val="24"/>
        </w:rPr>
        <w:t xml:space="preserve">είωση των ασφαλιστικών εισφορών. </w:t>
      </w:r>
    </w:p>
    <w:p w14:paraId="0F16F0D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Όμως</w:t>
      </w:r>
      <w:r w:rsidRPr="00705492">
        <w:rPr>
          <w:rFonts w:eastAsia="Times New Roman" w:cs="Times New Roman"/>
          <w:szCs w:val="24"/>
        </w:rPr>
        <w:t>,</w:t>
      </w:r>
      <w:r>
        <w:rPr>
          <w:rFonts w:eastAsia="Times New Roman" w:cs="Times New Roman"/>
          <w:szCs w:val="24"/>
        </w:rPr>
        <w:t xml:space="preserve"> ξέρετε, αναρωτιέμαι πόσα τελικά δίνετε στους πολίτες και στους συνταξιούχους και πόσα απομένουν ακόμη να τους πάρετε, αφού εδώ και δύο χρόνια δεν έχετε εκκαθαρίσει και δεν έχετε καταλογίσει το κομμάτι των εισφορών τη</w:t>
      </w:r>
      <w:r>
        <w:rPr>
          <w:rFonts w:eastAsia="Times New Roman" w:cs="Times New Roman"/>
          <w:szCs w:val="24"/>
        </w:rPr>
        <w:t xml:space="preserve">ς </w:t>
      </w:r>
      <w:proofErr w:type="spellStart"/>
      <w:r>
        <w:rPr>
          <w:rFonts w:eastAsia="Times New Roman" w:cs="Times New Roman"/>
          <w:szCs w:val="24"/>
        </w:rPr>
        <w:t>επικούρησης</w:t>
      </w:r>
      <w:proofErr w:type="spellEnd"/>
      <w:r>
        <w:rPr>
          <w:rFonts w:eastAsia="Times New Roman" w:cs="Times New Roman"/>
          <w:szCs w:val="24"/>
        </w:rPr>
        <w:t xml:space="preserve"> και του εφάπαξ. </w:t>
      </w:r>
    </w:p>
    <w:p w14:paraId="0F16F0D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Αν θέλετε να δείτε ποια είναι η πραγματικότητα, δεν είναι η προσδοκία και η αναμονή των φοβερών είκοσι ευρώ που υποσχέθηκε ως αύξηση στις συντάξεις λίγο νωρίτερα ο Πρωθυπουργός, αλλά το γεγονός ότι αυτή τη στιγμή ακόμη που μι</w:t>
      </w:r>
      <w:r>
        <w:rPr>
          <w:rFonts w:eastAsia="Times New Roman" w:cs="Times New Roman"/>
          <w:szCs w:val="24"/>
        </w:rPr>
        <w:t>λάμε υπάρχουν εκατοντάδες, χιλιάδες συμπολίτες που περιμένουν να δουν τι θα γίνει με τις εισφορές τους και για την επικουρική σύνταξη, αλλά και για το εφάπαξ.</w:t>
      </w:r>
    </w:p>
    <w:p w14:paraId="0F16F0D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Επειδή είπαμε να </w:t>
      </w:r>
      <w:proofErr w:type="spellStart"/>
      <w:r>
        <w:rPr>
          <w:rFonts w:eastAsia="Times New Roman" w:cs="Times New Roman"/>
          <w:szCs w:val="24"/>
        </w:rPr>
        <w:t>ξανασυστηθούμε</w:t>
      </w:r>
      <w:proofErr w:type="spellEnd"/>
      <w:r>
        <w:rPr>
          <w:rFonts w:eastAsia="Times New Roman" w:cs="Times New Roman"/>
          <w:szCs w:val="24"/>
        </w:rPr>
        <w:t>.</w:t>
      </w:r>
      <w:r>
        <w:rPr>
          <w:rFonts w:eastAsia="Times New Roman" w:cs="Times New Roman"/>
          <w:szCs w:val="24"/>
        </w:rPr>
        <w:t xml:space="preserve"> Ας </w:t>
      </w:r>
      <w:proofErr w:type="spellStart"/>
      <w:r>
        <w:rPr>
          <w:rFonts w:eastAsia="Times New Roman" w:cs="Times New Roman"/>
          <w:szCs w:val="24"/>
        </w:rPr>
        <w:t>ξανασυστηθούμε</w:t>
      </w:r>
      <w:proofErr w:type="spellEnd"/>
      <w:r>
        <w:rPr>
          <w:rFonts w:eastAsia="Times New Roman" w:cs="Times New Roman"/>
          <w:szCs w:val="24"/>
        </w:rPr>
        <w:t xml:space="preserve"> για τον προϋπολογισμό που κατατέθηκε μόλις εχθ</w:t>
      </w:r>
      <w:r>
        <w:rPr>
          <w:rFonts w:eastAsia="Times New Roman" w:cs="Times New Roman"/>
          <w:szCs w:val="24"/>
        </w:rPr>
        <w:t xml:space="preserve">ές το βράδυ. Περιμένετε αύξηση των επενδύσεων; Αυτός είναι ο τρόπος με τον </w:t>
      </w:r>
      <w:r>
        <w:rPr>
          <w:rFonts w:eastAsia="Times New Roman" w:cs="Times New Roman"/>
          <w:szCs w:val="24"/>
        </w:rPr>
        <w:lastRenderedPageBreak/>
        <w:t>οποίο η ελληνική οικονομία θα σωθεί την επόμενη χρονιά; Αλήθεια, πώς θα γίνει; Με ποιον τρόπο; Με ποια κίνητρα; Με ποια πολιτεία η οποία έχει να αντιμετωπίσει τα συγκεκριμένα θεσμικ</w:t>
      </w:r>
      <w:r>
        <w:rPr>
          <w:rFonts w:eastAsia="Times New Roman" w:cs="Times New Roman"/>
          <w:szCs w:val="24"/>
        </w:rPr>
        <w:t>ά δομικά προβλήματα τα οποία υπάρχουν και καταγράφουμε όλα τα προηγούμενα χρόνια και πώς αλήθεια θα γίνει αυτό, όταν ακόμη αυτά τα 550 εκατομμύρια ευρώ που περικόπτονται από το Πρόγραμμα Δημοσίων Επενδύσεων είναι απλώς και μόνο για να μπορέσει ο Πρωθυπουργ</w:t>
      </w:r>
      <w:r>
        <w:rPr>
          <w:rFonts w:eastAsia="Times New Roman" w:cs="Times New Roman"/>
          <w:szCs w:val="24"/>
        </w:rPr>
        <w:t>ός να ικανοποιήσει τις διακηρύξεις της Διεθνούς Έκθεσης Θεσσαλονίκης.</w:t>
      </w:r>
    </w:p>
    <w:p w14:paraId="0F16F0D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Έχετε δει, κύριοι συνάδελφοι της Συμπολίτευσης, τι ακριβώς περιλαμβάνει το Πρόγραμμα Δημοσίων Επενδύσεων γι’ αυτή τη χρονιά; Το έχετε δει αλήθεια; Μηδενικές οι επενδύσεις στην </w:t>
      </w:r>
      <w:r>
        <w:rPr>
          <w:rFonts w:eastAsia="Times New Roman" w:cs="Times New Roman"/>
          <w:szCs w:val="24"/>
        </w:rPr>
        <w:t>Π</w:t>
      </w:r>
      <w:r>
        <w:rPr>
          <w:rFonts w:eastAsia="Times New Roman" w:cs="Times New Roman"/>
          <w:szCs w:val="24"/>
        </w:rPr>
        <w:t>υροσβεστι</w:t>
      </w:r>
      <w:r>
        <w:rPr>
          <w:rFonts w:eastAsia="Times New Roman" w:cs="Times New Roman"/>
          <w:szCs w:val="24"/>
        </w:rPr>
        <w:t>κή. Μηδενικές στη δημόσια ασφάλεια. Πολύ χαμηλά σε παιδεία και υγεία. Έτσι νομίζετε ότι υποστηρίζετε το κοινωνικό κράτος, όταν μάλιστα έχουμε τόσα γεγονότα τα τελευταία δύο χρόνια που, δυστυχώς, δημιούργησαν όχι μόνο πάρα πολλά προβλήματα, αλλά και την απώ</w:t>
      </w:r>
      <w:r>
        <w:rPr>
          <w:rFonts w:eastAsia="Times New Roman" w:cs="Times New Roman"/>
          <w:szCs w:val="24"/>
        </w:rPr>
        <w:t>λεια ζωών πολλών αθώων συμπολιτών μας;</w:t>
      </w:r>
    </w:p>
    <w:p w14:paraId="0F16F0D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άκουσα και χθες κάποιους συναδέλφους από την πλευρά του ΣΥΡΙΖΑ να μας προκαλούν και να αναρωτιούνται ποιο </w:t>
      </w:r>
      <w:proofErr w:type="spellStart"/>
      <w:r>
        <w:rPr>
          <w:rFonts w:eastAsia="Times New Roman" w:cs="Times New Roman"/>
          <w:szCs w:val="24"/>
        </w:rPr>
        <w:t>μνημονιακό</w:t>
      </w:r>
      <w:proofErr w:type="spellEnd"/>
      <w:r>
        <w:rPr>
          <w:rFonts w:eastAsia="Times New Roman" w:cs="Times New Roman"/>
          <w:szCs w:val="24"/>
        </w:rPr>
        <w:t xml:space="preserve"> μέτρο κατάφερε να πάρει η Νέα Δημοκρατία, με αφορμή, βέβαια, το γεγονός ότι την περικοπή </w:t>
      </w:r>
      <w:r>
        <w:rPr>
          <w:rFonts w:eastAsia="Times New Roman" w:cs="Times New Roman"/>
          <w:szCs w:val="24"/>
        </w:rPr>
        <w:t xml:space="preserve">των συντάξεων, που εσείς ψηφίσατε μόνοι σας, έρχεστε να την «καταργήσετε», να την αναστείλετε και από την άλλη πλευρά να πανηγυρίζετε. </w:t>
      </w:r>
    </w:p>
    <w:p w14:paraId="0F16F0D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Θα σας πω ότι η Νέα Δημοκρατία κατάφερε να περιορίσει τον ΦΠΑ στην εστίαση κατά το ήμισυ. Είναι η Νέα Δημοκρατία που δεν</w:t>
      </w:r>
      <w:r>
        <w:rPr>
          <w:rFonts w:eastAsia="Times New Roman" w:cs="Times New Roman"/>
          <w:szCs w:val="24"/>
        </w:rPr>
        <w:t xml:space="preserve"> δέχθηκε ποτέ να φτάσει το ύψος του ΦΠΑ για τα νησιά εκεί που εσείς δέχεστε να συνεχίσει να βρίσκεται την επόμενη χρονιά, αγνοώντας, βεβαίως, προκλητικά την τροπολογία που η Νέα Δημοκρατία έχει καταθέσει πολλές φορές για τη συγκεκριμένη ουσιαστικά ρύθμιση.</w:t>
      </w:r>
    </w:p>
    <w:p w14:paraId="0F16F0D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να επιμένει κανείς σε μια πολιτική επιδομάτων χωρίς να βλέπει ότι η μόνη απάντηση είναι η πραγματική ανάπτυξη μέσω επενδύσεων, μέσω -αν θέλετε- της επιχειρηματικότητας με τη δημιουργία νέων θέσεων εργασίας, είναι μια ουτοπ</w:t>
      </w:r>
      <w:r>
        <w:rPr>
          <w:rFonts w:eastAsia="Times New Roman" w:cs="Times New Roman"/>
          <w:szCs w:val="24"/>
        </w:rPr>
        <w:t>ική θέση, είναι μια θέση η οποία μας επιστρέφει στο παρελθόν και είναι μια θέση η οποία σ</w:t>
      </w:r>
      <w:r>
        <w:rPr>
          <w:rFonts w:eastAsia="Times New Roman" w:cs="Times New Roman"/>
          <w:szCs w:val="24"/>
        </w:rPr>
        <w:t>’</w:t>
      </w:r>
      <w:r>
        <w:rPr>
          <w:rFonts w:eastAsia="Times New Roman" w:cs="Times New Roman"/>
          <w:szCs w:val="24"/>
        </w:rPr>
        <w:t xml:space="preserve"> ένα πολύ μεγάλο βαθμό</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σε δεύτερο και σε τρίτο χρόνο</w:t>
      </w:r>
      <w:r>
        <w:rPr>
          <w:rFonts w:eastAsia="Times New Roman" w:cs="Times New Roman"/>
          <w:szCs w:val="24"/>
        </w:rPr>
        <w:t>,</w:t>
      </w:r>
      <w:r>
        <w:rPr>
          <w:rFonts w:eastAsia="Times New Roman" w:cs="Times New Roman"/>
          <w:szCs w:val="24"/>
        </w:rPr>
        <w:t xml:space="preserve"> θα υποθηκεύσει εκ νέου την πορεία της ελληνικής οικονομίας.</w:t>
      </w:r>
    </w:p>
    <w:p w14:paraId="0F16F0D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Κοιτάξτε, η Ελλάδα, η πατρίδα μας, έχει ανάγκη από </w:t>
      </w:r>
      <w:r>
        <w:rPr>
          <w:rFonts w:eastAsia="Times New Roman" w:cs="Times New Roman"/>
          <w:szCs w:val="24"/>
        </w:rPr>
        <w:t>μια άλλη πολιτική. Είναι η πολιτική που εδώ και μεγάλο χρονικό διάστημα προτείνει στην ελληνική κοινωνία ο Πρόεδρος της Νέας Δημοκρατίας Κυριάκος Μητσοτάκης. Είναι μια πολιτική που θα βλέπει την επιχειρηματικότητα, θα βλέπει τις επενδύσεις, θα δημιουργεί ν</w:t>
      </w:r>
      <w:r>
        <w:rPr>
          <w:rFonts w:eastAsia="Times New Roman" w:cs="Times New Roman"/>
          <w:szCs w:val="24"/>
        </w:rPr>
        <w:t>έες θέσεις εργασίας και θα μπορεί μ</w:t>
      </w:r>
      <w:r>
        <w:rPr>
          <w:rFonts w:eastAsia="Times New Roman" w:cs="Times New Roman"/>
          <w:szCs w:val="24"/>
        </w:rPr>
        <w:t>’</w:t>
      </w:r>
      <w:r>
        <w:rPr>
          <w:rFonts w:eastAsia="Times New Roman" w:cs="Times New Roman"/>
          <w:szCs w:val="24"/>
        </w:rPr>
        <w:t xml:space="preserve"> αυτόν τον τρόπο να αντιμετωπίσει στη ρίζα του το πρόβλημα το οποίο ανακυκλώνεται τα τελευταία χρόνια στην ελληνική οικονομία και στο ασφαλιστικό μας σύστημα. </w:t>
      </w:r>
    </w:p>
    <w:p w14:paraId="0F16F0D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Τέλος, επειδή είδα ότι χαρήκατε πραγματικά με την ομιλία του</w:t>
      </w:r>
      <w:r>
        <w:rPr>
          <w:rFonts w:eastAsia="Times New Roman" w:cs="Times New Roman"/>
          <w:szCs w:val="24"/>
        </w:rPr>
        <w:t xml:space="preserve"> Πρωθυπουργού, πρέπει κάποια στιγμή και ο καθένας να αναλάβει την ευθύνη του απέναντι στο παιδαγωγικό μήνυμα που στέλνουμε στην κοινωνία. Δεν μιλάω για το άσπρο που μπορεί με πολύ μεγάλη ευκολία μπορεί να γίνει μαύρο ούτε γι’ αυτό που σήμερα το ψηφίζω και </w:t>
      </w:r>
      <w:r>
        <w:rPr>
          <w:rFonts w:eastAsia="Times New Roman" w:cs="Times New Roman"/>
          <w:szCs w:val="24"/>
        </w:rPr>
        <w:t xml:space="preserve">το θεωρώ καλό. </w:t>
      </w:r>
    </w:p>
    <w:p w14:paraId="0F16F0D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Παρεμπιπτόντως, η περικοπή των συντάξεων, όταν ψηφίστηκε, ήταν ένα καλό μέτρο, το οποίο υποτίθεται ότι θα βοηθούσε την οικονομία -ναι, ξέρω με βαριά καρδιά και με δυσκολία, με τα γνωστά δάκρυα που πέφτουν επάνω στο στυλό και δεν αφήνουν την</w:t>
      </w:r>
      <w:r>
        <w:rPr>
          <w:rFonts w:eastAsia="Times New Roman" w:cs="Times New Roman"/>
          <w:szCs w:val="24"/>
        </w:rPr>
        <w:t xml:space="preserve"> μελάνη να αποτυπωθεί- τώρα, βεβαίως, γίνεται ένα μέτρο ανακούφισης και δείχνει βέβαια τη γενναιότητα και τη λεβεντιά</w:t>
      </w:r>
      <w:r>
        <w:rPr>
          <w:rFonts w:eastAsia="Times New Roman" w:cs="Times New Roman"/>
          <w:szCs w:val="24"/>
        </w:rPr>
        <w:t>!</w:t>
      </w:r>
    </w:p>
    <w:p w14:paraId="0F16F0D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Όμως, ξέρετε, με αυτή την ευκολία με την οποία αλλάζει κανείς τη θέση του και βεβαίως από την άλλη πλευρά δείχνει ότι είτε έτσι είτε αλλι</w:t>
      </w:r>
      <w:r>
        <w:rPr>
          <w:rFonts w:eastAsia="Times New Roman" w:cs="Times New Roman"/>
          <w:szCs w:val="24"/>
        </w:rPr>
        <w:t>ώς θα το παρουσιάζουμε καλό, η αναξιοπιστία των πολιτών προς το πολιτικό σύστημα προφανώς αυξάνεται. Και αυτό θα είναι ένα πολύ μεγάλο πρόβλημα. Μπορεί στην Αίθουσα εδώ να υπάρχει ο ενθουσιασμός, με βάση την πολυάριθμη κοινοβουλευτική ομάδα και την πλειοψη</w:t>
      </w:r>
      <w:r>
        <w:rPr>
          <w:rFonts w:eastAsia="Times New Roman" w:cs="Times New Roman"/>
          <w:szCs w:val="24"/>
        </w:rPr>
        <w:t xml:space="preserve">φία η οποία καταγράφηκε στις προηγούμενες εκλογές, αλλά την επόμενη φορά δεν θα είναι έτσι. Πολύ απλά ξέρετε ότι όποιος σπέρνει ανέμους, στο τέλος θερίζει θύελλες και αυτό αργά ή γρήγορα θα συμβεί. </w:t>
      </w:r>
    </w:p>
    <w:p w14:paraId="0F16F0D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F16F0E0"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την πτέρυγα της </w:t>
      </w:r>
      <w:r>
        <w:rPr>
          <w:rFonts w:eastAsia="Times New Roman" w:cs="Times New Roman"/>
          <w:szCs w:val="24"/>
        </w:rPr>
        <w:t>Νέας Δημοκρατίας)</w:t>
      </w:r>
    </w:p>
    <w:p w14:paraId="0F16F0E1" w14:textId="77777777" w:rsidR="0091757C" w:rsidRDefault="00D319C2">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Ευχαριστούμε τον κ. Τσιάρα.</w:t>
      </w:r>
    </w:p>
    <w:p w14:paraId="0F16F0E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Βούλτεψη</w:t>
      </w:r>
      <w:proofErr w:type="spellEnd"/>
      <w:r>
        <w:rPr>
          <w:rFonts w:eastAsia="Times New Roman" w:cs="Times New Roman"/>
          <w:szCs w:val="24"/>
        </w:rPr>
        <w:t xml:space="preserve"> από τη Νέα Δημοκρατία για επτά λεπτά.</w:t>
      </w:r>
    </w:p>
    <w:p w14:paraId="0F16F0E3"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Ευχαριστώ πολύ, κύριε Πρόεδρε.</w:t>
      </w:r>
    </w:p>
    <w:p w14:paraId="0F16F0E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είχα κι εγώ πλανηθεί. Πίστευα ότι υπάρχει και τέταρτο και πέμπτο μνημόνιο και πως βέβαια δεν είχαμε βγει από κανένα μνημόνιο ούτε υπήρξε ποτέ κάποια καθαρή έξοδος. Σε αυτή την πλάνη μου παρέμενα και θα παρέμενα μέχρι και τώρα </w:t>
      </w:r>
      <w:r>
        <w:rPr>
          <w:rFonts w:eastAsia="Times New Roman" w:cs="Times New Roman"/>
          <w:szCs w:val="24"/>
        </w:rPr>
        <w:t>που απ’ αυτό εδώ το Βήμα πριν από λίγη ώρα μίλησε ο κ. Τσίπρας και τόσο φιλότιμα προσπάθησε να μας πείσει ότι δεν υπήρξε τελικά τέταρτο μνημόνιο. Ούτε τότε θα είχα πειστεί, αλλά στο μεταξύ διάβασα το καινούργιο μενού του πρωθυπουργικού αεροπλάνου και διαπί</w:t>
      </w:r>
      <w:r>
        <w:rPr>
          <w:rFonts w:eastAsia="Times New Roman" w:cs="Times New Roman"/>
          <w:szCs w:val="24"/>
        </w:rPr>
        <w:t xml:space="preserve">στωσα ότι πράγματι έχουμε βγει από τα μνημόνια. Τέτοιο μενού δεν έχει ξαναγίνει ούτε στις πιο </w:t>
      </w:r>
      <w:r>
        <w:rPr>
          <w:rFonts w:eastAsia="Times New Roman" w:cs="Times New Roman"/>
          <w:szCs w:val="24"/>
          <w:lang w:val="en-US"/>
        </w:rPr>
        <w:t>VIP</w:t>
      </w:r>
      <w:r>
        <w:rPr>
          <w:rFonts w:eastAsia="Times New Roman" w:cs="Times New Roman"/>
          <w:szCs w:val="24"/>
        </w:rPr>
        <w:t xml:space="preserve"> πτήσεις!</w:t>
      </w:r>
    </w:p>
    <w:p w14:paraId="0F16F0E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Άκουσα τον κ. Τσίπρα να μοιράζει εικοσάρικα από εδώ και να λέει πόσο σημαντικό είναι αυτό το εικοσάρικο για τον μέσο συνταξιούχο και πόσο το χρειάζετ</w:t>
      </w:r>
      <w:r>
        <w:rPr>
          <w:rFonts w:eastAsia="Times New Roman" w:cs="Times New Roman"/>
          <w:szCs w:val="24"/>
        </w:rPr>
        <w:t>αι και προσπαθούσα να κάνω λογαριασμό γι’ αυτό το μενού, που μια ματιά να ρίξει ο συνταξιούχος, σίγουρα αυτό το εικοσάρικο θα το έτριβε στα μούτρα οποιουδήποτε ισχυριζόταν κάτι τέτοιο.</w:t>
      </w:r>
    </w:p>
    <w:p w14:paraId="0F16F0E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Δίνω για τα Πρακτικά -γιατί η δημοσίευση είναι η ψυχή της δικαιοσύνης- </w:t>
      </w:r>
      <w:r>
        <w:rPr>
          <w:rFonts w:eastAsia="Times New Roman" w:cs="Times New Roman"/>
          <w:szCs w:val="24"/>
        </w:rPr>
        <w:t xml:space="preserve">το ρεπορτάζ από 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σήμερα, που στηρίζεται στην απόφαση του υπεύθυνου των </w:t>
      </w:r>
      <w:r>
        <w:rPr>
          <w:rFonts w:eastAsia="Times New Roman" w:cs="Times New Roman"/>
          <w:szCs w:val="24"/>
          <w:lang w:val="en-US"/>
        </w:rPr>
        <w:t>VIP</w:t>
      </w:r>
      <w:r>
        <w:rPr>
          <w:rFonts w:eastAsia="Times New Roman" w:cs="Times New Roman"/>
          <w:szCs w:val="24"/>
        </w:rPr>
        <w:t xml:space="preserve"> πτήσεων.</w:t>
      </w:r>
    </w:p>
    <w:p w14:paraId="0F16F0E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Σοφία </w:t>
      </w:r>
      <w:proofErr w:type="spellStart"/>
      <w:r>
        <w:rPr>
          <w:rFonts w:eastAsia="Times New Roman" w:cs="Times New Roman"/>
          <w:szCs w:val="24"/>
        </w:rPr>
        <w:t>Βούλτεψη</w:t>
      </w:r>
      <w:proofErr w:type="spellEnd"/>
      <w:r>
        <w:rPr>
          <w:rFonts w:eastAsia="Times New Roman" w:cs="Times New Roman"/>
          <w:szCs w:val="24"/>
        </w:rPr>
        <w:t xml:space="preserve"> κ</w:t>
      </w:r>
      <w:r w:rsidRPr="00132157">
        <w:rPr>
          <w:rFonts w:eastAsia="Times New Roman" w:cs="Times New Roman"/>
          <w:szCs w:val="24"/>
        </w:rPr>
        <w:t>αταθέτει για τα Πρακτικά τ</w:t>
      </w:r>
      <w:r>
        <w:rPr>
          <w:rFonts w:eastAsia="Times New Roman" w:cs="Times New Roman"/>
          <w:szCs w:val="24"/>
        </w:rPr>
        <w:t>ο προαναφερθέν</w:t>
      </w:r>
      <w:r w:rsidRPr="00132157">
        <w:rPr>
          <w:rFonts w:eastAsia="Times New Roman" w:cs="Times New Roman"/>
          <w:szCs w:val="24"/>
        </w:rPr>
        <w:t xml:space="preserve"> </w:t>
      </w:r>
      <w:r>
        <w:rPr>
          <w:rFonts w:eastAsia="Times New Roman" w:cs="Times New Roman"/>
          <w:szCs w:val="24"/>
        </w:rPr>
        <w:t>δημοσίευμα</w:t>
      </w:r>
      <w:r w:rsidRPr="00132157">
        <w:rPr>
          <w:rFonts w:eastAsia="Times New Roman" w:cs="Times New Roman"/>
          <w:szCs w:val="24"/>
        </w:rPr>
        <w:t>, τ</w:t>
      </w:r>
      <w:r>
        <w:rPr>
          <w:rFonts w:eastAsia="Times New Roman" w:cs="Times New Roman"/>
          <w:szCs w:val="24"/>
        </w:rPr>
        <w:t>ο</w:t>
      </w:r>
      <w:r w:rsidRPr="00132157">
        <w:rPr>
          <w:rFonts w:eastAsia="Times New Roman" w:cs="Times New Roman"/>
          <w:szCs w:val="24"/>
        </w:rPr>
        <w:t xml:space="preserve"> οποί</w:t>
      </w:r>
      <w:r>
        <w:rPr>
          <w:rFonts w:eastAsia="Times New Roman" w:cs="Times New Roman"/>
          <w:szCs w:val="24"/>
        </w:rPr>
        <w:t>ο</w:t>
      </w:r>
      <w:r w:rsidRPr="00132157">
        <w:rPr>
          <w:rFonts w:eastAsia="Times New Roman" w:cs="Times New Roman"/>
          <w:szCs w:val="24"/>
        </w:rPr>
        <w:t xml:space="preserve"> βρίσκ</w:t>
      </w:r>
      <w:r>
        <w:rPr>
          <w:rFonts w:eastAsia="Times New Roman" w:cs="Times New Roman"/>
          <w:szCs w:val="24"/>
        </w:rPr>
        <w:t>ε</w:t>
      </w:r>
      <w:r w:rsidRPr="00132157">
        <w:rPr>
          <w:rFonts w:eastAsia="Times New Roman" w:cs="Times New Roman"/>
          <w:szCs w:val="24"/>
        </w:rPr>
        <w:t>ται στο αρχείο του Τμήματος Γραμματείας τ</w:t>
      </w:r>
      <w:r w:rsidRPr="00132157">
        <w:rPr>
          <w:rFonts w:eastAsia="Times New Roman" w:cs="Times New Roman"/>
          <w:szCs w:val="24"/>
        </w:rPr>
        <w:t>ης Διεύθυνσης Στενογραφίας και  Πρακτικών της Βουλής)</w:t>
      </w:r>
    </w:p>
    <w:p w14:paraId="0F16F0E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Φάτε, λοιπόν, κυρίες και κύριοι της Κυβέρνησης, όσο προλαβαίνετε. Και </w:t>
      </w:r>
      <w:proofErr w:type="spellStart"/>
      <w:r>
        <w:rPr>
          <w:rFonts w:eastAsia="Times New Roman" w:cs="Times New Roman"/>
          <w:szCs w:val="24"/>
        </w:rPr>
        <w:t>σκραμπλ</w:t>
      </w:r>
      <w:proofErr w:type="spellEnd"/>
      <w:r>
        <w:rPr>
          <w:rFonts w:eastAsia="Times New Roman" w:cs="Times New Roman"/>
          <w:szCs w:val="24"/>
        </w:rPr>
        <w:t xml:space="preserve"> με ζαμπόν και φιλέτα και σολομό και χάμπουργκερ και θαλασσινά και πλατό με τυριά και </w:t>
      </w:r>
      <w:proofErr w:type="spellStart"/>
      <w:r>
        <w:rPr>
          <w:rFonts w:eastAsia="Times New Roman" w:cs="Times New Roman"/>
          <w:szCs w:val="24"/>
        </w:rPr>
        <w:t>μιλφέιγ</w:t>
      </w:r>
      <w:proofErr w:type="spellEnd"/>
      <w:r>
        <w:rPr>
          <w:rFonts w:eastAsia="Times New Roman" w:cs="Times New Roman"/>
          <w:szCs w:val="24"/>
        </w:rPr>
        <w:t xml:space="preserve"> και </w:t>
      </w:r>
      <w:proofErr w:type="spellStart"/>
      <w:r>
        <w:rPr>
          <w:rFonts w:eastAsia="Times New Roman" w:cs="Times New Roman"/>
          <w:szCs w:val="24"/>
        </w:rPr>
        <w:t>προφιτερόλ</w:t>
      </w:r>
      <w:proofErr w:type="spellEnd"/>
      <w:r>
        <w:rPr>
          <w:rFonts w:eastAsia="Times New Roman" w:cs="Times New Roman"/>
          <w:szCs w:val="24"/>
        </w:rPr>
        <w:t xml:space="preserve"> και </w:t>
      </w:r>
      <w:proofErr w:type="spellStart"/>
      <w:r>
        <w:rPr>
          <w:rFonts w:eastAsia="Times New Roman" w:cs="Times New Roman"/>
          <w:szCs w:val="24"/>
        </w:rPr>
        <w:t>τιραμισού</w:t>
      </w:r>
      <w:proofErr w:type="spellEnd"/>
      <w:r>
        <w:rPr>
          <w:rFonts w:eastAsia="Times New Roman" w:cs="Times New Roman"/>
          <w:szCs w:val="24"/>
        </w:rPr>
        <w:t>. Τ</w:t>
      </w:r>
      <w:r>
        <w:rPr>
          <w:rFonts w:eastAsia="Times New Roman" w:cs="Times New Roman"/>
          <w:szCs w:val="24"/>
        </w:rPr>
        <w:t xml:space="preserve">α ακούει ο κόσμος αυτά και τρέχουν τα σάλια του, την ώρα που του λέτε ότι βγήκαμε από τα μνημόνια. </w:t>
      </w:r>
    </w:p>
    <w:p w14:paraId="0F16F0E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Ωστόσο,…</w:t>
      </w:r>
    </w:p>
    <w:p w14:paraId="0F16F0EA"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ΓΕΩΡΓΙΟΣ ΚΑΪΣΑΣ: </w:t>
      </w:r>
      <w:r>
        <w:rPr>
          <w:rFonts w:eastAsia="Times New Roman" w:cs="Times New Roman"/>
          <w:szCs w:val="24"/>
        </w:rPr>
        <w:t>Αχ!</w:t>
      </w:r>
    </w:p>
    <w:p w14:paraId="0F16F0EB"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Ποιος αναστενάζει; Κάποιος…</w:t>
      </w:r>
    </w:p>
    <w:p w14:paraId="0F16F0EC"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ΓΕΩΡΓΙΟΣ ΚΑΪΣΑΣ: </w:t>
      </w:r>
      <w:r>
        <w:rPr>
          <w:rFonts w:eastAsia="Times New Roman" w:cs="Times New Roman"/>
          <w:szCs w:val="24"/>
        </w:rPr>
        <w:t>Εγώ.</w:t>
      </w:r>
    </w:p>
    <w:p w14:paraId="0F16F0ED"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Σκέφτεται το μενού κάποιος.</w:t>
      </w:r>
    </w:p>
    <w:p w14:paraId="0F16F0E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Ωστόσο, όλον αυτ</w:t>
      </w:r>
      <w:r>
        <w:rPr>
          <w:rFonts w:eastAsia="Times New Roman" w:cs="Times New Roman"/>
          <w:szCs w:val="24"/>
        </w:rPr>
        <w:t xml:space="preserve">όν τον καιρό που συζητούμε περί μνημονίων, δυο ερωτήματα κυριαρχούν και διατυπώνονται όσο διαρκούν οι θριαμβολογίες σας. </w:t>
      </w:r>
    </w:p>
    <w:p w14:paraId="0F16F0E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Πρώτον, συνάδουν αυτές οι θριαμβολογίες με την πραγματική κατάσταση της οικονομίας; </w:t>
      </w:r>
    </w:p>
    <w:p w14:paraId="0F16F0F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Δεύτερον, δεδομένου ότι η πραγματική κατάσταση τη</w:t>
      </w:r>
      <w:r>
        <w:rPr>
          <w:rFonts w:eastAsia="Times New Roman" w:cs="Times New Roman"/>
          <w:szCs w:val="24"/>
        </w:rPr>
        <w:t>ς οικονομίας είναι άθλια, πώς είναι δυνατόν οι δανειστές να επαινούν την Κυβέρνηση, η οποία έχει επιφέρει αυτά τα μεγάλα πλήγματα στην οικονομία;</w:t>
      </w:r>
    </w:p>
    <w:p w14:paraId="0F16F0F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Στο πρώτο ερώτημα. Η χώρα –τα είπαν όλοι οι συνάδελφοι και ο Κοινοβουλευτικός μας Εκπρόσωπος- βρίσκεται εκτός </w:t>
      </w:r>
      <w:r>
        <w:rPr>
          <w:rFonts w:eastAsia="Times New Roman" w:cs="Times New Roman"/>
          <w:szCs w:val="24"/>
        </w:rPr>
        <w:t xml:space="preserve">αγορών. Το δεκαετές μας ομόλογο 4,60. Από τις 21 Αυγούστου που </w:t>
      </w:r>
      <w:r>
        <w:rPr>
          <w:rFonts w:eastAsia="Times New Roman" w:cs="Times New Roman"/>
          <w:szCs w:val="24"/>
        </w:rPr>
        <w:lastRenderedPageBreak/>
        <w:t xml:space="preserve">υποτίθεται ότι βγήκαμε από τα μνημόνια με καθαρή έξοδο, είχαμε πέντε κραχ στο Χρηματιστήριο. </w:t>
      </w:r>
    </w:p>
    <w:p w14:paraId="0F16F0F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Στις 20 Νοεμβρίου, παραμονή κατάθεσης του προσχεδίου του προϋπολογισμού, ημέρα θριαμβολογιών εγχώρι</w:t>
      </w:r>
      <w:r>
        <w:rPr>
          <w:rFonts w:eastAsia="Times New Roman" w:cs="Times New Roman"/>
          <w:szCs w:val="24"/>
        </w:rPr>
        <w:t xml:space="preserve">ων προπαγανδιστών και δανειστών που χειροκροτούν, βρισκόμασταν στην πέμπτη ημέρα </w:t>
      </w:r>
      <w:proofErr w:type="spellStart"/>
      <w:r>
        <w:rPr>
          <w:rFonts w:eastAsia="Times New Roman" w:cs="Times New Roman"/>
          <w:szCs w:val="24"/>
        </w:rPr>
        <w:t>Αρμαγεδδώνος</w:t>
      </w:r>
      <w:proofErr w:type="spellEnd"/>
      <w:r>
        <w:rPr>
          <w:rFonts w:eastAsia="Times New Roman" w:cs="Times New Roman"/>
          <w:szCs w:val="24"/>
        </w:rPr>
        <w:t xml:space="preserve"> στο Χρηματιστήριο. </w:t>
      </w:r>
    </w:p>
    <w:p w14:paraId="0F16F0F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Από τον Αύγουστο της δήθεν καθαρής εξόδου είχαμε πέντε κραχ και οι τράπεζες έχουν χάσει 4,2 δισεκατομμύρια από την κεφαλαιοποίησή τους. Πλήρης</w:t>
      </w:r>
      <w:r>
        <w:rPr>
          <w:rFonts w:eastAsia="Times New Roman" w:cs="Times New Roman"/>
          <w:szCs w:val="24"/>
        </w:rPr>
        <w:t xml:space="preserve"> εξαέρωση στις τράπεζες και αυτό το λέτε κανονικότητα και έξοδο από το μνημόνιο.</w:t>
      </w:r>
    </w:p>
    <w:p w14:paraId="0F16F0F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Τράπεζα της Ελλάδος εκείνη τη μέρα ανακοίνωσε έλλειμμα στο ισοζύγιο τρεχουσών συναλλαγών 1,3 δισεκατομμύρια. Έχετε ακούσει τι σημαίνει αυτό; Δεν νομίζω. Καταλαβαίνετε κάτι α</w:t>
      </w:r>
      <w:r>
        <w:rPr>
          <w:rFonts w:eastAsia="Times New Roman" w:cs="Times New Roman"/>
          <w:szCs w:val="24"/>
        </w:rPr>
        <w:t>πό το τι σημαίνει εμπορικό έλλειμμα, που είναι θηριώδες, με εισαγόμενο πληθωρισμό που μήνα με τον μήνα ανεβαίνει, άνοδο του πληθωρισμού; Αυξήθηκε η τιμή του ψωμιού στην Ελλάδα της κρίσης. Πανηγυρίζετε για το θηριώδες πρωτογενές πλεόνασμα. Μα, δεν έχουμε λι</w:t>
      </w:r>
      <w:r>
        <w:rPr>
          <w:rFonts w:eastAsia="Times New Roman" w:cs="Times New Roman"/>
          <w:szCs w:val="24"/>
        </w:rPr>
        <w:t xml:space="preserve">γότερο κατά 1,3 δισεκατομμύρια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lastRenderedPageBreak/>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Ξέρετε τι σημαίνει δημόσιες επενδύσεις για την οικονομία μιας χώρας;</w:t>
      </w:r>
    </w:p>
    <w:p w14:paraId="0F16F0F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Όταν το </w:t>
      </w:r>
      <w:r>
        <w:rPr>
          <w:rFonts w:eastAsia="Times New Roman" w:cs="Times New Roman"/>
          <w:szCs w:val="24"/>
        </w:rPr>
        <w:t>«</w:t>
      </w:r>
      <w:r>
        <w:rPr>
          <w:rFonts w:eastAsia="Times New Roman" w:cs="Times New Roman"/>
          <w:szCs w:val="24"/>
          <w:lang w:val="en-US"/>
        </w:rPr>
        <w:t>BLOOMBERG</w:t>
      </w:r>
      <w:r>
        <w:rPr>
          <w:rFonts w:eastAsia="Times New Roman" w:cs="Times New Roman"/>
          <w:szCs w:val="24"/>
        </w:rPr>
        <w:t>»</w:t>
      </w:r>
      <w:r w:rsidRPr="0004664F">
        <w:rPr>
          <w:rFonts w:eastAsia="Times New Roman" w:cs="Times New Roman"/>
          <w:szCs w:val="24"/>
        </w:rPr>
        <w:t>,</w:t>
      </w:r>
      <w:r>
        <w:rPr>
          <w:rFonts w:eastAsia="Times New Roman" w:cs="Times New Roman"/>
          <w:szCs w:val="24"/>
        </w:rPr>
        <w:t xml:space="preserve"> αναφερόμενο σε όλα αυτά τα αρνητικά στοιχεία, βέβαια, έγραψε ότι η Ελλάδα μπορεί να βρεθεί αντιμέτωπη με ακόμη μια νέα οικονομική κρίση εξαιτίας των Τραπεζών ακούσατε κάτι; </w:t>
      </w:r>
    </w:p>
    <w:p w14:paraId="0F16F0F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μετά από όλα αυτά μας λέτε -ακούσαμε και τον κ. Τσίπρα από αυτό το Βήμα να το</w:t>
      </w:r>
      <w:r>
        <w:rPr>
          <w:rFonts w:eastAsia="Times New Roman" w:cs="Times New Roman"/>
          <w:szCs w:val="24"/>
        </w:rPr>
        <w:t xml:space="preserve"> λέει- ότι μειώθηκε η ανεργία. Μα τώρα ανακοίνωσε ο ΟΑΕΔ αύξηση 35,80% επί του συνόλου των ανέργων και όχι λόγω απολύσεων στον τομέα του τουρισμού, διότι κάνει σύγκριση του Οκτωβρίου του 2018 με τον Οκτώβριο του 2017. </w:t>
      </w:r>
    </w:p>
    <w:p w14:paraId="0F16F0F7" w14:textId="77777777" w:rsidR="0091757C" w:rsidRDefault="00D319C2">
      <w:pPr>
        <w:spacing w:line="600" w:lineRule="auto"/>
        <w:ind w:firstLine="720"/>
        <w:jc w:val="both"/>
        <w:rPr>
          <w:rFonts w:eastAsia="Times New Roman" w:cs="Times New Roman"/>
          <w:szCs w:val="24"/>
        </w:rPr>
      </w:pP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xml:space="preserve">, τώρα δόθηκε στη δημοσιότητα </w:t>
      </w:r>
      <w:r w:rsidRPr="00F331DF">
        <w:rPr>
          <w:rFonts w:eastAsia="Times New Roman"/>
          <w:bCs/>
        </w:rPr>
        <w:t>κ</w:t>
      </w:r>
      <w:r w:rsidRPr="00F331DF">
        <w:rPr>
          <w:rFonts w:eastAsia="Times New Roman"/>
          <w:bCs/>
        </w:rPr>
        <w:t>αι</w:t>
      </w:r>
      <w:r>
        <w:rPr>
          <w:rFonts w:eastAsia="Times New Roman" w:cs="Times New Roman"/>
          <w:szCs w:val="24"/>
        </w:rPr>
        <w:t xml:space="preserve">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έ</w:t>
      </w:r>
      <w:r>
        <w:rPr>
          <w:rFonts w:eastAsia="Times New Roman" w:cs="Times New Roman"/>
          <w:szCs w:val="24"/>
        </w:rPr>
        <w:t>κθεση του ΣΕΒ, που λέει ότι ένας στους τέσσερις είναι με μισθό κάτω των 500 ευρώ. Έτσι, το ξέρω. Εάν φύγει ένας των 1.000 ευρώ και έρθουν άλλοι τρεις των 300 ευρώ, σίγουρα μειώνεται η ανεργία. Και αν φύγουν και όλοι στο εξωτερικό, δεν θα έχουμ</w:t>
      </w:r>
      <w:r>
        <w:rPr>
          <w:rFonts w:eastAsia="Times New Roman" w:cs="Times New Roman"/>
          <w:szCs w:val="24"/>
        </w:rPr>
        <w:t xml:space="preserve">ε καθόλου. </w:t>
      </w:r>
      <w:r>
        <w:rPr>
          <w:rFonts w:eastAsia="Times New Roman" w:cs="Times New Roman"/>
          <w:szCs w:val="24"/>
        </w:rPr>
        <w:lastRenderedPageBreak/>
        <w:t xml:space="preserve">Θα είναι μηδενική η ανεργία. Θα είναι εδώ δημόσιοι υπάλληλοι, συνταξιούχοι και μωρά παιδιά. </w:t>
      </w:r>
    </w:p>
    <w:p w14:paraId="0F16F0F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Μετά από όλα αυτά τα σοβαρά και </w:t>
      </w:r>
      <w:r w:rsidRPr="00E945B2">
        <w:rPr>
          <w:rFonts w:eastAsia="Times New Roman" w:cs="Times New Roman"/>
          <w:szCs w:val="24"/>
        </w:rPr>
        <w:t>τα μαύρα</w:t>
      </w:r>
      <w:r>
        <w:rPr>
          <w:rFonts w:eastAsia="Times New Roman" w:cs="Times New Roman"/>
          <w:szCs w:val="24"/>
        </w:rPr>
        <w:t>, ερχόμαστε στο δεύτερο ερώτημα: Δεν τα ξέρουν όλα αυτά οι δανειστές; Δεν τα βλέπουν; Δεν βλέπουν ότι η οικονομί</w:t>
      </w:r>
      <w:r>
        <w:rPr>
          <w:rFonts w:eastAsia="Times New Roman" w:cs="Times New Roman"/>
          <w:szCs w:val="24"/>
        </w:rPr>
        <w:t xml:space="preserve">α πάει στα βράχια; Πώς γίνεται οι ίδιοι δανειστές, οι οποίοι δεν έκλειναν την πέμπτη αξιολόγηση στην </w:t>
      </w:r>
      <w:r>
        <w:rPr>
          <w:rFonts w:eastAsia="Times New Roman" w:cs="Times New Roman"/>
          <w:szCs w:val="24"/>
        </w:rPr>
        <w:t>κ</w:t>
      </w:r>
      <w:r>
        <w:rPr>
          <w:rFonts w:eastAsia="Times New Roman" w:cs="Times New Roman"/>
          <w:szCs w:val="24"/>
        </w:rPr>
        <w:t>υβέρνηση Σαμαρά, αν και γνώριζαν και ομολογούσαν ότι τα στοιχεία της οικονομίας ήταν καλύτερα, σήμερα να συμπεριφέρονται με αυτόν τον τρόπο; Κάθε φορά που</w:t>
      </w:r>
      <w:r>
        <w:rPr>
          <w:rFonts w:eastAsia="Times New Roman" w:cs="Times New Roman"/>
          <w:szCs w:val="24"/>
        </w:rPr>
        <w:t xml:space="preserve"> το λέμε, πετάγονται οι κυβερνητικοί και λένε ότι «εμείς εφαρμόζουμε το πρόγραμμα, ενώ εσείς δεν το εφαρμόζατε.». «Εμείς», λένε, «πετύχαμε εκεί που εσείς αποτύχατε». Δηλαδή μας λένε ότι εσείς δεν ήσασταν τόσο καλοί «Τσολάκογλου» όσο είμαστε εμείς, για να θ</w:t>
      </w:r>
      <w:r>
        <w:rPr>
          <w:rFonts w:eastAsia="Times New Roman" w:cs="Times New Roman"/>
          <w:szCs w:val="24"/>
        </w:rPr>
        <w:t>υμηθούμε και την ορολογία εκείνων των ηρωικών χρόνων.</w:t>
      </w:r>
    </w:p>
    <w:p w14:paraId="0F16F0F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Όμως, ούτε αυτό ισχύει. Διότι χθες η Κομισιόν στην </w:t>
      </w:r>
      <w:r>
        <w:rPr>
          <w:rFonts w:eastAsia="Times New Roman" w:cs="Times New Roman"/>
          <w:szCs w:val="24"/>
        </w:rPr>
        <w:t>έ</w:t>
      </w:r>
      <w:r>
        <w:rPr>
          <w:rFonts w:eastAsia="Times New Roman" w:cs="Times New Roman"/>
          <w:szCs w:val="24"/>
        </w:rPr>
        <w:t>κθεσή της ανέφερε ότι η Κυβέρνηση δεν έχει ολοκληρώσει και εκπληρώσει κα</w:t>
      </w:r>
      <w:r>
        <w:rPr>
          <w:rFonts w:eastAsia="Times New Roman" w:cs="Times New Roman"/>
          <w:szCs w:val="24"/>
        </w:rPr>
        <w:t>μ</w:t>
      </w:r>
      <w:r>
        <w:rPr>
          <w:rFonts w:eastAsia="Times New Roman" w:cs="Times New Roman"/>
          <w:szCs w:val="24"/>
        </w:rPr>
        <w:t>μία από τις δέκα έξι δεσμεύσεις της. Άρα, ενώ η Κυβέρνηση δεν έχει ολοκληρώσε</w:t>
      </w:r>
      <w:r>
        <w:rPr>
          <w:rFonts w:eastAsia="Times New Roman" w:cs="Times New Roman"/>
          <w:szCs w:val="24"/>
        </w:rPr>
        <w:t xml:space="preserve">ι τίποτα, έρχονται οι δανειστές και λένε «τι ωραία που τα φτιάχνετε και τι ωραία που πάτε και πόσο καλά </w:t>
      </w:r>
      <w:r>
        <w:rPr>
          <w:rFonts w:eastAsia="Times New Roman" w:cs="Times New Roman"/>
          <w:szCs w:val="24"/>
        </w:rPr>
        <w:lastRenderedPageBreak/>
        <w:t xml:space="preserve">πάτε και πάρτε και την σύνταξη και πάρτε και αυτό και πάρτε και το άλλο». </w:t>
      </w:r>
    </w:p>
    <w:p w14:paraId="0F16F0F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Τι συμβαίνει εδώ, όταν δεν ολοκληρώνετε τίποτα και όταν κάνετε τα αντίθετα απ</w:t>
      </w:r>
      <w:r>
        <w:rPr>
          <w:rFonts w:eastAsia="Times New Roman" w:cs="Times New Roman"/>
          <w:szCs w:val="24"/>
        </w:rPr>
        <w:t xml:space="preserve">ό αυτά που συμφωνείτε; Βυθίζετε την οικονομία. Τα στοιχεία της οικονομίας είναι διαφορετικά απ’ αυτά που θέλετε να παρουσιάζετε. Δεν έχετε καν ακουμπήσει τα στοιχεία της </w:t>
      </w:r>
      <w:r>
        <w:rPr>
          <w:rFonts w:eastAsia="Times New Roman" w:cs="Times New Roman"/>
          <w:szCs w:val="24"/>
        </w:rPr>
        <w:t>κ</w:t>
      </w:r>
      <w:r>
        <w:rPr>
          <w:rFonts w:eastAsia="Times New Roman" w:cs="Times New Roman"/>
          <w:szCs w:val="24"/>
        </w:rPr>
        <w:t>υβέρνησης Σαμαρά. Διότι ακόμη και τον τουρισμό σάς τον αφήσαμε στα 16,9 δισεκατομμύρι</w:t>
      </w:r>
      <w:r>
        <w:rPr>
          <w:rFonts w:eastAsia="Times New Roman" w:cs="Times New Roman"/>
          <w:szCs w:val="24"/>
        </w:rPr>
        <w:t xml:space="preserve">α το 2014 και εσείς αγκομαχάτε τώρα και τον έχετε ακόμη στα 14,5 δισεκατομμύρια με αύξηση των τουριστών. </w:t>
      </w:r>
    </w:p>
    <w:p w14:paraId="0F16F0F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Άρα δεν έχετε φτάσει ούτε στα νούμερα της </w:t>
      </w:r>
      <w:r>
        <w:rPr>
          <w:rFonts w:eastAsia="Times New Roman" w:cs="Times New Roman"/>
          <w:szCs w:val="24"/>
        </w:rPr>
        <w:t>κ</w:t>
      </w:r>
      <w:r>
        <w:rPr>
          <w:rFonts w:eastAsia="Times New Roman" w:cs="Times New Roman"/>
          <w:szCs w:val="24"/>
        </w:rPr>
        <w:t>υβέρνησης Σαμαρά και θέλετε να σας χειροκροτούμε; Γιατί; Γιατί προσπαθείτε να πετύχετε αυτό που είχε ήδη επ</w:t>
      </w:r>
      <w:r>
        <w:rPr>
          <w:rFonts w:eastAsia="Times New Roman" w:cs="Times New Roman"/>
          <w:szCs w:val="24"/>
        </w:rPr>
        <w:t>ιτευχθεί από τον Μάιο του 2014; Οι αξιολογήσεις ήταν στο «</w:t>
      </w:r>
      <w:r w:rsidRPr="007E4228">
        <w:rPr>
          <w:rFonts w:eastAsia="Times New Roman"/>
          <w:bCs/>
        </w:rPr>
        <w:t>Β</w:t>
      </w:r>
      <w:r>
        <w:rPr>
          <w:rFonts w:eastAsia="Times New Roman" w:cs="Times New Roman"/>
          <w:szCs w:val="24"/>
        </w:rPr>
        <w:t>». Ήρθατε εσείς ηρωικά το 2015 και τις ρίξατε στα σκουπίδια, στα «</w:t>
      </w:r>
      <w:r>
        <w:rPr>
          <w:rFonts w:eastAsia="Times New Roman" w:cs="Times New Roman"/>
          <w:szCs w:val="24"/>
          <w:lang w:val="en-US"/>
        </w:rPr>
        <w:t>CCC</w:t>
      </w:r>
      <w:r>
        <w:rPr>
          <w:rFonts w:eastAsia="Times New Roman" w:cs="Times New Roman"/>
          <w:szCs w:val="24"/>
        </w:rPr>
        <w:t>», και τώρα πρέπει να σας χειροκροτούμε γιατί τα ξαναπήγατε στο «</w:t>
      </w:r>
      <w:r w:rsidRPr="007E4228">
        <w:rPr>
          <w:rFonts w:eastAsia="Times New Roman"/>
          <w:bCs/>
        </w:rPr>
        <w:t>Β</w:t>
      </w:r>
      <w:r>
        <w:rPr>
          <w:rFonts w:eastAsia="Times New Roman" w:cs="Times New Roman"/>
          <w:szCs w:val="24"/>
        </w:rPr>
        <w:t>» μετά από τέσσερα χρόνια; Γιατί σας θυμίζω ότι κυβερνάτε τέσσ</w:t>
      </w:r>
      <w:r>
        <w:rPr>
          <w:rFonts w:eastAsia="Times New Roman" w:cs="Times New Roman"/>
          <w:szCs w:val="24"/>
        </w:rPr>
        <w:t xml:space="preserve">ερα χρόνια. Εμείς ήμασταν δύο χρόνια και κάτι. </w:t>
      </w:r>
    </w:p>
    <w:p w14:paraId="0F16F0F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Σας παρέδωσε η </w:t>
      </w:r>
      <w:r>
        <w:rPr>
          <w:rFonts w:eastAsia="Times New Roman" w:cs="Times New Roman"/>
          <w:szCs w:val="24"/>
        </w:rPr>
        <w:t>κ</w:t>
      </w:r>
      <w:r>
        <w:rPr>
          <w:rFonts w:eastAsia="Times New Roman" w:cs="Times New Roman"/>
          <w:szCs w:val="24"/>
        </w:rPr>
        <w:t>υβέρνηση Σαμαρά τις καταθέσεις στα 160 δισεκατομμύρια ευρώ, τις ρίξατε στα 120 δισεκατομμύρια ευρώ, τώρα τις ανεβάσατε στα 130 δισεκατομμύρια ευρώ και πρέπει να σας χειροκροτούμε, επειδή ακόμη</w:t>
      </w:r>
      <w:r>
        <w:rPr>
          <w:rFonts w:eastAsia="Times New Roman" w:cs="Times New Roman"/>
          <w:szCs w:val="24"/>
        </w:rPr>
        <w:t xml:space="preserve"> είσαστε 30 δισεκατομμύρια ευρώ κάτω από εμάς; </w:t>
      </w:r>
    </w:p>
    <w:p w14:paraId="0F16F0F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Η οικονομία, λοιπόν, είναι χάλια μαύρα. Εσείς δεν ανταποκρίνεστε στις δεσμεύσεις σας έναντι των δανειστών, αλλά οι δανειστές κλείνουν αξιολογήσεις </w:t>
      </w:r>
      <w:r w:rsidRPr="00F331DF">
        <w:rPr>
          <w:rFonts w:eastAsia="Times New Roman"/>
          <w:bCs/>
        </w:rPr>
        <w:t>και</w:t>
      </w:r>
      <w:r>
        <w:rPr>
          <w:rFonts w:eastAsia="Times New Roman" w:cs="Times New Roman"/>
          <w:szCs w:val="24"/>
        </w:rPr>
        <w:t xml:space="preserve">  σας επιτρέπουν να αφαιρείτε μέτρα, που αυτοί σας επέβαλα</w:t>
      </w:r>
      <w:r>
        <w:rPr>
          <w:rFonts w:eastAsia="Times New Roman" w:cs="Times New Roman"/>
          <w:szCs w:val="24"/>
        </w:rPr>
        <w:t xml:space="preserve">ν και εσείς ψηφίσατε. </w:t>
      </w:r>
    </w:p>
    <w:p w14:paraId="0F16F0F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Λένε από την άλλη μεριά ότι ανησυχούν με τις δικαστικές αποφάσεις για το συνταξιοδοτικό, αλλά την ίδια ώρα σας λένε ότι η μη μείωση των συντάξεων δεν απειλεί τη βιωσιμότητα του ασφαλιστικού. </w:t>
      </w:r>
    </w:p>
    <w:p w14:paraId="0F16F0F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Δηλαδή, θέλετε να μας πείτε ότι ενώ επί Σαμαρά η οικονομία είχε ανορθωθεί, οι δεσμεύσεις εκπληρώνονταν, δρομολογούσαμε την έξοδο από τα μνημόνια ήδη από τις αρχές του 2015 και οι δανειστές έβρισκαν γελοίες προφάσεις για να μην κλείνουν την αξιολόγηση, τώρα</w:t>
      </w:r>
      <w:r>
        <w:rPr>
          <w:rFonts w:eastAsia="Times New Roman" w:cs="Times New Roman"/>
          <w:szCs w:val="24"/>
        </w:rPr>
        <w:t xml:space="preserve"> τα βρίσκουν όλα ωραία και καλά. </w:t>
      </w:r>
    </w:p>
    <w:p w14:paraId="0F16F10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Τι συμβαίνει, λοιπόν; Γιατί κάτι συμβαίνει. Δεν μπορεί να γίνεται αυτό έτσι. Η μείωση των συντάξεων -λέω εγώ- και ως </w:t>
      </w:r>
      <w:proofErr w:type="spellStart"/>
      <w:r>
        <w:rPr>
          <w:rFonts w:eastAsia="Times New Roman" w:cs="Times New Roman"/>
          <w:szCs w:val="24"/>
        </w:rPr>
        <w:t>προνομοθετημένο</w:t>
      </w:r>
      <w:proofErr w:type="spellEnd"/>
      <w:r>
        <w:rPr>
          <w:rFonts w:eastAsia="Times New Roman" w:cs="Times New Roman"/>
          <w:szCs w:val="24"/>
        </w:rPr>
        <w:t xml:space="preserve"> μέτρο δεν χρειαζόταν. Γιατί μπήκε; Και αφού με τόση ευκολία μπήκε, πώς με τόση ευκολία βγ</w:t>
      </w:r>
      <w:r>
        <w:rPr>
          <w:rFonts w:eastAsia="Times New Roman" w:cs="Times New Roman"/>
          <w:szCs w:val="24"/>
        </w:rPr>
        <w:t xml:space="preserve">αίνει; Πώς μπαινοβγαίνουν, δηλαδή, τα μέτρα, ανάλογα με τον τρόπο με τον οποίο εσείς συμπεριφέρεστε στην εσωτερική σφαίρα; Γιατί σε μας έκαναν τόσες φασαρίες; Μια φράση να λέγαμε γινόταν χαμός. Ο </w:t>
      </w:r>
      <w:proofErr w:type="spellStart"/>
      <w:r>
        <w:rPr>
          <w:rFonts w:eastAsia="Times New Roman" w:cs="Times New Roman"/>
          <w:szCs w:val="24"/>
        </w:rPr>
        <w:t>Τόμσεν</w:t>
      </w:r>
      <w:proofErr w:type="spellEnd"/>
      <w:r>
        <w:rPr>
          <w:rFonts w:eastAsia="Times New Roman" w:cs="Times New Roman"/>
          <w:szCs w:val="24"/>
        </w:rPr>
        <w:t xml:space="preserve"> σήκωνε τον κόσμο στον αέρα. Τηλεφωνούσε και έλεγε «Γι</w:t>
      </w:r>
      <w:r>
        <w:rPr>
          <w:rFonts w:eastAsia="Times New Roman" w:cs="Times New Roman"/>
          <w:szCs w:val="24"/>
        </w:rPr>
        <w:t xml:space="preserve">ατί είπατε αυτό; Γιατί κάνατε το άλλο;». Και τώρα δεν συμβαίνει τίποτα. </w:t>
      </w:r>
    </w:p>
    <w:p w14:paraId="0F16F10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Λοιπόν, κοιτάξτε, είναι προφανές, κατά την προσωπική μου άποψη και κατά την λογική, ότι τα μέτρα μπαίνουν, για να βγαίνουν. Αλλιώς, τα μέτρα δεν μπαινοβγαίνουν έτσι. Έχουμε κυβερνήσει</w:t>
      </w:r>
      <w:r>
        <w:rPr>
          <w:rFonts w:eastAsia="Times New Roman" w:cs="Times New Roman"/>
          <w:szCs w:val="24"/>
        </w:rPr>
        <w:t xml:space="preserve"> και εμείς και ξέρουμε πώς συμπεριφέρονται. </w:t>
      </w:r>
    </w:p>
    <w:p w14:paraId="0F16F10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Όλα δείχνουν ότι αυτά χρησιμοποιούνται, διότι υπάρχει συναλλαγή κάτω από το τραπέζι. Οι δανειστές πήραν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και τη Μακεδονία και μας άφησαν, προφανώς, στη μοίρα μας μετά πολλών επαίνων. </w:t>
      </w:r>
    </w:p>
    <w:p w14:paraId="0F16F10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r>
        <w:rPr>
          <w:rFonts w:eastAsia="Times New Roman" w:cs="Times New Roman"/>
          <w:szCs w:val="24"/>
        </w:rPr>
        <w:t xml:space="preserve"> </w:t>
      </w:r>
    </w:p>
    <w:p w14:paraId="0F16F104"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16F105"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 </w:t>
      </w:r>
      <w:proofErr w:type="spellStart"/>
      <w:r>
        <w:rPr>
          <w:rFonts w:eastAsia="Times New Roman" w:cs="Times New Roman"/>
          <w:szCs w:val="24"/>
        </w:rPr>
        <w:t>Βούλτεψη</w:t>
      </w:r>
      <w:proofErr w:type="spellEnd"/>
      <w:r>
        <w:rPr>
          <w:rFonts w:eastAsia="Times New Roman" w:cs="Times New Roman"/>
          <w:szCs w:val="24"/>
        </w:rPr>
        <w:t xml:space="preserve">. </w:t>
      </w:r>
    </w:p>
    <w:p w14:paraId="0F16F10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Λιβανίου</w:t>
      </w:r>
      <w:proofErr w:type="spellEnd"/>
      <w:r>
        <w:rPr>
          <w:rFonts w:eastAsia="Times New Roman" w:cs="Times New Roman"/>
          <w:szCs w:val="24"/>
        </w:rPr>
        <w:t xml:space="preserve">. </w:t>
      </w:r>
    </w:p>
    <w:p w14:paraId="0F16F10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Να ετοιμάζονται οι συνάδελφοι που θα ακολουθήσουν, ο κ. </w:t>
      </w:r>
      <w:proofErr w:type="spellStart"/>
      <w:r>
        <w:rPr>
          <w:rFonts w:eastAsia="Times New Roman" w:cs="Times New Roman"/>
          <w:szCs w:val="24"/>
        </w:rPr>
        <w:t>Ηγουμενίδης</w:t>
      </w:r>
      <w:proofErr w:type="spellEnd"/>
      <w:r>
        <w:rPr>
          <w:rFonts w:eastAsia="Times New Roman" w:cs="Times New Roman"/>
          <w:szCs w:val="24"/>
        </w:rPr>
        <w:t xml:space="preserve">, η κ. </w:t>
      </w:r>
      <w:proofErr w:type="spellStart"/>
      <w:r>
        <w:rPr>
          <w:rFonts w:eastAsia="Times New Roman" w:cs="Times New Roman"/>
          <w:szCs w:val="24"/>
        </w:rPr>
        <w:t>Σκούφα</w:t>
      </w:r>
      <w:proofErr w:type="spellEnd"/>
      <w:r>
        <w:rPr>
          <w:rFonts w:eastAsia="Times New Roman" w:cs="Times New Roman"/>
          <w:szCs w:val="24"/>
        </w:rPr>
        <w:t xml:space="preserve"> και ο κ. </w:t>
      </w:r>
      <w:proofErr w:type="spellStart"/>
      <w:r>
        <w:rPr>
          <w:rFonts w:eastAsia="Times New Roman" w:cs="Times New Roman"/>
          <w:szCs w:val="24"/>
        </w:rPr>
        <w:t>Γιόγιακας</w:t>
      </w:r>
      <w:proofErr w:type="spellEnd"/>
      <w:r>
        <w:rPr>
          <w:rFonts w:eastAsia="Times New Roman" w:cs="Times New Roman"/>
          <w:szCs w:val="24"/>
        </w:rPr>
        <w:t>. Μετά ί</w:t>
      </w:r>
      <w:r>
        <w:rPr>
          <w:rFonts w:eastAsia="Times New Roman" w:cs="Times New Roman"/>
          <w:szCs w:val="24"/>
        </w:rPr>
        <w:t xml:space="preserve">σως μιλήσει ο κ. </w:t>
      </w:r>
      <w:proofErr w:type="spellStart"/>
      <w:r>
        <w:rPr>
          <w:rFonts w:eastAsia="Times New Roman" w:cs="Times New Roman"/>
          <w:szCs w:val="24"/>
        </w:rPr>
        <w:t>Κατσίκης</w:t>
      </w:r>
      <w:proofErr w:type="spellEnd"/>
      <w:r>
        <w:rPr>
          <w:rFonts w:eastAsia="Times New Roman" w:cs="Times New Roman"/>
          <w:szCs w:val="24"/>
        </w:rPr>
        <w:t>, που έχει ζητήσει τον λόγο ως Κοινοβουλευτικός Εκπρόσωπος.</w:t>
      </w:r>
    </w:p>
    <w:p w14:paraId="0F16F10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0F16F109"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ΖΩΗ ΛΙΒΑΝΙΟΥ: </w:t>
      </w:r>
      <w:r>
        <w:rPr>
          <w:rFonts w:eastAsia="Times New Roman" w:cs="Times New Roman"/>
          <w:szCs w:val="24"/>
        </w:rPr>
        <w:t xml:space="preserve">Ευχαριστώ, κύριε Πρόεδρε. </w:t>
      </w:r>
    </w:p>
    <w:p w14:paraId="0F16F10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οφείλουμε όλοι να εκφράσουμε τη βαθιά μας</w:t>
      </w:r>
      <w:r>
        <w:rPr>
          <w:rFonts w:eastAsia="Times New Roman" w:cs="Times New Roman"/>
          <w:szCs w:val="24"/>
        </w:rPr>
        <w:t xml:space="preserve"> συμπάθεια και να κατανοήσουμε το ανθρώπινο δράμα που βιώνει μια σημαντική κατηγορία συνανθρώπων μας, οι Βουλευτές της Αξιωματικής Αντιπολίτευσης. Οι ελπίδες τους για παλινόρθωση του παλαιού συστήματος </w:t>
      </w:r>
      <w:r>
        <w:rPr>
          <w:rFonts w:eastAsia="Times New Roman" w:cs="Times New Roman"/>
          <w:szCs w:val="24"/>
        </w:rPr>
        <w:lastRenderedPageBreak/>
        <w:t>εξουσίας, οι βάσεις πάνω στις οποίες φιλοτεχνούσαν την</w:t>
      </w:r>
      <w:r>
        <w:rPr>
          <w:rFonts w:eastAsia="Times New Roman" w:cs="Times New Roman"/>
          <w:szCs w:val="24"/>
        </w:rPr>
        <w:t xml:space="preserve"> αποκατάσταση της δικής τους ευταξίας καταρρέουν. </w:t>
      </w:r>
    </w:p>
    <w:p w14:paraId="0F16F10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είναι το ασφαλιστικό σύστημα. Η Κυβέρνηση πέτυχε να ενοποιήσει τα ασφαλιστικά ταμεία, να αλλάξει δομές, λογική και λειτουργία και να τα καταστήσει βιώσιμα και πλεονασματικά. </w:t>
      </w:r>
    </w:p>
    <w:p w14:paraId="0F16F10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Σήμε</w:t>
      </w:r>
      <w:r>
        <w:rPr>
          <w:rFonts w:eastAsia="Times New Roman" w:cs="Times New Roman"/>
          <w:szCs w:val="24"/>
        </w:rPr>
        <w:t>ρα οι εισφορές καταβάλλονται στην ώρα τους από την πλειοψηφία των ασφαλισμένων. Οι συντάξεις ούτε κόβονται ούτε απειλούνται. Η βελτίωση των εσόδων επιτρέπει σημαντική μείωση των εισφορών για τους ελεύθερους επαγγελματίες, τους αγρότες, τους νέους επιστήμον</w:t>
      </w:r>
      <w:r>
        <w:rPr>
          <w:rFonts w:eastAsia="Times New Roman" w:cs="Times New Roman"/>
          <w:szCs w:val="24"/>
        </w:rPr>
        <w:t xml:space="preserve">ες. Επιπλέον, μείωση εισφορών προβλέπεται για τους δικηγόρους, τους γιατρούς, τους μηχανικούς και σε ό,τι αφορά την επικουρική σύνταξη και το </w:t>
      </w:r>
      <w:r>
        <w:rPr>
          <w:rFonts w:eastAsia="Times New Roman" w:cs="Times New Roman"/>
          <w:szCs w:val="24"/>
        </w:rPr>
        <w:t>εφάπαξ</w:t>
      </w:r>
      <w:r>
        <w:rPr>
          <w:rFonts w:eastAsia="Times New Roman" w:cs="Times New Roman"/>
          <w:szCs w:val="24"/>
        </w:rPr>
        <w:t xml:space="preserve">. </w:t>
      </w:r>
    </w:p>
    <w:p w14:paraId="0F16F10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διαθέσιμο εισόδημα, τα καθαρά κέρδη από την άσκηση ελεύθερου επαγγέλματος αυξάνονται. Ταυτόχρονα, ενισ</w:t>
      </w:r>
      <w:r>
        <w:rPr>
          <w:rFonts w:eastAsia="Times New Roman" w:cs="Times New Roman"/>
          <w:szCs w:val="24"/>
        </w:rPr>
        <w:t xml:space="preserve">χύεται η ανταγωνιστικότητα της ελληνικής οικονομίας, αυξάνεται σταθερά η κατανάλωση και δημιουργούνται νέες θέσεις εργασίας. </w:t>
      </w:r>
    </w:p>
    <w:p w14:paraId="0F16F10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Οι κυβερνητικές πρωτοβουλίες δημιουργούν συνεχώς θετικούς κύκλους στην οικονομία, αυξάνουν την ρευστότητα της αγοράς και βελτιώνου</w:t>
      </w:r>
      <w:r>
        <w:rPr>
          <w:rFonts w:eastAsia="Times New Roman" w:cs="Times New Roman"/>
          <w:szCs w:val="24"/>
        </w:rPr>
        <w:t xml:space="preserve">ν την οικονομική θέση των πολιτών όχι με δανεικά, αλλά με βάση τις πραγματικές δυνατότητες. </w:t>
      </w:r>
    </w:p>
    <w:p w14:paraId="0F16F10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ασφαλιστικό σύστημα αποδεικνύεται βιώσιμο, σταθερό και ικανό να υποστηρίξει τις κοινωνικές ανάγκες, όχι με περικοπές, αλλά με αύξηση των παροχών προς την κοινων</w:t>
      </w:r>
      <w:r>
        <w:rPr>
          <w:rFonts w:eastAsia="Times New Roman" w:cs="Times New Roman"/>
          <w:szCs w:val="24"/>
        </w:rPr>
        <w:t xml:space="preserve">ία. Η πλειοψηφία της ελληνικής κοινωνίας αρχίζει να αναγνωρίζει ότι με χρηστή και ορθολογική διαχείριση, με αναδιανομή των πόρων και με ένα σύνολο κανόνων διασφαλίζεται η κοινωνική σταθερότητα, χωρίς κινδύνους για την οικονομία. </w:t>
      </w:r>
    </w:p>
    <w:p w14:paraId="0F16F11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Οι διαφορές που αρχίζουν ν</w:t>
      </w:r>
      <w:r>
        <w:rPr>
          <w:rFonts w:eastAsia="Times New Roman" w:cs="Times New Roman"/>
          <w:szCs w:val="24"/>
        </w:rPr>
        <w:t>α αποκαλύπτονται είναι σαφείς. Ο πρωτογενής τομέας βλέπει ήδη μεγάλη βελτίωση. Μόλις χθες ψηφίστηκε η κατάργηση του τέλους επιτηδεύματος για την πλειοψηφία των αγροτών. Σήμερα και παρά τις αντιδράσεις και την αρνητική στάση της Αντιπολίτευσης μειώνονται οι</w:t>
      </w:r>
      <w:r>
        <w:rPr>
          <w:rFonts w:eastAsia="Times New Roman" w:cs="Times New Roman"/>
          <w:szCs w:val="24"/>
        </w:rPr>
        <w:t xml:space="preserve"> εισφορές για τους ελεύθερους επαγγελματίες και τους αγρότες. Το επόμενο διάστημα θα μειωθούν οι φορολογικές επιβαρύνσεις, αυξάνοντας την ανταγωνιστικότητα των επιχειρήσεων. Ταυτόχρονα αυξάνεται </w:t>
      </w:r>
      <w:r>
        <w:rPr>
          <w:rFonts w:eastAsia="Times New Roman" w:cs="Times New Roman"/>
          <w:szCs w:val="24"/>
        </w:rPr>
        <w:lastRenderedPageBreak/>
        <w:t xml:space="preserve">ο κατώτατος μισθός, καταργείται ο </w:t>
      </w:r>
      <w:proofErr w:type="spellStart"/>
      <w:r>
        <w:rPr>
          <w:rFonts w:eastAsia="Times New Roman" w:cs="Times New Roman"/>
          <w:szCs w:val="24"/>
        </w:rPr>
        <w:t>υποκατώτατος</w:t>
      </w:r>
      <w:proofErr w:type="spellEnd"/>
      <w:r>
        <w:rPr>
          <w:rFonts w:eastAsia="Times New Roman" w:cs="Times New Roman"/>
          <w:szCs w:val="24"/>
        </w:rPr>
        <w:t xml:space="preserve">, δεν κόβονται </w:t>
      </w:r>
      <w:r>
        <w:rPr>
          <w:rFonts w:eastAsia="Times New Roman" w:cs="Times New Roman"/>
          <w:szCs w:val="24"/>
        </w:rPr>
        <w:t>οι συντάξεις, προβλέπονται προσλήψεις σε κρίσιμους για την κοινωνία τομείς. Νέοι εκπαιδευτικοί και νέοι επιστήμονες πρόκειται να τεθούν στην υπηρεσία της κοινωνίας. Οι πιο αδύναμες κοινωνικές ομάδες εξακολουθούν να υποστηρίζονται από το κράτος και υιοθετού</w:t>
      </w:r>
      <w:r>
        <w:rPr>
          <w:rFonts w:eastAsia="Times New Roman" w:cs="Times New Roman"/>
          <w:szCs w:val="24"/>
        </w:rPr>
        <w:t xml:space="preserve">νται νέες πρωτοβουλίες αντιμετώπισης της φτώχειας, όπως για παράδειγμα η επιδότηση ενοικίου. </w:t>
      </w:r>
    </w:p>
    <w:p w14:paraId="0F16F11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Η Κυβέρνηση εφαρμόζει αναδιανομή πόρων, εξασφαλίζοντας κοινωνική σταθερότητα ως βάση για την οικονομική ανάπτυξη. Η αύξηση των κοινωνικών πόρων δεν προκύπτει από </w:t>
      </w:r>
      <w:r>
        <w:rPr>
          <w:rFonts w:eastAsia="Times New Roman" w:cs="Times New Roman"/>
          <w:szCs w:val="24"/>
        </w:rPr>
        <w:t>δανεικά, αλλά μέσα από τις πραγματικές δυνάμεις της χώρας. Τα χρήματα δεν μοιράζονται στους οικείους του παλιού συστήματος εξουσίας, αλλά διανέμονται σε αυτούς που πραγματικά έχουν ανάγκη, είτε άμεσα με χρηματικές ενισχύσεις είτε έμμεσα με δημόσιες και δωρ</w:t>
      </w:r>
      <w:r>
        <w:rPr>
          <w:rFonts w:eastAsia="Times New Roman" w:cs="Times New Roman"/>
          <w:szCs w:val="24"/>
        </w:rPr>
        <w:t xml:space="preserve">εάν υπηρεσίες. </w:t>
      </w:r>
    </w:p>
    <w:p w14:paraId="0F16F11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παραδοσιακή οικονομική ελίτ δυσανασχετεί την ώρα</w:t>
      </w:r>
      <w:r>
        <w:rPr>
          <w:rFonts w:eastAsia="Times New Roman" w:cs="Times New Roman"/>
          <w:szCs w:val="24"/>
        </w:rPr>
        <w:t>,</w:t>
      </w:r>
      <w:r>
        <w:rPr>
          <w:rFonts w:eastAsia="Times New Roman" w:cs="Times New Roman"/>
          <w:szCs w:val="24"/>
        </w:rPr>
        <w:t xml:space="preserve"> που η συντριπτική πλειοψηφία της κοινωνίας ανακουφίζεται. Η παραδοσιακή πολιτική ελίτ δυσανασχετεί, γιατί βλέπει και αισθά</w:t>
      </w:r>
      <w:r>
        <w:rPr>
          <w:rFonts w:eastAsia="Times New Roman" w:cs="Times New Roman"/>
          <w:szCs w:val="24"/>
        </w:rPr>
        <w:lastRenderedPageBreak/>
        <w:t xml:space="preserve">νεται ότι οι προοδευτικές επιλογές και πολιτικές προφέρουν λύσεις </w:t>
      </w:r>
      <w:r>
        <w:rPr>
          <w:rFonts w:eastAsia="Times New Roman" w:cs="Times New Roman"/>
          <w:szCs w:val="24"/>
        </w:rPr>
        <w:t xml:space="preserve">σε πραγματικά κοινωνικά προβλήματα, σε αντίθεση με τις δικές τους πολιτικές διόγκωσης των προβλημάτων και προνομιακής μεταχείρισης των λίγων. </w:t>
      </w:r>
    </w:p>
    <w:p w14:paraId="0F16F11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παλιό σύστημα δυσανασχετεί, γιατί η Κυβέρνηση κάθε μέρα προσθέτει δυνατότητες για τον ελληνικό λαό, όταν αυτοί</w:t>
      </w:r>
      <w:r>
        <w:rPr>
          <w:rFonts w:eastAsia="Times New Roman" w:cs="Times New Roman"/>
          <w:szCs w:val="24"/>
        </w:rPr>
        <w:t xml:space="preserve"> υπόσχονται ευκαιρίες. Η ζωή μας δεν είναι ευκαιρία. Το σύγχρονο κράτος δεν μπορεί να είναι ευκαιρία. Το νέο κοινωνικό συμβόλαιο, που εμείς και ο λαός υπηρετούμε, διανέμει δυνατότητες μόνο. </w:t>
      </w:r>
    </w:p>
    <w:p w14:paraId="0F16F11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Με το σημερινό νομοσχέδιο κοινωνικές ομάδες που πλήρωσαν το μάρμα</w:t>
      </w:r>
      <w:r>
        <w:rPr>
          <w:rFonts w:eastAsia="Times New Roman" w:cs="Times New Roman"/>
          <w:szCs w:val="24"/>
        </w:rPr>
        <w:t xml:space="preserve">ρο της κακοδιαχείρισης και της χρεοκοπίας βλέπουν σημαντικές ελαφρύνσεις. Ταυτόχρονα, προβλέπονται, πρώτον, λύσεις στα προβλήματα του ΕΤΕΑ, που εξακολουθεί να τηρεί χειρόγραφα αρχεία, προκαλώντας σημαντικές καθυστερήσεις στον έλεγχο καταβολής εισφορών για </w:t>
      </w:r>
      <w:r>
        <w:rPr>
          <w:rFonts w:eastAsia="Times New Roman" w:cs="Times New Roman"/>
          <w:szCs w:val="24"/>
        </w:rPr>
        <w:t xml:space="preserve">συνταξιοδότηση των ασφαλισμένων. </w:t>
      </w:r>
    </w:p>
    <w:p w14:paraId="0F16F11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απονομή σύνταξης στους συζύγους ή στα παιδιά του </w:t>
      </w:r>
      <w:proofErr w:type="spellStart"/>
      <w:r>
        <w:rPr>
          <w:rFonts w:eastAsia="Times New Roman" w:cs="Times New Roman"/>
          <w:szCs w:val="24"/>
        </w:rPr>
        <w:t>θανόντος</w:t>
      </w:r>
      <w:proofErr w:type="spellEnd"/>
      <w:r>
        <w:rPr>
          <w:rFonts w:eastAsia="Times New Roman" w:cs="Times New Roman"/>
          <w:szCs w:val="24"/>
        </w:rPr>
        <w:t xml:space="preserve"> από φυσικές καταστροφές ως ελάχιστη υποχρέωση της πολιτείας σε όσους έχασαν ανθρώπους άδικα. </w:t>
      </w:r>
    </w:p>
    <w:p w14:paraId="0F16F11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Τρίτον, οι εργαζόμενοι αποκτούν το δικαίωμα παράστασης ως πο</w:t>
      </w:r>
      <w:r>
        <w:rPr>
          <w:rFonts w:eastAsia="Times New Roman" w:cs="Times New Roman"/>
          <w:szCs w:val="24"/>
        </w:rPr>
        <w:t>λιτικοί ενάγοντες στις ποινικές δίκες εναντίον των εργοδοτών λόγω μη καταβολής δεδουλευμένων αποδοχών ή των οφειλόμενων αποζημιώσεων απόλυσης.</w:t>
      </w:r>
    </w:p>
    <w:p w14:paraId="0F16F11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Τέταρτον, ενίσχυση του Σώματος Επιθεωρητών Εργασίας για την περαιτέρω βελτίωση της αποτελεσματικότητας στην προσπ</w:t>
      </w:r>
      <w:r>
        <w:rPr>
          <w:rFonts w:eastAsia="Times New Roman" w:cs="Times New Roman"/>
          <w:szCs w:val="24"/>
        </w:rPr>
        <w:t xml:space="preserve">άθεια εξάλειψης της παραβατικότητας στην αγορά εργασίας. </w:t>
      </w:r>
    </w:p>
    <w:p w14:paraId="0F16F118" w14:textId="77777777" w:rsidR="0091757C" w:rsidRDefault="00D319C2">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ενδυνάμωση κρίσιμων δομών και φορέων κοινωνικής πρόνοιας με σύσταση οργανικών θέσεων, που θα καλύψουν πάγιες και διαρκείς ανάγκες στα δώδεκα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π</w:t>
      </w:r>
      <w:r>
        <w:rPr>
          <w:rFonts w:eastAsia="Times New Roman" w:cs="Times New Roman"/>
          <w:szCs w:val="24"/>
        </w:rPr>
        <w:t xml:space="preserve">ρόνοιας των περιφερειών, στο </w:t>
      </w:r>
      <w:r>
        <w:rPr>
          <w:rFonts w:eastAsia="Times New Roman" w:cs="Times New Roman"/>
          <w:szCs w:val="24"/>
        </w:rPr>
        <w:t>Εθνικό Κέντρο Κοινωνικής Αλληλεγγύης, στο Κέντρο Εκπαίδευσης και Αποκατάστασης Τυφλών, στο Εθνικό Ίδρυμα Τυφλών.</w:t>
      </w:r>
    </w:p>
    <w:p w14:paraId="0F16F119" w14:textId="77777777" w:rsidR="0091757C" w:rsidRDefault="00D319C2">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παράταση συμβάσεων των εργαζομένων στους εποπτευόμενους φορείς</w:t>
      </w:r>
      <w:r>
        <w:rPr>
          <w:rFonts w:eastAsia="Times New Roman" w:cs="Times New Roman"/>
          <w:szCs w:val="24"/>
        </w:rPr>
        <w:t>,</w:t>
      </w:r>
      <w:r>
        <w:rPr>
          <w:rFonts w:eastAsia="Times New Roman" w:cs="Times New Roman"/>
          <w:szCs w:val="24"/>
        </w:rPr>
        <w:t xml:space="preserve"> που επωμίζονται την ευθύνη εφαρμογής </w:t>
      </w:r>
      <w:r>
        <w:rPr>
          <w:rFonts w:eastAsia="Times New Roman" w:cs="Times New Roman"/>
          <w:szCs w:val="24"/>
        </w:rPr>
        <w:lastRenderedPageBreak/>
        <w:t xml:space="preserve">των </w:t>
      </w:r>
      <w:proofErr w:type="spellStart"/>
      <w:r>
        <w:rPr>
          <w:rFonts w:eastAsia="Times New Roman" w:cs="Times New Roman"/>
          <w:szCs w:val="24"/>
        </w:rPr>
        <w:t>προνοιακών</w:t>
      </w:r>
      <w:proofErr w:type="spellEnd"/>
      <w:r>
        <w:rPr>
          <w:rFonts w:eastAsia="Times New Roman" w:cs="Times New Roman"/>
          <w:szCs w:val="24"/>
        </w:rPr>
        <w:t xml:space="preserve"> υπηρεσιών μέχρι την </w:t>
      </w:r>
      <w:r>
        <w:rPr>
          <w:rFonts w:eastAsia="Times New Roman" w:cs="Times New Roman"/>
          <w:szCs w:val="24"/>
        </w:rPr>
        <w:t>οριστική τοποθέτηση του τακτικού προσωπικού.</w:t>
      </w:r>
    </w:p>
    <w:p w14:paraId="0F16F11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w:t>
      </w:r>
      <w:proofErr w:type="spellStart"/>
      <w:r>
        <w:rPr>
          <w:rFonts w:eastAsia="Times New Roman" w:cs="Times New Roman"/>
          <w:szCs w:val="24"/>
        </w:rPr>
        <w:t>έβδομον</w:t>
      </w:r>
      <w:proofErr w:type="spellEnd"/>
      <w:r>
        <w:rPr>
          <w:rFonts w:eastAsia="Times New Roman" w:cs="Times New Roman"/>
          <w:szCs w:val="24"/>
        </w:rPr>
        <w:t>, αποζημίωση μέσω ΟΑΕΔ των φορέων μαζικής μεταφοράς για τη διατήρηση της δωρεάν μετακίνησης ανέργων.</w:t>
      </w:r>
    </w:p>
    <w:p w14:paraId="0F16F11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κατεδάφιση των ελπίδων, των δυνάμεων της παλινόρθωσης θα συνεχιστεί αδιάκοπα μέχρι το φθινόπωρο τ</w:t>
      </w:r>
      <w:r>
        <w:rPr>
          <w:rFonts w:eastAsia="Times New Roman" w:cs="Times New Roman"/>
          <w:szCs w:val="24"/>
        </w:rPr>
        <w:t>ου 2019, όταν θα κληθεί ο ελληνικός λαός να αποφασίσει τον δρόμο που θα ακολουθήσουμε για την επόμενη τετραετία. Απέναντι στις ευχές, τις προσευχές και τα δανεικά του παλιού συστήματος εμείς θα απαντάμε με πράξεις, δυνατότητες και εξασφαλίσεις.</w:t>
      </w:r>
    </w:p>
    <w:p w14:paraId="0F16F11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Κλείνω με έ</w:t>
      </w:r>
      <w:r>
        <w:rPr>
          <w:rFonts w:eastAsia="Times New Roman" w:cs="Times New Roman"/>
          <w:szCs w:val="24"/>
        </w:rPr>
        <w:t>να απόσπασμα από το έργο «Βιολέτες για μια εποχή» του Τάσου Λειβαδίτη. «Καλότυχοι εκείνοι που δεν γνώρισαν τον εαυτό τους. Ανδρείοι εκείνοι που αποσιώπησαν την αθωότητά τους. Μα, ευλογημένοι αυτοί που τα δώσανε όλα και ύστερα κοίταζαν ένα άστρο σαν τη μόνη</w:t>
      </w:r>
      <w:r>
        <w:rPr>
          <w:rFonts w:eastAsia="Times New Roman" w:cs="Times New Roman"/>
          <w:szCs w:val="24"/>
        </w:rPr>
        <w:t xml:space="preserve"> ανταπόδοση». </w:t>
      </w:r>
    </w:p>
    <w:p w14:paraId="0F16F11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Σας ευχαριστώ.</w:t>
      </w:r>
    </w:p>
    <w:p w14:paraId="0F16F11E" w14:textId="77777777" w:rsidR="0091757C" w:rsidRDefault="00D319C2">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F16F11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Ευχαριστούμε την κ. </w:t>
      </w:r>
      <w:proofErr w:type="spellStart"/>
      <w:r>
        <w:rPr>
          <w:rFonts w:eastAsia="Times New Roman" w:cs="Times New Roman"/>
          <w:szCs w:val="24"/>
        </w:rPr>
        <w:t>Λιβανίου</w:t>
      </w:r>
      <w:proofErr w:type="spellEnd"/>
      <w:r>
        <w:rPr>
          <w:rFonts w:eastAsia="Times New Roman" w:cs="Times New Roman"/>
          <w:szCs w:val="24"/>
        </w:rPr>
        <w:t>.</w:t>
      </w:r>
    </w:p>
    <w:p w14:paraId="0F16F120" w14:textId="77777777" w:rsidR="0091757C" w:rsidRDefault="00D319C2">
      <w:pPr>
        <w:spacing w:line="600" w:lineRule="auto"/>
        <w:ind w:firstLine="720"/>
        <w:jc w:val="both"/>
        <w:rPr>
          <w:rFonts w:eastAsia="Times New Roman" w:cs="Times New Roman"/>
        </w:rPr>
      </w:pPr>
      <w:r w:rsidRPr="00111BFF">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111BFF">
        <w:rPr>
          <w:rFonts w:eastAsia="Times New Roman" w:cs="Times New Roman"/>
        </w:rPr>
        <w:t xml:space="preserve">τον τρόπο οργάνωσης και λειτουργίας της Βουλής, </w:t>
      </w:r>
      <w:r>
        <w:rPr>
          <w:rFonts w:eastAsia="Times New Roman" w:cs="Times New Roman"/>
        </w:rPr>
        <w:t>σαράντα πέντε</w:t>
      </w:r>
      <w:r w:rsidRPr="00111BFF">
        <w:rPr>
          <w:rFonts w:eastAsia="Times New Roman" w:cs="Times New Roman"/>
        </w:rPr>
        <w:t xml:space="preserve"> μαθητές και μαθήτριες και </w:t>
      </w:r>
      <w:r>
        <w:rPr>
          <w:rFonts w:eastAsia="Times New Roman" w:cs="Times New Roman"/>
        </w:rPr>
        <w:t>τρεις</w:t>
      </w:r>
      <w:r w:rsidRPr="00111BFF">
        <w:rPr>
          <w:rFonts w:eastAsia="Times New Roman" w:cs="Times New Roman"/>
        </w:rPr>
        <w:t xml:space="preserve"> συνοδοί εκπαιδευτικοί τους από το </w:t>
      </w:r>
      <w:r>
        <w:rPr>
          <w:rFonts w:eastAsia="Times New Roman" w:cs="Times New Roman"/>
        </w:rPr>
        <w:t>4</w:t>
      </w:r>
      <w:r w:rsidRPr="00E27457">
        <w:rPr>
          <w:rFonts w:eastAsia="Times New Roman" w:cs="Times New Roman"/>
          <w:vertAlign w:val="superscript"/>
        </w:rPr>
        <w:t>ο</w:t>
      </w:r>
      <w:r>
        <w:rPr>
          <w:rFonts w:eastAsia="Times New Roman" w:cs="Times New Roman"/>
        </w:rPr>
        <w:t xml:space="preserve"> Γυμνάσιο Λάρισας, </w:t>
      </w:r>
      <w:r>
        <w:rPr>
          <w:rFonts w:eastAsia="Times New Roman" w:cs="Times New Roman"/>
        </w:rPr>
        <w:t>(δεύτερο</w:t>
      </w:r>
      <w:r>
        <w:rPr>
          <w:rFonts w:eastAsia="Times New Roman" w:cs="Times New Roman"/>
        </w:rPr>
        <w:t xml:space="preserve"> </w:t>
      </w:r>
      <w:r>
        <w:rPr>
          <w:rFonts w:eastAsia="Times New Roman" w:cs="Times New Roman"/>
        </w:rPr>
        <w:t>τ</w:t>
      </w:r>
      <w:r>
        <w:rPr>
          <w:rFonts w:eastAsia="Times New Roman" w:cs="Times New Roman"/>
        </w:rPr>
        <w:t>μήμα</w:t>
      </w:r>
      <w:r>
        <w:rPr>
          <w:rFonts w:eastAsia="Times New Roman" w:cs="Times New Roman"/>
        </w:rPr>
        <w:t>)</w:t>
      </w:r>
      <w:r w:rsidRPr="00111BFF">
        <w:rPr>
          <w:rFonts w:eastAsia="Times New Roman" w:cs="Times New Roman"/>
        </w:rPr>
        <w:t xml:space="preserve">. </w:t>
      </w:r>
    </w:p>
    <w:p w14:paraId="0F16F121" w14:textId="77777777" w:rsidR="0091757C" w:rsidRDefault="00D319C2">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0F16F122" w14:textId="77777777" w:rsidR="0091757C" w:rsidRDefault="00D319C2">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0F16F123" w14:textId="77777777" w:rsidR="0091757C" w:rsidRDefault="00D319C2">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Ηγουμε</w:t>
      </w:r>
      <w:r>
        <w:rPr>
          <w:rFonts w:eastAsia="Times New Roman" w:cs="Times New Roman"/>
        </w:rPr>
        <w:t>νίδη</w:t>
      </w:r>
      <w:proofErr w:type="spellEnd"/>
      <w:r>
        <w:rPr>
          <w:rFonts w:eastAsia="Times New Roman" w:cs="Times New Roman"/>
        </w:rPr>
        <w:t xml:space="preserve">, έχετε τον λόγο για επτά λεπτά. </w:t>
      </w:r>
    </w:p>
    <w:p w14:paraId="0F16F124" w14:textId="77777777" w:rsidR="0091757C" w:rsidRDefault="00D319C2">
      <w:pPr>
        <w:spacing w:line="600" w:lineRule="auto"/>
        <w:ind w:firstLine="720"/>
        <w:jc w:val="both"/>
        <w:rPr>
          <w:rFonts w:eastAsia="Times New Roman" w:cs="Times New Roman"/>
        </w:rPr>
      </w:pPr>
      <w:r>
        <w:rPr>
          <w:rFonts w:eastAsia="Times New Roman" w:cs="Times New Roman"/>
          <w:b/>
        </w:rPr>
        <w:t>ΝΙΚΟΛΑΟΣ ΗΓΟΥΜΕΝΙΔΗΣ:</w:t>
      </w:r>
      <w:r>
        <w:rPr>
          <w:rFonts w:eastAsia="Times New Roman" w:cs="Times New Roman"/>
        </w:rPr>
        <w:t xml:space="preserve"> Ευχαριστώ, κύριε Πρόεδρε.</w:t>
      </w:r>
    </w:p>
    <w:p w14:paraId="0F16F125" w14:textId="77777777" w:rsidR="0091757C" w:rsidRDefault="00D319C2">
      <w:pPr>
        <w:spacing w:line="600" w:lineRule="auto"/>
        <w:ind w:firstLine="720"/>
        <w:jc w:val="both"/>
        <w:rPr>
          <w:rFonts w:eastAsia="Times New Roman" w:cs="Times New Roman"/>
        </w:rPr>
      </w:pPr>
      <w:r>
        <w:rPr>
          <w:rFonts w:eastAsia="Times New Roman" w:cs="Times New Roman"/>
        </w:rPr>
        <w:t>Κυρίες και κύριοι Υπουργοί, κυρίες και κύριοι συνάδελφοι, το σχέδιο νόμου</w:t>
      </w:r>
      <w:r>
        <w:rPr>
          <w:rFonts w:eastAsia="Times New Roman" w:cs="Times New Roman"/>
        </w:rPr>
        <w:t>,</w:t>
      </w:r>
      <w:r>
        <w:rPr>
          <w:rFonts w:eastAsia="Times New Roman" w:cs="Times New Roman"/>
        </w:rPr>
        <w:t xml:space="preserve"> που συζητάμε σήμερα έρχεται σε μια περίοδο που ουσιαστικά κάνουμε τα πρώτα μας βήματα εκτός μνη</w:t>
      </w:r>
      <w:r>
        <w:rPr>
          <w:rFonts w:eastAsia="Times New Roman" w:cs="Times New Roman"/>
        </w:rPr>
        <w:t xml:space="preserve">μονίων. </w:t>
      </w:r>
    </w:p>
    <w:p w14:paraId="0F16F126" w14:textId="77777777" w:rsidR="0091757C" w:rsidRDefault="00D319C2">
      <w:pPr>
        <w:spacing w:line="600" w:lineRule="auto"/>
        <w:ind w:firstLine="720"/>
        <w:jc w:val="both"/>
        <w:rPr>
          <w:rFonts w:eastAsia="Times New Roman" w:cs="Times New Roman"/>
        </w:rPr>
      </w:pPr>
      <w:r>
        <w:rPr>
          <w:rFonts w:eastAsia="Times New Roman" w:cs="Times New Roman"/>
        </w:rPr>
        <w:lastRenderedPageBreak/>
        <w:t>Παράδοξο μεν αυτοί που οδήγησαν τη χώρα με την πολιτική τους στα βράχια, αυτοί που οδήγησαν τη χώρα στο πρώτο μνημόνιο, αυτοί που στην ημερολογιακή λήξη του πρώτου μνημονίου έφεραν το δεύτερο, αυτοί που είχαν στήσει έτσι την οικονομία και τα αποτε</w:t>
      </w:r>
      <w:r>
        <w:rPr>
          <w:rFonts w:eastAsia="Times New Roman" w:cs="Times New Roman"/>
        </w:rPr>
        <w:t>λέσματά της, που μας οδήγησαν στο τρίτο, έρχονται σήμερα να πουν: «Σιγά το κατόρθωμα. Βγήκαμε από το τρίτο για να μπούμε στο τέταρτο» ή «Σιγά το κατόρθωμα. Δήθεν βγήκαμε, αλλά δεν βγήκαμε» ή «Σιγά το κατόρθωμα. Ημερολογιακή ήταν η έξοδος. Αφού έφτασε η 20</w:t>
      </w:r>
      <w:r w:rsidRPr="00495006">
        <w:rPr>
          <w:rFonts w:eastAsia="Times New Roman" w:cs="Times New Roman"/>
          <w:vertAlign w:val="superscript"/>
        </w:rPr>
        <w:t>η</w:t>
      </w:r>
      <w:r>
        <w:rPr>
          <w:rFonts w:eastAsia="Times New Roman" w:cs="Times New Roman"/>
        </w:rPr>
        <w:t xml:space="preserve"> Αυγούστου, δεν μπορούσε να γίνει διαφορετικά».</w:t>
      </w:r>
    </w:p>
    <w:p w14:paraId="0F16F127" w14:textId="77777777" w:rsidR="0091757C" w:rsidRDefault="00D319C2">
      <w:pPr>
        <w:spacing w:line="600" w:lineRule="auto"/>
        <w:ind w:firstLine="720"/>
        <w:jc w:val="both"/>
        <w:rPr>
          <w:rFonts w:eastAsia="Times New Roman" w:cs="Times New Roman"/>
        </w:rPr>
      </w:pPr>
      <w:r>
        <w:rPr>
          <w:rFonts w:eastAsia="Times New Roman" w:cs="Times New Roman"/>
        </w:rPr>
        <w:t xml:space="preserve">Είναι χαρακτηριστική η τοποθέτηση συναδέλφου της Νέας Δημοκρατίας στη συζήτηση των </w:t>
      </w:r>
      <w:r>
        <w:rPr>
          <w:rFonts w:eastAsia="Times New Roman" w:cs="Times New Roman"/>
        </w:rPr>
        <w:t>ε</w:t>
      </w:r>
      <w:r>
        <w:rPr>
          <w:rFonts w:eastAsia="Times New Roman" w:cs="Times New Roman"/>
        </w:rPr>
        <w:t xml:space="preserve">πιτροπών, την οποία και καταθέτω στα Πρακτικά. </w:t>
      </w:r>
    </w:p>
    <w:p w14:paraId="0F16F128" w14:textId="77777777" w:rsidR="0091757C" w:rsidRDefault="00D319C2">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Νικόλαος </w:t>
      </w:r>
      <w:proofErr w:type="spellStart"/>
      <w:r>
        <w:rPr>
          <w:rFonts w:eastAsia="Times New Roman" w:cs="Times New Roman"/>
        </w:rPr>
        <w:t>Ηγουμενίδης</w:t>
      </w:r>
      <w:proofErr w:type="spellEnd"/>
      <w:r w:rsidRPr="000731CA">
        <w:rPr>
          <w:rFonts w:eastAsia="Times New Roman" w:cs="Times New Roman"/>
        </w:rPr>
        <w:t xml:space="preserve">  καταθέτει για τα Πρακτ</w:t>
      </w:r>
      <w:r w:rsidRPr="000731CA">
        <w:rPr>
          <w:rFonts w:eastAsia="Times New Roman" w:cs="Times New Roman"/>
        </w:rPr>
        <w:t>ικά τ</w:t>
      </w:r>
      <w:r>
        <w:rPr>
          <w:rFonts w:eastAsia="Times New Roman" w:cs="Times New Roman"/>
        </w:rPr>
        <w:t>ο προαναφερθέν</w:t>
      </w:r>
      <w:r w:rsidRPr="000731CA">
        <w:rPr>
          <w:rFonts w:eastAsia="Times New Roman" w:cs="Times New Roman"/>
        </w:rPr>
        <w:t xml:space="preserve">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 xml:space="preserve">ο </w:t>
      </w:r>
      <w:r w:rsidRPr="000731CA">
        <w:rPr>
          <w:rFonts w:eastAsia="Times New Roman" w:cs="Times New Roman"/>
        </w:rPr>
        <w:t>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0F16F129" w14:textId="77777777" w:rsidR="0091757C" w:rsidRDefault="00D319C2">
      <w:pPr>
        <w:spacing w:line="600" w:lineRule="auto"/>
        <w:ind w:firstLine="720"/>
        <w:jc w:val="both"/>
        <w:rPr>
          <w:rFonts w:eastAsia="Times New Roman" w:cs="Times New Roman"/>
        </w:rPr>
      </w:pPr>
      <w:r>
        <w:rPr>
          <w:rFonts w:eastAsia="Times New Roman" w:cs="Times New Roman"/>
        </w:rPr>
        <w:lastRenderedPageBreak/>
        <w:t xml:space="preserve">Δεν βγήκαμε, κυρίες και κύριοι συνάδελφοι, από τα μνημόνια, επειδή έφθασε το πλήρωμα του χρόνου. Βγήκαμε, επειδή </w:t>
      </w:r>
      <w:r>
        <w:rPr>
          <w:rFonts w:eastAsia="Times New Roman" w:cs="Times New Roman"/>
        </w:rPr>
        <w:t>είχαμε ένα σχέδιο, υπηρετήσαμε με συνέπεια αυτό το σχέδιο, δώσαμε, για να υλοποιήσουμε αυτό το σχέδιο, μάχες εντός και εκτός της χώρας, συσπειρώσαμε και προχωρήσαμε για την υλοποίηση αυτού του σχεδίου με την πλειοψηφία της κοινωνίας. Έτσι καταφέραμε να βγά</w:t>
      </w:r>
      <w:r>
        <w:rPr>
          <w:rFonts w:eastAsia="Times New Roman" w:cs="Times New Roman"/>
        </w:rPr>
        <w:t>λουμε τη χώρα από τα μνημόνια με την κοινωνία όρθια.</w:t>
      </w:r>
    </w:p>
    <w:p w14:paraId="0F16F12A" w14:textId="77777777" w:rsidR="0091757C" w:rsidRDefault="00D319C2">
      <w:pPr>
        <w:spacing w:line="600" w:lineRule="auto"/>
        <w:ind w:firstLine="720"/>
        <w:jc w:val="both"/>
        <w:rPr>
          <w:rFonts w:eastAsia="Times New Roman" w:cs="Times New Roman"/>
        </w:rPr>
      </w:pPr>
      <w:r>
        <w:rPr>
          <w:rFonts w:eastAsia="Times New Roman" w:cs="Times New Roman"/>
        </w:rPr>
        <w:t xml:space="preserve">«Πού είναι η κοινωνία σήμερα;» αναρωτήθηκε ο κ. </w:t>
      </w:r>
      <w:proofErr w:type="spellStart"/>
      <w:r>
        <w:rPr>
          <w:rFonts w:eastAsia="Times New Roman" w:cs="Times New Roman"/>
        </w:rPr>
        <w:t>Δένδιας</w:t>
      </w:r>
      <w:proofErr w:type="spellEnd"/>
      <w:r>
        <w:rPr>
          <w:rFonts w:eastAsia="Times New Roman" w:cs="Times New Roman"/>
        </w:rPr>
        <w:t xml:space="preserve"> πριν από λίγο. Από το μείον μισό δισεκατομμύριο ευρώ που άφησαν τα κρατικά ταμεία με την «ιστορία επιτυχίας» των </w:t>
      </w:r>
      <w:r>
        <w:rPr>
          <w:rFonts w:eastAsia="Times New Roman" w:cs="Times New Roman"/>
        </w:rPr>
        <w:t>κ</w:t>
      </w:r>
      <w:r>
        <w:rPr>
          <w:rFonts w:eastAsia="Times New Roman" w:cs="Times New Roman"/>
        </w:rPr>
        <w:t>υβερνήσεων Σαμαρά-Βενιζέλου -αυτό</w:t>
      </w:r>
      <w:r>
        <w:rPr>
          <w:rFonts w:eastAsia="Times New Roman" w:cs="Times New Roman"/>
        </w:rPr>
        <w:t xml:space="preserve"> μας παρέδωσαν τον Γενάρη του ’15, δηλαδή τα κρατικά ταμεία με μείον 500 εκατομμύρια- σήμερα έχουμε την κοινωνία όρθια, σήμερα έχουμε ένα οικονομικό «μαξιλάρι», το οποίο καλύπτει τις υποχρεώσεις της χώρας για τα επόμενα δύο-τρία χρόνια. Δηλαδή, δεν καιγόμα</w:t>
      </w:r>
      <w:r>
        <w:rPr>
          <w:rFonts w:eastAsia="Times New Roman" w:cs="Times New Roman"/>
        </w:rPr>
        <w:t xml:space="preserve">στε να βγούμε στις αγορές. Δηλαδή, έχουμε ένα στοιχείο που μπορεί να απορροφά κραδασμούς και πιέσεις προς την ελληνική οικονομία και την ελληνική κοινωνία. </w:t>
      </w:r>
    </w:p>
    <w:p w14:paraId="0F16F12B"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Πολύτιμη ήταν η εμπειρία αυτών των τριών χρόνων, αυτής της προσπάθειας και για την οικοδόμηση της π</w:t>
      </w:r>
      <w:r>
        <w:rPr>
          <w:rFonts w:eastAsia="Times New Roman" w:cs="Times New Roman"/>
          <w:szCs w:val="24"/>
        </w:rPr>
        <w:t xml:space="preserve">ατρίδας μας τώρα, μετά τα μνημόνια, απαλλαγμένη, όμως, παράλληλα και από όλα τα βαρίδια του παρελθόντος, γιατί χρειάζεται σχέδιο, γιατί χρειάζονται συγκρούσεις και εντός και εκτός της χώρας. </w:t>
      </w:r>
    </w:p>
    <w:p w14:paraId="0F16F12C"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παράδειγμα της μη περικοπής</w:t>
      </w:r>
      <w:r w:rsidRPr="00890A3C">
        <w:rPr>
          <w:rFonts w:eastAsia="Times New Roman" w:cs="Times New Roman"/>
          <w:szCs w:val="24"/>
        </w:rPr>
        <w:t xml:space="preserve">, </w:t>
      </w:r>
      <w:r>
        <w:rPr>
          <w:rFonts w:eastAsia="Times New Roman" w:cs="Times New Roman"/>
          <w:szCs w:val="24"/>
        </w:rPr>
        <w:t xml:space="preserve"> της κατάργησης της περικοπής τω</w:t>
      </w:r>
      <w:r>
        <w:rPr>
          <w:rFonts w:eastAsia="Times New Roman" w:cs="Times New Roman"/>
          <w:szCs w:val="24"/>
        </w:rPr>
        <w:t xml:space="preserve">ν συντάξεων -που έναν χρόνο τώρα το φωτίζουν οι προβολείς της δημοσιότητας και έφυγαν από πάνω του μόλις τελειώσαμε και σιγουρεύτηκαν όλοι ότι δεν κόβονται οι συντάξεις- δείχνει το τι συγκρούσεις μάς περιμένουν για το κτίσιμο της νέας Ελλάδας. </w:t>
      </w:r>
    </w:p>
    <w:p w14:paraId="0F16F12D"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Χρειάζεται,</w:t>
      </w:r>
      <w:r>
        <w:rPr>
          <w:rFonts w:eastAsia="Times New Roman" w:cs="Times New Roman"/>
          <w:szCs w:val="24"/>
        </w:rPr>
        <w:t xml:space="preserve"> τέλος, να βαδίσουμε μαζί με τις ζωντανές, τις μαχόμενες κοινωνικές δυνάμεις. </w:t>
      </w:r>
    </w:p>
    <w:p w14:paraId="0F16F12E"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Έχουμε σχέδιο; Βεβαίως και έχουμε σχέδιο. Οι πυλώνες του σχεδίου που εμείς προτείνουμε σήμερα στην ελληνική κοινωνία είναι η ανάκτηση της εργασίας. Βεβαίως, πολλά έχουμε να κάνο</w:t>
      </w:r>
      <w:r>
        <w:rPr>
          <w:rFonts w:eastAsia="Times New Roman" w:cs="Times New Roman"/>
          <w:szCs w:val="24"/>
        </w:rPr>
        <w:t>υμε σε αυτό, αλλά με βασικό μας οδικό χάρτη ότι κάθε εργαζό</w:t>
      </w:r>
      <w:r>
        <w:rPr>
          <w:rFonts w:eastAsia="Times New Roman" w:cs="Times New Roman"/>
          <w:szCs w:val="24"/>
        </w:rPr>
        <w:lastRenderedPageBreak/>
        <w:t xml:space="preserve">μενος πρέπει να βρίσκεται κάτω από την ομπρέλα και την προστασία των συλλογικών συμβάσεων. Καθετί άλλο είναι «μαύρη» εργασία, είναι «μαύρη» σκλαβιά, είναι παρανομία. Με αυτό κινούμαστε. </w:t>
      </w:r>
    </w:p>
    <w:p w14:paraId="0F16F12F"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Προφανώς, </w:t>
      </w:r>
      <w:r>
        <w:rPr>
          <w:rFonts w:eastAsia="Times New Roman" w:cs="Times New Roman"/>
          <w:szCs w:val="24"/>
        </w:rPr>
        <w:t>έχουμε πάρα πολλά να κάνουμε σε αυτή την κατεύθυνση της ανάκτησης της εργασίας, αλλά δεν είναι καθόλου τυχαίο ότι στις 20 Αυγούστου που τελειώσαμε με τα μνημόνια το πρώτο νομοσχέδιο στις 21 Αυγούστου 2018 ήταν σχετικό με τις συλλογικές συμβάσεις. Έχει βαθύ</w:t>
      </w:r>
      <w:r>
        <w:rPr>
          <w:rFonts w:eastAsia="Times New Roman" w:cs="Times New Roman"/>
          <w:szCs w:val="24"/>
        </w:rPr>
        <w:t xml:space="preserve"> και εμβληματικό και συμβολικό χαρακτήρα για το πώς βλέπουμε το θέμα της ανάκτησης της εργασίας. </w:t>
      </w:r>
    </w:p>
    <w:p w14:paraId="0F16F130"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Δεύτερος πυλώνας είναι η εμβάθυνση της </w:t>
      </w:r>
      <w:r>
        <w:rPr>
          <w:rFonts w:eastAsia="Times New Roman" w:cs="Times New Roman"/>
          <w:szCs w:val="24"/>
        </w:rPr>
        <w:t>δ</w:t>
      </w:r>
      <w:r>
        <w:rPr>
          <w:rFonts w:eastAsia="Times New Roman" w:cs="Times New Roman"/>
          <w:szCs w:val="24"/>
        </w:rPr>
        <w:t xml:space="preserve">ημοκρατίας. Υπάρχει σύνολο μέτρων. Πολλά έχουμε να κάνουμε εδώ. </w:t>
      </w:r>
    </w:p>
    <w:p w14:paraId="0F16F131"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Εδώ μέσα εντάσσεται, κατά τη γνώμη μου, κυρίες και κύριοι συνάδελφοι και η αναθεώρηση του Συντάγματος, αυτό που από το 2016 με τον πιο επίσημο τρόπο ανακοίνωσε ο Πρωθυπουργός </w:t>
      </w:r>
      <w:r>
        <w:rPr>
          <w:rFonts w:eastAsia="Times New Roman" w:cs="Times New Roman"/>
          <w:szCs w:val="24"/>
        </w:rPr>
        <w:lastRenderedPageBreak/>
        <w:t>εδώ, στην αυλή του Κοινοβουλίου και για το οποίο η Αντιπολίτευση δηλώνει σήμερα «</w:t>
      </w:r>
      <w:r>
        <w:rPr>
          <w:rFonts w:eastAsia="Times New Roman" w:cs="Times New Roman"/>
          <w:szCs w:val="24"/>
        </w:rPr>
        <w:t xml:space="preserve">αιφνιδιαστικά και προεκλογικά το φέρνει εδώ σήμερα η Κυβέρνηση». </w:t>
      </w:r>
    </w:p>
    <w:p w14:paraId="0F16F132"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Τρίτο στοιχείο είναι η ενίσχυση του κοινωνικού κράτους. </w:t>
      </w:r>
    </w:p>
    <w:p w14:paraId="0F16F133"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αυτόν τον οδικό χάρτη βαδίζουμε, με αυτά τα στοιχεία σας καλούμε να προχωρήσουμε και είμαστε σίγουροι ότι προχωράμε μαζί με τις ζω</w:t>
      </w:r>
      <w:r>
        <w:rPr>
          <w:rFonts w:eastAsia="Times New Roman" w:cs="Times New Roman"/>
          <w:szCs w:val="24"/>
        </w:rPr>
        <w:t xml:space="preserve">ντανές, τις ανήσυχες κοινωνικές δυνάμεις. </w:t>
      </w:r>
    </w:p>
    <w:p w14:paraId="0F16F134"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κύριοι της Νέας Δημοκρατίας, το πολιτικό μας σχέδιο, αυτή την πρόταση της Αριστεράς προς την ελληνική κοινωνία είναι που προσπαθείτε να ακυρώσετε με την ενασχόλησή σας με θέματα δευτερεύουσας και τριτεύουσας</w:t>
      </w:r>
      <w:r>
        <w:rPr>
          <w:rFonts w:eastAsia="Times New Roman" w:cs="Times New Roman"/>
          <w:szCs w:val="24"/>
        </w:rPr>
        <w:t xml:space="preserve"> σημασίας. Χρησιμοποιείτε πολιτικά δένδρα, για να σβήσετε το πολιτικό δάσος. </w:t>
      </w:r>
    </w:p>
    <w:p w14:paraId="0F16F135"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Ωστόσο, όσο και αν αποσιωπάτε, όσο και αν χλευάζετε, όσο και αν λοιδορείτε την πραγματικότητα, όσα μενού του πρωθυπουργικού αεροπλάνου και αν χρησιμοποιήσετε και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xml:space="preserve"> κα</w:t>
      </w:r>
      <w:r>
        <w:rPr>
          <w:rFonts w:eastAsia="Times New Roman" w:cs="Times New Roman"/>
          <w:szCs w:val="24"/>
        </w:rPr>
        <w:t xml:space="preserve">ι εσείς οι υπόλοιποι Βουλευτές της Νέας Δημοκρατίας, δεν μπορείτε να παραγνωρίσετε την αλήθεια. Και η αλήθεια είναι ότι </w:t>
      </w:r>
      <w:r>
        <w:rPr>
          <w:rFonts w:eastAsia="Times New Roman" w:cs="Times New Roman"/>
          <w:szCs w:val="24"/>
        </w:rPr>
        <w:lastRenderedPageBreak/>
        <w:t>και το σημερινό σχέδιο νόμου –όχι μόνο αυτό, αλλά και το σημερινό σχέδιο νόμου- που σε λίγο θα ψηφίσουμε, όπως και άλλα μέτρα, αποτελούν</w:t>
      </w:r>
      <w:r>
        <w:rPr>
          <w:rFonts w:eastAsia="Times New Roman" w:cs="Times New Roman"/>
          <w:szCs w:val="24"/>
        </w:rPr>
        <w:t xml:space="preserve"> έμπρακτη έκφραση του τέλους των προγραμμάτων δημοσιονομικής προσαρμογής. </w:t>
      </w:r>
    </w:p>
    <w:p w14:paraId="0F16F136"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μείωση των ασφαλιστικών εισφορών αποτελεί ουσιαστική ελάφρυνση για διακόσιες πενήντα χιλιάδες ελεύθερους επαγγελματίες. </w:t>
      </w:r>
    </w:p>
    <w:p w14:paraId="0F16F137"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μπορείτε να αγνοήσετε, να κρύψετε, να σβήσετε, να μηδε</w:t>
      </w:r>
      <w:r>
        <w:rPr>
          <w:rFonts w:eastAsia="Times New Roman" w:cs="Times New Roman"/>
          <w:szCs w:val="24"/>
        </w:rPr>
        <w:t xml:space="preserve">νίσετε ότι ναι, σήμερα, μετά το αμφισβητούμενο από εσάς τέλος των μνημονίων, ναι, σήμερα έχουμε την ελευθερία να ψηφίσουμε αυτά που θα ψηφίσουμε, ναι, σήμερα έχουμε την ελευθερία να </w:t>
      </w:r>
      <w:proofErr w:type="spellStart"/>
      <w:r>
        <w:rPr>
          <w:rFonts w:eastAsia="Times New Roman" w:cs="Times New Roman"/>
          <w:szCs w:val="24"/>
        </w:rPr>
        <w:t>ξεψηφίσουμε</w:t>
      </w:r>
      <w:proofErr w:type="spellEnd"/>
      <w:r>
        <w:rPr>
          <w:rFonts w:eastAsia="Times New Roman" w:cs="Times New Roman"/>
          <w:szCs w:val="24"/>
        </w:rPr>
        <w:t xml:space="preserve"> –άκουσα από ορισμένες πτέρυγες «τίποτα δεν καταργήσατε από τα </w:t>
      </w:r>
      <w:r>
        <w:rPr>
          <w:rFonts w:eastAsia="Times New Roman" w:cs="Times New Roman"/>
          <w:szCs w:val="24"/>
        </w:rPr>
        <w:t xml:space="preserve">μνημόνια»- μέτρα που μας επέβαλαν οι δανειστές μας. Πόσο ελεύθεροι είμαστε; Τόσο όσο μας επιτρέπουν οι επιτυχίες, η πορεία και η εξέλιξη της ελληνικής οικονομίας. </w:t>
      </w:r>
    </w:p>
    <w:p w14:paraId="0F16F138"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σίγουρο είναι ένα, ότι ο μόχθος των Ελλήνων εργαζομένων δεν θα γίνει </w:t>
      </w:r>
      <w:r>
        <w:rPr>
          <w:rFonts w:eastAsia="Times New Roman" w:cs="Times New Roman"/>
          <w:szCs w:val="24"/>
          <w:lang w:val="en-US"/>
        </w:rPr>
        <w:t>offshore</w:t>
      </w:r>
      <w:r>
        <w:rPr>
          <w:rFonts w:eastAsia="Times New Roman" w:cs="Times New Roman"/>
          <w:szCs w:val="24"/>
        </w:rPr>
        <w:t xml:space="preserve"> εταιρείες τ</w:t>
      </w:r>
      <w:r>
        <w:rPr>
          <w:rFonts w:eastAsia="Times New Roman" w:cs="Times New Roman"/>
          <w:szCs w:val="24"/>
        </w:rPr>
        <w:t xml:space="preserve">ων κυβερνώντων, δεν θα </w:t>
      </w:r>
      <w:r>
        <w:rPr>
          <w:rFonts w:eastAsia="Times New Roman" w:cs="Times New Roman"/>
          <w:szCs w:val="24"/>
        </w:rPr>
        <w:lastRenderedPageBreak/>
        <w:t>πάει στα ταμεία των λογής</w:t>
      </w:r>
      <w:r w:rsidRPr="009A234A">
        <w:rPr>
          <w:rFonts w:eastAsia="Times New Roman" w:cs="Times New Roman"/>
          <w:szCs w:val="24"/>
        </w:rPr>
        <w:t xml:space="preserve"> </w:t>
      </w:r>
      <w:proofErr w:type="spellStart"/>
      <w:r>
        <w:rPr>
          <w:rFonts w:eastAsia="Times New Roman" w:cs="Times New Roman"/>
          <w:szCs w:val="24"/>
        </w:rPr>
        <w:t>λογής</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δεν θα </w:t>
      </w:r>
      <w:proofErr w:type="spellStart"/>
      <w:r>
        <w:rPr>
          <w:rFonts w:eastAsia="Times New Roman" w:cs="Times New Roman"/>
          <w:szCs w:val="24"/>
        </w:rPr>
        <w:t>φυγαδευθεί</w:t>
      </w:r>
      <w:proofErr w:type="spellEnd"/>
      <w:r>
        <w:rPr>
          <w:rFonts w:eastAsia="Times New Roman" w:cs="Times New Roman"/>
          <w:szCs w:val="24"/>
        </w:rPr>
        <w:t xml:space="preserve"> εκτός της χώρας. Η Αριστερά εγγυάται –και θα εγγυάται, δυστυχώς για εσάς της Νέας Δημοκρατίας, για πολλά χρόνια ακόμα- ότι ο παραγόμενος πλούτος της χώρας μας θα επιστρέφε</w:t>
      </w:r>
      <w:r>
        <w:rPr>
          <w:rFonts w:eastAsia="Times New Roman" w:cs="Times New Roman"/>
          <w:szCs w:val="24"/>
        </w:rPr>
        <w:t xml:space="preserve">ι στην πληγωμένη κοινωνία. Έχουμε κάνει βήματα; Πάρα πολλά, θα τα πούμε και στη συζήτηση για τον προϋπολογισμό. </w:t>
      </w:r>
    </w:p>
    <w:p w14:paraId="0F16F139"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0F16F13A"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Την ανοχή σας θα ήθελα, κύριε Πρόεδρε, για λίγα δευτερόλεπ</w:t>
      </w:r>
      <w:r>
        <w:rPr>
          <w:rFonts w:eastAsia="Times New Roman" w:cs="Times New Roman"/>
          <w:szCs w:val="24"/>
        </w:rPr>
        <w:t xml:space="preserve">τα ακόμα, για να ολοκληρώσω την τοποθέτησή μου. </w:t>
      </w:r>
    </w:p>
    <w:p w14:paraId="0F16F13B"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Ποια είναι η στάση της Νέας Δημοκρατίας σε όλα αυτά; Προσπαθεί να υπονομεύσει κάθε προσπάθεια που έχει να κάνει με κυβερνητικές πρωτοβουλίες, από το πιο πρόσφατο, σχέσεις Εκκλησίας-Κράτους, «μην ψηφίσετε συμ</w:t>
      </w:r>
      <w:r>
        <w:rPr>
          <w:rFonts w:eastAsia="Times New Roman" w:cs="Times New Roman"/>
          <w:szCs w:val="24"/>
        </w:rPr>
        <w:t xml:space="preserve">φωνία με τον άθεο», μέχρι το πιο μακρινό, δεύτερη αξιολόγηση, «γερά, </w:t>
      </w:r>
      <w:proofErr w:type="spellStart"/>
      <w:r>
        <w:rPr>
          <w:rFonts w:eastAsia="Times New Roman" w:cs="Times New Roman"/>
          <w:szCs w:val="24"/>
        </w:rPr>
        <w:t>Γερούν</w:t>
      </w:r>
      <w:proofErr w:type="spellEnd"/>
      <w:r>
        <w:rPr>
          <w:rFonts w:eastAsia="Times New Roman" w:cs="Times New Roman"/>
          <w:szCs w:val="24"/>
        </w:rPr>
        <w:t xml:space="preserve">, μην τους κάνεις τα χατίρια!». </w:t>
      </w:r>
    </w:p>
    <w:p w14:paraId="0F16F13C"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Ενδιάμεσα η προσπάθεια να δημιουργηθεί κρίση εμπιστοσύνης ανάμεσα στην ελληνική κυβέρνηση και στην κυβέρνηση της </w:t>
      </w:r>
      <w:r>
        <w:rPr>
          <w:rFonts w:eastAsia="Times New Roman"/>
          <w:color w:val="000000"/>
          <w:szCs w:val="24"/>
          <w:shd w:val="clear" w:color="auto" w:fill="FFFFFF"/>
        </w:rPr>
        <w:lastRenderedPageBreak/>
        <w:t xml:space="preserve">Πρώην Γιουγκοσλαβικής Δημοκρατίας </w:t>
      </w:r>
      <w:r>
        <w:rPr>
          <w:rFonts w:eastAsia="Times New Roman"/>
          <w:color w:val="000000"/>
          <w:szCs w:val="24"/>
          <w:shd w:val="clear" w:color="auto" w:fill="FFFFFF"/>
        </w:rPr>
        <w:t>της Μακεδονίας, η προσπάθεια να μην αποδεχτεί η Κομισιόν την περικοπή των συντάξεων κ.λπ.</w:t>
      </w:r>
      <w:r>
        <w:rPr>
          <w:rFonts w:eastAsia="Times New Roman"/>
          <w:color w:val="000000"/>
          <w:szCs w:val="24"/>
          <w:shd w:val="clear" w:color="auto" w:fill="FFFFFF"/>
        </w:rPr>
        <w:t>.</w:t>
      </w:r>
      <w:r>
        <w:rPr>
          <w:rFonts w:eastAsia="Times New Roman"/>
          <w:color w:val="000000"/>
          <w:szCs w:val="24"/>
          <w:shd w:val="clear" w:color="auto" w:fill="FFFFFF"/>
        </w:rPr>
        <w:t xml:space="preserve"> </w:t>
      </w:r>
    </w:p>
    <w:p w14:paraId="0F16F13D"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γνωρίζω ότι οι επίσημες θέσεις της Νέας Δημοκρατίας δεν εκφράζουν το σύνολο των Βουλευτών. Το γνωρίζω από πρώτο χέρι. Γνωρίζω επίσης, </w:t>
      </w:r>
      <w:r>
        <w:rPr>
          <w:rFonts w:eastAsia="Times New Roman"/>
          <w:color w:val="000000"/>
          <w:szCs w:val="24"/>
          <w:shd w:val="clear" w:color="auto" w:fill="FFFFFF"/>
        </w:rPr>
        <w:t xml:space="preserve">τουλάχιστον από τη δική μου εκλογική περιφέρεια, ότι δεν εκφράζουν οι επίσημες θέσεις της Νέας Δημοκρατίας ούτε το σύνολο των ανθρώπων που </w:t>
      </w:r>
      <w:proofErr w:type="spellStart"/>
      <w:r>
        <w:rPr>
          <w:rFonts w:eastAsia="Times New Roman"/>
          <w:color w:val="000000"/>
          <w:szCs w:val="24"/>
          <w:shd w:val="clear" w:color="auto" w:fill="FFFFFF"/>
        </w:rPr>
        <w:t>αυτοπροσδιορίζονται</w:t>
      </w:r>
      <w:proofErr w:type="spellEnd"/>
      <w:r>
        <w:rPr>
          <w:rFonts w:eastAsia="Times New Roman"/>
          <w:color w:val="000000"/>
          <w:szCs w:val="24"/>
          <w:shd w:val="clear" w:color="auto" w:fill="FFFFFF"/>
        </w:rPr>
        <w:t xml:space="preserve"> στον χώρο της δεξιάς παράταξης. </w:t>
      </w:r>
    </w:p>
    <w:p w14:paraId="0F16F13E"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Πιστεύω ότι η διολίσθηση της Νέας Δημοκρατίας -για να σοβαρευτού</w:t>
      </w:r>
      <w:r>
        <w:rPr>
          <w:rFonts w:eastAsia="Times New Roman"/>
          <w:color w:val="000000"/>
          <w:szCs w:val="24"/>
          <w:shd w:val="clear" w:color="auto" w:fill="FFFFFF"/>
        </w:rPr>
        <w:t>με κιόλας λιγάκι- σε ακραίες νεοφιλελεύθερες θέσεις, μια διολίσθηση που τίποτα καλό δεν προμηνύει για τον τόπο, η υποταγή στον λαϊκισμό και η καταστροφολογία, ουσιαστικά εκφράζουν την ανεπάρκεια, την αδυναμία της συντηρητικής παράταξης όχι να διατυπώσει ολ</w:t>
      </w:r>
      <w:r>
        <w:rPr>
          <w:rFonts w:eastAsia="Times New Roman"/>
          <w:color w:val="000000"/>
          <w:szCs w:val="24"/>
          <w:shd w:val="clear" w:color="auto" w:fill="FFFFFF"/>
        </w:rPr>
        <w:t xml:space="preserve">οκληρωμένη πρόταση εξόδου από την κρίση -τέτοια έχει-, αλλά να διατυπώσει ολοκληρωμένη πρόταση εξόδου από την κρίση ελκυστική για την πλειοψηφία της κοινωνίας. </w:t>
      </w:r>
    </w:p>
    <w:p w14:paraId="0F16F13F"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Εμείς βαδίζουμε με σεβασμό και με εμπιστοσύνη στους σκεπτόμενους πολίτες. Βαδίζουμε με εμπιστοσ</w:t>
      </w:r>
      <w:r>
        <w:rPr>
          <w:rFonts w:eastAsia="Times New Roman"/>
          <w:color w:val="000000"/>
          <w:szCs w:val="24"/>
          <w:shd w:val="clear" w:color="auto" w:fill="FFFFFF"/>
        </w:rPr>
        <w:t>ύνη στις μαχόμενες δυνάμεις της κοινωνίας. Νομίζουμε ότι σε όλη αυτήν την αντιπαράθεση ο λαός μας θα δώσει την απάντησή του μετά τα μνημόνια. Με την Αριστερά οικοδομούμε τη νέα Ελλάδα.</w:t>
      </w:r>
    </w:p>
    <w:p w14:paraId="0F16F140"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14:paraId="0F16F141" w14:textId="77777777" w:rsidR="0091757C" w:rsidRDefault="00D319C2">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0F16F142"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sidRPr="00DD1B1B">
        <w:rPr>
          <w:rFonts w:eastAsia="Times New Roman"/>
          <w:b/>
          <w:color w:val="000000"/>
          <w:szCs w:val="24"/>
          <w:shd w:val="clear" w:color="auto" w:fill="FFFFFF"/>
        </w:rPr>
        <w:t xml:space="preserve">ΠΡΟΕΔΡΕΥΩΝ </w:t>
      </w:r>
      <w:r w:rsidRPr="00DD1B1B">
        <w:rPr>
          <w:rFonts w:eastAsia="Times New Roman"/>
          <w:b/>
          <w:color w:val="000000"/>
          <w:szCs w:val="24"/>
          <w:shd w:val="clear" w:color="auto" w:fill="FFFFFF"/>
        </w:rPr>
        <w:t>(Μάριος Γεωργιάδης):</w:t>
      </w:r>
      <w:r>
        <w:rPr>
          <w:rFonts w:eastAsia="Times New Roman"/>
          <w:color w:val="000000"/>
          <w:szCs w:val="24"/>
          <w:shd w:val="clear" w:color="auto" w:fill="FFFFFF"/>
        </w:rPr>
        <w:t xml:space="preserve"> Ευχαριστούμε τον κ. </w:t>
      </w:r>
      <w:proofErr w:type="spellStart"/>
      <w:r>
        <w:rPr>
          <w:rFonts w:eastAsia="Times New Roman"/>
          <w:color w:val="000000"/>
          <w:szCs w:val="24"/>
          <w:shd w:val="clear" w:color="auto" w:fill="FFFFFF"/>
        </w:rPr>
        <w:t>Ηγουμενίδη</w:t>
      </w:r>
      <w:proofErr w:type="spellEnd"/>
      <w:r>
        <w:rPr>
          <w:rFonts w:eastAsia="Times New Roman"/>
          <w:color w:val="000000"/>
          <w:szCs w:val="24"/>
          <w:shd w:val="clear" w:color="auto" w:fill="FFFFFF"/>
        </w:rPr>
        <w:t>.</w:t>
      </w:r>
    </w:p>
    <w:p w14:paraId="0F16F143"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να σας παρακαλέσω, όσο μπορείτε, επειδή απομένουν περίπου σαράντα ομιλητές και αυτό σημαίνει ότι θα πάμε σίγουρα μετά τις 21.00΄, χωρίς να έχουν μιλήσει Υπουργοί, χωρίς δευτερολογίες και με την </w:t>
      </w:r>
      <w:r>
        <w:rPr>
          <w:rFonts w:eastAsia="Times New Roman"/>
          <w:color w:val="000000"/>
          <w:szCs w:val="24"/>
          <w:shd w:val="clear" w:color="auto" w:fill="FFFFFF"/>
        </w:rPr>
        <w:t xml:space="preserve">πιθανότητα να μιλήσει κάποιος </w:t>
      </w:r>
      <w:r>
        <w:rPr>
          <w:rFonts w:eastAsia="Times New Roman"/>
          <w:color w:val="000000"/>
          <w:szCs w:val="24"/>
          <w:shd w:val="clear" w:color="auto" w:fill="FFFFFF"/>
        </w:rPr>
        <w:t>Α</w:t>
      </w:r>
      <w:r>
        <w:rPr>
          <w:rFonts w:eastAsia="Times New Roman"/>
          <w:color w:val="000000"/>
          <w:szCs w:val="24"/>
          <w:shd w:val="clear" w:color="auto" w:fill="FFFFFF"/>
        </w:rPr>
        <w:t>ρχηγός κόμματος, αν και δεν έχουμε τέτοια ενημέρωση, καλό θα είναι να τηρείτε τους χρόνους ομιλίας.</w:t>
      </w:r>
    </w:p>
    <w:p w14:paraId="0F16F144"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κ. Ηλιόπουλος για να καταθέσει κάποιες νομοτεχνικές βελτιώσεις.</w:t>
      </w:r>
    </w:p>
    <w:p w14:paraId="0F16F145"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sidRPr="00A92A25">
        <w:rPr>
          <w:rFonts w:eastAsia="Times New Roman"/>
          <w:b/>
          <w:color w:val="000000"/>
          <w:szCs w:val="24"/>
          <w:shd w:val="clear" w:color="auto" w:fill="FFFFFF"/>
        </w:rPr>
        <w:lastRenderedPageBreak/>
        <w:t>ΑΘΑΝΑΣΙΟΣ ΗΛΙΟΠΟΥΛΟΣ (Υφυπουργός Εργασίας, Κο</w:t>
      </w:r>
      <w:r w:rsidRPr="00A92A25">
        <w:rPr>
          <w:rFonts w:eastAsia="Times New Roman"/>
          <w:b/>
          <w:color w:val="000000"/>
          <w:szCs w:val="24"/>
          <w:shd w:val="clear" w:color="auto" w:fill="FFFFFF"/>
        </w:rPr>
        <w:t>ινωνικής Ασφάλισης και Κοινωνικής Αλληλεγγύης):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0F16F146"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Εκ παραδρομής προηγουμένως ξέχασα να πω ότι υπάρχουν κάποιες νομοτεχνικές βελτιώσεις καθαρά τεχνικού χαρακτήρα. Τις καταθέτω στα Πρακτικά. </w:t>
      </w:r>
    </w:p>
    <w:p w14:paraId="0F16F147" w14:textId="77777777" w:rsidR="0091757C" w:rsidRDefault="00D319C2">
      <w:pPr>
        <w:tabs>
          <w:tab w:val="left" w:pos="1470"/>
        </w:tabs>
        <w:spacing w:line="600" w:lineRule="auto"/>
        <w:ind w:firstLine="720"/>
        <w:jc w:val="both"/>
        <w:rPr>
          <w:rFonts w:eastAsia="Times New Roman" w:cs="Times New Roman"/>
          <w:szCs w:val="24"/>
        </w:rPr>
      </w:pPr>
      <w:r>
        <w:rPr>
          <w:rFonts w:eastAsia="Times New Roman"/>
          <w:color w:val="000000"/>
          <w:szCs w:val="24"/>
          <w:shd w:val="clear" w:color="auto" w:fill="FFFFFF"/>
        </w:rPr>
        <w:t>(</w:t>
      </w:r>
      <w:r>
        <w:rPr>
          <w:rFonts w:eastAsia="Times New Roman" w:cs="Times New Roman"/>
          <w:szCs w:val="24"/>
        </w:rPr>
        <w:t xml:space="preserve">Στο σημείο αυτό ο Υφυπουργός Εργασίας, Κοινωνικής Ασφάλισης και Κοινωνικής Αλληλεγγύης κ. Αθανάσιος Ηλιόπουλος καταθέτει για τα Πρακτικά τις προαναφερθείσες νομοτεχνικές βελτιώσεις, οι οποίες έχουν ως εξής: </w:t>
      </w:r>
    </w:p>
    <w:p w14:paraId="0F16F148" w14:textId="77777777" w:rsidR="0091757C" w:rsidRDefault="00D319C2">
      <w:pPr>
        <w:tabs>
          <w:tab w:val="left" w:pos="1470"/>
        </w:tabs>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E30AC4">
        <w:rPr>
          <w:rFonts w:eastAsia="Times New Roman" w:cs="Times New Roman"/>
          <w:color w:val="FF0000"/>
          <w:szCs w:val="24"/>
        </w:rPr>
        <w:t>ΑΛΛΑΓΗ ΣΕΛΙΔΑΣ</w:t>
      </w:r>
      <w:r>
        <w:rPr>
          <w:rFonts w:eastAsia="Times New Roman" w:cs="Times New Roman"/>
          <w:color w:val="FF0000"/>
          <w:szCs w:val="24"/>
        </w:rPr>
        <w:t>)</w:t>
      </w:r>
    </w:p>
    <w:p w14:paraId="0F16F149" w14:textId="77777777" w:rsidR="0091757C" w:rsidRDefault="00D319C2">
      <w:pPr>
        <w:tabs>
          <w:tab w:val="left" w:pos="1470"/>
        </w:tabs>
        <w:spacing w:line="600" w:lineRule="auto"/>
        <w:ind w:firstLine="720"/>
        <w:jc w:val="center"/>
        <w:rPr>
          <w:rFonts w:eastAsia="Times New Roman" w:cs="Times New Roman"/>
          <w:szCs w:val="24"/>
        </w:rPr>
      </w:pPr>
      <w:r>
        <w:rPr>
          <w:rFonts w:eastAsia="Times New Roman" w:cs="Times New Roman"/>
          <w:szCs w:val="24"/>
        </w:rPr>
        <w:t>(Να μπουν οι σελίδες 291, 292)</w:t>
      </w:r>
    </w:p>
    <w:p w14:paraId="0F16F14A" w14:textId="77777777" w:rsidR="0091757C" w:rsidRDefault="00D319C2">
      <w:pPr>
        <w:tabs>
          <w:tab w:val="left" w:pos="1470"/>
        </w:tabs>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E30AC4">
        <w:rPr>
          <w:rFonts w:eastAsia="Times New Roman" w:cs="Times New Roman"/>
          <w:color w:val="FF0000"/>
          <w:szCs w:val="24"/>
        </w:rPr>
        <w:t>ΑΛΛΑΓΗ ΣΕΛΙΔΑΣ</w:t>
      </w:r>
      <w:r>
        <w:rPr>
          <w:rFonts w:eastAsia="Times New Roman" w:cs="Times New Roman"/>
          <w:color w:val="FF0000"/>
          <w:szCs w:val="24"/>
        </w:rPr>
        <w:t>)</w:t>
      </w:r>
    </w:p>
    <w:p w14:paraId="0F16F14B" w14:textId="77777777" w:rsidR="0091757C" w:rsidRDefault="00D319C2">
      <w:pPr>
        <w:tabs>
          <w:tab w:val="left" w:pos="1470"/>
        </w:tabs>
        <w:spacing w:after="0" w:line="600" w:lineRule="auto"/>
        <w:ind w:firstLine="720"/>
        <w:jc w:val="both"/>
        <w:rPr>
          <w:rFonts w:eastAsia="Times New Roman" w:cs="Times New Roman"/>
          <w:szCs w:val="24"/>
        </w:rPr>
      </w:pPr>
      <w:r w:rsidRPr="00DD1B1B">
        <w:rPr>
          <w:rFonts w:eastAsia="Times New Roman" w:cs="Times New Roman"/>
          <w:b/>
          <w:szCs w:val="24"/>
        </w:rPr>
        <w:t>ΠΡΟΕΔΡΕΥΩΝ (Μάριος Γεωργιάδης):</w:t>
      </w:r>
      <w:r>
        <w:rPr>
          <w:rFonts w:eastAsia="Times New Roman" w:cs="Times New Roman"/>
          <w:szCs w:val="24"/>
        </w:rPr>
        <w:t xml:space="preserve"> Τον λόγο έχει η κ. </w:t>
      </w:r>
      <w:proofErr w:type="spellStart"/>
      <w:r>
        <w:rPr>
          <w:rFonts w:eastAsia="Times New Roman" w:cs="Times New Roman"/>
          <w:szCs w:val="24"/>
        </w:rPr>
        <w:t>Σκούφα</w:t>
      </w:r>
      <w:proofErr w:type="spellEnd"/>
      <w:r>
        <w:rPr>
          <w:rFonts w:eastAsia="Times New Roman" w:cs="Times New Roman"/>
          <w:szCs w:val="24"/>
        </w:rPr>
        <w:t xml:space="preserve"> για επτά λεπτά. Ακολουθούν ο κ. </w:t>
      </w:r>
      <w:proofErr w:type="spellStart"/>
      <w:r>
        <w:rPr>
          <w:rFonts w:eastAsia="Times New Roman" w:cs="Times New Roman"/>
          <w:szCs w:val="24"/>
        </w:rPr>
        <w:t>Γιώγιακας</w:t>
      </w:r>
      <w:proofErr w:type="spellEnd"/>
      <w:r>
        <w:rPr>
          <w:rFonts w:eastAsia="Times New Roman" w:cs="Times New Roman"/>
          <w:szCs w:val="24"/>
        </w:rPr>
        <w:t xml:space="preserve"> και ο Κοινοβουλευτικός Εκπρόσωπος των Ανεξαρτήτων Ελλήνων, ο κ. </w:t>
      </w:r>
      <w:proofErr w:type="spellStart"/>
      <w:r>
        <w:rPr>
          <w:rFonts w:eastAsia="Times New Roman" w:cs="Times New Roman"/>
          <w:szCs w:val="24"/>
        </w:rPr>
        <w:t>Κατσίκης</w:t>
      </w:r>
      <w:proofErr w:type="spellEnd"/>
      <w:r>
        <w:rPr>
          <w:rFonts w:eastAsia="Times New Roman" w:cs="Times New Roman"/>
          <w:szCs w:val="24"/>
        </w:rPr>
        <w:t>, και θα συνεχίσουμε με τη λίστα των ομιλητών.</w:t>
      </w:r>
    </w:p>
    <w:p w14:paraId="0F16F14C" w14:textId="77777777" w:rsidR="0091757C" w:rsidRDefault="00D319C2">
      <w:pPr>
        <w:tabs>
          <w:tab w:val="left" w:pos="1470"/>
        </w:tabs>
        <w:spacing w:line="600" w:lineRule="auto"/>
        <w:ind w:firstLine="720"/>
        <w:jc w:val="both"/>
        <w:rPr>
          <w:rFonts w:eastAsia="Times New Roman" w:cs="Times New Roman"/>
          <w:szCs w:val="24"/>
        </w:rPr>
      </w:pPr>
      <w:r w:rsidRPr="00B76854">
        <w:rPr>
          <w:rFonts w:eastAsia="Times New Roman" w:cs="Times New Roman"/>
          <w:b/>
          <w:szCs w:val="24"/>
        </w:rPr>
        <w:lastRenderedPageBreak/>
        <w:t>ΕΛΙΣ</w:t>
      </w:r>
      <w:r>
        <w:rPr>
          <w:rFonts w:eastAsia="Times New Roman" w:cs="Times New Roman"/>
          <w:b/>
          <w:szCs w:val="24"/>
        </w:rPr>
        <w:t>Σ</w:t>
      </w:r>
      <w:r w:rsidRPr="00B76854">
        <w:rPr>
          <w:rFonts w:eastAsia="Times New Roman" w:cs="Times New Roman"/>
          <w:b/>
          <w:szCs w:val="24"/>
        </w:rPr>
        <w:t>ΑΒΕΤ ΣΚΟΥΦΑ:</w:t>
      </w:r>
      <w:r>
        <w:rPr>
          <w:rFonts w:eastAsia="Times New Roman" w:cs="Times New Roman"/>
          <w:b/>
          <w:szCs w:val="24"/>
        </w:rPr>
        <w:t xml:space="preserve"> </w:t>
      </w:r>
      <w:r>
        <w:rPr>
          <w:rFonts w:eastAsia="Times New Roman" w:cs="Times New Roman"/>
          <w:szCs w:val="24"/>
        </w:rPr>
        <w:t>Αγ</w:t>
      </w:r>
      <w:r>
        <w:rPr>
          <w:rFonts w:eastAsia="Times New Roman" w:cs="Times New Roman"/>
          <w:szCs w:val="24"/>
        </w:rPr>
        <w:t>απητές και αγαπητοί συνάδελφοι, όσοι έχουμε απομείνει στην Αίθουσα, αισθάνομαι την ανάγκη</w:t>
      </w:r>
      <w:r>
        <w:rPr>
          <w:rFonts w:eastAsia="Times New Roman" w:cs="Times New Roman"/>
          <w:szCs w:val="24"/>
        </w:rPr>
        <w:t>,</w:t>
      </w:r>
      <w:r>
        <w:rPr>
          <w:rFonts w:eastAsia="Times New Roman" w:cs="Times New Roman"/>
          <w:szCs w:val="24"/>
        </w:rPr>
        <w:t xml:space="preserve"> περισσότερο ως πολίτης αυτού του τόπου</w:t>
      </w:r>
      <w:r>
        <w:rPr>
          <w:rFonts w:eastAsia="Times New Roman" w:cs="Times New Roman"/>
          <w:szCs w:val="24"/>
        </w:rPr>
        <w:t>,</w:t>
      </w:r>
      <w:r>
        <w:rPr>
          <w:rFonts w:eastAsia="Times New Roman" w:cs="Times New Roman"/>
          <w:szCs w:val="24"/>
        </w:rPr>
        <w:t xml:space="preserve"> να πιάσω το νήμα της διάλυσης και διασπάθισης των χρημάτων των ασφαλιστικών ταμείων, των χρημάτων, δηλαδή, που ανήκαν και ανή</w:t>
      </w:r>
      <w:r>
        <w:rPr>
          <w:rFonts w:eastAsia="Times New Roman" w:cs="Times New Roman"/>
          <w:szCs w:val="24"/>
        </w:rPr>
        <w:t xml:space="preserve">κουν στους ασφαλισμένους και στους συνταξιούχους από την αρχή. </w:t>
      </w:r>
    </w:p>
    <w:p w14:paraId="0F16F14D" w14:textId="77777777" w:rsidR="0091757C" w:rsidRDefault="00D319C2">
      <w:pPr>
        <w:tabs>
          <w:tab w:val="left" w:pos="1470"/>
        </w:tabs>
        <w:spacing w:line="600" w:lineRule="auto"/>
        <w:ind w:firstLine="720"/>
        <w:jc w:val="both"/>
        <w:rPr>
          <w:rFonts w:eastAsia="Times New Roman" w:cs="Times New Roman"/>
          <w:szCs w:val="24"/>
        </w:rPr>
      </w:pPr>
      <w:r>
        <w:rPr>
          <w:rFonts w:eastAsia="Times New Roman" w:cs="Times New Roman"/>
          <w:szCs w:val="24"/>
        </w:rPr>
        <w:t>Όσο και αν μας πονάνε, λοιπόν, θέλω να θυμίσω δύο τραγικές στιγμές της ιστορίας των ασφαλιστικών ταμείων.</w:t>
      </w:r>
    </w:p>
    <w:p w14:paraId="0F16F14E" w14:textId="77777777" w:rsidR="0091757C" w:rsidRDefault="00D319C2">
      <w:pPr>
        <w:tabs>
          <w:tab w:val="left" w:pos="1470"/>
        </w:tabs>
        <w:spacing w:line="600" w:lineRule="auto"/>
        <w:ind w:firstLine="720"/>
        <w:jc w:val="both"/>
        <w:rPr>
          <w:rFonts w:eastAsia="Times New Roman" w:cs="Times New Roman"/>
          <w:szCs w:val="24"/>
        </w:rPr>
      </w:pPr>
      <w:r>
        <w:rPr>
          <w:rFonts w:eastAsia="Times New Roman" w:cs="Times New Roman"/>
          <w:szCs w:val="24"/>
        </w:rPr>
        <w:t xml:space="preserve"> Η πρώτη αφορά το διαβόητο </w:t>
      </w:r>
      <w:r>
        <w:rPr>
          <w:rFonts w:eastAsia="Times New Roman" w:cs="Times New Roman"/>
          <w:szCs w:val="24"/>
          <w:lang w:val="en-US"/>
        </w:rPr>
        <w:t>PSI</w:t>
      </w:r>
      <w:r w:rsidRPr="00B76854">
        <w:rPr>
          <w:rFonts w:eastAsia="Times New Roman" w:cs="Times New Roman"/>
          <w:szCs w:val="24"/>
        </w:rPr>
        <w:t xml:space="preserve">, </w:t>
      </w:r>
      <w:r>
        <w:rPr>
          <w:rFonts w:eastAsia="Times New Roman" w:cs="Times New Roman"/>
          <w:szCs w:val="24"/>
        </w:rPr>
        <w:t>το οποίο μπορεί να επέφερε κούρεμα του χρέους της χώρα</w:t>
      </w:r>
      <w:r>
        <w:rPr>
          <w:rFonts w:eastAsia="Times New Roman" w:cs="Times New Roman"/>
          <w:szCs w:val="24"/>
        </w:rPr>
        <w:t xml:space="preserve">ς, όμως επέφερε και κούρεμα, δηλαδή εξαφάνιση, των αποθεματικών των ασφαλιστικών ταμείων, των χρημάτων, δηλαδή, που στην ουσία είχαν επενδύσει, είχαν αποταμιεύσει, είχαν πληρώσει οι ασφαλισμένοι, προκειμένου να υπάρχουν συντάξεις. </w:t>
      </w:r>
    </w:p>
    <w:p w14:paraId="0F16F14F" w14:textId="77777777" w:rsidR="0091757C" w:rsidRDefault="00D319C2">
      <w:pPr>
        <w:tabs>
          <w:tab w:val="left" w:pos="1470"/>
        </w:tabs>
        <w:spacing w:line="600" w:lineRule="auto"/>
        <w:ind w:firstLine="720"/>
        <w:jc w:val="both"/>
        <w:rPr>
          <w:rFonts w:eastAsia="Times New Roman" w:cs="Times New Roman"/>
          <w:szCs w:val="24"/>
        </w:rPr>
      </w:pPr>
      <w:r>
        <w:rPr>
          <w:rFonts w:eastAsia="Times New Roman" w:cs="Times New Roman"/>
          <w:szCs w:val="24"/>
        </w:rPr>
        <w:t>Δεύτερο μελανό σημείο, τ</w:t>
      </w:r>
      <w:r>
        <w:rPr>
          <w:rFonts w:eastAsia="Times New Roman" w:cs="Times New Roman"/>
          <w:szCs w:val="24"/>
        </w:rPr>
        <w:t xml:space="preserve">ο γεγονός της τραγικής πολιτικής και οικονομικής κίνησης της επένδυσης των αποθεματικών των ασφαλιστικών ταμείων στο χρηματιστήριο, με αποτέλεσμα όταν έσκασε η φούσκα να χαθούν πάλι αρκετά δισεκατομμύρια ευρώ. </w:t>
      </w:r>
    </w:p>
    <w:p w14:paraId="0F16F150" w14:textId="77777777" w:rsidR="0091757C" w:rsidRDefault="00D319C2">
      <w:pPr>
        <w:tabs>
          <w:tab w:val="left" w:pos="1470"/>
        </w:tabs>
        <w:spacing w:line="600" w:lineRule="auto"/>
        <w:ind w:firstLine="720"/>
        <w:jc w:val="both"/>
        <w:rPr>
          <w:rFonts w:eastAsia="Times New Roman" w:cs="Times New Roman"/>
          <w:szCs w:val="24"/>
        </w:rPr>
      </w:pPr>
      <w:r>
        <w:rPr>
          <w:rFonts w:eastAsia="Times New Roman" w:cs="Times New Roman"/>
          <w:szCs w:val="24"/>
        </w:rPr>
        <w:lastRenderedPageBreak/>
        <w:t>Γιατί τα ξαναφέρνω στη θύμησή μας αυτά τα γεγ</w:t>
      </w:r>
      <w:r>
        <w:rPr>
          <w:rFonts w:eastAsia="Times New Roman" w:cs="Times New Roman"/>
          <w:szCs w:val="24"/>
        </w:rPr>
        <w:t xml:space="preserve">ονότα; </w:t>
      </w:r>
    </w:p>
    <w:p w14:paraId="0F16F15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Διότι στο μυαλό του κάθε πολίτη σχηματίζεται ένα ερώτημα. Οι ακολουθούμενες μέχρι τις αρχές του 2015 πολιτικές όσον αφορά τη δημόσια και κοινωνική ασφάλιση, είτε ήταν πολιτικές ασχεδίαστες</w:t>
      </w:r>
      <w:r>
        <w:rPr>
          <w:rFonts w:eastAsia="Times New Roman" w:cs="Times New Roman"/>
          <w:szCs w:val="24"/>
        </w:rPr>
        <w:t>,</w:t>
      </w:r>
      <w:r>
        <w:rPr>
          <w:rFonts w:eastAsia="Times New Roman" w:cs="Times New Roman"/>
          <w:szCs w:val="24"/>
        </w:rPr>
        <w:t xml:space="preserve"> που χαρακτήριζαν κυβερνήσεις ατζαμήδων είτε ήταν </w:t>
      </w:r>
      <w:proofErr w:type="spellStart"/>
      <w:r>
        <w:rPr>
          <w:rFonts w:eastAsia="Times New Roman" w:cs="Times New Roman"/>
          <w:szCs w:val="24"/>
        </w:rPr>
        <w:t>στοχευμέν</w:t>
      </w:r>
      <w:r>
        <w:rPr>
          <w:rFonts w:eastAsia="Times New Roman" w:cs="Times New Roman"/>
          <w:szCs w:val="24"/>
        </w:rPr>
        <w:t>ες</w:t>
      </w:r>
      <w:proofErr w:type="spellEnd"/>
      <w:r>
        <w:rPr>
          <w:rFonts w:eastAsia="Times New Roman" w:cs="Times New Roman"/>
          <w:szCs w:val="24"/>
        </w:rPr>
        <w:t xml:space="preserve"> πολιτικές με σκοπό τη διάλυση της κοινωνικής ασφάλισης, το κατακρήμνισμα της κοινωνικής ασφάλισης και άρα, την παράδοση του ασφαλιστικού συστήματος στα γεράκια της ιδιωτικής οικονομίας. Πρόκειται για μία πολιτική που, όπως αναφέρθηκε, μας την ξαναθύμισε</w:t>
      </w:r>
      <w:r>
        <w:rPr>
          <w:rFonts w:eastAsia="Times New Roman" w:cs="Times New Roman"/>
          <w:szCs w:val="24"/>
        </w:rPr>
        <w:t xml:space="preserve"> και μας την ξαναθυμίζει ο αρχηγός της Νέας Δημοκρατίας μιλώντας για ανάγκη ιδιωτικής ασφάλισης, λες και δεν γνωρίζει ότι πάλι εκατομμύρια ή δισεκατομμύρια συμπολιτών </w:t>
      </w:r>
      <w:r>
        <w:rPr>
          <w:rFonts w:eastAsia="Times New Roman" w:cs="Times New Roman"/>
          <w:szCs w:val="24"/>
        </w:rPr>
        <w:t>μας,</w:t>
      </w:r>
      <w:r>
        <w:rPr>
          <w:rFonts w:eastAsia="Times New Roman" w:cs="Times New Roman"/>
          <w:szCs w:val="24"/>
        </w:rPr>
        <w:t xml:space="preserve"> που ατυχώς προσέτρεξαν σε ιδιωτικά ταμεία ασφάλισης, εν μία </w:t>
      </w:r>
      <w:proofErr w:type="spellStart"/>
      <w:r>
        <w:rPr>
          <w:rFonts w:eastAsia="Times New Roman" w:cs="Times New Roman"/>
          <w:szCs w:val="24"/>
        </w:rPr>
        <w:t>νυκτί</w:t>
      </w:r>
      <w:proofErr w:type="spellEnd"/>
      <w:r>
        <w:rPr>
          <w:rFonts w:eastAsia="Times New Roman" w:cs="Times New Roman"/>
          <w:szCs w:val="24"/>
        </w:rPr>
        <w:t xml:space="preserve"> είδαν τις αποταμιε</w:t>
      </w:r>
      <w:r>
        <w:rPr>
          <w:rFonts w:eastAsia="Times New Roman" w:cs="Times New Roman"/>
          <w:szCs w:val="24"/>
        </w:rPr>
        <w:t>ύσεις τους πάλι να εξαερώνονται και να εξαφανίζονται.</w:t>
      </w:r>
    </w:p>
    <w:p w14:paraId="0F16F15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Κυρίες και κύριοι, ειλικρινά απορώ γιατί δεν γίνεται συνειδητό, αν είναι δυνατόν –ή θα πρέπει να το τονίζουμε, τουλάχιστον τα κυβερνητικά στελέχη, με ακόμα περισσότερη έμφαση- το ότι όταν αυτή η Κυβέρνη</w:t>
      </w:r>
      <w:r>
        <w:rPr>
          <w:rFonts w:eastAsia="Times New Roman" w:cs="Times New Roman"/>
          <w:szCs w:val="24"/>
        </w:rPr>
        <w:t xml:space="preserve">ση παρέλαβε το 2015 το τιμόνι της χώρας, </w:t>
      </w:r>
      <w:r>
        <w:rPr>
          <w:rFonts w:eastAsia="Times New Roman" w:cs="Times New Roman"/>
          <w:szCs w:val="24"/>
        </w:rPr>
        <w:lastRenderedPageBreak/>
        <w:t xml:space="preserve">εκκρεμούσαν τετρακόσιες χιλιάδες αιτήσεις συμπολιτών </w:t>
      </w:r>
      <w:r>
        <w:rPr>
          <w:rFonts w:eastAsia="Times New Roman" w:cs="Times New Roman"/>
          <w:szCs w:val="24"/>
        </w:rPr>
        <w:t>μας,</w:t>
      </w:r>
      <w:r>
        <w:rPr>
          <w:rFonts w:eastAsia="Times New Roman" w:cs="Times New Roman"/>
          <w:szCs w:val="24"/>
        </w:rPr>
        <w:t xml:space="preserve"> που περίμεναν τη σύνταξή τους. Πότε θα την έπαιρναν αν συνεχίζονταν αυτές οι πολιτικές και αν δεν ερχόταν ο ΣΥΡΙΖΑ; Ποτέ! Γιατί δεν θα την έπαιρναν ποτέ; Διό</w:t>
      </w:r>
      <w:r>
        <w:rPr>
          <w:rFonts w:eastAsia="Times New Roman" w:cs="Times New Roman"/>
          <w:szCs w:val="24"/>
        </w:rPr>
        <w:t xml:space="preserve">τι το έλλειμμα στα ασφαλιστικά ταμεία ήταν 1,1 δισεκατομμύριο ευρώ! </w:t>
      </w:r>
    </w:p>
    <w:p w14:paraId="0F16F15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Πραγματικά, δεν θέλω να σκεφτώ το σενάριο επιστημονικής φαντασίας να συνέχιζε η συγκυβέρνηση Νέας Δημοκρατίας και ΠΑΣΟΚ! Ειλικρινά, έχω πάρα πολύ μεγάλο ερώτημα τι θα γινόταν και πότε θα </w:t>
      </w:r>
      <w:r>
        <w:rPr>
          <w:rFonts w:eastAsia="Times New Roman" w:cs="Times New Roman"/>
          <w:szCs w:val="24"/>
        </w:rPr>
        <w:t>έπαιρναν σύνταξη όλοι αυτοί που στα χρόνια του εργασιακού τους βίου είχαν δώσει χρήματα, για να έχουν μία σύνταξη στα γηρατειά τους.</w:t>
      </w:r>
    </w:p>
    <w:p w14:paraId="0F16F15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Θα πρέπει, επίσης, να τονίσουμε με όλους τους τρόπους και σε όλους τους τόνους ότι η παρούσα συγκυβέρνηση είναι η πρώτη συγ</w:t>
      </w:r>
      <w:r>
        <w:rPr>
          <w:rFonts w:eastAsia="Times New Roman" w:cs="Times New Roman"/>
          <w:szCs w:val="24"/>
        </w:rPr>
        <w:t xml:space="preserve">κυβέρνηση που μετά από οκτώ χρόνια μνημονίου, έρχεται και κάνει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ΒΙΩΣΙΜΟ –με κεφαλαία γράμματα- για πρώτη φορά μετά από πάρα πολλές δεκαετίες το κοινωνικό σύστημα ασφάλισης. Τι σημαίνει «βιώσιμο»; Σημαίνει ότι μετρώ πόσα θα δίνω, σε</w:t>
      </w:r>
      <w:r>
        <w:rPr>
          <w:rFonts w:eastAsia="Times New Roman" w:cs="Times New Roman"/>
          <w:szCs w:val="24"/>
        </w:rPr>
        <w:t xml:space="preserve"> ποιους θα δίνω και ότι δεν θα έχω </w:t>
      </w:r>
      <w:r>
        <w:rPr>
          <w:rFonts w:eastAsia="Times New Roman" w:cs="Times New Roman"/>
          <w:szCs w:val="24"/>
        </w:rPr>
        <w:lastRenderedPageBreak/>
        <w:t>«μαϊμού» συντάξεις. Τις επαναφέρω κι αυτές στο τραπέζι της συζήτησης, διότι με πιάνουν αρκετοί συμπολίτες μου και μου λένε «Δεν λέτε ποτέ για τις «μαϊμού» συντάξεις, που αν δεν έρχονταν τα μνημόνια, θα συνέχιζαν να δίνοντ</w:t>
      </w:r>
      <w:r>
        <w:rPr>
          <w:rFonts w:eastAsia="Times New Roman" w:cs="Times New Roman"/>
          <w:szCs w:val="24"/>
        </w:rPr>
        <w:t>αι πελατειακά «μαϊμού» συντάξεις»</w:t>
      </w:r>
    </w:p>
    <w:p w14:paraId="0F16F155"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Τι είναι αυτά που λέτε, κυρία συνάδελφε;</w:t>
      </w:r>
    </w:p>
    <w:p w14:paraId="0F16F156"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Συγγνώμη, κυρία Μάρκου, αν σας ενοχλούν, αλλά είναι αλήθειες πανθομολογούμενες.</w:t>
      </w:r>
    </w:p>
    <w:p w14:paraId="0F16F157"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Γιατί δεν καταργείτε τον νόμο </w:t>
      </w:r>
      <w:proofErr w:type="spellStart"/>
      <w:r>
        <w:rPr>
          <w:rFonts w:eastAsia="Times New Roman" w:cs="Times New Roman"/>
          <w:szCs w:val="24"/>
        </w:rPr>
        <w:t>Κατρούγκαλου</w:t>
      </w:r>
      <w:proofErr w:type="spellEnd"/>
      <w:r>
        <w:rPr>
          <w:rFonts w:eastAsia="Times New Roman" w:cs="Times New Roman"/>
          <w:szCs w:val="24"/>
        </w:rPr>
        <w:t>;</w:t>
      </w:r>
    </w:p>
    <w:p w14:paraId="0F16F158"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Δημιουργείται, λοιπόν, βιώσιμο ασφαλιστικό σύστημα. Δημιουργείται δίκαιο σύστημα που σημαίνει ότι δεν είναι όπως τόσα χρόνια</w:t>
      </w:r>
      <w:r w:rsidRPr="00666974">
        <w:rPr>
          <w:rFonts w:eastAsia="Times New Roman" w:cs="Times New Roman"/>
          <w:szCs w:val="24"/>
        </w:rPr>
        <w:t xml:space="preserve"> </w:t>
      </w:r>
      <w:r>
        <w:rPr>
          <w:rFonts w:eastAsia="Times New Roman" w:cs="Times New Roman"/>
          <w:szCs w:val="24"/>
        </w:rPr>
        <w:t>που ανεξάρτητα αν είχες ή δεν είχες κέρδος, εισόδημα,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έπρεπε να βάζεις το χεράκι στην τσέπη.</w:t>
      </w:r>
    </w:p>
    <w:p w14:paraId="0F16F15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Οι ελεύθεροι </w:t>
      </w:r>
      <w:r>
        <w:rPr>
          <w:rFonts w:eastAsia="Times New Roman" w:cs="Times New Roman"/>
          <w:szCs w:val="24"/>
        </w:rPr>
        <w:t xml:space="preserve">επαγγελματίες και οι επιχειρηματίες, στο όνομα των οποίων υποτίθεται ότι μιλάτε και έπρεπε να πληρώνουν </w:t>
      </w:r>
      <w:r>
        <w:rPr>
          <w:rFonts w:eastAsia="Times New Roman" w:cs="Times New Roman"/>
          <w:szCs w:val="24"/>
        </w:rPr>
        <w:lastRenderedPageBreak/>
        <w:t>το χιλιάρικο το δίμηνο στον ΟΑΕΕ, πού θα τα έβρισκαν, αγαπητή συνάδελφε; Πού θα τα έβρισκαν;</w:t>
      </w:r>
    </w:p>
    <w:p w14:paraId="0F16F15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Άρα, έρχεται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και κάνει ένα δίκαιο σύστ</w:t>
      </w:r>
      <w:r>
        <w:rPr>
          <w:rFonts w:eastAsia="Times New Roman" w:cs="Times New Roman"/>
          <w:szCs w:val="24"/>
        </w:rPr>
        <w:t xml:space="preserve">ημα που σου λέει «Τόσα βγάζεις, τόσα θα πληρώσεις». Βάσει αυτού του συστήματος, ένα εκατομμύριο διακόσιοι πενήντα χιλιάδες συμπολίτες μας, δηλαδή το 88% των ασφαλισμένων, ήδη πληρώνουν μικρότερες ασφαλιστικές εισφορές. Και έρχεται το προκείμενο νομοσχέδιο </w:t>
      </w:r>
      <w:r>
        <w:rPr>
          <w:rFonts w:eastAsia="Times New Roman" w:cs="Times New Roman"/>
          <w:szCs w:val="24"/>
        </w:rPr>
        <w:t>να δώσει μειώσεις σε ασφαλιστικές εισφορές της τάξης του 33% και του 40% σε ελεύθερους επαγγελματίες, αυτοαπασχολούμενους και αγρότες, για να πληρώσουν ακόμα λιγότερα, δίνοντάς τους παράλληλα την ελεύθερη επιλογή, αν θέλουν και αν μπορούν και προκειμένου ν</w:t>
      </w:r>
      <w:r>
        <w:rPr>
          <w:rFonts w:eastAsia="Times New Roman" w:cs="Times New Roman"/>
          <w:szCs w:val="24"/>
        </w:rPr>
        <w:t>α έχουν μεγαλύτερο κομμάτι ανταποδοτικής σύνταξης, να πληρώσουν και περισσότερα.</w:t>
      </w:r>
    </w:p>
    <w:p w14:paraId="0F16F15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Συγχαρητήρια, λοιπόν, στην Κυβέρνηση, προσωπικά οφείλω να ομολογήσω. Συγχαρητήρια για το γεγονός ότι για πρώτη φορά μπορούμε να είμαστε σίγουροι για τις συντάξεις μας. Συγχαρη</w:t>
      </w:r>
      <w:r>
        <w:rPr>
          <w:rFonts w:eastAsia="Times New Roman" w:cs="Times New Roman"/>
          <w:szCs w:val="24"/>
        </w:rPr>
        <w:t xml:space="preserve">τήρια για το γεγονός ότι κερδίσαμε στη διαπραγμάτευση τη </w:t>
      </w:r>
      <w:r>
        <w:rPr>
          <w:rFonts w:eastAsia="Times New Roman" w:cs="Times New Roman"/>
          <w:szCs w:val="24"/>
        </w:rPr>
        <w:lastRenderedPageBreak/>
        <w:t xml:space="preserve">μη μείωση των συντάξεων. Συγχαρητήρια για το γεγονός ότι εντείνονται οι έλεγχοι στην αγορά εργασίας. Συγχαρητήρια για το γεγονός ότι αυτός ο νόμος δίνει για πρώτη φορά το δικαίωμα σε εργαζόμενους να </w:t>
      </w:r>
      <w:r>
        <w:rPr>
          <w:rFonts w:eastAsia="Times New Roman" w:cs="Times New Roman"/>
          <w:szCs w:val="24"/>
        </w:rPr>
        <w:t xml:space="preserve">παρίστανται σε δίκες κατά των εργοδοτών τους, όταν αυτοί δεν τους πληρώνουν τα δεδουλευμένα ή τις αποζημιώσεις. Γιατί, </w:t>
      </w:r>
      <w:proofErr w:type="spellStart"/>
      <w:r>
        <w:rPr>
          <w:rFonts w:eastAsia="Times New Roman" w:cs="Times New Roman"/>
          <w:szCs w:val="24"/>
        </w:rPr>
        <w:t>άκουσον-άκουσον</w:t>
      </w:r>
      <w:proofErr w:type="spellEnd"/>
      <w:r>
        <w:rPr>
          <w:rFonts w:eastAsia="Times New Roman" w:cs="Times New Roman"/>
          <w:szCs w:val="24"/>
        </w:rPr>
        <w:t xml:space="preserve">, κύριοι, μέχρι τώρα οι εργαζόμενοι που θίγονταν από τη μη καταβολή δεδουλευμένων δεν είχαν το δικαίωμα να παρίστανται ως </w:t>
      </w:r>
      <w:r>
        <w:rPr>
          <w:rFonts w:eastAsia="Times New Roman" w:cs="Times New Roman"/>
          <w:szCs w:val="24"/>
        </w:rPr>
        <w:t xml:space="preserve">πολιτική αγωγή στα δικαστήρια και να μιλήσουν για υποθέσεις που τους έθιγαν. Αν είναι δυνατόν! </w:t>
      </w:r>
    </w:p>
    <w:p w14:paraId="0F16F15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Συγχαρητήρια, κυρία Φωτίου, που βάζετε μέσα στο νομοσχέδιο την πρόβλεψη για σύσταση τριακοσίων σαράντα μιας οργανικών θέσεων σε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π</w:t>
      </w:r>
      <w:r>
        <w:rPr>
          <w:rFonts w:eastAsia="Times New Roman" w:cs="Times New Roman"/>
          <w:szCs w:val="24"/>
        </w:rPr>
        <w:t xml:space="preserve">ρόνοιας, στο </w:t>
      </w:r>
      <w:r>
        <w:rPr>
          <w:rFonts w:eastAsia="Times New Roman" w:cs="Times New Roman"/>
          <w:szCs w:val="24"/>
        </w:rPr>
        <w:t xml:space="preserve">Εθνικό Κέντρο Κοινωνικής Αλληλεγγύης, στο Εθνικό Ίδρυμα Κωφών, στο Θεραπευτήριο </w:t>
      </w:r>
      <w:proofErr w:type="spellStart"/>
      <w:r>
        <w:rPr>
          <w:rFonts w:eastAsia="Times New Roman" w:cs="Times New Roman"/>
          <w:szCs w:val="24"/>
        </w:rPr>
        <w:t>Χρονίων</w:t>
      </w:r>
      <w:proofErr w:type="spellEnd"/>
      <w:r>
        <w:rPr>
          <w:rFonts w:eastAsia="Times New Roman" w:cs="Times New Roman"/>
          <w:szCs w:val="24"/>
        </w:rPr>
        <w:t xml:space="preserve"> Παθήσεων Ευρυτανίας, θέσεις αναγκαίες, όπως ομολόγησαν όλοι οι προσκεκλημένοι κοινωνικοί φορείς που ο κ. </w:t>
      </w:r>
      <w:proofErr w:type="spellStart"/>
      <w:r>
        <w:rPr>
          <w:rFonts w:eastAsia="Times New Roman" w:cs="Times New Roman"/>
          <w:szCs w:val="24"/>
        </w:rPr>
        <w:t>Βρούτσης</w:t>
      </w:r>
      <w:proofErr w:type="spellEnd"/>
      <w:r>
        <w:rPr>
          <w:rFonts w:eastAsia="Times New Roman" w:cs="Times New Roman"/>
          <w:szCs w:val="24"/>
        </w:rPr>
        <w:t xml:space="preserve"> τους κατηγόρησε ως παιδιά της Κυβέρνησης, ως κομματικά</w:t>
      </w:r>
      <w:r>
        <w:rPr>
          <w:rFonts w:eastAsia="Times New Roman" w:cs="Times New Roman"/>
          <w:szCs w:val="24"/>
        </w:rPr>
        <w:t xml:space="preserve"> τέκνα της Κυβέρνησης. Διότι αυτές και άλλες τόσες προσλήψεις χρειάζονται στο δημόσιο σύστημα πρόνοιας. </w:t>
      </w:r>
      <w:r>
        <w:rPr>
          <w:rFonts w:eastAsia="Times New Roman" w:cs="Times New Roman"/>
          <w:szCs w:val="24"/>
        </w:rPr>
        <w:lastRenderedPageBreak/>
        <w:t>Διότι για εμάς και για αυτή τη</w:t>
      </w:r>
      <w:r>
        <w:rPr>
          <w:rFonts w:eastAsia="Times New Roman" w:cs="Times New Roman"/>
          <w:szCs w:val="24"/>
        </w:rPr>
        <w:t>ν</w:t>
      </w:r>
      <w:r>
        <w:rPr>
          <w:rFonts w:eastAsia="Times New Roman" w:cs="Times New Roman"/>
          <w:szCs w:val="24"/>
        </w:rPr>
        <w:t xml:space="preserve"> Κυβέρνηση η πρόνοια και η κοινωνική αλληλεγγύη δεν είναι η πίτα στην οποία βάζουν χέρι, όπως τώρα, οι ιδιώτες. Η πρόνοια</w:t>
      </w:r>
      <w:r>
        <w:rPr>
          <w:rFonts w:eastAsia="Times New Roman" w:cs="Times New Roman"/>
          <w:szCs w:val="24"/>
        </w:rPr>
        <w:t xml:space="preserve"> και η κοινωνική αλληλεγγύη είναι συνταγματική, κοινωνική, οικονομική και πολιτική υποχρέωση της πολιτείας απέναντι στους Α</w:t>
      </w:r>
      <w:r>
        <w:rPr>
          <w:rFonts w:eastAsia="Times New Roman" w:cs="Times New Roman"/>
          <w:szCs w:val="24"/>
        </w:rPr>
        <w:t>Μ</w:t>
      </w:r>
      <w:r>
        <w:rPr>
          <w:rFonts w:eastAsia="Times New Roman" w:cs="Times New Roman"/>
          <w:szCs w:val="24"/>
        </w:rPr>
        <w:t xml:space="preserve">ΕΑ, απέναντι στα ανήλικα, απέναντι στους ηλικιωμένους. </w:t>
      </w:r>
    </w:p>
    <w:p w14:paraId="0F16F15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Αυτά και σας ευχαριστώ.</w:t>
      </w:r>
    </w:p>
    <w:p w14:paraId="0F16F15E"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F16F15F" w14:textId="77777777" w:rsidR="0091757C" w:rsidRDefault="00D319C2">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την κ. </w:t>
      </w:r>
      <w:proofErr w:type="spellStart"/>
      <w:r>
        <w:rPr>
          <w:rFonts w:eastAsia="Times New Roman" w:cs="Times New Roman"/>
          <w:szCs w:val="24"/>
        </w:rPr>
        <w:t>Σκούφα</w:t>
      </w:r>
      <w:proofErr w:type="spellEnd"/>
      <w:r>
        <w:rPr>
          <w:rFonts w:eastAsia="Times New Roman" w:cs="Times New Roman"/>
          <w:szCs w:val="24"/>
        </w:rPr>
        <w:t>.</w:t>
      </w:r>
    </w:p>
    <w:p w14:paraId="0F16F16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Γιόγιακας</w:t>
      </w:r>
      <w:proofErr w:type="spellEnd"/>
      <w:r>
        <w:rPr>
          <w:rFonts w:eastAsia="Times New Roman" w:cs="Times New Roman"/>
          <w:szCs w:val="24"/>
        </w:rPr>
        <w:t xml:space="preserve"> έχει τον λόγο για επτά λεπτά.</w:t>
      </w:r>
    </w:p>
    <w:p w14:paraId="0F16F161"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Κύριοι Υπουργοί, κ</w:t>
      </w:r>
      <w:r w:rsidRPr="006E2EBC">
        <w:rPr>
          <w:rFonts w:eastAsia="Times New Roman" w:cs="Times New Roman"/>
          <w:szCs w:val="24"/>
        </w:rPr>
        <w:t xml:space="preserve">υρίες και κύριοι συνάδελφοι, </w:t>
      </w:r>
      <w:r>
        <w:rPr>
          <w:rFonts w:eastAsia="Times New Roman" w:cs="Times New Roman"/>
          <w:szCs w:val="24"/>
        </w:rPr>
        <w:t>ειλικρινά ακούγοντας την προηγούμενη ομιλήτρια ήμουν έτοιμος να πιστέψω σε τι κοσμο</w:t>
      </w:r>
      <w:r>
        <w:rPr>
          <w:rFonts w:eastAsia="Times New Roman" w:cs="Times New Roman"/>
          <w:szCs w:val="24"/>
        </w:rPr>
        <w:t xml:space="preserve">γονία έφερε η σημερινή </w:t>
      </w:r>
      <w:r>
        <w:rPr>
          <w:rFonts w:eastAsia="Times New Roman" w:cs="Times New Roman"/>
          <w:szCs w:val="24"/>
        </w:rPr>
        <w:t>σ</w:t>
      </w:r>
      <w:r>
        <w:rPr>
          <w:rFonts w:eastAsia="Times New Roman" w:cs="Times New Roman"/>
          <w:szCs w:val="24"/>
        </w:rPr>
        <w:t xml:space="preserve">υγκυβέρνηση τη χώρα, τους συνταξιούχους και όλες τις κοινωνικές ομάδες, σε τι κοσμογονία έφερε το ασφαλιστικό σύστημα, πόσες καινούριες περικοπές έκανε η σημερινή Συγκυβέρνηση και τι πραγματικά ζούμε όλοι μας σε αυτή την κοινωνία. </w:t>
      </w:r>
    </w:p>
    <w:p w14:paraId="0F16F162" w14:textId="77777777" w:rsidR="0091757C" w:rsidRDefault="00D319C2">
      <w:pPr>
        <w:spacing w:line="600" w:lineRule="auto"/>
        <w:ind w:firstLine="720"/>
        <w:jc w:val="both"/>
        <w:rPr>
          <w:rFonts w:eastAsia="Times New Roman" w:cs="Times New Roman"/>
          <w:szCs w:val="24"/>
        </w:rPr>
      </w:pPr>
      <w:r w:rsidRPr="006E2EBC">
        <w:rPr>
          <w:rFonts w:eastAsia="Times New Roman" w:cs="Times New Roman"/>
          <w:szCs w:val="24"/>
        </w:rPr>
        <w:lastRenderedPageBreak/>
        <w:t xml:space="preserve">Κυρίες και κύριοι συνάδελφοι, </w:t>
      </w:r>
      <w:r>
        <w:rPr>
          <w:rFonts w:eastAsia="Times New Roman" w:cs="Times New Roman"/>
          <w:szCs w:val="24"/>
        </w:rPr>
        <w:t xml:space="preserve">έχουμε πει με διάφορες αφορμές ότι η ενοποίηση των ταμείων σχεδιάστηκε με προχειρότητα και προχωράει με αργούς ρυθμούς. Αυτό έχει δημιουργήσει προβλήματα στους ασφαλισμένους, κάποια από τα οποία το αρμόδιο Υπουργείο προσπαθεί </w:t>
      </w:r>
      <w:r>
        <w:rPr>
          <w:rFonts w:eastAsia="Times New Roman" w:cs="Times New Roman"/>
          <w:szCs w:val="24"/>
        </w:rPr>
        <w:t>να τα λύσει με αποσπασματικές ρυθμίσεις. Οι καθυστερήσεις και η προχειρότητα, όμως, έχουν δημιουργήσει προβλήματα και στους εργαζόμενους και στα ταμεία, προβλήματα που έχουν φτάσει στο απροχώρητο. Αυτό δείχνουν οι κινητοποιήσεις των τελευταίων ημερών σε δι</w:t>
      </w:r>
      <w:r>
        <w:rPr>
          <w:rFonts w:eastAsia="Times New Roman" w:cs="Times New Roman"/>
          <w:szCs w:val="24"/>
        </w:rPr>
        <w:t>άφορες υπηρεσίες του ΕΦΚΑ. Υπάρχουν σοβαρές ελλείψεις σε προσωπικό και μηχανοργάνωση. Τα είχα πει και στον κ. Πετρόπουλο σε επίκαιρη ερώτηση τον περασμένο Αύγουστο.</w:t>
      </w:r>
    </w:p>
    <w:p w14:paraId="0F16F16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Κυρία Υπουργέ, πρέπει να ολοκληρωθεί το σχέδιο προεδρικού διατάγματος για το νέο οργανισμό </w:t>
      </w:r>
      <w:r>
        <w:rPr>
          <w:rFonts w:eastAsia="Times New Roman" w:cs="Times New Roman"/>
          <w:szCs w:val="24"/>
        </w:rPr>
        <w:t>του ΕΦΚΑ ώστε να μπορεί</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να ενταχθεί στην κινητικότητα και να αρχίσουν να καλύπτονται κάποια βασικά τουλάχιστον κενά. </w:t>
      </w:r>
    </w:p>
    <w:p w14:paraId="0F16F16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έρχομαι, κυρία Υπουργέ, κ</w:t>
      </w:r>
      <w:r w:rsidRPr="006E2EBC">
        <w:rPr>
          <w:rFonts w:eastAsia="Times New Roman" w:cs="Times New Roman"/>
          <w:szCs w:val="24"/>
        </w:rPr>
        <w:t xml:space="preserve">υρίες και κύριοι συνάδελφοι, </w:t>
      </w:r>
      <w:r>
        <w:rPr>
          <w:rFonts w:eastAsia="Times New Roman" w:cs="Times New Roman"/>
          <w:szCs w:val="24"/>
        </w:rPr>
        <w:t>στο νομοσχέδιο. Παρά την προσπάθεια να δικαιολογήσετε τα αδικαιολό</w:t>
      </w:r>
      <w:r>
        <w:rPr>
          <w:rFonts w:eastAsia="Times New Roman" w:cs="Times New Roman"/>
          <w:szCs w:val="24"/>
        </w:rPr>
        <w:t xml:space="preserve">γητα οι πιο κρίσιμες ρυθμίσεις του νομοσχεδίου δεν είναι </w:t>
      </w:r>
      <w:r>
        <w:rPr>
          <w:rFonts w:eastAsia="Times New Roman" w:cs="Times New Roman"/>
          <w:szCs w:val="24"/>
        </w:rPr>
        <w:lastRenderedPageBreak/>
        <w:t xml:space="preserve">κάτι περισσότερο από μια ομολογία αποτυχίας του νόμου </w:t>
      </w:r>
      <w:proofErr w:type="spellStart"/>
      <w:r>
        <w:rPr>
          <w:rFonts w:eastAsia="Times New Roman" w:cs="Times New Roman"/>
          <w:szCs w:val="24"/>
        </w:rPr>
        <w:t>Κατρούγκαλου</w:t>
      </w:r>
      <w:proofErr w:type="spellEnd"/>
      <w:r>
        <w:rPr>
          <w:rFonts w:eastAsia="Times New Roman" w:cs="Times New Roman"/>
          <w:szCs w:val="24"/>
        </w:rPr>
        <w:t>. Εμείς σας καλωσορίζουμε στην πραγματικότητα και σας ευχαριστούμε που έστω με αυτό τον τρόπο δικαιώνετε την κριτική που σας ασκήσαμε</w:t>
      </w:r>
      <w:r>
        <w:rPr>
          <w:rFonts w:eastAsia="Times New Roman" w:cs="Times New Roman"/>
          <w:szCs w:val="24"/>
        </w:rPr>
        <w:t xml:space="preserve"> στο παρελθόν για τις υπέρογκες ασφαλιστικές εισφορές που πληρώνουν οι μη μισθωτοί, εισφορές που σε συνδυασμό με τη φορολογική επιβάρυνση οδήγησαν σε κλείσιμο δεκάδων χιλιάδων ατομικών επιχειρήσεων και σε μείωση των εισοδημάτων που δηλώνουν οι μη μισθωτοί.</w:t>
      </w:r>
    </w:p>
    <w:p w14:paraId="0F16F16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έχετε το θράσος να διαφημίζετε τη διόρθωση του λάθους σας ως επιτυχία. Όμως, αυτό που κάνετε δεν είναι ούτε αρκετό ούτε τόσο σημαντικό όσο θέλετε να πιστέψουν οι πολίτες. Και εμείς έχουμε χρέος να τους το πούμε. </w:t>
      </w:r>
    </w:p>
    <w:p w14:paraId="0F16F166" w14:textId="77777777" w:rsidR="0091757C" w:rsidRDefault="00D319C2">
      <w:pPr>
        <w:spacing w:line="600" w:lineRule="auto"/>
        <w:ind w:firstLine="720"/>
        <w:jc w:val="both"/>
        <w:rPr>
          <w:rFonts w:eastAsia="Times New Roman"/>
          <w:szCs w:val="24"/>
        </w:rPr>
      </w:pPr>
      <w:r>
        <w:rPr>
          <w:rFonts w:eastAsia="Times New Roman"/>
          <w:szCs w:val="24"/>
        </w:rPr>
        <w:t xml:space="preserve">Πρώτα απ’ όλα, η μείωση </w:t>
      </w:r>
      <w:r>
        <w:rPr>
          <w:rFonts w:eastAsia="Times New Roman"/>
          <w:szCs w:val="24"/>
        </w:rPr>
        <w:t xml:space="preserve">είναι πολύ μικρότερη από ό,τι φαίνεται, επειδή έχει αυξηθεί η βάση υπολογισμού των ασφαλιστικών εισφορών για ελεύθερους επαγγελματίες και αυτοαπασχολούμενους. Σε αυτήν θα συμπεριλαμβάνονται από το 2019 όλες οι ασφαλιστικές εισφορές που έχουν καταβληθεί το </w:t>
      </w:r>
      <w:r>
        <w:rPr>
          <w:rFonts w:eastAsia="Times New Roman"/>
          <w:szCs w:val="24"/>
        </w:rPr>
        <w:t xml:space="preserve">προηγούμενο έτος, χωρίς την έκπτωση του 15% που ίσχυε για το 2018. Δηλαδή, οι ασφαλιστικές εισφορές για κύρια σύνταξη μειώνονται στην </w:t>
      </w:r>
      <w:r>
        <w:rPr>
          <w:rFonts w:eastAsia="Times New Roman"/>
          <w:szCs w:val="24"/>
        </w:rPr>
        <w:lastRenderedPageBreak/>
        <w:t>πραγματικότητα κατά 22% και όχι κατά 33,5% που είναι το ποσοστό μείωσης από το 20% στο 13%. Η συνολική ελάφρυνση είναι ακό</w:t>
      </w:r>
      <w:r>
        <w:rPr>
          <w:rFonts w:eastAsia="Times New Roman"/>
          <w:szCs w:val="24"/>
        </w:rPr>
        <w:t>μα μικρότερη, γιατί αυξάνεται το ποσό εισφοράς των μη μισθωτών υπέρ του ΕΟΠΥΥ, αφού με την αλλαγή του τρόπου υπολογισμού των ασφαλιστικών εισφορών, το 6,9% θα υπολογίζεται, επίσης, χωρίς την έκπτωση του 15%. Η μείωση των συγκεκριμένων εισφορών δεν είναι γι</w:t>
      </w:r>
      <w:r>
        <w:rPr>
          <w:rFonts w:eastAsia="Times New Roman"/>
          <w:szCs w:val="24"/>
        </w:rPr>
        <w:t>α όλους τους μη μισθωτούς, αλλά μόνο για όσους έχουν εισόδημα πάνω από 7.000 ευρώ.</w:t>
      </w:r>
    </w:p>
    <w:p w14:paraId="0F16F167" w14:textId="77777777" w:rsidR="0091757C" w:rsidRDefault="00D319C2">
      <w:pPr>
        <w:spacing w:line="600" w:lineRule="auto"/>
        <w:ind w:firstLine="720"/>
        <w:jc w:val="both"/>
        <w:rPr>
          <w:rFonts w:eastAsia="Times New Roman"/>
          <w:szCs w:val="24"/>
        </w:rPr>
      </w:pPr>
      <w:r>
        <w:rPr>
          <w:rFonts w:eastAsia="Times New Roman"/>
          <w:szCs w:val="24"/>
        </w:rPr>
        <w:t>Δεν είναι μόνο αυτό, όμως. Η μείωση των εισφορών έχει και μελλοντικό κόστος για τους ασφαλισμένους, γιατί αλλάζετε τον τρόπο με τον οποίο υπολογίζονται οι συντάξιμες υποδοχέ</w:t>
      </w:r>
      <w:r>
        <w:rPr>
          <w:rFonts w:eastAsia="Times New Roman"/>
          <w:szCs w:val="24"/>
        </w:rPr>
        <w:t>ς και έτσι μειώνεται το ύψος της ανταποδοτικής σύνταξης. Μειώνονται, δηλαδή, οι εισφορές για κύρια σύνταξη κατά 33,5% μόνο ονομαστικά, γιατί στην πράξη σας εξηγήσαμε ότι η μείωση είναι πολύ μικρότερη. Μειώνονται μέχρι 33,5% και οι συντάξιμες αποδοχές. Ανοί</w:t>
      </w:r>
      <w:r>
        <w:rPr>
          <w:rFonts w:eastAsia="Times New Roman"/>
          <w:szCs w:val="24"/>
        </w:rPr>
        <w:t xml:space="preserve">γετε, δηλαδή, περισσότερο την ψαλίδα μεταξύ παλαιών και νέων συνταξιούχων, σε βάρος των δεύτερων μετά τον νόμο </w:t>
      </w:r>
      <w:proofErr w:type="spellStart"/>
      <w:r>
        <w:rPr>
          <w:rFonts w:eastAsia="Times New Roman"/>
          <w:szCs w:val="24"/>
        </w:rPr>
        <w:t>Κατρούγκαλου</w:t>
      </w:r>
      <w:proofErr w:type="spellEnd"/>
      <w:r>
        <w:rPr>
          <w:rFonts w:eastAsia="Times New Roman"/>
          <w:szCs w:val="24"/>
        </w:rPr>
        <w:t>, αυτών που θα πάρουν 35% μικρότερη κύρια σύ</w:t>
      </w:r>
      <w:r>
        <w:rPr>
          <w:rFonts w:eastAsia="Times New Roman"/>
          <w:szCs w:val="24"/>
        </w:rPr>
        <w:lastRenderedPageBreak/>
        <w:t>νταξη και 45% λιγότερη επικουρική, σε σχέση με το 2014. Υπόσχεστε, λοιπόν, για το σήμερα,</w:t>
      </w:r>
      <w:r>
        <w:rPr>
          <w:rFonts w:eastAsia="Times New Roman"/>
          <w:szCs w:val="24"/>
        </w:rPr>
        <w:t xml:space="preserve"> αδιαφορώντας για τις συντάξεις πείνας, τις οποίες με την πολιτική σας έχετε επιφυλάξει στις επόμενες γενιές. Αν αυτό δεν είναι λαϊκισμός, αναρωτιέμαι τι είναι.</w:t>
      </w:r>
    </w:p>
    <w:p w14:paraId="0F16F168" w14:textId="77777777" w:rsidR="0091757C" w:rsidRDefault="00D319C2">
      <w:pPr>
        <w:spacing w:line="600" w:lineRule="auto"/>
        <w:ind w:firstLine="720"/>
        <w:jc w:val="both"/>
        <w:rPr>
          <w:rFonts w:eastAsia="Times New Roman"/>
          <w:szCs w:val="24"/>
        </w:rPr>
      </w:pPr>
      <w:r>
        <w:rPr>
          <w:rFonts w:eastAsia="Times New Roman"/>
          <w:szCs w:val="24"/>
        </w:rPr>
        <w:t>Υπάρχει, όμως, κυρίες και κύριοι συνάδελφοι, και κάτι ακόμα. Ακόμα και αυτές οι μειώσεις για τι</w:t>
      </w:r>
      <w:r>
        <w:rPr>
          <w:rFonts w:eastAsia="Times New Roman"/>
          <w:szCs w:val="24"/>
        </w:rPr>
        <w:t>ς οποίες πανηγυρίζει η Κυβέρνηση, δεν αποτελούν ουσιαστική ανακούφιση από τα βάρη που έχει φορτώσει τους ελεύθερους επαγγελματίες, τους αυτοαπασχολούμενους, τους αγρότες.</w:t>
      </w:r>
    </w:p>
    <w:p w14:paraId="0F16F169" w14:textId="77777777" w:rsidR="0091757C" w:rsidRDefault="00D319C2">
      <w:pPr>
        <w:spacing w:line="600" w:lineRule="auto"/>
        <w:ind w:firstLine="720"/>
        <w:jc w:val="both"/>
        <w:rPr>
          <w:rFonts w:eastAsia="Times New Roman"/>
          <w:szCs w:val="24"/>
        </w:rPr>
      </w:pPr>
      <w:r>
        <w:rPr>
          <w:rFonts w:eastAsia="Times New Roman"/>
          <w:szCs w:val="24"/>
        </w:rPr>
        <w:t>Σε αντίθεση με τα δικά σας μερεμέτια, η Νέα Δημοκρατία με την πρότασή της θέλει να πε</w:t>
      </w:r>
      <w:r>
        <w:rPr>
          <w:rFonts w:eastAsia="Times New Roman"/>
          <w:szCs w:val="24"/>
        </w:rPr>
        <w:t>τύχει μια χειροπιαστή βελτίωση στο διαθέσιμο εισόδημα αυτών των κατηγοριών. Γι’ αυτό μαζί με τη μείωση των ασφαλιστικών εισφορών, προτείνουμε να καταργηθεί το τέλος επιτηδεύματος για τους ελεύθερους επαγγελματίες και τις ατομικές επιχειρήσεις, αλλά και για</w:t>
      </w:r>
      <w:r>
        <w:rPr>
          <w:rFonts w:eastAsia="Times New Roman"/>
          <w:szCs w:val="24"/>
        </w:rPr>
        <w:t xml:space="preserve"> να μειωθεί στο 9% ο εισαγωγικός φορολογικός συντελεστής των φυσικών προσώπων για εισοδήματα μέχρι 10.000 ευρώ. Ακόμα πιο σημαντικό είναι ότι εμείς προτείνουμε μείωση εισφορών για κύρια σύνταξη, για όλους τους εργαζόμενους, και για τους ελεύθερους επαγγελμ</w:t>
      </w:r>
      <w:r>
        <w:rPr>
          <w:rFonts w:eastAsia="Times New Roman"/>
          <w:szCs w:val="24"/>
        </w:rPr>
        <w:t xml:space="preserve">ατίες και </w:t>
      </w:r>
      <w:r>
        <w:rPr>
          <w:rFonts w:eastAsia="Times New Roman"/>
          <w:szCs w:val="24"/>
        </w:rPr>
        <w:lastRenderedPageBreak/>
        <w:t>για τους αυτοαπασχολούμενους και για τους μισθωτούς στον δημόσιο και τον ιδιωτικό τομέα. Δεν σκοπεύουμε να δημιουργήσουμε ασφαλισμένους δύο ταχυτήτων καταπατώντας κάθε έννοια ασφαλιστικής δικαιοσύνης.</w:t>
      </w:r>
    </w:p>
    <w:p w14:paraId="0F16F16A" w14:textId="77777777" w:rsidR="0091757C" w:rsidRDefault="00D319C2">
      <w:pPr>
        <w:spacing w:line="600" w:lineRule="auto"/>
        <w:ind w:firstLine="720"/>
        <w:jc w:val="both"/>
        <w:rPr>
          <w:rFonts w:eastAsia="Times New Roman"/>
          <w:szCs w:val="24"/>
        </w:rPr>
      </w:pPr>
      <w:r>
        <w:rPr>
          <w:rFonts w:eastAsia="Times New Roman"/>
          <w:szCs w:val="24"/>
        </w:rPr>
        <w:t>Δυστυχώς για εσάς, κύριοι της Κυβέρνησης, δεν</w:t>
      </w:r>
      <w:r>
        <w:rPr>
          <w:rFonts w:eastAsia="Times New Roman"/>
          <w:szCs w:val="24"/>
        </w:rPr>
        <w:t xml:space="preserve"> μπορείτε να αντιγράψετε σωστά. Προσπαθείτε για άλλη μία φορά να εξαπατήσετε, αλλά η κοινωνία το έχει καταλάβει. Για αυτό και στις επόμενες εκλογικές εξετάσεις ετοιμαστείτε να κριθείτε μετεξεταστέοι.</w:t>
      </w:r>
    </w:p>
    <w:p w14:paraId="0F16F16B" w14:textId="77777777" w:rsidR="0091757C" w:rsidRDefault="00D319C2">
      <w:pPr>
        <w:spacing w:line="600" w:lineRule="auto"/>
        <w:ind w:firstLine="720"/>
        <w:jc w:val="both"/>
        <w:rPr>
          <w:rFonts w:eastAsia="Times New Roman"/>
          <w:szCs w:val="24"/>
        </w:rPr>
      </w:pPr>
      <w:r>
        <w:rPr>
          <w:rFonts w:eastAsia="Times New Roman"/>
          <w:szCs w:val="24"/>
        </w:rPr>
        <w:t>Ευχαριστώ.</w:t>
      </w:r>
    </w:p>
    <w:p w14:paraId="0F16F16C" w14:textId="77777777" w:rsidR="0091757C" w:rsidRDefault="00D319C2">
      <w:pPr>
        <w:spacing w:line="600" w:lineRule="auto"/>
        <w:ind w:firstLine="720"/>
        <w:jc w:val="center"/>
        <w:rPr>
          <w:rFonts w:eastAsia="Times New Roman"/>
          <w:szCs w:val="24"/>
        </w:rPr>
      </w:pPr>
      <w:r>
        <w:rPr>
          <w:rFonts w:eastAsia="Times New Roman"/>
          <w:szCs w:val="24"/>
        </w:rPr>
        <w:t>(Χειροκροτήματα από την πτέρυγα της Νέας Δημο</w:t>
      </w:r>
      <w:r>
        <w:rPr>
          <w:rFonts w:eastAsia="Times New Roman"/>
          <w:szCs w:val="24"/>
        </w:rPr>
        <w:t>κρατίας)</w:t>
      </w:r>
    </w:p>
    <w:p w14:paraId="0F16F16D" w14:textId="77777777" w:rsidR="0091757C" w:rsidRDefault="00D319C2">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Γιόγιακα</w:t>
      </w:r>
      <w:proofErr w:type="spellEnd"/>
      <w:r>
        <w:rPr>
          <w:rFonts w:eastAsia="Times New Roman"/>
          <w:szCs w:val="24"/>
        </w:rPr>
        <w:t>.</w:t>
      </w:r>
    </w:p>
    <w:p w14:paraId="0F16F16E" w14:textId="77777777" w:rsidR="0091757C" w:rsidRDefault="00D319C2">
      <w:pPr>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των Ανεξαρτήτων Ελλήνων κ. </w:t>
      </w:r>
      <w:proofErr w:type="spellStart"/>
      <w:r>
        <w:rPr>
          <w:rFonts w:eastAsia="Times New Roman"/>
          <w:szCs w:val="24"/>
        </w:rPr>
        <w:t>Κατσίκης</w:t>
      </w:r>
      <w:proofErr w:type="spellEnd"/>
      <w:r>
        <w:rPr>
          <w:rFonts w:eastAsia="Times New Roman"/>
          <w:szCs w:val="24"/>
        </w:rPr>
        <w:t>, για δώδεκα λεπτά.</w:t>
      </w:r>
    </w:p>
    <w:p w14:paraId="0F16F16F" w14:textId="77777777" w:rsidR="0091757C" w:rsidRDefault="00D319C2">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Ευχαριστώ, κύριε Πρόεδρε.</w:t>
      </w:r>
    </w:p>
    <w:p w14:paraId="0F16F170" w14:textId="77777777" w:rsidR="0091757C" w:rsidRDefault="00D319C2">
      <w:pPr>
        <w:spacing w:line="600" w:lineRule="auto"/>
        <w:ind w:firstLine="720"/>
        <w:jc w:val="both"/>
        <w:rPr>
          <w:rFonts w:eastAsia="Times New Roman"/>
          <w:szCs w:val="24"/>
        </w:rPr>
      </w:pPr>
      <w:r>
        <w:rPr>
          <w:rFonts w:eastAsia="Times New Roman"/>
          <w:szCs w:val="24"/>
        </w:rPr>
        <w:lastRenderedPageBreak/>
        <w:t>Κύριοι Υπουργοί, κύριοι συνάδελφοι, ε</w:t>
      </w:r>
      <w:r>
        <w:rPr>
          <w:rFonts w:eastAsia="Times New Roman"/>
          <w:szCs w:val="24"/>
        </w:rPr>
        <w:t>ίναι πραγματικά άσχημο να εκφράζεται πολιτικός λόγος, κυρίως στο επίπεδο της ουτοπίας.</w:t>
      </w:r>
    </w:p>
    <w:p w14:paraId="0F16F17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Άκουσα να λέγονται πράγματα τα οποία δεν πείθουν και τον πλέον κακόπιστο. Άκουσα να πλήττεται η κεντρική πολιτική της Κυβέρνησης αναφορικά με το ασφαλιστικό. Διερωτώμαι </w:t>
      </w:r>
      <w:r>
        <w:rPr>
          <w:rFonts w:eastAsia="Times New Roman" w:cs="Times New Roman"/>
          <w:szCs w:val="24"/>
        </w:rPr>
        <w:t xml:space="preserve">το εξής: Μπορεί κάποιος αντικειμενικά να συγκρίνει το τι παρέλαβε η σημερινή Κυβέρνηση; Παρέλαβε </w:t>
      </w:r>
      <w:proofErr w:type="spellStart"/>
      <w:r>
        <w:rPr>
          <w:rFonts w:eastAsia="Times New Roman" w:cs="Times New Roman"/>
          <w:szCs w:val="24"/>
        </w:rPr>
        <w:t>αρδευμένα</w:t>
      </w:r>
      <w:proofErr w:type="spellEnd"/>
      <w:r>
        <w:rPr>
          <w:rFonts w:eastAsia="Times New Roman" w:cs="Times New Roman"/>
          <w:szCs w:val="24"/>
        </w:rPr>
        <w:t xml:space="preserve"> όλα τα οικονομικά κανάλια των ασφαλιστικών ταμείων, ενώ το ταμείο που δημιουργήθηκε μετά από τη συνεννόηση στο ΕΦΚΑ, σήμερα είναι πλεονασματικό. </w:t>
      </w:r>
    </w:p>
    <w:p w14:paraId="0F16F17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Διε</w:t>
      </w:r>
      <w:r>
        <w:rPr>
          <w:rFonts w:eastAsia="Times New Roman" w:cs="Times New Roman"/>
          <w:szCs w:val="24"/>
        </w:rPr>
        <w:t xml:space="preserve">ρωτώμαι λοιπόν, σε αυτό το απλό, λογικό επιχείρημα, που εκφράζω ως ο ελάχιστος του Κοινοβουλίου, τι θα μπορούσε να απαντήσει κανείς; Ίσως κάποιος, συνεχίζοντας την κακή, τη στείρα κριτική, την αντιπολιτευτική τακτική να έλεγε ότι αν συνέχιζαν οι σημερινοί </w:t>
      </w:r>
      <w:r>
        <w:rPr>
          <w:rFonts w:eastAsia="Times New Roman" w:cs="Times New Roman"/>
          <w:szCs w:val="24"/>
        </w:rPr>
        <w:t xml:space="preserve">της Αντιπολίτευσης να ήταν ακόμη σήμερα στην </w:t>
      </w:r>
      <w:r>
        <w:rPr>
          <w:rFonts w:eastAsia="Times New Roman" w:cs="Times New Roman"/>
          <w:szCs w:val="24"/>
        </w:rPr>
        <w:t>κ</w:t>
      </w:r>
      <w:r>
        <w:rPr>
          <w:rFonts w:eastAsia="Times New Roman" w:cs="Times New Roman"/>
          <w:szCs w:val="24"/>
        </w:rPr>
        <w:t xml:space="preserve">υβέρνηση, τότε θα ωραιοποιούσαν τα πράγματα και θα δημιουργούσαν ένα άλλο συγκριτικό πλεονέκτημα υπέρ τους. Ειλικρινά, </w:t>
      </w:r>
      <w:r>
        <w:rPr>
          <w:rFonts w:eastAsia="Times New Roman" w:cs="Times New Roman"/>
          <w:szCs w:val="24"/>
        </w:rPr>
        <w:lastRenderedPageBreak/>
        <w:t xml:space="preserve">όμως ποιον θα έπειθαν αν έλεγαν ότι εκείνοι θα τα είχαν κάνει καλύτερα; </w:t>
      </w:r>
    </w:p>
    <w:p w14:paraId="0F16F17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Νομίζω ότι ο ελλην</w:t>
      </w:r>
      <w:r>
        <w:rPr>
          <w:rFonts w:eastAsia="Times New Roman" w:cs="Times New Roman"/>
          <w:szCs w:val="24"/>
        </w:rPr>
        <w:t>ικός λαός και βλέπει και κρίνει και ακούει. Και όλοι οι αυτοαπασχολούμενοι</w:t>
      </w:r>
      <w:r>
        <w:rPr>
          <w:rFonts w:eastAsia="Times New Roman" w:cs="Times New Roman"/>
          <w:szCs w:val="24"/>
        </w:rPr>
        <w:t>,</w:t>
      </w:r>
      <w:r>
        <w:rPr>
          <w:rFonts w:eastAsia="Times New Roman" w:cs="Times New Roman"/>
          <w:szCs w:val="24"/>
        </w:rPr>
        <w:t xml:space="preserve"> που κάποτε δεν είχαν τη δυνατότητα να καταβάλουν τις ασφαλιστικές εισφορές, ανάλογα με την ασφαλιστική κλάση που είχε ο καθένας, δημιουργούσε δύο τινά. </w:t>
      </w:r>
    </w:p>
    <w:p w14:paraId="0F16F17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Πρώτον, δεν μπορούσαν να μπ</w:t>
      </w:r>
      <w:r>
        <w:rPr>
          <w:rFonts w:eastAsia="Times New Roman" w:cs="Times New Roman"/>
          <w:szCs w:val="24"/>
        </w:rPr>
        <w:t>ουν πέντε ευρώ στα ασφαλιστικά ταμεία για την εξυγίανσή τους, τη σταθεροποίηση τους και την εγγύηση στο μέλλον για τις συνταξιοδοτικές εισφορές και δεύτερον, εκείνοι οι οποίοι δεν μπορούσαν να καταβάλουν αυτές τις δυσβάσταχτα άδικες εισφορές να μην μπορέσο</w:t>
      </w:r>
      <w:r>
        <w:rPr>
          <w:rFonts w:eastAsia="Times New Roman" w:cs="Times New Roman"/>
          <w:szCs w:val="24"/>
        </w:rPr>
        <w:t xml:space="preserve">υν ποτέ να πάρουν μια σύνταξη, κάτι το οποίο τώρα γίνεται. Οι ασφαλιστικές εισφορές προσαρμόστηκαν στο προσήκον ύψος και οι </w:t>
      </w:r>
      <w:proofErr w:type="spellStart"/>
      <w:r>
        <w:rPr>
          <w:rFonts w:eastAsia="Times New Roman" w:cs="Times New Roman"/>
          <w:szCs w:val="24"/>
        </w:rPr>
        <w:t>ασφαλιζόμενοι</w:t>
      </w:r>
      <w:proofErr w:type="spellEnd"/>
      <w:r>
        <w:rPr>
          <w:rFonts w:eastAsia="Times New Roman" w:cs="Times New Roman"/>
          <w:szCs w:val="24"/>
        </w:rPr>
        <w:t xml:space="preserve"> μπορούν και να τις πληρώνουν, τα ασφαλιστικά ταμεία να δημιουργούν αποθεματικό το οποίο σήμερα είναι πλεονασματικό, αλ</w:t>
      </w:r>
      <w:r>
        <w:rPr>
          <w:rFonts w:eastAsia="Times New Roman" w:cs="Times New Roman"/>
          <w:szCs w:val="24"/>
        </w:rPr>
        <w:t xml:space="preserve">λά και οι </w:t>
      </w:r>
      <w:proofErr w:type="spellStart"/>
      <w:r>
        <w:rPr>
          <w:rFonts w:eastAsia="Times New Roman" w:cs="Times New Roman"/>
          <w:szCs w:val="24"/>
        </w:rPr>
        <w:t>ασφαλιζόμενοι</w:t>
      </w:r>
      <w:proofErr w:type="spellEnd"/>
      <w:r>
        <w:rPr>
          <w:rFonts w:eastAsia="Times New Roman" w:cs="Times New Roman"/>
          <w:szCs w:val="24"/>
        </w:rPr>
        <w:t xml:space="preserve"> αύριο, μεθαύριο να μπορούν να απολαύσουν ένα ποσό, αυτό που θα τους αναλογεί σε επίπεδο συντάξεως.</w:t>
      </w:r>
    </w:p>
    <w:p w14:paraId="0F16F17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Με το υπό ψήφιση, λοιπόν, σχέδιο νόμου του Υπουργείου Εργασίας γίνεται ένα ακόμα βήμα προς τη δικαιότερη κοινωνικά κατανομή των φορολ</w:t>
      </w:r>
      <w:r>
        <w:rPr>
          <w:rFonts w:eastAsia="Times New Roman" w:cs="Times New Roman"/>
          <w:szCs w:val="24"/>
        </w:rPr>
        <w:t>ογικών βαρών.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προχωρά με συνέπεια στην εφαρμογή των προγραμματικών της δεσμεύσεων και αποδεικνύει στην πράξη στον ελληνικό λαό, πως από τη στιγμή που έκλεισε ο κύκλος της αυστηρής επιτροπείας, η </w:t>
      </w:r>
      <w:proofErr w:type="spellStart"/>
      <w:r>
        <w:rPr>
          <w:rFonts w:eastAsia="Times New Roman" w:cs="Times New Roman"/>
          <w:szCs w:val="24"/>
        </w:rPr>
        <w:t>επαναθεμελίωση</w:t>
      </w:r>
      <w:proofErr w:type="spellEnd"/>
      <w:r>
        <w:rPr>
          <w:rFonts w:eastAsia="Times New Roman" w:cs="Times New Roman"/>
          <w:szCs w:val="24"/>
        </w:rPr>
        <w:t xml:space="preserve"> κοινωνικών δικαιωμάτ</w:t>
      </w:r>
      <w:r>
        <w:rPr>
          <w:rFonts w:eastAsia="Times New Roman" w:cs="Times New Roman"/>
          <w:szCs w:val="24"/>
        </w:rPr>
        <w:t xml:space="preserve">ων που υπέστησαν εκπτώσεις κατά το παρελθόν, είναι ζήτημα πρώτης προτεραιότητας. </w:t>
      </w:r>
    </w:p>
    <w:p w14:paraId="0F16F17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συρρίκνωση του εισοδήματος των Ελλήνων πολιτών -όπως αυτό συνέβη επί σειρά ετών- κατά την περίοδο των μνημονίων, είναι μια θλιβερή διαπίστωση, την οποία πιστεύω ουδείς μπορ</w:t>
      </w:r>
      <w:r>
        <w:rPr>
          <w:rFonts w:eastAsia="Times New Roman" w:cs="Times New Roman"/>
          <w:szCs w:val="24"/>
        </w:rPr>
        <w:t>εί να αντικρούσει. Τα ελληνικά νοικοκυριά επωμίστηκαν θυσίες, που δεν τους αναλογούσαν και παρόλα αυτά επέδειξαν υπομονή και ανυπέρβλητη αντοχή.</w:t>
      </w:r>
    </w:p>
    <w:p w14:paraId="0F16F17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Σήμερα νομοθετούμε τη μείωση των ασφαλιστικών εισφορών για τους ελεύθερους επαγγελματίες και τους αγρότες και εγκαθιστούμε ένα νέο, ευνοϊκότερο περιβάλλον για διακόσιες πενήντα χιλιάδες ασφαλισμένους. </w:t>
      </w:r>
    </w:p>
    <w:p w14:paraId="0F16F17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Σε όσες και σε όσους θεωρούν πως αυτό το βήμα δεν είνα</w:t>
      </w:r>
      <w:r>
        <w:rPr>
          <w:rFonts w:eastAsia="Times New Roman" w:cs="Times New Roman"/>
          <w:szCs w:val="24"/>
        </w:rPr>
        <w:t xml:space="preserve">ι αρκετό, απαντάμε πως είναι απλώς το πρώτο βήμα. Είναι το πρώτο βήμα μιας ακολουθίας κεντρικών πολιτικών δεσμεύσεων για το 2019, όπως αυτές ανακοινώθηκαν εξάλλου από τη Διεθνή Έκθεση Θεσσαλονίκης. </w:t>
      </w:r>
    </w:p>
    <w:p w14:paraId="0F16F17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 να αποδείξω του λόγου το αληθές, θα σας μιλήσω για δύ</w:t>
      </w:r>
      <w:r>
        <w:rPr>
          <w:rFonts w:eastAsia="Times New Roman" w:cs="Times New Roman"/>
          <w:szCs w:val="24"/>
        </w:rPr>
        <w:t>ο ακόμα βήματα, στα οποία η ελληνική Κυβέρνηση προχωρά με συνέπεια. Βέβαια, όλα αυτά δημιουργούν απογοήτευση σε όλους εκείνους οι οποίοι καθημερινά εδώ και τριάμισι χρόνια ασκούν μικροπολιτική και στείρα κριτική, επιθυμώντας διακαώς την αποτυχία της κεντρι</w:t>
      </w:r>
      <w:r>
        <w:rPr>
          <w:rFonts w:eastAsia="Times New Roman" w:cs="Times New Roman"/>
          <w:szCs w:val="24"/>
        </w:rPr>
        <w:t>κής διακυβέρνησης, όπως αυτή ασκείται από το σημερινό σχήμα.</w:t>
      </w:r>
    </w:p>
    <w:p w14:paraId="0F16F17A" w14:textId="77777777" w:rsidR="0091757C" w:rsidRDefault="00D319C2">
      <w:pPr>
        <w:spacing w:after="0" w:line="600" w:lineRule="auto"/>
        <w:ind w:firstLine="720"/>
        <w:contextualSpacing/>
        <w:jc w:val="both"/>
        <w:rPr>
          <w:rFonts w:eastAsia="Times New Roman"/>
          <w:szCs w:val="24"/>
        </w:rPr>
      </w:pPr>
      <w:r>
        <w:rPr>
          <w:rFonts w:eastAsia="Times New Roman"/>
          <w:szCs w:val="24"/>
        </w:rPr>
        <w:t xml:space="preserve">Είναι ένα σχήμα συνεργασίας </w:t>
      </w:r>
      <w:proofErr w:type="spellStart"/>
      <w:r>
        <w:rPr>
          <w:rFonts w:eastAsia="Times New Roman"/>
          <w:szCs w:val="24"/>
        </w:rPr>
        <w:t>οικοδομημένης</w:t>
      </w:r>
      <w:proofErr w:type="spellEnd"/>
      <w:r>
        <w:rPr>
          <w:rFonts w:eastAsia="Times New Roman"/>
          <w:szCs w:val="24"/>
        </w:rPr>
        <w:t xml:space="preserve"> πάνω σε βάσεις αμοιβαίου σεβασμού με ανοχή στις κόκκινες γραμμές μεταξύ των δύο εταίρων, κυρίως όμως με προσήλωση στον στόχο, εκείνον τον στόχο που μας έ</w:t>
      </w:r>
      <w:r>
        <w:rPr>
          <w:rFonts w:eastAsia="Times New Roman"/>
          <w:szCs w:val="24"/>
        </w:rPr>
        <w:t>κανε να ξεπεράσουμε τις ιδεολογικές μας αποκλίσεις και διαφορές, με σκοπό την έξοδο της χώρας από τα μνημόνια, αλλά και την καταπολέμηση της διαφθοράς.</w:t>
      </w:r>
    </w:p>
    <w:p w14:paraId="0F16F17B" w14:textId="77777777" w:rsidR="0091757C" w:rsidRDefault="00D319C2">
      <w:pPr>
        <w:spacing w:after="0" w:line="600" w:lineRule="auto"/>
        <w:ind w:firstLine="720"/>
        <w:contextualSpacing/>
        <w:jc w:val="both"/>
        <w:rPr>
          <w:rFonts w:eastAsia="Times New Roman"/>
          <w:szCs w:val="24"/>
        </w:rPr>
      </w:pPr>
      <w:r>
        <w:rPr>
          <w:rFonts w:eastAsia="Times New Roman"/>
          <w:szCs w:val="24"/>
        </w:rPr>
        <w:lastRenderedPageBreak/>
        <w:t xml:space="preserve">(Στο σημείο αυτό την Προεδρική Έδρα καταλαμβάνει ο Ζ΄ Αντιπρόεδρος της Βουλής κ. </w:t>
      </w:r>
      <w:r w:rsidRPr="003704AF">
        <w:rPr>
          <w:rFonts w:eastAsia="Times New Roman"/>
          <w:b/>
          <w:szCs w:val="24"/>
        </w:rPr>
        <w:t>ΣΠΥΡΙΔΩΝ ΛΥΚΟΥΔΗΣ</w:t>
      </w:r>
      <w:r>
        <w:rPr>
          <w:rFonts w:eastAsia="Times New Roman"/>
          <w:szCs w:val="24"/>
        </w:rPr>
        <w:t>)</w:t>
      </w:r>
    </w:p>
    <w:p w14:paraId="0F16F17C" w14:textId="77777777" w:rsidR="0091757C" w:rsidRDefault="00D319C2">
      <w:pPr>
        <w:spacing w:after="0" w:line="600" w:lineRule="auto"/>
        <w:ind w:firstLine="720"/>
        <w:contextualSpacing/>
        <w:jc w:val="both"/>
        <w:rPr>
          <w:rFonts w:eastAsia="Times New Roman"/>
          <w:szCs w:val="24"/>
        </w:rPr>
      </w:pPr>
      <w:r>
        <w:rPr>
          <w:rFonts w:eastAsia="Times New Roman"/>
          <w:szCs w:val="24"/>
        </w:rPr>
        <w:t>Μείν</w:t>
      </w:r>
      <w:r>
        <w:rPr>
          <w:rFonts w:eastAsia="Times New Roman"/>
          <w:szCs w:val="24"/>
        </w:rPr>
        <w:t>ετε στις θέσεις σας</w:t>
      </w:r>
      <w:r w:rsidRPr="00CB6AFC">
        <w:rPr>
          <w:rFonts w:eastAsia="Times New Roman"/>
          <w:szCs w:val="24"/>
        </w:rPr>
        <w:t xml:space="preserve"> </w:t>
      </w:r>
      <w:r>
        <w:rPr>
          <w:rFonts w:eastAsia="Times New Roman"/>
          <w:szCs w:val="24"/>
        </w:rPr>
        <w:t xml:space="preserve">για λίγο ακόμη, κυρίες και κύριοι της Αντιπολίτευσης, καθώς εμείς, όσο συμμετέχουμε στο κυβερνητικό έργο, έχουμε ακόμη αρκετά βήματα να διανύσουμε. </w:t>
      </w:r>
    </w:p>
    <w:p w14:paraId="0F16F17D" w14:textId="77777777" w:rsidR="0091757C" w:rsidRDefault="00D319C2">
      <w:pPr>
        <w:spacing w:after="0" w:line="600" w:lineRule="auto"/>
        <w:ind w:firstLine="720"/>
        <w:contextualSpacing/>
        <w:jc w:val="both"/>
        <w:rPr>
          <w:rFonts w:eastAsia="Times New Roman"/>
          <w:szCs w:val="24"/>
        </w:rPr>
      </w:pPr>
      <w:r>
        <w:rPr>
          <w:rFonts w:eastAsia="Times New Roman"/>
          <w:szCs w:val="24"/>
        </w:rPr>
        <w:t>Η επιστροφή των αναδρομικών, όπως αυτή θεσμοθετήθηκε πρόσφατα, με την εφάπαξ καταβολή π</w:t>
      </w:r>
      <w:r>
        <w:rPr>
          <w:rFonts w:eastAsia="Times New Roman"/>
          <w:szCs w:val="24"/>
        </w:rPr>
        <w:t xml:space="preserve">οσών που θα πιστωθούν σε ένστολους, γιατρούς, δικαστικούς, πανεπιστημιακούς, το καλλιτεχνικό προσωπικό της </w:t>
      </w:r>
      <w:r>
        <w:rPr>
          <w:rFonts w:eastAsia="Times New Roman"/>
          <w:szCs w:val="24"/>
        </w:rPr>
        <w:t>κ</w:t>
      </w:r>
      <w:r>
        <w:rPr>
          <w:rFonts w:eastAsia="Times New Roman"/>
          <w:szCs w:val="24"/>
        </w:rPr>
        <w:t xml:space="preserve">ρατικής </w:t>
      </w:r>
      <w:r>
        <w:rPr>
          <w:rFonts w:eastAsia="Times New Roman"/>
          <w:szCs w:val="24"/>
        </w:rPr>
        <w:t>ο</w:t>
      </w:r>
      <w:r>
        <w:rPr>
          <w:rFonts w:eastAsia="Times New Roman"/>
          <w:szCs w:val="24"/>
        </w:rPr>
        <w:t xml:space="preserve">ρχήστρας, καθώς και τους συνταξιούχους όλων των παραπάνω κατηγοριών, είναι μια ακόμα απόδειξη της πολιτικής βούλησης που επιδεικνύουμε, με </w:t>
      </w:r>
      <w:r>
        <w:rPr>
          <w:rFonts w:eastAsia="Times New Roman"/>
          <w:szCs w:val="24"/>
        </w:rPr>
        <w:t>στόχο τη θεραπεία της κοινωνικής αδικίας που διεσπάρη σε μεγάλη μερίδα των Ελλήνων πολιτών συνεπεία -ας μην το ξεχνάμε αυτό, κύριες και κύριοι της Αντιπολίτευσης- των αρχικών δικών μας υπογραφών που κατέστησαν την Ελλάδα δέσμια εκβιασμών και σκληρής λιτότη</w:t>
      </w:r>
      <w:r>
        <w:rPr>
          <w:rFonts w:eastAsia="Times New Roman"/>
          <w:szCs w:val="24"/>
        </w:rPr>
        <w:t>τας εδώ και τουλάχιστον οκτώ χρόνια.</w:t>
      </w:r>
    </w:p>
    <w:p w14:paraId="0F16F17E" w14:textId="77777777" w:rsidR="0091757C" w:rsidRDefault="00D319C2">
      <w:pPr>
        <w:spacing w:after="0" w:line="600" w:lineRule="auto"/>
        <w:ind w:firstLine="720"/>
        <w:contextualSpacing/>
        <w:jc w:val="both"/>
        <w:rPr>
          <w:rFonts w:eastAsia="Times New Roman"/>
          <w:szCs w:val="24"/>
        </w:rPr>
      </w:pPr>
      <w:r>
        <w:rPr>
          <w:rFonts w:eastAsia="Times New Roman"/>
          <w:szCs w:val="24"/>
        </w:rPr>
        <w:t xml:space="preserve">Βέβαια, δεν θα μπορούσα να μην αναφερθώ σ’ ένα ακόμα πεδίο στο οποίο </w:t>
      </w:r>
      <w:proofErr w:type="spellStart"/>
      <w:r>
        <w:rPr>
          <w:rFonts w:eastAsia="Times New Roman"/>
          <w:szCs w:val="24"/>
        </w:rPr>
        <w:t>υποστήκατε</w:t>
      </w:r>
      <w:proofErr w:type="spellEnd"/>
      <w:r>
        <w:rPr>
          <w:rFonts w:eastAsia="Times New Roman"/>
          <w:szCs w:val="24"/>
        </w:rPr>
        <w:t xml:space="preserve"> μία ακόμη στρατηγική ήττα, αγαπητοί συνάδελφοι της Αντιπολίτευσης. Συντάξεις</w:t>
      </w:r>
      <w:r w:rsidRPr="00D45969">
        <w:rPr>
          <w:rFonts w:eastAsia="Times New Roman"/>
          <w:szCs w:val="24"/>
        </w:rPr>
        <w:t xml:space="preserve">: </w:t>
      </w:r>
      <w:r>
        <w:rPr>
          <w:rFonts w:eastAsia="Times New Roman"/>
          <w:szCs w:val="24"/>
        </w:rPr>
        <w:t xml:space="preserve">Ουδεμία περικοπή </w:t>
      </w:r>
      <w:r>
        <w:rPr>
          <w:rFonts w:eastAsia="Times New Roman"/>
          <w:szCs w:val="24"/>
        </w:rPr>
        <w:lastRenderedPageBreak/>
        <w:t>δεν θα εφαρμοστεί, ουδεμία περικοπή δεν θα ε</w:t>
      </w:r>
      <w:r>
        <w:rPr>
          <w:rFonts w:eastAsia="Times New Roman"/>
          <w:szCs w:val="24"/>
        </w:rPr>
        <w:t xml:space="preserve">πιβληθεί. Το τελικό κείμενο του νέου </w:t>
      </w:r>
      <w:r>
        <w:rPr>
          <w:rFonts w:eastAsia="Times New Roman"/>
          <w:szCs w:val="24"/>
        </w:rPr>
        <w:t>π</w:t>
      </w:r>
      <w:r>
        <w:rPr>
          <w:rFonts w:eastAsia="Times New Roman"/>
          <w:szCs w:val="24"/>
        </w:rPr>
        <w:t>ροϋπολογισμού δεν περιλαμβάνει το μέτρο της περικοπής των συντάξεων. Μιλάμε βέβαια για ακύρωση –και αυτό το τονίζω και το σημειώνω- και όχι για αναστολή του μέτρου της περικοπής των συντάξεων από την 1</w:t>
      </w:r>
      <w:r w:rsidRPr="00D45969">
        <w:rPr>
          <w:rFonts w:eastAsia="Times New Roman"/>
          <w:szCs w:val="24"/>
          <w:vertAlign w:val="superscript"/>
        </w:rPr>
        <w:t>η</w:t>
      </w:r>
      <w:r>
        <w:rPr>
          <w:rFonts w:eastAsia="Times New Roman"/>
          <w:szCs w:val="24"/>
        </w:rPr>
        <w:t xml:space="preserve"> Ιανουαρίου του 2019. </w:t>
      </w:r>
    </w:p>
    <w:p w14:paraId="0F16F17F" w14:textId="77777777" w:rsidR="0091757C" w:rsidRDefault="00D319C2">
      <w:pPr>
        <w:spacing w:after="0" w:line="600" w:lineRule="auto"/>
        <w:ind w:firstLine="720"/>
        <w:contextualSpacing/>
        <w:jc w:val="both"/>
        <w:rPr>
          <w:rFonts w:eastAsia="Times New Roman"/>
          <w:szCs w:val="24"/>
        </w:rPr>
      </w:pPr>
      <w:r>
        <w:rPr>
          <w:rFonts w:eastAsia="Times New Roman"/>
          <w:szCs w:val="24"/>
        </w:rPr>
        <w:t xml:space="preserve">Καταθέτουμε τον πρώτο </w:t>
      </w:r>
      <w:r>
        <w:rPr>
          <w:rFonts w:eastAsia="Times New Roman"/>
          <w:szCs w:val="24"/>
        </w:rPr>
        <w:t>π</w:t>
      </w:r>
      <w:r>
        <w:rPr>
          <w:rFonts w:eastAsia="Times New Roman"/>
          <w:szCs w:val="24"/>
        </w:rPr>
        <w:t>ροϋπολογισμό από το 2008 που έχει καθαρή δημοσιονομική επέκταση της τάξης του 0,5% του Ακαθάριστου Εθνικού Προϊόντος, δηλαδή 910 εκατομμύρια ευρώ. Και όπως υπογράμμισε μόλις χθες ο Αναπληρωτής Υπουργός Οικονομι</w:t>
      </w:r>
      <w:r>
        <w:rPr>
          <w:rFonts w:eastAsia="Times New Roman"/>
          <w:szCs w:val="24"/>
        </w:rPr>
        <w:t xml:space="preserve">κών Γιώργος </w:t>
      </w:r>
      <w:proofErr w:type="spellStart"/>
      <w:r>
        <w:rPr>
          <w:rFonts w:eastAsia="Times New Roman"/>
          <w:szCs w:val="24"/>
        </w:rPr>
        <w:t>Χουλιαράκης</w:t>
      </w:r>
      <w:proofErr w:type="spellEnd"/>
      <w:r>
        <w:rPr>
          <w:rFonts w:eastAsia="Times New Roman"/>
          <w:szCs w:val="24"/>
        </w:rPr>
        <w:t>, πρόκειται για το πρώτο κρίσιμο βήμα για την αλλαγή του μείγματος δημοσιονομικής πολιτικής υπέρ της ανάπτυξης και της κοινωνικής συνοχής. Στην ίδια κατεύθυνση είναι και η χθεσινή τροπολογία, με την οποία εξαιρούνται οι αγρότες από τ</w:t>
      </w:r>
      <w:r>
        <w:rPr>
          <w:rFonts w:eastAsia="Times New Roman"/>
          <w:szCs w:val="24"/>
        </w:rPr>
        <w:t xml:space="preserve">ην καταβολή τέλους επιτηδεύματος. </w:t>
      </w:r>
    </w:p>
    <w:p w14:paraId="0F16F180" w14:textId="77777777" w:rsidR="0091757C" w:rsidRDefault="00D319C2">
      <w:pPr>
        <w:spacing w:after="0" w:line="600" w:lineRule="auto"/>
        <w:ind w:firstLine="720"/>
        <w:contextualSpacing/>
        <w:jc w:val="both"/>
        <w:rPr>
          <w:rFonts w:eastAsia="Times New Roman"/>
          <w:szCs w:val="24"/>
        </w:rPr>
      </w:pPr>
      <w:r>
        <w:rPr>
          <w:rFonts w:eastAsia="Times New Roman"/>
          <w:szCs w:val="24"/>
        </w:rPr>
        <w:t>Αυτά τα επαναλαμβάνω κι εγώ, όπως και άλλοι συνάδελφοι, αλλά μ’ αυτά που θα πω στη συνέχεια θέλω κι εγώ να δώσω έμφαση σ’ αυτήν την κυβερνητική πρακτική, σ’ αυτήν την κυβερ</w:t>
      </w:r>
      <w:r>
        <w:rPr>
          <w:rFonts w:eastAsia="Times New Roman"/>
          <w:szCs w:val="24"/>
        </w:rPr>
        <w:lastRenderedPageBreak/>
        <w:t>νητική πολιτική, η οποία σημειώνει μέρα με τη μέρ</w:t>
      </w:r>
      <w:r>
        <w:rPr>
          <w:rFonts w:eastAsia="Times New Roman"/>
          <w:szCs w:val="24"/>
        </w:rPr>
        <w:t>α βήματα προόδου, αλλά και κάτι ακόμα πιο σημαντικό</w:t>
      </w:r>
      <w:r w:rsidRPr="00D45969">
        <w:rPr>
          <w:rFonts w:eastAsia="Times New Roman"/>
          <w:szCs w:val="24"/>
        </w:rPr>
        <w:t xml:space="preserve">: </w:t>
      </w:r>
      <w:r>
        <w:rPr>
          <w:rFonts w:eastAsia="Times New Roman"/>
          <w:szCs w:val="24"/>
        </w:rPr>
        <w:t xml:space="preserve">Οι προεκλογικές υποσχέσεις και δεσμεύσεις σήμερα υλοποιούνται. </w:t>
      </w:r>
    </w:p>
    <w:p w14:paraId="0F16F181" w14:textId="77777777" w:rsidR="0091757C" w:rsidRDefault="00D319C2">
      <w:pPr>
        <w:spacing w:after="0" w:line="600" w:lineRule="auto"/>
        <w:ind w:firstLine="720"/>
        <w:contextualSpacing/>
        <w:jc w:val="both"/>
        <w:rPr>
          <w:rFonts w:eastAsia="Times New Roman"/>
          <w:szCs w:val="24"/>
        </w:rPr>
      </w:pPr>
      <w:r>
        <w:rPr>
          <w:rFonts w:eastAsia="Times New Roman"/>
          <w:szCs w:val="24"/>
        </w:rPr>
        <w:t>Συγκεκριμένα, εξαιρούνται από τούδε και στο εξής οι αγρότες-μέλη αγροτικών συνεταιρισμών, καθώς και οι αγροτικοί και σχολικοί συνεταιρισμοί</w:t>
      </w:r>
      <w:r w:rsidRPr="00CB6AFC">
        <w:rPr>
          <w:rFonts w:eastAsia="Times New Roman"/>
          <w:szCs w:val="24"/>
        </w:rPr>
        <w:t xml:space="preserve"> </w:t>
      </w:r>
      <w:r>
        <w:rPr>
          <w:rFonts w:eastAsia="Times New Roman"/>
          <w:szCs w:val="24"/>
        </w:rPr>
        <w:t>από την καταβολή του συγκεκριμένου φόρου, ανεξαρτήτως τού αν έχει παρέλθει ή όχι πενταετία από την πρώτη έναρξη εργασιών τους.</w:t>
      </w:r>
    </w:p>
    <w:p w14:paraId="0F16F182" w14:textId="77777777" w:rsidR="0091757C" w:rsidRDefault="00D319C2">
      <w:pPr>
        <w:spacing w:after="0" w:line="600" w:lineRule="auto"/>
        <w:ind w:firstLine="720"/>
        <w:contextualSpacing/>
        <w:jc w:val="both"/>
        <w:rPr>
          <w:rFonts w:eastAsia="Times New Roman"/>
          <w:szCs w:val="24"/>
        </w:rPr>
      </w:pPr>
      <w:r>
        <w:rPr>
          <w:rFonts w:eastAsia="Times New Roman"/>
          <w:szCs w:val="24"/>
        </w:rPr>
        <w:t>Με το υπό ψήφιση σχέδιο νόμου του Υπουργείου Εργασίας μειώνεται κατά 33% η εισφορά για την κύρια σύνταξη των ελεύθερων επαγγελμα</w:t>
      </w:r>
      <w:r>
        <w:rPr>
          <w:rFonts w:eastAsia="Times New Roman"/>
          <w:szCs w:val="24"/>
        </w:rPr>
        <w:t>τιών και των αγροτών από 1</w:t>
      </w:r>
      <w:r w:rsidRPr="00C06DDD">
        <w:rPr>
          <w:rFonts w:eastAsia="Times New Roman"/>
          <w:szCs w:val="24"/>
          <w:vertAlign w:val="superscript"/>
        </w:rPr>
        <w:t>η</w:t>
      </w:r>
      <w:r>
        <w:rPr>
          <w:rFonts w:eastAsia="Times New Roman"/>
          <w:szCs w:val="24"/>
        </w:rPr>
        <w:t xml:space="preserve"> Ιανουαρίου 2019. Επίσης, για επιστήμονες, γιατρούς, δικηγόρους και μηχανικούς οι εισφορές για επικουρική και εφάπαξ μειώνονται αναδρομικά από 1</w:t>
      </w:r>
      <w:r w:rsidRPr="00C06DDD">
        <w:rPr>
          <w:rFonts w:eastAsia="Times New Roman"/>
          <w:szCs w:val="24"/>
          <w:vertAlign w:val="superscript"/>
        </w:rPr>
        <w:t>η</w:t>
      </w:r>
      <w:r>
        <w:rPr>
          <w:rFonts w:eastAsia="Times New Roman"/>
          <w:szCs w:val="24"/>
        </w:rPr>
        <w:t xml:space="preserve"> Ιανουαρίου του 2017. Το 88% πλέον τον ελεύθερων επαγγελματιών, αυτοαπασχολουμένων κ</w:t>
      </w:r>
      <w:r>
        <w:rPr>
          <w:rFonts w:eastAsia="Times New Roman"/>
          <w:szCs w:val="24"/>
        </w:rPr>
        <w:t>αι αγροτών πληρώνουν λιγότερα απ’ ό,τι με το προηγούμενο σύστημα και σίγουρα πληρώνουν δικαιότερες εισφορές, αφού αυτές συνδέονται με το πραγματικό τους εισόδημα.</w:t>
      </w:r>
    </w:p>
    <w:p w14:paraId="0F16F183" w14:textId="77777777" w:rsidR="0091757C" w:rsidRDefault="00D319C2">
      <w:pPr>
        <w:spacing w:after="0" w:line="600" w:lineRule="auto"/>
        <w:ind w:firstLine="720"/>
        <w:contextualSpacing/>
        <w:jc w:val="both"/>
        <w:rPr>
          <w:rFonts w:eastAsia="Times New Roman"/>
          <w:szCs w:val="24"/>
        </w:rPr>
      </w:pPr>
      <w:r>
        <w:rPr>
          <w:rFonts w:eastAsia="Times New Roman"/>
          <w:szCs w:val="24"/>
        </w:rPr>
        <w:lastRenderedPageBreak/>
        <w:t>Εμείς οι Ανεξάρτητοι Έλληνες, συγκυβερνώντας με τον ΣΥΡΙΖΑ, κάναμε μια νέα αρχή.</w:t>
      </w:r>
    </w:p>
    <w:p w14:paraId="0F16F184" w14:textId="77777777" w:rsidR="0091757C" w:rsidRDefault="00D319C2">
      <w:pPr>
        <w:tabs>
          <w:tab w:val="center" w:pos="4753"/>
          <w:tab w:val="left" w:pos="6156"/>
        </w:tabs>
        <w:spacing w:after="0" w:line="600" w:lineRule="auto"/>
        <w:ind w:firstLine="720"/>
        <w:jc w:val="both"/>
        <w:rPr>
          <w:rFonts w:eastAsia="Times New Roman"/>
          <w:szCs w:val="24"/>
        </w:rPr>
      </w:pPr>
      <w:proofErr w:type="spellStart"/>
      <w:r>
        <w:rPr>
          <w:rFonts w:eastAsia="Times New Roman"/>
          <w:szCs w:val="24"/>
        </w:rPr>
        <w:t>Ε</w:t>
      </w:r>
      <w:r w:rsidRPr="00CA6E74">
        <w:rPr>
          <w:rFonts w:eastAsia="Times New Roman"/>
          <w:szCs w:val="24"/>
        </w:rPr>
        <w:t>πιτύχαμε</w:t>
      </w:r>
      <w:proofErr w:type="spellEnd"/>
      <w:r w:rsidRPr="00CA6E74">
        <w:rPr>
          <w:rFonts w:eastAsia="Times New Roman"/>
          <w:szCs w:val="24"/>
        </w:rPr>
        <w:t xml:space="preserve"> κα</w:t>
      </w:r>
      <w:r w:rsidRPr="00CA6E74">
        <w:rPr>
          <w:rFonts w:eastAsia="Times New Roman"/>
          <w:szCs w:val="24"/>
        </w:rPr>
        <w:t xml:space="preserve">ι συνεχίζουμε να επιτυγχάνουμε εκεί που </w:t>
      </w:r>
      <w:r>
        <w:rPr>
          <w:rFonts w:eastAsia="Times New Roman"/>
          <w:szCs w:val="24"/>
        </w:rPr>
        <w:t>εσείς,</w:t>
      </w:r>
      <w:r w:rsidRPr="00CA6E74">
        <w:rPr>
          <w:rFonts w:eastAsia="Times New Roman"/>
          <w:szCs w:val="24"/>
        </w:rPr>
        <w:t xml:space="preserve"> </w:t>
      </w:r>
      <w:r>
        <w:rPr>
          <w:rFonts w:eastAsia="Times New Roman"/>
          <w:szCs w:val="24"/>
        </w:rPr>
        <w:t>α</w:t>
      </w:r>
      <w:r w:rsidRPr="00CA6E74">
        <w:rPr>
          <w:rFonts w:eastAsia="Times New Roman"/>
          <w:szCs w:val="24"/>
        </w:rPr>
        <w:t xml:space="preserve">γαπητοί συνάδελφοι της </w:t>
      </w:r>
      <w:r>
        <w:rPr>
          <w:rFonts w:eastAsia="Times New Roman"/>
          <w:szCs w:val="24"/>
        </w:rPr>
        <w:t>Α</w:t>
      </w:r>
      <w:r w:rsidRPr="00CA6E74">
        <w:rPr>
          <w:rFonts w:eastAsia="Times New Roman"/>
          <w:szCs w:val="24"/>
        </w:rPr>
        <w:t>ντιπολίτευσης</w:t>
      </w:r>
      <w:r>
        <w:rPr>
          <w:rFonts w:eastAsia="Times New Roman"/>
          <w:szCs w:val="24"/>
        </w:rPr>
        <w:t>,</w:t>
      </w:r>
      <w:r w:rsidRPr="00CA6E74">
        <w:rPr>
          <w:rFonts w:eastAsia="Times New Roman"/>
          <w:szCs w:val="24"/>
        </w:rPr>
        <w:t xml:space="preserve"> αποτύχατε</w:t>
      </w:r>
      <w:r>
        <w:rPr>
          <w:rFonts w:eastAsia="Times New Roman"/>
          <w:szCs w:val="24"/>
        </w:rPr>
        <w:t>.</w:t>
      </w:r>
      <w:r w:rsidRPr="00CA6E74">
        <w:rPr>
          <w:rFonts w:eastAsia="Times New Roman"/>
          <w:szCs w:val="24"/>
        </w:rPr>
        <w:t xml:space="preserve"> </w:t>
      </w:r>
      <w:r>
        <w:rPr>
          <w:rFonts w:eastAsia="Times New Roman"/>
          <w:szCs w:val="24"/>
        </w:rPr>
        <w:t>Ε</w:t>
      </w:r>
      <w:r w:rsidRPr="00CA6E74">
        <w:rPr>
          <w:rFonts w:eastAsia="Times New Roman"/>
          <w:szCs w:val="24"/>
        </w:rPr>
        <w:t>πιτυγχάνουμε</w:t>
      </w:r>
      <w:r>
        <w:rPr>
          <w:rFonts w:eastAsia="Times New Roman"/>
          <w:szCs w:val="24"/>
        </w:rPr>
        <w:t>,</w:t>
      </w:r>
      <w:r w:rsidRPr="00CA6E74">
        <w:rPr>
          <w:rFonts w:eastAsia="Times New Roman"/>
          <w:szCs w:val="24"/>
        </w:rPr>
        <w:t xml:space="preserve"> λοιπόν</w:t>
      </w:r>
      <w:r>
        <w:rPr>
          <w:rFonts w:eastAsia="Times New Roman"/>
          <w:szCs w:val="24"/>
        </w:rPr>
        <w:t>,</w:t>
      </w:r>
      <w:r w:rsidRPr="00CA6E74">
        <w:rPr>
          <w:rFonts w:eastAsia="Times New Roman"/>
          <w:szCs w:val="24"/>
        </w:rPr>
        <w:t xml:space="preserve"> </w:t>
      </w:r>
      <w:r>
        <w:rPr>
          <w:rFonts w:eastAsia="Times New Roman"/>
          <w:szCs w:val="24"/>
        </w:rPr>
        <w:t>διότι</w:t>
      </w:r>
      <w:r w:rsidRPr="00CA6E74">
        <w:rPr>
          <w:rFonts w:eastAsia="Times New Roman"/>
          <w:szCs w:val="24"/>
        </w:rPr>
        <w:t xml:space="preserve"> βγάλαμε τη χώρα από τα μνημόνια και θεσμοθετούμε υπέρ των Ελλήνων φορολογουμένων και όχι </w:t>
      </w:r>
      <w:r>
        <w:rPr>
          <w:rFonts w:eastAsia="Times New Roman"/>
          <w:szCs w:val="24"/>
        </w:rPr>
        <w:t>κ</w:t>
      </w:r>
      <w:r w:rsidRPr="00CA6E74">
        <w:rPr>
          <w:rFonts w:eastAsia="Times New Roman"/>
          <w:szCs w:val="24"/>
        </w:rPr>
        <w:t>ατά αυτ</w:t>
      </w:r>
      <w:r>
        <w:rPr>
          <w:rFonts w:eastAsia="Times New Roman"/>
          <w:szCs w:val="24"/>
        </w:rPr>
        <w:t>ώ</w:t>
      </w:r>
      <w:r w:rsidRPr="00CA6E74">
        <w:rPr>
          <w:rFonts w:eastAsia="Times New Roman"/>
          <w:szCs w:val="24"/>
        </w:rPr>
        <w:t>ν</w:t>
      </w:r>
      <w:r>
        <w:rPr>
          <w:rFonts w:eastAsia="Times New Roman"/>
          <w:szCs w:val="24"/>
        </w:rPr>
        <w:t>,</w:t>
      </w:r>
      <w:r w:rsidRPr="00CA6E74">
        <w:rPr>
          <w:rFonts w:eastAsia="Times New Roman"/>
          <w:szCs w:val="24"/>
        </w:rPr>
        <w:t xml:space="preserve"> όπως εσείς κάνατε επανειλημμ</w:t>
      </w:r>
      <w:r w:rsidRPr="00CA6E74">
        <w:rPr>
          <w:rFonts w:eastAsia="Times New Roman"/>
          <w:szCs w:val="24"/>
        </w:rPr>
        <w:t>ένα στο παρελθόν</w:t>
      </w:r>
      <w:r>
        <w:rPr>
          <w:rFonts w:eastAsia="Times New Roman"/>
          <w:szCs w:val="24"/>
        </w:rPr>
        <w:t>,</w:t>
      </w:r>
      <w:r w:rsidRPr="00CA6E74">
        <w:rPr>
          <w:rFonts w:eastAsia="Times New Roman"/>
          <w:szCs w:val="24"/>
        </w:rPr>
        <w:t xml:space="preserve"> επιβάλλοντας αλλεπάλληλες περικοπές στο οικογενειακό εισόδημα </w:t>
      </w:r>
      <w:r>
        <w:rPr>
          <w:rFonts w:eastAsia="Times New Roman"/>
          <w:szCs w:val="24"/>
        </w:rPr>
        <w:t>-</w:t>
      </w:r>
      <w:r w:rsidRPr="00CA6E74">
        <w:rPr>
          <w:rFonts w:eastAsia="Times New Roman"/>
          <w:szCs w:val="24"/>
        </w:rPr>
        <w:t>αλήθεια είναι</w:t>
      </w:r>
      <w:r>
        <w:rPr>
          <w:rFonts w:eastAsia="Times New Roman"/>
          <w:szCs w:val="24"/>
        </w:rPr>
        <w:t>-</w:t>
      </w:r>
      <w:r w:rsidRPr="00CA6E74">
        <w:rPr>
          <w:rFonts w:eastAsia="Times New Roman"/>
          <w:szCs w:val="24"/>
        </w:rPr>
        <w:t xml:space="preserve"> στην πλειοψηφία του κοινωνικού συνόλου</w:t>
      </w:r>
      <w:r>
        <w:rPr>
          <w:rFonts w:eastAsia="Times New Roman"/>
          <w:szCs w:val="24"/>
        </w:rPr>
        <w:t>.</w:t>
      </w:r>
      <w:r w:rsidRPr="00CA6E74">
        <w:rPr>
          <w:rFonts w:eastAsia="Times New Roman"/>
          <w:szCs w:val="24"/>
        </w:rPr>
        <w:t xml:space="preserve"> </w:t>
      </w:r>
    </w:p>
    <w:p w14:paraId="0F16F185" w14:textId="77777777" w:rsidR="0091757C" w:rsidRDefault="00D319C2">
      <w:pPr>
        <w:tabs>
          <w:tab w:val="center" w:pos="4753"/>
          <w:tab w:val="left" w:pos="6156"/>
        </w:tabs>
        <w:spacing w:after="0" w:line="600" w:lineRule="auto"/>
        <w:ind w:firstLine="720"/>
        <w:jc w:val="both"/>
        <w:rPr>
          <w:rFonts w:eastAsia="Times New Roman"/>
          <w:szCs w:val="24"/>
        </w:rPr>
      </w:pPr>
      <w:r>
        <w:rPr>
          <w:rFonts w:eastAsia="Times New Roman"/>
          <w:szCs w:val="24"/>
        </w:rPr>
        <w:tab/>
        <w:t>Ε</w:t>
      </w:r>
      <w:r w:rsidRPr="00CA6E74">
        <w:rPr>
          <w:rFonts w:eastAsia="Times New Roman"/>
          <w:szCs w:val="24"/>
        </w:rPr>
        <w:t xml:space="preserve">μείς </w:t>
      </w:r>
      <w:r>
        <w:rPr>
          <w:rFonts w:eastAsia="Times New Roman"/>
          <w:szCs w:val="24"/>
        </w:rPr>
        <w:t>ε</w:t>
      </w:r>
      <w:r w:rsidRPr="00CA6E74">
        <w:rPr>
          <w:rFonts w:eastAsia="Times New Roman"/>
          <w:szCs w:val="24"/>
        </w:rPr>
        <w:t>πιστρέφουμε σημαντικά ποσά στους Έλληνες φορολογούμενους</w:t>
      </w:r>
      <w:r>
        <w:rPr>
          <w:rFonts w:eastAsia="Times New Roman"/>
          <w:szCs w:val="24"/>
        </w:rPr>
        <w:t>,</w:t>
      </w:r>
      <w:r w:rsidRPr="00CA6E74">
        <w:rPr>
          <w:rFonts w:eastAsia="Times New Roman"/>
          <w:szCs w:val="24"/>
        </w:rPr>
        <w:t xml:space="preserve"> τα οποία εσείς του</w:t>
      </w:r>
      <w:r>
        <w:rPr>
          <w:rFonts w:eastAsia="Times New Roman"/>
          <w:szCs w:val="24"/>
        </w:rPr>
        <w:t>ς</w:t>
      </w:r>
      <w:r w:rsidRPr="00CA6E74">
        <w:rPr>
          <w:rFonts w:eastAsia="Times New Roman"/>
          <w:szCs w:val="24"/>
        </w:rPr>
        <w:t xml:space="preserve"> στερήσετε</w:t>
      </w:r>
      <w:r>
        <w:rPr>
          <w:rFonts w:eastAsia="Times New Roman"/>
          <w:szCs w:val="24"/>
        </w:rPr>
        <w:t xml:space="preserve">, </w:t>
      </w:r>
      <w:r w:rsidRPr="00CA6E74">
        <w:rPr>
          <w:rFonts w:eastAsia="Times New Roman"/>
          <w:szCs w:val="24"/>
        </w:rPr>
        <w:t>σε αντίθεση με τις προ</w:t>
      </w:r>
      <w:r w:rsidRPr="00CA6E74">
        <w:rPr>
          <w:rFonts w:eastAsia="Times New Roman"/>
          <w:szCs w:val="24"/>
        </w:rPr>
        <w:t xml:space="preserve">ηγούμενες κυβερνήσεις </w:t>
      </w:r>
      <w:r>
        <w:rPr>
          <w:rFonts w:eastAsia="Times New Roman"/>
          <w:szCs w:val="24"/>
        </w:rPr>
        <w:t xml:space="preserve">στις </w:t>
      </w:r>
      <w:r w:rsidRPr="00CA6E74">
        <w:rPr>
          <w:rFonts w:eastAsia="Times New Roman"/>
          <w:szCs w:val="24"/>
        </w:rPr>
        <w:t xml:space="preserve">οποίες εσείς </w:t>
      </w:r>
      <w:r>
        <w:rPr>
          <w:rFonts w:eastAsia="Times New Roman"/>
          <w:szCs w:val="24"/>
        </w:rPr>
        <w:t>μετείχατε, που όχι απλά δεν επέστρεψαν ποσά</w:t>
      </w:r>
      <w:r w:rsidRPr="00CA6E74">
        <w:rPr>
          <w:rFonts w:eastAsia="Times New Roman"/>
          <w:szCs w:val="24"/>
        </w:rPr>
        <w:t xml:space="preserve"> και </w:t>
      </w:r>
      <w:r>
        <w:rPr>
          <w:rFonts w:eastAsia="Times New Roman"/>
          <w:szCs w:val="24"/>
        </w:rPr>
        <w:t>κόπους</w:t>
      </w:r>
      <w:r w:rsidRPr="00CA6E74">
        <w:rPr>
          <w:rFonts w:eastAsia="Times New Roman"/>
          <w:szCs w:val="24"/>
        </w:rPr>
        <w:t xml:space="preserve"> ζωής </w:t>
      </w:r>
      <w:r>
        <w:rPr>
          <w:rFonts w:eastAsia="Times New Roman"/>
          <w:szCs w:val="24"/>
        </w:rPr>
        <w:t>σ</w:t>
      </w:r>
      <w:r w:rsidRPr="00CA6E74">
        <w:rPr>
          <w:rFonts w:eastAsia="Times New Roman"/>
          <w:szCs w:val="24"/>
        </w:rPr>
        <w:t>τους Έλληνες πολίτες</w:t>
      </w:r>
      <w:r>
        <w:rPr>
          <w:rFonts w:eastAsia="Times New Roman"/>
          <w:szCs w:val="24"/>
        </w:rPr>
        <w:t>,</w:t>
      </w:r>
      <w:r w:rsidRPr="00CA6E74">
        <w:rPr>
          <w:rFonts w:eastAsia="Times New Roman"/>
          <w:szCs w:val="24"/>
        </w:rPr>
        <w:t xml:space="preserve"> αλλά</w:t>
      </w:r>
      <w:r>
        <w:rPr>
          <w:rFonts w:eastAsia="Times New Roman"/>
          <w:szCs w:val="24"/>
        </w:rPr>
        <w:t>,</w:t>
      </w:r>
      <w:r w:rsidRPr="00CA6E74">
        <w:rPr>
          <w:rFonts w:eastAsia="Times New Roman"/>
          <w:szCs w:val="24"/>
        </w:rPr>
        <w:t xml:space="preserve"> αντίθετα</w:t>
      </w:r>
      <w:r>
        <w:rPr>
          <w:rFonts w:eastAsia="Times New Roman"/>
          <w:szCs w:val="24"/>
        </w:rPr>
        <w:t>,</w:t>
      </w:r>
      <w:r w:rsidRPr="00CA6E74">
        <w:rPr>
          <w:rFonts w:eastAsia="Times New Roman"/>
          <w:szCs w:val="24"/>
        </w:rPr>
        <w:t xml:space="preserve"> τους αφαίρεσαν τα κεκτημένα</w:t>
      </w:r>
      <w:r>
        <w:rPr>
          <w:rFonts w:eastAsia="Times New Roman"/>
          <w:szCs w:val="24"/>
        </w:rPr>
        <w:t>,</w:t>
      </w:r>
      <w:r w:rsidRPr="00CA6E74">
        <w:rPr>
          <w:rFonts w:eastAsia="Times New Roman"/>
          <w:szCs w:val="24"/>
        </w:rPr>
        <w:t xml:space="preserve"> θεσμοθετώντας με </w:t>
      </w:r>
      <w:proofErr w:type="spellStart"/>
      <w:r w:rsidRPr="00CA6E74">
        <w:rPr>
          <w:rFonts w:eastAsia="Times New Roman"/>
          <w:szCs w:val="24"/>
        </w:rPr>
        <w:t>τιμωρητική</w:t>
      </w:r>
      <w:proofErr w:type="spellEnd"/>
      <w:r>
        <w:rPr>
          <w:rFonts w:eastAsia="Times New Roman"/>
          <w:szCs w:val="24"/>
        </w:rPr>
        <w:t>,</w:t>
      </w:r>
      <w:r w:rsidRPr="00CA6E74">
        <w:rPr>
          <w:rFonts w:eastAsia="Times New Roman"/>
          <w:szCs w:val="24"/>
        </w:rPr>
        <w:t xml:space="preserve"> αυταρχική νοοτροπία και διάθεση και με μηδενική αντίσταση και υποτέλεια στις έξωθεν επιταγές</w:t>
      </w:r>
      <w:r>
        <w:rPr>
          <w:rFonts w:eastAsia="Times New Roman"/>
          <w:szCs w:val="24"/>
        </w:rPr>
        <w:t>.</w:t>
      </w:r>
      <w:r w:rsidRPr="00CA6E74">
        <w:rPr>
          <w:rFonts w:eastAsia="Times New Roman"/>
          <w:szCs w:val="24"/>
        </w:rPr>
        <w:t xml:space="preserve"> </w:t>
      </w:r>
    </w:p>
    <w:p w14:paraId="0F16F186" w14:textId="77777777" w:rsidR="0091757C" w:rsidRDefault="00D319C2">
      <w:pPr>
        <w:tabs>
          <w:tab w:val="center" w:pos="4753"/>
          <w:tab w:val="left" w:pos="6156"/>
        </w:tabs>
        <w:spacing w:after="0" w:line="600" w:lineRule="auto"/>
        <w:ind w:firstLine="720"/>
        <w:jc w:val="both"/>
        <w:rPr>
          <w:rFonts w:eastAsia="Times New Roman"/>
          <w:szCs w:val="24"/>
        </w:rPr>
      </w:pPr>
      <w:r>
        <w:rPr>
          <w:rFonts w:eastAsia="Times New Roman"/>
          <w:szCs w:val="24"/>
        </w:rPr>
        <w:tab/>
        <w:t>Α</w:t>
      </w:r>
      <w:r w:rsidRPr="00CA6E74">
        <w:rPr>
          <w:rFonts w:eastAsia="Times New Roman"/>
          <w:szCs w:val="24"/>
        </w:rPr>
        <w:t xml:space="preserve">υτό </w:t>
      </w:r>
      <w:r>
        <w:rPr>
          <w:rFonts w:eastAsia="Times New Roman"/>
          <w:szCs w:val="24"/>
        </w:rPr>
        <w:t xml:space="preserve">κάνατε τα προηγούμενα </w:t>
      </w:r>
      <w:r w:rsidRPr="00CA6E74">
        <w:rPr>
          <w:rFonts w:eastAsia="Times New Roman"/>
          <w:szCs w:val="24"/>
        </w:rPr>
        <w:t xml:space="preserve">χρόνια και αυτό έχουμε την </w:t>
      </w:r>
      <w:r>
        <w:rPr>
          <w:rFonts w:eastAsia="Times New Roman"/>
          <w:szCs w:val="24"/>
        </w:rPr>
        <w:t>τ</w:t>
      </w:r>
      <w:r w:rsidRPr="00CA6E74">
        <w:rPr>
          <w:rFonts w:eastAsia="Times New Roman"/>
          <w:szCs w:val="24"/>
        </w:rPr>
        <w:t>όλμη και το θάρρος να σας το λέμε και να σας το καταλογί</w:t>
      </w:r>
      <w:r>
        <w:rPr>
          <w:rFonts w:eastAsia="Times New Roman"/>
          <w:szCs w:val="24"/>
        </w:rPr>
        <w:t>ζ</w:t>
      </w:r>
      <w:r w:rsidRPr="00CA6E74">
        <w:rPr>
          <w:rFonts w:eastAsia="Times New Roman"/>
          <w:szCs w:val="24"/>
        </w:rPr>
        <w:t>ουμε</w:t>
      </w:r>
      <w:r>
        <w:rPr>
          <w:rFonts w:eastAsia="Times New Roman"/>
          <w:szCs w:val="24"/>
        </w:rPr>
        <w:t xml:space="preserve">. </w:t>
      </w:r>
      <w:r>
        <w:rPr>
          <w:rFonts w:eastAsia="Times New Roman"/>
          <w:szCs w:val="24"/>
        </w:rPr>
        <w:lastRenderedPageBreak/>
        <w:t>Για</w:t>
      </w:r>
      <w:r w:rsidRPr="00CA6E74">
        <w:rPr>
          <w:rFonts w:eastAsia="Times New Roman"/>
          <w:szCs w:val="24"/>
        </w:rPr>
        <w:t xml:space="preserve"> αυτόν ακριβώς το</w:t>
      </w:r>
      <w:r>
        <w:rPr>
          <w:rFonts w:eastAsia="Times New Roman"/>
          <w:szCs w:val="24"/>
        </w:rPr>
        <w:t>ν</w:t>
      </w:r>
      <w:r w:rsidRPr="00CA6E74">
        <w:rPr>
          <w:rFonts w:eastAsia="Times New Roman"/>
          <w:szCs w:val="24"/>
        </w:rPr>
        <w:t xml:space="preserve"> λόγο η λαϊκή ετυμηγ</w:t>
      </w:r>
      <w:r w:rsidRPr="00CA6E74">
        <w:rPr>
          <w:rFonts w:eastAsia="Times New Roman"/>
          <w:szCs w:val="24"/>
        </w:rPr>
        <w:t xml:space="preserve">ορία </w:t>
      </w:r>
      <w:r>
        <w:rPr>
          <w:rFonts w:eastAsia="Times New Roman"/>
          <w:szCs w:val="24"/>
        </w:rPr>
        <w:t>ή</w:t>
      </w:r>
      <w:r w:rsidRPr="00CA6E74">
        <w:rPr>
          <w:rFonts w:eastAsia="Times New Roman"/>
          <w:szCs w:val="24"/>
        </w:rPr>
        <w:t>ταν καταπέλτης απέναντι σας κατά τις τελευταίες δύο εκλογικές αναμετρήσεις</w:t>
      </w:r>
      <w:r>
        <w:rPr>
          <w:rFonts w:eastAsia="Times New Roman"/>
          <w:szCs w:val="24"/>
        </w:rPr>
        <w:t>.</w:t>
      </w:r>
    </w:p>
    <w:p w14:paraId="0F16F187" w14:textId="77777777" w:rsidR="0091757C" w:rsidRDefault="00D319C2">
      <w:pPr>
        <w:tabs>
          <w:tab w:val="center" w:pos="4753"/>
          <w:tab w:val="left" w:pos="6156"/>
        </w:tabs>
        <w:spacing w:line="600" w:lineRule="auto"/>
        <w:ind w:firstLine="720"/>
        <w:jc w:val="both"/>
        <w:rPr>
          <w:rFonts w:eastAsia="Times New Roman"/>
          <w:szCs w:val="24"/>
        </w:rPr>
      </w:pPr>
      <w:r w:rsidRPr="00667EAF">
        <w:rPr>
          <w:rFonts w:eastAsia="Times New Roman"/>
          <w:szCs w:val="24"/>
        </w:rPr>
        <w:t>Κυρίες και κύριοι συνάδελφοι,</w:t>
      </w:r>
      <w:r>
        <w:rPr>
          <w:rFonts w:eastAsia="Times New Roman"/>
          <w:szCs w:val="24"/>
        </w:rPr>
        <w:t xml:space="preserve"> </w:t>
      </w:r>
      <w:r w:rsidRPr="00CA6E74">
        <w:rPr>
          <w:rFonts w:eastAsia="Times New Roman"/>
          <w:szCs w:val="24"/>
        </w:rPr>
        <w:t>θα το ξ</w:t>
      </w:r>
      <w:r>
        <w:rPr>
          <w:rFonts w:eastAsia="Times New Roman"/>
          <w:szCs w:val="24"/>
        </w:rPr>
        <w:t xml:space="preserve">αναπώ και ας γίνομαι δυσάρεστος, </w:t>
      </w:r>
      <w:r w:rsidRPr="00CA6E74">
        <w:rPr>
          <w:rFonts w:eastAsia="Times New Roman"/>
          <w:szCs w:val="24"/>
        </w:rPr>
        <w:t>ας γίνομαι κουραστικός</w:t>
      </w:r>
      <w:r>
        <w:rPr>
          <w:rFonts w:eastAsia="Times New Roman"/>
          <w:szCs w:val="24"/>
        </w:rPr>
        <w:t>,</w:t>
      </w:r>
      <w:r w:rsidRPr="00CA6E74">
        <w:rPr>
          <w:rFonts w:eastAsia="Times New Roman"/>
          <w:szCs w:val="24"/>
        </w:rPr>
        <w:t xml:space="preserve"> ας γίνομαι βαρετός σε όσες και όσους από εσάς δεν αρέσκε</w:t>
      </w:r>
      <w:r>
        <w:rPr>
          <w:rFonts w:eastAsia="Times New Roman"/>
          <w:szCs w:val="24"/>
        </w:rPr>
        <w:t>στε</w:t>
      </w:r>
      <w:r w:rsidRPr="00CA6E74">
        <w:rPr>
          <w:rFonts w:eastAsia="Times New Roman"/>
          <w:szCs w:val="24"/>
        </w:rPr>
        <w:t xml:space="preserve"> </w:t>
      </w:r>
      <w:r>
        <w:rPr>
          <w:rFonts w:eastAsia="Times New Roman"/>
          <w:szCs w:val="24"/>
        </w:rPr>
        <w:t>ν</w:t>
      </w:r>
      <w:r w:rsidRPr="00CA6E74">
        <w:rPr>
          <w:rFonts w:eastAsia="Times New Roman"/>
          <w:szCs w:val="24"/>
        </w:rPr>
        <w:t>α ακούτε την αλήθει</w:t>
      </w:r>
      <w:r w:rsidRPr="00CA6E74">
        <w:rPr>
          <w:rFonts w:eastAsia="Times New Roman"/>
          <w:szCs w:val="24"/>
        </w:rPr>
        <w:t>α</w:t>
      </w:r>
      <w:r>
        <w:rPr>
          <w:rFonts w:eastAsia="Times New Roman"/>
          <w:szCs w:val="24"/>
        </w:rPr>
        <w:t>:</w:t>
      </w:r>
      <w:r w:rsidRPr="00CA6E74">
        <w:rPr>
          <w:rFonts w:eastAsia="Times New Roman"/>
          <w:szCs w:val="24"/>
        </w:rPr>
        <w:t xml:space="preserve"> </w:t>
      </w:r>
      <w:r>
        <w:rPr>
          <w:rFonts w:eastAsia="Times New Roman"/>
          <w:szCs w:val="24"/>
        </w:rPr>
        <w:t>Ο</w:t>
      </w:r>
      <w:r w:rsidRPr="00CA6E74">
        <w:rPr>
          <w:rFonts w:eastAsia="Times New Roman"/>
          <w:szCs w:val="24"/>
        </w:rPr>
        <w:t>ι</w:t>
      </w:r>
      <w:r>
        <w:rPr>
          <w:rFonts w:eastAsia="Times New Roman"/>
          <w:szCs w:val="24"/>
        </w:rPr>
        <w:t xml:space="preserve"> Ανεξάρτητοι Έλληνες </w:t>
      </w:r>
      <w:r w:rsidRPr="00CA6E74">
        <w:rPr>
          <w:rFonts w:eastAsia="Times New Roman"/>
          <w:szCs w:val="24"/>
        </w:rPr>
        <w:t>συνεχίζουμε να υλοποιούμε μέσα και από αυτό το σχέδιο νόμου την αρχική μας δέσμευση απέναντι στους Έλληνες πολίτες</w:t>
      </w:r>
      <w:r>
        <w:rPr>
          <w:rFonts w:eastAsia="Times New Roman"/>
          <w:szCs w:val="24"/>
        </w:rPr>
        <w:t>. Παραμένουμε συνεπείς στην</w:t>
      </w:r>
      <w:r w:rsidRPr="00CA6E74">
        <w:rPr>
          <w:rFonts w:eastAsia="Times New Roman"/>
          <w:szCs w:val="24"/>
        </w:rPr>
        <w:t xml:space="preserve"> αποστολή </w:t>
      </w:r>
      <w:r>
        <w:rPr>
          <w:rFonts w:eastAsia="Times New Roman"/>
          <w:szCs w:val="24"/>
        </w:rPr>
        <w:t>μας.</w:t>
      </w:r>
      <w:r w:rsidRPr="00CA6E74">
        <w:rPr>
          <w:rFonts w:eastAsia="Times New Roman"/>
          <w:szCs w:val="24"/>
        </w:rPr>
        <w:t xml:space="preserve"> </w:t>
      </w:r>
      <w:r>
        <w:rPr>
          <w:rFonts w:eastAsia="Times New Roman"/>
          <w:szCs w:val="24"/>
        </w:rPr>
        <w:t>Θ</w:t>
      </w:r>
      <w:r w:rsidRPr="00CA6E74">
        <w:rPr>
          <w:rFonts w:eastAsia="Times New Roman"/>
          <w:szCs w:val="24"/>
        </w:rPr>
        <w:t>εραπεύουμε τα κακώς κείμενα του παρελθόντος</w:t>
      </w:r>
      <w:r>
        <w:rPr>
          <w:rFonts w:eastAsia="Times New Roman"/>
          <w:szCs w:val="24"/>
        </w:rPr>
        <w:t>,</w:t>
      </w:r>
      <w:r w:rsidRPr="00CA6E74">
        <w:rPr>
          <w:rFonts w:eastAsia="Times New Roman"/>
          <w:szCs w:val="24"/>
        </w:rPr>
        <w:t xml:space="preserve"> βάζουμε πάλι σε σταθερή τροχ</w:t>
      </w:r>
      <w:r w:rsidRPr="00CA6E74">
        <w:rPr>
          <w:rFonts w:eastAsia="Times New Roman"/>
          <w:szCs w:val="24"/>
        </w:rPr>
        <w:t>ιά την εθνική οικονομία και χαράσσουμε το</w:t>
      </w:r>
      <w:r>
        <w:rPr>
          <w:rFonts w:eastAsia="Times New Roman"/>
          <w:szCs w:val="24"/>
        </w:rPr>
        <w:t>ν</w:t>
      </w:r>
      <w:r w:rsidRPr="00CA6E74">
        <w:rPr>
          <w:rFonts w:eastAsia="Times New Roman"/>
          <w:szCs w:val="24"/>
        </w:rPr>
        <w:t xml:space="preserve"> δρόμο προς ένα καλύτερο αύριο</w:t>
      </w:r>
      <w:r>
        <w:rPr>
          <w:rFonts w:eastAsia="Times New Roman"/>
          <w:szCs w:val="24"/>
        </w:rPr>
        <w:t>,</w:t>
      </w:r>
      <w:r w:rsidRPr="00CA6E74">
        <w:rPr>
          <w:rFonts w:eastAsia="Times New Roman"/>
          <w:szCs w:val="24"/>
        </w:rPr>
        <w:t xml:space="preserve"> επιτυγχάνοντας εκεί που αποτύχατε όλοι οι υπόλοιποι</w:t>
      </w:r>
      <w:r>
        <w:rPr>
          <w:rFonts w:eastAsia="Times New Roman"/>
          <w:szCs w:val="24"/>
        </w:rPr>
        <w:t>.</w:t>
      </w:r>
      <w:r w:rsidRPr="00CA6E74">
        <w:rPr>
          <w:rFonts w:eastAsia="Times New Roman"/>
          <w:szCs w:val="24"/>
        </w:rPr>
        <w:t xml:space="preserve"> </w:t>
      </w:r>
      <w:r>
        <w:rPr>
          <w:rFonts w:eastAsia="Times New Roman"/>
          <w:szCs w:val="24"/>
        </w:rPr>
        <w:t>Α</w:t>
      </w:r>
      <w:r w:rsidRPr="00CA6E74">
        <w:rPr>
          <w:rFonts w:eastAsia="Times New Roman"/>
          <w:szCs w:val="24"/>
        </w:rPr>
        <w:t xml:space="preserve">υτό ο ελληνικός λαός θα το αναγνωρίσει για </w:t>
      </w:r>
      <w:r>
        <w:rPr>
          <w:rFonts w:eastAsia="Times New Roman"/>
          <w:szCs w:val="24"/>
        </w:rPr>
        <w:t>μια</w:t>
      </w:r>
      <w:r w:rsidRPr="00CA6E74">
        <w:rPr>
          <w:rFonts w:eastAsia="Times New Roman"/>
          <w:szCs w:val="24"/>
        </w:rPr>
        <w:t xml:space="preserve"> ακόμη φορά</w:t>
      </w:r>
      <w:r>
        <w:rPr>
          <w:rFonts w:eastAsia="Times New Roman"/>
          <w:szCs w:val="24"/>
        </w:rPr>
        <w:t>.</w:t>
      </w:r>
    </w:p>
    <w:p w14:paraId="0F16F188" w14:textId="77777777" w:rsidR="0091757C" w:rsidRDefault="00D319C2">
      <w:pPr>
        <w:tabs>
          <w:tab w:val="center" w:pos="4753"/>
          <w:tab w:val="left" w:pos="6156"/>
        </w:tabs>
        <w:spacing w:line="600" w:lineRule="auto"/>
        <w:ind w:firstLine="720"/>
        <w:jc w:val="both"/>
        <w:rPr>
          <w:rFonts w:eastAsia="Times New Roman"/>
          <w:szCs w:val="24"/>
        </w:rPr>
      </w:pPr>
      <w:r w:rsidRPr="00CA6E74">
        <w:rPr>
          <w:rFonts w:eastAsia="Times New Roman"/>
          <w:szCs w:val="24"/>
        </w:rPr>
        <w:t>Ευχαριστώ</w:t>
      </w:r>
      <w:r>
        <w:rPr>
          <w:rFonts w:eastAsia="Times New Roman"/>
          <w:szCs w:val="24"/>
        </w:rPr>
        <w:t>.</w:t>
      </w:r>
    </w:p>
    <w:p w14:paraId="0F16F189" w14:textId="77777777" w:rsidR="0091757C" w:rsidRDefault="00D319C2">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F16F18A" w14:textId="77777777" w:rsidR="0091757C" w:rsidRDefault="00D319C2">
      <w:pPr>
        <w:spacing w:line="600" w:lineRule="auto"/>
        <w:ind w:firstLine="720"/>
        <w:jc w:val="both"/>
        <w:rPr>
          <w:rFonts w:eastAsia="Times New Roman"/>
          <w:szCs w:val="24"/>
        </w:rPr>
      </w:pPr>
      <w:r>
        <w:rPr>
          <w:rFonts w:eastAsia="Times New Roman"/>
          <w:szCs w:val="24"/>
        </w:rPr>
        <w:t xml:space="preserve"> </w:t>
      </w:r>
      <w:r w:rsidRPr="006B6276">
        <w:rPr>
          <w:rFonts w:eastAsia="Times New Roman" w:cs="Times New Roman"/>
          <w:b/>
          <w:szCs w:val="24"/>
        </w:rPr>
        <w:t>ΠΡΟΕΔΡΕΥΩΝ (Σ</w:t>
      </w:r>
      <w:r w:rsidRPr="006B6276">
        <w:rPr>
          <w:rFonts w:eastAsia="Times New Roman" w:cs="Times New Roman"/>
          <w:b/>
          <w:szCs w:val="24"/>
        </w:rPr>
        <w:t>πυρίδων Λυκούδης):</w:t>
      </w:r>
      <w:r>
        <w:rPr>
          <w:rFonts w:eastAsia="Times New Roman" w:cs="Times New Roman"/>
          <w:b/>
          <w:szCs w:val="24"/>
        </w:rPr>
        <w:t xml:space="preserve"> </w:t>
      </w:r>
      <w:r w:rsidRPr="00CA6E74">
        <w:rPr>
          <w:rFonts w:eastAsia="Times New Roman"/>
          <w:szCs w:val="24"/>
        </w:rPr>
        <w:t xml:space="preserve">Ευχαριστώ </w:t>
      </w:r>
      <w:r>
        <w:rPr>
          <w:rFonts w:eastAsia="Times New Roman"/>
          <w:szCs w:val="24"/>
        </w:rPr>
        <w:t xml:space="preserve">κύριε συνάδελφε. </w:t>
      </w:r>
    </w:p>
    <w:p w14:paraId="0F16F18B" w14:textId="77777777" w:rsidR="0091757C" w:rsidRDefault="00D319C2">
      <w:pPr>
        <w:spacing w:line="600" w:lineRule="auto"/>
        <w:ind w:firstLine="720"/>
        <w:jc w:val="both"/>
        <w:rPr>
          <w:rFonts w:eastAsia="Times New Roman"/>
          <w:szCs w:val="24"/>
        </w:rPr>
      </w:pPr>
      <w:r>
        <w:rPr>
          <w:rFonts w:eastAsia="Times New Roman"/>
          <w:szCs w:val="24"/>
        </w:rPr>
        <w:t>Η συνάδελφος κ</w:t>
      </w:r>
      <w:r>
        <w:rPr>
          <w:rFonts w:eastAsia="Times New Roman"/>
          <w:szCs w:val="24"/>
        </w:rPr>
        <w:t>.</w:t>
      </w:r>
      <w:r w:rsidRPr="00CA6E74">
        <w:rPr>
          <w:rFonts w:eastAsia="Times New Roman"/>
          <w:szCs w:val="24"/>
        </w:rPr>
        <w:t xml:space="preserve"> </w:t>
      </w:r>
      <w:r>
        <w:rPr>
          <w:rFonts w:eastAsia="Times New Roman"/>
          <w:szCs w:val="24"/>
        </w:rPr>
        <w:t>Αικα</w:t>
      </w:r>
      <w:r w:rsidRPr="00CA6E74">
        <w:rPr>
          <w:rFonts w:eastAsia="Times New Roman"/>
          <w:szCs w:val="24"/>
        </w:rPr>
        <w:t xml:space="preserve">τερίνη </w:t>
      </w:r>
      <w:r>
        <w:rPr>
          <w:rFonts w:eastAsia="Times New Roman"/>
          <w:szCs w:val="24"/>
        </w:rPr>
        <w:t xml:space="preserve">Μάρκου έχει τον λόγο. </w:t>
      </w:r>
    </w:p>
    <w:p w14:paraId="0F16F18C" w14:textId="77777777" w:rsidR="0091757C" w:rsidRDefault="00D319C2">
      <w:pPr>
        <w:spacing w:line="600" w:lineRule="auto"/>
        <w:ind w:firstLine="720"/>
        <w:jc w:val="both"/>
        <w:rPr>
          <w:rFonts w:eastAsia="Times New Roman"/>
          <w:szCs w:val="24"/>
        </w:rPr>
      </w:pPr>
      <w:r w:rsidRPr="00A2597A">
        <w:rPr>
          <w:rFonts w:eastAsia="Times New Roman"/>
          <w:b/>
          <w:szCs w:val="24"/>
        </w:rPr>
        <w:lastRenderedPageBreak/>
        <w:t>ΑΙΚΑΤΕΡΙΝΗ ΜΑΡΚΟΥ:</w:t>
      </w:r>
      <w:r>
        <w:rPr>
          <w:rFonts w:eastAsia="Times New Roman"/>
          <w:szCs w:val="24"/>
        </w:rPr>
        <w:t xml:space="preserve"> Ε</w:t>
      </w:r>
      <w:r w:rsidRPr="00CA6E74">
        <w:rPr>
          <w:rFonts w:eastAsia="Times New Roman"/>
          <w:szCs w:val="24"/>
        </w:rPr>
        <w:t>υχαριστώ πολύ</w:t>
      </w:r>
      <w:r>
        <w:rPr>
          <w:rFonts w:eastAsia="Times New Roman"/>
          <w:szCs w:val="24"/>
        </w:rPr>
        <w:t>,</w:t>
      </w:r>
      <w:r w:rsidRPr="00CA6E74">
        <w:rPr>
          <w:rFonts w:eastAsia="Times New Roman"/>
          <w:szCs w:val="24"/>
        </w:rPr>
        <w:t xml:space="preserve"> κύριε </w:t>
      </w:r>
      <w:r>
        <w:rPr>
          <w:rFonts w:eastAsia="Times New Roman"/>
          <w:szCs w:val="24"/>
        </w:rPr>
        <w:t>Π</w:t>
      </w:r>
      <w:r w:rsidRPr="00CA6E74">
        <w:rPr>
          <w:rFonts w:eastAsia="Times New Roman"/>
          <w:szCs w:val="24"/>
        </w:rPr>
        <w:t>ρόεδρε</w:t>
      </w:r>
      <w:r>
        <w:rPr>
          <w:rFonts w:eastAsia="Times New Roman"/>
          <w:szCs w:val="24"/>
        </w:rPr>
        <w:t>.</w:t>
      </w:r>
    </w:p>
    <w:p w14:paraId="0F16F18D" w14:textId="77777777" w:rsidR="0091757C" w:rsidRDefault="00D319C2">
      <w:pPr>
        <w:spacing w:line="600" w:lineRule="auto"/>
        <w:ind w:firstLine="720"/>
        <w:jc w:val="both"/>
        <w:rPr>
          <w:rFonts w:eastAsia="Times New Roman"/>
          <w:szCs w:val="24"/>
        </w:rPr>
      </w:pPr>
      <w:r w:rsidRPr="00347BB5">
        <w:rPr>
          <w:rFonts w:eastAsia="Times New Roman"/>
          <w:szCs w:val="24"/>
        </w:rPr>
        <w:t>Κυρίες και κύριοι Βου</w:t>
      </w:r>
      <w:r>
        <w:rPr>
          <w:rFonts w:eastAsia="Times New Roman"/>
          <w:szCs w:val="24"/>
        </w:rPr>
        <w:t>λευτές</w:t>
      </w:r>
      <w:r w:rsidRPr="00347BB5">
        <w:rPr>
          <w:rFonts w:eastAsia="Times New Roman"/>
          <w:szCs w:val="24"/>
        </w:rPr>
        <w:t>,</w:t>
      </w:r>
      <w:r>
        <w:rPr>
          <w:rFonts w:eastAsia="Times New Roman"/>
          <w:szCs w:val="24"/>
        </w:rPr>
        <w:t xml:space="preserve"> η</w:t>
      </w:r>
      <w:r w:rsidRPr="00CA6E74">
        <w:rPr>
          <w:rFonts w:eastAsia="Times New Roman"/>
          <w:szCs w:val="24"/>
        </w:rPr>
        <w:t xml:space="preserve"> </w:t>
      </w:r>
      <w:r>
        <w:rPr>
          <w:rFonts w:eastAsia="Times New Roman"/>
          <w:szCs w:val="24"/>
        </w:rPr>
        <w:t>Κ</w:t>
      </w:r>
      <w:r w:rsidRPr="00CA6E74">
        <w:rPr>
          <w:rFonts w:eastAsia="Times New Roman"/>
          <w:szCs w:val="24"/>
        </w:rPr>
        <w:t xml:space="preserve">υβέρνηση </w:t>
      </w:r>
      <w:r>
        <w:rPr>
          <w:rFonts w:eastAsia="Times New Roman"/>
          <w:szCs w:val="24"/>
        </w:rPr>
        <w:t xml:space="preserve">έχει </w:t>
      </w:r>
      <w:r w:rsidRPr="00CA6E74">
        <w:rPr>
          <w:rFonts w:eastAsia="Times New Roman"/>
          <w:szCs w:val="24"/>
        </w:rPr>
        <w:t>εξοικειωθεί τόσο πολύ και τόσο καλά με το πολιτικό ψέμα</w:t>
      </w:r>
      <w:r>
        <w:rPr>
          <w:rFonts w:eastAsia="Times New Roman"/>
          <w:szCs w:val="24"/>
        </w:rPr>
        <w:t>,</w:t>
      </w:r>
      <w:r w:rsidRPr="00CA6E74">
        <w:rPr>
          <w:rFonts w:eastAsia="Times New Roman"/>
          <w:szCs w:val="24"/>
        </w:rPr>
        <w:t xml:space="preserve"> νιώθει τόσο άνετα</w:t>
      </w:r>
      <w:r>
        <w:rPr>
          <w:rFonts w:eastAsia="Times New Roman"/>
          <w:szCs w:val="24"/>
        </w:rPr>
        <w:t>,</w:t>
      </w:r>
      <w:r w:rsidRPr="00CA6E74">
        <w:rPr>
          <w:rFonts w:eastAsia="Times New Roman"/>
          <w:szCs w:val="24"/>
        </w:rPr>
        <w:t xml:space="preserve"> που μπορεί με μεγάλη ευκολία να αντιπολιτεύεται </w:t>
      </w:r>
      <w:r>
        <w:rPr>
          <w:rFonts w:eastAsia="Times New Roman"/>
          <w:szCs w:val="24"/>
        </w:rPr>
        <w:t>α</w:t>
      </w:r>
      <w:r w:rsidRPr="00CA6E74">
        <w:rPr>
          <w:rFonts w:eastAsia="Times New Roman"/>
          <w:szCs w:val="24"/>
        </w:rPr>
        <w:t>κόμη και τον ίδιο της τον εαυτό</w:t>
      </w:r>
      <w:r>
        <w:rPr>
          <w:rFonts w:eastAsia="Times New Roman"/>
          <w:szCs w:val="24"/>
        </w:rPr>
        <w:t xml:space="preserve">. Ό,τι </w:t>
      </w:r>
      <w:r w:rsidRPr="00CA6E74">
        <w:rPr>
          <w:rFonts w:eastAsia="Times New Roman"/>
          <w:szCs w:val="24"/>
        </w:rPr>
        <w:t xml:space="preserve">ψηφίζει </w:t>
      </w:r>
      <w:r>
        <w:rPr>
          <w:rFonts w:eastAsia="Times New Roman"/>
          <w:szCs w:val="24"/>
        </w:rPr>
        <w:t>δ</w:t>
      </w:r>
      <w:r w:rsidRPr="00CA6E74">
        <w:rPr>
          <w:rFonts w:eastAsia="Times New Roman"/>
          <w:szCs w:val="24"/>
        </w:rPr>
        <w:t>εν έχει καμ</w:t>
      </w:r>
      <w:r>
        <w:rPr>
          <w:rFonts w:eastAsia="Times New Roman"/>
          <w:szCs w:val="24"/>
        </w:rPr>
        <w:t>μ</w:t>
      </w:r>
      <w:r w:rsidRPr="00CA6E74">
        <w:rPr>
          <w:rFonts w:eastAsia="Times New Roman"/>
          <w:szCs w:val="24"/>
        </w:rPr>
        <w:t>ία μα καμ</w:t>
      </w:r>
      <w:r>
        <w:rPr>
          <w:rFonts w:eastAsia="Times New Roman"/>
          <w:szCs w:val="24"/>
        </w:rPr>
        <w:t>μ</w:t>
      </w:r>
      <w:r w:rsidRPr="00CA6E74">
        <w:rPr>
          <w:rFonts w:eastAsia="Times New Roman"/>
          <w:szCs w:val="24"/>
        </w:rPr>
        <w:t>ία σημασία</w:t>
      </w:r>
      <w:r>
        <w:rPr>
          <w:rFonts w:eastAsia="Times New Roman"/>
          <w:szCs w:val="24"/>
        </w:rPr>
        <w:t>.</w:t>
      </w:r>
      <w:r w:rsidRPr="00CA6E74">
        <w:rPr>
          <w:rFonts w:eastAsia="Times New Roman"/>
          <w:szCs w:val="24"/>
        </w:rPr>
        <w:t xml:space="preserve"> </w:t>
      </w:r>
      <w:r>
        <w:rPr>
          <w:rFonts w:eastAsia="Times New Roman"/>
          <w:szCs w:val="24"/>
        </w:rPr>
        <w:t>Μ</w:t>
      </w:r>
      <w:r w:rsidRPr="00CA6E74">
        <w:rPr>
          <w:rFonts w:eastAsia="Times New Roman"/>
          <w:szCs w:val="24"/>
        </w:rPr>
        <w:t xml:space="preserve">ετά από λίγο καιρό μπορεί να το </w:t>
      </w:r>
      <w:proofErr w:type="spellStart"/>
      <w:r>
        <w:rPr>
          <w:rFonts w:eastAsia="Times New Roman"/>
          <w:szCs w:val="24"/>
        </w:rPr>
        <w:t>ξε</w:t>
      </w:r>
      <w:r w:rsidRPr="00CA6E74">
        <w:rPr>
          <w:rFonts w:eastAsia="Times New Roman"/>
          <w:szCs w:val="24"/>
        </w:rPr>
        <w:t>ψηφίσει</w:t>
      </w:r>
      <w:proofErr w:type="spellEnd"/>
      <w:r w:rsidRPr="00CA6E74">
        <w:rPr>
          <w:rFonts w:eastAsia="Times New Roman"/>
          <w:szCs w:val="24"/>
        </w:rPr>
        <w:t xml:space="preserve"> σαν να μη συμβαίνει τίποτα</w:t>
      </w:r>
      <w:r>
        <w:rPr>
          <w:rFonts w:eastAsia="Times New Roman"/>
          <w:szCs w:val="24"/>
        </w:rPr>
        <w:t>,</w:t>
      </w:r>
      <w:r w:rsidRPr="00CA6E74">
        <w:rPr>
          <w:rFonts w:eastAsia="Times New Roman"/>
          <w:szCs w:val="24"/>
        </w:rPr>
        <w:t xml:space="preserve"> χωρίς καμ</w:t>
      </w:r>
      <w:r>
        <w:rPr>
          <w:rFonts w:eastAsia="Times New Roman"/>
          <w:szCs w:val="24"/>
        </w:rPr>
        <w:t>μ</w:t>
      </w:r>
      <w:r w:rsidRPr="00CA6E74">
        <w:rPr>
          <w:rFonts w:eastAsia="Times New Roman"/>
          <w:szCs w:val="24"/>
        </w:rPr>
        <w:t>ία ευθύνη</w:t>
      </w:r>
      <w:r>
        <w:rPr>
          <w:rFonts w:eastAsia="Times New Roman"/>
          <w:szCs w:val="24"/>
        </w:rPr>
        <w:t>,</w:t>
      </w:r>
      <w:r w:rsidRPr="00CA6E74">
        <w:rPr>
          <w:rFonts w:eastAsia="Times New Roman"/>
          <w:szCs w:val="24"/>
        </w:rPr>
        <w:t xml:space="preserve"> </w:t>
      </w:r>
      <w:r>
        <w:rPr>
          <w:rFonts w:eastAsia="Times New Roman"/>
          <w:szCs w:val="24"/>
        </w:rPr>
        <w:t>χ</w:t>
      </w:r>
      <w:r w:rsidRPr="00CA6E74">
        <w:rPr>
          <w:rFonts w:eastAsia="Times New Roman"/>
          <w:szCs w:val="24"/>
        </w:rPr>
        <w:t>ωρίς καμ</w:t>
      </w:r>
      <w:r>
        <w:rPr>
          <w:rFonts w:eastAsia="Times New Roman"/>
          <w:szCs w:val="24"/>
        </w:rPr>
        <w:t>μ</w:t>
      </w:r>
      <w:r w:rsidRPr="00CA6E74">
        <w:rPr>
          <w:rFonts w:eastAsia="Times New Roman"/>
          <w:szCs w:val="24"/>
        </w:rPr>
        <w:t>ία ε</w:t>
      </w:r>
      <w:r w:rsidRPr="00CA6E74">
        <w:rPr>
          <w:rFonts w:eastAsia="Times New Roman"/>
          <w:szCs w:val="24"/>
        </w:rPr>
        <w:t>νοχή</w:t>
      </w:r>
      <w:r>
        <w:rPr>
          <w:rFonts w:eastAsia="Times New Roman"/>
          <w:szCs w:val="24"/>
        </w:rPr>
        <w:t>.</w:t>
      </w:r>
      <w:r w:rsidRPr="00CA6E74">
        <w:rPr>
          <w:rFonts w:eastAsia="Times New Roman"/>
          <w:szCs w:val="24"/>
        </w:rPr>
        <w:t xml:space="preserve"> </w:t>
      </w:r>
    </w:p>
    <w:p w14:paraId="0F16F18E" w14:textId="77777777" w:rsidR="0091757C" w:rsidRDefault="00D319C2">
      <w:pPr>
        <w:spacing w:line="600" w:lineRule="auto"/>
        <w:ind w:firstLine="720"/>
        <w:jc w:val="both"/>
        <w:rPr>
          <w:rFonts w:eastAsia="Times New Roman"/>
          <w:szCs w:val="24"/>
        </w:rPr>
      </w:pPr>
      <w:r>
        <w:rPr>
          <w:rFonts w:eastAsia="Times New Roman"/>
          <w:szCs w:val="24"/>
        </w:rPr>
        <w:t>Κ</w:t>
      </w:r>
      <w:r w:rsidRPr="00CA6E74">
        <w:rPr>
          <w:rFonts w:eastAsia="Times New Roman"/>
          <w:szCs w:val="24"/>
        </w:rPr>
        <w:t>α</w:t>
      </w:r>
      <w:r>
        <w:rPr>
          <w:rFonts w:eastAsia="Times New Roman"/>
          <w:szCs w:val="24"/>
        </w:rPr>
        <w:t>μ</w:t>
      </w:r>
      <w:r w:rsidRPr="00CA6E74">
        <w:rPr>
          <w:rFonts w:eastAsia="Times New Roman"/>
          <w:szCs w:val="24"/>
        </w:rPr>
        <w:t>μιά φορά λέγεται ότι ο ΣΥΡΙΖΑ</w:t>
      </w:r>
      <w:r>
        <w:rPr>
          <w:rFonts w:eastAsia="Times New Roman"/>
          <w:szCs w:val="24"/>
        </w:rPr>
        <w:t xml:space="preserve"> έχει </w:t>
      </w:r>
      <w:r w:rsidRPr="00CA6E74">
        <w:rPr>
          <w:rFonts w:eastAsia="Times New Roman"/>
          <w:szCs w:val="24"/>
        </w:rPr>
        <w:t>ιδεολογικές εμμονές και προκαταλήψεις</w:t>
      </w:r>
      <w:r>
        <w:rPr>
          <w:rFonts w:eastAsia="Times New Roman"/>
          <w:szCs w:val="24"/>
        </w:rPr>
        <w:t>, οι οποίες</w:t>
      </w:r>
      <w:r w:rsidRPr="00CA6E74">
        <w:rPr>
          <w:rFonts w:eastAsia="Times New Roman"/>
          <w:szCs w:val="24"/>
        </w:rPr>
        <w:t xml:space="preserve"> ευθύνονται για τα πεπραγμένα και την πολιτική του συμπεριφορά</w:t>
      </w:r>
      <w:r>
        <w:rPr>
          <w:rFonts w:eastAsia="Times New Roman"/>
          <w:szCs w:val="24"/>
        </w:rPr>
        <w:t>.</w:t>
      </w:r>
      <w:r w:rsidRPr="00CA6E74">
        <w:rPr>
          <w:rFonts w:eastAsia="Times New Roman"/>
          <w:szCs w:val="24"/>
        </w:rPr>
        <w:t xml:space="preserve"> </w:t>
      </w:r>
      <w:r>
        <w:rPr>
          <w:rFonts w:eastAsia="Times New Roman"/>
          <w:szCs w:val="24"/>
        </w:rPr>
        <w:t>Τ</w:t>
      </w:r>
      <w:r w:rsidRPr="00CA6E74">
        <w:rPr>
          <w:rFonts w:eastAsia="Times New Roman"/>
          <w:szCs w:val="24"/>
        </w:rPr>
        <w:t xml:space="preserve">ώρα </w:t>
      </w:r>
      <w:r>
        <w:rPr>
          <w:rFonts w:eastAsia="Times New Roman"/>
          <w:szCs w:val="24"/>
        </w:rPr>
        <w:t>ξ</w:t>
      </w:r>
      <w:r w:rsidRPr="00CA6E74">
        <w:rPr>
          <w:rFonts w:eastAsia="Times New Roman"/>
          <w:szCs w:val="24"/>
        </w:rPr>
        <w:t xml:space="preserve">έρουμε ότι ο ΣΥΡΙΖΑ </w:t>
      </w:r>
      <w:r>
        <w:rPr>
          <w:rFonts w:eastAsia="Times New Roman"/>
          <w:szCs w:val="24"/>
        </w:rPr>
        <w:t>-</w:t>
      </w:r>
      <w:r w:rsidRPr="00CA6E74">
        <w:rPr>
          <w:rFonts w:eastAsia="Times New Roman"/>
          <w:szCs w:val="24"/>
        </w:rPr>
        <w:t>και κατ</w:t>
      </w:r>
      <w:r>
        <w:rPr>
          <w:rFonts w:eastAsia="Times New Roman"/>
          <w:szCs w:val="24"/>
        </w:rPr>
        <w:t>’</w:t>
      </w:r>
      <w:r w:rsidRPr="00CA6E74">
        <w:rPr>
          <w:rFonts w:eastAsia="Times New Roman"/>
          <w:szCs w:val="24"/>
        </w:rPr>
        <w:t xml:space="preserve"> επέκταση η </w:t>
      </w:r>
      <w:r>
        <w:rPr>
          <w:rFonts w:eastAsia="Times New Roman"/>
          <w:szCs w:val="24"/>
        </w:rPr>
        <w:t>Κ</w:t>
      </w:r>
      <w:r w:rsidRPr="00CA6E74">
        <w:rPr>
          <w:rFonts w:eastAsia="Times New Roman"/>
          <w:szCs w:val="24"/>
        </w:rPr>
        <w:t>υβέρνηση</w:t>
      </w:r>
      <w:r>
        <w:rPr>
          <w:rFonts w:eastAsia="Times New Roman"/>
          <w:szCs w:val="24"/>
        </w:rPr>
        <w:t>-</w:t>
      </w:r>
      <w:r w:rsidRPr="00CA6E74">
        <w:rPr>
          <w:rFonts w:eastAsia="Times New Roman"/>
          <w:szCs w:val="24"/>
        </w:rPr>
        <w:t xml:space="preserve"> είναι </w:t>
      </w:r>
      <w:r>
        <w:rPr>
          <w:rFonts w:eastAsia="Times New Roman"/>
          <w:szCs w:val="24"/>
        </w:rPr>
        <w:t>ένα ασπόνδυλο</w:t>
      </w:r>
      <w:r w:rsidRPr="00CA6E74">
        <w:rPr>
          <w:rFonts w:eastAsia="Times New Roman"/>
          <w:szCs w:val="24"/>
        </w:rPr>
        <w:t xml:space="preserve"> πράγμα που μεταλλά</w:t>
      </w:r>
      <w:r>
        <w:rPr>
          <w:rFonts w:eastAsia="Times New Roman"/>
          <w:szCs w:val="24"/>
        </w:rPr>
        <w:t>σσεται</w:t>
      </w:r>
      <w:r w:rsidRPr="00CA6E74">
        <w:rPr>
          <w:rFonts w:eastAsia="Times New Roman"/>
          <w:szCs w:val="24"/>
        </w:rPr>
        <w:t xml:space="preserve"> </w:t>
      </w:r>
      <w:proofErr w:type="spellStart"/>
      <w:r>
        <w:rPr>
          <w:rFonts w:eastAsia="Times New Roman"/>
          <w:szCs w:val="24"/>
        </w:rPr>
        <w:t>οβιδιακά</w:t>
      </w:r>
      <w:proofErr w:type="spellEnd"/>
      <w:r>
        <w:rPr>
          <w:rFonts w:eastAsia="Times New Roman"/>
          <w:szCs w:val="24"/>
        </w:rPr>
        <w:t>.</w:t>
      </w:r>
      <w:r w:rsidRPr="00CA6E74">
        <w:rPr>
          <w:rFonts w:eastAsia="Times New Roman"/>
          <w:szCs w:val="24"/>
        </w:rPr>
        <w:t xml:space="preserve"> </w:t>
      </w:r>
      <w:r>
        <w:rPr>
          <w:rFonts w:eastAsia="Times New Roman"/>
          <w:szCs w:val="24"/>
        </w:rPr>
        <w:t>Μ</w:t>
      </w:r>
      <w:r w:rsidRPr="00CA6E74">
        <w:rPr>
          <w:rFonts w:eastAsia="Times New Roman"/>
          <w:szCs w:val="24"/>
        </w:rPr>
        <w:t>πορεί</w:t>
      </w:r>
      <w:r>
        <w:rPr>
          <w:rFonts w:eastAsia="Times New Roman"/>
          <w:szCs w:val="24"/>
        </w:rPr>
        <w:t>,</w:t>
      </w:r>
      <w:r w:rsidRPr="00CA6E74">
        <w:rPr>
          <w:rFonts w:eastAsia="Times New Roman"/>
          <w:szCs w:val="24"/>
        </w:rPr>
        <w:t xml:space="preserve"> λοιπόν</w:t>
      </w:r>
      <w:r>
        <w:rPr>
          <w:rFonts w:eastAsia="Times New Roman"/>
          <w:szCs w:val="24"/>
        </w:rPr>
        <w:t>,</w:t>
      </w:r>
      <w:r w:rsidRPr="00CA6E74">
        <w:rPr>
          <w:rFonts w:eastAsia="Times New Roman"/>
          <w:szCs w:val="24"/>
        </w:rPr>
        <w:t xml:space="preserve"> να ψηφίσει και να </w:t>
      </w:r>
      <w:proofErr w:type="spellStart"/>
      <w:r w:rsidRPr="00CA6E74">
        <w:rPr>
          <w:rFonts w:eastAsia="Times New Roman"/>
          <w:szCs w:val="24"/>
        </w:rPr>
        <w:t>ξεψ</w:t>
      </w:r>
      <w:r>
        <w:rPr>
          <w:rFonts w:eastAsia="Times New Roman"/>
          <w:szCs w:val="24"/>
        </w:rPr>
        <w:t>ηφί</w:t>
      </w:r>
      <w:r w:rsidRPr="00CA6E74">
        <w:rPr>
          <w:rFonts w:eastAsia="Times New Roman"/>
          <w:szCs w:val="24"/>
        </w:rPr>
        <w:t>σει</w:t>
      </w:r>
      <w:proofErr w:type="spellEnd"/>
      <w:r w:rsidRPr="00CA6E74">
        <w:rPr>
          <w:rFonts w:eastAsia="Times New Roman"/>
          <w:szCs w:val="24"/>
        </w:rPr>
        <w:t xml:space="preserve"> οτιδήποτε</w:t>
      </w:r>
      <w:r>
        <w:rPr>
          <w:rFonts w:eastAsia="Times New Roman"/>
          <w:szCs w:val="24"/>
        </w:rPr>
        <w:t>,</w:t>
      </w:r>
      <w:r w:rsidRPr="00CA6E74">
        <w:rPr>
          <w:rFonts w:eastAsia="Times New Roman"/>
          <w:szCs w:val="24"/>
        </w:rPr>
        <w:t xml:space="preserve"> </w:t>
      </w:r>
      <w:r>
        <w:rPr>
          <w:rFonts w:eastAsia="Times New Roman"/>
          <w:szCs w:val="24"/>
        </w:rPr>
        <w:t>α</w:t>
      </w:r>
      <w:r w:rsidRPr="00CA6E74">
        <w:rPr>
          <w:rFonts w:eastAsia="Times New Roman"/>
          <w:szCs w:val="24"/>
        </w:rPr>
        <w:t xml:space="preserve">ρκεί το οτιδήποτε αυτό να περνά μέσα από τη δική </w:t>
      </w:r>
      <w:r>
        <w:rPr>
          <w:rFonts w:eastAsia="Times New Roman"/>
          <w:szCs w:val="24"/>
        </w:rPr>
        <w:t>του</w:t>
      </w:r>
      <w:r w:rsidRPr="00CA6E74">
        <w:rPr>
          <w:rFonts w:eastAsia="Times New Roman"/>
          <w:szCs w:val="24"/>
        </w:rPr>
        <w:t xml:space="preserve"> </w:t>
      </w:r>
      <w:proofErr w:type="spellStart"/>
      <w:r w:rsidRPr="00CA6E74">
        <w:rPr>
          <w:rFonts w:eastAsia="Times New Roman"/>
          <w:szCs w:val="24"/>
        </w:rPr>
        <w:t>αδειοδότηση</w:t>
      </w:r>
      <w:proofErr w:type="spellEnd"/>
      <w:r>
        <w:rPr>
          <w:rFonts w:eastAsia="Times New Roman"/>
          <w:szCs w:val="24"/>
        </w:rPr>
        <w:t>,</w:t>
      </w:r>
      <w:r w:rsidRPr="00CA6E74">
        <w:rPr>
          <w:rFonts w:eastAsia="Times New Roman"/>
          <w:szCs w:val="24"/>
        </w:rPr>
        <w:t xml:space="preserve"> από το δικό του χέρι</w:t>
      </w:r>
      <w:r>
        <w:rPr>
          <w:rFonts w:eastAsia="Times New Roman"/>
          <w:szCs w:val="24"/>
        </w:rPr>
        <w:t>.</w:t>
      </w:r>
      <w:r w:rsidRPr="00CA6E74">
        <w:rPr>
          <w:rFonts w:eastAsia="Times New Roman"/>
          <w:szCs w:val="24"/>
        </w:rPr>
        <w:t xml:space="preserve"> </w:t>
      </w:r>
      <w:r>
        <w:rPr>
          <w:rFonts w:eastAsia="Times New Roman"/>
          <w:szCs w:val="24"/>
        </w:rPr>
        <w:t>Α</w:t>
      </w:r>
      <w:r w:rsidRPr="00CA6E74">
        <w:rPr>
          <w:rFonts w:eastAsia="Times New Roman"/>
          <w:szCs w:val="24"/>
        </w:rPr>
        <w:t xml:space="preserve">υτό εξυπηρετεί </w:t>
      </w:r>
      <w:r>
        <w:rPr>
          <w:rFonts w:eastAsia="Times New Roman"/>
          <w:szCs w:val="24"/>
        </w:rPr>
        <w:t>την</w:t>
      </w:r>
      <w:r w:rsidRPr="00CA6E74">
        <w:rPr>
          <w:rFonts w:eastAsia="Times New Roman"/>
          <w:szCs w:val="24"/>
        </w:rPr>
        <w:t xml:space="preserve"> αναπαραγωγή του μέσα από την πελατεία και τη λαφυραγώγηση του </w:t>
      </w:r>
      <w:r>
        <w:rPr>
          <w:rFonts w:eastAsia="Times New Roman"/>
          <w:szCs w:val="24"/>
        </w:rPr>
        <w:t>κ</w:t>
      </w:r>
      <w:r w:rsidRPr="00CA6E74">
        <w:rPr>
          <w:rFonts w:eastAsia="Times New Roman"/>
          <w:szCs w:val="24"/>
        </w:rPr>
        <w:t>ράτους</w:t>
      </w:r>
      <w:r>
        <w:rPr>
          <w:rFonts w:eastAsia="Times New Roman"/>
          <w:szCs w:val="24"/>
        </w:rPr>
        <w:t>:</w:t>
      </w:r>
      <w:r w:rsidRPr="00CA6E74">
        <w:rPr>
          <w:rFonts w:eastAsia="Times New Roman"/>
          <w:szCs w:val="24"/>
        </w:rPr>
        <w:t xml:space="preserve"> προσ</w:t>
      </w:r>
      <w:r w:rsidRPr="00CA6E74">
        <w:rPr>
          <w:rFonts w:eastAsia="Times New Roman"/>
          <w:szCs w:val="24"/>
        </w:rPr>
        <w:t>λήψεις</w:t>
      </w:r>
      <w:r>
        <w:rPr>
          <w:rFonts w:eastAsia="Times New Roman"/>
          <w:szCs w:val="24"/>
        </w:rPr>
        <w:t>,</w:t>
      </w:r>
      <w:r w:rsidRPr="00CA6E74">
        <w:rPr>
          <w:rFonts w:eastAsia="Times New Roman"/>
          <w:szCs w:val="24"/>
        </w:rPr>
        <w:t xml:space="preserve"> </w:t>
      </w:r>
      <w:r>
        <w:rPr>
          <w:rFonts w:eastAsia="Times New Roman"/>
          <w:szCs w:val="24"/>
        </w:rPr>
        <w:t xml:space="preserve">νέες </w:t>
      </w:r>
      <w:r w:rsidRPr="00CA6E74">
        <w:rPr>
          <w:rFonts w:eastAsia="Times New Roman"/>
          <w:szCs w:val="24"/>
        </w:rPr>
        <w:t>γραμματεί</w:t>
      </w:r>
      <w:r>
        <w:rPr>
          <w:rFonts w:eastAsia="Times New Roman"/>
          <w:szCs w:val="24"/>
        </w:rPr>
        <w:t>ε</w:t>
      </w:r>
      <w:r w:rsidRPr="00CA6E74">
        <w:rPr>
          <w:rFonts w:eastAsia="Times New Roman"/>
          <w:szCs w:val="24"/>
        </w:rPr>
        <w:t>ς</w:t>
      </w:r>
      <w:r>
        <w:rPr>
          <w:rFonts w:eastAsia="Times New Roman"/>
          <w:szCs w:val="24"/>
        </w:rPr>
        <w:t>,</w:t>
      </w:r>
      <w:r w:rsidRPr="00CA6E74">
        <w:rPr>
          <w:rFonts w:eastAsia="Times New Roman"/>
          <w:szCs w:val="24"/>
        </w:rPr>
        <w:t xml:space="preserve"> </w:t>
      </w:r>
      <w:r>
        <w:rPr>
          <w:rFonts w:eastAsia="Times New Roman"/>
          <w:szCs w:val="24"/>
        </w:rPr>
        <w:t>νέες</w:t>
      </w:r>
      <w:r w:rsidRPr="00CA6E74">
        <w:rPr>
          <w:rFonts w:eastAsia="Times New Roman"/>
          <w:szCs w:val="24"/>
        </w:rPr>
        <w:t xml:space="preserve"> κρατικές δομές</w:t>
      </w:r>
      <w:r>
        <w:rPr>
          <w:rFonts w:eastAsia="Times New Roman"/>
          <w:szCs w:val="24"/>
        </w:rPr>
        <w:t>.</w:t>
      </w:r>
      <w:r w:rsidRPr="00CA6E74">
        <w:rPr>
          <w:rFonts w:eastAsia="Times New Roman"/>
          <w:szCs w:val="24"/>
        </w:rPr>
        <w:t xml:space="preserve"> </w:t>
      </w:r>
      <w:r>
        <w:rPr>
          <w:rFonts w:eastAsia="Times New Roman"/>
          <w:szCs w:val="24"/>
        </w:rPr>
        <w:t>Σ</w:t>
      </w:r>
      <w:r w:rsidRPr="00CA6E74">
        <w:rPr>
          <w:rFonts w:eastAsia="Times New Roman"/>
          <w:szCs w:val="24"/>
        </w:rPr>
        <w:t>την πραγματικότητα είναι ο πυρήνας της μεταπολίτευσης</w:t>
      </w:r>
      <w:r>
        <w:rPr>
          <w:rFonts w:eastAsia="Times New Roman"/>
          <w:szCs w:val="24"/>
        </w:rPr>
        <w:t>,</w:t>
      </w:r>
      <w:r w:rsidRPr="00CA6E74">
        <w:rPr>
          <w:rFonts w:eastAsia="Times New Roman"/>
          <w:szCs w:val="24"/>
        </w:rPr>
        <w:t xml:space="preserve"> το λεγόμενο </w:t>
      </w:r>
      <w:r>
        <w:rPr>
          <w:rFonts w:eastAsia="Times New Roman"/>
          <w:szCs w:val="24"/>
        </w:rPr>
        <w:t>«</w:t>
      </w:r>
      <w:r w:rsidRPr="00CA6E74">
        <w:rPr>
          <w:rFonts w:eastAsia="Times New Roman"/>
          <w:szCs w:val="24"/>
        </w:rPr>
        <w:t>παλ</w:t>
      </w:r>
      <w:r>
        <w:rPr>
          <w:rFonts w:eastAsia="Times New Roman"/>
          <w:szCs w:val="24"/>
        </w:rPr>
        <w:t>αι</w:t>
      </w:r>
      <w:r w:rsidRPr="00CA6E74">
        <w:rPr>
          <w:rFonts w:eastAsia="Times New Roman"/>
          <w:szCs w:val="24"/>
        </w:rPr>
        <w:t>ό</w:t>
      </w:r>
      <w:r>
        <w:rPr>
          <w:rFonts w:eastAsia="Times New Roman"/>
          <w:szCs w:val="24"/>
        </w:rPr>
        <w:t xml:space="preserve">» που ο </w:t>
      </w:r>
      <w:r w:rsidRPr="00CA6E74">
        <w:rPr>
          <w:rFonts w:eastAsia="Times New Roman"/>
          <w:szCs w:val="24"/>
        </w:rPr>
        <w:t>ίδιος καταγγέλλει</w:t>
      </w:r>
      <w:r>
        <w:rPr>
          <w:rFonts w:eastAsia="Times New Roman"/>
          <w:szCs w:val="24"/>
        </w:rPr>
        <w:t>.</w:t>
      </w:r>
    </w:p>
    <w:p w14:paraId="0F16F18F" w14:textId="77777777" w:rsidR="0091757C" w:rsidRDefault="00D319C2">
      <w:pPr>
        <w:spacing w:line="600" w:lineRule="auto"/>
        <w:ind w:firstLine="720"/>
        <w:jc w:val="both"/>
        <w:rPr>
          <w:rFonts w:eastAsia="Times New Roman"/>
          <w:szCs w:val="24"/>
        </w:rPr>
      </w:pPr>
      <w:r>
        <w:rPr>
          <w:rFonts w:eastAsia="Times New Roman"/>
          <w:szCs w:val="24"/>
        </w:rPr>
        <w:lastRenderedPageBreak/>
        <w:t>Ο τίτλος του νομοσχεδίου είναι «Μ</w:t>
      </w:r>
      <w:r w:rsidRPr="00CA6E74">
        <w:rPr>
          <w:rFonts w:eastAsia="Times New Roman"/>
          <w:szCs w:val="24"/>
        </w:rPr>
        <w:t>είωση των ασφαλιστικών εισφορών</w:t>
      </w:r>
      <w:r>
        <w:rPr>
          <w:rFonts w:eastAsia="Times New Roman"/>
          <w:szCs w:val="24"/>
        </w:rPr>
        <w:t>».</w:t>
      </w:r>
      <w:r w:rsidRPr="00CA6E74">
        <w:rPr>
          <w:rFonts w:eastAsia="Times New Roman"/>
          <w:szCs w:val="24"/>
        </w:rPr>
        <w:t xml:space="preserve"> Έπρεπε να έχετε προσθέσει </w:t>
      </w:r>
      <w:r>
        <w:rPr>
          <w:rFonts w:eastAsia="Times New Roman"/>
          <w:szCs w:val="24"/>
        </w:rPr>
        <w:t>«…</w:t>
      </w:r>
      <w:r w:rsidRPr="00CA6E74">
        <w:rPr>
          <w:rFonts w:eastAsia="Times New Roman"/>
          <w:szCs w:val="24"/>
        </w:rPr>
        <w:t>και αντίστοι</w:t>
      </w:r>
      <w:r w:rsidRPr="00CA6E74">
        <w:rPr>
          <w:rFonts w:eastAsia="Times New Roman"/>
          <w:szCs w:val="24"/>
        </w:rPr>
        <w:t>χη μείωση των συντάξεων των ασφαλισμένων</w:t>
      </w:r>
      <w:r>
        <w:rPr>
          <w:rFonts w:eastAsia="Times New Roman"/>
          <w:szCs w:val="24"/>
        </w:rPr>
        <w:t>».</w:t>
      </w:r>
      <w:r w:rsidRPr="00CA6E74">
        <w:rPr>
          <w:rFonts w:eastAsia="Times New Roman"/>
          <w:szCs w:val="24"/>
        </w:rPr>
        <w:t xml:space="preserve"> </w:t>
      </w:r>
      <w:r>
        <w:rPr>
          <w:rFonts w:eastAsia="Times New Roman"/>
          <w:szCs w:val="24"/>
        </w:rPr>
        <w:t>Όμως,</w:t>
      </w:r>
      <w:r w:rsidRPr="00CA6E74">
        <w:rPr>
          <w:rFonts w:eastAsia="Times New Roman"/>
          <w:szCs w:val="24"/>
        </w:rPr>
        <w:t xml:space="preserve"> έτσι δεν βγαίνει το αφήγημα της ηρωικής εξόδου από τα μνημόνια</w:t>
      </w:r>
      <w:r>
        <w:rPr>
          <w:rFonts w:eastAsia="Times New Roman"/>
          <w:szCs w:val="24"/>
        </w:rPr>
        <w:t>.</w:t>
      </w:r>
      <w:r w:rsidRPr="00CA6E74">
        <w:rPr>
          <w:rFonts w:eastAsia="Times New Roman"/>
          <w:szCs w:val="24"/>
        </w:rPr>
        <w:t xml:space="preserve"> Εξάλλου</w:t>
      </w:r>
      <w:r>
        <w:rPr>
          <w:rFonts w:eastAsia="Times New Roman"/>
          <w:szCs w:val="24"/>
        </w:rPr>
        <w:t>,</w:t>
      </w:r>
      <w:r w:rsidRPr="00CA6E74">
        <w:rPr>
          <w:rFonts w:eastAsia="Times New Roman"/>
          <w:szCs w:val="24"/>
        </w:rPr>
        <w:t xml:space="preserve"> μέχρι να βγουν στη σύνταξη </w:t>
      </w:r>
      <w:r>
        <w:rPr>
          <w:rFonts w:eastAsia="Times New Roman"/>
          <w:szCs w:val="24"/>
        </w:rPr>
        <w:t xml:space="preserve">οι </w:t>
      </w:r>
      <w:r w:rsidRPr="00CA6E74">
        <w:rPr>
          <w:rFonts w:eastAsia="Times New Roman"/>
          <w:szCs w:val="24"/>
        </w:rPr>
        <w:t xml:space="preserve">επαγγελματίες </w:t>
      </w:r>
      <w:r>
        <w:rPr>
          <w:rFonts w:eastAsia="Times New Roman"/>
          <w:szCs w:val="24"/>
        </w:rPr>
        <w:t>αυτοί</w:t>
      </w:r>
      <w:r w:rsidRPr="00CA6E74">
        <w:rPr>
          <w:rFonts w:eastAsia="Times New Roman"/>
          <w:szCs w:val="24"/>
        </w:rPr>
        <w:t xml:space="preserve"> και να ανακαλύψ</w:t>
      </w:r>
      <w:r>
        <w:rPr>
          <w:rFonts w:eastAsia="Times New Roman"/>
          <w:szCs w:val="24"/>
        </w:rPr>
        <w:t>ουν ότι</w:t>
      </w:r>
      <w:r w:rsidRPr="00CA6E74">
        <w:rPr>
          <w:rFonts w:eastAsia="Times New Roman"/>
          <w:szCs w:val="24"/>
        </w:rPr>
        <w:t xml:space="preserve"> τους έχετε πει τη μισή αλήθεια</w:t>
      </w:r>
      <w:r>
        <w:rPr>
          <w:rFonts w:eastAsia="Times New Roman"/>
          <w:szCs w:val="24"/>
        </w:rPr>
        <w:t>,</w:t>
      </w:r>
      <w:r w:rsidRPr="00CA6E74">
        <w:rPr>
          <w:rFonts w:eastAsia="Times New Roman"/>
          <w:szCs w:val="24"/>
        </w:rPr>
        <w:t xml:space="preserve"> ποιος ζει </w:t>
      </w:r>
      <w:r>
        <w:rPr>
          <w:rFonts w:eastAsia="Times New Roman"/>
          <w:szCs w:val="24"/>
        </w:rPr>
        <w:t xml:space="preserve">και </w:t>
      </w:r>
      <w:r w:rsidRPr="00CA6E74">
        <w:rPr>
          <w:rFonts w:eastAsia="Times New Roman"/>
          <w:szCs w:val="24"/>
        </w:rPr>
        <w:t>ποιος πεθαίνει</w:t>
      </w:r>
      <w:r>
        <w:rPr>
          <w:rFonts w:eastAsia="Times New Roman"/>
          <w:szCs w:val="24"/>
        </w:rPr>
        <w:t>!</w:t>
      </w:r>
    </w:p>
    <w:p w14:paraId="0F16F190" w14:textId="77777777" w:rsidR="0091757C" w:rsidRDefault="00D319C2">
      <w:pPr>
        <w:spacing w:line="600" w:lineRule="auto"/>
        <w:ind w:firstLine="720"/>
        <w:jc w:val="both"/>
        <w:rPr>
          <w:rFonts w:eastAsia="Times New Roman"/>
          <w:szCs w:val="24"/>
        </w:rPr>
      </w:pPr>
      <w:r>
        <w:rPr>
          <w:rFonts w:eastAsia="Times New Roman"/>
          <w:szCs w:val="24"/>
        </w:rPr>
        <w:t>Γ</w:t>
      </w:r>
      <w:r w:rsidRPr="00CA6E74">
        <w:rPr>
          <w:rFonts w:eastAsia="Times New Roman"/>
          <w:szCs w:val="24"/>
        </w:rPr>
        <w:t>ια παράδειγμα</w:t>
      </w:r>
      <w:r>
        <w:rPr>
          <w:rFonts w:eastAsia="Times New Roman"/>
          <w:szCs w:val="24"/>
        </w:rPr>
        <w:t>,</w:t>
      </w:r>
      <w:r w:rsidRPr="00CA6E74">
        <w:rPr>
          <w:rFonts w:eastAsia="Times New Roman"/>
          <w:szCs w:val="24"/>
        </w:rPr>
        <w:t xml:space="preserve"> ασφαλισμένος με </w:t>
      </w:r>
      <w:r>
        <w:rPr>
          <w:rFonts w:eastAsia="Times New Roman"/>
          <w:szCs w:val="24"/>
        </w:rPr>
        <w:t>τριάντα πέντε</w:t>
      </w:r>
      <w:r w:rsidRPr="00CA6E74">
        <w:rPr>
          <w:rFonts w:eastAsia="Times New Roman"/>
          <w:szCs w:val="24"/>
        </w:rPr>
        <w:t xml:space="preserve"> έτη και εισόδημα 15.000 ευρώ από το 2002 και μετά</w:t>
      </w:r>
      <w:r>
        <w:rPr>
          <w:rFonts w:eastAsia="Times New Roman"/>
          <w:szCs w:val="24"/>
        </w:rPr>
        <w:t>,</w:t>
      </w:r>
      <w:r w:rsidRPr="00CA6E74">
        <w:rPr>
          <w:rFonts w:eastAsia="Times New Roman"/>
          <w:szCs w:val="24"/>
        </w:rPr>
        <w:t xml:space="preserve"> με τα σημερινά δεδομένα θα έπαιρνε ανταποδοτική σύνταξη </w:t>
      </w:r>
      <w:r>
        <w:rPr>
          <w:rFonts w:eastAsia="Times New Roman"/>
          <w:szCs w:val="24"/>
        </w:rPr>
        <w:t xml:space="preserve">περίπου </w:t>
      </w:r>
      <w:r w:rsidRPr="00CA6E74">
        <w:rPr>
          <w:rFonts w:eastAsia="Times New Roman"/>
          <w:szCs w:val="24"/>
        </w:rPr>
        <w:t>422 ευρώ το</w:t>
      </w:r>
      <w:r>
        <w:rPr>
          <w:rFonts w:eastAsia="Times New Roman"/>
          <w:szCs w:val="24"/>
        </w:rPr>
        <w:t>ν</w:t>
      </w:r>
      <w:r w:rsidRPr="00CA6E74">
        <w:rPr>
          <w:rFonts w:eastAsia="Times New Roman"/>
          <w:szCs w:val="24"/>
        </w:rPr>
        <w:t xml:space="preserve"> μήνα</w:t>
      </w:r>
      <w:r>
        <w:rPr>
          <w:rFonts w:eastAsia="Times New Roman"/>
          <w:szCs w:val="24"/>
        </w:rPr>
        <w:t>.</w:t>
      </w:r>
      <w:r w:rsidRPr="00CA6E74">
        <w:rPr>
          <w:rFonts w:eastAsia="Times New Roman"/>
          <w:szCs w:val="24"/>
        </w:rPr>
        <w:t xml:space="preserve"> </w:t>
      </w:r>
      <w:r>
        <w:rPr>
          <w:rFonts w:eastAsia="Times New Roman"/>
          <w:szCs w:val="24"/>
        </w:rPr>
        <w:t>Μ</w:t>
      </w:r>
      <w:r w:rsidRPr="00CA6E74">
        <w:rPr>
          <w:rFonts w:eastAsia="Times New Roman"/>
          <w:szCs w:val="24"/>
        </w:rPr>
        <w:t>ε τις νέες εισφορές</w:t>
      </w:r>
      <w:r>
        <w:rPr>
          <w:rFonts w:eastAsia="Times New Roman"/>
          <w:szCs w:val="24"/>
        </w:rPr>
        <w:t xml:space="preserve"> και το άρθρο 28 του</w:t>
      </w:r>
      <w:r w:rsidRPr="00CA6E74">
        <w:rPr>
          <w:rFonts w:eastAsia="Times New Roman"/>
          <w:szCs w:val="24"/>
        </w:rPr>
        <w:t xml:space="preserve"> νομοσχεδίου θα παίρνει 281 ευρώ το μήνα</w:t>
      </w:r>
      <w:r>
        <w:rPr>
          <w:rFonts w:eastAsia="Times New Roman"/>
          <w:szCs w:val="24"/>
        </w:rPr>
        <w:t xml:space="preserve">, δηλαδή </w:t>
      </w:r>
      <w:r w:rsidRPr="00CA6E74">
        <w:rPr>
          <w:rFonts w:eastAsia="Times New Roman"/>
          <w:szCs w:val="24"/>
        </w:rPr>
        <w:t>μικρότερη σύνταξη</w:t>
      </w:r>
      <w:r>
        <w:rPr>
          <w:rFonts w:eastAsia="Times New Roman"/>
          <w:szCs w:val="24"/>
        </w:rPr>
        <w:t xml:space="preserve"> κατά 1/3.</w:t>
      </w:r>
      <w:r w:rsidRPr="00CA6E74">
        <w:rPr>
          <w:rFonts w:eastAsia="Times New Roman"/>
          <w:szCs w:val="24"/>
        </w:rPr>
        <w:t xml:space="preserve"> </w:t>
      </w:r>
      <w:r>
        <w:rPr>
          <w:rFonts w:eastAsia="Times New Roman"/>
          <w:szCs w:val="24"/>
        </w:rPr>
        <w:t>Και ό</w:t>
      </w:r>
      <w:r w:rsidRPr="00CA6E74">
        <w:rPr>
          <w:rFonts w:eastAsia="Times New Roman"/>
          <w:szCs w:val="24"/>
        </w:rPr>
        <w:t>ταν γίνει αυτό</w:t>
      </w:r>
      <w:r>
        <w:rPr>
          <w:rFonts w:eastAsia="Times New Roman"/>
          <w:szCs w:val="24"/>
        </w:rPr>
        <w:t>,</w:t>
      </w:r>
      <w:r w:rsidRPr="00CA6E74">
        <w:rPr>
          <w:rFonts w:eastAsia="Times New Roman"/>
          <w:szCs w:val="24"/>
        </w:rPr>
        <w:t xml:space="preserve"> θα έρθετε </w:t>
      </w:r>
      <w:r>
        <w:rPr>
          <w:rFonts w:eastAsia="Times New Roman"/>
          <w:szCs w:val="24"/>
        </w:rPr>
        <w:t>φυσικά και θα καταγγείλε</w:t>
      </w:r>
      <w:r w:rsidRPr="00CA6E74">
        <w:rPr>
          <w:rFonts w:eastAsia="Times New Roman"/>
          <w:szCs w:val="24"/>
        </w:rPr>
        <w:t>τε την τότε κυβέρνηση ως νεοφιλελεύθερη</w:t>
      </w:r>
      <w:r>
        <w:rPr>
          <w:rFonts w:eastAsia="Times New Roman"/>
          <w:szCs w:val="24"/>
        </w:rPr>
        <w:t>,</w:t>
      </w:r>
      <w:r w:rsidRPr="00CA6E74">
        <w:rPr>
          <w:rFonts w:eastAsia="Times New Roman"/>
          <w:szCs w:val="24"/>
        </w:rPr>
        <w:t xml:space="preserve"> ταξική και </w:t>
      </w:r>
      <w:r>
        <w:rPr>
          <w:rFonts w:eastAsia="Times New Roman"/>
          <w:szCs w:val="24"/>
        </w:rPr>
        <w:t xml:space="preserve">ανάλγητη. </w:t>
      </w:r>
    </w:p>
    <w:p w14:paraId="0F16F191" w14:textId="77777777" w:rsidR="0091757C" w:rsidRDefault="00D319C2">
      <w:pPr>
        <w:spacing w:after="0" w:line="600" w:lineRule="auto"/>
        <w:ind w:firstLine="720"/>
        <w:jc w:val="both"/>
        <w:rPr>
          <w:rFonts w:eastAsia="Times New Roman" w:cs="Times New Roman"/>
          <w:szCs w:val="24"/>
        </w:rPr>
      </w:pPr>
      <w:r>
        <w:rPr>
          <w:rFonts w:eastAsia="Times New Roman"/>
          <w:szCs w:val="24"/>
        </w:rPr>
        <w:t>Β</w:t>
      </w:r>
      <w:r w:rsidRPr="00CA6E74">
        <w:rPr>
          <w:rFonts w:eastAsia="Times New Roman"/>
          <w:szCs w:val="24"/>
        </w:rPr>
        <w:t>έβαια</w:t>
      </w:r>
      <w:r>
        <w:rPr>
          <w:rFonts w:eastAsia="Times New Roman"/>
          <w:szCs w:val="24"/>
        </w:rPr>
        <w:t>,</w:t>
      </w:r>
      <w:r w:rsidRPr="00CA6E74">
        <w:rPr>
          <w:rFonts w:eastAsia="Times New Roman"/>
          <w:szCs w:val="24"/>
        </w:rPr>
        <w:t xml:space="preserve"> για να φτάσεις να πάρει</w:t>
      </w:r>
      <w:r>
        <w:rPr>
          <w:rFonts w:eastAsia="Times New Roman"/>
          <w:szCs w:val="24"/>
        </w:rPr>
        <w:t>ς</w:t>
      </w:r>
      <w:r w:rsidRPr="00CA6E74">
        <w:rPr>
          <w:rFonts w:eastAsia="Times New Roman"/>
          <w:szCs w:val="24"/>
        </w:rPr>
        <w:t xml:space="preserve"> σύνταξη πρέπει να έχεις μαζέ</w:t>
      </w:r>
      <w:r w:rsidRPr="00CA6E74">
        <w:rPr>
          <w:rFonts w:eastAsia="Times New Roman"/>
          <w:szCs w:val="24"/>
        </w:rPr>
        <w:t>ψει ένσημα και εργάσιμα χρόνια</w:t>
      </w:r>
      <w:r>
        <w:rPr>
          <w:rFonts w:eastAsia="Times New Roman"/>
          <w:szCs w:val="24"/>
        </w:rPr>
        <w:t>.</w:t>
      </w:r>
      <w:r w:rsidRPr="00CA6E74">
        <w:rPr>
          <w:rFonts w:eastAsia="Times New Roman"/>
          <w:szCs w:val="24"/>
        </w:rPr>
        <w:t xml:space="preserve"> </w:t>
      </w:r>
      <w:r>
        <w:rPr>
          <w:rFonts w:eastAsia="Times New Roman"/>
          <w:szCs w:val="24"/>
        </w:rPr>
        <w:t>Ποιο</w:t>
      </w:r>
      <w:r w:rsidRPr="00CA6E74">
        <w:rPr>
          <w:rFonts w:eastAsia="Times New Roman"/>
          <w:szCs w:val="24"/>
        </w:rPr>
        <w:t xml:space="preserve">ς </w:t>
      </w:r>
      <w:r>
        <w:rPr>
          <w:rFonts w:eastAsia="Times New Roman"/>
          <w:szCs w:val="24"/>
        </w:rPr>
        <w:t>νέος</w:t>
      </w:r>
      <w:r w:rsidRPr="00CA6E74">
        <w:rPr>
          <w:rFonts w:eastAsia="Times New Roman"/>
          <w:szCs w:val="24"/>
        </w:rPr>
        <w:t xml:space="preserve"> σήμερα θα μπορέσει να πάρει σύνταξη</w:t>
      </w:r>
      <w:r>
        <w:rPr>
          <w:rFonts w:eastAsia="Times New Roman"/>
          <w:szCs w:val="24"/>
        </w:rPr>
        <w:t>,</w:t>
      </w:r>
      <w:r w:rsidRPr="00CA6E74">
        <w:rPr>
          <w:rFonts w:eastAsia="Times New Roman"/>
          <w:szCs w:val="24"/>
        </w:rPr>
        <w:t xml:space="preserve"> όταν το 62% των θέσεων εργασίας είναι μερικής απασχόλησης</w:t>
      </w:r>
      <w:r>
        <w:rPr>
          <w:rFonts w:eastAsia="Times New Roman"/>
          <w:szCs w:val="24"/>
        </w:rPr>
        <w:t>,</w:t>
      </w:r>
      <w:r w:rsidRPr="00CA6E74">
        <w:rPr>
          <w:rFonts w:eastAsia="Times New Roman"/>
          <w:szCs w:val="24"/>
        </w:rPr>
        <w:t xml:space="preserve"> όταν κολλάει μισό ένσημο την ώρα</w:t>
      </w:r>
      <w:r>
        <w:rPr>
          <w:rFonts w:eastAsia="Times New Roman"/>
          <w:szCs w:val="24"/>
        </w:rPr>
        <w:t>,</w:t>
      </w:r>
      <w:r w:rsidRPr="00CA6E74">
        <w:rPr>
          <w:rFonts w:eastAsia="Times New Roman"/>
          <w:szCs w:val="24"/>
        </w:rPr>
        <w:t xml:space="preserve"> όταν ένας </w:t>
      </w:r>
      <w:r>
        <w:rPr>
          <w:rFonts w:eastAsia="Times New Roman"/>
          <w:szCs w:val="24"/>
        </w:rPr>
        <w:t xml:space="preserve">στους τρεις </w:t>
      </w:r>
      <w:r w:rsidRPr="00CA6E74">
        <w:rPr>
          <w:rFonts w:eastAsia="Times New Roman"/>
          <w:szCs w:val="24"/>
        </w:rPr>
        <w:t>αμείβεται με 317 ευρώ το</w:t>
      </w:r>
      <w:r>
        <w:rPr>
          <w:rFonts w:eastAsia="Times New Roman"/>
          <w:szCs w:val="24"/>
        </w:rPr>
        <w:t>ν</w:t>
      </w:r>
      <w:r w:rsidRPr="00CA6E74">
        <w:rPr>
          <w:rFonts w:eastAsia="Times New Roman"/>
          <w:szCs w:val="24"/>
        </w:rPr>
        <w:t xml:space="preserve"> μήνα</w:t>
      </w:r>
      <w:r>
        <w:rPr>
          <w:rFonts w:eastAsia="Times New Roman"/>
          <w:szCs w:val="24"/>
        </w:rPr>
        <w:t>,</w:t>
      </w:r>
      <w:r w:rsidRPr="00CA6E74">
        <w:rPr>
          <w:rFonts w:eastAsia="Times New Roman"/>
          <w:szCs w:val="24"/>
        </w:rPr>
        <w:t xml:space="preserve"> σύμφωνα με τα </w:t>
      </w:r>
      <w:r w:rsidRPr="00CA6E74">
        <w:rPr>
          <w:rFonts w:eastAsia="Times New Roman"/>
          <w:szCs w:val="24"/>
        </w:rPr>
        <w:lastRenderedPageBreak/>
        <w:t>στοιχεία του ΕΦ</w:t>
      </w:r>
      <w:r w:rsidRPr="00CA6E74">
        <w:rPr>
          <w:rFonts w:eastAsia="Times New Roman"/>
          <w:szCs w:val="24"/>
        </w:rPr>
        <w:t>ΚΑ</w:t>
      </w:r>
      <w:r>
        <w:rPr>
          <w:rFonts w:eastAsia="Times New Roman"/>
          <w:szCs w:val="24"/>
        </w:rPr>
        <w:t>;</w:t>
      </w:r>
      <w:r>
        <w:rPr>
          <w:rFonts w:eastAsia="Times New Roman"/>
          <w:szCs w:val="24"/>
        </w:rPr>
        <w:t xml:space="preserve"> </w:t>
      </w:r>
      <w:r w:rsidRPr="0024313D">
        <w:rPr>
          <w:rFonts w:eastAsia="Times New Roman" w:cs="Times New Roman"/>
          <w:szCs w:val="24"/>
        </w:rPr>
        <w:t>Γιατί με το μοιραίο 2015, τις συνέπειες του οποίου ακόμη δεν έχουμε δει, τους</w:t>
      </w:r>
      <w:r>
        <w:rPr>
          <w:rFonts w:eastAsia="Times New Roman" w:cs="Times New Roman"/>
          <w:szCs w:val="24"/>
        </w:rPr>
        <w:t xml:space="preserve"> πειραματισμούς σας, την τυχοδιωκτική σας στάση όλα αυτά τα χρόνια μέχρι και σήμερα απέναντι στην εξουσία, οδηγήσατε την πραγματική οικονομία στην απόλυτη κατάρρευση: Κατάρρευ</w:t>
      </w:r>
      <w:r>
        <w:rPr>
          <w:rFonts w:eastAsia="Times New Roman" w:cs="Times New Roman"/>
          <w:szCs w:val="24"/>
        </w:rPr>
        <w:t>ση των επενδύσεων και της παραγωγικότητας, κατάρρευση του επιπέδου των μισθών, κατάρρευση της ποιότητας της εκπαίδευσης και της περίθαλψης, φυγή επιχειρήσεων, νέων επαγγελματιών, αλλά ακόμα και συνταξιούχων στο εξωτερικό. Τι να πρωτοπεί κανείς;</w:t>
      </w:r>
    </w:p>
    <w:p w14:paraId="0F16F19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Παρά τις θρ</w:t>
      </w:r>
      <w:r>
        <w:rPr>
          <w:rFonts w:eastAsia="Times New Roman" w:cs="Times New Roman"/>
          <w:szCs w:val="24"/>
        </w:rPr>
        <w:t xml:space="preserve">ιαμβολογίες σας, η πραγματικότητα είναι αμείλικτη. Οι αγορές παραμένουν κλειστές για τη χώρα, τα </w:t>
      </w:r>
      <w:r>
        <w:rPr>
          <w:rFonts w:eastAsia="Times New Roman" w:cs="Times New Roman"/>
          <w:szCs w:val="24"/>
          <w:lang w:val="en-US"/>
        </w:rPr>
        <w:t>spreads</w:t>
      </w:r>
      <w:r w:rsidRPr="00221DB5">
        <w:rPr>
          <w:rFonts w:eastAsia="Times New Roman" w:cs="Times New Roman"/>
          <w:szCs w:val="24"/>
        </w:rPr>
        <w:t xml:space="preserve"> </w:t>
      </w:r>
      <w:r>
        <w:rPr>
          <w:rFonts w:eastAsia="Times New Roman" w:cs="Times New Roman"/>
          <w:szCs w:val="24"/>
        </w:rPr>
        <w:t>είναι απογοητευτικά, οι ελληνικές τράπεζες υποβαθμίζονται, κινδυνεύουν να χάσουν ακόμα και τα κέρδη</w:t>
      </w:r>
      <w:r w:rsidRPr="00221DB5">
        <w:rPr>
          <w:rFonts w:eastAsia="Times New Roman" w:cs="Times New Roman"/>
          <w:szCs w:val="24"/>
        </w:rPr>
        <w:t xml:space="preserve"> </w:t>
      </w:r>
      <w:r>
        <w:rPr>
          <w:rFonts w:eastAsia="Times New Roman" w:cs="Times New Roman"/>
          <w:szCs w:val="24"/>
        </w:rPr>
        <w:t>της Ευρωπαϊκής Κεντρικής Τράπεζας και τα ελληνικά ο</w:t>
      </w:r>
      <w:r>
        <w:rPr>
          <w:rFonts w:eastAsia="Times New Roman" w:cs="Times New Roman"/>
          <w:szCs w:val="24"/>
        </w:rPr>
        <w:t xml:space="preserve">μόλογα 4,8 δισεκατομμύρια ευρώ, επειδή δεν μπορείτε να προχωρήσετε τις συμφωνημένες μεταρρυθμίσεις. Αλήθεια, γιατί είναι συμφωνημένες; Αφού υποτίθεται ότι έχουμε βγει από τα μνημόνια πριν από τρεις μήνες! Καταρρέει και αυτό το παραμύθι. </w:t>
      </w:r>
    </w:p>
    <w:p w14:paraId="0F16F19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Υπερηφανεύεστε για</w:t>
      </w:r>
      <w:r>
        <w:rPr>
          <w:rFonts w:eastAsia="Times New Roman" w:cs="Times New Roman"/>
          <w:szCs w:val="24"/>
        </w:rPr>
        <w:t xml:space="preserve"> τα </w:t>
      </w:r>
      <w:proofErr w:type="spellStart"/>
      <w:r>
        <w:rPr>
          <w:rFonts w:eastAsia="Times New Roman" w:cs="Times New Roman"/>
          <w:szCs w:val="24"/>
        </w:rPr>
        <w:t>υπερπλεονάσματα</w:t>
      </w:r>
      <w:proofErr w:type="spellEnd"/>
      <w:r>
        <w:rPr>
          <w:rFonts w:eastAsia="Times New Roman" w:cs="Times New Roman"/>
          <w:szCs w:val="24"/>
        </w:rPr>
        <w:t xml:space="preserve"> που κανείς δεν σας ζήτησε, που προέκυψαν από την αφαίμαξη της παραγωγικής οικονομίας, για να μπορείτε μετά να επιστρέψετε κάποια λίγα χρήματα ως ελεημοσύνη. Και να σκεφτεί κανείς ότι ζητούσατε το 3,5% να γίνει 2%. Και μετά γίνατε βασιλι</w:t>
      </w:r>
      <w:r>
        <w:rPr>
          <w:rFonts w:eastAsia="Times New Roman" w:cs="Times New Roman"/>
          <w:szCs w:val="24"/>
        </w:rPr>
        <w:t xml:space="preserve">κότεροι του βασιλέως και κάνατε το 2% πλεόνασμα 4,5%. </w:t>
      </w:r>
    </w:p>
    <w:p w14:paraId="0F16F19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Αντί να επιδιώξετε βιώσιμη, διατηρήσιμη ανάπτυξη, σταθερότητα, ένα φιλικό επιχειρηματικό και ασφαλιστικό περιβάλλον για να έρθουν επενδύσεις, να δημιουργηθούν παραγωγικές, σταθερές δουλειές, έχετε πάντ</w:t>
      </w:r>
      <w:r>
        <w:rPr>
          <w:rFonts w:eastAsia="Times New Roman" w:cs="Times New Roman"/>
          <w:szCs w:val="24"/>
        </w:rPr>
        <w:t xml:space="preserve">α το βλέμμα στραμμένο στο επικοινωνιακό κέρδος της στιγμής. Ακόμα και το Πρόγραμμα Δημοσίων Επενδύσεων το παγώσατε, θυσία στον βωμό των </w:t>
      </w:r>
      <w:proofErr w:type="spellStart"/>
      <w:r>
        <w:rPr>
          <w:rFonts w:eastAsia="Times New Roman" w:cs="Times New Roman"/>
          <w:szCs w:val="24"/>
        </w:rPr>
        <w:t>υπερπλεονασμάτων</w:t>
      </w:r>
      <w:proofErr w:type="spellEnd"/>
      <w:r>
        <w:rPr>
          <w:rFonts w:eastAsia="Times New Roman" w:cs="Times New Roman"/>
          <w:szCs w:val="24"/>
        </w:rPr>
        <w:t>.  Έτσι, έχετε καθηλώσει τη χώρα και τους Έλληνες εκεί που θέλετε, εκεί που είναι ευάλωτοι, στη στασιμότ</w:t>
      </w:r>
      <w:r>
        <w:rPr>
          <w:rFonts w:eastAsia="Times New Roman" w:cs="Times New Roman"/>
          <w:szCs w:val="24"/>
        </w:rPr>
        <w:t>ητα και στη μιζέρια.</w:t>
      </w:r>
    </w:p>
    <w:p w14:paraId="0F16F19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Απορεί κανείς, λοιπόν, ακούγοντας τις διάφορες ομιλίες και τις εισηγήσεις των Βουλευτών της Συμπολίτευσης, που πανηγυρίζουν για τη μείωση των ασφαλιστικών εισφορών. Νομίζετε ότι οι πολίτες δεν καταλαβαίνουν; Νομίζετε πως έχουν πυρετό; </w:t>
      </w:r>
      <w:r>
        <w:rPr>
          <w:rFonts w:eastAsia="Times New Roman" w:cs="Times New Roman"/>
          <w:szCs w:val="24"/>
        </w:rPr>
        <w:t xml:space="preserve">Μήπως πιστεύατε πως με αυτού του είδους τα προπετάσματα καπνού, τα </w:t>
      </w:r>
      <w:r>
        <w:rPr>
          <w:rFonts w:eastAsia="Times New Roman" w:cs="Times New Roman"/>
          <w:szCs w:val="24"/>
        </w:rPr>
        <w:lastRenderedPageBreak/>
        <w:t>δήθεν δωράκια, τα διαρκή πήγαινε-έλα και «είπα-ξείπα» ο κόσμος θα μπερδευτεί και θα ξεχάσει ότι κάθε ευρώ που του επιστρέφετε με το ένα χέρι, του το παίρνετε με το άλλο, ότι σήμερα μειώνετε</w:t>
      </w:r>
      <w:r>
        <w:rPr>
          <w:rFonts w:eastAsia="Times New Roman" w:cs="Times New Roman"/>
          <w:szCs w:val="24"/>
        </w:rPr>
        <w:t xml:space="preserve"> τις ασφαλιστικές εισφορές που εσείς αυξήσατε, κοροϊδεύοντας, μάλιστα, τους ελεύθερους επαγγελματίες και τους επιστήμονες επειδή φοράνε γραβάτες; Θα είχατε ίσως περισσότερο σεβασμό απέναντί τους αν φορούσαν </w:t>
      </w:r>
      <w:proofErr w:type="spellStart"/>
      <w:r>
        <w:rPr>
          <w:rFonts w:eastAsia="Times New Roman" w:cs="Times New Roman"/>
          <w:szCs w:val="24"/>
        </w:rPr>
        <w:t>ποσέτ</w:t>
      </w:r>
      <w:proofErr w:type="spellEnd"/>
      <w:r>
        <w:rPr>
          <w:rFonts w:eastAsia="Times New Roman" w:cs="Times New Roman"/>
          <w:szCs w:val="24"/>
        </w:rPr>
        <w:t>, όπως ο εμπνευστής του νόμου που σήμερα ουσ</w:t>
      </w:r>
      <w:r>
        <w:rPr>
          <w:rFonts w:eastAsia="Times New Roman" w:cs="Times New Roman"/>
          <w:szCs w:val="24"/>
        </w:rPr>
        <w:t>ιαστικά ξηλώνεται, καταργώντας το ενιαίο των εισφορών, τον βασικό του πυλώνα.</w:t>
      </w:r>
    </w:p>
    <w:p w14:paraId="0F16F19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Άλλη μεγαλειώδη </w:t>
      </w:r>
      <w:proofErr w:type="spellStart"/>
      <w:r>
        <w:rPr>
          <w:rFonts w:eastAsia="Times New Roman" w:cs="Times New Roman"/>
          <w:szCs w:val="24"/>
        </w:rPr>
        <w:t>κωλοτούμπα</w:t>
      </w:r>
      <w:proofErr w:type="spellEnd"/>
      <w:r>
        <w:rPr>
          <w:rFonts w:eastAsia="Times New Roman" w:cs="Times New Roman"/>
          <w:szCs w:val="24"/>
        </w:rPr>
        <w:t xml:space="preserve">: Πριν από δύο χρόνια μας παρουσιάζετε τον νόμο </w:t>
      </w:r>
      <w:proofErr w:type="spellStart"/>
      <w:r>
        <w:rPr>
          <w:rFonts w:eastAsia="Times New Roman" w:cs="Times New Roman"/>
          <w:szCs w:val="24"/>
        </w:rPr>
        <w:t>Κατρούγκαλο</w:t>
      </w:r>
      <w:proofErr w:type="spellEnd"/>
      <w:r>
        <w:rPr>
          <w:rFonts w:eastAsia="Times New Roman" w:cs="Times New Roman"/>
          <w:szCs w:val="24"/>
        </w:rPr>
        <w:t xml:space="preserve"> ως τη μεγάλη ασφαλιστική μεταρρύθμιση, που δήθεν θα αποκαταστήσει τις αδικίες του παρελθόντο</w:t>
      </w:r>
      <w:r>
        <w:rPr>
          <w:rFonts w:eastAsia="Times New Roman" w:cs="Times New Roman"/>
          <w:szCs w:val="24"/>
        </w:rPr>
        <w:t>ς.</w:t>
      </w:r>
    </w:p>
    <w:p w14:paraId="0F16F19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Πιστεύω ότι θυμόμαστε όλοι τον κ. Πετρόπουλο που μας έλεγε ότι περπατάει στον δρόμο και του σφίγγουν αυθόρμητα το χέρι οι πολίτες γιατί -λέει- πληρώνανε λιγότερες ασφαλιστικές εισφορές. Ίσως κόπηκαν οι ευχαριστίες γι’ αυτό είπε να μειώσει κι άλλο τις ει</w:t>
      </w:r>
      <w:r>
        <w:rPr>
          <w:rFonts w:eastAsia="Times New Roman" w:cs="Times New Roman"/>
          <w:szCs w:val="24"/>
        </w:rPr>
        <w:t xml:space="preserve">σφορές. Αστειεύομαι φυσικά! </w:t>
      </w:r>
    </w:p>
    <w:p w14:paraId="0F16F19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Η αλήθεια είναι ότι ο «</w:t>
      </w:r>
      <w:proofErr w:type="spellStart"/>
      <w:r>
        <w:rPr>
          <w:rFonts w:eastAsia="Times New Roman" w:cs="Times New Roman"/>
          <w:szCs w:val="24"/>
        </w:rPr>
        <w:t>κατρουγκάλιος</w:t>
      </w:r>
      <w:proofErr w:type="spellEnd"/>
      <w:r>
        <w:rPr>
          <w:rFonts w:eastAsia="Times New Roman" w:cs="Times New Roman"/>
          <w:szCs w:val="24"/>
        </w:rPr>
        <w:t>» ΕΦΚΑ κατέστρεψε τον αγορά εργασίας. Οδήγησε τις χήρες και τους χαμηλοσυνταξιούχους στην απόγνωση με τις ανάλγητες περικοπές των συντάξεων χηρείας και την κατάργηση του ΕΚΑΣ. Έκανε το κράτος</w:t>
      </w:r>
      <w:r>
        <w:rPr>
          <w:rFonts w:eastAsia="Times New Roman" w:cs="Times New Roman"/>
          <w:szCs w:val="24"/>
        </w:rPr>
        <w:t xml:space="preserve"> συνέταιρο στα έσοδα, αλλά όχι στα έξοδα του κάθε επαγγελματία και του κάθε αγρότη.</w:t>
      </w:r>
    </w:p>
    <w:p w14:paraId="0F16F19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Είναι ένα σύστημα που δημεύει τον κόπο των σκληρά εργαζομένων Ελλήνων, για  να κάνουν καλά οι κομματικοί πελάτες και τα στελέχη του ΣΥΡΙΖΑ. Και σήμερα προσπαθείτε με αποσπα</w:t>
      </w:r>
      <w:r>
        <w:rPr>
          <w:rFonts w:eastAsia="Times New Roman" w:cs="Times New Roman"/>
          <w:szCs w:val="24"/>
        </w:rPr>
        <w:t>σματικές ρυθμίσεις και ημίμετρα, αφήνοντας έξω κατηγορίες ασφαλισμένων και λέγοντας τη μισή αλήθεια, να καλύψετε τα τραγικά λάθη που κάνετε.</w:t>
      </w:r>
    </w:p>
    <w:p w14:paraId="0F16F19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ζημιά, όμως, που έχετε προκαλέσει στη χώρα, είναι ανυπολόγιστη. Και είναι ζημιά όχι μόνο στην οικονομία, αλλά ζημιά στους θεσμούς και, δυστυχώς, ζημιά στα εθνικά θέματα. Και αυτό γιατί δεν την αντέχετε την αστική κοινωνία με τα δικαιώματα και τις ελευθερ</w:t>
      </w:r>
      <w:r>
        <w:rPr>
          <w:rFonts w:eastAsia="Times New Roman" w:cs="Times New Roman"/>
          <w:szCs w:val="24"/>
        </w:rPr>
        <w:t xml:space="preserve">ίες. Μία λαϊκή, αυταρχική </w:t>
      </w:r>
      <w:r>
        <w:rPr>
          <w:rFonts w:eastAsia="Times New Roman" w:cs="Times New Roman"/>
          <w:szCs w:val="24"/>
        </w:rPr>
        <w:t>δ</w:t>
      </w:r>
      <w:r>
        <w:rPr>
          <w:rFonts w:eastAsia="Times New Roman" w:cs="Times New Roman"/>
          <w:szCs w:val="24"/>
        </w:rPr>
        <w:t xml:space="preserve">ημοκρατία θα θέλατε με τα μεγαλεία του φίλου σας του </w:t>
      </w:r>
      <w:proofErr w:type="spellStart"/>
      <w:r>
        <w:rPr>
          <w:rFonts w:eastAsia="Times New Roman" w:cs="Times New Roman"/>
          <w:szCs w:val="24"/>
        </w:rPr>
        <w:t>Τραμπ</w:t>
      </w:r>
      <w:proofErr w:type="spellEnd"/>
      <w:r>
        <w:rPr>
          <w:rFonts w:eastAsia="Times New Roman" w:cs="Times New Roman"/>
          <w:szCs w:val="24"/>
        </w:rPr>
        <w:t xml:space="preserve"> και των ηγετίσκων των Βαλκανίων.</w:t>
      </w:r>
    </w:p>
    <w:p w14:paraId="0F16F19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Έρχεται, όμως, η στιγμή που τα πράγματα θα αλλάξουν. Ο κ. Μητσοτάκης έχει ήδη καταθέσει αυτό το σχέδιο -λιγότεροι φόροι και εισφορές- για</w:t>
      </w:r>
      <w:r>
        <w:rPr>
          <w:rFonts w:eastAsia="Times New Roman" w:cs="Times New Roman"/>
          <w:szCs w:val="24"/>
        </w:rPr>
        <w:t xml:space="preserve"> την επανεκκίνηση της οικονομίας, την απλοποίηση διαδικασιών για την προώθηση των επενδύσεων, με τους δημιουργικούς Έλληνες και Ελληνίδες μπροστά στον παραγωγικό τομέα μπροστάρη και τον δημόσιο τομέα συμπαραστάτη, δουλειές, ευκαιρίες, εμπιστοσύνη, αλήθεια </w:t>
      </w:r>
      <w:r>
        <w:rPr>
          <w:rFonts w:eastAsia="Times New Roman" w:cs="Times New Roman"/>
          <w:szCs w:val="24"/>
        </w:rPr>
        <w:t>και σταθερότητα, κανονικότητα και ασφάλεια για όλους.</w:t>
      </w:r>
    </w:p>
    <w:p w14:paraId="0F16F19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F16F19D"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16F19E" w14:textId="77777777" w:rsidR="0091757C" w:rsidRDefault="00D319C2">
      <w:pPr>
        <w:spacing w:line="600" w:lineRule="auto"/>
        <w:ind w:firstLine="720"/>
        <w:jc w:val="both"/>
        <w:rPr>
          <w:rFonts w:eastAsia="Times New Roman" w:cs="Times New Roman"/>
          <w:szCs w:val="24"/>
        </w:rPr>
      </w:pPr>
      <w:r w:rsidRPr="004E5CA8">
        <w:rPr>
          <w:rFonts w:eastAsia="Times New Roman" w:cs="Times New Roman"/>
          <w:b/>
          <w:szCs w:val="24"/>
        </w:rPr>
        <w:t>ΠΡΟΕΔΡΕΥΩΝ (Σπυρίδων Λυκούδης):</w:t>
      </w:r>
      <w:r>
        <w:rPr>
          <w:rFonts w:eastAsia="Times New Roman" w:cs="Times New Roman"/>
          <w:szCs w:val="24"/>
        </w:rPr>
        <w:t xml:space="preserve"> Ευχαριστούμε, κυρία συνάδελφε.</w:t>
      </w:r>
    </w:p>
    <w:p w14:paraId="0F16F19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Τον λόγο έχει η συνάδελφος κ</w:t>
      </w:r>
      <w:r>
        <w:rPr>
          <w:rFonts w:eastAsia="Times New Roman" w:cs="Times New Roman"/>
          <w:szCs w:val="24"/>
        </w:rPr>
        <w:t>.</w:t>
      </w:r>
      <w:r>
        <w:rPr>
          <w:rFonts w:eastAsia="Times New Roman" w:cs="Times New Roman"/>
          <w:szCs w:val="24"/>
        </w:rPr>
        <w:t xml:space="preserve"> Ευφροσύνη </w:t>
      </w:r>
      <w:proofErr w:type="spellStart"/>
      <w:r>
        <w:rPr>
          <w:rFonts w:eastAsia="Times New Roman" w:cs="Times New Roman"/>
          <w:szCs w:val="24"/>
        </w:rPr>
        <w:t>Καρασαρλίδου</w:t>
      </w:r>
      <w:proofErr w:type="spellEnd"/>
      <w:r>
        <w:rPr>
          <w:rFonts w:eastAsia="Times New Roman" w:cs="Times New Roman"/>
          <w:szCs w:val="24"/>
        </w:rPr>
        <w:t>.</w:t>
      </w:r>
    </w:p>
    <w:p w14:paraId="0F16F1A0" w14:textId="77777777" w:rsidR="0091757C" w:rsidRDefault="00D319C2">
      <w:pPr>
        <w:spacing w:line="600" w:lineRule="auto"/>
        <w:ind w:firstLine="720"/>
        <w:jc w:val="both"/>
        <w:rPr>
          <w:rFonts w:eastAsia="Times New Roman"/>
          <w:szCs w:val="24"/>
        </w:rPr>
      </w:pPr>
      <w:r>
        <w:rPr>
          <w:rFonts w:eastAsia="Times New Roman"/>
          <w:b/>
          <w:szCs w:val="24"/>
        </w:rPr>
        <w:t>ΕΥΦΡΟΣΥΝΗ</w:t>
      </w:r>
      <w:r w:rsidRPr="00D739D9">
        <w:rPr>
          <w:rFonts w:eastAsia="Times New Roman"/>
          <w:b/>
          <w:szCs w:val="24"/>
        </w:rPr>
        <w:t xml:space="preserve"> </w:t>
      </w:r>
      <w:r>
        <w:rPr>
          <w:rFonts w:eastAsia="Times New Roman"/>
          <w:b/>
          <w:szCs w:val="24"/>
        </w:rPr>
        <w:t>(ΦΡΟΣ</w:t>
      </w:r>
      <w:r>
        <w:rPr>
          <w:rFonts w:eastAsia="Times New Roman"/>
          <w:b/>
          <w:szCs w:val="24"/>
        </w:rPr>
        <w:t xml:space="preserve">Ω) </w:t>
      </w:r>
      <w:r w:rsidRPr="00D739D9">
        <w:rPr>
          <w:rFonts w:eastAsia="Times New Roman"/>
          <w:b/>
          <w:szCs w:val="24"/>
        </w:rPr>
        <w:t xml:space="preserve">ΚΑΡΑΣΑΡΛΙΔΟΥ: </w:t>
      </w:r>
      <w:r>
        <w:rPr>
          <w:rFonts w:eastAsia="Times New Roman"/>
          <w:szCs w:val="24"/>
        </w:rPr>
        <w:t>Ευχαριστώ, κύριε Πρόεδρε.</w:t>
      </w:r>
    </w:p>
    <w:p w14:paraId="0F16F1A1" w14:textId="77777777" w:rsidR="0091757C" w:rsidRDefault="00D319C2">
      <w:pPr>
        <w:spacing w:line="600" w:lineRule="auto"/>
        <w:ind w:firstLine="720"/>
        <w:jc w:val="both"/>
        <w:rPr>
          <w:rFonts w:eastAsia="Times New Roman"/>
          <w:szCs w:val="24"/>
        </w:rPr>
      </w:pPr>
      <w:r>
        <w:rPr>
          <w:rFonts w:eastAsia="Times New Roman"/>
          <w:szCs w:val="24"/>
        </w:rPr>
        <w:lastRenderedPageBreak/>
        <w:t>Αγαπητοί συνάδελφοι, αντιλαμβανόμαστε όλοι μας πως μετά από ένα μεγάλο διάστημα σκληρής δημοσιονομικής πολιτικής αυτός ο κύκλος έχει κλείσει και σήμερα η Κυβέρνησή μας μπορεί να φέρει προς ψήφιση ένα νομοσχέδιο πο</w:t>
      </w:r>
      <w:r>
        <w:rPr>
          <w:rFonts w:eastAsia="Times New Roman"/>
          <w:szCs w:val="24"/>
        </w:rPr>
        <w:t xml:space="preserve">υ δίνει μια σημαντική ελάφρυνση των ασφαλιστικών εισφορών των μη μισθωτών, των αγροτών, των ελεύθερων επαγγελματιών, των αυτοαπασχολούμενων, καθώς και μια σειρά άλλων ρυθμίσεων, όπως αυτή του άρθρου 23, του δικαιώματος, δηλαδή, παράστασης πολιτικής αγωγής </w:t>
      </w:r>
      <w:r>
        <w:rPr>
          <w:rFonts w:eastAsia="Times New Roman"/>
          <w:szCs w:val="24"/>
        </w:rPr>
        <w:t>για δεδουλευμένες αποδοχές και για την αποζημίωση απόλυσης. Δηλαδή, οι εργαζόμενοι για πρώτη φορά αποκτούν το δικαίωμα να παρίστανται ως πολιτικοί ενάγοντες στις ποινικές δίκες σε βάρος των εργοδοτών τους.</w:t>
      </w:r>
    </w:p>
    <w:p w14:paraId="0F16F1A2" w14:textId="77777777" w:rsidR="0091757C" w:rsidRDefault="00D319C2">
      <w:pPr>
        <w:spacing w:line="600" w:lineRule="auto"/>
        <w:ind w:firstLine="720"/>
        <w:jc w:val="both"/>
        <w:rPr>
          <w:rFonts w:eastAsia="Times New Roman"/>
          <w:szCs w:val="24"/>
        </w:rPr>
      </w:pPr>
      <w:r>
        <w:rPr>
          <w:rFonts w:eastAsia="Times New Roman"/>
          <w:szCs w:val="24"/>
        </w:rPr>
        <w:t>Έχουμε τη δυνατότητα να προβούμε στην ψήφιση αυτού</w:t>
      </w:r>
      <w:r>
        <w:rPr>
          <w:rFonts w:eastAsia="Times New Roman"/>
          <w:szCs w:val="24"/>
        </w:rPr>
        <w:t xml:space="preserve"> του νομοσχεδίου σήμερα, διότι η Κυβέρνησή μας τόλμησε να μεταρρυθμίσει το ασφαλιστικό σύστημα με την ενοποίηση των ταμείων, με τη δημιουργία του ΕΦΚΑ και άλλων δομών. Τόλμησε, δηλαδή, να αλλάξει την ασφαλιστική φιλοσοφία.</w:t>
      </w:r>
    </w:p>
    <w:p w14:paraId="0F16F1A3" w14:textId="77777777" w:rsidR="0091757C" w:rsidRDefault="00D319C2">
      <w:pPr>
        <w:spacing w:line="600" w:lineRule="auto"/>
        <w:ind w:firstLine="720"/>
        <w:jc w:val="both"/>
        <w:rPr>
          <w:rFonts w:eastAsia="Times New Roman"/>
          <w:szCs w:val="24"/>
        </w:rPr>
      </w:pPr>
      <w:r>
        <w:rPr>
          <w:rFonts w:eastAsia="Times New Roman"/>
          <w:szCs w:val="24"/>
        </w:rPr>
        <w:lastRenderedPageBreak/>
        <w:t>Ναι, δημιουργήσαμε ένα σύστημα απ</w:t>
      </w:r>
      <w:r>
        <w:rPr>
          <w:rFonts w:eastAsia="Times New Roman"/>
          <w:szCs w:val="24"/>
        </w:rPr>
        <w:t>όλυτα προσαρμοσμένο στην περίοδο της οικονομικής κρίσης, που, όμως, δίνει περιθώρια μεταρρυθμίσεων ώστε να ανταποκρίνεται στις εκάστοτε ανάγκες της κοινωνίας.</w:t>
      </w:r>
    </w:p>
    <w:p w14:paraId="0F16F1A4" w14:textId="77777777" w:rsidR="0091757C" w:rsidRDefault="00D319C2">
      <w:pPr>
        <w:spacing w:line="600" w:lineRule="auto"/>
        <w:ind w:firstLine="720"/>
        <w:jc w:val="both"/>
        <w:rPr>
          <w:rFonts w:eastAsia="Times New Roman"/>
          <w:szCs w:val="24"/>
        </w:rPr>
      </w:pPr>
      <w:r>
        <w:rPr>
          <w:rFonts w:eastAsia="Times New Roman"/>
          <w:szCs w:val="24"/>
        </w:rPr>
        <w:t>Συνάδελφοι των άλλων κομμάτων -δεν είναι και κανείς εδώ, μόνο εσείς-</w:t>
      </w:r>
    </w:p>
    <w:p w14:paraId="0F16F1A5" w14:textId="77777777" w:rsidR="0091757C" w:rsidRDefault="00D319C2">
      <w:pPr>
        <w:spacing w:line="600" w:lineRule="auto"/>
        <w:ind w:firstLine="720"/>
        <w:jc w:val="both"/>
        <w:rPr>
          <w:rFonts w:eastAsia="Times New Roman"/>
          <w:b/>
          <w:szCs w:val="24"/>
        </w:rPr>
      </w:pPr>
      <w:r w:rsidRPr="001701A5">
        <w:rPr>
          <w:rFonts w:eastAsia="Times New Roman"/>
          <w:b/>
          <w:szCs w:val="24"/>
        </w:rPr>
        <w:t xml:space="preserve">ΑΙΚΑΤΕΡΙΝΗ ΜΑΡΚΟΥ: </w:t>
      </w:r>
      <w:r w:rsidRPr="001701A5">
        <w:rPr>
          <w:rFonts w:eastAsia="Times New Roman"/>
          <w:szCs w:val="24"/>
        </w:rPr>
        <w:t xml:space="preserve">Λυπάμαι </w:t>
      </w:r>
      <w:r w:rsidRPr="001701A5">
        <w:rPr>
          <w:rFonts w:eastAsia="Times New Roman"/>
          <w:szCs w:val="24"/>
        </w:rPr>
        <w:t>που δεν έχετε κοινό.</w:t>
      </w:r>
    </w:p>
    <w:p w14:paraId="0F16F1A6" w14:textId="77777777" w:rsidR="0091757C" w:rsidRDefault="00D319C2">
      <w:pPr>
        <w:spacing w:line="600" w:lineRule="auto"/>
        <w:ind w:firstLine="720"/>
        <w:jc w:val="both"/>
        <w:rPr>
          <w:rFonts w:eastAsia="Times New Roman"/>
          <w:szCs w:val="24"/>
        </w:rPr>
      </w:pPr>
      <w:r>
        <w:rPr>
          <w:rFonts w:eastAsia="Times New Roman"/>
          <w:b/>
          <w:szCs w:val="24"/>
        </w:rPr>
        <w:t xml:space="preserve">ΕΥΦΡΟΣΥΝΗ (ΦΡΟΣΩ) ΚΑΡΑΣΑΡΛΙΔΟΥ: </w:t>
      </w:r>
      <w:r w:rsidRPr="00BC7146">
        <w:rPr>
          <w:rFonts w:eastAsia="Times New Roman"/>
          <w:szCs w:val="24"/>
        </w:rPr>
        <w:t>...επιτρέψτε μου να σ</w:t>
      </w:r>
      <w:r>
        <w:rPr>
          <w:rFonts w:eastAsia="Times New Roman"/>
          <w:szCs w:val="24"/>
        </w:rPr>
        <w:t>α</w:t>
      </w:r>
      <w:r w:rsidRPr="00BC7146">
        <w:rPr>
          <w:rFonts w:eastAsia="Times New Roman"/>
          <w:szCs w:val="24"/>
        </w:rPr>
        <w:t>ς πω πώς όταν ασκε</w:t>
      </w:r>
      <w:r>
        <w:rPr>
          <w:rFonts w:eastAsia="Times New Roman"/>
          <w:szCs w:val="24"/>
        </w:rPr>
        <w:t>ίτε</w:t>
      </w:r>
      <w:r w:rsidRPr="00BC7146">
        <w:rPr>
          <w:rFonts w:eastAsia="Times New Roman"/>
          <w:szCs w:val="24"/>
        </w:rPr>
        <w:t xml:space="preserve"> την κριτική </w:t>
      </w:r>
      <w:r>
        <w:rPr>
          <w:rFonts w:eastAsia="Times New Roman"/>
          <w:szCs w:val="24"/>
        </w:rPr>
        <w:t>σας μοιάζετε είτε να ξεχνάτε ηθελημένα, είτε τεχνηέντως να αγνοείτε ότι οι νομοθετικές αλλαγές που ψηφίστηκαν το 2016 και έπειτα, ψηφίστηκαν στο πλ</w:t>
      </w:r>
      <w:r>
        <w:rPr>
          <w:rFonts w:eastAsia="Times New Roman"/>
          <w:szCs w:val="24"/>
        </w:rPr>
        <w:t xml:space="preserve">αίσιο </w:t>
      </w:r>
      <w:proofErr w:type="spellStart"/>
      <w:r>
        <w:rPr>
          <w:rFonts w:eastAsia="Times New Roman"/>
          <w:szCs w:val="24"/>
        </w:rPr>
        <w:t>μνηνομιακών</w:t>
      </w:r>
      <w:proofErr w:type="spellEnd"/>
      <w:r>
        <w:rPr>
          <w:rFonts w:eastAsia="Times New Roman"/>
          <w:szCs w:val="24"/>
        </w:rPr>
        <w:t xml:space="preserve"> νομοθεσιών, οπότε αυτό σήμαινε ότι τα έσοδα μέσω των εισφορών έπρεπε να αυξηθούν και οι ασφαλιστικές και άλλες δαπάνες να περιοριστούν στα αναγκαία.</w:t>
      </w:r>
    </w:p>
    <w:p w14:paraId="0F16F1A7" w14:textId="77777777" w:rsidR="0091757C" w:rsidRDefault="00D319C2">
      <w:pPr>
        <w:spacing w:line="600" w:lineRule="auto"/>
        <w:ind w:firstLine="720"/>
        <w:jc w:val="both"/>
        <w:rPr>
          <w:rFonts w:eastAsia="Times New Roman"/>
          <w:szCs w:val="24"/>
        </w:rPr>
      </w:pPr>
      <w:r>
        <w:rPr>
          <w:rFonts w:eastAsia="Times New Roman"/>
          <w:szCs w:val="24"/>
        </w:rPr>
        <w:t>Σήμερα, αφού καταφέραμε και βγάλαμε τη χώρα από τα μνημόνια, στηρίζουμε το κοινωνικό κράτ</w:t>
      </w:r>
      <w:r>
        <w:rPr>
          <w:rFonts w:eastAsia="Times New Roman"/>
          <w:szCs w:val="24"/>
        </w:rPr>
        <w:t xml:space="preserve">ος δικαίου, κύριο συστατικό του οποίου αποτελεί το ασφαλιστικό σύστημα. Παρεμβαίνουμε με αναδιανεμητικούς και επανορθωτικούς μηχανισμούς </w:t>
      </w:r>
      <w:r>
        <w:rPr>
          <w:rFonts w:eastAsia="Times New Roman"/>
          <w:szCs w:val="24"/>
        </w:rPr>
        <w:lastRenderedPageBreak/>
        <w:t>προς όφελος αυτών των πολιτών που έκαναν και τις μεγαλύτερες θυσίες, με σκοπό να διορθώσουμε τις όποιες αδικίες προκλήθ</w:t>
      </w:r>
      <w:r>
        <w:rPr>
          <w:rFonts w:eastAsia="Times New Roman"/>
          <w:szCs w:val="24"/>
        </w:rPr>
        <w:t>ηκαν αναγκαστικά από την εφαρμογή μέτρων οικονομικής πολιτικής που έπρεπε να ληφθούν τα προηγούμενα χρόνια. Το πράττουμε με την κοινωνική αρχή που αρμόζει στο κράτος δικαίου, της παρέμβασης και εξισορρόπησης των ανισοτήτων και το νοιώθουμε ως χρέος μας απέ</w:t>
      </w:r>
      <w:r>
        <w:rPr>
          <w:rFonts w:eastAsia="Times New Roman"/>
          <w:szCs w:val="24"/>
        </w:rPr>
        <w:t>ναντι στους πολίτες και κυρίως στη μεσαία τάξη που μέσα της έχει το πιο δημιουργικό και το πιο αναπτυξιακό κομμάτι της κοινωνίας, το οποίο έχει πληγεί τα προηγούμενα χρόνια.</w:t>
      </w:r>
    </w:p>
    <w:p w14:paraId="0F16F1A8" w14:textId="77777777" w:rsidR="0091757C" w:rsidRDefault="00D319C2">
      <w:pPr>
        <w:spacing w:line="600" w:lineRule="auto"/>
        <w:ind w:firstLine="720"/>
        <w:jc w:val="both"/>
        <w:rPr>
          <w:rFonts w:eastAsia="Times New Roman"/>
          <w:szCs w:val="24"/>
        </w:rPr>
      </w:pPr>
      <w:r>
        <w:rPr>
          <w:rFonts w:eastAsia="Times New Roman"/>
          <w:szCs w:val="24"/>
        </w:rPr>
        <w:t>Ναι, συστήνουμε ένα υγιές σύστημα ασφάλισης και όχι στο πλαίσιο προεκλογικών σκοπι</w:t>
      </w:r>
      <w:r>
        <w:rPr>
          <w:rFonts w:eastAsia="Times New Roman"/>
          <w:szCs w:val="24"/>
        </w:rPr>
        <w:t xml:space="preserve">μοτήτων, όπως εσείς μας λέτε, αλλά με τομές και με μεταρρυθμίσεις, με τομές που έχουν γίνει στο παρελθόν και με μεταρρυθμίσεις που γίνονται σήμερα και θα γίνουν και στο μέλλον, με σκληρή δουλειά τα σχεδόν τέσσερα χρόνια της διακυβέρνησής μας και, βεβαίως, </w:t>
      </w:r>
      <w:r>
        <w:rPr>
          <w:rFonts w:eastAsia="Times New Roman"/>
          <w:szCs w:val="24"/>
        </w:rPr>
        <w:t>με τις θυσίες και τη συμμετοχή του ελληνικού λαού.</w:t>
      </w:r>
    </w:p>
    <w:p w14:paraId="0F16F1A9" w14:textId="77777777" w:rsidR="0091757C" w:rsidRDefault="00D319C2">
      <w:pPr>
        <w:spacing w:line="600" w:lineRule="auto"/>
        <w:ind w:firstLine="720"/>
        <w:jc w:val="both"/>
        <w:rPr>
          <w:rFonts w:eastAsia="Times New Roman"/>
          <w:szCs w:val="24"/>
        </w:rPr>
      </w:pPr>
      <w:r>
        <w:rPr>
          <w:rFonts w:eastAsia="Times New Roman"/>
          <w:szCs w:val="24"/>
        </w:rPr>
        <w:t xml:space="preserve">Εμείς, λάβαμε έλλειμμα στα ασφαλιστικά ταμεία και θα παραδώσουμε τον ΕΦΚΑ στο τέλος της τετραετίας με πλεόνασμα. </w:t>
      </w:r>
      <w:r>
        <w:rPr>
          <w:rFonts w:eastAsia="Times New Roman"/>
          <w:szCs w:val="24"/>
        </w:rPr>
        <w:lastRenderedPageBreak/>
        <w:t>Δημιουργήσαμε ένα βιώσιμο σύστημα κοινωνικής ασφάλισης. Το 88% των αγροτών και των ελεύθερων</w:t>
      </w:r>
      <w:r>
        <w:rPr>
          <w:rFonts w:eastAsia="Times New Roman"/>
          <w:szCs w:val="24"/>
        </w:rPr>
        <w:t xml:space="preserve"> επαγγελματιών πληρώνει λιγότερες εισφορές από αυτές που πλήρωνε. Οι εκκρεμείς κύριες συντάξεις είναι κάπου κάτω από </w:t>
      </w:r>
      <w:r>
        <w:rPr>
          <w:rFonts w:eastAsia="Times New Roman"/>
          <w:szCs w:val="24"/>
        </w:rPr>
        <w:t>τριάντα πέντε χιλιάδες</w:t>
      </w:r>
      <w:r>
        <w:rPr>
          <w:rFonts w:eastAsia="Times New Roman"/>
          <w:szCs w:val="24"/>
        </w:rPr>
        <w:t xml:space="preserve">, ενώ μας παραδώσατε σε εκκρεμότητα γύρω </w:t>
      </w:r>
      <w:r>
        <w:rPr>
          <w:rFonts w:eastAsia="Times New Roman"/>
          <w:szCs w:val="24"/>
        </w:rPr>
        <w:t>στις τετρακόσιες χιλιάδες</w:t>
      </w:r>
      <w:r>
        <w:rPr>
          <w:rFonts w:eastAsia="Times New Roman"/>
          <w:szCs w:val="24"/>
        </w:rPr>
        <w:t xml:space="preserve">. </w:t>
      </w:r>
    </w:p>
    <w:p w14:paraId="0F16F1AA" w14:textId="77777777" w:rsidR="0091757C" w:rsidRDefault="00D319C2">
      <w:pPr>
        <w:spacing w:line="600" w:lineRule="auto"/>
        <w:ind w:firstLine="720"/>
        <w:jc w:val="both"/>
        <w:rPr>
          <w:rFonts w:eastAsia="Times New Roman"/>
          <w:szCs w:val="24"/>
        </w:rPr>
      </w:pPr>
      <w:r>
        <w:rPr>
          <w:rFonts w:eastAsia="Times New Roman"/>
          <w:szCs w:val="24"/>
        </w:rPr>
        <w:t>Οι αριθμοί, λοιπόν, επιβεβαιώνουν ότι η καταστρο</w:t>
      </w:r>
      <w:r>
        <w:rPr>
          <w:rFonts w:eastAsia="Times New Roman"/>
          <w:szCs w:val="24"/>
        </w:rPr>
        <w:t xml:space="preserve">φολογία της Αντιπολίτευσης και κυρίως της Νέας Δημοκρατίας για άλλη μια φορά θα πέσει στο κενό. </w:t>
      </w:r>
    </w:p>
    <w:p w14:paraId="0F16F1AB" w14:textId="77777777" w:rsidR="0091757C" w:rsidRDefault="00D319C2">
      <w:pPr>
        <w:spacing w:line="600" w:lineRule="auto"/>
        <w:ind w:firstLine="720"/>
        <w:jc w:val="both"/>
        <w:rPr>
          <w:rFonts w:eastAsia="Times New Roman"/>
          <w:szCs w:val="24"/>
        </w:rPr>
      </w:pPr>
      <w:r>
        <w:rPr>
          <w:rFonts w:eastAsia="Times New Roman"/>
          <w:szCs w:val="24"/>
        </w:rPr>
        <w:t>Και ξέρετε, αυτό το νομοσχέδιο αποτελεί το τρίτο ευνοϊκό μέτρο από τα είκοσι για τα οποία δεσμεύτηκε ο Πρωθυπουργός στη Διεθνή Έκθεση της Θεσσαλονίκης και είπε</w:t>
      </w:r>
      <w:r>
        <w:rPr>
          <w:rFonts w:eastAsia="Times New Roman"/>
          <w:szCs w:val="24"/>
        </w:rPr>
        <w:t xml:space="preserve"> πως θα φέρει προς ψήφιση στη Βουλή. Και παρά τις άναρθρες κραυγές σας, συνάδελφοι της Αντιπολίτευσης, που εξυπηρετούν μάλλον μια πρώιμη προεκλογική πολιτική, θα αναγκαστείτε να τα ψηφίσετε όλα. Ένα προς ένα θα τα ψηφίσετε.</w:t>
      </w:r>
    </w:p>
    <w:p w14:paraId="0F16F1AC" w14:textId="77777777" w:rsidR="0091757C" w:rsidRDefault="00D319C2">
      <w:pPr>
        <w:spacing w:line="600" w:lineRule="auto"/>
        <w:ind w:firstLine="720"/>
        <w:jc w:val="both"/>
        <w:rPr>
          <w:rFonts w:eastAsia="Times New Roman"/>
          <w:szCs w:val="24"/>
        </w:rPr>
      </w:pPr>
      <w:r>
        <w:rPr>
          <w:rFonts w:eastAsia="Times New Roman"/>
          <w:szCs w:val="24"/>
        </w:rPr>
        <w:t>Σήμερα, όμως, η συζήτηση σε αυτή</w:t>
      </w:r>
      <w:r>
        <w:rPr>
          <w:rFonts w:eastAsia="Times New Roman"/>
          <w:szCs w:val="24"/>
        </w:rPr>
        <w:t xml:space="preserve"> την Αίθουσα θα έπρεπε να γίνεται με άλλους όρους, διότι το ασφαλιστικό αποτελεί εθνικό θέμα. Η πολιτική παρέμβασή σας, συνάδελφοι, θα έπρεπε </w:t>
      </w:r>
      <w:r>
        <w:rPr>
          <w:rFonts w:eastAsia="Times New Roman"/>
          <w:szCs w:val="24"/>
        </w:rPr>
        <w:lastRenderedPageBreak/>
        <w:t>να είναι προς την κατεύθυνση της συναίνεσης και όσο είναι δυνατόν στη βελτίωση των μεταρρυθμίσεων. Γιατί στόχος όλ</w:t>
      </w:r>
      <w:r>
        <w:rPr>
          <w:rFonts w:eastAsia="Times New Roman"/>
          <w:szCs w:val="24"/>
        </w:rPr>
        <w:t>ων θα έπρεπε να είναι ένα αποδεκτό, εφαρμόσιμο και σταθερό ασφαλιστικό σύστημα, το οποίο θα είναι άρρηκτα συνδεδεμένο με τις ανάγκες της κοινωνίας.</w:t>
      </w:r>
    </w:p>
    <w:p w14:paraId="0F16F1AD" w14:textId="77777777" w:rsidR="0091757C" w:rsidRDefault="00D319C2">
      <w:pPr>
        <w:spacing w:line="600" w:lineRule="auto"/>
        <w:ind w:firstLine="720"/>
        <w:jc w:val="both"/>
        <w:rPr>
          <w:rFonts w:eastAsia="Times New Roman"/>
          <w:szCs w:val="24"/>
        </w:rPr>
      </w:pPr>
      <w:r>
        <w:rPr>
          <w:rFonts w:eastAsia="Times New Roman"/>
          <w:szCs w:val="24"/>
        </w:rPr>
        <w:t xml:space="preserve">Σας ευχαριστώ. </w:t>
      </w:r>
    </w:p>
    <w:p w14:paraId="0F16F1AE" w14:textId="77777777" w:rsidR="0091757C" w:rsidRDefault="00D319C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F16F1AF" w14:textId="77777777" w:rsidR="0091757C" w:rsidRDefault="00D319C2">
      <w:pPr>
        <w:spacing w:line="600" w:lineRule="auto"/>
        <w:ind w:firstLine="720"/>
        <w:jc w:val="both"/>
        <w:rPr>
          <w:rFonts w:eastAsia="Times New Roman"/>
          <w:szCs w:val="24"/>
        </w:rPr>
      </w:pPr>
      <w:r w:rsidRPr="00A26A6A">
        <w:rPr>
          <w:rFonts w:eastAsia="Times New Roman"/>
          <w:b/>
          <w:szCs w:val="24"/>
        </w:rPr>
        <w:t>ΠΡΟΕΔΡΕΥΩΝ (Σπυρίδων Λυκούδης):</w:t>
      </w:r>
      <w:r>
        <w:rPr>
          <w:rFonts w:eastAsia="Times New Roman"/>
          <w:b/>
          <w:szCs w:val="24"/>
        </w:rPr>
        <w:t xml:space="preserve"> </w:t>
      </w:r>
      <w:r>
        <w:rPr>
          <w:rFonts w:eastAsia="Times New Roman"/>
          <w:szCs w:val="24"/>
        </w:rPr>
        <w:t>Ευχαριστώ, κυρία</w:t>
      </w:r>
      <w:r>
        <w:rPr>
          <w:rFonts w:eastAsia="Times New Roman"/>
          <w:szCs w:val="24"/>
        </w:rPr>
        <w:t xml:space="preserve"> συνάδελφε. </w:t>
      </w:r>
    </w:p>
    <w:p w14:paraId="0F16F1B0" w14:textId="77777777" w:rsidR="0091757C" w:rsidRDefault="00D319C2">
      <w:pPr>
        <w:spacing w:line="600" w:lineRule="auto"/>
        <w:ind w:firstLine="720"/>
        <w:jc w:val="both"/>
        <w:rPr>
          <w:rFonts w:eastAsia="Times New Roman"/>
          <w:szCs w:val="24"/>
        </w:rPr>
      </w:pPr>
      <w:r>
        <w:rPr>
          <w:rFonts w:eastAsia="Times New Roman"/>
          <w:szCs w:val="24"/>
        </w:rPr>
        <w:t xml:space="preserve">Τον λόγο έχει ο συνάδελφος κ. </w:t>
      </w:r>
      <w:proofErr w:type="spellStart"/>
      <w:r>
        <w:rPr>
          <w:rFonts w:eastAsia="Times New Roman"/>
          <w:szCs w:val="24"/>
        </w:rPr>
        <w:t>Κατσιαντώνης</w:t>
      </w:r>
      <w:proofErr w:type="spellEnd"/>
      <w:r>
        <w:rPr>
          <w:rFonts w:eastAsia="Times New Roman"/>
          <w:szCs w:val="24"/>
        </w:rPr>
        <w:t xml:space="preserve">, για επτά λεπτά. </w:t>
      </w:r>
    </w:p>
    <w:p w14:paraId="0F16F1B1" w14:textId="77777777" w:rsidR="0091757C" w:rsidRDefault="00D319C2">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Σας ευχαριστώ, κύριε Πρόεδρε.</w:t>
      </w:r>
    </w:p>
    <w:p w14:paraId="0F16F1B2" w14:textId="77777777" w:rsidR="0091757C" w:rsidRDefault="00D319C2">
      <w:pPr>
        <w:spacing w:line="600" w:lineRule="auto"/>
        <w:ind w:firstLine="720"/>
        <w:jc w:val="both"/>
        <w:rPr>
          <w:rFonts w:eastAsia="Times New Roman"/>
          <w:szCs w:val="24"/>
        </w:rPr>
      </w:pPr>
      <w:r>
        <w:rPr>
          <w:rFonts w:eastAsia="Times New Roman"/>
          <w:szCs w:val="24"/>
        </w:rPr>
        <w:t>Κυρίες και κύριοι συνάδελφοι, μετά και από την εισήγηση του Πρωθυπουργού από αυτό εδώ το Βήμα, είμαι πλέον σίγουρος ότι οι υποκρι</w:t>
      </w:r>
      <w:r>
        <w:rPr>
          <w:rFonts w:eastAsia="Times New Roman"/>
          <w:szCs w:val="24"/>
        </w:rPr>
        <w:t xml:space="preserve">τικές του ικανότητες είναι απίστευτες. </w:t>
      </w:r>
    </w:p>
    <w:p w14:paraId="0F16F1B3" w14:textId="77777777" w:rsidR="0091757C" w:rsidRDefault="00D319C2">
      <w:pPr>
        <w:spacing w:line="600" w:lineRule="auto"/>
        <w:ind w:firstLine="720"/>
        <w:jc w:val="both"/>
        <w:rPr>
          <w:rFonts w:eastAsia="Times New Roman"/>
          <w:szCs w:val="24"/>
        </w:rPr>
      </w:pPr>
      <w:r>
        <w:rPr>
          <w:rFonts w:eastAsia="Times New Roman"/>
          <w:szCs w:val="24"/>
        </w:rPr>
        <w:t xml:space="preserve">Αν δεν γνώριζα καλύτερα, θα είχα πραγματικά δάκρυα στα μάτια μου. Από τη μία δάκρυα χαράς για την εικόνα που μας είπε </w:t>
      </w:r>
      <w:r>
        <w:rPr>
          <w:rFonts w:eastAsia="Times New Roman"/>
          <w:szCs w:val="24"/>
        </w:rPr>
        <w:lastRenderedPageBreak/>
        <w:t>λίγο-πολύ ότι επικρατεί στην οικονομία της χώρας, στην ουσία είναι όλα καλά, όλα ανθηρά. Και από τ</w:t>
      </w:r>
      <w:r>
        <w:rPr>
          <w:rFonts w:eastAsia="Times New Roman"/>
          <w:szCs w:val="24"/>
        </w:rPr>
        <w:t xml:space="preserve">ην άλλη, μας έδειξε πόσο ευαισθητοποιημένος είναι για τους συνταξιούχους, δηλαδή θα ήταν δάκρυα λύπης. </w:t>
      </w:r>
    </w:p>
    <w:p w14:paraId="0F16F1B4" w14:textId="77777777" w:rsidR="0091757C" w:rsidRDefault="00D319C2">
      <w:pPr>
        <w:spacing w:line="600" w:lineRule="auto"/>
        <w:ind w:firstLine="720"/>
        <w:jc w:val="both"/>
        <w:rPr>
          <w:rFonts w:eastAsia="Times New Roman"/>
          <w:szCs w:val="24"/>
        </w:rPr>
      </w:pPr>
      <w:r>
        <w:rPr>
          <w:rFonts w:eastAsia="Times New Roman"/>
          <w:szCs w:val="24"/>
        </w:rPr>
        <w:t>Φάνηκε ότι είχε μεγάλη διάθεση σήμερα ο Πρωθυπουργός για να μας εκπλήξει. Και λέγοντας αυτό, πιστέψτε με, δεν προσπαθώ να δώσω επαίνους στον Πρωθυπουργό</w:t>
      </w:r>
      <w:r>
        <w:rPr>
          <w:rFonts w:eastAsia="Times New Roman"/>
          <w:szCs w:val="24"/>
        </w:rPr>
        <w:t xml:space="preserve">, αλλά οι εκπλήξεις σας κάθε άλλο παρά θετικές κι ευχάριστες είναι, αφού το μόνο που πετυχαίνετε είναι να αυτοακυρώνεστε και ο ίδιος ο Πρωθυπουργός μαζί σας, όπως και με το παρόν νομοσχέδιο, που κορυφώνεται στην ουσία το ράβε-ξήλωνε του νόμου </w:t>
      </w:r>
      <w:proofErr w:type="spellStart"/>
      <w:r>
        <w:rPr>
          <w:rFonts w:eastAsia="Times New Roman"/>
          <w:szCs w:val="24"/>
        </w:rPr>
        <w:t>Κατρούγκαλου</w:t>
      </w:r>
      <w:proofErr w:type="spellEnd"/>
      <w:r>
        <w:rPr>
          <w:rFonts w:eastAsia="Times New Roman"/>
          <w:szCs w:val="24"/>
        </w:rPr>
        <w:t>.</w:t>
      </w:r>
    </w:p>
    <w:p w14:paraId="0F16F1B5" w14:textId="77777777" w:rsidR="0091757C" w:rsidRDefault="00D319C2">
      <w:pPr>
        <w:spacing w:line="600" w:lineRule="auto"/>
        <w:ind w:firstLine="720"/>
        <w:jc w:val="both"/>
        <w:rPr>
          <w:rFonts w:eastAsia="Times New Roman"/>
          <w:szCs w:val="24"/>
        </w:rPr>
      </w:pPr>
      <w:r>
        <w:rPr>
          <w:rFonts w:eastAsia="Times New Roman"/>
          <w:szCs w:val="24"/>
        </w:rPr>
        <w:t>Μας είχατε παρουσιάσει ότι πρόκειται για έναν νόμο-σημείο αναφοράς για την ασφαλιστική μεταρρύθμιση. Μας είχατε πει, χτυπώντας μάλιστα το χέρι σας σε αυτά εδώ τα έδρανα, ότι αυτός ο νόμος θα έφερνε τα πάνω κάτω στην ασφαλιστική δικαιοσύνη και θα εξίσωνε τ</w:t>
      </w:r>
      <w:r>
        <w:rPr>
          <w:rFonts w:eastAsia="Times New Roman"/>
          <w:szCs w:val="24"/>
        </w:rPr>
        <w:t xml:space="preserve">ους ασφαλισμένους έναντι των παλιών, δήθεν, ανισοτήτων. </w:t>
      </w:r>
    </w:p>
    <w:p w14:paraId="0F16F1B6" w14:textId="77777777" w:rsidR="0091757C" w:rsidRDefault="00D319C2">
      <w:pPr>
        <w:spacing w:line="600" w:lineRule="auto"/>
        <w:ind w:firstLine="720"/>
        <w:jc w:val="both"/>
        <w:rPr>
          <w:rFonts w:eastAsia="Times New Roman"/>
          <w:szCs w:val="24"/>
        </w:rPr>
      </w:pPr>
      <w:r>
        <w:rPr>
          <w:rFonts w:eastAsia="Times New Roman"/>
          <w:szCs w:val="24"/>
        </w:rPr>
        <w:lastRenderedPageBreak/>
        <w:t>Αυτό, όμως, που δεν μας είχατε πει ήταν για την προχειρότητα του πονήματός σας κι ότι μετρούσατε ανάποδα για την κατάργησή του, καθώς δυόμισι χρόνια μετά την ψήφισή του προσπαθείτε άρον άρον να το μα</w:t>
      </w:r>
      <w:r>
        <w:rPr>
          <w:rFonts w:eastAsia="Times New Roman"/>
          <w:szCs w:val="24"/>
        </w:rPr>
        <w:t xml:space="preserve">ζέψετε. Δυστυχώς, όμως, δεν μαζεύονται με την ίδια ευκολία οι καταστροφικές του συνέπειες στην οικονομία και στους ασφαλισμένους, που από το 2016 γονάτισαν με τις εξοντωτικές εισφορές που τους επιβάλατε. </w:t>
      </w:r>
    </w:p>
    <w:p w14:paraId="0F16F1B7" w14:textId="77777777" w:rsidR="0091757C" w:rsidRDefault="00D319C2">
      <w:pPr>
        <w:spacing w:line="600" w:lineRule="auto"/>
        <w:ind w:firstLine="720"/>
        <w:jc w:val="both"/>
        <w:rPr>
          <w:rFonts w:eastAsia="Times New Roman"/>
          <w:szCs w:val="24"/>
        </w:rPr>
      </w:pPr>
      <w:r>
        <w:rPr>
          <w:rFonts w:eastAsia="Times New Roman"/>
          <w:szCs w:val="24"/>
        </w:rPr>
        <w:t>Έτσι, φτάσαμε σήμερα να έχουμε ελεύθερους επαγγελμα</w:t>
      </w:r>
      <w:r>
        <w:rPr>
          <w:rFonts w:eastAsia="Times New Roman"/>
          <w:szCs w:val="24"/>
        </w:rPr>
        <w:t>τίες σε αδιέξοδο, τους πρώην εργαζόμενους με μπλοκάκια να συνεχίζουν ως μισθωτοί, πλην όμως στην πράξη έχουν δει πετσοκομμένες τις αποδοχές τους λόγω συμψηφισμών και πάνω απ’ όλα, έχουμε τα συμπεράσματα που καταγράφηκαν τα τελευταία χρόνια, τα οποία, δυστυ</w:t>
      </w:r>
      <w:r>
        <w:rPr>
          <w:rFonts w:eastAsia="Times New Roman"/>
          <w:szCs w:val="24"/>
        </w:rPr>
        <w:t>χώς, έδειξαν κατακόρυφη πτώση του αριθμού των αυτοαπασχολούμενων και ελεύθερων επαγγελματιών. Προφανώς, αυτό το τελευταίο καταλαβαίνετε τι σημαίνει από άποψη κυκλικής οικονομίας, αφού η μείωση του αριθμού τους έφερε φυσικά και μείωση των δηλωθέντων εισοδημ</w:t>
      </w:r>
      <w:r>
        <w:rPr>
          <w:rFonts w:eastAsia="Times New Roman"/>
          <w:szCs w:val="24"/>
        </w:rPr>
        <w:t xml:space="preserve">άτων τους. </w:t>
      </w:r>
    </w:p>
    <w:p w14:paraId="0F16F1B8"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Ξέρετε πλέον ότι καταστρέψατε τους ελεύθερους επαγγελματίες, τους γιατρούς, τους δικηγόρους, τους μηχανικούς, τους οικονομολόγους και πάνω απ’ όλα τους αγρότες. Και φυσικά, καταστρέψατε την οικονομία, γιατί δεν φτάνει που επιβάλατε ένα τραγικό </w:t>
      </w:r>
      <w:r>
        <w:rPr>
          <w:rFonts w:eastAsia="Times New Roman"/>
          <w:szCs w:val="24"/>
        </w:rPr>
        <w:t xml:space="preserve">ασφαλιστικό σύστημα, συνεχίσατε και με τον ίδιο τραγικό τρόπο την τακτική της </w:t>
      </w:r>
      <w:proofErr w:type="spellStart"/>
      <w:r>
        <w:rPr>
          <w:rFonts w:eastAsia="Times New Roman"/>
          <w:szCs w:val="24"/>
        </w:rPr>
        <w:t>υπερφορολόγησης</w:t>
      </w:r>
      <w:proofErr w:type="spellEnd"/>
      <w:r>
        <w:rPr>
          <w:rFonts w:eastAsia="Times New Roman"/>
          <w:szCs w:val="24"/>
        </w:rPr>
        <w:t>, γεγονός που διέλυσε και ακόμη διαλύει ό,τι απέμεινε από τον παραγωγικό ιστός της χώρας.</w:t>
      </w:r>
    </w:p>
    <w:p w14:paraId="0F16F1B9" w14:textId="77777777" w:rsidR="0091757C" w:rsidRDefault="00D319C2">
      <w:pPr>
        <w:spacing w:line="600" w:lineRule="auto"/>
        <w:ind w:firstLine="720"/>
        <w:jc w:val="both"/>
        <w:rPr>
          <w:rFonts w:eastAsia="Times New Roman"/>
          <w:szCs w:val="24"/>
        </w:rPr>
      </w:pPr>
      <w:r>
        <w:rPr>
          <w:rFonts w:eastAsia="Times New Roman"/>
          <w:szCs w:val="24"/>
        </w:rPr>
        <w:t>Αλήθεια, είναι ανάπτυξη και εξέλιξη του ασφαλιστικού συστήματος οι δύο τα</w:t>
      </w:r>
      <w:r>
        <w:rPr>
          <w:rFonts w:eastAsia="Times New Roman"/>
          <w:szCs w:val="24"/>
        </w:rPr>
        <w:t xml:space="preserve">χυτήτων κατηγορίες συνταξιούχων; </w:t>
      </w:r>
    </w:p>
    <w:p w14:paraId="0F16F1B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Αλήθεια, πόσο ανταποδοτικές είναι οι δυσβάσταχτες εισφορές που καταβάλλουν οι ασφαλισμένοι; Εάν έθετα αυτό το ερώτημα στον εαυτό μου, η απάντηση θα ήταν με κεφαλαία γράμματα «ΚΑΘΟΛΟΥ». Και το όλο θέμα γίνεται ακόμη χειρότε</w:t>
      </w:r>
      <w:r>
        <w:rPr>
          <w:rFonts w:eastAsia="Times New Roman" w:cs="Times New Roman"/>
          <w:szCs w:val="24"/>
        </w:rPr>
        <w:t>ρο, αφού ταυτόχρονα εσείς προκειμένου για παράδειγμα να παγώσετε την περικοπή των συντάξεων -με την οποία φυσικά δεν διαφωνούμε</w:t>
      </w:r>
      <w:r w:rsidRPr="00AA3B91">
        <w:rPr>
          <w:rFonts w:eastAsia="Times New Roman" w:cs="Times New Roman"/>
          <w:szCs w:val="24"/>
        </w:rPr>
        <w:t>,</w:t>
      </w:r>
      <w:r>
        <w:rPr>
          <w:rFonts w:eastAsia="Times New Roman" w:cs="Times New Roman"/>
          <w:szCs w:val="24"/>
        </w:rPr>
        <w:t xml:space="preserve"> αλλά υπό άλλες προϋποθέσεις- τι κάνετε; Κόβετε μέτρα για τους ανέργους. Κόβετε εξετάσεις για τους άπορους στη δημόσια υγεία. Αν</w:t>
      </w:r>
      <w:r>
        <w:rPr>
          <w:rFonts w:eastAsia="Times New Roman" w:cs="Times New Roman"/>
          <w:szCs w:val="24"/>
        </w:rPr>
        <w:t xml:space="preserve">τιμετωπίζετε απαθώς την αδυναμία έγκαιρης χορήγησης </w:t>
      </w:r>
      <w:r>
        <w:rPr>
          <w:rFonts w:eastAsia="Times New Roman" w:cs="Times New Roman"/>
          <w:szCs w:val="24"/>
        </w:rPr>
        <w:lastRenderedPageBreak/>
        <w:t>φαρμάκων και εξετάσεων σε καρκινοπαθείς. Δεν πρέπει να ξεχνάμε τι συνέβη τον προηγούμενο Αύγουστο</w:t>
      </w:r>
      <w:r w:rsidRPr="00AA3B91">
        <w:rPr>
          <w:rFonts w:eastAsia="Times New Roman" w:cs="Times New Roman"/>
          <w:szCs w:val="24"/>
        </w:rPr>
        <w:t>,</w:t>
      </w:r>
      <w:r>
        <w:rPr>
          <w:rFonts w:eastAsia="Times New Roman" w:cs="Times New Roman"/>
          <w:szCs w:val="24"/>
        </w:rPr>
        <w:t xml:space="preserve"> όπου αρκετοί συμπολίτες μας στην κυριολεξία εκλιπαρούσαν να τους εγκρίνετε το σκεύασμα </w:t>
      </w:r>
      <w:proofErr w:type="spellStart"/>
      <w:r w:rsidRPr="00BF600B">
        <w:rPr>
          <w:rFonts w:eastAsia="Times New Roman" w:cs="Times New Roman"/>
          <w:szCs w:val="24"/>
        </w:rPr>
        <w:t>Etoposide</w:t>
      </w:r>
      <w:proofErr w:type="spellEnd"/>
      <w:r>
        <w:rPr>
          <w:rFonts w:eastAsia="Times New Roman" w:cs="Times New Roman"/>
          <w:szCs w:val="24"/>
        </w:rPr>
        <w:t xml:space="preserve"> και την </w:t>
      </w:r>
      <w:r>
        <w:rPr>
          <w:rFonts w:eastAsia="Times New Roman" w:cs="Times New Roman"/>
          <w:szCs w:val="24"/>
        </w:rPr>
        <w:t xml:space="preserve">εξέταση </w:t>
      </w:r>
      <w:proofErr w:type="spellStart"/>
      <w:r w:rsidRPr="00BF600B">
        <w:rPr>
          <w:rFonts w:eastAsia="Times New Roman" w:cs="Times New Roman"/>
          <w:szCs w:val="24"/>
        </w:rPr>
        <w:t>Oncotype</w:t>
      </w:r>
      <w:proofErr w:type="spellEnd"/>
      <w:r>
        <w:rPr>
          <w:rFonts w:eastAsia="Times New Roman" w:cs="Times New Roman"/>
          <w:szCs w:val="24"/>
        </w:rPr>
        <w:t xml:space="preserve"> </w:t>
      </w:r>
      <w:r w:rsidRPr="00BF600B">
        <w:rPr>
          <w:rFonts w:eastAsia="Times New Roman" w:cs="Times New Roman"/>
          <w:szCs w:val="24"/>
        </w:rPr>
        <w:t>DX.</w:t>
      </w:r>
    </w:p>
    <w:p w14:paraId="0F16F1B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βέβαια δημιουργείτε στρατιές ανέργων</w:t>
      </w:r>
      <w:r w:rsidRPr="00BF600B">
        <w:rPr>
          <w:rFonts w:eastAsia="Times New Roman" w:cs="Times New Roman"/>
          <w:szCs w:val="24"/>
        </w:rPr>
        <w:t>,</w:t>
      </w:r>
      <w:r>
        <w:rPr>
          <w:rFonts w:eastAsia="Times New Roman" w:cs="Times New Roman"/>
          <w:szCs w:val="24"/>
        </w:rPr>
        <w:t xml:space="preserve"> αφού το σύστημα ασφάλισης δεν βοηθά την ενίσχυση της απασχόλησης, η οποία ανέρχεται περίπου στο </w:t>
      </w:r>
      <w:r>
        <w:rPr>
          <w:rFonts w:eastAsia="Times New Roman" w:cs="Times New Roman"/>
          <w:szCs w:val="24"/>
        </w:rPr>
        <w:t>ένα</w:t>
      </w:r>
      <w:r>
        <w:rPr>
          <w:rFonts w:eastAsia="Times New Roman" w:cs="Times New Roman"/>
          <w:szCs w:val="24"/>
        </w:rPr>
        <w:t xml:space="preserve"> εκατομμύριο ανέργους τον τελευταίο ένα με ενάμιση χρόνο θα έλεγα.</w:t>
      </w:r>
      <w:r w:rsidRPr="00BF600B">
        <w:rPr>
          <w:rFonts w:eastAsia="Times New Roman" w:cs="Times New Roman"/>
          <w:szCs w:val="24"/>
        </w:rPr>
        <w:t xml:space="preserve"> </w:t>
      </w:r>
      <w:r>
        <w:rPr>
          <w:rFonts w:eastAsia="Times New Roman" w:cs="Times New Roman"/>
          <w:szCs w:val="24"/>
        </w:rPr>
        <w:t>Αυτά και άλλα πολλά συνεχίζ</w:t>
      </w:r>
      <w:r>
        <w:rPr>
          <w:rFonts w:eastAsia="Times New Roman" w:cs="Times New Roman"/>
          <w:szCs w:val="24"/>
        </w:rPr>
        <w:t xml:space="preserve">ετε να κάνετε </w:t>
      </w:r>
      <w:proofErr w:type="spellStart"/>
      <w:r>
        <w:rPr>
          <w:rFonts w:eastAsia="Times New Roman" w:cs="Times New Roman"/>
          <w:szCs w:val="24"/>
        </w:rPr>
        <w:t>όλως</w:t>
      </w:r>
      <w:proofErr w:type="spellEnd"/>
      <w:r>
        <w:rPr>
          <w:rFonts w:eastAsia="Times New Roman" w:cs="Times New Roman"/>
          <w:szCs w:val="24"/>
        </w:rPr>
        <w:t xml:space="preserve"> αψυχολόγητα και με έλλειψη στρατηγικού σχεδιασμού.</w:t>
      </w:r>
    </w:p>
    <w:p w14:paraId="0F16F1B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Κύριοι της Κυβέρνησης</w:t>
      </w:r>
      <w:r w:rsidRPr="00AA3B91">
        <w:rPr>
          <w:rFonts w:eastAsia="Times New Roman" w:cs="Times New Roman"/>
          <w:szCs w:val="24"/>
        </w:rPr>
        <w:t>,</w:t>
      </w:r>
      <w:r>
        <w:rPr>
          <w:rFonts w:eastAsia="Times New Roman" w:cs="Times New Roman"/>
          <w:szCs w:val="24"/>
        </w:rPr>
        <w:t xml:space="preserve"> στερείτε τελικώς από τη χώρα μας πολύτιμη ρευστότητα και εν τέλει το μόνο που πετυχαίνετε είναι να </w:t>
      </w:r>
      <w:proofErr w:type="spellStart"/>
      <w:r>
        <w:rPr>
          <w:rFonts w:eastAsia="Times New Roman" w:cs="Times New Roman"/>
          <w:szCs w:val="24"/>
        </w:rPr>
        <w:t>φτωχοποιείτε</w:t>
      </w:r>
      <w:proofErr w:type="spellEnd"/>
      <w:r>
        <w:rPr>
          <w:rFonts w:eastAsia="Times New Roman" w:cs="Times New Roman"/>
          <w:szCs w:val="24"/>
        </w:rPr>
        <w:t xml:space="preserve"> τους Έλληνες πολίτες. </w:t>
      </w:r>
    </w:p>
    <w:p w14:paraId="0F16F1B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Ξέρετε, δεν μας λέτε τίποτα </w:t>
      </w:r>
      <w:r>
        <w:rPr>
          <w:rFonts w:eastAsia="Times New Roman" w:cs="Times New Roman"/>
          <w:szCs w:val="24"/>
        </w:rPr>
        <w:t xml:space="preserve">για τα πλασματικά </w:t>
      </w:r>
      <w:proofErr w:type="spellStart"/>
      <w:r>
        <w:rPr>
          <w:rFonts w:eastAsia="Times New Roman" w:cs="Times New Roman"/>
          <w:szCs w:val="24"/>
        </w:rPr>
        <w:t>υπερπλεονάσματα</w:t>
      </w:r>
      <w:proofErr w:type="spellEnd"/>
      <w:r>
        <w:rPr>
          <w:rFonts w:eastAsia="Times New Roman" w:cs="Times New Roman"/>
          <w:szCs w:val="24"/>
        </w:rPr>
        <w:t xml:space="preserve"> </w:t>
      </w:r>
      <w:r w:rsidRPr="000D7D50">
        <w:rPr>
          <w:rFonts w:eastAsia="Times New Roman" w:cs="Times New Roman"/>
          <w:szCs w:val="24"/>
        </w:rPr>
        <w:t>-</w:t>
      </w:r>
      <w:r>
        <w:rPr>
          <w:rFonts w:eastAsia="Times New Roman" w:cs="Times New Roman"/>
          <w:szCs w:val="24"/>
        </w:rPr>
        <w:t xml:space="preserve">εάν καταλάβαινε ο κόσμος τι σημαίνουν τα πλασματικά </w:t>
      </w:r>
      <w:proofErr w:type="spellStart"/>
      <w:r>
        <w:rPr>
          <w:rFonts w:eastAsia="Times New Roman" w:cs="Times New Roman"/>
          <w:szCs w:val="24"/>
        </w:rPr>
        <w:t>υπερπλεονάσματα</w:t>
      </w:r>
      <w:proofErr w:type="spellEnd"/>
      <w:r w:rsidRPr="000D7D50">
        <w:rPr>
          <w:rFonts w:eastAsia="Times New Roman" w:cs="Times New Roman"/>
          <w:szCs w:val="24"/>
        </w:rPr>
        <w:t>!-</w:t>
      </w:r>
      <w:r>
        <w:rPr>
          <w:rFonts w:eastAsia="Times New Roman" w:cs="Times New Roman"/>
          <w:szCs w:val="24"/>
        </w:rPr>
        <w:t xml:space="preserve"> στα οποία βασιστήκατε και συνεχίζετε να βα</w:t>
      </w:r>
      <w:r>
        <w:rPr>
          <w:rFonts w:eastAsia="Times New Roman" w:cs="Times New Roman"/>
          <w:szCs w:val="24"/>
        </w:rPr>
        <w:lastRenderedPageBreak/>
        <w:t xml:space="preserve">σίζεστε για να μας βγάλετε από τη </w:t>
      </w:r>
      <w:proofErr w:type="spellStart"/>
      <w:r>
        <w:rPr>
          <w:rFonts w:eastAsia="Times New Roman" w:cs="Times New Roman"/>
          <w:szCs w:val="24"/>
        </w:rPr>
        <w:t>μνημονιακή</w:t>
      </w:r>
      <w:proofErr w:type="spellEnd"/>
      <w:r>
        <w:rPr>
          <w:rFonts w:eastAsia="Times New Roman" w:cs="Times New Roman"/>
          <w:szCs w:val="24"/>
        </w:rPr>
        <w:t xml:space="preserve"> περίοδο. Και βέβαια εσείς ήσασταν αυτοί που μας βυθίσατε σε αυτή</w:t>
      </w:r>
      <w:r>
        <w:rPr>
          <w:rFonts w:eastAsia="Times New Roman" w:cs="Times New Roman"/>
          <w:szCs w:val="24"/>
        </w:rPr>
        <w:t xml:space="preserve"> τα τελευταία τριάμισι χρόνια.</w:t>
      </w:r>
    </w:p>
    <w:p w14:paraId="0F16F1B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Γιατί πραγματικά, εάν ξέρατε το μέγεθος της καταστροφής με τα μνημόνια που μας επιβάλατε, θα ψάχνετε γωνιά για να κλάψετε, πριν το κλάμα που θα ρίξετε μετά από τα αποτελέσματα της κάλπης. </w:t>
      </w:r>
    </w:p>
    <w:p w14:paraId="0F16F1B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Ευτυχώς, όμως, οι της Ευρώπης -ακόμη</w:t>
      </w:r>
      <w:r>
        <w:rPr>
          <w:rFonts w:eastAsia="Times New Roman" w:cs="Times New Roman"/>
          <w:szCs w:val="24"/>
        </w:rPr>
        <w:t xml:space="preserve"> και αυτοί που σας χαϊδεύουν τόσα χρόνια τα αυτιά- σας τράβηξαν τελικά το αυτάκι, αφού σας ψέλνουν στην τελευταία έκθεσή τους για το ότι ξεχάσατε μετά το τέλος του μνημονίου να προχωρήσετε τις μεταρρυθμίσεις, τις οποίες εσείς είχατε συμφωνήσει, και μάλιστα</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απ’ αυτές δεν έχει ολοκληρωθεί.</w:t>
      </w:r>
    </w:p>
    <w:p w14:paraId="0F16F1C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σε αυτό το σημείο θέλω να σας θέσω ένα ερώτημα. Πραγματικά, αλήθεια, γιατί ενεργείτε τόσο διχαστικά και αυτοκαταστροφικά; Και καλά, για το τελευταίο, αν θέλετε να αυτοκαταστραφείτε ως πολιτικές οντότητες, δεν μου</w:t>
      </w:r>
      <w:r>
        <w:rPr>
          <w:rFonts w:eastAsia="Times New Roman" w:cs="Times New Roman"/>
          <w:szCs w:val="24"/>
        </w:rPr>
        <w:t xml:space="preserve"> πέφτει προσωπικά λό</w:t>
      </w:r>
      <w:r>
        <w:rPr>
          <w:rFonts w:eastAsia="Times New Roman" w:cs="Times New Roman"/>
          <w:szCs w:val="24"/>
        </w:rPr>
        <w:lastRenderedPageBreak/>
        <w:t xml:space="preserve">γος. Μας πέφτει λόγος όμως, και κυρίως πέφτει λόγος στον ελληνικό λαό, γιατί τον οδηγείτε στην καταστροφή με τις δικές σας ενέργειες. </w:t>
      </w:r>
    </w:p>
    <w:p w14:paraId="0F16F1C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Πολύ σύντομα θα δείτε φάτσα κάρτα το πλήρωμα του πολιτικού και κοινωνικού σας χρόνου. Και θα είναι σί</w:t>
      </w:r>
      <w:r>
        <w:rPr>
          <w:rFonts w:eastAsia="Times New Roman" w:cs="Times New Roman"/>
          <w:szCs w:val="24"/>
        </w:rPr>
        <w:t xml:space="preserve">γουρα αμείλικτος ο </w:t>
      </w:r>
      <w:proofErr w:type="spellStart"/>
      <w:r>
        <w:rPr>
          <w:rFonts w:eastAsia="Times New Roman" w:cs="Times New Roman"/>
          <w:szCs w:val="24"/>
        </w:rPr>
        <w:t>πέλεκυς</w:t>
      </w:r>
      <w:proofErr w:type="spellEnd"/>
      <w:r>
        <w:rPr>
          <w:rFonts w:eastAsia="Times New Roman" w:cs="Times New Roman"/>
          <w:szCs w:val="24"/>
        </w:rPr>
        <w:t xml:space="preserve"> της ψήφου των πολιτών.</w:t>
      </w:r>
    </w:p>
    <w:p w14:paraId="0F16F1C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 Ποτέ δεν είναι αργά για σύνεση και συναίνεση, αρκεί να ακολουθήσετε τον δρόμο της λογικής και του διαλόγου, όπως σας έχουμε καλέσει κατ’ επανάληψη απ’ αυτό εδώ το Βήμα. Και να είστε σίγουροι, κύριοι της Κυ</w:t>
      </w:r>
      <w:r>
        <w:rPr>
          <w:rFonts w:eastAsia="Times New Roman" w:cs="Times New Roman"/>
          <w:szCs w:val="24"/>
        </w:rPr>
        <w:t>βέρνησης, ότι ο κόσμος, ο ελληνικός λαός δεν έχει πλέον αυταπάτες, δεν πιστεύει στις εύκολες λύσεις και σίγουρα δεν πιστεύει στα ψέματα.</w:t>
      </w:r>
    </w:p>
    <w:p w14:paraId="0F16F1C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F16F1C4" w14:textId="77777777" w:rsidR="0091757C" w:rsidRDefault="00D319C2">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0F16F1C5" w14:textId="77777777" w:rsidR="0091757C" w:rsidRDefault="00D319C2">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w:t>
      </w:r>
      <w:r>
        <w:rPr>
          <w:rFonts w:eastAsia="Times New Roman"/>
          <w:bCs/>
          <w:szCs w:val="24"/>
        </w:rPr>
        <w:t>ριε συνάδελφε.</w:t>
      </w:r>
    </w:p>
    <w:p w14:paraId="0F16F1C6" w14:textId="77777777" w:rsidR="0091757C" w:rsidRDefault="00D319C2">
      <w:pPr>
        <w:spacing w:line="600" w:lineRule="auto"/>
        <w:ind w:firstLine="720"/>
        <w:jc w:val="both"/>
        <w:rPr>
          <w:rFonts w:eastAsia="Times New Roman"/>
          <w:bCs/>
          <w:szCs w:val="24"/>
        </w:rPr>
      </w:pPr>
      <w:r>
        <w:rPr>
          <w:rFonts w:eastAsia="Times New Roman"/>
          <w:bCs/>
          <w:szCs w:val="24"/>
        </w:rPr>
        <w:lastRenderedPageBreak/>
        <w:t>Κυρίες και κύριοι συνάδελφοι, έχω να σας κάνω μία πρόταση και σας παρακαλώ να συναινέσετε. Έχουμε ακόμα τριάντα πέντε ομιλητές. Έχουμε ακόμα το σύνολο των Υπουργών. Δεν έχουν μιλήσει. Και ενδεχομένως να ζητηθούν και δευτερολογίες από εισηγητ</w:t>
      </w:r>
      <w:r>
        <w:rPr>
          <w:rFonts w:eastAsia="Times New Roman"/>
          <w:bCs/>
          <w:szCs w:val="24"/>
        </w:rPr>
        <w:t xml:space="preserve">ές ή κοινοβουλευτικούς εκπροσώπους. Αντιλαμβάνεστε ότι θα πάμε πάρα πολύ αργά. </w:t>
      </w:r>
    </w:p>
    <w:p w14:paraId="0F16F1C7" w14:textId="77777777" w:rsidR="0091757C" w:rsidRDefault="00D319C2">
      <w:pPr>
        <w:spacing w:line="600" w:lineRule="auto"/>
        <w:ind w:firstLine="720"/>
        <w:jc w:val="both"/>
        <w:rPr>
          <w:rFonts w:eastAsia="Times New Roman"/>
          <w:bCs/>
          <w:szCs w:val="24"/>
        </w:rPr>
      </w:pPr>
      <w:r>
        <w:rPr>
          <w:rFonts w:eastAsia="Times New Roman"/>
          <w:bCs/>
          <w:szCs w:val="24"/>
        </w:rPr>
        <w:t>Έγινε μία προσπάθεια για να δούμε εάν μπορεί να περιοριστεί ο κατάλογος. Οι συνάδελφοι φιλοδοξούν να μιλήσουν και καλά κάνουν. Δεν μπορεί να υπάρξει περικοπή. Θα ήθελα να σας ζ</w:t>
      </w:r>
      <w:r>
        <w:rPr>
          <w:rFonts w:eastAsia="Times New Roman"/>
          <w:bCs/>
          <w:szCs w:val="24"/>
        </w:rPr>
        <w:t xml:space="preserve">ητήσω, παρακαλώ, να συναινέσετε να κάνουμε τα επτά λεπτά πέντε λεπτά. </w:t>
      </w:r>
    </w:p>
    <w:p w14:paraId="0F16F1C8" w14:textId="77777777" w:rsidR="0091757C" w:rsidRDefault="00D319C2">
      <w:pPr>
        <w:spacing w:line="600" w:lineRule="auto"/>
        <w:ind w:firstLine="720"/>
        <w:jc w:val="both"/>
        <w:rPr>
          <w:rFonts w:eastAsia="Times New Roman"/>
          <w:bCs/>
          <w:szCs w:val="24"/>
        </w:rPr>
      </w:pPr>
      <w:r>
        <w:rPr>
          <w:rFonts w:eastAsia="Times New Roman" w:cs="Times New Roman"/>
          <w:b/>
          <w:szCs w:val="24"/>
        </w:rPr>
        <w:t xml:space="preserve">ΕΥΑΓΓΕΛΙΑ </w:t>
      </w:r>
      <w:r>
        <w:rPr>
          <w:rFonts w:eastAsia="Times New Roman" w:cs="Times New Roman"/>
          <w:b/>
          <w:szCs w:val="24"/>
        </w:rPr>
        <w:t xml:space="preserve">(ΒΑΛΙΑ) </w:t>
      </w:r>
      <w:r>
        <w:rPr>
          <w:rFonts w:eastAsia="Times New Roman" w:cs="Times New Roman"/>
          <w:b/>
          <w:szCs w:val="24"/>
        </w:rPr>
        <w:t>ΒΑΓΙΩΝΑΚΗ:</w:t>
      </w:r>
      <w:r>
        <w:rPr>
          <w:rFonts w:eastAsia="Times New Roman" w:cs="Times New Roman"/>
          <w:szCs w:val="24"/>
        </w:rPr>
        <w:t xml:space="preserve"> Κύριε Πρόεδρε</w:t>
      </w:r>
      <w:r>
        <w:rPr>
          <w:rFonts w:eastAsia="Times New Roman"/>
          <w:bCs/>
          <w:szCs w:val="24"/>
        </w:rPr>
        <w:t>, δεν μπορεί να συμβαίνει συνεχώς αυτό το πράγμα. Είναι συνέχεια σε βάρος των Βουλευτών.</w:t>
      </w:r>
    </w:p>
    <w:p w14:paraId="0F16F1C9" w14:textId="77777777" w:rsidR="0091757C" w:rsidRDefault="00D319C2">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Μην μου πείτε κάτι με </w:t>
      </w:r>
      <w:r>
        <w:rPr>
          <w:rFonts w:eastAsia="Times New Roman"/>
          <w:bCs/>
          <w:szCs w:val="24"/>
        </w:rPr>
        <w:t>το οποίο θα συμφωνήσω έτσι και αλλιώς. Έχετε δίκιο.</w:t>
      </w:r>
    </w:p>
    <w:p w14:paraId="0F16F1CA"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 xml:space="preserve">(ΒΑΛΙΑ) </w:t>
      </w:r>
      <w:r>
        <w:rPr>
          <w:rFonts w:eastAsia="Times New Roman" w:cs="Times New Roman"/>
          <w:b/>
          <w:szCs w:val="24"/>
        </w:rPr>
        <w:t>ΒΑΓΙΩΝΑΚΗ:</w:t>
      </w:r>
      <w:r>
        <w:rPr>
          <w:rFonts w:eastAsia="Times New Roman" w:cs="Times New Roman"/>
          <w:szCs w:val="24"/>
        </w:rPr>
        <w:t xml:space="preserve"> Οι κοινοβουλευτικοί εκπρόσωποι μονίμως μιλάνε περισσότερο.</w:t>
      </w:r>
    </w:p>
    <w:p w14:paraId="0F16F1CB" w14:textId="77777777" w:rsidR="0091757C" w:rsidRDefault="00D319C2">
      <w:pPr>
        <w:spacing w:line="600" w:lineRule="auto"/>
        <w:ind w:firstLine="720"/>
        <w:jc w:val="both"/>
        <w:rPr>
          <w:rFonts w:eastAsia="Times New Roman"/>
          <w:bCs/>
          <w:szCs w:val="24"/>
        </w:rPr>
      </w:pPr>
      <w:r>
        <w:rPr>
          <w:rFonts w:eastAsia="Times New Roman"/>
          <w:b/>
          <w:bCs/>
          <w:szCs w:val="24"/>
        </w:rPr>
        <w:lastRenderedPageBreak/>
        <w:t xml:space="preserve">ΠΡΟΕΔΡΕΥΩΝ (Σπυρίδων Λυκούδης): </w:t>
      </w:r>
      <w:r>
        <w:rPr>
          <w:rFonts w:eastAsia="Times New Roman"/>
          <w:bCs/>
          <w:szCs w:val="24"/>
        </w:rPr>
        <w:t>Έχετε δίκιο και μην επιχειρηματολογείτε, γιατί έχετε δίκιο.</w:t>
      </w:r>
    </w:p>
    <w:p w14:paraId="0F16F1CC" w14:textId="77777777" w:rsidR="0091757C" w:rsidRDefault="00D319C2">
      <w:pPr>
        <w:spacing w:line="600" w:lineRule="auto"/>
        <w:ind w:firstLine="720"/>
        <w:jc w:val="both"/>
        <w:rPr>
          <w:rFonts w:eastAsia="Times New Roman" w:cs="Times New Roman"/>
          <w:szCs w:val="24"/>
        </w:rPr>
      </w:pPr>
      <w:r>
        <w:rPr>
          <w:rFonts w:eastAsia="Times New Roman"/>
          <w:bCs/>
          <w:szCs w:val="24"/>
        </w:rPr>
        <w:t xml:space="preserve">Όσοι είναι προς τα μισά </w:t>
      </w:r>
      <w:r>
        <w:rPr>
          <w:rFonts w:eastAsia="Times New Roman"/>
          <w:bCs/>
          <w:szCs w:val="24"/>
        </w:rPr>
        <w:t xml:space="preserve">του καταλόγου και μετά, συνήθως υφίστανται αυτή τη συνέπεια. Σας λέω, όμως, να το κάνουμε εάν συναινείτε. Εάν δεν συναινείτε, να το κρατήσουμε στο </w:t>
      </w:r>
      <w:proofErr w:type="spellStart"/>
      <w:r>
        <w:rPr>
          <w:rFonts w:eastAsia="Times New Roman"/>
          <w:bCs/>
          <w:szCs w:val="24"/>
        </w:rPr>
        <w:t>επτάλεπτο</w:t>
      </w:r>
      <w:proofErr w:type="spellEnd"/>
      <w:r>
        <w:rPr>
          <w:rFonts w:eastAsia="Times New Roman"/>
          <w:bCs/>
          <w:szCs w:val="24"/>
        </w:rPr>
        <w:t>. Προβλέπω να πάμε μετά τις δέκα</w:t>
      </w:r>
      <w:r w:rsidRPr="00C4681F">
        <w:rPr>
          <w:rFonts w:eastAsia="Times New Roman"/>
          <w:bCs/>
          <w:szCs w:val="24"/>
        </w:rPr>
        <w:t xml:space="preserve"> </w:t>
      </w:r>
      <w:r>
        <w:rPr>
          <w:rFonts w:eastAsia="Times New Roman"/>
          <w:bCs/>
          <w:szCs w:val="24"/>
        </w:rPr>
        <w:t>–εάν είναι δέκα και δεν είναι και πολύ παραπάνω- εάν πάμε έτσι.</w:t>
      </w:r>
    </w:p>
    <w:p w14:paraId="0F16F1C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Αν </w:t>
      </w:r>
      <w:r>
        <w:rPr>
          <w:rFonts w:eastAsia="Times New Roman" w:cs="Times New Roman"/>
          <w:szCs w:val="24"/>
        </w:rPr>
        <w:t xml:space="preserve">συναινείτε, οι επικεφαλής των Κοινοβουλευτικών Ομάδων, οι Κοινοβουλευτικοί Εκπρόσωποι, να με ενημερώσουν στην Έδρα. Εγώ για την ώρα θα κρατήσω το </w:t>
      </w:r>
      <w:proofErr w:type="spellStart"/>
      <w:r>
        <w:rPr>
          <w:rFonts w:eastAsia="Times New Roman" w:cs="Times New Roman"/>
          <w:szCs w:val="24"/>
        </w:rPr>
        <w:t>επτάλεπτο</w:t>
      </w:r>
      <w:proofErr w:type="spellEnd"/>
      <w:r>
        <w:rPr>
          <w:rFonts w:eastAsia="Times New Roman" w:cs="Times New Roman"/>
          <w:szCs w:val="24"/>
        </w:rPr>
        <w:t>. Ένα θέλετε, όμως, σας παρακαλώ, να πάμε στο πεντάλεπτο.</w:t>
      </w:r>
    </w:p>
    <w:p w14:paraId="0F16F1C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w:t>
      </w:r>
      <w:r>
        <w:rPr>
          <w:rFonts w:eastAsia="Times New Roman" w:cs="Times New Roman"/>
          <w:szCs w:val="24"/>
        </w:rPr>
        <w:t>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w:t>
      </w:r>
      <w:r>
        <w:rPr>
          <w:rFonts w:eastAsia="Times New Roman" w:cs="Times New Roman"/>
          <w:szCs w:val="24"/>
        </w:rPr>
        <w:t>λής σαράντα τέσσερις μαθήτριες και μαθητές και τρεις εκπαιδευτικοί συνοδοί τους από το 1</w:t>
      </w:r>
      <w:r w:rsidRPr="00A13E94">
        <w:rPr>
          <w:rFonts w:eastAsia="Times New Roman" w:cs="Times New Roman"/>
          <w:szCs w:val="24"/>
          <w:vertAlign w:val="superscript"/>
        </w:rPr>
        <w:t>ο</w:t>
      </w:r>
      <w:r>
        <w:rPr>
          <w:rFonts w:eastAsia="Times New Roman" w:cs="Times New Roman"/>
          <w:szCs w:val="24"/>
        </w:rPr>
        <w:t xml:space="preserve"> ΕΠΑΛ Βόλου.</w:t>
      </w:r>
    </w:p>
    <w:p w14:paraId="0F16F1C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Η Βουλή τούς καλωσορίζει</w:t>
      </w:r>
    </w:p>
    <w:p w14:paraId="0F16F1D0"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F16F1D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Τον λόγο έχει ο κ. Ρίζος. </w:t>
      </w:r>
    </w:p>
    <w:p w14:paraId="0F16F1D2"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ΔΗΜΗΤΡΙΟΣ ΡΙΖΟΣ</w:t>
      </w:r>
      <w:r w:rsidRPr="00405F81">
        <w:rPr>
          <w:rFonts w:eastAsia="Times New Roman" w:cs="Times New Roman"/>
          <w:b/>
          <w:szCs w:val="24"/>
        </w:rPr>
        <w:t>:</w:t>
      </w:r>
      <w:r>
        <w:rPr>
          <w:rFonts w:eastAsia="Times New Roman" w:cs="Times New Roman"/>
          <w:szCs w:val="24"/>
        </w:rPr>
        <w:t xml:space="preserve"> Ευχαριστώ, κύριε Πρόεδρε.</w:t>
      </w:r>
    </w:p>
    <w:p w14:paraId="0F16F1D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Θα προσπαθήσω να είμαι όσον το δυνατόν συντομότερος. Άλλωστε, έχω την αίσθηση ότι τα θέματα του σημερινού νομοσχεδίου, η σημαντική μείωση των ασφαλιστικών εισφορών για ελεύθερους επαγγελματίες, αγρότες, αυτοαπασχολούμενους, μηχανικούς, δικηγόρους, γιατρούς</w:t>
      </w:r>
      <w:r>
        <w:rPr>
          <w:rFonts w:eastAsia="Times New Roman" w:cs="Times New Roman"/>
          <w:szCs w:val="24"/>
        </w:rPr>
        <w:t xml:space="preserve">, τους νέους επιστήμονες, για τους οποίους ήδη ισχύει ένα καθεστώς εκπτώσεων το οποίο βελτιώνεται παραπέρα, έχουν γίνει γνωστά στην ελληνική κοινωνία, ακριβώς επειδή την αφορούν. Κι έχω την αίσθηση ότι και η ίδια η Αντιπολίτευση, παρά τις αντιπολιτευτικές </w:t>
      </w:r>
      <w:r>
        <w:rPr>
          <w:rFonts w:eastAsia="Times New Roman" w:cs="Times New Roman"/>
          <w:szCs w:val="24"/>
        </w:rPr>
        <w:t>κορώνες και τις γνωστές ατάκες που ακούσαμε πάλι εδώ σήμερα, τα γνωστά που ακούμε τρία χρόνια τώρα για σεισμούς, λοιμούς, καταποντισμούς, γνωρίζει ότι το σημερινό νομοσχέδιο περιλαμβάνει σειρά θετικών μέτρων κι έτσι δεν μπορεί να πάει ενάντια σε αυτό.</w:t>
      </w:r>
    </w:p>
    <w:p w14:paraId="0F16F1D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Θυμί</w:t>
      </w:r>
      <w:r>
        <w:rPr>
          <w:rFonts w:eastAsia="Times New Roman" w:cs="Times New Roman"/>
          <w:szCs w:val="24"/>
        </w:rPr>
        <w:t>ζω, άλλωστε, ότι ήδη από την 1</w:t>
      </w:r>
      <w:r w:rsidRPr="00405F81">
        <w:rPr>
          <w:rFonts w:eastAsia="Times New Roman" w:cs="Times New Roman"/>
          <w:szCs w:val="24"/>
          <w:vertAlign w:val="superscript"/>
        </w:rPr>
        <w:t>η</w:t>
      </w:r>
      <w:r>
        <w:rPr>
          <w:rFonts w:eastAsia="Times New Roman" w:cs="Times New Roman"/>
          <w:szCs w:val="24"/>
        </w:rPr>
        <w:t xml:space="preserve"> Γενάρη του 2017, περίπου ένα εκατομμύριο διακόσιες πενήντα χιλιάδες μη μισθωτοί, το 88% των ελεύθερων επαγγελματιών δηλαδή, καταβάλλουν χαμηλότερες εισφορές και μάλιστα χαμηλότερες από εκείνες που κατέβαλλαν πριν τη λειτουργ</w:t>
      </w:r>
      <w:r>
        <w:rPr>
          <w:rFonts w:eastAsia="Times New Roman" w:cs="Times New Roman"/>
          <w:szCs w:val="24"/>
        </w:rPr>
        <w:t>ία του ΕΦΚΑ, του Ενιαίου Φορέα Κοινωνικής Ασφάλισης. Σήμερα προχωρούμε στην ελάφρυνση των εισφορών για επιπλέον περίπου διακόσιες πενήντα χιλιάδες μη μισθωτούς. Νομίζω ότι είναι η ανάδειξη της σπουδαιότητας της δημιουργίας του ΕΦΚΑ για την ασφαλιστική πραγ</w:t>
      </w:r>
      <w:r>
        <w:rPr>
          <w:rFonts w:eastAsia="Times New Roman" w:cs="Times New Roman"/>
          <w:szCs w:val="24"/>
        </w:rPr>
        <w:t>ματικότητα της χώρας μας.</w:t>
      </w:r>
    </w:p>
    <w:p w14:paraId="0F16F1D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Θα σταθώ σε δύο πράγματα. Το νομοσχέδιο, πέρα από αυτά που είναι πολύ σημαντικά, έχει μία επιπλέον αξία, γιατί ακριβώς </w:t>
      </w:r>
      <w:proofErr w:type="spellStart"/>
      <w:r>
        <w:rPr>
          <w:rFonts w:eastAsia="Times New Roman" w:cs="Times New Roman"/>
          <w:szCs w:val="24"/>
        </w:rPr>
        <w:t>αποδομεί</w:t>
      </w:r>
      <w:proofErr w:type="spellEnd"/>
      <w:r>
        <w:rPr>
          <w:rFonts w:eastAsia="Times New Roman" w:cs="Times New Roman"/>
          <w:szCs w:val="24"/>
        </w:rPr>
        <w:t>, αχρηστεύει τελείως το επιχείρημα σχεδόν σύσσωμης της Αντιπολίτευσης ότι δεν έγινε και τίποτα σημαντικ</w:t>
      </w:r>
      <w:r>
        <w:rPr>
          <w:rFonts w:eastAsia="Times New Roman" w:cs="Times New Roman"/>
          <w:szCs w:val="24"/>
        </w:rPr>
        <w:t>ό που βγήκαμε από τα μνημόνια την 21</w:t>
      </w:r>
      <w:r w:rsidRPr="00405F81">
        <w:rPr>
          <w:rFonts w:eastAsia="Times New Roman" w:cs="Times New Roman"/>
          <w:szCs w:val="24"/>
          <w:vertAlign w:val="superscript"/>
        </w:rPr>
        <w:t>η</w:t>
      </w:r>
      <w:r>
        <w:rPr>
          <w:rFonts w:eastAsia="Times New Roman" w:cs="Times New Roman"/>
          <w:szCs w:val="24"/>
        </w:rPr>
        <w:t xml:space="preserve"> Αυγούστου. Άρα, το νομοσχέδιο, λοιπόν, που συζητάμε σήμερα καταδεικνύει ακριβώς με όλα τα θετικά που περιλαμβάνονται σε αυτό το αν έχει σημασία που </w:t>
      </w:r>
      <w:r>
        <w:rPr>
          <w:rFonts w:eastAsia="Times New Roman" w:cs="Times New Roman"/>
          <w:szCs w:val="24"/>
        </w:rPr>
        <w:lastRenderedPageBreak/>
        <w:t>βγήκαμε από τη στενωπό των προγραμμάτων λιτότητας. Ρωτήστε, αν θέλετε,</w:t>
      </w:r>
      <w:r>
        <w:rPr>
          <w:rFonts w:eastAsia="Times New Roman" w:cs="Times New Roman"/>
          <w:szCs w:val="24"/>
        </w:rPr>
        <w:t xml:space="preserve"> και την κοινωνία, που την επηρεάζουν θετικά όλα αυτά που θα ψηφίσουμε σήμερα, αν υπάρχει αυτή η αξία.</w:t>
      </w:r>
    </w:p>
    <w:p w14:paraId="0F16F1D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Δεύτερον, είναι ένα νομοσχέδιο που στην πράξη βοηθά σημαντικά τον κόσμο της εργασίας. Σύντομα, όπως όλοι γνωρίζουμε, θα έχουμε την αύξηση του κατώτατου μ</w:t>
      </w:r>
      <w:r>
        <w:rPr>
          <w:rFonts w:eastAsia="Times New Roman" w:cs="Times New Roman"/>
          <w:szCs w:val="24"/>
        </w:rPr>
        <w:t xml:space="preserve">ισθού, την κατάργηση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αυτό που είναι το πιο ντροπιαστικό για τη χώρα μας. Ήταν μια ευκαιρία που βρήκανε για να τον φέρουν στη χώρα με την αφορμή των μνημονίων και οι οποίοι μάλιστα μας κουνάνε το δάχτυλο. </w:t>
      </w:r>
    </w:p>
    <w:p w14:paraId="0F16F1D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Παράλληλα, έχουν αρχίσει τ</w:t>
      </w:r>
      <w:r>
        <w:rPr>
          <w:rFonts w:eastAsia="Times New Roman" w:cs="Times New Roman"/>
          <w:szCs w:val="24"/>
        </w:rPr>
        <w:t xml:space="preserve">ο τελευταίο διάστημα να υπογράφονται η μία μετά την άλλη οι επεκτάσεις των κλαδικών συλλογικών συμβάσεων, που έχουν θετική επίπτωση όχι μόνο μισθολογικά, αλλά και στη διασφάλιση καλύτερων συνθηκών εργασίας. Άρα, έχει τέτοια αξία, </w:t>
      </w:r>
      <w:proofErr w:type="spellStart"/>
      <w:r>
        <w:rPr>
          <w:rFonts w:eastAsia="Times New Roman" w:cs="Times New Roman"/>
          <w:szCs w:val="24"/>
        </w:rPr>
        <w:t>αυταξία</w:t>
      </w:r>
      <w:proofErr w:type="spellEnd"/>
      <w:r>
        <w:rPr>
          <w:rFonts w:eastAsia="Times New Roman" w:cs="Times New Roman"/>
          <w:szCs w:val="24"/>
        </w:rPr>
        <w:t xml:space="preserve"> πια, αυτή η έξοδος</w:t>
      </w:r>
      <w:r>
        <w:rPr>
          <w:rFonts w:eastAsia="Times New Roman" w:cs="Times New Roman"/>
          <w:szCs w:val="24"/>
        </w:rPr>
        <w:t xml:space="preserve"> από τα μνημόνια.</w:t>
      </w:r>
    </w:p>
    <w:p w14:paraId="0F16F1D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Να σας δώσω ένα παράδειγμα</w:t>
      </w:r>
      <w:r w:rsidRPr="005B7C3B">
        <w:rPr>
          <w:rFonts w:eastAsia="Times New Roman" w:cs="Times New Roman"/>
          <w:szCs w:val="24"/>
        </w:rPr>
        <w:t>:</w:t>
      </w:r>
      <w:r>
        <w:rPr>
          <w:rFonts w:eastAsia="Times New Roman" w:cs="Times New Roman"/>
          <w:szCs w:val="24"/>
        </w:rPr>
        <w:t xml:space="preserve"> Ο ΣΕΠΕ επεκτείνει τα γραφεία του στον </w:t>
      </w:r>
      <w:r>
        <w:rPr>
          <w:rFonts w:eastAsia="Times New Roman" w:cs="Times New Roman"/>
          <w:szCs w:val="24"/>
        </w:rPr>
        <w:t>β</w:t>
      </w:r>
      <w:r>
        <w:rPr>
          <w:rFonts w:eastAsia="Times New Roman" w:cs="Times New Roman"/>
          <w:szCs w:val="24"/>
        </w:rPr>
        <w:t>όρειο Έβρο, κάτι που δεν είχε γίνει μέχρι τώρα ποτέ.</w:t>
      </w:r>
    </w:p>
    <w:p w14:paraId="0F16F1D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Απέναντι σε όλες αυτές τις εξελίξεις στον χώρο εργασίας να δούμε τι μας λέει το κόμμα της Νέας Δημοκρατίας. Σε επίπεδο ρητορικής; «Ιδεοληψία της Κυβέρνησης στα εργασιακά, που ασχολείται με τις συλλογικές συμβάσεις», μας έλεγε ο κ. Μητσοτάκης. «Ξεπερασμένο </w:t>
      </w:r>
      <w:r>
        <w:rPr>
          <w:rFonts w:eastAsia="Times New Roman" w:cs="Times New Roman"/>
          <w:szCs w:val="24"/>
        </w:rPr>
        <w:t xml:space="preserve">το οκτάωρο και η σταθερή εργασία». Όλα αυτά τα διαμάντια έχουν ειπωθεί εδώ μέσα, σε αυτήν την Αίθουσα. </w:t>
      </w:r>
    </w:p>
    <w:p w14:paraId="0F16F1D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ας δούμε και σε επίπεδο καθαρά πρακτικής το </w:t>
      </w:r>
      <w:r>
        <w:rPr>
          <w:rFonts w:eastAsia="Times New Roman" w:cs="Times New Roman"/>
          <w:szCs w:val="24"/>
          <w:lang w:val="en-GB"/>
        </w:rPr>
        <w:t>success</w:t>
      </w:r>
      <w:r w:rsidRPr="005B7C3B">
        <w:rPr>
          <w:rFonts w:eastAsia="Times New Roman" w:cs="Times New Roman"/>
          <w:szCs w:val="24"/>
        </w:rPr>
        <w:t xml:space="preserve"> </w:t>
      </w:r>
      <w:r>
        <w:rPr>
          <w:rFonts w:eastAsia="Times New Roman" w:cs="Times New Roman"/>
          <w:szCs w:val="24"/>
          <w:lang w:val="en-GB"/>
        </w:rPr>
        <w:t>story</w:t>
      </w:r>
      <w:r>
        <w:rPr>
          <w:rFonts w:eastAsia="Times New Roman" w:cs="Times New Roman"/>
          <w:szCs w:val="24"/>
        </w:rPr>
        <w:t xml:space="preserve"> του κ. Σαμαρά με την ανεργία να χτυπάει το 27,9%, ενώ σήμερα η ανεργία είναι στο 19%. Παρ’</w:t>
      </w:r>
      <w:r>
        <w:rPr>
          <w:rFonts w:eastAsia="Times New Roman" w:cs="Times New Roman"/>
          <w:szCs w:val="24"/>
        </w:rPr>
        <w:t xml:space="preserve"> όλα αυτά, ακούμε φωνές που λένε «καταστρεφόμαστε και δεν πάμε καθόλου καλά».</w:t>
      </w:r>
    </w:p>
    <w:p w14:paraId="0F16F1D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Μέχρι πριν τι είχαμε; Είχαμε τις απολύσεις φυλάκων, καθαριστριών, κατάργηση Δημοτικής Αστυνομίας, διαθεσιμότητες τεχνικής εκπαίδευσης και φυσικά η διαθεσιμότητα στους συναδέλφους</w:t>
      </w:r>
      <w:r>
        <w:rPr>
          <w:rFonts w:eastAsia="Times New Roman" w:cs="Times New Roman"/>
          <w:szCs w:val="24"/>
        </w:rPr>
        <w:t xml:space="preserve"> γιατρούς του ΙΚΑ από τον κ. Γεωργιάδη. Ήταν τόσο μεγάλο το ενδιαφέρον της Νέας Δημοκρατίας για τον κόσμο της εργασίας που αναγκάστηκε ακόμα και ο πρώην Πρόεδρός της, ο κ. </w:t>
      </w:r>
      <w:proofErr w:type="spellStart"/>
      <w:r>
        <w:rPr>
          <w:rFonts w:eastAsia="Times New Roman" w:cs="Times New Roman"/>
          <w:szCs w:val="24"/>
        </w:rPr>
        <w:t>Μεϊμαράκης</w:t>
      </w:r>
      <w:proofErr w:type="spellEnd"/>
      <w:r>
        <w:rPr>
          <w:rFonts w:eastAsia="Times New Roman" w:cs="Times New Roman"/>
          <w:szCs w:val="24"/>
        </w:rPr>
        <w:t xml:space="preserve">, να πει το 2016 ότι οι απολυμένες καθαρίστριες δεν είναι μεταρρύθμιση. </w:t>
      </w:r>
    </w:p>
    <w:p w14:paraId="0F16F1D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έλω να πω, σημειώνοντας όλα τα παραπάνω, ότι υπάρχει μια συνειδητή προσπάθεια από συγκεκριμένες πτέρυγες του Κοινοβουλίου η μπάλα να φεύγει συνεχώς έξω από το γήπεδο, όπως λένε και οι ποδοσφαιρόφιλοι. Γιατί; Για να μη γίνει κα</w:t>
      </w:r>
      <w:r>
        <w:rPr>
          <w:rFonts w:eastAsia="Times New Roman" w:cs="Times New Roman"/>
          <w:szCs w:val="24"/>
        </w:rPr>
        <w:t>μ</w:t>
      </w:r>
      <w:r>
        <w:rPr>
          <w:rFonts w:eastAsia="Times New Roman" w:cs="Times New Roman"/>
          <w:szCs w:val="24"/>
        </w:rPr>
        <w:t>μιά ουσιαστική συζήτηση για τ</w:t>
      </w:r>
      <w:r>
        <w:rPr>
          <w:rFonts w:eastAsia="Times New Roman" w:cs="Times New Roman"/>
          <w:szCs w:val="24"/>
        </w:rPr>
        <w:t xml:space="preserve">ον κόσμο της εργασίας, για τις προσλήψεις που πρέπει να γίνουν στην υγεία, στην παιδεία, στο κοινωνικό κράτος, για την ανάπτυξη που πρέπει να έρθει στη χώρα μας, με όρους όμως δικαιοσύνης και διαφάνειας. </w:t>
      </w:r>
    </w:p>
    <w:p w14:paraId="0F16F1D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Γινόμαστε καθημερινά αυτόπτες μάρτυρες της αντίφαση</w:t>
      </w:r>
      <w:r>
        <w:rPr>
          <w:rFonts w:eastAsia="Times New Roman" w:cs="Times New Roman"/>
          <w:szCs w:val="24"/>
        </w:rPr>
        <w:t>ς από τη μια να καταγγέλλουν οι Βουλευτές της Αντιπολίτευσης ότι δεν υπάρχει όσο προσωπικό θα έπρεπε στα νοσοκομεία, στα σχολεία. Λέμε ότι ναι, έτσι είναι. Τα μνημόνια τσάκισαν αυτές τις δομές. Εδώ έχουμε και το εξής φαινόμενο: Κατατίθεται ερώτηση για Νοσο</w:t>
      </w:r>
      <w:r>
        <w:rPr>
          <w:rFonts w:eastAsia="Times New Roman" w:cs="Times New Roman"/>
          <w:szCs w:val="24"/>
        </w:rPr>
        <w:t xml:space="preserve">κομείο του Έβρου, για γιατρό. Δηλαδή, τι θα έπρεπε να κάνουμε; Αν τηρούσαν την αναλογία ένα προς πέντε, θα έπρεπε να περιμένουμε να φύγουν άλλοι τέσσερις γιατροί για να έρθει ένας. Αυτή είναι η λογική. </w:t>
      </w:r>
    </w:p>
    <w:p w14:paraId="0F16F1D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Άρα, τώρα που ανασαίνει η χώρα, δρομολογούμε και προσ</w:t>
      </w:r>
      <w:r>
        <w:rPr>
          <w:rFonts w:eastAsia="Times New Roman" w:cs="Times New Roman"/>
          <w:szCs w:val="24"/>
        </w:rPr>
        <w:t xml:space="preserve">λήψεις που πρέπει να γίνουν και στην υγεία και στην παιδεία </w:t>
      </w:r>
      <w:r>
        <w:rPr>
          <w:rFonts w:eastAsia="Times New Roman" w:cs="Times New Roman"/>
          <w:szCs w:val="24"/>
        </w:rPr>
        <w:lastRenderedPageBreak/>
        <w:t xml:space="preserve">και στο κράτος πρόνοιας. Αυτό δεν είναι ούτε </w:t>
      </w:r>
      <w:proofErr w:type="spellStart"/>
      <w:r>
        <w:rPr>
          <w:rFonts w:eastAsia="Times New Roman" w:cs="Times New Roman"/>
          <w:szCs w:val="24"/>
        </w:rPr>
        <w:t>παροχολογία</w:t>
      </w:r>
      <w:proofErr w:type="spellEnd"/>
      <w:r>
        <w:rPr>
          <w:rFonts w:eastAsia="Times New Roman" w:cs="Times New Roman"/>
          <w:szCs w:val="24"/>
        </w:rPr>
        <w:t xml:space="preserve"> ούτε ρουσφέτια του ΣΥΡΙΖΑ. Άρα, θα πρέπει να ξεχωρίσουμε και να δούμε τι θέλουμε. Θέλουμε επιτέλους να στελεχωθούν οι δομές υγείας; Θέλουμε</w:t>
      </w:r>
      <w:r>
        <w:rPr>
          <w:rFonts w:eastAsia="Times New Roman" w:cs="Times New Roman"/>
          <w:szCs w:val="24"/>
        </w:rPr>
        <w:t xml:space="preserve"> επιτέλους να έχουμε δασκάλους και καθηγητές στα σχολεία μας; Άρα, περιμένουμε ακόμα αυτή την απάντηση. </w:t>
      </w:r>
    </w:p>
    <w:p w14:paraId="0F16F1D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Για να κλείσω, εκτιμώ ότι παρά τις δυσκολίες που έχουμε εδώ πέρα, η δημόσια συζήτηση και θα γίνει και θα είναι θετική για την Κυβέρνηση. </w:t>
      </w:r>
    </w:p>
    <w:p w14:paraId="0F16F1E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F16F1E1" w14:textId="77777777" w:rsidR="0091757C" w:rsidRDefault="00D319C2">
      <w:pPr>
        <w:spacing w:line="600" w:lineRule="auto"/>
        <w:ind w:firstLine="720"/>
        <w:jc w:val="center"/>
        <w:rPr>
          <w:rFonts w:eastAsia="Times New Roman"/>
          <w:bCs/>
        </w:rPr>
      </w:pPr>
      <w:r w:rsidRPr="006651D3">
        <w:rPr>
          <w:rFonts w:eastAsia="Times New Roman"/>
          <w:bCs/>
        </w:rPr>
        <w:t>(</w:t>
      </w:r>
      <w:r w:rsidRPr="006651D3">
        <w:rPr>
          <w:rFonts w:eastAsia="Times New Roman"/>
          <w:bCs/>
        </w:rPr>
        <w:t>Χειροκροτήματα από την πτέρυγα του ΣΥΡΙΖΑ)</w:t>
      </w:r>
    </w:p>
    <w:p w14:paraId="0F16F1E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 </w:t>
      </w:r>
      <w:r w:rsidRPr="00B83CBC">
        <w:rPr>
          <w:rFonts w:eastAsia="Times New Roman"/>
          <w:b/>
          <w:bCs/>
        </w:rPr>
        <w:t>ΠΡΟΕΔΡΕΥΩΝ (Σπυρίδων Λυκούδης):</w:t>
      </w:r>
      <w:r>
        <w:rPr>
          <w:rFonts w:eastAsia="Times New Roman" w:cs="Times New Roman"/>
          <w:szCs w:val="24"/>
        </w:rPr>
        <w:t xml:space="preserve"> Ευχαριστώ, κύριε συνάδελφε. </w:t>
      </w:r>
    </w:p>
    <w:p w14:paraId="0F16F1E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Κύριε Υπουργέ, πριν σας δώσω τον λόγο, θα ανακοινώσω τους προσκεκλημένους μας που μπαίνουν στο θεωρείο. Αμέσως μετά θα πάρετε τον λόγο.</w:t>
      </w:r>
    </w:p>
    <w:p w14:paraId="0F16F1E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Αγαπητοί φίλοι, δεν έχουμε ακόμη κανένα νέο για την ενημέρωση που ζήτησα. Θα πάμε αργά, αλλά δεν πειράζει. </w:t>
      </w:r>
    </w:p>
    <w:p w14:paraId="0F16F1E5"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Κύριε Πρόεδρε, τι ώρα προβλέπετε, αν επιτρέπετε; </w:t>
      </w:r>
    </w:p>
    <w:p w14:paraId="0F16F1E6" w14:textId="77777777" w:rsidR="0091757C" w:rsidRDefault="00D319C2">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Γύρω στις 22.00΄. </w:t>
      </w:r>
    </w:p>
    <w:p w14:paraId="0F16F1E7"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Αν πάμε φυσ</w:t>
      </w:r>
      <w:r>
        <w:rPr>
          <w:rFonts w:eastAsia="Times New Roman" w:cs="Times New Roman"/>
          <w:szCs w:val="24"/>
        </w:rPr>
        <w:t xml:space="preserve">ιολογικά. </w:t>
      </w:r>
    </w:p>
    <w:p w14:paraId="0F16F1E8" w14:textId="77777777" w:rsidR="0091757C" w:rsidRDefault="00D319C2">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Αν πάμε φυσιολογικά, που μπορεί να πάμε και μετά. Εγώ λέω το απολύτως βέβαιο, ότι πριν από τις 22.00΄ δεν θα τελειώσουμε. Είναι τριάντα πέντε οι ομιλητές, οι Υπουργοί, οι δευτερολογίες. Έκανα μια έκκληση για να γί</w:t>
      </w:r>
      <w:r>
        <w:rPr>
          <w:rFonts w:eastAsia="Times New Roman" w:cs="Times New Roman"/>
          <w:szCs w:val="24"/>
        </w:rPr>
        <w:t xml:space="preserve">νει πεντάλεπτο.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δούμε. </w:t>
      </w:r>
    </w:p>
    <w:p w14:paraId="0F16F1E9" w14:textId="77777777" w:rsidR="0091757C" w:rsidRDefault="00D319C2">
      <w:pPr>
        <w:spacing w:line="600" w:lineRule="auto"/>
        <w:ind w:firstLine="720"/>
        <w:jc w:val="both"/>
        <w:rPr>
          <w:rFonts w:eastAsia="Times New Roman" w:cs="Times New Roman"/>
        </w:rPr>
      </w:pPr>
      <w:r w:rsidRPr="0073770D">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Pr="0073770D">
        <w:rPr>
          <w:rFonts w:eastAsia="Times New Roman" w:cs="Times New Roman"/>
        </w:rPr>
        <w:t>ΕΛΕΥΘΕΡΙΟΣ ΒΕΝΙΖΕΛΟΣ</w:t>
      </w:r>
      <w:r w:rsidRPr="0073770D">
        <w:rPr>
          <w:rFonts w:eastAsia="Times New Roman" w:cs="Times New Roman"/>
        </w:rPr>
        <w:t>» κα</w:t>
      </w:r>
      <w:r w:rsidRPr="0073770D">
        <w:rPr>
          <w:rFonts w:eastAsia="Times New Roman" w:cs="Times New Roman"/>
        </w:rPr>
        <w:t xml:space="preserve">ι ενημερώθηκαν για την ιστορία του κτηρίου και τον τρόπο οργάνωσης και λειτουργίας της Βουλής, </w:t>
      </w:r>
      <w:r>
        <w:rPr>
          <w:rFonts w:eastAsia="Times New Roman" w:cs="Times New Roman"/>
        </w:rPr>
        <w:t>πενήντα οκτώ μέλη από την Ευρωπαϊκή Επιτροπή Οικονομικών και Κοινωνικών Υποθέσεων (</w:t>
      </w:r>
      <w:r>
        <w:rPr>
          <w:rFonts w:eastAsia="Times New Roman" w:cs="Times New Roman"/>
          <w:lang w:val="en-US"/>
        </w:rPr>
        <w:t>EESC</w:t>
      </w:r>
      <w:r w:rsidRPr="002A6729">
        <w:rPr>
          <w:rFonts w:eastAsia="Times New Roman" w:cs="Times New Roman"/>
        </w:rPr>
        <w:t>)</w:t>
      </w:r>
      <w:r>
        <w:rPr>
          <w:rFonts w:eastAsia="Times New Roman" w:cs="Times New Roman"/>
        </w:rPr>
        <w:t xml:space="preserve">. </w:t>
      </w:r>
    </w:p>
    <w:p w14:paraId="0F16F1EA" w14:textId="77777777" w:rsidR="0091757C" w:rsidRDefault="00D319C2">
      <w:pPr>
        <w:spacing w:line="600" w:lineRule="auto"/>
        <w:ind w:firstLine="720"/>
        <w:jc w:val="both"/>
        <w:rPr>
          <w:rFonts w:eastAsia="Times New Roman" w:cs="Times New Roman"/>
        </w:rPr>
      </w:pPr>
      <w:r w:rsidRPr="0073770D">
        <w:rPr>
          <w:rFonts w:eastAsia="Times New Roman" w:cs="Times New Roman"/>
        </w:rPr>
        <w:t xml:space="preserve">Η Βουλή τούς καλωσορίζει. </w:t>
      </w:r>
    </w:p>
    <w:p w14:paraId="0F16F1EB" w14:textId="77777777" w:rsidR="0091757C" w:rsidRDefault="00D319C2">
      <w:pPr>
        <w:spacing w:line="600" w:lineRule="auto"/>
        <w:ind w:firstLine="720"/>
        <w:jc w:val="center"/>
        <w:rPr>
          <w:rFonts w:eastAsia="Times New Roman" w:cs="Times New Roman"/>
        </w:rPr>
      </w:pPr>
      <w:r w:rsidRPr="0073770D">
        <w:rPr>
          <w:rFonts w:eastAsia="Times New Roman" w:cs="Times New Roman"/>
        </w:rPr>
        <w:lastRenderedPageBreak/>
        <w:t>(Χειροκροτήματα απ</w:t>
      </w:r>
      <w:r>
        <w:rPr>
          <w:rFonts w:eastAsia="Times New Roman" w:cs="Times New Roman"/>
        </w:rPr>
        <w:t>’</w:t>
      </w:r>
      <w:r w:rsidRPr="0073770D">
        <w:rPr>
          <w:rFonts w:eastAsia="Times New Roman" w:cs="Times New Roman"/>
        </w:rPr>
        <w:t xml:space="preserve"> όλες τις πτέρυγες της Β</w:t>
      </w:r>
      <w:r w:rsidRPr="0073770D">
        <w:rPr>
          <w:rFonts w:eastAsia="Times New Roman" w:cs="Times New Roman"/>
        </w:rPr>
        <w:t>ουλής)</w:t>
      </w:r>
    </w:p>
    <w:p w14:paraId="0F16F1E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F16F1ED" w14:textId="77777777" w:rsidR="0091757C" w:rsidRDefault="00D319C2">
      <w:pPr>
        <w:spacing w:line="600" w:lineRule="auto"/>
        <w:ind w:firstLine="720"/>
        <w:jc w:val="both"/>
        <w:rPr>
          <w:rFonts w:eastAsia="Times New Roman" w:cs="Times New Roman"/>
          <w:szCs w:val="24"/>
        </w:rPr>
      </w:pPr>
      <w:r w:rsidRPr="000C45DC">
        <w:rPr>
          <w:rFonts w:eastAsia="Times New Roman" w:cs="Times New Roman"/>
          <w:b/>
          <w:szCs w:val="24"/>
        </w:rPr>
        <w:t>ΑΘΑΝΑΣΙΟΣ ΗΛΙΟΠΟΥΛΟΣ (Υφυπουργός Εργασίας, Κοινωνικής Ασφάλισης και Κοινωνικής Αλληλεγγύης):</w:t>
      </w:r>
      <w:r>
        <w:rPr>
          <w:rFonts w:eastAsia="Times New Roman" w:cs="Times New Roman"/>
          <w:szCs w:val="24"/>
        </w:rPr>
        <w:t xml:space="preserve"> Κύριε Πρόεδρε, κυρίες και κύριοι Βουλευτές, επιτρέψτε μου να ξεκινήσω με μ</w:t>
      </w:r>
      <w:r>
        <w:rPr>
          <w:rFonts w:eastAsia="Times New Roman" w:cs="Times New Roman"/>
          <w:szCs w:val="24"/>
        </w:rPr>
        <w:t>ί</w:t>
      </w:r>
      <w:r>
        <w:rPr>
          <w:rFonts w:eastAsia="Times New Roman" w:cs="Times New Roman"/>
          <w:szCs w:val="24"/>
        </w:rPr>
        <w:t>α παρατήρηση για ένα κομμάτι του νομοσχεδίου που μ</w:t>
      </w:r>
      <w:r>
        <w:rPr>
          <w:rFonts w:eastAsia="Times New Roman" w:cs="Times New Roman"/>
          <w:szCs w:val="24"/>
        </w:rPr>
        <w:t>πορεί για κάποιον να καταγράφεται στα μικρά. Και λέω να καταγράφεται στα μικρά γιατί, όπως έχουμε αποδείξει πολλές φορές από το Υπουργείο Εργασίας, μ</w:t>
      </w:r>
      <w:r>
        <w:rPr>
          <w:rFonts w:eastAsia="Times New Roman" w:cs="Times New Roman"/>
          <w:szCs w:val="24"/>
        </w:rPr>
        <w:t>ί</w:t>
      </w:r>
      <w:r>
        <w:rPr>
          <w:rFonts w:eastAsia="Times New Roman" w:cs="Times New Roman"/>
          <w:szCs w:val="24"/>
        </w:rPr>
        <w:t>α σειρά από νομοθετικές ρυθμίσεις που είχαμε περάσει στο προηγούμενο διάστημα, είτε για την καταπολέμηση τ</w:t>
      </w:r>
      <w:r>
        <w:rPr>
          <w:rFonts w:eastAsia="Times New Roman" w:cs="Times New Roman"/>
          <w:szCs w:val="24"/>
        </w:rPr>
        <w:t>ης αδήλωτης και υποδηλωμένης εργασίας είτε για τα δεδουλευμένα είτε για όλο το πλέγμα των δικαιωμάτων των εργαζομένων, πάρα πολλές φορές από την Αντιπολίτευση είχαν καταγραφεί ως μικρά μπροστά στα μεγάλα οικονομικά ζητήματα. Εμείς πάντα λέγαμε ότι αυτές οι</w:t>
      </w:r>
      <w:r>
        <w:rPr>
          <w:rFonts w:eastAsia="Times New Roman" w:cs="Times New Roman"/>
          <w:szCs w:val="24"/>
        </w:rPr>
        <w:t xml:space="preserve"> μικρές διατάξεις αφορούν τη ζωή χιλιάδων εργαζομένων. </w:t>
      </w:r>
    </w:p>
    <w:p w14:paraId="0F16F1E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Θυμάμαι ότι όταν είχα </w:t>
      </w:r>
      <w:proofErr w:type="spellStart"/>
      <w:r>
        <w:rPr>
          <w:rFonts w:eastAsia="Times New Roman" w:cs="Times New Roman"/>
          <w:szCs w:val="24"/>
        </w:rPr>
        <w:t>πρωτοαναλάβει</w:t>
      </w:r>
      <w:proofErr w:type="spellEnd"/>
      <w:r>
        <w:rPr>
          <w:rFonts w:eastAsia="Times New Roman" w:cs="Times New Roman"/>
          <w:szCs w:val="24"/>
        </w:rPr>
        <w:t xml:space="preserve"> την ευθύνη της Επιθεώρησης Εργασίας, μου είχε διηγηθεί ένας Επιθεωρητής Υγείας </w:t>
      </w:r>
      <w:r>
        <w:rPr>
          <w:rFonts w:eastAsia="Times New Roman" w:cs="Times New Roman"/>
          <w:szCs w:val="24"/>
        </w:rPr>
        <w:lastRenderedPageBreak/>
        <w:t>και Ασφάλειας από την περιοχή του Βόλου μ</w:t>
      </w:r>
      <w:r>
        <w:rPr>
          <w:rFonts w:eastAsia="Times New Roman" w:cs="Times New Roman"/>
          <w:szCs w:val="24"/>
        </w:rPr>
        <w:t>ί</w:t>
      </w:r>
      <w:r>
        <w:rPr>
          <w:rFonts w:eastAsia="Times New Roman" w:cs="Times New Roman"/>
          <w:szCs w:val="24"/>
        </w:rPr>
        <w:t>α περίπτωση όπου σε έναν έλεγχο τον είχαν λ</w:t>
      </w:r>
      <w:r>
        <w:rPr>
          <w:rFonts w:eastAsia="Times New Roman" w:cs="Times New Roman"/>
          <w:szCs w:val="24"/>
        </w:rPr>
        <w:t xml:space="preserve">ούσει με πετρέλαιο και απειλούσαν να τον κάψουν ζωντανό εκείνη τη στιγμή του ελέγχου, εάν αυτός προχωρούσε στη βεβαίωση της παράβασης και των προστίμων. </w:t>
      </w:r>
    </w:p>
    <w:p w14:paraId="0F16F1E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Νομίζω ότι αυτό το οποίο γίνεται με αυτό το νομοσχέδιο σήμερα που θωρακίζουμε νομικά τους επιθεωρητές,</w:t>
      </w:r>
      <w:r>
        <w:rPr>
          <w:rFonts w:eastAsia="Times New Roman" w:cs="Times New Roman"/>
          <w:szCs w:val="24"/>
        </w:rPr>
        <w:t xml:space="preserve"> αναβαθμίζουμε τη θέση τους και τους εξασφαλίζουμε ότι σε οποιαδήποτε τέτοια περίπτωση θα έχουν νομική υποστήριξη και δεν θα είναι μόνοι τους απέναντι στον οποιονδήποτε, πέρα από ένα αυτονόητο βήμα που έπρεπε να κάνει μ</w:t>
      </w:r>
      <w:r>
        <w:rPr>
          <w:rFonts w:eastAsia="Times New Roman" w:cs="Times New Roman"/>
          <w:szCs w:val="24"/>
        </w:rPr>
        <w:t>ί</w:t>
      </w:r>
      <w:r>
        <w:rPr>
          <w:rFonts w:eastAsia="Times New Roman" w:cs="Times New Roman"/>
          <w:szCs w:val="24"/>
        </w:rPr>
        <w:t>α πολιτεία που σέβεται αυτούς τους ε</w:t>
      </w:r>
      <w:r>
        <w:rPr>
          <w:rFonts w:eastAsia="Times New Roman" w:cs="Times New Roman"/>
          <w:szCs w:val="24"/>
        </w:rPr>
        <w:t xml:space="preserve">ργαζόμενους, είναι και ένα μεγάλο ευχαριστώ σε όλους τους εργαζόμενους των ελεγκτικών μηχανισμών που καθημερινά σε πολύ δύσκολες συνθήκες κάνουν ό,τι μπορούν, για να προστατεύσουν τα δικαιώματα των εργαζομένων. </w:t>
      </w:r>
      <w:r>
        <w:rPr>
          <w:rFonts w:eastAsia="Times New Roman" w:cs="Times New Roman"/>
          <w:szCs w:val="24"/>
        </w:rPr>
        <w:t>Ν</w:t>
      </w:r>
      <w:r>
        <w:rPr>
          <w:rFonts w:eastAsia="Times New Roman" w:cs="Times New Roman"/>
          <w:szCs w:val="24"/>
        </w:rPr>
        <w:t>ομίζω ότι αυτή η Κυβέρνηση ακριβώς έχει αναδ</w:t>
      </w:r>
      <w:r>
        <w:rPr>
          <w:rFonts w:eastAsia="Times New Roman" w:cs="Times New Roman"/>
          <w:szCs w:val="24"/>
        </w:rPr>
        <w:t>είξει πόσο κρίσιμο για εμάς είναι η προστασία και η αναβάθμιση των ελεγκτικών μηχανισμών, γιατί στο τέλος της ημέρας είναι προστασία των εργαζομένων.</w:t>
      </w:r>
    </w:p>
    <w:p w14:paraId="0F16F1F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Πρώτη πολιτική παρατήρηση. Αναδείχθηκε και μέσα στη συζήτηση ότι η Νέα Δημοκρατία βασίζεται διαρκώς στην κ</w:t>
      </w:r>
      <w:r>
        <w:rPr>
          <w:rFonts w:eastAsia="Times New Roman" w:cs="Times New Roman"/>
          <w:szCs w:val="24"/>
        </w:rPr>
        <w:t>αταστροφολογία. Εδώ, όμως, πρέπει να βάλουμε ένα πολιτικό ερώτημα. Γιατί η Νέα Δημοκρατία διαρκώς καταφεύγει στην καταστροφολογία, μ</w:t>
      </w:r>
      <w:r>
        <w:rPr>
          <w:rFonts w:eastAsia="Times New Roman" w:cs="Times New Roman"/>
          <w:szCs w:val="24"/>
        </w:rPr>
        <w:t>ί</w:t>
      </w:r>
      <w:r>
        <w:rPr>
          <w:rFonts w:eastAsia="Times New Roman" w:cs="Times New Roman"/>
          <w:szCs w:val="24"/>
        </w:rPr>
        <w:t>α καταστροφολογία η οποία για μένα ποτέ δεν επιβεβαιώνεται. Αξιολογήσεις οι οποίες δεν θα κλείνανε, κόφτης ο οποίος θα ερχό</w:t>
      </w:r>
      <w:r>
        <w:rPr>
          <w:rFonts w:eastAsia="Times New Roman" w:cs="Times New Roman"/>
          <w:szCs w:val="24"/>
        </w:rPr>
        <w:t>ταν το ’16, δεν ήλθε το ’16, θα ερχόταν το ’17, δεν ήλθε το ’17, πρόγραμμα που δεν θα έκλεινε το ’18, πιστοληπτική γραμμή στήριξης, σε όλα έξω.</w:t>
      </w:r>
    </w:p>
    <w:p w14:paraId="0F16F1F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Νέα Δημοκρατία καταφεύγει στην καταστροφολογία για έναν πολύ απλό λόγο. Γιατί όποτε αναγκάζεται να μιλήσει προ</w:t>
      </w:r>
      <w:r>
        <w:rPr>
          <w:rFonts w:eastAsia="Times New Roman" w:cs="Times New Roman"/>
          <w:szCs w:val="24"/>
        </w:rPr>
        <w:t>γραμματικά, το πρόγραμμά της συναγωνίζεται σε ακρότητα το πρόγραμμα του Διεθνούς Νομισματικού Ταμείου. Πολλές φορές μάλιστα το ξεπερνάει και ακριβώς επειδή κατανοεί ότι δεν μπορεί να στήσει ηγεμονική αφήγηση, δεν μπορεί να στήσει πλαίσιο και συναινέσεις μέ</w:t>
      </w:r>
      <w:r>
        <w:rPr>
          <w:rFonts w:eastAsia="Times New Roman" w:cs="Times New Roman"/>
          <w:szCs w:val="24"/>
        </w:rPr>
        <w:t xml:space="preserve">σα στην ελληνική κοινωνία, όταν στη δημόσια διοίκηση υπερασπίζεται το 5 προς 1, όταν στα εργασιακά είναι ενάντια στις συλλογικές συμβάσεις, όταν είναι ενάντια στην αύξηση </w:t>
      </w:r>
      <w:r>
        <w:rPr>
          <w:rFonts w:eastAsia="Times New Roman" w:cs="Times New Roman"/>
          <w:szCs w:val="24"/>
        </w:rPr>
        <w:lastRenderedPageBreak/>
        <w:t>του κατώτατου μισθού, το τελευταίο της καταφύγιο είναι η καταστροφολογία. Μ</w:t>
      </w:r>
      <w:r>
        <w:rPr>
          <w:rFonts w:eastAsia="Times New Roman" w:cs="Times New Roman"/>
          <w:szCs w:val="24"/>
        </w:rPr>
        <w:t>ί</w:t>
      </w:r>
      <w:r>
        <w:rPr>
          <w:rFonts w:eastAsia="Times New Roman" w:cs="Times New Roman"/>
          <w:szCs w:val="24"/>
        </w:rPr>
        <w:t>α καταστρ</w:t>
      </w:r>
      <w:r>
        <w:rPr>
          <w:rFonts w:eastAsia="Times New Roman" w:cs="Times New Roman"/>
          <w:szCs w:val="24"/>
        </w:rPr>
        <w:t>οφολογία η οποία διαρκώς φαίνεται ότι δεν συνάδει με την πραγματικότητα.</w:t>
      </w:r>
    </w:p>
    <w:p w14:paraId="0F16F1F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Δεύτερο στοιχείο δυστυχώς είναι ότι διαρκώς συζητάμε χωρίς να σεβόμαστε καθόλου τα πραγματικά δεδομένα. Υπάρχει ένα αφήγημα από τη Νέα Δημοκρατία ότι φέρατε </w:t>
      </w:r>
      <w:proofErr w:type="spellStart"/>
      <w:r>
        <w:rPr>
          <w:rFonts w:eastAsia="Times New Roman" w:cs="Times New Roman"/>
          <w:szCs w:val="24"/>
        </w:rPr>
        <w:t>υπερπλεονάσματα</w:t>
      </w:r>
      <w:proofErr w:type="spellEnd"/>
      <w:r>
        <w:rPr>
          <w:rFonts w:eastAsia="Times New Roman" w:cs="Times New Roman"/>
          <w:szCs w:val="24"/>
        </w:rPr>
        <w:t>, υπερφορολογήσατε και έτσι έχετε καταστρέψει την οικονομία. Την ίδια στιγμή, αν κάποιος συγκρίνει τα νούμερα των πλεονασμάτων που είχαν υπογράψει οι προηγούμενες Κυβερνήσεις, βλέπει ότι το 2015 είχαν υπογράψει πρωτογενές πλεόνασμα 3%. Η σημερινή Κυβέρνηση</w:t>
      </w:r>
      <w:r>
        <w:rPr>
          <w:rFonts w:eastAsia="Times New Roman" w:cs="Times New Roman"/>
          <w:szCs w:val="24"/>
        </w:rPr>
        <w:t xml:space="preserve"> μετά από την αχρείαστη διαπραγμάτευση του εξαμήνου πέτυχε έλλειμμα 0,25%. Το 2016 πρωτογενές πλεόνασμα 4,2% υπογεγραμμένο. Η σημερινή Κυβέρνηση πέτυχε 0,5%. Το 2017 πρωτογενές πλεόνασμα 4,5%. Η σημερινή Κυβέρνηση πέτυχε 1,75%. Το 2018 πρωτογενές πλεόνασμα</w:t>
      </w:r>
      <w:r>
        <w:rPr>
          <w:rFonts w:eastAsia="Times New Roman" w:cs="Times New Roman"/>
          <w:szCs w:val="24"/>
        </w:rPr>
        <w:t xml:space="preserve"> 4,5%, η σημερινή Κυβέρνηση πέτυχε 3,5%.</w:t>
      </w:r>
    </w:p>
    <w:p w14:paraId="0F16F1F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Μόνο σε αυτήν την περίοδο, από αυτήν την αχρείαστη διαπραγμάτευση, όπως λένε, αυτή η Κυβέρνηση κέρδισε 20 δισεκα</w:t>
      </w:r>
      <w:r>
        <w:rPr>
          <w:rFonts w:eastAsia="Times New Roman" w:cs="Times New Roman"/>
          <w:szCs w:val="24"/>
        </w:rPr>
        <w:lastRenderedPageBreak/>
        <w:t xml:space="preserve">τομμύρια. Αυτό είναι ένα δεδομένο. Δεν μπορούμε να το ξεπερνάμε με την ευκολία με την οποία όλοι οι Εισηγητές της Νέας Δημοκρατίας μιλάνε για </w:t>
      </w:r>
      <w:proofErr w:type="spellStart"/>
      <w:r>
        <w:rPr>
          <w:rFonts w:eastAsia="Times New Roman" w:cs="Times New Roman"/>
          <w:szCs w:val="24"/>
        </w:rPr>
        <w:t>υπ</w:t>
      </w:r>
      <w:r>
        <w:rPr>
          <w:rFonts w:eastAsia="Times New Roman" w:cs="Times New Roman"/>
          <w:szCs w:val="24"/>
        </w:rPr>
        <w:t>ερπλεονάσματα</w:t>
      </w:r>
      <w:proofErr w:type="spellEnd"/>
      <w:r>
        <w:rPr>
          <w:rFonts w:eastAsia="Times New Roman" w:cs="Times New Roman"/>
          <w:szCs w:val="24"/>
        </w:rPr>
        <w:t>.</w:t>
      </w:r>
    </w:p>
    <w:p w14:paraId="0F16F1F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Δεύτερο κομμάτι, δεύτερη αξιολόγηση και συντάξεις. Έρχονται εδώ και λένε ότι οι συντάξεις ήταν ένα αχρείαστο μέτρο. Να θυμηθούμε λίγο τη δεύτερη αξιολόγηση; Να θυμηθούμε ότι τη στιγμή που η Ελληνική Κυβέρνηση έλεγε ότι «δεν θα κλείσω τη δεύτ</w:t>
      </w:r>
      <w:r>
        <w:rPr>
          <w:rFonts w:eastAsia="Times New Roman" w:cs="Times New Roman"/>
          <w:szCs w:val="24"/>
        </w:rPr>
        <w:t xml:space="preserve">ερη αξιολόγηση, αν δεν κερδίσω τις συλλογικές συμβάσεις εργασίας» –κάτι το οποίο το κερδίσαμε και σήμερα φαίνεται ότι το κερδίσαμε- η Αξιωματική Αντιπολίτευση έλεγε τόσα και άλλα τόσα μέτρα, έλεγε «κλείστε και μη συζητάτε άλλο», έλεγε ότι η αξιολόγηση δεν </w:t>
      </w:r>
      <w:r>
        <w:rPr>
          <w:rFonts w:eastAsia="Times New Roman" w:cs="Times New Roman"/>
          <w:szCs w:val="24"/>
        </w:rPr>
        <w:t xml:space="preserve">κλείνει, γιατί έχουμε ιδεοληψίες. </w:t>
      </w:r>
    </w:p>
    <w:p w14:paraId="0F16F1F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Θυμόμαστε πολύ καλά τον κ. Χατζηδάκη να λέει ακριβώς στον </w:t>
      </w:r>
      <w:proofErr w:type="spellStart"/>
      <w:r>
        <w:rPr>
          <w:rFonts w:eastAsia="Times New Roman" w:cs="Times New Roman"/>
          <w:szCs w:val="24"/>
        </w:rPr>
        <w:t>Μοσκοβισί</w:t>
      </w:r>
      <w:proofErr w:type="spellEnd"/>
      <w:r>
        <w:rPr>
          <w:rFonts w:eastAsia="Times New Roman" w:cs="Times New Roman"/>
          <w:szCs w:val="24"/>
        </w:rPr>
        <w:t xml:space="preserve"> να τον ενημερώσει για το αν η Κυβέρνηση θα αθετήσει τις δεσμεύσεις της, γιατί το πρόγραμμα της Νέας Δημοκρατίας έχει φτιαχτεί στη βάση των δεσμεύσεων που</w:t>
      </w:r>
      <w:r>
        <w:rPr>
          <w:rFonts w:eastAsia="Times New Roman" w:cs="Times New Roman"/>
          <w:szCs w:val="24"/>
        </w:rPr>
        <w:t xml:space="preserve"> έχει αναλάβει η χώρα. Και δεσμεύσεις εννοούσαν την περικοπή των συντάξεων. Και είναι ξεκάθαρο από τις τοποθετήσεις που έχουν γίνει </w:t>
      </w:r>
      <w:r>
        <w:rPr>
          <w:rFonts w:eastAsia="Times New Roman" w:cs="Times New Roman"/>
          <w:szCs w:val="24"/>
        </w:rPr>
        <w:lastRenderedPageBreak/>
        <w:t xml:space="preserve">σήμερα από τους </w:t>
      </w:r>
      <w:r>
        <w:rPr>
          <w:rFonts w:eastAsia="Times New Roman" w:cs="Times New Roman"/>
          <w:szCs w:val="24"/>
        </w:rPr>
        <w:t>ε</w:t>
      </w:r>
      <w:r>
        <w:rPr>
          <w:rFonts w:eastAsia="Times New Roman" w:cs="Times New Roman"/>
          <w:szCs w:val="24"/>
        </w:rPr>
        <w:t>ισηγητές της Νέας Δημοκρατίας ότι η Νέα Δημοκρατία στην πραγματικότητα το υπερασπίζεται αυτό το μέτρο και ν</w:t>
      </w:r>
      <w:r>
        <w:rPr>
          <w:rFonts w:eastAsia="Times New Roman" w:cs="Times New Roman"/>
          <w:szCs w:val="24"/>
        </w:rPr>
        <w:t xml:space="preserve">ομίζω ότι ίσως το πιο ξεκάθαρο, είναι όταν βγαίνουν διάφοροι -όπως η κ. </w:t>
      </w:r>
      <w:proofErr w:type="spellStart"/>
      <w:r>
        <w:rPr>
          <w:rFonts w:eastAsia="Times New Roman" w:cs="Times New Roman"/>
          <w:szCs w:val="24"/>
        </w:rPr>
        <w:t>Ξαφά</w:t>
      </w:r>
      <w:proofErr w:type="spellEnd"/>
      <w:r>
        <w:rPr>
          <w:rFonts w:eastAsia="Times New Roman" w:cs="Times New Roman"/>
          <w:szCs w:val="24"/>
        </w:rPr>
        <w:t>- σύμβουλοι του κ. Μητσοτάκη και όχι απλά υπερασπίζονται το μέτρο, αλλά δείχνουν ότι έχει και διαρθρωτική κατεύθυνση που θα έπρεπε να υποστηριχθεί.</w:t>
      </w:r>
    </w:p>
    <w:p w14:paraId="0F16F1F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Έρχομαι τώρα σε ένα τρίτο στοιχε</w:t>
      </w:r>
      <w:r>
        <w:rPr>
          <w:rFonts w:eastAsia="Times New Roman" w:cs="Times New Roman"/>
          <w:szCs w:val="24"/>
        </w:rPr>
        <w:t xml:space="preserve">ίο, το οποίο δείχνει ότι πάλι δεν σεβόμαστε την πραγματικότητα και τα δεδομένα. Ακούσαμε για αρνητικό ρεκόρ της «ΕΡΓΑΝΗ». Το έχουμε ξαναδεί στις </w:t>
      </w:r>
      <w:r>
        <w:rPr>
          <w:rFonts w:eastAsia="Times New Roman" w:cs="Times New Roman"/>
          <w:szCs w:val="24"/>
        </w:rPr>
        <w:t>ε</w:t>
      </w:r>
      <w:r>
        <w:rPr>
          <w:rFonts w:eastAsia="Times New Roman" w:cs="Times New Roman"/>
          <w:szCs w:val="24"/>
        </w:rPr>
        <w:t>πιτροπές, θα το ξαναδούμε και εδώ. Πρώτον, η «ΕΡΓΑΝΗ» αυτό το οποίο δείχνει για το δεκάμηνο είναι θετικό ρεκόρ</w:t>
      </w:r>
      <w:r>
        <w:rPr>
          <w:rFonts w:eastAsia="Times New Roman" w:cs="Times New Roman"/>
          <w:szCs w:val="24"/>
        </w:rPr>
        <w:t xml:space="preserve"> θέσεων </w:t>
      </w:r>
      <w:proofErr w:type="spellStart"/>
      <w:r>
        <w:rPr>
          <w:rFonts w:eastAsia="Times New Roman" w:cs="Times New Roman"/>
          <w:szCs w:val="24"/>
        </w:rPr>
        <w:t>εκατόν</w:t>
      </w:r>
      <w:proofErr w:type="spellEnd"/>
      <w:r>
        <w:rPr>
          <w:rFonts w:eastAsia="Times New Roman" w:cs="Times New Roman"/>
          <w:szCs w:val="24"/>
        </w:rPr>
        <w:t xml:space="preserve"> εξήντα οκτώ χιλιάδες. Δεύτερον, πολύ γρήγορα θα βγει το ετήσιο τεύχος της «ΕΡΓΑΝΗ» και όταν θα γίνουν οι συγκρίσεις στο ετήσιο τεύχος του ’18, με το ετήσιο τεύχος του ’14, θα φανεί ότι αυτά τα τέσσερα χρόνια στον ιδιωτικό τομέα θα έχουν δημι</w:t>
      </w:r>
      <w:r>
        <w:rPr>
          <w:rFonts w:eastAsia="Times New Roman" w:cs="Times New Roman"/>
          <w:szCs w:val="24"/>
        </w:rPr>
        <w:t>ουργηθεί περισσότερες από τετρακόσιες χιλιάδες καθαρές νέες θέσεις εργασίας. Πολύ κρίσιμο, επίσης, είναι ότι η αναλογία στην πλήρη και μερική απασχόληση παραμένει στο 70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30 και όχι σε αυτά τα 68 </w:t>
      </w:r>
      <w:r>
        <w:rPr>
          <w:rFonts w:eastAsia="Times New Roman" w:cs="Times New Roman"/>
          <w:szCs w:val="24"/>
        </w:rPr>
        <w:lastRenderedPageBreak/>
        <w:t xml:space="preserve">που ακούμε από τους </w:t>
      </w:r>
      <w:r>
        <w:rPr>
          <w:rFonts w:eastAsia="Times New Roman" w:cs="Times New Roman"/>
          <w:szCs w:val="24"/>
        </w:rPr>
        <w:t>ε</w:t>
      </w:r>
      <w:r>
        <w:rPr>
          <w:rFonts w:eastAsia="Times New Roman" w:cs="Times New Roman"/>
          <w:szCs w:val="24"/>
        </w:rPr>
        <w:t>ισηγητές της Νέας Δημοκρατίας που παίρ</w:t>
      </w:r>
      <w:r>
        <w:rPr>
          <w:rFonts w:eastAsia="Times New Roman" w:cs="Times New Roman"/>
          <w:szCs w:val="24"/>
        </w:rPr>
        <w:t>νουν μ</w:t>
      </w:r>
      <w:r>
        <w:rPr>
          <w:rFonts w:eastAsia="Times New Roman" w:cs="Times New Roman"/>
          <w:szCs w:val="24"/>
        </w:rPr>
        <w:t>ί</w:t>
      </w:r>
      <w:r>
        <w:rPr>
          <w:rFonts w:eastAsia="Times New Roman" w:cs="Times New Roman"/>
          <w:szCs w:val="24"/>
        </w:rPr>
        <w:t>α φωτογραφία της στιγμής που πάλι δεν ανάγεται στο σύνολο. Ποια είναι, όμως, εδώ η μεγαλύτερη λαθροχειρία που κάνει η Αξιωματική Αντιπολίτευση;</w:t>
      </w:r>
    </w:p>
    <w:p w14:paraId="0F16F1F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Προς τιμήν του ο εισηγητής της Νέας Δημοκρατίας</w:t>
      </w:r>
      <w:r w:rsidRPr="007E4BDE">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Βρούτσης</w:t>
      </w:r>
      <w:proofErr w:type="spellEnd"/>
      <w:r w:rsidRPr="007E4BDE">
        <w:rPr>
          <w:rFonts w:eastAsia="Times New Roman" w:cs="Times New Roman"/>
          <w:szCs w:val="24"/>
        </w:rPr>
        <w:t>,</w:t>
      </w:r>
      <w:r>
        <w:rPr>
          <w:rFonts w:eastAsia="Times New Roman" w:cs="Times New Roman"/>
          <w:szCs w:val="24"/>
        </w:rPr>
        <w:t xml:space="preserve"> και στο προηγούμενο νομοσχέδιο που συζητο</w:t>
      </w:r>
      <w:r>
        <w:rPr>
          <w:rFonts w:eastAsia="Times New Roman" w:cs="Times New Roman"/>
          <w:szCs w:val="24"/>
        </w:rPr>
        <w:t>ύσαμε για τα εργασιακά είχε πει ακριβώς την εξής φράση: «Με τις διαρθρωτικές αλλαγές που κάναμε στην αγορά εργασίας μειώσαμε την ανεργία». Αυτή η φράση είναι μ</w:t>
      </w:r>
      <w:r>
        <w:rPr>
          <w:rFonts w:eastAsia="Times New Roman" w:cs="Times New Roman"/>
          <w:szCs w:val="24"/>
        </w:rPr>
        <w:t>ί</w:t>
      </w:r>
      <w:r>
        <w:rPr>
          <w:rFonts w:eastAsia="Times New Roman" w:cs="Times New Roman"/>
          <w:szCs w:val="24"/>
        </w:rPr>
        <w:t>α φράση ενός συνεπούς ανθρώπου</w:t>
      </w:r>
      <w:r w:rsidRPr="007E4BDE">
        <w:rPr>
          <w:rFonts w:eastAsia="Times New Roman" w:cs="Times New Roman"/>
          <w:szCs w:val="24"/>
        </w:rPr>
        <w:t>,</w:t>
      </w:r>
      <w:r>
        <w:rPr>
          <w:rFonts w:eastAsia="Times New Roman" w:cs="Times New Roman"/>
          <w:szCs w:val="24"/>
        </w:rPr>
        <w:t xml:space="preserve"> που σέβεται την πολιτική του και σέβεται αυτά που υλοποίησε. </w:t>
      </w:r>
    </w:p>
    <w:p w14:paraId="0F16F1F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Εγ</w:t>
      </w:r>
      <w:r>
        <w:rPr>
          <w:rFonts w:eastAsia="Times New Roman" w:cs="Times New Roman"/>
          <w:szCs w:val="24"/>
        </w:rPr>
        <w:t>ώ απλά θα προσέθετα</w:t>
      </w:r>
      <w:r w:rsidRPr="007E4BDE">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με τις διαρθρωτικές αλλαγές -αυτό το οποίο εμείς λέμε «νεοφιλελεύθερη αντιμεταρρύθμιση»- που κάνατε στην αγορά εργασίας δημιουργήσατε τους μισθούς για τους οποίους σήμερα κατηγορείτε τη σημερινή Κυβέρνηση. </w:t>
      </w:r>
    </w:p>
    <w:p w14:paraId="0F16F1F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ποια είναι η απάντηση</w:t>
      </w:r>
      <w:r>
        <w:rPr>
          <w:rFonts w:eastAsia="Times New Roman" w:cs="Times New Roman"/>
          <w:szCs w:val="24"/>
        </w:rPr>
        <w:t xml:space="preserve"> της σημερινής Κυβέρνησης στους μισθούς που εσείς δημιουργήσατε με αυτή τη νεοφιλελεύθερη αντιμεταρρύθμιση; Θα σας δώσω ένα απλό παράδειγμα από </w:t>
      </w:r>
      <w:r>
        <w:rPr>
          <w:rFonts w:eastAsia="Times New Roman" w:cs="Times New Roman"/>
          <w:szCs w:val="24"/>
        </w:rPr>
        <w:lastRenderedPageBreak/>
        <w:t xml:space="preserve">τη </w:t>
      </w:r>
      <w:r>
        <w:rPr>
          <w:rFonts w:eastAsia="Times New Roman" w:cs="Times New Roman"/>
          <w:szCs w:val="24"/>
        </w:rPr>
        <w:t>σ</w:t>
      </w:r>
      <w:r>
        <w:rPr>
          <w:rFonts w:eastAsia="Times New Roman" w:cs="Times New Roman"/>
          <w:szCs w:val="24"/>
        </w:rPr>
        <w:t>ύμβαση στους ξενοδοχοϋπάλληλους, η επέκταση της οποίας έχει υπογραφεί από την Υπουργό Εργασίας και έχει κατα</w:t>
      </w:r>
      <w:r>
        <w:rPr>
          <w:rFonts w:eastAsia="Times New Roman" w:cs="Times New Roman"/>
          <w:szCs w:val="24"/>
        </w:rPr>
        <w:t xml:space="preserve">στεί υποχρεωτική. Εκεί, ο κατώτατος μισθός </w:t>
      </w:r>
      <w:r w:rsidRPr="007E4BDE">
        <w:rPr>
          <w:rFonts w:eastAsia="Times New Roman"/>
          <w:bCs/>
        </w:rPr>
        <w:t>είναι</w:t>
      </w:r>
      <w:r>
        <w:rPr>
          <w:rFonts w:eastAsia="Times New Roman"/>
          <w:bCs/>
        </w:rPr>
        <w:t xml:space="preserve"> </w:t>
      </w:r>
      <w:r>
        <w:rPr>
          <w:rFonts w:eastAsia="Times New Roman" w:cs="Times New Roman"/>
          <w:szCs w:val="24"/>
        </w:rPr>
        <w:t xml:space="preserve">780 ευρώ. Τι σημαίνει αυτό; Ένας νέος άνθρωπος </w:t>
      </w:r>
      <w:r>
        <w:rPr>
          <w:rFonts w:eastAsia="Times New Roman" w:cs="Times New Roman"/>
          <w:szCs w:val="24"/>
        </w:rPr>
        <w:t>είκοσι τριών</w:t>
      </w:r>
      <w:r>
        <w:rPr>
          <w:rFonts w:eastAsia="Times New Roman" w:cs="Times New Roman"/>
          <w:szCs w:val="24"/>
        </w:rPr>
        <w:t xml:space="preserve"> χρονών, που δούλευε για 511 ευρώ, αυτή τη στιγμή παίρνει 780 ευρώ. </w:t>
      </w:r>
    </w:p>
    <w:p w14:paraId="0F16F1F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Άρα η απάντησή μας στη νεοφιλελεύθερη αντιμεταρρύθμιση που ζήσαμε, είναι η επαν</w:t>
      </w:r>
      <w:r>
        <w:rPr>
          <w:rFonts w:eastAsia="Times New Roman" w:cs="Times New Roman"/>
          <w:szCs w:val="24"/>
        </w:rPr>
        <w:t xml:space="preserve">αφορά των συλλογικών συμβάσεων, η κατάργηση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η αύξηση του κατώτατου μισθού </w:t>
      </w:r>
      <w:r w:rsidRPr="00F331DF">
        <w:rPr>
          <w:rFonts w:eastAsia="Times New Roman"/>
          <w:bCs/>
        </w:rPr>
        <w:t>και</w:t>
      </w:r>
      <w:r>
        <w:rPr>
          <w:rFonts w:eastAsia="Times New Roman" w:cs="Times New Roman"/>
          <w:szCs w:val="24"/>
        </w:rPr>
        <w:t xml:space="preserve"> η ενίσχυση της Επιθεώρησης Εργασίας. Όλα αυτά, στο τέλος της ημέρας, σημαίνουν και αυξήσεις στους μισθούς για όλους αυτούς τους εργαζόμενους.</w:t>
      </w:r>
    </w:p>
    <w:p w14:paraId="0F16F1F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Επειδή ακού</w:t>
      </w:r>
      <w:r>
        <w:rPr>
          <w:rFonts w:eastAsia="Times New Roman" w:cs="Times New Roman"/>
          <w:szCs w:val="24"/>
        </w:rPr>
        <w:t xml:space="preserve">γονται διάφορα πράγματα για το ύψος του κατώτατου μισθού και για τη διαδικασία, υπενθυμίζω ότι αυτή η Κυβέρνηση έχει ήδη καταθέσει πρόταση στη Συνταγματική Αναθεώρηση. Προτείνεται να κατοχυρωθεί συνταγματικά ότι ο κατώτατος μισθός </w:t>
      </w:r>
      <w:r w:rsidRPr="00D66BCA">
        <w:rPr>
          <w:rFonts w:eastAsia="Times New Roman"/>
          <w:bCs/>
        </w:rPr>
        <w:t>είναι</w:t>
      </w:r>
      <w:r>
        <w:rPr>
          <w:rFonts w:eastAsia="Times New Roman" w:cs="Times New Roman"/>
          <w:szCs w:val="24"/>
        </w:rPr>
        <w:t xml:space="preserve"> αντικείμενο διαπραγ</w:t>
      </w:r>
      <w:r>
        <w:rPr>
          <w:rFonts w:eastAsia="Times New Roman" w:cs="Times New Roman"/>
          <w:szCs w:val="24"/>
        </w:rPr>
        <w:t xml:space="preserve">μάτευσης </w:t>
      </w:r>
      <w:r w:rsidRPr="00061821">
        <w:rPr>
          <w:rFonts w:eastAsia="Times New Roman" w:cs="Times New Roman"/>
          <w:szCs w:val="24"/>
        </w:rPr>
        <w:t>στην εθνική συλλογική διαπραγμάτευση</w:t>
      </w:r>
      <w:r>
        <w:rPr>
          <w:rFonts w:eastAsia="Times New Roman" w:cs="Times New Roman"/>
          <w:szCs w:val="24"/>
        </w:rPr>
        <w:t xml:space="preserve"> και ε</w:t>
      </w:r>
      <w:r w:rsidRPr="00061821">
        <w:rPr>
          <w:rFonts w:eastAsia="Times New Roman" w:cs="Times New Roman"/>
          <w:szCs w:val="24"/>
        </w:rPr>
        <w:t>κεί θα δούμε η κά</w:t>
      </w:r>
      <w:r>
        <w:rPr>
          <w:rFonts w:eastAsia="Times New Roman" w:cs="Times New Roman"/>
          <w:szCs w:val="24"/>
        </w:rPr>
        <w:t xml:space="preserve">θε πολιτική δύναμη πού στέκεται, πού βρίσκεται και τι υπερασπίζεται. </w:t>
      </w:r>
    </w:p>
    <w:p w14:paraId="0F16F1F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για να σεβαστώ και τον χρόνο, μια τελευταία παρατήρηση. Από την πρώτη στιγμή έχουμε αναφέρει πάρα πολλέ</w:t>
      </w:r>
      <w:r>
        <w:rPr>
          <w:rFonts w:eastAsia="Times New Roman" w:cs="Times New Roman"/>
          <w:szCs w:val="24"/>
        </w:rPr>
        <w:t xml:space="preserve">ς φορές ότι τα εργασιακά ζητήματα είναι ζητήματα που σχετίζονται με τη </w:t>
      </w:r>
      <w:r>
        <w:rPr>
          <w:rFonts w:eastAsia="Times New Roman" w:cs="Times New Roman"/>
          <w:szCs w:val="24"/>
        </w:rPr>
        <w:t>δ</w:t>
      </w:r>
      <w:r>
        <w:rPr>
          <w:rFonts w:eastAsia="Times New Roman" w:cs="Times New Roman"/>
          <w:szCs w:val="24"/>
        </w:rPr>
        <w:t xml:space="preserve">ημοκρατία. Το ερώτημα της </w:t>
      </w:r>
      <w:r>
        <w:rPr>
          <w:rFonts w:eastAsia="Times New Roman" w:cs="Times New Roman"/>
          <w:szCs w:val="24"/>
        </w:rPr>
        <w:t>δ</w:t>
      </w:r>
      <w:r>
        <w:rPr>
          <w:rFonts w:eastAsia="Times New Roman" w:cs="Times New Roman"/>
          <w:szCs w:val="24"/>
        </w:rPr>
        <w:t xml:space="preserve">ημοκρατίας που υπάρχει σήμερα, όχι μόνο στην Ελλάδα, αλλά σε όλη την Ευρώπη, είναι ένα ερώτημα που έχει δημιουργηθεί, όχι απλά από την άνοδο της ακροδεξιάς, </w:t>
      </w:r>
      <w:r>
        <w:rPr>
          <w:rFonts w:eastAsia="Times New Roman" w:cs="Times New Roman"/>
          <w:szCs w:val="24"/>
        </w:rPr>
        <w:t xml:space="preserve">αλλά από τον χώρο που έδωσαν στην ακροδεξιά η διάλυση των κοινωνικών σχέσεων, η έκρηξη των ανισοτήτων και η υποτίμηση της εργασίας, που έχει συμβεί σε όλη την Ευρώπη. </w:t>
      </w:r>
    </w:p>
    <w:p w14:paraId="0F16F1F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Για αυτόν τον λόγο, εμείς λέμε ότι η προστασία της εργασίας είναι και προστασία της </w:t>
      </w:r>
      <w:r>
        <w:rPr>
          <w:rFonts w:eastAsia="Times New Roman" w:cs="Times New Roman"/>
          <w:szCs w:val="24"/>
        </w:rPr>
        <w:t>δ</w:t>
      </w:r>
      <w:r>
        <w:rPr>
          <w:rFonts w:eastAsia="Times New Roman" w:cs="Times New Roman"/>
          <w:szCs w:val="24"/>
        </w:rPr>
        <w:t>ημοκρατίας. Και το πόσο κρίσιμος είναι αυτός ο αγώνας το βλέπουμε και στην ελληνική κοινωνία, όπου βλέπουμε μ</w:t>
      </w:r>
      <w:r>
        <w:rPr>
          <w:rFonts w:eastAsia="Times New Roman" w:cs="Times New Roman"/>
          <w:szCs w:val="24"/>
        </w:rPr>
        <w:t>ί</w:t>
      </w:r>
      <w:r>
        <w:rPr>
          <w:rFonts w:eastAsia="Times New Roman" w:cs="Times New Roman"/>
          <w:szCs w:val="24"/>
        </w:rPr>
        <w:t>α σειρά από όψεις του κοινωνικού κανιβαλισμού να παίρνουν κεφάλι.</w:t>
      </w:r>
    </w:p>
    <w:p w14:paraId="0F16F1F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Βλέπουμε αυτές τις</w:t>
      </w:r>
      <w:r w:rsidRPr="00D06C33">
        <w:rPr>
          <w:rFonts w:eastAsia="Times New Roman" w:cs="Times New Roman"/>
          <w:szCs w:val="24"/>
        </w:rPr>
        <w:t xml:space="preserve"> </w:t>
      </w:r>
      <w:r>
        <w:rPr>
          <w:rFonts w:eastAsia="Times New Roman" w:cs="Times New Roman"/>
          <w:szCs w:val="24"/>
        </w:rPr>
        <w:t>όψεις του κοινωνικού κανιβαλισμού σε ανθρώπους που υπερασπίζο</w:t>
      </w:r>
      <w:r>
        <w:rPr>
          <w:rFonts w:eastAsia="Times New Roman" w:cs="Times New Roman"/>
          <w:szCs w:val="24"/>
        </w:rPr>
        <w:t xml:space="preserve">νταν αυτούς που πυροβόλησαν τους εργάτες μετανάστες στην </w:t>
      </w:r>
      <w:proofErr w:type="spellStart"/>
      <w:r>
        <w:rPr>
          <w:rFonts w:eastAsia="Times New Roman" w:cs="Times New Roman"/>
          <w:szCs w:val="24"/>
        </w:rPr>
        <w:t>Μανωλάδα</w:t>
      </w:r>
      <w:proofErr w:type="spellEnd"/>
      <w:r>
        <w:rPr>
          <w:rFonts w:eastAsia="Times New Roman" w:cs="Times New Roman"/>
          <w:szCs w:val="24"/>
        </w:rPr>
        <w:t xml:space="preserve"> και μιλούσαν για σκάγια που απλά πήραν κάποιους από τον αέρα. Βλέπουμε τις όψεις </w:t>
      </w:r>
      <w:r>
        <w:rPr>
          <w:rFonts w:eastAsia="Times New Roman" w:cs="Times New Roman"/>
          <w:szCs w:val="24"/>
        </w:rPr>
        <w:lastRenderedPageBreak/>
        <w:t>του κοινωνικού κανιβαλισμού, όταν χαρακτηρίζεται η Χρυσή Αυγή ένα λαϊκό αυθεντικό κίνημα. Και βλέπουμε τις όψ</w:t>
      </w:r>
      <w:r>
        <w:rPr>
          <w:rFonts w:eastAsia="Times New Roman" w:cs="Times New Roman"/>
          <w:szCs w:val="24"/>
        </w:rPr>
        <w:t xml:space="preserve">εις του κοινωνικού κανιβαλισμού σε όλους αυτούς που είναι διατεθειμένοι να δικαιολογήσουν </w:t>
      </w:r>
      <w:proofErr w:type="spellStart"/>
      <w:r>
        <w:rPr>
          <w:rFonts w:eastAsia="Times New Roman" w:cs="Times New Roman"/>
          <w:szCs w:val="24"/>
        </w:rPr>
        <w:t>καλάσνικοφ</w:t>
      </w:r>
      <w:proofErr w:type="spellEnd"/>
      <w:r>
        <w:rPr>
          <w:rFonts w:eastAsia="Times New Roman" w:cs="Times New Roman"/>
          <w:szCs w:val="24"/>
        </w:rPr>
        <w:t xml:space="preserve"> και δύο μήνες τώρα </w:t>
      </w:r>
      <w:proofErr w:type="spellStart"/>
      <w:r>
        <w:rPr>
          <w:rFonts w:eastAsia="Times New Roman" w:cs="Times New Roman"/>
          <w:szCs w:val="24"/>
        </w:rPr>
        <w:t>κανιβάλιζαν</w:t>
      </w:r>
      <w:proofErr w:type="spellEnd"/>
      <w:r>
        <w:rPr>
          <w:rFonts w:eastAsia="Times New Roman" w:cs="Times New Roman"/>
          <w:szCs w:val="24"/>
        </w:rPr>
        <w:t xml:space="preserve"> έναν αθώο άνθρωπο. </w:t>
      </w:r>
    </w:p>
    <w:p w14:paraId="0F16F1F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αυτή τη μάχη για τη </w:t>
      </w:r>
      <w:r>
        <w:rPr>
          <w:rFonts w:eastAsia="Times New Roman" w:cs="Times New Roman"/>
          <w:szCs w:val="24"/>
        </w:rPr>
        <w:t>δ</w:t>
      </w:r>
      <w:r>
        <w:rPr>
          <w:rFonts w:eastAsia="Times New Roman" w:cs="Times New Roman"/>
          <w:szCs w:val="24"/>
        </w:rPr>
        <w:t xml:space="preserve">ημοκρατία, όπως και τη μάχη για την εργασία, θα τη δώσουμε και θα νικήσουμε! </w:t>
      </w:r>
    </w:p>
    <w:p w14:paraId="0F16F200"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την πτέρυγα του ΣΥΡΙΖΑ)</w:t>
      </w:r>
    </w:p>
    <w:p w14:paraId="0F16F201" w14:textId="77777777" w:rsidR="0091757C" w:rsidRDefault="00D319C2">
      <w:pPr>
        <w:spacing w:line="600" w:lineRule="auto"/>
        <w:ind w:firstLine="720"/>
        <w:jc w:val="both"/>
        <w:rPr>
          <w:rFonts w:eastAsia="Times New Roman" w:cs="Times New Roman"/>
          <w:szCs w:val="24"/>
        </w:rPr>
      </w:pPr>
      <w:r w:rsidRPr="001F74FD">
        <w:rPr>
          <w:rFonts w:eastAsia="Times New Roman" w:cs="Times New Roman"/>
          <w:b/>
          <w:szCs w:val="24"/>
        </w:rPr>
        <w:t>ΠΡΟΕΔΡΕΥΩΝ (</w:t>
      </w:r>
      <w:r w:rsidRPr="00DE71D9">
        <w:rPr>
          <w:rFonts w:eastAsia="Times New Roman" w:cs="Times New Roman"/>
          <w:b/>
          <w:szCs w:val="24"/>
        </w:rPr>
        <w:t xml:space="preserve">Σπυρίδων Λυκούδης): </w:t>
      </w:r>
      <w:r w:rsidRPr="00DE71D9">
        <w:rPr>
          <w:rFonts w:eastAsia="Times New Roman" w:cs="Times New Roman"/>
          <w:szCs w:val="24"/>
        </w:rPr>
        <w:t>Ευχαριστώ, κύριε συνάδελφε.</w:t>
      </w:r>
    </w:p>
    <w:p w14:paraId="0F16F202" w14:textId="77777777" w:rsidR="0091757C" w:rsidRDefault="00D319C2">
      <w:pPr>
        <w:spacing w:line="600" w:lineRule="auto"/>
        <w:ind w:firstLine="720"/>
        <w:jc w:val="both"/>
        <w:rPr>
          <w:rFonts w:eastAsia="Times New Roman" w:cs="Times New Roman"/>
          <w:szCs w:val="24"/>
        </w:rPr>
      </w:pPr>
      <w:r w:rsidRPr="00DE71D9">
        <w:rPr>
          <w:rFonts w:eastAsia="Times New Roman" w:cs="Times New Roman"/>
          <w:szCs w:val="24"/>
        </w:rPr>
        <w:t>Ο συνάδελφος</w:t>
      </w:r>
      <w:r>
        <w:rPr>
          <w:rFonts w:eastAsia="Times New Roman" w:cs="Times New Roman"/>
          <w:szCs w:val="24"/>
        </w:rPr>
        <w:t xml:space="preserve"> κ. </w:t>
      </w:r>
      <w:proofErr w:type="spellStart"/>
      <w:r w:rsidRPr="00DE71D9">
        <w:rPr>
          <w:rFonts w:eastAsia="Times New Roman" w:cs="Times New Roman"/>
          <w:szCs w:val="24"/>
        </w:rPr>
        <w:t>Βαρδάκης</w:t>
      </w:r>
      <w:proofErr w:type="spellEnd"/>
      <w:r w:rsidRPr="00DE71D9">
        <w:rPr>
          <w:rFonts w:eastAsia="Times New Roman" w:cs="Times New Roman"/>
          <w:szCs w:val="24"/>
        </w:rPr>
        <w:t xml:space="preserve"> έχει τον λόγο. </w:t>
      </w:r>
    </w:p>
    <w:p w14:paraId="0F16F203" w14:textId="77777777" w:rsidR="0091757C" w:rsidRDefault="00D319C2">
      <w:pPr>
        <w:spacing w:line="600" w:lineRule="auto"/>
        <w:ind w:firstLine="720"/>
        <w:jc w:val="both"/>
        <w:rPr>
          <w:rFonts w:eastAsia="Times New Roman" w:cs="Times New Roman"/>
          <w:szCs w:val="24"/>
        </w:rPr>
      </w:pPr>
      <w:r w:rsidRPr="00DE71D9">
        <w:rPr>
          <w:rFonts w:eastAsia="Times New Roman" w:cs="Times New Roman"/>
          <w:b/>
          <w:szCs w:val="24"/>
        </w:rPr>
        <w:t xml:space="preserve">ΣΩΚΡΑΤΗΣ ΒΑΡΔΑΚΗΣ: </w:t>
      </w:r>
      <w:r w:rsidRPr="00DE71D9">
        <w:rPr>
          <w:rFonts w:eastAsia="Times New Roman" w:cs="Times New Roman"/>
          <w:szCs w:val="24"/>
        </w:rPr>
        <w:t>Ευχαριστώ, κύριε Πρόεδρε.</w:t>
      </w:r>
      <w:r>
        <w:rPr>
          <w:rFonts w:eastAsia="Times New Roman" w:cs="Times New Roman"/>
          <w:szCs w:val="24"/>
        </w:rPr>
        <w:t xml:space="preserve"> </w:t>
      </w:r>
    </w:p>
    <w:p w14:paraId="0F16F20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Αξιωματικής Αντιπολίτευσης, θα σα</w:t>
      </w:r>
      <w:r>
        <w:rPr>
          <w:rFonts w:eastAsia="Times New Roman" w:cs="Times New Roman"/>
          <w:szCs w:val="24"/>
        </w:rPr>
        <w:t xml:space="preserve">ς κάνω το χατίρι εγώ σήμερα και θα παραδεχθώ ότι υπάρχει τέταρτο μνημόνιο, έτσι για να σας φύγει και ένα βάρος. </w:t>
      </w:r>
    </w:p>
    <w:p w14:paraId="0F16F20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Είναι το μνημόνιο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ένα μνημόνιο που υποσχεθήκαμε στον ελληνικό λαό και το κάναμε πράξη. Είναι το δικό μας μνημόνιο</w:t>
      </w:r>
      <w:r>
        <w:rPr>
          <w:rFonts w:eastAsia="Times New Roman" w:cs="Times New Roman"/>
          <w:szCs w:val="24"/>
        </w:rPr>
        <w:t xml:space="preserve">, που αναμφισβήτητα οδηγεί τη </w:t>
      </w:r>
      <w:r>
        <w:rPr>
          <w:rFonts w:eastAsia="Times New Roman" w:cs="Times New Roman"/>
          <w:szCs w:val="24"/>
        </w:rPr>
        <w:lastRenderedPageBreak/>
        <w:t xml:space="preserve">χώρα στην καθαρή έξοδο από τα καταστροφικά, </w:t>
      </w:r>
      <w:proofErr w:type="spellStart"/>
      <w:r>
        <w:rPr>
          <w:rFonts w:eastAsia="Times New Roman" w:cs="Times New Roman"/>
          <w:szCs w:val="24"/>
        </w:rPr>
        <w:t>υφεσιακά</w:t>
      </w:r>
      <w:proofErr w:type="spellEnd"/>
      <w:r>
        <w:rPr>
          <w:rFonts w:eastAsia="Times New Roman" w:cs="Times New Roman"/>
          <w:szCs w:val="24"/>
        </w:rPr>
        <w:t xml:space="preserve"> δικά σας μνημόνια των προηγούμενων ετών. </w:t>
      </w:r>
    </w:p>
    <w:p w14:paraId="0F16F20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 δικό μας μνημόνιο επαναφέρει τις συλλογικές συμβάσεις, θωρακίζει τους ανυπεράσπιστους μέχρι χθες εργαζόμενους και επαναφέρει τη </w:t>
      </w:r>
      <w:r>
        <w:rPr>
          <w:rFonts w:eastAsia="Times New Roman" w:cs="Times New Roman"/>
          <w:szCs w:val="24"/>
        </w:rPr>
        <w:t xml:space="preserve">χαμένη αξιοπρέπειά τους. </w:t>
      </w:r>
      <w:r w:rsidRPr="00D66BCA">
        <w:rPr>
          <w:rFonts w:eastAsia="Times New Roman"/>
          <w:bCs/>
        </w:rPr>
        <w:t>Είναι</w:t>
      </w:r>
      <w:r>
        <w:rPr>
          <w:rFonts w:eastAsia="Times New Roman" w:cs="Times New Roman"/>
          <w:szCs w:val="24"/>
        </w:rPr>
        <w:t xml:space="preserve"> το μνημόνιο που επαναπροσδιορίζει και αυξάνει τον κατώτατο μισθό και καταργεί τον </w:t>
      </w:r>
      <w:proofErr w:type="spellStart"/>
      <w:r>
        <w:rPr>
          <w:rFonts w:eastAsia="Times New Roman" w:cs="Times New Roman"/>
          <w:szCs w:val="24"/>
        </w:rPr>
        <w:t>υποκατώτατο</w:t>
      </w:r>
      <w:proofErr w:type="spellEnd"/>
      <w:r>
        <w:rPr>
          <w:rFonts w:eastAsia="Times New Roman" w:cs="Times New Roman"/>
          <w:szCs w:val="24"/>
        </w:rPr>
        <w:t xml:space="preserve">. Είναι το μνημόνιο που βάζει οριστικό φρένο στην εργοδοτική αυθαιρεσία. </w:t>
      </w:r>
    </w:p>
    <w:p w14:paraId="0F16F20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Είναι το μνημόνιο που οδηγεί στη </w:t>
      </w:r>
      <w:r>
        <w:rPr>
          <w:rFonts w:eastAsia="Times New Roman" w:cs="Times New Roman"/>
          <w:szCs w:val="24"/>
        </w:rPr>
        <w:t>δ</w:t>
      </w:r>
      <w:r>
        <w:rPr>
          <w:rFonts w:eastAsia="Times New Roman" w:cs="Times New Roman"/>
          <w:szCs w:val="24"/>
        </w:rPr>
        <w:t>ικαιοσύνη όλους εκείνους</w:t>
      </w:r>
      <w:r>
        <w:rPr>
          <w:rFonts w:eastAsia="Times New Roman" w:cs="Times New Roman"/>
          <w:szCs w:val="24"/>
        </w:rPr>
        <w:t xml:space="preserve"> που έκαναν θεσμό την ανομία, τη διαφθορά και την διαπλοκή. Είναι το μνημόνιο που όχι μόνο δεν κόβει συντάξεις, αλλά δημιουργεί προοπτικές μεγαλύτερης ανάπτυξης και μέτρα ανακούφισης πάνω από 1 δισεκατομμύριο ευρώ. </w:t>
      </w:r>
    </w:p>
    <w:p w14:paraId="0F16F20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Είναι το δικό μας μνημόνιο που κάνει πρά</w:t>
      </w:r>
      <w:r>
        <w:rPr>
          <w:rFonts w:eastAsia="Times New Roman" w:cs="Times New Roman"/>
          <w:szCs w:val="24"/>
        </w:rPr>
        <w:t>ξη την υπόσχεση για προσλήψεις στην υγεία, την παιδεία, την ειδική αγωγή, τη μονιμοποίηση των εργαζομένων του «Βοήθεια στο Σπίτι», εργαζόμενους που αποτελούν πλέον αναπόσπαστο κομμάτι της κοινω</w:t>
      </w:r>
      <w:r>
        <w:rPr>
          <w:rFonts w:eastAsia="Times New Roman" w:cs="Times New Roman"/>
          <w:szCs w:val="24"/>
        </w:rPr>
        <w:lastRenderedPageBreak/>
        <w:t xml:space="preserve">νίας </w:t>
      </w:r>
      <w:r w:rsidRPr="00F331DF">
        <w:rPr>
          <w:rFonts w:eastAsia="Times New Roman"/>
          <w:bCs/>
        </w:rPr>
        <w:t>και</w:t>
      </w:r>
      <w:r>
        <w:rPr>
          <w:rFonts w:eastAsia="Times New Roman" w:cs="Times New Roman"/>
          <w:szCs w:val="24"/>
        </w:rPr>
        <w:t xml:space="preserve"> που εδώ και δέκα πέντε ολόκληρα χρόνια τους είχατε ομή</w:t>
      </w:r>
      <w:r>
        <w:rPr>
          <w:rFonts w:eastAsia="Times New Roman" w:cs="Times New Roman"/>
          <w:szCs w:val="24"/>
        </w:rPr>
        <w:t xml:space="preserve">ρους, κυρίες και κύριοι της Αντιπολίτευσης. Προχθές, μάλιστα, είχατε το θράσος να διαδηλώνετε έξω από το Υπουργείο Εξωτερικών για τη δήθεν αποκατάστασή τους. </w:t>
      </w:r>
    </w:p>
    <w:p w14:paraId="0F16F20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Είναι το μνημόνιο που δίνει ελεύθερη πρόσβαση, χωρίς προϋποθέσεις, στην ιατροφαρμακευτική περίθαλ</w:t>
      </w:r>
      <w:r>
        <w:rPr>
          <w:rFonts w:eastAsia="Times New Roman" w:cs="Times New Roman"/>
          <w:szCs w:val="24"/>
        </w:rPr>
        <w:t>ψη, σε ανήμπορους, άπορους, ανασφάλιστους συμπολίτες μας. Είναι το μνημόνιο που επιτέλους στήνει το δημόσιο σύστημα κοινωνικής ασφάλισης στα πόδια του, ένα σύστημα που στις αρχές –να μην ξεχνιόμαστε κιόλας- του 2015 αδυνατούσε να πληρώσει συντάξεις. Τετρακ</w:t>
      </w:r>
      <w:r>
        <w:rPr>
          <w:rFonts w:eastAsia="Times New Roman" w:cs="Times New Roman"/>
          <w:szCs w:val="24"/>
        </w:rPr>
        <w:t>όσιες χιλιάδες συντάξεις ήταν αδιεκπεραίωτες. Είχαμε έλλειμμα 1.100.000.000 ευρώ. Σήμερα, έχουμε 1.200.000.000 ευρώ πλεόνασμα. Με απλά λόγια, δηλαδή, με αυτόν τον τρόπο διασφαλίζεται η βιωσιμότητα των ασφαλιστικών ταμείων.</w:t>
      </w:r>
    </w:p>
    <w:p w14:paraId="0F16F20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Αλήθεια, θα ήθελα να σας ρωτήσω π</w:t>
      </w:r>
      <w:r>
        <w:rPr>
          <w:rFonts w:eastAsia="Times New Roman" w:cs="Times New Roman"/>
          <w:szCs w:val="24"/>
        </w:rPr>
        <w:t xml:space="preserve">ού κρύψατε αυτές τις ημέρες τους καταστροφολόγους παπαγάλους που έβγαιναν στα </w:t>
      </w:r>
      <w:proofErr w:type="spellStart"/>
      <w:r>
        <w:rPr>
          <w:rFonts w:eastAsia="Times New Roman" w:cs="Times New Roman"/>
          <w:szCs w:val="24"/>
        </w:rPr>
        <w:t>πρωινάδικα</w:t>
      </w:r>
      <w:proofErr w:type="spellEnd"/>
      <w:r>
        <w:rPr>
          <w:rFonts w:eastAsia="Times New Roman" w:cs="Times New Roman"/>
          <w:szCs w:val="24"/>
        </w:rPr>
        <w:t xml:space="preserve"> πάνελ και μιλούσαν για περικοπές των συντάξεων και για συντάξεις των 150 ευρώ και των 200 ευρώ. Ως διά μαγείας </w:t>
      </w:r>
      <w:r>
        <w:rPr>
          <w:rFonts w:eastAsia="Times New Roman" w:cs="Times New Roman"/>
          <w:szCs w:val="24"/>
        </w:rPr>
        <w:lastRenderedPageBreak/>
        <w:t>εξαφανίστηκαν όλο αυτό το διάστημα, αν και υπάρχουν κάπο</w:t>
      </w:r>
      <w:r>
        <w:rPr>
          <w:rFonts w:eastAsia="Times New Roman" w:cs="Times New Roman"/>
          <w:szCs w:val="24"/>
        </w:rPr>
        <w:t>ιοι μεμονωμένοι ακόμη.</w:t>
      </w:r>
    </w:p>
    <w:p w14:paraId="0F16F20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Είναι το μνημόνιο που δημιουργεί τις προοπτικές, ώστε η χώρα μας να σταματήσει να θεωρείται ο φτωχός συγγενής της Ευρώπης και να αντιμετωπίζεται επιτέλους ως ισότιμο μέλος που θα παίξει σημαντικό ρόλο στη διαμόρφωση μιας νέας, ισόρρο</w:t>
      </w:r>
      <w:r>
        <w:rPr>
          <w:rFonts w:eastAsia="Times New Roman" w:cs="Times New Roman"/>
          <w:szCs w:val="24"/>
        </w:rPr>
        <w:t>πης ευρωπαϊκής πολιτικής.</w:t>
      </w:r>
    </w:p>
    <w:p w14:paraId="0F16F20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 κ. Μητσοτάκης –προφήτης εκ των υστέρων, ως είθισται- μας λέει τώρα ότι οι περικοπές των συντάξεων ήταν αχρείαστες. Σίγουρα αυτό δεν είναι άξιο σχολιασμού, γιατί όλοι ξέρουν κάτω από ποιες συνθήκες υπογράψαμε αυτό το μέτρο. Σημασία, όμως, έχει, κύριε Μητσ</w:t>
      </w:r>
      <w:r>
        <w:rPr>
          <w:rFonts w:eastAsia="Times New Roman" w:cs="Times New Roman"/>
          <w:szCs w:val="24"/>
        </w:rPr>
        <w:t xml:space="preserve">οτάκη, το αποτέλεσμα. </w:t>
      </w:r>
    </w:p>
    <w:p w14:paraId="0F16F20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Αυτό που αξίζει να μας πει ο κ. Μητσοτάκης είναι το εξής: Οι δώδεκα περικοπές των συντάξεων και των μισθών της δικής του Κυβέρνησης που, να σας θυμίσω, ήταν οι περικοπές που εξαθλίωσαν τον Έλληνα εργαζόμενο και συνταξιούχο και διέλυσ</w:t>
      </w:r>
      <w:r>
        <w:rPr>
          <w:rFonts w:eastAsia="Times New Roman" w:cs="Times New Roman"/>
          <w:szCs w:val="24"/>
        </w:rPr>
        <w:t>αν τα ασφαλιστικά ταμεία ήταν χρειαζούμενες; Αν ναι, πού πήγαν τα χρήματα;</w:t>
      </w:r>
    </w:p>
    <w:p w14:paraId="0F16F20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Η κ. Γεννηματά, προχθές, είπε ότι ζήτησε ο Πρωθυπουργός από τον ελληνικό λαό να τον ευγνωμονεί γι’ αυτά που κάνουμε. Κυρία Γεννηματά, εμείς θέλουμε να σας πούμε ότι ούτε εμείς ούτε </w:t>
      </w:r>
      <w:r>
        <w:rPr>
          <w:rFonts w:eastAsia="Times New Roman" w:cs="Times New Roman"/>
          <w:szCs w:val="24"/>
        </w:rPr>
        <w:t>ο Πρωθυπουργός ζητάει από κανέναν να δείξει ευγνωμοσύνη. Είναι δέσμευση, υποχρέωση και καθήκον μας. Ζητάμε, όμως, να μας κρίνει ο ελληνικός λαός</w:t>
      </w:r>
      <w:r w:rsidRPr="00F27D1E">
        <w:rPr>
          <w:rFonts w:eastAsia="Times New Roman" w:cs="Times New Roman"/>
          <w:szCs w:val="24"/>
        </w:rPr>
        <w:t xml:space="preserve"> </w:t>
      </w:r>
      <w:r>
        <w:rPr>
          <w:rFonts w:eastAsia="Times New Roman" w:cs="Times New Roman"/>
          <w:szCs w:val="24"/>
        </w:rPr>
        <w:t>γι’ αυτά που κάνουμε, όπως ζητούμε να κρίνει και εσάς γι’ αυτά που κάνετε και χρεοκοπήσατε τη χώρα.</w:t>
      </w:r>
    </w:p>
    <w:p w14:paraId="0F16F20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το παρόν νομοσχέδιο είναι άλλη μία απόδειξη απόκτησης δημοσιονομικού χώρου, ελευθερίας κινήσεων, πλεονασματικού προϋπολογισμού και ΕΦΚΑ που οδηγεί σε βαθιά και ουσιαστική ελάφρυνση ελευθέρων επαγγελματιών, αυτοαπασχολούμενων, αγροτών, νέ</w:t>
      </w:r>
      <w:r>
        <w:rPr>
          <w:rFonts w:eastAsia="Times New Roman" w:cs="Times New Roman"/>
          <w:szCs w:val="24"/>
        </w:rPr>
        <w:t>ων επιστημόνων, γιατρών, δικηγόρων, μηχανικών, δηλαδή ολόκληρης της μεσαίας τάξης.</w:t>
      </w:r>
    </w:p>
    <w:p w14:paraId="0F16F21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παρόν σχέδιο νόμου, είτε σας αρέσει είτε όχι, αναμφισβήτητα αποτελεί μία ακόμη θετική και σημαντική παρέμβαση από τη σημερινή Κυβέρνηση. Προβλέπεται η διαδικασία εκκαθά</w:t>
      </w:r>
      <w:r>
        <w:rPr>
          <w:rFonts w:eastAsia="Times New Roman" w:cs="Times New Roman"/>
          <w:szCs w:val="24"/>
        </w:rPr>
        <w:lastRenderedPageBreak/>
        <w:t>ρι</w:t>
      </w:r>
      <w:r>
        <w:rPr>
          <w:rFonts w:eastAsia="Times New Roman" w:cs="Times New Roman"/>
          <w:szCs w:val="24"/>
        </w:rPr>
        <w:t>σης και πληρωμής από τον ΕΦΚΑ των ληξιπρόθεσμων υποχρεώσεων του κλάδου υγείας και φορέων κοινωνικής ασφάλισης που εντάχθηκαν στον ΕΟΠΥΥ προς τα φαρμακεία και λοιπούς συμβεβλημένους ιδιώτες.</w:t>
      </w:r>
    </w:p>
    <w:p w14:paraId="0F16F21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Καθιερώνεται το δικαίωμα δήλωσης παράστασης πολιτικής αγωγής μόνο </w:t>
      </w:r>
      <w:r>
        <w:rPr>
          <w:rFonts w:eastAsia="Times New Roman" w:cs="Times New Roman"/>
          <w:szCs w:val="24"/>
        </w:rPr>
        <w:t>για την υποστήριξη της κατηγορίας στους εργαζόμενους, στους οποίους οφείλονται δεδουλευμένοι μισθοί, καθώς και η προβλεπόμενη αποζημίωση απόλυσης.</w:t>
      </w:r>
    </w:p>
    <w:p w14:paraId="0F16F21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Ακόμη, η αποτελεσματική καταπολέμηση της παραβ</w:t>
      </w:r>
      <w:r>
        <w:rPr>
          <w:rFonts w:eastAsia="Times New Roman" w:cs="Times New Roman"/>
          <w:szCs w:val="24"/>
        </w:rPr>
        <w:t>ατ</w:t>
      </w:r>
      <w:r>
        <w:rPr>
          <w:rFonts w:eastAsia="Times New Roman" w:cs="Times New Roman"/>
          <w:szCs w:val="24"/>
        </w:rPr>
        <w:t>ικότητας στην αγορά εργασίας επιτάσσει την ενίσχυση της γεωγρ</w:t>
      </w:r>
      <w:r>
        <w:rPr>
          <w:rFonts w:eastAsia="Times New Roman" w:cs="Times New Roman"/>
          <w:szCs w:val="24"/>
        </w:rPr>
        <w:t xml:space="preserve">αφικής κάλυψης της δομής του ΣΕΠΕ. Για τον λόγο αυτό, προβλέπεται η ίδρυση νέων τμημάτων επιθεώρησης εργασιακών σχέσεων. Μην ξεχνάτε –και το λέω επειδή είναι ο κ. </w:t>
      </w:r>
      <w:proofErr w:type="spellStart"/>
      <w:r>
        <w:rPr>
          <w:rFonts w:eastAsia="Times New Roman" w:cs="Times New Roman"/>
          <w:szCs w:val="24"/>
        </w:rPr>
        <w:t>Βρούτσης</w:t>
      </w:r>
      <w:proofErr w:type="spellEnd"/>
      <w:r>
        <w:rPr>
          <w:rFonts w:eastAsia="Times New Roman" w:cs="Times New Roman"/>
          <w:szCs w:val="24"/>
        </w:rPr>
        <w:t xml:space="preserve"> εδώ- ότι στη μισή Ελλάδα είχε απενεργοποιηθεί ο μοναδικός ελεγκτικός μηχανισμός του </w:t>
      </w:r>
      <w:r>
        <w:rPr>
          <w:rFonts w:eastAsia="Times New Roman" w:cs="Times New Roman"/>
          <w:szCs w:val="24"/>
        </w:rPr>
        <w:t>κράτους, η ΕΥΠΕΑ. Εδώ, υπήρχε και μία σκοπιμότητα.</w:t>
      </w:r>
    </w:p>
    <w:p w14:paraId="0F16F21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πραγματικά δώσαμε δύσκολες μάχες. Κερδίσαμε αρκετές. Κερδίζουμε, γιατί διεκδικούμε το </w:t>
      </w:r>
      <w:r>
        <w:rPr>
          <w:rFonts w:eastAsia="Times New Roman" w:cs="Times New Roman"/>
          <w:szCs w:val="24"/>
        </w:rPr>
        <w:lastRenderedPageBreak/>
        <w:t>δίκαιο του ελληνικού λαού που δοκιμάστηκε οκτώ χρόνια. Συνεχίζουμε τον πόλεμο ενάντια στο</w:t>
      </w:r>
      <w:r>
        <w:rPr>
          <w:rFonts w:eastAsia="Times New Roman" w:cs="Times New Roman"/>
          <w:szCs w:val="24"/>
        </w:rPr>
        <w:t xml:space="preserve"> ντόπιο και ξένο κατεστημένο, ενάντια στην διαπλοκή και τη διαφθορά, ενάντια στο πολιτικό σύστημα που δημιούργησε τις προοπτικές εξαθλίωσης του ελληνικού λαού όλα τα προηγούμενα χρόνια. Να είστε σίγουροι ότι αυτόν τον πόλεμο θα τον κερδίσουμε. Θα τον κερδί</w:t>
      </w:r>
      <w:r>
        <w:rPr>
          <w:rFonts w:eastAsia="Times New Roman" w:cs="Times New Roman"/>
          <w:szCs w:val="24"/>
        </w:rPr>
        <w:t>σει ο ελληνικός λαός.</w:t>
      </w:r>
    </w:p>
    <w:p w14:paraId="0F16F21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Αλήθεια, αγαπητές και αγαπητοί συνάδελφοι της Αντιπολίτευσης, θα επιμένετε για πολύ ακόμη στο αφήγημά σας για τέταρτο καταστροφικό μνημόνιο;</w:t>
      </w:r>
    </w:p>
    <w:p w14:paraId="0F16F21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επιτρέψτε μου να απευθυνθώ προσωπικά σε εσάς, γιατί είπατε για υποκριτές και γ</w:t>
      </w:r>
      <w:r>
        <w:rPr>
          <w:rFonts w:eastAsia="Times New Roman" w:cs="Times New Roman"/>
          <w:szCs w:val="24"/>
        </w:rPr>
        <w:t>ια ψέματα. Είπατε ότι καταργείται η επικουρική σύνταξη και το εφάπαξ και μάλιστα δώσατε και παράδειγμα.</w:t>
      </w:r>
    </w:p>
    <w:p w14:paraId="0F16F21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F16F21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0F16F21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Με τριάντα πέντε χρόνια, είπατε ότι θα εί</w:t>
      </w:r>
      <w:r>
        <w:rPr>
          <w:rFonts w:eastAsia="Times New Roman" w:cs="Times New Roman"/>
          <w:szCs w:val="24"/>
        </w:rPr>
        <w:t xml:space="preserve">ναι κάτω από 30 ευρώ η επικουρική για τους μη μισθωτούς και 3.000 ευρώ το εφάπαξ. Θέλω να σας ενημερώσω γιατί δεν κάνατε σωστά την αριθμητική. Με την ελάχιστη εισφορά, με τριάντα πέντε χρόνια υπηρεσίας, η επικουρική σύνταξη θα είναι 139 ευρώ και το εφάπαξ </w:t>
      </w:r>
      <w:r>
        <w:rPr>
          <w:rFonts w:eastAsia="Times New Roman" w:cs="Times New Roman"/>
          <w:szCs w:val="24"/>
        </w:rPr>
        <w:t xml:space="preserve">18.984 ευρώ. </w:t>
      </w:r>
    </w:p>
    <w:p w14:paraId="0F16F21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Επιτρέψτε μου να σας πω και κάτι άλλο, γιατί με προκαλέσατε.</w:t>
      </w:r>
    </w:p>
    <w:p w14:paraId="0F16F21A" w14:textId="77777777" w:rsidR="0091757C" w:rsidRDefault="00D319C2">
      <w:pPr>
        <w:spacing w:line="600" w:lineRule="auto"/>
        <w:ind w:firstLine="720"/>
        <w:jc w:val="both"/>
        <w:rPr>
          <w:rFonts w:eastAsia="Times New Roman" w:cs="Times New Roman"/>
          <w:szCs w:val="24"/>
        </w:rPr>
      </w:pPr>
      <w:r w:rsidRPr="005E52F0">
        <w:rPr>
          <w:rFonts w:eastAsia="Times New Roman" w:cs="Times New Roman"/>
          <w:b/>
          <w:szCs w:val="24"/>
        </w:rPr>
        <w:t>ΠΡΟΕΔΡΕΥΩΝ (Σπυρίδων Λυκούδης):</w:t>
      </w:r>
      <w:r>
        <w:rPr>
          <w:rFonts w:eastAsia="Times New Roman" w:cs="Times New Roman"/>
          <w:szCs w:val="24"/>
        </w:rPr>
        <w:t xml:space="preserve"> Μην πείτε κι άλλο, κύριε συνάδελφε. Να μην πάμε στα δέκα λεπτά.</w:t>
      </w:r>
    </w:p>
    <w:p w14:paraId="0F16F21B"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Τελειώνω. Ένα λεπτό, κύριε Πρόεδρε.</w:t>
      </w:r>
    </w:p>
    <w:p w14:paraId="0F16F21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Επειδή μιλήσατε στην ομιλία σα</w:t>
      </w:r>
      <w:r>
        <w:rPr>
          <w:rFonts w:eastAsia="Times New Roman" w:cs="Times New Roman"/>
          <w:szCs w:val="24"/>
        </w:rPr>
        <w:t xml:space="preserve">ς για ομαδικές απολύσεις, στο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94/2014, η διευκρινιστική 53/466, το 2014 τι προέβλεπε; Ποιος ήταν Υπουργός Εργασίας; Ο κ. </w:t>
      </w:r>
      <w:proofErr w:type="spellStart"/>
      <w:r>
        <w:rPr>
          <w:rFonts w:eastAsia="Times New Roman" w:cs="Times New Roman"/>
          <w:szCs w:val="24"/>
        </w:rPr>
        <w:t>Βρούτσης</w:t>
      </w:r>
      <w:proofErr w:type="spellEnd"/>
      <w:r>
        <w:rPr>
          <w:rFonts w:eastAsia="Times New Roman" w:cs="Times New Roman"/>
          <w:szCs w:val="24"/>
        </w:rPr>
        <w:t>. Τι προέβλεπε; Τις πρώτες ομαδικές απολύσεις. Δεν θέλω να μου απαντήσετε. Εγώ θέλω να σας πω ότι θα σας απα</w:t>
      </w:r>
      <w:r>
        <w:rPr>
          <w:rFonts w:eastAsia="Times New Roman" w:cs="Times New Roman"/>
          <w:szCs w:val="24"/>
        </w:rPr>
        <w:t xml:space="preserve">ντήσει ο ελληνικός λαός με την ψήφο του τον Οκτώβρη του 2019. </w:t>
      </w:r>
    </w:p>
    <w:p w14:paraId="0F16F21D" w14:textId="77777777" w:rsidR="0091757C" w:rsidRDefault="00D319C2">
      <w:pPr>
        <w:spacing w:line="600" w:lineRule="auto"/>
        <w:ind w:firstLine="720"/>
        <w:jc w:val="center"/>
        <w:rPr>
          <w:rFonts w:eastAsia="Times New Roman" w:cs="Times New Roman"/>
          <w:szCs w:val="24"/>
        </w:rPr>
      </w:pPr>
      <w:r w:rsidRPr="00517DAE">
        <w:rPr>
          <w:rFonts w:eastAsia="Times New Roman" w:cs="Times New Roman"/>
          <w:szCs w:val="24"/>
        </w:rPr>
        <w:lastRenderedPageBreak/>
        <w:t>(Χειροκροτήματα από την πτέρυγα του ΣΥΡΙΖΑ)</w:t>
      </w:r>
    </w:p>
    <w:p w14:paraId="0F16F21E"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επί προσωπικού θα ήθελα τον λόγο. </w:t>
      </w:r>
    </w:p>
    <w:p w14:paraId="0F16F21F" w14:textId="77777777" w:rsidR="0091757C" w:rsidRDefault="00D319C2">
      <w:pPr>
        <w:spacing w:line="600" w:lineRule="auto"/>
        <w:ind w:firstLine="720"/>
        <w:jc w:val="both"/>
        <w:rPr>
          <w:rFonts w:eastAsia="Times New Roman" w:cs="Times New Roman"/>
          <w:szCs w:val="24"/>
        </w:rPr>
      </w:pPr>
      <w:r w:rsidRPr="005E52F0">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δεν αφήνουμε τον διάλογο τώρα;</w:t>
      </w:r>
    </w:p>
    <w:p w14:paraId="0F16F220"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 xml:space="preserve">ΝΝΗΣ ΒΡΟΥΤΣΗΣ: </w:t>
      </w:r>
      <w:r>
        <w:rPr>
          <w:rFonts w:eastAsia="Times New Roman" w:cs="Times New Roman"/>
          <w:szCs w:val="24"/>
        </w:rPr>
        <w:t>Είμαι μόνος μου εδώ και ακούω τον καταιγισμό.</w:t>
      </w:r>
    </w:p>
    <w:p w14:paraId="0F16F221"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Εδώ δεν υπάρχει ούτε η στοιχειώδης κατανόηση. Τι να πω;</w:t>
      </w:r>
    </w:p>
    <w:p w14:paraId="0F16F222"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θα είμαι πολύ σύντομος απαντώντας σε δύο, τρία σχόλια του ομιλητή του ΣΥΡΙ</w:t>
      </w:r>
      <w:r>
        <w:rPr>
          <w:rFonts w:eastAsia="Times New Roman" w:cs="Times New Roman"/>
          <w:szCs w:val="24"/>
        </w:rPr>
        <w:t>ΖΑ. Πρώτον, θέλω να επαναλάβω για πολλοστή φορά, να το ακούσει και ο ομιλητής του ΣΥΡΙΖΑ και οι συνάδελφοι του ΣΥΡΙΖΑ: Η πλήρης απελευθέρωση των ομαδικών απολύσεων, είτε το θέλετε είτε όχι, έχει την υπογραφή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 λέω για να τελειώνουμε. Είναι </w:t>
      </w:r>
      <w:r>
        <w:rPr>
          <w:rFonts w:eastAsia="Times New Roman" w:cs="Times New Roman"/>
          <w:szCs w:val="24"/>
        </w:rPr>
        <w:t>ο ν.3447/2017, νόμος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0F16F223"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Αμφισβητείτε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w:t>
      </w:r>
    </w:p>
    <w:p w14:paraId="0F16F224"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Δεύτερον, είπε κάτι για τις επικουρικές συντάξεις και το εφάπαξ. Δεν ξέρω από πού ενημερώνεστε, θέλω, λοιπόν, να το πω άλλη μία φορά. Εγώ το είπα μ</w:t>
      </w:r>
      <w:r>
        <w:rPr>
          <w:rFonts w:eastAsia="Times New Roman" w:cs="Times New Roman"/>
          <w:szCs w:val="24"/>
        </w:rPr>
        <w:t xml:space="preserve">ία φορά στην εισήγησή μου, ήθελα να το σταματήσω και το επαναφέρετε. </w:t>
      </w:r>
    </w:p>
    <w:p w14:paraId="0F16F22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Επειδή αυτό αφορά το μέλλον και είναι μ</w:t>
      </w:r>
      <w:r>
        <w:rPr>
          <w:rFonts w:eastAsia="Times New Roman" w:cs="Times New Roman"/>
          <w:szCs w:val="24"/>
        </w:rPr>
        <w:t>ί</w:t>
      </w:r>
      <w:r>
        <w:rPr>
          <w:rFonts w:eastAsia="Times New Roman" w:cs="Times New Roman"/>
          <w:szCs w:val="24"/>
        </w:rPr>
        <w:t>α δομική αλλαγή την οποία δεν έχουν καταλάβει ούτε οι δικηγόροι, ούτε αυτοί που πληρώνουν επικουρική και εφάπαξ, σας λέω, λοιπόν, κύριε Πρόεδρε, ό</w:t>
      </w:r>
      <w:r>
        <w:rPr>
          <w:rFonts w:eastAsia="Times New Roman" w:cs="Times New Roman"/>
          <w:szCs w:val="24"/>
        </w:rPr>
        <w:t xml:space="preserve">τι μετά τη σημερινή ψήφιση του νομοσχεδίου, η επικουρική ουσιαστικά καταργείται διά μέσου του ευτελισμού, το ίδιο και το εφάπαξ. </w:t>
      </w:r>
    </w:p>
    <w:p w14:paraId="0F16F22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Σε σταθερές τιμές, επαναλαμβάνω, το εφάπαξ θα φτάσει στα 3.000 ευρώ και το επικουρικό σε επίπεδο μηνιαίας καταβολής τα 30 ευρώ. Σε περίπτωση που συνεχίζετε να έχετε αντίρρηση, θα σας παρακαλέσω –έχετε επιστήμονες- μελετήστε μια αναλογιστική προσέγγιση –πάρ</w:t>
      </w:r>
      <w:r>
        <w:rPr>
          <w:rFonts w:eastAsia="Times New Roman" w:cs="Times New Roman"/>
          <w:szCs w:val="24"/>
        </w:rPr>
        <w:t xml:space="preserve">α πολύ εύκολα- σε σταθερές τιμές μετά από τριάντα πέντε χρόνια. </w:t>
      </w:r>
    </w:p>
    <w:p w14:paraId="0F16F22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Ανοίξατε τον δρόμο στα επαγγελματικά ταμεία –το καλωσορίζω αυτό-, αλλά δεν μπορεί να είστε και με τη μία και με την </w:t>
      </w:r>
      <w:r>
        <w:rPr>
          <w:rFonts w:eastAsia="Times New Roman" w:cs="Times New Roman"/>
          <w:szCs w:val="24"/>
        </w:rPr>
        <w:lastRenderedPageBreak/>
        <w:t>άλλη. Η επικουρική σύνταξη για ελεύθερους επαγγελματίες και αυτοαπασχολούμε</w:t>
      </w:r>
      <w:r>
        <w:rPr>
          <w:rFonts w:eastAsia="Times New Roman" w:cs="Times New Roman"/>
          <w:szCs w:val="24"/>
        </w:rPr>
        <w:t xml:space="preserve">νους τελείωσε. </w:t>
      </w:r>
    </w:p>
    <w:p w14:paraId="0F16F22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w:t>
      </w:r>
    </w:p>
    <w:p w14:paraId="0F16F229"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Κάτση</w:t>
      </w:r>
      <w:proofErr w:type="spellEnd"/>
      <w:r>
        <w:rPr>
          <w:rFonts w:eastAsia="Times New Roman" w:cs="Times New Roman"/>
          <w:szCs w:val="24"/>
        </w:rPr>
        <w:t>, έχετε τον λόγο.</w:t>
      </w:r>
    </w:p>
    <w:p w14:paraId="0F16F22A"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Ευχαριστώ, κύριε Πρόεδρε. </w:t>
      </w:r>
    </w:p>
    <w:p w14:paraId="0F16F22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Αμφισβητεί κανένας ότι θα πέσετε έξω και σε αυτή την πρόβλεψη,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0F16F22C"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Εγώ.</w:t>
      </w:r>
    </w:p>
    <w:p w14:paraId="0F16F22D"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Ένας. Θα </w:t>
      </w:r>
      <w:r>
        <w:rPr>
          <w:rFonts w:eastAsia="Times New Roman" w:cs="Times New Roman"/>
          <w:szCs w:val="24"/>
        </w:rPr>
        <w:t>πέσετε έξω. Θέλετε σε τριάντα πέντε χρόνια; Θα είμαστε παππούδες και θα τα δούμε.</w:t>
      </w:r>
    </w:p>
    <w:p w14:paraId="0F16F22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Όπως και το αναγνώσει κανείς, κυρίες και κύριοι συνάδελφοι, σήμερα είναι μ</w:t>
      </w:r>
      <w:r>
        <w:rPr>
          <w:rFonts w:eastAsia="Times New Roman" w:cs="Times New Roman"/>
          <w:szCs w:val="24"/>
        </w:rPr>
        <w:t>ί</w:t>
      </w:r>
      <w:r>
        <w:rPr>
          <w:rFonts w:eastAsia="Times New Roman" w:cs="Times New Roman"/>
          <w:szCs w:val="24"/>
        </w:rPr>
        <w:t xml:space="preserve">α σημαντική μέρα τόσο για τη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την οποία ήδη διανύουμε, όσο όμως και για το μέλ</w:t>
      </w:r>
      <w:r>
        <w:rPr>
          <w:rFonts w:eastAsia="Times New Roman" w:cs="Times New Roman"/>
          <w:szCs w:val="24"/>
        </w:rPr>
        <w:t xml:space="preserve">λον του συνολικότερου σχεδίου, το οποίο υλοποιούμε. </w:t>
      </w:r>
    </w:p>
    <w:p w14:paraId="0F16F22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Το παρόν σχέδιο νόμου είναι ένα ακόμα βήμα το οποίο σηματοδοτεί μια σειρά από θετικά μέτρα για την κοινωνία και την οικονομία, μέτρα τα οποία εξήγγειλε ο Πρωθυπουργός στη Διεθνή Έκθεση Θεσσαλονίκης και θ</w:t>
      </w:r>
      <w:r>
        <w:rPr>
          <w:rFonts w:eastAsia="Times New Roman" w:cs="Times New Roman"/>
          <w:szCs w:val="24"/>
        </w:rPr>
        <w:t>α έρχονται ένα-ένα για ψήφιση. Κάθε θετική σας ψήφος θα είναι και μ</w:t>
      </w:r>
      <w:r>
        <w:rPr>
          <w:rFonts w:eastAsia="Times New Roman" w:cs="Times New Roman"/>
          <w:szCs w:val="24"/>
        </w:rPr>
        <w:t>ί</w:t>
      </w:r>
      <w:r>
        <w:rPr>
          <w:rFonts w:eastAsia="Times New Roman" w:cs="Times New Roman"/>
          <w:szCs w:val="24"/>
        </w:rPr>
        <w:t>α ταφόπλακα στην καταστροφολογία σας και μ</w:t>
      </w:r>
      <w:r>
        <w:rPr>
          <w:rFonts w:eastAsia="Times New Roman" w:cs="Times New Roman"/>
          <w:szCs w:val="24"/>
        </w:rPr>
        <w:t>ί</w:t>
      </w:r>
      <w:r>
        <w:rPr>
          <w:rFonts w:eastAsia="Times New Roman" w:cs="Times New Roman"/>
          <w:szCs w:val="24"/>
        </w:rPr>
        <w:t xml:space="preserve">α παραδοχή ότι όσα υπόσχεστε ως </w:t>
      </w:r>
      <w:r>
        <w:rPr>
          <w:rFonts w:eastAsia="Times New Roman" w:cs="Times New Roman"/>
          <w:szCs w:val="24"/>
        </w:rPr>
        <w:t>Α</w:t>
      </w:r>
      <w:r>
        <w:rPr>
          <w:rFonts w:eastAsia="Times New Roman" w:cs="Times New Roman"/>
          <w:szCs w:val="24"/>
        </w:rPr>
        <w:t xml:space="preserve">ντιπολίτευση, εμείς τα υλοποιούμε ως Κυβέρνηση. </w:t>
      </w:r>
    </w:p>
    <w:p w14:paraId="0F16F23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Πρόκειται, λοιπόν, για άλλη μ</w:t>
      </w:r>
      <w:r>
        <w:rPr>
          <w:rFonts w:eastAsia="Times New Roman" w:cs="Times New Roman"/>
          <w:szCs w:val="24"/>
        </w:rPr>
        <w:t>ί</w:t>
      </w:r>
      <w:r>
        <w:rPr>
          <w:rFonts w:eastAsia="Times New Roman" w:cs="Times New Roman"/>
          <w:szCs w:val="24"/>
        </w:rPr>
        <w:t>α παρέμβαση ενίσχυσης του διαθέσι</w:t>
      </w:r>
      <w:r>
        <w:rPr>
          <w:rFonts w:eastAsia="Times New Roman" w:cs="Times New Roman"/>
          <w:szCs w:val="24"/>
        </w:rPr>
        <w:t xml:space="preserve">μου εισοδήματος των πολιτών, τόνωση της ανάπτυξης και αποκατάσταση των αδικιών. Με άλλα λόγια, η τεράστια επιτυχία της εξόδου από τα μνημόνια να γίνει αντιληπτή και στην καθημερινότητα των πολιτών. </w:t>
      </w:r>
    </w:p>
    <w:p w14:paraId="0F16F23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Γνωρίζουμε καλά ότι παρεμβάσεις όπως αυτές που φέρνει το </w:t>
      </w:r>
      <w:r>
        <w:rPr>
          <w:rFonts w:eastAsia="Times New Roman" w:cs="Times New Roman"/>
          <w:szCs w:val="24"/>
        </w:rPr>
        <w:t xml:space="preserve">παρόν νομοσχέδιο για τις μειώσεις στις ασφαλιστικές εισφορές σε ελεύθερους επαγγελματίες, αυτοαπασχολούμενους, επιστήμονες, αγρότες, σας στεναχωρούν, γιατί είναι αντίθετες με το ασφαλιστικό </w:t>
      </w:r>
      <w:proofErr w:type="spellStart"/>
      <w:r>
        <w:rPr>
          <w:rFonts w:eastAsia="Times New Roman" w:cs="Times New Roman"/>
          <w:szCs w:val="24"/>
        </w:rPr>
        <w:t>Πινοσέτ</w:t>
      </w:r>
      <w:proofErr w:type="spellEnd"/>
      <w:r>
        <w:rPr>
          <w:rFonts w:eastAsia="Times New Roman" w:cs="Times New Roman"/>
          <w:szCs w:val="24"/>
        </w:rPr>
        <w:t xml:space="preserve">, το οποίο ονειρεύεστε. </w:t>
      </w:r>
    </w:p>
    <w:p w14:paraId="0F16F232"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Τι είναι το σχέδιό σας, αυτό το «α</w:t>
      </w:r>
      <w:r>
        <w:rPr>
          <w:rFonts w:eastAsia="Times New Roman" w:cs="Times New Roman"/>
          <w:szCs w:val="24"/>
        </w:rPr>
        <w:t xml:space="preserve">σφαλιστικό </w:t>
      </w:r>
      <w:proofErr w:type="spellStart"/>
      <w:r>
        <w:rPr>
          <w:rFonts w:eastAsia="Times New Roman" w:cs="Times New Roman"/>
          <w:szCs w:val="24"/>
        </w:rPr>
        <w:t>Πινοσέτ</w:t>
      </w:r>
      <w:proofErr w:type="spellEnd"/>
      <w:r>
        <w:rPr>
          <w:rFonts w:eastAsia="Times New Roman" w:cs="Times New Roman"/>
          <w:szCs w:val="24"/>
        </w:rPr>
        <w:t>»; Είναι μία βαθιά ταξική επιλογή υπέρ των λίγων και ισχυρών, μείωση εισφορών μόνο για εργοδότες, μεταφορά πόρων στις πολυεθνικές εταιρείες -όποιος έχει χρήματα, θα πληρώνει και θα παίρνει σύνταξη- αλλά και μείωση των καταβαλλόμενων συντά</w:t>
      </w:r>
      <w:r>
        <w:rPr>
          <w:rFonts w:eastAsia="Times New Roman" w:cs="Times New Roman"/>
          <w:szCs w:val="24"/>
        </w:rPr>
        <w:t xml:space="preserve">ξεων, αφού θα στερήσετε πόρους από το ασφαλιστικό σύστημα. Οι υπόλοιποι; Οι αδύναμοι; Στον Καιάδα, μαζί με μία φιλοφρόνηση ότι είναι τεμπέληδες, ότι είναι και αποτυχημένοι. </w:t>
      </w:r>
    </w:p>
    <w:p w14:paraId="0F16F233"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υλοποιούμε ένα ανάστροφο σχέδιο και μάλιστα με επιτυχία: ενίσχυση του κόσμου</w:t>
      </w:r>
      <w:r>
        <w:rPr>
          <w:rFonts w:eastAsia="Times New Roman" w:cs="Times New Roman"/>
          <w:szCs w:val="24"/>
        </w:rPr>
        <w:t xml:space="preserve"> της εργασίας, της αλληλεγγύης των γενεών και της προστασίας των αδυνάμων. Αυτός ήταν και ο πυρήνας της δικής σας καταστροφικής πολιτικής, που είχε στόχο τη συντριβή του κόσμου της εργασίας και των δικαιωμάτων του. </w:t>
      </w:r>
    </w:p>
    <w:p w14:paraId="0F16F234"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γινόταν, λοιπόν, στον κόσμο της εργασ</w:t>
      </w:r>
      <w:r>
        <w:rPr>
          <w:rFonts w:eastAsia="Times New Roman" w:cs="Times New Roman"/>
          <w:szCs w:val="24"/>
        </w:rPr>
        <w:t xml:space="preserve">ίας και στο ασφαλιστικό σύστημα μέχρι να αναλάβουμε εμείς τη διακυβέρνηση της χώρας; Ο κατώτατος μισθός ήταν 586 ευρώ μεικτά, ο </w:t>
      </w:r>
      <w:proofErr w:type="spellStart"/>
      <w:r>
        <w:rPr>
          <w:rFonts w:eastAsia="Times New Roman" w:cs="Times New Roman"/>
          <w:szCs w:val="24"/>
        </w:rPr>
        <w:t>υποκατώτατος</w:t>
      </w:r>
      <w:proofErr w:type="spellEnd"/>
      <w:r>
        <w:rPr>
          <w:rFonts w:eastAsia="Times New Roman" w:cs="Times New Roman"/>
          <w:szCs w:val="24"/>
        </w:rPr>
        <w:t xml:space="preserve"> μισθός 511 ευρώ για τους νέους έως </w:t>
      </w:r>
      <w:proofErr w:type="spellStart"/>
      <w:r>
        <w:rPr>
          <w:rFonts w:eastAsia="Times New Roman" w:cs="Times New Roman"/>
          <w:szCs w:val="24"/>
        </w:rPr>
        <w:t>εικοσιτεσσάρων</w:t>
      </w:r>
      <w:proofErr w:type="spellEnd"/>
      <w:r>
        <w:rPr>
          <w:rFonts w:eastAsia="Times New Roman" w:cs="Times New Roman"/>
          <w:szCs w:val="24"/>
        </w:rPr>
        <w:t xml:space="preserve"> ετών, ανεργία κοντά στο 27%, δυόμισι εκατομμύρια ανασφάλιστοι συμ</w:t>
      </w:r>
      <w:r>
        <w:rPr>
          <w:rFonts w:eastAsia="Times New Roman" w:cs="Times New Roman"/>
          <w:szCs w:val="24"/>
        </w:rPr>
        <w:t xml:space="preserve">πολίτες οι οποίοι ήταν αόρατοι για το δικό σας ασφαλιστικό και </w:t>
      </w:r>
      <w:proofErr w:type="spellStart"/>
      <w:r>
        <w:rPr>
          <w:rFonts w:eastAsia="Times New Roman" w:cs="Times New Roman"/>
          <w:szCs w:val="24"/>
        </w:rPr>
        <w:lastRenderedPageBreak/>
        <w:t>εισφοροδοτικά</w:t>
      </w:r>
      <w:proofErr w:type="spellEnd"/>
      <w:r>
        <w:rPr>
          <w:rFonts w:eastAsia="Times New Roman" w:cs="Times New Roman"/>
          <w:szCs w:val="24"/>
        </w:rPr>
        <w:t xml:space="preserve"> και σε παροχές, </w:t>
      </w:r>
      <w:proofErr w:type="spellStart"/>
      <w:r>
        <w:rPr>
          <w:rFonts w:eastAsia="Times New Roman" w:cs="Times New Roman"/>
          <w:szCs w:val="24"/>
        </w:rPr>
        <w:t>μεσοσταθμική</w:t>
      </w:r>
      <w:proofErr w:type="spellEnd"/>
      <w:r>
        <w:rPr>
          <w:rFonts w:eastAsia="Times New Roman" w:cs="Times New Roman"/>
          <w:szCs w:val="24"/>
        </w:rPr>
        <w:t xml:space="preserve"> μείωση των συντάξεων κατά 40%, χωρίς να μειώσετε εισφορές και ένα ασφαλιστικό σύστημα με έλλειμμα που ξεπερνούσε το 1 δισεκατομμύριο ευρώ. </w:t>
      </w:r>
    </w:p>
    <w:p w14:paraId="0F16F235"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παί</w:t>
      </w:r>
      <w:r>
        <w:rPr>
          <w:rFonts w:eastAsia="Times New Roman" w:cs="Times New Roman"/>
          <w:szCs w:val="24"/>
        </w:rPr>
        <w:t xml:space="preserve">ρνατε και τα λεφτά από τον ΕΟΠΥΥ, για να πληρώνετε τις συντάξεις, με αποτέλεσμα να δημιουργείτε χρέη στα νοσοκομεία. Πραγματικά, πρόκειται περί κατορθώματος. Έχετε φοβερό ταλέντο στην αναποτελεσματικότητα και τεράστια εμμονή σε νεοφιλελεύθερες ιδεοληψίες. </w:t>
      </w:r>
      <w:r>
        <w:rPr>
          <w:rFonts w:eastAsia="Times New Roman" w:cs="Times New Roman"/>
          <w:szCs w:val="24"/>
        </w:rPr>
        <w:t xml:space="preserve">Δεν εξηγείται αλλιώς τέτοια παταγώδης αποτυχία. Αυτή είναι και η αλήθεια. </w:t>
      </w:r>
    </w:p>
    <w:p w14:paraId="0F16F236"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κάναμε εμείς, λοιπόν, στον αντίποδα; Με τη δημιουργία του ΕΦΚΑ καταφέραμε να μειώσουμε τις εισφορές για τη μεγάλη πλειοψηφία του κόσμου της εργασίας, που με λογικές εισφορές άρχι</w:t>
      </w:r>
      <w:r>
        <w:rPr>
          <w:rFonts w:eastAsia="Times New Roman" w:cs="Times New Roman"/>
          <w:szCs w:val="24"/>
        </w:rPr>
        <w:t>σε και πλήρωνε. Δεύτερον, μειώσαμε την ανεργία στο 18,9%, δημιουργώντας τριακόσιες τριάντα χιλιάδες νέες θέσεις εργασίας, αυξάνοντας τα έσοδα του ΕΦΚΑ -πολύ λογικό και αυτονόητο- και έτσι το έλλειμμα των ασφαλιστικών ταμείων που είχατε εσείς εμείς το μετατ</w:t>
      </w:r>
      <w:r>
        <w:rPr>
          <w:rFonts w:eastAsia="Times New Roman" w:cs="Times New Roman"/>
          <w:szCs w:val="24"/>
        </w:rPr>
        <w:t>ρέψαμε σε πλεόνασμα, το οποίο θα κυμανθεί γύρω στο 1,1 δισεκατομμύριο ευρώ για το 2018. Καλύψαμε τους ανασφάλι</w:t>
      </w:r>
      <w:r>
        <w:rPr>
          <w:rFonts w:eastAsia="Times New Roman" w:cs="Times New Roman"/>
          <w:szCs w:val="24"/>
        </w:rPr>
        <w:lastRenderedPageBreak/>
        <w:t>στους συμπολίτες σε ιατροφαρμακευτική περίθαλψη, επαναφέραμε τις συλλογικές διαπραγματεύσεις και ήδη έχουμε ενεργοποιήσει οκτώ κλαδικές, οι οποίες</w:t>
      </w:r>
      <w:r>
        <w:rPr>
          <w:rFonts w:eastAsia="Times New Roman" w:cs="Times New Roman"/>
          <w:szCs w:val="24"/>
        </w:rPr>
        <w:t xml:space="preserve"> αφορούν την καθημερινότητα διακοσίων χιλιάδων εργαζομένων. Καταργούμε τον άθλιο </w:t>
      </w:r>
      <w:proofErr w:type="spellStart"/>
      <w:r>
        <w:rPr>
          <w:rFonts w:eastAsia="Times New Roman" w:cs="Times New Roman"/>
          <w:szCs w:val="24"/>
        </w:rPr>
        <w:t>υποκατώτατο</w:t>
      </w:r>
      <w:proofErr w:type="spellEnd"/>
      <w:r>
        <w:rPr>
          <w:rFonts w:eastAsia="Times New Roman" w:cs="Times New Roman"/>
          <w:szCs w:val="24"/>
        </w:rPr>
        <w:t xml:space="preserve"> μισθό και αυξάνουμε τον κατώτατο μισθό. </w:t>
      </w:r>
    </w:p>
    <w:p w14:paraId="0F16F237"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Εδώ θα κάνω και μ</w:t>
      </w:r>
      <w:r>
        <w:rPr>
          <w:rFonts w:eastAsia="Times New Roman" w:cs="Times New Roman"/>
          <w:szCs w:val="24"/>
        </w:rPr>
        <w:t>ί</w:t>
      </w:r>
      <w:r>
        <w:rPr>
          <w:rFonts w:eastAsia="Times New Roman" w:cs="Times New Roman"/>
          <w:szCs w:val="24"/>
        </w:rPr>
        <w:t>α μικρή παρένθεση. Η ηγεσία της ΓΣΕΕ πήρε απόφαση να μην συμμετάσχει στον διάλογο για την αύξηση του κατ</w:t>
      </w:r>
      <w:r>
        <w:rPr>
          <w:rFonts w:eastAsia="Times New Roman" w:cs="Times New Roman"/>
          <w:szCs w:val="24"/>
        </w:rPr>
        <w:t>ώτατου μισθού, γιατί –λέει- το κάνει ο ΣΥΡΙΖΑ για προεκλογικούς λόγους και για ψήφους. Είναι ντροπή και εκφυλισμός για το συνδικαλιστικό κίνημα, ο μόνος τριτοβάθμιος φορέας που μπορεί να λάβει μέρος στη διαπραγμάτευση να παίζει παλαιοκομματικά τα παιχνίδια</w:t>
      </w:r>
      <w:r>
        <w:rPr>
          <w:rFonts w:eastAsia="Times New Roman" w:cs="Times New Roman"/>
          <w:szCs w:val="24"/>
        </w:rPr>
        <w:t xml:space="preserve"> σας στην καλύτερη περίπτωση και στη χειρότερη περίπτωση να ταυτίζεται με τους εργοδότες. </w:t>
      </w:r>
    </w:p>
    <w:p w14:paraId="0F16F238"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λοιπόν, συνεχίζουμε και με το παρόν σχέδιο νόμου ελαφραίνουμε επιπλέον διακόσιους πενήντα χιλιάδες επαγγελματίες, μέσω των μειώσεων στις ασφαλιστικές εισφορές</w:t>
      </w:r>
      <w:r>
        <w:rPr>
          <w:rFonts w:eastAsia="Times New Roman" w:cs="Times New Roman"/>
          <w:szCs w:val="24"/>
        </w:rPr>
        <w:t xml:space="preserve"> σε ελεύθερους επαγγελματίες, επιστήμονες, αυτοαπασχολούμενους και αγρότες. Και μάλιστα, σε αρκετές περιπτώσεις οι μειώσεις φθάνουν μέχρι και πάνω από το 33%. </w:t>
      </w:r>
    </w:p>
    <w:p w14:paraId="0F16F239"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Αποκαθίσταται έτσι μία δυσανάλογα μεγάλη επιβάρυνση στα μεσαία και υψηλά κλιμάκια που «έβαλαν πλ</w:t>
      </w:r>
      <w:r>
        <w:rPr>
          <w:rFonts w:eastAsia="Times New Roman" w:cs="Times New Roman"/>
          <w:szCs w:val="24"/>
        </w:rPr>
        <w:t>άτη» για να βγούμε από τα μνημόνια και πλέον μπορούμε να τους ανακουφίσουμε και αυτούς. Ακούω το επιχείρημα ότι εφ’ όσον μειώνουμε τις εισφορές, αυτό συνιστά παραδοχή από εμάς ότι εσείς είχατε δίκιο που φωνάζατε τόσο καιρό, άρα, λοιπόν, δικαιώνεστε. Παραβλ</w:t>
      </w:r>
      <w:r>
        <w:rPr>
          <w:rFonts w:eastAsia="Times New Roman" w:cs="Times New Roman"/>
          <w:szCs w:val="24"/>
        </w:rPr>
        <w:t>έπετε το γεγονός ότι είναι μειοψηφία όσοι πλήρωναν περισσότερα και τώρα τους ανακουφίζουμε και αυτούς. Αυτό είναι το πρώτο κρατούμενο.</w:t>
      </w:r>
    </w:p>
    <w:p w14:paraId="0F16F23A"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Δεύτερο κρατούμενο: Αλήθεια, εσείς γιατί δεν μειώσατε ποτέ τις εισφορές για τους πολλούς όσο κυβερνούσατε; Μειώσατε μόνο </w:t>
      </w:r>
      <w:r>
        <w:rPr>
          <w:rFonts w:eastAsia="Times New Roman" w:cs="Times New Roman"/>
          <w:szCs w:val="24"/>
        </w:rPr>
        <w:t xml:space="preserve">μία φορά τις εργοδοτικές εισφορές το 2014 κατά λίγο και ούτε που νοιαστήκατε για τους εργαζόμενους. </w:t>
      </w:r>
    </w:p>
    <w:p w14:paraId="0F16F23B"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Πού είναι, κυρίες και κύριοι συνάδελφοι, τα </w:t>
      </w:r>
      <w:proofErr w:type="spellStart"/>
      <w:r>
        <w:rPr>
          <w:rFonts w:eastAsia="Times New Roman" w:cs="Times New Roman"/>
          <w:szCs w:val="24"/>
        </w:rPr>
        <w:t>καταστροφολογικά</w:t>
      </w:r>
      <w:proofErr w:type="spellEnd"/>
      <w:r>
        <w:rPr>
          <w:rFonts w:eastAsia="Times New Roman" w:cs="Times New Roman"/>
          <w:szCs w:val="24"/>
        </w:rPr>
        <w:t xml:space="preserve"> σενάρια που ακόμα εδώ και τόσο καιρό για νέα χαράτσια στις εισφορές, για μειώσεις-σοκ στις συν</w:t>
      </w:r>
      <w:r>
        <w:rPr>
          <w:rFonts w:eastAsia="Times New Roman" w:cs="Times New Roman"/>
          <w:szCs w:val="24"/>
        </w:rPr>
        <w:t xml:space="preserve">τάξεις και πάει λέγοντας; Λέτε συνειδητά ψέματα, κάνετε πολιτική με όρους επικοινωνίας και όχι ουσίας, όπως έχει παραδεχθεί «κατά λάθος» -εντός εισαγωγικών- </w:t>
      </w:r>
      <w:r>
        <w:rPr>
          <w:rFonts w:eastAsia="Times New Roman" w:cs="Times New Roman"/>
          <w:szCs w:val="24"/>
        </w:rPr>
        <w:lastRenderedPageBreak/>
        <w:t xml:space="preserve">και ο κ. Μητσοτάκης. Τελικά, άλλος έχει το όνομα του ψεύτη και άλλος έχει τη χάρη. </w:t>
      </w:r>
    </w:p>
    <w:p w14:paraId="0F16F23C"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για κλείσιμ</w:t>
      </w:r>
      <w:r>
        <w:rPr>
          <w:rFonts w:eastAsia="Times New Roman" w:cs="Times New Roman"/>
          <w:szCs w:val="24"/>
        </w:rPr>
        <w:t>ο, μ</w:t>
      </w:r>
      <w:r>
        <w:rPr>
          <w:rFonts w:eastAsia="Times New Roman" w:cs="Times New Roman"/>
          <w:szCs w:val="24"/>
        </w:rPr>
        <w:t>ί</w:t>
      </w:r>
      <w:r>
        <w:rPr>
          <w:rFonts w:eastAsia="Times New Roman" w:cs="Times New Roman"/>
          <w:szCs w:val="24"/>
        </w:rPr>
        <w:t>α ιστορική αναδρομή. Τα δύο μεγαλύτερα ψέματά σας είναι τα εξής: Πρώτον, ότι ο Πρωθυπουργός είπε ψέματα στη Διεθνή Έκθεση Θεσσαλονίκης το 2014 και έκανε άλλα και το δεύτερο ψέμα σας είναι ότι πήρε το «όχι» και το έκανε «ναι», παρά το ότι εσείς ψηφίσατ</w:t>
      </w:r>
      <w:r>
        <w:rPr>
          <w:rFonts w:eastAsia="Times New Roman" w:cs="Times New Roman"/>
          <w:szCs w:val="24"/>
        </w:rPr>
        <w:t xml:space="preserve">ε «ναι» στο δημοψήφισμα. Ας ακουστεί για μία φορά η αλήθεια: Το «όχι» του ελληνικού λαού, λοιπόν, μας έβγαλε από τα μνημόνια. Ζητήσαμε το «όχι» στη </w:t>
      </w:r>
      <w:r>
        <w:rPr>
          <w:rFonts w:eastAsia="Times New Roman" w:cs="Times New Roman"/>
          <w:szCs w:val="24"/>
        </w:rPr>
        <w:t>σ</w:t>
      </w:r>
      <w:r>
        <w:rPr>
          <w:rFonts w:eastAsia="Times New Roman" w:cs="Times New Roman"/>
          <w:szCs w:val="24"/>
        </w:rPr>
        <w:t>υμφωνία, για να φέρουμε μία καλύτερη και όχι για να φύγουμε από την Ευρωπαϊκή Ένωση και αυτό ακριβώς κάναμε</w:t>
      </w:r>
      <w:r>
        <w:rPr>
          <w:rFonts w:eastAsia="Times New Roman" w:cs="Times New Roman"/>
          <w:szCs w:val="24"/>
        </w:rPr>
        <w:t xml:space="preserve">. Αν δεν πιστεύετε, ρίξτε μια ματιά στα αποτελέσματα των εκλογών του Σεπτεμβρίου 2015. </w:t>
      </w:r>
    </w:p>
    <w:p w14:paraId="0F16F23D"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0F16F23E"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Δεύτερον –και κλείνω- μην βιάζεστε! Όταν έρθει η ώρα των εκλογών, θα δείτε ότι το Πρ</w:t>
      </w:r>
      <w:r>
        <w:rPr>
          <w:rFonts w:eastAsia="Times New Roman" w:cs="Times New Roman"/>
          <w:szCs w:val="24"/>
        </w:rPr>
        <w:t xml:space="preserve">όγραμμα της Διεθνούς Έκθεσης Θεσσαλονίκης του 2014 έχει εφαρμοστεί σχεδόν όλο, έστω και με κάποιους συμβιβασμούς. Τότε θα καταρρεύσει το αφήγημά σας σαν </w:t>
      </w:r>
      <w:r>
        <w:rPr>
          <w:rFonts w:eastAsia="Times New Roman" w:cs="Times New Roman"/>
          <w:szCs w:val="24"/>
        </w:rPr>
        <w:lastRenderedPageBreak/>
        <w:t xml:space="preserve">χάρτινος πύργος και θα συγκρίνουμε τα πεπραγμένα σας με τα δικά μας! Ο κόσμος βλέπει και κρίνει και το </w:t>
      </w:r>
      <w:r>
        <w:rPr>
          <w:rFonts w:eastAsia="Times New Roman" w:cs="Times New Roman"/>
          <w:szCs w:val="24"/>
        </w:rPr>
        <w:t xml:space="preserve">βλέπει στην τσέπη του κάθε μήνα. Βλέπει και ποιος νοιάζεται πραγματικά για αυτόν και έτσι θα ανανεώσει την εμπιστοσύνη του για μία ακόμα τετραετία, ώστε να αποκαταστήσουμε πλήρως το χαμένο έδαφος. </w:t>
      </w:r>
    </w:p>
    <w:p w14:paraId="0F16F23F"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F16F240" w14:textId="77777777" w:rsidR="0091757C" w:rsidRDefault="00D319C2">
      <w:pPr>
        <w:spacing w:line="600" w:lineRule="auto"/>
        <w:ind w:left="360"/>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0F16F241" w14:textId="77777777" w:rsidR="0091757C" w:rsidRDefault="00D319C2">
      <w:pPr>
        <w:tabs>
          <w:tab w:val="left" w:pos="1470"/>
        </w:tabs>
        <w:spacing w:line="600" w:lineRule="auto"/>
        <w:ind w:firstLine="720"/>
        <w:jc w:val="both"/>
        <w:rPr>
          <w:rFonts w:eastAsia="Times New Roman"/>
          <w:b/>
          <w:color w:val="000000"/>
          <w:szCs w:val="24"/>
          <w:shd w:val="clear" w:color="auto" w:fill="FFFFFF"/>
        </w:rPr>
      </w:pPr>
      <w:r>
        <w:rPr>
          <w:rFonts w:eastAsia="Times New Roman"/>
          <w:b/>
          <w:color w:val="000000"/>
          <w:szCs w:val="24"/>
          <w:shd w:val="clear" w:color="auto" w:fill="FFFFFF"/>
        </w:rPr>
        <w:t>ΕΦΗ</w:t>
      </w:r>
      <w:r w:rsidRPr="005810DB">
        <w:rPr>
          <w:rFonts w:eastAsia="Times New Roman"/>
          <w:b/>
          <w:color w:val="000000"/>
          <w:szCs w:val="24"/>
          <w:shd w:val="clear" w:color="auto" w:fill="FFFFFF"/>
        </w:rPr>
        <w:t xml:space="preserve"> ΑΧΤΣΙΟΓΛΟΥ (Υπουργός Εργασίας, Κοινωνικής Ασφάλισης και Κοινωνικής Αλληλεγγύη):</w:t>
      </w:r>
      <w:r>
        <w:rPr>
          <w:rFonts w:eastAsia="Times New Roman"/>
          <w:b/>
          <w:color w:val="000000"/>
          <w:szCs w:val="24"/>
          <w:shd w:val="clear" w:color="auto" w:fill="FFFFFF"/>
        </w:rPr>
        <w:t xml:space="preserve"> </w:t>
      </w:r>
      <w:r>
        <w:rPr>
          <w:rFonts w:eastAsia="Times New Roman"/>
          <w:color w:val="000000"/>
          <w:szCs w:val="24"/>
          <w:shd w:val="clear" w:color="auto" w:fill="FFFFFF"/>
        </w:rPr>
        <w:t>Κύριε Πρόεδρε, θα ήθελα τον λόγο για ένα λεπτό.</w:t>
      </w:r>
      <w:r w:rsidRPr="00A60FC6">
        <w:rPr>
          <w:rFonts w:eastAsia="Times New Roman"/>
          <w:b/>
          <w:color w:val="000000"/>
          <w:szCs w:val="24"/>
          <w:shd w:val="clear" w:color="auto" w:fill="FFFFFF"/>
        </w:rPr>
        <w:t xml:space="preserve"> </w:t>
      </w:r>
    </w:p>
    <w:p w14:paraId="0F16F242"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(Σπυρίδων Λυκούδης): </w:t>
      </w:r>
      <w:r>
        <w:rPr>
          <w:rFonts w:eastAsia="Times New Roman"/>
          <w:color w:val="000000"/>
          <w:szCs w:val="24"/>
          <w:shd w:val="clear" w:color="auto" w:fill="FFFFFF"/>
        </w:rPr>
        <w:t>Ορίστε, κυρία Υπουργέ.</w:t>
      </w:r>
    </w:p>
    <w:p w14:paraId="0F16F243"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ΕΦΗ ΑΧΤΣΙΟΓΛΟΥ (Υπουργός Εργασίας, Κοινωνικής Ασφάλισης και Κοινωνικ</w:t>
      </w:r>
      <w:r>
        <w:rPr>
          <w:rFonts w:eastAsia="Times New Roman"/>
          <w:b/>
          <w:color w:val="000000"/>
          <w:szCs w:val="24"/>
          <w:shd w:val="clear" w:color="auto" w:fill="FFFFFF"/>
        </w:rPr>
        <w:t xml:space="preserve">ής Αλληλεγγύη): </w:t>
      </w:r>
      <w:r>
        <w:rPr>
          <w:rFonts w:eastAsia="Times New Roman"/>
          <w:color w:val="000000"/>
          <w:szCs w:val="24"/>
          <w:shd w:val="clear" w:color="auto" w:fill="FFFFFF"/>
        </w:rPr>
        <w:t>Ακούστηκαν προηγουμένως κάποιες εσφαλμένες πληροφορίες και θα ήθελα να τοποθετηθώ.</w:t>
      </w:r>
    </w:p>
    <w:p w14:paraId="0F16F244"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Είπε ο κ. </w:t>
      </w:r>
      <w:proofErr w:type="spellStart"/>
      <w:r>
        <w:rPr>
          <w:rFonts w:eastAsia="Times New Roman"/>
          <w:color w:val="000000"/>
          <w:szCs w:val="24"/>
          <w:shd w:val="clear" w:color="auto" w:fill="FFFFFF"/>
        </w:rPr>
        <w:t>Βρούτσης</w:t>
      </w:r>
      <w:proofErr w:type="spellEnd"/>
      <w:r>
        <w:rPr>
          <w:rFonts w:eastAsia="Times New Roman"/>
          <w:color w:val="000000"/>
          <w:szCs w:val="24"/>
          <w:shd w:val="clear" w:color="auto" w:fill="FFFFFF"/>
        </w:rPr>
        <w:t xml:space="preserve"> ότι η μείωση στις εισφορές για την </w:t>
      </w:r>
      <w:proofErr w:type="spellStart"/>
      <w:r>
        <w:rPr>
          <w:rFonts w:eastAsia="Times New Roman"/>
          <w:color w:val="000000"/>
          <w:szCs w:val="24"/>
          <w:shd w:val="clear" w:color="auto" w:fill="FFFFFF"/>
        </w:rPr>
        <w:t>επικούρηση</w:t>
      </w:r>
      <w:proofErr w:type="spellEnd"/>
      <w:r>
        <w:rPr>
          <w:rFonts w:eastAsia="Times New Roman"/>
          <w:color w:val="000000"/>
          <w:szCs w:val="24"/>
          <w:shd w:val="clear" w:color="auto" w:fill="FFFFFF"/>
        </w:rPr>
        <w:t xml:space="preserve"> και το εφάπαξ, καθώς όλοι οι ελεύθεροι επαγγελματίες </w:t>
      </w:r>
      <w:r>
        <w:rPr>
          <w:rFonts w:eastAsia="Times New Roman"/>
          <w:color w:val="000000"/>
          <w:szCs w:val="24"/>
          <w:shd w:val="clear" w:color="auto" w:fill="FFFFFF"/>
        </w:rPr>
        <w:lastRenderedPageBreak/>
        <w:t>μπορούν να πληρώνουν το κατώτατο, περίπ</w:t>
      </w:r>
      <w:r>
        <w:rPr>
          <w:rFonts w:eastAsia="Times New Roman"/>
          <w:color w:val="000000"/>
          <w:szCs w:val="24"/>
          <w:shd w:val="clear" w:color="auto" w:fill="FFFFFF"/>
        </w:rPr>
        <w:t xml:space="preserve">ου 62 ευρώ τον μήνα -έχουν βέβαια τη δυνατότητα να πληρώνουν και παραπάνω-, θα οδηγήσει στο τέλος της επικουρικής σύνταξης και του εφάπαξ. Έδωσε το παράδειγμα ενός ασφαλισμένου που με τριάντα πέντε έτη ασφάλισης και με αυτό το σταθερό ποσό θα καταλήξει να </w:t>
      </w:r>
      <w:r>
        <w:rPr>
          <w:rFonts w:eastAsia="Times New Roman"/>
          <w:color w:val="000000"/>
          <w:szCs w:val="24"/>
          <w:shd w:val="clear" w:color="auto" w:fill="FFFFFF"/>
        </w:rPr>
        <w:t xml:space="preserve">λάβει -αν δεν κάνω λάθος- εφάπαξ 3.000 ευρώ και επικουρική σύνταξη 30 ευρώ. </w:t>
      </w:r>
    </w:p>
    <w:p w14:paraId="0F16F245"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sidRPr="00A60FC6">
        <w:rPr>
          <w:rFonts w:eastAsia="Times New Roman"/>
          <w:b/>
          <w:color w:val="000000"/>
          <w:szCs w:val="24"/>
          <w:shd w:val="clear" w:color="auto" w:fill="FFFFFF"/>
        </w:rPr>
        <w:t>ΙΩΑΝΝΗΣ ΒΡΟΥΤΣΗΣ:</w:t>
      </w:r>
      <w:r>
        <w:rPr>
          <w:rFonts w:eastAsia="Times New Roman"/>
          <w:color w:val="000000"/>
          <w:szCs w:val="24"/>
          <w:shd w:val="clear" w:color="auto" w:fill="FFFFFF"/>
        </w:rPr>
        <w:t xml:space="preserve"> Σε παρούσα αξία.</w:t>
      </w:r>
    </w:p>
    <w:p w14:paraId="0F16F246"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Ε</w:t>
      </w:r>
      <w:r>
        <w:rPr>
          <w:rFonts w:eastAsia="Times New Roman"/>
          <w:b/>
          <w:color w:val="000000"/>
          <w:szCs w:val="24"/>
          <w:shd w:val="clear" w:color="auto" w:fill="FFFFFF"/>
        </w:rPr>
        <w:t>ΦΗ</w:t>
      </w:r>
      <w:r>
        <w:rPr>
          <w:rFonts w:eastAsia="Times New Roman"/>
          <w:b/>
          <w:color w:val="000000"/>
          <w:szCs w:val="24"/>
          <w:shd w:val="clear" w:color="auto" w:fill="FFFFFF"/>
        </w:rPr>
        <w:t xml:space="preserve"> ΑΧΤΣΙΟΓΛΟΥ (Υπουργός Εργασίας, Κοινωνικής Ασφάλισης και Κοινωνικής Αλληλεγγύη): </w:t>
      </w:r>
      <w:r>
        <w:rPr>
          <w:rFonts w:eastAsia="Times New Roman"/>
          <w:color w:val="000000"/>
          <w:szCs w:val="24"/>
          <w:shd w:val="clear" w:color="auto" w:fill="FFFFFF"/>
        </w:rPr>
        <w:t>Η πραγματικότητα είναι -ευτυχώς για εμάς έχουμε αναλογιστές,</w:t>
      </w:r>
      <w:r>
        <w:rPr>
          <w:rFonts w:eastAsia="Times New Roman"/>
          <w:color w:val="000000"/>
          <w:szCs w:val="24"/>
          <w:shd w:val="clear" w:color="auto" w:fill="FFFFFF"/>
        </w:rPr>
        <w:t xml:space="preserve"> όπως είπατε- ότι με τριάντα πέντε χρόνια ασφάλισης και με τις εισφορές που καθιερώνουμε σήμερα, με δεδομένο ότι ο ελεύθερος επαγγελματίας θα πληρώσει το κατώτατο των εισφορών που εισάγουμε, θα λάβει εφάπαξ 19.000 ευρώ και επικουρική σύνταξη 140 ευρώ τον μ</w:t>
      </w:r>
      <w:r>
        <w:rPr>
          <w:rFonts w:eastAsia="Times New Roman"/>
          <w:color w:val="000000"/>
          <w:szCs w:val="24"/>
          <w:shd w:val="clear" w:color="auto" w:fill="FFFFFF"/>
        </w:rPr>
        <w:t>ήνα.</w:t>
      </w:r>
    </w:p>
    <w:p w14:paraId="0F16F247"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(Σπυρίδων Λυκούδης): </w:t>
      </w:r>
      <w:r>
        <w:rPr>
          <w:rFonts w:eastAsia="Times New Roman"/>
          <w:color w:val="000000"/>
          <w:szCs w:val="24"/>
          <w:shd w:val="clear" w:color="auto" w:fill="FFFFFF"/>
        </w:rPr>
        <w:t xml:space="preserve">Τον λόγο έχει ο κ. </w:t>
      </w:r>
      <w:proofErr w:type="spellStart"/>
      <w:r>
        <w:rPr>
          <w:rFonts w:eastAsia="Times New Roman"/>
          <w:color w:val="000000"/>
          <w:szCs w:val="24"/>
          <w:shd w:val="clear" w:color="auto" w:fill="FFFFFF"/>
        </w:rPr>
        <w:t>Καστόρης</w:t>
      </w:r>
      <w:proofErr w:type="spellEnd"/>
      <w:r>
        <w:rPr>
          <w:rFonts w:eastAsia="Times New Roman"/>
          <w:color w:val="000000"/>
          <w:szCs w:val="24"/>
          <w:shd w:val="clear" w:color="auto" w:fill="FFFFFF"/>
        </w:rPr>
        <w:t>.</w:t>
      </w:r>
    </w:p>
    <w:p w14:paraId="0F16F248"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sidRPr="00CF7F93">
        <w:rPr>
          <w:rFonts w:eastAsia="Times New Roman"/>
          <w:b/>
          <w:color w:val="000000"/>
          <w:szCs w:val="24"/>
          <w:shd w:val="clear" w:color="auto" w:fill="FFFFFF"/>
        </w:rPr>
        <w:lastRenderedPageBreak/>
        <w:t>ΑΣΤΕΡΙΟΣ ΚΑΣΤΟΡΗΣ:</w:t>
      </w:r>
      <w:r>
        <w:rPr>
          <w:rFonts w:eastAsia="Times New Roman"/>
          <w:b/>
          <w:color w:val="000000"/>
          <w:szCs w:val="24"/>
          <w:shd w:val="clear" w:color="auto" w:fill="FFFFFF"/>
        </w:rPr>
        <w:t xml:space="preserve"> </w:t>
      </w:r>
      <w:r>
        <w:rPr>
          <w:rFonts w:eastAsia="Times New Roman"/>
          <w:color w:val="000000"/>
          <w:szCs w:val="24"/>
          <w:shd w:val="clear" w:color="auto" w:fill="FFFFFF"/>
        </w:rPr>
        <w:t>Κυρίες και κύριοι συνάδελφοι, συζητάμε σήμερα ένα νομοσχέδιο, που μέσω της μείωσης των ασφαλιστικών εισφορών στον ΕΦΚΑ βελτιώνει το εισόδημα διακοσίων πενήντα χιλιάδων επα</w:t>
      </w:r>
      <w:r>
        <w:rPr>
          <w:rFonts w:eastAsia="Times New Roman"/>
          <w:color w:val="000000"/>
          <w:szCs w:val="24"/>
          <w:shd w:val="clear" w:color="auto" w:fill="FFFFFF"/>
        </w:rPr>
        <w:t xml:space="preserve">γγελματιών, επιστημόνων και αγροτών, οι οποίοι αποτελούν το 12% των άμεσα ασφαλισμένων. Το υπόλοιπο 88% πληρώνει πολύ λιγότερα απ’ ό,τι στο παρελθόν μετά τη συνένωση των ταμείων, τη δημιουργία δηλαδή του ΕΦΚΑ με τον νόμο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όπως επικράτησε να λέ</w:t>
      </w:r>
      <w:r>
        <w:rPr>
          <w:rFonts w:eastAsia="Times New Roman"/>
          <w:color w:val="000000"/>
          <w:szCs w:val="24"/>
          <w:shd w:val="clear" w:color="auto" w:fill="FFFFFF"/>
        </w:rPr>
        <w:t xml:space="preserve">γεται. </w:t>
      </w:r>
    </w:p>
    <w:p w14:paraId="0F16F249"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γιατί το συζητάμε σήμερα; Σήμερα το επιτρέπουν τα οικονομικά του ενοποιημένου πλέον και νοικοκυρεμένου ΕΦΚΑ. Θα έρθουν και άλλες βελτιώσεις και στον χρόνο απόδοσης των συντάξεων -έγιναν τεράστια βήματα στο παρελθόν- και στις συντάξεις χηρείας, </w:t>
      </w:r>
      <w:r>
        <w:rPr>
          <w:rFonts w:eastAsia="Times New Roman"/>
          <w:color w:val="000000"/>
          <w:szCs w:val="24"/>
          <w:shd w:val="clear" w:color="auto" w:fill="FFFFFF"/>
        </w:rPr>
        <w:t>θα έρθουν αυξήσεις στους μισθούς και στις συντάξεις. Και αντί να έχουμε μ</w:t>
      </w:r>
      <w:r>
        <w:rPr>
          <w:rFonts w:eastAsia="Times New Roman"/>
          <w:color w:val="000000"/>
          <w:szCs w:val="24"/>
          <w:shd w:val="clear" w:color="auto" w:fill="FFFFFF"/>
        </w:rPr>
        <w:t>ί</w:t>
      </w:r>
      <w:r>
        <w:rPr>
          <w:rFonts w:eastAsia="Times New Roman"/>
          <w:color w:val="000000"/>
          <w:szCs w:val="24"/>
          <w:shd w:val="clear" w:color="auto" w:fill="FFFFFF"/>
        </w:rPr>
        <w:t xml:space="preserve">α ομόφωνη απόφαση για την ελάφρυνση αυτή, έχουμε κραυγές και </w:t>
      </w:r>
      <w:r>
        <w:rPr>
          <w:rFonts w:eastAsia="Times New Roman"/>
          <w:color w:val="000000"/>
          <w:szCs w:val="24"/>
          <w:shd w:val="clear" w:color="auto" w:fill="FFFFFF"/>
        </w:rPr>
        <w:t xml:space="preserve">επιθέσεις στην Κυβέρνηση από τις δυνάμεις αυτές της Αντιπολίτευσης που εγκλημάτησαν εις βάρος της κοινωνικής ασφάλισης επί δεκαετίες και πιστεύουν ότι έχουμε πάθει αμνησία τόσο εμείς όσο και η κοινωνία. </w:t>
      </w:r>
    </w:p>
    <w:p w14:paraId="0F16F24A"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Τι γινόταν στο παρελθόν; Θέλετε να φρεσκάρουμε λίγο </w:t>
      </w:r>
      <w:r>
        <w:rPr>
          <w:rFonts w:eastAsia="Times New Roman"/>
          <w:color w:val="000000"/>
          <w:szCs w:val="24"/>
          <w:shd w:val="clear" w:color="auto" w:fill="FFFFFF"/>
        </w:rPr>
        <w:t xml:space="preserve">τη μνήμη μας; Ας μην πάμε στη δεκαετία του ’60 που υποχρεωτικά τα αποθεματικά </w:t>
      </w:r>
      <w:proofErr w:type="spellStart"/>
      <w:r>
        <w:rPr>
          <w:rFonts w:eastAsia="Times New Roman"/>
          <w:color w:val="000000"/>
          <w:szCs w:val="24"/>
          <w:shd w:val="clear" w:color="auto" w:fill="FFFFFF"/>
        </w:rPr>
        <w:t>κατετίθεντο</w:t>
      </w:r>
      <w:proofErr w:type="spellEnd"/>
      <w:r>
        <w:rPr>
          <w:rFonts w:eastAsia="Times New Roman"/>
          <w:color w:val="000000"/>
          <w:szCs w:val="24"/>
          <w:shd w:val="clear" w:color="auto" w:fill="FFFFFF"/>
        </w:rPr>
        <w:t xml:space="preserve"> στην Τράπεζα της Ελλάδος με πληθωρισμό 5% και τη δραχμή να τρέχει με πάνω από 30%. Ας δούμε τα τωρινά, τα πιο πρόσφατα. Λίγα χρόνια πριν, το περιβόητο κούρεμα των κρα</w:t>
      </w:r>
      <w:r>
        <w:rPr>
          <w:rFonts w:eastAsia="Times New Roman"/>
          <w:color w:val="000000"/>
          <w:szCs w:val="24"/>
          <w:shd w:val="clear" w:color="auto" w:fill="FFFFFF"/>
        </w:rPr>
        <w:t xml:space="preserve">τικών ομολόγων έκλεψε από τα ασφαλιστικά ταμεία 13, περίπου, δισεκατομμύρια ευρώ. Και έχετε το θράσος, κύριε </w:t>
      </w:r>
      <w:proofErr w:type="spellStart"/>
      <w:r>
        <w:rPr>
          <w:rFonts w:eastAsia="Times New Roman"/>
          <w:color w:val="000000"/>
          <w:szCs w:val="24"/>
          <w:shd w:val="clear" w:color="auto" w:fill="FFFFFF"/>
        </w:rPr>
        <w:t>Βρούτση</w:t>
      </w:r>
      <w:proofErr w:type="spellEnd"/>
      <w:r>
        <w:rPr>
          <w:rFonts w:eastAsia="Times New Roman"/>
          <w:color w:val="000000"/>
          <w:szCs w:val="24"/>
          <w:shd w:val="clear" w:color="auto" w:fill="FFFFFF"/>
        </w:rPr>
        <w:t xml:space="preserve">, να κατηγορείτε -σήμερα είναι η τιμητική σας- για ρεσιτάλ υποκρισίας και να μας κουνάτε το δάχτυλο. </w:t>
      </w:r>
    </w:p>
    <w:p w14:paraId="0F16F24B"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Ξέρετε και εσείς πολύ καλά ποιο είναι </w:t>
      </w:r>
      <w:r>
        <w:rPr>
          <w:rFonts w:eastAsia="Times New Roman"/>
          <w:color w:val="000000"/>
          <w:szCs w:val="24"/>
          <w:shd w:val="clear" w:color="auto" w:fill="FFFFFF"/>
        </w:rPr>
        <w:t xml:space="preserve">το επίθετο που σας ακολουθεί από τότε που ήσαστε Υπουργός Εργασίας, «ο μακελάρης των μισθών και των συντάξεων», με την Πράξη Υπουργικού Συμβουλίου που επιβάλατε και νομοθετήσατε τον </w:t>
      </w:r>
      <w:proofErr w:type="spellStart"/>
      <w:r>
        <w:rPr>
          <w:rFonts w:eastAsia="Times New Roman"/>
          <w:color w:val="000000"/>
          <w:szCs w:val="24"/>
          <w:shd w:val="clear" w:color="auto" w:fill="FFFFFF"/>
        </w:rPr>
        <w:t>υποκατώτατο</w:t>
      </w:r>
      <w:proofErr w:type="spellEnd"/>
      <w:r>
        <w:rPr>
          <w:rFonts w:eastAsia="Times New Roman"/>
          <w:color w:val="000000"/>
          <w:szCs w:val="24"/>
          <w:shd w:val="clear" w:color="auto" w:fill="FFFFFF"/>
        </w:rPr>
        <w:t xml:space="preserve"> μισθό για νέους κάτω των είκοσι πέντε ετών.</w:t>
      </w:r>
    </w:p>
    <w:p w14:paraId="0F16F24C"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Πόσα δισεκατομμύρι</w:t>
      </w:r>
      <w:r>
        <w:rPr>
          <w:rFonts w:eastAsia="Times New Roman"/>
          <w:color w:val="000000"/>
          <w:szCs w:val="24"/>
          <w:shd w:val="clear" w:color="auto" w:fill="FFFFFF"/>
        </w:rPr>
        <w:t>α ξάφρισε η δική σας Κυβέρνηση, η Κυβέρνηση της Νέας Δημοκρατίας από τα ταμεία των δημοσίων υπαλλήλων με τα δομημένα ομόλογα; «Ανοιχτό πλιάτσικο στην περιουσία εργαζομένων και συνταξιούχων και της αυριανής μάλι</w:t>
      </w:r>
      <w:r>
        <w:rPr>
          <w:rFonts w:eastAsia="Times New Roman"/>
          <w:color w:val="000000"/>
          <w:szCs w:val="24"/>
          <w:shd w:val="clear" w:color="auto" w:fill="FFFFFF"/>
        </w:rPr>
        <w:lastRenderedPageBreak/>
        <w:t>στα βάρδιας των εργατών», έγραφε ο «</w:t>
      </w:r>
      <w:r>
        <w:rPr>
          <w:rFonts w:eastAsia="Times New Roman"/>
          <w:color w:val="000000"/>
          <w:szCs w:val="24"/>
          <w:shd w:val="clear" w:color="auto" w:fill="FFFFFF"/>
        </w:rPr>
        <w:t>ΡΙΖΟΣΠΑΣΤΗ</w:t>
      </w:r>
      <w:r>
        <w:rPr>
          <w:rFonts w:eastAsia="Times New Roman"/>
          <w:color w:val="000000"/>
          <w:szCs w:val="24"/>
          <w:shd w:val="clear" w:color="auto" w:fill="FFFFFF"/>
        </w:rPr>
        <w:t>Σ</w:t>
      </w:r>
      <w:r>
        <w:rPr>
          <w:rFonts w:eastAsia="Times New Roman"/>
          <w:color w:val="000000"/>
          <w:szCs w:val="24"/>
          <w:shd w:val="clear" w:color="auto" w:fill="FFFFFF"/>
        </w:rPr>
        <w:t xml:space="preserve">» τον Φλεβάρη του 2012. «Για χρόνια γινόταν πλιάτσικο» μας λέγατε εσείς τον Ιούνιο του 2014. </w:t>
      </w:r>
    </w:p>
    <w:p w14:paraId="0F16F24D"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Θυμόμαστε, λοιπόν, και το πλιάτσικο στην δημόσια υγεία, που φόρτωσε με χρέη δισεκατομμυρίων των ΕΟΠΥΥ. Θυμόμαστε και το πλιάτσικο με το χρηματιστήριο. Θυμόμαστε </w:t>
      </w:r>
      <w:r>
        <w:rPr>
          <w:rFonts w:eastAsia="Times New Roman"/>
          <w:color w:val="000000"/>
          <w:szCs w:val="24"/>
          <w:shd w:val="clear" w:color="auto" w:fill="FFFFFF"/>
        </w:rPr>
        <w:t>και το πλιάτσικο με τις εξοπλιστικές δαπάνες και το πλιάτσικο με τα «θαλασσοδάνεια».</w:t>
      </w:r>
    </w:p>
    <w:p w14:paraId="0F16F24E"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Τι να </w:t>
      </w:r>
      <w:proofErr w:type="spellStart"/>
      <w:r>
        <w:rPr>
          <w:rFonts w:eastAsia="Times New Roman"/>
          <w:color w:val="000000"/>
          <w:szCs w:val="24"/>
          <w:shd w:val="clear" w:color="auto" w:fill="FFFFFF"/>
        </w:rPr>
        <w:t>πρωτοθυμηθεί</w:t>
      </w:r>
      <w:proofErr w:type="spellEnd"/>
      <w:r>
        <w:rPr>
          <w:rFonts w:eastAsia="Times New Roman"/>
          <w:color w:val="000000"/>
          <w:szCs w:val="24"/>
          <w:shd w:val="clear" w:color="auto" w:fill="FFFFFF"/>
        </w:rPr>
        <w:t xml:space="preserve"> κανείς; Είναι τέτοια η λεηλασία που έχει υποστεί αυτή η χώρα, που ορισμένα πράγματι μπορεί και να τα ξεχνάμε. Γι’ αυτό και είναι να απορεί κανείς πού βρ</w:t>
      </w:r>
      <w:r>
        <w:rPr>
          <w:rFonts w:eastAsia="Times New Roman"/>
          <w:color w:val="000000"/>
          <w:szCs w:val="24"/>
          <w:shd w:val="clear" w:color="auto" w:fill="FFFFFF"/>
        </w:rPr>
        <w:t xml:space="preserve">ίσκουν το θάρρος ορισμένοι ένοχοι και συνένοχοι να μας κουνούν το δάχτυλο. </w:t>
      </w:r>
    </w:p>
    <w:p w14:paraId="0F16F24F"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Αυτοί που άρπαξαν το φαΐ από το τραπέζι, αυτοί που πήραν όλα τα </w:t>
      </w:r>
      <w:proofErr w:type="spellStart"/>
      <w:r>
        <w:rPr>
          <w:rFonts w:eastAsia="Times New Roman"/>
          <w:color w:val="000000"/>
          <w:szCs w:val="24"/>
          <w:shd w:val="clear" w:color="auto" w:fill="FFFFFF"/>
        </w:rPr>
        <w:t>δωσίματα</w:t>
      </w:r>
      <w:proofErr w:type="spellEnd"/>
      <w:r>
        <w:rPr>
          <w:rFonts w:eastAsia="Times New Roman"/>
          <w:color w:val="000000"/>
          <w:szCs w:val="24"/>
          <w:shd w:val="clear" w:color="auto" w:fill="FFFFFF"/>
        </w:rPr>
        <w:t>, μας λένε πως η τέχνη να κυβερνάς τον λαό είναι δύσκολη και μόνο αυτοί μπορούν να τα καταφέρουν. Την «τέχνη</w:t>
      </w:r>
      <w:r>
        <w:rPr>
          <w:rFonts w:eastAsia="Times New Roman"/>
          <w:color w:val="000000"/>
          <w:szCs w:val="24"/>
          <w:shd w:val="clear" w:color="auto" w:fill="FFFFFF"/>
        </w:rPr>
        <w:t xml:space="preserve">» τους την πλήρωσε ο ελληνικός λαός και δυστυχώς θα </w:t>
      </w:r>
      <w:r>
        <w:rPr>
          <w:rFonts w:eastAsia="Times New Roman"/>
          <w:color w:val="000000"/>
          <w:szCs w:val="24"/>
          <w:shd w:val="clear" w:color="auto" w:fill="FFFFFF"/>
        </w:rPr>
        <w:lastRenderedPageBreak/>
        <w:t>συνεχίσει να την πληρώνει, γιατί η ζημιά που προκάλεσαν είναι μεγάλη.</w:t>
      </w:r>
    </w:p>
    <w:p w14:paraId="0F16F250"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νομοσχέδιο αυτό είναι μέρος μόνο μιας πολιτικής για την κοινωνική ασφάλιση, για την εργασία, συνέχεια των προηγούμενων νόμων.</w:t>
      </w:r>
    </w:p>
    <w:p w14:paraId="0F16F25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χωρίς μνημόνια, προχωράμε βήμα-βήμα στην ανάκτηση της εργασίας, με τη βελτίωση της διαπραγματευτικής θέσης των εργαζόμενων, με τις ελεύθερες συλλογικές συμβάσεις, με τις ελεύθερες διαπραγματεύσεις, με την αύξηση του εισοδήματός τους, του κατώτατου μισθού </w:t>
      </w:r>
      <w:r>
        <w:rPr>
          <w:rFonts w:eastAsia="Times New Roman" w:cs="Times New Roman"/>
          <w:szCs w:val="24"/>
        </w:rPr>
        <w:t xml:space="preserve">το 2019 και την κατάργηση του </w:t>
      </w:r>
      <w:proofErr w:type="spellStart"/>
      <w:r>
        <w:rPr>
          <w:rFonts w:eastAsia="Times New Roman" w:cs="Times New Roman"/>
          <w:szCs w:val="24"/>
        </w:rPr>
        <w:t>υποκατώτατου</w:t>
      </w:r>
      <w:proofErr w:type="spellEnd"/>
      <w:r>
        <w:rPr>
          <w:rFonts w:eastAsia="Times New Roman" w:cs="Times New Roman"/>
          <w:szCs w:val="24"/>
        </w:rPr>
        <w:t xml:space="preserve">, με τη στήριξη των ελεύθερων επαγγελματιών, των αγροτών και των επιστημόνων, με την ενίσχυση του κοινωνικού κράτους. </w:t>
      </w:r>
    </w:p>
    <w:p w14:paraId="0F16F25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Παρ’ όλα αυτά, παρ’ όλα τα θετικά μέτρα που έρχονται με τον πρώτο </w:t>
      </w:r>
      <w:proofErr w:type="spellStart"/>
      <w:r>
        <w:rPr>
          <w:rFonts w:eastAsia="Times New Roman" w:cs="Times New Roman"/>
          <w:szCs w:val="24"/>
        </w:rPr>
        <w:t>μεταμνημονιακό</w:t>
      </w:r>
      <w:proofErr w:type="spellEnd"/>
      <w:r>
        <w:rPr>
          <w:rFonts w:eastAsia="Times New Roman" w:cs="Times New Roman"/>
          <w:szCs w:val="24"/>
        </w:rPr>
        <w:t xml:space="preserve"> προϋπολογισμό,</w:t>
      </w:r>
      <w:r>
        <w:rPr>
          <w:rFonts w:eastAsia="Times New Roman" w:cs="Times New Roman"/>
          <w:szCs w:val="24"/>
        </w:rPr>
        <w:t xml:space="preserve"> όπως η μείωση του ΕΝΦΙΑ, η κατάργηση του φόρου επιτηδεύματος, η μείωση των συντελεστών φορολόγησης, η μείωση της ανεργίας με νέες θέσεις εργασίας, η ακύρωση του νόμου για τις μειώσεις των συντάξεων </w:t>
      </w:r>
      <w:r>
        <w:rPr>
          <w:rFonts w:eastAsia="Times New Roman" w:cs="Times New Roman"/>
          <w:szCs w:val="24"/>
        </w:rPr>
        <w:lastRenderedPageBreak/>
        <w:t>και αργότερα η κατάργηση του νόμου για το αφορολόγητο –θα</w:t>
      </w:r>
      <w:r>
        <w:rPr>
          <w:rFonts w:eastAsia="Times New Roman" w:cs="Times New Roman"/>
          <w:szCs w:val="24"/>
        </w:rPr>
        <w:t xml:space="preserve"> το παλέψουμε και θα το πετύχουμε κι αυτό- δεν λέμε ότι τελειώσαμε με τα μνημόνια και με την κρίση. Έχουμε πολύ δρόμο μπροστά μας και αυτός ο δρόμος για το μέλλον βρίσκεται στην άλλη πλευρά από αυτόν που καταλήγει στον γκρεμό, από αυτόν όπου εσείς μας οδηγ</w:t>
      </w:r>
      <w:r>
        <w:rPr>
          <w:rFonts w:eastAsia="Times New Roman" w:cs="Times New Roman"/>
          <w:szCs w:val="24"/>
        </w:rPr>
        <w:t xml:space="preserve">ήσατε, χαρακτηρίζοντάς τον μάλιστα και μονόδρομο. </w:t>
      </w:r>
    </w:p>
    <w:p w14:paraId="0F16F25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Μπορούν όσο θέλουν να βαφτίζουν το κρέας ψάρι, μπορούν να κάνουν αστειάκια δήθεν με θέματα μείζονος σημασίας, μπορούν να λένε και να «</w:t>
      </w:r>
      <w:proofErr w:type="spellStart"/>
      <w:r>
        <w:rPr>
          <w:rFonts w:eastAsia="Times New Roman" w:cs="Times New Roman"/>
          <w:szCs w:val="24"/>
        </w:rPr>
        <w:t>ξε</w:t>
      </w:r>
      <w:proofErr w:type="spellEnd"/>
      <w:r>
        <w:rPr>
          <w:rFonts w:eastAsia="Times New Roman" w:cs="Times New Roman"/>
          <w:szCs w:val="24"/>
        </w:rPr>
        <w:t>-λένε», μπορούν να διαστρεβλώνουν μέχρι παραλογισμού την πραγματικότη</w:t>
      </w:r>
      <w:r>
        <w:rPr>
          <w:rFonts w:eastAsia="Times New Roman" w:cs="Times New Roman"/>
          <w:szCs w:val="24"/>
        </w:rPr>
        <w:t>τα, αλλά στη ζυγαριά της κοινωνίας θα μετρά πάντα η έννοια της αξιοπρεπούς εργασίας, του κοινωνικού κράτους, της δικαιοσύνης, της διαφάνειας και της κοινωνικής αλληλεγγύης. Αυτά αποτελούν τον πυρήνα της δικής μας πολιτικής.</w:t>
      </w:r>
    </w:p>
    <w:p w14:paraId="0F16F25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w:t>
      </w:r>
    </w:p>
    <w:p w14:paraId="0F16F255"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του ΣΥΡΙΖΑ)</w:t>
      </w:r>
    </w:p>
    <w:p w14:paraId="0F16F256" w14:textId="77777777" w:rsidR="0091757C" w:rsidRDefault="00D319C2">
      <w:pPr>
        <w:spacing w:line="600" w:lineRule="auto"/>
        <w:ind w:firstLine="720"/>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0F16F25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Ο συνάδελφος κ. </w:t>
      </w:r>
      <w:proofErr w:type="spellStart"/>
      <w:r>
        <w:rPr>
          <w:rFonts w:eastAsia="Times New Roman" w:cs="Times New Roman"/>
          <w:szCs w:val="24"/>
        </w:rPr>
        <w:t>Αυγενάκης</w:t>
      </w:r>
      <w:proofErr w:type="spellEnd"/>
      <w:r>
        <w:rPr>
          <w:rFonts w:eastAsia="Times New Roman" w:cs="Times New Roman"/>
          <w:szCs w:val="24"/>
        </w:rPr>
        <w:t xml:space="preserve"> έχει τον λόγο.</w:t>
      </w:r>
    </w:p>
    <w:p w14:paraId="0F16F258"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Ευχαριστώ πολύ, κύριε Πρόεδρε.</w:t>
      </w:r>
    </w:p>
    <w:p w14:paraId="0F16F25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καλωσορίζουμε την Κυβέρνηση στην πραγματικότητα, έστω κι αν η επιστροφή είναι περιστασιακή. </w:t>
      </w:r>
    </w:p>
    <w:p w14:paraId="0F16F25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Αυτό το νομοσχέδιο είναι ομολογία ενοχής. Είναι παραδοχή του καταστροφικού σας λάθους. Με το σημερινό νομοσχέδιο επιτέ</w:t>
      </w:r>
      <w:r>
        <w:rPr>
          <w:rFonts w:eastAsia="Times New Roman" w:cs="Times New Roman"/>
          <w:szCs w:val="24"/>
        </w:rPr>
        <w:t xml:space="preserve">λους ξηλώνετε ένα μέρος από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έναν νόμο που πριν από δυόμισι χρόνια εμφανίζατε ως ασφαλιστική μεταρρύθμιση, έναν νόμο που πριν από δυόμισι χρόνια εμφανίζατε ως τομή στο ασφαλιστικό σύστημα της χώρας. Παρόμοια πράγματα λέγατε και τότε. </w:t>
      </w:r>
      <w:r>
        <w:rPr>
          <w:rFonts w:eastAsia="Times New Roman" w:cs="Times New Roman"/>
          <w:szCs w:val="24"/>
        </w:rPr>
        <w:t>Πρόκειται για μ</w:t>
      </w:r>
      <w:r>
        <w:rPr>
          <w:rFonts w:eastAsia="Times New Roman" w:cs="Times New Roman"/>
          <w:szCs w:val="24"/>
        </w:rPr>
        <w:t>ί</w:t>
      </w:r>
      <w:r>
        <w:rPr>
          <w:rFonts w:eastAsia="Times New Roman" w:cs="Times New Roman"/>
          <w:szCs w:val="24"/>
        </w:rPr>
        <w:t>α ασφαλιστική μεταρρύθμιση που έφερε τη διάλυση του ασφαλιστικού συστήματος, όπως παραδέχεστε σήμερα. Πρόκειται για μ</w:t>
      </w:r>
      <w:r>
        <w:rPr>
          <w:rFonts w:eastAsia="Times New Roman" w:cs="Times New Roman"/>
          <w:szCs w:val="24"/>
        </w:rPr>
        <w:t>ί</w:t>
      </w:r>
      <w:r>
        <w:rPr>
          <w:rFonts w:eastAsia="Times New Roman" w:cs="Times New Roman"/>
          <w:szCs w:val="24"/>
        </w:rPr>
        <w:t>α ασφαλιστική μεταρρύθμιση που ακολούθησε τον στείρο και αδιέξοδο δρόμο των εισπρακτικών παρεμβάσεων και περικοπών και όχι</w:t>
      </w:r>
      <w:r>
        <w:rPr>
          <w:rFonts w:eastAsia="Times New Roman" w:cs="Times New Roman"/>
          <w:szCs w:val="24"/>
        </w:rPr>
        <w:t xml:space="preserve"> βέβαια των αληθινών μεταρρυθμίσεων. </w:t>
      </w:r>
    </w:p>
    <w:p w14:paraId="0F16F25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ξεκινάτε να ξηλώνετε τον ασφαλιστικό νόμο </w:t>
      </w:r>
      <w:proofErr w:type="spellStart"/>
      <w:r>
        <w:rPr>
          <w:rFonts w:eastAsia="Times New Roman" w:cs="Times New Roman"/>
          <w:szCs w:val="24"/>
        </w:rPr>
        <w:t>Κατρούγκαλου</w:t>
      </w:r>
      <w:proofErr w:type="spellEnd"/>
      <w:r>
        <w:rPr>
          <w:rFonts w:eastAsia="Times New Roman" w:cs="Times New Roman"/>
          <w:szCs w:val="24"/>
        </w:rPr>
        <w:t xml:space="preserve"> που με τόσο πάθος, κυρίες και κύριοι του ΣΥΡΙΖΑ και των ΑΝΕΛ, είχατε υποστηρίξει και ψηφίσει. Από την πρώτη στιγμή, εδώ και δυόμισι χρόνια καταγγέλλουμε ότι</w:t>
      </w:r>
      <w:r>
        <w:rPr>
          <w:rFonts w:eastAsia="Times New Roman" w:cs="Times New Roman"/>
          <w:szCs w:val="24"/>
        </w:rPr>
        <w:t xml:space="preserve">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είναι άδικος, δεν οδηγεί σε βιώσιμο ασφαλιστικό σύστημα και δεν έχει ανταποδοτικό χαρακτήρα, με χαμηλή αναπλήρωση και κόψιμο δώρων και αδειών στον υπολογισμό της σύνταξης, όπως για παράδειγμα πέντε χρόνια για τριάντα συντάξιμα χρόνια.</w:t>
      </w:r>
      <w:r>
        <w:rPr>
          <w:rFonts w:eastAsia="Times New Roman" w:cs="Times New Roman"/>
          <w:szCs w:val="24"/>
        </w:rPr>
        <w:t xml:space="preserve"> </w:t>
      </w:r>
    </w:p>
    <w:p w14:paraId="0F16F25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εδώ και δυόμισι χρόνια καταγγέλλουμε ότι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ενισχύει την εισφοροδιαφυγή και ισοπεδώνει όλους τους ασφαλισμένους, αλλά προς τα κάτω. Είναι ανύπαρκτη η ανταποδοτικότητα ασφαλιστικών εισφορών με παροχές. Δημιουργεί συν</w:t>
      </w:r>
      <w:r>
        <w:rPr>
          <w:rFonts w:eastAsia="Times New Roman" w:cs="Times New Roman"/>
          <w:szCs w:val="24"/>
        </w:rPr>
        <w:t xml:space="preserve">ταξιούχους δυο κατηγοριών. </w:t>
      </w:r>
    </w:p>
    <w:p w14:paraId="0F16F25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Τότε, βέβαια, υπερασπιζόσασταν με πάθος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έναν βασικό του πυλώνα που ήταν το ενιαίο 20% στις ασφαλιστικές εισφορές. Τότε, βέβαια, υπερασπιζόσασταν με πάθος ως δίκαιη επιλογή την επιβολή εξοντωτικών εισφορ</w:t>
      </w:r>
      <w:r>
        <w:rPr>
          <w:rFonts w:eastAsia="Times New Roman" w:cs="Times New Roman"/>
          <w:szCs w:val="24"/>
        </w:rPr>
        <w:t xml:space="preserve">ών που οδήγησαν σε αδιέξοδο και ασφυξία το παραγωγικό δυναμικό της </w:t>
      </w:r>
      <w:r>
        <w:rPr>
          <w:rFonts w:eastAsia="Times New Roman" w:cs="Times New Roman"/>
          <w:szCs w:val="24"/>
        </w:rPr>
        <w:lastRenderedPageBreak/>
        <w:t xml:space="preserve">χώρας, κατά βάση τους μικρομεσαίους. Δεν είχατε αντιληφθεί ότι καταστρέφατε χιλιάδες επαγγελματίες, ότι </w:t>
      </w:r>
      <w:proofErr w:type="spellStart"/>
      <w:r>
        <w:rPr>
          <w:rFonts w:eastAsia="Times New Roman" w:cs="Times New Roman"/>
          <w:szCs w:val="24"/>
        </w:rPr>
        <w:t>φτωχοποιούσατε</w:t>
      </w:r>
      <w:proofErr w:type="spellEnd"/>
      <w:r>
        <w:rPr>
          <w:rFonts w:eastAsia="Times New Roman" w:cs="Times New Roman"/>
          <w:szCs w:val="24"/>
        </w:rPr>
        <w:t xml:space="preserve"> τους πολίτες, ότι τιμωρούσατε τη δημιουργικότητα.</w:t>
      </w:r>
    </w:p>
    <w:p w14:paraId="0F16F25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Κυρίες και κύριοι τη</w:t>
      </w:r>
      <w:r>
        <w:rPr>
          <w:rFonts w:eastAsia="Times New Roman" w:cs="Times New Roman"/>
          <w:szCs w:val="24"/>
        </w:rPr>
        <w:t>ς Κυβέρνησης, η αλήθεια είναι ότι επί των ημερών σας οι μισθοί μειώθηκαν περισσότερο, το χρέος αυξήθηκε, οι ληξιπρόθεσμες οφειλές διογκώθηκαν. Έχουν εφαρμοστεί από την εφορία τα περισσότερα αναγκαστικά μέτρα που έχουν επιβληθεί ποτέ, ενώ οι φόροι και οι ασ</w:t>
      </w:r>
      <w:r>
        <w:rPr>
          <w:rFonts w:eastAsia="Times New Roman" w:cs="Times New Roman"/>
          <w:szCs w:val="24"/>
        </w:rPr>
        <w:t xml:space="preserve">φαλιστικές εισφορές ανήλθαν στα υψηλότερα επίπεδα της σύγχρονης ελληνικής ιστορίας αναλογικά με το ΑΕΠ. </w:t>
      </w:r>
    </w:p>
    <w:p w14:paraId="0F16F25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Την ίδια στιγμή, οι καταθέσεις κατέρρευσαν. Οι αριθμοί αναδεικνύουν περίτρανα το καταστροφικό σας έργο. Το παραμύθι των πρωτογενών πλεονασμάτων που μας</w:t>
      </w:r>
      <w:r>
        <w:rPr>
          <w:rFonts w:eastAsia="Times New Roman" w:cs="Times New Roman"/>
          <w:szCs w:val="24"/>
        </w:rPr>
        <w:t xml:space="preserve"> πουλάτε, έχει δράκους και παγίδες. Η αναλογία των φορολογικών εσόδων, αλλά και των ασφαλιστικών εισφορών ως προς το ΑΕΠ έχει γίνει η επαχθέστερη ιστορικά επί των ημερών σας. Χαρακτηριστικά θα αναφέρω τα ακόλουθα δύο στοιχεία. Η αναλογία των φόρων ως προς </w:t>
      </w:r>
      <w:r>
        <w:rPr>
          <w:rFonts w:eastAsia="Times New Roman" w:cs="Times New Roman"/>
          <w:szCs w:val="24"/>
        </w:rPr>
        <w:t xml:space="preserve">το ΑΕΠ ήταν 25,4% το 2014 και εκτοξεύτηκε στο 27,5% το 2017. Η αναλογία των ασφαλιστικών εισφορών ως προς το ΑΕΠ ήταν </w:t>
      </w:r>
      <w:r>
        <w:rPr>
          <w:rFonts w:eastAsia="Times New Roman" w:cs="Times New Roman"/>
          <w:szCs w:val="24"/>
        </w:rPr>
        <w:lastRenderedPageBreak/>
        <w:t>13,5% το 2014 και ανήλθε στο 14,6% το 2017. Παραλάβατε μια οικονομία σε ανάπτυξη «συν 0,7%» το 2014 και την οδηγήσατε σε ύφεση επί δύο συν</w:t>
      </w:r>
      <w:r>
        <w:rPr>
          <w:rFonts w:eastAsia="Times New Roman" w:cs="Times New Roman"/>
          <w:szCs w:val="24"/>
        </w:rPr>
        <w:t>απτά έτη, δηλαδή «μείον 0,3%» το 2015 και «μείον 0,2%» το 2016.</w:t>
      </w:r>
    </w:p>
    <w:p w14:paraId="0F16F26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Αλήθεια, καταφέρατε ένα πραγματικό κατόρθωμα, εάν αναλογιστούμε ότι είχε προηγηθεί συσσωρευμένη ύφεση άνω των είκοσι πέντε ποσοστιαίων μονάδων και αυτή η ευκαιρία χάθηκε εξαιτίας σας. </w:t>
      </w:r>
    </w:p>
    <w:p w14:paraId="0F16F26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Ενώ αυτ</w:t>
      </w:r>
      <w:r>
        <w:rPr>
          <w:rFonts w:eastAsia="Times New Roman" w:cs="Times New Roman"/>
          <w:szCs w:val="24"/>
        </w:rPr>
        <w:t xml:space="preserve">οαποκαλείστε υπερασπιστές των μισθωτών, έχετε την αποκλειστική ευθύνη για τις νέες μειώσεις που καταγράφηκαν επί των ημερών σας στους μισθούς του ιδιωτικού τομέα. Η αμοιβή εξαρτημένης εργασίας ανά μισθωτό υποχώρησε κατά 2,3% το 2015 και κατά 0,9% το 2016, </w:t>
      </w:r>
      <w:r>
        <w:rPr>
          <w:rFonts w:eastAsia="Times New Roman" w:cs="Times New Roman"/>
          <w:szCs w:val="24"/>
        </w:rPr>
        <w:t xml:space="preserve">κάτι που σημαίνει ότι οι εργαζόμενοι εισπράττουν ακόμη λιγότερα συγκριτικά με το 2014. Μάλιστα, με όρους αγοραστικής δύναμης η ζημιά είναι ακόμη μεγαλύτερη, δεδομένου ότι ο πληθωρισμός έχει επιστρέψει σε θετικό έδαφος. </w:t>
      </w:r>
    </w:p>
    <w:p w14:paraId="0F16F26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Όσο για την περίφημη αύξηση του κατώ</w:t>
      </w:r>
      <w:r>
        <w:rPr>
          <w:rFonts w:eastAsia="Times New Roman" w:cs="Times New Roman"/>
          <w:szCs w:val="24"/>
        </w:rPr>
        <w:t xml:space="preserve">τατου μισθού -το ακούσαμε και σήμερα εδώ πέρα- είστε η Κυβέρνηση που οδήγησε </w:t>
      </w:r>
      <w:r>
        <w:rPr>
          <w:rFonts w:eastAsia="Times New Roman" w:cs="Times New Roman"/>
          <w:szCs w:val="24"/>
        </w:rPr>
        <w:lastRenderedPageBreak/>
        <w:t>τους Έλληνες εργαζόμενους να αμείβονται σήμερα με μισθούς κάτω των 317 ευρώ. Σύμφωνα με τα στοιχεία του ΕΦΚΑ, ο ένας στους τρεις εργαζόμενους αμείβεται με 317 ευρώ. Είστε η Κυβέρν</w:t>
      </w:r>
      <w:r>
        <w:rPr>
          <w:rFonts w:eastAsia="Times New Roman" w:cs="Times New Roman"/>
          <w:szCs w:val="24"/>
        </w:rPr>
        <w:t xml:space="preserve">ηση που κάνατε την γενιά των 317 ευρώ. </w:t>
      </w:r>
    </w:p>
    <w:p w14:paraId="0F16F26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Παράλληλα, έχετε προκαλέσει τη μεγαλύτερη ανατροπή στην αγορά εργασίας, αφού κάνατε κυρίαρχες τις ευέλικτες μορφές απασχόλησης έναντι της πλήρους </w:t>
      </w:r>
      <w:r>
        <w:rPr>
          <w:rFonts w:eastAsia="Times New Roman" w:cs="Times New Roman"/>
          <w:szCs w:val="24"/>
        </w:rPr>
        <w:t xml:space="preserve">απασχόλησης. Σύμφωνα με τα στοιχεία του «ΕΡΓΑΝΗ», μόνο για τον μήνα Οκτώβριο η μερική απασχόληση ξεπέρασε το 62%. </w:t>
      </w:r>
    </w:p>
    <w:p w14:paraId="0F16F26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βέβαια είστε η Κυβέρνηση που οδήγησε </w:t>
      </w:r>
      <w:r>
        <w:rPr>
          <w:rFonts w:eastAsia="Times New Roman" w:cs="Times New Roman"/>
          <w:szCs w:val="24"/>
        </w:rPr>
        <w:t>πέντε εκατομμύρια εφτακόσιες χιλιάδες</w:t>
      </w:r>
      <w:r>
        <w:rPr>
          <w:rFonts w:eastAsia="Times New Roman" w:cs="Times New Roman"/>
          <w:szCs w:val="24"/>
        </w:rPr>
        <w:t xml:space="preserve"> Έλληνες να χρωστούν σε ασφαλιστικά ταμεία και στο δημόσιο το ε</w:t>
      </w:r>
      <w:r>
        <w:rPr>
          <w:rFonts w:eastAsia="Times New Roman" w:cs="Times New Roman"/>
          <w:szCs w:val="24"/>
        </w:rPr>
        <w:t xml:space="preserve">ξωπραγματικό ποσό των 137 δισεκατομμυρίων ευρώ, για το οποίο δεν λέτε κουβέντα. </w:t>
      </w:r>
    </w:p>
    <w:p w14:paraId="0F16F26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Σήμερα έρχεστε να κάνετε άλλη μ</w:t>
      </w:r>
      <w:r>
        <w:rPr>
          <w:rFonts w:eastAsia="Times New Roman" w:cs="Times New Roman"/>
          <w:szCs w:val="24"/>
        </w:rPr>
        <w:t>ί</w:t>
      </w:r>
      <w:r>
        <w:rPr>
          <w:rFonts w:eastAsia="Times New Roman" w:cs="Times New Roman"/>
          <w:szCs w:val="24"/>
        </w:rPr>
        <w:t xml:space="preserve">α κυβίστηση. Βέβαια, θα ήταν πιο έντιμο να πείτε ειλικρινά στους πολίτες ότι ναι, κάνατε λάθος. Αλλά αυτό απαιτεί και τόλμη, κάτι το οποίο δεν </w:t>
      </w:r>
      <w:r>
        <w:rPr>
          <w:rFonts w:eastAsia="Times New Roman" w:cs="Times New Roman"/>
          <w:szCs w:val="24"/>
        </w:rPr>
        <w:t xml:space="preserve">διαθέτετε. Τουλάχιστον έρχεστε να διορθώσετε ένα μέρος από το λάθος σας, </w:t>
      </w:r>
      <w:r>
        <w:rPr>
          <w:rFonts w:eastAsia="Times New Roman" w:cs="Times New Roman"/>
          <w:szCs w:val="24"/>
        </w:rPr>
        <w:lastRenderedPageBreak/>
        <w:t xml:space="preserve">που κάτι είναι και αυτό. Επιχειρείτε, λοιπόν, να διορθώσετε το λάθος σας και καταργείτε την θεμελιακή αρχή του νόμου </w:t>
      </w:r>
      <w:proofErr w:type="spellStart"/>
      <w:r>
        <w:rPr>
          <w:rFonts w:eastAsia="Times New Roman" w:cs="Times New Roman"/>
          <w:szCs w:val="24"/>
        </w:rPr>
        <w:t>Κατρούγκαλου</w:t>
      </w:r>
      <w:proofErr w:type="spellEnd"/>
      <w:r>
        <w:rPr>
          <w:rFonts w:eastAsia="Times New Roman" w:cs="Times New Roman"/>
          <w:szCs w:val="24"/>
        </w:rPr>
        <w:t>, που ήταν το ενιαίο των εισφορών. Σας θυμίζει κάτι, φ</w:t>
      </w:r>
      <w:r>
        <w:rPr>
          <w:rFonts w:eastAsia="Times New Roman" w:cs="Times New Roman"/>
          <w:szCs w:val="24"/>
        </w:rPr>
        <w:t xml:space="preserve">αντάζομαι. </w:t>
      </w:r>
    </w:p>
    <w:p w14:paraId="0F16F26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Όμως, επιχειρείτε να διορθώσετε τα λάθη σας με ημίμετρα, αποσπασματικά και πρόχειρα, φίλες και φίλοι. Παρά τη μείωση κατά 33,35%, οι εισφορές εξακολουθούν να παραμένουν πολύ υψηλές για σημαντικές κατηγορίες ελεύθερων επαγγελματιών και επιστημόν</w:t>
      </w:r>
      <w:r>
        <w:rPr>
          <w:rFonts w:eastAsia="Times New Roman" w:cs="Times New Roman"/>
          <w:szCs w:val="24"/>
        </w:rPr>
        <w:t>ων. Από 1-1-2019 καταργείται η έκπτωση του ασφαλιστέου εισοδήματος κατά 15%, οπότε η μείωση συρρικνώνεται ακόμη περισσότερο. Αλλάζει ο τρόπος υπολογισμού της σύνταξης με αποτέλεσμα όλοι οι ωφελούμενοι της μείωσης να έχουν ταυτόχρονα και ισόποση μείωση κατά</w:t>
      </w:r>
      <w:r>
        <w:rPr>
          <w:rFonts w:eastAsia="Times New Roman" w:cs="Times New Roman"/>
          <w:szCs w:val="24"/>
        </w:rPr>
        <w:t xml:space="preserve"> 33,33% της κύριας σύνταξης. Εξαπατήσατε όσους απασχολούνταν με δελτίο παροχής υπηρεσιών -τα γνωστά μπλοκάκια- καθώς τους ωθήσατε ξαφνικά και πρόχειρα σε ένταξη στην παραγωγική διαδικασία ως μισθωτούς. Όλοι αυτοί, οι χιλιάδες που σας πίστεψαν και έπεσαν θύ</w:t>
      </w:r>
      <w:r>
        <w:rPr>
          <w:rFonts w:eastAsia="Times New Roman" w:cs="Times New Roman"/>
          <w:szCs w:val="24"/>
        </w:rPr>
        <w:t xml:space="preserve">ματα του νόμου </w:t>
      </w:r>
      <w:proofErr w:type="spellStart"/>
      <w:r>
        <w:rPr>
          <w:rFonts w:eastAsia="Times New Roman" w:cs="Times New Roman"/>
          <w:szCs w:val="24"/>
        </w:rPr>
        <w:t>Κατρούγκαλου</w:t>
      </w:r>
      <w:proofErr w:type="spellEnd"/>
      <w:r>
        <w:rPr>
          <w:rFonts w:eastAsia="Times New Roman" w:cs="Times New Roman"/>
          <w:szCs w:val="24"/>
        </w:rPr>
        <w:t>, μετά την ψήφιση του σημερινού νομοσχε</w:t>
      </w:r>
      <w:r>
        <w:rPr>
          <w:rFonts w:eastAsia="Times New Roman" w:cs="Times New Roman"/>
          <w:szCs w:val="24"/>
        </w:rPr>
        <w:lastRenderedPageBreak/>
        <w:t>δίου θα έχουν πάλι σοβαρότατο πρόβλημα και αυτό γιατί θα δεχθούν πιέσεις εξόδου από τον εργασιακό τους χώρο, καθώς λόγω του μεγάλου μη μισθολογικού κόστους θα είναι πλέον ασύμφοροι συγκριτικ</w:t>
      </w:r>
      <w:r>
        <w:rPr>
          <w:rFonts w:eastAsia="Times New Roman" w:cs="Times New Roman"/>
          <w:szCs w:val="24"/>
        </w:rPr>
        <w:t xml:space="preserve">ά με τους υπόλοιπους εργαζόμενους. Τους δημιουργείτε νέα προβλήματα με την προχειρότητα και την επιπολαιότητα που νομοθετείτε. </w:t>
      </w:r>
    </w:p>
    <w:p w14:paraId="0F16F267" w14:textId="77777777" w:rsidR="0091757C" w:rsidRDefault="00D319C2">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0F16F26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ακόμα. </w:t>
      </w:r>
    </w:p>
    <w:p w14:paraId="0F16F26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Ουσιαστικά</w:t>
      </w:r>
      <w:r>
        <w:rPr>
          <w:rFonts w:eastAsia="Times New Roman" w:cs="Times New Roman"/>
          <w:szCs w:val="24"/>
        </w:rPr>
        <w:t xml:space="preserve"> καταργείτε και την επικουρική σύνταξη και το εφάπαξ. Μετά το σημερινό νομοσχέδιο, η επικουρική σύνταξη και το εφάπαξ σε βάθος χρόνου θα οδηγηθούν σε σταθερές τιμές στα 30 ευρώ τον μήνα και στα 3000 ευρώ αντίστοιχα. Ουσιαστικά σήμερα, κυρίες και κύριοι συν</w:t>
      </w:r>
      <w:r>
        <w:rPr>
          <w:rFonts w:eastAsia="Times New Roman" w:cs="Times New Roman"/>
          <w:szCs w:val="24"/>
        </w:rPr>
        <w:t>άδελφοι της Κυβέρνησης, ευτελίζετε με αποτέλεσμα να καταργείτε στην πράξη την επικουρική σύνταξη και το εφάπαξ των πολιτών.</w:t>
      </w:r>
    </w:p>
    <w:p w14:paraId="0F16F26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επικροτούμε τη μείωση των ασφαλιστικών εισφορών, αλλά διαφωνούμε με την περιορισμένη </w:t>
      </w:r>
      <w:r>
        <w:rPr>
          <w:rFonts w:eastAsia="Times New Roman" w:cs="Times New Roman"/>
          <w:szCs w:val="24"/>
        </w:rPr>
        <w:lastRenderedPageBreak/>
        <w:t>εφαρμογή του μόνο</w:t>
      </w:r>
      <w:r>
        <w:rPr>
          <w:rFonts w:eastAsia="Times New Roman" w:cs="Times New Roman"/>
          <w:szCs w:val="24"/>
        </w:rPr>
        <w:t xml:space="preserve"> στους ελεύθερους επαγγελματίες και επιστήμονες. Προσπαθείτε να διορθώσετε ένα λάθος σας, αλλά δημιουργείτε νέα προβλήματα. Δημιουργείτε δύο κατηγορίες εργαζομένων με την ίδια επαγγελματική ιδιότητα. Οι εισφορές εξακολουθούν να παραμένουν υψηλές, καθώς το </w:t>
      </w:r>
      <w:r>
        <w:rPr>
          <w:rFonts w:eastAsia="Times New Roman" w:cs="Times New Roman"/>
          <w:szCs w:val="24"/>
        </w:rPr>
        <w:t xml:space="preserve">απομεινάρι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δεν λειτουργεί με την αναγκαία ανταποδοτικότητα και αναλογιστική δικαιοσύνη. Και αυτές είναι βασικές αρχές για να είναι αποτελεσματικό, αλλά και δίκαιο ο ασφαλιστικό σύστημα. </w:t>
      </w:r>
    </w:p>
    <w:p w14:paraId="0F16F26B" w14:textId="77777777" w:rsidR="0091757C" w:rsidRDefault="00D319C2">
      <w:pPr>
        <w:spacing w:line="600" w:lineRule="auto"/>
        <w:ind w:firstLine="720"/>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Κύριε συνάδελφ</w:t>
      </w:r>
      <w:r>
        <w:rPr>
          <w:rFonts w:eastAsia="Times New Roman" w:cs="Times New Roman"/>
          <w:szCs w:val="24"/>
        </w:rPr>
        <w:t xml:space="preserve">ε, ολοκληρώστε. </w:t>
      </w:r>
    </w:p>
    <w:p w14:paraId="0F16F26C"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Οι εισφορές για τους μισθωτούς παραμένουν εξοντωτικές. Το μη μισθολογικό κόστος φθάνει το 41% με αρνητικά αποτελέσματα σε επίπεδο σχέσεων εργασίας και μισθών. </w:t>
      </w:r>
    </w:p>
    <w:p w14:paraId="0F16F26D" w14:textId="77777777" w:rsidR="0091757C" w:rsidRDefault="00D319C2">
      <w:pPr>
        <w:spacing w:line="600" w:lineRule="auto"/>
        <w:ind w:firstLine="720"/>
        <w:jc w:val="both"/>
        <w:rPr>
          <w:rFonts w:eastAsia="Times New Roman"/>
          <w:szCs w:val="24"/>
        </w:rPr>
      </w:pPr>
      <w:r>
        <w:rPr>
          <w:rFonts w:eastAsia="Times New Roman"/>
          <w:szCs w:val="24"/>
        </w:rPr>
        <w:t>Κυρίες και κύριοι της Κυβέρνησης -κλείνω με αυτό- με φτωχ</w:t>
      </w:r>
      <w:r>
        <w:rPr>
          <w:rFonts w:eastAsia="Times New Roman"/>
          <w:szCs w:val="24"/>
        </w:rPr>
        <w:t>ότερους, λιγότερους και χειρότερα αμειβόμενους εργαζόμενους και με όλο και ασθενέστερες επιχειρήσεις απειλείτε σοβαρά τη βιωσιμότητα του ασφαλιστικού συστήματος.</w:t>
      </w:r>
    </w:p>
    <w:p w14:paraId="0F16F26E" w14:textId="77777777" w:rsidR="0091757C" w:rsidRDefault="00D319C2">
      <w:pPr>
        <w:spacing w:line="600" w:lineRule="auto"/>
        <w:ind w:firstLine="720"/>
        <w:jc w:val="both"/>
        <w:rPr>
          <w:rFonts w:eastAsia="Times New Roman"/>
          <w:szCs w:val="24"/>
        </w:rPr>
      </w:pPr>
      <w:r>
        <w:rPr>
          <w:rFonts w:eastAsia="Times New Roman"/>
          <w:szCs w:val="24"/>
        </w:rPr>
        <w:lastRenderedPageBreak/>
        <w:t>Σας ευχαριστώ πολύ.</w:t>
      </w:r>
    </w:p>
    <w:p w14:paraId="0F16F26F" w14:textId="77777777" w:rsidR="0091757C" w:rsidRDefault="00D319C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F16F270" w14:textId="77777777" w:rsidR="0091757C" w:rsidRDefault="00D319C2">
      <w:pPr>
        <w:spacing w:line="600" w:lineRule="auto"/>
        <w:ind w:firstLine="720"/>
        <w:jc w:val="both"/>
        <w:rPr>
          <w:rFonts w:eastAsia="Times New Roman"/>
          <w:szCs w:val="24"/>
        </w:rPr>
      </w:pPr>
      <w:r>
        <w:rPr>
          <w:rFonts w:eastAsia="Times New Roman"/>
          <w:b/>
          <w:szCs w:val="24"/>
        </w:rPr>
        <w:t>ΠΡΟΕΔΡΕΥΩΝ (Σπυρίδων</w:t>
      </w:r>
      <w:r>
        <w:rPr>
          <w:rFonts w:eastAsia="Times New Roman"/>
          <w:b/>
          <w:szCs w:val="24"/>
        </w:rPr>
        <w:t xml:space="preserve"> Λυκούδης):</w:t>
      </w:r>
      <w:r>
        <w:rPr>
          <w:rFonts w:eastAsia="Times New Roman"/>
          <w:szCs w:val="24"/>
        </w:rPr>
        <w:t xml:space="preserve"> Ευχαριστώ.</w:t>
      </w:r>
    </w:p>
    <w:p w14:paraId="0F16F271" w14:textId="77777777" w:rsidR="0091757C" w:rsidRDefault="00D319C2">
      <w:pPr>
        <w:spacing w:line="600" w:lineRule="auto"/>
        <w:ind w:firstLine="720"/>
        <w:jc w:val="both"/>
        <w:rPr>
          <w:rFonts w:eastAsia="Times New Roman"/>
          <w:szCs w:val="24"/>
        </w:rPr>
      </w:pPr>
      <w:r>
        <w:rPr>
          <w:rFonts w:eastAsia="Times New Roman"/>
          <w:szCs w:val="24"/>
        </w:rPr>
        <w:t>Ο συνάδελφος κ. Ψυχογιός έχει τον λόγο.</w:t>
      </w:r>
    </w:p>
    <w:p w14:paraId="0F16F272" w14:textId="77777777" w:rsidR="0091757C" w:rsidRDefault="00D319C2">
      <w:pPr>
        <w:spacing w:line="600" w:lineRule="auto"/>
        <w:ind w:firstLine="720"/>
        <w:jc w:val="both"/>
        <w:rPr>
          <w:rFonts w:eastAsia="Times New Roman"/>
          <w:szCs w:val="24"/>
        </w:rPr>
      </w:pPr>
      <w:r>
        <w:rPr>
          <w:rFonts w:eastAsia="Times New Roman"/>
          <w:b/>
          <w:szCs w:val="24"/>
        </w:rPr>
        <w:t>ΓΕΩΡΓΙΟΣ ΨΥΧΟΓΙΟΣ:</w:t>
      </w:r>
      <w:r>
        <w:rPr>
          <w:rFonts w:eastAsia="Times New Roman"/>
          <w:szCs w:val="24"/>
        </w:rPr>
        <w:t xml:space="preserve"> Ευχαριστώ πολύ, κύριε Πρόεδρε.</w:t>
      </w:r>
    </w:p>
    <w:p w14:paraId="0F16F273" w14:textId="77777777" w:rsidR="0091757C" w:rsidRDefault="00D319C2">
      <w:pPr>
        <w:spacing w:line="600" w:lineRule="auto"/>
        <w:ind w:firstLine="720"/>
        <w:jc w:val="both"/>
        <w:rPr>
          <w:rFonts w:eastAsia="Times New Roman"/>
          <w:szCs w:val="24"/>
        </w:rPr>
      </w:pPr>
      <w:r>
        <w:rPr>
          <w:rFonts w:eastAsia="Times New Roman"/>
          <w:szCs w:val="24"/>
        </w:rPr>
        <w:t>Κυρία και κύριε Υπουργέ, κυρίες και κύριοι συνάδελφοι, το νομοσχέδιο αυτό αποτελεί μ</w:t>
      </w:r>
      <w:r>
        <w:rPr>
          <w:rFonts w:eastAsia="Times New Roman"/>
          <w:szCs w:val="24"/>
        </w:rPr>
        <w:t>ί</w:t>
      </w:r>
      <w:r>
        <w:rPr>
          <w:rFonts w:eastAsia="Times New Roman"/>
          <w:szCs w:val="24"/>
        </w:rPr>
        <w:t xml:space="preserve">α ηχηρή απάντηση. Απάντηση τόσο στα σενάρια </w:t>
      </w:r>
      <w:r>
        <w:rPr>
          <w:rFonts w:eastAsia="Times New Roman"/>
          <w:szCs w:val="24"/>
        </w:rPr>
        <w:t xml:space="preserve">καταστροφολογίας που απεργάζονται διάφοροι κύκλοι και αρέσκεται να υιοθετεί κυρίως η Αξιωματική Αντιπολίτευση, εναποθέτοντας πραγματικά τις ελπίδες της, όσο κι αν αυτό φαίνεται οξύμωρο στον μέσο πολίτη, στην περικοπή των συντάξεων του 2019. Απάντηση, όμως </w:t>
      </w:r>
      <w:r>
        <w:rPr>
          <w:rFonts w:eastAsia="Times New Roman"/>
          <w:szCs w:val="24"/>
        </w:rPr>
        <w:t>και στη σιγουριά μερικών ότι η τρόικα θα ήταν πάντα εδώ, ότι δεν άξιζε να παλέψει μ</w:t>
      </w:r>
      <w:r>
        <w:rPr>
          <w:rFonts w:eastAsia="Times New Roman"/>
          <w:szCs w:val="24"/>
        </w:rPr>
        <w:t>ί</w:t>
      </w:r>
      <w:r>
        <w:rPr>
          <w:rFonts w:eastAsia="Times New Roman"/>
          <w:szCs w:val="24"/>
        </w:rPr>
        <w:t>α κυβέρνηση μέσα σε τόσο δυσμενείς συνθήκες και ότι τίποτα δεν άλλαξε μετά τον Αύγουστο του 2018.</w:t>
      </w:r>
    </w:p>
    <w:p w14:paraId="0F16F274" w14:textId="77777777" w:rsidR="0091757C" w:rsidRDefault="00D319C2">
      <w:pPr>
        <w:spacing w:line="600" w:lineRule="auto"/>
        <w:ind w:firstLine="720"/>
        <w:jc w:val="both"/>
        <w:rPr>
          <w:rFonts w:eastAsia="Times New Roman"/>
          <w:szCs w:val="24"/>
        </w:rPr>
      </w:pPr>
      <w:r>
        <w:rPr>
          <w:rFonts w:eastAsia="Times New Roman"/>
          <w:szCs w:val="24"/>
        </w:rPr>
        <w:t xml:space="preserve">Είναι βέβαιο ότι δεν πρόκειται για κάποιο </w:t>
      </w:r>
      <w:r>
        <w:rPr>
          <w:rFonts w:eastAsia="Times New Roman"/>
          <w:szCs w:val="24"/>
          <w:lang w:val="en-US"/>
        </w:rPr>
        <w:t>success</w:t>
      </w:r>
      <w:r w:rsidRPr="00FF7DB1">
        <w:rPr>
          <w:rFonts w:eastAsia="Times New Roman"/>
          <w:szCs w:val="24"/>
        </w:rPr>
        <w:t xml:space="preserve"> </w:t>
      </w:r>
      <w:r>
        <w:rPr>
          <w:rFonts w:eastAsia="Times New Roman"/>
          <w:szCs w:val="24"/>
          <w:lang w:val="en-US"/>
        </w:rPr>
        <w:t>story</w:t>
      </w:r>
      <w:r>
        <w:rPr>
          <w:rFonts w:eastAsia="Times New Roman"/>
          <w:szCs w:val="24"/>
        </w:rPr>
        <w:t xml:space="preserve"> και ότι υπάρχει ακ</w:t>
      </w:r>
      <w:r>
        <w:rPr>
          <w:rFonts w:eastAsia="Times New Roman"/>
          <w:szCs w:val="24"/>
        </w:rPr>
        <w:t xml:space="preserve">όμα πολύς δρόμος για να αποκατασταθούν αδικίες, </w:t>
      </w:r>
      <w:r>
        <w:rPr>
          <w:rFonts w:eastAsia="Times New Roman"/>
          <w:szCs w:val="24"/>
        </w:rPr>
        <w:lastRenderedPageBreak/>
        <w:t xml:space="preserve">να επουλωθούν οι πληγές και να ενισχυθούν τα μεσαία και λαϊκά στρώματα, όπως το νομοσχέδιο το σημερινό θέτει και προσπαθεί να αποκαταστήσει. Σε αυτήν την κατεύθυνση η Κυβέρνηση χρησιμοποιεί τον δημοσιονομικό </w:t>
      </w:r>
      <w:r>
        <w:rPr>
          <w:rFonts w:eastAsia="Times New Roman"/>
          <w:szCs w:val="24"/>
        </w:rPr>
        <w:t>χώρο που έχει με σαφή στόχευση και διαφορετικό μείγμα πολιτικής, προκειμένου να ελαφρύνει αυτούς που επλήγησαν περισσότερο από την οικονομική κρίση και τις χρόνιες πολιτικές λιτότητας που έφεραν τα μνημόνια. Στοχεύουμε σε πολιτικές που θα κάνουν τα λαϊκά σ</w:t>
      </w:r>
      <w:r>
        <w:rPr>
          <w:rFonts w:eastAsia="Times New Roman"/>
          <w:szCs w:val="24"/>
        </w:rPr>
        <w:t>τρώματα να αναπνεύσουν και οι οποίες θα γίνουν πράξη το επόμενο διάστημα μέσα από σειρά νομοσχεδίων που θα έρθουν στη Βουλή. Η δέσμη των μέτρων αυτών ξεκίνησε πριν λίγες μέρες με την ψήφιση για την καταβολή αναδρομικών 820 εκατομμυρίων ευρώ σε γιατρούς του</w:t>
      </w:r>
      <w:r>
        <w:rPr>
          <w:rFonts w:eastAsia="Times New Roman"/>
          <w:szCs w:val="24"/>
        </w:rPr>
        <w:t xml:space="preserve"> ΕΣΥ, πανεπιστημιακούς, δικαστικούς, ένστολους, στις κρατικές ορχήστρες και συναφείς ομάδες.</w:t>
      </w:r>
    </w:p>
    <w:p w14:paraId="0F16F275" w14:textId="77777777" w:rsidR="0091757C" w:rsidRDefault="00D319C2">
      <w:pPr>
        <w:spacing w:line="600" w:lineRule="auto"/>
        <w:ind w:firstLine="720"/>
        <w:jc w:val="both"/>
        <w:rPr>
          <w:rFonts w:eastAsia="Times New Roman"/>
          <w:szCs w:val="24"/>
        </w:rPr>
      </w:pPr>
      <w:r>
        <w:rPr>
          <w:rFonts w:eastAsia="Times New Roman"/>
          <w:szCs w:val="24"/>
        </w:rPr>
        <w:t>Με τις διατάξεις που εισάγονται στο παρόν σχέδιο νόμου προβλέπονται σειρά θετικών μέτρων για την κοινωνία και για τον κόσμο της εργασίας. Κατ’ αρχάς με το νέο ασφα</w:t>
      </w:r>
      <w:r>
        <w:rPr>
          <w:rFonts w:eastAsia="Times New Roman"/>
          <w:szCs w:val="24"/>
        </w:rPr>
        <w:t xml:space="preserve">λιστικό καθεστώς που ίσχυσε από το 2017, το μεγαλύτερο μέρος της κοινωνίας ελαφρύνθηκε, είδε μειώσεις στις εισφορές, σε σχέση με αυτά που </w:t>
      </w:r>
      <w:r>
        <w:rPr>
          <w:rFonts w:eastAsia="Times New Roman"/>
          <w:szCs w:val="24"/>
        </w:rPr>
        <w:lastRenderedPageBreak/>
        <w:t>ίσχυαν το 2016. Αυτό είναι μ</w:t>
      </w:r>
      <w:r>
        <w:rPr>
          <w:rFonts w:eastAsia="Times New Roman"/>
          <w:szCs w:val="24"/>
        </w:rPr>
        <w:t>ί</w:t>
      </w:r>
      <w:r>
        <w:rPr>
          <w:rFonts w:eastAsia="Times New Roman"/>
          <w:szCs w:val="24"/>
        </w:rPr>
        <w:t xml:space="preserve">α πραγματικότητα που τη βιώνει ο ελληνικός λαός, τη γνωρίζει, παρά τα </w:t>
      </w:r>
      <w:r>
        <w:rPr>
          <w:rFonts w:eastAsia="Times New Roman"/>
          <w:szCs w:val="24"/>
          <w:lang w:val="en-US"/>
        </w:rPr>
        <w:t>fake</w:t>
      </w:r>
      <w:r w:rsidRPr="009F202A">
        <w:rPr>
          <w:rFonts w:eastAsia="Times New Roman"/>
          <w:szCs w:val="24"/>
        </w:rPr>
        <w:t xml:space="preserve"> </w:t>
      </w:r>
      <w:r>
        <w:rPr>
          <w:rFonts w:eastAsia="Times New Roman"/>
          <w:szCs w:val="24"/>
          <w:lang w:val="en-US"/>
        </w:rPr>
        <w:t>news</w:t>
      </w:r>
      <w:r>
        <w:rPr>
          <w:rFonts w:eastAsia="Times New Roman"/>
          <w:szCs w:val="24"/>
        </w:rPr>
        <w:t xml:space="preserve"> και τα ψευδή στοιχεία και επομένως, δεν μπορεί να αμφισβητηθεί.</w:t>
      </w:r>
    </w:p>
    <w:p w14:paraId="0F16F276" w14:textId="77777777" w:rsidR="0091757C" w:rsidRDefault="00D319C2">
      <w:pPr>
        <w:spacing w:line="600" w:lineRule="auto"/>
        <w:ind w:firstLine="720"/>
        <w:jc w:val="both"/>
        <w:rPr>
          <w:rFonts w:eastAsia="Times New Roman"/>
          <w:szCs w:val="24"/>
        </w:rPr>
      </w:pPr>
      <w:r>
        <w:rPr>
          <w:rFonts w:eastAsia="Times New Roman"/>
          <w:szCs w:val="24"/>
        </w:rPr>
        <w:t>Με το παρόν σχέδιο νόμου μειώνονται ουσιαστικά οι ασφαλιστικές εισφορές για επιπλέον διακόσιους πενήντα χιλιάδες μη μισθωτούς, αυτοαπασχολούμενους και ελεύθερους επαγγελματίες. Τι σημαίνει, ό</w:t>
      </w:r>
      <w:r>
        <w:rPr>
          <w:rFonts w:eastAsia="Times New Roman"/>
          <w:szCs w:val="24"/>
        </w:rPr>
        <w:t xml:space="preserve">μως, αυτό με αριθμούς; Για εισοδήματα 9.000 ευρώ η μείωση θα είναι 400 ευρώ τον χρόνο, δηλαδή 22,14%. Για εισοδήματα 12.000 ευρώ η μείωση θα είναι 803 ευρώ τον χρόνο, δηλαδή 33,35%. Για εισοδήματα 20.000 ευρώ η μείωση θα είναι 1.336 ευρώ τον χρόνο, δηλαδή </w:t>
      </w:r>
      <w:r>
        <w:rPr>
          <w:rFonts w:eastAsia="Times New Roman"/>
          <w:szCs w:val="24"/>
        </w:rPr>
        <w:t>33,35%. Και για εισοδήματα 30.000 ευρώ η μείωση θα είναι 2.003 ευρώ τον χρόνο, δηλαδή και πάλι 33,35%. Όσον αφορά ειδικά στους δικηγόρους, μηχανικούς και γιατρούς οι ελαφρύνσεις αυτές θα είναι κατά τι μικρότερες, γιατί έως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2020 ισχύουν οι εκπτώσε</w:t>
      </w:r>
      <w:r>
        <w:rPr>
          <w:rFonts w:eastAsia="Times New Roman"/>
          <w:szCs w:val="24"/>
        </w:rPr>
        <w:t>ις που ήδη έχουν εφαρμοστεί για τους συγκεκριμένους κλάδους. Ωστόσο στο σύνολό τους οι μειώσεις θα είναι μεγαλύτερες σε σχέση με τις εισφορές για επικουρική και εφάπαξ.</w:t>
      </w:r>
    </w:p>
    <w:p w14:paraId="0F16F277" w14:textId="77777777" w:rsidR="0091757C" w:rsidRDefault="00D319C2">
      <w:pPr>
        <w:spacing w:line="600" w:lineRule="auto"/>
        <w:ind w:firstLine="720"/>
        <w:jc w:val="both"/>
        <w:rPr>
          <w:rFonts w:eastAsia="Times New Roman"/>
          <w:szCs w:val="24"/>
        </w:rPr>
      </w:pPr>
      <w:r>
        <w:rPr>
          <w:rFonts w:eastAsia="Times New Roman"/>
          <w:szCs w:val="24"/>
        </w:rPr>
        <w:lastRenderedPageBreak/>
        <w:t>Επιπρόσθετα, μειώνονται και οι ασφαλιστικές εισφορές των αγροτών κατά 33,35%. Συγκεκριμ</w:t>
      </w:r>
      <w:r>
        <w:rPr>
          <w:rFonts w:eastAsia="Times New Roman"/>
          <w:szCs w:val="24"/>
        </w:rPr>
        <w:t>ένα, διατηρείται η ελάχιστη μηνιαία εισφορά στα 74 ευρώ, όπως ισχύει, για εισοδήματα από 4.922 έως 7.400 ευρώ. Ο αγρότης ή η αγρότισσα, όμως, με ετήσιο εισόδημα 10.000 ευρώ -και θέλω να τονίσω εδώ ότι όλες αυτές οι κατηγορίες και τα εισοδήματα από 10.000 μ</w:t>
      </w:r>
      <w:r>
        <w:rPr>
          <w:rFonts w:eastAsia="Times New Roman"/>
          <w:szCs w:val="24"/>
        </w:rPr>
        <w:t>έχρι 30.000 δεν παραπέμπουν σε κάποιους πλούσιους, αλλά σε μικρομεσαίους αυτοαπασχολούμενους αγρότες και εργαζόμενους- με το ισχύον πλαίσιο θα πλήρωνε εισφορά 150 ευρώ τον μήνα, ενώ το 2019 θα πληρώνει 100 ευρώ με ετήσιο όφελος περίπου 601 ευρώ.</w:t>
      </w:r>
    </w:p>
    <w:p w14:paraId="0F16F278" w14:textId="77777777" w:rsidR="0091757C" w:rsidRDefault="00D319C2">
      <w:pPr>
        <w:spacing w:line="600" w:lineRule="auto"/>
        <w:ind w:firstLine="720"/>
        <w:jc w:val="both"/>
        <w:rPr>
          <w:rFonts w:eastAsia="Times New Roman"/>
          <w:szCs w:val="24"/>
        </w:rPr>
      </w:pPr>
      <w:r>
        <w:rPr>
          <w:rFonts w:eastAsia="Times New Roman"/>
          <w:szCs w:val="24"/>
        </w:rPr>
        <w:t>Μ</w:t>
      </w:r>
      <w:r>
        <w:rPr>
          <w:rFonts w:eastAsia="Times New Roman"/>
          <w:szCs w:val="24"/>
        </w:rPr>
        <w:t>ί</w:t>
      </w:r>
      <w:r>
        <w:rPr>
          <w:rFonts w:eastAsia="Times New Roman"/>
          <w:szCs w:val="24"/>
        </w:rPr>
        <w:t>α άλλη σ</w:t>
      </w:r>
      <w:r>
        <w:rPr>
          <w:rFonts w:eastAsia="Times New Roman"/>
          <w:szCs w:val="24"/>
        </w:rPr>
        <w:t xml:space="preserve">ημαντική ρύθμιση είναι η εκκαθάριση και η πληρωμή από τον ΕΦΚΑ έως το τέλος του 2019 </w:t>
      </w:r>
      <w:proofErr w:type="spellStart"/>
      <w:r>
        <w:rPr>
          <w:rFonts w:eastAsia="Times New Roman"/>
          <w:szCs w:val="24"/>
        </w:rPr>
        <w:t>ληξιπροθέσμων</w:t>
      </w:r>
      <w:proofErr w:type="spellEnd"/>
      <w:r>
        <w:rPr>
          <w:rFonts w:eastAsia="Times New Roman"/>
          <w:szCs w:val="24"/>
        </w:rPr>
        <w:t xml:space="preserve"> υποχρεώσεων του κλάδου υγείας προς ασφαλισμένους, φαρμακεία, λοιπούς συμβεβλημένους ιδιώτες, </w:t>
      </w:r>
      <w:proofErr w:type="spellStart"/>
      <w:r>
        <w:rPr>
          <w:rFonts w:eastAsia="Times New Roman"/>
          <w:szCs w:val="24"/>
        </w:rPr>
        <w:t>παρόχους</w:t>
      </w:r>
      <w:proofErr w:type="spellEnd"/>
      <w:r>
        <w:rPr>
          <w:rFonts w:eastAsia="Times New Roman"/>
          <w:szCs w:val="24"/>
        </w:rPr>
        <w:t xml:space="preserve"> υπηρεσιών υγείας κ.λπ.</w:t>
      </w:r>
      <w:r>
        <w:rPr>
          <w:rFonts w:eastAsia="Times New Roman"/>
          <w:szCs w:val="24"/>
        </w:rPr>
        <w:t>.</w:t>
      </w:r>
      <w:r>
        <w:rPr>
          <w:rFonts w:eastAsia="Times New Roman"/>
          <w:szCs w:val="24"/>
        </w:rPr>
        <w:t xml:space="preserve"> Χαρακτηριστικό παράδειγμα από τ</w:t>
      </w:r>
      <w:r>
        <w:rPr>
          <w:rFonts w:eastAsia="Times New Roman"/>
          <w:szCs w:val="24"/>
        </w:rPr>
        <w:t>ον κλάδο μου αποτελούν οι συνάδελφοι δικηγόροι, οι οποίοι έχουν λαμβάνειν νοσήλια μπορεί και από το 2012. Με αυτήν τη ρύθμιση επιτέλους θα καταβληθούν και θα μπορέσουν να ενισχυθούν στη δουλειά τους και στη ζωή τους.</w:t>
      </w:r>
    </w:p>
    <w:p w14:paraId="0F16F279" w14:textId="77777777" w:rsidR="0091757C" w:rsidRDefault="00D319C2">
      <w:pPr>
        <w:spacing w:line="600" w:lineRule="auto"/>
        <w:ind w:firstLine="720"/>
        <w:jc w:val="both"/>
        <w:rPr>
          <w:rFonts w:eastAsia="Times New Roman"/>
          <w:szCs w:val="24"/>
        </w:rPr>
      </w:pPr>
      <w:r>
        <w:rPr>
          <w:rFonts w:eastAsia="Times New Roman"/>
          <w:szCs w:val="24"/>
        </w:rPr>
        <w:lastRenderedPageBreak/>
        <w:t>Εκτός από τα παραπάνω που έχουν σχέση μ</w:t>
      </w:r>
      <w:r>
        <w:rPr>
          <w:rFonts w:eastAsia="Times New Roman"/>
          <w:szCs w:val="24"/>
        </w:rPr>
        <w:t>ε την κοινωνική ασφάλιση θα ήθελα να επισημάνω και κάποιες άλλες διατάξεις του νομοσχεδίου που φέρουν ουσιαστικές αλλαγές για τον κόσμο της εργασίας.</w:t>
      </w:r>
    </w:p>
    <w:p w14:paraId="0F16F27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 πρώτη φορά, λοιπόν, δίνεται το δικαίωμα σε εργαζόμενους να παρίστανται ως πολιτικώς ενάγοντες σε ποινι</w:t>
      </w:r>
      <w:r>
        <w:rPr>
          <w:rFonts w:eastAsia="Times New Roman" w:cs="Times New Roman"/>
          <w:szCs w:val="24"/>
        </w:rPr>
        <w:t xml:space="preserve">κές δίκες σε βάρος εργοδοτών, λόγω μη καταβολής των δεδουλευμένων τους ή της αποζημίωσης της απόλυσης. Με αυτόν τον τρόπο ενισχύουμε ουσιαστικά τη δικονομική θέση των εργαζόμενων με την παρουσία τους στο δικαστήριο, που μέχρι τώρα δεν προβλεπόταν. </w:t>
      </w:r>
    </w:p>
    <w:p w14:paraId="0F16F27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Χαιρετί</w:t>
      </w:r>
      <w:r>
        <w:rPr>
          <w:rFonts w:eastAsia="Times New Roman" w:cs="Times New Roman"/>
          <w:szCs w:val="24"/>
        </w:rPr>
        <w:t>ζω ιδιαίτερα αυτήν τη διάταξη, διότι ήταν κάτι που κι εμείς οι Βουλευτές του ΣΥΡΙΖΑ είχαμε ζητήσει με τροπολογία που είχαμε καταθέσει τον Σεπτέμβριο του 2017 και είμαστε χαρούμενοι που επιτέλους υλοποιείται.</w:t>
      </w:r>
    </w:p>
    <w:p w14:paraId="0F16F27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Ακόμα, είναι σημαντική η περαιτέρω θεσμική και ο</w:t>
      </w:r>
      <w:r>
        <w:rPr>
          <w:rFonts w:eastAsia="Times New Roman" w:cs="Times New Roman"/>
          <w:szCs w:val="24"/>
        </w:rPr>
        <w:t xml:space="preserve">ργανωτική ενίσχυση του Σώματος Επιθεώρησης Εργασίας. Ας μην ξεχνάμε ότι το ΣΕΠΕ έχει αποτελέσει προμετωπίδα του Υπουργείου </w:t>
      </w:r>
      <w:r>
        <w:rPr>
          <w:rFonts w:eastAsia="Times New Roman" w:cs="Times New Roman"/>
          <w:szCs w:val="24"/>
        </w:rPr>
        <w:lastRenderedPageBreak/>
        <w:t>Εργασίας τα τελευταία χρόνια στη μάχη εναντίον της απορρύθμισης της αγοράς της εργασίας και της εκμετάλλευσης των εργαζόμενων.</w:t>
      </w:r>
    </w:p>
    <w:p w14:paraId="0F16F27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Με αυτ</w:t>
      </w:r>
      <w:r>
        <w:rPr>
          <w:rFonts w:eastAsia="Times New Roman" w:cs="Times New Roman"/>
          <w:szCs w:val="24"/>
        </w:rPr>
        <w:t>όν τον τρόπο η πολιτική ηγεσία δείχνει έμπρακτα τη βαρύτητα που δίνει σε αυτόν τον τομέα και στον ελεγκτικό μηχανισμό, που σε συνδυασμό με την επαναφορά των συλλογικών διαπραγματεύσεων με τη ρήτρα ευνοϊκής ρύθμισης και της επεκτασιμότητας θα οδηγήσουν στην</w:t>
      </w:r>
      <w:r>
        <w:rPr>
          <w:rFonts w:eastAsia="Times New Roman" w:cs="Times New Roman"/>
          <w:szCs w:val="24"/>
        </w:rPr>
        <w:t xml:space="preserve"> εφαρμογή ελάχιστων βασικών κανόνων στην αγορά εργασίας.</w:t>
      </w:r>
    </w:p>
    <w:p w14:paraId="0F16F27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Τέλος, προβλέπεται η σύσταση τριακοσίων σαράντα μία οργανικών θέσεων με </w:t>
      </w:r>
      <w:proofErr w:type="spellStart"/>
      <w:r>
        <w:rPr>
          <w:rFonts w:eastAsia="Times New Roman" w:cs="Times New Roman"/>
          <w:szCs w:val="24"/>
        </w:rPr>
        <w:t>στοχευμένες</w:t>
      </w:r>
      <w:proofErr w:type="spellEnd"/>
      <w:r>
        <w:rPr>
          <w:rFonts w:eastAsia="Times New Roman" w:cs="Times New Roman"/>
          <w:szCs w:val="24"/>
        </w:rPr>
        <w:t xml:space="preserve"> προσλήψεις, σε εξήντα εννέα φορείς και ιδρύματα κοινωνικής πρόνοιας και αλληλεγγύης που φροντίζουν παιδιά, ΑΜΕΑ, ηλ</w:t>
      </w:r>
      <w:r>
        <w:rPr>
          <w:rFonts w:eastAsia="Times New Roman" w:cs="Times New Roman"/>
          <w:szCs w:val="24"/>
        </w:rPr>
        <w:t>ικιωμένους και χρόνια πάσχοντες. Ενώ με το άρθρο 27 παρατείνεται και συνεχίζεται η δωρεάν μετακίνηση των ανέργων με τα μέσα μαζικής μεταφοράς, μέσα από τον ΟΑΕΔ.</w:t>
      </w:r>
    </w:p>
    <w:p w14:paraId="0F16F27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Οι παραπάνω διατάξεις αποδεικνύουν ότι εμείς μιλάμε με έργα και πράξεις. Δείχνουμε έμπρακτα τη</w:t>
      </w:r>
      <w:r>
        <w:rPr>
          <w:rFonts w:eastAsia="Times New Roman" w:cs="Times New Roman"/>
          <w:szCs w:val="24"/>
        </w:rPr>
        <w:t xml:space="preserve">ν κοινωνική στόχευση </w:t>
      </w:r>
      <w:r>
        <w:rPr>
          <w:rFonts w:eastAsia="Times New Roman" w:cs="Times New Roman"/>
          <w:szCs w:val="24"/>
        </w:rPr>
        <w:lastRenderedPageBreak/>
        <w:t xml:space="preserve">της πολιτικής μας. Δείχνουμε έμπρακτα μέσα από νομοσχέδια, από καθημερινές παρεμβάσεις και λοιπές πρωτοβουλίες ότι παλεύουμε ώστε κάθε άνθρωπος που διαβιεί σε αυτήν τη χώρα να ζει αξιοπρεπώς, να έχει ίσα δικαιώματα και υποχρεώσεις, να </w:t>
      </w:r>
      <w:r>
        <w:rPr>
          <w:rFonts w:eastAsia="Times New Roman" w:cs="Times New Roman"/>
          <w:szCs w:val="24"/>
        </w:rPr>
        <w:t>απολαμβάνει ισονομία.</w:t>
      </w:r>
    </w:p>
    <w:p w14:paraId="0F16F28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Δεν θα ήθελα να ασχοληθώ περισσότερο με την Αντιπολίτευση και κυρίως τη Νέα Δημοκρατία και το ΚΙΝΑΛ. Άλλωστε είναι αυτοί οι οποίοι έπαιξαν τα χρήματα των ασφαλισμένων στο χρηματιστήριο, αυτοί που κούρεψαν τα αποθεματικά των ταμείων στ</w:t>
      </w:r>
      <w:r>
        <w:rPr>
          <w:rFonts w:eastAsia="Times New Roman" w:cs="Times New Roman"/>
          <w:szCs w:val="24"/>
        </w:rPr>
        <w:t xml:space="preserve">ο </w:t>
      </w:r>
      <w:r>
        <w:rPr>
          <w:rFonts w:eastAsia="Times New Roman" w:cs="Times New Roman"/>
          <w:szCs w:val="24"/>
          <w:lang w:val="en-US"/>
        </w:rPr>
        <w:t>PSI</w:t>
      </w:r>
      <w:r w:rsidRPr="00C759B7">
        <w:rPr>
          <w:rFonts w:eastAsia="Times New Roman" w:cs="Times New Roman"/>
          <w:szCs w:val="24"/>
        </w:rPr>
        <w:t xml:space="preserve"> </w:t>
      </w:r>
      <w:r>
        <w:rPr>
          <w:rFonts w:eastAsia="Times New Roman" w:cs="Times New Roman"/>
          <w:szCs w:val="24"/>
        </w:rPr>
        <w:t>και επομένως δεν μπορούν να πουν και πολλά. Και για έναν άλλο λόγο: γιατί ο πήχης ο δικός μας, ο πήχης της Αριστεράς είναι πολύ ψηλά και έχει στο επίκεντρο τον άνθρωπο και τις ανάγκες του. Επομένως, χαιρετίζουμε το νομοσχέδιο, αλλά έχουμε ακόμα πολλά</w:t>
      </w:r>
      <w:r>
        <w:rPr>
          <w:rFonts w:eastAsia="Times New Roman" w:cs="Times New Roman"/>
          <w:szCs w:val="24"/>
        </w:rPr>
        <w:t xml:space="preserve"> και σημαντικά να κάνουμε.</w:t>
      </w:r>
    </w:p>
    <w:p w14:paraId="0F16F28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 πολύ. Υπερψηφίζω το νομοσχέδιο.</w:t>
      </w:r>
    </w:p>
    <w:p w14:paraId="0F16F282"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F16F283" w14:textId="77777777" w:rsidR="0091757C" w:rsidRDefault="00D319C2">
      <w:pPr>
        <w:spacing w:line="600" w:lineRule="auto"/>
        <w:ind w:firstLine="720"/>
        <w:jc w:val="both"/>
        <w:rPr>
          <w:rFonts w:eastAsia="Times New Roman" w:cs="Times New Roman"/>
          <w:szCs w:val="24"/>
        </w:rPr>
      </w:pPr>
      <w:r w:rsidRPr="00C759B7">
        <w:rPr>
          <w:rFonts w:eastAsia="Times New Roman" w:cs="Times New Roman"/>
          <w:b/>
          <w:szCs w:val="24"/>
        </w:rPr>
        <w:t xml:space="preserve">ΠΡΟΕΔΡΕΥΩΝ (Σπυρίδων Λυκούδης): </w:t>
      </w:r>
      <w:r w:rsidRPr="00C759B7">
        <w:rPr>
          <w:rFonts w:eastAsia="Times New Roman" w:cs="Times New Roman"/>
          <w:szCs w:val="24"/>
        </w:rPr>
        <w:t xml:space="preserve">Τον </w:t>
      </w:r>
      <w:r>
        <w:rPr>
          <w:rFonts w:eastAsia="Times New Roman" w:cs="Times New Roman"/>
          <w:szCs w:val="24"/>
        </w:rPr>
        <w:t xml:space="preserve">λόγο έχει ο κ. </w:t>
      </w:r>
      <w:proofErr w:type="spellStart"/>
      <w:r>
        <w:rPr>
          <w:rFonts w:eastAsia="Times New Roman" w:cs="Times New Roman"/>
          <w:szCs w:val="24"/>
        </w:rPr>
        <w:t>Σαρακιώτης</w:t>
      </w:r>
      <w:proofErr w:type="spellEnd"/>
      <w:r>
        <w:rPr>
          <w:rFonts w:eastAsia="Times New Roman" w:cs="Times New Roman"/>
          <w:szCs w:val="24"/>
        </w:rPr>
        <w:t>.</w:t>
      </w:r>
    </w:p>
    <w:p w14:paraId="0F16F284" w14:textId="77777777" w:rsidR="0091757C" w:rsidRDefault="00D319C2">
      <w:pPr>
        <w:spacing w:line="600" w:lineRule="auto"/>
        <w:ind w:firstLine="720"/>
        <w:jc w:val="both"/>
        <w:rPr>
          <w:rFonts w:eastAsia="Times New Roman" w:cs="Times New Roman"/>
          <w:szCs w:val="24"/>
        </w:rPr>
      </w:pPr>
      <w:r w:rsidRPr="00C759B7">
        <w:rPr>
          <w:rFonts w:eastAsia="Times New Roman" w:cs="Times New Roman"/>
          <w:b/>
          <w:szCs w:val="24"/>
        </w:rPr>
        <w:lastRenderedPageBreak/>
        <w:t>ΙΩΑΝΝΗΣ ΣΑΡΑΚΙΩΤΗΣ:</w:t>
      </w:r>
      <w:r>
        <w:rPr>
          <w:rFonts w:eastAsia="Times New Roman" w:cs="Times New Roman"/>
          <w:szCs w:val="24"/>
        </w:rPr>
        <w:t xml:space="preserve"> Ευχαριστώ, κύριε Πρόεδρε.</w:t>
      </w:r>
    </w:p>
    <w:p w14:paraId="0F16F28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Κυρία Υπουργέ, κύριε Υπουργέ, αν έ</w:t>
      </w:r>
      <w:r>
        <w:rPr>
          <w:rFonts w:eastAsia="Times New Roman" w:cs="Times New Roman"/>
          <w:szCs w:val="24"/>
        </w:rPr>
        <w:t>να νομοσχέδιο κρινόταν από τις αντιδράσεις που προκαλεί αυτό στα κόμματα της Αντιπολίτευσης, το σημερινό σίγουρα θα το βαθμολογούσαμε με άριστα, με δέκα με τόνο. Ο συνδυασμός της ουσιαστικής μείωσης των ασφαλιστικών εισφορών σε μεγάλη μερίδα συμπολιτών μας</w:t>
      </w:r>
      <w:r>
        <w:rPr>
          <w:rFonts w:eastAsia="Times New Roman" w:cs="Times New Roman"/>
          <w:szCs w:val="24"/>
        </w:rPr>
        <w:t xml:space="preserve">, με την μη περικοπή των συντάξεων δημιούργησε ένα εκρηκτικό κοκτέιλ σήμερα στην Αίθουσα της Ολομέλειας. Άγχος, αγωνία και τελικά εκνευρισμός. Αυτά τα συναισθήματα αναδύονται από τις ομιλίες των Βουλευτών της Αντιπολιτεύσεως. </w:t>
      </w:r>
    </w:p>
    <w:p w14:paraId="0F16F28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Δεν μίλησε κανείς όμως, για τ</w:t>
      </w:r>
      <w:r>
        <w:rPr>
          <w:rFonts w:eastAsia="Times New Roman" w:cs="Times New Roman"/>
          <w:szCs w:val="24"/>
        </w:rPr>
        <w:t xml:space="preserve">ο πρωτοφανές πλήγμα που δέχθηκε το ασφαλιστικό μας σύστημα την περίοδο των μνημονίων, όταν οι θυσίες των Ελλήνων πολιτών δεν έπιαναν τόπο και τα αποθεματικά των ταμείων είτε κατέληγαν βορά στις ορέξεις κερδοσκόπων, είτε περικόπτονταν με πρόσχημα την </w:t>
      </w:r>
      <w:proofErr w:type="spellStart"/>
      <w:r>
        <w:rPr>
          <w:rFonts w:eastAsia="Times New Roman" w:cs="Times New Roman"/>
          <w:szCs w:val="24"/>
        </w:rPr>
        <w:t>απομεί</w:t>
      </w:r>
      <w:r>
        <w:rPr>
          <w:rFonts w:eastAsia="Times New Roman" w:cs="Times New Roman"/>
          <w:szCs w:val="24"/>
        </w:rPr>
        <w:t>ωση</w:t>
      </w:r>
      <w:proofErr w:type="spellEnd"/>
      <w:r>
        <w:rPr>
          <w:rFonts w:eastAsia="Times New Roman" w:cs="Times New Roman"/>
          <w:szCs w:val="24"/>
        </w:rPr>
        <w:t xml:space="preserve"> του δημοσίου χρέους, με το περίφημο </w:t>
      </w:r>
      <w:r>
        <w:rPr>
          <w:rFonts w:eastAsia="Times New Roman" w:cs="Times New Roman"/>
          <w:szCs w:val="24"/>
          <w:lang w:val="en-US"/>
        </w:rPr>
        <w:t>PSI</w:t>
      </w:r>
      <w:r w:rsidRPr="00C759B7">
        <w:rPr>
          <w:rFonts w:eastAsia="Times New Roman" w:cs="Times New Roman"/>
          <w:szCs w:val="24"/>
        </w:rPr>
        <w:t xml:space="preserve"> </w:t>
      </w:r>
      <w:r>
        <w:rPr>
          <w:rFonts w:eastAsia="Times New Roman" w:cs="Times New Roman"/>
          <w:szCs w:val="24"/>
        </w:rPr>
        <w:t xml:space="preserve">Σαμαρά και Βενιζέλου. </w:t>
      </w:r>
    </w:p>
    <w:p w14:paraId="0F16F28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Μέσω ενός συντεταγμένου σχεδιασμού η σημερινή Κυβέρνηση κατάφερε να αντιστρέψει την κατάσταση με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οικονομικών δεδομένων του ΕΦΚΑ, αλλά και με τη γενικότερη στρατηγική μ</w:t>
      </w:r>
      <w:r>
        <w:rPr>
          <w:rFonts w:eastAsia="Times New Roman" w:cs="Times New Roman"/>
          <w:szCs w:val="24"/>
        </w:rPr>
        <w:t>είωσης της ανεργίας και αύξησης των απασχολουμένων, οι οποίοι πλέον εισφέρουν στο ασφαλιστικό μας σύστημα.</w:t>
      </w:r>
    </w:p>
    <w:p w14:paraId="0F16F28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Αξιοσημείωτο παράδειγμα της σημασίας της μείωσης της ανεργίας για τη βιωσιμότητα του ασφαλιστικού συστήματος είναι το γεγονός ότι το 2017 μόνο, οι δι</w:t>
      </w:r>
      <w:r>
        <w:rPr>
          <w:rFonts w:eastAsia="Times New Roman" w:cs="Times New Roman"/>
          <w:szCs w:val="24"/>
        </w:rPr>
        <w:t xml:space="preserve">ακόσιες πενήντα χιλιάδες νέοι εργαζόμενοι απέδωσαν εισφορές 470 εκατομμυρίων ευρώ. Συνέβαλαν έτσι καθοριστικά στην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για την οποία τότε υπήρξε περίσσιος ζήλος από την Αξιωματική Αντιπολίτευση να τη συνδέσει με το προσχηματικό επιχείρημ</w:t>
      </w:r>
      <w:r>
        <w:rPr>
          <w:rFonts w:eastAsia="Times New Roman" w:cs="Times New Roman"/>
          <w:szCs w:val="24"/>
        </w:rPr>
        <w:t>α της αύξησης των φόρων.</w:t>
      </w:r>
    </w:p>
    <w:p w14:paraId="0F16F28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Στο παρόν σχέδιο νόμου αποτυπώνεται η ευόδωση των θυσιών του ελληνικού λαού και της πολιτικής της Κυβέρνησης. Διατηρώντας την ελάχιστη εισφορά στα επίπεδα που προέβλεπε ο νόμος του 2016, η παρούσα νομοθετική πρωτοβουλία μειώνει </w:t>
      </w:r>
      <w:r>
        <w:rPr>
          <w:rFonts w:eastAsia="Times New Roman" w:cs="Times New Roman"/>
          <w:szCs w:val="24"/>
        </w:rPr>
        <w:lastRenderedPageBreak/>
        <w:t>τις</w:t>
      </w:r>
      <w:r>
        <w:rPr>
          <w:rFonts w:eastAsia="Times New Roman" w:cs="Times New Roman"/>
          <w:szCs w:val="24"/>
        </w:rPr>
        <w:t xml:space="preserve"> ασφαλιστικές εισφορές για επιπλέον διακόσιους πενήντα χιλιάδες μισθωτούς.</w:t>
      </w:r>
    </w:p>
    <w:p w14:paraId="0F16F28A" w14:textId="77777777" w:rsidR="0091757C" w:rsidRDefault="00D319C2">
      <w:pPr>
        <w:spacing w:line="600" w:lineRule="auto"/>
        <w:ind w:firstLine="720"/>
        <w:contextualSpacing/>
        <w:jc w:val="both"/>
        <w:rPr>
          <w:rFonts w:eastAsia="Times New Roman"/>
          <w:szCs w:val="24"/>
        </w:rPr>
      </w:pPr>
      <w:r>
        <w:rPr>
          <w:rFonts w:eastAsia="Times New Roman"/>
          <w:szCs w:val="24"/>
        </w:rPr>
        <w:t>Όσον αφορά την κύρια σύνταξη των ελεύθερων επαγγελματιών και των αυτοαπασχολούμενων, η ασφαλιστική εισφορά μειώνεται από την 1</w:t>
      </w:r>
      <w:r w:rsidRPr="005B1CCF">
        <w:rPr>
          <w:rFonts w:eastAsia="Times New Roman"/>
          <w:szCs w:val="24"/>
          <w:vertAlign w:val="superscript"/>
        </w:rPr>
        <w:t>η</w:t>
      </w:r>
      <w:r>
        <w:rPr>
          <w:rFonts w:eastAsia="Times New Roman"/>
          <w:szCs w:val="24"/>
        </w:rPr>
        <w:t xml:space="preserve"> Ιανουαρίου του 2019 κατά 33,3% και ορίζεται στο 13% από το 20% που είναι σήμερα.</w:t>
      </w:r>
    </w:p>
    <w:p w14:paraId="0F16F28B"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Παράλληλα, για τους αγρότες η μείωση ανέρχεται στο 33%, με το ποσοστό να γίνεται 12% από το 18% που θα ήταν στις αρχές του νέου χρόνου, κόντρα σε κάθε </w:t>
      </w:r>
      <w:proofErr w:type="spellStart"/>
      <w:r>
        <w:rPr>
          <w:rFonts w:eastAsia="Times New Roman"/>
          <w:szCs w:val="24"/>
        </w:rPr>
        <w:t>καταστροφολογικό</w:t>
      </w:r>
      <w:proofErr w:type="spellEnd"/>
      <w:r>
        <w:rPr>
          <w:rFonts w:eastAsia="Times New Roman"/>
          <w:szCs w:val="24"/>
        </w:rPr>
        <w:t xml:space="preserve"> σενάριο και κάθε άποψη υπέρ της συνέχισης της επιβολής δυσβάσταχτων μέτρων, με το επιχείρημα ότι αυτά είναι διαρθρωτικά. </w:t>
      </w:r>
    </w:p>
    <w:p w14:paraId="0F16F28C"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Επιπροσθέτως, μειώνονται οι εισφορές για επικουρική σύνταξη και εφάπαξ γιατρών, δικηγόρων, μηχανικών στο ελάχιστο που ισχύει σήμερα, </w:t>
      </w:r>
      <w:r>
        <w:rPr>
          <w:rFonts w:eastAsia="Times New Roman"/>
          <w:szCs w:val="24"/>
        </w:rPr>
        <w:t>ήτοι στα 64,5 ευρώ τον μήνα.</w:t>
      </w:r>
    </w:p>
    <w:p w14:paraId="0F16F28D" w14:textId="77777777" w:rsidR="0091757C" w:rsidRDefault="00D319C2">
      <w:pPr>
        <w:spacing w:line="600" w:lineRule="auto"/>
        <w:ind w:firstLine="720"/>
        <w:contextualSpacing/>
        <w:jc w:val="both"/>
        <w:rPr>
          <w:rFonts w:eastAsia="Times New Roman"/>
          <w:szCs w:val="24"/>
        </w:rPr>
      </w:pPr>
      <w:r>
        <w:rPr>
          <w:rFonts w:eastAsia="Times New Roman"/>
          <w:szCs w:val="24"/>
        </w:rPr>
        <w:t>Απέναντι σ’ αυτά τα απτά κέρδη μιας συνετής πολιτικής, τι αντιπροτείνεται από την πλευρά της Νέας Δημοκρατίας; Όπως μας πληροφόρησε ο Αρχηγός της από το Βήμα της ΔΕΘ, σκόπευε στη μείωση των εισφορών για κύρια σύνταξη από το 20%</w:t>
      </w:r>
      <w:r>
        <w:rPr>
          <w:rFonts w:eastAsia="Times New Roman"/>
          <w:szCs w:val="24"/>
        </w:rPr>
        <w:t xml:space="preserve"> που είναι σήμερα στο 15%. Όπως ανέφερε, το μέτρο θα αφορά όλους </w:t>
      </w:r>
      <w:r>
        <w:rPr>
          <w:rFonts w:eastAsia="Times New Roman"/>
          <w:szCs w:val="24"/>
        </w:rPr>
        <w:lastRenderedPageBreak/>
        <w:t xml:space="preserve">τους εργαζόμενους και θα εφαρμοστεί σταδιακά εντός τετραετίας με </w:t>
      </w:r>
      <w:proofErr w:type="spellStart"/>
      <w:r>
        <w:rPr>
          <w:rFonts w:eastAsia="Times New Roman"/>
          <w:szCs w:val="24"/>
        </w:rPr>
        <w:t>εμπροσθοβαρή</w:t>
      </w:r>
      <w:proofErr w:type="spellEnd"/>
      <w:r>
        <w:rPr>
          <w:rFonts w:eastAsia="Times New Roman"/>
          <w:szCs w:val="24"/>
        </w:rPr>
        <w:t xml:space="preserve"> τρόπο.</w:t>
      </w:r>
    </w:p>
    <w:p w14:paraId="0F16F28E"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Θα προσπεράσω τον </w:t>
      </w:r>
      <w:proofErr w:type="spellStart"/>
      <w:r>
        <w:rPr>
          <w:rFonts w:eastAsia="Times New Roman"/>
          <w:szCs w:val="24"/>
        </w:rPr>
        <w:t>εμπροσθοβαρή</w:t>
      </w:r>
      <w:proofErr w:type="spellEnd"/>
      <w:r>
        <w:rPr>
          <w:rFonts w:eastAsia="Times New Roman"/>
          <w:szCs w:val="24"/>
        </w:rPr>
        <w:t xml:space="preserve"> τρόπο και θα αναρωτηθώ</w:t>
      </w:r>
      <w:r w:rsidRPr="005B1CCF">
        <w:rPr>
          <w:rFonts w:eastAsia="Times New Roman"/>
          <w:szCs w:val="24"/>
        </w:rPr>
        <w:t>:</w:t>
      </w:r>
      <w:r>
        <w:rPr>
          <w:rFonts w:eastAsia="Times New Roman"/>
          <w:szCs w:val="24"/>
        </w:rPr>
        <w:t xml:space="preserve"> Σε ποια οικονομία; Στην κατεστραμμένη οικονομία, στ</w:t>
      </w:r>
      <w:r>
        <w:rPr>
          <w:rFonts w:eastAsia="Times New Roman"/>
          <w:szCs w:val="24"/>
        </w:rPr>
        <w:t xml:space="preserve">ην </w:t>
      </w:r>
      <w:proofErr w:type="spellStart"/>
      <w:r>
        <w:rPr>
          <w:rFonts w:eastAsia="Times New Roman"/>
          <w:szCs w:val="24"/>
        </w:rPr>
        <w:t>απαξιωμένη</w:t>
      </w:r>
      <w:proofErr w:type="spellEnd"/>
      <w:r>
        <w:rPr>
          <w:rFonts w:eastAsia="Times New Roman"/>
          <w:szCs w:val="24"/>
        </w:rPr>
        <w:t xml:space="preserve">, όπως διαρκώς μέχρι και σήμερα υποστηρίζετε; Ποιος άραγε θα υλοποιούσε τις υποσχέσεις σας; Οι εφευρέτες του </w:t>
      </w:r>
      <w:proofErr w:type="spellStart"/>
      <w:r>
        <w:rPr>
          <w:rFonts w:eastAsia="Times New Roman"/>
          <w:szCs w:val="24"/>
        </w:rPr>
        <w:t>υποκατώτατου</w:t>
      </w:r>
      <w:proofErr w:type="spellEnd"/>
      <w:r>
        <w:rPr>
          <w:rFonts w:eastAsia="Times New Roman"/>
          <w:szCs w:val="24"/>
        </w:rPr>
        <w:t xml:space="preserve"> μισθού, εκείνοι που κατήργησαν τις συλλογικές συμβάσεις εργασίας, εκείνοι που μείωσαν τον κατώτατο μισθό πάνω από διακόσι</w:t>
      </w:r>
      <w:r>
        <w:rPr>
          <w:rFonts w:eastAsia="Times New Roman"/>
          <w:szCs w:val="24"/>
        </w:rPr>
        <w:t xml:space="preserve">α ευρώ, οι άνθρωποι που απορρύθμισαν την αγορά εργασίας και μείωσαν την πλήρη απασχόληση από το 60% στο 45%, αυτοί που διέλυσαν στην κυριολεξία το Σώμα Επιθεώρησης Εργασίας και έκλεισαν το μάτι στη «μαύρη» εργασία; </w:t>
      </w:r>
    </w:p>
    <w:p w14:paraId="0F16F28F" w14:textId="77777777" w:rsidR="0091757C" w:rsidRDefault="00D319C2">
      <w:pPr>
        <w:spacing w:line="600" w:lineRule="auto"/>
        <w:ind w:firstLine="720"/>
        <w:contextualSpacing/>
        <w:jc w:val="both"/>
        <w:rPr>
          <w:rFonts w:eastAsia="Times New Roman"/>
          <w:szCs w:val="24"/>
        </w:rPr>
      </w:pPr>
      <w:r>
        <w:rPr>
          <w:rFonts w:eastAsia="Times New Roman"/>
          <w:szCs w:val="24"/>
        </w:rPr>
        <w:t>Η εποχή που τα εισοδήματα των πολιτών μό</w:t>
      </w:r>
      <w:r>
        <w:rPr>
          <w:rFonts w:eastAsia="Times New Roman"/>
          <w:szCs w:val="24"/>
        </w:rPr>
        <w:t>νο συμπιέζονταν, δίχως κανένα αντίκρισμα, έχει παρέλθει ανεπιστρεπτί και καλό είναι να το αντιληφθείτε. Πολιτική επιλογή της σημερινής Κυβέρνησης είναι να σταθεί δίπλα στον εργαζόμενο, δίπλα στον ασφαλισμένο, επιχειρώντας να περιορίσει τις αδικίες εις βάρο</w:t>
      </w:r>
      <w:r>
        <w:rPr>
          <w:rFonts w:eastAsia="Times New Roman"/>
          <w:szCs w:val="24"/>
        </w:rPr>
        <w:t xml:space="preserve">ς του και να τον απαλλάξει από τα υπερβολικά βάρη και τις υπέρογκες υποχρεώσεις που επωμίστηκε αυτός στα </w:t>
      </w:r>
      <w:proofErr w:type="spellStart"/>
      <w:r>
        <w:rPr>
          <w:rFonts w:eastAsia="Times New Roman"/>
          <w:szCs w:val="24"/>
        </w:rPr>
        <w:t>μνημονιακά</w:t>
      </w:r>
      <w:proofErr w:type="spellEnd"/>
      <w:r>
        <w:rPr>
          <w:rFonts w:eastAsia="Times New Roman"/>
          <w:szCs w:val="24"/>
        </w:rPr>
        <w:t xml:space="preserve"> χρόνια. Με </w:t>
      </w:r>
      <w:r>
        <w:rPr>
          <w:rFonts w:eastAsia="Times New Roman"/>
          <w:szCs w:val="24"/>
        </w:rPr>
        <w:lastRenderedPageBreak/>
        <w:t>τον τρόπο αυτόν η Κυβέρνηση στηρίζει το σύστημα της κοινωνικής ασφάλισης, καθώς και τις αξίες και κατακτήσεις δεκαετιών.</w:t>
      </w:r>
    </w:p>
    <w:p w14:paraId="0F16F290" w14:textId="77777777" w:rsidR="0091757C" w:rsidRDefault="00D319C2">
      <w:pPr>
        <w:spacing w:line="600" w:lineRule="auto"/>
        <w:ind w:firstLine="720"/>
        <w:contextualSpacing/>
        <w:jc w:val="both"/>
        <w:rPr>
          <w:rFonts w:eastAsia="Times New Roman"/>
          <w:szCs w:val="24"/>
        </w:rPr>
      </w:pPr>
      <w:r>
        <w:rPr>
          <w:rFonts w:eastAsia="Times New Roman"/>
          <w:szCs w:val="24"/>
        </w:rPr>
        <w:t>Το ερώτη</w:t>
      </w:r>
      <w:r>
        <w:rPr>
          <w:rFonts w:eastAsia="Times New Roman"/>
          <w:szCs w:val="24"/>
        </w:rPr>
        <w:t>μα που έχει να απαντήσει ο ελληνικός λαός είναι ένα</w:t>
      </w:r>
      <w:r w:rsidRPr="005B1CCF">
        <w:rPr>
          <w:rFonts w:eastAsia="Times New Roman"/>
          <w:szCs w:val="24"/>
        </w:rPr>
        <w:t xml:space="preserve">: </w:t>
      </w:r>
      <w:r>
        <w:rPr>
          <w:rFonts w:eastAsia="Times New Roman"/>
          <w:szCs w:val="24"/>
        </w:rPr>
        <w:t>Νεοφιλελευθερισμός και καταπάτηση κάθε εργασιακού και ασφαλιστικού δικαιώματος ή διασφάλιση των κατακτήσεων των λαϊκών κινημάτων; Θα επιστρέψουμε στην κοινωνική ζούγκλα στην οποία οι εργοδότες εισφοροδια</w:t>
      </w:r>
      <w:r>
        <w:rPr>
          <w:rFonts w:eastAsia="Times New Roman"/>
          <w:szCs w:val="24"/>
        </w:rPr>
        <w:t xml:space="preserve">φεύγουν και οι εργαζόμενοι είναι όμηροι αυτών ή θα εξασφαλίσουμε την ύπαρξη ίσων δικαιωμάτων και ισότιμης πρόσβασης όλων των πολιτών στις δομές του κράτους πρόνοιας; </w:t>
      </w:r>
    </w:p>
    <w:p w14:paraId="0F16F291" w14:textId="77777777" w:rsidR="0091757C" w:rsidRDefault="00D319C2">
      <w:pPr>
        <w:spacing w:line="600" w:lineRule="auto"/>
        <w:ind w:firstLine="720"/>
        <w:contextualSpacing/>
        <w:jc w:val="both"/>
        <w:rPr>
          <w:rFonts w:eastAsia="Times New Roman"/>
          <w:szCs w:val="24"/>
        </w:rPr>
      </w:pPr>
      <w:r>
        <w:rPr>
          <w:rFonts w:eastAsia="Times New Roman"/>
          <w:szCs w:val="24"/>
        </w:rPr>
        <w:t>Περί αυτού πρόκειται και περί αυτού καλούμαστε να ψηφίσουμε σήμερα, κυρίες και κύριοι συν</w:t>
      </w:r>
      <w:r>
        <w:rPr>
          <w:rFonts w:eastAsia="Times New Roman"/>
          <w:szCs w:val="24"/>
        </w:rPr>
        <w:t>άδελφοι. Τα ψέματα έχουν τελειώσει και μαζί μ’ αυτά και το πισωγύρισμα στις χειρότερες ημέρες της Μεταπολίτευσης.</w:t>
      </w:r>
    </w:p>
    <w:p w14:paraId="0F16F292" w14:textId="77777777" w:rsidR="0091757C" w:rsidRDefault="00D319C2">
      <w:pPr>
        <w:spacing w:line="600" w:lineRule="auto"/>
        <w:ind w:firstLine="720"/>
        <w:contextualSpacing/>
        <w:jc w:val="both"/>
        <w:rPr>
          <w:rFonts w:eastAsia="Times New Roman"/>
          <w:szCs w:val="24"/>
        </w:rPr>
      </w:pPr>
      <w:r>
        <w:rPr>
          <w:rFonts w:eastAsia="Times New Roman"/>
          <w:szCs w:val="24"/>
        </w:rPr>
        <w:t>Σας ευχαριστώ.</w:t>
      </w:r>
    </w:p>
    <w:p w14:paraId="0F16F293" w14:textId="77777777" w:rsidR="0091757C" w:rsidRDefault="00D319C2">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F16F294" w14:textId="77777777" w:rsidR="0091757C" w:rsidRDefault="00D319C2">
      <w:pPr>
        <w:spacing w:line="600" w:lineRule="auto"/>
        <w:ind w:firstLine="720"/>
        <w:contextualSpacing/>
        <w:jc w:val="both"/>
        <w:rPr>
          <w:rFonts w:eastAsia="Times New Roman"/>
          <w:szCs w:val="24"/>
        </w:rPr>
      </w:pPr>
      <w:r w:rsidRPr="00AB74B9">
        <w:rPr>
          <w:rFonts w:eastAsia="Times New Roman"/>
          <w:b/>
          <w:szCs w:val="24"/>
        </w:rPr>
        <w:t>ΠΡΟΕΔΡΕΥΩΝ (Σπυρίδων Λυκούδης):</w:t>
      </w:r>
      <w:r w:rsidRPr="005B1CCF">
        <w:rPr>
          <w:rFonts w:eastAsia="Times New Roman"/>
          <w:szCs w:val="24"/>
        </w:rPr>
        <w:t xml:space="preserve"> </w:t>
      </w:r>
      <w:r>
        <w:rPr>
          <w:rFonts w:eastAsia="Times New Roman"/>
          <w:szCs w:val="24"/>
        </w:rPr>
        <w:t>Σας ευχαριστώ, κύριε συνάδελφε.</w:t>
      </w:r>
    </w:p>
    <w:p w14:paraId="0F16F295" w14:textId="77777777" w:rsidR="0091757C" w:rsidRDefault="00D319C2">
      <w:pPr>
        <w:spacing w:line="600" w:lineRule="auto"/>
        <w:ind w:firstLine="720"/>
        <w:contextualSpacing/>
        <w:jc w:val="both"/>
        <w:rPr>
          <w:rFonts w:eastAsia="Times New Roman"/>
          <w:szCs w:val="24"/>
        </w:rPr>
      </w:pPr>
      <w:r>
        <w:rPr>
          <w:rFonts w:eastAsia="Times New Roman"/>
          <w:szCs w:val="24"/>
        </w:rPr>
        <w:t>Τον λόγο έχει ο συν</w:t>
      </w:r>
      <w:r>
        <w:rPr>
          <w:rFonts w:eastAsia="Times New Roman"/>
          <w:szCs w:val="24"/>
        </w:rPr>
        <w:t xml:space="preserve">άδελφος κ. </w:t>
      </w:r>
      <w:proofErr w:type="spellStart"/>
      <w:r>
        <w:rPr>
          <w:rFonts w:eastAsia="Times New Roman"/>
          <w:szCs w:val="24"/>
        </w:rPr>
        <w:t>Ιάσ</w:t>
      </w:r>
      <w:r>
        <w:rPr>
          <w:rFonts w:eastAsia="Times New Roman"/>
          <w:szCs w:val="24"/>
        </w:rPr>
        <w:t>ο</w:t>
      </w:r>
      <w:r>
        <w:rPr>
          <w:rFonts w:eastAsia="Times New Roman"/>
          <w:szCs w:val="24"/>
        </w:rPr>
        <w:t>ν</w:t>
      </w:r>
      <w:r>
        <w:rPr>
          <w:rFonts w:eastAsia="Times New Roman"/>
          <w:szCs w:val="24"/>
        </w:rPr>
        <w:t>ας</w:t>
      </w:r>
      <w:proofErr w:type="spellEnd"/>
      <w:r>
        <w:rPr>
          <w:rFonts w:eastAsia="Times New Roman"/>
          <w:szCs w:val="24"/>
        </w:rPr>
        <w:t xml:space="preserve"> Φωτήλας.</w:t>
      </w:r>
    </w:p>
    <w:p w14:paraId="0F16F296" w14:textId="77777777" w:rsidR="0091757C" w:rsidRDefault="00D319C2">
      <w:pPr>
        <w:spacing w:line="600" w:lineRule="auto"/>
        <w:ind w:firstLine="720"/>
        <w:contextualSpacing/>
        <w:jc w:val="both"/>
        <w:rPr>
          <w:rFonts w:eastAsia="Times New Roman"/>
          <w:szCs w:val="24"/>
        </w:rPr>
      </w:pPr>
      <w:r w:rsidRPr="00AB74B9">
        <w:rPr>
          <w:rFonts w:eastAsia="Times New Roman"/>
          <w:b/>
          <w:szCs w:val="24"/>
        </w:rPr>
        <w:lastRenderedPageBreak/>
        <w:t>ΙΑΣ</w:t>
      </w:r>
      <w:r>
        <w:rPr>
          <w:rFonts w:eastAsia="Times New Roman"/>
          <w:b/>
          <w:szCs w:val="24"/>
        </w:rPr>
        <w:t>Ο</w:t>
      </w:r>
      <w:r w:rsidRPr="00AB74B9">
        <w:rPr>
          <w:rFonts w:eastAsia="Times New Roman"/>
          <w:b/>
          <w:szCs w:val="24"/>
        </w:rPr>
        <w:t>Ν</w:t>
      </w:r>
      <w:r>
        <w:rPr>
          <w:rFonts w:eastAsia="Times New Roman"/>
          <w:b/>
          <w:szCs w:val="24"/>
        </w:rPr>
        <w:t>ΑΣ</w:t>
      </w:r>
      <w:r w:rsidRPr="00AB74B9">
        <w:rPr>
          <w:rFonts w:eastAsia="Times New Roman"/>
          <w:b/>
          <w:szCs w:val="24"/>
        </w:rPr>
        <w:t xml:space="preserve"> ΦΩΤΗΛΑΣ: </w:t>
      </w:r>
      <w:r>
        <w:rPr>
          <w:rFonts w:eastAsia="Times New Roman"/>
          <w:szCs w:val="24"/>
        </w:rPr>
        <w:t>Ευχαριστώ, κύριε Πρόεδρε.</w:t>
      </w:r>
    </w:p>
    <w:p w14:paraId="0F16F297" w14:textId="77777777" w:rsidR="0091757C" w:rsidRDefault="00D319C2">
      <w:pPr>
        <w:spacing w:line="600" w:lineRule="auto"/>
        <w:ind w:firstLine="720"/>
        <w:contextualSpacing/>
        <w:jc w:val="both"/>
        <w:rPr>
          <w:rFonts w:eastAsia="Times New Roman"/>
          <w:szCs w:val="24"/>
        </w:rPr>
      </w:pPr>
      <w:r>
        <w:rPr>
          <w:rFonts w:eastAsia="Times New Roman"/>
          <w:szCs w:val="24"/>
        </w:rPr>
        <w:t>Κυρίες και κύριοι συνάδελφοι, κατ’ αρχάς θέλω να ξεκινήσω από τις σχετικές με την υγεία τροπολογίες, που πραγματικά δείχνουν τον τρόπο με τον οποίον πολιτεύεστε με ρυθμίσεις της τελευτα</w:t>
      </w:r>
      <w:r>
        <w:rPr>
          <w:rFonts w:eastAsia="Times New Roman"/>
          <w:szCs w:val="24"/>
        </w:rPr>
        <w:t>ίας στιγμής για να καλύψετε τις δικές σας παρανομίες. Η δικαιολογία του κατεπείγοντος είναι φαιδρή. Τέσσερα χρόνια τώρα νομοθετείτε κατά παρέκκλιση, καταστρατηγώντας όλες τις νόμιμες διαδικασίες, παρανομώντας. Αυτό μπορεί να γίνει ανεκτό σε μ</w:t>
      </w:r>
      <w:r>
        <w:rPr>
          <w:rFonts w:eastAsia="Times New Roman"/>
          <w:szCs w:val="24"/>
        </w:rPr>
        <w:t>ί</w:t>
      </w:r>
      <w:r>
        <w:rPr>
          <w:rFonts w:eastAsia="Times New Roman"/>
          <w:szCs w:val="24"/>
        </w:rPr>
        <w:t xml:space="preserve">α εξαιρετική </w:t>
      </w:r>
      <w:r>
        <w:rPr>
          <w:rFonts w:eastAsia="Times New Roman"/>
          <w:szCs w:val="24"/>
        </w:rPr>
        <w:t>περίπτωση. Εδώ, όμως, το έγκλημα είναι επιβαρυμένο, γίνεται, όπως λέμε εμείς οι νομικοί, κατ’ εξακολούθηση και κατά συρροή.</w:t>
      </w:r>
    </w:p>
    <w:p w14:paraId="0F16F298" w14:textId="77777777" w:rsidR="0091757C" w:rsidRDefault="00D319C2">
      <w:pPr>
        <w:spacing w:line="600" w:lineRule="auto"/>
        <w:ind w:firstLine="720"/>
        <w:contextualSpacing/>
        <w:jc w:val="both"/>
        <w:rPr>
          <w:rFonts w:eastAsia="Times New Roman"/>
          <w:szCs w:val="24"/>
        </w:rPr>
      </w:pPr>
      <w:r>
        <w:rPr>
          <w:rFonts w:eastAsia="Times New Roman"/>
          <w:szCs w:val="24"/>
        </w:rPr>
        <w:t>Δύο πράγματα μπορεί να συμβαίνουν</w:t>
      </w:r>
      <w:r w:rsidRPr="00911412">
        <w:rPr>
          <w:rFonts w:eastAsia="Times New Roman"/>
          <w:szCs w:val="24"/>
        </w:rPr>
        <w:t>:</w:t>
      </w:r>
      <w:r>
        <w:rPr>
          <w:rFonts w:eastAsia="Times New Roman"/>
          <w:szCs w:val="24"/>
        </w:rPr>
        <w:t xml:space="preserve"> Ή είστε ανίκανοι ή κάτι άλλο πρέπει να συμβαίνει. Σε κάθε περίπτωση, όμως, είστε πραγματικά απίθα</w:t>
      </w:r>
      <w:r>
        <w:rPr>
          <w:rFonts w:eastAsia="Times New Roman"/>
          <w:szCs w:val="24"/>
        </w:rPr>
        <w:t>νοι. Την ώρα που πανηγυρίζετε θριαμβολογώντας για κάποια δήθεν επιτυχία, την ίδια ακριβώς ώρα ομολογείτε την πλήρη αποτυχία σας. Δύο σε ένα, κάτι σαν τ</w:t>
      </w:r>
      <w:r>
        <w:rPr>
          <w:rFonts w:eastAsia="Times New Roman"/>
          <w:szCs w:val="24"/>
          <w:lang w:val="en-US"/>
        </w:rPr>
        <w:t>o</w:t>
      </w:r>
      <w:r w:rsidRPr="00C17816">
        <w:rPr>
          <w:rFonts w:eastAsia="Times New Roman"/>
          <w:szCs w:val="24"/>
        </w:rPr>
        <w:t xml:space="preserve"> </w:t>
      </w:r>
      <w:r>
        <w:rPr>
          <w:rFonts w:eastAsia="Times New Roman"/>
          <w:szCs w:val="24"/>
          <w:lang w:val="en-US"/>
        </w:rPr>
        <w:t>Vidal</w:t>
      </w:r>
      <w:r w:rsidRPr="00C17816">
        <w:rPr>
          <w:rFonts w:eastAsia="Times New Roman"/>
          <w:szCs w:val="24"/>
        </w:rPr>
        <w:t xml:space="preserve"> </w:t>
      </w:r>
      <w:proofErr w:type="spellStart"/>
      <w:r>
        <w:rPr>
          <w:rFonts w:eastAsia="Times New Roman"/>
          <w:szCs w:val="24"/>
          <w:lang w:val="en-US"/>
        </w:rPr>
        <w:t>Sasoon</w:t>
      </w:r>
      <w:proofErr w:type="spellEnd"/>
      <w:r>
        <w:rPr>
          <w:rFonts w:eastAsia="Times New Roman"/>
          <w:szCs w:val="24"/>
        </w:rPr>
        <w:t xml:space="preserve"> ένα πράγμα. </w:t>
      </w:r>
    </w:p>
    <w:p w14:paraId="0F16F299" w14:textId="77777777" w:rsidR="0091757C" w:rsidRDefault="00D319C2">
      <w:pPr>
        <w:spacing w:line="600" w:lineRule="auto"/>
        <w:ind w:firstLine="720"/>
        <w:contextualSpacing/>
        <w:jc w:val="both"/>
        <w:rPr>
          <w:rFonts w:eastAsia="Times New Roman"/>
          <w:szCs w:val="24"/>
        </w:rPr>
      </w:pPr>
      <w:r>
        <w:rPr>
          <w:rFonts w:eastAsia="Times New Roman"/>
          <w:szCs w:val="24"/>
        </w:rPr>
        <w:lastRenderedPageBreak/>
        <w:t xml:space="preserve">Ας δούμε, λοιπόν, τι από τα δύο είναι ειλικρινές και τι είναι υποκριτικό. Τι </w:t>
      </w:r>
      <w:r>
        <w:rPr>
          <w:rFonts w:eastAsia="Times New Roman"/>
          <w:szCs w:val="24"/>
        </w:rPr>
        <w:t>λόγο έχετε πραγματικά για να θριαμβολογείτε; Μήπως τη μη περικοπή των συντάξεων;</w:t>
      </w:r>
    </w:p>
    <w:p w14:paraId="0F16F29A" w14:textId="77777777" w:rsidR="0091757C" w:rsidRDefault="00D319C2">
      <w:pPr>
        <w:spacing w:line="600" w:lineRule="auto"/>
        <w:ind w:firstLine="720"/>
        <w:contextualSpacing/>
        <w:jc w:val="both"/>
        <w:rPr>
          <w:rFonts w:eastAsia="Times New Roman"/>
          <w:szCs w:val="24"/>
        </w:rPr>
      </w:pPr>
      <w:r>
        <w:rPr>
          <w:rFonts w:eastAsia="Times New Roman"/>
          <w:szCs w:val="24"/>
        </w:rPr>
        <w:t>Ας πάρουμε τα πράγματα από την αρχή, γιατί με εσάς που μπλέξαμε πρέπει να ξεκινήσουμε από τα βασικά, απ’ αυτά του δημοτικού. Σε μ</w:t>
      </w:r>
      <w:r>
        <w:rPr>
          <w:rFonts w:eastAsia="Times New Roman"/>
          <w:szCs w:val="24"/>
        </w:rPr>
        <w:t>ί</w:t>
      </w:r>
      <w:r>
        <w:rPr>
          <w:rFonts w:eastAsia="Times New Roman"/>
          <w:szCs w:val="24"/>
        </w:rPr>
        <w:t>α κανονική χώρα, ευνομούμενη χώρα που έχει μ</w:t>
      </w:r>
      <w:r>
        <w:rPr>
          <w:rFonts w:eastAsia="Times New Roman"/>
          <w:szCs w:val="24"/>
        </w:rPr>
        <w:t>ί</w:t>
      </w:r>
      <w:r>
        <w:rPr>
          <w:rFonts w:eastAsia="Times New Roman"/>
          <w:szCs w:val="24"/>
        </w:rPr>
        <w:t>α κανονική κυβέρνηση, κανονικό είναι μια κυβέρνηση να θριαμβολογεί για ένα μέτρο, το οποίο καταργεί κάτι που οι προηγούμενοι είχαν θεσμοθετήσει. Μ</w:t>
      </w:r>
      <w:r>
        <w:rPr>
          <w:rFonts w:eastAsia="Times New Roman"/>
          <w:szCs w:val="24"/>
        </w:rPr>
        <w:t>ί</w:t>
      </w:r>
      <w:r>
        <w:rPr>
          <w:rFonts w:eastAsia="Times New Roman"/>
          <w:szCs w:val="24"/>
        </w:rPr>
        <w:t>α κυβέρνηση, δηλαδή, που έρχεται και καταργεί έναν κακό νόμο που η κακή προηγούμενη κυβέρνηση ψήφισε, έχει κά</w:t>
      </w:r>
      <w:r>
        <w:rPr>
          <w:rFonts w:eastAsia="Times New Roman"/>
          <w:szCs w:val="24"/>
        </w:rPr>
        <w:t>θε δικαίωμα να είναι περήφανη γι’ αυτό.</w:t>
      </w:r>
    </w:p>
    <w:p w14:paraId="0F16F29B"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Κ</w:t>
      </w:r>
      <w:r w:rsidRPr="00DA391A">
        <w:rPr>
          <w:rFonts w:eastAsia="Times New Roman"/>
          <w:szCs w:val="24"/>
        </w:rPr>
        <w:t xml:space="preserve">ανονικό δεν είναι </w:t>
      </w:r>
      <w:r>
        <w:rPr>
          <w:rFonts w:eastAsia="Times New Roman"/>
          <w:szCs w:val="24"/>
        </w:rPr>
        <w:t>μ</w:t>
      </w:r>
      <w:r>
        <w:rPr>
          <w:rFonts w:eastAsia="Times New Roman"/>
          <w:szCs w:val="24"/>
        </w:rPr>
        <w:t>ί</w:t>
      </w:r>
      <w:r>
        <w:rPr>
          <w:rFonts w:eastAsia="Times New Roman"/>
          <w:szCs w:val="24"/>
        </w:rPr>
        <w:t>α</w:t>
      </w:r>
      <w:r w:rsidRPr="00DA391A">
        <w:rPr>
          <w:rFonts w:eastAsia="Times New Roman"/>
          <w:szCs w:val="24"/>
        </w:rPr>
        <w:t xml:space="preserve"> </w:t>
      </w:r>
      <w:r>
        <w:rPr>
          <w:rFonts w:eastAsia="Times New Roman"/>
          <w:szCs w:val="24"/>
        </w:rPr>
        <w:t>κ</w:t>
      </w:r>
      <w:r w:rsidRPr="00DA391A">
        <w:rPr>
          <w:rFonts w:eastAsia="Times New Roman"/>
          <w:szCs w:val="24"/>
        </w:rPr>
        <w:t xml:space="preserve">υβέρνηση να θριαμβολογεί </w:t>
      </w:r>
      <w:r>
        <w:rPr>
          <w:rFonts w:eastAsia="Times New Roman"/>
          <w:szCs w:val="24"/>
        </w:rPr>
        <w:t>γιατί</w:t>
      </w:r>
      <w:r w:rsidRPr="00DA391A">
        <w:rPr>
          <w:rFonts w:eastAsia="Times New Roman"/>
          <w:szCs w:val="24"/>
        </w:rPr>
        <w:t xml:space="preserve"> καταργεί ένα</w:t>
      </w:r>
      <w:r>
        <w:rPr>
          <w:rFonts w:eastAsia="Times New Roman"/>
          <w:szCs w:val="24"/>
        </w:rPr>
        <w:t>ν</w:t>
      </w:r>
      <w:r w:rsidRPr="00DA391A">
        <w:rPr>
          <w:rFonts w:eastAsia="Times New Roman"/>
          <w:szCs w:val="24"/>
        </w:rPr>
        <w:t xml:space="preserve"> νόμο που η ίδια </w:t>
      </w:r>
      <w:r>
        <w:rPr>
          <w:rFonts w:eastAsia="Times New Roman"/>
          <w:szCs w:val="24"/>
        </w:rPr>
        <w:t xml:space="preserve">διαπραγματεύτηκε </w:t>
      </w:r>
      <w:r w:rsidRPr="00DA391A">
        <w:rPr>
          <w:rFonts w:eastAsia="Times New Roman"/>
          <w:szCs w:val="24"/>
        </w:rPr>
        <w:t>και ψήφισε</w:t>
      </w:r>
      <w:r>
        <w:rPr>
          <w:rFonts w:eastAsia="Times New Roman"/>
          <w:szCs w:val="24"/>
        </w:rPr>
        <w:t>.</w:t>
      </w:r>
      <w:r w:rsidRPr="00DA391A">
        <w:rPr>
          <w:rFonts w:eastAsia="Times New Roman"/>
          <w:szCs w:val="24"/>
        </w:rPr>
        <w:t xml:space="preserve"> </w:t>
      </w:r>
      <w:r>
        <w:rPr>
          <w:rFonts w:eastAsia="Times New Roman"/>
          <w:szCs w:val="24"/>
        </w:rPr>
        <w:t>Α</w:t>
      </w:r>
      <w:r w:rsidRPr="00DA391A">
        <w:rPr>
          <w:rFonts w:eastAsia="Times New Roman"/>
          <w:szCs w:val="24"/>
        </w:rPr>
        <w:t>υτό δεν είναι κανονικό</w:t>
      </w:r>
      <w:r>
        <w:rPr>
          <w:rFonts w:eastAsia="Times New Roman"/>
          <w:szCs w:val="24"/>
        </w:rPr>
        <w:t>.</w:t>
      </w:r>
      <w:r w:rsidRPr="00DA391A">
        <w:rPr>
          <w:rFonts w:eastAsia="Times New Roman"/>
          <w:szCs w:val="24"/>
        </w:rPr>
        <w:t xml:space="preserve"> </w:t>
      </w:r>
      <w:r>
        <w:rPr>
          <w:rFonts w:eastAsia="Times New Roman"/>
          <w:szCs w:val="24"/>
        </w:rPr>
        <w:t>Α</w:t>
      </w:r>
      <w:r w:rsidRPr="00DA391A">
        <w:rPr>
          <w:rFonts w:eastAsia="Times New Roman"/>
          <w:szCs w:val="24"/>
        </w:rPr>
        <w:t>λλιώς θα φτάσουμε στο σημείο η εκάστοτε κυβέρνηση να νομοθετήσει σωρηδόν</w:t>
      </w:r>
      <w:r>
        <w:rPr>
          <w:rFonts w:eastAsia="Times New Roman"/>
          <w:szCs w:val="24"/>
        </w:rPr>
        <w:t>,</w:t>
      </w:r>
      <w:r w:rsidRPr="00DA391A">
        <w:rPr>
          <w:rFonts w:eastAsia="Times New Roman"/>
          <w:szCs w:val="24"/>
        </w:rPr>
        <w:t xml:space="preserve"> μετά να έρχεται </w:t>
      </w:r>
      <w:r>
        <w:rPr>
          <w:rFonts w:eastAsia="Times New Roman"/>
          <w:szCs w:val="24"/>
        </w:rPr>
        <w:t xml:space="preserve">να </w:t>
      </w:r>
      <w:proofErr w:type="spellStart"/>
      <w:r>
        <w:rPr>
          <w:rFonts w:eastAsia="Times New Roman"/>
          <w:szCs w:val="24"/>
        </w:rPr>
        <w:t>ξε</w:t>
      </w:r>
      <w:proofErr w:type="spellEnd"/>
      <w:r>
        <w:rPr>
          <w:rFonts w:eastAsia="Times New Roman"/>
          <w:szCs w:val="24"/>
        </w:rPr>
        <w:t xml:space="preserve">-νομοθετεί </w:t>
      </w:r>
      <w:r w:rsidRPr="00DA391A">
        <w:rPr>
          <w:rFonts w:eastAsia="Times New Roman"/>
          <w:szCs w:val="24"/>
        </w:rPr>
        <w:t>και να λέει</w:t>
      </w:r>
      <w:r>
        <w:rPr>
          <w:rFonts w:eastAsia="Times New Roman"/>
          <w:szCs w:val="24"/>
        </w:rPr>
        <w:t>:</w:t>
      </w:r>
      <w:r w:rsidRPr="00DA391A">
        <w:rPr>
          <w:rFonts w:eastAsia="Times New Roman"/>
          <w:szCs w:val="24"/>
        </w:rPr>
        <w:t xml:space="preserve"> </w:t>
      </w:r>
      <w:r>
        <w:rPr>
          <w:rFonts w:eastAsia="Times New Roman"/>
          <w:szCs w:val="24"/>
        </w:rPr>
        <w:t>«</w:t>
      </w:r>
      <w:r w:rsidRPr="00DA391A">
        <w:rPr>
          <w:rFonts w:eastAsia="Times New Roman"/>
          <w:szCs w:val="24"/>
        </w:rPr>
        <w:t>Δοξάστε με</w:t>
      </w:r>
      <w:r>
        <w:rPr>
          <w:rFonts w:eastAsia="Times New Roman"/>
          <w:szCs w:val="24"/>
        </w:rPr>
        <w:t>». Ω</w:t>
      </w:r>
      <w:r w:rsidRPr="00DA391A">
        <w:rPr>
          <w:rFonts w:eastAsia="Times New Roman"/>
          <w:szCs w:val="24"/>
        </w:rPr>
        <w:t>ραίοι τύποι είστε τελικά</w:t>
      </w:r>
      <w:r>
        <w:rPr>
          <w:rFonts w:eastAsia="Times New Roman"/>
          <w:szCs w:val="24"/>
        </w:rPr>
        <w:t>!</w:t>
      </w:r>
    </w:p>
    <w:p w14:paraId="0F16F29C"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Τ</w:t>
      </w:r>
      <w:r w:rsidRPr="00DA391A">
        <w:rPr>
          <w:rFonts w:eastAsia="Times New Roman"/>
          <w:szCs w:val="24"/>
        </w:rPr>
        <w:t xml:space="preserve">ο μετρό </w:t>
      </w:r>
      <w:r>
        <w:rPr>
          <w:rFonts w:eastAsia="Times New Roman"/>
          <w:szCs w:val="24"/>
        </w:rPr>
        <w:t xml:space="preserve">της περαιτέρω περικοπής των συντάξεων εσείς το φέρατε, εσείς το </w:t>
      </w:r>
      <w:r w:rsidRPr="00DA391A">
        <w:rPr>
          <w:rFonts w:eastAsia="Times New Roman"/>
          <w:szCs w:val="24"/>
        </w:rPr>
        <w:t xml:space="preserve"> διαπραγματευτήκα</w:t>
      </w:r>
      <w:r>
        <w:rPr>
          <w:rFonts w:eastAsia="Times New Roman"/>
          <w:szCs w:val="24"/>
        </w:rPr>
        <w:t>τε, εσείς το</w:t>
      </w:r>
      <w:r w:rsidRPr="00DA391A">
        <w:rPr>
          <w:rFonts w:eastAsia="Times New Roman"/>
          <w:szCs w:val="24"/>
        </w:rPr>
        <w:t xml:space="preserve"> ψηφίσατε</w:t>
      </w:r>
      <w:r>
        <w:rPr>
          <w:rFonts w:eastAsia="Times New Roman"/>
          <w:szCs w:val="24"/>
        </w:rPr>
        <w:t>.</w:t>
      </w:r>
      <w:r w:rsidRPr="00DA391A">
        <w:rPr>
          <w:rFonts w:eastAsia="Times New Roman"/>
          <w:szCs w:val="24"/>
        </w:rPr>
        <w:t xml:space="preserve"> </w:t>
      </w:r>
      <w:r>
        <w:rPr>
          <w:rFonts w:eastAsia="Times New Roman"/>
          <w:szCs w:val="24"/>
        </w:rPr>
        <w:t>Κ</w:t>
      </w:r>
      <w:r w:rsidRPr="00DA391A">
        <w:rPr>
          <w:rFonts w:eastAsia="Times New Roman"/>
          <w:szCs w:val="24"/>
        </w:rPr>
        <w:t xml:space="preserve">αι λέω </w:t>
      </w:r>
      <w:r>
        <w:rPr>
          <w:rFonts w:eastAsia="Times New Roman"/>
          <w:szCs w:val="24"/>
        </w:rPr>
        <w:t>«</w:t>
      </w:r>
      <w:r w:rsidRPr="00DA391A">
        <w:rPr>
          <w:rFonts w:eastAsia="Times New Roman"/>
          <w:szCs w:val="24"/>
        </w:rPr>
        <w:t>περαιτέρω</w:t>
      </w:r>
      <w:r>
        <w:rPr>
          <w:rFonts w:eastAsia="Times New Roman"/>
          <w:szCs w:val="24"/>
        </w:rPr>
        <w:t>»,</w:t>
      </w:r>
      <w:r w:rsidRPr="00DA391A">
        <w:rPr>
          <w:rFonts w:eastAsia="Times New Roman"/>
          <w:szCs w:val="24"/>
        </w:rPr>
        <w:t xml:space="preserve"> γιατί ήδη έχουν προηγηθεί </w:t>
      </w:r>
      <w:r>
        <w:rPr>
          <w:rFonts w:eastAsia="Times New Roman"/>
          <w:szCs w:val="24"/>
        </w:rPr>
        <w:t>μειώσεις</w:t>
      </w:r>
      <w:r w:rsidRPr="00DA391A">
        <w:rPr>
          <w:rFonts w:eastAsia="Times New Roman"/>
          <w:szCs w:val="24"/>
        </w:rPr>
        <w:t xml:space="preserve"> </w:t>
      </w:r>
      <w:r w:rsidRPr="00DA391A">
        <w:rPr>
          <w:rFonts w:eastAsia="Times New Roman"/>
          <w:szCs w:val="24"/>
        </w:rPr>
        <w:t>συντάξεων</w:t>
      </w:r>
      <w:r>
        <w:rPr>
          <w:rFonts w:eastAsia="Times New Roman"/>
          <w:szCs w:val="24"/>
        </w:rPr>
        <w:t xml:space="preserve"> </w:t>
      </w:r>
      <w:r>
        <w:rPr>
          <w:rFonts w:eastAsia="Times New Roman"/>
          <w:szCs w:val="24"/>
        </w:rPr>
        <w:lastRenderedPageBreak/>
        <w:t>από αυτή την Κ</w:t>
      </w:r>
      <w:r w:rsidRPr="00DA391A">
        <w:rPr>
          <w:rFonts w:eastAsia="Times New Roman"/>
          <w:szCs w:val="24"/>
        </w:rPr>
        <w:t>υβέρνηση</w:t>
      </w:r>
      <w:r>
        <w:rPr>
          <w:rFonts w:eastAsia="Times New Roman"/>
          <w:szCs w:val="24"/>
        </w:rPr>
        <w:t>:</w:t>
      </w:r>
      <w:r w:rsidRPr="00DA391A">
        <w:rPr>
          <w:rFonts w:eastAsia="Times New Roman"/>
          <w:szCs w:val="24"/>
        </w:rPr>
        <w:t xml:space="preserve"> </w:t>
      </w:r>
      <w:r>
        <w:rPr>
          <w:rFonts w:eastAsia="Times New Roman"/>
          <w:szCs w:val="24"/>
        </w:rPr>
        <w:t>3</w:t>
      </w:r>
      <w:r w:rsidRPr="00DA391A">
        <w:rPr>
          <w:rFonts w:eastAsia="Times New Roman"/>
          <w:szCs w:val="24"/>
        </w:rPr>
        <w:t>5% στις κύριες</w:t>
      </w:r>
      <w:r>
        <w:rPr>
          <w:rFonts w:eastAsia="Times New Roman"/>
          <w:szCs w:val="24"/>
        </w:rPr>
        <w:t>,</w:t>
      </w:r>
      <w:r w:rsidRPr="00DA391A">
        <w:rPr>
          <w:rFonts w:eastAsia="Times New Roman"/>
          <w:szCs w:val="24"/>
        </w:rPr>
        <w:t xml:space="preserve"> 45% στις επικουρικές των νέων συνταξιούχων και συνολικά </w:t>
      </w:r>
      <w:r>
        <w:rPr>
          <w:rFonts w:eastAsia="Times New Roman"/>
          <w:szCs w:val="24"/>
        </w:rPr>
        <w:t xml:space="preserve">είκοσι μία </w:t>
      </w:r>
      <w:r w:rsidRPr="00DA391A">
        <w:rPr>
          <w:rFonts w:eastAsia="Times New Roman"/>
          <w:szCs w:val="24"/>
        </w:rPr>
        <w:t>μειώσεις που αφορούν και τους παλιούς</w:t>
      </w:r>
      <w:r>
        <w:rPr>
          <w:rFonts w:eastAsia="Times New Roman"/>
          <w:szCs w:val="24"/>
        </w:rPr>
        <w:t>,</w:t>
      </w:r>
      <w:r w:rsidRPr="00DA391A">
        <w:rPr>
          <w:rFonts w:eastAsia="Times New Roman"/>
          <w:szCs w:val="24"/>
        </w:rPr>
        <w:t xml:space="preserve"> όπως το </w:t>
      </w:r>
      <w:r>
        <w:rPr>
          <w:rFonts w:eastAsia="Times New Roman"/>
          <w:szCs w:val="24"/>
        </w:rPr>
        <w:t>ΕΚΑΣ</w:t>
      </w:r>
      <w:r w:rsidRPr="00DA391A">
        <w:rPr>
          <w:rFonts w:eastAsia="Times New Roman"/>
          <w:szCs w:val="24"/>
        </w:rPr>
        <w:t xml:space="preserve"> και άλλα</w:t>
      </w:r>
      <w:r>
        <w:rPr>
          <w:rFonts w:eastAsia="Times New Roman"/>
          <w:szCs w:val="24"/>
        </w:rPr>
        <w:t>.</w:t>
      </w:r>
      <w:r w:rsidRPr="00DA391A">
        <w:rPr>
          <w:rFonts w:eastAsia="Times New Roman"/>
          <w:szCs w:val="24"/>
        </w:rPr>
        <w:t xml:space="preserve"> Από την αρχή</w:t>
      </w:r>
      <w:r>
        <w:rPr>
          <w:rFonts w:eastAsia="Times New Roman"/>
          <w:szCs w:val="24"/>
        </w:rPr>
        <w:t xml:space="preserve">, λοιπόν, </w:t>
      </w:r>
      <w:r w:rsidRPr="00DA391A">
        <w:rPr>
          <w:rFonts w:eastAsia="Times New Roman"/>
          <w:szCs w:val="24"/>
        </w:rPr>
        <w:t>εμείς είπαμε</w:t>
      </w:r>
      <w:r>
        <w:rPr>
          <w:rFonts w:eastAsia="Times New Roman"/>
          <w:szCs w:val="24"/>
        </w:rPr>
        <w:t xml:space="preserve"> ότι τ</w:t>
      </w:r>
      <w:r w:rsidRPr="00DA391A">
        <w:rPr>
          <w:rFonts w:eastAsia="Times New Roman"/>
          <w:szCs w:val="24"/>
        </w:rPr>
        <w:t>ο μέτρο</w:t>
      </w:r>
      <w:r>
        <w:rPr>
          <w:rFonts w:eastAsia="Times New Roman"/>
          <w:szCs w:val="24"/>
        </w:rPr>
        <w:t xml:space="preserve"> </w:t>
      </w:r>
      <w:r w:rsidRPr="00DA391A">
        <w:rPr>
          <w:rFonts w:eastAsia="Times New Roman"/>
          <w:szCs w:val="24"/>
        </w:rPr>
        <w:t>αυτό είναι αχρείαστο</w:t>
      </w:r>
      <w:r>
        <w:rPr>
          <w:rFonts w:eastAsia="Times New Roman"/>
          <w:szCs w:val="24"/>
        </w:rPr>
        <w:t>.</w:t>
      </w:r>
      <w:r w:rsidRPr="00DA391A">
        <w:rPr>
          <w:rFonts w:eastAsia="Times New Roman"/>
          <w:szCs w:val="24"/>
        </w:rPr>
        <w:t xml:space="preserve"> </w:t>
      </w:r>
      <w:r>
        <w:rPr>
          <w:rFonts w:eastAsia="Times New Roman"/>
          <w:szCs w:val="24"/>
        </w:rPr>
        <w:t>Κ</w:t>
      </w:r>
      <w:r w:rsidRPr="00DA391A">
        <w:rPr>
          <w:rFonts w:eastAsia="Times New Roman"/>
          <w:szCs w:val="24"/>
        </w:rPr>
        <w:t>αταθέ</w:t>
      </w:r>
      <w:r w:rsidRPr="00DA391A">
        <w:rPr>
          <w:rFonts w:eastAsia="Times New Roman"/>
          <w:szCs w:val="24"/>
        </w:rPr>
        <w:t>σαμε μάλιστα τροπολογία</w:t>
      </w:r>
      <w:r>
        <w:rPr>
          <w:rFonts w:eastAsia="Times New Roman"/>
          <w:szCs w:val="24"/>
        </w:rPr>
        <w:t>,</w:t>
      </w:r>
      <w:r w:rsidRPr="00DA391A">
        <w:rPr>
          <w:rFonts w:eastAsia="Times New Roman"/>
          <w:szCs w:val="24"/>
        </w:rPr>
        <w:t xml:space="preserve"> καλώντας να </w:t>
      </w:r>
      <w:r>
        <w:rPr>
          <w:rFonts w:eastAsia="Times New Roman"/>
          <w:szCs w:val="24"/>
        </w:rPr>
        <w:t>έρθετε και</w:t>
      </w:r>
      <w:r w:rsidRPr="00DA391A">
        <w:rPr>
          <w:rFonts w:eastAsia="Times New Roman"/>
          <w:szCs w:val="24"/>
        </w:rPr>
        <w:t xml:space="preserve"> να την ψηφίσουμε όλοι μαζί</w:t>
      </w:r>
      <w:r>
        <w:rPr>
          <w:rFonts w:eastAsia="Times New Roman"/>
          <w:szCs w:val="24"/>
        </w:rPr>
        <w:t>.</w:t>
      </w:r>
      <w:r w:rsidRPr="00DA391A">
        <w:rPr>
          <w:rFonts w:eastAsia="Times New Roman"/>
          <w:szCs w:val="24"/>
        </w:rPr>
        <w:t xml:space="preserve"> </w:t>
      </w:r>
    </w:p>
    <w:p w14:paraId="0F16F29D"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Ο</w:t>
      </w:r>
      <w:r w:rsidRPr="00DA391A">
        <w:rPr>
          <w:rFonts w:eastAsia="Times New Roman"/>
          <w:szCs w:val="24"/>
        </w:rPr>
        <w:t xml:space="preserve"> Πρόεδρός </w:t>
      </w:r>
      <w:r>
        <w:rPr>
          <w:rFonts w:eastAsia="Times New Roman"/>
          <w:szCs w:val="24"/>
        </w:rPr>
        <w:t>μας,</w:t>
      </w:r>
      <w:r w:rsidRPr="00DA391A">
        <w:rPr>
          <w:rFonts w:eastAsia="Times New Roman"/>
          <w:szCs w:val="24"/>
        </w:rPr>
        <w:t xml:space="preserve"> ο Κυριάκος Μητσοτάκης</w:t>
      </w:r>
      <w:r>
        <w:rPr>
          <w:rFonts w:eastAsia="Times New Roman"/>
          <w:szCs w:val="24"/>
        </w:rPr>
        <w:t>,</w:t>
      </w:r>
      <w:r w:rsidRPr="00DA391A">
        <w:rPr>
          <w:rFonts w:eastAsia="Times New Roman"/>
          <w:szCs w:val="24"/>
        </w:rPr>
        <w:t xml:space="preserve"> δεν σταμάτησε σε όλα του τα ταξίδια και σε όλες </w:t>
      </w:r>
      <w:r>
        <w:rPr>
          <w:rFonts w:eastAsia="Times New Roman"/>
          <w:szCs w:val="24"/>
        </w:rPr>
        <w:t xml:space="preserve">του </w:t>
      </w:r>
      <w:r w:rsidRPr="00DA391A">
        <w:rPr>
          <w:rFonts w:eastAsia="Times New Roman"/>
          <w:szCs w:val="24"/>
        </w:rPr>
        <w:t xml:space="preserve">τις συναντήσεις με τους εκπροσώπους των </w:t>
      </w:r>
      <w:r>
        <w:rPr>
          <w:rFonts w:eastAsia="Times New Roman"/>
          <w:szCs w:val="24"/>
        </w:rPr>
        <w:t>θ</w:t>
      </w:r>
      <w:r w:rsidRPr="00DA391A">
        <w:rPr>
          <w:rFonts w:eastAsia="Times New Roman"/>
          <w:szCs w:val="24"/>
        </w:rPr>
        <w:t xml:space="preserve">εσμών να τους επισημαίνει </w:t>
      </w:r>
      <w:r>
        <w:rPr>
          <w:rFonts w:eastAsia="Times New Roman"/>
          <w:szCs w:val="24"/>
        </w:rPr>
        <w:t>πόσο αχρείαστο</w:t>
      </w:r>
      <w:r w:rsidRPr="00DA391A">
        <w:rPr>
          <w:rFonts w:eastAsia="Times New Roman"/>
          <w:szCs w:val="24"/>
        </w:rPr>
        <w:t xml:space="preserve"> και επ</w:t>
      </w:r>
      <w:r w:rsidRPr="00DA391A">
        <w:rPr>
          <w:rFonts w:eastAsia="Times New Roman"/>
          <w:szCs w:val="24"/>
        </w:rPr>
        <w:t>ιζήμιο είναι το συγκεκριμένο μέτρο</w:t>
      </w:r>
      <w:r>
        <w:rPr>
          <w:rFonts w:eastAsia="Times New Roman"/>
          <w:szCs w:val="24"/>
        </w:rPr>
        <w:t>,</w:t>
      </w:r>
      <w:r w:rsidRPr="00DA391A">
        <w:rPr>
          <w:rFonts w:eastAsia="Times New Roman"/>
          <w:szCs w:val="24"/>
        </w:rPr>
        <w:t xml:space="preserve"> κάτι που ποτέ δεν έκανε ο κ</w:t>
      </w:r>
      <w:r>
        <w:rPr>
          <w:rFonts w:eastAsia="Times New Roman"/>
          <w:szCs w:val="24"/>
        </w:rPr>
        <w:t>.</w:t>
      </w:r>
      <w:r w:rsidRPr="00DA391A">
        <w:rPr>
          <w:rFonts w:eastAsia="Times New Roman"/>
          <w:szCs w:val="24"/>
        </w:rPr>
        <w:t xml:space="preserve"> Τσίπρας όταν βρισκόταν στην </w:t>
      </w:r>
      <w:r>
        <w:rPr>
          <w:rFonts w:eastAsia="Times New Roman"/>
          <w:szCs w:val="24"/>
        </w:rPr>
        <w:t>Α</w:t>
      </w:r>
      <w:r w:rsidRPr="00DA391A">
        <w:rPr>
          <w:rFonts w:eastAsia="Times New Roman"/>
          <w:szCs w:val="24"/>
        </w:rPr>
        <w:t>ντιπολίτευση</w:t>
      </w:r>
      <w:r>
        <w:rPr>
          <w:rFonts w:eastAsia="Times New Roman"/>
          <w:szCs w:val="24"/>
        </w:rPr>
        <w:t>.</w:t>
      </w:r>
      <w:r w:rsidRPr="00DA391A">
        <w:rPr>
          <w:rFonts w:eastAsia="Times New Roman"/>
          <w:szCs w:val="24"/>
        </w:rPr>
        <w:t xml:space="preserve"> </w:t>
      </w:r>
    </w:p>
    <w:p w14:paraId="0F16F29E"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Α</w:t>
      </w:r>
      <w:r w:rsidRPr="00DA391A">
        <w:rPr>
          <w:rFonts w:eastAsia="Times New Roman"/>
          <w:szCs w:val="24"/>
        </w:rPr>
        <w:t xml:space="preserve">ντίθετα εσείς και </w:t>
      </w:r>
      <w:r>
        <w:rPr>
          <w:rFonts w:eastAsia="Times New Roman"/>
          <w:szCs w:val="24"/>
        </w:rPr>
        <w:t xml:space="preserve">ο κ. </w:t>
      </w:r>
      <w:proofErr w:type="spellStart"/>
      <w:r w:rsidRPr="00DA391A">
        <w:rPr>
          <w:rFonts w:eastAsia="Times New Roman"/>
          <w:szCs w:val="24"/>
        </w:rPr>
        <w:t>Κατρούγκαλος</w:t>
      </w:r>
      <w:proofErr w:type="spellEnd"/>
      <w:r w:rsidRPr="00DA391A">
        <w:rPr>
          <w:rFonts w:eastAsia="Times New Roman"/>
          <w:szCs w:val="24"/>
        </w:rPr>
        <w:t xml:space="preserve"> δηλώ</w:t>
      </w:r>
      <w:r>
        <w:rPr>
          <w:rFonts w:eastAsia="Times New Roman"/>
          <w:szCs w:val="24"/>
        </w:rPr>
        <w:t>νατε</w:t>
      </w:r>
      <w:r w:rsidRPr="00DA391A">
        <w:rPr>
          <w:rFonts w:eastAsia="Times New Roman"/>
          <w:szCs w:val="24"/>
        </w:rPr>
        <w:t xml:space="preserve"> ότι </w:t>
      </w:r>
      <w:r>
        <w:rPr>
          <w:rFonts w:eastAsia="Times New Roman"/>
          <w:szCs w:val="24"/>
        </w:rPr>
        <w:t xml:space="preserve">είναι </w:t>
      </w:r>
      <w:r w:rsidRPr="00DA391A">
        <w:rPr>
          <w:rFonts w:eastAsia="Times New Roman"/>
          <w:szCs w:val="24"/>
        </w:rPr>
        <w:t>ένας νόμος διαμάντι</w:t>
      </w:r>
      <w:r>
        <w:rPr>
          <w:rFonts w:eastAsia="Times New Roman"/>
          <w:szCs w:val="24"/>
        </w:rPr>
        <w:t>,</w:t>
      </w:r>
      <w:r w:rsidRPr="00DA391A">
        <w:rPr>
          <w:rFonts w:eastAsia="Times New Roman"/>
          <w:szCs w:val="24"/>
        </w:rPr>
        <w:t xml:space="preserve"> που εξασφάλι</w:t>
      </w:r>
      <w:r>
        <w:rPr>
          <w:rFonts w:eastAsia="Times New Roman"/>
          <w:szCs w:val="24"/>
        </w:rPr>
        <w:t>ζ</w:t>
      </w:r>
      <w:r w:rsidRPr="00DA391A">
        <w:rPr>
          <w:rFonts w:eastAsia="Times New Roman"/>
          <w:szCs w:val="24"/>
        </w:rPr>
        <w:t xml:space="preserve">ε </w:t>
      </w:r>
      <w:r>
        <w:rPr>
          <w:rFonts w:eastAsia="Times New Roman"/>
          <w:szCs w:val="24"/>
        </w:rPr>
        <w:t>-</w:t>
      </w:r>
      <w:r w:rsidRPr="00DA391A">
        <w:rPr>
          <w:rFonts w:eastAsia="Times New Roman"/>
          <w:szCs w:val="24"/>
        </w:rPr>
        <w:t xml:space="preserve">πώς το έλεγε ο </w:t>
      </w:r>
      <w:r>
        <w:rPr>
          <w:rFonts w:eastAsia="Times New Roman"/>
          <w:szCs w:val="24"/>
        </w:rPr>
        <w:t>κ.</w:t>
      </w:r>
      <w:r w:rsidRPr="00DA391A">
        <w:rPr>
          <w:rFonts w:eastAsia="Times New Roman"/>
          <w:szCs w:val="24"/>
        </w:rPr>
        <w:t xml:space="preserve"> </w:t>
      </w:r>
      <w:proofErr w:type="spellStart"/>
      <w:r w:rsidRPr="00DA391A">
        <w:rPr>
          <w:rFonts w:eastAsia="Times New Roman"/>
          <w:szCs w:val="24"/>
        </w:rPr>
        <w:t>Κατρούγκαλος</w:t>
      </w:r>
      <w:proofErr w:type="spellEnd"/>
      <w:r>
        <w:rPr>
          <w:rFonts w:eastAsia="Times New Roman"/>
          <w:szCs w:val="24"/>
        </w:rPr>
        <w:t>;-</w:t>
      </w:r>
      <w:r w:rsidRPr="00DA391A">
        <w:rPr>
          <w:rFonts w:eastAsia="Times New Roman"/>
          <w:szCs w:val="24"/>
        </w:rPr>
        <w:t xml:space="preserve"> </w:t>
      </w:r>
      <w:r>
        <w:rPr>
          <w:rFonts w:eastAsia="Times New Roman"/>
          <w:szCs w:val="24"/>
        </w:rPr>
        <w:t>α</w:t>
      </w:r>
      <w:r w:rsidRPr="00DA391A">
        <w:rPr>
          <w:rFonts w:eastAsia="Times New Roman"/>
          <w:szCs w:val="24"/>
        </w:rPr>
        <w:t xml:space="preserve">σφαλιστική </w:t>
      </w:r>
      <w:r w:rsidRPr="00DA391A">
        <w:rPr>
          <w:rFonts w:eastAsia="Times New Roman"/>
          <w:szCs w:val="24"/>
        </w:rPr>
        <w:t>δικαιοσύνη</w:t>
      </w:r>
      <w:r>
        <w:rPr>
          <w:rFonts w:eastAsia="Times New Roman"/>
          <w:szCs w:val="24"/>
        </w:rPr>
        <w:t>. Το είπε και ο κύριος Π</w:t>
      </w:r>
      <w:r w:rsidRPr="00DA391A">
        <w:rPr>
          <w:rFonts w:eastAsia="Times New Roman"/>
          <w:szCs w:val="24"/>
        </w:rPr>
        <w:t>ρωθυπουργός στην ομιλία του</w:t>
      </w:r>
      <w:r>
        <w:rPr>
          <w:rFonts w:eastAsia="Times New Roman"/>
          <w:szCs w:val="24"/>
        </w:rPr>
        <w:t>.</w:t>
      </w:r>
      <w:r w:rsidRPr="00DA391A">
        <w:rPr>
          <w:rFonts w:eastAsia="Times New Roman"/>
          <w:szCs w:val="24"/>
        </w:rPr>
        <w:t xml:space="preserve"> </w:t>
      </w:r>
      <w:r>
        <w:rPr>
          <w:rFonts w:eastAsia="Times New Roman"/>
          <w:szCs w:val="24"/>
        </w:rPr>
        <w:t>Ε</w:t>
      </w:r>
      <w:r w:rsidRPr="00DA391A">
        <w:rPr>
          <w:rFonts w:eastAsia="Times New Roman"/>
          <w:szCs w:val="24"/>
        </w:rPr>
        <w:t xml:space="preserve">ίπε και για </w:t>
      </w:r>
      <w:r>
        <w:rPr>
          <w:rFonts w:eastAsia="Times New Roman"/>
          <w:szCs w:val="24"/>
        </w:rPr>
        <w:t>«</w:t>
      </w:r>
      <w:r w:rsidRPr="00DA391A">
        <w:rPr>
          <w:rFonts w:eastAsia="Times New Roman"/>
          <w:szCs w:val="24"/>
        </w:rPr>
        <w:t>εξυγίανση</w:t>
      </w:r>
      <w:r>
        <w:rPr>
          <w:rFonts w:eastAsia="Times New Roman"/>
          <w:szCs w:val="24"/>
        </w:rPr>
        <w:t xml:space="preserve">». Μα, αφού το ασφαλιστικό εξυγιάνθηκε </w:t>
      </w:r>
      <w:r w:rsidRPr="00DA391A">
        <w:rPr>
          <w:rFonts w:eastAsia="Times New Roman"/>
          <w:szCs w:val="24"/>
        </w:rPr>
        <w:t>δι</w:t>
      </w:r>
      <w:r>
        <w:rPr>
          <w:rFonts w:eastAsia="Times New Roman"/>
          <w:szCs w:val="24"/>
        </w:rPr>
        <w:t>ά</w:t>
      </w:r>
      <w:r w:rsidRPr="00DA391A">
        <w:rPr>
          <w:rFonts w:eastAsia="Times New Roman"/>
          <w:szCs w:val="24"/>
        </w:rPr>
        <w:t xml:space="preserve"> του νόμου </w:t>
      </w:r>
      <w:proofErr w:type="spellStart"/>
      <w:r w:rsidRPr="00DA391A">
        <w:rPr>
          <w:rFonts w:eastAsia="Times New Roman"/>
          <w:szCs w:val="24"/>
        </w:rPr>
        <w:t>Κατρούγκαλου</w:t>
      </w:r>
      <w:proofErr w:type="spellEnd"/>
      <w:r>
        <w:rPr>
          <w:rFonts w:eastAsia="Times New Roman"/>
          <w:szCs w:val="24"/>
        </w:rPr>
        <w:t>, για</w:t>
      </w:r>
      <w:r w:rsidRPr="00DA391A">
        <w:rPr>
          <w:rFonts w:eastAsia="Times New Roman"/>
          <w:szCs w:val="24"/>
        </w:rPr>
        <w:t>τ</w:t>
      </w:r>
      <w:r>
        <w:rPr>
          <w:rFonts w:eastAsia="Times New Roman"/>
          <w:szCs w:val="24"/>
        </w:rPr>
        <w:t xml:space="preserve">ί θριαμβολογείτε εσείς σήμερα </w:t>
      </w:r>
      <w:r w:rsidRPr="00DA391A">
        <w:rPr>
          <w:rFonts w:eastAsia="Times New Roman"/>
          <w:szCs w:val="24"/>
        </w:rPr>
        <w:t>για το</w:t>
      </w:r>
      <w:r>
        <w:rPr>
          <w:rFonts w:eastAsia="Times New Roman"/>
          <w:szCs w:val="24"/>
        </w:rPr>
        <w:t>ν</w:t>
      </w:r>
      <w:r w:rsidRPr="00DA391A">
        <w:rPr>
          <w:rFonts w:eastAsia="Times New Roman"/>
          <w:szCs w:val="24"/>
        </w:rPr>
        <w:t xml:space="preserve"> σημερινό </w:t>
      </w:r>
      <w:r>
        <w:rPr>
          <w:rFonts w:eastAsia="Times New Roman"/>
          <w:szCs w:val="24"/>
        </w:rPr>
        <w:t xml:space="preserve">νόμο; </w:t>
      </w:r>
    </w:p>
    <w:p w14:paraId="0F16F29F"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lastRenderedPageBreak/>
        <w:t>Ε</w:t>
      </w:r>
      <w:r w:rsidRPr="00DA391A">
        <w:rPr>
          <w:rFonts w:eastAsia="Times New Roman"/>
          <w:szCs w:val="24"/>
        </w:rPr>
        <w:t>ίναι</w:t>
      </w:r>
      <w:r>
        <w:rPr>
          <w:rFonts w:eastAsia="Times New Roman"/>
          <w:szCs w:val="24"/>
        </w:rPr>
        <w:t>,</w:t>
      </w:r>
      <w:r w:rsidRPr="00DA391A">
        <w:rPr>
          <w:rFonts w:eastAsia="Times New Roman"/>
          <w:szCs w:val="24"/>
        </w:rPr>
        <w:t xml:space="preserve"> </w:t>
      </w:r>
      <w:r>
        <w:rPr>
          <w:rFonts w:eastAsia="Times New Roman"/>
          <w:szCs w:val="24"/>
        </w:rPr>
        <w:t>λ</w:t>
      </w:r>
      <w:r w:rsidRPr="00DA391A">
        <w:rPr>
          <w:rFonts w:eastAsia="Times New Roman"/>
          <w:szCs w:val="24"/>
        </w:rPr>
        <w:t>οιπόν</w:t>
      </w:r>
      <w:r>
        <w:rPr>
          <w:rFonts w:eastAsia="Times New Roman"/>
          <w:szCs w:val="24"/>
        </w:rPr>
        <w:t>,</w:t>
      </w:r>
      <w:r w:rsidRPr="00DA391A">
        <w:rPr>
          <w:rFonts w:eastAsia="Times New Roman"/>
          <w:szCs w:val="24"/>
        </w:rPr>
        <w:t xml:space="preserve"> καλοδεχούμενη από όλους μας η </w:t>
      </w:r>
      <w:r w:rsidRPr="00DA391A">
        <w:rPr>
          <w:rFonts w:eastAsia="Times New Roman"/>
          <w:szCs w:val="24"/>
        </w:rPr>
        <w:t>μείωση κάποιον εισφορών σε μερίδες επαγγελματιών</w:t>
      </w:r>
      <w:r>
        <w:rPr>
          <w:rFonts w:eastAsia="Times New Roman"/>
          <w:szCs w:val="24"/>
        </w:rPr>
        <w:t>, όπως γ</w:t>
      </w:r>
      <w:r w:rsidRPr="00DA391A">
        <w:rPr>
          <w:rFonts w:eastAsia="Times New Roman"/>
          <w:szCs w:val="24"/>
        </w:rPr>
        <w:t>ια παράδειγμα</w:t>
      </w:r>
      <w:r>
        <w:rPr>
          <w:rFonts w:eastAsia="Times New Roman"/>
          <w:szCs w:val="24"/>
        </w:rPr>
        <w:t>,</w:t>
      </w:r>
      <w:r w:rsidRPr="00DA391A">
        <w:rPr>
          <w:rFonts w:eastAsia="Times New Roman"/>
          <w:szCs w:val="24"/>
        </w:rPr>
        <w:t xml:space="preserve"> στους αγρότες</w:t>
      </w:r>
      <w:r>
        <w:rPr>
          <w:rFonts w:eastAsia="Times New Roman"/>
          <w:szCs w:val="24"/>
        </w:rPr>
        <w:t xml:space="preserve">. Να πούμε ότι αφορά </w:t>
      </w:r>
      <w:r w:rsidRPr="00DA391A">
        <w:rPr>
          <w:rFonts w:eastAsia="Times New Roman"/>
          <w:szCs w:val="24"/>
        </w:rPr>
        <w:t>το 10% των αγροτών</w:t>
      </w:r>
      <w:r>
        <w:rPr>
          <w:rFonts w:eastAsia="Times New Roman"/>
          <w:szCs w:val="24"/>
        </w:rPr>
        <w:t>.</w:t>
      </w:r>
      <w:r w:rsidRPr="00DA391A">
        <w:rPr>
          <w:rFonts w:eastAsia="Times New Roman"/>
          <w:szCs w:val="24"/>
        </w:rPr>
        <w:t xml:space="preserve"> </w:t>
      </w:r>
      <w:r>
        <w:rPr>
          <w:rFonts w:eastAsia="Times New Roman"/>
          <w:szCs w:val="24"/>
        </w:rPr>
        <w:t>Δ</w:t>
      </w:r>
      <w:r w:rsidRPr="00DA391A">
        <w:rPr>
          <w:rFonts w:eastAsia="Times New Roman"/>
          <w:szCs w:val="24"/>
        </w:rPr>
        <w:t>εν αφορά όλους τους αγρότες</w:t>
      </w:r>
      <w:r>
        <w:rPr>
          <w:rFonts w:eastAsia="Times New Roman"/>
          <w:szCs w:val="24"/>
        </w:rPr>
        <w:t xml:space="preserve">. Όμως, </w:t>
      </w:r>
      <w:r w:rsidRPr="00DA391A">
        <w:rPr>
          <w:rFonts w:eastAsia="Times New Roman"/>
          <w:szCs w:val="24"/>
        </w:rPr>
        <w:t>ομολογείτ</w:t>
      </w:r>
      <w:r>
        <w:rPr>
          <w:rFonts w:eastAsia="Times New Roman"/>
          <w:szCs w:val="24"/>
        </w:rPr>
        <w:t>ε</w:t>
      </w:r>
      <w:r w:rsidRPr="00DA391A">
        <w:rPr>
          <w:rFonts w:eastAsia="Times New Roman"/>
          <w:szCs w:val="24"/>
        </w:rPr>
        <w:t xml:space="preserve"> </w:t>
      </w:r>
      <w:r>
        <w:rPr>
          <w:rFonts w:eastAsia="Times New Roman"/>
          <w:szCs w:val="24"/>
        </w:rPr>
        <w:t xml:space="preserve">-αρκεί να διαβάσει κάποιος </w:t>
      </w:r>
      <w:r w:rsidRPr="00DA391A">
        <w:rPr>
          <w:rFonts w:eastAsia="Times New Roman"/>
          <w:szCs w:val="24"/>
        </w:rPr>
        <w:t>την εισηγητική έκθεση για να το διαπιστώσει</w:t>
      </w:r>
      <w:r>
        <w:rPr>
          <w:rFonts w:eastAsia="Times New Roman"/>
          <w:szCs w:val="24"/>
        </w:rPr>
        <w:t>-</w:t>
      </w:r>
      <w:r w:rsidRPr="00DA391A">
        <w:rPr>
          <w:rFonts w:eastAsia="Times New Roman"/>
          <w:szCs w:val="24"/>
        </w:rPr>
        <w:t xml:space="preserve"> την πλήρη </w:t>
      </w:r>
      <w:r>
        <w:rPr>
          <w:rFonts w:eastAsia="Times New Roman"/>
          <w:szCs w:val="24"/>
        </w:rPr>
        <w:t>α</w:t>
      </w:r>
      <w:r w:rsidRPr="00DA391A">
        <w:rPr>
          <w:rFonts w:eastAsia="Times New Roman"/>
          <w:szCs w:val="24"/>
        </w:rPr>
        <w:t>π</w:t>
      </w:r>
      <w:r w:rsidRPr="00DA391A">
        <w:rPr>
          <w:rFonts w:eastAsia="Times New Roman"/>
          <w:szCs w:val="24"/>
        </w:rPr>
        <w:t xml:space="preserve">οτυχία του νόμου </w:t>
      </w:r>
      <w:proofErr w:type="spellStart"/>
      <w:r w:rsidRPr="00DA391A">
        <w:rPr>
          <w:rFonts w:eastAsia="Times New Roman"/>
          <w:szCs w:val="24"/>
        </w:rPr>
        <w:t>Κατρούγκαλου</w:t>
      </w:r>
      <w:proofErr w:type="spellEnd"/>
      <w:r>
        <w:rPr>
          <w:rFonts w:eastAsia="Times New Roman"/>
          <w:szCs w:val="24"/>
        </w:rPr>
        <w:t>,</w:t>
      </w:r>
      <w:r w:rsidRPr="00DA391A">
        <w:rPr>
          <w:rFonts w:eastAsia="Times New Roman"/>
          <w:szCs w:val="24"/>
        </w:rPr>
        <w:t xml:space="preserve"> ενός νόμου που από την αρχή σας είπαμε </w:t>
      </w:r>
      <w:r>
        <w:rPr>
          <w:rFonts w:eastAsia="Times New Roman"/>
          <w:szCs w:val="24"/>
        </w:rPr>
        <w:t xml:space="preserve">πόσο κακός, άδικος και </w:t>
      </w:r>
      <w:proofErr w:type="spellStart"/>
      <w:r>
        <w:rPr>
          <w:rFonts w:eastAsia="Times New Roman"/>
          <w:szCs w:val="24"/>
        </w:rPr>
        <w:t>τιμωρητικός</w:t>
      </w:r>
      <w:proofErr w:type="spellEnd"/>
      <w:r>
        <w:rPr>
          <w:rFonts w:eastAsia="Times New Roman"/>
          <w:szCs w:val="24"/>
        </w:rPr>
        <w:t xml:space="preserve"> για την εργασία. Λοιδορούσατε τους επαγγελματίες που διαδήλωναν στο κίνημα της γραβάτας. Κλωστή-κλωστή τώρα ξηλώνετε το πουλόβερ του νόμου </w:t>
      </w:r>
      <w:proofErr w:type="spellStart"/>
      <w:r>
        <w:rPr>
          <w:rFonts w:eastAsia="Times New Roman"/>
          <w:szCs w:val="24"/>
        </w:rPr>
        <w:t>Κατρούγκαλου</w:t>
      </w:r>
      <w:proofErr w:type="spellEnd"/>
      <w:r>
        <w:rPr>
          <w:rFonts w:eastAsia="Times New Roman"/>
          <w:szCs w:val="24"/>
        </w:rPr>
        <w:t xml:space="preserve">. Και καλά κάνετε, αλλά όχι και να πανηγυρίζετε! </w:t>
      </w:r>
    </w:p>
    <w:p w14:paraId="0F16F2A0"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 xml:space="preserve">Θα φέρετε νομοσχέδια </w:t>
      </w:r>
      <w:r w:rsidRPr="00DA391A">
        <w:rPr>
          <w:rFonts w:eastAsia="Times New Roman"/>
          <w:szCs w:val="24"/>
        </w:rPr>
        <w:t xml:space="preserve">το επόμενο διάστημα και αφορούν κάποιες </w:t>
      </w:r>
      <w:proofErr w:type="spellStart"/>
      <w:r w:rsidRPr="00DA391A">
        <w:rPr>
          <w:rFonts w:eastAsia="Times New Roman"/>
          <w:szCs w:val="24"/>
        </w:rPr>
        <w:t>φορ</w:t>
      </w:r>
      <w:r>
        <w:rPr>
          <w:rFonts w:eastAsia="Times New Roman"/>
          <w:szCs w:val="24"/>
        </w:rPr>
        <w:t>ο</w:t>
      </w:r>
      <w:r w:rsidRPr="00DA391A">
        <w:rPr>
          <w:rFonts w:eastAsia="Times New Roman"/>
          <w:szCs w:val="24"/>
        </w:rPr>
        <w:t>ελαφρύνσεις</w:t>
      </w:r>
      <w:proofErr w:type="spellEnd"/>
      <w:r>
        <w:rPr>
          <w:rFonts w:eastAsia="Times New Roman"/>
          <w:szCs w:val="24"/>
        </w:rPr>
        <w:t>.</w:t>
      </w:r>
      <w:r w:rsidRPr="00DA391A">
        <w:rPr>
          <w:rFonts w:eastAsia="Times New Roman"/>
          <w:szCs w:val="24"/>
        </w:rPr>
        <w:t xml:space="preserve"> </w:t>
      </w:r>
      <w:r>
        <w:rPr>
          <w:rFonts w:eastAsia="Times New Roman"/>
          <w:szCs w:val="24"/>
        </w:rPr>
        <w:t>Μήπως γι’ α</w:t>
      </w:r>
      <w:r w:rsidRPr="00DA391A">
        <w:rPr>
          <w:rFonts w:eastAsia="Times New Roman"/>
          <w:szCs w:val="24"/>
        </w:rPr>
        <w:t>υτά έχετε δικαίωμα να πανηγυρίζετε</w:t>
      </w:r>
      <w:r>
        <w:rPr>
          <w:rFonts w:eastAsia="Times New Roman"/>
          <w:szCs w:val="24"/>
        </w:rPr>
        <w:t>;</w:t>
      </w:r>
      <w:r w:rsidRPr="00DA391A">
        <w:rPr>
          <w:rFonts w:eastAsia="Times New Roman"/>
          <w:szCs w:val="24"/>
        </w:rPr>
        <w:t xml:space="preserve"> Γιατί</w:t>
      </w:r>
      <w:r>
        <w:rPr>
          <w:rFonts w:eastAsia="Times New Roman"/>
          <w:szCs w:val="24"/>
        </w:rPr>
        <w:t>;</w:t>
      </w:r>
      <w:r w:rsidRPr="00DA391A">
        <w:rPr>
          <w:rFonts w:eastAsia="Times New Roman"/>
          <w:szCs w:val="24"/>
        </w:rPr>
        <w:t xml:space="preserve"> </w:t>
      </w:r>
      <w:r>
        <w:rPr>
          <w:rFonts w:eastAsia="Times New Roman"/>
          <w:szCs w:val="24"/>
        </w:rPr>
        <w:t>Γ</w:t>
      </w:r>
      <w:r w:rsidRPr="00DA391A">
        <w:rPr>
          <w:rFonts w:eastAsia="Times New Roman"/>
          <w:szCs w:val="24"/>
        </w:rPr>
        <w:t>ιατί θα μειώσετε το</w:t>
      </w:r>
      <w:r>
        <w:rPr>
          <w:rFonts w:eastAsia="Times New Roman"/>
          <w:szCs w:val="24"/>
        </w:rPr>
        <w:t>ν</w:t>
      </w:r>
      <w:r w:rsidRPr="00DA391A">
        <w:rPr>
          <w:rFonts w:eastAsia="Times New Roman"/>
          <w:szCs w:val="24"/>
        </w:rPr>
        <w:t xml:space="preserve"> φόρο στις επιχειρήσεις από το 29</w:t>
      </w:r>
      <w:r>
        <w:rPr>
          <w:rFonts w:eastAsia="Times New Roman"/>
          <w:szCs w:val="24"/>
        </w:rPr>
        <w:t>%</w:t>
      </w:r>
      <w:r w:rsidRPr="00DA391A">
        <w:rPr>
          <w:rFonts w:eastAsia="Times New Roman"/>
          <w:szCs w:val="24"/>
        </w:rPr>
        <w:t xml:space="preserve"> στο 28</w:t>
      </w:r>
      <w:r>
        <w:rPr>
          <w:rFonts w:eastAsia="Times New Roman"/>
          <w:szCs w:val="24"/>
        </w:rPr>
        <w:t>% ή</w:t>
      </w:r>
      <w:r w:rsidRPr="00DA391A">
        <w:rPr>
          <w:rFonts w:eastAsia="Times New Roman"/>
          <w:szCs w:val="24"/>
        </w:rPr>
        <w:t xml:space="preserve"> το ΦΠΑ από το 24</w:t>
      </w:r>
      <w:r>
        <w:rPr>
          <w:rFonts w:eastAsia="Times New Roman"/>
          <w:szCs w:val="24"/>
        </w:rPr>
        <w:t>%</w:t>
      </w:r>
      <w:r w:rsidRPr="00DA391A">
        <w:rPr>
          <w:rFonts w:eastAsia="Times New Roman"/>
          <w:szCs w:val="24"/>
        </w:rPr>
        <w:t xml:space="preserve"> στο 23</w:t>
      </w:r>
      <w:r>
        <w:rPr>
          <w:rFonts w:eastAsia="Times New Roman"/>
          <w:szCs w:val="24"/>
        </w:rPr>
        <w:t>%;</w:t>
      </w:r>
      <w:r w:rsidRPr="00DA391A">
        <w:rPr>
          <w:rFonts w:eastAsia="Times New Roman"/>
          <w:szCs w:val="24"/>
        </w:rPr>
        <w:t xml:space="preserve"> </w:t>
      </w:r>
      <w:r>
        <w:rPr>
          <w:rFonts w:eastAsia="Times New Roman"/>
          <w:szCs w:val="24"/>
        </w:rPr>
        <w:t xml:space="preserve">Μα, το ένα το </w:t>
      </w:r>
      <w:r w:rsidRPr="00DA391A">
        <w:rPr>
          <w:rFonts w:eastAsia="Times New Roman"/>
          <w:szCs w:val="24"/>
        </w:rPr>
        <w:t>βρήκατε στο 26</w:t>
      </w:r>
      <w:r>
        <w:rPr>
          <w:rFonts w:eastAsia="Times New Roman"/>
          <w:szCs w:val="24"/>
        </w:rPr>
        <w:t>%</w:t>
      </w:r>
      <w:r w:rsidRPr="00DA391A">
        <w:rPr>
          <w:rFonts w:eastAsia="Times New Roman"/>
          <w:szCs w:val="24"/>
        </w:rPr>
        <w:t xml:space="preserve"> και το άλλο το βρήκα</w:t>
      </w:r>
      <w:r>
        <w:rPr>
          <w:rFonts w:eastAsia="Times New Roman"/>
          <w:szCs w:val="24"/>
        </w:rPr>
        <w:t>τ</w:t>
      </w:r>
      <w:r w:rsidRPr="00DA391A">
        <w:rPr>
          <w:rFonts w:eastAsia="Times New Roman"/>
          <w:szCs w:val="24"/>
        </w:rPr>
        <w:t>ε στο 13</w:t>
      </w:r>
      <w:r>
        <w:rPr>
          <w:rFonts w:eastAsia="Times New Roman"/>
          <w:szCs w:val="24"/>
        </w:rPr>
        <w:t>%!</w:t>
      </w:r>
      <w:r w:rsidRPr="00DA391A">
        <w:rPr>
          <w:rFonts w:eastAsia="Times New Roman"/>
          <w:szCs w:val="24"/>
        </w:rPr>
        <w:t xml:space="preserve"> </w:t>
      </w:r>
    </w:p>
    <w:p w14:paraId="0F16F2A1" w14:textId="77777777" w:rsidR="0091757C" w:rsidRDefault="00D319C2">
      <w:pPr>
        <w:tabs>
          <w:tab w:val="center" w:pos="4753"/>
          <w:tab w:val="left" w:pos="6156"/>
        </w:tabs>
        <w:spacing w:line="600" w:lineRule="auto"/>
        <w:ind w:firstLine="720"/>
        <w:jc w:val="both"/>
        <w:rPr>
          <w:rFonts w:eastAsia="Times New Roman"/>
          <w:szCs w:val="24"/>
        </w:rPr>
      </w:pPr>
      <w:r w:rsidRPr="00DA391A">
        <w:rPr>
          <w:rFonts w:eastAsia="Times New Roman"/>
          <w:szCs w:val="24"/>
        </w:rPr>
        <w:t>Ακούστε με απλά λόγια τι λέει ο κ</w:t>
      </w:r>
      <w:r>
        <w:rPr>
          <w:rFonts w:eastAsia="Times New Roman"/>
          <w:szCs w:val="24"/>
        </w:rPr>
        <w:t>.</w:t>
      </w:r>
      <w:r w:rsidRPr="00DA391A">
        <w:rPr>
          <w:rFonts w:eastAsia="Times New Roman"/>
          <w:szCs w:val="24"/>
        </w:rPr>
        <w:t xml:space="preserve"> Τσίπρας στον ελληνικό λαό</w:t>
      </w:r>
      <w:r>
        <w:rPr>
          <w:rFonts w:eastAsia="Times New Roman"/>
          <w:szCs w:val="24"/>
        </w:rPr>
        <w:t>.</w:t>
      </w:r>
      <w:r w:rsidRPr="00DA391A">
        <w:rPr>
          <w:rFonts w:eastAsia="Times New Roman"/>
          <w:szCs w:val="24"/>
        </w:rPr>
        <w:t xml:space="preserve"> </w:t>
      </w:r>
      <w:r>
        <w:rPr>
          <w:rFonts w:eastAsia="Times New Roman"/>
          <w:szCs w:val="24"/>
        </w:rPr>
        <w:t>«Ε</w:t>
      </w:r>
      <w:r w:rsidRPr="00DA391A">
        <w:rPr>
          <w:rFonts w:eastAsia="Times New Roman"/>
          <w:szCs w:val="24"/>
        </w:rPr>
        <w:t>λληνικέ λαέ</w:t>
      </w:r>
      <w:r>
        <w:rPr>
          <w:rFonts w:eastAsia="Times New Roman"/>
          <w:szCs w:val="24"/>
        </w:rPr>
        <w:t>,</w:t>
      </w:r>
      <w:r w:rsidRPr="00DA391A">
        <w:rPr>
          <w:rFonts w:eastAsia="Times New Roman"/>
          <w:szCs w:val="24"/>
        </w:rPr>
        <w:t xml:space="preserve"> στα τέσσερα χρόνια που είμαι στην εξουσία</w:t>
      </w:r>
      <w:r>
        <w:rPr>
          <w:rFonts w:eastAsia="Times New Roman"/>
          <w:szCs w:val="24"/>
        </w:rPr>
        <w:t>,</w:t>
      </w:r>
      <w:r w:rsidRPr="00DA391A">
        <w:rPr>
          <w:rFonts w:eastAsia="Times New Roman"/>
          <w:szCs w:val="24"/>
        </w:rPr>
        <w:t xml:space="preserve"> σε </w:t>
      </w:r>
      <w:r>
        <w:rPr>
          <w:rFonts w:eastAsia="Times New Roman"/>
          <w:szCs w:val="24"/>
        </w:rPr>
        <w:t>τρέλανα</w:t>
      </w:r>
      <w:r w:rsidRPr="00DA391A">
        <w:rPr>
          <w:rFonts w:eastAsia="Times New Roman"/>
          <w:szCs w:val="24"/>
        </w:rPr>
        <w:t xml:space="preserve"> στους </w:t>
      </w:r>
      <w:r>
        <w:rPr>
          <w:rFonts w:eastAsia="Times New Roman"/>
          <w:szCs w:val="24"/>
        </w:rPr>
        <w:t>φ</w:t>
      </w:r>
      <w:r w:rsidRPr="00DA391A">
        <w:rPr>
          <w:rFonts w:eastAsia="Times New Roman"/>
          <w:szCs w:val="24"/>
        </w:rPr>
        <w:t>όρους</w:t>
      </w:r>
      <w:r>
        <w:rPr>
          <w:rFonts w:eastAsia="Times New Roman"/>
          <w:szCs w:val="24"/>
        </w:rPr>
        <w:t>.</w:t>
      </w:r>
      <w:r w:rsidRPr="00DA391A">
        <w:rPr>
          <w:rFonts w:eastAsia="Times New Roman"/>
          <w:szCs w:val="24"/>
        </w:rPr>
        <w:t xml:space="preserve"> </w:t>
      </w:r>
      <w:r>
        <w:rPr>
          <w:rFonts w:eastAsia="Times New Roman"/>
          <w:szCs w:val="24"/>
        </w:rPr>
        <w:t>Δ</w:t>
      </w:r>
      <w:r w:rsidRPr="00DA391A">
        <w:rPr>
          <w:rFonts w:eastAsia="Times New Roman"/>
          <w:szCs w:val="24"/>
        </w:rPr>
        <w:t>ιέλυσα τη μεσαία τά</w:t>
      </w:r>
      <w:r w:rsidRPr="00DA391A">
        <w:rPr>
          <w:rFonts w:eastAsia="Times New Roman"/>
          <w:szCs w:val="24"/>
        </w:rPr>
        <w:t>ξη</w:t>
      </w:r>
      <w:r>
        <w:rPr>
          <w:rFonts w:eastAsia="Times New Roman"/>
          <w:szCs w:val="24"/>
        </w:rPr>
        <w:t>,</w:t>
      </w:r>
      <w:r w:rsidRPr="00DA391A">
        <w:rPr>
          <w:rFonts w:eastAsia="Times New Roman"/>
          <w:szCs w:val="24"/>
        </w:rPr>
        <w:t xml:space="preserve"> </w:t>
      </w:r>
      <w:r>
        <w:rPr>
          <w:rFonts w:eastAsia="Times New Roman"/>
          <w:szCs w:val="24"/>
        </w:rPr>
        <w:t>α</w:t>
      </w:r>
      <w:r w:rsidRPr="00DA391A">
        <w:rPr>
          <w:rFonts w:eastAsia="Times New Roman"/>
          <w:szCs w:val="24"/>
        </w:rPr>
        <w:t xml:space="preserve">λλά αν μου </w:t>
      </w:r>
      <w:r w:rsidRPr="00DA391A">
        <w:rPr>
          <w:rFonts w:eastAsia="Times New Roman"/>
          <w:szCs w:val="24"/>
        </w:rPr>
        <w:lastRenderedPageBreak/>
        <w:t xml:space="preserve">δώσεις άλλα τέσσερα </w:t>
      </w:r>
      <w:r>
        <w:rPr>
          <w:rFonts w:eastAsia="Times New Roman"/>
          <w:szCs w:val="24"/>
        </w:rPr>
        <w:t>χρόνια, σ</w:t>
      </w:r>
      <w:r w:rsidRPr="00DA391A">
        <w:rPr>
          <w:rFonts w:eastAsia="Times New Roman"/>
          <w:szCs w:val="24"/>
        </w:rPr>
        <w:t>ου υπόσχομαι ότι στο βάθος της τετραετίας θα επαναφέρω τα πράγματα εκεί που τα βρήκα το 2014</w:t>
      </w:r>
      <w:r>
        <w:rPr>
          <w:rFonts w:eastAsia="Times New Roman"/>
          <w:szCs w:val="24"/>
        </w:rPr>
        <w:t>».</w:t>
      </w:r>
      <w:r w:rsidRPr="00DA391A">
        <w:rPr>
          <w:rFonts w:eastAsia="Times New Roman"/>
          <w:szCs w:val="24"/>
        </w:rPr>
        <w:t xml:space="preserve"> </w:t>
      </w:r>
      <w:r>
        <w:rPr>
          <w:rFonts w:eastAsia="Times New Roman"/>
          <w:szCs w:val="24"/>
        </w:rPr>
        <w:t>Φ</w:t>
      </w:r>
      <w:r w:rsidRPr="00DA391A">
        <w:rPr>
          <w:rFonts w:eastAsia="Times New Roman"/>
          <w:szCs w:val="24"/>
        </w:rPr>
        <w:t>οβερό</w:t>
      </w:r>
      <w:r>
        <w:rPr>
          <w:rFonts w:eastAsia="Times New Roman"/>
          <w:szCs w:val="24"/>
        </w:rPr>
        <w:t>!</w:t>
      </w:r>
      <w:r w:rsidRPr="00DA391A">
        <w:rPr>
          <w:rFonts w:eastAsia="Times New Roman"/>
          <w:szCs w:val="24"/>
        </w:rPr>
        <w:t xml:space="preserve"> </w:t>
      </w:r>
      <w:r>
        <w:rPr>
          <w:rFonts w:eastAsia="Times New Roman"/>
          <w:szCs w:val="24"/>
        </w:rPr>
        <w:t>«</w:t>
      </w:r>
      <w:r w:rsidRPr="00DA391A">
        <w:rPr>
          <w:rFonts w:eastAsia="Times New Roman"/>
          <w:szCs w:val="24"/>
        </w:rPr>
        <w:t xml:space="preserve">Δώστε μου </w:t>
      </w:r>
      <w:r>
        <w:rPr>
          <w:rFonts w:eastAsia="Times New Roman"/>
          <w:szCs w:val="24"/>
        </w:rPr>
        <w:t>οκτώ</w:t>
      </w:r>
      <w:r w:rsidRPr="00DA391A">
        <w:rPr>
          <w:rFonts w:eastAsia="Times New Roman"/>
          <w:szCs w:val="24"/>
        </w:rPr>
        <w:t xml:space="preserve"> χρόνια για να σας γυρίσω εκεί που ήμασταν το 2014</w:t>
      </w:r>
      <w:r>
        <w:rPr>
          <w:rFonts w:eastAsia="Times New Roman"/>
          <w:szCs w:val="24"/>
        </w:rPr>
        <w:t>».</w:t>
      </w:r>
      <w:r w:rsidRPr="00DA391A">
        <w:rPr>
          <w:rFonts w:eastAsia="Times New Roman"/>
          <w:szCs w:val="24"/>
        </w:rPr>
        <w:t xml:space="preserve"> </w:t>
      </w:r>
      <w:r>
        <w:rPr>
          <w:rFonts w:eastAsia="Times New Roman"/>
          <w:szCs w:val="24"/>
        </w:rPr>
        <w:t>Υ</w:t>
      </w:r>
      <w:r w:rsidRPr="00DA391A">
        <w:rPr>
          <w:rFonts w:eastAsia="Times New Roman"/>
          <w:szCs w:val="24"/>
        </w:rPr>
        <w:t>ποκριτές μέχρι το τέλος</w:t>
      </w:r>
      <w:r>
        <w:rPr>
          <w:rFonts w:eastAsia="Times New Roman"/>
          <w:szCs w:val="24"/>
        </w:rPr>
        <w:t>!</w:t>
      </w:r>
    </w:p>
    <w:p w14:paraId="0F16F2A2"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Κ</w:t>
      </w:r>
      <w:r w:rsidRPr="00DA391A">
        <w:rPr>
          <w:rFonts w:eastAsia="Times New Roman"/>
          <w:szCs w:val="24"/>
        </w:rPr>
        <w:t>αι ποιο είναι</w:t>
      </w:r>
      <w:r w:rsidRPr="00DA391A">
        <w:rPr>
          <w:rFonts w:eastAsia="Times New Roman"/>
          <w:szCs w:val="24"/>
        </w:rPr>
        <w:t xml:space="preserve"> το μέσο για να δικαιολογήσουν αυτή</w:t>
      </w:r>
      <w:r>
        <w:rPr>
          <w:rFonts w:eastAsia="Times New Roman"/>
          <w:szCs w:val="24"/>
        </w:rPr>
        <w:t>ν τη δήθεν</w:t>
      </w:r>
      <w:r w:rsidRPr="00DA391A">
        <w:rPr>
          <w:rFonts w:eastAsia="Times New Roman"/>
          <w:szCs w:val="24"/>
        </w:rPr>
        <w:t xml:space="preserve"> επιτυχία</w:t>
      </w:r>
      <w:r>
        <w:rPr>
          <w:rFonts w:eastAsia="Times New Roman"/>
          <w:szCs w:val="24"/>
        </w:rPr>
        <w:t>;</w:t>
      </w:r>
      <w:r w:rsidRPr="00DA391A">
        <w:rPr>
          <w:rFonts w:eastAsia="Times New Roman"/>
          <w:szCs w:val="24"/>
        </w:rPr>
        <w:t xml:space="preserve"> </w:t>
      </w:r>
      <w:r>
        <w:rPr>
          <w:rFonts w:eastAsia="Times New Roman"/>
          <w:szCs w:val="24"/>
        </w:rPr>
        <w:t>Π</w:t>
      </w:r>
      <w:r w:rsidRPr="00DA391A">
        <w:rPr>
          <w:rFonts w:eastAsia="Times New Roman"/>
          <w:szCs w:val="24"/>
        </w:rPr>
        <w:t>οιο είναι το τυράκι</w:t>
      </w:r>
      <w:r>
        <w:rPr>
          <w:rFonts w:eastAsia="Times New Roman"/>
          <w:szCs w:val="24"/>
        </w:rPr>
        <w:t>;</w:t>
      </w:r>
      <w:r w:rsidRPr="00DA391A">
        <w:rPr>
          <w:rFonts w:eastAsia="Times New Roman"/>
          <w:szCs w:val="24"/>
        </w:rPr>
        <w:t xml:space="preserve"> </w:t>
      </w:r>
      <w:r>
        <w:rPr>
          <w:rFonts w:eastAsia="Times New Roman"/>
          <w:szCs w:val="24"/>
        </w:rPr>
        <w:t xml:space="preserve">Το περιβόητο </w:t>
      </w:r>
      <w:proofErr w:type="spellStart"/>
      <w:r w:rsidRPr="00DA391A">
        <w:rPr>
          <w:rFonts w:eastAsia="Times New Roman"/>
          <w:szCs w:val="24"/>
        </w:rPr>
        <w:t>υπερπλε</w:t>
      </w:r>
      <w:r>
        <w:rPr>
          <w:rFonts w:eastAsia="Times New Roman"/>
          <w:szCs w:val="24"/>
        </w:rPr>
        <w:t>ό</w:t>
      </w:r>
      <w:r w:rsidRPr="00DA391A">
        <w:rPr>
          <w:rFonts w:eastAsia="Times New Roman"/>
          <w:szCs w:val="24"/>
        </w:rPr>
        <w:t>νασμα</w:t>
      </w:r>
      <w:proofErr w:type="spellEnd"/>
      <w:r>
        <w:rPr>
          <w:rFonts w:eastAsia="Times New Roman"/>
          <w:szCs w:val="24"/>
        </w:rPr>
        <w:t>,</w:t>
      </w:r>
      <w:r w:rsidRPr="00DA391A">
        <w:rPr>
          <w:rFonts w:eastAsia="Times New Roman"/>
          <w:szCs w:val="24"/>
        </w:rPr>
        <w:t xml:space="preserve"> που κανείς δεν μας το ζήτησε και που στην πραγματικότητα αποτελεί τροχοπέδη σε όποια ανάπτυξη</w:t>
      </w:r>
      <w:r>
        <w:rPr>
          <w:rFonts w:eastAsia="Times New Roman"/>
          <w:szCs w:val="24"/>
        </w:rPr>
        <w:t>.</w:t>
      </w:r>
      <w:r w:rsidRPr="00DA391A">
        <w:rPr>
          <w:rFonts w:eastAsia="Times New Roman"/>
          <w:szCs w:val="24"/>
        </w:rPr>
        <w:t xml:space="preserve"> </w:t>
      </w:r>
      <w:r>
        <w:rPr>
          <w:rFonts w:eastAsia="Times New Roman"/>
          <w:szCs w:val="24"/>
        </w:rPr>
        <w:t>Τ</w:t>
      </w:r>
      <w:r w:rsidRPr="00DA391A">
        <w:rPr>
          <w:rFonts w:eastAsia="Times New Roman"/>
          <w:szCs w:val="24"/>
        </w:rPr>
        <w:t xml:space="preserve">ην καθιστά </w:t>
      </w:r>
      <w:r>
        <w:rPr>
          <w:rFonts w:eastAsia="Times New Roman"/>
          <w:szCs w:val="24"/>
        </w:rPr>
        <w:t>-</w:t>
      </w:r>
      <w:r w:rsidRPr="00DA391A">
        <w:rPr>
          <w:rFonts w:eastAsia="Times New Roman"/>
          <w:szCs w:val="24"/>
        </w:rPr>
        <w:t>θα έλεγα</w:t>
      </w:r>
      <w:r>
        <w:rPr>
          <w:rFonts w:eastAsia="Times New Roman"/>
          <w:szCs w:val="24"/>
        </w:rPr>
        <w:t>-</w:t>
      </w:r>
      <w:r w:rsidRPr="00DA391A">
        <w:rPr>
          <w:rFonts w:eastAsia="Times New Roman"/>
          <w:szCs w:val="24"/>
        </w:rPr>
        <w:t xml:space="preserve"> απαγορευτική</w:t>
      </w:r>
      <w:r>
        <w:rPr>
          <w:rFonts w:eastAsia="Times New Roman"/>
          <w:szCs w:val="24"/>
        </w:rPr>
        <w:t>. Είναι</w:t>
      </w:r>
      <w:r w:rsidRPr="00DA391A">
        <w:rPr>
          <w:rFonts w:eastAsia="Times New Roman"/>
          <w:szCs w:val="24"/>
        </w:rPr>
        <w:t xml:space="preserve"> ένα πλεόνασμ</w:t>
      </w:r>
      <w:r w:rsidRPr="00DA391A">
        <w:rPr>
          <w:rFonts w:eastAsia="Times New Roman"/>
          <w:szCs w:val="24"/>
        </w:rPr>
        <w:t xml:space="preserve">α που όλοι μας γνωρίζουμε </w:t>
      </w:r>
      <w:r>
        <w:rPr>
          <w:rFonts w:eastAsia="Times New Roman"/>
          <w:szCs w:val="24"/>
        </w:rPr>
        <w:t>-</w:t>
      </w:r>
      <w:r w:rsidRPr="00DA391A">
        <w:rPr>
          <w:rFonts w:eastAsia="Times New Roman"/>
          <w:szCs w:val="24"/>
        </w:rPr>
        <w:t>και καλύτερα από όλους μας το γνωρίζουν οι Έλληνες πολίτες</w:t>
      </w:r>
      <w:r>
        <w:rPr>
          <w:rFonts w:eastAsia="Times New Roman"/>
          <w:szCs w:val="24"/>
        </w:rPr>
        <w:t>-</w:t>
      </w:r>
      <w:r w:rsidRPr="00DA391A">
        <w:rPr>
          <w:rFonts w:eastAsia="Times New Roman"/>
          <w:szCs w:val="24"/>
        </w:rPr>
        <w:t xml:space="preserve"> ότι δεν είναι προϊόν πραγματικής ανάπτυξης</w:t>
      </w:r>
      <w:r>
        <w:rPr>
          <w:rFonts w:eastAsia="Times New Roman"/>
          <w:szCs w:val="24"/>
        </w:rPr>
        <w:t>.</w:t>
      </w:r>
      <w:r w:rsidRPr="00DA391A">
        <w:rPr>
          <w:rFonts w:eastAsia="Times New Roman"/>
          <w:szCs w:val="24"/>
        </w:rPr>
        <w:t xml:space="preserve"> </w:t>
      </w:r>
      <w:r>
        <w:rPr>
          <w:rFonts w:eastAsia="Times New Roman"/>
          <w:szCs w:val="24"/>
        </w:rPr>
        <w:t>Δ</w:t>
      </w:r>
      <w:r w:rsidRPr="00DA391A">
        <w:rPr>
          <w:rFonts w:eastAsia="Times New Roman"/>
          <w:szCs w:val="24"/>
        </w:rPr>
        <w:t>εν είναι προϊόν που προέρχεται από την αύξηση του ΑΕΠ</w:t>
      </w:r>
      <w:r>
        <w:rPr>
          <w:rFonts w:eastAsia="Times New Roman"/>
          <w:szCs w:val="24"/>
        </w:rPr>
        <w:t>,</w:t>
      </w:r>
      <w:r w:rsidRPr="00DA391A">
        <w:rPr>
          <w:rFonts w:eastAsia="Times New Roman"/>
          <w:szCs w:val="24"/>
        </w:rPr>
        <w:t xml:space="preserve"> αλλά είναι προϊόν </w:t>
      </w:r>
      <w:proofErr w:type="spellStart"/>
      <w:r w:rsidRPr="00DA391A">
        <w:rPr>
          <w:rFonts w:eastAsia="Times New Roman"/>
          <w:szCs w:val="24"/>
        </w:rPr>
        <w:t>υπερφορολόγησης</w:t>
      </w:r>
      <w:proofErr w:type="spellEnd"/>
      <w:r>
        <w:rPr>
          <w:rFonts w:eastAsia="Times New Roman"/>
          <w:szCs w:val="24"/>
        </w:rPr>
        <w:t>,</w:t>
      </w:r>
      <w:r w:rsidRPr="00DA391A">
        <w:rPr>
          <w:rFonts w:eastAsia="Times New Roman"/>
          <w:szCs w:val="24"/>
        </w:rPr>
        <w:t xml:space="preserve"> στάσης πληρωμών και αφαίμαξη</w:t>
      </w:r>
      <w:r>
        <w:rPr>
          <w:rFonts w:eastAsia="Times New Roman"/>
          <w:szCs w:val="24"/>
        </w:rPr>
        <w:t>ς</w:t>
      </w:r>
      <w:r w:rsidRPr="00DA391A">
        <w:rPr>
          <w:rFonts w:eastAsia="Times New Roman"/>
          <w:szCs w:val="24"/>
        </w:rPr>
        <w:t xml:space="preserve"> του κορβανά των δημοσίων </w:t>
      </w:r>
      <w:r>
        <w:rPr>
          <w:rFonts w:eastAsia="Times New Roman"/>
          <w:szCs w:val="24"/>
        </w:rPr>
        <w:t>ε</w:t>
      </w:r>
      <w:r w:rsidRPr="00DA391A">
        <w:rPr>
          <w:rFonts w:eastAsia="Times New Roman"/>
          <w:szCs w:val="24"/>
        </w:rPr>
        <w:t>πενδύσεων</w:t>
      </w:r>
      <w:r>
        <w:rPr>
          <w:rFonts w:eastAsia="Times New Roman"/>
          <w:szCs w:val="24"/>
        </w:rPr>
        <w:t xml:space="preserve">. </w:t>
      </w:r>
    </w:p>
    <w:p w14:paraId="0F16F2A3"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Κ</w:t>
      </w:r>
      <w:r w:rsidRPr="00DA391A">
        <w:rPr>
          <w:rFonts w:eastAsia="Times New Roman"/>
          <w:szCs w:val="24"/>
        </w:rPr>
        <w:t>υρίες και κύριοι συνάδελφοι</w:t>
      </w:r>
      <w:r>
        <w:rPr>
          <w:rFonts w:eastAsia="Times New Roman"/>
          <w:szCs w:val="24"/>
        </w:rPr>
        <w:t>,</w:t>
      </w:r>
      <w:r w:rsidRPr="00DA391A">
        <w:rPr>
          <w:rFonts w:eastAsia="Times New Roman"/>
          <w:szCs w:val="24"/>
        </w:rPr>
        <w:t xml:space="preserve"> απλά και λιτά</w:t>
      </w:r>
      <w:r>
        <w:rPr>
          <w:rFonts w:eastAsia="Times New Roman"/>
          <w:szCs w:val="24"/>
        </w:rPr>
        <w:t>:</w:t>
      </w:r>
      <w:r w:rsidRPr="00DA391A">
        <w:rPr>
          <w:rFonts w:eastAsia="Times New Roman"/>
          <w:szCs w:val="24"/>
        </w:rPr>
        <w:t xml:space="preserve"> </w:t>
      </w:r>
      <w:r>
        <w:rPr>
          <w:rFonts w:eastAsia="Times New Roman"/>
          <w:szCs w:val="24"/>
        </w:rPr>
        <w:t>Μια χώρα</w:t>
      </w:r>
      <w:r w:rsidRPr="00DA391A">
        <w:rPr>
          <w:rFonts w:eastAsia="Times New Roman"/>
          <w:szCs w:val="24"/>
        </w:rPr>
        <w:t xml:space="preserve"> που παίρνει τα λεφτά από τον κορβανά των δημοσίων </w:t>
      </w:r>
      <w:r>
        <w:rPr>
          <w:rFonts w:eastAsia="Times New Roman"/>
          <w:szCs w:val="24"/>
        </w:rPr>
        <w:t>ε</w:t>
      </w:r>
      <w:r w:rsidRPr="00DA391A">
        <w:rPr>
          <w:rFonts w:eastAsia="Times New Roman"/>
          <w:szCs w:val="24"/>
        </w:rPr>
        <w:t xml:space="preserve">πενδύσεων για να τον </w:t>
      </w:r>
      <w:r>
        <w:rPr>
          <w:rFonts w:eastAsia="Times New Roman"/>
          <w:szCs w:val="24"/>
        </w:rPr>
        <w:t>κάνει</w:t>
      </w:r>
      <w:r w:rsidRPr="00DA391A">
        <w:rPr>
          <w:rFonts w:eastAsia="Times New Roman"/>
          <w:szCs w:val="24"/>
        </w:rPr>
        <w:t xml:space="preserve"> χριστουγεννιάτικα προεκλογικά φιλοδωρήματα</w:t>
      </w:r>
      <w:r>
        <w:rPr>
          <w:rFonts w:eastAsia="Times New Roman"/>
          <w:szCs w:val="24"/>
        </w:rPr>
        <w:t>,</w:t>
      </w:r>
      <w:r w:rsidRPr="00DA391A">
        <w:rPr>
          <w:rFonts w:eastAsia="Times New Roman"/>
          <w:szCs w:val="24"/>
        </w:rPr>
        <w:t xml:space="preserve"> δεν μπορεί να μιλάει </w:t>
      </w:r>
      <w:r>
        <w:rPr>
          <w:rFonts w:eastAsia="Times New Roman"/>
          <w:szCs w:val="24"/>
        </w:rPr>
        <w:t>για</w:t>
      </w:r>
      <w:r w:rsidRPr="00DA391A">
        <w:rPr>
          <w:rFonts w:eastAsia="Times New Roman"/>
          <w:szCs w:val="24"/>
        </w:rPr>
        <w:t xml:space="preserve"> ανάπτυξη</w:t>
      </w:r>
      <w:r>
        <w:rPr>
          <w:rFonts w:eastAsia="Times New Roman"/>
          <w:szCs w:val="24"/>
        </w:rPr>
        <w:t>.</w:t>
      </w:r>
      <w:r w:rsidRPr="00DA391A">
        <w:rPr>
          <w:rFonts w:eastAsia="Times New Roman"/>
          <w:szCs w:val="24"/>
        </w:rPr>
        <w:t xml:space="preserve"> </w:t>
      </w:r>
      <w:r>
        <w:rPr>
          <w:rFonts w:eastAsia="Times New Roman"/>
          <w:szCs w:val="24"/>
        </w:rPr>
        <w:t>Δ</w:t>
      </w:r>
      <w:r w:rsidRPr="00DA391A">
        <w:rPr>
          <w:rFonts w:eastAsia="Times New Roman"/>
          <w:szCs w:val="24"/>
        </w:rPr>
        <w:t>εν έρ</w:t>
      </w:r>
      <w:r w:rsidRPr="00DA391A">
        <w:rPr>
          <w:rFonts w:eastAsia="Times New Roman"/>
          <w:szCs w:val="24"/>
        </w:rPr>
        <w:t xml:space="preserve">χεται έτσι </w:t>
      </w:r>
      <w:r>
        <w:rPr>
          <w:rFonts w:eastAsia="Times New Roman"/>
          <w:szCs w:val="24"/>
        </w:rPr>
        <w:t xml:space="preserve">η </w:t>
      </w:r>
      <w:r w:rsidRPr="00DA391A">
        <w:rPr>
          <w:rFonts w:eastAsia="Times New Roman"/>
          <w:szCs w:val="24"/>
        </w:rPr>
        <w:t>ανάπτυξη</w:t>
      </w:r>
      <w:r>
        <w:rPr>
          <w:rFonts w:eastAsia="Times New Roman"/>
          <w:szCs w:val="24"/>
        </w:rPr>
        <w:t>.</w:t>
      </w:r>
    </w:p>
    <w:p w14:paraId="0F16F2A4" w14:textId="77777777" w:rsidR="0091757C" w:rsidRDefault="00D319C2">
      <w:pPr>
        <w:tabs>
          <w:tab w:val="center" w:pos="4753"/>
          <w:tab w:val="left" w:pos="6156"/>
        </w:tabs>
        <w:spacing w:line="600" w:lineRule="auto"/>
        <w:ind w:firstLine="720"/>
        <w:jc w:val="both"/>
        <w:rPr>
          <w:rFonts w:eastAsia="Times New Roman" w:cs="Times New Roman"/>
          <w:szCs w:val="24"/>
        </w:rPr>
      </w:pPr>
      <w:r>
        <w:rPr>
          <w:rFonts w:eastAsia="Times New Roman"/>
          <w:szCs w:val="24"/>
        </w:rPr>
        <w:lastRenderedPageBreak/>
        <w:t>Εντω</w:t>
      </w:r>
      <w:r w:rsidRPr="00DA391A">
        <w:rPr>
          <w:rFonts w:eastAsia="Times New Roman"/>
          <w:szCs w:val="24"/>
        </w:rPr>
        <w:t>μεταξύ</w:t>
      </w:r>
      <w:r>
        <w:rPr>
          <w:rFonts w:eastAsia="Times New Roman"/>
          <w:szCs w:val="24"/>
        </w:rPr>
        <w:t>,</w:t>
      </w:r>
      <w:r w:rsidRPr="00DA391A">
        <w:rPr>
          <w:rFonts w:eastAsia="Times New Roman"/>
          <w:szCs w:val="24"/>
        </w:rPr>
        <w:t xml:space="preserve"> η χώρα παραπαίει σε όλα τα επίπεδα</w:t>
      </w:r>
      <w:r>
        <w:rPr>
          <w:rFonts w:eastAsia="Times New Roman"/>
          <w:szCs w:val="24"/>
        </w:rPr>
        <w:t>.</w:t>
      </w:r>
      <w:r w:rsidRPr="00DA391A">
        <w:rPr>
          <w:rFonts w:eastAsia="Times New Roman"/>
          <w:szCs w:val="24"/>
        </w:rPr>
        <w:t xml:space="preserve"> </w:t>
      </w:r>
      <w:r>
        <w:rPr>
          <w:rFonts w:eastAsia="Times New Roman"/>
          <w:szCs w:val="24"/>
        </w:rPr>
        <w:t>Α</w:t>
      </w:r>
      <w:r w:rsidRPr="00DA391A">
        <w:rPr>
          <w:rFonts w:eastAsia="Times New Roman"/>
          <w:szCs w:val="24"/>
        </w:rPr>
        <w:t>δυνατούμε να βγούμε στις αγορές</w:t>
      </w:r>
      <w:r>
        <w:rPr>
          <w:rFonts w:eastAsia="Times New Roman"/>
          <w:szCs w:val="24"/>
        </w:rPr>
        <w:t>,</w:t>
      </w:r>
      <w:r w:rsidRPr="00DA391A">
        <w:rPr>
          <w:rFonts w:eastAsia="Times New Roman"/>
          <w:szCs w:val="24"/>
        </w:rPr>
        <w:t xml:space="preserve"> που είναι αυτό που καθιστά την οικονομία μιας χώρας κανονική</w:t>
      </w:r>
      <w:r>
        <w:rPr>
          <w:rFonts w:eastAsia="Times New Roman"/>
          <w:szCs w:val="24"/>
        </w:rPr>
        <w:t>.</w:t>
      </w:r>
      <w:r w:rsidRPr="00DA391A">
        <w:rPr>
          <w:rFonts w:eastAsia="Times New Roman"/>
          <w:szCs w:val="24"/>
        </w:rPr>
        <w:t xml:space="preserve"> </w:t>
      </w:r>
      <w:r>
        <w:rPr>
          <w:rFonts w:eastAsia="Times New Roman"/>
          <w:szCs w:val="24"/>
        </w:rPr>
        <w:t>Γ</w:t>
      </w:r>
      <w:r w:rsidRPr="00DA391A">
        <w:rPr>
          <w:rFonts w:eastAsia="Times New Roman"/>
          <w:szCs w:val="24"/>
        </w:rPr>
        <w:t>ιατί αλλιώς</w:t>
      </w:r>
      <w:r>
        <w:rPr>
          <w:rFonts w:eastAsia="Times New Roman"/>
          <w:szCs w:val="24"/>
        </w:rPr>
        <w:t>,</w:t>
      </w:r>
      <w:r w:rsidRPr="00DA391A">
        <w:rPr>
          <w:rFonts w:eastAsia="Times New Roman"/>
          <w:szCs w:val="24"/>
        </w:rPr>
        <w:t xml:space="preserve"> </w:t>
      </w:r>
      <w:r>
        <w:rPr>
          <w:rFonts w:eastAsia="Times New Roman"/>
          <w:szCs w:val="24"/>
        </w:rPr>
        <w:t>π</w:t>
      </w:r>
      <w:r w:rsidRPr="00DA391A">
        <w:rPr>
          <w:rFonts w:eastAsia="Times New Roman"/>
          <w:szCs w:val="24"/>
        </w:rPr>
        <w:t xml:space="preserve">οιος θα έρθει να επενδύσει σε </w:t>
      </w:r>
      <w:r>
        <w:rPr>
          <w:rFonts w:eastAsia="Times New Roman"/>
          <w:szCs w:val="24"/>
        </w:rPr>
        <w:t>μια</w:t>
      </w:r>
      <w:r w:rsidRPr="00DA391A">
        <w:rPr>
          <w:rFonts w:eastAsia="Times New Roman"/>
          <w:szCs w:val="24"/>
        </w:rPr>
        <w:t xml:space="preserve"> </w:t>
      </w:r>
      <w:r>
        <w:rPr>
          <w:rFonts w:eastAsia="Times New Roman"/>
          <w:szCs w:val="24"/>
        </w:rPr>
        <w:t>χ</w:t>
      </w:r>
      <w:r w:rsidRPr="00DA391A">
        <w:rPr>
          <w:rFonts w:eastAsia="Times New Roman"/>
          <w:szCs w:val="24"/>
        </w:rPr>
        <w:t>ώρα που η οικονομία δεν στέκεται στα πό</w:t>
      </w:r>
      <w:r w:rsidRPr="00DA391A">
        <w:rPr>
          <w:rFonts w:eastAsia="Times New Roman"/>
          <w:szCs w:val="24"/>
        </w:rPr>
        <w:t xml:space="preserve">δια </w:t>
      </w:r>
      <w:r>
        <w:rPr>
          <w:rFonts w:eastAsia="Times New Roman"/>
          <w:szCs w:val="24"/>
        </w:rPr>
        <w:t>της;</w:t>
      </w:r>
      <w:r w:rsidRPr="00DA391A">
        <w:rPr>
          <w:rFonts w:eastAsia="Times New Roman"/>
          <w:szCs w:val="24"/>
        </w:rPr>
        <w:t xml:space="preserve"> </w:t>
      </w:r>
      <w:r>
        <w:rPr>
          <w:rFonts w:eastAsia="Times New Roman"/>
          <w:szCs w:val="24"/>
        </w:rPr>
        <w:t>Κ</w:t>
      </w:r>
      <w:r w:rsidRPr="00DA391A">
        <w:rPr>
          <w:rFonts w:eastAsia="Times New Roman"/>
          <w:szCs w:val="24"/>
        </w:rPr>
        <w:t>αι μιας και είπαμε για επενδύσεις</w:t>
      </w:r>
      <w:r>
        <w:rPr>
          <w:rFonts w:eastAsia="Times New Roman"/>
          <w:szCs w:val="24"/>
        </w:rPr>
        <w:t>,</w:t>
      </w:r>
      <w:r w:rsidRPr="00DA391A">
        <w:rPr>
          <w:rFonts w:eastAsia="Times New Roman"/>
          <w:szCs w:val="24"/>
        </w:rPr>
        <w:t xml:space="preserve"> στη χώρα μας οι επενδύσεις σήμερα δεν έρχονται</w:t>
      </w:r>
      <w:r>
        <w:rPr>
          <w:rFonts w:eastAsia="Times New Roman"/>
          <w:szCs w:val="24"/>
        </w:rPr>
        <w:t>.</w:t>
      </w:r>
      <w:r w:rsidRPr="00DA391A">
        <w:rPr>
          <w:rFonts w:eastAsia="Times New Roman"/>
          <w:szCs w:val="24"/>
        </w:rPr>
        <w:t xml:space="preserve"> </w:t>
      </w:r>
      <w:r>
        <w:rPr>
          <w:rFonts w:eastAsia="Times New Roman"/>
          <w:szCs w:val="24"/>
        </w:rPr>
        <w:t>Μόνο φεύγουν. Μεταφέρουν την έδρα τους αλλού.</w:t>
      </w:r>
      <w:r w:rsidRPr="00DA391A">
        <w:rPr>
          <w:rFonts w:eastAsia="Times New Roman"/>
          <w:szCs w:val="24"/>
        </w:rPr>
        <w:t xml:space="preserve"> Προχθές ήταν ο </w:t>
      </w:r>
      <w:r>
        <w:rPr>
          <w:rFonts w:eastAsia="Times New Roman"/>
          <w:szCs w:val="24"/>
        </w:rPr>
        <w:t>«</w:t>
      </w:r>
      <w:r w:rsidRPr="00DA391A">
        <w:rPr>
          <w:rFonts w:eastAsia="Times New Roman"/>
          <w:szCs w:val="24"/>
        </w:rPr>
        <w:t>Τιτάνας</w:t>
      </w:r>
      <w:r>
        <w:rPr>
          <w:rFonts w:eastAsia="Times New Roman"/>
          <w:szCs w:val="24"/>
        </w:rPr>
        <w:t>». Χθες ήταν η «</w:t>
      </w:r>
      <w:r>
        <w:rPr>
          <w:rFonts w:eastAsia="Times New Roman"/>
          <w:szCs w:val="24"/>
        </w:rPr>
        <w:t>Β</w:t>
      </w:r>
      <w:r w:rsidRPr="00DA391A">
        <w:rPr>
          <w:rFonts w:eastAsia="Times New Roman"/>
          <w:szCs w:val="24"/>
        </w:rPr>
        <w:t>LACK</w:t>
      </w:r>
      <w:r w:rsidRPr="00502F6E">
        <w:rPr>
          <w:rFonts w:eastAsia="Times New Roman"/>
          <w:szCs w:val="24"/>
        </w:rPr>
        <w:t>R</w:t>
      </w:r>
      <w:r w:rsidRPr="00DA391A">
        <w:rPr>
          <w:rFonts w:eastAsia="Times New Roman"/>
          <w:szCs w:val="24"/>
        </w:rPr>
        <w:t>OCK</w:t>
      </w:r>
      <w:r>
        <w:rPr>
          <w:rFonts w:eastAsia="Times New Roman"/>
          <w:szCs w:val="24"/>
        </w:rPr>
        <w:t>»</w:t>
      </w:r>
      <w:r>
        <w:rPr>
          <w:rFonts w:eastAsia="Times New Roman"/>
          <w:szCs w:val="24"/>
        </w:rPr>
        <w:t>.</w:t>
      </w:r>
      <w:r w:rsidRPr="00DA391A">
        <w:rPr>
          <w:rFonts w:eastAsia="Times New Roman"/>
          <w:szCs w:val="24"/>
        </w:rPr>
        <w:t xml:space="preserve"> </w:t>
      </w:r>
      <w:r>
        <w:rPr>
          <w:rFonts w:eastAsia="Times New Roman"/>
          <w:szCs w:val="24"/>
        </w:rPr>
        <w:t>Ο</w:t>
      </w:r>
      <w:r w:rsidRPr="00DA391A">
        <w:rPr>
          <w:rFonts w:eastAsia="Times New Roman"/>
          <w:szCs w:val="24"/>
        </w:rPr>
        <w:t xml:space="preserve"> </w:t>
      </w:r>
      <w:r>
        <w:rPr>
          <w:rFonts w:eastAsia="Times New Roman"/>
          <w:szCs w:val="24"/>
        </w:rPr>
        <w:t>«</w:t>
      </w:r>
      <w:r>
        <w:rPr>
          <w:rFonts w:eastAsia="Times New Roman"/>
          <w:szCs w:val="24"/>
        </w:rPr>
        <w:t>Ε</w:t>
      </w:r>
      <w:r w:rsidRPr="00DA391A">
        <w:rPr>
          <w:rFonts w:eastAsia="Times New Roman"/>
          <w:szCs w:val="24"/>
        </w:rPr>
        <w:t xml:space="preserve">ΛΛΗΝΙΚΟΣ </w:t>
      </w:r>
      <w:r>
        <w:rPr>
          <w:rFonts w:eastAsia="Times New Roman"/>
          <w:szCs w:val="24"/>
        </w:rPr>
        <w:t>Χ</w:t>
      </w:r>
      <w:r w:rsidRPr="00DA391A">
        <w:rPr>
          <w:rFonts w:eastAsia="Times New Roman"/>
          <w:szCs w:val="24"/>
        </w:rPr>
        <w:t>ΡΥΣΟΣ</w:t>
      </w:r>
      <w:r>
        <w:rPr>
          <w:rFonts w:eastAsia="Times New Roman"/>
          <w:szCs w:val="24"/>
        </w:rPr>
        <w:t>»</w:t>
      </w:r>
      <w:r w:rsidRPr="00DA391A">
        <w:rPr>
          <w:rFonts w:eastAsia="Times New Roman"/>
          <w:szCs w:val="24"/>
        </w:rPr>
        <w:t xml:space="preserve"> κάνει εξώδικο ζητώντας αποζημίωση εκατοντάδων εκατομμυρίων για την καθυστέρηση που έχει υποστεί</w:t>
      </w:r>
      <w:r>
        <w:rPr>
          <w:rFonts w:eastAsia="Times New Roman"/>
          <w:szCs w:val="24"/>
        </w:rPr>
        <w:t>.</w:t>
      </w:r>
      <w:r w:rsidRPr="00DA391A">
        <w:rPr>
          <w:rFonts w:eastAsia="Times New Roman"/>
          <w:szCs w:val="24"/>
        </w:rPr>
        <w:t xml:space="preserve"> </w:t>
      </w:r>
      <w:r>
        <w:rPr>
          <w:rFonts w:eastAsia="Times New Roman"/>
          <w:szCs w:val="24"/>
        </w:rPr>
        <w:t>Τ</w:t>
      </w:r>
      <w:r w:rsidRPr="00DA391A">
        <w:rPr>
          <w:rFonts w:eastAsia="Times New Roman"/>
          <w:szCs w:val="24"/>
        </w:rPr>
        <w:t xml:space="preserve">ο </w:t>
      </w:r>
      <w:r>
        <w:rPr>
          <w:rFonts w:eastAsia="Times New Roman"/>
          <w:szCs w:val="24"/>
        </w:rPr>
        <w:t>Ε</w:t>
      </w:r>
      <w:r w:rsidRPr="00DA391A">
        <w:rPr>
          <w:rFonts w:eastAsia="Times New Roman"/>
          <w:szCs w:val="24"/>
        </w:rPr>
        <w:t>λληνικό</w:t>
      </w:r>
      <w:r>
        <w:rPr>
          <w:rFonts w:eastAsia="Times New Roman"/>
          <w:szCs w:val="24"/>
        </w:rPr>
        <w:t>;</w:t>
      </w:r>
      <w:r w:rsidRPr="00DA391A">
        <w:rPr>
          <w:rFonts w:eastAsia="Times New Roman"/>
          <w:szCs w:val="24"/>
        </w:rPr>
        <w:t xml:space="preserve"> </w:t>
      </w:r>
      <w:r>
        <w:rPr>
          <w:rFonts w:eastAsia="Times New Roman"/>
          <w:szCs w:val="24"/>
        </w:rPr>
        <w:t>Ζ</w:t>
      </w:r>
      <w:r w:rsidRPr="00DA391A">
        <w:rPr>
          <w:rFonts w:eastAsia="Times New Roman"/>
          <w:szCs w:val="24"/>
        </w:rPr>
        <w:t>ούγκλα του Αμαζονίου</w:t>
      </w:r>
      <w:r>
        <w:rPr>
          <w:rFonts w:eastAsia="Times New Roman"/>
          <w:szCs w:val="24"/>
        </w:rPr>
        <w:t>!</w:t>
      </w:r>
      <w:r w:rsidRPr="00DA391A">
        <w:rPr>
          <w:rFonts w:eastAsia="Times New Roman"/>
          <w:szCs w:val="24"/>
        </w:rPr>
        <w:t xml:space="preserve"> </w:t>
      </w:r>
    </w:p>
    <w:p w14:paraId="0F16F2A5" w14:textId="77777777" w:rsidR="0091757C" w:rsidRDefault="00D319C2">
      <w:pPr>
        <w:spacing w:line="600" w:lineRule="auto"/>
        <w:ind w:firstLine="720"/>
        <w:jc w:val="both"/>
        <w:rPr>
          <w:rFonts w:eastAsia="Times New Roman" w:cs="Times New Roman"/>
          <w:szCs w:val="24"/>
        </w:rPr>
      </w:pPr>
      <w:r w:rsidRPr="003977F6">
        <w:rPr>
          <w:rFonts w:eastAsia="Times New Roman" w:cs="Times New Roman"/>
          <w:szCs w:val="24"/>
        </w:rPr>
        <w:t>Μήπως τελικά να αλλάξουμε την επένδυση του Ελληνικού</w:t>
      </w:r>
      <w:r>
        <w:rPr>
          <w:rFonts w:eastAsia="Times New Roman" w:cs="Times New Roman"/>
          <w:szCs w:val="24"/>
        </w:rPr>
        <w:t>, ν</w:t>
      </w:r>
      <w:r w:rsidRPr="003977F6">
        <w:rPr>
          <w:rFonts w:eastAsia="Times New Roman" w:cs="Times New Roman"/>
          <w:szCs w:val="24"/>
        </w:rPr>
        <w:t>α κάνουμε μ</w:t>
      </w:r>
      <w:r>
        <w:rPr>
          <w:rFonts w:eastAsia="Times New Roman" w:cs="Times New Roman"/>
          <w:szCs w:val="24"/>
        </w:rPr>
        <w:t>ί</w:t>
      </w:r>
      <w:r w:rsidRPr="003977F6">
        <w:rPr>
          <w:rFonts w:eastAsia="Times New Roman" w:cs="Times New Roman"/>
          <w:szCs w:val="24"/>
        </w:rPr>
        <w:t>α επένδυση</w:t>
      </w:r>
      <w:r>
        <w:rPr>
          <w:rFonts w:eastAsia="Times New Roman" w:cs="Times New Roman"/>
          <w:szCs w:val="24"/>
        </w:rPr>
        <w:t xml:space="preserve"> και να διοργανώνουμε σαφάρι στο δάσος του Ε</w:t>
      </w:r>
      <w:r>
        <w:rPr>
          <w:rFonts w:eastAsia="Times New Roman" w:cs="Times New Roman"/>
          <w:szCs w:val="24"/>
        </w:rPr>
        <w:t>λληνικού; Δεν θα ήταν μ</w:t>
      </w:r>
      <w:r>
        <w:rPr>
          <w:rFonts w:eastAsia="Times New Roman" w:cs="Times New Roman"/>
          <w:szCs w:val="24"/>
        </w:rPr>
        <w:t>ί</w:t>
      </w:r>
      <w:r>
        <w:rPr>
          <w:rFonts w:eastAsia="Times New Roman" w:cs="Times New Roman"/>
          <w:szCs w:val="24"/>
        </w:rPr>
        <w:t>α κακή ιδέα.</w:t>
      </w:r>
    </w:p>
    <w:p w14:paraId="0F16F2A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δημόσιο χρέος προς τους ιδιώτες αντί να πληρώνεται, διογκώνεται. Το ιδιωτικό εκτοξεύθηκε, ενώ χιλιάδες εργαζόμενοι παραμένουν απλήρωτοι επί μήνες στο δημόσιο, όπως οι σχολικοί φύλακες, αλλά και στον ιδιωτικό τομέα, ό</w:t>
      </w:r>
      <w:r>
        <w:rPr>
          <w:rFonts w:eastAsia="Times New Roman" w:cs="Times New Roman"/>
          <w:szCs w:val="24"/>
        </w:rPr>
        <w:t xml:space="preserve">πως τα προγράμματα του ΟΑΕΔ που παραμένουν απλήρωτα. Οι μεταρρυθμίσεις έχουν βαλτώσει σε βαθμό που οι θεσμοί μάς κρούουν των κώδωνα του </w:t>
      </w:r>
      <w:r>
        <w:rPr>
          <w:rFonts w:eastAsia="Times New Roman" w:cs="Times New Roman"/>
          <w:szCs w:val="24"/>
        </w:rPr>
        <w:lastRenderedPageBreak/>
        <w:t>κινδύνου και μας λένε ότι μπορεί να μην πάρουμε στην ώρα μας τα χρήματα που μας αναλογούν.</w:t>
      </w:r>
    </w:p>
    <w:p w14:paraId="0F16F2A7" w14:textId="77777777" w:rsidR="0091757C" w:rsidRDefault="00D319C2">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w:t>
      </w:r>
      <w:r w:rsidRPr="00F81B27">
        <w:rPr>
          <w:rFonts w:eastAsia="Times New Roman" w:cs="Times New Roman"/>
          <w:szCs w:val="24"/>
        </w:rPr>
        <w:t>ουδούνι λήξεως του χρόνου ομιλίας του κυρίου Βουλευτή)</w:t>
      </w:r>
    </w:p>
    <w:p w14:paraId="0F16F2A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F16F2A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Κάνει να παίρνουμε 600 εκατομμύρια περί το τέλος του χρόνου. Το ομόλογό μας βρίσκεται στο 4,65%, όταν της Πορτογαλίας, μ</w:t>
      </w:r>
      <w:r>
        <w:rPr>
          <w:rFonts w:eastAsia="Times New Roman" w:cs="Times New Roman"/>
          <w:szCs w:val="24"/>
        </w:rPr>
        <w:t>ί</w:t>
      </w:r>
      <w:r>
        <w:rPr>
          <w:rFonts w:eastAsia="Times New Roman" w:cs="Times New Roman"/>
          <w:szCs w:val="24"/>
        </w:rPr>
        <w:t>α άλλη χώρα που βγήκε από τα μνημόνια, σήμερα βρίσκεται</w:t>
      </w:r>
      <w:r>
        <w:rPr>
          <w:rFonts w:eastAsia="Times New Roman" w:cs="Times New Roman"/>
          <w:szCs w:val="24"/>
        </w:rPr>
        <w:t xml:space="preserve"> κοντά στο 1,80%. Η οικονομία της χώρας πάει από το κακό στο χειρότερο και δεν το δείχνει μόνο το Χρηματιστήριο, το λέει η ίδια η Ευρωπαϊκή Ένωση: «Στη φτώχεια είμαστε σήμερα οι τελευταίοι στην Ευρώπη».</w:t>
      </w:r>
    </w:p>
    <w:p w14:paraId="0F16F2A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βέβαια έχουμε σκάνδαλα, όπως το πρόσφατο της </w:t>
      </w:r>
      <w:r w:rsidRPr="00E30EBD">
        <w:rPr>
          <w:rFonts w:eastAsia="Times New Roman" w:cs="Times New Roman"/>
          <w:szCs w:val="24"/>
        </w:rPr>
        <w:t>ΔΕΠΑ</w:t>
      </w:r>
      <w:r>
        <w:rPr>
          <w:rFonts w:eastAsia="Times New Roman" w:cs="Times New Roman"/>
          <w:szCs w:val="24"/>
        </w:rPr>
        <w:t xml:space="preserve"> που προσπαθείτε να κρύψετε. Θα θυμίσω μόνο για ένα λεπτό -και θα κλείσω με αυτό- τι σημαίνει το σκάνδαλο της ΔΕΠΑ. Μας ακούνε άνθρωποι από πάνω που μπορεί να μην ξέρουν.</w:t>
      </w:r>
    </w:p>
    <w:p w14:paraId="0F16F2A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Δημόσια Επιχείρηση Παροχής Αερίου, κυρίες και κύριοι, έχει πελάτη μ</w:t>
      </w:r>
      <w:r>
        <w:rPr>
          <w:rFonts w:eastAsia="Times New Roman" w:cs="Times New Roman"/>
          <w:szCs w:val="24"/>
        </w:rPr>
        <w:t>ί</w:t>
      </w:r>
      <w:r>
        <w:rPr>
          <w:rFonts w:eastAsia="Times New Roman" w:cs="Times New Roman"/>
          <w:szCs w:val="24"/>
        </w:rPr>
        <w:t>α εταιρεία συμφ</w:t>
      </w:r>
      <w:r>
        <w:rPr>
          <w:rFonts w:eastAsia="Times New Roman" w:cs="Times New Roman"/>
          <w:szCs w:val="24"/>
        </w:rPr>
        <w:t xml:space="preserve">ερόντων γνωστού επιχειρηματία. </w:t>
      </w:r>
      <w:r>
        <w:rPr>
          <w:rFonts w:eastAsia="Times New Roman" w:cs="Times New Roman"/>
          <w:szCs w:val="24"/>
        </w:rPr>
        <w:lastRenderedPageBreak/>
        <w:t>Στη διάρκεια των χρόνων και μετά από πίστωση της ΔΕΠΑ προς την εν λόγω εταιρεία, έφτασε η τελευταία, η εταιρεία, να χρωστάει στη ΔΕΠΑ δεκάδες εκατομμύρια. Τότε, λοιπόν, ο Διευθύνων Σύμβουλος έστειλε ένα εξώδικο όπου τους καλο</w:t>
      </w:r>
      <w:r>
        <w:rPr>
          <w:rFonts w:eastAsia="Times New Roman" w:cs="Times New Roman"/>
          <w:szCs w:val="24"/>
        </w:rPr>
        <w:t xml:space="preserve">ύσε σε ένα εύλογο χρονικό διάστημα να ξεπληρώσουν. Διαφορετικά, θα αναγκαζόταν να διακόψει στην παροχή και να προβεί στα αναγκαστικά μέτρα που του λέει ο νόμος ότι μπορεί να προβεί. Ποιο ήταν το αποτέλεσμα; Την επόμενη μέρα απολύθηκε ο Διευθύνων Σύμβουλος </w:t>
      </w:r>
      <w:r>
        <w:rPr>
          <w:rFonts w:eastAsia="Times New Roman" w:cs="Times New Roman"/>
          <w:szCs w:val="24"/>
        </w:rPr>
        <w:t>που ζήτησε τα λεφτά. Και τι έγινε;</w:t>
      </w:r>
    </w:p>
    <w:p w14:paraId="0F16F2AC" w14:textId="77777777" w:rsidR="0091757C" w:rsidRDefault="00D319C2">
      <w:pPr>
        <w:spacing w:line="600" w:lineRule="auto"/>
        <w:ind w:firstLine="720"/>
        <w:jc w:val="both"/>
        <w:rPr>
          <w:rFonts w:eastAsia="Times New Roman" w:cs="Times New Roman"/>
          <w:szCs w:val="24"/>
        </w:rPr>
      </w:pPr>
      <w:r w:rsidRPr="00A263EF">
        <w:rPr>
          <w:rFonts w:eastAsia="Times New Roman" w:cs="Times New Roman"/>
          <w:b/>
          <w:szCs w:val="24"/>
        </w:rPr>
        <w:t>ΠΡΟΕΔΡΕΥΩΝ (Σπυρίδων Λυκούδης):</w:t>
      </w:r>
      <w:r>
        <w:rPr>
          <w:rFonts w:eastAsia="Times New Roman" w:cs="Times New Roman"/>
          <w:szCs w:val="24"/>
        </w:rPr>
        <w:t xml:space="preserve"> Κύριε Φωτήλα, ολοκληρώστε, όμως.</w:t>
      </w:r>
    </w:p>
    <w:p w14:paraId="0F16F2AD" w14:textId="77777777" w:rsidR="0091757C" w:rsidRDefault="00D319C2">
      <w:pPr>
        <w:spacing w:line="600" w:lineRule="auto"/>
        <w:ind w:firstLine="720"/>
        <w:jc w:val="both"/>
        <w:rPr>
          <w:rFonts w:eastAsia="Times New Roman" w:cs="Times New Roman"/>
          <w:szCs w:val="24"/>
        </w:rPr>
      </w:pPr>
      <w:r w:rsidRPr="00A263EF">
        <w:rPr>
          <w:rFonts w:eastAsia="Times New Roman" w:cs="Times New Roman"/>
          <w:b/>
          <w:szCs w:val="24"/>
        </w:rPr>
        <w:t>ΙΑΣ</w:t>
      </w:r>
      <w:r>
        <w:rPr>
          <w:rFonts w:eastAsia="Times New Roman" w:cs="Times New Roman"/>
          <w:b/>
          <w:szCs w:val="24"/>
        </w:rPr>
        <w:t>Ο</w:t>
      </w:r>
      <w:r w:rsidRPr="00A263EF">
        <w:rPr>
          <w:rFonts w:eastAsia="Times New Roman" w:cs="Times New Roman"/>
          <w:b/>
          <w:szCs w:val="24"/>
        </w:rPr>
        <w:t>Ν</w:t>
      </w:r>
      <w:r>
        <w:rPr>
          <w:rFonts w:eastAsia="Times New Roman" w:cs="Times New Roman"/>
          <w:b/>
          <w:szCs w:val="24"/>
        </w:rPr>
        <w:t>ΑΣ</w:t>
      </w:r>
      <w:r w:rsidRPr="00A263EF">
        <w:rPr>
          <w:rFonts w:eastAsia="Times New Roman" w:cs="Times New Roman"/>
          <w:b/>
          <w:szCs w:val="24"/>
        </w:rPr>
        <w:t xml:space="preserve"> ΦΩΤΗΛΑΣ:</w:t>
      </w:r>
      <w:r>
        <w:rPr>
          <w:rFonts w:eastAsia="Times New Roman" w:cs="Times New Roman"/>
          <w:szCs w:val="24"/>
        </w:rPr>
        <w:t xml:space="preserve"> Και διορίστηκε νέος. Ποιος; Ο </w:t>
      </w:r>
      <w:r>
        <w:rPr>
          <w:rFonts w:eastAsia="Times New Roman" w:cs="Times New Roman"/>
          <w:szCs w:val="24"/>
        </w:rPr>
        <w:t>δ</w:t>
      </w:r>
      <w:r>
        <w:rPr>
          <w:rFonts w:eastAsia="Times New Roman" w:cs="Times New Roman"/>
          <w:szCs w:val="24"/>
        </w:rPr>
        <w:t xml:space="preserve">ιευθύνων </w:t>
      </w:r>
      <w:r>
        <w:rPr>
          <w:rFonts w:eastAsia="Times New Roman" w:cs="Times New Roman"/>
          <w:szCs w:val="24"/>
        </w:rPr>
        <w:t>σ</w:t>
      </w:r>
      <w:r>
        <w:rPr>
          <w:rFonts w:eastAsia="Times New Roman" w:cs="Times New Roman"/>
          <w:szCs w:val="24"/>
        </w:rPr>
        <w:t xml:space="preserve">ύμβουλος της εταιρείας που χρωστούσε τα λεφτά. Η επιτομή της σύγκρουσης συμφερόντων. Και δεν </w:t>
      </w:r>
      <w:r>
        <w:rPr>
          <w:rFonts w:eastAsia="Times New Roman" w:cs="Times New Roman"/>
          <w:szCs w:val="24"/>
        </w:rPr>
        <w:t>τελειώνει εκεί.</w:t>
      </w:r>
    </w:p>
    <w:p w14:paraId="0F16F2AE"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πολύ, κύριε Φωτήλα.</w:t>
      </w:r>
    </w:p>
    <w:p w14:paraId="0F16F2AF"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Μισό λεπτό μόνο, κύριε Πρόεδρε.</w:t>
      </w:r>
    </w:p>
    <w:p w14:paraId="0F16F2B0"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w:t>
      </w:r>
      <w:r>
        <w:rPr>
          <w:rFonts w:eastAsia="Times New Roman" w:cs="Times New Roman"/>
          <w:szCs w:val="24"/>
        </w:rPr>
        <w:t>σ</w:t>
      </w:r>
      <w:r>
        <w:rPr>
          <w:rFonts w:eastAsia="Times New Roman" w:cs="Times New Roman"/>
          <w:szCs w:val="24"/>
        </w:rPr>
        <w:t>υνάδελφε, έχετε υπερβεί τον χρόνο.</w:t>
      </w:r>
    </w:p>
    <w:p w14:paraId="0F16F2B1"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Τελειώνω, θέλω μισό λεπτό μόνο.</w:t>
      </w:r>
    </w:p>
    <w:p w14:paraId="0F16F2B2"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(Σπυρίδων Λυκούδης):</w:t>
      </w:r>
      <w:r>
        <w:rPr>
          <w:rFonts w:eastAsia="Times New Roman" w:cs="Times New Roman"/>
          <w:szCs w:val="24"/>
        </w:rPr>
        <w:t xml:space="preserve"> Ναι, αλλά πρέπει να συνεννοηθούμε. Βοηθήστε με κι εμένα.</w:t>
      </w:r>
    </w:p>
    <w:p w14:paraId="0F16F2B3"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w:t>
      </w:r>
      <w:r>
        <w:rPr>
          <w:rFonts w:eastAsia="Times New Roman" w:cs="Times New Roman"/>
          <w:b/>
          <w:szCs w:val="24"/>
        </w:rPr>
        <w:t>ΦΩΤΗΛΑΣ:</w:t>
      </w:r>
      <w:r>
        <w:rPr>
          <w:rFonts w:eastAsia="Times New Roman" w:cs="Times New Roman"/>
          <w:szCs w:val="24"/>
        </w:rPr>
        <w:t xml:space="preserve"> Θα είχα τελειώσει σε μισό λεπτό, κύριε Πρόεδρε.</w:t>
      </w:r>
    </w:p>
    <w:p w14:paraId="0F16F2B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Δεν τελειώνει εκεί. Αλλά τι κάνει; Δίνει το δικαίωμα παροχής με πληρωμή μέσω μεταχρονολογημένων επιταγών </w:t>
      </w:r>
      <w:r>
        <w:rPr>
          <w:rFonts w:eastAsia="Times New Roman" w:cs="Times New Roman"/>
          <w:szCs w:val="24"/>
        </w:rPr>
        <w:t xml:space="preserve">σε έξι, επτά και οκτώ μήνες, όχι μάλιστα της ίδιας εταιρείας, αλλά τρίτης εταιρείας, </w:t>
      </w:r>
      <w:r>
        <w:rPr>
          <w:rFonts w:eastAsia="Times New Roman" w:cs="Times New Roman"/>
          <w:szCs w:val="24"/>
          <w:lang w:val="en-US"/>
        </w:rPr>
        <w:t>offshore</w:t>
      </w:r>
      <w:r>
        <w:rPr>
          <w:rFonts w:eastAsia="Times New Roman" w:cs="Times New Roman"/>
          <w:szCs w:val="24"/>
        </w:rPr>
        <w:t>. Πόσο αξιόπιστη είναι</w:t>
      </w:r>
      <w:r w:rsidRPr="00E30EBD">
        <w:rPr>
          <w:rFonts w:eastAsia="Times New Roman" w:cs="Times New Roman"/>
          <w:szCs w:val="24"/>
        </w:rPr>
        <w:t xml:space="preserve"> </w:t>
      </w:r>
      <w:r>
        <w:rPr>
          <w:rFonts w:eastAsia="Times New Roman" w:cs="Times New Roman"/>
          <w:szCs w:val="24"/>
        </w:rPr>
        <w:t>αυτή;</w:t>
      </w:r>
    </w:p>
    <w:p w14:paraId="0F16F2B5"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Τελειώσατε, κύριε Φωτήλα. Ευχαριστούμε πολύ.</w:t>
      </w:r>
    </w:p>
    <w:p w14:paraId="0F16F2B6"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Τελειώνω, κύριε Πρόεδρε.</w:t>
      </w:r>
    </w:p>
    <w:p w14:paraId="0F16F2B7"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ΠΡΟΕΔΡΕΥΩΝ (Σπυ</w:t>
      </w:r>
      <w:r>
        <w:rPr>
          <w:rFonts w:eastAsia="Times New Roman" w:cs="Times New Roman"/>
          <w:b/>
          <w:szCs w:val="24"/>
        </w:rPr>
        <w:t>ρίδων Λυκούδης):</w:t>
      </w:r>
      <w:r>
        <w:rPr>
          <w:rFonts w:eastAsia="Times New Roman" w:cs="Times New Roman"/>
          <w:szCs w:val="24"/>
        </w:rPr>
        <w:t xml:space="preserve"> Κύριε συνάδελφε, παρακαλώ! </w:t>
      </w:r>
    </w:p>
    <w:p w14:paraId="0F16F2B8"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Κύριε Πρόεδρε, έχουμε κάτσει όλη την ημέρα.</w:t>
      </w:r>
    </w:p>
    <w:p w14:paraId="0F16F2B9"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Ναι, αλλά είχα ζητήσει τα επτά λεπτά να γίνουν πέντε. Δεν συμφωνήσατε. Να γίνουν τώρα και εννέα, να γίνουν και δέκα λεπτά; </w:t>
      </w:r>
    </w:p>
    <w:p w14:paraId="0F16F2BA"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Σε όλους δείξατε ανοχή, κύριε Πρόεδρε. Θα νομίζει ο κόσμος ότι έχουμε κάποιο προσωπικό και δεν συμβαίνει αυτό. Τελ</w:t>
      </w:r>
      <w:r>
        <w:rPr>
          <w:rFonts w:eastAsia="Times New Roman" w:cs="Times New Roman"/>
          <w:szCs w:val="24"/>
        </w:rPr>
        <w:t>ειώνω μόνο με αυτό. Ένα πράγμα δεν ξεχάσατε: Να αναβαθμίσετε το μενού του πρωθυπουργικού αεροπλάνου. Το καινούργιο μενού έχει βοδινό φιλέτο, σολομό και άλλες λιχουδιές που θα προσφέρονται στους επιβάτες. Ήταν το αεροπλάνο που θα πουλούσατε με το «καλημέρα»</w:t>
      </w:r>
      <w:r>
        <w:rPr>
          <w:rFonts w:eastAsia="Times New Roman" w:cs="Times New Roman"/>
          <w:szCs w:val="24"/>
        </w:rPr>
        <w:t>, μαζί με τη θωρακισμένη μερσεντές.</w:t>
      </w:r>
    </w:p>
    <w:p w14:paraId="0F16F2B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 ελληνικός λαός βλέπει και σε λίγους μήνες θα σας δώσει την απάντηση που σας αξίζει.</w:t>
      </w:r>
    </w:p>
    <w:p w14:paraId="0F16F2B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F16F2BD"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16F2BE"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w:t>
      </w:r>
    </w:p>
    <w:p w14:paraId="0F16F2B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Βοηθήστε σας </w:t>
      </w:r>
      <w:r>
        <w:rPr>
          <w:rFonts w:eastAsia="Times New Roman" w:cs="Times New Roman"/>
          <w:szCs w:val="24"/>
        </w:rPr>
        <w:t>παρακαλώ, κύριοι συνάδελφοι. Έχουμε ακόμα είκοσι πέντε ομιλητές. Θα πάμε δηλαδή πάρα πολύ αργά. Βοηθήστε το Προεδρείο.</w:t>
      </w:r>
    </w:p>
    <w:p w14:paraId="0F16F2C0" w14:textId="77777777" w:rsidR="0091757C" w:rsidRDefault="00D319C2">
      <w:pPr>
        <w:spacing w:line="600" w:lineRule="auto"/>
        <w:ind w:firstLine="720"/>
        <w:jc w:val="both"/>
        <w:rPr>
          <w:rFonts w:eastAsia="Times New Roman" w:cs="Times New Roman"/>
          <w:szCs w:val="24"/>
        </w:rPr>
      </w:pPr>
      <w:r w:rsidRPr="00CC005E">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w:t>
      </w:r>
      <w:r w:rsidRPr="00CC005E">
        <w:rPr>
          <w:rFonts w:eastAsia="Times New Roman"/>
          <w:szCs w:val="24"/>
        </w:rPr>
        <w:t xml:space="preserve">ηγουμένως ξεναγήθηκαν </w:t>
      </w:r>
      <w:r>
        <w:rPr>
          <w:rFonts w:eastAsia="Times New Roman"/>
          <w:szCs w:val="24"/>
        </w:rPr>
        <w:t>στην έκθεση της αίθουσας «ΕΛΕΥΘΕΡΙΟΣ ΒΕΝΙΖΕΛΟΣ» και ενημερώθηκαν για την ιστορία του κτηρίου και τον τρόπο οργάνωσης και λειτουργίας της Βουλής, πενήντα ένα μέλη από το 3</w:t>
      </w:r>
      <w:r w:rsidRPr="00E6377F">
        <w:rPr>
          <w:rFonts w:eastAsia="Times New Roman"/>
          <w:szCs w:val="24"/>
          <w:vertAlign w:val="superscript"/>
        </w:rPr>
        <w:t>ο</w:t>
      </w:r>
      <w:r>
        <w:rPr>
          <w:rFonts w:eastAsia="Times New Roman"/>
          <w:szCs w:val="24"/>
        </w:rPr>
        <w:t xml:space="preserve"> ΚΑΠΗ Μελισσίων.</w:t>
      </w:r>
    </w:p>
    <w:p w14:paraId="0F16F2C1" w14:textId="77777777" w:rsidR="0091757C" w:rsidRDefault="00D319C2">
      <w:pPr>
        <w:tabs>
          <w:tab w:val="left" w:pos="6787"/>
        </w:tabs>
        <w:spacing w:line="600" w:lineRule="auto"/>
        <w:ind w:left="-181"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0F16F2C2" w14:textId="77777777" w:rsidR="0091757C" w:rsidRDefault="00D319C2">
      <w:pPr>
        <w:tabs>
          <w:tab w:val="left" w:pos="6787"/>
        </w:tabs>
        <w:spacing w:line="600" w:lineRule="auto"/>
        <w:ind w:firstLine="720"/>
        <w:jc w:val="center"/>
        <w:rPr>
          <w:rFonts w:eastAsia="Times New Roman" w:cs="Times New Roman"/>
          <w:szCs w:val="24"/>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w:t>
      </w:r>
      <w:r w:rsidRPr="00CC005E">
        <w:rPr>
          <w:rFonts w:eastAsia="Times New Roman" w:cs="Times New Roman"/>
          <w:szCs w:val="24"/>
        </w:rPr>
        <w:t>όλες τις πτέρυγες της Βουλής)</w:t>
      </w:r>
    </w:p>
    <w:p w14:paraId="0F16F2C3" w14:textId="77777777" w:rsidR="0091757C" w:rsidRDefault="00D319C2">
      <w:pPr>
        <w:tabs>
          <w:tab w:val="left" w:pos="6787"/>
        </w:tabs>
        <w:spacing w:line="600" w:lineRule="auto"/>
        <w:ind w:firstLine="720"/>
        <w:jc w:val="both"/>
        <w:rPr>
          <w:rFonts w:eastAsia="Times New Roman" w:cs="Times New Roman"/>
          <w:szCs w:val="24"/>
        </w:rPr>
      </w:pPr>
      <w:r>
        <w:rPr>
          <w:rFonts w:eastAsia="Times New Roman" w:cs="Times New Roman"/>
          <w:szCs w:val="24"/>
        </w:rPr>
        <w:t>Καλώς ήρθατε στην ελληνική Βουλή, κυρίες και κύριοι. Σήμερα συζητάμε το νομοσχέδιο για τη μείωση των ασφαλιστικών εισφορών.</w:t>
      </w:r>
    </w:p>
    <w:p w14:paraId="0F16F2C4" w14:textId="77777777" w:rsidR="0091757C" w:rsidRDefault="00D319C2">
      <w:pPr>
        <w:tabs>
          <w:tab w:val="left" w:pos="6787"/>
        </w:tabs>
        <w:spacing w:line="600" w:lineRule="auto"/>
        <w:ind w:firstLine="720"/>
        <w:jc w:val="both"/>
        <w:rPr>
          <w:rFonts w:eastAsia="Times New Roman" w:cs="Times New Roman"/>
          <w:szCs w:val="24"/>
        </w:rPr>
      </w:pPr>
      <w:r>
        <w:rPr>
          <w:rFonts w:eastAsia="Times New Roman" w:cs="Times New Roman"/>
          <w:szCs w:val="24"/>
        </w:rPr>
        <w:t>Ευχαριστούμε που ήρθατε!</w:t>
      </w:r>
    </w:p>
    <w:p w14:paraId="0F16F2C5" w14:textId="77777777" w:rsidR="0091757C" w:rsidRDefault="00D319C2">
      <w:pPr>
        <w:tabs>
          <w:tab w:val="left" w:pos="6787"/>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F16F2C6" w14:textId="77777777" w:rsidR="0091757C" w:rsidRDefault="00D319C2">
      <w:pPr>
        <w:tabs>
          <w:tab w:val="left" w:pos="6787"/>
        </w:tabs>
        <w:spacing w:line="600" w:lineRule="auto"/>
        <w:ind w:firstLine="720"/>
        <w:jc w:val="both"/>
        <w:rPr>
          <w:rFonts w:eastAsia="Times New Roman" w:cs="Times New Roman"/>
          <w:szCs w:val="24"/>
        </w:rPr>
      </w:pPr>
      <w:r w:rsidRPr="00E30EBD">
        <w:rPr>
          <w:rFonts w:eastAsia="Times New Roman" w:cs="Times New Roman"/>
          <w:b/>
          <w:szCs w:val="24"/>
        </w:rPr>
        <w:lastRenderedPageBreak/>
        <w:t>ΑΝΑΣΤΑΣΙΟΣ ΠΕΤΡΟΠΟΥΛΟΣ (Υφυπουργός Εργ</w:t>
      </w:r>
      <w:r w:rsidRPr="00E30EBD">
        <w:rPr>
          <w:rFonts w:eastAsia="Times New Roman" w:cs="Times New Roman"/>
          <w:b/>
          <w:szCs w:val="24"/>
        </w:rPr>
        <w:t>ασίας, Κοινωνικής Ασφάλισης και Κοινωνικής Αλληλεγγύης):</w:t>
      </w:r>
      <w:r>
        <w:rPr>
          <w:rFonts w:eastAsia="Times New Roman" w:cs="Times New Roman"/>
          <w:szCs w:val="24"/>
        </w:rPr>
        <w:t xml:space="preserve"> Ευχαριστώ, κύριε Πρόεδρε. </w:t>
      </w:r>
    </w:p>
    <w:p w14:paraId="0F16F2C7" w14:textId="77777777" w:rsidR="0091757C" w:rsidRDefault="00D319C2">
      <w:pPr>
        <w:tabs>
          <w:tab w:val="left" w:pos="6787"/>
        </w:tabs>
        <w:spacing w:line="600" w:lineRule="auto"/>
        <w:ind w:firstLine="720"/>
        <w:jc w:val="both"/>
        <w:rPr>
          <w:rFonts w:eastAsia="Times New Roman" w:cs="Times New Roman"/>
          <w:szCs w:val="24"/>
        </w:rPr>
      </w:pPr>
      <w:r>
        <w:rPr>
          <w:rFonts w:eastAsia="Times New Roman" w:cs="Times New Roman"/>
          <w:szCs w:val="24"/>
        </w:rPr>
        <w:t xml:space="preserve">Τι πάθος </w:t>
      </w:r>
      <w:r w:rsidRPr="00575D03">
        <w:rPr>
          <w:rFonts w:eastAsia="Times New Roman" w:cs="Times New Roman"/>
          <w:szCs w:val="24"/>
        </w:rPr>
        <w:t>γεμίζει</w:t>
      </w:r>
      <w:r>
        <w:rPr>
          <w:rFonts w:eastAsia="Times New Roman" w:cs="Times New Roman"/>
          <w:szCs w:val="24"/>
        </w:rPr>
        <w:t xml:space="preserve"> με πέλαγα τον νου; Το πάθος σας! Τρικυμία! </w:t>
      </w:r>
    </w:p>
    <w:p w14:paraId="0F16F2C8" w14:textId="77777777" w:rsidR="0091757C" w:rsidRDefault="00D319C2">
      <w:pPr>
        <w:tabs>
          <w:tab w:val="left" w:pos="6787"/>
        </w:tabs>
        <w:spacing w:line="600" w:lineRule="auto"/>
        <w:ind w:firstLine="720"/>
        <w:jc w:val="both"/>
        <w:rPr>
          <w:rFonts w:eastAsia="Times New Roman" w:cs="Times New Roman"/>
          <w:szCs w:val="24"/>
        </w:rPr>
      </w:pPr>
      <w:r>
        <w:rPr>
          <w:rFonts w:eastAsia="Times New Roman" w:cs="Times New Roman"/>
          <w:szCs w:val="24"/>
        </w:rPr>
        <w:t xml:space="preserve">Και δεν καταλαβαίνω γιατί τόσο πάθος, όταν τουλάχιστον μέχρι στιγμής δεν ακούσαμε τη Νέα Δημοκρατία να </w:t>
      </w:r>
      <w:r>
        <w:rPr>
          <w:rFonts w:eastAsia="Times New Roman" w:cs="Times New Roman"/>
          <w:szCs w:val="24"/>
        </w:rPr>
        <w:t>διατυπώνει κάτι αλλιώτικο που θα μπορούσε να αποτελεί διέξοδο για τα μεγάλα προβλήματα της κοινωνικής ασφάλισης.</w:t>
      </w:r>
    </w:p>
    <w:p w14:paraId="0F16F2C9" w14:textId="77777777" w:rsidR="0091757C" w:rsidRDefault="00D319C2">
      <w:pPr>
        <w:tabs>
          <w:tab w:val="left" w:pos="6787"/>
        </w:tabs>
        <w:spacing w:line="600" w:lineRule="auto"/>
        <w:ind w:firstLine="720"/>
        <w:jc w:val="both"/>
        <w:rPr>
          <w:rFonts w:eastAsia="Times New Roman" w:cs="Times New Roman"/>
          <w:szCs w:val="24"/>
        </w:rPr>
      </w:pPr>
      <w:r>
        <w:rPr>
          <w:rFonts w:eastAsia="Times New Roman" w:cs="Times New Roman"/>
          <w:szCs w:val="24"/>
        </w:rPr>
        <w:t>Εκείνο που κατ’ επανάληψη εγώ ακούω, αλλά και ο ελληνικός λαός επίσης, είναι ότι υπόσχεστε μ</w:t>
      </w:r>
      <w:r>
        <w:rPr>
          <w:rFonts w:eastAsia="Times New Roman" w:cs="Times New Roman"/>
          <w:szCs w:val="24"/>
        </w:rPr>
        <w:t>ί</w:t>
      </w:r>
      <w:r>
        <w:rPr>
          <w:rFonts w:eastAsia="Times New Roman" w:cs="Times New Roman"/>
          <w:szCs w:val="24"/>
        </w:rPr>
        <w:t>α άλλη κατάσταση στο Σύστημα Κοινωνικής Ασφάλισης,</w:t>
      </w:r>
      <w:r>
        <w:rPr>
          <w:rFonts w:eastAsia="Times New Roman" w:cs="Times New Roman"/>
          <w:szCs w:val="24"/>
        </w:rPr>
        <w:t xml:space="preserve"> με διάλυση του ΕΦΚΑ και τη μεταφορά της επικουρικής ασφάλισης στον ιδιωτικό χώρο. Αυτό σημαίνει πλήρη κατάρρευση και κατάργηση κάθε παροχής επικουρικής σύνταξης.</w:t>
      </w:r>
    </w:p>
    <w:p w14:paraId="0F16F2CA" w14:textId="77777777" w:rsidR="0091757C" w:rsidRDefault="00D319C2">
      <w:pPr>
        <w:spacing w:line="600" w:lineRule="auto"/>
        <w:ind w:firstLine="720"/>
        <w:jc w:val="both"/>
        <w:rPr>
          <w:rFonts w:eastAsia="Times New Roman"/>
          <w:szCs w:val="24"/>
        </w:rPr>
      </w:pPr>
      <w:r>
        <w:rPr>
          <w:rFonts w:eastAsia="Times New Roman"/>
          <w:szCs w:val="24"/>
        </w:rPr>
        <w:t>Το παράδειγμα της Εθνικής Τράπεζας είναι έντονο και το ζουν οι άνθρωποι εκεί που από τον Δεκέ</w:t>
      </w:r>
      <w:r>
        <w:rPr>
          <w:rFonts w:eastAsia="Times New Roman"/>
          <w:szCs w:val="24"/>
        </w:rPr>
        <w:t xml:space="preserve">μβρη δεν παίρνουν σύνταξη, διότι το 2005 η τότε κυβέρνηση έκανε την τομή και έβαλε </w:t>
      </w:r>
      <w:r>
        <w:rPr>
          <w:rFonts w:eastAsia="Times New Roman"/>
          <w:szCs w:val="24"/>
        </w:rPr>
        <w:lastRenderedPageBreak/>
        <w:t>τους νέους ασφαλισμένους σε άλλο επικουρικό ταμείο και τους παλιούς τους άφησε σε εκείνο το οποίο πια δεν μπορεί να δώσει ούτε ένα ευρώ.</w:t>
      </w:r>
    </w:p>
    <w:p w14:paraId="0F16F2CB" w14:textId="77777777" w:rsidR="0091757C" w:rsidRDefault="00D319C2">
      <w:pPr>
        <w:spacing w:line="600" w:lineRule="auto"/>
        <w:ind w:firstLine="720"/>
        <w:jc w:val="both"/>
        <w:rPr>
          <w:rFonts w:eastAsia="Times New Roman"/>
          <w:szCs w:val="24"/>
        </w:rPr>
      </w:pPr>
      <w:r>
        <w:rPr>
          <w:rFonts w:eastAsia="Times New Roman"/>
          <w:szCs w:val="24"/>
        </w:rPr>
        <w:t>Αυτό υπόσχεστε να κάνετε για τις επι</w:t>
      </w:r>
      <w:r>
        <w:rPr>
          <w:rFonts w:eastAsia="Times New Roman"/>
          <w:szCs w:val="24"/>
        </w:rPr>
        <w:t>κουρικές και κύριες συνάξεις. Είναι μετρημένο το αποτέλεσμα του ελλείματος που θα προκύψει από τη μείωση της εισφοράς συνολικά και γενικά από το 20% στο 15%.</w:t>
      </w:r>
    </w:p>
    <w:p w14:paraId="0F16F2CC" w14:textId="77777777" w:rsidR="0091757C" w:rsidRDefault="00D319C2">
      <w:pPr>
        <w:spacing w:line="600" w:lineRule="auto"/>
        <w:ind w:firstLine="720"/>
        <w:jc w:val="both"/>
        <w:rPr>
          <w:rFonts w:eastAsia="Times New Roman"/>
          <w:szCs w:val="24"/>
        </w:rPr>
      </w:pPr>
      <w:r>
        <w:rPr>
          <w:rFonts w:eastAsia="Times New Roman"/>
          <w:szCs w:val="24"/>
        </w:rPr>
        <w:t>Αυτά ακούω από τη Νέα Δημοκρατία. Δεν άκουσα υποστήριξη των δικαιωμάτων στην κοινωνική ασφάλιση κα</w:t>
      </w:r>
      <w:r>
        <w:rPr>
          <w:rFonts w:eastAsia="Times New Roman"/>
          <w:szCs w:val="24"/>
        </w:rPr>
        <w:t>ι των συντάξεων. Αυτό που ακούμε είναι μια υπόσχεση, εάν τυχόν έρθει η κυβέρνηση της Νέας Δημοκρατίας στα πράγματα, για δραστική περικοπή των συντάξεων</w:t>
      </w:r>
      <w:r w:rsidRPr="00E00746">
        <w:rPr>
          <w:rFonts w:eastAsia="Times New Roman"/>
          <w:szCs w:val="24"/>
        </w:rPr>
        <w:t xml:space="preserve"> </w:t>
      </w:r>
      <w:r>
        <w:rPr>
          <w:rFonts w:eastAsia="Times New Roman"/>
          <w:szCs w:val="24"/>
        </w:rPr>
        <w:t>από τον πρώτο χρόνο. Τα δυόμισι δισεκατομμύρια που θα προκύψουν ως έλλειμα δεν μπορούν αλλιώς να ισοφαρι</w:t>
      </w:r>
      <w:r>
        <w:rPr>
          <w:rFonts w:eastAsia="Times New Roman"/>
          <w:szCs w:val="24"/>
        </w:rPr>
        <w:t>στούν, διότι έχουμε εξηγήσει κατ’ επανάληψη ότι το 16,2% της δημοσιονομικής δαπάνης και μόνο μπορεί να υπάρξει για τις συντάξεις σε σχέση με το Ακαθάριστο Εθνικό Προϊόν. Άρα είναι προδιαγεγραμμένη η μοίρα των συνταξιούχων να υποστούν τεράστια καταστροφή κα</w:t>
      </w:r>
      <w:r>
        <w:rPr>
          <w:rFonts w:eastAsia="Times New Roman"/>
          <w:szCs w:val="24"/>
        </w:rPr>
        <w:t>ι αυτήν υπόσχεστε για το μέλλον.</w:t>
      </w:r>
    </w:p>
    <w:p w14:paraId="0F16F2CD"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Σας είπε η κυρία Υπουργός ότι με τριάντα πέντε χρόνια –και αυτά είναι με βάση τις αναλογιστικές μελέτες, δεν είναι γιατί εμείς επινοούμε τους αριθμούς- και με τη μικρή εισφορά, την κατώτατη, που καταβάλουν οι ασφαλισμένοι, </w:t>
      </w:r>
      <w:r>
        <w:rPr>
          <w:rFonts w:eastAsia="Times New Roman"/>
          <w:szCs w:val="24"/>
        </w:rPr>
        <w:t xml:space="preserve">δηλαδή τα μόλις 64 ευρώ μαζί με το εφάπαξ, δηλαδή 40 ευρώ μόνο στην επικουρική, η σύνταξη βγαίνει 139 ευρώ και το εφάπαξ με 23 ευρώ εισφορά βγαίνει κοντά στις 19.000 ευρώ. </w:t>
      </w:r>
    </w:p>
    <w:p w14:paraId="0F16F2CE" w14:textId="77777777" w:rsidR="0091757C" w:rsidRDefault="00D319C2">
      <w:pPr>
        <w:spacing w:line="600" w:lineRule="auto"/>
        <w:ind w:firstLine="720"/>
        <w:jc w:val="both"/>
        <w:rPr>
          <w:rFonts w:eastAsia="Times New Roman"/>
          <w:szCs w:val="24"/>
        </w:rPr>
      </w:pPr>
      <w:r>
        <w:rPr>
          <w:rFonts w:eastAsia="Times New Roman"/>
          <w:szCs w:val="24"/>
        </w:rPr>
        <w:t>Γιατί συμβαίνει αυτό; Διότι το ποσό που καταβάλετε έχει μ</w:t>
      </w:r>
      <w:r>
        <w:rPr>
          <w:rFonts w:eastAsia="Times New Roman"/>
          <w:szCs w:val="24"/>
        </w:rPr>
        <w:t>ί</w:t>
      </w:r>
      <w:r>
        <w:rPr>
          <w:rFonts w:eastAsia="Times New Roman"/>
          <w:szCs w:val="24"/>
        </w:rPr>
        <w:t>α απόδοση. Στο έτος που μ</w:t>
      </w:r>
      <w:r>
        <w:rPr>
          <w:rFonts w:eastAsia="Times New Roman"/>
          <w:szCs w:val="24"/>
        </w:rPr>
        <w:t xml:space="preserve">ας πέρασε, το 2017, η απόδοση στο Ενιαίο Ταμείο Επικουρικής Ασφάλισης και Εφάπαξ Παροχών, </w:t>
      </w:r>
      <w:r w:rsidRPr="009C0B54">
        <w:rPr>
          <w:rFonts w:eastAsia="Times New Roman" w:cs="Times New Roman"/>
          <w:bCs/>
          <w:szCs w:val="24"/>
        </w:rPr>
        <w:t>ΕΤΕΑΕΠ,</w:t>
      </w:r>
      <w:r>
        <w:rPr>
          <w:rFonts w:eastAsia="Times New Roman"/>
          <w:szCs w:val="24"/>
        </w:rPr>
        <w:t xml:space="preserve"> ήταν 3% και εμείς υπολογίζουμε με 1,5% κατά το ήμισυ την απόδοση των κεφαλαίων. Επομένως, είναι μ</w:t>
      </w:r>
      <w:r>
        <w:rPr>
          <w:rFonts w:eastAsia="Times New Roman"/>
          <w:szCs w:val="24"/>
        </w:rPr>
        <w:t>ί</w:t>
      </w:r>
      <w:r>
        <w:rPr>
          <w:rFonts w:eastAsia="Times New Roman"/>
          <w:szCs w:val="24"/>
        </w:rPr>
        <w:t>α συντηρητική πρόβλεψη, διότι σε βάθος χρόνου μπορεί να έχει</w:t>
      </w:r>
      <w:r>
        <w:rPr>
          <w:rFonts w:eastAsia="Times New Roman"/>
          <w:szCs w:val="24"/>
        </w:rPr>
        <w:t>ς πραγματικά και αναποδιές και να μην έχεις τόσο μεγάλη απόδοση. Αυτήν τη στιγμή είναι τόση και βγαίνει ένα τέτοιο ποσό.</w:t>
      </w:r>
    </w:p>
    <w:p w14:paraId="0F16F2CF" w14:textId="77777777" w:rsidR="0091757C" w:rsidRDefault="00D319C2">
      <w:pPr>
        <w:spacing w:line="600" w:lineRule="auto"/>
        <w:ind w:firstLine="720"/>
        <w:jc w:val="both"/>
        <w:rPr>
          <w:rFonts w:eastAsia="Times New Roman"/>
          <w:szCs w:val="24"/>
        </w:rPr>
      </w:pPr>
      <w:r>
        <w:rPr>
          <w:rFonts w:eastAsia="Times New Roman"/>
          <w:szCs w:val="24"/>
        </w:rPr>
        <w:t>Εντούτοις, σαν να μην ακούτε, λέτε ακριβώς τα ίδια πράγματα και κάνετε και τις ίδιες χειρονομίες. Ο ίδιος εκπαιδευτής σάς εκπαιδεύει τι</w:t>
      </w:r>
      <w:r>
        <w:rPr>
          <w:rFonts w:eastAsia="Times New Roman"/>
          <w:szCs w:val="24"/>
        </w:rPr>
        <w:t xml:space="preserve"> να λέτε, το ίδιο σενάριο ακριβώς και κάνετε και τις </w:t>
      </w:r>
      <w:r>
        <w:rPr>
          <w:rFonts w:eastAsia="Times New Roman"/>
          <w:szCs w:val="24"/>
        </w:rPr>
        <w:lastRenderedPageBreak/>
        <w:t xml:space="preserve">ίδιες χειρονομίες. Είναι εντυπωσιακό. Σας βλέπουμε όλους να κάνετε την ίδια κίνηση με αυτοπεποίθηση, δηλαδή, φαινομενική περί της ορθότητας των όσων λέτε, τα οποία όμως με καμμία δυνατότητα δεν μπορείτε </w:t>
      </w:r>
      <w:r>
        <w:rPr>
          <w:rFonts w:eastAsia="Times New Roman"/>
          <w:szCs w:val="24"/>
        </w:rPr>
        <w:t>να τα επιβεβαιώσετε.</w:t>
      </w:r>
    </w:p>
    <w:p w14:paraId="0F16F2D0" w14:textId="77777777" w:rsidR="0091757C" w:rsidRDefault="00D319C2">
      <w:pPr>
        <w:spacing w:line="600" w:lineRule="auto"/>
        <w:ind w:firstLine="720"/>
        <w:jc w:val="both"/>
        <w:rPr>
          <w:rFonts w:eastAsia="Times New Roman"/>
          <w:szCs w:val="24"/>
        </w:rPr>
      </w:pPr>
      <w:r>
        <w:rPr>
          <w:rFonts w:eastAsia="Times New Roman"/>
          <w:szCs w:val="24"/>
        </w:rPr>
        <w:t>Λέτε ότι όλη αυτή η πολιτική, που εμείς επιβεβαιώνουμε ως ορθή, στηρίζεται σε πειράγματα των στοιχείων, ότι αλλοιώνουμε τα στοιχεία, ότι δεν δίνουμε συντάξεις, γι’ αυτό έχουμε πλεονάσματα, ότι αυξήσαμε τις εισφορές. Οι εισφορές που κατέβαλαν όλοι μαζί οι ε</w:t>
      </w:r>
      <w:r>
        <w:rPr>
          <w:rFonts w:eastAsia="Times New Roman"/>
          <w:szCs w:val="24"/>
        </w:rPr>
        <w:t xml:space="preserve">λεύθεροι επαγγελματίες, αγρότες, επιστήμονες, και για το 2018 είναι μαζί 1.700.000.000 ευρώ λιγότερα. Πώς γίνεται να έχουμε μείωση εισφορών; </w:t>
      </w:r>
    </w:p>
    <w:p w14:paraId="0F16F2D1" w14:textId="77777777" w:rsidR="0091757C" w:rsidRDefault="00D319C2">
      <w:pPr>
        <w:spacing w:line="600" w:lineRule="auto"/>
        <w:ind w:firstLine="720"/>
        <w:jc w:val="both"/>
        <w:rPr>
          <w:rFonts w:eastAsia="Times New Roman"/>
          <w:szCs w:val="24"/>
        </w:rPr>
      </w:pPr>
      <w:r>
        <w:rPr>
          <w:rFonts w:eastAsia="Times New Roman"/>
          <w:szCs w:val="24"/>
        </w:rPr>
        <w:t>Για το 2017 είχαμε εισπράξει 730 εκατομμύρια λιγότερες εισφορές από τον χώρο αυτό που λέτε ότι εμείς τον κατασπαρά</w:t>
      </w:r>
      <w:r>
        <w:rPr>
          <w:rFonts w:eastAsia="Times New Roman"/>
          <w:szCs w:val="24"/>
        </w:rPr>
        <w:t xml:space="preserve">ξαμε σε σχέση με την προηγούμενη χρονιά, τότε που δεν υπήρχε ο ν.4387, ο νόμος </w:t>
      </w:r>
      <w:proofErr w:type="spellStart"/>
      <w:r>
        <w:rPr>
          <w:rFonts w:eastAsia="Times New Roman"/>
          <w:szCs w:val="24"/>
        </w:rPr>
        <w:t>Κατρούγκαλου</w:t>
      </w:r>
      <w:proofErr w:type="spellEnd"/>
      <w:r>
        <w:rPr>
          <w:rFonts w:eastAsia="Times New Roman"/>
          <w:szCs w:val="24"/>
        </w:rPr>
        <w:t>. Πώς γίνεται και σφαγιάσαμε τους ελεύθερους επαγγελματίες εμείς; Δεν στέκει.</w:t>
      </w:r>
    </w:p>
    <w:p w14:paraId="0F16F2D2" w14:textId="77777777" w:rsidR="0091757C" w:rsidRDefault="00D319C2">
      <w:pPr>
        <w:spacing w:line="600" w:lineRule="auto"/>
        <w:ind w:firstLine="720"/>
        <w:jc w:val="both"/>
        <w:rPr>
          <w:rFonts w:eastAsia="Times New Roman"/>
          <w:szCs w:val="24"/>
        </w:rPr>
      </w:pPr>
      <w:r>
        <w:rPr>
          <w:rFonts w:eastAsia="Times New Roman"/>
          <w:szCs w:val="24"/>
        </w:rPr>
        <w:lastRenderedPageBreak/>
        <w:t>Γιατί συνέβη, όμως, και είχαμε και καλυτέρευση εσόδων θα πείτε; Διότι, αγαπητοί μου, αυ</w:t>
      </w:r>
      <w:r>
        <w:rPr>
          <w:rFonts w:eastAsia="Times New Roman"/>
          <w:szCs w:val="24"/>
        </w:rPr>
        <w:t xml:space="preserve">ξήθηκε η </w:t>
      </w:r>
      <w:proofErr w:type="spellStart"/>
      <w:r>
        <w:rPr>
          <w:rFonts w:eastAsia="Times New Roman"/>
          <w:szCs w:val="24"/>
        </w:rPr>
        <w:t>εισπραξιμότητα</w:t>
      </w:r>
      <w:proofErr w:type="spellEnd"/>
      <w:r>
        <w:rPr>
          <w:rFonts w:eastAsia="Times New Roman"/>
          <w:szCs w:val="24"/>
        </w:rPr>
        <w:t>. Οι άνθρωποι οι οποίοι δεν μπορούσαν να πληρώνουν όλα αυτά τα χρόνια και στραγγαλίζονταν διαρκώς και δεν μπορούσαν να ανταπεξέλθουν σε στοιχειώδεις ανάγκες για την υγεία και τα φάρμακα που δεν έπαιρναν, διότι ήταν οφειλέτες, είναι ο</w:t>
      </w:r>
      <w:r>
        <w:rPr>
          <w:rFonts w:eastAsia="Times New Roman"/>
          <w:szCs w:val="24"/>
        </w:rPr>
        <w:t xml:space="preserve"> λόγος που μας οδήγησε σε ένα τέτοιο καλό αποτέλεσμα.</w:t>
      </w:r>
    </w:p>
    <w:p w14:paraId="0F16F2D3" w14:textId="77777777" w:rsidR="0091757C" w:rsidRDefault="00D319C2">
      <w:pPr>
        <w:spacing w:line="600" w:lineRule="auto"/>
        <w:ind w:firstLine="720"/>
        <w:jc w:val="both"/>
        <w:rPr>
          <w:rFonts w:eastAsia="Times New Roman"/>
          <w:szCs w:val="24"/>
        </w:rPr>
      </w:pPr>
      <w:r>
        <w:rPr>
          <w:rFonts w:eastAsia="Times New Roman"/>
          <w:szCs w:val="24"/>
        </w:rPr>
        <w:t xml:space="preserve">Καταθέτω για τα Πρακτικά τα στοιχεία σχετικά με την είσπραξη των εισφορών και την αύξηση της </w:t>
      </w:r>
      <w:proofErr w:type="spellStart"/>
      <w:r>
        <w:rPr>
          <w:rFonts w:eastAsia="Times New Roman"/>
          <w:szCs w:val="24"/>
        </w:rPr>
        <w:t>εισπραξιμότητας</w:t>
      </w:r>
      <w:proofErr w:type="spellEnd"/>
      <w:r>
        <w:rPr>
          <w:rFonts w:eastAsia="Times New Roman"/>
          <w:szCs w:val="24"/>
        </w:rPr>
        <w:t xml:space="preserve"> σε όλες τις κατηγορίες ασφαλισμένων.</w:t>
      </w:r>
    </w:p>
    <w:p w14:paraId="0F16F2D4" w14:textId="77777777" w:rsidR="0091757C" w:rsidRDefault="00D319C2">
      <w:pPr>
        <w:spacing w:line="600" w:lineRule="auto"/>
        <w:ind w:firstLine="720"/>
        <w:jc w:val="both"/>
        <w:rPr>
          <w:rFonts w:eastAsia="Times New Roman"/>
          <w:szCs w:val="24"/>
        </w:rPr>
      </w:pPr>
      <w:r>
        <w:rPr>
          <w:rFonts w:eastAsia="Times New Roman" w:cs="Times New Roman"/>
          <w:szCs w:val="24"/>
        </w:rPr>
        <w:t xml:space="preserve">(Στο σημείο αυτό ο Υφυπουργός κ. Αναστάσιος Πετρόπουλος </w:t>
      </w:r>
      <w:r>
        <w:rPr>
          <w:rFonts w:eastAsia="Times New Roman" w:cs="Times New Roman"/>
          <w:szCs w:val="24"/>
        </w:rPr>
        <w:t xml:space="preserve">καταθέτει για τα Πρακτικά τα προαναφερθέντα στοιχεία,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F16F2D5" w14:textId="77777777" w:rsidR="0091757C" w:rsidRDefault="00D319C2">
      <w:pPr>
        <w:spacing w:line="600" w:lineRule="auto"/>
        <w:ind w:firstLine="720"/>
        <w:jc w:val="both"/>
        <w:rPr>
          <w:rFonts w:eastAsia="Times New Roman"/>
          <w:szCs w:val="24"/>
        </w:rPr>
      </w:pPr>
      <w:r>
        <w:rPr>
          <w:rFonts w:eastAsia="Times New Roman"/>
          <w:szCs w:val="24"/>
        </w:rPr>
        <w:t>Όσον αφορά τους συνταξιούχους, θα επιβεβαιωθεί ότι δεν περικόψαμε τις συντάξεις. Το είχαμε υ</w:t>
      </w:r>
      <w:r>
        <w:rPr>
          <w:rFonts w:eastAsia="Times New Roman"/>
          <w:szCs w:val="24"/>
        </w:rPr>
        <w:t>ποσχεθεί. Και το είχαμε υποσχεθεί όχι απλά γιατί το θέλαμε, αλλά γιατί ξέραμε ότι το Διε</w:t>
      </w:r>
      <w:r>
        <w:rPr>
          <w:rFonts w:eastAsia="Times New Roman"/>
          <w:szCs w:val="24"/>
        </w:rPr>
        <w:lastRenderedPageBreak/>
        <w:t>θνές Νομισματικό Ταμείο μας επέβαλε αυτή τη διάταξη και αναγκαστήκαμε να τη δεχθούμε, για να την ανατρέψουμε στη συνέχεια, πράγμα που συμβαίνει τώρα, γιατί έπρεπε να κλ</w:t>
      </w:r>
      <w:r>
        <w:rPr>
          <w:rFonts w:eastAsia="Times New Roman"/>
          <w:szCs w:val="24"/>
        </w:rPr>
        <w:t xml:space="preserve">είσει η τρίτη αξιολόγηση. </w:t>
      </w:r>
    </w:p>
    <w:p w14:paraId="0F16F2D6" w14:textId="77777777" w:rsidR="0091757C" w:rsidRDefault="00D319C2">
      <w:pPr>
        <w:spacing w:line="600" w:lineRule="auto"/>
        <w:ind w:firstLine="720"/>
        <w:jc w:val="both"/>
        <w:rPr>
          <w:rFonts w:eastAsia="Times New Roman"/>
          <w:szCs w:val="24"/>
        </w:rPr>
      </w:pPr>
      <w:r>
        <w:rPr>
          <w:rFonts w:eastAsia="Times New Roman"/>
          <w:szCs w:val="24"/>
        </w:rPr>
        <w:t>Ξέραμε ότι θα πετύχουμε τα πλεονάσματα που είχαμε πει και τα πετύχαμε με το παραπάνω. Ένα εκατομμύριο τετρακόσιες είκοσι χιλιάδες συντάξεις δεν θα μειωθούν και σε αυτές πρέπει να προσθέσετε εξακόσιες είκοσι χιλιάδες που θα αυξηθο</w:t>
      </w:r>
      <w:r>
        <w:rPr>
          <w:rFonts w:eastAsia="Times New Roman"/>
          <w:szCs w:val="24"/>
        </w:rPr>
        <w:t xml:space="preserve">ύν, με μέσο όρο αύξησης 96 ευρώ, περίπου, μηνιαίως. Αυτά είναι τα στοιχεία. Δηλαδή, δύο εκατομμύρια ογδόντα χιλιάδες συνταξιούχοι μας όχι μόνο δεν θα έχουν μείωση, αλλά εξακόσιες είκοσι χιλιάδες από αυτούς θα έχουν και αύξηση κατά μέσον όρο 99 ευρώ. </w:t>
      </w:r>
    </w:p>
    <w:p w14:paraId="0F16F2D7" w14:textId="77777777" w:rsidR="0091757C" w:rsidRDefault="00D319C2">
      <w:pPr>
        <w:spacing w:line="600" w:lineRule="auto"/>
        <w:ind w:firstLine="720"/>
        <w:jc w:val="both"/>
        <w:rPr>
          <w:rFonts w:eastAsia="Times New Roman"/>
          <w:szCs w:val="24"/>
        </w:rPr>
      </w:pPr>
      <w:r>
        <w:rPr>
          <w:rFonts w:eastAsia="Times New Roman"/>
          <w:szCs w:val="24"/>
        </w:rPr>
        <w:t>Οι αγ</w:t>
      </w:r>
      <w:r>
        <w:rPr>
          <w:rFonts w:eastAsia="Times New Roman"/>
          <w:szCs w:val="24"/>
        </w:rPr>
        <w:t>ρότες δεν έχουν κα</w:t>
      </w:r>
      <w:r>
        <w:rPr>
          <w:rFonts w:eastAsia="Times New Roman"/>
          <w:szCs w:val="24"/>
        </w:rPr>
        <w:t>μ</w:t>
      </w:r>
      <w:r>
        <w:rPr>
          <w:rFonts w:eastAsia="Times New Roman"/>
          <w:szCs w:val="24"/>
        </w:rPr>
        <w:t>μία επίδραση. Εξακόσιες χιλιάδες αγρότες δεν μπήκαν σε αυτή τη διαδικασία, αλλά θα αρχίσουν να έχουν σταδιακά αύξηση στις συντάξεις τους, με στοιχεία τα οποία θα σας δώσει και η Υπουργός. Έχουμε μελετήσει τα στοιχεία και προχωράμε σε μ</w:t>
      </w:r>
      <w:r>
        <w:rPr>
          <w:rFonts w:eastAsia="Times New Roman"/>
          <w:szCs w:val="24"/>
        </w:rPr>
        <w:t>ί</w:t>
      </w:r>
      <w:r>
        <w:rPr>
          <w:rFonts w:eastAsia="Times New Roman"/>
          <w:szCs w:val="24"/>
        </w:rPr>
        <w:t>α</w:t>
      </w:r>
      <w:r>
        <w:rPr>
          <w:rFonts w:eastAsia="Times New Roman"/>
          <w:szCs w:val="24"/>
        </w:rPr>
        <w:t xml:space="preserve"> καλύτερη απόδοση και στις συντάξεις των αγροτών. </w:t>
      </w:r>
    </w:p>
    <w:p w14:paraId="0F16F2D8" w14:textId="77777777" w:rsidR="0091757C" w:rsidRDefault="00D319C2">
      <w:pPr>
        <w:spacing w:line="600" w:lineRule="auto"/>
        <w:ind w:firstLine="720"/>
        <w:jc w:val="both"/>
        <w:rPr>
          <w:rFonts w:eastAsia="Times New Roman"/>
          <w:szCs w:val="24"/>
        </w:rPr>
      </w:pPr>
      <w:r>
        <w:rPr>
          <w:rFonts w:eastAsia="Times New Roman"/>
          <w:szCs w:val="24"/>
        </w:rPr>
        <w:lastRenderedPageBreak/>
        <w:t>Είναι οι συντάξεις των αγροτών που θέλετε, με πρόταση του ΠΑΣΟΚ, το οποίο κάποτε εξέφραζε την αγροτιά, να τους υποβαθμίσουμε ξανά στην κατάσταση του ΟΓΑ, που με απόφαση και με τον νόμο του 2002 δεν θα έδιν</w:t>
      </w:r>
      <w:r>
        <w:rPr>
          <w:rFonts w:eastAsia="Times New Roman"/>
          <w:szCs w:val="24"/>
        </w:rPr>
        <w:t>ε πλέον βασική σύνταξη</w:t>
      </w:r>
      <w:r w:rsidRPr="00667BD7">
        <w:rPr>
          <w:rFonts w:eastAsia="Times New Roman"/>
          <w:szCs w:val="24"/>
        </w:rPr>
        <w:t xml:space="preserve"> </w:t>
      </w:r>
      <w:r>
        <w:rPr>
          <w:rFonts w:eastAsia="Times New Roman"/>
          <w:szCs w:val="24"/>
        </w:rPr>
        <w:t xml:space="preserve">το 2025. Να ακούσουν οι αγρότες ότι θέλουν να τους αποσπάσουν από το σώμα των υπόλοιπων πολιτών-κατοίκων αυτής της χώρας, να τους υποβαθμίσουν σε μία σύνταξη πείνας, όταν αυτό που ήδη επιτυγχάνεται, και θα επιβεβαιωθεί, είναι αύξηση </w:t>
      </w:r>
      <w:r>
        <w:rPr>
          <w:rFonts w:eastAsia="Times New Roman"/>
          <w:szCs w:val="24"/>
        </w:rPr>
        <w:t xml:space="preserve">των συντάξεων για τους αγρότες. </w:t>
      </w:r>
    </w:p>
    <w:p w14:paraId="0F16F2D9" w14:textId="77777777" w:rsidR="0091757C" w:rsidRDefault="00D319C2">
      <w:pPr>
        <w:spacing w:line="600" w:lineRule="auto"/>
        <w:ind w:firstLine="720"/>
        <w:jc w:val="both"/>
        <w:rPr>
          <w:rFonts w:eastAsia="Times New Roman"/>
          <w:szCs w:val="24"/>
        </w:rPr>
      </w:pPr>
      <w:r>
        <w:rPr>
          <w:rFonts w:eastAsia="Times New Roman"/>
          <w:szCs w:val="24"/>
        </w:rPr>
        <w:t>Και έρχομαι στις συντάξεις χηρείας. Να σας πω καταρχήν ότι όλες οι διατάξεις που έχουμε βάλει, ο ίδιος ο ν.4387, αλλάζουν τα πράγματα συθέμελα, εκ βάθρων και τα βελτιώνει. Αποδεικνύεται με όλους τους τρόπους που θα σας αναφ</w:t>
      </w:r>
      <w:r>
        <w:rPr>
          <w:rFonts w:eastAsia="Times New Roman"/>
          <w:szCs w:val="24"/>
        </w:rPr>
        <w:t xml:space="preserve">έρω. Λέτε ότι με είκοσι έξι από τις νομοθετικές παρεμβάσεις που κάναμε διορθώνουμε και ξηλώνουμε τον νόμο </w:t>
      </w:r>
      <w:proofErr w:type="spellStart"/>
      <w:r>
        <w:rPr>
          <w:rFonts w:eastAsia="Times New Roman"/>
          <w:szCs w:val="24"/>
        </w:rPr>
        <w:t>Κατρούγκαλου</w:t>
      </w:r>
      <w:proofErr w:type="spellEnd"/>
      <w:r>
        <w:rPr>
          <w:rFonts w:eastAsia="Times New Roman"/>
          <w:szCs w:val="24"/>
        </w:rPr>
        <w:t xml:space="preserve">. Ξηλώνουμε το παλιό σύστημα. Αφορούν παλιές καταστάσεις. Μπορώ να σας τις απαριθμήσω μία προς μία, αλλά δεν έχω τον χρόνο. </w:t>
      </w:r>
    </w:p>
    <w:p w14:paraId="0F16F2DA" w14:textId="77777777" w:rsidR="0091757C" w:rsidRDefault="00D319C2">
      <w:pPr>
        <w:spacing w:line="600" w:lineRule="auto"/>
        <w:ind w:firstLine="720"/>
        <w:jc w:val="both"/>
        <w:rPr>
          <w:rFonts w:eastAsia="Times New Roman"/>
          <w:szCs w:val="24"/>
        </w:rPr>
      </w:pPr>
      <w:r>
        <w:rPr>
          <w:rFonts w:eastAsia="Times New Roman"/>
          <w:szCs w:val="24"/>
        </w:rPr>
        <w:lastRenderedPageBreak/>
        <w:t>Κάναμε επιστρ</w:t>
      </w:r>
      <w:r>
        <w:rPr>
          <w:rFonts w:eastAsia="Times New Roman"/>
          <w:szCs w:val="24"/>
        </w:rPr>
        <w:t>οφή εισφορών 354 εκατομμύρια που κακώς είχατε παρακρατήσει. Δώσαμε ασφαλιστική ικανότητα σε ανθρώπους που δεν είχαν φάρμακα και υγεία, παρά το ότι είχαν οφειλές από παλιά και δεν μπορούσαν να έχουν κάλυψη, μόνο και μόνο γιατί έδιναν την κατώτατη εισφορά απ</w:t>
      </w:r>
      <w:r>
        <w:rPr>
          <w:rFonts w:eastAsia="Times New Roman"/>
          <w:szCs w:val="24"/>
        </w:rPr>
        <w:t>ό το 2017.</w:t>
      </w:r>
    </w:p>
    <w:p w14:paraId="0F16F2DB" w14:textId="77777777" w:rsidR="0091757C" w:rsidRDefault="00D319C2">
      <w:pPr>
        <w:spacing w:line="600" w:lineRule="auto"/>
        <w:ind w:firstLine="720"/>
        <w:jc w:val="both"/>
        <w:rPr>
          <w:rFonts w:eastAsia="Times New Roman"/>
          <w:szCs w:val="24"/>
        </w:rPr>
      </w:pPr>
      <w:r>
        <w:rPr>
          <w:rFonts w:eastAsia="Times New Roman"/>
          <w:szCs w:val="24"/>
        </w:rPr>
        <w:t xml:space="preserve">Δώσαμε αναδρομική ασφάλιση στους σχολικούς φύλακες που είχατε απολύσει. Έχουν προσληφθεί και τους έχουμε καλύψει πλήρως με ασφαλιστική κάλυψη, με νομοθεσία του καλοκαιριού.  </w:t>
      </w:r>
    </w:p>
    <w:p w14:paraId="0F16F2DC" w14:textId="77777777" w:rsidR="0091757C" w:rsidRDefault="00D319C2">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w:t>
      </w:r>
      <w:r>
        <w:rPr>
          <w:rFonts w:eastAsia="Times New Roman"/>
          <w:szCs w:val="24"/>
        </w:rPr>
        <w:t>ίου Υφυπουργού)</w:t>
      </w:r>
    </w:p>
    <w:p w14:paraId="0F16F2DD" w14:textId="77777777" w:rsidR="0091757C" w:rsidRDefault="00D319C2">
      <w:pPr>
        <w:spacing w:line="600" w:lineRule="auto"/>
        <w:ind w:firstLine="720"/>
        <w:jc w:val="both"/>
        <w:rPr>
          <w:rFonts w:eastAsia="Times New Roman"/>
          <w:szCs w:val="24"/>
        </w:rPr>
      </w:pPr>
      <w:r>
        <w:rPr>
          <w:rFonts w:eastAsia="Times New Roman"/>
          <w:szCs w:val="24"/>
        </w:rPr>
        <w:t xml:space="preserve">Μειώσαμε κατά 50% την εισφορά όσων έχουν σαράντα χρόνια ασφάλισης και μπορούν να συνεχίσουν. </w:t>
      </w:r>
    </w:p>
    <w:p w14:paraId="0F16F2DE" w14:textId="77777777" w:rsidR="0091757C" w:rsidRDefault="00D319C2">
      <w:pPr>
        <w:spacing w:line="600" w:lineRule="auto"/>
        <w:ind w:firstLine="720"/>
        <w:jc w:val="both"/>
        <w:rPr>
          <w:rFonts w:eastAsia="Times New Roman"/>
          <w:szCs w:val="24"/>
        </w:rPr>
      </w:pPr>
      <w:r>
        <w:rPr>
          <w:rFonts w:eastAsia="Times New Roman"/>
          <w:szCs w:val="24"/>
        </w:rPr>
        <w:t>Δώσαμε τη δυνατότητα ο αγρότης με μια απλή δήλωση να γίνεται κατευθείαν αγρότης ασφαλισμένος, όταν παλιότερα έπρεπε να περιμένει δύο και τρία χρόν</w:t>
      </w:r>
      <w:r>
        <w:rPr>
          <w:rFonts w:eastAsia="Times New Roman"/>
          <w:szCs w:val="24"/>
        </w:rPr>
        <w:t xml:space="preserve">ια. </w:t>
      </w:r>
    </w:p>
    <w:p w14:paraId="0F16F2DF" w14:textId="77777777" w:rsidR="0091757C" w:rsidRDefault="00D319C2">
      <w:pPr>
        <w:spacing w:line="600" w:lineRule="auto"/>
        <w:ind w:firstLine="720"/>
        <w:jc w:val="both"/>
        <w:rPr>
          <w:rFonts w:eastAsia="Times New Roman"/>
          <w:szCs w:val="24"/>
        </w:rPr>
      </w:pPr>
      <w:r>
        <w:rPr>
          <w:rFonts w:eastAsia="Times New Roman"/>
          <w:szCs w:val="24"/>
        </w:rPr>
        <w:t xml:space="preserve">Δώσαμε </w:t>
      </w:r>
      <w:proofErr w:type="spellStart"/>
      <w:r>
        <w:rPr>
          <w:rFonts w:eastAsia="Times New Roman"/>
          <w:szCs w:val="24"/>
        </w:rPr>
        <w:t>εξωιδρυματικό</w:t>
      </w:r>
      <w:proofErr w:type="spellEnd"/>
      <w:r>
        <w:rPr>
          <w:rFonts w:eastAsia="Times New Roman"/>
          <w:szCs w:val="24"/>
        </w:rPr>
        <w:t xml:space="preserve"> επίδομα στους πάσχοντες κατά τον τρόπο που πάσχουν και οι </w:t>
      </w:r>
      <w:proofErr w:type="spellStart"/>
      <w:r>
        <w:rPr>
          <w:rFonts w:eastAsia="Times New Roman"/>
          <w:szCs w:val="24"/>
        </w:rPr>
        <w:t>τετραπληγικοί</w:t>
      </w:r>
      <w:proofErr w:type="spellEnd"/>
      <w:r>
        <w:rPr>
          <w:rFonts w:eastAsia="Times New Roman"/>
          <w:szCs w:val="24"/>
        </w:rPr>
        <w:t xml:space="preserve">, αλλά δεν είναι </w:t>
      </w:r>
      <w:proofErr w:type="spellStart"/>
      <w:r>
        <w:rPr>
          <w:rFonts w:eastAsia="Times New Roman"/>
          <w:szCs w:val="24"/>
        </w:rPr>
        <w:t>τετραπληγικοί</w:t>
      </w:r>
      <w:proofErr w:type="spellEnd"/>
      <w:r>
        <w:rPr>
          <w:rFonts w:eastAsia="Times New Roman"/>
          <w:szCs w:val="24"/>
        </w:rPr>
        <w:t xml:space="preserve">. </w:t>
      </w:r>
    </w:p>
    <w:p w14:paraId="0F16F2E0"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Δώσαμε στους αγρότες δυνατότητα μειωμένης εξαγοράς. </w:t>
      </w:r>
    </w:p>
    <w:p w14:paraId="0F16F2E1" w14:textId="77777777" w:rsidR="0091757C" w:rsidRDefault="00D319C2">
      <w:pPr>
        <w:spacing w:line="600" w:lineRule="auto"/>
        <w:ind w:firstLine="720"/>
        <w:jc w:val="both"/>
        <w:rPr>
          <w:rFonts w:eastAsia="Times New Roman"/>
          <w:szCs w:val="24"/>
        </w:rPr>
      </w:pPr>
      <w:r>
        <w:rPr>
          <w:rFonts w:eastAsia="Times New Roman"/>
          <w:szCs w:val="24"/>
        </w:rPr>
        <w:t>Δώσαμε –και το λέω για το ΠΑΣΟΚ, το ΚΙΝΑΛ ή όπως λέγεται- τη δυνατότητα όσοι έχουν εισόδημα μέχρι 4.923 ευρώ να μπορούν να καλλιεργούν χωρίς να κάνουν καταβολή εισφορών και χωρίς να έχουν περικοπή σύνταξης. Το λέω για τον κ. Κουτσούκο. Να το μεταφέρετε, κύ</w:t>
      </w:r>
      <w:r>
        <w:rPr>
          <w:rFonts w:eastAsia="Times New Roman"/>
          <w:szCs w:val="24"/>
        </w:rPr>
        <w:t xml:space="preserve">ριε Κωνσταντόπουλε. Αυτό έχει τεθεί σε ισχύ με κανονιστική διάταξη ήδη από το 2018. Υπάρχει κανονιστική διάταξη. Διαβάστε την. Είναι καλυμμένοι οι αγρότες. </w:t>
      </w:r>
    </w:p>
    <w:p w14:paraId="0F16F2E2" w14:textId="77777777" w:rsidR="0091757C" w:rsidRDefault="00D319C2">
      <w:pPr>
        <w:spacing w:line="600" w:lineRule="auto"/>
        <w:ind w:firstLine="720"/>
        <w:jc w:val="both"/>
        <w:rPr>
          <w:rFonts w:eastAsia="Times New Roman"/>
          <w:szCs w:val="24"/>
        </w:rPr>
      </w:pPr>
      <w:r>
        <w:rPr>
          <w:rFonts w:eastAsia="Times New Roman"/>
          <w:szCs w:val="24"/>
        </w:rPr>
        <w:t>Οι αγρότες που έχουν κάνει από παλιά αίτηση και εγγράφονται από παλιά χωρίς προσαυξήσεις και τόκους</w:t>
      </w:r>
      <w:r>
        <w:rPr>
          <w:rFonts w:eastAsia="Times New Roman"/>
          <w:szCs w:val="24"/>
        </w:rPr>
        <w:t>, γιατί καθυστερούσε το σύστημα να τους εγγράψει, δεν θα έχουν κα</w:t>
      </w:r>
      <w:r>
        <w:rPr>
          <w:rFonts w:eastAsia="Times New Roman"/>
          <w:szCs w:val="24"/>
        </w:rPr>
        <w:t>μ</w:t>
      </w:r>
      <w:r>
        <w:rPr>
          <w:rFonts w:eastAsia="Times New Roman"/>
          <w:szCs w:val="24"/>
        </w:rPr>
        <w:t xml:space="preserve">μία υποχρέωση καταβολής εισφορών για την υγεία, διότι δεν είχαν κάλυψη. </w:t>
      </w:r>
    </w:p>
    <w:p w14:paraId="0F16F2E3" w14:textId="77777777" w:rsidR="0091757C" w:rsidRDefault="00D319C2">
      <w:pPr>
        <w:spacing w:line="600" w:lineRule="auto"/>
        <w:ind w:firstLine="720"/>
        <w:jc w:val="both"/>
        <w:rPr>
          <w:rFonts w:eastAsia="Times New Roman"/>
          <w:szCs w:val="24"/>
        </w:rPr>
      </w:pPr>
      <w:r>
        <w:rPr>
          <w:rFonts w:eastAsia="Times New Roman"/>
          <w:szCs w:val="24"/>
        </w:rPr>
        <w:t xml:space="preserve">Καταργήσαμε, με αυτή τη διάταξη που περνάμε τώρα παλιές οφειλές στους </w:t>
      </w:r>
      <w:proofErr w:type="spellStart"/>
      <w:r>
        <w:rPr>
          <w:rFonts w:eastAsia="Times New Roman"/>
          <w:szCs w:val="24"/>
        </w:rPr>
        <w:t>μονοσυνταξιούχους</w:t>
      </w:r>
      <w:proofErr w:type="spellEnd"/>
      <w:r>
        <w:rPr>
          <w:rFonts w:eastAsia="Times New Roman"/>
          <w:szCs w:val="24"/>
        </w:rPr>
        <w:t xml:space="preserve"> του ταμείου συντάξεων υγείας.</w:t>
      </w:r>
      <w:r>
        <w:rPr>
          <w:rFonts w:eastAsia="Times New Roman"/>
          <w:szCs w:val="24"/>
        </w:rPr>
        <w:t xml:space="preserve">   </w:t>
      </w:r>
    </w:p>
    <w:p w14:paraId="0F16F2E4" w14:textId="77777777" w:rsidR="0091757C" w:rsidRDefault="00D319C2">
      <w:pPr>
        <w:spacing w:line="600" w:lineRule="auto"/>
        <w:ind w:firstLine="720"/>
        <w:jc w:val="both"/>
        <w:rPr>
          <w:rFonts w:eastAsia="Times New Roman"/>
          <w:szCs w:val="24"/>
        </w:rPr>
      </w:pPr>
      <w:r>
        <w:rPr>
          <w:rFonts w:eastAsia="Times New Roman"/>
          <w:szCs w:val="24"/>
        </w:rPr>
        <w:t xml:space="preserve">Δώσαμε με την παράλληλη ασφάλιση αυξήσεις στις συντάξεις κατά 0,75% για κάθε μονάδα παραπάνω. </w:t>
      </w:r>
    </w:p>
    <w:p w14:paraId="0F16F2E5" w14:textId="77777777" w:rsidR="0091757C" w:rsidRDefault="00D319C2">
      <w:pPr>
        <w:spacing w:line="600" w:lineRule="auto"/>
        <w:ind w:firstLine="720"/>
        <w:jc w:val="both"/>
        <w:rPr>
          <w:rFonts w:eastAsia="Times New Roman" w:cs="Times New Roman"/>
          <w:szCs w:val="24"/>
        </w:rPr>
      </w:pPr>
      <w:r>
        <w:rPr>
          <w:rFonts w:eastAsia="Times New Roman"/>
          <w:szCs w:val="24"/>
        </w:rPr>
        <w:lastRenderedPageBreak/>
        <w:t xml:space="preserve">Τέλος πάντων, επειδή δεν θέλω να καταχρώμαι τον χρόνο, αν δείτε όλες τις διατάξεις, δεν έχουμε αλλοιώσει ούτε την ουσία ούτε τη δομή του ν.4387. </w:t>
      </w:r>
      <w:r>
        <w:rPr>
          <w:rFonts w:eastAsia="Times New Roman" w:cs="Times New Roman"/>
          <w:szCs w:val="24"/>
        </w:rPr>
        <w:t>Αντιθέτως έχ</w:t>
      </w:r>
      <w:r>
        <w:rPr>
          <w:rFonts w:eastAsia="Times New Roman" w:cs="Times New Roman"/>
          <w:szCs w:val="24"/>
        </w:rPr>
        <w:t>ουμε ενισχύσει πλευρές του και έχουμε διορθώσει όλα τα προβλήματα που υπήρχαν σωρευμένα από πολλές δεκαετίες με αποκορύφωμα τη μείωση των οφειλών</w:t>
      </w:r>
      <w:r w:rsidRPr="006E1C39">
        <w:rPr>
          <w:rFonts w:eastAsia="Times New Roman" w:cs="Times New Roman"/>
          <w:szCs w:val="24"/>
        </w:rPr>
        <w:t xml:space="preserve"> </w:t>
      </w:r>
      <w:r>
        <w:rPr>
          <w:rFonts w:eastAsia="Times New Roman" w:cs="Times New Roman"/>
          <w:szCs w:val="24"/>
        </w:rPr>
        <w:t>από το παλιό σύστημα, που στραγγάλιζαν με 100.000 ευρώ, 150.000 ευρώ και 200.000 ευρώ συμπολίτες μας. Και διαγ</w:t>
      </w:r>
      <w:r>
        <w:rPr>
          <w:rFonts w:eastAsia="Times New Roman" w:cs="Times New Roman"/>
          <w:szCs w:val="24"/>
        </w:rPr>
        <w:t>ράφονται επιλέγοντας με ένα κουμπί τη διαγραφή της οφειλής τους, διατηρώντας την ασφαλιστική εισφορά σε έναν εκ των φορέων που είναι ασφαλισμένοι.</w:t>
      </w:r>
    </w:p>
    <w:p w14:paraId="0F16F2E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Αυτά τα πράγματα ούτε στο όνειρό σας! Και κανείς ποτέ δεν τα έκανε, γιατί εσείς όλα αυτά τα χρόνια που δημιου</w:t>
      </w:r>
      <w:r>
        <w:rPr>
          <w:rFonts w:eastAsia="Times New Roman" w:cs="Times New Roman"/>
          <w:szCs w:val="24"/>
        </w:rPr>
        <w:t>ργούνταν τα προβλήματα αυτά ή απείχατε ή τα προκαλούσατε. Εμείς τα λύνουμε και θα συνεχίσουμε να τα λύνουμε.</w:t>
      </w:r>
    </w:p>
    <w:p w14:paraId="0F16F2E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w:t>
      </w:r>
    </w:p>
    <w:p w14:paraId="0F16F2E8" w14:textId="77777777" w:rsidR="0091757C" w:rsidRDefault="00D319C2">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F16F2E9" w14:textId="77777777" w:rsidR="0091757C" w:rsidRDefault="00D319C2">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Υπουργέ.</w:t>
      </w:r>
    </w:p>
    <w:p w14:paraId="0F16F2EA" w14:textId="77777777" w:rsidR="0091757C" w:rsidRDefault="00D319C2">
      <w:pPr>
        <w:spacing w:line="600" w:lineRule="auto"/>
        <w:ind w:firstLine="720"/>
        <w:jc w:val="both"/>
        <w:rPr>
          <w:rFonts w:eastAsia="Times New Roman"/>
          <w:bCs/>
          <w:szCs w:val="24"/>
        </w:rPr>
      </w:pPr>
      <w:r>
        <w:rPr>
          <w:rFonts w:eastAsia="Times New Roman"/>
          <w:bCs/>
          <w:szCs w:val="24"/>
        </w:rPr>
        <w:lastRenderedPageBreak/>
        <w:t>Τον λόγο έχει η κ</w:t>
      </w:r>
      <w:r>
        <w:rPr>
          <w:rFonts w:eastAsia="Times New Roman"/>
          <w:bCs/>
          <w:szCs w:val="24"/>
        </w:rPr>
        <w:t>.</w:t>
      </w:r>
      <w:r>
        <w:rPr>
          <w:rFonts w:eastAsia="Times New Roman"/>
          <w:bCs/>
          <w:szCs w:val="24"/>
        </w:rPr>
        <w:t xml:space="preserve"> Αναστασία </w:t>
      </w:r>
      <w:proofErr w:type="spellStart"/>
      <w:r>
        <w:rPr>
          <w:rFonts w:eastAsia="Times New Roman"/>
          <w:bCs/>
          <w:szCs w:val="24"/>
        </w:rPr>
        <w:t>Γκαρά</w:t>
      </w:r>
      <w:proofErr w:type="spellEnd"/>
      <w:r>
        <w:rPr>
          <w:rFonts w:eastAsia="Times New Roman"/>
          <w:bCs/>
          <w:szCs w:val="24"/>
        </w:rPr>
        <w:t>.</w:t>
      </w:r>
    </w:p>
    <w:p w14:paraId="0F16F2EB" w14:textId="77777777" w:rsidR="0091757C" w:rsidRDefault="00D319C2">
      <w:pPr>
        <w:spacing w:line="600" w:lineRule="auto"/>
        <w:ind w:firstLine="720"/>
        <w:jc w:val="both"/>
        <w:rPr>
          <w:rFonts w:eastAsia="Times New Roman"/>
          <w:bCs/>
          <w:szCs w:val="24"/>
        </w:rPr>
      </w:pPr>
      <w:r w:rsidRPr="00A227D4">
        <w:rPr>
          <w:rFonts w:eastAsia="Times New Roman"/>
          <w:b/>
          <w:bCs/>
          <w:szCs w:val="24"/>
        </w:rPr>
        <w:t>ΑΝΑΣΤΑΣΙΑ ΓΚΑΡΑ:</w:t>
      </w:r>
      <w:r>
        <w:rPr>
          <w:rFonts w:eastAsia="Times New Roman"/>
          <w:bCs/>
          <w:szCs w:val="24"/>
        </w:rPr>
        <w:t xml:space="preserve"> Κύριε Πρόεδρε, κυρίες και κύριοι Υπουργοί, κυρίες και κύριοι συνάδελφοι, για εμένα έχει πάντοτε ενδιαφέρον η συζήτηση ενός νομοσχεδίου στην ολομέλεια της Βουλής, κυρίως διότι αναμένω να ακούσω ενδιαφέρονται και ουσιαστικά πολιτικά επιχει</w:t>
      </w:r>
      <w:r>
        <w:rPr>
          <w:rFonts w:eastAsia="Times New Roman"/>
          <w:bCs/>
          <w:szCs w:val="24"/>
        </w:rPr>
        <w:t xml:space="preserve">ρήματα για το εκάστοτε θέμα το οποίο συζητάμε. </w:t>
      </w:r>
    </w:p>
    <w:p w14:paraId="0F16F2EC" w14:textId="77777777" w:rsidR="0091757C" w:rsidRDefault="00D319C2">
      <w:pPr>
        <w:spacing w:line="600" w:lineRule="auto"/>
        <w:ind w:firstLine="720"/>
        <w:jc w:val="both"/>
        <w:rPr>
          <w:rFonts w:eastAsia="Times New Roman"/>
          <w:bCs/>
          <w:szCs w:val="24"/>
        </w:rPr>
      </w:pPr>
      <w:r>
        <w:rPr>
          <w:rFonts w:eastAsia="Times New Roman"/>
          <w:bCs/>
          <w:szCs w:val="24"/>
        </w:rPr>
        <w:t>Σήμερα, λοιπόν, περίμενα να ακούσω και να συζητήσουμε με πολιτικά πάντα επιχειρήματα για τη φιλοσοφία και τη δομή του ασφαλιστικού συστήματος, βελτιώσεις, αλλαγές ή οτιδήποτε άλλο μπορεί να διορθωθεί, καθώς τ</w:t>
      </w:r>
      <w:r>
        <w:rPr>
          <w:rFonts w:eastAsia="Times New Roman"/>
          <w:bCs/>
          <w:szCs w:val="24"/>
        </w:rPr>
        <w:t>ο ασφαλιστικό σύστημα συνιστά έναν από τους σημαντικότερους πυλώνες του κοινωνικού κράτους. Και αυτό αφορά χιλιάδες εργαζόμενους, ασφαλισμένους και συνταξιούχους.</w:t>
      </w:r>
    </w:p>
    <w:p w14:paraId="0F16F2ED" w14:textId="77777777" w:rsidR="0091757C" w:rsidRDefault="00D319C2">
      <w:pPr>
        <w:spacing w:line="600" w:lineRule="auto"/>
        <w:ind w:firstLine="720"/>
        <w:jc w:val="both"/>
        <w:rPr>
          <w:rFonts w:eastAsia="Times New Roman"/>
          <w:bCs/>
          <w:szCs w:val="24"/>
        </w:rPr>
      </w:pPr>
      <w:r>
        <w:rPr>
          <w:rFonts w:eastAsia="Times New Roman"/>
          <w:bCs/>
          <w:szCs w:val="24"/>
        </w:rPr>
        <w:t>Επίσης, θα περίμενα να συζητήσουμε εάν είναι και στη σωστή κατεύθυνση και οι σημερινές ελαφρύ</w:t>
      </w:r>
      <w:r>
        <w:rPr>
          <w:rFonts w:eastAsia="Times New Roman"/>
          <w:bCs/>
          <w:szCs w:val="24"/>
        </w:rPr>
        <w:t xml:space="preserve">νσεις. Διότι θα μπορούσαν να υπάρχουν και πιο καλές προτάσεις. Όμως, περίμενα να ακούσουμε και παραδείγματα και επιχειρήματα για το σύστημα </w:t>
      </w:r>
      <w:proofErr w:type="spellStart"/>
      <w:r>
        <w:rPr>
          <w:rFonts w:eastAsia="Times New Roman"/>
          <w:bCs/>
          <w:szCs w:val="24"/>
        </w:rPr>
        <w:lastRenderedPageBreak/>
        <w:t>Πινοσέτ</w:t>
      </w:r>
      <w:proofErr w:type="spellEnd"/>
      <w:r>
        <w:rPr>
          <w:rFonts w:eastAsia="Times New Roman"/>
          <w:bCs/>
          <w:szCs w:val="24"/>
        </w:rPr>
        <w:t>, για το αναδιανεμητικό ή το αναλογικό σύστημα, να αναλύσουμε εάν πρέπει να παίζουμε τα χρήματα των ασφαλισμέ</w:t>
      </w:r>
      <w:r>
        <w:rPr>
          <w:rFonts w:eastAsia="Times New Roman"/>
          <w:bCs/>
          <w:szCs w:val="24"/>
        </w:rPr>
        <w:t xml:space="preserve">νων στον τζόγο ή στο χρηματιστήριο, να μιλήσουμε για τα δομημένα ομόλογα και εάν έχουν ωφέλειες. Επίσης, να μιλήσουμε για τις ωφέλειες του </w:t>
      </w:r>
      <w:r>
        <w:rPr>
          <w:rFonts w:eastAsia="Times New Roman"/>
          <w:bCs/>
          <w:szCs w:val="24"/>
          <w:lang w:val="en-US"/>
        </w:rPr>
        <w:t>PSI</w:t>
      </w:r>
      <w:r w:rsidRPr="009904DE">
        <w:rPr>
          <w:rFonts w:eastAsia="Times New Roman"/>
          <w:bCs/>
          <w:szCs w:val="24"/>
        </w:rPr>
        <w:t>.</w:t>
      </w:r>
    </w:p>
    <w:p w14:paraId="0F16F2EE" w14:textId="77777777" w:rsidR="0091757C" w:rsidRDefault="00D319C2">
      <w:pPr>
        <w:spacing w:line="600" w:lineRule="auto"/>
        <w:ind w:firstLine="720"/>
        <w:jc w:val="both"/>
        <w:rPr>
          <w:rFonts w:eastAsia="Times New Roman"/>
          <w:bCs/>
          <w:szCs w:val="24"/>
        </w:rPr>
      </w:pPr>
      <w:r>
        <w:rPr>
          <w:rFonts w:eastAsia="Times New Roman"/>
          <w:bCs/>
          <w:szCs w:val="24"/>
        </w:rPr>
        <w:t>Ωστόσο, παρατηρώ μ</w:t>
      </w:r>
      <w:r>
        <w:rPr>
          <w:rFonts w:eastAsia="Times New Roman"/>
          <w:bCs/>
          <w:szCs w:val="24"/>
        </w:rPr>
        <w:t>ί</w:t>
      </w:r>
      <w:r>
        <w:rPr>
          <w:rFonts w:eastAsia="Times New Roman"/>
          <w:bCs/>
          <w:szCs w:val="24"/>
        </w:rPr>
        <w:t>α απουσία επιχειρημάτων και μ</w:t>
      </w:r>
      <w:r>
        <w:rPr>
          <w:rFonts w:eastAsia="Times New Roman"/>
          <w:bCs/>
          <w:szCs w:val="24"/>
        </w:rPr>
        <w:t>ί</w:t>
      </w:r>
      <w:r>
        <w:rPr>
          <w:rFonts w:eastAsia="Times New Roman"/>
          <w:bCs/>
          <w:szCs w:val="24"/>
        </w:rPr>
        <w:t xml:space="preserve">α σχετική αφωνία –θα έλεγα- από τα κόμματα της Αντιπολίτευσης. </w:t>
      </w:r>
      <w:r>
        <w:rPr>
          <w:rFonts w:eastAsia="Times New Roman"/>
          <w:bCs/>
          <w:szCs w:val="24"/>
        </w:rPr>
        <w:t xml:space="preserve">Στην καλύτερη περίπτωση ο λόγος των κομμάτων της Αντιπολίτευσης δίνει έμφαση στην καταστροφολογία. Ενίοτε συζητά για μαγειρική ή χρησιμοποιεί επιχειρήματα συνωμοσιολογίας. </w:t>
      </w:r>
    </w:p>
    <w:p w14:paraId="0F16F2EF" w14:textId="77777777" w:rsidR="0091757C" w:rsidRDefault="00D319C2">
      <w:pPr>
        <w:spacing w:line="600" w:lineRule="auto"/>
        <w:ind w:firstLine="720"/>
        <w:jc w:val="both"/>
        <w:rPr>
          <w:rFonts w:eastAsia="Times New Roman"/>
          <w:bCs/>
          <w:szCs w:val="24"/>
        </w:rPr>
      </w:pPr>
      <w:r>
        <w:rPr>
          <w:rFonts w:eastAsia="Times New Roman"/>
          <w:bCs/>
          <w:szCs w:val="24"/>
        </w:rPr>
        <w:t xml:space="preserve">Ακούσαμε, λοιπόν, ότι ο νόμος </w:t>
      </w:r>
      <w:proofErr w:type="spellStart"/>
      <w:r>
        <w:rPr>
          <w:rFonts w:eastAsia="Times New Roman"/>
          <w:bCs/>
          <w:szCs w:val="24"/>
        </w:rPr>
        <w:t>Κατρούγκαλου</w:t>
      </w:r>
      <w:proofErr w:type="spellEnd"/>
      <w:r>
        <w:rPr>
          <w:rFonts w:eastAsia="Times New Roman"/>
          <w:bCs/>
          <w:szCs w:val="24"/>
        </w:rPr>
        <w:t xml:space="preserve"> αποτελεί ταφόπλακα για τους ασφαλισμένου</w:t>
      </w:r>
      <w:r>
        <w:rPr>
          <w:rFonts w:eastAsia="Times New Roman"/>
          <w:bCs/>
          <w:szCs w:val="24"/>
        </w:rPr>
        <w:t>ς και τους συνταξιούχους, αλλά δεν μας έχετε εξηγήσει το γιατί ή τουλάχιστον δεν το έχω αντιληφθεί εγώ. Γιατί αποτελεί ταφόπλακα; Γιατί είναι πιο δίκαιο και αναλογικό σύστημα; Γιατί μειώθηκαν οι εισφορές για το μεγαλύτερο ποσοστό των ασφαλισμένων; Γιατί μέ</w:t>
      </w:r>
      <w:r>
        <w:rPr>
          <w:rFonts w:eastAsia="Times New Roman"/>
          <w:bCs/>
          <w:szCs w:val="24"/>
        </w:rPr>
        <w:t>σα σε έναν χρόνο κατάφερε όχι μόνο να ισορροπήσει το σύστημα, αλλά να έχει και πλεόνα</w:t>
      </w:r>
      <w:r>
        <w:rPr>
          <w:rFonts w:eastAsia="Times New Roman"/>
          <w:bCs/>
          <w:szCs w:val="24"/>
        </w:rPr>
        <w:lastRenderedPageBreak/>
        <w:t>σμα; Γιατί θεσπίστηκε η βασική εθνική σύνταξη; Γιατί αποτελεί ταφόπλακα; Ειλικρινά, δεν έχω καταλάβει και καλώ τους συναδέλφους και τις συναδέλφους να μας το εξηγήσουν.</w:t>
      </w:r>
    </w:p>
    <w:p w14:paraId="0F16F2F0" w14:textId="77777777" w:rsidR="0091757C" w:rsidRDefault="00D319C2">
      <w:pPr>
        <w:spacing w:line="600" w:lineRule="auto"/>
        <w:ind w:firstLine="720"/>
        <w:jc w:val="both"/>
        <w:rPr>
          <w:rFonts w:eastAsia="Times New Roman"/>
          <w:bCs/>
          <w:szCs w:val="24"/>
        </w:rPr>
      </w:pPr>
      <w:r>
        <w:rPr>
          <w:rFonts w:eastAsia="Times New Roman"/>
          <w:bCs/>
          <w:szCs w:val="24"/>
        </w:rPr>
        <w:t>Ακ</w:t>
      </w:r>
      <w:r>
        <w:rPr>
          <w:rFonts w:eastAsia="Times New Roman"/>
          <w:bCs/>
          <w:szCs w:val="24"/>
        </w:rPr>
        <w:t>ούσαμε –</w:t>
      </w:r>
      <w:proofErr w:type="spellStart"/>
      <w:r>
        <w:rPr>
          <w:rFonts w:eastAsia="Times New Roman"/>
          <w:bCs/>
          <w:szCs w:val="24"/>
        </w:rPr>
        <w:t>άκουσον</w:t>
      </w:r>
      <w:proofErr w:type="spellEnd"/>
      <w:r>
        <w:rPr>
          <w:rFonts w:eastAsia="Times New Roman"/>
          <w:bCs/>
          <w:szCs w:val="24"/>
        </w:rPr>
        <w:t xml:space="preserve">, </w:t>
      </w:r>
      <w:proofErr w:type="spellStart"/>
      <w:r>
        <w:rPr>
          <w:rFonts w:eastAsia="Times New Roman"/>
          <w:bCs/>
          <w:szCs w:val="24"/>
        </w:rPr>
        <w:t>άκουσον</w:t>
      </w:r>
      <w:proofErr w:type="spellEnd"/>
      <w:r>
        <w:rPr>
          <w:rFonts w:eastAsia="Times New Roman"/>
          <w:bCs/>
          <w:szCs w:val="24"/>
        </w:rPr>
        <w:t>!- επίσης ότι ήταν ένα σκοτεινό σχέδιο να επιβάλλουμε μέτρα για να τα βγάλουμε μετά και να φανούμε καλοί στον ελληνικό λαό. Όπως είπε και η κ</w:t>
      </w:r>
      <w:r>
        <w:rPr>
          <w:rFonts w:eastAsia="Times New Roman"/>
          <w:bCs/>
          <w:szCs w:val="24"/>
        </w:rPr>
        <w:t>.</w:t>
      </w:r>
      <w:r>
        <w:rPr>
          <w:rFonts w:eastAsia="Times New Roman"/>
          <w:bCs/>
          <w:szCs w:val="24"/>
        </w:rPr>
        <w:t xml:space="preserve"> </w:t>
      </w:r>
      <w:proofErr w:type="spellStart"/>
      <w:r>
        <w:rPr>
          <w:rFonts w:eastAsia="Times New Roman"/>
          <w:bCs/>
          <w:szCs w:val="24"/>
        </w:rPr>
        <w:t>Βούλτεψη</w:t>
      </w:r>
      <w:proofErr w:type="spellEnd"/>
      <w:r>
        <w:rPr>
          <w:rFonts w:eastAsia="Times New Roman"/>
          <w:bCs/>
          <w:szCs w:val="24"/>
        </w:rPr>
        <w:t xml:space="preserve"> –την οποία ακούσαμε πριν λίγο- η λογική λέει πως τα μέτρα μπαίνουν για να βγαίνο</w:t>
      </w:r>
      <w:r>
        <w:rPr>
          <w:rFonts w:eastAsia="Times New Roman"/>
          <w:bCs/>
          <w:szCs w:val="24"/>
        </w:rPr>
        <w:t xml:space="preserve">υν. Και αφού αυτό λέει η λογική, κατά την κυρία συνάδελφο, εγώ ρωτώ: Γιατί εσείς βάζατε μέτρα δισεκατομμυρίων και δεν βγάζατε κανένα; Πείτε μας ένα </w:t>
      </w:r>
      <w:proofErr w:type="spellStart"/>
      <w:r>
        <w:rPr>
          <w:rFonts w:eastAsia="Times New Roman"/>
          <w:bCs/>
          <w:szCs w:val="24"/>
        </w:rPr>
        <w:t>μνημονιακό</w:t>
      </w:r>
      <w:proofErr w:type="spellEnd"/>
      <w:r>
        <w:rPr>
          <w:rFonts w:eastAsia="Times New Roman"/>
          <w:bCs/>
          <w:szCs w:val="24"/>
        </w:rPr>
        <w:t xml:space="preserve"> μέτρο που επιβάλλατε και το έχετε πάρει πίσω. Γιατί, λοιπόν, δεν επαναφέρατε τις δεκάδες περικοπέ</w:t>
      </w:r>
      <w:r>
        <w:rPr>
          <w:rFonts w:eastAsia="Times New Roman"/>
          <w:bCs/>
          <w:szCs w:val="24"/>
        </w:rPr>
        <w:t>ς που είχατε κάνει στις συντάξεις, αφού τα μέτρα δεν είναι για να μπαινοβγαίνουν, αλλά για να μπαίνουν και να βγαίνουν;</w:t>
      </w:r>
    </w:p>
    <w:p w14:paraId="0F16F2F1" w14:textId="77777777" w:rsidR="0091757C" w:rsidRDefault="00D319C2">
      <w:pPr>
        <w:spacing w:line="600" w:lineRule="auto"/>
        <w:ind w:firstLine="720"/>
        <w:jc w:val="both"/>
        <w:rPr>
          <w:rFonts w:eastAsia="Times New Roman" w:cs="Times New Roman"/>
          <w:szCs w:val="24"/>
        </w:rPr>
      </w:pPr>
      <w:r>
        <w:rPr>
          <w:rFonts w:eastAsia="Times New Roman"/>
          <w:bCs/>
          <w:szCs w:val="24"/>
        </w:rPr>
        <w:t>Αυτό, όμως, είναι που ενοχλεί και αυτό είναι που προκαλεί ιδιαίτερη αφωνία και απουσία. Γιατί, είδαμε ότι ο κ. Μητσοτάκης, όπως και οι υ</w:t>
      </w:r>
      <w:r>
        <w:rPr>
          <w:rFonts w:eastAsia="Times New Roman"/>
          <w:bCs/>
          <w:szCs w:val="24"/>
        </w:rPr>
        <w:t xml:space="preserve">πόλοιποι Αρχηγοί των κομμάτων, δεν είχαν το θάρρος να έρθουν στην ολομέλεια της Βουλής και να συζητήσουμε πραγματικά με πολιτικά επιχειρήματα για τον βασικό πυλώνα του </w:t>
      </w:r>
      <w:r>
        <w:rPr>
          <w:rFonts w:eastAsia="Times New Roman"/>
          <w:bCs/>
          <w:szCs w:val="24"/>
        </w:rPr>
        <w:lastRenderedPageBreak/>
        <w:t xml:space="preserve">κοινωνικού κράτους –το επαναλαμβάνω- το ασφαλιστικό μας σύστημα. Διότι χρησιμοποιούν το </w:t>
      </w:r>
      <w:r>
        <w:rPr>
          <w:rFonts w:eastAsia="Times New Roman"/>
          <w:bCs/>
          <w:szCs w:val="24"/>
        </w:rPr>
        <w:t xml:space="preserve">ασφαλιστικό σύστημα μόνο ως επιχείρημα και ως στοιχείο αντιπολίτευσης και καταστροφολογίας, τρομοκρατώντας τον ελληνικό λαό. Δεν έχουμε ακούσει ούτε μία θετική πρόταση που θα μπορούσε να συμβάλλει στην βελτίωση αυτού του συστήματος. </w:t>
      </w:r>
    </w:p>
    <w:p w14:paraId="0F16F2F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Αυτό, λοιπόν, που </w:t>
      </w:r>
      <w:r>
        <w:rPr>
          <w:rFonts w:eastAsia="Times New Roman" w:cs="Times New Roman"/>
          <w:szCs w:val="24"/>
        </w:rPr>
        <w:t>ενοχλεί δεν είναι μόνο η μη περικοπή συντάξεων ή οι ελαφρύνσεις στον ελληνικό λαό. Αυτό που ενοχλεί είναι η επιτυχία της ελληνικής Κυβέρνησης, είναι η επιτυχία της χώρας, η επιτυχία του ελληνικού λαού να βγαίνει σιγά-σιγά από την κρίση, να βγει από τα μνημ</w:t>
      </w:r>
      <w:r>
        <w:rPr>
          <w:rFonts w:eastAsia="Times New Roman" w:cs="Times New Roman"/>
          <w:szCs w:val="24"/>
        </w:rPr>
        <w:t>όνια και να διορθώνονται σιγά-σιγά οι επιβαρύνσεις με διορθωτικές κινήσεις, ελαφρύνσεις στους Έλληνες πολίτες, αλλά και τονωτικά στοιχεία για την παραγωγή, την οικονομία και την κοινωνία μας.</w:t>
      </w:r>
    </w:p>
    <w:p w14:paraId="0F16F2F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Εμείς, λοιπόν, θα συνεχίσουμε να στηρίζουμε το ασφαλιστικό σύστη</w:t>
      </w:r>
      <w:r>
        <w:rPr>
          <w:rFonts w:eastAsia="Times New Roman" w:cs="Times New Roman"/>
          <w:szCs w:val="24"/>
        </w:rPr>
        <w:t>μα, όπως κάνουμε από την πρώτη ημέρα, αλλά και το κοινωνικό κράτος, όσο αντίθετη και αν είναι κυρίως η πλευρά της Νέας Δημοκρατίας. Θα συνεχίσουμε να στηρίζουμε τις πιο αδύνα</w:t>
      </w:r>
      <w:r>
        <w:rPr>
          <w:rFonts w:eastAsia="Times New Roman" w:cs="Times New Roman"/>
          <w:szCs w:val="24"/>
        </w:rPr>
        <w:lastRenderedPageBreak/>
        <w:t>μες και ευαίσθητες κοινωνικές ομάδες, θα συνεχίσουμε να αίρουμε αδικίες. Μία-μία θ</w:t>
      </w:r>
      <w:r>
        <w:rPr>
          <w:rFonts w:eastAsia="Times New Roman" w:cs="Times New Roman"/>
          <w:szCs w:val="24"/>
        </w:rPr>
        <w:t xml:space="preserve">α άρουμε αυτές τις αδικίες που επιβλήθηκαν και δημιουργήθηκαν με τον χρόνο. Υπάρχουν και ευθύνες για αυτό και πρέπει κάποια στιγμή αρκετοί σε αυτήν την χώρα να απολογηθούν. </w:t>
      </w:r>
    </w:p>
    <w:p w14:paraId="0F16F2F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Θα συνεχίσουμε να επιστρέφουμε τα παραγόμενα πλεονάσματα στον ελληνικό λαό και όχι</w:t>
      </w:r>
      <w:r>
        <w:rPr>
          <w:rFonts w:eastAsia="Times New Roman" w:cs="Times New Roman"/>
          <w:szCs w:val="24"/>
        </w:rPr>
        <w:t xml:space="preserve"> σε τσέπες φίλων και γνωστών. Διότι στον ελληνικό λαό αξίζουν αυτά τα πλεονάσματα, καθώς αυτοί παράγουν, αυτοί κινούν την οικονομία. Δεν κινείται η οικονομία για να μπαίνουν σε τσέπες κάποιων και να γίνονται κάποιοι πλούσιοι και όλο και πλουσιότεροι.</w:t>
      </w:r>
    </w:p>
    <w:p w14:paraId="0F16F2F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Κυρίε</w:t>
      </w:r>
      <w:r>
        <w:rPr>
          <w:rFonts w:eastAsia="Times New Roman" w:cs="Times New Roman"/>
          <w:szCs w:val="24"/>
        </w:rPr>
        <w:t>ς και κύριοι συνάδελφοι, επιστρέφω στο συγκεκριμένο νομοσχέδιο. Θεωρώ πως από όποια πλευρά και να το δει κανείς, παραμένει γεγονός πως αυτό το σχέδιο νόμου φέρνει σημαντικές ελαφρύνσεις στις ασφαλιστικές εισφορές περίπου διακοσίων πενήντα χιλιάδων ελεύθερω</w:t>
      </w:r>
      <w:r>
        <w:rPr>
          <w:rFonts w:eastAsia="Times New Roman" w:cs="Times New Roman"/>
          <w:szCs w:val="24"/>
        </w:rPr>
        <w:t xml:space="preserve">ν επαγγελματιών, αυτοαπασχολούμενων και αγροτών. </w:t>
      </w:r>
    </w:p>
    <w:p w14:paraId="0F16F2F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Πιο συγκεκριμένα, διατηρώντας την ελάχιστη εισφορά στα επίπεδα που προβλέπει ο σχετικός νόμος του 2016, μειώνουμε τις εισφορές των μη μισθωτών για κύρια σύνταξη κατά 33%, από το 20%, που είναι σήμερα, στο 1</w:t>
      </w:r>
      <w:r>
        <w:rPr>
          <w:rFonts w:eastAsia="Times New Roman" w:cs="Times New Roman"/>
          <w:szCs w:val="24"/>
        </w:rPr>
        <w:t xml:space="preserve">3,3%. Των αγροτών επίσης μειώνεται σημαντικά, σε 12% από 18% που θα ήταν το 2019 και διαμορφώνεται σε 13,3% από το 2022 και μετά. </w:t>
      </w:r>
    </w:p>
    <w:p w14:paraId="0F16F2F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Επίσης, θα ήθελα να σημειώσω πως το Υπουργείο Εργασίας το τελευταίο χρονικό διάστημα με τα νομοσχέδια που έχει φέρει προς ψήφ</w:t>
      </w:r>
      <w:r>
        <w:rPr>
          <w:rFonts w:eastAsia="Times New Roman" w:cs="Times New Roman"/>
          <w:szCs w:val="24"/>
        </w:rPr>
        <w:t xml:space="preserve">ιση, δηλαδή με το παρόν νομοσχέδιο, αλλά και με το νομοσχέδιο για τις συνταξιοδοτικές ρυθμίσεις </w:t>
      </w:r>
      <w:r>
        <w:rPr>
          <w:rFonts w:eastAsia="Times New Roman" w:cs="Times New Roman"/>
          <w:szCs w:val="24"/>
        </w:rPr>
        <w:t>δ</w:t>
      </w:r>
      <w:r>
        <w:rPr>
          <w:rFonts w:eastAsia="Times New Roman" w:cs="Times New Roman"/>
          <w:szCs w:val="24"/>
        </w:rPr>
        <w:t>ημοσίου, την ενίσχυση της προστασίας των εργαζομένων και των δικαιωμάτων των ατόμων με αναπηρίες, αλλά και την αδήλωτη εργασία, εισάγει συνεχώς ρυθμίσεις οι οπ</w:t>
      </w:r>
      <w:r>
        <w:rPr>
          <w:rFonts w:eastAsia="Times New Roman" w:cs="Times New Roman"/>
          <w:szCs w:val="24"/>
        </w:rPr>
        <w:t>οίες ενισχύουν και επεκτείνουν τα δικαιώματα των εργαζομένων, βελτιώνουν την καθημερινότητά τους και σκοπεύουν στη δημιουργία ενός πλαισίου κανονικότητας που απουσίαζε τα τελευταία χρόνια από τη χώρα.</w:t>
      </w:r>
    </w:p>
    <w:p w14:paraId="0F16F2F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Κυρίες και κύριοι, δεν θα αναφερθώ αναλυτικά στις θετικ</w:t>
      </w:r>
      <w:r>
        <w:rPr>
          <w:rFonts w:eastAsia="Times New Roman" w:cs="Times New Roman"/>
          <w:szCs w:val="24"/>
        </w:rPr>
        <w:t xml:space="preserve">ές διατάξεις που φέρνει το παρόν νομοσχέδιο. Θα ήθελα, όμως, να κάνω ιδιαίτερη αναφορά στο άρθρο 24, το οποίο προβλέπει τη </w:t>
      </w:r>
      <w:r>
        <w:rPr>
          <w:rFonts w:eastAsia="Times New Roman" w:cs="Times New Roman"/>
          <w:szCs w:val="24"/>
        </w:rPr>
        <w:lastRenderedPageBreak/>
        <w:t xml:space="preserve">σύσταση νέου τμήματος Σώματος Επιθεώρησης Εργασίας με έδρα την Ορεστιάδα και αρμοδιότητα και εμβέλεια στους Δήμους </w:t>
      </w:r>
      <w:proofErr w:type="spellStart"/>
      <w:r>
        <w:rPr>
          <w:rFonts w:eastAsia="Times New Roman" w:cs="Times New Roman"/>
          <w:szCs w:val="24"/>
        </w:rPr>
        <w:t>Σουφλίου</w:t>
      </w:r>
      <w:proofErr w:type="spellEnd"/>
      <w:r>
        <w:rPr>
          <w:rFonts w:eastAsia="Times New Roman" w:cs="Times New Roman"/>
          <w:szCs w:val="24"/>
        </w:rPr>
        <w:t>, Διδυμοτε</w:t>
      </w:r>
      <w:r>
        <w:rPr>
          <w:rFonts w:eastAsia="Times New Roman" w:cs="Times New Roman"/>
          <w:szCs w:val="24"/>
        </w:rPr>
        <w:t xml:space="preserve">ίχου και Ορεστιάδας. Επίσης, επεκτείνεται η αρμοδιότητα του Τμήματος Αλεξανδρούπολης και στη Σαμοθράκη. </w:t>
      </w:r>
    </w:p>
    <w:p w14:paraId="0F16F2F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Να θυμίσω -δεν θα πάρω πολύ χρόνο, κύριε Πρόεδρε- ότι σε πρόσφατη περιοδεία του κ. Ηλιόπουλου και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είχαν μιλήσει με εργαζομένους και μ</w:t>
      </w:r>
      <w:r>
        <w:rPr>
          <w:rFonts w:eastAsia="Times New Roman" w:cs="Times New Roman"/>
          <w:szCs w:val="24"/>
        </w:rPr>
        <w:t>ε τους επιθεωρητές και είχαν δεχθεί το αίτημα να δημιουργηθεί αυτό το τμήμα. Ήταν δέσμευση των Υπουργών και σήμερα βλέπουμε ότι το βράδυ με την ψήφιση του νόμου θα είναι και γεγονός. Αυτό για εμένα έχει μ</w:t>
      </w:r>
      <w:r>
        <w:rPr>
          <w:rFonts w:eastAsia="Times New Roman" w:cs="Times New Roman"/>
          <w:szCs w:val="24"/>
        </w:rPr>
        <w:t>ί</w:t>
      </w:r>
      <w:r>
        <w:rPr>
          <w:rFonts w:eastAsia="Times New Roman" w:cs="Times New Roman"/>
          <w:szCs w:val="24"/>
        </w:rPr>
        <w:t>α ιδιαίτερη σημασία και δείχνει το ποιον των πολιτι</w:t>
      </w:r>
      <w:r>
        <w:rPr>
          <w:rFonts w:eastAsia="Times New Roman" w:cs="Times New Roman"/>
          <w:szCs w:val="24"/>
        </w:rPr>
        <w:t>κών εκπροσώπων μας, το ότι αφουγκράζονται τα προβλήματα, αλλά και ότι εργάζονται και υλοποιούν τις δεσμεύσεις τους.</w:t>
      </w:r>
    </w:p>
    <w:p w14:paraId="0F16F2F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Κλείνοντας αυτήν την ομιλία, για να μην φάω και τον χρόνο, θα ήθελα να κάνω μόνο μία υπενθύμιση στο Σώμα. Είναι οριστικό και αποτυπώνεται κα</w:t>
      </w:r>
      <w:r>
        <w:rPr>
          <w:rFonts w:eastAsia="Times New Roman" w:cs="Times New Roman"/>
          <w:szCs w:val="24"/>
        </w:rPr>
        <w:t xml:space="preserve">ι στον </w:t>
      </w:r>
      <w:r>
        <w:rPr>
          <w:rFonts w:eastAsia="Times New Roman" w:cs="Times New Roman"/>
          <w:szCs w:val="24"/>
        </w:rPr>
        <w:t>π</w:t>
      </w:r>
      <w:r>
        <w:rPr>
          <w:rFonts w:eastAsia="Times New Roman" w:cs="Times New Roman"/>
          <w:szCs w:val="24"/>
        </w:rPr>
        <w:t xml:space="preserve">ροϋπολογισμό ότι το μέτρο της περικοπής των συντάξεων ακυρώνεται, δεν αναστέλλεται. Κατανοώ </w:t>
      </w:r>
      <w:r>
        <w:rPr>
          <w:rFonts w:eastAsia="Times New Roman" w:cs="Times New Roman"/>
          <w:szCs w:val="24"/>
        </w:rPr>
        <w:lastRenderedPageBreak/>
        <w:t>γιατί επέμενε η Νέα Δημοκρατία στην αναστολή. Ήθελε να επαναφέρει την περικοπή -αυτό κατανοώ εγώ-, ακριβώς γιατί είναι μέρος του πολιτικού της προγράμματος,</w:t>
      </w:r>
      <w:r>
        <w:rPr>
          <w:rFonts w:eastAsia="Times New Roman" w:cs="Times New Roman"/>
          <w:szCs w:val="24"/>
        </w:rPr>
        <w:t xml:space="preserve"> μέρος της πολιτικής της φιλοσοφίας. Γι’ αυτό διαφέρουμε. Γιατί εμείς ξέρουμε να βάζουμε στόχους, ξέρουμε να δίνουμε μάχες, ξέρουμε να τις πετυχαίνουμε προς όφελος του ελληνικού λαού.</w:t>
      </w:r>
    </w:p>
    <w:p w14:paraId="0F16F2F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w:t>
      </w:r>
    </w:p>
    <w:p w14:paraId="0F16F2FC"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F16F2FD" w14:textId="77777777" w:rsidR="0091757C" w:rsidRDefault="00D319C2">
      <w:pPr>
        <w:spacing w:line="600" w:lineRule="auto"/>
        <w:ind w:firstLine="720"/>
        <w:jc w:val="both"/>
        <w:rPr>
          <w:rFonts w:eastAsia="Times New Roman" w:cs="Times New Roman"/>
          <w:szCs w:val="24"/>
        </w:rPr>
      </w:pPr>
      <w:r w:rsidRPr="00FE2C62">
        <w:rPr>
          <w:rFonts w:eastAsia="Times New Roman" w:cs="Times New Roman"/>
          <w:b/>
          <w:szCs w:val="24"/>
        </w:rPr>
        <w:t>ΠΡΟΕΔΡΕΥΩΝ (Σπυρί</w:t>
      </w:r>
      <w:r w:rsidRPr="00FE2C62">
        <w:rPr>
          <w:rFonts w:eastAsia="Times New Roman" w:cs="Times New Roman"/>
          <w:b/>
          <w:szCs w:val="24"/>
        </w:rPr>
        <w:t>δων Λυκούδης):</w:t>
      </w:r>
      <w:r>
        <w:rPr>
          <w:rFonts w:eastAsia="Times New Roman" w:cs="Times New Roman"/>
          <w:szCs w:val="24"/>
        </w:rPr>
        <w:t xml:space="preserve"> Ευχαριστώ, κυρία συνάδελφε.</w:t>
      </w:r>
    </w:p>
    <w:p w14:paraId="0F16F2F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Τον λόγο έχει ο κύριος Υφυπουργός για μ</w:t>
      </w:r>
      <w:r>
        <w:rPr>
          <w:rFonts w:eastAsia="Times New Roman" w:cs="Times New Roman"/>
          <w:szCs w:val="24"/>
        </w:rPr>
        <w:t>ί</w:t>
      </w:r>
      <w:r>
        <w:rPr>
          <w:rFonts w:eastAsia="Times New Roman" w:cs="Times New Roman"/>
          <w:szCs w:val="24"/>
        </w:rPr>
        <w:t>α νομοτεχνική βελτίωση.</w:t>
      </w:r>
    </w:p>
    <w:p w14:paraId="0F16F2FF" w14:textId="77777777" w:rsidR="0091757C" w:rsidRDefault="00D319C2">
      <w:pPr>
        <w:spacing w:line="600" w:lineRule="auto"/>
        <w:ind w:firstLine="720"/>
        <w:jc w:val="both"/>
        <w:rPr>
          <w:rFonts w:eastAsia="Times New Roman" w:cs="Times New Roman"/>
          <w:szCs w:val="24"/>
        </w:rPr>
      </w:pPr>
      <w:r w:rsidRPr="00FE2C62">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λέξη μόνο θα πω, κύριε Πρόεδρε. </w:t>
      </w:r>
    </w:p>
    <w:p w14:paraId="0F16F30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Επειδή υπάρχει η </w:t>
      </w:r>
      <w:r>
        <w:rPr>
          <w:rFonts w:eastAsia="Times New Roman" w:cs="Times New Roman"/>
          <w:szCs w:val="24"/>
        </w:rPr>
        <w:t xml:space="preserve">φράση «άνω των 25 ετών» σε κάποιες από τις διατάξεις και θα καταργηθεί αυτή η διάκριση το 2019 για </w:t>
      </w:r>
      <w:r>
        <w:rPr>
          <w:rFonts w:eastAsia="Times New Roman" w:cs="Times New Roman"/>
          <w:szCs w:val="24"/>
        </w:rPr>
        <w:lastRenderedPageBreak/>
        <w:t>τους 25 ετών και κάτω, είναι περιττό να τη λέμε τώρα, διότι έτσι και αλλιώς είναι μικρής διάρκειας αυτή η διάταξη.</w:t>
      </w:r>
    </w:p>
    <w:p w14:paraId="0F16F30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κ. Αναστάσιο</w:t>
      </w:r>
      <w:r>
        <w:rPr>
          <w:rFonts w:eastAsia="Times New Roman" w:cs="Times New Roman"/>
          <w:szCs w:val="24"/>
        </w:rPr>
        <w:t>ς Πετρόπουλος καταθέτει για τα Πρακτικά την προαναφερθείσα νομοτεχνική βελτίωση, η οποία έχει ως εξής:</w:t>
      </w:r>
    </w:p>
    <w:p w14:paraId="0F16F302" w14:textId="77777777" w:rsidR="0091757C" w:rsidRDefault="00D319C2">
      <w:pPr>
        <w:spacing w:line="600" w:lineRule="auto"/>
        <w:ind w:firstLine="720"/>
        <w:jc w:val="center"/>
        <w:rPr>
          <w:rFonts w:eastAsia="Times New Roman" w:cs="Times New Roman"/>
          <w:color w:val="FF0000"/>
          <w:szCs w:val="24"/>
        </w:rPr>
      </w:pPr>
      <w:r w:rsidRPr="007333B2">
        <w:rPr>
          <w:rFonts w:eastAsia="Times New Roman" w:cs="Times New Roman"/>
          <w:color w:val="FF0000"/>
          <w:szCs w:val="24"/>
        </w:rPr>
        <w:t>ΑΛΛΑΓΗ ΣΕΛΙΔΑΣ</w:t>
      </w:r>
    </w:p>
    <w:p w14:paraId="0F16F303" w14:textId="77777777" w:rsidR="0091757C" w:rsidRDefault="00D319C2">
      <w:pPr>
        <w:spacing w:line="600" w:lineRule="auto"/>
        <w:ind w:firstLine="720"/>
        <w:jc w:val="center"/>
        <w:rPr>
          <w:rFonts w:eastAsia="Times New Roman" w:cs="Times New Roman"/>
          <w:color w:val="FF0000"/>
          <w:szCs w:val="24"/>
        </w:rPr>
      </w:pPr>
      <w:r w:rsidRPr="007333B2">
        <w:rPr>
          <w:rFonts w:eastAsia="Times New Roman" w:cs="Times New Roman"/>
          <w:color w:val="FF0000"/>
          <w:szCs w:val="24"/>
        </w:rPr>
        <w:t>(Να μπει η σελ.405)</w:t>
      </w:r>
    </w:p>
    <w:p w14:paraId="0F16F304" w14:textId="77777777" w:rsidR="0091757C" w:rsidRDefault="00D319C2">
      <w:pPr>
        <w:spacing w:line="600" w:lineRule="auto"/>
        <w:ind w:firstLine="720"/>
        <w:jc w:val="center"/>
        <w:rPr>
          <w:rFonts w:eastAsia="Times New Roman" w:cs="Times New Roman"/>
          <w:color w:val="FF0000"/>
          <w:szCs w:val="24"/>
        </w:rPr>
      </w:pPr>
      <w:r w:rsidRPr="007333B2">
        <w:rPr>
          <w:rFonts w:eastAsia="Times New Roman" w:cs="Times New Roman"/>
          <w:color w:val="FF0000"/>
          <w:szCs w:val="24"/>
        </w:rPr>
        <w:t>ΑΛΛΑΓΗ ΣΕΛΙΔΑΣ</w:t>
      </w:r>
    </w:p>
    <w:p w14:paraId="0F16F305" w14:textId="77777777" w:rsidR="0091757C" w:rsidRDefault="00D319C2">
      <w:pPr>
        <w:spacing w:line="600" w:lineRule="auto"/>
        <w:ind w:firstLine="720"/>
        <w:jc w:val="both"/>
        <w:rPr>
          <w:rFonts w:eastAsia="Times New Roman" w:cs="Times New Roman"/>
          <w:szCs w:val="24"/>
        </w:rPr>
      </w:pPr>
      <w:r w:rsidRPr="0043442B">
        <w:rPr>
          <w:rFonts w:eastAsia="Times New Roman" w:cs="Times New Roman"/>
          <w:b/>
          <w:szCs w:val="24"/>
        </w:rPr>
        <w:t>ΠΡΟΕΔΡΕΥΩΝ (</w:t>
      </w:r>
      <w:r>
        <w:rPr>
          <w:rFonts w:eastAsia="Times New Roman" w:cs="Times New Roman"/>
          <w:b/>
          <w:szCs w:val="24"/>
        </w:rPr>
        <w:t>Σπυρίδων</w:t>
      </w:r>
      <w:r w:rsidRPr="0043442B">
        <w:rPr>
          <w:rFonts w:eastAsia="Times New Roman" w:cs="Times New Roman"/>
          <w:b/>
          <w:szCs w:val="24"/>
        </w:rPr>
        <w:t xml:space="preserve"> Λ</w:t>
      </w:r>
      <w:r>
        <w:rPr>
          <w:rFonts w:eastAsia="Times New Roman" w:cs="Times New Roman"/>
          <w:b/>
          <w:szCs w:val="24"/>
        </w:rPr>
        <w:t>υκούδ</w:t>
      </w:r>
      <w:r w:rsidRPr="0043442B">
        <w:rPr>
          <w:rFonts w:eastAsia="Times New Roman" w:cs="Times New Roman"/>
          <w:b/>
          <w:szCs w:val="24"/>
        </w:rPr>
        <w:t>ης):</w:t>
      </w:r>
      <w:r>
        <w:rPr>
          <w:rFonts w:eastAsia="Times New Roman" w:cs="Times New Roman"/>
          <w:b/>
          <w:szCs w:val="24"/>
        </w:rPr>
        <w:t xml:space="preserve"> </w:t>
      </w:r>
      <w:r>
        <w:rPr>
          <w:rFonts w:eastAsia="Times New Roman" w:cs="Times New Roman"/>
          <w:szCs w:val="24"/>
        </w:rPr>
        <w:t>Ευχαριστώ, κύριε Υπουργέ.</w:t>
      </w:r>
    </w:p>
    <w:p w14:paraId="0F16F30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w:t>
      </w:r>
      <w:r>
        <w:rPr>
          <w:rFonts w:eastAsia="Times New Roman" w:cs="Times New Roman"/>
          <w:szCs w:val="24"/>
        </w:rPr>
        <w:t>της Χρυσής Αυγής κ. Χατζησάββας, για δώδεκα λεπτά.</w:t>
      </w:r>
    </w:p>
    <w:p w14:paraId="0F16F307"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Ευχαριστώ, κύριε Πρόεδρε.</w:t>
      </w:r>
    </w:p>
    <w:p w14:paraId="0F16F30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Είναι ενδεικτικό της περίεργης κατάστασης του παρόντος σχεδίου νόμου ότι όλοι πανηγυρίζουν, όλοι επιδοκιμάζουν: δανει</w:t>
      </w:r>
      <w:r>
        <w:rPr>
          <w:rFonts w:eastAsia="Times New Roman" w:cs="Times New Roman"/>
          <w:szCs w:val="24"/>
        </w:rPr>
        <w:lastRenderedPageBreak/>
        <w:t xml:space="preserve">στές, τοκογλύφοι, Νέα Δημοκρατία, ΠΑΣΟΚ, μαζί με την Κυβέρνηση. Βασικά, δεν επιδοκιμάζουν ακριβώς, </w:t>
      </w:r>
      <w:proofErr w:type="spellStart"/>
      <w:r>
        <w:rPr>
          <w:rFonts w:eastAsia="Times New Roman" w:cs="Times New Roman"/>
          <w:szCs w:val="24"/>
        </w:rPr>
        <w:t>αλληλοσυγχαίρονται</w:t>
      </w:r>
      <w:proofErr w:type="spellEnd"/>
      <w:r>
        <w:rPr>
          <w:rFonts w:eastAsia="Times New Roman" w:cs="Times New Roman"/>
          <w:szCs w:val="24"/>
        </w:rPr>
        <w:t xml:space="preserve"> για το ποιος ήρθε στι</w:t>
      </w:r>
      <w:r>
        <w:rPr>
          <w:rFonts w:eastAsia="Times New Roman" w:cs="Times New Roman"/>
          <w:szCs w:val="24"/>
        </w:rPr>
        <w:t xml:space="preserve">ς θέσεις του άλλου ενώ πριν διαφωνούσε. </w:t>
      </w:r>
    </w:p>
    <w:p w14:paraId="0F16F30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Όταν αυτοί, λοιπόν, </w:t>
      </w:r>
      <w:proofErr w:type="spellStart"/>
      <w:r>
        <w:rPr>
          <w:rFonts w:eastAsia="Times New Roman" w:cs="Times New Roman"/>
          <w:szCs w:val="24"/>
        </w:rPr>
        <w:t>αλληλοσυγχαίρονται</w:t>
      </w:r>
      <w:proofErr w:type="spellEnd"/>
      <w:r>
        <w:rPr>
          <w:rFonts w:eastAsia="Times New Roman" w:cs="Times New Roman"/>
          <w:szCs w:val="24"/>
        </w:rPr>
        <w:t xml:space="preserve"> και πανηγυρίζουν θα πρέπει η ελληνική κοινωνία να φοβάται. Όταν η Κυβέρνηση συμφωνεί με δανειστές, τότε σημαίνει ότι θα πληγούν εργασιακά και κοινωνικά δικαιώματα. </w:t>
      </w:r>
    </w:p>
    <w:p w14:paraId="0F16F30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Οι εκπρόσωπ</w:t>
      </w:r>
      <w:r>
        <w:rPr>
          <w:rFonts w:eastAsia="Times New Roman" w:cs="Times New Roman"/>
          <w:szCs w:val="24"/>
        </w:rPr>
        <w:t xml:space="preserve">οι του ΣΥΡΙΖΑ αρκούνται κυρίως στο να διαβάζουν απλά το σχέδιο νόμου όπως διανεμήθηκε. Διαφορετικά, αν εμβαθύνουν, θα πρέπει να παραδεχθούν κυρίως το λάθος του νόμου </w:t>
      </w:r>
      <w:proofErr w:type="spellStart"/>
      <w:r>
        <w:rPr>
          <w:rFonts w:eastAsia="Times New Roman" w:cs="Times New Roman"/>
          <w:szCs w:val="24"/>
        </w:rPr>
        <w:t>Κατρούγκαλου</w:t>
      </w:r>
      <w:proofErr w:type="spellEnd"/>
      <w:r>
        <w:rPr>
          <w:rFonts w:eastAsia="Times New Roman" w:cs="Times New Roman"/>
          <w:szCs w:val="24"/>
        </w:rPr>
        <w:t>.</w:t>
      </w:r>
    </w:p>
    <w:p w14:paraId="0F16F30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Από την άλλη, ο Εκπρόσωπος της Νέας Δημοκρατίας μίλησε μόνο τρία λεπτά για τ</w:t>
      </w:r>
      <w:r>
        <w:rPr>
          <w:rFonts w:eastAsia="Times New Roman" w:cs="Times New Roman"/>
          <w:szCs w:val="24"/>
        </w:rPr>
        <w:t>ο νομοσχέδιο. Τι άλλο να πει, αφού συμφωνούν σε όλα, μαζί με το ΠΑΣΟΚ φυσικά, που ξεχνάνε ότι το δικό τους δίπολο, όπως το υπηρέτησαν άριστα επί δεκαετίες, μας οδήγησε στον γκρεμό με τα αποθεματικά των Ταμείων, τα το</w:t>
      </w:r>
      <w:r>
        <w:rPr>
          <w:rFonts w:eastAsia="Times New Roman" w:cs="Times New Roman"/>
          <w:szCs w:val="24"/>
        </w:rPr>
        <w:lastRenderedPageBreak/>
        <w:t xml:space="preserve">ξικά ομόλογα, τα </w:t>
      </w:r>
      <w:r>
        <w:rPr>
          <w:rFonts w:eastAsia="Times New Roman" w:cs="Times New Roman"/>
          <w:szCs w:val="24"/>
          <w:lang w:val="en-US"/>
        </w:rPr>
        <w:t>PSI</w:t>
      </w:r>
      <w:r>
        <w:rPr>
          <w:rFonts w:eastAsia="Times New Roman" w:cs="Times New Roman"/>
          <w:szCs w:val="24"/>
        </w:rPr>
        <w:t xml:space="preserve"> και όλα τα υπόλοιπα</w:t>
      </w:r>
      <w:r>
        <w:rPr>
          <w:rFonts w:eastAsia="Times New Roman" w:cs="Times New Roman"/>
          <w:szCs w:val="24"/>
        </w:rPr>
        <w:t>, τα οποία πλέον ο ελληνικός λαός γνωρίζει και βλέπει κιόλας και κάποιους να πηγαίνουν στα δικαστήρια και στη φυλακή;</w:t>
      </w:r>
    </w:p>
    <w:p w14:paraId="0F16F30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Μας έβαλαν, λοιπόν, στα μνημόνια, μείωσαν μαζί με τον ΣΥΡΙΖΑ το 80% των εισοδημάτων των Ελλήνων και οδήγησαν στη μετανάστευση χιλιάδες Έλλ</w:t>
      </w:r>
      <w:r>
        <w:rPr>
          <w:rFonts w:eastAsia="Times New Roman" w:cs="Times New Roman"/>
          <w:szCs w:val="24"/>
        </w:rPr>
        <w:t xml:space="preserve">ηνες, είτε επιστήμονες είτε εργάτες. </w:t>
      </w:r>
    </w:p>
    <w:p w14:paraId="0F16F30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Πώς όμως να μιλήσουν και να παραδεχθούν τα λάθη που έκαναν σε προηγούμενες νομοθετήσεις; Οι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έκαναν αυτά τα λάθη με </w:t>
      </w:r>
      <w:proofErr w:type="spellStart"/>
      <w:r>
        <w:rPr>
          <w:rFonts w:eastAsia="Times New Roman" w:cs="Times New Roman"/>
          <w:szCs w:val="24"/>
        </w:rPr>
        <w:t>υπερφορολόγηση</w:t>
      </w:r>
      <w:proofErr w:type="spellEnd"/>
      <w:r>
        <w:rPr>
          <w:rFonts w:eastAsia="Times New Roman" w:cs="Times New Roman"/>
          <w:szCs w:val="24"/>
        </w:rPr>
        <w:t xml:space="preserve"> και αφαίμαξη με δυσβάσταχτες εισφορές. Όμως, αυτά τα λάθη κόστισ</w:t>
      </w:r>
      <w:r>
        <w:rPr>
          <w:rFonts w:eastAsia="Times New Roman" w:cs="Times New Roman"/>
          <w:szCs w:val="24"/>
        </w:rPr>
        <w:t xml:space="preserve">αν ανθρώπινες ζωές, έκλεισαν μαγαζιά, επιχειρήσεις, έκλεισαν σπίτια, υποθήκευσαν το μέλλον των παιδιών μας. Και τώρα νομίζετε ότι με τέτοιους νόμους που επιστρέφουν κάποια «ψίχουλα» θα ανοίξουν τα μαγαζιά τα οποία έκλεισαν, θα ξεχρεώσουν τα χρέη στα οποία </w:t>
      </w:r>
      <w:r>
        <w:rPr>
          <w:rFonts w:eastAsia="Times New Roman" w:cs="Times New Roman"/>
          <w:szCs w:val="24"/>
        </w:rPr>
        <w:t xml:space="preserve">βύθισαν τους εργαζόμενους και τους ελεύθερους επαγγελματίες; Οι νέοι που μετανάστευσαν θα επιστρέψουν με τέτοιου είδους νομοσχέδια; </w:t>
      </w:r>
    </w:p>
    <w:p w14:paraId="0F16F30E" w14:textId="77777777" w:rsidR="0091757C" w:rsidRDefault="00D319C2">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Ξεψηφίζετε</w:t>
      </w:r>
      <w:proofErr w:type="spellEnd"/>
      <w:r>
        <w:rPr>
          <w:rFonts w:eastAsia="Times New Roman" w:cs="Times New Roman"/>
          <w:szCs w:val="24"/>
        </w:rPr>
        <w:t xml:space="preserve">, λοιπόν,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περί ασφαλιστικής δικαιοσύνης, δηλαδή τον βασικό πυλώνα του 20%, και πάλι δεν επα</w:t>
      </w:r>
      <w:r>
        <w:rPr>
          <w:rFonts w:eastAsia="Times New Roman" w:cs="Times New Roman"/>
          <w:szCs w:val="24"/>
        </w:rPr>
        <w:t>ρκεί. Η μείωση θα πρέπει να γίνει ακόμα μεγαλύτερη, θα πρέπει να υπάρξει μ</w:t>
      </w:r>
      <w:r>
        <w:rPr>
          <w:rFonts w:eastAsia="Times New Roman" w:cs="Times New Roman"/>
          <w:szCs w:val="24"/>
        </w:rPr>
        <w:t>ί</w:t>
      </w:r>
      <w:r>
        <w:rPr>
          <w:rFonts w:eastAsia="Times New Roman" w:cs="Times New Roman"/>
          <w:szCs w:val="24"/>
        </w:rPr>
        <w:t>α γενικότερη μέριμνα για το πώς θα επιβιώσουν οι επιχειρήσεις, πώς θα επιβιώσουν οι εργαζόμενοι, γιατί με τη μείωση του αφορολόγητου θα έρθει μεγαλύτερη επιβάρυνση από την ελάφρυνση</w:t>
      </w:r>
      <w:r>
        <w:rPr>
          <w:rFonts w:eastAsia="Times New Roman" w:cs="Times New Roman"/>
          <w:szCs w:val="24"/>
        </w:rPr>
        <w:t xml:space="preserve"> την οποία φέρνει αυτό το νομοσχέδιο.</w:t>
      </w:r>
    </w:p>
    <w:p w14:paraId="0F16F30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Πάνω από το 60% των εργαζομένων δουλεύουν με μερική και εκ περιτροπής εργασία αμειβόμενοι με 300 ευρώ -αυτή είναι η αμοιβή τους- και δεν μετράνε αυτοί ως άνεργοι, φαίνονται να αμείβονται, όπως επίσης και οι χιλιάδες πο</w:t>
      </w:r>
      <w:r>
        <w:rPr>
          <w:rFonts w:eastAsia="Times New Roman" w:cs="Times New Roman"/>
          <w:szCs w:val="24"/>
        </w:rPr>
        <w:t xml:space="preserve">υ έφυγαν στο εξωτερικό </w:t>
      </w:r>
      <w:proofErr w:type="spellStart"/>
      <w:r>
        <w:rPr>
          <w:rFonts w:eastAsia="Times New Roman" w:cs="Times New Roman"/>
          <w:szCs w:val="24"/>
        </w:rPr>
        <w:t>προσμετρώνται</w:t>
      </w:r>
      <w:proofErr w:type="spellEnd"/>
      <w:r>
        <w:rPr>
          <w:rFonts w:eastAsia="Times New Roman" w:cs="Times New Roman"/>
          <w:szCs w:val="24"/>
        </w:rPr>
        <w:t xml:space="preserve"> ως μείωση της ανεργίας. </w:t>
      </w:r>
    </w:p>
    <w:p w14:paraId="0F16F31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Όλα αυτά που ανέφερα θα τα ζήσει καλύτερα η ελληνική κοινωνία από την 1</w:t>
      </w:r>
      <w:r w:rsidRPr="00A42166">
        <w:rPr>
          <w:rFonts w:eastAsia="Times New Roman" w:cs="Times New Roman"/>
          <w:szCs w:val="24"/>
          <w:vertAlign w:val="superscript"/>
        </w:rPr>
        <w:t>η</w:t>
      </w:r>
      <w:r>
        <w:rPr>
          <w:rFonts w:eastAsia="Times New Roman" w:cs="Times New Roman"/>
          <w:szCs w:val="24"/>
        </w:rPr>
        <w:t xml:space="preserve"> Ιανουαρίου 2019. Τα μπερδέματα υπάρχουν ήδη σε κάποιες κατηγορίες. Έχουν καταγγείλει κάποιοι μισθωτοί δικηγόροι που άλλαξ</w:t>
      </w:r>
      <w:r>
        <w:rPr>
          <w:rFonts w:eastAsia="Times New Roman" w:cs="Times New Roman"/>
          <w:szCs w:val="24"/>
        </w:rPr>
        <w:t xml:space="preserve">αν φορέα ότι </w:t>
      </w:r>
      <w:proofErr w:type="spellStart"/>
      <w:r>
        <w:rPr>
          <w:rFonts w:eastAsia="Times New Roman" w:cs="Times New Roman"/>
          <w:szCs w:val="24"/>
        </w:rPr>
        <w:t>διπλοχρεώθηκαν</w:t>
      </w:r>
      <w:proofErr w:type="spellEnd"/>
      <w:r>
        <w:rPr>
          <w:rFonts w:eastAsia="Times New Roman" w:cs="Times New Roman"/>
          <w:szCs w:val="24"/>
        </w:rPr>
        <w:t xml:space="preserve"> στα ταμεία και το αυτόματο σύστημα τούς έβγαλε έξω από τις ρυθμίσεις. </w:t>
      </w:r>
    </w:p>
    <w:p w14:paraId="0F16F31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Φθάνουμε σε σημείο να εντοπίζονται παράνομες συντάξεις και άλλες παρατυπίες και, με αφορμή αυτές, να τιμωρούν όσους έπαιρναν νόμιμα και δίκαια τις συντάξεις </w:t>
      </w:r>
      <w:r>
        <w:rPr>
          <w:rFonts w:eastAsia="Times New Roman" w:cs="Times New Roman"/>
          <w:szCs w:val="24"/>
        </w:rPr>
        <w:t>τους και να καλούνται να πληρώσουν τώρα αυτοί τα σπασμένα και κατ’ επέκταση μεγαλοεπιχειρηματίες και μέσα μαζικής ενημέρωσης που χρωστάνε εκατομμύρια σε εισφορές και σε εργαζόμενους δεν καλούνται ποτέ να πληρώσουν. Δεν γίνεται σήμερα κουβέντα για αυτούς εδ</w:t>
      </w:r>
      <w:r>
        <w:rPr>
          <w:rFonts w:eastAsia="Times New Roman" w:cs="Times New Roman"/>
          <w:szCs w:val="24"/>
        </w:rPr>
        <w:t xml:space="preserve">ώ. Αρκεί μόνο που αυτοί οι </w:t>
      </w:r>
      <w:proofErr w:type="spellStart"/>
      <w:r>
        <w:rPr>
          <w:rFonts w:eastAsia="Times New Roman" w:cs="Times New Roman"/>
          <w:szCs w:val="24"/>
        </w:rPr>
        <w:t>μεγαλοκαναλάρχες</w:t>
      </w:r>
      <w:proofErr w:type="spellEnd"/>
      <w:r>
        <w:rPr>
          <w:rFonts w:eastAsia="Times New Roman" w:cs="Times New Roman"/>
          <w:szCs w:val="24"/>
        </w:rPr>
        <w:t xml:space="preserve"> με τα πολλά χρέη δίνουν βήμα στα κόμματά σας, από τη Νέα Δημοκρατία μέχρι και το ΚΚΕ, για να μπορείτε να μιλάτε.</w:t>
      </w:r>
    </w:p>
    <w:p w14:paraId="0F16F31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 ένα κράτος δίκαιο η κοινωνική ασφάλιση δεν είναι μόνο η μέριμνα για το αν θα πάρει κάποια στιγμ</w:t>
      </w:r>
      <w:r>
        <w:rPr>
          <w:rFonts w:eastAsia="Times New Roman" w:cs="Times New Roman"/>
          <w:szCs w:val="24"/>
        </w:rPr>
        <w:t>ή αυτός που καταβάλλει εισφορές σύνταξη, που φυσικά πρέπει να πάρει και δικαιούται. Είναι κι οι δωρεάν και με ποιότητα ιατροφαρμακευτικές υπηρεσίες που θα πρέπει να παρέχει το κράτος απέναντι στους πολίτες.</w:t>
      </w:r>
    </w:p>
    <w:p w14:paraId="0F16F31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όμως, ρήμαξαν όλα αυτ</w:t>
      </w:r>
      <w:r>
        <w:rPr>
          <w:rFonts w:eastAsia="Times New Roman" w:cs="Times New Roman"/>
          <w:szCs w:val="24"/>
        </w:rPr>
        <w:t xml:space="preserve">ά τα εργασιακά δικαιώματα και αν λένε τώρα ότι δεν έχουν άλλες απαιτήσεις οι δανειστές, τότε αυτό σημαίνει ότι έχουν πάρει τα πάντα </w:t>
      </w:r>
      <w:r>
        <w:rPr>
          <w:rFonts w:eastAsia="Times New Roman" w:cs="Times New Roman"/>
          <w:szCs w:val="24"/>
        </w:rPr>
        <w:lastRenderedPageBreak/>
        <w:t xml:space="preserve">και δεν έχει μείνει κάτι άλλο να πάρουν και γι’ αυτό δεν έχουν άλλες απαιτήσεις. </w:t>
      </w:r>
    </w:p>
    <w:p w14:paraId="0F16F31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Αν βγούμε, όπως λένε, από τα μνημόνια, τότ</w:t>
      </w:r>
      <w:r>
        <w:rPr>
          <w:rFonts w:eastAsia="Times New Roman" w:cs="Times New Roman"/>
          <w:szCs w:val="24"/>
        </w:rPr>
        <w:t>ε τίποτα δεν θα πάρουν πίσω αυτοί οι οποίοι έχασαν δικαιώματα, παρά μόνο κάποια «ψίχουλα» που θα είναι για την επιβίωσή τους.</w:t>
      </w:r>
    </w:p>
    <w:p w14:paraId="0F16F31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κοινωνική ασφάλιση, λοιπόν, σε όλα τα επίπεδα είναι υποχρέωση του κράτους, όπως επίσης υποχρέωση του κράτους είναι και το δικαίω</w:t>
      </w:r>
      <w:r>
        <w:rPr>
          <w:rFonts w:eastAsia="Times New Roman" w:cs="Times New Roman"/>
          <w:szCs w:val="24"/>
        </w:rPr>
        <w:t xml:space="preserve">μα στην εργασία για όλους. Αυτό, όμως, που δεν λέτε στον κόσμο που τον καλείτε να κάνει θυσίες ξανά και ξανά είναι ότι σε όλες τις συζητήσεις διεθνώς μιλάμε για τα χρέη των κρατών και των ασφαλιστικών ταμείων και ότι τα επόμενα χρόνια σε παγκόσμιο επίπεδο </w:t>
      </w:r>
      <w:r>
        <w:rPr>
          <w:rFonts w:eastAsia="Times New Roman" w:cs="Times New Roman"/>
          <w:szCs w:val="24"/>
        </w:rPr>
        <w:t xml:space="preserve">έρχεται, όπως ήρθε η κατάρρευση του τραπεζικού συστήματος, και η κατάρρευση του ασφαλιστικού συστήματος παγκοσμίως. </w:t>
      </w:r>
    </w:p>
    <w:p w14:paraId="0F16F31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Τώρα, για το νομοσχέδιο το οποίο έχει σχέση με δικαιοσύνη ασφαλιστική: Πού υπάρχει δικαιοσύνη; Ο </w:t>
      </w:r>
      <w:proofErr w:type="spellStart"/>
      <w:r>
        <w:rPr>
          <w:rFonts w:eastAsia="Times New Roman" w:cs="Times New Roman"/>
          <w:szCs w:val="24"/>
        </w:rPr>
        <w:t>Γαλλοελβετός</w:t>
      </w:r>
      <w:proofErr w:type="spellEnd"/>
      <w:r>
        <w:rPr>
          <w:rFonts w:eastAsia="Times New Roman" w:cs="Times New Roman"/>
          <w:szCs w:val="24"/>
        </w:rPr>
        <w:t xml:space="preserve"> μεγαλοτραπεζίτης Ζαν </w:t>
      </w:r>
      <w:proofErr w:type="spellStart"/>
      <w:r>
        <w:rPr>
          <w:rFonts w:eastAsia="Times New Roman" w:cs="Times New Roman"/>
          <w:szCs w:val="24"/>
        </w:rPr>
        <w:t>Κλωντ</w:t>
      </w:r>
      <w:proofErr w:type="spellEnd"/>
      <w:r>
        <w:rPr>
          <w:rFonts w:eastAsia="Times New Roman" w:cs="Times New Roman"/>
          <w:szCs w:val="24"/>
        </w:rPr>
        <w:t xml:space="preserve"> </w:t>
      </w:r>
      <w:proofErr w:type="spellStart"/>
      <w:r>
        <w:rPr>
          <w:rFonts w:eastAsia="Times New Roman" w:cs="Times New Roman"/>
          <w:szCs w:val="24"/>
        </w:rPr>
        <w:t>Όσ</w:t>
      </w:r>
      <w:r>
        <w:rPr>
          <w:rFonts w:eastAsia="Times New Roman" w:cs="Times New Roman"/>
          <w:szCs w:val="24"/>
        </w:rPr>
        <w:t>βαλντ</w:t>
      </w:r>
      <w:proofErr w:type="spellEnd"/>
      <w:r>
        <w:rPr>
          <w:rFonts w:eastAsia="Times New Roman" w:cs="Times New Roman"/>
          <w:szCs w:val="24"/>
        </w:rPr>
        <w:t xml:space="preserve"> έβγαλε το </w:t>
      </w:r>
      <w:proofErr w:type="spellStart"/>
      <w:r>
        <w:rPr>
          <w:rFonts w:eastAsia="Times New Roman" w:cs="Times New Roman"/>
          <w:szCs w:val="24"/>
        </w:rPr>
        <w:t>βραχιολάκι</w:t>
      </w:r>
      <w:proofErr w:type="spellEnd"/>
      <w:r>
        <w:rPr>
          <w:rFonts w:eastAsia="Times New Roman" w:cs="Times New Roman"/>
          <w:szCs w:val="24"/>
        </w:rPr>
        <w:t xml:space="preserve"> κι έφυγε. Υπόδικος ήταν ο κύριος για «μαύρα ταμεία» της </w:t>
      </w:r>
      <w:r>
        <w:rPr>
          <w:rFonts w:eastAsia="Times New Roman" w:cs="Times New Roman"/>
          <w:szCs w:val="24"/>
        </w:rPr>
        <w:lastRenderedPageBreak/>
        <w:t>«</w:t>
      </w:r>
      <w:r>
        <w:rPr>
          <w:rFonts w:eastAsia="Times New Roman" w:cs="Times New Roman"/>
          <w:szCs w:val="24"/>
          <w:lang w:val="en-GB"/>
        </w:rPr>
        <w:t>SIEMENS</w:t>
      </w:r>
      <w:r>
        <w:rPr>
          <w:rFonts w:eastAsia="Times New Roman" w:cs="Times New Roman"/>
          <w:szCs w:val="24"/>
        </w:rPr>
        <w:t>»</w:t>
      </w:r>
      <w:r>
        <w:rPr>
          <w:rFonts w:eastAsia="Times New Roman" w:cs="Times New Roman"/>
          <w:szCs w:val="24"/>
        </w:rPr>
        <w:t xml:space="preserve">, μίζες σε όπλα, ιπτάμενα ραντάρ της </w:t>
      </w:r>
      <w:r>
        <w:rPr>
          <w:rFonts w:eastAsia="Times New Roman" w:cs="Times New Roman"/>
          <w:szCs w:val="24"/>
        </w:rPr>
        <w:t>«</w:t>
      </w:r>
      <w:r>
        <w:rPr>
          <w:rFonts w:eastAsia="Times New Roman" w:cs="Times New Roman"/>
          <w:szCs w:val="24"/>
          <w:lang w:val="en-GB"/>
        </w:rPr>
        <w:t>ERICKSON</w:t>
      </w:r>
      <w:r>
        <w:rPr>
          <w:rFonts w:eastAsia="Times New Roman" w:cs="Times New Roman"/>
          <w:szCs w:val="24"/>
        </w:rPr>
        <w:t>»</w:t>
      </w:r>
      <w:r>
        <w:rPr>
          <w:rFonts w:eastAsia="Times New Roman" w:cs="Times New Roman"/>
          <w:szCs w:val="24"/>
        </w:rPr>
        <w:t xml:space="preserve">. Κατέθεσε σχετική ερώτηση ο Βουλευτής του Λαϊκού Συνδέσμου - Χρυσή Αυγή Β΄ Αθηνών, Ηλίας </w:t>
      </w:r>
      <w:proofErr w:type="spellStart"/>
      <w:r>
        <w:rPr>
          <w:rFonts w:eastAsia="Times New Roman" w:cs="Times New Roman"/>
          <w:szCs w:val="24"/>
        </w:rPr>
        <w:t>Παναγιώταρος</w:t>
      </w:r>
      <w:proofErr w:type="spellEnd"/>
      <w:r>
        <w:rPr>
          <w:rFonts w:eastAsia="Times New Roman" w:cs="Times New Roman"/>
          <w:szCs w:val="24"/>
        </w:rPr>
        <w:t>, και ρωτάει κά</w:t>
      </w:r>
      <w:r>
        <w:rPr>
          <w:rFonts w:eastAsia="Times New Roman" w:cs="Times New Roman"/>
          <w:szCs w:val="24"/>
        </w:rPr>
        <w:t xml:space="preserve">ποια πράγματα πολύ απλά: Είναι τόσο εύκολο να διαφύγει κάποιος από αυτό το σύστημα επιτήρησης; Είναι τόσο εύκολο να βγάλει κάποιος αυτόν τον πομπό εντοπισμού, το </w:t>
      </w:r>
      <w:proofErr w:type="spellStart"/>
      <w:r>
        <w:rPr>
          <w:rFonts w:eastAsia="Times New Roman" w:cs="Times New Roman"/>
          <w:szCs w:val="24"/>
        </w:rPr>
        <w:t>βραχιολάκι</w:t>
      </w:r>
      <w:proofErr w:type="spellEnd"/>
      <w:r>
        <w:rPr>
          <w:rFonts w:eastAsia="Times New Roman" w:cs="Times New Roman"/>
          <w:szCs w:val="24"/>
        </w:rPr>
        <w:t xml:space="preserve"> που λένε; Τι θα γίνει για να αποτραπεί το να ακολουθήσουν και άλλοι το παράδειγμα τ</w:t>
      </w:r>
      <w:r>
        <w:rPr>
          <w:rFonts w:eastAsia="Times New Roman" w:cs="Times New Roman"/>
          <w:szCs w:val="24"/>
        </w:rPr>
        <w:t xml:space="preserve">ης διαφυγής του συγκεκριμένου; </w:t>
      </w:r>
    </w:p>
    <w:p w14:paraId="0F16F31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Επίσης, η Χρυσή Αυγή επιβεβαιώθηκε, σχετικά με τη στάση της για τα αναδρομικά. Ήδη υπάρχουν φωνές που λένε ότι χάνουν το δικαίωμα διεκδίκησης για αναδρομικά. Υπάρχει ένα παράδειγμα αστυφυλάκων και ειδικών φρουρών, οι οποίοι </w:t>
      </w:r>
      <w:r>
        <w:rPr>
          <w:rFonts w:eastAsia="Times New Roman" w:cs="Times New Roman"/>
          <w:szCs w:val="24"/>
        </w:rPr>
        <w:t xml:space="preserve">προσελήφθησαν το 2010 και το 2011, οι οποίοι με κρατήσεις και φόρους από τα αναδρομικά καλούνται να πληρώσουν από 250 έως και 4.000 ευρώ έκαστος και τους λένε τώρα κάποιοι «μην ανησυχείτε, συν-πλην εκεί θα τα εξομοιώσετε, θα πάει στο μηδέν, και όλα καλά». </w:t>
      </w:r>
      <w:proofErr w:type="spellStart"/>
      <w:r>
        <w:rPr>
          <w:rFonts w:eastAsia="Times New Roman" w:cs="Times New Roman"/>
          <w:szCs w:val="24"/>
        </w:rPr>
        <w:t>Κοροϊδευόμαστε</w:t>
      </w:r>
      <w:proofErr w:type="spellEnd"/>
      <w:r>
        <w:rPr>
          <w:rFonts w:eastAsia="Times New Roman" w:cs="Times New Roman"/>
          <w:szCs w:val="24"/>
        </w:rPr>
        <w:t>, δηλαδή!</w:t>
      </w:r>
    </w:p>
    <w:p w14:paraId="0F16F31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με αρκετές χιλιάδες ευρώ σε αναδρομικά Βουλευτών, καλό είναι όχι μόνο να μην εισπράξει κανένας </w:t>
      </w:r>
      <w:r>
        <w:rPr>
          <w:rFonts w:eastAsia="Times New Roman" w:cs="Times New Roman"/>
          <w:szCs w:val="24"/>
        </w:rPr>
        <w:lastRenderedPageBreak/>
        <w:t>Βουλευτής αναδρομικά, αλλά καλό θα ήταν να μην τολμούσε και κανείς να ψηφίσει τέτοια πράγματα.</w:t>
      </w:r>
    </w:p>
    <w:p w14:paraId="0F16F31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Μέσα σε όλα αυτά έρχετα</w:t>
      </w:r>
      <w:r>
        <w:rPr>
          <w:rFonts w:eastAsia="Times New Roman" w:cs="Times New Roman"/>
          <w:szCs w:val="24"/>
        </w:rPr>
        <w:t>ι η ελληνική μαθητική νεολαία να μας δώσει δύναμη. Παρ’ όλα τα προβλήματα που αντιμετωπίζει ο κάθε μαθητής στο σπίτι του, τα προβλήματα επιβίωσης που αντιμετωπίζουν οι γονείς του, κάνουν καταλήψεις και πορείες ενάντια στο ξεπούλημα της Μακεδονίας μας. Όλοι</w:t>
      </w:r>
      <w:r>
        <w:rPr>
          <w:rFonts w:eastAsia="Times New Roman" w:cs="Times New Roman"/>
          <w:szCs w:val="24"/>
        </w:rPr>
        <w:t xml:space="preserve"> στηρίζουν τους μαθητές σε αυτήν την κίνησή τους. Λίγοι περιθωριακοί μόνο αντιδρούν, κάτι αριστερά ιδεολογικά απολιθώματα του ΣΥΡΙΖΑ, εναντίον των καταλήψεων, εναντίον των διαδηλώσεων των μαθητών. Δεν μπορούν να καταλάβουν -και αυτός είναι ο μεγάλος φόβος-</w:t>
      </w:r>
      <w:r>
        <w:rPr>
          <w:rFonts w:eastAsia="Times New Roman" w:cs="Times New Roman"/>
          <w:szCs w:val="24"/>
        </w:rPr>
        <w:t xml:space="preserve"> πώς από ένα απόλυτα ελεγχόμενο από ιδεολόγους και ινστρούχτορες της Αριστεράς περιβάλλον βγαίνουν μαθητές που γίνονται ένα πατριωτικό ποτάμι και φωνάζουν ότι η Μακεδονία είναι ελληνική.</w:t>
      </w:r>
    </w:p>
    <w:p w14:paraId="0F16F31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Κλείνοντας, θα ήθελα να αναφερθώ στην προσπάθεια που έκανε κάποιος απ</w:t>
      </w:r>
      <w:r>
        <w:rPr>
          <w:rFonts w:eastAsia="Times New Roman" w:cs="Times New Roman"/>
          <w:szCs w:val="24"/>
        </w:rPr>
        <w:t xml:space="preserve">ό την Κυβέρνηση να εμπλέξει μέσα στην ίδια παράγραφο και να συνδέσει τη Χρυσή Αυγή με </w:t>
      </w:r>
      <w:proofErr w:type="spellStart"/>
      <w:r>
        <w:rPr>
          <w:rFonts w:eastAsia="Times New Roman" w:cs="Times New Roman"/>
          <w:szCs w:val="24"/>
        </w:rPr>
        <w:t>καλάσνικοφ</w:t>
      </w:r>
      <w:proofErr w:type="spellEnd"/>
      <w:r>
        <w:rPr>
          <w:rFonts w:eastAsia="Times New Roman" w:cs="Times New Roman"/>
          <w:szCs w:val="24"/>
        </w:rPr>
        <w:t xml:space="preserve">, με τον πυροβολισμό εργατών στη </w:t>
      </w:r>
      <w:proofErr w:type="spellStart"/>
      <w:r>
        <w:rPr>
          <w:rFonts w:eastAsia="Times New Roman" w:cs="Times New Roman"/>
          <w:szCs w:val="24"/>
        </w:rPr>
        <w:t>Μανωλάδα</w:t>
      </w:r>
      <w:proofErr w:type="spellEnd"/>
      <w:r>
        <w:rPr>
          <w:rFonts w:eastAsia="Times New Roman" w:cs="Times New Roman"/>
          <w:szCs w:val="24"/>
        </w:rPr>
        <w:t xml:space="preserve"> και τη σκύλευση νεκρών. Καλό είναι στον ΣΥΡΙΖΑ το θέμα με τα </w:t>
      </w:r>
      <w:proofErr w:type="spellStart"/>
      <w:r>
        <w:rPr>
          <w:rFonts w:eastAsia="Times New Roman" w:cs="Times New Roman"/>
          <w:szCs w:val="24"/>
        </w:rPr>
        <w:t>καλάσνικοφ</w:t>
      </w:r>
      <w:proofErr w:type="spellEnd"/>
      <w:r>
        <w:rPr>
          <w:rFonts w:eastAsia="Times New Roman" w:cs="Times New Roman"/>
          <w:szCs w:val="24"/>
        </w:rPr>
        <w:t xml:space="preserve">, τους </w:t>
      </w:r>
      <w:r>
        <w:rPr>
          <w:rFonts w:eastAsia="Times New Roman" w:cs="Times New Roman"/>
          <w:szCs w:val="24"/>
        </w:rPr>
        <w:lastRenderedPageBreak/>
        <w:t xml:space="preserve">ληστές με τα </w:t>
      </w:r>
      <w:proofErr w:type="spellStart"/>
      <w:r>
        <w:rPr>
          <w:rFonts w:eastAsia="Times New Roman" w:cs="Times New Roman"/>
          <w:szCs w:val="24"/>
        </w:rPr>
        <w:t>καλάσνικοφ</w:t>
      </w:r>
      <w:proofErr w:type="spellEnd"/>
      <w:r>
        <w:rPr>
          <w:rFonts w:eastAsia="Times New Roman" w:cs="Times New Roman"/>
          <w:szCs w:val="24"/>
        </w:rPr>
        <w:t>, να μην το ακουμ</w:t>
      </w:r>
      <w:r>
        <w:rPr>
          <w:rFonts w:eastAsia="Times New Roman" w:cs="Times New Roman"/>
          <w:szCs w:val="24"/>
        </w:rPr>
        <w:t>πάτε, να το αφήνετε καλύτερα.</w:t>
      </w:r>
    </w:p>
    <w:p w14:paraId="0F16F31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Όσον αφορά τη </w:t>
      </w:r>
      <w:proofErr w:type="spellStart"/>
      <w:r>
        <w:rPr>
          <w:rFonts w:eastAsia="Times New Roman" w:cs="Times New Roman"/>
          <w:szCs w:val="24"/>
        </w:rPr>
        <w:t>Μανωλάδα</w:t>
      </w:r>
      <w:proofErr w:type="spellEnd"/>
      <w:r>
        <w:rPr>
          <w:rFonts w:eastAsia="Times New Roman" w:cs="Times New Roman"/>
          <w:szCs w:val="24"/>
        </w:rPr>
        <w:t xml:space="preserve">, είχε αποδειχθεί ότι ήταν οπαδοί, οργανωμένοι κιόλας, άλλου κόμματος, του οποίου εσείς έχετε λεηλατήσει τους ψηφοφόρους, οπότε πιθανότατα να είναι και ψηφοφόροι σας τώρα οι δράστες. </w:t>
      </w:r>
    </w:p>
    <w:p w14:paraId="0F16F31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όσον αφορά τη σκ</w:t>
      </w:r>
      <w:r>
        <w:rPr>
          <w:rFonts w:eastAsia="Times New Roman" w:cs="Times New Roman"/>
          <w:szCs w:val="24"/>
        </w:rPr>
        <w:t>ύλευση νεκρών, αφήστε τώρα, η Αριστερά έχει χτίσει μια βαριά βιομηχανία παραγωγής πολιτικών απατεώνων πάνω σε αυτό.</w:t>
      </w:r>
    </w:p>
    <w:p w14:paraId="0F16F31D"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F16F31E"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ΠΡΟΕΔΡΕΩΝ (Σπυρίδων Λυκούδης)</w:t>
      </w:r>
      <w:r w:rsidRPr="00A32BE5">
        <w:rPr>
          <w:rFonts w:eastAsia="Times New Roman" w:cs="Times New Roman"/>
          <w:b/>
          <w:szCs w:val="24"/>
        </w:rPr>
        <w:t>:</w:t>
      </w:r>
      <w:r>
        <w:rPr>
          <w:rFonts w:eastAsia="Times New Roman" w:cs="Times New Roman"/>
          <w:szCs w:val="24"/>
        </w:rPr>
        <w:t xml:space="preserve"> Σας ευχαριστούμε, κύριε συνάδελφε.</w:t>
      </w:r>
    </w:p>
    <w:p w14:paraId="0F16F31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Ο κ. Λοβέρδος έχει τον </w:t>
      </w:r>
      <w:r>
        <w:rPr>
          <w:rFonts w:eastAsia="Times New Roman" w:cs="Times New Roman"/>
          <w:szCs w:val="24"/>
        </w:rPr>
        <w:t>λόγο για να κάνει ένα σχόλιο.</w:t>
      </w:r>
    </w:p>
    <w:p w14:paraId="0F16F320"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ΑΝΔΡΕΑΣ ΛΟΒΕΡΔΟΣ</w:t>
      </w:r>
      <w:r w:rsidRPr="00A32BE5">
        <w:rPr>
          <w:rFonts w:eastAsia="Times New Roman" w:cs="Times New Roman"/>
          <w:b/>
          <w:szCs w:val="24"/>
        </w:rPr>
        <w:t>:</w:t>
      </w:r>
      <w:r w:rsidRPr="00A32BE5">
        <w:rPr>
          <w:rFonts w:eastAsia="Times New Roman" w:cs="Times New Roman"/>
          <w:szCs w:val="24"/>
        </w:rPr>
        <w:t xml:space="preserve"> </w:t>
      </w:r>
      <w:r>
        <w:rPr>
          <w:rFonts w:eastAsia="Times New Roman" w:cs="Times New Roman"/>
          <w:szCs w:val="24"/>
        </w:rPr>
        <w:t xml:space="preserve">Κύριε Πρόεδρε, άκουσα τον κ. Πετρόπουλο, αλλά ένα κομμάτι της ομιλίας του στα πρώτα λεπτά δεν το άκουσα, γιατί ήμουν εκτός Αιθούσης, κύριε Πρόεδρε, και σας ζητώ τον λόγο γι’ αυτό. </w:t>
      </w:r>
      <w:proofErr w:type="spellStart"/>
      <w:r>
        <w:rPr>
          <w:rFonts w:eastAsia="Times New Roman" w:cs="Times New Roman"/>
          <w:szCs w:val="24"/>
        </w:rPr>
        <w:t>Εμέμφθη</w:t>
      </w:r>
      <w:proofErr w:type="spellEnd"/>
      <w:r>
        <w:rPr>
          <w:rFonts w:eastAsia="Times New Roman" w:cs="Times New Roman"/>
          <w:szCs w:val="24"/>
        </w:rPr>
        <w:t xml:space="preserve"> τα επιχειρήματά μας, όχι προσωπικά τα δικά μου, αλλά γενικά τα επιχειρήματα με τα οποία </w:t>
      </w:r>
      <w:r>
        <w:rPr>
          <w:rFonts w:eastAsia="Times New Roman" w:cs="Times New Roman"/>
          <w:szCs w:val="24"/>
        </w:rPr>
        <w:lastRenderedPageBreak/>
        <w:t>αντιπολιτεύεται κάθε Βουλευτής της Αντιπολίτευσης τις πάρα πολύ φιλόδοξες και αλαζονικές ορισμένες φορές κομπορρημοσύνες τους για τα κατορθώματά τους. Επικαλέστηκε ένα</w:t>
      </w:r>
      <w:r>
        <w:rPr>
          <w:rFonts w:eastAsia="Times New Roman" w:cs="Times New Roman"/>
          <w:szCs w:val="24"/>
        </w:rPr>
        <w:t xml:space="preserve"> στοιχείο, το οποίο έχει ενδιαφέρον.</w:t>
      </w:r>
    </w:p>
    <w:p w14:paraId="0F16F32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Είπε ο άνθρωπος: πώς συμβαίνει να αυξάνονται οι εισφορές στους ελεύθερους επαγγελματίες, αγρότες κ.λπ</w:t>
      </w:r>
      <w:r>
        <w:rPr>
          <w:rFonts w:eastAsia="Times New Roman" w:cs="Times New Roman"/>
          <w:szCs w:val="24"/>
        </w:rPr>
        <w:t>.</w:t>
      </w:r>
      <w:r>
        <w:rPr>
          <w:rFonts w:eastAsia="Times New Roman" w:cs="Times New Roman"/>
          <w:szCs w:val="24"/>
        </w:rPr>
        <w:t xml:space="preserve"> και ο ΕΦΚΑ να έχει για φέτος 1 δισεκατομμύριο λιγότερα έσοδα; Η αντίδρασή μου προκύπτει από τη φράση αυτή. Λείπει ο </w:t>
      </w:r>
      <w:r>
        <w:rPr>
          <w:rFonts w:eastAsia="Times New Roman" w:cs="Times New Roman"/>
          <w:szCs w:val="24"/>
        </w:rPr>
        <w:t xml:space="preserve">κ. Πετρόπουλος, θα του το μεταφέρουν οι συνάδελφοι. Αν έχει 1 δισεκατομμύριο έσοδα για το έτος 2018 ο ΕΦΚΑ, τότε σημαίνει ότι τα στοιχεία, ότι πάει καλά η σχέση ασφαλισμένου και ΕΦΚΑ και ο ΕΦΚΑ έχει πια τα χρήματα που χρειάζεται για να </w:t>
      </w:r>
      <w:proofErr w:type="spellStart"/>
      <w:r>
        <w:rPr>
          <w:rFonts w:eastAsia="Times New Roman" w:cs="Times New Roman"/>
          <w:szCs w:val="24"/>
        </w:rPr>
        <w:t>αντεπεξέλθει</w:t>
      </w:r>
      <w:proofErr w:type="spellEnd"/>
      <w:r>
        <w:rPr>
          <w:rFonts w:eastAsia="Times New Roman" w:cs="Times New Roman"/>
          <w:szCs w:val="24"/>
        </w:rPr>
        <w:t xml:space="preserve"> στις δυ</w:t>
      </w:r>
      <w:r>
        <w:rPr>
          <w:rFonts w:eastAsia="Times New Roman" w:cs="Times New Roman"/>
          <w:szCs w:val="24"/>
        </w:rPr>
        <w:t xml:space="preserve">σκολίες του ασφαλιστικού, είναι ψευδή. </w:t>
      </w:r>
    </w:p>
    <w:p w14:paraId="0F16F322" w14:textId="77777777" w:rsidR="0091757C" w:rsidRDefault="00D319C2">
      <w:pPr>
        <w:spacing w:line="600" w:lineRule="auto"/>
        <w:ind w:firstLine="720"/>
        <w:jc w:val="both"/>
        <w:rPr>
          <w:rFonts w:eastAsia="Times New Roman"/>
          <w:szCs w:val="24"/>
        </w:rPr>
      </w:pPr>
      <w:r w:rsidRPr="00DD100A">
        <w:rPr>
          <w:rFonts w:eastAsia="Times New Roman"/>
          <w:szCs w:val="24"/>
        </w:rPr>
        <w:t>Δεύτερον, εάν πράγματι</w:t>
      </w:r>
      <w:r>
        <w:rPr>
          <w:rFonts w:eastAsia="Times New Roman"/>
          <w:szCs w:val="24"/>
        </w:rPr>
        <w:t xml:space="preserve"> δούμε τ</w:t>
      </w:r>
      <w:r w:rsidRPr="00DD100A">
        <w:rPr>
          <w:rFonts w:eastAsia="Times New Roman"/>
          <w:szCs w:val="24"/>
        </w:rPr>
        <w:t>ο θέμα αυτού του αριθμού</w:t>
      </w:r>
      <w:r>
        <w:rPr>
          <w:rFonts w:eastAsia="Times New Roman"/>
          <w:szCs w:val="24"/>
        </w:rPr>
        <w:t xml:space="preserve"> από άλλο πρίσμα, </w:t>
      </w:r>
      <w:r w:rsidRPr="001C4575">
        <w:rPr>
          <w:rFonts w:eastAsia="Times New Roman"/>
        </w:rPr>
        <w:t>πρέπει</w:t>
      </w:r>
      <w:r>
        <w:rPr>
          <w:rFonts w:eastAsia="Times New Roman"/>
          <w:szCs w:val="24"/>
        </w:rPr>
        <w:t xml:space="preserve"> </w:t>
      </w:r>
      <w:r w:rsidRPr="001C4575">
        <w:rPr>
          <w:rFonts w:eastAsia="Times New Roman"/>
          <w:bCs/>
          <w:shd w:val="clear" w:color="auto" w:fill="FFFFFF"/>
        </w:rPr>
        <w:t>να</w:t>
      </w:r>
      <w:r>
        <w:rPr>
          <w:rFonts w:eastAsia="Times New Roman"/>
          <w:szCs w:val="24"/>
        </w:rPr>
        <w:t xml:space="preserve"> κάνουμε δύο διαπιστώσεις, για τις οποίες κυρίως θέλω να τον ρωτήσω. Αληθεύει </w:t>
      </w:r>
      <w:r w:rsidRPr="001C4575">
        <w:rPr>
          <w:rFonts w:eastAsia="Times New Roman"/>
          <w:bCs/>
          <w:shd w:val="clear" w:color="auto" w:fill="FFFFFF"/>
        </w:rPr>
        <w:t>ότι</w:t>
      </w:r>
      <w:r>
        <w:rPr>
          <w:rFonts w:eastAsia="Times New Roman"/>
          <w:szCs w:val="24"/>
        </w:rPr>
        <w:t xml:space="preserve"> η </w:t>
      </w:r>
      <w:proofErr w:type="spellStart"/>
      <w:r>
        <w:rPr>
          <w:rFonts w:eastAsia="Times New Roman"/>
          <w:szCs w:val="24"/>
        </w:rPr>
        <w:t>εισφοροαποφυγή</w:t>
      </w:r>
      <w:proofErr w:type="spellEnd"/>
      <w:r>
        <w:rPr>
          <w:rFonts w:eastAsia="Times New Roman"/>
          <w:szCs w:val="24"/>
        </w:rPr>
        <w:t xml:space="preserve"> </w:t>
      </w:r>
      <w:r w:rsidRPr="001C4575">
        <w:rPr>
          <w:rFonts w:eastAsia="Times New Roman"/>
          <w:bCs/>
        </w:rPr>
        <w:t>έχει</w:t>
      </w:r>
      <w:r>
        <w:rPr>
          <w:rFonts w:eastAsia="Times New Roman"/>
          <w:szCs w:val="24"/>
        </w:rPr>
        <w:t xml:space="preserve"> αυξηθεί; Αληθεύει </w:t>
      </w:r>
      <w:r w:rsidRPr="001C4575">
        <w:rPr>
          <w:rFonts w:eastAsia="Times New Roman"/>
          <w:bCs/>
          <w:shd w:val="clear" w:color="auto" w:fill="FFFFFF"/>
        </w:rPr>
        <w:t>ότι</w:t>
      </w:r>
      <w:r>
        <w:rPr>
          <w:rFonts w:eastAsia="Times New Roman"/>
          <w:szCs w:val="24"/>
        </w:rPr>
        <w:t xml:space="preserve"> οι ασφαλι</w:t>
      </w:r>
      <w:r>
        <w:rPr>
          <w:rFonts w:eastAsia="Times New Roman"/>
          <w:szCs w:val="24"/>
        </w:rPr>
        <w:t>σμένοι, εν</w:t>
      </w:r>
      <w:r>
        <w:rPr>
          <w:rFonts w:eastAsia="Times New Roman"/>
          <w:szCs w:val="24"/>
        </w:rPr>
        <w:t xml:space="preserve"> </w:t>
      </w:r>
      <w:r>
        <w:rPr>
          <w:rFonts w:eastAsia="Times New Roman"/>
          <w:szCs w:val="24"/>
        </w:rPr>
        <w:t xml:space="preserve">όψει του δυσβάσταχτου βάρους των εισφορών, </w:t>
      </w:r>
      <w:r w:rsidRPr="001C4575">
        <w:rPr>
          <w:rFonts w:eastAsia="Times New Roman"/>
          <w:bCs/>
          <w:shd w:val="clear" w:color="auto" w:fill="FFFFFF"/>
        </w:rPr>
        <w:t>που</w:t>
      </w:r>
      <w:r>
        <w:rPr>
          <w:rFonts w:eastAsia="Times New Roman"/>
          <w:szCs w:val="24"/>
        </w:rPr>
        <w:t xml:space="preserve"> μοιάζουν με φόρους πια, καταφεύγουν στη λύση </w:t>
      </w:r>
      <w:r w:rsidRPr="001C4575">
        <w:rPr>
          <w:rFonts w:eastAsia="Times New Roman"/>
          <w:bCs/>
          <w:shd w:val="clear" w:color="auto" w:fill="FFFFFF"/>
        </w:rPr>
        <w:t>να</w:t>
      </w:r>
      <w:r>
        <w:rPr>
          <w:rFonts w:eastAsia="Times New Roman"/>
          <w:szCs w:val="24"/>
        </w:rPr>
        <w:t xml:space="preserve"> δηλώνουν μικρότερα εισοδήματα κάτω </w:t>
      </w:r>
      <w:r>
        <w:rPr>
          <w:rFonts w:eastAsia="Times New Roman"/>
          <w:szCs w:val="24"/>
        </w:rPr>
        <w:lastRenderedPageBreak/>
        <w:t xml:space="preserve">των 8.000 ευρώ, </w:t>
      </w:r>
      <w:r w:rsidRPr="001C4575">
        <w:rPr>
          <w:rFonts w:eastAsia="Times New Roman"/>
        </w:rPr>
        <w:t>για να</w:t>
      </w:r>
      <w:r>
        <w:rPr>
          <w:rFonts w:eastAsia="Times New Roman"/>
          <w:szCs w:val="24"/>
        </w:rPr>
        <w:t xml:space="preserve"> μην ασφαλίζονται με τα βάρη της ασφαλιστικής εισφοράς, </w:t>
      </w:r>
      <w:r w:rsidRPr="001C4575">
        <w:rPr>
          <w:rFonts w:eastAsia="Times New Roman"/>
        </w:rPr>
        <w:t>όπως</w:t>
      </w:r>
      <w:r>
        <w:rPr>
          <w:rFonts w:eastAsia="Times New Roman"/>
          <w:szCs w:val="24"/>
        </w:rPr>
        <w:t xml:space="preserve"> αυτή καθορίστηκε με τον νόμο </w:t>
      </w:r>
      <w:proofErr w:type="spellStart"/>
      <w:r>
        <w:rPr>
          <w:rFonts w:eastAsia="Times New Roman"/>
          <w:szCs w:val="24"/>
        </w:rPr>
        <w:t>Κατ</w:t>
      </w:r>
      <w:r>
        <w:rPr>
          <w:rFonts w:eastAsia="Times New Roman"/>
          <w:szCs w:val="24"/>
        </w:rPr>
        <w:t>ρούγκαλου</w:t>
      </w:r>
      <w:proofErr w:type="spellEnd"/>
      <w:r>
        <w:rPr>
          <w:rFonts w:eastAsia="Times New Roman"/>
          <w:szCs w:val="24"/>
        </w:rPr>
        <w:t xml:space="preserve">; </w:t>
      </w:r>
    </w:p>
    <w:p w14:paraId="0F16F323" w14:textId="77777777" w:rsidR="0091757C" w:rsidRDefault="00D319C2">
      <w:pPr>
        <w:spacing w:line="600" w:lineRule="auto"/>
        <w:ind w:firstLine="720"/>
        <w:jc w:val="both"/>
        <w:rPr>
          <w:rFonts w:eastAsia="Times New Roman"/>
          <w:szCs w:val="24"/>
        </w:rPr>
      </w:pPr>
      <w:r>
        <w:rPr>
          <w:rFonts w:eastAsia="Times New Roman"/>
          <w:szCs w:val="24"/>
        </w:rPr>
        <w:t xml:space="preserve">Αυτά </w:t>
      </w:r>
      <w:r w:rsidRPr="001C4575">
        <w:rPr>
          <w:rFonts w:eastAsia="Times New Roman"/>
          <w:bCs/>
        </w:rPr>
        <w:t>είναι</w:t>
      </w:r>
      <w:r>
        <w:rPr>
          <w:rFonts w:eastAsia="Times New Roman"/>
          <w:szCs w:val="24"/>
        </w:rPr>
        <w:t xml:space="preserve"> ερωτήματα </w:t>
      </w:r>
      <w:r w:rsidRPr="001C4575">
        <w:rPr>
          <w:rFonts w:eastAsia="Times New Roman"/>
          <w:bCs/>
          <w:shd w:val="clear" w:color="auto" w:fill="FFFFFF"/>
        </w:rPr>
        <w:t>που</w:t>
      </w:r>
      <w:r>
        <w:rPr>
          <w:rFonts w:eastAsia="Times New Roman"/>
          <w:szCs w:val="24"/>
        </w:rPr>
        <w:t xml:space="preserve"> ακτινογραφούν τη διαπίστωσή του </w:t>
      </w:r>
      <w:r w:rsidRPr="001C4575">
        <w:rPr>
          <w:rFonts w:eastAsia="Times New Roman"/>
          <w:bCs/>
        </w:rPr>
        <w:t>και</w:t>
      </w:r>
      <w:r>
        <w:rPr>
          <w:rFonts w:eastAsia="Times New Roman"/>
          <w:szCs w:val="24"/>
        </w:rPr>
        <w:t xml:space="preserve"> </w:t>
      </w:r>
      <w:r w:rsidRPr="001C4575">
        <w:rPr>
          <w:rFonts w:eastAsia="Times New Roman"/>
          <w:bCs/>
          <w:shd w:val="clear" w:color="auto" w:fill="FFFFFF"/>
        </w:rPr>
        <w:t>θα</w:t>
      </w:r>
      <w:r>
        <w:rPr>
          <w:rFonts w:eastAsia="Times New Roman"/>
          <w:szCs w:val="24"/>
        </w:rPr>
        <w:t xml:space="preserve"> ήθελα διευκρινίσεις. </w:t>
      </w:r>
    </w:p>
    <w:p w14:paraId="0F16F324" w14:textId="77777777" w:rsidR="0091757C" w:rsidRDefault="00D319C2">
      <w:pPr>
        <w:spacing w:line="600" w:lineRule="auto"/>
        <w:ind w:firstLine="720"/>
        <w:jc w:val="both"/>
        <w:rPr>
          <w:rFonts w:eastAsia="Times New Roman"/>
          <w:szCs w:val="24"/>
        </w:rPr>
      </w:pPr>
      <w:r w:rsidRPr="001C4575">
        <w:rPr>
          <w:rFonts w:eastAsia="Times New Roman"/>
          <w:szCs w:val="24"/>
        </w:rPr>
        <w:t>Ευχαριστώ</w:t>
      </w:r>
      <w:r>
        <w:rPr>
          <w:rFonts w:eastAsia="Times New Roman"/>
          <w:szCs w:val="24"/>
        </w:rPr>
        <w:t>.</w:t>
      </w:r>
    </w:p>
    <w:p w14:paraId="0F16F325" w14:textId="77777777" w:rsidR="0091757C" w:rsidRDefault="00D319C2">
      <w:pPr>
        <w:spacing w:line="600" w:lineRule="auto"/>
        <w:ind w:firstLine="720"/>
        <w:jc w:val="both"/>
        <w:rPr>
          <w:rFonts w:eastAsia="Times New Roman"/>
          <w:szCs w:val="24"/>
        </w:rPr>
      </w:pPr>
      <w:r w:rsidRPr="001C4575">
        <w:rPr>
          <w:rFonts w:eastAsia="Times New Roman"/>
          <w:b/>
          <w:bCs/>
          <w:shd w:val="clear" w:color="auto" w:fill="FFFFFF"/>
        </w:rPr>
        <w:t xml:space="preserve">ΠΡΟΕΔΡΕΥΩΝ (Σπυρίδων Λυκούδης): </w:t>
      </w:r>
      <w:r w:rsidRPr="001C4575">
        <w:rPr>
          <w:rFonts w:eastAsia="Times New Roman"/>
          <w:bCs/>
          <w:shd w:val="clear" w:color="auto" w:fill="FFFFFF"/>
        </w:rPr>
        <w:t>Μάλιστα</w:t>
      </w:r>
      <w:r>
        <w:rPr>
          <w:rFonts w:eastAsia="Times New Roman"/>
          <w:szCs w:val="24"/>
        </w:rPr>
        <w:t xml:space="preserve">. Σας </w:t>
      </w:r>
      <w:r w:rsidRPr="001C4575">
        <w:rPr>
          <w:rFonts w:eastAsia="Times New Roman"/>
          <w:szCs w:val="24"/>
        </w:rPr>
        <w:t>ευχαριστώ</w:t>
      </w:r>
      <w:r>
        <w:rPr>
          <w:rFonts w:eastAsia="Times New Roman"/>
          <w:szCs w:val="24"/>
        </w:rPr>
        <w:t xml:space="preserve">, κύριε Λοβέρδο. </w:t>
      </w:r>
    </w:p>
    <w:p w14:paraId="0F16F326" w14:textId="77777777" w:rsidR="0091757C" w:rsidRDefault="00D319C2">
      <w:pPr>
        <w:spacing w:line="600" w:lineRule="auto"/>
        <w:ind w:firstLine="720"/>
        <w:jc w:val="both"/>
        <w:rPr>
          <w:rFonts w:eastAsia="Times New Roman"/>
          <w:szCs w:val="24"/>
        </w:rPr>
      </w:pPr>
      <w:r>
        <w:rPr>
          <w:rFonts w:eastAsia="Times New Roman"/>
          <w:szCs w:val="24"/>
        </w:rPr>
        <w:t xml:space="preserve">Ο συνάδελφος κ. </w:t>
      </w:r>
      <w:proofErr w:type="spellStart"/>
      <w:r>
        <w:rPr>
          <w:rFonts w:eastAsia="Times New Roman"/>
          <w:szCs w:val="24"/>
        </w:rPr>
        <w:t>Καββαδάς</w:t>
      </w:r>
      <w:proofErr w:type="spellEnd"/>
      <w:r>
        <w:rPr>
          <w:rFonts w:eastAsia="Times New Roman"/>
          <w:szCs w:val="24"/>
        </w:rPr>
        <w:t xml:space="preserve"> </w:t>
      </w:r>
      <w:r w:rsidRPr="001C4575">
        <w:rPr>
          <w:rFonts w:eastAsia="Times New Roman"/>
          <w:bCs/>
        </w:rPr>
        <w:t>έχει</w:t>
      </w:r>
      <w:r>
        <w:rPr>
          <w:rFonts w:eastAsia="Times New Roman"/>
          <w:szCs w:val="24"/>
        </w:rPr>
        <w:t xml:space="preserve"> τον λόγο.</w:t>
      </w:r>
    </w:p>
    <w:p w14:paraId="0F16F327" w14:textId="77777777" w:rsidR="0091757C" w:rsidRDefault="00D319C2">
      <w:pPr>
        <w:spacing w:line="600" w:lineRule="auto"/>
        <w:ind w:firstLine="720"/>
        <w:jc w:val="both"/>
        <w:rPr>
          <w:rFonts w:eastAsia="Times New Roman"/>
          <w:szCs w:val="24"/>
        </w:rPr>
      </w:pPr>
      <w:r w:rsidRPr="00AD0606">
        <w:rPr>
          <w:rFonts w:eastAsia="Times New Roman"/>
          <w:b/>
          <w:szCs w:val="24"/>
        </w:rPr>
        <w:t>ΑΘΑΝΑΣΙΟΣ ΚΑΒΒΑΔΑΣ:</w:t>
      </w:r>
      <w:r>
        <w:rPr>
          <w:rFonts w:eastAsia="Times New Roman"/>
          <w:szCs w:val="24"/>
        </w:rPr>
        <w:t xml:space="preserve"> </w:t>
      </w:r>
      <w:r w:rsidRPr="001C4575">
        <w:rPr>
          <w:rFonts w:eastAsia="Times New Roman"/>
        </w:rPr>
        <w:t xml:space="preserve">Ευχαριστώ, κύριε Πρόεδρε. </w:t>
      </w:r>
      <w:r>
        <w:rPr>
          <w:rFonts w:eastAsia="Times New Roman"/>
          <w:szCs w:val="24"/>
        </w:rPr>
        <w:t xml:space="preserve"> </w:t>
      </w:r>
    </w:p>
    <w:p w14:paraId="0F16F328" w14:textId="77777777" w:rsidR="0091757C" w:rsidRDefault="00D319C2">
      <w:pPr>
        <w:spacing w:line="600" w:lineRule="auto"/>
        <w:ind w:firstLine="720"/>
        <w:jc w:val="both"/>
        <w:rPr>
          <w:rFonts w:eastAsia="Times New Roman"/>
          <w:szCs w:val="24"/>
        </w:rPr>
      </w:pPr>
      <w:r>
        <w:rPr>
          <w:rFonts w:eastAsia="Times New Roman"/>
          <w:szCs w:val="24"/>
        </w:rPr>
        <w:t xml:space="preserve">Κύριοι Υπουργοί, </w:t>
      </w:r>
      <w:r w:rsidRPr="001C4575">
        <w:rPr>
          <w:rFonts w:eastAsia="Times New Roman"/>
          <w:szCs w:val="24"/>
        </w:rPr>
        <w:t>κυρίες και κύριοι συνάδελφοι</w:t>
      </w:r>
      <w:r>
        <w:rPr>
          <w:rFonts w:eastAsia="Times New Roman"/>
          <w:szCs w:val="24"/>
        </w:rPr>
        <w:t xml:space="preserve">, ο σοφός λαός μας λέει </w:t>
      </w:r>
      <w:r w:rsidRPr="001C4575">
        <w:rPr>
          <w:rFonts w:eastAsia="Times New Roman"/>
          <w:bCs/>
          <w:shd w:val="clear" w:color="auto" w:fill="FFFFFF"/>
        </w:rPr>
        <w:t>ότι</w:t>
      </w:r>
      <w:r>
        <w:rPr>
          <w:rFonts w:eastAsia="Times New Roman"/>
          <w:szCs w:val="24"/>
        </w:rPr>
        <w:t xml:space="preserve"> το ψέμα </w:t>
      </w:r>
      <w:r w:rsidRPr="001C4575">
        <w:rPr>
          <w:rFonts w:eastAsia="Times New Roman"/>
          <w:bCs/>
        </w:rPr>
        <w:t>έχει</w:t>
      </w:r>
      <w:r>
        <w:rPr>
          <w:rFonts w:eastAsia="Times New Roman"/>
          <w:szCs w:val="24"/>
        </w:rPr>
        <w:t xml:space="preserve"> κοντά ποδάρια </w:t>
      </w:r>
      <w:r w:rsidRPr="001C4575">
        <w:rPr>
          <w:rFonts w:eastAsia="Times New Roman"/>
          <w:bCs/>
        </w:rPr>
        <w:t>και</w:t>
      </w:r>
      <w:r>
        <w:rPr>
          <w:rFonts w:eastAsia="Times New Roman"/>
          <w:szCs w:val="24"/>
        </w:rPr>
        <w:t xml:space="preserve"> </w:t>
      </w:r>
      <w:r w:rsidRPr="001C4575">
        <w:rPr>
          <w:rFonts w:eastAsia="Times New Roman"/>
          <w:bCs/>
          <w:shd w:val="clear" w:color="auto" w:fill="FFFFFF"/>
        </w:rPr>
        <w:t>δυστυχώς</w:t>
      </w:r>
      <w:r>
        <w:rPr>
          <w:rFonts w:eastAsia="Times New Roman"/>
          <w:szCs w:val="24"/>
        </w:rPr>
        <w:t xml:space="preserve"> για εσάς η ώρα της αλήθειας φτάνει. Φτάνει η ώρα </w:t>
      </w:r>
      <w:r w:rsidRPr="001C4575">
        <w:rPr>
          <w:rFonts w:eastAsia="Times New Roman"/>
          <w:bCs/>
          <w:shd w:val="clear" w:color="auto" w:fill="FFFFFF"/>
        </w:rPr>
        <w:t>που</w:t>
      </w:r>
      <w:r>
        <w:rPr>
          <w:rFonts w:eastAsia="Times New Roman"/>
          <w:szCs w:val="24"/>
        </w:rPr>
        <w:t xml:space="preserve"> οι πολίτες </w:t>
      </w:r>
      <w:r w:rsidRPr="001C4575">
        <w:rPr>
          <w:rFonts w:eastAsia="Times New Roman"/>
          <w:bCs/>
          <w:shd w:val="clear" w:color="auto" w:fill="FFFFFF"/>
        </w:rPr>
        <w:t>θα</w:t>
      </w:r>
      <w:r>
        <w:rPr>
          <w:rFonts w:eastAsia="Times New Roman"/>
          <w:szCs w:val="24"/>
        </w:rPr>
        <w:t xml:space="preserve"> κρίνουν αυστηρά τη ζημιά </w:t>
      </w:r>
      <w:r w:rsidRPr="001C4575">
        <w:rPr>
          <w:rFonts w:eastAsia="Times New Roman"/>
          <w:bCs/>
          <w:shd w:val="clear" w:color="auto" w:fill="FFFFFF"/>
        </w:rPr>
        <w:t>που</w:t>
      </w:r>
      <w:r>
        <w:rPr>
          <w:rFonts w:eastAsia="Times New Roman"/>
          <w:szCs w:val="24"/>
        </w:rPr>
        <w:t xml:space="preserve"> έχετε προκαλέσει </w:t>
      </w:r>
      <w:r w:rsidRPr="001C4575">
        <w:rPr>
          <w:rFonts w:eastAsia="Times New Roman"/>
          <w:bCs/>
        </w:rPr>
        <w:t>κα</w:t>
      </w:r>
      <w:r w:rsidRPr="001C4575">
        <w:rPr>
          <w:rFonts w:eastAsia="Times New Roman"/>
          <w:bCs/>
        </w:rPr>
        <w:t>ι</w:t>
      </w:r>
      <w:r>
        <w:rPr>
          <w:rFonts w:eastAsia="Times New Roman"/>
          <w:szCs w:val="24"/>
        </w:rPr>
        <w:t xml:space="preserve"> στη χώρα </w:t>
      </w:r>
      <w:r w:rsidRPr="001C4575">
        <w:rPr>
          <w:rFonts w:eastAsia="Times New Roman"/>
          <w:bCs/>
        </w:rPr>
        <w:t>και</w:t>
      </w:r>
      <w:r>
        <w:rPr>
          <w:rFonts w:eastAsia="Times New Roman"/>
          <w:szCs w:val="24"/>
        </w:rPr>
        <w:t xml:space="preserve"> στους πολίτες. </w:t>
      </w:r>
      <w:r w:rsidRPr="001C4575">
        <w:rPr>
          <w:rFonts w:eastAsia="Times New Roman"/>
          <w:bCs/>
          <w:shd w:val="clear" w:color="auto" w:fill="FFFFFF"/>
        </w:rPr>
        <w:t>Μ</w:t>
      </w:r>
      <w:r>
        <w:rPr>
          <w:rFonts w:eastAsia="Times New Roman"/>
          <w:bCs/>
          <w:shd w:val="clear" w:color="auto" w:fill="FFFFFF"/>
        </w:rPr>
        <w:t>ί</w:t>
      </w:r>
      <w:r w:rsidRPr="001C4575">
        <w:rPr>
          <w:rFonts w:eastAsia="Times New Roman"/>
          <w:bCs/>
          <w:shd w:val="clear" w:color="auto" w:fill="FFFFFF"/>
        </w:rPr>
        <w:t>α</w:t>
      </w:r>
      <w:r>
        <w:rPr>
          <w:rFonts w:eastAsia="Times New Roman"/>
          <w:szCs w:val="24"/>
        </w:rPr>
        <w:t>-</w:t>
      </w:r>
      <w:r>
        <w:rPr>
          <w:rFonts w:eastAsia="Times New Roman"/>
          <w:bCs/>
          <w:shd w:val="clear" w:color="auto" w:fill="FFFFFF"/>
        </w:rPr>
        <w:t>μί</w:t>
      </w:r>
      <w:r w:rsidRPr="001C4575">
        <w:rPr>
          <w:rFonts w:eastAsia="Times New Roman"/>
          <w:bCs/>
          <w:shd w:val="clear" w:color="auto" w:fill="FFFFFF"/>
        </w:rPr>
        <w:t>α</w:t>
      </w:r>
      <w:r>
        <w:rPr>
          <w:rFonts w:eastAsia="Times New Roman"/>
          <w:szCs w:val="24"/>
        </w:rPr>
        <w:t xml:space="preserve"> καταρρέουν οι αυταπάτες σας. Καταρρέουν </w:t>
      </w:r>
      <w:r w:rsidRPr="001C4575">
        <w:rPr>
          <w:rFonts w:eastAsia="Times New Roman"/>
          <w:bCs/>
        </w:rPr>
        <w:t>και</w:t>
      </w:r>
      <w:r>
        <w:rPr>
          <w:rFonts w:eastAsia="Times New Roman"/>
          <w:szCs w:val="24"/>
        </w:rPr>
        <w:t xml:space="preserve"> σας προσγειώνουν ανώμαλα στην πραγματικότητα. </w:t>
      </w:r>
    </w:p>
    <w:p w14:paraId="0F16F329" w14:textId="77777777" w:rsidR="0091757C" w:rsidRDefault="00D319C2">
      <w:pPr>
        <w:spacing w:line="600" w:lineRule="auto"/>
        <w:ind w:firstLine="720"/>
        <w:jc w:val="both"/>
        <w:rPr>
          <w:rFonts w:eastAsia="Times New Roman"/>
          <w:bCs/>
          <w:shd w:val="clear" w:color="auto" w:fill="FFFFFF"/>
        </w:rPr>
      </w:pPr>
      <w:r>
        <w:rPr>
          <w:rFonts w:eastAsia="Times New Roman"/>
          <w:szCs w:val="24"/>
        </w:rPr>
        <w:t xml:space="preserve">Όσο </w:t>
      </w:r>
      <w:r w:rsidRPr="001C4575">
        <w:rPr>
          <w:rFonts w:eastAsia="Times New Roman"/>
          <w:bCs/>
        </w:rPr>
        <w:t>και</w:t>
      </w:r>
      <w:r>
        <w:rPr>
          <w:rFonts w:eastAsia="Times New Roman"/>
          <w:szCs w:val="24"/>
        </w:rPr>
        <w:t xml:space="preserve"> αν προσπαθείτε </w:t>
      </w:r>
      <w:r w:rsidRPr="001C4575">
        <w:rPr>
          <w:rFonts w:eastAsia="Times New Roman"/>
          <w:bCs/>
          <w:shd w:val="clear" w:color="auto" w:fill="FFFFFF"/>
        </w:rPr>
        <w:t>να</w:t>
      </w:r>
      <w:r>
        <w:rPr>
          <w:rFonts w:eastAsia="Times New Roman"/>
          <w:szCs w:val="24"/>
        </w:rPr>
        <w:t xml:space="preserve"> παραπλανήσετε τους πολίτες, όσο </w:t>
      </w:r>
      <w:r w:rsidRPr="001C4575">
        <w:rPr>
          <w:rFonts w:eastAsia="Times New Roman"/>
          <w:bCs/>
        </w:rPr>
        <w:t>και</w:t>
      </w:r>
      <w:r>
        <w:rPr>
          <w:rFonts w:eastAsia="Times New Roman"/>
          <w:szCs w:val="24"/>
        </w:rPr>
        <w:t xml:space="preserve"> αν προσπαθείτε να μετριάσετε τις τραγικές επιπτώσεις </w:t>
      </w:r>
      <w:r>
        <w:rPr>
          <w:rFonts w:eastAsia="Times New Roman"/>
          <w:bCs/>
          <w:shd w:val="clear" w:color="auto" w:fill="FFFFFF"/>
        </w:rPr>
        <w:lastRenderedPageBreak/>
        <w:t xml:space="preserve">της </w:t>
      </w:r>
      <w:r w:rsidRPr="001C4575">
        <w:rPr>
          <w:rFonts w:eastAsia="Times New Roman"/>
          <w:bCs/>
          <w:shd w:val="clear" w:color="auto" w:fill="FFFFFF"/>
        </w:rPr>
        <w:t>πολιτική</w:t>
      </w:r>
      <w:r>
        <w:rPr>
          <w:rFonts w:eastAsia="Times New Roman"/>
          <w:bCs/>
          <w:shd w:val="clear" w:color="auto" w:fill="FFFFFF"/>
        </w:rPr>
        <w:t xml:space="preserve">ς σας, </w:t>
      </w:r>
      <w:r w:rsidRPr="001C4575">
        <w:rPr>
          <w:rFonts w:eastAsia="Times New Roman"/>
          <w:bCs/>
          <w:shd w:val="clear" w:color="auto" w:fill="FFFFFF"/>
        </w:rPr>
        <w:t>δεν</w:t>
      </w:r>
      <w:r>
        <w:rPr>
          <w:rFonts w:eastAsia="Times New Roman"/>
          <w:bCs/>
          <w:shd w:val="clear" w:color="auto" w:fill="FFFFFF"/>
        </w:rPr>
        <w:t xml:space="preserve"> μπορείτε </w:t>
      </w:r>
      <w:r w:rsidRPr="001C4575">
        <w:rPr>
          <w:rFonts w:eastAsia="Times New Roman"/>
          <w:bCs/>
          <w:shd w:val="clear" w:color="auto" w:fill="FFFFFF"/>
        </w:rPr>
        <w:t>να</w:t>
      </w:r>
      <w:r>
        <w:rPr>
          <w:rFonts w:eastAsia="Times New Roman"/>
          <w:bCs/>
          <w:shd w:val="clear" w:color="auto" w:fill="FFFFFF"/>
        </w:rPr>
        <w:t xml:space="preserve"> αντιστρέψετε την πραγματικότητα. </w:t>
      </w:r>
      <w:r w:rsidRPr="001C4575">
        <w:rPr>
          <w:rFonts w:eastAsia="Times New Roman"/>
          <w:bCs/>
          <w:shd w:val="clear" w:color="auto" w:fill="FFFFFF"/>
        </w:rPr>
        <w:t>Και</w:t>
      </w:r>
      <w:r>
        <w:rPr>
          <w:rFonts w:eastAsia="Times New Roman"/>
          <w:bCs/>
          <w:shd w:val="clear" w:color="auto" w:fill="FFFFFF"/>
        </w:rPr>
        <w:t xml:space="preserve"> η πραγματικότητα </w:t>
      </w:r>
      <w:r w:rsidRPr="001C4575">
        <w:rPr>
          <w:rFonts w:eastAsia="Times New Roman"/>
          <w:bCs/>
          <w:shd w:val="clear" w:color="auto" w:fill="FFFFFF"/>
        </w:rPr>
        <w:t>είναι</w:t>
      </w:r>
      <w:r>
        <w:rPr>
          <w:rFonts w:eastAsia="Times New Roman"/>
          <w:bCs/>
          <w:shd w:val="clear" w:color="auto" w:fill="FFFFFF"/>
        </w:rPr>
        <w:t xml:space="preserve"> </w:t>
      </w:r>
      <w:r w:rsidRPr="001C4575">
        <w:rPr>
          <w:rFonts w:eastAsia="Times New Roman"/>
          <w:bCs/>
          <w:shd w:val="clear" w:color="auto" w:fill="FFFFFF"/>
        </w:rPr>
        <w:t>ότι</w:t>
      </w:r>
      <w:r>
        <w:rPr>
          <w:rFonts w:eastAsia="Times New Roman"/>
          <w:bCs/>
          <w:shd w:val="clear" w:color="auto" w:fill="FFFFFF"/>
        </w:rPr>
        <w:t xml:space="preserve"> όλοι σάς έχουν πλέον καταλάβει. Έχουν καταλάβει </w:t>
      </w:r>
      <w:r w:rsidRPr="001C4575">
        <w:rPr>
          <w:rFonts w:eastAsia="Times New Roman"/>
          <w:bCs/>
          <w:shd w:val="clear" w:color="auto" w:fill="FFFFFF"/>
        </w:rPr>
        <w:t>ότι</w:t>
      </w:r>
      <w:r>
        <w:rPr>
          <w:rFonts w:eastAsia="Times New Roman"/>
          <w:bCs/>
          <w:shd w:val="clear" w:color="auto" w:fill="FFFFFF"/>
        </w:rPr>
        <w:t xml:space="preserve"> με εργαλεία τον λαϊκισμό, τις ψεύτικες υποσχέσεις και την παραπληροφόρηση, </w:t>
      </w:r>
      <w:r w:rsidRPr="001C4575">
        <w:rPr>
          <w:rFonts w:eastAsia="Times New Roman"/>
          <w:bCs/>
          <w:shd w:val="clear" w:color="auto" w:fill="FFFFFF"/>
        </w:rPr>
        <w:t>δεν</w:t>
      </w:r>
      <w:r>
        <w:rPr>
          <w:rFonts w:eastAsia="Times New Roman"/>
          <w:bCs/>
          <w:shd w:val="clear" w:color="auto" w:fill="FFFFFF"/>
        </w:rPr>
        <w:t xml:space="preserve"> </w:t>
      </w:r>
      <w:r w:rsidRPr="001C4575">
        <w:rPr>
          <w:rFonts w:eastAsia="Times New Roman"/>
          <w:bCs/>
          <w:shd w:val="clear" w:color="auto" w:fill="FFFFFF"/>
        </w:rPr>
        <w:t>μπορεί</w:t>
      </w:r>
      <w:r>
        <w:rPr>
          <w:rFonts w:eastAsia="Times New Roman"/>
          <w:bCs/>
          <w:shd w:val="clear" w:color="auto" w:fill="FFFFFF"/>
        </w:rPr>
        <w:t xml:space="preserve">ς </w:t>
      </w:r>
      <w:r w:rsidRPr="001C4575">
        <w:rPr>
          <w:rFonts w:eastAsia="Times New Roman"/>
          <w:bCs/>
          <w:shd w:val="clear" w:color="auto" w:fill="FFFFFF"/>
        </w:rPr>
        <w:t>να</w:t>
      </w:r>
      <w:r>
        <w:rPr>
          <w:rFonts w:eastAsia="Times New Roman"/>
          <w:bCs/>
          <w:shd w:val="clear" w:color="auto" w:fill="FFFFFF"/>
        </w:rPr>
        <w:t xml:space="preserve"> κάνεις το άσπρο μαύρο. </w:t>
      </w:r>
    </w:p>
    <w:p w14:paraId="0F16F32A" w14:textId="77777777" w:rsidR="0091757C" w:rsidRDefault="00D319C2">
      <w:pPr>
        <w:spacing w:line="600" w:lineRule="auto"/>
        <w:ind w:firstLine="720"/>
        <w:jc w:val="both"/>
        <w:rPr>
          <w:rFonts w:eastAsia="Times New Roman"/>
          <w:bCs/>
          <w:shd w:val="clear" w:color="auto" w:fill="FFFFFF"/>
        </w:rPr>
      </w:pPr>
      <w:r>
        <w:rPr>
          <w:rFonts w:eastAsia="Times New Roman"/>
          <w:bCs/>
          <w:shd w:val="clear" w:color="auto" w:fill="FFFFFF"/>
        </w:rPr>
        <w:t xml:space="preserve">Όσα πισωγυρίσματα και αν κάνετε, οι πολίτες γνωρίζουν </w:t>
      </w:r>
      <w:r w:rsidRPr="001A3ABD">
        <w:rPr>
          <w:rFonts w:eastAsia="Times New Roman"/>
          <w:bCs/>
          <w:shd w:val="clear" w:color="auto" w:fill="FFFFFF"/>
        </w:rPr>
        <w:t>και</w:t>
      </w:r>
      <w:r>
        <w:rPr>
          <w:rFonts w:eastAsia="Times New Roman"/>
          <w:bCs/>
          <w:shd w:val="clear" w:color="auto" w:fill="FFFFFF"/>
        </w:rPr>
        <w:t xml:space="preserve"> </w:t>
      </w:r>
      <w:r w:rsidRPr="001A3ABD">
        <w:rPr>
          <w:rFonts w:eastAsia="Times New Roman"/>
          <w:bCs/>
          <w:shd w:val="clear" w:color="auto" w:fill="FFFFFF"/>
        </w:rPr>
        <w:t>θα</w:t>
      </w:r>
      <w:r>
        <w:rPr>
          <w:rFonts w:eastAsia="Times New Roman"/>
          <w:bCs/>
          <w:shd w:val="clear" w:color="auto" w:fill="FFFFFF"/>
        </w:rPr>
        <w:t xml:space="preserve"> σας δώσουν τις κατάλληλες απαντήσεις στις εκλογές </w:t>
      </w:r>
      <w:r w:rsidRPr="001A3ABD">
        <w:rPr>
          <w:rFonts w:eastAsia="Times New Roman"/>
          <w:bCs/>
          <w:shd w:val="clear" w:color="auto" w:fill="FFFFFF"/>
        </w:rPr>
        <w:t>που</w:t>
      </w:r>
      <w:r>
        <w:rPr>
          <w:rFonts w:eastAsia="Times New Roman"/>
          <w:bCs/>
          <w:shd w:val="clear" w:color="auto" w:fill="FFFFFF"/>
        </w:rPr>
        <w:t xml:space="preserve"> έρχονται, όποτε </w:t>
      </w:r>
      <w:r w:rsidRPr="001A3ABD">
        <w:rPr>
          <w:rFonts w:eastAsia="Times New Roman"/>
          <w:bCs/>
          <w:shd w:val="clear" w:color="auto" w:fill="FFFFFF"/>
        </w:rPr>
        <w:t>και</w:t>
      </w:r>
      <w:r>
        <w:rPr>
          <w:rFonts w:eastAsia="Times New Roman"/>
          <w:bCs/>
          <w:shd w:val="clear" w:color="auto" w:fill="FFFFFF"/>
        </w:rPr>
        <w:t xml:space="preserve"> </w:t>
      </w:r>
      <w:r w:rsidRPr="001A3ABD">
        <w:rPr>
          <w:rFonts w:eastAsia="Times New Roman"/>
          <w:bCs/>
          <w:shd w:val="clear" w:color="auto" w:fill="FFFFFF"/>
        </w:rPr>
        <w:t>να</w:t>
      </w:r>
      <w:r>
        <w:rPr>
          <w:rFonts w:eastAsia="Times New Roman"/>
          <w:bCs/>
          <w:shd w:val="clear" w:color="auto" w:fill="FFFFFF"/>
        </w:rPr>
        <w:t xml:space="preserve"> αποφασίσετε αυτές </w:t>
      </w:r>
      <w:r w:rsidRPr="001A3ABD">
        <w:rPr>
          <w:rFonts w:eastAsia="Times New Roman"/>
          <w:bCs/>
          <w:shd w:val="clear" w:color="auto" w:fill="FFFFFF"/>
        </w:rPr>
        <w:t>να</w:t>
      </w:r>
      <w:r>
        <w:rPr>
          <w:rFonts w:eastAsia="Times New Roman"/>
          <w:bCs/>
          <w:shd w:val="clear" w:color="auto" w:fill="FFFFFF"/>
        </w:rPr>
        <w:t xml:space="preserve"> γίνουν. </w:t>
      </w:r>
      <w:r w:rsidRPr="001A3ABD">
        <w:rPr>
          <w:rFonts w:eastAsia="Times New Roman"/>
          <w:bCs/>
          <w:shd w:val="clear" w:color="auto" w:fill="FFFFFF"/>
        </w:rPr>
        <w:t>Γιατί</w:t>
      </w:r>
      <w:r>
        <w:rPr>
          <w:rFonts w:eastAsia="Times New Roman"/>
          <w:bCs/>
          <w:shd w:val="clear" w:color="auto" w:fill="FFFFFF"/>
        </w:rPr>
        <w:t xml:space="preserve"> ο κύκλος του ψέματος </w:t>
      </w:r>
      <w:r w:rsidRPr="001A3ABD">
        <w:rPr>
          <w:rFonts w:eastAsia="Times New Roman"/>
          <w:bCs/>
          <w:shd w:val="clear" w:color="auto" w:fill="FFFFFF"/>
        </w:rPr>
        <w:t>πρέπει</w:t>
      </w:r>
      <w:r>
        <w:rPr>
          <w:rFonts w:eastAsia="Times New Roman"/>
          <w:bCs/>
          <w:shd w:val="clear" w:color="auto" w:fill="FFFFFF"/>
        </w:rPr>
        <w:t xml:space="preserve"> να κλείσει. </w:t>
      </w:r>
      <w:r w:rsidRPr="001A3ABD">
        <w:rPr>
          <w:rFonts w:eastAsia="Times New Roman"/>
          <w:bCs/>
          <w:shd w:val="clear" w:color="auto" w:fill="FFFFFF"/>
        </w:rPr>
        <w:t>Και</w:t>
      </w:r>
      <w:r>
        <w:rPr>
          <w:rFonts w:eastAsia="Times New Roman"/>
          <w:bCs/>
          <w:shd w:val="clear" w:color="auto" w:fill="FFFFFF"/>
        </w:rPr>
        <w:t xml:space="preserve"> </w:t>
      </w:r>
      <w:r w:rsidRPr="001A3ABD">
        <w:rPr>
          <w:rFonts w:eastAsia="Times New Roman"/>
          <w:bCs/>
          <w:shd w:val="clear" w:color="auto" w:fill="FFFFFF"/>
        </w:rPr>
        <w:t>θα</w:t>
      </w:r>
      <w:r>
        <w:rPr>
          <w:rFonts w:eastAsia="Times New Roman"/>
          <w:bCs/>
          <w:shd w:val="clear" w:color="auto" w:fill="FFFFFF"/>
        </w:rPr>
        <w:t xml:space="preserve"> κλείσει στην επόμενη εκλογική αναμέτ</w:t>
      </w:r>
      <w:r>
        <w:rPr>
          <w:rFonts w:eastAsia="Times New Roman"/>
          <w:bCs/>
          <w:shd w:val="clear" w:color="auto" w:fill="FFFFFF"/>
        </w:rPr>
        <w:t xml:space="preserve">ρηση </w:t>
      </w:r>
      <w:r w:rsidRPr="001A3ABD">
        <w:rPr>
          <w:rFonts w:eastAsia="Times New Roman"/>
          <w:bCs/>
          <w:shd w:val="clear" w:color="auto" w:fill="FFFFFF"/>
        </w:rPr>
        <w:t>και</w:t>
      </w:r>
      <w:r>
        <w:rPr>
          <w:rFonts w:eastAsia="Times New Roman"/>
          <w:bCs/>
          <w:shd w:val="clear" w:color="auto" w:fill="FFFFFF"/>
        </w:rPr>
        <w:t xml:space="preserve"> για το καλό του </w:t>
      </w:r>
      <w:r w:rsidRPr="001A3ABD">
        <w:rPr>
          <w:rFonts w:eastAsia="Times New Roman"/>
          <w:bCs/>
          <w:shd w:val="clear" w:color="auto" w:fill="FFFFFF"/>
        </w:rPr>
        <w:t>πολιτικ</w:t>
      </w:r>
      <w:r>
        <w:rPr>
          <w:rFonts w:eastAsia="Times New Roman"/>
          <w:bCs/>
          <w:shd w:val="clear" w:color="auto" w:fill="FFFFFF"/>
        </w:rPr>
        <w:t xml:space="preserve">ού συστήματος </w:t>
      </w:r>
      <w:r w:rsidRPr="001A3ABD">
        <w:rPr>
          <w:rFonts w:eastAsia="Times New Roman"/>
          <w:bCs/>
          <w:shd w:val="clear" w:color="auto" w:fill="FFFFFF"/>
        </w:rPr>
        <w:t>και</w:t>
      </w:r>
      <w:r>
        <w:rPr>
          <w:rFonts w:eastAsia="Times New Roman"/>
          <w:bCs/>
          <w:shd w:val="clear" w:color="auto" w:fill="FFFFFF"/>
        </w:rPr>
        <w:t xml:space="preserve"> για τη χώρα </w:t>
      </w:r>
      <w:r w:rsidRPr="001A3ABD">
        <w:rPr>
          <w:rFonts w:eastAsia="Times New Roman"/>
          <w:bCs/>
          <w:shd w:val="clear" w:color="auto" w:fill="FFFFFF"/>
        </w:rPr>
        <w:t>και</w:t>
      </w:r>
      <w:r>
        <w:rPr>
          <w:rFonts w:eastAsia="Times New Roman"/>
          <w:bCs/>
          <w:shd w:val="clear" w:color="auto" w:fill="FFFFFF"/>
        </w:rPr>
        <w:t xml:space="preserve"> για τους </w:t>
      </w:r>
      <w:r w:rsidRPr="001A3ABD">
        <w:rPr>
          <w:rFonts w:eastAsia="Times New Roman"/>
          <w:bCs/>
          <w:shd w:val="clear" w:color="auto" w:fill="FFFFFF"/>
        </w:rPr>
        <w:t>πολ</w:t>
      </w:r>
      <w:r>
        <w:rPr>
          <w:rFonts w:eastAsia="Times New Roman"/>
          <w:bCs/>
          <w:shd w:val="clear" w:color="auto" w:fill="FFFFFF"/>
        </w:rPr>
        <w:t xml:space="preserve">ίτες. </w:t>
      </w:r>
    </w:p>
    <w:p w14:paraId="0F16F32B" w14:textId="77777777" w:rsidR="0091757C" w:rsidRDefault="00D319C2">
      <w:pPr>
        <w:spacing w:line="600" w:lineRule="auto"/>
        <w:ind w:firstLine="720"/>
        <w:jc w:val="both"/>
        <w:rPr>
          <w:rFonts w:eastAsia="Times New Roman"/>
          <w:bCs/>
          <w:shd w:val="clear" w:color="auto" w:fill="FFFFFF"/>
        </w:rPr>
      </w:pPr>
      <w:r w:rsidRPr="001A3ABD">
        <w:rPr>
          <w:rFonts w:eastAsia="Times New Roman"/>
          <w:bCs/>
          <w:shd w:val="clear" w:color="auto" w:fill="FFFFFF"/>
        </w:rPr>
        <w:t>Κυρίες και κύριοι</w:t>
      </w:r>
      <w:r>
        <w:rPr>
          <w:rFonts w:eastAsia="Times New Roman"/>
          <w:bCs/>
          <w:shd w:val="clear" w:color="auto" w:fill="FFFFFF"/>
        </w:rPr>
        <w:t xml:space="preserve">, σήμερα συζητάμε για ένα </w:t>
      </w:r>
      <w:r w:rsidRPr="001A3ABD">
        <w:rPr>
          <w:rFonts w:eastAsia="Times New Roman"/>
          <w:bCs/>
          <w:shd w:val="clear" w:color="auto" w:fill="FFFFFF"/>
        </w:rPr>
        <w:t>νομοσχέδιο</w:t>
      </w:r>
      <w:r>
        <w:rPr>
          <w:rFonts w:eastAsia="Times New Roman"/>
          <w:bCs/>
          <w:shd w:val="clear" w:color="auto" w:fill="FFFFFF"/>
        </w:rPr>
        <w:t xml:space="preserve"> </w:t>
      </w:r>
      <w:r w:rsidRPr="001A3ABD">
        <w:rPr>
          <w:rFonts w:eastAsia="Times New Roman"/>
          <w:bCs/>
          <w:shd w:val="clear" w:color="auto" w:fill="FFFFFF"/>
        </w:rPr>
        <w:t>που</w:t>
      </w:r>
      <w:r>
        <w:rPr>
          <w:rFonts w:eastAsia="Times New Roman"/>
          <w:bCs/>
          <w:shd w:val="clear" w:color="auto" w:fill="FFFFFF"/>
        </w:rPr>
        <w:t xml:space="preserve"> ξηλώνει λίγο ακόμα τον νόμο </w:t>
      </w:r>
      <w:proofErr w:type="spellStart"/>
      <w:r>
        <w:rPr>
          <w:rFonts w:eastAsia="Times New Roman"/>
          <w:bCs/>
          <w:shd w:val="clear" w:color="auto" w:fill="FFFFFF"/>
        </w:rPr>
        <w:t>Κατρούγκαλου</w:t>
      </w:r>
      <w:proofErr w:type="spellEnd"/>
      <w:r>
        <w:rPr>
          <w:rFonts w:eastAsia="Times New Roman"/>
          <w:bCs/>
          <w:shd w:val="clear" w:color="auto" w:fill="FFFFFF"/>
        </w:rPr>
        <w:t xml:space="preserve">. Μιλάμε, </w:t>
      </w:r>
      <w:r w:rsidRPr="001A3ABD">
        <w:rPr>
          <w:rFonts w:eastAsia="Times New Roman"/>
          <w:bCs/>
          <w:shd w:val="clear" w:color="auto" w:fill="FFFFFF"/>
        </w:rPr>
        <w:t>δηλαδή</w:t>
      </w:r>
      <w:r>
        <w:rPr>
          <w:rFonts w:eastAsia="Times New Roman"/>
          <w:bCs/>
          <w:shd w:val="clear" w:color="auto" w:fill="FFFFFF"/>
        </w:rPr>
        <w:t xml:space="preserve">, για </w:t>
      </w:r>
      <w:r w:rsidRPr="001A3ABD">
        <w:rPr>
          <w:rFonts w:eastAsia="Times New Roman"/>
          <w:bCs/>
          <w:shd w:val="clear" w:color="auto" w:fill="FFFFFF"/>
        </w:rPr>
        <w:t>μ</w:t>
      </w:r>
      <w:r>
        <w:rPr>
          <w:rFonts w:eastAsia="Times New Roman"/>
          <w:bCs/>
          <w:shd w:val="clear" w:color="auto" w:fill="FFFFFF"/>
        </w:rPr>
        <w:t>ί</w:t>
      </w:r>
      <w:r w:rsidRPr="001A3ABD">
        <w:rPr>
          <w:rFonts w:eastAsia="Times New Roman"/>
          <w:bCs/>
          <w:shd w:val="clear" w:color="auto" w:fill="FFFFFF"/>
        </w:rPr>
        <w:t>α</w:t>
      </w:r>
      <w:r>
        <w:rPr>
          <w:rFonts w:eastAsia="Times New Roman"/>
          <w:bCs/>
          <w:shd w:val="clear" w:color="auto" w:fill="FFFFFF"/>
        </w:rPr>
        <w:t xml:space="preserve"> ακόμη </w:t>
      </w:r>
      <w:proofErr w:type="spellStart"/>
      <w:r>
        <w:rPr>
          <w:rFonts w:eastAsia="Times New Roman"/>
          <w:bCs/>
          <w:shd w:val="clear" w:color="auto" w:fill="FFFFFF"/>
        </w:rPr>
        <w:t>κωλοτούμπα</w:t>
      </w:r>
      <w:proofErr w:type="spellEnd"/>
      <w:r>
        <w:rPr>
          <w:rFonts w:eastAsia="Times New Roman"/>
          <w:bCs/>
          <w:shd w:val="clear" w:color="auto" w:fill="FFFFFF"/>
        </w:rPr>
        <w:t xml:space="preserve"> της </w:t>
      </w:r>
      <w:r w:rsidRPr="001A3ABD">
        <w:rPr>
          <w:rFonts w:eastAsia="Times New Roman"/>
          <w:bCs/>
          <w:shd w:val="clear" w:color="auto" w:fill="FFFFFF"/>
        </w:rPr>
        <w:t>Κυβέρνηση</w:t>
      </w:r>
      <w:r>
        <w:rPr>
          <w:rFonts w:eastAsia="Times New Roman"/>
          <w:bCs/>
          <w:shd w:val="clear" w:color="auto" w:fill="FFFFFF"/>
        </w:rPr>
        <w:t xml:space="preserve">ς, </w:t>
      </w:r>
      <w:r w:rsidRPr="001A3ABD">
        <w:rPr>
          <w:rFonts w:eastAsia="Times New Roman"/>
          <w:bCs/>
          <w:shd w:val="clear" w:color="auto" w:fill="FFFFFF"/>
        </w:rPr>
        <w:t>που</w:t>
      </w:r>
      <w:r>
        <w:rPr>
          <w:rFonts w:eastAsia="Times New Roman"/>
          <w:bCs/>
          <w:shd w:val="clear" w:color="auto" w:fill="FFFFFF"/>
        </w:rPr>
        <w:t xml:space="preserve"> δικαιώνει </w:t>
      </w:r>
      <w:r>
        <w:rPr>
          <w:rFonts w:eastAsia="Times New Roman"/>
          <w:bCs/>
          <w:shd w:val="clear" w:color="auto" w:fill="FFFFFF"/>
        </w:rPr>
        <w:t xml:space="preserve">πλήρως τη θέση της </w:t>
      </w:r>
      <w:r w:rsidRPr="001A3ABD">
        <w:rPr>
          <w:rFonts w:eastAsia="Times New Roman"/>
          <w:bCs/>
          <w:shd w:val="clear" w:color="auto" w:fill="FFFFFF"/>
        </w:rPr>
        <w:t>Νέας Δημοκρατίας</w:t>
      </w:r>
      <w:r>
        <w:rPr>
          <w:rFonts w:eastAsia="Times New Roman"/>
          <w:bCs/>
          <w:shd w:val="clear" w:color="auto" w:fill="FFFFFF"/>
        </w:rPr>
        <w:t>,</w:t>
      </w:r>
      <w:r w:rsidRPr="001A3ABD">
        <w:rPr>
          <w:rFonts w:eastAsia="Times New Roman"/>
          <w:bCs/>
          <w:shd w:val="clear" w:color="auto" w:fill="FFFFFF"/>
        </w:rPr>
        <w:t xml:space="preserve"> η οποία</w:t>
      </w:r>
      <w:r>
        <w:rPr>
          <w:rFonts w:eastAsia="Times New Roman"/>
          <w:bCs/>
          <w:shd w:val="clear" w:color="auto" w:fill="FFFFFF"/>
        </w:rPr>
        <w:t xml:space="preserve"> εδώ </w:t>
      </w:r>
      <w:r w:rsidRPr="001A3ABD">
        <w:rPr>
          <w:rFonts w:eastAsia="Times New Roman"/>
          <w:bCs/>
          <w:shd w:val="clear" w:color="auto" w:fill="FFFFFF"/>
        </w:rPr>
        <w:t>και</w:t>
      </w:r>
      <w:r>
        <w:rPr>
          <w:rFonts w:eastAsia="Times New Roman"/>
          <w:bCs/>
          <w:shd w:val="clear" w:color="auto" w:fill="FFFFFF"/>
        </w:rPr>
        <w:t xml:space="preserve"> δυόμισι χρόνια φωνάζει για το τερατούργημα της «μεγάλης ασφαλιστικής μεταρρύθμισης», </w:t>
      </w:r>
      <w:r w:rsidRPr="001A3ABD">
        <w:rPr>
          <w:rFonts w:eastAsia="Times New Roman"/>
          <w:bCs/>
          <w:shd w:val="clear" w:color="auto" w:fill="FFFFFF"/>
        </w:rPr>
        <w:t>όπως</w:t>
      </w:r>
      <w:r>
        <w:rPr>
          <w:rFonts w:eastAsia="Times New Roman"/>
          <w:bCs/>
          <w:shd w:val="clear" w:color="auto" w:fill="FFFFFF"/>
        </w:rPr>
        <w:t xml:space="preserve"> τη διαφήμιζε ο προηγούμενος Υπουργός σας. </w:t>
      </w:r>
    </w:p>
    <w:p w14:paraId="0F16F32C" w14:textId="77777777" w:rsidR="0091757C" w:rsidRDefault="00D319C2">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Σήμερα, </w:t>
      </w:r>
      <w:r w:rsidRPr="001A3ABD">
        <w:rPr>
          <w:rFonts w:eastAsia="Times New Roman"/>
          <w:bCs/>
          <w:shd w:val="clear" w:color="auto" w:fill="FFFFFF"/>
        </w:rPr>
        <w:t>λοιπόν</w:t>
      </w:r>
      <w:r>
        <w:rPr>
          <w:rFonts w:eastAsia="Times New Roman"/>
          <w:bCs/>
          <w:shd w:val="clear" w:color="auto" w:fill="FFFFFF"/>
        </w:rPr>
        <w:t xml:space="preserve">, έρχεται η ίδια η </w:t>
      </w:r>
      <w:r w:rsidRPr="001A3ABD">
        <w:rPr>
          <w:rFonts w:eastAsia="Times New Roman"/>
          <w:bCs/>
          <w:shd w:val="clear" w:color="auto" w:fill="FFFFFF"/>
        </w:rPr>
        <w:t>Κυβέρνηση</w:t>
      </w:r>
      <w:r>
        <w:rPr>
          <w:rFonts w:eastAsia="Times New Roman"/>
          <w:bCs/>
          <w:shd w:val="clear" w:color="auto" w:fill="FFFFFF"/>
        </w:rPr>
        <w:t xml:space="preserve"> </w:t>
      </w:r>
      <w:r w:rsidRPr="001A3ABD">
        <w:rPr>
          <w:rFonts w:eastAsia="Times New Roman"/>
          <w:bCs/>
          <w:shd w:val="clear" w:color="auto" w:fill="FFFFFF"/>
        </w:rPr>
        <w:t>να</w:t>
      </w:r>
      <w:r>
        <w:rPr>
          <w:rFonts w:eastAsia="Times New Roman"/>
          <w:bCs/>
          <w:shd w:val="clear" w:color="auto" w:fill="FFFFFF"/>
        </w:rPr>
        <w:t xml:space="preserve"> αλλάξει αυτό </w:t>
      </w:r>
      <w:r w:rsidRPr="001A3ABD">
        <w:rPr>
          <w:rFonts w:eastAsia="Times New Roman"/>
          <w:bCs/>
          <w:shd w:val="clear" w:color="auto" w:fill="FFFFFF"/>
        </w:rPr>
        <w:t>που</w:t>
      </w:r>
      <w:r>
        <w:rPr>
          <w:rFonts w:eastAsia="Times New Roman"/>
          <w:bCs/>
          <w:shd w:val="clear" w:color="auto" w:fill="FFFFFF"/>
        </w:rPr>
        <w:t xml:space="preserve"> επί δυό</w:t>
      </w:r>
      <w:r>
        <w:rPr>
          <w:rFonts w:eastAsia="Times New Roman"/>
          <w:bCs/>
          <w:shd w:val="clear" w:color="auto" w:fill="FFFFFF"/>
        </w:rPr>
        <w:t xml:space="preserve">μισι ολόκληρα χρόνια υπερασπιζόταν με πάθος. Έρχεται </w:t>
      </w:r>
      <w:r w:rsidRPr="001A3ABD">
        <w:rPr>
          <w:rFonts w:eastAsia="Times New Roman"/>
          <w:bCs/>
          <w:shd w:val="clear" w:color="auto" w:fill="FFFFFF"/>
        </w:rPr>
        <w:t>να</w:t>
      </w:r>
      <w:r>
        <w:rPr>
          <w:rFonts w:eastAsia="Times New Roman"/>
          <w:bCs/>
          <w:shd w:val="clear" w:color="auto" w:fill="FFFFFF"/>
        </w:rPr>
        <w:t xml:space="preserve"> καταργήσει την ουσία του νόμου, </w:t>
      </w:r>
      <w:r w:rsidRPr="001A3ABD">
        <w:rPr>
          <w:rFonts w:eastAsia="Times New Roman"/>
          <w:bCs/>
          <w:shd w:val="clear" w:color="auto" w:fill="FFFFFF"/>
        </w:rPr>
        <w:t>δηλαδή</w:t>
      </w:r>
      <w:r>
        <w:rPr>
          <w:rFonts w:eastAsia="Times New Roman"/>
          <w:bCs/>
          <w:shd w:val="clear" w:color="auto" w:fill="FFFFFF"/>
        </w:rPr>
        <w:t xml:space="preserve"> τη θεμελιακή αρχή του περί του ενιαίου των εισφορών. </w:t>
      </w:r>
    </w:p>
    <w:p w14:paraId="0F16F32D" w14:textId="77777777" w:rsidR="0091757C" w:rsidRDefault="00D319C2">
      <w:pPr>
        <w:spacing w:line="600" w:lineRule="auto"/>
        <w:ind w:firstLine="720"/>
        <w:jc w:val="both"/>
        <w:rPr>
          <w:rFonts w:eastAsia="Times New Roman"/>
          <w:bCs/>
          <w:shd w:val="clear" w:color="auto" w:fill="FFFFFF"/>
        </w:rPr>
      </w:pPr>
      <w:r>
        <w:rPr>
          <w:rFonts w:eastAsia="Times New Roman"/>
          <w:bCs/>
          <w:shd w:val="clear" w:color="auto" w:fill="FFFFFF"/>
        </w:rPr>
        <w:t xml:space="preserve">Το κάνετε </w:t>
      </w:r>
      <w:r w:rsidRPr="001A3ABD">
        <w:rPr>
          <w:rFonts w:eastAsia="Times New Roman"/>
          <w:bCs/>
          <w:shd w:val="clear" w:color="auto" w:fill="FFFFFF"/>
        </w:rPr>
        <w:t>όπως</w:t>
      </w:r>
      <w:r>
        <w:rPr>
          <w:rFonts w:eastAsia="Times New Roman"/>
          <w:bCs/>
          <w:shd w:val="clear" w:color="auto" w:fill="FFFFFF"/>
        </w:rPr>
        <w:t xml:space="preserve"> με την περικοπή των συντάξεων, </w:t>
      </w:r>
      <w:r w:rsidRPr="001A3ABD">
        <w:rPr>
          <w:rFonts w:eastAsia="Times New Roman"/>
          <w:bCs/>
          <w:shd w:val="clear" w:color="auto" w:fill="FFFFFF"/>
        </w:rPr>
        <w:t>που</w:t>
      </w:r>
      <w:r>
        <w:rPr>
          <w:rFonts w:eastAsia="Times New Roman"/>
          <w:bCs/>
          <w:shd w:val="clear" w:color="auto" w:fill="FFFFFF"/>
        </w:rPr>
        <w:t xml:space="preserve"> εσείς την ψηφίσατε </w:t>
      </w:r>
      <w:r w:rsidRPr="001A3ABD">
        <w:rPr>
          <w:rFonts w:eastAsia="Times New Roman"/>
          <w:bCs/>
          <w:shd w:val="clear" w:color="auto" w:fill="FFFFFF"/>
        </w:rPr>
        <w:t>και</w:t>
      </w:r>
      <w:r>
        <w:rPr>
          <w:rFonts w:eastAsia="Times New Roman"/>
          <w:bCs/>
          <w:shd w:val="clear" w:color="auto" w:fill="FFFFFF"/>
        </w:rPr>
        <w:t xml:space="preserve"> τώρα την παίρνετε πίσω. Καλά κάνετ</w:t>
      </w:r>
      <w:r>
        <w:rPr>
          <w:rFonts w:eastAsia="Times New Roman"/>
          <w:bCs/>
          <w:shd w:val="clear" w:color="auto" w:fill="FFFFFF"/>
        </w:rPr>
        <w:t xml:space="preserve">ε. Συμφωνούμε και εμείς. </w:t>
      </w:r>
      <w:r w:rsidRPr="001A3ABD">
        <w:rPr>
          <w:rFonts w:eastAsia="Times New Roman"/>
          <w:bCs/>
          <w:shd w:val="clear" w:color="auto" w:fill="FFFFFF"/>
        </w:rPr>
        <w:t>Δεν</w:t>
      </w:r>
      <w:r>
        <w:rPr>
          <w:rFonts w:eastAsia="Times New Roman"/>
          <w:bCs/>
          <w:shd w:val="clear" w:color="auto" w:fill="FFFFFF"/>
        </w:rPr>
        <w:t xml:space="preserve"> το κάνετε, </w:t>
      </w:r>
      <w:r w:rsidRPr="001A3ABD">
        <w:rPr>
          <w:rFonts w:eastAsia="Times New Roman"/>
          <w:bCs/>
          <w:shd w:val="clear" w:color="auto" w:fill="FFFFFF"/>
        </w:rPr>
        <w:t>όμως</w:t>
      </w:r>
      <w:r>
        <w:rPr>
          <w:rFonts w:eastAsia="Times New Roman"/>
          <w:bCs/>
          <w:shd w:val="clear" w:color="auto" w:fill="FFFFFF"/>
        </w:rPr>
        <w:t xml:space="preserve">, </w:t>
      </w:r>
      <w:r w:rsidRPr="001A3ABD">
        <w:rPr>
          <w:rFonts w:eastAsia="Times New Roman"/>
          <w:bCs/>
          <w:shd w:val="clear" w:color="auto" w:fill="FFFFFF"/>
        </w:rPr>
        <w:t>γιατί</w:t>
      </w:r>
      <w:r>
        <w:rPr>
          <w:rFonts w:eastAsia="Times New Roman"/>
          <w:bCs/>
          <w:shd w:val="clear" w:color="auto" w:fill="FFFFFF"/>
        </w:rPr>
        <w:t xml:space="preserve"> αγαπήσατε ξαφνικά τους συνταξιούχους, </w:t>
      </w:r>
      <w:r w:rsidRPr="001A3ABD">
        <w:rPr>
          <w:rFonts w:eastAsia="Times New Roman"/>
          <w:bCs/>
          <w:shd w:val="clear" w:color="auto" w:fill="FFFFFF"/>
        </w:rPr>
        <w:t>αλλά</w:t>
      </w:r>
      <w:r>
        <w:rPr>
          <w:rFonts w:eastAsia="Times New Roman"/>
          <w:bCs/>
          <w:shd w:val="clear" w:color="auto" w:fill="FFFFFF"/>
        </w:rPr>
        <w:t xml:space="preserve"> </w:t>
      </w:r>
      <w:r w:rsidRPr="001A3ABD">
        <w:rPr>
          <w:rFonts w:eastAsia="Times New Roman"/>
          <w:bCs/>
          <w:shd w:val="clear" w:color="auto" w:fill="FFFFFF"/>
        </w:rPr>
        <w:t>γιατί</w:t>
      </w:r>
      <w:r>
        <w:rPr>
          <w:rFonts w:eastAsia="Times New Roman"/>
          <w:bCs/>
          <w:shd w:val="clear" w:color="auto" w:fill="FFFFFF"/>
        </w:rPr>
        <w:t xml:space="preserve"> έρχονται εκλογές </w:t>
      </w:r>
      <w:r w:rsidRPr="001A3ABD">
        <w:rPr>
          <w:rFonts w:eastAsia="Times New Roman"/>
          <w:bCs/>
          <w:shd w:val="clear" w:color="auto" w:fill="FFFFFF"/>
        </w:rPr>
        <w:t>και</w:t>
      </w:r>
      <w:r>
        <w:rPr>
          <w:rFonts w:eastAsia="Times New Roman"/>
          <w:bCs/>
          <w:shd w:val="clear" w:color="auto" w:fill="FFFFFF"/>
        </w:rPr>
        <w:t xml:space="preserve"> θέλετε </w:t>
      </w:r>
      <w:r w:rsidRPr="001A3ABD">
        <w:rPr>
          <w:rFonts w:eastAsia="Times New Roman"/>
          <w:bCs/>
          <w:shd w:val="clear" w:color="auto" w:fill="FFFFFF"/>
        </w:rPr>
        <w:t>να</w:t>
      </w:r>
      <w:r>
        <w:rPr>
          <w:rFonts w:eastAsia="Times New Roman"/>
          <w:bCs/>
          <w:shd w:val="clear" w:color="auto" w:fill="FFFFFF"/>
        </w:rPr>
        <w:t xml:space="preserve"> εξασφαλίσετε την καρέκλα. </w:t>
      </w:r>
    </w:p>
    <w:p w14:paraId="0F16F32E" w14:textId="77777777" w:rsidR="0091757C" w:rsidRDefault="00D319C2">
      <w:pPr>
        <w:spacing w:line="600" w:lineRule="auto"/>
        <w:ind w:firstLine="720"/>
        <w:jc w:val="both"/>
        <w:rPr>
          <w:rFonts w:eastAsia="Times New Roman"/>
          <w:bCs/>
          <w:shd w:val="clear" w:color="auto" w:fill="FFFFFF"/>
        </w:rPr>
      </w:pPr>
      <w:r w:rsidRPr="001A3ABD">
        <w:rPr>
          <w:rFonts w:eastAsia="Times New Roman"/>
          <w:bCs/>
          <w:shd w:val="clear" w:color="auto" w:fill="FFFFFF"/>
        </w:rPr>
        <w:t xml:space="preserve">Κυρίες και κύριοι </w:t>
      </w:r>
      <w:r>
        <w:rPr>
          <w:rFonts w:eastAsia="Times New Roman"/>
          <w:bCs/>
          <w:shd w:val="clear" w:color="auto" w:fill="FFFFFF"/>
        </w:rPr>
        <w:t xml:space="preserve">της </w:t>
      </w:r>
      <w:r w:rsidRPr="001A3ABD">
        <w:rPr>
          <w:rFonts w:eastAsia="Times New Roman"/>
          <w:bCs/>
          <w:shd w:val="clear" w:color="auto" w:fill="FFFFFF"/>
        </w:rPr>
        <w:t>Κυβέρνηση</w:t>
      </w:r>
      <w:r>
        <w:rPr>
          <w:rFonts w:eastAsia="Times New Roman"/>
          <w:bCs/>
          <w:shd w:val="clear" w:color="auto" w:fill="FFFFFF"/>
        </w:rPr>
        <w:t xml:space="preserve">ς, πριν από δυόμισι χρόνια επιβάλατε ενιαία </w:t>
      </w:r>
      <w:r w:rsidRPr="001A3ABD">
        <w:rPr>
          <w:rFonts w:eastAsia="Times New Roman"/>
          <w:bCs/>
          <w:shd w:val="clear" w:color="auto" w:fill="FFFFFF"/>
        </w:rPr>
        <w:t>και</w:t>
      </w:r>
      <w:r>
        <w:rPr>
          <w:rFonts w:eastAsia="Times New Roman"/>
          <w:bCs/>
          <w:shd w:val="clear" w:color="auto" w:fill="FFFFFF"/>
        </w:rPr>
        <w:t xml:space="preserve"> οριζόντια εξοντωτικές εισφορές, </w:t>
      </w:r>
      <w:r w:rsidRPr="001A3ABD">
        <w:rPr>
          <w:rFonts w:eastAsia="Times New Roman"/>
          <w:bCs/>
          <w:shd w:val="clear" w:color="auto" w:fill="FFFFFF"/>
        </w:rPr>
        <w:t>που</w:t>
      </w:r>
      <w:r>
        <w:rPr>
          <w:rFonts w:eastAsia="Times New Roman"/>
          <w:bCs/>
          <w:shd w:val="clear" w:color="auto" w:fill="FFFFFF"/>
        </w:rPr>
        <w:t xml:space="preserve"> οδήγησαν σε αδιέξοδο </w:t>
      </w:r>
      <w:r w:rsidRPr="001A3ABD">
        <w:rPr>
          <w:rFonts w:eastAsia="Times New Roman"/>
          <w:bCs/>
          <w:shd w:val="clear" w:color="auto" w:fill="FFFFFF"/>
        </w:rPr>
        <w:t>και</w:t>
      </w:r>
      <w:r>
        <w:rPr>
          <w:rFonts w:eastAsia="Times New Roman"/>
          <w:bCs/>
          <w:shd w:val="clear" w:color="auto" w:fill="FFFFFF"/>
        </w:rPr>
        <w:t xml:space="preserve"> ασφυξία το παραγωγικό δυναμικό της χώρας, εισφορές </w:t>
      </w:r>
      <w:r w:rsidRPr="001A3ABD">
        <w:rPr>
          <w:rFonts w:eastAsia="Times New Roman"/>
          <w:bCs/>
          <w:shd w:val="clear" w:color="auto" w:fill="FFFFFF"/>
        </w:rPr>
        <w:t>που</w:t>
      </w:r>
      <w:r>
        <w:rPr>
          <w:rFonts w:eastAsia="Times New Roman"/>
          <w:bCs/>
          <w:shd w:val="clear" w:color="auto" w:fill="FFFFFF"/>
        </w:rPr>
        <w:t xml:space="preserve"> επιβαρύνουν </w:t>
      </w:r>
      <w:proofErr w:type="spellStart"/>
      <w:r>
        <w:rPr>
          <w:rFonts w:eastAsia="Times New Roman"/>
          <w:bCs/>
          <w:shd w:val="clear" w:color="auto" w:fill="FFFFFF"/>
        </w:rPr>
        <w:t>πρωτοφανώς</w:t>
      </w:r>
      <w:proofErr w:type="spellEnd"/>
      <w:r>
        <w:rPr>
          <w:rFonts w:eastAsia="Times New Roman"/>
          <w:bCs/>
          <w:shd w:val="clear" w:color="auto" w:fill="FFFFFF"/>
        </w:rPr>
        <w:t xml:space="preserve"> τον ιδιωτικό τομέα, </w:t>
      </w:r>
      <w:r w:rsidRPr="001A3ABD">
        <w:rPr>
          <w:rFonts w:eastAsia="Times New Roman"/>
          <w:bCs/>
          <w:shd w:val="clear" w:color="auto" w:fill="FFFFFF"/>
        </w:rPr>
        <w:t>που</w:t>
      </w:r>
      <w:r>
        <w:rPr>
          <w:rFonts w:eastAsia="Times New Roman"/>
          <w:bCs/>
          <w:shd w:val="clear" w:color="auto" w:fill="FFFFFF"/>
        </w:rPr>
        <w:t xml:space="preserve"> εξαφάνισαν κάθε προοπτική υγιούς επιχειρηματικότητας </w:t>
      </w:r>
      <w:r w:rsidRPr="001A3ABD">
        <w:rPr>
          <w:rFonts w:eastAsia="Times New Roman"/>
          <w:bCs/>
          <w:shd w:val="clear" w:color="auto" w:fill="FFFFFF"/>
        </w:rPr>
        <w:t>και</w:t>
      </w:r>
      <w:r>
        <w:rPr>
          <w:rFonts w:eastAsia="Times New Roman"/>
          <w:bCs/>
          <w:shd w:val="clear" w:color="auto" w:fill="FFFFFF"/>
        </w:rPr>
        <w:t xml:space="preserve"> τιμώρησαν τη δημιουργικότητα. </w:t>
      </w:r>
    </w:p>
    <w:p w14:paraId="0F16F32F" w14:textId="77777777" w:rsidR="0091757C" w:rsidRDefault="00D319C2">
      <w:pPr>
        <w:spacing w:line="600" w:lineRule="auto"/>
        <w:ind w:firstLine="720"/>
        <w:jc w:val="both"/>
        <w:rPr>
          <w:rFonts w:eastAsia="Times New Roman"/>
          <w:bCs/>
          <w:shd w:val="clear" w:color="auto" w:fill="FFFFFF"/>
        </w:rPr>
      </w:pPr>
      <w:r>
        <w:rPr>
          <w:rFonts w:eastAsia="Times New Roman"/>
          <w:bCs/>
          <w:shd w:val="clear" w:color="auto" w:fill="FFFFFF"/>
        </w:rPr>
        <w:lastRenderedPageBreak/>
        <w:t>Σήμε</w:t>
      </w:r>
      <w:r>
        <w:rPr>
          <w:rFonts w:eastAsia="Times New Roman"/>
          <w:bCs/>
          <w:shd w:val="clear" w:color="auto" w:fill="FFFFFF"/>
        </w:rPr>
        <w:t xml:space="preserve">ρα επιχειρείτε </w:t>
      </w:r>
      <w:r w:rsidRPr="001A3ABD">
        <w:rPr>
          <w:rFonts w:eastAsia="Times New Roman"/>
          <w:bCs/>
          <w:shd w:val="clear" w:color="auto" w:fill="FFFFFF"/>
        </w:rPr>
        <w:t>να</w:t>
      </w:r>
      <w:r>
        <w:rPr>
          <w:rFonts w:eastAsia="Times New Roman"/>
          <w:bCs/>
          <w:shd w:val="clear" w:color="auto" w:fill="FFFFFF"/>
        </w:rPr>
        <w:t xml:space="preserve"> διορθώσετε το λάθος σας με ημίμετρα, αποσπασματικά </w:t>
      </w:r>
      <w:r w:rsidRPr="001A3ABD">
        <w:rPr>
          <w:rFonts w:eastAsia="Times New Roman"/>
          <w:bCs/>
          <w:shd w:val="clear" w:color="auto" w:fill="FFFFFF"/>
        </w:rPr>
        <w:t>και</w:t>
      </w:r>
      <w:r>
        <w:rPr>
          <w:rFonts w:eastAsia="Times New Roman"/>
          <w:bCs/>
          <w:shd w:val="clear" w:color="auto" w:fill="FFFFFF"/>
        </w:rPr>
        <w:t xml:space="preserve"> πρόχειρα. </w:t>
      </w:r>
      <w:r w:rsidRPr="001A3ABD">
        <w:rPr>
          <w:rFonts w:eastAsia="Times New Roman"/>
          <w:bCs/>
          <w:shd w:val="clear" w:color="auto" w:fill="FFFFFF"/>
        </w:rPr>
        <w:t>Όμως</w:t>
      </w:r>
      <w:r>
        <w:rPr>
          <w:rFonts w:eastAsia="Times New Roman"/>
          <w:bCs/>
          <w:shd w:val="clear" w:color="auto" w:fill="FFFFFF"/>
        </w:rPr>
        <w:t xml:space="preserve"> ούτε αυτές οι παρεμβάσεις </w:t>
      </w:r>
      <w:r w:rsidRPr="001A3ABD">
        <w:rPr>
          <w:rFonts w:eastAsia="Times New Roman"/>
          <w:bCs/>
          <w:shd w:val="clear" w:color="auto" w:fill="FFFFFF"/>
        </w:rPr>
        <w:t>μπορούν να</w:t>
      </w:r>
      <w:r>
        <w:rPr>
          <w:rFonts w:eastAsia="Times New Roman"/>
          <w:bCs/>
          <w:shd w:val="clear" w:color="auto" w:fill="FFFFFF"/>
        </w:rPr>
        <w:t xml:space="preserve"> καλύψουν τις ιδιαιτέρως αρνητικές συνέπειες του προηγούμενου νόμου. </w:t>
      </w:r>
    </w:p>
    <w:p w14:paraId="0F16F330" w14:textId="77777777" w:rsidR="0091757C" w:rsidRDefault="00D319C2">
      <w:pPr>
        <w:spacing w:line="600" w:lineRule="auto"/>
        <w:ind w:firstLine="720"/>
        <w:jc w:val="both"/>
        <w:rPr>
          <w:rFonts w:eastAsia="Times New Roman"/>
          <w:bCs/>
          <w:shd w:val="clear" w:color="auto" w:fill="FFFFFF"/>
        </w:rPr>
      </w:pPr>
      <w:r w:rsidRPr="001A3ABD">
        <w:rPr>
          <w:rFonts w:eastAsia="Times New Roman"/>
          <w:bCs/>
          <w:shd w:val="clear" w:color="auto" w:fill="FFFFFF"/>
        </w:rPr>
        <w:t>Συγκεκριμένα</w:t>
      </w:r>
      <w:r>
        <w:rPr>
          <w:rFonts w:eastAsia="Times New Roman"/>
          <w:bCs/>
          <w:shd w:val="clear" w:color="auto" w:fill="FFFFFF"/>
        </w:rPr>
        <w:t>, πρώτον, οι εισφορές παραμένουν πολύ υψηλές, παρά</w:t>
      </w:r>
      <w:r>
        <w:rPr>
          <w:rFonts w:eastAsia="Times New Roman"/>
          <w:bCs/>
          <w:shd w:val="clear" w:color="auto" w:fill="FFFFFF"/>
        </w:rPr>
        <w:t xml:space="preserve"> τη μείωση κατά 33,3% για σημαντικές κατηγορίες ελεύθερων επαγγελματιών και επιστημόνων. </w:t>
      </w:r>
    </w:p>
    <w:p w14:paraId="0F16F331" w14:textId="77777777" w:rsidR="0091757C" w:rsidRDefault="00D319C2">
      <w:pPr>
        <w:spacing w:line="600" w:lineRule="auto"/>
        <w:ind w:firstLine="720"/>
        <w:jc w:val="both"/>
        <w:rPr>
          <w:rFonts w:eastAsia="Times New Roman"/>
          <w:bCs/>
          <w:shd w:val="clear" w:color="auto" w:fill="FFFFFF"/>
        </w:rPr>
      </w:pPr>
      <w:r>
        <w:rPr>
          <w:rFonts w:eastAsia="Times New Roman"/>
          <w:bCs/>
          <w:shd w:val="clear" w:color="auto" w:fill="FFFFFF"/>
        </w:rPr>
        <w:t xml:space="preserve">Δεύτερον, καταργείται από τον Γενάρη η έκπτωση του ασφαλιστέου εισοδήματος κατά 15%, οπότε η μείωση συρρικνώνεται σημαντικά. </w:t>
      </w:r>
    </w:p>
    <w:p w14:paraId="0F16F332" w14:textId="77777777" w:rsidR="0091757C" w:rsidRDefault="00D319C2">
      <w:pPr>
        <w:spacing w:line="600" w:lineRule="auto"/>
        <w:ind w:firstLine="720"/>
        <w:jc w:val="both"/>
        <w:rPr>
          <w:rFonts w:eastAsia="Times New Roman"/>
          <w:bCs/>
          <w:shd w:val="clear" w:color="auto" w:fill="FFFFFF"/>
        </w:rPr>
      </w:pPr>
      <w:r>
        <w:rPr>
          <w:rFonts w:eastAsia="Times New Roman"/>
          <w:bCs/>
          <w:shd w:val="clear" w:color="auto" w:fill="FFFFFF"/>
        </w:rPr>
        <w:t xml:space="preserve">Τρίτον, σύμφωνα με το </w:t>
      </w:r>
      <w:r w:rsidRPr="001A3ABD">
        <w:rPr>
          <w:rFonts w:eastAsia="Times New Roman"/>
          <w:bCs/>
          <w:shd w:val="clear" w:color="auto" w:fill="FFFFFF"/>
        </w:rPr>
        <w:t>άρθρο</w:t>
      </w:r>
      <w:r>
        <w:rPr>
          <w:rFonts w:eastAsia="Times New Roman"/>
          <w:bCs/>
          <w:shd w:val="clear" w:color="auto" w:fill="FFFFFF"/>
        </w:rPr>
        <w:t xml:space="preserve"> 7 στο </w:t>
      </w:r>
      <w:r w:rsidRPr="001A3ABD">
        <w:rPr>
          <w:rFonts w:eastAsia="Times New Roman"/>
          <w:bCs/>
          <w:shd w:val="clear" w:color="auto" w:fill="FFFFFF"/>
        </w:rPr>
        <w:t>σχέδιο</w:t>
      </w:r>
      <w:r w:rsidRPr="001A3ABD">
        <w:rPr>
          <w:rFonts w:eastAsia="Times New Roman"/>
          <w:bCs/>
          <w:shd w:val="clear" w:color="auto" w:fill="FFFFFF"/>
        </w:rPr>
        <w:t xml:space="preserve"> νόμου</w:t>
      </w:r>
      <w:r>
        <w:rPr>
          <w:rFonts w:eastAsia="Times New Roman"/>
          <w:bCs/>
          <w:shd w:val="clear" w:color="auto" w:fill="FFFFFF"/>
        </w:rPr>
        <w:t xml:space="preserve">, αλλάζει ο τρόπος υπολογισμού της σύνταξης, με αποτέλεσμα όλοι οι ωφελούμενοι από τη μείωση </w:t>
      </w:r>
      <w:r w:rsidRPr="001A3ABD">
        <w:rPr>
          <w:rFonts w:eastAsia="Times New Roman"/>
          <w:bCs/>
          <w:shd w:val="clear" w:color="auto" w:fill="FFFFFF"/>
        </w:rPr>
        <w:t>να</w:t>
      </w:r>
      <w:r>
        <w:rPr>
          <w:rFonts w:eastAsia="Times New Roman"/>
          <w:bCs/>
          <w:shd w:val="clear" w:color="auto" w:fill="FFFFFF"/>
        </w:rPr>
        <w:t xml:space="preserve"> έχουν ταυτόχρονα </w:t>
      </w:r>
      <w:r w:rsidRPr="001A3ABD">
        <w:rPr>
          <w:rFonts w:eastAsia="Times New Roman"/>
          <w:bCs/>
          <w:shd w:val="clear" w:color="auto" w:fill="FFFFFF"/>
        </w:rPr>
        <w:t>και</w:t>
      </w:r>
      <w:r>
        <w:rPr>
          <w:rFonts w:eastAsia="Times New Roman"/>
          <w:bCs/>
          <w:shd w:val="clear" w:color="auto" w:fill="FFFFFF"/>
        </w:rPr>
        <w:t xml:space="preserve"> ισόποση μείωση κατά 33,3% της κύριας σύνταξής τους. </w:t>
      </w:r>
    </w:p>
    <w:p w14:paraId="0F16F333" w14:textId="77777777" w:rsidR="0091757C" w:rsidRDefault="00D319C2">
      <w:pPr>
        <w:spacing w:line="600" w:lineRule="auto"/>
        <w:ind w:firstLine="720"/>
        <w:jc w:val="both"/>
        <w:rPr>
          <w:rFonts w:eastAsia="Times New Roman"/>
          <w:bCs/>
          <w:shd w:val="clear" w:color="auto" w:fill="FFFFFF"/>
        </w:rPr>
      </w:pPr>
      <w:r>
        <w:rPr>
          <w:rFonts w:eastAsia="Times New Roman"/>
          <w:bCs/>
          <w:shd w:val="clear" w:color="auto" w:fill="FFFFFF"/>
        </w:rPr>
        <w:t xml:space="preserve">Τέταρτον, εξαϋλώνετε την επικουρική σύνταξη </w:t>
      </w:r>
      <w:r w:rsidRPr="001A3ABD">
        <w:rPr>
          <w:rFonts w:eastAsia="Times New Roman"/>
          <w:bCs/>
          <w:shd w:val="clear" w:color="auto" w:fill="FFFFFF"/>
        </w:rPr>
        <w:t>και</w:t>
      </w:r>
      <w:r>
        <w:rPr>
          <w:rFonts w:eastAsia="Times New Roman"/>
          <w:bCs/>
          <w:shd w:val="clear" w:color="auto" w:fill="FFFFFF"/>
        </w:rPr>
        <w:t xml:space="preserve"> το εφάπαξ. </w:t>
      </w:r>
    </w:p>
    <w:p w14:paraId="0F16F334" w14:textId="77777777" w:rsidR="0091757C" w:rsidRDefault="00D319C2">
      <w:pPr>
        <w:spacing w:line="600" w:lineRule="auto"/>
        <w:ind w:firstLine="720"/>
        <w:jc w:val="both"/>
        <w:rPr>
          <w:rFonts w:eastAsia="Times New Roman"/>
          <w:szCs w:val="24"/>
        </w:rPr>
      </w:pPr>
      <w:r>
        <w:rPr>
          <w:rFonts w:eastAsia="Times New Roman"/>
          <w:bCs/>
          <w:shd w:val="clear" w:color="auto" w:fill="FFFFFF"/>
        </w:rPr>
        <w:lastRenderedPageBreak/>
        <w:t xml:space="preserve">Το βασικότερο, </w:t>
      </w:r>
      <w:r w:rsidRPr="001A3ABD">
        <w:rPr>
          <w:rFonts w:eastAsia="Times New Roman"/>
          <w:bCs/>
          <w:shd w:val="clear" w:color="auto" w:fill="FFFFFF"/>
        </w:rPr>
        <w:t>όμως</w:t>
      </w:r>
      <w:r>
        <w:rPr>
          <w:rFonts w:eastAsia="Times New Roman"/>
          <w:bCs/>
          <w:shd w:val="clear" w:color="auto" w:fill="FFFFFF"/>
        </w:rPr>
        <w:t>,</w:t>
      </w:r>
      <w:r>
        <w:rPr>
          <w:rFonts w:eastAsia="Times New Roman"/>
          <w:bCs/>
          <w:shd w:val="clear" w:color="auto" w:fill="FFFFFF"/>
        </w:rPr>
        <w:t xml:space="preserve"> </w:t>
      </w:r>
      <w:r w:rsidRPr="001A3ABD">
        <w:rPr>
          <w:rFonts w:eastAsia="Times New Roman"/>
          <w:bCs/>
          <w:shd w:val="clear" w:color="auto" w:fill="FFFFFF"/>
        </w:rPr>
        <w:t>είναι</w:t>
      </w:r>
      <w:r>
        <w:rPr>
          <w:rFonts w:eastAsia="Times New Roman"/>
          <w:bCs/>
          <w:shd w:val="clear" w:color="auto" w:fill="FFFFFF"/>
        </w:rPr>
        <w:t xml:space="preserve"> </w:t>
      </w:r>
      <w:r w:rsidRPr="001A3ABD">
        <w:rPr>
          <w:rFonts w:eastAsia="Times New Roman"/>
          <w:bCs/>
          <w:shd w:val="clear" w:color="auto" w:fill="FFFFFF"/>
        </w:rPr>
        <w:t>ότι</w:t>
      </w:r>
      <w:r>
        <w:rPr>
          <w:rFonts w:eastAsia="Times New Roman"/>
          <w:bCs/>
          <w:shd w:val="clear" w:color="auto" w:fill="FFFFFF"/>
        </w:rPr>
        <w:t xml:space="preserve"> σήμερα παραδέχεστε </w:t>
      </w:r>
      <w:r w:rsidRPr="001A3ABD">
        <w:rPr>
          <w:rFonts w:eastAsia="Times New Roman"/>
          <w:bCs/>
          <w:shd w:val="clear" w:color="auto" w:fill="FFFFFF"/>
        </w:rPr>
        <w:t>ότι</w:t>
      </w:r>
      <w:r>
        <w:rPr>
          <w:rFonts w:eastAsia="Times New Roman"/>
          <w:bCs/>
          <w:shd w:val="clear" w:color="auto" w:fill="FFFFFF"/>
        </w:rPr>
        <w:t xml:space="preserve"> η εξοντωτική αύξηση των εισφορών </w:t>
      </w:r>
      <w:r w:rsidRPr="001A3ABD">
        <w:rPr>
          <w:rFonts w:eastAsia="Times New Roman"/>
          <w:bCs/>
          <w:shd w:val="clear" w:color="auto" w:fill="FFFFFF"/>
        </w:rPr>
        <w:t>που</w:t>
      </w:r>
      <w:r>
        <w:rPr>
          <w:rFonts w:eastAsia="Times New Roman"/>
          <w:bCs/>
          <w:shd w:val="clear" w:color="auto" w:fill="FFFFFF"/>
        </w:rPr>
        <w:t xml:space="preserve"> επιβάλατε οδήγησε σε μείωση τόσο του αριθμού των αυτοαπασχολούμενων και των ελεύθερων επαγγελματιών όσο </w:t>
      </w:r>
      <w:r w:rsidRPr="001A3ABD">
        <w:rPr>
          <w:rFonts w:eastAsia="Times New Roman"/>
          <w:bCs/>
          <w:shd w:val="clear" w:color="auto" w:fill="FFFFFF"/>
        </w:rPr>
        <w:t>και</w:t>
      </w:r>
      <w:r>
        <w:rPr>
          <w:rFonts w:eastAsia="Times New Roman"/>
          <w:bCs/>
          <w:shd w:val="clear" w:color="auto" w:fill="FFFFFF"/>
        </w:rPr>
        <w:t xml:space="preserve"> των δηλωθέντων εισοδημάτων τους. Ομολογείτε ακόμα </w:t>
      </w:r>
      <w:r w:rsidRPr="00AD0606">
        <w:rPr>
          <w:rFonts w:eastAsia="Times New Roman"/>
          <w:bCs/>
          <w:shd w:val="clear" w:color="auto" w:fill="FFFFFF"/>
        </w:rPr>
        <w:t>και</w:t>
      </w:r>
      <w:r>
        <w:rPr>
          <w:rFonts w:eastAsia="Times New Roman"/>
          <w:bCs/>
          <w:shd w:val="clear" w:color="auto" w:fill="FFFFFF"/>
        </w:rPr>
        <w:t xml:space="preserve"> στο προσχέδιο του </w:t>
      </w:r>
      <w:r>
        <w:rPr>
          <w:rFonts w:eastAsia="Times New Roman"/>
          <w:bCs/>
          <w:shd w:val="clear" w:color="auto" w:fill="FFFFFF"/>
        </w:rPr>
        <w:t>π</w:t>
      </w:r>
      <w:r w:rsidRPr="00AD0606">
        <w:rPr>
          <w:rFonts w:eastAsia="Times New Roman"/>
          <w:bCs/>
          <w:shd w:val="clear" w:color="auto" w:fill="FFFFFF"/>
        </w:rPr>
        <w:t>ροϋπολογισμού</w:t>
      </w:r>
      <w:r>
        <w:rPr>
          <w:rFonts w:eastAsia="Times New Roman"/>
          <w:bCs/>
          <w:shd w:val="clear" w:color="auto" w:fill="FFFFFF"/>
        </w:rPr>
        <w:t xml:space="preserve"> </w:t>
      </w:r>
      <w:r w:rsidRPr="00AD0606">
        <w:rPr>
          <w:rFonts w:eastAsia="Times New Roman"/>
          <w:bCs/>
          <w:shd w:val="clear" w:color="auto" w:fill="FFFFFF"/>
        </w:rPr>
        <w:t>ότι</w:t>
      </w:r>
      <w:r>
        <w:rPr>
          <w:rFonts w:eastAsia="Times New Roman"/>
          <w:bCs/>
          <w:shd w:val="clear" w:color="auto" w:fill="FFFFFF"/>
        </w:rPr>
        <w:t xml:space="preserve"> οι ιδεοληπτικές σας εμμονές έβλαψαν το πιο παραγωγικό τμήματα της οικονομίας. Έβλαψαν τους ελεύθερους επαγγελματίες, τους γιατρούς, τους δικηγόρους, τους μηχανικούς, τους οικονομολόγους, τους αυτοαπασχολούμενους </w:t>
      </w:r>
      <w:r w:rsidRPr="00AD0606">
        <w:rPr>
          <w:rFonts w:eastAsia="Times New Roman"/>
          <w:bCs/>
          <w:shd w:val="clear" w:color="auto" w:fill="FFFFFF"/>
        </w:rPr>
        <w:t>και</w:t>
      </w:r>
      <w:r>
        <w:rPr>
          <w:rFonts w:eastAsia="Times New Roman"/>
          <w:bCs/>
          <w:shd w:val="clear" w:color="auto" w:fill="FFFFFF"/>
        </w:rPr>
        <w:t xml:space="preserve"> τους αγρότες. </w:t>
      </w:r>
    </w:p>
    <w:p w14:paraId="0F16F33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Δυστυχώ</w:t>
      </w:r>
      <w:r>
        <w:rPr>
          <w:rFonts w:eastAsia="Times New Roman" w:cs="Times New Roman"/>
          <w:szCs w:val="24"/>
        </w:rPr>
        <w:t>ς, όμως, ξεχνάτε και πάλι τις επιχειρήσεις. Αρνείστε ακόμη και σήμερα να προχωρήσετε σε μία ελάφρυνση των ασφαλιστικών εισφορών στη μισθωτή εργασία, να τολμήσετε τη μείωση των εισφορών επιχειρήσεων και επιχειρηματιών, τη μείωση του μη μισθολογικού κόστους.</w:t>
      </w:r>
      <w:r>
        <w:rPr>
          <w:rFonts w:eastAsia="Times New Roman" w:cs="Times New Roman"/>
          <w:szCs w:val="24"/>
        </w:rPr>
        <w:t xml:space="preserve"> Αρνείστε πεισματικά να δώσετε μία ανάσα και στους υπόλοιπους εργαζόμενους του ιδιωτικού τομέα που επίσης υποφέρουν από τις </w:t>
      </w:r>
      <w:proofErr w:type="spellStart"/>
      <w:r>
        <w:rPr>
          <w:rFonts w:eastAsia="Times New Roman" w:cs="Times New Roman"/>
          <w:szCs w:val="24"/>
        </w:rPr>
        <w:t>τιμωρητικές</w:t>
      </w:r>
      <w:proofErr w:type="spellEnd"/>
      <w:r>
        <w:rPr>
          <w:rFonts w:eastAsia="Times New Roman" w:cs="Times New Roman"/>
          <w:szCs w:val="24"/>
        </w:rPr>
        <w:t xml:space="preserve"> σας πολιτικές. </w:t>
      </w:r>
    </w:p>
    <w:p w14:paraId="0F16F33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Ακούστε, κυρία Υπουργέ, κι ένα παράδοξο που δείχνει ότι δεν έχετε ιδέα πώς λειτουργεί η αγορά. Σε μια ετ</w:t>
      </w:r>
      <w:r>
        <w:rPr>
          <w:rFonts w:eastAsia="Times New Roman" w:cs="Times New Roman"/>
          <w:szCs w:val="24"/>
        </w:rPr>
        <w:t xml:space="preserve">αιρεία με βιβλία </w:t>
      </w:r>
      <w:r>
        <w:rPr>
          <w:rFonts w:eastAsia="Times New Roman" w:cs="Times New Roman"/>
          <w:szCs w:val="24"/>
        </w:rPr>
        <w:lastRenderedPageBreak/>
        <w:t>Β΄ κατηγορίας εκπίπτουν από τα κέρδη όλες οι ασφαλιστικές εισφορές, ενώ σε μία εταιρεία με βιβλία Γ΄ κατηγορίας δεν εκπίπτουν. Δηλαδή μία επιχείρηση με βιβλία Γ΄ κατηγορίας, αν έχει κέρδη ετησίως 100.000 ευρώ, πληρώνει περίπου 8.000 ευρώ π</w:t>
      </w:r>
      <w:r>
        <w:rPr>
          <w:rFonts w:eastAsia="Times New Roman" w:cs="Times New Roman"/>
          <w:szCs w:val="24"/>
        </w:rPr>
        <w:t>αραπάνω από την εταιρεία με τα βιβλία της Β΄ κατηγορίας, γιατί θα φορολογηθεί και για τις ασφαλιστικές εισφορές. Δεν είναι άδικο αυτό; Δεν είναι άνιση μεταχείριση; Δεν πρέπει να διορθωθεί και αυτό;</w:t>
      </w:r>
    </w:p>
    <w:p w14:paraId="0F16F33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καλό θα ήταν πριν έρθετε</w:t>
      </w:r>
      <w:r>
        <w:rPr>
          <w:rFonts w:eastAsia="Times New Roman" w:cs="Times New Roman"/>
          <w:szCs w:val="24"/>
        </w:rPr>
        <w:t xml:space="preserve"> εδώ με αυτό το νομοσχέδιο να έχετε κάνει την αυτοκριτική σας. Τουλάχιστον θα έπρεπε να είχατε το πολιτικό θάρρος να αντιμετωπίσετε την πραγματικότητα. Η πραγματικότητα είναι ότι επί των ημερών σας αυξήθηκαν οι φόροι και τα χρέη των πολιτών προς 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Αυτή την ώρα που μιλάμε γίνονται εκατοντάδες νέοι πλειστηριασμοί ακινήτων και συνεχίζονται χιλιάδες κατασχέσεις λογαριασμών, ακόμα και για οφειλές των 500 ευρώ. </w:t>
      </w:r>
    </w:p>
    <w:p w14:paraId="0F16F33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Επί των ημερών σας φτάσαμε στους μισθούς πείνας. Φτάσαμε σε αμοιβές 317 ευρώ. Καταργήσατε το</w:t>
      </w:r>
      <w:r>
        <w:rPr>
          <w:rFonts w:eastAsia="Times New Roman" w:cs="Times New Roman"/>
          <w:szCs w:val="24"/>
        </w:rPr>
        <w:t xml:space="preserve"> ΕΚΑΣ. Φέρατε τις </w:t>
      </w:r>
      <w:r>
        <w:rPr>
          <w:rFonts w:eastAsia="Times New Roman" w:cs="Times New Roman"/>
          <w:szCs w:val="24"/>
        </w:rPr>
        <w:lastRenderedPageBreak/>
        <w:t xml:space="preserve">ομαδικές απολύσεις, ενώ έξι στους δέκα εργαζόμενους έχουν μερική και εκ περιτροπής απασχόληση. Και καυχιέστε ότι μειώθηκε η ανεργία με μισθούς πείνας! Αυτά είναι τα «επιτεύγματά» σας. </w:t>
      </w:r>
    </w:p>
    <w:p w14:paraId="0F16F33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Δυστυχώς η απαρίθμηση των τραγικών σας πολιτικών δεν </w:t>
      </w:r>
      <w:r>
        <w:rPr>
          <w:rFonts w:eastAsia="Times New Roman" w:cs="Times New Roman"/>
          <w:szCs w:val="24"/>
        </w:rPr>
        <w:t>εξαντλείται εδώ. Εκχωρήσατε τη δημόσια περιουσία για ενενήντα εννέα χρόνια. Φέρατε πρόσθετα μέτρα 9,5 δισεκατομμυρίων ευρώ. Διαλύσατε την οικονομία. Διαλύσατε τη μεσαία τάξη. Οι φτωχοί έγιναν φτωχότεροι και τους μοιράζετε συσσίτια και επιδόματα. Ανακαλύπτε</w:t>
      </w:r>
      <w:r>
        <w:rPr>
          <w:rFonts w:eastAsia="Times New Roman" w:cs="Times New Roman"/>
          <w:szCs w:val="24"/>
        </w:rPr>
        <w:t xml:space="preserve">τε πρωτοφανή τερτίπια, υποσχόμενοι διορισμούς. Σχεδιάζετε να διώξετε δέκα χιλιάδες ιερείς από το </w:t>
      </w:r>
      <w:r>
        <w:rPr>
          <w:rFonts w:eastAsia="Times New Roman" w:cs="Times New Roman"/>
          <w:szCs w:val="24"/>
        </w:rPr>
        <w:t>δ</w:t>
      </w:r>
      <w:r>
        <w:rPr>
          <w:rFonts w:eastAsia="Times New Roman" w:cs="Times New Roman"/>
          <w:szCs w:val="24"/>
        </w:rPr>
        <w:t xml:space="preserve">ημόσιο, τάζοντας άλλους τόσους νέους διορισμούς για να φτιάξετε τον κομματικό σας στρατό. </w:t>
      </w:r>
    </w:p>
    <w:p w14:paraId="0F16F33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F16F33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Θα χρειαστώ ένα λεπτό, κύριε Πρόεδρε. </w:t>
      </w:r>
    </w:p>
    <w:p w14:paraId="0F16F33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Όλα αυτά είναι πρωτοφανή και εξευτελιστικά για τα ελληνικά πολιτικά δεδομένα τερτίπια, πάνω στις πλάτες ενός λαού που ελπίζει για κα</w:t>
      </w:r>
      <w:r>
        <w:rPr>
          <w:rFonts w:eastAsia="Times New Roman" w:cs="Times New Roman"/>
          <w:szCs w:val="24"/>
        </w:rPr>
        <w:t xml:space="preserve">λύτερες μέρες, πάνω στις πλάτες των συνταξιούχων </w:t>
      </w:r>
      <w:r>
        <w:rPr>
          <w:rFonts w:eastAsia="Times New Roman" w:cs="Times New Roman"/>
          <w:szCs w:val="24"/>
        </w:rPr>
        <w:lastRenderedPageBreak/>
        <w:t xml:space="preserve">που τρέμουν για τις συντάξεις τους και πάνω στις ελπίδες των νέων που ευελπιστούν για μια θέση εργασίας. </w:t>
      </w:r>
    </w:p>
    <w:p w14:paraId="0F16F33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Χαμηλώστε, λοιπόν, τα μάτια μπροστά στον κόσμο που στενάζει, γιατί η υπεροψία της εξουσίας δεν σας επ</w:t>
      </w:r>
      <w:r>
        <w:rPr>
          <w:rFonts w:eastAsia="Times New Roman" w:cs="Times New Roman"/>
          <w:szCs w:val="24"/>
        </w:rPr>
        <w:t xml:space="preserve">ιτρέπει να τους ακούσετε. Ο κόσμος υποφέρει, αλλά εσείς συνεχίζετε να πιστεύετε ότι το αντίδοτο είναι τα ψέματα και ο λαϊκισμός. Σύντομα όμως ο κόσμος θα σας δώσει την απάντηση που σας αξίζει μέσα από την κάλπη. </w:t>
      </w:r>
    </w:p>
    <w:p w14:paraId="0F16F33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F16F33F"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w:t>
      </w:r>
      <w:r>
        <w:rPr>
          <w:rFonts w:eastAsia="Times New Roman" w:cs="Times New Roman"/>
          <w:szCs w:val="24"/>
        </w:rPr>
        <w:t>έρυγα της Νέας Δημοκρατίας)</w:t>
      </w:r>
    </w:p>
    <w:p w14:paraId="0F16F340"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0F16F341"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ΑΘΑΝΑΣΙΟΣ ΗΛΙΟΠΟΥΛΟΣ (Υφυπουργός Εργασίας, Κοινωνικής Ασφάλισης και Κοινωνικής Αλληλεγγύης): </w:t>
      </w:r>
      <w:r>
        <w:rPr>
          <w:rFonts w:eastAsia="Times New Roman" w:cs="Times New Roman"/>
          <w:szCs w:val="24"/>
        </w:rPr>
        <w:t xml:space="preserve">Κύριε Πρόεδρε, θα ήθελα τον λόγο για ένα λεπτό. </w:t>
      </w:r>
    </w:p>
    <w:p w14:paraId="0F16F342"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w:t>
      </w:r>
      <w:r>
        <w:rPr>
          <w:rFonts w:eastAsia="Times New Roman" w:cs="Times New Roman"/>
          <w:b/>
          <w:szCs w:val="24"/>
        </w:rPr>
        <w:t xml:space="preserve">ύδης): </w:t>
      </w:r>
      <w:r>
        <w:rPr>
          <w:rFonts w:eastAsia="Times New Roman" w:cs="Times New Roman"/>
          <w:szCs w:val="24"/>
        </w:rPr>
        <w:t xml:space="preserve">Ορίστε, κύριε Υπουργέ. </w:t>
      </w:r>
    </w:p>
    <w:p w14:paraId="0F16F343"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ΗΛΙΟΠΟΥΛΟΣ (Υφυπουργός Εργασίας, Κοινωνικής Ασφάλισης και Κοινωνικής Αλληλεγγύης): </w:t>
      </w:r>
      <w:r>
        <w:rPr>
          <w:rFonts w:eastAsia="Times New Roman" w:cs="Times New Roman"/>
          <w:szCs w:val="24"/>
        </w:rPr>
        <w:t>Θα ήθελα να κάνω μία πάρα πολύ σύντομη παρατήρηση, γιατί είναι ένα στοιχείο το οποίο το ακούμε και το ξανακούμε από τους συναδέλφους</w:t>
      </w:r>
      <w:r>
        <w:rPr>
          <w:rFonts w:eastAsia="Times New Roman" w:cs="Times New Roman"/>
          <w:szCs w:val="24"/>
        </w:rPr>
        <w:t xml:space="preserve"> της Νέας Δημοκρατίας. Προφανώς υπάρχει κάποιο κομματικό σημείωμα που τους λέει να αναφέρονται στο ότι έξι στους δέκα εργαζόμενους στον ιδιωτικό τομέα δουλεύουν με μερική απασχόληση. Αυτό δεν προκύπτει από πουθενά και δεν έχει κα</w:t>
      </w:r>
      <w:r>
        <w:rPr>
          <w:rFonts w:eastAsia="Times New Roman" w:cs="Times New Roman"/>
          <w:szCs w:val="24"/>
        </w:rPr>
        <w:t>μ</w:t>
      </w:r>
      <w:r>
        <w:rPr>
          <w:rFonts w:eastAsia="Times New Roman" w:cs="Times New Roman"/>
          <w:szCs w:val="24"/>
        </w:rPr>
        <w:t>μία σχέση με την πραγματικ</w:t>
      </w:r>
      <w:r>
        <w:rPr>
          <w:rFonts w:eastAsia="Times New Roman" w:cs="Times New Roman"/>
          <w:szCs w:val="24"/>
        </w:rPr>
        <w:t>ότητα. Διαβάστε λίγο προσεκτικά τα στοιχεία. Αυτή τη στιγμή, επτά στους δέκα εργαζόμενους είναι με πλήρη απασχόληση και όχι με μερική. Παίρνετε και διαβάζετε λάθος…</w:t>
      </w:r>
    </w:p>
    <w:p w14:paraId="0F16F344"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Μας μαλώνετε τώρα; </w:t>
      </w:r>
    </w:p>
    <w:p w14:paraId="0F16F345"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ΑΘΑΝΑΣΙΟΣ ΗΛΙΟΠΟΥΛΟΣ (Υφυπουργός Εργασίας, Κοινωνικής </w:t>
      </w:r>
      <w:r>
        <w:rPr>
          <w:rFonts w:eastAsia="Times New Roman" w:cs="Times New Roman"/>
          <w:b/>
          <w:szCs w:val="24"/>
        </w:rPr>
        <w:t xml:space="preserve">Ασφάλισης και Κοινωνικής Αλληλεγγύης): </w:t>
      </w:r>
      <w:r>
        <w:rPr>
          <w:rFonts w:eastAsia="Times New Roman" w:cs="Times New Roman"/>
          <w:szCs w:val="24"/>
        </w:rPr>
        <w:t xml:space="preserve">Λέω για τα στοιχεία. Δεν μπορούμε να λέμε τα στοιχεία; </w:t>
      </w:r>
    </w:p>
    <w:p w14:paraId="0F16F346"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Διακόπτετε τη σειρά των ομιλητών για να πείτε αυτό; </w:t>
      </w:r>
    </w:p>
    <w:p w14:paraId="0F16F347"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lastRenderedPageBreak/>
        <w:t>ΑΘΑΝΑΣΙΟΣ ΗΛΙΟΠΟΥΛΟΣ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Όχι, δεν διακόπτω τη σειρά. Έχετε πρόβλημα με την αποκατάσταση της αλήθειας; Θα είχα τελειώσει αν δεν με διακόπτατε. </w:t>
      </w:r>
    </w:p>
    <w:p w14:paraId="0F16F348"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 xml:space="preserve">Αυτά είναι τα στοιχεία, κύριε Υπουργέ; </w:t>
      </w:r>
    </w:p>
    <w:p w14:paraId="0F16F349"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ΑΘΑΝΑΣΙΟΣ ΗΛΙΟΠΟΥΛΟΣ (Υφυπουργός Εργασίας, Κοινωνικής Ασφάλισης και Κοινωνικ</w:t>
      </w:r>
      <w:r>
        <w:rPr>
          <w:rFonts w:eastAsia="Times New Roman" w:cs="Times New Roman"/>
          <w:b/>
          <w:szCs w:val="24"/>
        </w:rPr>
        <w:t xml:space="preserve">ής Αλληλεγγύης): </w:t>
      </w:r>
      <w:r>
        <w:rPr>
          <w:rFonts w:eastAsia="Times New Roman" w:cs="Times New Roman"/>
          <w:szCs w:val="24"/>
        </w:rPr>
        <w:t xml:space="preserve">Ναι, αυτά είναι τα στοιχεία. </w:t>
      </w:r>
    </w:p>
    <w:p w14:paraId="0F16F34A"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έδωσε μία διευκρίνιση ο Υπουργός. Δεν νομίζω ότι αυτό είναι έξω από τις δυνατότητες του. </w:t>
      </w:r>
    </w:p>
    <w:p w14:paraId="0F16F34B"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Ε, τότε να διακόψω κι εγώ τώρα και να πω για τα στοιχ</w:t>
      </w:r>
      <w:r>
        <w:rPr>
          <w:rFonts w:eastAsia="Times New Roman" w:cs="Times New Roman"/>
          <w:szCs w:val="24"/>
        </w:rPr>
        <w:t xml:space="preserve">εία που έχουμε. </w:t>
      </w:r>
    </w:p>
    <w:p w14:paraId="0F16F34C"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ΑΘΑΝΑΣΙΟΣ ΗΛΙΟΠΟΥΛΟΣ (Υφυπουργός Εργασίας, Κοινωνικής Ασφάλισης και Κοινωνικής Αλληλεγγύης): </w:t>
      </w:r>
      <w:r>
        <w:rPr>
          <w:rFonts w:eastAsia="Times New Roman" w:cs="Times New Roman"/>
          <w:szCs w:val="24"/>
        </w:rPr>
        <w:t xml:space="preserve">Δεν διέκοψα κανένα. Ζήτησα τον λόγο και είπα μία φράση. </w:t>
      </w:r>
    </w:p>
    <w:p w14:paraId="0F16F34D"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Εδώ υπάρχει μία ροή.</w:t>
      </w:r>
    </w:p>
    <w:p w14:paraId="0F16F34E"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Σας παρακαλώ, κύριε συνάδελφε. Μπορώ να τη διευθύνω κι εγώ την κουβέντα. </w:t>
      </w:r>
    </w:p>
    <w:p w14:paraId="0F16F34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Έδωσε μία διευκρίνιση ο Υπουργός ως όφειλε, διότι είναι αρμόδιος γι’ αυτά τα θέματα. Τι να κάνουμε; Ας αμφισβητηθεί το συγκεκριμένο πράγμα, όμως έχει δικαίωμα να παρέμβει για να πει </w:t>
      </w:r>
      <w:r>
        <w:rPr>
          <w:rFonts w:eastAsia="Times New Roman" w:cs="Times New Roman"/>
          <w:szCs w:val="24"/>
        </w:rPr>
        <w:t xml:space="preserve">κάτι που νομίζει ότι δεν είναι αληθές. </w:t>
      </w:r>
    </w:p>
    <w:p w14:paraId="0F16F350" w14:textId="77777777" w:rsidR="0091757C" w:rsidRDefault="00D319C2">
      <w:pPr>
        <w:spacing w:line="600" w:lineRule="auto"/>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 Χρυσούλα </w:t>
      </w:r>
      <w:proofErr w:type="spellStart"/>
      <w:r>
        <w:rPr>
          <w:rFonts w:eastAsia="Times New Roman" w:cs="Times New Roman"/>
          <w:szCs w:val="24"/>
        </w:rPr>
        <w:t>Κατσαβριά</w:t>
      </w:r>
      <w:proofErr w:type="spellEnd"/>
      <w:r>
        <w:rPr>
          <w:rFonts w:eastAsia="Times New Roman" w:cs="Times New Roman"/>
          <w:szCs w:val="24"/>
        </w:rPr>
        <w:t xml:space="preserve"> - </w:t>
      </w:r>
      <w:proofErr w:type="spellStart"/>
      <w:r>
        <w:rPr>
          <w:rFonts w:eastAsia="Times New Roman" w:cs="Times New Roman"/>
          <w:szCs w:val="24"/>
        </w:rPr>
        <w:t>Σιωροπούλου</w:t>
      </w:r>
      <w:proofErr w:type="spellEnd"/>
      <w:r>
        <w:rPr>
          <w:rFonts w:eastAsia="Times New Roman" w:cs="Times New Roman"/>
          <w:szCs w:val="24"/>
        </w:rPr>
        <w:t xml:space="preserve"> έχει τον λόγο.</w:t>
      </w:r>
    </w:p>
    <w:p w14:paraId="0F16F351"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ΣΙΩΡΟΠΟΥΛΟΥ:</w:t>
      </w:r>
      <w:r>
        <w:rPr>
          <w:rFonts w:eastAsia="Times New Roman" w:cs="Times New Roman"/>
          <w:szCs w:val="24"/>
        </w:rPr>
        <w:t xml:space="preserve"> Ευχαριστώ, κύριε Πρόεδρε. </w:t>
      </w:r>
    </w:p>
    <w:p w14:paraId="0F16F35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Μήπως θα πρέπει εσείς να σκύψετε τα μάτια, κύριε συνάδελφε, και να μην μας κατηγορείτε ότι εμείς θα πρ</w:t>
      </w:r>
      <w:r>
        <w:rPr>
          <w:rFonts w:eastAsia="Times New Roman" w:cs="Times New Roman"/>
          <w:szCs w:val="24"/>
        </w:rPr>
        <w:t>έπει να σκύψουμε τα μάτια απέναντι στον ελληνικό λαό και να μην καταλαμβάνουμε την καρέκλα; Ποια καρέκλα; Αυτή που δικαιωματικά καταλαμβάνουμε, γιατί μας την εμπιστεύτηκε ο ελληνικός λαός διά της ψήφου του; Θα πρέπει, λοιπόν, να κάνετε λίγη υπομονή μέχρι τ</w:t>
      </w:r>
      <w:r>
        <w:rPr>
          <w:rFonts w:eastAsia="Times New Roman" w:cs="Times New Roman"/>
          <w:szCs w:val="24"/>
        </w:rPr>
        <w:t xml:space="preserve">ον Οκτώβριο του 2019 και τότε θα δούμε τι θα αποφανθεί ο ελληνικός λαός. </w:t>
      </w:r>
    </w:p>
    <w:p w14:paraId="0F16F35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Προς το παρόν είναι φανερό ότι τα πρώτα βήματα της </w:t>
      </w:r>
      <w:proofErr w:type="spellStart"/>
      <w:r>
        <w:rPr>
          <w:rFonts w:eastAsia="Times New Roman" w:cs="Times New Roman"/>
          <w:szCs w:val="24"/>
        </w:rPr>
        <w:t>μεταμνημονιακής</w:t>
      </w:r>
      <w:proofErr w:type="spellEnd"/>
      <w:r>
        <w:rPr>
          <w:rFonts w:eastAsia="Times New Roman" w:cs="Times New Roman"/>
          <w:szCs w:val="24"/>
        </w:rPr>
        <w:t xml:space="preserve"> Ελλάδας έχουν θορυβήσει αρκετά το παλιό πολιτικό σύστημα και εκείνο το τμήμα της επιχειρηματικότητας που έχει συνδε</w:t>
      </w:r>
      <w:r>
        <w:rPr>
          <w:rFonts w:eastAsia="Times New Roman" w:cs="Times New Roman"/>
          <w:szCs w:val="24"/>
        </w:rPr>
        <w:t>θεί με αυτό. Η ανησυχία τους είναι τόσο διάχυτη που κάθε μέρα που περνάει η χώρα πλημμυρίζει από έναν ορυμαγδό ψευδών ειδήσεων και εδώ μέσα και προσπαθειών αποπροσανατολισμού. Δεν πρόκειται τόσο για την απογοήτευσή τους για το γεγονός ότι η Κυβέρνηση των Σ</w:t>
      </w:r>
      <w:r>
        <w:rPr>
          <w:rFonts w:eastAsia="Times New Roman" w:cs="Times New Roman"/>
          <w:szCs w:val="24"/>
        </w:rPr>
        <w:t>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πετυχαίνει να βγάλει τη χώρα από την κρίση, όταν εκείνοι απέτυχαν παταγωδώς να τη διαχειριστούν. Πρόκειται κυρίως για το γεγονός ότι απομακρύνεται δραματικά η προοπτική τους να επανέλθουν στην εξουσία. </w:t>
      </w:r>
    </w:p>
    <w:p w14:paraId="0F16F35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Την ίδια ώρα που είναι αναγκαίο να γίνει</w:t>
      </w:r>
      <w:r>
        <w:rPr>
          <w:rFonts w:eastAsia="Times New Roman" w:cs="Times New Roman"/>
          <w:szCs w:val="24"/>
        </w:rPr>
        <w:t xml:space="preserve"> μια ουσιαστική αντιπαράθεση για το περιεχόμενο της ανάπτυξης, η οποία είναι μια βέβαιη προοπτική, η Νέα Δημοκρατία και ο κ. Μητσοτάκης επιδίδονται σε ένα κρεσέντο καταστροφολογίας, προκειμένου να ανακόψουν την ορμή της. Όταν αυτό δεν τους βγαίνει από τα π</w:t>
      </w:r>
      <w:r>
        <w:rPr>
          <w:rFonts w:eastAsia="Times New Roman" w:cs="Times New Roman"/>
          <w:szCs w:val="24"/>
        </w:rPr>
        <w:t xml:space="preserve">ράγματα, τότε ψελλίζουν, μέσα κι έξω από τη χώρα, ότι αυτοί είναι εκείνοι που μπορούν να την προωθήσουν καλύτερα. Με έναν </w:t>
      </w:r>
      <w:r>
        <w:rPr>
          <w:rFonts w:eastAsia="Times New Roman" w:cs="Times New Roman"/>
          <w:szCs w:val="24"/>
        </w:rPr>
        <w:lastRenderedPageBreak/>
        <w:t>απίστευτο βερμπαλισμό και με μια εκπληκτική ταχύτητα στην αλλαγή θέσεων, επιχειρούν να δηλητηριάσουν κάθε θετική πρωτοβουλία της Κυβέρ</w:t>
      </w:r>
      <w:r>
        <w:rPr>
          <w:rFonts w:eastAsia="Times New Roman" w:cs="Times New Roman"/>
          <w:szCs w:val="24"/>
        </w:rPr>
        <w:t xml:space="preserve">νησης και να ενσπείρουν την αμφιβολία και την καχυποψία στον ελληνικό λαό. </w:t>
      </w:r>
    </w:p>
    <w:p w14:paraId="0F16F35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Αλλά τα γεγονότα είναι γεγονότα. Οι συντάξεις όχι μόνο δεν θα κοπούν, αλλά αντίθετα, περίπου πεντακόσιες χιλιάδες συνταξιούχοι θα δουν από 1-1-2019 τις συντάξεις τους να αυξάνονται</w:t>
      </w:r>
      <w:r>
        <w:rPr>
          <w:rFonts w:eastAsia="Times New Roman" w:cs="Times New Roman"/>
          <w:szCs w:val="24"/>
        </w:rPr>
        <w:t>, ακριβώς εξαιτίας της ασφαλιστικής μεταρρύθμισης που κάνουμε σήμερα. Και οι εισφορές για κύρια σύνταξη μειώνονται κατά 33% για ελεύθερους επαγγελματίες, αυτοαπασχολούμενους και αγρότες και το καθεστώς των εκπτώσεων στις εισφορές για τους νέους επιστήμονες</w:t>
      </w:r>
      <w:r>
        <w:rPr>
          <w:rFonts w:eastAsia="Times New Roman" w:cs="Times New Roman"/>
          <w:szCs w:val="24"/>
        </w:rPr>
        <w:t xml:space="preserve"> βελτιώνεται και μειώνεται στο ελάχιστο η εισφορά για εφάπαξ και μάλιστα αναδρομικά από 1-1-2017, για τους αυτοαπασχολούμενους, επιστήμονες, μηχανικούς, δικηγόρους και γιατρούς. </w:t>
      </w:r>
    </w:p>
    <w:p w14:paraId="0F16F35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Ο ΕΦΚΑ με τον νόμο του </w:t>
      </w:r>
      <w:proofErr w:type="spellStart"/>
      <w:r>
        <w:rPr>
          <w:rFonts w:eastAsia="Times New Roman" w:cs="Times New Roman"/>
          <w:szCs w:val="24"/>
        </w:rPr>
        <w:t>Κατρούγκαλου</w:t>
      </w:r>
      <w:proofErr w:type="spellEnd"/>
      <w:r>
        <w:rPr>
          <w:rFonts w:eastAsia="Times New Roman" w:cs="Times New Roman"/>
          <w:szCs w:val="24"/>
        </w:rPr>
        <w:t xml:space="preserve"> είναι πλεονασματικός κατά 1,5 δισεκατομμύ</w:t>
      </w:r>
      <w:r>
        <w:rPr>
          <w:rFonts w:eastAsia="Times New Roman" w:cs="Times New Roman"/>
          <w:szCs w:val="24"/>
        </w:rPr>
        <w:t xml:space="preserve">ριο ευρώ και μας δίνει το περιθώριο για τη μείωση των εισφορών σε ένα εκατομμύριο διακόσιες πενήντα χιλιάδες ελεύθερους επαγγελματίες, αυτοαπασχολούμενους </w:t>
      </w:r>
      <w:r>
        <w:rPr>
          <w:rFonts w:eastAsia="Times New Roman" w:cs="Times New Roman"/>
          <w:szCs w:val="24"/>
        </w:rPr>
        <w:lastRenderedPageBreak/>
        <w:t>και αγρότες. Ποσοστό 88% αυτών των κατηγοριών ήδη από 1</w:t>
      </w:r>
      <w:r w:rsidRPr="0041158E">
        <w:rPr>
          <w:rFonts w:eastAsia="Times New Roman" w:cs="Times New Roman"/>
          <w:szCs w:val="24"/>
          <w:vertAlign w:val="superscript"/>
        </w:rPr>
        <w:t>η</w:t>
      </w:r>
      <w:r>
        <w:rPr>
          <w:rFonts w:eastAsia="Times New Roman" w:cs="Times New Roman"/>
          <w:szCs w:val="24"/>
        </w:rPr>
        <w:t xml:space="preserve"> Ιανουαρίου 2017 πληρώνουν χαμηλότερες εισφορ</w:t>
      </w:r>
      <w:r>
        <w:rPr>
          <w:rFonts w:eastAsia="Times New Roman" w:cs="Times New Roman"/>
          <w:szCs w:val="24"/>
        </w:rPr>
        <w:t>ές σε σχέση με αυτές που κατέβαλλαν πριν τη λειτουργία του ΕΦΚΑ.</w:t>
      </w:r>
    </w:p>
    <w:p w14:paraId="0F16F35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Αυτή την επιπλέον μείωση θα αποφασίσουμε με το παρόν νομοσχέδιο, μια μεταρρύθμιση που για πρώτη φορά συνέδεσε τις πραγματικές οικονομικές δυνατότητες των μη μισθωτών με τις ασφαλιστικές τους </w:t>
      </w:r>
      <w:r>
        <w:rPr>
          <w:rFonts w:eastAsia="Times New Roman" w:cs="Times New Roman"/>
          <w:szCs w:val="24"/>
        </w:rPr>
        <w:t xml:space="preserve">εισφορές. Αναγνωρίζουμε βεβαίως ότι αυτό είναι οδυνηρό για τους καταστροφολόγους, αλλά ποιος ξεχνά ότι αυτοί ήταν που παρέδωσαν ελλειμματικό το ασφαλιστικό σύστημα και τετρακόσιες χιλιάδες απλήρωτες συντάξεις; </w:t>
      </w:r>
    </w:p>
    <w:p w14:paraId="0F16F35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Πιο συγκεκριμένα, το 2016 με το παλαιό καθεστ</w:t>
      </w:r>
      <w:r>
        <w:rPr>
          <w:rFonts w:eastAsia="Times New Roman" w:cs="Times New Roman"/>
          <w:szCs w:val="24"/>
        </w:rPr>
        <w:t xml:space="preserve">ώς μόλις το 27% των μη μισθωτών πλήρωνε μηνιαία εισφορά μικρότερη των 200 ευρώ. Το 2018 με το νέο καθεστώς το 88% των μη μισθωτών πληρώνει μηνιαία εισφορά μικρότερη των 200 ευρώ. </w:t>
      </w:r>
    </w:p>
    <w:p w14:paraId="0F16F35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Με το παρόν νομοσχέδιο διακόσιες πενήντα χιλιάδες επιπλέον μη μισθωτοί θα δο</w:t>
      </w:r>
      <w:r>
        <w:rPr>
          <w:rFonts w:eastAsia="Times New Roman" w:cs="Times New Roman"/>
          <w:szCs w:val="24"/>
        </w:rPr>
        <w:t xml:space="preserve">υν μείωση στις ασφαλιστικές τους εισφορές. Η επιπλέον ελάφρυνση το 2019 είναι 230 εκατομμύρια ευρώ και συνολικά πάνω από 700 εκατομμύρια ευρώ σε σχέση με το </w:t>
      </w:r>
      <w:r>
        <w:rPr>
          <w:rFonts w:eastAsia="Times New Roman" w:cs="Times New Roman"/>
          <w:szCs w:val="24"/>
        </w:rPr>
        <w:lastRenderedPageBreak/>
        <w:t>2016. Η συνολική ελάφρυνση για τους μη μισθωτούς από 1-1-2017 έως 31-12-2019 θα ξεπεράσει το 1,7 δι</w:t>
      </w:r>
      <w:r>
        <w:rPr>
          <w:rFonts w:eastAsia="Times New Roman" w:cs="Times New Roman"/>
          <w:szCs w:val="24"/>
        </w:rPr>
        <w:t xml:space="preserve">σεκατομμύρια ευρώ. </w:t>
      </w:r>
    </w:p>
    <w:p w14:paraId="0F16F35A"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Επιτρέψτε μου στο σημείο αυτό να αναφερθώ ειδικότερα στο άρθρο που αφορά τις ασφαλιστικές εισφορές των αγροτών, κυρίως ως παράδειγμα των ευνοϊκών ρυθμίσεων που εισάγουμε. Η ασφαλιστική εισφορά για κύρια σύνταξη των αγροτών με ετήσιο εισ</w:t>
      </w:r>
      <w:r>
        <w:rPr>
          <w:rFonts w:eastAsia="Times New Roman" w:cs="Times New Roman"/>
          <w:szCs w:val="24"/>
        </w:rPr>
        <w:t xml:space="preserve">όδημα άνω των 4.922 ευρώ μειώνεται κατά 33,3%, δηλαδή στο 12% από 18% που θα ίσχυε το 2019. Διατηρείται η ελάχιστη μηνιαία εισφορά των 74 ευρώ με βάση τον ισχύοντα κατώτατο μισθό για εισοδήματα από 4.922 ευρώ έως 7.400 ευρώ. </w:t>
      </w:r>
    </w:p>
    <w:p w14:paraId="0F16F35B"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Καταθέτω και ενδεικτικό πίνακα</w:t>
      </w:r>
      <w:r>
        <w:rPr>
          <w:rFonts w:eastAsia="Times New Roman" w:cs="Times New Roman"/>
          <w:szCs w:val="24"/>
        </w:rPr>
        <w:t xml:space="preserve"> για τα Πρακτικά με τη μείωση των ασφαλιστικών εισφορών για την κύρια σύνταξη των αγροτών. </w:t>
      </w:r>
    </w:p>
    <w:p w14:paraId="0F16F35C" w14:textId="77777777" w:rsidR="0091757C" w:rsidRDefault="00D319C2">
      <w:pPr>
        <w:spacing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η Βουλευτής κ</w:t>
      </w:r>
      <w:r>
        <w:rPr>
          <w:rFonts w:eastAsia="Times New Roman" w:cs="Times New Roman"/>
          <w:szCs w:val="24"/>
        </w:rPr>
        <w:t>.</w:t>
      </w:r>
      <w:r>
        <w:rPr>
          <w:rFonts w:eastAsia="Times New Roman" w:cs="Times New Roman"/>
          <w:szCs w:val="24"/>
        </w:rPr>
        <w:t xml:space="preserve"> Χρυσούλα </w:t>
      </w:r>
      <w:proofErr w:type="spellStart"/>
      <w:r>
        <w:rPr>
          <w:rFonts w:eastAsia="Times New Roman" w:cs="Times New Roman"/>
          <w:szCs w:val="24"/>
        </w:rPr>
        <w:t>Κατσαβριά</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Σιωροπούλου</w:t>
      </w:r>
      <w:proofErr w:type="spellEnd"/>
      <w:r>
        <w:rPr>
          <w:rFonts w:eastAsia="Times New Roman" w:cs="Times New Roman"/>
          <w:szCs w:val="24"/>
        </w:rPr>
        <w:t xml:space="preserve"> καταθέτει για τα Πρακτικά τον προαναφερθέντα πίνακα</w:t>
      </w:r>
      <w:r w:rsidRPr="004B2E64">
        <w:rPr>
          <w:rFonts w:eastAsia="Times New Roman" w:cs="Times New Roman"/>
          <w:szCs w:val="24"/>
        </w:rPr>
        <w:t xml:space="preserve">, </w:t>
      </w:r>
      <w:r>
        <w:rPr>
          <w:rFonts w:eastAsia="Times New Roman" w:cs="Times New Roman"/>
          <w:szCs w:val="24"/>
        </w:rPr>
        <w:t>ο οποίος βρίσκεται</w:t>
      </w:r>
      <w:r w:rsidRPr="004B2E64">
        <w:rPr>
          <w:rFonts w:eastAsia="Times New Roman" w:cs="Times New Roman"/>
          <w:szCs w:val="24"/>
        </w:rPr>
        <w:t xml:space="preserve"> στο </w:t>
      </w:r>
      <w:r>
        <w:rPr>
          <w:rFonts w:eastAsia="Times New Roman" w:cs="Times New Roman"/>
          <w:szCs w:val="24"/>
        </w:rPr>
        <w:t>α</w:t>
      </w:r>
      <w:r w:rsidRPr="004B2E64">
        <w:rPr>
          <w:rFonts w:eastAsia="Times New Roman" w:cs="Times New Roman"/>
          <w:szCs w:val="24"/>
        </w:rPr>
        <w:t>ρχείο του Τμήματος Γρα</w:t>
      </w:r>
      <w:r w:rsidRPr="004B2E64">
        <w:rPr>
          <w:rFonts w:eastAsia="Times New Roman" w:cs="Times New Roman"/>
          <w:szCs w:val="24"/>
        </w:rPr>
        <w:t>μματείας της Διεύθυνσης Στενογραφίας και Πρακτικών της Βουλής)</w:t>
      </w:r>
    </w:p>
    <w:p w14:paraId="0F16F35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όλοι οι παραπάνω ασφαλισμένοι έχουν τη δυνατότητα να καταβάλουν μεγαλύτερα ποσά εισφοράς, εάν επιθυμούν να θεμελιώσουν το δικαίωμα για μεγαλύτερη σύνταξη. </w:t>
      </w:r>
    </w:p>
    <w:p w14:paraId="0F16F35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δωρεάν μετακίνηση των ανέρ</w:t>
      </w:r>
      <w:r>
        <w:rPr>
          <w:rFonts w:eastAsia="Times New Roman" w:cs="Times New Roman"/>
          <w:szCs w:val="24"/>
        </w:rPr>
        <w:t>γων, η θεσμική θωράκιση του ΣΕΠΕ, η αναδιοργάνωση και ενίσχυση των εποπτευόμενων φορέων του Υπουργείου Εργασίας, Κοινωνικής Ασφάλισης και Κοινωνικής Αλληλεγγύης, καθώς και πολλές άλλες ευνοϊκές ρυθμίσεις που περιλαμβάνονται στο παρόν νομοσχέδιο, όπως και σ</w:t>
      </w:r>
      <w:r>
        <w:rPr>
          <w:rFonts w:eastAsia="Times New Roman" w:cs="Times New Roman"/>
          <w:szCs w:val="24"/>
        </w:rPr>
        <w:t xml:space="preserve">ε εκείνα που θα ακολουθήσουν, βεβαίως, δεν αποδεικνύουν τίποτα άλλο από το γεγονός ότι έχουμε εισέλθει σε μια μεταβατική, αλλά άκρως ενδιαφέρουσα περίοδο, κατά την οποία οι θετικές επιπτώσεις της εξόδου από την επιτροπεία και τα μνημόνια διαδέχονται η μία </w:t>
      </w:r>
      <w:r>
        <w:rPr>
          <w:rFonts w:eastAsia="Times New Roman" w:cs="Times New Roman"/>
          <w:szCs w:val="24"/>
        </w:rPr>
        <w:t xml:space="preserve">την άλλη. </w:t>
      </w:r>
    </w:p>
    <w:p w14:paraId="0F16F35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Ίσως η Αντιπολίτευση να είναι οργισμένη ή αμήχανη μπροστά στην κατάρρευση της μυθοπλασίας της. Δικό της το πρόβλημα και όχι της κοινωνίας των πολλών. </w:t>
      </w:r>
    </w:p>
    <w:p w14:paraId="0F16F36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Όμως, τίποτα δεν μπορεί να ανακόψει την προσπάθειά μας για ένα καλύτερο αύριο για τον ελληνικό λαό, για τις ανάγκες και </w:t>
      </w:r>
      <w:r>
        <w:rPr>
          <w:rFonts w:eastAsia="Times New Roman" w:cs="Times New Roman"/>
          <w:szCs w:val="24"/>
        </w:rPr>
        <w:lastRenderedPageBreak/>
        <w:t xml:space="preserve">τη στήριξή του, για μείωση της ανεργίας, για την πορεία της χώρας μας προς τη δίκαιη ανάπτυξη και την παραγωγική ανασυγκρότηση. </w:t>
      </w:r>
    </w:p>
    <w:p w14:paraId="0F16F36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Σας ευχ</w:t>
      </w:r>
      <w:r>
        <w:rPr>
          <w:rFonts w:eastAsia="Times New Roman" w:cs="Times New Roman"/>
          <w:szCs w:val="24"/>
        </w:rPr>
        <w:t xml:space="preserve">αριστώ. </w:t>
      </w:r>
    </w:p>
    <w:p w14:paraId="0F16F362" w14:textId="77777777" w:rsidR="0091757C" w:rsidRDefault="00D319C2">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0F16F363"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sidRPr="00876003">
        <w:rPr>
          <w:rFonts w:eastAsia="Times New Roman" w:cs="Times New Roman"/>
          <w:b/>
          <w:szCs w:val="24"/>
        </w:rPr>
        <w:t xml:space="preserve">ΠΡΟΕΔΡΕΥΩΝ (Σπυρίδων Λυκούδης): </w:t>
      </w:r>
      <w:r>
        <w:rPr>
          <w:rFonts w:eastAsia="Times New Roman" w:cs="Times New Roman"/>
          <w:szCs w:val="24"/>
        </w:rPr>
        <w:t xml:space="preserve">Ευχαριστώ, κυρία συνάδελφε. </w:t>
      </w:r>
    </w:p>
    <w:p w14:paraId="0F16F364" w14:textId="77777777" w:rsidR="0091757C" w:rsidRDefault="00D319C2">
      <w:pPr>
        <w:spacing w:line="600" w:lineRule="auto"/>
        <w:ind w:firstLine="720"/>
        <w:jc w:val="both"/>
        <w:rPr>
          <w:rFonts w:eastAsia="Times New Roman" w:cs="Times New Roman"/>
        </w:rPr>
      </w:pPr>
      <w:r w:rsidRPr="00732844">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w:t>
      </w:r>
      <w:r w:rsidRPr="00732844">
        <w:rPr>
          <w:rFonts w:eastAsia="Times New Roman" w:cs="Times New Roman"/>
        </w:rPr>
        <w:t xml:space="preserve">μένως ξεναγήθηκαν στην έκθεση της αίθουσας «ΕΛΕΥΘΕΡΙΟΣ ΒΕΝΙΖΕΛΟΣ» και ενημερώθηκαν για την ιστορία του κτηρίου και τον τρόπο οργάνωσης και λειτουργίας </w:t>
      </w:r>
      <w:r>
        <w:rPr>
          <w:rFonts w:eastAsia="Times New Roman" w:cs="Times New Roman"/>
        </w:rPr>
        <w:t xml:space="preserve">της Βουλής, τριάντα μία μαθήτριες και μαθητές και τρεις συνοδοί </w:t>
      </w:r>
      <w:r w:rsidRPr="00732844">
        <w:rPr>
          <w:rFonts w:eastAsia="Times New Roman" w:cs="Times New Roman"/>
        </w:rPr>
        <w:t xml:space="preserve">εκπαιδευτικοί </w:t>
      </w:r>
      <w:r>
        <w:rPr>
          <w:rFonts w:eastAsia="Times New Roman" w:cs="Times New Roman"/>
        </w:rPr>
        <w:t xml:space="preserve">από το Γυμνάσιο </w:t>
      </w:r>
      <w:proofErr w:type="spellStart"/>
      <w:r>
        <w:rPr>
          <w:rFonts w:eastAsia="Times New Roman" w:cs="Times New Roman"/>
        </w:rPr>
        <w:t>Κορινού</w:t>
      </w:r>
      <w:proofErr w:type="spellEnd"/>
      <w:r>
        <w:rPr>
          <w:rFonts w:eastAsia="Times New Roman" w:cs="Times New Roman"/>
        </w:rPr>
        <w:t xml:space="preserve"> Πιε</w:t>
      </w:r>
      <w:r>
        <w:rPr>
          <w:rFonts w:eastAsia="Times New Roman" w:cs="Times New Roman"/>
        </w:rPr>
        <w:t>ρίας</w:t>
      </w:r>
      <w:r w:rsidRPr="00732844">
        <w:rPr>
          <w:rFonts w:eastAsia="Times New Roman" w:cs="Times New Roman"/>
        </w:rPr>
        <w:t xml:space="preserve">. </w:t>
      </w:r>
    </w:p>
    <w:p w14:paraId="0F16F365" w14:textId="77777777" w:rsidR="0091757C" w:rsidRDefault="00D319C2">
      <w:pPr>
        <w:spacing w:line="600" w:lineRule="auto"/>
        <w:ind w:firstLine="720"/>
        <w:jc w:val="both"/>
        <w:rPr>
          <w:rFonts w:eastAsia="Times New Roman" w:cs="Times New Roman"/>
        </w:rPr>
      </w:pPr>
      <w:proofErr w:type="spellStart"/>
      <w:r>
        <w:rPr>
          <w:rFonts w:eastAsia="Times New Roman" w:cs="Times New Roman"/>
        </w:rPr>
        <w:t>Καλωσήρθατε</w:t>
      </w:r>
      <w:proofErr w:type="spellEnd"/>
      <w:r>
        <w:rPr>
          <w:rFonts w:eastAsia="Times New Roman" w:cs="Times New Roman"/>
        </w:rPr>
        <w:t xml:space="preserve"> στο ελληνικό Κοινοβούλιο, παιδιά!</w:t>
      </w:r>
      <w:r w:rsidRPr="00732844">
        <w:rPr>
          <w:rFonts w:eastAsia="Times New Roman" w:cs="Times New Roman"/>
        </w:rPr>
        <w:t xml:space="preserve"> </w:t>
      </w:r>
    </w:p>
    <w:p w14:paraId="0F16F366" w14:textId="77777777" w:rsidR="0091757C" w:rsidRDefault="00D319C2">
      <w:pPr>
        <w:spacing w:line="600" w:lineRule="auto"/>
        <w:ind w:firstLine="709"/>
        <w:jc w:val="center"/>
        <w:rPr>
          <w:rFonts w:eastAsia="Times New Roman" w:cs="Times New Roman"/>
        </w:rPr>
      </w:pPr>
      <w:r w:rsidRPr="00732844">
        <w:rPr>
          <w:rFonts w:eastAsia="Times New Roman" w:cs="Times New Roman"/>
        </w:rPr>
        <w:t>(Χειροκροτήματα απ</w:t>
      </w:r>
      <w:r>
        <w:rPr>
          <w:rFonts w:eastAsia="Times New Roman" w:cs="Times New Roman"/>
        </w:rPr>
        <w:t>’</w:t>
      </w:r>
      <w:r w:rsidRPr="00732844">
        <w:rPr>
          <w:rFonts w:eastAsia="Times New Roman" w:cs="Times New Roman"/>
        </w:rPr>
        <w:t xml:space="preserve"> όλες τις πτέρυγες της Βουλής)</w:t>
      </w:r>
    </w:p>
    <w:p w14:paraId="0F16F367" w14:textId="77777777" w:rsidR="0091757C" w:rsidRDefault="00D319C2">
      <w:pPr>
        <w:spacing w:line="600" w:lineRule="auto"/>
        <w:ind w:firstLine="720"/>
        <w:jc w:val="both"/>
        <w:rPr>
          <w:rFonts w:eastAsia="Times New Roman" w:cs="Times New Roman"/>
        </w:rPr>
      </w:pPr>
      <w:r>
        <w:rPr>
          <w:rFonts w:eastAsia="Times New Roman" w:cs="Times New Roman"/>
        </w:rPr>
        <w:lastRenderedPageBreak/>
        <w:t>Επίσης, έχω την τιμή να ανακοινώσω στο Σώμα ότι η Επιτροπή του Απολογισμού και του Γενικού Ισολογισμού του Κράτους και Ελέγχου της Εκτέλεσης του Προϋπολ</w:t>
      </w:r>
      <w:r>
        <w:rPr>
          <w:rFonts w:eastAsia="Times New Roman" w:cs="Times New Roman"/>
        </w:rPr>
        <w:t>ογισμού του Κράτους καταθέτει την έκθεσή της στα σχέδια νόμων του Υπουργείου Οικονομικών: α. «Κύρωση του Απολογισμού του Κράτους Οικονομικού Έτους 2016» και β. «Κύρωση του Ισολογισμού του Κράτους Οικονομικού Έτους 2016».</w:t>
      </w:r>
    </w:p>
    <w:p w14:paraId="0F16F368" w14:textId="77777777" w:rsidR="0091757C" w:rsidRDefault="00D319C2">
      <w:pPr>
        <w:spacing w:line="600" w:lineRule="auto"/>
        <w:ind w:firstLine="720"/>
        <w:jc w:val="both"/>
        <w:rPr>
          <w:rFonts w:eastAsia="Times New Roman" w:cs="Times New Roman"/>
        </w:rPr>
      </w:pPr>
      <w:r>
        <w:rPr>
          <w:rFonts w:eastAsia="Times New Roman" w:cs="Times New Roman"/>
        </w:rPr>
        <w:t>Η συνάδελφος κ</w:t>
      </w:r>
      <w:r>
        <w:rPr>
          <w:rFonts w:eastAsia="Times New Roman" w:cs="Times New Roman"/>
        </w:rPr>
        <w:t>.</w:t>
      </w:r>
      <w:r>
        <w:rPr>
          <w:rFonts w:eastAsia="Times New Roman" w:cs="Times New Roman"/>
        </w:rPr>
        <w:t xml:space="preserve"> Μαρία </w:t>
      </w:r>
      <w:proofErr w:type="spellStart"/>
      <w:r>
        <w:rPr>
          <w:rFonts w:eastAsia="Times New Roman" w:cs="Times New Roman"/>
        </w:rPr>
        <w:t>Θελερίτη</w:t>
      </w:r>
      <w:proofErr w:type="spellEnd"/>
      <w:r>
        <w:rPr>
          <w:rFonts w:eastAsia="Times New Roman" w:cs="Times New Roman"/>
        </w:rPr>
        <w:t xml:space="preserve"> έχει</w:t>
      </w:r>
      <w:r>
        <w:rPr>
          <w:rFonts w:eastAsia="Times New Roman" w:cs="Times New Roman"/>
        </w:rPr>
        <w:t xml:space="preserve"> τον λόγο. </w:t>
      </w:r>
    </w:p>
    <w:p w14:paraId="0F16F369" w14:textId="77777777" w:rsidR="0091757C" w:rsidRDefault="00D319C2">
      <w:pPr>
        <w:spacing w:line="600" w:lineRule="auto"/>
        <w:ind w:firstLine="720"/>
        <w:jc w:val="both"/>
        <w:rPr>
          <w:rFonts w:eastAsia="Times New Roman" w:cs="Times New Roman"/>
        </w:rPr>
      </w:pPr>
      <w:r>
        <w:rPr>
          <w:rFonts w:eastAsia="Times New Roman" w:cs="Times New Roman"/>
          <w:b/>
        </w:rPr>
        <w:t xml:space="preserve">ΜΑΡΙΑ ΘΕΛΕΡΙΤΗ: </w:t>
      </w:r>
      <w:r>
        <w:rPr>
          <w:rFonts w:eastAsia="Times New Roman" w:cs="Times New Roman"/>
        </w:rPr>
        <w:t xml:space="preserve">Αγαπητές </w:t>
      </w:r>
      <w:proofErr w:type="spellStart"/>
      <w:r>
        <w:rPr>
          <w:rFonts w:eastAsia="Times New Roman" w:cs="Times New Roman"/>
        </w:rPr>
        <w:t>συναδέλφισσες</w:t>
      </w:r>
      <w:proofErr w:type="spellEnd"/>
      <w:r>
        <w:rPr>
          <w:rFonts w:eastAsia="Times New Roman" w:cs="Times New Roman"/>
        </w:rPr>
        <w:t xml:space="preserve"> και συνάδελφοι, το παρόν νομοσχέδιο αποτελεί την απόδειξη της νέας </w:t>
      </w:r>
      <w:proofErr w:type="spellStart"/>
      <w:r>
        <w:rPr>
          <w:rFonts w:eastAsia="Times New Roman" w:cs="Times New Roman"/>
        </w:rPr>
        <w:t>μεταμνημονιακής</w:t>
      </w:r>
      <w:proofErr w:type="spellEnd"/>
      <w:r>
        <w:rPr>
          <w:rFonts w:eastAsia="Times New Roman" w:cs="Times New Roman"/>
        </w:rPr>
        <w:t xml:space="preserve"> περιόδου που διανύει η χώρα μας. Η έξοδος από τα μνημόνια δεν είναι τυπική, όπως συχνά αναφέρεται από την Αντιπολίτευση, α</w:t>
      </w:r>
      <w:r>
        <w:rPr>
          <w:rFonts w:eastAsia="Times New Roman" w:cs="Times New Roman"/>
        </w:rPr>
        <w:t xml:space="preserve">λλά ουσιαστική. </w:t>
      </w:r>
    </w:p>
    <w:p w14:paraId="0F16F36A" w14:textId="77777777" w:rsidR="0091757C" w:rsidRDefault="00D319C2">
      <w:pPr>
        <w:tabs>
          <w:tab w:val="left" w:pos="2738"/>
          <w:tab w:val="center" w:pos="4753"/>
          <w:tab w:val="left" w:pos="5723"/>
        </w:tabs>
        <w:spacing w:line="600" w:lineRule="auto"/>
        <w:ind w:firstLine="720"/>
        <w:jc w:val="both"/>
        <w:rPr>
          <w:rFonts w:eastAsia="Times New Roman" w:cs="Times New Roman"/>
        </w:rPr>
      </w:pPr>
      <w:r w:rsidRPr="00312BAF">
        <w:rPr>
          <w:rFonts w:eastAsia="Times New Roman" w:cs="Times New Roman"/>
          <w:szCs w:val="24"/>
        </w:rPr>
        <w:t xml:space="preserve">(Στο σημείο αυτό την Προεδρική Έδρα καταλαμβάνει ο </w:t>
      </w:r>
      <w:r>
        <w:rPr>
          <w:rFonts w:eastAsia="Times New Roman" w:cs="Times New Roman"/>
          <w:szCs w:val="24"/>
        </w:rPr>
        <w:t>ΣΤ</w:t>
      </w:r>
      <w:r w:rsidRPr="00312BAF">
        <w:rPr>
          <w:rFonts w:eastAsia="Times New Roman" w:cs="Times New Roman"/>
          <w:szCs w:val="24"/>
        </w:rPr>
        <w:t xml:space="preserve">΄ Αντιπρόεδρος της Βουλής κ. </w:t>
      </w:r>
      <w:r w:rsidRPr="00F571C6">
        <w:rPr>
          <w:rFonts w:eastAsia="Times New Roman" w:cs="Times New Roman"/>
          <w:b/>
          <w:szCs w:val="24"/>
        </w:rPr>
        <w:t>ΓΕΩΡΓΙΟΣ ΛΑΜΠΡΟΥΛΗΣ</w:t>
      </w:r>
      <w:r w:rsidRPr="00312BAF">
        <w:rPr>
          <w:rFonts w:eastAsia="Times New Roman" w:cs="Times New Roman"/>
          <w:szCs w:val="24"/>
        </w:rPr>
        <w:t>)</w:t>
      </w:r>
      <w:r>
        <w:rPr>
          <w:rFonts w:eastAsia="Times New Roman" w:cs="Times New Roman"/>
        </w:rPr>
        <w:t xml:space="preserve"> </w:t>
      </w:r>
    </w:p>
    <w:p w14:paraId="0F16F36B" w14:textId="77777777" w:rsidR="0091757C" w:rsidRDefault="00D319C2">
      <w:pPr>
        <w:spacing w:line="600" w:lineRule="auto"/>
        <w:ind w:firstLine="720"/>
        <w:jc w:val="both"/>
        <w:rPr>
          <w:rFonts w:eastAsia="Times New Roman" w:cs="Times New Roman"/>
        </w:rPr>
      </w:pPr>
      <w:r>
        <w:rPr>
          <w:rFonts w:eastAsia="Times New Roman" w:cs="Times New Roman"/>
        </w:rPr>
        <w:t>Με το παρόν, λοιπόν, νομοσχέδιο, την επιδότηση του ενοικίου σε τετρακόσιες χιλιάδες οικογένειες, τις επιστροφές των αναδρομικών σε ένστ</w:t>
      </w:r>
      <w:r>
        <w:rPr>
          <w:rFonts w:eastAsia="Times New Roman" w:cs="Times New Roman"/>
        </w:rPr>
        <w:t xml:space="preserve">ολους και γιατρούς, αλλά και άλλα μέτρα που </w:t>
      </w:r>
      <w:r>
        <w:rPr>
          <w:rFonts w:eastAsia="Times New Roman" w:cs="Times New Roman"/>
        </w:rPr>
        <w:lastRenderedPageBreak/>
        <w:t xml:space="preserve">θα ακολουθήσουν, όπως η μείωση του ΕΝΦΙΑ, οι πολίτες θα νιώσουν στην καθημερινή ζωή τους πιο σίγουροι και με προοπτική για το μέλλον. </w:t>
      </w:r>
    </w:p>
    <w:p w14:paraId="0F16F36C" w14:textId="77777777" w:rsidR="0091757C" w:rsidRDefault="00D319C2">
      <w:pPr>
        <w:spacing w:line="600" w:lineRule="auto"/>
        <w:ind w:firstLine="720"/>
        <w:jc w:val="both"/>
        <w:rPr>
          <w:rFonts w:eastAsia="Times New Roman" w:cs="Times New Roman"/>
        </w:rPr>
      </w:pPr>
      <w:r>
        <w:rPr>
          <w:rFonts w:eastAsia="Times New Roman" w:cs="Times New Roman"/>
        </w:rPr>
        <w:t>Σε αντίθεση, λοιπόν, με την καταστροφολογία της Νέας Δημοκρατίας περί διάλυσης του ασφαλιστικού μας συστήματος και κατάρρευσης της οικονομίας, εμείς απαντάμε με συγκεκριμένες δημοσιονομικές αλλαγές, με προτεραιότητα στους συμπολίτες μας οι οποίοι έχουν σηκ</w:t>
      </w:r>
      <w:r>
        <w:rPr>
          <w:rFonts w:eastAsia="Times New Roman" w:cs="Times New Roman"/>
        </w:rPr>
        <w:t xml:space="preserve">ώσει τα μεγαλύτερα βάρη, όπως οι αγρότες, οι αυτοαπασχολούμενοι, οι νέοι επιστήμονες. </w:t>
      </w:r>
    </w:p>
    <w:p w14:paraId="0F16F36D" w14:textId="77777777" w:rsidR="0091757C" w:rsidRDefault="00D319C2">
      <w:pPr>
        <w:spacing w:line="600" w:lineRule="auto"/>
        <w:ind w:firstLine="720"/>
        <w:jc w:val="both"/>
        <w:rPr>
          <w:rFonts w:eastAsia="Times New Roman" w:cs="Times New Roman"/>
          <w:szCs w:val="24"/>
        </w:rPr>
      </w:pPr>
      <w:r>
        <w:rPr>
          <w:rFonts w:eastAsia="Times New Roman" w:cs="Times New Roman"/>
        </w:rPr>
        <w:t>Με αυτό τον τρόπο, λοιπόν, βήμα-βήμα, αλλά σταθερά η χώρα βγαίνει από τη δύσκολη κατάσταση και υλοποιεί τις δεσμεύσεις που εξήγγειλε ο Πρωθυπουργός Αλέξης Τσίπρας στη Δι</w:t>
      </w:r>
      <w:r>
        <w:rPr>
          <w:rFonts w:eastAsia="Times New Roman" w:cs="Times New Roman"/>
        </w:rPr>
        <w:t xml:space="preserve">εθνή Έκθεση Θεσσαλονίκης, με σκοπό την ανάκαμψη της οικονομίας, αλλά και την έμπρακτη υποστήριξη ενός σημαντικού παραγωγικού κομματιού της χώρας, τους ελεύθερους επαγγελματίες. </w:t>
      </w:r>
    </w:p>
    <w:p w14:paraId="0F16F36E"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νομοσχέδιο, διατηρώντας την ελάχιστη εισφορά στα επίπεδα που προβλέπει ο νό</w:t>
      </w:r>
      <w:r>
        <w:rPr>
          <w:rFonts w:eastAsia="Times New Roman"/>
          <w:color w:val="000000"/>
          <w:szCs w:val="24"/>
          <w:shd w:val="clear" w:color="auto" w:fill="FFFFFF"/>
        </w:rPr>
        <w:t>μος για τις ασφαλιστικές εισφορές, τις μειώνει για επιπλέον διακόσιες πενήντα χιλιάδες μη μισθωτούς.</w:t>
      </w:r>
    </w:p>
    <w:p w14:paraId="0F16F36F"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Δεν θα αναφερθώ αναλυτικά στο τι συμβαίνει σε κάθε κλάδο. Θα εστιάσω μόνο στους ελεύθερους επαγγελματίες, για τους οποίους από 20% σήμερα</w:t>
      </w:r>
      <w:r w:rsidRPr="00174D65">
        <w:rPr>
          <w:rFonts w:eastAsia="Times New Roman"/>
          <w:color w:val="000000"/>
          <w:szCs w:val="24"/>
          <w:shd w:val="clear" w:color="auto" w:fill="FFFFFF"/>
        </w:rPr>
        <w:t>,</w:t>
      </w:r>
      <w:r>
        <w:rPr>
          <w:rFonts w:eastAsia="Times New Roman"/>
          <w:color w:val="000000"/>
          <w:szCs w:val="24"/>
          <w:shd w:val="clear" w:color="auto" w:fill="FFFFFF"/>
        </w:rPr>
        <w:t xml:space="preserve"> πηγαίνει στο 13,33%, για τους αγρότες μειώνεται από 18%, που ήταν από 1-1-2019, στο 12,67% και στη συνέχεια 12,67% για το 2020, 13% για το 2021 και 13,33% για το 2022. Η ασφαλιστική εισφορά για την κύρια σύνταξη των νέων επιστημόνων -το μέλλον ουσιαστικά </w:t>
      </w:r>
      <w:r>
        <w:rPr>
          <w:rFonts w:eastAsia="Times New Roman"/>
          <w:color w:val="000000"/>
          <w:szCs w:val="24"/>
          <w:shd w:val="clear" w:color="auto" w:fill="FFFFFF"/>
        </w:rPr>
        <w:t>της χώρας μας- για το διάστημα έως το πέμπτο έτος της υπαγωγής τους στην ασφάλιση μειώνεται από το 19% στο 13%, βελτιώνοντας το ισχύον καθεστώς εκπτώσεων. Στο πλαίσιο αυτό η συνολική ελάφρυνση για τους μη μισθωτούς μέχρι το 2019 θα είναι πάνω από 1,7 δισεκ</w:t>
      </w:r>
      <w:r>
        <w:rPr>
          <w:rFonts w:eastAsia="Times New Roman"/>
          <w:color w:val="000000"/>
          <w:szCs w:val="24"/>
          <w:shd w:val="clear" w:color="auto" w:fill="FFFFFF"/>
        </w:rPr>
        <w:t xml:space="preserve">ατομμύρια ευρώ. </w:t>
      </w:r>
    </w:p>
    <w:p w14:paraId="0F16F370"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Μόνο με τέτοια συγκεκριμένα και απτά μέτρα θα μπορέσουν οι ελεύθεροι επαγγελματίες να διατηρήσουν τις επιχειρήσεις τους, αλλά και να τολμήσουν επενδυτικές δραστηριότητες, σε συνάρτηση βέβαια με άλλα χρηματοδοτικά εργαλεία που αναμένεται να</w:t>
      </w:r>
      <w:r>
        <w:rPr>
          <w:rFonts w:eastAsia="Times New Roman"/>
          <w:color w:val="000000"/>
          <w:szCs w:val="24"/>
          <w:shd w:val="clear" w:color="auto" w:fill="FFFFFF"/>
        </w:rPr>
        <w:t xml:space="preserve"> λειτουργήσουν. Επίσης οι νέοι επιστήμονες θα μπορούν να ενεργοποιηθούν στην αγορά εργασίας και να μην εγκαταλείπουν τη χώρα μας. </w:t>
      </w:r>
    </w:p>
    <w:p w14:paraId="0F16F371"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Ωστόσο το παρόν σχέδιο νόμου δεν περιορίζεται μόνο στις μειώσεις των ασφαλιστικών εισφορών. Περιλαμβάνει ακόμα μια σειρά θετι</w:t>
      </w:r>
      <w:r>
        <w:rPr>
          <w:rFonts w:eastAsia="Times New Roman"/>
          <w:color w:val="000000"/>
          <w:szCs w:val="24"/>
          <w:shd w:val="clear" w:color="auto" w:fill="FFFFFF"/>
        </w:rPr>
        <w:t xml:space="preserve">κών μέτρων, που αφορούν εργασιακά και ασφαλιστικά θέματα. Ένα από αυτά είναι ότι οι εργαζόμενοι αποκτούν για πρώτη φορά το δικαίωμα να παρίστανται ως πολιτικώς ενάγοντες στις ποινικές δίκες σε βάρος εργοδοτών λόγω μη καταβολής των δεδουλευμένων αποδοχών ή </w:t>
      </w:r>
      <w:r>
        <w:rPr>
          <w:rFonts w:eastAsia="Times New Roman"/>
          <w:color w:val="000000"/>
          <w:szCs w:val="24"/>
          <w:shd w:val="clear" w:color="auto" w:fill="FFFFFF"/>
        </w:rPr>
        <w:t xml:space="preserve">των </w:t>
      </w:r>
      <w:proofErr w:type="spellStart"/>
      <w:r>
        <w:rPr>
          <w:rFonts w:eastAsia="Times New Roman"/>
          <w:color w:val="000000"/>
          <w:szCs w:val="24"/>
          <w:shd w:val="clear" w:color="auto" w:fill="FFFFFF"/>
        </w:rPr>
        <w:t>οφειλομένων</w:t>
      </w:r>
      <w:proofErr w:type="spellEnd"/>
      <w:r>
        <w:rPr>
          <w:rFonts w:eastAsia="Times New Roman"/>
          <w:color w:val="000000"/>
          <w:szCs w:val="24"/>
          <w:shd w:val="clear" w:color="auto" w:fill="FFFFFF"/>
        </w:rPr>
        <w:t xml:space="preserve"> αποζημιώσεων απόλυσης. Οι εργαζόμενοι, δηλαδή, οι οποίοι θίγονται άμεσα από την παράνομη συμπεριφορά του εργοδότη θα μπορούν να παρίστανται με δικηγόρο στην εκδίκαση και να ασκούν όλα τα δικαιώματα που δίνει η δικονομία στους παράγοντες της</w:t>
      </w:r>
      <w:r>
        <w:rPr>
          <w:rFonts w:eastAsia="Times New Roman"/>
          <w:color w:val="000000"/>
          <w:szCs w:val="24"/>
          <w:shd w:val="clear" w:color="auto" w:fill="FFFFFF"/>
        </w:rPr>
        <w:t xml:space="preserve"> δίκης. </w:t>
      </w:r>
    </w:p>
    <w:p w14:paraId="0F16F372"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Ενισχύεται θεσμικά και οργανωτικά το Σώμα Επιθεώρησης Εργασίας με την ίδρυση νέων τμημάτων και τη θέσπιση ενός ολοκληρωμένου νομικού πλαισίου προστασίας των επιθεωρητών εργασίας. Όλοι γνωρίζουμε τη δουλειά που γίνεται από τους επιθεωρητές εργασίας</w:t>
      </w:r>
      <w:r>
        <w:rPr>
          <w:rFonts w:eastAsia="Times New Roman"/>
          <w:color w:val="000000"/>
          <w:szCs w:val="24"/>
          <w:shd w:val="clear" w:color="auto" w:fill="FFFFFF"/>
        </w:rPr>
        <w:t>, ιδιαίτερα για την αδήλωτη εργασία κ.λπ</w:t>
      </w:r>
      <w:r>
        <w:rPr>
          <w:rFonts w:eastAsia="Times New Roman"/>
          <w:color w:val="000000"/>
          <w:szCs w:val="24"/>
          <w:shd w:val="clear" w:color="auto" w:fill="FFFFFF"/>
        </w:rPr>
        <w:t>.</w:t>
      </w:r>
      <w:r>
        <w:rPr>
          <w:rFonts w:eastAsia="Times New Roman"/>
          <w:color w:val="000000"/>
          <w:szCs w:val="24"/>
          <w:shd w:val="clear" w:color="auto" w:fill="FFFFFF"/>
        </w:rPr>
        <w:t>. Με αυτόν τον τρόπο αναβαθμίζεται το ΣΕΠΕ, ως βασικός θεσμικός μη</w:t>
      </w:r>
      <w:r>
        <w:rPr>
          <w:rFonts w:eastAsia="Times New Roman"/>
          <w:color w:val="000000"/>
          <w:szCs w:val="24"/>
          <w:shd w:val="clear" w:color="auto" w:fill="FFFFFF"/>
        </w:rPr>
        <w:lastRenderedPageBreak/>
        <w:t>χανισμός για την παρέμβαση στην αγορά εργασίας και για τη βελτίωση των εργασιακών σχέσεων, με σκοπό να διαμορφώσει όσο το δυνατόν ποιοτικές σχέσεις ε</w:t>
      </w:r>
      <w:r>
        <w:rPr>
          <w:rFonts w:eastAsia="Times New Roman"/>
          <w:color w:val="000000"/>
          <w:szCs w:val="24"/>
          <w:shd w:val="clear" w:color="auto" w:fill="FFFFFF"/>
        </w:rPr>
        <w:t xml:space="preserve">ργασίας. </w:t>
      </w:r>
    </w:p>
    <w:p w14:paraId="0F16F373"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Επιπρόσθετα, οι επιθεωρητές θωρακίζονται κατά την άσκηση των καθηκόντων τους απέναντι σε περιστατικά επιθέσεων κατά τη διάρκεια του ελεγκτικού τους έργου και υπάρχει η πρόβλεψη για ένα λειτουργικό σύστημα νομικής εκπροσώπησής τους σε περίπτωση δι</w:t>
      </w:r>
      <w:r>
        <w:rPr>
          <w:rFonts w:eastAsia="Times New Roman"/>
          <w:color w:val="000000"/>
          <w:szCs w:val="24"/>
          <w:shd w:val="clear" w:color="auto" w:fill="FFFFFF"/>
        </w:rPr>
        <w:t xml:space="preserve">καστικής διαμάχης, που προκύπτει πάλι κατά την άσκηση των καθηκόντων τους. </w:t>
      </w:r>
    </w:p>
    <w:p w14:paraId="0F16F374"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θα ήθελα να αναφερθώ στο άρθρο 35 που αφορά την κάλυψη των αναγκών εξήντα εννέα δημόσιων ιδρυμάτων και κυρίως κέντρων κοινωνικής πρόνοιας, με την πρόσληψη τριακοσίων σαράντ</w:t>
      </w:r>
      <w:r>
        <w:rPr>
          <w:rFonts w:eastAsia="Times New Roman"/>
          <w:color w:val="000000"/>
          <w:szCs w:val="24"/>
          <w:shd w:val="clear" w:color="auto" w:fill="FFFFFF"/>
        </w:rPr>
        <w:t>α ενός ατόμων μόνιμου προσωπικού μέσω ΑΣΕΠ. Φυσικά δεν διορίζουμε τα «δικά μας παιδιά», όπως λέγεται, αλλά νομίζω πως καλύπτουμε ανάγκες που έχουν αυτά τα ιδρύματα. Γνωρίζουμε πολύ καλά ποιοι είναι σε αυτά τα ιδρύματα και άρα πόσο απαραίτητη είναι η κάλυψη</w:t>
      </w:r>
      <w:r>
        <w:rPr>
          <w:rFonts w:eastAsia="Times New Roman"/>
          <w:color w:val="000000"/>
          <w:szCs w:val="24"/>
          <w:shd w:val="clear" w:color="auto" w:fill="FFFFFF"/>
        </w:rPr>
        <w:t xml:space="preserve"> των αναγκών αυτών των ιδρυμάτων. Παράλληλα, μέχρι την πλήρωση των θέσεων θα παρατα</w:t>
      </w:r>
      <w:r>
        <w:rPr>
          <w:rFonts w:eastAsia="Times New Roman"/>
          <w:color w:val="000000"/>
          <w:szCs w:val="24"/>
          <w:shd w:val="clear" w:color="auto" w:fill="FFFFFF"/>
        </w:rPr>
        <w:lastRenderedPageBreak/>
        <w:t xml:space="preserve">θεί η θητεία των τριακοσίων σαράντα ενός ατόμων που υπηρετούν σήμερα και θα αξιοποιηθεί η εμπειρία τους με μεγάλη </w:t>
      </w:r>
      <w:proofErr w:type="spellStart"/>
      <w:r>
        <w:rPr>
          <w:rFonts w:eastAsia="Times New Roman"/>
          <w:color w:val="000000"/>
          <w:szCs w:val="24"/>
          <w:shd w:val="clear" w:color="auto" w:fill="FFFFFF"/>
        </w:rPr>
        <w:t>μοριοδότηση</w:t>
      </w:r>
      <w:proofErr w:type="spellEnd"/>
      <w:r>
        <w:rPr>
          <w:rFonts w:eastAsia="Times New Roman"/>
          <w:color w:val="000000"/>
          <w:szCs w:val="24"/>
          <w:shd w:val="clear" w:color="auto" w:fill="FFFFFF"/>
        </w:rPr>
        <w:t>.</w:t>
      </w:r>
    </w:p>
    <w:p w14:paraId="0F16F375"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Τέλος, θα ήθελα να αναφερθώ στην τροπολογία πο</w:t>
      </w:r>
      <w:r>
        <w:rPr>
          <w:rFonts w:eastAsia="Times New Roman"/>
          <w:color w:val="000000"/>
          <w:szCs w:val="24"/>
          <w:shd w:val="clear" w:color="auto" w:fill="FFFFFF"/>
        </w:rPr>
        <w:t>υ αφορά την κατάργηση του τέλους επιτηδεύματος για αγρότες - μέλη συνεταιρισμών, αγροτικούς συνεταιρισμούς, κοινωνικές επιχειρήσεις, καθώς και για ανενεργές επιχειρήσεις. Καταργείται, δηλαδή, η υποχρέωση καταβολής τέλους επιτηδεύματος 500 ευρώ για τις κοιν</w:t>
      </w:r>
      <w:r>
        <w:rPr>
          <w:rFonts w:eastAsia="Times New Roman"/>
          <w:color w:val="000000"/>
          <w:szCs w:val="24"/>
          <w:shd w:val="clear" w:color="auto" w:fill="FFFFFF"/>
        </w:rPr>
        <w:t>ωνικές συνεταιριστικές επιχειρήσεις και για τους συνεταιρισμούς εργαζομένων. Αντιλαμβάνεστε ότι για μας είναι πολύ σημαντικό να αναπτυχθεί ο τομέας της κοινωνικής οικονομίας, ο τρίτος τομέας και γι’ αυτό ακριβώς προβαίνουμε σε μία τέτοια διάταξη.</w:t>
      </w:r>
    </w:p>
    <w:p w14:paraId="0F16F37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Εξαιρούντ</w:t>
      </w:r>
      <w:r>
        <w:rPr>
          <w:rFonts w:eastAsia="Times New Roman" w:cs="Times New Roman"/>
          <w:szCs w:val="24"/>
        </w:rPr>
        <w:t xml:space="preserve">αι, επίσης, οι αγροτικοί συνεταιρισμοί, οι σχολικοί συνεταιρισμοί, οι φορείς κοινωνικής και αλληλέγγυας οικονομίας με τη μορφή της κοινωνικής συνεταιριστικής επιχείρησης ή του συνεταιρισμού εργαζομένων –πάλι στοιχείο που η δική μας η </w:t>
      </w:r>
      <w:r>
        <w:rPr>
          <w:rFonts w:eastAsia="Times New Roman" w:cs="Times New Roman"/>
          <w:szCs w:val="24"/>
        </w:rPr>
        <w:lastRenderedPageBreak/>
        <w:t>Κυβέρνηση το έφερε μέσ</w:t>
      </w:r>
      <w:r>
        <w:rPr>
          <w:rFonts w:eastAsia="Times New Roman" w:cs="Times New Roman"/>
          <w:szCs w:val="24"/>
        </w:rPr>
        <w:t>ω της νομοθεσίας- καθώς και οι επιχειρήσεις ανεξαρτήτως νομικής μορφής που βρίσκονται σε εκκαθάριση, πτώχευση ή αδράνεια.</w:t>
      </w:r>
    </w:p>
    <w:p w14:paraId="0F16F37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πρόκειται για μέτρα –και ολοκληρώνω μ’ αυτό- που στοχεύουν να στηρίξουν αυτές τις επιχειρήσεις,</w:t>
      </w:r>
      <w:r>
        <w:rPr>
          <w:rFonts w:eastAsia="Times New Roman" w:cs="Times New Roman"/>
          <w:szCs w:val="24"/>
        </w:rPr>
        <w:t xml:space="preserve"> ώστε να παράσχουν φορολογικά κίνητρα για την ένταξη σε συνεταιριστικές μορφές δραστηριότητας, για τη δημιουργία αυτών των συνεταιριστικών επιχειρήσεων, αλλά ταυτόχρονα να απαλλάξουν από φορολογικά βάρη τα φυσικά και νομικά πρόσωπα ή τις οντότητες που δεν </w:t>
      </w:r>
      <w:r>
        <w:rPr>
          <w:rFonts w:eastAsia="Times New Roman" w:cs="Times New Roman"/>
          <w:szCs w:val="24"/>
        </w:rPr>
        <w:t>ασκούν πλέον επί της ουσίας επιχειρηματική δραστηριότητα.</w:t>
      </w:r>
    </w:p>
    <w:p w14:paraId="0F16F37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Τέλος, θεωρούμε ότι η κατάργηση του τέλους επιτηδεύματος των αγροτών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μελών συνεταιρισμών είναι πάρα πολύ σημαντική, γιατί μ’ αυτό τον τρόπο προωθούνται οι συνεταιρισμοί όχι ως ένα ιδεολόγημα της Α</w:t>
      </w:r>
      <w:r>
        <w:rPr>
          <w:rFonts w:eastAsia="Times New Roman" w:cs="Times New Roman"/>
          <w:szCs w:val="24"/>
        </w:rPr>
        <w:t>ριστεράς, όπως πολλοί από την Αντιπολίτευση μας προσάπτουν, αλλά γιατί σε όλες τις δυτικές κοινωνίες πλέον ο συνεργατισμός γενικότερα αποτελεί τη λύση απέναντι σε μεγάλες πολυεθνικές.</w:t>
      </w:r>
    </w:p>
    <w:p w14:paraId="0F16F37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Η επιβίωση, λοιπόν, των μικρομεσαίων αγροτών είναι συνυφασμένη με την ύπ</w:t>
      </w:r>
      <w:r>
        <w:rPr>
          <w:rFonts w:eastAsia="Times New Roman" w:cs="Times New Roman"/>
          <w:szCs w:val="24"/>
        </w:rPr>
        <w:t xml:space="preserve">αρξη και την εύρυθμη λειτουργία των συνεταιρισμών. Προχωράμε σ’ αυτή την κατεύθυνση, λοιπόν, σε συνέχεια μάλιστα του πρώτου νομοθετήματος του 2016 για τους συνεταιρισμούς. Αυτή τη στιγμή δίνουμε αυτή τη δυνατότητα, για να αναπτυχθεί το </w:t>
      </w:r>
      <w:proofErr w:type="spellStart"/>
      <w:r>
        <w:rPr>
          <w:rFonts w:eastAsia="Times New Roman" w:cs="Times New Roman"/>
          <w:szCs w:val="24"/>
        </w:rPr>
        <w:t>συνεταιρίζεσθαι</w:t>
      </w:r>
      <w:proofErr w:type="spellEnd"/>
      <w:r>
        <w:rPr>
          <w:rFonts w:eastAsia="Times New Roman" w:cs="Times New Roman"/>
          <w:szCs w:val="24"/>
        </w:rPr>
        <w:t>.</w:t>
      </w:r>
    </w:p>
    <w:p w14:paraId="0F16F37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w:t>
      </w:r>
      <w:r>
        <w:rPr>
          <w:rFonts w:eastAsia="Times New Roman" w:cs="Times New Roman"/>
          <w:szCs w:val="24"/>
        </w:rPr>
        <w:t>αριστώ πολύ.</w:t>
      </w:r>
    </w:p>
    <w:p w14:paraId="0F16F37B" w14:textId="77777777" w:rsidR="0091757C" w:rsidRDefault="00D319C2">
      <w:pPr>
        <w:spacing w:line="600" w:lineRule="auto"/>
        <w:ind w:firstLine="720"/>
        <w:jc w:val="center"/>
        <w:rPr>
          <w:rFonts w:eastAsia="Times New Roman" w:cs="Times New Roman"/>
          <w:szCs w:val="24"/>
        </w:rPr>
      </w:pPr>
      <w:r w:rsidRPr="00FC6413">
        <w:rPr>
          <w:rFonts w:eastAsia="Times New Roman" w:cs="Times New Roman"/>
          <w:szCs w:val="24"/>
        </w:rPr>
        <w:t xml:space="preserve">(Χειροκροτήματα από την πτέρυγα </w:t>
      </w:r>
      <w:r>
        <w:rPr>
          <w:rFonts w:eastAsia="Times New Roman" w:cs="Times New Roman"/>
          <w:szCs w:val="24"/>
        </w:rPr>
        <w:t>του ΣΥΡΙΖΑ</w:t>
      </w:r>
      <w:r w:rsidRPr="00FC6413">
        <w:rPr>
          <w:rFonts w:eastAsia="Times New Roman" w:cs="Times New Roman"/>
          <w:szCs w:val="24"/>
        </w:rPr>
        <w:t>)</w:t>
      </w:r>
    </w:p>
    <w:p w14:paraId="0F16F37C" w14:textId="77777777" w:rsidR="0091757C" w:rsidRDefault="00D319C2">
      <w:pPr>
        <w:spacing w:line="600" w:lineRule="auto"/>
        <w:ind w:firstLine="720"/>
        <w:jc w:val="both"/>
        <w:rPr>
          <w:rFonts w:eastAsia="Times New Roman" w:cs="Times New Roman"/>
          <w:szCs w:val="24"/>
        </w:rPr>
      </w:pPr>
      <w:r w:rsidRPr="00614072">
        <w:rPr>
          <w:rFonts w:eastAsia="Times New Roman" w:cs="Times New Roman"/>
          <w:b/>
          <w:szCs w:val="24"/>
        </w:rPr>
        <w:t xml:space="preserve">ΠΡΟΕΔΡΕΥΩΝ (Γεώργιος </w:t>
      </w:r>
      <w:proofErr w:type="spellStart"/>
      <w:r w:rsidRPr="00614072">
        <w:rPr>
          <w:rFonts w:eastAsia="Times New Roman" w:cs="Times New Roman"/>
          <w:b/>
          <w:szCs w:val="24"/>
        </w:rPr>
        <w:t>Λαμπρούλης</w:t>
      </w:r>
      <w:proofErr w:type="spellEnd"/>
      <w:r w:rsidRPr="00614072">
        <w:rPr>
          <w:rFonts w:eastAsia="Times New Roman" w:cs="Times New Roman"/>
          <w:b/>
          <w:szCs w:val="24"/>
        </w:rPr>
        <w:t>):</w:t>
      </w:r>
      <w:r>
        <w:rPr>
          <w:rFonts w:eastAsia="Times New Roman" w:cs="Times New Roman"/>
          <w:b/>
          <w:szCs w:val="24"/>
        </w:rPr>
        <w:t xml:space="preserve"> </w:t>
      </w:r>
      <w:r>
        <w:rPr>
          <w:rFonts w:eastAsia="Times New Roman" w:cs="Times New Roman"/>
          <w:szCs w:val="24"/>
        </w:rPr>
        <w:t>Επόμενος ομιλητής είναι ο κ. Βλάχος από τη Νέα Δημοκρατία.</w:t>
      </w:r>
    </w:p>
    <w:p w14:paraId="0F16F37D" w14:textId="77777777" w:rsidR="0091757C" w:rsidRDefault="00D319C2">
      <w:pPr>
        <w:spacing w:line="600" w:lineRule="auto"/>
        <w:ind w:firstLine="720"/>
        <w:jc w:val="both"/>
        <w:rPr>
          <w:rFonts w:eastAsia="Times New Roman" w:cs="Times New Roman"/>
          <w:szCs w:val="24"/>
        </w:rPr>
      </w:pPr>
      <w:r w:rsidRPr="00614072">
        <w:rPr>
          <w:rFonts w:eastAsia="Times New Roman" w:cs="Times New Roman"/>
          <w:b/>
          <w:szCs w:val="24"/>
        </w:rPr>
        <w:t xml:space="preserve">ΓΕΩΡΓΙΟΣ ΒΛΑΧΟΣ: </w:t>
      </w:r>
      <w:r>
        <w:rPr>
          <w:rFonts w:eastAsia="Times New Roman" w:cs="Times New Roman"/>
          <w:szCs w:val="24"/>
        </w:rPr>
        <w:t xml:space="preserve">Κυρίες και κύριοι συνάδελφοι, θέλω να ξεκινήσω την παρέμβασή μου απ’ όσα είπε νωρίτερα ο </w:t>
      </w:r>
      <w:r>
        <w:rPr>
          <w:rFonts w:eastAsia="Times New Roman" w:cs="Times New Roman"/>
          <w:szCs w:val="24"/>
        </w:rPr>
        <w:t xml:space="preserve">κύριος Υπουργός. Ξέρετε, τον διέκοψα εκείνη την ώρα, γιατί δεν μου άρεσε και το σχετικό ύφος, όταν έλεγε «Τα στοιχεία που μας δίνουν…». Σε όλους κάποιοι </w:t>
      </w:r>
      <w:r>
        <w:rPr>
          <w:rFonts w:eastAsia="Times New Roman" w:cs="Times New Roman"/>
          <w:szCs w:val="24"/>
        </w:rPr>
        <w:t>κάτι</w:t>
      </w:r>
      <w:r>
        <w:rPr>
          <w:rFonts w:eastAsia="Times New Roman" w:cs="Times New Roman"/>
          <w:szCs w:val="24"/>
        </w:rPr>
        <w:t xml:space="preserve"> μας δίνουν. Έτσι είναι η ζωή. Δεν τα ξέρουμε όλοι όλα.</w:t>
      </w:r>
    </w:p>
    <w:p w14:paraId="0F16F37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Τι είπαμε, λοιπόν, εμείς; Είπαμε ότι στις νέες θέσεις εργασίας το 62,05% είναι με μερική απασχόληση. Αυτά είναι στοιχεία </w:t>
      </w:r>
      <w:r>
        <w:rPr>
          <w:rFonts w:eastAsia="Times New Roman" w:cs="Times New Roman"/>
          <w:szCs w:val="24"/>
        </w:rPr>
        <w:lastRenderedPageBreak/>
        <w:t xml:space="preserve">της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Είπαμε ότι για τον μήνα Οκτώβριο –αυτό λένε οι συνάδελφοι, εγώ δεν θα το έλεγα, το λέω επειδή προκαλέσατε έτσι την κουβέν</w:t>
      </w:r>
      <w:r>
        <w:rPr>
          <w:rFonts w:eastAsia="Times New Roman" w:cs="Times New Roman"/>
          <w:szCs w:val="24"/>
        </w:rPr>
        <w:t xml:space="preserve">τα- έχουμε αρνητικό ρεκόρ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χαμένες θέσεις εργασίας.</w:t>
      </w:r>
    </w:p>
    <w:p w14:paraId="0F16F37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Επειδή, μάλιστα, είπε ο κύριος Πρωθυπουργός νωρίτερα ότι τον μήνα Οκτώβριο κάτι γίνεται, κάτι βρέχει, κάτι χιονίζει, θα μιλήσω, λοιπόν, για τον περυσινό Οκτώβριο. Πέρυσι, λοιπόν, ήτα</w:t>
      </w:r>
      <w:r>
        <w:rPr>
          <w:rFonts w:eastAsia="Times New Roman" w:cs="Times New Roman"/>
          <w:szCs w:val="24"/>
        </w:rPr>
        <w:t xml:space="preserve">ν μείον ενενήντα οκτώ χιλιάδες θέσεις εργασίας. Θα αναφερθώ και στον προπέρσινο Οκτώβριο, όπου ήταν μείον ογδόντα δύο χιλιάδες χαμένες θέσεις εργασίας. Φέτος είναι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Αυτή την αύξηση επισημάναμε. Και εσείς μας λέτε για τα στοιχεία που </w:t>
      </w:r>
      <w:r>
        <w:rPr>
          <w:rFonts w:eastAsia="Times New Roman" w:cs="Times New Roman"/>
          <w:szCs w:val="24"/>
        </w:rPr>
        <w:t xml:space="preserve">έχουμε. Διαβάζουμε τα στοιχεία της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Εάν κάπου κάνουμε λάθος, τότε πείτε μας πού ακριβώς είναι το λάθος, για να συνεννοηθούμε, διότι πιθανόν να μιλάμε για διαφορετικά πράγματα. Άρα, λοιπόν, δεν χρειαζόταν αυτή η σπουδή για την παρέμβαση και για τη </w:t>
      </w:r>
      <w:r>
        <w:rPr>
          <w:rFonts w:eastAsia="Times New Roman" w:cs="Times New Roman"/>
          <w:szCs w:val="24"/>
        </w:rPr>
        <w:t>διόρθωση.</w:t>
      </w:r>
    </w:p>
    <w:p w14:paraId="0F16F38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κατατέθηκε αυτές τις ημέρες ο προϋπολογισμός του κράτους για το 2019, ο οποίος αποτελεί, </w:t>
      </w:r>
      <w:r>
        <w:rPr>
          <w:rFonts w:eastAsia="Times New Roman" w:cs="Times New Roman"/>
          <w:szCs w:val="24"/>
        </w:rPr>
        <w:lastRenderedPageBreak/>
        <w:t xml:space="preserve">κατά τη γνώμη μας, μία παραδοχή του αδιεξόδου στο οποίο βρίσκεται η χώρα. Γιατί βρίσκεται σε αδιέξοδο η χώρα οικονομικά; Διότι </w:t>
      </w:r>
      <w:r>
        <w:rPr>
          <w:rFonts w:eastAsia="Times New Roman" w:cs="Times New Roman"/>
          <w:szCs w:val="24"/>
        </w:rPr>
        <w:t>πραγματικά και απ’ αυτόν τον προϋπολογισμό, που προδιαγράφει τα οικονομικά μεγέθη της επόμενης χρονιάς, δεν φαίνεται να υπάρχει κάποια σοβαρή προοπτική.</w:t>
      </w:r>
    </w:p>
    <w:p w14:paraId="0F16F38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Βλέπουμε από τη μεριά της Κυβέρνησης να υπάρχουν πανηγυρισμοί ότι η χώρα βγήκε από τα μνημόνια,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αλλά ξεχνάτε ότι αυτή η συμφωνία που ξεκίνησε το 2015 τελείωσε τον Αύγουστο, ολοκληρώθηκε. Ξεχνάτε, επίσης, ότι αυτή η συμφωνία, δηλαδή το τρίτο μνημόνιο, έγινε για να μπορέσει η χώρα στο μεταξύ, στο διάστημα αυτό, να βγει στις αγορές.</w:t>
      </w:r>
    </w:p>
    <w:p w14:paraId="0F16F38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Σήμερα που έρχεστε σ</w:t>
      </w:r>
      <w:r>
        <w:rPr>
          <w:rFonts w:eastAsia="Times New Roman" w:cs="Times New Roman"/>
          <w:szCs w:val="24"/>
        </w:rPr>
        <w:t xml:space="preserve">’ αυτό το Βήμα και μοιράζετε υποσχέσεις, δίνετε υποσχέσεις οικονομικές, πανηγυρίζετε, μεταφέρετε ένα κλίμα ευφορίας, θέλω να σας πω ότι η χώρα δεν έχει βγει μέχρι στιγμής στις αγορές. Μακάρι να βγει! Η ελπίδα όλων μας είναι να βγει! </w:t>
      </w:r>
      <w:proofErr w:type="spellStart"/>
      <w:r>
        <w:rPr>
          <w:rFonts w:eastAsia="Times New Roman" w:cs="Times New Roman"/>
          <w:szCs w:val="24"/>
        </w:rPr>
        <w:t>Α</w:t>
      </w:r>
      <w:r>
        <w:rPr>
          <w:rFonts w:eastAsia="Times New Roman" w:cs="Times New Roman"/>
          <w:szCs w:val="24"/>
        </w:rPr>
        <w:t>λ</w:t>
      </w:r>
      <w:r>
        <w:rPr>
          <w:rFonts w:eastAsia="Times New Roman" w:cs="Times New Roman"/>
          <w:szCs w:val="24"/>
        </w:rPr>
        <w:t>λίμονο</w:t>
      </w:r>
      <w:proofErr w:type="spellEnd"/>
      <w:r>
        <w:rPr>
          <w:rFonts w:eastAsia="Times New Roman" w:cs="Times New Roman"/>
          <w:szCs w:val="24"/>
        </w:rPr>
        <w:t xml:space="preserve"> αν δεν βγει! Ό</w:t>
      </w:r>
      <w:r>
        <w:rPr>
          <w:rFonts w:eastAsia="Times New Roman" w:cs="Times New Roman"/>
          <w:szCs w:val="24"/>
        </w:rPr>
        <w:t>μως, δεν περνά λίγο από το μυαλό σας ότι κάποια δυσκολία μπορεί να προκύψει; Έτσι, με τόση ευκολία</w:t>
      </w:r>
      <w:r w:rsidRPr="00B0212F">
        <w:rPr>
          <w:rFonts w:eastAsia="Times New Roman" w:cs="Times New Roman"/>
          <w:szCs w:val="24"/>
        </w:rPr>
        <w:t>,</w:t>
      </w:r>
      <w:r>
        <w:rPr>
          <w:rFonts w:eastAsia="Times New Roman" w:cs="Times New Roman"/>
          <w:szCs w:val="24"/>
        </w:rPr>
        <w:t xml:space="preserve"> δηλαδή, περνάτε αυτή την εικόνα στον κόσμο;</w:t>
      </w:r>
      <w:r>
        <w:rPr>
          <w:rFonts w:eastAsia="Times New Roman" w:cs="Times New Roman"/>
          <w:szCs w:val="24"/>
        </w:rPr>
        <w:t xml:space="preserve"> </w:t>
      </w:r>
      <w:r>
        <w:rPr>
          <w:rFonts w:eastAsia="Times New Roman" w:cs="Times New Roman"/>
          <w:szCs w:val="24"/>
        </w:rPr>
        <w:t xml:space="preserve">Δηλαδή, δεν σέβεστε την αγωνία των συμπολιτών μας που πράγματι </w:t>
      </w:r>
      <w:r>
        <w:rPr>
          <w:rFonts w:eastAsia="Times New Roman" w:cs="Times New Roman"/>
          <w:szCs w:val="24"/>
        </w:rPr>
        <w:lastRenderedPageBreak/>
        <w:t>αυτοί βλέπουν τα δύσκολα, γιατί τα βλέπουν τα δύσ</w:t>
      </w:r>
      <w:r>
        <w:rPr>
          <w:rFonts w:eastAsia="Times New Roman" w:cs="Times New Roman"/>
          <w:szCs w:val="24"/>
        </w:rPr>
        <w:t xml:space="preserve">κολα, γιατί τα ζουν. </w:t>
      </w:r>
    </w:p>
    <w:p w14:paraId="0F16F383" w14:textId="77777777" w:rsidR="0091757C" w:rsidRDefault="00D319C2">
      <w:pPr>
        <w:spacing w:line="600" w:lineRule="auto"/>
        <w:ind w:firstLine="720"/>
        <w:contextualSpacing/>
        <w:jc w:val="both"/>
        <w:rPr>
          <w:rFonts w:eastAsia="Times New Roman" w:cs="Times New Roman"/>
          <w:szCs w:val="24"/>
        </w:rPr>
      </w:pPr>
      <w:r>
        <w:rPr>
          <w:rFonts w:eastAsia="Times New Roman" w:cs="Times New Roman"/>
          <w:szCs w:val="24"/>
        </w:rPr>
        <w:t xml:space="preserve">Βλέπουν επίσης, οι συμπολίτες μας ότι η χώρα όχι απλώς δεν έχει επιστρέψει στην κανονικότητα, που, όπως είπα, ήταν ο στόχος του τρίτου μνημονίου, αλλά βλέπουν πολιτικές </w:t>
      </w:r>
      <w:proofErr w:type="spellStart"/>
      <w:r>
        <w:rPr>
          <w:rFonts w:eastAsia="Times New Roman" w:cs="Times New Roman"/>
          <w:szCs w:val="24"/>
        </w:rPr>
        <w:t>λιτότητος</w:t>
      </w:r>
      <w:proofErr w:type="spellEnd"/>
      <w:r>
        <w:rPr>
          <w:rFonts w:eastAsia="Times New Roman" w:cs="Times New Roman"/>
          <w:szCs w:val="24"/>
        </w:rPr>
        <w:t xml:space="preserve"> να συνεχίζονται, οι δημοσιονομικοί στόχοι να παραμένουν υψηλοί, η δημόσια περιουσία να έχει δεσμευθεί για έναν αιώνα. Βλέπουμε ότι οι οφειλές των πολιτών στην εφορία και στα </w:t>
      </w:r>
      <w:proofErr w:type="spellStart"/>
      <w:r>
        <w:rPr>
          <w:rFonts w:eastAsia="Times New Roman" w:cs="Times New Roman"/>
          <w:szCs w:val="24"/>
        </w:rPr>
        <w:t>ασφαλστικά</w:t>
      </w:r>
      <w:proofErr w:type="spellEnd"/>
      <w:r>
        <w:rPr>
          <w:rFonts w:eastAsia="Times New Roman" w:cs="Times New Roman"/>
          <w:szCs w:val="24"/>
        </w:rPr>
        <w:t xml:space="preserve"> ταμεία συνεχώς αυξάνουν. Βλέπουμε ότι οι ληξιπρόθεσμες υποχρεώσεις του</w:t>
      </w:r>
      <w:r>
        <w:rPr>
          <w:rFonts w:eastAsia="Times New Roman" w:cs="Times New Roman"/>
          <w:szCs w:val="24"/>
        </w:rPr>
        <w:t xml:space="preserve"> δημοσίου και αυτές αυξάνουν. Και βλέπουμε το Πρόγραμμα Δημοσίων Επενδύσεων συνεχώς να περικόπτεται. </w:t>
      </w:r>
    </w:p>
    <w:p w14:paraId="0F16F384" w14:textId="77777777" w:rsidR="0091757C" w:rsidRDefault="00D319C2">
      <w:pPr>
        <w:spacing w:line="600" w:lineRule="auto"/>
        <w:ind w:firstLine="720"/>
        <w:contextualSpacing/>
        <w:jc w:val="both"/>
        <w:rPr>
          <w:rFonts w:eastAsia="Times New Roman" w:cs="Times New Roman"/>
          <w:szCs w:val="24"/>
        </w:rPr>
      </w:pPr>
      <w:r>
        <w:rPr>
          <w:rFonts w:eastAsia="Times New Roman" w:cs="Times New Roman"/>
          <w:szCs w:val="24"/>
        </w:rPr>
        <w:t>Αυτά είναι τα στοιχεία, τα οποία προσδιορίζουν αυτή τη σκληρή πραγματικότητα, για την οποία σας μίλησα νωρίτερα. Και αυτή τη σκληρή πραγματικότητα -ό,τι κ</w:t>
      </w:r>
      <w:r>
        <w:rPr>
          <w:rFonts w:eastAsia="Times New Roman" w:cs="Times New Roman"/>
          <w:szCs w:val="24"/>
        </w:rPr>
        <w:t>αι να πείτε εσείς, ό,τι και να πούμε εμείς- τη ζουν οι πολίτες και αυτοί θα μας κρίνουν. Ξέρετε, δεν προσδιορίζεται με λόγια η πραγματικότητα. Ο καθένας μπορεί να ισχυριστεί ό,τι θέλει.</w:t>
      </w:r>
    </w:p>
    <w:p w14:paraId="0F16F385" w14:textId="77777777" w:rsidR="0091757C" w:rsidRDefault="00D319C2">
      <w:pPr>
        <w:spacing w:line="600" w:lineRule="auto"/>
        <w:ind w:firstLine="720"/>
        <w:contextualSpacing/>
        <w:jc w:val="both"/>
        <w:rPr>
          <w:rFonts w:eastAsia="Times New Roman" w:cs="Times New Roman"/>
          <w:szCs w:val="24"/>
        </w:rPr>
      </w:pPr>
      <w:r>
        <w:rPr>
          <w:rFonts w:eastAsia="Times New Roman" w:cs="Times New Roman"/>
          <w:szCs w:val="24"/>
        </w:rPr>
        <w:t>Φέρνετε το νομοσχέδιο αυτό. Και πάλι και σε αυτό είδαμε πανηγυρισμούς,</w:t>
      </w:r>
      <w:r>
        <w:rPr>
          <w:rFonts w:eastAsia="Times New Roman" w:cs="Times New Roman"/>
          <w:szCs w:val="24"/>
        </w:rPr>
        <w:t xml:space="preserve"> ευτυχία, όλα καλά. Και βεβαίως, δεν νιώθετε έτσι </w:t>
      </w:r>
      <w:r>
        <w:rPr>
          <w:rFonts w:eastAsia="Times New Roman" w:cs="Times New Roman"/>
          <w:szCs w:val="24"/>
        </w:rPr>
        <w:lastRenderedPageBreak/>
        <w:t>λίγο άβολα να χρησιμοποιείτε εκ διαμέτρου αντίθετα επιχειρήματα από αυτά που λέγατε πριν από δυόμισι χρόνια. Πριν από δυόμισι χρόνια ήρθατε εδώ πέρα και πάλι έτσι, στο ίδιο κλίμα ευφορίας, λέγατε ότι η ασφα</w:t>
      </w:r>
      <w:r>
        <w:rPr>
          <w:rFonts w:eastAsia="Times New Roman" w:cs="Times New Roman"/>
          <w:szCs w:val="24"/>
        </w:rPr>
        <w:t xml:space="preserve">λιστική δικαιοσύνη, το ενιαίο των εισφορών και όλα αυτά θα λύσουν κάθε πρόβλημα που έχει το ασφαλιστικό σύστημα. Και μετά από δυόμισι χρόνια έρχεστε με την ίδια ευκολία και λέτε ακριβώς τα αντίθετα, ότι ευτυχώς που μειώνονται, κάτι που εμείς σας το είχαμε </w:t>
      </w:r>
      <w:r>
        <w:rPr>
          <w:rFonts w:eastAsia="Times New Roman" w:cs="Times New Roman"/>
          <w:szCs w:val="24"/>
        </w:rPr>
        <w:t>πει τότε, ότι αυτό το ύψος των ασφαλιστικών εισφορών δεν οδηγεί πουθενά. Και βεβαίως, ξέρ</w:t>
      </w:r>
      <w:r>
        <w:rPr>
          <w:rFonts w:eastAsia="Times New Roman" w:cs="Times New Roman"/>
          <w:szCs w:val="24"/>
        </w:rPr>
        <w:t>α</w:t>
      </w:r>
      <w:r>
        <w:rPr>
          <w:rFonts w:eastAsia="Times New Roman" w:cs="Times New Roman"/>
          <w:szCs w:val="24"/>
        </w:rPr>
        <w:t xml:space="preserve">τε ότι στις προγραμματικές θέσεις της Νέας Δημοκρατίας υπάρχει η μείωση των ασφαλιστικών εισφορών. </w:t>
      </w:r>
    </w:p>
    <w:p w14:paraId="0F16F386" w14:textId="77777777" w:rsidR="0091757C" w:rsidRDefault="00D319C2">
      <w:pPr>
        <w:spacing w:line="600" w:lineRule="auto"/>
        <w:ind w:firstLine="720"/>
        <w:contextualSpacing/>
        <w:jc w:val="both"/>
        <w:rPr>
          <w:rFonts w:eastAsia="Times New Roman" w:cs="Times New Roman"/>
          <w:szCs w:val="24"/>
        </w:rPr>
      </w:pPr>
      <w:r>
        <w:rPr>
          <w:rFonts w:eastAsia="Times New Roman" w:cs="Times New Roman"/>
          <w:szCs w:val="24"/>
        </w:rPr>
        <w:t>Βεβαίως, σήμερα, παρά τη μείωση του 33,35% -εμείς θέλουμε να είμασ</w:t>
      </w:r>
      <w:r>
        <w:rPr>
          <w:rFonts w:eastAsia="Times New Roman" w:cs="Times New Roman"/>
          <w:szCs w:val="24"/>
        </w:rPr>
        <w:t>τε ειλικρινείς- λέμε ότι και πάλι εξακολουθούν να είναι υψηλές και μάλιστα σε κατηγορίες ελευθέρων επαγγελματιών και επιστημόνων. Επίσης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όπως αναφ</w:t>
      </w:r>
      <w:r>
        <w:rPr>
          <w:rFonts w:eastAsia="Times New Roman" w:cs="Times New Roman"/>
          <w:szCs w:val="24"/>
        </w:rPr>
        <w:t>έρθηκε ήδη</w:t>
      </w:r>
      <w:r>
        <w:rPr>
          <w:rFonts w:eastAsia="Times New Roman" w:cs="Times New Roman"/>
          <w:szCs w:val="24"/>
        </w:rPr>
        <w:t>, καταργείται η έκ</w:t>
      </w:r>
      <w:r>
        <w:rPr>
          <w:rFonts w:eastAsia="Times New Roman" w:cs="Times New Roman"/>
          <w:szCs w:val="24"/>
        </w:rPr>
        <w:t>πτωση</w:t>
      </w:r>
      <w:r>
        <w:rPr>
          <w:rFonts w:eastAsia="Times New Roman" w:cs="Times New Roman"/>
          <w:szCs w:val="24"/>
        </w:rPr>
        <w:t xml:space="preserve"> του ασφαλιστέου εισοδήματος κατά 15%, οπότε η μείωση συρρι</w:t>
      </w:r>
      <w:r>
        <w:rPr>
          <w:rFonts w:eastAsia="Times New Roman" w:cs="Times New Roman"/>
          <w:szCs w:val="24"/>
        </w:rPr>
        <w:t>κνώνεται ακόμη περισσότερο.</w:t>
      </w:r>
    </w:p>
    <w:p w14:paraId="0F16F387" w14:textId="77777777" w:rsidR="0091757C" w:rsidRDefault="00D319C2">
      <w:pPr>
        <w:spacing w:line="600" w:lineRule="auto"/>
        <w:ind w:firstLine="720"/>
        <w:contextualSpacing/>
        <w:jc w:val="both"/>
        <w:rPr>
          <w:rFonts w:eastAsia="Times New Roman" w:cs="Times New Roman"/>
          <w:szCs w:val="24"/>
        </w:rPr>
      </w:pPr>
      <w:r>
        <w:rPr>
          <w:rFonts w:eastAsia="Times New Roman" w:cs="Times New Roman"/>
          <w:szCs w:val="24"/>
        </w:rPr>
        <w:t xml:space="preserve">Αλλάζει, λοιπόν, ο τρόπος υπολογισμού της σύνταξης, με αποτέλεσμα οι ωφελούμενοι της μείωσης να έχουν ταυτόχρονα </w:t>
      </w:r>
      <w:r>
        <w:rPr>
          <w:rFonts w:eastAsia="Times New Roman" w:cs="Times New Roman"/>
          <w:szCs w:val="24"/>
        </w:rPr>
        <w:lastRenderedPageBreak/>
        <w:t xml:space="preserve">και ισόποση μείωση 33,33% της κύριας σύνταξής τους. Προφανώς δημιουργείται το πρωτόγνωρο, να έχουμε δύο κατηγορίες </w:t>
      </w:r>
      <w:r>
        <w:rPr>
          <w:rFonts w:eastAsia="Times New Roman" w:cs="Times New Roman"/>
          <w:szCs w:val="24"/>
        </w:rPr>
        <w:t xml:space="preserve">συνταξιούχων: αυτοί που έχουν υποστεί τις περικοπές και αυτοί που δεν </w:t>
      </w:r>
      <w:r>
        <w:rPr>
          <w:rFonts w:eastAsia="Times New Roman" w:cs="Times New Roman"/>
          <w:szCs w:val="24"/>
        </w:rPr>
        <w:t xml:space="preserve">τις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υποστ</w:t>
      </w:r>
      <w:r>
        <w:rPr>
          <w:rFonts w:eastAsia="Times New Roman" w:cs="Times New Roman"/>
          <w:szCs w:val="24"/>
        </w:rPr>
        <w:t>εί</w:t>
      </w:r>
      <w:r>
        <w:rPr>
          <w:rFonts w:eastAsia="Times New Roman" w:cs="Times New Roman"/>
          <w:szCs w:val="24"/>
        </w:rPr>
        <w:t xml:space="preserve">. </w:t>
      </w:r>
    </w:p>
    <w:p w14:paraId="0F16F388" w14:textId="77777777" w:rsidR="0091757C" w:rsidRDefault="00D319C2">
      <w:pPr>
        <w:spacing w:line="600" w:lineRule="auto"/>
        <w:ind w:firstLine="720"/>
        <w:contextualSpacing/>
        <w:jc w:val="both"/>
        <w:rPr>
          <w:rFonts w:eastAsia="Times New Roman" w:cs="Times New Roman"/>
          <w:szCs w:val="24"/>
        </w:rPr>
      </w:pPr>
      <w:r>
        <w:rPr>
          <w:rFonts w:eastAsia="Times New Roman" w:cs="Times New Roman"/>
          <w:szCs w:val="24"/>
        </w:rPr>
        <w:t>Είπε ο κύριος Πρωθυπουργός νωρίτερα ότι ο κ. Μητσοτάκης δεν ήρθε στη Βουλή. Κατ’ αρχάς, δεν ξέρω εάν είχε γίνει κάποια συνεννόηση, γιατί βλέπουμε τις τελευταίες φορές</w:t>
      </w:r>
      <w:r>
        <w:rPr>
          <w:rFonts w:eastAsia="Times New Roman" w:cs="Times New Roman"/>
          <w:szCs w:val="24"/>
        </w:rPr>
        <w:t xml:space="preserve"> ο Πρωθυπουργός να ψάχνει ευκαιρία να έρθει να πει κάποια ευχάριστα πράγματα και να φύγει. Εμείς ξέραμε –τουλάχιστον, εγώ ως παλιός Κοινοβουλευτικός ξέρω- ότι η παρουσία του Πρωθυπουργού, προφανώς, είναι σημαντική και γίνεται σε συνεννόηση με το Προεδρείο </w:t>
      </w:r>
      <w:r>
        <w:rPr>
          <w:rFonts w:eastAsia="Times New Roman" w:cs="Times New Roman"/>
          <w:szCs w:val="24"/>
        </w:rPr>
        <w:t xml:space="preserve">της Βουλής και με τα </w:t>
      </w:r>
      <w:r>
        <w:rPr>
          <w:rFonts w:eastAsia="Times New Roman" w:cs="Times New Roman"/>
          <w:szCs w:val="24"/>
        </w:rPr>
        <w:t>κ</w:t>
      </w:r>
      <w:r>
        <w:rPr>
          <w:rFonts w:eastAsia="Times New Roman" w:cs="Times New Roman"/>
          <w:szCs w:val="24"/>
        </w:rPr>
        <w:t>όμματα. Εγώ δεν ξέρω αν έγινε τέτοια συνεννόηση. Όμως, εάν πάμε στην ουσία και όχι στο διαδικαστικό, να πω «να ερχόταν ο κ. Μητσοτάκης τι ακριβώς να κάνει;». «Να κάνουμε διάλογο» είπε νωρίτερα κάποιος συνάδελφος. Μα, ποιον διάλογο; Αφ</w:t>
      </w:r>
      <w:r>
        <w:rPr>
          <w:rFonts w:eastAsia="Times New Roman" w:cs="Times New Roman"/>
          <w:szCs w:val="24"/>
        </w:rPr>
        <w:t xml:space="preserve">ού σας είπα ότι σήμερα ήρθατε εδώ και λέτε ακριβώς τα αντίθετα από αυτά που λέγατε πριν από δυόμισι χρόνια. Ποιον διάλογο; Πού να σας παρακολουθήσουμε; Πού υπάρχει αρχή και πού υπάρχει τέλος; Και βεβαίως, δεν μπορούμε </w:t>
      </w:r>
      <w:r>
        <w:rPr>
          <w:rFonts w:eastAsia="Times New Roman" w:cs="Times New Roman"/>
          <w:szCs w:val="24"/>
        </w:rPr>
        <w:lastRenderedPageBreak/>
        <w:t>να μπούμε σε αυτή την μικροκομματική λ</w:t>
      </w:r>
      <w:r>
        <w:rPr>
          <w:rFonts w:eastAsia="Times New Roman" w:cs="Times New Roman"/>
          <w:szCs w:val="24"/>
        </w:rPr>
        <w:t xml:space="preserve">ογική σας, που βεβαίως αυτό το νομοσχέδιο νομίζετε ότι θα υπηρετήσει τους εκλογικούς σας στόχους. </w:t>
      </w:r>
    </w:p>
    <w:p w14:paraId="0F16F389" w14:textId="77777777" w:rsidR="0091757C" w:rsidRDefault="00D319C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F16F38A" w14:textId="77777777" w:rsidR="0091757C" w:rsidRDefault="00D319C2">
      <w:pPr>
        <w:spacing w:line="600" w:lineRule="auto"/>
        <w:ind w:firstLine="720"/>
        <w:contextualSpacing/>
        <w:jc w:val="both"/>
        <w:rPr>
          <w:rFonts w:eastAsia="Times New Roman" w:cs="Times New Roman"/>
          <w:szCs w:val="24"/>
        </w:rPr>
      </w:pPr>
      <w:r>
        <w:rPr>
          <w:rFonts w:eastAsia="Times New Roman" w:cs="Times New Roman"/>
          <w:szCs w:val="24"/>
        </w:rPr>
        <w:t>Με αυτό θα τελειώσω, κύριε Πρόεδρε.</w:t>
      </w:r>
    </w:p>
    <w:p w14:paraId="0F16F38B" w14:textId="77777777" w:rsidR="0091757C" w:rsidRDefault="00D319C2">
      <w:pPr>
        <w:spacing w:line="600" w:lineRule="auto"/>
        <w:ind w:firstLine="720"/>
        <w:contextualSpacing/>
        <w:jc w:val="both"/>
        <w:rPr>
          <w:rFonts w:eastAsia="Times New Roman" w:cs="Times New Roman"/>
          <w:szCs w:val="24"/>
        </w:rPr>
      </w:pPr>
      <w:r>
        <w:rPr>
          <w:rFonts w:eastAsia="Times New Roman" w:cs="Times New Roman"/>
          <w:szCs w:val="24"/>
        </w:rPr>
        <w:t>Ακούω ότι έγιναν περικοπές από την πρ</w:t>
      </w:r>
      <w:r>
        <w:rPr>
          <w:rFonts w:eastAsia="Times New Roman" w:cs="Times New Roman"/>
          <w:szCs w:val="24"/>
        </w:rPr>
        <w:t xml:space="preserve">οηγούμενη </w:t>
      </w:r>
      <w:r>
        <w:rPr>
          <w:rFonts w:eastAsia="Times New Roman" w:cs="Times New Roman"/>
          <w:szCs w:val="24"/>
        </w:rPr>
        <w:t>κ</w:t>
      </w:r>
      <w:r>
        <w:rPr>
          <w:rFonts w:eastAsia="Times New Roman" w:cs="Times New Roman"/>
          <w:szCs w:val="24"/>
        </w:rPr>
        <w:t xml:space="preserve">υβέρνηση, από τις προηγούμενες </w:t>
      </w:r>
      <w:r>
        <w:rPr>
          <w:rFonts w:eastAsia="Times New Roman" w:cs="Times New Roman"/>
          <w:szCs w:val="24"/>
        </w:rPr>
        <w:t>κ</w:t>
      </w:r>
      <w:r>
        <w:rPr>
          <w:rFonts w:eastAsia="Times New Roman" w:cs="Times New Roman"/>
          <w:szCs w:val="24"/>
        </w:rPr>
        <w:t xml:space="preserve">υβερνήσεις. Τι θέλετε τώρα να πούμε πόσες περικοπές έγιναν νωρίτερα και πόσες έγιναν από τη δική σας </w:t>
      </w:r>
      <w:r>
        <w:rPr>
          <w:rFonts w:eastAsia="Times New Roman" w:cs="Times New Roman"/>
          <w:szCs w:val="24"/>
        </w:rPr>
        <w:t>κ</w:t>
      </w:r>
      <w:r>
        <w:rPr>
          <w:rFonts w:eastAsia="Times New Roman" w:cs="Times New Roman"/>
          <w:szCs w:val="24"/>
        </w:rPr>
        <w:t xml:space="preserve">υβέρνηση, για να πατσίσουμε; Γι’ αυτό το λέμε; Λοιπόν, ξεχνάτε ότι όταν έχουν γίνει περικοπές στο παρελθόν και έρχεται αυτή η </w:t>
      </w:r>
      <w:r>
        <w:rPr>
          <w:rFonts w:eastAsia="Times New Roman" w:cs="Times New Roman"/>
          <w:szCs w:val="24"/>
        </w:rPr>
        <w:t>κ</w:t>
      </w:r>
      <w:r>
        <w:rPr>
          <w:rFonts w:eastAsia="Times New Roman" w:cs="Times New Roman"/>
          <w:szCs w:val="24"/>
        </w:rPr>
        <w:t>υβέρνηση και αθετεί την ανάκληση αυτών των περικοπών και όχι μόνο την αθετεί, αλλά κάνει και νέες περικοπές για τον ίδιο λόγο, ου</w:t>
      </w:r>
      <w:r>
        <w:rPr>
          <w:rFonts w:eastAsia="Times New Roman" w:cs="Times New Roman"/>
          <w:szCs w:val="24"/>
        </w:rPr>
        <w:t>σιαστικά πολιτικά καλύπτει τις προηγούμενες περικοπές. Είναι τόσο δύσκολο να το κατανοήσετε αυτό; Αφού έρχεστε, λοιπόν, και το 20% το κάνετε 25%, πολιτικά χρεώνεστε το 25% και όχι το 5%.</w:t>
      </w:r>
      <w:r w:rsidRPr="002657BD">
        <w:rPr>
          <w:rFonts w:eastAsia="Times New Roman" w:cs="Times New Roman"/>
          <w:szCs w:val="24"/>
        </w:rPr>
        <w:t xml:space="preserve"> </w:t>
      </w:r>
      <w:r>
        <w:rPr>
          <w:rFonts w:eastAsia="Times New Roman" w:cs="Times New Roman"/>
          <w:szCs w:val="24"/>
        </w:rPr>
        <w:t>Αυτή είναι η ουσία.</w:t>
      </w:r>
    </w:p>
    <w:p w14:paraId="0F16F38C" w14:textId="77777777" w:rsidR="0091757C" w:rsidRDefault="00D319C2">
      <w:pPr>
        <w:spacing w:line="600" w:lineRule="auto"/>
        <w:ind w:firstLine="720"/>
        <w:contextualSpacing/>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Κύριε Βλάχο, ολ</w:t>
      </w:r>
      <w:r>
        <w:rPr>
          <w:rFonts w:eastAsia="Times New Roman" w:cs="Times New Roman"/>
          <w:szCs w:val="24"/>
        </w:rPr>
        <w:t>οκληρώστε, παρακαλώ.</w:t>
      </w:r>
    </w:p>
    <w:p w14:paraId="0F16F38D" w14:textId="77777777" w:rsidR="0091757C" w:rsidRDefault="00D319C2">
      <w:pPr>
        <w:tabs>
          <w:tab w:val="left" w:pos="6760"/>
        </w:tabs>
        <w:spacing w:after="0" w:line="600" w:lineRule="auto"/>
        <w:ind w:firstLine="720"/>
        <w:jc w:val="both"/>
        <w:rPr>
          <w:rFonts w:eastAsia="Times New Roman" w:cs="Times New Roman"/>
          <w:szCs w:val="24"/>
        </w:rPr>
      </w:pPr>
      <w:r w:rsidRPr="00624D79">
        <w:rPr>
          <w:rFonts w:eastAsia="Times New Roman" w:cs="Times New Roman"/>
          <w:b/>
          <w:szCs w:val="24"/>
        </w:rPr>
        <w:lastRenderedPageBreak/>
        <w:t>ΓΕΩΡΓΙΟΣ ΒΛΑΧΟΣ:</w:t>
      </w:r>
      <w:r>
        <w:rPr>
          <w:rFonts w:eastAsia="Times New Roman" w:cs="Times New Roman"/>
          <w:szCs w:val="24"/>
        </w:rPr>
        <w:t xml:space="preserve"> Εμείς, βεβαίως, όπως και διά του εισηγητού μας </w:t>
      </w:r>
      <w:proofErr w:type="spellStart"/>
      <w:r>
        <w:rPr>
          <w:rFonts w:eastAsia="Times New Roman" w:cs="Times New Roman"/>
          <w:szCs w:val="24"/>
        </w:rPr>
        <w:t>ελέχθη</w:t>
      </w:r>
      <w:proofErr w:type="spellEnd"/>
      <w:r>
        <w:rPr>
          <w:rFonts w:eastAsia="Times New Roman" w:cs="Times New Roman"/>
          <w:szCs w:val="24"/>
        </w:rPr>
        <w:t xml:space="preserve">, θα ψηφίσουμε αυτή τη βελτίωση και όποια άλλη βελτίωση φέρετε, που ευνοεί τη δύσκολη καθημερινότητα των συμπολιτών μας, για να δώσουμε ανάσες. </w:t>
      </w:r>
    </w:p>
    <w:p w14:paraId="0F16F38E" w14:textId="77777777" w:rsidR="0091757C" w:rsidRDefault="00D319C2">
      <w:pPr>
        <w:spacing w:line="600" w:lineRule="auto"/>
        <w:ind w:firstLine="720"/>
        <w:jc w:val="both"/>
        <w:rPr>
          <w:rFonts w:eastAsia="Times New Roman"/>
          <w:szCs w:val="24"/>
        </w:rPr>
      </w:pPr>
      <w:r>
        <w:rPr>
          <w:rFonts w:eastAsia="Times New Roman"/>
          <w:szCs w:val="24"/>
        </w:rPr>
        <w:t xml:space="preserve">Βεβαίως, πιστεύουμε </w:t>
      </w:r>
      <w:r>
        <w:rPr>
          <w:rFonts w:eastAsia="Times New Roman"/>
          <w:szCs w:val="24"/>
        </w:rPr>
        <w:t xml:space="preserve">ότι με μια διαφορετική πολιτική, με μια διαφορετική </w:t>
      </w:r>
      <w:r>
        <w:rPr>
          <w:rFonts w:eastAsia="Times New Roman"/>
          <w:szCs w:val="24"/>
        </w:rPr>
        <w:t xml:space="preserve">πολιτική </w:t>
      </w:r>
      <w:r>
        <w:rPr>
          <w:rFonts w:eastAsia="Times New Roman"/>
          <w:szCs w:val="24"/>
        </w:rPr>
        <w:t>ατζέντα, με μια διαφορετική ιεράρχηση μπορούν τα πράγματα να πάνε καλύτερα. Αυτή, προφανώς, είναι η ελπίδα της Νέας Δημοκρατίας προς τους πολίτες για την επόμενη ημέρα.</w:t>
      </w:r>
    </w:p>
    <w:p w14:paraId="0F16F38F" w14:textId="77777777" w:rsidR="0091757C" w:rsidRDefault="00D319C2">
      <w:pPr>
        <w:spacing w:line="600" w:lineRule="auto"/>
        <w:ind w:firstLine="720"/>
        <w:jc w:val="both"/>
        <w:rPr>
          <w:rFonts w:eastAsia="Times New Roman"/>
          <w:szCs w:val="24"/>
        </w:rPr>
      </w:pPr>
      <w:r>
        <w:rPr>
          <w:rFonts w:eastAsia="Times New Roman"/>
          <w:szCs w:val="24"/>
        </w:rPr>
        <w:t>Σας ευχαριστώ πολύ.</w:t>
      </w:r>
    </w:p>
    <w:p w14:paraId="0F16F390" w14:textId="77777777" w:rsidR="0091757C" w:rsidRDefault="00D319C2">
      <w:pPr>
        <w:spacing w:line="600" w:lineRule="auto"/>
        <w:ind w:firstLine="720"/>
        <w:jc w:val="center"/>
        <w:rPr>
          <w:rFonts w:eastAsia="Times New Roman"/>
          <w:szCs w:val="24"/>
        </w:rPr>
      </w:pPr>
      <w:r>
        <w:rPr>
          <w:rFonts w:eastAsia="Times New Roman"/>
          <w:szCs w:val="24"/>
        </w:rPr>
        <w:t>(Χειρο</w:t>
      </w:r>
      <w:r>
        <w:rPr>
          <w:rFonts w:eastAsia="Times New Roman"/>
          <w:szCs w:val="24"/>
        </w:rPr>
        <w:t>κροτήματα από την πτέρυγα της Νέας Δημοκρατίας)</w:t>
      </w:r>
    </w:p>
    <w:p w14:paraId="0F16F391" w14:textId="77777777" w:rsidR="0091757C" w:rsidRDefault="00D319C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Ο κ. </w:t>
      </w:r>
      <w:proofErr w:type="spellStart"/>
      <w:r>
        <w:rPr>
          <w:rFonts w:eastAsia="Times New Roman"/>
          <w:szCs w:val="24"/>
        </w:rPr>
        <w:t>Βέττας</w:t>
      </w:r>
      <w:proofErr w:type="spellEnd"/>
      <w:r>
        <w:rPr>
          <w:rFonts w:eastAsia="Times New Roman"/>
          <w:szCs w:val="24"/>
        </w:rPr>
        <w:t xml:space="preserve"> από τον ΣΥΡΙΖΑ έχει τον λόγο.</w:t>
      </w:r>
    </w:p>
    <w:p w14:paraId="0F16F392" w14:textId="77777777" w:rsidR="0091757C" w:rsidRDefault="00D319C2">
      <w:pPr>
        <w:spacing w:line="600" w:lineRule="auto"/>
        <w:ind w:firstLine="720"/>
        <w:jc w:val="both"/>
        <w:rPr>
          <w:rFonts w:eastAsia="Times New Roman"/>
          <w:szCs w:val="24"/>
        </w:rPr>
      </w:pPr>
      <w:r>
        <w:rPr>
          <w:rFonts w:eastAsia="Times New Roman"/>
          <w:b/>
          <w:szCs w:val="24"/>
        </w:rPr>
        <w:t>ΔΗΜΗΤΡΙΟΣ ΒΕΤΤΑΣ:</w:t>
      </w:r>
      <w:r>
        <w:rPr>
          <w:rFonts w:eastAsia="Times New Roman"/>
          <w:szCs w:val="24"/>
        </w:rPr>
        <w:t xml:space="preserve"> Ευχαριστώ πολύ, κύριε Πρόεδρε.</w:t>
      </w:r>
    </w:p>
    <w:p w14:paraId="0F16F393" w14:textId="77777777" w:rsidR="0091757C" w:rsidRDefault="00D319C2">
      <w:pPr>
        <w:spacing w:line="600" w:lineRule="auto"/>
        <w:ind w:firstLine="720"/>
        <w:jc w:val="both"/>
        <w:rPr>
          <w:rFonts w:eastAsia="Times New Roman"/>
          <w:szCs w:val="24"/>
        </w:rPr>
      </w:pPr>
      <w:r>
        <w:rPr>
          <w:rFonts w:eastAsia="Times New Roman"/>
          <w:szCs w:val="24"/>
        </w:rPr>
        <w:t>Κυρία και κύριε Υφυπουργέ, αγαπητοί συνάδελφοι, το 2015 παρελήφθη ένα ασφαλιστικό σ</w:t>
      </w:r>
      <w:r>
        <w:rPr>
          <w:rFonts w:eastAsia="Times New Roman"/>
          <w:szCs w:val="24"/>
        </w:rPr>
        <w:t xml:space="preserve">ύστημα το οποίο ήταν βαριά χτυπημένο από τα δομημένα ομόλογα, ήταν βαριά χτυπημένο </w:t>
      </w:r>
      <w:r>
        <w:rPr>
          <w:rFonts w:eastAsia="Times New Roman"/>
          <w:szCs w:val="24"/>
        </w:rPr>
        <w:lastRenderedPageBreak/>
        <w:t xml:space="preserve">από το </w:t>
      </w:r>
      <w:r>
        <w:rPr>
          <w:rFonts w:eastAsia="Times New Roman"/>
          <w:szCs w:val="24"/>
          <w:lang w:val="en-US"/>
        </w:rPr>
        <w:t>PSI</w:t>
      </w:r>
      <w:r>
        <w:rPr>
          <w:rFonts w:eastAsia="Times New Roman"/>
          <w:szCs w:val="24"/>
        </w:rPr>
        <w:t>, ήταν βαριά χτυπημένο από την αναξιοποίητη περιουσία των ασφαλιστικών ταμείων, ήταν βαριά χτυπημένο από την κατάργηση του ΣΕΠΕ. Και αυτή είναι μια απάντηση κυρίως</w:t>
      </w:r>
      <w:r>
        <w:rPr>
          <w:rFonts w:eastAsia="Times New Roman"/>
          <w:szCs w:val="24"/>
        </w:rPr>
        <w:t xml:space="preserve"> στους αγαπητικούς της επιχειρηματικότητας: Το ΣΕΠΕ δεν είναι ένας μηχανισμός μόνο προστασίας των δικαιωμάτων των εργαζομένων, είναι και ένας οργανισμός-μηχανισμός προστασίας του υγιούς ανταγωνισμού της επιχειρηματικότητας. Όποιος δεν προστάτευσε το ΣΕΠΕ, </w:t>
      </w:r>
      <w:r>
        <w:rPr>
          <w:rFonts w:eastAsia="Times New Roman"/>
          <w:szCs w:val="24"/>
        </w:rPr>
        <w:t>ήταν οπαδός του αθέμιτου ανταγωνισμού. Η αδήλωτη εργασία δεν είναι, ξέρετε, ένα κακό χαρακτηριστικό της εργασίας, είναι επίσης ένα κακό χαρακτηριστικό της επιχειρηματικότητας.</w:t>
      </w:r>
    </w:p>
    <w:p w14:paraId="0F16F394" w14:textId="77777777" w:rsidR="0091757C" w:rsidRDefault="00D319C2">
      <w:pPr>
        <w:spacing w:line="600" w:lineRule="auto"/>
        <w:ind w:firstLine="720"/>
        <w:jc w:val="both"/>
        <w:rPr>
          <w:rFonts w:eastAsia="Times New Roman"/>
          <w:szCs w:val="24"/>
        </w:rPr>
      </w:pPr>
      <w:r>
        <w:rPr>
          <w:rFonts w:eastAsia="Times New Roman"/>
          <w:szCs w:val="24"/>
        </w:rPr>
        <w:t>Το 2015 παραλάβαμε όμως και άλλα πράγματα. Παραλάβαμε ελλειμματικά ταμεία, παραλ</w:t>
      </w:r>
      <w:r>
        <w:rPr>
          <w:rFonts w:eastAsia="Times New Roman"/>
          <w:szCs w:val="24"/>
        </w:rPr>
        <w:t>άβαμε εννιακόσιους τριάντα τρόπους –</w:t>
      </w:r>
      <w:proofErr w:type="spellStart"/>
      <w:r>
        <w:rPr>
          <w:rFonts w:eastAsia="Times New Roman"/>
          <w:szCs w:val="24"/>
        </w:rPr>
        <w:t>άκουσον-άκουσον</w:t>
      </w:r>
      <w:proofErr w:type="spellEnd"/>
      <w:r>
        <w:rPr>
          <w:rFonts w:eastAsia="Times New Roman"/>
          <w:szCs w:val="24"/>
        </w:rPr>
        <w:t>!- απονομής σύνταξης σε μια χώρα με 10 εκατομμύρια κατοίκους. Για να λέμε τα πράγματα με το όνομά τους, ένας άνθρωπος στην κρίση που είχε ένα μαγαζί στη Λάρισα, στον Βόλο, στην Καρδίτσα, στην Αθήνα πλήρωνε</w:t>
      </w:r>
      <w:r>
        <w:rPr>
          <w:rFonts w:eastAsia="Times New Roman"/>
          <w:szCs w:val="24"/>
        </w:rPr>
        <w:t xml:space="preserve"> με είκοσι χρόνια ανοιγμένο μαγαζί έως 5.400 ευρώ τον χρόνο. </w:t>
      </w:r>
    </w:p>
    <w:p w14:paraId="0F16F395" w14:textId="77777777" w:rsidR="0091757C" w:rsidRDefault="00D319C2">
      <w:pPr>
        <w:spacing w:line="600" w:lineRule="auto"/>
        <w:ind w:firstLine="720"/>
        <w:jc w:val="both"/>
        <w:rPr>
          <w:rFonts w:eastAsia="Times New Roman"/>
          <w:szCs w:val="24"/>
        </w:rPr>
      </w:pPr>
      <w:r>
        <w:rPr>
          <w:rFonts w:eastAsia="Times New Roman"/>
          <w:szCs w:val="24"/>
        </w:rPr>
        <w:t xml:space="preserve">Ακούστε μια συλλογιστική: Η </w:t>
      </w:r>
      <w:r>
        <w:rPr>
          <w:rFonts w:eastAsia="Times New Roman"/>
          <w:szCs w:val="24"/>
        </w:rPr>
        <w:t>κ</w:t>
      </w:r>
      <w:r>
        <w:rPr>
          <w:rFonts w:eastAsia="Times New Roman"/>
          <w:szCs w:val="24"/>
        </w:rPr>
        <w:t xml:space="preserve">υβέρνηση της Νέας Δημοκρατίας για είκοσι πέντε, είκοσι έξι ή τριάντα μήνες περίπου -ή όσο </w:t>
      </w:r>
      <w:r>
        <w:rPr>
          <w:rFonts w:eastAsia="Times New Roman"/>
          <w:szCs w:val="24"/>
        </w:rPr>
        <w:lastRenderedPageBreak/>
        <w:t xml:space="preserve">ήταν στην </w:t>
      </w:r>
      <w:r>
        <w:rPr>
          <w:rFonts w:eastAsia="Times New Roman"/>
          <w:szCs w:val="24"/>
        </w:rPr>
        <w:t>κ</w:t>
      </w:r>
      <w:r>
        <w:rPr>
          <w:rFonts w:eastAsia="Times New Roman"/>
          <w:szCs w:val="24"/>
        </w:rPr>
        <w:t>υβέρνηση- για δεκαπέντε δίμηνα κατάφερε να χρεώσει αυτόν τον επα</w:t>
      </w:r>
      <w:r>
        <w:rPr>
          <w:rFonts w:eastAsia="Times New Roman"/>
          <w:szCs w:val="24"/>
        </w:rPr>
        <w:t xml:space="preserve">γγελματία με 13.000 έως 14.000 ευρώ. Όποιος ακούει αυτή τη στιγμή να ξέρει ότι από το συνολικό του χρέος, τα 13.000 με 14.000 τα χρωστάει στην ανάλγητη ή, αν θέλετε, στην αδυναμία εκείνης της </w:t>
      </w:r>
      <w:r>
        <w:rPr>
          <w:rFonts w:eastAsia="Times New Roman"/>
          <w:szCs w:val="24"/>
        </w:rPr>
        <w:t>κ</w:t>
      </w:r>
      <w:r>
        <w:rPr>
          <w:rFonts w:eastAsia="Times New Roman"/>
          <w:szCs w:val="24"/>
        </w:rPr>
        <w:t>υβέρνησης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να πάρει μέτρα. Τι θα συνέβαινε σή</w:t>
      </w:r>
      <w:r>
        <w:rPr>
          <w:rFonts w:eastAsia="Times New Roman"/>
          <w:szCs w:val="24"/>
        </w:rPr>
        <w:t>μερα εάν συνεχιζόταν εκείνη η πολιτική; Να σας αναφέρω ότι το μέσο χρέος ενός εμπόρου -γιατί αυτή είναι η λέξη- επαγγελματία μαγαζάτορα το 2014 ήταν 35.000 έως 40.000 ευρώ χρέη. Αυτά έχτισε από το 2009 και μετά. Δεν μιλάω για μπαταχτσήδες, δεν μιλάω για χρ</w:t>
      </w:r>
      <w:r>
        <w:rPr>
          <w:rFonts w:eastAsia="Times New Roman"/>
          <w:szCs w:val="24"/>
        </w:rPr>
        <w:t>έη και οφειλές πριν την κρίση. Μιλάω για την περίοδο της κρίσης.</w:t>
      </w:r>
    </w:p>
    <w:p w14:paraId="0F16F396" w14:textId="77777777" w:rsidR="0091757C" w:rsidRDefault="00D319C2">
      <w:pPr>
        <w:spacing w:line="600" w:lineRule="auto"/>
        <w:ind w:firstLine="720"/>
        <w:jc w:val="both"/>
        <w:rPr>
          <w:rFonts w:eastAsia="Times New Roman"/>
          <w:szCs w:val="24"/>
        </w:rPr>
      </w:pPr>
      <w:r>
        <w:rPr>
          <w:rFonts w:eastAsia="Times New Roman"/>
          <w:szCs w:val="24"/>
        </w:rPr>
        <w:t>Εάν δεν υλοποιούσαμε τη μεγάλη μεταρρύθμιση, αγαπητοί συνάδελφοι -νομίζω το 850 είναι η σταθερά, πολλαπλασιάστε τα δίμηνα και προσθέστε και τις προσαυξήσεις και τα πρόστιμα-, αν δεν περνούσαμ</w:t>
      </w:r>
      <w:r>
        <w:rPr>
          <w:rFonts w:eastAsia="Times New Roman"/>
          <w:szCs w:val="24"/>
        </w:rPr>
        <w:t xml:space="preserve">ε τότε, το 2016, στην αναμόρφωση του ασφαλιστικού συστήματος, σήμερα ένας έμπορος, ένας άνθρωπος που έχει ένα μαγαζάκι, θα χρώσταγε κατά μέσο όρο 60.000 με 70.000 ευρώ. </w:t>
      </w:r>
    </w:p>
    <w:p w14:paraId="0F16F397"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Περάσαμε, λοιπόν, το 2016 στην πρώτη φάση της ασφαλιστικής μεταρρύθμισης, που εγώ την </w:t>
      </w:r>
      <w:r>
        <w:rPr>
          <w:rFonts w:eastAsia="Times New Roman"/>
          <w:szCs w:val="24"/>
        </w:rPr>
        <w:t>ονομάζω «ασφαλιστική δικαιοσύνη»: πληρώνεις ανάλογα με το εισόδημά σου.</w:t>
      </w:r>
    </w:p>
    <w:p w14:paraId="0F16F398" w14:textId="77777777" w:rsidR="0091757C" w:rsidRDefault="00D319C2">
      <w:pPr>
        <w:spacing w:line="600" w:lineRule="auto"/>
        <w:ind w:firstLine="720"/>
        <w:jc w:val="both"/>
        <w:rPr>
          <w:rFonts w:eastAsia="Times New Roman"/>
          <w:szCs w:val="24"/>
        </w:rPr>
      </w:pPr>
      <w:r>
        <w:rPr>
          <w:rFonts w:eastAsia="Times New Roman"/>
          <w:szCs w:val="24"/>
        </w:rPr>
        <w:t xml:space="preserve">Θέλω να κάνω μια αναφορά στον Γιώργο </w:t>
      </w:r>
      <w:proofErr w:type="spellStart"/>
      <w:r>
        <w:rPr>
          <w:rFonts w:eastAsia="Times New Roman"/>
          <w:szCs w:val="24"/>
        </w:rPr>
        <w:t>Κατρούγκαλο</w:t>
      </w:r>
      <w:proofErr w:type="spellEnd"/>
      <w:r>
        <w:rPr>
          <w:rFonts w:eastAsia="Times New Roman"/>
          <w:szCs w:val="24"/>
        </w:rPr>
        <w:t>, ο οποίος υλοποίησε αυτή την κυβερνητική δέσμευση, αυτή την κυβερνητική στρατηγική σε μια εποχή πάρα πολύ δύσκολη για τη χώρα τόσο πολι</w:t>
      </w:r>
      <w:r>
        <w:rPr>
          <w:rFonts w:eastAsia="Times New Roman"/>
          <w:szCs w:val="24"/>
        </w:rPr>
        <w:t>τικά όσο και δημοσιονομικά. Εκείνη την εποχή αυτή η μεταρρύθμιση ήταν δομική και έτσι γίνεται με τις δομικές μεταρρυθμίσεις, υπάρχουν προβλήματα, ελλείμματα, υπερβολές. Περνάω τώρα στη δεύτερη φάση. Είναι η φάση της άρσης των αδικιών και του χτισίματος του</w:t>
      </w:r>
      <w:r>
        <w:rPr>
          <w:rFonts w:eastAsia="Times New Roman"/>
          <w:szCs w:val="24"/>
        </w:rPr>
        <w:t xml:space="preserve"> νέου ασφαλιστικού συστήματος. Ξέρω πως είναι πάρα πολύ δύσκολο να περάσει μια χώρα μέσα σε δυο-τρεις μήνες από εκείνους τους σκληρούς </w:t>
      </w:r>
      <w:proofErr w:type="spellStart"/>
      <w:r>
        <w:rPr>
          <w:rFonts w:eastAsia="Times New Roman"/>
          <w:szCs w:val="24"/>
        </w:rPr>
        <w:t>μνημονιακούς</w:t>
      </w:r>
      <w:proofErr w:type="spellEnd"/>
      <w:r>
        <w:rPr>
          <w:rFonts w:eastAsia="Times New Roman"/>
          <w:szCs w:val="24"/>
        </w:rPr>
        <w:t xml:space="preserve"> καταναγκασμούς και δεσμεύσεις σε πολιτικές προστασίας της εργασίας, σε πολιτικές βιώσιμης ανάπτυξης του ασφα</w:t>
      </w:r>
      <w:r>
        <w:rPr>
          <w:rFonts w:eastAsia="Times New Roman"/>
          <w:szCs w:val="24"/>
        </w:rPr>
        <w:t>λιστικού, διαχείρισης της περιουσίας της. Είναι πράγματα πολύ σπουδαία αυτά που κάνουμε.</w:t>
      </w:r>
    </w:p>
    <w:p w14:paraId="0F16F399" w14:textId="77777777" w:rsidR="0091757C" w:rsidRDefault="00D319C2">
      <w:pPr>
        <w:spacing w:line="600" w:lineRule="auto"/>
        <w:ind w:firstLine="720"/>
        <w:jc w:val="both"/>
        <w:rPr>
          <w:rFonts w:eastAsia="Times New Roman"/>
          <w:szCs w:val="24"/>
        </w:rPr>
      </w:pPr>
      <w:r>
        <w:rPr>
          <w:rFonts w:eastAsia="Times New Roman"/>
          <w:szCs w:val="24"/>
        </w:rPr>
        <w:lastRenderedPageBreak/>
        <w:t>Δεν θέλω να μπω σε αυτό καθαυτό το νομοσχέδιο. Δεν θα αναφερθώ καθόλου σε μειώσεις. Θα πω μόνο ότι η μείωση των ασφαλιστικών εισφορών είναι χρήμα στην τσέπη του κόσμου</w:t>
      </w:r>
      <w:r>
        <w:rPr>
          <w:rFonts w:eastAsia="Times New Roman"/>
          <w:szCs w:val="24"/>
        </w:rPr>
        <w:t xml:space="preserve">. </w:t>
      </w:r>
    </w:p>
    <w:p w14:paraId="0F16F39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Αυτά τα 400 έως 3.000 -και παραπάνω ίσως μειώσεις-, είναι 400 έως 3.000 κάθε χρόνο στην τσέπη κυρίως των κοινωνικών επαγγελματικών ομάδων, οι οποίες θίχτηκαν περισσότερο από όλες αυτό το διάστημα. </w:t>
      </w:r>
    </w:p>
    <w:p w14:paraId="0F16F39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Θα σταθώ όμως σε δύο σημεία του νομοσχεδίου. Είναι δυο </w:t>
      </w:r>
      <w:r>
        <w:rPr>
          <w:rFonts w:eastAsia="Times New Roman" w:cs="Times New Roman"/>
          <w:szCs w:val="24"/>
        </w:rPr>
        <w:t>διαφορετικού χαρακτήρα θέσεις, οπότε θα ήθελα να τις συγκρίνω. Το δικαίωμα ενός εργαζόμενου σήμερα να πάρει το δικηγόρο του, να πάει στο δικαστήριο όπου θίγεται από παράνομες δράσεις του εργοδότη του και να διεκδικήσει το δίκιο του ισχύει για πρώτη φορά. Γ</w:t>
      </w:r>
      <w:r>
        <w:rPr>
          <w:rFonts w:eastAsia="Times New Roman" w:cs="Times New Roman"/>
          <w:szCs w:val="24"/>
        </w:rPr>
        <w:t>ια πρώτη φορά! Βεβαίως</w:t>
      </w:r>
      <w:r w:rsidRPr="00871795">
        <w:rPr>
          <w:rFonts w:eastAsia="Times New Roman" w:cs="Times New Roman"/>
          <w:szCs w:val="24"/>
        </w:rPr>
        <w:t>,</w:t>
      </w:r>
      <w:r>
        <w:rPr>
          <w:rFonts w:eastAsia="Times New Roman" w:cs="Times New Roman"/>
          <w:szCs w:val="24"/>
        </w:rPr>
        <w:t xml:space="preserve"> το ΣΕΠΕ ανέφερα πριν ότι δεν αφορά μόνο την εργασία αυτήν </w:t>
      </w:r>
      <w:proofErr w:type="spellStart"/>
      <w:r>
        <w:rPr>
          <w:rFonts w:eastAsia="Times New Roman" w:cs="Times New Roman"/>
          <w:szCs w:val="24"/>
        </w:rPr>
        <w:t>καθεαυτήν</w:t>
      </w:r>
      <w:proofErr w:type="spellEnd"/>
      <w:r>
        <w:rPr>
          <w:rFonts w:eastAsia="Times New Roman" w:cs="Times New Roman"/>
          <w:szCs w:val="24"/>
        </w:rPr>
        <w:t>, αφορά και την επιχείρηση. Θεσμικά θωρακίζεται, οργανώνεται, αυξάνεται και πληθύνεται και νομίζω</w:t>
      </w:r>
      <w:r w:rsidRPr="00F966FA">
        <w:rPr>
          <w:rFonts w:eastAsia="Times New Roman" w:cs="Times New Roman"/>
          <w:szCs w:val="24"/>
        </w:rPr>
        <w:t xml:space="preserve"> </w:t>
      </w:r>
      <w:r>
        <w:rPr>
          <w:rFonts w:eastAsia="Times New Roman" w:cs="Times New Roman"/>
          <w:szCs w:val="24"/>
        </w:rPr>
        <w:t>πως θα είναι ένα σημαντικό εργαλείο για την περαιτέρω βιώσιμη ανάπτ</w:t>
      </w:r>
      <w:r>
        <w:rPr>
          <w:rFonts w:eastAsia="Times New Roman" w:cs="Times New Roman"/>
          <w:szCs w:val="24"/>
        </w:rPr>
        <w:t xml:space="preserve">υξη και δίκαιη ανάπτυξη αυτής της χώρας. </w:t>
      </w:r>
    </w:p>
    <w:p w14:paraId="0F16F39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Βρήκαμε το 2014, για όποιον θυμάται, ως ποινικό αδίκημα την οφειλή στα ασφαλιστικά ταμεία. Ποινικό αδίκημα! Δεν ήταν θέμα της πολιτείας. Ήταν η Νέα Δημοκρατία και το ΠΑΣΟΚ τότε, ήταν ο κ. Σαμαράς και ο κ. Βενιζέλος</w:t>
      </w:r>
      <w:r>
        <w:rPr>
          <w:rFonts w:eastAsia="Times New Roman" w:cs="Times New Roman"/>
          <w:szCs w:val="24"/>
        </w:rPr>
        <w:t xml:space="preserve"> τότε. Ποινικό αδίκημα η αδυναμία ενός ανθρώπου, επειδή κάποιοι έκοψαν μισθούς και συντάξεις. Να καταστρέφεται ο τζίρος του, να μην μπορεί να πληρώσει και να μην είναι θέμα προστασίας από την πολιτεία, να είναι θέμα </w:t>
      </w:r>
      <w:r>
        <w:rPr>
          <w:rFonts w:eastAsia="Times New Roman" w:cs="Times New Roman"/>
          <w:szCs w:val="24"/>
        </w:rPr>
        <w:t>ε</w:t>
      </w:r>
      <w:r>
        <w:rPr>
          <w:rFonts w:eastAsia="Times New Roman" w:cs="Times New Roman"/>
          <w:szCs w:val="24"/>
        </w:rPr>
        <w:t>ισαγγελίας. Αυτοί λοιπόν, οι άνθρωποι δ</w:t>
      </w:r>
      <w:r>
        <w:rPr>
          <w:rFonts w:eastAsia="Times New Roman" w:cs="Times New Roman"/>
          <w:szCs w:val="24"/>
        </w:rPr>
        <w:t xml:space="preserve">εν έκαναν απολύτως τίποτα. </w:t>
      </w:r>
      <w:proofErr w:type="spellStart"/>
      <w:r>
        <w:rPr>
          <w:rFonts w:eastAsia="Times New Roman" w:cs="Times New Roman"/>
          <w:szCs w:val="24"/>
        </w:rPr>
        <w:t>Κατήργησαμε</w:t>
      </w:r>
      <w:proofErr w:type="spellEnd"/>
      <w:r>
        <w:rPr>
          <w:rFonts w:eastAsia="Times New Roman" w:cs="Times New Roman"/>
          <w:szCs w:val="24"/>
        </w:rPr>
        <w:t xml:space="preserve"> εκείνο το ποινικό αδίκημα, μόλις βγήκαμε Κυβέρνηση. Δώσαμε υγεία και περίθαλψη σε χιλιάδες συναδέλφους μου, επαγγελματίες. Ποιος το ξέχασε αυτό; Μετράτε τους όπως θέλετε, σε εκατομμύρια και δισεκατομμύρια. Δώσαμε σε χ</w:t>
      </w:r>
      <w:r>
        <w:rPr>
          <w:rFonts w:eastAsia="Times New Roman" w:cs="Times New Roman"/>
          <w:szCs w:val="24"/>
        </w:rPr>
        <w:t>ιλιάδες κόσμου τη δυνατότητα να πάει αυτός και το παιδί του στα νοσοκομεία. Αυτό έγινε για έναν κυρίως λόγο. Διότι, αποδεχθήκαμε ότι όλο αυτό το χρέος ήταν αποτέλεσμα κρίσης που δημιούργησαν οι κυβερνήσεις του ΠΑΣΟΚ και της Νέας Δημοκρατίας, όχι από το 200</w:t>
      </w:r>
      <w:r>
        <w:rPr>
          <w:rFonts w:eastAsia="Times New Roman" w:cs="Times New Roman"/>
          <w:szCs w:val="24"/>
        </w:rPr>
        <w:t>9 και μετά, αλλά τα τελευταία σαράντα χρόνια.</w:t>
      </w:r>
    </w:p>
    <w:p w14:paraId="0F16F39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Τρέχω λίγο τον λόγο μου, δεν θα σταθώ άλλο στο νομοσχέδιο. </w:t>
      </w:r>
    </w:p>
    <w:p w14:paraId="0F16F39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από λίγες ημέρες, το Υπουργείο Εργασίας έκανε μια πολύ σπουδαία παρέμβαση. Υπήρξε </w:t>
      </w:r>
      <w:proofErr w:type="spellStart"/>
      <w:r>
        <w:rPr>
          <w:rFonts w:eastAsia="Times New Roman" w:cs="Times New Roman"/>
          <w:szCs w:val="24"/>
        </w:rPr>
        <w:t>χρονοκαθυστέρηση</w:t>
      </w:r>
      <w:proofErr w:type="spellEnd"/>
      <w:r>
        <w:rPr>
          <w:rFonts w:eastAsia="Times New Roman" w:cs="Times New Roman"/>
          <w:szCs w:val="24"/>
        </w:rPr>
        <w:t xml:space="preserve"> είκοσι έξι χρόνια. Καλά, είκοσι έξι ολόκληρα χ</w:t>
      </w:r>
      <w:r>
        <w:rPr>
          <w:rFonts w:eastAsia="Times New Roman" w:cs="Times New Roman"/>
          <w:szCs w:val="24"/>
        </w:rPr>
        <w:t>ρόνια, δεν είδε κανένας τη διπλή ασφάλιση; Ένας άνθρωπος είχε ΙΚΑ, για παράδειγμα, ήταν μισθωτός. Ξαφνικά έκανε μια δουλειά, άνοιγε μπλοκάκι. Έναρξη επιτηδεύματος. Δεν ειδοποιήθηκε ποτέ. Εμφανίστηκε λοιπόν, μια Παρασκευή πρωί ένα μπιλιετάκι που έγραφε «χρω</w:t>
      </w:r>
      <w:r>
        <w:rPr>
          <w:rFonts w:eastAsia="Times New Roman" w:cs="Times New Roman"/>
          <w:szCs w:val="24"/>
        </w:rPr>
        <w:t>στάς 30 ευρώ». Τόσο ήταν τα ποσά. Ρωτήστε στους τόπους σας, τα ποσά ήταν δέκα, είκοσι, τριάντα χιλιάδες ευρώ. Αν δεν πάθαινε εγκεφαλικό, θα πήγαινε να δει τι συμβαίνει στο ΙΚΑ. Αυτή ήταν η συμπεριφορά του κόσμου. Και πριν από λίγες ημέρες, νομίζω, υπεγράφη</w:t>
      </w:r>
      <w:r>
        <w:rPr>
          <w:rFonts w:eastAsia="Times New Roman" w:cs="Times New Roman"/>
          <w:szCs w:val="24"/>
        </w:rPr>
        <w:t xml:space="preserve"> υπουργική απόφαση ή τέλος πάντων διάταξη, η οποία κάνει άρση αυτής της αδικίας. Είκοσι έξι ολόκληρα χρόνια χρειάστηκαν, για να γίνει άρση αυτής της αδικίας.</w:t>
      </w:r>
    </w:p>
    <w:p w14:paraId="0F16F39F" w14:textId="77777777" w:rsidR="0091757C" w:rsidRDefault="00D319C2">
      <w:pPr>
        <w:spacing w:line="600" w:lineRule="auto"/>
        <w:ind w:firstLine="720"/>
        <w:jc w:val="both"/>
        <w:rPr>
          <w:rFonts w:eastAsia="Times New Roman" w:cs="Times New Roman"/>
          <w:szCs w:val="24"/>
        </w:rPr>
      </w:pPr>
      <w:r w:rsidRPr="00BC41DF">
        <w:rPr>
          <w:rFonts w:eastAsia="Times New Roman" w:cs="Times New Roman"/>
          <w:b/>
          <w:szCs w:val="24"/>
        </w:rPr>
        <w:t xml:space="preserve">ΠΡΟΕΔΡΕΥΩΝ (Γεώργιος </w:t>
      </w:r>
      <w:proofErr w:type="spellStart"/>
      <w:r w:rsidRPr="00BC41DF">
        <w:rPr>
          <w:rFonts w:eastAsia="Times New Roman" w:cs="Times New Roman"/>
          <w:b/>
          <w:szCs w:val="24"/>
        </w:rPr>
        <w:t>Λαμπρούλης</w:t>
      </w:r>
      <w:proofErr w:type="spellEnd"/>
      <w:r w:rsidRPr="00BC41DF">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Βέττα</w:t>
      </w:r>
      <w:proofErr w:type="spellEnd"/>
      <w:r>
        <w:rPr>
          <w:rFonts w:eastAsia="Times New Roman" w:cs="Times New Roman"/>
          <w:szCs w:val="24"/>
        </w:rPr>
        <w:t>, ολοκληρώστε.</w:t>
      </w:r>
    </w:p>
    <w:p w14:paraId="0F16F3A0" w14:textId="77777777" w:rsidR="0091757C" w:rsidRDefault="00D319C2">
      <w:pPr>
        <w:spacing w:line="600" w:lineRule="auto"/>
        <w:ind w:firstLine="720"/>
        <w:jc w:val="both"/>
        <w:rPr>
          <w:rFonts w:eastAsia="Times New Roman" w:cs="Times New Roman"/>
          <w:szCs w:val="24"/>
        </w:rPr>
      </w:pPr>
      <w:r w:rsidRPr="00387A9E">
        <w:rPr>
          <w:rFonts w:eastAsia="Times New Roman" w:cs="Times New Roman"/>
          <w:b/>
          <w:szCs w:val="24"/>
        </w:rPr>
        <w:t>ΔΗΜΗΤΡΙΟΣ ΒΕΤΤΑΣ:</w:t>
      </w:r>
      <w:r>
        <w:rPr>
          <w:rFonts w:eastAsia="Times New Roman" w:cs="Times New Roman"/>
          <w:szCs w:val="24"/>
        </w:rPr>
        <w:t xml:space="preserve"> Τελειώνω σε ένα λεπτ</w:t>
      </w:r>
      <w:r>
        <w:rPr>
          <w:rFonts w:eastAsia="Times New Roman" w:cs="Times New Roman"/>
          <w:szCs w:val="24"/>
        </w:rPr>
        <w:t>ό, κύριε Πρόεδρε. Σας ζητώ συγγνώμη.</w:t>
      </w:r>
    </w:p>
    <w:p w14:paraId="0F16F3A1" w14:textId="77777777" w:rsidR="0091757C" w:rsidRDefault="00D319C2">
      <w:pPr>
        <w:spacing w:line="600" w:lineRule="auto"/>
        <w:ind w:firstLine="720"/>
        <w:jc w:val="both"/>
        <w:rPr>
          <w:rFonts w:eastAsia="Times New Roman" w:cs="Times New Roman"/>
          <w:szCs w:val="24"/>
        </w:rPr>
      </w:pPr>
      <w:r w:rsidRPr="00BC41DF">
        <w:rPr>
          <w:rFonts w:eastAsia="Times New Roman" w:cs="Times New Roman"/>
          <w:b/>
          <w:szCs w:val="24"/>
        </w:rPr>
        <w:lastRenderedPageBreak/>
        <w:t xml:space="preserve">ΠΡΟΕΔΡΕΥΩΝ (Γεώργιος </w:t>
      </w:r>
      <w:proofErr w:type="spellStart"/>
      <w:r w:rsidRPr="00BC41DF">
        <w:rPr>
          <w:rFonts w:eastAsia="Times New Roman" w:cs="Times New Roman"/>
          <w:b/>
          <w:szCs w:val="24"/>
        </w:rPr>
        <w:t>Λαμπρούλης</w:t>
      </w:r>
      <w:proofErr w:type="spellEnd"/>
      <w:r w:rsidRPr="00BC41DF">
        <w:rPr>
          <w:rFonts w:eastAsia="Times New Roman" w:cs="Times New Roman"/>
          <w:b/>
          <w:szCs w:val="24"/>
        </w:rPr>
        <w:t xml:space="preserve">): </w:t>
      </w:r>
      <w:r>
        <w:rPr>
          <w:rFonts w:eastAsia="Times New Roman" w:cs="Times New Roman"/>
          <w:szCs w:val="24"/>
        </w:rPr>
        <w:t>Όχι ένα λεπτό. Ήδη μιλάτε παραπάνω.</w:t>
      </w:r>
    </w:p>
    <w:p w14:paraId="0F16F3A2" w14:textId="77777777" w:rsidR="0091757C" w:rsidRDefault="00D319C2">
      <w:pPr>
        <w:spacing w:line="600" w:lineRule="auto"/>
        <w:ind w:firstLine="720"/>
        <w:jc w:val="both"/>
        <w:rPr>
          <w:rFonts w:eastAsia="Times New Roman" w:cs="Times New Roman"/>
          <w:b/>
          <w:szCs w:val="24"/>
        </w:rPr>
      </w:pPr>
      <w:r w:rsidRPr="00387A9E">
        <w:rPr>
          <w:rFonts w:eastAsia="Times New Roman" w:cs="Times New Roman"/>
          <w:b/>
          <w:szCs w:val="24"/>
        </w:rPr>
        <w:t>ΔΗΜΗΤΡΙΟΣ ΒΕΤΤΑΣ:</w:t>
      </w:r>
      <w:r>
        <w:rPr>
          <w:rFonts w:eastAsia="Times New Roman" w:cs="Times New Roman"/>
          <w:szCs w:val="24"/>
        </w:rPr>
        <w:t xml:space="preserve"> </w:t>
      </w:r>
      <w:r w:rsidRPr="00387A9E">
        <w:rPr>
          <w:rFonts w:eastAsia="Times New Roman" w:cs="Times New Roman"/>
          <w:szCs w:val="24"/>
        </w:rPr>
        <w:t>Μισό λεπτό.</w:t>
      </w:r>
      <w:r>
        <w:rPr>
          <w:rFonts w:eastAsia="Times New Roman" w:cs="Times New Roman"/>
          <w:b/>
          <w:szCs w:val="24"/>
        </w:rPr>
        <w:t xml:space="preserve"> </w:t>
      </w:r>
    </w:p>
    <w:p w14:paraId="0F16F3A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Συλλογικές συμβάσεις: σημαντικό για εμάς. Αμέσως την επόμενη ημέρα, μετά την έξοδο, προχωρήσαμε σε επέκταση δέκα συλλο</w:t>
      </w:r>
      <w:r>
        <w:rPr>
          <w:rFonts w:eastAsia="Times New Roman" w:cs="Times New Roman"/>
          <w:szCs w:val="24"/>
        </w:rPr>
        <w:t xml:space="preserve">γικών συμβάσεων. </w:t>
      </w:r>
      <w:proofErr w:type="spellStart"/>
      <w:r>
        <w:rPr>
          <w:rFonts w:eastAsia="Times New Roman" w:cs="Times New Roman"/>
          <w:szCs w:val="24"/>
        </w:rPr>
        <w:t>Εκατόν</w:t>
      </w:r>
      <w:proofErr w:type="spellEnd"/>
      <w:r>
        <w:rPr>
          <w:rFonts w:eastAsia="Times New Roman" w:cs="Times New Roman"/>
          <w:szCs w:val="24"/>
        </w:rPr>
        <w:t xml:space="preserve"> ενενήντα χιλιάδες άνθρωποι παίρνουν μεγαλύτερο μεροκάματο. </w:t>
      </w:r>
    </w:p>
    <w:p w14:paraId="0F16F3A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Τι άκουσα πριν από λίγο εδώ; Άκουσα τον κ. </w:t>
      </w:r>
      <w:proofErr w:type="spellStart"/>
      <w:r>
        <w:rPr>
          <w:rFonts w:eastAsia="Times New Roman" w:cs="Times New Roman"/>
          <w:szCs w:val="24"/>
        </w:rPr>
        <w:t>Αυγενάκη</w:t>
      </w:r>
      <w:proofErr w:type="spellEnd"/>
      <w:r>
        <w:rPr>
          <w:rFonts w:eastAsia="Times New Roman" w:cs="Times New Roman"/>
          <w:szCs w:val="24"/>
        </w:rPr>
        <w:t xml:space="preserve"> να λέει ότι αυτή η παρέμβαση προωθεί τους εργοδότες να απολύουν τους ανθρώπους αυτούς και να προσλαμβάνουν άλλους με χαμ</w:t>
      </w:r>
      <w:r>
        <w:rPr>
          <w:rFonts w:eastAsia="Times New Roman" w:cs="Times New Roman"/>
          <w:szCs w:val="24"/>
        </w:rPr>
        <w:t xml:space="preserve">ηλότερα προσόντα. Δεν νομίζω να το άκουσα μόνο εγώ. Αυτό που ήταν προτροπή στους εργοδότες; Ποιος του είπε ότι οι εργοδότες του μοιάζουν; Ποιος του είπε ότι οι Έλληνες επιχειρηματίες, οι οποίοι έχουν βιώσιμες επιχειρήσεις θέλουν να μοιάσουν στον κ. </w:t>
      </w:r>
      <w:proofErr w:type="spellStart"/>
      <w:r>
        <w:rPr>
          <w:rFonts w:eastAsia="Times New Roman" w:cs="Times New Roman"/>
          <w:szCs w:val="24"/>
        </w:rPr>
        <w:t>Αυγενάκ</w:t>
      </w:r>
      <w:r>
        <w:rPr>
          <w:rFonts w:eastAsia="Times New Roman" w:cs="Times New Roman"/>
          <w:szCs w:val="24"/>
        </w:rPr>
        <w:t>η</w:t>
      </w:r>
      <w:proofErr w:type="spellEnd"/>
      <w:r>
        <w:rPr>
          <w:rFonts w:eastAsia="Times New Roman" w:cs="Times New Roman"/>
          <w:szCs w:val="24"/>
        </w:rPr>
        <w:t>;</w:t>
      </w:r>
    </w:p>
    <w:p w14:paraId="0F16F3A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κλείνω, κύριε Πρόεδρε, λέγοντας το εξής. Στον κ. </w:t>
      </w:r>
      <w:proofErr w:type="spellStart"/>
      <w:r>
        <w:rPr>
          <w:rFonts w:eastAsia="Times New Roman" w:cs="Times New Roman"/>
          <w:szCs w:val="24"/>
        </w:rPr>
        <w:t>Δένδια</w:t>
      </w:r>
      <w:proofErr w:type="spellEnd"/>
      <w:r>
        <w:rPr>
          <w:rFonts w:eastAsia="Times New Roman" w:cs="Times New Roman"/>
          <w:szCs w:val="24"/>
        </w:rPr>
        <w:t xml:space="preserve"> ήθελα να πω μια κουβέντα για τις </w:t>
      </w:r>
      <w:proofErr w:type="spellStart"/>
      <w:r>
        <w:rPr>
          <w:rFonts w:eastAsia="Times New Roman" w:cs="Times New Roman"/>
          <w:szCs w:val="24"/>
        </w:rPr>
        <w:t>Αλεξάνδρειες</w:t>
      </w:r>
      <w:proofErr w:type="spellEnd"/>
      <w:r>
        <w:rPr>
          <w:rFonts w:eastAsia="Times New Roman" w:cs="Times New Roman"/>
          <w:szCs w:val="24"/>
        </w:rPr>
        <w:t>, γιατί ακού</w:t>
      </w:r>
      <w:r>
        <w:rPr>
          <w:rFonts w:eastAsia="Times New Roman" w:cs="Times New Roman"/>
          <w:szCs w:val="24"/>
        </w:rPr>
        <w:lastRenderedPageBreak/>
        <w:t xml:space="preserve">στηκε ότι χάνουμε τις </w:t>
      </w:r>
      <w:proofErr w:type="spellStart"/>
      <w:r>
        <w:rPr>
          <w:rFonts w:eastAsia="Times New Roman" w:cs="Times New Roman"/>
          <w:szCs w:val="24"/>
        </w:rPr>
        <w:t>Αλεξάνδρειες</w:t>
      </w:r>
      <w:proofErr w:type="spellEnd"/>
      <w:r>
        <w:rPr>
          <w:rFonts w:eastAsia="Times New Roman" w:cs="Times New Roman"/>
          <w:szCs w:val="24"/>
        </w:rPr>
        <w:t xml:space="preserve">. Θέλω να του ότι οι </w:t>
      </w:r>
      <w:proofErr w:type="spellStart"/>
      <w:r>
        <w:rPr>
          <w:rFonts w:eastAsia="Times New Roman" w:cs="Times New Roman"/>
          <w:szCs w:val="24"/>
        </w:rPr>
        <w:t>Αλεξάνδρειες</w:t>
      </w:r>
      <w:proofErr w:type="spellEnd"/>
      <w:r>
        <w:rPr>
          <w:rFonts w:eastAsia="Times New Roman" w:cs="Times New Roman"/>
          <w:szCs w:val="24"/>
        </w:rPr>
        <w:t xml:space="preserve"> δεν είναι για όλους. Οι </w:t>
      </w:r>
      <w:proofErr w:type="spellStart"/>
      <w:r>
        <w:rPr>
          <w:rFonts w:eastAsia="Times New Roman" w:cs="Times New Roman"/>
          <w:szCs w:val="24"/>
        </w:rPr>
        <w:t>Αλεξάνδρειες</w:t>
      </w:r>
      <w:proofErr w:type="spellEnd"/>
      <w:r>
        <w:rPr>
          <w:rFonts w:eastAsia="Times New Roman" w:cs="Times New Roman"/>
          <w:szCs w:val="24"/>
        </w:rPr>
        <w:t xml:space="preserve"> είναι για τους ονειροπόλους, γι</w:t>
      </w:r>
      <w:r>
        <w:rPr>
          <w:rFonts w:eastAsia="Times New Roman" w:cs="Times New Roman"/>
          <w:szCs w:val="24"/>
        </w:rPr>
        <w:t xml:space="preserve">α τους μαχητές, για τους ευαίσθητους ανθρώπους. Και αν μπορούσα να αντιπαραθέσω ένα ποίημα -συνήθως τα ποιήματα δεν έχουν λόγο να αντιπαρατίθενται-, θα του έλεγα το εξής, που είναι τρεις γραμμές από ένα ποίημα του Μανόλη Αναγνωστάκη: «Τώρα πια είστε απλοί </w:t>
      </w:r>
      <w:r>
        <w:rPr>
          <w:rFonts w:eastAsia="Times New Roman" w:cs="Times New Roman"/>
          <w:szCs w:val="24"/>
        </w:rPr>
        <w:t xml:space="preserve">θεατές, ασήμαντες πολιτικές μέσα στο πλήθος και κανείς πια δεν σας </w:t>
      </w:r>
      <w:proofErr w:type="spellStart"/>
      <w:r>
        <w:rPr>
          <w:rFonts w:eastAsia="Times New Roman" w:cs="Times New Roman"/>
          <w:szCs w:val="24"/>
        </w:rPr>
        <w:t>χειροκροτά</w:t>
      </w:r>
      <w:proofErr w:type="spellEnd"/>
      <w:r>
        <w:rPr>
          <w:rFonts w:eastAsia="Times New Roman" w:cs="Times New Roman"/>
          <w:szCs w:val="24"/>
        </w:rPr>
        <w:t>».</w:t>
      </w:r>
    </w:p>
    <w:p w14:paraId="0F16F3A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F16F3A7"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F16F3A8" w14:textId="77777777" w:rsidR="0091757C" w:rsidRDefault="00D319C2">
      <w:pPr>
        <w:spacing w:line="600" w:lineRule="auto"/>
        <w:ind w:firstLine="720"/>
        <w:contextualSpacing/>
        <w:jc w:val="both"/>
        <w:rPr>
          <w:rFonts w:eastAsia="Times New Roman"/>
          <w:szCs w:val="24"/>
        </w:rPr>
      </w:pPr>
      <w:r w:rsidRPr="00E2440D">
        <w:rPr>
          <w:rFonts w:eastAsia="Times New Roman"/>
          <w:b/>
          <w:szCs w:val="24"/>
        </w:rPr>
        <w:t xml:space="preserve">ΠΡΟΕΔΡΕΥΩΝ (Γεώργιος </w:t>
      </w:r>
      <w:proofErr w:type="spellStart"/>
      <w:r w:rsidRPr="00E2440D">
        <w:rPr>
          <w:rFonts w:eastAsia="Times New Roman"/>
          <w:b/>
          <w:szCs w:val="24"/>
        </w:rPr>
        <w:t>Λαμπρούλης</w:t>
      </w:r>
      <w:proofErr w:type="spellEnd"/>
      <w:r w:rsidRPr="00E2440D">
        <w:rPr>
          <w:rFonts w:eastAsia="Times New Roman"/>
          <w:b/>
          <w:szCs w:val="24"/>
        </w:rPr>
        <w:t>):</w:t>
      </w:r>
      <w:r w:rsidRPr="0083133C">
        <w:rPr>
          <w:rFonts w:eastAsia="Times New Roman"/>
          <w:szCs w:val="24"/>
        </w:rPr>
        <w:t xml:space="preserve"> </w:t>
      </w:r>
      <w:r>
        <w:rPr>
          <w:rFonts w:eastAsia="Times New Roman"/>
          <w:szCs w:val="24"/>
        </w:rPr>
        <w:t>Τον λόγο έχει η Αναπληρώτρια Υπουργός κ</w:t>
      </w:r>
      <w:r>
        <w:rPr>
          <w:rFonts w:eastAsia="Times New Roman"/>
          <w:szCs w:val="24"/>
        </w:rPr>
        <w:t>.</w:t>
      </w:r>
      <w:r>
        <w:rPr>
          <w:rFonts w:eastAsia="Times New Roman"/>
          <w:szCs w:val="24"/>
        </w:rPr>
        <w:t xml:space="preserve"> Θεανώ Φωτίου.</w:t>
      </w:r>
    </w:p>
    <w:p w14:paraId="0F16F3A9" w14:textId="77777777" w:rsidR="0091757C" w:rsidRDefault="00D319C2">
      <w:pPr>
        <w:spacing w:line="600" w:lineRule="auto"/>
        <w:ind w:firstLine="720"/>
        <w:contextualSpacing/>
        <w:jc w:val="both"/>
        <w:rPr>
          <w:rFonts w:eastAsia="Times New Roman"/>
          <w:szCs w:val="24"/>
        </w:rPr>
      </w:pPr>
      <w:r w:rsidRPr="00E2440D">
        <w:rPr>
          <w:rFonts w:eastAsia="Times New Roman"/>
          <w:b/>
          <w:szCs w:val="24"/>
        </w:rPr>
        <w:t xml:space="preserve">ΘΕΑΝΩ ΦΩΤΙΟΥ (Αναπληρώτρια </w:t>
      </w:r>
      <w:r w:rsidRPr="00E2440D">
        <w:rPr>
          <w:rFonts w:eastAsia="Times New Roman"/>
          <w:b/>
          <w:szCs w:val="24"/>
        </w:rPr>
        <w:t>Υπουργός Εργασίας, Κοινωνικής</w:t>
      </w:r>
      <w:r>
        <w:rPr>
          <w:rFonts w:eastAsia="Times New Roman"/>
          <w:szCs w:val="24"/>
        </w:rPr>
        <w:t xml:space="preserve"> </w:t>
      </w:r>
      <w:r w:rsidRPr="00E2440D">
        <w:rPr>
          <w:rFonts w:eastAsia="Times New Roman"/>
          <w:b/>
          <w:szCs w:val="24"/>
        </w:rPr>
        <w:t xml:space="preserve">Ασφάλισης και Κοινωνικής Αλληλεγγύης): </w:t>
      </w:r>
      <w:r>
        <w:rPr>
          <w:rFonts w:eastAsia="Times New Roman"/>
          <w:szCs w:val="24"/>
        </w:rPr>
        <w:t xml:space="preserve">Κυρίες και κύριοι Βουλευτές, σήμερα ακούω από το πρωί απ’ όλες τις πτέρυγες –και εδώ είναι πραγματικά η έκπληξη- πόσο καλό ήταν το προηγούμενο συνταξιοδοτικό σύστημα. Όμως, όλοι ξέρουν ότι δεν ήταν βιώσιμο. Ήταν ελλειμματικό και κατέρρευσε με </w:t>
      </w:r>
      <w:r>
        <w:rPr>
          <w:rFonts w:eastAsia="Times New Roman"/>
          <w:szCs w:val="24"/>
        </w:rPr>
        <w:lastRenderedPageBreak/>
        <w:t>την κρίση. Βέ</w:t>
      </w:r>
      <w:r>
        <w:rPr>
          <w:rFonts w:eastAsia="Times New Roman"/>
          <w:szCs w:val="24"/>
        </w:rPr>
        <w:t>βαια, ξέρουν πολύ καλά η Νέα Δημοκρατία και το ΠΑΣΟΚ ότι δεν πληρώνανε τις συντάξεις όχι μόνο από ανικανότητα, αλλά και από έλλειψη χρημάτων. Ένα δισεκατομμύριο εκατό εκατομμύρια το έλλειμμα μετά από δώδεκα κοψίματα και μείωση έως 40% των συντάξεων. Γι’ αυ</w:t>
      </w:r>
      <w:r>
        <w:rPr>
          <w:rFonts w:eastAsia="Times New Roman"/>
          <w:szCs w:val="24"/>
        </w:rPr>
        <w:t xml:space="preserve">τό μας κληροδοτήσατε </w:t>
      </w:r>
      <w:r>
        <w:rPr>
          <w:rFonts w:eastAsia="Times New Roman"/>
          <w:szCs w:val="24"/>
        </w:rPr>
        <w:t>τετρακόσιες χιλιάδες</w:t>
      </w:r>
      <w:r>
        <w:rPr>
          <w:rFonts w:eastAsia="Times New Roman"/>
          <w:szCs w:val="24"/>
        </w:rPr>
        <w:t xml:space="preserve"> παροχές συνταξιοδοτικές, οι οποίες ήταν απλήρωτες και σήμερα τις έχουμε φτάσει στις </w:t>
      </w:r>
      <w:r>
        <w:rPr>
          <w:rFonts w:eastAsia="Times New Roman"/>
          <w:szCs w:val="24"/>
        </w:rPr>
        <w:t>σαράντα χιλιάδες</w:t>
      </w:r>
      <w:r>
        <w:rPr>
          <w:rFonts w:eastAsia="Times New Roman"/>
          <w:szCs w:val="24"/>
        </w:rPr>
        <w:t>, όπως ξέρετε όλοι, μέσα σε τρία χρόνια.</w:t>
      </w:r>
    </w:p>
    <w:p w14:paraId="0F16F3AA" w14:textId="77777777" w:rsidR="0091757C" w:rsidRDefault="00D319C2">
      <w:pPr>
        <w:spacing w:line="600" w:lineRule="auto"/>
        <w:ind w:firstLine="720"/>
        <w:contextualSpacing/>
        <w:jc w:val="both"/>
        <w:rPr>
          <w:rFonts w:eastAsia="Times New Roman"/>
          <w:szCs w:val="24"/>
        </w:rPr>
      </w:pPr>
      <w:r>
        <w:rPr>
          <w:rFonts w:eastAsia="Times New Roman"/>
          <w:szCs w:val="24"/>
        </w:rPr>
        <w:t>Ξεχάσατε όλοι σας, αλλά και το ΚΚΕ, ότι οι ελεύθεροι επαγγελματίες, οι αγ</w:t>
      </w:r>
      <w:r>
        <w:rPr>
          <w:rFonts w:eastAsia="Times New Roman"/>
          <w:szCs w:val="24"/>
        </w:rPr>
        <w:t>ρότες και οι επιστήμονες έπαψαν να πληρώνουν μέσα στην κρίση τις ασφαλιστικές τους εισφορές και έμειναν ανασφάλιστοι και χωρίς υγειονομική κάλυψη -ποιος δεν το ξέρει αυτό; -και ότι ξανάρχισαν να πληρώνουν τις εισφορές τους και να έχουν υγειονομική και ασφα</w:t>
      </w:r>
      <w:r>
        <w:rPr>
          <w:rFonts w:eastAsia="Times New Roman"/>
          <w:szCs w:val="24"/>
        </w:rPr>
        <w:t xml:space="preserve">λιστική κάλυψη με τον «επάρατο» νόμο </w:t>
      </w:r>
      <w:proofErr w:type="spellStart"/>
      <w:r>
        <w:rPr>
          <w:rFonts w:eastAsia="Times New Roman"/>
          <w:szCs w:val="24"/>
        </w:rPr>
        <w:t>Κατρούγκαλου</w:t>
      </w:r>
      <w:proofErr w:type="spellEnd"/>
      <w:r>
        <w:rPr>
          <w:rFonts w:eastAsia="Times New Roman"/>
          <w:szCs w:val="24"/>
        </w:rPr>
        <w:t>. Επιτέλους, δεν μπορεί όλα να λέτε τα ίδια.</w:t>
      </w:r>
    </w:p>
    <w:p w14:paraId="0F16F3AB" w14:textId="77777777" w:rsidR="0091757C" w:rsidRDefault="00D319C2">
      <w:pPr>
        <w:spacing w:line="600" w:lineRule="auto"/>
        <w:ind w:firstLine="720"/>
        <w:contextualSpacing/>
        <w:jc w:val="both"/>
        <w:rPr>
          <w:rFonts w:eastAsia="Times New Roman"/>
          <w:szCs w:val="24"/>
        </w:rPr>
      </w:pPr>
      <w:r>
        <w:rPr>
          <w:rFonts w:eastAsia="Times New Roman"/>
          <w:szCs w:val="24"/>
        </w:rPr>
        <w:t>Με το σημερινό νομοσχέδιο, μεταξύ άλλων, με την προκήρυξη 340 θέσεων μόνιμου προσωπικού και με διαδικασίες ΑΣΕΠ ενισχύουμε 69 ιδρύματα του δημοσίου που παρέχουν φ</w:t>
      </w:r>
      <w:r>
        <w:rPr>
          <w:rFonts w:eastAsia="Times New Roman"/>
          <w:szCs w:val="24"/>
        </w:rPr>
        <w:t>ροντίδα σε παιδιά, ηλικιωμένους και Α</w:t>
      </w:r>
      <w:r>
        <w:rPr>
          <w:rFonts w:eastAsia="Times New Roman"/>
          <w:szCs w:val="24"/>
        </w:rPr>
        <w:t>Μ</w:t>
      </w:r>
      <w:r>
        <w:rPr>
          <w:rFonts w:eastAsia="Times New Roman"/>
          <w:szCs w:val="24"/>
        </w:rPr>
        <w:t xml:space="preserve">ΕΑ. Είναι αυτά τα ιδρύματα που </w:t>
      </w:r>
      <w:r>
        <w:rPr>
          <w:rFonts w:eastAsia="Times New Roman"/>
          <w:szCs w:val="24"/>
        </w:rPr>
        <w:lastRenderedPageBreak/>
        <w:t>αποδεκατίστηκαν με τον κανόνα «πέντε προς ένα» και που εμείς αλλάξαμε σε κανόνα «ένα προς ένα», δηλαδή μία αποχώρηση-μία πρόσληψη. Όμως, ο κ. Μητσοτάκης υποσχέθηκε στη Θεσσαλονίκη ότι ότα</w:t>
      </w:r>
      <w:r>
        <w:rPr>
          <w:rFonts w:eastAsia="Times New Roman"/>
          <w:szCs w:val="24"/>
        </w:rPr>
        <w:t xml:space="preserve">ν έλθει εν τη βασιλεία του θα επαναφέρει τον κανόνα «πέντε προς ένα». Το υφιστάμενο επικουρικό προσωπικό των </w:t>
      </w:r>
      <w:r>
        <w:rPr>
          <w:rFonts w:eastAsia="Times New Roman"/>
          <w:szCs w:val="24"/>
        </w:rPr>
        <w:t>εξήντα εννέα</w:t>
      </w:r>
      <w:r>
        <w:rPr>
          <w:rFonts w:eastAsia="Times New Roman"/>
          <w:szCs w:val="24"/>
        </w:rPr>
        <w:t xml:space="preserve"> ιδρυμάτων θα λάβει υψηλή </w:t>
      </w:r>
      <w:proofErr w:type="spellStart"/>
      <w:r>
        <w:rPr>
          <w:rFonts w:eastAsia="Times New Roman"/>
          <w:szCs w:val="24"/>
        </w:rPr>
        <w:t>μοριοδότηση</w:t>
      </w:r>
      <w:proofErr w:type="spellEnd"/>
      <w:r>
        <w:rPr>
          <w:rFonts w:eastAsia="Times New Roman"/>
          <w:szCs w:val="24"/>
        </w:rPr>
        <w:t xml:space="preserve"> και συγχρόνως εξασφαλίζουμε την εργασία τους μέχρι το τέλος του 2019. Ήταν μια υπόσχεσή μας που τ</w:t>
      </w:r>
      <w:r>
        <w:rPr>
          <w:rFonts w:eastAsia="Times New Roman"/>
          <w:szCs w:val="24"/>
        </w:rPr>
        <w:t xml:space="preserve">ηρήσαμε. </w:t>
      </w:r>
    </w:p>
    <w:p w14:paraId="0F16F3AC"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Με το σημερινό νομοσχέδιο επεκτείνουμε τα </w:t>
      </w:r>
      <w:proofErr w:type="spellStart"/>
      <w:r>
        <w:rPr>
          <w:rFonts w:eastAsia="Times New Roman"/>
          <w:szCs w:val="24"/>
        </w:rPr>
        <w:t>εκατόν</w:t>
      </w:r>
      <w:proofErr w:type="spellEnd"/>
      <w:r>
        <w:rPr>
          <w:rFonts w:eastAsia="Times New Roman"/>
          <w:szCs w:val="24"/>
        </w:rPr>
        <w:t xml:space="preserve"> πενήντα τρεις χιλιάδες</w:t>
      </w:r>
      <w:r>
        <w:rPr>
          <w:rFonts w:eastAsia="Times New Roman"/>
          <w:szCs w:val="24"/>
        </w:rPr>
        <w:t xml:space="preserve"> καθημερινά ζεστά γεύματα εκτός από τα παιδιά του δημοτικού και στα παιδιά των εσπερινών λυκείων και γυμνασίων. </w:t>
      </w:r>
    </w:p>
    <w:p w14:paraId="0F16F3AD"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Αναφέρθηκε, όμως, σήμερα ο κ. </w:t>
      </w:r>
      <w:proofErr w:type="spellStart"/>
      <w:r>
        <w:rPr>
          <w:rFonts w:eastAsia="Times New Roman"/>
          <w:szCs w:val="24"/>
        </w:rPr>
        <w:t>Βρούτσης</w:t>
      </w:r>
      <w:proofErr w:type="spellEnd"/>
      <w:r>
        <w:rPr>
          <w:rFonts w:eastAsia="Times New Roman"/>
          <w:szCs w:val="24"/>
        </w:rPr>
        <w:t xml:space="preserve"> ξανά στις κοινωνικές με</w:t>
      </w:r>
      <w:r>
        <w:rPr>
          <w:rFonts w:eastAsia="Times New Roman"/>
          <w:szCs w:val="24"/>
        </w:rPr>
        <w:t xml:space="preserve">ταβιβάσεις και στα ποσοστά της φτώχειας στην Ελλάδα. </w:t>
      </w:r>
    </w:p>
    <w:p w14:paraId="0F16F3AE"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Χθες καταθέσαμε τον πρώτο </w:t>
      </w:r>
      <w:proofErr w:type="spellStart"/>
      <w:r>
        <w:rPr>
          <w:rFonts w:eastAsia="Times New Roman"/>
          <w:szCs w:val="24"/>
        </w:rPr>
        <w:t>μεταμνημονιακό</w:t>
      </w:r>
      <w:proofErr w:type="spellEnd"/>
      <w:r>
        <w:rPr>
          <w:rFonts w:eastAsia="Times New Roman"/>
          <w:szCs w:val="24"/>
        </w:rPr>
        <w:t xml:space="preserve"> </w:t>
      </w:r>
      <w:r>
        <w:rPr>
          <w:rFonts w:eastAsia="Times New Roman"/>
          <w:szCs w:val="24"/>
        </w:rPr>
        <w:t>π</w:t>
      </w:r>
      <w:r>
        <w:rPr>
          <w:rFonts w:eastAsia="Times New Roman"/>
          <w:szCs w:val="24"/>
        </w:rPr>
        <w:t>ροϋπολογισμό στη Βουλή χωρίς μέτρα λιτότητας και με αυξημένες κοινωνικές δαπάνες το 2019. Οι αυξημένες κοινωνικές δαπάνες αφορούν κοινωνικές μεταβιβάσεις. Οι κο</w:t>
      </w:r>
      <w:r>
        <w:rPr>
          <w:rFonts w:eastAsia="Times New Roman"/>
          <w:szCs w:val="24"/>
        </w:rPr>
        <w:t xml:space="preserve">ινωνικές μεταβιβάσεις, για να </w:t>
      </w:r>
      <w:r>
        <w:rPr>
          <w:rFonts w:eastAsia="Times New Roman"/>
          <w:szCs w:val="24"/>
        </w:rPr>
        <w:lastRenderedPageBreak/>
        <w:t>συνεννοηθούμε, είναι χρήματα που δίνεις για την πρόνοια, για κοινωνικές παροχές, για την αντιμετώπιση της φτώχειας. Εσείς τα ονομάζετε «</w:t>
      </w:r>
      <w:proofErr w:type="spellStart"/>
      <w:r>
        <w:rPr>
          <w:rFonts w:eastAsia="Times New Roman"/>
          <w:szCs w:val="24"/>
        </w:rPr>
        <w:t>παροχολογία</w:t>
      </w:r>
      <w:proofErr w:type="spellEnd"/>
      <w:r>
        <w:rPr>
          <w:rFonts w:eastAsia="Times New Roman"/>
          <w:szCs w:val="24"/>
        </w:rPr>
        <w:t>» και «προεκλογικά επιδόματα».</w:t>
      </w:r>
    </w:p>
    <w:p w14:paraId="0F16F3AF"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xml:space="preserve">, τα είπα και στις </w:t>
      </w:r>
      <w:r>
        <w:rPr>
          <w:rFonts w:eastAsia="Times New Roman"/>
          <w:szCs w:val="24"/>
        </w:rPr>
        <w:t>ε</w:t>
      </w:r>
      <w:r>
        <w:rPr>
          <w:rFonts w:eastAsia="Times New Roman"/>
          <w:szCs w:val="24"/>
        </w:rPr>
        <w:t xml:space="preserve">πιτροπές, αλλά </w:t>
      </w:r>
      <w:r>
        <w:rPr>
          <w:rFonts w:eastAsia="Times New Roman"/>
          <w:szCs w:val="24"/>
        </w:rPr>
        <w:t>η αλήθεια δεν σας ενδιαφέρει. Το 2014 με κυβέρνηση Σαμαρά ο μέσος όρος στις κοινωνικές μεταβιβάσεις της Ελλάδας προς την Ευρώπη υπολείπεται κατά 19,1 μονάδες. Το 2017 η διαφορά είναι 16,6 μονάδες. Τι επικαλείστε; Δεν καταλαβαίνω. Ότι δηλαδή έπεσε με εμάς φ</w:t>
      </w:r>
      <w:r>
        <w:rPr>
          <w:rFonts w:eastAsia="Times New Roman"/>
          <w:szCs w:val="24"/>
        </w:rPr>
        <w:t xml:space="preserve">τώχεια; Είναι προφανές. Πράγματι, 36% το 2014, </w:t>
      </w:r>
      <w:r>
        <w:rPr>
          <w:rFonts w:eastAsia="Times New Roman"/>
          <w:szCs w:val="24"/>
        </w:rPr>
        <w:t>τρία εκατομμύρια οκτακόσιες ογδόντα τέσσερις χιλιάδες</w:t>
      </w:r>
      <w:r>
        <w:rPr>
          <w:rFonts w:eastAsia="Times New Roman"/>
          <w:szCs w:val="24"/>
        </w:rPr>
        <w:t xml:space="preserve"> πολίτες σε κίνδυνο φτώχειας, 34,8% το 2017, δηλαδή </w:t>
      </w:r>
      <w:r>
        <w:rPr>
          <w:rFonts w:eastAsia="Times New Roman"/>
          <w:szCs w:val="24"/>
        </w:rPr>
        <w:t>τρία εκατομμύρια επτακόσιες χιλιάδες</w:t>
      </w:r>
      <w:r>
        <w:rPr>
          <w:rFonts w:eastAsia="Times New Roman"/>
          <w:szCs w:val="24"/>
        </w:rPr>
        <w:t xml:space="preserve"> πολίτες. Δεν θριαμβολογούμε, αλλά είναι </w:t>
      </w:r>
      <w:r>
        <w:rPr>
          <w:rFonts w:eastAsia="Times New Roman"/>
          <w:szCs w:val="24"/>
        </w:rPr>
        <w:t>διακόσιες χιλιάδες</w:t>
      </w:r>
      <w:r>
        <w:rPr>
          <w:rFonts w:eastAsia="Times New Roman"/>
          <w:szCs w:val="24"/>
        </w:rPr>
        <w:t xml:space="preserve"> πολίτες </w:t>
      </w:r>
      <w:r>
        <w:rPr>
          <w:rFonts w:eastAsia="Times New Roman"/>
          <w:szCs w:val="24"/>
        </w:rPr>
        <w:t xml:space="preserve">λιγότεροι. </w:t>
      </w:r>
    </w:p>
    <w:p w14:paraId="0F16F3B0" w14:textId="77777777" w:rsidR="0091757C" w:rsidRDefault="00D319C2">
      <w:pPr>
        <w:spacing w:line="600" w:lineRule="auto"/>
        <w:ind w:firstLine="720"/>
        <w:contextualSpacing/>
        <w:jc w:val="both"/>
        <w:rPr>
          <w:rFonts w:eastAsia="Times New Roman"/>
          <w:szCs w:val="24"/>
        </w:rPr>
      </w:pPr>
      <w:r>
        <w:rPr>
          <w:rFonts w:eastAsia="Times New Roman"/>
          <w:szCs w:val="24"/>
        </w:rPr>
        <w:t>Ξεχάσατε, όμως, και κάτι άλλο</w:t>
      </w:r>
      <w:r w:rsidRPr="006A1854">
        <w:rPr>
          <w:rFonts w:eastAsia="Times New Roman"/>
          <w:szCs w:val="24"/>
        </w:rPr>
        <w:t xml:space="preserve">: </w:t>
      </w:r>
      <w:r>
        <w:rPr>
          <w:rFonts w:eastAsia="Times New Roman"/>
          <w:szCs w:val="24"/>
        </w:rPr>
        <w:t>Η χώρα μας είχε τα υψηλότερα ποσοστά φτώχειας και παιδικής φτώχειας και κατά τις εποχές της ευμάρειας. Προ κρίσης, το 2008, 28,1%, δηλαδή πάνω από ένας στους τέσσερις πολίτες ήταν φτωχός.</w:t>
      </w:r>
    </w:p>
    <w:p w14:paraId="0F16F3B1"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lastRenderedPageBreak/>
        <w:t>Δ</w:t>
      </w:r>
      <w:r w:rsidRPr="000E09EC">
        <w:rPr>
          <w:rFonts w:eastAsia="Times New Roman"/>
          <w:szCs w:val="24"/>
        </w:rPr>
        <w:t>ηλαδή</w:t>
      </w:r>
      <w:r>
        <w:rPr>
          <w:rFonts w:eastAsia="Times New Roman"/>
          <w:szCs w:val="24"/>
        </w:rPr>
        <w:t>,</w:t>
      </w:r>
      <w:r w:rsidRPr="000E09EC">
        <w:rPr>
          <w:rFonts w:eastAsia="Times New Roman"/>
          <w:szCs w:val="24"/>
        </w:rPr>
        <w:t xml:space="preserve"> παραπάνω από ένας </w:t>
      </w:r>
      <w:r>
        <w:rPr>
          <w:rFonts w:eastAsia="Times New Roman"/>
          <w:szCs w:val="24"/>
        </w:rPr>
        <w:t xml:space="preserve">στους </w:t>
      </w:r>
      <w:r w:rsidRPr="000E09EC">
        <w:rPr>
          <w:rFonts w:eastAsia="Times New Roman"/>
          <w:szCs w:val="24"/>
        </w:rPr>
        <w:t>τέσσερις πολίτες ήταν φτωχός</w:t>
      </w:r>
      <w:r>
        <w:rPr>
          <w:rFonts w:eastAsia="Times New Roman"/>
          <w:szCs w:val="24"/>
        </w:rPr>
        <w:t>.</w:t>
      </w:r>
      <w:r w:rsidRPr="000E09EC">
        <w:rPr>
          <w:rFonts w:eastAsia="Times New Roman"/>
          <w:szCs w:val="24"/>
        </w:rPr>
        <w:t xml:space="preserve"> </w:t>
      </w:r>
      <w:r>
        <w:rPr>
          <w:rFonts w:eastAsia="Times New Roman"/>
          <w:szCs w:val="24"/>
        </w:rPr>
        <w:t>Α</w:t>
      </w:r>
      <w:r w:rsidRPr="000E09EC">
        <w:rPr>
          <w:rFonts w:eastAsia="Times New Roman"/>
          <w:szCs w:val="24"/>
        </w:rPr>
        <w:t>υτή την ανάπτυξη είχατε πετύχει</w:t>
      </w:r>
      <w:r>
        <w:rPr>
          <w:rFonts w:eastAsia="Times New Roman"/>
          <w:szCs w:val="24"/>
        </w:rPr>
        <w:t>.</w:t>
      </w:r>
      <w:r w:rsidRPr="000E09EC">
        <w:rPr>
          <w:rFonts w:eastAsia="Times New Roman"/>
          <w:szCs w:val="24"/>
        </w:rPr>
        <w:t xml:space="preserve"> </w:t>
      </w:r>
      <w:r>
        <w:rPr>
          <w:rFonts w:eastAsia="Times New Roman"/>
          <w:szCs w:val="24"/>
        </w:rPr>
        <w:t>Αυτή</w:t>
      </w:r>
      <w:r w:rsidRPr="000E09EC">
        <w:rPr>
          <w:rFonts w:eastAsia="Times New Roman"/>
          <w:szCs w:val="24"/>
        </w:rPr>
        <w:t xml:space="preserve"> θέλετε να επαναλάβετε</w:t>
      </w:r>
      <w:r>
        <w:rPr>
          <w:rFonts w:eastAsia="Times New Roman"/>
          <w:szCs w:val="24"/>
        </w:rPr>
        <w:t>. Η</w:t>
      </w:r>
      <w:r w:rsidRPr="000E09EC">
        <w:rPr>
          <w:rFonts w:eastAsia="Times New Roman"/>
          <w:szCs w:val="24"/>
        </w:rPr>
        <w:t xml:space="preserve"> ανάπτυξη</w:t>
      </w:r>
      <w:r>
        <w:rPr>
          <w:rFonts w:eastAsia="Times New Roman"/>
          <w:szCs w:val="24"/>
        </w:rPr>
        <w:t>,</w:t>
      </w:r>
      <w:r w:rsidRPr="000E09EC">
        <w:rPr>
          <w:rFonts w:eastAsia="Times New Roman"/>
          <w:szCs w:val="24"/>
        </w:rPr>
        <w:t xml:space="preserve"> </w:t>
      </w:r>
      <w:r>
        <w:rPr>
          <w:rFonts w:eastAsia="Times New Roman"/>
          <w:szCs w:val="24"/>
        </w:rPr>
        <w:t>δ</w:t>
      </w:r>
      <w:r w:rsidRPr="000E09EC">
        <w:rPr>
          <w:rFonts w:eastAsia="Times New Roman"/>
          <w:szCs w:val="24"/>
        </w:rPr>
        <w:t>υστυχώς</w:t>
      </w:r>
      <w:r>
        <w:rPr>
          <w:rFonts w:eastAsia="Times New Roman"/>
          <w:szCs w:val="24"/>
        </w:rPr>
        <w:t>,</w:t>
      </w:r>
      <w:r w:rsidRPr="000E09EC">
        <w:rPr>
          <w:rFonts w:eastAsia="Times New Roman"/>
          <w:szCs w:val="24"/>
        </w:rPr>
        <w:t xml:space="preserve"> δεν σημαίνει </w:t>
      </w:r>
      <w:r>
        <w:rPr>
          <w:rFonts w:eastAsia="Times New Roman"/>
          <w:szCs w:val="24"/>
        </w:rPr>
        <w:t xml:space="preserve">άμβλυνση </w:t>
      </w:r>
      <w:r w:rsidRPr="000E09EC">
        <w:rPr>
          <w:rFonts w:eastAsia="Times New Roman"/>
          <w:szCs w:val="24"/>
        </w:rPr>
        <w:t>των ανισοτήτων εξαρχής</w:t>
      </w:r>
      <w:r>
        <w:rPr>
          <w:rFonts w:eastAsia="Times New Roman"/>
          <w:szCs w:val="24"/>
        </w:rPr>
        <w:t>,</w:t>
      </w:r>
      <w:r w:rsidRPr="000E09EC">
        <w:rPr>
          <w:rFonts w:eastAsia="Times New Roman"/>
          <w:szCs w:val="24"/>
        </w:rPr>
        <w:t xml:space="preserve"> δεν σημαίνει ότι εκ προοιμίου αν </w:t>
      </w:r>
      <w:r>
        <w:rPr>
          <w:rFonts w:eastAsia="Times New Roman"/>
          <w:szCs w:val="24"/>
        </w:rPr>
        <w:t xml:space="preserve">έχεις </w:t>
      </w:r>
      <w:r w:rsidRPr="000E09EC">
        <w:rPr>
          <w:rFonts w:eastAsia="Times New Roman"/>
          <w:szCs w:val="24"/>
        </w:rPr>
        <w:t>ανάπτυξη</w:t>
      </w:r>
      <w:r>
        <w:rPr>
          <w:rFonts w:eastAsia="Times New Roman"/>
          <w:szCs w:val="24"/>
        </w:rPr>
        <w:t xml:space="preserve">, έχεις άμβλυνση των </w:t>
      </w:r>
      <w:r w:rsidRPr="000E09EC">
        <w:rPr>
          <w:rFonts w:eastAsia="Times New Roman"/>
          <w:szCs w:val="24"/>
        </w:rPr>
        <w:t>ανι</w:t>
      </w:r>
      <w:r w:rsidRPr="000E09EC">
        <w:rPr>
          <w:rFonts w:eastAsia="Times New Roman"/>
          <w:szCs w:val="24"/>
        </w:rPr>
        <w:t>σοτήτων</w:t>
      </w:r>
      <w:r>
        <w:rPr>
          <w:rFonts w:eastAsia="Times New Roman"/>
          <w:szCs w:val="24"/>
        </w:rPr>
        <w:t>.</w:t>
      </w:r>
      <w:r w:rsidRPr="000E09EC">
        <w:rPr>
          <w:rFonts w:eastAsia="Times New Roman"/>
          <w:szCs w:val="24"/>
        </w:rPr>
        <w:t xml:space="preserve"> </w:t>
      </w:r>
      <w:r>
        <w:rPr>
          <w:rFonts w:eastAsia="Times New Roman"/>
          <w:szCs w:val="24"/>
        </w:rPr>
        <w:t>Α</w:t>
      </w:r>
      <w:r w:rsidRPr="000E09EC">
        <w:rPr>
          <w:rFonts w:eastAsia="Times New Roman"/>
          <w:szCs w:val="24"/>
        </w:rPr>
        <w:t>ν εφαρμόζει</w:t>
      </w:r>
      <w:r>
        <w:rPr>
          <w:rFonts w:eastAsia="Times New Roman"/>
          <w:szCs w:val="24"/>
        </w:rPr>
        <w:t xml:space="preserve">ς </w:t>
      </w:r>
      <w:r w:rsidRPr="000E09EC">
        <w:rPr>
          <w:rFonts w:eastAsia="Times New Roman"/>
          <w:szCs w:val="24"/>
        </w:rPr>
        <w:t>νεοφιλελεύθερες πολιτικές</w:t>
      </w:r>
      <w:r>
        <w:rPr>
          <w:rFonts w:eastAsia="Times New Roman"/>
          <w:szCs w:val="24"/>
        </w:rPr>
        <w:t>,</w:t>
      </w:r>
      <w:r w:rsidRPr="000E09EC">
        <w:rPr>
          <w:rFonts w:eastAsia="Times New Roman"/>
          <w:szCs w:val="24"/>
        </w:rPr>
        <w:t xml:space="preserve"> σημαίνει πολλές φορές και </w:t>
      </w:r>
      <w:r>
        <w:rPr>
          <w:rFonts w:eastAsia="Times New Roman"/>
          <w:szCs w:val="24"/>
        </w:rPr>
        <w:t xml:space="preserve">όξυνση </w:t>
      </w:r>
      <w:r w:rsidRPr="000E09EC">
        <w:rPr>
          <w:rFonts w:eastAsia="Times New Roman"/>
          <w:szCs w:val="24"/>
        </w:rPr>
        <w:t>των ανισοτήτων</w:t>
      </w:r>
      <w:r>
        <w:rPr>
          <w:rFonts w:eastAsia="Times New Roman"/>
          <w:szCs w:val="24"/>
        </w:rPr>
        <w:t>,</w:t>
      </w:r>
      <w:r w:rsidRPr="000E09EC">
        <w:rPr>
          <w:rFonts w:eastAsia="Times New Roman"/>
          <w:szCs w:val="24"/>
        </w:rPr>
        <w:t xml:space="preserve"> δηλαδή πολιτικές που ευνοούν τους λίγους </w:t>
      </w:r>
      <w:r>
        <w:rPr>
          <w:rFonts w:eastAsia="Times New Roman"/>
          <w:szCs w:val="24"/>
        </w:rPr>
        <w:t xml:space="preserve">και όχι τους πολλούς. </w:t>
      </w:r>
      <w:r w:rsidRPr="000E09EC">
        <w:rPr>
          <w:rFonts w:eastAsia="Times New Roman"/>
          <w:szCs w:val="24"/>
        </w:rPr>
        <w:t>Αυτό ακριβώς σημαίνει ανάπτυξη και φτώχεια στο 28,1% που σας είπα πριν</w:t>
      </w:r>
      <w:r>
        <w:rPr>
          <w:rFonts w:eastAsia="Times New Roman"/>
          <w:szCs w:val="24"/>
        </w:rPr>
        <w:t>.</w:t>
      </w:r>
    </w:p>
    <w:p w14:paraId="0F16F3B2"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 xml:space="preserve">Όμως, όπως διαβάζετε </w:t>
      </w:r>
      <w:r w:rsidRPr="000E09EC">
        <w:rPr>
          <w:rFonts w:eastAsia="Times New Roman"/>
          <w:szCs w:val="24"/>
        </w:rPr>
        <w:t xml:space="preserve">τα στοιχεία της </w:t>
      </w:r>
      <w:r w:rsidRPr="000E09EC">
        <w:rPr>
          <w:rFonts w:eastAsia="Times New Roman"/>
          <w:szCs w:val="24"/>
        </w:rPr>
        <w:t>EUROSTAT</w:t>
      </w:r>
      <w:r>
        <w:rPr>
          <w:rFonts w:eastAsia="Times New Roman"/>
          <w:szCs w:val="24"/>
        </w:rPr>
        <w:t>,</w:t>
      </w:r>
      <w:r w:rsidRPr="000E09EC">
        <w:rPr>
          <w:rFonts w:eastAsia="Times New Roman"/>
          <w:szCs w:val="24"/>
        </w:rPr>
        <w:t xml:space="preserve"> κ</w:t>
      </w:r>
      <w:r>
        <w:rPr>
          <w:rFonts w:eastAsia="Times New Roman"/>
          <w:szCs w:val="24"/>
        </w:rPr>
        <w:t>ύριε</w:t>
      </w:r>
      <w:r w:rsidRPr="000E09EC">
        <w:rPr>
          <w:rFonts w:eastAsia="Times New Roman"/>
          <w:szCs w:val="24"/>
        </w:rPr>
        <w:t xml:space="preserve"> </w:t>
      </w:r>
      <w:proofErr w:type="spellStart"/>
      <w:r>
        <w:rPr>
          <w:rFonts w:eastAsia="Times New Roman"/>
          <w:szCs w:val="24"/>
        </w:rPr>
        <w:t>Βρούτση</w:t>
      </w:r>
      <w:proofErr w:type="spellEnd"/>
      <w:r>
        <w:rPr>
          <w:rFonts w:eastAsia="Times New Roman"/>
          <w:szCs w:val="24"/>
        </w:rPr>
        <w:t>,</w:t>
      </w:r>
      <w:r w:rsidRPr="000E09EC">
        <w:rPr>
          <w:rFonts w:eastAsia="Times New Roman"/>
          <w:szCs w:val="24"/>
        </w:rPr>
        <w:t xml:space="preserve"> </w:t>
      </w:r>
      <w:r>
        <w:rPr>
          <w:rFonts w:eastAsia="Times New Roman"/>
          <w:szCs w:val="24"/>
        </w:rPr>
        <w:t>-</w:t>
      </w:r>
      <w:r w:rsidRPr="000E09EC">
        <w:rPr>
          <w:rFonts w:eastAsia="Times New Roman"/>
          <w:szCs w:val="24"/>
        </w:rPr>
        <w:t xml:space="preserve">στην πραγματικότητα όπως </w:t>
      </w:r>
      <w:r>
        <w:rPr>
          <w:rFonts w:eastAsia="Times New Roman"/>
          <w:szCs w:val="24"/>
        </w:rPr>
        <w:t xml:space="preserve">δεν </w:t>
      </w:r>
      <w:r w:rsidRPr="000E09EC">
        <w:rPr>
          <w:rFonts w:eastAsia="Times New Roman"/>
          <w:szCs w:val="24"/>
        </w:rPr>
        <w:t>τ</w:t>
      </w:r>
      <w:r>
        <w:rPr>
          <w:rFonts w:eastAsia="Times New Roman"/>
          <w:szCs w:val="24"/>
        </w:rPr>
        <w:t>α</w:t>
      </w:r>
      <w:r w:rsidRPr="000E09EC">
        <w:rPr>
          <w:rFonts w:eastAsia="Times New Roman"/>
          <w:szCs w:val="24"/>
        </w:rPr>
        <w:t xml:space="preserve"> διαβάζετε</w:t>
      </w:r>
      <w:r>
        <w:rPr>
          <w:rFonts w:eastAsia="Times New Roman"/>
          <w:szCs w:val="24"/>
        </w:rPr>
        <w:t>-</w:t>
      </w:r>
      <w:r w:rsidRPr="000E09EC">
        <w:rPr>
          <w:rFonts w:eastAsia="Times New Roman"/>
          <w:szCs w:val="24"/>
        </w:rPr>
        <w:t xml:space="preserve"> δεν προσέξατε ότι εμείς έχουμε 24,5% παιδική φτώχεια το </w:t>
      </w:r>
      <w:r>
        <w:rPr>
          <w:rFonts w:eastAsia="Times New Roman"/>
          <w:szCs w:val="24"/>
        </w:rPr>
        <w:t>20</w:t>
      </w:r>
      <w:r w:rsidRPr="000E09EC">
        <w:rPr>
          <w:rFonts w:eastAsia="Times New Roman"/>
          <w:szCs w:val="24"/>
        </w:rPr>
        <w:t>17</w:t>
      </w:r>
      <w:r>
        <w:rPr>
          <w:rFonts w:eastAsia="Times New Roman"/>
          <w:szCs w:val="24"/>
        </w:rPr>
        <w:t>,</w:t>
      </w:r>
      <w:r w:rsidRPr="000E09EC">
        <w:rPr>
          <w:rFonts w:eastAsia="Times New Roman"/>
          <w:szCs w:val="24"/>
        </w:rPr>
        <w:t xml:space="preserve"> όταν η Ισπανία έχει 28,3</w:t>
      </w:r>
      <w:r>
        <w:rPr>
          <w:rFonts w:eastAsia="Times New Roman"/>
          <w:szCs w:val="24"/>
        </w:rPr>
        <w:t>%</w:t>
      </w:r>
      <w:r w:rsidRPr="000E09EC">
        <w:rPr>
          <w:rFonts w:eastAsia="Times New Roman"/>
          <w:szCs w:val="24"/>
        </w:rPr>
        <w:t xml:space="preserve"> και Ιταλία 26,4</w:t>
      </w:r>
      <w:r>
        <w:rPr>
          <w:rFonts w:eastAsia="Times New Roman"/>
          <w:szCs w:val="24"/>
        </w:rPr>
        <w:t>%. Α</w:t>
      </w:r>
      <w:r w:rsidRPr="000E09EC">
        <w:rPr>
          <w:rFonts w:eastAsia="Times New Roman"/>
          <w:szCs w:val="24"/>
        </w:rPr>
        <w:t>υτό πώς το ερμηνεύετε</w:t>
      </w:r>
      <w:r>
        <w:rPr>
          <w:rFonts w:eastAsia="Times New Roman"/>
          <w:szCs w:val="24"/>
        </w:rPr>
        <w:t>;</w:t>
      </w:r>
      <w:r w:rsidRPr="000E09EC">
        <w:rPr>
          <w:rFonts w:eastAsia="Times New Roman"/>
          <w:szCs w:val="24"/>
        </w:rPr>
        <w:t xml:space="preserve"> </w:t>
      </w:r>
      <w:r>
        <w:rPr>
          <w:rFonts w:eastAsia="Times New Roman"/>
          <w:szCs w:val="24"/>
        </w:rPr>
        <w:t>Α</w:t>
      </w:r>
      <w:r w:rsidRPr="000E09EC">
        <w:rPr>
          <w:rFonts w:eastAsia="Times New Roman"/>
          <w:szCs w:val="24"/>
        </w:rPr>
        <w:t>υτό συμβαίνει</w:t>
      </w:r>
      <w:r>
        <w:rPr>
          <w:rFonts w:eastAsia="Times New Roman"/>
          <w:szCs w:val="24"/>
        </w:rPr>
        <w:t>,</w:t>
      </w:r>
      <w:r w:rsidRPr="000E09EC">
        <w:rPr>
          <w:rFonts w:eastAsia="Times New Roman"/>
          <w:szCs w:val="24"/>
        </w:rPr>
        <w:t xml:space="preserve"> γιατί το κοινωνικό μοντέλ</w:t>
      </w:r>
      <w:r w:rsidRPr="000E09EC">
        <w:rPr>
          <w:rFonts w:eastAsia="Times New Roman"/>
          <w:szCs w:val="24"/>
        </w:rPr>
        <w:t xml:space="preserve">ο πρόνοιας </w:t>
      </w:r>
      <w:r>
        <w:rPr>
          <w:rFonts w:eastAsia="Times New Roman"/>
          <w:szCs w:val="24"/>
        </w:rPr>
        <w:t>των χωρών</w:t>
      </w:r>
      <w:r w:rsidRPr="000E09EC">
        <w:rPr>
          <w:rFonts w:eastAsia="Times New Roman"/>
          <w:szCs w:val="24"/>
        </w:rPr>
        <w:t xml:space="preserve"> του </w:t>
      </w:r>
      <w:r>
        <w:rPr>
          <w:rFonts w:eastAsia="Times New Roman"/>
          <w:szCs w:val="24"/>
        </w:rPr>
        <w:t>ν</w:t>
      </w:r>
      <w:r w:rsidRPr="000E09EC">
        <w:rPr>
          <w:rFonts w:eastAsia="Times New Roman"/>
          <w:szCs w:val="24"/>
        </w:rPr>
        <w:t>ότου</w:t>
      </w:r>
      <w:r>
        <w:rPr>
          <w:rFonts w:eastAsia="Times New Roman"/>
          <w:szCs w:val="24"/>
        </w:rPr>
        <w:t>,</w:t>
      </w:r>
      <w:r w:rsidRPr="000E09EC">
        <w:rPr>
          <w:rFonts w:eastAsia="Times New Roman"/>
          <w:szCs w:val="24"/>
        </w:rPr>
        <w:t xml:space="preserve"> Ισπανία</w:t>
      </w:r>
      <w:r>
        <w:rPr>
          <w:rFonts w:eastAsia="Times New Roman"/>
          <w:szCs w:val="24"/>
        </w:rPr>
        <w:t>,</w:t>
      </w:r>
      <w:r w:rsidRPr="000E09EC">
        <w:rPr>
          <w:rFonts w:eastAsia="Times New Roman"/>
          <w:szCs w:val="24"/>
        </w:rPr>
        <w:t xml:space="preserve"> Ιταλία</w:t>
      </w:r>
      <w:r>
        <w:rPr>
          <w:rFonts w:eastAsia="Times New Roman"/>
          <w:szCs w:val="24"/>
        </w:rPr>
        <w:t>,</w:t>
      </w:r>
      <w:r w:rsidRPr="000E09EC">
        <w:rPr>
          <w:rFonts w:eastAsia="Times New Roman"/>
          <w:szCs w:val="24"/>
        </w:rPr>
        <w:t xml:space="preserve"> Πορτογαλία και εμείς</w:t>
      </w:r>
      <w:r>
        <w:rPr>
          <w:rFonts w:eastAsia="Times New Roman"/>
          <w:szCs w:val="24"/>
        </w:rPr>
        <w:t>,</w:t>
      </w:r>
      <w:r w:rsidRPr="000E09EC">
        <w:rPr>
          <w:rFonts w:eastAsia="Times New Roman"/>
          <w:szCs w:val="24"/>
        </w:rPr>
        <w:t xml:space="preserve"> μέχρι σήμερα</w:t>
      </w:r>
      <w:r>
        <w:rPr>
          <w:rFonts w:eastAsia="Times New Roman"/>
          <w:szCs w:val="24"/>
        </w:rPr>
        <w:t xml:space="preserve"> –δηλαδή, με εσάς πριν-</w:t>
      </w:r>
      <w:r w:rsidRPr="000E09EC">
        <w:rPr>
          <w:rFonts w:eastAsia="Times New Roman"/>
          <w:szCs w:val="24"/>
        </w:rPr>
        <w:t xml:space="preserve"> είχε κοινά χαρακτηριστικά</w:t>
      </w:r>
      <w:r>
        <w:rPr>
          <w:rFonts w:eastAsia="Times New Roman"/>
          <w:szCs w:val="24"/>
        </w:rPr>
        <w:t>:</w:t>
      </w:r>
      <w:r w:rsidRPr="000E09EC">
        <w:rPr>
          <w:rFonts w:eastAsia="Times New Roman"/>
          <w:szCs w:val="24"/>
        </w:rPr>
        <w:t xml:space="preserve"> μικρές κοινωνικές μεταβιβάσεις</w:t>
      </w:r>
      <w:r>
        <w:rPr>
          <w:rFonts w:eastAsia="Times New Roman"/>
          <w:szCs w:val="24"/>
        </w:rPr>
        <w:t>.</w:t>
      </w:r>
      <w:r w:rsidRPr="000E09EC">
        <w:rPr>
          <w:rFonts w:eastAsia="Times New Roman"/>
          <w:szCs w:val="24"/>
        </w:rPr>
        <w:t xml:space="preserve"> </w:t>
      </w:r>
      <w:r>
        <w:rPr>
          <w:rFonts w:eastAsia="Times New Roman"/>
          <w:szCs w:val="24"/>
        </w:rPr>
        <w:t>Γι’</w:t>
      </w:r>
      <w:r w:rsidRPr="000E09EC">
        <w:rPr>
          <w:rFonts w:eastAsia="Times New Roman"/>
          <w:szCs w:val="24"/>
        </w:rPr>
        <w:t xml:space="preserve"> αυτό έχουμε συγγενείς δείκτες</w:t>
      </w:r>
      <w:r>
        <w:rPr>
          <w:rFonts w:eastAsia="Times New Roman"/>
          <w:szCs w:val="24"/>
        </w:rPr>
        <w:t>,</w:t>
      </w:r>
      <w:r w:rsidRPr="000E09EC">
        <w:rPr>
          <w:rFonts w:eastAsia="Times New Roman"/>
          <w:szCs w:val="24"/>
        </w:rPr>
        <w:t xml:space="preserve"> φτώχειας</w:t>
      </w:r>
      <w:r>
        <w:rPr>
          <w:rFonts w:eastAsia="Times New Roman"/>
          <w:szCs w:val="24"/>
        </w:rPr>
        <w:t>,</w:t>
      </w:r>
      <w:r w:rsidRPr="000E09EC">
        <w:rPr>
          <w:rFonts w:eastAsia="Times New Roman"/>
          <w:szCs w:val="24"/>
        </w:rPr>
        <w:t xml:space="preserve"> </w:t>
      </w:r>
      <w:r>
        <w:rPr>
          <w:rFonts w:eastAsia="Times New Roman"/>
          <w:szCs w:val="24"/>
        </w:rPr>
        <w:t>παιδικής φτώχειας,</w:t>
      </w:r>
      <w:r w:rsidRPr="000E09EC">
        <w:rPr>
          <w:rFonts w:eastAsia="Times New Roman"/>
          <w:szCs w:val="24"/>
        </w:rPr>
        <w:t xml:space="preserve"> ανεργίας και παράλληλους δ</w:t>
      </w:r>
      <w:r w:rsidRPr="000E09EC">
        <w:rPr>
          <w:rFonts w:eastAsia="Times New Roman"/>
          <w:szCs w:val="24"/>
        </w:rPr>
        <w:t>είκτες</w:t>
      </w:r>
      <w:r>
        <w:rPr>
          <w:rFonts w:eastAsia="Times New Roman"/>
          <w:szCs w:val="24"/>
        </w:rPr>
        <w:t>,</w:t>
      </w:r>
      <w:r w:rsidRPr="000E09EC">
        <w:rPr>
          <w:rFonts w:eastAsia="Times New Roman"/>
          <w:szCs w:val="24"/>
        </w:rPr>
        <w:t xml:space="preserve"> το δημογραφικό πρόβλημα</w:t>
      </w:r>
      <w:r>
        <w:rPr>
          <w:rFonts w:eastAsia="Times New Roman"/>
          <w:szCs w:val="24"/>
        </w:rPr>
        <w:t>. Αυτό είναι το</w:t>
      </w:r>
      <w:r w:rsidRPr="000E09EC">
        <w:rPr>
          <w:rFonts w:eastAsia="Times New Roman"/>
          <w:szCs w:val="24"/>
        </w:rPr>
        <w:t xml:space="preserve"> μοντέλο των χωρών του </w:t>
      </w:r>
      <w:r>
        <w:rPr>
          <w:rFonts w:eastAsia="Times New Roman"/>
          <w:szCs w:val="24"/>
        </w:rPr>
        <w:t>Ν</w:t>
      </w:r>
      <w:r w:rsidRPr="000E09EC">
        <w:rPr>
          <w:rFonts w:eastAsia="Times New Roman"/>
          <w:szCs w:val="24"/>
        </w:rPr>
        <w:t xml:space="preserve">ότου </w:t>
      </w:r>
      <w:r w:rsidRPr="000E09EC">
        <w:rPr>
          <w:rFonts w:eastAsia="Times New Roman"/>
          <w:szCs w:val="24"/>
        </w:rPr>
        <w:lastRenderedPageBreak/>
        <w:t xml:space="preserve">και αυτό </w:t>
      </w:r>
      <w:r>
        <w:rPr>
          <w:rFonts w:eastAsia="Times New Roman"/>
          <w:szCs w:val="24"/>
        </w:rPr>
        <w:t>ε</w:t>
      </w:r>
      <w:r w:rsidRPr="000E09EC">
        <w:rPr>
          <w:rFonts w:eastAsia="Times New Roman"/>
          <w:szCs w:val="24"/>
        </w:rPr>
        <w:t>μείς το αλλάζουμε</w:t>
      </w:r>
      <w:r>
        <w:rPr>
          <w:rFonts w:eastAsia="Times New Roman"/>
          <w:szCs w:val="24"/>
        </w:rPr>
        <w:t>. Ε</w:t>
      </w:r>
      <w:r w:rsidRPr="000E09EC">
        <w:rPr>
          <w:rFonts w:eastAsia="Times New Roman"/>
          <w:szCs w:val="24"/>
        </w:rPr>
        <w:t>ίναι ένα μοντέλο φτωχό σε υπηρεσίες</w:t>
      </w:r>
      <w:r>
        <w:rPr>
          <w:rFonts w:eastAsia="Times New Roman"/>
          <w:szCs w:val="24"/>
        </w:rPr>
        <w:t>,</w:t>
      </w:r>
      <w:r w:rsidRPr="000E09EC">
        <w:rPr>
          <w:rFonts w:eastAsia="Times New Roman"/>
          <w:szCs w:val="24"/>
        </w:rPr>
        <w:t xml:space="preserve"> χωρίς οριζόντιες παροχές που </w:t>
      </w:r>
      <w:r>
        <w:rPr>
          <w:rFonts w:eastAsia="Times New Roman"/>
          <w:szCs w:val="24"/>
        </w:rPr>
        <w:t>ευνοεί</w:t>
      </w:r>
      <w:r w:rsidRPr="000E09EC">
        <w:rPr>
          <w:rFonts w:eastAsia="Times New Roman"/>
          <w:szCs w:val="24"/>
        </w:rPr>
        <w:t xml:space="preserve"> τις πελατειακές σχέσεις και τη διαφθορά</w:t>
      </w:r>
      <w:r>
        <w:rPr>
          <w:rFonts w:eastAsia="Times New Roman"/>
          <w:szCs w:val="24"/>
        </w:rPr>
        <w:t>,</w:t>
      </w:r>
      <w:r w:rsidRPr="000E09EC">
        <w:rPr>
          <w:rFonts w:eastAsia="Times New Roman"/>
          <w:szCs w:val="24"/>
        </w:rPr>
        <w:t xml:space="preserve"> που όλα τα εγκαταλείπει στην οικογένε</w:t>
      </w:r>
      <w:r w:rsidRPr="000E09EC">
        <w:rPr>
          <w:rFonts w:eastAsia="Times New Roman"/>
          <w:szCs w:val="24"/>
        </w:rPr>
        <w:t>ια</w:t>
      </w:r>
      <w:r>
        <w:rPr>
          <w:rFonts w:eastAsia="Times New Roman"/>
          <w:szCs w:val="24"/>
        </w:rPr>
        <w:t>. Η οικογένεια</w:t>
      </w:r>
      <w:r w:rsidRPr="000E09EC">
        <w:rPr>
          <w:rFonts w:eastAsia="Times New Roman"/>
          <w:szCs w:val="24"/>
        </w:rPr>
        <w:t xml:space="preserve"> να σώσει</w:t>
      </w:r>
      <w:r>
        <w:rPr>
          <w:rFonts w:eastAsia="Times New Roman"/>
          <w:szCs w:val="24"/>
        </w:rPr>
        <w:t>,</w:t>
      </w:r>
      <w:r w:rsidRPr="000E09EC">
        <w:rPr>
          <w:rFonts w:eastAsia="Times New Roman"/>
          <w:szCs w:val="24"/>
        </w:rPr>
        <w:t xml:space="preserve"> γιατί κράτος </w:t>
      </w:r>
      <w:r>
        <w:rPr>
          <w:rFonts w:eastAsia="Times New Roman"/>
          <w:szCs w:val="24"/>
        </w:rPr>
        <w:t>δ</w:t>
      </w:r>
      <w:r w:rsidRPr="000E09EC">
        <w:rPr>
          <w:rFonts w:eastAsia="Times New Roman"/>
          <w:szCs w:val="24"/>
        </w:rPr>
        <w:t>εν υπάρχει</w:t>
      </w:r>
      <w:r>
        <w:rPr>
          <w:rFonts w:eastAsia="Times New Roman"/>
          <w:szCs w:val="24"/>
        </w:rPr>
        <w:t>.</w:t>
      </w:r>
      <w:r w:rsidRPr="000E09EC">
        <w:rPr>
          <w:rFonts w:eastAsia="Times New Roman"/>
          <w:szCs w:val="24"/>
        </w:rPr>
        <w:t xml:space="preserve"> </w:t>
      </w:r>
      <w:r>
        <w:rPr>
          <w:rFonts w:eastAsia="Times New Roman"/>
          <w:szCs w:val="24"/>
        </w:rPr>
        <w:t>Ε</w:t>
      </w:r>
      <w:r w:rsidRPr="000E09EC">
        <w:rPr>
          <w:rFonts w:eastAsia="Times New Roman"/>
          <w:szCs w:val="24"/>
        </w:rPr>
        <w:t>ίναι ένα μοντέλο αντιπαραγωγικό</w:t>
      </w:r>
      <w:r>
        <w:rPr>
          <w:rFonts w:eastAsia="Times New Roman"/>
          <w:szCs w:val="24"/>
        </w:rPr>
        <w:t>,</w:t>
      </w:r>
      <w:r w:rsidRPr="000E09EC">
        <w:rPr>
          <w:rFonts w:eastAsia="Times New Roman"/>
          <w:szCs w:val="24"/>
        </w:rPr>
        <w:t xml:space="preserve"> </w:t>
      </w:r>
      <w:proofErr w:type="spellStart"/>
      <w:r>
        <w:rPr>
          <w:rFonts w:eastAsia="Times New Roman"/>
          <w:szCs w:val="24"/>
        </w:rPr>
        <w:t>αντι</w:t>
      </w:r>
      <w:r w:rsidRPr="000E09EC">
        <w:rPr>
          <w:rFonts w:eastAsia="Times New Roman"/>
          <w:szCs w:val="24"/>
        </w:rPr>
        <w:t>επενδυτικό</w:t>
      </w:r>
      <w:proofErr w:type="spellEnd"/>
      <w:r>
        <w:rPr>
          <w:rFonts w:eastAsia="Times New Roman"/>
          <w:szCs w:val="24"/>
        </w:rPr>
        <w:t>,</w:t>
      </w:r>
      <w:r w:rsidRPr="000E09EC">
        <w:rPr>
          <w:rFonts w:eastAsia="Times New Roman"/>
          <w:szCs w:val="24"/>
        </w:rPr>
        <w:t xml:space="preserve"> αντιαναπτυξιακό</w:t>
      </w:r>
      <w:r>
        <w:rPr>
          <w:rFonts w:eastAsia="Times New Roman"/>
          <w:szCs w:val="24"/>
        </w:rPr>
        <w:t>.</w:t>
      </w:r>
      <w:r w:rsidRPr="000E09EC">
        <w:rPr>
          <w:rFonts w:eastAsia="Times New Roman"/>
          <w:szCs w:val="24"/>
        </w:rPr>
        <w:t xml:space="preserve"> </w:t>
      </w:r>
      <w:r>
        <w:rPr>
          <w:rFonts w:eastAsia="Times New Roman"/>
          <w:szCs w:val="24"/>
        </w:rPr>
        <w:t>Α</w:t>
      </w:r>
      <w:r w:rsidRPr="000E09EC">
        <w:rPr>
          <w:rFonts w:eastAsia="Times New Roman"/>
          <w:szCs w:val="24"/>
        </w:rPr>
        <w:t xml:space="preserve">υτό </w:t>
      </w:r>
      <w:r>
        <w:rPr>
          <w:rFonts w:eastAsia="Times New Roman"/>
          <w:szCs w:val="24"/>
        </w:rPr>
        <w:t>εφαρμόσατε</w:t>
      </w:r>
      <w:r w:rsidRPr="000E09EC">
        <w:rPr>
          <w:rFonts w:eastAsia="Times New Roman"/>
          <w:szCs w:val="24"/>
        </w:rPr>
        <w:t xml:space="preserve"> μέχρι σήμερα</w:t>
      </w:r>
      <w:r>
        <w:rPr>
          <w:rFonts w:eastAsia="Times New Roman"/>
          <w:szCs w:val="24"/>
        </w:rPr>
        <w:t>.</w:t>
      </w:r>
      <w:r w:rsidRPr="000E09EC">
        <w:rPr>
          <w:rFonts w:eastAsia="Times New Roman"/>
          <w:szCs w:val="24"/>
        </w:rPr>
        <w:t xml:space="preserve"> </w:t>
      </w:r>
      <w:r>
        <w:rPr>
          <w:rFonts w:eastAsia="Times New Roman"/>
          <w:szCs w:val="24"/>
        </w:rPr>
        <w:t>Α</w:t>
      </w:r>
      <w:r w:rsidRPr="000E09EC">
        <w:rPr>
          <w:rFonts w:eastAsia="Times New Roman"/>
          <w:szCs w:val="24"/>
        </w:rPr>
        <w:t>υτό θέλετε ξανά να εφαρμόσετε</w:t>
      </w:r>
      <w:r>
        <w:rPr>
          <w:rFonts w:eastAsia="Times New Roman"/>
          <w:szCs w:val="24"/>
        </w:rPr>
        <w:t>.</w:t>
      </w:r>
      <w:r w:rsidRPr="000E09EC">
        <w:rPr>
          <w:rFonts w:eastAsia="Times New Roman"/>
          <w:szCs w:val="24"/>
        </w:rPr>
        <w:t xml:space="preserve"> Γιατί δεν ακούτε τους </w:t>
      </w:r>
      <w:proofErr w:type="spellStart"/>
      <w:r w:rsidRPr="000E09EC">
        <w:rPr>
          <w:rFonts w:eastAsia="Times New Roman"/>
          <w:szCs w:val="24"/>
        </w:rPr>
        <w:t>βορειοευρωπαίους</w:t>
      </w:r>
      <w:proofErr w:type="spellEnd"/>
      <w:r w:rsidRPr="000E09EC">
        <w:rPr>
          <w:rFonts w:eastAsia="Times New Roman"/>
          <w:szCs w:val="24"/>
        </w:rPr>
        <w:t xml:space="preserve"> που λένε ότι κάθε ευρώ σε κοινωνικές δαπάνες</w:t>
      </w:r>
      <w:r>
        <w:rPr>
          <w:rFonts w:eastAsia="Times New Roman"/>
          <w:szCs w:val="24"/>
        </w:rPr>
        <w:t>,</w:t>
      </w:r>
      <w:r w:rsidRPr="000E09EC">
        <w:rPr>
          <w:rFonts w:eastAsia="Times New Roman"/>
          <w:szCs w:val="24"/>
        </w:rPr>
        <w:t xml:space="preserve"> έχει θετικό αναπτυξιακό συντελεστή</w:t>
      </w:r>
      <w:r>
        <w:rPr>
          <w:rFonts w:eastAsia="Times New Roman"/>
          <w:szCs w:val="24"/>
        </w:rPr>
        <w:t>,</w:t>
      </w:r>
      <w:r w:rsidRPr="000E09EC">
        <w:rPr>
          <w:rFonts w:eastAsia="Times New Roman"/>
          <w:szCs w:val="24"/>
        </w:rPr>
        <w:t xml:space="preserve"> </w:t>
      </w:r>
      <w:r>
        <w:rPr>
          <w:rFonts w:eastAsia="Times New Roman"/>
          <w:szCs w:val="24"/>
        </w:rPr>
        <w:t xml:space="preserve">δηλαδή </w:t>
      </w:r>
      <w:r w:rsidRPr="000E09EC">
        <w:rPr>
          <w:rFonts w:eastAsia="Times New Roman"/>
          <w:szCs w:val="24"/>
        </w:rPr>
        <w:t>επιστρέφει στην ανάπτυξη</w:t>
      </w:r>
      <w:r>
        <w:rPr>
          <w:rFonts w:eastAsia="Times New Roman"/>
          <w:szCs w:val="24"/>
        </w:rPr>
        <w:t xml:space="preserve"> 1,3 ή 1,6 ευρώ. Για κάθε </w:t>
      </w:r>
      <w:r w:rsidRPr="000E09EC">
        <w:rPr>
          <w:rFonts w:eastAsia="Times New Roman"/>
          <w:szCs w:val="24"/>
        </w:rPr>
        <w:t>1 ευρώ σου γυρίζει 1,3</w:t>
      </w:r>
      <w:r>
        <w:rPr>
          <w:rFonts w:eastAsia="Times New Roman"/>
          <w:szCs w:val="24"/>
        </w:rPr>
        <w:t xml:space="preserve"> ευρώ ή</w:t>
      </w:r>
      <w:r w:rsidRPr="000E09EC">
        <w:rPr>
          <w:rFonts w:eastAsia="Times New Roman"/>
          <w:szCs w:val="24"/>
        </w:rPr>
        <w:t xml:space="preserve"> 1,6</w:t>
      </w:r>
      <w:r>
        <w:rPr>
          <w:rFonts w:eastAsia="Times New Roman"/>
          <w:szCs w:val="24"/>
        </w:rPr>
        <w:t xml:space="preserve"> ευρώ,</w:t>
      </w:r>
      <w:r w:rsidRPr="000E09EC">
        <w:rPr>
          <w:rFonts w:eastAsia="Times New Roman"/>
          <w:szCs w:val="24"/>
        </w:rPr>
        <w:t xml:space="preserve"> </w:t>
      </w:r>
      <w:r>
        <w:rPr>
          <w:rFonts w:eastAsia="Times New Roman"/>
          <w:szCs w:val="24"/>
        </w:rPr>
        <w:t>δ</w:t>
      </w:r>
      <w:r w:rsidRPr="000E09EC">
        <w:rPr>
          <w:rFonts w:eastAsia="Times New Roman"/>
          <w:szCs w:val="24"/>
        </w:rPr>
        <w:t>ηλαδή είναι επένδυση</w:t>
      </w:r>
      <w:r>
        <w:rPr>
          <w:rFonts w:eastAsia="Times New Roman"/>
          <w:szCs w:val="24"/>
        </w:rPr>
        <w:t>.</w:t>
      </w:r>
      <w:r w:rsidRPr="000E09EC">
        <w:rPr>
          <w:rFonts w:eastAsia="Times New Roman"/>
          <w:szCs w:val="24"/>
        </w:rPr>
        <w:t xml:space="preserve"> </w:t>
      </w:r>
    </w:p>
    <w:p w14:paraId="0F16F3B3" w14:textId="77777777" w:rsidR="0091757C" w:rsidRDefault="00D319C2">
      <w:pPr>
        <w:tabs>
          <w:tab w:val="center" w:pos="4753"/>
          <w:tab w:val="left" w:pos="6156"/>
        </w:tabs>
        <w:spacing w:line="600" w:lineRule="auto"/>
        <w:ind w:firstLine="720"/>
        <w:jc w:val="both"/>
        <w:rPr>
          <w:rFonts w:eastAsia="Times New Roman"/>
          <w:szCs w:val="24"/>
        </w:rPr>
      </w:pPr>
      <w:r w:rsidRPr="00C9710C">
        <w:rPr>
          <w:rFonts w:eastAsia="Times New Roman"/>
          <w:szCs w:val="24"/>
        </w:rPr>
        <w:t xml:space="preserve">Κυρίες και κύριοι </w:t>
      </w:r>
      <w:r>
        <w:rPr>
          <w:rFonts w:eastAsia="Times New Roman"/>
          <w:szCs w:val="24"/>
        </w:rPr>
        <w:t>Βουλευτές, έ</w:t>
      </w:r>
      <w:r w:rsidRPr="000E09EC">
        <w:rPr>
          <w:rFonts w:eastAsia="Times New Roman"/>
          <w:szCs w:val="24"/>
        </w:rPr>
        <w:t>χουμε καταφέρει να αντ</w:t>
      </w:r>
      <w:r w:rsidRPr="000E09EC">
        <w:rPr>
          <w:rFonts w:eastAsia="Times New Roman"/>
          <w:szCs w:val="24"/>
        </w:rPr>
        <w:t>ιστρέψουμε την πορεία κοινωνικής διάλυσης</w:t>
      </w:r>
      <w:r>
        <w:rPr>
          <w:rFonts w:eastAsia="Times New Roman"/>
          <w:szCs w:val="24"/>
        </w:rPr>
        <w:t>.</w:t>
      </w:r>
      <w:r w:rsidRPr="000E09EC">
        <w:rPr>
          <w:rFonts w:eastAsia="Times New Roman"/>
          <w:szCs w:val="24"/>
        </w:rPr>
        <w:t xml:space="preserve"> Πρώτον</w:t>
      </w:r>
      <w:r>
        <w:rPr>
          <w:rFonts w:eastAsia="Times New Roman"/>
          <w:szCs w:val="24"/>
        </w:rPr>
        <w:t>,</w:t>
      </w:r>
      <w:r w:rsidRPr="000E09EC">
        <w:rPr>
          <w:rFonts w:eastAsia="Times New Roman"/>
          <w:szCs w:val="24"/>
        </w:rPr>
        <w:t xml:space="preserve"> δαπανήσαμε για πρώτη φορά από την έναρξη της κρίσης 1</w:t>
      </w:r>
      <w:r>
        <w:rPr>
          <w:rFonts w:eastAsia="Times New Roman"/>
          <w:szCs w:val="24"/>
        </w:rPr>
        <w:t>,6</w:t>
      </w:r>
      <w:r w:rsidRPr="000E09EC">
        <w:rPr>
          <w:rFonts w:eastAsia="Times New Roman"/>
          <w:szCs w:val="24"/>
        </w:rPr>
        <w:t xml:space="preserve"> </w:t>
      </w:r>
      <w:r>
        <w:rPr>
          <w:rFonts w:eastAsia="Times New Roman"/>
          <w:szCs w:val="24"/>
        </w:rPr>
        <w:t xml:space="preserve">δισεκατομμύρια ευρώ για </w:t>
      </w:r>
      <w:r w:rsidRPr="000E09EC">
        <w:rPr>
          <w:rFonts w:eastAsia="Times New Roman"/>
          <w:szCs w:val="24"/>
        </w:rPr>
        <w:t>τη φτώχεια</w:t>
      </w:r>
      <w:r>
        <w:rPr>
          <w:rFonts w:eastAsia="Times New Roman"/>
          <w:szCs w:val="24"/>
        </w:rPr>
        <w:t>,</w:t>
      </w:r>
      <w:r w:rsidRPr="000E09EC">
        <w:rPr>
          <w:rFonts w:eastAsia="Times New Roman"/>
          <w:szCs w:val="24"/>
        </w:rPr>
        <w:t xml:space="preserve"> όταν δεν είχατε δώσει για πέντε χρόνια ούτε </w:t>
      </w:r>
      <w:r>
        <w:rPr>
          <w:rFonts w:eastAsia="Times New Roman"/>
          <w:szCs w:val="24"/>
        </w:rPr>
        <w:t>ένα</w:t>
      </w:r>
      <w:r w:rsidRPr="000E09EC">
        <w:rPr>
          <w:rFonts w:eastAsia="Times New Roman"/>
          <w:szCs w:val="24"/>
        </w:rPr>
        <w:t xml:space="preserve"> ευρώ για τη φτώχεια και την ακραία φτώχεια</w:t>
      </w:r>
      <w:r>
        <w:rPr>
          <w:rFonts w:eastAsia="Times New Roman"/>
          <w:szCs w:val="24"/>
        </w:rPr>
        <w:t>.</w:t>
      </w:r>
      <w:r w:rsidRPr="000E09EC">
        <w:rPr>
          <w:rFonts w:eastAsia="Times New Roman"/>
          <w:szCs w:val="24"/>
        </w:rPr>
        <w:t xml:space="preserve"> </w:t>
      </w:r>
      <w:r>
        <w:rPr>
          <w:rFonts w:eastAsia="Times New Roman"/>
          <w:szCs w:val="24"/>
        </w:rPr>
        <w:t>Ο</w:t>
      </w:r>
      <w:r w:rsidRPr="000E09EC">
        <w:rPr>
          <w:rFonts w:eastAsia="Times New Roman"/>
          <w:szCs w:val="24"/>
        </w:rPr>
        <w:t>ύτε ένα ευρώ</w:t>
      </w:r>
      <w:r>
        <w:rPr>
          <w:rFonts w:eastAsia="Times New Roman"/>
          <w:szCs w:val="24"/>
        </w:rPr>
        <w:t>!</w:t>
      </w:r>
      <w:r w:rsidRPr="000E09EC">
        <w:rPr>
          <w:rFonts w:eastAsia="Times New Roman"/>
          <w:szCs w:val="24"/>
        </w:rPr>
        <w:t xml:space="preserve"> </w:t>
      </w:r>
    </w:p>
    <w:p w14:paraId="0F16F3B4"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Δεύτε</w:t>
      </w:r>
      <w:r>
        <w:rPr>
          <w:rFonts w:eastAsia="Times New Roman"/>
          <w:szCs w:val="24"/>
        </w:rPr>
        <w:t xml:space="preserve">ρον, τα ποσοστά φτώχειας σήμερα </w:t>
      </w:r>
      <w:r w:rsidRPr="000E09EC">
        <w:rPr>
          <w:rFonts w:eastAsia="Times New Roman"/>
          <w:szCs w:val="24"/>
        </w:rPr>
        <w:t>είναι χαμηλότερα από αυτά που υπήρχαν το 2008</w:t>
      </w:r>
      <w:r>
        <w:rPr>
          <w:rFonts w:eastAsia="Times New Roman"/>
          <w:szCs w:val="24"/>
        </w:rPr>
        <w:t xml:space="preserve">, προ ευμάρειας. Γιατί το λέω αυτό, αφού είπα ότι για την παιδική φτώχεια η </w:t>
      </w:r>
      <w:r w:rsidRPr="000E09EC">
        <w:rPr>
          <w:rFonts w:eastAsia="Times New Roman"/>
          <w:szCs w:val="24"/>
        </w:rPr>
        <w:t xml:space="preserve">ΕΛΣΤΑΤ λέει ότι </w:t>
      </w:r>
      <w:r w:rsidRPr="000E09EC">
        <w:rPr>
          <w:rFonts w:eastAsia="Times New Roman"/>
          <w:szCs w:val="24"/>
        </w:rPr>
        <w:lastRenderedPageBreak/>
        <w:t>είναι 24,5</w:t>
      </w:r>
      <w:r>
        <w:rPr>
          <w:rFonts w:eastAsia="Times New Roman"/>
          <w:szCs w:val="24"/>
        </w:rPr>
        <w:t>%;</w:t>
      </w:r>
      <w:r w:rsidRPr="000E09EC">
        <w:rPr>
          <w:rFonts w:eastAsia="Times New Roman"/>
          <w:szCs w:val="24"/>
        </w:rPr>
        <w:t xml:space="preserve"> Γιατί </w:t>
      </w:r>
      <w:r>
        <w:rPr>
          <w:rFonts w:eastAsia="Times New Roman"/>
          <w:szCs w:val="24"/>
        </w:rPr>
        <w:t xml:space="preserve">όταν λέει η ΕΛΣΤΑΤ και η </w:t>
      </w:r>
      <w:r w:rsidRPr="000E09EC">
        <w:rPr>
          <w:rFonts w:eastAsia="Times New Roman"/>
          <w:szCs w:val="24"/>
        </w:rPr>
        <w:t>EUROSTAT</w:t>
      </w:r>
      <w:r w:rsidRPr="000E09EC">
        <w:rPr>
          <w:rFonts w:eastAsia="Times New Roman"/>
          <w:szCs w:val="24"/>
        </w:rPr>
        <w:t xml:space="preserve"> </w:t>
      </w:r>
      <w:r>
        <w:rPr>
          <w:rFonts w:eastAsia="Times New Roman"/>
          <w:szCs w:val="24"/>
        </w:rPr>
        <w:t>«</w:t>
      </w:r>
      <w:r w:rsidRPr="000E09EC">
        <w:rPr>
          <w:rFonts w:eastAsia="Times New Roman"/>
          <w:szCs w:val="24"/>
        </w:rPr>
        <w:t>2017</w:t>
      </w:r>
      <w:r>
        <w:rPr>
          <w:rFonts w:eastAsia="Times New Roman"/>
          <w:szCs w:val="24"/>
        </w:rPr>
        <w:t>»</w:t>
      </w:r>
      <w:r w:rsidRPr="000E09EC">
        <w:rPr>
          <w:rFonts w:eastAsia="Times New Roman"/>
          <w:szCs w:val="24"/>
        </w:rPr>
        <w:t xml:space="preserve"> </w:t>
      </w:r>
      <w:r>
        <w:rPr>
          <w:rFonts w:eastAsia="Times New Roman"/>
          <w:szCs w:val="24"/>
        </w:rPr>
        <w:t>εννοεί</w:t>
      </w:r>
      <w:r w:rsidRPr="000E09EC">
        <w:rPr>
          <w:rFonts w:eastAsia="Times New Roman"/>
          <w:szCs w:val="24"/>
        </w:rPr>
        <w:t xml:space="preserve"> </w:t>
      </w:r>
      <w:r>
        <w:rPr>
          <w:rFonts w:eastAsia="Times New Roman"/>
          <w:szCs w:val="24"/>
        </w:rPr>
        <w:t>με</w:t>
      </w:r>
      <w:r w:rsidRPr="000E09EC">
        <w:rPr>
          <w:rFonts w:eastAsia="Times New Roman"/>
          <w:szCs w:val="24"/>
        </w:rPr>
        <w:t xml:space="preserve"> εισοδήματα του </w:t>
      </w:r>
      <w:r>
        <w:rPr>
          <w:rFonts w:eastAsia="Times New Roman"/>
          <w:szCs w:val="24"/>
        </w:rPr>
        <w:t>20</w:t>
      </w:r>
      <w:r>
        <w:rPr>
          <w:rFonts w:eastAsia="Times New Roman"/>
          <w:szCs w:val="24"/>
        </w:rPr>
        <w:t>16. Άρα, ό,</w:t>
      </w:r>
      <w:r w:rsidRPr="000E09EC">
        <w:rPr>
          <w:rFonts w:eastAsia="Times New Roman"/>
          <w:szCs w:val="24"/>
        </w:rPr>
        <w:t>τι έχουμε πετύχει</w:t>
      </w:r>
      <w:r>
        <w:rPr>
          <w:rFonts w:eastAsia="Times New Roman"/>
          <w:szCs w:val="24"/>
        </w:rPr>
        <w:t>,</w:t>
      </w:r>
      <w:r w:rsidRPr="000E09EC">
        <w:rPr>
          <w:rFonts w:eastAsia="Times New Roman"/>
          <w:szCs w:val="24"/>
        </w:rPr>
        <w:t xml:space="preserve"> τα έχουμε πετύχει μόνο με τα μέτρα του </w:t>
      </w:r>
      <w:r>
        <w:rPr>
          <w:rFonts w:eastAsia="Times New Roman"/>
          <w:szCs w:val="24"/>
        </w:rPr>
        <w:t>20</w:t>
      </w:r>
      <w:r w:rsidRPr="000E09EC">
        <w:rPr>
          <w:rFonts w:eastAsia="Times New Roman"/>
          <w:szCs w:val="24"/>
        </w:rPr>
        <w:t xml:space="preserve">15 και του </w:t>
      </w:r>
      <w:r>
        <w:rPr>
          <w:rFonts w:eastAsia="Times New Roman"/>
          <w:szCs w:val="24"/>
        </w:rPr>
        <w:t>20</w:t>
      </w:r>
      <w:r w:rsidRPr="000E09EC">
        <w:rPr>
          <w:rFonts w:eastAsia="Times New Roman"/>
          <w:szCs w:val="24"/>
        </w:rPr>
        <w:t>16</w:t>
      </w:r>
      <w:r>
        <w:rPr>
          <w:rFonts w:eastAsia="Times New Roman"/>
          <w:szCs w:val="24"/>
        </w:rPr>
        <w:t>. Όταν θα μπουν το 2017 και το 2018,</w:t>
      </w:r>
      <w:r w:rsidRPr="000E09EC">
        <w:rPr>
          <w:rFonts w:eastAsia="Times New Roman"/>
          <w:szCs w:val="24"/>
        </w:rPr>
        <w:t xml:space="preserve"> το ΚΕΑ </w:t>
      </w:r>
      <w:r>
        <w:rPr>
          <w:rFonts w:eastAsia="Times New Roman"/>
          <w:szCs w:val="24"/>
        </w:rPr>
        <w:t>κ.λπ. και όλες οι</w:t>
      </w:r>
      <w:r w:rsidRPr="000E09EC">
        <w:rPr>
          <w:rFonts w:eastAsia="Times New Roman"/>
          <w:szCs w:val="24"/>
        </w:rPr>
        <w:t xml:space="preserve"> άλλες πολιτικές που έχουμε κάνει</w:t>
      </w:r>
      <w:r>
        <w:rPr>
          <w:rFonts w:eastAsia="Times New Roman"/>
          <w:szCs w:val="24"/>
        </w:rPr>
        <w:t>,</w:t>
      </w:r>
      <w:r w:rsidRPr="000E09EC">
        <w:rPr>
          <w:rFonts w:eastAsia="Times New Roman"/>
          <w:szCs w:val="24"/>
        </w:rPr>
        <w:t xml:space="preserve"> θα πέσου</w:t>
      </w:r>
      <w:r>
        <w:rPr>
          <w:rFonts w:eastAsia="Times New Roman"/>
          <w:szCs w:val="24"/>
        </w:rPr>
        <w:t>με</w:t>
      </w:r>
      <w:r w:rsidRPr="000E09EC">
        <w:rPr>
          <w:rFonts w:eastAsia="Times New Roman"/>
          <w:szCs w:val="24"/>
        </w:rPr>
        <w:t xml:space="preserve"> και θα δείτε ότι φέτος έχουμε κάτω από τα ποσοστά της φτώχειας</w:t>
      </w:r>
      <w:r>
        <w:rPr>
          <w:rFonts w:eastAsia="Times New Roman"/>
          <w:szCs w:val="24"/>
        </w:rPr>
        <w:t xml:space="preserve"> και</w:t>
      </w:r>
      <w:r w:rsidRPr="000E09EC">
        <w:rPr>
          <w:rFonts w:eastAsia="Times New Roman"/>
          <w:szCs w:val="24"/>
        </w:rPr>
        <w:t xml:space="preserve"> της παιδικής φτώχειας</w:t>
      </w:r>
      <w:r>
        <w:rPr>
          <w:rFonts w:eastAsia="Times New Roman"/>
          <w:szCs w:val="24"/>
        </w:rPr>
        <w:t>,</w:t>
      </w:r>
      <w:r w:rsidRPr="000E09EC">
        <w:rPr>
          <w:rFonts w:eastAsia="Times New Roman"/>
          <w:szCs w:val="24"/>
        </w:rPr>
        <w:t xml:space="preserve"> από τις εποχές της περιβόητης ευμάρειας και της ανάπτυξης</w:t>
      </w:r>
      <w:r>
        <w:rPr>
          <w:rFonts w:eastAsia="Times New Roman"/>
          <w:szCs w:val="24"/>
        </w:rPr>
        <w:t xml:space="preserve">. </w:t>
      </w:r>
    </w:p>
    <w:p w14:paraId="0F16F3B5"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Τέλος, υπερδιπλασιάσαμε όλους τους</w:t>
      </w:r>
      <w:r w:rsidRPr="000E09EC">
        <w:rPr>
          <w:rFonts w:eastAsia="Times New Roman"/>
          <w:szCs w:val="24"/>
        </w:rPr>
        <w:t xml:space="preserve"> προϋπολογισμ</w:t>
      </w:r>
      <w:r>
        <w:rPr>
          <w:rFonts w:eastAsia="Times New Roman"/>
          <w:szCs w:val="24"/>
        </w:rPr>
        <w:t>ού</w:t>
      </w:r>
      <w:r w:rsidRPr="000E09EC">
        <w:rPr>
          <w:rFonts w:eastAsia="Times New Roman"/>
          <w:szCs w:val="24"/>
        </w:rPr>
        <w:t>ς που παραλάβαμε για την πρόνοια</w:t>
      </w:r>
      <w:r>
        <w:rPr>
          <w:rFonts w:eastAsia="Times New Roman"/>
          <w:szCs w:val="24"/>
        </w:rPr>
        <w:t>.</w:t>
      </w:r>
    </w:p>
    <w:p w14:paraId="0F16F3B6"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Γ</w:t>
      </w:r>
      <w:r w:rsidRPr="000E09EC">
        <w:rPr>
          <w:rFonts w:eastAsia="Times New Roman"/>
          <w:szCs w:val="24"/>
        </w:rPr>
        <w:t xml:space="preserve">ιατί καταφέραμε την </w:t>
      </w:r>
      <w:r>
        <w:rPr>
          <w:rFonts w:eastAsia="Times New Roman"/>
          <w:szCs w:val="24"/>
        </w:rPr>
        <w:t xml:space="preserve">πτώση της φτώχειας και της </w:t>
      </w:r>
      <w:r w:rsidRPr="000E09EC">
        <w:rPr>
          <w:rFonts w:eastAsia="Times New Roman"/>
          <w:szCs w:val="24"/>
        </w:rPr>
        <w:t>παιδική</w:t>
      </w:r>
      <w:r>
        <w:rPr>
          <w:rFonts w:eastAsia="Times New Roman"/>
          <w:szCs w:val="24"/>
        </w:rPr>
        <w:t>ς φτώχειας; Διότι</w:t>
      </w:r>
      <w:r w:rsidRPr="000E09EC">
        <w:rPr>
          <w:rFonts w:eastAsia="Times New Roman"/>
          <w:szCs w:val="24"/>
        </w:rPr>
        <w:t xml:space="preserve"> αυξήσαμε τα </w:t>
      </w:r>
      <w:r w:rsidRPr="000E09EC">
        <w:rPr>
          <w:rFonts w:eastAsia="Times New Roman"/>
          <w:szCs w:val="24"/>
        </w:rPr>
        <w:t xml:space="preserve">χρήματα για το παιδί </w:t>
      </w:r>
      <w:r>
        <w:rPr>
          <w:rFonts w:eastAsia="Times New Roman"/>
          <w:szCs w:val="24"/>
        </w:rPr>
        <w:t>και με τις πολιτικές που κάναμε μέσα σε μια</w:t>
      </w:r>
      <w:r w:rsidRPr="000E09EC">
        <w:rPr>
          <w:rFonts w:eastAsia="Times New Roman"/>
          <w:szCs w:val="24"/>
        </w:rPr>
        <w:t xml:space="preserve"> φοβερή τριετία</w:t>
      </w:r>
      <w:r>
        <w:rPr>
          <w:rFonts w:eastAsia="Times New Roman"/>
          <w:szCs w:val="24"/>
        </w:rPr>
        <w:t>,</w:t>
      </w:r>
      <w:r w:rsidRPr="000E09EC">
        <w:rPr>
          <w:rFonts w:eastAsia="Times New Roman"/>
          <w:szCs w:val="24"/>
        </w:rPr>
        <w:t xml:space="preserve"> </w:t>
      </w:r>
      <w:r>
        <w:rPr>
          <w:rFonts w:eastAsia="Times New Roman"/>
          <w:szCs w:val="24"/>
        </w:rPr>
        <w:t>α</w:t>
      </w:r>
      <w:r w:rsidRPr="000E09EC">
        <w:rPr>
          <w:rFonts w:eastAsia="Times New Roman"/>
          <w:szCs w:val="24"/>
        </w:rPr>
        <w:t>υτή εδώ δηλαδή</w:t>
      </w:r>
      <w:r>
        <w:rPr>
          <w:rFonts w:eastAsia="Times New Roman"/>
          <w:szCs w:val="24"/>
        </w:rPr>
        <w:t>,</w:t>
      </w:r>
      <w:r w:rsidRPr="000E09EC">
        <w:rPr>
          <w:rFonts w:eastAsia="Times New Roman"/>
          <w:szCs w:val="24"/>
        </w:rPr>
        <w:t xml:space="preserve"> από 800 εκατομμύρια </w:t>
      </w:r>
      <w:r>
        <w:rPr>
          <w:rFonts w:eastAsia="Times New Roman"/>
          <w:szCs w:val="24"/>
        </w:rPr>
        <w:t xml:space="preserve">ευρώ </w:t>
      </w:r>
      <w:r w:rsidRPr="000E09EC">
        <w:rPr>
          <w:rFonts w:eastAsia="Times New Roman"/>
          <w:szCs w:val="24"/>
        </w:rPr>
        <w:t>που παραλάβαμε</w:t>
      </w:r>
      <w:r>
        <w:rPr>
          <w:rFonts w:eastAsia="Times New Roman"/>
          <w:szCs w:val="24"/>
        </w:rPr>
        <w:t xml:space="preserve">, φτάσαμε τα </w:t>
      </w:r>
      <w:r w:rsidRPr="000E09EC">
        <w:rPr>
          <w:rFonts w:eastAsia="Times New Roman"/>
          <w:szCs w:val="24"/>
        </w:rPr>
        <w:t>1</w:t>
      </w:r>
      <w:r>
        <w:rPr>
          <w:rFonts w:eastAsia="Times New Roman"/>
          <w:szCs w:val="24"/>
        </w:rPr>
        <w:t>,</w:t>
      </w:r>
      <w:r w:rsidRPr="000E09EC">
        <w:rPr>
          <w:rFonts w:eastAsia="Times New Roman"/>
          <w:szCs w:val="24"/>
        </w:rPr>
        <w:t>3</w:t>
      </w:r>
      <w:r>
        <w:rPr>
          <w:rFonts w:eastAsia="Times New Roman"/>
          <w:szCs w:val="24"/>
        </w:rPr>
        <w:t xml:space="preserve"> δισεκατομμύρια ευρώ. Δηλαδή, δώσαμε 500 εκατομμύρια ευρώ </w:t>
      </w:r>
      <w:r w:rsidRPr="000E09EC">
        <w:rPr>
          <w:rFonts w:eastAsia="Times New Roman"/>
          <w:szCs w:val="24"/>
        </w:rPr>
        <w:t>παραπάνω</w:t>
      </w:r>
      <w:r>
        <w:rPr>
          <w:rFonts w:eastAsia="Times New Roman"/>
          <w:szCs w:val="24"/>
        </w:rPr>
        <w:t>.</w:t>
      </w:r>
    </w:p>
    <w:p w14:paraId="0F16F3B7"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Π</w:t>
      </w:r>
      <w:r w:rsidRPr="000E09EC">
        <w:rPr>
          <w:rFonts w:eastAsia="Times New Roman"/>
          <w:szCs w:val="24"/>
        </w:rPr>
        <w:t xml:space="preserve">ροχωράμε τώρα σε αλλαγή του </w:t>
      </w:r>
      <w:proofErr w:type="spellStart"/>
      <w:r w:rsidRPr="000E09EC">
        <w:rPr>
          <w:rFonts w:eastAsia="Times New Roman"/>
          <w:szCs w:val="24"/>
        </w:rPr>
        <w:t>προνοι</w:t>
      </w:r>
      <w:r w:rsidRPr="000E09EC">
        <w:rPr>
          <w:rFonts w:eastAsia="Times New Roman"/>
          <w:szCs w:val="24"/>
        </w:rPr>
        <w:t>ακού</w:t>
      </w:r>
      <w:proofErr w:type="spellEnd"/>
      <w:r w:rsidRPr="000E09EC">
        <w:rPr>
          <w:rFonts w:eastAsia="Times New Roman"/>
          <w:szCs w:val="24"/>
        </w:rPr>
        <w:t xml:space="preserve"> μοντέλου</w:t>
      </w:r>
      <w:r>
        <w:rPr>
          <w:rFonts w:eastAsia="Times New Roman"/>
          <w:szCs w:val="24"/>
        </w:rPr>
        <w:t xml:space="preserve">. Γίνεται </w:t>
      </w:r>
      <w:r w:rsidRPr="000E09EC">
        <w:rPr>
          <w:rFonts w:eastAsia="Times New Roman"/>
          <w:szCs w:val="24"/>
        </w:rPr>
        <w:t>ψηφιακό ώστε να πάψουν και οι πελατειακές σχέσεις και όλα τα άλλα φαινόμενα</w:t>
      </w:r>
      <w:r>
        <w:rPr>
          <w:rFonts w:eastAsia="Times New Roman"/>
          <w:szCs w:val="24"/>
        </w:rPr>
        <w:t>,</w:t>
      </w:r>
      <w:r w:rsidRPr="000E09EC">
        <w:rPr>
          <w:rFonts w:eastAsia="Times New Roman"/>
          <w:szCs w:val="24"/>
        </w:rPr>
        <w:t xml:space="preserve"> </w:t>
      </w:r>
      <w:r>
        <w:rPr>
          <w:rFonts w:eastAsia="Times New Roman"/>
          <w:szCs w:val="24"/>
        </w:rPr>
        <w:t>όπως η διαφθορά</w:t>
      </w:r>
      <w:r w:rsidRPr="000E09EC">
        <w:rPr>
          <w:rFonts w:eastAsia="Times New Roman"/>
          <w:szCs w:val="24"/>
        </w:rPr>
        <w:t xml:space="preserve"> </w:t>
      </w:r>
      <w:r>
        <w:rPr>
          <w:rFonts w:eastAsia="Times New Roman"/>
          <w:szCs w:val="24"/>
        </w:rPr>
        <w:t>κ.λπ.</w:t>
      </w:r>
      <w:r>
        <w:rPr>
          <w:rFonts w:eastAsia="Times New Roman"/>
          <w:szCs w:val="24"/>
        </w:rPr>
        <w:t>.</w:t>
      </w:r>
      <w:r>
        <w:rPr>
          <w:rFonts w:eastAsia="Times New Roman"/>
          <w:szCs w:val="24"/>
        </w:rPr>
        <w:t xml:space="preserve"> </w:t>
      </w:r>
    </w:p>
    <w:p w14:paraId="0F16F3B8"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lastRenderedPageBreak/>
        <w:t>Επίσης,</w:t>
      </w:r>
      <w:r w:rsidRPr="000E09EC">
        <w:rPr>
          <w:rFonts w:eastAsia="Times New Roman"/>
          <w:szCs w:val="24"/>
        </w:rPr>
        <w:t xml:space="preserve"> κάνουμε </w:t>
      </w:r>
      <w:r>
        <w:rPr>
          <w:rFonts w:eastAsia="Times New Roman"/>
          <w:szCs w:val="24"/>
        </w:rPr>
        <w:t>δέκα</w:t>
      </w:r>
      <w:r w:rsidRPr="000E09EC">
        <w:rPr>
          <w:rFonts w:eastAsia="Times New Roman"/>
          <w:szCs w:val="24"/>
        </w:rPr>
        <w:t xml:space="preserve"> εμβληματικές δράσεις για το παιδί</w:t>
      </w:r>
      <w:r>
        <w:rPr>
          <w:rFonts w:eastAsia="Times New Roman"/>
          <w:szCs w:val="24"/>
        </w:rPr>
        <w:t xml:space="preserve">: </w:t>
      </w:r>
      <w:r w:rsidRPr="000E09EC">
        <w:rPr>
          <w:rFonts w:eastAsia="Times New Roman"/>
          <w:szCs w:val="24"/>
        </w:rPr>
        <w:t xml:space="preserve"> </w:t>
      </w:r>
    </w:p>
    <w:p w14:paraId="0F16F3B9" w14:textId="77777777" w:rsidR="0091757C" w:rsidRDefault="00D319C2">
      <w:pPr>
        <w:tabs>
          <w:tab w:val="center" w:pos="4753"/>
          <w:tab w:val="left" w:pos="6156"/>
        </w:tabs>
        <w:spacing w:line="600" w:lineRule="auto"/>
        <w:ind w:firstLine="720"/>
        <w:jc w:val="both"/>
        <w:rPr>
          <w:rFonts w:eastAsia="Times New Roman" w:cs="Times New Roman"/>
          <w:szCs w:val="24"/>
        </w:rPr>
      </w:pPr>
      <w:r>
        <w:rPr>
          <w:rFonts w:eastAsia="Times New Roman"/>
          <w:szCs w:val="24"/>
        </w:rPr>
        <w:t>Πρώτον, μ</w:t>
      </w:r>
      <w:r w:rsidRPr="000E09EC">
        <w:rPr>
          <w:rFonts w:eastAsia="Times New Roman"/>
          <w:szCs w:val="24"/>
        </w:rPr>
        <w:t xml:space="preserve">έχρι το </w:t>
      </w:r>
      <w:r>
        <w:rPr>
          <w:rFonts w:eastAsia="Times New Roman"/>
          <w:szCs w:val="24"/>
        </w:rPr>
        <w:t>20</w:t>
      </w:r>
      <w:r w:rsidRPr="000E09EC">
        <w:rPr>
          <w:rFonts w:eastAsia="Times New Roman"/>
          <w:szCs w:val="24"/>
        </w:rPr>
        <w:t>20 επεκτείνουμε όλα τα σχολικά γεύματα σε όλα τα δημοτι</w:t>
      </w:r>
      <w:r w:rsidRPr="000E09EC">
        <w:rPr>
          <w:rFonts w:eastAsia="Times New Roman"/>
          <w:szCs w:val="24"/>
        </w:rPr>
        <w:t>κά σχολεία της χώρας</w:t>
      </w:r>
      <w:r>
        <w:rPr>
          <w:rFonts w:eastAsia="Times New Roman"/>
          <w:szCs w:val="24"/>
        </w:rPr>
        <w:t>.</w:t>
      </w:r>
    </w:p>
    <w:p w14:paraId="0F16F3BA" w14:textId="77777777" w:rsidR="0091757C" w:rsidRDefault="00D319C2">
      <w:pPr>
        <w:spacing w:line="600" w:lineRule="auto"/>
        <w:ind w:firstLine="720"/>
        <w:jc w:val="both"/>
        <w:rPr>
          <w:rFonts w:eastAsia="Times New Roman" w:cs="Times New Roman"/>
          <w:szCs w:val="24"/>
        </w:rPr>
      </w:pPr>
      <w:r w:rsidRPr="008C5ABA">
        <w:rPr>
          <w:rFonts w:eastAsia="Times New Roman" w:cs="Times New Roman"/>
          <w:szCs w:val="24"/>
        </w:rPr>
        <w:t>Έχουμε αυτή τη στιγμή το χαμηλότερο ποσοστό στην Ευρώπη στη σχολική διαρροή.</w:t>
      </w:r>
      <w:r>
        <w:rPr>
          <w:rFonts w:eastAsia="Times New Roman" w:cs="Times New Roman"/>
          <w:szCs w:val="24"/>
        </w:rPr>
        <w:t xml:space="preserve"> Αυτά γιατί να μας ενδιαφέρουν; Είναι 6%. Ακριβώς, τα σχολικά γεύματα βοήθησαν πάρα πολύ σε αυτό. Επεκτείνουμε, λοιπόν, 190 εκατομμύρια για εξακόσιες χιλιάδες</w:t>
      </w:r>
      <w:r>
        <w:rPr>
          <w:rFonts w:eastAsia="Times New Roman" w:cs="Times New Roman"/>
          <w:szCs w:val="24"/>
        </w:rPr>
        <w:t xml:space="preserve"> παιδιά. Όλα τα παιδιά του δημοτικού θα τρώνε δωρεάν.</w:t>
      </w:r>
    </w:p>
    <w:p w14:paraId="0F16F3B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Δεύτερον, όλα τα παιδιά στους βρεφονηπιακούς σταθμούς. Δωρεάν </w:t>
      </w:r>
      <w:r>
        <w:rPr>
          <w:rFonts w:eastAsia="Times New Roman" w:cs="Times New Roman"/>
          <w:szCs w:val="24"/>
          <w:lang w:val="en-US"/>
        </w:rPr>
        <w:t>voucher</w:t>
      </w:r>
      <w:r>
        <w:rPr>
          <w:rFonts w:eastAsia="Times New Roman" w:cs="Times New Roman"/>
          <w:szCs w:val="24"/>
        </w:rPr>
        <w:t xml:space="preserve"> για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παιδιά, ύψους 280 εκατομμυρίων.</w:t>
      </w:r>
    </w:p>
    <w:p w14:paraId="0F16F3B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Τρίτον, επιδότηση με 600 εκατομμύρια για εξακόσιες χιλιάδες οικογένειες για επιδότηση στέγης. Δηλαδή, θα ξεκινήσει το 2019 με 400 εκατομμύρια για τριακόσιες σαράντα χιλιάδες οικογένειες. </w:t>
      </w:r>
    </w:p>
    <w:p w14:paraId="0F16F3B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Τέταρτον, επίδομα για το παιδί. Βάλαμε 400 εκατομμύρια παραπάνω από </w:t>
      </w:r>
      <w:r>
        <w:rPr>
          <w:rFonts w:eastAsia="Times New Roman" w:cs="Times New Roman"/>
          <w:szCs w:val="24"/>
        </w:rPr>
        <w:t>τα 650. Αποτέλεσμα; Το επίδομα του παιδιού σή</w:t>
      </w:r>
      <w:r>
        <w:rPr>
          <w:rFonts w:eastAsia="Times New Roman" w:cs="Times New Roman"/>
          <w:szCs w:val="24"/>
        </w:rPr>
        <w:lastRenderedPageBreak/>
        <w:t>μερα το παίρνουν από ένα εκατομμύριο τετρακόσιες πενήντα χιλιάδες παιδιά, ένα εκατομμύριο πεντακόσιες πενήντα χιλιάδες παιδιά φέτος. Αυτό σημαίνει οριζόντιες πολιτικές και αμέσως ο πληθυσμός τις αγκαλιάζει.</w:t>
      </w:r>
    </w:p>
    <w:p w14:paraId="0F16F3BE" w14:textId="77777777" w:rsidR="0091757C" w:rsidRDefault="00D319C2">
      <w:pPr>
        <w:spacing w:line="600" w:lineRule="auto"/>
        <w:ind w:firstLine="720"/>
        <w:jc w:val="both"/>
        <w:rPr>
          <w:rFonts w:eastAsia="Times New Roman" w:cs="Times New Roman"/>
          <w:szCs w:val="24"/>
        </w:rPr>
      </w:pPr>
      <w:proofErr w:type="spellStart"/>
      <w:r>
        <w:rPr>
          <w:rFonts w:eastAsia="Times New Roman" w:cs="Times New Roman"/>
          <w:szCs w:val="24"/>
        </w:rPr>
        <w:t>Πέμπ</w:t>
      </w:r>
      <w:r>
        <w:rPr>
          <w:rFonts w:eastAsia="Times New Roman" w:cs="Times New Roman"/>
          <w:szCs w:val="24"/>
        </w:rPr>
        <w:t>τον</w:t>
      </w:r>
      <w:proofErr w:type="spellEnd"/>
      <w:r>
        <w:rPr>
          <w:rFonts w:eastAsia="Times New Roman" w:cs="Times New Roman"/>
          <w:szCs w:val="24"/>
        </w:rPr>
        <w:t xml:space="preserve">, σχετικά με το ΚΕΑ, 760 εκατομμύρια για εξακόσιες τριάντα χιλιάδες συμπολίτες μας. Από αυτούς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τριακόσια εξήντα δύο είναι παιδιά. </w:t>
      </w:r>
    </w:p>
    <w:p w14:paraId="0F16F3BF" w14:textId="77777777" w:rsidR="0091757C" w:rsidRDefault="00D319C2">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ένταξη των </w:t>
      </w:r>
      <w:proofErr w:type="spellStart"/>
      <w:r>
        <w:rPr>
          <w:rFonts w:eastAsia="Times New Roman" w:cs="Times New Roman"/>
          <w:szCs w:val="24"/>
        </w:rPr>
        <w:t>Ρομά</w:t>
      </w:r>
      <w:proofErr w:type="spellEnd"/>
      <w:r>
        <w:rPr>
          <w:rFonts w:eastAsia="Times New Roman" w:cs="Times New Roman"/>
          <w:szCs w:val="24"/>
        </w:rPr>
        <w:t xml:space="preserve"> στην κοινωνία και την εργασία. Σας λέω μόνο τους τίτλους.</w:t>
      </w:r>
    </w:p>
    <w:p w14:paraId="0F16F3C0" w14:textId="77777777" w:rsidR="0091757C" w:rsidRDefault="00D319C2">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νόμος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σπίδα για τα ασυνόδευτα προσφυγόπουλα.</w:t>
      </w:r>
    </w:p>
    <w:p w14:paraId="0F16F3C1" w14:textId="77777777" w:rsidR="0091757C" w:rsidRDefault="00D319C2">
      <w:pPr>
        <w:spacing w:line="600" w:lineRule="auto"/>
        <w:ind w:firstLine="720"/>
        <w:jc w:val="both"/>
        <w:rPr>
          <w:rFonts w:eastAsia="Times New Roman" w:cs="Times New Roman"/>
          <w:szCs w:val="24"/>
        </w:rPr>
      </w:pPr>
      <w:proofErr w:type="spellStart"/>
      <w:r>
        <w:rPr>
          <w:rFonts w:eastAsia="Times New Roman" w:cs="Times New Roman"/>
          <w:szCs w:val="24"/>
        </w:rPr>
        <w:t>Όγδοον</w:t>
      </w:r>
      <w:proofErr w:type="spellEnd"/>
      <w:r>
        <w:rPr>
          <w:rFonts w:eastAsia="Times New Roman" w:cs="Times New Roman"/>
          <w:szCs w:val="24"/>
        </w:rPr>
        <w:t>, κατασκηνώσεις για όλους. Ιδρύουμε κατασκηνώσεις για όλα τα παιδιά.</w:t>
      </w:r>
    </w:p>
    <w:p w14:paraId="0F16F3C2" w14:textId="77777777" w:rsidR="0091757C" w:rsidRDefault="00D319C2">
      <w:pPr>
        <w:spacing w:line="600" w:lineRule="auto"/>
        <w:ind w:firstLine="720"/>
        <w:jc w:val="both"/>
        <w:rPr>
          <w:rFonts w:eastAsia="Times New Roman" w:cs="Times New Roman"/>
          <w:szCs w:val="24"/>
        </w:rPr>
      </w:pPr>
      <w:proofErr w:type="spellStart"/>
      <w:r>
        <w:rPr>
          <w:rFonts w:eastAsia="Times New Roman" w:cs="Times New Roman"/>
          <w:szCs w:val="24"/>
        </w:rPr>
        <w:t>Ένατον</w:t>
      </w:r>
      <w:proofErr w:type="spellEnd"/>
      <w:r>
        <w:rPr>
          <w:rFonts w:eastAsia="Times New Roman" w:cs="Times New Roman"/>
          <w:szCs w:val="24"/>
        </w:rPr>
        <w:t>, νόμος για την αναδοχή και υιοθεσία. Κανένα παιδί στα ιδρύματα. Θα ανοίξει μέσα στον Δεκέμβριο η πλατφόρμα.</w:t>
      </w:r>
    </w:p>
    <w:p w14:paraId="0F16F3C3" w14:textId="77777777" w:rsidR="0091757C" w:rsidRDefault="00D319C2">
      <w:pPr>
        <w:spacing w:line="600" w:lineRule="auto"/>
        <w:ind w:firstLine="720"/>
        <w:jc w:val="both"/>
        <w:rPr>
          <w:rFonts w:eastAsia="Times New Roman" w:cs="Times New Roman"/>
          <w:szCs w:val="24"/>
        </w:rPr>
      </w:pPr>
      <w:proofErr w:type="spellStart"/>
      <w:r>
        <w:rPr>
          <w:rFonts w:eastAsia="Times New Roman" w:cs="Times New Roman"/>
          <w:szCs w:val="24"/>
        </w:rPr>
        <w:t>Δέκατον</w:t>
      </w:r>
      <w:proofErr w:type="spellEnd"/>
      <w:r>
        <w:rPr>
          <w:rFonts w:eastAsia="Times New Roman" w:cs="Times New Roman"/>
          <w:szCs w:val="24"/>
        </w:rPr>
        <w:t>, πιλοτικό πρόγραμμα</w:t>
      </w:r>
      <w:r>
        <w:rPr>
          <w:rFonts w:eastAsia="Times New Roman" w:cs="Times New Roman"/>
          <w:szCs w:val="24"/>
        </w:rPr>
        <w:t xml:space="preserve"> </w:t>
      </w:r>
      <w:proofErr w:type="spellStart"/>
      <w:r>
        <w:rPr>
          <w:rFonts w:eastAsia="Times New Roman" w:cs="Times New Roman"/>
          <w:szCs w:val="24"/>
        </w:rPr>
        <w:t>αποϊδρυματοποίησης</w:t>
      </w:r>
      <w:proofErr w:type="spellEnd"/>
      <w:r>
        <w:rPr>
          <w:rFonts w:eastAsia="Times New Roman" w:cs="Times New Roman"/>
          <w:szCs w:val="24"/>
        </w:rPr>
        <w:t xml:space="preserve">. </w:t>
      </w:r>
    </w:p>
    <w:p w14:paraId="0F16F3C4" w14:textId="77777777" w:rsidR="0091757C" w:rsidRDefault="00D319C2">
      <w:pPr>
        <w:spacing w:line="600" w:lineRule="auto"/>
        <w:ind w:firstLine="720"/>
        <w:jc w:val="both"/>
        <w:rPr>
          <w:rFonts w:eastAsia="Times New Roman" w:cs="Times New Roman"/>
          <w:szCs w:val="24"/>
        </w:rPr>
      </w:pPr>
      <w:r w:rsidRPr="00C77728">
        <w:rPr>
          <w:rFonts w:eastAsia="Times New Roman" w:cs="Times New Roman"/>
          <w:szCs w:val="24"/>
        </w:rPr>
        <w:lastRenderedPageBreak/>
        <w:t>Κάνουμε</w:t>
      </w:r>
      <w:r>
        <w:rPr>
          <w:rFonts w:eastAsia="Times New Roman" w:cs="Times New Roman"/>
          <w:szCs w:val="24"/>
        </w:rPr>
        <w:t xml:space="preserve"> όλα αυτά και με μεγάλες μεταρρυθμίσεις και επινοήσεις που αγκαλιάζει η Ευρωπαϊκή Ένωση, όπως για παράδειγμα την κάρτα αλληλεγγύης. Πια η Ευρωπαϊκή Ένωση θα δίνει με αυτή που κάναμε εμείς, με αξιοπρέπεια δηλαδή, τα τρόφιμα σε ό</w:t>
      </w:r>
      <w:r>
        <w:rPr>
          <w:rFonts w:eastAsia="Times New Roman" w:cs="Times New Roman"/>
          <w:szCs w:val="24"/>
        </w:rPr>
        <w:t xml:space="preserve">λους τους πολίτες της και όχι με πακέτα. Κατάργηση του </w:t>
      </w:r>
      <w:proofErr w:type="spellStart"/>
      <w:r>
        <w:rPr>
          <w:rFonts w:eastAsia="Times New Roman" w:cs="Times New Roman"/>
          <w:szCs w:val="24"/>
        </w:rPr>
        <w:t>σαρανταεξάευρου</w:t>
      </w:r>
      <w:proofErr w:type="spellEnd"/>
      <w:r>
        <w:rPr>
          <w:rFonts w:eastAsia="Times New Roman" w:cs="Times New Roman"/>
          <w:szCs w:val="24"/>
        </w:rPr>
        <w:t xml:space="preserve"> και ηλεκτρονικό φάκελο αναπηρίας, εντελώς νέο σε όλη την Ευρώπη. Προχωράμε σε νέες πολιτικές για όλον τον πληθυσμό και εδώ είμαστε μέχρι τον Οκτώβριο για να δούμε τελικά τι αποτιμά ο ελ</w:t>
      </w:r>
      <w:r>
        <w:rPr>
          <w:rFonts w:eastAsia="Times New Roman" w:cs="Times New Roman"/>
          <w:szCs w:val="24"/>
        </w:rPr>
        <w:t>ληνικός λαός και τι όχι.</w:t>
      </w:r>
    </w:p>
    <w:p w14:paraId="0F16F3C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Σας ευχαριστώ.</w:t>
      </w:r>
    </w:p>
    <w:p w14:paraId="0F16F3C6"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F16F3C7" w14:textId="77777777" w:rsidR="0091757C" w:rsidRDefault="00D319C2">
      <w:pPr>
        <w:spacing w:line="600" w:lineRule="auto"/>
        <w:ind w:firstLine="720"/>
        <w:jc w:val="both"/>
        <w:rPr>
          <w:rFonts w:eastAsia="Times New Roman" w:cs="Times New Roman"/>
          <w:szCs w:val="24"/>
        </w:rPr>
      </w:pPr>
      <w:r w:rsidRPr="00B17C67">
        <w:rPr>
          <w:rFonts w:eastAsia="Times New Roman" w:cs="Times New Roman"/>
          <w:b/>
          <w:szCs w:val="24"/>
        </w:rPr>
        <w:t xml:space="preserve">ΠΡΟΕΔΡΕΥΩΝ (Γεώργιος </w:t>
      </w:r>
      <w:proofErr w:type="spellStart"/>
      <w:r w:rsidRPr="00B17C67">
        <w:rPr>
          <w:rFonts w:eastAsia="Times New Roman" w:cs="Times New Roman"/>
          <w:b/>
          <w:szCs w:val="24"/>
        </w:rPr>
        <w:t>Λα</w:t>
      </w:r>
      <w:r>
        <w:rPr>
          <w:rFonts w:eastAsia="Times New Roman" w:cs="Times New Roman"/>
          <w:b/>
          <w:szCs w:val="24"/>
        </w:rPr>
        <w:t>μ</w:t>
      </w:r>
      <w:r w:rsidRPr="00B17C67">
        <w:rPr>
          <w:rFonts w:eastAsia="Times New Roman" w:cs="Times New Roman"/>
          <w:b/>
          <w:szCs w:val="24"/>
        </w:rPr>
        <w:t>προύλης</w:t>
      </w:r>
      <w:proofErr w:type="spellEnd"/>
      <w:r w:rsidRPr="00B17C67">
        <w:rPr>
          <w:rFonts w:eastAsia="Times New Roman" w:cs="Times New Roman"/>
          <w:b/>
          <w:szCs w:val="24"/>
        </w:rPr>
        <w:t>):</w:t>
      </w:r>
      <w:r>
        <w:rPr>
          <w:rFonts w:eastAsia="Times New Roman" w:cs="Times New Roman"/>
          <w:szCs w:val="24"/>
        </w:rPr>
        <w:t xml:space="preserve"> Τον λόγο έχει η κ. </w:t>
      </w:r>
      <w:proofErr w:type="spellStart"/>
      <w:r>
        <w:rPr>
          <w:rFonts w:eastAsia="Times New Roman" w:cs="Times New Roman"/>
          <w:szCs w:val="24"/>
        </w:rPr>
        <w:t>Γεννιά</w:t>
      </w:r>
      <w:proofErr w:type="spellEnd"/>
      <w:r>
        <w:rPr>
          <w:rFonts w:eastAsia="Times New Roman" w:cs="Times New Roman"/>
          <w:szCs w:val="24"/>
        </w:rPr>
        <w:t xml:space="preserve"> από τον ΣΥΡΙΖΑ.</w:t>
      </w:r>
    </w:p>
    <w:p w14:paraId="0F16F3C8" w14:textId="77777777" w:rsidR="0091757C" w:rsidRDefault="00D319C2">
      <w:pPr>
        <w:spacing w:line="600" w:lineRule="auto"/>
        <w:ind w:firstLine="720"/>
        <w:jc w:val="both"/>
        <w:rPr>
          <w:rFonts w:eastAsia="Times New Roman" w:cs="Times New Roman"/>
          <w:szCs w:val="24"/>
        </w:rPr>
      </w:pPr>
      <w:r w:rsidRPr="00B17C67">
        <w:rPr>
          <w:rFonts w:eastAsia="Times New Roman" w:cs="Times New Roman"/>
          <w:b/>
          <w:szCs w:val="24"/>
        </w:rPr>
        <w:t>ΓΕΩΡΓΙΑ ΓΕΝΝΙΑ:</w:t>
      </w:r>
      <w:r>
        <w:rPr>
          <w:rFonts w:eastAsia="Times New Roman" w:cs="Times New Roman"/>
          <w:szCs w:val="24"/>
        </w:rPr>
        <w:t xml:space="preserve"> Ευχαριστώ, κύριε Πρόεδρε.</w:t>
      </w:r>
    </w:p>
    <w:p w14:paraId="0F16F3C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w:t>
      </w:r>
      <w:r>
        <w:rPr>
          <w:rFonts w:eastAsia="Times New Roman" w:cs="Times New Roman"/>
          <w:szCs w:val="24"/>
        </w:rPr>
        <w:t>συνάδελφοι, τρία χρόνια, λοιπόν, μετά βρισκόμαστε ως χώρα σε ένα εντελώς διαφορετικό σημείο. Καταφέραμε να δημιουργήσουμε και να έ</w:t>
      </w:r>
      <w:r>
        <w:rPr>
          <w:rFonts w:eastAsia="Times New Roman" w:cs="Times New Roman"/>
          <w:szCs w:val="24"/>
        </w:rPr>
        <w:lastRenderedPageBreak/>
        <w:t>χουμε μια χώρα που έχει κλείσει οριστικά τον κύκλο των μνημονίων μετά την καθαρή έξοδο από αυτά. Είμαστε μια χώρα που μπορεί μ</w:t>
      </w:r>
      <w:r>
        <w:rPr>
          <w:rFonts w:eastAsia="Times New Roman" w:cs="Times New Roman"/>
          <w:szCs w:val="24"/>
        </w:rPr>
        <w:t>όνη της να χαράσσει τις πολιτικές της, η οποία μπορεί να θέτει ελεύθερα τις προτεραιότητές της. Αυτό οφείλεται στις προσπάθειες και το όραμα της Αριστεράς και της Κυβέρνησής μας, που πίστεψε και πάλεψε γι’ αυτή την έξοδο. Από τι πάλεψε; Από την ασφυκτική μ</w:t>
      </w:r>
      <w:r>
        <w:rPr>
          <w:rFonts w:eastAsia="Times New Roman" w:cs="Times New Roman"/>
          <w:szCs w:val="24"/>
        </w:rPr>
        <w:t xml:space="preserve">έγγενη της </w:t>
      </w:r>
      <w:proofErr w:type="spellStart"/>
      <w:r>
        <w:rPr>
          <w:rFonts w:eastAsia="Times New Roman" w:cs="Times New Roman"/>
          <w:szCs w:val="24"/>
        </w:rPr>
        <w:t>μνημονιακής</w:t>
      </w:r>
      <w:proofErr w:type="spellEnd"/>
      <w:r>
        <w:rPr>
          <w:rFonts w:eastAsia="Times New Roman" w:cs="Times New Roman"/>
          <w:szCs w:val="24"/>
        </w:rPr>
        <w:t xml:space="preserve"> επιτροπείας την οποίαν κληρονόμησε από τις προηγούμενες κυβερνήσεις και τις καταδικαστέες πολιτικές τους. Οφείλεται, επίσης, σε όλους εκείνους που έκαναν τις μεγαλύτερες θυσίες κατά τη διάρκεια της κρίσης. Σε εκείνους που σήκωσαν πολ</w:t>
      </w:r>
      <w:r>
        <w:rPr>
          <w:rFonts w:eastAsia="Times New Roman" w:cs="Times New Roman"/>
          <w:szCs w:val="24"/>
        </w:rPr>
        <w:t>λά βάρη τα οποία τις περισσότερες φορές δεν τους αναλογούσαν.</w:t>
      </w:r>
    </w:p>
    <w:p w14:paraId="0F16F3C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Απέναντι, λοιπόν σε όλους αυτούς ο ίδιος ο Πρωθυπουργός, απευθυνόμενος από το βήμα της ΔΕΘ, πριν από δύο μήνες, με αίσθημα ευθύνης και πλήρους συνείδησης, δήλωσε ότι αναλαμβάνει συγκεκριμένες κα</w:t>
      </w:r>
      <w:r>
        <w:rPr>
          <w:rFonts w:eastAsia="Times New Roman" w:cs="Times New Roman"/>
          <w:szCs w:val="24"/>
        </w:rPr>
        <w:t>ι σαφείς δεσμεύσεις για το πώς ο κάθε πολίτης ξεχωριστά θα μπορέσει να αισθανθεί στην καθημερινότητα στη ζωή του τι ακριβώς σημαίνει το τέλος των μνημονίων.</w:t>
      </w:r>
    </w:p>
    <w:p w14:paraId="0F16F3C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Αυτές τις πολύ συγκεκριμένες δεσμεύσεις υλοποιούμε τώρα με μέτρα ανακούφισης, υποστήριξης της κοινω</w:t>
      </w:r>
      <w:r>
        <w:rPr>
          <w:rFonts w:eastAsia="Times New Roman" w:cs="Times New Roman"/>
          <w:szCs w:val="24"/>
        </w:rPr>
        <w:t xml:space="preserve">νικής πλειοψηφίας. Αυτή την ηθική υποχρέωση, γιατί ως τέτοια τη συναισθανόμαστε, κάνουμε μέρα με τη μέρα πράξη. </w:t>
      </w:r>
    </w:p>
    <w:p w14:paraId="0F16F3C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Μια τέτοια δέσμευση, λοιπόν, είναι και το νομοσχέδιο που συζητάμε σήμερα, ένα νομοσχέδιο το οποίο έρχεται σε συνέχεια της τροπολογίας που ψηφίσ</w:t>
      </w:r>
      <w:r>
        <w:rPr>
          <w:rFonts w:eastAsia="Times New Roman" w:cs="Times New Roman"/>
          <w:szCs w:val="24"/>
        </w:rPr>
        <w:t>τηκε πριν από μερικές ημέρες για την επιστροφή των αναδρομικών στα ειδικά μισθολόγια.</w:t>
      </w:r>
    </w:p>
    <w:p w14:paraId="0F16F3CD" w14:textId="77777777" w:rsidR="0091757C" w:rsidRDefault="00D319C2">
      <w:pPr>
        <w:spacing w:line="600" w:lineRule="auto"/>
        <w:ind w:firstLine="720"/>
        <w:jc w:val="both"/>
        <w:rPr>
          <w:rFonts w:eastAsia="Times New Roman"/>
          <w:szCs w:val="24"/>
        </w:rPr>
      </w:pPr>
      <w:r>
        <w:rPr>
          <w:rFonts w:eastAsia="Times New Roman"/>
          <w:szCs w:val="24"/>
        </w:rPr>
        <w:t>Με το παρόν νομοσχέδιο προβλέπονται μειώσεις των ασφαλιστικών εισφορών για μη μισθωτούς, νέους επιστήμονες, γιατρούς, δικηγόρους, αγρότες και μηχανικούς. Εισάγονται ευνοϊ</w:t>
      </w:r>
      <w:r>
        <w:rPr>
          <w:rFonts w:eastAsia="Times New Roman"/>
          <w:szCs w:val="24"/>
        </w:rPr>
        <w:t>κές ρυθμίσεις και διορθώνονται κάποιες από τις αδικίες.</w:t>
      </w:r>
    </w:p>
    <w:p w14:paraId="0F16F3CE" w14:textId="77777777" w:rsidR="0091757C" w:rsidRDefault="00D319C2">
      <w:pPr>
        <w:spacing w:line="600" w:lineRule="auto"/>
        <w:ind w:firstLine="720"/>
        <w:jc w:val="both"/>
        <w:rPr>
          <w:rFonts w:eastAsia="Times New Roman"/>
          <w:szCs w:val="24"/>
        </w:rPr>
      </w:pPr>
      <w:r>
        <w:rPr>
          <w:rFonts w:eastAsia="Times New Roman"/>
          <w:szCs w:val="24"/>
        </w:rPr>
        <w:t>Στο πρώτο μέρος εμπεριέχονται βασικές προβλέψεις που αφορούν σε μειώσεις των ασφαλιστικών εισφορών για τον κλάδο κύριας και επικουρικής σύνταξης, προβλέπεται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 Μειώνεται το ποσοστό της μην</w:t>
      </w:r>
      <w:r>
        <w:rPr>
          <w:rFonts w:eastAsia="Times New Roman"/>
          <w:szCs w:val="24"/>
        </w:rPr>
        <w:t xml:space="preserve">ιαίας ασφαλιστικής εισφοράς από 20% που ισχύει σήμερα σε 13,3%. Ήδη, από την εφαρμογή του νόμου </w:t>
      </w:r>
      <w:proofErr w:type="spellStart"/>
      <w:r>
        <w:rPr>
          <w:rFonts w:eastAsia="Times New Roman"/>
          <w:szCs w:val="24"/>
        </w:rPr>
        <w:t>Κατρούγκαλου</w:t>
      </w:r>
      <w:proofErr w:type="spellEnd"/>
      <w:r>
        <w:rPr>
          <w:rFonts w:eastAsia="Times New Roman"/>
          <w:szCs w:val="24"/>
        </w:rPr>
        <w:t>, παρ</w:t>
      </w:r>
      <w:r>
        <w:rPr>
          <w:rFonts w:eastAsia="Times New Roman"/>
          <w:szCs w:val="24"/>
        </w:rPr>
        <w:t xml:space="preserve">’ </w:t>
      </w:r>
      <w:r>
        <w:rPr>
          <w:rFonts w:eastAsia="Times New Roman"/>
          <w:szCs w:val="24"/>
        </w:rPr>
        <w:t xml:space="preserve">όλο που δέχτηκε δυσμενή κριτική, τα </w:t>
      </w:r>
      <w:r>
        <w:rPr>
          <w:rFonts w:eastAsia="Times New Roman"/>
          <w:szCs w:val="24"/>
        </w:rPr>
        <w:lastRenderedPageBreak/>
        <w:t>αριθμητικά στοιχεία δείχνουν ότι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1,25 εκατομμύρια μη μισθωτών πληρώνουν μικρότερες εισφορές.</w:t>
      </w:r>
    </w:p>
    <w:p w14:paraId="0F16F3CF" w14:textId="77777777" w:rsidR="0091757C" w:rsidRDefault="00D319C2">
      <w:pPr>
        <w:spacing w:line="600" w:lineRule="auto"/>
        <w:ind w:firstLine="720"/>
        <w:jc w:val="both"/>
        <w:rPr>
          <w:rFonts w:eastAsia="Times New Roman"/>
          <w:szCs w:val="24"/>
        </w:rPr>
      </w:pPr>
      <w:r>
        <w:rPr>
          <w:rFonts w:eastAsia="Times New Roman"/>
          <w:szCs w:val="24"/>
        </w:rPr>
        <w:t xml:space="preserve">Συγκεκριμένα, το 2016 με το παλαιό καθεστώς μόλις το 27% των μη μισθωτών πλήρωνε μηνιαία ασφαλιστική εισφορά μικρότερη των 200 ευρώ. Τι γίνεται το 2018; Το 88% των μη μισθωτών πληρώνει μηνιαία ασφαλιστική εισφορά μικρότερη των 200 ευρώ. Σήμερα, με το υπό </w:t>
      </w:r>
      <w:r>
        <w:rPr>
          <w:rFonts w:eastAsia="Times New Roman"/>
          <w:szCs w:val="24"/>
        </w:rPr>
        <w:t>κρίση νομοσχέδιο οι εισφορές του ν.4347/2016 μειώνονται για πλέον 250.000 μη μισθωτούς.</w:t>
      </w:r>
    </w:p>
    <w:p w14:paraId="0F16F3D0" w14:textId="77777777" w:rsidR="0091757C" w:rsidRDefault="00D319C2">
      <w:pPr>
        <w:spacing w:line="600" w:lineRule="auto"/>
        <w:ind w:firstLine="720"/>
        <w:jc w:val="both"/>
        <w:rPr>
          <w:rFonts w:eastAsia="Times New Roman"/>
          <w:szCs w:val="24"/>
        </w:rPr>
      </w:pPr>
      <w:r>
        <w:rPr>
          <w:rFonts w:eastAsia="Times New Roman"/>
          <w:szCs w:val="24"/>
        </w:rPr>
        <w:t xml:space="preserve">Επίσης εισάγονται ευνοϊκές ρυθμίσεις για τους νέους επιστήμονες κάτω της πενταετίας. </w:t>
      </w:r>
    </w:p>
    <w:p w14:paraId="0F16F3D1" w14:textId="77777777" w:rsidR="0091757C" w:rsidRDefault="00D319C2">
      <w:pPr>
        <w:spacing w:line="600" w:lineRule="auto"/>
        <w:ind w:firstLine="720"/>
        <w:jc w:val="both"/>
        <w:rPr>
          <w:rFonts w:eastAsia="Times New Roman"/>
          <w:szCs w:val="24"/>
        </w:rPr>
      </w:pPr>
      <w:r>
        <w:rPr>
          <w:rFonts w:eastAsia="Times New Roman"/>
          <w:szCs w:val="24"/>
        </w:rPr>
        <w:t>Μείωση, επίσης, επέρχεται και στις ασφαλιστικές εισφορές των αγροτών.</w:t>
      </w:r>
    </w:p>
    <w:p w14:paraId="0F16F3D2" w14:textId="77777777" w:rsidR="0091757C" w:rsidRDefault="00D319C2">
      <w:pPr>
        <w:spacing w:line="600" w:lineRule="auto"/>
        <w:ind w:firstLine="720"/>
        <w:jc w:val="both"/>
        <w:rPr>
          <w:rFonts w:eastAsia="Times New Roman"/>
          <w:szCs w:val="24"/>
        </w:rPr>
      </w:pPr>
      <w:r>
        <w:rPr>
          <w:rFonts w:eastAsia="Times New Roman"/>
          <w:szCs w:val="24"/>
        </w:rPr>
        <w:t>Θέλω να σταθ</w:t>
      </w:r>
      <w:r>
        <w:rPr>
          <w:rFonts w:eastAsia="Times New Roman"/>
          <w:szCs w:val="24"/>
        </w:rPr>
        <w:t xml:space="preserve">ώ και στη ρύθμιση του άρθρου 23, το οποίο έρχεται να ρυθμίσει ένα </w:t>
      </w:r>
      <w:proofErr w:type="spellStart"/>
      <w:r>
        <w:rPr>
          <w:rFonts w:eastAsia="Times New Roman"/>
          <w:szCs w:val="24"/>
        </w:rPr>
        <w:t>νομολογιακό</w:t>
      </w:r>
      <w:proofErr w:type="spellEnd"/>
      <w:r>
        <w:rPr>
          <w:rFonts w:eastAsia="Times New Roman"/>
          <w:szCs w:val="24"/>
        </w:rPr>
        <w:t xml:space="preserve"> δεδομένο που καθιστούσε την ποινική δίωξη κατά του εργοδότη για την μη καταβολή δεδουλευμένων άκαρπη. Αυτή η άδικη μεταχείριση για τους εργαζομένους τελειώνει, καθώς καθιερώνεται</w:t>
      </w:r>
      <w:r>
        <w:rPr>
          <w:rFonts w:eastAsia="Times New Roman"/>
          <w:szCs w:val="24"/>
        </w:rPr>
        <w:t xml:space="preserve"> το δικαίωμα δήλωσης παρά</w:t>
      </w:r>
      <w:r>
        <w:rPr>
          <w:rFonts w:eastAsia="Times New Roman"/>
          <w:szCs w:val="24"/>
        </w:rPr>
        <w:lastRenderedPageBreak/>
        <w:t xml:space="preserve">στασης πολιτικής αγωγής σε εργαζόμενους στους οποίους οφείλονται και δεδουλευμένοι μισθοί και η προβλεπόμενη αποζημίωση απόλυσης. Η ρύθμιση αυτή στην πράξη έχει πολύ μεγάλη αξία για εκατομμύρια εργαζομένους. </w:t>
      </w:r>
    </w:p>
    <w:p w14:paraId="0F16F3D3" w14:textId="77777777" w:rsidR="0091757C" w:rsidRDefault="00D319C2">
      <w:pPr>
        <w:spacing w:line="600" w:lineRule="auto"/>
        <w:ind w:firstLine="720"/>
        <w:jc w:val="both"/>
        <w:rPr>
          <w:rFonts w:eastAsia="Times New Roman"/>
          <w:szCs w:val="24"/>
        </w:rPr>
      </w:pPr>
      <w:r>
        <w:rPr>
          <w:rFonts w:eastAsia="Times New Roman"/>
          <w:szCs w:val="24"/>
        </w:rPr>
        <w:t>Επιπλέον</w:t>
      </w:r>
      <w:r>
        <w:rPr>
          <w:rFonts w:eastAsia="Times New Roman"/>
          <w:szCs w:val="24"/>
        </w:rPr>
        <w:t xml:space="preserve"> παρέχεται η δυνατότητα δωρεάν μετακίνησης ανέργων. </w:t>
      </w:r>
    </w:p>
    <w:p w14:paraId="0F16F3D4" w14:textId="77777777" w:rsidR="0091757C" w:rsidRDefault="00D319C2">
      <w:pPr>
        <w:spacing w:line="600" w:lineRule="auto"/>
        <w:ind w:firstLine="720"/>
        <w:jc w:val="both"/>
        <w:rPr>
          <w:rFonts w:eastAsia="Times New Roman"/>
          <w:szCs w:val="24"/>
        </w:rPr>
      </w:pPr>
      <w:r>
        <w:rPr>
          <w:rFonts w:eastAsia="Times New Roman"/>
          <w:szCs w:val="24"/>
        </w:rPr>
        <w:t>Αυτό επομένως, λοιπόν, το νομοσχέδιο αποτελεί στην ουσία την υλοποίηση της νούμερο δύο δέσμευσης του Πρωθυπουργού στη ΔΕΘ και είναι άλλη μια ψηφίδα ενός συνολικού σχεδίου που έχει ουσιαστικά έναν οραματι</w:t>
      </w:r>
      <w:r>
        <w:rPr>
          <w:rFonts w:eastAsia="Times New Roman"/>
          <w:szCs w:val="24"/>
        </w:rPr>
        <w:t xml:space="preserve">κό χαρακτήρα για τη </w:t>
      </w:r>
      <w:proofErr w:type="spellStart"/>
      <w:r>
        <w:rPr>
          <w:rFonts w:eastAsia="Times New Roman"/>
          <w:szCs w:val="24"/>
        </w:rPr>
        <w:t>μεταμνημονιακή</w:t>
      </w:r>
      <w:proofErr w:type="spellEnd"/>
      <w:r>
        <w:rPr>
          <w:rFonts w:eastAsia="Times New Roman"/>
          <w:szCs w:val="24"/>
        </w:rPr>
        <w:t xml:space="preserve"> Ελλάδα, ένα συνολικό αναπτυξιακό σχέδιο για τη χώρα σε τρεις πυλώνες</w:t>
      </w:r>
      <w:r w:rsidRPr="0049140C">
        <w:rPr>
          <w:rFonts w:eastAsia="Times New Roman"/>
          <w:szCs w:val="24"/>
        </w:rPr>
        <w:t>:</w:t>
      </w:r>
      <w:r>
        <w:rPr>
          <w:rFonts w:eastAsia="Times New Roman"/>
          <w:szCs w:val="24"/>
        </w:rPr>
        <w:t xml:space="preserve"> ανάκτηση της εργασίας, ενίσχυση του κοινωνικού κράτους, εμβάθυνση της δημοκρατίας.</w:t>
      </w:r>
    </w:p>
    <w:p w14:paraId="0F16F3D5" w14:textId="77777777" w:rsidR="0091757C" w:rsidRDefault="00D319C2">
      <w:pPr>
        <w:spacing w:line="600" w:lineRule="auto"/>
        <w:ind w:firstLine="720"/>
        <w:jc w:val="both"/>
        <w:rPr>
          <w:rFonts w:eastAsia="Times New Roman"/>
          <w:szCs w:val="24"/>
        </w:rPr>
      </w:pPr>
      <w:r>
        <w:rPr>
          <w:rFonts w:eastAsia="Times New Roman"/>
          <w:szCs w:val="24"/>
        </w:rPr>
        <w:t xml:space="preserve">Κατά τη διάρκεια της συζήτησης του νομοσχεδίου στην αρμόδια </w:t>
      </w:r>
      <w:r>
        <w:rPr>
          <w:rFonts w:eastAsia="Times New Roman"/>
          <w:szCs w:val="24"/>
        </w:rPr>
        <w:t>ε</w:t>
      </w:r>
      <w:r>
        <w:rPr>
          <w:rFonts w:eastAsia="Times New Roman"/>
          <w:szCs w:val="24"/>
        </w:rPr>
        <w:t>πιτροπή</w:t>
      </w:r>
      <w:r>
        <w:rPr>
          <w:rFonts w:eastAsia="Times New Roman"/>
          <w:szCs w:val="24"/>
        </w:rPr>
        <w:t xml:space="preserve"> λάβαμε και το θετικό μήνυμα από τις Βρυξέλες για την έγκριση του ελληνικού προϋπολογισμού χωρίς μάλιστα παρατηρήσεις, γεγονός που επιβεβαιώνει περίτρανα και τη οριστική έξοδο, τη θετική πορεία της ελληνικής οικονομίας και τους άκρως </w:t>
      </w:r>
      <w:r>
        <w:rPr>
          <w:rFonts w:eastAsia="Times New Roman"/>
          <w:szCs w:val="24"/>
        </w:rPr>
        <w:lastRenderedPageBreak/>
        <w:t>επιτυχημένους χειρισμο</w:t>
      </w:r>
      <w:r>
        <w:rPr>
          <w:rFonts w:eastAsia="Times New Roman"/>
          <w:szCs w:val="24"/>
        </w:rPr>
        <w:t>ύς της Κυβέρνησης και φυσικά αποτελεί μια απόδειξη ότι έχουμε τα δημοσιονομικά περιθώρια να ασκούμε τη δική μας δημοσιονομική, οικονομική και κοινωνική πολιτική, έτσι ακριβώς όπως το υποσχεθήκαμε στον ελληνικό λαό.</w:t>
      </w:r>
    </w:p>
    <w:p w14:paraId="0F16F3D6" w14:textId="77777777" w:rsidR="0091757C" w:rsidRDefault="00D319C2">
      <w:pPr>
        <w:spacing w:line="600" w:lineRule="auto"/>
        <w:ind w:firstLine="720"/>
        <w:jc w:val="both"/>
        <w:rPr>
          <w:rFonts w:eastAsia="Times New Roman"/>
          <w:szCs w:val="24"/>
        </w:rPr>
      </w:pPr>
      <w:r>
        <w:rPr>
          <w:rFonts w:eastAsia="Times New Roman"/>
          <w:szCs w:val="24"/>
        </w:rPr>
        <w:t xml:space="preserve">Ο δε </w:t>
      </w:r>
      <w:r>
        <w:rPr>
          <w:rFonts w:eastAsia="Times New Roman"/>
          <w:szCs w:val="24"/>
        </w:rPr>
        <w:t>π</w:t>
      </w:r>
      <w:r>
        <w:rPr>
          <w:rFonts w:eastAsia="Times New Roman"/>
          <w:szCs w:val="24"/>
        </w:rPr>
        <w:t>ροϋπολογισμός, που κατατέθηκε χθες,</w:t>
      </w:r>
      <w:r>
        <w:rPr>
          <w:rFonts w:eastAsia="Times New Roman"/>
          <w:szCs w:val="24"/>
        </w:rPr>
        <w:t xml:space="preserve"> είναι ο πρώτος </w:t>
      </w:r>
      <w:proofErr w:type="spellStart"/>
      <w:r>
        <w:rPr>
          <w:rFonts w:eastAsia="Times New Roman"/>
          <w:szCs w:val="24"/>
        </w:rPr>
        <w:t>μεταμνημονιακός</w:t>
      </w:r>
      <w:proofErr w:type="spellEnd"/>
      <w:r>
        <w:rPr>
          <w:rFonts w:eastAsia="Times New Roman"/>
          <w:szCs w:val="24"/>
        </w:rPr>
        <w:t xml:space="preserve"> προϋπολογισμός χωρίς δυσμενή μέτρα και με σημαντικές ελαφρύνσεις. Έτσι προχωράμε σταθερά στα επόμενα βήματα</w:t>
      </w:r>
      <w:r w:rsidRPr="00C24901">
        <w:rPr>
          <w:rFonts w:eastAsia="Times New Roman"/>
          <w:szCs w:val="24"/>
        </w:rPr>
        <w:t>:</w:t>
      </w:r>
      <w:r>
        <w:rPr>
          <w:rFonts w:eastAsia="Times New Roman"/>
          <w:szCs w:val="24"/>
        </w:rPr>
        <w:t xml:space="preserve"> Κατάργηση της </w:t>
      </w:r>
      <w:proofErr w:type="spellStart"/>
      <w:r>
        <w:rPr>
          <w:rFonts w:eastAsia="Times New Roman"/>
          <w:szCs w:val="24"/>
        </w:rPr>
        <w:t>απομείωσης</w:t>
      </w:r>
      <w:proofErr w:type="spellEnd"/>
      <w:r>
        <w:rPr>
          <w:rFonts w:eastAsia="Times New Roman"/>
          <w:szCs w:val="24"/>
        </w:rPr>
        <w:t xml:space="preserve"> των συντάξεων, μείωση του ΕΝΦΙΑ, μείωση των εισφορών για τους εργαζόμενους κάτω των 24 ετώ</w:t>
      </w:r>
      <w:r>
        <w:rPr>
          <w:rFonts w:eastAsia="Times New Roman"/>
          <w:szCs w:val="24"/>
        </w:rPr>
        <w:t xml:space="preserve">ν, </w:t>
      </w:r>
      <w:proofErr w:type="spellStart"/>
      <w:r>
        <w:rPr>
          <w:rFonts w:eastAsia="Times New Roman"/>
          <w:szCs w:val="24"/>
        </w:rPr>
        <w:t>εφτάμισι</w:t>
      </w:r>
      <w:proofErr w:type="spellEnd"/>
      <w:r>
        <w:rPr>
          <w:rFonts w:eastAsia="Times New Roman"/>
          <w:szCs w:val="24"/>
        </w:rPr>
        <w:t xml:space="preserve"> χιλιάδες</w:t>
      </w:r>
      <w:r>
        <w:rPr>
          <w:rFonts w:eastAsia="Times New Roman"/>
          <w:szCs w:val="24"/>
        </w:rPr>
        <w:t xml:space="preserve"> προσλήψεις στην ειδική αγωγή και στο </w:t>
      </w:r>
      <w:r>
        <w:rPr>
          <w:rFonts w:eastAsia="Times New Roman"/>
          <w:szCs w:val="24"/>
        </w:rPr>
        <w:t>π</w:t>
      </w:r>
      <w:r>
        <w:rPr>
          <w:rFonts w:eastAsia="Times New Roman"/>
          <w:szCs w:val="24"/>
        </w:rPr>
        <w:t>ρόγραμμα «Βοήθεια στο Σπίτι», αύξηση του κατώτατου μισθού.</w:t>
      </w:r>
    </w:p>
    <w:p w14:paraId="0F16F3D7" w14:textId="77777777" w:rsidR="0091757C" w:rsidRDefault="00D319C2">
      <w:pPr>
        <w:spacing w:line="600" w:lineRule="auto"/>
        <w:ind w:firstLine="720"/>
        <w:jc w:val="both"/>
        <w:rPr>
          <w:rFonts w:eastAsia="Times New Roman"/>
          <w:szCs w:val="24"/>
        </w:rPr>
      </w:pPr>
      <w:r>
        <w:rPr>
          <w:rFonts w:eastAsia="Times New Roman"/>
          <w:szCs w:val="24"/>
        </w:rPr>
        <w:t>Ακόμα και με την πρόταση μας για την Αναθεώρηση του Συντάγματος η εμβάθυνση των κοινωνικών δικαιωμάτων και η ενίσχυση του κοινωνικού κράτο</w:t>
      </w:r>
      <w:r>
        <w:rPr>
          <w:rFonts w:eastAsia="Times New Roman"/>
          <w:szCs w:val="24"/>
        </w:rPr>
        <w:t xml:space="preserve">υς είναι στα κύρια μελήματά μας, μπαίνουν σε πρώτο πλάνο. Μεριμνά μας η θωράκιση των κοινωνικών δικαιωμάτων στην εργασία, την υγεία, την πρόνοια και την </w:t>
      </w:r>
      <w:r>
        <w:rPr>
          <w:rFonts w:eastAsia="Times New Roman"/>
          <w:szCs w:val="24"/>
        </w:rPr>
        <w:lastRenderedPageBreak/>
        <w:t>κοινωνική ασφάλιση</w:t>
      </w:r>
      <w:r w:rsidRPr="00C24901">
        <w:rPr>
          <w:rFonts w:eastAsia="Times New Roman"/>
          <w:szCs w:val="24"/>
        </w:rPr>
        <w:t xml:space="preserve">, </w:t>
      </w:r>
      <w:r>
        <w:rPr>
          <w:rFonts w:eastAsia="Times New Roman"/>
          <w:szCs w:val="24"/>
        </w:rPr>
        <w:t>η προστασία των εργαζομένων από διακρίσεις λόγω ηλικίας, η κατοχύρωση των συλλογικώ</w:t>
      </w:r>
      <w:r>
        <w:rPr>
          <w:rFonts w:eastAsia="Times New Roman"/>
          <w:szCs w:val="24"/>
        </w:rPr>
        <w:t>ν συμβάσεων εργασίας.</w:t>
      </w:r>
    </w:p>
    <w:p w14:paraId="0F16F3D8" w14:textId="77777777" w:rsidR="0091757C" w:rsidRDefault="00D319C2">
      <w:pPr>
        <w:spacing w:line="600" w:lineRule="auto"/>
        <w:ind w:firstLine="720"/>
        <w:jc w:val="both"/>
        <w:rPr>
          <w:rFonts w:eastAsia="Times New Roman"/>
          <w:szCs w:val="24"/>
        </w:rPr>
      </w:pPr>
      <w:r>
        <w:rPr>
          <w:rFonts w:eastAsia="Times New Roman"/>
          <w:szCs w:val="24"/>
        </w:rPr>
        <w:t>Γιατί, κύριοι της Αντιπολίτευσης, δεν μας ενδιαφέρουν οι καρέκλες. Εμείς ήρθαμε για να προσφέρουμε έργο και υπηρεσία προς τους πολλούς και αδύναμους. Γιατί εμάς δεν μας βαραίνει η διαφθορά, η καταλήστευση του κράτους, οι διώξεις για τ</w:t>
      </w:r>
      <w:r>
        <w:rPr>
          <w:rFonts w:eastAsia="Times New Roman"/>
          <w:szCs w:val="24"/>
        </w:rPr>
        <w:t xml:space="preserve">η </w:t>
      </w:r>
      <w:r>
        <w:rPr>
          <w:rFonts w:eastAsia="Times New Roman"/>
          <w:szCs w:val="24"/>
        </w:rPr>
        <w:t>«</w:t>
      </w:r>
      <w:r>
        <w:rPr>
          <w:rFonts w:eastAsia="Times New Roman"/>
          <w:szCs w:val="24"/>
          <w:lang w:val="en-US"/>
        </w:rPr>
        <w:t>SIEMENS</w:t>
      </w:r>
      <w:r>
        <w:rPr>
          <w:rFonts w:eastAsia="Times New Roman"/>
          <w:szCs w:val="24"/>
        </w:rPr>
        <w:t>»</w:t>
      </w:r>
      <w:r w:rsidRPr="00C43EA8">
        <w:rPr>
          <w:rFonts w:eastAsia="Times New Roman"/>
          <w:szCs w:val="24"/>
        </w:rPr>
        <w:t>,</w:t>
      </w:r>
      <w:r>
        <w:rPr>
          <w:rFonts w:eastAsia="Times New Roman"/>
          <w:szCs w:val="24"/>
        </w:rPr>
        <w:t xml:space="preserve"> τη</w:t>
      </w:r>
      <w:r w:rsidRPr="00C43EA8">
        <w:rPr>
          <w:rFonts w:eastAsia="Times New Roman"/>
          <w:szCs w:val="24"/>
        </w:rPr>
        <w:t xml:space="preserve"> </w:t>
      </w:r>
      <w:r>
        <w:rPr>
          <w:rFonts w:eastAsia="Times New Roman"/>
          <w:szCs w:val="24"/>
        </w:rPr>
        <w:t>«</w:t>
      </w:r>
      <w:r>
        <w:rPr>
          <w:rFonts w:eastAsia="Times New Roman"/>
          <w:szCs w:val="24"/>
          <w:lang w:val="en-US"/>
        </w:rPr>
        <w:t>NOVARTIS</w:t>
      </w:r>
      <w:r>
        <w:rPr>
          <w:rFonts w:eastAsia="Times New Roman"/>
          <w:szCs w:val="24"/>
        </w:rPr>
        <w:t>»</w:t>
      </w:r>
      <w:r w:rsidRPr="00C43EA8">
        <w:rPr>
          <w:rFonts w:eastAsia="Times New Roman"/>
          <w:szCs w:val="24"/>
        </w:rPr>
        <w:t xml:space="preserve">, </w:t>
      </w:r>
      <w:r>
        <w:rPr>
          <w:rFonts w:eastAsia="Times New Roman"/>
          <w:szCs w:val="24"/>
        </w:rPr>
        <w:t xml:space="preserve">τα </w:t>
      </w:r>
      <w:r>
        <w:rPr>
          <w:rFonts w:eastAsia="Times New Roman"/>
          <w:szCs w:val="24"/>
        </w:rPr>
        <w:t>ε</w:t>
      </w:r>
      <w:r>
        <w:rPr>
          <w:rFonts w:eastAsia="Times New Roman"/>
          <w:szCs w:val="24"/>
        </w:rPr>
        <w:t xml:space="preserve">ξοπλιστικά, γιατί δεν προβαίνουμε σε </w:t>
      </w:r>
      <w:proofErr w:type="spellStart"/>
      <w:r>
        <w:rPr>
          <w:rFonts w:eastAsia="Times New Roman"/>
          <w:szCs w:val="24"/>
        </w:rPr>
        <w:t>παροχολογία</w:t>
      </w:r>
      <w:proofErr w:type="spellEnd"/>
      <w:r>
        <w:rPr>
          <w:rFonts w:eastAsia="Times New Roman"/>
          <w:szCs w:val="24"/>
        </w:rPr>
        <w:t xml:space="preserve">, αλλά σε προγραμματισμένες και καλά σχεδιασμένες πράξεις, γιατί στόχος μας είναι να παραδώσουμε στα παιδιά μας μια καλύτερη χώρα από αυτήν που μας παραδώσατε εσείς, γιατί για </w:t>
      </w:r>
      <w:r>
        <w:rPr>
          <w:rFonts w:eastAsia="Times New Roman"/>
          <w:szCs w:val="24"/>
        </w:rPr>
        <w:t>αυτά δεσμευτήκαμε απέναντι στον ελληνικό λαό, αυτά υλοποιούμε, γιατί πολύ απλά όσα είναι δίκαια θα γίνουν και πράξη.</w:t>
      </w:r>
    </w:p>
    <w:p w14:paraId="0F16F3D9" w14:textId="77777777" w:rsidR="0091757C" w:rsidRDefault="00D319C2">
      <w:pPr>
        <w:spacing w:line="600" w:lineRule="auto"/>
        <w:ind w:firstLine="720"/>
        <w:jc w:val="both"/>
        <w:rPr>
          <w:rFonts w:eastAsia="Times New Roman"/>
          <w:szCs w:val="24"/>
        </w:rPr>
      </w:pPr>
      <w:r>
        <w:rPr>
          <w:rFonts w:eastAsia="Times New Roman"/>
          <w:szCs w:val="24"/>
        </w:rPr>
        <w:t>Σας ευχαριστώ πολύ.</w:t>
      </w:r>
    </w:p>
    <w:p w14:paraId="0F16F3DA" w14:textId="77777777" w:rsidR="0091757C" w:rsidRDefault="00D319C2">
      <w:pPr>
        <w:spacing w:line="600" w:lineRule="auto"/>
        <w:ind w:firstLine="720"/>
        <w:jc w:val="center"/>
        <w:rPr>
          <w:rFonts w:eastAsia="Times New Roman"/>
          <w:szCs w:val="24"/>
        </w:rPr>
      </w:pPr>
      <w:r>
        <w:rPr>
          <w:rFonts w:eastAsia="Times New Roman" w:cs="Times New Roman"/>
          <w:szCs w:val="24"/>
        </w:rPr>
        <w:t>(Χειροκροτήματα από την πτέρυγα του</w:t>
      </w:r>
      <w:r w:rsidRPr="00C43EA8">
        <w:rPr>
          <w:rFonts w:eastAsia="Times New Roman" w:cs="Times New Roman"/>
          <w:szCs w:val="24"/>
        </w:rPr>
        <w:t xml:space="preserve"> </w:t>
      </w:r>
      <w:r>
        <w:rPr>
          <w:rFonts w:eastAsia="Times New Roman" w:cs="Times New Roman"/>
          <w:szCs w:val="24"/>
        </w:rPr>
        <w:t>ΣΥΡΙΖΑ)</w:t>
      </w:r>
    </w:p>
    <w:p w14:paraId="0F16F3DB" w14:textId="77777777" w:rsidR="0091757C" w:rsidRDefault="00D319C2">
      <w:pPr>
        <w:spacing w:line="600" w:lineRule="auto"/>
        <w:ind w:firstLine="720"/>
        <w:jc w:val="both"/>
        <w:rPr>
          <w:rFonts w:eastAsia="Times New Roman"/>
          <w:szCs w:val="24"/>
        </w:rPr>
      </w:pPr>
      <w:r w:rsidRPr="00D97CA5">
        <w:rPr>
          <w:rFonts w:eastAsia="Times New Roman"/>
          <w:b/>
          <w:szCs w:val="24"/>
        </w:rPr>
        <w:t xml:space="preserve">ΠΡΟΕΔΡΕΥΩΝ (Γεώργιος </w:t>
      </w:r>
      <w:proofErr w:type="spellStart"/>
      <w:r w:rsidRPr="00D97CA5">
        <w:rPr>
          <w:rFonts w:eastAsia="Times New Roman"/>
          <w:b/>
          <w:szCs w:val="24"/>
        </w:rPr>
        <w:t>Λαμπρούλης</w:t>
      </w:r>
      <w:proofErr w:type="spellEnd"/>
      <w:r w:rsidRPr="00D97CA5">
        <w:rPr>
          <w:rFonts w:eastAsia="Times New Roman"/>
          <w:b/>
          <w:szCs w:val="24"/>
        </w:rPr>
        <w:t>):</w:t>
      </w:r>
      <w:r>
        <w:rPr>
          <w:rFonts w:eastAsia="Times New Roman"/>
          <w:szCs w:val="24"/>
        </w:rPr>
        <w:t xml:space="preserve"> Τον λόγο έχει ο κ. </w:t>
      </w:r>
      <w:proofErr w:type="spellStart"/>
      <w:r>
        <w:rPr>
          <w:rFonts w:eastAsia="Times New Roman"/>
          <w:szCs w:val="24"/>
        </w:rPr>
        <w:t>Ουρσουζίδης</w:t>
      </w:r>
      <w:proofErr w:type="spellEnd"/>
      <w:r>
        <w:rPr>
          <w:rFonts w:eastAsia="Times New Roman"/>
          <w:szCs w:val="24"/>
        </w:rPr>
        <w:t xml:space="preserve"> από τον ΣΥ</w:t>
      </w:r>
      <w:r>
        <w:rPr>
          <w:rFonts w:eastAsia="Times New Roman"/>
          <w:szCs w:val="24"/>
        </w:rPr>
        <w:t>ΡΙΖΑ.</w:t>
      </w:r>
    </w:p>
    <w:p w14:paraId="0F16F3DC" w14:textId="77777777" w:rsidR="0091757C" w:rsidRDefault="00D319C2">
      <w:pPr>
        <w:spacing w:line="600" w:lineRule="auto"/>
        <w:ind w:firstLine="720"/>
        <w:jc w:val="both"/>
        <w:rPr>
          <w:rFonts w:eastAsia="Times New Roman"/>
          <w:szCs w:val="24"/>
        </w:rPr>
      </w:pPr>
      <w:r w:rsidRPr="00D97CA5">
        <w:rPr>
          <w:rFonts w:eastAsia="Times New Roman"/>
          <w:b/>
          <w:szCs w:val="24"/>
        </w:rPr>
        <w:lastRenderedPageBreak/>
        <w:t>ΓΕΩΡΓΙΟΣ ΟΥΡΣΟΥΖΙΔΗΣ:</w:t>
      </w:r>
      <w:r>
        <w:rPr>
          <w:rFonts w:eastAsia="Times New Roman"/>
          <w:b/>
          <w:szCs w:val="24"/>
        </w:rPr>
        <w:t xml:space="preserve"> </w:t>
      </w:r>
      <w:r>
        <w:rPr>
          <w:rFonts w:eastAsia="Times New Roman"/>
          <w:szCs w:val="24"/>
        </w:rPr>
        <w:t>Ευχαριστώ πολύ, κύριε Πρόεδρε.</w:t>
      </w:r>
    </w:p>
    <w:p w14:paraId="0F16F3DD" w14:textId="77777777" w:rsidR="0091757C" w:rsidRDefault="00D319C2">
      <w:pPr>
        <w:spacing w:line="600" w:lineRule="auto"/>
        <w:ind w:firstLine="720"/>
        <w:jc w:val="both"/>
        <w:rPr>
          <w:rFonts w:eastAsia="Times New Roman"/>
          <w:szCs w:val="24"/>
        </w:rPr>
      </w:pPr>
      <w:r>
        <w:rPr>
          <w:rFonts w:eastAsia="Times New Roman"/>
          <w:szCs w:val="24"/>
        </w:rPr>
        <w:t>Κύριοι Υπουργοί, αγαπητοί συνάδελφοι, αναμφίβολα ο Αύγουστος του 2018 οριοθετεί μια νέα περίοδο για τη χώρα. Με αφορμή, λοιπόν, αυτό το γεγονός, καλό θα είναι να θυμηθούμε ποιες ήταν οι προηγούμενε</w:t>
      </w:r>
      <w:r>
        <w:rPr>
          <w:rFonts w:eastAsia="Times New Roman"/>
          <w:szCs w:val="24"/>
        </w:rPr>
        <w:t>ς περίοδοι και φτάσαμε εδώ που φτάσαμε τον Μάιο του 2015.</w:t>
      </w:r>
    </w:p>
    <w:p w14:paraId="0F16F3DE" w14:textId="77777777" w:rsidR="0091757C" w:rsidRDefault="00D319C2">
      <w:pPr>
        <w:spacing w:line="600" w:lineRule="auto"/>
        <w:ind w:firstLine="720"/>
        <w:jc w:val="both"/>
        <w:rPr>
          <w:rFonts w:eastAsia="Times New Roman"/>
          <w:szCs w:val="24"/>
        </w:rPr>
      </w:pPr>
      <w:r>
        <w:rPr>
          <w:rFonts w:eastAsia="Times New Roman"/>
          <w:szCs w:val="24"/>
        </w:rPr>
        <w:t>Από το 1974 μέχρι τον Μάιο του 2010 η χώρα πέρασε μία περίοδο, για πολλούς, τεχνητής ευμάρειας, μια περίοδο διασπάθισης του δημοσίου χρήματος και διαπλοκής. Πλειοδοτούν κάποιοι σε σχέση με τα πεπραγ</w:t>
      </w:r>
      <w:r>
        <w:rPr>
          <w:rFonts w:eastAsia="Times New Roman"/>
          <w:szCs w:val="24"/>
        </w:rPr>
        <w:t>μένα αυτής της περιόδου, όμως, η πραγματικότητα αναντίρρητα είναι ότι η χώρα έφτασε στη χρεοκοπία μετά από την εναλλακτική διαχείριση της εξουσίας από το ΠΑΣΟΚ και τη Νέα Δημοκρατία. Κυρίαρχη φυσιογνωμία αυτής της περιόδου είναι ο μακροβιότερος Πρωθυπουργό</w:t>
      </w:r>
      <w:r>
        <w:rPr>
          <w:rFonts w:eastAsia="Times New Roman"/>
          <w:szCs w:val="24"/>
        </w:rPr>
        <w:t>ς. Αναφέρομαι καθαρά σε πολιτική ευθύνη, που φέρει τη σφραγίδα του Κώστα Σημίτη.</w:t>
      </w:r>
    </w:p>
    <w:p w14:paraId="0F16F3DF" w14:textId="77777777" w:rsidR="0091757C" w:rsidRDefault="00D319C2">
      <w:pPr>
        <w:spacing w:line="600" w:lineRule="auto"/>
        <w:ind w:firstLine="720"/>
        <w:jc w:val="both"/>
        <w:rPr>
          <w:rFonts w:eastAsia="Times New Roman"/>
          <w:szCs w:val="24"/>
        </w:rPr>
      </w:pPr>
      <w:r>
        <w:rPr>
          <w:rFonts w:eastAsia="Times New Roman"/>
          <w:szCs w:val="24"/>
        </w:rPr>
        <w:lastRenderedPageBreak/>
        <w:t>Η δεύτερη περίοδος, από τον Μάιο του 2010 που μπαίνει στη ζωή μας το μνημόνιο, μέχρι το 2018 είναι μια περίοδος που έφερε τους πολίτες απέναντι σε πρωτόγνωρες καταστάσεις, πολ</w:t>
      </w:r>
      <w:r>
        <w:rPr>
          <w:rFonts w:eastAsia="Times New Roman"/>
          <w:szCs w:val="24"/>
        </w:rPr>
        <w:t xml:space="preserve">λούς στην απόλυτη φτώχεια, στην εξαθλίωση και στην απόγνωση. Φέρει ακέραια τη σφραγίδα της κυβέρνησης του κ. Σαμαρά και του κ. Βενιζέλου, εκ των </w:t>
      </w:r>
      <w:proofErr w:type="spellStart"/>
      <w:r>
        <w:rPr>
          <w:rFonts w:eastAsia="Times New Roman"/>
          <w:szCs w:val="24"/>
        </w:rPr>
        <w:t>ενόντων</w:t>
      </w:r>
      <w:proofErr w:type="spellEnd"/>
      <w:r>
        <w:rPr>
          <w:rFonts w:eastAsia="Times New Roman"/>
          <w:szCs w:val="24"/>
        </w:rPr>
        <w:t>, του χειρότερου διδύμου εξουσίας που γνώρισε η χώρα σε όλα τα επίπεδα, σε όλα τα ζητήματα, εθνικά και μ</w:t>
      </w:r>
      <w:r>
        <w:rPr>
          <w:rFonts w:eastAsia="Times New Roman"/>
          <w:szCs w:val="24"/>
        </w:rPr>
        <w:t>η. Σας θυμίζω ποια ήταν η θέση του Πρωθυπουργού εκείνης της περιόδου για το ζήτημα με τη βόρειο γείτονα και ποια ήταν η θέση του Υπουργού Εξωτερικών. Είναι γνωστό ότι όποιος πατάει σε δύο βάρκες -όπως σοφά λέει ο ελληνικός λαός- η μοίρα του είναι προδιαγεγ</w:t>
      </w:r>
      <w:r>
        <w:rPr>
          <w:rFonts w:eastAsia="Times New Roman"/>
          <w:szCs w:val="24"/>
        </w:rPr>
        <w:t xml:space="preserve">ραμμένη. </w:t>
      </w:r>
    </w:p>
    <w:p w14:paraId="0F16F3E0" w14:textId="77777777" w:rsidR="0091757C" w:rsidRDefault="00D319C2">
      <w:pPr>
        <w:spacing w:line="600" w:lineRule="auto"/>
        <w:ind w:firstLine="720"/>
        <w:jc w:val="both"/>
        <w:rPr>
          <w:rFonts w:eastAsia="Times New Roman"/>
          <w:szCs w:val="24"/>
        </w:rPr>
      </w:pPr>
      <w:r>
        <w:rPr>
          <w:rFonts w:eastAsia="Times New Roman"/>
          <w:szCs w:val="24"/>
        </w:rPr>
        <w:t>Η τρίτη περίοδος ξεκινά τον Αύγουστο του 2018, η λεγόμενη «</w:t>
      </w:r>
      <w:proofErr w:type="spellStart"/>
      <w:r>
        <w:rPr>
          <w:rFonts w:eastAsia="Times New Roman"/>
          <w:szCs w:val="24"/>
        </w:rPr>
        <w:t>μεταμνημονιακή</w:t>
      </w:r>
      <w:proofErr w:type="spellEnd"/>
      <w:r>
        <w:rPr>
          <w:rFonts w:eastAsia="Times New Roman"/>
          <w:szCs w:val="24"/>
        </w:rPr>
        <w:t xml:space="preserve"> περίοδος», η οποία φέρει ακέραια τη σφραγίδα του Πρωθυπουργού μας, του Αλέξη Τσίπρα. Ξεκινά αισιόδοξα για τη χώρα, με μέτρα ανακούφισης απολύτως απαραίτητα για τους πολίτες</w:t>
      </w:r>
      <w:r>
        <w:rPr>
          <w:rFonts w:eastAsia="Times New Roman"/>
          <w:szCs w:val="24"/>
        </w:rPr>
        <w:t xml:space="preserve"> που δεινοπάθησαν, που υπέφεραν την οκταετία 2010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2018. </w:t>
      </w:r>
    </w:p>
    <w:p w14:paraId="0F16F3E1" w14:textId="77777777" w:rsidR="0091757C" w:rsidRDefault="00D319C2">
      <w:pPr>
        <w:spacing w:line="600" w:lineRule="auto"/>
        <w:ind w:firstLine="720"/>
        <w:jc w:val="both"/>
        <w:rPr>
          <w:rFonts w:eastAsia="Times New Roman"/>
          <w:szCs w:val="24"/>
        </w:rPr>
      </w:pPr>
      <w:r>
        <w:rPr>
          <w:rFonts w:eastAsia="Times New Roman"/>
          <w:szCs w:val="24"/>
        </w:rPr>
        <w:lastRenderedPageBreak/>
        <w:t>Επί του προκειμένου νομοσχεδίου, κανείς δεν ισχυρίζεται ότι η μείωση των ασφαλιστικών εισφορών από μόνη της θα λύσει το πρόβλημα του ασφαλιστικού. Υπάρχει, όμως, μία πραγματικότητα την οποία πρέπει</w:t>
      </w:r>
      <w:r>
        <w:rPr>
          <w:rFonts w:eastAsia="Times New Roman"/>
          <w:szCs w:val="24"/>
        </w:rPr>
        <w:t xml:space="preserve"> να τη δούμε. Όταν μειώθηκαν οι ασφαλιστικές εισφορές για το σύνολο των ελευθέρων επαγγελματιών -εννοώ το 80%- στο ελάχιστο των 167,5 ευρώ από 500 και 550 ευρώ που πλήρωναν τον μήνα, ο κόσμος ανάσανε, ρύθμισε τα χρέη που το φόρτωσαν οι πιστοί στο δόγμα «μα</w:t>
      </w:r>
      <w:r>
        <w:rPr>
          <w:rFonts w:eastAsia="Times New Roman"/>
          <w:szCs w:val="24"/>
        </w:rPr>
        <w:t xml:space="preserve">ζί τα φάγαμε» και κατάφερε να ανταποκριθεί. </w:t>
      </w:r>
    </w:p>
    <w:p w14:paraId="0F16F3E2" w14:textId="77777777" w:rsidR="0091757C" w:rsidRDefault="00D319C2">
      <w:pPr>
        <w:spacing w:line="600" w:lineRule="auto"/>
        <w:ind w:firstLine="720"/>
        <w:jc w:val="both"/>
        <w:rPr>
          <w:rFonts w:eastAsia="Times New Roman"/>
          <w:szCs w:val="24"/>
        </w:rPr>
      </w:pPr>
      <w:r>
        <w:rPr>
          <w:rFonts w:eastAsia="Times New Roman"/>
          <w:szCs w:val="24"/>
        </w:rPr>
        <w:t xml:space="preserve">Έτσι από το προϋπολογισμένο έλλειμα για το τρέχον έτος ύψους 250 εκατομμυρίων, φτάσαμε σε πλεόνασμα στον ΕΦΚΑ πάνω από 1 δισεκατομμύριο. </w:t>
      </w:r>
    </w:p>
    <w:p w14:paraId="0F16F3E3" w14:textId="77777777" w:rsidR="0091757C" w:rsidRDefault="00D319C2">
      <w:pPr>
        <w:spacing w:line="600" w:lineRule="auto"/>
        <w:ind w:firstLine="720"/>
        <w:jc w:val="both"/>
        <w:rPr>
          <w:rFonts w:eastAsia="Times New Roman"/>
          <w:szCs w:val="24"/>
        </w:rPr>
      </w:pPr>
      <w:r>
        <w:rPr>
          <w:rFonts w:eastAsia="Times New Roman"/>
          <w:szCs w:val="24"/>
        </w:rPr>
        <w:t>Αυτή ήταν και η πρώτη βασική προϋπόθεση για τη μη περικοπή των συντάξεων, χωρίς υπερβάσεις στα δημόσια έργα. Θυμίζω ότι μόνο για τρία έργα, σύμφωνα με την έκθεση του Ελεγκτικού Συνεδρίου, Ε65-Ιόνια Οδός-Ολυμπία Οδός, οι υπερβάσεις ήταν της τάξεως του 1.200</w:t>
      </w:r>
      <w:r>
        <w:rPr>
          <w:rFonts w:eastAsia="Times New Roman"/>
          <w:szCs w:val="24"/>
        </w:rPr>
        <w:t xml:space="preserve">.000.000 ευρώ. Για να το καταλάβετε καλύτερα, το έργο του νέου νοσοκομείου στην Κομοτηνή είναι ύψους </w:t>
      </w:r>
      <w:r>
        <w:rPr>
          <w:rFonts w:eastAsia="Times New Roman"/>
          <w:szCs w:val="24"/>
        </w:rPr>
        <w:lastRenderedPageBreak/>
        <w:t>55 εκατομμυρίων. Άρα, είναι σαν να πληρώσαμε είκοσι νοσοκομεία μόνο για τα τρία έργα σε διάρκεια λίγων ετών. Όλα αυτά τα έργα -θυμίζω- έπρεπε να παραληφθού</w:t>
      </w:r>
      <w:r>
        <w:rPr>
          <w:rFonts w:eastAsia="Times New Roman"/>
          <w:szCs w:val="24"/>
        </w:rPr>
        <w:t xml:space="preserve">ν το 2012 και παραλήφθηκαν το 2017. </w:t>
      </w:r>
    </w:p>
    <w:p w14:paraId="0F16F3E4" w14:textId="77777777" w:rsidR="0091757C" w:rsidRDefault="00D319C2">
      <w:pPr>
        <w:spacing w:line="600" w:lineRule="auto"/>
        <w:ind w:firstLine="720"/>
        <w:jc w:val="both"/>
        <w:rPr>
          <w:rFonts w:eastAsia="Times New Roman"/>
          <w:szCs w:val="24"/>
        </w:rPr>
      </w:pPr>
      <w:r>
        <w:rPr>
          <w:rFonts w:eastAsia="Times New Roman"/>
          <w:szCs w:val="24"/>
        </w:rPr>
        <w:t xml:space="preserve">Αυτές, λοιπόν, ήταν οι δύο βασικές προϋποθέσεις, καθώς και ο σεβασμός του μόχθου των Ελλήνων πολιτών. Αυτή ήταν η επιτυχία μας. </w:t>
      </w:r>
    </w:p>
    <w:p w14:paraId="0F16F3E5" w14:textId="77777777" w:rsidR="0091757C" w:rsidRDefault="00D319C2">
      <w:pPr>
        <w:spacing w:line="600" w:lineRule="auto"/>
        <w:ind w:firstLine="720"/>
        <w:jc w:val="both"/>
        <w:rPr>
          <w:rFonts w:eastAsia="Times New Roman"/>
          <w:szCs w:val="24"/>
        </w:rPr>
      </w:pPr>
      <w:r>
        <w:rPr>
          <w:rFonts w:eastAsia="Times New Roman"/>
          <w:szCs w:val="24"/>
        </w:rPr>
        <w:t>Τώρα, γιατί ανταποκρίθηκε ο ελληνικός λαός: Γιατί, επιτέλους, πίστεψε σε μία κυβέρνηση η ο</w:t>
      </w:r>
      <w:r>
        <w:rPr>
          <w:rFonts w:eastAsia="Times New Roman"/>
          <w:szCs w:val="24"/>
        </w:rPr>
        <w:t xml:space="preserve">ποία μπορεί να νικήσει κατά κράτος το κράτος των νταβατζήδων. Αυτή είναι μία πραγματικότητα την οποία πιστώνεται, επίσης, αυτή η Κυβέρνηση, η οποία για τέσσερα χρόνια δεν έχει δείξει ψήγμα οικονομικών σκανδάλων, όπως τα βιώσαμε τα προηγούμενα χρόνια. </w:t>
      </w:r>
    </w:p>
    <w:p w14:paraId="0F16F3E6" w14:textId="77777777" w:rsidR="0091757C" w:rsidRDefault="00D319C2">
      <w:pPr>
        <w:spacing w:line="600" w:lineRule="auto"/>
        <w:ind w:firstLine="720"/>
        <w:jc w:val="both"/>
        <w:rPr>
          <w:rFonts w:eastAsia="Times New Roman"/>
          <w:szCs w:val="24"/>
        </w:rPr>
      </w:pPr>
      <w:r>
        <w:rPr>
          <w:rFonts w:eastAsia="Times New Roman"/>
          <w:szCs w:val="24"/>
        </w:rPr>
        <w:t>Αυτά</w:t>
      </w:r>
      <w:r>
        <w:rPr>
          <w:rFonts w:eastAsia="Times New Roman"/>
          <w:szCs w:val="24"/>
        </w:rPr>
        <w:t xml:space="preserve">, λοιπόν, ας έχει στο μυαλό του ο Έλληνας φορολογούμενος πολίτης όταν θα κληθεί να ψηφίσει -όποτε κληθεί να ψηφίσει- για την επόμενη διακυβέρνηση της χώρας. </w:t>
      </w:r>
    </w:p>
    <w:p w14:paraId="0F16F3E7" w14:textId="77777777" w:rsidR="0091757C" w:rsidRDefault="00D319C2">
      <w:pPr>
        <w:spacing w:line="600" w:lineRule="auto"/>
        <w:ind w:firstLine="720"/>
        <w:jc w:val="both"/>
        <w:rPr>
          <w:rFonts w:eastAsia="Times New Roman"/>
          <w:szCs w:val="24"/>
        </w:rPr>
      </w:pPr>
      <w:r>
        <w:rPr>
          <w:rFonts w:eastAsia="Times New Roman"/>
          <w:szCs w:val="24"/>
        </w:rPr>
        <w:lastRenderedPageBreak/>
        <w:t>Παρατηρούμε, όμως, ότι ο ελληνικός λαός έχει την αίσθηση ότι κατακρίνετε την Κυβέρνηση για τα μέτρ</w:t>
      </w:r>
      <w:r>
        <w:rPr>
          <w:rFonts w:eastAsia="Times New Roman"/>
          <w:szCs w:val="24"/>
        </w:rPr>
        <w:t xml:space="preserve">α τα οποία πρόκειται να λάβει και από την άλλη μεριά τα ψηφίζετε.              </w:t>
      </w:r>
    </w:p>
    <w:p w14:paraId="0F16F3E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Είναι γνωστή η θέση των συμβούλων του κ. Μητσοτάκη πάνω στο ζήτημα της μη περικοπής ή περικοπής των συντάξεων. </w:t>
      </w:r>
    </w:p>
    <w:p w14:paraId="0F16F3E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ενώ ισχυρίζεστε ότι τα οικονομικά της χώρας </w:t>
      </w:r>
      <w:r>
        <w:rPr>
          <w:rFonts w:eastAsia="Times New Roman" w:cs="Times New Roman"/>
          <w:szCs w:val="24"/>
        </w:rPr>
        <w:t xml:space="preserve">δεν είναι καλά, αύριο θα έρθετε εδώ και θα ψηφίσετε τη μη περικοπή των συντάξεων. </w:t>
      </w:r>
    </w:p>
    <w:p w14:paraId="0F16F3E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Κρατούσατε όλα αυτά τα χρόνια τις δύο λίστες -τη λίστα </w:t>
      </w:r>
      <w:proofErr w:type="spellStart"/>
      <w:r>
        <w:rPr>
          <w:rFonts w:eastAsia="Times New Roman" w:cs="Times New Roman"/>
          <w:szCs w:val="24"/>
        </w:rPr>
        <w:t>Λαγκάρντ</w:t>
      </w:r>
      <w:proofErr w:type="spellEnd"/>
      <w:r>
        <w:rPr>
          <w:rFonts w:eastAsia="Times New Roman" w:cs="Times New Roman"/>
          <w:szCs w:val="24"/>
        </w:rPr>
        <w:t xml:space="preserve"> και τη λίστα </w:t>
      </w:r>
      <w:proofErr w:type="spellStart"/>
      <w:r>
        <w:rPr>
          <w:rFonts w:eastAsia="Times New Roman" w:cs="Times New Roman"/>
          <w:szCs w:val="24"/>
        </w:rPr>
        <w:t>Μπόριανς</w:t>
      </w:r>
      <w:proofErr w:type="spellEnd"/>
      <w:r>
        <w:rPr>
          <w:rFonts w:eastAsia="Times New Roman" w:cs="Times New Roman"/>
          <w:szCs w:val="24"/>
        </w:rPr>
        <w:t>- στα συρτάρια, θέτοντας το ζήτημα της αφερεγγυότητάς τους, ότι δεν είναι δυνατόν να αξι</w:t>
      </w:r>
      <w:r>
        <w:rPr>
          <w:rFonts w:eastAsia="Times New Roman" w:cs="Times New Roman"/>
          <w:szCs w:val="24"/>
        </w:rPr>
        <w:t xml:space="preserve">οποιηθούν. Αυτές, όμως, οι λίστες εισέφεραν στο ελληνικό </w:t>
      </w:r>
      <w:r>
        <w:rPr>
          <w:rFonts w:eastAsia="Times New Roman" w:cs="Times New Roman"/>
          <w:szCs w:val="24"/>
        </w:rPr>
        <w:t>δ</w:t>
      </w:r>
      <w:r>
        <w:rPr>
          <w:rFonts w:eastAsia="Times New Roman" w:cs="Times New Roman"/>
          <w:szCs w:val="24"/>
        </w:rPr>
        <w:t>ημόσιο πάνω από 1 δισεκατομμύριο ευρώ και αυτές οι λίστες έγιναν η αιτία να δημευθούν περιουσίες ανθρώπων που δεν σεβάστηκαν τον ελληνικό λαό και σήμερα κάποιοι απ’ αυτούς να είναι φυλακή. Αυτή είνα</w:t>
      </w:r>
      <w:r>
        <w:rPr>
          <w:rFonts w:eastAsia="Times New Roman" w:cs="Times New Roman"/>
          <w:szCs w:val="24"/>
        </w:rPr>
        <w:t xml:space="preserve">ι η πραγματικότητα και γι’ αυτό μας εμπιστεύτηκε ο ελληνικός λαός. </w:t>
      </w:r>
    </w:p>
    <w:p w14:paraId="0F16F3E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Το δόγμα, λοιπόν, «μαζί τα φάγαμε και άρα μαζί πρέπει να τα πληρώσουμε» κυριάρχησε στην πολιτική. Και το μεγάλο δράμα είναι ότι συνεχίσατε και μέσα στα χρόνια των μνημονίων να συμπεριφέρεσ</w:t>
      </w:r>
      <w:r>
        <w:rPr>
          <w:rFonts w:eastAsia="Times New Roman" w:cs="Times New Roman"/>
          <w:szCs w:val="24"/>
        </w:rPr>
        <w:t>τε με τον ίδιο τρόπο. Ανέπαφοι με το οικονομικό περιβάλλον της χώρας ψηφίζατε νόμους και στήσατε κυριολεκτικά στον τοίχο όλους τους ελεύθερους επαγγελματίες.</w:t>
      </w:r>
    </w:p>
    <w:p w14:paraId="0F16F3E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Αυτό έπρεπε να αλλάξει αναντίρρητα και θα έπρεπε να δημιουργηθεί εκείνη η προϋπόθεση, ώστε σήμερα </w:t>
      </w:r>
      <w:r>
        <w:rPr>
          <w:rFonts w:eastAsia="Times New Roman" w:cs="Times New Roman"/>
          <w:szCs w:val="24"/>
        </w:rPr>
        <w:t xml:space="preserve">να μπορούμε να μιλάμε για μείωση των ασφαλιστικών εισφορών, που ήταν στο συγκεκριμένο κομμάτι από 15.000 και πάνω το αδύνατο σημείο του νομοσχεδίου που υπερψηφίσαμε, του γνωστού νόμου </w:t>
      </w:r>
      <w:proofErr w:type="spellStart"/>
      <w:r>
        <w:rPr>
          <w:rFonts w:eastAsia="Times New Roman" w:cs="Times New Roman"/>
          <w:szCs w:val="24"/>
        </w:rPr>
        <w:t>Κατρούγκαλου</w:t>
      </w:r>
      <w:proofErr w:type="spellEnd"/>
      <w:r>
        <w:rPr>
          <w:rFonts w:eastAsia="Times New Roman" w:cs="Times New Roman"/>
          <w:szCs w:val="24"/>
        </w:rPr>
        <w:t xml:space="preserve">. Αυτό έρχεται να το θεραπεύσει τώρα η Κυβέρνηση. Το είχαμε </w:t>
      </w:r>
      <w:r>
        <w:rPr>
          <w:rFonts w:eastAsia="Times New Roman" w:cs="Times New Roman"/>
          <w:szCs w:val="24"/>
        </w:rPr>
        <w:t xml:space="preserve">εντοπίσει έγκαιρα. Δυστυχώς, οι δανειστές επέμεναν. Ωστόσο, κάτω από συγκεκριμένες συνθήκες και από την ανταπόκριση του ελληνικού λαού, αυτό σήμερα καθίσταται δυνατό. </w:t>
      </w:r>
    </w:p>
    <w:p w14:paraId="0F16F3E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Κλείνοντας, θέλω να πω ότι σας βρίσκω τελευταία πολύ υπέρ των μονομερών ενεργειών. Μας ε</w:t>
      </w:r>
      <w:r>
        <w:rPr>
          <w:rFonts w:eastAsia="Times New Roman" w:cs="Times New Roman"/>
          <w:szCs w:val="24"/>
        </w:rPr>
        <w:t>ίχατε καταγγείλει όταν ψηφίζαμε για τη 13</w:t>
      </w:r>
      <w:r w:rsidRPr="00661FAD">
        <w:rPr>
          <w:rFonts w:eastAsia="Times New Roman" w:cs="Times New Roman"/>
          <w:szCs w:val="24"/>
          <w:vertAlign w:val="superscript"/>
        </w:rPr>
        <w:t>η</w:t>
      </w:r>
      <w:r>
        <w:rPr>
          <w:rFonts w:eastAsia="Times New Roman" w:cs="Times New Roman"/>
          <w:szCs w:val="24"/>
        </w:rPr>
        <w:t xml:space="preserve"> σύνταξη, ότι είναι μονομερής ενέργεια. Αύριο θα </w:t>
      </w:r>
      <w:r>
        <w:rPr>
          <w:rFonts w:eastAsia="Times New Roman" w:cs="Times New Roman"/>
          <w:szCs w:val="24"/>
        </w:rPr>
        <w:lastRenderedPageBreak/>
        <w:t xml:space="preserve">πείτε ότι, ναι, την ψηφίζουμε και αυτή, όπως θα ψηφίσετε και όλα τα θετικά μέτρα τα οποία έρχονται. </w:t>
      </w:r>
    </w:p>
    <w:p w14:paraId="0F16F3E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περίοδος, λοιπόν, μπορεί να χαρακτηριστεί σαν μία αισιόδοξη πε</w:t>
      </w:r>
      <w:r>
        <w:rPr>
          <w:rFonts w:eastAsia="Times New Roman" w:cs="Times New Roman"/>
          <w:szCs w:val="24"/>
        </w:rPr>
        <w:t xml:space="preserve">ρίοδος για τη χώρα και εσείς είστε υποχρεωμένοι να ψηφίσετε όλα όσα καταγγείλατε σε βάρος αυτής της Κυβέρνησης. </w:t>
      </w:r>
    </w:p>
    <w:p w14:paraId="0F16F3E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F16F3F0" w14:textId="77777777" w:rsidR="0091757C" w:rsidRDefault="00D319C2">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F16F3F1" w14:textId="77777777" w:rsidR="0091757C" w:rsidRDefault="00D319C2">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Τον λόγο έχει ο κ. </w:t>
      </w:r>
      <w:proofErr w:type="spellStart"/>
      <w:r>
        <w:rPr>
          <w:rFonts w:eastAsia="Times New Roman"/>
          <w:bCs/>
          <w:szCs w:val="24"/>
        </w:rPr>
        <w:t>Πρατσόλης</w:t>
      </w:r>
      <w:proofErr w:type="spellEnd"/>
      <w:r>
        <w:rPr>
          <w:rFonts w:eastAsia="Times New Roman"/>
          <w:bCs/>
          <w:szCs w:val="24"/>
        </w:rPr>
        <w:t xml:space="preserve"> από τον ΣΥΡΙΖΑ.</w:t>
      </w:r>
    </w:p>
    <w:p w14:paraId="0F16F3F2" w14:textId="77777777" w:rsidR="0091757C" w:rsidRDefault="00D319C2">
      <w:pPr>
        <w:spacing w:line="600" w:lineRule="auto"/>
        <w:ind w:firstLine="720"/>
        <w:jc w:val="both"/>
        <w:rPr>
          <w:rFonts w:eastAsia="Times New Roman"/>
          <w:bCs/>
          <w:szCs w:val="24"/>
        </w:rPr>
      </w:pPr>
      <w:r w:rsidRPr="00291DA5">
        <w:rPr>
          <w:rFonts w:eastAsia="Times New Roman"/>
          <w:b/>
          <w:bCs/>
          <w:szCs w:val="24"/>
        </w:rPr>
        <w:t>ΑΝΑΣ</w:t>
      </w:r>
      <w:r w:rsidRPr="00291DA5">
        <w:rPr>
          <w:rFonts w:eastAsia="Times New Roman"/>
          <w:b/>
          <w:bCs/>
          <w:szCs w:val="24"/>
        </w:rPr>
        <w:t>ΤΑΣΙΟΣ (ΤΑΣΟΣ) ΠΡΑΤΣΟΛΗΣ:</w:t>
      </w:r>
      <w:r>
        <w:rPr>
          <w:rFonts w:eastAsia="Times New Roman"/>
          <w:bCs/>
          <w:szCs w:val="24"/>
        </w:rPr>
        <w:t xml:space="preserve"> Ευχαριστώ, κύριε Πρόεδρε.</w:t>
      </w:r>
    </w:p>
    <w:p w14:paraId="0F16F3F3" w14:textId="77777777" w:rsidR="0091757C" w:rsidRDefault="00D319C2">
      <w:pPr>
        <w:spacing w:line="600" w:lineRule="auto"/>
        <w:ind w:firstLine="720"/>
        <w:jc w:val="both"/>
        <w:rPr>
          <w:rFonts w:eastAsia="Times New Roman"/>
          <w:bCs/>
          <w:szCs w:val="24"/>
        </w:rPr>
      </w:pPr>
      <w:r>
        <w:rPr>
          <w:rFonts w:eastAsia="Times New Roman"/>
          <w:bCs/>
          <w:szCs w:val="24"/>
        </w:rPr>
        <w:t xml:space="preserve">Κυρίες και κύριοι Υπουργοί, κυρίες και κύριοι Βουλευτές, με το νομοσχέδιο που συζητάμε σήμερα και αφορά στη μείωση των ασφαλιστικών εισφορών για ελεύθερους επαγγελματίες, αυτοαπασχολούμενους και αγρότες, </w:t>
      </w:r>
      <w:r>
        <w:rPr>
          <w:rFonts w:eastAsia="Times New Roman"/>
          <w:bCs/>
          <w:szCs w:val="24"/>
        </w:rPr>
        <w:t xml:space="preserve">ευνοούνται 250.000 ασφαλισμένοι. Και ποια είναι η αντίδραση, που παρακολουθούμε σήμερα όλη την ημέρα, της μείζονος και ελάσσονος αντιπολίτευσης; Θα έλεγα ότι είναι αμηχανία, πανικός, αλλά και προβληματισμός για </w:t>
      </w:r>
      <w:r>
        <w:rPr>
          <w:rFonts w:eastAsia="Times New Roman"/>
          <w:bCs/>
          <w:szCs w:val="24"/>
        </w:rPr>
        <w:lastRenderedPageBreak/>
        <w:t>το χαμένο αφήγημα περί καταστροφής της οικονο</w:t>
      </w:r>
      <w:r>
        <w:rPr>
          <w:rFonts w:eastAsia="Times New Roman"/>
          <w:bCs/>
          <w:szCs w:val="24"/>
        </w:rPr>
        <w:t>μίας και γενικότερα της χώρας.</w:t>
      </w:r>
    </w:p>
    <w:p w14:paraId="0F16F3F4" w14:textId="77777777" w:rsidR="0091757C" w:rsidRDefault="00D319C2">
      <w:pPr>
        <w:spacing w:line="600" w:lineRule="auto"/>
        <w:ind w:firstLine="720"/>
        <w:jc w:val="both"/>
        <w:rPr>
          <w:rFonts w:eastAsia="Times New Roman"/>
          <w:bCs/>
          <w:szCs w:val="24"/>
        </w:rPr>
      </w:pPr>
      <w:r>
        <w:rPr>
          <w:rFonts w:eastAsia="Times New Roman"/>
          <w:bCs/>
          <w:szCs w:val="24"/>
        </w:rPr>
        <w:t xml:space="preserve">Υλοποιείται μια από τις βασικές δεσμεύσεις του Πρωθυπουργού στη Διεθνή Έκθεση της Θεσσαλονίκης για το 2019. Πρόκειται για μία εμβληματική νομοθετική πρωτοβουλία της Κυβέρνησης, καθώς μαζί με τα άλλα μέτρα που περιλαμβάνονται </w:t>
      </w:r>
      <w:r>
        <w:rPr>
          <w:rFonts w:eastAsia="Times New Roman"/>
          <w:bCs/>
          <w:szCs w:val="24"/>
        </w:rPr>
        <w:t xml:space="preserve">στον </w:t>
      </w:r>
      <w:r>
        <w:rPr>
          <w:rFonts w:eastAsia="Times New Roman"/>
          <w:bCs/>
          <w:szCs w:val="24"/>
        </w:rPr>
        <w:t>π</w:t>
      </w:r>
      <w:r>
        <w:rPr>
          <w:rFonts w:eastAsia="Times New Roman"/>
          <w:bCs/>
          <w:szCs w:val="24"/>
        </w:rPr>
        <w:t>ροϋπολογισμό που ήδη κατατέθηκε, οριοθετεί τη βαθμιαία αποκλιμάκωση των οδυνηρών επιπτώσεων της πολύχρονης κρίσης και την προστασία της κοινωνικής συνοχής, αφήνοντας πίσω την καταστροφολογία, την οποία καλλιεργεί εδώ και καιρό η Αντιπολίτευση, επενδύ</w:t>
      </w:r>
      <w:r>
        <w:rPr>
          <w:rFonts w:eastAsia="Times New Roman"/>
          <w:bCs/>
          <w:szCs w:val="24"/>
        </w:rPr>
        <w:t xml:space="preserve">οντας στην περικοπή των συντάξεων αλλά και στην οικονομική καταστροφή. Όλοι θα θυμόμαστε την τοποθέτηση του συναδέλφου κ. Χατζηδάκη στη Γερουσία στην επίσκεψη του </w:t>
      </w:r>
      <w:proofErr w:type="spellStart"/>
      <w:r>
        <w:rPr>
          <w:rFonts w:eastAsia="Times New Roman"/>
          <w:bCs/>
          <w:szCs w:val="24"/>
        </w:rPr>
        <w:t>Μοσκοβισί</w:t>
      </w:r>
      <w:proofErr w:type="spellEnd"/>
      <w:r>
        <w:rPr>
          <w:rFonts w:eastAsia="Times New Roman"/>
          <w:bCs/>
          <w:szCs w:val="24"/>
        </w:rPr>
        <w:t xml:space="preserve"> στην Ελλάδα. </w:t>
      </w:r>
    </w:p>
    <w:p w14:paraId="0F16F3F5" w14:textId="77777777" w:rsidR="0091757C" w:rsidRDefault="00D319C2">
      <w:pPr>
        <w:spacing w:line="600" w:lineRule="auto"/>
        <w:ind w:firstLine="720"/>
        <w:jc w:val="both"/>
        <w:rPr>
          <w:rFonts w:eastAsia="Times New Roman"/>
          <w:bCs/>
          <w:szCs w:val="24"/>
        </w:rPr>
      </w:pPr>
      <w:r>
        <w:rPr>
          <w:rFonts w:eastAsia="Times New Roman"/>
          <w:bCs/>
          <w:szCs w:val="24"/>
        </w:rPr>
        <w:t>Δυστυχώς, γι’ αυτούς έρχονται μέτρα με τα οποία κυριολεκτικά θα χάσου</w:t>
      </w:r>
      <w:r>
        <w:rPr>
          <w:rFonts w:eastAsia="Times New Roman"/>
          <w:bCs/>
          <w:szCs w:val="24"/>
        </w:rPr>
        <w:t xml:space="preserve">ν τον ύπνο τους. Συγκεκριμένα, με τις διατάξεις του νομοσχεδίου προβλέπονται μεταξύ άλλων τα ακόλουθα: </w:t>
      </w:r>
    </w:p>
    <w:p w14:paraId="0F16F3F6" w14:textId="77777777" w:rsidR="0091757C" w:rsidRDefault="00D319C2">
      <w:pPr>
        <w:spacing w:line="600" w:lineRule="auto"/>
        <w:ind w:firstLine="720"/>
        <w:jc w:val="both"/>
        <w:rPr>
          <w:rFonts w:eastAsia="Times New Roman"/>
          <w:bCs/>
          <w:szCs w:val="24"/>
        </w:rPr>
      </w:pPr>
      <w:r>
        <w:rPr>
          <w:rFonts w:eastAsia="Times New Roman"/>
          <w:bCs/>
          <w:szCs w:val="24"/>
        </w:rPr>
        <w:lastRenderedPageBreak/>
        <w:t>Μειώνεται από 1</w:t>
      </w:r>
      <w:r>
        <w:rPr>
          <w:rFonts w:eastAsia="Times New Roman"/>
          <w:bCs/>
          <w:szCs w:val="24"/>
        </w:rPr>
        <w:t>-</w:t>
      </w:r>
      <w:r>
        <w:rPr>
          <w:rFonts w:eastAsia="Times New Roman"/>
          <w:bCs/>
          <w:szCs w:val="24"/>
        </w:rPr>
        <w:t>1</w:t>
      </w:r>
      <w:r>
        <w:rPr>
          <w:rFonts w:eastAsia="Times New Roman"/>
          <w:bCs/>
          <w:szCs w:val="24"/>
        </w:rPr>
        <w:t>-</w:t>
      </w:r>
      <w:r>
        <w:rPr>
          <w:rFonts w:eastAsia="Times New Roman"/>
          <w:bCs/>
          <w:szCs w:val="24"/>
        </w:rPr>
        <w:t xml:space="preserve">2019 το ποσοστό της μηνιαίας ασφαλιστικής εισφοράς για τον κλάδο της κυρίας σύνταξης των ασφαλισμένων από τον πρώην ΟΑΕΕ και το πρώην </w:t>
      </w:r>
      <w:r>
        <w:rPr>
          <w:rFonts w:eastAsia="Times New Roman"/>
          <w:bCs/>
          <w:szCs w:val="24"/>
        </w:rPr>
        <w:t>ΕΤΑΑ σε ποσοστό 13,33% έναντι 20% που ισχύει σήμερα.</w:t>
      </w:r>
    </w:p>
    <w:p w14:paraId="0F16F3F7" w14:textId="77777777" w:rsidR="0091757C" w:rsidRDefault="00D319C2">
      <w:pPr>
        <w:spacing w:line="600" w:lineRule="auto"/>
        <w:ind w:firstLine="720"/>
        <w:jc w:val="both"/>
        <w:rPr>
          <w:rFonts w:eastAsia="Times New Roman"/>
          <w:bCs/>
          <w:szCs w:val="24"/>
        </w:rPr>
      </w:pPr>
      <w:r>
        <w:rPr>
          <w:rFonts w:eastAsia="Times New Roman"/>
          <w:bCs/>
          <w:szCs w:val="24"/>
        </w:rPr>
        <w:t>Το ποσοστό της μηνιαίας ασφαλιστικής εισφοράς για τον κλάδο κύριας σύνταξης που καταβάλλουν οι ασφαλισμένοι του πρώην ΕΤΑΑ και οι αυτοαπασχολούμενοι απόφοιτοι σχολών ανώτατης εκπαίδευσης, που είναι εγγεγ</w:t>
      </w:r>
      <w:r>
        <w:rPr>
          <w:rFonts w:eastAsia="Times New Roman"/>
          <w:bCs/>
          <w:szCs w:val="24"/>
        </w:rPr>
        <w:t>ραμμένοι στους επιστημονικούς συλλόγους ή επιμελητήρια, ανέρχεται σε 13,33% από 01/01/2019 κατά την πρώτη πενταετία από την υπαγωγή τους στην ασφάλιση.</w:t>
      </w:r>
    </w:p>
    <w:p w14:paraId="0F16F3F8" w14:textId="77777777" w:rsidR="0091757C" w:rsidRDefault="00D319C2">
      <w:pPr>
        <w:spacing w:line="600" w:lineRule="auto"/>
        <w:ind w:firstLine="720"/>
        <w:jc w:val="both"/>
        <w:rPr>
          <w:rFonts w:eastAsia="Times New Roman" w:cs="Times New Roman"/>
          <w:szCs w:val="24"/>
        </w:rPr>
      </w:pPr>
      <w:r>
        <w:rPr>
          <w:rFonts w:eastAsia="Times New Roman"/>
          <w:bCs/>
          <w:szCs w:val="24"/>
        </w:rPr>
        <w:t>Μειώνεται, επίσης, η μηνιαία ασφαλιστική εισφορά για τους ασφαλισμένους, που ασφαλίζονταν ως αυτοαπασχολ</w:t>
      </w:r>
      <w:r>
        <w:rPr>
          <w:rFonts w:eastAsia="Times New Roman"/>
          <w:bCs/>
          <w:szCs w:val="24"/>
        </w:rPr>
        <w:t>ούμενοι στον πρώην ΟΓΑ από 1</w:t>
      </w:r>
      <w:r>
        <w:rPr>
          <w:rFonts w:eastAsia="Times New Roman"/>
          <w:bCs/>
          <w:szCs w:val="24"/>
        </w:rPr>
        <w:t>-</w:t>
      </w:r>
      <w:r>
        <w:rPr>
          <w:rFonts w:eastAsia="Times New Roman"/>
          <w:bCs/>
          <w:szCs w:val="24"/>
        </w:rPr>
        <w:t>1</w:t>
      </w:r>
      <w:r>
        <w:rPr>
          <w:rFonts w:eastAsia="Times New Roman"/>
          <w:bCs/>
          <w:szCs w:val="24"/>
        </w:rPr>
        <w:t>-</w:t>
      </w:r>
      <w:r>
        <w:rPr>
          <w:rFonts w:eastAsia="Times New Roman"/>
          <w:bCs/>
          <w:szCs w:val="24"/>
        </w:rPr>
        <w:t>2019. Συγκεκριμένα διαμορφώνεται ως εξής: Σε 12% από 1</w:t>
      </w:r>
      <w:r>
        <w:rPr>
          <w:rFonts w:eastAsia="Times New Roman"/>
          <w:bCs/>
          <w:szCs w:val="24"/>
        </w:rPr>
        <w:t>-</w:t>
      </w:r>
      <w:r>
        <w:rPr>
          <w:rFonts w:eastAsia="Times New Roman"/>
          <w:bCs/>
          <w:szCs w:val="24"/>
        </w:rPr>
        <w:t>1</w:t>
      </w:r>
      <w:r>
        <w:rPr>
          <w:rFonts w:eastAsia="Times New Roman"/>
          <w:bCs/>
          <w:szCs w:val="24"/>
        </w:rPr>
        <w:t>-</w:t>
      </w:r>
      <w:r>
        <w:rPr>
          <w:rFonts w:eastAsia="Times New Roman"/>
          <w:bCs/>
          <w:szCs w:val="24"/>
        </w:rPr>
        <w:t>2019 έως 31</w:t>
      </w:r>
      <w:r>
        <w:rPr>
          <w:rFonts w:eastAsia="Times New Roman"/>
          <w:bCs/>
          <w:szCs w:val="24"/>
        </w:rPr>
        <w:t>-</w:t>
      </w:r>
      <w:r>
        <w:rPr>
          <w:rFonts w:eastAsia="Times New Roman"/>
          <w:bCs/>
          <w:szCs w:val="24"/>
        </w:rPr>
        <w:t>12</w:t>
      </w:r>
      <w:r>
        <w:rPr>
          <w:rFonts w:eastAsia="Times New Roman"/>
          <w:bCs/>
          <w:szCs w:val="24"/>
        </w:rPr>
        <w:t>-</w:t>
      </w:r>
      <w:r>
        <w:rPr>
          <w:rFonts w:eastAsia="Times New Roman"/>
          <w:bCs/>
          <w:szCs w:val="24"/>
        </w:rPr>
        <w:t>2019, σε 12,67% από 1</w:t>
      </w:r>
      <w:r>
        <w:rPr>
          <w:rFonts w:eastAsia="Times New Roman"/>
          <w:bCs/>
          <w:szCs w:val="24"/>
        </w:rPr>
        <w:t>-</w:t>
      </w:r>
      <w:r>
        <w:rPr>
          <w:rFonts w:eastAsia="Times New Roman"/>
          <w:bCs/>
          <w:szCs w:val="24"/>
        </w:rPr>
        <w:t>1</w:t>
      </w:r>
      <w:r>
        <w:rPr>
          <w:rFonts w:eastAsia="Times New Roman"/>
          <w:bCs/>
          <w:szCs w:val="24"/>
        </w:rPr>
        <w:t>-</w:t>
      </w:r>
      <w:r>
        <w:rPr>
          <w:rFonts w:eastAsia="Times New Roman"/>
          <w:bCs/>
          <w:szCs w:val="24"/>
        </w:rPr>
        <w:t>2020 έως 31</w:t>
      </w:r>
      <w:r>
        <w:rPr>
          <w:rFonts w:eastAsia="Times New Roman"/>
          <w:bCs/>
          <w:szCs w:val="24"/>
        </w:rPr>
        <w:t>-</w:t>
      </w:r>
      <w:r>
        <w:rPr>
          <w:rFonts w:eastAsia="Times New Roman"/>
          <w:bCs/>
          <w:szCs w:val="24"/>
        </w:rPr>
        <w:t>12</w:t>
      </w:r>
      <w:r>
        <w:rPr>
          <w:rFonts w:eastAsia="Times New Roman"/>
          <w:bCs/>
          <w:szCs w:val="24"/>
        </w:rPr>
        <w:t>-</w:t>
      </w:r>
      <w:r>
        <w:rPr>
          <w:rFonts w:eastAsia="Times New Roman"/>
          <w:bCs/>
          <w:szCs w:val="24"/>
        </w:rPr>
        <w:t>2020, σε 13% από 1</w:t>
      </w:r>
      <w:r>
        <w:rPr>
          <w:rFonts w:eastAsia="Times New Roman"/>
          <w:bCs/>
          <w:szCs w:val="24"/>
        </w:rPr>
        <w:t>-</w:t>
      </w:r>
      <w:r>
        <w:rPr>
          <w:rFonts w:eastAsia="Times New Roman"/>
          <w:bCs/>
          <w:szCs w:val="24"/>
        </w:rPr>
        <w:t>1</w:t>
      </w:r>
      <w:r>
        <w:rPr>
          <w:rFonts w:eastAsia="Times New Roman"/>
          <w:bCs/>
          <w:szCs w:val="24"/>
        </w:rPr>
        <w:t>-</w:t>
      </w:r>
      <w:r>
        <w:rPr>
          <w:rFonts w:eastAsia="Times New Roman"/>
          <w:bCs/>
          <w:szCs w:val="24"/>
        </w:rPr>
        <w:t>2021 έως 31</w:t>
      </w:r>
      <w:r>
        <w:rPr>
          <w:rFonts w:eastAsia="Times New Roman"/>
          <w:bCs/>
          <w:szCs w:val="24"/>
        </w:rPr>
        <w:t>-</w:t>
      </w:r>
      <w:r>
        <w:rPr>
          <w:rFonts w:eastAsia="Times New Roman"/>
          <w:bCs/>
          <w:szCs w:val="24"/>
        </w:rPr>
        <w:t>12</w:t>
      </w:r>
      <w:r>
        <w:rPr>
          <w:rFonts w:eastAsia="Times New Roman"/>
          <w:bCs/>
          <w:szCs w:val="24"/>
        </w:rPr>
        <w:t>-</w:t>
      </w:r>
      <w:r>
        <w:rPr>
          <w:rFonts w:eastAsia="Times New Roman"/>
          <w:bCs/>
          <w:szCs w:val="24"/>
        </w:rPr>
        <w:t>2021, σε 13,33% από 1</w:t>
      </w:r>
      <w:r>
        <w:rPr>
          <w:rFonts w:eastAsia="Times New Roman"/>
          <w:bCs/>
          <w:szCs w:val="24"/>
        </w:rPr>
        <w:t>-</w:t>
      </w:r>
      <w:r>
        <w:rPr>
          <w:rFonts w:eastAsia="Times New Roman"/>
          <w:bCs/>
          <w:szCs w:val="24"/>
        </w:rPr>
        <w:t>1</w:t>
      </w:r>
      <w:r>
        <w:rPr>
          <w:rFonts w:eastAsia="Times New Roman"/>
          <w:bCs/>
          <w:szCs w:val="24"/>
        </w:rPr>
        <w:t>-</w:t>
      </w:r>
      <w:r>
        <w:rPr>
          <w:rFonts w:eastAsia="Times New Roman"/>
          <w:bCs/>
          <w:szCs w:val="24"/>
        </w:rPr>
        <w:t>2022 έως 31</w:t>
      </w:r>
      <w:r>
        <w:rPr>
          <w:rFonts w:eastAsia="Times New Roman"/>
          <w:bCs/>
          <w:szCs w:val="24"/>
        </w:rPr>
        <w:t>-</w:t>
      </w:r>
      <w:r>
        <w:rPr>
          <w:rFonts w:eastAsia="Times New Roman"/>
          <w:bCs/>
          <w:szCs w:val="24"/>
        </w:rPr>
        <w:t>12</w:t>
      </w:r>
      <w:r>
        <w:rPr>
          <w:rFonts w:eastAsia="Times New Roman"/>
          <w:bCs/>
          <w:szCs w:val="24"/>
        </w:rPr>
        <w:t>-</w:t>
      </w:r>
      <w:r>
        <w:rPr>
          <w:rFonts w:eastAsia="Times New Roman"/>
          <w:bCs/>
          <w:szCs w:val="24"/>
        </w:rPr>
        <w:t>2022. Τα αντίστοιχα σημερινά ποσοστά αν</w:t>
      </w:r>
      <w:r>
        <w:rPr>
          <w:rFonts w:eastAsia="Times New Roman"/>
          <w:bCs/>
          <w:szCs w:val="24"/>
        </w:rPr>
        <w:t>έρχονται σε 18%, 19%, 19,5% και 20%, άρθρο 3.</w:t>
      </w:r>
    </w:p>
    <w:p w14:paraId="0F16F3F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Επανακαθορίζεται η βάση υπολογισμού της μηνιαίας εισφοράς των αυτοαπασχολούμενων και ελεύθερων επαγγελματιών ασφαλισμένων πριν και μετά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1993 στο κλάδο επικουρικής σύνταξης του ΕΤΕΑΕΠ και υπολογίζετα</w:t>
      </w:r>
      <w:r>
        <w:rPr>
          <w:rFonts w:eastAsia="Times New Roman" w:cs="Times New Roman"/>
          <w:szCs w:val="24"/>
        </w:rPr>
        <w:t xml:space="preserve">ι σε ποσοστό επί του κατώτατου βασικού μισθού άγαμου μισθωτού άνω των είκοσι πέντε -η φράση «άνω των είκοσι πέντε» φεύγει μετά τη νομοτεχνική βελτίωση- αντί του επιδόματος που ισχύει τώρα. </w:t>
      </w:r>
    </w:p>
    <w:p w14:paraId="0F16F3F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Ακόμα, δίνεται η δυνατότητα σε όσους ασφαλισμένους εξαγόρασαν πλασ</w:t>
      </w:r>
      <w:r>
        <w:rPr>
          <w:rFonts w:eastAsia="Times New Roman" w:cs="Times New Roman"/>
          <w:szCs w:val="24"/>
        </w:rPr>
        <w:t xml:space="preserve">ματικό χρόνο ασφάλισης με το προηγούμενο καθεστώς, χωρίς να έχουν αξιοποιήσει αυτό το χρόνο λόγω μεταβολής του νομοθετικού πλαισίου, να υπαχθούν στις διατάξεις του ν.4387/2016, καταβάλλοντας τη διαφορά ώστε να αυξήσουν τον συντάξιμο μισθό τους. </w:t>
      </w:r>
    </w:p>
    <w:p w14:paraId="0F16F3F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Με το άρθρ</w:t>
      </w:r>
      <w:r>
        <w:rPr>
          <w:rFonts w:eastAsia="Times New Roman" w:cs="Times New Roman"/>
          <w:szCs w:val="24"/>
        </w:rPr>
        <w:t>ο 10 ικανοποιείται ένα αίτημα πολλών δημάρχων, αλλά και άλλων κατηγοριών -εγώ θα μιλήσω για τους δημάρχους, γιατί έχουμε έρθει πολλές φορές σε επαφή μαζί τους- που είχαν διατελέσει για μια τετραετία κοινοτάρχες και εξαγόρασαν αυτό τον χρόνο και έτσι με την</w:t>
      </w:r>
      <w:r>
        <w:rPr>
          <w:rFonts w:eastAsia="Times New Roman" w:cs="Times New Roman"/>
          <w:szCs w:val="24"/>
        </w:rPr>
        <w:t xml:space="preserve"> οκταετία δικαιούνταν ένα επικουρικό επίδομα. Με εσφαλμένη, θα έλεγα, ερμηνεία του νόμου, οι </w:t>
      </w:r>
      <w:r>
        <w:rPr>
          <w:rFonts w:eastAsia="Times New Roman" w:cs="Times New Roman"/>
          <w:szCs w:val="24"/>
        </w:rPr>
        <w:lastRenderedPageBreak/>
        <w:t>περισσότεροι πήραν ένα επικουρικό επίδομα εδώ και δέκα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δεκαπέντε χρόνια. Με τη σωστή ερμηνεία αυτά τα ποσά έπρεπε να επιστραφούν </w:t>
      </w:r>
      <w:proofErr w:type="spellStart"/>
      <w:r>
        <w:rPr>
          <w:rFonts w:eastAsia="Times New Roman" w:cs="Times New Roman"/>
          <w:szCs w:val="24"/>
        </w:rPr>
        <w:t>αχρεωστήτως</w:t>
      </w:r>
      <w:proofErr w:type="spellEnd"/>
      <w:r>
        <w:rPr>
          <w:rFonts w:eastAsia="Times New Roman" w:cs="Times New Roman"/>
          <w:szCs w:val="24"/>
        </w:rPr>
        <w:t>. Σήμερα, λοιπόν, έρχ</w:t>
      </w:r>
      <w:r>
        <w:rPr>
          <w:rFonts w:eastAsia="Times New Roman" w:cs="Times New Roman"/>
          <w:szCs w:val="24"/>
        </w:rPr>
        <w:t xml:space="preserve">εται ο νόμος και διορθώνει αυτή την αδικία, θα έλεγα -γιατί δεν μπορείς να εισπράξεις χρήματα που έχουν δοθεί πριν από πολλά χρόνια από ορισμένους ανθρώπους- και καταργεί αυτή την επιστροφή. </w:t>
      </w:r>
    </w:p>
    <w:p w14:paraId="0F16F3F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Νομίζω ότι είναι μια δίκαιη αντιμετώπιση όλων αυτών των ανθρώπων</w:t>
      </w:r>
      <w:r>
        <w:rPr>
          <w:rFonts w:eastAsia="Times New Roman" w:cs="Times New Roman"/>
          <w:szCs w:val="24"/>
        </w:rPr>
        <w:t xml:space="preserve">, οι οποίοι είναι -τουλάχιστον απ’ ό,τι ξέρω εγώ- γύρω στους </w:t>
      </w:r>
      <w:proofErr w:type="spellStart"/>
      <w:r>
        <w:rPr>
          <w:rFonts w:eastAsia="Times New Roman" w:cs="Times New Roman"/>
          <w:szCs w:val="24"/>
        </w:rPr>
        <w:t>εκατόν</w:t>
      </w:r>
      <w:proofErr w:type="spellEnd"/>
      <w:r>
        <w:rPr>
          <w:rFonts w:eastAsia="Times New Roman" w:cs="Times New Roman"/>
          <w:szCs w:val="24"/>
        </w:rPr>
        <w:t xml:space="preserve"> εβδομήντα. Πρόκειται για δημάρχους οι οποίοι είχαν διατελέσει και κοινοτάρχες, καθώς και άλλες κατηγορίες ασφαλισμένων. </w:t>
      </w:r>
    </w:p>
    <w:p w14:paraId="0F16F3F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Με απλά λόγια, για ελεύθερους επαγγελματίες, αυτοαπασχολούμενους </w:t>
      </w:r>
      <w:r>
        <w:rPr>
          <w:rFonts w:eastAsia="Times New Roman" w:cs="Times New Roman"/>
          <w:szCs w:val="24"/>
        </w:rPr>
        <w:t>και αγρότες η εισφορά για την κύρια σύνταξη μειώνεται κατά 33%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διατηρώντας την ελάχιστη εισφορά. Επίσης, για επιστήμονες, γιατρούς, δικηγόρους, μηχανικούς η εισφορά για επικουρική και εφάπαξ μειώνεται αναδρομικά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στο ελάχιστο ποσό</w:t>
      </w:r>
      <w:r>
        <w:rPr>
          <w:rFonts w:eastAsia="Times New Roman" w:cs="Times New Roman"/>
          <w:szCs w:val="24"/>
        </w:rPr>
        <w:t xml:space="preserve"> των 64,5 ευρώ. </w:t>
      </w:r>
    </w:p>
    <w:p w14:paraId="0F16F3F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Επιπλέον με την ασφαλιστική μεταρρύθμιση που ψηφίστηκε το 2016, το 88% -και αυτό πρέπει να το τονίσουμε κόντρα σε ό,τι λέγεται- των ελεύθερων επαγγελματιών αντί για 450 έως 550 ευρώ, που πλήρωναν παλιά, πληρώνουν τώρα 167 ευρώ. Και αυτό εί</w:t>
      </w:r>
      <w:r>
        <w:rPr>
          <w:rFonts w:eastAsia="Times New Roman" w:cs="Times New Roman"/>
          <w:szCs w:val="24"/>
        </w:rPr>
        <w:t xml:space="preserve">ναι μια βασική ρύθμιση του νόμου </w:t>
      </w:r>
      <w:proofErr w:type="spellStart"/>
      <w:r>
        <w:rPr>
          <w:rFonts w:eastAsia="Times New Roman" w:cs="Times New Roman"/>
          <w:szCs w:val="24"/>
        </w:rPr>
        <w:t>Κατρούγκαλου</w:t>
      </w:r>
      <w:proofErr w:type="spellEnd"/>
      <w:r>
        <w:rPr>
          <w:rFonts w:eastAsia="Times New Roman" w:cs="Times New Roman"/>
          <w:szCs w:val="24"/>
        </w:rPr>
        <w:t>, ο οποίος τόσο πολύ έχει λοιδορηθεί.</w:t>
      </w:r>
    </w:p>
    <w:p w14:paraId="0F16F3F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proofErr w:type="spellStart"/>
      <w:r>
        <w:rPr>
          <w:rFonts w:eastAsia="Times New Roman" w:cs="Times New Roman"/>
          <w:szCs w:val="24"/>
        </w:rPr>
        <w:t>εξορθολογισμός</w:t>
      </w:r>
      <w:proofErr w:type="spellEnd"/>
      <w:r>
        <w:rPr>
          <w:rFonts w:eastAsia="Times New Roman" w:cs="Times New Roman"/>
          <w:szCs w:val="24"/>
        </w:rPr>
        <w:t xml:space="preserve"> όλων αυτών των βελτιώσεων είναι σημαντικός. Μαζί, δε με τις άλλες πρωτοβουλίες του Υπουργείου Εργασίας σχετικά με την επαναλει</w:t>
      </w:r>
      <w:r>
        <w:rPr>
          <w:rFonts w:eastAsia="Times New Roman" w:cs="Times New Roman"/>
          <w:szCs w:val="24"/>
        </w:rPr>
        <w:t xml:space="preserve">τουργία των συλλογικών συμβάσεων εργασίας, των βασικών αρχών της, τη διαδικασία αύξησης του κατώτατου μισθού και την κατάργηση του «μέτρου της ντροπής», που είναι ο </w:t>
      </w:r>
      <w:proofErr w:type="spellStart"/>
      <w:r>
        <w:rPr>
          <w:rFonts w:eastAsia="Times New Roman" w:cs="Times New Roman"/>
          <w:szCs w:val="24"/>
        </w:rPr>
        <w:t>υποκατώτατος</w:t>
      </w:r>
      <w:proofErr w:type="spellEnd"/>
      <w:r>
        <w:rPr>
          <w:rFonts w:eastAsia="Times New Roman" w:cs="Times New Roman"/>
          <w:szCs w:val="24"/>
        </w:rPr>
        <w:t xml:space="preserve"> μισθός, λες και οι εργαζόμενοι κάτω των είκοσι πέντε πρέπει να έχουν μισή ζωή </w:t>
      </w:r>
      <w:r>
        <w:rPr>
          <w:rFonts w:eastAsia="Times New Roman" w:cs="Times New Roman"/>
          <w:szCs w:val="24"/>
        </w:rPr>
        <w:t xml:space="preserve">-αυτοί είναι που σήμερα χύνουν κροκοδείλια δάκρυα για το </w:t>
      </w:r>
      <w:r>
        <w:rPr>
          <w:rFonts w:eastAsia="Times New Roman" w:cs="Times New Roman"/>
          <w:szCs w:val="24"/>
          <w:lang w:val="en-US"/>
        </w:rPr>
        <w:t>brain</w:t>
      </w:r>
      <w:r w:rsidRPr="007B195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κάτι που πραγματικά είναι υποκρισία- αποτελούν μια δέσμη μέτρων για να επαναφέρουν ένα δίχτυ προστασίας των δικαιωμάτων των εργαζομένων και είναι προϋπόθεση για την ενίσχυση του εισοδήματός τους. </w:t>
      </w:r>
    </w:p>
    <w:p w14:paraId="0F16F40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Αυτή είναι κεντρική προτεραιότητα της Κυβέρνησης για να υ</w:t>
      </w:r>
      <w:r>
        <w:rPr>
          <w:rFonts w:eastAsia="Times New Roman" w:cs="Times New Roman"/>
          <w:szCs w:val="24"/>
        </w:rPr>
        <w:t>πάρξει δίκαιη και βιώσιμη ανάπτυξη στη χώρα μετά τα μνημόνια. Γιατί η έξοδος από τα μνημόνια δεν είναι κάποιο σύνθημα, αλλά η ουσιαστική αλλαγή στις σχέσεις του πολίτη με το κοινωνικό κράτος. Και αυτό πρέπει να το βάλουν καλά στο μυαλό τους όλοι όσοι θεωρο</w:t>
      </w:r>
      <w:r>
        <w:rPr>
          <w:rFonts w:eastAsia="Times New Roman" w:cs="Times New Roman"/>
          <w:szCs w:val="24"/>
        </w:rPr>
        <w:t xml:space="preserve">ύν ότι δεν έχουμε βγει από τα μνημόνια. </w:t>
      </w:r>
    </w:p>
    <w:p w14:paraId="0F16F40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Προφανώς δεν θα παραλείψω να αναφερθώ και στο καυτό ζήτημα της μη μείωσης, τελικά, των συντάξεων, καθώς απασχολεί για μήνες τώρα τη δημόσια συζήτηση. Παρακολουθήσαμε και μια εκστρατεία τρόμου από την Αντιπολίτευση κ</w:t>
      </w:r>
      <w:r>
        <w:rPr>
          <w:rFonts w:eastAsia="Times New Roman" w:cs="Times New Roman"/>
          <w:szCs w:val="24"/>
        </w:rPr>
        <w:t xml:space="preserve">αι πολλά μέσα μαζικής ενημέρωσης για τις επαπειλούμενες μειώσεις. Συντήρησαν συστηματικά το κλίμα φόβου και ανασφάλειας των συνταξιούχων και διαψεύστηκαν για μια ακόμη φορά πανηγυρικά. </w:t>
      </w:r>
    </w:p>
    <w:p w14:paraId="0F16F40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Αυτή η Κυβέρνηση έβγαλε τη χώρα από τα μνημόνια και έχει πια τη δυνατό</w:t>
      </w:r>
      <w:r>
        <w:rPr>
          <w:rFonts w:eastAsia="Times New Roman" w:cs="Times New Roman"/>
          <w:szCs w:val="24"/>
        </w:rPr>
        <w:t xml:space="preserve">τητα να προχωρά σε μέτρα δημοσιονομικής επέκτασης, να προχωρά σε θετικές κοινωνικές παρεμβάσεις με στόχο μια καλύτερη και δικαιότερη χώρα είτε αρέσει αυτό σε κάποιους είτε όχι. Γιατί όπως λέει και ο ποιητής </w:t>
      </w:r>
      <w:proofErr w:type="spellStart"/>
      <w:r>
        <w:rPr>
          <w:rFonts w:eastAsia="Times New Roman" w:cs="Times New Roman"/>
          <w:szCs w:val="24"/>
        </w:rPr>
        <w:t>Ναζίμ</w:t>
      </w:r>
      <w:proofErr w:type="spellEnd"/>
      <w:r>
        <w:rPr>
          <w:rFonts w:eastAsia="Times New Roman" w:cs="Times New Roman"/>
          <w:szCs w:val="24"/>
        </w:rPr>
        <w:t xml:space="preserve"> </w:t>
      </w:r>
      <w:proofErr w:type="spellStart"/>
      <w:r>
        <w:rPr>
          <w:rFonts w:eastAsia="Times New Roman" w:cs="Times New Roman"/>
          <w:szCs w:val="24"/>
        </w:rPr>
        <w:t>Χικμέτ</w:t>
      </w:r>
      <w:proofErr w:type="spellEnd"/>
      <w:r>
        <w:rPr>
          <w:rFonts w:eastAsia="Times New Roman" w:cs="Times New Roman"/>
          <w:szCs w:val="24"/>
        </w:rPr>
        <w:t xml:space="preserve"> «Τις πιο όμορφες μέρες μας δεν τις έ</w:t>
      </w:r>
      <w:r>
        <w:rPr>
          <w:rFonts w:eastAsia="Times New Roman" w:cs="Times New Roman"/>
          <w:szCs w:val="24"/>
        </w:rPr>
        <w:t xml:space="preserve">χουμε ζήσει ακόμη». </w:t>
      </w:r>
    </w:p>
    <w:p w14:paraId="0F16F40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0F16F404"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F16F405" w14:textId="77777777" w:rsidR="0091757C" w:rsidRDefault="00D319C2">
      <w:pPr>
        <w:spacing w:line="600" w:lineRule="auto"/>
        <w:ind w:firstLine="720"/>
        <w:jc w:val="both"/>
        <w:rPr>
          <w:rFonts w:eastAsia="Times New Roman" w:cs="Times New Roman"/>
          <w:szCs w:val="24"/>
        </w:rPr>
      </w:pPr>
      <w:r w:rsidRPr="002A36CD">
        <w:rPr>
          <w:rFonts w:eastAsia="Times New Roman" w:cs="Times New Roman"/>
          <w:b/>
          <w:szCs w:val="24"/>
        </w:rPr>
        <w:t xml:space="preserve">ΠΡΟΕΔΡΕΥΩΝ (Γεώργιος </w:t>
      </w:r>
      <w:proofErr w:type="spellStart"/>
      <w:r w:rsidRPr="002A36CD">
        <w:rPr>
          <w:rFonts w:eastAsia="Times New Roman" w:cs="Times New Roman"/>
          <w:b/>
          <w:szCs w:val="24"/>
        </w:rPr>
        <w:t>Λαμπρούλης</w:t>
      </w:r>
      <w:proofErr w:type="spellEnd"/>
      <w:r w:rsidRPr="002A36CD">
        <w:rPr>
          <w:rFonts w:eastAsia="Times New Roman" w:cs="Times New Roman"/>
          <w:b/>
          <w:szCs w:val="24"/>
        </w:rPr>
        <w:t xml:space="preserve">): </w:t>
      </w:r>
      <w:r>
        <w:rPr>
          <w:rFonts w:eastAsia="Times New Roman" w:cs="Times New Roman"/>
          <w:szCs w:val="24"/>
        </w:rPr>
        <w:t xml:space="preserve">Επόμενος ομιλητής είναι ο κ. </w:t>
      </w:r>
      <w:proofErr w:type="spellStart"/>
      <w:r>
        <w:rPr>
          <w:rFonts w:eastAsia="Times New Roman" w:cs="Times New Roman"/>
          <w:szCs w:val="24"/>
        </w:rPr>
        <w:t>Καΐσας</w:t>
      </w:r>
      <w:proofErr w:type="spellEnd"/>
      <w:r>
        <w:rPr>
          <w:rFonts w:eastAsia="Times New Roman" w:cs="Times New Roman"/>
          <w:szCs w:val="24"/>
        </w:rPr>
        <w:t xml:space="preserve"> από τον ΣΥΡΙΖΑ.</w:t>
      </w:r>
    </w:p>
    <w:p w14:paraId="0F16F406"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ΓΕΩΡΓΙΟΣ ΚΑΪΣΑΣ: </w:t>
      </w:r>
      <w:r>
        <w:rPr>
          <w:rFonts w:eastAsia="Times New Roman" w:cs="Times New Roman"/>
          <w:szCs w:val="24"/>
        </w:rPr>
        <w:t>Ευχαριστώ, κύριε Πρόεδρε.</w:t>
      </w:r>
    </w:p>
    <w:p w14:paraId="0F16F407" w14:textId="77777777" w:rsidR="0091757C" w:rsidRDefault="00D319C2">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αν δεν ζούσα εβδ</w:t>
      </w:r>
      <w:r>
        <w:rPr>
          <w:rFonts w:eastAsia="Times New Roman" w:cs="Times New Roman"/>
          <w:szCs w:val="24"/>
        </w:rPr>
        <w:t>ομήντα δυο χρόνια σε αυτή τη χώρα ακούγοντας τους Βουλευτές και μερικούς Υπουργούς της Νέας Δημοκρατίας και της Αντιπολίτευσης</w:t>
      </w:r>
      <w:r w:rsidRPr="00D84396">
        <w:rPr>
          <w:rFonts w:eastAsia="Times New Roman" w:cs="Times New Roman"/>
          <w:szCs w:val="24"/>
        </w:rPr>
        <w:t>,</w:t>
      </w:r>
      <w:r>
        <w:rPr>
          <w:rFonts w:eastAsia="Times New Roman" w:cs="Times New Roman"/>
          <w:szCs w:val="24"/>
        </w:rPr>
        <w:t xml:space="preserve"> θα πίστευα ότι για όλα τα κακά φταίει ο ΣΥΡΙΖΑ. Ο κακός δαίμονας για τη χώρα είναι ο ΣΥΡΙΖΑ!</w:t>
      </w:r>
    </w:p>
    <w:p w14:paraId="0F16F40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Σήμερα ακούσαμε ότι ο ΣΥΡΙΖΑ μ</w:t>
      </w:r>
      <w:r>
        <w:rPr>
          <w:rFonts w:eastAsia="Times New Roman" w:cs="Times New Roman"/>
          <w:szCs w:val="24"/>
        </w:rPr>
        <w:t>ά</w:t>
      </w:r>
      <w:r>
        <w:rPr>
          <w:rFonts w:eastAsia="Times New Roman" w:cs="Times New Roman"/>
          <w:szCs w:val="24"/>
        </w:rPr>
        <w:t>ς έβ</w:t>
      </w:r>
      <w:r>
        <w:rPr>
          <w:rFonts w:eastAsia="Times New Roman" w:cs="Times New Roman"/>
          <w:szCs w:val="24"/>
        </w:rPr>
        <w:t>αλε στα μνημόνια. Αυτό το εξωφρενικό για τους κοινούς ανθρώπους ακούστηκε από αυτό το Βήμα. Ο κακός ο ΣΥΡΙΖΑ χρεοκόπησε τη χώρα. Ο ΣΥΡΙΖΑ τα έκανε όλα αυτά που συζητάμε τώρα για το ασφαλιστικό, ο ΣΥΡΙΖΑ φταίει που απολύθηκαν εργαζόμενοι. Επίσης, όλα αυτά π</w:t>
      </w:r>
      <w:r>
        <w:rPr>
          <w:rFonts w:eastAsia="Times New Roman" w:cs="Times New Roman"/>
          <w:szCs w:val="24"/>
        </w:rPr>
        <w:t>ου έχουν γίνει μέχρι τώρα στη χώρα αυτή, ο ΣΥΡΙΖΑ τα έκανε.</w:t>
      </w:r>
    </w:p>
    <w:p w14:paraId="0F16F40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Γιατί το λέω; Δεν ξέρουμε ότι δεν τα έκανε; Φυσικά και το ξέρουμε. Γιατί τους βοηθάνε τα ΜΜΕ και ένα χρόνο τώρα λένε </w:t>
      </w:r>
      <w:r>
        <w:rPr>
          <w:rFonts w:eastAsia="Times New Roman" w:cs="Times New Roman"/>
          <w:szCs w:val="24"/>
        </w:rPr>
        <w:lastRenderedPageBreak/>
        <w:t>συνέχεια ότι θα κοπούν οι συντάξεις; Και έρχεται η ώρα και δεν κόβονται οι συντ</w:t>
      </w:r>
      <w:r>
        <w:rPr>
          <w:rFonts w:eastAsia="Times New Roman" w:cs="Times New Roman"/>
          <w:szCs w:val="24"/>
        </w:rPr>
        <w:t xml:space="preserve">άξεις. Το ξέρουν ότι αυτό που λένε είναι ψέμα. Το ξέρουν ότι δεν ανταποκρίνεται στην πραγματικότητα, ότι ο κοινός νους δεν το χωράει αυτό. </w:t>
      </w:r>
    </w:p>
    <w:p w14:paraId="0F16F40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Τι στόχο έχει, λοιπόν; Ο στόχος είναι να μην έχει ελπίδα αυτός ο λαός, να μην ελπίζει ούτε στον ΣΥΡΙΖΑ. «Ο ΣΥΡΙΖΑ…» </w:t>
      </w:r>
      <w:r>
        <w:rPr>
          <w:rFonts w:eastAsia="Times New Roman" w:cs="Times New Roman"/>
          <w:szCs w:val="24"/>
        </w:rPr>
        <w:t>-έλεγαν- «…είναι σαν και εμάς». Έτσι είχαν ξεκινήσει. Τώρα λένε: «Είναι χειρότερος από εμάς. Σε αυτόν θα πιστεύετε;». Και όσο τα πράγματα προχωράνε, τόσο δεν τους βγαίνουν κιόλας. Γιατί; Ακούσαμε ότι οι συντάξεις δεν θα κοπούν. Άρα, τι να πουν τώρα; Αυτό π</w:t>
      </w:r>
      <w:r>
        <w:rPr>
          <w:rFonts w:eastAsia="Times New Roman" w:cs="Times New Roman"/>
          <w:szCs w:val="24"/>
        </w:rPr>
        <w:t xml:space="preserve">ου έλεγαν για ένα χρόνο και φοβόταν ο κόσμος για τις συντάξεις του,, δεν θα γίνει. Και όχι μόνο δεν θα κοπούν, αλλά θα δώσουμε και αύξηση. </w:t>
      </w:r>
    </w:p>
    <w:p w14:paraId="0F16F40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Άρα, αν αλλάξουν μοτίβο συζήτησης τι πρέπει να λένε; Πόσο θα ανεβούν οι συντάξεις, πόσο θα καλυτερέψουν τα πράγματα.</w:t>
      </w:r>
      <w:r>
        <w:rPr>
          <w:rFonts w:eastAsia="Times New Roman" w:cs="Times New Roman"/>
          <w:szCs w:val="24"/>
        </w:rPr>
        <w:t xml:space="preserve"> Άρα, σωστά πολιτεύονται οι άνθρωποι. Αυτός είναι ο στόχος τους. Έτσι θα πάνε, με τη μόνη διαφορά, βέβαια, ότι ο κόσμος τους έχει πάρει χαμπάρι, τους έχει πάρει μυρωδιά. Δεν είναι η </w:t>
      </w:r>
      <w:r>
        <w:rPr>
          <w:rFonts w:eastAsia="Times New Roman" w:cs="Times New Roman"/>
          <w:szCs w:val="24"/>
        </w:rPr>
        <w:lastRenderedPageBreak/>
        <w:t>πρώτη φορά που φορτώνουν τα πράγματα σε άλλους. Εμείς, όμως, θα συνεχίσουμ</w:t>
      </w:r>
      <w:r>
        <w:rPr>
          <w:rFonts w:eastAsia="Times New Roman" w:cs="Times New Roman"/>
          <w:szCs w:val="24"/>
        </w:rPr>
        <w:t>ε το έργο μας.</w:t>
      </w:r>
    </w:p>
    <w:p w14:paraId="0F16F40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Έρχομαι στο νομοσχέδιο που λέει ότι μειώνουμε τις ασφαλιστικές εισφορές για τους επαγγελματίες, τους αυτοαπασχολούμενους και τους αγρότες. Είναι ένα μέτρο το οποίο αφορά διακόσιους πενήντα χιλιάδες ανθρώπους -δεν είναι ασήμαντος ο αριθμός- ε</w:t>
      </w:r>
      <w:r>
        <w:rPr>
          <w:rFonts w:eastAsia="Times New Roman" w:cs="Times New Roman"/>
          <w:szCs w:val="24"/>
        </w:rPr>
        <w:t xml:space="preserve">ίναι ένα μέτρο που μειώνει από 20% σε 13,3% και για τους αγρότες από 18% στο 12%. </w:t>
      </w:r>
    </w:p>
    <w:p w14:paraId="0F16F40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Υπάρχει ένα ερώτημα: Γιατί γίνεται αυτή η μείωση; Για μας η μείωση αυτή γίνεται γιατί ήταν υπερβολική η εισφορά αυτών των ανθρώπων. Το είχαμε επισημάνει από την αρχή. Δεν μπ</w:t>
      </w:r>
      <w:r>
        <w:rPr>
          <w:rFonts w:eastAsia="Times New Roman" w:cs="Times New Roman"/>
          <w:szCs w:val="24"/>
        </w:rPr>
        <w:t>ορούσαμε, βέβαια, να προβλέψουμε ότι θα πάνε τόσο καλά τα πράγματα. Και δεν είναι πολύ αργά, είναι μόλις ένας χρόνος από το 2017 -εφαρμόστηκε την 1</w:t>
      </w:r>
      <w:r w:rsidRPr="00CC68A1">
        <w:rPr>
          <w:rFonts w:eastAsia="Times New Roman" w:cs="Times New Roman"/>
          <w:szCs w:val="24"/>
          <w:vertAlign w:val="superscript"/>
        </w:rPr>
        <w:t>η</w:t>
      </w:r>
      <w:r>
        <w:rPr>
          <w:rFonts w:eastAsia="Times New Roman" w:cs="Times New Roman"/>
          <w:szCs w:val="24"/>
        </w:rPr>
        <w:t xml:space="preserve"> Ιανουαρίου 2017- και ήταν πλεονασματικό από τον πρώτο χρόνο το ασφαλιστικό σύστημα. </w:t>
      </w:r>
    </w:p>
    <w:p w14:paraId="0F16F40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Μας δίνετε, λοιπόν, η </w:t>
      </w:r>
      <w:r>
        <w:rPr>
          <w:rFonts w:eastAsia="Times New Roman" w:cs="Times New Roman"/>
          <w:szCs w:val="24"/>
        </w:rPr>
        <w:t>δυνατότητα αυτή την αδικία και αυτή τη διαφορά που την είχαμε επισημάνει και εμείς, να τη διορθώσουμε. Και τη διορθώνουμε.</w:t>
      </w:r>
    </w:p>
    <w:p w14:paraId="0F16F40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Θα ήθελα να πω ότι ένας αυτοαπασχολούμενος πληρώνει και τα δυο μέρη, δηλαδή είναι και εργαζόμενος και αφεντικό. Το 20%, λοιπόν, είναι</w:t>
      </w:r>
      <w:r>
        <w:rPr>
          <w:rFonts w:eastAsia="Times New Roman" w:cs="Times New Roman"/>
          <w:szCs w:val="24"/>
        </w:rPr>
        <w:t xml:space="preserve"> και από τις δυο πλευρές. Δεν είναι μόνο από τη μία. Γι’ αυτό ποσά της τάξης των 40.000 ευρώ και των 50.000 ευρώ το μήνα πλήρωναν τεράστια ασφάλιστρα, πλήρωναν 8.000 ευρώ και 10.000 ευρώ τον χρόνο. Το διορθώνουμε, λοιπόν, αυτό. </w:t>
      </w:r>
    </w:p>
    <w:p w14:paraId="0F16F41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Στην ακρόαση των φορέων, όπ</w:t>
      </w:r>
      <w:r>
        <w:rPr>
          <w:rFonts w:eastAsia="Times New Roman" w:cs="Times New Roman"/>
          <w:szCs w:val="24"/>
        </w:rPr>
        <w:t xml:space="preserve">ου ήταν δεκαεννέα φορείς, ακούσαμε από τους δεκαεπτά ότι το μέτρο αυτό είναι θετικό. </w:t>
      </w:r>
    </w:p>
    <w:p w14:paraId="0F16F41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Από δυο φορείς ακούσαμε</w:t>
      </w:r>
      <w:r w:rsidRPr="007E6C96">
        <w:rPr>
          <w:rFonts w:eastAsia="Times New Roman" w:cs="Times New Roman"/>
          <w:szCs w:val="24"/>
        </w:rPr>
        <w:t xml:space="preserve"> </w:t>
      </w:r>
      <w:r>
        <w:rPr>
          <w:rFonts w:eastAsia="Times New Roman" w:cs="Times New Roman"/>
          <w:szCs w:val="24"/>
        </w:rPr>
        <w:t>-και θα ήθελα να τους αναφέρω και δημόσια- από τον εκπρόσωπο της ΠΟΕΔΗΝ -ξέρουμε αυτόν τον εκπρόσωπο της ΠΟΕΔΗΝ που περιφέρεται- και από τον εκπρό</w:t>
      </w:r>
      <w:r>
        <w:rPr>
          <w:rFonts w:eastAsia="Times New Roman" w:cs="Times New Roman"/>
          <w:szCs w:val="24"/>
        </w:rPr>
        <w:t xml:space="preserve">σωπο της νέας ΠΑΣΕΓΕΣ ότι θα καταργήσουν το νόμο </w:t>
      </w:r>
      <w:proofErr w:type="spellStart"/>
      <w:r>
        <w:rPr>
          <w:rFonts w:eastAsia="Times New Roman" w:cs="Times New Roman"/>
          <w:szCs w:val="24"/>
        </w:rPr>
        <w:t>Κατρούγκαλου</w:t>
      </w:r>
      <w:proofErr w:type="spellEnd"/>
      <w:r>
        <w:rPr>
          <w:rFonts w:eastAsia="Times New Roman" w:cs="Times New Roman"/>
          <w:szCs w:val="24"/>
        </w:rPr>
        <w:t xml:space="preserve">. Βέβαια το κακό δεν είναι με αυτούς, το κακό είναι ότι το ίδιο επιχείρημα λέει και η </w:t>
      </w:r>
      <w:r>
        <w:rPr>
          <w:rFonts w:eastAsia="Times New Roman" w:cs="Times New Roman"/>
          <w:szCs w:val="24"/>
        </w:rPr>
        <w:t>Α</w:t>
      </w:r>
      <w:r>
        <w:rPr>
          <w:rFonts w:eastAsia="Times New Roman" w:cs="Times New Roman"/>
          <w:szCs w:val="24"/>
        </w:rPr>
        <w:t xml:space="preserve">ντιπολίτευση, ότι θα καταργήσει το νόμο </w:t>
      </w:r>
      <w:proofErr w:type="spellStart"/>
      <w:r>
        <w:rPr>
          <w:rFonts w:eastAsia="Times New Roman" w:cs="Times New Roman"/>
          <w:szCs w:val="24"/>
        </w:rPr>
        <w:t>Κατρούγκαλου</w:t>
      </w:r>
      <w:proofErr w:type="spellEnd"/>
      <w:r>
        <w:rPr>
          <w:rFonts w:eastAsia="Times New Roman" w:cs="Times New Roman"/>
          <w:szCs w:val="24"/>
        </w:rPr>
        <w:t>. Και το ΚΙΝΑΛ.</w:t>
      </w:r>
    </w:p>
    <w:p w14:paraId="0F16F412"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Την ίδια μέρα. </w:t>
      </w:r>
    </w:p>
    <w:p w14:paraId="0F16F413"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ΓΕΩΡΓΙΟΣ ΚΑΪΣΑΣ: </w:t>
      </w:r>
      <w:r>
        <w:rPr>
          <w:rFonts w:eastAsia="Times New Roman" w:cs="Times New Roman"/>
          <w:szCs w:val="24"/>
        </w:rPr>
        <w:t>Και πιο μπροστά τα λέγατε.</w:t>
      </w:r>
    </w:p>
    <w:p w14:paraId="0F16F414"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Με ένα άρθρο.</w:t>
      </w:r>
    </w:p>
    <w:p w14:paraId="0F16F415"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ΚΑΪΣΑΣ: </w:t>
      </w:r>
      <w:r>
        <w:rPr>
          <w:rFonts w:eastAsia="Times New Roman" w:cs="Times New Roman"/>
          <w:szCs w:val="24"/>
        </w:rPr>
        <w:t xml:space="preserve">Αν έρθουν βέβαια στην Κυβέρνηση -με τα όνειρά τους, εν πάση </w:t>
      </w:r>
      <w:proofErr w:type="spellStart"/>
      <w:r>
        <w:rPr>
          <w:rFonts w:eastAsia="Times New Roman" w:cs="Times New Roman"/>
          <w:szCs w:val="24"/>
        </w:rPr>
        <w:t>περιπτώσει</w:t>
      </w:r>
      <w:proofErr w:type="spellEnd"/>
      <w:r>
        <w:rPr>
          <w:rFonts w:eastAsia="Times New Roman" w:cs="Times New Roman"/>
          <w:szCs w:val="24"/>
        </w:rPr>
        <w:t>- αυτοί μένουν στη θέση τους. Εκείνο που δεν μας λένε, είναι τι θα φέρουν. Γιατί πριν, δοκίμα</w:t>
      </w:r>
      <w:r>
        <w:rPr>
          <w:rFonts w:eastAsia="Times New Roman" w:cs="Times New Roman"/>
          <w:szCs w:val="24"/>
        </w:rPr>
        <w:t xml:space="preserve">σαν πάρα πολλές φορές να διορθώσουν το ασφαλιστικό. Θα σας αναφέρω τους νόμους. Δεν θυμάμαι τα νούμερα, τους Υπουργούς, όμως, τους θυμάμαι. Νόμος Λοβέρδου, νόμος Σιούφα, νόμος Ρέππα. Αποτυχημένο νομοσχέδιο που δεν ήρθε, του </w:t>
      </w:r>
      <w:proofErr w:type="spellStart"/>
      <w:r>
        <w:rPr>
          <w:rFonts w:eastAsia="Times New Roman" w:cs="Times New Roman"/>
          <w:szCs w:val="24"/>
        </w:rPr>
        <w:t>Γιαννίτση</w:t>
      </w:r>
      <w:proofErr w:type="spellEnd"/>
      <w:r>
        <w:rPr>
          <w:rFonts w:eastAsia="Times New Roman" w:cs="Times New Roman"/>
          <w:szCs w:val="24"/>
        </w:rPr>
        <w:t>. Τι ήταν όλοι αυτοί οι</w:t>
      </w:r>
      <w:r>
        <w:rPr>
          <w:rFonts w:eastAsia="Times New Roman" w:cs="Times New Roman"/>
          <w:szCs w:val="24"/>
        </w:rPr>
        <w:t xml:space="preserve"> νόμοι; Ποια  ήταν τα αποτελέσματα όλων αυτών των νόμων; Να μειωθούν οι συντάξεις των ασφαλισμένων κατά 40%, σύμφωνα με τους νόμους του ’11 και του ’12 και δύο εκατομμύρια και πάνω να μείνουν ανασφάλιστοι και να μην μπορούν να ανταπεξέλθουν στις υποχρεώσει</w:t>
      </w:r>
      <w:r>
        <w:rPr>
          <w:rFonts w:eastAsia="Times New Roman" w:cs="Times New Roman"/>
          <w:szCs w:val="24"/>
        </w:rPr>
        <w:t>ς τους. Βέβαια δεν μπορούσε να προχωρήσει εκείνο το σύστημα, γιατί; Διότι δεν είχε καμ</w:t>
      </w:r>
      <w:r>
        <w:rPr>
          <w:rFonts w:eastAsia="Times New Roman" w:cs="Times New Roman"/>
          <w:szCs w:val="24"/>
        </w:rPr>
        <w:t>μ</w:t>
      </w:r>
      <w:r>
        <w:rPr>
          <w:rFonts w:eastAsia="Times New Roman" w:cs="Times New Roman"/>
          <w:szCs w:val="24"/>
        </w:rPr>
        <w:t xml:space="preserve">ία σχέση το εισόδημα. Δεν μπορούσαν οι άνθρωποι να πληρώσουν τις εισφορές τους. Γιατί; Γιατί μέχρι και το μέτρο που είχαν πάρει, ήταν ανάλογα με τα τετραγωνικά που έχει </w:t>
      </w:r>
      <w:r>
        <w:rPr>
          <w:rFonts w:eastAsia="Times New Roman" w:cs="Times New Roman"/>
          <w:szCs w:val="24"/>
        </w:rPr>
        <w:t xml:space="preserve">το ιατρείο σου, με εκείνο θα έπρεπε να φορολογηθείς. Μεγάλο ιατρείο, πολλά τετραγωνικά, πολλοί φόροι. Μικρό ιατρείο, λιγότεροι φόροι. </w:t>
      </w:r>
      <w:r>
        <w:rPr>
          <w:rFonts w:eastAsia="Times New Roman" w:cs="Times New Roman"/>
          <w:szCs w:val="24"/>
        </w:rPr>
        <w:lastRenderedPageBreak/>
        <w:t>Τι σχέση έχει τώρα το εισόδημα με τα τετραγωνικά του ιατρείου, μόνο εσείς μπορούσατε να το βρείτε, κανένας άλλος.</w:t>
      </w:r>
    </w:p>
    <w:p w14:paraId="0F16F41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 δικό </w:t>
      </w:r>
      <w:r>
        <w:rPr>
          <w:rFonts w:eastAsia="Times New Roman" w:cs="Times New Roman"/>
          <w:szCs w:val="24"/>
        </w:rPr>
        <w:t xml:space="preserve">μας ασφαλιστικό έχει τρεις αρχές. Πρώτον, οι εισφορές είναι με βάση το εισόδημα. Δεύτερον, καθιερώνεται μια βασική εθνική σύνταξη που θα είναι για όλους. Και τρίτον, το ανταποδοτικό μέρος το οποίο θα προστίθεται σε αυτή τη σύνταξη. </w:t>
      </w:r>
    </w:p>
    <w:p w14:paraId="0F16F41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Πιστεύω ότι είναι μια </w:t>
      </w:r>
      <w:r>
        <w:rPr>
          <w:rFonts w:eastAsia="Times New Roman" w:cs="Times New Roman"/>
          <w:szCs w:val="24"/>
        </w:rPr>
        <w:t>λύση. Δεν ικανοποιούμαστε και δεν λέμε ότι κάναμε το τέλειο ασφαλιστικό σύστημα. Έχει πολλές ατέλειες, έχει κι άλλες αδικίες, εδώ είμαστε, θα το δούμε, αλλά μπήκε το νερό στο αυλάκι. Αυτό είναι το ασφαλιστικό σύστημα το οποίο έχει προοπτική, γιατί η αναλογ</w:t>
      </w:r>
      <w:r>
        <w:rPr>
          <w:rFonts w:eastAsia="Times New Roman" w:cs="Times New Roman"/>
          <w:szCs w:val="24"/>
        </w:rPr>
        <w:t xml:space="preserve">ιστική μελέτη λέει ότι μέχρι το 2070 είναι βιώσιμο. </w:t>
      </w:r>
    </w:p>
    <w:p w14:paraId="0F16F41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Σας ευχαριστώ πολύ και σας καλώ να το ψηφίσετε.</w:t>
      </w:r>
    </w:p>
    <w:p w14:paraId="0F16F419"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F16F41A" w14:textId="77777777" w:rsidR="0091757C" w:rsidRDefault="00D319C2">
      <w:pPr>
        <w:spacing w:line="600" w:lineRule="auto"/>
        <w:ind w:firstLine="720"/>
        <w:jc w:val="both"/>
        <w:rPr>
          <w:rFonts w:eastAsia="Times New Roman" w:cs="Times New Roman"/>
          <w:szCs w:val="24"/>
        </w:rPr>
      </w:pPr>
      <w:r w:rsidRPr="0087745A">
        <w:rPr>
          <w:rFonts w:eastAsia="Times New Roman" w:cs="Times New Roman"/>
          <w:b/>
          <w:szCs w:val="24"/>
        </w:rPr>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 xml:space="preserve">): </w:t>
      </w:r>
      <w:r>
        <w:rPr>
          <w:rFonts w:eastAsia="Times New Roman" w:cs="Times New Roman"/>
          <w:szCs w:val="24"/>
        </w:rPr>
        <w:t>Πριν δώσουμε τον λόγο στον επόμενο ομιλητή επιτρέψτε μου να κάνω μια ανακοίνω</w:t>
      </w:r>
      <w:r>
        <w:rPr>
          <w:rFonts w:eastAsia="Times New Roman" w:cs="Times New Roman"/>
          <w:szCs w:val="24"/>
        </w:rPr>
        <w:t>ση.</w:t>
      </w:r>
    </w:p>
    <w:p w14:paraId="0F16F41B" w14:textId="77777777" w:rsidR="0091757C" w:rsidRDefault="00D319C2">
      <w:pPr>
        <w:spacing w:line="600" w:lineRule="auto"/>
        <w:ind w:firstLine="720"/>
        <w:jc w:val="both"/>
        <w:rPr>
          <w:rFonts w:eastAsia="Times New Roman" w:cs="Times New Roman"/>
        </w:rPr>
      </w:pPr>
      <w:r w:rsidRPr="00E860FA">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w:t>
      </w:r>
      <w:r w:rsidRPr="00E860FA">
        <w:rPr>
          <w:rFonts w:eastAsia="Times New Roman" w:cs="Times New Roman"/>
        </w:rPr>
        <w:t xml:space="preserve">και τον τρόπο οργάνωσης και λειτουργίας της Βουλής, </w:t>
      </w:r>
      <w:r>
        <w:rPr>
          <w:rFonts w:eastAsia="Times New Roman" w:cs="Times New Roman"/>
        </w:rPr>
        <w:t>πενήντα τρεις</w:t>
      </w:r>
      <w:r w:rsidRPr="00E860FA">
        <w:rPr>
          <w:rFonts w:eastAsia="Times New Roman" w:cs="Times New Roman"/>
        </w:rPr>
        <w:t xml:space="preserve"> μαθητές και μαθήτριες και τέσσερις εκπαιδευτικοί συνοδοί τους από το </w:t>
      </w:r>
      <w:r>
        <w:rPr>
          <w:rFonts w:eastAsia="Times New Roman" w:cs="Times New Roman"/>
        </w:rPr>
        <w:t>Γενικό Λύκειο Καλαμπάκας</w:t>
      </w:r>
      <w:r w:rsidRPr="00E860FA">
        <w:rPr>
          <w:rFonts w:eastAsia="Times New Roman" w:cs="Times New Roman"/>
        </w:rPr>
        <w:t xml:space="preserve">. </w:t>
      </w:r>
    </w:p>
    <w:p w14:paraId="0F16F41C" w14:textId="77777777" w:rsidR="0091757C" w:rsidRDefault="00D319C2">
      <w:pPr>
        <w:spacing w:line="600" w:lineRule="auto"/>
        <w:ind w:firstLine="720"/>
        <w:jc w:val="both"/>
        <w:rPr>
          <w:rFonts w:eastAsia="Times New Roman" w:cs="Times New Roman"/>
        </w:rPr>
      </w:pPr>
      <w:r w:rsidRPr="00E860FA">
        <w:rPr>
          <w:rFonts w:eastAsia="Times New Roman" w:cs="Times New Roman"/>
        </w:rPr>
        <w:t xml:space="preserve">Η Βουλή </w:t>
      </w:r>
      <w:r>
        <w:rPr>
          <w:rFonts w:eastAsia="Times New Roman" w:cs="Times New Roman"/>
        </w:rPr>
        <w:t>σάς</w:t>
      </w:r>
      <w:r w:rsidRPr="00E860FA">
        <w:rPr>
          <w:rFonts w:eastAsia="Times New Roman" w:cs="Times New Roman"/>
        </w:rPr>
        <w:t xml:space="preserve"> καλωσορίζει. </w:t>
      </w:r>
    </w:p>
    <w:p w14:paraId="0F16F41D" w14:textId="77777777" w:rsidR="0091757C" w:rsidRDefault="00D319C2">
      <w:pPr>
        <w:spacing w:line="600" w:lineRule="auto"/>
        <w:ind w:firstLine="720"/>
        <w:jc w:val="center"/>
        <w:rPr>
          <w:rFonts w:eastAsia="Times New Roman" w:cs="Times New Roman"/>
          <w:szCs w:val="24"/>
        </w:rPr>
      </w:pPr>
      <w:r w:rsidRPr="00E860FA">
        <w:rPr>
          <w:rFonts w:eastAsia="Times New Roman" w:cs="Times New Roman"/>
        </w:rPr>
        <w:t>(Χειροκροτήματα απ’ όλες τις πτέρυγες της Βουλής)</w:t>
      </w:r>
    </w:p>
    <w:p w14:paraId="0F16F41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 xml:space="preserve"> Κατσαφάδος από τη Νέα Δημοκρατία.</w:t>
      </w:r>
    </w:p>
    <w:p w14:paraId="0F16F41F"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Ευχαριστώ πολύ, κύριε Πρόεδρε. </w:t>
      </w:r>
    </w:p>
    <w:p w14:paraId="0F16F42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w:t>
      </w:r>
      <w:r>
        <w:rPr>
          <w:rFonts w:eastAsia="Times New Roman" w:cs="Times New Roman"/>
          <w:szCs w:val="24"/>
        </w:rPr>
        <w:t>Σ</w:t>
      </w:r>
      <w:r>
        <w:rPr>
          <w:rFonts w:eastAsia="Times New Roman" w:cs="Times New Roman"/>
          <w:szCs w:val="24"/>
        </w:rPr>
        <w:t xml:space="preserve">υμπολίτευσης, να με συγχωρήσετε, γιατί θα προσπαθήσω να σας χαλάσω τα πανηγύρια τα οποία επιχειρείτε να στήσετε τις τελευταίες ώρες, τόσο με </w:t>
      </w:r>
      <w:r>
        <w:rPr>
          <w:rFonts w:eastAsia="Times New Roman" w:cs="Times New Roman"/>
          <w:szCs w:val="24"/>
        </w:rPr>
        <w:t>την τοποθέτηση του Πρωθυπουργού πριν από λίγη ώρα, αλλά και πριν από μερι</w:t>
      </w:r>
      <w:r>
        <w:rPr>
          <w:rFonts w:eastAsia="Times New Roman" w:cs="Times New Roman"/>
          <w:szCs w:val="24"/>
        </w:rPr>
        <w:lastRenderedPageBreak/>
        <w:t>κές ώρες με την κατάθεση του προϋπολογισμού, την οποία κάνετε. Κι αυτό, διότι ακόμη και σε αυτόν τον προϋπολογισμό, τον τελευταίο προϋπολογισμό που κατέθεσε στη Βουλή η Κυβέρνηση ΣΥΡΙ</w:t>
      </w:r>
      <w:r>
        <w:rPr>
          <w:rFonts w:eastAsia="Times New Roman" w:cs="Times New Roman"/>
          <w:szCs w:val="24"/>
        </w:rPr>
        <w:t>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–γιατί, να είμαστε ειλικρινείς, δεν νομίζω να υπάρχει κανένας μέσα σε αυτήν εδώ την Αίθουσα που πραγματικά να πιστεύει ότι θα κερδίσει ο ΣΥΡΙΖΑ στις επόμενες εκλογές, έξω από αυτή την Αίθουσα πάντως δεν υπάρχει κανένας- περισσεύουν δυο πράγματα, </w:t>
      </w:r>
      <w:r>
        <w:rPr>
          <w:rFonts w:eastAsia="Times New Roman" w:cs="Times New Roman"/>
          <w:szCs w:val="24"/>
        </w:rPr>
        <w:t>η υποκρισία και οι φόροι.</w:t>
      </w:r>
    </w:p>
    <w:p w14:paraId="0F16F42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Φέρατε, λοιπόν, έναν προϋπολογισμό που στην ουσία ανατρέπει σε αρκετά σημεία και μάλιστα εις βάρος των πολιτών, αυτό που εσείς οι ίδιοι πριν από λίγους μήνες είχατε καταθέσει στο προσχέδιο. Διότι μπορεί να θέλετε να πείσετε τους Έ</w:t>
      </w:r>
      <w:r>
        <w:rPr>
          <w:rFonts w:eastAsia="Times New Roman" w:cs="Times New Roman"/>
          <w:szCs w:val="24"/>
        </w:rPr>
        <w:t>λληνες ότι περιέχει ο προϋπολογισμός μόνο θετικά μέτρα, τα οποία διορθώνουν απλώς τα δικά σας λάθη, αλλά υπάρχουν και κάποιες λεπτομέρειες τις οποίες τις κρύβετε. Και αυτές δυστυχώς είναι περισσότεροι φόροι και λιγότερες κοινωνικές παροχές από όσες εσείς ο</w:t>
      </w:r>
      <w:r>
        <w:rPr>
          <w:rFonts w:eastAsia="Times New Roman" w:cs="Times New Roman"/>
          <w:szCs w:val="24"/>
        </w:rPr>
        <w:t xml:space="preserve">ι ίδιοι είχατε δεσμευτεί στον ελληνικό λαό τον Ιούλιο. Και για να είμαι σαφής, επειδή ακούσαμε πάρα πολλά νούμερα και από την </w:t>
      </w:r>
      <w:proofErr w:type="spellStart"/>
      <w:r>
        <w:rPr>
          <w:rFonts w:eastAsia="Times New Roman" w:cs="Times New Roman"/>
          <w:szCs w:val="24"/>
        </w:rPr>
        <w:t>προλαλήσαντα</w:t>
      </w:r>
      <w:proofErr w:type="spellEnd"/>
      <w:r>
        <w:rPr>
          <w:rFonts w:eastAsia="Times New Roman" w:cs="Times New Roman"/>
          <w:szCs w:val="24"/>
        </w:rPr>
        <w:t xml:space="preserve"> Υπουργό την κ. Φωτίου, η οποία μας είπε ότι </w:t>
      </w:r>
      <w:r>
        <w:rPr>
          <w:rFonts w:eastAsia="Times New Roman" w:cs="Times New Roman"/>
          <w:szCs w:val="24"/>
        </w:rPr>
        <w:lastRenderedPageBreak/>
        <w:t xml:space="preserve">ήταν </w:t>
      </w:r>
      <w:r>
        <w:rPr>
          <w:rFonts w:eastAsia="Times New Roman" w:cs="Times New Roman"/>
          <w:szCs w:val="24"/>
        </w:rPr>
        <w:t>τετρακόσιες χιλιάδες</w:t>
      </w:r>
      <w:r>
        <w:rPr>
          <w:rFonts w:eastAsia="Times New Roman" w:cs="Times New Roman"/>
          <w:szCs w:val="24"/>
        </w:rPr>
        <w:t xml:space="preserve"> </w:t>
      </w:r>
      <w:proofErr w:type="spellStart"/>
      <w:r>
        <w:rPr>
          <w:rFonts w:eastAsia="Times New Roman" w:cs="Times New Roman"/>
          <w:szCs w:val="24"/>
        </w:rPr>
        <w:t>χιλιάδες</w:t>
      </w:r>
      <w:proofErr w:type="spellEnd"/>
      <w:r>
        <w:rPr>
          <w:rFonts w:eastAsia="Times New Roman" w:cs="Times New Roman"/>
          <w:szCs w:val="24"/>
        </w:rPr>
        <w:t xml:space="preserve"> οι συντάξεις, νομίζω ότι έχουμε χάσει </w:t>
      </w:r>
      <w:r>
        <w:rPr>
          <w:rFonts w:eastAsia="Times New Roman" w:cs="Times New Roman"/>
          <w:szCs w:val="24"/>
        </w:rPr>
        <w:t xml:space="preserve">την αίσθηση του μέτρου εδώ. </w:t>
      </w:r>
    </w:p>
    <w:p w14:paraId="0F16F42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Η Ελλάδα </w:t>
      </w:r>
      <w:r w:rsidRPr="00773379">
        <w:rPr>
          <w:rFonts w:eastAsia="Times New Roman"/>
          <w:bCs/>
        </w:rPr>
        <w:t>έχει</w:t>
      </w:r>
      <w:r>
        <w:rPr>
          <w:rFonts w:eastAsia="Times New Roman" w:cs="Times New Roman"/>
          <w:szCs w:val="24"/>
        </w:rPr>
        <w:t xml:space="preserve"> δέκα εκατομμύρια κατοίκους, κυρία Φωτίου. Είπατε ότι τετρακόσιες χιλιάδες συντάξεις ήταν στον πάγο επί Νέας Δημοκρατίας. </w:t>
      </w:r>
    </w:p>
    <w:p w14:paraId="0F16F423" w14:textId="77777777" w:rsidR="0091757C" w:rsidRDefault="00D319C2">
      <w:pPr>
        <w:spacing w:line="600" w:lineRule="auto"/>
        <w:ind w:firstLine="720"/>
        <w:jc w:val="both"/>
        <w:rPr>
          <w:rFonts w:eastAsia="Times New Roman" w:cs="Times New Roman"/>
          <w:szCs w:val="24"/>
        </w:rPr>
      </w:pPr>
      <w:r w:rsidRPr="00657757">
        <w:rPr>
          <w:rFonts w:eastAsia="Times New Roman" w:cs="Times New Roman"/>
          <w:b/>
          <w:szCs w:val="24"/>
        </w:rPr>
        <w:t>ΘΕΑΝΩ ΦΩΤΙΟΥ (Αναπληρώτρια Υπουργός Εργασίας Κοινωνικής Ασφάλισης και Κοινωνικής Αλληλεγγύη</w:t>
      </w:r>
      <w:r w:rsidRPr="00657757">
        <w:rPr>
          <w:rFonts w:eastAsia="Times New Roman" w:cs="Times New Roman"/>
          <w:b/>
          <w:szCs w:val="24"/>
        </w:rPr>
        <w:t xml:space="preserve">ς): </w:t>
      </w:r>
      <w:r>
        <w:rPr>
          <w:rFonts w:eastAsia="Times New Roman" w:cs="Times New Roman"/>
          <w:szCs w:val="24"/>
        </w:rPr>
        <w:t xml:space="preserve">Όχι, δεν είπα αυτό. </w:t>
      </w:r>
    </w:p>
    <w:p w14:paraId="0F16F424"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Αυτό είπατε. Όταν θα πάρετε τα Πρακτικά, θα το δείτε. </w:t>
      </w:r>
    </w:p>
    <w:p w14:paraId="0F16F42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Επίσης, λέτε ότι δίνετε επιδόματα σε ενάμισ</w:t>
      </w:r>
      <w:r>
        <w:rPr>
          <w:rFonts w:eastAsia="Times New Roman" w:cs="Times New Roman"/>
          <w:szCs w:val="24"/>
        </w:rPr>
        <w:t>η</w:t>
      </w:r>
      <w:r>
        <w:rPr>
          <w:rFonts w:eastAsia="Times New Roman" w:cs="Times New Roman"/>
          <w:szCs w:val="24"/>
        </w:rPr>
        <w:t xml:space="preserve"> εκατομμύριο παιδιά. Σε κάποια φάση θα νομίσουμε ότι η Ελλάδα δεν </w:t>
      </w:r>
      <w:r w:rsidRPr="00773379">
        <w:rPr>
          <w:rFonts w:eastAsia="Times New Roman"/>
          <w:bCs/>
        </w:rPr>
        <w:t>έχει</w:t>
      </w:r>
      <w:r>
        <w:rPr>
          <w:rFonts w:eastAsia="Times New Roman" w:cs="Times New Roman"/>
          <w:szCs w:val="24"/>
        </w:rPr>
        <w:t xml:space="preserve"> δέκα εκατομμύρια κατοίκους, </w:t>
      </w:r>
      <w:r w:rsidRPr="00A37EC3">
        <w:rPr>
          <w:rFonts w:eastAsia="Times New Roman" w:cs="Times New Roman"/>
        </w:rPr>
        <w:t>αλλά</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ξεπερνάμε τα είκοσι εκατομμύρια, με τα νούμερα </w:t>
      </w:r>
      <w:r w:rsidRPr="008F0891">
        <w:rPr>
          <w:rFonts w:eastAsia="Times New Roman" w:cs="Times New Roman"/>
          <w:bCs/>
          <w:shd w:val="clear" w:color="auto" w:fill="FFFFFF"/>
        </w:rPr>
        <w:t>που</w:t>
      </w:r>
      <w:r>
        <w:rPr>
          <w:rFonts w:eastAsia="Times New Roman" w:cs="Times New Roman"/>
          <w:szCs w:val="24"/>
        </w:rPr>
        <w:t xml:space="preserve"> μας λέτε όλοι. </w:t>
      </w:r>
    </w:p>
    <w:p w14:paraId="0F16F42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Για να είμαι, όμως, σαφής σε αυτά τα οποία θέλω να πω, για το 2018 προβλέπονταν φορολογικά έσοδα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50,17 δισεκατομμύρια ευρώ και εισπράχθηκαν 51,26 δισεκατομμύρια</w:t>
      </w:r>
      <w:r>
        <w:rPr>
          <w:rFonts w:eastAsia="Times New Roman" w:cs="Times New Roman"/>
          <w:szCs w:val="24"/>
        </w:rPr>
        <w:t xml:space="preserve"> ευρώ. Πήρατε δηλαδή 1,1 δισεκατομμύριο </w:t>
      </w:r>
      <w:r>
        <w:rPr>
          <w:rFonts w:eastAsia="Times New Roman" w:cs="Times New Roman"/>
          <w:szCs w:val="24"/>
        </w:rPr>
        <w:lastRenderedPageBreak/>
        <w:t xml:space="preserve">ευρώ περισσότερα και είναι αυτά που έρχεστε τάχα μου να μας μοιράσετε. Είναι οι άδικοι φόροι, η άδικη </w:t>
      </w:r>
      <w:proofErr w:type="spellStart"/>
      <w:r>
        <w:rPr>
          <w:rFonts w:eastAsia="Times New Roman" w:cs="Times New Roman"/>
          <w:szCs w:val="24"/>
        </w:rPr>
        <w:t>υπερφορολογία</w:t>
      </w:r>
      <w:proofErr w:type="spellEnd"/>
      <w:r>
        <w:rPr>
          <w:rFonts w:eastAsia="Times New Roman" w:cs="Times New Roman"/>
          <w:szCs w:val="24"/>
        </w:rPr>
        <w:t>, η οποία έπληξε όλη την ελληνική κοινωνία, και έρχεστε τώρα, ως αντίδωρο, να την επιστρέψετε πίσω σε</w:t>
      </w:r>
      <w:r>
        <w:rPr>
          <w:rFonts w:eastAsia="Times New Roman" w:cs="Times New Roman"/>
          <w:szCs w:val="24"/>
        </w:rPr>
        <w:t xml:space="preserve"> κάποιους. </w:t>
      </w:r>
    </w:p>
    <w:p w14:paraId="0F16F42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Δυστυχώς, όμως, το ψέμα δεν τελειώνει μόνο εδώ. Και το 2019 προβλέπονταν στο </w:t>
      </w:r>
      <w:r>
        <w:rPr>
          <w:rFonts w:eastAsia="Times New Roman" w:cs="Times New Roman"/>
          <w:szCs w:val="24"/>
        </w:rPr>
        <w:t>μ</w:t>
      </w:r>
      <w:r>
        <w:rPr>
          <w:rFonts w:eastAsia="Times New Roman" w:cs="Times New Roman"/>
          <w:szCs w:val="24"/>
        </w:rPr>
        <w:t>εσοπρόθεσμο 50,19 δισεκατομμύρια ευρώ, αλλά ο στόχος πλέον ανεβαίνει στα 51,11 δισεκατομμύρια ευρώ. Δηλαδή και το 2019 σκοπεύετε να βάλετε 920 εκατομμύρια ευρώ φόρους</w:t>
      </w:r>
      <w:r>
        <w:rPr>
          <w:rFonts w:eastAsia="Times New Roman" w:cs="Times New Roman"/>
          <w:szCs w:val="24"/>
        </w:rPr>
        <w:t xml:space="preserve"> παραπάνω,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σχεδόν ένα δισεκατομμύριο. Αυτά, όμως, δεν μας τα λέτε, κυρίες και κύριοι συνάδελφοι. </w:t>
      </w:r>
    </w:p>
    <w:p w14:paraId="0F16F42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Υπάρχει, όμως, και κάτι άλλο που κρύβετε. Ειδικά για τις κοινωνικές παροχές, όπως είπατε, οι οποίες θα είναι και αυξημένες, στο </w:t>
      </w:r>
      <w:r>
        <w:rPr>
          <w:rFonts w:eastAsia="Times New Roman" w:cs="Times New Roman"/>
          <w:szCs w:val="24"/>
        </w:rPr>
        <w:t>μ</w:t>
      </w:r>
      <w:r>
        <w:rPr>
          <w:rFonts w:eastAsia="Times New Roman" w:cs="Times New Roman"/>
          <w:szCs w:val="24"/>
        </w:rPr>
        <w:t>εσοπρόθεσμο προβλέπ</w:t>
      </w:r>
      <w:r>
        <w:rPr>
          <w:rFonts w:eastAsia="Times New Roman" w:cs="Times New Roman"/>
          <w:szCs w:val="24"/>
        </w:rPr>
        <w:t xml:space="preserve">ατε να δοθούν 2,425 δισεκατομμύρια ευρώ. Τώρα, μας λέτε ότι δίνετε 1,676 δισεκατομμύρια ευρώ, δηλαδή 30% λιγότερα,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800 εκατομμύρια ευρώ. Αυτά τα 800 εκατομμύρια ευρώ, βέβαια, είναι για να πάνε στις συντάξεις, που εσείς με δικό σας νόμο θέλατε να </w:t>
      </w:r>
      <w:r>
        <w:rPr>
          <w:rFonts w:eastAsia="Times New Roman" w:cs="Times New Roman"/>
          <w:szCs w:val="24"/>
        </w:rPr>
        <w:t xml:space="preserve">κόψετε περαιτέρω και τώρα πανηγυρίζετε ότι δεν κόβονται. </w:t>
      </w:r>
    </w:p>
    <w:p w14:paraId="0F16F42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λοιπόν, είναι δύο βασικά ψέματα, τα οποία έχετε καταθέσει στον </w:t>
      </w:r>
      <w:r>
        <w:rPr>
          <w:rFonts w:eastAsia="Times New Roman" w:cs="Times New Roman"/>
          <w:szCs w:val="24"/>
        </w:rPr>
        <w:t>π</w:t>
      </w:r>
      <w:r>
        <w:rPr>
          <w:rFonts w:eastAsia="Times New Roman" w:cs="Times New Roman"/>
          <w:szCs w:val="24"/>
        </w:rPr>
        <w:t>ροϋπολογισμό. Προσπαθείτε να μας παρουσιάσετε πάλι το άσπρο ως μαύρο. Όμως, όλα αυτά θα τα πούμε πιο αναλυτικά στη συζήτηση η οπο</w:t>
      </w:r>
      <w:r>
        <w:rPr>
          <w:rFonts w:eastAsia="Times New Roman" w:cs="Times New Roman"/>
          <w:szCs w:val="24"/>
        </w:rPr>
        <w:t xml:space="preserve">ία θα έρθει για τον Προϋπολογισμό. </w:t>
      </w:r>
    </w:p>
    <w:p w14:paraId="0F16F42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Ας έρθουμε, τώρα, στο σχέδιο νόμου που συζητάμε σήμερα και αφορά τη μείωση των ασφαλιστικών εισφορών. Διαπίστωση πρώτη: Χρειαστήκατε, δυστυχώς, δυόμισι και πλέον χρόνια για να καταλάβετε το αυτονόητο, αυτό που σας φωνάζα</w:t>
      </w:r>
      <w:r>
        <w:rPr>
          <w:rFonts w:eastAsia="Times New Roman" w:cs="Times New Roman"/>
          <w:szCs w:val="24"/>
        </w:rPr>
        <w:t xml:space="preserve">με από την πρώτη στιγμή τόσο εμείς όσο και οι παραγωγικοί φορείς και οι ασφαλισμένοι, ότι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απλά δεν βγαίνει, οδηγεί σε αδιέξοδο, αφού ούτε ασφαλιστική δικαιοσύνη παρέχει ούτε λύνει προβλήματα. Αντίθετα, η εφαρμογή του δημιούργησε πολλά </w:t>
      </w:r>
      <w:r>
        <w:rPr>
          <w:rFonts w:eastAsia="Times New Roman" w:cs="Times New Roman"/>
          <w:szCs w:val="24"/>
        </w:rPr>
        <w:t xml:space="preserve">περισσότερα. Αρκετά από αυτά τα οποία είχε προβλέψει -και αυτό αποδεικνύεται- έχουν ήδη ακυρωθεί από δικαστικές αποφάσεις. </w:t>
      </w:r>
    </w:p>
    <w:p w14:paraId="0F16F42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Δεν έχετε, όμως, κυρίες και κύριοι της Κυβέρνησης, το πολιτικό θάρρος να πάρετε πίσω όλο τον νόμο. Δεν έχετε το θάρρος να πείτε ότι </w:t>
      </w:r>
      <w:r>
        <w:rPr>
          <w:rFonts w:eastAsia="Times New Roman" w:cs="Times New Roman"/>
          <w:szCs w:val="24"/>
        </w:rPr>
        <w:t xml:space="preserve">κάνατε λάθος και να ζητήσετε μια μεγάλη συγγνώμη. </w:t>
      </w:r>
      <w:r>
        <w:rPr>
          <w:rFonts w:eastAsia="Times New Roman" w:cs="Times New Roman"/>
          <w:szCs w:val="24"/>
        </w:rPr>
        <w:lastRenderedPageBreak/>
        <w:t xml:space="preserve">Αλλά όπως πράττετε για μια μεγάλη σειρά θεμάτων, έτσι κάνετε και με αυτό. Από τη μια τον υπερασπίζεστε και από την άλλη τον </w:t>
      </w:r>
      <w:proofErr w:type="spellStart"/>
      <w:r>
        <w:rPr>
          <w:rFonts w:eastAsia="Times New Roman" w:cs="Times New Roman"/>
          <w:szCs w:val="24"/>
        </w:rPr>
        <w:t>σαλαμοποιείτε</w:t>
      </w:r>
      <w:proofErr w:type="spellEnd"/>
      <w:r>
        <w:rPr>
          <w:rFonts w:eastAsia="Times New Roman" w:cs="Times New Roman"/>
          <w:szCs w:val="24"/>
        </w:rPr>
        <w:t>, τον κόβετε κομμάτι-κομμάτι. Για αυτό και το νομοσχέδιο, το οποίο φέ</w:t>
      </w:r>
      <w:r>
        <w:rPr>
          <w:rFonts w:eastAsia="Times New Roman" w:cs="Times New Roman"/>
          <w:szCs w:val="24"/>
        </w:rPr>
        <w:t xml:space="preserve">ρετε να συζητήσουμε, απλώς ξηλώνει ένα ακόμα λάθος δικό σας. </w:t>
      </w:r>
    </w:p>
    <w:p w14:paraId="0F16F42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Όμως, ούτε τώρα έχετε την τόλμη να φέρετε μια γενναία ρύθμιση, η οποία θα βοηθούσε εκατοντάδες χιλιάδες εργαζόμενους, ελεύθερους επαγγελματίες, που πήγατε να «εκτελέσετε» οικονομικά με τις εισφο</w:t>
      </w:r>
      <w:r>
        <w:rPr>
          <w:rFonts w:eastAsia="Times New Roman" w:cs="Times New Roman"/>
          <w:szCs w:val="24"/>
        </w:rPr>
        <w:t>ρές που τους επιβάλατε. Ήταν εισφορές χωρίς αντίκρισμα. Αντίθετα, όταν σας έλεγαν όλοι αυτοί που σήμερα λέτε ότι θα βοηθήσετε πως ήταν κάπως ακραία τα ποσοστά που είχατε επιβάλει, τους ειρωνευόσασταν και τους εμπαίζατε.</w:t>
      </w:r>
    </w:p>
    <w:p w14:paraId="0F16F42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ξέρετε ποιο ήταν, κυρίες και κύρ</w:t>
      </w:r>
      <w:r>
        <w:rPr>
          <w:rFonts w:eastAsia="Times New Roman" w:cs="Times New Roman"/>
          <w:szCs w:val="24"/>
        </w:rPr>
        <w:t xml:space="preserve">ιοι συνάδελφοι, το πιο πρόστυχο το οποίο κάνατε; Σχεδιάζατε και σκοπεύατε να εφαρμόσετε τον κοινωνικό αυτοματισμό σε βάρος τους, να στρέψετε δηλαδή ένα κομμάτι της κοινωνίας απέναντι σε αυτό το κομμάτι της κοινωνίας. </w:t>
      </w:r>
    </w:p>
    <w:p w14:paraId="0F16F42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Θέλετε να σας θυμίσω τι λέγατε για του</w:t>
      </w:r>
      <w:r>
        <w:rPr>
          <w:rFonts w:eastAsia="Times New Roman" w:cs="Times New Roman"/>
          <w:szCs w:val="24"/>
        </w:rPr>
        <w:t xml:space="preserve">ς δικηγόρους </w:t>
      </w:r>
      <w:r w:rsidRPr="00F331DF">
        <w:rPr>
          <w:rFonts w:eastAsia="Times New Roman"/>
          <w:bCs/>
        </w:rPr>
        <w:t>και</w:t>
      </w:r>
      <w:r>
        <w:rPr>
          <w:rFonts w:eastAsia="Times New Roman" w:cs="Times New Roman"/>
          <w:szCs w:val="24"/>
        </w:rPr>
        <w:t xml:space="preserve"> για τις γραβάτες που φόραγαν, όταν απεργούσαν; Τώρα είχαν δίκιο; Ξαφνικά απέκτησαν δίκιο οι δικηγόροι; Έβγαλαν μήπως τις γραβάτες; </w:t>
      </w:r>
    </w:p>
    <w:p w14:paraId="0F16F42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Ρωτάμε, λοιπόν, κυρίες και κύριοι της Κυβέρνησης, πότε λέγατε αλήθεια; Τότε, όταν χαρακτηρίζατε τον νόμο </w:t>
      </w:r>
      <w:proofErr w:type="spellStart"/>
      <w:r>
        <w:rPr>
          <w:rFonts w:eastAsia="Times New Roman" w:cs="Times New Roman"/>
          <w:szCs w:val="24"/>
        </w:rPr>
        <w:t>Κα</w:t>
      </w:r>
      <w:r>
        <w:rPr>
          <w:rFonts w:eastAsia="Times New Roman" w:cs="Times New Roman"/>
          <w:szCs w:val="24"/>
        </w:rPr>
        <w:t>τρούγκαλου</w:t>
      </w:r>
      <w:proofErr w:type="spellEnd"/>
      <w:r>
        <w:rPr>
          <w:rFonts w:eastAsia="Times New Roman" w:cs="Times New Roman"/>
          <w:szCs w:val="24"/>
        </w:rPr>
        <w:t xml:space="preserve"> ως μια επανάσταση για το ασφαλιστικό και κοινωνικά δίκαιο ή σήμερα με τις διορθώσεις που κάνετε; Δυστυχώς, όμως, η απάντηση είναι πως ούτε τότε, αλλά ούτε και τώρα λέτε την αλήθεια. </w:t>
      </w:r>
    </w:p>
    <w:p w14:paraId="0F16F43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Παραθέτω και πάλι κάποια απλά στοιχεία. Το 2016 επιβάλατε ενια</w:t>
      </w:r>
      <w:r>
        <w:rPr>
          <w:rFonts w:eastAsia="Times New Roman" w:cs="Times New Roman"/>
          <w:szCs w:val="24"/>
        </w:rPr>
        <w:t>ία και οριζόντια εξοντωτικές εισφορές, που οδήγησαν σε αδιέξοδο και ασφυξία τους επαγγελματίες. Καταφέρατε, λοιπόν, με αυτή την εξοντωτική αύξηση των εισφορών τους να μειωθεί ο αριθμός των αυτοαπασχολουμένων και των ελεύθερων επαγγελματιών όσο και των δηλω</w:t>
      </w:r>
      <w:r>
        <w:rPr>
          <w:rFonts w:eastAsia="Times New Roman" w:cs="Times New Roman"/>
          <w:szCs w:val="24"/>
        </w:rPr>
        <w:t xml:space="preserve">θέντων εισοδημάτων τους. Δηλαδή και καταστρέψατε τους ασφαλισμένους και δημιουργήσατε τεράστια προβλήματα στον ΕΦΚΑ. </w:t>
      </w:r>
    </w:p>
    <w:p w14:paraId="0F16F43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Ο ΕΦΚΑ –ανοίγω εδώ μια παρένθεση- είναι το μόνο ταμείο ασφάλισης της χώρας. Κάποτε, όταν εμείς πήγαμε να κάνουμε τα ταμεία τρία και δύο, </w:t>
      </w:r>
      <w:r>
        <w:rPr>
          <w:rFonts w:eastAsia="Times New Roman" w:cs="Times New Roman"/>
          <w:szCs w:val="24"/>
        </w:rPr>
        <w:t xml:space="preserve">ήσασταν «στα κάγκελα» μέσα σε αυτή εδώ την Αίθουσα και μας κατηγορούσατε. Εσείς, όμως, ενοποιήσατε όλα τα ασφαλιστικά ταμεία της χώρας με πολύ μεγάλη επιτυχία. </w:t>
      </w:r>
    </w:p>
    <w:p w14:paraId="0F16F43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Από την 1</w:t>
      </w:r>
      <w:r w:rsidRPr="000B1BFF">
        <w:rPr>
          <w:rFonts w:eastAsia="Times New Roman" w:cs="Times New Roman"/>
          <w:szCs w:val="24"/>
          <w:vertAlign w:val="superscript"/>
        </w:rPr>
        <w:t>η</w:t>
      </w:r>
      <w:r>
        <w:rPr>
          <w:rFonts w:eastAsia="Times New Roman" w:cs="Times New Roman"/>
          <w:szCs w:val="24"/>
        </w:rPr>
        <w:t xml:space="preserve"> Ιανουαρίου 2019 καταργείται η έκπτωση ασφαλιστέου εισοδήματος κατά 15%, οπότε η μείωση η οποία φέρνετε ακόμα και τώρα σε λίγες ημέρες, δυστυχώς, θα συρρικνωθεί ως προς το αποτέλεσμά της. Παρά τη μείωση του 33,35% την οποία έχετε φέρει, οι εισφορές εξακολο</w:t>
      </w:r>
      <w:r>
        <w:rPr>
          <w:rFonts w:eastAsia="Times New Roman" w:cs="Times New Roman"/>
          <w:szCs w:val="24"/>
        </w:rPr>
        <w:t>υθούν να παραμένουν πολύ υψηλές για σημαντικές κατηγορίες ελεύθερων επαγγελματιών και επιστημόνων.</w:t>
      </w:r>
    </w:p>
    <w:p w14:paraId="0F16F43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Σύμφωνα με το άρθρο 7 του σχεδίου νόμου, αλλάζει ο τρόπος υπολογισμού της σύνταξης. Τι καταφέρνετε με αυτό; Όλοι οι ωφελούμενοι της μείωσης να έχουν ταυτόχρο</w:t>
      </w:r>
      <w:r>
        <w:rPr>
          <w:rFonts w:eastAsia="Times New Roman" w:cs="Times New Roman"/>
          <w:szCs w:val="24"/>
        </w:rPr>
        <w:t>να και ισόποση μείωση 33,33% της κύριας σύνταξής τους. Δηλαδή ό,τι τους δίνετε με τη μείωση των εισφορών, τους το παίρνετε πίσω από τις συντάξεις τους.</w:t>
      </w:r>
    </w:p>
    <w:p w14:paraId="0F16F43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14:paraId="0F16F43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Θα χρειαστώ ένα λεπ</w:t>
      </w:r>
      <w:r>
        <w:rPr>
          <w:rFonts w:eastAsia="Times New Roman" w:cs="Times New Roman"/>
          <w:szCs w:val="24"/>
        </w:rPr>
        <w:t>τό μόνο, κύριε Πρόεδρε.</w:t>
      </w:r>
    </w:p>
    <w:p w14:paraId="0F16F43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Θα αναφέρω κάτι και για τα μπλοκάκια και για όλους αυτούς τους ανθρώπους οι οποίοι έτρεχαν να τα κλείσουν κατά χιλιάδες και τους μετατρέψατε σε μισθωτούς. Όλοι αυτοί οι χιλιάδες που σας πίστεψαν και έπεσαν θύματα αυτού του νόμου, με</w:t>
      </w:r>
      <w:r>
        <w:rPr>
          <w:rFonts w:eastAsia="Times New Roman" w:cs="Times New Roman"/>
          <w:szCs w:val="24"/>
        </w:rPr>
        <w:t>τά την ψήφιση του συγκεκριμένου σημερινού νόμου τον οποίο συζητάμε, θα δεχθούν πιέσεις εξόδου από τον εργασιακό τους χώρο, καθώς θα είναι πλέον ασύμφοροι λόγω του μεγάλου μη μισθολογικού κόστους συγκριτικά με τους υπόλοιπους.</w:t>
      </w:r>
    </w:p>
    <w:p w14:paraId="0F16F437" w14:textId="77777777" w:rsidR="0091757C" w:rsidRDefault="00D319C2">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εμείς σας το λέμε ξεκάθαρα: Αν είχατε την τόλμη να καταργήσετε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ανοίγατε μια σοβαρή συζήτηση κάτω από τα πραγματικά προβλήματα τα οποία έχει η ασφάλιση στη χώρα μας, εμείς θα ήμασταν παρόντες, θα προσπαθούσαμε, θα ήμασταν δίπλα σας</w:t>
      </w:r>
      <w:r>
        <w:rPr>
          <w:rFonts w:eastAsia="Times New Roman" w:cs="Times New Roman"/>
          <w:szCs w:val="24"/>
        </w:rPr>
        <w:t xml:space="preserve"> χωρίς ιδεοληψίες, διότι πιστεύουμε ότι το ασφαλιστικό είναι ένα τεράστιο πρόβλημα, το οποίο δεν απασχολεί μόνο το σήμερα, αλλά και το </w:t>
      </w:r>
      <w:r>
        <w:rPr>
          <w:rFonts w:eastAsia="Times New Roman" w:cs="Times New Roman"/>
          <w:szCs w:val="24"/>
        </w:rPr>
        <w:lastRenderedPageBreak/>
        <w:t>αύριο της χώρας. Δυστυχώς, όμως, εσείς ακόμα και αυτό το πάρα πολύ μεγάλο θέμα το χρησιμοποιείτε με προεκλογικούς όρους κ</w:t>
      </w:r>
      <w:r>
        <w:rPr>
          <w:rFonts w:eastAsia="Times New Roman" w:cs="Times New Roman"/>
          <w:szCs w:val="24"/>
        </w:rPr>
        <w:t xml:space="preserve">αι με πυροτεχνήματα επικοινωνιακά. </w:t>
      </w:r>
    </w:p>
    <w:p w14:paraId="0F16F43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 τον λόγο αυτό, μπορεί να ψηφίζουμε τη μείωση των ασφαλιστικών εισφορών, αλλά είμαστε κάθετα αντίθετοι στη λογική η οποία σας διέπει.</w:t>
      </w:r>
    </w:p>
    <w:p w14:paraId="0F16F43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Σας ευχαριστώ.</w:t>
      </w:r>
    </w:p>
    <w:p w14:paraId="0F16F43A"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16F43B" w14:textId="77777777" w:rsidR="0091757C" w:rsidRDefault="00D319C2">
      <w:pPr>
        <w:spacing w:line="600" w:lineRule="auto"/>
        <w:ind w:firstLine="720"/>
        <w:jc w:val="both"/>
        <w:rPr>
          <w:rFonts w:eastAsia="Times New Roman" w:cs="Times New Roman"/>
          <w:szCs w:val="24"/>
        </w:rPr>
      </w:pPr>
      <w:r w:rsidRPr="0043442B">
        <w:rPr>
          <w:rFonts w:eastAsia="Times New Roman" w:cs="Times New Roman"/>
          <w:b/>
          <w:szCs w:val="24"/>
        </w:rPr>
        <w:t>ΠΡΟΕΔΡΕΥΩΝ (Γε</w:t>
      </w:r>
      <w:r w:rsidRPr="0043442B">
        <w:rPr>
          <w:rFonts w:eastAsia="Times New Roman" w:cs="Times New Roman"/>
          <w:b/>
          <w:szCs w:val="24"/>
        </w:rPr>
        <w:t xml:space="preserve">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Τον λόγο έχει η Υπουργός Εργασίας, Κοινωνικής Ασφάλισης</w:t>
      </w:r>
      <w:r w:rsidRPr="000B1BFF">
        <w:rPr>
          <w:rFonts w:eastAsia="Times New Roman" w:cs="Times New Roman"/>
          <w:szCs w:val="24"/>
        </w:rPr>
        <w:t xml:space="preserve"> </w:t>
      </w:r>
      <w:r>
        <w:rPr>
          <w:rFonts w:eastAsia="Times New Roman" w:cs="Times New Roman"/>
          <w:szCs w:val="24"/>
        </w:rPr>
        <w:t>και Κοινωνικής Αλληλεγγύης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w:t>
      </w:r>
    </w:p>
    <w:p w14:paraId="0F16F43C"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ΕΦΗ ΑΧΤΣΙΟΓΛΟΥ (Υπουργός Εργασίας, Κοινωνικής Ασφάλισης και Κοινωνικής Αλληλεγγύης): </w:t>
      </w:r>
      <w:r>
        <w:rPr>
          <w:rFonts w:eastAsia="Times New Roman" w:cs="Times New Roman"/>
          <w:szCs w:val="24"/>
        </w:rPr>
        <w:t>Κυρίες και κύριοι Βουλευτές, είναι νομίζω περισσότερε</w:t>
      </w:r>
      <w:r>
        <w:rPr>
          <w:rFonts w:eastAsia="Times New Roman" w:cs="Times New Roman"/>
          <w:szCs w:val="24"/>
        </w:rPr>
        <w:t>ς από δέκα ώρες πια που συζητάμε στην Ολομέλεια της Βουλής το νομοσχέδιο που εισηγείται το Υπουργείο Εργασίας για τις μειώσεις των ασφαλιστικών ει</w:t>
      </w:r>
      <w:r>
        <w:rPr>
          <w:rFonts w:eastAsia="Times New Roman" w:cs="Times New Roman"/>
          <w:szCs w:val="24"/>
        </w:rPr>
        <w:lastRenderedPageBreak/>
        <w:t xml:space="preserve">σφορών των ελευθέρων επαγγελματιών, των αυτοαπασχολούμενων και των αγροτών. Τα περισσότερα επιχειρήματα έχουν </w:t>
      </w:r>
      <w:r>
        <w:rPr>
          <w:rFonts w:eastAsia="Times New Roman" w:cs="Times New Roman"/>
          <w:szCs w:val="24"/>
        </w:rPr>
        <w:t xml:space="preserve">ακουστεί και από την πλευρά της κοινοβουλευτικής Πλειοψηφίας και από την πλευρά της Αντιπολίτευσης. </w:t>
      </w:r>
    </w:p>
    <w:p w14:paraId="0F16F43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Εγώ θα προσπαθήσω να συνοψίσω τους κύριους λόγους για τους οποίους αυτό το νομοσχέδιο, το οποίο από ό,τι καταλαβαίνω θα υπερψηφίσετε οι περισσότεροι, συνεπ</w:t>
      </w:r>
      <w:r>
        <w:rPr>
          <w:rFonts w:eastAsia="Times New Roman" w:cs="Times New Roman"/>
          <w:szCs w:val="24"/>
        </w:rPr>
        <w:t>άγεται σημαντικές ελαφρύνσεις για δεκάδες χιλιάδες ασφαλισμένους σε αυτή τη χώρα, για δεκάδες χιλιάδες επαγγελματίες, αλλά και να απαντήσω στα βασικά επιχειρήματα που ακούω από την πλευρά της Αντιπολίτευσης.</w:t>
      </w:r>
    </w:p>
    <w:p w14:paraId="0F16F43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Υπάρχουν μερικά δεδομένα αντικειμενικά νομίζω. Ό</w:t>
      </w:r>
      <w:r>
        <w:rPr>
          <w:rFonts w:eastAsia="Times New Roman" w:cs="Times New Roman"/>
          <w:szCs w:val="24"/>
        </w:rPr>
        <w:t>σο και να θέλουμε να κάνουμε τις διαφορετικές πολιτικές μας εκτιμήσεις ή να μην μπορούμε να αποδεχτούμε κάποια πραγματικότητα, γιατί μπορεί να μη βολεύει ενδεχομένως το αντιπολιτευτικό αφήγημα ή την κομματική μας περιχαράκωση, υπάρχουν μερικά αντικειμενικά</w:t>
      </w:r>
      <w:r>
        <w:rPr>
          <w:rFonts w:eastAsia="Times New Roman" w:cs="Times New Roman"/>
          <w:szCs w:val="24"/>
        </w:rPr>
        <w:t xml:space="preserve"> δεδομένα, τα οποία δεν νομίζω ότι κανείς μπορεί να τα παραγνωρίσει. Θα ήθελα να ξεκινήσω με αυτά.</w:t>
      </w:r>
    </w:p>
    <w:p w14:paraId="0F16F43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Χθες κατατέθηκε ο προϋπολογισμός για το 2019, ο πρώτος </w:t>
      </w:r>
      <w:proofErr w:type="spellStart"/>
      <w:r>
        <w:rPr>
          <w:rFonts w:eastAsia="Times New Roman" w:cs="Times New Roman"/>
          <w:szCs w:val="24"/>
        </w:rPr>
        <w:t>μεταμνημονιακός</w:t>
      </w:r>
      <w:proofErr w:type="spellEnd"/>
      <w:r>
        <w:rPr>
          <w:rFonts w:eastAsia="Times New Roman" w:cs="Times New Roman"/>
          <w:szCs w:val="24"/>
        </w:rPr>
        <w:t xml:space="preserve"> προϋπολογισμός. Αυτός ο προϋπολογισμός αποδεικνύει τρία συγκεκριμένα πράγματα: Το πρώτ</w:t>
      </w:r>
      <w:r>
        <w:rPr>
          <w:rFonts w:eastAsia="Times New Roman" w:cs="Times New Roman"/>
          <w:szCs w:val="24"/>
        </w:rPr>
        <w:t>ο είναι ότι ο κύκλος της δημοσιονομικής προσαρμογής, όπως εύσχημα ονομάστηκαν τα προγράμματα δημοσιονομικών περιορισμών στην πραγματικότητα, έχει οριστικά κλείσει, διότι ο προϋπολογισμός για το 2019 δεν έχει δημοσιονομικό περιορισμό, αντιθέτως εμπεριέχει μ</w:t>
      </w:r>
      <w:r>
        <w:rPr>
          <w:rFonts w:eastAsia="Times New Roman" w:cs="Times New Roman"/>
          <w:szCs w:val="24"/>
        </w:rPr>
        <w:t>έτρα επεκτατικά συνολικού ύψους 910 εκατομμυρίων ευρώ. Άρα, το πρώτο δεδομένο, το οποίο δεν γίνεται κανείς να το παραγνωρίσει, είναι ότι τελειώνουμε πια με τον κύκλο των δημοσιονομικών περιορισμών και περνάμε σε μέτρα επεκτατικά, δηλαδή στην πραγματικότητα</w:t>
      </w:r>
      <w:r>
        <w:rPr>
          <w:rFonts w:eastAsia="Times New Roman" w:cs="Times New Roman"/>
          <w:szCs w:val="24"/>
        </w:rPr>
        <w:t xml:space="preserve"> σε </w:t>
      </w:r>
      <w:proofErr w:type="spellStart"/>
      <w:r>
        <w:rPr>
          <w:rFonts w:eastAsia="Times New Roman" w:cs="Times New Roman"/>
          <w:szCs w:val="24"/>
        </w:rPr>
        <w:t>φοροελαφρύνσεις</w:t>
      </w:r>
      <w:proofErr w:type="spellEnd"/>
      <w:r>
        <w:rPr>
          <w:rFonts w:eastAsia="Times New Roman" w:cs="Times New Roman"/>
          <w:szCs w:val="24"/>
        </w:rPr>
        <w:t xml:space="preserve">, σε </w:t>
      </w:r>
      <w:proofErr w:type="spellStart"/>
      <w:r>
        <w:rPr>
          <w:rFonts w:eastAsia="Times New Roman" w:cs="Times New Roman"/>
          <w:szCs w:val="24"/>
        </w:rPr>
        <w:t>εισφοροελαφρύνσεις</w:t>
      </w:r>
      <w:proofErr w:type="spellEnd"/>
      <w:r>
        <w:rPr>
          <w:rFonts w:eastAsia="Times New Roman" w:cs="Times New Roman"/>
          <w:szCs w:val="24"/>
        </w:rPr>
        <w:t xml:space="preserve"> για τους πολίτες και κοινωνικές δαπάνες από την πλευρά του κράτους προς τους πολίτες. Αυτό είναι το ένα δεδομένο.</w:t>
      </w:r>
    </w:p>
    <w:p w14:paraId="0F16F44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δεύτερο δεδομένο που επιβεβαιώνει ο προϋπολογισμός που κατατέθηκε χθες είναι ότι η έξοδος από τα</w:t>
      </w:r>
      <w:r>
        <w:rPr>
          <w:rFonts w:eastAsia="Times New Roman" w:cs="Times New Roman"/>
          <w:szCs w:val="24"/>
        </w:rPr>
        <w:t xml:space="preserve"> μνημόνια, από τα προγράμματα δεν ήταν μια τυπική ημερομηνία. Αν ήταν μια τυπική ημερομηνία και δεν σήμαινε τίποτα ουσιαστικό, τότε ο </w:t>
      </w:r>
      <w:r>
        <w:rPr>
          <w:rFonts w:eastAsia="Times New Roman" w:cs="Times New Roman"/>
          <w:szCs w:val="24"/>
        </w:rPr>
        <w:lastRenderedPageBreak/>
        <w:t>προϋπολογισμός του 2019 θα ήταν ίδιος –ή περίπου ίδιος- με τον προϋπολογισμό του 2018.</w:t>
      </w:r>
    </w:p>
    <w:p w14:paraId="0F16F44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μεγάλη αλλαγή που συμβαίνει είναι</w:t>
      </w:r>
      <w:r>
        <w:rPr>
          <w:rFonts w:eastAsia="Times New Roman" w:cs="Times New Roman"/>
          <w:szCs w:val="24"/>
        </w:rPr>
        <w:t xml:space="preserve"> ότι πλέον αυτή η έξοδος μετά την 21</w:t>
      </w:r>
      <w:r w:rsidRPr="005E3976">
        <w:rPr>
          <w:rFonts w:eastAsia="Times New Roman" w:cs="Times New Roman"/>
          <w:szCs w:val="24"/>
          <w:vertAlign w:val="superscript"/>
        </w:rPr>
        <w:t>η</w:t>
      </w:r>
      <w:r>
        <w:rPr>
          <w:rFonts w:eastAsia="Times New Roman" w:cs="Times New Roman"/>
          <w:szCs w:val="24"/>
        </w:rPr>
        <w:t xml:space="preserve"> Αυγούστου μεταφράζεται σε πολύ συγκεκριμένες πολιτικές, οι οποίες ενισχύουν, βελτιώνουν το εισόδημα των πολιτών της χώρας.</w:t>
      </w:r>
    </w:p>
    <w:p w14:paraId="0F16F44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Το τρίτο δεδομένο που επιβεβαιώνει ο προϋπολογισμός που κατατέθηκε είναι ότι η χώρα έχει ανακτή</w:t>
      </w:r>
      <w:r>
        <w:rPr>
          <w:rFonts w:eastAsia="Times New Roman" w:cs="Times New Roman"/>
          <w:szCs w:val="24"/>
        </w:rPr>
        <w:t>σει πια την οικονομική της κυριαρχία. Η χώρα, δηλαδή, η Κυβέρνηση και η Βουλή μπορούν να σχεδιάζουν και να υλοποιούν πολιτικές, να ψηφίζουν μέτρα, να ακυρώνουν αχρείαστα μέτρα σε ένα καθεστώς σχετικής πολιτικής ελευθερίας, χωρίς δηλαδή τον ευθύ καταναγκασμ</w:t>
      </w:r>
      <w:r>
        <w:rPr>
          <w:rFonts w:eastAsia="Times New Roman" w:cs="Times New Roman"/>
          <w:szCs w:val="24"/>
        </w:rPr>
        <w:t xml:space="preserve">ό, την ευθεία επιβολή που υπήρχε την περίοδο των μνημονίων. Κι αυτό είναι, επίσης, ένα δεδομένο. </w:t>
      </w:r>
    </w:p>
    <w:p w14:paraId="0F16F44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Αυτά είναι κατά τη γνώμη μου τρία δεδομένα που έχουν μια αντικειμενική υπόσταση, δηλαδή όσο κι αν κάποιος προσπαθεί να τα χρωματίσει διαφορετικά, δεν μπορεί π</w:t>
      </w:r>
      <w:r>
        <w:rPr>
          <w:rFonts w:eastAsia="Times New Roman" w:cs="Times New Roman"/>
          <w:szCs w:val="24"/>
        </w:rPr>
        <w:t xml:space="preserve">αρά να μην τα δει. </w:t>
      </w:r>
    </w:p>
    <w:p w14:paraId="0F16F44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Πέρα, όμως, από τα αντικειμενικά δεδομένα, υπάρχει για μας μια πολιτική δέσμευση. Ο Πρωθυπουργός την ονόμασε μνημόνιο με τον λαό. Εγώ θα το έλεγα περισσότερο ένα χρέος προς την κοινωνία. Το χρέος που έχουμε προς την κοινωνία είναι να δώ</w:t>
      </w:r>
      <w:r>
        <w:rPr>
          <w:rFonts w:eastAsia="Times New Roman" w:cs="Times New Roman"/>
          <w:szCs w:val="24"/>
        </w:rPr>
        <w:t xml:space="preserve">σουμε ουσιαστικό νόημα στην έξοδο από τα μνημόνια, δηλαδή να γίνει αισθητή η έξοδος αυτή στους πολίτες με άμεσες κινήσεις, άμεσα μέτρα βελτίωσης του εισοδήματός τους. </w:t>
      </w:r>
    </w:p>
    <w:p w14:paraId="0F16F44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Εγώ εκτιμώ ότι το χρέος αυτό υπηρετούμε με το νομοσχέδιο που έχουμε στη Βουλή για τη μεί</w:t>
      </w:r>
      <w:r>
        <w:rPr>
          <w:rFonts w:eastAsia="Times New Roman" w:cs="Times New Roman"/>
          <w:szCs w:val="24"/>
        </w:rPr>
        <w:t>ωση των εισφορών σε διακόσιες πενήντα χιλιάδες ελεύθερους επαγγελματίες, αυτοαπασχολούμενους και αγρότες. Αυτό το χρέος υπηρετούμε με την ακύρωση του μέτρου της περικοπής των συντάξεων και τις αυξήσεις που θα δοθούν σε εξακόσιες χιλιάδες περίπου συνταξιούχ</w:t>
      </w:r>
      <w:r>
        <w:rPr>
          <w:rFonts w:eastAsia="Times New Roman" w:cs="Times New Roman"/>
          <w:szCs w:val="24"/>
        </w:rPr>
        <w:t>ους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w:t>
      </w:r>
    </w:p>
    <w:p w14:paraId="0F16F44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Αυτό το χρέος υπηρετούμε με την επαναφορά των συλλογικών συμβάσεων εργασίας στη χώρα από την 21</w:t>
      </w:r>
      <w:r w:rsidRPr="005E3976">
        <w:rPr>
          <w:rFonts w:eastAsia="Times New Roman" w:cs="Times New Roman"/>
          <w:szCs w:val="24"/>
          <w:vertAlign w:val="superscript"/>
        </w:rPr>
        <w:t>η</w:t>
      </w:r>
      <w:r>
        <w:rPr>
          <w:rFonts w:eastAsia="Times New Roman" w:cs="Times New Roman"/>
          <w:szCs w:val="24"/>
        </w:rPr>
        <w:t xml:space="preserve"> Αυγούστου. Αυτό το χρέος υπηρετούμε με την αύξηση του κατώτατου μισθού </w:t>
      </w:r>
      <w:r>
        <w:rPr>
          <w:rFonts w:eastAsia="Times New Roman" w:cs="Times New Roman"/>
          <w:szCs w:val="24"/>
        </w:rPr>
        <w:lastRenderedPageBreak/>
        <w:t xml:space="preserve">που θα γίνει τον Ιανουάριο του 2019 και την κατάργηση του λεγόμενου </w:t>
      </w:r>
      <w:proofErr w:type="spellStart"/>
      <w:r>
        <w:rPr>
          <w:rFonts w:eastAsia="Times New Roman" w:cs="Times New Roman"/>
          <w:szCs w:val="24"/>
        </w:rPr>
        <w:t>υ</w:t>
      </w:r>
      <w:r>
        <w:rPr>
          <w:rFonts w:eastAsia="Times New Roman" w:cs="Times New Roman"/>
          <w:szCs w:val="24"/>
        </w:rPr>
        <w:t>ποκατώτατου</w:t>
      </w:r>
      <w:proofErr w:type="spellEnd"/>
      <w:r>
        <w:rPr>
          <w:rFonts w:eastAsia="Times New Roman" w:cs="Times New Roman"/>
          <w:szCs w:val="24"/>
        </w:rPr>
        <w:t xml:space="preserve"> μισθού των νέων. Είναι ένα χρέος προς την κοινωνία.</w:t>
      </w:r>
    </w:p>
    <w:p w14:paraId="0F16F44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Αυτή είναι η δικιά μας στάση στα πράγματα. Απέναντι σε αυτή τη στάση η εικόνα που κρατάει η Αντιπολίτευση, κυρίως η Αξιωματική Αντιπολίτευση, είναι περισσότερο μια στάση άρνησης της πραγματικό</w:t>
      </w:r>
      <w:r>
        <w:rPr>
          <w:rFonts w:eastAsia="Times New Roman" w:cs="Times New Roman"/>
          <w:szCs w:val="24"/>
        </w:rPr>
        <w:t>τητας κατ’ αρχ</w:t>
      </w:r>
      <w:r>
        <w:rPr>
          <w:rFonts w:eastAsia="Times New Roman" w:cs="Times New Roman"/>
          <w:szCs w:val="24"/>
        </w:rPr>
        <w:t>άς</w:t>
      </w:r>
      <w:r>
        <w:rPr>
          <w:rFonts w:eastAsia="Times New Roman" w:cs="Times New Roman"/>
          <w:szCs w:val="24"/>
        </w:rPr>
        <w:t>. Αρνείται να δεχτεί ότι ο κύκλος των μνημονίων έχει οριστικά κλείσει. Αρνείται να δει τα αντικειμενικά δεδομένα που περιέγραψα. Αρνείται να δεχτεί ότι έχει κατατεθεί ένας επεκτατικός προϋπολογισμός. Και αναρωτιέμαι πώς γίνεται κανείς να αρ</w:t>
      </w:r>
      <w:r>
        <w:rPr>
          <w:rFonts w:eastAsia="Times New Roman" w:cs="Times New Roman"/>
          <w:szCs w:val="24"/>
        </w:rPr>
        <w:t xml:space="preserve">νείται πράγματα που είναι νούμερα. Δηλαδή οποιοσδήποτε πολίτης θέλει, μπορεί να μπει στο </w:t>
      </w:r>
      <w:r>
        <w:rPr>
          <w:rFonts w:eastAsia="Times New Roman" w:cs="Times New Roman"/>
          <w:szCs w:val="24"/>
          <w:lang w:val="en-US"/>
        </w:rPr>
        <w:t>site</w:t>
      </w:r>
      <w:r>
        <w:rPr>
          <w:rFonts w:eastAsia="Times New Roman" w:cs="Times New Roman"/>
          <w:szCs w:val="24"/>
        </w:rPr>
        <w:t xml:space="preserve"> την </w:t>
      </w:r>
      <w:r>
        <w:rPr>
          <w:rFonts w:eastAsia="Times New Roman" w:cs="Times New Roman"/>
          <w:szCs w:val="24"/>
        </w:rPr>
        <w:t xml:space="preserve">Βουλής και να δει τον προϋπολογισμό και να δει τι εννοούμε επεκτατικός προϋπολογισμός, πώς ενισχύονται οι κοινωνικές δαπάνες και πώς μειώνονται οι φόροι και οι εισφορές. Αυτό συνιστά έναν επεκτατικό προϋπολογισμό. Είναι αριθμοί. Αρνείται να δει ότι η χώρα </w:t>
      </w:r>
      <w:r>
        <w:rPr>
          <w:rFonts w:eastAsia="Times New Roman" w:cs="Times New Roman"/>
          <w:szCs w:val="24"/>
        </w:rPr>
        <w:t xml:space="preserve">ανακτά την ελευθερία της και μπορεί να ακυρώνει αχρείαστα μέτρα, παρότι πια αυτό έχει επιβεβαιωθεί από όλες τις πλευρές. </w:t>
      </w:r>
    </w:p>
    <w:p w14:paraId="0F16F44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Δεν είμαι πολύ βέβαιη σε τι εξυπηρετεί αυτή η άρνηση της πραγματικότητας. Ενδεχομένως να εξυπηρετεί στην προσπάθεια διάσωσης του αντιπ</w:t>
      </w:r>
      <w:r>
        <w:rPr>
          <w:rFonts w:eastAsia="Times New Roman" w:cs="Times New Roman"/>
          <w:szCs w:val="24"/>
        </w:rPr>
        <w:t>ολιτευτικού αφηγήματος που εκφωνείται εδώ και αρκετά χρόνια σε σχέση με μια μόνιμη κατάρρευση, μια μόνιμη καταστροφή που θα έρθει στη χώρα. Δεν αντιλαμβάνομαι πώς αυτό υπηρετεί πάντως την πραγματικότητα, τις ζωές της κοινωνικής πλειοψηφίας.</w:t>
      </w:r>
    </w:p>
    <w:p w14:paraId="0F16F44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Υπάρχει μια μόν</w:t>
      </w:r>
      <w:r>
        <w:rPr>
          <w:rFonts w:eastAsia="Times New Roman" w:cs="Times New Roman"/>
          <w:szCs w:val="24"/>
        </w:rPr>
        <w:t xml:space="preserve">ιμη άρνηση, λοιπόν, της πραγματικότητας και μια επένδυση όλων τους των χρημάτων σε μια καταστροφή, η οποία ποτέ δεν έρχεται. Το ζήσαμε κατά τη διάρκεια των διαπραγματεύσεων με την επίκληση ότι δεν θα κλείσουν οι αξιολογήσεις, η πρώτη αξιολόγηση, η δεύτερη </w:t>
      </w:r>
      <w:r>
        <w:rPr>
          <w:rFonts w:eastAsia="Times New Roman" w:cs="Times New Roman"/>
          <w:szCs w:val="24"/>
        </w:rPr>
        <w:t>αξιολόγηση. Διάψευση. Το ζήσαμε με την επίκληση ότι θα εφαρμοστεί ο δημοσιονομικός κόφτης. Διαψεύσθηκαν. Μας έλεγαν μετά ότι το χρέος δεν θα ρυθμιστεί. Ρυθμίστηκε το ελληνικό χρέος το καλοκαίρι του 2018. Διαψεύσθηκαν. Μας έλεγαν ότι δεν θα πετύχουμε καθαρή</w:t>
      </w:r>
      <w:r>
        <w:rPr>
          <w:rFonts w:eastAsia="Times New Roman" w:cs="Times New Roman"/>
          <w:szCs w:val="24"/>
        </w:rPr>
        <w:t xml:space="preserve"> έξοδο. Διαψεύσθηκαν. Μας έλεγαν ότι θα κοπούν οι συντάξεις και είναι ακριβώς αυτό που επιβεβαιώνει ότι δεν έχουμε έξοδο από τα μνημόνια. Διαψεύσθηκαν. Μας έλεγαν ότι θα έχουμε πιστοληπτική </w:t>
      </w:r>
      <w:r>
        <w:rPr>
          <w:rFonts w:eastAsia="Times New Roman" w:cs="Times New Roman"/>
          <w:szCs w:val="24"/>
        </w:rPr>
        <w:lastRenderedPageBreak/>
        <w:t>γραμμή στήριξης και ότι δεν θα έχουμε μια καθαρή έξοδο. Διαψεύσθηκ</w:t>
      </w:r>
      <w:r>
        <w:rPr>
          <w:rFonts w:eastAsia="Times New Roman" w:cs="Times New Roman"/>
          <w:szCs w:val="24"/>
        </w:rPr>
        <w:t>αν.</w:t>
      </w:r>
    </w:p>
    <w:p w14:paraId="0F16F44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Δεν κατανοώ τι εξυπηρετεί αυτή η επένδυση στο μαύρο, στην καταστροφή. Άκουσα το πρωί τον </w:t>
      </w:r>
      <w:r>
        <w:rPr>
          <w:rFonts w:eastAsia="Times New Roman" w:cs="Times New Roman"/>
          <w:szCs w:val="24"/>
        </w:rPr>
        <w:t>ε</w:t>
      </w:r>
      <w:r>
        <w:rPr>
          <w:rFonts w:eastAsia="Times New Roman" w:cs="Times New Roman"/>
          <w:szCs w:val="24"/>
        </w:rPr>
        <w:t xml:space="preserve">ισηγητή της Αξιωματικής Αντιπολίτευσης να λέει, ως νέο ποντάρισμα στο μαύρο, ότι δεν θα βγούμε στις αγορές ή ότι δεν θα πάρουμε τις επιστροφές από τα </w:t>
      </w:r>
      <w:r>
        <w:rPr>
          <w:rFonts w:eastAsia="Times New Roman" w:cs="Times New Roman"/>
          <w:szCs w:val="24"/>
          <w:lang w:val="en-US"/>
        </w:rPr>
        <w:t>SMPs</w:t>
      </w:r>
      <w:r w:rsidRPr="00920B5A">
        <w:rPr>
          <w:rFonts w:eastAsia="Times New Roman" w:cs="Times New Roman"/>
          <w:szCs w:val="24"/>
        </w:rPr>
        <w:t xml:space="preserve"> </w:t>
      </w:r>
      <w:r>
        <w:rPr>
          <w:rFonts w:eastAsia="Times New Roman" w:cs="Times New Roman"/>
          <w:szCs w:val="24"/>
        </w:rPr>
        <w:t xml:space="preserve">και τα </w:t>
      </w:r>
      <w:r>
        <w:rPr>
          <w:rFonts w:eastAsia="Times New Roman" w:cs="Times New Roman"/>
          <w:szCs w:val="24"/>
          <w:lang w:val="en-US"/>
        </w:rPr>
        <w:t>ANFAs</w:t>
      </w:r>
      <w:r w:rsidRPr="00920B5A">
        <w:rPr>
          <w:rFonts w:eastAsia="Times New Roman" w:cs="Times New Roman"/>
          <w:szCs w:val="24"/>
        </w:rPr>
        <w:t xml:space="preserve"> </w:t>
      </w:r>
      <w:r>
        <w:rPr>
          <w:rFonts w:eastAsia="Times New Roman" w:cs="Times New Roman"/>
          <w:szCs w:val="24"/>
        </w:rPr>
        <w:t xml:space="preserve">ή ότι θα μειωθεί το αφορολόγητο το 2020. Θα διαψευσθείτε και σε αυτό. Δεν καταλαβαίνω τι εξυπηρετεί αυτό το ποντάρισμα στο μαύρο και στην καταστροφή διαρκώς. </w:t>
      </w:r>
    </w:p>
    <w:p w14:paraId="0F16F44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Σήμερα, λοιπόν, συζητάμε ένα νομοσχέδιο που βλέπει σημαντικές ελαφρύνσεις για διακόσιες </w:t>
      </w:r>
      <w:r>
        <w:rPr>
          <w:rFonts w:eastAsia="Times New Roman" w:cs="Times New Roman"/>
          <w:szCs w:val="24"/>
        </w:rPr>
        <w:t>πενήντα χιλιάδες ελεύθερους επαγγελματίες, αυτοαπασχολούμενους και αγρότες. Προβλέπει ότι διατηρώντας τη χαμηλότερη εισφορά, την ελάχιστη εισφορά, το ασφάλιστρο για τους ελεύθερους επαγγελματίες από το 20% θα μειωθεί στο 13,3%. Θα έχουν μια ελάφρυνση της τ</w:t>
      </w:r>
      <w:r>
        <w:rPr>
          <w:rFonts w:eastAsia="Times New Roman" w:cs="Times New Roman"/>
          <w:szCs w:val="24"/>
        </w:rPr>
        <w:t>άξης του 33% περίπου στις εισφορές που πληρώνουν.</w:t>
      </w:r>
    </w:p>
    <w:p w14:paraId="0F16F44C"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εισφορά των αγροτών θα μειωθεί στο 12% από 1</w:t>
      </w:r>
      <w:r w:rsidRPr="00623095">
        <w:rPr>
          <w:rFonts w:eastAsia="Times New Roman" w:cs="Times New Roman"/>
          <w:szCs w:val="24"/>
          <w:vertAlign w:val="superscript"/>
        </w:rPr>
        <w:t>η</w:t>
      </w:r>
      <w:r>
        <w:rPr>
          <w:rFonts w:eastAsia="Times New Roman" w:cs="Times New Roman"/>
          <w:szCs w:val="24"/>
        </w:rPr>
        <w:t xml:space="preserve">-1-2019. Η εισφορά για τους νέους επιστήμονες θα μειωθεί, επίσης, </w:t>
      </w:r>
      <w:r>
        <w:rPr>
          <w:rFonts w:eastAsia="Times New Roman" w:cs="Times New Roman"/>
          <w:szCs w:val="24"/>
        </w:rPr>
        <w:lastRenderedPageBreak/>
        <w:t>στο 13,3%, βελτιώνοντας το ισχύον καθεστώς εκπτώσεων. Για τους αυτοαπασχολούμενους επιστήμονε</w:t>
      </w:r>
      <w:r>
        <w:rPr>
          <w:rFonts w:eastAsia="Times New Roman" w:cs="Times New Roman"/>
          <w:szCs w:val="24"/>
        </w:rPr>
        <w:t>ς, μηχανικούς και αγρότες το ασφάλιστρο για επικουρική σύνταξη και εφάπαξ θα υπολογίζεται αναδρομικά από την 1-1-2017 στην ελάχιστη βάση υπολογισμού, δηλαδή στα 64 ευρώ ανεξαρτήτως ύψους εισοδήματος.</w:t>
      </w:r>
    </w:p>
    <w:p w14:paraId="0F16F44D"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την πλευρά της Αξιωματικής Αντιπολίτευσης τι ακούσαμ</w:t>
      </w:r>
      <w:r>
        <w:rPr>
          <w:rFonts w:eastAsia="Times New Roman" w:cs="Times New Roman"/>
          <w:szCs w:val="24"/>
        </w:rPr>
        <w:t>ε για αυτό το νομοσχέδιο: Και πάλι είναι στο ίδιο μοτίβο γύρω από μια καταστροφολογία, γύρω από μια διαρκή ήττα σε σχέση με το τι πραγματικά συμβαίνει και σε αυτό το νομοσχέδιο που καταθέτουμε. Όμως, νομίζω ότι εδώ είναι ίσως λίγο πιο σοβαρή, πιο επικίνδυν</w:t>
      </w:r>
      <w:r>
        <w:rPr>
          <w:rFonts w:eastAsia="Times New Roman" w:cs="Times New Roman"/>
          <w:szCs w:val="24"/>
        </w:rPr>
        <w:t xml:space="preserve">η αυτή η επιχειρηματολογία που αφορά την κοινωνική ασφάλιση και θα εξηγήσω γιατί. </w:t>
      </w:r>
    </w:p>
    <w:p w14:paraId="0F16F44E"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Αυτή η επιχειρηματολογία που αφορά το ασφαλιστικό οδεύει ολοταχώς προς την υπονόμευση του δημόσιου συστήματος κοινωνικής ασφάλισης. Και αυτό έχει γίνει με τρεις τρόπους από </w:t>
      </w:r>
      <w:r>
        <w:rPr>
          <w:rFonts w:eastAsia="Times New Roman" w:cs="Times New Roman"/>
          <w:szCs w:val="24"/>
        </w:rPr>
        <w:t xml:space="preserve">την Αξιωματική Αντιπολίτευση: Με αυτά που έκανε όσο ήταν κυβέρνηση, με την αντιπολιτευτική ρητορική που αναπτύσσει σε </w:t>
      </w:r>
      <w:r>
        <w:rPr>
          <w:rFonts w:eastAsia="Times New Roman" w:cs="Times New Roman"/>
          <w:szCs w:val="24"/>
        </w:rPr>
        <w:lastRenderedPageBreak/>
        <w:t>σχέση με το τι κάνει η παρούσα Κυβέρνηση και με τις προγραμματικές της θέσεις αναφορικά με το τι θα κάνει, αν κάποια στιγμή γίνει κυβέρνησ</w:t>
      </w:r>
      <w:r>
        <w:rPr>
          <w:rFonts w:eastAsia="Times New Roman" w:cs="Times New Roman"/>
          <w:szCs w:val="24"/>
        </w:rPr>
        <w:t xml:space="preserve">η. </w:t>
      </w:r>
    </w:p>
    <w:p w14:paraId="0F16F44F"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εξηγούμαι: Στα πεπραγμένα –το είπαν αρκετοί από τους ομιλητές της </w:t>
      </w:r>
      <w:r>
        <w:rPr>
          <w:rFonts w:eastAsia="Times New Roman" w:cs="Times New Roman"/>
          <w:szCs w:val="24"/>
        </w:rPr>
        <w:t>κ</w:t>
      </w:r>
      <w:r>
        <w:rPr>
          <w:rFonts w:eastAsia="Times New Roman" w:cs="Times New Roman"/>
          <w:szCs w:val="24"/>
        </w:rPr>
        <w:t>οινοβουλευτικής Πλειοψηφίας- μετά από δώδεκα οριζόντιες περικοπές των συντάξεων ύψους έως 50% παραδίδουν τα ασφαλιστικά ταμεία με έλλειμμα 1.100.000.000 ευρώ και απλήρωτες περίπου τ</w:t>
      </w:r>
      <w:r>
        <w:rPr>
          <w:rFonts w:eastAsia="Times New Roman" w:cs="Times New Roman"/>
          <w:szCs w:val="24"/>
        </w:rPr>
        <w:t xml:space="preserve">ετρακόσιες χιλιάδες συνταξιοδοτικές παροχές. Θεωρώ πως είναι ένα πραγματικό αρνητικό θαύμα να έχεις κάνεις τόσες περικοπές και να παραδίδεις τόσο βαθιά ελλειμματικά τα ταμεία και τόσες απλήρωτες συντάξεις στα συρτάρια. </w:t>
      </w:r>
    </w:p>
    <w:p w14:paraId="0F16F450"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πρώτον, είναι οι πράξεις που οδ</w:t>
      </w:r>
      <w:r>
        <w:rPr>
          <w:rFonts w:eastAsia="Times New Roman" w:cs="Times New Roman"/>
          <w:szCs w:val="24"/>
        </w:rPr>
        <w:t xml:space="preserve">ηγούν στην υπονόμευση του δημόσιου συστήματος κοινωνικής ασφάλισης. </w:t>
      </w:r>
    </w:p>
    <w:p w14:paraId="0F16F451"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Δεύτερον, είναι η αντιπολιτευτική ρητορική. Όσο η παρούσα Κυβέρνηση νομοθετεί μια ασφαλιστική μεταρρύθμιση και προσπαθεί να στήσει το δημόσιο σύστημα κοινωνικής ασφάλισης στα πόδια του κά</w:t>
      </w:r>
      <w:r>
        <w:rPr>
          <w:rFonts w:eastAsia="Times New Roman" w:cs="Times New Roman"/>
          <w:szCs w:val="24"/>
        </w:rPr>
        <w:t>νει μια επένδυση σε ψευδή στοιχεία, ότι ρημάζο</w:t>
      </w:r>
      <w:r>
        <w:rPr>
          <w:rFonts w:eastAsia="Times New Roman" w:cs="Times New Roman"/>
          <w:szCs w:val="24"/>
        </w:rPr>
        <w:lastRenderedPageBreak/>
        <w:t>νται οι ελεύθεροι επαγγελματίες από τις εισφορές, ότι δεν πληρώνονται οι συντάξεις, ότι το πλεόνασμα του ΕΦΚΑ προκύπτει λόγω παύσης πληρωμών και μια σειρά από ψεύδη στην πραγματικότητα. Το 88% των ελευθέρων επα</w:t>
      </w:r>
      <w:r>
        <w:rPr>
          <w:rFonts w:eastAsia="Times New Roman" w:cs="Times New Roman"/>
          <w:szCs w:val="24"/>
        </w:rPr>
        <w:t>γγελματιών πληρώνει λιγότερα με βάση τα ειδοποιητήρια που πηγαίνουν στους ανθρώπους –θα καταθέσω τα στοιχεία στα Πρακτικά σε λίγο- το πλεόνασμα του ΕΦΚΑ είναι εκεί και έχει προκύψει κυρίως από την αύξηση των εσόδων στους μισθωτούς λόγω της μείωσης της ανερ</w:t>
      </w:r>
      <w:r>
        <w:rPr>
          <w:rFonts w:eastAsia="Times New Roman" w:cs="Times New Roman"/>
          <w:szCs w:val="24"/>
        </w:rPr>
        <w:t xml:space="preserve">γίας. Δεν έχουμε αλλάξει κάτι στις εισφορές των μισθωτών, ενώ οι συντάξεις πληρώνονται, οδεύουν προς την πλήρη εκκαθάρισή τους. </w:t>
      </w:r>
    </w:p>
    <w:p w14:paraId="0F16F452"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το δεύτερο είναι ότι υπονομεύουν το δημόσιο σύστημα κοινωνικής ασφάλισης. Προσέξτε, υπονομεύουν το δημόσιο σύστημα κοινωνι</w:t>
      </w:r>
      <w:r>
        <w:rPr>
          <w:rFonts w:eastAsia="Times New Roman" w:cs="Times New Roman"/>
          <w:szCs w:val="24"/>
        </w:rPr>
        <w:t xml:space="preserve">κής ασφάλισης. Δεν είναι ζήτημα κυβέρνησης ή μη, είναι ότι έχουμε ένα δημόσιο σύστημα το οποίο υπονομεύεται διαρκώς με ψευδείς ειδήσεις. </w:t>
      </w:r>
    </w:p>
    <w:p w14:paraId="0F16F453"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το τρίτο που έρχεται να επιβεβαιώσει ίσως και το γιατί γίνεται όλη αυτή η υπονόμευση το ακούσαμε κυρίως από τον κ.</w:t>
      </w:r>
      <w:r>
        <w:rPr>
          <w:rFonts w:eastAsia="Times New Roman" w:cs="Times New Roman"/>
          <w:szCs w:val="24"/>
        </w:rPr>
        <w:t xml:space="preserve"> Μητσοτάκη στη ΔΕΘ, όταν περιέγραψε το σχέδιό του για το δικό </w:t>
      </w:r>
      <w:r>
        <w:rPr>
          <w:rFonts w:eastAsia="Times New Roman" w:cs="Times New Roman"/>
          <w:szCs w:val="24"/>
        </w:rPr>
        <w:lastRenderedPageBreak/>
        <w:t xml:space="preserve">του ασφαλιστικό. Ένας Βουλευτής του το χαρακτήρισε «ασφαλιστικό </w:t>
      </w:r>
      <w:proofErr w:type="spellStart"/>
      <w:r>
        <w:rPr>
          <w:rFonts w:eastAsia="Times New Roman" w:cs="Times New Roman"/>
          <w:szCs w:val="24"/>
        </w:rPr>
        <w:t>Πινοσέτ</w:t>
      </w:r>
      <w:proofErr w:type="spellEnd"/>
      <w:r>
        <w:rPr>
          <w:rFonts w:eastAsia="Times New Roman" w:cs="Times New Roman"/>
          <w:szCs w:val="24"/>
        </w:rPr>
        <w:t xml:space="preserve">» και νομίζω ότι ήταν ορθός χαρακτηρισμός για το ασφαλιστικό, αν γινόταν κάποια στιγμή η Νέα Δημοκρατία κυβέρνηση. Εκεί με </w:t>
      </w:r>
      <w:r>
        <w:rPr>
          <w:rFonts w:eastAsia="Times New Roman" w:cs="Times New Roman"/>
          <w:szCs w:val="24"/>
        </w:rPr>
        <w:t xml:space="preserve">πολύ μεγάλη σαφήνεια περιέγραψε ποιο είναι ακριβώς το σχέδιο, η επικουρική ασφάλιση να περάσει από το σημερινό σύστημα -που είναι στον πυλώνα της δημόσιας ασφάλισης, στον έλεγχο, στην εποπτεία του κράτους υπό τη δημόσια εγγύηση του κράτους- στις ιδιωτικές </w:t>
      </w:r>
      <w:r>
        <w:rPr>
          <w:rFonts w:eastAsia="Times New Roman" w:cs="Times New Roman"/>
          <w:szCs w:val="24"/>
        </w:rPr>
        <w:t xml:space="preserve">ασφαλιστικές εταιρείες και να μετατραπεί το σύστημα σε </w:t>
      </w:r>
      <w:proofErr w:type="spellStart"/>
      <w:r>
        <w:rPr>
          <w:rFonts w:eastAsia="Times New Roman" w:cs="Times New Roman"/>
          <w:szCs w:val="24"/>
        </w:rPr>
        <w:t>κεφαλοποιητικό</w:t>
      </w:r>
      <w:proofErr w:type="spellEnd"/>
      <w:r>
        <w:rPr>
          <w:rFonts w:eastAsia="Times New Roman" w:cs="Times New Roman"/>
          <w:szCs w:val="24"/>
        </w:rPr>
        <w:t xml:space="preserve">. </w:t>
      </w:r>
    </w:p>
    <w:p w14:paraId="0F16F454"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το σύστημα ενέχει τους εξής βασικούς κινδύνους. Ο κ. Μαντάς το χαρακτήρισε ανατριχιαστικό και νομίζω πως είναι πολύ ορθός χαρακτηρισμός. Στο ελληνικό ασφαλιστικό σύστημα οι σημερι</w:t>
      </w:r>
      <w:r>
        <w:rPr>
          <w:rFonts w:eastAsia="Times New Roman" w:cs="Times New Roman"/>
          <w:szCs w:val="24"/>
        </w:rPr>
        <w:t>νές εισφορές πληρώνουν τις σημερινές συντάξεις. Εάν, λοιπόν, περάσουμε σε ένα σύστημα, όπως αυτό που εισηγήθηκε ο κ. Μητσοτάκης, όπου οι εισφορές περνούν στην ιδιωτική ασφάλιση, αυτό αυτομάτως κόβει τους πόρους για την παροχή, για την πληρωμή των σημερινών</w:t>
      </w:r>
      <w:r>
        <w:rPr>
          <w:rFonts w:eastAsia="Times New Roman" w:cs="Times New Roman"/>
          <w:szCs w:val="24"/>
        </w:rPr>
        <w:t xml:space="preserve"> συντάξεων. Ένα εκατομμύριο διακόσιες χιλιάδες επικουρικοί συνταξιούχοι, λοιπόν, μένουν κατευθείαν στον αέρα. Εάν το κράτος έρθει να καλύψει αυτή την τρύπα που </w:t>
      </w:r>
      <w:r>
        <w:rPr>
          <w:rFonts w:eastAsia="Times New Roman" w:cs="Times New Roman"/>
          <w:szCs w:val="24"/>
        </w:rPr>
        <w:lastRenderedPageBreak/>
        <w:t>θα δημιουργηθεί από τη φυγή της ροής των εισφορών προς τις ιδιωτικές ασφαλιστικές εταιρείες, αυτ</w:t>
      </w:r>
      <w:r>
        <w:rPr>
          <w:rFonts w:eastAsia="Times New Roman" w:cs="Times New Roman"/>
          <w:szCs w:val="24"/>
        </w:rPr>
        <w:t xml:space="preserve">ό θα σημαίνει περίπου 30 δισεκατομμύρια ευρώ κόστος για τη μετάβαση στο ασφαλιστικό σύστημα του κ. Μητσοτάκη μόνο για την επικουρική ασφάλιση. </w:t>
      </w:r>
    </w:p>
    <w:p w14:paraId="0F16F455"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έχω μιλήσει καθόλου για τους επικουρικώς ασφαλισμένους, δηλαδή για τους ανθρώπους οι οποίοι μέχρι σήμερα έχο</w:t>
      </w:r>
      <w:r>
        <w:rPr>
          <w:rFonts w:eastAsia="Times New Roman" w:cs="Times New Roman"/>
          <w:szCs w:val="24"/>
        </w:rPr>
        <w:t xml:space="preserve">υν καταβάλει εισφορές επικουρικής ασφάλισης και οι οποίοι λογικά θα πρέπει να δουν παροχές σε σχέση με τις εισφορές που έχουν καταβάλει. Κάτι έχουν καταβάλει, κάπως θα πρέπει να τα λάβουν αυτά. </w:t>
      </w:r>
    </w:p>
    <w:p w14:paraId="0F16F456"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Εάν και πάλι οι εισφορές κατευθυνθούν προς την ιδιωτική ασφάλ</w:t>
      </w:r>
      <w:r>
        <w:rPr>
          <w:rFonts w:eastAsia="Times New Roman"/>
          <w:color w:val="000000"/>
          <w:szCs w:val="24"/>
          <w:shd w:val="clear" w:color="auto" w:fill="FFFFFF"/>
        </w:rPr>
        <w:t>ιση, όπως περιέγραψε ο κ. Μητσοτάκης, τότε θα πρέπει οι σημερινοί επικουρικώς ασφαλισμένοι κάπως να αποζημιωθούν, κάπως να λάβουν παροχές γι’ αυτά που έχουν πληρώσει ή θα μείνουν στον αέρα. Αν δεν μείνουν στον αέρα και το καλύψει το κράτος, θα είναι επιπλέ</w:t>
      </w:r>
      <w:r>
        <w:rPr>
          <w:rFonts w:eastAsia="Times New Roman"/>
          <w:color w:val="000000"/>
          <w:szCs w:val="24"/>
          <w:shd w:val="clear" w:color="auto" w:fill="FFFFFF"/>
        </w:rPr>
        <w:t xml:space="preserve">ον 20 δισεκατομμύρια ευρώ. Άρα μιλάμε για ένα κόστος μετάβασης της τάξης των 50 δισεκατομμυρίων ευρώ, σε μια χώρα η οποία είχε ΑΕΠ 180 δισεκατομμύρια ευρώ. Προς όφελος ποιου; Οι σημερινοί επικουρικώς ασφαλισμένοι </w:t>
      </w:r>
      <w:r>
        <w:rPr>
          <w:rFonts w:eastAsia="Times New Roman"/>
          <w:color w:val="000000"/>
          <w:szCs w:val="24"/>
          <w:shd w:val="clear" w:color="auto" w:fill="FFFFFF"/>
        </w:rPr>
        <w:lastRenderedPageBreak/>
        <w:t>στον αέρα, οι σημερινοί επικουρικώς συνταξι</w:t>
      </w:r>
      <w:r>
        <w:rPr>
          <w:rFonts w:eastAsia="Times New Roman"/>
          <w:color w:val="000000"/>
          <w:szCs w:val="24"/>
          <w:shd w:val="clear" w:color="auto" w:fill="FFFFFF"/>
        </w:rPr>
        <w:t xml:space="preserve">ούχοι στον αέρα και τα δημόσια ταμεία θα πρέπει να φορτωθούν αυτό το τεράστιο φέσι. Και το κέρδος σε ποιους; Στις ιδιωτικές ασφαλιστικές εταιρείες, οι οποίες διαφημίζονται κιόλας από τοποθετήσεις στελεχών για το πόσο καλές αποδόσεις έχουν στα κεφάλαια των </w:t>
      </w:r>
      <w:r>
        <w:rPr>
          <w:rFonts w:eastAsia="Times New Roman"/>
          <w:color w:val="000000"/>
          <w:szCs w:val="24"/>
          <w:shd w:val="clear" w:color="auto" w:fill="FFFFFF"/>
        </w:rPr>
        <w:t>ασφαλισμένων;</w:t>
      </w:r>
    </w:p>
    <w:p w14:paraId="0F16F457"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λοιπόν, κατά τη γνώμη μου, συμπληρώνει όλη την εικόνα της υπονόμευσης του δημόσιου συστήματος κοινωνικής ασφάλισης, την εικόνα η οποία είχε αρχίσει να χτίζεται από τα πεπραγμένα της Αξιωματικής Αντιπολίτευσης και η οποία συμπληρώνεται μ</w:t>
      </w:r>
      <w:r>
        <w:rPr>
          <w:rFonts w:eastAsia="Times New Roman"/>
          <w:color w:val="000000"/>
          <w:szCs w:val="24"/>
          <w:shd w:val="clear" w:color="auto" w:fill="FFFFFF"/>
        </w:rPr>
        <w:t xml:space="preserve">ε τη ρητορική της, αλλά και με την ευθεία αφήγηση του κ. Μητσοτάκη για το πρόγραμμά τους. </w:t>
      </w:r>
    </w:p>
    <w:p w14:paraId="0F16F458"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Πριν περάσω στο τι ακριβώς κάνουμε εμείς, θα ήθελα να καταθέσω μερικά στοιχεία στα Πρακτικά, γιατί πρέπει να τελειώνει όλη αυτή η παραφιλολογία γύρω από το τι συμβαί</w:t>
      </w:r>
      <w:r>
        <w:rPr>
          <w:rFonts w:eastAsia="Times New Roman"/>
          <w:color w:val="000000"/>
          <w:szCs w:val="24"/>
          <w:shd w:val="clear" w:color="auto" w:fill="FFFFFF"/>
        </w:rPr>
        <w:t xml:space="preserve">νει με τις εισφορές και τις συντάξεις. </w:t>
      </w:r>
    </w:p>
    <w:p w14:paraId="0F16F459"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Σχεδόν όλοι οι ομιλητές της Αξιωματικής Αντιπολίτευσης είπαν ότι το νομοσχέδιο αποτελεί μία ομολογία αποτυχίας της Κυβέρνησης και παραδοχή της αφαίμαξης που υπέστησαν οι νέοι επαγγελματίες με τον νέο ασφαλιστικό νόμο</w:t>
      </w:r>
      <w:r>
        <w:rPr>
          <w:rFonts w:eastAsia="Times New Roman"/>
          <w:color w:val="000000"/>
          <w:szCs w:val="24"/>
          <w:shd w:val="clear" w:color="auto" w:fill="FFFFFF"/>
        </w:rPr>
        <w:t xml:space="preserve"> του 2016. Επαναλαμβάνω ότι η πραγματικότητα είναι ότι η συντριπτική πλειονότητα των μη μισθωτών –περίπου </w:t>
      </w:r>
      <w:r>
        <w:rPr>
          <w:rFonts w:eastAsia="Times New Roman"/>
          <w:color w:val="000000"/>
          <w:szCs w:val="24"/>
          <w:shd w:val="clear" w:color="auto" w:fill="FFFFFF"/>
        </w:rPr>
        <w:t>ένα εκατομμύριο διακόσιες πενήντα χιλιάδες</w:t>
      </w:r>
      <w:r>
        <w:rPr>
          <w:rFonts w:eastAsia="Times New Roman"/>
          <w:color w:val="000000"/>
          <w:szCs w:val="24"/>
          <w:shd w:val="clear" w:color="auto" w:fill="FFFFFF"/>
        </w:rPr>
        <w:t xml:space="preserve"> συνταξιούχοι- από 1-1-2017 πληρώνουν λιγότερα σε σχέση με το προηγούμενο καθεστώς των κλάσεων. </w:t>
      </w:r>
    </w:p>
    <w:p w14:paraId="0F16F45A"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Πιο συγκεκρ</w:t>
      </w:r>
      <w:r>
        <w:rPr>
          <w:rFonts w:eastAsia="Times New Roman"/>
          <w:color w:val="000000"/>
          <w:szCs w:val="24"/>
          <w:shd w:val="clear" w:color="auto" w:fill="FFFFFF"/>
        </w:rPr>
        <w:t xml:space="preserve">ιμένα, πριν από την ασφαλιστική μεταρρύθμιση, οι ασφαλισμένοι που πλήρωναν μέχρι 200 ευρώ τον μήνα ήταν 27%. Μετά την ασφαλιστική μεταρρύθμιση οι ασφαλισμένοι που πληρώνουν μέχρι 200 ευρώ τον μήνα είναι άνω του 80% του συνόλου των ελευθέρων επαγγελματιών. </w:t>
      </w:r>
      <w:r>
        <w:rPr>
          <w:rFonts w:eastAsia="Times New Roman"/>
          <w:color w:val="000000"/>
          <w:szCs w:val="24"/>
          <w:shd w:val="clear" w:color="auto" w:fill="FFFFFF"/>
        </w:rPr>
        <w:t>Άρα να τελειώνουμε με αυτό το ψέμα, ότι έχει γίνει αφαίμαξη των ελευθέρων επαγγελματιών, των αυτοαπασχολούμενων και των αγροτών. Καταθέτω στα Πρακτικά το στοιχείο αυτό από τον ΕΦΚΑ, που αποδεικνύει τα ειδοποιητήρια που εστάλησαν στους ελεύθερους επαγγελματ</w:t>
      </w:r>
      <w:r>
        <w:rPr>
          <w:rFonts w:eastAsia="Times New Roman"/>
          <w:color w:val="000000"/>
          <w:szCs w:val="24"/>
          <w:shd w:val="clear" w:color="auto" w:fill="FFFFFF"/>
        </w:rPr>
        <w:t>ίες την προηγούμενη χρονιά.</w:t>
      </w:r>
    </w:p>
    <w:p w14:paraId="0F16F45B"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s="Times New Roman"/>
          <w:szCs w:val="24"/>
        </w:rPr>
        <w:lastRenderedPageBreak/>
        <w:t xml:space="preserve">(Στο σημείο αυτό η Υπουργός Εργασίας, Κοινωνικής Ασφάλισης και Κοινωνικής Αλληλεγγύης κ. Έφη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w:t>
      </w:r>
      <w:r>
        <w:rPr>
          <w:rFonts w:eastAsia="Times New Roman" w:cs="Times New Roman"/>
          <w:szCs w:val="24"/>
        </w:rPr>
        <w:t>Στενογραφίας και Πρακτικών της Βουλής)</w:t>
      </w:r>
    </w:p>
    <w:p w14:paraId="0F16F45C"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Δεύτερον, υποστήριξε και πάλι η Νέα Δημοκρατία ότι το νέο ασφαλιστικό οδήγησε σε κλείσιμο χιλιάδες επιχειρήσεις και μπλοκάκια. Η πραγματικότητα είναι ότι ο αριθμός των ελευθέρων επαγγελματιών και των αυτοαπασχολουμένω</w:t>
      </w:r>
      <w:r>
        <w:rPr>
          <w:rFonts w:eastAsia="Times New Roman"/>
          <w:color w:val="000000"/>
          <w:szCs w:val="24"/>
          <w:shd w:val="clear" w:color="auto" w:fill="FFFFFF"/>
        </w:rPr>
        <w:t xml:space="preserve">ν στο διάστημα 2015 – 2017 αυξήθηκε κατά </w:t>
      </w:r>
      <w:r>
        <w:rPr>
          <w:rFonts w:eastAsia="Times New Roman"/>
          <w:color w:val="000000"/>
          <w:szCs w:val="24"/>
          <w:shd w:val="clear" w:color="auto" w:fill="FFFFFF"/>
        </w:rPr>
        <w:t>είκοσι εφτά χιλιάδες επτακόσιες</w:t>
      </w:r>
      <w:r>
        <w:rPr>
          <w:rFonts w:eastAsia="Times New Roman"/>
          <w:color w:val="000000"/>
          <w:szCs w:val="24"/>
          <w:shd w:val="clear" w:color="auto" w:fill="FFFFFF"/>
        </w:rPr>
        <w:t xml:space="preserve"> ατομικές επιχειρήσεις. Καταθέτω στα Πρακτικά τα στοιχεία της ΑΑΔΕ, που αποδεικνύουν την αύξηση των ατομικών επιχειρήσεων εντός της διετίας.</w:t>
      </w:r>
    </w:p>
    <w:p w14:paraId="0F16F45D"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s="Times New Roman"/>
          <w:szCs w:val="24"/>
        </w:rPr>
        <w:t>(Στο σημείο αυτό η Υπουργός Εργασίας, Κοινω</w:t>
      </w:r>
      <w:r>
        <w:rPr>
          <w:rFonts w:eastAsia="Times New Roman" w:cs="Times New Roman"/>
          <w:szCs w:val="24"/>
        </w:rPr>
        <w:t xml:space="preserve">νικής Ασφάλισης και Κοινωνικής Αλληλεγγύης κ. Έφη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F16F45E"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Τρίτον, υποστήριξε και πάλι η Νέα Δ</w:t>
      </w:r>
      <w:r>
        <w:rPr>
          <w:rFonts w:eastAsia="Times New Roman"/>
          <w:color w:val="000000"/>
          <w:szCs w:val="24"/>
          <w:shd w:val="clear" w:color="auto" w:fill="FFFFFF"/>
        </w:rPr>
        <w:t>ημοκρατία ότι με την ασφαλιστική μεταρρύθμιση καταρρακώνονται οι συντάξεις. Η πραγματικότητα είναι ότι η μέση σύνταξη γήρατος πριν την ασφαλιστική μεταρρύθμιση στο ΙΚΑ ήταν 720 ευρώ και μετά την ασφαλιστική μεταρρύθμιση η μέση σύνταξη γήρατος είναι 720 ευρ</w:t>
      </w:r>
      <w:r>
        <w:rPr>
          <w:rFonts w:eastAsia="Times New Roman"/>
          <w:color w:val="000000"/>
          <w:szCs w:val="24"/>
          <w:shd w:val="clear" w:color="auto" w:fill="FFFFFF"/>
        </w:rPr>
        <w:t xml:space="preserve">ώ. Στον τέως ΟΑΕΕ ήταν 920 ευρώ πριν την ασφαλιστική μεταρρύθμιση και μετά την ασφαλιστική μεταρρύθμιση είναι 900 ευρώ. Στον τέως ΟΓΑ ήταν 470 ευρώ πριν την ασφαλιστική μεταρρύθμιση και είναι 480 ευρώ μετά την ασφαλιστική μεταρρύθμιση. Καταθέτω το σχετικό </w:t>
      </w:r>
      <w:r>
        <w:rPr>
          <w:rFonts w:eastAsia="Times New Roman"/>
          <w:color w:val="000000"/>
          <w:szCs w:val="24"/>
          <w:shd w:val="clear" w:color="auto" w:fill="FFFFFF"/>
        </w:rPr>
        <w:t>έγγραφο που επιβεβαιώνει αυτά που είπα.</w:t>
      </w:r>
    </w:p>
    <w:p w14:paraId="0F16F45F"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s="Times New Roman"/>
          <w:szCs w:val="24"/>
        </w:rPr>
        <w:t xml:space="preserve">(Στο σημείο αυτό η Υπουργός κ. Έφη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F16F460"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άλλο</w:t>
      </w:r>
      <w:r>
        <w:rPr>
          <w:rFonts w:eastAsia="Times New Roman"/>
          <w:color w:val="000000"/>
          <w:szCs w:val="24"/>
          <w:shd w:val="clear" w:color="auto" w:fill="FFFFFF"/>
        </w:rPr>
        <w:t xml:space="preserve"> ζήτημα αν θεωρούμε ότι αυτές οι συντάξεις είναι χαμηλές -θα συμφωνήσω ότι είναι χαμηλές οι συντάξεις αυτές, είναι χαμηλά ποσά- και εντελώς διαφορετικό κανείς να χτίζει μια αφήγηση ότι το νέο ασφαλιστικό κατακρημνίζει τις συντάξεις.</w:t>
      </w:r>
    </w:p>
    <w:p w14:paraId="0F16F461"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Άκουσα από τον κ. </w:t>
      </w:r>
      <w:proofErr w:type="spellStart"/>
      <w:r>
        <w:rPr>
          <w:rFonts w:eastAsia="Times New Roman"/>
          <w:color w:val="000000"/>
          <w:szCs w:val="24"/>
          <w:shd w:val="clear" w:color="auto" w:fill="FFFFFF"/>
        </w:rPr>
        <w:t>Βρούτ</w:t>
      </w:r>
      <w:r>
        <w:rPr>
          <w:rFonts w:eastAsia="Times New Roman"/>
          <w:color w:val="000000"/>
          <w:szCs w:val="24"/>
          <w:shd w:val="clear" w:color="auto" w:fill="FFFFFF"/>
        </w:rPr>
        <w:t>ση</w:t>
      </w:r>
      <w:proofErr w:type="spellEnd"/>
      <w:r>
        <w:rPr>
          <w:rFonts w:eastAsia="Times New Roman"/>
          <w:color w:val="000000"/>
          <w:szCs w:val="24"/>
          <w:shd w:val="clear" w:color="auto" w:fill="FFFFFF"/>
        </w:rPr>
        <w:t xml:space="preserve"> –του απάντησα κατά τη διάρκεια της συζήτησης- ότι με τις χαμηλές εισφορές καταργείται ουσιαστικά η επικουρική σύνταξη και το εφάπαξ και ότι ένας ασφαλισμένος με τριάντα πέντε χρόνια ασφάλισης που θα έχει εισφέρει τα χαμηλά ποσά που ψηφίζουμε σήμερα θα λ</w:t>
      </w:r>
      <w:r>
        <w:rPr>
          <w:rFonts w:eastAsia="Times New Roman"/>
          <w:color w:val="000000"/>
          <w:szCs w:val="24"/>
          <w:shd w:val="clear" w:color="auto" w:fill="FFFFFF"/>
        </w:rPr>
        <w:t xml:space="preserve">άβει εφάπαξ 3 χιλιάδες ευρώ και επικουρική σύνταξη της τάξης των 30 ευρώ. Επαναλαμβάνω ότι έχουμε τρέξει απολύτως το σενάριο αυτό με τις αναλογιστικές μας αρχές και η πραγματικότητα είναι ότι με τις πολύ χαμηλές αυτές εισφορές για </w:t>
      </w:r>
      <w:proofErr w:type="spellStart"/>
      <w:r>
        <w:rPr>
          <w:rFonts w:eastAsia="Times New Roman"/>
          <w:color w:val="000000"/>
          <w:szCs w:val="24"/>
          <w:shd w:val="clear" w:color="auto" w:fill="FFFFFF"/>
        </w:rPr>
        <w:t>επικούρηση</w:t>
      </w:r>
      <w:proofErr w:type="spellEnd"/>
      <w:r>
        <w:rPr>
          <w:rFonts w:eastAsia="Times New Roman"/>
          <w:color w:val="000000"/>
          <w:szCs w:val="24"/>
          <w:shd w:val="clear" w:color="auto" w:fill="FFFFFF"/>
        </w:rPr>
        <w:t xml:space="preserve"> και εφάπαξ ένα</w:t>
      </w:r>
      <w:r>
        <w:rPr>
          <w:rFonts w:eastAsia="Times New Roman"/>
          <w:color w:val="000000"/>
          <w:szCs w:val="24"/>
          <w:shd w:val="clear" w:color="auto" w:fill="FFFFFF"/>
        </w:rPr>
        <w:t xml:space="preserve">ς ελεύθερος επαγγελματίας θα λάβει με τριάντα πέντε χρόνια ασφάλισης ένα εφάπαξ που θα είναι κοντά στις 20.000 ευρώ και μια επικουρική σύνταξη που θα είναι της τάξης των 140 ευρώ τον μήνα. </w:t>
      </w:r>
    </w:p>
    <w:p w14:paraId="0F16F462"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w:t>
      </w:r>
      <w:r>
        <w:rPr>
          <w:rFonts w:eastAsia="Times New Roman"/>
          <w:color w:val="000000"/>
          <w:szCs w:val="24"/>
          <w:shd w:val="clear" w:color="auto" w:fill="FFFFFF"/>
        </w:rPr>
        <w:t>σο για τα περί αλλαγής της φιλοσοφίας της ασφαλιστικής μεταρρύθμι</w:t>
      </w:r>
      <w:r>
        <w:rPr>
          <w:rFonts w:eastAsia="Times New Roman"/>
          <w:color w:val="000000"/>
          <w:szCs w:val="24"/>
          <w:shd w:val="clear" w:color="auto" w:fill="FFFFFF"/>
        </w:rPr>
        <w:t xml:space="preserve">σης –γιατί το είπε και αυτό-, ότι ξηλώνουμε στην πραγματικότητα τον ασφαλιστικό νόμο του 2016, να θυμίσω το βασικό στοιχείο αυτού του ασφαλιστικού νόμου, </w:t>
      </w:r>
      <w:r>
        <w:rPr>
          <w:rFonts w:eastAsia="Times New Roman"/>
          <w:color w:val="000000"/>
          <w:szCs w:val="24"/>
          <w:shd w:val="clear" w:color="auto" w:fill="FFFFFF"/>
        </w:rPr>
        <w:t xml:space="preserve">στο οποίο </w:t>
      </w:r>
      <w:r>
        <w:rPr>
          <w:rFonts w:eastAsia="Times New Roman"/>
          <w:color w:val="000000"/>
          <w:szCs w:val="24"/>
          <w:shd w:val="clear" w:color="auto" w:fill="FFFFFF"/>
        </w:rPr>
        <w:t xml:space="preserve">βρίσκεται και η διαφωνία μας με το Κίνημα Αλλαγής, το οποίο στην πρόταση που καταθέτει λέει </w:t>
      </w:r>
      <w:r>
        <w:rPr>
          <w:rFonts w:eastAsia="Times New Roman"/>
          <w:color w:val="000000"/>
          <w:szCs w:val="24"/>
          <w:shd w:val="clear" w:color="auto" w:fill="FFFFFF"/>
        </w:rPr>
        <w:t>ότι δεν πρέπει να υπάρχει σύνδεση εισφοράς με το πραγματικό εισόδημα.</w:t>
      </w:r>
    </w:p>
    <w:p w14:paraId="0F16F46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μείς λέμε ότι θα πρέπει να υπάρχει σύνδεση της εισφοράς με το πραγματικό εισόδημα. Αυτή ήταν η φιλοσοφία της ασφαλιστικής μεταρρύθμισης και αυτή</w:t>
      </w:r>
      <w:r>
        <w:rPr>
          <w:rFonts w:eastAsia="Times New Roman" w:cs="Times New Roman"/>
          <w:szCs w:val="24"/>
        </w:rPr>
        <w:t xml:space="preserve"> προφανώς την υπερασπιζόμαστε. Αυτή η φιλοσοφία σε καμ</w:t>
      </w:r>
      <w:r>
        <w:rPr>
          <w:rFonts w:eastAsia="Times New Roman" w:cs="Times New Roman"/>
          <w:szCs w:val="24"/>
        </w:rPr>
        <w:t>μ</w:t>
      </w:r>
      <w:r>
        <w:rPr>
          <w:rFonts w:eastAsia="Times New Roman" w:cs="Times New Roman"/>
          <w:szCs w:val="24"/>
        </w:rPr>
        <w:t>ία περίπτωση δεν αλλάζει. Το ότι μειώνεις το ασφάλιστρο, το ότι κατεβάζεις δηλαδή το ποσοστό της εισφοράς που θα πληρώνει ένας ελεύθερος επαγγελματίας, δεν αλλάζει το βασικό σημείο της ασφαλιστικής μετ</w:t>
      </w:r>
      <w:r>
        <w:rPr>
          <w:rFonts w:eastAsia="Times New Roman" w:cs="Times New Roman"/>
          <w:szCs w:val="24"/>
        </w:rPr>
        <w:t>αρρύθμισης που είναι ότι οι άνθρωποι πλέον πληρώνουν με βάση τα πραγματικά τους εισοδήματα. Νομίζω ότι αυτό είναι ορθό και δίκαιο, γιατί ήταν εντελώς παράλογο και άδικο ένας ασφαλισμένος να πρέπει να πληρώνει το ίδιο ποσό με έναν άλλον, ανεξαρτήτως των εισ</w:t>
      </w:r>
      <w:r>
        <w:rPr>
          <w:rFonts w:eastAsia="Times New Roman" w:cs="Times New Roman"/>
          <w:szCs w:val="24"/>
        </w:rPr>
        <w:t>οδημάτων τους. Δεν μπορεί, δηλαδή, ένας να έχει πολύ υψηλά εισοδήματα και ένας πολύ χαμηλά εισοδήματα και να πληρώνουν το ίδιο, μόνο εκ του γεγονότος ότι και οι δύο είναι στο επάγγελμα εννέα χρόνια, για παράδειγμα. Θεωρώ ότι αυτή ήταν μία πολύ μεγάλη στρέβ</w:t>
      </w:r>
      <w:r>
        <w:rPr>
          <w:rFonts w:eastAsia="Times New Roman" w:cs="Times New Roman"/>
          <w:szCs w:val="24"/>
        </w:rPr>
        <w:t>λωση του προηγούμενου συστήματος, την οποία έχουμε αποκαταστήσει –και ορθώς- διότι αποτελεί και τον πυρήνα της δικαιοσύνης του ασφαλιστικού.</w:t>
      </w:r>
    </w:p>
    <w:p w14:paraId="0F16F46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Πού βρισκόμαστε σήμερα; Είπα ότι τα ταμεία τα παραλάβαμε με έλλειμμα 1.100.000.000 ευρώ και μέσα σε λιγότερο από τρ</w:t>
      </w:r>
      <w:r>
        <w:rPr>
          <w:rFonts w:eastAsia="Times New Roman" w:cs="Times New Roman"/>
          <w:szCs w:val="24"/>
        </w:rPr>
        <w:t>ία χρόνια το δημόσιο σύστημα κοινωνικής ασφάλισης στέκεται στα πόδια του και είναι πλεονασματικό. Το ζήτημα δεν είναι τώρα πόσο είναι το πλεόνασμα. Σημασία έχει ότι το σύστημα έχει καταστεί βιώσιμο μακροπρόθεσμα και χάρη σ</w:t>
      </w:r>
      <w:r>
        <w:rPr>
          <w:rFonts w:eastAsia="Times New Roman" w:cs="Times New Roman"/>
          <w:szCs w:val="24"/>
        </w:rPr>
        <w:t>ε</w:t>
      </w:r>
      <w:r>
        <w:rPr>
          <w:rFonts w:eastAsia="Times New Roman" w:cs="Times New Roman"/>
          <w:szCs w:val="24"/>
        </w:rPr>
        <w:t xml:space="preserve"> αυτή την ευρωστία καταφέρνουμε ν</w:t>
      </w:r>
      <w:r>
        <w:rPr>
          <w:rFonts w:eastAsia="Times New Roman" w:cs="Times New Roman"/>
          <w:szCs w:val="24"/>
        </w:rPr>
        <w:t>α ακυρώσουμε και το αχρείαστο μέτρο της περικοπής των συντάξεων.</w:t>
      </w:r>
    </w:p>
    <w:p w14:paraId="0F16F46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Τώρα πλέον και μ</w:t>
      </w:r>
      <w:r>
        <w:rPr>
          <w:rFonts w:eastAsia="Times New Roman" w:cs="Times New Roman"/>
          <w:szCs w:val="24"/>
        </w:rPr>
        <w:t>ε</w:t>
      </w:r>
      <w:r>
        <w:rPr>
          <w:rFonts w:eastAsia="Times New Roman" w:cs="Times New Roman"/>
          <w:szCs w:val="24"/>
        </w:rPr>
        <w:t xml:space="preserve"> αυτή την παρέμβαση που κάνουμε σήμερα με το νομοσχέδιο, το σύνολο πια των ελευθέρων επαγγελματιών, των αυτοαπασχολούμενων και των αγροτών θα πληρώνει λιγότερες εισφορές απ’ </w:t>
      </w:r>
      <w:r>
        <w:rPr>
          <w:rFonts w:eastAsia="Times New Roman" w:cs="Times New Roman"/>
          <w:szCs w:val="24"/>
        </w:rPr>
        <w:t>ό,τι με το προηγούμενο σύστημα. Άρα έχουμε ένα σύστημα που έχει καταστεί βιώσιμο. Έχουμε υπερκαλύψει το έλλειμμα που παραλάβαμε. Το σύνολο πια των ασφαλισμένων θα πληρώνει λιγότερα απ’ ό,τι με το προηγούμενο σύστημα και καθαρίζουμε και το στοκ των ληξιπρόθ</w:t>
      </w:r>
      <w:r>
        <w:rPr>
          <w:rFonts w:eastAsia="Times New Roman" w:cs="Times New Roman"/>
          <w:szCs w:val="24"/>
        </w:rPr>
        <w:t>εσμων και εκκρεμών αιτήσεων συνταξιοδότησης που παραλάβαμε.</w:t>
      </w:r>
    </w:p>
    <w:p w14:paraId="0F16F46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 σύστημα, λοιπόν, στέκεται στα πόδια του, έχει μία μακροπρόθεσμη βιωσιμότητα και αυτό είναι μία αισιόδοξη εικόνα για </w:t>
      </w:r>
      <w:r>
        <w:rPr>
          <w:rFonts w:eastAsia="Times New Roman" w:cs="Times New Roman"/>
          <w:szCs w:val="24"/>
        </w:rPr>
        <w:lastRenderedPageBreak/>
        <w:t>το ασφαλιστικό. Προφανώς έχει προβλήματα, προφανώς μένουν πάρα πολλά πράγματα</w:t>
      </w:r>
      <w:r>
        <w:rPr>
          <w:rFonts w:eastAsia="Times New Roman" w:cs="Times New Roman"/>
          <w:szCs w:val="24"/>
        </w:rPr>
        <w:t xml:space="preserve"> να γίνουν, αλλά δεν παύει να υπάρχει μία αποκατάσταση και μία αξιοπιστία πια στο ασφαλιστικό σύστημα. Αυτό, κατά τη γνώμη μου, δεν είναι ζήτημα επιτυχίας ή αποτυχίας μιας κυβέρνησης, αλλά είναι μία παρακαταθήκη για το μέλλον.</w:t>
      </w:r>
    </w:p>
    <w:p w14:paraId="0F16F46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 αυτό δεν μπορώ να καταλάβ</w:t>
      </w:r>
      <w:r>
        <w:rPr>
          <w:rFonts w:eastAsia="Times New Roman" w:cs="Times New Roman"/>
          <w:szCs w:val="24"/>
        </w:rPr>
        <w:t>ω γιατί αρνούνται οι κύριοι της Αξιωματικής Αντιπολίτευσης. Δεν έχει να κάνει με το αν αυτό το πράγμα στήθηκε από αυτούς τους Υπουργούς ή από κάποιους άλλους. Σημασία έχει ότι έχεις ένα ασφαλιστικό σύστημα πια για τη χώρα το οποίο είναι μία παρακαταθήκη γι</w:t>
      </w:r>
      <w:r>
        <w:rPr>
          <w:rFonts w:eastAsia="Times New Roman" w:cs="Times New Roman"/>
          <w:szCs w:val="24"/>
        </w:rPr>
        <w:t>α το μέλλον, για τα παιδιά μας, για τις επόμενες γενιές.</w:t>
      </w:r>
    </w:p>
    <w:p w14:paraId="0F16F46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 την αισιόδοξη όψη –ας το πω έτσι- του ασφαλιστικού συστήματος αντανακλάται η αύξηση της απασχόλησης, η μείωση της ανεργίας. Επεσήμανα πολλές φορές ότι το πλεόνασμα που έχει ο ΕΦΚΑ είναι κυρίω</w:t>
      </w:r>
      <w:r>
        <w:rPr>
          <w:rFonts w:eastAsia="Times New Roman" w:cs="Times New Roman"/>
          <w:szCs w:val="24"/>
        </w:rPr>
        <w:t>ς γιατί έχουν αυξηθεί τα έσοδα από τους μισθωτούς γιατί μειώθηκε η ανεργία, δηλαδή αυξάνονται οι εργαζόμενοι στη χώρα.</w:t>
      </w:r>
    </w:p>
    <w:p w14:paraId="0F16F46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ε</w:t>
      </w:r>
      <w:r>
        <w:rPr>
          <w:rFonts w:eastAsia="Times New Roman" w:cs="Times New Roman"/>
          <w:szCs w:val="24"/>
        </w:rPr>
        <w:t xml:space="preserve"> αυτή την αισιόδοξη όψη της κοινωνικής ασφάλισης αντανακλάται η μείωση της αδήλωτης και υποδηλωμένης εργασίας, αποτέλεσμα των προτεραιο</w:t>
      </w:r>
      <w:r>
        <w:rPr>
          <w:rFonts w:eastAsia="Times New Roman" w:cs="Times New Roman"/>
          <w:szCs w:val="24"/>
        </w:rPr>
        <w:t xml:space="preserve">τήτων που θέσαμε, της </w:t>
      </w:r>
      <w:proofErr w:type="spellStart"/>
      <w:r>
        <w:rPr>
          <w:rFonts w:eastAsia="Times New Roman" w:cs="Times New Roman"/>
          <w:szCs w:val="24"/>
        </w:rPr>
        <w:t>στοχευμένης</w:t>
      </w:r>
      <w:proofErr w:type="spellEnd"/>
      <w:r>
        <w:rPr>
          <w:rFonts w:eastAsia="Times New Roman" w:cs="Times New Roman"/>
          <w:szCs w:val="24"/>
        </w:rPr>
        <w:t xml:space="preserve"> δράσης του Σώματος Επιθεώρησης Εργασίας.</w:t>
      </w:r>
    </w:p>
    <w:p w14:paraId="0F16F46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 τη νέα όψη του ασφαλιστικού συστήματος αντανακλώνται οι προσπάθειες που κάνουμε για τη συνολική ρύθμιση της αγοράς εργασίας μέσω της επαναφοράς των συλλογικών συμβάσεων, </w:t>
      </w:r>
      <w:r>
        <w:rPr>
          <w:rFonts w:eastAsia="Times New Roman" w:cs="Times New Roman"/>
          <w:szCs w:val="24"/>
        </w:rPr>
        <w:t>μέσω της επέκτασης των κλαδικών συλλογικών συμβάσεων, που πλέον καλύπτουν περίπου διακόσιες χιλιάδες εργαζόμενους στη χώρα.</w:t>
      </w:r>
    </w:p>
    <w:p w14:paraId="0F16F46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 τη νέα αισιόδοξη όψη του ασφαλιστικού συστήματος αντανακλώνται οι προσπάθειές μας για την καταπολέμηση της εν γένει παραβατι</w:t>
      </w:r>
      <w:r>
        <w:rPr>
          <w:rFonts w:eastAsia="Times New Roman" w:cs="Times New Roman"/>
          <w:szCs w:val="24"/>
        </w:rPr>
        <w:t>κότητας στην αγορά εργασίας, μέσα από μία σειρά νομοθετικές ρυθμίσεις που φέραμε στη Βουλή τα τελευταία χρόνια.</w:t>
      </w:r>
    </w:p>
    <w:p w14:paraId="0F16F46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 την αισιόδοξη όψη του ασφαλιστικού συστήματος, ακόμη μεγαλύτερη ώθηση θα δώσει η επερχόμενη αύξηση του κατώτατου μισθού και η κατάργηση </w:t>
      </w:r>
      <w:r>
        <w:rPr>
          <w:rFonts w:eastAsia="Times New Roman" w:cs="Times New Roman"/>
          <w:szCs w:val="24"/>
        </w:rPr>
        <w:t xml:space="preserve">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w:t>
      </w:r>
    </w:p>
    <w:p w14:paraId="0F16F46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ε</w:t>
      </w:r>
      <w:r>
        <w:rPr>
          <w:rFonts w:eastAsia="Times New Roman" w:cs="Times New Roman"/>
          <w:szCs w:val="24"/>
        </w:rPr>
        <w:t xml:space="preserve"> αυτή τη νέα αισιόδοξη όψη του ασφαλιστικού συστήματος –που κρατήστε ότι </w:t>
      </w:r>
      <w:proofErr w:type="spellStart"/>
      <w:r>
        <w:rPr>
          <w:rFonts w:eastAsia="Times New Roman" w:cs="Times New Roman"/>
          <w:szCs w:val="24"/>
        </w:rPr>
        <w:t>αιμοδοτεί</w:t>
      </w:r>
      <w:proofErr w:type="spellEnd"/>
      <w:r>
        <w:rPr>
          <w:rFonts w:eastAsia="Times New Roman" w:cs="Times New Roman"/>
          <w:szCs w:val="24"/>
        </w:rPr>
        <w:t xml:space="preserve"> σταθερά και το δημόσιο σύστημα υγείας, καθώς όλες οι πληρωμές προς το δημόσιο σύστημα υγείας γίνονται σταθερά στην ώρα τους και αυτό έχει τεράστια</w:t>
      </w:r>
      <w:r>
        <w:rPr>
          <w:rFonts w:eastAsia="Times New Roman" w:cs="Times New Roman"/>
          <w:szCs w:val="24"/>
        </w:rPr>
        <w:t xml:space="preserve"> σημασία- αντανακλάται τελικά ο αγώνας μας για την ανάκτηση της εργασίας στη χώρα.</w:t>
      </w:r>
    </w:p>
    <w:p w14:paraId="0F16F46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Αυτές είναι οι προτεραιότητές μας για τα εργασιακά. Όλα αυτά υπηρετούν το κεντρικό μας χρέος</w:t>
      </w:r>
      <w:r w:rsidRPr="00D91641">
        <w:rPr>
          <w:rFonts w:eastAsia="Times New Roman" w:cs="Times New Roman"/>
          <w:szCs w:val="24"/>
        </w:rPr>
        <w:t xml:space="preserve"> </w:t>
      </w:r>
      <w:r>
        <w:rPr>
          <w:rFonts w:eastAsia="Times New Roman" w:cs="Times New Roman"/>
          <w:szCs w:val="24"/>
        </w:rPr>
        <w:t>προς την κοινωνία –αυτό που σας είπα στην αρχή- για την αύξηση του εισοδήματος τ</w:t>
      </w:r>
      <w:r>
        <w:rPr>
          <w:rFonts w:eastAsia="Times New Roman" w:cs="Times New Roman"/>
          <w:szCs w:val="24"/>
        </w:rPr>
        <w:t>ων εργαζομένων, την ενίσχυση της διαπραγματευτικής τους δύναμης, τη διεύρυνση της προστασίας τους. Νομίζω ότι έχουμε αποδείξει πια –το αποδεικνύουμε και το αμέσως επόμενο διάστημα- από ποια πλευρά είμαστε και ποιους προσπαθούμε να στηρίξουμε. Στηρίζουμε το</w:t>
      </w:r>
      <w:r>
        <w:rPr>
          <w:rFonts w:eastAsia="Times New Roman" w:cs="Times New Roman"/>
          <w:szCs w:val="24"/>
        </w:rPr>
        <w:t>ν κόσμο της εργασίας. Αυτούς θα συνεχίσουμε να εκφράζουμε. Το μόνο κριτήριο για την επιτυχία τελικά ή όχι του έργου μας είναι ακριβώς η διαρκής βελτίωση της ζωής τους και της καθημερινότητάς τους.</w:t>
      </w:r>
    </w:p>
    <w:p w14:paraId="0F16F46F" w14:textId="77777777" w:rsidR="0091757C" w:rsidRDefault="00D319C2">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0F16F470" w14:textId="77777777" w:rsidR="0091757C" w:rsidRDefault="00D319C2">
      <w:pPr>
        <w:tabs>
          <w:tab w:val="left" w:pos="3119"/>
        </w:tabs>
        <w:spacing w:line="600" w:lineRule="auto"/>
        <w:ind w:firstLine="720"/>
        <w:jc w:val="both"/>
        <w:rPr>
          <w:rFonts w:eastAsia="Times New Roman" w:cs="Times New Roman"/>
        </w:rPr>
      </w:pPr>
      <w:r w:rsidRPr="008238F0">
        <w:rPr>
          <w:rFonts w:eastAsia="Times New Roman" w:cs="Times New Roman"/>
          <w:b/>
          <w:szCs w:val="24"/>
        </w:rPr>
        <w:lastRenderedPageBreak/>
        <w:t>ΠΡΟΕΔΡΕΥΩΝ (Γεώ</w:t>
      </w:r>
      <w:r w:rsidRPr="008238F0">
        <w:rPr>
          <w:rFonts w:eastAsia="Times New Roman" w:cs="Times New Roman"/>
          <w:b/>
          <w:szCs w:val="24"/>
        </w:rPr>
        <w:t xml:space="preserve">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w:t>
      </w:r>
      <w:r w:rsidRPr="00703F1D">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sidRPr="00703F1D">
        <w:rPr>
          <w:rFonts w:eastAsia="Times New Roman" w:cs="Times New Roman"/>
        </w:rPr>
        <w:t>ΕΛΕΥΘΕΡΙΟΣ ΒΕΝΙΖΕΛΟΣ</w:t>
      </w:r>
      <w:r>
        <w:rPr>
          <w:rFonts w:eastAsia="Times New Roman" w:cs="Times New Roman"/>
        </w:rPr>
        <w:t>»</w:t>
      </w:r>
      <w:r w:rsidRPr="00703F1D">
        <w:rPr>
          <w:rFonts w:eastAsia="Times New Roman" w:cs="Times New Roman"/>
        </w:rPr>
        <w:t xml:space="preserve"> και ενημερώθηκαν για την ιστορ</w:t>
      </w:r>
      <w:r w:rsidRPr="00703F1D">
        <w:rPr>
          <w:rFonts w:eastAsia="Times New Roman" w:cs="Times New Roman"/>
        </w:rPr>
        <w:t xml:space="preserve">ία του κτηρίου και τον τρόπο οργάνωσης και λειτουργίας της Βουλής, τριάντα </w:t>
      </w:r>
      <w:r>
        <w:rPr>
          <w:rFonts w:eastAsia="Times New Roman" w:cs="Times New Roman"/>
        </w:rPr>
        <w:t>εννέα</w:t>
      </w:r>
      <w:r w:rsidRPr="00703F1D">
        <w:rPr>
          <w:rFonts w:eastAsia="Times New Roman" w:cs="Times New Roman"/>
        </w:rPr>
        <w:t xml:space="preserve"> μαθητές και μαθήτριες και </w:t>
      </w:r>
      <w:r>
        <w:rPr>
          <w:rFonts w:eastAsia="Times New Roman" w:cs="Times New Roman"/>
        </w:rPr>
        <w:t>τρεις</w:t>
      </w:r>
      <w:r w:rsidRPr="00703F1D">
        <w:rPr>
          <w:rFonts w:eastAsia="Times New Roman" w:cs="Times New Roman"/>
        </w:rPr>
        <w:t xml:space="preserve"> εκπαιδευτικοί συνοδοί τους από το </w:t>
      </w:r>
      <w:r>
        <w:rPr>
          <w:rFonts w:eastAsia="Times New Roman" w:cs="Times New Roman"/>
        </w:rPr>
        <w:t>Γενικό Λύκειο Καλαμπάκας</w:t>
      </w:r>
      <w:r w:rsidRPr="00703F1D">
        <w:rPr>
          <w:rFonts w:eastAsia="Times New Roman" w:cs="Times New Roman"/>
        </w:rPr>
        <w:t xml:space="preserve">. </w:t>
      </w:r>
    </w:p>
    <w:p w14:paraId="0F16F471" w14:textId="77777777" w:rsidR="0091757C" w:rsidRDefault="00D319C2">
      <w:pPr>
        <w:spacing w:line="600" w:lineRule="auto"/>
        <w:ind w:firstLine="720"/>
        <w:jc w:val="both"/>
        <w:rPr>
          <w:rFonts w:eastAsia="Times New Roman" w:cs="Times New Roman"/>
        </w:rPr>
      </w:pPr>
      <w:r w:rsidRPr="00703F1D">
        <w:rPr>
          <w:rFonts w:eastAsia="Times New Roman" w:cs="Times New Roman"/>
        </w:rPr>
        <w:t xml:space="preserve">Η Βουλή </w:t>
      </w:r>
      <w:r>
        <w:rPr>
          <w:rFonts w:eastAsia="Times New Roman" w:cs="Times New Roman"/>
        </w:rPr>
        <w:t xml:space="preserve">σάς </w:t>
      </w:r>
      <w:r w:rsidRPr="00703F1D">
        <w:rPr>
          <w:rFonts w:eastAsia="Times New Roman" w:cs="Times New Roman"/>
        </w:rPr>
        <w:t xml:space="preserve">καλωσορίζει. </w:t>
      </w:r>
    </w:p>
    <w:p w14:paraId="0F16F472" w14:textId="77777777" w:rsidR="0091757C" w:rsidRDefault="00D319C2">
      <w:pPr>
        <w:spacing w:line="600" w:lineRule="auto"/>
        <w:ind w:firstLine="720"/>
        <w:jc w:val="center"/>
        <w:rPr>
          <w:rFonts w:eastAsia="Times New Roman" w:cs="Times New Roman"/>
        </w:rPr>
      </w:pPr>
      <w:r w:rsidRPr="00703F1D">
        <w:rPr>
          <w:rFonts w:eastAsia="Times New Roman" w:cs="Times New Roman"/>
        </w:rPr>
        <w:t>(Χειροκροτήματα απ’ όλες τις πτέρυγες της Βουλής)</w:t>
      </w:r>
    </w:p>
    <w:p w14:paraId="0F16F47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Τώρα τ</w:t>
      </w:r>
      <w:r>
        <w:rPr>
          <w:rFonts w:eastAsia="Times New Roman" w:cs="Times New Roman"/>
          <w:szCs w:val="24"/>
        </w:rPr>
        <w:t>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Βαγιωνάκη</w:t>
      </w:r>
      <w:proofErr w:type="spellEnd"/>
      <w:r>
        <w:rPr>
          <w:rFonts w:eastAsia="Times New Roman" w:cs="Times New Roman"/>
          <w:szCs w:val="24"/>
        </w:rPr>
        <w:t xml:space="preserve"> από τον ΣΥΡΙΖΑ.</w:t>
      </w:r>
    </w:p>
    <w:p w14:paraId="0F16F474"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 xml:space="preserve">(ΒΑΛΙΑ) </w:t>
      </w:r>
      <w:r>
        <w:rPr>
          <w:rFonts w:eastAsia="Times New Roman" w:cs="Times New Roman"/>
          <w:b/>
          <w:szCs w:val="24"/>
        </w:rPr>
        <w:t>ΒΑΓΙΩΝΑΚΗ:</w:t>
      </w:r>
      <w:r>
        <w:rPr>
          <w:rFonts w:eastAsia="Times New Roman" w:cs="Times New Roman"/>
          <w:szCs w:val="24"/>
        </w:rPr>
        <w:t xml:space="preserve"> Είναι λίγο δύσκολο μετά απ’ αυτή την καταιγιστική ομιλία της Υπουργού, η οποία τεκμηριωμένα απάντησε στα θέματα τα οποία έθεσε η Αντιπολίτευση, να παίρνεις τον λόγο. Παρ’ όλα αυτά για</w:t>
      </w:r>
      <w:r>
        <w:rPr>
          <w:rFonts w:eastAsia="Times New Roman" w:cs="Times New Roman"/>
          <w:szCs w:val="24"/>
        </w:rPr>
        <w:t xml:space="preserve"> να δικαιολογήσω το ότι ανέβηκα στο Βήμα, θα πω αυτά που έχω σημειώσει.</w:t>
      </w:r>
    </w:p>
    <w:p w14:paraId="0F16F475" w14:textId="77777777" w:rsidR="0091757C" w:rsidRDefault="00D319C2">
      <w:pPr>
        <w:spacing w:line="600" w:lineRule="auto"/>
        <w:ind w:firstLine="720"/>
        <w:jc w:val="both"/>
        <w:rPr>
          <w:rFonts w:eastAsia="Times New Roman" w:cs="Times New Roman"/>
          <w:szCs w:val="24"/>
        </w:rPr>
      </w:pP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σήμερα είναι μια καλή μέρα για το ελληνικό Κοινοβούλιο και για τον ελληνικό λαό, όχι </w:t>
      </w:r>
      <w:r>
        <w:rPr>
          <w:rFonts w:eastAsia="Times New Roman" w:cs="Times New Roman"/>
          <w:szCs w:val="24"/>
        </w:rPr>
        <w:lastRenderedPageBreak/>
        <w:t>μόνο γιατί ψηφίζεται ένα νομοσχέδιο που ανακουφίζει χιλιάδες συμπολίτ</w:t>
      </w:r>
      <w:r>
        <w:rPr>
          <w:rFonts w:eastAsia="Times New Roman" w:cs="Times New Roman"/>
          <w:szCs w:val="24"/>
        </w:rPr>
        <w:t xml:space="preserve">ες μας μέσω της μείωσης των ασφαλιστικών εισφορών αλλά και γιατί αποδεικνύει με τον πιο καθαρό τρόπο ότι πια βρισκόμαστε στη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w:t>
      </w:r>
      <w:r>
        <w:rPr>
          <w:rFonts w:eastAsia="Times New Roman" w:cs="Times New Roman"/>
          <w:szCs w:val="24"/>
        </w:rPr>
        <w:t xml:space="preserve">κατά την οποία </w:t>
      </w:r>
      <w:r>
        <w:rPr>
          <w:rFonts w:eastAsia="Times New Roman" w:cs="Times New Roman"/>
          <w:szCs w:val="24"/>
        </w:rPr>
        <w:t xml:space="preserve">μπορούμε για πρώτη φορά να έχουμε, μετά από μια δεκαετία, λελογισμένη δημοσιονομική επέκταση. </w:t>
      </w:r>
      <w:r>
        <w:rPr>
          <w:rFonts w:eastAsia="Times New Roman" w:cs="Times New Roman"/>
          <w:szCs w:val="24"/>
        </w:rPr>
        <w:t xml:space="preserve">Θα θέλαμε να είναι μεγαλύτερη αυτή η επέκταση, αλλά τα περιθώριά μας είναι συγκεκριμένα. Γι’ αυτό δεν μιλάμε για παροχές. Συζητάμε για σταδιακή αποκατάσταση αδικιών, για στήριξη στρωμάτων που </w:t>
      </w:r>
      <w:r>
        <w:rPr>
          <w:rFonts w:eastAsia="Times New Roman" w:cs="Times New Roman"/>
          <w:szCs w:val="24"/>
        </w:rPr>
        <w:t>κ</w:t>
      </w:r>
      <w:r>
        <w:rPr>
          <w:rFonts w:eastAsia="Times New Roman" w:cs="Times New Roman"/>
          <w:szCs w:val="24"/>
        </w:rPr>
        <w:t>τυπήθηκαν σκληρά αυτά τα χρόνια από την κρίση και την παρατεταμ</w:t>
      </w:r>
      <w:r>
        <w:rPr>
          <w:rFonts w:eastAsia="Times New Roman" w:cs="Times New Roman"/>
          <w:szCs w:val="24"/>
        </w:rPr>
        <w:t>ένη λιτότητα και συζητάμε για την στήριξη κοινωνικών στρωμάτων, που εμείς θεωρούμε σπονδυλική στήλη για την πραγμάτωση αυτού που λέμε «δίκαιη ανάπτυξη», δηλαδή νέους επιστήμονες, ελεύθερους επαγγελματίες, μικρομεσαίους, αγρότες.</w:t>
      </w:r>
    </w:p>
    <w:p w14:paraId="0F16F47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νομίζω ότι το αφήγημα του ΣΥΡΙΖΑ, όσο περνάει ο καιρός επιβεβαιώνεται. Δεν ήταν ούτε και είναι εύκολη η προσπάθεια την οποία ξεκινήσαμε όλοι μαζί. Ωστόσο φαίνεται ότι εδώ υπάρχει πυξίδα, υπάρχει σχέ</w:t>
      </w:r>
      <w:r>
        <w:rPr>
          <w:rFonts w:eastAsia="Times New Roman" w:cs="Times New Roman"/>
          <w:szCs w:val="24"/>
        </w:rPr>
        <w:lastRenderedPageBreak/>
        <w:t xml:space="preserve">διο, υπάρχει στρατηγική και θα έλεγα </w:t>
      </w:r>
      <w:r>
        <w:rPr>
          <w:rFonts w:eastAsia="Times New Roman" w:cs="Times New Roman"/>
          <w:szCs w:val="24"/>
        </w:rPr>
        <w:t xml:space="preserve">ότι </w:t>
      </w:r>
      <w:r>
        <w:rPr>
          <w:rFonts w:eastAsia="Times New Roman" w:cs="Times New Roman"/>
          <w:szCs w:val="24"/>
        </w:rPr>
        <w:t xml:space="preserve">αυτό </w:t>
      </w:r>
      <w:r>
        <w:rPr>
          <w:rFonts w:eastAsia="Times New Roman" w:cs="Times New Roman"/>
          <w:szCs w:val="24"/>
        </w:rPr>
        <w:t xml:space="preserve">συμβαίνει </w:t>
      </w:r>
      <w:r>
        <w:rPr>
          <w:rFonts w:eastAsia="Times New Roman" w:cs="Times New Roman"/>
          <w:szCs w:val="24"/>
        </w:rPr>
        <w:t xml:space="preserve">σε αντίθεση με αυτό που συμβαίνει στον χώρο της Αξιωματικής Αντιπολίτευσης. </w:t>
      </w:r>
    </w:p>
    <w:p w14:paraId="0F16F47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Συνεπώς σας καλώ να δείτε το παρόν νομοσχέδιο, όπως και τα μέτρα που προηγήθηκαν για τις συλλογικές συμβάσεις, για τις επιστροφές των αναδρομικών ή αυτά που θα ακολ</w:t>
      </w:r>
      <w:r>
        <w:rPr>
          <w:rFonts w:eastAsia="Times New Roman" w:cs="Times New Roman"/>
          <w:szCs w:val="24"/>
        </w:rPr>
        <w:t xml:space="preserve">ουθήσουν, δηλαδή τη μείωση του ΕΝΦΙΑ, την επιδότηση του ενοικίου που αφορά γύρω στις τριακόσιες χιλιάδες οικογένειες, τις προσλήψεις στην ειδική αγωγή και στο πρόγραμμα «Βοήθεια στο Σπίτι» και το πιο εμβληματικό ίσως, την κατάργηση της </w:t>
      </w:r>
      <w:proofErr w:type="spellStart"/>
      <w:r>
        <w:rPr>
          <w:rFonts w:eastAsia="Times New Roman" w:cs="Times New Roman"/>
          <w:szCs w:val="24"/>
        </w:rPr>
        <w:t>απομείωσης</w:t>
      </w:r>
      <w:proofErr w:type="spellEnd"/>
      <w:r>
        <w:rPr>
          <w:rFonts w:eastAsia="Times New Roman" w:cs="Times New Roman"/>
          <w:szCs w:val="24"/>
        </w:rPr>
        <w:t xml:space="preserve"> των συντά</w:t>
      </w:r>
      <w:r>
        <w:rPr>
          <w:rFonts w:eastAsia="Times New Roman" w:cs="Times New Roman"/>
          <w:szCs w:val="24"/>
        </w:rPr>
        <w:t xml:space="preserve">ξεων ως ένα μέρος αυτού του σχεδιασμού που εξαρχής είχε η κυβερνητική </w:t>
      </w:r>
      <w:r>
        <w:rPr>
          <w:rFonts w:eastAsia="Times New Roman" w:cs="Times New Roman"/>
          <w:szCs w:val="24"/>
        </w:rPr>
        <w:t>π</w:t>
      </w:r>
      <w:r>
        <w:rPr>
          <w:rFonts w:eastAsia="Times New Roman" w:cs="Times New Roman"/>
          <w:szCs w:val="24"/>
        </w:rPr>
        <w:t xml:space="preserve">λειοψηφία. </w:t>
      </w:r>
    </w:p>
    <w:p w14:paraId="0F16F47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Σε πρώτη φάση στοχεύσαμε στη στήριξη των πιο αδύναμων, αυτών που η κρίση οδηγούσε στο περιθώριο και τώρα αξιοποιώντας τον δημοσιονομικό χώρο που δημιουργήθηκε, στοχεύουμε στ</w:t>
      </w:r>
      <w:r>
        <w:rPr>
          <w:rFonts w:eastAsia="Times New Roman" w:cs="Times New Roman"/>
          <w:szCs w:val="24"/>
        </w:rPr>
        <w:t>η στήριξη των μεσαίων στρωμάτων, των ελεύθερων επαγγελματιών, των αυτοαπασχολούμενων, των αγροτών. Το παρόν νομοσχέδιο είναι ένα μόνο μέρος σ</w:t>
      </w:r>
      <w:r>
        <w:rPr>
          <w:rFonts w:eastAsia="Times New Roman" w:cs="Times New Roman"/>
          <w:szCs w:val="24"/>
        </w:rPr>
        <w:t>ε</w:t>
      </w:r>
      <w:r>
        <w:rPr>
          <w:rFonts w:eastAsia="Times New Roman" w:cs="Times New Roman"/>
          <w:szCs w:val="24"/>
        </w:rPr>
        <w:t xml:space="preserve"> αυτή την προσπάθεια.</w:t>
      </w:r>
    </w:p>
    <w:p w14:paraId="0F16F47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στα του νομοσχεδίου τώρα.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δημιου</w:t>
      </w:r>
      <w:r>
        <w:rPr>
          <w:rFonts w:eastAsia="Times New Roman" w:cs="Times New Roman"/>
          <w:szCs w:val="24"/>
        </w:rPr>
        <w:t xml:space="preserve">ργήθηκε για να διασφαλίσει τη βιωσιμότητα του ασφαλιστικού συστήματος χωρίς να χρειαστεί άλλη οριζόντια και τυφλή περικοπή συντάξεων, με ενοποίηση των ασφαλιστικών ταμείων και τη λογική της σύνδεσης των ασφαλιστικών εισφορών με το πραγματικό εισόδημα κάθε </w:t>
      </w:r>
      <w:r>
        <w:rPr>
          <w:rFonts w:eastAsia="Times New Roman" w:cs="Times New Roman"/>
          <w:szCs w:val="24"/>
        </w:rPr>
        <w:t>εργαζόμενου, επαγγελματία ή αυτοαπασχολούμενου ή αγρότη.</w:t>
      </w:r>
    </w:p>
    <w:p w14:paraId="0F16F47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τα κατάφερε γιατί το ασφαλιστικό σύστημα που παραλάβαμε στα πρόθυρα της κατάρρευσης με έλλειμμα 1,1 δισεκατομμύριο, είναι πλέον σταθερό και πλεονασματικό. Και παρ</w:t>
      </w:r>
      <w:r>
        <w:rPr>
          <w:rFonts w:eastAsia="Times New Roman" w:cs="Times New Roman"/>
          <w:szCs w:val="24"/>
        </w:rPr>
        <w:t xml:space="preserve">’ </w:t>
      </w:r>
      <w:r>
        <w:rPr>
          <w:rFonts w:eastAsia="Times New Roman" w:cs="Times New Roman"/>
          <w:szCs w:val="24"/>
        </w:rPr>
        <w:t>ότι ο νόμος αυτός, ο ν.4387, έχ</w:t>
      </w:r>
      <w:r>
        <w:rPr>
          <w:rFonts w:eastAsia="Times New Roman" w:cs="Times New Roman"/>
          <w:szCs w:val="24"/>
        </w:rPr>
        <w:t xml:space="preserve">ει πολλά θετικά στοιχεία και μάλιστα για την </w:t>
      </w:r>
      <w:r>
        <w:rPr>
          <w:rFonts w:eastAsia="Times New Roman" w:cs="Times New Roman"/>
          <w:szCs w:val="24"/>
        </w:rPr>
        <w:t xml:space="preserve">πλειονότητα </w:t>
      </w:r>
      <w:r>
        <w:rPr>
          <w:rFonts w:eastAsia="Times New Roman" w:cs="Times New Roman"/>
          <w:szCs w:val="24"/>
        </w:rPr>
        <w:t>των –όπως ειπώθηκε κατ’ επανάληψη- ασφαλισμένων κατά 80% και πάνω, οι εισφορές είναι μικρότερες ακόμα και σήμερα, ωστόσο παρήγαγε και αδικίες ρίχνοντας βάρη σε κοινωνικές ομάδες μεσαίου και μεγάλου ε</w:t>
      </w:r>
      <w:r>
        <w:rPr>
          <w:rFonts w:eastAsia="Times New Roman" w:cs="Times New Roman"/>
          <w:szCs w:val="24"/>
        </w:rPr>
        <w:t>ισοδήματος.</w:t>
      </w:r>
    </w:p>
    <w:p w14:paraId="0F16F47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αυτές τις αδικίες θέλει να θεραπεύσει. Κι αυτό αφορά διακόσιες πενήντα χιλιάδες αυτοαπασχολούμενους, ελεύθερους επαγγελματίες και αγρότες. Συγκεκριμένα, </w:t>
      </w:r>
      <w:r>
        <w:rPr>
          <w:rFonts w:eastAsia="Times New Roman" w:cs="Times New Roman"/>
          <w:szCs w:val="24"/>
        </w:rPr>
        <w:lastRenderedPageBreak/>
        <w:t>μειώνονται οι ασφαλιστικές εισφορές για κύρια σύνταξη των ελευθέρων επα</w:t>
      </w:r>
      <w:r>
        <w:rPr>
          <w:rFonts w:eastAsia="Times New Roman" w:cs="Times New Roman"/>
          <w:szCs w:val="24"/>
        </w:rPr>
        <w:t xml:space="preserve">γγελματιών και αυτοαπασχολούμενων από 1-1-2019 κατά 33,3%. Από 20% σήμερα πηγαίνει στο 13,3%. Αντίστοιχα, η ασφαλιστική εισφορά των αγροτών μειώνεται σε 12% από 18% που θα ήταν την 1-1-2019. Αυτή ορίζεται σε 12,67% το 2020, σε 13% το 2021 και σε 13,3% από </w:t>
      </w:r>
      <w:r>
        <w:rPr>
          <w:rFonts w:eastAsia="Times New Roman" w:cs="Times New Roman"/>
          <w:szCs w:val="24"/>
        </w:rPr>
        <w:t>το 2022 και εντεύθεν.</w:t>
      </w:r>
    </w:p>
    <w:p w14:paraId="0F16F47C" w14:textId="77777777" w:rsidR="0091757C" w:rsidRDefault="00D319C2">
      <w:pPr>
        <w:spacing w:line="600" w:lineRule="auto"/>
        <w:ind w:firstLine="720"/>
        <w:jc w:val="both"/>
        <w:rPr>
          <w:rFonts w:eastAsia="Times New Roman"/>
          <w:szCs w:val="24"/>
        </w:rPr>
      </w:pPr>
      <w:r>
        <w:rPr>
          <w:rFonts w:eastAsia="Times New Roman"/>
          <w:szCs w:val="24"/>
        </w:rPr>
        <w:t>Η ασφαλιστική εισφορά για την κύρια σύνταξη των νεών επιστημόνων για το διάστημα έως και το πέμπτο έτος της υπαγωγής τους στην ασφάλιση μειώνεται από το 2019 στο 13,3%, βελτιώνεται δηλαδή το ήδη ισχύον καθεστώς των εκπτώσεων. Για τους</w:t>
      </w:r>
      <w:r>
        <w:rPr>
          <w:rFonts w:eastAsia="Times New Roman"/>
          <w:szCs w:val="24"/>
        </w:rPr>
        <w:t xml:space="preserve"> αυτοαπασχολούμενους επιστήμονες, μηχανικούς, δικηγόρους και γιατρούς το ασφαλιστήριο για επικουρική σύνταξη και εφάπαξ θα υπολογίζεται αναδρομικά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στην ελάχιστη βάση υπολογισμού, ανεξαρτήτως ύψους εισοδήματος.</w:t>
      </w:r>
    </w:p>
    <w:p w14:paraId="0F16F47D" w14:textId="77777777" w:rsidR="0091757C" w:rsidRDefault="00D319C2">
      <w:pPr>
        <w:spacing w:line="600" w:lineRule="auto"/>
        <w:ind w:firstLine="720"/>
        <w:jc w:val="both"/>
        <w:rPr>
          <w:rFonts w:eastAsia="Times New Roman"/>
          <w:szCs w:val="24"/>
        </w:rPr>
      </w:pPr>
      <w:r>
        <w:rPr>
          <w:rFonts w:eastAsia="Times New Roman"/>
          <w:szCs w:val="24"/>
        </w:rPr>
        <w:t>Κυρίες και κύριοι συνάδελφοι, κλε</w:t>
      </w:r>
      <w:r>
        <w:rPr>
          <w:rFonts w:eastAsia="Times New Roman"/>
          <w:szCs w:val="24"/>
        </w:rPr>
        <w:t>ίνοντας οφείλω να αναφερθώ συνοπτικά σε ορισμένες ρυθμίσεις οι οποίες μπορεί να μην βρίσκονται στα πρωτοσέλιδα, είναι όμως πολύ σημαντικές. Ξεχωρίζω τις ρυθμίσεις για την ενίσχυση του Σώματος Επιθεώρησης Εργασίας, θεωρώντας ότι το ΣΕΠΕ είναι ένα μάχιμο σώμ</w:t>
      </w:r>
      <w:r>
        <w:rPr>
          <w:rFonts w:eastAsia="Times New Roman"/>
          <w:szCs w:val="24"/>
        </w:rPr>
        <w:t xml:space="preserve">α από </w:t>
      </w:r>
      <w:r>
        <w:rPr>
          <w:rFonts w:eastAsia="Times New Roman"/>
          <w:szCs w:val="24"/>
        </w:rPr>
        <w:lastRenderedPageBreak/>
        <w:t>ανθρώπους που δίνουν σκληρό αγώνα μέσα στους χώρους δουλειάς για να υπερασπιστούν τους εργαζόμενους και όλα αυτά τα χρόνια πρέπει να πούμε ότι είχε αποτελέσματα. Η μαύρη εργασία από 18% το 2014 μειώθηκε στο 12% σήμερα. Ήταν οξύμωρο, ωστόσο, το γεγονό</w:t>
      </w:r>
      <w:r>
        <w:rPr>
          <w:rFonts w:eastAsia="Times New Roman"/>
          <w:szCs w:val="24"/>
        </w:rPr>
        <w:t>ς ότι τόσα χρόνια δεν υπήρχε ένα πλέγμα προστασίας για τους εργαζόμενους στο ΣΕΠΕ. Ξεχωρίζω, επίσης, τη ρύθμιση που επιτρέπει στους εργαζόμενους να παρίστανται στα ποινικά ως πολιτικώς ενάγοντες για τη μη καταβολή του μισθού τους, προκειμένου να μπορούν να</w:t>
      </w:r>
      <w:r>
        <w:rPr>
          <w:rFonts w:eastAsia="Times New Roman"/>
          <w:szCs w:val="24"/>
        </w:rPr>
        <w:t xml:space="preserve"> διεκδικούν και την ποινική τιμωρία του εργοδότη ο οποίος δεν κατέβαλε τον μισθό.</w:t>
      </w:r>
    </w:p>
    <w:p w14:paraId="0F16F47E" w14:textId="77777777" w:rsidR="0091757C" w:rsidRDefault="00D319C2">
      <w:pPr>
        <w:spacing w:line="600" w:lineRule="auto"/>
        <w:ind w:firstLine="720"/>
        <w:jc w:val="both"/>
        <w:rPr>
          <w:rFonts w:eastAsia="Times New Roman"/>
          <w:szCs w:val="24"/>
        </w:rPr>
      </w:pPr>
      <w:r>
        <w:rPr>
          <w:rFonts w:eastAsia="Times New Roman"/>
          <w:szCs w:val="24"/>
        </w:rPr>
        <w:t>Θέλω να τελειώσω με την υπουργική τροπολογία που αφορά τη ρύθμιση για οφειλέτες ελεύθερους επαγγελματίες ενταγμένους σε προγράμματα έναρξης ή επανέναρξης επιχειρηματικής δρασ</w:t>
      </w:r>
      <w:r>
        <w:rPr>
          <w:rFonts w:eastAsia="Times New Roman"/>
          <w:szCs w:val="24"/>
        </w:rPr>
        <w:t xml:space="preserve">τηριότητας του ΟΑΕΔ και δεύτερον, ρυθμίσεις για την επέκταση του </w:t>
      </w:r>
      <w:r>
        <w:rPr>
          <w:rFonts w:eastAsia="Times New Roman"/>
          <w:szCs w:val="24"/>
        </w:rPr>
        <w:t>π</w:t>
      </w:r>
      <w:r>
        <w:rPr>
          <w:rFonts w:eastAsia="Times New Roman"/>
          <w:szCs w:val="24"/>
        </w:rPr>
        <w:t>ρογράμματος «Σχολικά Γεύματα» στα εσπερινά γυμνάσια και λύκεια. Επειδή δεν έχω</w:t>
      </w:r>
      <w:r>
        <w:rPr>
          <w:rFonts w:eastAsia="Times New Roman"/>
          <w:szCs w:val="24"/>
        </w:rPr>
        <w:t xml:space="preserve"> χρόνο</w:t>
      </w:r>
      <w:r>
        <w:rPr>
          <w:rFonts w:eastAsia="Times New Roman"/>
          <w:szCs w:val="24"/>
        </w:rPr>
        <w:t xml:space="preserve">, λέω απλώς πως θεωρώ ότι και τα δύο αυτά είναι πολύ σημαντικά, διότι με το μεν πρώτο αποκτούν δυνατότητα </w:t>
      </w:r>
      <w:r>
        <w:rPr>
          <w:rFonts w:eastAsia="Times New Roman"/>
          <w:szCs w:val="24"/>
        </w:rPr>
        <w:t xml:space="preserve">ασφαλιστικής ενημερότητας και παραμένουν ενήμεροι αυτοί οι επαγγελματίες που είναι σε αυτά τα </w:t>
      </w:r>
      <w:r>
        <w:rPr>
          <w:rFonts w:eastAsia="Times New Roman"/>
          <w:szCs w:val="24"/>
        </w:rPr>
        <w:lastRenderedPageBreak/>
        <w:t>προγράμματα καθ’ όλη τη διάρκεια και εφόσον είναι συνεπείς με τις τρέχουσες εισφορές και για το δεύτερο είναι πολύ φανερό διότι τα σχολικά γεύματα έχουν πολύ θετι</w:t>
      </w:r>
      <w:r>
        <w:rPr>
          <w:rFonts w:eastAsia="Times New Roman"/>
          <w:szCs w:val="24"/>
        </w:rPr>
        <w:t>κά αποτελέσματα και μάλιστα, έχει μεγάλη σημασία ότι αυτά επεκτείνονται σε έναν σημαντικό θεσμό, όπως είναι τα εσπερινά και βραδινά λύκεια και γυμνάσια.</w:t>
      </w:r>
    </w:p>
    <w:p w14:paraId="0F16F47F" w14:textId="77777777" w:rsidR="0091757C" w:rsidRDefault="00D319C2">
      <w:pPr>
        <w:spacing w:line="600" w:lineRule="auto"/>
        <w:ind w:firstLine="720"/>
        <w:jc w:val="both"/>
        <w:rPr>
          <w:rFonts w:eastAsia="Times New Roman"/>
          <w:szCs w:val="24"/>
        </w:rPr>
      </w:pPr>
      <w:r>
        <w:rPr>
          <w:rFonts w:eastAsia="Times New Roman"/>
          <w:szCs w:val="24"/>
        </w:rPr>
        <w:t>Ευχαριστώ.</w:t>
      </w:r>
    </w:p>
    <w:p w14:paraId="0F16F480" w14:textId="77777777" w:rsidR="0091757C" w:rsidRDefault="00D319C2">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F16F481" w14:textId="77777777" w:rsidR="0091757C" w:rsidRDefault="00D319C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Τον λόγο έχει ο κ. Παπαηλιού από τον ΣΥΡΙΖΑ.</w:t>
      </w:r>
    </w:p>
    <w:p w14:paraId="0F16F482" w14:textId="77777777" w:rsidR="0091757C" w:rsidRDefault="00D319C2">
      <w:pPr>
        <w:spacing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Κύριε Πρόεδρε, κυρίες και κύριοι συνάδελφοι, το υπό κρίση νομοσχέδιο προστίθεται σε μ</w:t>
      </w:r>
      <w:r>
        <w:rPr>
          <w:rFonts w:eastAsia="Times New Roman"/>
          <w:szCs w:val="24"/>
        </w:rPr>
        <w:t>ί</w:t>
      </w:r>
      <w:r>
        <w:rPr>
          <w:rFonts w:eastAsia="Times New Roman"/>
          <w:szCs w:val="24"/>
        </w:rPr>
        <w:t>α σειρά νομοσχεδίων που εισάγονται προς συζήτηση και ψήφιση στη Βουλή και έχουν ήδη ψηφιστεί ή θα ψηφιστο</w:t>
      </w:r>
      <w:r>
        <w:rPr>
          <w:rFonts w:eastAsia="Times New Roman"/>
          <w:szCs w:val="24"/>
        </w:rPr>
        <w:t xml:space="preserve">ύν από τη Βουλή και τα οποία αφ’ ενός μεν σηματοδοτούν και επιβεβαιώνουν έμπρακτα το τέλος των μνημονίων, δηλαδή την έξοδο της χώρας από τις </w:t>
      </w:r>
      <w:proofErr w:type="spellStart"/>
      <w:r>
        <w:rPr>
          <w:rFonts w:eastAsia="Times New Roman"/>
          <w:szCs w:val="24"/>
        </w:rPr>
        <w:t>μνημονιακές</w:t>
      </w:r>
      <w:proofErr w:type="spellEnd"/>
      <w:r>
        <w:rPr>
          <w:rFonts w:eastAsia="Times New Roman"/>
          <w:szCs w:val="24"/>
        </w:rPr>
        <w:t xml:space="preserve"> πολιτικές και αφ’ ετέρου χαρακτηρίζουν και </w:t>
      </w:r>
      <w:r>
        <w:rPr>
          <w:rFonts w:eastAsia="Times New Roman"/>
          <w:szCs w:val="24"/>
        </w:rPr>
        <w:lastRenderedPageBreak/>
        <w:t>εξειδικεύουν την προοδευτική κατεύθυνση της πολιτικής του ΣΥ</w:t>
      </w:r>
      <w:r>
        <w:rPr>
          <w:rFonts w:eastAsia="Times New Roman"/>
          <w:szCs w:val="24"/>
        </w:rPr>
        <w:t>ΡΙΖΑ μετά από αυτή την έξοδο, μ</w:t>
      </w:r>
      <w:r>
        <w:rPr>
          <w:rFonts w:eastAsia="Times New Roman"/>
          <w:szCs w:val="24"/>
        </w:rPr>
        <w:t>ί</w:t>
      </w:r>
      <w:r>
        <w:rPr>
          <w:rFonts w:eastAsia="Times New Roman"/>
          <w:szCs w:val="24"/>
        </w:rPr>
        <w:t>α κατεύθυνση εκ διαμέτρου αντίθετη προς την πολιτική της Αξιωματικής Αντιπολίτευσης, η οποία ταυτίζεται, αν δεν υπερακοντίζει, την πολιτική των μνημονίων.</w:t>
      </w:r>
    </w:p>
    <w:p w14:paraId="0F16F483" w14:textId="77777777" w:rsidR="0091757C" w:rsidRDefault="00D319C2">
      <w:pPr>
        <w:spacing w:line="600" w:lineRule="auto"/>
        <w:ind w:firstLine="720"/>
        <w:jc w:val="both"/>
        <w:rPr>
          <w:rFonts w:eastAsia="Times New Roman"/>
          <w:szCs w:val="24"/>
        </w:rPr>
      </w:pPr>
      <w:r>
        <w:rPr>
          <w:rFonts w:eastAsia="Times New Roman"/>
          <w:szCs w:val="24"/>
        </w:rPr>
        <w:t>Χωρίς τα μνημόνια η Νέα Δημοκρατία δεν έχει άλλη πολιτική, διότι αυτή</w:t>
      </w:r>
      <w:r>
        <w:rPr>
          <w:rFonts w:eastAsia="Times New Roman"/>
          <w:szCs w:val="24"/>
        </w:rPr>
        <w:t xml:space="preserve"> είναι η πολιτική της. Ενθυμούμαστε τις αναφορές στελεχών της Αξιωματικής Αντιπολίτευσης για την ευλογία των μνημονίων, τα οποία αν δεν υπήρχαν θα έπρεπε να τα εφεύρουμε. Ηχεί ακόμα στα αυτιά μας μετά την ομιλία του Πιερ </w:t>
      </w:r>
      <w:proofErr w:type="spellStart"/>
      <w:r>
        <w:rPr>
          <w:rFonts w:eastAsia="Times New Roman"/>
          <w:szCs w:val="24"/>
        </w:rPr>
        <w:t>Μοσκοβισί</w:t>
      </w:r>
      <w:proofErr w:type="spellEnd"/>
      <w:r>
        <w:rPr>
          <w:rFonts w:eastAsia="Times New Roman"/>
          <w:szCs w:val="24"/>
        </w:rPr>
        <w:t xml:space="preserve"> στην Αίθουσα της Γερουσία</w:t>
      </w:r>
      <w:r>
        <w:rPr>
          <w:rFonts w:eastAsia="Times New Roman"/>
          <w:szCs w:val="24"/>
        </w:rPr>
        <w:t xml:space="preserve">ς, </w:t>
      </w:r>
      <w:r>
        <w:rPr>
          <w:rFonts w:eastAsia="Times New Roman"/>
          <w:szCs w:val="24"/>
        </w:rPr>
        <w:t xml:space="preserve">στην οποία αναφέρθηκε </w:t>
      </w:r>
      <w:r>
        <w:rPr>
          <w:rFonts w:eastAsia="Times New Roman"/>
          <w:szCs w:val="24"/>
        </w:rPr>
        <w:t>στο ενδεχόμενο μη μείωσης των συντάξεων, λόγω βελτίωσης των οικονομικών δεδομένων</w:t>
      </w:r>
      <w:r>
        <w:rPr>
          <w:rFonts w:eastAsia="Times New Roman"/>
          <w:szCs w:val="24"/>
        </w:rPr>
        <w:t xml:space="preserve"> η αναφορά του Β΄ Αντιπροέδρου της Νέας Δημοκρατίας</w:t>
      </w:r>
      <w:r>
        <w:rPr>
          <w:rFonts w:eastAsia="Times New Roman"/>
          <w:szCs w:val="24"/>
        </w:rPr>
        <w:t xml:space="preserve"> να μην προχωρήσουμε σε μη μείωση των συντάξεων, διότι το πρόγραμμα της Νέας Δημοκρατίας στηρίζεται</w:t>
      </w:r>
      <w:r>
        <w:rPr>
          <w:rFonts w:eastAsia="Times New Roman"/>
          <w:szCs w:val="24"/>
        </w:rPr>
        <w:t xml:space="preserve"> στη μείωση των συντάξεων.</w:t>
      </w:r>
    </w:p>
    <w:p w14:paraId="0F16F48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 αυτό η Νέα Δημοκρατία και από τον Αύγουστο του 2018 βολοδέρνει μετά τις συνεχόμενες διαψεύσεις όσων κατά καιρούς και συνεχώς προέβλεπε ή μάλλον προσδοκούσε</w:t>
      </w:r>
      <w:r>
        <w:rPr>
          <w:rFonts w:eastAsia="Times New Roman" w:cs="Times New Roman"/>
          <w:szCs w:val="24"/>
        </w:rPr>
        <w:t>,</w:t>
      </w:r>
      <w:r>
        <w:rPr>
          <w:rFonts w:eastAsia="Times New Roman" w:cs="Times New Roman"/>
          <w:szCs w:val="24"/>
        </w:rPr>
        <w:t xml:space="preserve"> στην αποτυχία </w:t>
      </w:r>
      <w:r>
        <w:rPr>
          <w:rFonts w:eastAsia="Times New Roman" w:cs="Times New Roman"/>
          <w:szCs w:val="24"/>
        </w:rPr>
        <w:lastRenderedPageBreak/>
        <w:t>της κυβερνητικής πολιτικής. Επομένως τα περί υποκρισία</w:t>
      </w:r>
      <w:r>
        <w:rPr>
          <w:rFonts w:eastAsia="Times New Roman" w:cs="Times New Roman"/>
          <w:szCs w:val="24"/>
        </w:rPr>
        <w:t xml:space="preserve">ς και θράσους που </w:t>
      </w:r>
      <w:proofErr w:type="spellStart"/>
      <w:r>
        <w:rPr>
          <w:rFonts w:eastAsia="Times New Roman" w:cs="Times New Roman"/>
          <w:szCs w:val="24"/>
        </w:rPr>
        <w:t>ελέχθησαν</w:t>
      </w:r>
      <w:proofErr w:type="spellEnd"/>
      <w:r>
        <w:rPr>
          <w:rFonts w:eastAsia="Times New Roman" w:cs="Times New Roman"/>
          <w:szCs w:val="24"/>
        </w:rPr>
        <w:t xml:space="preserve"> από ομιλητές της Αξιωματικής Αντιπολίτευσης αφορούν την ίδια, αφού αυτά εκπέμπει η πολιτική της.</w:t>
      </w:r>
    </w:p>
    <w:p w14:paraId="0F16F48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Πριν την ασφαλιστική μεταρρύθμιση του 2016 το ασφαλιστικό σύστημα ήταν άναρχο, κατακερματισμένο, ανορθολογικό, αναποτελεσματικό και</w:t>
      </w:r>
      <w:r>
        <w:rPr>
          <w:rFonts w:eastAsia="Times New Roman" w:cs="Times New Roman"/>
          <w:szCs w:val="24"/>
        </w:rPr>
        <w:t xml:space="preserve"> συνακόλουθα μη βιώσιμο και κοινωνικά άδικο. </w:t>
      </w:r>
      <w:r>
        <w:rPr>
          <w:rFonts w:eastAsia="Times New Roman" w:cs="Times New Roman"/>
          <w:szCs w:val="24"/>
        </w:rPr>
        <w:t>«</w:t>
      </w:r>
      <w:r>
        <w:rPr>
          <w:rFonts w:eastAsia="Times New Roman" w:cs="Times New Roman"/>
          <w:szCs w:val="24"/>
        </w:rPr>
        <w:t>Π</w:t>
      </w:r>
      <w:r w:rsidRPr="00BB2410">
        <w:rPr>
          <w:rFonts w:eastAsia="Times New Roman" w:cs="Times New Roman"/>
          <w:szCs w:val="24"/>
        </w:rPr>
        <w:t xml:space="preserve">λίνθοι και κέραμοι ατάκτως </w:t>
      </w:r>
      <w:proofErr w:type="spellStart"/>
      <w:r w:rsidRPr="00BB2410">
        <w:rPr>
          <w:rFonts w:eastAsia="Times New Roman" w:cs="Times New Roman"/>
          <w:szCs w:val="24"/>
        </w:rPr>
        <w:t>ερριμμέν</w:t>
      </w:r>
      <w:r>
        <w:rPr>
          <w:rFonts w:eastAsia="Times New Roman" w:cs="Times New Roman"/>
          <w:szCs w:val="24"/>
        </w:rPr>
        <w:t>α</w:t>
      </w:r>
      <w:proofErr w:type="spellEnd"/>
      <w:r>
        <w:rPr>
          <w:rFonts w:eastAsia="Times New Roman" w:cs="Times New Roman"/>
          <w:szCs w:val="24"/>
        </w:rPr>
        <w:t>»</w:t>
      </w:r>
      <w:r>
        <w:rPr>
          <w:rFonts w:eastAsia="Times New Roman" w:cs="Times New Roman"/>
          <w:szCs w:val="24"/>
        </w:rPr>
        <w:t>, με μεγάλο αριθμό ασφαλιστικών ταμείων, με διαφορετικούς κανόνες υπολογισμού των συντάξεων.</w:t>
      </w:r>
    </w:p>
    <w:p w14:paraId="0F16F48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Αυτή η κατάσταση και μάλιστα, παρά τις περικοπές των συντάξεων που έγιναν επί των κυβερνήσεων της Νέας Δημοκρατίας και του ΠΑΣΟΚ, κατέληξε σε ελλείματα και σε τετρακόσιες χιλιάδες απλήρωτες συντάξεις</w:t>
      </w:r>
      <w:r>
        <w:rPr>
          <w:rFonts w:eastAsia="Times New Roman" w:cs="Times New Roman"/>
          <w:szCs w:val="24"/>
        </w:rPr>
        <w:t>, εκτός της άνισης μεταχείρισης των ασφαλισμένων που προκ</w:t>
      </w:r>
      <w:r>
        <w:rPr>
          <w:rFonts w:eastAsia="Times New Roman" w:cs="Times New Roman"/>
          <w:szCs w:val="24"/>
        </w:rPr>
        <w:t>αλούσε</w:t>
      </w:r>
      <w:r>
        <w:rPr>
          <w:rFonts w:eastAsia="Times New Roman" w:cs="Times New Roman"/>
          <w:szCs w:val="24"/>
        </w:rPr>
        <w:t>.</w:t>
      </w:r>
    </w:p>
    <w:p w14:paraId="0F16F48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ασφαλιστική μεταρρύθμιση, ο ν.4387/2016</w:t>
      </w:r>
      <w:r>
        <w:rPr>
          <w:rFonts w:eastAsia="Times New Roman" w:cs="Times New Roman"/>
          <w:szCs w:val="24"/>
        </w:rPr>
        <w:t>,</w:t>
      </w:r>
      <w:r w:rsidRPr="00AB594B">
        <w:rPr>
          <w:rFonts w:eastAsia="Times New Roman" w:cs="Times New Roman"/>
          <w:szCs w:val="24"/>
        </w:rPr>
        <w:t xml:space="preserve"> συνέπτυξε</w:t>
      </w:r>
      <w:r>
        <w:rPr>
          <w:rFonts w:eastAsia="Times New Roman" w:cs="Times New Roman"/>
          <w:szCs w:val="24"/>
        </w:rPr>
        <w:t xml:space="preserve"> όλα τα ασφαλιστικά ταμεία σε έναν ενιαίο φορέα, τον Ενιαίο Φορέα Κοινωνικής Ασφάλισης και θέσπισε ενιαίους κανόνες για την ασφάλιση όλων, ανεξαρτήτως επαγγελματικής δραστηριότητας </w:t>
      </w:r>
      <w:r>
        <w:rPr>
          <w:rFonts w:eastAsia="Times New Roman" w:cs="Times New Roman"/>
          <w:szCs w:val="24"/>
        </w:rPr>
        <w:lastRenderedPageBreak/>
        <w:t>και είδους εργα</w:t>
      </w:r>
      <w:r>
        <w:rPr>
          <w:rFonts w:eastAsia="Times New Roman" w:cs="Times New Roman"/>
          <w:szCs w:val="24"/>
        </w:rPr>
        <w:t>σιακής σχέσης. Συνέδεσε δε το ύψος των ασφαλιστικών εισφορών με το εισόδημα, μ</w:t>
      </w:r>
      <w:r>
        <w:rPr>
          <w:rFonts w:eastAsia="Times New Roman" w:cs="Times New Roman"/>
          <w:szCs w:val="24"/>
        </w:rPr>
        <w:t>ί</w:t>
      </w:r>
      <w:r>
        <w:rPr>
          <w:rFonts w:eastAsia="Times New Roman" w:cs="Times New Roman"/>
          <w:szCs w:val="24"/>
        </w:rPr>
        <w:t>α ρύθμιση απολύτως δίκαιη</w:t>
      </w:r>
      <w:r>
        <w:rPr>
          <w:rFonts w:eastAsia="Times New Roman" w:cs="Times New Roman"/>
          <w:szCs w:val="24"/>
        </w:rPr>
        <w:t>,</w:t>
      </w:r>
      <w:r>
        <w:rPr>
          <w:rFonts w:eastAsia="Times New Roman" w:cs="Times New Roman"/>
          <w:szCs w:val="24"/>
        </w:rPr>
        <w:t xml:space="preserve"> και επιπλέον θέσπισε την εθνική σύνταξη. Την ασφαλιστική μεταρρύθμιση, που αποσκοπεί στην οικονομική βιωσιμότητα, τον </w:t>
      </w:r>
      <w:proofErr w:type="spellStart"/>
      <w:r>
        <w:rPr>
          <w:rFonts w:eastAsia="Times New Roman" w:cs="Times New Roman"/>
          <w:szCs w:val="24"/>
        </w:rPr>
        <w:t>εξορθολογισμό</w:t>
      </w:r>
      <w:proofErr w:type="spellEnd"/>
      <w:r>
        <w:rPr>
          <w:rFonts w:eastAsia="Times New Roman" w:cs="Times New Roman"/>
          <w:szCs w:val="24"/>
        </w:rPr>
        <w:t xml:space="preserve"> και την κοινωνική </w:t>
      </w:r>
      <w:r>
        <w:rPr>
          <w:rFonts w:eastAsia="Times New Roman" w:cs="Times New Roman"/>
          <w:szCs w:val="24"/>
        </w:rPr>
        <w:t xml:space="preserve">αποτελεσματικότητα του ασφαλιστικού συστήματος, διατρέχουν οι αρχές της ισονομίας και της κοινωνικής </w:t>
      </w:r>
      <w:proofErr w:type="spellStart"/>
      <w:r>
        <w:rPr>
          <w:rFonts w:eastAsia="Times New Roman" w:cs="Times New Roman"/>
          <w:szCs w:val="24"/>
        </w:rPr>
        <w:t>διαγενεακής</w:t>
      </w:r>
      <w:proofErr w:type="spellEnd"/>
      <w:r>
        <w:rPr>
          <w:rFonts w:eastAsia="Times New Roman" w:cs="Times New Roman"/>
          <w:szCs w:val="24"/>
        </w:rPr>
        <w:t xml:space="preserve"> δικαιοσύνης. Σε αυτό το πλαίσιο ο ΕΦΚΑ είναι πλεονασματικός, ενώ υπάρχει σημαντικότατη και προγραμματισμένη εκκαθάριση των αιτήσεων συνταξιοδότ</w:t>
      </w:r>
      <w:r>
        <w:rPr>
          <w:rFonts w:eastAsia="Times New Roman" w:cs="Times New Roman"/>
          <w:szCs w:val="24"/>
        </w:rPr>
        <w:t>ησης.</w:t>
      </w:r>
    </w:p>
    <w:p w14:paraId="0F16F48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Δεν υπάρχει αμφιβολία ότι ο ν.4387/2016 περιέχει και αδικίες και αστοχίες. Αυτές οφείλουμε να άρουμε και να διορθώσουμε. Και αυτό θα γίνει σταδιακά. Το παρόν νομοσχέδιο είναι ένα πρώτο βήμα. Οι μειώσεις των ασφαλιστικών εισφορών που προβλέπονται με τ</w:t>
      </w:r>
      <w:r>
        <w:rPr>
          <w:rFonts w:eastAsia="Times New Roman" w:cs="Times New Roman"/>
          <w:szCs w:val="24"/>
        </w:rPr>
        <w:t>ο νομοσχέδιο είναι πραγματικές. Ουσιαστική ελάφρυνση για ελεύθερους επαγγελματίες, αυτοαπασχολούμενους, νεοεισερχόμενους στην αγορά εργασίας επιστήμονες, αγρότες, που αποτυπώνεται υλικά στην τσέπη των ασφαλισμένων. Δεν είναι προπαγανδιστικές εξαγγελίες.</w:t>
      </w:r>
    </w:p>
    <w:p w14:paraId="0F16F48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Θέ</w:t>
      </w:r>
      <w:r>
        <w:rPr>
          <w:rFonts w:eastAsia="Times New Roman" w:cs="Times New Roman"/>
          <w:szCs w:val="24"/>
        </w:rPr>
        <w:t>λω να αναφερθώ σε μ</w:t>
      </w:r>
      <w:r>
        <w:rPr>
          <w:rFonts w:eastAsia="Times New Roman" w:cs="Times New Roman"/>
          <w:szCs w:val="24"/>
        </w:rPr>
        <w:t>ί</w:t>
      </w:r>
      <w:r>
        <w:rPr>
          <w:rFonts w:eastAsia="Times New Roman" w:cs="Times New Roman"/>
          <w:szCs w:val="24"/>
        </w:rPr>
        <w:t>α ακόμα ρύθμιση, που αφορά τις εργασιακές σχέσεις, το ατομικό εργατικό δίκαιο. Αναφέρομαι στο άρθρο 23 για παράσταση πολιτικής αγωγής των εργαζομένων στους οποίους δεν έχουν καταβληθεί δεδουλευμένες αποδοχές και η αποζημίωση απόλυσης. Η</w:t>
      </w:r>
      <w:r>
        <w:rPr>
          <w:rFonts w:eastAsia="Times New Roman" w:cs="Times New Roman"/>
          <w:szCs w:val="24"/>
        </w:rPr>
        <w:t xml:space="preserve"> διάταξη του άρθρου 23 ρυθμίζει μια έλλειψη που καθιστούσε απρόσφορη την ποινική δίωξη κατά του εργοδότη για την μη καταβολή δεδουλευμένων.</w:t>
      </w:r>
    </w:p>
    <w:p w14:paraId="0F16F48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Η μη καταβολή δεδουλευμένων είναι ποινικό αδίκημα. Ο εργαζόμενος, όταν του οφείλονται αποδοχές, προσφεύγει στο ΣΕΠΕ </w:t>
      </w:r>
      <w:r>
        <w:rPr>
          <w:rFonts w:eastAsia="Times New Roman" w:cs="Times New Roman"/>
          <w:szCs w:val="24"/>
        </w:rPr>
        <w:t xml:space="preserve">και το τελευταίο παραπέμπει την υπόθεση στον </w:t>
      </w:r>
      <w:r>
        <w:rPr>
          <w:rFonts w:eastAsia="Times New Roman" w:cs="Times New Roman"/>
          <w:szCs w:val="24"/>
        </w:rPr>
        <w:t>ε</w:t>
      </w:r>
      <w:r>
        <w:rPr>
          <w:rFonts w:eastAsia="Times New Roman" w:cs="Times New Roman"/>
          <w:szCs w:val="24"/>
        </w:rPr>
        <w:t>ισαγγελέα, ο οποίος ασκεί ποινική δίωξη. Όταν όμως, η υπόθεση εισάγεται στο ακροατήριο, ο εργαζόμενος</w:t>
      </w:r>
      <w:r>
        <w:rPr>
          <w:rFonts w:eastAsia="Times New Roman" w:cs="Times New Roman"/>
          <w:szCs w:val="24"/>
        </w:rPr>
        <w:t>,</w:t>
      </w:r>
      <w:r>
        <w:rPr>
          <w:rFonts w:eastAsia="Times New Roman" w:cs="Times New Roman"/>
          <w:szCs w:val="24"/>
        </w:rPr>
        <w:t xml:space="preserve"> μέχρι σήμερα</w:t>
      </w:r>
      <w:r>
        <w:rPr>
          <w:rFonts w:eastAsia="Times New Roman" w:cs="Times New Roman"/>
          <w:szCs w:val="24"/>
        </w:rPr>
        <w:t>,</w:t>
      </w:r>
      <w:r>
        <w:rPr>
          <w:rFonts w:eastAsia="Times New Roman" w:cs="Times New Roman"/>
          <w:szCs w:val="24"/>
        </w:rPr>
        <w:t xml:space="preserve"> δεν μπορούσε να παρίσταται ως πολιτικώς ενάγων, καθώς η μη καταβολή δεδουλευμένων δεν γεννά υ</w:t>
      </w:r>
      <w:r>
        <w:rPr>
          <w:rFonts w:eastAsia="Times New Roman" w:cs="Times New Roman"/>
          <w:szCs w:val="24"/>
        </w:rPr>
        <w:t>πέρ των εργαζομένων αξίωση αποζημίωσης</w:t>
      </w:r>
      <w:r>
        <w:rPr>
          <w:rFonts w:eastAsia="Times New Roman" w:cs="Times New Roman"/>
          <w:szCs w:val="24"/>
        </w:rPr>
        <w:t>, χρηματικής ικανοποίησης,</w:t>
      </w:r>
      <w:r>
        <w:rPr>
          <w:rFonts w:eastAsia="Times New Roman" w:cs="Times New Roman"/>
          <w:szCs w:val="24"/>
        </w:rPr>
        <w:t xml:space="preserve"> για προκληθείσα εκ της μη καταβολής ηθική βλάβη.</w:t>
      </w:r>
    </w:p>
    <w:p w14:paraId="0F16F48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Οι εργαζόμενοι αποκτούν τώρα για πρώτη φορά το δικαίωμα να παρίστανται ως πολιτικώς ενάγοντες στις ποινικές δίκες εις βάρος των εργοδοτών, λόγ</w:t>
      </w:r>
      <w:r>
        <w:rPr>
          <w:rFonts w:eastAsia="Times New Roman" w:cs="Times New Roman"/>
          <w:szCs w:val="24"/>
        </w:rPr>
        <w:t xml:space="preserve">ω μη καταβολής δεδουλευμένων </w:t>
      </w:r>
      <w:r>
        <w:rPr>
          <w:rFonts w:eastAsia="Times New Roman" w:cs="Times New Roman"/>
          <w:szCs w:val="24"/>
        </w:rPr>
        <w:lastRenderedPageBreak/>
        <w:t>αποδοχών ή τ</w:t>
      </w:r>
      <w:r>
        <w:rPr>
          <w:rFonts w:eastAsia="Times New Roman" w:cs="Times New Roman"/>
          <w:szCs w:val="24"/>
        </w:rPr>
        <w:t>η</w:t>
      </w:r>
      <w:r>
        <w:rPr>
          <w:rFonts w:eastAsia="Times New Roman" w:cs="Times New Roman"/>
          <w:szCs w:val="24"/>
        </w:rPr>
        <w:t xml:space="preserve">ς οφειλόμενης αποζημίωσης απόλυσης. </w:t>
      </w:r>
      <w:r>
        <w:rPr>
          <w:rFonts w:eastAsia="Times New Roman" w:cs="Times New Roman"/>
          <w:szCs w:val="24"/>
        </w:rPr>
        <w:t xml:space="preserve">Σε αυτό το πλαίσιο </w:t>
      </w:r>
      <w:r>
        <w:rPr>
          <w:rFonts w:eastAsia="Times New Roman" w:cs="Times New Roman"/>
          <w:szCs w:val="24"/>
        </w:rPr>
        <w:t>οι εργαζόμενοι οι οποίοι είναι οι ουσιαστικά αδικηθέντες από την παράνομη και ποινικά κολάσιμη πράξη του εργοδότη, θα μπορούν να παρίστανται ως πολιτικώς ενάγο</w:t>
      </w:r>
      <w:r>
        <w:rPr>
          <w:rFonts w:eastAsia="Times New Roman" w:cs="Times New Roman"/>
          <w:szCs w:val="24"/>
        </w:rPr>
        <w:t>ντες στην εκδίκαση και να συμβάλουν σημαντικά στη διάγνωση της υπόθεσης και στην αναζήτηση της ουσιαστικής αλήθειας.</w:t>
      </w:r>
    </w:p>
    <w:p w14:paraId="0F16F48C"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Έτσι, μετά από πολλές </w:t>
      </w:r>
      <w:r>
        <w:rPr>
          <w:rFonts w:eastAsia="Times New Roman"/>
          <w:szCs w:val="24"/>
        </w:rPr>
        <w:t>άλλες,</w:t>
      </w:r>
      <w:r>
        <w:rPr>
          <w:rFonts w:eastAsia="Times New Roman"/>
          <w:szCs w:val="24"/>
        </w:rPr>
        <w:t xml:space="preserve"> ήδη </w:t>
      </w:r>
      <w:proofErr w:type="spellStart"/>
      <w:r>
        <w:rPr>
          <w:rFonts w:eastAsia="Times New Roman"/>
          <w:szCs w:val="24"/>
        </w:rPr>
        <w:t>ψηφισθείσες</w:t>
      </w:r>
      <w:proofErr w:type="spellEnd"/>
      <w:r>
        <w:rPr>
          <w:rFonts w:eastAsia="Times New Roman"/>
          <w:szCs w:val="24"/>
        </w:rPr>
        <w:t>,</w:t>
      </w:r>
      <w:r>
        <w:rPr>
          <w:rFonts w:eastAsia="Times New Roman"/>
          <w:szCs w:val="24"/>
        </w:rPr>
        <w:t xml:space="preserve"> ρυθμίσεις αλλά και την επαναφορά της συλλογικής αυτονομίας, των συλλογικών συμβάσεων εργασίας</w:t>
      </w:r>
      <w:r>
        <w:rPr>
          <w:rFonts w:eastAsia="Times New Roman"/>
          <w:szCs w:val="24"/>
        </w:rPr>
        <w:t xml:space="preserve">, προστίθεται μία ακόμα ρύθμιση προς όφελος του κόσμου της εργασίας. </w:t>
      </w:r>
      <w:r>
        <w:rPr>
          <w:rFonts w:eastAsia="Times New Roman"/>
          <w:szCs w:val="24"/>
        </w:rPr>
        <w:t xml:space="preserve">Ακολουθούν </w:t>
      </w:r>
      <w:r>
        <w:rPr>
          <w:rFonts w:eastAsia="Times New Roman"/>
          <w:szCs w:val="24"/>
        </w:rPr>
        <w:t xml:space="preserve">η μη περικοπή των συντάξεων, το επίδομα ενοικίου για τετρακόσιες χιλιάδες οικογένειες, άλλες ρυθμίσεις, όπως η αύξηση του κατώτατου μισθού, η κατάργηση του </w:t>
      </w:r>
      <w:proofErr w:type="spellStart"/>
      <w:r>
        <w:rPr>
          <w:rFonts w:eastAsia="Times New Roman"/>
          <w:szCs w:val="24"/>
        </w:rPr>
        <w:t>υποκατώτατου</w:t>
      </w:r>
      <w:proofErr w:type="spellEnd"/>
      <w:r>
        <w:rPr>
          <w:rFonts w:eastAsia="Times New Roman"/>
          <w:szCs w:val="24"/>
        </w:rPr>
        <w:t xml:space="preserve"> και βάσ</w:t>
      </w:r>
      <w:r>
        <w:rPr>
          <w:rFonts w:eastAsia="Times New Roman"/>
          <w:szCs w:val="24"/>
        </w:rPr>
        <w:t xml:space="preserve">ει της προβλεπόμενης θετικής εξέλιξης της οικονομίας </w:t>
      </w:r>
      <w:proofErr w:type="spellStart"/>
      <w:r>
        <w:rPr>
          <w:rFonts w:eastAsia="Times New Roman"/>
          <w:szCs w:val="24"/>
        </w:rPr>
        <w:t>προσδοκάται</w:t>
      </w:r>
      <w:proofErr w:type="spellEnd"/>
      <w:r>
        <w:rPr>
          <w:rFonts w:eastAsia="Times New Roman"/>
          <w:szCs w:val="24"/>
        </w:rPr>
        <w:t xml:space="preserve"> η μη μείωση του αφορολόγητου.</w:t>
      </w:r>
    </w:p>
    <w:p w14:paraId="0F16F48D"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και με αυτό το νομοσχέδιο διαψεύδονται, θα έλεγα διαλύονται </w:t>
      </w:r>
      <w:r>
        <w:rPr>
          <w:rFonts w:eastAsia="Times New Roman"/>
          <w:szCs w:val="24"/>
        </w:rPr>
        <w:t>η</w:t>
      </w:r>
      <w:r>
        <w:rPr>
          <w:rFonts w:eastAsia="Times New Roman"/>
          <w:szCs w:val="24"/>
        </w:rPr>
        <w:t xml:space="preserve"> θέσ</w:t>
      </w:r>
      <w:r>
        <w:rPr>
          <w:rFonts w:eastAsia="Times New Roman"/>
          <w:szCs w:val="24"/>
        </w:rPr>
        <w:t>η</w:t>
      </w:r>
      <w:r>
        <w:rPr>
          <w:rFonts w:eastAsia="Times New Roman"/>
          <w:szCs w:val="24"/>
        </w:rPr>
        <w:t>, οι προβλέψεις και οι προσδοκίες της Νέας Δημοκρατίας για το απλ</w:t>
      </w:r>
      <w:r>
        <w:rPr>
          <w:rFonts w:eastAsia="Times New Roman"/>
          <w:szCs w:val="24"/>
        </w:rPr>
        <w:t xml:space="preserve">ά </w:t>
      </w:r>
      <w:proofErr w:type="spellStart"/>
      <w:r>
        <w:rPr>
          <w:rFonts w:eastAsia="Times New Roman"/>
          <w:szCs w:val="24"/>
        </w:rPr>
        <w:t>ημερομηνιακό</w:t>
      </w:r>
      <w:proofErr w:type="spellEnd"/>
      <w:r>
        <w:rPr>
          <w:rFonts w:eastAsia="Times New Roman"/>
          <w:szCs w:val="24"/>
        </w:rPr>
        <w:t xml:space="preserve"> τέ</w:t>
      </w:r>
      <w:r>
        <w:rPr>
          <w:rFonts w:eastAsia="Times New Roman"/>
          <w:szCs w:val="24"/>
        </w:rPr>
        <w:lastRenderedPageBreak/>
        <w:t xml:space="preserve">λος των μνημονίων. Προχωρούμε αίροντας αδικίες, αποκαθιστώντας ισορροπίες και ανοίγοντας τον δρόμο για την κοινωνικά δίκαιη παραγωγική ανασυγκρότηση της χώρας, με την εργασία στο </w:t>
      </w:r>
      <w:r>
        <w:rPr>
          <w:rFonts w:eastAsia="Times New Roman"/>
          <w:szCs w:val="24"/>
        </w:rPr>
        <w:t xml:space="preserve">κέντρο της </w:t>
      </w:r>
      <w:r>
        <w:rPr>
          <w:rFonts w:eastAsia="Times New Roman"/>
          <w:szCs w:val="24"/>
        </w:rPr>
        <w:t>και βέβαια με τη στήριξη της μεγάλης κοινωνικής</w:t>
      </w:r>
      <w:r>
        <w:rPr>
          <w:rFonts w:eastAsia="Times New Roman"/>
          <w:szCs w:val="24"/>
        </w:rPr>
        <w:t xml:space="preserve"> π</w:t>
      </w:r>
      <w:r>
        <w:rPr>
          <w:rFonts w:eastAsia="Times New Roman"/>
          <w:szCs w:val="24"/>
        </w:rPr>
        <w:t>λειονότητας</w:t>
      </w:r>
      <w:r>
        <w:rPr>
          <w:rFonts w:eastAsia="Times New Roman"/>
          <w:szCs w:val="24"/>
        </w:rPr>
        <w:t>.</w:t>
      </w:r>
    </w:p>
    <w:p w14:paraId="0F16F48E" w14:textId="77777777" w:rsidR="0091757C" w:rsidRDefault="00D319C2">
      <w:pPr>
        <w:spacing w:line="600" w:lineRule="auto"/>
        <w:ind w:firstLine="720"/>
        <w:contextualSpacing/>
        <w:jc w:val="both"/>
        <w:rPr>
          <w:rFonts w:eastAsia="Times New Roman"/>
          <w:szCs w:val="24"/>
        </w:rPr>
      </w:pPr>
      <w:r>
        <w:rPr>
          <w:rFonts w:eastAsia="Times New Roman"/>
          <w:szCs w:val="24"/>
        </w:rPr>
        <w:t>Ευχαριστώ.</w:t>
      </w:r>
    </w:p>
    <w:p w14:paraId="0F16F48F" w14:textId="77777777" w:rsidR="0091757C" w:rsidRDefault="00D319C2">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0F16F490" w14:textId="77777777" w:rsidR="0091757C" w:rsidRDefault="00D319C2">
      <w:pPr>
        <w:spacing w:line="600" w:lineRule="auto"/>
        <w:ind w:firstLine="720"/>
        <w:contextualSpacing/>
        <w:jc w:val="both"/>
        <w:rPr>
          <w:rFonts w:eastAsia="Times New Roman"/>
          <w:szCs w:val="24"/>
        </w:rPr>
      </w:pPr>
      <w:r w:rsidRPr="0098512D">
        <w:rPr>
          <w:rFonts w:eastAsia="Times New Roman"/>
          <w:b/>
          <w:szCs w:val="24"/>
        </w:rPr>
        <w:t xml:space="preserve">ΠΡΟΕΔΡΕΥΩΝ (Γεώργιος </w:t>
      </w:r>
      <w:proofErr w:type="spellStart"/>
      <w:r w:rsidRPr="0098512D">
        <w:rPr>
          <w:rFonts w:eastAsia="Times New Roman"/>
          <w:b/>
          <w:szCs w:val="24"/>
        </w:rPr>
        <w:t>Λαμπρούλης</w:t>
      </w:r>
      <w:proofErr w:type="spellEnd"/>
      <w:r w:rsidRPr="0098512D">
        <w:rPr>
          <w:rFonts w:eastAsia="Times New Roman"/>
          <w:b/>
          <w:szCs w:val="24"/>
        </w:rPr>
        <w:t xml:space="preserve">): </w:t>
      </w:r>
      <w:r>
        <w:rPr>
          <w:rFonts w:eastAsia="Times New Roman"/>
          <w:szCs w:val="24"/>
        </w:rPr>
        <w:t xml:space="preserve">Τον λόγο έχει ο κ. </w:t>
      </w:r>
      <w:proofErr w:type="spellStart"/>
      <w:r>
        <w:rPr>
          <w:rFonts w:eastAsia="Times New Roman"/>
          <w:szCs w:val="24"/>
        </w:rPr>
        <w:t>Σπαρτινός</w:t>
      </w:r>
      <w:proofErr w:type="spellEnd"/>
      <w:r>
        <w:rPr>
          <w:rFonts w:eastAsia="Times New Roman"/>
          <w:szCs w:val="24"/>
        </w:rPr>
        <w:t xml:space="preserve"> από τον ΣΥΡΙΖΑ.</w:t>
      </w:r>
    </w:p>
    <w:p w14:paraId="0F16F491" w14:textId="77777777" w:rsidR="0091757C" w:rsidRDefault="00D319C2">
      <w:pPr>
        <w:spacing w:line="600" w:lineRule="auto"/>
        <w:ind w:firstLine="720"/>
        <w:contextualSpacing/>
        <w:jc w:val="both"/>
        <w:rPr>
          <w:rFonts w:eastAsia="Times New Roman"/>
          <w:szCs w:val="24"/>
        </w:rPr>
      </w:pPr>
      <w:r w:rsidRPr="0098512D">
        <w:rPr>
          <w:rFonts w:eastAsia="Times New Roman"/>
          <w:b/>
          <w:szCs w:val="24"/>
        </w:rPr>
        <w:t>ΚΩΝΣΤΑΝΤΙΝΟΣ ΣΠΑΡΤΙΝΟΣ:</w:t>
      </w:r>
      <w:r>
        <w:rPr>
          <w:rFonts w:eastAsia="Times New Roman"/>
          <w:szCs w:val="24"/>
        </w:rPr>
        <w:t xml:space="preserve"> Ευχαριστώ, κύριε Πρόεδρε.</w:t>
      </w:r>
    </w:p>
    <w:p w14:paraId="0F16F492"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ερχόμαστε σήμερα να </w:t>
      </w:r>
      <w:r>
        <w:rPr>
          <w:rFonts w:eastAsia="Times New Roman"/>
          <w:szCs w:val="24"/>
        </w:rPr>
        <w:t xml:space="preserve">συζητήσουμε και να ψηφίσουμε το νομοσχέδιο του Υπουργείου Εργασίας, Κοινωνικής Ασφάλισης και Κοινωνικής Αλληλεγγύης για τη μείωση των ασφαλιστικών εισφορών των ελεύθερων επαγγελματιών, των αυτοαπασχολούμενων και των αγροτών, ένα νομοσχέδιο που δεν έρχεται </w:t>
      </w:r>
      <w:r>
        <w:rPr>
          <w:rFonts w:eastAsia="Times New Roman"/>
          <w:szCs w:val="24"/>
        </w:rPr>
        <w:t xml:space="preserve">σαν κεραυνός εν αιθρία, καθώς η Κυβέρνηση έχει ήδη ξεκινήσει τη θέσπιση μέτρων ανακούφισης ευρύτατων </w:t>
      </w:r>
      <w:r>
        <w:rPr>
          <w:rFonts w:eastAsia="Times New Roman"/>
          <w:szCs w:val="24"/>
        </w:rPr>
        <w:lastRenderedPageBreak/>
        <w:t>στρωμάτων του ελληνικού λαού στο πλαίσιο της προσπάθειας της αναστροφής των δυσμενών συνεπειών των μνημονίων.</w:t>
      </w:r>
    </w:p>
    <w:p w14:paraId="0F16F493" w14:textId="77777777" w:rsidR="0091757C" w:rsidRDefault="00D319C2">
      <w:pPr>
        <w:spacing w:line="600" w:lineRule="auto"/>
        <w:ind w:firstLine="720"/>
        <w:contextualSpacing/>
        <w:jc w:val="both"/>
        <w:rPr>
          <w:rFonts w:eastAsia="Times New Roman"/>
          <w:szCs w:val="24"/>
        </w:rPr>
      </w:pPr>
      <w:r>
        <w:rPr>
          <w:rFonts w:eastAsia="Times New Roman"/>
          <w:szCs w:val="24"/>
        </w:rPr>
        <w:t>Τα μέτρα αυτά, ή καλύτερα τα αντίμετρα -γιατί ο όρος «μέτρα» είχε φορτιστεί αρνητικά τα τελευταία χρόνια των μνημονίων, αφού ο όρος αυτός κάλυψε όλα τα μέτρα λιτότητας- τα εξήγγειλε ο Πρωθυπουργός στη Διεθνή Έκθεση Θεσσαλονίκης και προβλέπουν, μεταξύ άλλων</w:t>
      </w:r>
      <w:r>
        <w:rPr>
          <w:rFonts w:eastAsia="Times New Roman"/>
          <w:szCs w:val="24"/>
        </w:rPr>
        <w:t>, μείωση ασφαλιστικών εισφορών ελευθέρων επαγγελματιών, αυτοαπασχολούμενων και αγροτών που συζητάμε σήμερα κατά 177.000.000 ευρώ, μείωση του ΕΝΦΙΑ κατά 260.000.000 ευρώ, χορήγηση 400.000.000 για επίδομα στέγασης, επιδότηση ασφαλιστικών εισφορών για νέους ε</w:t>
      </w:r>
      <w:r>
        <w:rPr>
          <w:rFonts w:eastAsia="Times New Roman"/>
          <w:szCs w:val="24"/>
        </w:rPr>
        <w:t>ργαζόμενους κατά 51.000.000, καθώς και ενίσχυση της ειδικής αγωγής κατά 22.000.000 ευρώ, μαζί με τη μείωση της φορολογίας των νομικών προσώπων 1% κατά έτος και για τέσσερα έτη. Βέβαια, μαζί με αυτά έρχεται και η επικείμενη άρση της μείωσης των συντάξεων, σ</w:t>
      </w:r>
      <w:r>
        <w:rPr>
          <w:rFonts w:eastAsia="Times New Roman"/>
          <w:szCs w:val="24"/>
        </w:rPr>
        <w:t xml:space="preserve">την οποία πόνταρε πολιτικά τα ρέστα της η Αντιπολίτευση. Όλα αυτά αποτυπώνονται στο σχέδιο του </w:t>
      </w:r>
      <w:r>
        <w:rPr>
          <w:rFonts w:eastAsia="Times New Roman"/>
          <w:szCs w:val="24"/>
        </w:rPr>
        <w:t>π</w:t>
      </w:r>
      <w:r>
        <w:rPr>
          <w:rFonts w:eastAsia="Times New Roman"/>
          <w:szCs w:val="24"/>
        </w:rPr>
        <w:t>ροϋπολογισμού που κατατέθηκε μόλις χθες.</w:t>
      </w:r>
    </w:p>
    <w:p w14:paraId="0F16F494" w14:textId="77777777" w:rsidR="0091757C" w:rsidRDefault="00D319C2">
      <w:pPr>
        <w:spacing w:line="600" w:lineRule="auto"/>
        <w:ind w:firstLine="720"/>
        <w:contextualSpacing/>
        <w:jc w:val="both"/>
        <w:rPr>
          <w:rFonts w:eastAsia="Times New Roman"/>
          <w:szCs w:val="24"/>
        </w:rPr>
      </w:pPr>
      <w:r>
        <w:rPr>
          <w:rFonts w:eastAsia="Times New Roman"/>
          <w:szCs w:val="24"/>
        </w:rPr>
        <w:lastRenderedPageBreak/>
        <w:t>Το παρόν νομοσχέδιο για τη μείωση των ασφαλιστικών εισφορών θα έχει ως αποτέλεσμα η πλειονότητα των μη μισθωτών, μερικέ</w:t>
      </w:r>
      <w:r>
        <w:rPr>
          <w:rFonts w:eastAsia="Times New Roman"/>
          <w:szCs w:val="24"/>
        </w:rPr>
        <w:t>ς εκατοντάδες χιλιάδες ασφαλισμένοι, να δει πολύ σημαντική ελάφρυνση από το 2019 και εφεξής στις ασφαλιστικές του εισφορές.</w:t>
      </w:r>
    </w:p>
    <w:p w14:paraId="0F16F495"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Συγκεκριμένα, η ασφαλιστική εισφορά για κύρια σύνταξη των ελεύθερων επαγγελματιών και των αυτοαπασχολούμενων με ετήσιο εισόδημα άνω </w:t>
      </w:r>
      <w:r>
        <w:rPr>
          <w:rFonts w:eastAsia="Times New Roman"/>
          <w:szCs w:val="24"/>
        </w:rPr>
        <w:t>των 7.032 ευρώ μειώνεται συνολικά κατά 33,3%, με ελάχιστη μηνιαία εισφορά 117,2 ευρώ. Επιπλέον, γιατροί, δικηγόροι, μηχανικοί θα δουν ακόμη μεγαλύτερες ωφέλειες σε συνδυασμό με τις μειώσεις των εισφορών στην επικουρική και στο εφάπαξ, αφού το ασφάλιστρο θα</w:t>
      </w:r>
      <w:r>
        <w:rPr>
          <w:rFonts w:eastAsia="Times New Roman"/>
          <w:szCs w:val="24"/>
        </w:rPr>
        <w:t xml:space="preserve"> υπολογίζεται πλέον στην ελάχιστη βάση υπολογισμού και έτσι ανεξαρτήτως εισοδήματος δεν θα ξεπερνά το ελάχιστο που ισχύει σήμερα, 64,5 ευρώ, με αποτέλεσμα ένας μηχανικός, για παράδειγμα, με χαμηλό εισόδημα 9.000 ευρώ τον χρόνο να έχει συνολική μείωση της τ</w:t>
      </w:r>
      <w:r>
        <w:rPr>
          <w:rFonts w:eastAsia="Times New Roman"/>
          <w:szCs w:val="24"/>
        </w:rPr>
        <w:t>άξης του 17,11%, δηλαδή 450 ευρώ κατ’ έτος.</w:t>
      </w:r>
    </w:p>
    <w:p w14:paraId="0F16F496" w14:textId="77777777" w:rsidR="0091757C" w:rsidRDefault="00D319C2">
      <w:pPr>
        <w:spacing w:line="600" w:lineRule="auto"/>
        <w:ind w:firstLine="720"/>
        <w:contextualSpacing/>
        <w:jc w:val="both"/>
        <w:rPr>
          <w:rFonts w:eastAsia="Times New Roman"/>
          <w:szCs w:val="24"/>
        </w:rPr>
      </w:pPr>
      <w:r>
        <w:rPr>
          <w:rFonts w:eastAsia="Times New Roman"/>
          <w:szCs w:val="24"/>
        </w:rPr>
        <w:t xml:space="preserve">Παράλληλα, οι αγρότες με ετήσιο εισόδημα άνω των 4.922 ευρώ θα δουν τις ασφαλιστικές τους εισφορές για κύρια σύνταξη </w:t>
      </w:r>
      <w:r>
        <w:rPr>
          <w:rFonts w:eastAsia="Times New Roman"/>
          <w:szCs w:val="24"/>
        </w:rPr>
        <w:lastRenderedPageBreak/>
        <w:t>να μειώνονται συνολικά κατά 33,3%, ενώ διατηρείται η ελάχιστη μηνιαία εισφορά των 74 ευρώ.</w:t>
      </w:r>
    </w:p>
    <w:p w14:paraId="0F16F497" w14:textId="77777777" w:rsidR="0091757C" w:rsidRDefault="00D319C2">
      <w:pPr>
        <w:tabs>
          <w:tab w:val="left" w:pos="0"/>
        </w:tabs>
        <w:spacing w:line="600" w:lineRule="auto"/>
        <w:ind w:firstLine="720"/>
        <w:jc w:val="both"/>
        <w:rPr>
          <w:rFonts w:eastAsia="Times New Roman"/>
          <w:szCs w:val="24"/>
        </w:rPr>
      </w:pPr>
      <w:r>
        <w:rPr>
          <w:rFonts w:eastAsia="Times New Roman"/>
          <w:szCs w:val="24"/>
        </w:rPr>
        <w:t>Ε</w:t>
      </w:r>
      <w:r w:rsidRPr="00AA010D">
        <w:rPr>
          <w:rFonts w:eastAsia="Times New Roman"/>
          <w:szCs w:val="24"/>
        </w:rPr>
        <w:t>νδε</w:t>
      </w:r>
      <w:r w:rsidRPr="00AA010D">
        <w:rPr>
          <w:rFonts w:eastAsia="Times New Roman"/>
          <w:szCs w:val="24"/>
        </w:rPr>
        <w:t>ικτικά και πάλι</w:t>
      </w:r>
      <w:r w:rsidRPr="0049360C">
        <w:rPr>
          <w:rFonts w:eastAsia="Times New Roman"/>
          <w:szCs w:val="24"/>
        </w:rPr>
        <w:t>,</w:t>
      </w:r>
      <w:r w:rsidRPr="00AA010D">
        <w:rPr>
          <w:rFonts w:eastAsia="Times New Roman"/>
          <w:szCs w:val="24"/>
        </w:rPr>
        <w:t xml:space="preserve"> αγρότης με ετήσιο εισόδημα περίπου 10.000 ευρώ </w:t>
      </w:r>
      <w:r>
        <w:rPr>
          <w:rFonts w:eastAsia="Times New Roman"/>
          <w:szCs w:val="24"/>
        </w:rPr>
        <w:t>θ</w:t>
      </w:r>
      <w:r w:rsidRPr="00AA010D">
        <w:rPr>
          <w:rFonts w:eastAsia="Times New Roman"/>
          <w:szCs w:val="24"/>
        </w:rPr>
        <w:t xml:space="preserve">α πλήρωνε το </w:t>
      </w:r>
      <w:r>
        <w:rPr>
          <w:rFonts w:eastAsia="Times New Roman"/>
          <w:szCs w:val="24"/>
        </w:rPr>
        <w:t xml:space="preserve">2019 μηνιαία </w:t>
      </w:r>
      <w:r w:rsidRPr="00AA010D">
        <w:rPr>
          <w:rFonts w:eastAsia="Times New Roman"/>
          <w:szCs w:val="24"/>
        </w:rPr>
        <w:t>εισφορά για κύρια σύνταξη 150 ευρώ</w:t>
      </w:r>
      <w:r>
        <w:rPr>
          <w:rFonts w:eastAsia="Times New Roman"/>
          <w:szCs w:val="24"/>
        </w:rPr>
        <w:t>,</w:t>
      </w:r>
      <w:r w:rsidRPr="00AA010D">
        <w:rPr>
          <w:rFonts w:eastAsia="Times New Roman"/>
          <w:szCs w:val="24"/>
        </w:rPr>
        <w:t xml:space="preserve"> ενώ με την ελάφρυνση θα πληρώνει 100 ευρώ</w:t>
      </w:r>
      <w:r>
        <w:rPr>
          <w:rFonts w:eastAsia="Times New Roman"/>
          <w:szCs w:val="24"/>
        </w:rPr>
        <w:t>.</w:t>
      </w:r>
    </w:p>
    <w:p w14:paraId="0F16F498"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Τ</w:t>
      </w:r>
      <w:r w:rsidRPr="00AA010D">
        <w:rPr>
          <w:rFonts w:eastAsia="Times New Roman"/>
          <w:szCs w:val="24"/>
        </w:rPr>
        <w:t>έλος</w:t>
      </w:r>
      <w:r>
        <w:rPr>
          <w:rFonts w:eastAsia="Times New Roman"/>
          <w:szCs w:val="24"/>
        </w:rPr>
        <w:t>,</w:t>
      </w:r>
      <w:r w:rsidRPr="00AA010D">
        <w:rPr>
          <w:rFonts w:eastAsia="Times New Roman"/>
          <w:szCs w:val="24"/>
        </w:rPr>
        <w:t xml:space="preserve"> θα ήθελα να μείνω και σε ένα άλλο θέμα</w:t>
      </w:r>
      <w:r>
        <w:rPr>
          <w:rFonts w:eastAsia="Times New Roman"/>
          <w:szCs w:val="24"/>
        </w:rPr>
        <w:t>,</w:t>
      </w:r>
      <w:r w:rsidRPr="00AA010D">
        <w:rPr>
          <w:rFonts w:eastAsia="Times New Roman"/>
          <w:szCs w:val="24"/>
        </w:rPr>
        <w:t xml:space="preserve"> αυτό που περιλαμβάνεται στο άρθρο 22</w:t>
      </w:r>
      <w:r>
        <w:rPr>
          <w:rFonts w:eastAsia="Times New Roman"/>
          <w:szCs w:val="24"/>
        </w:rPr>
        <w:t>, δ</w:t>
      </w:r>
      <w:r>
        <w:rPr>
          <w:rFonts w:eastAsia="Times New Roman"/>
          <w:szCs w:val="24"/>
        </w:rPr>
        <w:t>ηλαδή</w:t>
      </w:r>
      <w:r w:rsidRPr="00AA010D">
        <w:rPr>
          <w:rFonts w:eastAsia="Times New Roman"/>
          <w:szCs w:val="24"/>
        </w:rPr>
        <w:t xml:space="preserve"> </w:t>
      </w:r>
      <w:r>
        <w:rPr>
          <w:rFonts w:eastAsia="Times New Roman"/>
          <w:szCs w:val="24"/>
        </w:rPr>
        <w:t>στην</w:t>
      </w:r>
      <w:r w:rsidRPr="00AA010D">
        <w:rPr>
          <w:rFonts w:eastAsia="Times New Roman"/>
          <w:szCs w:val="24"/>
        </w:rPr>
        <w:t xml:space="preserve"> πρόβλεψη για </w:t>
      </w:r>
      <w:r>
        <w:rPr>
          <w:rFonts w:eastAsia="Times New Roman"/>
          <w:szCs w:val="24"/>
        </w:rPr>
        <w:t>σύνταξη</w:t>
      </w:r>
      <w:r w:rsidRPr="00AA010D">
        <w:rPr>
          <w:rFonts w:eastAsia="Times New Roman"/>
          <w:szCs w:val="24"/>
        </w:rPr>
        <w:t xml:space="preserve"> </w:t>
      </w:r>
      <w:proofErr w:type="spellStart"/>
      <w:r w:rsidRPr="00AA010D">
        <w:rPr>
          <w:rFonts w:eastAsia="Times New Roman"/>
          <w:szCs w:val="24"/>
        </w:rPr>
        <w:t>θανόντων</w:t>
      </w:r>
      <w:proofErr w:type="spellEnd"/>
      <w:r w:rsidRPr="00AA010D">
        <w:rPr>
          <w:rFonts w:eastAsia="Times New Roman"/>
          <w:szCs w:val="24"/>
        </w:rPr>
        <w:t xml:space="preserve"> λόγω φυσικών καταστροφών</w:t>
      </w:r>
      <w:r>
        <w:rPr>
          <w:rFonts w:eastAsia="Times New Roman"/>
          <w:szCs w:val="24"/>
        </w:rPr>
        <w:t>,</w:t>
      </w:r>
      <w:r w:rsidRPr="00AA010D">
        <w:rPr>
          <w:rFonts w:eastAsia="Times New Roman"/>
          <w:szCs w:val="24"/>
        </w:rPr>
        <w:t xml:space="preserve"> η οποία και θα χορηγείται εφ</w:t>
      </w:r>
      <w:r>
        <w:rPr>
          <w:rFonts w:eastAsia="Times New Roman"/>
          <w:szCs w:val="24"/>
        </w:rPr>
        <w:t xml:space="preserve">’ </w:t>
      </w:r>
      <w:r w:rsidRPr="00AA010D">
        <w:rPr>
          <w:rFonts w:eastAsia="Times New Roman"/>
          <w:szCs w:val="24"/>
        </w:rPr>
        <w:t xml:space="preserve">όρου ζωής στους οικείους τους </w:t>
      </w:r>
      <w:r>
        <w:rPr>
          <w:rFonts w:eastAsia="Times New Roman"/>
          <w:szCs w:val="24"/>
        </w:rPr>
        <w:t>σ</w:t>
      </w:r>
      <w:r w:rsidRPr="00AA010D">
        <w:rPr>
          <w:rFonts w:eastAsia="Times New Roman"/>
          <w:szCs w:val="24"/>
        </w:rPr>
        <w:t xml:space="preserve">ε ποσοστό 100% </w:t>
      </w:r>
      <w:r>
        <w:rPr>
          <w:rFonts w:eastAsia="Times New Roman"/>
          <w:szCs w:val="24"/>
        </w:rPr>
        <w:t xml:space="preserve">επί της </w:t>
      </w:r>
      <w:r w:rsidRPr="00AA010D">
        <w:rPr>
          <w:rFonts w:eastAsia="Times New Roman"/>
          <w:szCs w:val="24"/>
        </w:rPr>
        <w:t>σύντα</w:t>
      </w:r>
      <w:r>
        <w:rPr>
          <w:rFonts w:eastAsia="Times New Roman"/>
          <w:szCs w:val="24"/>
        </w:rPr>
        <w:t>ξης που θα δικαιούντ</w:t>
      </w:r>
      <w:r w:rsidRPr="00AA010D">
        <w:rPr>
          <w:rFonts w:eastAsia="Times New Roman"/>
          <w:szCs w:val="24"/>
        </w:rPr>
        <w:t>αν ο θανών</w:t>
      </w:r>
      <w:r>
        <w:rPr>
          <w:rFonts w:eastAsia="Times New Roman"/>
          <w:szCs w:val="24"/>
        </w:rPr>
        <w:t>.</w:t>
      </w:r>
    </w:p>
    <w:p w14:paraId="0F16F499"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Π</w:t>
      </w:r>
      <w:r w:rsidRPr="00AA010D">
        <w:rPr>
          <w:rFonts w:eastAsia="Times New Roman"/>
          <w:szCs w:val="24"/>
        </w:rPr>
        <w:t xml:space="preserve">ολλοί από την </w:t>
      </w:r>
      <w:r>
        <w:rPr>
          <w:rFonts w:eastAsia="Times New Roman"/>
          <w:szCs w:val="24"/>
        </w:rPr>
        <w:t>Α</w:t>
      </w:r>
      <w:r w:rsidRPr="00AA010D">
        <w:rPr>
          <w:rFonts w:eastAsia="Times New Roman"/>
          <w:szCs w:val="24"/>
        </w:rPr>
        <w:t>ντιπολίτευσ</w:t>
      </w:r>
      <w:r>
        <w:rPr>
          <w:rFonts w:eastAsia="Times New Roman"/>
          <w:szCs w:val="24"/>
        </w:rPr>
        <w:t xml:space="preserve">η </w:t>
      </w:r>
      <w:r w:rsidRPr="00AA010D">
        <w:rPr>
          <w:rFonts w:eastAsia="Times New Roman"/>
          <w:szCs w:val="24"/>
        </w:rPr>
        <w:t xml:space="preserve">λένε </w:t>
      </w:r>
      <w:r>
        <w:rPr>
          <w:rFonts w:eastAsia="Times New Roman"/>
          <w:szCs w:val="24"/>
        </w:rPr>
        <w:t>ότι τα μέτρα αυτά που φέρνουμε</w:t>
      </w:r>
      <w:r w:rsidRPr="00AA010D">
        <w:rPr>
          <w:rFonts w:eastAsia="Times New Roman"/>
          <w:szCs w:val="24"/>
        </w:rPr>
        <w:t xml:space="preserve"> με </w:t>
      </w:r>
      <w:r w:rsidRPr="00AA010D">
        <w:rPr>
          <w:rFonts w:eastAsia="Times New Roman"/>
          <w:szCs w:val="24"/>
        </w:rPr>
        <w:t xml:space="preserve">αυτό το νομοσχέδιο αποδεικνύουν ότι </w:t>
      </w:r>
      <w:r>
        <w:rPr>
          <w:rFonts w:eastAsia="Times New Roman"/>
          <w:szCs w:val="24"/>
        </w:rPr>
        <w:t xml:space="preserve">ο </w:t>
      </w:r>
      <w:r w:rsidRPr="00AA010D">
        <w:rPr>
          <w:rFonts w:eastAsia="Times New Roman"/>
          <w:szCs w:val="24"/>
        </w:rPr>
        <w:t xml:space="preserve">νόμος της </w:t>
      </w:r>
      <w:r>
        <w:rPr>
          <w:rFonts w:eastAsia="Times New Roman"/>
          <w:szCs w:val="24"/>
        </w:rPr>
        <w:t>α</w:t>
      </w:r>
      <w:r w:rsidRPr="00AA010D">
        <w:rPr>
          <w:rFonts w:eastAsia="Times New Roman"/>
          <w:szCs w:val="24"/>
        </w:rPr>
        <w:t>σφαλιστικής μεταρρύθμισης</w:t>
      </w:r>
      <w:r>
        <w:rPr>
          <w:rFonts w:eastAsia="Times New Roman"/>
          <w:szCs w:val="24"/>
        </w:rPr>
        <w:t>,</w:t>
      </w:r>
      <w:r w:rsidRPr="00AA010D">
        <w:rPr>
          <w:rFonts w:eastAsia="Times New Roman"/>
          <w:szCs w:val="24"/>
        </w:rPr>
        <w:t xml:space="preserve"> ο</w:t>
      </w:r>
      <w:r>
        <w:rPr>
          <w:rFonts w:eastAsia="Times New Roman"/>
          <w:szCs w:val="24"/>
        </w:rPr>
        <w:t xml:space="preserve"> λεγόμενος</w:t>
      </w:r>
      <w:r w:rsidRPr="00AA010D">
        <w:rPr>
          <w:rFonts w:eastAsia="Times New Roman"/>
          <w:szCs w:val="24"/>
        </w:rPr>
        <w:t xml:space="preserve"> </w:t>
      </w:r>
      <w:r>
        <w:rPr>
          <w:rFonts w:eastAsia="Times New Roman"/>
          <w:szCs w:val="24"/>
        </w:rPr>
        <w:t>«</w:t>
      </w:r>
      <w:r w:rsidRPr="00AA010D">
        <w:rPr>
          <w:rFonts w:eastAsia="Times New Roman"/>
          <w:szCs w:val="24"/>
        </w:rPr>
        <w:t xml:space="preserve">νόμος </w:t>
      </w:r>
      <w:proofErr w:type="spellStart"/>
      <w:r w:rsidRPr="00AA010D">
        <w:rPr>
          <w:rFonts w:eastAsia="Times New Roman"/>
          <w:szCs w:val="24"/>
        </w:rPr>
        <w:t>Κατρούγκαλου</w:t>
      </w:r>
      <w:proofErr w:type="spellEnd"/>
      <w:r>
        <w:rPr>
          <w:rFonts w:eastAsia="Times New Roman"/>
          <w:szCs w:val="24"/>
        </w:rPr>
        <w:t>»,</w:t>
      </w:r>
      <w:r w:rsidRPr="00AA010D">
        <w:rPr>
          <w:rFonts w:eastAsia="Times New Roman"/>
          <w:szCs w:val="24"/>
        </w:rPr>
        <w:t xml:space="preserve"> όπως έχει ονομαστεί</w:t>
      </w:r>
      <w:r>
        <w:rPr>
          <w:rFonts w:eastAsia="Times New Roman"/>
          <w:szCs w:val="24"/>
        </w:rPr>
        <w:t>,</w:t>
      </w:r>
      <w:r w:rsidRPr="00AA010D">
        <w:rPr>
          <w:rFonts w:eastAsia="Times New Roman"/>
          <w:szCs w:val="24"/>
        </w:rPr>
        <w:t xml:space="preserve"> ήταν ατυχής</w:t>
      </w:r>
      <w:r>
        <w:rPr>
          <w:rFonts w:eastAsia="Times New Roman"/>
          <w:szCs w:val="24"/>
        </w:rPr>
        <w:t>.</w:t>
      </w:r>
      <w:r w:rsidRPr="00AA010D">
        <w:rPr>
          <w:rFonts w:eastAsia="Times New Roman"/>
          <w:szCs w:val="24"/>
        </w:rPr>
        <w:t xml:space="preserve"> </w:t>
      </w:r>
      <w:r>
        <w:rPr>
          <w:rFonts w:eastAsia="Times New Roman"/>
          <w:szCs w:val="24"/>
        </w:rPr>
        <w:t>Θ</w:t>
      </w:r>
      <w:r w:rsidRPr="00AA010D">
        <w:rPr>
          <w:rFonts w:eastAsia="Times New Roman"/>
          <w:szCs w:val="24"/>
        </w:rPr>
        <w:t xml:space="preserve">α </w:t>
      </w:r>
      <w:r>
        <w:rPr>
          <w:rFonts w:eastAsia="Times New Roman"/>
          <w:szCs w:val="24"/>
        </w:rPr>
        <w:t>ήθελα να τους θυμίσω ότι μπήκαν</w:t>
      </w:r>
      <w:r w:rsidRPr="00AA010D">
        <w:rPr>
          <w:rFonts w:eastAsia="Times New Roman"/>
          <w:szCs w:val="24"/>
        </w:rPr>
        <w:t xml:space="preserve"> νέες βάσεις και </w:t>
      </w:r>
      <w:r>
        <w:rPr>
          <w:rFonts w:eastAsia="Times New Roman"/>
          <w:szCs w:val="24"/>
        </w:rPr>
        <w:t>σ</w:t>
      </w:r>
      <w:r w:rsidRPr="00AA010D">
        <w:rPr>
          <w:rFonts w:eastAsia="Times New Roman"/>
          <w:szCs w:val="24"/>
        </w:rPr>
        <w:t>ώθηκε το ασφαλιστικό σύστημα της χώρας μέσα σε ένα ασφυκτικό</w:t>
      </w:r>
      <w:r w:rsidRPr="00AA010D">
        <w:rPr>
          <w:rFonts w:eastAsia="Times New Roman"/>
          <w:szCs w:val="24"/>
        </w:rPr>
        <w:t xml:space="preserve"> χρονικό διάστημα ενός έτους</w:t>
      </w:r>
      <w:r>
        <w:rPr>
          <w:rFonts w:eastAsia="Times New Roman"/>
          <w:szCs w:val="24"/>
        </w:rPr>
        <w:t>,</w:t>
      </w:r>
      <w:r w:rsidRPr="00AA010D">
        <w:rPr>
          <w:rFonts w:eastAsia="Times New Roman"/>
          <w:szCs w:val="24"/>
        </w:rPr>
        <w:t xml:space="preserve"> όταν τέτοιες ασφαλιστικές μεταρρυθμίσεις σε άλλες χώρες κρατάνε και πέντε και δέκα χρόνια για να καταλήξου</w:t>
      </w:r>
      <w:r>
        <w:rPr>
          <w:rFonts w:eastAsia="Times New Roman"/>
          <w:szCs w:val="24"/>
        </w:rPr>
        <w:t>ν</w:t>
      </w:r>
      <w:r w:rsidRPr="00AA010D">
        <w:rPr>
          <w:rFonts w:eastAsia="Times New Roman"/>
          <w:szCs w:val="24"/>
        </w:rPr>
        <w:t xml:space="preserve"> σε ένα</w:t>
      </w:r>
      <w:r>
        <w:rPr>
          <w:rFonts w:eastAsia="Times New Roman"/>
          <w:szCs w:val="24"/>
        </w:rPr>
        <w:t>ν</w:t>
      </w:r>
      <w:r w:rsidRPr="00AA010D">
        <w:rPr>
          <w:rFonts w:eastAsia="Times New Roman"/>
          <w:szCs w:val="24"/>
        </w:rPr>
        <w:t xml:space="preserve"> ασφαλιστικό οργανισμό</w:t>
      </w:r>
      <w:r>
        <w:rPr>
          <w:rFonts w:eastAsia="Times New Roman"/>
          <w:szCs w:val="24"/>
        </w:rPr>
        <w:t>,</w:t>
      </w:r>
      <w:r w:rsidRPr="00AA010D">
        <w:rPr>
          <w:rFonts w:eastAsia="Times New Roman"/>
          <w:szCs w:val="24"/>
        </w:rPr>
        <w:t xml:space="preserve"> ο οποίος θα λειτουργεί με βάση το δημόσιο </w:t>
      </w:r>
      <w:r w:rsidRPr="00AA010D">
        <w:rPr>
          <w:rFonts w:eastAsia="Times New Roman"/>
          <w:szCs w:val="24"/>
        </w:rPr>
        <w:lastRenderedPageBreak/>
        <w:t>συμφέρον και όχι το συμφέρον των ιδιωτικών ασ</w:t>
      </w:r>
      <w:r w:rsidRPr="00AA010D">
        <w:rPr>
          <w:rFonts w:eastAsia="Times New Roman"/>
          <w:szCs w:val="24"/>
        </w:rPr>
        <w:t>φαλιστικών εταιρειών</w:t>
      </w:r>
      <w:r>
        <w:rPr>
          <w:rFonts w:eastAsia="Times New Roman"/>
          <w:szCs w:val="24"/>
        </w:rPr>
        <w:t>.</w:t>
      </w:r>
    </w:p>
    <w:p w14:paraId="0F16F49A"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Σε λιγότερο από τέσσερα</w:t>
      </w:r>
      <w:r w:rsidRPr="00AA010D">
        <w:rPr>
          <w:rFonts w:eastAsia="Times New Roman"/>
          <w:szCs w:val="24"/>
        </w:rPr>
        <w:t xml:space="preserve"> χρόνια</w:t>
      </w:r>
      <w:r>
        <w:rPr>
          <w:rFonts w:eastAsia="Times New Roman"/>
          <w:szCs w:val="24"/>
        </w:rPr>
        <w:t>,</w:t>
      </w:r>
      <w:r w:rsidRPr="00AA010D">
        <w:rPr>
          <w:rFonts w:eastAsia="Times New Roman"/>
          <w:szCs w:val="24"/>
        </w:rPr>
        <w:t xml:space="preserve"> μετά την αλλαγή σελίδας στην πολιτική ιστορία του τόπου</w:t>
      </w:r>
      <w:r>
        <w:rPr>
          <w:rFonts w:eastAsia="Times New Roman"/>
          <w:szCs w:val="24"/>
        </w:rPr>
        <w:t>,</w:t>
      </w:r>
      <w:r w:rsidRPr="00AA010D">
        <w:rPr>
          <w:rFonts w:eastAsia="Times New Roman"/>
          <w:szCs w:val="24"/>
        </w:rPr>
        <w:t xml:space="preserve"> κυρίες και κύριοι συνάδελφοι</w:t>
      </w:r>
      <w:r>
        <w:rPr>
          <w:rFonts w:eastAsia="Times New Roman"/>
          <w:szCs w:val="24"/>
        </w:rPr>
        <w:t>,</w:t>
      </w:r>
      <w:r w:rsidRPr="00AA010D">
        <w:rPr>
          <w:rFonts w:eastAsia="Times New Roman"/>
          <w:szCs w:val="24"/>
        </w:rPr>
        <w:t xml:space="preserve"> </w:t>
      </w:r>
      <w:r>
        <w:rPr>
          <w:rFonts w:eastAsia="Times New Roman"/>
          <w:szCs w:val="24"/>
        </w:rPr>
        <w:t>α</w:t>
      </w:r>
      <w:r w:rsidRPr="00AA010D">
        <w:rPr>
          <w:rFonts w:eastAsia="Times New Roman"/>
          <w:szCs w:val="24"/>
        </w:rPr>
        <w:t>ποδείχθηκε πως το όνειρο κάποι</w:t>
      </w:r>
      <w:r>
        <w:rPr>
          <w:rFonts w:eastAsia="Times New Roman"/>
          <w:szCs w:val="24"/>
        </w:rPr>
        <w:t>ω</w:t>
      </w:r>
      <w:r w:rsidRPr="00AA010D">
        <w:rPr>
          <w:rFonts w:eastAsia="Times New Roman"/>
          <w:szCs w:val="24"/>
        </w:rPr>
        <w:t xml:space="preserve">ν για την αριστερή </w:t>
      </w:r>
      <w:r>
        <w:rPr>
          <w:rFonts w:eastAsia="Times New Roman"/>
          <w:szCs w:val="24"/>
        </w:rPr>
        <w:t>π</w:t>
      </w:r>
      <w:r w:rsidRPr="00AA010D">
        <w:rPr>
          <w:rFonts w:eastAsia="Times New Roman"/>
          <w:szCs w:val="24"/>
        </w:rPr>
        <w:t>αρένθεση ήταν ένα όνειρο απατηλό</w:t>
      </w:r>
      <w:r>
        <w:rPr>
          <w:rFonts w:eastAsia="Times New Roman"/>
          <w:szCs w:val="24"/>
        </w:rPr>
        <w:t>.</w:t>
      </w:r>
      <w:r w:rsidRPr="00AA010D">
        <w:rPr>
          <w:rFonts w:eastAsia="Times New Roman"/>
          <w:szCs w:val="24"/>
        </w:rPr>
        <w:t xml:space="preserve"> </w:t>
      </w:r>
      <w:r>
        <w:rPr>
          <w:rFonts w:eastAsia="Times New Roman"/>
          <w:szCs w:val="24"/>
        </w:rPr>
        <w:t>Β</w:t>
      </w:r>
      <w:r w:rsidRPr="00AA010D">
        <w:rPr>
          <w:rFonts w:eastAsia="Times New Roman"/>
          <w:szCs w:val="24"/>
        </w:rPr>
        <w:t>έβαια</w:t>
      </w:r>
      <w:r>
        <w:rPr>
          <w:rFonts w:eastAsia="Times New Roman"/>
          <w:szCs w:val="24"/>
        </w:rPr>
        <w:t>,</w:t>
      </w:r>
      <w:r w:rsidRPr="00AA010D">
        <w:rPr>
          <w:rFonts w:eastAsia="Times New Roman"/>
          <w:szCs w:val="24"/>
        </w:rPr>
        <w:t xml:space="preserve"> δεν μπορεί να μιλήσει</w:t>
      </w:r>
      <w:r w:rsidRPr="00AA010D">
        <w:rPr>
          <w:rFonts w:eastAsia="Times New Roman"/>
          <w:szCs w:val="24"/>
        </w:rPr>
        <w:t xml:space="preserve"> κανείς για παρένθεση</w:t>
      </w:r>
      <w:r>
        <w:rPr>
          <w:rFonts w:eastAsia="Times New Roman"/>
          <w:szCs w:val="24"/>
        </w:rPr>
        <w:t>.</w:t>
      </w:r>
      <w:r w:rsidRPr="00AA010D">
        <w:rPr>
          <w:rFonts w:eastAsia="Times New Roman"/>
          <w:szCs w:val="24"/>
        </w:rPr>
        <w:t xml:space="preserve"> </w:t>
      </w:r>
      <w:r>
        <w:rPr>
          <w:rFonts w:eastAsia="Times New Roman"/>
          <w:szCs w:val="24"/>
        </w:rPr>
        <w:t>Α</w:t>
      </w:r>
      <w:r w:rsidRPr="00AA010D">
        <w:rPr>
          <w:rFonts w:eastAsia="Times New Roman"/>
          <w:szCs w:val="24"/>
        </w:rPr>
        <w:t>ξιολογήσ</w:t>
      </w:r>
      <w:r>
        <w:rPr>
          <w:rFonts w:eastAsia="Times New Roman"/>
          <w:szCs w:val="24"/>
        </w:rPr>
        <w:t>ει</w:t>
      </w:r>
      <w:r w:rsidRPr="00AA010D">
        <w:rPr>
          <w:rFonts w:eastAsia="Times New Roman"/>
          <w:szCs w:val="24"/>
        </w:rPr>
        <w:t>ς που</w:t>
      </w:r>
      <w:r>
        <w:rPr>
          <w:rFonts w:eastAsia="Times New Roman"/>
          <w:szCs w:val="24"/>
        </w:rPr>
        <w:t>, κατά τη γνώμη τους,</w:t>
      </w:r>
      <w:r w:rsidRPr="00AA010D">
        <w:rPr>
          <w:rFonts w:eastAsia="Times New Roman"/>
          <w:szCs w:val="24"/>
        </w:rPr>
        <w:t xml:space="preserve"> δεν έκλειναν</w:t>
      </w:r>
      <w:r>
        <w:rPr>
          <w:rFonts w:eastAsia="Times New Roman"/>
          <w:szCs w:val="24"/>
        </w:rPr>
        <w:t>,</w:t>
      </w:r>
      <w:r w:rsidRPr="00AA010D">
        <w:rPr>
          <w:rFonts w:eastAsia="Times New Roman"/>
          <w:szCs w:val="24"/>
        </w:rPr>
        <w:t xml:space="preserve"> </w:t>
      </w:r>
      <w:r>
        <w:rPr>
          <w:rFonts w:eastAsia="Times New Roman"/>
          <w:szCs w:val="24"/>
        </w:rPr>
        <w:t>τελικά έκλεισαν.</w:t>
      </w:r>
      <w:r w:rsidRPr="00AA010D">
        <w:rPr>
          <w:rFonts w:eastAsia="Times New Roman"/>
          <w:szCs w:val="24"/>
        </w:rPr>
        <w:t xml:space="preserve"> </w:t>
      </w:r>
      <w:r>
        <w:rPr>
          <w:rFonts w:eastAsia="Times New Roman"/>
          <w:szCs w:val="24"/>
        </w:rPr>
        <w:t>Ο</w:t>
      </w:r>
      <w:r w:rsidRPr="00AA010D">
        <w:rPr>
          <w:rFonts w:eastAsia="Times New Roman"/>
          <w:szCs w:val="24"/>
        </w:rPr>
        <w:t xml:space="preserve">ι </w:t>
      </w:r>
      <w:r>
        <w:rPr>
          <w:rFonts w:eastAsia="Times New Roman"/>
          <w:szCs w:val="24"/>
        </w:rPr>
        <w:t>κόφτες</w:t>
      </w:r>
      <w:r w:rsidRPr="00AA010D">
        <w:rPr>
          <w:rFonts w:eastAsia="Times New Roman"/>
          <w:szCs w:val="24"/>
        </w:rPr>
        <w:t xml:space="preserve"> που έρχονταν</w:t>
      </w:r>
      <w:r>
        <w:rPr>
          <w:rFonts w:eastAsia="Times New Roman"/>
          <w:szCs w:val="24"/>
        </w:rPr>
        <w:t>,</w:t>
      </w:r>
      <w:r w:rsidRPr="00AA010D">
        <w:rPr>
          <w:rFonts w:eastAsia="Times New Roman"/>
          <w:szCs w:val="24"/>
        </w:rPr>
        <w:t xml:space="preserve"> δεν ήρθαν ποτέ </w:t>
      </w:r>
      <w:r>
        <w:rPr>
          <w:rFonts w:eastAsia="Times New Roman"/>
          <w:szCs w:val="24"/>
        </w:rPr>
        <w:t>τ</w:t>
      </w:r>
      <w:r w:rsidRPr="00AA010D">
        <w:rPr>
          <w:rFonts w:eastAsia="Times New Roman"/>
          <w:szCs w:val="24"/>
        </w:rPr>
        <w:t>ελικά</w:t>
      </w:r>
      <w:r>
        <w:rPr>
          <w:rFonts w:eastAsia="Times New Roman"/>
          <w:szCs w:val="24"/>
        </w:rPr>
        <w:t>.</w:t>
      </w:r>
      <w:r w:rsidRPr="00AA010D">
        <w:rPr>
          <w:rFonts w:eastAsia="Times New Roman"/>
          <w:szCs w:val="24"/>
        </w:rPr>
        <w:t xml:space="preserve"> </w:t>
      </w:r>
      <w:r>
        <w:rPr>
          <w:rFonts w:eastAsia="Times New Roman"/>
          <w:szCs w:val="24"/>
        </w:rPr>
        <w:t>Ο</w:t>
      </w:r>
      <w:r w:rsidRPr="00AA010D">
        <w:rPr>
          <w:rFonts w:eastAsia="Times New Roman"/>
          <w:szCs w:val="24"/>
        </w:rPr>
        <w:t>ι προϋπολογισμοί που θα είχαν αποκλίσεις</w:t>
      </w:r>
      <w:r>
        <w:rPr>
          <w:rFonts w:eastAsia="Times New Roman"/>
          <w:szCs w:val="24"/>
        </w:rPr>
        <w:t>,</w:t>
      </w:r>
      <w:r w:rsidRPr="00AA010D">
        <w:rPr>
          <w:rFonts w:eastAsia="Times New Roman"/>
          <w:szCs w:val="24"/>
        </w:rPr>
        <w:t xml:space="preserve"> δεν είχα</w:t>
      </w:r>
      <w:r>
        <w:rPr>
          <w:rFonts w:eastAsia="Times New Roman"/>
          <w:szCs w:val="24"/>
        </w:rPr>
        <w:t>ν</w:t>
      </w:r>
      <w:r w:rsidRPr="00AA010D">
        <w:rPr>
          <w:rFonts w:eastAsia="Times New Roman"/>
          <w:szCs w:val="24"/>
        </w:rPr>
        <w:t xml:space="preserve"> αποκλίσεις τελικά</w:t>
      </w:r>
      <w:r>
        <w:rPr>
          <w:rFonts w:eastAsia="Times New Roman"/>
          <w:szCs w:val="24"/>
        </w:rPr>
        <w:t>.</w:t>
      </w:r>
      <w:r w:rsidRPr="00AA010D">
        <w:rPr>
          <w:rFonts w:eastAsia="Times New Roman"/>
          <w:szCs w:val="24"/>
        </w:rPr>
        <w:t xml:space="preserve"> </w:t>
      </w:r>
      <w:r>
        <w:rPr>
          <w:rFonts w:eastAsia="Times New Roman"/>
          <w:szCs w:val="24"/>
        </w:rPr>
        <w:t>Τ</w:t>
      </w:r>
      <w:r w:rsidRPr="00AA010D">
        <w:rPr>
          <w:rFonts w:eastAsia="Times New Roman"/>
          <w:szCs w:val="24"/>
        </w:rPr>
        <w:t>α μέτρα που φάνταζαν αναπόφευκτα</w:t>
      </w:r>
      <w:r>
        <w:rPr>
          <w:rFonts w:eastAsia="Times New Roman"/>
          <w:szCs w:val="24"/>
        </w:rPr>
        <w:t>,</w:t>
      </w:r>
      <w:r w:rsidRPr="00AA010D">
        <w:rPr>
          <w:rFonts w:eastAsia="Times New Roman"/>
          <w:szCs w:val="24"/>
        </w:rPr>
        <w:t xml:space="preserve"> αποφεύχθηκ</w:t>
      </w:r>
      <w:r w:rsidRPr="00AA010D">
        <w:rPr>
          <w:rFonts w:eastAsia="Times New Roman"/>
          <w:szCs w:val="24"/>
        </w:rPr>
        <w:t xml:space="preserve">αν μετά τις ενέργειες της </w:t>
      </w:r>
      <w:r>
        <w:rPr>
          <w:rFonts w:eastAsia="Times New Roman"/>
          <w:szCs w:val="24"/>
        </w:rPr>
        <w:t>Κ</w:t>
      </w:r>
      <w:r w:rsidRPr="00AA010D">
        <w:rPr>
          <w:rFonts w:eastAsia="Times New Roman"/>
          <w:szCs w:val="24"/>
        </w:rPr>
        <w:t xml:space="preserve">υβέρνησης και τις πολιτικές </w:t>
      </w:r>
      <w:r>
        <w:rPr>
          <w:rFonts w:eastAsia="Times New Roman"/>
          <w:szCs w:val="24"/>
        </w:rPr>
        <w:t>της.</w:t>
      </w:r>
      <w:r w:rsidRPr="00AA010D">
        <w:rPr>
          <w:rFonts w:eastAsia="Times New Roman"/>
          <w:szCs w:val="24"/>
        </w:rPr>
        <w:t xml:space="preserve"> </w:t>
      </w:r>
      <w:r>
        <w:rPr>
          <w:rFonts w:eastAsia="Times New Roman"/>
          <w:szCs w:val="24"/>
        </w:rPr>
        <w:t>Ε</w:t>
      </w:r>
      <w:r w:rsidRPr="00AA010D">
        <w:rPr>
          <w:rFonts w:eastAsia="Times New Roman"/>
          <w:szCs w:val="24"/>
        </w:rPr>
        <w:t>ν ολίγοις</w:t>
      </w:r>
      <w:r>
        <w:rPr>
          <w:rFonts w:eastAsia="Times New Roman"/>
          <w:szCs w:val="24"/>
        </w:rPr>
        <w:t>,</w:t>
      </w:r>
      <w:r w:rsidRPr="00AA010D">
        <w:rPr>
          <w:rFonts w:eastAsia="Times New Roman"/>
          <w:szCs w:val="24"/>
        </w:rPr>
        <w:t xml:space="preserve"> το τέταρτο μνημόνιο που θα ερχόταν</w:t>
      </w:r>
      <w:r>
        <w:rPr>
          <w:rFonts w:eastAsia="Times New Roman"/>
          <w:szCs w:val="24"/>
        </w:rPr>
        <w:t>,</w:t>
      </w:r>
      <w:r w:rsidRPr="00AA010D">
        <w:rPr>
          <w:rFonts w:eastAsia="Times New Roman"/>
          <w:szCs w:val="24"/>
        </w:rPr>
        <w:t xml:space="preserve"> </w:t>
      </w:r>
      <w:r>
        <w:rPr>
          <w:rFonts w:eastAsia="Times New Roman"/>
          <w:szCs w:val="24"/>
        </w:rPr>
        <w:t>ό</w:t>
      </w:r>
      <w:r w:rsidRPr="00AA010D">
        <w:rPr>
          <w:rFonts w:eastAsia="Times New Roman"/>
          <w:szCs w:val="24"/>
        </w:rPr>
        <w:t>χι απλώς δεν ήρθε</w:t>
      </w:r>
      <w:r>
        <w:rPr>
          <w:rFonts w:eastAsia="Times New Roman"/>
          <w:szCs w:val="24"/>
        </w:rPr>
        <w:t>,</w:t>
      </w:r>
      <w:r w:rsidRPr="00AA010D">
        <w:rPr>
          <w:rFonts w:eastAsia="Times New Roman"/>
          <w:szCs w:val="24"/>
        </w:rPr>
        <w:t xml:space="preserve"> αλλά </w:t>
      </w:r>
      <w:r>
        <w:rPr>
          <w:rFonts w:eastAsia="Times New Roman"/>
          <w:szCs w:val="24"/>
        </w:rPr>
        <w:t xml:space="preserve">αντ’ αυτού </w:t>
      </w:r>
      <w:r w:rsidRPr="00AA010D">
        <w:rPr>
          <w:rFonts w:eastAsia="Times New Roman"/>
          <w:szCs w:val="24"/>
        </w:rPr>
        <w:t>ήρθε η τυπική</w:t>
      </w:r>
      <w:r>
        <w:rPr>
          <w:rFonts w:eastAsia="Times New Roman"/>
          <w:szCs w:val="24"/>
        </w:rPr>
        <w:t>,</w:t>
      </w:r>
      <w:r w:rsidRPr="00AA010D">
        <w:rPr>
          <w:rFonts w:eastAsia="Times New Roman"/>
          <w:szCs w:val="24"/>
        </w:rPr>
        <w:t xml:space="preserve"> αλλά και ουσιαστική έξοδος από το</w:t>
      </w:r>
      <w:r>
        <w:rPr>
          <w:rFonts w:eastAsia="Times New Roman"/>
          <w:szCs w:val="24"/>
        </w:rPr>
        <w:t>ν</w:t>
      </w:r>
      <w:r w:rsidRPr="00AA010D">
        <w:rPr>
          <w:rFonts w:eastAsia="Times New Roman"/>
          <w:szCs w:val="24"/>
        </w:rPr>
        <w:t xml:space="preserve"> φαύλο κύκλο των μνημονίων</w:t>
      </w:r>
      <w:r>
        <w:rPr>
          <w:rFonts w:eastAsia="Times New Roman"/>
          <w:szCs w:val="24"/>
        </w:rPr>
        <w:t>.</w:t>
      </w:r>
    </w:p>
    <w:p w14:paraId="0F16F49B" w14:textId="77777777" w:rsidR="0091757C" w:rsidRDefault="00D319C2">
      <w:pPr>
        <w:tabs>
          <w:tab w:val="center" w:pos="4753"/>
          <w:tab w:val="left" w:pos="6156"/>
        </w:tabs>
        <w:spacing w:line="600" w:lineRule="auto"/>
        <w:ind w:firstLine="720"/>
        <w:jc w:val="both"/>
        <w:rPr>
          <w:rFonts w:eastAsia="Times New Roman"/>
          <w:szCs w:val="24"/>
        </w:rPr>
      </w:pPr>
      <w:r w:rsidRPr="00AA010D">
        <w:rPr>
          <w:rFonts w:eastAsia="Times New Roman"/>
          <w:szCs w:val="24"/>
        </w:rPr>
        <w:t>Και τώρα τι θα απογί</w:t>
      </w:r>
      <w:r>
        <w:rPr>
          <w:rFonts w:eastAsia="Times New Roman"/>
          <w:szCs w:val="24"/>
        </w:rPr>
        <w:t>νετε,</w:t>
      </w:r>
      <w:r w:rsidRPr="00AA010D">
        <w:rPr>
          <w:rFonts w:eastAsia="Times New Roman"/>
          <w:szCs w:val="24"/>
        </w:rPr>
        <w:t xml:space="preserve"> κυρίες κα</w:t>
      </w:r>
      <w:r w:rsidRPr="00AA010D">
        <w:rPr>
          <w:rFonts w:eastAsia="Times New Roman"/>
          <w:szCs w:val="24"/>
        </w:rPr>
        <w:t xml:space="preserve">ι κύριοι συνάδελφοι της </w:t>
      </w:r>
      <w:r>
        <w:rPr>
          <w:rFonts w:eastAsia="Times New Roman"/>
          <w:szCs w:val="24"/>
        </w:rPr>
        <w:t>Αντιπολίτευσης,</w:t>
      </w:r>
      <w:r w:rsidRPr="00AA010D">
        <w:rPr>
          <w:rFonts w:eastAsia="Times New Roman"/>
          <w:szCs w:val="24"/>
        </w:rPr>
        <w:t xml:space="preserve"> χωρίς μνημόνια</w:t>
      </w:r>
      <w:r>
        <w:rPr>
          <w:rFonts w:eastAsia="Times New Roman"/>
          <w:szCs w:val="24"/>
        </w:rPr>
        <w:t>;</w:t>
      </w:r>
      <w:r w:rsidRPr="00AA010D">
        <w:rPr>
          <w:rFonts w:eastAsia="Times New Roman"/>
          <w:szCs w:val="24"/>
        </w:rPr>
        <w:t xml:space="preserve"> </w:t>
      </w:r>
      <w:r>
        <w:rPr>
          <w:rFonts w:eastAsia="Times New Roman"/>
          <w:szCs w:val="24"/>
        </w:rPr>
        <w:t>Ή</w:t>
      </w:r>
      <w:r w:rsidRPr="00AA010D">
        <w:rPr>
          <w:rFonts w:eastAsia="Times New Roman"/>
          <w:szCs w:val="24"/>
        </w:rPr>
        <w:t xml:space="preserve">ταν για </w:t>
      </w:r>
      <w:r>
        <w:rPr>
          <w:rFonts w:eastAsia="Times New Roman"/>
          <w:szCs w:val="24"/>
        </w:rPr>
        <w:t>ε</w:t>
      </w:r>
      <w:r w:rsidRPr="00AA010D">
        <w:rPr>
          <w:rFonts w:eastAsia="Times New Roman"/>
          <w:szCs w:val="24"/>
        </w:rPr>
        <w:t xml:space="preserve">σάς </w:t>
      </w:r>
      <w:r>
        <w:rPr>
          <w:rFonts w:eastAsia="Times New Roman"/>
          <w:szCs w:val="24"/>
        </w:rPr>
        <w:t>μια</w:t>
      </w:r>
      <w:r w:rsidRPr="00AA010D">
        <w:rPr>
          <w:rFonts w:eastAsia="Times New Roman"/>
          <w:szCs w:val="24"/>
        </w:rPr>
        <w:t xml:space="preserve"> κάποια </w:t>
      </w:r>
      <w:proofErr w:type="spellStart"/>
      <w:r w:rsidRPr="00AA010D">
        <w:rPr>
          <w:rFonts w:eastAsia="Times New Roman"/>
          <w:szCs w:val="24"/>
        </w:rPr>
        <w:t>λύσις</w:t>
      </w:r>
      <w:proofErr w:type="spellEnd"/>
      <w:r>
        <w:rPr>
          <w:rFonts w:eastAsia="Times New Roman"/>
          <w:szCs w:val="24"/>
        </w:rPr>
        <w:t>.</w:t>
      </w:r>
      <w:r w:rsidRPr="00AA010D">
        <w:rPr>
          <w:rFonts w:eastAsia="Times New Roman"/>
          <w:szCs w:val="24"/>
        </w:rPr>
        <w:t xml:space="preserve"> </w:t>
      </w:r>
      <w:r>
        <w:rPr>
          <w:rFonts w:eastAsia="Times New Roman"/>
          <w:szCs w:val="24"/>
        </w:rPr>
        <w:t>Τ</w:t>
      </w:r>
      <w:r w:rsidRPr="00AA010D">
        <w:rPr>
          <w:rFonts w:eastAsia="Times New Roman"/>
          <w:szCs w:val="24"/>
        </w:rPr>
        <w:t>ώρα ήρθε η ώρα να πιείτε το πικρό ποτήρι</w:t>
      </w:r>
      <w:r>
        <w:rPr>
          <w:rFonts w:eastAsia="Times New Roman"/>
          <w:szCs w:val="24"/>
        </w:rPr>
        <w:t>,</w:t>
      </w:r>
      <w:r w:rsidRPr="00AA010D">
        <w:rPr>
          <w:rFonts w:eastAsia="Times New Roman"/>
          <w:szCs w:val="24"/>
        </w:rPr>
        <w:t xml:space="preserve"> όπως είπε και ο </w:t>
      </w:r>
      <w:r>
        <w:rPr>
          <w:rFonts w:eastAsia="Times New Roman"/>
          <w:szCs w:val="24"/>
        </w:rPr>
        <w:t>Π</w:t>
      </w:r>
      <w:r w:rsidRPr="00AA010D">
        <w:rPr>
          <w:rFonts w:eastAsia="Times New Roman"/>
          <w:szCs w:val="24"/>
        </w:rPr>
        <w:t>ρωθυπουργός</w:t>
      </w:r>
      <w:r>
        <w:rPr>
          <w:rFonts w:eastAsia="Times New Roman"/>
          <w:szCs w:val="24"/>
        </w:rPr>
        <w:t>,</w:t>
      </w:r>
      <w:r w:rsidRPr="00AA010D">
        <w:rPr>
          <w:rFonts w:eastAsia="Times New Roman"/>
          <w:szCs w:val="24"/>
        </w:rPr>
        <w:t xml:space="preserve"> της ψήφισης των μέτρων που η </w:t>
      </w:r>
      <w:r>
        <w:rPr>
          <w:rFonts w:eastAsia="Times New Roman"/>
          <w:szCs w:val="24"/>
        </w:rPr>
        <w:t>Κ</w:t>
      </w:r>
      <w:r w:rsidRPr="00AA010D">
        <w:rPr>
          <w:rFonts w:eastAsia="Times New Roman"/>
          <w:szCs w:val="24"/>
        </w:rPr>
        <w:t xml:space="preserve">υβέρνηση φέρνει στη </w:t>
      </w:r>
      <w:r>
        <w:rPr>
          <w:rFonts w:eastAsia="Times New Roman"/>
          <w:szCs w:val="24"/>
        </w:rPr>
        <w:t>Β</w:t>
      </w:r>
      <w:r w:rsidRPr="00AA010D">
        <w:rPr>
          <w:rFonts w:eastAsia="Times New Roman"/>
          <w:szCs w:val="24"/>
        </w:rPr>
        <w:t xml:space="preserve">ουλή με κάθε νομοσχέδιο που έρχεται για να ανακουφίσει </w:t>
      </w:r>
      <w:r w:rsidRPr="00AA010D">
        <w:rPr>
          <w:rFonts w:eastAsia="Times New Roman"/>
          <w:szCs w:val="24"/>
        </w:rPr>
        <w:lastRenderedPageBreak/>
        <w:t xml:space="preserve">μεγάλες κοινωνικές ομάδες συμπολιτών </w:t>
      </w:r>
      <w:r>
        <w:rPr>
          <w:rFonts w:eastAsia="Times New Roman"/>
          <w:szCs w:val="24"/>
        </w:rPr>
        <w:t>μας. Θ</w:t>
      </w:r>
      <w:r w:rsidRPr="00AA010D">
        <w:rPr>
          <w:rFonts w:eastAsia="Times New Roman"/>
          <w:szCs w:val="24"/>
        </w:rPr>
        <w:t>α σας ευχηθώ να είστε καλά</w:t>
      </w:r>
      <w:r>
        <w:rPr>
          <w:rFonts w:eastAsia="Times New Roman"/>
          <w:szCs w:val="24"/>
        </w:rPr>
        <w:t>,</w:t>
      </w:r>
      <w:r w:rsidRPr="00AA010D">
        <w:rPr>
          <w:rFonts w:eastAsia="Times New Roman"/>
          <w:szCs w:val="24"/>
        </w:rPr>
        <w:t xml:space="preserve"> γεροί και δυνατοί και να ψηφίζετε όλα αυτά τα νομοσχέδια</w:t>
      </w:r>
      <w:r>
        <w:rPr>
          <w:rFonts w:eastAsia="Times New Roman"/>
          <w:szCs w:val="24"/>
        </w:rPr>
        <w:t>.</w:t>
      </w:r>
    </w:p>
    <w:p w14:paraId="0F16F49C"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Κ</w:t>
      </w:r>
      <w:r w:rsidRPr="00AA010D">
        <w:rPr>
          <w:rFonts w:eastAsia="Times New Roman"/>
          <w:szCs w:val="24"/>
        </w:rPr>
        <w:t>υρίες και κύριοι συνάδελφοι</w:t>
      </w:r>
      <w:r>
        <w:rPr>
          <w:rFonts w:eastAsia="Times New Roman"/>
          <w:szCs w:val="24"/>
        </w:rPr>
        <w:t>,</w:t>
      </w:r>
      <w:r w:rsidRPr="00AA010D">
        <w:rPr>
          <w:rFonts w:eastAsia="Times New Roman"/>
          <w:szCs w:val="24"/>
        </w:rPr>
        <w:t xml:space="preserve"> η έξοδος από τα μνημόνια ήρθε στις 21 Αυγο</w:t>
      </w:r>
      <w:r w:rsidRPr="00AA010D">
        <w:rPr>
          <w:rFonts w:eastAsia="Times New Roman"/>
          <w:szCs w:val="24"/>
        </w:rPr>
        <w:t xml:space="preserve">ύστου και θα εμπεδώνεται συνεχώς κάθε φορά που θα έρχεται ένα τέτοιο νομοσχέδιο </w:t>
      </w:r>
      <w:r>
        <w:rPr>
          <w:rFonts w:eastAsia="Times New Roman"/>
          <w:szCs w:val="24"/>
        </w:rPr>
        <w:t>-</w:t>
      </w:r>
      <w:r w:rsidRPr="00AA010D">
        <w:rPr>
          <w:rFonts w:eastAsia="Times New Roman"/>
          <w:szCs w:val="24"/>
        </w:rPr>
        <w:t>και θα έρθουν πολλά ακόμα σαν κι αυτό</w:t>
      </w:r>
      <w:r>
        <w:rPr>
          <w:rFonts w:eastAsia="Times New Roman"/>
          <w:szCs w:val="24"/>
        </w:rPr>
        <w:t>-,</w:t>
      </w:r>
      <w:r w:rsidRPr="00AA010D">
        <w:rPr>
          <w:rFonts w:eastAsia="Times New Roman"/>
          <w:szCs w:val="24"/>
        </w:rPr>
        <w:t xml:space="preserve"> γυρνώντας οριστικά τη σελίδα στην κοινωνική</w:t>
      </w:r>
      <w:r>
        <w:rPr>
          <w:rFonts w:eastAsia="Times New Roman"/>
          <w:szCs w:val="24"/>
        </w:rPr>
        <w:t>,</w:t>
      </w:r>
      <w:r w:rsidRPr="00AA010D">
        <w:rPr>
          <w:rFonts w:eastAsia="Times New Roman"/>
          <w:szCs w:val="24"/>
        </w:rPr>
        <w:t xml:space="preserve"> οικονομική και πολιτική ζωή της χώρας</w:t>
      </w:r>
      <w:r>
        <w:rPr>
          <w:rFonts w:eastAsia="Times New Roman"/>
          <w:szCs w:val="24"/>
        </w:rPr>
        <w:t xml:space="preserve">. </w:t>
      </w:r>
    </w:p>
    <w:p w14:paraId="0F16F49D"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w:t>
      </w:r>
      <w:r>
        <w:rPr>
          <w:rFonts w:eastAsia="Times New Roman"/>
          <w:szCs w:val="24"/>
        </w:rPr>
        <w:t>όνου ομιλίας του κυρίου Βουλευτή)</w:t>
      </w:r>
    </w:p>
    <w:p w14:paraId="0F16F49E"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Τελειώνω σε δέκα δευτερόλεπτα, κύριε Πρόεδρε.</w:t>
      </w:r>
    </w:p>
    <w:p w14:paraId="0F16F49F"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 xml:space="preserve">Βλέπετε, η </w:t>
      </w:r>
      <w:r w:rsidRPr="00AA010D">
        <w:rPr>
          <w:rFonts w:eastAsia="Times New Roman"/>
          <w:szCs w:val="24"/>
        </w:rPr>
        <w:t>ιστορία γράφεται καθημερινά και έχει ήδη γράψει πως αυτή</w:t>
      </w:r>
      <w:r>
        <w:rPr>
          <w:rFonts w:eastAsia="Times New Roman"/>
          <w:szCs w:val="24"/>
        </w:rPr>
        <w:t xml:space="preserve"> </w:t>
      </w:r>
      <w:r w:rsidRPr="00AA010D">
        <w:rPr>
          <w:rFonts w:eastAsia="Times New Roman"/>
          <w:szCs w:val="24"/>
        </w:rPr>
        <w:t>τη χώρα τη χρεοκόπησε το παλιό πολιτικό σύστημα</w:t>
      </w:r>
      <w:r>
        <w:rPr>
          <w:rFonts w:eastAsia="Times New Roman"/>
          <w:szCs w:val="24"/>
        </w:rPr>
        <w:t>,</w:t>
      </w:r>
      <w:r w:rsidRPr="00AA010D">
        <w:rPr>
          <w:rFonts w:eastAsia="Times New Roman"/>
          <w:szCs w:val="24"/>
        </w:rPr>
        <w:t xml:space="preserve"> το οποίο και την εγκλώβισε στο</w:t>
      </w:r>
      <w:r>
        <w:rPr>
          <w:rFonts w:eastAsia="Times New Roman"/>
          <w:szCs w:val="24"/>
        </w:rPr>
        <w:t>ν</w:t>
      </w:r>
      <w:r w:rsidRPr="00AA010D">
        <w:rPr>
          <w:rFonts w:eastAsia="Times New Roman"/>
          <w:szCs w:val="24"/>
        </w:rPr>
        <w:t xml:space="preserve"> φαύλο κύκλο </w:t>
      </w:r>
      <w:r>
        <w:rPr>
          <w:rFonts w:eastAsia="Times New Roman"/>
          <w:szCs w:val="24"/>
        </w:rPr>
        <w:t xml:space="preserve">των μνημονίων. </w:t>
      </w:r>
      <w:r>
        <w:rPr>
          <w:rFonts w:eastAsia="Times New Roman"/>
          <w:szCs w:val="24"/>
        </w:rPr>
        <w:t xml:space="preserve">Γράφει, όμως, επίσης πως </w:t>
      </w:r>
      <w:r w:rsidRPr="00AA010D">
        <w:rPr>
          <w:rFonts w:eastAsia="Times New Roman"/>
          <w:szCs w:val="24"/>
        </w:rPr>
        <w:t xml:space="preserve">η παρούσα </w:t>
      </w:r>
      <w:r>
        <w:rPr>
          <w:rFonts w:eastAsia="Times New Roman"/>
          <w:szCs w:val="24"/>
        </w:rPr>
        <w:t>Κ</w:t>
      </w:r>
      <w:r w:rsidRPr="00AA010D">
        <w:rPr>
          <w:rFonts w:eastAsia="Times New Roman"/>
          <w:szCs w:val="24"/>
        </w:rPr>
        <w:t>υβέρνηση είναι αυτή που ξεκίνησε να βγάζει τη χώρα από αυτό</w:t>
      </w:r>
      <w:r>
        <w:rPr>
          <w:rFonts w:eastAsia="Times New Roman"/>
          <w:szCs w:val="24"/>
        </w:rPr>
        <w:t>ν</w:t>
      </w:r>
      <w:r w:rsidRPr="00AA010D">
        <w:rPr>
          <w:rFonts w:eastAsia="Times New Roman"/>
          <w:szCs w:val="24"/>
        </w:rPr>
        <w:t xml:space="preserve"> τον κυκεώνα μειώνοντας την ανεργία σημαντικά</w:t>
      </w:r>
      <w:r>
        <w:rPr>
          <w:rFonts w:eastAsia="Times New Roman"/>
          <w:szCs w:val="24"/>
        </w:rPr>
        <w:t>,</w:t>
      </w:r>
      <w:r w:rsidRPr="00AA010D">
        <w:rPr>
          <w:rFonts w:eastAsia="Times New Roman"/>
          <w:szCs w:val="24"/>
        </w:rPr>
        <w:t xml:space="preserve"> βοηθώντας ουσιαστικά τους πιο αδύναμους συμπολίτες </w:t>
      </w:r>
      <w:r>
        <w:rPr>
          <w:rFonts w:eastAsia="Times New Roman"/>
          <w:szCs w:val="24"/>
        </w:rPr>
        <w:t>μας,</w:t>
      </w:r>
      <w:r w:rsidRPr="00AA010D">
        <w:rPr>
          <w:rFonts w:eastAsia="Times New Roman"/>
          <w:szCs w:val="24"/>
        </w:rPr>
        <w:t xml:space="preserve"> σταματώντας τη λεηλασία του δημόσιου </w:t>
      </w:r>
      <w:r w:rsidRPr="00AA010D">
        <w:rPr>
          <w:rFonts w:eastAsia="Times New Roman"/>
          <w:szCs w:val="24"/>
        </w:rPr>
        <w:lastRenderedPageBreak/>
        <w:t xml:space="preserve">πλούτου και </w:t>
      </w:r>
      <w:r>
        <w:rPr>
          <w:rFonts w:eastAsia="Times New Roman"/>
          <w:szCs w:val="24"/>
        </w:rPr>
        <w:t>ερχόμενη</w:t>
      </w:r>
      <w:r w:rsidRPr="00AA010D">
        <w:rPr>
          <w:rFonts w:eastAsia="Times New Roman"/>
          <w:szCs w:val="24"/>
        </w:rPr>
        <w:t xml:space="preserve"> να αντισταθμίσει τις συνέπειες των πολιτικών των κυβερνήσεων Νέας Δημοκρατίας και ΠΑΣΟΚ</w:t>
      </w:r>
      <w:r>
        <w:rPr>
          <w:rFonts w:eastAsia="Times New Roman"/>
          <w:szCs w:val="24"/>
        </w:rPr>
        <w:t>.</w:t>
      </w:r>
    </w:p>
    <w:p w14:paraId="0F16F4A0" w14:textId="77777777" w:rsidR="0091757C" w:rsidRDefault="00D319C2">
      <w:pPr>
        <w:tabs>
          <w:tab w:val="center" w:pos="4753"/>
          <w:tab w:val="left" w:pos="6156"/>
        </w:tabs>
        <w:spacing w:line="600" w:lineRule="auto"/>
        <w:ind w:firstLine="720"/>
        <w:jc w:val="both"/>
        <w:rPr>
          <w:rFonts w:eastAsia="Times New Roman"/>
          <w:szCs w:val="24"/>
        </w:rPr>
      </w:pPr>
      <w:r>
        <w:rPr>
          <w:rFonts w:eastAsia="Times New Roman"/>
          <w:szCs w:val="24"/>
        </w:rPr>
        <w:t>Κ</w:t>
      </w:r>
      <w:r w:rsidRPr="00AA010D">
        <w:rPr>
          <w:rFonts w:eastAsia="Times New Roman"/>
          <w:szCs w:val="24"/>
        </w:rPr>
        <w:t>υρίες και κύριοι συνάδελφοι</w:t>
      </w:r>
      <w:r>
        <w:rPr>
          <w:rFonts w:eastAsia="Times New Roman"/>
          <w:szCs w:val="24"/>
        </w:rPr>
        <w:t>,</w:t>
      </w:r>
      <w:r w:rsidRPr="00AA010D">
        <w:rPr>
          <w:rFonts w:eastAsia="Times New Roman"/>
          <w:szCs w:val="24"/>
        </w:rPr>
        <w:t xml:space="preserve"> μην </w:t>
      </w:r>
      <w:r>
        <w:rPr>
          <w:rFonts w:eastAsia="Times New Roman"/>
          <w:szCs w:val="24"/>
        </w:rPr>
        <w:t>έχετε</w:t>
      </w:r>
      <w:r w:rsidRPr="00AA010D">
        <w:rPr>
          <w:rFonts w:eastAsia="Times New Roman"/>
          <w:szCs w:val="24"/>
        </w:rPr>
        <w:t xml:space="preserve"> κα</w:t>
      </w:r>
      <w:r>
        <w:rPr>
          <w:rFonts w:eastAsia="Times New Roman"/>
          <w:szCs w:val="24"/>
        </w:rPr>
        <w:t>μ</w:t>
      </w:r>
      <w:r w:rsidRPr="00AA010D">
        <w:rPr>
          <w:rFonts w:eastAsia="Times New Roman"/>
          <w:szCs w:val="24"/>
        </w:rPr>
        <w:t>μ</w:t>
      </w:r>
      <w:r>
        <w:rPr>
          <w:rFonts w:eastAsia="Times New Roman"/>
          <w:szCs w:val="24"/>
        </w:rPr>
        <w:t xml:space="preserve">ιά </w:t>
      </w:r>
      <w:r w:rsidRPr="00AA010D">
        <w:rPr>
          <w:rFonts w:eastAsia="Times New Roman"/>
          <w:szCs w:val="24"/>
        </w:rPr>
        <w:t>αμφιβολία</w:t>
      </w:r>
      <w:r>
        <w:rPr>
          <w:rFonts w:eastAsia="Times New Roman"/>
          <w:szCs w:val="24"/>
        </w:rPr>
        <w:t>.</w:t>
      </w:r>
      <w:r w:rsidRPr="00AA010D">
        <w:rPr>
          <w:rFonts w:eastAsia="Times New Roman"/>
          <w:szCs w:val="24"/>
        </w:rPr>
        <w:t xml:space="preserve"> </w:t>
      </w:r>
      <w:r>
        <w:rPr>
          <w:rFonts w:eastAsia="Times New Roman"/>
          <w:szCs w:val="24"/>
        </w:rPr>
        <w:t>Ο</w:t>
      </w:r>
      <w:r w:rsidRPr="00AA010D">
        <w:rPr>
          <w:rFonts w:eastAsia="Times New Roman"/>
          <w:szCs w:val="24"/>
        </w:rPr>
        <w:t xml:space="preserve"> ελληνικός λαός και βλέπει και παρακολουθεί και κρίνει όλο</w:t>
      </w:r>
      <w:r>
        <w:rPr>
          <w:rFonts w:eastAsia="Times New Roman"/>
          <w:szCs w:val="24"/>
        </w:rPr>
        <w:t>ν</w:t>
      </w:r>
      <w:r w:rsidRPr="00AA010D">
        <w:rPr>
          <w:rFonts w:eastAsia="Times New Roman"/>
          <w:szCs w:val="24"/>
        </w:rPr>
        <w:t xml:space="preserve"> αυτό</w:t>
      </w:r>
      <w:r>
        <w:rPr>
          <w:rFonts w:eastAsia="Times New Roman"/>
          <w:szCs w:val="24"/>
        </w:rPr>
        <w:t>ν</w:t>
      </w:r>
      <w:r w:rsidRPr="00AA010D">
        <w:rPr>
          <w:rFonts w:eastAsia="Times New Roman"/>
          <w:szCs w:val="24"/>
        </w:rPr>
        <w:t xml:space="preserve"> τον καιρό</w:t>
      </w:r>
      <w:r>
        <w:rPr>
          <w:rFonts w:eastAsia="Times New Roman"/>
          <w:szCs w:val="24"/>
        </w:rPr>
        <w:t>. Κ</w:t>
      </w:r>
      <w:r w:rsidRPr="00AA010D">
        <w:rPr>
          <w:rFonts w:eastAsia="Times New Roman"/>
          <w:szCs w:val="24"/>
        </w:rPr>
        <w:t xml:space="preserve">αι να </w:t>
      </w:r>
      <w:r>
        <w:rPr>
          <w:rFonts w:eastAsia="Times New Roman"/>
          <w:szCs w:val="24"/>
        </w:rPr>
        <w:t>ε</w:t>
      </w:r>
      <w:r w:rsidRPr="00AA010D">
        <w:rPr>
          <w:rFonts w:eastAsia="Times New Roman"/>
          <w:szCs w:val="24"/>
        </w:rPr>
        <w:t xml:space="preserve">ίστε σίγουροι πως </w:t>
      </w:r>
      <w:r>
        <w:rPr>
          <w:rFonts w:eastAsia="Times New Roman"/>
          <w:szCs w:val="24"/>
        </w:rPr>
        <w:t>δ</w:t>
      </w:r>
      <w:r w:rsidRPr="00AA010D">
        <w:rPr>
          <w:rFonts w:eastAsia="Times New Roman"/>
          <w:szCs w:val="24"/>
        </w:rPr>
        <w:t xml:space="preserve">εν </w:t>
      </w:r>
      <w:r w:rsidRPr="00AA010D">
        <w:rPr>
          <w:rFonts w:eastAsia="Times New Roman"/>
          <w:szCs w:val="24"/>
        </w:rPr>
        <w:t>ξεχνά τι σημαίνει λιτότητα</w:t>
      </w:r>
      <w:r>
        <w:rPr>
          <w:rFonts w:eastAsia="Times New Roman"/>
          <w:szCs w:val="24"/>
        </w:rPr>
        <w:t>,</w:t>
      </w:r>
      <w:r w:rsidRPr="00AA010D">
        <w:rPr>
          <w:rFonts w:eastAsia="Times New Roman"/>
          <w:szCs w:val="24"/>
        </w:rPr>
        <w:t xml:space="preserve"> τι σημαίνει κοινωνική αναλγησία</w:t>
      </w:r>
      <w:r>
        <w:rPr>
          <w:rFonts w:eastAsia="Times New Roman"/>
          <w:szCs w:val="24"/>
        </w:rPr>
        <w:t>,</w:t>
      </w:r>
      <w:r w:rsidRPr="00AA010D">
        <w:rPr>
          <w:rFonts w:eastAsia="Times New Roman"/>
          <w:szCs w:val="24"/>
        </w:rPr>
        <w:t xml:space="preserve"> τι σημαίνει εν τέλει </w:t>
      </w:r>
      <w:r>
        <w:rPr>
          <w:rFonts w:eastAsia="Times New Roman"/>
          <w:szCs w:val="24"/>
        </w:rPr>
        <w:t>Δ</w:t>
      </w:r>
      <w:r w:rsidRPr="00AA010D">
        <w:rPr>
          <w:rFonts w:eastAsia="Times New Roman"/>
          <w:szCs w:val="24"/>
        </w:rPr>
        <w:t xml:space="preserve">εξιά με όλες τις παραφυάδες </w:t>
      </w:r>
      <w:r>
        <w:rPr>
          <w:rFonts w:eastAsia="Times New Roman"/>
          <w:szCs w:val="24"/>
        </w:rPr>
        <w:t>της.</w:t>
      </w:r>
    </w:p>
    <w:p w14:paraId="0F16F4A1" w14:textId="77777777" w:rsidR="0091757C" w:rsidRDefault="00D319C2">
      <w:pPr>
        <w:tabs>
          <w:tab w:val="center" w:pos="4753"/>
          <w:tab w:val="left" w:pos="6156"/>
        </w:tabs>
        <w:spacing w:line="600" w:lineRule="auto"/>
        <w:ind w:firstLine="720"/>
        <w:jc w:val="both"/>
        <w:rPr>
          <w:rFonts w:eastAsia="Times New Roman"/>
          <w:szCs w:val="24"/>
        </w:rPr>
      </w:pPr>
      <w:r w:rsidRPr="00AA010D">
        <w:rPr>
          <w:rFonts w:eastAsia="Times New Roman"/>
          <w:szCs w:val="24"/>
        </w:rPr>
        <w:t xml:space="preserve">Να </w:t>
      </w:r>
      <w:r>
        <w:rPr>
          <w:rFonts w:eastAsia="Times New Roman"/>
          <w:szCs w:val="24"/>
        </w:rPr>
        <w:t>εί</w:t>
      </w:r>
      <w:r w:rsidRPr="00AA010D">
        <w:rPr>
          <w:rFonts w:eastAsia="Times New Roman"/>
          <w:szCs w:val="24"/>
        </w:rPr>
        <w:t>στε καλά</w:t>
      </w:r>
      <w:r>
        <w:rPr>
          <w:rFonts w:eastAsia="Times New Roman"/>
          <w:szCs w:val="24"/>
        </w:rPr>
        <w:t>!</w:t>
      </w:r>
    </w:p>
    <w:p w14:paraId="0F16F4A2" w14:textId="77777777" w:rsidR="0091757C" w:rsidRDefault="00D319C2">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F16F4A3" w14:textId="77777777" w:rsidR="0091757C" w:rsidRDefault="00D319C2">
      <w:pPr>
        <w:spacing w:line="600" w:lineRule="auto"/>
        <w:ind w:firstLine="720"/>
        <w:jc w:val="both"/>
        <w:rPr>
          <w:rFonts w:eastAsia="Times New Roman" w:cs="Times New Roman"/>
          <w:szCs w:val="24"/>
        </w:rPr>
      </w:pPr>
      <w:r w:rsidRPr="00FC73C9">
        <w:rPr>
          <w:rFonts w:eastAsia="Times New Roman" w:cs="Times New Roman"/>
          <w:b/>
          <w:szCs w:val="24"/>
        </w:rPr>
        <w:t>ΠΡ</w:t>
      </w:r>
      <w:r>
        <w:rPr>
          <w:rFonts w:eastAsia="Times New Roman" w:cs="Times New Roman"/>
          <w:b/>
          <w:szCs w:val="24"/>
        </w:rPr>
        <w:t xml:space="preserve">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Στύλιος</w:t>
      </w:r>
      <w:proofErr w:type="spellEnd"/>
      <w:r>
        <w:rPr>
          <w:rFonts w:eastAsia="Times New Roman" w:cs="Times New Roman"/>
          <w:szCs w:val="24"/>
        </w:rPr>
        <w:t xml:space="preserve"> από τη Νέα Δημοκρατί</w:t>
      </w:r>
      <w:r>
        <w:rPr>
          <w:rFonts w:eastAsia="Times New Roman" w:cs="Times New Roman"/>
          <w:szCs w:val="24"/>
        </w:rPr>
        <w:t xml:space="preserve">α. </w:t>
      </w:r>
    </w:p>
    <w:p w14:paraId="0F16F4A4" w14:textId="77777777" w:rsidR="0091757C" w:rsidRDefault="00D319C2">
      <w:pPr>
        <w:spacing w:line="600" w:lineRule="auto"/>
        <w:ind w:firstLine="720"/>
        <w:jc w:val="both"/>
        <w:rPr>
          <w:rFonts w:eastAsia="Times New Roman"/>
          <w:szCs w:val="24"/>
        </w:rPr>
      </w:pPr>
      <w:r w:rsidRPr="001900DA">
        <w:rPr>
          <w:rFonts w:eastAsia="Times New Roman" w:cs="Times New Roman"/>
          <w:b/>
          <w:szCs w:val="24"/>
        </w:rPr>
        <w:t xml:space="preserve">ΓΕΩΡΓΙΟΣ ΣΤΥΛΙΟΣ: </w:t>
      </w:r>
      <w:r>
        <w:rPr>
          <w:rFonts w:eastAsia="Times New Roman"/>
          <w:szCs w:val="24"/>
        </w:rPr>
        <w:t xml:space="preserve">Ευχαριστώ πολύ, </w:t>
      </w:r>
      <w:r w:rsidRPr="00AA010D">
        <w:rPr>
          <w:rFonts w:eastAsia="Times New Roman"/>
          <w:szCs w:val="24"/>
        </w:rPr>
        <w:t xml:space="preserve">κύριε </w:t>
      </w:r>
      <w:r>
        <w:rPr>
          <w:rFonts w:eastAsia="Times New Roman"/>
          <w:szCs w:val="24"/>
        </w:rPr>
        <w:t>Π</w:t>
      </w:r>
      <w:r w:rsidRPr="00AA010D">
        <w:rPr>
          <w:rFonts w:eastAsia="Times New Roman"/>
          <w:szCs w:val="24"/>
        </w:rPr>
        <w:t>ρόεδρε</w:t>
      </w:r>
      <w:r>
        <w:rPr>
          <w:rFonts w:eastAsia="Times New Roman"/>
          <w:szCs w:val="24"/>
        </w:rPr>
        <w:t>.</w:t>
      </w:r>
    </w:p>
    <w:p w14:paraId="0F16F4A5" w14:textId="77777777" w:rsidR="0091757C" w:rsidRDefault="00D319C2">
      <w:pPr>
        <w:spacing w:line="600" w:lineRule="auto"/>
        <w:ind w:firstLine="720"/>
        <w:jc w:val="both"/>
        <w:rPr>
          <w:rFonts w:eastAsia="Times New Roman"/>
          <w:szCs w:val="24"/>
        </w:rPr>
      </w:pPr>
      <w:r>
        <w:rPr>
          <w:rFonts w:eastAsia="Times New Roman"/>
          <w:szCs w:val="24"/>
        </w:rPr>
        <w:t>Κ</w:t>
      </w:r>
      <w:r w:rsidRPr="00AA010D">
        <w:rPr>
          <w:rFonts w:eastAsia="Times New Roman"/>
          <w:szCs w:val="24"/>
        </w:rPr>
        <w:t>υρίες και κύριοι συνάδελφοι</w:t>
      </w:r>
      <w:r>
        <w:rPr>
          <w:rFonts w:eastAsia="Times New Roman"/>
          <w:szCs w:val="24"/>
        </w:rPr>
        <w:t>,</w:t>
      </w:r>
      <w:r w:rsidRPr="00AA010D">
        <w:rPr>
          <w:rFonts w:eastAsia="Times New Roman"/>
          <w:szCs w:val="24"/>
        </w:rPr>
        <w:t xml:space="preserve"> σήμερα η </w:t>
      </w:r>
      <w:r>
        <w:rPr>
          <w:rFonts w:eastAsia="Times New Roman"/>
          <w:szCs w:val="24"/>
        </w:rPr>
        <w:t>Κ</w:t>
      </w:r>
      <w:r w:rsidRPr="00AA010D">
        <w:rPr>
          <w:rFonts w:eastAsia="Times New Roman"/>
          <w:szCs w:val="24"/>
        </w:rPr>
        <w:t>υβέρνηση ΣΥΡΙΖΑ</w:t>
      </w:r>
      <w:r>
        <w:rPr>
          <w:rFonts w:eastAsia="Times New Roman"/>
          <w:szCs w:val="24"/>
        </w:rPr>
        <w:t xml:space="preserve"> </w:t>
      </w:r>
      <w:r w:rsidRPr="00AA010D">
        <w:rPr>
          <w:rFonts w:eastAsia="Times New Roman"/>
          <w:szCs w:val="24"/>
        </w:rPr>
        <w:t>-</w:t>
      </w:r>
      <w:r>
        <w:rPr>
          <w:rFonts w:eastAsia="Times New Roman"/>
          <w:szCs w:val="24"/>
        </w:rPr>
        <w:t xml:space="preserve"> </w:t>
      </w:r>
      <w:r w:rsidRPr="00AA010D">
        <w:rPr>
          <w:rFonts w:eastAsia="Times New Roman"/>
          <w:szCs w:val="24"/>
        </w:rPr>
        <w:t xml:space="preserve">ΑΝΕΛ </w:t>
      </w:r>
      <w:proofErr w:type="spellStart"/>
      <w:r w:rsidRPr="00AA010D">
        <w:rPr>
          <w:rFonts w:eastAsia="Times New Roman"/>
          <w:szCs w:val="24"/>
        </w:rPr>
        <w:t>αποδομεί</w:t>
      </w:r>
      <w:proofErr w:type="spellEnd"/>
      <w:r w:rsidRPr="00AA010D">
        <w:rPr>
          <w:rFonts w:eastAsia="Times New Roman"/>
          <w:szCs w:val="24"/>
        </w:rPr>
        <w:t xml:space="preserve"> για </w:t>
      </w:r>
      <w:r>
        <w:rPr>
          <w:rFonts w:eastAsia="Times New Roman"/>
          <w:szCs w:val="24"/>
        </w:rPr>
        <w:t>μ</w:t>
      </w:r>
      <w:r>
        <w:rPr>
          <w:rFonts w:eastAsia="Times New Roman"/>
          <w:szCs w:val="24"/>
        </w:rPr>
        <w:t>ί</w:t>
      </w:r>
      <w:r>
        <w:rPr>
          <w:rFonts w:eastAsia="Times New Roman"/>
          <w:szCs w:val="24"/>
        </w:rPr>
        <w:t>α</w:t>
      </w:r>
      <w:r w:rsidRPr="00AA010D">
        <w:rPr>
          <w:rFonts w:eastAsia="Times New Roman"/>
          <w:szCs w:val="24"/>
        </w:rPr>
        <w:t xml:space="preserve"> ακόμα φορά την </w:t>
      </w:r>
      <w:r>
        <w:rPr>
          <w:rFonts w:eastAsia="Times New Roman"/>
          <w:szCs w:val="24"/>
        </w:rPr>
        <w:t>Κ</w:t>
      </w:r>
      <w:r w:rsidRPr="00AA010D">
        <w:rPr>
          <w:rFonts w:eastAsia="Times New Roman"/>
          <w:szCs w:val="24"/>
        </w:rPr>
        <w:t>υβέρνηση ΣΥΡΙΖΑ</w:t>
      </w:r>
      <w:r>
        <w:rPr>
          <w:rFonts w:eastAsia="Times New Roman"/>
          <w:szCs w:val="24"/>
        </w:rPr>
        <w:t xml:space="preserve"> </w:t>
      </w:r>
      <w:r>
        <w:rPr>
          <w:rFonts w:eastAsia="Times New Roman"/>
          <w:szCs w:val="24"/>
        </w:rPr>
        <w:t>-</w:t>
      </w:r>
      <w:r>
        <w:rPr>
          <w:rFonts w:eastAsia="Times New Roman"/>
          <w:szCs w:val="24"/>
        </w:rPr>
        <w:t xml:space="preserve"> </w:t>
      </w:r>
      <w:r w:rsidRPr="00AA010D">
        <w:rPr>
          <w:rFonts w:eastAsia="Times New Roman"/>
          <w:szCs w:val="24"/>
        </w:rPr>
        <w:t>ΑΝΕΛ</w:t>
      </w:r>
      <w:r>
        <w:rPr>
          <w:rFonts w:eastAsia="Times New Roman"/>
          <w:szCs w:val="24"/>
        </w:rPr>
        <w:t>.</w:t>
      </w:r>
      <w:r w:rsidRPr="00AA010D">
        <w:rPr>
          <w:rFonts w:eastAsia="Times New Roman"/>
          <w:szCs w:val="24"/>
        </w:rPr>
        <w:t xml:space="preserve"> Σήμερα καλούνται οι συνάδελφο</w:t>
      </w:r>
      <w:r>
        <w:rPr>
          <w:rFonts w:eastAsia="Times New Roman"/>
          <w:szCs w:val="24"/>
        </w:rPr>
        <w:t>ι</w:t>
      </w:r>
      <w:r w:rsidRPr="00AA010D">
        <w:rPr>
          <w:rFonts w:eastAsia="Times New Roman"/>
          <w:szCs w:val="24"/>
        </w:rPr>
        <w:t xml:space="preserve"> της Πλειοψηφίας </w:t>
      </w:r>
      <w:r>
        <w:rPr>
          <w:rFonts w:eastAsia="Times New Roman"/>
          <w:szCs w:val="24"/>
        </w:rPr>
        <w:t xml:space="preserve">να </w:t>
      </w:r>
      <w:proofErr w:type="spellStart"/>
      <w:r>
        <w:rPr>
          <w:rFonts w:eastAsia="Times New Roman"/>
          <w:szCs w:val="24"/>
        </w:rPr>
        <w:t>ξε</w:t>
      </w:r>
      <w:r w:rsidRPr="00AA010D">
        <w:rPr>
          <w:rFonts w:eastAsia="Times New Roman"/>
          <w:szCs w:val="24"/>
        </w:rPr>
        <w:t>ψηφίσουν</w:t>
      </w:r>
      <w:proofErr w:type="spellEnd"/>
      <w:r w:rsidRPr="00AA010D">
        <w:rPr>
          <w:rFonts w:eastAsia="Times New Roman"/>
          <w:szCs w:val="24"/>
        </w:rPr>
        <w:t xml:space="preserve"> ό</w:t>
      </w:r>
      <w:r>
        <w:rPr>
          <w:rFonts w:eastAsia="Times New Roman"/>
          <w:szCs w:val="24"/>
        </w:rPr>
        <w:t>,</w:t>
      </w:r>
      <w:r w:rsidRPr="00AA010D">
        <w:rPr>
          <w:rFonts w:eastAsia="Times New Roman"/>
          <w:szCs w:val="24"/>
        </w:rPr>
        <w:t xml:space="preserve">τι ψήφισαν πριν από </w:t>
      </w:r>
      <w:r w:rsidRPr="00AA010D">
        <w:rPr>
          <w:rFonts w:eastAsia="Times New Roman"/>
          <w:szCs w:val="24"/>
        </w:rPr>
        <w:t>δυόμισι χρόνια με το</w:t>
      </w:r>
      <w:r>
        <w:rPr>
          <w:rFonts w:eastAsia="Times New Roman"/>
          <w:szCs w:val="24"/>
        </w:rPr>
        <w:t>ν</w:t>
      </w:r>
      <w:r w:rsidRPr="00AA010D">
        <w:rPr>
          <w:rFonts w:eastAsia="Times New Roman"/>
          <w:szCs w:val="24"/>
        </w:rPr>
        <w:t xml:space="preserve"> νόμο </w:t>
      </w:r>
      <w:proofErr w:type="spellStart"/>
      <w:r w:rsidRPr="00AA010D">
        <w:rPr>
          <w:rFonts w:eastAsia="Times New Roman"/>
          <w:szCs w:val="24"/>
        </w:rPr>
        <w:t>Κατρούγκαλου</w:t>
      </w:r>
      <w:proofErr w:type="spellEnd"/>
      <w:r>
        <w:rPr>
          <w:rFonts w:eastAsia="Times New Roman"/>
          <w:szCs w:val="24"/>
        </w:rPr>
        <w:t>.</w:t>
      </w:r>
    </w:p>
    <w:p w14:paraId="0F16F4A6" w14:textId="77777777" w:rsidR="0091757C" w:rsidRDefault="00D319C2">
      <w:pPr>
        <w:spacing w:line="600" w:lineRule="auto"/>
        <w:ind w:firstLine="720"/>
        <w:jc w:val="both"/>
        <w:rPr>
          <w:rFonts w:eastAsia="Times New Roman" w:cs="Times New Roman"/>
          <w:szCs w:val="24"/>
        </w:rPr>
      </w:pPr>
      <w:r w:rsidRPr="00EF5203">
        <w:rPr>
          <w:rFonts w:eastAsia="Times New Roman" w:cs="Times New Roman"/>
          <w:szCs w:val="24"/>
        </w:rPr>
        <w:lastRenderedPageBreak/>
        <w:t xml:space="preserve">Πριν δυόμισι χρόνια ήρθε τότε η Κυβέρνηση στη Βουλή με την πεποίθηση και τη βεβαιότητα ότι έσωζε το ασφαλιστικό μας σύστημα. Σήμερα, λοιπόν, καλεί τους Βουλευτές της, που τη στηρίζουν, να </w:t>
      </w:r>
      <w:proofErr w:type="spellStart"/>
      <w:r w:rsidRPr="00EF5203">
        <w:rPr>
          <w:rFonts w:eastAsia="Times New Roman" w:cs="Times New Roman"/>
          <w:szCs w:val="24"/>
        </w:rPr>
        <w:t>ξεψηφίσει</w:t>
      </w:r>
      <w:proofErr w:type="spellEnd"/>
      <w:r w:rsidRPr="00EF5203">
        <w:rPr>
          <w:rFonts w:eastAsia="Times New Roman" w:cs="Times New Roman"/>
          <w:szCs w:val="24"/>
        </w:rPr>
        <w:t xml:space="preserve"> τον νόμο </w:t>
      </w:r>
      <w:proofErr w:type="spellStart"/>
      <w:r w:rsidRPr="00EF5203">
        <w:rPr>
          <w:rFonts w:eastAsia="Times New Roman" w:cs="Times New Roman"/>
          <w:szCs w:val="24"/>
        </w:rPr>
        <w:t>Κατρούγκ</w:t>
      </w:r>
      <w:r w:rsidRPr="00EF5203">
        <w:rPr>
          <w:rFonts w:eastAsia="Times New Roman" w:cs="Times New Roman"/>
          <w:szCs w:val="24"/>
        </w:rPr>
        <w:t>αλου</w:t>
      </w:r>
      <w:proofErr w:type="spellEnd"/>
      <w:r w:rsidRPr="00EF5203">
        <w:rPr>
          <w:rFonts w:eastAsia="Times New Roman" w:cs="Times New Roman"/>
          <w:szCs w:val="24"/>
        </w:rPr>
        <w:t xml:space="preserve">, να </w:t>
      </w:r>
      <w:proofErr w:type="spellStart"/>
      <w:r w:rsidRPr="00EF5203">
        <w:rPr>
          <w:rFonts w:eastAsia="Times New Roman" w:cs="Times New Roman"/>
          <w:szCs w:val="24"/>
        </w:rPr>
        <w:t>ξανασώσει</w:t>
      </w:r>
      <w:proofErr w:type="spellEnd"/>
      <w:r w:rsidRPr="00EF5203">
        <w:rPr>
          <w:rFonts w:eastAsia="Times New Roman" w:cs="Times New Roman"/>
          <w:szCs w:val="24"/>
        </w:rPr>
        <w:t xml:space="preserve"> το ασφαλιστικό μας σύστημα καταργώντας έναν σωτήριο νόμο</w:t>
      </w:r>
      <w:r w:rsidRPr="00D265A9">
        <w:rPr>
          <w:rFonts w:eastAsia="Times New Roman" w:cs="Times New Roman"/>
          <w:szCs w:val="24"/>
        </w:rPr>
        <w:t>,</w:t>
      </w:r>
      <w:r w:rsidRPr="00EF5203">
        <w:rPr>
          <w:rFonts w:eastAsia="Times New Roman" w:cs="Times New Roman"/>
          <w:szCs w:val="24"/>
        </w:rPr>
        <w:t xml:space="preserve"> όπως μας έλεγαν τότε.</w:t>
      </w:r>
    </w:p>
    <w:p w14:paraId="0F16F4A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Η μεγάλη αυτή μεταρρύθμιση, κυρίες και κύριοι συνάδελφοι της Συμπολίτευσης, κράτησε μόλις δυόμισι χρόνια. Τόσα χρειάστηκαν για να καταλάβετε τα αδιέξοδα του </w:t>
      </w:r>
      <w:r>
        <w:rPr>
          <w:rFonts w:eastAsia="Times New Roman" w:cs="Times New Roman"/>
          <w:szCs w:val="24"/>
        </w:rPr>
        <w:t>συγκεκριμένου νόμου, αδιέξοδα τα οποία από την πρώτη στιγμή σ</w:t>
      </w:r>
      <w:r>
        <w:rPr>
          <w:rFonts w:eastAsia="Times New Roman" w:cs="Times New Roman"/>
          <w:szCs w:val="24"/>
        </w:rPr>
        <w:t>ά</w:t>
      </w:r>
      <w:r>
        <w:rPr>
          <w:rFonts w:eastAsia="Times New Roman" w:cs="Times New Roman"/>
          <w:szCs w:val="24"/>
        </w:rPr>
        <w:t>ς τα είχαμε τονίσει. Σας τα είχαν επισημάνει οι ίδιοι οι επαγγελματίες, οι οργανώσεις τους, οι ίδιοι οι άνθρωποι που εσείς με ειρωνεία τους ονομάζατε «κίνημα της γραβάτας». Επιστήμονες, εργαζόμε</w:t>
      </w:r>
      <w:r>
        <w:rPr>
          <w:rFonts w:eastAsia="Times New Roman" w:cs="Times New Roman"/>
          <w:szCs w:val="24"/>
        </w:rPr>
        <w:t>νοι και αυτοί του μόχθου και των χαμηλών εισοδημάτων για τους οποίους προφανώς δεν ενδιαφέρεστε.</w:t>
      </w:r>
    </w:p>
    <w:p w14:paraId="0F16F4A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Τι κατάφερε, λοιπόν, ο νόμος </w:t>
      </w:r>
      <w:proofErr w:type="spellStart"/>
      <w:r>
        <w:rPr>
          <w:rFonts w:eastAsia="Times New Roman" w:cs="Times New Roman"/>
          <w:szCs w:val="24"/>
        </w:rPr>
        <w:t>Κατρούγκαλου</w:t>
      </w:r>
      <w:proofErr w:type="spellEnd"/>
      <w:r>
        <w:rPr>
          <w:rFonts w:eastAsia="Times New Roman" w:cs="Times New Roman"/>
          <w:szCs w:val="24"/>
        </w:rPr>
        <w:t>; Αυτό που σας είχαμε πει εξαρχής, να μειώσει τόσο τον αριθμό της παραγω</w:t>
      </w:r>
      <w:r>
        <w:rPr>
          <w:rFonts w:eastAsia="Times New Roman" w:cs="Times New Roman"/>
          <w:szCs w:val="24"/>
        </w:rPr>
        <w:lastRenderedPageBreak/>
        <w:t xml:space="preserve">γικής Ελλάδας, τόσο τον αριθμό των </w:t>
      </w:r>
      <w:r>
        <w:rPr>
          <w:rFonts w:eastAsia="Times New Roman" w:cs="Times New Roman"/>
          <w:szCs w:val="24"/>
        </w:rPr>
        <w:t>αυτοαπασχολούμενων, δηλαδή επιστημόνων, ελευθέρων επαγγελματιών, αγροτών, όσο και τον παραγόμενο πλούτο της χώρας.</w:t>
      </w:r>
    </w:p>
    <w:p w14:paraId="0F16F4A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Με απλά λόγια, κάνατε την χώρα φτωχότερη χωρίς λόγο και αιτία και προφανώς, με κίνδυνο να ρίξετε το ασφαλιστικό στα βράχια, γιατί με λιγότερο</w:t>
      </w:r>
      <w:r>
        <w:rPr>
          <w:rFonts w:eastAsia="Times New Roman" w:cs="Times New Roman"/>
          <w:szCs w:val="24"/>
        </w:rPr>
        <w:t>υς και φτωχότερους ο λογαριασμός δεν βγαίνει.</w:t>
      </w:r>
    </w:p>
    <w:p w14:paraId="0F16F4A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Τι πετύχατε, λοιπόν, σήμερα; Αυξήσατε τα χρέη των Ελλήνων προς τα ασφαλιστικά ταμεία. Οι οφειλές προς τον ΕΦΚΑ και το ΕΤΕΑ ξεπερνούν τα 34 δισεκατομμύρια ευρώ. Ωθήσατε χιλιάδες συμπολίτες μας, νέους επιστήμονες</w:t>
      </w:r>
      <w:r>
        <w:rPr>
          <w:rFonts w:eastAsia="Times New Roman" w:cs="Times New Roman"/>
          <w:szCs w:val="24"/>
        </w:rPr>
        <w:t xml:space="preserve"> να τους βγάλετε στην παρανομία για να αναγκαστούν να κλείσουν τα μπλοκάκια τους και να δουλεύουν στη σκιά.</w:t>
      </w:r>
    </w:p>
    <w:p w14:paraId="0F16F4A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Έρχεστε, λοιπόν, τώρα με τη νέα μεταρρύθμιση, όπως την ονομάζετε, και λέτε ότι πετυχαίνετε τα εξής:</w:t>
      </w:r>
    </w:p>
    <w:p w14:paraId="0F16F4A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Πρώτον, μειώνετε κατά 33% τις εισφορές σε αυτοαπ</w:t>
      </w:r>
      <w:r>
        <w:rPr>
          <w:rFonts w:eastAsia="Times New Roman" w:cs="Times New Roman"/>
          <w:szCs w:val="24"/>
        </w:rPr>
        <w:t>ασχολούμενους, ελεύθερους επαγγελματίες, αγρότες, μειώνοντας όμως ισόποσα και τη σύνταξη την οποία θα λάβουν στο τέλος, όταν θα βγουν στη σύνταξη, γιατί αλλάζει ο τρόπος υπολογισμού της.</w:t>
      </w:r>
    </w:p>
    <w:p w14:paraId="0F16F4A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Είχαμε μιλήσει και τότε, όταν συζητιόταν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και σας</w:t>
      </w:r>
      <w:r>
        <w:rPr>
          <w:rFonts w:eastAsia="Times New Roman" w:cs="Times New Roman"/>
          <w:szCs w:val="24"/>
        </w:rPr>
        <w:t xml:space="preserve"> είχαμε πει ότι το 20% που βάζετε έχει δύο μέρη, το ένα είναι το 13,3% του εργοδότη και το άλλο μέρος είναι το 6,7% του εργαζόμενου. Και τότε εμείς -αλλά εμείς τότε, τα προηγούμενα σαράντα χρόνια, ήμασταν οι κακοί, ενώ εσείς ήσασταν οι καλοί που είχατε τις</w:t>
      </w:r>
      <w:r>
        <w:rPr>
          <w:rFonts w:eastAsia="Times New Roman" w:cs="Times New Roman"/>
          <w:szCs w:val="24"/>
        </w:rPr>
        <w:t xml:space="preserve"> λύσεις- λέγαμε: </w:t>
      </w:r>
      <w:r>
        <w:rPr>
          <w:rFonts w:eastAsia="Times New Roman" w:cs="Times New Roman"/>
          <w:szCs w:val="24"/>
        </w:rPr>
        <w:t>ε</w:t>
      </w:r>
      <w:r>
        <w:rPr>
          <w:rFonts w:eastAsia="Times New Roman" w:cs="Times New Roman"/>
          <w:szCs w:val="24"/>
        </w:rPr>
        <w:t>ίναι δυνατόν ο αγρότης να είναι κύριος, να είναι εργοδότης του εαυτού του και να πληρώνει τις εισφορές και να είναι ταυτόχρονα και εργαζόμενος και να δίνει το 6,7%; Σας το λέγαμε!</w:t>
      </w:r>
    </w:p>
    <w:p w14:paraId="0F16F4A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Ρωτώ</w:t>
      </w:r>
      <w:r>
        <w:rPr>
          <w:rFonts w:eastAsia="Times New Roman" w:cs="Times New Roman"/>
          <w:szCs w:val="24"/>
        </w:rPr>
        <w:t>, λοιπόν,</w:t>
      </w:r>
      <w:r>
        <w:rPr>
          <w:rFonts w:eastAsia="Times New Roman" w:cs="Times New Roman"/>
          <w:szCs w:val="24"/>
        </w:rPr>
        <w:t xml:space="preserve"> </w:t>
      </w:r>
      <w:r>
        <w:rPr>
          <w:rFonts w:eastAsia="Times New Roman" w:cs="Times New Roman"/>
          <w:szCs w:val="24"/>
        </w:rPr>
        <w:t>μ</w:t>
      </w:r>
      <w:r>
        <w:rPr>
          <w:rFonts w:eastAsia="Times New Roman" w:cs="Times New Roman"/>
          <w:szCs w:val="24"/>
        </w:rPr>
        <w:t>ήπως έχει γίνει σχετική συζήτηση γι’ αυτό τ</w:t>
      </w:r>
      <w:r>
        <w:rPr>
          <w:rFonts w:eastAsia="Times New Roman" w:cs="Times New Roman"/>
          <w:szCs w:val="24"/>
        </w:rPr>
        <w:t>ο θέμα και στο Συμβούλιο της Επικρατείας; Μπορείτε να μου δώσετε μ</w:t>
      </w:r>
      <w:r>
        <w:rPr>
          <w:rFonts w:eastAsia="Times New Roman" w:cs="Times New Roman"/>
          <w:szCs w:val="24"/>
        </w:rPr>
        <w:t>ι</w:t>
      </w:r>
      <w:r>
        <w:rPr>
          <w:rFonts w:eastAsia="Times New Roman" w:cs="Times New Roman"/>
          <w:szCs w:val="24"/>
        </w:rPr>
        <w:t>α απάντηση στη συνέχεια. Μήπως δηλαδή ήταν μια άλλη ρύθμιση που θα ερχόταν αύριο το Συμβούλιο της Επικρατείας να σας πει ότι έχετε κάνει λάθος και να το διορθώσετε; Και μήπως είναι αυτό που</w:t>
      </w:r>
      <w:r>
        <w:rPr>
          <w:rFonts w:eastAsia="Times New Roman" w:cs="Times New Roman"/>
          <w:szCs w:val="24"/>
        </w:rPr>
        <w:t xml:space="preserve"> εξήγγειλε ο Πρωθυπουργός στη Θεσσαλονίκη και </w:t>
      </w:r>
      <w:r>
        <w:rPr>
          <w:rFonts w:eastAsia="Times New Roman" w:cs="Times New Roman"/>
          <w:szCs w:val="24"/>
        </w:rPr>
        <w:lastRenderedPageBreak/>
        <w:t>σήμερα νομοθετείτε και πανηγυρίζετε, τη μείωση του 33,3% των εισφορών; Άρα, μήπως ήρθε η πραγματικότητα; Μήπως ήρθε η πραγματικότητα για να σας υποδείξει ποιο είναι το σωστό και τι θα έπρεπε να κάνετε; Ρωτώ μήπ</w:t>
      </w:r>
      <w:r>
        <w:rPr>
          <w:rFonts w:eastAsia="Times New Roman" w:cs="Times New Roman"/>
          <w:szCs w:val="24"/>
        </w:rPr>
        <w:t>ως.</w:t>
      </w:r>
    </w:p>
    <w:p w14:paraId="0F16F4A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σας θυμίζω και τη γνωστή ρήση, ότι δυστυχώς τα γεγονότα είναι ξεροκέφαλα και πολλές φορές μας ξεπερνούν και δεν αλλάζουν αυτά τα οποία ισχύουν. Το κρατάτε, λοιπόν, και περιμένω και τις απαντήσεις.</w:t>
      </w:r>
    </w:p>
    <w:p w14:paraId="0F16F4B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Τι άλλο περιλαμβάνει η σημερινή μεταρρύθμιση; Οι ει</w:t>
      </w:r>
      <w:r>
        <w:rPr>
          <w:rFonts w:eastAsia="Times New Roman" w:cs="Times New Roman"/>
          <w:szCs w:val="24"/>
        </w:rPr>
        <w:t xml:space="preserve">σφορές εξακολουθούν να παραμένουν, κατά τη δική μας γνώμη, υψηλές, καθώς το απομεινάρι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δεν λειτουργεί με την αναγκαία ανταποδοτικότητα και αναλογιστική δικαιοσύνη, βασική αρχή για ένα αποτελεσματικό και δίκαιο ασφαλιστικό σύστημα, έν</w:t>
      </w:r>
      <w:r>
        <w:rPr>
          <w:rFonts w:eastAsia="Times New Roman" w:cs="Times New Roman"/>
          <w:szCs w:val="24"/>
        </w:rPr>
        <w:t>α ασφαλιστικό σύστημα που θα ωθεί τη χώρα στην ανάκαμψη και την ανάπτυξη που τόσο πολύ έχουμε ανάγκη.</w:t>
      </w:r>
    </w:p>
    <w:p w14:paraId="0F16F4B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Τι άλλο πετυχαίνετε σήμερα; Καταργείτε στην πράξη την επικουρική σύνταξη και το εφάπαξ. Όσοι με τις σημερινές εισφο</w:t>
      </w:r>
      <w:r>
        <w:rPr>
          <w:rFonts w:eastAsia="Times New Roman" w:cs="Times New Roman"/>
          <w:szCs w:val="24"/>
        </w:rPr>
        <w:lastRenderedPageBreak/>
        <w:t>ρές θα λάβουν σύνταξη στο τέλος του εργ</w:t>
      </w:r>
      <w:r>
        <w:rPr>
          <w:rFonts w:eastAsia="Times New Roman" w:cs="Times New Roman"/>
          <w:szCs w:val="24"/>
        </w:rPr>
        <w:t>ασιακού τους βίου, έχουν να λαμβάνουν μια επικουρική σύνταξη πάρα πολύ χαμηλή και ένα εφάπαξ των 3.000 ευρώ αντίστοιχα.</w:t>
      </w:r>
    </w:p>
    <w:p w14:paraId="0F16F4B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Ωθείτε τους ελεύθερους επαγγελματίες, οι οποίοι έγιναν μισθωτοί μετά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να δεχτούν πιέσεις εξόδου από τον εργασιακό </w:t>
      </w:r>
      <w:r>
        <w:rPr>
          <w:rFonts w:eastAsia="Times New Roman" w:cs="Times New Roman"/>
          <w:szCs w:val="24"/>
        </w:rPr>
        <w:t>τους χώρο, καθώς θα είναι πλέον ασύμφοροι λόγω του μεγάλου μη μισθολογικού κόστους, συγκριτικά με τους υπόλοιπους νέους εργαζόμενους.</w:t>
      </w:r>
    </w:p>
    <w:p w14:paraId="0F16F4B3" w14:textId="77777777" w:rsidR="0091757C" w:rsidRDefault="00D319C2">
      <w:pPr>
        <w:spacing w:line="600" w:lineRule="auto"/>
        <w:ind w:firstLine="720"/>
        <w:jc w:val="both"/>
        <w:rPr>
          <w:rFonts w:eastAsia="Times New Roman"/>
          <w:szCs w:val="24"/>
        </w:rPr>
      </w:pPr>
      <w:r>
        <w:rPr>
          <w:rFonts w:eastAsia="Times New Roman"/>
          <w:szCs w:val="24"/>
        </w:rPr>
        <w:t xml:space="preserve">Αυτή είναι, λοιπόν, η επιτυχία του νόμου </w:t>
      </w:r>
      <w:proofErr w:type="spellStart"/>
      <w:r>
        <w:rPr>
          <w:rFonts w:eastAsia="Times New Roman"/>
          <w:szCs w:val="24"/>
        </w:rPr>
        <w:t>Κατρούγκαλου</w:t>
      </w:r>
      <w:proofErr w:type="spellEnd"/>
      <w:r>
        <w:rPr>
          <w:rFonts w:eastAsia="Times New Roman"/>
          <w:szCs w:val="24"/>
        </w:rPr>
        <w:t>, ο οποίος πετυχαίνει και κάτι άλλο, να έχουμε πλέον δύο κατηγορίες σ</w:t>
      </w:r>
      <w:r>
        <w:rPr>
          <w:rFonts w:eastAsia="Times New Roman"/>
          <w:szCs w:val="24"/>
        </w:rPr>
        <w:t xml:space="preserve">υνταξιούχων. Έχουμε τους συνταξιούχους οι οποίοι είχαν συνταξιοδοτηθεί πριν το 2016 και η σύνταξή τους υπολογίστηκε με τους νόμους που ίσχυαν τότε και έχουμε και τους συνταξιούχους οι οποίοι συνταξιοδοτήθηκαν με τον νόμο </w:t>
      </w:r>
      <w:proofErr w:type="spellStart"/>
      <w:r>
        <w:rPr>
          <w:rFonts w:eastAsia="Times New Roman"/>
          <w:szCs w:val="24"/>
        </w:rPr>
        <w:t>Κατρούγκαλου</w:t>
      </w:r>
      <w:proofErr w:type="spellEnd"/>
      <w:r>
        <w:rPr>
          <w:rFonts w:eastAsia="Times New Roman"/>
          <w:szCs w:val="24"/>
        </w:rPr>
        <w:t xml:space="preserve"> μετά το 2016. Άρα, δηλ</w:t>
      </w:r>
      <w:r>
        <w:rPr>
          <w:rFonts w:eastAsia="Times New Roman"/>
          <w:szCs w:val="24"/>
        </w:rPr>
        <w:t>αδή, είναι καθαρά οι συνταξιούχοι της περιόδου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και είναι και ένα μεγάλο ποσοστό δεκάδων χιλιάδων συμπολιτών μας οι οποίοι παίρνουν ποσοστό της σύνταξης. Και αναμένεται να δούμε πώς θα υπολογιστεί η σύνταξη αυτών </w:t>
      </w:r>
      <w:r>
        <w:rPr>
          <w:rFonts w:eastAsia="Times New Roman"/>
          <w:szCs w:val="24"/>
        </w:rPr>
        <w:lastRenderedPageBreak/>
        <w:t>που έχουν υποβάλει αίτηση συντ</w:t>
      </w:r>
      <w:r>
        <w:rPr>
          <w:rFonts w:eastAsia="Times New Roman"/>
          <w:szCs w:val="24"/>
        </w:rPr>
        <w:t xml:space="preserve">αξιοδότησης με τον νόμο </w:t>
      </w:r>
      <w:proofErr w:type="spellStart"/>
      <w:r>
        <w:rPr>
          <w:rFonts w:eastAsia="Times New Roman"/>
          <w:szCs w:val="24"/>
        </w:rPr>
        <w:t>Κατρούγκαλου</w:t>
      </w:r>
      <w:proofErr w:type="spellEnd"/>
      <w:r>
        <w:rPr>
          <w:rFonts w:eastAsia="Times New Roman"/>
          <w:szCs w:val="24"/>
        </w:rPr>
        <w:t>.</w:t>
      </w:r>
    </w:p>
    <w:p w14:paraId="0F16F4B4" w14:textId="77777777" w:rsidR="0091757C" w:rsidRDefault="00D319C2">
      <w:pPr>
        <w:spacing w:line="600" w:lineRule="auto"/>
        <w:ind w:firstLine="720"/>
        <w:jc w:val="both"/>
        <w:rPr>
          <w:rFonts w:eastAsia="Times New Roman"/>
          <w:szCs w:val="24"/>
        </w:rPr>
      </w:pPr>
      <w:r>
        <w:rPr>
          <w:rFonts w:eastAsia="Times New Roman"/>
          <w:szCs w:val="24"/>
        </w:rPr>
        <w:t xml:space="preserve">Τι πετυχαίνετε, λοιπόν; Οι παλιοί συνταξιούχοι πριν τον νόμο </w:t>
      </w:r>
      <w:proofErr w:type="spellStart"/>
      <w:r>
        <w:rPr>
          <w:rFonts w:eastAsia="Times New Roman"/>
          <w:szCs w:val="24"/>
        </w:rPr>
        <w:t>Κατρούγκαλου</w:t>
      </w:r>
      <w:proofErr w:type="spellEnd"/>
      <w:r>
        <w:rPr>
          <w:rFonts w:eastAsia="Times New Roman"/>
          <w:szCs w:val="24"/>
        </w:rPr>
        <w:t xml:space="preserve"> δεν θα έχουν τη μείωση των ασφαλιστικών εισφορών. Στους νέους συνταξιούχους, αυτούς που βγήκαν με τον νόμο </w:t>
      </w:r>
      <w:proofErr w:type="spellStart"/>
      <w:r>
        <w:rPr>
          <w:rFonts w:eastAsia="Times New Roman"/>
          <w:szCs w:val="24"/>
        </w:rPr>
        <w:t>Κατρούγκαλου</w:t>
      </w:r>
      <w:proofErr w:type="spellEnd"/>
      <w:r>
        <w:rPr>
          <w:rFonts w:eastAsia="Times New Roman"/>
          <w:szCs w:val="24"/>
        </w:rPr>
        <w:t xml:space="preserve"> από το 2016 μέχρι σήμερα</w:t>
      </w:r>
      <w:r>
        <w:rPr>
          <w:rFonts w:eastAsia="Times New Roman"/>
          <w:szCs w:val="24"/>
        </w:rPr>
        <w:t>, θα υπολογίζεται η σύνταξή τους με αυτόν τον νόμο και θα λαμβάνουν μικρότερη σύνταξη.</w:t>
      </w:r>
    </w:p>
    <w:p w14:paraId="0F16F4B5" w14:textId="77777777" w:rsidR="0091757C" w:rsidRDefault="00D319C2">
      <w:pPr>
        <w:spacing w:line="600" w:lineRule="auto"/>
        <w:ind w:firstLine="720"/>
        <w:jc w:val="both"/>
        <w:rPr>
          <w:rFonts w:eastAsia="Times New Roman"/>
          <w:szCs w:val="24"/>
        </w:rPr>
      </w:pPr>
      <w:r>
        <w:rPr>
          <w:rFonts w:eastAsia="Times New Roman"/>
          <w:szCs w:val="24"/>
        </w:rPr>
        <w:t>Και όλα αυτά, κυρίες και κύριοι συνάδελφοι, τα έχετε καταφέρει μέσα σε δυόμισι χρόνια. Θα ρωτήσει, λοιπόν, κάποιος καλοπροαίρετα</w:t>
      </w:r>
      <w:r w:rsidRPr="00457DDA">
        <w:rPr>
          <w:rFonts w:eastAsia="Times New Roman"/>
          <w:szCs w:val="24"/>
        </w:rPr>
        <w:t>:</w:t>
      </w:r>
      <w:r>
        <w:rPr>
          <w:rFonts w:eastAsia="Times New Roman"/>
          <w:szCs w:val="24"/>
        </w:rPr>
        <w:t xml:space="preserve"> Αφού ήταν εμφανές από την αρχή ότι ο νό</w:t>
      </w:r>
      <w:r>
        <w:rPr>
          <w:rFonts w:eastAsia="Times New Roman"/>
          <w:szCs w:val="24"/>
        </w:rPr>
        <w:t xml:space="preserve">μος </w:t>
      </w:r>
      <w:proofErr w:type="spellStart"/>
      <w:r>
        <w:rPr>
          <w:rFonts w:eastAsia="Times New Roman"/>
          <w:szCs w:val="24"/>
        </w:rPr>
        <w:t>Κατρούγκαλου</w:t>
      </w:r>
      <w:proofErr w:type="spellEnd"/>
      <w:r>
        <w:rPr>
          <w:rFonts w:eastAsia="Times New Roman"/>
          <w:szCs w:val="24"/>
        </w:rPr>
        <w:t xml:space="preserve"> δεν βγαίνει, γιατί η Κυβέρνηση τον εφάρμοσε; Οφείλει να μας δώσει μ</w:t>
      </w:r>
      <w:r>
        <w:rPr>
          <w:rFonts w:eastAsia="Times New Roman"/>
          <w:szCs w:val="24"/>
        </w:rPr>
        <w:t>ί</w:t>
      </w:r>
      <w:r>
        <w:rPr>
          <w:rFonts w:eastAsia="Times New Roman"/>
          <w:szCs w:val="24"/>
        </w:rPr>
        <w:t>α απάντηση. Και σίγουρα δεν οφείλει με υπερβολές, με μεγάλα λόγια, με στόμφο, με ειρωνεία να μιλά στην Αξιωματική Αντιπολίτευση</w:t>
      </w:r>
      <w:r w:rsidRPr="00457DDA">
        <w:rPr>
          <w:rFonts w:eastAsia="Times New Roman"/>
          <w:szCs w:val="24"/>
        </w:rPr>
        <w:t>,</w:t>
      </w:r>
      <w:r>
        <w:rPr>
          <w:rFonts w:eastAsia="Times New Roman"/>
          <w:szCs w:val="24"/>
        </w:rPr>
        <w:t xml:space="preserve"> να μας κουνά το δάκτυλο και να μας λέει τι</w:t>
      </w:r>
      <w:r>
        <w:rPr>
          <w:rFonts w:eastAsia="Times New Roman"/>
          <w:szCs w:val="24"/>
        </w:rPr>
        <w:t xml:space="preserve"> μεγάλο πέτυχε σήμερα, όταν στην ουσία </w:t>
      </w:r>
      <w:proofErr w:type="spellStart"/>
      <w:r>
        <w:rPr>
          <w:rFonts w:eastAsia="Times New Roman"/>
          <w:szCs w:val="24"/>
        </w:rPr>
        <w:t>ξεψηφίζει</w:t>
      </w:r>
      <w:proofErr w:type="spellEnd"/>
      <w:r>
        <w:rPr>
          <w:rFonts w:eastAsia="Times New Roman"/>
          <w:szCs w:val="24"/>
        </w:rPr>
        <w:t xml:space="preserve"> αυτό που είχε ψηφίσει το 2016.</w:t>
      </w:r>
    </w:p>
    <w:p w14:paraId="0F16F4B6"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 xml:space="preserve">τυπάει το κουδούνι λήξεως του χρόνου ομιλίας του κυρίου Βουλευτή) </w:t>
      </w:r>
    </w:p>
    <w:p w14:paraId="0F16F4B7" w14:textId="77777777" w:rsidR="0091757C" w:rsidRDefault="00D319C2">
      <w:pPr>
        <w:spacing w:line="600" w:lineRule="auto"/>
        <w:ind w:firstLine="720"/>
        <w:jc w:val="both"/>
        <w:rPr>
          <w:rFonts w:eastAsia="Times New Roman"/>
          <w:szCs w:val="24"/>
        </w:rPr>
      </w:pPr>
      <w:r>
        <w:rPr>
          <w:rFonts w:eastAsia="Times New Roman"/>
          <w:szCs w:val="24"/>
        </w:rPr>
        <w:t>Κύριε Πρόεδρε, τελειώνω σε δέκα δευτερόλεπτα.</w:t>
      </w:r>
    </w:p>
    <w:p w14:paraId="0F16F4B8" w14:textId="77777777" w:rsidR="0091757C" w:rsidRDefault="00D319C2">
      <w:pPr>
        <w:spacing w:line="600" w:lineRule="auto"/>
        <w:ind w:firstLine="720"/>
        <w:jc w:val="both"/>
        <w:rPr>
          <w:rFonts w:eastAsia="Times New Roman"/>
          <w:szCs w:val="24"/>
        </w:rPr>
      </w:pPr>
      <w:r>
        <w:rPr>
          <w:rFonts w:eastAsia="Times New Roman"/>
          <w:szCs w:val="24"/>
        </w:rPr>
        <w:t>Τα νομοθετήματα, κυρίες και κύριοι συνάδελφοι</w:t>
      </w:r>
      <w:r>
        <w:rPr>
          <w:rFonts w:eastAsia="Times New Roman"/>
          <w:szCs w:val="24"/>
        </w:rPr>
        <w:t xml:space="preserve">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θα καταργηθούν την επόμενη μέρα της διακυβέρνησης Μητσοτάκη. Ένα νέο σύστημα με βασική εθνική σύνταξη, επαγγελματικά ταμεία και ιδιωτική ασφάλιση, ένα σύστημα με περισσότερα </w:t>
      </w:r>
      <w:proofErr w:type="spellStart"/>
      <w:r>
        <w:rPr>
          <w:rFonts w:eastAsia="Times New Roman"/>
          <w:szCs w:val="24"/>
        </w:rPr>
        <w:t>κεφαλαιοποιητικά</w:t>
      </w:r>
      <w:proofErr w:type="spellEnd"/>
      <w:r>
        <w:rPr>
          <w:rFonts w:eastAsia="Times New Roman"/>
          <w:szCs w:val="24"/>
        </w:rPr>
        <w:t xml:space="preserve"> χαρακτηριστικά θα είναι αυτό που θα έρθει να </w:t>
      </w:r>
      <w:r>
        <w:rPr>
          <w:rFonts w:eastAsia="Times New Roman"/>
          <w:szCs w:val="24"/>
        </w:rPr>
        <w:t xml:space="preserve">δώσει προοπτική και διέξοδο στη χώρα με μια κυβέρνηση η οποία θα έχει λιγότερες ασφαλιστικές εισφορές, θα ενσωματώνει τις βέλτιστες ευρωπαϊκές πρακτικές και θα </w:t>
      </w:r>
      <w:r>
        <w:rPr>
          <w:rFonts w:eastAsia="Times New Roman"/>
          <w:szCs w:val="24"/>
        </w:rPr>
        <w:t xml:space="preserve">λαμβάνει </w:t>
      </w:r>
      <w:r>
        <w:rPr>
          <w:rFonts w:eastAsia="Times New Roman"/>
          <w:szCs w:val="24"/>
        </w:rPr>
        <w:t>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της τα αρνητικά δημογραφικά δεδομένα, την αύξηση του προσδόκιμου ζωής και τις </w:t>
      </w:r>
      <w:r>
        <w:rPr>
          <w:rFonts w:eastAsia="Times New Roman"/>
          <w:szCs w:val="24"/>
        </w:rPr>
        <w:t>αλλαγές που επιφέρει η τεχνολογία.</w:t>
      </w:r>
    </w:p>
    <w:p w14:paraId="0F16F4B9" w14:textId="77777777" w:rsidR="0091757C" w:rsidRDefault="00D319C2">
      <w:pPr>
        <w:spacing w:line="600" w:lineRule="auto"/>
        <w:ind w:firstLine="720"/>
        <w:jc w:val="both"/>
        <w:rPr>
          <w:rFonts w:eastAsia="Times New Roman"/>
          <w:szCs w:val="24"/>
        </w:rPr>
      </w:pPr>
      <w:r>
        <w:rPr>
          <w:rFonts w:eastAsia="Times New Roman"/>
          <w:szCs w:val="24"/>
        </w:rPr>
        <w:t>Ευχαριστώ πολύ, κύριε Πρόεδρε.</w:t>
      </w:r>
    </w:p>
    <w:p w14:paraId="0F16F4BA" w14:textId="77777777" w:rsidR="0091757C" w:rsidRDefault="00D319C2">
      <w:pPr>
        <w:spacing w:line="600" w:lineRule="auto"/>
        <w:ind w:firstLine="720"/>
        <w:jc w:val="center"/>
        <w:rPr>
          <w:rFonts w:eastAsia="Times New Roman"/>
          <w:szCs w:val="24"/>
        </w:rPr>
      </w:pPr>
      <w:r>
        <w:rPr>
          <w:rFonts w:eastAsia="Times New Roman" w:cs="Times New Roman"/>
          <w:szCs w:val="24"/>
        </w:rPr>
        <w:t>(Χειροκροτήματα από την πτέρυγα της</w:t>
      </w:r>
      <w:r w:rsidRPr="0037729A">
        <w:rPr>
          <w:rFonts w:eastAsia="Times New Roman" w:cs="Times New Roman"/>
          <w:szCs w:val="24"/>
        </w:rPr>
        <w:t xml:space="preserve"> </w:t>
      </w:r>
      <w:r>
        <w:rPr>
          <w:rFonts w:eastAsia="Times New Roman" w:cs="Times New Roman"/>
          <w:szCs w:val="24"/>
        </w:rPr>
        <w:t>Νέας Δημοκρατίας)</w:t>
      </w:r>
    </w:p>
    <w:p w14:paraId="0F16F4BB" w14:textId="77777777" w:rsidR="0091757C" w:rsidRDefault="00D319C2">
      <w:pPr>
        <w:spacing w:line="600" w:lineRule="auto"/>
        <w:ind w:firstLine="720"/>
        <w:jc w:val="both"/>
        <w:rPr>
          <w:rFonts w:eastAsia="Times New Roman"/>
          <w:b/>
          <w:szCs w:val="24"/>
        </w:rPr>
      </w:pPr>
      <w:r w:rsidRPr="0037729A">
        <w:rPr>
          <w:rFonts w:eastAsia="Times New Roman"/>
          <w:b/>
          <w:szCs w:val="24"/>
        </w:rPr>
        <w:t xml:space="preserve">ΠΡΟΕΔΡΕΥΩΝ (Γεώργιος </w:t>
      </w:r>
      <w:proofErr w:type="spellStart"/>
      <w:r w:rsidRPr="0037729A">
        <w:rPr>
          <w:rFonts w:eastAsia="Times New Roman"/>
          <w:b/>
          <w:szCs w:val="24"/>
        </w:rPr>
        <w:t>Λαμπρούλης</w:t>
      </w:r>
      <w:proofErr w:type="spellEnd"/>
      <w:r w:rsidRPr="0037729A">
        <w:rPr>
          <w:rFonts w:eastAsia="Times New Roman"/>
          <w:b/>
          <w:szCs w:val="24"/>
        </w:rPr>
        <w:t>):</w:t>
      </w:r>
      <w:r>
        <w:rPr>
          <w:rFonts w:eastAsia="Times New Roman"/>
          <w:b/>
          <w:szCs w:val="24"/>
        </w:rPr>
        <w:t xml:space="preserve"> </w:t>
      </w:r>
      <w:r w:rsidRPr="00334F68">
        <w:rPr>
          <w:rFonts w:eastAsia="Times New Roman"/>
          <w:szCs w:val="24"/>
        </w:rPr>
        <w:t xml:space="preserve">Τον λόγο έχει ο κ. </w:t>
      </w:r>
      <w:proofErr w:type="spellStart"/>
      <w:r w:rsidRPr="00334F68">
        <w:rPr>
          <w:rFonts w:eastAsia="Times New Roman"/>
          <w:szCs w:val="24"/>
        </w:rPr>
        <w:t>Κωνσταντινέας</w:t>
      </w:r>
      <w:proofErr w:type="spellEnd"/>
      <w:r w:rsidRPr="00334F68">
        <w:rPr>
          <w:rFonts w:eastAsia="Times New Roman"/>
          <w:szCs w:val="24"/>
        </w:rPr>
        <w:t xml:space="preserve"> από το</w:t>
      </w:r>
      <w:r>
        <w:rPr>
          <w:rFonts w:eastAsia="Times New Roman"/>
          <w:szCs w:val="24"/>
        </w:rPr>
        <w:t>ν</w:t>
      </w:r>
      <w:r w:rsidRPr="00334F68">
        <w:rPr>
          <w:rFonts w:eastAsia="Times New Roman"/>
          <w:szCs w:val="24"/>
        </w:rPr>
        <w:t xml:space="preserve"> ΣΥΡΙΖΑ.</w:t>
      </w:r>
    </w:p>
    <w:p w14:paraId="0F16F4BC" w14:textId="77777777" w:rsidR="0091757C" w:rsidRDefault="00D319C2">
      <w:pPr>
        <w:spacing w:line="600" w:lineRule="auto"/>
        <w:ind w:firstLine="720"/>
        <w:jc w:val="both"/>
        <w:rPr>
          <w:rFonts w:eastAsia="Times New Roman"/>
          <w:szCs w:val="24"/>
        </w:rPr>
      </w:pPr>
      <w:r w:rsidRPr="0037729A">
        <w:rPr>
          <w:rFonts w:eastAsia="Times New Roman"/>
          <w:b/>
          <w:szCs w:val="24"/>
        </w:rPr>
        <w:lastRenderedPageBreak/>
        <w:t>ΠΕΤΡΟΣ ΚΩΝΣΤΑΝΤΙΝΕΑΣ:</w:t>
      </w:r>
      <w:r>
        <w:rPr>
          <w:rFonts w:eastAsia="Times New Roman"/>
          <w:b/>
          <w:szCs w:val="24"/>
        </w:rPr>
        <w:t xml:space="preserve"> </w:t>
      </w:r>
      <w:r w:rsidRPr="00334F68">
        <w:rPr>
          <w:rFonts w:eastAsia="Times New Roman"/>
          <w:szCs w:val="24"/>
        </w:rPr>
        <w:t>Ευχαριστώ, κύριε Πρόεδρε.</w:t>
      </w:r>
    </w:p>
    <w:p w14:paraId="0F16F4BD" w14:textId="77777777" w:rsidR="0091757C" w:rsidRDefault="00D319C2">
      <w:pPr>
        <w:spacing w:line="600" w:lineRule="auto"/>
        <w:ind w:firstLine="720"/>
        <w:jc w:val="both"/>
        <w:rPr>
          <w:rFonts w:eastAsia="Times New Roman"/>
          <w:szCs w:val="24"/>
        </w:rPr>
      </w:pPr>
      <w:r>
        <w:rPr>
          <w:rFonts w:eastAsia="Times New Roman"/>
          <w:szCs w:val="24"/>
        </w:rPr>
        <w:t>Καλούμαστε σήμερα εδώ για να ψηφίσουμε το νομοσχέδιο για τη μείωση των ασφαλιστικών εισφορών των ελεύθερων επαγγελματιών, των αυτοαπασχολούμενων και των αγροτών. Αποτελεί άλλη μ</w:t>
      </w:r>
      <w:r>
        <w:rPr>
          <w:rFonts w:eastAsia="Times New Roman"/>
          <w:szCs w:val="24"/>
        </w:rPr>
        <w:t>ί</w:t>
      </w:r>
      <w:r>
        <w:rPr>
          <w:rFonts w:eastAsia="Times New Roman"/>
          <w:szCs w:val="24"/>
        </w:rPr>
        <w:t>α απόδειξη της έμπρακτης στήριξης όλων εκείνων των πολιτών που σήκωσαν το μεγα</w:t>
      </w:r>
      <w:r>
        <w:rPr>
          <w:rFonts w:eastAsia="Times New Roman"/>
          <w:szCs w:val="24"/>
        </w:rPr>
        <w:t>λύτερο βάρος των ανεύθυνων πολιτικών των προηγούμενων κυβερνήσεων.</w:t>
      </w:r>
    </w:p>
    <w:p w14:paraId="0F16F4BE" w14:textId="77777777" w:rsidR="0091757C" w:rsidRDefault="00D319C2">
      <w:pPr>
        <w:spacing w:line="600" w:lineRule="auto"/>
        <w:ind w:firstLine="720"/>
        <w:jc w:val="both"/>
        <w:rPr>
          <w:rFonts w:eastAsia="Times New Roman"/>
          <w:szCs w:val="24"/>
        </w:rPr>
      </w:pPr>
      <w:r>
        <w:rPr>
          <w:rFonts w:eastAsia="Times New Roman"/>
          <w:szCs w:val="24"/>
        </w:rPr>
        <w:t>Είμαστε πλέον σε θέση να ομαλοποιήσουμε την καθημερινότητα των πολιτών προωθώντας νομοθετικές πρωτοβουλίες υπ</w:t>
      </w:r>
      <w:r>
        <w:rPr>
          <w:rFonts w:eastAsia="Times New Roman"/>
          <w:szCs w:val="24"/>
        </w:rPr>
        <w:t>έ</w:t>
      </w:r>
      <w:r>
        <w:rPr>
          <w:rFonts w:eastAsia="Times New Roman"/>
          <w:szCs w:val="24"/>
        </w:rPr>
        <w:t>ρ των πολλών. Περισσότεροι από διακόσιοι πενήντα χιλιάδες συμπολίτες μας θα δου</w:t>
      </w:r>
      <w:r>
        <w:rPr>
          <w:rFonts w:eastAsia="Times New Roman"/>
          <w:szCs w:val="24"/>
        </w:rPr>
        <w:t xml:space="preserve">ν μειωμένες ασφαλιστικές εισφορές και ο αριθμός αυτός θα προστεθεί στη νομοθεσία που είχαμε κάνει το 2016 και έπιανε το 88% των </w:t>
      </w:r>
      <w:proofErr w:type="spellStart"/>
      <w:r>
        <w:rPr>
          <w:rFonts w:eastAsia="Times New Roman"/>
          <w:szCs w:val="24"/>
        </w:rPr>
        <w:t>ασφαλιζόμενων</w:t>
      </w:r>
      <w:proofErr w:type="spellEnd"/>
      <w:r>
        <w:rPr>
          <w:rFonts w:eastAsia="Times New Roman"/>
          <w:szCs w:val="24"/>
        </w:rPr>
        <w:t>.</w:t>
      </w:r>
    </w:p>
    <w:p w14:paraId="0F16F4BF" w14:textId="77777777" w:rsidR="0091757C" w:rsidRDefault="00D319C2">
      <w:pPr>
        <w:spacing w:line="600" w:lineRule="auto"/>
        <w:ind w:firstLine="720"/>
        <w:jc w:val="both"/>
        <w:rPr>
          <w:rFonts w:eastAsia="Times New Roman"/>
          <w:szCs w:val="24"/>
        </w:rPr>
      </w:pPr>
      <w:r>
        <w:rPr>
          <w:rFonts w:eastAsia="Times New Roman"/>
          <w:szCs w:val="24"/>
        </w:rPr>
        <w:t xml:space="preserve">Αυτή είναι η καλύτερη απάντηση σε όσους μιλούσαν έντονα και σχολίαζαν τη δήθεν αποτυχία του πλεονασματικού πλέον </w:t>
      </w:r>
      <w:r>
        <w:rPr>
          <w:rFonts w:eastAsia="Times New Roman"/>
          <w:szCs w:val="24"/>
        </w:rPr>
        <w:t>ΕΦΚΑ και της δήθεν αναγκαστικής μελλοντικής αύξησης των ασφαλιστικών εισφορών. Έπεσαν τόσο έξω!</w:t>
      </w:r>
    </w:p>
    <w:p w14:paraId="0F16F4C0"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Χαρακτηριστική ήταν η αντίδραση του αγαπητού κ. </w:t>
      </w:r>
      <w:proofErr w:type="spellStart"/>
      <w:r>
        <w:rPr>
          <w:rFonts w:eastAsia="Times New Roman"/>
          <w:szCs w:val="24"/>
        </w:rPr>
        <w:t>Βρούτση</w:t>
      </w:r>
      <w:proofErr w:type="spellEnd"/>
      <w:r>
        <w:rPr>
          <w:rFonts w:eastAsia="Times New Roman"/>
          <w:szCs w:val="24"/>
        </w:rPr>
        <w:t xml:space="preserve">, που είναι και εδώ, στη συνεδρίαση της </w:t>
      </w:r>
      <w:r>
        <w:rPr>
          <w:rFonts w:eastAsia="Times New Roman"/>
          <w:szCs w:val="24"/>
        </w:rPr>
        <w:t>ε</w:t>
      </w:r>
      <w:r>
        <w:rPr>
          <w:rFonts w:eastAsia="Times New Roman"/>
          <w:szCs w:val="24"/>
        </w:rPr>
        <w:t xml:space="preserve">πιτροπής. Ως επικεφαλής </w:t>
      </w:r>
      <w:r>
        <w:rPr>
          <w:rFonts w:eastAsia="Times New Roman"/>
          <w:szCs w:val="24"/>
        </w:rPr>
        <w:t>στην Επιτροπή Κ</w:t>
      </w:r>
      <w:r>
        <w:rPr>
          <w:rFonts w:eastAsia="Times New Roman"/>
          <w:szCs w:val="24"/>
        </w:rPr>
        <w:t>οινωνικών Υποθέσεων ήσαστ</w:t>
      </w:r>
      <w:r>
        <w:rPr>
          <w:rFonts w:eastAsia="Times New Roman"/>
          <w:szCs w:val="24"/>
        </w:rPr>
        <w:t>αν φανερά εκνευρισμένος όταν ήρθαν οι φορείς με τις θετικές εισηγήσεις τους. Σας είχε πιάσει μια αμηχανία. Όμως, όταν έφτασε η ώρα των ερωτήσεων, τα λόγια πλέον ήταν περιττά, γιατί είχαμε καταλάβει όλοι μας ότι αυτό που ήρθε, και εσείς υποστηρίζετε σήμερα,</w:t>
      </w:r>
      <w:r>
        <w:rPr>
          <w:rFonts w:eastAsia="Times New Roman"/>
          <w:szCs w:val="24"/>
        </w:rPr>
        <w:t xml:space="preserve"> ήταν αυτό που δεν υποστηρίζατε στον νόμο </w:t>
      </w:r>
      <w:proofErr w:type="spellStart"/>
      <w:r>
        <w:rPr>
          <w:rFonts w:eastAsia="Times New Roman"/>
          <w:szCs w:val="24"/>
        </w:rPr>
        <w:t>Κατρούγκαλου</w:t>
      </w:r>
      <w:proofErr w:type="spellEnd"/>
      <w:r>
        <w:rPr>
          <w:rFonts w:eastAsia="Times New Roman"/>
          <w:szCs w:val="24"/>
        </w:rPr>
        <w:t>.</w:t>
      </w:r>
    </w:p>
    <w:p w14:paraId="0F16F4C1" w14:textId="77777777" w:rsidR="0091757C" w:rsidRDefault="00D319C2">
      <w:pPr>
        <w:spacing w:line="600" w:lineRule="auto"/>
        <w:ind w:firstLine="720"/>
        <w:jc w:val="both"/>
        <w:rPr>
          <w:rFonts w:eastAsia="Times New Roman"/>
          <w:szCs w:val="24"/>
        </w:rPr>
      </w:pPr>
      <w:r>
        <w:rPr>
          <w:rFonts w:eastAsia="Times New Roman"/>
          <w:szCs w:val="24"/>
        </w:rPr>
        <w:t xml:space="preserve">Να θυμηθούμε τη θριαμβολογία σας, κύριε </w:t>
      </w:r>
      <w:proofErr w:type="spellStart"/>
      <w:r>
        <w:rPr>
          <w:rFonts w:eastAsia="Times New Roman"/>
          <w:szCs w:val="24"/>
        </w:rPr>
        <w:t>Βρούτση</w:t>
      </w:r>
      <w:proofErr w:type="spellEnd"/>
      <w:r>
        <w:rPr>
          <w:rFonts w:eastAsia="Times New Roman"/>
          <w:szCs w:val="24"/>
        </w:rPr>
        <w:t xml:space="preserve">, το 2014, όταν ήσασταν Υπουργός και γυρνάγατε τις τηλεοπτικές εκπομπές, όταν θριαμβολογούσατε μόνο για έναν παρονομαστή που έχουμε καταφέρει και έχουμε </w:t>
      </w:r>
      <w:r>
        <w:rPr>
          <w:rFonts w:eastAsia="Times New Roman"/>
          <w:szCs w:val="24"/>
        </w:rPr>
        <w:t>ρίξει, την ανεργία.</w:t>
      </w:r>
    </w:p>
    <w:p w14:paraId="0F16F4C2" w14:textId="77777777" w:rsidR="0091757C" w:rsidRDefault="00D319C2">
      <w:pPr>
        <w:spacing w:line="600" w:lineRule="auto"/>
        <w:ind w:firstLine="720"/>
        <w:jc w:val="both"/>
        <w:rPr>
          <w:rFonts w:eastAsia="Times New Roman"/>
          <w:szCs w:val="24"/>
        </w:rPr>
      </w:pPr>
      <w:r>
        <w:rPr>
          <w:rFonts w:eastAsia="Times New Roman"/>
          <w:szCs w:val="24"/>
        </w:rPr>
        <w:t xml:space="preserve">Θριαμβολογούσατε για την αύξηση της ανεργίας με μειωμένο ρυθμό. Δεν μπορώ να καταλάβω τη θριαμβολογία σας! Δηλαδή, θριαμβολογούσατε όταν ήταν μειωμένος ο ρυθμός της ανεργίας και τα λέτε σε εμάς που παραλάβαμε την ανεργία 28% και σήμερα </w:t>
      </w:r>
      <w:r>
        <w:rPr>
          <w:rFonts w:eastAsia="Times New Roman"/>
          <w:szCs w:val="24"/>
        </w:rPr>
        <w:t>ο Πρωθυπουργός έχει πει ότι έχει φτάσει 18,9%; Και μπορείτε τώρα να κοιτάτε τους Υπουργούς δίπλα;</w:t>
      </w:r>
    </w:p>
    <w:p w14:paraId="0F16F4C3" w14:textId="77777777" w:rsidR="0091757C" w:rsidRDefault="00D319C2">
      <w:pPr>
        <w:spacing w:line="600" w:lineRule="auto"/>
        <w:ind w:firstLine="720"/>
        <w:jc w:val="both"/>
        <w:rPr>
          <w:rFonts w:eastAsia="Times New Roman"/>
          <w:szCs w:val="24"/>
        </w:rPr>
      </w:pPr>
      <w:r w:rsidRPr="00457FB2">
        <w:rPr>
          <w:rFonts w:eastAsia="Times New Roman"/>
          <w:b/>
          <w:szCs w:val="24"/>
        </w:rPr>
        <w:lastRenderedPageBreak/>
        <w:t>ΙΩΑΝΝΗΣ ΒΡΟΥΤΣΗΣ:</w:t>
      </w:r>
      <w:r>
        <w:rPr>
          <w:rFonts w:eastAsia="Times New Roman"/>
          <w:szCs w:val="24"/>
        </w:rPr>
        <w:t xml:space="preserve"> Στο 40% την παραλάβατε!</w:t>
      </w:r>
    </w:p>
    <w:p w14:paraId="0F16F4C4" w14:textId="77777777" w:rsidR="0091757C" w:rsidRDefault="00D319C2">
      <w:pPr>
        <w:spacing w:line="600" w:lineRule="auto"/>
        <w:ind w:firstLine="720"/>
        <w:jc w:val="both"/>
        <w:rPr>
          <w:rFonts w:eastAsia="Times New Roman"/>
          <w:szCs w:val="24"/>
        </w:rPr>
      </w:pPr>
      <w:r w:rsidRPr="00457FB2">
        <w:rPr>
          <w:rFonts w:eastAsia="Times New Roman"/>
          <w:b/>
          <w:szCs w:val="24"/>
        </w:rPr>
        <w:t xml:space="preserve">ΠΕΤΡΟΣ ΚΩΝΣΤΑΝΤΙΝΕΑΣ: </w:t>
      </w:r>
      <w:r>
        <w:rPr>
          <w:rFonts w:eastAsia="Times New Roman"/>
          <w:szCs w:val="24"/>
        </w:rPr>
        <w:t xml:space="preserve">Δεν μπορώ να καταλάβω τέτοια θριαμβολογία. Μήπως να θυμηθούμε τον αγαπητό κ. </w:t>
      </w:r>
      <w:proofErr w:type="spellStart"/>
      <w:r>
        <w:rPr>
          <w:rFonts w:eastAsia="Times New Roman"/>
          <w:szCs w:val="24"/>
        </w:rPr>
        <w:t>Σταϊκούρα</w:t>
      </w:r>
      <w:proofErr w:type="spellEnd"/>
      <w:r>
        <w:rPr>
          <w:rFonts w:eastAsia="Times New Roman"/>
          <w:szCs w:val="24"/>
        </w:rPr>
        <w:t>, που εί</w:t>
      </w:r>
      <w:r>
        <w:rPr>
          <w:rFonts w:eastAsia="Times New Roman"/>
          <w:szCs w:val="24"/>
        </w:rPr>
        <w:t>ναι από την καλή Λαμία και μάλλον δεν ήρθε σήμερα εδώ, τον Υπουργό Οικονομικών, που το 2015 μιλούσε για έλλειμμα στην καταβολή των συντάξεων κοντά στα 500 εκατομμύρια, με τον Έλληνα συνταξιούχο να έχει υποστεί έντεκα και πλέον μειώσεις; Και όλα αυτά στο όν</w:t>
      </w:r>
      <w:r>
        <w:rPr>
          <w:rFonts w:eastAsia="Times New Roman"/>
          <w:szCs w:val="24"/>
        </w:rPr>
        <w:t>ομα του κύριου Πρωθυπουργού, του κ. Αντώνη Σαμαρά, στο περιβόητο «</w:t>
      </w:r>
      <w:r>
        <w:rPr>
          <w:rFonts w:eastAsia="Times New Roman"/>
          <w:szCs w:val="24"/>
          <w:lang w:val="en-US"/>
        </w:rPr>
        <w:t>success</w:t>
      </w:r>
      <w:r w:rsidRPr="00F63757">
        <w:rPr>
          <w:rFonts w:eastAsia="Times New Roman"/>
          <w:szCs w:val="24"/>
        </w:rPr>
        <w:t xml:space="preserve"> </w:t>
      </w:r>
      <w:r>
        <w:rPr>
          <w:rFonts w:eastAsia="Times New Roman"/>
          <w:szCs w:val="24"/>
          <w:lang w:val="en-US"/>
        </w:rPr>
        <w:t>story</w:t>
      </w:r>
      <w:r>
        <w:rPr>
          <w:rFonts w:eastAsia="Times New Roman"/>
          <w:szCs w:val="24"/>
        </w:rPr>
        <w:t>»</w:t>
      </w:r>
      <w:r w:rsidRPr="00F63757">
        <w:rPr>
          <w:rFonts w:eastAsia="Times New Roman"/>
          <w:szCs w:val="24"/>
        </w:rPr>
        <w:t xml:space="preserve">. </w:t>
      </w:r>
    </w:p>
    <w:p w14:paraId="0F16F4C5" w14:textId="77777777" w:rsidR="0091757C" w:rsidRDefault="00D319C2">
      <w:pPr>
        <w:spacing w:line="600" w:lineRule="auto"/>
        <w:ind w:firstLine="720"/>
        <w:jc w:val="both"/>
        <w:rPr>
          <w:rFonts w:eastAsia="Times New Roman"/>
          <w:szCs w:val="24"/>
        </w:rPr>
      </w:pPr>
      <w:r>
        <w:rPr>
          <w:rFonts w:eastAsia="Times New Roman"/>
          <w:szCs w:val="24"/>
        </w:rPr>
        <w:t>Αυτή την πολιτική θέλετε να διακρίνετε στους Έλληνες πολίτες; Εμείς δεν θριαμβολογούμε ούτε λέμε για «</w:t>
      </w:r>
      <w:r>
        <w:rPr>
          <w:rFonts w:eastAsia="Times New Roman"/>
          <w:szCs w:val="24"/>
          <w:lang w:val="en-US"/>
        </w:rPr>
        <w:t>success</w:t>
      </w:r>
      <w:r w:rsidRPr="00F63757">
        <w:rPr>
          <w:rFonts w:eastAsia="Times New Roman"/>
          <w:szCs w:val="24"/>
        </w:rPr>
        <w:t xml:space="preserve"> </w:t>
      </w:r>
      <w:r>
        <w:rPr>
          <w:rFonts w:eastAsia="Times New Roman"/>
          <w:szCs w:val="24"/>
          <w:lang w:val="en-US"/>
        </w:rPr>
        <w:t>story</w:t>
      </w:r>
      <w:r>
        <w:rPr>
          <w:rFonts w:eastAsia="Times New Roman"/>
          <w:szCs w:val="24"/>
        </w:rPr>
        <w:t xml:space="preserve">». Εμείς κάνουμε πράξη αυτά που υποσχεθήκαμε το 2015. </w:t>
      </w:r>
    </w:p>
    <w:p w14:paraId="0F16F4C6" w14:textId="77777777" w:rsidR="0091757C" w:rsidRDefault="00D319C2">
      <w:pPr>
        <w:spacing w:line="600" w:lineRule="auto"/>
        <w:ind w:firstLine="720"/>
        <w:jc w:val="both"/>
        <w:rPr>
          <w:rFonts w:eastAsia="Times New Roman"/>
          <w:szCs w:val="24"/>
        </w:rPr>
      </w:pPr>
      <w:r>
        <w:rPr>
          <w:rFonts w:eastAsia="Times New Roman"/>
          <w:szCs w:val="24"/>
        </w:rPr>
        <w:t>Από</w:t>
      </w:r>
      <w:r>
        <w:rPr>
          <w:rFonts w:eastAsia="Times New Roman"/>
          <w:szCs w:val="24"/>
        </w:rPr>
        <w:t xml:space="preserve"> τη μία έχουμε μια Αντιπολίτευση η οποία έχει την τακτική τού να σύρεται διαρκώς πίσω από την ατζέντα που θέτουν τα δικά σας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νημέρωσης, και το γνωρίζετε πολύ καλά, και τον πόλεμο που τρώμε, και αναγκάζεται να αναπαράγει τις ψεύτικες ειδήσεις </w:t>
      </w:r>
      <w:r>
        <w:rPr>
          <w:rFonts w:eastAsia="Times New Roman"/>
          <w:szCs w:val="24"/>
        </w:rPr>
        <w:t>ή στην αγγλική έννοια, τα «</w:t>
      </w:r>
      <w:proofErr w:type="spellStart"/>
      <w:r>
        <w:rPr>
          <w:rFonts w:eastAsia="Times New Roman"/>
          <w:szCs w:val="24"/>
        </w:rPr>
        <w:t>fake</w:t>
      </w:r>
      <w:proofErr w:type="spellEnd"/>
      <w:r>
        <w:rPr>
          <w:rFonts w:eastAsia="Times New Roman"/>
          <w:szCs w:val="24"/>
        </w:rPr>
        <w:t xml:space="preserve"> </w:t>
      </w:r>
      <w:proofErr w:type="spellStart"/>
      <w:r>
        <w:rPr>
          <w:rFonts w:eastAsia="Times New Roman"/>
          <w:szCs w:val="24"/>
        </w:rPr>
        <w:t>news</w:t>
      </w:r>
      <w:proofErr w:type="spellEnd"/>
      <w:r>
        <w:rPr>
          <w:rFonts w:eastAsia="Times New Roman"/>
          <w:szCs w:val="24"/>
        </w:rPr>
        <w:t xml:space="preserve">», που αυτοαναιρούνται. Δικά σας </w:t>
      </w:r>
      <w:r>
        <w:rPr>
          <w:rFonts w:eastAsia="Times New Roman"/>
          <w:szCs w:val="24"/>
        </w:rPr>
        <w:t>μ</w:t>
      </w:r>
      <w:r>
        <w:rPr>
          <w:rFonts w:eastAsia="Times New Roman"/>
          <w:szCs w:val="24"/>
        </w:rPr>
        <w:t xml:space="preserve">έσα ζητούν πλέον από τον </w:t>
      </w:r>
      <w:r>
        <w:rPr>
          <w:rFonts w:eastAsia="Times New Roman"/>
          <w:szCs w:val="24"/>
        </w:rPr>
        <w:t>π</w:t>
      </w:r>
      <w:r>
        <w:rPr>
          <w:rFonts w:eastAsia="Times New Roman"/>
          <w:szCs w:val="24"/>
        </w:rPr>
        <w:t xml:space="preserve">ρόεδρο </w:t>
      </w:r>
      <w:r>
        <w:rPr>
          <w:rFonts w:eastAsia="Times New Roman"/>
          <w:szCs w:val="24"/>
        </w:rPr>
        <w:lastRenderedPageBreak/>
        <w:t>σας, που δεν ήρθε σήμερα στο ελληνικό Κοινοβούλιο να υποστηρίξει αυτό το νομοσχέδιο που εσείς σήμερα ψηφίζετε, να τον κρύψουν. Δικά σας Μέσα λένε στον κ.</w:t>
      </w:r>
      <w:r>
        <w:rPr>
          <w:rFonts w:eastAsia="Times New Roman"/>
          <w:szCs w:val="24"/>
        </w:rPr>
        <w:t xml:space="preserve"> Μητσοτάκη να μη βγαίνει πολύ και μιλάει. Εμείς θέλουμε να μιλάει ο κ. Μητσοτάκης. Διότι με τις </w:t>
      </w:r>
      <w:proofErr w:type="spellStart"/>
      <w:r>
        <w:rPr>
          <w:rFonts w:eastAsia="Times New Roman"/>
          <w:szCs w:val="24"/>
        </w:rPr>
        <w:t>δημοσκοπικές</w:t>
      </w:r>
      <w:proofErr w:type="spellEnd"/>
      <w:r>
        <w:rPr>
          <w:rFonts w:eastAsia="Times New Roman"/>
          <w:szCs w:val="24"/>
        </w:rPr>
        <w:t xml:space="preserve"> εταιρείες που προσλαμβάνετε και βγαίνουν αυτά, πάλι θα αποτύχετε, όπως και τα προηγούμενα χρόνια. Πολιτικά δεν έχετε βάλει μυαλό και δεν σας βγαίνε</w:t>
      </w:r>
      <w:r>
        <w:rPr>
          <w:rFonts w:eastAsia="Times New Roman"/>
          <w:szCs w:val="24"/>
        </w:rPr>
        <w:t>ι αυτό το αφήγημα.</w:t>
      </w:r>
    </w:p>
    <w:p w14:paraId="0F16F4C7" w14:textId="77777777" w:rsidR="0091757C" w:rsidRDefault="00D319C2">
      <w:pPr>
        <w:spacing w:line="600" w:lineRule="auto"/>
        <w:ind w:firstLine="720"/>
        <w:jc w:val="both"/>
        <w:rPr>
          <w:rFonts w:eastAsia="Times New Roman"/>
          <w:szCs w:val="24"/>
        </w:rPr>
      </w:pPr>
      <w:r>
        <w:rPr>
          <w:rFonts w:eastAsia="Times New Roman"/>
          <w:szCs w:val="24"/>
        </w:rPr>
        <w:t xml:space="preserve">Έχετε επενδύσει σε μια λογική καταστροφολογίας. Θυμάμαι το 2015 -και συγκεκριμένους Υπουργούς που κάθονται στα υπουργικά συμβούλια- τον Αντώνη Σαμαρά να λέει «πάμε στα βράχια». Ε, λοιπόν, τα σπάσαμε τα βράχια και τα έχουμε κάνει </w:t>
      </w:r>
      <w:r>
        <w:rPr>
          <w:rFonts w:eastAsia="Times New Roman"/>
          <w:szCs w:val="24"/>
        </w:rPr>
        <w:t>αμμουδιές. Γι’ αυτό περνάμε αυτά που περνάμε σήμερα. Τα σπάσαμε τα βράχια. Άλλοι μας πήγαν στα βράχια.</w:t>
      </w:r>
    </w:p>
    <w:p w14:paraId="0F16F4C8" w14:textId="77777777" w:rsidR="0091757C" w:rsidRDefault="00D319C2">
      <w:pPr>
        <w:spacing w:line="600" w:lineRule="auto"/>
        <w:ind w:firstLine="720"/>
        <w:jc w:val="both"/>
        <w:rPr>
          <w:rFonts w:eastAsia="Times New Roman"/>
          <w:szCs w:val="24"/>
        </w:rPr>
      </w:pPr>
      <w:r>
        <w:rPr>
          <w:rFonts w:eastAsia="Times New Roman"/>
          <w:szCs w:val="24"/>
        </w:rPr>
        <w:t>Φωνάζει, τάχα, για λιγότερο κράτος. Εσείς τι εννοείτε λιγότερο κράτος; Λιγότερη παιδεία; Λιγότερη υγεία; Λιγότερο κοινωνικό κράτος; Αυτή είναι η πολιτική</w:t>
      </w:r>
      <w:r>
        <w:rPr>
          <w:rFonts w:eastAsia="Times New Roman"/>
          <w:szCs w:val="24"/>
        </w:rPr>
        <w:t xml:space="preserve"> διαφορά μας. Ένα νεοφιλελεύθερο αφήγημα που οδήγησε, εν τέλει, στη χρεοκοπία αυτής της </w:t>
      </w:r>
      <w:r>
        <w:rPr>
          <w:rFonts w:eastAsia="Times New Roman"/>
          <w:szCs w:val="24"/>
        </w:rPr>
        <w:lastRenderedPageBreak/>
        <w:t xml:space="preserve">χώρας. Και όχι μόνο αυτό, αλλά στελέχη σας μιλάνε για το ασφαλιστικό και ευθαρσώς βγαίνουν σε τηλεοπτικούς σταθμούς και μιλάνε για το σύστημα </w:t>
      </w:r>
      <w:proofErr w:type="spellStart"/>
      <w:r>
        <w:rPr>
          <w:rFonts w:eastAsia="Times New Roman"/>
          <w:szCs w:val="24"/>
        </w:rPr>
        <w:t>Πινοσέτ</w:t>
      </w:r>
      <w:proofErr w:type="spellEnd"/>
      <w:r>
        <w:rPr>
          <w:rFonts w:eastAsia="Times New Roman"/>
          <w:szCs w:val="24"/>
        </w:rPr>
        <w:t xml:space="preserve">. </w:t>
      </w:r>
    </w:p>
    <w:p w14:paraId="0F16F4C9" w14:textId="77777777" w:rsidR="0091757C" w:rsidRDefault="00D319C2">
      <w:pPr>
        <w:spacing w:line="600" w:lineRule="auto"/>
        <w:ind w:firstLine="720"/>
        <w:jc w:val="both"/>
        <w:rPr>
          <w:rFonts w:eastAsia="Times New Roman"/>
          <w:szCs w:val="24"/>
        </w:rPr>
      </w:pPr>
      <w:r>
        <w:rPr>
          <w:rFonts w:eastAsia="Times New Roman"/>
          <w:szCs w:val="24"/>
        </w:rPr>
        <w:t>Από τη μια φωνάζ</w:t>
      </w:r>
      <w:r>
        <w:rPr>
          <w:rFonts w:eastAsia="Times New Roman"/>
          <w:szCs w:val="24"/>
        </w:rPr>
        <w:t xml:space="preserve">ετε για το τέταρτο μνημόνιο και επειδή δεν σας βγαίνει τώρα αυτό το αφήγημα, πάμε στην άλλη τακτική «Τσοβόλα </w:t>
      </w:r>
      <w:proofErr w:type="spellStart"/>
      <w:r>
        <w:rPr>
          <w:rFonts w:eastAsia="Times New Roman"/>
          <w:szCs w:val="24"/>
        </w:rPr>
        <w:t>δώστα</w:t>
      </w:r>
      <w:proofErr w:type="spellEnd"/>
      <w:r>
        <w:rPr>
          <w:rFonts w:eastAsia="Times New Roman"/>
          <w:szCs w:val="24"/>
        </w:rPr>
        <w:t xml:space="preserve"> όλα». Αφού τα δίνουμε όλα, εσείς γιατί το ψηφίζετε και βλέπετε ότι είναι έτσι; Γιατί το ψηφίζετε; Γιατί δεν μπορείτε να είστε και με τον </w:t>
      </w:r>
      <w:proofErr w:type="spellStart"/>
      <w:r>
        <w:rPr>
          <w:rFonts w:eastAsia="Times New Roman"/>
          <w:szCs w:val="24"/>
        </w:rPr>
        <w:t>αστυ</w:t>
      </w:r>
      <w:r>
        <w:rPr>
          <w:rFonts w:eastAsia="Times New Roman"/>
          <w:szCs w:val="24"/>
        </w:rPr>
        <w:t>φύλαξ</w:t>
      </w:r>
      <w:proofErr w:type="spellEnd"/>
      <w:r>
        <w:rPr>
          <w:rFonts w:eastAsia="Times New Roman"/>
          <w:szCs w:val="24"/>
        </w:rPr>
        <w:t xml:space="preserve"> και με τον </w:t>
      </w:r>
      <w:proofErr w:type="spellStart"/>
      <w:r>
        <w:rPr>
          <w:rFonts w:eastAsia="Times New Roman"/>
          <w:szCs w:val="24"/>
        </w:rPr>
        <w:t>χωροφύλαξ</w:t>
      </w:r>
      <w:proofErr w:type="spellEnd"/>
      <w:r>
        <w:rPr>
          <w:rFonts w:eastAsia="Times New Roman"/>
          <w:szCs w:val="24"/>
        </w:rPr>
        <w:t>. Ή θα αποφασίσετε ότι αυτό που φέρνουμε είναι καλό και πρέπει να το ψηφίσετε ή θα το καταδικάσετε. Όχι καταδικάζω και το ψηφίζω. Επειδή δεν σας βγαίνουν, όπως σας λέω, οι τακτικές σας, η τακτική σας είναι για γέλια και το πρόγραμ</w:t>
      </w:r>
      <w:r>
        <w:rPr>
          <w:rFonts w:eastAsia="Times New Roman"/>
          <w:szCs w:val="24"/>
        </w:rPr>
        <w:t xml:space="preserve">μά σας είναι για κλάματα. Με </w:t>
      </w:r>
      <w:proofErr w:type="spellStart"/>
      <w:r>
        <w:rPr>
          <w:rFonts w:eastAsia="Times New Roman"/>
          <w:szCs w:val="24"/>
        </w:rPr>
        <w:t>συγχωρείτε</w:t>
      </w:r>
      <w:proofErr w:type="spellEnd"/>
      <w:r>
        <w:rPr>
          <w:rFonts w:eastAsia="Times New Roman"/>
          <w:szCs w:val="24"/>
        </w:rPr>
        <w:t xml:space="preserve"> που το λέω, αλλά μιλάω πολιτικά.</w:t>
      </w:r>
    </w:p>
    <w:p w14:paraId="0F16F4CA" w14:textId="77777777" w:rsidR="0091757C" w:rsidRDefault="00D319C2">
      <w:pPr>
        <w:spacing w:line="600" w:lineRule="auto"/>
        <w:ind w:firstLine="720"/>
        <w:jc w:val="both"/>
        <w:rPr>
          <w:rFonts w:eastAsia="Times New Roman"/>
          <w:szCs w:val="24"/>
        </w:rPr>
      </w:pPr>
      <w:r>
        <w:rPr>
          <w:rFonts w:eastAsia="Times New Roman"/>
          <w:szCs w:val="24"/>
        </w:rPr>
        <w:t>Από την άλλη, η σημερινή Κυβέρνηση έχοντας ολοκληρώσει μία σκληρή συμφωνία, το παραδεχθήκαμε εδώ στο ελληνικό Κοινοβούλιο, προστάτεψε τα χαμηλά στρώματα. Μέσα στον επόμενο χρόνο, κύρι</w:t>
      </w:r>
      <w:r>
        <w:rPr>
          <w:rFonts w:eastAsia="Times New Roman"/>
          <w:szCs w:val="24"/>
        </w:rPr>
        <w:t xml:space="preserve">ε </w:t>
      </w:r>
      <w:proofErr w:type="spellStart"/>
      <w:r>
        <w:rPr>
          <w:rFonts w:eastAsia="Times New Roman"/>
          <w:szCs w:val="24"/>
        </w:rPr>
        <w:t>Βρούτση</w:t>
      </w:r>
      <w:proofErr w:type="spellEnd"/>
      <w:r>
        <w:rPr>
          <w:rFonts w:eastAsia="Times New Roman"/>
          <w:szCs w:val="24"/>
        </w:rPr>
        <w:t xml:space="preserve"> και αγαπητέ κύριε </w:t>
      </w:r>
      <w:proofErr w:type="spellStart"/>
      <w:r>
        <w:rPr>
          <w:rFonts w:eastAsia="Times New Roman"/>
          <w:szCs w:val="24"/>
        </w:rPr>
        <w:t>Στύλιο</w:t>
      </w:r>
      <w:proofErr w:type="spellEnd"/>
      <w:r>
        <w:rPr>
          <w:rFonts w:eastAsia="Times New Roman"/>
          <w:szCs w:val="24"/>
        </w:rPr>
        <w:t>, μιας και είστε δύο εδώ, θα τα ψηφίσετε ένα προς ένα.</w:t>
      </w:r>
    </w:p>
    <w:p w14:paraId="0F16F4CB" w14:textId="77777777" w:rsidR="0091757C" w:rsidRDefault="00D319C2">
      <w:pPr>
        <w:spacing w:line="600" w:lineRule="auto"/>
        <w:ind w:firstLine="720"/>
        <w:jc w:val="both"/>
        <w:rPr>
          <w:rFonts w:eastAsia="Times New Roman"/>
          <w:szCs w:val="24"/>
        </w:rPr>
      </w:pPr>
      <w:r>
        <w:rPr>
          <w:rFonts w:eastAsia="Times New Roman"/>
          <w:szCs w:val="24"/>
        </w:rPr>
        <w:lastRenderedPageBreak/>
        <w:t xml:space="preserve">Θα ψηφίσετε και τις συλλογικές συμβάσεις που προχωράνε και τα αναδρομικά των </w:t>
      </w:r>
      <w:proofErr w:type="spellStart"/>
      <w:r>
        <w:rPr>
          <w:rFonts w:eastAsia="Times New Roman"/>
          <w:szCs w:val="24"/>
        </w:rPr>
        <w:t>ενστόλων</w:t>
      </w:r>
      <w:proofErr w:type="spellEnd"/>
      <w:r>
        <w:rPr>
          <w:rFonts w:eastAsia="Times New Roman"/>
          <w:szCs w:val="24"/>
        </w:rPr>
        <w:t xml:space="preserve"> και το κοινωνικό μέρισμα που θα δοθεί και τις ασφαλιστικές εισφορές που μειώνοντα</w:t>
      </w:r>
      <w:r>
        <w:rPr>
          <w:rFonts w:eastAsia="Times New Roman"/>
          <w:szCs w:val="24"/>
        </w:rPr>
        <w:t>ι με το σημερινό νομοσχέδιο και την περικοπή των συντάξεων -που έβγαινε, η κ</w:t>
      </w:r>
      <w:r>
        <w:rPr>
          <w:rFonts w:eastAsia="Times New Roman"/>
          <w:szCs w:val="24"/>
        </w:rPr>
        <w:t>.</w:t>
      </w:r>
      <w:r>
        <w:rPr>
          <w:rFonts w:eastAsia="Times New Roman"/>
          <w:szCs w:val="24"/>
        </w:rPr>
        <w:t xml:space="preserve"> Σπυράκη και μας έλεγε ψεύτες, πού είναι η κ</w:t>
      </w:r>
      <w:r>
        <w:rPr>
          <w:rFonts w:eastAsia="Times New Roman"/>
          <w:szCs w:val="24"/>
        </w:rPr>
        <w:t>.</w:t>
      </w:r>
      <w:r>
        <w:rPr>
          <w:rFonts w:eastAsia="Times New Roman"/>
          <w:szCs w:val="24"/>
        </w:rPr>
        <w:t xml:space="preserve"> Σπυράκη τον τελευταίο καιρό;- και την επιδότηση του ενοικίου που προωθείται και τον ΕΝΦΙΑ που μειώνεται αναδρομικά για 30% από 1-1-20</w:t>
      </w:r>
      <w:r>
        <w:rPr>
          <w:rFonts w:eastAsia="Times New Roman"/>
          <w:szCs w:val="24"/>
        </w:rPr>
        <w:t>19 και τις προσλήψεις στην ειδική αγωγή, ενώ εσείς κάνατε απολύσεις και πρώτος ο κ. Μητσοτάκης ως Υπουργός της προηγούμενης κυβέρνησης.</w:t>
      </w:r>
    </w:p>
    <w:p w14:paraId="0F16F4CC" w14:textId="77777777" w:rsidR="0091757C" w:rsidRDefault="00D319C2">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0F16F4C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Γιατί δεν έχετε πάει να δείτε τι γίν</w:t>
      </w:r>
      <w:r>
        <w:rPr>
          <w:rFonts w:eastAsia="Times New Roman" w:cs="Times New Roman"/>
          <w:szCs w:val="24"/>
        </w:rPr>
        <w:t xml:space="preserve">εται στην ειδική αγωγή και στα σχολεία και τι περνάνε αυτοί οι άνθρωποι και οι γονείς μαζί. Και θα ψηφίσετε και τον κατώτατο μισθό. Και δεν φέραμε εμείς τον </w:t>
      </w:r>
      <w:proofErr w:type="spellStart"/>
      <w:r>
        <w:rPr>
          <w:rFonts w:eastAsia="Times New Roman" w:cs="Times New Roman"/>
          <w:szCs w:val="24"/>
        </w:rPr>
        <w:t>υποκατώτατο</w:t>
      </w:r>
      <w:proofErr w:type="spellEnd"/>
      <w:r>
        <w:rPr>
          <w:rFonts w:eastAsia="Times New Roman" w:cs="Times New Roman"/>
          <w:szCs w:val="24"/>
        </w:rPr>
        <w:t xml:space="preserve"> μισθό. Εσείς τον φέρατε. Θα τα ψηφίσετε ένα, ένα. Αργά θα πιείτε το ποτήρι και θα το αν</w:t>
      </w:r>
      <w:r>
        <w:rPr>
          <w:rFonts w:eastAsia="Times New Roman" w:cs="Times New Roman"/>
          <w:szCs w:val="24"/>
        </w:rPr>
        <w:t xml:space="preserve">τέξετε. </w:t>
      </w:r>
    </w:p>
    <w:p w14:paraId="0F16F4CE" w14:textId="77777777" w:rsidR="0091757C" w:rsidRDefault="00D319C2">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Δημοσκοπικά</w:t>
      </w:r>
      <w:proofErr w:type="spellEnd"/>
      <w:r>
        <w:rPr>
          <w:rFonts w:eastAsia="Times New Roman" w:cs="Times New Roman"/>
          <w:szCs w:val="24"/>
        </w:rPr>
        <w:t xml:space="preserve"> κερδίζετε με τις εταιρείες που βάζετε. Ξέρετε, ως παλιός διαιτητής θα σας πω κάτι.</w:t>
      </w:r>
    </w:p>
    <w:p w14:paraId="0F16F4CF" w14:textId="77777777" w:rsidR="0091757C" w:rsidRDefault="00D319C2">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Κύριε </w:t>
      </w:r>
      <w:proofErr w:type="spellStart"/>
      <w:r>
        <w:rPr>
          <w:rFonts w:eastAsia="Times New Roman"/>
          <w:bCs/>
          <w:szCs w:val="24"/>
        </w:rPr>
        <w:t>Κωνσταντινέα</w:t>
      </w:r>
      <w:proofErr w:type="spellEnd"/>
      <w:r>
        <w:rPr>
          <w:rFonts w:eastAsia="Times New Roman"/>
          <w:bCs/>
          <w:szCs w:val="24"/>
        </w:rPr>
        <w:t>, μην ξεκινάμε τώρα.</w:t>
      </w:r>
    </w:p>
    <w:p w14:paraId="0F16F4D0" w14:textId="77777777" w:rsidR="0091757C" w:rsidRDefault="00D319C2">
      <w:pPr>
        <w:spacing w:line="600" w:lineRule="auto"/>
        <w:ind w:firstLine="720"/>
        <w:jc w:val="both"/>
        <w:rPr>
          <w:rFonts w:eastAsia="Times New Roman"/>
          <w:bCs/>
          <w:szCs w:val="24"/>
        </w:rPr>
      </w:pPr>
      <w:r w:rsidRPr="005C0CB1">
        <w:rPr>
          <w:rFonts w:eastAsia="Times New Roman"/>
          <w:b/>
          <w:bCs/>
          <w:szCs w:val="24"/>
        </w:rPr>
        <w:t xml:space="preserve">ΠΕΤΡΟΣ ΚΩΝΣΤΑΝΤΙΝΕΑΣ: </w:t>
      </w:r>
      <w:r>
        <w:rPr>
          <w:rFonts w:eastAsia="Times New Roman"/>
          <w:bCs/>
          <w:szCs w:val="24"/>
        </w:rPr>
        <w:t>Δέκα δευτερόλεπτα, κύριε Πρόεδρε.</w:t>
      </w:r>
    </w:p>
    <w:p w14:paraId="0F16F4D1" w14:textId="77777777" w:rsidR="0091757C" w:rsidRDefault="00D319C2">
      <w:pPr>
        <w:spacing w:line="600" w:lineRule="auto"/>
        <w:ind w:firstLine="720"/>
        <w:jc w:val="both"/>
        <w:rPr>
          <w:rFonts w:eastAsia="Times New Roman"/>
          <w:bCs/>
          <w:szCs w:val="24"/>
        </w:rPr>
      </w:pPr>
      <w:r>
        <w:rPr>
          <w:rFonts w:eastAsia="Times New Roman"/>
          <w:bCs/>
          <w:szCs w:val="24"/>
        </w:rPr>
        <w:t>Μια φορά μίλαγα με έναν</w:t>
      </w:r>
      <w:r>
        <w:rPr>
          <w:rFonts w:eastAsia="Times New Roman"/>
          <w:bCs/>
          <w:szCs w:val="24"/>
        </w:rPr>
        <w:t xml:space="preserve"> Πρόεδρο. Είχε πάρει όλους τους δημοσιογράφους και έλεγε ότι η ομάδα του είναι η Μπαρτσελόνα. Πίστευαν όλοι ότι θα πάρει το πρωτάθλημα. Ξέρετε τι μου είπε, όταν έχασαν το πρωτάθλημα; Ότι είχαν μια πολύ καλή εμφάνιση.</w:t>
      </w:r>
    </w:p>
    <w:p w14:paraId="0F16F4D2" w14:textId="77777777" w:rsidR="0091757C" w:rsidRDefault="00D319C2">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Κύριε</w:t>
      </w:r>
      <w:r>
        <w:rPr>
          <w:rFonts w:eastAsia="Times New Roman"/>
          <w:bCs/>
          <w:szCs w:val="24"/>
        </w:rPr>
        <w:t xml:space="preserve"> </w:t>
      </w:r>
      <w:proofErr w:type="spellStart"/>
      <w:r>
        <w:rPr>
          <w:rFonts w:eastAsia="Times New Roman"/>
          <w:bCs/>
          <w:szCs w:val="24"/>
        </w:rPr>
        <w:t>Κωνσταντινέα</w:t>
      </w:r>
      <w:proofErr w:type="spellEnd"/>
      <w:r>
        <w:rPr>
          <w:rFonts w:eastAsia="Times New Roman"/>
          <w:bCs/>
          <w:szCs w:val="24"/>
        </w:rPr>
        <w:t>, ο διαιτητής απέναντι έδειξε κόκκινη κάρτα!</w:t>
      </w:r>
    </w:p>
    <w:p w14:paraId="0F16F4D3" w14:textId="77777777" w:rsidR="0091757C" w:rsidRDefault="00D319C2">
      <w:pPr>
        <w:spacing w:line="600" w:lineRule="auto"/>
        <w:ind w:firstLine="720"/>
        <w:jc w:val="both"/>
        <w:rPr>
          <w:rFonts w:eastAsia="Times New Roman"/>
          <w:bCs/>
          <w:szCs w:val="24"/>
        </w:rPr>
      </w:pPr>
      <w:r w:rsidRPr="005C0CB1">
        <w:rPr>
          <w:rFonts w:eastAsia="Times New Roman"/>
          <w:b/>
          <w:bCs/>
          <w:szCs w:val="24"/>
        </w:rPr>
        <w:t>ΠΕΤΡΟΣ ΚΩΝΣΤΑΝΤΙΝΕΑΣ:</w:t>
      </w:r>
      <w:r>
        <w:rPr>
          <w:rFonts w:eastAsia="Times New Roman"/>
          <w:b/>
          <w:bCs/>
          <w:szCs w:val="24"/>
        </w:rPr>
        <w:t xml:space="preserve"> </w:t>
      </w:r>
      <w:r>
        <w:rPr>
          <w:rFonts w:eastAsia="Times New Roman"/>
          <w:bCs/>
          <w:szCs w:val="24"/>
        </w:rPr>
        <w:t>Έχετε μια πολύ καλή εμφάνιση! Τίποτα παραπάνω. Την ουσία την έχουμε εμείς.</w:t>
      </w:r>
    </w:p>
    <w:p w14:paraId="0F16F4D4" w14:textId="77777777" w:rsidR="0091757C" w:rsidRDefault="00D319C2">
      <w:pPr>
        <w:spacing w:line="600" w:lineRule="auto"/>
        <w:ind w:firstLine="720"/>
        <w:jc w:val="both"/>
        <w:rPr>
          <w:rFonts w:eastAsia="Times New Roman"/>
          <w:bCs/>
          <w:szCs w:val="24"/>
        </w:rPr>
      </w:pPr>
      <w:r>
        <w:rPr>
          <w:rFonts w:eastAsia="Times New Roman"/>
          <w:bCs/>
          <w:szCs w:val="24"/>
        </w:rPr>
        <w:t>Σας ευχαριστώ πολύ.</w:t>
      </w:r>
    </w:p>
    <w:p w14:paraId="0F16F4D5" w14:textId="77777777" w:rsidR="0091757C" w:rsidRDefault="00D319C2">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F16F4D6" w14:textId="77777777" w:rsidR="0091757C" w:rsidRDefault="00D319C2">
      <w:pPr>
        <w:spacing w:line="600" w:lineRule="auto"/>
        <w:ind w:firstLine="720"/>
        <w:jc w:val="both"/>
        <w:rPr>
          <w:rFonts w:eastAsia="Times New Roman"/>
          <w:bCs/>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Τον</w:t>
      </w:r>
      <w:r>
        <w:rPr>
          <w:rFonts w:eastAsia="Times New Roman"/>
          <w:bCs/>
          <w:szCs w:val="24"/>
        </w:rPr>
        <w:t xml:space="preserve"> λόγο έχει ο κ. </w:t>
      </w:r>
      <w:proofErr w:type="spellStart"/>
      <w:r>
        <w:rPr>
          <w:rFonts w:eastAsia="Times New Roman"/>
          <w:bCs/>
          <w:szCs w:val="24"/>
        </w:rPr>
        <w:t>Μπγιάλας</w:t>
      </w:r>
      <w:proofErr w:type="spellEnd"/>
      <w:r>
        <w:rPr>
          <w:rFonts w:eastAsia="Times New Roman"/>
          <w:bCs/>
          <w:szCs w:val="24"/>
        </w:rPr>
        <w:t xml:space="preserve"> από τον ΣΥΡΙΖΑ.</w:t>
      </w:r>
    </w:p>
    <w:p w14:paraId="0F16F4D7" w14:textId="77777777" w:rsidR="0091757C" w:rsidRDefault="00D319C2">
      <w:pPr>
        <w:spacing w:line="600" w:lineRule="auto"/>
        <w:ind w:firstLine="720"/>
        <w:jc w:val="both"/>
        <w:rPr>
          <w:rFonts w:eastAsia="Times New Roman"/>
          <w:bCs/>
          <w:szCs w:val="24"/>
        </w:rPr>
      </w:pPr>
      <w:r w:rsidRPr="00CF4260">
        <w:rPr>
          <w:rFonts w:eastAsia="Times New Roman"/>
          <w:b/>
          <w:bCs/>
          <w:szCs w:val="24"/>
        </w:rPr>
        <w:t>ΧΡΗΣΤΟΣ ΜΠΓΙΑΛΑΣ:</w:t>
      </w:r>
      <w:r>
        <w:rPr>
          <w:rFonts w:eastAsia="Times New Roman"/>
          <w:bCs/>
          <w:szCs w:val="24"/>
        </w:rPr>
        <w:t xml:space="preserve"> Ευχαριστώ, κύριε Πρόεδρε.</w:t>
      </w:r>
    </w:p>
    <w:p w14:paraId="0F16F4D8" w14:textId="77777777" w:rsidR="0091757C" w:rsidRDefault="00D319C2">
      <w:pPr>
        <w:spacing w:line="600" w:lineRule="auto"/>
        <w:ind w:firstLine="720"/>
        <w:jc w:val="both"/>
        <w:rPr>
          <w:rFonts w:eastAsia="Times New Roman"/>
          <w:bCs/>
          <w:szCs w:val="24"/>
        </w:rPr>
      </w:pPr>
      <w:r>
        <w:rPr>
          <w:rFonts w:eastAsia="Times New Roman"/>
          <w:bCs/>
          <w:szCs w:val="24"/>
        </w:rPr>
        <w:t>Κυρία Υπουργέ, κύριε Υπουργέ, αγαπητοί συνάδελφοι, μιας και είμαι ο τελευταίος ομιλητής, θα ήθελα να μιλήσω πιο χαλαρά και να πω στους αγαπητούς συναδέλφους της Αντιπολίτε</w:t>
      </w:r>
      <w:r>
        <w:rPr>
          <w:rFonts w:eastAsia="Times New Roman"/>
          <w:bCs/>
          <w:szCs w:val="24"/>
        </w:rPr>
        <w:t>υσης ότι ειλικρινά σήμερα δεν θα ήθελα να είμαι στη θέση τους.</w:t>
      </w:r>
    </w:p>
    <w:p w14:paraId="0F16F4D9" w14:textId="77777777" w:rsidR="0091757C" w:rsidRDefault="00D319C2">
      <w:pPr>
        <w:spacing w:line="600" w:lineRule="auto"/>
        <w:ind w:firstLine="720"/>
        <w:jc w:val="both"/>
        <w:rPr>
          <w:rFonts w:eastAsia="Times New Roman"/>
          <w:bCs/>
          <w:szCs w:val="24"/>
        </w:rPr>
      </w:pPr>
      <w:r>
        <w:rPr>
          <w:rFonts w:eastAsia="Times New Roman"/>
          <w:bCs/>
          <w:szCs w:val="24"/>
        </w:rPr>
        <w:t>Κατανοώ και κατανοούμε όλοι –νομίζω- οι συνάδελφοι του ΣΥΡΙΖΑ και των ΑΝΕΛ ότι είστε σε μια δύσκολη θέση. Βέβαια, να σκεφτεί κανείς ότι τρία χρόνια μας πυροβολείτε και μας πυροβολούσατε με αυτή</w:t>
      </w:r>
      <w:r>
        <w:rPr>
          <w:rFonts w:eastAsia="Times New Roman"/>
          <w:bCs/>
          <w:szCs w:val="24"/>
        </w:rPr>
        <w:t xml:space="preserve"> την καταστροφή και με αυτό</w:t>
      </w:r>
      <w:r>
        <w:rPr>
          <w:rFonts w:eastAsia="Times New Roman"/>
          <w:bCs/>
          <w:szCs w:val="24"/>
        </w:rPr>
        <w:t xml:space="preserve">ν </w:t>
      </w:r>
      <w:r>
        <w:rPr>
          <w:rFonts w:eastAsia="Times New Roman"/>
          <w:bCs/>
          <w:szCs w:val="24"/>
        </w:rPr>
        <w:t xml:space="preserve">τον χαμό που θα γίνει, ότι θα έρθει </w:t>
      </w:r>
      <w:proofErr w:type="spellStart"/>
      <w:r>
        <w:rPr>
          <w:rFonts w:eastAsia="Times New Roman"/>
          <w:bCs/>
          <w:szCs w:val="24"/>
        </w:rPr>
        <w:t>Αρμαγεδδώνας</w:t>
      </w:r>
      <w:proofErr w:type="spellEnd"/>
      <w:r>
        <w:rPr>
          <w:rFonts w:eastAsia="Times New Roman"/>
          <w:bCs/>
          <w:szCs w:val="24"/>
        </w:rPr>
        <w:t>. Και δεν ξέρω και τι μπορεί να σκεφτεί κανείς εάν θυμηθούμε τι μας έχετε πει.</w:t>
      </w:r>
    </w:p>
    <w:p w14:paraId="0F16F4DA" w14:textId="77777777" w:rsidR="0091757C" w:rsidRDefault="00D319C2">
      <w:pPr>
        <w:spacing w:line="600" w:lineRule="auto"/>
        <w:ind w:firstLine="720"/>
        <w:jc w:val="both"/>
        <w:rPr>
          <w:rFonts w:eastAsia="Times New Roman"/>
          <w:bCs/>
          <w:szCs w:val="24"/>
        </w:rPr>
      </w:pPr>
      <w:r>
        <w:rPr>
          <w:rFonts w:eastAsia="Times New Roman"/>
          <w:bCs/>
          <w:szCs w:val="24"/>
        </w:rPr>
        <w:t>Έρχεται, όμως, η ώρα που τα πράγματα μπαίνουν στη θέση τους. Γιατί ό,τι σπείρεις, αυτό θερίζεις. Εσε</w:t>
      </w:r>
      <w:r>
        <w:rPr>
          <w:rFonts w:eastAsia="Times New Roman"/>
          <w:bCs/>
          <w:szCs w:val="24"/>
        </w:rPr>
        <w:t xml:space="preserve">ίς σπείρατε την καταστροφολογία. Δεν σας βγήκε. Βγήκε, όμως, κάτι διαφορετικό. Ελάτε, όμως, να θερίσουμε μαζί κάποιους καρπούς, που έχουν να κάνουν με την κανονικότητα της χώρας, με τη λειτουργία του </w:t>
      </w:r>
      <w:r>
        <w:rPr>
          <w:rFonts w:eastAsia="Times New Roman"/>
          <w:bCs/>
          <w:szCs w:val="24"/>
        </w:rPr>
        <w:lastRenderedPageBreak/>
        <w:t>κράτους, το οποίο βλέπει τον πολίτη, με τις πολιτικές οι</w:t>
      </w:r>
      <w:r>
        <w:rPr>
          <w:rFonts w:eastAsia="Times New Roman"/>
          <w:bCs/>
          <w:szCs w:val="24"/>
        </w:rPr>
        <w:t xml:space="preserve"> οποίες εφαρμόζονται βλέποντας τον πολίτη.</w:t>
      </w:r>
    </w:p>
    <w:p w14:paraId="0F16F4DB" w14:textId="77777777" w:rsidR="0091757C" w:rsidRDefault="00D319C2">
      <w:pPr>
        <w:spacing w:line="600" w:lineRule="auto"/>
        <w:ind w:firstLine="720"/>
        <w:jc w:val="both"/>
        <w:rPr>
          <w:rFonts w:eastAsia="Times New Roman"/>
          <w:bCs/>
          <w:szCs w:val="24"/>
        </w:rPr>
      </w:pPr>
      <w:r>
        <w:rPr>
          <w:rFonts w:eastAsia="Times New Roman"/>
          <w:bCs/>
          <w:szCs w:val="24"/>
        </w:rPr>
        <w:t xml:space="preserve">Ειλικρινά ποιος θα μπορούσε να σκεφτεί πριν από μερικά χρόνια, πριν από το 2016 ότι υπήρχε πιθανότητα στην Ελλάδα τα </w:t>
      </w:r>
      <w:proofErr w:type="spellStart"/>
      <w:r>
        <w:rPr>
          <w:rFonts w:eastAsia="Times New Roman"/>
          <w:bCs/>
          <w:szCs w:val="24"/>
        </w:rPr>
        <w:t>εκατόν</w:t>
      </w:r>
      <w:proofErr w:type="spellEnd"/>
      <w:r>
        <w:rPr>
          <w:rFonts w:eastAsia="Times New Roman"/>
          <w:bCs/>
          <w:szCs w:val="24"/>
        </w:rPr>
        <w:t xml:space="preserve"> ογδόντα ταμεία που υπήρχαν να γίνουν ένα; Ήταν αδιανόητο.</w:t>
      </w:r>
    </w:p>
    <w:p w14:paraId="0F16F4DC" w14:textId="77777777" w:rsidR="0091757C" w:rsidRDefault="00D319C2">
      <w:pPr>
        <w:spacing w:line="600" w:lineRule="auto"/>
        <w:ind w:firstLine="720"/>
        <w:jc w:val="both"/>
        <w:rPr>
          <w:rFonts w:eastAsia="Times New Roman"/>
          <w:bCs/>
          <w:szCs w:val="24"/>
        </w:rPr>
      </w:pPr>
      <w:r>
        <w:rPr>
          <w:rFonts w:eastAsia="Times New Roman"/>
          <w:bCs/>
          <w:szCs w:val="24"/>
        </w:rPr>
        <w:t xml:space="preserve">Ακούστηκε σήμερα εδώ στην </w:t>
      </w:r>
      <w:r>
        <w:rPr>
          <w:rFonts w:eastAsia="Times New Roman"/>
          <w:bCs/>
          <w:szCs w:val="24"/>
        </w:rPr>
        <w:t>Αίθουσα ότι έχουμε κάνει τεράστιο λάθος που δεν εφαρμόσαμε έναν νόμο του 2010, που απλά ανακάτευε την τράπουλα. Δεν τολμούσε. Ήταν ένα εγχείρημα το οποίο ήταν ριψοκίνδυνο. Ήταν ένα τεράστιο εγχείρημα, για το οποίο αγωνιζόμασταν, αγωνιστήκαμε και αγωνίστηκε</w:t>
      </w:r>
      <w:r>
        <w:rPr>
          <w:rFonts w:eastAsia="Times New Roman"/>
          <w:bCs/>
          <w:szCs w:val="24"/>
        </w:rPr>
        <w:t xml:space="preserve"> όλος ο λαός για να επιτύχει.</w:t>
      </w:r>
    </w:p>
    <w:p w14:paraId="0F16F4DD" w14:textId="77777777" w:rsidR="0091757C" w:rsidRDefault="00D319C2">
      <w:pPr>
        <w:spacing w:line="600" w:lineRule="auto"/>
        <w:ind w:firstLine="720"/>
        <w:jc w:val="both"/>
        <w:rPr>
          <w:rFonts w:eastAsia="Times New Roman"/>
          <w:bCs/>
          <w:szCs w:val="24"/>
        </w:rPr>
      </w:pPr>
      <w:r>
        <w:rPr>
          <w:rFonts w:eastAsia="Times New Roman"/>
          <w:bCs/>
          <w:szCs w:val="24"/>
        </w:rPr>
        <w:t>Γιατί, αγαπητοί συνάδελφοι, σήμερα ερχόμαστε εδώ και ψηφίζουμε τη μείωση των εισφορών σε ένα εγχείρημα και σε ένα οικοδόμημα που πολλές χώρες –και αναφέρθηκε και από άλλους συναδέλφους- θέλησαν και έκαναν εξαετή και δεκαετή σχ</w:t>
      </w:r>
      <w:r>
        <w:rPr>
          <w:rFonts w:eastAsia="Times New Roman"/>
          <w:bCs/>
          <w:szCs w:val="24"/>
        </w:rPr>
        <w:t xml:space="preserve">εδιασμό και σιγά, σιγά, βήμα, βήμα κατάφεραν να το φέρουν εις πέρας και </w:t>
      </w:r>
      <w:r>
        <w:rPr>
          <w:rFonts w:eastAsia="Times New Roman"/>
          <w:bCs/>
          <w:szCs w:val="24"/>
        </w:rPr>
        <w:lastRenderedPageBreak/>
        <w:t>να μπει να λειτουργήσει. Σε εμάς λειτούργησε. Με αδικίες; Ναι. Με λάθη; Ναι, αλλά διορθώνονται κάθε μέρα. Λειτούργησε, όμως.</w:t>
      </w:r>
    </w:p>
    <w:p w14:paraId="0F16F4DE" w14:textId="77777777" w:rsidR="0091757C" w:rsidRDefault="00D319C2">
      <w:pPr>
        <w:spacing w:line="600" w:lineRule="auto"/>
        <w:ind w:firstLine="720"/>
        <w:jc w:val="both"/>
        <w:rPr>
          <w:rFonts w:eastAsia="Times New Roman"/>
          <w:bCs/>
          <w:szCs w:val="24"/>
        </w:rPr>
      </w:pPr>
      <w:r>
        <w:rPr>
          <w:rFonts w:eastAsia="Times New Roman"/>
          <w:bCs/>
          <w:szCs w:val="24"/>
        </w:rPr>
        <w:t>Θυμάμαι ότι το 2016 μας λέγατε ότι δεν πρόκειται να πληρώσο</w:t>
      </w:r>
      <w:r>
        <w:rPr>
          <w:rFonts w:eastAsia="Times New Roman"/>
          <w:bCs/>
          <w:szCs w:val="24"/>
        </w:rPr>
        <w:t>υμε συντάξεις. Λέγατε ότι δεν πρόκειται να βγουν οι συντάξεις από 1</w:t>
      </w:r>
      <w:r>
        <w:rPr>
          <w:rFonts w:eastAsia="Times New Roman"/>
          <w:bCs/>
          <w:szCs w:val="24"/>
        </w:rPr>
        <w:t>-</w:t>
      </w:r>
      <w:r>
        <w:rPr>
          <w:rFonts w:eastAsia="Times New Roman"/>
          <w:bCs/>
          <w:szCs w:val="24"/>
        </w:rPr>
        <w:t>1</w:t>
      </w:r>
      <w:r>
        <w:rPr>
          <w:rFonts w:eastAsia="Times New Roman"/>
          <w:bCs/>
          <w:szCs w:val="24"/>
        </w:rPr>
        <w:t>-</w:t>
      </w:r>
      <w:r>
        <w:rPr>
          <w:rFonts w:eastAsia="Times New Roman"/>
          <w:bCs/>
          <w:szCs w:val="24"/>
        </w:rPr>
        <w:t xml:space="preserve">2017. Θα τιναχθεί, λέγατε, το σύστημα στον αέρα. Και θα μιλήσω ποιο σύστημα θα τιναχθεί στον αέρα. Πληρώθηκαν συντάξεις. Μέσα στη διετία πληρώθηκαν πολύ περισσότερες συνταξιοδοτικές </w:t>
      </w:r>
      <w:r>
        <w:rPr>
          <w:rFonts w:eastAsia="Times New Roman"/>
          <w:bCs/>
          <w:szCs w:val="24"/>
        </w:rPr>
        <w:t>παροχές απ’ όσες εσείς μας παραδώσατε απλήρωτες. Έχουμε μόνο σαράντα χιλιάδες. Ναι, είναι αδυναμία και θα πρέπει αυτό να γίνει γρήγορα.</w:t>
      </w:r>
    </w:p>
    <w:p w14:paraId="0F16F4DF" w14:textId="77777777" w:rsidR="0091757C" w:rsidRDefault="00D319C2">
      <w:pPr>
        <w:spacing w:line="600" w:lineRule="auto"/>
        <w:ind w:firstLine="720"/>
        <w:jc w:val="both"/>
        <w:rPr>
          <w:rFonts w:eastAsia="Times New Roman" w:cs="Times New Roman"/>
          <w:szCs w:val="24"/>
        </w:rPr>
      </w:pPr>
      <w:r>
        <w:rPr>
          <w:rFonts w:eastAsia="Times New Roman"/>
          <w:bCs/>
          <w:szCs w:val="24"/>
        </w:rPr>
        <w:t xml:space="preserve">Είναι, όμως, τελείως διαφορετική η κατάσταση για ένα συνταξιοδοτικό σύστημα το οποίο μας παραδώσατε και το οποίο είχατε </w:t>
      </w:r>
      <w:r>
        <w:rPr>
          <w:rFonts w:eastAsia="Times New Roman"/>
          <w:bCs/>
          <w:szCs w:val="24"/>
        </w:rPr>
        <w:t xml:space="preserve">χρεοκοπήσει, μέσα σε δύο χρόνια να ερχόμαστε και να μιλάμε για μείωση 33,35% των εισφορών. Γιατί ποιο σύστημα ήταν αυτό που αντικατέστησε ο νόμος </w:t>
      </w:r>
      <w:proofErr w:type="spellStart"/>
      <w:r>
        <w:rPr>
          <w:rFonts w:eastAsia="Times New Roman"/>
          <w:bCs/>
          <w:szCs w:val="24"/>
        </w:rPr>
        <w:t>Κατρούγκαλου</w:t>
      </w:r>
      <w:proofErr w:type="spellEnd"/>
      <w:r>
        <w:rPr>
          <w:rFonts w:eastAsia="Times New Roman"/>
          <w:bCs/>
          <w:szCs w:val="24"/>
        </w:rPr>
        <w:t>; Το ξεχνάμε; Αναφέρθηκαν αποσπασματικά, αλλά θα τα συγκεντρώσω. Το ότι είχαμε διαφορετικές συντάξ</w:t>
      </w:r>
      <w:r>
        <w:rPr>
          <w:rFonts w:eastAsia="Times New Roman"/>
          <w:bCs/>
          <w:szCs w:val="24"/>
        </w:rPr>
        <w:t xml:space="preserve">εις για διαφορετικές εισφορές; Το ότι κάποιοι έπαιρναν σύνταξη μεγαλύτερη από το μισθό τους; Το ότι </w:t>
      </w:r>
      <w:r>
        <w:rPr>
          <w:rFonts w:eastAsia="Times New Roman"/>
          <w:bCs/>
          <w:szCs w:val="24"/>
        </w:rPr>
        <w:lastRenderedPageBreak/>
        <w:t>κάποιοι έδιναν πολλά από την τσέπη τους, όπως εμείς οι ελεύθεροι επαγγελματίες;</w:t>
      </w:r>
    </w:p>
    <w:p w14:paraId="0F16F4E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Γιατί είναι πολύ σημαντικό κάθε δίμηνο να βγάζεις 970 ευρώ -είναι το τελευτα</w:t>
      </w:r>
      <w:r>
        <w:rPr>
          <w:rFonts w:eastAsia="Times New Roman" w:cs="Times New Roman"/>
          <w:szCs w:val="24"/>
        </w:rPr>
        <w:t>ίο δίμηνο εισφοράς προσωπικής μου του 2015, το οποίο πληρώθηκε τον Γενάρη του 2016- να βγάζεις από την τσέπη σου και να πας να τα δίνεις και να μην έχεις παροχή κα</w:t>
      </w:r>
      <w:r>
        <w:rPr>
          <w:rFonts w:eastAsia="Times New Roman" w:cs="Times New Roman"/>
          <w:szCs w:val="24"/>
        </w:rPr>
        <w:t>μ</w:t>
      </w:r>
      <w:r>
        <w:rPr>
          <w:rFonts w:eastAsia="Times New Roman" w:cs="Times New Roman"/>
          <w:szCs w:val="24"/>
        </w:rPr>
        <w:t>μία, ιατρική περίθαλψη σχεδόν τίποτα, φαρμακευτική περίθαλψη μηδαμινή. Και οι συντάξεις; Ότι</w:t>
      </w:r>
      <w:r>
        <w:rPr>
          <w:rFonts w:eastAsia="Times New Roman" w:cs="Times New Roman"/>
          <w:szCs w:val="24"/>
        </w:rPr>
        <w:t xml:space="preserve"> θέλανε δίνανε.</w:t>
      </w:r>
    </w:p>
    <w:p w14:paraId="0F16F4E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Να σας πω τι λέγαμε τότε, που συζητούσα με τους συναδέλφους επαγγελματίες, αυτούς τους επτακόσιες χιλιάδες επαγγελματίες; Ότι εντάξει, έχουμε ένα ασφαλιστικό ταμείο, όμως, το οποίο έχει πολλά αποθεματικά -αυτά τα λέγαμε προ του 2010- οπότε </w:t>
      </w:r>
      <w:r>
        <w:rPr>
          <w:rFonts w:eastAsia="Times New Roman" w:cs="Times New Roman"/>
          <w:szCs w:val="24"/>
        </w:rPr>
        <w:t>είναι σίγουρη η σύνταξη έστω. Πού ήταν αυτά τα αποθεματικά το 2014 και όχι μόνο του ΤΕΒΕ, αλλά όλων των ταμείων; Τα ξεχνάμε αυτά;</w:t>
      </w:r>
    </w:p>
    <w:p w14:paraId="0F16F4E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είναι δύσκολο να παραδεχθείς ότι έχεις μια λάθος πολιτική και μια λάθος κατεύθυνση. Είναι γενναιότητα όμως </w:t>
      </w:r>
      <w:r>
        <w:rPr>
          <w:rFonts w:eastAsia="Times New Roman" w:cs="Times New Roman"/>
          <w:szCs w:val="24"/>
        </w:rPr>
        <w:t>να πεις ότι ναι, πάμε σε αυτό το σύστημα, βοηθάμε.</w:t>
      </w:r>
    </w:p>
    <w:p w14:paraId="0F16F4E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όχι μόνο δεν βοηθούσατε δύο χρόνια, αλλά προσπαθήσατε με όλα τα μέσα, ραδιόφωνα, </w:t>
      </w:r>
      <w:r>
        <w:rPr>
          <w:rFonts w:eastAsia="Times New Roman" w:cs="Times New Roman"/>
          <w:szCs w:val="24"/>
          <w:lang w:val="en-US"/>
        </w:rPr>
        <w:t>sites</w:t>
      </w:r>
      <w:r>
        <w:rPr>
          <w:rFonts w:eastAsia="Times New Roman" w:cs="Times New Roman"/>
          <w:szCs w:val="24"/>
        </w:rPr>
        <w:t>, τηλεοράσεις, με κάθε ειδικό που εμφανιζόταν στον δημόσιο λόγο, όχι μόνο να του βάλετε τρικλοποδιά</w:t>
      </w:r>
      <w:r>
        <w:rPr>
          <w:rFonts w:eastAsia="Times New Roman" w:cs="Times New Roman"/>
          <w:szCs w:val="24"/>
        </w:rPr>
        <w:t>,</w:t>
      </w:r>
      <w:r>
        <w:rPr>
          <w:rFonts w:eastAsia="Times New Roman" w:cs="Times New Roman"/>
          <w:szCs w:val="24"/>
        </w:rPr>
        <w:t xml:space="preserve"> αλλά να το κ</w:t>
      </w:r>
      <w:r>
        <w:rPr>
          <w:rFonts w:eastAsia="Times New Roman" w:cs="Times New Roman"/>
          <w:szCs w:val="24"/>
        </w:rPr>
        <w:t>αταργήσετε.</w:t>
      </w:r>
    </w:p>
    <w:p w14:paraId="0F16F4E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τι λέτε σήμερα; Θα καταργήσουμε τον </w:t>
      </w:r>
      <w:r>
        <w:rPr>
          <w:rFonts w:eastAsia="Times New Roman" w:cs="Times New Roman"/>
          <w:szCs w:val="24"/>
        </w:rPr>
        <w:t>ν</w:t>
      </w:r>
      <w:r>
        <w:rPr>
          <w:rFonts w:eastAsia="Times New Roman" w:cs="Times New Roman"/>
          <w:szCs w:val="24"/>
        </w:rPr>
        <w:t xml:space="preserve">όμο </w:t>
      </w:r>
      <w:proofErr w:type="spellStart"/>
      <w:r>
        <w:rPr>
          <w:rFonts w:eastAsia="Times New Roman" w:cs="Times New Roman"/>
          <w:szCs w:val="24"/>
        </w:rPr>
        <w:t>Κατρούγκαλου</w:t>
      </w:r>
      <w:proofErr w:type="spellEnd"/>
      <w:r>
        <w:rPr>
          <w:rFonts w:eastAsia="Times New Roman" w:cs="Times New Roman"/>
          <w:szCs w:val="24"/>
        </w:rPr>
        <w:t xml:space="preserve">. Θα τον καταργήσετε. Θέλω να μας πείτε όμως: θα πάτε στο προηγούμενο σύστημα, που ένας αγρότης στο χωριό μπορούσε να έχει ένα μαγαζάκι και ερχόταν το ΤΕΒΕ και του έλεγε πλήρωνε 300 ευρώ </w:t>
      </w:r>
      <w:r>
        <w:rPr>
          <w:rFonts w:eastAsia="Times New Roman" w:cs="Times New Roman"/>
          <w:szCs w:val="24"/>
        </w:rPr>
        <w:t>τον μήνα</w:t>
      </w:r>
      <w:r w:rsidRPr="00FE425E">
        <w:rPr>
          <w:rFonts w:eastAsia="Times New Roman" w:cs="Times New Roman"/>
          <w:szCs w:val="24"/>
        </w:rPr>
        <w:t xml:space="preserve"> </w:t>
      </w:r>
      <w:r>
        <w:rPr>
          <w:rFonts w:eastAsia="Times New Roman" w:cs="Times New Roman"/>
          <w:szCs w:val="24"/>
        </w:rPr>
        <w:t>και 400 και τον αφάνιζε;</w:t>
      </w:r>
    </w:p>
    <w:p w14:paraId="0F16F4E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Ερχόμαστε σήμερα και διορθώνουμε αυτές τις αδικίες, τη διπλή ασφάλιση. Θα τον καταργήσετε αυτόν τον νόμο; Τι θα φέρετε; Εκείνα τα συστήματα πάλι; Ο ελεύθερος επαγγελματίας θα πληρώνει για να απολαμβάνουν κάποιοι άλλοι σε Δ</w:t>
      </w:r>
      <w:r>
        <w:rPr>
          <w:rFonts w:eastAsia="Times New Roman" w:cs="Times New Roman"/>
          <w:szCs w:val="24"/>
        </w:rPr>
        <w:t>ΕΚΟ και σε διάφορες υπηρεσίες, που ήταν συντεχνιακές καταστάσεις;</w:t>
      </w:r>
    </w:p>
    <w:p w14:paraId="0F16F4E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Εδώ, κυρίες και κύριοι συνάδελφοι, έχουμε ξεκάθαρα πράγματα. Όλοι οι πολίτες ίσοι απέναντι στο κοινωνικό κράτος. Τις ίδιες εισφορές πληρώνεις, την ίδια σύνταξη θα πάρεις.</w:t>
      </w:r>
    </w:p>
    <w:p w14:paraId="0F16F4E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εν πάση </w:t>
      </w:r>
      <w:proofErr w:type="spellStart"/>
      <w:r>
        <w:rPr>
          <w:rFonts w:eastAsia="Times New Roman" w:cs="Times New Roman"/>
          <w:szCs w:val="24"/>
        </w:rPr>
        <w:t>περιπτώ</w:t>
      </w:r>
      <w:r>
        <w:rPr>
          <w:rFonts w:eastAsia="Times New Roman" w:cs="Times New Roman"/>
          <w:szCs w:val="24"/>
        </w:rPr>
        <w:t>σει</w:t>
      </w:r>
      <w:proofErr w:type="spellEnd"/>
      <w:r>
        <w:rPr>
          <w:rFonts w:eastAsia="Times New Roman" w:cs="Times New Roman"/>
          <w:szCs w:val="24"/>
        </w:rPr>
        <w:t xml:space="preserve"> δεν είμαστε σίγουροι για αυτό που λέτε, ότι θα καταργήσετε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Γιατί αναφέρθηκε ότι θα κάνετε ένα σύστημα με εθνική σύνταξη, με ιδιωτικό πυλώνα, δηλαδή και το επικουρικό σε ιδιώτες. Ένα είναι το σίγουρο. Σας απέδειξε η Υπουργός πόσα </w:t>
      </w:r>
      <w:r>
        <w:rPr>
          <w:rFonts w:eastAsia="Times New Roman" w:cs="Times New Roman"/>
          <w:szCs w:val="24"/>
        </w:rPr>
        <w:t>χρειάζονται για να πάμε στη μετάβαση.</w:t>
      </w:r>
    </w:p>
    <w:p w14:paraId="0F16F4E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Κυρία Υπουργέ, μην έχετε κα</w:t>
      </w:r>
      <w:r>
        <w:rPr>
          <w:rFonts w:eastAsia="Times New Roman" w:cs="Times New Roman"/>
          <w:szCs w:val="24"/>
        </w:rPr>
        <w:t>μ</w:t>
      </w:r>
      <w:r>
        <w:rPr>
          <w:rFonts w:eastAsia="Times New Roman" w:cs="Times New Roman"/>
          <w:szCs w:val="24"/>
        </w:rPr>
        <w:t>μία αμφιβολία, εάν ποτέ έρθουν στην εξουσία και θελήσουν να το κάνουν, απλά οι επικουρικές και τα εφάπαξ θα κοπούν άπαξ διά παντός. Δεν υπάρχει πιθανότητα να βρεθούν τα 30 και 20 δισεκατομμύ</w:t>
      </w:r>
      <w:r>
        <w:rPr>
          <w:rFonts w:eastAsia="Times New Roman" w:cs="Times New Roman"/>
          <w:szCs w:val="24"/>
        </w:rPr>
        <w:t>ρια, που μας παρουσιάσατε εδώ με στοιχεία, για να τα πληρώσουν. Αυτό είναι ξεκάθαρο.</w:t>
      </w:r>
    </w:p>
    <w:p w14:paraId="0F16F4E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Έχουμε όμως το εξής. Ενώ στην Έκθεση της Θεσσαλονίκης ο κ. Μητσοτάκης παρουσίασε ένα αχανές σύστημα, προχθές στις 16 του τρέχοντος μηνός, στο </w:t>
      </w:r>
      <w:r>
        <w:rPr>
          <w:rFonts w:eastAsia="Times New Roman" w:cs="Times New Roman"/>
          <w:szCs w:val="24"/>
          <w:lang w:val="en-US"/>
        </w:rPr>
        <w:t>Thessaloniki</w:t>
      </w:r>
      <w:r w:rsidRPr="00144350">
        <w:rPr>
          <w:rFonts w:eastAsia="Times New Roman" w:cs="Times New Roman"/>
          <w:szCs w:val="24"/>
        </w:rPr>
        <w:t xml:space="preserve"> </w:t>
      </w:r>
      <w:r>
        <w:rPr>
          <w:rFonts w:eastAsia="Times New Roman" w:cs="Times New Roman"/>
          <w:szCs w:val="24"/>
          <w:lang w:val="en-US"/>
        </w:rPr>
        <w:t>Summit</w:t>
      </w:r>
      <w:r w:rsidRPr="00D671FA">
        <w:rPr>
          <w:rFonts w:eastAsia="Times New Roman" w:cs="Times New Roman"/>
          <w:szCs w:val="24"/>
        </w:rPr>
        <w:t xml:space="preserve"> </w:t>
      </w:r>
      <w:r>
        <w:rPr>
          <w:rFonts w:eastAsia="Times New Roman" w:cs="Times New Roman"/>
          <w:szCs w:val="24"/>
        </w:rPr>
        <w:t>είπε το ε</w:t>
      </w:r>
      <w:r>
        <w:rPr>
          <w:rFonts w:eastAsia="Times New Roman" w:cs="Times New Roman"/>
          <w:szCs w:val="24"/>
        </w:rPr>
        <w:t>ξής ωραίο: «Θα μειώσουμε τις ασφαλιστικές εισφορές από το 20% στο 15%».</w:t>
      </w:r>
    </w:p>
    <w:p w14:paraId="0F16F4E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ενημερώστε τον ότι 13,35% το κάναμε. Δεν θα το κάνουμε 15%. Σε βάθος τετραετίας. Δείτε την ομιλία του κ. Μητσοτάκη στη Θεσσαλονίκη προχθές. </w:t>
      </w:r>
    </w:p>
    <w:p w14:paraId="0F16F4EB"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Αθροιστικά μαζί μ</w:t>
      </w:r>
      <w:r>
        <w:rPr>
          <w:rFonts w:eastAsia="Times New Roman" w:cs="Times New Roman"/>
          <w:szCs w:val="24"/>
        </w:rPr>
        <w:t>ε το υπέρ υγείας.</w:t>
      </w:r>
    </w:p>
    <w:p w14:paraId="0F16F4EC"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Όχι, κύριε. Λέει «από 20% ασφαλιστικές εισφορές για σύνταξη», το λέει συγκεκριμένα, να μην σας βάλω το βίντεο, «θα το πάμε 15%». Και το είπε στις 16 του μηνός. Είχε κατατεθεί το νομοσχέδιο, ψηφιζόταν, ήταν στις επιτροπές</w:t>
      </w:r>
      <w:r>
        <w:rPr>
          <w:rFonts w:eastAsia="Times New Roman" w:cs="Times New Roman"/>
          <w:szCs w:val="24"/>
        </w:rPr>
        <w:t>.</w:t>
      </w:r>
    </w:p>
    <w:p w14:paraId="0F16F4ED" w14:textId="77777777" w:rsidR="0091757C" w:rsidRDefault="00D319C2">
      <w:pPr>
        <w:spacing w:line="600" w:lineRule="auto"/>
        <w:ind w:firstLine="720"/>
        <w:jc w:val="both"/>
        <w:rPr>
          <w:rFonts w:eastAsia="Times New Roman" w:cs="Times New Roman"/>
          <w:szCs w:val="24"/>
        </w:rPr>
      </w:pPr>
      <w:r w:rsidRPr="003C2084">
        <w:rPr>
          <w:rFonts w:eastAsia="Times New Roman" w:cs="Times New Roman"/>
          <w:b/>
          <w:szCs w:val="24"/>
        </w:rPr>
        <w:t xml:space="preserve">ΠΡΟΕΔΡΕΥΩΝ (Γεώργιος </w:t>
      </w:r>
      <w:proofErr w:type="spellStart"/>
      <w:r w:rsidRPr="003C2084">
        <w:rPr>
          <w:rFonts w:eastAsia="Times New Roman" w:cs="Times New Roman"/>
          <w:b/>
          <w:szCs w:val="24"/>
        </w:rPr>
        <w:t>Λαμπρούλης</w:t>
      </w:r>
      <w:proofErr w:type="spellEnd"/>
      <w:r w:rsidRPr="003C2084">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Μπγιάλα</w:t>
      </w:r>
      <w:proofErr w:type="spellEnd"/>
      <w:r>
        <w:rPr>
          <w:rFonts w:eastAsia="Times New Roman" w:cs="Times New Roman"/>
          <w:szCs w:val="24"/>
        </w:rPr>
        <w:t>, ολοκληρώστε.</w:t>
      </w:r>
    </w:p>
    <w:p w14:paraId="0F16F4EE"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Σκεφτείτε ότι σήμερα σε αυτή την Αίθουσα ενεγράφησαν σαράντα τέσσερις ομιλητές. Είκοσι έξι μίλησαν από τον ΣΥΡΙΖΑ, δεκαπέντε -δύο δεν ήρθαν, αν δεν κάνω λάθος- από τη Νέα Δημ</w:t>
      </w:r>
      <w:r>
        <w:rPr>
          <w:rFonts w:eastAsia="Times New Roman" w:cs="Times New Roman"/>
          <w:szCs w:val="24"/>
        </w:rPr>
        <w:t>οκρατία, ένας της Δημοκρατικής Συμπαράταξης και ένας από τη Χρυσή Αυγή και το Κομμουνιστικό Κόμμα Ελλάδας. Αντιλαμβάνεστε αυτό τι λέει. Λέει πολλά.</w:t>
      </w:r>
    </w:p>
    <w:p w14:paraId="0F16F4E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Και για να κλείσω, κύριε Πρόεδρε, θα ήθελα να πω </w:t>
      </w:r>
      <w:r>
        <w:rPr>
          <w:rFonts w:eastAsia="Times New Roman" w:cs="Times New Roman"/>
          <w:szCs w:val="24"/>
        </w:rPr>
        <w:t>ότι τ</w:t>
      </w:r>
      <w:r>
        <w:rPr>
          <w:rFonts w:eastAsia="Times New Roman" w:cs="Times New Roman"/>
          <w:szCs w:val="24"/>
        </w:rPr>
        <w:t>ο σημερινό</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είναι ένα σημαντικό νομοσχέδιο. Και είναι ένα </w:t>
      </w:r>
      <w:r>
        <w:rPr>
          <w:rFonts w:eastAsia="Times New Roman" w:cs="Times New Roman"/>
          <w:szCs w:val="24"/>
        </w:rPr>
        <w:lastRenderedPageBreak/>
        <w:t xml:space="preserve">σημαντικό νομοσχέδιο γιατί όντως </w:t>
      </w:r>
      <w:proofErr w:type="spellStart"/>
      <w:r>
        <w:rPr>
          <w:rFonts w:eastAsia="Times New Roman" w:cs="Times New Roman"/>
          <w:szCs w:val="24"/>
        </w:rPr>
        <w:t>οικοδομήθηκε</w:t>
      </w:r>
      <w:proofErr w:type="spellEnd"/>
      <w:r>
        <w:rPr>
          <w:rFonts w:eastAsia="Times New Roman" w:cs="Times New Roman"/>
          <w:szCs w:val="24"/>
        </w:rPr>
        <w:t>, στήθηκε και δίνει, πλέον, θετικές ειδήσεις στους επαγγελματίες και στους αγρότες μέσα σε πολύ ελάχιστο χρόνο.</w:t>
      </w:r>
    </w:p>
    <w:p w14:paraId="0F16F4F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Είναι ένα σημαντικό νομοσχέδιο γιατί δίνει δύναμη στ</w:t>
      </w:r>
      <w:r>
        <w:rPr>
          <w:rFonts w:eastAsia="Times New Roman" w:cs="Times New Roman"/>
          <w:szCs w:val="24"/>
        </w:rPr>
        <w:t>ον ίδιο τον ελληνικό λαό και δίνει ένα σημαντικό μήνυμα στον ελληνικό λαό ότι ναι, όταν πάμε σχεδιασμένα, συντονισμένα και με αγώνα και προσπάθεια μπορούμε να τα καταφέρουμε, μπορούμε να αλλάξουμε αυτή τη χώρα, μπορούμε τη χώρα μας από Ψωροκώσταινα, με μεγ</w:t>
      </w:r>
      <w:r>
        <w:rPr>
          <w:rFonts w:eastAsia="Times New Roman" w:cs="Times New Roman"/>
          <w:szCs w:val="24"/>
        </w:rPr>
        <w:t>άλες και τεράστιες μεταρρυθμίσεις να τη κάνουμε μια σύγχρονη χώρα, μια Ελλάδα όπου η ελπίδα θα γίνεται πράξη.</w:t>
      </w:r>
    </w:p>
    <w:p w14:paraId="0F16F4F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 αλλά θα ήθελα να πω και ένα ευχαριστώ στην κυρία Υπουργό για το άρθρο 24, για το Τμήμα ΣΕΠΕ που γίνεται στον Νομό Γρ</w:t>
      </w:r>
      <w:r>
        <w:rPr>
          <w:rFonts w:eastAsia="Times New Roman" w:cs="Times New Roman"/>
          <w:szCs w:val="24"/>
        </w:rPr>
        <w:t>εβενών, το οποίο μας το είχαν καταργήσει το 2013 και επανερχόμαστε. Είναι ένα αίτημα που το θέλουν και οι ίδιοι οι εργαζόμενοι αλλά και οι εργοδότες για την εξυπηρέτησή τους.</w:t>
      </w:r>
    </w:p>
    <w:p w14:paraId="0F16F4F2"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F16F4F3" w14:textId="77777777" w:rsidR="0091757C" w:rsidRDefault="00D319C2">
      <w:pPr>
        <w:spacing w:line="600" w:lineRule="auto"/>
        <w:ind w:firstLine="720"/>
        <w:jc w:val="both"/>
        <w:rPr>
          <w:rFonts w:eastAsia="Times New Roman" w:cs="Times New Roman"/>
          <w:szCs w:val="24"/>
        </w:rPr>
      </w:pPr>
      <w:r w:rsidRPr="0087745A">
        <w:rPr>
          <w:rFonts w:eastAsia="Times New Roman" w:cs="Times New Roman"/>
          <w:b/>
          <w:szCs w:val="24"/>
        </w:rPr>
        <w:lastRenderedPageBreak/>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 xml:space="preserve">): </w:t>
      </w:r>
      <w:r>
        <w:rPr>
          <w:rFonts w:eastAsia="Times New Roman" w:cs="Times New Roman"/>
          <w:szCs w:val="24"/>
        </w:rPr>
        <w:t>Κύρ</w:t>
      </w:r>
      <w:r>
        <w:rPr>
          <w:rFonts w:eastAsia="Times New Roman" w:cs="Times New Roman"/>
          <w:szCs w:val="24"/>
        </w:rPr>
        <w:t xml:space="preserve">ιε </w:t>
      </w:r>
      <w:proofErr w:type="spellStart"/>
      <w:r>
        <w:rPr>
          <w:rFonts w:eastAsia="Times New Roman" w:cs="Times New Roman"/>
          <w:szCs w:val="24"/>
        </w:rPr>
        <w:t>Μπγιάλα</w:t>
      </w:r>
      <w:proofErr w:type="spellEnd"/>
      <w:r>
        <w:rPr>
          <w:rFonts w:eastAsia="Times New Roman" w:cs="Times New Roman"/>
          <w:szCs w:val="24"/>
        </w:rPr>
        <w:t xml:space="preserve">, από αυτό θα έπρεπε να είχατε ξεκινήσει! </w:t>
      </w:r>
    </w:p>
    <w:p w14:paraId="0F16F4F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Αϊβατίδης</w:t>
      </w:r>
      <w:proofErr w:type="spellEnd"/>
      <w:r>
        <w:rPr>
          <w:rFonts w:eastAsia="Times New Roman" w:cs="Times New Roman"/>
          <w:szCs w:val="24"/>
        </w:rPr>
        <w:t xml:space="preserve"> από τη Χρυσή Αυγή.</w:t>
      </w:r>
    </w:p>
    <w:p w14:paraId="0F16F4F5"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Ακούσαμε όλοι μας με προσοχή, νομίζω, την ομιλία του κυρίου Πρωθυπουργού. Πρώτη παρατήρηση: Ήταν ανακριβές το ποσοστό ανεργίας το οποίο </w:t>
      </w:r>
      <w:r>
        <w:rPr>
          <w:rFonts w:eastAsia="Times New Roman" w:cs="Times New Roman"/>
          <w:szCs w:val="24"/>
        </w:rPr>
        <w:t xml:space="preserve">ανέφερε ότι υπήρχε όταν ο ΣΥΡΙΖΑ ανέλαβε την Κυβέρνηση. Ανέφερε ποσοστό 27%, ενώ το πραγματικό ποσοστό ήταν 25,2%. </w:t>
      </w:r>
    </w:p>
    <w:p w14:paraId="0F16F4F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Πράγματι, η ανεργία τον Αύγουστο του τρέχοντος έτους ήταν 18,9%. Αυτή η φαινομενικά εντυπωσιακή πτώση της ανεργίας δεν έχει να κάνει παρά μόνο με την φυγή επιστημόνων και επαγγελματιών στο εξωτερικό. Το εργατικό δυναμικό έχει μειωθεί πάρα πολύ και προκειμέ</w:t>
      </w:r>
      <w:r>
        <w:rPr>
          <w:rFonts w:eastAsia="Times New Roman" w:cs="Times New Roman"/>
          <w:szCs w:val="24"/>
        </w:rPr>
        <w:t xml:space="preserve">νου να υπάρξει ανάπτυξη, δεν θα πρέπει να υπάρχει </w:t>
      </w:r>
      <w:proofErr w:type="spellStart"/>
      <w:r>
        <w:rPr>
          <w:rFonts w:eastAsia="Times New Roman" w:cs="Times New Roman"/>
          <w:szCs w:val="24"/>
        </w:rPr>
        <w:t>υπερφορολόγηση</w:t>
      </w:r>
      <w:proofErr w:type="spellEnd"/>
      <w:r>
        <w:rPr>
          <w:rFonts w:eastAsia="Times New Roman" w:cs="Times New Roman"/>
          <w:szCs w:val="24"/>
        </w:rPr>
        <w:t>, θα πρέπει να γίνουν επενδύσεις και φυσικά θα πρέπει να υπάρχει εργατικό δυναμικό ικανού μεγέθους.</w:t>
      </w:r>
    </w:p>
    <w:p w14:paraId="0F16F4F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5C0EFA">
        <w:rPr>
          <w:rFonts w:eastAsia="Times New Roman" w:cs="Times New Roman"/>
          <w:b/>
          <w:szCs w:val="24"/>
        </w:rPr>
        <w:t>ΔΗΜΗΤΡΙΟΣ Κ</w:t>
      </w:r>
      <w:r w:rsidRPr="005C0EFA">
        <w:rPr>
          <w:rFonts w:eastAsia="Times New Roman" w:cs="Times New Roman"/>
          <w:b/>
          <w:szCs w:val="24"/>
        </w:rPr>
        <w:t>ΡΕΜΑΣΤΙΝΟΣ</w:t>
      </w:r>
      <w:r>
        <w:rPr>
          <w:rFonts w:eastAsia="Times New Roman" w:cs="Times New Roman"/>
          <w:szCs w:val="24"/>
        </w:rPr>
        <w:t>)</w:t>
      </w:r>
    </w:p>
    <w:p w14:paraId="0F16F4F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Δεύτερη παρατήρηση όσον αφορά στην ομιλία του κυρίου Πρωθυπουργού. Ανέφερε πως έχει πλέον μπει σε μια διαδικασία, ένα μνημόνιο συνεργασίας -προφανώς αυτό εννοούσε- με τον λαό. Εκείνο το οποίο έχουμε να πούμε ως Χρυσή Αυγή είναι ότι το μόνο μνημ</w:t>
      </w:r>
      <w:r>
        <w:rPr>
          <w:rFonts w:eastAsia="Times New Roman" w:cs="Times New Roman"/>
          <w:szCs w:val="24"/>
        </w:rPr>
        <w:t xml:space="preserve">όνιο συνεργασίας, πέραν αυτού που αφορά στα οικονομικά, είναι ένα μνημόνιο που έχει ο ίδιος συνάψει με ανθελληνικά διεθνιστικά κέντρα που εκπροσωπούν διάφοροι πολιτικοί παράγοντες, όπως ο </w:t>
      </w:r>
      <w:proofErr w:type="spellStart"/>
      <w:r>
        <w:rPr>
          <w:rFonts w:eastAsia="Times New Roman" w:cs="Times New Roman"/>
          <w:szCs w:val="24"/>
        </w:rPr>
        <w:t>Μοσκοβισί</w:t>
      </w:r>
      <w:proofErr w:type="spellEnd"/>
      <w:r>
        <w:rPr>
          <w:rFonts w:eastAsia="Times New Roman" w:cs="Times New Roman"/>
          <w:szCs w:val="24"/>
        </w:rPr>
        <w:t xml:space="preserve">, ο </w:t>
      </w:r>
      <w:proofErr w:type="spellStart"/>
      <w:r>
        <w:rPr>
          <w:rFonts w:eastAsia="Times New Roman" w:cs="Times New Roman"/>
          <w:szCs w:val="24"/>
        </w:rPr>
        <w:t>Γιούνκερ</w:t>
      </w:r>
      <w:proofErr w:type="spellEnd"/>
      <w:r>
        <w:rPr>
          <w:rFonts w:eastAsia="Times New Roman" w:cs="Times New Roman"/>
          <w:szCs w:val="24"/>
        </w:rPr>
        <w:t xml:space="preserve"> και ο </w:t>
      </w:r>
      <w:proofErr w:type="spellStart"/>
      <w:r w:rsidRPr="00AA4A06">
        <w:rPr>
          <w:rFonts w:eastAsia="Times New Roman" w:cs="Times New Roman"/>
          <w:szCs w:val="24"/>
        </w:rPr>
        <w:t>Σόρος</w:t>
      </w:r>
      <w:proofErr w:type="spellEnd"/>
      <w:r w:rsidRPr="00AA4A06">
        <w:rPr>
          <w:rFonts w:eastAsia="Times New Roman" w:cs="Times New Roman"/>
          <w:szCs w:val="24"/>
        </w:rPr>
        <w:t>.</w:t>
      </w:r>
      <w:r>
        <w:rPr>
          <w:rFonts w:eastAsia="Times New Roman" w:cs="Times New Roman"/>
          <w:szCs w:val="24"/>
        </w:rPr>
        <w:t xml:space="preserve"> Η άποψη αυτή επιβεβαιώνεται από τ</w:t>
      </w:r>
      <w:r>
        <w:rPr>
          <w:rFonts w:eastAsia="Times New Roman" w:cs="Times New Roman"/>
          <w:szCs w:val="24"/>
        </w:rPr>
        <w:t xml:space="preserve">ο ότι ο </w:t>
      </w:r>
      <w:proofErr w:type="spellStart"/>
      <w:r>
        <w:rPr>
          <w:rFonts w:eastAsia="Times New Roman" w:cs="Times New Roman"/>
          <w:szCs w:val="24"/>
        </w:rPr>
        <w:t>Γιούνκερ</w:t>
      </w:r>
      <w:proofErr w:type="spellEnd"/>
      <w:r>
        <w:rPr>
          <w:rFonts w:eastAsia="Times New Roman" w:cs="Times New Roman"/>
          <w:szCs w:val="24"/>
        </w:rPr>
        <w:t xml:space="preserve"> τον Μάιο του τρέχοντος έτους στο </w:t>
      </w:r>
      <w:proofErr w:type="spellStart"/>
      <w:r>
        <w:rPr>
          <w:rFonts w:eastAsia="Times New Roman" w:cs="Times New Roman"/>
          <w:szCs w:val="24"/>
        </w:rPr>
        <w:t>Τρίερ</w:t>
      </w:r>
      <w:proofErr w:type="spellEnd"/>
      <w:r>
        <w:rPr>
          <w:rFonts w:eastAsia="Times New Roman" w:cs="Times New Roman"/>
          <w:szCs w:val="24"/>
        </w:rPr>
        <w:t xml:space="preserve"> της Γερμανίας είχε υμνήσει τον Μαρξ, θεωρώντας τον ως έναν δημιουργικό εμπνευστή όσον αφορά στη συγκεκριμένη ιδεολογία, προφανώς του μαρξισμού.</w:t>
      </w:r>
    </w:p>
    <w:p w14:paraId="0F16F4F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 μνημόνιο αυτό συνεργασίας με τους ανθέλληνες έχει να </w:t>
      </w:r>
      <w:r>
        <w:rPr>
          <w:rFonts w:eastAsia="Times New Roman" w:cs="Times New Roman"/>
          <w:szCs w:val="24"/>
        </w:rPr>
        <w:t>κάνει με την εκχώρηση του ονόματος της Μακεδονίας, με την πληθυσμιακή αλλοίωση της πατρίδας μας και με την καταπολέμηση -αν είναι δυνατόν, σε ποιο επίπεδο έχει φτάσει η πολιτική ζωή στη χώρα!- των ελληνορθόδοξων αξιών.</w:t>
      </w:r>
    </w:p>
    <w:p w14:paraId="0F16F4F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Χρυσή Αυγή βεβαίως θα αντιπαλέψει ό</w:t>
      </w:r>
      <w:r>
        <w:rPr>
          <w:rFonts w:eastAsia="Times New Roman" w:cs="Times New Roman"/>
          <w:szCs w:val="24"/>
        </w:rPr>
        <w:t xml:space="preserve">λα αυτά τα φαινόμενα και προσδοκούμε σε κάθε περίπτωση σε μια ανάκαμψη </w:t>
      </w:r>
      <w:r>
        <w:rPr>
          <w:rFonts w:eastAsia="Times New Roman" w:cs="Times New Roman"/>
          <w:szCs w:val="24"/>
        </w:rPr>
        <w:lastRenderedPageBreak/>
        <w:t xml:space="preserve">της </w:t>
      </w:r>
      <w:proofErr w:type="spellStart"/>
      <w:r>
        <w:rPr>
          <w:rFonts w:eastAsia="Times New Roman" w:cs="Times New Roman"/>
          <w:szCs w:val="24"/>
        </w:rPr>
        <w:t>πατρίδος</w:t>
      </w:r>
      <w:proofErr w:type="spellEnd"/>
      <w:r>
        <w:rPr>
          <w:rFonts w:eastAsia="Times New Roman" w:cs="Times New Roman"/>
          <w:szCs w:val="24"/>
        </w:rPr>
        <w:t xml:space="preserve"> μας, η οποία όμως θα έρθει μέσα από μια συνειδητοποίηση της πολιτικής απάτης που αφορά στην εφαρμοζόμενη από τη </w:t>
      </w:r>
      <w:r>
        <w:rPr>
          <w:rFonts w:eastAsia="Times New Roman" w:cs="Times New Roman"/>
          <w:szCs w:val="24"/>
        </w:rPr>
        <w:t>σ</w:t>
      </w:r>
      <w:r>
        <w:rPr>
          <w:rFonts w:eastAsia="Times New Roman" w:cs="Times New Roman"/>
          <w:szCs w:val="24"/>
        </w:rPr>
        <w:t>υγκυβέρνηση πολιτική, η οποία αφ</w:t>
      </w:r>
      <w:r>
        <w:rPr>
          <w:rFonts w:eastAsia="Times New Roman" w:cs="Times New Roman"/>
          <w:szCs w:val="24"/>
        </w:rPr>
        <w:t xml:space="preserve">’ </w:t>
      </w:r>
      <w:r>
        <w:rPr>
          <w:rFonts w:eastAsia="Times New Roman" w:cs="Times New Roman"/>
          <w:szCs w:val="24"/>
        </w:rPr>
        <w:t>ενός καταπάτησε κάθε προγ</w:t>
      </w:r>
      <w:r>
        <w:rPr>
          <w:rFonts w:eastAsia="Times New Roman" w:cs="Times New Roman"/>
          <w:szCs w:val="24"/>
        </w:rPr>
        <w:t>ραμματική δήλωση, αφ</w:t>
      </w:r>
      <w:r>
        <w:rPr>
          <w:rFonts w:eastAsia="Times New Roman" w:cs="Times New Roman"/>
          <w:szCs w:val="24"/>
        </w:rPr>
        <w:t xml:space="preserve">’ </w:t>
      </w:r>
      <w:r>
        <w:rPr>
          <w:rFonts w:eastAsia="Times New Roman" w:cs="Times New Roman"/>
          <w:szCs w:val="24"/>
        </w:rPr>
        <w:t xml:space="preserve">ετέρου έχει </w:t>
      </w:r>
      <w:proofErr w:type="spellStart"/>
      <w:r>
        <w:rPr>
          <w:rFonts w:eastAsia="Times New Roman" w:cs="Times New Roman"/>
          <w:szCs w:val="24"/>
        </w:rPr>
        <w:t>στοχοπροσηλωθεί</w:t>
      </w:r>
      <w:proofErr w:type="spellEnd"/>
      <w:r>
        <w:rPr>
          <w:rFonts w:eastAsia="Times New Roman" w:cs="Times New Roman"/>
          <w:szCs w:val="24"/>
        </w:rPr>
        <w:t>, προκειμένου να επιβιώσει πολιτικά, στην αποψίλωση του ΚΙΝΑΛ.</w:t>
      </w:r>
    </w:p>
    <w:p w14:paraId="0F16F4F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Εμείς πιστεύουμε ότι σε μεγάλο ποσοστό θα το καταφέρει. Αυτό, όμως, πιστεύουμε ότι είτε στις επόμενες είτε στις μεθεπόμενες εκλογές δεν θα είναι</w:t>
      </w:r>
      <w:r>
        <w:rPr>
          <w:rFonts w:eastAsia="Times New Roman" w:cs="Times New Roman"/>
          <w:szCs w:val="24"/>
        </w:rPr>
        <w:t xml:space="preserve"> αρκετό προκειμένου να επιβιώσει πολιτικά ο ΣΥΡΙΖΑ.</w:t>
      </w:r>
    </w:p>
    <w:p w14:paraId="0F16F4F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Ο Πρωθυπουργός σταθερά ακολουθεί λενινιστικές τακτικές, ένα βήμα εμπρός, δύο βήματα πίσω. Από το 1904, το σύγγραμμα του Λένιν που αφορούσε τα προβλήματα στο κόμμα, που τότε το αντίπαλο δέος ήταν ο </w:t>
      </w:r>
      <w:proofErr w:type="spellStart"/>
      <w:r>
        <w:rPr>
          <w:rFonts w:eastAsia="Times New Roman" w:cs="Times New Roman"/>
          <w:szCs w:val="24"/>
        </w:rPr>
        <w:t>Μαρτόφ</w:t>
      </w:r>
      <w:proofErr w:type="spellEnd"/>
      <w:r>
        <w:rPr>
          <w:rFonts w:eastAsia="Times New Roman" w:cs="Times New Roman"/>
          <w:szCs w:val="24"/>
        </w:rPr>
        <w:t>.</w:t>
      </w:r>
      <w:r>
        <w:rPr>
          <w:rFonts w:eastAsia="Times New Roman" w:cs="Times New Roman"/>
          <w:szCs w:val="24"/>
        </w:rPr>
        <w:t xml:space="preserve"> Αυτό ακριβώς κάνει ο Πρωθυπουργός. Να θυμίσω τα σχετικά τα οποία αφορούν στο διαζύγιο με τη ΛΑΕ. Και αυτά εφαρμόζονται ως πολιτική, με αυτές τις </w:t>
      </w:r>
      <w:proofErr w:type="spellStart"/>
      <w:r>
        <w:rPr>
          <w:rFonts w:eastAsia="Times New Roman" w:cs="Times New Roman"/>
          <w:szCs w:val="24"/>
        </w:rPr>
        <w:t>εμβαλωματικές</w:t>
      </w:r>
      <w:proofErr w:type="spellEnd"/>
      <w:r>
        <w:rPr>
          <w:rFonts w:eastAsia="Times New Roman" w:cs="Times New Roman"/>
          <w:szCs w:val="24"/>
        </w:rPr>
        <w:t xml:space="preserve"> λύσεις, τις πρόχειρες, με προσωρινό αποτέλεσμα, όπως είναι το σημερινό σχέδιο νόμου.</w:t>
      </w:r>
    </w:p>
    <w:p w14:paraId="0F16F4F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Για ποια πτ</w:t>
      </w:r>
      <w:r>
        <w:rPr>
          <w:rFonts w:eastAsia="Times New Roman" w:cs="Times New Roman"/>
          <w:szCs w:val="24"/>
        </w:rPr>
        <w:t>ώση της ανεργίας μιλάει ο κύριος Πρωθυπουργός; Στοιχεία του ΟΑΕΔ: Οκτώβριος του 2018, οι εγγεγραμμένοι άνεργοι είναι περισσότεροι κατά είκοσι ο</w:t>
      </w:r>
      <w:r>
        <w:rPr>
          <w:rFonts w:eastAsia="Times New Roman" w:cs="Times New Roman"/>
          <w:szCs w:val="24"/>
        </w:rPr>
        <w:t>κ</w:t>
      </w:r>
      <w:r>
        <w:rPr>
          <w:rFonts w:eastAsia="Times New Roman" w:cs="Times New Roman"/>
          <w:szCs w:val="24"/>
        </w:rPr>
        <w:t>τώ χιλιάδες εννιακόσιοι ενενήντα. Από αυτούς 57% είναι άνεργοι για πάνω από ένα έτος και περίπου 43% για λιγότερ</w:t>
      </w:r>
      <w:r>
        <w:rPr>
          <w:rFonts w:eastAsia="Times New Roman" w:cs="Times New Roman"/>
          <w:szCs w:val="24"/>
        </w:rPr>
        <w:t>ο από ένα έτος.</w:t>
      </w:r>
    </w:p>
    <w:p w14:paraId="0F16F4F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Πράγματι είναι ζητούμενο ένα βιώσιμο ασφαλιστικό σύστημα, είναι κομβικής σημασίας για την επιβίωση του έθνους. Όμως, με </w:t>
      </w:r>
      <w:proofErr w:type="spellStart"/>
      <w:r>
        <w:rPr>
          <w:rFonts w:eastAsia="Times New Roman" w:cs="Times New Roman"/>
          <w:szCs w:val="24"/>
        </w:rPr>
        <w:t>υπερφορολόγηση</w:t>
      </w:r>
      <w:proofErr w:type="spellEnd"/>
      <w:r>
        <w:rPr>
          <w:rFonts w:eastAsia="Times New Roman" w:cs="Times New Roman"/>
          <w:szCs w:val="24"/>
        </w:rPr>
        <w:t xml:space="preserve"> μπορεί να γίνει αυτό; Η απάντηση είναι όχι. Με ψευδεπίγραφα </w:t>
      </w:r>
      <w:proofErr w:type="spellStart"/>
      <w:r>
        <w:rPr>
          <w:rFonts w:eastAsia="Times New Roman" w:cs="Times New Roman"/>
          <w:szCs w:val="24"/>
        </w:rPr>
        <w:t>υπερπλεονάσματα</w:t>
      </w:r>
      <w:proofErr w:type="spellEnd"/>
      <w:r>
        <w:rPr>
          <w:rFonts w:eastAsia="Times New Roman" w:cs="Times New Roman"/>
          <w:szCs w:val="24"/>
        </w:rPr>
        <w:t xml:space="preserve"> είναι δυνατόν να επιτευχθεί α</w:t>
      </w:r>
      <w:r>
        <w:rPr>
          <w:rFonts w:eastAsia="Times New Roman" w:cs="Times New Roman"/>
          <w:szCs w:val="24"/>
        </w:rPr>
        <w:t>υτός ο στόχος; Όχι. Είναι δυνατόν να προσελκύσει επενδύσεις το ελληνικό κράτος με αυτού του ύψους τους φόρους; Η απάντηση είναι όχι. Αυτά, λοιπόν, θα πρέπει σε κάθε περίπτωση να διορθωθούν. Η Χρυσή Αυγή έχει εκπονήσει συγκεκριμένο σχέδιο.</w:t>
      </w:r>
    </w:p>
    <w:p w14:paraId="0F16F4F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Θα θέσω μ</w:t>
      </w:r>
      <w:r>
        <w:rPr>
          <w:rFonts w:eastAsia="Times New Roman" w:cs="Times New Roman"/>
          <w:szCs w:val="24"/>
        </w:rPr>
        <w:t>ί</w:t>
      </w:r>
      <w:r>
        <w:rPr>
          <w:rFonts w:eastAsia="Times New Roman" w:cs="Times New Roman"/>
          <w:szCs w:val="24"/>
        </w:rPr>
        <w:t>α ερώτη</w:t>
      </w:r>
      <w:r>
        <w:rPr>
          <w:rFonts w:eastAsia="Times New Roman" w:cs="Times New Roman"/>
          <w:szCs w:val="24"/>
        </w:rPr>
        <w:t>ση που αφορά στο στατιστικό δεδομένο του ΟΑΕΔ και το οποίο πρέπει να απαντηθεί. Από αυτούς τους περίπου τριάντα χιλιάδες νέους εγγεγραμμένους πόσοι είναι Έλληνες και πόσοι είναι αλλοδαποί; Έχει σημασία, διότι παρατηρείται ένα φαινόμενο αλλοδαποί από όμορες</w:t>
      </w:r>
      <w:r>
        <w:rPr>
          <w:rFonts w:eastAsia="Times New Roman" w:cs="Times New Roman"/>
          <w:szCs w:val="24"/>
        </w:rPr>
        <w:t xml:space="preserve"> ή και μη όμορες χώρες </w:t>
      </w:r>
      <w:r>
        <w:rPr>
          <w:rFonts w:eastAsia="Times New Roman" w:cs="Times New Roman"/>
          <w:szCs w:val="24"/>
        </w:rPr>
        <w:lastRenderedPageBreak/>
        <w:t>-ευρωπαϊκές συνήθως- να προσέρχονται, να λαμβάνουν το επίδομα και να φεύγουν στη συνέχεια στο εξωτερικό, στην πατρίδα τους. Αυτό, λοιπόν, είναι μια παθογένεια που ήθελα με την ευκαιρία να αναδείξω και θα πρέπει να υπάρξουν σχετικές λ</w:t>
      </w:r>
      <w:r>
        <w:rPr>
          <w:rFonts w:eastAsia="Times New Roman" w:cs="Times New Roman"/>
          <w:szCs w:val="24"/>
        </w:rPr>
        <w:t xml:space="preserve">ύσεις. </w:t>
      </w:r>
    </w:p>
    <w:p w14:paraId="0F16F50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F16F501" w14:textId="77777777" w:rsidR="0091757C" w:rsidRDefault="00D319C2">
      <w:pPr>
        <w:spacing w:line="600" w:lineRule="auto"/>
        <w:ind w:firstLine="720"/>
        <w:jc w:val="both"/>
        <w:rPr>
          <w:rFonts w:eastAsia="Times New Roman" w:cs="Times New Roman"/>
          <w:szCs w:val="24"/>
        </w:rPr>
      </w:pPr>
      <w:r w:rsidRPr="004F34C7">
        <w:rPr>
          <w:rFonts w:eastAsia="Times New Roman" w:cs="Times New Roman"/>
          <w:b/>
          <w:szCs w:val="24"/>
        </w:rPr>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Και εγώ ευχαριστώ.</w:t>
      </w:r>
    </w:p>
    <w:p w14:paraId="0F16F50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Αχτσιόγλου</w:t>
      </w:r>
      <w:proofErr w:type="spellEnd"/>
      <w:r>
        <w:rPr>
          <w:rFonts w:eastAsia="Times New Roman" w:cs="Times New Roman"/>
          <w:szCs w:val="24"/>
        </w:rPr>
        <w:t>, θέλετε να μιλήσετε;</w:t>
      </w:r>
    </w:p>
    <w:p w14:paraId="0F16F503"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ΕΦΗ </w:t>
      </w:r>
      <w:r w:rsidRPr="000F0172">
        <w:rPr>
          <w:rFonts w:eastAsia="Times New Roman" w:cs="Times New Roman"/>
          <w:b/>
          <w:szCs w:val="24"/>
        </w:rPr>
        <w:t>ΑΧΤΣΙΟΓΛΟΥ (Υπουργός Εργασίας, Κοινωνικής Ασφάλισης και Κοινωνικής Αλληλεγγύης):</w:t>
      </w:r>
      <w:r w:rsidRPr="000F0172">
        <w:rPr>
          <w:rFonts w:eastAsia="Times New Roman" w:cs="Times New Roman"/>
          <w:szCs w:val="24"/>
        </w:rPr>
        <w:t xml:space="preserve"> </w:t>
      </w:r>
      <w:r>
        <w:rPr>
          <w:rFonts w:eastAsia="Times New Roman" w:cs="Times New Roman"/>
          <w:szCs w:val="24"/>
        </w:rPr>
        <w:t>Μόνο για τις τροπολογίες θέλω να πω.</w:t>
      </w:r>
    </w:p>
    <w:p w14:paraId="0F16F50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Οι τροπολογίες του Υπουργείου Υγείας και του Υπουργείου Οικονομίας, δηλαδή οι τροπολογίες με αριθμό 1802/144 και 1805/145 γίνονται αποδεκτές. Δεν γίνεται αποδεκτή η βουλευτική τροπολογία του Κινήματος Αλλαγής.</w:t>
      </w:r>
    </w:p>
    <w:p w14:paraId="0F16F505"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Οι άλλες υπουργικές τροπολογ</w:t>
      </w:r>
      <w:r>
        <w:rPr>
          <w:rFonts w:eastAsia="Times New Roman" w:cs="Times New Roman"/>
          <w:szCs w:val="24"/>
        </w:rPr>
        <w:t>ίες δεν γίνονται αποδεκτές;</w:t>
      </w:r>
    </w:p>
    <w:p w14:paraId="0F16F506"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lastRenderedPageBreak/>
        <w:t xml:space="preserve">ΕΦΗ </w:t>
      </w:r>
      <w:r w:rsidRPr="000F0172">
        <w:rPr>
          <w:rFonts w:eastAsia="Times New Roman" w:cs="Times New Roman"/>
          <w:b/>
          <w:szCs w:val="24"/>
        </w:rPr>
        <w:t>ΑΧΤΣΙΟΓΛΟΥ (Υπουργός Εργασίας, Κοινωνικής Ασφάλισης και Κοινωνικής Αλληλεγγύης):</w:t>
      </w:r>
      <w:r w:rsidRPr="000F0172">
        <w:rPr>
          <w:rFonts w:eastAsia="Times New Roman" w:cs="Times New Roman"/>
          <w:szCs w:val="24"/>
        </w:rPr>
        <w:t xml:space="preserve"> </w:t>
      </w:r>
      <w:r>
        <w:rPr>
          <w:rFonts w:eastAsia="Times New Roman" w:cs="Times New Roman"/>
          <w:szCs w:val="24"/>
        </w:rPr>
        <w:t>Δικές μας είναι οι άλλες. Λέτε να μην κάνω αποδεκτές τις δικές μας τροπολογίες; Εμείς τις καταθέτουμε.</w:t>
      </w:r>
    </w:p>
    <w:p w14:paraId="0F16F507"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Υπογράφονται από πολλο</w:t>
      </w:r>
      <w:r>
        <w:rPr>
          <w:rFonts w:eastAsia="Times New Roman" w:cs="Times New Roman"/>
          <w:szCs w:val="24"/>
        </w:rPr>
        <w:t xml:space="preserve">ύς συναρμόδιους Υπουργούς. </w:t>
      </w:r>
    </w:p>
    <w:p w14:paraId="0F16F508" w14:textId="77777777" w:rsidR="0091757C" w:rsidRDefault="00D319C2">
      <w:pPr>
        <w:spacing w:line="600" w:lineRule="auto"/>
        <w:ind w:firstLine="720"/>
        <w:jc w:val="both"/>
        <w:rPr>
          <w:rFonts w:eastAsia="Times New Roman" w:cs="Times New Roman"/>
          <w:szCs w:val="24"/>
        </w:rPr>
      </w:pPr>
      <w:r w:rsidRPr="004F34C7">
        <w:rPr>
          <w:rFonts w:eastAsia="Times New Roman" w:cs="Times New Roman"/>
          <w:b/>
          <w:szCs w:val="24"/>
        </w:rPr>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Αρχίζουν οι δευτερολογίες των εισηγητών.</w:t>
      </w:r>
    </w:p>
    <w:p w14:paraId="0F16F50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Ο εισηγητής του ΣΥΡΙΖΑ κ. Στογιαννίδης έχει τον λόγο για τρία λεπτά.</w:t>
      </w:r>
    </w:p>
    <w:p w14:paraId="0F16F50A"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Κατ’ αρχάς σήμερα είδαμε ότι τελείωσε το αφήγημα της Νέας </w:t>
      </w:r>
      <w:r>
        <w:rPr>
          <w:rFonts w:eastAsia="Times New Roman" w:cs="Times New Roman"/>
          <w:szCs w:val="24"/>
        </w:rPr>
        <w:t>Δημοκρατίας για τη μείωση των συντάξεων και τώρα έχουν ξεκινήσει ένα νέο αφήγημα για τη μείωση του αφορολογήτου το 2020. Θα προσπαθήσουν να κινδυνολογούν για κανέναν χρόνο τουλάχιστον, όπως κινδυνολογούσαν για τις συντάξεις.</w:t>
      </w:r>
    </w:p>
    <w:p w14:paraId="0F16F50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Επίσης, η Νέα Δημοκρατία έχει κ</w:t>
      </w:r>
      <w:r>
        <w:rPr>
          <w:rFonts w:eastAsia="Times New Roman" w:cs="Times New Roman"/>
          <w:szCs w:val="24"/>
        </w:rPr>
        <w:t xml:space="preserve">άνει πολλές προβλέψεις στο παρελθόν όσον αφορά το αν θα κλείσει ή δεν θα κλείσει η </w:t>
      </w:r>
      <w:r>
        <w:rPr>
          <w:rFonts w:eastAsia="Times New Roman" w:cs="Times New Roman"/>
          <w:szCs w:val="24"/>
        </w:rPr>
        <w:lastRenderedPageBreak/>
        <w:t>δεύτερη αξιολόγηση, η τρίτη αξιολόγηση. Όλες αυτές οι προβλέψεις έχουν αποτύχει. Καλό θα ήταν να σταματήσουν να προβλέπουν, γιατί είναι εις βάρος τους, εκτίθενται.</w:t>
      </w:r>
    </w:p>
    <w:p w14:paraId="0F16F50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Βεβαίως</w:t>
      </w:r>
      <w:r w:rsidRPr="00300D01">
        <w:rPr>
          <w:rFonts w:eastAsia="Times New Roman" w:cs="Times New Roman"/>
          <w:szCs w:val="24"/>
        </w:rPr>
        <w:t>,</w:t>
      </w:r>
      <w:r>
        <w:rPr>
          <w:rFonts w:eastAsia="Times New Roman" w:cs="Times New Roman"/>
          <w:szCs w:val="24"/>
        </w:rPr>
        <w:t xml:space="preserve"> </w:t>
      </w:r>
      <w:r>
        <w:rPr>
          <w:rFonts w:eastAsia="Times New Roman" w:cs="Times New Roman"/>
          <w:szCs w:val="24"/>
        </w:rPr>
        <w:t>μία πρόβλεψη την οποία κάνουν καθημερινά και που μου αρέσει να την ακούω -μπορούν να τη συνεχίσουν- είναι ότι θα κερδίσουν στις επόμενες εκλογές. Όσο το ακούω αυτό</w:t>
      </w:r>
      <w:r w:rsidRPr="00300D01">
        <w:rPr>
          <w:rFonts w:eastAsia="Times New Roman" w:cs="Times New Roman"/>
          <w:szCs w:val="24"/>
        </w:rPr>
        <w:t>,</w:t>
      </w:r>
      <w:r>
        <w:rPr>
          <w:rFonts w:eastAsia="Times New Roman" w:cs="Times New Roman"/>
          <w:szCs w:val="24"/>
        </w:rPr>
        <w:t xml:space="preserve"> τόσο αυξάνεται η βεβαιότητα ότι ο ΣΥΡΙΖΑ θα είναι ο νικητής των επόμενων εθνικών εκλογών.</w:t>
      </w:r>
    </w:p>
    <w:p w14:paraId="0F16F50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πίσης, θέλω να πω ότι η μείωση των ασφαλιστικών εισφορών δεν είναι </w:t>
      </w:r>
      <w:proofErr w:type="spellStart"/>
      <w:r>
        <w:rPr>
          <w:rFonts w:eastAsia="Times New Roman" w:cs="Times New Roman"/>
          <w:szCs w:val="24"/>
        </w:rPr>
        <w:t>παροχολογία</w:t>
      </w:r>
      <w:proofErr w:type="spellEnd"/>
      <w:r>
        <w:rPr>
          <w:rFonts w:eastAsia="Times New Roman" w:cs="Times New Roman"/>
          <w:szCs w:val="24"/>
        </w:rPr>
        <w:t xml:space="preserve">. Αυτό </w:t>
      </w:r>
      <w:r w:rsidRPr="008F0891">
        <w:rPr>
          <w:rFonts w:eastAsia="Times New Roman" w:cs="Times New Roman"/>
          <w:bCs/>
          <w:shd w:val="clear" w:color="auto" w:fill="FFFFFF"/>
        </w:rPr>
        <w:t>π</w:t>
      </w:r>
      <w:r>
        <w:rPr>
          <w:rFonts w:eastAsia="Times New Roman" w:cs="Times New Roman"/>
          <w:szCs w:val="24"/>
        </w:rPr>
        <w:t xml:space="preserve">ροσβάλλει πρώτα απ’ όλα τους ίδιους τους ελεύθερους επαγγελματίες, </w:t>
      </w:r>
      <w:r>
        <w:rPr>
          <w:rFonts w:eastAsia="Times New Roman" w:cs="Times New Roman"/>
          <w:szCs w:val="24"/>
        </w:rPr>
        <w:t xml:space="preserve">τις διακόσιες χιλιάδες πενήντα </w:t>
      </w:r>
      <w:r>
        <w:rPr>
          <w:rFonts w:eastAsia="Times New Roman" w:cs="Times New Roman"/>
          <w:szCs w:val="24"/>
        </w:rPr>
        <w:t>αυτοαπασχολούμενους, οι οποίοι βρίσκονται σε δύσκολη οικονομική κατάστασ</w:t>
      </w:r>
      <w:r>
        <w:rPr>
          <w:rFonts w:eastAsia="Times New Roman" w:cs="Times New Roman"/>
          <w:szCs w:val="24"/>
        </w:rPr>
        <w:t xml:space="preserve">η </w:t>
      </w:r>
      <w:r w:rsidRPr="00F331DF">
        <w:rPr>
          <w:rFonts w:eastAsia="Times New Roman"/>
          <w:bCs/>
        </w:rPr>
        <w:t>και</w:t>
      </w:r>
      <w:r>
        <w:rPr>
          <w:rFonts w:eastAsia="Times New Roman" w:cs="Times New Roman"/>
          <w:szCs w:val="24"/>
        </w:rPr>
        <w:t xml:space="preserve"> είναι πολύ άσχημο να λέγεται. Δεν είναι, λοιπόν, </w:t>
      </w:r>
      <w:proofErr w:type="spellStart"/>
      <w:r>
        <w:rPr>
          <w:rFonts w:eastAsia="Times New Roman" w:cs="Times New Roman"/>
          <w:szCs w:val="24"/>
        </w:rPr>
        <w:t>παροχολογία</w:t>
      </w:r>
      <w:proofErr w:type="spellEnd"/>
      <w:r>
        <w:rPr>
          <w:rFonts w:eastAsia="Times New Roman" w:cs="Times New Roman"/>
          <w:szCs w:val="24"/>
        </w:rPr>
        <w:t>.</w:t>
      </w:r>
    </w:p>
    <w:p w14:paraId="0F16F50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Επίσης, παρατήρησα ότι ούτε ένας Βουλευτής της </w:t>
      </w:r>
      <w:r w:rsidRPr="00F4505F">
        <w:rPr>
          <w:rFonts w:eastAsia="Times New Roman" w:cs="Times New Roman"/>
          <w:szCs w:val="24"/>
        </w:rPr>
        <w:t>Νέας Δημοκρατίας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αναφέρθηκε στο άρθρο 23. Τι λέει το άρθρο 23; Δίνει στους εργαζόμενους τη δυνατότητα παράστασης πολιτικής αγωγής σε ποιν</w:t>
      </w:r>
      <w:r>
        <w:rPr>
          <w:rFonts w:eastAsia="Times New Roman" w:cs="Times New Roman"/>
          <w:szCs w:val="24"/>
        </w:rPr>
        <w:t xml:space="preserve">ικές δίκες εναντίον των εργοδοτών. Αυτό από </w:t>
      </w:r>
      <w:r>
        <w:rPr>
          <w:rFonts w:eastAsia="Times New Roman" w:cs="Times New Roman"/>
          <w:szCs w:val="24"/>
        </w:rPr>
        <w:lastRenderedPageBreak/>
        <w:t>μόνο του δείχνει πόσο ενδιαφέρεται για τους εργαζόμενους η Νέα Δημοκρατία. Η Νέα Δημοκρατία στηρίζει την εργασιακή ζούγκλα. Ο ΣΥΡΙΖΑ προσπαθεί να επαναφέρει εργασιακή κανονικότητα.</w:t>
      </w:r>
    </w:p>
    <w:p w14:paraId="0F16F50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Επίσης, δεν έγινε κα</w:t>
      </w:r>
      <w:r>
        <w:rPr>
          <w:rFonts w:eastAsia="Times New Roman" w:cs="Times New Roman"/>
          <w:szCs w:val="24"/>
        </w:rPr>
        <w:t>μ</w:t>
      </w:r>
      <w:r>
        <w:rPr>
          <w:rFonts w:eastAsia="Times New Roman" w:cs="Times New Roman"/>
          <w:szCs w:val="24"/>
        </w:rPr>
        <w:t xml:space="preserve">μία αναφορά από τους Βουλευτές της </w:t>
      </w:r>
      <w:r w:rsidRPr="00F4505F">
        <w:rPr>
          <w:rFonts w:eastAsia="Times New Roman" w:cs="Times New Roman"/>
          <w:szCs w:val="24"/>
        </w:rPr>
        <w:t>Νέας Δημοκρατίας</w:t>
      </w:r>
      <w:r>
        <w:rPr>
          <w:rFonts w:eastAsia="Times New Roman" w:cs="Times New Roman"/>
          <w:szCs w:val="24"/>
        </w:rPr>
        <w:t xml:space="preserve"> στα άρθρα που αναφέρονται στην ίδρυση νέων </w:t>
      </w:r>
      <w:r>
        <w:rPr>
          <w:rFonts w:eastAsia="Times New Roman" w:cs="Times New Roman"/>
          <w:szCs w:val="24"/>
        </w:rPr>
        <w:t>τ</w:t>
      </w:r>
      <w:r>
        <w:rPr>
          <w:rFonts w:eastAsia="Times New Roman" w:cs="Times New Roman"/>
          <w:szCs w:val="24"/>
        </w:rPr>
        <w:t xml:space="preserve">μημάτων Επιθεώρησης Εργασίας και στην προστασία των </w:t>
      </w:r>
      <w:r>
        <w:rPr>
          <w:rFonts w:eastAsia="Times New Roman" w:cs="Times New Roman"/>
          <w:szCs w:val="24"/>
        </w:rPr>
        <w:t>ε</w:t>
      </w:r>
      <w:r>
        <w:rPr>
          <w:rFonts w:eastAsia="Times New Roman" w:cs="Times New Roman"/>
          <w:szCs w:val="24"/>
        </w:rPr>
        <w:t xml:space="preserve">πιθεωρητών </w:t>
      </w:r>
      <w:r>
        <w:rPr>
          <w:rFonts w:eastAsia="Times New Roman" w:cs="Times New Roman"/>
          <w:szCs w:val="24"/>
        </w:rPr>
        <w:t>ε</w:t>
      </w:r>
      <w:r>
        <w:rPr>
          <w:rFonts w:eastAsia="Times New Roman" w:cs="Times New Roman"/>
          <w:szCs w:val="24"/>
        </w:rPr>
        <w:t xml:space="preserve">ργασίας σε περιπτώσεις επιθέσεων σε βάρος τους από εργοδότες. Αυτό </w:t>
      </w:r>
      <w:r w:rsidRPr="00D66BCA">
        <w:rPr>
          <w:rFonts w:eastAsia="Times New Roman"/>
          <w:bCs/>
        </w:rPr>
        <w:t>είναι</w:t>
      </w:r>
      <w:r>
        <w:rPr>
          <w:rFonts w:eastAsia="Times New Roman" w:cs="Times New Roman"/>
          <w:szCs w:val="24"/>
        </w:rPr>
        <w:t xml:space="preserve"> ένα ακόμη στοιχείο που</w:t>
      </w:r>
      <w:r>
        <w:rPr>
          <w:rFonts w:eastAsia="Times New Roman" w:cs="Times New Roman"/>
          <w:szCs w:val="24"/>
        </w:rPr>
        <w:t xml:space="preserve"> δείχνει ότι η Νέα Δημοκρατία στηρίζει την εργασιακή ζούγκλα και επίσης δεν στηρίζει την Επιθεώρηση Εργασίας.</w:t>
      </w:r>
    </w:p>
    <w:p w14:paraId="0F16F51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Μας είπαν κάποιοι Βουλευτές της </w:t>
      </w:r>
      <w:r w:rsidRPr="00F4505F">
        <w:rPr>
          <w:rFonts w:eastAsia="Times New Roman" w:cs="Times New Roman"/>
          <w:szCs w:val="24"/>
        </w:rPr>
        <w:t>Νέας Δημοκρατίας</w:t>
      </w:r>
      <w:r>
        <w:rPr>
          <w:rFonts w:eastAsia="Times New Roman" w:cs="Times New Roman"/>
          <w:szCs w:val="24"/>
        </w:rPr>
        <w:t xml:space="preserve"> ότι η μείωση των ασφαλιστικών εισφορών είναι στο πρόγραμμά τους. Την προηγούμενη Πέμπτη εισήχθη τ</w:t>
      </w:r>
      <w:r>
        <w:rPr>
          <w:rFonts w:eastAsia="Times New Roman" w:cs="Times New Roman"/>
          <w:szCs w:val="24"/>
        </w:rPr>
        <w:t xml:space="preserve">ο νομοσχέδιο που αφορά στη μείωση των ασφαλιστικών εισφορών. Σε όλες τις </w:t>
      </w:r>
      <w:r>
        <w:rPr>
          <w:rFonts w:eastAsia="Times New Roman" w:cs="Times New Roman"/>
          <w:szCs w:val="24"/>
        </w:rPr>
        <w:t>ε</w:t>
      </w:r>
      <w:r>
        <w:rPr>
          <w:rFonts w:eastAsia="Times New Roman" w:cs="Times New Roman"/>
          <w:szCs w:val="24"/>
        </w:rPr>
        <w:t>πιτροπές η Νέα Δημοκρατία δήλωνε επιφύλαξη για μία εβδομάδα. Σήμερα δήλωσε ότι θα το ψηφίσει. Δηλαδή, κάτι που είναι στο πρόγραμμά της το σκεφτόταν για μια βδομάδα. Τέλος πάντων, ποι</w:t>
      </w:r>
      <w:r>
        <w:rPr>
          <w:rFonts w:eastAsia="Times New Roman" w:cs="Times New Roman"/>
          <w:szCs w:val="24"/>
        </w:rPr>
        <w:t xml:space="preserve">α είναι η αλήθεια; Εύχομαι στο μέλλον να είναι πιο σταθεροί και πιο σοβαροί στις θέσεις τους. </w:t>
      </w:r>
    </w:p>
    <w:p w14:paraId="0F16F511" w14:textId="77777777" w:rsidR="0091757C" w:rsidRDefault="00D319C2">
      <w:pPr>
        <w:spacing w:line="600" w:lineRule="auto"/>
        <w:ind w:firstLine="720"/>
        <w:jc w:val="both"/>
        <w:rPr>
          <w:rFonts w:eastAsia="Times New Roman" w:cs="Times New Roman"/>
          <w:szCs w:val="24"/>
        </w:rPr>
      </w:pPr>
      <w:r w:rsidRPr="00ED6B46">
        <w:rPr>
          <w:rFonts w:eastAsia="Times New Roman" w:cs="Times New Roman"/>
          <w:b/>
          <w:szCs w:val="24"/>
        </w:rPr>
        <w:lastRenderedPageBreak/>
        <w:t>ΠΡΟ</w:t>
      </w:r>
      <w:r>
        <w:rPr>
          <w:rFonts w:eastAsia="Times New Roman" w:cs="Times New Roman"/>
          <w:b/>
          <w:szCs w:val="24"/>
        </w:rPr>
        <w:t>Ε</w:t>
      </w:r>
      <w:r w:rsidRPr="00ED6B46">
        <w:rPr>
          <w:rFonts w:eastAsia="Times New Roman" w:cs="Times New Roman"/>
          <w:b/>
          <w:szCs w:val="24"/>
        </w:rPr>
        <w:t>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sidRPr="00ED6B46">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w:t>
      </w:r>
    </w:p>
    <w:p w14:paraId="0F16F51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Βρούτσης</w:t>
      </w:r>
      <w:proofErr w:type="spellEnd"/>
      <w:r>
        <w:rPr>
          <w:rFonts w:eastAsia="Times New Roman" w:cs="Times New Roman"/>
          <w:szCs w:val="24"/>
        </w:rPr>
        <w:t xml:space="preserve">, εισηγητής της </w:t>
      </w:r>
      <w:r w:rsidRPr="00F4505F">
        <w:rPr>
          <w:rFonts w:eastAsia="Times New Roman" w:cs="Times New Roman"/>
          <w:szCs w:val="24"/>
        </w:rPr>
        <w:t>Νέας Δημοκρατίας</w:t>
      </w:r>
      <w:r>
        <w:rPr>
          <w:rFonts w:eastAsia="Times New Roman" w:cs="Times New Roman"/>
          <w:szCs w:val="24"/>
        </w:rPr>
        <w:t>, έχει τον λόγο για τρία λεπτά.</w:t>
      </w:r>
    </w:p>
    <w:p w14:paraId="0F16F513"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Ευχαριστώ, </w:t>
      </w:r>
      <w:r w:rsidRPr="009B4350">
        <w:rPr>
          <w:rFonts w:eastAsia="Times New Roman" w:cs="Times New Roman"/>
          <w:szCs w:val="24"/>
        </w:rPr>
        <w:t xml:space="preserve">κύριε </w:t>
      </w:r>
      <w:r w:rsidRPr="009B4350">
        <w:rPr>
          <w:rFonts w:eastAsia="Times New Roman" w:cs="Times New Roman"/>
          <w:szCs w:val="24"/>
        </w:rPr>
        <w:t>Πρόεδρε</w:t>
      </w:r>
      <w:r>
        <w:rPr>
          <w:rFonts w:eastAsia="Times New Roman" w:cs="Times New Roman"/>
          <w:szCs w:val="24"/>
        </w:rPr>
        <w:t xml:space="preserve">. </w:t>
      </w:r>
    </w:p>
    <w:p w14:paraId="0F16F51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Θέλω να ξεκινήσω απαντώντας σε αυτό που ειπώθηκε πριν, για να αποκαταστήσω την αλήθεια, </w:t>
      </w:r>
      <w:r w:rsidRPr="009B4350">
        <w:rPr>
          <w:rFonts w:eastAsia="Times New Roman" w:cs="Times New Roman"/>
          <w:szCs w:val="24"/>
        </w:rPr>
        <w:t>κύριε Πρόεδρε</w:t>
      </w:r>
      <w:r>
        <w:rPr>
          <w:rFonts w:eastAsia="Times New Roman" w:cs="Times New Roman"/>
          <w:szCs w:val="24"/>
        </w:rPr>
        <w:t>. Γιατί καθώς κλείνουμε την κουβέντα για το ασφαλιστικό και το θέμα των εισφορών, νομίζω ότι ήρθε η ώρα να ακουστούν κάποια πράγματα, μετά και τη</w:t>
      </w:r>
      <w:r>
        <w:rPr>
          <w:rFonts w:eastAsia="Times New Roman" w:cs="Times New Roman"/>
          <w:szCs w:val="24"/>
        </w:rPr>
        <w:t>ν τοποθέτηση της Υπουργού, για να βάλουμε τα πράγματα στη θέση τους.</w:t>
      </w:r>
    </w:p>
    <w:p w14:paraId="0F16F51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Πρώτον, η Νέα Δημοκρατία -και απευθύνομαι προς την πλευρά του ΣΥΡΙΖΑ- ψηφίζει τη μείωση των ασφαλιστικών εισφορών, γιατί είναι διακηρυγμένη θέση μας.</w:t>
      </w:r>
    </w:p>
    <w:p w14:paraId="0F16F51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Σε όσα ανακριβή ακούστηκαν από κάποιο</w:t>
      </w:r>
      <w:r>
        <w:rPr>
          <w:rFonts w:eastAsia="Times New Roman" w:cs="Times New Roman"/>
          <w:szCs w:val="24"/>
        </w:rPr>
        <w:t xml:space="preserve">υς εισηγητές του ΣΥΡΙΖΑ, που δεν γνωρίζουν και είναι δικαιολογημένο να μην γνωρίζουν, πρέπει να τους πω ότι για πρώτη φορά στην ιστορία του ασφαλιστικού συστήματος της χώρας η Νέα Δημοκρατία, επί </w:t>
      </w:r>
      <w:r>
        <w:rPr>
          <w:rFonts w:eastAsia="Times New Roman" w:cs="Times New Roman"/>
          <w:szCs w:val="24"/>
        </w:rPr>
        <w:t>κ</w:t>
      </w:r>
      <w:r w:rsidRPr="001866BC">
        <w:rPr>
          <w:rFonts w:eastAsia="Times New Roman" w:cs="Times New Roman"/>
          <w:szCs w:val="24"/>
        </w:rPr>
        <w:t>υ</w:t>
      </w:r>
      <w:r w:rsidRPr="001866BC">
        <w:rPr>
          <w:rFonts w:eastAsia="Times New Roman" w:cs="Times New Roman"/>
          <w:szCs w:val="24"/>
        </w:rPr>
        <w:lastRenderedPageBreak/>
        <w:t>βέρνηση</w:t>
      </w:r>
      <w:r>
        <w:rPr>
          <w:rFonts w:eastAsia="Times New Roman" w:cs="Times New Roman"/>
          <w:szCs w:val="24"/>
        </w:rPr>
        <w:t xml:space="preserve"> Σαμαρά, μείωσε κατά </w:t>
      </w:r>
      <w:r>
        <w:rPr>
          <w:rFonts w:eastAsia="Times New Roman" w:cs="Times New Roman"/>
          <w:szCs w:val="24"/>
        </w:rPr>
        <w:t xml:space="preserve">έξι </w:t>
      </w:r>
      <w:r>
        <w:rPr>
          <w:rFonts w:eastAsia="Times New Roman" w:cs="Times New Roman"/>
          <w:szCs w:val="24"/>
        </w:rPr>
        <w:t>μονάδες τις ασφαλιστικές ε</w:t>
      </w:r>
      <w:r>
        <w:rPr>
          <w:rFonts w:eastAsia="Times New Roman" w:cs="Times New Roman"/>
          <w:szCs w:val="24"/>
        </w:rPr>
        <w:t xml:space="preserve">ισφορές. Τι έκανε ο ΣΥΡΙΖΑ τότε; Μας κατήγγειλε </w:t>
      </w:r>
      <w:r w:rsidRPr="00F331DF">
        <w:rPr>
          <w:rFonts w:eastAsia="Times New Roman"/>
          <w:bCs/>
        </w:rPr>
        <w:t>και</w:t>
      </w:r>
      <w:r>
        <w:rPr>
          <w:rFonts w:eastAsia="Times New Roman" w:cs="Times New Roman"/>
          <w:szCs w:val="24"/>
        </w:rPr>
        <w:t xml:space="preserve"> δεν ψήφισε τη μείωση των εισφορών. Θα πέσει έξω το ασφαλιστικό, έλεγε.</w:t>
      </w:r>
    </w:p>
    <w:p w14:paraId="0F16F51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Επαναλαμβάνω </w:t>
      </w:r>
      <w:r w:rsidRPr="002B5B2E">
        <w:rPr>
          <w:rFonts w:eastAsia="Times New Roman"/>
          <w:bCs/>
          <w:shd w:val="clear" w:color="auto" w:fill="FFFFFF"/>
        </w:rPr>
        <w:t>ότι</w:t>
      </w:r>
      <w:r>
        <w:rPr>
          <w:rFonts w:eastAsia="Times New Roman" w:cs="Times New Roman"/>
          <w:szCs w:val="24"/>
        </w:rPr>
        <w:t xml:space="preserve"> οι γενναίες μεταρρυθμίσεις της </w:t>
      </w:r>
      <w:r>
        <w:rPr>
          <w:rFonts w:eastAsia="Times New Roman" w:cs="Times New Roman"/>
          <w:szCs w:val="24"/>
        </w:rPr>
        <w:t>κ</w:t>
      </w:r>
      <w:r w:rsidRPr="001866BC">
        <w:rPr>
          <w:rFonts w:eastAsia="Times New Roman" w:cs="Times New Roman"/>
          <w:szCs w:val="24"/>
        </w:rPr>
        <w:t>υβέρνησης</w:t>
      </w:r>
      <w:r>
        <w:rPr>
          <w:rFonts w:eastAsia="Times New Roman" w:cs="Times New Roman"/>
          <w:szCs w:val="24"/>
        </w:rPr>
        <w:t xml:space="preserve"> Σαμαρά στο ασφαλιστικό και τα αυστηρά μέτρα κατά των ασυνεπών εργοδοτών, όπως το πρόστιμο των 10.500 ευρώ, το οποίο κρατήσατε, αν και δεν το είχατε ψηφίσει, ήταν μέτρα υπέρ των εργαζομένων, </w:t>
      </w:r>
      <w:r w:rsidRPr="008F0891">
        <w:rPr>
          <w:rFonts w:eastAsia="Times New Roman" w:cs="Times New Roman"/>
          <w:bCs/>
          <w:shd w:val="clear" w:color="auto" w:fill="FFFFFF"/>
        </w:rPr>
        <w:t>που</w:t>
      </w:r>
      <w:r>
        <w:rPr>
          <w:rFonts w:eastAsia="Times New Roman" w:cs="Times New Roman"/>
          <w:szCs w:val="24"/>
        </w:rPr>
        <w:t xml:space="preserve"> μαζί με τη μείωση των εισφορών έφεραν την αποκλιμάκωση της αν</w:t>
      </w:r>
      <w:r>
        <w:rPr>
          <w:rFonts w:eastAsia="Times New Roman" w:cs="Times New Roman"/>
          <w:szCs w:val="24"/>
        </w:rPr>
        <w:t xml:space="preserve">εργίας </w:t>
      </w:r>
      <w:r w:rsidRPr="00F331DF">
        <w:rPr>
          <w:rFonts w:eastAsia="Times New Roman"/>
          <w:bCs/>
        </w:rPr>
        <w:t>και</w:t>
      </w:r>
      <w:r>
        <w:rPr>
          <w:rFonts w:eastAsia="Times New Roman" w:cs="Times New Roman"/>
          <w:szCs w:val="24"/>
        </w:rPr>
        <w:t xml:space="preserve"> </w:t>
      </w:r>
      <w:r>
        <w:rPr>
          <w:rFonts w:eastAsia="Times New Roman" w:cs="Times New Roman"/>
          <w:szCs w:val="24"/>
        </w:rPr>
        <w:t>κ</w:t>
      </w:r>
      <w:r>
        <w:rPr>
          <w:rFonts w:eastAsia="Times New Roman" w:cs="Times New Roman"/>
          <w:szCs w:val="24"/>
        </w:rPr>
        <w:t>τύπησαν την αδήλωτη εργασία.</w:t>
      </w:r>
    </w:p>
    <w:p w14:paraId="0F16F51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Θα παρακαλέσω την Υπουργό, την κ. </w:t>
      </w:r>
      <w:proofErr w:type="spellStart"/>
      <w:r>
        <w:rPr>
          <w:rFonts w:eastAsia="Times New Roman" w:cs="Times New Roman"/>
          <w:szCs w:val="24"/>
        </w:rPr>
        <w:t>Αχτσιόγλου</w:t>
      </w:r>
      <w:proofErr w:type="spellEnd"/>
      <w:r>
        <w:rPr>
          <w:rFonts w:eastAsia="Times New Roman" w:cs="Times New Roman"/>
          <w:szCs w:val="24"/>
        </w:rPr>
        <w:t xml:space="preserve">, να δίνει σωστά στοιχεία στον Πρωθυπουργό, για να μην τον εκθέτει. Η αδήλωτη εργασία ήταν 42%. Τόσο την παρέλαβα και την καταλήξαμε στο 13%. Αφήστε τους μέσους όρους. Το </w:t>
      </w:r>
      <w:r>
        <w:rPr>
          <w:rFonts w:eastAsia="Times New Roman" w:cs="Times New Roman"/>
          <w:szCs w:val="24"/>
        </w:rPr>
        <w:t>διευκρινίζω, για να ξέρουμε τι λέμε.</w:t>
      </w:r>
    </w:p>
    <w:p w14:paraId="0F16F51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Δεύτερον, τι θα γίνει μετά την ψήφιση του σημερινού νομοσχεδίου; Να το ακούσει ο κόσμος σήμερα. Ακούστε, το βασικό ε</w:t>
      </w:r>
      <w:r>
        <w:rPr>
          <w:rFonts w:eastAsia="Times New Roman" w:cs="Times New Roman"/>
          <w:szCs w:val="24"/>
        </w:rPr>
        <w:lastRenderedPageBreak/>
        <w:t xml:space="preserve">πιχείρημα του ΣΥΡΙΖΑ στον νόμο </w:t>
      </w:r>
      <w:proofErr w:type="spellStart"/>
      <w:r>
        <w:rPr>
          <w:rFonts w:eastAsia="Times New Roman" w:cs="Times New Roman"/>
          <w:szCs w:val="24"/>
        </w:rPr>
        <w:t>Κατρούγκαλου</w:t>
      </w:r>
      <w:proofErr w:type="spellEnd"/>
      <w:r>
        <w:rPr>
          <w:rFonts w:eastAsia="Times New Roman" w:cs="Times New Roman"/>
          <w:szCs w:val="24"/>
        </w:rPr>
        <w:t>, ο βασικός πυλώνας, το βασικό επιχείρημα που ακούγαμε εδώ μ</w:t>
      </w:r>
      <w:r>
        <w:rPr>
          <w:rFonts w:eastAsia="Times New Roman" w:cs="Times New Roman"/>
          <w:szCs w:val="24"/>
        </w:rPr>
        <w:t>έσα ήταν η ασφαλιστική δικαιοσύνη, που στηριζόταν στην ενοποίηση του συστήματος. Πού; Σε ενιαίες ασφαλιστικές εισφορές 20%.</w:t>
      </w:r>
    </w:p>
    <w:p w14:paraId="0F16F51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Το υποστηρίζατε, καταγγέλλατε τους παραγωγικούς φορείς της χώρας ως </w:t>
      </w:r>
      <w:r>
        <w:rPr>
          <w:rFonts w:eastAsia="Times New Roman" w:cs="Times New Roman"/>
          <w:szCs w:val="24"/>
        </w:rPr>
        <w:t>«</w:t>
      </w:r>
      <w:r>
        <w:rPr>
          <w:rFonts w:eastAsia="Times New Roman" w:cs="Times New Roman"/>
          <w:szCs w:val="24"/>
        </w:rPr>
        <w:t>Κίνημα της Γραβάτας</w:t>
      </w:r>
      <w:r>
        <w:rPr>
          <w:rFonts w:eastAsia="Times New Roman" w:cs="Times New Roman"/>
          <w:szCs w:val="24"/>
        </w:rPr>
        <w:t>»</w:t>
      </w:r>
      <w:r>
        <w:rPr>
          <w:rFonts w:eastAsia="Times New Roman" w:cs="Times New Roman"/>
          <w:szCs w:val="24"/>
        </w:rPr>
        <w:t xml:space="preserve"> έξω από την Βουλή, καταγγέλλατε εμάς που λ</w:t>
      </w:r>
      <w:r>
        <w:rPr>
          <w:rFonts w:eastAsia="Times New Roman" w:cs="Times New Roman"/>
          <w:szCs w:val="24"/>
        </w:rPr>
        <w:t>έγαμε ότι πρέπει να μειωθούν οι εισφορές και τώρα τι κάνετε; Μειώνετε τις εισφορές. Σας καλωσορίζουμε στη δική μας διακηρυγμένη θέση.</w:t>
      </w:r>
    </w:p>
    <w:p w14:paraId="0F16F51B" w14:textId="77777777" w:rsidR="0091757C" w:rsidRDefault="00D319C2">
      <w:pPr>
        <w:spacing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από σήμερα που θα ψηφιστεί το νομοσχέδιο θα ξέρουμε ότι θα υπάρχουν δύο κατηγορίες εργαζομένων: Οι μη μισθωτοί, οι ο</w:t>
      </w:r>
      <w:r>
        <w:rPr>
          <w:rFonts w:eastAsia="Times New Roman" w:cs="Times New Roman"/>
          <w:szCs w:val="24"/>
        </w:rPr>
        <w:t xml:space="preserve">ποίοι θα είναι με εισφορά 13,33% και οι μισθωτοί με εισφορά 41%. Να πού είναι οι διαφορές μας. Μειώσαμε εμείς κατά </w:t>
      </w:r>
      <w:r>
        <w:rPr>
          <w:rFonts w:eastAsia="Times New Roman" w:cs="Times New Roman"/>
          <w:szCs w:val="24"/>
        </w:rPr>
        <w:t>έξι</w:t>
      </w:r>
      <w:r>
        <w:rPr>
          <w:rFonts w:eastAsia="Times New Roman" w:cs="Times New Roman"/>
          <w:szCs w:val="24"/>
        </w:rPr>
        <w:t xml:space="preserve"> μονάδες τις εξοντωτικές εισφορές στο μη μισθολογικό κόστος και επιμένουμε και σήμερα ότι πρέπει να μειωθεί και άλλο αυτό το 41%, </w:t>
      </w:r>
      <w:r w:rsidRPr="00DF7ACC">
        <w:rPr>
          <w:rFonts w:eastAsia="Times New Roman" w:cs="Times New Roman"/>
          <w:bCs/>
          <w:shd w:val="clear" w:color="auto" w:fill="FFFFFF"/>
        </w:rPr>
        <w:t>γιατί</w:t>
      </w:r>
      <w:r>
        <w:rPr>
          <w:rFonts w:eastAsia="Times New Roman" w:cs="Times New Roman"/>
          <w:szCs w:val="24"/>
        </w:rPr>
        <w:t xml:space="preserve"> θα</w:t>
      </w:r>
      <w:r>
        <w:rPr>
          <w:rFonts w:eastAsia="Times New Roman" w:cs="Times New Roman"/>
          <w:szCs w:val="24"/>
        </w:rPr>
        <w:t xml:space="preserve"> βοηθήσει στην αποκλιμάκωση της ανεργίας. Να ποιες είναι οι αναπτυξιακές προτάσεις.</w:t>
      </w:r>
    </w:p>
    <w:p w14:paraId="0F16F51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Όμως, υπάρχει και κάτι ακόμη. Για ακούστε. Απευθύνομαι στον Πρωθυπουργό.</w:t>
      </w:r>
    </w:p>
    <w:p w14:paraId="0F16F51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Από σήμερα να ξέρετε ότι δημιουργούνται δύο κατηγορίες συνταξιούχων: οι πριν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w:t>
      </w:r>
      <w:r>
        <w:rPr>
          <w:rFonts w:eastAsia="Times New Roman" w:cs="Times New Roman"/>
          <w:szCs w:val="24"/>
        </w:rPr>
        <w:t xml:space="preserve">με τις συντάξεις του 2014 και οι μετά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Έχουμε δύο κατηγορίες. Δηλαδή συνταξιούχοι με ίδια δουλειά και με ίδια χρόνια ασφάλισης θα παίρνουν διαφορετικές συντάξεις. Η διαφορά είναι 35%, κυρία Υπουργέ, πριν και μετά τον νόμο </w:t>
      </w:r>
      <w:proofErr w:type="spellStart"/>
      <w:r>
        <w:rPr>
          <w:rFonts w:eastAsia="Times New Roman" w:cs="Times New Roman"/>
          <w:szCs w:val="24"/>
        </w:rPr>
        <w:t>Κατρούγκαλου</w:t>
      </w:r>
      <w:proofErr w:type="spellEnd"/>
      <w:r>
        <w:rPr>
          <w:rFonts w:eastAsia="Times New Roman" w:cs="Times New Roman"/>
          <w:szCs w:val="24"/>
        </w:rPr>
        <w:t>. Αυτή είναι η ψαλίδα που δημιουργήσατε. Αυτή είναι η κοινωνική αδικία. Και στις επικουρικές είναι 45% η διαφορά.</w:t>
      </w:r>
    </w:p>
    <w:p w14:paraId="0F16F51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Έρχομαι τώρα στο άλλο ζήτημα, το οποίο άφησε σε εκκρεμότητα η Υπουργός. Κι επειδή είναι ένα πολύ σοβαρό ζήτημα, κυρία Υπουργέ, θα σας παρακαλέ</w:t>
      </w:r>
      <w:r>
        <w:rPr>
          <w:rFonts w:eastAsia="Times New Roman" w:cs="Times New Roman"/>
          <w:szCs w:val="24"/>
        </w:rPr>
        <w:t>σω σε μία επόμενη συζήτηση να φέρετε την αναλογιστική μελέτη που να επιβεβαιώνει ότι με 20 ευρώ που θα πληρώνει ο εργαζόμενος από εδώ και πέρα στο εφάπαξ θα πάρει 19.000 ευρώ εφάπαξ, όπως είπατε.</w:t>
      </w:r>
    </w:p>
    <w:p w14:paraId="0F16F51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Εγώ θα σας δώσω τώρα τα δικά μου στοιχεία. Η Υπουργός δεν τα</w:t>
      </w:r>
      <w:r>
        <w:rPr>
          <w:rFonts w:eastAsia="Times New Roman" w:cs="Times New Roman"/>
          <w:szCs w:val="24"/>
        </w:rPr>
        <w:t xml:space="preserve"> κατέθεσε. Περιμένω σε άλλη συνεδρίαση να τα δημοσιοποιήσει. Ακούστε, λοιπόν: Με βάση τον νόμο το σημερινό, 586 ευρώ επί 4% επί </w:t>
      </w:r>
      <w:r>
        <w:rPr>
          <w:rFonts w:eastAsia="Times New Roman" w:cs="Times New Roman"/>
          <w:szCs w:val="24"/>
        </w:rPr>
        <w:t xml:space="preserve">δώδεκα </w:t>
      </w:r>
      <w:r>
        <w:rPr>
          <w:rFonts w:eastAsia="Times New Roman" w:cs="Times New Roman"/>
          <w:szCs w:val="24"/>
        </w:rPr>
        <w:t xml:space="preserve">επί τριάντα πέντε χρόνια. Αυτό μας κάνει 9.844 ευρώ. Αφαιρώ τον </w:t>
      </w:r>
      <w:proofErr w:type="spellStart"/>
      <w:r>
        <w:rPr>
          <w:rFonts w:eastAsia="Times New Roman" w:cs="Times New Roman"/>
          <w:szCs w:val="24"/>
        </w:rPr>
        <w:t>αποπληθωριστή</w:t>
      </w:r>
      <w:proofErr w:type="spellEnd"/>
      <w:r>
        <w:rPr>
          <w:rFonts w:eastAsia="Times New Roman" w:cs="Times New Roman"/>
          <w:szCs w:val="24"/>
        </w:rPr>
        <w:t xml:space="preserve"> 3% και με οδηγεί σε παρούσα αξία 3.274 ευρώ</w:t>
      </w:r>
      <w:r>
        <w:rPr>
          <w:rFonts w:eastAsia="Times New Roman" w:cs="Times New Roman"/>
          <w:szCs w:val="24"/>
        </w:rPr>
        <w:t xml:space="preserve">. Αυτό είναι το εφάπαξ το οποίο θα πάρει κάποιος πλέον. Είναι αυτό που έλεγα εγώ: παρούσα αξία 3.274 ευρώ. Η κυρία Υπουργός λέει 19.900 ευρώ. Έχουμε μία πολύ σημαντική απόκλιση. Πρέπει η ελληνική Βουλή και ο κόσμος, κύριε Πρόεδρε, να μάθει την αλήθεια. Το </w:t>
      </w:r>
      <w:r>
        <w:rPr>
          <w:rFonts w:eastAsia="Times New Roman" w:cs="Times New Roman"/>
          <w:szCs w:val="24"/>
        </w:rPr>
        <w:t>ίδιο -δεν θα πω τα στοιχεία- είναι και σε παρούσα αξία 30 ευρώ η σύνταξη η επικουρική. Περιμένω από την Υπουργό να φέρει τα στοιχεία. Είναι μια πολύ σημαντική εξέλιξη, η οποία πέρασε χωρίς να συζητηθεί στη Βουλή.</w:t>
      </w:r>
    </w:p>
    <w:p w14:paraId="0F16F52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Κλείνω με δύο θέματα. Είπε ο Πρωθυπουργός α</w:t>
      </w:r>
      <w:r>
        <w:rPr>
          <w:rFonts w:eastAsia="Times New Roman" w:cs="Times New Roman"/>
          <w:szCs w:val="24"/>
        </w:rPr>
        <w:t>νακριβώς -δεν ευθύνεται, υπάρχει στρέβλωση, απουσία ενημέρωσης- ότι το ασφαλιστικό σύστημα είναι βιώσιμο. Λάθος. Δεν υπάρχει βιώσιμο ασφαλιστικό σύστημα, κύριε Πρόεδρε, ούτε πριν, ούτε τώρα, ούτε μετά, όταν ένα ασφαλιστικό σύστημα στηρίζεται από τον κρατικ</w:t>
      </w:r>
      <w:r>
        <w:rPr>
          <w:rFonts w:eastAsia="Times New Roman" w:cs="Times New Roman"/>
          <w:szCs w:val="24"/>
        </w:rPr>
        <w:t xml:space="preserve">ό </w:t>
      </w:r>
      <w:r>
        <w:rPr>
          <w:rFonts w:eastAsia="Times New Roman" w:cs="Times New Roman"/>
          <w:szCs w:val="24"/>
        </w:rPr>
        <w:lastRenderedPageBreak/>
        <w:t>προϋπολογισμό. Εκπληρώνουμε όρους βιωσιμότητας. Ποιοι ήταν αυτοί οι όροι βιωσιμότητας; Ο Ανδρέας Λοβέρδος μού κληροδότησε τη δέσμευση της χώρας. Την κληροδότησα στον ΣΥΡΙΖΑ τη δέσμευση του 16% μέχρι το 2060. Γιατί σε τέτοια σοβαρή συζήτηση ο Πρωθυπουργός</w:t>
      </w:r>
      <w:r>
        <w:rPr>
          <w:rFonts w:eastAsia="Times New Roman" w:cs="Times New Roman"/>
          <w:szCs w:val="24"/>
        </w:rPr>
        <w:t xml:space="preserve"> αποφεύγει να πει για την πρώτη αναλογιστική μελέτη; Και είναι θέμα γενναιότητας, κυρία Υπουργέ. Αύριο θα είστε εδώ, στην Αντιπολίτευση. Δεν θέλω να έχετε την ίδια αντιμετώπιση από την επόμενη ή επόμενο Υπουργό Εργασίας, γιατί είναι άδικο.</w:t>
      </w:r>
    </w:p>
    <w:p w14:paraId="0F16F52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Η πρώτη αναλογισ</w:t>
      </w:r>
      <w:r>
        <w:rPr>
          <w:rFonts w:eastAsia="Times New Roman" w:cs="Times New Roman"/>
          <w:szCs w:val="24"/>
        </w:rPr>
        <w:t xml:space="preserve">τική μελέτη, κύριε Πρόεδρε, που μέτρησε τον νόμο του ασφαλιστικού τον έβγαλε ότι εκπληρώνει τους όρους βιωσιμότητας. Ο ΣΥΡΙΖΑ τον πήρε και τον πέταξε στο καλάθι. Οι δανειστές έτριψαν τα χέρια τους και τους έβαλαν, φυσικά, στη γραμμή που ήθελαν και μείωσαν </w:t>
      </w:r>
      <w:r>
        <w:rPr>
          <w:rFonts w:eastAsia="Times New Roman" w:cs="Times New Roman"/>
          <w:szCs w:val="24"/>
        </w:rPr>
        <w:t xml:space="preserve">τις συντάξεις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βγαίνει η δεύτερη αναλογιστική μελέτη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επί ΣΥΡΙΖΑ και δείχνει και αυτή πλέον ότι το σύστημα εκπληρώνει τους όρους βιωσιμότητας μέχρι το 2060. Αυτή είναι η αλήθεια. Μειώθηκαν οι συντάξεις.</w:t>
      </w:r>
    </w:p>
    <w:p w14:paraId="0F16F52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Έρχομαι στο τελευταίο κεφάλαιο, κυρία Υπουργέ, στο θέμα του ελλείμματος για να το λύσουμε.</w:t>
      </w:r>
    </w:p>
    <w:p w14:paraId="0F16F52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F16F524"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Ολοκληρώστε,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0F16F525"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ΙΩΑΝΝΗΣ ΒΡΟΥΤΣΗ</w:t>
      </w:r>
      <w:r>
        <w:rPr>
          <w:rFonts w:eastAsia="Times New Roman" w:cs="Times New Roman"/>
          <w:b/>
          <w:szCs w:val="24"/>
        </w:rPr>
        <w:t xml:space="preserve">Σ: </w:t>
      </w:r>
      <w:r>
        <w:rPr>
          <w:rFonts w:eastAsia="Times New Roman" w:cs="Times New Roman"/>
          <w:szCs w:val="24"/>
        </w:rPr>
        <w:t xml:space="preserve">Νομίζω ότι είναι ωφέλιμη αυτή η κουβέντα που κάνουμε. </w:t>
      </w:r>
    </w:p>
    <w:p w14:paraId="0F16F526"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Σωστά, αλλά ο χρόνος έχει τελειώσει. </w:t>
      </w:r>
    </w:p>
    <w:p w14:paraId="0F16F527"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είναι πολύ απλό. Ακούστε.</w:t>
      </w:r>
    </w:p>
    <w:p w14:paraId="0F16F52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Υπάρχει πλεόνασμα στο ασφαλιστικό; Όχι, κύριε Πρόεδρε. Πρόκειται </w:t>
      </w:r>
      <w:r>
        <w:rPr>
          <w:rFonts w:eastAsia="Times New Roman" w:cs="Times New Roman"/>
          <w:szCs w:val="24"/>
        </w:rPr>
        <w:t>για λογιστική αλχημεία. Δεν μπορεί το ασφαλιστικό να έχει πλεονάσματα. Είναι αδιανόητο. Ακούστε γιατί.</w:t>
      </w:r>
    </w:p>
    <w:p w14:paraId="0F16F52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Θα τα πούμε και στον </w:t>
      </w:r>
      <w:r>
        <w:rPr>
          <w:rFonts w:eastAsia="Times New Roman" w:cs="Times New Roman"/>
          <w:szCs w:val="24"/>
        </w:rPr>
        <w:t>π</w:t>
      </w:r>
      <w:r>
        <w:rPr>
          <w:rFonts w:eastAsia="Times New Roman" w:cs="Times New Roman"/>
          <w:szCs w:val="24"/>
        </w:rPr>
        <w:t>ροϋπολογισμό. Το φέρνω ως παράδειγμα. Ούτε μπορεί να δημιουργηθεί στο μέλλον ποτέ πλεονασματικός προϋπολογισμός στο ασφαλιστικό. Γι</w:t>
      </w:r>
      <w:r>
        <w:rPr>
          <w:rFonts w:eastAsia="Times New Roman" w:cs="Times New Roman"/>
          <w:szCs w:val="24"/>
        </w:rPr>
        <w:t xml:space="preserve">ατί; Πάμε στη σελίδα 91 του </w:t>
      </w:r>
      <w:r>
        <w:rPr>
          <w:rFonts w:eastAsia="Times New Roman" w:cs="Times New Roman"/>
          <w:szCs w:val="24"/>
        </w:rPr>
        <w:t>π</w:t>
      </w:r>
      <w:r>
        <w:rPr>
          <w:rFonts w:eastAsia="Times New Roman" w:cs="Times New Roman"/>
          <w:szCs w:val="24"/>
        </w:rPr>
        <w:t xml:space="preserve">ροϋπολογισμού, στον πίνακα 326 που έχει τις ασφαλιστικές εισφορές. Ακούστε. Η ετήσια δαπάνη για συντάξεις, κυρία Υπουργέ –με δικά σας στοιχεία του </w:t>
      </w:r>
      <w:r>
        <w:rPr>
          <w:rFonts w:eastAsia="Times New Roman" w:cs="Times New Roman"/>
          <w:szCs w:val="24"/>
        </w:rPr>
        <w:t>π</w:t>
      </w:r>
      <w:r>
        <w:rPr>
          <w:rFonts w:eastAsia="Times New Roman" w:cs="Times New Roman"/>
          <w:szCs w:val="24"/>
        </w:rPr>
        <w:t>ροϋπολογισμού του χθεσινού- είναι 25.275.000.000 ευρώ. Είναι απολογισμός για το</w:t>
      </w:r>
      <w:r>
        <w:rPr>
          <w:rFonts w:eastAsia="Times New Roman" w:cs="Times New Roman"/>
          <w:szCs w:val="24"/>
        </w:rPr>
        <w:t xml:space="preserve"> 2018. Δεν λέω του 2019. Δεν έχει σημασία η σύγκριση. Από αυτά, τα 1,2 δισεκατομμύρια έρχονται από το ΚΕΑΟ για να ενισχύσουν και από εισφορές είναι μόνο 9,2 δισεκατομμύρια. Τι σημαίνει αυτό; Σημαίνει ότι στον κρατικό προϋπολογισμό, όπως το λέτε κι εσείς, β</w:t>
      </w:r>
      <w:r>
        <w:rPr>
          <w:rFonts w:eastAsia="Times New Roman" w:cs="Times New Roman"/>
          <w:szCs w:val="24"/>
        </w:rPr>
        <w:t>άζει ο φορολογούμενος 14.790.000.000 ευρώ. Είναι πλεονασματικός ο προϋπολογισμός των ασφαλιστικών ταμείων, όταν ο προϋπολογισμός βάζει 15 δισεκατομμύρια ευρώ ετησίως; Επιτέλους, σταματήστε αυτό το πράγμα. Και η κοροϊδία έχει τα όριά της.</w:t>
      </w:r>
    </w:p>
    <w:p w14:paraId="0F16F52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F16F52B" w14:textId="77777777" w:rsidR="0091757C" w:rsidRDefault="00D319C2">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0F16F52C" w14:textId="77777777" w:rsidR="0091757C" w:rsidRDefault="00D319C2">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lastRenderedPageBreak/>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Κι εγώ ευχαριστώ.</w:t>
      </w:r>
    </w:p>
    <w:p w14:paraId="0F16F52D" w14:textId="77777777" w:rsidR="0091757C" w:rsidRDefault="00D319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Κωνσταντόπουλος για τρία λεπτά</w:t>
      </w:r>
      <w:r w:rsidRPr="00C629AC">
        <w:rPr>
          <w:rFonts w:eastAsia="Times New Roman" w:cs="Times New Roman"/>
          <w:szCs w:val="24"/>
        </w:rPr>
        <w:t xml:space="preserve"> </w:t>
      </w:r>
      <w:r>
        <w:rPr>
          <w:rFonts w:eastAsia="Times New Roman" w:cs="Times New Roman"/>
          <w:szCs w:val="24"/>
        </w:rPr>
        <w:t>με σχετική ανοχή για να ολοκληρώσετε.</w:t>
      </w:r>
    </w:p>
    <w:p w14:paraId="0F16F52E" w14:textId="77777777" w:rsidR="0091757C" w:rsidRDefault="00D319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κύριοι Υπουργοί, κυρίες και κύριοι συνάδελφοι, αναφέρθηκα αναλυτικά στην </w:t>
      </w:r>
      <w:proofErr w:type="spellStart"/>
      <w:r>
        <w:rPr>
          <w:rFonts w:eastAsia="Times New Roman" w:cs="Times New Roman"/>
          <w:szCs w:val="24"/>
        </w:rPr>
        <w:t>πρωτολογία</w:t>
      </w:r>
      <w:proofErr w:type="spellEnd"/>
      <w:r>
        <w:rPr>
          <w:rFonts w:eastAsia="Times New Roman" w:cs="Times New Roman"/>
          <w:szCs w:val="24"/>
        </w:rPr>
        <w:t xml:space="preserve"> μου στις ρυθμίσεις του σχεδίου νόμου, ρυθμίσεις που μιλούν για μειώσεις εισφορών σε μια κατηγορία ελεύθερων επαγγελματιών, αυτοαπα</w:t>
      </w:r>
      <w:r>
        <w:rPr>
          <w:rFonts w:eastAsia="Times New Roman" w:cs="Times New Roman"/>
          <w:szCs w:val="24"/>
        </w:rPr>
        <w:t>σχολούμενων και αγροτών. Θα έλεγα ότι δημιουργήθηκαν μεγάλες προσδοκίες, οι οποίες δεν επιβεβαιώθηκαν στο σύνολό τους. Και τούτο γιατί; Διότι το ύψος των εισφορών εξακολουθεί να εξαρτάται από δύο αστάθμητους παράγοντες: Πρώτον, από την επικείμενη αύξηση το</w:t>
      </w:r>
      <w:r>
        <w:rPr>
          <w:rFonts w:eastAsia="Times New Roman" w:cs="Times New Roman"/>
          <w:szCs w:val="24"/>
        </w:rPr>
        <w:t>υ πλαισίου καθορισμού του κατώτατου μισθού και, δεύτερον, από την επικείμενη κατάργηση της έκπτωσης του 15%.</w:t>
      </w:r>
    </w:p>
    <w:p w14:paraId="0F16F52F" w14:textId="77777777" w:rsidR="0091757C" w:rsidRDefault="00D319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Κακά τα ψέματα, κύριοι Υπουργοί, οι νέοι επαγγελματίες και οι νέοι επιστήμονες προσδοκούν ουσιαστική στήριξη, προκειμένου να μείνουν και να εργαστο</w:t>
      </w:r>
      <w:r>
        <w:rPr>
          <w:rFonts w:eastAsia="Times New Roman" w:cs="Times New Roman"/>
          <w:szCs w:val="24"/>
        </w:rPr>
        <w:t>ύν στην πατρίδα τους, για να μπορέσουν να κάνουν το δικό τους σπιτικό, να κάνουν τη δική τους οικογένεια.</w:t>
      </w:r>
    </w:p>
    <w:p w14:paraId="0F16F530" w14:textId="77777777" w:rsidR="0091757C" w:rsidRDefault="00D319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Κυρία Υπουργέ, ωστόσο με τις ρυθμίσεις που φέρνετε, επιβαρύνετε με εισφορές επικουρικού, που από το 2019 θα πρέπει να καταβάλουν όχι μόνο μήνα-μήνα, α</w:t>
      </w:r>
      <w:r>
        <w:rPr>
          <w:rFonts w:eastAsia="Times New Roman" w:cs="Times New Roman"/>
          <w:szCs w:val="24"/>
        </w:rPr>
        <w:t>λλά και αναδρομικά από το 2017, προσθέτοντάς τους άλλο ένα βάρος.</w:t>
      </w:r>
    </w:p>
    <w:p w14:paraId="0F16F531" w14:textId="77777777" w:rsidR="0091757C" w:rsidRDefault="00D319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ουσιαστικά η Κυβέρνηση παραδέχθηκε την ανεπάρκεια και τα προβλήματα του νόμου </w:t>
      </w:r>
      <w:proofErr w:type="spellStart"/>
      <w:r>
        <w:rPr>
          <w:rFonts w:eastAsia="Times New Roman" w:cs="Times New Roman"/>
          <w:szCs w:val="24"/>
        </w:rPr>
        <w:t>Κατρούγκαλου</w:t>
      </w:r>
      <w:proofErr w:type="spellEnd"/>
      <w:r>
        <w:rPr>
          <w:rFonts w:eastAsia="Times New Roman" w:cs="Times New Roman"/>
          <w:szCs w:val="24"/>
        </w:rPr>
        <w:t>, τις ρυθμίσεις του οποίου με τροπολογίες σε διάφορα νομοσχέδια</w:t>
      </w:r>
      <w:r>
        <w:rPr>
          <w:rFonts w:eastAsia="Times New Roman" w:cs="Times New Roman"/>
          <w:szCs w:val="24"/>
        </w:rPr>
        <w:t xml:space="preserve"> προσπαθεί να διορθώσει.</w:t>
      </w:r>
    </w:p>
    <w:p w14:paraId="0F16F532" w14:textId="77777777" w:rsidR="0091757C" w:rsidRDefault="00D319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Έχουμε τονίσει επανειλημμένως τα μεγάλα προβλήματα του νόμου αυτού που καθιστούν απαραίτητη την κατάργησή του και την αντικατάστασή του από ένα ορθολογικό και δίκαιο ασφαλιστικό σύστημα. Προς την κατεύθυνση αυτή καταθέσαμε στο παρό</w:t>
      </w:r>
      <w:r>
        <w:rPr>
          <w:rFonts w:eastAsia="Times New Roman" w:cs="Times New Roman"/>
          <w:szCs w:val="24"/>
        </w:rPr>
        <w:t xml:space="preserve">ν νομοσχέδιο και τροπολογία σχετικά με τις εισφορές, για τη </w:t>
      </w:r>
      <w:r>
        <w:rPr>
          <w:rFonts w:eastAsia="Times New Roman" w:cs="Times New Roman"/>
          <w:szCs w:val="24"/>
        </w:rPr>
        <w:lastRenderedPageBreak/>
        <w:t>θέσπιση οκτώ ασφαλιστικών κατηγοριών και τη μείωσή τους, καθώς και την καθιέρωση ανώτερου πλαφόν για μικρομεσαίους ελεύθερους επαγγελματίες και αγρότες, την οποία σας καλούμε να κάνετε αποδεκτή.</w:t>
      </w:r>
    </w:p>
    <w:p w14:paraId="0F16F533" w14:textId="77777777" w:rsidR="0091757C" w:rsidRDefault="00D319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επί των τροπολογιών που έχουν κατατεθεί. Με την τροπολογία με γενικό αριθμό 1802 και ειδικό 144 δίνεται για μ</w:t>
      </w:r>
      <w:r>
        <w:rPr>
          <w:rFonts w:eastAsia="Times New Roman" w:cs="Times New Roman"/>
          <w:szCs w:val="24"/>
        </w:rPr>
        <w:t>ί</w:t>
      </w:r>
      <w:r>
        <w:rPr>
          <w:rFonts w:eastAsia="Times New Roman" w:cs="Times New Roman"/>
          <w:szCs w:val="24"/>
        </w:rPr>
        <w:t xml:space="preserve">α ακόμα φορά παράταση στην εξόφληση των υποχρεώσεων για προμήθειες και υπηρεσίες σε νοσοκομεία, μονάδες πρωτοβάθμιας φροντίδας υγείας και στο </w:t>
      </w:r>
      <w:r>
        <w:rPr>
          <w:rFonts w:eastAsia="Times New Roman" w:cs="Times New Roman"/>
          <w:szCs w:val="24"/>
        </w:rPr>
        <w:t>Υπουργείο Περιβάλλοντος. Δυστυχώς έχετε αναγάγει την εξαίρεση σε κανόνα.</w:t>
      </w:r>
    </w:p>
    <w:p w14:paraId="0F16F534" w14:textId="77777777" w:rsidR="0091757C" w:rsidRDefault="00D319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Με την τροπολογία με γενικό αριθμό 1805 και ειδικό 145 ρυθμίζονται θέματα του Υπουργείου Ψηφιακής Πολιτικής και εποπτείας της «Κοινωνίας της Πληροφορίας». Δεν μπορώ να μη σχολιάσω ότι</w:t>
      </w:r>
      <w:r>
        <w:rPr>
          <w:rFonts w:eastAsia="Times New Roman" w:cs="Times New Roman"/>
          <w:szCs w:val="24"/>
        </w:rPr>
        <w:t xml:space="preserve"> είναι ένα διαδικαστικό θέμα  που θα μπορούσε να έχει ήδη λυθεί, καθώς και ότι μόλις χθες συζητήθηκε νομοσχέδιο του Υπουργείου Ψηφιακής Πολιτικής, στο οποίο δεν εντάχθηκε η τροπολογία.</w:t>
      </w:r>
    </w:p>
    <w:p w14:paraId="0F16F535" w14:textId="77777777" w:rsidR="0091757C" w:rsidRDefault="00D319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την τροπολογία με γενικό αριθμό 1806 και ειδικό 146 του Υπουργείου </w:t>
      </w:r>
      <w:r>
        <w:rPr>
          <w:rFonts w:eastAsia="Times New Roman" w:cs="Times New Roman"/>
          <w:szCs w:val="24"/>
        </w:rPr>
        <w:t>Εργασίας για οφειλέτες ελεύθερους επαγγελματίες σε προγράμματα και την ένταξή τους στον ΟΑΕΔ καθώς και για τα σχολικά γεύματα, ουδείς έχει αντίρρηση.</w:t>
      </w:r>
    </w:p>
    <w:p w14:paraId="0F16F536" w14:textId="77777777" w:rsidR="0091757C" w:rsidRDefault="00D319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Επίσης, για την τροπολογία με γενικό αριθμό 1807 και ειδικό 147 του Υπουργείου Εργασίας για την ενιαία εισ</w:t>
      </w:r>
      <w:r>
        <w:rPr>
          <w:rFonts w:eastAsia="Times New Roman" w:cs="Times New Roman"/>
          <w:szCs w:val="24"/>
        </w:rPr>
        <w:t>φορά ΕΤΑΑ, πόρος υπέρ του πρώην ΤΣΜΕΔΕ, καθώς και ασφαλιστικές ρυθμίσεις για πληγέντες ασφαλισμένους του Ταμείου Πρόνοιας Δημοσίων Υπαλλήλων, δεν θα διαφωνήσουμε.</w:t>
      </w:r>
    </w:p>
    <w:p w14:paraId="0F16F537" w14:textId="77777777" w:rsidR="0091757C" w:rsidRDefault="00D319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Κυρία Υπουργέ, σήμερα κάνατε ένα μικρό βήμα για τη βελτίωση της θέσης των ελεύθερων επαγγελμα</w:t>
      </w:r>
      <w:r>
        <w:rPr>
          <w:rFonts w:eastAsia="Times New Roman" w:cs="Times New Roman"/>
          <w:szCs w:val="24"/>
        </w:rPr>
        <w:t xml:space="preserve">τιών, αυτοαπασχολούμενων και αγροτών. Είναι καλοδεχούμενο, θα έλεγα, αλλά δεν είναι αρκετό για να άρει τις αδικίες του νόμου </w:t>
      </w:r>
      <w:proofErr w:type="spellStart"/>
      <w:r>
        <w:rPr>
          <w:rFonts w:eastAsia="Times New Roman" w:cs="Times New Roman"/>
          <w:szCs w:val="24"/>
        </w:rPr>
        <w:t>Κατρούγκαλου</w:t>
      </w:r>
      <w:proofErr w:type="spellEnd"/>
      <w:r>
        <w:rPr>
          <w:rFonts w:eastAsia="Times New Roman" w:cs="Times New Roman"/>
          <w:szCs w:val="24"/>
        </w:rPr>
        <w:t>.</w:t>
      </w:r>
    </w:p>
    <w:p w14:paraId="0F16F538" w14:textId="77777777" w:rsidR="0091757C" w:rsidRDefault="00D319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Εμείς, η Δημοκρατική Συμπαράταξη, έχουμε θέσει με ακρίβεια τις προτάσεις μας για τη στήριξη των μικρομεσαίων επιχειρή</w:t>
      </w:r>
      <w:r>
        <w:rPr>
          <w:rFonts w:eastAsia="Times New Roman" w:cs="Times New Roman"/>
          <w:szCs w:val="24"/>
        </w:rPr>
        <w:t>σεων, των ελεύθερων επαγγελματιών και των νοικοκυριών που εμπεριέχονται στην πρόταση την οποία καταθέσαμε.</w:t>
      </w:r>
    </w:p>
    <w:p w14:paraId="0F16F539" w14:textId="77777777" w:rsidR="0091757C" w:rsidRDefault="00D319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Αναφέρω ενδεικτικά ότι προτείνουμε τριετή απαλλαγή από φορολογία εισοδήματος και ασφαλιστικές εισφορές σύνταξης για νέους που αρχίζουν την επιχειρημα</w:t>
      </w:r>
      <w:r>
        <w:rPr>
          <w:rFonts w:eastAsia="Times New Roman" w:cs="Times New Roman"/>
          <w:szCs w:val="24"/>
        </w:rPr>
        <w:t xml:space="preserve">τική τους δραστηριότητα, κατάργηση ειδικής εισφοράς αλληλεγγύης στα φυσικά πρόσωπα, </w:t>
      </w:r>
      <w:proofErr w:type="spellStart"/>
      <w:r>
        <w:rPr>
          <w:rFonts w:eastAsia="Times New Roman" w:cs="Times New Roman"/>
          <w:szCs w:val="24"/>
        </w:rPr>
        <w:t>επανυπολογισμό</w:t>
      </w:r>
      <w:proofErr w:type="spellEnd"/>
      <w:r>
        <w:rPr>
          <w:rFonts w:eastAsia="Times New Roman" w:cs="Times New Roman"/>
          <w:szCs w:val="24"/>
        </w:rPr>
        <w:t xml:space="preserve"> και ρύθμιση ληξιπρόθεσμων οφειλών ασφαλιστικών εισφορών στον ΟΑΕΕ ή στο ΕΤΑΑ έως 40.000 ευρώ για διευκόλυνση της συνταξιοδότησης.</w:t>
      </w:r>
    </w:p>
    <w:p w14:paraId="0F16F53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Επίσης, προτείνουμε τη μείω</w:t>
      </w:r>
      <w:r>
        <w:rPr>
          <w:rFonts w:eastAsia="Times New Roman" w:cs="Times New Roman"/>
          <w:szCs w:val="24"/>
        </w:rPr>
        <w:t xml:space="preserve">ση εισφορών και καθιέρωση ενός ανώτερου πλαφόν για εισφορές ΕΦΚΑ μικρομεσαίων και ελεύθερων επαγγελματιών, τον </w:t>
      </w:r>
      <w:proofErr w:type="spellStart"/>
      <w:r>
        <w:rPr>
          <w:rFonts w:eastAsia="Times New Roman" w:cs="Times New Roman"/>
          <w:szCs w:val="24"/>
        </w:rPr>
        <w:t>επανυπολογισμό</w:t>
      </w:r>
      <w:proofErr w:type="spellEnd"/>
      <w:r>
        <w:rPr>
          <w:rFonts w:eastAsia="Times New Roman" w:cs="Times New Roman"/>
          <w:szCs w:val="24"/>
        </w:rPr>
        <w:t xml:space="preserve"> και ρύθμιση οφειλών στον ΟΓΑ μέχρι 10.000 ευρώ για τη διευκόλυνση της συνταξιοδότησης, την εξαίρεση από την περικοπή της σύνταξης </w:t>
      </w:r>
      <w:r>
        <w:rPr>
          <w:rFonts w:eastAsia="Times New Roman" w:cs="Times New Roman"/>
          <w:szCs w:val="24"/>
        </w:rPr>
        <w:t>λόγω αγροτικής δραστηριότητας, το ελάχιστο εγγυημένο εισόδημα για τον μεμονωμένο συνταξιούχο στα 500 ευρώ και για το ζευγάρι στα 700 ευρώ, την κατάργηση της αδικίας για τις συντάξεις χηρείας, τη μείωση της εισφοράς για περίθαλψη της συμμετοχής στα φάρμακα.</w:t>
      </w:r>
    </w:p>
    <w:p w14:paraId="0F16F53B"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Τέλος, προτείνουμε τη βιώσιμη και οριστική ρύθμιση υφιστάμενων ληξιπρόθεσμων οφειλών προς τη φορολογική διοίκηση </w:t>
      </w:r>
      <w:r>
        <w:rPr>
          <w:rFonts w:eastAsia="Times New Roman" w:cs="Times New Roman"/>
          <w:szCs w:val="24"/>
        </w:rPr>
        <w:lastRenderedPageBreak/>
        <w:t xml:space="preserve">και φορείς κοινωνικής ασφάλισης έως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με προκαταβολή 5%, που αφορά είτε φυσικά είτε νομικά πρόσωπα.</w:t>
      </w:r>
    </w:p>
    <w:p w14:paraId="0F16F53C"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Κυρία Υπουργέ, σας καλο</w:t>
      </w:r>
      <w:r>
        <w:rPr>
          <w:rFonts w:eastAsia="Times New Roman" w:cs="Times New Roman"/>
          <w:szCs w:val="24"/>
        </w:rPr>
        <w:t>ύμε να κάνετε δεκτή την πρότασή μας και να τη φέρετε προς συζήτηση.</w:t>
      </w:r>
    </w:p>
    <w:p w14:paraId="0F16F53D"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εμείς, η Δημοκρατική Συμπαράταξη, θα ψηφίσουμε το παρόν νομοσχέδιο για τη μείωση των ασφαλιστικών εισφορών, διότι ήταν και παραμένει θέση μας και οτιδήποτε ελαφραίνει τους εργαζόμεν</w:t>
      </w:r>
      <w:r>
        <w:rPr>
          <w:rFonts w:eastAsia="Times New Roman" w:cs="Times New Roman"/>
          <w:szCs w:val="24"/>
        </w:rPr>
        <w:t>ους είναι καλοδεχούμενο.</w:t>
      </w:r>
    </w:p>
    <w:p w14:paraId="0F16F53E"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F16F53F"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Και εγώ ευχαριστώ.</w:t>
      </w:r>
    </w:p>
    <w:p w14:paraId="0F16F540"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Σαχινίδης</w:t>
      </w:r>
      <w:proofErr w:type="spellEnd"/>
      <w:r>
        <w:rPr>
          <w:rFonts w:eastAsia="Times New Roman" w:cs="Times New Roman"/>
          <w:szCs w:val="24"/>
        </w:rPr>
        <w:t xml:space="preserve"> δεν επιθυμεί να μιλήσει. Θα πάρουν τον λόγο οι υπόλοιποι εισηγητές. </w:t>
      </w:r>
    </w:p>
    <w:p w14:paraId="0F16F541"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Κατσώτης</w:t>
      </w:r>
      <w:proofErr w:type="spellEnd"/>
      <w:r>
        <w:rPr>
          <w:rFonts w:eastAsia="Times New Roman" w:cs="Times New Roman"/>
          <w:szCs w:val="24"/>
        </w:rPr>
        <w:t>, ειδικός αγορητής του Κομμουνιστικού Κόμματος Ελλάδας, έχει το</w:t>
      </w:r>
      <w:r>
        <w:rPr>
          <w:rFonts w:eastAsia="Times New Roman" w:cs="Times New Roman"/>
          <w:szCs w:val="24"/>
        </w:rPr>
        <w:t>ν λόγο.</w:t>
      </w:r>
    </w:p>
    <w:p w14:paraId="0F16F542"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0F16F543"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Η παραποίηση του απολυτηρίου της </w:t>
      </w:r>
      <w:r>
        <w:rPr>
          <w:rFonts w:eastAsia="Times New Roman" w:cs="Times New Roman"/>
          <w:szCs w:val="24"/>
        </w:rPr>
        <w:t xml:space="preserve">Ε΄ </w:t>
      </w:r>
      <w:r>
        <w:rPr>
          <w:rFonts w:eastAsia="Times New Roman" w:cs="Times New Roman"/>
          <w:szCs w:val="24"/>
        </w:rPr>
        <w:t xml:space="preserve">Δημοτικού σε απολυτήριο </w:t>
      </w:r>
      <w:r>
        <w:rPr>
          <w:rFonts w:eastAsia="Times New Roman" w:cs="Times New Roman"/>
          <w:szCs w:val="24"/>
        </w:rPr>
        <w:t xml:space="preserve">ΣΤ΄ </w:t>
      </w:r>
      <w:r>
        <w:rPr>
          <w:rFonts w:eastAsia="Times New Roman" w:cs="Times New Roman"/>
          <w:szCs w:val="24"/>
        </w:rPr>
        <w:t xml:space="preserve">Δημοτικού από την καθαρίστρια στον Βόλο, με βάση τους νόμους της αστικής εξουσίας, είναι μεγαλύτερο έγκλημα από το να αρπάζεις 100 </w:t>
      </w:r>
      <w:r>
        <w:rPr>
          <w:rFonts w:eastAsia="Times New Roman" w:cs="Times New Roman"/>
          <w:szCs w:val="24"/>
        </w:rPr>
        <w:t>δισεκατομμύρια ευρώ από τα ασφαλιστικά ταμεία, από τις εισφορές, από τις συντάξεις των συνταξιούχων.</w:t>
      </w:r>
    </w:p>
    <w:p w14:paraId="0F16F544"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καταδίκη των αγροτών της Ηλείας σε δώδεκα μήνες φυλάκιση με δεκάδες αστυνομικούς –ένστολους και με πολιτικά- να τους φρουρούν ως εγκληματίες του κοινού π</w:t>
      </w:r>
      <w:r>
        <w:rPr>
          <w:rFonts w:eastAsia="Times New Roman" w:cs="Times New Roman"/>
          <w:szCs w:val="24"/>
        </w:rPr>
        <w:t xml:space="preserve">οινικού δικαίου, τα δεκάδες </w:t>
      </w:r>
      <w:proofErr w:type="spellStart"/>
      <w:r>
        <w:rPr>
          <w:rFonts w:eastAsia="Times New Roman" w:cs="Times New Roman"/>
          <w:szCs w:val="24"/>
        </w:rPr>
        <w:t>αγροτοδικεία</w:t>
      </w:r>
      <w:proofErr w:type="spellEnd"/>
      <w:r>
        <w:rPr>
          <w:rFonts w:eastAsia="Times New Roman" w:cs="Times New Roman"/>
          <w:szCs w:val="24"/>
        </w:rPr>
        <w:t xml:space="preserve">, τα </w:t>
      </w:r>
      <w:proofErr w:type="spellStart"/>
      <w:r>
        <w:rPr>
          <w:rFonts w:eastAsia="Times New Roman" w:cs="Times New Roman"/>
          <w:szCs w:val="24"/>
        </w:rPr>
        <w:t>μαθητοδικεία</w:t>
      </w:r>
      <w:proofErr w:type="spellEnd"/>
      <w:r>
        <w:rPr>
          <w:rFonts w:eastAsia="Times New Roman" w:cs="Times New Roman"/>
          <w:szCs w:val="24"/>
        </w:rPr>
        <w:t xml:space="preserve">, τα </w:t>
      </w:r>
      <w:proofErr w:type="spellStart"/>
      <w:r>
        <w:rPr>
          <w:rFonts w:eastAsia="Times New Roman" w:cs="Times New Roman"/>
          <w:szCs w:val="24"/>
        </w:rPr>
        <w:t>εργατοδικεία</w:t>
      </w:r>
      <w:proofErr w:type="spellEnd"/>
      <w:r>
        <w:rPr>
          <w:rFonts w:eastAsia="Times New Roman" w:cs="Times New Roman"/>
          <w:szCs w:val="24"/>
        </w:rPr>
        <w:t xml:space="preserve">, η καταστολή των κινητοποιήσεων, η αναβίωση του συνδικαλιστικού της Ασφάλειας, όλες οι απεργίες να κρίνονται παράνομες με βάση </w:t>
      </w:r>
      <w:proofErr w:type="spellStart"/>
      <w:r>
        <w:rPr>
          <w:rFonts w:eastAsia="Times New Roman" w:cs="Times New Roman"/>
          <w:szCs w:val="24"/>
        </w:rPr>
        <w:t>απεργοκτόνα</w:t>
      </w:r>
      <w:proofErr w:type="spellEnd"/>
      <w:r>
        <w:rPr>
          <w:rFonts w:eastAsia="Times New Roman" w:cs="Times New Roman"/>
          <w:szCs w:val="24"/>
        </w:rPr>
        <w:t xml:space="preserve"> ρύθμιση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αυτό</w:t>
      </w:r>
      <w:r>
        <w:rPr>
          <w:rFonts w:eastAsia="Times New Roman" w:cs="Times New Roman"/>
          <w:szCs w:val="24"/>
        </w:rPr>
        <w:t xml:space="preserve"> είναι το κράτος δικαίου. Είναι η ισότητα έναντι του νόμου και η αδέκαστη </w:t>
      </w:r>
      <w:r>
        <w:rPr>
          <w:rFonts w:eastAsia="Times New Roman" w:cs="Times New Roman"/>
          <w:szCs w:val="24"/>
        </w:rPr>
        <w:t>δ</w:t>
      </w:r>
      <w:r>
        <w:rPr>
          <w:rFonts w:eastAsia="Times New Roman" w:cs="Times New Roman"/>
          <w:szCs w:val="24"/>
        </w:rPr>
        <w:t>ικαιοσύνη, η καθαρίστρια στη φυλακή για δέκα χρόνια και οι υποθέσεις όσων ενέχονται σε σκάνδαλα πολλών εκατομμυρίων να εκκρεμούν εδώ και αρκετά χρόνια.</w:t>
      </w:r>
    </w:p>
    <w:p w14:paraId="0F16F545"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στο ερώτημ</w:t>
      </w:r>
      <w:r>
        <w:rPr>
          <w:rFonts w:eastAsia="Times New Roman" w:cs="Times New Roman"/>
          <w:szCs w:val="24"/>
        </w:rPr>
        <w:t xml:space="preserve">α του Πρωθυπουργού «τι θα απογίνετε χωρίς βαρβάρους;» την απάντηση την δίνει ο ίδιος ο λαός που ζει τη βαρβαρότητα της πολιτικής σας, που εφαρμόζεται </w:t>
      </w:r>
      <w:r>
        <w:rPr>
          <w:rFonts w:eastAsia="Times New Roman" w:cs="Times New Roman"/>
          <w:szCs w:val="24"/>
        </w:rPr>
        <w:lastRenderedPageBreak/>
        <w:t>από όλες τις κυβερνήσεις και σήμερα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από τις κυβερνήσεις της Νέας Δημοκ</w:t>
      </w:r>
      <w:r>
        <w:rPr>
          <w:rFonts w:eastAsia="Times New Roman" w:cs="Times New Roman"/>
          <w:szCs w:val="24"/>
        </w:rPr>
        <w:t>ρατίας και του ΠΑΣΟΚ.</w:t>
      </w:r>
    </w:p>
    <w:p w14:paraId="0F16F546"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Αναρωτήθηκε τι θα γίνει τώρα με τους πίνακες που παρουσίαζαν την προηγούμενη περίοδο μειωμένες συντάξεις, </w:t>
      </w:r>
      <w:proofErr w:type="spellStart"/>
      <w:r>
        <w:rPr>
          <w:rFonts w:eastAsia="Times New Roman" w:cs="Times New Roman"/>
          <w:szCs w:val="24"/>
        </w:rPr>
        <w:t>καταστροφολογώντας</w:t>
      </w:r>
      <w:proofErr w:type="spellEnd"/>
      <w:r>
        <w:rPr>
          <w:rFonts w:eastAsia="Times New Roman" w:cs="Times New Roman"/>
          <w:szCs w:val="24"/>
        </w:rPr>
        <w:t xml:space="preserve"> για τον νόμο </w:t>
      </w:r>
      <w:proofErr w:type="spellStart"/>
      <w:r>
        <w:rPr>
          <w:rFonts w:eastAsia="Times New Roman" w:cs="Times New Roman"/>
          <w:szCs w:val="24"/>
        </w:rPr>
        <w:t>Κατρούγκαλου</w:t>
      </w:r>
      <w:proofErr w:type="spellEnd"/>
      <w:r>
        <w:rPr>
          <w:rFonts w:eastAsia="Times New Roman" w:cs="Times New Roman"/>
          <w:szCs w:val="24"/>
        </w:rPr>
        <w:t>. Πρέπει να πούμε στον κύριο Πρωθυπουργό ότι τους πίνακες με τις μειώσεις τούς ξέρου</w:t>
      </w:r>
      <w:r>
        <w:rPr>
          <w:rFonts w:eastAsia="Times New Roman" w:cs="Times New Roman"/>
          <w:szCs w:val="24"/>
        </w:rPr>
        <w:t>ν πολύ καλά οι συνταξιούχοι. Βλέπουν το ψαλίδι που άδειασε την τσέπη τους και δεν μπορούν να καλύψουν βασικές ανάγκες τους.</w:t>
      </w:r>
    </w:p>
    <w:p w14:paraId="0F16F547"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Πρωθυπουργέ, ισχυριστήκατε ότι η μεγάλη ασφαλιστική μεταρρύθμιση του </w:t>
      </w:r>
      <w:proofErr w:type="spellStart"/>
      <w:r>
        <w:rPr>
          <w:rFonts w:eastAsia="Times New Roman" w:cs="Times New Roman"/>
          <w:szCs w:val="24"/>
        </w:rPr>
        <w:t>Κατρούγκαλου</w:t>
      </w:r>
      <w:proofErr w:type="spellEnd"/>
      <w:r>
        <w:rPr>
          <w:rFonts w:eastAsia="Times New Roman" w:cs="Times New Roman"/>
          <w:szCs w:val="24"/>
        </w:rPr>
        <w:t xml:space="preserve"> έκανε βιώσιμο το ασφαλιστικό. Ας υποθέσουμε </w:t>
      </w:r>
      <w:r>
        <w:rPr>
          <w:rFonts w:eastAsia="Times New Roman" w:cs="Times New Roman"/>
          <w:szCs w:val="24"/>
        </w:rPr>
        <w:t>ότι είναι έτσι. Αυτό, όμως, έγινε, αφού κάνατε αβίωτο τον βίο των συνταξιούχων.</w:t>
      </w:r>
    </w:p>
    <w:p w14:paraId="0F16F548"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Ισχυρίστηκε ο κύριος Πρωθυπουργός ότι ανακτάτε την εργασία. Σας διαψεύδουν τα ίδια τα στοιχεία της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που δείχνουν ότι το 62% των προσλήψεων είναι με ελαστικές μορφές εργ</w:t>
      </w:r>
      <w:r>
        <w:rPr>
          <w:rFonts w:eastAsia="Times New Roman" w:cs="Times New Roman"/>
          <w:szCs w:val="24"/>
        </w:rPr>
        <w:t>ασίας.</w:t>
      </w:r>
    </w:p>
    <w:p w14:paraId="0F16F549"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Ισχυρίστηκε ο Πρωθυπουργός ότι όχι μόνο δεν θα </w:t>
      </w:r>
      <w:proofErr w:type="spellStart"/>
      <w:r>
        <w:rPr>
          <w:rFonts w:eastAsia="Times New Roman" w:cs="Times New Roman"/>
          <w:szCs w:val="24"/>
        </w:rPr>
        <w:t>περικοπεί</w:t>
      </w:r>
      <w:proofErr w:type="spellEnd"/>
      <w:r>
        <w:rPr>
          <w:rFonts w:eastAsia="Times New Roman" w:cs="Times New Roman"/>
          <w:szCs w:val="24"/>
        </w:rPr>
        <w:t xml:space="preserve"> η προσωπική διαφορά, αλλά πεντακόσιες χιλιάδες συνταξιούχοι θα δουν αυξήσεις έως 20 ευρώ. Δεν είπε, όμως, ότι η </w:t>
      </w:r>
      <w:r>
        <w:rPr>
          <w:rFonts w:eastAsia="Times New Roman" w:cs="Times New Roman"/>
          <w:szCs w:val="24"/>
        </w:rPr>
        <w:t xml:space="preserve">πλειονότητα </w:t>
      </w:r>
      <w:r>
        <w:rPr>
          <w:rFonts w:eastAsia="Times New Roman" w:cs="Times New Roman"/>
          <w:szCs w:val="24"/>
        </w:rPr>
        <w:t>των συνταξιούχων έχει δεχθεί μειώσεις έως και 50% στη σύνταξή της.</w:t>
      </w:r>
    </w:p>
    <w:p w14:paraId="0F16F54A"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Πρωθυπουργέ, όπως σωστά είπατε, έχασαν πάνω από 300 ευρώ τον μήνα και τους λέτε «δοξάστε μας, ευχαριστήστε μας που σας δίνουμε 20 ευρώ τώρα πίσω!».</w:t>
      </w:r>
    </w:p>
    <w:p w14:paraId="0F16F54B"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νέος τρόπος υπολογισμού των συντάξεων δίνει μειωμένες συντάξεις κατά 30%. Αυτή είναι μία πραγματικότη</w:t>
      </w:r>
      <w:r>
        <w:rPr>
          <w:rFonts w:eastAsia="Times New Roman" w:cs="Times New Roman"/>
          <w:szCs w:val="24"/>
        </w:rPr>
        <w:t>τα, μία αλήθεια που δεν μπορείτε να την ανατρέψετε.</w:t>
      </w:r>
    </w:p>
    <w:p w14:paraId="0F16F54C" w14:textId="77777777" w:rsidR="0091757C" w:rsidRDefault="00D319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Ισχυριστήκατε ότι το ΣΕΠΕ έκανε σημαντικό έργο ενάντια στην παραβατικότητα. Το πρωτοσέλιδο σήμερα του </w:t>
      </w:r>
      <w:r>
        <w:rPr>
          <w:rFonts w:eastAsia="Times New Roman" w:cs="Times New Roman"/>
          <w:szCs w:val="24"/>
        </w:rPr>
        <w:t>«</w:t>
      </w:r>
      <w:r>
        <w:rPr>
          <w:rFonts w:eastAsia="Times New Roman" w:cs="Times New Roman"/>
          <w:szCs w:val="24"/>
        </w:rPr>
        <w:t>ΡΙΖΟΣΠΑΣΤΗ</w:t>
      </w:r>
      <w:r>
        <w:rPr>
          <w:rFonts w:eastAsia="Times New Roman" w:cs="Times New Roman"/>
          <w:szCs w:val="24"/>
        </w:rPr>
        <w:t>»</w:t>
      </w:r>
      <w:r>
        <w:rPr>
          <w:rFonts w:eastAsia="Times New Roman" w:cs="Times New Roman"/>
          <w:szCs w:val="24"/>
        </w:rPr>
        <w:t>, που το έδειξε και ο Κοινοβουλευτικός Εκπρόσωπος πριν, αποκαλύπτει και σε αυτό το θέμα ότ</w:t>
      </w:r>
      <w:r>
        <w:rPr>
          <w:rFonts w:eastAsia="Times New Roman" w:cs="Times New Roman"/>
          <w:szCs w:val="24"/>
        </w:rPr>
        <w:t xml:space="preserve">ι επί των ημερών σας, με βάση την έκθεση του ΣΕΠΕ -τα ίδια τα δικά σας στοιχεία- είχαμε τους λιγότερους ελέγχους, τα περισσότερα εγκλήματα της εργοδοσίας </w:t>
      </w:r>
      <w:r>
        <w:rPr>
          <w:rFonts w:eastAsia="Times New Roman" w:cs="Times New Roman"/>
          <w:szCs w:val="24"/>
        </w:rPr>
        <w:lastRenderedPageBreak/>
        <w:t>με έναν νεκρό κάθε πέντε μέρες, τα περισσότερα εργατικά ατυχήματα από το 2009. Έξι χιλιάδες πεντακόσιο</w:t>
      </w:r>
      <w:r>
        <w:rPr>
          <w:rFonts w:eastAsia="Times New Roman" w:cs="Times New Roman"/>
          <w:szCs w:val="24"/>
        </w:rPr>
        <w:t>ι δεκαπέντε εργάτες σακατεύτηκαν, άλλοι σοβαρά και άλλοι λιγότερο.</w:t>
      </w:r>
    </w:p>
    <w:p w14:paraId="0F16F54D" w14:textId="77777777" w:rsidR="0091757C" w:rsidRDefault="00D319C2">
      <w:pPr>
        <w:tabs>
          <w:tab w:val="left" w:pos="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Είχαμε κατακόρυφη αύξηση της ευελιξίας στην εργασία -</w:t>
      </w:r>
      <w:r>
        <w:rPr>
          <w:rFonts w:eastAsia="Times New Roman"/>
          <w:color w:val="000000"/>
          <w:szCs w:val="24"/>
          <w:shd w:val="clear" w:color="auto" w:fill="FFFFFF"/>
          <w:lang w:val="en-US"/>
        </w:rPr>
        <w:t>flexibility</w:t>
      </w:r>
      <w:r>
        <w:rPr>
          <w:rFonts w:eastAsia="Times New Roman"/>
          <w:color w:val="000000"/>
          <w:szCs w:val="24"/>
          <w:shd w:val="clear" w:color="auto" w:fill="FFFFFF"/>
        </w:rPr>
        <w:t>, όπως την έλεγαν παλιότερα οι Υπουργοί του ΠΑΣΟΚ- και εκτόξευση βεβαίως της εργασίας των ανηλίκων. Όλα αυτά είναι ανάκτηση τ</w:t>
      </w:r>
      <w:r>
        <w:rPr>
          <w:rFonts w:eastAsia="Times New Roman"/>
          <w:color w:val="000000"/>
          <w:szCs w:val="24"/>
          <w:shd w:val="clear" w:color="auto" w:fill="FFFFFF"/>
        </w:rPr>
        <w:t>ης εργασίας;</w:t>
      </w:r>
    </w:p>
    <w:p w14:paraId="0F16F54E"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Ισχυρίστηκε ο Πρωθυπουργός ότι σχεδιάζει την αύξηση του κατώτατου μισθού. Η ενεργοποίηση του νόμου </w:t>
      </w:r>
      <w:proofErr w:type="spellStart"/>
      <w:r>
        <w:rPr>
          <w:rFonts w:eastAsia="Times New Roman"/>
          <w:color w:val="000000"/>
          <w:szCs w:val="24"/>
          <w:shd w:val="clear" w:color="auto" w:fill="FFFFFF"/>
        </w:rPr>
        <w:t>Βρούτση</w:t>
      </w:r>
      <w:proofErr w:type="spellEnd"/>
      <w:r>
        <w:rPr>
          <w:rFonts w:eastAsia="Times New Roman"/>
          <w:color w:val="000000"/>
          <w:szCs w:val="24"/>
          <w:shd w:val="clear" w:color="auto" w:fill="FFFFFF"/>
        </w:rPr>
        <w:t xml:space="preserve"> από την Κυβέρνησή σας τι σημαίνει; Δεν σημαίνει κατάργηση της συλλογικής διαπραγμάτευσης; Δεν σημαίνει άρνηση επαναφορά του κατώτατου μι</w:t>
      </w:r>
      <w:r>
        <w:rPr>
          <w:rFonts w:eastAsia="Times New Roman"/>
          <w:color w:val="000000"/>
          <w:szCs w:val="24"/>
          <w:shd w:val="clear" w:color="auto" w:fill="FFFFFF"/>
        </w:rPr>
        <w:t>σθού στα 751 ευρώ; Δεν είναι αυτό η λογική του Χότζα; Μειώθηκε ο κατώτατος μισθός κατά 145 ευρώ τον μήνα, θα τον αυξήσετε κατά 20 ευρώ και θέλετε να σας ευχαριστήσει η εργατική τάξη;</w:t>
      </w:r>
    </w:p>
    <w:p w14:paraId="0F16F54F"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δεν είναι μνημόνιο με τον λαό. Είναι μνημόνιο με τις μονοπωλιακούς κ</w:t>
      </w:r>
      <w:r>
        <w:rPr>
          <w:rFonts w:eastAsia="Times New Roman"/>
          <w:color w:val="000000"/>
          <w:szCs w:val="24"/>
          <w:shd w:val="clear" w:color="auto" w:fill="FFFFFF"/>
        </w:rPr>
        <w:t xml:space="preserve">αι επιχειρηματικούς ομίλους για τη διασφάλιση της κερδοφορίας τους, με διατήρηση όλων των ανατροπών και </w:t>
      </w:r>
      <w:r>
        <w:rPr>
          <w:rFonts w:eastAsia="Times New Roman"/>
          <w:color w:val="000000"/>
          <w:szCs w:val="24"/>
          <w:shd w:val="clear" w:color="auto" w:fill="FFFFFF"/>
        </w:rPr>
        <w:lastRenderedPageBreak/>
        <w:t>συνέχιση των μεταρρυθμίσεων για να διατηρηθεί σταθερή η βιωσιμότητα των κερδών τους.</w:t>
      </w:r>
    </w:p>
    <w:p w14:paraId="0F16F550"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Επιτρέψτε μου ορισμένες επισημάνσεις σε κάποια άρθρα.</w:t>
      </w:r>
    </w:p>
    <w:p w14:paraId="0F16F551"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άρθρο 8 ορ</w:t>
      </w:r>
      <w:r>
        <w:rPr>
          <w:rFonts w:eastAsia="Times New Roman"/>
          <w:color w:val="000000"/>
          <w:szCs w:val="24"/>
          <w:shd w:val="clear" w:color="auto" w:fill="FFFFFF"/>
        </w:rPr>
        <w:t>ίζει ως ημερομηνία συνταξιοδότησης στο ΕΤΕΑΕΠ για όλες τις κατηγορίες σύνταξης -γήρατος, αναπηρίας, θανάτου- την πρώτη του επόμενου από την αίτηση μήνα. Πιστεύουμε ότι αυτό θα πρέπει να το πάρετε πίσω. Η αναπηρία και ο θάνατος είναι έκτακτα γεγονότα και όσ</w:t>
      </w:r>
      <w:r>
        <w:rPr>
          <w:rFonts w:eastAsia="Times New Roman"/>
          <w:color w:val="000000"/>
          <w:szCs w:val="24"/>
          <w:shd w:val="clear" w:color="auto" w:fill="FFFFFF"/>
        </w:rPr>
        <w:t>οι τα υφίστανται, το τελευταίο που έχουν στον νου τους είναι να υποβάλουν αίτηση συνταξιοδότησης. Ισχυριστήκατε ότι παλιότερα αυτό ίσχυε. Δεν ίσχυε ποτέ. Εσείς φέρνετε τώρα αυτή τη ρύθμιση, αφαιρώντας ουσιαστικά μία σύνταξη από τους δικαιούχους.</w:t>
      </w:r>
    </w:p>
    <w:p w14:paraId="0F16F552"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Επιτρέψτε </w:t>
      </w:r>
      <w:r>
        <w:rPr>
          <w:rFonts w:eastAsia="Times New Roman"/>
          <w:color w:val="000000"/>
          <w:szCs w:val="24"/>
          <w:shd w:val="clear" w:color="auto" w:fill="FFFFFF"/>
        </w:rPr>
        <w:t>μου να πάμε σε ένα άλλο θέμα.</w:t>
      </w:r>
    </w:p>
    <w:p w14:paraId="0F16F553"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Όσον αφορά το άρθρο 34, θα ψηφίσουμε υπέρ της σύστασης των οργανικών θέσεων σε κέντρα κοινωνικής πολιτικής. Θέτουμε, όμως, το ζήτημα της μετατροπής των σημερινών έκτακτων θέσεων σε μόνιμες και την πρόσληψη και άλλων για να καλ</w:t>
      </w:r>
      <w:r>
        <w:rPr>
          <w:rFonts w:eastAsia="Times New Roman"/>
          <w:color w:val="000000"/>
          <w:szCs w:val="24"/>
          <w:shd w:val="clear" w:color="auto" w:fill="FFFFFF"/>
        </w:rPr>
        <w:t>υφθούν οι ανάγκες.</w:t>
      </w:r>
    </w:p>
    <w:p w14:paraId="0F16F554"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Όσον αφορά το άρθρο 35, συμφωνούμε στην παράταση εργασίας του έκτακτου προσωπικού</w:t>
      </w:r>
      <w:r w:rsidRPr="00421C13">
        <w:rPr>
          <w:rFonts w:eastAsia="Times New Roman"/>
          <w:color w:val="000000"/>
          <w:szCs w:val="24"/>
          <w:shd w:val="clear" w:color="auto" w:fill="FFFFFF"/>
        </w:rPr>
        <w:t>,</w:t>
      </w:r>
      <w:r>
        <w:rPr>
          <w:rFonts w:eastAsia="Times New Roman"/>
          <w:color w:val="000000"/>
          <w:szCs w:val="24"/>
          <w:shd w:val="clear" w:color="auto" w:fill="FFFFFF"/>
        </w:rPr>
        <w:t xml:space="preserve"> όπως λέτε. Θέτουμε και πάλι εδώ το ζήτημα της μονιμοποίησης αυτών των εργαζομένων που δουλεύουν μέχρι και είκοσι χρόνια και την πρόσληψη και άλλων για την κάλυψη των αναγκών.</w:t>
      </w:r>
    </w:p>
    <w:p w14:paraId="0F16F555"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τις υπουργικές τροπολογίες κατά την ψήφισή τους θα πούμε ορισμένα πράγματα.</w:t>
      </w:r>
    </w:p>
    <w:p w14:paraId="0F16F556"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Όσον αφορά τους γιατρούς εργασίας, διαφωνούμε ριζικά. Είναι σε χειρότερη κατεύθυνση η ρύθμιση απ’ ό,τι ήταν. Και πάλι, βέβαια, εμείς το είχαμε καταψηφίσει, Υπάρχουν πολλά στοιχεία της τροπολογίας αυτής που θα αξιοποιηθούν από τις ίδιες τις επιχειρήσεις, πο</w:t>
      </w:r>
      <w:r>
        <w:rPr>
          <w:rFonts w:eastAsia="Times New Roman"/>
          <w:color w:val="000000"/>
          <w:szCs w:val="24"/>
          <w:shd w:val="clear" w:color="auto" w:fill="FFFFFF"/>
        </w:rPr>
        <w:t>υ θα είναι χωρίς γιατρούς εργασίας, και τα εγκλήματα της εργοδοσίας θα αυξηθούν ακόμα περισσότερο, οι επαγγελματικές ασθένειες θα είναι αυτές που θα περισσεύουν, πέρα από τα εργατικά ατυχήματα, τα οποία είπαμε ότι έχουν σακατέψει πολύ περισσότερους εργαζόμ</w:t>
      </w:r>
      <w:r>
        <w:rPr>
          <w:rFonts w:eastAsia="Times New Roman"/>
          <w:color w:val="000000"/>
          <w:szCs w:val="24"/>
          <w:shd w:val="clear" w:color="auto" w:fill="FFFFFF"/>
        </w:rPr>
        <w:t>ενους αυτή την περίοδο συγκριτικά με τα προηγούμενα χρόνια.</w:t>
      </w:r>
    </w:p>
    <w:p w14:paraId="0F16F557"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sidRPr="00BE1C31">
        <w:rPr>
          <w:rFonts w:eastAsia="Times New Roman"/>
          <w:b/>
          <w:color w:val="000000"/>
          <w:szCs w:val="24"/>
          <w:shd w:val="clear" w:color="auto" w:fill="FFFFFF"/>
        </w:rPr>
        <w:lastRenderedPageBreak/>
        <w:t xml:space="preserve">ΠΡΟΕΔΡΕΥΩΝ (Δημήτριος </w:t>
      </w:r>
      <w:proofErr w:type="spellStart"/>
      <w:r w:rsidRPr="00BE1C31">
        <w:rPr>
          <w:rFonts w:eastAsia="Times New Roman"/>
          <w:b/>
          <w:color w:val="000000"/>
          <w:szCs w:val="24"/>
          <w:shd w:val="clear" w:color="auto" w:fill="FFFFFF"/>
        </w:rPr>
        <w:t>Κρεμαστινός</w:t>
      </w:r>
      <w:proofErr w:type="spellEnd"/>
      <w:r w:rsidRPr="00BE1C31">
        <w:rPr>
          <w:rFonts w:eastAsia="Times New Roman"/>
          <w:b/>
          <w:color w:val="000000"/>
          <w:szCs w:val="24"/>
          <w:shd w:val="clear" w:color="auto" w:fill="FFFFFF"/>
        </w:rPr>
        <w:t xml:space="preserve">): </w:t>
      </w:r>
      <w:r>
        <w:rPr>
          <w:rFonts w:eastAsia="Times New Roman"/>
          <w:color w:val="000000"/>
          <w:szCs w:val="24"/>
          <w:shd w:val="clear" w:color="auto" w:fill="FFFFFF"/>
        </w:rPr>
        <w:t xml:space="preserve">Ευχαριστώ, κύριε </w:t>
      </w:r>
      <w:proofErr w:type="spellStart"/>
      <w:r>
        <w:rPr>
          <w:rFonts w:eastAsia="Times New Roman"/>
          <w:color w:val="000000"/>
          <w:szCs w:val="24"/>
          <w:shd w:val="clear" w:color="auto" w:fill="FFFFFF"/>
        </w:rPr>
        <w:t>Κατσώτη</w:t>
      </w:r>
      <w:proofErr w:type="spellEnd"/>
      <w:r>
        <w:rPr>
          <w:rFonts w:eastAsia="Times New Roman"/>
          <w:color w:val="000000"/>
          <w:szCs w:val="24"/>
          <w:shd w:val="clear" w:color="auto" w:fill="FFFFFF"/>
        </w:rPr>
        <w:t>.</w:t>
      </w:r>
    </w:p>
    <w:p w14:paraId="0F16F558"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ο κ. </w:t>
      </w:r>
      <w:proofErr w:type="spellStart"/>
      <w:r>
        <w:rPr>
          <w:rFonts w:eastAsia="Times New Roman"/>
          <w:color w:val="000000"/>
          <w:szCs w:val="24"/>
          <w:shd w:val="clear" w:color="auto" w:fill="FFFFFF"/>
        </w:rPr>
        <w:t>Παπαχριστόπουλος</w:t>
      </w:r>
      <w:proofErr w:type="spellEnd"/>
      <w:r>
        <w:rPr>
          <w:rFonts w:eastAsia="Times New Roman"/>
          <w:color w:val="000000"/>
          <w:szCs w:val="24"/>
          <w:shd w:val="clear" w:color="auto" w:fill="FFFFFF"/>
        </w:rPr>
        <w:t>, ειδικός αγορητής των Ανεξαρτήτων Ελλήνων για τρία λεπτά.</w:t>
      </w:r>
    </w:p>
    <w:p w14:paraId="0F16F559"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sidRPr="00BE1C31">
        <w:rPr>
          <w:rFonts w:eastAsia="Times New Roman"/>
          <w:b/>
          <w:color w:val="000000"/>
          <w:szCs w:val="24"/>
          <w:shd w:val="clear" w:color="auto" w:fill="FFFFFF"/>
        </w:rPr>
        <w:t>ΑΘΑΝΑΣΙΟΣ ΠΑΠΑΧΡΙΣΤΟΠΟΥΛΟΣ:</w:t>
      </w:r>
      <w:r>
        <w:rPr>
          <w:rFonts w:eastAsia="Times New Roman"/>
          <w:b/>
          <w:color w:val="000000"/>
          <w:szCs w:val="24"/>
          <w:shd w:val="clear" w:color="auto" w:fill="FFFFFF"/>
        </w:rPr>
        <w:t xml:space="preserve"> </w:t>
      </w:r>
      <w:r>
        <w:rPr>
          <w:rFonts w:eastAsia="Times New Roman"/>
          <w:color w:val="000000"/>
          <w:szCs w:val="24"/>
          <w:shd w:val="clear" w:color="auto" w:fill="FFFFFF"/>
        </w:rPr>
        <w:t>Θα είμαι πολ</w:t>
      </w:r>
      <w:r>
        <w:rPr>
          <w:rFonts w:eastAsia="Times New Roman"/>
          <w:color w:val="000000"/>
          <w:szCs w:val="24"/>
          <w:shd w:val="clear" w:color="auto" w:fill="FFFFFF"/>
        </w:rPr>
        <w:t>ύ σύντομος.</w:t>
      </w:r>
    </w:p>
    <w:p w14:paraId="0F16F55A"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Εγώ θα ξεφύγω. Είναι από τις λίγες φορές που εντυπωσιάστηκε -και το λέω και το εννοώ- από την ομιλία της Υπουργού. Ήταν η επιτομή του ορθού λογισμού. Όποιος πραγματικά είναι καλοπροαίρετος και θέλει επιχειρήματα, να διαβάσει με προσοχή αυτόν </w:t>
      </w:r>
      <w:r>
        <w:rPr>
          <w:rFonts w:eastAsia="Times New Roman"/>
          <w:color w:val="000000"/>
          <w:szCs w:val="24"/>
          <w:shd w:val="clear" w:color="auto" w:fill="FFFFFF"/>
        </w:rPr>
        <w:t>τον λόγο. Μία προς μία καταρρίπτονταν όλες οι ενστάσεις της όποιας αντιπολίτευσης. Εντυπωσιάστηκα και πραγματικά θα μου έκανε μεγάλη χάρη αν μου έδινε αυτόν τον λόγο. Αν δεν μου τον δώσει, θα τον πάρω από τα Πρακτικά!</w:t>
      </w:r>
    </w:p>
    <w:p w14:paraId="0F16F55B" w14:textId="77777777" w:rsidR="0091757C" w:rsidRDefault="00D319C2">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Τελειώνοντας, θα ήθελα να πω το εξής: </w:t>
      </w:r>
      <w:r>
        <w:rPr>
          <w:rFonts w:eastAsia="Times New Roman"/>
          <w:color w:val="000000"/>
          <w:szCs w:val="24"/>
          <w:shd w:val="clear" w:color="auto" w:fill="FFFFFF"/>
        </w:rPr>
        <w:t xml:space="preserve">Για ένα καρβέλι ψωμί ο Γαβριάς ταλαιπωρήθηκε στους «Άθλιους» του Βίκτωρος </w:t>
      </w:r>
      <w:proofErr w:type="spellStart"/>
      <w:r>
        <w:rPr>
          <w:rFonts w:eastAsia="Times New Roman"/>
          <w:color w:val="000000"/>
          <w:szCs w:val="24"/>
          <w:shd w:val="clear" w:color="auto" w:fill="FFFFFF"/>
        </w:rPr>
        <w:t>Ουγκώ</w:t>
      </w:r>
      <w:proofErr w:type="spellEnd"/>
      <w:r>
        <w:rPr>
          <w:rFonts w:eastAsia="Times New Roman"/>
          <w:color w:val="000000"/>
          <w:szCs w:val="24"/>
          <w:shd w:val="clear" w:color="auto" w:fill="FFFFFF"/>
        </w:rPr>
        <w:t xml:space="preserve">. Δεν περίμενε κανένας μια καθαρίστρια που δούλευε δεκαοκτώ χρόνια -ίσως και περισσότερα- να καταδικαστεί σε δέκα </w:t>
      </w:r>
      <w:r>
        <w:rPr>
          <w:rFonts w:eastAsia="Times New Roman"/>
          <w:color w:val="000000"/>
          <w:szCs w:val="24"/>
          <w:shd w:val="clear" w:color="auto" w:fill="FFFFFF"/>
        </w:rPr>
        <w:lastRenderedPageBreak/>
        <w:t xml:space="preserve">χρόνια φυλάκισης, να υπάρχουν δικαστές που να καταδικάσουν μια </w:t>
      </w:r>
      <w:r>
        <w:rPr>
          <w:rFonts w:eastAsia="Times New Roman"/>
          <w:color w:val="000000"/>
          <w:szCs w:val="24"/>
          <w:shd w:val="clear" w:color="auto" w:fill="FFFFFF"/>
        </w:rPr>
        <w:t>κοπέλα που δούλεψε δεκαοκτώ χρόνια, η οποία έκανε πράγματι αυτό το παράπτωμα.</w:t>
      </w:r>
    </w:p>
    <w:p w14:paraId="0F16F55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Θέλω να συγχαρώ την </w:t>
      </w:r>
      <w:r>
        <w:rPr>
          <w:rFonts w:eastAsia="Times New Roman" w:cs="Times New Roman"/>
          <w:szCs w:val="24"/>
        </w:rPr>
        <w:t>ε</w:t>
      </w:r>
      <w:r>
        <w:rPr>
          <w:rFonts w:eastAsia="Times New Roman" w:cs="Times New Roman"/>
          <w:szCs w:val="24"/>
        </w:rPr>
        <w:t>ισαγγελέα του Αρείου Πάγου για την ευαισθησία της, διότι πιστεύω ότι αυτή η ιστορία πρέπει να έχει ένα άλλο τέλος.</w:t>
      </w:r>
    </w:p>
    <w:p w14:paraId="0F16F55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Δεν έχω να πω περισσότερα.</w:t>
      </w:r>
    </w:p>
    <w:p w14:paraId="0F16F55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 κύρι</w:t>
      </w:r>
      <w:r>
        <w:rPr>
          <w:rFonts w:eastAsia="Times New Roman" w:cs="Times New Roman"/>
          <w:szCs w:val="24"/>
        </w:rPr>
        <w:t>ε Πρόεδρε.</w:t>
      </w:r>
    </w:p>
    <w:p w14:paraId="0F16F55F" w14:textId="77777777" w:rsidR="0091757C" w:rsidRDefault="00D319C2">
      <w:pPr>
        <w:spacing w:line="600" w:lineRule="auto"/>
        <w:ind w:firstLine="720"/>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Και εγώ ευχαριστώ, κύριε </w:t>
      </w:r>
      <w:proofErr w:type="spellStart"/>
      <w:r>
        <w:rPr>
          <w:rFonts w:eastAsia="Times New Roman" w:cs="Times New Roman"/>
          <w:szCs w:val="24"/>
        </w:rPr>
        <w:t>Παπαχριστόπουλε</w:t>
      </w:r>
      <w:proofErr w:type="spellEnd"/>
      <w:r>
        <w:rPr>
          <w:rFonts w:eastAsia="Times New Roman" w:cs="Times New Roman"/>
          <w:szCs w:val="24"/>
        </w:rPr>
        <w:t>.</w:t>
      </w:r>
    </w:p>
    <w:p w14:paraId="0F16F56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κ. </w:t>
      </w:r>
      <w:proofErr w:type="spellStart"/>
      <w:r>
        <w:rPr>
          <w:rFonts w:eastAsia="Times New Roman" w:cs="Times New Roman"/>
          <w:szCs w:val="24"/>
        </w:rPr>
        <w:t>Μαυρωτά</w:t>
      </w:r>
      <w:proofErr w:type="spellEnd"/>
      <w:r>
        <w:rPr>
          <w:rFonts w:eastAsia="Times New Roman" w:cs="Times New Roman"/>
          <w:szCs w:val="24"/>
        </w:rPr>
        <w:t>, ειδικό αγορητή του Ποταμιού.</w:t>
      </w:r>
    </w:p>
    <w:p w14:paraId="0F16F561" w14:textId="77777777" w:rsidR="0091757C" w:rsidRDefault="00D319C2">
      <w:pPr>
        <w:spacing w:line="600" w:lineRule="auto"/>
        <w:ind w:firstLine="720"/>
        <w:jc w:val="both"/>
        <w:rPr>
          <w:rFonts w:eastAsia="Times New Roman" w:cs="Times New Roman"/>
          <w:szCs w:val="24"/>
        </w:rPr>
      </w:pPr>
      <w:r w:rsidRPr="00FF6A76">
        <w:rPr>
          <w:rFonts w:eastAsia="Times New Roman" w:cs="Times New Roman"/>
          <w:b/>
          <w:szCs w:val="24"/>
        </w:rPr>
        <w:t>ΓΕΩΡΓΙΟΣ ΜΑΥΡΩΤΑΣ:</w:t>
      </w:r>
      <w:r>
        <w:rPr>
          <w:rFonts w:eastAsia="Times New Roman" w:cs="Times New Roman"/>
          <w:szCs w:val="24"/>
        </w:rPr>
        <w:t xml:space="preserve"> Ευχαριστώ, κύριε Πρόεδρε.</w:t>
      </w:r>
    </w:p>
    <w:p w14:paraId="0F16F56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θα χρειαστώ και εγώ παραπάνω από τρία λεπτά </w:t>
      </w:r>
      <w:r>
        <w:rPr>
          <w:rFonts w:eastAsia="Times New Roman" w:cs="Times New Roman"/>
          <w:szCs w:val="24"/>
        </w:rPr>
        <w:t>για τη δευτερολογία μου.</w:t>
      </w:r>
    </w:p>
    <w:p w14:paraId="0F16F563"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τη διάρκεια των </w:t>
      </w:r>
      <w:r>
        <w:rPr>
          <w:rFonts w:eastAsia="Times New Roman" w:cs="Times New Roman"/>
          <w:szCs w:val="24"/>
        </w:rPr>
        <w:t>ε</w:t>
      </w:r>
      <w:r>
        <w:rPr>
          <w:rFonts w:eastAsia="Times New Roman" w:cs="Times New Roman"/>
          <w:szCs w:val="24"/>
        </w:rPr>
        <w:t>πιτροπών, αλλά και σήμερα στην Ολομέλεια, έκανα κάποιες ερωτήσεις και ζήτησα κάποιες διευκρινίσεις από την κ</w:t>
      </w:r>
      <w:r>
        <w:rPr>
          <w:rFonts w:eastAsia="Times New Roman" w:cs="Times New Roman"/>
          <w:szCs w:val="24"/>
        </w:rPr>
        <w:t>.</w:t>
      </w:r>
      <w:r>
        <w:rPr>
          <w:rFonts w:eastAsia="Times New Roman" w:cs="Times New Roman"/>
          <w:szCs w:val="24"/>
        </w:rPr>
        <w:t xml:space="preserve"> Φωτίου, για παράδειγμα για το άρθρο 35 σχετικά με τα νούμερα που υπάρχουν στο Γενικό Λογιστήριο του</w:t>
      </w:r>
      <w:r>
        <w:rPr>
          <w:rFonts w:eastAsia="Times New Roman" w:cs="Times New Roman"/>
          <w:szCs w:val="24"/>
        </w:rPr>
        <w:t xml:space="preserve"> Κράτους, γι’ αυτή τη διαφορά του 1,1 εκατομμυρίου ευρώ και για τις τριακόσιες σαράντα μία οργανικές θέσεις που δημιουργούνται. Δεν πήρα απαντήσεις. Εσείς εξακολουθείτε να μιλάτε μόνο με τη Νέα Δημοκρατία. Τα άλλα κόμματα είναι σαν να μην υπάρχουν. Δεν πει</w:t>
      </w:r>
      <w:r>
        <w:rPr>
          <w:rFonts w:eastAsia="Times New Roman" w:cs="Times New Roman"/>
          <w:szCs w:val="24"/>
        </w:rPr>
        <w:t>ράζει, εμείς αυτά που είναι να πούμε θα τα λέμε και ας βρίσκουμε τοίχο απέναντί μας. Να ξέρετε πάντως ότι με αυτή την τακτική σας και με αυτή την τροφή που δίνετε στον διπολισμό, στο τέλος ο διπολισμός θα φάει και εσάς.</w:t>
      </w:r>
    </w:p>
    <w:p w14:paraId="0F16F56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Καταθέσατε κάποιες τροπολογίες </w:t>
      </w:r>
      <w:r>
        <w:rPr>
          <w:rFonts w:eastAsia="Times New Roman" w:cs="Times New Roman"/>
          <w:szCs w:val="24"/>
        </w:rPr>
        <w:t>δεκάδων σελίδων και κάποιες «</w:t>
      </w:r>
      <w:proofErr w:type="spellStart"/>
      <w:r>
        <w:rPr>
          <w:rFonts w:eastAsia="Times New Roman" w:cs="Times New Roman"/>
          <w:szCs w:val="24"/>
        </w:rPr>
        <w:t>πολυτροπολογίες</w:t>
      </w:r>
      <w:proofErr w:type="spellEnd"/>
      <w:r>
        <w:rPr>
          <w:rFonts w:eastAsia="Times New Roman" w:cs="Times New Roman"/>
          <w:szCs w:val="24"/>
        </w:rPr>
        <w:t>». Συνεχίζετε έτσι σ</w:t>
      </w:r>
      <w:r>
        <w:rPr>
          <w:rFonts w:eastAsia="Times New Roman" w:cs="Times New Roman"/>
          <w:szCs w:val="24"/>
        </w:rPr>
        <w:t>ε</w:t>
      </w:r>
      <w:r>
        <w:rPr>
          <w:rFonts w:eastAsia="Times New Roman" w:cs="Times New Roman"/>
          <w:szCs w:val="24"/>
        </w:rPr>
        <w:t xml:space="preserve"> αυτόν τον δρόμο του κυνικού κοινοβουλευτισμού. Πρόκειται για τροπολογίες του Υπουργείου Εργασίας σε νομοσχέδιο του Υπουργείου Εργασίας και αναρωτιόμαστε γιατί δεν μπήκαν αυτές κατευθείαν στο</w:t>
      </w:r>
      <w:r>
        <w:rPr>
          <w:rFonts w:eastAsia="Times New Roman" w:cs="Times New Roman"/>
          <w:szCs w:val="24"/>
        </w:rPr>
        <w:t xml:space="preserve"> νομοσχέδιο. Γιατί αυτός ο ευτελισμός των νομοθετικών διαδικασιών;</w:t>
      </w:r>
    </w:p>
    <w:p w14:paraId="0F16F565"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μιλήσω λίγο και για την τροπολογία του Υπουργείου Υγείας με γενικό αριθμό 1802 και ειδικό αριθμό 144, </w:t>
      </w:r>
      <w:r>
        <w:rPr>
          <w:rFonts w:eastAsia="Times New Roman" w:cs="Times New Roman"/>
          <w:szCs w:val="24"/>
        </w:rPr>
        <w:t xml:space="preserve">στην οποία </w:t>
      </w:r>
      <w:r>
        <w:rPr>
          <w:rFonts w:eastAsia="Times New Roman" w:cs="Times New Roman"/>
          <w:szCs w:val="24"/>
        </w:rPr>
        <w:t>και πάλι έχουμε «κατά παρέκκλιση ειδικών και γενικών διατάξεων», επιτ</w:t>
      </w:r>
      <w:r>
        <w:rPr>
          <w:rFonts w:eastAsia="Times New Roman" w:cs="Times New Roman"/>
          <w:szCs w:val="24"/>
        </w:rPr>
        <w:t xml:space="preserve">ρέψτε μου να πω επειδή είμαι και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 την υγεία που εξετάζει τα σκάνδαλα από το 1997 έως το 2014, ότι εκεί οι Βουλευτές του ΣΥΡΙΖΑ συνεχώς κατηγορούν και επικρίνουν τις παλαιές πρακτικές, επειδή ακριβώς ήταν κατά παρέκκλιση οι νομοθ</w:t>
      </w:r>
      <w:r>
        <w:rPr>
          <w:rFonts w:eastAsia="Times New Roman" w:cs="Times New Roman"/>
          <w:szCs w:val="24"/>
        </w:rPr>
        <w:t>ετικές διαδικασίες που γίνονταν. Τώρα που έχουν έρθει στην εξουσία δεν βγάζουν μιλιά για τις κατά παρέκκλιση διατάξεις που έρχονται με διάφορες τροπολογίες.</w:t>
      </w:r>
    </w:p>
    <w:p w14:paraId="0F16F56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Απ’ ό,τι φαίνεται, αυτή η τακτική είναι, δυστυχώς, διαχρονική και δεν φαίνεται να την εγκαταλείπει </w:t>
      </w:r>
      <w:r>
        <w:rPr>
          <w:rFonts w:eastAsia="Times New Roman" w:cs="Times New Roman"/>
          <w:szCs w:val="24"/>
        </w:rPr>
        <w:t xml:space="preserve">ούτε η παρούσα Κυβέρνηση. Όταν αναλαμβάνεις την εξουσία είναι σαν να παθαίνεις μία αμνησία γενικά σε τέτοια θέματα και τα επαναλαμβάνεις, ενώ προηγουμένως τα ξόρκιζες. Υπάρχει η εύκολη λύση, λοιπόν, του </w:t>
      </w:r>
      <w:proofErr w:type="spellStart"/>
      <w:r>
        <w:rPr>
          <w:rFonts w:eastAsia="Times New Roman" w:cs="Times New Roman"/>
          <w:szCs w:val="24"/>
        </w:rPr>
        <w:t>νομοθετείν</w:t>
      </w:r>
      <w:proofErr w:type="spellEnd"/>
      <w:r>
        <w:rPr>
          <w:rFonts w:eastAsia="Times New Roman" w:cs="Times New Roman"/>
          <w:szCs w:val="24"/>
        </w:rPr>
        <w:t xml:space="preserve"> δι</w:t>
      </w:r>
      <w:r>
        <w:rPr>
          <w:rFonts w:eastAsia="Times New Roman" w:cs="Times New Roman"/>
          <w:szCs w:val="24"/>
        </w:rPr>
        <w:t>ά</w:t>
      </w:r>
      <w:r>
        <w:rPr>
          <w:rFonts w:eastAsia="Times New Roman" w:cs="Times New Roman"/>
          <w:szCs w:val="24"/>
        </w:rPr>
        <w:t xml:space="preserve"> της τροπολογίας, δι</w:t>
      </w:r>
      <w:r>
        <w:rPr>
          <w:rFonts w:eastAsia="Times New Roman" w:cs="Times New Roman"/>
          <w:szCs w:val="24"/>
        </w:rPr>
        <w:t>ά</w:t>
      </w:r>
      <w:r>
        <w:rPr>
          <w:rFonts w:eastAsia="Times New Roman" w:cs="Times New Roman"/>
          <w:szCs w:val="24"/>
        </w:rPr>
        <w:t xml:space="preserve"> της πλαγίας οδού.</w:t>
      </w:r>
    </w:p>
    <w:p w14:paraId="0F16F567"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Θα αναφερθώ στη νομοτεχνική βελτίωση με το νούμερο 10 που παρουσίασε προφανώς η κ</w:t>
      </w:r>
      <w:r>
        <w:rPr>
          <w:rFonts w:eastAsia="Times New Roman" w:cs="Times New Roman"/>
          <w:szCs w:val="24"/>
        </w:rPr>
        <w:t>.</w:t>
      </w:r>
      <w:r>
        <w:rPr>
          <w:rFonts w:eastAsia="Times New Roman" w:cs="Times New Roman"/>
          <w:szCs w:val="24"/>
        </w:rPr>
        <w:t xml:space="preserve"> Φωτίου, η οποία δίνει ολόκληρη </w:t>
      </w:r>
      <w:r>
        <w:rPr>
          <w:rFonts w:eastAsia="Times New Roman" w:cs="Times New Roman"/>
          <w:szCs w:val="24"/>
        </w:rPr>
        <w:lastRenderedPageBreak/>
        <w:t xml:space="preserve">τη </w:t>
      </w:r>
      <w:proofErr w:type="spellStart"/>
      <w:r>
        <w:rPr>
          <w:rFonts w:eastAsia="Times New Roman" w:cs="Times New Roman"/>
          <w:szCs w:val="24"/>
        </w:rPr>
        <w:t>μοριοδότηση</w:t>
      </w:r>
      <w:proofErr w:type="spellEnd"/>
      <w:r>
        <w:rPr>
          <w:rFonts w:eastAsia="Times New Roman" w:cs="Times New Roman"/>
          <w:szCs w:val="24"/>
        </w:rPr>
        <w:t xml:space="preserve"> για τις οργανικές θέσεις σε μία νομοτεχνική βελτίωση. </w:t>
      </w:r>
      <w:proofErr w:type="spellStart"/>
      <w:r>
        <w:rPr>
          <w:rFonts w:eastAsia="Times New Roman" w:cs="Times New Roman"/>
          <w:szCs w:val="24"/>
        </w:rPr>
        <w:t>Ήμαρτον</w:t>
      </w:r>
      <w:proofErr w:type="spellEnd"/>
      <w:r>
        <w:rPr>
          <w:rFonts w:eastAsia="Times New Roman" w:cs="Times New Roman"/>
          <w:szCs w:val="24"/>
        </w:rPr>
        <w:t xml:space="preserve">! Ούτε καν τροπολογία! Ούτε καν να είναι μέσα στο νομοσχέδιο για </w:t>
      </w:r>
      <w:r>
        <w:rPr>
          <w:rFonts w:eastAsia="Times New Roman" w:cs="Times New Roman"/>
          <w:szCs w:val="24"/>
        </w:rPr>
        <w:t>να τη συζητήσουμε!</w:t>
      </w:r>
    </w:p>
    <w:p w14:paraId="0F16F568"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Έχουμε πει ξανά ότι τέτοιες πρακτικές ευτελίζουν τις κοινοβουλευτικές διαδικασίες. Γενικά, θα ήθελα να πω προς την Κυβέρνηση, επειδή θα έρθουν και άλλα νομοσχέδια, να μην </w:t>
      </w:r>
      <w:proofErr w:type="spellStart"/>
      <w:r>
        <w:rPr>
          <w:rFonts w:eastAsia="Times New Roman" w:cs="Times New Roman"/>
          <w:szCs w:val="24"/>
        </w:rPr>
        <w:t>επιχαίρεται</w:t>
      </w:r>
      <w:proofErr w:type="spellEnd"/>
      <w:r>
        <w:rPr>
          <w:rFonts w:eastAsia="Times New Roman" w:cs="Times New Roman"/>
          <w:szCs w:val="24"/>
        </w:rPr>
        <w:t xml:space="preserve"> επειδή θα ψηφίσουμε τα άρθρα του συγκεκριμένου νομοσχε</w:t>
      </w:r>
      <w:r>
        <w:rPr>
          <w:rFonts w:eastAsia="Times New Roman" w:cs="Times New Roman"/>
          <w:szCs w:val="24"/>
        </w:rPr>
        <w:t>δίου. Το ότι διαφωνείς μ</w:t>
      </w:r>
      <w:r>
        <w:rPr>
          <w:rFonts w:eastAsia="Times New Roman" w:cs="Times New Roman"/>
          <w:szCs w:val="24"/>
        </w:rPr>
        <w:t>ε</w:t>
      </w:r>
      <w:r>
        <w:rPr>
          <w:rFonts w:eastAsia="Times New Roman" w:cs="Times New Roman"/>
          <w:szCs w:val="24"/>
        </w:rPr>
        <w:t xml:space="preserve"> αυτόν που τελικά ρίχνει το καράβι στα βράχια δεν σημαίνει ότι δεν θα ρίξεις σωσίβια στους ναυαγούς.</w:t>
      </w:r>
    </w:p>
    <w:p w14:paraId="0F16F56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w:t>
      </w:r>
    </w:p>
    <w:p w14:paraId="0F16F56A" w14:textId="77777777" w:rsidR="0091757C" w:rsidRDefault="00D319C2">
      <w:pPr>
        <w:spacing w:line="600" w:lineRule="auto"/>
        <w:ind w:firstLine="720"/>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Ευχαριστώ.</w:t>
      </w:r>
    </w:p>
    <w:p w14:paraId="0F16F56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Τελευταίος αγορητής είναι ο κ. Μεγαλομύστακας από την Ένωση Κεντρώων, ο </w:t>
      </w:r>
      <w:r>
        <w:rPr>
          <w:rFonts w:eastAsia="Times New Roman" w:cs="Times New Roman"/>
          <w:szCs w:val="24"/>
        </w:rPr>
        <w:t>οποίος έχει τον λόγο για τρία λεπτά.</w:t>
      </w:r>
    </w:p>
    <w:p w14:paraId="0F16F56C" w14:textId="77777777" w:rsidR="0091757C" w:rsidRDefault="00D319C2">
      <w:pPr>
        <w:spacing w:line="600" w:lineRule="auto"/>
        <w:ind w:firstLine="720"/>
        <w:jc w:val="both"/>
        <w:rPr>
          <w:rFonts w:eastAsia="Times New Roman" w:cs="Times New Roman"/>
          <w:szCs w:val="24"/>
        </w:rPr>
      </w:pPr>
      <w:r w:rsidRPr="002C639E">
        <w:rPr>
          <w:rFonts w:eastAsia="Times New Roman" w:cs="Times New Roman"/>
          <w:b/>
          <w:szCs w:val="24"/>
        </w:rPr>
        <w:t>ΑΝΑΣΤΑΣΙΟΣ ΜΕΓΑΛΟΜΥΣΤΑΚΑΣ:</w:t>
      </w:r>
      <w:r>
        <w:rPr>
          <w:rFonts w:eastAsia="Times New Roman" w:cs="Times New Roman"/>
          <w:szCs w:val="24"/>
        </w:rPr>
        <w:t xml:space="preserve"> Ευχαριστώ, κύριε Πρόεδρε.</w:t>
      </w:r>
    </w:p>
    <w:p w14:paraId="0F16F56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Έχουμε πει πάρα πολλές φορές για τα σχέδια νόμου που έρχονται εδώ στο Κοινοβούλιο ότι δεν έρχονται με τον ορθό </w:t>
      </w:r>
      <w:r>
        <w:rPr>
          <w:rFonts w:eastAsia="Times New Roman" w:cs="Times New Roman"/>
          <w:szCs w:val="24"/>
        </w:rPr>
        <w:lastRenderedPageBreak/>
        <w:t>τρόπο. Σ</w:t>
      </w:r>
      <w:r>
        <w:rPr>
          <w:rFonts w:eastAsia="Times New Roman" w:cs="Times New Roman"/>
          <w:szCs w:val="24"/>
        </w:rPr>
        <w:t>ε</w:t>
      </w:r>
      <w:r>
        <w:rPr>
          <w:rFonts w:eastAsia="Times New Roman" w:cs="Times New Roman"/>
          <w:szCs w:val="24"/>
        </w:rPr>
        <w:t xml:space="preserve"> αυτό συνηγορεί άλλωστε και το πλήθος νομοτεχν</w:t>
      </w:r>
      <w:r>
        <w:rPr>
          <w:rFonts w:eastAsia="Times New Roman" w:cs="Times New Roman"/>
          <w:szCs w:val="24"/>
        </w:rPr>
        <w:t>ικών βελτιώσεων που έρχονται, που δεν είναι απλές βελτιώσεις, αλλά πολλές φορές αλλάζουν την ουσία πολλών από τις διατάξεις που βρίσκονται στα άρθρα του νομοσχεδίου.</w:t>
      </w:r>
    </w:p>
    <w:p w14:paraId="0F16F56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 άλλη μία φορά, λοιπόν, είναι φανερό, όπως φανερό είναι και το γεγονός ότι κατατίθενται</w:t>
      </w:r>
      <w:r>
        <w:rPr>
          <w:rFonts w:eastAsia="Times New Roman" w:cs="Times New Roman"/>
          <w:szCs w:val="24"/>
        </w:rPr>
        <w:t xml:space="preserve"> τροπολογίες που είναι σχετικές με το νομοσχέδιο, αλλά θα μπορούσαν να έχουν έρθει στις </w:t>
      </w:r>
      <w:r>
        <w:rPr>
          <w:rFonts w:eastAsia="Times New Roman" w:cs="Times New Roman"/>
          <w:szCs w:val="24"/>
        </w:rPr>
        <w:t>ε</w:t>
      </w:r>
      <w:r>
        <w:rPr>
          <w:rFonts w:eastAsia="Times New Roman" w:cs="Times New Roman"/>
          <w:szCs w:val="24"/>
        </w:rPr>
        <w:t>πιτροπές προς συζήτηση.</w:t>
      </w:r>
    </w:p>
    <w:p w14:paraId="0F16F56F"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Θα ήθελα, λοιπόν, να κάνω ξεκάθαρες και τις θέσεις μας για τις τροπολογίες. Θα υπερψηφίσουμε την τροπολογία που αφορά στα θέματα του Υπουργείου</w:t>
      </w:r>
      <w:r>
        <w:rPr>
          <w:rFonts w:eastAsia="Times New Roman" w:cs="Times New Roman"/>
          <w:szCs w:val="24"/>
        </w:rPr>
        <w:t xml:space="preserve"> Υγείας. Στις υπόλοιπες θα πούμε «</w:t>
      </w:r>
      <w:r>
        <w:rPr>
          <w:rFonts w:eastAsia="Times New Roman" w:cs="Times New Roman"/>
          <w:szCs w:val="24"/>
        </w:rPr>
        <w:t>παρών</w:t>
      </w:r>
      <w:r>
        <w:rPr>
          <w:rFonts w:eastAsia="Times New Roman" w:cs="Times New Roman"/>
          <w:szCs w:val="24"/>
        </w:rPr>
        <w:t>», γιατί αυτή είναι η στάση της Ένωσης Κεντρώων, όταν έρχονται τροπολογίες της τελευταίας στιγμής. Ως αντίδραση σ</w:t>
      </w:r>
      <w:r>
        <w:rPr>
          <w:rFonts w:eastAsia="Times New Roman" w:cs="Times New Roman"/>
          <w:szCs w:val="24"/>
        </w:rPr>
        <w:t>ε</w:t>
      </w:r>
      <w:r>
        <w:rPr>
          <w:rFonts w:eastAsia="Times New Roman" w:cs="Times New Roman"/>
          <w:szCs w:val="24"/>
        </w:rPr>
        <w:t xml:space="preserve"> αυτή την πρακτική που ευτελίζει, θα λέγαμε, την αξία του Κοινοβουλίου, η επιλογή μας είναι να μην παίρ</w:t>
      </w:r>
      <w:r>
        <w:rPr>
          <w:rFonts w:eastAsia="Times New Roman" w:cs="Times New Roman"/>
          <w:szCs w:val="24"/>
        </w:rPr>
        <w:t>νουμε θέση.</w:t>
      </w:r>
    </w:p>
    <w:p w14:paraId="0F16F570"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Τώρα, όσον αφορά τις τοποθετήσεις των Υπουργών κυρίως, εμείς δεν πήραμε απαντήσεις, όπως και άλλα </w:t>
      </w:r>
      <w:r>
        <w:rPr>
          <w:rFonts w:eastAsia="Times New Roman" w:cs="Times New Roman"/>
          <w:szCs w:val="24"/>
        </w:rPr>
        <w:t>κ</w:t>
      </w:r>
      <w:r>
        <w:rPr>
          <w:rFonts w:eastAsia="Times New Roman" w:cs="Times New Roman"/>
          <w:szCs w:val="24"/>
        </w:rPr>
        <w:t xml:space="preserve">όμματα, σε </w:t>
      </w:r>
      <w:r>
        <w:rPr>
          <w:rFonts w:eastAsia="Times New Roman" w:cs="Times New Roman"/>
          <w:szCs w:val="24"/>
        </w:rPr>
        <w:lastRenderedPageBreak/>
        <w:t>αυτά που ρωτήσαμε μέσω της αγόρευσής μας. Επομένως είμαστε απογοητευμένοι με την πρακτική που ακολουθείτε.</w:t>
      </w:r>
    </w:p>
    <w:p w14:paraId="0F16F571"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Ωστόσο, θα ψηφίσουμε αυτό τ</w:t>
      </w:r>
      <w:r>
        <w:rPr>
          <w:rFonts w:eastAsia="Times New Roman" w:cs="Times New Roman"/>
          <w:szCs w:val="24"/>
        </w:rPr>
        <w:t>ο νομοσχέδιο. Είμαστε θετικοί, γιατί δεν μπορούμε να στερήσουμε από κανέναν Έλληνα να έχει έστω και μία μικρή ανάσα σ</w:t>
      </w:r>
      <w:r>
        <w:rPr>
          <w:rFonts w:eastAsia="Times New Roman" w:cs="Times New Roman"/>
          <w:szCs w:val="24"/>
        </w:rPr>
        <w:t>ε</w:t>
      </w:r>
      <w:r>
        <w:rPr>
          <w:rFonts w:eastAsia="Times New Roman" w:cs="Times New Roman"/>
          <w:szCs w:val="24"/>
        </w:rPr>
        <w:t xml:space="preserve"> αυτόν τον δύσκολο αγώνα που κάνει για να επιβιώσει.</w:t>
      </w:r>
    </w:p>
    <w:p w14:paraId="0F16F572"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F16F573" w14:textId="77777777" w:rsidR="0091757C" w:rsidRDefault="00D319C2">
      <w:pPr>
        <w:spacing w:line="600" w:lineRule="auto"/>
        <w:ind w:firstLine="720"/>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Και εγώ ευχαριστώ.</w:t>
      </w:r>
    </w:p>
    <w:p w14:paraId="0F16F574"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Ο Υφυπουργός </w:t>
      </w:r>
      <w:r>
        <w:rPr>
          <w:rFonts w:eastAsia="Times New Roman" w:cs="Times New Roman"/>
          <w:szCs w:val="24"/>
        </w:rPr>
        <w:t>Εργασίας, Κοινωνικής Ασφάλισης και Κοινωνικής Αλληλεγγύης κ. Ηλιόπουλος έχει τον λόγο για τρία λεπτά.</w:t>
      </w:r>
    </w:p>
    <w:p w14:paraId="0F16F575"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ΑΘΑΝΑΣΙΟΣ ΗΛΙΟΠΟΥΛΟΣ (Υφυπουργός Εργασίας, Κοινωνικής Ασφάλισης και Κοινωνικής Αλληλεγγύης): </w:t>
      </w:r>
      <w:r>
        <w:rPr>
          <w:rFonts w:eastAsia="Times New Roman" w:cs="Times New Roman"/>
          <w:szCs w:val="24"/>
        </w:rPr>
        <w:t xml:space="preserve">Ωραία. </w:t>
      </w:r>
    </w:p>
    <w:p w14:paraId="0F16F576"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Θα ήθελα να κάνω μια πρώτη παρατήρηση. Κατανοώ το δικ</w:t>
      </w:r>
      <w:r>
        <w:rPr>
          <w:rFonts w:eastAsia="Times New Roman" w:cs="Times New Roman"/>
          <w:szCs w:val="24"/>
        </w:rPr>
        <w:t>αίωμα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Μαυρωτά</w:t>
      </w:r>
      <w:proofErr w:type="spellEnd"/>
      <w:r>
        <w:rPr>
          <w:rFonts w:eastAsia="Times New Roman" w:cs="Times New Roman"/>
          <w:szCs w:val="24"/>
        </w:rPr>
        <w:t xml:space="preserve"> να κάνει κριτική ότι δεν είναι πάντα όλα τα πράγματα από το Υπουργείο απαντημένα κ.λπ., αλλά νομίζω </w:t>
      </w:r>
      <w:r>
        <w:rPr>
          <w:rFonts w:eastAsia="Times New Roman" w:cs="Times New Roman"/>
          <w:szCs w:val="24"/>
        </w:rPr>
        <w:lastRenderedPageBreak/>
        <w:t>ότι είναι λίγο άδικο να χρεώνει μια συνολική κατεύθυνση ότι δεν απαντάμε ερωτήματα και δεν προσπαθούμε στον διάλογο.</w:t>
      </w:r>
    </w:p>
    <w:p w14:paraId="0F16F577"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b/>
          <w:szCs w:val="24"/>
        </w:rPr>
        <w:t xml:space="preserve"> </w:t>
      </w:r>
      <w:r>
        <w:rPr>
          <w:rFonts w:eastAsia="Times New Roman" w:cs="Times New Roman"/>
          <w:szCs w:val="24"/>
        </w:rPr>
        <w:t>Στο συγκεκριμένο.</w:t>
      </w:r>
    </w:p>
    <w:p w14:paraId="0F16F578"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ΑΘΑΝΑΣΙΟΣ ΗΛΙΟΠΟΥΛΟΣ (Υφυπουργός Εργασίας, Κοινωνικής Ασφάλισης και Κοινωνικής Αλληλεγγύης): </w:t>
      </w:r>
      <w:r>
        <w:rPr>
          <w:rFonts w:eastAsia="Times New Roman" w:cs="Times New Roman"/>
          <w:szCs w:val="24"/>
        </w:rPr>
        <w:t>Είπα ότι είναι λάθος να γενικεύετε ότι, επειδή δεν απαντήθηκε ένα ερώτημα, είναι συνολικό. Αυτό είναι το ένα.</w:t>
      </w:r>
    </w:p>
    <w:p w14:paraId="0F16F579"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Δεύτερον, μια απάντηση η οποία δεν πηγαίνει μόνο στην Αξιωματική Αντιπολίτευση, είναι λίγο συνολικότερη και είναι ζήτημα λογικής. Ακούσαμε σήμερα ότι ήρθαμε εδώ να αλλάξουμε το σύνολο της αρχιτεκτονικής ενός ασφαλιστικού νόμου, τη στιγμή που όλα τα στοιχεί</w:t>
      </w:r>
      <w:r>
        <w:rPr>
          <w:rFonts w:eastAsia="Times New Roman" w:cs="Times New Roman"/>
          <w:szCs w:val="24"/>
        </w:rPr>
        <w:t xml:space="preserve">α δείχνουν ότι στο κομμάτι στο οποίο παρεμβαίνουμε -στους μη μισθωτούς- από το </w:t>
      </w:r>
      <w:r>
        <w:rPr>
          <w:rFonts w:eastAsia="Times New Roman" w:cs="Times New Roman"/>
          <w:szCs w:val="24"/>
        </w:rPr>
        <w:t xml:space="preserve">ένα εκατομμύριο πεντακόσιους </w:t>
      </w:r>
      <w:r>
        <w:rPr>
          <w:rFonts w:eastAsia="Times New Roman" w:cs="Times New Roman"/>
          <w:szCs w:val="24"/>
        </w:rPr>
        <w:t xml:space="preserve">κάνουμε μια παρέμβαση για </w:t>
      </w:r>
      <w:r>
        <w:rPr>
          <w:rFonts w:eastAsia="Times New Roman" w:cs="Times New Roman"/>
          <w:szCs w:val="24"/>
        </w:rPr>
        <w:t>τις διακόσιες πενήντα χιλιάδες</w:t>
      </w:r>
      <w:r>
        <w:rPr>
          <w:rFonts w:eastAsia="Times New Roman" w:cs="Times New Roman"/>
          <w:szCs w:val="24"/>
        </w:rPr>
        <w:t xml:space="preserve">, γιατί το άλλο </w:t>
      </w:r>
      <w:r>
        <w:rPr>
          <w:rFonts w:eastAsia="Times New Roman" w:cs="Times New Roman"/>
          <w:szCs w:val="24"/>
        </w:rPr>
        <w:t xml:space="preserve">ένα εκατομμύριο διακόσιες πενήντα χιλιάδες </w:t>
      </w:r>
      <w:r>
        <w:rPr>
          <w:rFonts w:eastAsia="Times New Roman" w:cs="Times New Roman"/>
          <w:szCs w:val="24"/>
        </w:rPr>
        <w:t>είναι ήδη σε καλύτερη θέση από αυ</w:t>
      </w:r>
      <w:r>
        <w:rPr>
          <w:rFonts w:eastAsia="Times New Roman" w:cs="Times New Roman"/>
          <w:szCs w:val="24"/>
        </w:rPr>
        <w:t xml:space="preserve">τή που βρισκόταν πριν την συγκεκριμένη νομοθέτηση. Άρα επί της αρχής –και αυτό το λέω για </w:t>
      </w:r>
      <w:r>
        <w:rPr>
          <w:rFonts w:eastAsia="Times New Roman" w:cs="Times New Roman"/>
          <w:szCs w:val="24"/>
        </w:rPr>
        <w:lastRenderedPageBreak/>
        <w:t>όλες τις πτέρυγες του Κοινοβουλίου- είναι ο ορισμός της διορθωτικής παρέμβασης και όχι εκ βάθρων αλλαγής, γιατί εκ βάθρων, διαρθρωτικά, δομικά έχει παραγάγει θετικά α</w:t>
      </w:r>
      <w:r>
        <w:rPr>
          <w:rFonts w:eastAsia="Times New Roman" w:cs="Times New Roman"/>
          <w:szCs w:val="24"/>
        </w:rPr>
        <w:t xml:space="preserve">ποτελέσματα. Και αυτό το δείχνουν ακόμα και οι αντιθέσεις από ομιλητές που έλεγαν ότι κάνετε μια αλλαγή, αλλά αφορά μόνο </w:t>
      </w:r>
      <w:r>
        <w:rPr>
          <w:rFonts w:eastAsia="Times New Roman" w:cs="Times New Roman"/>
          <w:szCs w:val="24"/>
        </w:rPr>
        <w:t>διακόσιες πενήντα χιλιάδες</w:t>
      </w:r>
      <w:r>
        <w:rPr>
          <w:rFonts w:eastAsia="Times New Roman" w:cs="Times New Roman"/>
          <w:szCs w:val="24"/>
        </w:rPr>
        <w:t xml:space="preserve"> ανθρώπους. Ναι, αφορά μόνο </w:t>
      </w:r>
      <w:r>
        <w:rPr>
          <w:rFonts w:eastAsia="Times New Roman" w:cs="Times New Roman"/>
          <w:szCs w:val="24"/>
        </w:rPr>
        <w:t>διακόσιες πενήντα χιλιάδες,</w:t>
      </w:r>
      <w:r>
        <w:rPr>
          <w:rFonts w:eastAsia="Times New Roman" w:cs="Times New Roman"/>
          <w:szCs w:val="24"/>
        </w:rPr>
        <w:t xml:space="preserve"> γιατί το υπόλοιπο </w:t>
      </w:r>
      <w:r>
        <w:rPr>
          <w:rFonts w:eastAsia="Times New Roman" w:cs="Times New Roman"/>
          <w:szCs w:val="24"/>
        </w:rPr>
        <w:t>ένα εκατομμύριο διακόσιες πενήντα χ</w:t>
      </w:r>
      <w:r>
        <w:rPr>
          <w:rFonts w:eastAsia="Times New Roman" w:cs="Times New Roman"/>
          <w:szCs w:val="24"/>
        </w:rPr>
        <w:t xml:space="preserve">ιλιάδες </w:t>
      </w:r>
      <w:r>
        <w:rPr>
          <w:rFonts w:eastAsia="Times New Roman" w:cs="Times New Roman"/>
          <w:szCs w:val="24"/>
        </w:rPr>
        <w:t>είναι ήδη σε καλύτερη θέση. Παρατήρηση πρώτη.</w:t>
      </w:r>
    </w:p>
    <w:p w14:paraId="0F16F57A"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 xml:space="preserve">Παρατήρηση δεύτερη, πάλι για όλες τις πτέρυγες του Κοινοβουλίου. Η γενική συζήτηση και λογική περί </w:t>
      </w:r>
      <w:proofErr w:type="spellStart"/>
      <w:r>
        <w:rPr>
          <w:rFonts w:eastAsia="Times New Roman" w:cs="Times New Roman"/>
          <w:szCs w:val="24"/>
        </w:rPr>
        <w:t>υπερφολόγησης</w:t>
      </w:r>
      <w:proofErr w:type="spellEnd"/>
      <w:r>
        <w:rPr>
          <w:rFonts w:eastAsia="Times New Roman" w:cs="Times New Roman"/>
          <w:szCs w:val="24"/>
        </w:rPr>
        <w:t xml:space="preserve"> και υψηλών φόρων δεν βγάζει, δεν στέκει στην πραγματικότητα, εκτός του ότι είναι και πολι</w:t>
      </w:r>
      <w:r>
        <w:rPr>
          <w:rFonts w:eastAsia="Times New Roman" w:cs="Times New Roman"/>
          <w:szCs w:val="24"/>
        </w:rPr>
        <w:t>τικό λάθος, γιατί, εάν θέλεις να έχεις κοινωνικό κράτος, πρέπει να έχεις μια φορολογία. Γενικά η νεοφιλελεύθερη αντίληψη ότι δεν έχουμε καθόλου φόρους και τα αφήνουμε όλα, ώστε να ρυθμίζεται η αγορά, εάν θέλετε, σε αυτό πολιτικά διαφωνούμε. Για να έχεις δη</w:t>
      </w:r>
      <w:r>
        <w:rPr>
          <w:rFonts w:eastAsia="Times New Roman" w:cs="Times New Roman"/>
          <w:szCs w:val="24"/>
        </w:rPr>
        <w:t>μόσια νοσοκομεία, δημόσια εκπαίδευση, δημόσια κοινωνική ασφάλιση, πρέπει να έχεις φορολογία.</w:t>
      </w:r>
    </w:p>
    <w:p w14:paraId="0F16F57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με στοιχεία του ΟΟΣΑ, όχι με στοιχεία του ΣΥΡΙΖΑ, στο κομμάτι των ασφαλιστικών εισφορών ως επί τοις εκατό ποσοστό στο ΑΕΠ, στην Ευρώπη είναι πάνω από εμάς η </w:t>
      </w:r>
      <w:r>
        <w:rPr>
          <w:rFonts w:eastAsia="Times New Roman" w:cs="Times New Roman"/>
          <w:szCs w:val="24"/>
        </w:rPr>
        <w:t>Ισπανία, η Εσθονία, η Φινλανδία, η Ιταλία, το Βέλγιο, η Σλοβακία, η Γερμανία, η Σλοβενία, η Ολλανδία, η Αυστρία, η Γαλλία, όλοι αυτοί είναι πάνω από εμάς. Εμείς είμαστε μόλις στο 11%. Και αυτά είναι στοιχεία του ΟΟΣΑ. Καταλαβαίνω να έρθει κάποιος Βουλευτής</w:t>
      </w:r>
      <w:r>
        <w:rPr>
          <w:rFonts w:eastAsia="Times New Roman" w:cs="Times New Roman"/>
          <w:szCs w:val="24"/>
        </w:rPr>
        <w:t xml:space="preserve">, κάποια πολιτική δύναμη και να πει «όχι, εμείς θέλουμε να πάμε ακόμα πιο κάτω»,  αλλά αυτό το νούμερο δεν το λες </w:t>
      </w:r>
      <w:proofErr w:type="spellStart"/>
      <w:r>
        <w:rPr>
          <w:rFonts w:eastAsia="Times New Roman" w:cs="Times New Roman"/>
          <w:szCs w:val="24"/>
        </w:rPr>
        <w:t>υπερφορολόγηση</w:t>
      </w:r>
      <w:proofErr w:type="spellEnd"/>
      <w:r>
        <w:rPr>
          <w:rFonts w:eastAsia="Times New Roman" w:cs="Times New Roman"/>
          <w:szCs w:val="24"/>
        </w:rPr>
        <w:t xml:space="preserve"> και υπερβολικές ασφαλιστικές εισφορές.</w:t>
      </w:r>
    </w:p>
    <w:p w14:paraId="0F16F57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Τώρα, έχοντας τελειώσει τα γενικά, επιτρέψετε μου να ασχοληθώ λίγο με την Νέα Δημοκρατία</w:t>
      </w:r>
      <w:r>
        <w:rPr>
          <w:rFonts w:eastAsia="Times New Roman" w:cs="Times New Roman"/>
          <w:szCs w:val="24"/>
        </w:rPr>
        <w:t>. Σήμερα ο κ. Μητσοτάκης πήγε μια βόλτα από την Κυψέλη και είπε</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ς έρθει και ο Πρωθυπουργός μια φορά μια βόλτα από το κέντρο». Θυμίζω ότι ο Πρωθυπουργός μένει στην Κυψέλη. Νομίζω ότι αυτό το μικρό παράδειγμα δείχνει λίγο τη σχέση σας με την πραγματικότητ</w:t>
      </w:r>
      <w:r>
        <w:rPr>
          <w:rFonts w:eastAsia="Times New Roman" w:cs="Times New Roman"/>
          <w:szCs w:val="24"/>
        </w:rPr>
        <w:t>α σε μια σειρά από ζητήματα.</w:t>
      </w:r>
    </w:p>
    <w:p w14:paraId="0F16F57D"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μ</w:t>
      </w:r>
      <w:r>
        <w:rPr>
          <w:rFonts w:eastAsia="Times New Roman" w:cs="Times New Roman"/>
          <w:szCs w:val="24"/>
        </w:rPr>
        <w:t>ί</w:t>
      </w:r>
      <w:r>
        <w:rPr>
          <w:rFonts w:eastAsia="Times New Roman" w:cs="Times New Roman"/>
          <w:szCs w:val="24"/>
        </w:rPr>
        <w:t xml:space="preserve">α δεύτερη παρατήρηση, ότι αν είναι, κάθε φορά που ψηφίζουμε ένα θετικό μέτρο στη Βουλή, ο κ. Μητσοτάκης να κάνει </w:t>
      </w:r>
      <w:r>
        <w:rPr>
          <w:rFonts w:eastAsia="Times New Roman" w:cs="Times New Roman"/>
          <w:szCs w:val="24"/>
        </w:rPr>
        <w:lastRenderedPageBreak/>
        <w:t>κάποια βόλτα στην Αθήνα, πολύ σύντομα θα γυρίσει όλη την Αθήνα.</w:t>
      </w:r>
    </w:p>
    <w:p w14:paraId="0F16F57E"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Λοιπόν, ξεκινάμε τώρα. Αναλογιστική μελέτη γ</w:t>
      </w:r>
      <w:r>
        <w:rPr>
          <w:rFonts w:eastAsia="Times New Roman" w:cs="Times New Roman"/>
          <w:szCs w:val="24"/>
        </w:rPr>
        <w:t xml:space="preserve">ια το πόσο βιώσιμο είναι το ασφαλιστικό σύστημα, δημόσια, γνωστή, κατατεθειμένη, έχει εγκριθεί από το </w:t>
      </w:r>
      <w:r>
        <w:rPr>
          <w:rFonts w:eastAsia="Times New Roman" w:cs="Times New Roman"/>
          <w:szCs w:val="24"/>
          <w:lang w:val="en-US"/>
        </w:rPr>
        <w:t>Euro</w:t>
      </w:r>
      <w:r w:rsidRPr="006D5408">
        <w:rPr>
          <w:rFonts w:eastAsia="Times New Roman" w:cs="Times New Roman"/>
          <w:szCs w:val="24"/>
        </w:rPr>
        <w:t xml:space="preserve"> </w:t>
      </w:r>
      <w:r>
        <w:rPr>
          <w:rFonts w:eastAsia="Times New Roman" w:cs="Times New Roman"/>
          <w:szCs w:val="24"/>
          <w:lang w:val="en-US"/>
        </w:rPr>
        <w:t>Working</w:t>
      </w:r>
      <w:r w:rsidRPr="008D48E3">
        <w:rPr>
          <w:rFonts w:eastAsia="Times New Roman" w:cs="Times New Roman"/>
          <w:szCs w:val="24"/>
        </w:rPr>
        <w:t xml:space="preserve"> </w:t>
      </w:r>
      <w:r>
        <w:rPr>
          <w:rFonts w:eastAsia="Times New Roman" w:cs="Times New Roman"/>
          <w:szCs w:val="24"/>
          <w:lang w:val="en-US"/>
        </w:rPr>
        <w:t>Group</w:t>
      </w:r>
      <w:r w:rsidRPr="008D48E3">
        <w:rPr>
          <w:rFonts w:eastAsia="Times New Roman" w:cs="Times New Roman"/>
          <w:szCs w:val="24"/>
        </w:rPr>
        <w:t xml:space="preserve"> </w:t>
      </w:r>
      <w:r>
        <w:rPr>
          <w:rFonts w:eastAsia="Times New Roman" w:cs="Times New Roman"/>
          <w:szCs w:val="24"/>
        </w:rPr>
        <w:t>της Κομισιόν και λέει μέχρι το 2060.</w:t>
      </w:r>
    </w:p>
    <w:p w14:paraId="0F16F57F"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Αυτό είπα και εγώ.</w:t>
      </w:r>
    </w:p>
    <w:p w14:paraId="0F16F580"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ΑΘΑΝΑΣΙΟΣ ΗΛΙΟΠΟΥΛΟΣ (Υφυπουργός Εργασίας, Κοινωνικής Ασφάλισ</w:t>
      </w:r>
      <w:r>
        <w:rPr>
          <w:rFonts w:eastAsia="Times New Roman" w:cs="Times New Roman"/>
          <w:b/>
          <w:szCs w:val="24"/>
        </w:rPr>
        <w:t xml:space="preserve">ης και Κοινωνικής Αλληλεγγύης): </w:t>
      </w:r>
      <w:r w:rsidRPr="008D48E3">
        <w:rPr>
          <w:rFonts w:eastAsia="Times New Roman" w:cs="Times New Roman"/>
          <w:szCs w:val="24"/>
        </w:rPr>
        <w:t>Ναι, αλλά λέτε ότι δεν υπάρχει…</w:t>
      </w:r>
    </w:p>
    <w:p w14:paraId="0F16F581"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Και η πρώτη φορά το ίδιο ήταν.</w:t>
      </w:r>
    </w:p>
    <w:p w14:paraId="0F16F582"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ΑΘΑΝΑΣΙΟΣ ΗΛΙΟΠΟΥΛΟΣ (Υφυπουργός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δεν σας διέκοψα</w:t>
      </w:r>
      <w:r w:rsidRPr="00CF5B0C">
        <w:rPr>
          <w:rFonts w:eastAsia="Times New Roman" w:cs="Times New Roman"/>
          <w:szCs w:val="24"/>
        </w:rPr>
        <w:t>,</w:t>
      </w:r>
      <w:r>
        <w:rPr>
          <w:rFonts w:eastAsia="Times New Roman" w:cs="Times New Roman"/>
          <w:szCs w:val="24"/>
        </w:rPr>
        <w:t xml:space="preserve"> όμως! Μια ζωή το ί</w:t>
      </w:r>
      <w:r>
        <w:rPr>
          <w:rFonts w:eastAsia="Times New Roman" w:cs="Times New Roman"/>
          <w:szCs w:val="24"/>
        </w:rPr>
        <w:t>διο πράγμα. Έχετε μια τάση να εκνευρίζεστε μαζί μου.</w:t>
      </w:r>
    </w:p>
    <w:p w14:paraId="0F16F583"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Δεν εκνευρίζομαι.</w:t>
      </w:r>
    </w:p>
    <w:p w14:paraId="0F16F584"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ΗΛΙΟΠΟΥΛΟΣ (Υφυπουργός Εργασίας, Κοινωνικής Ασφάλισης και Κοινωνικής Αλληλεγγύης): </w:t>
      </w:r>
      <w:r>
        <w:rPr>
          <w:rFonts w:eastAsia="Times New Roman" w:cs="Times New Roman"/>
          <w:szCs w:val="24"/>
        </w:rPr>
        <w:t>Διατηρήστε το λίγο.</w:t>
      </w:r>
    </w:p>
    <w:p w14:paraId="0F16F585"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Συμπληρώνω.</w:t>
      </w:r>
    </w:p>
    <w:p w14:paraId="0F16F586"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ΑΘΑΝΑΣΙΟΣ ΗΛΙΟΠΟΥΛΟΣ (Υφ</w:t>
      </w:r>
      <w:r>
        <w:rPr>
          <w:rFonts w:eastAsia="Times New Roman" w:cs="Times New Roman"/>
          <w:b/>
          <w:szCs w:val="24"/>
        </w:rPr>
        <w:t xml:space="preserve">υπουργός Εργασίας, Κοινωνικής Ασφάλισης και Κοινωνικής Αλληλεγγύης): </w:t>
      </w:r>
      <w:r w:rsidRPr="008D48E3">
        <w:rPr>
          <w:rFonts w:eastAsia="Times New Roman" w:cs="Times New Roman"/>
          <w:szCs w:val="24"/>
        </w:rPr>
        <w:t>Ωραία.</w:t>
      </w:r>
    </w:p>
    <w:p w14:paraId="0F16F587"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Για να συμπληρώνετε τις γνώσεις σας.</w:t>
      </w:r>
    </w:p>
    <w:p w14:paraId="0F16F588"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ΑΘΑΝΑΣΙΟΣ ΗΛΙΟΠΟΥΛΟΣ (Υφυπουργός Εργασίας, Κοινωνικής Ασφάλισης και Κοινωνικής Αλληλεγγύης): </w:t>
      </w:r>
      <w:r>
        <w:rPr>
          <w:rFonts w:eastAsia="Times New Roman" w:cs="Times New Roman"/>
          <w:szCs w:val="24"/>
        </w:rPr>
        <w:t xml:space="preserve">Εγώ δεν σας συμπληρώνω, όμως. </w:t>
      </w:r>
      <w:r>
        <w:rPr>
          <w:rFonts w:eastAsia="Times New Roman" w:cs="Times New Roman"/>
          <w:szCs w:val="24"/>
        </w:rPr>
        <w:t>Δεν μπορεί να συμπληρωθεί</w:t>
      </w:r>
      <w:r w:rsidRPr="00CF5B0C">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ι να κάνουμε τώρα; Τα σύνολα δεν κουμπώνουν.</w:t>
      </w:r>
    </w:p>
    <w:p w14:paraId="0F16F589"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Βλέπετε με το ένα μάτι.</w:t>
      </w:r>
    </w:p>
    <w:p w14:paraId="0F16F58A" w14:textId="77777777" w:rsidR="0091757C" w:rsidRDefault="00D319C2">
      <w:pPr>
        <w:spacing w:line="600" w:lineRule="auto"/>
        <w:ind w:firstLine="720"/>
        <w:jc w:val="both"/>
        <w:rPr>
          <w:rFonts w:eastAsia="Times New Roman" w:cs="Times New Roman"/>
          <w:szCs w:val="24"/>
        </w:rPr>
      </w:pPr>
      <w:r>
        <w:rPr>
          <w:rFonts w:eastAsia="Times New Roman" w:cs="Times New Roman"/>
          <w:b/>
          <w:szCs w:val="24"/>
        </w:rPr>
        <w:t xml:space="preserve">ΑΘΑΝΑΣΙΟΣ ΗΛΙΟΠΟΥΛΟΣ (Υφυπουργός Εργασίας, Κοινωνικής Ασφάλισης και Κοινωνικής Αλληλεγγύης): </w:t>
      </w:r>
      <w:r w:rsidRPr="003D1309">
        <w:rPr>
          <w:rFonts w:eastAsia="Times New Roman" w:cs="Times New Roman"/>
          <w:szCs w:val="24"/>
        </w:rPr>
        <w:t>Δεύτερο κομμάτι.</w:t>
      </w:r>
      <w:r>
        <w:rPr>
          <w:rFonts w:eastAsia="Times New Roman" w:cs="Times New Roman"/>
          <w:b/>
          <w:szCs w:val="24"/>
        </w:rPr>
        <w:t xml:space="preserve"> </w:t>
      </w:r>
      <w:r>
        <w:rPr>
          <w:rFonts w:eastAsia="Times New Roman" w:cs="Times New Roman"/>
          <w:szCs w:val="24"/>
        </w:rPr>
        <w:t>Δεν κατάλαβα. Δηλαδή, είπε πριν</w:t>
      </w:r>
      <w:r>
        <w:rPr>
          <w:rFonts w:eastAsia="Times New Roman" w:cs="Times New Roman"/>
          <w:szCs w:val="24"/>
        </w:rPr>
        <w:t xml:space="preserve"> και ο άλλος ειση</w:t>
      </w:r>
      <w:r>
        <w:rPr>
          <w:rFonts w:eastAsia="Times New Roman" w:cs="Times New Roman"/>
          <w:szCs w:val="24"/>
        </w:rPr>
        <w:lastRenderedPageBreak/>
        <w:t>γητής «εμείς θα κάνουμε παρέμβαση στο ασφαλιστικό λαμβάνοντας υπ</w:t>
      </w:r>
      <w:r w:rsidRPr="006D5408">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αρνητικές εξελίξεις στο δημογραφικό και στο προσδόκιμο ζωής». Έρχεστε εσείς μετά, λέτε και για την κρατική συμμετοχή. Εάν όλα αυτά το κουμπώσουμε -θέλετε να μειωθού</w:t>
      </w:r>
      <w:r>
        <w:rPr>
          <w:rFonts w:eastAsia="Times New Roman" w:cs="Times New Roman"/>
          <w:szCs w:val="24"/>
        </w:rPr>
        <w:t>ν οι εισφορές, θέλετε να μην υπάρχει κρατική συμμετοχή- στο τέλος της μέρας τις συντάξεις μάλλον θα τις φέρνει ο Άγιος Βασίλης. Δηλαδή, δεν βγαίνει διαφορετικά, δεν υπάρχει κάποια άλλη παρέμβαση.</w:t>
      </w:r>
    </w:p>
    <w:p w14:paraId="0F16F58B"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Και για να συνεννοηθούμε, δημόσιο ασφαλιστικό σύστημα -γιατί</w:t>
      </w:r>
      <w:r>
        <w:rPr>
          <w:rFonts w:eastAsia="Times New Roman" w:cs="Times New Roman"/>
          <w:szCs w:val="24"/>
        </w:rPr>
        <w:t xml:space="preserve"> εμείς λέμε για δημόσιο σύστημα κοινωνικής ασφάλισης- σημαίνει κρατική συμμετοχή. Και κρατική συμμετοχή υπάρχει σε όλη την Ευρώπη. Δεν μπορεί να αμφισβητείτε το πλεόνασμα του ΕΦΚΑ, το οποίο τι σημαίνει; Ότι έχουμε έναν προϋπολογισμό, με δεδομένο ότι υπάρχε</w:t>
      </w:r>
      <w:r>
        <w:rPr>
          <w:rFonts w:eastAsia="Times New Roman" w:cs="Times New Roman"/>
          <w:szCs w:val="24"/>
        </w:rPr>
        <w:t>ι κρατική συμμετοχή -γιατί σε όλη τη Ευρώπη υπάρχει κρατική συμμετοχή- και αυτός ο προϋπολογισμός πηγαίνει καλύτερα κάθε χρόνο.</w:t>
      </w:r>
    </w:p>
    <w:p w14:paraId="0F16F58C" w14:textId="77777777" w:rsidR="0091757C" w:rsidRDefault="00D319C2">
      <w:pPr>
        <w:spacing w:line="600" w:lineRule="auto"/>
        <w:ind w:firstLine="720"/>
        <w:jc w:val="both"/>
        <w:rPr>
          <w:rFonts w:eastAsia="Times New Roman" w:cs="Times New Roman"/>
          <w:szCs w:val="24"/>
        </w:rPr>
      </w:pPr>
      <w:r>
        <w:rPr>
          <w:rFonts w:eastAsia="Times New Roman" w:cs="Times New Roman"/>
          <w:szCs w:val="24"/>
        </w:rPr>
        <w:t>Γιατί πηγαίνει καλύτερα; Για δύο βασικούς λόγους: Πρώτον, γιατί μειώνεται η ανεργία. Μειώνεται η ανεργία και αυξάνεται η απασχόλ</w:t>
      </w:r>
      <w:r>
        <w:rPr>
          <w:rFonts w:eastAsia="Times New Roman" w:cs="Times New Roman"/>
          <w:szCs w:val="24"/>
        </w:rPr>
        <w:t xml:space="preserve">ηση, δουλεύει περισσότερος κόσμος, όχι γιατί φεύγει ο </w:t>
      </w:r>
      <w:r>
        <w:rPr>
          <w:rFonts w:eastAsia="Times New Roman" w:cs="Times New Roman"/>
          <w:szCs w:val="24"/>
        </w:rPr>
        <w:lastRenderedPageBreak/>
        <w:t xml:space="preserve">κόσμος στο εξωτερικό. Όλα τα στοιχεία δείχνουν καθαρές θέσεις εργασίας. Και το είπα και το ξαναλέω: Όταν θα βγει το ετήσιο τεύχος της </w:t>
      </w:r>
      <w:r>
        <w:rPr>
          <w:rFonts w:eastAsia="Times New Roman" w:cs="Times New Roman"/>
          <w:szCs w:val="24"/>
        </w:rPr>
        <w:t>«</w:t>
      </w:r>
      <w:r>
        <w:rPr>
          <w:rFonts w:eastAsia="Times New Roman" w:cs="Times New Roman"/>
          <w:szCs w:val="24"/>
        </w:rPr>
        <w:t>ΕΡΓΑΝΗ</w:t>
      </w:r>
      <w:r>
        <w:rPr>
          <w:rFonts w:eastAsia="Times New Roman" w:cs="Times New Roman"/>
          <w:szCs w:val="24"/>
        </w:rPr>
        <w:t>Σ»</w:t>
      </w:r>
      <w:r>
        <w:rPr>
          <w:rFonts w:eastAsia="Times New Roman" w:cs="Times New Roman"/>
          <w:szCs w:val="24"/>
        </w:rPr>
        <w:t xml:space="preserve"> για το 2018, θα δούμε περισσότερες ή θα ακουμπάμε σχεδόν τ</w:t>
      </w:r>
      <w:r>
        <w:rPr>
          <w:rFonts w:eastAsia="Times New Roman" w:cs="Times New Roman"/>
          <w:szCs w:val="24"/>
        </w:rPr>
        <w:t>ις τετρακόσιες χιλιάδες καθαρές θέσεις εργασίας με αναλογία 70%-30%. Το ξαναλέω για να είναι καθαρό.</w:t>
      </w:r>
    </w:p>
    <w:p w14:paraId="0F16F58D" w14:textId="77777777" w:rsidR="0091757C" w:rsidRDefault="00D319C2">
      <w:pPr>
        <w:spacing w:line="600" w:lineRule="auto"/>
        <w:ind w:firstLine="720"/>
        <w:jc w:val="both"/>
        <w:rPr>
          <w:rFonts w:eastAsia="Times New Roman"/>
          <w:szCs w:val="24"/>
        </w:rPr>
      </w:pPr>
      <w:r>
        <w:rPr>
          <w:rFonts w:eastAsia="Times New Roman"/>
          <w:szCs w:val="24"/>
        </w:rPr>
        <w:t xml:space="preserve">Δεύτερον, γιατί έχει βελτιωθεί η </w:t>
      </w:r>
      <w:proofErr w:type="spellStart"/>
      <w:r>
        <w:rPr>
          <w:rFonts w:eastAsia="Times New Roman"/>
          <w:szCs w:val="24"/>
        </w:rPr>
        <w:t>εισπραξιμότητα</w:t>
      </w:r>
      <w:proofErr w:type="spellEnd"/>
      <w:r>
        <w:rPr>
          <w:rFonts w:eastAsia="Times New Roman"/>
          <w:szCs w:val="24"/>
        </w:rPr>
        <w:t xml:space="preserve">. Γιατί έχει βελτιωθεί η </w:t>
      </w:r>
      <w:proofErr w:type="spellStart"/>
      <w:r>
        <w:rPr>
          <w:rFonts w:eastAsia="Times New Roman"/>
          <w:szCs w:val="24"/>
        </w:rPr>
        <w:t>εισπραξιμότητα</w:t>
      </w:r>
      <w:proofErr w:type="spellEnd"/>
      <w:r>
        <w:rPr>
          <w:rFonts w:eastAsia="Times New Roman"/>
          <w:szCs w:val="24"/>
        </w:rPr>
        <w:t xml:space="preserve"> στους μη μισθωτούς; Γιατί με την παρέμβαση που έκανε αυτός ο νόμος ο</w:t>
      </w:r>
      <w:r>
        <w:rPr>
          <w:rFonts w:eastAsia="Times New Roman"/>
          <w:szCs w:val="24"/>
        </w:rPr>
        <w:t xml:space="preserve"> τρισκατάρατος που εσείς θα καταργήσετε, που εμείς καταργούμε οκτώ φορές, αλλά αφού εμείς καταργήσαμε σήμερα</w:t>
      </w:r>
      <w:r w:rsidRPr="00B827EF">
        <w:rPr>
          <w:rFonts w:eastAsia="Times New Roman"/>
          <w:szCs w:val="24"/>
        </w:rPr>
        <w:t>,</w:t>
      </w:r>
      <w:r>
        <w:rPr>
          <w:rFonts w:eastAsia="Times New Roman"/>
          <w:szCs w:val="24"/>
        </w:rPr>
        <w:t xml:space="preserve"> δεν ξέρω τι θα καταργήσετε εσείς</w:t>
      </w:r>
      <w:r w:rsidRPr="00B827EF">
        <w:rPr>
          <w:rFonts w:eastAsia="Times New Roman"/>
          <w:szCs w:val="24"/>
        </w:rPr>
        <w:t xml:space="preserve"> -</w:t>
      </w:r>
      <w:r>
        <w:rPr>
          <w:rFonts w:eastAsia="Times New Roman"/>
          <w:szCs w:val="24"/>
        </w:rPr>
        <w:t>το αφήνω αυτό</w:t>
      </w:r>
      <w:r w:rsidRPr="00B827EF">
        <w:rPr>
          <w:rFonts w:eastAsia="Times New Roman"/>
          <w:szCs w:val="24"/>
        </w:rPr>
        <w:t>-</w:t>
      </w:r>
      <w:r>
        <w:rPr>
          <w:rFonts w:eastAsia="Times New Roman"/>
          <w:szCs w:val="24"/>
        </w:rPr>
        <w:t xml:space="preserve">, έχει βελτιωθεί η </w:t>
      </w:r>
      <w:proofErr w:type="spellStart"/>
      <w:r>
        <w:rPr>
          <w:rFonts w:eastAsia="Times New Roman"/>
          <w:szCs w:val="24"/>
        </w:rPr>
        <w:t>εισπραξιμότητα</w:t>
      </w:r>
      <w:proofErr w:type="spellEnd"/>
      <w:r>
        <w:rPr>
          <w:rFonts w:eastAsia="Times New Roman"/>
          <w:szCs w:val="24"/>
        </w:rPr>
        <w:t>, γιατί είναι πιο ανθρώπινες οι ασφαλιστικές εισφορές.</w:t>
      </w:r>
    </w:p>
    <w:p w14:paraId="0F16F58E" w14:textId="77777777" w:rsidR="0091757C" w:rsidRDefault="00D319C2">
      <w:pPr>
        <w:spacing w:line="600" w:lineRule="auto"/>
        <w:ind w:firstLine="720"/>
        <w:jc w:val="both"/>
        <w:rPr>
          <w:rFonts w:eastAsia="Times New Roman"/>
          <w:szCs w:val="24"/>
        </w:rPr>
      </w:pPr>
      <w:r>
        <w:rPr>
          <w:rFonts w:eastAsia="Times New Roman"/>
          <w:szCs w:val="24"/>
        </w:rPr>
        <w:t>Και τελευτ</w:t>
      </w:r>
      <w:r>
        <w:rPr>
          <w:rFonts w:eastAsia="Times New Roman"/>
          <w:szCs w:val="24"/>
        </w:rPr>
        <w:t xml:space="preserve">αία αναφορά </w:t>
      </w:r>
      <w:r w:rsidRPr="00B827EF">
        <w:rPr>
          <w:rFonts w:eastAsia="Times New Roman"/>
          <w:szCs w:val="24"/>
        </w:rPr>
        <w:t>-</w:t>
      </w:r>
      <w:r>
        <w:rPr>
          <w:rFonts w:eastAsia="Times New Roman"/>
          <w:szCs w:val="24"/>
        </w:rPr>
        <w:t>και κλείνω με αυτό</w:t>
      </w:r>
      <w:r w:rsidRPr="00B827EF">
        <w:rPr>
          <w:rFonts w:eastAsia="Times New Roman"/>
          <w:szCs w:val="24"/>
        </w:rPr>
        <w:t>-</w:t>
      </w:r>
      <w:r>
        <w:rPr>
          <w:rFonts w:eastAsia="Times New Roman"/>
          <w:szCs w:val="24"/>
        </w:rPr>
        <w:t xml:space="preserve"> στο αγαπημένο μας ζήτημα για την αδήλωτη εργασία</w:t>
      </w:r>
      <w:r w:rsidRPr="00B827EF">
        <w:rPr>
          <w:rFonts w:eastAsia="Times New Roman"/>
          <w:szCs w:val="24"/>
        </w:rPr>
        <w:t xml:space="preserve">. </w:t>
      </w:r>
      <w:r>
        <w:rPr>
          <w:rFonts w:eastAsia="Times New Roman"/>
          <w:szCs w:val="24"/>
        </w:rPr>
        <w:t xml:space="preserve">Σας τα είπαμε, μας τα είπατε, σας τα ξαναλέμε. Κάνετε μια σειρά από λαθροχειρίες. Λέτε ότι η αδήλωτη εργασία ήταν 40%. Δεν ήταν ποτέ 40%. Πρώτη λαθροχειρία: αδήλωτη εργασία </w:t>
      </w:r>
      <w:r>
        <w:rPr>
          <w:rFonts w:eastAsia="Times New Roman"/>
          <w:szCs w:val="24"/>
        </w:rPr>
        <w:t xml:space="preserve">στους κλάδους υψηλής παραβατικότητας. Γιατί αν πάρω τα δικά σας στοιχεία και πάρω το πινακάκι </w:t>
      </w:r>
      <w:r>
        <w:rPr>
          <w:rFonts w:eastAsia="Times New Roman"/>
          <w:szCs w:val="24"/>
        </w:rPr>
        <w:lastRenderedPageBreak/>
        <w:t>που λέει</w:t>
      </w:r>
      <w:r>
        <w:rPr>
          <w:rFonts w:eastAsia="Times New Roman"/>
          <w:szCs w:val="24"/>
        </w:rPr>
        <w:t>:</w:t>
      </w:r>
      <w:r>
        <w:rPr>
          <w:rFonts w:eastAsia="Times New Roman"/>
          <w:szCs w:val="24"/>
        </w:rPr>
        <w:t xml:space="preserve"> «Αδήλωτη εργασία στο σύνολο της οικονομίας», θα φανεί ότι το 2013 έχετε καταγράψει αδήλωτη εργασία στο σύνολο της οικονομίας 2,5% και το 2014 έχετε κατα</w:t>
      </w:r>
      <w:r>
        <w:rPr>
          <w:rFonts w:eastAsia="Times New Roman"/>
          <w:szCs w:val="24"/>
        </w:rPr>
        <w:t>γράψει αδήλωτη εργασία στο σύνολο της οικονομίας κοντά στο 5%. Άρα θα ερχόμουν εγώ εδώ να σας πω ότι διπλασιάσατε την αδήλωτη εργασία στο σύνολο της οικονομίας. Άρα πρώτη λαθροχειρία ότι ξεχνάτε πάντα να λέτε τον κλάδο υψηλής παραβατικότητας.</w:t>
      </w:r>
    </w:p>
    <w:p w14:paraId="0F16F58F" w14:textId="77777777" w:rsidR="0091757C" w:rsidRDefault="00D319C2">
      <w:pPr>
        <w:spacing w:line="600" w:lineRule="auto"/>
        <w:ind w:firstLine="720"/>
        <w:jc w:val="both"/>
        <w:rPr>
          <w:rFonts w:eastAsia="Times New Roman"/>
          <w:szCs w:val="24"/>
        </w:rPr>
      </w:pPr>
      <w:r>
        <w:rPr>
          <w:rFonts w:eastAsia="Times New Roman"/>
          <w:szCs w:val="24"/>
        </w:rPr>
        <w:t>Δεύτερη λαθρο</w:t>
      </w:r>
      <w:r>
        <w:rPr>
          <w:rFonts w:eastAsia="Times New Roman"/>
          <w:szCs w:val="24"/>
        </w:rPr>
        <w:t>χειρία: Παίρνετε ένα μηνιαίο ποσοστό που είναι οριακό σε μια περίοδο που ξεκινάτε να στήνετε το σύστημα και ξεχνάτε ότι ο ετήσιος μέσος όρος για το 2013 ήταν στο 30%, τον παραδώσατε στο 19,2% και δεν είναι σωστό ότι το βρήκατε στο 30%. Η ολοκληρωμένη φράση</w:t>
      </w:r>
      <w:r>
        <w:rPr>
          <w:rFonts w:eastAsia="Times New Roman"/>
          <w:szCs w:val="24"/>
        </w:rPr>
        <w:t xml:space="preserve"> είναι ότι «</w:t>
      </w:r>
      <w:r>
        <w:rPr>
          <w:rFonts w:eastAsia="Times New Roman"/>
          <w:szCs w:val="24"/>
        </w:rPr>
        <w:t>δ</w:t>
      </w:r>
      <w:r>
        <w:rPr>
          <w:rFonts w:eastAsia="Times New Roman"/>
          <w:szCs w:val="24"/>
        </w:rPr>
        <w:t>ιαλύσαμε την αγορά εργασίας. Καταφέραμε να πάμε την αδήλωτη εργασία στο 30% και προσπαθήσαμε να κάνουμε τρεις παρεμβάσεις για να τη μαζέψουμε και σας τη δώσαμε στο 20%». Αυτή είναι η πραγματικότητα για την αδήλωτη εργασία και έχει φανεί από πά</w:t>
      </w:r>
      <w:r>
        <w:rPr>
          <w:rFonts w:eastAsia="Times New Roman"/>
          <w:szCs w:val="24"/>
        </w:rPr>
        <w:t>ρα πολλά. Τα υπόλοιπα θα τα πούμε και στον προϋπολογισμό.</w:t>
      </w:r>
    </w:p>
    <w:p w14:paraId="0F16F590" w14:textId="77777777" w:rsidR="0091757C" w:rsidRDefault="00D319C2">
      <w:pPr>
        <w:spacing w:line="600" w:lineRule="auto"/>
        <w:ind w:firstLine="720"/>
        <w:jc w:val="both"/>
        <w:rPr>
          <w:rFonts w:eastAsia="Times New Roman"/>
          <w:szCs w:val="24"/>
        </w:rPr>
      </w:pPr>
      <w:r>
        <w:rPr>
          <w:rFonts w:eastAsia="Times New Roman"/>
          <w:szCs w:val="24"/>
        </w:rPr>
        <w:t>Ευχαριστώ πάρα πολύ.</w:t>
      </w:r>
    </w:p>
    <w:p w14:paraId="0F16F591" w14:textId="77777777" w:rsidR="0091757C" w:rsidRDefault="00D319C2">
      <w:pPr>
        <w:spacing w:line="600" w:lineRule="auto"/>
        <w:ind w:firstLine="720"/>
        <w:jc w:val="both"/>
        <w:rPr>
          <w:rFonts w:eastAsia="Times New Roman"/>
          <w:szCs w:val="24"/>
        </w:rPr>
      </w:pPr>
      <w:r>
        <w:rPr>
          <w:rFonts w:eastAsia="Times New Roman"/>
          <w:b/>
          <w:szCs w:val="24"/>
        </w:rPr>
        <w:lastRenderedPageBreak/>
        <w:t>ΧΡΗΣΤΟΣ ΚΑΤΣΩΤΗΣ:</w:t>
      </w:r>
      <w:r>
        <w:rPr>
          <w:rFonts w:eastAsia="Times New Roman"/>
          <w:szCs w:val="24"/>
        </w:rPr>
        <w:t xml:space="preserve"> Κύριε Πρόεδρε, να κάνω μια ερώτηση για μια τροπολογία;</w:t>
      </w:r>
    </w:p>
    <w:p w14:paraId="0F16F592" w14:textId="77777777" w:rsidR="0091757C" w:rsidRDefault="00D319C2">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Δεν θα γίνει συζήτηση, διότι είμαστε εκτός του Κανονισμού. Έκλεισε τη συζήτηση η Κυβέρνηση. Σε εμένα θα κάνετε την ερώτηση.</w:t>
      </w:r>
    </w:p>
    <w:p w14:paraId="0F16F593" w14:textId="77777777" w:rsidR="0091757C" w:rsidRDefault="00D319C2">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Σε εσάς, ναι. Στην τροπολογία με γενικό αριθμό 1807 με ειδικό 47 φαίνεται ότι λείπουν τα δύο πρώτα άρθρα που έχου</w:t>
      </w:r>
      <w:r>
        <w:rPr>
          <w:rFonts w:eastAsia="Times New Roman"/>
          <w:szCs w:val="24"/>
        </w:rPr>
        <w:t>ν ενσωματωθεί στο σπλάχνο του νομοσχεδίου.</w:t>
      </w:r>
    </w:p>
    <w:p w14:paraId="0F16F594" w14:textId="77777777" w:rsidR="0091757C" w:rsidRDefault="00D319C2">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Είναι το 4 και 5.</w:t>
      </w:r>
    </w:p>
    <w:p w14:paraId="0F16F595" w14:textId="77777777" w:rsidR="0091757C" w:rsidRDefault="00D319C2">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Δεν έχετε διευκρινίσει ότι αυτά τα δύο πρώτα άρθρα είναι στο 4 και 5. Εν πάση </w:t>
      </w:r>
      <w:proofErr w:type="spellStart"/>
      <w:r>
        <w:rPr>
          <w:rFonts w:eastAsia="Times New Roman"/>
          <w:szCs w:val="24"/>
        </w:rPr>
        <w:t>περιπτώσει</w:t>
      </w:r>
      <w:proofErr w:type="spellEnd"/>
      <w:r>
        <w:rPr>
          <w:rFonts w:eastAsia="Times New Roman"/>
          <w:szCs w:val="24"/>
        </w:rPr>
        <w:t>, να ξέρουμε και τι θα ψηφίσουμε.</w:t>
      </w:r>
    </w:p>
    <w:p w14:paraId="0F16F596" w14:textId="77777777" w:rsidR="0091757C" w:rsidRDefault="00D319C2">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w:t>
      </w:r>
      <w:r>
        <w:rPr>
          <w:rFonts w:eastAsia="Times New Roman"/>
          <w:b/>
          <w:szCs w:val="24"/>
        </w:rPr>
        <w:t>τινός</w:t>
      </w:r>
      <w:proofErr w:type="spellEnd"/>
      <w:r>
        <w:rPr>
          <w:rFonts w:eastAsia="Times New Roman"/>
          <w:b/>
          <w:szCs w:val="24"/>
        </w:rPr>
        <w:t>):</w:t>
      </w:r>
      <w:r>
        <w:rPr>
          <w:rFonts w:eastAsia="Times New Roman"/>
          <w:szCs w:val="24"/>
        </w:rPr>
        <w:t xml:space="preserve"> </w:t>
      </w:r>
      <w:r w:rsidRPr="00CB5CD3">
        <w:rPr>
          <w:rFonts w:eastAsia="Times New Roman"/>
          <w:szCs w:val="24"/>
        </w:rPr>
        <w:t>Κηρύσσεται περαιωμένη η συζήτηση επί της αρχής, των άρθρων</w:t>
      </w:r>
      <w:r>
        <w:rPr>
          <w:rFonts w:eastAsia="Times New Roman"/>
          <w:szCs w:val="24"/>
        </w:rPr>
        <w:t xml:space="preserve"> και</w:t>
      </w:r>
      <w:r w:rsidRPr="00CB5CD3">
        <w:rPr>
          <w:rFonts w:eastAsia="Times New Roman"/>
          <w:szCs w:val="24"/>
        </w:rPr>
        <w:t xml:space="preserve"> των τροπολογιών του σχεδίου νόμου του Υπουργείου Εργασίας Κοινωνικής Ασφάλισης και Κοινωνικής Αλληλεγγύης</w:t>
      </w:r>
      <w:r>
        <w:rPr>
          <w:rFonts w:eastAsia="Times New Roman"/>
          <w:szCs w:val="24"/>
        </w:rPr>
        <w:t>:</w:t>
      </w:r>
      <w:r>
        <w:rPr>
          <w:rFonts w:eastAsia="Times New Roman"/>
          <w:szCs w:val="24"/>
        </w:rPr>
        <w:t xml:space="preserve"> «Μείωση ασφαλιστικών εισφορών και άλλες διατάξεις». </w:t>
      </w:r>
    </w:p>
    <w:p w14:paraId="0F16F597" w14:textId="77777777" w:rsidR="0091757C" w:rsidRDefault="00D319C2">
      <w:pPr>
        <w:spacing w:line="600" w:lineRule="auto"/>
        <w:ind w:firstLine="720"/>
        <w:jc w:val="both"/>
        <w:rPr>
          <w:rFonts w:eastAsia="Times New Roman"/>
          <w:szCs w:val="24"/>
        </w:rPr>
      </w:pPr>
      <w:r w:rsidRPr="00CB5CD3">
        <w:rPr>
          <w:rFonts w:eastAsia="Times New Roman"/>
          <w:szCs w:val="24"/>
        </w:rPr>
        <w:lastRenderedPageBreak/>
        <w:t xml:space="preserve">Εισερχόμαστε στην ψήφιση </w:t>
      </w:r>
      <w:r w:rsidRPr="00CB5CD3">
        <w:rPr>
          <w:rFonts w:eastAsia="Times New Roman"/>
          <w:szCs w:val="24"/>
        </w:rPr>
        <w:t>επί της αρχής, των άρθρων, των τροπολογιών και του συνόλου και η ψήφισ</w:t>
      </w:r>
      <w:r>
        <w:rPr>
          <w:rFonts w:eastAsia="Times New Roman"/>
          <w:szCs w:val="24"/>
        </w:rPr>
        <w:t>ή</w:t>
      </w:r>
      <w:r w:rsidRPr="00CB5CD3">
        <w:rPr>
          <w:rFonts w:eastAsia="Times New Roman"/>
          <w:szCs w:val="24"/>
        </w:rPr>
        <w:t xml:space="preserve"> τους θα γίνει χωριστά.</w:t>
      </w:r>
    </w:p>
    <w:p w14:paraId="0F16F598" w14:textId="77777777" w:rsidR="0091757C" w:rsidRDefault="00D319C2">
      <w:pPr>
        <w:spacing w:line="600" w:lineRule="auto"/>
        <w:ind w:firstLine="720"/>
        <w:jc w:val="both"/>
        <w:rPr>
          <w:rFonts w:eastAsia="Times New Roman"/>
          <w:szCs w:val="24"/>
        </w:rPr>
      </w:pPr>
      <w:r>
        <w:rPr>
          <w:rFonts w:eastAsia="Times New Roman"/>
          <w:szCs w:val="24"/>
        </w:rPr>
        <w:t>Σας επισημαίνουμε ότι η</w:t>
      </w:r>
      <w:r w:rsidRPr="00CB5CD3">
        <w:rPr>
          <w:rFonts w:eastAsia="Times New Roman"/>
          <w:szCs w:val="24"/>
        </w:rPr>
        <w:t xml:space="preserve"> ψηφοφορία περιλαμβάνει την </w:t>
      </w:r>
      <w:r>
        <w:rPr>
          <w:rFonts w:eastAsia="Times New Roman"/>
          <w:szCs w:val="24"/>
        </w:rPr>
        <w:t>α</w:t>
      </w:r>
      <w:r w:rsidRPr="00CB5CD3">
        <w:rPr>
          <w:rFonts w:eastAsia="Times New Roman"/>
          <w:szCs w:val="24"/>
        </w:rPr>
        <w:t>ρχή του νομ</w:t>
      </w:r>
      <w:r>
        <w:rPr>
          <w:rFonts w:eastAsia="Times New Roman"/>
          <w:szCs w:val="24"/>
        </w:rPr>
        <w:t xml:space="preserve">οσχεδίου, τριάντα επτά άρθρα, τέσσερις </w:t>
      </w:r>
      <w:r w:rsidRPr="00CB5CD3">
        <w:rPr>
          <w:rFonts w:eastAsia="Times New Roman"/>
          <w:szCs w:val="24"/>
        </w:rPr>
        <w:t xml:space="preserve">τροπολογίες, το </w:t>
      </w:r>
      <w:r>
        <w:rPr>
          <w:rFonts w:eastAsia="Times New Roman"/>
          <w:szCs w:val="24"/>
        </w:rPr>
        <w:t>α</w:t>
      </w:r>
      <w:r w:rsidRPr="00CB5CD3">
        <w:rPr>
          <w:rFonts w:eastAsia="Times New Roman"/>
          <w:szCs w:val="24"/>
        </w:rPr>
        <w:t xml:space="preserve">κροτελεύτιο άρθρο καθώς και το </w:t>
      </w:r>
      <w:r>
        <w:rPr>
          <w:rFonts w:eastAsia="Times New Roman"/>
          <w:szCs w:val="24"/>
        </w:rPr>
        <w:t>σ</w:t>
      </w:r>
      <w:r w:rsidRPr="00CB5CD3">
        <w:rPr>
          <w:rFonts w:eastAsia="Times New Roman"/>
          <w:szCs w:val="24"/>
        </w:rPr>
        <w:t xml:space="preserve">ύνολο του </w:t>
      </w:r>
      <w:r w:rsidRPr="00CB5CD3">
        <w:rPr>
          <w:rFonts w:eastAsia="Times New Roman"/>
          <w:szCs w:val="24"/>
        </w:rPr>
        <w:t>νομοσχεδίου.</w:t>
      </w:r>
    </w:p>
    <w:p w14:paraId="0F16F599" w14:textId="77777777" w:rsidR="0091757C" w:rsidRDefault="00D319C2">
      <w:pPr>
        <w:spacing w:line="600" w:lineRule="auto"/>
        <w:ind w:firstLine="720"/>
        <w:jc w:val="both"/>
        <w:rPr>
          <w:rFonts w:eastAsia="Times New Roman"/>
          <w:szCs w:val="24"/>
        </w:rPr>
      </w:pPr>
      <w:r w:rsidRPr="00CB5CD3">
        <w:rPr>
          <w:rFonts w:eastAsia="Times New Roman"/>
          <w:szCs w:val="24"/>
        </w:rPr>
        <w:t>Κάθε φορά στην οθόνη εμφανίζονται έως τέσσερα άρθρα προς ψήφιση. Για να ψηφίσετε και τα υπόλοιπα</w:t>
      </w:r>
      <w:r>
        <w:rPr>
          <w:rFonts w:eastAsia="Times New Roman"/>
          <w:szCs w:val="24"/>
        </w:rPr>
        <w:t>,</w:t>
      </w:r>
      <w:r w:rsidRPr="00CB5CD3">
        <w:rPr>
          <w:rFonts w:eastAsia="Times New Roman"/>
          <w:szCs w:val="24"/>
        </w:rPr>
        <w:t xml:space="preserve"> θα πρέπει να </w:t>
      </w:r>
      <w:r>
        <w:rPr>
          <w:rFonts w:eastAsia="Times New Roman"/>
          <w:szCs w:val="24"/>
        </w:rPr>
        <w:t>«</w:t>
      </w:r>
      <w:r w:rsidRPr="00CB5CD3">
        <w:rPr>
          <w:rFonts w:eastAsia="Times New Roman"/>
          <w:szCs w:val="24"/>
        </w:rPr>
        <w:t>κυλίσετε</w:t>
      </w:r>
      <w:r>
        <w:rPr>
          <w:rFonts w:eastAsia="Times New Roman"/>
          <w:szCs w:val="24"/>
        </w:rPr>
        <w:t>»</w:t>
      </w:r>
      <w:r w:rsidRPr="00CB5CD3">
        <w:rPr>
          <w:rFonts w:eastAsia="Times New Roman"/>
          <w:szCs w:val="24"/>
        </w:rPr>
        <w:t xml:space="preserve"> την οθόνη αφής.</w:t>
      </w:r>
      <w:r>
        <w:rPr>
          <w:rFonts w:eastAsia="Times New Roman"/>
          <w:szCs w:val="24"/>
        </w:rPr>
        <w:t xml:space="preserve"> </w:t>
      </w:r>
      <w:r w:rsidRPr="00CB5CD3">
        <w:rPr>
          <w:rFonts w:eastAsia="Times New Roman"/>
          <w:szCs w:val="24"/>
        </w:rPr>
        <w:t xml:space="preserve">Στο πάνω δεξιά μέρος της οθόνης </w:t>
      </w:r>
      <w:r>
        <w:rPr>
          <w:rFonts w:eastAsia="Times New Roman"/>
          <w:szCs w:val="24"/>
        </w:rPr>
        <w:t xml:space="preserve">αφής </w:t>
      </w:r>
      <w:r w:rsidRPr="00CB5CD3">
        <w:rPr>
          <w:rFonts w:eastAsia="Times New Roman"/>
          <w:szCs w:val="24"/>
        </w:rPr>
        <w:t>εμφανίζεται κάθε φορά ο αριθμός των άρθρων που απομένουν για ψήφιση.</w:t>
      </w:r>
      <w:r>
        <w:rPr>
          <w:rFonts w:eastAsia="Times New Roman"/>
          <w:szCs w:val="24"/>
        </w:rPr>
        <w:t xml:space="preserve"> </w:t>
      </w:r>
      <w:r w:rsidRPr="00CB5CD3">
        <w:rPr>
          <w:rFonts w:eastAsia="Times New Roman"/>
          <w:szCs w:val="24"/>
        </w:rPr>
        <w:t>Βεβαιωθείτε ότι έ</w:t>
      </w:r>
      <w:r>
        <w:rPr>
          <w:rFonts w:eastAsia="Times New Roman"/>
          <w:szCs w:val="24"/>
        </w:rPr>
        <w:t>χ</w:t>
      </w:r>
      <w:r w:rsidRPr="00CB5CD3">
        <w:rPr>
          <w:rFonts w:eastAsia="Times New Roman"/>
          <w:szCs w:val="24"/>
        </w:rPr>
        <w:t>ετε ψηφίσει όλα τα ά</w:t>
      </w:r>
      <w:r>
        <w:rPr>
          <w:rFonts w:eastAsia="Times New Roman"/>
          <w:szCs w:val="24"/>
        </w:rPr>
        <w:t>ρ</w:t>
      </w:r>
      <w:r w:rsidRPr="00CB5CD3">
        <w:rPr>
          <w:rFonts w:eastAsia="Times New Roman"/>
          <w:szCs w:val="24"/>
        </w:rPr>
        <w:t>θ</w:t>
      </w:r>
      <w:r>
        <w:rPr>
          <w:rFonts w:eastAsia="Times New Roman"/>
          <w:szCs w:val="24"/>
        </w:rPr>
        <w:t>ρ</w:t>
      </w:r>
      <w:r w:rsidRPr="00CB5CD3">
        <w:rPr>
          <w:rFonts w:eastAsia="Times New Roman"/>
          <w:szCs w:val="24"/>
        </w:rPr>
        <w:t>α</w:t>
      </w:r>
      <w:r>
        <w:rPr>
          <w:rFonts w:eastAsia="Times New Roman"/>
          <w:szCs w:val="24"/>
        </w:rPr>
        <w:t xml:space="preserve">, τις τροπολογίες, </w:t>
      </w:r>
      <w:r w:rsidRPr="00CB5CD3">
        <w:rPr>
          <w:rFonts w:eastAsia="Times New Roman"/>
          <w:szCs w:val="24"/>
        </w:rPr>
        <w:t>το ακροτελεύτιο ά</w:t>
      </w:r>
      <w:r>
        <w:rPr>
          <w:rFonts w:eastAsia="Times New Roman"/>
          <w:szCs w:val="24"/>
        </w:rPr>
        <w:t>ρ</w:t>
      </w:r>
      <w:r w:rsidRPr="00CB5CD3">
        <w:rPr>
          <w:rFonts w:eastAsia="Times New Roman"/>
          <w:szCs w:val="24"/>
        </w:rPr>
        <w:t>θ</w:t>
      </w:r>
      <w:r>
        <w:rPr>
          <w:rFonts w:eastAsia="Times New Roman"/>
          <w:szCs w:val="24"/>
        </w:rPr>
        <w:t>ρ</w:t>
      </w:r>
      <w:r w:rsidRPr="00CB5CD3">
        <w:rPr>
          <w:rFonts w:eastAsia="Times New Roman"/>
          <w:szCs w:val="24"/>
        </w:rPr>
        <w:t xml:space="preserve">ο και το </w:t>
      </w:r>
      <w:r>
        <w:rPr>
          <w:rFonts w:eastAsia="Times New Roman"/>
          <w:szCs w:val="24"/>
        </w:rPr>
        <w:t>σ</w:t>
      </w:r>
      <w:r w:rsidRPr="00CB5CD3">
        <w:rPr>
          <w:rFonts w:eastAsia="Times New Roman"/>
          <w:szCs w:val="24"/>
        </w:rPr>
        <w:t>ύνολο.</w:t>
      </w:r>
      <w:r>
        <w:rPr>
          <w:rFonts w:eastAsia="Times New Roman"/>
          <w:szCs w:val="24"/>
        </w:rPr>
        <w:t xml:space="preserve"> </w:t>
      </w:r>
      <w:r w:rsidRPr="00CB5CD3">
        <w:rPr>
          <w:rFonts w:eastAsia="Times New Roman"/>
          <w:szCs w:val="24"/>
        </w:rPr>
        <w:t>Αφού καταχωρίσετε την ψήφο σας, έχετε την δυνατότητα να την ελέγξετε και να την αναθεωρήσετε, έως την λήξη της ψηφοφορίας.</w:t>
      </w:r>
      <w:r>
        <w:rPr>
          <w:rFonts w:eastAsia="Times New Roman"/>
          <w:szCs w:val="24"/>
        </w:rPr>
        <w:t xml:space="preserve"> </w:t>
      </w:r>
      <w:r w:rsidRPr="00CB5CD3">
        <w:rPr>
          <w:rFonts w:eastAsia="Times New Roman"/>
          <w:szCs w:val="24"/>
        </w:rPr>
        <w:t>Για οποιαδήποτε απορία</w:t>
      </w:r>
      <w:r>
        <w:rPr>
          <w:rFonts w:eastAsia="Times New Roman"/>
          <w:szCs w:val="24"/>
        </w:rPr>
        <w:t>, παρακαλώ ν</w:t>
      </w:r>
      <w:r>
        <w:rPr>
          <w:rFonts w:eastAsia="Times New Roman"/>
          <w:szCs w:val="24"/>
        </w:rPr>
        <w:t>α</w:t>
      </w:r>
      <w:r w:rsidRPr="00CB5CD3">
        <w:rPr>
          <w:rFonts w:eastAsia="Times New Roman"/>
          <w:szCs w:val="24"/>
        </w:rPr>
        <w:t xml:space="preserve"> απευθυνθείτε στο Προεδρείο</w:t>
      </w:r>
      <w:r>
        <w:rPr>
          <w:rFonts w:eastAsia="Times New Roman"/>
          <w:szCs w:val="24"/>
        </w:rPr>
        <w:t>,</w:t>
      </w:r>
      <w:r w:rsidRPr="00CB5CD3">
        <w:rPr>
          <w:rFonts w:eastAsia="Times New Roman"/>
          <w:szCs w:val="24"/>
        </w:rPr>
        <w:t xml:space="preserve"> προκειμένου να σας συνδράμουν οι αρμόδιοι υπάλληλοι.</w:t>
      </w:r>
    </w:p>
    <w:p w14:paraId="0F16F59A" w14:textId="77777777" w:rsidR="0091757C" w:rsidRDefault="00D319C2">
      <w:pPr>
        <w:spacing w:line="600" w:lineRule="auto"/>
        <w:ind w:firstLine="720"/>
        <w:jc w:val="both"/>
        <w:rPr>
          <w:rFonts w:eastAsia="Times New Roman"/>
          <w:szCs w:val="24"/>
        </w:rPr>
      </w:pPr>
      <w:r w:rsidRPr="00CB5CD3">
        <w:rPr>
          <w:rFonts w:eastAsia="Times New Roman"/>
          <w:szCs w:val="24"/>
        </w:rPr>
        <w:lastRenderedPageBreak/>
        <w:t>Παρακαλώ να ανοίξει το σύστημα της ηλεκτρονικής ψηφοφορίας.</w:t>
      </w:r>
    </w:p>
    <w:p w14:paraId="0F16F59B" w14:textId="77777777" w:rsidR="0091757C" w:rsidRDefault="00D319C2">
      <w:pPr>
        <w:autoSpaceDE w:val="0"/>
        <w:autoSpaceDN w:val="0"/>
        <w:adjustRightInd w:val="0"/>
        <w:spacing w:line="600" w:lineRule="auto"/>
        <w:ind w:firstLine="709"/>
        <w:jc w:val="center"/>
        <w:rPr>
          <w:rFonts w:eastAsia="SimSun"/>
          <w:szCs w:val="24"/>
          <w:lang w:eastAsia="zh-CN"/>
        </w:rPr>
      </w:pPr>
      <w:r>
        <w:rPr>
          <w:rFonts w:eastAsia="SimSun"/>
          <w:szCs w:val="24"/>
          <w:lang w:eastAsia="zh-CN"/>
        </w:rPr>
        <w:t>(ΨΗΦΟΦΟΡΙΑ)</w:t>
      </w:r>
    </w:p>
    <w:p w14:paraId="0F16F59C" w14:textId="77777777" w:rsidR="0091757C" w:rsidRDefault="00D319C2">
      <w:pPr>
        <w:autoSpaceDE w:val="0"/>
        <w:autoSpaceDN w:val="0"/>
        <w:adjustRightInd w:val="0"/>
        <w:spacing w:line="600" w:lineRule="auto"/>
        <w:ind w:firstLine="709"/>
        <w:rPr>
          <w:rFonts w:eastAsia="SimSun"/>
          <w:szCs w:val="24"/>
          <w:lang w:eastAsia="zh-CN"/>
        </w:rPr>
      </w:pPr>
      <w:r w:rsidRPr="00EF3F89">
        <w:rPr>
          <w:rFonts w:eastAsia="SimSun"/>
          <w:b/>
          <w:bCs/>
          <w:szCs w:val="24"/>
          <w:lang w:eastAsia="zh-CN"/>
        </w:rPr>
        <w:t>ΠΡΟΕΔΡΕΥΩΝ (</w:t>
      </w:r>
      <w:r>
        <w:rPr>
          <w:rFonts w:eastAsia="SimSun"/>
          <w:b/>
          <w:bCs/>
          <w:szCs w:val="24"/>
          <w:lang w:eastAsia="zh-CN"/>
        </w:rPr>
        <w:t xml:space="preserve">Δημήτριος </w:t>
      </w:r>
      <w:proofErr w:type="spellStart"/>
      <w:r>
        <w:rPr>
          <w:rFonts w:eastAsia="SimSun"/>
          <w:b/>
          <w:bCs/>
          <w:szCs w:val="24"/>
          <w:lang w:eastAsia="zh-CN"/>
        </w:rPr>
        <w:t>Κρεμαστινός</w:t>
      </w:r>
      <w:proofErr w:type="spellEnd"/>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0F16F59D" w14:textId="77777777" w:rsidR="0091757C" w:rsidRDefault="00D319C2">
      <w:pPr>
        <w:tabs>
          <w:tab w:val="left" w:pos="2940"/>
        </w:tabs>
        <w:spacing w:line="600" w:lineRule="auto"/>
        <w:ind w:firstLine="709"/>
        <w:jc w:val="center"/>
        <w:rPr>
          <w:rFonts w:eastAsia="Times New Roman"/>
          <w:szCs w:val="24"/>
        </w:rPr>
      </w:pPr>
      <w:r w:rsidDel="00055629">
        <w:rPr>
          <w:rFonts w:eastAsia="SimSun"/>
          <w:szCs w:val="24"/>
          <w:lang w:eastAsia="zh-CN"/>
        </w:rPr>
        <w:t xml:space="preserve"> </w:t>
      </w:r>
      <w:r w:rsidRPr="0001772E">
        <w:rPr>
          <w:rFonts w:eastAsia="Times New Roman"/>
          <w:szCs w:val="24"/>
        </w:rPr>
        <w:t>(ΗΛΕΚΤΡΟΝΙΚΗ ΚΑΤΑΜΕΤΡΗΣΗ)</w:t>
      </w:r>
    </w:p>
    <w:p w14:paraId="0F16F59E" w14:textId="77777777" w:rsidR="0091757C" w:rsidRDefault="00D319C2">
      <w:pPr>
        <w:spacing w:line="600" w:lineRule="auto"/>
        <w:ind w:firstLine="709"/>
        <w:jc w:val="center"/>
        <w:rPr>
          <w:rFonts w:eastAsia="Times New Roman" w:cs="Times New Roman"/>
          <w:szCs w:val="24"/>
        </w:rPr>
      </w:pPr>
      <w:r w:rsidDel="00055629">
        <w:rPr>
          <w:rFonts w:eastAsia="Times New Roman"/>
          <w:szCs w:val="24"/>
        </w:rPr>
        <w:t xml:space="preserve"> </w:t>
      </w:r>
      <w:r w:rsidRPr="0001772E">
        <w:rPr>
          <w:rFonts w:eastAsia="Times New Roman" w:cs="Times New Roman"/>
          <w:szCs w:val="24"/>
        </w:rPr>
        <w:t>(ΜΕΤΑ ΤΗΝ ΗΛΕΚΤΡΟΝΙΚΗ ΚΑΤΑΜΕΤΡΗΣΗ)</w:t>
      </w:r>
    </w:p>
    <w:p w14:paraId="0F16F59F" w14:textId="77777777" w:rsidR="0091757C" w:rsidRDefault="00D319C2">
      <w:pPr>
        <w:spacing w:line="600" w:lineRule="auto"/>
        <w:ind w:firstLine="709"/>
        <w:contextualSpacing/>
        <w:jc w:val="both"/>
        <w:rPr>
          <w:rFonts w:eastAsia="Times New Roman" w:cs="Times New Roman"/>
          <w:szCs w:val="24"/>
        </w:rPr>
      </w:pPr>
      <w:r w:rsidRPr="00EF3F89">
        <w:rPr>
          <w:rFonts w:eastAsia="SimSun"/>
          <w:b/>
          <w:bCs/>
          <w:szCs w:val="24"/>
          <w:lang w:eastAsia="zh-CN"/>
        </w:rPr>
        <w:t>ΠΡΟΕΔΡΕΥΩΝ (</w:t>
      </w:r>
      <w:r>
        <w:rPr>
          <w:rFonts w:eastAsia="SimSun"/>
          <w:b/>
          <w:bCs/>
          <w:szCs w:val="24"/>
          <w:lang w:eastAsia="zh-CN"/>
        </w:rPr>
        <w:t xml:space="preserve">Δημήτριος </w:t>
      </w:r>
      <w:proofErr w:type="spellStart"/>
      <w:r>
        <w:rPr>
          <w:rFonts w:eastAsia="SimSun"/>
          <w:b/>
          <w:bCs/>
          <w:szCs w:val="24"/>
          <w:lang w:eastAsia="zh-CN"/>
        </w:rPr>
        <w:t>Κρεμαστινός</w:t>
      </w:r>
      <w:proofErr w:type="spellEnd"/>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F16F5A0" w14:textId="77777777" w:rsidR="0091757C" w:rsidRDefault="00D319C2">
      <w:pPr>
        <w:spacing w:line="600" w:lineRule="auto"/>
        <w:ind w:firstLine="709"/>
        <w:contextualSpacing/>
        <w:jc w:val="center"/>
        <w:rPr>
          <w:rFonts w:eastAsia="Times New Roman" w:cs="Times New Roman"/>
          <w:color w:val="FF0000"/>
          <w:szCs w:val="24"/>
        </w:rPr>
      </w:pPr>
      <w:r w:rsidRPr="00466B31">
        <w:rPr>
          <w:rFonts w:eastAsia="Times New Roman" w:cs="Times New Roman"/>
          <w:color w:val="FF0000"/>
          <w:szCs w:val="24"/>
        </w:rPr>
        <w:t>(ΑΛΛΑΓΗ ΣΕΛΙΔΑΣ)</w:t>
      </w:r>
    </w:p>
    <w:p w14:paraId="0F16F5A1" w14:textId="77777777" w:rsidR="0091757C" w:rsidRDefault="0091757C">
      <w:pPr>
        <w:spacing w:line="600" w:lineRule="auto"/>
        <w:ind w:firstLine="709"/>
        <w:contextualSpacing/>
        <w:jc w:val="center"/>
        <w:rPr>
          <w:rFonts w:eastAsia="Times New Roman" w:cs="Times New Roman"/>
          <w:color w:val="FF0000"/>
          <w:szCs w:val="24"/>
        </w:rPr>
      </w:pPr>
    </w:p>
    <w:p w14:paraId="0F16F5A2" w14:textId="77777777" w:rsidR="0091757C" w:rsidRDefault="0091757C">
      <w:pPr>
        <w:spacing w:line="600" w:lineRule="auto"/>
        <w:ind w:firstLine="709"/>
        <w:contextualSpacing/>
        <w:jc w:val="center"/>
        <w:rPr>
          <w:rFonts w:eastAsia="Times New Roman" w:cs="Times New Roman"/>
          <w:color w:val="FF0000"/>
          <w:szCs w:val="24"/>
        </w:rPr>
      </w:pPr>
    </w:p>
    <w:p w14:paraId="0F16F5A3" w14:textId="77777777" w:rsidR="0091757C" w:rsidRDefault="0091757C">
      <w:pPr>
        <w:spacing w:line="600" w:lineRule="auto"/>
        <w:ind w:firstLine="709"/>
        <w:contextualSpacing/>
        <w:jc w:val="center"/>
        <w:rPr>
          <w:rFonts w:eastAsia="Times New Roman" w:cs="Times New Roman"/>
          <w:color w:val="FF0000"/>
          <w:szCs w:val="24"/>
        </w:rPr>
      </w:pPr>
    </w:p>
    <w:p w14:paraId="0F16F5A4" w14:textId="77777777" w:rsidR="0091757C" w:rsidRDefault="0091757C">
      <w:pPr>
        <w:spacing w:line="600" w:lineRule="auto"/>
        <w:ind w:firstLine="709"/>
        <w:contextualSpacing/>
        <w:jc w:val="center"/>
        <w:rPr>
          <w:rFonts w:eastAsia="Times New Roman" w:cs="Times New Roman"/>
          <w:color w:val="FF0000"/>
          <w:szCs w:val="24"/>
        </w:rPr>
      </w:pPr>
    </w:p>
    <w:p w14:paraId="0F16F5A5" w14:textId="77777777" w:rsidR="0091757C" w:rsidRDefault="0091757C">
      <w:pPr>
        <w:spacing w:line="600" w:lineRule="auto"/>
        <w:ind w:firstLine="709"/>
        <w:contextualSpacing/>
        <w:jc w:val="center"/>
        <w:rPr>
          <w:rFonts w:eastAsia="Times New Roman" w:cs="Times New Roman"/>
          <w:color w:val="FF0000"/>
          <w:szCs w:val="24"/>
        </w:rPr>
      </w:pPr>
    </w:p>
    <w:p w14:paraId="0F16F5A6" w14:textId="77777777" w:rsidR="0091757C" w:rsidRDefault="0091757C">
      <w:pPr>
        <w:spacing w:line="600" w:lineRule="auto"/>
        <w:ind w:firstLine="709"/>
        <w:contextualSpacing/>
        <w:jc w:val="center"/>
        <w:rPr>
          <w:rFonts w:eastAsia="Times New Roman" w:cs="Times New Roman"/>
          <w:color w:val="FF0000"/>
          <w:szCs w:val="24"/>
        </w:rPr>
      </w:pPr>
    </w:p>
    <w:p w14:paraId="0F16F5A7" w14:textId="77777777" w:rsidR="0091757C" w:rsidRDefault="0091757C">
      <w:pPr>
        <w:spacing w:line="600" w:lineRule="auto"/>
        <w:ind w:firstLine="709"/>
        <w:contextualSpacing/>
        <w:jc w:val="center"/>
        <w:rPr>
          <w:rFonts w:eastAsia="Times New Roman" w:cs="Times New Roman"/>
          <w:color w:val="FF0000"/>
          <w:szCs w:val="24"/>
        </w:rPr>
      </w:pPr>
    </w:p>
    <w:p w14:paraId="0F16F5A8" w14:textId="77777777" w:rsidR="0091757C" w:rsidRDefault="0091757C">
      <w:pPr>
        <w:spacing w:line="600" w:lineRule="auto"/>
        <w:ind w:firstLine="709"/>
        <w:contextualSpacing/>
        <w:jc w:val="center"/>
        <w:rPr>
          <w:rFonts w:eastAsia="Times New Roman" w:cs="Times New Roman"/>
          <w:color w:val="FF0000"/>
          <w:szCs w:val="24"/>
        </w:rPr>
      </w:pPr>
    </w:p>
    <w:p w14:paraId="0F16F5A9" w14:textId="77777777" w:rsidR="0091757C" w:rsidRDefault="0091757C">
      <w:pPr>
        <w:spacing w:line="600" w:lineRule="auto"/>
        <w:ind w:firstLine="709"/>
        <w:contextualSpacing/>
        <w:jc w:val="center"/>
        <w:rPr>
          <w:rFonts w:eastAsia="Times New Roman" w:cs="Times New Roman"/>
          <w:color w:val="FF0000"/>
          <w:szCs w:val="24"/>
        </w:rPr>
      </w:pPr>
    </w:p>
    <w:p w14:paraId="0F16F5AA" w14:textId="77777777" w:rsidR="0091757C" w:rsidRDefault="0091757C">
      <w:pPr>
        <w:spacing w:line="600" w:lineRule="auto"/>
        <w:ind w:firstLine="709"/>
        <w:contextualSpacing/>
        <w:jc w:val="center"/>
        <w:rPr>
          <w:rFonts w:eastAsia="Times New Roman" w:cs="Times New Roman"/>
          <w:color w:val="FF0000"/>
          <w:szCs w:val="24"/>
        </w:rPr>
      </w:pPr>
    </w:p>
    <w:p w14:paraId="0F16F5AB" w14:textId="77777777" w:rsidR="0091757C" w:rsidRDefault="0091757C">
      <w:pPr>
        <w:spacing w:line="600" w:lineRule="auto"/>
        <w:ind w:firstLine="709"/>
        <w:contextualSpacing/>
        <w:jc w:val="center"/>
        <w:rPr>
          <w:rFonts w:eastAsia="Times New Roman" w:cs="Times New Roman"/>
          <w:color w:val="FF0000"/>
          <w:szCs w:val="24"/>
        </w:rPr>
      </w:pPr>
    </w:p>
    <w:p w14:paraId="0F16F5AC" w14:textId="77777777" w:rsidR="0091757C" w:rsidRDefault="0091757C">
      <w:pPr>
        <w:spacing w:line="600" w:lineRule="auto"/>
        <w:ind w:firstLine="709"/>
        <w:contextualSpacing/>
        <w:jc w:val="center"/>
        <w:rPr>
          <w:rFonts w:eastAsia="Times New Roman" w:cs="Times New Roman"/>
          <w:color w:val="FF0000"/>
          <w:szCs w:val="24"/>
        </w:rPr>
      </w:pPr>
    </w:p>
    <w:p w14:paraId="0F16F5AD" w14:textId="77777777" w:rsidR="0091757C" w:rsidRDefault="0091757C">
      <w:pPr>
        <w:spacing w:line="600" w:lineRule="auto"/>
        <w:ind w:firstLine="709"/>
        <w:contextualSpacing/>
        <w:jc w:val="center"/>
        <w:rPr>
          <w:rFonts w:eastAsia="Times New Roman" w:cs="Times New Roman"/>
          <w:color w:val="FF0000"/>
          <w:szCs w:val="24"/>
        </w:rPr>
      </w:pPr>
    </w:p>
    <w:p w14:paraId="0F16F5AE" w14:textId="77777777" w:rsidR="0091757C" w:rsidRDefault="0091757C">
      <w:pPr>
        <w:spacing w:line="600" w:lineRule="auto"/>
        <w:ind w:firstLine="709"/>
        <w:contextualSpacing/>
        <w:jc w:val="center"/>
        <w:rPr>
          <w:rFonts w:eastAsia="Times New Roman" w:cs="Times New Roman"/>
          <w:color w:val="FF0000"/>
          <w:szCs w:val="24"/>
        </w:rPr>
      </w:pPr>
    </w:p>
    <w:p w14:paraId="0F16F5AF" w14:textId="77777777" w:rsidR="0091757C" w:rsidRDefault="0091757C">
      <w:pPr>
        <w:spacing w:line="600" w:lineRule="auto"/>
        <w:ind w:firstLine="709"/>
        <w:contextualSpacing/>
        <w:jc w:val="center"/>
        <w:rPr>
          <w:rFonts w:eastAsia="Times New Roman" w:cs="Times New Roman"/>
          <w:color w:val="FF0000"/>
          <w:szCs w:val="24"/>
        </w:rPr>
      </w:pPr>
    </w:p>
    <w:tbl>
      <w:tblPr>
        <w:tblW w:w="8296" w:type="dxa"/>
        <w:tblInd w:w="10" w:type="dxa"/>
        <w:tblCellMar>
          <w:left w:w="10" w:type="dxa"/>
          <w:right w:w="10" w:type="dxa"/>
        </w:tblCellMar>
        <w:tblLook w:val="04A0" w:firstRow="1" w:lastRow="0" w:firstColumn="1" w:lastColumn="0" w:noHBand="0" w:noVBand="1"/>
      </w:tblPr>
      <w:tblGrid>
        <w:gridCol w:w="1834"/>
        <w:gridCol w:w="1672"/>
        <w:gridCol w:w="2548"/>
        <w:gridCol w:w="988"/>
        <w:gridCol w:w="84"/>
        <w:gridCol w:w="84"/>
        <w:gridCol w:w="84"/>
        <w:gridCol w:w="1002"/>
      </w:tblGrid>
      <w:tr w:rsidR="0091757C" w14:paraId="0F16F5B2" w14:textId="77777777">
        <w:trPr>
          <w:trHeight w:val="300"/>
        </w:trPr>
        <w:tc>
          <w:tcPr>
            <w:tcW w:w="7294" w:type="dxa"/>
            <w:gridSpan w:val="7"/>
            <w:tcBorders>
              <w:top w:val="nil"/>
              <w:left w:val="nil"/>
              <w:bottom w:val="nil"/>
              <w:right w:val="nil"/>
            </w:tcBorders>
            <w:shd w:val="clear" w:color="auto" w:fill="auto"/>
            <w:noWrap/>
            <w:vAlign w:val="bottom"/>
            <w:hideMark/>
          </w:tcPr>
          <w:p w14:paraId="0F16F5B0" w14:textId="77777777" w:rsidR="00466B31" w:rsidRPr="004021A7" w:rsidRDefault="00D319C2" w:rsidP="008F676F">
            <w:pPr>
              <w:jc w:val="center"/>
              <w:rPr>
                <w:rFonts w:ascii="Calibri" w:eastAsia="Times New Roman" w:hAnsi="Calibri" w:cs="Calibri"/>
                <w:color w:val="000000"/>
                <w:szCs w:val="24"/>
              </w:rPr>
            </w:pPr>
            <w:r w:rsidRPr="004021A7">
              <w:rPr>
                <w:rFonts w:ascii="Calibri" w:eastAsia="Times New Roman" w:hAnsi="Calibri" w:cs="Calibri"/>
                <w:color w:val="000000"/>
                <w:szCs w:val="24"/>
              </w:rPr>
              <w:t>Μείωση ασφαλιστικών εισφορών και άλλες διατάξεις</w:t>
            </w:r>
          </w:p>
        </w:tc>
        <w:tc>
          <w:tcPr>
            <w:tcW w:w="1002" w:type="dxa"/>
            <w:tcBorders>
              <w:top w:val="nil"/>
              <w:left w:val="nil"/>
              <w:bottom w:val="nil"/>
              <w:right w:val="nil"/>
            </w:tcBorders>
          </w:tcPr>
          <w:p w14:paraId="0F16F5B1" w14:textId="77777777" w:rsidR="00466B31" w:rsidRPr="004021A7" w:rsidRDefault="00D319C2" w:rsidP="008F676F">
            <w:pPr>
              <w:jc w:val="center"/>
              <w:rPr>
                <w:rFonts w:ascii="Calibri" w:eastAsia="Times New Roman" w:hAnsi="Calibri" w:cs="Calibri"/>
                <w:color w:val="000000"/>
                <w:szCs w:val="24"/>
              </w:rPr>
            </w:pPr>
          </w:p>
        </w:tc>
      </w:tr>
      <w:tr w:rsidR="0091757C" w14:paraId="0F16F5BB" w14:textId="77777777">
        <w:trPr>
          <w:trHeight w:val="300"/>
        </w:trPr>
        <w:tc>
          <w:tcPr>
            <w:tcW w:w="1834" w:type="dxa"/>
            <w:tcBorders>
              <w:top w:val="nil"/>
              <w:left w:val="nil"/>
              <w:bottom w:val="nil"/>
              <w:right w:val="nil"/>
            </w:tcBorders>
            <w:shd w:val="clear" w:color="auto" w:fill="auto"/>
            <w:noWrap/>
            <w:vAlign w:val="bottom"/>
            <w:hideMark/>
          </w:tcPr>
          <w:p w14:paraId="0F16F5B3" w14:textId="77777777" w:rsidR="00466B31" w:rsidRPr="004021A7" w:rsidRDefault="00D319C2" w:rsidP="008F676F">
            <w:pPr>
              <w:jc w:val="center"/>
              <w:rPr>
                <w:rFonts w:ascii="Calibri" w:eastAsia="Times New Roman" w:hAnsi="Calibri" w:cs="Calibri"/>
                <w:color w:val="000000"/>
                <w:szCs w:val="24"/>
              </w:rPr>
            </w:pPr>
          </w:p>
        </w:tc>
        <w:tc>
          <w:tcPr>
            <w:tcW w:w="1672" w:type="dxa"/>
            <w:tcBorders>
              <w:top w:val="nil"/>
              <w:left w:val="nil"/>
              <w:bottom w:val="nil"/>
              <w:right w:val="nil"/>
            </w:tcBorders>
            <w:shd w:val="clear" w:color="auto" w:fill="auto"/>
            <w:noWrap/>
            <w:vAlign w:val="bottom"/>
            <w:hideMark/>
          </w:tcPr>
          <w:p w14:paraId="0F16F5B4" w14:textId="77777777" w:rsidR="00466B31" w:rsidRPr="004021A7" w:rsidRDefault="00D319C2" w:rsidP="008F676F">
            <w:pPr>
              <w:rPr>
                <w:rFonts w:ascii="Calibri" w:eastAsia="Times New Roman" w:hAnsi="Calibri" w:cs="Calibri"/>
                <w:color w:val="000000"/>
                <w:szCs w:val="24"/>
              </w:rPr>
            </w:pPr>
            <w:proofErr w:type="spellStart"/>
            <w:r w:rsidRPr="004021A7">
              <w:rPr>
                <w:rFonts w:ascii="Calibri" w:eastAsia="Times New Roman" w:hAnsi="Calibri" w:cs="Calibri"/>
                <w:color w:val="000000"/>
                <w:szCs w:val="24"/>
              </w:rPr>
              <w:t>Ημ</w:t>
            </w:r>
            <w:proofErr w:type="spellEnd"/>
            <w:r w:rsidRPr="004021A7">
              <w:rPr>
                <w:rFonts w:ascii="Calibri" w:eastAsia="Times New Roman" w:hAnsi="Calibri" w:cs="Calibri"/>
                <w:color w:val="000000"/>
                <w:szCs w:val="24"/>
              </w:rPr>
              <w:t>/</w:t>
            </w:r>
            <w:proofErr w:type="spellStart"/>
            <w:r w:rsidRPr="004021A7">
              <w:rPr>
                <w:rFonts w:ascii="Calibri" w:eastAsia="Times New Roman" w:hAnsi="Calibri" w:cs="Calibri"/>
                <w:color w:val="000000"/>
                <w:szCs w:val="24"/>
              </w:rPr>
              <w:t>νία</w:t>
            </w:r>
            <w:proofErr w:type="spellEnd"/>
            <w:r w:rsidRPr="004021A7">
              <w:rPr>
                <w:rFonts w:ascii="Calibri" w:eastAsia="Times New Roman" w:hAnsi="Calibri" w:cs="Calibri"/>
                <w:color w:val="000000"/>
                <w:szCs w:val="24"/>
              </w:rPr>
              <w:t>:</w:t>
            </w:r>
          </w:p>
        </w:tc>
        <w:tc>
          <w:tcPr>
            <w:tcW w:w="2548" w:type="dxa"/>
            <w:tcBorders>
              <w:top w:val="nil"/>
              <w:left w:val="nil"/>
              <w:bottom w:val="nil"/>
              <w:right w:val="nil"/>
            </w:tcBorders>
            <w:shd w:val="clear" w:color="auto" w:fill="auto"/>
            <w:noWrap/>
            <w:vAlign w:val="bottom"/>
            <w:hideMark/>
          </w:tcPr>
          <w:p w14:paraId="0F16F5B5" w14:textId="77777777" w:rsidR="00466B31" w:rsidRPr="004021A7" w:rsidRDefault="00D319C2" w:rsidP="008F676F">
            <w:pPr>
              <w:jc w:val="right"/>
              <w:rPr>
                <w:rFonts w:ascii="Calibri" w:eastAsia="Times New Roman" w:hAnsi="Calibri" w:cs="Calibri"/>
                <w:color w:val="000000"/>
                <w:szCs w:val="24"/>
              </w:rPr>
            </w:pPr>
            <w:r w:rsidRPr="004021A7">
              <w:rPr>
                <w:rFonts w:ascii="Calibri" w:eastAsia="Times New Roman" w:hAnsi="Calibri" w:cs="Calibri"/>
                <w:color w:val="000000"/>
                <w:szCs w:val="24"/>
              </w:rPr>
              <w:t>22/11/2018</w:t>
            </w:r>
          </w:p>
        </w:tc>
        <w:tc>
          <w:tcPr>
            <w:tcW w:w="988" w:type="dxa"/>
            <w:tcBorders>
              <w:top w:val="nil"/>
              <w:left w:val="nil"/>
              <w:bottom w:val="nil"/>
              <w:right w:val="nil"/>
            </w:tcBorders>
            <w:shd w:val="clear" w:color="auto" w:fill="auto"/>
            <w:noWrap/>
            <w:vAlign w:val="bottom"/>
            <w:hideMark/>
          </w:tcPr>
          <w:p w14:paraId="0F16F5B6" w14:textId="77777777" w:rsidR="00466B31" w:rsidRPr="004021A7" w:rsidRDefault="00D319C2" w:rsidP="008F676F">
            <w:pPr>
              <w:jc w:val="right"/>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5B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5B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5B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5BA" w14:textId="77777777" w:rsidR="00466B31" w:rsidRPr="004021A7" w:rsidRDefault="00D319C2" w:rsidP="008F676F">
            <w:pPr>
              <w:rPr>
                <w:rFonts w:ascii="Times New Roman" w:eastAsia="Times New Roman" w:hAnsi="Times New Roman" w:cs="Times New Roman"/>
                <w:sz w:val="20"/>
              </w:rPr>
            </w:pPr>
          </w:p>
        </w:tc>
      </w:tr>
      <w:tr w:rsidR="0091757C" w14:paraId="0F16F5C4" w14:textId="77777777">
        <w:trPr>
          <w:trHeight w:val="300"/>
        </w:trPr>
        <w:tc>
          <w:tcPr>
            <w:tcW w:w="1834" w:type="dxa"/>
            <w:tcBorders>
              <w:top w:val="nil"/>
              <w:left w:val="nil"/>
              <w:bottom w:val="nil"/>
              <w:right w:val="nil"/>
            </w:tcBorders>
            <w:shd w:val="clear" w:color="auto" w:fill="auto"/>
            <w:noWrap/>
            <w:vAlign w:val="bottom"/>
            <w:hideMark/>
          </w:tcPr>
          <w:p w14:paraId="0F16F5BC"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5BD"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5B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5B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5C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5C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5C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5C3" w14:textId="77777777" w:rsidR="00466B31" w:rsidRPr="004021A7" w:rsidRDefault="00D319C2" w:rsidP="008F676F">
            <w:pPr>
              <w:rPr>
                <w:rFonts w:ascii="Times New Roman" w:eastAsia="Times New Roman" w:hAnsi="Times New Roman" w:cs="Times New Roman"/>
                <w:sz w:val="20"/>
              </w:rPr>
            </w:pPr>
          </w:p>
        </w:tc>
      </w:tr>
      <w:tr w:rsidR="0091757C" w14:paraId="0F16F5CA" w14:textId="77777777">
        <w:trPr>
          <w:trHeight w:val="300"/>
        </w:trPr>
        <w:tc>
          <w:tcPr>
            <w:tcW w:w="1834" w:type="dxa"/>
            <w:tcBorders>
              <w:top w:val="nil"/>
              <w:left w:val="nil"/>
              <w:bottom w:val="nil"/>
              <w:right w:val="nil"/>
            </w:tcBorders>
            <w:shd w:val="clear" w:color="auto" w:fill="auto"/>
            <w:noWrap/>
            <w:vAlign w:val="bottom"/>
            <w:hideMark/>
          </w:tcPr>
          <w:p w14:paraId="0F16F5C5" w14:textId="77777777" w:rsidR="00466B31" w:rsidRPr="004021A7" w:rsidRDefault="00D319C2" w:rsidP="008F676F">
            <w:pPr>
              <w:rPr>
                <w:rFonts w:ascii="Times New Roman" w:eastAsia="Times New Roman" w:hAnsi="Times New Roman" w:cs="Times New Roman"/>
                <w:sz w:val="20"/>
              </w:rPr>
            </w:pPr>
          </w:p>
        </w:tc>
        <w:tc>
          <w:tcPr>
            <w:tcW w:w="5292" w:type="dxa"/>
            <w:gridSpan w:val="4"/>
            <w:tcBorders>
              <w:top w:val="nil"/>
              <w:left w:val="nil"/>
              <w:bottom w:val="nil"/>
              <w:right w:val="nil"/>
            </w:tcBorders>
            <w:shd w:val="clear" w:color="auto" w:fill="auto"/>
            <w:noWrap/>
            <w:vAlign w:val="bottom"/>
            <w:hideMark/>
          </w:tcPr>
          <w:p w14:paraId="0F16F5C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Επί της Αρχής   ΔΕΚΤΟ ΚΑΤΑ ΠΛΕΙΟΨΗΦΙΑ</w:t>
            </w:r>
          </w:p>
        </w:tc>
        <w:tc>
          <w:tcPr>
            <w:tcW w:w="84" w:type="dxa"/>
            <w:tcBorders>
              <w:top w:val="nil"/>
              <w:left w:val="nil"/>
              <w:bottom w:val="nil"/>
              <w:right w:val="nil"/>
            </w:tcBorders>
            <w:shd w:val="clear" w:color="auto" w:fill="auto"/>
            <w:noWrap/>
            <w:vAlign w:val="bottom"/>
            <w:hideMark/>
          </w:tcPr>
          <w:p w14:paraId="0F16F5C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5C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5C9" w14:textId="77777777" w:rsidR="00466B31" w:rsidRPr="004021A7" w:rsidRDefault="00D319C2" w:rsidP="008F676F">
            <w:pPr>
              <w:rPr>
                <w:rFonts w:ascii="Times New Roman" w:eastAsia="Times New Roman" w:hAnsi="Times New Roman" w:cs="Times New Roman"/>
                <w:sz w:val="20"/>
              </w:rPr>
            </w:pPr>
          </w:p>
        </w:tc>
      </w:tr>
      <w:tr w:rsidR="0091757C" w14:paraId="0F16F5D3" w14:textId="77777777">
        <w:trPr>
          <w:trHeight w:val="300"/>
        </w:trPr>
        <w:tc>
          <w:tcPr>
            <w:tcW w:w="1834" w:type="dxa"/>
            <w:tcBorders>
              <w:top w:val="nil"/>
              <w:left w:val="nil"/>
              <w:bottom w:val="nil"/>
              <w:right w:val="nil"/>
            </w:tcBorders>
            <w:shd w:val="clear" w:color="auto" w:fill="auto"/>
            <w:noWrap/>
            <w:vAlign w:val="bottom"/>
            <w:hideMark/>
          </w:tcPr>
          <w:p w14:paraId="0F16F5C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5C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5C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5C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5C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5D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5D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5D2" w14:textId="77777777" w:rsidR="00466B31" w:rsidRPr="004021A7" w:rsidRDefault="00D319C2" w:rsidP="008F676F">
            <w:pPr>
              <w:rPr>
                <w:rFonts w:ascii="Times New Roman" w:eastAsia="Times New Roman" w:hAnsi="Times New Roman" w:cs="Times New Roman"/>
                <w:sz w:val="20"/>
              </w:rPr>
            </w:pPr>
          </w:p>
        </w:tc>
      </w:tr>
      <w:tr w:rsidR="0091757C" w14:paraId="0F16F5DC" w14:textId="77777777">
        <w:trPr>
          <w:trHeight w:val="300"/>
        </w:trPr>
        <w:tc>
          <w:tcPr>
            <w:tcW w:w="1834" w:type="dxa"/>
            <w:tcBorders>
              <w:top w:val="nil"/>
              <w:left w:val="nil"/>
              <w:bottom w:val="nil"/>
              <w:right w:val="nil"/>
            </w:tcBorders>
            <w:shd w:val="clear" w:color="auto" w:fill="auto"/>
            <w:noWrap/>
            <w:vAlign w:val="bottom"/>
            <w:hideMark/>
          </w:tcPr>
          <w:p w14:paraId="0F16F5D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5D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5D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5D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5D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5D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5D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5DB" w14:textId="77777777" w:rsidR="00466B31" w:rsidRPr="004021A7" w:rsidRDefault="00D319C2" w:rsidP="008F676F">
            <w:pPr>
              <w:rPr>
                <w:rFonts w:ascii="Times New Roman" w:eastAsia="Times New Roman" w:hAnsi="Times New Roman" w:cs="Times New Roman"/>
                <w:sz w:val="20"/>
              </w:rPr>
            </w:pPr>
          </w:p>
        </w:tc>
      </w:tr>
      <w:tr w:rsidR="0091757C" w14:paraId="0F16F5E5" w14:textId="77777777">
        <w:trPr>
          <w:trHeight w:val="300"/>
        </w:trPr>
        <w:tc>
          <w:tcPr>
            <w:tcW w:w="1834" w:type="dxa"/>
            <w:tcBorders>
              <w:top w:val="nil"/>
              <w:left w:val="nil"/>
              <w:bottom w:val="nil"/>
              <w:right w:val="nil"/>
            </w:tcBorders>
            <w:shd w:val="clear" w:color="auto" w:fill="auto"/>
            <w:noWrap/>
            <w:vAlign w:val="bottom"/>
            <w:hideMark/>
          </w:tcPr>
          <w:p w14:paraId="0F16F5D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5D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5D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5E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5E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5E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5E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5E4" w14:textId="77777777" w:rsidR="00466B31" w:rsidRPr="004021A7" w:rsidRDefault="00D319C2" w:rsidP="008F676F">
            <w:pPr>
              <w:rPr>
                <w:rFonts w:ascii="Times New Roman" w:eastAsia="Times New Roman" w:hAnsi="Times New Roman" w:cs="Times New Roman"/>
                <w:sz w:val="20"/>
              </w:rPr>
            </w:pPr>
          </w:p>
        </w:tc>
      </w:tr>
      <w:tr w:rsidR="0091757C" w14:paraId="0F16F5EE" w14:textId="77777777">
        <w:trPr>
          <w:trHeight w:val="300"/>
        </w:trPr>
        <w:tc>
          <w:tcPr>
            <w:tcW w:w="1834" w:type="dxa"/>
            <w:tcBorders>
              <w:top w:val="nil"/>
              <w:left w:val="nil"/>
              <w:bottom w:val="nil"/>
              <w:right w:val="nil"/>
            </w:tcBorders>
            <w:shd w:val="clear" w:color="auto" w:fill="auto"/>
            <w:noWrap/>
            <w:vAlign w:val="bottom"/>
            <w:hideMark/>
          </w:tcPr>
          <w:p w14:paraId="0F16F5E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5E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5E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5E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5E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5E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5E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5ED" w14:textId="77777777" w:rsidR="00466B31" w:rsidRPr="004021A7" w:rsidRDefault="00D319C2" w:rsidP="008F676F">
            <w:pPr>
              <w:rPr>
                <w:rFonts w:ascii="Times New Roman" w:eastAsia="Times New Roman" w:hAnsi="Times New Roman" w:cs="Times New Roman"/>
                <w:sz w:val="20"/>
              </w:rPr>
            </w:pPr>
          </w:p>
        </w:tc>
      </w:tr>
      <w:tr w:rsidR="0091757C" w14:paraId="0F16F5F7" w14:textId="77777777">
        <w:trPr>
          <w:trHeight w:val="300"/>
        </w:trPr>
        <w:tc>
          <w:tcPr>
            <w:tcW w:w="1834" w:type="dxa"/>
            <w:tcBorders>
              <w:top w:val="nil"/>
              <w:left w:val="nil"/>
              <w:bottom w:val="nil"/>
              <w:right w:val="nil"/>
            </w:tcBorders>
            <w:shd w:val="clear" w:color="auto" w:fill="auto"/>
            <w:noWrap/>
            <w:vAlign w:val="bottom"/>
            <w:hideMark/>
          </w:tcPr>
          <w:p w14:paraId="0F16F5E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5F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5F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5F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5F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5F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5F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5F6" w14:textId="77777777" w:rsidR="00466B31" w:rsidRPr="004021A7" w:rsidRDefault="00D319C2" w:rsidP="008F676F">
            <w:pPr>
              <w:rPr>
                <w:rFonts w:ascii="Times New Roman" w:eastAsia="Times New Roman" w:hAnsi="Times New Roman" w:cs="Times New Roman"/>
                <w:sz w:val="20"/>
              </w:rPr>
            </w:pPr>
          </w:p>
        </w:tc>
      </w:tr>
      <w:tr w:rsidR="0091757C" w14:paraId="0F16F600" w14:textId="77777777">
        <w:trPr>
          <w:trHeight w:val="300"/>
        </w:trPr>
        <w:tc>
          <w:tcPr>
            <w:tcW w:w="1834" w:type="dxa"/>
            <w:tcBorders>
              <w:top w:val="nil"/>
              <w:left w:val="nil"/>
              <w:bottom w:val="nil"/>
              <w:right w:val="nil"/>
            </w:tcBorders>
            <w:shd w:val="clear" w:color="auto" w:fill="auto"/>
            <w:noWrap/>
            <w:vAlign w:val="bottom"/>
            <w:hideMark/>
          </w:tcPr>
          <w:p w14:paraId="0F16F5F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5F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5F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5F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5F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5F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5F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5FF" w14:textId="77777777" w:rsidR="00466B31" w:rsidRPr="004021A7" w:rsidRDefault="00D319C2" w:rsidP="008F676F">
            <w:pPr>
              <w:rPr>
                <w:rFonts w:ascii="Times New Roman" w:eastAsia="Times New Roman" w:hAnsi="Times New Roman" w:cs="Times New Roman"/>
                <w:sz w:val="20"/>
              </w:rPr>
            </w:pPr>
          </w:p>
        </w:tc>
      </w:tr>
      <w:tr w:rsidR="0091757C" w14:paraId="0F16F609" w14:textId="77777777">
        <w:trPr>
          <w:trHeight w:val="300"/>
        </w:trPr>
        <w:tc>
          <w:tcPr>
            <w:tcW w:w="1834" w:type="dxa"/>
            <w:tcBorders>
              <w:top w:val="nil"/>
              <w:left w:val="nil"/>
              <w:bottom w:val="nil"/>
              <w:right w:val="nil"/>
            </w:tcBorders>
            <w:shd w:val="clear" w:color="auto" w:fill="auto"/>
            <w:noWrap/>
            <w:vAlign w:val="bottom"/>
            <w:hideMark/>
          </w:tcPr>
          <w:p w14:paraId="0F16F60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60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0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0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0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0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0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08" w14:textId="77777777" w:rsidR="00466B31" w:rsidRPr="004021A7" w:rsidRDefault="00D319C2" w:rsidP="008F676F">
            <w:pPr>
              <w:rPr>
                <w:rFonts w:ascii="Times New Roman" w:eastAsia="Times New Roman" w:hAnsi="Times New Roman" w:cs="Times New Roman"/>
                <w:sz w:val="20"/>
              </w:rPr>
            </w:pPr>
          </w:p>
        </w:tc>
      </w:tr>
      <w:tr w:rsidR="0091757C" w14:paraId="0F16F611" w14:textId="77777777">
        <w:trPr>
          <w:trHeight w:val="300"/>
        </w:trPr>
        <w:tc>
          <w:tcPr>
            <w:tcW w:w="3506" w:type="dxa"/>
            <w:gridSpan w:val="2"/>
            <w:tcBorders>
              <w:top w:val="nil"/>
              <w:left w:val="nil"/>
              <w:bottom w:val="nil"/>
              <w:right w:val="nil"/>
            </w:tcBorders>
            <w:shd w:val="clear" w:color="auto" w:fill="auto"/>
            <w:noWrap/>
            <w:vAlign w:val="bottom"/>
            <w:hideMark/>
          </w:tcPr>
          <w:p w14:paraId="0F16F60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60B"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60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0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0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0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10" w14:textId="77777777" w:rsidR="00466B31" w:rsidRPr="004021A7" w:rsidRDefault="00D319C2" w:rsidP="008F676F">
            <w:pPr>
              <w:rPr>
                <w:rFonts w:ascii="Times New Roman" w:eastAsia="Times New Roman" w:hAnsi="Times New Roman" w:cs="Times New Roman"/>
                <w:sz w:val="20"/>
              </w:rPr>
            </w:pPr>
          </w:p>
        </w:tc>
      </w:tr>
      <w:tr w:rsidR="0091757C" w14:paraId="0F16F61A" w14:textId="77777777">
        <w:trPr>
          <w:trHeight w:val="300"/>
        </w:trPr>
        <w:tc>
          <w:tcPr>
            <w:tcW w:w="1834" w:type="dxa"/>
            <w:tcBorders>
              <w:top w:val="nil"/>
              <w:left w:val="nil"/>
              <w:bottom w:val="nil"/>
              <w:right w:val="nil"/>
            </w:tcBorders>
            <w:shd w:val="clear" w:color="auto" w:fill="auto"/>
            <w:noWrap/>
            <w:vAlign w:val="bottom"/>
            <w:hideMark/>
          </w:tcPr>
          <w:p w14:paraId="0F16F612"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613" w14:textId="77777777" w:rsidR="00466B31" w:rsidRPr="00F917B8" w:rsidRDefault="00D319C2" w:rsidP="008F676F">
            <w:pPr>
              <w:rPr>
                <w:rFonts w:ascii="Times New Roman" w:eastAsia="Times New Roman" w:hAnsi="Times New Roman" w:cs="Times New Roman"/>
                <w:sz w:val="20"/>
                <w:lang w:val="en-US"/>
              </w:rPr>
            </w:pPr>
          </w:p>
        </w:tc>
        <w:tc>
          <w:tcPr>
            <w:tcW w:w="2548" w:type="dxa"/>
            <w:tcBorders>
              <w:top w:val="nil"/>
              <w:left w:val="nil"/>
              <w:bottom w:val="nil"/>
              <w:right w:val="nil"/>
            </w:tcBorders>
            <w:shd w:val="clear" w:color="auto" w:fill="auto"/>
            <w:noWrap/>
            <w:vAlign w:val="bottom"/>
            <w:hideMark/>
          </w:tcPr>
          <w:p w14:paraId="0F16F61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1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1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1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1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19" w14:textId="77777777" w:rsidR="00466B31" w:rsidRPr="004021A7" w:rsidRDefault="00D319C2" w:rsidP="008F676F">
            <w:pPr>
              <w:rPr>
                <w:rFonts w:ascii="Times New Roman" w:eastAsia="Times New Roman" w:hAnsi="Times New Roman" w:cs="Times New Roman"/>
                <w:sz w:val="20"/>
              </w:rPr>
            </w:pPr>
          </w:p>
        </w:tc>
      </w:tr>
      <w:tr w:rsidR="0091757C" w14:paraId="0F16F61F" w14:textId="77777777">
        <w:trPr>
          <w:trHeight w:val="300"/>
        </w:trPr>
        <w:tc>
          <w:tcPr>
            <w:tcW w:w="1834" w:type="dxa"/>
            <w:tcBorders>
              <w:top w:val="nil"/>
              <w:left w:val="nil"/>
              <w:bottom w:val="nil"/>
              <w:right w:val="nil"/>
            </w:tcBorders>
            <w:shd w:val="clear" w:color="auto" w:fill="auto"/>
            <w:noWrap/>
            <w:vAlign w:val="bottom"/>
            <w:hideMark/>
          </w:tcPr>
          <w:p w14:paraId="0F16F61B"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61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1 όπως τροπ.   ΔΕΚΤΟ ΚΑΤΑ ΠΛΕΙΟΨΗΦΙΑ</w:t>
            </w:r>
          </w:p>
        </w:tc>
        <w:tc>
          <w:tcPr>
            <w:tcW w:w="84" w:type="dxa"/>
            <w:tcBorders>
              <w:top w:val="nil"/>
              <w:left w:val="nil"/>
              <w:bottom w:val="nil"/>
              <w:right w:val="nil"/>
            </w:tcBorders>
            <w:shd w:val="clear" w:color="auto" w:fill="auto"/>
            <w:noWrap/>
            <w:vAlign w:val="bottom"/>
            <w:hideMark/>
          </w:tcPr>
          <w:p w14:paraId="0F16F61D"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61E" w14:textId="77777777" w:rsidR="00466B31" w:rsidRPr="004021A7" w:rsidRDefault="00D319C2" w:rsidP="008F676F">
            <w:pPr>
              <w:rPr>
                <w:rFonts w:ascii="Calibri" w:eastAsia="Times New Roman" w:hAnsi="Calibri" w:cs="Calibri"/>
                <w:color w:val="000000"/>
                <w:szCs w:val="24"/>
              </w:rPr>
            </w:pPr>
          </w:p>
        </w:tc>
      </w:tr>
      <w:tr w:rsidR="0091757C" w14:paraId="0F16F628" w14:textId="77777777">
        <w:trPr>
          <w:trHeight w:val="300"/>
        </w:trPr>
        <w:tc>
          <w:tcPr>
            <w:tcW w:w="1834" w:type="dxa"/>
            <w:tcBorders>
              <w:top w:val="nil"/>
              <w:left w:val="nil"/>
              <w:bottom w:val="nil"/>
              <w:right w:val="nil"/>
            </w:tcBorders>
            <w:shd w:val="clear" w:color="auto" w:fill="auto"/>
            <w:noWrap/>
            <w:vAlign w:val="bottom"/>
            <w:hideMark/>
          </w:tcPr>
          <w:p w14:paraId="0F16F62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62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2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2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2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2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2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27" w14:textId="77777777" w:rsidR="00466B31" w:rsidRPr="004021A7" w:rsidRDefault="00D319C2" w:rsidP="008F676F">
            <w:pPr>
              <w:rPr>
                <w:rFonts w:ascii="Times New Roman" w:eastAsia="Times New Roman" w:hAnsi="Times New Roman" w:cs="Times New Roman"/>
                <w:sz w:val="20"/>
              </w:rPr>
            </w:pPr>
          </w:p>
        </w:tc>
      </w:tr>
      <w:tr w:rsidR="0091757C" w14:paraId="0F16F631" w14:textId="77777777">
        <w:trPr>
          <w:trHeight w:val="300"/>
        </w:trPr>
        <w:tc>
          <w:tcPr>
            <w:tcW w:w="1834" w:type="dxa"/>
            <w:tcBorders>
              <w:top w:val="nil"/>
              <w:left w:val="nil"/>
              <w:bottom w:val="nil"/>
              <w:right w:val="nil"/>
            </w:tcBorders>
            <w:shd w:val="clear" w:color="auto" w:fill="auto"/>
            <w:noWrap/>
            <w:vAlign w:val="bottom"/>
            <w:hideMark/>
          </w:tcPr>
          <w:p w14:paraId="0F16F62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62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2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2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2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2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2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30" w14:textId="77777777" w:rsidR="00466B31" w:rsidRPr="004021A7" w:rsidRDefault="00D319C2" w:rsidP="008F676F">
            <w:pPr>
              <w:rPr>
                <w:rFonts w:ascii="Times New Roman" w:eastAsia="Times New Roman" w:hAnsi="Times New Roman" w:cs="Times New Roman"/>
                <w:sz w:val="20"/>
              </w:rPr>
            </w:pPr>
          </w:p>
        </w:tc>
      </w:tr>
      <w:tr w:rsidR="0091757C" w14:paraId="0F16F63A" w14:textId="77777777">
        <w:trPr>
          <w:trHeight w:val="300"/>
        </w:trPr>
        <w:tc>
          <w:tcPr>
            <w:tcW w:w="1834" w:type="dxa"/>
            <w:tcBorders>
              <w:top w:val="nil"/>
              <w:left w:val="nil"/>
              <w:bottom w:val="nil"/>
              <w:right w:val="nil"/>
            </w:tcBorders>
            <w:shd w:val="clear" w:color="auto" w:fill="auto"/>
            <w:noWrap/>
            <w:vAlign w:val="bottom"/>
            <w:hideMark/>
          </w:tcPr>
          <w:p w14:paraId="0F16F63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63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3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3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3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3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3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39" w14:textId="77777777" w:rsidR="00466B31" w:rsidRPr="004021A7" w:rsidRDefault="00D319C2" w:rsidP="008F676F">
            <w:pPr>
              <w:rPr>
                <w:rFonts w:ascii="Times New Roman" w:eastAsia="Times New Roman" w:hAnsi="Times New Roman" w:cs="Times New Roman"/>
                <w:sz w:val="20"/>
              </w:rPr>
            </w:pPr>
          </w:p>
        </w:tc>
      </w:tr>
      <w:tr w:rsidR="0091757C" w14:paraId="0F16F643" w14:textId="77777777">
        <w:trPr>
          <w:trHeight w:val="300"/>
        </w:trPr>
        <w:tc>
          <w:tcPr>
            <w:tcW w:w="1834" w:type="dxa"/>
            <w:tcBorders>
              <w:top w:val="nil"/>
              <w:left w:val="nil"/>
              <w:bottom w:val="nil"/>
              <w:right w:val="nil"/>
            </w:tcBorders>
            <w:shd w:val="clear" w:color="auto" w:fill="auto"/>
            <w:noWrap/>
            <w:vAlign w:val="bottom"/>
            <w:hideMark/>
          </w:tcPr>
          <w:p w14:paraId="0F16F63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63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3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3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3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4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4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42" w14:textId="77777777" w:rsidR="00466B31" w:rsidRPr="004021A7" w:rsidRDefault="00D319C2" w:rsidP="008F676F">
            <w:pPr>
              <w:rPr>
                <w:rFonts w:ascii="Times New Roman" w:eastAsia="Times New Roman" w:hAnsi="Times New Roman" w:cs="Times New Roman"/>
                <w:sz w:val="20"/>
              </w:rPr>
            </w:pPr>
          </w:p>
        </w:tc>
      </w:tr>
      <w:tr w:rsidR="0091757C" w14:paraId="0F16F64C" w14:textId="77777777">
        <w:trPr>
          <w:trHeight w:val="300"/>
        </w:trPr>
        <w:tc>
          <w:tcPr>
            <w:tcW w:w="1834" w:type="dxa"/>
            <w:tcBorders>
              <w:top w:val="nil"/>
              <w:left w:val="nil"/>
              <w:bottom w:val="nil"/>
              <w:right w:val="nil"/>
            </w:tcBorders>
            <w:shd w:val="clear" w:color="auto" w:fill="auto"/>
            <w:noWrap/>
            <w:vAlign w:val="bottom"/>
            <w:hideMark/>
          </w:tcPr>
          <w:p w14:paraId="0F16F64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64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4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4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64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4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4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4B" w14:textId="77777777" w:rsidR="00466B31" w:rsidRPr="004021A7" w:rsidRDefault="00D319C2" w:rsidP="008F676F">
            <w:pPr>
              <w:rPr>
                <w:rFonts w:ascii="Times New Roman" w:eastAsia="Times New Roman" w:hAnsi="Times New Roman" w:cs="Times New Roman"/>
                <w:sz w:val="20"/>
              </w:rPr>
            </w:pPr>
          </w:p>
        </w:tc>
      </w:tr>
      <w:tr w:rsidR="0091757C" w14:paraId="0F16F655" w14:textId="77777777">
        <w:trPr>
          <w:trHeight w:val="300"/>
        </w:trPr>
        <w:tc>
          <w:tcPr>
            <w:tcW w:w="1834" w:type="dxa"/>
            <w:tcBorders>
              <w:top w:val="nil"/>
              <w:left w:val="nil"/>
              <w:bottom w:val="nil"/>
              <w:right w:val="nil"/>
            </w:tcBorders>
            <w:shd w:val="clear" w:color="auto" w:fill="auto"/>
            <w:noWrap/>
            <w:vAlign w:val="bottom"/>
            <w:hideMark/>
          </w:tcPr>
          <w:p w14:paraId="0F16F64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64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4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5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5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5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5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54" w14:textId="77777777" w:rsidR="00466B31" w:rsidRPr="004021A7" w:rsidRDefault="00D319C2" w:rsidP="008F676F">
            <w:pPr>
              <w:rPr>
                <w:rFonts w:ascii="Times New Roman" w:eastAsia="Times New Roman" w:hAnsi="Times New Roman" w:cs="Times New Roman"/>
                <w:sz w:val="20"/>
              </w:rPr>
            </w:pPr>
          </w:p>
        </w:tc>
      </w:tr>
      <w:tr w:rsidR="0091757C" w14:paraId="0F16F65E" w14:textId="77777777">
        <w:trPr>
          <w:trHeight w:val="300"/>
        </w:trPr>
        <w:tc>
          <w:tcPr>
            <w:tcW w:w="1834" w:type="dxa"/>
            <w:tcBorders>
              <w:top w:val="nil"/>
              <w:left w:val="nil"/>
              <w:bottom w:val="nil"/>
              <w:right w:val="nil"/>
            </w:tcBorders>
            <w:shd w:val="clear" w:color="auto" w:fill="auto"/>
            <w:noWrap/>
            <w:vAlign w:val="bottom"/>
            <w:hideMark/>
          </w:tcPr>
          <w:p w14:paraId="0F16F65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65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5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5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5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5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5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5D" w14:textId="77777777" w:rsidR="00466B31" w:rsidRPr="004021A7" w:rsidRDefault="00D319C2" w:rsidP="008F676F">
            <w:pPr>
              <w:rPr>
                <w:rFonts w:ascii="Times New Roman" w:eastAsia="Times New Roman" w:hAnsi="Times New Roman" w:cs="Times New Roman"/>
                <w:sz w:val="20"/>
              </w:rPr>
            </w:pPr>
          </w:p>
        </w:tc>
      </w:tr>
      <w:tr w:rsidR="0091757C" w14:paraId="0F16F666" w14:textId="77777777">
        <w:trPr>
          <w:trHeight w:val="300"/>
        </w:trPr>
        <w:tc>
          <w:tcPr>
            <w:tcW w:w="3506" w:type="dxa"/>
            <w:gridSpan w:val="2"/>
            <w:tcBorders>
              <w:top w:val="nil"/>
              <w:left w:val="nil"/>
              <w:bottom w:val="nil"/>
              <w:right w:val="nil"/>
            </w:tcBorders>
            <w:shd w:val="clear" w:color="auto" w:fill="auto"/>
            <w:noWrap/>
            <w:vAlign w:val="bottom"/>
            <w:hideMark/>
          </w:tcPr>
          <w:p w14:paraId="0F16F65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660"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66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6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6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6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65" w14:textId="77777777" w:rsidR="00466B31" w:rsidRPr="004021A7" w:rsidRDefault="00D319C2" w:rsidP="008F676F">
            <w:pPr>
              <w:rPr>
                <w:rFonts w:ascii="Times New Roman" w:eastAsia="Times New Roman" w:hAnsi="Times New Roman" w:cs="Times New Roman"/>
                <w:sz w:val="20"/>
              </w:rPr>
            </w:pPr>
          </w:p>
        </w:tc>
      </w:tr>
      <w:tr w:rsidR="0091757C" w14:paraId="0F16F66F" w14:textId="77777777">
        <w:trPr>
          <w:trHeight w:val="300"/>
        </w:trPr>
        <w:tc>
          <w:tcPr>
            <w:tcW w:w="1834" w:type="dxa"/>
            <w:tcBorders>
              <w:top w:val="nil"/>
              <w:left w:val="nil"/>
              <w:bottom w:val="nil"/>
              <w:right w:val="nil"/>
            </w:tcBorders>
            <w:shd w:val="clear" w:color="auto" w:fill="auto"/>
            <w:noWrap/>
            <w:vAlign w:val="bottom"/>
            <w:hideMark/>
          </w:tcPr>
          <w:p w14:paraId="0F16F667"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668"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66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6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6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6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6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6E" w14:textId="77777777" w:rsidR="00466B31" w:rsidRPr="004021A7" w:rsidRDefault="00D319C2" w:rsidP="008F676F">
            <w:pPr>
              <w:rPr>
                <w:rFonts w:ascii="Times New Roman" w:eastAsia="Times New Roman" w:hAnsi="Times New Roman" w:cs="Times New Roman"/>
                <w:sz w:val="20"/>
              </w:rPr>
            </w:pPr>
          </w:p>
        </w:tc>
      </w:tr>
      <w:tr w:rsidR="0091757C" w14:paraId="0F16F674" w14:textId="77777777">
        <w:trPr>
          <w:trHeight w:val="300"/>
        </w:trPr>
        <w:tc>
          <w:tcPr>
            <w:tcW w:w="1834" w:type="dxa"/>
            <w:tcBorders>
              <w:top w:val="nil"/>
              <w:left w:val="nil"/>
              <w:bottom w:val="nil"/>
              <w:right w:val="nil"/>
            </w:tcBorders>
            <w:shd w:val="clear" w:color="auto" w:fill="auto"/>
            <w:noWrap/>
            <w:vAlign w:val="bottom"/>
            <w:hideMark/>
          </w:tcPr>
          <w:p w14:paraId="0F16F670"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67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2 όπως τροπ.   ΔΕΚΤΟ ΚΑΤΑ ΠΛΕΙΟΨΗΦΙΑ</w:t>
            </w:r>
          </w:p>
        </w:tc>
        <w:tc>
          <w:tcPr>
            <w:tcW w:w="84" w:type="dxa"/>
            <w:tcBorders>
              <w:top w:val="nil"/>
              <w:left w:val="nil"/>
              <w:bottom w:val="nil"/>
              <w:right w:val="nil"/>
            </w:tcBorders>
            <w:shd w:val="clear" w:color="auto" w:fill="auto"/>
            <w:noWrap/>
            <w:vAlign w:val="bottom"/>
            <w:hideMark/>
          </w:tcPr>
          <w:p w14:paraId="0F16F672"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673" w14:textId="77777777" w:rsidR="00466B31" w:rsidRPr="004021A7" w:rsidRDefault="00D319C2" w:rsidP="008F676F">
            <w:pPr>
              <w:rPr>
                <w:rFonts w:ascii="Calibri" w:eastAsia="Times New Roman" w:hAnsi="Calibri" w:cs="Calibri"/>
                <w:color w:val="000000"/>
                <w:szCs w:val="24"/>
              </w:rPr>
            </w:pPr>
          </w:p>
        </w:tc>
      </w:tr>
      <w:tr w:rsidR="0091757C" w14:paraId="0F16F67D" w14:textId="77777777">
        <w:trPr>
          <w:trHeight w:val="300"/>
        </w:trPr>
        <w:tc>
          <w:tcPr>
            <w:tcW w:w="1834" w:type="dxa"/>
            <w:tcBorders>
              <w:top w:val="nil"/>
              <w:left w:val="nil"/>
              <w:bottom w:val="nil"/>
              <w:right w:val="nil"/>
            </w:tcBorders>
            <w:shd w:val="clear" w:color="auto" w:fill="auto"/>
            <w:noWrap/>
            <w:vAlign w:val="bottom"/>
            <w:hideMark/>
          </w:tcPr>
          <w:p w14:paraId="0F16F67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67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7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7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7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7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7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7C" w14:textId="77777777" w:rsidR="00466B31" w:rsidRPr="004021A7" w:rsidRDefault="00D319C2" w:rsidP="008F676F">
            <w:pPr>
              <w:rPr>
                <w:rFonts w:ascii="Times New Roman" w:eastAsia="Times New Roman" w:hAnsi="Times New Roman" w:cs="Times New Roman"/>
                <w:sz w:val="20"/>
              </w:rPr>
            </w:pPr>
          </w:p>
        </w:tc>
      </w:tr>
      <w:tr w:rsidR="0091757C" w14:paraId="0F16F686" w14:textId="77777777">
        <w:trPr>
          <w:trHeight w:val="300"/>
        </w:trPr>
        <w:tc>
          <w:tcPr>
            <w:tcW w:w="1834" w:type="dxa"/>
            <w:tcBorders>
              <w:top w:val="nil"/>
              <w:left w:val="nil"/>
              <w:bottom w:val="nil"/>
              <w:right w:val="nil"/>
            </w:tcBorders>
            <w:shd w:val="clear" w:color="auto" w:fill="auto"/>
            <w:noWrap/>
            <w:vAlign w:val="bottom"/>
            <w:hideMark/>
          </w:tcPr>
          <w:p w14:paraId="0F16F67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lastRenderedPageBreak/>
              <w:t>Ν.Δ:</w:t>
            </w:r>
          </w:p>
        </w:tc>
        <w:tc>
          <w:tcPr>
            <w:tcW w:w="1672" w:type="dxa"/>
            <w:tcBorders>
              <w:top w:val="nil"/>
              <w:left w:val="nil"/>
              <w:bottom w:val="nil"/>
              <w:right w:val="nil"/>
            </w:tcBorders>
            <w:shd w:val="clear" w:color="auto" w:fill="auto"/>
            <w:noWrap/>
            <w:vAlign w:val="bottom"/>
            <w:hideMark/>
          </w:tcPr>
          <w:p w14:paraId="0F16F67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8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8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8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8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8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85" w14:textId="77777777" w:rsidR="00466B31" w:rsidRPr="004021A7" w:rsidRDefault="00D319C2" w:rsidP="008F676F">
            <w:pPr>
              <w:rPr>
                <w:rFonts w:ascii="Times New Roman" w:eastAsia="Times New Roman" w:hAnsi="Times New Roman" w:cs="Times New Roman"/>
                <w:sz w:val="20"/>
              </w:rPr>
            </w:pPr>
          </w:p>
        </w:tc>
      </w:tr>
      <w:tr w:rsidR="0091757C" w14:paraId="0F16F68F" w14:textId="77777777">
        <w:trPr>
          <w:trHeight w:val="300"/>
        </w:trPr>
        <w:tc>
          <w:tcPr>
            <w:tcW w:w="1834" w:type="dxa"/>
            <w:tcBorders>
              <w:top w:val="nil"/>
              <w:left w:val="nil"/>
              <w:bottom w:val="nil"/>
              <w:right w:val="nil"/>
            </w:tcBorders>
            <w:shd w:val="clear" w:color="auto" w:fill="auto"/>
            <w:noWrap/>
            <w:vAlign w:val="bottom"/>
            <w:hideMark/>
          </w:tcPr>
          <w:p w14:paraId="0F16F68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68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8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8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8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8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8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8E" w14:textId="77777777" w:rsidR="00466B31" w:rsidRPr="004021A7" w:rsidRDefault="00D319C2" w:rsidP="008F676F">
            <w:pPr>
              <w:rPr>
                <w:rFonts w:ascii="Times New Roman" w:eastAsia="Times New Roman" w:hAnsi="Times New Roman" w:cs="Times New Roman"/>
                <w:sz w:val="20"/>
              </w:rPr>
            </w:pPr>
          </w:p>
        </w:tc>
      </w:tr>
      <w:tr w:rsidR="0091757C" w14:paraId="0F16F698" w14:textId="77777777">
        <w:trPr>
          <w:trHeight w:val="300"/>
        </w:trPr>
        <w:tc>
          <w:tcPr>
            <w:tcW w:w="1834" w:type="dxa"/>
            <w:tcBorders>
              <w:top w:val="nil"/>
              <w:left w:val="nil"/>
              <w:bottom w:val="nil"/>
              <w:right w:val="nil"/>
            </w:tcBorders>
            <w:shd w:val="clear" w:color="auto" w:fill="auto"/>
            <w:noWrap/>
            <w:vAlign w:val="bottom"/>
            <w:hideMark/>
          </w:tcPr>
          <w:p w14:paraId="0F16F69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69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9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9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9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9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9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97" w14:textId="77777777" w:rsidR="00466B31" w:rsidRPr="004021A7" w:rsidRDefault="00D319C2" w:rsidP="008F676F">
            <w:pPr>
              <w:rPr>
                <w:rFonts w:ascii="Times New Roman" w:eastAsia="Times New Roman" w:hAnsi="Times New Roman" w:cs="Times New Roman"/>
                <w:sz w:val="20"/>
              </w:rPr>
            </w:pPr>
          </w:p>
        </w:tc>
      </w:tr>
      <w:tr w:rsidR="0091757C" w14:paraId="0F16F6A1" w14:textId="77777777">
        <w:trPr>
          <w:trHeight w:val="300"/>
        </w:trPr>
        <w:tc>
          <w:tcPr>
            <w:tcW w:w="1834" w:type="dxa"/>
            <w:tcBorders>
              <w:top w:val="nil"/>
              <w:left w:val="nil"/>
              <w:bottom w:val="nil"/>
              <w:right w:val="nil"/>
            </w:tcBorders>
            <w:shd w:val="clear" w:color="auto" w:fill="auto"/>
            <w:noWrap/>
            <w:vAlign w:val="bottom"/>
            <w:hideMark/>
          </w:tcPr>
          <w:p w14:paraId="0F16F69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69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9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9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69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9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9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A0" w14:textId="77777777" w:rsidR="00466B31" w:rsidRPr="004021A7" w:rsidRDefault="00D319C2" w:rsidP="008F676F">
            <w:pPr>
              <w:rPr>
                <w:rFonts w:ascii="Times New Roman" w:eastAsia="Times New Roman" w:hAnsi="Times New Roman" w:cs="Times New Roman"/>
                <w:sz w:val="20"/>
              </w:rPr>
            </w:pPr>
          </w:p>
        </w:tc>
      </w:tr>
      <w:tr w:rsidR="0091757C" w14:paraId="0F16F6AA" w14:textId="77777777">
        <w:trPr>
          <w:trHeight w:val="300"/>
        </w:trPr>
        <w:tc>
          <w:tcPr>
            <w:tcW w:w="1834" w:type="dxa"/>
            <w:tcBorders>
              <w:top w:val="nil"/>
              <w:left w:val="nil"/>
              <w:bottom w:val="nil"/>
              <w:right w:val="nil"/>
            </w:tcBorders>
            <w:shd w:val="clear" w:color="auto" w:fill="auto"/>
            <w:noWrap/>
            <w:vAlign w:val="bottom"/>
            <w:hideMark/>
          </w:tcPr>
          <w:p w14:paraId="0F16F6A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6A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A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A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A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A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A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A9" w14:textId="77777777" w:rsidR="00466B31" w:rsidRPr="004021A7" w:rsidRDefault="00D319C2" w:rsidP="008F676F">
            <w:pPr>
              <w:rPr>
                <w:rFonts w:ascii="Times New Roman" w:eastAsia="Times New Roman" w:hAnsi="Times New Roman" w:cs="Times New Roman"/>
                <w:sz w:val="20"/>
              </w:rPr>
            </w:pPr>
          </w:p>
        </w:tc>
      </w:tr>
      <w:tr w:rsidR="0091757C" w14:paraId="0F16F6B3" w14:textId="77777777">
        <w:trPr>
          <w:trHeight w:val="300"/>
        </w:trPr>
        <w:tc>
          <w:tcPr>
            <w:tcW w:w="1834" w:type="dxa"/>
            <w:tcBorders>
              <w:top w:val="nil"/>
              <w:left w:val="nil"/>
              <w:bottom w:val="nil"/>
              <w:right w:val="nil"/>
            </w:tcBorders>
            <w:shd w:val="clear" w:color="auto" w:fill="auto"/>
            <w:noWrap/>
            <w:vAlign w:val="bottom"/>
            <w:hideMark/>
          </w:tcPr>
          <w:p w14:paraId="0F16F6A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6A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A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A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A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B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B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B2" w14:textId="77777777" w:rsidR="00466B31" w:rsidRPr="004021A7" w:rsidRDefault="00D319C2" w:rsidP="008F676F">
            <w:pPr>
              <w:rPr>
                <w:rFonts w:ascii="Times New Roman" w:eastAsia="Times New Roman" w:hAnsi="Times New Roman" w:cs="Times New Roman"/>
                <w:sz w:val="20"/>
              </w:rPr>
            </w:pPr>
          </w:p>
        </w:tc>
      </w:tr>
      <w:tr w:rsidR="0091757C" w14:paraId="0F16F6BB" w14:textId="77777777">
        <w:trPr>
          <w:trHeight w:val="300"/>
        </w:trPr>
        <w:tc>
          <w:tcPr>
            <w:tcW w:w="3506" w:type="dxa"/>
            <w:gridSpan w:val="2"/>
            <w:tcBorders>
              <w:top w:val="nil"/>
              <w:left w:val="nil"/>
              <w:bottom w:val="nil"/>
              <w:right w:val="nil"/>
            </w:tcBorders>
            <w:shd w:val="clear" w:color="auto" w:fill="auto"/>
            <w:noWrap/>
            <w:vAlign w:val="bottom"/>
            <w:hideMark/>
          </w:tcPr>
          <w:p w14:paraId="0F16F6B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6B5"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6B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B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B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B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BA" w14:textId="77777777" w:rsidR="00466B31" w:rsidRPr="004021A7" w:rsidRDefault="00D319C2" w:rsidP="008F676F">
            <w:pPr>
              <w:rPr>
                <w:rFonts w:ascii="Times New Roman" w:eastAsia="Times New Roman" w:hAnsi="Times New Roman" w:cs="Times New Roman"/>
                <w:sz w:val="20"/>
              </w:rPr>
            </w:pPr>
          </w:p>
        </w:tc>
      </w:tr>
      <w:tr w:rsidR="0091757C" w14:paraId="0F16F6C4" w14:textId="77777777">
        <w:trPr>
          <w:trHeight w:val="300"/>
        </w:trPr>
        <w:tc>
          <w:tcPr>
            <w:tcW w:w="1834" w:type="dxa"/>
            <w:tcBorders>
              <w:top w:val="nil"/>
              <w:left w:val="nil"/>
              <w:bottom w:val="nil"/>
              <w:right w:val="nil"/>
            </w:tcBorders>
            <w:shd w:val="clear" w:color="auto" w:fill="auto"/>
            <w:noWrap/>
            <w:vAlign w:val="bottom"/>
            <w:hideMark/>
          </w:tcPr>
          <w:p w14:paraId="0F16F6BC"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6BD"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6B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B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C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C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C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C3" w14:textId="77777777" w:rsidR="00466B31" w:rsidRPr="004021A7" w:rsidRDefault="00D319C2" w:rsidP="008F676F">
            <w:pPr>
              <w:rPr>
                <w:rFonts w:ascii="Times New Roman" w:eastAsia="Times New Roman" w:hAnsi="Times New Roman" w:cs="Times New Roman"/>
                <w:sz w:val="20"/>
              </w:rPr>
            </w:pPr>
          </w:p>
        </w:tc>
      </w:tr>
      <w:tr w:rsidR="0091757C" w14:paraId="0F16F6C9" w14:textId="77777777">
        <w:trPr>
          <w:trHeight w:val="300"/>
        </w:trPr>
        <w:tc>
          <w:tcPr>
            <w:tcW w:w="1834" w:type="dxa"/>
            <w:tcBorders>
              <w:top w:val="nil"/>
              <w:left w:val="nil"/>
              <w:bottom w:val="nil"/>
              <w:right w:val="nil"/>
            </w:tcBorders>
            <w:shd w:val="clear" w:color="auto" w:fill="auto"/>
            <w:noWrap/>
            <w:vAlign w:val="bottom"/>
            <w:hideMark/>
          </w:tcPr>
          <w:p w14:paraId="0F16F6C5"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6C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 xml:space="preserve">Άρθρο 3 όπως τροπ.   ΔΕΚΤΟ ΚΑΤΑ </w:t>
            </w:r>
            <w:r w:rsidRPr="004021A7">
              <w:rPr>
                <w:rFonts w:ascii="Calibri" w:eastAsia="Times New Roman" w:hAnsi="Calibri" w:cs="Calibri"/>
                <w:color w:val="000000"/>
                <w:szCs w:val="24"/>
              </w:rPr>
              <w:t>ΠΛΕΙΟΨΗΦΙΑ</w:t>
            </w:r>
          </w:p>
        </w:tc>
        <w:tc>
          <w:tcPr>
            <w:tcW w:w="84" w:type="dxa"/>
            <w:tcBorders>
              <w:top w:val="nil"/>
              <w:left w:val="nil"/>
              <w:bottom w:val="nil"/>
              <w:right w:val="nil"/>
            </w:tcBorders>
            <w:shd w:val="clear" w:color="auto" w:fill="auto"/>
            <w:noWrap/>
            <w:vAlign w:val="bottom"/>
            <w:hideMark/>
          </w:tcPr>
          <w:p w14:paraId="0F16F6C7"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6C8" w14:textId="77777777" w:rsidR="00466B31" w:rsidRPr="004021A7" w:rsidRDefault="00D319C2" w:rsidP="008F676F">
            <w:pPr>
              <w:rPr>
                <w:rFonts w:ascii="Calibri" w:eastAsia="Times New Roman" w:hAnsi="Calibri" w:cs="Calibri"/>
                <w:color w:val="000000"/>
                <w:szCs w:val="24"/>
              </w:rPr>
            </w:pPr>
          </w:p>
        </w:tc>
      </w:tr>
      <w:tr w:rsidR="0091757C" w14:paraId="0F16F6D2" w14:textId="77777777">
        <w:trPr>
          <w:trHeight w:val="300"/>
        </w:trPr>
        <w:tc>
          <w:tcPr>
            <w:tcW w:w="1834" w:type="dxa"/>
            <w:tcBorders>
              <w:top w:val="nil"/>
              <w:left w:val="nil"/>
              <w:bottom w:val="nil"/>
              <w:right w:val="nil"/>
            </w:tcBorders>
            <w:shd w:val="clear" w:color="auto" w:fill="auto"/>
            <w:noWrap/>
            <w:vAlign w:val="bottom"/>
            <w:hideMark/>
          </w:tcPr>
          <w:p w14:paraId="0F16F6C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6C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C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C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C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C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D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D1" w14:textId="77777777" w:rsidR="00466B31" w:rsidRPr="004021A7" w:rsidRDefault="00D319C2" w:rsidP="008F676F">
            <w:pPr>
              <w:rPr>
                <w:rFonts w:ascii="Times New Roman" w:eastAsia="Times New Roman" w:hAnsi="Times New Roman" w:cs="Times New Roman"/>
                <w:sz w:val="20"/>
              </w:rPr>
            </w:pPr>
          </w:p>
        </w:tc>
      </w:tr>
      <w:tr w:rsidR="0091757C" w14:paraId="0F16F6DB" w14:textId="77777777">
        <w:trPr>
          <w:trHeight w:val="300"/>
        </w:trPr>
        <w:tc>
          <w:tcPr>
            <w:tcW w:w="1834" w:type="dxa"/>
            <w:tcBorders>
              <w:top w:val="nil"/>
              <w:left w:val="nil"/>
              <w:bottom w:val="nil"/>
              <w:right w:val="nil"/>
            </w:tcBorders>
            <w:shd w:val="clear" w:color="auto" w:fill="auto"/>
            <w:noWrap/>
            <w:vAlign w:val="bottom"/>
            <w:hideMark/>
          </w:tcPr>
          <w:p w14:paraId="0F16F6D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6D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D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D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D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D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D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DA" w14:textId="77777777" w:rsidR="00466B31" w:rsidRPr="004021A7" w:rsidRDefault="00D319C2" w:rsidP="008F676F">
            <w:pPr>
              <w:rPr>
                <w:rFonts w:ascii="Times New Roman" w:eastAsia="Times New Roman" w:hAnsi="Times New Roman" w:cs="Times New Roman"/>
                <w:sz w:val="20"/>
              </w:rPr>
            </w:pPr>
          </w:p>
        </w:tc>
      </w:tr>
      <w:tr w:rsidR="0091757C" w14:paraId="0F16F6E4" w14:textId="77777777">
        <w:trPr>
          <w:trHeight w:val="300"/>
        </w:trPr>
        <w:tc>
          <w:tcPr>
            <w:tcW w:w="1834" w:type="dxa"/>
            <w:tcBorders>
              <w:top w:val="nil"/>
              <w:left w:val="nil"/>
              <w:bottom w:val="nil"/>
              <w:right w:val="nil"/>
            </w:tcBorders>
            <w:shd w:val="clear" w:color="auto" w:fill="auto"/>
            <w:noWrap/>
            <w:vAlign w:val="bottom"/>
            <w:hideMark/>
          </w:tcPr>
          <w:p w14:paraId="0F16F6D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6D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D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D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E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E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E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E3" w14:textId="77777777" w:rsidR="00466B31" w:rsidRPr="004021A7" w:rsidRDefault="00D319C2" w:rsidP="008F676F">
            <w:pPr>
              <w:rPr>
                <w:rFonts w:ascii="Times New Roman" w:eastAsia="Times New Roman" w:hAnsi="Times New Roman" w:cs="Times New Roman"/>
                <w:sz w:val="20"/>
              </w:rPr>
            </w:pPr>
          </w:p>
        </w:tc>
      </w:tr>
      <w:tr w:rsidR="0091757C" w14:paraId="0F16F6ED" w14:textId="77777777">
        <w:trPr>
          <w:trHeight w:val="300"/>
        </w:trPr>
        <w:tc>
          <w:tcPr>
            <w:tcW w:w="1834" w:type="dxa"/>
            <w:tcBorders>
              <w:top w:val="nil"/>
              <w:left w:val="nil"/>
              <w:bottom w:val="nil"/>
              <w:right w:val="nil"/>
            </w:tcBorders>
            <w:shd w:val="clear" w:color="auto" w:fill="auto"/>
            <w:noWrap/>
            <w:vAlign w:val="bottom"/>
            <w:hideMark/>
          </w:tcPr>
          <w:p w14:paraId="0F16F6E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6E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E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E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E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E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E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EC" w14:textId="77777777" w:rsidR="00466B31" w:rsidRPr="004021A7" w:rsidRDefault="00D319C2" w:rsidP="008F676F">
            <w:pPr>
              <w:rPr>
                <w:rFonts w:ascii="Times New Roman" w:eastAsia="Times New Roman" w:hAnsi="Times New Roman" w:cs="Times New Roman"/>
                <w:sz w:val="20"/>
              </w:rPr>
            </w:pPr>
          </w:p>
        </w:tc>
      </w:tr>
      <w:tr w:rsidR="0091757C" w14:paraId="0F16F6F6" w14:textId="77777777">
        <w:trPr>
          <w:trHeight w:val="300"/>
        </w:trPr>
        <w:tc>
          <w:tcPr>
            <w:tcW w:w="1834" w:type="dxa"/>
            <w:tcBorders>
              <w:top w:val="nil"/>
              <w:left w:val="nil"/>
              <w:bottom w:val="nil"/>
              <w:right w:val="nil"/>
            </w:tcBorders>
            <w:shd w:val="clear" w:color="auto" w:fill="auto"/>
            <w:noWrap/>
            <w:vAlign w:val="bottom"/>
            <w:hideMark/>
          </w:tcPr>
          <w:p w14:paraId="0F16F6E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6E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F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F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6F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F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F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F5" w14:textId="77777777" w:rsidR="00466B31" w:rsidRPr="004021A7" w:rsidRDefault="00D319C2" w:rsidP="008F676F">
            <w:pPr>
              <w:rPr>
                <w:rFonts w:ascii="Times New Roman" w:eastAsia="Times New Roman" w:hAnsi="Times New Roman" w:cs="Times New Roman"/>
                <w:sz w:val="20"/>
              </w:rPr>
            </w:pPr>
          </w:p>
        </w:tc>
      </w:tr>
      <w:tr w:rsidR="0091757C" w14:paraId="0F16F6FF" w14:textId="77777777">
        <w:trPr>
          <w:trHeight w:val="300"/>
        </w:trPr>
        <w:tc>
          <w:tcPr>
            <w:tcW w:w="1834" w:type="dxa"/>
            <w:tcBorders>
              <w:top w:val="nil"/>
              <w:left w:val="nil"/>
              <w:bottom w:val="nil"/>
              <w:right w:val="nil"/>
            </w:tcBorders>
            <w:shd w:val="clear" w:color="auto" w:fill="auto"/>
            <w:noWrap/>
            <w:vAlign w:val="bottom"/>
            <w:hideMark/>
          </w:tcPr>
          <w:p w14:paraId="0F16F6F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6F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6F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6F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6F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6F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6F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6FE" w14:textId="77777777" w:rsidR="00466B31" w:rsidRPr="004021A7" w:rsidRDefault="00D319C2" w:rsidP="008F676F">
            <w:pPr>
              <w:rPr>
                <w:rFonts w:ascii="Times New Roman" w:eastAsia="Times New Roman" w:hAnsi="Times New Roman" w:cs="Times New Roman"/>
                <w:sz w:val="20"/>
              </w:rPr>
            </w:pPr>
          </w:p>
        </w:tc>
      </w:tr>
      <w:tr w:rsidR="0091757C" w14:paraId="0F16F708" w14:textId="77777777">
        <w:trPr>
          <w:trHeight w:val="300"/>
        </w:trPr>
        <w:tc>
          <w:tcPr>
            <w:tcW w:w="1834" w:type="dxa"/>
            <w:tcBorders>
              <w:top w:val="nil"/>
              <w:left w:val="nil"/>
              <w:bottom w:val="nil"/>
              <w:right w:val="nil"/>
            </w:tcBorders>
            <w:shd w:val="clear" w:color="auto" w:fill="auto"/>
            <w:noWrap/>
            <w:vAlign w:val="bottom"/>
            <w:hideMark/>
          </w:tcPr>
          <w:p w14:paraId="0F16F70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70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0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0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0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0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0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07" w14:textId="77777777" w:rsidR="00466B31" w:rsidRPr="004021A7" w:rsidRDefault="00D319C2" w:rsidP="008F676F">
            <w:pPr>
              <w:rPr>
                <w:rFonts w:ascii="Times New Roman" w:eastAsia="Times New Roman" w:hAnsi="Times New Roman" w:cs="Times New Roman"/>
                <w:sz w:val="20"/>
              </w:rPr>
            </w:pPr>
          </w:p>
        </w:tc>
      </w:tr>
      <w:tr w:rsidR="0091757C" w14:paraId="0F16F710" w14:textId="77777777">
        <w:trPr>
          <w:trHeight w:val="300"/>
        </w:trPr>
        <w:tc>
          <w:tcPr>
            <w:tcW w:w="3506" w:type="dxa"/>
            <w:gridSpan w:val="2"/>
            <w:tcBorders>
              <w:top w:val="nil"/>
              <w:left w:val="nil"/>
              <w:bottom w:val="nil"/>
              <w:right w:val="nil"/>
            </w:tcBorders>
            <w:shd w:val="clear" w:color="auto" w:fill="auto"/>
            <w:noWrap/>
            <w:vAlign w:val="bottom"/>
            <w:hideMark/>
          </w:tcPr>
          <w:p w14:paraId="0F16F70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70A"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70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0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0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0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0F" w14:textId="77777777" w:rsidR="00466B31" w:rsidRPr="004021A7" w:rsidRDefault="00D319C2" w:rsidP="008F676F">
            <w:pPr>
              <w:rPr>
                <w:rFonts w:ascii="Times New Roman" w:eastAsia="Times New Roman" w:hAnsi="Times New Roman" w:cs="Times New Roman"/>
                <w:sz w:val="20"/>
              </w:rPr>
            </w:pPr>
          </w:p>
        </w:tc>
      </w:tr>
      <w:tr w:rsidR="0091757C" w14:paraId="0F16F719" w14:textId="77777777">
        <w:trPr>
          <w:trHeight w:val="300"/>
        </w:trPr>
        <w:tc>
          <w:tcPr>
            <w:tcW w:w="1834" w:type="dxa"/>
            <w:tcBorders>
              <w:top w:val="nil"/>
              <w:left w:val="nil"/>
              <w:bottom w:val="nil"/>
              <w:right w:val="nil"/>
            </w:tcBorders>
            <w:shd w:val="clear" w:color="auto" w:fill="auto"/>
            <w:noWrap/>
            <w:vAlign w:val="bottom"/>
            <w:hideMark/>
          </w:tcPr>
          <w:p w14:paraId="0F16F711"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712"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71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1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1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1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1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18" w14:textId="77777777" w:rsidR="00466B31" w:rsidRPr="004021A7" w:rsidRDefault="00D319C2" w:rsidP="008F676F">
            <w:pPr>
              <w:rPr>
                <w:rFonts w:ascii="Times New Roman" w:eastAsia="Times New Roman" w:hAnsi="Times New Roman" w:cs="Times New Roman"/>
                <w:sz w:val="20"/>
              </w:rPr>
            </w:pPr>
          </w:p>
        </w:tc>
      </w:tr>
      <w:tr w:rsidR="0091757C" w14:paraId="0F16F71E" w14:textId="77777777">
        <w:trPr>
          <w:trHeight w:val="300"/>
        </w:trPr>
        <w:tc>
          <w:tcPr>
            <w:tcW w:w="1834" w:type="dxa"/>
            <w:tcBorders>
              <w:top w:val="nil"/>
              <w:left w:val="nil"/>
              <w:bottom w:val="nil"/>
              <w:right w:val="nil"/>
            </w:tcBorders>
            <w:shd w:val="clear" w:color="auto" w:fill="auto"/>
            <w:noWrap/>
            <w:vAlign w:val="bottom"/>
            <w:hideMark/>
          </w:tcPr>
          <w:p w14:paraId="0F16F71A"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71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4 όπως τροπ.    ΔΕΚΤΟ ΚΑΤΑ ΠΛΕΙΟΨΗΦΙΑ</w:t>
            </w:r>
          </w:p>
        </w:tc>
        <w:tc>
          <w:tcPr>
            <w:tcW w:w="84" w:type="dxa"/>
            <w:tcBorders>
              <w:top w:val="nil"/>
              <w:left w:val="nil"/>
              <w:bottom w:val="nil"/>
              <w:right w:val="nil"/>
            </w:tcBorders>
            <w:shd w:val="clear" w:color="auto" w:fill="auto"/>
            <w:noWrap/>
            <w:vAlign w:val="bottom"/>
            <w:hideMark/>
          </w:tcPr>
          <w:p w14:paraId="0F16F71C"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71D" w14:textId="77777777" w:rsidR="00466B31" w:rsidRPr="004021A7" w:rsidRDefault="00D319C2" w:rsidP="008F676F">
            <w:pPr>
              <w:rPr>
                <w:rFonts w:ascii="Calibri" w:eastAsia="Times New Roman" w:hAnsi="Calibri" w:cs="Calibri"/>
                <w:color w:val="000000"/>
                <w:szCs w:val="24"/>
              </w:rPr>
            </w:pPr>
          </w:p>
        </w:tc>
      </w:tr>
      <w:tr w:rsidR="0091757C" w14:paraId="0F16F727" w14:textId="77777777">
        <w:trPr>
          <w:trHeight w:val="300"/>
        </w:trPr>
        <w:tc>
          <w:tcPr>
            <w:tcW w:w="1834" w:type="dxa"/>
            <w:tcBorders>
              <w:top w:val="nil"/>
              <w:left w:val="nil"/>
              <w:bottom w:val="nil"/>
              <w:right w:val="nil"/>
            </w:tcBorders>
            <w:shd w:val="clear" w:color="auto" w:fill="auto"/>
            <w:noWrap/>
            <w:vAlign w:val="bottom"/>
            <w:hideMark/>
          </w:tcPr>
          <w:p w14:paraId="0F16F71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72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2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2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2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2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2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26" w14:textId="77777777" w:rsidR="00466B31" w:rsidRPr="004021A7" w:rsidRDefault="00D319C2" w:rsidP="008F676F">
            <w:pPr>
              <w:rPr>
                <w:rFonts w:ascii="Times New Roman" w:eastAsia="Times New Roman" w:hAnsi="Times New Roman" w:cs="Times New Roman"/>
                <w:sz w:val="20"/>
              </w:rPr>
            </w:pPr>
          </w:p>
        </w:tc>
      </w:tr>
      <w:tr w:rsidR="0091757C" w14:paraId="0F16F730" w14:textId="77777777">
        <w:trPr>
          <w:trHeight w:val="300"/>
        </w:trPr>
        <w:tc>
          <w:tcPr>
            <w:tcW w:w="1834" w:type="dxa"/>
            <w:tcBorders>
              <w:top w:val="nil"/>
              <w:left w:val="nil"/>
              <w:bottom w:val="nil"/>
              <w:right w:val="nil"/>
            </w:tcBorders>
            <w:shd w:val="clear" w:color="auto" w:fill="auto"/>
            <w:noWrap/>
            <w:vAlign w:val="bottom"/>
            <w:hideMark/>
          </w:tcPr>
          <w:p w14:paraId="0F16F72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72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2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2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2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2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2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2F" w14:textId="77777777" w:rsidR="00466B31" w:rsidRPr="004021A7" w:rsidRDefault="00D319C2" w:rsidP="008F676F">
            <w:pPr>
              <w:rPr>
                <w:rFonts w:ascii="Times New Roman" w:eastAsia="Times New Roman" w:hAnsi="Times New Roman" w:cs="Times New Roman"/>
                <w:sz w:val="20"/>
              </w:rPr>
            </w:pPr>
          </w:p>
        </w:tc>
      </w:tr>
      <w:tr w:rsidR="0091757C" w14:paraId="0F16F739" w14:textId="77777777">
        <w:trPr>
          <w:trHeight w:val="300"/>
        </w:trPr>
        <w:tc>
          <w:tcPr>
            <w:tcW w:w="1834" w:type="dxa"/>
            <w:tcBorders>
              <w:top w:val="nil"/>
              <w:left w:val="nil"/>
              <w:bottom w:val="nil"/>
              <w:right w:val="nil"/>
            </w:tcBorders>
            <w:shd w:val="clear" w:color="auto" w:fill="auto"/>
            <w:noWrap/>
            <w:vAlign w:val="bottom"/>
            <w:hideMark/>
          </w:tcPr>
          <w:p w14:paraId="0F16F73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73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3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3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3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3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3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38" w14:textId="77777777" w:rsidR="00466B31" w:rsidRPr="004021A7" w:rsidRDefault="00D319C2" w:rsidP="008F676F">
            <w:pPr>
              <w:rPr>
                <w:rFonts w:ascii="Times New Roman" w:eastAsia="Times New Roman" w:hAnsi="Times New Roman" w:cs="Times New Roman"/>
                <w:sz w:val="20"/>
              </w:rPr>
            </w:pPr>
          </w:p>
        </w:tc>
      </w:tr>
      <w:tr w:rsidR="0091757C" w14:paraId="0F16F742" w14:textId="77777777">
        <w:trPr>
          <w:trHeight w:val="300"/>
        </w:trPr>
        <w:tc>
          <w:tcPr>
            <w:tcW w:w="1834" w:type="dxa"/>
            <w:tcBorders>
              <w:top w:val="nil"/>
              <w:left w:val="nil"/>
              <w:bottom w:val="nil"/>
              <w:right w:val="nil"/>
            </w:tcBorders>
            <w:shd w:val="clear" w:color="auto" w:fill="auto"/>
            <w:noWrap/>
            <w:vAlign w:val="bottom"/>
            <w:hideMark/>
          </w:tcPr>
          <w:p w14:paraId="0F16F73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73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3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3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73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3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4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41" w14:textId="77777777" w:rsidR="00466B31" w:rsidRPr="004021A7" w:rsidRDefault="00D319C2" w:rsidP="008F676F">
            <w:pPr>
              <w:rPr>
                <w:rFonts w:ascii="Times New Roman" w:eastAsia="Times New Roman" w:hAnsi="Times New Roman" w:cs="Times New Roman"/>
                <w:sz w:val="20"/>
              </w:rPr>
            </w:pPr>
          </w:p>
        </w:tc>
      </w:tr>
      <w:tr w:rsidR="0091757C" w14:paraId="0F16F74B" w14:textId="77777777">
        <w:trPr>
          <w:trHeight w:val="300"/>
        </w:trPr>
        <w:tc>
          <w:tcPr>
            <w:tcW w:w="1834" w:type="dxa"/>
            <w:tcBorders>
              <w:top w:val="nil"/>
              <w:left w:val="nil"/>
              <w:bottom w:val="nil"/>
              <w:right w:val="nil"/>
            </w:tcBorders>
            <w:shd w:val="clear" w:color="auto" w:fill="auto"/>
            <w:noWrap/>
            <w:vAlign w:val="bottom"/>
            <w:hideMark/>
          </w:tcPr>
          <w:p w14:paraId="0F16F74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74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4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4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74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4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4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4A" w14:textId="77777777" w:rsidR="00466B31" w:rsidRPr="004021A7" w:rsidRDefault="00D319C2" w:rsidP="008F676F">
            <w:pPr>
              <w:rPr>
                <w:rFonts w:ascii="Times New Roman" w:eastAsia="Times New Roman" w:hAnsi="Times New Roman" w:cs="Times New Roman"/>
                <w:sz w:val="20"/>
              </w:rPr>
            </w:pPr>
          </w:p>
        </w:tc>
      </w:tr>
      <w:tr w:rsidR="0091757C" w14:paraId="0F16F754" w14:textId="77777777">
        <w:trPr>
          <w:trHeight w:val="300"/>
        </w:trPr>
        <w:tc>
          <w:tcPr>
            <w:tcW w:w="1834" w:type="dxa"/>
            <w:tcBorders>
              <w:top w:val="nil"/>
              <w:left w:val="nil"/>
              <w:bottom w:val="nil"/>
              <w:right w:val="nil"/>
            </w:tcBorders>
            <w:shd w:val="clear" w:color="auto" w:fill="auto"/>
            <w:noWrap/>
            <w:vAlign w:val="bottom"/>
            <w:hideMark/>
          </w:tcPr>
          <w:p w14:paraId="0F16F74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74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4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4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5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5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5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53" w14:textId="77777777" w:rsidR="00466B31" w:rsidRPr="004021A7" w:rsidRDefault="00D319C2" w:rsidP="008F676F">
            <w:pPr>
              <w:rPr>
                <w:rFonts w:ascii="Times New Roman" w:eastAsia="Times New Roman" w:hAnsi="Times New Roman" w:cs="Times New Roman"/>
                <w:sz w:val="20"/>
              </w:rPr>
            </w:pPr>
          </w:p>
        </w:tc>
      </w:tr>
      <w:tr w:rsidR="0091757C" w14:paraId="0F16F75D" w14:textId="77777777">
        <w:trPr>
          <w:trHeight w:val="300"/>
        </w:trPr>
        <w:tc>
          <w:tcPr>
            <w:tcW w:w="1834" w:type="dxa"/>
            <w:tcBorders>
              <w:top w:val="nil"/>
              <w:left w:val="nil"/>
              <w:bottom w:val="nil"/>
              <w:right w:val="nil"/>
            </w:tcBorders>
            <w:shd w:val="clear" w:color="auto" w:fill="auto"/>
            <w:noWrap/>
            <w:vAlign w:val="bottom"/>
            <w:hideMark/>
          </w:tcPr>
          <w:p w14:paraId="0F16F75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75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5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5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5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5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5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5C" w14:textId="77777777" w:rsidR="00466B31" w:rsidRPr="004021A7" w:rsidRDefault="00D319C2" w:rsidP="008F676F">
            <w:pPr>
              <w:rPr>
                <w:rFonts w:ascii="Times New Roman" w:eastAsia="Times New Roman" w:hAnsi="Times New Roman" w:cs="Times New Roman"/>
                <w:sz w:val="20"/>
              </w:rPr>
            </w:pPr>
          </w:p>
        </w:tc>
      </w:tr>
      <w:tr w:rsidR="0091757C" w14:paraId="0F16F765" w14:textId="77777777">
        <w:trPr>
          <w:trHeight w:val="300"/>
        </w:trPr>
        <w:tc>
          <w:tcPr>
            <w:tcW w:w="3506" w:type="dxa"/>
            <w:gridSpan w:val="2"/>
            <w:tcBorders>
              <w:top w:val="nil"/>
              <w:left w:val="nil"/>
              <w:bottom w:val="nil"/>
              <w:right w:val="nil"/>
            </w:tcBorders>
            <w:shd w:val="clear" w:color="auto" w:fill="auto"/>
            <w:noWrap/>
            <w:vAlign w:val="bottom"/>
            <w:hideMark/>
          </w:tcPr>
          <w:p w14:paraId="0F16F75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75F"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76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6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6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6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64" w14:textId="77777777" w:rsidR="00466B31" w:rsidRPr="004021A7" w:rsidRDefault="00D319C2" w:rsidP="008F676F">
            <w:pPr>
              <w:rPr>
                <w:rFonts w:ascii="Times New Roman" w:eastAsia="Times New Roman" w:hAnsi="Times New Roman" w:cs="Times New Roman"/>
                <w:sz w:val="20"/>
              </w:rPr>
            </w:pPr>
          </w:p>
        </w:tc>
      </w:tr>
      <w:tr w:rsidR="0091757C" w14:paraId="0F16F76E" w14:textId="77777777">
        <w:trPr>
          <w:trHeight w:val="300"/>
        </w:trPr>
        <w:tc>
          <w:tcPr>
            <w:tcW w:w="1834" w:type="dxa"/>
            <w:tcBorders>
              <w:top w:val="nil"/>
              <w:left w:val="nil"/>
              <w:bottom w:val="nil"/>
              <w:right w:val="nil"/>
            </w:tcBorders>
            <w:shd w:val="clear" w:color="auto" w:fill="auto"/>
            <w:noWrap/>
            <w:vAlign w:val="bottom"/>
            <w:hideMark/>
          </w:tcPr>
          <w:p w14:paraId="0F16F766"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767"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76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6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6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6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6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6D" w14:textId="77777777" w:rsidR="00466B31" w:rsidRPr="004021A7" w:rsidRDefault="00D319C2" w:rsidP="008F676F">
            <w:pPr>
              <w:rPr>
                <w:rFonts w:ascii="Times New Roman" w:eastAsia="Times New Roman" w:hAnsi="Times New Roman" w:cs="Times New Roman"/>
                <w:sz w:val="20"/>
              </w:rPr>
            </w:pPr>
          </w:p>
        </w:tc>
      </w:tr>
      <w:tr w:rsidR="0091757C" w14:paraId="0F16F773" w14:textId="77777777">
        <w:trPr>
          <w:trHeight w:val="300"/>
        </w:trPr>
        <w:tc>
          <w:tcPr>
            <w:tcW w:w="1834" w:type="dxa"/>
            <w:tcBorders>
              <w:top w:val="nil"/>
              <w:left w:val="nil"/>
              <w:bottom w:val="nil"/>
              <w:right w:val="nil"/>
            </w:tcBorders>
            <w:shd w:val="clear" w:color="auto" w:fill="auto"/>
            <w:noWrap/>
            <w:vAlign w:val="bottom"/>
            <w:hideMark/>
          </w:tcPr>
          <w:p w14:paraId="0F16F76F"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77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5 όπως τροπ.   ΔΕΚΤΟ ΚΑΤΑ ΠΛΕΙΟΨΗΦΙΑ</w:t>
            </w:r>
          </w:p>
        </w:tc>
        <w:tc>
          <w:tcPr>
            <w:tcW w:w="84" w:type="dxa"/>
            <w:tcBorders>
              <w:top w:val="nil"/>
              <w:left w:val="nil"/>
              <w:bottom w:val="nil"/>
              <w:right w:val="nil"/>
            </w:tcBorders>
            <w:shd w:val="clear" w:color="auto" w:fill="auto"/>
            <w:noWrap/>
            <w:vAlign w:val="bottom"/>
            <w:hideMark/>
          </w:tcPr>
          <w:p w14:paraId="0F16F771"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772" w14:textId="77777777" w:rsidR="00466B31" w:rsidRPr="004021A7" w:rsidRDefault="00D319C2" w:rsidP="008F676F">
            <w:pPr>
              <w:rPr>
                <w:rFonts w:ascii="Calibri" w:eastAsia="Times New Roman" w:hAnsi="Calibri" w:cs="Calibri"/>
                <w:color w:val="000000"/>
                <w:szCs w:val="24"/>
              </w:rPr>
            </w:pPr>
          </w:p>
        </w:tc>
      </w:tr>
      <w:tr w:rsidR="0091757C" w14:paraId="0F16F77C" w14:textId="77777777">
        <w:trPr>
          <w:trHeight w:val="300"/>
        </w:trPr>
        <w:tc>
          <w:tcPr>
            <w:tcW w:w="1834" w:type="dxa"/>
            <w:tcBorders>
              <w:top w:val="nil"/>
              <w:left w:val="nil"/>
              <w:bottom w:val="nil"/>
              <w:right w:val="nil"/>
            </w:tcBorders>
            <w:shd w:val="clear" w:color="auto" w:fill="auto"/>
            <w:noWrap/>
            <w:vAlign w:val="bottom"/>
            <w:hideMark/>
          </w:tcPr>
          <w:p w14:paraId="0F16F77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77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7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7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7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7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7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7B" w14:textId="77777777" w:rsidR="00466B31" w:rsidRPr="004021A7" w:rsidRDefault="00D319C2" w:rsidP="008F676F">
            <w:pPr>
              <w:rPr>
                <w:rFonts w:ascii="Times New Roman" w:eastAsia="Times New Roman" w:hAnsi="Times New Roman" w:cs="Times New Roman"/>
                <w:sz w:val="20"/>
              </w:rPr>
            </w:pPr>
          </w:p>
        </w:tc>
      </w:tr>
      <w:tr w:rsidR="0091757C" w14:paraId="0F16F785" w14:textId="77777777">
        <w:trPr>
          <w:trHeight w:val="300"/>
        </w:trPr>
        <w:tc>
          <w:tcPr>
            <w:tcW w:w="1834" w:type="dxa"/>
            <w:tcBorders>
              <w:top w:val="nil"/>
              <w:left w:val="nil"/>
              <w:bottom w:val="nil"/>
              <w:right w:val="nil"/>
            </w:tcBorders>
            <w:shd w:val="clear" w:color="auto" w:fill="auto"/>
            <w:noWrap/>
            <w:vAlign w:val="bottom"/>
            <w:hideMark/>
          </w:tcPr>
          <w:p w14:paraId="0F16F77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77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7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8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8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8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8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84" w14:textId="77777777" w:rsidR="00466B31" w:rsidRPr="004021A7" w:rsidRDefault="00D319C2" w:rsidP="008F676F">
            <w:pPr>
              <w:rPr>
                <w:rFonts w:ascii="Times New Roman" w:eastAsia="Times New Roman" w:hAnsi="Times New Roman" w:cs="Times New Roman"/>
                <w:sz w:val="20"/>
              </w:rPr>
            </w:pPr>
          </w:p>
        </w:tc>
      </w:tr>
      <w:tr w:rsidR="0091757C" w14:paraId="0F16F78E" w14:textId="77777777">
        <w:trPr>
          <w:trHeight w:val="300"/>
        </w:trPr>
        <w:tc>
          <w:tcPr>
            <w:tcW w:w="1834" w:type="dxa"/>
            <w:tcBorders>
              <w:top w:val="nil"/>
              <w:left w:val="nil"/>
              <w:bottom w:val="nil"/>
              <w:right w:val="nil"/>
            </w:tcBorders>
            <w:shd w:val="clear" w:color="auto" w:fill="auto"/>
            <w:noWrap/>
            <w:vAlign w:val="bottom"/>
            <w:hideMark/>
          </w:tcPr>
          <w:p w14:paraId="0F16F78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78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8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8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8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8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8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8D" w14:textId="77777777" w:rsidR="00466B31" w:rsidRPr="004021A7" w:rsidRDefault="00D319C2" w:rsidP="008F676F">
            <w:pPr>
              <w:rPr>
                <w:rFonts w:ascii="Times New Roman" w:eastAsia="Times New Roman" w:hAnsi="Times New Roman" w:cs="Times New Roman"/>
                <w:sz w:val="20"/>
              </w:rPr>
            </w:pPr>
          </w:p>
        </w:tc>
      </w:tr>
      <w:tr w:rsidR="0091757C" w14:paraId="0F16F797" w14:textId="77777777">
        <w:trPr>
          <w:trHeight w:val="300"/>
        </w:trPr>
        <w:tc>
          <w:tcPr>
            <w:tcW w:w="1834" w:type="dxa"/>
            <w:tcBorders>
              <w:top w:val="nil"/>
              <w:left w:val="nil"/>
              <w:bottom w:val="nil"/>
              <w:right w:val="nil"/>
            </w:tcBorders>
            <w:shd w:val="clear" w:color="auto" w:fill="auto"/>
            <w:noWrap/>
            <w:vAlign w:val="bottom"/>
            <w:hideMark/>
          </w:tcPr>
          <w:p w14:paraId="0F16F78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79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9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9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79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9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9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96" w14:textId="77777777" w:rsidR="00466B31" w:rsidRPr="004021A7" w:rsidRDefault="00D319C2" w:rsidP="008F676F">
            <w:pPr>
              <w:rPr>
                <w:rFonts w:ascii="Times New Roman" w:eastAsia="Times New Roman" w:hAnsi="Times New Roman" w:cs="Times New Roman"/>
                <w:sz w:val="20"/>
              </w:rPr>
            </w:pPr>
          </w:p>
        </w:tc>
      </w:tr>
      <w:tr w:rsidR="0091757C" w14:paraId="0F16F7A0" w14:textId="77777777">
        <w:trPr>
          <w:trHeight w:val="300"/>
        </w:trPr>
        <w:tc>
          <w:tcPr>
            <w:tcW w:w="1834" w:type="dxa"/>
            <w:tcBorders>
              <w:top w:val="nil"/>
              <w:left w:val="nil"/>
              <w:bottom w:val="nil"/>
              <w:right w:val="nil"/>
            </w:tcBorders>
            <w:shd w:val="clear" w:color="auto" w:fill="auto"/>
            <w:noWrap/>
            <w:vAlign w:val="bottom"/>
            <w:hideMark/>
          </w:tcPr>
          <w:p w14:paraId="0F16F79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79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9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9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79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9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9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9F" w14:textId="77777777" w:rsidR="00466B31" w:rsidRPr="004021A7" w:rsidRDefault="00D319C2" w:rsidP="008F676F">
            <w:pPr>
              <w:rPr>
                <w:rFonts w:ascii="Times New Roman" w:eastAsia="Times New Roman" w:hAnsi="Times New Roman" w:cs="Times New Roman"/>
                <w:sz w:val="20"/>
              </w:rPr>
            </w:pPr>
          </w:p>
        </w:tc>
      </w:tr>
      <w:tr w:rsidR="0091757C" w14:paraId="0F16F7A9" w14:textId="77777777">
        <w:trPr>
          <w:trHeight w:val="300"/>
        </w:trPr>
        <w:tc>
          <w:tcPr>
            <w:tcW w:w="1834" w:type="dxa"/>
            <w:tcBorders>
              <w:top w:val="nil"/>
              <w:left w:val="nil"/>
              <w:bottom w:val="nil"/>
              <w:right w:val="nil"/>
            </w:tcBorders>
            <w:shd w:val="clear" w:color="auto" w:fill="auto"/>
            <w:noWrap/>
            <w:vAlign w:val="bottom"/>
            <w:hideMark/>
          </w:tcPr>
          <w:p w14:paraId="0F16F7A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7A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A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A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A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A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A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A8" w14:textId="77777777" w:rsidR="00466B31" w:rsidRPr="004021A7" w:rsidRDefault="00D319C2" w:rsidP="008F676F">
            <w:pPr>
              <w:rPr>
                <w:rFonts w:ascii="Times New Roman" w:eastAsia="Times New Roman" w:hAnsi="Times New Roman" w:cs="Times New Roman"/>
                <w:sz w:val="20"/>
              </w:rPr>
            </w:pPr>
          </w:p>
        </w:tc>
      </w:tr>
      <w:tr w:rsidR="0091757C" w14:paraId="0F16F7B2" w14:textId="77777777">
        <w:trPr>
          <w:trHeight w:val="300"/>
        </w:trPr>
        <w:tc>
          <w:tcPr>
            <w:tcW w:w="1834" w:type="dxa"/>
            <w:tcBorders>
              <w:top w:val="nil"/>
              <w:left w:val="nil"/>
              <w:bottom w:val="nil"/>
              <w:right w:val="nil"/>
            </w:tcBorders>
            <w:shd w:val="clear" w:color="auto" w:fill="auto"/>
            <w:noWrap/>
            <w:vAlign w:val="bottom"/>
            <w:hideMark/>
          </w:tcPr>
          <w:p w14:paraId="0F16F7A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7A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A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A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A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A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B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B1" w14:textId="77777777" w:rsidR="00466B31" w:rsidRPr="004021A7" w:rsidRDefault="00D319C2" w:rsidP="008F676F">
            <w:pPr>
              <w:rPr>
                <w:rFonts w:ascii="Times New Roman" w:eastAsia="Times New Roman" w:hAnsi="Times New Roman" w:cs="Times New Roman"/>
                <w:sz w:val="20"/>
              </w:rPr>
            </w:pPr>
          </w:p>
        </w:tc>
      </w:tr>
      <w:tr w:rsidR="0091757C" w14:paraId="0F16F7BA" w14:textId="77777777">
        <w:trPr>
          <w:trHeight w:val="300"/>
        </w:trPr>
        <w:tc>
          <w:tcPr>
            <w:tcW w:w="3506" w:type="dxa"/>
            <w:gridSpan w:val="2"/>
            <w:tcBorders>
              <w:top w:val="nil"/>
              <w:left w:val="nil"/>
              <w:bottom w:val="nil"/>
              <w:right w:val="nil"/>
            </w:tcBorders>
            <w:shd w:val="clear" w:color="auto" w:fill="auto"/>
            <w:noWrap/>
            <w:vAlign w:val="bottom"/>
            <w:hideMark/>
          </w:tcPr>
          <w:p w14:paraId="0F16F7B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7B4"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7B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B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B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B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B9" w14:textId="77777777" w:rsidR="00466B31" w:rsidRPr="004021A7" w:rsidRDefault="00D319C2" w:rsidP="008F676F">
            <w:pPr>
              <w:rPr>
                <w:rFonts w:ascii="Times New Roman" w:eastAsia="Times New Roman" w:hAnsi="Times New Roman" w:cs="Times New Roman"/>
                <w:sz w:val="20"/>
              </w:rPr>
            </w:pPr>
          </w:p>
        </w:tc>
      </w:tr>
      <w:tr w:rsidR="0091757C" w14:paraId="0F16F7C3" w14:textId="77777777">
        <w:trPr>
          <w:trHeight w:val="300"/>
        </w:trPr>
        <w:tc>
          <w:tcPr>
            <w:tcW w:w="1834" w:type="dxa"/>
            <w:tcBorders>
              <w:top w:val="nil"/>
              <w:left w:val="nil"/>
              <w:bottom w:val="nil"/>
              <w:right w:val="nil"/>
            </w:tcBorders>
            <w:shd w:val="clear" w:color="auto" w:fill="auto"/>
            <w:noWrap/>
            <w:vAlign w:val="bottom"/>
            <w:hideMark/>
          </w:tcPr>
          <w:p w14:paraId="0F16F7BB"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7BC"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7B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B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B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C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C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C2" w14:textId="77777777" w:rsidR="00466B31" w:rsidRPr="004021A7" w:rsidRDefault="00D319C2" w:rsidP="008F676F">
            <w:pPr>
              <w:rPr>
                <w:rFonts w:ascii="Times New Roman" w:eastAsia="Times New Roman" w:hAnsi="Times New Roman" w:cs="Times New Roman"/>
                <w:sz w:val="20"/>
              </w:rPr>
            </w:pPr>
          </w:p>
        </w:tc>
      </w:tr>
      <w:tr w:rsidR="0091757C" w14:paraId="0F16F7C8" w14:textId="77777777">
        <w:trPr>
          <w:trHeight w:val="300"/>
        </w:trPr>
        <w:tc>
          <w:tcPr>
            <w:tcW w:w="1834" w:type="dxa"/>
            <w:tcBorders>
              <w:top w:val="nil"/>
              <w:left w:val="nil"/>
              <w:bottom w:val="nil"/>
              <w:right w:val="nil"/>
            </w:tcBorders>
            <w:shd w:val="clear" w:color="auto" w:fill="auto"/>
            <w:noWrap/>
            <w:vAlign w:val="bottom"/>
            <w:hideMark/>
          </w:tcPr>
          <w:p w14:paraId="0F16F7C4"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7C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 xml:space="preserve"> Άρθρο 6 όπως τροπ.   ΔΕΚΤΟ ΚΑΤΑ ΠΛΕΙΟΨΗΦΙΑ</w:t>
            </w:r>
          </w:p>
        </w:tc>
        <w:tc>
          <w:tcPr>
            <w:tcW w:w="84" w:type="dxa"/>
            <w:tcBorders>
              <w:top w:val="nil"/>
              <w:left w:val="nil"/>
              <w:bottom w:val="nil"/>
              <w:right w:val="nil"/>
            </w:tcBorders>
            <w:shd w:val="clear" w:color="auto" w:fill="auto"/>
            <w:noWrap/>
            <w:vAlign w:val="bottom"/>
            <w:hideMark/>
          </w:tcPr>
          <w:p w14:paraId="0F16F7C6"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7C7" w14:textId="77777777" w:rsidR="00466B31" w:rsidRPr="004021A7" w:rsidRDefault="00D319C2" w:rsidP="008F676F">
            <w:pPr>
              <w:rPr>
                <w:rFonts w:ascii="Calibri" w:eastAsia="Times New Roman" w:hAnsi="Calibri" w:cs="Calibri"/>
                <w:color w:val="000000"/>
                <w:szCs w:val="24"/>
              </w:rPr>
            </w:pPr>
          </w:p>
        </w:tc>
      </w:tr>
      <w:tr w:rsidR="0091757C" w14:paraId="0F16F7D1" w14:textId="77777777">
        <w:trPr>
          <w:trHeight w:val="300"/>
        </w:trPr>
        <w:tc>
          <w:tcPr>
            <w:tcW w:w="1834" w:type="dxa"/>
            <w:tcBorders>
              <w:top w:val="nil"/>
              <w:left w:val="nil"/>
              <w:bottom w:val="nil"/>
              <w:right w:val="nil"/>
            </w:tcBorders>
            <w:shd w:val="clear" w:color="auto" w:fill="auto"/>
            <w:noWrap/>
            <w:vAlign w:val="bottom"/>
            <w:hideMark/>
          </w:tcPr>
          <w:p w14:paraId="0F16F7C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7C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C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C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C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C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C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D0" w14:textId="77777777" w:rsidR="00466B31" w:rsidRPr="004021A7" w:rsidRDefault="00D319C2" w:rsidP="008F676F">
            <w:pPr>
              <w:rPr>
                <w:rFonts w:ascii="Times New Roman" w:eastAsia="Times New Roman" w:hAnsi="Times New Roman" w:cs="Times New Roman"/>
                <w:sz w:val="20"/>
              </w:rPr>
            </w:pPr>
          </w:p>
        </w:tc>
      </w:tr>
      <w:tr w:rsidR="0091757C" w14:paraId="0F16F7DA" w14:textId="77777777">
        <w:trPr>
          <w:trHeight w:val="300"/>
        </w:trPr>
        <w:tc>
          <w:tcPr>
            <w:tcW w:w="1834" w:type="dxa"/>
            <w:tcBorders>
              <w:top w:val="nil"/>
              <w:left w:val="nil"/>
              <w:bottom w:val="nil"/>
              <w:right w:val="nil"/>
            </w:tcBorders>
            <w:shd w:val="clear" w:color="auto" w:fill="auto"/>
            <w:noWrap/>
            <w:vAlign w:val="bottom"/>
            <w:hideMark/>
          </w:tcPr>
          <w:p w14:paraId="0F16F7D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7D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D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D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D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D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D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D9" w14:textId="77777777" w:rsidR="00466B31" w:rsidRPr="004021A7" w:rsidRDefault="00D319C2" w:rsidP="008F676F">
            <w:pPr>
              <w:rPr>
                <w:rFonts w:ascii="Times New Roman" w:eastAsia="Times New Roman" w:hAnsi="Times New Roman" w:cs="Times New Roman"/>
                <w:sz w:val="20"/>
              </w:rPr>
            </w:pPr>
          </w:p>
        </w:tc>
      </w:tr>
      <w:tr w:rsidR="0091757C" w14:paraId="0F16F7E3" w14:textId="77777777">
        <w:trPr>
          <w:trHeight w:val="300"/>
        </w:trPr>
        <w:tc>
          <w:tcPr>
            <w:tcW w:w="1834" w:type="dxa"/>
            <w:tcBorders>
              <w:top w:val="nil"/>
              <w:left w:val="nil"/>
              <w:bottom w:val="nil"/>
              <w:right w:val="nil"/>
            </w:tcBorders>
            <w:shd w:val="clear" w:color="auto" w:fill="auto"/>
            <w:noWrap/>
            <w:vAlign w:val="bottom"/>
            <w:hideMark/>
          </w:tcPr>
          <w:p w14:paraId="0F16F7D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7D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D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D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D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E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E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E2" w14:textId="77777777" w:rsidR="00466B31" w:rsidRPr="004021A7" w:rsidRDefault="00D319C2" w:rsidP="008F676F">
            <w:pPr>
              <w:rPr>
                <w:rFonts w:ascii="Times New Roman" w:eastAsia="Times New Roman" w:hAnsi="Times New Roman" w:cs="Times New Roman"/>
                <w:sz w:val="20"/>
              </w:rPr>
            </w:pPr>
          </w:p>
        </w:tc>
      </w:tr>
      <w:tr w:rsidR="0091757C" w14:paraId="0F16F7EC" w14:textId="77777777">
        <w:trPr>
          <w:trHeight w:val="300"/>
        </w:trPr>
        <w:tc>
          <w:tcPr>
            <w:tcW w:w="1834" w:type="dxa"/>
            <w:tcBorders>
              <w:top w:val="nil"/>
              <w:left w:val="nil"/>
              <w:bottom w:val="nil"/>
              <w:right w:val="nil"/>
            </w:tcBorders>
            <w:shd w:val="clear" w:color="auto" w:fill="auto"/>
            <w:noWrap/>
            <w:vAlign w:val="bottom"/>
            <w:hideMark/>
          </w:tcPr>
          <w:p w14:paraId="0F16F7E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7E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E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E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7E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E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E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EB" w14:textId="77777777" w:rsidR="00466B31" w:rsidRPr="004021A7" w:rsidRDefault="00D319C2" w:rsidP="008F676F">
            <w:pPr>
              <w:rPr>
                <w:rFonts w:ascii="Times New Roman" w:eastAsia="Times New Roman" w:hAnsi="Times New Roman" w:cs="Times New Roman"/>
                <w:sz w:val="20"/>
              </w:rPr>
            </w:pPr>
          </w:p>
        </w:tc>
      </w:tr>
      <w:tr w:rsidR="0091757C" w14:paraId="0F16F7F5" w14:textId="77777777">
        <w:trPr>
          <w:trHeight w:val="300"/>
        </w:trPr>
        <w:tc>
          <w:tcPr>
            <w:tcW w:w="1834" w:type="dxa"/>
            <w:tcBorders>
              <w:top w:val="nil"/>
              <w:left w:val="nil"/>
              <w:bottom w:val="nil"/>
              <w:right w:val="nil"/>
            </w:tcBorders>
            <w:shd w:val="clear" w:color="auto" w:fill="auto"/>
            <w:noWrap/>
            <w:vAlign w:val="bottom"/>
            <w:hideMark/>
          </w:tcPr>
          <w:p w14:paraId="0F16F7E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7E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E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F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7F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F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F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F4" w14:textId="77777777" w:rsidR="00466B31" w:rsidRPr="004021A7" w:rsidRDefault="00D319C2" w:rsidP="008F676F">
            <w:pPr>
              <w:rPr>
                <w:rFonts w:ascii="Times New Roman" w:eastAsia="Times New Roman" w:hAnsi="Times New Roman" w:cs="Times New Roman"/>
                <w:sz w:val="20"/>
              </w:rPr>
            </w:pPr>
          </w:p>
        </w:tc>
      </w:tr>
      <w:tr w:rsidR="0091757C" w14:paraId="0F16F7FE" w14:textId="77777777">
        <w:trPr>
          <w:trHeight w:val="300"/>
        </w:trPr>
        <w:tc>
          <w:tcPr>
            <w:tcW w:w="1834" w:type="dxa"/>
            <w:tcBorders>
              <w:top w:val="nil"/>
              <w:left w:val="nil"/>
              <w:bottom w:val="nil"/>
              <w:right w:val="nil"/>
            </w:tcBorders>
            <w:shd w:val="clear" w:color="auto" w:fill="auto"/>
            <w:noWrap/>
            <w:vAlign w:val="bottom"/>
            <w:hideMark/>
          </w:tcPr>
          <w:p w14:paraId="0F16F7F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7F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7F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7F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7F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7F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7F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7FD" w14:textId="77777777" w:rsidR="00466B31" w:rsidRPr="004021A7" w:rsidRDefault="00D319C2" w:rsidP="008F676F">
            <w:pPr>
              <w:rPr>
                <w:rFonts w:ascii="Times New Roman" w:eastAsia="Times New Roman" w:hAnsi="Times New Roman" w:cs="Times New Roman"/>
                <w:sz w:val="20"/>
              </w:rPr>
            </w:pPr>
          </w:p>
        </w:tc>
      </w:tr>
      <w:tr w:rsidR="0091757C" w14:paraId="0F16F807" w14:textId="77777777">
        <w:trPr>
          <w:trHeight w:val="300"/>
        </w:trPr>
        <w:tc>
          <w:tcPr>
            <w:tcW w:w="1834" w:type="dxa"/>
            <w:tcBorders>
              <w:top w:val="nil"/>
              <w:left w:val="nil"/>
              <w:bottom w:val="nil"/>
              <w:right w:val="nil"/>
            </w:tcBorders>
            <w:shd w:val="clear" w:color="auto" w:fill="auto"/>
            <w:noWrap/>
            <w:vAlign w:val="bottom"/>
            <w:hideMark/>
          </w:tcPr>
          <w:p w14:paraId="0F16F7F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80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0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0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0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0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0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06" w14:textId="77777777" w:rsidR="00466B31" w:rsidRPr="004021A7" w:rsidRDefault="00D319C2" w:rsidP="008F676F">
            <w:pPr>
              <w:rPr>
                <w:rFonts w:ascii="Times New Roman" w:eastAsia="Times New Roman" w:hAnsi="Times New Roman" w:cs="Times New Roman"/>
                <w:sz w:val="20"/>
              </w:rPr>
            </w:pPr>
          </w:p>
        </w:tc>
      </w:tr>
      <w:tr w:rsidR="0091757C" w14:paraId="0F16F80F" w14:textId="77777777">
        <w:trPr>
          <w:trHeight w:val="300"/>
        </w:trPr>
        <w:tc>
          <w:tcPr>
            <w:tcW w:w="3506" w:type="dxa"/>
            <w:gridSpan w:val="2"/>
            <w:tcBorders>
              <w:top w:val="nil"/>
              <w:left w:val="nil"/>
              <w:bottom w:val="nil"/>
              <w:right w:val="nil"/>
            </w:tcBorders>
            <w:shd w:val="clear" w:color="auto" w:fill="auto"/>
            <w:noWrap/>
            <w:vAlign w:val="bottom"/>
            <w:hideMark/>
          </w:tcPr>
          <w:p w14:paraId="0F16F80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809"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80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0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0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0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0E" w14:textId="77777777" w:rsidR="00466B31" w:rsidRPr="004021A7" w:rsidRDefault="00D319C2" w:rsidP="008F676F">
            <w:pPr>
              <w:rPr>
                <w:rFonts w:ascii="Times New Roman" w:eastAsia="Times New Roman" w:hAnsi="Times New Roman" w:cs="Times New Roman"/>
                <w:sz w:val="20"/>
              </w:rPr>
            </w:pPr>
          </w:p>
        </w:tc>
      </w:tr>
      <w:tr w:rsidR="0091757C" w14:paraId="0F16F818" w14:textId="77777777">
        <w:trPr>
          <w:trHeight w:val="300"/>
        </w:trPr>
        <w:tc>
          <w:tcPr>
            <w:tcW w:w="1834" w:type="dxa"/>
            <w:tcBorders>
              <w:top w:val="nil"/>
              <w:left w:val="nil"/>
              <w:bottom w:val="nil"/>
              <w:right w:val="nil"/>
            </w:tcBorders>
            <w:shd w:val="clear" w:color="auto" w:fill="auto"/>
            <w:noWrap/>
            <w:vAlign w:val="bottom"/>
            <w:hideMark/>
          </w:tcPr>
          <w:p w14:paraId="0F16F810"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811"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81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1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1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1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1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17" w14:textId="77777777" w:rsidR="00466B31" w:rsidRPr="004021A7" w:rsidRDefault="00D319C2" w:rsidP="008F676F">
            <w:pPr>
              <w:rPr>
                <w:rFonts w:ascii="Times New Roman" w:eastAsia="Times New Roman" w:hAnsi="Times New Roman" w:cs="Times New Roman"/>
                <w:sz w:val="20"/>
              </w:rPr>
            </w:pPr>
          </w:p>
        </w:tc>
      </w:tr>
      <w:tr w:rsidR="0091757C" w14:paraId="0F16F81D" w14:textId="77777777">
        <w:trPr>
          <w:trHeight w:val="300"/>
        </w:trPr>
        <w:tc>
          <w:tcPr>
            <w:tcW w:w="1834" w:type="dxa"/>
            <w:tcBorders>
              <w:top w:val="nil"/>
              <w:left w:val="nil"/>
              <w:bottom w:val="nil"/>
              <w:right w:val="nil"/>
            </w:tcBorders>
            <w:shd w:val="clear" w:color="auto" w:fill="auto"/>
            <w:noWrap/>
            <w:vAlign w:val="bottom"/>
            <w:hideMark/>
          </w:tcPr>
          <w:p w14:paraId="0F16F819"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81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7 ως έχει   ΔΕΚΤΟ ΚΑΤΑ ΠΛΕΙΟΨΗΦΙΑ</w:t>
            </w:r>
          </w:p>
        </w:tc>
        <w:tc>
          <w:tcPr>
            <w:tcW w:w="84" w:type="dxa"/>
            <w:tcBorders>
              <w:top w:val="nil"/>
              <w:left w:val="nil"/>
              <w:bottom w:val="nil"/>
              <w:right w:val="nil"/>
            </w:tcBorders>
            <w:shd w:val="clear" w:color="auto" w:fill="auto"/>
            <w:noWrap/>
            <w:vAlign w:val="bottom"/>
            <w:hideMark/>
          </w:tcPr>
          <w:p w14:paraId="0F16F81B"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81C" w14:textId="77777777" w:rsidR="00466B31" w:rsidRPr="004021A7" w:rsidRDefault="00D319C2" w:rsidP="008F676F">
            <w:pPr>
              <w:rPr>
                <w:rFonts w:ascii="Calibri" w:eastAsia="Times New Roman" w:hAnsi="Calibri" w:cs="Calibri"/>
                <w:color w:val="000000"/>
                <w:szCs w:val="24"/>
              </w:rPr>
            </w:pPr>
          </w:p>
        </w:tc>
      </w:tr>
      <w:tr w:rsidR="0091757C" w14:paraId="0F16F826" w14:textId="77777777">
        <w:trPr>
          <w:trHeight w:val="300"/>
        </w:trPr>
        <w:tc>
          <w:tcPr>
            <w:tcW w:w="1834" w:type="dxa"/>
            <w:tcBorders>
              <w:top w:val="nil"/>
              <w:left w:val="nil"/>
              <w:bottom w:val="nil"/>
              <w:right w:val="nil"/>
            </w:tcBorders>
            <w:shd w:val="clear" w:color="auto" w:fill="auto"/>
            <w:noWrap/>
            <w:vAlign w:val="bottom"/>
            <w:hideMark/>
          </w:tcPr>
          <w:p w14:paraId="0F16F81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81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2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2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2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2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2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25" w14:textId="77777777" w:rsidR="00466B31" w:rsidRPr="004021A7" w:rsidRDefault="00D319C2" w:rsidP="008F676F">
            <w:pPr>
              <w:rPr>
                <w:rFonts w:ascii="Times New Roman" w:eastAsia="Times New Roman" w:hAnsi="Times New Roman" w:cs="Times New Roman"/>
                <w:sz w:val="20"/>
              </w:rPr>
            </w:pPr>
          </w:p>
        </w:tc>
      </w:tr>
      <w:tr w:rsidR="0091757C" w14:paraId="0F16F82F" w14:textId="77777777">
        <w:trPr>
          <w:trHeight w:val="300"/>
        </w:trPr>
        <w:tc>
          <w:tcPr>
            <w:tcW w:w="1834" w:type="dxa"/>
            <w:tcBorders>
              <w:top w:val="nil"/>
              <w:left w:val="nil"/>
              <w:bottom w:val="nil"/>
              <w:right w:val="nil"/>
            </w:tcBorders>
            <w:shd w:val="clear" w:color="auto" w:fill="auto"/>
            <w:noWrap/>
            <w:vAlign w:val="bottom"/>
            <w:hideMark/>
          </w:tcPr>
          <w:p w14:paraId="0F16F82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82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2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2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82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2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2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2E" w14:textId="77777777" w:rsidR="00466B31" w:rsidRPr="004021A7" w:rsidRDefault="00D319C2" w:rsidP="008F676F">
            <w:pPr>
              <w:rPr>
                <w:rFonts w:ascii="Times New Roman" w:eastAsia="Times New Roman" w:hAnsi="Times New Roman" w:cs="Times New Roman"/>
                <w:sz w:val="20"/>
              </w:rPr>
            </w:pPr>
          </w:p>
        </w:tc>
      </w:tr>
      <w:tr w:rsidR="0091757C" w14:paraId="0F16F838" w14:textId="77777777">
        <w:trPr>
          <w:trHeight w:val="300"/>
        </w:trPr>
        <w:tc>
          <w:tcPr>
            <w:tcW w:w="1834" w:type="dxa"/>
            <w:tcBorders>
              <w:top w:val="nil"/>
              <w:left w:val="nil"/>
              <w:bottom w:val="nil"/>
              <w:right w:val="nil"/>
            </w:tcBorders>
            <w:shd w:val="clear" w:color="auto" w:fill="auto"/>
            <w:noWrap/>
            <w:vAlign w:val="bottom"/>
            <w:hideMark/>
          </w:tcPr>
          <w:p w14:paraId="0F16F83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83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3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3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3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3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3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37" w14:textId="77777777" w:rsidR="00466B31" w:rsidRPr="004021A7" w:rsidRDefault="00D319C2" w:rsidP="008F676F">
            <w:pPr>
              <w:rPr>
                <w:rFonts w:ascii="Times New Roman" w:eastAsia="Times New Roman" w:hAnsi="Times New Roman" w:cs="Times New Roman"/>
                <w:sz w:val="20"/>
              </w:rPr>
            </w:pPr>
          </w:p>
        </w:tc>
      </w:tr>
      <w:tr w:rsidR="0091757C" w14:paraId="0F16F841" w14:textId="77777777">
        <w:trPr>
          <w:trHeight w:val="300"/>
        </w:trPr>
        <w:tc>
          <w:tcPr>
            <w:tcW w:w="1834" w:type="dxa"/>
            <w:tcBorders>
              <w:top w:val="nil"/>
              <w:left w:val="nil"/>
              <w:bottom w:val="nil"/>
              <w:right w:val="nil"/>
            </w:tcBorders>
            <w:shd w:val="clear" w:color="auto" w:fill="auto"/>
            <w:noWrap/>
            <w:vAlign w:val="bottom"/>
            <w:hideMark/>
          </w:tcPr>
          <w:p w14:paraId="0F16F83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83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3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3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83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3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3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40" w14:textId="77777777" w:rsidR="00466B31" w:rsidRPr="004021A7" w:rsidRDefault="00D319C2" w:rsidP="008F676F">
            <w:pPr>
              <w:rPr>
                <w:rFonts w:ascii="Times New Roman" w:eastAsia="Times New Roman" w:hAnsi="Times New Roman" w:cs="Times New Roman"/>
                <w:sz w:val="20"/>
              </w:rPr>
            </w:pPr>
          </w:p>
        </w:tc>
      </w:tr>
      <w:tr w:rsidR="0091757C" w14:paraId="0F16F84A" w14:textId="77777777">
        <w:trPr>
          <w:trHeight w:val="300"/>
        </w:trPr>
        <w:tc>
          <w:tcPr>
            <w:tcW w:w="1834" w:type="dxa"/>
            <w:tcBorders>
              <w:top w:val="nil"/>
              <w:left w:val="nil"/>
              <w:bottom w:val="nil"/>
              <w:right w:val="nil"/>
            </w:tcBorders>
            <w:shd w:val="clear" w:color="auto" w:fill="auto"/>
            <w:noWrap/>
            <w:vAlign w:val="bottom"/>
            <w:hideMark/>
          </w:tcPr>
          <w:p w14:paraId="0F16F84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84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4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4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84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4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4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49" w14:textId="77777777" w:rsidR="00466B31" w:rsidRPr="004021A7" w:rsidRDefault="00D319C2" w:rsidP="008F676F">
            <w:pPr>
              <w:rPr>
                <w:rFonts w:ascii="Times New Roman" w:eastAsia="Times New Roman" w:hAnsi="Times New Roman" w:cs="Times New Roman"/>
                <w:sz w:val="20"/>
              </w:rPr>
            </w:pPr>
          </w:p>
        </w:tc>
      </w:tr>
      <w:tr w:rsidR="0091757C" w14:paraId="0F16F853" w14:textId="77777777">
        <w:trPr>
          <w:trHeight w:val="300"/>
        </w:trPr>
        <w:tc>
          <w:tcPr>
            <w:tcW w:w="1834" w:type="dxa"/>
            <w:tcBorders>
              <w:top w:val="nil"/>
              <w:left w:val="nil"/>
              <w:bottom w:val="nil"/>
              <w:right w:val="nil"/>
            </w:tcBorders>
            <w:shd w:val="clear" w:color="auto" w:fill="auto"/>
            <w:noWrap/>
            <w:vAlign w:val="bottom"/>
            <w:hideMark/>
          </w:tcPr>
          <w:p w14:paraId="0F16F84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84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4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4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4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5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5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52" w14:textId="77777777" w:rsidR="00466B31" w:rsidRPr="004021A7" w:rsidRDefault="00D319C2" w:rsidP="008F676F">
            <w:pPr>
              <w:rPr>
                <w:rFonts w:ascii="Times New Roman" w:eastAsia="Times New Roman" w:hAnsi="Times New Roman" w:cs="Times New Roman"/>
                <w:sz w:val="20"/>
              </w:rPr>
            </w:pPr>
          </w:p>
        </w:tc>
      </w:tr>
      <w:tr w:rsidR="0091757C" w14:paraId="0F16F85C" w14:textId="77777777">
        <w:trPr>
          <w:trHeight w:val="300"/>
        </w:trPr>
        <w:tc>
          <w:tcPr>
            <w:tcW w:w="1834" w:type="dxa"/>
            <w:tcBorders>
              <w:top w:val="nil"/>
              <w:left w:val="nil"/>
              <w:bottom w:val="nil"/>
              <w:right w:val="nil"/>
            </w:tcBorders>
            <w:shd w:val="clear" w:color="auto" w:fill="auto"/>
            <w:noWrap/>
            <w:vAlign w:val="bottom"/>
            <w:hideMark/>
          </w:tcPr>
          <w:p w14:paraId="0F16F85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85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5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5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5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5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5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5B" w14:textId="77777777" w:rsidR="00466B31" w:rsidRPr="004021A7" w:rsidRDefault="00D319C2" w:rsidP="008F676F">
            <w:pPr>
              <w:rPr>
                <w:rFonts w:ascii="Times New Roman" w:eastAsia="Times New Roman" w:hAnsi="Times New Roman" w:cs="Times New Roman"/>
                <w:sz w:val="20"/>
              </w:rPr>
            </w:pPr>
          </w:p>
        </w:tc>
      </w:tr>
      <w:tr w:rsidR="0091757C" w14:paraId="0F16F864" w14:textId="77777777">
        <w:trPr>
          <w:trHeight w:val="300"/>
        </w:trPr>
        <w:tc>
          <w:tcPr>
            <w:tcW w:w="3506" w:type="dxa"/>
            <w:gridSpan w:val="2"/>
            <w:tcBorders>
              <w:top w:val="nil"/>
              <w:left w:val="nil"/>
              <w:bottom w:val="nil"/>
              <w:right w:val="nil"/>
            </w:tcBorders>
            <w:shd w:val="clear" w:color="auto" w:fill="auto"/>
            <w:noWrap/>
            <w:vAlign w:val="bottom"/>
            <w:hideMark/>
          </w:tcPr>
          <w:p w14:paraId="0F16F85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85E"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85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6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6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6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63" w14:textId="77777777" w:rsidR="00466B31" w:rsidRPr="004021A7" w:rsidRDefault="00D319C2" w:rsidP="008F676F">
            <w:pPr>
              <w:rPr>
                <w:rFonts w:ascii="Times New Roman" w:eastAsia="Times New Roman" w:hAnsi="Times New Roman" w:cs="Times New Roman"/>
                <w:sz w:val="20"/>
              </w:rPr>
            </w:pPr>
          </w:p>
        </w:tc>
      </w:tr>
      <w:tr w:rsidR="0091757C" w14:paraId="0F16F86D" w14:textId="77777777">
        <w:trPr>
          <w:trHeight w:val="300"/>
        </w:trPr>
        <w:tc>
          <w:tcPr>
            <w:tcW w:w="1834" w:type="dxa"/>
            <w:tcBorders>
              <w:top w:val="nil"/>
              <w:left w:val="nil"/>
              <w:bottom w:val="nil"/>
              <w:right w:val="nil"/>
            </w:tcBorders>
            <w:shd w:val="clear" w:color="auto" w:fill="auto"/>
            <w:noWrap/>
            <w:vAlign w:val="bottom"/>
            <w:hideMark/>
          </w:tcPr>
          <w:p w14:paraId="0F16F865"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866"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86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6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6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6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6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6C" w14:textId="77777777" w:rsidR="00466B31" w:rsidRPr="004021A7" w:rsidRDefault="00D319C2" w:rsidP="008F676F">
            <w:pPr>
              <w:rPr>
                <w:rFonts w:ascii="Times New Roman" w:eastAsia="Times New Roman" w:hAnsi="Times New Roman" w:cs="Times New Roman"/>
                <w:sz w:val="20"/>
              </w:rPr>
            </w:pPr>
          </w:p>
        </w:tc>
      </w:tr>
      <w:tr w:rsidR="0091757C" w14:paraId="0F16F872" w14:textId="77777777">
        <w:trPr>
          <w:trHeight w:val="300"/>
        </w:trPr>
        <w:tc>
          <w:tcPr>
            <w:tcW w:w="1834" w:type="dxa"/>
            <w:tcBorders>
              <w:top w:val="nil"/>
              <w:left w:val="nil"/>
              <w:bottom w:val="nil"/>
              <w:right w:val="nil"/>
            </w:tcBorders>
            <w:shd w:val="clear" w:color="auto" w:fill="auto"/>
            <w:noWrap/>
            <w:vAlign w:val="bottom"/>
            <w:hideMark/>
          </w:tcPr>
          <w:p w14:paraId="0F16F86E"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86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 xml:space="preserve">Άρθρο 8 ως έχει   ΔΕΚΤΟ ΚΑΤΑ </w:t>
            </w:r>
            <w:r w:rsidRPr="004021A7">
              <w:rPr>
                <w:rFonts w:ascii="Calibri" w:eastAsia="Times New Roman" w:hAnsi="Calibri" w:cs="Calibri"/>
                <w:color w:val="000000"/>
                <w:szCs w:val="24"/>
              </w:rPr>
              <w:t>ΠΛΕΙΟΨΗΦΙΑ</w:t>
            </w:r>
          </w:p>
        </w:tc>
        <w:tc>
          <w:tcPr>
            <w:tcW w:w="84" w:type="dxa"/>
            <w:tcBorders>
              <w:top w:val="nil"/>
              <w:left w:val="nil"/>
              <w:bottom w:val="nil"/>
              <w:right w:val="nil"/>
            </w:tcBorders>
            <w:shd w:val="clear" w:color="auto" w:fill="auto"/>
            <w:noWrap/>
            <w:vAlign w:val="bottom"/>
            <w:hideMark/>
          </w:tcPr>
          <w:p w14:paraId="0F16F870"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871" w14:textId="77777777" w:rsidR="00466B31" w:rsidRPr="004021A7" w:rsidRDefault="00D319C2" w:rsidP="008F676F">
            <w:pPr>
              <w:rPr>
                <w:rFonts w:ascii="Calibri" w:eastAsia="Times New Roman" w:hAnsi="Calibri" w:cs="Calibri"/>
                <w:color w:val="000000"/>
                <w:szCs w:val="24"/>
              </w:rPr>
            </w:pPr>
          </w:p>
        </w:tc>
      </w:tr>
      <w:tr w:rsidR="0091757C" w14:paraId="0F16F87B" w14:textId="77777777">
        <w:trPr>
          <w:trHeight w:val="300"/>
        </w:trPr>
        <w:tc>
          <w:tcPr>
            <w:tcW w:w="1834" w:type="dxa"/>
            <w:tcBorders>
              <w:top w:val="nil"/>
              <w:left w:val="nil"/>
              <w:bottom w:val="nil"/>
              <w:right w:val="nil"/>
            </w:tcBorders>
            <w:shd w:val="clear" w:color="auto" w:fill="auto"/>
            <w:noWrap/>
            <w:vAlign w:val="bottom"/>
            <w:hideMark/>
          </w:tcPr>
          <w:p w14:paraId="0F16F87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87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7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7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7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7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7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7A" w14:textId="77777777" w:rsidR="00466B31" w:rsidRPr="004021A7" w:rsidRDefault="00D319C2" w:rsidP="008F676F">
            <w:pPr>
              <w:rPr>
                <w:rFonts w:ascii="Times New Roman" w:eastAsia="Times New Roman" w:hAnsi="Times New Roman" w:cs="Times New Roman"/>
                <w:sz w:val="20"/>
              </w:rPr>
            </w:pPr>
          </w:p>
        </w:tc>
      </w:tr>
      <w:tr w:rsidR="0091757C" w14:paraId="0F16F884" w14:textId="77777777">
        <w:trPr>
          <w:trHeight w:val="300"/>
        </w:trPr>
        <w:tc>
          <w:tcPr>
            <w:tcW w:w="1834" w:type="dxa"/>
            <w:tcBorders>
              <w:top w:val="nil"/>
              <w:left w:val="nil"/>
              <w:bottom w:val="nil"/>
              <w:right w:val="nil"/>
            </w:tcBorders>
            <w:shd w:val="clear" w:color="auto" w:fill="auto"/>
            <w:noWrap/>
            <w:vAlign w:val="bottom"/>
            <w:hideMark/>
          </w:tcPr>
          <w:p w14:paraId="0F16F87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87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7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7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8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8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8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83" w14:textId="77777777" w:rsidR="00466B31" w:rsidRPr="004021A7" w:rsidRDefault="00D319C2" w:rsidP="008F676F">
            <w:pPr>
              <w:rPr>
                <w:rFonts w:ascii="Times New Roman" w:eastAsia="Times New Roman" w:hAnsi="Times New Roman" w:cs="Times New Roman"/>
                <w:sz w:val="20"/>
              </w:rPr>
            </w:pPr>
          </w:p>
        </w:tc>
      </w:tr>
      <w:tr w:rsidR="0091757C" w14:paraId="0F16F88D" w14:textId="77777777">
        <w:trPr>
          <w:trHeight w:val="300"/>
        </w:trPr>
        <w:tc>
          <w:tcPr>
            <w:tcW w:w="1834" w:type="dxa"/>
            <w:tcBorders>
              <w:top w:val="nil"/>
              <w:left w:val="nil"/>
              <w:bottom w:val="nil"/>
              <w:right w:val="nil"/>
            </w:tcBorders>
            <w:shd w:val="clear" w:color="auto" w:fill="auto"/>
            <w:noWrap/>
            <w:vAlign w:val="bottom"/>
            <w:hideMark/>
          </w:tcPr>
          <w:p w14:paraId="0F16F88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88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8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8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8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8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8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8C" w14:textId="77777777" w:rsidR="00466B31" w:rsidRPr="004021A7" w:rsidRDefault="00D319C2" w:rsidP="008F676F">
            <w:pPr>
              <w:rPr>
                <w:rFonts w:ascii="Times New Roman" w:eastAsia="Times New Roman" w:hAnsi="Times New Roman" w:cs="Times New Roman"/>
                <w:sz w:val="20"/>
              </w:rPr>
            </w:pPr>
          </w:p>
        </w:tc>
      </w:tr>
      <w:tr w:rsidR="0091757C" w14:paraId="0F16F896" w14:textId="77777777">
        <w:trPr>
          <w:trHeight w:val="300"/>
        </w:trPr>
        <w:tc>
          <w:tcPr>
            <w:tcW w:w="1834" w:type="dxa"/>
            <w:tcBorders>
              <w:top w:val="nil"/>
              <w:left w:val="nil"/>
              <w:bottom w:val="nil"/>
              <w:right w:val="nil"/>
            </w:tcBorders>
            <w:shd w:val="clear" w:color="auto" w:fill="auto"/>
            <w:noWrap/>
            <w:vAlign w:val="bottom"/>
            <w:hideMark/>
          </w:tcPr>
          <w:p w14:paraId="0F16F88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88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9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9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89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9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9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95" w14:textId="77777777" w:rsidR="00466B31" w:rsidRPr="004021A7" w:rsidRDefault="00D319C2" w:rsidP="008F676F">
            <w:pPr>
              <w:rPr>
                <w:rFonts w:ascii="Times New Roman" w:eastAsia="Times New Roman" w:hAnsi="Times New Roman" w:cs="Times New Roman"/>
                <w:sz w:val="20"/>
              </w:rPr>
            </w:pPr>
          </w:p>
        </w:tc>
      </w:tr>
      <w:tr w:rsidR="0091757C" w14:paraId="0F16F89F" w14:textId="77777777">
        <w:trPr>
          <w:trHeight w:val="300"/>
        </w:trPr>
        <w:tc>
          <w:tcPr>
            <w:tcW w:w="1834" w:type="dxa"/>
            <w:tcBorders>
              <w:top w:val="nil"/>
              <w:left w:val="nil"/>
              <w:bottom w:val="nil"/>
              <w:right w:val="nil"/>
            </w:tcBorders>
            <w:shd w:val="clear" w:color="auto" w:fill="auto"/>
            <w:noWrap/>
            <w:vAlign w:val="bottom"/>
            <w:hideMark/>
          </w:tcPr>
          <w:p w14:paraId="0F16F89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89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9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9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89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9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9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9E" w14:textId="77777777" w:rsidR="00466B31" w:rsidRPr="004021A7" w:rsidRDefault="00D319C2" w:rsidP="008F676F">
            <w:pPr>
              <w:rPr>
                <w:rFonts w:ascii="Times New Roman" w:eastAsia="Times New Roman" w:hAnsi="Times New Roman" w:cs="Times New Roman"/>
                <w:sz w:val="20"/>
              </w:rPr>
            </w:pPr>
          </w:p>
        </w:tc>
      </w:tr>
      <w:tr w:rsidR="0091757C" w14:paraId="0F16F8A8" w14:textId="77777777">
        <w:trPr>
          <w:trHeight w:val="300"/>
        </w:trPr>
        <w:tc>
          <w:tcPr>
            <w:tcW w:w="1834" w:type="dxa"/>
            <w:tcBorders>
              <w:top w:val="nil"/>
              <w:left w:val="nil"/>
              <w:bottom w:val="nil"/>
              <w:right w:val="nil"/>
            </w:tcBorders>
            <w:shd w:val="clear" w:color="auto" w:fill="auto"/>
            <w:noWrap/>
            <w:vAlign w:val="bottom"/>
            <w:hideMark/>
          </w:tcPr>
          <w:p w14:paraId="0F16F8A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8A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A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A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A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A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A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A7" w14:textId="77777777" w:rsidR="00466B31" w:rsidRPr="004021A7" w:rsidRDefault="00D319C2" w:rsidP="008F676F">
            <w:pPr>
              <w:rPr>
                <w:rFonts w:ascii="Times New Roman" w:eastAsia="Times New Roman" w:hAnsi="Times New Roman" w:cs="Times New Roman"/>
                <w:sz w:val="20"/>
              </w:rPr>
            </w:pPr>
          </w:p>
        </w:tc>
      </w:tr>
      <w:tr w:rsidR="0091757C" w14:paraId="0F16F8B1" w14:textId="77777777">
        <w:trPr>
          <w:trHeight w:val="300"/>
        </w:trPr>
        <w:tc>
          <w:tcPr>
            <w:tcW w:w="1834" w:type="dxa"/>
            <w:tcBorders>
              <w:top w:val="nil"/>
              <w:left w:val="nil"/>
              <w:bottom w:val="nil"/>
              <w:right w:val="nil"/>
            </w:tcBorders>
            <w:shd w:val="clear" w:color="auto" w:fill="auto"/>
            <w:noWrap/>
            <w:vAlign w:val="bottom"/>
            <w:hideMark/>
          </w:tcPr>
          <w:p w14:paraId="0F16F8A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8A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A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A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A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A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A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B0" w14:textId="77777777" w:rsidR="00466B31" w:rsidRPr="004021A7" w:rsidRDefault="00D319C2" w:rsidP="008F676F">
            <w:pPr>
              <w:rPr>
                <w:rFonts w:ascii="Times New Roman" w:eastAsia="Times New Roman" w:hAnsi="Times New Roman" w:cs="Times New Roman"/>
                <w:sz w:val="20"/>
              </w:rPr>
            </w:pPr>
          </w:p>
        </w:tc>
      </w:tr>
      <w:tr w:rsidR="0091757C" w14:paraId="0F16F8B9" w14:textId="77777777">
        <w:trPr>
          <w:trHeight w:val="300"/>
        </w:trPr>
        <w:tc>
          <w:tcPr>
            <w:tcW w:w="3506" w:type="dxa"/>
            <w:gridSpan w:val="2"/>
            <w:tcBorders>
              <w:top w:val="nil"/>
              <w:left w:val="nil"/>
              <w:bottom w:val="nil"/>
              <w:right w:val="nil"/>
            </w:tcBorders>
            <w:shd w:val="clear" w:color="auto" w:fill="auto"/>
            <w:noWrap/>
            <w:vAlign w:val="bottom"/>
            <w:hideMark/>
          </w:tcPr>
          <w:p w14:paraId="0F16F8B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8B3"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8B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B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B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B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B8" w14:textId="77777777" w:rsidR="00466B31" w:rsidRPr="004021A7" w:rsidRDefault="00D319C2" w:rsidP="008F676F">
            <w:pPr>
              <w:rPr>
                <w:rFonts w:ascii="Times New Roman" w:eastAsia="Times New Roman" w:hAnsi="Times New Roman" w:cs="Times New Roman"/>
                <w:sz w:val="20"/>
              </w:rPr>
            </w:pPr>
          </w:p>
        </w:tc>
      </w:tr>
      <w:tr w:rsidR="0091757C" w14:paraId="0F16F8C2" w14:textId="77777777">
        <w:trPr>
          <w:trHeight w:val="300"/>
        </w:trPr>
        <w:tc>
          <w:tcPr>
            <w:tcW w:w="1834" w:type="dxa"/>
            <w:tcBorders>
              <w:top w:val="nil"/>
              <w:left w:val="nil"/>
              <w:bottom w:val="nil"/>
              <w:right w:val="nil"/>
            </w:tcBorders>
            <w:shd w:val="clear" w:color="auto" w:fill="auto"/>
            <w:noWrap/>
            <w:vAlign w:val="bottom"/>
            <w:hideMark/>
          </w:tcPr>
          <w:p w14:paraId="0F16F8BA"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8BB"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8B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B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B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B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C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C1" w14:textId="77777777" w:rsidR="00466B31" w:rsidRPr="004021A7" w:rsidRDefault="00D319C2" w:rsidP="008F676F">
            <w:pPr>
              <w:rPr>
                <w:rFonts w:ascii="Times New Roman" w:eastAsia="Times New Roman" w:hAnsi="Times New Roman" w:cs="Times New Roman"/>
                <w:sz w:val="20"/>
              </w:rPr>
            </w:pPr>
          </w:p>
        </w:tc>
      </w:tr>
      <w:tr w:rsidR="0091757C" w14:paraId="0F16F8C7" w14:textId="77777777">
        <w:trPr>
          <w:trHeight w:val="300"/>
        </w:trPr>
        <w:tc>
          <w:tcPr>
            <w:tcW w:w="1834" w:type="dxa"/>
            <w:tcBorders>
              <w:top w:val="nil"/>
              <w:left w:val="nil"/>
              <w:bottom w:val="nil"/>
              <w:right w:val="nil"/>
            </w:tcBorders>
            <w:shd w:val="clear" w:color="auto" w:fill="auto"/>
            <w:noWrap/>
            <w:vAlign w:val="bottom"/>
            <w:hideMark/>
          </w:tcPr>
          <w:p w14:paraId="0F16F8C3"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8C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9 ως έχει   ΔΕΚΤΟ ΚΑΤΑ ΠΛΕΙΟΨΗΦΙΑ</w:t>
            </w:r>
          </w:p>
        </w:tc>
        <w:tc>
          <w:tcPr>
            <w:tcW w:w="84" w:type="dxa"/>
            <w:tcBorders>
              <w:top w:val="nil"/>
              <w:left w:val="nil"/>
              <w:bottom w:val="nil"/>
              <w:right w:val="nil"/>
            </w:tcBorders>
            <w:shd w:val="clear" w:color="auto" w:fill="auto"/>
            <w:noWrap/>
            <w:vAlign w:val="bottom"/>
            <w:hideMark/>
          </w:tcPr>
          <w:p w14:paraId="0F16F8C5"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8C6" w14:textId="77777777" w:rsidR="00466B31" w:rsidRPr="004021A7" w:rsidRDefault="00D319C2" w:rsidP="008F676F">
            <w:pPr>
              <w:rPr>
                <w:rFonts w:ascii="Calibri" w:eastAsia="Times New Roman" w:hAnsi="Calibri" w:cs="Calibri"/>
                <w:color w:val="000000"/>
                <w:szCs w:val="24"/>
              </w:rPr>
            </w:pPr>
          </w:p>
        </w:tc>
      </w:tr>
      <w:tr w:rsidR="0091757C" w14:paraId="0F16F8D0" w14:textId="77777777">
        <w:trPr>
          <w:trHeight w:val="300"/>
        </w:trPr>
        <w:tc>
          <w:tcPr>
            <w:tcW w:w="1834" w:type="dxa"/>
            <w:tcBorders>
              <w:top w:val="nil"/>
              <w:left w:val="nil"/>
              <w:bottom w:val="nil"/>
              <w:right w:val="nil"/>
            </w:tcBorders>
            <w:shd w:val="clear" w:color="auto" w:fill="auto"/>
            <w:noWrap/>
            <w:vAlign w:val="bottom"/>
            <w:hideMark/>
          </w:tcPr>
          <w:p w14:paraId="0F16F8C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8C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C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C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C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C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C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CF" w14:textId="77777777" w:rsidR="00466B31" w:rsidRPr="004021A7" w:rsidRDefault="00D319C2" w:rsidP="008F676F">
            <w:pPr>
              <w:rPr>
                <w:rFonts w:ascii="Times New Roman" w:eastAsia="Times New Roman" w:hAnsi="Times New Roman" w:cs="Times New Roman"/>
                <w:sz w:val="20"/>
              </w:rPr>
            </w:pPr>
          </w:p>
        </w:tc>
      </w:tr>
      <w:tr w:rsidR="0091757C" w14:paraId="0F16F8D9" w14:textId="77777777">
        <w:trPr>
          <w:trHeight w:val="300"/>
        </w:trPr>
        <w:tc>
          <w:tcPr>
            <w:tcW w:w="1834" w:type="dxa"/>
            <w:tcBorders>
              <w:top w:val="nil"/>
              <w:left w:val="nil"/>
              <w:bottom w:val="nil"/>
              <w:right w:val="nil"/>
            </w:tcBorders>
            <w:shd w:val="clear" w:color="auto" w:fill="auto"/>
            <w:noWrap/>
            <w:vAlign w:val="bottom"/>
            <w:hideMark/>
          </w:tcPr>
          <w:p w14:paraId="0F16F8D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8D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D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D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D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D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D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D8" w14:textId="77777777" w:rsidR="00466B31" w:rsidRPr="004021A7" w:rsidRDefault="00D319C2" w:rsidP="008F676F">
            <w:pPr>
              <w:rPr>
                <w:rFonts w:ascii="Times New Roman" w:eastAsia="Times New Roman" w:hAnsi="Times New Roman" w:cs="Times New Roman"/>
                <w:sz w:val="20"/>
              </w:rPr>
            </w:pPr>
          </w:p>
        </w:tc>
      </w:tr>
      <w:tr w:rsidR="0091757C" w14:paraId="0F16F8E2" w14:textId="77777777">
        <w:trPr>
          <w:trHeight w:val="300"/>
        </w:trPr>
        <w:tc>
          <w:tcPr>
            <w:tcW w:w="1834" w:type="dxa"/>
            <w:tcBorders>
              <w:top w:val="nil"/>
              <w:left w:val="nil"/>
              <w:bottom w:val="nil"/>
              <w:right w:val="nil"/>
            </w:tcBorders>
            <w:shd w:val="clear" w:color="auto" w:fill="auto"/>
            <w:noWrap/>
            <w:vAlign w:val="bottom"/>
            <w:hideMark/>
          </w:tcPr>
          <w:p w14:paraId="0F16F8D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8D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D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D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8D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D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E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E1" w14:textId="77777777" w:rsidR="00466B31" w:rsidRPr="004021A7" w:rsidRDefault="00D319C2" w:rsidP="008F676F">
            <w:pPr>
              <w:rPr>
                <w:rFonts w:ascii="Times New Roman" w:eastAsia="Times New Roman" w:hAnsi="Times New Roman" w:cs="Times New Roman"/>
                <w:sz w:val="20"/>
              </w:rPr>
            </w:pPr>
          </w:p>
        </w:tc>
      </w:tr>
      <w:tr w:rsidR="0091757C" w14:paraId="0F16F8EB" w14:textId="77777777">
        <w:trPr>
          <w:trHeight w:val="300"/>
        </w:trPr>
        <w:tc>
          <w:tcPr>
            <w:tcW w:w="1834" w:type="dxa"/>
            <w:tcBorders>
              <w:top w:val="nil"/>
              <w:left w:val="nil"/>
              <w:bottom w:val="nil"/>
              <w:right w:val="nil"/>
            </w:tcBorders>
            <w:shd w:val="clear" w:color="auto" w:fill="auto"/>
            <w:noWrap/>
            <w:vAlign w:val="bottom"/>
            <w:hideMark/>
          </w:tcPr>
          <w:p w14:paraId="0F16F8E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8E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E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E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8E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E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E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EA" w14:textId="77777777" w:rsidR="00466B31" w:rsidRPr="004021A7" w:rsidRDefault="00D319C2" w:rsidP="008F676F">
            <w:pPr>
              <w:rPr>
                <w:rFonts w:ascii="Times New Roman" w:eastAsia="Times New Roman" w:hAnsi="Times New Roman" w:cs="Times New Roman"/>
                <w:sz w:val="20"/>
              </w:rPr>
            </w:pPr>
          </w:p>
        </w:tc>
      </w:tr>
      <w:tr w:rsidR="0091757C" w14:paraId="0F16F8F4" w14:textId="77777777">
        <w:trPr>
          <w:trHeight w:val="300"/>
        </w:trPr>
        <w:tc>
          <w:tcPr>
            <w:tcW w:w="1834" w:type="dxa"/>
            <w:tcBorders>
              <w:top w:val="nil"/>
              <w:left w:val="nil"/>
              <w:bottom w:val="nil"/>
              <w:right w:val="nil"/>
            </w:tcBorders>
            <w:shd w:val="clear" w:color="auto" w:fill="auto"/>
            <w:noWrap/>
            <w:vAlign w:val="bottom"/>
            <w:hideMark/>
          </w:tcPr>
          <w:p w14:paraId="0F16F8E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8E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E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E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F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F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F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F3" w14:textId="77777777" w:rsidR="00466B31" w:rsidRPr="004021A7" w:rsidRDefault="00D319C2" w:rsidP="008F676F">
            <w:pPr>
              <w:rPr>
                <w:rFonts w:ascii="Times New Roman" w:eastAsia="Times New Roman" w:hAnsi="Times New Roman" w:cs="Times New Roman"/>
                <w:sz w:val="20"/>
              </w:rPr>
            </w:pPr>
          </w:p>
        </w:tc>
      </w:tr>
      <w:tr w:rsidR="0091757C" w14:paraId="0F16F8FD" w14:textId="77777777">
        <w:trPr>
          <w:trHeight w:val="300"/>
        </w:trPr>
        <w:tc>
          <w:tcPr>
            <w:tcW w:w="1834" w:type="dxa"/>
            <w:tcBorders>
              <w:top w:val="nil"/>
              <w:left w:val="nil"/>
              <w:bottom w:val="nil"/>
              <w:right w:val="nil"/>
            </w:tcBorders>
            <w:shd w:val="clear" w:color="auto" w:fill="auto"/>
            <w:noWrap/>
            <w:vAlign w:val="bottom"/>
            <w:hideMark/>
          </w:tcPr>
          <w:p w14:paraId="0F16F8F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8F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8F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8F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8F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8F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8F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8FC" w14:textId="77777777" w:rsidR="00466B31" w:rsidRPr="004021A7" w:rsidRDefault="00D319C2" w:rsidP="008F676F">
            <w:pPr>
              <w:rPr>
                <w:rFonts w:ascii="Times New Roman" w:eastAsia="Times New Roman" w:hAnsi="Times New Roman" w:cs="Times New Roman"/>
                <w:sz w:val="20"/>
              </w:rPr>
            </w:pPr>
          </w:p>
        </w:tc>
      </w:tr>
      <w:tr w:rsidR="0091757C" w14:paraId="0F16F906" w14:textId="77777777">
        <w:trPr>
          <w:trHeight w:val="300"/>
        </w:trPr>
        <w:tc>
          <w:tcPr>
            <w:tcW w:w="1834" w:type="dxa"/>
            <w:tcBorders>
              <w:top w:val="nil"/>
              <w:left w:val="nil"/>
              <w:bottom w:val="nil"/>
              <w:right w:val="nil"/>
            </w:tcBorders>
            <w:shd w:val="clear" w:color="auto" w:fill="auto"/>
            <w:noWrap/>
            <w:vAlign w:val="bottom"/>
            <w:hideMark/>
          </w:tcPr>
          <w:p w14:paraId="0F16F8F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8F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0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0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0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0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0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05" w14:textId="77777777" w:rsidR="00466B31" w:rsidRPr="004021A7" w:rsidRDefault="00D319C2" w:rsidP="008F676F">
            <w:pPr>
              <w:rPr>
                <w:rFonts w:ascii="Times New Roman" w:eastAsia="Times New Roman" w:hAnsi="Times New Roman" w:cs="Times New Roman"/>
                <w:sz w:val="20"/>
              </w:rPr>
            </w:pPr>
          </w:p>
        </w:tc>
      </w:tr>
      <w:tr w:rsidR="0091757C" w14:paraId="0F16F90E" w14:textId="77777777">
        <w:trPr>
          <w:trHeight w:val="300"/>
        </w:trPr>
        <w:tc>
          <w:tcPr>
            <w:tcW w:w="3506" w:type="dxa"/>
            <w:gridSpan w:val="2"/>
            <w:tcBorders>
              <w:top w:val="nil"/>
              <w:left w:val="nil"/>
              <w:bottom w:val="nil"/>
              <w:right w:val="nil"/>
            </w:tcBorders>
            <w:shd w:val="clear" w:color="auto" w:fill="auto"/>
            <w:noWrap/>
            <w:vAlign w:val="bottom"/>
            <w:hideMark/>
          </w:tcPr>
          <w:p w14:paraId="0F16F90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908"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90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0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0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0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0D" w14:textId="77777777" w:rsidR="00466B31" w:rsidRPr="004021A7" w:rsidRDefault="00D319C2" w:rsidP="008F676F">
            <w:pPr>
              <w:rPr>
                <w:rFonts w:ascii="Times New Roman" w:eastAsia="Times New Roman" w:hAnsi="Times New Roman" w:cs="Times New Roman"/>
                <w:sz w:val="20"/>
              </w:rPr>
            </w:pPr>
          </w:p>
        </w:tc>
      </w:tr>
      <w:tr w:rsidR="0091757C" w14:paraId="0F16F917" w14:textId="77777777">
        <w:trPr>
          <w:trHeight w:val="300"/>
        </w:trPr>
        <w:tc>
          <w:tcPr>
            <w:tcW w:w="1834" w:type="dxa"/>
            <w:tcBorders>
              <w:top w:val="nil"/>
              <w:left w:val="nil"/>
              <w:bottom w:val="nil"/>
              <w:right w:val="nil"/>
            </w:tcBorders>
            <w:shd w:val="clear" w:color="auto" w:fill="auto"/>
            <w:noWrap/>
            <w:vAlign w:val="bottom"/>
            <w:hideMark/>
          </w:tcPr>
          <w:p w14:paraId="0F16F90F"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910"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91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1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1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1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1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16" w14:textId="77777777" w:rsidR="00466B31" w:rsidRPr="004021A7" w:rsidRDefault="00D319C2" w:rsidP="008F676F">
            <w:pPr>
              <w:rPr>
                <w:rFonts w:ascii="Times New Roman" w:eastAsia="Times New Roman" w:hAnsi="Times New Roman" w:cs="Times New Roman"/>
                <w:sz w:val="20"/>
              </w:rPr>
            </w:pPr>
          </w:p>
        </w:tc>
      </w:tr>
      <w:tr w:rsidR="0091757C" w14:paraId="0F16F91C" w14:textId="77777777">
        <w:trPr>
          <w:trHeight w:val="300"/>
        </w:trPr>
        <w:tc>
          <w:tcPr>
            <w:tcW w:w="1834" w:type="dxa"/>
            <w:tcBorders>
              <w:top w:val="nil"/>
              <w:left w:val="nil"/>
              <w:bottom w:val="nil"/>
              <w:right w:val="nil"/>
            </w:tcBorders>
            <w:shd w:val="clear" w:color="auto" w:fill="auto"/>
            <w:noWrap/>
            <w:vAlign w:val="bottom"/>
            <w:hideMark/>
          </w:tcPr>
          <w:p w14:paraId="0F16F918"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91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10 ως έχει   ΔΕΚΤΟ ΚΑΤΑ ΠΛΕΙΟΨΗΦΙΑ</w:t>
            </w:r>
          </w:p>
        </w:tc>
        <w:tc>
          <w:tcPr>
            <w:tcW w:w="84" w:type="dxa"/>
            <w:tcBorders>
              <w:top w:val="nil"/>
              <w:left w:val="nil"/>
              <w:bottom w:val="nil"/>
              <w:right w:val="nil"/>
            </w:tcBorders>
            <w:shd w:val="clear" w:color="auto" w:fill="auto"/>
            <w:noWrap/>
            <w:vAlign w:val="bottom"/>
            <w:hideMark/>
          </w:tcPr>
          <w:p w14:paraId="0F16F91A"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91B" w14:textId="77777777" w:rsidR="00466B31" w:rsidRPr="004021A7" w:rsidRDefault="00D319C2" w:rsidP="008F676F">
            <w:pPr>
              <w:rPr>
                <w:rFonts w:ascii="Calibri" w:eastAsia="Times New Roman" w:hAnsi="Calibri" w:cs="Calibri"/>
                <w:color w:val="000000"/>
                <w:szCs w:val="24"/>
              </w:rPr>
            </w:pPr>
          </w:p>
        </w:tc>
      </w:tr>
      <w:tr w:rsidR="0091757C" w14:paraId="0F16F925" w14:textId="77777777">
        <w:trPr>
          <w:trHeight w:val="300"/>
        </w:trPr>
        <w:tc>
          <w:tcPr>
            <w:tcW w:w="1834" w:type="dxa"/>
            <w:tcBorders>
              <w:top w:val="nil"/>
              <w:left w:val="nil"/>
              <w:bottom w:val="nil"/>
              <w:right w:val="nil"/>
            </w:tcBorders>
            <w:shd w:val="clear" w:color="auto" w:fill="auto"/>
            <w:noWrap/>
            <w:vAlign w:val="bottom"/>
            <w:hideMark/>
          </w:tcPr>
          <w:p w14:paraId="0F16F91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91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1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2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2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2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2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24" w14:textId="77777777" w:rsidR="00466B31" w:rsidRPr="004021A7" w:rsidRDefault="00D319C2" w:rsidP="008F676F">
            <w:pPr>
              <w:rPr>
                <w:rFonts w:ascii="Times New Roman" w:eastAsia="Times New Roman" w:hAnsi="Times New Roman" w:cs="Times New Roman"/>
                <w:sz w:val="20"/>
              </w:rPr>
            </w:pPr>
          </w:p>
        </w:tc>
      </w:tr>
      <w:tr w:rsidR="0091757C" w14:paraId="0F16F92E" w14:textId="77777777">
        <w:trPr>
          <w:trHeight w:val="300"/>
        </w:trPr>
        <w:tc>
          <w:tcPr>
            <w:tcW w:w="1834" w:type="dxa"/>
            <w:tcBorders>
              <w:top w:val="nil"/>
              <w:left w:val="nil"/>
              <w:bottom w:val="nil"/>
              <w:right w:val="nil"/>
            </w:tcBorders>
            <w:shd w:val="clear" w:color="auto" w:fill="auto"/>
            <w:noWrap/>
            <w:vAlign w:val="bottom"/>
            <w:hideMark/>
          </w:tcPr>
          <w:p w14:paraId="0F16F92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92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2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2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2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2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2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2D" w14:textId="77777777" w:rsidR="00466B31" w:rsidRPr="004021A7" w:rsidRDefault="00D319C2" w:rsidP="008F676F">
            <w:pPr>
              <w:rPr>
                <w:rFonts w:ascii="Times New Roman" w:eastAsia="Times New Roman" w:hAnsi="Times New Roman" w:cs="Times New Roman"/>
                <w:sz w:val="20"/>
              </w:rPr>
            </w:pPr>
          </w:p>
        </w:tc>
      </w:tr>
      <w:tr w:rsidR="0091757C" w14:paraId="0F16F937" w14:textId="77777777">
        <w:trPr>
          <w:trHeight w:val="300"/>
        </w:trPr>
        <w:tc>
          <w:tcPr>
            <w:tcW w:w="1834" w:type="dxa"/>
            <w:tcBorders>
              <w:top w:val="nil"/>
              <w:left w:val="nil"/>
              <w:bottom w:val="nil"/>
              <w:right w:val="nil"/>
            </w:tcBorders>
            <w:shd w:val="clear" w:color="auto" w:fill="auto"/>
            <w:noWrap/>
            <w:vAlign w:val="bottom"/>
            <w:hideMark/>
          </w:tcPr>
          <w:p w14:paraId="0F16F92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93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3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3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3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3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3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36" w14:textId="77777777" w:rsidR="00466B31" w:rsidRPr="004021A7" w:rsidRDefault="00D319C2" w:rsidP="008F676F">
            <w:pPr>
              <w:rPr>
                <w:rFonts w:ascii="Times New Roman" w:eastAsia="Times New Roman" w:hAnsi="Times New Roman" w:cs="Times New Roman"/>
                <w:sz w:val="20"/>
              </w:rPr>
            </w:pPr>
          </w:p>
        </w:tc>
      </w:tr>
      <w:tr w:rsidR="0091757C" w14:paraId="0F16F940" w14:textId="77777777">
        <w:trPr>
          <w:trHeight w:val="300"/>
        </w:trPr>
        <w:tc>
          <w:tcPr>
            <w:tcW w:w="1834" w:type="dxa"/>
            <w:tcBorders>
              <w:top w:val="nil"/>
              <w:left w:val="nil"/>
              <w:bottom w:val="nil"/>
              <w:right w:val="nil"/>
            </w:tcBorders>
            <w:shd w:val="clear" w:color="auto" w:fill="auto"/>
            <w:noWrap/>
            <w:vAlign w:val="bottom"/>
            <w:hideMark/>
          </w:tcPr>
          <w:p w14:paraId="0F16F93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93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3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3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93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3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3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3F" w14:textId="77777777" w:rsidR="00466B31" w:rsidRPr="004021A7" w:rsidRDefault="00D319C2" w:rsidP="008F676F">
            <w:pPr>
              <w:rPr>
                <w:rFonts w:ascii="Times New Roman" w:eastAsia="Times New Roman" w:hAnsi="Times New Roman" w:cs="Times New Roman"/>
                <w:sz w:val="20"/>
              </w:rPr>
            </w:pPr>
          </w:p>
        </w:tc>
      </w:tr>
      <w:tr w:rsidR="0091757C" w14:paraId="0F16F949" w14:textId="77777777">
        <w:trPr>
          <w:trHeight w:val="300"/>
        </w:trPr>
        <w:tc>
          <w:tcPr>
            <w:tcW w:w="1834" w:type="dxa"/>
            <w:tcBorders>
              <w:top w:val="nil"/>
              <w:left w:val="nil"/>
              <w:bottom w:val="nil"/>
              <w:right w:val="nil"/>
            </w:tcBorders>
            <w:shd w:val="clear" w:color="auto" w:fill="auto"/>
            <w:noWrap/>
            <w:vAlign w:val="bottom"/>
            <w:hideMark/>
          </w:tcPr>
          <w:p w14:paraId="0F16F94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94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4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4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94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4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4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48" w14:textId="77777777" w:rsidR="00466B31" w:rsidRPr="004021A7" w:rsidRDefault="00D319C2" w:rsidP="008F676F">
            <w:pPr>
              <w:rPr>
                <w:rFonts w:ascii="Times New Roman" w:eastAsia="Times New Roman" w:hAnsi="Times New Roman" w:cs="Times New Roman"/>
                <w:sz w:val="20"/>
              </w:rPr>
            </w:pPr>
          </w:p>
        </w:tc>
      </w:tr>
      <w:tr w:rsidR="0091757C" w14:paraId="0F16F952" w14:textId="77777777">
        <w:trPr>
          <w:trHeight w:val="300"/>
        </w:trPr>
        <w:tc>
          <w:tcPr>
            <w:tcW w:w="1834" w:type="dxa"/>
            <w:tcBorders>
              <w:top w:val="nil"/>
              <w:left w:val="nil"/>
              <w:bottom w:val="nil"/>
              <w:right w:val="nil"/>
            </w:tcBorders>
            <w:shd w:val="clear" w:color="auto" w:fill="auto"/>
            <w:noWrap/>
            <w:vAlign w:val="bottom"/>
            <w:hideMark/>
          </w:tcPr>
          <w:p w14:paraId="0F16F94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94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4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4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4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4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5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51" w14:textId="77777777" w:rsidR="00466B31" w:rsidRPr="004021A7" w:rsidRDefault="00D319C2" w:rsidP="008F676F">
            <w:pPr>
              <w:rPr>
                <w:rFonts w:ascii="Times New Roman" w:eastAsia="Times New Roman" w:hAnsi="Times New Roman" w:cs="Times New Roman"/>
                <w:sz w:val="20"/>
              </w:rPr>
            </w:pPr>
          </w:p>
        </w:tc>
      </w:tr>
      <w:tr w:rsidR="0091757C" w14:paraId="0F16F95B" w14:textId="77777777">
        <w:trPr>
          <w:trHeight w:val="300"/>
        </w:trPr>
        <w:tc>
          <w:tcPr>
            <w:tcW w:w="1834" w:type="dxa"/>
            <w:tcBorders>
              <w:top w:val="nil"/>
              <w:left w:val="nil"/>
              <w:bottom w:val="nil"/>
              <w:right w:val="nil"/>
            </w:tcBorders>
            <w:shd w:val="clear" w:color="auto" w:fill="auto"/>
            <w:noWrap/>
            <w:vAlign w:val="bottom"/>
            <w:hideMark/>
          </w:tcPr>
          <w:p w14:paraId="0F16F95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95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5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5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5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5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5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5A" w14:textId="77777777" w:rsidR="00466B31" w:rsidRPr="004021A7" w:rsidRDefault="00D319C2" w:rsidP="008F676F">
            <w:pPr>
              <w:rPr>
                <w:rFonts w:ascii="Times New Roman" w:eastAsia="Times New Roman" w:hAnsi="Times New Roman" w:cs="Times New Roman"/>
                <w:sz w:val="20"/>
              </w:rPr>
            </w:pPr>
          </w:p>
        </w:tc>
      </w:tr>
      <w:tr w:rsidR="0091757C" w14:paraId="0F16F963" w14:textId="77777777">
        <w:trPr>
          <w:trHeight w:val="300"/>
        </w:trPr>
        <w:tc>
          <w:tcPr>
            <w:tcW w:w="3506" w:type="dxa"/>
            <w:gridSpan w:val="2"/>
            <w:tcBorders>
              <w:top w:val="nil"/>
              <w:left w:val="nil"/>
              <w:bottom w:val="nil"/>
              <w:right w:val="nil"/>
            </w:tcBorders>
            <w:shd w:val="clear" w:color="auto" w:fill="auto"/>
            <w:noWrap/>
            <w:vAlign w:val="bottom"/>
            <w:hideMark/>
          </w:tcPr>
          <w:p w14:paraId="0F16F95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95D"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95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5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6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6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62" w14:textId="77777777" w:rsidR="00466B31" w:rsidRPr="004021A7" w:rsidRDefault="00D319C2" w:rsidP="008F676F">
            <w:pPr>
              <w:rPr>
                <w:rFonts w:ascii="Times New Roman" w:eastAsia="Times New Roman" w:hAnsi="Times New Roman" w:cs="Times New Roman"/>
                <w:sz w:val="20"/>
              </w:rPr>
            </w:pPr>
          </w:p>
        </w:tc>
      </w:tr>
      <w:tr w:rsidR="0091757C" w14:paraId="0F16F96C" w14:textId="77777777">
        <w:trPr>
          <w:trHeight w:val="300"/>
        </w:trPr>
        <w:tc>
          <w:tcPr>
            <w:tcW w:w="1834" w:type="dxa"/>
            <w:tcBorders>
              <w:top w:val="nil"/>
              <w:left w:val="nil"/>
              <w:bottom w:val="nil"/>
              <w:right w:val="nil"/>
            </w:tcBorders>
            <w:shd w:val="clear" w:color="auto" w:fill="auto"/>
            <w:noWrap/>
            <w:vAlign w:val="bottom"/>
            <w:hideMark/>
          </w:tcPr>
          <w:p w14:paraId="0F16F964"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965"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96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6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6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6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6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6B" w14:textId="77777777" w:rsidR="00466B31" w:rsidRPr="004021A7" w:rsidRDefault="00D319C2" w:rsidP="008F676F">
            <w:pPr>
              <w:rPr>
                <w:rFonts w:ascii="Times New Roman" w:eastAsia="Times New Roman" w:hAnsi="Times New Roman" w:cs="Times New Roman"/>
                <w:sz w:val="20"/>
              </w:rPr>
            </w:pPr>
          </w:p>
        </w:tc>
      </w:tr>
      <w:tr w:rsidR="0091757C" w14:paraId="0F16F971" w14:textId="77777777">
        <w:trPr>
          <w:trHeight w:val="300"/>
        </w:trPr>
        <w:tc>
          <w:tcPr>
            <w:tcW w:w="1834" w:type="dxa"/>
            <w:tcBorders>
              <w:top w:val="nil"/>
              <w:left w:val="nil"/>
              <w:bottom w:val="nil"/>
              <w:right w:val="nil"/>
            </w:tcBorders>
            <w:shd w:val="clear" w:color="auto" w:fill="auto"/>
            <w:noWrap/>
            <w:vAlign w:val="bottom"/>
            <w:hideMark/>
          </w:tcPr>
          <w:p w14:paraId="0F16F96D"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96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11 ως έχει   ΔΕΚΤΟ ΚΑΤΑ ΠΛΕΙΟΨΗΦΙΑ</w:t>
            </w:r>
          </w:p>
        </w:tc>
        <w:tc>
          <w:tcPr>
            <w:tcW w:w="84" w:type="dxa"/>
            <w:tcBorders>
              <w:top w:val="nil"/>
              <w:left w:val="nil"/>
              <w:bottom w:val="nil"/>
              <w:right w:val="nil"/>
            </w:tcBorders>
            <w:shd w:val="clear" w:color="auto" w:fill="auto"/>
            <w:noWrap/>
            <w:vAlign w:val="bottom"/>
            <w:hideMark/>
          </w:tcPr>
          <w:p w14:paraId="0F16F96F"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970" w14:textId="77777777" w:rsidR="00466B31" w:rsidRPr="004021A7" w:rsidRDefault="00D319C2" w:rsidP="008F676F">
            <w:pPr>
              <w:rPr>
                <w:rFonts w:ascii="Calibri" w:eastAsia="Times New Roman" w:hAnsi="Calibri" w:cs="Calibri"/>
                <w:color w:val="000000"/>
                <w:szCs w:val="24"/>
              </w:rPr>
            </w:pPr>
          </w:p>
        </w:tc>
      </w:tr>
      <w:tr w:rsidR="0091757C" w14:paraId="0F16F97A" w14:textId="77777777">
        <w:trPr>
          <w:trHeight w:val="300"/>
        </w:trPr>
        <w:tc>
          <w:tcPr>
            <w:tcW w:w="1834" w:type="dxa"/>
            <w:tcBorders>
              <w:top w:val="nil"/>
              <w:left w:val="nil"/>
              <w:bottom w:val="nil"/>
              <w:right w:val="nil"/>
            </w:tcBorders>
            <w:shd w:val="clear" w:color="auto" w:fill="auto"/>
            <w:noWrap/>
            <w:vAlign w:val="bottom"/>
            <w:hideMark/>
          </w:tcPr>
          <w:p w14:paraId="0F16F97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97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7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7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7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7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7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79" w14:textId="77777777" w:rsidR="00466B31" w:rsidRPr="004021A7" w:rsidRDefault="00D319C2" w:rsidP="008F676F">
            <w:pPr>
              <w:rPr>
                <w:rFonts w:ascii="Times New Roman" w:eastAsia="Times New Roman" w:hAnsi="Times New Roman" w:cs="Times New Roman"/>
                <w:sz w:val="20"/>
              </w:rPr>
            </w:pPr>
          </w:p>
        </w:tc>
      </w:tr>
      <w:tr w:rsidR="0091757C" w14:paraId="0F16F983" w14:textId="77777777">
        <w:trPr>
          <w:trHeight w:val="300"/>
        </w:trPr>
        <w:tc>
          <w:tcPr>
            <w:tcW w:w="1834" w:type="dxa"/>
            <w:tcBorders>
              <w:top w:val="nil"/>
              <w:left w:val="nil"/>
              <w:bottom w:val="nil"/>
              <w:right w:val="nil"/>
            </w:tcBorders>
            <w:shd w:val="clear" w:color="auto" w:fill="auto"/>
            <w:noWrap/>
            <w:vAlign w:val="bottom"/>
            <w:hideMark/>
          </w:tcPr>
          <w:p w14:paraId="0F16F97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97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7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7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7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8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8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82" w14:textId="77777777" w:rsidR="00466B31" w:rsidRPr="004021A7" w:rsidRDefault="00D319C2" w:rsidP="008F676F">
            <w:pPr>
              <w:rPr>
                <w:rFonts w:ascii="Times New Roman" w:eastAsia="Times New Roman" w:hAnsi="Times New Roman" w:cs="Times New Roman"/>
                <w:sz w:val="20"/>
              </w:rPr>
            </w:pPr>
          </w:p>
        </w:tc>
      </w:tr>
      <w:tr w:rsidR="0091757C" w14:paraId="0F16F98C" w14:textId="77777777">
        <w:trPr>
          <w:trHeight w:val="300"/>
        </w:trPr>
        <w:tc>
          <w:tcPr>
            <w:tcW w:w="1834" w:type="dxa"/>
            <w:tcBorders>
              <w:top w:val="nil"/>
              <w:left w:val="nil"/>
              <w:bottom w:val="nil"/>
              <w:right w:val="nil"/>
            </w:tcBorders>
            <w:shd w:val="clear" w:color="auto" w:fill="auto"/>
            <w:noWrap/>
            <w:vAlign w:val="bottom"/>
            <w:hideMark/>
          </w:tcPr>
          <w:p w14:paraId="0F16F98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98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8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8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8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8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8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8B" w14:textId="77777777" w:rsidR="00466B31" w:rsidRPr="004021A7" w:rsidRDefault="00D319C2" w:rsidP="008F676F">
            <w:pPr>
              <w:rPr>
                <w:rFonts w:ascii="Times New Roman" w:eastAsia="Times New Roman" w:hAnsi="Times New Roman" w:cs="Times New Roman"/>
                <w:sz w:val="20"/>
              </w:rPr>
            </w:pPr>
          </w:p>
        </w:tc>
      </w:tr>
      <w:tr w:rsidR="0091757C" w14:paraId="0F16F995" w14:textId="77777777">
        <w:trPr>
          <w:trHeight w:val="300"/>
        </w:trPr>
        <w:tc>
          <w:tcPr>
            <w:tcW w:w="1834" w:type="dxa"/>
            <w:tcBorders>
              <w:top w:val="nil"/>
              <w:left w:val="nil"/>
              <w:bottom w:val="nil"/>
              <w:right w:val="nil"/>
            </w:tcBorders>
            <w:shd w:val="clear" w:color="auto" w:fill="auto"/>
            <w:noWrap/>
            <w:vAlign w:val="bottom"/>
            <w:hideMark/>
          </w:tcPr>
          <w:p w14:paraId="0F16F98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98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8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9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99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9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9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94" w14:textId="77777777" w:rsidR="00466B31" w:rsidRPr="004021A7" w:rsidRDefault="00D319C2" w:rsidP="008F676F">
            <w:pPr>
              <w:rPr>
                <w:rFonts w:ascii="Times New Roman" w:eastAsia="Times New Roman" w:hAnsi="Times New Roman" w:cs="Times New Roman"/>
                <w:sz w:val="20"/>
              </w:rPr>
            </w:pPr>
          </w:p>
        </w:tc>
      </w:tr>
      <w:tr w:rsidR="0091757C" w14:paraId="0F16F99E" w14:textId="77777777">
        <w:trPr>
          <w:trHeight w:val="300"/>
        </w:trPr>
        <w:tc>
          <w:tcPr>
            <w:tcW w:w="1834" w:type="dxa"/>
            <w:tcBorders>
              <w:top w:val="nil"/>
              <w:left w:val="nil"/>
              <w:bottom w:val="nil"/>
              <w:right w:val="nil"/>
            </w:tcBorders>
            <w:shd w:val="clear" w:color="auto" w:fill="auto"/>
            <w:noWrap/>
            <w:vAlign w:val="bottom"/>
            <w:hideMark/>
          </w:tcPr>
          <w:p w14:paraId="0F16F99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99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9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9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99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9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9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9D" w14:textId="77777777" w:rsidR="00466B31" w:rsidRPr="004021A7" w:rsidRDefault="00D319C2" w:rsidP="008F676F">
            <w:pPr>
              <w:rPr>
                <w:rFonts w:ascii="Times New Roman" w:eastAsia="Times New Roman" w:hAnsi="Times New Roman" w:cs="Times New Roman"/>
                <w:sz w:val="20"/>
              </w:rPr>
            </w:pPr>
          </w:p>
        </w:tc>
      </w:tr>
      <w:tr w:rsidR="0091757C" w14:paraId="0F16F9A7" w14:textId="77777777">
        <w:trPr>
          <w:trHeight w:val="300"/>
        </w:trPr>
        <w:tc>
          <w:tcPr>
            <w:tcW w:w="1834" w:type="dxa"/>
            <w:tcBorders>
              <w:top w:val="nil"/>
              <w:left w:val="nil"/>
              <w:bottom w:val="nil"/>
              <w:right w:val="nil"/>
            </w:tcBorders>
            <w:shd w:val="clear" w:color="auto" w:fill="auto"/>
            <w:noWrap/>
            <w:vAlign w:val="bottom"/>
            <w:hideMark/>
          </w:tcPr>
          <w:p w14:paraId="0F16F99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lastRenderedPageBreak/>
              <w:t>ΑΝ.ΕΛ:</w:t>
            </w:r>
          </w:p>
        </w:tc>
        <w:tc>
          <w:tcPr>
            <w:tcW w:w="1672" w:type="dxa"/>
            <w:tcBorders>
              <w:top w:val="nil"/>
              <w:left w:val="nil"/>
              <w:bottom w:val="nil"/>
              <w:right w:val="nil"/>
            </w:tcBorders>
            <w:shd w:val="clear" w:color="auto" w:fill="auto"/>
            <w:noWrap/>
            <w:vAlign w:val="bottom"/>
            <w:hideMark/>
          </w:tcPr>
          <w:p w14:paraId="0F16F9A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A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A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A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A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A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A6" w14:textId="77777777" w:rsidR="00466B31" w:rsidRPr="004021A7" w:rsidRDefault="00D319C2" w:rsidP="008F676F">
            <w:pPr>
              <w:rPr>
                <w:rFonts w:ascii="Times New Roman" w:eastAsia="Times New Roman" w:hAnsi="Times New Roman" w:cs="Times New Roman"/>
                <w:sz w:val="20"/>
              </w:rPr>
            </w:pPr>
          </w:p>
        </w:tc>
      </w:tr>
      <w:tr w:rsidR="0091757C" w14:paraId="0F16F9B0" w14:textId="77777777">
        <w:trPr>
          <w:trHeight w:val="300"/>
        </w:trPr>
        <w:tc>
          <w:tcPr>
            <w:tcW w:w="1834" w:type="dxa"/>
            <w:tcBorders>
              <w:top w:val="nil"/>
              <w:left w:val="nil"/>
              <w:bottom w:val="nil"/>
              <w:right w:val="nil"/>
            </w:tcBorders>
            <w:shd w:val="clear" w:color="auto" w:fill="auto"/>
            <w:noWrap/>
            <w:vAlign w:val="bottom"/>
            <w:hideMark/>
          </w:tcPr>
          <w:p w14:paraId="0F16F9A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9A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A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A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A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A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A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AF" w14:textId="77777777" w:rsidR="00466B31" w:rsidRPr="004021A7" w:rsidRDefault="00D319C2" w:rsidP="008F676F">
            <w:pPr>
              <w:rPr>
                <w:rFonts w:ascii="Times New Roman" w:eastAsia="Times New Roman" w:hAnsi="Times New Roman" w:cs="Times New Roman"/>
                <w:sz w:val="20"/>
              </w:rPr>
            </w:pPr>
          </w:p>
        </w:tc>
      </w:tr>
      <w:tr w:rsidR="0091757C" w14:paraId="0F16F9B8" w14:textId="77777777">
        <w:trPr>
          <w:trHeight w:val="300"/>
        </w:trPr>
        <w:tc>
          <w:tcPr>
            <w:tcW w:w="3506" w:type="dxa"/>
            <w:gridSpan w:val="2"/>
            <w:tcBorders>
              <w:top w:val="nil"/>
              <w:left w:val="nil"/>
              <w:bottom w:val="nil"/>
              <w:right w:val="nil"/>
            </w:tcBorders>
            <w:shd w:val="clear" w:color="auto" w:fill="auto"/>
            <w:noWrap/>
            <w:vAlign w:val="bottom"/>
            <w:hideMark/>
          </w:tcPr>
          <w:p w14:paraId="0F16F9B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9B2"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9B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B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B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B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B7" w14:textId="77777777" w:rsidR="00466B31" w:rsidRPr="004021A7" w:rsidRDefault="00D319C2" w:rsidP="008F676F">
            <w:pPr>
              <w:rPr>
                <w:rFonts w:ascii="Times New Roman" w:eastAsia="Times New Roman" w:hAnsi="Times New Roman" w:cs="Times New Roman"/>
                <w:sz w:val="20"/>
              </w:rPr>
            </w:pPr>
          </w:p>
        </w:tc>
      </w:tr>
      <w:tr w:rsidR="0091757C" w14:paraId="0F16F9C1" w14:textId="77777777">
        <w:trPr>
          <w:trHeight w:val="300"/>
        </w:trPr>
        <w:tc>
          <w:tcPr>
            <w:tcW w:w="1834" w:type="dxa"/>
            <w:tcBorders>
              <w:top w:val="nil"/>
              <w:left w:val="nil"/>
              <w:bottom w:val="nil"/>
              <w:right w:val="nil"/>
            </w:tcBorders>
            <w:shd w:val="clear" w:color="auto" w:fill="auto"/>
            <w:noWrap/>
            <w:vAlign w:val="bottom"/>
            <w:hideMark/>
          </w:tcPr>
          <w:p w14:paraId="0F16F9B9"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9BA"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9B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B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B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B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B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C0" w14:textId="77777777" w:rsidR="00466B31" w:rsidRPr="004021A7" w:rsidRDefault="00D319C2" w:rsidP="008F676F">
            <w:pPr>
              <w:rPr>
                <w:rFonts w:ascii="Times New Roman" w:eastAsia="Times New Roman" w:hAnsi="Times New Roman" w:cs="Times New Roman"/>
                <w:sz w:val="20"/>
              </w:rPr>
            </w:pPr>
          </w:p>
        </w:tc>
      </w:tr>
      <w:tr w:rsidR="0091757C" w14:paraId="0F16F9C6" w14:textId="77777777">
        <w:trPr>
          <w:trHeight w:val="300"/>
        </w:trPr>
        <w:tc>
          <w:tcPr>
            <w:tcW w:w="1834" w:type="dxa"/>
            <w:tcBorders>
              <w:top w:val="nil"/>
              <w:left w:val="nil"/>
              <w:bottom w:val="nil"/>
              <w:right w:val="nil"/>
            </w:tcBorders>
            <w:shd w:val="clear" w:color="auto" w:fill="auto"/>
            <w:noWrap/>
            <w:vAlign w:val="bottom"/>
            <w:hideMark/>
          </w:tcPr>
          <w:p w14:paraId="0F16F9C2"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9C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12 ως έχει   ΔΕΚΤΟ ΚΑΤΑ ΠΛΕΙΟΨΗΦΙΑ</w:t>
            </w:r>
          </w:p>
        </w:tc>
        <w:tc>
          <w:tcPr>
            <w:tcW w:w="84" w:type="dxa"/>
            <w:tcBorders>
              <w:top w:val="nil"/>
              <w:left w:val="nil"/>
              <w:bottom w:val="nil"/>
              <w:right w:val="nil"/>
            </w:tcBorders>
            <w:shd w:val="clear" w:color="auto" w:fill="auto"/>
            <w:noWrap/>
            <w:vAlign w:val="bottom"/>
            <w:hideMark/>
          </w:tcPr>
          <w:p w14:paraId="0F16F9C4"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9C5" w14:textId="77777777" w:rsidR="00466B31" w:rsidRPr="004021A7" w:rsidRDefault="00D319C2" w:rsidP="008F676F">
            <w:pPr>
              <w:rPr>
                <w:rFonts w:ascii="Calibri" w:eastAsia="Times New Roman" w:hAnsi="Calibri" w:cs="Calibri"/>
                <w:color w:val="000000"/>
                <w:szCs w:val="24"/>
              </w:rPr>
            </w:pPr>
          </w:p>
        </w:tc>
      </w:tr>
      <w:tr w:rsidR="0091757C" w14:paraId="0F16F9CF" w14:textId="77777777">
        <w:trPr>
          <w:trHeight w:val="300"/>
        </w:trPr>
        <w:tc>
          <w:tcPr>
            <w:tcW w:w="1834" w:type="dxa"/>
            <w:tcBorders>
              <w:top w:val="nil"/>
              <w:left w:val="nil"/>
              <w:bottom w:val="nil"/>
              <w:right w:val="nil"/>
            </w:tcBorders>
            <w:shd w:val="clear" w:color="auto" w:fill="auto"/>
            <w:noWrap/>
            <w:vAlign w:val="bottom"/>
            <w:hideMark/>
          </w:tcPr>
          <w:p w14:paraId="0F16F9C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9C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C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C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C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C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C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CE" w14:textId="77777777" w:rsidR="00466B31" w:rsidRPr="004021A7" w:rsidRDefault="00D319C2" w:rsidP="008F676F">
            <w:pPr>
              <w:rPr>
                <w:rFonts w:ascii="Times New Roman" w:eastAsia="Times New Roman" w:hAnsi="Times New Roman" w:cs="Times New Roman"/>
                <w:sz w:val="20"/>
              </w:rPr>
            </w:pPr>
          </w:p>
        </w:tc>
      </w:tr>
      <w:tr w:rsidR="0091757C" w14:paraId="0F16F9D8" w14:textId="77777777">
        <w:trPr>
          <w:trHeight w:val="300"/>
        </w:trPr>
        <w:tc>
          <w:tcPr>
            <w:tcW w:w="1834" w:type="dxa"/>
            <w:tcBorders>
              <w:top w:val="nil"/>
              <w:left w:val="nil"/>
              <w:bottom w:val="nil"/>
              <w:right w:val="nil"/>
            </w:tcBorders>
            <w:shd w:val="clear" w:color="auto" w:fill="auto"/>
            <w:noWrap/>
            <w:vAlign w:val="bottom"/>
            <w:hideMark/>
          </w:tcPr>
          <w:p w14:paraId="0F16F9D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9D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D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D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9D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D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D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D7" w14:textId="77777777" w:rsidR="00466B31" w:rsidRPr="004021A7" w:rsidRDefault="00D319C2" w:rsidP="008F676F">
            <w:pPr>
              <w:rPr>
                <w:rFonts w:ascii="Times New Roman" w:eastAsia="Times New Roman" w:hAnsi="Times New Roman" w:cs="Times New Roman"/>
                <w:sz w:val="20"/>
              </w:rPr>
            </w:pPr>
          </w:p>
        </w:tc>
      </w:tr>
      <w:tr w:rsidR="0091757C" w14:paraId="0F16F9E1" w14:textId="77777777">
        <w:trPr>
          <w:trHeight w:val="300"/>
        </w:trPr>
        <w:tc>
          <w:tcPr>
            <w:tcW w:w="1834" w:type="dxa"/>
            <w:tcBorders>
              <w:top w:val="nil"/>
              <w:left w:val="nil"/>
              <w:bottom w:val="nil"/>
              <w:right w:val="nil"/>
            </w:tcBorders>
            <w:shd w:val="clear" w:color="auto" w:fill="auto"/>
            <w:noWrap/>
            <w:vAlign w:val="bottom"/>
            <w:hideMark/>
          </w:tcPr>
          <w:p w14:paraId="0F16F9D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9D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D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D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D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D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D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E0" w14:textId="77777777" w:rsidR="00466B31" w:rsidRPr="004021A7" w:rsidRDefault="00D319C2" w:rsidP="008F676F">
            <w:pPr>
              <w:rPr>
                <w:rFonts w:ascii="Times New Roman" w:eastAsia="Times New Roman" w:hAnsi="Times New Roman" w:cs="Times New Roman"/>
                <w:sz w:val="20"/>
              </w:rPr>
            </w:pPr>
          </w:p>
        </w:tc>
      </w:tr>
      <w:tr w:rsidR="0091757C" w14:paraId="0F16F9EA" w14:textId="77777777">
        <w:trPr>
          <w:trHeight w:val="300"/>
        </w:trPr>
        <w:tc>
          <w:tcPr>
            <w:tcW w:w="1834" w:type="dxa"/>
            <w:tcBorders>
              <w:top w:val="nil"/>
              <w:left w:val="nil"/>
              <w:bottom w:val="nil"/>
              <w:right w:val="nil"/>
            </w:tcBorders>
            <w:shd w:val="clear" w:color="auto" w:fill="auto"/>
            <w:noWrap/>
            <w:vAlign w:val="bottom"/>
            <w:hideMark/>
          </w:tcPr>
          <w:p w14:paraId="0F16F9E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9E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E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E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9E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E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E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E9" w14:textId="77777777" w:rsidR="00466B31" w:rsidRPr="004021A7" w:rsidRDefault="00D319C2" w:rsidP="008F676F">
            <w:pPr>
              <w:rPr>
                <w:rFonts w:ascii="Times New Roman" w:eastAsia="Times New Roman" w:hAnsi="Times New Roman" w:cs="Times New Roman"/>
                <w:sz w:val="20"/>
              </w:rPr>
            </w:pPr>
          </w:p>
        </w:tc>
      </w:tr>
      <w:tr w:rsidR="0091757C" w14:paraId="0F16F9F3" w14:textId="77777777">
        <w:trPr>
          <w:trHeight w:val="300"/>
        </w:trPr>
        <w:tc>
          <w:tcPr>
            <w:tcW w:w="1834" w:type="dxa"/>
            <w:tcBorders>
              <w:top w:val="nil"/>
              <w:left w:val="nil"/>
              <w:bottom w:val="nil"/>
              <w:right w:val="nil"/>
            </w:tcBorders>
            <w:shd w:val="clear" w:color="auto" w:fill="auto"/>
            <w:noWrap/>
            <w:vAlign w:val="bottom"/>
            <w:hideMark/>
          </w:tcPr>
          <w:p w14:paraId="0F16F9E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9E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E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E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E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F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F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F2" w14:textId="77777777" w:rsidR="00466B31" w:rsidRPr="004021A7" w:rsidRDefault="00D319C2" w:rsidP="008F676F">
            <w:pPr>
              <w:rPr>
                <w:rFonts w:ascii="Times New Roman" w:eastAsia="Times New Roman" w:hAnsi="Times New Roman" w:cs="Times New Roman"/>
                <w:sz w:val="20"/>
              </w:rPr>
            </w:pPr>
          </w:p>
        </w:tc>
      </w:tr>
      <w:tr w:rsidR="0091757C" w14:paraId="0F16F9FC" w14:textId="77777777">
        <w:trPr>
          <w:trHeight w:val="300"/>
        </w:trPr>
        <w:tc>
          <w:tcPr>
            <w:tcW w:w="1834" w:type="dxa"/>
            <w:tcBorders>
              <w:top w:val="nil"/>
              <w:left w:val="nil"/>
              <w:bottom w:val="nil"/>
              <w:right w:val="nil"/>
            </w:tcBorders>
            <w:shd w:val="clear" w:color="auto" w:fill="auto"/>
            <w:noWrap/>
            <w:vAlign w:val="bottom"/>
            <w:hideMark/>
          </w:tcPr>
          <w:p w14:paraId="0F16F9F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9F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F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9F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9F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9F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9F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9FB" w14:textId="77777777" w:rsidR="00466B31" w:rsidRPr="004021A7" w:rsidRDefault="00D319C2" w:rsidP="008F676F">
            <w:pPr>
              <w:rPr>
                <w:rFonts w:ascii="Times New Roman" w:eastAsia="Times New Roman" w:hAnsi="Times New Roman" w:cs="Times New Roman"/>
                <w:sz w:val="20"/>
              </w:rPr>
            </w:pPr>
          </w:p>
        </w:tc>
      </w:tr>
      <w:tr w:rsidR="0091757C" w14:paraId="0F16FA05" w14:textId="77777777">
        <w:trPr>
          <w:trHeight w:val="300"/>
        </w:trPr>
        <w:tc>
          <w:tcPr>
            <w:tcW w:w="1834" w:type="dxa"/>
            <w:tcBorders>
              <w:top w:val="nil"/>
              <w:left w:val="nil"/>
              <w:bottom w:val="nil"/>
              <w:right w:val="nil"/>
            </w:tcBorders>
            <w:shd w:val="clear" w:color="auto" w:fill="auto"/>
            <w:noWrap/>
            <w:vAlign w:val="bottom"/>
            <w:hideMark/>
          </w:tcPr>
          <w:p w14:paraId="0F16F9F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9F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9F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0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0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0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0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04" w14:textId="77777777" w:rsidR="00466B31" w:rsidRPr="004021A7" w:rsidRDefault="00D319C2" w:rsidP="008F676F">
            <w:pPr>
              <w:rPr>
                <w:rFonts w:ascii="Times New Roman" w:eastAsia="Times New Roman" w:hAnsi="Times New Roman" w:cs="Times New Roman"/>
                <w:sz w:val="20"/>
              </w:rPr>
            </w:pPr>
          </w:p>
        </w:tc>
      </w:tr>
      <w:tr w:rsidR="0091757C" w14:paraId="0F16FA0D" w14:textId="77777777">
        <w:trPr>
          <w:trHeight w:val="300"/>
        </w:trPr>
        <w:tc>
          <w:tcPr>
            <w:tcW w:w="3506" w:type="dxa"/>
            <w:gridSpan w:val="2"/>
            <w:tcBorders>
              <w:top w:val="nil"/>
              <w:left w:val="nil"/>
              <w:bottom w:val="nil"/>
              <w:right w:val="nil"/>
            </w:tcBorders>
            <w:shd w:val="clear" w:color="auto" w:fill="auto"/>
            <w:noWrap/>
            <w:vAlign w:val="bottom"/>
            <w:hideMark/>
          </w:tcPr>
          <w:p w14:paraId="0F16FA0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A07"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A0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0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0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0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0C" w14:textId="77777777" w:rsidR="00466B31" w:rsidRPr="004021A7" w:rsidRDefault="00D319C2" w:rsidP="008F676F">
            <w:pPr>
              <w:rPr>
                <w:rFonts w:ascii="Times New Roman" w:eastAsia="Times New Roman" w:hAnsi="Times New Roman" w:cs="Times New Roman"/>
                <w:sz w:val="20"/>
              </w:rPr>
            </w:pPr>
          </w:p>
        </w:tc>
      </w:tr>
      <w:tr w:rsidR="0091757C" w14:paraId="0F16FA16" w14:textId="77777777">
        <w:trPr>
          <w:trHeight w:val="300"/>
        </w:trPr>
        <w:tc>
          <w:tcPr>
            <w:tcW w:w="1834" w:type="dxa"/>
            <w:tcBorders>
              <w:top w:val="nil"/>
              <w:left w:val="nil"/>
              <w:bottom w:val="nil"/>
              <w:right w:val="nil"/>
            </w:tcBorders>
            <w:shd w:val="clear" w:color="auto" w:fill="auto"/>
            <w:noWrap/>
            <w:vAlign w:val="bottom"/>
            <w:hideMark/>
          </w:tcPr>
          <w:p w14:paraId="0F16FA0E"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A0F"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A1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1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1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1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1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15" w14:textId="77777777" w:rsidR="00466B31" w:rsidRPr="004021A7" w:rsidRDefault="00D319C2" w:rsidP="008F676F">
            <w:pPr>
              <w:rPr>
                <w:rFonts w:ascii="Times New Roman" w:eastAsia="Times New Roman" w:hAnsi="Times New Roman" w:cs="Times New Roman"/>
                <w:sz w:val="20"/>
              </w:rPr>
            </w:pPr>
          </w:p>
        </w:tc>
      </w:tr>
      <w:tr w:rsidR="0091757C" w14:paraId="0F16FA1B" w14:textId="77777777">
        <w:trPr>
          <w:trHeight w:val="300"/>
        </w:trPr>
        <w:tc>
          <w:tcPr>
            <w:tcW w:w="1834" w:type="dxa"/>
            <w:tcBorders>
              <w:top w:val="nil"/>
              <w:left w:val="nil"/>
              <w:bottom w:val="nil"/>
              <w:right w:val="nil"/>
            </w:tcBorders>
            <w:shd w:val="clear" w:color="auto" w:fill="auto"/>
            <w:noWrap/>
            <w:vAlign w:val="bottom"/>
            <w:hideMark/>
          </w:tcPr>
          <w:p w14:paraId="0F16FA17"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A1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13 ως έχει   ΔΕΚΤΟ ΚΑΤΑ ΠΛΕΙΟΨΗΦΙΑ</w:t>
            </w:r>
          </w:p>
        </w:tc>
        <w:tc>
          <w:tcPr>
            <w:tcW w:w="84" w:type="dxa"/>
            <w:tcBorders>
              <w:top w:val="nil"/>
              <w:left w:val="nil"/>
              <w:bottom w:val="nil"/>
              <w:right w:val="nil"/>
            </w:tcBorders>
            <w:shd w:val="clear" w:color="auto" w:fill="auto"/>
            <w:noWrap/>
            <w:vAlign w:val="bottom"/>
            <w:hideMark/>
          </w:tcPr>
          <w:p w14:paraId="0F16FA19"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A1A" w14:textId="77777777" w:rsidR="00466B31" w:rsidRPr="004021A7" w:rsidRDefault="00D319C2" w:rsidP="008F676F">
            <w:pPr>
              <w:rPr>
                <w:rFonts w:ascii="Calibri" w:eastAsia="Times New Roman" w:hAnsi="Calibri" w:cs="Calibri"/>
                <w:color w:val="000000"/>
                <w:szCs w:val="24"/>
              </w:rPr>
            </w:pPr>
          </w:p>
        </w:tc>
      </w:tr>
      <w:tr w:rsidR="0091757C" w14:paraId="0F16FA24" w14:textId="77777777">
        <w:trPr>
          <w:trHeight w:val="300"/>
        </w:trPr>
        <w:tc>
          <w:tcPr>
            <w:tcW w:w="1834" w:type="dxa"/>
            <w:tcBorders>
              <w:top w:val="nil"/>
              <w:left w:val="nil"/>
              <w:bottom w:val="nil"/>
              <w:right w:val="nil"/>
            </w:tcBorders>
            <w:shd w:val="clear" w:color="auto" w:fill="auto"/>
            <w:noWrap/>
            <w:vAlign w:val="bottom"/>
            <w:hideMark/>
          </w:tcPr>
          <w:p w14:paraId="0F16FA1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A1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1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1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2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2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2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23" w14:textId="77777777" w:rsidR="00466B31" w:rsidRPr="004021A7" w:rsidRDefault="00D319C2" w:rsidP="008F676F">
            <w:pPr>
              <w:rPr>
                <w:rFonts w:ascii="Times New Roman" w:eastAsia="Times New Roman" w:hAnsi="Times New Roman" w:cs="Times New Roman"/>
                <w:sz w:val="20"/>
              </w:rPr>
            </w:pPr>
          </w:p>
        </w:tc>
      </w:tr>
      <w:tr w:rsidR="0091757C" w14:paraId="0F16FA2D" w14:textId="77777777">
        <w:trPr>
          <w:trHeight w:val="300"/>
        </w:trPr>
        <w:tc>
          <w:tcPr>
            <w:tcW w:w="1834" w:type="dxa"/>
            <w:tcBorders>
              <w:top w:val="nil"/>
              <w:left w:val="nil"/>
              <w:bottom w:val="nil"/>
              <w:right w:val="nil"/>
            </w:tcBorders>
            <w:shd w:val="clear" w:color="auto" w:fill="auto"/>
            <w:noWrap/>
            <w:vAlign w:val="bottom"/>
            <w:hideMark/>
          </w:tcPr>
          <w:p w14:paraId="0F16FA2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A2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2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2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2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2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2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2C" w14:textId="77777777" w:rsidR="00466B31" w:rsidRPr="004021A7" w:rsidRDefault="00D319C2" w:rsidP="008F676F">
            <w:pPr>
              <w:rPr>
                <w:rFonts w:ascii="Times New Roman" w:eastAsia="Times New Roman" w:hAnsi="Times New Roman" w:cs="Times New Roman"/>
                <w:sz w:val="20"/>
              </w:rPr>
            </w:pPr>
          </w:p>
        </w:tc>
      </w:tr>
      <w:tr w:rsidR="0091757C" w14:paraId="0F16FA36" w14:textId="77777777">
        <w:trPr>
          <w:trHeight w:val="300"/>
        </w:trPr>
        <w:tc>
          <w:tcPr>
            <w:tcW w:w="1834" w:type="dxa"/>
            <w:tcBorders>
              <w:top w:val="nil"/>
              <w:left w:val="nil"/>
              <w:bottom w:val="nil"/>
              <w:right w:val="nil"/>
            </w:tcBorders>
            <w:shd w:val="clear" w:color="auto" w:fill="auto"/>
            <w:noWrap/>
            <w:vAlign w:val="bottom"/>
            <w:hideMark/>
          </w:tcPr>
          <w:p w14:paraId="0F16FA2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A2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3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3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3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3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3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35" w14:textId="77777777" w:rsidR="00466B31" w:rsidRPr="004021A7" w:rsidRDefault="00D319C2" w:rsidP="008F676F">
            <w:pPr>
              <w:rPr>
                <w:rFonts w:ascii="Times New Roman" w:eastAsia="Times New Roman" w:hAnsi="Times New Roman" w:cs="Times New Roman"/>
                <w:sz w:val="20"/>
              </w:rPr>
            </w:pPr>
          </w:p>
        </w:tc>
      </w:tr>
      <w:tr w:rsidR="0091757C" w14:paraId="0F16FA3F" w14:textId="77777777">
        <w:trPr>
          <w:trHeight w:val="300"/>
        </w:trPr>
        <w:tc>
          <w:tcPr>
            <w:tcW w:w="1834" w:type="dxa"/>
            <w:tcBorders>
              <w:top w:val="nil"/>
              <w:left w:val="nil"/>
              <w:bottom w:val="nil"/>
              <w:right w:val="nil"/>
            </w:tcBorders>
            <w:shd w:val="clear" w:color="auto" w:fill="auto"/>
            <w:noWrap/>
            <w:vAlign w:val="bottom"/>
            <w:hideMark/>
          </w:tcPr>
          <w:p w14:paraId="0F16FA3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A3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3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3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3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3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3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3E" w14:textId="77777777" w:rsidR="00466B31" w:rsidRPr="004021A7" w:rsidRDefault="00D319C2" w:rsidP="008F676F">
            <w:pPr>
              <w:rPr>
                <w:rFonts w:ascii="Times New Roman" w:eastAsia="Times New Roman" w:hAnsi="Times New Roman" w:cs="Times New Roman"/>
                <w:sz w:val="20"/>
              </w:rPr>
            </w:pPr>
          </w:p>
        </w:tc>
      </w:tr>
      <w:tr w:rsidR="0091757C" w14:paraId="0F16FA48" w14:textId="77777777">
        <w:trPr>
          <w:trHeight w:val="300"/>
        </w:trPr>
        <w:tc>
          <w:tcPr>
            <w:tcW w:w="1834" w:type="dxa"/>
            <w:tcBorders>
              <w:top w:val="nil"/>
              <w:left w:val="nil"/>
              <w:bottom w:val="nil"/>
              <w:right w:val="nil"/>
            </w:tcBorders>
            <w:shd w:val="clear" w:color="auto" w:fill="auto"/>
            <w:noWrap/>
            <w:vAlign w:val="bottom"/>
            <w:hideMark/>
          </w:tcPr>
          <w:p w14:paraId="0F16FA4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A4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4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4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A4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4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4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47" w14:textId="77777777" w:rsidR="00466B31" w:rsidRPr="004021A7" w:rsidRDefault="00D319C2" w:rsidP="008F676F">
            <w:pPr>
              <w:rPr>
                <w:rFonts w:ascii="Times New Roman" w:eastAsia="Times New Roman" w:hAnsi="Times New Roman" w:cs="Times New Roman"/>
                <w:sz w:val="20"/>
              </w:rPr>
            </w:pPr>
          </w:p>
        </w:tc>
      </w:tr>
      <w:tr w:rsidR="0091757C" w14:paraId="0F16FA51" w14:textId="77777777">
        <w:trPr>
          <w:trHeight w:val="300"/>
        </w:trPr>
        <w:tc>
          <w:tcPr>
            <w:tcW w:w="1834" w:type="dxa"/>
            <w:tcBorders>
              <w:top w:val="nil"/>
              <w:left w:val="nil"/>
              <w:bottom w:val="nil"/>
              <w:right w:val="nil"/>
            </w:tcBorders>
            <w:shd w:val="clear" w:color="auto" w:fill="auto"/>
            <w:noWrap/>
            <w:vAlign w:val="bottom"/>
            <w:hideMark/>
          </w:tcPr>
          <w:p w14:paraId="0F16FA4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A4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4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4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4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4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4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50" w14:textId="77777777" w:rsidR="00466B31" w:rsidRPr="004021A7" w:rsidRDefault="00D319C2" w:rsidP="008F676F">
            <w:pPr>
              <w:rPr>
                <w:rFonts w:ascii="Times New Roman" w:eastAsia="Times New Roman" w:hAnsi="Times New Roman" w:cs="Times New Roman"/>
                <w:sz w:val="20"/>
              </w:rPr>
            </w:pPr>
          </w:p>
        </w:tc>
      </w:tr>
      <w:tr w:rsidR="0091757C" w14:paraId="0F16FA5A" w14:textId="77777777">
        <w:trPr>
          <w:trHeight w:val="300"/>
        </w:trPr>
        <w:tc>
          <w:tcPr>
            <w:tcW w:w="1834" w:type="dxa"/>
            <w:tcBorders>
              <w:top w:val="nil"/>
              <w:left w:val="nil"/>
              <w:bottom w:val="nil"/>
              <w:right w:val="nil"/>
            </w:tcBorders>
            <w:shd w:val="clear" w:color="auto" w:fill="auto"/>
            <w:noWrap/>
            <w:vAlign w:val="bottom"/>
            <w:hideMark/>
          </w:tcPr>
          <w:p w14:paraId="0F16FA5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A5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5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5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5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5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5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59" w14:textId="77777777" w:rsidR="00466B31" w:rsidRPr="004021A7" w:rsidRDefault="00D319C2" w:rsidP="008F676F">
            <w:pPr>
              <w:rPr>
                <w:rFonts w:ascii="Times New Roman" w:eastAsia="Times New Roman" w:hAnsi="Times New Roman" w:cs="Times New Roman"/>
                <w:sz w:val="20"/>
              </w:rPr>
            </w:pPr>
          </w:p>
        </w:tc>
      </w:tr>
      <w:tr w:rsidR="0091757C" w14:paraId="0F16FA62" w14:textId="77777777">
        <w:trPr>
          <w:trHeight w:val="300"/>
        </w:trPr>
        <w:tc>
          <w:tcPr>
            <w:tcW w:w="3506" w:type="dxa"/>
            <w:gridSpan w:val="2"/>
            <w:tcBorders>
              <w:top w:val="nil"/>
              <w:left w:val="nil"/>
              <w:bottom w:val="nil"/>
              <w:right w:val="nil"/>
            </w:tcBorders>
            <w:shd w:val="clear" w:color="auto" w:fill="auto"/>
            <w:noWrap/>
            <w:vAlign w:val="bottom"/>
            <w:hideMark/>
          </w:tcPr>
          <w:p w14:paraId="0F16FA5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A5C"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A5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5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5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6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61" w14:textId="77777777" w:rsidR="00466B31" w:rsidRPr="004021A7" w:rsidRDefault="00D319C2" w:rsidP="008F676F">
            <w:pPr>
              <w:rPr>
                <w:rFonts w:ascii="Times New Roman" w:eastAsia="Times New Roman" w:hAnsi="Times New Roman" w:cs="Times New Roman"/>
                <w:sz w:val="20"/>
              </w:rPr>
            </w:pPr>
          </w:p>
        </w:tc>
      </w:tr>
      <w:tr w:rsidR="0091757C" w14:paraId="0F16FA6B" w14:textId="77777777">
        <w:trPr>
          <w:trHeight w:val="300"/>
        </w:trPr>
        <w:tc>
          <w:tcPr>
            <w:tcW w:w="1834" w:type="dxa"/>
            <w:tcBorders>
              <w:top w:val="nil"/>
              <w:left w:val="nil"/>
              <w:bottom w:val="nil"/>
              <w:right w:val="nil"/>
            </w:tcBorders>
            <w:shd w:val="clear" w:color="auto" w:fill="auto"/>
            <w:noWrap/>
            <w:vAlign w:val="bottom"/>
            <w:hideMark/>
          </w:tcPr>
          <w:p w14:paraId="0F16FA63"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A64"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A6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6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6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6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6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6A" w14:textId="77777777" w:rsidR="00466B31" w:rsidRPr="004021A7" w:rsidRDefault="00D319C2" w:rsidP="008F676F">
            <w:pPr>
              <w:rPr>
                <w:rFonts w:ascii="Times New Roman" w:eastAsia="Times New Roman" w:hAnsi="Times New Roman" w:cs="Times New Roman"/>
                <w:sz w:val="20"/>
              </w:rPr>
            </w:pPr>
          </w:p>
        </w:tc>
      </w:tr>
      <w:tr w:rsidR="0091757C" w14:paraId="0F16FA70" w14:textId="77777777">
        <w:trPr>
          <w:trHeight w:val="300"/>
        </w:trPr>
        <w:tc>
          <w:tcPr>
            <w:tcW w:w="1834" w:type="dxa"/>
            <w:tcBorders>
              <w:top w:val="nil"/>
              <w:left w:val="nil"/>
              <w:bottom w:val="nil"/>
              <w:right w:val="nil"/>
            </w:tcBorders>
            <w:shd w:val="clear" w:color="auto" w:fill="auto"/>
            <w:noWrap/>
            <w:vAlign w:val="bottom"/>
            <w:hideMark/>
          </w:tcPr>
          <w:p w14:paraId="0F16FA6C"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A6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14 ως έχει   ΔΕΚΤΟ ΚΑΤΑ ΠΛΕΙΟΨΗΦΙΑ</w:t>
            </w:r>
          </w:p>
        </w:tc>
        <w:tc>
          <w:tcPr>
            <w:tcW w:w="84" w:type="dxa"/>
            <w:tcBorders>
              <w:top w:val="nil"/>
              <w:left w:val="nil"/>
              <w:bottom w:val="nil"/>
              <w:right w:val="nil"/>
            </w:tcBorders>
            <w:shd w:val="clear" w:color="auto" w:fill="auto"/>
            <w:noWrap/>
            <w:vAlign w:val="bottom"/>
            <w:hideMark/>
          </w:tcPr>
          <w:p w14:paraId="0F16FA6E"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A6F" w14:textId="77777777" w:rsidR="00466B31" w:rsidRPr="004021A7" w:rsidRDefault="00D319C2" w:rsidP="008F676F">
            <w:pPr>
              <w:rPr>
                <w:rFonts w:ascii="Calibri" w:eastAsia="Times New Roman" w:hAnsi="Calibri" w:cs="Calibri"/>
                <w:color w:val="000000"/>
                <w:szCs w:val="24"/>
              </w:rPr>
            </w:pPr>
          </w:p>
        </w:tc>
      </w:tr>
      <w:tr w:rsidR="0091757C" w14:paraId="0F16FA79" w14:textId="77777777">
        <w:trPr>
          <w:trHeight w:val="300"/>
        </w:trPr>
        <w:tc>
          <w:tcPr>
            <w:tcW w:w="1834" w:type="dxa"/>
            <w:tcBorders>
              <w:top w:val="nil"/>
              <w:left w:val="nil"/>
              <w:bottom w:val="nil"/>
              <w:right w:val="nil"/>
            </w:tcBorders>
            <w:shd w:val="clear" w:color="auto" w:fill="auto"/>
            <w:noWrap/>
            <w:vAlign w:val="bottom"/>
            <w:hideMark/>
          </w:tcPr>
          <w:p w14:paraId="0F16FA7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A7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7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7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7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7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7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78" w14:textId="77777777" w:rsidR="00466B31" w:rsidRPr="004021A7" w:rsidRDefault="00D319C2" w:rsidP="008F676F">
            <w:pPr>
              <w:rPr>
                <w:rFonts w:ascii="Times New Roman" w:eastAsia="Times New Roman" w:hAnsi="Times New Roman" w:cs="Times New Roman"/>
                <w:sz w:val="20"/>
              </w:rPr>
            </w:pPr>
          </w:p>
        </w:tc>
      </w:tr>
      <w:tr w:rsidR="0091757C" w14:paraId="0F16FA82" w14:textId="77777777">
        <w:trPr>
          <w:trHeight w:val="300"/>
        </w:trPr>
        <w:tc>
          <w:tcPr>
            <w:tcW w:w="1834" w:type="dxa"/>
            <w:tcBorders>
              <w:top w:val="nil"/>
              <w:left w:val="nil"/>
              <w:bottom w:val="nil"/>
              <w:right w:val="nil"/>
            </w:tcBorders>
            <w:shd w:val="clear" w:color="auto" w:fill="auto"/>
            <w:noWrap/>
            <w:vAlign w:val="bottom"/>
            <w:hideMark/>
          </w:tcPr>
          <w:p w14:paraId="0F16FA7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A7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7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7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A7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7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8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81" w14:textId="77777777" w:rsidR="00466B31" w:rsidRPr="004021A7" w:rsidRDefault="00D319C2" w:rsidP="008F676F">
            <w:pPr>
              <w:rPr>
                <w:rFonts w:ascii="Times New Roman" w:eastAsia="Times New Roman" w:hAnsi="Times New Roman" w:cs="Times New Roman"/>
                <w:sz w:val="20"/>
              </w:rPr>
            </w:pPr>
          </w:p>
        </w:tc>
      </w:tr>
      <w:tr w:rsidR="0091757C" w14:paraId="0F16FA8B" w14:textId="77777777">
        <w:trPr>
          <w:trHeight w:val="300"/>
        </w:trPr>
        <w:tc>
          <w:tcPr>
            <w:tcW w:w="1834" w:type="dxa"/>
            <w:tcBorders>
              <w:top w:val="nil"/>
              <w:left w:val="nil"/>
              <w:bottom w:val="nil"/>
              <w:right w:val="nil"/>
            </w:tcBorders>
            <w:shd w:val="clear" w:color="auto" w:fill="auto"/>
            <w:noWrap/>
            <w:vAlign w:val="bottom"/>
            <w:hideMark/>
          </w:tcPr>
          <w:p w14:paraId="0F16FA8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A8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8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8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8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8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8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8A" w14:textId="77777777" w:rsidR="00466B31" w:rsidRPr="004021A7" w:rsidRDefault="00D319C2" w:rsidP="008F676F">
            <w:pPr>
              <w:rPr>
                <w:rFonts w:ascii="Times New Roman" w:eastAsia="Times New Roman" w:hAnsi="Times New Roman" w:cs="Times New Roman"/>
                <w:sz w:val="20"/>
              </w:rPr>
            </w:pPr>
          </w:p>
        </w:tc>
      </w:tr>
      <w:tr w:rsidR="0091757C" w14:paraId="0F16FA94" w14:textId="77777777">
        <w:trPr>
          <w:trHeight w:val="300"/>
        </w:trPr>
        <w:tc>
          <w:tcPr>
            <w:tcW w:w="1834" w:type="dxa"/>
            <w:tcBorders>
              <w:top w:val="nil"/>
              <w:left w:val="nil"/>
              <w:bottom w:val="nil"/>
              <w:right w:val="nil"/>
            </w:tcBorders>
            <w:shd w:val="clear" w:color="auto" w:fill="auto"/>
            <w:noWrap/>
            <w:vAlign w:val="bottom"/>
            <w:hideMark/>
          </w:tcPr>
          <w:p w14:paraId="0F16FA8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A8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8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8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9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9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9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93" w14:textId="77777777" w:rsidR="00466B31" w:rsidRPr="004021A7" w:rsidRDefault="00D319C2" w:rsidP="008F676F">
            <w:pPr>
              <w:rPr>
                <w:rFonts w:ascii="Times New Roman" w:eastAsia="Times New Roman" w:hAnsi="Times New Roman" w:cs="Times New Roman"/>
                <w:sz w:val="20"/>
              </w:rPr>
            </w:pPr>
          </w:p>
        </w:tc>
      </w:tr>
      <w:tr w:rsidR="0091757C" w14:paraId="0F16FA9D" w14:textId="77777777">
        <w:trPr>
          <w:trHeight w:val="300"/>
        </w:trPr>
        <w:tc>
          <w:tcPr>
            <w:tcW w:w="1834" w:type="dxa"/>
            <w:tcBorders>
              <w:top w:val="nil"/>
              <w:left w:val="nil"/>
              <w:bottom w:val="nil"/>
              <w:right w:val="nil"/>
            </w:tcBorders>
            <w:shd w:val="clear" w:color="auto" w:fill="auto"/>
            <w:noWrap/>
            <w:vAlign w:val="bottom"/>
            <w:hideMark/>
          </w:tcPr>
          <w:p w14:paraId="0F16FA9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A9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9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9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9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9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9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9C" w14:textId="77777777" w:rsidR="00466B31" w:rsidRPr="004021A7" w:rsidRDefault="00D319C2" w:rsidP="008F676F">
            <w:pPr>
              <w:rPr>
                <w:rFonts w:ascii="Times New Roman" w:eastAsia="Times New Roman" w:hAnsi="Times New Roman" w:cs="Times New Roman"/>
                <w:sz w:val="20"/>
              </w:rPr>
            </w:pPr>
          </w:p>
        </w:tc>
      </w:tr>
      <w:tr w:rsidR="0091757C" w14:paraId="0F16FAA6" w14:textId="77777777">
        <w:trPr>
          <w:trHeight w:val="300"/>
        </w:trPr>
        <w:tc>
          <w:tcPr>
            <w:tcW w:w="1834" w:type="dxa"/>
            <w:tcBorders>
              <w:top w:val="nil"/>
              <w:left w:val="nil"/>
              <w:bottom w:val="nil"/>
              <w:right w:val="nil"/>
            </w:tcBorders>
            <w:shd w:val="clear" w:color="auto" w:fill="auto"/>
            <w:noWrap/>
            <w:vAlign w:val="bottom"/>
            <w:hideMark/>
          </w:tcPr>
          <w:p w14:paraId="0F16FA9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A9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A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A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A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A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A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A5" w14:textId="77777777" w:rsidR="00466B31" w:rsidRPr="004021A7" w:rsidRDefault="00D319C2" w:rsidP="008F676F">
            <w:pPr>
              <w:rPr>
                <w:rFonts w:ascii="Times New Roman" w:eastAsia="Times New Roman" w:hAnsi="Times New Roman" w:cs="Times New Roman"/>
                <w:sz w:val="20"/>
              </w:rPr>
            </w:pPr>
          </w:p>
        </w:tc>
      </w:tr>
      <w:tr w:rsidR="0091757C" w14:paraId="0F16FAAF" w14:textId="77777777">
        <w:trPr>
          <w:trHeight w:val="300"/>
        </w:trPr>
        <w:tc>
          <w:tcPr>
            <w:tcW w:w="1834" w:type="dxa"/>
            <w:tcBorders>
              <w:top w:val="nil"/>
              <w:left w:val="nil"/>
              <w:bottom w:val="nil"/>
              <w:right w:val="nil"/>
            </w:tcBorders>
            <w:shd w:val="clear" w:color="auto" w:fill="auto"/>
            <w:noWrap/>
            <w:vAlign w:val="bottom"/>
            <w:hideMark/>
          </w:tcPr>
          <w:p w14:paraId="0F16FAA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AA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A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A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A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A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A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AE" w14:textId="77777777" w:rsidR="00466B31" w:rsidRPr="004021A7" w:rsidRDefault="00D319C2" w:rsidP="008F676F">
            <w:pPr>
              <w:rPr>
                <w:rFonts w:ascii="Times New Roman" w:eastAsia="Times New Roman" w:hAnsi="Times New Roman" w:cs="Times New Roman"/>
                <w:sz w:val="20"/>
              </w:rPr>
            </w:pPr>
          </w:p>
        </w:tc>
      </w:tr>
      <w:tr w:rsidR="0091757C" w14:paraId="0F16FAB7" w14:textId="77777777">
        <w:trPr>
          <w:trHeight w:val="300"/>
        </w:trPr>
        <w:tc>
          <w:tcPr>
            <w:tcW w:w="3506" w:type="dxa"/>
            <w:gridSpan w:val="2"/>
            <w:tcBorders>
              <w:top w:val="nil"/>
              <w:left w:val="nil"/>
              <w:bottom w:val="nil"/>
              <w:right w:val="nil"/>
            </w:tcBorders>
            <w:shd w:val="clear" w:color="auto" w:fill="auto"/>
            <w:noWrap/>
            <w:vAlign w:val="bottom"/>
            <w:hideMark/>
          </w:tcPr>
          <w:p w14:paraId="0F16FAB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AB1"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AB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B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B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B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B6" w14:textId="77777777" w:rsidR="00466B31" w:rsidRPr="004021A7" w:rsidRDefault="00D319C2" w:rsidP="008F676F">
            <w:pPr>
              <w:rPr>
                <w:rFonts w:ascii="Times New Roman" w:eastAsia="Times New Roman" w:hAnsi="Times New Roman" w:cs="Times New Roman"/>
                <w:sz w:val="20"/>
              </w:rPr>
            </w:pPr>
          </w:p>
        </w:tc>
      </w:tr>
      <w:tr w:rsidR="0091757C" w14:paraId="0F16FAC0" w14:textId="77777777">
        <w:trPr>
          <w:trHeight w:val="300"/>
        </w:trPr>
        <w:tc>
          <w:tcPr>
            <w:tcW w:w="1834" w:type="dxa"/>
            <w:tcBorders>
              <w:top w:val="nil"/>
              <w:left w:val="nil"/>
              <w:bottom w:val="nil"/>
              <w:right w:val="nil"/>
            </w:tcBorders>
            <w:shd w:val="clear" w:color="auto" w:fill="auto"/>
            <w:noWrap/>
            <w:vAlign w:val="bottom"/>
            <w:hideMark/>
          </w:tcPr>
          <w:p w14:paraId="0F16FAB8"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AB9"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AB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B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B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B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B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BF" w14:textId="77777777" w:rsidR="00466B31" w:rsidRPr="004021A7" w:rsidRDefault="00D319C2" w:rsidP="008F676F">
            <w:pPr>
              <w:rPr>
                <w:rFonts w:ascii="Times New Roman" w:eastAsia="Times New Roman" w:hAnsi="Times New Roman" w:cs="Times New Roman"/>
                <w:sz w:val="20"/>
              </w:rPr>
            </w:pPr>
          </w:p>
        </w:tc>
      </w:tr>
      <w:tr w:rsidR="0091757C" w14:paraId="0F16FAC5" w14:textId="77777777">
        <w:trPr>
          <w:trHeight w:val="300"/>
        </w:trPr>
        <w:tc>
          <w:tcPr>
            <w:tcW w:w="1834" w:type="dxa"/>
            <w:tcBorders>
              <w:top w:val="nil"/>
              <w:left w:val="nil"/>
              <w:bottom w:val="nil"/>
              <w:right w:val="nil"/>
            </w:tcBorders>
            <w:shd w:val="clear" w:color="auto" w:fill="auto"/>
            <w:noWrap/>
            <w:vAlign w:val="bottom"/>
            <w:hideMark/>
          </w:tcPr>
          <w:p w14:paraId="0F16FAC1"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AC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15 ως έχει   ΔΕΚΤΟ ΚΑΤΑ ΠΛΕΙΟΨΗΦΙΑ</w:t>
            </w:r>
          </w:p>
        </w:tc>
        <w:tc>
          <w:tcPr>
            <w:tcW w:w="84" w:type="dxa"/>
            <w:tcBorders>
              <w:top w:val="nil"/>
              <w:left w:val="nil"/>
              <w:bottom w:val="nil"/>
              <w:right w:val="nil"/>
            </w:tcBorders>
            <w:shd w:val="clear" w:color="auto" w:fill="auto"/>
            <w:noWrap/>
            <w:vAlign w:val="bottom"/>
            <w:hideMark/>
          </w:tcPr>
          <w:p w14:paraId="0F16FAC3"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AC4" w14:textId="77777777" w:rsidR="00466B31" w:rsidRPr="004021A7" w:rsidRDefault="00D319C2" w:rsidP="008F676F">
            <w:pPr>
              <w:rPr>
                <w:rFonts w:ascii="Calibri" w:eastAsia="Times New Roman" w:hAnsi="Calibri" w:cs="Calibri"/>
                <w:color w:val="000000"/>
                <w:szCs w:val="24"/>
              </w:rPr>
            </w:pPr>
          </w:p>
        </w:tc>
      </w:tr>
      <w:tr w:rsidR="0091757C" w14:paraId="0F16FACE" w14:textId="77777777">
        <w:trPr>
          <w:trHeight w:val="300"/>
        </w:trPr>
        <w:tc>
          <w:tcPr>
            <w:tcW w:w="1834" w:type="dxa"/>
            <w:tcBorders>
              <w:top w:val="nil"/>
              <w:left w:val="nil"/>
              <w:bottom w:val="nil"/>
              <w:right w:val="nil"/>
            </w:tcBorders>
            <w:shd w:val="clear" w:color="auto" w:fill="auto"/>
            <w:noWrap/>
            <w:vAlign w:val="bottom"/>
            <w:hideMark/>
          </w:tcPr>
          <w:p w14:paraId="0F16FAC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AC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C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C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C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C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C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CD" w14:textId="77777777" w:rsidR="00466B31" w:rsidRPr="004021A7" w:rsidRDefault="00D319C2" w:rsidP="008F676F">
            <w:pPr>
              <w:rPr>
                <w:rFonts w:ascii="Times New Roman" w:eastAsia="Times New Roman" w:hAnsi="Times New Roman" w:cs="Times New Roman"/>
                <w:sz w:val="20"/>
              </w:rPr>
            </w:pPr>
          </w:p>
        </w:tc>
      </w:tr>
      <w:tr w:rsidR="0091757C" w14:paraId="0F16FAD7" w14:textId="77777777">
        <w:trPr>
          <w:trHeight w:val="300"/>
        </w:trPr>
        <w:tc>
          <w:tcPr>
            <w:tcW w:w="1834" w:type="dxa"/>
            <w:tcBorders>
              <w:top w:val="nil"/>
              <w:left w:val="nil"/>
              <w:bottom w:val="nil"/>
              <w:right w:val="nil"/>
            </w:tcBorders>
            <w:shd w:val="clear" w:color="auto" w:fill="auto"/>
            <w:noWrap/>
            <w:vAlign w:val="bottom"/>
            <w:hideMark/>
          </w:tcPr>
          <w:p w14:paraId="0F16FAC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AD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D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D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D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D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D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D6" w14:textId="77777777" w:rsidR="00466B31" w:rsidRPr="004021A7" w:rsidRDefault="00D319C2" w:rsidP="008F676F">
            <w:pPr>
              <w:rPr>
                <w:rFonts w:ascii="Times New Roman" w:eastAsia="Times New Roman" w:hAnsi="Times New Roman" w:cs="Times New Roman"/>
                <w:sz w:val="20"/>
              </w:rPr>
            </w:pPr>
          </w:p>
        </w:tc>
      </w:tr>
      <w:tr w:rsidR="0091757C" w14:paraId="0F16FAE0" w14:textId="77777777">
        <w:trPr>
          <w:trHeight w:val="300"/>
        </w:trPr>
        <w:tc>
          <w:tcPr>
            <w:tcW w:w="1834" w:type="dxa"/>
            <w:tcBorders>
              <w:top w:val="nil"/>
              <w:left w:val="nil"/>
              <w:bottom w:val="nil"/>
              <w:right w:val="nil"/>
            </w:tcBorders>
            <w:shd w:val="clear" w:color="auto" w:fill="auto"/>
            <w:noWrap/>
            <w:vAlign w:val="bottom"/>
            <w:hideMark/>
          </w:tcPr>
          <w:p w14:paraId="0F16FAD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AD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D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D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D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D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D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DF" w14:textId="77777777" w:rsidR="00466B31" w:rsidRPr="004021A7" w:rsidRDefault="00D319C2" w:rsidP="008F676F">
            <w:pPr>
              <w:rPr>
                <w:rFonts w:ascii="Times New Roman" w:eastAsia="Times New Roman" w:hAnsi="Times New Roman" w:cs="Times New Roman"/>
                <w:sz w:val="20"/>
              </w:rPr>
            </w:pPr>
          </w:p>
        </w:tc>
      </w:tr>
      <w:tr w:rsidR="0091757C" w14:paraId="0F16FAE9" w14:textId="77777777">
        <w:trPr>
          <w:trHeight w:val="300"/>
        </w:trPr>
        <w:tc>
          <w:tcPr>
            <w:tcW w:w="1834" w:type="dxa"/>
            <w:tcBorders>
              <w:top w:val="nil"/>
              <w:left w:val="nil"/>
              <w:bottom w:val="nil"/>
              <w:right w:val="nil"/>
            </w:tcBorders>
            <w:shd w:val="clear" w:color="auto" w:fill="auto"/>
            <w:noWrap/>
            <w:vAlign w:val="bottom"/>
            <w:hideMark/>
          </w:tcPr>
          <w:p w14:paraId="0F16FAE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AE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E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E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AE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E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E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E8" w14:textId="77777777" w:rsidR="00466B31" w:rsidRPr="004021A7" w:rsidRDefault="00D319C2" w:rsidP="008F676F">
            <w:pPr>
              <w:rPr>
                <w:rFonts w:ascii="Times New Roman" w:eastAsia="Times New Roman" w:hAnsi="Times New Roman" w:cs="Times New Roman"/>
                <w:sz w:val="20"/>
              </w:rPr>
            </w:pPr>
          </w:p>
        </w:tc>
      </w:tr>
      <w:tr w:rsidR="0091757C" w14:paraId="0F16FAF2" w14:textId="77777777">
        <w:trPr>
          <w:trHeight w:val="300"/>
        </w:trPr>
        <w:tc>
          <w:tcPr>
            <w:tcW w:w="1834" w:type="dxa"/>
            <w:tcBorders>
              <w:top w:val="nil"/>
              <w:left w:val="nil"/>
              <w:bottom w:val="nil"/>
              <w:right w:val="nil"/>
            </w:tcBorders>
            <w:shd w:val="clear" w:color="auto" w:fill="auto"/>
            <w:noWrap/>
            <w:vAlign w:val="bottom"/>
            <w:hideMark/>
          </w:tcPr>
          <w:p w14:paraId="0F16FAE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AE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E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E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E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E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F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F1" w14:textId="77777777" w:rsidR="00466B31" w:rsidRPr="004021A7" w:rsidRDefault="00D319C2" w:rsidP="008F676F">
            <w:pPr>
              <w:rPr>
                <w:rFonts w:ascii="Times New Roman" w:eastAsia="Times New Roman" w:hAnsi="Times New Roman" w:cs="Times New Roman"/>
                <w:sz w:val="20"/>
              </w:rPr>
            </w:pPr>
          </w:p>
        </w:tc>
      </w:tr>
      <w:tr w:rsidR="0091757C" w14:paraId="0F16FAFB" w14:textId="77777777">
        <w:trPr>
          <w:trHeight w:val="300"/>
        </w:trPr>
        <w:tc>
          <w:tcPr>
            <w:tcW w:w="1834" w:type="dxa"/>
            <w:tcBorders>
              <w:top w:val="nil"/>
              <w:left w:val="nil"/>
              <w:bottom w:val="nil"/>
              <w:right w:val="nil"/>
            </w:tcBorders>
            <w:shd w:val="clear" w:color="auto" w:fill="auto"/>
            <w:noWrap/>
            <w:vAlign w:val="bottom"/>
            <w:hideMark/>
          </w:tcPr>
          <w:p w14:paraId="0F16FAF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AF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F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F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AF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AF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AF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AFA" w14:textId="77777777" w:rsidR="00466B31" w:rsidRPr="004021A7" w:rsidRDefault="00D319C2" w:rsidP="008F676F">
            <w:pPr>
              <w:rPr>
                <w:rFonts w:ascii="Times New Roman" w:eastAsia="Times New Roman" w:hAnsi="Times New Roman" w:cs="Times New Roman"/>
                <w:sz w:val="20"/>
              </w:rPr>
            </w:pPr>
          </w:p>
        </w:tc>
      </w:tr>
      <w:tr w:rsidR="0091757C" w14:paraId="0F16FB04" w14:textId="77777777">
        <w:trPr>
          <w:trHeight w:val="300"/>
        </w:trPr>
        <w:tc>
          <w:tcPr>
            <w:tcW w:w="1834" w:type="dxa"/>
            <w:tcBorders>
              <w:top w:val="nil"/>
              <w:left w:val="nil"/>
              <w:bottom w:val="nil"/>
              <w:right w:val="nil"/>
            </w:tcBorders>
            <w:shd w:val="clear" w:color="auto" w:fill="auto"/>
            <w:noWrap/>
            <w:vAlign w:val="bottom"/>
            <w:hideMark/>
          </w:tcPr>
          <w:p w14:paraId="0F16FAF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AF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AF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AF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0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0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0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03" w14:textId="77777777" w:rsidR="00466B31" w:rsidRPr="004021A7" w:rsidRDefault="00D319C2" w:rsidP="008F676F">
            <w:pPr>
              <w:rPr>
                <w:rFonts w:ascii="Times New Roman" w:eastAsia="Times New Roman" w:hAnsi="Times New Roman" w:cs="Times New Roman"/>
                <w:sz w:val="20"/>
              </w:rPr>
            </w:pPr>
          </w:p>
        </w:tc>
      </w:tr>
      <w:tr w:rsidR="0091757C" w14:paraId="0F16FB0C" w14:textId="77777777">
        <w:trPr>
          <w:trHeight w:val="300"/>
        </w:trPr>
        <w:tc>
          <w:tcPr>
            <w:tcW w:w="3506" w:type="dxa"/>
            <w:gridSpan w:val="2"/>
            <w:tcBorders>
              <w:top w:val="nil"/>
              <w:left w:val="nil"/>
              <w:bottom w:val="nil"/>
              <w:right w:val="nil"/>
            </w:tcBorders>
            <w:shd w:val="clear" w:color="auto" w:fill="auto"/>
            <w:noWrap/>
            <w:vAlign w:val="bottom"/>
            <w:hideMark/>
          </w:tcPr>
          <w:p w14:paraId="0F16FB0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B06"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B0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0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0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0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0B" w14:textId="77777777" w:rsidR="00466B31" w:rsidRPr="004021A7" w:rsidRDefault="00D319C2" w:rsidP="008F676F">
            <w:pPr>
              <w:rPr>
                <w:rFonts w:ascii="Times New Roman" w:eastAsia="Times New Roman" w:hAnsi="Times New Roman" w:cs="Times New Roman"/>
                <w:sz w:val="20"/>
              </w:rPr>
            </w:pPr>
          </w:p>
        </w:tc>
      </w:tr>
      <w:tr w:rsidR="0091757C" w14:paraId="0F16FB15" w14:textId="77777777">
        <w:trPr>
          <w:trHeight w:val="300"/>
        </w:trPr>
        <w:tc>
          <w:tcPr>
            <w:tcW w:w="1834" w:type="dxa"/>
            <w:tcBorders>
              <w:top w:val="nil"/>
              <w:left w:val="nil"/>
              <w:bottom w:val="nil"/>
              <w:right w:val="nil"/>
            </w:tcBorders>
            <w:shd w:val="clear" w:color="auto" w:fill="auto"/>
            <w:noWrap/>
            <w:vAlign w:val="bottom"/>
            <w:hideMark/>
          </w:tcPr>
          <w:p w14:paraId="0F16FB0D"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B0E"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B0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1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1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1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1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14" w14:textId="77777777" w:rsidR="00466B31" w:rsidRPr="004021A7" w:rsidRDefault="00D319C2" w:rsidP="008F676F">
            <w:pPr>
              <w:rPr>
                <w:rFonts w:ascii="Times New Roman" w:eastAsia="Times New Roman" w:hAnsi="Times New Roman" w:cs="Times New Roman"/>
                <w:sz w:val="20"/>
              </w:rPr>
            </w:pPr>
          </w:p>
        </w:tc>
      </w:tr>
      <w:tr w:rsidR="0091757C" w14:paraId="0F16FB1A" w14:textId="77777777">
        <w:trPr>
          <w:trHeight w:val="300"/>
        </w:trPr>
        <w:tc>
          <w:tcPr>
            <w:tcW w:w="1834" w:type="dxa"/>
            <w:tcBorders>
              <w:top w:val="nil"/>
              <w:left w:val="nil"/>
              <w:bottom w:val="nil"/>
              <w:right w:val="nil"/>
            </w:tcBorders>
            <w:shd w:val="clear" w:color="auto" w:fill="auto"/>
            <w:noWrap/>
            <w:vAlign w:val="bottom"/>
            <w:hideMark/>
          </w:tcPr>
          <w:p w14:paraId="0F16FB16"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B1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16 ως έχει   ΔΕΚΤΟ ΚΑΤΑ ΠΛΕΙΟΨΗΦΙΑ</w:t>
            </w:r>
          </w:p>
        </w:tc>
        <w:tc>
          <w:tcPr>
            <w:tcW w:w="84" w:type="dxa"/>
            <w:tcBorders>
              <w:top w:val="nil"/>
              <w:left w:val="nil"/>
              <w:bottom w:val="nil"/>
              <w:right w:val="nil"/>
            </w:tcBorders>
            <w:shd w:val="clear" w:color="auto" w:fill="auto"/>
            <w:noWrap/>
            <w:vAlign w:val="bottom"/>
            <w:hideMark/>
          </w:tcPr>
          <w:p w14:paraId="0F16FB18"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B19" w14:textId="77777777" w:rsidR="00466B31" w:rsidRPr="004021A7" w:rsidRDefault="00D319C2" w:rsidP="008F676F">
            <w:pPr>
              <w:rPr>
                <w:rFonts w:ascii="Calibri" w:eastAsia="Times New Roman" w:hAnsi="Calibri" w:cs="Calibri"/>
                <w:color w:val="000000"/>
                <w:szCs w:val="24"/>
              </w:rPr>
            </w:pPr>
          </w:p>
        </w:tc>
      </w:tr>
      <w:tr w:rsidR="0091757C" w14:paraId="0F16FB23" w14:textId="77777777">
        <w:trPr>
          <w:trHeight w:val="300"/>
        </w:trPr>
        <w:tc>
          <w:tcPr>
            <w:tcW w:w="1834" w:type="dxa"/>
            <w:tcBorders>
              <w:top w:val="nil"/>
              <w:left w:val="nil"/>
              <w:bottom w:val="nil"/>
              <w:right w:val="nil"/>
            </w:tcBorders>
            <w:shd w:val="clear" w:color="auto" w:fill="auto"/>
            <w:noWrap/>
            <w:vAlign w:val="bottom"/>
            <w:hideMark/>
          </w:tcPr>
          <w:p w14:paraId="0F16FB1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B1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1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1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1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2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2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22" w14:textId="77777777" w:rsidR="00466B31" w:rsidRPr="004021A7" w:rsidRDefault="00D319C2" w:rsidP="008F676F">
            <w:pPr>
              <w:rPr>
                <w:rFonts w:ascii="Times New Roman" w:eastAsia="Times New Roman" w:hAnsi="Times New Roman" w:cs="Times New Roman"/>
                <w:sz w:val="20"/>
              </w:rPr>
            </w:pPr>
          </w:p>
        </w:tc>
      </w:tr>
      <w:tr w:rsidR="0091757C" w14:paraId="0F16FB2C" w14:textId="77777777">
        <w:trPr>
          <w:trHeight w:val="300"/>
        </w:trPr>
        <w:tc>
          <w:tcPr>
            <w:tcW w:w="1834" w:type="dxa"/>
            <w:tcBorders>
              <w:top w:val="nil"/>
              <w:left w:val="nil"/>
              <w:bottom w:val="nil"/>
              <w:right w:val="nil"/>
            </w:tcBorders>
            <w:shd w:val="clear" w:color="auto" w:fill="auto"/>
            <w:noWrap/>
            <w:vAlign w:val="bottom"/>
            <w:hideMark/>
          </w:tcPr>
          <w:p w14:paraId="0F16FB2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B2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2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2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2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2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2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2B" w14:textId="77777777" w:rsidR="00466B31" w:rsidRPr="004021A7" w:rsidRDefault="00D319C2" w:rsidP="008F676F">
            <w:pPr>
              <w:rPr>
                <w:rFonts w:ascii="Times New Roman" w:eastAsia="Times New Roman" w:hAnsi="Times New Roman" w:cs="Times New Roman"/>
                <w:sz w:val="20"/>
              </w:rPr>
            </w:pPr>
          </w:p>
        </w:tc>
      </w:tr>
      <w:tr w:rsidR="0091757C" w14:paraId="0F16FB35" w14:textId="77777777">
        <w:trPr>
          <w:trHeight w:val="300"/>
        </w:trPr>
        <w:tc>
          <w:tcPr>
            <w:tcW w:w="1834" w:type="dxa"/>
            <w:tcBorders>
              <w:top w:val="nil"/>
              <w:left w:val="nil"/>
              <w:bottom w:val="nil"/>
              <w:right w:val="nil"/>
            </w:tcBorders>
            <w:shd w:val="clear" w:color="auto" w:fill="auto"/>
            <w:noWrap/>
            <w:vAlign w:val="bottom"/>
            <w:hideMark/>
          </w:tcPr>
          <w:p w14:paraId="0F16FB2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lastRenderedPageBreak/>
              <w:t>ΔΗ.ΣΥ:</w:t>
            </w:r>
          </w:p>
        </w:tc>
        <w:tc>
          <w:tcPr>
            <w:tcW w:w="1672" w:type="dxa"/>
            <w:tcBorders>
              <w:top w:val="nil"/>
              <w:left w:val="nil"/>
              <w:bottom w:val="nil"/>
              <w:right w:val="nil"/>
            </w:tcBorders>
            <w:shd w:val="clear" w:color="auto" w:fill="auto"/>
            <w:noWrap/>
            <w:vAlign w:val="bottom"/>
            <w:hideMark/>
          </w:tcPr>
          <w:p w14:paraId="0F16FB2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2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3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3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3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3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34" w14:textId="77777777" w:rsidR="00466B31" w:rsidRPr="004021A7" w:rsidRDefault="00D319C2" w:rsidP="008F676F">
            <w:pPr>
              <w:rPr>
                <w:rFonts w:ascii="Times New Roman" w:eastAsia="Times New Roman" w:hAnsi="Times New Roman" w:cs="Times New Roman"/>
                <w:sz w:val="20"/>
              </w:rPr>
            </w:pPr>
          </w:p>
        </w:tc>
      </w:tr>
      <w:tr w:rsidR="0091757C" w14:paraId="0F16FB3E" w14:textId="77777777">
        <w:trPr>
          <w:trHeight w:val="300"/>
        </w:trPr>
        <w:tc>
          <w:tcPr>
            <w:tcW w:w="1834" w:type="dxa"/>
            <w:tcBorders>
              <w:top w:val="nil"/>
              <w:left w:val="nil"/>
              <w:bottom w:val="nil"/>
              <w:right w:val="nil"/>
            </w:tcBorders>
            <w:shd w:val="clear" w:color="auto" w:fill="auto"/>
            <w:noWrap/>
            <w:vAlign w:val="bottom"/>
            <w:hideMark/>
          </w:tcPr>
          <w:p w14:paraId="0F16FB3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B3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3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3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3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3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3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3D" w14:textId="77777777" w:rsidR="00466B31" w:rsidRPr="004021A7" w:rsidRDefault="00D319C2" w:rsidP="008F676F">
            <w:pPr>
              <w:rPr>
                <w:rFonts w:ascii="Times New Roman" w:eastAsia="Times New Roman" w:hAnsi="Times New Roman" w:cs="Times New Roman"/>
                <w:sz w:val="20"/>
              </w:rPr>
            </w:pPr>
          </w:p>
        </w:tc>
      </w:tr>
      <w:tr w:rsidR="0091757C" w14:paraId="0F16FB47" w14:textId="77777777">
        <w:trPr>
          <w:trHeight w:val="300"/>
        </w:trPr>
        <w:tc>
          <w:tcPr>
            <w:tcW w:w="1834" w:type="dxa"/>
            <w:tcBorders>
              <w:top w:val="nil"/>
              <w:left w:val="nil"/>
              <w:bottom w:val="nil"/>
              <w:right w:val="nil"/>
            </w:tcBorders>
            <w:shd w:val="clear" w:color="auto" w:fill="auto"/>
            <w:noWrap/>
            <w:vAlign w:val="bottom"/>
            <w:hideMark/>
          </w:tcPr>
          <w:p w14:paraId="0F16FB3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B4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4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4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B4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4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4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46" w14:textId="77777777" w:rsidR="00466B31" w:rsidRPr="004021A7" w:rsidRDefault="00D319C2" w:rsidP="008F676F">
            <w:pPr>
              <w:rPr>
                <w:rFonts w:ascii="Times New Roman" w:eastAsia="Times New Roman" w:hAnsi="Times New Roman" w:cs="Times New Roman"/>
                <w:sz w:val="20"/>
              </w:rPr>
            </w:pPr>
          </w:p>
        </w:tc>
      </w:tr>
      <w:tr w:rsidR="0091757C" w14:paraId="0F16FB50" w14:textId="77777777">
        <w:trPr>
          <w:trHeight w:val="300"/>
        </w:trPr>
        <w:tc>
          <w:tcPr>
            <w:tcW w:w="1834" w:type="dxa"/>
            <w:tcBorders>
              <w:top w:val="nil"/>
              <w:left w:val="nil"/>
              <w:bottom w:val="nil"/>
              <w:right w:val="nil"/>
            </w:tcBorders>
            <w:shd w:val="clear" w:color="auto" w:fill="auto"/>
            <w:noWrap/>
            <w:vAlign w:val="bottom"/>
            <w:hideMark/>
          </w:tcPr>
          <w:p w14:paraId="0F16FB4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B4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4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4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4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4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4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4F" w14:textId="77777777" w:rsidR="00466B31" w:rsidRPr="004021A7" w:rsidRDefault="00D319C2" w:rsidP="008F676F">
            <w:pPr>
              <w:rPr>
                <w:rFonts w:ascii="Times New Roman" w:eastAsia="Times New Roman" w:hAnsi="Times New Roman" w:cs="Times New Roman"/>
                <w:sz w:val="20"/>
              </w:rPr>
            </w:pPr>
          </w:p>
        </w:tc>
      </w:tr>
      <w:tr w:rsidR="0091757C" w14:paraId="0F16FB59" w14:textId="77777777">
        <w:trPr>
          <w:trHeight w:val="300"/>
        </w:trPr>
        <w:tc>
          <w:tcPr>
            <w:tcW w:w="1834" w:type="dxa"/>
            <w:tcBorders>
              <w:top w:val="nil"/>
              <w:left w:val="nil"/>
              <w:bottom w:val="nil"/>
              <w:right w:val="nil"/>
            </w:tcBorders>
            <w:shd w:val="clear" w:color="auto" w:fill="auto"/>
            <w:noWrap/>
            <w:vAlign w:val="bottom"/>
            <w:hideMark/>
          </w:tcPr>
          <w:p w14:paraId="0F16FB5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B5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5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5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5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5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5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58" w14:textId="77777777" w:rsidR="00466B31" w:rsidRPr="004021A7" w:rsidRDefault="00D319C2" w:rsidP="008F676F">
            <w:pPr>
              <w:rPr>
                <w:rFonts w:ascii="Times New Roman" w:eastAsia="Times New Roman" w:hAnsi="Times New Roman" w:cs="Times New Roman"/>
                <w:sz w:val="20"/>
              </w:rPr>
            </w:pPr>
          </w:p>
        </w:tc>
      </w:tr>
      <w:tr w:rsidR="0091757C" w14:paraId="0F16FB61" w14:textId="77777777">
        <w:trPr>
          <w:trHeight w:val="300"/>
        </w:trPr>
        <w:tc>
          <w:tcPr>
            <w:tcW w:w="3506" w:type="dxa"/>
            <w:gridSpan w:val="2"/>
            <w:tcBorders>
              <w:top w:val="nil"/>
              <w:left w:val="nil"/>
              <w:bottom w:val="nil"/>
              <w:right w:val="nil"/>
            </w:tcBorders>
            <w:shd w:val="clear" w:color="auto" w:fill="auto"/>
            <w:noWrap/>
            <w:vAlign w:val="bottom"/>
            <w:hideMark/>
          </w:tcPr>
          <w:p w14:paraId="0F16FB5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B5B"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B5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5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5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5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60" w14:textId="77777777" w:rsidR="00466B31" w:rsidRPr="004021A7" w:rsidRDefault="00D319C2" w:rsidP="008F676F">
            <w:pPr>
              <w:rPr>
                <w:rFonts w:ascii="Times New Roman" w:eastAsia="Times New Roman" w:hAnsi="Times New Roman" w:cs="Times New Roman"/>
                <w:sz w:val="20"/>
              </w:rPr>
            </w:pPr>
          </w:p>
        </w:tc>
      </w:tr>
      <w:tr w:rsidR="0091757C" w14:paraId="0F16FB6A" w14:textId="77777777">
        <w:trPr>
          <w:trHeight w:val="300"/>
        </w:trPr>
        <w:tc>
          <w:tcPr>
            <w:tcW w:w="1834" w:type="dxa"/>
            <w:tcBorders>
              <w:top w:val="nil"/>
              <w:left w:val="nil"/>
              <w:bottom w:val="nil"/>
              <w:right w:val="nil"/>
            </w:tcBorders>
            <w:shd w:val="clear" w:color="auto" w:fill="auto"/>
            <w:noWrap/>
            <w:vAlign w:val="bottom"/>
            <w:hideMark/>
          </w:tcPr>
          <w:p w14:paraId="0F16FB62"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B63"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B6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6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6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6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6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69" w14:textId="77777777" w:rsidR="00466B31" w:rsidRPr="004021A7" w:rsidRDefault="00D319C2" w:rsidP="008F676F">
            <w:pPr>
              <w:rPr>
                <w:rFonts w:ascii="Times New Roman" w:eastAsia="Times New Roman" w:hAnsi="Times New Roman" w:cs="Times New Roman"/>
                <w:sz w:val="20"/>
              </w:rPr>
            </w:pPr>
          </w:p>
        </w:tc>
      </w:tr>
      <w:tr w:rsidR="0091757C" w14:paraId="0F16FB6F" w14:textId="77777777">
        <w:trPr>
          <w:trHeight w:val="300"/>
        </w:trPr>
        <w:tc>
          <w:tcPr>
            <w:tcW w:w="1834" w:type="dxa"/>
            <w:tcBorders>
              <w:top w:val="nil"/>
              <w:left w:val="nil"/>
              <w:bottom w:val="nil"/>
              <w:right w:val="nil"/>
            </w:tcBorders>
            <w:shd w:val="clear" w:color="auto" w:fill="auto"/>
            <w:noWrap/>
            <w:vAlign w:val="bottom"/>
            <w:hideMark/>
          </w:tcPr>
          <w:p w14:paraId="0F16FB6B"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B6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17 ως έχει   ΔΕΚΤΟ ΚΑΤΑ ΠΛΕΙΟΨΗΦΙΑ</w:t>
            </w:r>
          </w:p>
        </w:tc>
        <w:tc>
          <w:tcPr>
            <w:tcW w:w="84" w:type="dxa"/>
            <w:tcBorders>
              <w:top w:val="nil"/>
              <w:left w:val="nil"/>
              <w:bottom w:val="nil"/>
              <w:right w:val="nil"/>
            </w:tcBorders>
            <w:shd w:val="clear" w:color="auto" w:fill="auto"/>
            <w:noWrap/>
            <w:vAlign w:val="bottom"/>
            <w:hideMark/>
          </w:tcPr>
          <w:p w14:paraId="0F16FB6D"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B6E" w14:textId="77777777" w:rsidR="00466B31" w:rsidRPr="004021A7" w:rsidRDefault="00D319C2" w:rsidP="008F676F">
            <w:pPr>
              <w:rPr>
                <w:rFonts w:ascii="Calibri" w:eastAsia="Times New Roman" w:hAnsi="Calibri" w:cs="Calibri"/>
                <w:color w:val="000000"/>
                <w:szCs w:val="24"/>
              </w:rPr>
            </w:pPr>
          </w:p>
        </w:tc>
      </w:tr>
      <w:tr w:rsidR="0091757C" w14:paraId="0F16FB78" w14:textId="77777777">
        <w:trPr>
          <w:trHeight w:val="300"/>
        </w:trPr>
        <w:tc>
          <w:tcPr>
            <w:tcW w:w="1834" w:type="dxa"/>
            <w:tcBorders>
              <w:top w:val="nil"/>
              <w:left w:val="nil"/>
              <w:bottom w:val="nil"/>
              <w:right w:val="nil"/>
            </w:tcBorders>
            <w:shd w:val="clear" w:color="auto" w:fill="auto"/>
            <w:noWrap/>
            <w:vAlign w:val="bottom"/>
            <w:hideMark/>
          </w:tcPr>
          <w:p w14:paraId="0F16FB7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B7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7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7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7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7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7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77" w14:textId="77777777" w:rsidR="00466B31" w:rsidRPr="004021A7" w:rsidRDefault="00D319C2" w:rsidP="008F676F">
            <w:pPr>
              <w:rPr>
                <w:rFonts w:ascii="Times New Roman" w:eastAsia="Times New Roman" w:hAnsi="Times New Roman" w:cs="Times New Roman"/>
                <w:sz w:val="20"/>
              </w:rPr>
            </w:pPr>
          </w:p>
        </w:tc>
      </w:tr>
      <w:tr w:rsidR="0091757C" w14:paraId="0F16FB81" w14:textId="77777777">
        <w:trPr>
          <w:trHeight w:val="300"/>
        </w:trPr>
        <w:tc>
          <w:tcPr>
            <w:tcW w:w="1834" w:type="dxa"/>
            <w:tcBorders>
              <w:top w:val="nil"/>
              <w:left w:val="nil"/>
              <w:bottom w:val="nil"/>
              <w:right w:val="nil"/>
            </w:tcBorders>
            <w:shd w:val="clear" w:color="auto" w:fill="auto"/>
            <w:noWrap/>
            <w:vAlign w:val="bottom"/>
            <w:hideMark/>
          </w:tcPr>
          <w:p w14:paraId="0F16FB7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B7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7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7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B7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7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7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80" w14:textId="77777777" w:rsidR="00466B31" w:rsidRPr="004021A7" w:rsidRDefault="00D319C2" w:rsidP="008F676F">
            <w:pPr>
              <w:rPr>
                <w:rFonts w:ascii="Times New Roman" w:eastAsia="Times New Roman" w:hAnsi="Times New Roman" w:cs="Times New Roman"/>
                <w:sz w:val="20"/>
              </w:rPr>
            </w:pPr>
          </w:p>
        </w:tc>
      </w:tr>
      <w:tr w:rsidR="0091757C" w14:paraId="0F16FB8A" w14:textId="77777777">
        <w:trPr>
          <w:trHeight w:val="300"/>
        </w:trPr>
        <w:tc>
          <w:tcPr>
            <w:tcW w:w="1834" w:type="dxa"/>
            <w:tcBorders>
              <w:top w:val="nil"/>
              <w:left w:val="nil"/>
              <w:bottom w:val="nil"/>
              <w:right w:val="nil"/>
            </w:tcBorders>
            <w:shd w:val="clear" w:color="auto" w:fill="auto"/>
            <w:noWrap/>
            <w:vAlign w:val="bottom"/>
            <w:hideMark/>
          </w:tcPr>
          <w:p w14:paraId="0F16FB8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B8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8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8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B8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8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8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89" w14:textId="77777777" w:rsidR="00466B31" w:rsidRPr="004021A7" w:rsidRDefault="00D319C2" w:rsidP="008F676F">
            <w:pPr>
              <w:rPr>
                <w:rFonts w:ascii="Times New Roman" w:eastAsia="Times New Roman" w:hAnsi="Times New Roman" w:cs="Times New Roman"/>
                <w:sz w:val="20"/>
              </w:rPr>
            </w:pPr>
          </w:p>
        </w:tc>
      </w:tr>
      <w:tr w:rsidR="0091757C" w14:paraId="0F16FB93" w14:textId="77777777">
        <w:trPr>
          <w:trHeight w:val="300"/>
        </w:trPr>
        <w:tc>
          <w:tcPr>
            <w:tcW w:w="1834" w:type="dxa"/>
            <w:tcBorders>
              <w:top w:val="nil"/>
              <w:left w:val="nil"/>
              <w:bottom w:val="nil"/>
              <w:right w:val="nil"/>
            </w:tcBorders>
            <w:shd w:val="clear" w:color="auto" w:fill="auto"/>
            <w:noWrap/>
            <w:vAlign w:val="bottom"/>
            <w:hideMark/>
          </w:tcPr>
          <w:p w14:paraId="0F16FB8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B8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8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8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B8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9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9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92" w14:textId="77777777" w:rsidR="00466B31" w:rsidRPr="004021A7" w:rsidRDefault="00D319C2" w:rsidP="008F676F">
            <w:pPr>
              <w:rPr>
                <w:rFonts w:ascii="Times New Roman" w:eastAsia="Times New Roman" w:hAnsi="Times New Roman" w:cs="Times New Roman"/>
                <w:sz w:val="20"/>
              </w:rPr>
            </w:pPr>
          </w:p>
        </w:tc>
      </w:tr>
      <w:tr w:rsidR="0091757C" w14:paraId="0F16FB9C" w14:textId="77777777">
        <w:trPr>
          <w:trHeight w:val="300"/>
        </w:trPr>
        <w:tc>
          <w:tcPr>
            <w:tcW w:w="1834" w:type="dxa"/>
            <w:tcBorders>
              <w:top w:val="nil"/>
              <w:left w:val="nil"/>
              <w:bottom w:val="nil"/>
              <w:right w:val="nil"/>
            </w:tcBorders>
            <w:shd w:val="clear" w:color="auto" w:fill="auto"/>
            <w:noWrap/>
            <w:vAlign w:val="bottom"/>
            <w:hideMark/>
          </w:tcPr>
          <w:p w14:paraId="0F16FB9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B9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9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9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9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9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9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9B" w14:textId="77777777" w:rsidR="00466B31" w:rsidRPr="004021A7" w:rsidRDefault="00D319C2" w:rsidP="008F676F">
            <w:pPr>
              <w:rPr>
                <w:rFonts w:ascii="Times New Roman" w:eastAsia="Times New Roman" w:hAnsi="Times New Roman" w:cs="Times New Roman"/>
                <w:sz w:val="20"/>
              </w:rPr>
            </w:pPr>
          </w:p>
        </w:tc>
      </w:tr>
      <w:tr w:rsidR="0091757C" w14:paraId="0F16FBA5" w14:textId="77777777">
        <w:trPr>
          <w:trHeight w:val="300"/>
        </w:trPr>
        <w:tc>
          <w:tcPr>
            <w:tcW w:w="1834" w:type="dxa"/>
            <w:tcBorders>
              <w:top w:val="nil"/>
              <w:left w:val="nil"/>
              <w:bottom w:val="nil"/>
              <w:right w:val="nil"/>
            </w:tcBorders>
            <w:shd w:val="clear" w:color="auto" w:fill="auto"/>
            <w:noWrap/>
            <w:vAlign w:val="bottom"/>
            <w:hideMark/>
          </w:tcPr>
          <w:p w14:paraId="0F16FB9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B9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9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A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A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A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A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A4" w14:textId="77777777" w:rsidR="00466B31" w:rsidRPr="004021A7" w:rsidRDefault="00D319C2" w:rsidP="008F676F">
            <w:pPr>
              <w:rPr>
                <w:rFonts w:ascii="Times New Roman" w:eastAsia="Times New Roman" w:hAnsi="Times New Roman" w:cs="Times New Roman"/>
                <w:sz w:val="20"/>
              </w:rPr>
            </w:pPr>
          </w:p>
        </w:tc>
      </w:tr>
      <w:tr w:rsidR="0091757C" w14:paraId="0F16FBAE" w14:textId="77777777">
        <w:trPr>
          <w:trHeight w:val="300"/>
        </w:trPr>
        <w:tc>
          <w:tcPr>
            <w:tcW w:w="1834" w:type="dxa"/>
            <w:tcBorders>
              <w:top w:val="nil"/>
              <w:left w:val="nil"/>
              <w:bottom w:val="nil"/>
              <w:right w:val="nil"/>
            </w:tcBorders>
            <w:shd w:val="clear" w:color="auto" w:fill="auto"/>
            <w:noWrap/>
            <w:vAlign w:val="bottom"/>
            <w:hideMark/>
          </w:tcPr>
          <w:p w14:paraId="0F16FBA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BA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A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A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A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A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A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AD" w14:textId="77777777" w:rsidR="00466B31" w:rsidRPr="004021A7" w:rsidRDefault="00D319C2" w:rsidP="008F676F">
            <w:pPr>
              <w:rPr>
                <w:rFonts w:ascii="Times New Roman" w:eastAsia="Times New Roman" w:hAnsi="Times New Roman" w:cs="Times New Roman"/>
                <w:sz w:val="20"/>
              </w:rPr>
            </w:pPr>
          </w:p>
        </w:tc>
      </w:tr>
      <w:tr w:rsidR="0091757C" w14:paraId="0F16FBB6" w14:textId="77777777">
        <w:trPr>
          <w:trHeight w:val="300"/>
        </w:trPr>
        <w:tc>
          <w:tcPr>
            <w:tcW w:w="3506" w:type="dxa"/>
            <w:gridSpan w:val="2"/>
            <w:tcBorders>
              <w:top w:val="nil"/>
              <w:left w:val="nil"/>
              <w:bottom w:val="nil"/>
              <w:right w:val="nil"/>
            </w:tcBorders>
            <w:shd w:val="clear" w:color="auto" w:fill="auto"/>
            <w:noWrap/>
            <w:vAlign w:val="bottom"/>
            <w:hideMark/>
          </w:tcPr>
          <w:p w14:paraId="0F16FBA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BB0"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BB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B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B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B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B5" w14:textId="77777777" w:rsidR="00466B31" w:rsidRPr="004021A7" w:rsidRDefault="00D319C2" w:rsidP="008F676F">
            <w:pPr>
              <w:rPr>
                <w:rFonts w:ascii="Times New Roman" w:eastAsia="Times New Roman" w:hAnsi="Times New Roman" w:cs="Times New Roman"/>
                <w:sz w:val="20"/>
              </w:rPr>
            </w:pPr>
          </w:p>
        </w:tc>
      </w:tr>
      <w:tr w:rsidR="0091757C" w14:paraId="0F16FBBF" w14:textId="77777777">
        <w:trPr>
          <w:trHeight w:val="300"/>
        </w:trPr>
        <w:tc>
          <w:tcPr>
            <w:tcW w:w="1834" w:type="dxa"/>
            <w:tcBorders>
              <w:top w:val="nil"/>
              <w:left w:val="nil"/>
              <w:bottom w:val="nil"/>
              <w:right w:val="nil"/>
            </w:tcBorders>
            <w:shd w:val="clear" w:color="auto" w:fill="auto"/>
            <w:noWrap/>
            <w:vAlign w:val="bottom"/>
            <w:hideMark/>
          </w:tcPr>
          <w:p w14:paraId="0F16FBB7"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BB8"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BB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B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B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B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B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BE" w14:textId="77777777" w:rsidR="00466B31" w:rsidRPr="004021A7" w:rsidRDefault="00D319C2" w:rsidP="008F676F">
            <w:pPr>
              <w:rPr>
                <w:rFonts w:ascii="Times New Roman" w:eastAsia="Times New Roman" w:hAnsi="Times New Roman" w:cs="Times New Roman"/>
                <w:sz w:val="20"/>
              </w:rPr>
            </w:pPr>
          </w:p>
        </w:tc>
      </w:tr>
      <w:tr w:rsidR="0091757C" w14:paraId="0F16FBC4" w14:textId="77777777">
        <w:trPr>
          <w:trHeight w:val="300"/>
        </w:trPr>
        <w:tc>
          <w:tcPr>
            <w:tcW w:w="1834" w:type="dxa"/>
            <w:tcBorders>
              <w:top w:val="nil"/>
              <w:left w:val="nil"/>
              <w:bottom w:val="nil"/>
              <w:right w:val="nil"/>
            </w:tcBorders>
            <w:shd w:val="clear" w:color="auto" w:fill="auto"/>
            <w:noWrap/>
            <w:vAlign w:val="bottom"/>
            <w:hideMark/>
          </w:tcPr>
          <w:p w14:paraId="0F16FBC0"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BC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18 ως έχει   ΔΕΚΤΟ ΚΑΤΑ ΠΛΕΙΟΨΗΦΙΑ</w:t>
            </w:r>
          </w:p>
        </w:tc>
        <w:tc>
          <w:tcPr>
            <w:tcW w:w="84" w:type="dxa"/>
            <w:tcBorders>
              <w:top w:val="nil"/>
              <w:left w:val="nil"/>
              <w:bottom w:val="nil"/>
              <w:right w:val="nil"/>
            </w:tcBorders>
            <w:shd w:val="clear" w:color="auto" w:fill="auto"/>
            <w:noWrap/>
            <w:vAlign w:val="bottom"/>
            <w:hideMark/>
          </w:tcPr>
          <w:p w14:paraId="0F16FBC2"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BC3" w14:textId="77777777" w:rsidR="00466B31" w:rsidRPr="004021A7" w:rsidRDefault="00D319C2" w:rsidP="008F676F">
            <w:pPr>
              <w:rPr>
                <w:rFonts w:ascii="Calibri" w:eastAsia="Times New Roman" w:hAnsi="Calibri" w:cs="Calibri"/>
                <w:color w:val="000000"/>
                <w:szCs w:val="24"/>
              </w:rPr>
            </w:pPr>
          </w:p>
        </w:tc>
      </w:tr>
      <w:tr w:rsidR="0091757C" w14:paraId="0F16FBCD" w14:textId="77777777">
        <w:trPr>
          <w:trHeight w:val="300"/>
        </w:trPr>
        <w:tc>
          <w:tcPr>
            <w:tcW w:w="1834" w:type="dxa"/>
            <w:tcBorders>
              <w:top w:val="nil"/>
              <w:left w:val="nil"/>
              <w:bottom w:val="nil"/>
              <w:right w:val="nil"/>
            </w:tcBorders>
            <w:shd w:val="clear" w:color="auto" w:fill="auto"/>
            <w:noWrap/>
            <w:vAlign w:val="bottom"/>
            <w:hideMark/>
          </w:tcPr>
          <w:p w14:paraId="0F16FBC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BC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C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C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C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C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C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CC" w14:textId="77777777" w:rsidR="00466B31" w:rsidRPr="004021A7" w:rsidRDefault="00D319C2" w:rsidP="008F676F">
            <w:pPr>
              <w:rPr>
                <w:rFonts w:ascii="Times New Roman" w:eastAsia="Times New Roman" w:hAnsi="Times New Roman" w:cs="Times New Roman"/>
                <w:sz w:val="20"/>
              </w:rPr>
            </w:pPr>
          </w:p>
        </w:tc>
      </w:tr>
      <w:tr w:rsidR="0091757C" w14:paraId="0F16FBD6" w14:textId="77777777">
        <w:trPr>
          <w:trHeight w:val="300"/>
        </w:trPr>
        <w:tc>
          <w:tcPr>
            <w:tcW w:w="1834" w:type="dxa"/>
            <w:tcBorders>
              <w:top w:val="nil"/>
              <w:left w:val="nil"/>
              <w:bottom w:val="nil"/>
              <w:right w:val="nil"/>
            </w:tcBorders>
            <w:shd w:val="clear" w:color="auto" w:fill="auto"/>
            <w:noWrap/>
            <w:vAlign w:val="bottom"/>
            <w:hideMark/>
          </w:tcPr>
          <w:p w14:paraId="0F16FBC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BC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D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D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BD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D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D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D5" w14:textId="77777777" w:rsidR="00466B31" w:rsidRPr="004021A7" w:rsidRDefault="00D319C2" w:rsidP="008F676F">
            <w:pPr>
              <w:rPr>
                <w:rFonts w:ascii="Times New Roman" w:eastAsia="Times New Roman" w:hAnsi="Times New Roman" w:cs="Times New Roman"/>
                <w:sz w:val="20"/>
              </w:rPr>
            </w:pPr>
          </w:p>
        </w:tc>
      </w:tr>
      <w:tr w:rsidR="0091757C" w14:paraId="0F16FBDF" w14:textId="77777777">
        <w:trPr>
          <w:trHeight w:val="300"/>
        </w:trPr>
        <w:tc>
          <w:tcPr>
            <w:tcW w:w="1834" w:type="dxa"/>
            <w:tcBorders>
              <w:top w:val="nil"/>
              <w:left w:val="nil"/>
              <w:bottom w:val="nil"/>
              <w:right w:val="nil"/>
            </w:tcBorders>
            <w:shd w:val="clear" w:color="auto" w:fill="auto"/>
            <w:noWrap/>
            <w:vAlign w:val="bottom"/>
            <w:hideMark/>
          </w:tcPr>
          <w:p w14:paraId="0F16FBD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BD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D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D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D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D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D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DE" w14:textId="77777777" w:rsidR="00466B31" w:rsidRPr="004021A7" w:rsidRDefault="00D319C2" w:rsidP="008F676F">
            <w:pPr>
              <w:rPr>
                <w:rFonts w:ascii="Times New Roman" w:eastAsia="Times New Roman" w:hAnsi="Times New Roman" w:cs="Times New Roman"/>
                <w:sz w:val="20"/>
              </w:rPr>
            </w:pPr>
          </w:p>
        </w:tc>
      </w:tr>
      <w:tr w:rsidR="0091757C" w14:paraId="0F16FBE8" w14:textId="77777777">
        <w:trPr>
          <w:trHeight w:val="300"/>
        </w:trPr>
        <w:tc>
          <w:tcPr>
            <w:tcW w:w="1834" w:type="dxa"/>
            <w:tcBorders>
              <w:top w:val="nil"/>
              <w:left w:val="nil"/>
              <w:bottom w:val="nil"/>
              <w:right w:val="nil"/>
            </w:tcBorders>
            <w:shd w:val="clear" w:color="auto" w:fill="auto"/>
            <w:noWrap/>
            <w:vAlign w:val="bottom"/>
            <w:hideMark/>
          </w:tcPr>
          <w:p w14:paraId="0F16FBE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BE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E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E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BE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E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E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E7" w14:textId="77777777" w:rsidR="00466B31" w:rsidRPr="004021A7" w:rsidRDefault="00D319C2" w:rsidP="008F676F">
            <w:pPr>
              <w:rPr>
                <w:rFonts w:ascii="Times New Roman" w:eastAsia="Times New Roman" w:hAnsi="Times New Roman" w:cs="Times New Roman"/>
                <w:sz w:val="20"/>
              </w:rPr>
            </w:pPr>
          </w:p>
        </w:tc>
      </w:tr>
      <w:tr w:rsidR="0091757C" w14:paraId="0F16FBF1" w14:textId="77777777">
        <w:trPr>
          <w:trHeight w:val="300"/>
        </w:trPr>
        <w:tc>
          <w:tcPr>
            <w:tcW w:w="1834" w:type="dxa"/>
            <w:tcBorders>
              <w:top w:val="nil"/>
              <w:left w:val="nil"/>
              <w:bottom w:val="nil"/>
              <w:right w:val="nil"/>
            </w:tcBorders>
            <w:shd w:val="clear" w:color="auto" w:fill="auto"/>
            <w:noWrap/>
            <w:vAlign w:val="bottom"/>
            <w:hideMark/>
          </w:tcPr>
          <w:p w14:paraId="0F16FBE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BE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E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E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BE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E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E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F0" w14:textId="77777777" w:rsidR="00466B31" w:rsidRPr="004021A7" w:rsidRDefault="00D319C2" w:rsidP="008F676F">
            <w:pPr>
              <w:rPr>
                <w:rFonts w:ascii="Times New Roman" w:eastAsia="Times New Roman" w:hAnsi="Times New Roman" w:cs="Times New Roman"/>
                <w:sz w:val="20"/>
              </w:rPr>
            </w:pPr>
          </w:p>
        </w:tc>
      </w:tr>
      <w:tr w:rsidR="0091757C" w14:paraId="0F16FBFA" w14:textId="77777777">
        <w:trPr>
          <w:trHeight w:val="300"/>
        </w:trPr>
        <w:tc>
          <w:tcPr>
            <w:tcW w:w="1834" w:type="dxa"/>
            <w:tcBorders>
              <w:top w:val="nil"/>
              <w:left w:val="nil"/>
              <w:bottom w:val="nil"/>
              <w:right w:val="nil"/>
            </w:tcBorders>
            <w:shd w:val="clear" w:color="auto" w:fill="auto"/>
            <w:noWrap/>
            <w:vAlign w:val="bottom"/>
            <w:hideMark/>
          </w:tcPr>
          <w:p w14:paraId="0F16FBF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BF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F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F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F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BF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BF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BF9" w14:textId="77777777" w:rsidR="00466B31" w:rsidRPr="004021A7" w:rsidRDefault="00D319C2" w:rsidP="008F676F">
            <w:pPr>
              <w:rPr>
                <w:rFonts w:ascii="Times New Roman" w:eastAsia="Times New Roman" w:hAnsi="Times New Roman" w:cs="Times New Roman"/>
                <w:sz w:val="20"/>
              </w:rPr>
            </w:pPr>
          </w:p>
        </w:tc>
      </w:tr>
      <w:tr w:rsidR="0091757C" w14:paraId="0F16FC03" w14:textId="77777777">
        <w:trPr>
          <w:trHeight w:val="300"/>
        </w:trPr>
        <w:tc>
          <w:tcPr>
            <w:tcW w:w="1834" w:type="dxa"/>
            <w:tcBorders>
              <w:top w:val="nil"/>
              <w:left w:val="nil"/>
              <w:bottom w:val="nil"/>
              <w:right w:val="nil"/>
            </w:tcBorders>
            <w:shd w:val="clear" w:color="auto" w:fill="auto"/>
            <w:noWrap/>
            <w:vAlign w:val="bottom"/>
            <w:hideMark/>
          </w:tcPr>
          <w:p w14:paraId="0F16FBF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BF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BF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BF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BF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0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0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02" w14:textId="77777777" w:rsidR="00466B31" w:rsidRPr="004021A7" w:rsidRDefault="00D319C2" w:rsidP="008F676F">
            <w:pPr>
              <w:rPr>
                <w:rFonts w:ascii="Times New Roman" w:eastAsia="Times New Roman" w:hAnsi="Times New Roman" w:cs="Times New Roman"/>
                <w:sz w:val="20"/>
              </w:rPr>
            </w:pPr>
          </w:p>
        </w:tc>
      </w:tr>
      <w:tr w:rsidR="0091757C" w14:paraId="0F16FC0B" w14:textId="77777777">
        <w:trPr>
          <w:trHeight w:val="300"/>
        </w:trPr>
        <w:tc>
          <w:tcPr>
            <w:tcW w:w="3506" w:type="dxa"/>
            <w:gridSpan w:val="2"/>
            <w:tcBorders>
              <w:top w:val="nil"/>
              <w:left w:val="nil"/>
              <w:bottom w:val="nil"/>
              <w:right w:val="nil"/>
            </w:tcBorders>
            <w:shd w:val="clear" w:color="auto" w:fill="auto"/>
            <w:noWrap/>
            <w:vAlign w:val="bottom"/>
            <w:hideMark/>
          </w:tcPr>
          <w:p w14:paraId="0F16FC0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C05"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C0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0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0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0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0A" w14:textId="77777777" w:rsidR="00466B31" w:rsidRPr="004021A7" w:rsidRDefault="00D319C2" w:rsidP="008F676F">
            <w:pPr>
              <w:rPr>
                <w:rFonts w:ascii="Times New Roman" w:eastAsia="Times New Roman" w:hAnsi="Times New Roman" w:cs="Times New Roman"/>
                <w:sz w:val="20"/>
              </w:rPr>
            </w:pPr>
          </w:p>
        </w:tc>
      </w:tr>
      <w:tr w:rsidR="0091757C" w14:paraId="0F16FC14" w14:textId="77777777">
        <w:trPr>
          <w:trHeight w:val="300"/>
        </w:trPr>
        <w:tc>
          <w:tcPr>
            <w:tcW w:w="1834" w:type="dxa"/>
            <w:tcBorders>
              <w:top w:val="nil"/>
              <w:left w:val="nil"/>
              <w:bottom w:val="nil"/>
              <w:right w:val="nil"/>
            </w:tcBorders>
            <w:shd w:val="clear" w:color="auto" w:fill="auto"/>
            <w:noWrap/>
            <w:vAlign w:val="bottom"/>
            <w:hideMark/>
          </w:tcPr>
          <w:p w14:paraId="0F16FC0C"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C0D"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C0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0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1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1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1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13" w14:textId="77777777" w:rsidR="00466B31" w:rsidRPr="004021A7" w:rsidRDefault="00D319C2" w:rsidP="008F676F">
            <w:pPr>
              <w:rPr>
                <w:rFonts w:ascii="Times New Roman" w:eastAsia="Times New Roman" w:hAnsi="Times New Roman" w:cs="Times New Roman"/>
                <w:sz w:val="20"/>
              </w:rPr>
            </w:pPr>
          </w:p>
        </w:tc>
      </w:tr>
      <w:tr w:rsidR="0091757C" w14:paraId="0F16FC19" w14:textId="77777777">
        <w:trPr>
          <w:trHeight w:val="300"/>
        </w:trPr>
        <w:tc>
          <w:tcPr>
            <w:tcW w:w="1834" w:type="dxa"/>
            <w:tcBorders>
              <w:top w:val="nil"/>
              <w:left w:val="nil"/>
              <w:bottom w:val="nil"/>
              <w:right w:val="nil"/>
            </w:tcBorders>
            <w:shd w:val="clear" w:color="auto" w:fill="auto"/>
            <w:noWrap/>
            <w:vAlign w:val="bottom"/>
            <w:hideMark/>
          </w:tcPr>
          <w:p w14:paraId="0F16FC15"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C1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19 ως έχει   ΔΕΚΤΟ ΚΑΤΑ ΠΛΕΙΟΨΗΦΙΑ</w:t>
            </w:r>
          </w:p>
        </w:tc>
        <w:tc>
          <w:tcPr>
            <w:tcW w:w="84" w:type="dxa"/>
            <w:tcBorders>
              <w:top w:val="nil"/>
              <w:left w:val="nil"/>
              <w:bottom w:val="nil"/>
              <w:right w:val="nil"/>
            </w:tcBorders>
            <w:shd w:val="clear" w:color="auto" w:fill="auto"/>
            <w:noWrap/>
            <w:vAlign w:val="bottom"/>
            <w:hideMark/>
          </w:tcPr>
          <w:p w14:paraId="0F16FC17"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C18" w14:textId="77777777" w:rsidR="00466B31" w:rsidRPr="004021A7" w:rsidRDefault="00D319C2" w:rsidP="008F676F">
            <w:pPr>
              <w:rPr>
                <w:rFonts w:ascii="Calibri" w:eastAsia="Times New Roman" w:hAnsi="Calibri" w:cs="Calibri"/>
                <w:color w:val="000000"/>
                <w:szCs w:val="24"/>
              </w:rPr>
            </w:pPr>
          </w:p>
        </w:tc>
      </w:tr>
      <w:tr w:rsidR="0091757C" w14:paraId="0F16FC22" w14:textId="77777777">
        <w:trPr>
          <w:trHeight w:val="300"/>
        </w:trPr>
        <w:tc>
          <w:tcPr>
            <w:tcW w:w="1834" w:type="dxa"/>
            <w:tcBorders>
              <w:top w:val="nil"/>
              <w:left w:val="nil"/>
              <w:bottom w:val="nil"/>
              <w:right w:val="nil"/>
            </w:tcBorders>
            <w:shd w:val="clear" w:color="auto" w:fill="auto"/>
            <w:noWrap/>
            <w:vAlign w:val="bottom"/>
            <w:hideMark/>
          </w:tcPr>
          <w:p w14:paraId="0F16FC1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C1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1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1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1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1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2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21" w14:textId="77777777" w:rsidR="00466B31" w:rsidRPr="004021A7" w:rsidRDefault="00D319C2" w:rsidP="008F676F">
            <w:pPr>
              <w:rPr>
                <w:rFonts w:ascii="Times New Roman" w:eastAsia="Times New Roman" w:hAnsi="Times New Roman" w:cs="Times New Roman"/>
                <w:sz w:val="20"/>
              </w:rPr>
            </w:pPr>
          </w:p>
        </w:tc>
      </w:tr>
      <w:tr w:rsidR="0091757C" w14:paraId="0F16FC2B" w14:textId="77777777">
        <w:trPr>
          <w:trHeight w:val="300"/>
        </w:trPr>
        <w:tc>
          <w:tcPr>
            <w:tcW w:w="1834" w:type="dxa"/>
            <w:tcBorders>
              <w:top w:val="nil"/>
              <w:left w:val="nil"/>
              <w:bottom w:val="nil"/>
              <w:right w:val="nil"/>
            </w:tcBorders>
            <w:shd w:val="clear" w:color="auto" w:fill="auto"/>
            <w:noWrap/>
            <w:vAlign w:val="bottom"/>
            <w:hideMark/>
          </w:tcPr>
          <w:p w14:paraId="0F16FC2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C2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2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2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2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2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2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2A" w14:textId="77777777" w:rsidR="00466B31" w:rsidRPr="004021A7" w:rsidRDefault="00D319C2" w:rsidP="008F676F">
            <w:pPr>
              <w:rPr>
                <w:rFonts w:ascii="Times New Roman" w:eastAsia="Times New Roman" w:hAnsi="Times New Roman" w:cs="Times New Roman"/>
                <w:sz w:val="20"/>
              </w:rPr>
            </w:pPr>
          </w:p>
        </w:tc>
      </w:tr>
      <w:tr w:rsidR="0091757C" w14:paraId="0F16FC34" w14:textId="77777777">
        <w:trPr>
          <w:trHeight w:val="300"/>
        </w:trPr>
        <w:tc>
          <w:tcPr>
            <w:tcW w:w="1834" w:type="dxa"/>
            <w:tcBorders>
              <w:top w:val="nil"/>
              <w:left w:val="nil"/>
              <w:bottom w:val="nil"/>
              <w:right w:val="nil"/>
            </w:tcBorders>
            <w:shd w:val="clear" w:color="auto" w:fill="auto"/>
            <w:noWrap/>
            <w:vAlign w:val="bottom"/>
            <w:hideMark/>
          </w:tcPr>
          <w:p w14:paraId="0F16FC2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C2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2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2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3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3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3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33" w14:textId="77777777" w:rsidR="00466B31" w:rsidRPr="004021A7" w:rsidRDefault="00D319C2" w:rsidP="008F676F">
            <w:pPr>
              <w:rPr>
                <w:rFonts w:ascii="Times New Roman" w:eastAsia="Times New Roman" w:hAnsi="Times New Roman" w:cs="Times New Roman"/>
                <w:sz w:val="20"/>
              </w:rPr>
            </w:pPr>
          </w:p>
        </w:tc>
      </w:tr>
      <w:tr w:rsidR="0091757C" w14:paraId="0F16FC3D" w14:textId="77777777">
        <w:trPr>
          <w:trHeight w:val="300"/>
        </w:trPr>
        <w:tc>
          <w:tcPr>
            <w:tcW w:w="1834" w:type="dxa"/>
            <w:tcBorders>
              <w:top w:val="nil"/>
              <w:left w:val="nil"/>
              <w:bottom w:val="nil"/>
              <w:right w:val="nil"/>
            </w:tcBorders>
            <w:shd w:val="clear" w:color="auto" w:fill="auto"/>
            <w:noWrap/>
            <w:vAlign w:val="bottom"/>
            <w:hideMark/>
          </w:tcPr>
          <w:p w14:paraId="0F16FC3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C3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3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3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3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3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3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3C" w14:textId="77777777" w:rsidR="00466B31" w:rsidRPr="004021A7" w:rsidRDefault="00D319C2" w:rsidP="008F676F">
            <w:pPr>
              <w:rPr>
                <w:rFonts w:ascii="Times New Roman" w:eastAsia="Times New Roman" w:hAnsi="Times New Roman" w:cs="Times New Roman"/>
                <w:sz w:val="20"/>
              </w:rPr>
            </w:pPr>
          </w:p>
        </w:tc>
      </w:tr>
      <w:tr w:rsidR="0091757C" w14:paraId="0F16FC46" w14:textId="77777777">
        <w:trPr>
          <w:trHeight w:val="300"/>
        </w:trPr>
        <w:tc>
          <w:tcPr>
            <w:tcW w:w="1834" w:type="dxa"/>
            <w:tcBorders>
              <w:top w:val="nil"/>
              <w:left w:val="nil"/>
              <w:bottom w:val="nil"/>
              <w:right w:val="nil"/>
            </w:tcBorders>
            <w:shd w:val="clear" w:color="auto" w:fill="auto"/>
            <w:noWrap/>
            <w:vAlign w:val="bottom"/>
            <w:hideMark/>
          </w:tcPr>
          <w:p w14:paraId="0F16FC3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C3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4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4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C4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4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4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45" w14:textId="77777777" w:rsidR="00466B31" w:rsidRPr="004021A7" w:rsidRDefault="00D319C2" w:rsidP="008F676F">
            <w:pPr>
              <w:rPr>
                <w:rFonts w:ascii="Times New Roman" w:eastAsia="Times New Roman" w:hAnsi="Times New Roman" w:cs="Times New Roman"/>
                <w:sz w:val="20"/>
              </w:rPr>
            </w:pPr>
          </w:p>
        </w:tc>
      </w:tr>
      <w:tr w:rsidR="0091757C" w14:paraId="0F16FC4F" w14:textId="77777777">
        <w:trPr>
          <w:trHeight w:val="300"/>
        </w:trPr>
        <w:tc>
          <w:tcPr>
            <w:tcW w:w="1834" w:type="dxa"/>
            <w:tcBorders>
              <w:top w:val="nil"/>
              <w:left w:val="nil"/>
              <w:bottom w:val="nil"/>
              <w:right w:val="nil"/>
            </w:tcBorders>
            <w:shd w:val="clear" w:color="auto" w:fill="auto"/>
            <w:noWrap/>
            <w:vAlign w:val="bottom"/>
            <w:hideMark/>
          </w:tcPr>
          <w:p w14:paraId="0F16FC4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C4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4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4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4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4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4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4E" w14:textId="77777777" w:rsidR="00466B31" w:rsidRPr="004021A7" w:rsidRDefault="00D319C2" w:rsidP="008F676F">
            <w:pPr>
              <w:rPr>
                <w:rFonts w:ascii="Times New Roman" w:eastAsia="Times New Roman" w:hAnsi="Times New Roman" w:cs="Times New Roman"/>
                <w:sz w:val="20"/>
              </w:rPr>
            </w:pPr>
          </w:p>
        </w:tc>
      </w:tr>
      <w:tr w:rsidR="0091757C" w14:paraId="0F16FC58" w14:textId="77777777">
        <w:trPr>
          <w:trHeight w:val="300"/>
        </w:trPr>
        <w:tc>
          <w:tcPr>
            <w:tcW w:w="1834" w:type="dxa"/>
            <w:tcBorders>
              <w:top w:val="nil"/>
              <w:left w:val="nil"/>
              <w:bottom w:val="nil"/>
              <w:right w:val="nil"/>
            </w:tcBorders>
            <w:shd w:val="clear" w:color="auto" w:fill="auto"/>
            <w:noWrap/>
            <w:vAlign w:val="bottom"/>
            <w:hideMark/>
          </w:tcPr>
          <w:p w14:paraId="0F16FC5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C5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5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5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5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5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5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57" w14:textId="77777777" w:rsidR="00466B31" w:rsidRPr="004021A7" w:rsidRDefault="00D319C2" w:rsidP="008F676F">
            <w:pPr>
              <w:rPr>
                <w:rFonts w:ascii="Times New Roman" w:eastAsia="Times New Roman" w:hAnsi="Times New Roman" w:cs="Times New Roman"/>
                <w:sz w:val="20"/>
              </w:rPr>
            </w:pPr>
          </w:p>
        </w:tc>
      </w:tr>
      <w:tr w:rsidR="0091757C" w14:paraId="0F16FC60" w14:textId="77777777">
        <w:trPr>
          <w:trHeight w:val="300"/>
        </w:trPr>
        <w:tc>
          <w:tcPr>
            <w:tcW w:w="3506" w:type="dxa"/>
            <w:gridSpan w:val="2"/>
            <w:tcBorders>
              <w:top w:val="nil"/>
              <w:left w:val="nil"/>
              <w:bottom w:val="nil"/>
              <w:right w:val="nil"/>
            </w:tcBorders>
            <w:shd w:val="clear" w:color="auto" w:fill="auto"/>
            <w:noWrap/>
            <w:vAlign w:val="bottom"/>
            <w:hideMark/>
          </w:tcPr>
          <w:p w14:paraId="0F16FC5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C5A"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C5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5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5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5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5F" w14:textId="77777777" w:rsidR="00466B31" w:rsidRPr="004021A7" w:rsidRDefault="00D319C2" w:rsidP="008F676F">
            <w:pPr>
              <w:rPr>
                <w:rFonts w:ascii="Times New Roman" w:eastAsia="Times New Roman" w:hAnsi="Times New Roman" w:cs="Times New Roman"/>
                <w:sz w:val="20"/>
              </w:rPr>
            </w:pPr>
          </w:p>
        </w:tc>
      </w:tr>
      <w:tr w:rsidR="0091757C" w14:paraId="0F16FC69" w14:textId="77777777">
        <w:trPr>
          <w:trHeight w:val="300"/>
        </w:trPr>
        <w:tc>
          <w:tcPr>
            <w:tcW w:w="1834" w:type="dxa"/>
            <w:tcBorders>
              <w:top w:val="nil"/>
              <w:left w:val="nil"/>
              <w:bottom w:val="nil"/>
              <w:right w:val="nil"/>
            </w:tcBorders>
            <w:shd w:val="clear" w:color="auto" w:fill="auto"/>
            <w:noWrap/>
            <w:vAlign w:val="bottom"/>
            <w:hideMark/>
          </w:tcPr>
          <w:p w14:paraId="0F16FC61"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C62"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C6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6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6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6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6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68" w14:textId="77777777" w:rsidR="00466B31" w:rsidRPr="004021A7" w:rsidRDefault="00D319C2" w:rsidP="008F676F">
            <w:pPr>
              <w:rPr>
                <w:rFonts w:ascii="Times New Roman" w:eastAsia="Times New Roman" w:hAnsi="Times New Roman" w:cs="Times New Roman"/>
                <w:sz w:val="20"/>
              </w:rPr>
            </w:pPr>
          </w:p>
        </w:tc>
      </w:tr>
      <w:tr w:rsidR="0091757C" w14:paraId="0F16FC6F" w14:textId="77777777">
        <w:trPr>
          <w:trHeight w:val="300"/>
        </w:trPr>
        <w:tc>
          <w:tcPr>
            <w:tcW w:w="1834" w:type="dxa"/>
            <w:tcBorders>
              <w:top w:val="nil"/>
              <w:left w:val="nil"/>
              <w:bottom w:val="nil"/>
              <w:right w:val="nil"/>
            </w:tcBorders>
            <w:shd w:val="clear" w:color="auto" w:fill="auto"/>
            <w:noWrap/>
            <w:vAlign w:val="bottom"/>
            <w:hideMark/>
          </w:tcPr>
          <w:p w14:paraId="0F16FC6A" w14:textId="77777777" w:rsidR="00466B31" w:rsidRPr="004021A7" w:rsidRDefault="00D319C2" w:rsidP="008F676F">
            <w:pPr>
              <w:rPr>
                <w:rFonts w:ascii="Times New Roman" w:eastAsia="Times New Roman" w:hAnsi="Times New Roman" w:cs="Times New Roman"/>
                <w:sz w:val="20"/>
              </w:rPr>
            </w:pPr>
          </w:p>
        </w:tc>
        <w:tc>
          <w:tcPr>
            <w:tcW w:w="5292" w:type="dxa"/>
            <w:gridSpan w:val="4"/>
            <w:tcBorders>
              <w:top w:val="nil"/>
              <w:left w:val="nil"/>
              <w:bottom w:val="nil"/>
              <w:right w:val="nil"/>
            </w:tcBorders>
            <w:shd w:val="clear" w:color="auto" w:fill="auto"/>
            <w:noWrap/>
            <w:vAlign w:val="bottom"/>
            <w:hideMark/>
          </w:tcPr>
          <w:p w14:paraId="0F16FC6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20  ως έχει   ΔΕΚΤΟ ΟΜΟΦΩΝΑ</w:t>
            </w:r>
          </w:p>
        </w:tc>
        <w:tc>
          <w:tcPr>
            <w:tcW w:w="84" w:type="dxa"/>
            <w:tcBorders>
              <w:top w:val="nil"/>
              <w:left w:val="nil"/>
              <w:bottom w:val="nil"/>
              <w:right w:val="nil"/>
            </w:tcBorders>
            <w:shd w:val="clear" w:color="auto" w:fill="auto"/>
            <w:noWrap/>
            <w:vAlign w:val="bottom"/>
            <w:hideMark/>
          </w:tcPr>
          <w:p w14:paraId="0F16FC6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6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6E" w14:textId="77777777" w:rsidR="00466B31" w:rsidRPr="004021A7" w:rsidRDefault="00D319C2" w:rsidP="008F676F">
            <w:pPr>
              <w:rPr>
                <w:rFonts w:ascii="Times New Roman" w:eastAsia="Times New Roman" w:hAnsi="Times New Roman" w:cs="Times New Roman"/>
                <w:sz w:val="20"/>
              </w:rPr>
            </w:pPr>
          </w:p>
        </w:tc>
      </w:tr>
      <w:tr w:rsidR="0091757C" w14:paraId="0F16FC78" w14:textId="77777777">
        <w:trPr>
          <w:trHeight w:val="300"/>
        </w:trPr>
        <w:tc>
          <w:tcPr>
            <w:tcW w:w="1834" w:type="dxa"/>
            <w:tcBorders>
              <w:top w:val="nil"/>
              <w:left w:val="nil"/>
              <w:bottom w:val="nil"/>
              <w:right w:val="nil"/>
            </w:tcBorders>
            <w:shd w:val="clear" w:color="auto" w:fill="auto"/>
            <w:noWrap/>
            <w:vAlign w:val="bottom"/>
            <w:hideMark/>
          </w:tcPr>
          <w:p w14:paraId="0F16FC7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C7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7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7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7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7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7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77" w14:textId="77777777" w:rsidR="00466B31" w:rsidRPr="004021A7" w:rsidRDefault="00D319C2" w:rsidP="008F676F">
            <w:pPr>
              <w:rPr>
                <w:rFonts w:ascii="Times New Roman" w:eastAsia="Times New Roman" w:hAnsi="Times New Roman" w:cs="Times New Roman"/>
                <w:sz w:val="20"/>
              </w:rPr>
            </w:pPr>
          </w:p>
        </w:tc>
      </w:tr>
      <w:tr w:rsidR="0091757C" w14:paraId="0F16FC81" w14:textId="77777777">
        <w:trPr>
          <w:trHeight w:val="300"/>
        </w:trPr>
        <w:tc>
          <w:tcPr>
            <w:tcW w:w="1834" w:type="dxa"/>
            <w:tcBorders>
              <w:top w:val="nil"/>
              <w:left w:val="nil"/>
              <w:bottom w:val="nil"/>
              <w:right w:val="nil"/>
            </w:tcBorders>
            <w:shd w:val="clear" w:color="auto" w:fill="auto"/>
            <w:noWrap/>
            <w:vAlign w:val="bottom"/>
            <w:hideMark/>
          </w:tcPr>
          <w:p w14:paraId="0F16FC7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C7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7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7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7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7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7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80" w14:textId="77777777" w:rsidR="00466B31" w:rsidRPr="004021A7" w:rsidRDefault="00D319C2" w:rsidP="008F676F">
            <w:pPr>
              <w:rPr>
                <w:rFonts w:ascii="Times New Roman" w:eastAsia="Times New Roman" w:hAnsi="Times New Roman" w:cs="Times New Roman"/>
                <w:sz w:val="20"/>
              </w:rPr>
            </w:pPr>
          </w:p>
        </w:tc>
      </w:tr>
      <w:tr w:rsidR="0091757C" w14:paraId="0F16FC8A" w14:textId="77777777">
        <w:trPr>
          <w:trHeight w:val="300"/>
        </w:trPr>
        <w:tc>
          <w:tcPr>
            <w:tcW w:w="1834" w:type="dxa"/>
            <w:tcBorders>
              <w:top w:val="nil"/>
              <w:left w:val="nil"/>
              <w:bottom w:val="nil"/>
              <w:right w:val="nil"/>
            </w:tcBorders>
            <w:shd w:val="clear" w:color="auto" w:fill="auto"/>
            <w:noWrap/>
            <w:vAlign w:val="bottom"/>
            <w:hideMark/>
          </w:tcPr>
          <w:p w14:paraId="0F16FC8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C8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8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8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8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8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8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89" w14:textId="77777777" w:rsidR="00466B31" w:rsidRPr="004021A7" w:rsidRDefault="00D319C2" w:rsidP="008F676F">
            <w:pPr>
              <w:rPr>
                <w:rFonts w:ascii="Times New Roman" w:eastAsia="Times New Roman" w:hAnsi="Times New Roman" w:cs="Times New Roman"/>
                <w:sz w:val="20"/>
              </w:rPr>
            </w:pPr>
          </w:p>
        </w:tc>
      </w:tr>
      <w:tr w:rsidR="0091757C" w14:paraId="0F16FC93" w14:textId="77777777">
        <w:trPr>
          <w:trHeight w:val="300"/>
        </w:trPr>
        <w:tc>
          <w:tcPr>
            <w:tcW w:w="1834" w:type="dxa"/>
            <w:tcBorders>
              <w:top w:val="nil"/>
              <w:left w:val="nil"/>
              <w:bottom w:val="nil"/>
              <w:right w:val="nil"/>
            </w:tcBorders>
            <w:shd w:val="clear" w:color="auto" w:fill="auto"/>
            <w:noWrap/>
            <w:vAlign w:val="bottom"/>
            <w:hideMark/>
          </w:tcPr>
          <w:p w14:paraId="0F16FC8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C8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8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8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8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9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9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92" w14:textId="77777777" w:rsidR="00466B31" w:rsidRPr="004021A7" w:rsidRDefault="00D319C2" w:rsidP="008F676F">
            <w:pPr>
              <w:rPr>
                <w:rFonts w:ascii="Times New Roman" w:eastAsia="Times New Roman" w:hAnsi="Times New Roman" w:cs="Times New Roman"/>
                <w:sz w:val="20"/>
              </w:rPr>
            </w:pPr>
          </w:p>
        </w:tc>
      </w:tr>
      <w:tr w:rsidR="0091757C" w14:paraId="0F16FC9C" w14:textId="77777777">
        <w:trPr>
          <w:trHeight w:val="300"/>
        </w:trPr>
        <w:tc>
          <w:tcPr>
            <w:tcW w:w="1834" w:type="dxa"/>
            <w:tcBorders>
              <w:top w:val="nil"/>
              <w:left w:val="nil"/>
              <w:bottom w:val="nil"/>
              <w:right w:val="nil"/>
            </w:tcBorders>
            <w:shd w:val="clear" w:color="auto" w:fill="auto"/>
            <w:noWrap/>
            <w:vAlign w:val="bottom"/>
            <w:hideMark/>
          </w:tcPr>
          <w:p w14:paraId="0F16FC9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C9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9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9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9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9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9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9B" w14:textId="77777777" w:rsidR="00466B31" w:rsidRPr="004021A7" w:rsidRDefault="00D319C2" w:rsidP="008F676F">
            <w:pPr>
              <w:rPr>
                <w:rFonts w:ascii="Times New Roman" w:eastAsia="Times New Roman" w:hAnsi="Times New Roman" w:cs="Times New Roman"/>
                <w:sz w:val="20"/>
              </w:rPr>
            </w:pPr>
          </w:p>
        </w:tc>
      </w:tr>
      <w:tr w:rsidR="0091757C" w14:paraId="0F16FCA5" w14:textId="77777777">
        <w:trPr>
          <w:trHeight w:val="300"/>
        </w:trPr>
        <w:tc>
          <w:tcPr>
            <w:tcW w:w="1834" w:type="dxa"/>
            <w:tcBorders>
              <w:top w:val="nil"/>
              <w:left w:val="nil"/>
              <w:bottom w:val="nil"/>
              <w:right w:val="nil"/>
            </w:tcBorders>
            <w:shd w:val="clear" w:color="auto" w:fill="auto"/>
            <w:noWrap/>
            <w:vAlign w:val="bottom"/>
            <w:hideMark/>
          </w:tcPr>
          <w:p w14:paraId="0F16FC9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C9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9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A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A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A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A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A4" w14:textId="77777777" w:rsidR="00466B31" w:rsidRPr="004021A7" w:rsidRDefault="00D319C2" w:rsidP="008F676F">
            <w:pPr>
              <w:rPr>
                <w:rFonts w:ascii="Times New Roman" w:eastAsia="Times New Roman" w:hAnsi="Times New Roman" w:cs="Times New Roman"/>
                <w:sz w:val="20"/>
              </w:rPr>
            </w:pPr>
          </w:p>
        </w:tc>
      </w:tr>
      <w:tr w:rsidR="0091757C" w14:paraId="0F16FCAE" w14:textId="77777777">
        <w:trPr>
          <w:trHeight w:val="300"/>
        </w:trPr>
        <w:tc>
          <w:tcPr>
            <w:tcW w:w="1834" w:type="dxa"/>
            <w:tcBorders>
              <w:top w:val="nil"/>
              <w:left w:val="nil"/>
              <w:bottom w:val="nil"/>
              <w:right w:val="nil"/>
            </w:tcBorders>
            <w:shd w:val="clear" w:color="auto" w:fill="auto"/>
            <w:noWrap/>
            <w:vAlign w:val="bottom"/>
            <w:hideMark/>
          </w:tcPr>
          <w:p w14:paraId="0F16FCA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CA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A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A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A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A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A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AD" w14:textId="77777777" w:rsidR="00466B31" w:rsidRPr="004021A7" w:rsidRDefault="00D319C2" w:rsidP="008F676F">
            <w:pPr>
              <w:rPr>
                <w:rFonts w:ascii="Times New Roman" w:eastAsia="Times New Roman" w:hAnsi="Times New Roman" w:cs="Times New Roman"/>
                <w:sz w:val="20"/>
              </w:rPr>
            </w:pPr>
          </w:p>
        </w:tc>
      </w:tr>
      <w:tr w:rsidR="0091757C" w14:paraId="0F16FCB6" w14:textId="77777777">
        <w:trPr>
          <w:trHeight w:val="300"/>
        </w:trPr>
        <w:tc>
          <w:tcPr>
            <w:tcW w:w="3506" w:type="dxa"/>
            <w:gridSpan w:val="2"/>
            <w:tcBorders>
              <w:top w:val="nil"/>
              <w:left w:val="nil"/>
              <w:bottom w:val="nil"/>
              <w:right w:val="nil"/>
            </w:tcBorders>
            <w:shd w:val="clear" w:color="auto" w:fill="auto"/>
            <w:noWrap/>
            <w:vAlign w:val="bottom"/>
            <w:hideMark/>
          </w:tcPr>
          <w:p w14:paraId="0F16FCA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CB0"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CB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B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B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B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B5" w14:textId="77777777" w:rsidR="00466B31" w:rsidRPr="004021A7" w:rsidRDefault="00D319C2" w:rsidP="008F676F">
            <w:pPr>
              <w:rPr>
                <w:rFonts w:ascii="Times New Roman" w:eastAsia="Times New Roman" w:hAnsi="Times New Roman" w:cs="Times New Roman"/>
                <w:sz w:val="20"/>
              </w:rPr>
            </w:pPr>
          </w:p>
        </w:tc>
      </w:tr>
      <w:tr w:rsidR="0091757C" w14:paraId="0F16FCBF" w14:textId="77777777">
        <w:trPr>
          <w:trHeight w:val="300"/>
        </w:trPr>
        <w:tc>
          <w:tcPr>
            <w:tcW w:w="1834" w:type="dxa"/>
            <w:tcBorders>
              <w:top w:val="nil"/>
              <w:left w:val="nil"/>
              <w:bottom w:val="nil"/>
              <w:right w:val="nil"/>
            </w:tcBorders>
            <w:shd w:val="clear" w:color="auto" w:fill="auto"/>
            <w:noWrap/>
            <w:vAlign w:val="bottom"/>
            <w:hideMark/>
          </w:tcPr>
          <w:p w14:paraId="0F16FCB7"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CB8"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CB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B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B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B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B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BE" w14:textId="77777777" w:rsidR="00466B31" w:rsidRPr="004021A7" w:rsidRDefault="00D319C2" w:rsidP="008F676F">
            <w:pPr>
              <w:rPr>
                <w:rFonts w:ascii="Times New Roman" w:eastAsia="Times New Roman" w:hAnsi="Times New Roman" w:cs="Times New Roman"/>
                <w:sz w:val="20"/>
              </w:rPr>
            </w:pPr>
          </w:p>
        </w:tc>
      </w:tr>
      <w:tr w:rsidR="0091757C" w14:paraId="0F16FCC4" w14:textId="77777777">
        <w:trPr>
          <w:trHeight w:val="300"/>
        </w:trPr>
        <w:tc>
          <w:tcPr>
            <w:tcW w:w="1834" w:type="dxa"/>
            <w:tcBorders>
              <w:top w:val="nil"/>
              <w:left w:val="nil"/>
              <w:bottom w:val="nil"/>
              <w:right w:val="nil"/>
            </w:tcBorders>
            <w:shd w:val="clear" w:color="auto" w:fill="auto"/>
            <w:noWrap/>
            <w:vAlign w:val="bottom"/>
            <w:hideMark/>
          </w:tcPr>
          <w:p w14:paraId="0F16FCC0"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CC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21 ως έχει   ΔΕΚΤΟ ΚΑΤΑ ΠΛΕΙΟΨΗΦΙΑ</w:t>
            </w:r>
          </w:p>
        </w:tc>
        <w:tc>
          <w:tcPr>
            <w:tcW w:w="84" w:type="dxa"/>
            <w:tcBorders>
              <w:top w:val="nil"/>
              <w:left w:val="nil"/>
              <w:bottom w:val="nil"/>
              <w:right w:val="nil"/>
            </w:tcBorders>
            <w:shd w:val="clear" w:color="auto" w:fill="auto"/>
            <w:noWrap/>
            <w:vAlign w:val="bottom"/>
            <w:hideMark/>
          </w:tcPr>
          <w:p w14:paraId="0F16FCC2"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CC3" w14:textId="77777777" w:rsidR="00466B31" w:rsidRPr="004021A7" w:rsidRDefault="00D319C2" w:rsidP="008F676F">
            <w:pPr>
              <w:rPr>
                <w:rFonts w:ascii="Calibri" w:eastAsia="Times New Roman" w:hAnsi="Calibri" w:cs="Calibri"/>
                <w:color w:val="000000"/>
                <w:szCs w:val="24"/>
              </w:rPr>
            </w:pPr>
          </w:p>
        </w:tc>
      </w:tr>
      <w:tr w:rsidR="0091757C" w14:paraId="0F16FCCD" w14:textId="77777777">
        <w:trPr>
          <w:trHeight w:val="300"/>
        </w:trPr>
        <w:tc>
          <w:tcPr>
            <w:tcW w:w="1834" w:type="dxa"/>
            <w:tcBorders>
              <w:top w:val="nil"/>
              <w:left w:val="nil"/>
              <w:bottom w:val="nil"/>
              <w:right w:val="nil"/>
            </w:tcBorders>
            <w:shd w:val="clear" w:color="auto" w:fill="auto"/>
            <w:noWrap/>
            <w:vAlign w:val="bottom"/>
            <w:hideMark/>
          </w:tcPr>
          <w:p w14:paraId="0F16FCC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CC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C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C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C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C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C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CC" w14:textId="77777777" w:rsidR="00466B31" w:rsidRPr="004021A7" w:rsidRDefault="00D319C2" w:rsidP="008F676F">
            <w:pPr>
              <w:rPr>
                <w:rFonts w:ascii="Times New Roman" w:eastAsia="Times New Roman" w:hAnsi="Times New Roman" w:cs="Times New Roman"/>
                <w:sz w:val="20"/>
              </w:rPr>
            </w:pPr>
          </w:p>
        </w:tc>
      </w:tr>
      <w:tr w:rsidR="0091757C" w14:paraId="0F16FCD6" w14:textId="77777777">
        <w:trPr>
          <w:trHeight w:val="300"/>
        </w:trPr>
        <w:tc>
          <w:tcPr>
            <w:tcW w:w="1834" w:type="dxa"/>
            <w:tcBorders>
              <w:top w:val="nil"/>
              <w:left w:val="nil"/>
              <w:bottom w:val="nil"/>
              <w:right w:val="nil"/>
            </w:tcBorders>
            <w:shd w:val="clear" w:color="auto" w:fill="auto"/>
            <w:noWrap/>
            <w:vAlign w:val="bottom"/>
            <w:hideMark/>
          </w:tcPr>
          <w:p w14:paraId="0F16FCC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CC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D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D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CD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D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D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D5" w14:textId="77777777" w:rsidR="00466B31" w:rsidRPr="004021A7" w:rsidRDefault="00D319C2" w:rsidP="008F676F">
            <w:pPr>
              <w:rPr>
                <w:rFonts w:ascii="Times New Roman" w:eastAsia="Times New Roman" w:hAnsi="Times New Roman" w:cs="Times New Roman"/>
                <w:sz w:val="20"/>
              </w:rPr>
            </w:pPr>
          </w:p>
        </w:tc>
      </w:tr>
      <w:tr w:rsidR="0091757C" w14:paraId="0F16FCDF" w14:textId="77777777">
        <w:trPr>
          <w:trHeight w:val="300"/>
        </w:trPr>
        <w:tc>
          <w:tcPr>
            <w:tcW w:w="1834" w:type="dxa"/>
            <w:tcBorders>
              <w:top w:val="nil"/>
              <w:left w:val="nil"/>
              <w:bottom w:val="nil"/>
              <w:right w:val="nil"/>
            </w:tcBorders>
            <w:shd w:val="clear" w:color="auto" w:fill="auto"/>
            <w:noWrap/>
            <w:vAlign w:val="bottom"/>
            <w:hideMark/>
          </w:tcPr>
          <w:p w14:paraId="0F16FCD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CD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D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D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D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D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D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DE" w14:textId="77777777" w:rsidR="00466B31" w:rsidRPr="004021A7" w:rsidRDefault="00D319C2" w:rsidP="008F676F">
            <w:pPr>
              <w:rPr>
                <w:rFonts w:ascii="Times New Roman" w:eastAsia="Times New Roman" w:hAnsi="Times New Roman" w:cs="Times New Roman"/>
                <w:sz w:val="20"/>
              </w:rPr>
            </w:pPr>
          </w:p>
        </w:tc>
      </w:tr>
      <w:tr w:rsidR="0091757C" w14:paraId="0F16FCE8" w14:textId="77777777">
        <w:trPr>
          <w:trHeight w:val="300"/>
        </w:trPr>
        <w:tc>
          <w:tcPr>
            <w:tcW w:w="1834" w:type="dxa"/>
            <w:tcBorders>
              <w:top w:val="nil"/>
              <w:left w:val="nil"/>
              <w:bottom w:val="nil"/>
              <w:right w:val="nil"/>
            </w:tcBorders>
            <w:shd w:val="clear" w:color="auto" w:fill="auto"/>
            <w:noWrap/>
            <w:vAlign w:val="bottom"/>
            <w:hideMark/>
          </w:tcPr>
          <w:p w14:paraId="0F16FCE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CE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E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E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CE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E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E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E7" w14:textId="77777777" w:rsidR="00466B31" w:rsidRPr="004021A7" w:rsidRDefault="00D319C2" w:rsidP="008F676F">
            <w:pPr>
              <w:rPr>
                <w:rFonts w:ascii="Times New Roman" w:eastAsia="Times New Roman" w:hAnsi="Times New Roman" w:cs="Times New Roman"/>
                <w:sz w:val="20"/>
              </w:rPr>
            </w:pPr>
          </w:p>
        </w:tc>
      </w:tr>
      <w:tr w:rsidR="0091757C" w14:paraId="0F16FCF1" w14:textId="77777777">
        <w:trPr>
          <w:trHeight w:val="300"/>
        </w:trPr>
        <w:tc>
          <w:tcPr>
            <w:tcW w:w="1834" w:type="dxa"/>
            <w:tcBorders>
              <w:top w:val="nil"/>
              <w:left w:val="nil"/>
              <w:bottom w:val="nil"/>
              <w:right w:val="nil"/>
            </w:tcBorders>
            <w:shd w:val="clear" w:color="auto" w:fill="auto"/>
            <w:noWrap/>
            <w:vAlign w:val="bottom"/>
            <w:hideMark/>
          </w:tcPr>
          <w:p w14:paraId="0F16FCE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CE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E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E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CE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E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E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F0" w14:textId="77777777" w:rsidR="00466B31" w:rsidRPr="004021A7" w:rsidRDefault="00D319C2" w:rsidP="008F676F">
            <w:pPr>
              <w:rPr>
                <w:rFonts w:ascii="Times New Roman" w:eastAsia="Times New Roman" w:hAnsi="Times New Roman" w:cs="Times New Roman"/>
                <w:sz w:val="20"/>
              </w:rPr>
            </w:pPr>
          </w:p>
        </w:tc>
      </w:tr>
      <w:tr w:rsidR="0091757C" w14:paraId="0F16FCFA" w14:textId="77777777">
        <w:trPr>
          <w:trHeight w:val="300"/>
        </w:trPr>
        <w:tc>
          <w:tcPr>
            <w:tcW w:w="1834" w:type="dxa"/>
            <w:tcBorders>
              <w:top w:val="nil"/>
              <w:left w:val="nil"/>
              <w:bottom w:val="nil"/>
              <w:right w:val="nil"/>
            </w:tcBorders>
            <w:shd w:val="clear" w:color="auto" w:fill="auto"/>
            <w:noWrap/>
            <w:vAlign w:val="bottom"/>
            <w:hideMark/>
          </w:tcPr>
          <w:p w14:paraId="0F16FCF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CF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F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F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F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CF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CF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CF9" w14:textId="77777777" w:rsidR="00466B31" w:rsidRPr="004021A7" w:rsidRDefault="00D319C2" w:rsidP="008F676F">
            <w:pPr>
              <w:rPr>
                <w:rFonts w:ascii="Times New Roman" w:eastAsia="Times New Roman" w:hAnsi="Times New Roman" w:cs="Times New Roman"/>
                <w:sz w:val="20"/>
              </w:rPr>
            </w:pPr>
          </w:p>
        </w:tc>
      </w:tr>
      <w:tr w:rsidR="0091757C" w14:paraId="0F16FD03" w14:textId="77777777">
        <w:trPr>
          <w:trHeight w:val="300"/>
        </w:trPr>
        <w:tc>
          <w:tcPr>
            <w:tcW w:w="1834" w:type="dxa"/>
            <w:tcBorders>
              <w:top w:val="nil"/>
              <w:left w:val="nil"/>
              <w:bottom w:val="nil"/>
              <w:right w:val="nil"/>
            </w:tcBorders>
            <w:shd w:val="clear" w:color="auto" w:fill="auto"/>
            <w:noWrap/>
            <w:vAlign w:val="bottom"/>
            <w:hideMark/>
          </w:tcPr>
          <w:p w14:paraId="0F16FCF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CF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CF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CF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CF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0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0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02" w14:textId="77777777" w:rsidR="00466B31" w:rsidRPr="004021A7" w:rsidRDefault="00D319C2" w:rsidP="008F676F">
            <w:pPr>
              <w:rPr>
                <w:rFonts w:ascii="Times New Roman" w:eastAsia="Times New Roman" w:hAnsi="Times New Roman" w:cs="Times New Roman"/>
                <w:sz w:val="20"/>
              </w:rPr>
            </w:pPr>
          </w:p>
        </w:tc>
      </w:tr>
      <w:tr w:rsidR="0091757C" w14:paraId="0F16FD0B" w14:textId="77777777">
        <w:trPr>
          <w:trHeight w:val="300"/>
        </w:trPr>
        <w:tc>
          <w:tcPr>
            <w:tcW w:w="3506" w:type="dxa"/>
            <w:gridSpan w:val="2"/>
            <w:tcBorders>
              <w:top w:val="nil"/>
              <w:left w:val="nil"/>
              <w:bottom w:val="nil"/>
              <w:right w:val="nil"/>
            </w:tcBorders>
            <w:shd w:val="clear" w:color="auto" w:fill="auto"/>
            <w:noWrap/>
            <w:vAlign w:val="bottom"/>
            <w:hideMark/>
          </w:tcPr>
          <w:p w14:paraId="0F16FD0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D05"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D0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0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0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0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0A" w14:textId="77777777" w:rsidR="00466B31" w:rsidRPr="004021A7" w:rsidRDefault="00D319C2" w:rsidP="008F676F">
            <w:pPr>
              <w:rPr>
                <w:rFonts w:ascii="Times New Roman" w:eastAsia="Times New Roman" w:hAnsi="Times New Roman" w:cs="Times New Roman"/>
                <w:sz w:val="20"/>
              </w:rPr>
            </w:pPr>
          </w:p>
        </w:tc>
      </w:tr>
      <w:tr w:rsidR="0091757C" w14:paraId="0F16FD14" w14:textId="77777777">
        <w:trPr>
          <w:trHeight w:val="300"/>
        </w:trPr>
        <w:tc>
          <w:tcPr>
            <w:tcW w:w="1834" w:type="dxa"/>
            <w:tcBorders>
              <w:top w:val="nil"/>
              <w:left w:val="nil"/>
              <w:bottom w:val="nil"/>
              <w:right w:val="nil"/>
            </w:tcBorders>
            <w:shd w:val="clear" w:color="auto" w:fill="auto"/>
            <w:noWrap/>
            <w:vAlign w:val="bottom"/>
            <w:hideMark/>
          </w:tcPr>
          <w:p w14:paraId="0F16FD0C"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D0D"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D0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0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1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1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1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13" w14:textId="77777777" w:rsidR="00466B31" w:rsidRPr="004021A7" w:rsidRDefault="00D319C2" w:rsidP="008F676F">
            <w:pPr>
              <w:rPr>
                <w:rFonts w:ascii="Times New Roman" w:eastAsia="Times New Roman" w:hAnsi="Times New Roman" w:cs="Times New Roman"/>
                <w:sz w:val="20"/>
              </w:rPr>
            </w:pPr>
          </w:p>
        </w:tc>
      </w:tr>
      <w:tr w:rsidR="0091757C" w14:paraId="0F16FD1A" w14:textId="77777777">
        <w:trPr>
          <w:trHeight w:val="300"/>
        </w:trPr>
        <w:tc>
          <w:tcPr>
            <w:tcW w:w="1834" w:type="dxa"/>
            <w:tcBorders>
              <w:top w:val="nil"/>
              <w:left w:val="nil"/>
              <w:bottom w:val="nil"/>
              <w:right w:val="nil"/>
            </w:tcBorders>
            <w:shd w:val="clear" w:color="auto" w:fill="auto"/>
            <w:noWrap/>
            <w:vAlign w:val="bottom"/>
            <w:hideMark/>
          </w:tcPr>
          <w:p w14:paraId="0F16FD15" w14:textId="77777777" w:rsidR="00466B31" w:rsidRPr="004021A7" w:rsidRDefault="00D319C2" w:rsidP="008F676F">
            <w:pPr>
              <w:rPr>
                <w:rFonts w:ascii="Times New Roman" w:eastAsia="Times New Roman" w:hAnsi="Times New Roman" w:cs="Times New Roman"/>
                <w:sz w:val="20"/>
              </w:rPr>
            </w:pPr>
          </w:p>
        </w:tc>
        <w:tc>
          <w:tcPr>
            <w:tcW w:w="5292" w:type="dxa"/>
            <w:gridSpan w:val="4"/>
            <w:tcBorders>
              <w:top w:val="nil"/>
              <w:left w:val="nil"/>
              <w:bottom w:val="nil"/>
              <w:right w:val="nil"/>
            </w:tcBorders>
            <w:shd w:val="clear" w:color="auto" w:fill="auto"/>
            <w:noWrap/>
            <w:vAlign w:val="bottom"/>
            <w:hideMark/>
          </w:tcPr>
          <w:p w14:paraId="0F16FD1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 xml:space="preserve">Άρθρο 22 ως έχει   </w:t>
            </w:r>
            <w:r w:rsidRPr="004021A7">
              <w:rPr>
                <w:rFonts w:ascii="Calibri" w:eastAsia="Times New Roman" w:hAnsi="Calibri" w:cs="Calibri"/>
                <w:color w:val="000000"/>
                <w:szCs w:val="24"/>
              </w:rPr>
              <w:t>ΔΕΚΤΟ ΟΜΟΦΩΝΑ</w:t>
            </w:r>
          </w:p>
        </w:tc>
        <w:tc>
          <w:tcPr>
            <w:tcW w:w="84" w:type="dxa"/>
            <w:tcBorders>
              <w:top w:val="nil"/>
              <w:left w:val="nil"/>
              <w:bottom w:val="nil"/>
              <w:right w:val="nil"/>
            </w:tcBorders>
            <w:shd w:val="clear" w:color="auto" w:fill="auto"/>
            <w:noWrap/>
            <w:vAlign w:val="bottom"/>
            <w:hideMark/>
          </w:tcPr>
          <w:p w14:paraId="0F16FD1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1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19" w14:textId="77777777" w:rsidR="00466B31" w:rsidRPr="004021A7" w:rsidRDefault="00D319C2" w:rsidP="008F676F">
            <w:pPr>
              <w:rPr>
                <w:rFonts w:ascii="Times New Roman" w:eastAsia="Times New Roman" w:hAnsi="Times New Roman" w:cs="Times New Roman"/>
                <w:sz w:val="20"/>
              </w:rPr>
            </w:pPr>
          </w:p>
        </w:tc>
      </w:tr>
      <w:tr w:rsidR="0091757C" w14:paraId="0F16FD23" w14:textId="77777777">
        <w:trPr>
          <w:trHeight w:val="300"/>
        </w:trPr>
        <w:tc>
          <w:tcPr>
            <w:tcW w:w="1834" w:type="dxa"/>
            <w:tcBorders>
              <w:top w:val="nil"/>
              <w:left w:val="nil"/>
              <w:bottom w:val="nil"/>
              <w:right w:val="nil"/>
            </w:tcBorders>
            <w:shd w:val="clear" w:color="auto" w:fill="auto"/>
            <w:noWrap/>
            <w:vAlign w:val="bottom"/>
            <w:hideMark/>
          </w:tcPr>
          <w:p w14:paraId="0F16FD1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D1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1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1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1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2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2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22" w14:textId="77777777" w:rsidR="00466B31" w:rsidRPr="004021A7" w:rsidRDefault="00D319C2" w:rsidP="008F676F">
            <w:pPr>
              <w:rPr>
                <w:rFonts w:ascii="Times New Roman" w:eastAsia="Times New Roman" w:hAnsi="Times New Roman" w:cs="Times New Roman"/>
                <w:sz w:val="20"/>
              </w:rPr>
            </w:pPr>
          </w:p>
        </w:tc>
      </w:tr>
      <w:tr w:rsidR="0091757C" w14:paraId="0F16FD2C" w14:textId="77777777">
        <w:trPr>
          <w:trHeight w:val="300"/>
        </w:trPr>
        <w:tc>
          <w:tcPr>
            <w:tcW w:w="1834" w:type="dxa"/>
            <w:tcBorders>
              <w:top w:val="nil"/>
              <w:left w:val="nil"/>
              <w:bottom w:val="nil"/>
              <w:right w:val="nil"/>
            </w:tcBorders>
            <w:shd w:val="clear" w:color="auto" w:fill="auto"/>
            <w:noWrap/>
            <w:vAlign w:val="bottom"/>
            <w:hideMark/>
          </w:tcPr>
          <w:p w14:paraId="0F16FD2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D2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2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2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2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2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2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2B" w14:textId="77777777" w:rsidR="00466B31" w:rsidRPr="004021A7" w:rsidRDefault="00D319C2" w:rsidP="008F676F">
            <w:pPr>
              <w:rPr>
                <w:rFonts w:ascii="Times New Roman" w:eastAsia="Times New Roman" w:hAnsi="Times New Roman" w:cs="Times New Roman"/>
                <w:sz w:val="20"/>
              </w:rPr>
            </w:pPr>
          </w:p>
        </w:tc>
      </w:tr>
      <w:tr w:rsidR="0091757C" w14:paraId="0F16FD35" w14:textId="77777777">
        <w:trPr>
          <w:trHeight w:val="300"/>
        </w:trPr>
        <w:tc>
          <w:tcPr>
            <w:tcW w:w="1834" w:type="dxa"/>
            <w:tcBorders>
              <w:top w:val="nil"/>
              <w:left w:val="nil"/>
              <w:bottom w:val="nil"/>
              <w:right w:val="nil"/>
            </w:tcBorders>
            <w:shd w:val="clear" w:color="auto" w:fill="auto"/>
            <w:noWrap/>
            <w:vAlign w:val="bottom"/>
            <w:hideMark/>
          </w:tcPr>
          <w:p w14:paraId="0F16FD2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D2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2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3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3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3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3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34" w14:textId="77777777" w:rsidR="00466B31" w:rsidRPr="004021A7" w:rsidRDefault="00D319C2" w:rsidP="008F676F">
            <w:pPr>
              <w:rPr>
                <w:rFonts w:ascii="Times New Roman" w:eastAsia="Times New Roman" w:hAnsi="Times New Roman" w:cs="Times New Roman"/>
                <w:sz w:val="20"/>
              </w:rPr>
            </w:pPr>
          </w:p>
        </w:tc>
      </w:tr>
      <w:tr w:rsidR="0091757C" w14:paraId="0F16FD3E" w14:textId="77777777">
        <w:trPr>
          <w:trHeight w:val="300"/>
        </w:trPr>
        <w:tc>
          <w:tcPr>
            <w:tcW w:w="1834" w:type="dxa"/>
            <w:tcBorders>
              <w:top w:val="nil"/>
              <w:left w:val="nil"/>
              <w:bottom w:val="nil"/>
              <w:right w:val="nil"/>
            </w:tcBorders>
            <w:shd w:val="clear" w:color="auto" w:fill="auto"/>
            <w:noWrap/>
            <w:vAlign w:val="bottom"/>
            <w:hideMark/>
          </w:tcPr>
          <w:p w14:paraId="0F16FD3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D3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3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3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3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3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3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3D" w14:textId="77777777" w:rsidR="00466B31" w:rsidRPr="004021A7" w:rsidRDefault="00D319C2" w:rsidP="008F676F">
            <w:pPr>
              <w:rPr>
                <w:rFonts w:ascii="Times New Roman" w:eastAsia="Times New Roman" w:hAnsi="Times New Roman" w:cs="Times New Roman"/>
                <w:sz w:val="20"/>
              </w:rPr>
            </w:pPr>
          </w:p>
        </w:tc>
      </w:tr>
      <w:tr w:rsidR="0091757C" w14:paraId="0F16FD47" w14:textId="77777777">
        <w:trPr>
          <w:trHeight w:val="300"/>
        </w:trPr>
        <w:tc>
          <w:tcPr>
            <w:tcW w:w="1834" w:type="dxa"/>
            <w:tcBorders>
              <w:top w:val="nil"/>
              <w:left w:val="nil"/>
              <w:bottom w:val="nil"/>
              <w:right w:val="nil"/>
            </w:tcBorders>
            <w:shd w:val="clear" w:color="auto" w:fill="auto"/>
            <w:noWrap/>
            <w:vAlign w:val="bottom"/>
            <w:hideMark/>
          </w:tcPr>
          <w:p w14:paraId="0F16FD3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D4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4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4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4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4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4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46" w14:textId="77777777" w:rsidR="00466B31" w:rsidRPr="004021A7" w:rsidRDefault="00D319C2" w:rsidP="008F676F">
            <w:pPr>
              <w:rPr>
                <w:rFonts w:ascii="Times New Roman" w:eastAsia="Times New Roman" w:hAnsi="Times New Roman" w:cs="Times New Roman"/>
                <w:sz w:val="20"/>
              </w:rPr>
            </w:pPr>
          </w:p>
        </w:tc>
      </w:tr>
      <w:tr w:rsidR="0091757C" w14:paraId="0F16FD50" w14:textId="77777777">
        <w:trPr>
          <w:trHeight w:val="300"/>
        </w:trPr>
        <w:tc>
          <w:tcPr>
            <w:tcW w:w="1834" w:type="dxa"/>
            <w:tcBorders>
              <w:top w:val="nil"/>
              <w:left w:val="nil"/>
              <w:bottom w:val="nil"/>
              <w:right w:val="nil"/>
            </w:tcBorders>
            <w:shd w:val="clear" w:color="auto" w:fill="auto"/>
            <w:noWrap/>
            <w:vAlign w:val="bottom"/>
            <w:hideMark/>
          </w:tcPr>
          <w:p w14:paraId="0F16FD4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D4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4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4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4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4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4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4F" w14:textId="77777777" w:rsidR="00466B31" w:rsidRPr="004021A7" w:rsidRDefault="00D319C2" w:rsidP="008F676F">
            <w:pPr>
              <w:rPr>
                <w:rFonts w:ascii="Times New Roman" w:eastAsia="Times New Roman" w:hAnsi="Times New Roman" w:cs="Times New Roman"/>
                <w:sz w:val="20"/>
              </w:rPr>
            </w:pPr>
          </w:p>
        </w:tc>
      </w:tr>
      <w:tr w:rsidR="0091757C" w14:paraId="0F16FD59" w14:textId="77777777">
        <w:trPr>
          <w:trHeight w:val="300"/>
        </w:trPr>
        <w:tc>
          <w:tcPr>
            <w:tcW w:w="1834" w:type="dxa"/>
            <w:tcBorders>
              <w:top w:val="nil"/>
              <w:left w:val="nil"/>
              <w:bottom w:val="nil"/>
              <w:right w:val="nil"/>
            </w:tcBorders>
            <w:shd w:val="clear" w:color="auto" w:fill="auto"/>
            <w:noWrap/>
            <w:vAlign w:val="bottom"/>
            <w:hideMark/>
          </w:tcPr>
          <w:p w14:paraId="0F16FD5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D5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5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5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5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5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5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58" w14:textId="77777777" w:rsidR="00466B31" w:rsidRPr="004021A7" w:rsidRDefault="00D319C2" w:rsidP="008F676F">
            <w:pPr>
              <w:rPr>
                <w:rFonts w:ascii="Times New Roman" w:eastAsia="Times New Roman" w:hAnsi="Times New Roman" w:cs="Times New Roman"/>
                <w:sz w:val="20"/>
              </w:rPr>
            </w:pPr>
          </w:p>
        </w:tc>
      </w:tr>
      <w:tr w:rsidR="0091757C" w14:paraId="0F16FD61" w14:textId="77777777">
        <w:trPr>
          <w:trHeight w:val="300"/>
        </w:trPr>
        <w:tc>
          <w:tcPr>
            <w:tcW w:w="3506" w:type="dxa"/>
            <w:gridSpan w:val="2"/>
            <w:tcBorders>
              <w:top w:val="nil"/>
              <w:left w:val="nil"/>
              <w:bottom w:val="nil"/>
              <w:right w:val="nil"/>
            </w:tcBorders>
            <w:shd w:val="clear" w:color="auto" w:fill="auto"/>
            <w:noWrap/>
            <w:vAlign w:val="bottom"/>
            <w:hideMark/>
          </w:tcPr>
          <w:p w14:paraId="0F16FD5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D5B"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D5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5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5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5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60" w14:textId="77777777" w:rsidR="00466B31" w:rsidRPr="004021A7" w:rsidRDefault="00D319C2" w:rsidP="008F676F">
            <w:pPr>
              <w:rPr>
                <w:rFonts w:ascii="Times New Roman" w:eastAsia="Times New Roman" w:hAnsi="Times New Roman" w:cs="Times New Roman"/>
                <w:sz w:val="20"/>
              </w:rPr>
            </w:pPr>
          </w:p>
        </w:tc>
      </w:tr>
      <w:tr w:rsidR="0091757C" w14:paraId="0F16FD6A" w14:textId="77777777">
        <w:trPr>
          <w:trHeight w:val="300"/>
        </w:trPr>
        <w:tc>
          <w:tcPr>
            <w:tcW w:w="1834" w:type="dxa"/>
            <w:tcBorders>
              <w:top w:val="nil"/>
              <w:left w:val="nil"/>
              <w:bottom w:val="nil"/>
              <w:right w:val="nil"/>
            </w:tcBorders>
            <w:shd w:val="clear" w:color="auto" w:fill="auto"/>
            <w:noWrap/>
            <w:vAlign w:val="bottom"/>
            <w:hideMark/>
          </w:tcPr>
          <w:p w14:paraId="0F16FD62"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D63"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D6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6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6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6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6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69" w14:textId="77777777" w:rsidR="00466B31" w:rsidRPr="004021A7" w:rsidRDefault="00D319C2" w:rsidP="008F676F">
            <w:pPr>
              <w:rPr>
                <w:rFonts w:ascii="Times New Roman" w:eastAsia="Times New Roman" w:hAnsi="Times New Roman" w:cs="Times New Roman"/>
                <w:sz w:val="20"/>
              </w:rPr>
            </w:pPr>
          </w:p>
        </w:tc>
      </w:tr>
      <w:tr w:rsidR="0091757C" w14:paraId="0F16FD6F" w14:textId="77777777">
        <w:trPr>
          <w:trHeight w:val="300"/>
        </w:trPr>
        <w:tc>
          <w:tcPr>
            <w:tcW w:w="1834" w:type="dxa"/>
            <w:tcBorders>
              <w:top w:val="nil"/>
              <w:left w:val="nil"/>
              <w:bottom w:val="nil"/>
              <w:right w:val="nil"/>
            </w:tcBorders>
            <w:shd w:val="clear" w:color="auto" w:fill="auto"/>
            <w:noWrap/>
            <w:vAlign w:val="bottom"/>
            <w:hideMark/>
          </w:tcPr>
          <w:p w14:paraId="0F16FD6B"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D6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23 ως έχει   ΔΕΚΤΟ ΚΑΤΑ ΠΛΕΙΟΨΗΦΙΑ</w:t>
            </w:r>
          </w:p>
        </w:tc>
        <w:tc>
          <w:tcPr>
            <w:tcW w:w="84" w:type="dxa"/>
            <w:tcBorders>
              <w:top w:val="nil"/>
              <w:left w:val="nil"/>
              <w:bottom w:val="nil"/>
              <w:right w:val="nil"/>
            </w:tcBorders>
            <w:shd w:val="clear" w:color="auto" w:fill="auto"/>
            <w:noWrap/>
            <w:vAlign w:val="bottom"/>
            <w:hideMark/>
          </w:tcPr>
          <w:p w14:paraId="0F16FD6D"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D6E" w14:textId="77777777" w:rsidR="00466B31" w:rsidRPr="004021A7" w:rsidRDefault="00D319C2" w:rsidP="008F676F">
            <w:pPr>
              <w:rPr>
                <w:rFonts w:ascii="Calibri" w:eastAsia="Times New Roman" w:hAnsi="Calibri" w:cs="Calibri"/>
                <w:color w:val="000000"/>
                <w:szCs w:val="24"/>
              </w:rPr>
            </w:pPr>
          </w:p>
        </w:tc>
      </w:tr>
      <w:tr w:rsidR="0091757C" w14:paraId="0F16FD78" w14:textId="77777777">
        <w:trPr>
          <w:trHeight w:val="300"/>
        </w:trPr>
        <w:tc>
          <w:tcPr>
            <w:tcW w:w="1834" w:type="dxa"/>
            <w:tcBorders>
              <w:top w:val="nil"/>
              <w:left w:val="nil"/>
              <w:bottom w:val="nil"/>
              <w:right w:val="nil"/>
            </w:tcBorders>
            <w:shd w:val="clear" w:color="auto" w:fill="auto"/>
            <w:noWrap/>
            <w:vAlign w:val="bottom"/>
            <w:hideMark/>
          </w:tcPr>
          <w:p w14:paraId="0F16FD7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D7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7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7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7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7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7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77" w14:textId="77777777" w:rsidR="00466B31" w:rsidRPr="004021A7" w:rsidRDefault="00D319C2" w:rsidP="008F676F">
            <w:pPr>
              <w:rPr>
                <w:rFonts w:ascii="Times New Roman" w:eastAsia="Times New Roman" w:hAnsi="Times New Roman" w:cs="Times New Roman"/>
                <w:sz w:val="20"/>
              </w:rPr>
            </w:pPr>
          </w:p>
        </w:tc>
      </w:tr>
      <w:tr w:rsidR="0091757C" w14:paraId="0F16FD81" w14:textId="77777777">
        <w:trPr>
          <w:trHeight w:val="300"/>
        </w:trPr>
        <w:tc>
          <w:tcPr>
            <w:tcW w:w="1834" w:type="dxa"/>
            <w:tcBorders>
              <w:top w:val="nil"/>
              <w:left w:val="nil"/>
              <w:bottom w:val="nil"/>
              <w:right w:val="nil"/>
            </w:tcBorders>
            <w:shd w:val="clear" w:color="auto" w:fill="auto"/>
            <w:noWrap/>
            <w:vAlign w:val="bottom"/>
            <w:hideMark/>
          </w:tcPr>
          <w:p w14:paraId="0F16FD7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D7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7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7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7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7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7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80" w14:textId="77777777" w:rsidR="00466B31" w:rsidRPr="004021A7" w:rsidRDefault="00D319C2" w:rsidP="008F676F">
            <w:pPr>
              <w:rPr>
                <w:rFonts w:ascii="Times New Roman" w:eastAsia="Times New Roman" w:hAnsi="Times New Roman" w:cs="Times New Roman"/>
                <w:sz w:val="20"/>
              </w:rPr>
            </w:pPr>
          </w:p>
        </w:tc>
      </w:tr>
      <w:tr w:rsidR="0091757C" w14:paraId="0F16FD8A" w14:textId="77777777">
        <w:trPr>
          <w:trHeight w:val="300"/>
        </w:trPr>
        <w:tc>
          <w:tcPr>
            <w:tcW w:w="1834" w:type="dxa"/>
            <w:tcBorders>
              <w:top w:val="nil"/>
              <w:left w:val="nil"/>
              <w:bottom w:val="nil"/>
              <w:right w:val="nil"/>
            </w:tcBorders>
            <w:shd w:val="clear" w:color="auto" w:fill="auto"/>
            <w:noWrap/>
            <w:vAlign w:val="bottom"/>
            <w:hideMark/>
          </w:tcPr>
          <w:p w14:paraId="0F16FD8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D8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8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8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8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8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8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89" w14:textId="77777777" w:rsidR="00466B31" w:rsidRPr="004021A7" w:rsidRDefault="00D319C2" w:rsidP="008F676F">
            <w:pPr>
              <w:rPr>
                <w:rFonts w:ascii="Times New Roman" w:eastAsia="Times New Roman" w:hAnsi="Times New Roman" w:cs="Times New Roman"/>
                <w:sz w:val="20"/>
              </w:rPr>
            </w:pPr>
          </w:p>
        </w:tc>
      </w:tr>
      <w:tr w:rsidR="0091757C" w14:paraId="0F16FD93" w14:textId="77777777">
        <w:trPr>
          <w:trHeight w:val="300"/>
        </w:trPr>
        <w:tc>
          <w:tcPr>
            <w:tcW w:w="1834" w:type="dxa"/>
            <w:tcBorders>
              <w:top w:val="nil"/>
              <w:left w:val="nil"/>
              <w:bottom w:val="nil"/>
              <w:right w:val="nil"/>
            </w:tcBorders>
            <w:shd w:val="clear" w:color="auto" w:fill="auto"/>
            <w:noWrap/>
            <w:vAlign w:val="bottom"/>
            <w:hideMark/>
          </w:tcPr>
          <w:p w14:paraId="0F16FD8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D8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8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8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D8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9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9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92" w14:textId="77777777" w:rsidR="00466B31" w:rsidRPr="004021A7" w:rsidRDefault="00D319C2" w:rsidP="008F676F">
            <w:pPr>
              <w:rPr>
                <w:rFonts w:ascii="Times New Roman" w:eastAsia="Times New Roman" w:hAnsi="Times New Roman" w:cs="Times New Roman"/>
                <w:sz w:val="20"/>
              </w:rPr>
            </w:pPr>
          </w:p>
        </w:tc>
      </w:tr>
      <w:tr w:rsidR="0091757C" w14:paraId="0F16FD9C" w14:textId="77777777">
        <w:trPr>
          <w:trHeight w:val="300"/>
        </w:trPr>
        <w:tc>
          <w:tcPr>
            <w:tcW w:w="1834" w:type="dxa"/>
            <w:tcBorders>
              <w:top w:val="nil"/>
              <w:left w:val="nil"/>
              <w:bottom w:val="nil"/>
              <w:right w:val="nil"/>
            </w:tcBorders>
            <w:shd w:val="clear" w:color="auto" w:fill="auto"/>
            <w:noWrap/>
            <w:vAlign w:val="bottom"/>
            <w:hideMark/>
          </w:tcPr>
          <w:p w14:paraId="0F16FD9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D9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9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9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9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9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9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9B" w14:textId="77777777" w:rsidR="00466B31" w:rsidRPr="004021A7" w:rsidRDefault="00D319C2" w:rsidP="008F676F">
            <w:pPr>
              <w:rPr>
                <w:rFonts w:ascii="Times New Roman" w:eastAsia="Times New Roman" w:hAnsi="Times New Roman" w:cs="Times New Roman"/>
                <w:sz w:val="20"/>
              </w:rPr>
            </w:pPr>
          </w:p>
        </w:tc>
      </w:tr>
      <w:tr w:rsidR="0091757C" w14:paraId="0F16FDA5" w14:textId="77777777">
        <w:trPr>
          <w:trHeight w:val="300"/>
        </w:trPr>
        <w:tc>
          <w:tcPr>
            <w:tcW w:w="1834" w:type="dxa"/>
            <w:tcBorders>
              <w:top w:val="nil"/>
              <w:left w:val="nil"/>
              <w:bottom w:val="nil"/>
              <w:right w:val="nil"/>
            </w:tcBorders>
            <w:shd w:val="clear" w:color="auto" w:fill="auto"/>
            <w:noWrap/>
            <w:vAlign w:val="bottom"/>
            <w:hideMark/>
          </w:tcPr>
          <w:p w14:paraId="0F16FD9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D9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9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A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A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A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A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A4" w14:textId="77777777" w:rsidR="00466B31" w:rsidRPr="004021A7" w:rsidRDefault="00D319C2" w:rsidP="008F676F">
            <w:pPr>
              <w:rPr>
                <w:rFonts w:ascii="Times New Roman" w:eastAsia="Times New Roman" w:hAnsi="Times New Roman" w:cs="Times New Roman"/>
                <w:sz w:val="20"/>
              </w:rPr>
            </w:pPr>
          </w:p>
        </w:tc>
      </w:tr>
      <w:tr w:rsidR="0091757C" w14:paraId="0F16FDAE" w14:textId="77777777">
        <w:trPr>
          <w:trHeight w:val="300"/>
        </w:trPr>
        <w:tc>
          <w:tcPr>
            <w:tcW w:w="1834" w:type="dxa"/>
            <w:tcBorders>
              <w:top w:val="nil"/>
              <w:left w:val="nil"/>
              <w:bottom w:val="nil"/>
              <w:right w:val="nil"/>
            </w:tcBorders>
            <w:shd w:val="clear" w:color="auto" w:fill="auto"/>
            <w:noWrap/>
            <w:vAlign w:val="bottom"/>
            <w:hideMark/>
          </w:tcPr>
          <w:p w14:paraId="0F16FDA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DA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A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A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A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A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A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AD" w14:textId="77777777" w:rsidR="00466B31" w:rsidRPr="004021A7" w:rsidRDefault="00D319C2" w:rsidP="008F676F">
            <w:pPr>
              <w:rPr>
                <w:rFonts w:ascii="Times New Roman" w:eastAsia="Times New Roman" w:hAnsi="Times New Roman" w:cs="Times New Roman"/>
                <w:sz w:val="20"/>
              </w:rPr>
            </w:pPr>
          </w:p>
        </w:tc>
      </w:tr>
      <w:tr w:rsidR="0091757C" w14:paraId="0F16FDB6" w14:textId="77777777">
        <w:trPr>
          <w:trHeight w:val="300"/>
        </w:trPr>
        <w:tc>
          <w:tcPr>
            <w:tcW w:w="3506" w:type="dxa"/>
            <w:gridSpan w:val="2"/>
            <w:tcBorders>
              <w:top w:val="nil"/>
              <w:left w:val="nil"/>
              <w:bottom w:val="nil"/>
              <w:right w:val="nil"/>
            </w:tcBorders>
            <w:shd w:val="clear" w:color="auto" w:fill="auto"/>
            <w:noWrap/>
            <w:vAlign w:val="bottom"/>
            <w:hideMark/>
          </w:tcPr>
          <w:p w14:paraId="0F16FDA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DB0"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DB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B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B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B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B5" w14:textId="77777777" w:rsidR="00466B31" w:rsidRPr="004021A7" w:rsidRDefault="00D319C2" w:rsidP="008F676F">
            <w:pPr>
              <w:rPr>
                <w:rFonts w:ascii="Times New Roman" w:eastAsia="Times New Roman" w:hAnsi="Times New Roman" w:cs="Times New Roman"/>
                <w:sz w:val="20"/>
              </w:rPr>
            </w:pPr>
          </w:p>
        </w:tc>
      </w:tr>
      <w:tr w:rsidR="0091757C" w14:paraId="0F16FDBF" w14:textId="77777777">
        <w:trPr>
          <w:trHeight w:val="300"/>
        </w:trPr>
        <w:tc>
          <w:tcPr>
            <w:tcW w:w="1834" w:type="dxa"/>
            <w:tcBorders>
              <w:top w:val="nil"/>
              <w:left w:val="nil"/>
              <w:bottom w:val="nil"/>
              <w:right w:val="nil"/>
            </w:tcBorders>
            <w:shd w:val="clear" w:color="auto" w:fill="auto"/>
            <w:noWrap/>
            <w:vAlign w:val="bottom"/>
            <w:hideMark/>
          </w:tcPr>
          <w:p w14:paraId="0F16FDB7"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DB8"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DB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B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B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B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B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BE" w14:textId="77777777" w:rsidR="00466B31" w:rsidRPr="004021A7" w:rsidRDefault="00D319C2" w:rsidP="008F676F">
            <w:pPr>
              <w:rPr>
                <w:rFonts w:ascii="Times New Roman" w:eastAsia="Times New Roman" w:hAnsi="Times New Roman" w:cs="Times New Roman"/>
                <w:sz w:val="20"/>
              </w:rPr>
            </w:pPr>
          </w:p>
        </w:tc>
      </w:tr>
      <w:tr w:rsidR="0091757C" w14:paraId="0F16FDC5" w14:textId="77777777">
        <w:trPr>
          <w:trHeight w:val="300"/>
        </w:trPr>
        <w:tc>
          <w:tcPr>
            <w:tcW w:w="1834" w:type="dxa"/>
            <w:tcBorders>
              <w:top w:val="nil"/>
              <w:left w:val="nil"/>
              <w:bottom w:val="nil"/>
              <w:right w:val="nil"/>
            </w:tcBorders>
            <w:shd w:val="clear" w:color="auto" w:fill="auto"/>
            <w:noWrap/>
            <w:vAlign w:val="bottom"/>
            <w:hideMark/>
          </w:tcPr>
          <w:p w14:paraId="0F16FDC0" w14:textId="77777777" w:rsidR="00466B31" w:rsidRPr="004021A7" w:rsidRDefault="00D319C2" w:rsidP="008F676F">
            <w:pPr>
              <w:rPr>
                <w:rFonts w:ascii="Times New Roman" w:eastAsia="Times New Roman" w:hAnsi="Times New Roman" w:cs="Times New Roman"/>
                <w:sz w:val="20"/>
              </w:rPr>
            </w:pPr>
          </w:p>
        </w:tc>
        <w:tc>
          <w:tcPr>
            <w:tcW w:w="5292" w:type="dxa"/>
            <w:gridSpan w:val="4"/>
            <w:tcBorders>
              <w:top w:val="nil"/>
              <w:left w:val="nil"/>
              <w:bottom w:val="nil"/>
              <w:right w:val="nil"/>
            </w:tcBorders>
            <w:shd w:val="clear" w:color="auto" w:fill="auto"/>
            <w:noWrap/>
            <w:vAlign w:val="bottom"/>
            <w:hideMark/>
          </w:tcPr>
          <w:p w14:paraId="0F16FDC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24 ως έχει   ΔΕΚΤΟ ΟΜΟΦΩΝΑ</w:t>
            </w:r>
          </w:p>
        </w:tc>
        <w:tc>
          <w:tcPr>
            <w:tcW w:w="84" w:type="dxa"/>
            <w:tcBorders>
              <w:top w:val="nil"/>
              <w:left w:val="nil"/>
              <w:bottom w:val="nil"/>
              <w:right w:val="nil"/>
            </w:tcBorders>
            <w:shd w:val="clear" w:color="auto" w:fill="auto"/>
            <w:noWrap/>
            <w:vAlign w:val="bottom"/>
            <w:hideMark/>
          </w:tcPr>
          <w:p w14:paraId="0F16FDC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C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C4" w14:textId="77777777" w:rsidR="00466B31" w:rsidRPr="004021A7" w:rsidRDefault="00D319C2" w:rsidP="008F676F">
            <w:pPr>
              <w:rPr>
                <w:rFonts w:ascii="Times New Roman" w:eastAsia="Times New Roman" w:hAnsi="Times New Roman" w:cs="Times New Roman"/>
                <w:sz w:val="20"/>
              </w:rPr>
            </w:pPr>
          </w:p>
        </w:tc>
      </w:tr>
      <w:tr w:rsidR="0091757C" w14:paraId="0F16FDCE" w14:textId="77777777">
        <w:trPr>
          <w:trHeight w:val="300"/>
        </w:trPr>
        <w:tc>
          <w:tcPr>
            <w:tcW w:w="1834" w:type="dxa"/>
            <w:tcBorders>
              <w:top w:val="nil"/>
              <w:left w:val="nil"/>
              <w:bottom w:val="nil"/>
              <w:right w:val="nil"/>
            </w:tcBorders>
            <w:shd w:val="clear" w:color="auto" w:fill="auto"/>
            <w:noWrap/>
            <w:vAlign w:val="bottom"/>
            <w:hideMark/>
          </w:tcPr>
          <w:p w14:paraId="0F16FDC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DC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C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C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C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C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C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CD" w14:textId="77777777" w:rsidR="00466B31" w:rsidRPr="004021A7" w:rsidRDefault="00D319C2" w:rsidP="008F676F">
            <w:pPr>
              <w:rPr>
                <w:rFonts w:ascii="Times New Roman" w:eastAsia="Times New Roman" w:hAnsi="Times New Roman" w:cs="Times New Roman"/>
                <w:sz w:val="20"/>
              </w:rPr>
            </w:pPr>
          </w:p>
        </w:tc>
      </w:tr>
      <w:tr w:rsidR="0091757C" w14:paraId="0F16FDD7" w14:textId="77777777">
        <w:trPr>
          <w:trHeight w:val="300"/>
        </w:trPr>
        <w:tc>
          <w:tcPr>
            <w:tcW w:w="1834" w:type="dxa"/>
            <w:tcBorders>
              <w:top w:val="nil"/>
              <w:left w:val="nil"/>
              <w:bottom w:val="nil"/>
              <w:right w:val="nil"/>
            </w:tcBorders>
            <w:shd w:val="clear" w:color="auto" w:fill="auto"/>
            <w:noWrap/>
            <w:vAlign w:val="bottom"/>
            <w:hideMark/>
          </w:tcPr>
          <w:p w14:paraId="0F16FDC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DD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D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D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D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D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D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D6" w14:textId="77777777" w:rsidR="00466B31" w:rsidRPr="004021A7" w:rsidRDefault="00D319C2" w:rsidP="008F676F">
            <w:pPr>
              <w:rPr>
                <w:rFonts w:ascii="Times New Roman" w:eastAsia="Times New Roman" w:hAnsi="Times New Roman" w:cs="Times New Roman"/>
                <w:sz w:val="20"/>
              </w:rPr>
            </w:pPr>
          </w:p>
        </w:tc>
      </w:tr>
      <w:tr w:rsidR="0091757C" w14:paraId="0F16FDE0" w14:textId="77777777">
        <w:trPr>
          <w:trHeight w:val="300"/>
        </w:trPr>
        <w:tc>
          <w:tcPr>
            <w:tcW w:w="1834" w:type="dxa"/>
            <w:tcBorders>
              <w:top w:val="nil"/>
              <w:left w:val="nil"/>
              <w:bottom w:val="nil"/>
              <w:right w:val="nil"/>
            </w:tcBorders>
            <w:shd w:val="clear" w:color="auto" w:fill="auto"/>
            <w:noWrap/>
            <w:vAlign w:val="bottom"/>
            <w:hideMark/>
          </w:tcPr>
          <w:p w14:paraId="0F16FDD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DD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D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D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D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D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D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DF" w14:textId="77777777" w:rsidR="00466B31" w:rsidRPr="004021A7" w:rsidRDefault="00D319C2" w:rsidP="008F676F">
            <w:pPr>
              <w:rPr>
                <w:rFonts w:ascii="Times New Roman" w:eastAsia="Times New Roman" w:hAnsi="Times New Roman" w:cs="Times New Roman"/>
                <w:sz w:val="20"/>
              </w:rPr>
            </w:pPr>
          </w:p>
        </w:tc>
      </w:tr>
      <w:tr w:rsidR="0091757C" w14:paraId="0F16FDE9" w14:textId="77777777">
        <w:trPr>
          <w:trHeight w:val="300"/>
        </w:trPr>
        <w:tc>
          <w:tcPr>
            <w:tcW w:w="1834" w:type="dxa"/>
            <w:tcBorders>
              <w:top w:val="nil"/>
              <w:left w:val="nil"/>
              <w:bottom w:val="nil"/>
              <w:right w:val="nil"/>
            </w:tcBorders>
            <w:shd w:val="clear" w:color="auto" w:fill="auto"/>
            <w:noWrap/>
            <w:vAlign w:val="bottom"/>
            <w:hideMark/>
          </w:tcPr>
          <w:p w14:paraId="0F16FDE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DE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E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E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E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E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E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E8" w14:textId="77777777" w:rsidR="00466B31" w:rsidRPr="004021A7" w:rsidRDefault="00D319C2" w:rsidP="008F676F">
            <w:pPr>
              <w:rPr>
                <w:rFonts w:ascii="Times New Roman" w:eastAsia="Times New Roman" w:hAnsi="Times New Roman" w:cs="Times New Roman"/>
                <w:sz w:val="20"/>
              </w:rPr>
            </w:pPr>
          </w:p>
        </w:tc>
      </w:tr>
      <w:tr w:rsidR="0091757C" w14:paraId="0F16FDF2" w14:textId="77777777">
        <w:trPr>
          <w:trHeight w:val="300"/>
        </w:trPr>
        <w:tc>
          <w:tcPr>
            <w:tcW w:w="1834" w:type="dxa"/>
            <w:tcBorders>
              <w:top w:val="nil"/>
              <w:left w:val="nil"/>
              <w:bottom w:val="nil"/>
              <w:right w:val="nil"/>
            </w:tcBorders>
            <w:shd w:val="clear" w:color="auto" w:fill="auto"/>
            <w:noWrap/>
            <w:vAlign w:val="bottom"/>
            <w:hideMark/>
          </w:tcPr>
          <w:p w14:paraId="0F16FDE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DE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E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E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E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E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F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F1" w14:textId="77777777" w:rsidR="00466B31" w:rsidRPr="004021A7" w:rsidRDefault="00D319C2" w:rsidP="008F676F">
            <w:pPr>
              <w:rPr>
                <w:rFonts w:ascii="Times New Roman" w:eastAsia="Times New Roman" w:hAnsi="Times New Roman" w:cs="Times New Roman"/>
                <w:sz w:val="20"/>
              </w:rPr>
            </w:pPr>
          </w:p>
        </w:tc>
      </w:tr>
      <w:tr w:rsidR="0091757C" w14:paraId="0F16FDFB" w14:textId="77777777">
        <w:trPr>
          <w:trHeight w:val="300"/>
        </w:trPr>
        <w:tc>
          <w:tcPr>
            <w:tcW w:w="1834" w:type="dxa"/>
            <w:tcBorders>
              <w:top w:val="nil"/>
              <w:left w:val="nil"/>
              <w:bottom w:val="nil"/>
              <w:right w:val="nil"/>
            </w:tcBorders>
            <w:shd w:val="clear" w:color="auto" w:fill="auto"/>
            <w:noWrap/>
            <w:vAlign w:val="bottom"/>
            <w:hideMark/>
          </w:tcPr>
          <w:p w14:paraId="0F16FDF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DF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F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F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DF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DF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DF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DFA" w14:textId="77777777" w:rsidR="00466B31" w:rsidRPr="004021A7" w:rsidRDefault="00D319C2" w:rsidP="008F676F">
            <w:pPr>
              <w:rPr>
                <w:rFonts w:ascii="Times New Roman" w:eastAsia="Times New Roman" w:hAnsi="Times New Roman" w:cs="Times New Roman"/>
                <w:sz w:val="20"/>
              </w:rPr>
            </w:pPr>
          </w:p>
        </w:tc>
      </w:tr>
      <w:tr w:rsidR="0091757C" w14:paraId="0F16FE04" w14:textId="77777777">
        <w:trPr>
          <w:trHeight w:val="300"/>
        </w:trPr>
        <w:tc>
          <w:tcPr>
            <w:tcW w:w="1834" w:type="dxa"/>
            <w:tcBorders>
              <w:top w:val="nil"/>
              <w:left w:val="nil"/>
              <w:bottom w:val="nil"/>
              <w:right w:val="nil"/>
            </w:tcBorders>
            <w:shd w:val="clear" w:color="auto" w:fill="auto"/>
            <w:noWrap/>
            <w:vAlign w:val="bottom"/>
            <w:hideMark/>
          </w:tcPr>
          <w:p w14:paraId="0F16FDF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DF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DF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DF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0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0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0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03" w14:textId="77777777" w:rsidR="00466B31" w:rsidRPr="004021A7" w:rsidRDefault="00D319C2" w:rsidP="008F676F">
            <w:pPr>
              <w:rPr>
                <w:rFonts w:ascii="Times New Roman" w:eastAsia="Times New Roman" w:hAnsi="Times New Roman" w:cs="Times New Roman"/>
                <w:sz w:val="20"/>
              </w:rPr>
            </w:pPr>
          </w:p>
        </w:tc>
      </w:tr>
      <w:tr w:rsidR="0091757C" w14:paraId="0F16FE0C" w14:textId="77777777">
        <w:trPr>
          <w:trHeight w:val="300"/>
        </w:trPr>
        <w:tc>
          <w:tcPr>
            <w:tcW w:w="3506" w:type="dxa"/>
            <w:gridSpan w:val="2"/>
            <w:tcBorders>
              <w:top w:val="nil"/>
              <w:left w:val="nil"/>
              <w:bottom w:val="nil"/>
              <w:right w:val="nil"/>
            </w:tcBorders>
            <w:shd w:val="clear" w:color="auto" w:fill="auto"/>
            <w:noWrap/>
            <w:vAlign w:val="bottom"/>
            <w:hideMark/>
          </w:tcPr>
          <w:p w14:paraId="0F16FE0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E06"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E0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E0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0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0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0B" w14:textId="77777777" w:rsidR="00466B31" w:rsidRPr="004021A7" w:rsidRDefault="00D319C2" w:rsidP="008F676F">
            <w:pPr>
              <w:rPr>
                <w:rFonts w:ascii="Times New Roman" w:eastAsia="Times New Roman" w:hAnsi="Times New Roman" w:cs="Times New Roman"/>
                <w:sz w:val="20"/>
              </w:rPr>
            </w:pPr>
          </w:p>
        </w:tc>
      </w:tr>
      <w:tr w:rsidR="0091757C" w14:paraId="0F16FE15" w14:textId="77777777">
        <w:trPr>
          <w:trHeight w:val="300"/>
        </w:trPr>
        <w:tc>
          <w:tcPr>
            <w:tcW w:w="1834" w:type="dxa"/>
            <w:tcBorders>
              <w:top w:val="nil"/>
              <w:left w:val="nil"/>
              <w:bottom w:val="nil"/>
              <w:right w:val="nil"/>
            </w:tcBorders>
            <w:shd w:val="clear" w:color="auto" w:fill="auto"/>
            <w:noWrap/>
            <w:vAlign w:val="bottom"/>
            <w:hideMark/>
          </w:tcPr>
          <w:p w14:paraId="0F16FE0D"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E0E"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E0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1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1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1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1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14" w14:textId="77777777" w:rsidR="00466B31" w:rsidRPr="004021A7" w:rsidRDefault="00D319C2" w:rsidP="008F676F">
            <w:pPr>
              <w:rPr>
                <w:rFonts w:ascii="Times New Roman" w:eastAsia="Times New Roman" w:hAnsi="Times New Roman" w:cs="Times New Roman"/>
                <w:sz w:val="20"/>
              </w:rPr>
            </w:pPr>
          </w:p>
        </w:tc>
      </w:tr>
      <w:tr w:rsidR="0091757C" w14:paraId="0F16FE1A" w14:textId="77777777">
        <w:trPr>
          <w:trHeight w:val="300"/>
        </w:trPr>
        <w:tc>
          <w:tcPr>
            <w:tcW w:w="1834" w:type="dxa"/>
            <w:tcBorders>
              <w:top w:val="nil"/>
              <w:left w:val="nil"/>
              <w:bottom w:val="nil"/>
              <w:right w:val="nil"/>
            </w:tcBorders>
            <w:shd w:val="clear" w:color="auto" w:fill="auto"/>
            <w:noWrap/>
            <w:vAlign w:val="bottom"/>
            <w:hideMark/>
          </w:tcPr>
          <w:p w14:paraId="0F16FE16"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E1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25 όπως τροπ.   ΔΕΚΤΟ ΚΑΤΑ ΠΛΕΙΟΨΗΦΙΑ</w:t>
            </w:r>
          </w:p>
        </w:tc>
        <w:tc>
          <w:tcPr>
            <w:tcW w:w="84" w:type="dxa"/>
            <w:tcBorders>
              <w:top w:val="nil"/>
              <w:left w:val="nil"/>
              <w:bottom w:val="nil"/>
              <w:right w:val="nil"/>
            </w:tcBorders>
            <w:shd w:val="clear" w:color="auto" w:fill="auto"/>
            <w:noWrap/>
            <w:vAlign w:val="bottom"/>
            <w:hideMark/>
          </w:tcPr>
          <w:p w14:paraId="0F16FE18"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E19" w14:textId="77777777" w:rsidR="00466B31" w:rsidRPr="004021A7" w:rsidRDefault="00D319C2" w:rsidP="008F676F">
            <w:pPr>
              <w:rPr>
                <w:rFonts w:ascii="Calibri" w:eastAsia="Times New Roman" w:hAnsi="Calibri" w:cs="Calibri"/>
                <w:color w:val="000000"/>
                <w:szCs w:val="24"/>
              </w:rPr>
            </w:pPr>
          </w:p>
        </w:tc>
      </w:tr>
      <w:tr w:rsidR="0091757C" w14:paraId="0F16FE23" w14:textId="77777777">
        <w:trPr>
          <w:trHeight w:val="300"/>
        </w:trPr>
        <w:tc>
          <w:tcPr>
            <w:tcW w:w="1834" w:type="dxa"/>
            <w:tcBorders>
              <w:top w:val="nil"/>
              <w:left w:val="nil"/>
              <w:bottom w:val="nil"/>
              <w:right w:val="nil"/>
            </w:tcBorders>
            <w:shd w:val="clear" w:color="auto" w:fill="auto"/>
            <w:noWrap/>
            <w:vAlign w:val="bottom"/>
            <w:hideMark/>
          </w:tcPr>
          <w:p w14:paraId="0F16FE1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E1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1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1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1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2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2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22" w14:textId="77777777" w:rsidR="00466B31" w:rsidRPr="004021A7" w:rsidRDefault="00D319C2" w:rsidP="008F676F">
            <w:pPr>
              <w:rPr>
                <w:rFonts w:ascii="Times New Roman" w:eastAsia="Times New Roman" w:hAnsi="Times New Roman" w:cs="Times New Roman"/>
                <w:sz w:val="20"/>
              </w:rPr>
            </w:pPr>
          </w:p>
        </w:tc>
      </w:tr>
      <w:tr w:rsidR="0091757C" w14:paraId="0F16FE2C" w14:textId="77777777">
        <w:trPr>
          <w:trHeight w:val="300"/>
        </w:trPr>
        <w:tc>
          <w:tcPr>
            <w:tcW w:w="1834" w:type="dxa"/>
            <w:tcBorders>
              <w:top w:val="nil"/>
              <w:left w:val="nil"/>
              <w:bottom w:val="nil"/>
              <w:right w:val="nil"/>
            </w:tcBorders>
            <w:shd w:val="clear" w:color="auto" w:fill="auto"/>
            <w:noWrap/>
            <w:vAlign w:val="bottom"/>
            <w:hideMark/>
          </w:tcPr>
          <w:p w14:paraId="0F16FE2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E2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2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2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2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2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2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2B" w14:textId="77777777" w:rsidR="00466B31" w:rsidRPr="004021A7" w:rsidRDefault="00D319C2" w:rsidP="008F676F">
            <w:pPr>
              <w:rPr>
                <w:rFonts w:ascii="Times New Roman" w:eastAsia="Times New Roman" w:hAnsi="Times New Roman" w:cs="Times New Roman"/>
                <w:sz w:val="20"/>
              </w:rPr>
            </w:pPr>
          </w:p>
        </w:tc>
      </w:tr>
      <w:tr w:rsidR="0091757C" w14:paraId="0F16FE35" w14:textId="77777777">
        <w:trPr>
          <w:trHeight w:val="300"/>
        </w:trPr>
        <w:tc>
          <w:tcPr>
            <w:tcW w:w="1834" w:type="dxa"/>
            <w:tcBorders>
              <w:top w:val="nil"/>
              <w:left w:val="nil"/>
              <w:bottom w:val="nil"/>
              <w:right w:val="nil"/>
            </w:tcBorders>
            <w:shd w:val="clear" w:color="auto" w:fill="auto"/>
            <w:noWrap/>
            <w:vAlign w:val="bottom"/>
            <w:hideMark/>
          </w:tcPr>
          <w:p w14:paraId="0F16FE2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E2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2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3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3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3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3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34" w14:textId="77777777" w:rsidR="00466B31" w:rsidRPr="004021A7" w:rsidRDefault="00D319C2" w:rsidP="008F676F">
            <w:pPr>
              <w:rPr>
                <w:rFonts w:ascii="Times New Roman" w:eastAsia="Times New Roman" w:hAnsi="Times New Roman" w:cs="Times New Roman"/>
                <w:sz w:val="20"/>
              </w:rPr>
            </w:pPr>
          </w:p>
        </w:tc>
      </w:tr>
      <w:tr w:rsidR="0091757C" w14:paraId="0F16FE3E" w14:textId="77777777">
        <w:trPr>
          <w:trHeight w:val="300"/>
        </w:trPr>
        <w:tc>
          <w:tcPr>
            <w:tcW w:w="1834" w:type="dxa"/>
            <w:tcBorders>
              <w:top w:val="nil"/>
              <w:left w:val="nil"/>
              <w:bottom w:val="nil"/>
              <w:right w:val="nil"/>
            </w:tcBorders>
            <w:shd w:val="clear" w:color="auto" w:fill="auto"/>
            <w:noWrap/>
            <w:vAlign w:val="bottom"/>
            <w:hideMark/>
          </w:tcPr>
          <w:p w14:paraId="0F16FE3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E3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3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3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E3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3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3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3D" w14:textId="77777777" w:rsidR="00466B31" w:rsidRPr="004021A7" w:rsidRDefault="00D319C2" w:rsidP="008F676F">
            <w:pPr>
              <w:rPr>
                <w:rFonts w:ascii="Times New Roman" w:eastAsia="Times New Roman" w:hAnsi="Times New Roman" w:cs="Times New Roman"/>
                <w:sz w:val="20"/>
              </w:rPr>
            </w:pPr>
          </w:p>
        </w:tc>
      </w:tr>
      <w:tr w:rsidR="0091757C" w14:paraId="0F16FE47" w14:textId="77777777">
        <w:trPr>
          <w:trHeight w:val="300"/>
        </w:trPr>
        <w:tc>
          <w:tcPr>
            <w:tcW w:w="1834" w:type="dxa"/>
            <w:tcBorders>
              <w:top w:val="nil"/>
              <w:left w:val="nil"/>
              <w:bottom w:val="nil"/>
              <w:right w:val="nil"/>
            </w:tcBorders>
            <w:shd w:val="clear" w:color="auto" w:fill="auto"/>
            <w:noWrap/>
            <w:vAlign w:val="bottom"/>
            <w:hideMark/>
          </w:tcPr>
          <w:p w14:paraId="0F16FE3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E4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4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4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4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4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4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46" w14:textId="77777777" w:rsidR="00466B31" w:rsidRPr="004021A7" w:rsidRDefault="00D319C2" w:rsidP="008F676F">
            <w:pPr>
              <w:rPr>
                <w:rFonts w:ascii="Times New Roman" w:eastAsia="Times New Roman" w:hAnsi="Times New Roman" w:cs="Times New Roman"/>
                <w:sz w:val="20"/>
              </w:rPr>
            </w:pPr>
          </w:p>
        </w:tc>
      </w:tr>
      <w:tr w:rsidR="0091757C" w14:paraId="0F16FE50" w14:textId="77777777">
        <w:trPr>
          <w:trHeight w:val="300"/>
        </w:trPr>
        <w:tc>
          <w:tcPr>
            <w:tcW w:w="1834" w:type="dxa"/>
            <w:tcBorders>
              <w:top w:val="nil"/>
              <w:left w:val="nil"/>
              <w:bottom w:val="nil"/>
              <w:right w:val="nil"/>
            </w:tcBorders>
            <w:shd w:val="clear" w:color="auto" w:fill="auto"/>
            <w:noWrap/>
            <w:vAlign w:val="bottom"/>
            <w:hideMark/>
          </w:tcPr>
          <w:p w14:paraId="0F16FE4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E4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4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4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4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4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4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4F" w14:textId="77777777" w:rsidR="00466B31" w:rsidRPr="004021A7" w:rsidRDefault="00D319C2" w:rsidP="008F676F">
            <w:pPr>
              <w:rPr>
                <w:rFonts w:ascii="Times New Roman" w:eastAsia="Times New Roman" w:hAnsi="Times New Roman" w:cs="Times New Roman"/>
                <w:sz w:val="20"/>
              </w:rPr>
            </w:pPr>
          </w:p>
        </w:tc>
      </w:tr>
      <w:tr w:rsidR="0091757C" w14:paraId="0F16FE59" w14:textId="77777777">
        <w:trPr>
          <w:trHeight w:val="300"/>
        </w:trPr>
        <w:tc>
          <w:tcPr>
            <w:tcW w:w="1834" w:type="dxa"/>
            <w:tcBorders>
              <w:top w:val="nil"/>
              <w:left w:val="nil"/>
              <w:bottom w:val="nil"/>
              <w:right w:val="nil"/>
            </w:tcBorders>
            <w:shd w:val="clear" w:color="auto" w:fill="auto"/>
            <w:noWrap/>
            <w:vAlign w:val="bottom"/>
            <w:hideMark/>
          </w:tcPr>
          <w:p w14:paraId="0F16FE5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E5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5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5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5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5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5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58" w14:textId="77777777" w:rsidR="00466B31" w:rsidRPr="004021A7" w:rsidRDefault="00D319C2" w:rsidP="008F676F">
            <w:pPr>
              <w:rPr>
                <w:rFonts w:ascii="Times New Roman" w:eastAsia="Times New Roman" w:hAnsi="Times New Roman" w:cs="Times New Roman"/>
                <w:sz w:val="20"/>
              </w:rPr>
            </w:pPr>
          </w:p>
        </w:tc>
      </w:tr>
      <w:tr w:rsidR="0091757C" w14:paraId="0F16FE61" w14:textId="77777777">
        <w:trPr>
          <w:trHeight w:val="300"/>
        </w:trPr>
        <w:tc>
          <w:tcPr>
            <w:tcW w:w="3506" w:type="dxa"/>
            <w:gridSpan w:val="2"/>
            <w:tcBorders>
              <w:top w:val="nil"/>
              <w:left w:val="nil"/>
              <w:bottom w:val="nil"/>
              <w:right w:val="nil"/>
            </w:tcBorders>
            <w:shd w:val="clear" w:color="auto" w:fill="auto"/>
            <w:noWrap/>
            <w:vAlign w:val="bottom"/>
            <w:hideMark/>
          </w:tcPr>
          <w:p w14:paraId="0F16FE5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E5B"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E5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5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5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5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60" w14:textId="77777777" w:rsidR="00466B31" w:rsidRPr="004021A7" w:rsidRDefault="00D319C2" w:rsidP="008F676F">
            <w:pPr>
              <w:rPr>
                <w:rFonts w:ascii="Times New Roman" w:eastAsia="Times New Roman" w:hAnsi="Times New Roman" w:cs="Times New Roman"/>
                <w:sz w:val="20"/>
              </w:rPr>
            </w:pPr>
          </w:p>
        </w:tc>
      </w:tr>
      <w:tr w:rsidR="0091757C" w14:paraId="0F16FE6A" w14:textId="77777777">
        <w:trPr>
          <w:trHeight w:val="300"/>
        </w:trPr>
        <w:tc>
          <w:tcPr>
            <w:tcW w:w="1834" w:type="dxa"/>
            <w:tcBorders>
              <w:top w:val="nil"/>
              <w:left w:val="nil"/>
              <w:bottom w:val="nil"/>
              <w:right w:val="nil"/>
            </w:tcBorders>
            <w:shd w:val="clear" w:color="auto" w:fill="auto"/>
            <w:noWrap/>
            <w:vAlign w:val="bottom"/>
            <w:hideMark/>
          </w:tcPr>
          <w:p w14:paraId="0F16FE62"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E63"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E6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6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6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6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6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69" w14:textId="77777777" w:rsidR="00466B31" w:rsidRPr="004021A7" w:rsidRDefault="00D319C2" w:rsidP="008F676F">
            <w:pPr>
              <w:rPr>
                <w:rFonts w:ascii="Times New Roman" w:eastAsia="Times New Roman" w:hAnsi="Times New Roman" w:cs="Times New Roman"/>
                <w:sz w:val="20"/>
              </w:rPr>
            </w:pPr>
          </w:p>
        </w:tc>
      </w:tr>
      <w:tr w:rsidR="0091757C" w14:paraId="0F16FE6F" w14:textId="77777777">
        <w:trPr>
          <w:trHeight w:val="300"/>
        </w:trPr>
        <w:tc>
          <w:tcPr>
            <w:tcW w:w="1834" w:type="dxa"/>
            <w:tcBorders>
              <w:top w:val="nil"/>
              <w:left w:val="nil"/>
              <w:bottom w:val="nil"/>
              <w:right w:val="nil"/>
            </w:tcBorders>
            <w:shd w:val="clear" w:color="auto" w:fill="auto"/>
            <w:noWrap/>
            <w:vAlign w:val="bottom"/>
            <w:hideMark/>
          </w:tcPr>
          <w:p w14:paraId="0F16FE6B"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E6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26 όπως τροπ.   ΔΕΚΤΟ ΚΑΤΑ ΠΛΕΙΟΨΗΦΙΑ</w:t>
            </w:r>
          </w:p>
        </w:tc>
        <w:tc>
          <w:tcPr>
            <w:tcW w:w="84" w:type="dxa"/>
            <w:tcBorders>
              <w:top w:val="nil"/>
              <w:left w:val="nil"/>
              <w:bottom w:val="nil"/>
              <w:right w:val="nil"/>
            </w:tcBorders>
            <w:shd w:val="clear" w:color="auto" w:fill="auto"/>
            <w:noWrap/>
            <w:vAlign w:val="bottom"/>
            <w:hideMark/>
          </w:tcPr>
          <w:p w14:paraId="0F16FE6D"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E6E" w14:textId="77777777" w:rsidR="00466B31" w:rsidRPr="004021A7" w:rsidRDefault="00D319C2" w:rsidP="008F676F">
            <w:pPr>
              <w:rPr>
                <w:rFonts w:ascii="Calibri" w:eastAsia="Times New Roman" w:hAnsi="Calibri" w:cs="Calibri"/>
                <w:color w:val="000000"/>
                <w:szCs w:val="24"/>
              </w:rPr>
            </w:pPr>
          </w:p>
        </w:tc>
      </w:tr>
      <w:tr w:rsidR="0091757C" w14:paraId="0F16FE78" w14:textId="77777777">
        <w:trPr>
          <w:trHeight w:val="300"/>
        </w:trPr>
        <w:tc>
          <w:tcPr>
            <w:tcW w:w="1834" w:type="dxa"/>
            <w:tcBorders>
              <w:top w:val="nil"/>
              <w:left w:val="nil"/>
              <w:bottom w:val="nil"/>
              <w:right w:val="nil"/>
            </w:tcBorders>
            <w:shd w:val="clear" w:color="auto" w:fill="auto"/>
            <w:noWrap/>
            <w:vAlign w:val="bottom"/>
            <w:hideMark/>
          </w:tcPr>
          <w:p w14:paraId="0F16FE7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E7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7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7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7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7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7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77" w14:textId="77777777" w:rsidR="00466B31" w:rsidRPr="004021A7" w:rsidRDefault="00D319C2" w:rsidP="008F676F">
            <w:pPr>
              <w:rPr>
                <w:rFonts w:ascii="Times New Roman" w:eastAsia="Times New Roman" w:hAnsi="Times New Roman" w:cs="Times New Roman"/>
                <w:sz w:val="20"/>
              </w:rPr>
            </w:pPr>
          </w:p>
        </w:tc>
      </w:tr>
      <w:tr w:rsidR="0091757C" w14:paraId="0F16FE81" w14:textId="77777777">
        <w:trPr>
          <w:trHeight w:val="300"/>
        </w:trPr>
        <w:tc>
          <w:tcPr>
            <w:tcW w:w="1834" w:type="dxa"/>
            <w:tcBorders>
              <w:top w:val="nil"/>
              <w:left w:val="nil"/>
              <w:bottom w:val="nil"/>
              <w:right w:val="nil"/>
            </w:tcBorders>
            <w:shd w:val="clear" w:color="auto" w:fill="auto"/>
            <w:noWrap/>
            <w:vAlign w:val="bottom"/>
            <w:hideMark/>
          </w:tcPr>
          <w:p w14:paraId="0F16FE7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E7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7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7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7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7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7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80" w14:textId="77777777" w:rsidR="00466B31" w:rsidRPr="004021A7" w:rsidRDefault="00D319C2" w:rsidP="008F676F">
            <w:pPr>
              <w:rPr>
                <w:rFonts w:ascii="Times New Roman" w:eastAsia="Times New Roman" w:hAnsi="Times New Roman" w:cs="Times New Roman"/>
                <w:sz w:val="20"/>
              </w:rPr>
            </w:pPr>
          </w:p>
        </w:tc>
      </w:tr>
      <w:tr w:rsidR="0091757C" w14:paraId="0F16FE8A" w14:textId="77777777">
        <w:trPr>
          <w:trHeight w:val="300"/>
        </w:trPr>
        <w:tc>
          <w:tcPr>
            <w:tcW w:w="1834" w:type="dxa"/>
            <w:tcBorders>
              <w:top w:val="nil"/>
              <w:left w:val="nil"/>
              <w:bottom w:val="nil"/>
              <w:right w:val="nil"/>
            </w:tcBorders>
            <w:shd w:val="clear" w:color="auto" w:fill="auto"/>
            <w:noWrap/>
            <w:vAlign w:val="bottom"/>
            <w:hideMark/>
          </w:tcPr>
          <w:p w14:paraId="0F16FE8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E8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8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8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8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8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8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89" w14:textId="77777777" w:rsidR="00466B31" w:rsidRPr="004021A7" w:rsidRDefault="00D319C2" w:rsidP="008F676F">
            <w:pPr>
              <w:rPr>
                <w:rFonts w:ascii="Times New Roman" w:eastAsia="Times New Roman" w:hAnsi="Times New Roman" w:cs="Times New Roman"/>
                <w:sz w:val="20"/>
              </w:rPr>
            </w:pPr>
          </w:p>
        </w:tc>
      </w:tr>
      <w:tr w:rsidR="0091757C" w14:paraId="0F16FE93" w14:textId="77777777">
        <w:trPr>
          <w:trHeight w:val="300"/>
        </w:trPr>
        <w:tc>
          <w:tcPr>
            <w:tcW w:w="1834" w:type="dxa"/>
            <w:tcBorders>
              <w:top w:val="nil"/>
              <w:left w:val="nil"/>
              <w:bottom w:val="nil"/>
              <w:right w:val="nil"/>
            </w:tcBorders>
            <w:shd w:val="clear" w:color="auto" w:fill="auto"/>
            <w:noWrap/>
            <w:vAlign w:val="bottom"/>
            <w:hideMark/>
          </w:tcPr>
          <w:p w14:paraId="0F16FE8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E8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8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8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E8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9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9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92" w14:textId="77777777" w:rsidR="00466B31" w:rsidRPr="004021A7" w:rsidRDefault="00D319C2" w:rsidP="008F676F">
            <w:pPr>
              <w:rPr>
                <w:rFonts w:ascii="Times New Roman" w:eastAsia="Times New Roman" w:hAnsi="Times New Roman" w:cs="Times New Roman"/>
                <w:sz w:val="20"/>
              </w:rPr>
            </w:pPr>
          </w:p>
        </w:tc>
      </w:tr>
      <w:tr w:rsidR="0091757C" w14:paraId="0F16FE9C" w14:textId="77777777">
        <w:trPr>
          <w:trHeight w:val="300"/>
        </w:trPr>
        <w:tc>
          <w:tcPr>
            <w:tcW w:w="1834" w:type="dxa"/>
            <w:tcBorders>
              <w:top w:val="nil"/>
              <w:left w:val="nil"/>
              <w:bottom w:val="nil"/>
              <w:right w:val="nil"/>
            </w:tcBorders>
            <w:shd w:val="clear" w:color="auto" w:fill="auto"/>
            <w:noWrap/>
            <w:vAlign w:val="bottom"/>
            <w:hideMark/>
          </w:tcPr>
          <w:p w14:paraId="0F16FE9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E9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9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9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9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9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9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9B" w14:textId="77777777" w:rsidR="00466B31" w:rsidRPr="004021A7" w:rsidRDefault="00D319C2" w:rsidP="008F676F">
            <w:pPr>
              <w:rPr>
                <w:rFonts w:ascii="Times New Roman" w:eastAsia="Times New Roman" w:hAnsi="Times New Roman" w:cs="Times New Roman"/>
                <w:sz w:val="20"/>
              </w:rPr>
            </w:pPr>
          </w:p>
        </w:tc>
      </w:tr>
      <w:tr w:rsidR="0091757C" w14:paraId="0F16FEA5" w14:textId="77777777">
        <w:trPr>
          <w:trHeight w:val="300"/>
        </w:trPr>
        <w:tc>
          <w:tcPr>
            <w:tcW w:w="1834" w:type="dxa"/>
            <w:tcBorders>
              <w:top w:val="nil"/>
              <w:left w:val="nil"/>
              <w:bottom w:val="nil"/>
              <w:right w:val="nil"/>
            </w:tcBorders>
            <w:shd w:val="clear" w:color="auto" w:fill="auto"/>
            <w:noWrap/>
            <w:vAlign w:val="bottom"/>
            <w:hideMark/>
          </w:tcPr>
          <w:p w14:paraId="0F16FE9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E9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9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A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A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A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A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A4" w14:textId="77777777" w:rsidR="00466B31" w:rsidRPr="004021A7" w:rsidRDefault="00D319C2" w:rsidP="008F676F">
            <w:pPr>
              <w:rPr>
                <w:rFonts w:ascii="Times New Roman" w:eastAsia="Times New Roman" w:hAnsi="Times New Roman" w:cs="Times New Roman"/>
                <w:sz w:val="20"/>
              </w:rPr>
            </w:pPr>
          </w:p>
        </w:tc>
      </w:tr>
      <w:tr w:rsidR="0091757C" w14:paraId="0F16FEAE" w14:textId="77777777">
        <w:trPr>
          <w:trHeight w:val="300"/>
        </w:trPr>
        <w:tc>
          <w:tcPr>
            <w:tcW w:w="1834" w:type="dxa"/>
            <w:tcBorders>
              <w:top w:val="nil"/>
              <w:left w:val="nil"/>
              <w:bottom w:val="nil"/>
              <w:right w:val="nil"/>
            </w:tcBorders>
            <w:shd w:val="clear" w:color="auto" w:fill="auto"/>
            <w:noWrap/>
            <w:vAlign w:val="bottom"/>
            <w:hideMark/>
          </w:tcPr>
          <w:p w14:paraId="0F16FEA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EA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A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A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A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A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A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AD" w14:textId="77777777" w:rsidR="00466B31" w:rsidRPr="004021A7" w:rsidRDefault="00D319C2" w:rsidP="008F676F">
            <w:pPr>
              <w:rPr>
                <w:rFonts w:ascii="Times New Roman" w:eastAsia="Times New Roman" w:hAnsi="Times New Roman" w:cs="Times New Roman"/>
                <w:sz w:val="20"/>
              </w:rPr>
            </w:pPr>
          </w:p>
        </w:tc>
      </w:tr>
      <w:tr w:rsidR="0091757C" w14:paraId="0F16FEB6" w14:textId="77777777">
        <w:trPr>
          <w:trHeight w:val="300"/>
        </w:trPr>
        <w:tc>
          <w:tcPr>
            <w:tcW w:w="3506" w:type="dxa"/>
            <w:gridSpan w:val="2"/>
            <w:tcBorders>
              <w:top w:val="nil"/>
              <w:left w:val="nil"/>
              <w:bottom w:val="nil"/>
              <w:right w:val="nil"/>
            </w:tcBorders>
            <w:shd w:val="clear" w:color="auto" w:fill="auto"/>
            <w:noWrap/>
            <w:vAlign w:val="bottom"/>
            <w:hideMark/>
          </w:tcPr>
          <w:p w14:paraId="0F16FEA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EB0"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EB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B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B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B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B5" w14:textId="77777777" w:rsidR="00466B31" w:rsidRPr="004021A7" w:rsidRDefault="00D319C2" w:rsidP="008F676F">
            <w:pPr>
              <w:rPr>
                <w:rFonts w:ascii="Times New Roman" w:eastAsia="Times New Roman" w:hAnsi="Times New Roman" w:cs="Times New Roman"/>
                <w:sz w:val="20"/>
              </w:rPr>
            </w:pPr>
          </w:p>
        </w:tc>
      </w:tr>
      <w:tr w:rsidR="0091757C" w14:paraId="0F16FEBF" w14:textId="77777777">
        <w:trPr>
          <w:trHeight w:val="300"/>
        </w:trPr>
        <w:tc>
          <w:tcPr>
            <w:tcW w:w="1834" w:type="dxa"/>
            <w:tcBorders>
              <w:top w:val="nil"/>
              <w:left w:val="nil"/>
              <w:bottom w:val="nil"/>
              <w:right w:val="nil"/>
            </w:tcBorders>
            <w:shd w:val="clear" w:color="auto" w:fill="auto"/>
            <w:noWrap/>
            <w:vAlign w:val="bottom"/>
            <w:hideMark/>
          </w:tcPr>
          <w:p w14:paraId="0F16FEB7"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EB8"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EB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B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B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B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B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BE" w14:textId="77777777" w:rsidR="00466B31" w:rsidRPr="004021A7" w:rsidRDefault="00D319C2" w:rsidP="008F676F">
            <w:pPr>
              <w:rPr>
                <w:rFonts w:ascii="Times New Roman" w:eastAsia="Times New Roman" w:hAnsi="Times New Roman" w:cs="Times New Roman"/>
                <w:sz w:val="20"/>
              </w:rPr>
            </w:pPr>
          </w:p>
        </w:tc>
      </w:tr>
      <w:tr w:rsidR="0091757C" w14:paraId="0F16FEC5" w14:textId="77777777">
        <w:trPr>
          <w:trHeight w:val="300"/>
        </w:trPr>
        <w:tc>
          <w:tcPr>
            <w:tcW w:w="1834" w:type="dxa"/>
            <w:tcBorders>
              <w:top w:val="nil"/>
              <w:left w:val="nil"/>
              <w:bottom w:val="nil"/>
              <w:right w:val="nil"/>
            </w:tcBorders>
            <w:shd w:val="clear" w:color="auto" w:fill="auto"/>
            <w:noWrap/>
            <w:vAlign w:val="bottom"/>
            <w:hideMark/>
          </w:tcPr>
          <w:p w14:paraId="0F16FEC0" w14:textId="77777777" w:rsidR="00466B31" w:rsidRPr="004021A7" w:rsidRDefault="00D319C2" w:rsidP="008F676F">
            <w:pPr>
              <w:rPr>
                <w:rFonts w:ascii="Times New Roman" w:eastAsia="Times New Roman" w:hAnsi="Times New Roman" w:cs="Times New Roman"/>
                <w:sz w:val="20"/>
              </w:rPr>
            </w:pPr>
          </w:p>
        </w:tc>
        <w:tc>
          <w:tcPr>
            <w:tcW w:w="5292" w:type="dxa"/>
            <w:gridSpan w:val="4"/>
            <w:tcBorders>
              <w:top w:val="nil"/>
              <w:left w:val="nil"/>
              <w:bottom w:val="nil"/>
              <w:right w:val="nil"/>
            </w:tcBorders>
            <w:shd w:val="clear" w:color="auto" w:fill="auto"/>
            <w:noWrap/>
            <w:vAlign w:val="bottom"/>
            <w:hideMark/>
          </w:tcPr>
          <w:p w14:paraId="0F16FEC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27 όπως τροπ.   ΔΕΚΤΟ ΟΜΟΦΩΝΑ</w:t>
            </w:r>
          </w:p>
        </w:tc>
        <w:tc>
          <w:tcPr>
            <w:tcW w:w="84" w:type="dxa"/>
            <w:tcBorders>
              <w:top w:val="nil"/>
              <w:left w:val="nil"/>
              <w:bottom w:val="nil"/>
              <w:right w:val="nil"/>
            </w:tcBorders>
            <w:shd w:val="clear" w:color="auto" w:fill="auto"/>
            <w:noWrap/>
            <w:vAlign w:val="bottom"/>
            <w:hideMark/>
          </w:tcPr>
          <w:p w14:paraId="0F16FEC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C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C4" w14:textId="77777777" w:rsidR="00466B31" w:rsidRPr="004021A7" w:rsidRDefault="00D319C2" w:rsidP="008F676F">
            <w:pPr>
              <w:rPr>
                <w:rFonts w:ascii="Times New Roman" w:eastAsia="Times New Roman" w:hAnsi="Times New Roman" w:cs="Times New Roman"/>
                <w:sz w:val="20"/>
              </w:rPr>
            </w:pPr>
          </w:p>
        </w:tc>
      </w:tr>
      <w:tr w:rsidR="0091757C" w14:paraId="0F16FECE" w14:textId="77777777">
        <w:trPr>
          <w:trHeight w:val="300"/>
        </w:trPr>
        <w:tc>
          <w:tcPr>
            <w:tcW w:w="1834" w:type="dxa"/>
            <w:tcBorders>
              <w:top w:val="nil"/>
              <w:left w:val="nil"/>
              <w:bottom w:val="nil"/>
              <w:right w:val="nil"/>
            </w:tcBorders>
            <w:shd w:val="clear" w:color="auto" w:fill="auto"/>
            <w:noWrap/>
            <w:vAlign w:val="bottom"/>
            <w:hideMark/>
          </w:tcPr>
          <w:p w14:paraId="0F16FEC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EC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C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C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C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C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C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CD" w14:textId="77777777" w:rsidR="00466B31" w:rsidRPr="004021A7" w:rsidRDefault="00D319C2" w:rsidP="008F676F">
            <w:pPr>
              <w:rPr>
                <w:rFonts w:ascii="Times New Roman" w:eastAsia="Times New Roman" w:hAnsi="Times New Roman" w:cs="Times New Roman"/>
                <w:sz w:val="20"/>
              </w:rPr>
            </w:pPr>
          </w:p>
        </w:tc>
      </w:tr>
      <w:tr w:rsidR="0091757C" w14:paraId="0F16FED7" w14:textId="77777777">
        <w:trPr>
          <w:trHeight w:val="300"/>
        </w:trPr>
        <w:tc>
          <w:tcPr>
            <w:tcW w:w="1834" w:type="dxa"/>
            <w:tcBorders>
              <w:top w:val="nil"/>
              <w:left w:val="nil"/>
              <w:bottom w:val="nil"/>
              <w:right w:val="nil"/>
            </w:tcBorders>
            <w:shd w:val="clear" w:color="auto" w:fill="auto"/>
            <w:noWrap/>
            <w:vAlign w:val="bottom"/>
            <w:hideMark/>
          </w:tcPr>
          <w:p w14:paraId="0F16FEC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ED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D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D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D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D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D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D6" w14:textId="77777777" w:rsidR="00466B31" w:rsidRPr="004021A7" w:rsidRDefault="00D319C2" w:rsidP="008F676F">
            <w:pPr>
              <w:rPr>
                <w:rFonts w:ascii="Times New Roman" w:eastAsia="Times New Roman" w:hAnsi="Times New Roman" w:cs="Times New Roman"/>
                <w:sz w:val="20"/>
              </w:rPr>
            </w:pPr>
          </w:p>
        </w:tc>
      </w:tr>
      <w:tr w:rsidR="0091757C" w14:paraId="0F16FEE0" w14:textId="77777777">
        <w:trPr>
          <w:trHeight w:val="300"/>
        </w:trPr>
        <w:tc>
          <w:tcPr>
            <w:tcW w:w="1834" w:type="dxa"/>
            <w:tcBorders>
              <w:top w:val="nil"/>
              <w:left w:val="nil"/>
              <w:bottom w:val="nil"/>
              <w:right w:val="nil"/>
            </w:tcBorders>
            <w:shd w:val="clear" w:color="auto" w:fill="auto"/>
            <w:noWrap/>
            <w:vAlign w:val="bottom"/>
            <w:hideMark/>
          </w:tcPr>
          <w:p w14:paraId="0F16FED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ED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D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D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D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D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D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DF" w14:textId="77777777" w:rsidR="00466B31" w:rsidRPr="004021A7" w:rsidRDefault="00D319C2" w:rsidP="008F676F">
            <w:pPr>
              <w:rPr>
                <w:rFonts w:ascii="Times New Roman" w:eastAsia="Times New Roman" w:hAnsi="Times New Roman" w:cs="Times New Roman"/>
                <w:sz w:val="20"/>
              </w:rPr>
            </w:pPr>
          </w:p>
        </w:tc>
      </w:tr>
      <w:tr w:rsidR="0091757C" w14:paraId="0F16FEE9" w14:textId="77777777">
        <w:trPr>
          <w:trHeight w:val="300"/>
        </w:trPr>
        <w:tc>
          <w:tcPr>
            <w:tcW w:w="1834" w:type="dxa"/>
            <w:tcBorders>
              <w:top w:val="nil"/>
              <w:left w:val="nil"/>
              <w:bottom w:val="nil"/>
              <w:right w:val="nil"/>
            </w:tcBorders>
            <w:shd w:val="clear" w:color="auto" w:fill="auto"/>
            <w:noWrap/>
            <w:vAlign w:val="bottom"/>
            <w:hideMark/>
          </w:tcPr>
          <w:p w14:paraId="0F16FEE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EE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E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E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E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E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E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E8" w14:textId="77777777" w:rsidR="00466B31" w:rsidRPr="004021A7" w:rsidRDefault="00D319C2" w:rsidP="008F676F">
            <w:pPr>
              <w:rPr>
                <w:rFonts w:ascii="Times New Roman" w:eastAsia="Times New Roman" w:hAnsi="Times New Roman" w:cs="Times New Roman"/>
                <w:sz w:val="20"/>
              </w:rPr>
            </w:pPr>
          </w:p>
        </w:tc>
      </w:tr>
      <w:tr w:rsidR="0091757C" w14:paraId="0F16FEF2" w14:textId="77777777">
        <w:trPr>
          <w:trHeight w:val="300"/>
        </w:trPr>
        <w:tc>
          <w:tcPr>
            <w:tcW w:w="1834" w:type="dxa"/>
            <w:tcBorders>
              <w:top w:val="nil"/>
              <w:left w:val="nil"/>
              <w:bottom w:val="nil"/>
              <w:right w:val="nil"/>
            </w:tcBorders>
            <w:shd w:val="clear" w:color="auto" w:fill="auto"/>
            <w:noWrap/>
            <w:vAlign w:val="bottom"/>
            <w:hideMark/>
          </w:tcPr>
          <w:p w14:paraId="0F16FEE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EE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E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E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E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E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F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F1" w14:textId="77777777" w:rsidR="00466B31" w:rsidRPr="004021A7" w:rsidRDefault="00D319C2" w:rsidP="008F676F">
            <w:pPr>
              <w:rPr>
                <w:rFonts w:ascii="Times New Roman" w:eastAsia="Times New Roman" w:hAnsi="Times New Roman" w:cs="Times New Roman"/>
                <w:sz w:val="20"/>
              </w:rPr>
            </w:pPr>
          </w:p>
        </w:tc>
      </w:tr>
      <w:tr w:rsidR="0091757C" w14:paraId="0F16FEFB" w14:textId="77777777">
        <w:trPr>
          <w:trHeight w:val="300"/>
        </w:trPr>
        <w:tc>
          <w:tcPr>
            <w:tcW w:w="1834" w:type="dxa"/>
            <w:tcBorders>
              <w:top w:val="nil"/>
              <w:left w:val="nil"/>
              <w:bottom w:val="nil"/>
              <w:right w:val="nil"/>
            </w:tcBorders>
            <w:shd w:val="clear" w:color="auto" w:fill="auto"/>
            <w:noWrap/>
            <w:vAlign w:val="bottom"/>
            <w:hideMark/>
          </w:tcPr>
          <w:p w14:paraId="0F16FEF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EF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F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F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EF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EF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EF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EFA" w14:textId="77777777" w:rsidR="00466B31" w:rsidRPr="004021A7" w:rsidRDefault="00D319C2" w:rsidP="008F676F">
            <w:pPr>
              <w:rPr>
                <w:rFonts w:ascii="Times New Roman" w:eastAsia="Times New Roman" w:hAnsi="Times New Roman" w:cs="Times New Roman"/>
                <w:sz w:val="20"/>
              </w:rPr>
            </w:pPr>
          </w:p>
        </w:tc>
      </w:tr>
      <w:tr w:rsidR="0091757C" w14:paraId="0F16FF04" w14:textId="77777777">
        <w:trPr>
          <w:trHeight w:val="300"/>
        </w:trPr>
        <w:tc>
          <w:tcPr>
            <w:tcW w:w="1834" w:type="dxa"/>
            <w:tcBorders>
              <w:top w:val="nil"/>
              <w:left w:val="nil"/>
              <w:bottom w:val="nil"/>
              <w:right w:val="nil"/>
            </w:tcBorders>
            <w:shd w:val="clear" w:color="auto" w:fill="auto"/>
            <w:noWrap/>
            <w:vAlign w:val="bottom"/>
            <w:hideMark/>
          </w:tcPr>
          <w:p w14:paraId="0F16FEF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EF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EF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EF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0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0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0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03" w14:textId="77777777" w:rsidR="00466B31" w:rsidRPr="004021A7" w:rsidRDefault="00D319C2" w:rsidP="008F676F">
            <w:pPr>
              <w:rPr>
                <w:rFonts w:ascii="Times New Roman" w:eastAsia="Times New Roman" w:hAnsi="Times New Roman" w:cs="Times New Roman"/>
                <w:sz w:val="20"/>
              </w:rPr>
            </w:pPr>
          </w:p>
        </w:tc>
      </w:tr>
      <w:tr w:rsidR="0091757C" w14:paraId="0F16FF0C" w14:textId="77777777">
        <w:trPr>
          <w:trHeight w:val="300"/>
        </w:trPr>
        <w:tc>
          <w:tcPr>
            <w:tcW w:w="3506" w:type="dxa"/>
            <w:gridSpan w:val="2"/>
            <w:tcBorders>
              <w:top w:val="nil"/>
              <w:left w:val="nil"/>
              <w:bottom w:val="nil"/>
              <w:right w:val="nil"/>
            </w:tcBorders>
            <w:shd w:val="clear" w:color="auto" w:fill="auto"/>
            <w:noWrap/>
            <w:vAlign w:val="bottom"/>
            <w:hideMark/>
          </w:tcPr>
          <w:p w14:paraId="0F16FF0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F06"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F0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0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0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0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0B" w14:textId="77777777" w:rsidR="00466B31" w:rsidRPr="004021A7" w:rsidRDefault="00D319C2" w:rsidP="008F676F">
            <w:pPr>
              <w:rPr>
                <w:rFonts w:ascii="Times New Roman" w:eastAsia="Times New Roman" w:hAnsi="Times New Roman" w:cs="Times New Roman"/>
                <w:sz w:val="20"/>
              </w:rPr>
            </w:pPr>
          </w:p>
        </w:tc>
      </w:tr>
      <w:tr w:rsidR="0091757C" w14:paraId="0F16FF15" w14:textId="77777777">
        <w:trPr>
          <w:trHeight w:val="300"/>
        </w:trPr>
        <w:tc>
          <w:tcPr>
            <w:tcW w:w="1834" w:type="dxa"/>
            <w:tcBorders>
              <w:top w:val="nil"/>
              <w:left w:val="nil"/>
              <w:bottom w:val="nil"/>
              <w:right w:val="nil"/>
            </w:tcBorders>
            <w:shd w:val="clear" w:color="auto" w:fill="auto"/>
            <w:noWrap/>
            <w:vAlign w:val="bottom"/>
            <w:hideMark/>
          </w:tcPr>
          <w:p w14:paraId="0F16FF0D"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F0E"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F0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1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1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1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1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14" w14:textId="77777777" w:rsidR="00466B31" w:rsidRPr="004021A7" w:rsidRDefault="00D319C2" w:rsidP="008F676F">
            <w:pPr>
              <w:rPr>
                <w:rFonts w:ascii="Times New Roman" w:eastAsia="Times New Roman" w:hAnsi="Times New Roman" w:cs="Times New Roman"/>
                <w:sz w:val="20"/>
              </w:rPr>
            </w:pPr>
          </w:p>
        </w:tc>
      </w:tr>
      <w:tr w:rsidR="0091757C" w14:paraId="0F16FF1A" w14:textId="77777777">
        <w:trPr>
          <w:trHeight w:val="300"/>
        </w:trPr>
        <w:tc>
          <w:tcPr>
            <w:tcW w:w="1834" w:type="dxa"/>
            <w:tcBorders>
              <w:top w:val="nil"/>
              <w:left w:val="nil"/>
              <w:bottom w:val="nil"/>
              <w:right w:val="nil"/>
            </w:tcBorders>
            <w:shd w:val="clear" w:color="auto" w:fill="auto"/>
            <w:noWrap/>
            <w:vAlign w:val="bottom"/>
            <w:hideMark/>
          </w:tcPr>
          <w:p w14:paraId="0F16FF16"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F1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28 ως έχει   ΔΕΚΤΟ ΚΑΤΑ ΠΛΕΙΟΨΗΦΙΑ</w:t>
            </w:r>
          </w:p>
        </w:tc>
        <w:tc>
          <w:tcPr>
            <w:tcW w:w="84" w:type="dxa"/>
            <w:tcBorders>
              <w:top w:val="nil"/>
              <w:left w:val="nil"/>
              <w:bottom w:val="nil"/>
              <w:right w:val="nil"/>
            </w:tcBorders>
            <w:shd w:val="clear" w:color="auto" w:fill="auto"/>
            <w:noWrap/>
            <w:vAlign w:val="bottom"/>
            <w:hideMark/>
          </w:tcPr>
          <w:p w14:paraId="0F16FF18"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F19" w14:textId="77777777" w:rsidR="00466B31" w:rsidRPr="004021A7" w:rsidRDefault="00D319C2" w:rsidP="008F676F">
            <w:pPr>
              <w:rPr>
                <w:rFonts w:ascii="Calibri" w:eastAsia="Times New Roman" w:hAnsi="Calibri" w:cs="Calibri"/>
                <w:color w:val="000000"/>
                <w:szCs w:val="24"/>
              </w:rPr>
            </w:pPr>
          </w:p>
        </w:tc>
      </w:tr>
      <w:tr w:rsidR="0091757C" w14:paraId="0F16FF23" w14:textId="77777777">
        <w:trPr>
          <w:trHeight w:val="300"/>
        </w:trPr>
        <w:tc>
          <w:tcPr>
            <w:tcW w:w="1834" w:type="dxa"/>
            <w:tcBorders>
              <w:top w:val="nil"/>
              <w:left w:val="nil"/>
              <w:bottom w:val="nil"/>
              <w:right w:val="nil"/>
            </w:tcBorders>
            <w:shd w:val="clear" w:color="auto" w:fill="auto"/>
            <w:noWrap/>
            <w:vAlign w:val="bottom"/>
            <w:hideMark/>
          </w:tcPr>
          <w:p w14:paraId="0F16FF1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F1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1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1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1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2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2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22" w14:textId="77777777" w:rsidR="00466B31" w:rsidRPr="004021A7" w:rsidRDefault="00D319C2" w:rsidP="008F676F">
            <w:pPr>
              <w:rPr>
                <w:rFonts w:ascii="Times New Roman" w:eastAsia="Times New Roman" w:hAnsi="Times New Roman" w:cs="Times New Roman"/>
                <w:sz w:val="20"/>
              </w:rPr>
            </w:pPr>
          </w:p>
        </w:tc>
      </w:tr>
      <w:tr w:rsidR="0091757C" w14:paraId="0F16FF2C" w14:textId="77777777">
        <w:trPr>
          <w:trHeight w:val="300"/>
        </w:trPr>
        <w:tc>
          <w:tcPr>
            <w:tcW w:w="1834" w:type="dxa"/>
            <w:tcBorders>
              <w:top w:val="nil"/>
              <w:left w:val="nil"/>
              <w:bottom w:val="nil"/>
              <w:right w:val="nil"/>
            </w:tcBorders>
            <w:shd w:val="clear" w:color="auto" w:fill="auto"/>
            <w:noWrap/>
            <w:vAlign w:val="bottom"/>
            <w:hideMark/>
          </w:tcPr>
          <w:p w14:paraId="0F16FF2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F2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2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2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2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2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2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2B" w14:textId="77777777" w:rsidR="00466B31" w:rsidRPr="004021A7" w:rsidRDefault="00D319C2" w:rsidP="008F676F">
            <w:pPr>
              <w:rPr>
                <w:rFonts w:ascii="Times New Roman" w:eastAsia="Times New Roman" w:hAnsi="Times New Roman" w:cs="Times New Roman"/>
                <w:sz w:val="20"/>
              </w:rPr>
            </w:pPr>
          </w:p>
        </w:tc>
      </w:tr>
      <w:tr w:rsidR="0091757C" w14:paraId="0F16FF35" w14:textId="77777777">
        <w:trPr>
          <w:trHeight w:val="300"/>
        </w:trPr>
        <w:tc>
          <w:tcPr>
            <w:tcW w:w="1834" w:type="dxa"/>
            <w:tcBorders>
              <w:top w:val="nil"/>
              <w:left w:val="nil"/>
              <w:bottom w:val="nil"/>
              <w:right w:val="nil"/>
            </w:tcBorders>
            <w:shd w:val="clear" w:color="auto" w:fill="auto"/>
            <w:noWrap/>
            <w:vAlign w:val="bottom"/>
            <w:hideMark/>
          </w:tcPr>
          <w:p w14:paraId="0F16FF2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F2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2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3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F3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3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3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34" w14:textId="77777777" w:rsidR="00466B31" w:rsidRPr="004021A7" w:rsidRDefault="00D319C2" w:rsidP="008F676F">
            <w:pPr>
              <w:rPr>
                <w:rFonts w:ascii="Times New Roman" w:eastAsia="Times New Roman" w:hAnsi="Times New Roman" w:cs="Times New Roman"/>
                <w:sz w:val="20"/>
              </w:rPr>
            </w:pPr>
          </w:p>
        </w:tc>
      </w:tr>
      <w:tr w:rsidR="0091757C" w14:paraId="0F16FF3E" w14:textId="77777777">
        <w:trPr>
          <w:trHeight w:val="300"/>
        </w:trPr>
        <w:tc>
          <w:tcPr>
            <w:tcW w:w="1834" w:type="dxa"/>
            <w:tcBorders>
              <w:top w:val="nil"/>
              <w:left w:val="nil"/>
              <w:bottom w:val="nil"/>
              <w:right w:val="nil"/>
            </w:tcBorders>
            <w:shd w:val="clear" w:color="auto" w:fill="auto"/>
            <w:noWrap/>
            <w:vAlign w:val="bottom"/>
            <w:hideMark/>
          </w:tcPr>
          <w:p w14:paraId="0F16FF3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F3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3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3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F3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3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3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3D" w14:textId="77777777" w:rsidR="00466B31" w:rsidRPr="004021A7" w:rsidRDefault="00D319C2" w:rsidP="008F676F">
            <w:pPr>
              <w:rPr>
                <w:rFonts w:ascii="Times New Roman" w:eastAsia="Times New Roman" w:hAnsi="Times New Roman" w:cs="Times New Roman"/>
                <w:sz w:val="20"/>
              </w:rPr>
            </w:pPr>
          </w:p>
        </w:tc>
      </w:tr>
      <w:tr w:rsidR="0091757C" w14:paraId="0F16FF47" w14:textId="77777777">
        <w:trPr>
          <w:trHeight w:val="300"/>
        </w:trPr>
        <w:tc>
          <w:tcPr>
            <w:tcW w:w="1834" w:type="dxa"/>
            <w:tcBorders>
              <w:top w:val="nil"/>
              <w:left w:val="nil"/>
              <w:bottom w:val="nil"/>
              <w:right w:val="nil"/>
            </w:tcBorders>
            <w:shd w:val="clear" w:color="auto" w:fill="auto"/>
            <w:noWrap/>
            <w:vAlign w:val="bottom"/>
            <w:hideMark/>
          </w:tcPr>
          <w:p w14:paraId="0F16FF3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F4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4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4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F4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4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4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46" w14:textId="77777777" w:rsidR="00466B31" w:rsidRPr="004021A7" w:rsidRDefault="00D319C2" w:rsidP="008F676F">
            <w:pPr>
              <w:rPr>
                <w:rFonts w:ascii="Times New Roman" w:eastAsia="Times New Roman" w:hAnsi="Times New Roman" w:cs="Times New Roman"/>
                <w:sz w:val="20"/>
              </w:rPr>
            </w:pPr>
          </w:p>
        </w:tc>
      </w:tr>
      <w:tr w:rsidR="0091757C" w14:paraId="0F16FF50" w14:textId="77777777">
        <w:trPr>
          <w:trHeight w:val="300"/>
        </w:trPr>
        <w:tc>
          <w:tcPr>
            <w:tcW w:w="1834" w:type="dxa"/>
            <w:tcBorders>
              <w:top w:val="nil"/>
              <w:left w:val="nil"/>
              <w:bottom w:val="nil"/>
              <w:right w:val="nil"/>
            </w:tcBorders>
            <w:shd w:val="clear" w:color="auto" w:fill="auto"/>
            <w:noWrap/>
            <w:vAlign w:val="bottom"/>
            <w:hideMark/>
          </w:tcPr>
          <w:p w14:paraId="0F16FF4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F4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4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4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4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4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4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4F" w14:textId="77777777" w:rsidR="00466B31" w:rsidRPr="004021A7" w:rsidRDefault="00D319C2" w:rsidP="008F676F">
            <w:pPr>
              <w:rPr>
                <w:rFonts w:ascii="Times New Roman" w:eastAsia="Times New Roman" w:hAnsi="Times New Roman" w:cs="Times New Roman"/>
                <w:sz w:val="20"/>
              </w:rPr>
            </w:pPr>
          </w:p>
        </w:tc>
      </w:tr>
      <w:tr w:rsidR="0091757C" w14:paraId="0F16FF59" w14:textId="77777777">
        <w:trPr>
          <w:trHeight w:val="300"/>
        </w:trPr>
        <w:tc>
          <w:tcPr>
            <w:tcW w:w="1834" w:type="dxa"/>
            <w:tcBorders>
              <w:top w:val="nil"/>
              <w:left w:val="nil"/>
              <w:bottom w:val="nil"/>
              <w:right w:val="nil"/>
            </w:tcBorders>
            <w:shd w:val="clear" w:color="auto" w:fill="auto"/>
            <w:noWrap/>
            <w:vAlign w:val="bottom"/>
            <w:hideMark/>
          </w:tcPr>
          <w:p w14:paraId="0F16FF5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F5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5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5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F5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5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5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58" w14:textId="77777777" w:rsidR="00466B31" w:rsidRPr="004021A7" w:rsidRDefault="00D319C2" w:rsidP="008F676F">
            <w:pPr>
              <w:rPr>
                <w:rFonts w:ascii="Times New Roman" w:eastAsia="Times New Roman" w:hAnsi="Times New Roman" w:cs="Times New Roman"/>
                <w:sz w:val="20"/>
              </w:rPr>
            </w:pPr>
          </w:p>
        </w:tc>
      </w:tr>
      <w:tr w:rsidR="0091757C" w14:paraId="0F16FF61" w14:textId="77777777">
        <w:trPr>
          <w:trHeight w:val="300"/>
        </w:trPr>
        <w:tc>
          <w:tcPr>
            <w:tcW w:w="3506" w:type="dxa"/>
            <w:gridSpan w:val="2"/>
            <w:tcBorders>
              <w:top w:val="nil"/>
              <w:left w:val="nil"/>
              <w:bottom w:val="nil"/>
              <w:right w:val="nil"/>
            </w:tcBorders>
            <w:shd w:val="clear" w:color="auto" w:fill="auto"/>
            <w:noWrap/>
            <w:vAlign w:val="bottom"/>
            <w:hideMark/>
          </w:tcPr>
          <w:p w14:paraId="0F16FF5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F5B"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F5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5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5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5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60" w14:textId="77777777" w:rsidR="00466B31" w:rsidRPr="004021A7" w:rsidRDefault="00D319C2" w:rsidP="008F676F">
            <w:pPr>
              <w:rPr>
                <w:rFonts w:ascii="Times New Roman" w:eastAsia="Times New Roman" w:hAnsi="Times New Roman" w:cs="Times New Roman"/>
                <w:sz w:val="20"/>
              </w:rPr>
            </w:pPr>
          </w:p>
        </w:tc>
      </w:tr>
      <w:tr w:rsidR="0091757C" w14:paraId="0F16FF6A" w14:textId="77777777">
        <w:trPr>
          <w:trHeight w:val="300"/>
        </w:trPr>
        <w:tc>
          <w:tcPr>
            <w:tcW w:w="1834" w:type="dxa"/>
            <w:tcBorders>
              <w:top w:val="nil"/>
              <w:left w:val="nil"/>
              <w:bottom w:val="nil"/>
              <w:right w:val="nil"/>
            </w:tcBorders>
            <w:shd w:val="clear" w:color="auto" w:fill="auto"/>
            <w:noWrap/>
            <w:vAlign w:val="bottom"/>
            <w:hideMark/>
          </w:tcPr>
          <w:p w14:paraId="0F16FF62"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F63"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F6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6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6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6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6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69" w14:textId="77777777" w:rsidR="00466B31" w:rsidRPr="004021A7" w:rsidRDefault="00D319C2" w:rsidP="008F676F">
            <w:pPr>
              <w:rPr>
                <w:rFonts w:ascii="Times New Roman" w:eastAsia="Times New Roman" w:hAnsi="Times New Roman" w:cs="Times New Roman"/>
                <w:sz w:val="20"/>
              </w:rPr>
            </w:pPr>
          </w:p>
        </w:tc>
      </w:tr>
      <w:tr w:rsidR="0091757C" w14:paraId="0F16FF6F" w14:textId="77777777">
        <w:trPr>
          <w:trHeight w:val="300"/>
        </w:trPr>
        <w:tc>
          <w:tcPr>
            <w:tcW w:w="1834" w:type="dxa"/>
            <w:tcBorders>
              <w:top w:val="nil"/>
              <w:left w:val="nil"/>
              <w:bottom w:val="nil"/>
              <w:right w:val="nil"/>
            </w:tcBorders>
            <w:shd w:val="clear" w:color="auto" w:fill="auto"/>
            <w:noWrap/>
            <w:vAlign w:val="bottom"/>
            <w:hideMark/>
          </w:tcPr>
          <w:p w14:paraId="0F16FF6B"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6FF6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29 ως έχει   ΔΕΚΤΟ ΚΑΤΑ ΠΛΕΙΟΨΗΦΙΑ</w:t>
            </w:r>
          </w:p>
        </w:tc>
        <w:tc>
          <w:tcPr>
            <w:tcW w:w="84" w:type="dxa"/>
            <w:tcBorders>
              <w:top w:val="nil"/>
              <w:left w:val="nil"/>
              <w:bottom w:val="nil"/>
              <w:right w:val="nil"/>
            </w:tcBorders>
            <w:shd w:val="clear" w:color="auto" w:fill="auto"/>
            <w:noWrap/>
            <w:vAlign w:val="bottom"/>
            <w:hideMark/>
          </w:tcPr>
          <w:p w14:paraId="0F16FF6D"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6FF6E" w14:textId="77777777" w:rsidR="00466B31" w:rsidRPr="004021A7" w:rsidRDefault="00D319C2" w:rsidP="008F676F">
            <w:pPr>
              <w:rPr>
                <w:rFonts w:ascii="Calibri" w:eastAsia="Times New Roman" w:hAnsi="Calibri" w:cs="Calibri"/>
                <w:color w:val="000000"/>
                <w:szCs w:val="24"/>
              </w:rPr>
            </w:pPr>
          </w:p>
        </w:tc>
      </w:tr>
      <w:tr w:rsidR="0091757C" w14:paraId="0F16FF78" w14:textId="77777777">
        <w:trPr>
          <w:trHeight w:val="300"/>
        </w:trPr>
        <w:tc>
          <w:tcPr>
            <w:tcW w:w="1834" w:type="dxa"/>
            <w:tcBorders>
              <w:top w:val="nil"/>
              <w:left w:val="nil"/>
              <w:bottom w:val="nil"/>
              <w:right w:val="nil"/>
            </w:tcBorders>
            <w:shd w:val="clear" w:color="auto" w:fill="auto"/>
            <w:noWrap/>
            <w:vAlign w:val="bottom"/>
            <w:hideMark/>
          </w:tcPr>
          <w:p w14:paraId="0F16FF7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F7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7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7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7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7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7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77" w14:textId="77777777" w:rsidR="00466B31" w:rsidRPr="004021A7" w:rsidRDefault="00D319C2" w:rsidP="008F676F">
            <w:pPr>
              <w:rPr>
                <w:rFonts w:ascii="Times New Roman" w:eastAsia="Times New Roman" w:hAnsi="Times New Roman" w:cs="Times New Roman"/>
                <w:sz w:val="20"/>
              </w:rPr>
            </w:pPr>
          </w:p>
        </w:tc>
      </w:tr>
      <w:tr w:rsidR="0091757C" w14:paraId="0F16FF81" w14:textId="77777777">
        <w:trPr>
          <w:trHeight w:val="300"/>
        </w:trPr>
        <w:tc>
          <w:tcPr>
            <w:tcW w:w="1834" w:type="dxa"/>
            <w:tcBorders>
              <w:top w:val="nil"/>
              <w:left w:val="nil"/>
              <w:bottom w:val="nil"/>
              <w:right w:val="nil"/>
            </w:tcBorders>
            <w:shd w:val="clear" w:color="auto" w:fill="auto"/>
            <w:noWrap/>
            <w:vAlign w:val="bottom"/>
            <w:hideMark/>
          </w:tcPr>
          <w:p w14:paraId="0F16FF7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F7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7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7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F7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7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7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80" w14:textId="77777777" w:rsidR="00466B31" w:rsidRPr="004021A7" w:rsidRDefault="00D319C2" w:rsidP="008F676F">
            <w:pPr>
              <w:rPr>
                <w:rFonts w:ascii="Times New Roman" w:eastAsia="Times New Roman" w:hAnsi="Times New Roman" w:cs="Times New Roman"/>
                <w:sz w:val="20"/>
              </w:rPr>
            </w:pPr>
          </w:p>
        </w:tc>
      </w:tr>
      <w:tr w:rsidR="0091757C" w14:paraId="0F16FF8A" w14:textId="77777777">
        <w:trPr>
          <w:trHeight w:val="300"/>
        </w:trPr>
        <w:tc>
          <w:tcPr>
            <w:tcW w:w="1834" w:type="dxa"/>
            <w:tcBorders>
              <w:top w:val="nil"/>
              <w:left w:val="nil"/>
              <w:bottom w:val="nil"/>
              <w:right w:val="nil"/>
            </w:tcBorders>
            <w:shd w:val="clear" w:color="auto" w:fill="auto"/>
            <w:noWrap/>
            <w:vAlign w:val="bottom"/>
            <w:hideMark/>
          </w:tcPr>
          <w:p w14:paraId="0F16FF8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F8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8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8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8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8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8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89" w14:textId="77777777" w:rsidR="00466B31" w:rsidRPr="004021A7" w:rsidRDefault="00D319C2" w:rsidP="008F676F">
            <w:pPr>
              <w:rPr>
                <w:rFonts w:ascii="Times New Roman" w:eastAsia="Times New Roman" w:hAnsi="Times New Roman" w:cs="Times New Roman"/>
                <w:sz w:val="20"/>
              </w:rPr>
            </w:pPr>
          </w:p>
        </w:tc>
      </w:tr>
      <w:tr w:rsidR="0091757C" w14:paraId="0F16FF93" w14:textId="77777777">
        <w:trPr>
          <w:trHeight w:val="300"/>
        </w:trPr>
        <w:tc>
          <w:tcPr>
            <w:tcW w:w="1834" w:type="dxa"/>
            <w:tcBorders>
              <w:top w:val="nil"/>
              <w:left w:val="nil"/>
              <w:bottom w:val="nil"/>
              <w:right w:val="nil"/>
            </w:tcBorders>
            <w:shd w:val="clear" w:color="auto" w:fill="auto"/>
            <w:noWrap/>
            <w:vAlign w:val="bottom"/>
            <w:hideMark/>
          </w:tcPr>
          <w:p w14:paraId="0F16FF8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F8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8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8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6FF8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9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9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92" w14:textId="77777777" w:rsidR="00466B31" w:rsidRPr="004021A7" w:rsidRDefault="00D319C2" w:rsidP="008F676F">
            <w:pPr>
              <w:rPr>
                <w:rFonts w:ascii="Times New Roman" w:eastAsia="Times New Roman" w:hAnsi="Times New Roman" w:cs="Times New Roman"/>
                <w:sz w:val="20"/>
              </w:rPr>
            </w:pPr>
          </w:p>
        </w:tc>
      </w:tr>
      <w:tr w:rsidR="0091757C" w14:paraId="0F16FF9C" w14:textId="77777777">
        <w:trPr>
          <w:trHeight w:val="300"/>
        </w:trPr>
        <w:tc>
          <w:tcPr>
            <w:tcW w:w="1834" w:type="dxa"/>
            <w:tcBorders>
              <w:top w:val="nil"/>
              <w:left w:val="nil"/>
              <w:bottom w:val="nil"/>
              <w:right w:val="nil"/>
            </w:tcBorders>
            <w:shd w:val="clear" w:color="auto" w:fill="auto"/>
            <w:noWrap/>
            <w:vAlign w:val="bottom"/>
            <w:hideMark/>
          </w:tcPr>
          <w:p w14:paraId="0F16FF9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F9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9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9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6FF9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9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9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9B" w14:textId="77777777" w:rsidR="00466B31" w:rsidRPr="004021A7" w:rsidRDefault="00D319C2" w:rsidP="008F676F">
            <w:pPr>
              <w:rPr>
                <w:rFonts w:ascii="Times New Roman" w:eastAsia="Times New Roman" w:hAnsi="Times New Roman" w:cs="Times New Roman"/>
                <w:sz w:val="20"/>
              </w:rPr>
            </w:pPr>
          </w:p>
        </w:tc>
      </w:tr>
      <w:tr w:rsidR="0091757C" w14:paraId="0F16FFA5" w14:textId="77777777">
        <w:trPr>
          <w:trHeight w:val="300"/>
        </w:trPr>
        <w:tc>
          <w:tcPr>
            <w:tcW w:w="1834" w:type="dxa"/>
            <w:tcBorders>
              <w:top w:val="nil"/>
              <w:left w:val="nil"/>
              <w:bottom w:val="nil"/>
              <w:right w:val="nil"/>
            </w:tcBorders>
            <w:shd w:val="clear" w:color="auto" w:fill="auto"/>
            <w:noWrap/>
            <w:vAlign w:val="bottom"/>
            <w:hideMark/>
          </w:tcPr>
          <w:p w14:paraId="0F16FF9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F9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9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A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A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A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A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A4" w14:textId="77777777" w:rsidR="00466B31" w:rsidRPr="004021A7" w:rsidRDefault="00D319C2" w:rsidP="008F676F">
            <w:pPr>
              <w:rPr>
                <w:rFonts w:ascii="Times New Roman" w:eastAsia="Times New Roman" w:hAnsi="Times New Roman" w:cs="Times New Roman"/>
                <w:sz w:val="20"/>
              </w:rPr>
            </w:pPr>
          </w:p>
        </w:tc>
      </w:tr>
      <w:tr w:rsidR="0091757C" w14:paraId="0F16FFAE" w14:textId="77777777">
        <w:trPr>
          <w:trHeight w:val="300"/>
        </w:trPr>
        <w:tc>
          <w:tcPr>
            <w:tcW w:w="1834" w:type="dxa"/>
            <w:tcBorders>
              <w:top w:val="nil"/>
              <w:left w:val="nil"/>
              <w:bottom w:val="nil"/>
              <w:right w:val="nil"/>
            </w:tcBorders>
            <w:shd w:val="clear" w:color="auto" w:fill="auto"/>
            <w:noWrap/>
            <w:vAlign w:val="bottom"/>
            <w:hideMark/>
          </w:tcPr>
          <w:p w14:paraId="0F16FFA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FA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A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A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A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A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A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AD" w14:textId="77777777" w:rsidR="00466B31" w:rsidRPr="004021A7" w:rsidRDefault="00D319C2" w:rsidP="008F676F">
            <w:pPr>
              <w:rPr>
                <w:rFonts w:ascii="Times New Roman" w:eastAsia="Times New Roman" w:hAnsi="Times New Roman" w:cs="Times New Roman"/>
                <w:sz w:val="20"/>
              </w:rPr>
            </w:pPr>
          </w:p>
        </w:tc>
      </w:tr>
      <w:tr w:rsidR="0091757C" w14:paraId="0F16FFB6" w14:textId="77777777">
        <w:trPr>
          <w:trHeight w:val="300"/>
        </w:trPr>
        <w:tc>
          <w:tcPr>
            <w:tcW w:w="3506" w:type="dxa"/>
            <w:gridSpan w:val="2"/>
            <w:tcBorders>
              <w:top w:val="nil"/>
              <w:left w:val="nil"/>
              <w:bottom w:val="nil"/>
              <w:right w:val="nil"/>
            </w:tcBorders>
            <w:shd w:val="clear" w:color="auto" w:fill="auto"/>
            <w:noWrap/>
            <w:vAlign w:val="bottom"/>
            <w:hideMark/>
          </w:tcPr>
          <w:p w14:paraId="0F16FFA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6FFB0"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6FFB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B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B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B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B5" w14:textId="77777777" w:rsidR="00466B31" w:rsidRPr="004021A7" w:rsidRDefault="00D319C2" w:rsidP="008F676F">
            <w:pPr>
              <w:rPr>
                <w:rFonts w:ascii="Times New Roman" w:eastAsia="Times New Roman" w:hAnsi="Times New Roman" w:cs="Times New Roman"/>
                <w:sz w:val="20"/>
              </w:rPr>
            </w:pPr>
          </w:p>
        </w:tc>
      </w:tr>
      <w:tr w:rsidR="0091757C" w14:paraId="0F16FFBF" w14:textId="77777777">
        <w:trPr>
          <w:trHeight w:val="300"/>
        </w:trPr>
        <w:tc>
          <w:tcPr>
            <w:tcW w:w="1834" w:type="dxa"/>
            <w:tcBorders>
              <w:top w:val="nil"/>
              <w:left w:val="nil"/>
              <w:bottom w:val="nil"/>
              <w:right w:val="nil"/>
            </w:tcBorders>
            <w:shd w:val="clear" w:color="auto" w:fill="auto"/>
            <w:noWrap/>
            <w:vAlign w:val="bottom"/>
            <w:hideMark/>
          </w:tcPr>
          <w:p w14:paraId="0F16FFB7"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6FFB8"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6FFB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B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B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B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B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BE" w14:textId="77777777" w:rsidR="00466B31" w:rsidRPr="004021A7" w:rsidRDefault="00D319C2" w:rsidP="008F676F">
            <w:pPr>
              <w:rPr>
                <w:rFonts w:ascii="Times New Roman" w:eastAsia="Times New Roman" w:hAnsi="Times New Roman" w:cs="Times New Roman"/>
                <w:sz w:val="20"/>
              </w:rPr>
            </w:pPr>
          </w:p>
        </w:tc>
      </w:tr>
      <w:tr w:rsidR="0091757C" w14:paraId="0F16FFC5" w14:textId="77777777">
        <w:trPr>
          <w:trHeight w:val="300"/>
        </w:trPr>
        <w:tc>
          <w:tcPr>
            <w:tcW w:w="1834" w:type="dxa"/>
            <w:tcBorders>
              <w:top w:val="nil"/>
              <w:left w:val="nil"/>
              <w:bottom w:val="nil"/>
              <w:right w:val="nil"/>
            </w:tcBorders>
            <w:shd w:val="clear" w:color="auto" w:fill="auto"/>
            <w:noWrap/>
            <w:vAlign w:val="bottom"/>
            <w:hideMark/>
          </w:tcPr>
          <w:p w14:paraId="0F16FFC0" w14:textId="77777777" w:rsidR="00466B31" w:rsidRPr="004021A7" w:rsidRDefault="00D319C2" w:rsidP="008F676F">
            <w:pPr>
              <w:rPr>
                <w:rFonts w:ascii="Times New Roman" w:eastAsia="Times New Roman" w:hAnsi="Times New Roman" w:cs="Times New Roman"/>
                <w:sz w:val="20"/>
              </w:rPr>
            </w:pPr>
          </w:p>
        </w:tc>
        <w:tc>
          <w:tcPr>
            <w:tcW w:w="5292" w:type="dxa"/>
            <w:gridSpan w:val="4"/>
            <w:tcBorders>
              <w:top w:val="nil"/>
              <w:left w:val="nil"/>
              <w:bottom w:val="nil"/>
              <w:right w:val="nil"/>
            </w:tcBorders>
            <w:shd w:val="clear" w:color="auto" w:fill="auto"/>
            <w:noWrap/>
            <w:vAlign w:val="bottom"/>
            <w:hideMark/>
          </w:tcPr>
          <w:p w14:paraId="0F16FFC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30 ως έχει   ΔΕΚΤΟ ΟΜΟΦΩΝΑ</w:t>
            </w:r>
          </w:p>
        </w:tc>
        <w:tc>
          <w:tcPr>
            <w:tcW w:w="84" w:type="dxa"/>
            <w:tcBorders>
              <w:top w:val="nil"/>
              <w:left w:val="nil"/>
              <w:bottom w:val="nil"/>
              <w:right w:val="nil"/>
            </w:tcBorders>
            <w:shd w:val="clear" w:color="auto" w:fill="auto"/>
            <w:noWrap/>
            <w:vAlign w:val="bottom"/>
            <w:hideMark/>
          </w:tcPr>
          <w:p w14:paraId="0F16FFC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C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C4" w14:textId="77777777" w:rsidR="00466B31" w:rsidRPr="004021A7" w:rsidRDefault="00D319C2" w:rsidP="008F676F">
            <w:pPr>
              <w:rPr>
                <w:rFonts w:ascii="Times New Roman" w:eastAsia="Times New Roman" w:hAnsi="Times New Roman" w:cs="Times New Roman"/>
                <w:sz w:val="20"/>
              </w:rPr>
            </w:pPr>
          </w:p>
        </w:tc>
      </w:tr>
      <w:tr w:rsidR="0091757C" w14:paraId="0F16FFCE" w14:textId="77777777">
        <w:trPr>
          <w:trHeight w:val="300"/>
        </w:trPr>
        <w:tc>
          <w:tcPr>
            <w:tcW w:w="1834" w:type="dxa"/>
            <w:tcBorders>
              <w:top w:val="nil"/>
              <w:left w:val="nil"/>
              <w:bottom w:val="nil"/>
              <w:right w:val="nil"/>
            </w:tcBorders>
            <w:shd w:val="clear" w:color="auto" w:fill="auto"/>
            <w:noWrap/>
            <w:vAlign w:val="bottom"/>
            <w:hideMark/>
          </w:tcPr>
          <w:p w14:paraId="0F16FFC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6FFC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C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C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C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C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C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CD" w14:textId="77777777" w:rsidR="00466B31" w:rsidRPr="004021A7" w:rsidRDefault="00D319C2" w:rsidP="008F676F">
            <w:pPr>
              <w:rPr>
                <w:rFonts w:ascii="Times New Roman" w:eastAsia="Times New Roman" w:hAnsi="Times New Roman" w:cs="Times New Roman"/>
                <w:sz w:val="20"/>
              </w:rPr>
            </w:pPr>
          </w:p>
        </w:tc>
      </w:tr>
      <w:tr w:rsidR="0091757C" w14:paraId="0F16FFD7" w14:textId="77777777">
        <w:trPr>
          <w:trHeight w:val="300"/>
        </w:trPr>
        <w:tc>
          <w:tcPr>
            <w:tcW w:w="1834" w:type="dxa"/>
            <w:tcBorders>
              <w:top w:val="nil"/>
              <w:left w:val="nil"/>
              <w:bottom w:val="nil"/>
              <w:right w:val="nil"/>
            </w:tcBorders>
            <w:shd w:val="clear" w:color="auto" w:fill="auto"/>
            <w:noWrap/>
            <w:vAlign w:val="bottom"/>
            <w:hideMark/>
          </w:tcPr>
          <w:p w14:paraId="0F16FFC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6FFD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D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D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D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D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D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D6" w14:textId="77777777" w:rsidR="00466B31" w:rsidRPr="004021A7" w:rsidRDefault="00D319C2" w:rsidP="008F676F">
            <w:pPr>
              <w:rPr>
                <w:rFonts w:ascii="Times New Roman" w:eastAsia="Times New Roman" w:hAnsi="Times New Roman" w:cs="Times New Roman"/>
                <w:sz w:val="20"/>
              </w:rPr>
            </w:pPr>
          </w:p>
        </w:tc>
      </w:tr>
      <w:tr w:rsidR="0091757C" w14:paraId="0F16FFE0" w14:textId="77777777">
        <w:trPr>
          <w:trHeight w:val="300"/>
        </w:trPr>
        <w:tc>
          <w:tcPr>
            <w:tcW w:w="1834" w:type="dxa"/>
            <w:tcBorders>
              <w:top w:val="nil"/>
              <w:left w:val="nil"/>
              <w:bottom w:val="nil"/>
              <w:right w:val="nil"/>
            </w:tcBorders>
            <w:shd w:val="clear" w:color="auto" w:fill="auto"/>
            <w:noWrap/>
            <w:vAlign w:val="bottom"/>
            <w:hideMark/>
          </w:tcPr>
          <w:p w14:paraId="0F16FFD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6FFD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D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D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D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D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D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DF" w14:textId="77777777" w:rsidR="00466B31" w:rsidRPr="004021A7" w:rsidRDefault="00D319C2" w:rsidP="008F676F">
            <w:pPr>
              <w:rPr>
                <w:rFonts w:ascii="Times New Roman" w:eastAsia="Times New Roman" w:hAnsi="Times New Roman" w:cs="Times New Roman"/>
                <w:sz w:val="20"/>
              </w:rPr>
            </w:pPr>
          </w:p>
        </w:tc>
      </w:tr>
      <w:tr w:rsidR="0091757C" w14:paraId="0F16FFE9" w14:textId="77777777">
        <w:trPr>
          <w:trHeight w:val="300"/>
        </w:trPr>
        <w:tc>
          <w:tcPr>
            <w:tcW w:w="1834" w:type="dxa"/>
            <w:tcBorders>
              <w:top w:val="nil"/>
              <w:left w:val="nil"/>
              <w:bottom w:val="nil"/>
              <w:right w:val="nil"/>
            </w:tcBorders>
            <w:shd w:val="clear" w:color="auto" w:fill="auto"/>
            <w:noWrap/>
            <w:vAlign w:val="bottom"/>
            <w:hideMark/>
          </w:tcPr>
          <w:p w14:paraId="0F16FFE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6FFE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E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E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E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E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E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E8" w14:textId="77777777" w:rsidR="00466B31" w:rsidRPr="004021A7" w:rsidRDefault="00D319C2" w:rsidP="008F676F">
            <w:pPr>
              <w:rPr>
                <w:rFonts w:ascii="Times New Roman" w:eastAsia="Times New Roman" w:hAnsi="Times New Roman" w:cs="Times New Roman"/>
                <w:sz w:val="20"/>
              </w:rPr>
            </w:pPr>
          </w:p>
        </w:tc>
      </w:tr>
      <w:tr w:rsidR="0091757C" w14:paraId="0F16FFF2" w14:textId="77777777">
        <w:trPr>
          <w:trHeight w:val="300"/>
        </w:trPr>
        <w:tc>
          <w:tcPr>
            <w:tcW w:w="1834" w:type="dxa"/>
            <w:tcBorders>
              <w:top w:val="nil"/>
              <w:left w:val="nil"/>
              <w:bottom w:val="nil"/>
              <w:right w:val="nil"/>
            </w:tcBorders>
            <w:shd w:val="clear" w:color="auto" w:fill="auto"/>
            <w:noWrap/>
            <w:vAlign w:val="bottom"/>
            <w:hideMark/>
          </w:tcPr>
          <w:p w14:paraId="0F16FFE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6FFE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E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E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E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E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F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F1" w14:textId="77777777" w:rsidR="00466B31" w:rsidRPr="004021A7" w:rsidRDefault="00D319C2" w:rsidP="008F676F">
            <w:pPr>
              <w:rPr>
                <w:rFonts w:ascii="Times New Roman" w:eastAsia="Times New Roman" w:hAnsi="Times New Roman" w:cs="Times New Roman"/>
                <w:sz w:val="20"/>
              </w:rPr>
            </w:pPr>
          </w:p>
        </w:tc>
      </w:tr>
      <w:tr w:rsidR="0091757C" w14:paraId="0F16FFFB" w14:textId="77777777">
        <w:trPr>
          <w:trHeight w:val="300"/>
        </w:trPr>
        <w:tc>
          <w:tcPr>
            <w:tcW w:w="1834" w:type="dxa"/>
            <w:tcBorders>
              <w:top w:val="nil"/>
              <w:left w:val="nil"/>
              <w:bottom w:val="nil"/>
              <w:right w:val="nil"/>
            </w:tcBorders>
            <w:shd w:val="clear" w:color="auto" w:fill="auto"/>
            <w:noWrap/>
            <w:vAlign w:val="bottom"/>
            <w:hideMark/>
          </w:tcPr>
          <w:p w14:paraId="0F16FFF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6FFF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F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F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6FFF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6FFF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6FFF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6FFFA" w14:textId="77777777" w:rsidR="00466B31" w:rsidRPr="004021A7" w:rsidRDefault="00D319C2" w:rsidP="008F676F">
            <w:pPr>
              <w:rPr>
                <w:rFonts w:ascii="Times New Roman" w:eastAsia="Times New Roman" w:hAnsi="Times New Roman" w:cs="Times New Roman"/>
                <w:sz w:val="20"/>
              </w:rPr>
            </w:pPr>
          </w:p>
        </w:tc>
      </w:tr>
      <w:tr w:rsidR="0091757C" w14:paraId="0F170004" w14:textId="77777777">
        <w:trPr>
          <w:trHeight w:val="300"/>
        </w:trPr>
        <w:tc>
          <w:tcPr>
            <w:tcW w:w="1834" w:type="dxa"/>
            <w:tcBorders>
              <w:top w:val="nil"/>
              <w:left w:val="nil"/>
              <w:bottom w:val="nil"/>
              <w:right w:val="nil"/>
            </w:tcBorders>
            <w:shd w:val="clear" w:color="auto" w:fill="auto"/>
            <w:noWrap/>
            <w:vAlign w:val="bottom"/>
            <w:hideMark/>
          </w:tcPr>
          <w:p w14:paraId="0F16FFF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6FFF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6FFF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6FFF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0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0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0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03" w14:textId="77777777" w:rsidR="00466B31" w:rsidRPr="004021A7" w:rsidRDefault="00D319C2" w:rsidP="008F676F">
            <w:pPr>
              <w:rPr>
                <w:rFonts w:ascii="Times New Roman" w:eastAsia="Times New Roman" w:hAnsi="Times New Roman" w:cs="Times New Roman"/>
                <w:sz w:val="20"/>
              </w:rPr>
            </w:pPr>
          </w:p>
        </w:tc>
      </w:tr>
      <w:tr w:rsidR="0091757C" w14:paraId="0F17000C" w14:textId="77777777">
        <w:trPr>
          <w:trHeight w:val="300"/>
        </w:trPr>
        <w:tc>
          <w:tcPr>
            <w:tcW w:w="3506" w:type="dxa"/>
            <w:gridSpan w:val="2"/>
            <w:tcBorders>
              <w:top w:val="nil"/>
              <w:left w:val="nil"/>
              <w:bottom w:val="nil"/>
              <w:right w:val="nil"/>
            </w:tcBorders>
            <w:shd w:val="clear" w:color="auto" w:fill="auto"/>
            <w:noWrap/>
            <w:vAlign w:val="bottom"/>
            <w:hideMark/>
          </w:tcPr>
          <w:p w14:paraId="0F17000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70006"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7000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0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0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0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0B" w14:textId="77777777" w:rsidR="00466B31" w:rsidRPr="004021A7" w:rsidRDefault="00D319C2" w:rsidP="008F676F">
            <w:pPr>
              <w:rPr>
                <w:rFonts w:ascii="Times New Roman" w:eastAsia="Times New Roman" w:hAnsi="Times New Roman" w:cs="Times New Roman"/>
                <w:sz w:val="20"/>
              </w:rPr>
            </w:pPr>
          </w:p>
        </w:tc>
      </w:tr>
      <w:tr w:rsidR="0091757C" w14:paraId="0F170015" w14:textId="77777777">
        <w:trPr>
          <w:trHeight w:val="300"/>
        </w:trPr>
        <w:tc>
          <w:tcPr>
            <w:tcW w:w="1834" w:type="dxa"/>
            <w:tcBorders>
              <w:top w:val="nil"/>
              <w:left w:val="nil"/>
              <w:bottom w:val="nil"/>
              <w:right w:val="nil"/>
            </w:tcBorders>
            <w:shd w:val="clear" w:color="auto" w:fill="auto"/>
            <w:noWrap/>
            <w:vAlign w:val="bottom"/>
            <w:hideMark/>
          </w:tcPr>
          <w:p w14:paraId="0F17000D"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7000E"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7000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1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1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1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1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14" w14:textId="77777777" w:rsidR="00466B31" w:rsidRPr="004021A7" w:rsidRDefault="00D319C2" w:rsidP="008F676F">
            <w:pPr>
              <w:rPr>
                <w:rFonts w:ascii="Times New Roman" w:eastAsia="Times New Roman" w:hAnsi="Times New Roman" w:cs="Times New Roman"/>
                <w:sz w:val="20"/>
              </w:rPr>
            </w:pPr>
          </w:p>
        </w:tc>
      </w:tr>
      <w:tr w:rsidR="0091757C" w14:paraId="0F17001A" w14:textId="77777777">
        <w:trPr>
          <w:trHeight w:val="300"/>
        </w:trPr>
        <w:tc>
          <w:tcPr>
            <w:tcW w:w="1834" w:type="dxa"/>
            <w:tcBorders>
              <w:top w:val="nil"/>
              <w:left w:val="nil"/>
              <w:bottom w:val="nil"/>
              <w:right w:val="nil"/>
            </w:tcBorders>
            <w:shd w:val="clear" w:color="auto" w:fill="auto"/>
            <w:noWrap/>
            <w:vAlign w:val="bottom"/>
            <w:hideMark/>
          </w:tcPr>
          <w:p w14:paraId="0F170016"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7001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31</w:t>
            </w:r>
            <w:r w:rsidRPr="004021A7">
              <w:rPr>
                <w:rFonts w:ascii="Calibri" w:eastAsia="Times New Roman" w:hAnsi="Calibri" w:cs="Calibri"/>
                <w:color w:val="000000"/>
                <w:szCs w:val="24"/>
              </w:rPr>
              <w:t xml:space="preserve"> ως έχει   ΔΕΚΤΟ ΚΑΤΑ ΠΛΕΙΟΨΗΦΙΑ</w:t>
            </w:r>
          </w:p>
        </w:tc>
        <w:tc>
          <w:tcPr>
            <w:tcW w:w="84" w:type="dxa"/>
            <w:tcBorders>
              <w:top w:val="nil"/>
              <w:left w:val="nil"/>
              <w:bottom w:val="nil"/>
              <w:right w:val="nil"/>
            </w:tcBorders>
            <w:shd w:val="clear" w:color="auto" w:fill="auto"/>
            <w:noWrap/>
            <w:vAlign w:val="bottom"/>
            <w:hideMark/>
          </w:tcPr>
          <w:p w14:paraId="0F170018"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70019" w14:textId="77777777" w:rsidR="00466B31" w:rsidRPr="004021A7" w:rsidRDefault="00D319C2" w:rsidP="008F676F">
            <w:pPr>
              <w:rPr>
                <w:rFonts w:ascii="Calibri" w:eastAsia="Times New Roman" w:hAnsi="Calibri" w:cs="Calibri"/>
                <w:color w:val="000000"/>
                <w:szCs w:val="24"/>
              </w:rPr>
            </w:pPr>
          </w:p>
        </w:tc>
      </w:tr>
      <w:tr w:rsidR="0091757C" w14:paraId="0F170023" w14:textId="77777777">
        <w:trPr>
          <w:trHeight w:val="300"/>
        </w:trPr>
        <w:tc>
          <w:tcPr>
            <w:tcW w:w="1834" w:type="dxa"/>
            <w:tcBorders>
              <w:top w:val="nil"/>
              <w:left w:val="nil"/>
              <w:bottom w:val="nil"/>
              <w:right w:val="nil"/>
            </w:tcBorders>
            <w:shd w:val="clear" w:color="auto" w:fill="auto"/>
            <w:noWrap/>
            <w:vAlign w:val="bottom"/>
            <w:hideMark/>
          </w:tcPr>
          <w:p w14:paraId="0F17001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7001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1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1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1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2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2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22" w14:textId="77777777" w:rsidR="00466B31" w:rsidRPr="004021A7" w:rsidRDefault="00D319C2" w:rsidP="008F676F">
            <w:pPr>
              <w:rPr>
                <w:rFonts w:ascii="Times New Roman" w:eastAsia="Times New Roman" w:hAnsi="Times New Roman" w:cs="Times New Roman"/>
                <w:sz w:val="20"/>
              </w:rPr>
            </w:pPr>
          </w:p>
        </w:tc>
      </w:tr>
      <w:tr w:rsidR="0091757C" w14:paraId="0F17002C" w14:textId="77777777">
        <w:trPr>
          <w:trHeight w:val="300"/>
        </w:trPr>
        <w:tc>
          <w:tcPr>
            <w:tcW w:w="1834" w:type="dxa"/>
            <w:tcBorders>
              <w:top w:val="nil"/>
              <w:left w:val="nil"/>
              <w:bottom w:val="nil"/>
              <w:right w:val="nil"/>
            </w:tcBorders>
            <w:shd w:val="clear" w:color="auto" w:fill="auto"/>
            <w:noWrap/>
            <w:vAlign w:val="bottom"/>
            <w:hideMark/>
          </w:tcPr>
          <w:p w14:paraId="0F17002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7002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2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2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02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2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2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2B" w14:textId="77777777" w:rsidR="00466B31" w:rsidRPr="004021A7" w:rsidRDefault="00D319C2" w:rsidP="008F676F">
            <w:pPr>
              <w:rPr>
                <w:rFonts w:ascii="Times New Roman" w:eastAsia="Times New Roman" w:hAnsi="Times New Roman" w:cs="Times New Roman"/>
                <w:sz w:val="20"/>
              </w:rPr>
            </w:pPr>
          </w:p>
        </w:tc>
      </w:tr>
      <w:tr w:rsidR="0091757C" w14:paraId="0F170035" w14:textId="77777777">
        <w:trPr>
          <w:trHeight w:val="300"/>
        </w:trPr>
        <w:tc>
          <w:tcPr>
            <w:tcW w:w="1834" w:type="dxa"/>
            <w:tcBorders>
              <w:top w:val="nil"/>
              <w:left w:val="nil"/>
              <w:bottom w:val="nil"/>
              <w:right w:val="nil"/>
            </w:tcBorders>
            <w:shd w:val="clear" w:color="auto" w:fill="auto"/>
            <w:noWrap/>
            <w:vAlign w:val="bottom"/>
            <w:hideMark/>
          </w:tcPr>
          <w:p w14:paraId="0F17002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7002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2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3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3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3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3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34" w14:textId="77777777" w:rsidR="00466B31" w:rsidRPr="004021A7" w:rsidRDefault="00D319C2" w:rsidP="008F676F">
            <w:pPr>
              <w:rPr>
                <w:rFonts w:ascii="Times New Roman" w:eastAsia="Times New Roman" w:hAnsi="Times New Roman" w:cs="Times New Roman"/>
                <w:sz w:val="20"/>
              </w:rPr>
            </w:pPr>
          </w:p>
        </w:tc>
      </w:tr>
      <w:tr w:rsidR="0091757C" w14:paraId="0F17003E" w14:textId="77777777">
        <w:trPr>
          <w:trHeight w:val="300"/>
        </w:trPr>
        <w:tc>
          <w:tcPr>
            <w:tcW w:w="1834" w:type="dxa"/>
            <w:tcBorders>
              <w:top w:val="nil"/>
              <w:left w:val="nil"/>
              <w:bottom w:val="nil"/>
              <w:right w:val="nil"/>
            </w:tcBorders>
            <w:shd w:val="clear" w:color="auto" w:fill="auto"/>
            <w:noWrap/>
            <w:vAlign w:val="bottom"/>
            <w:hideMark/>
          </w:tcPr>
          <w:p w14:paraId="0F17003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7003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3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3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03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3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3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3D" w14:textId="77777777" w:rsidR="00466B31" w:rsidRPr="004021A7" w:rsidRDefault="00D319C2" w:rsidP="008F676F">
            <w:pPr>
              <w:rPr>
                <w:rFonts w:ascii="Times New Roman" w:eastAsia="Times New Roman" w:hAnsi="Times New Roman" w:cs="Times New Roman"/>
                <w:sz w:val="20"/>
              </w:rPr>
            </w:pPr>
          </w:p>
        </w:tc>
      </w:tr>
      <w:tr w:rsidR="0091757C" w14:paraId="0F170047" w14:textId="77777777">
        <w:trPr>
          <w:trHeight w:val="300"/>
        </w:trPr>
        <w:tc>
          <w:tcPr>
            <w:tcW w:w="1834" w:type="dxa"/>
            <w:tcBorders>
              <w:top w:val="nil"/>
              <w:left w:val="nil"/>
              <w:bottom w:val="nil"/>
              <w:right w:val="nil"/>
            </w:tcBorders>
            <w:shd w:val="clear" w:color="auto" w:fill="auto"/>
            <w:noWrap/>
            <w:vAlign w:val="bottom"/>
            <w:hideMark/>
          </w:tcPr>
          <w:p w14:paraId="0F17003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7004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4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4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04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4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4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46" w14:textId="77777777" w:rsidR="00466B31" w:rsidRPr="004021A7" w:rsidRDefault="00D319C2" w:rsidP="008F676F">
            <w:pPr>
              <w:rPr>
                <w:rFonts w:ascii="Times New Roman" w:eastAsia="Times New Roman" w:hAnsi="Times New Roman" w:cs="Times New Roman"/>
                <w:sz w:val="20"/>
              </w:rPr>
            </w:pPr>
          </w:p>
        </w:tc>
      </w:tr>
      <w:tr w:rsidR="0091757C" w14:paraId="0F170050" w14:textId="77777777">
        <w:trPr>
          <w:trHeight w:val="300"/>
        </w:trPr>
        <w:tc>
          <w:tcPr>
            <w:tcW w:w="1834" w:type="dxa"/>
            <w:tcBorders>
              <w:top w:val="nil"/>
              <w:left w:val="nil"/>
              <w:bottom w:val="nil"/>
              <w:right w:val="nil"/>
            </w:tcBorders>
            <w:shd w:val="clear" w:color="auto" w:fill="auto"/>
            <w:noWrap/>
            <w:vAlign w:val="bottom"/>
            <w:hideMark/>
          </w:tcPr>
          <w:p w14:paraId="0F17004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7004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4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4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4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4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4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4F" w14:textId="77777777" w:rsidR="00466B31" w:rsidRPr="004021A7" w:rsidRDefault="00D319C2" w:rsidP="008F676F">
            <w:pPr>
              <w:rPr>
                <w:rFonts w:ascii="Times New Roman" w:eastAsia="Times New Roman" w:hAnsi="Times New Roman" w:cs="Times New Roman"/>
                <w:sz w:val="20"/>
              </w:rPr>
            </w:pPr>
          </w:p>
        </w:tc>
      </w:tr>
      <w:tr w:rsidR="0091757C" w14:paraId="0F170059" w14:textId="77777777">
        <w:trPr>
          <w:trHeight w:val="300"/>
        </w:trPr>
        <w:tc>
          <w:tcPr>
            <w:tcW w:w="1834" w:type="dxa"/>
            <w:tcBorders>
              <w:top w:val="nil"/>
              <w:left w:val="nil"/>
              <w:bottom w:val="nil"/>
              <w:right w:val="nil"/>
            </w:tcBorders>
            <w:shd w:val="clear" w:color="auto" w:fill="auto"/>
            <w:noWrap/>
            <w:vAlign w:val="bottom"/>
            <w:hideMark/>
          </w:tcPr>
          <w:p w14:paraId="0F17005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7005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5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5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5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5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5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58" w14:textId="77777777" w:rsidR="00466B31" w:rsidRPr="004021A7" w:rsidRDefault="00D319C2" w:rsidP="008F676F">
            <w:pPr>
              <w:rPr>
                <w:rFonts w:ascii="Times New Roman" w:eastAsia="Times New Roman" w:hAnsi="Times New Roman" w:cs="Times New Roman"/>
                <w:sz w:val="20"/>
              </w:rPr>
            </w:pPr>
          </w:p>
        </w:tc>
      </w:tr>
      <w:tr w:rsidR="0091757C" w14:paraId="0F170061" w14:textId="77777777">
        <w:trPr>
          <w:trHeight w:val="300"/>
        </w:trPr>
        <w:tc>
          <w:tcPr>
            <w:tcW w:w="3506" w:type="dxa"/>
            <w:gridSpan w:val="2"/>
            <w:tcBorders>
              <w:top w:val="nil"/>
              <w:left w:val="nil"/>
              <w:bottom w:val="nil"/>
              <w:right w:val="nil"/>
            </w:tcBorders>
            <w:shd w:val="clear" w:color="auto" w:fill="auto"/>
            <w:noWrap/>
            <w:vAlign w:val="bottom"/>
            <w:hideMark/>
          </w:tcPr>
          <w:p w14:paraId="0F17005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7005B"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7005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05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5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5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60" w14:textId="77777777" w:rsidR="00466B31" w:rsidRPr="004021A7" w:rsidRDefault="00D319C2" w:rsidP="008F676F">
            <w:pPr>
              <w:rPr>
                <w:rFonts w:ascii="Times New Roman" w:eastAsia="Times New Roman" w:hAnsi="Times New Roman" w:cs="Times New Roman"/>
                <w:sz w:val="20"/>
              </w:rPr>
            </w:pPr>
          </w:p>
        </w:tc>
      </w:tr>
      <w:tr w:rsidR="0091757C" w14:paraId="0F17006A" w14:textId="77777777">
        <w:trPr>
          <w:trHeight w:val="300"/>
        </w:trPr>
        <w:tc>
          <w:tcPr>
            <w:tcW w:w="1834" w:type="dxa"/>
            <w:tcBorders>
              <w:top w:val="nil"/>
              <w:left w:val="nil"/>
              <w:bottom w:val="nil"/>
              <w:right w:val="nil"/>
            </w:tcBorders>
            <w:shd w:val="clear" w:color="auto" w:fill="auto"/>
            <w:noWrap/>
            <w:vAlign w:val="bottom"/>
            <w:hideMark/>
          </w:tcPr>
          <w:p w14:paraId="0F170062"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70063"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7006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6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6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6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6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69" w14:textId="77777777" w:rsidR="00466B31" w:rsidRPr="004021A7" w:rsidRDefault="00D319C2" w:rsidP="008F676F">
            <w:pPr>
              <w:rPr>
                <w:rFonts w:ascii="Times New Roman" w:eastAsia="Times New Roman" w:hAnsi="Times New Roman" w:cs="Times New Roman"/>
                <w:sz w:val="20"/>
              </w:rPr>
            </w:pPr>
          </w:p>
        </w:tc>
      </w:tr>
      <w:tr w:rsidR="0091757C" w14:paraId="0F17006F" w14:textId="77777777">
        <w:trPr>
          <w:trHeight w:val="300"/>
        </w:trPr>
        <w:tc>
          <w:tcPr>
            <w:tcW w:w="1834" w:type="dxa"/>
            <w:tcBorders>
              <w:top w:val="nil"/>
              <w:left w:val="nil"/>
              <w:bottom w:val="nil"/>
              <w:right w:val="nil"/>
            </w:tcBorders>
            <w:shd w:val="clear" w:color="auto" w:fill="auto"/>
            <w:noWrap/>
            <w:vAlign w:val="bottom"/>
            <w:hideMark/>
          </w:tcPr>
          <w:p w14:paraId="0F17006B"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7006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32 ως έχει   ΔΕΚΤΟ ΚΑΤΑ ΠΛΕΙΟΨΗΦΙΑ</w:t>
            </w:r>
          </w:p>
        </w:tc>
        <w:tc>
          <w:tcPr>
            <w:tcW w:w="84" w:type="dxa"/>
            <w:tcBorders>
              <w:top w:val="nil"/>
              <w:left w:val="nil"/>
              <w:bottom w:val="nil"/>
              <w:right w:val="nil"/>
            </w:tcBorders>
            <w:shd w:val="clear" w:color="auto" w:fill="auto"/>
            <w:noWrap/>
            <w:vAlign w:val="bottom"/>
            <w:hideMark/>
          </w:tcPr>
          <w:p w14:paraId="0F17006D"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7006E" w14:textId="77777777" w:rsidR="00466B31" w:rsidRPr="004021A7" w:rsidRDefault="00D319C2" w:rsidP="008F676F">
            <w:pPr>
              <w:rPr>
                <w:rFonts w:ascii="Calibri" w:eastAsia="Times New Roman" w:hAnsi="Calibri" w:cs="Calibri"/>
                <w:color w:val="000000"/>
                <w:szCs w:val="24"/>
              </w:rPr>
            </w:pPr>
          </w:p>
        </w:tc>
      </w:tr>
      <w:tr w:rsidR="0091757C" w14:paraId="0F170078" w14:textId="77777777">
        <w:trPr>
          <w:trHeight w:val="300"/>
        </w:trPr>
        <w:tc>
          <w:tcPr>
            <w:tcW w:w="1834" w:type="dxa"/>
            <w:tcBorders>
              <w:top w:val="nil"/>
              <w:left w:val="nil"/>
              <w:bottom w:val="nil"/>
              <w:right w:val="nil"/>
            </w:tcBorders>
            <w:shd w:val="clear" w:color="auto" w:fill="auto"/>
            <w:noWrap/>
            <w:vAlign w:val="bottom"/>
            <w:hideMark/>
          </w:tcPr>
          <w:p w14:paraId="0F17007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7007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7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7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7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7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7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77" w14:textId="77777777" w:rsidR="00466B31" w:rsidRPr="004021A7" w:rsidRDefault="00D319C2" w:rsidP="008F676F">
            <w:pPr>
              <w:rPr>
                <w:rFonts w:ascii="Times New Roman" w:eastAsia="Times New Roman" w:hAnsi="Times New Roman" w:cs="Times New Roman"/>
                <w:sz w:val="20"/>
              </w:rPr>
            </w:pPr>
          </w:p>
        </w:tc>
      </w:tr>
      <w:tr w:rsidR="0091757C" w14:paraId="0F170081" w14:textId="77777777">
        <w:trPr>
          <w:trHeight w:val="300"/>
        </w:trPr>
        <w:tc>
          <w:tcPr>
            <w:tcW w:w="1834" w:type="dxa"/>
            <w:tcBorders>
              <w:top w:val="nil"/>
              <w:left w:val="nil"/>
              <w:bottom w:val="nil"/>
              <w:right w:val="nil"/>
            </w:tcBorders>
            <w:shd w:val="clear" w:color="auto" w:fill="auto"/>
            <w:noWrap/>
            <w:vAlign w:val="bottom"/>
            <w:hideMark/>
          </w:tcPr>
          <w:p w14:paraId="0F17007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7007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7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7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07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7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7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80" w14:textId="77777777" w:rsidR="00466B31" w:rsidRPr="004021A7" w:rsidRDefault="00D319C2" w:rsidP="008F676F">
            <w:pPr>
              <w:rPr>
                <w:rFonts w:ascii="Times New Roman" w:eastAsia="Times New Roman" w:hAnsi="Times New Roman" w:cs="Times New Roman"/>
                <w:sz w:val="20"/>
              </w:rPr>
            </w:pPr>
          </w:p>
        </w:tc>
      </w:tr>
      <w:tr w:rsidR="0091757C" w14:paraId="0F17008A" w14:textId="77777777">
        <w:trPr>
          <w:trHeight w:val="300"/>
        </w:trPr>
        <w:tc>
          <w:tcPr>
            <w:tcW w:w="1834" w:type="dxa"/>
            <w:tcBorders>
              <w:top w:val="nil"/>
              <w:left w:val="nil"/>
              <w:bottom w:val="nil"/>
              <w:right w:val="nil"/>
            </w:tcBorders>
            <w:shd w:val="clear" w:color="auto" w:fill="auto"/>
            <w:noWrap/>
            <w:vAlign w:val="bottom"/>
            <w:hideMark/>
          </w:tcPr>
          <w:p w14:paraId="0F17008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7008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8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8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8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8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8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89" w14:textId="77777777" w:rsidR="00466B31" w:rsidRPr="004021A7" w:rsidRDefault="00D319C2" w:rsidP="008F676F">
            <w:pPr>
              <w:rPr>
                <w:rFonts w:ascii="Times New Roman" w:eastAsia="Times New Roman" w:hAnsi="Times New Roman" w:cs="Times New Roman"/>
                <w:sz w:val="20"/>
              </w:rPr>
            </w:pPr>
          </w:p>
        </w:tc>
      </w:tr>
      <w:tr w:rsidR="0091757C" w14:paraId="0F170093" w14:textId="77777777">
        <w:trPr>
          <w:trHeight w:val="300"/>
        </w:trPr>
        <w:tc>
          <w:tcPr>
            <w:tcW w:w="1834" w:type="dxa"/>
            <w:tcBorders>
              <w:top w:val="nil"/>
              <w:left w:val="nil"/>
              <w:bottom w:val="nil"/>
              <w:right w:val="nil"/>
            </w:tcBorders>
            <w:shd w:val="clear" w:color="auto" w:fill="auto"/>
            <w:noWrap/>
            <w:vAlign w:val="bottom"/>
            <w:hideMark/>
          </w:tcPr>
          <w:p w14:paraId="0F17008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7008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8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8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08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9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9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92" w14:textId="77777777" w:rsidR="00466B31" w:rsidRPr="004021A7" w:rsidRDefault="00D319C2" w:rsidP="008F676F">
            <w:pPr>
              <w:rPr>
                <w:rFonts w:ascii="Times New Roman" w:eastAsia="Times New Roman" w:hAnsi="Times New Roman" w:cs="Times New Roman"/>
                <w:sz w:val="20"/>
              </w:rPr>
            </w:pPr>
          </w:p>
        </w:tc>
      </w:tr>
      <w:tr w:rsidR="0091757C" w14:paraId="0F17009C" w14:textId="77777777">
        <w:trPr>
          <w:trHeight w:val="300"/>
        </w:trPr>
        <w:tc>
          <w:tcPr>
            <w:tcW w:w="1834" w:type="dxa"/>
            <w:tcBorders>
              <w:top w:val="nil"/>
              <w:left w:val="nil"/>
              <w:bottom w:val="nil"/>
              <w:right w:val="nil"/>
            </w:tcBorders>
            <w:shd w:val="clear" w:color="auto" w:fill="auto"/>
            <w:noWrap/>
            <w:vAlign w:val="bottom"/>
            <w:hideMark/>
          </w:tcPr>
          <w:p w14:paraId="0F17009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7009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9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9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9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9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9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9B" w14:textId="77777777" w:rsidR="00466B31" w:rsidRPr="004021A7" w:rsidRDefault="00D319C2" w:rsidP="008F676F">
            <w:pPr>
              <w:rPr>
                <w:rFonts w:ascii="Times New Roman" w:eastAsia="Times New Roman" w:hAnsi="Times New Roman" w:cs="Times New Roman"/>
                <w:sz w:val="20"/>
              </w:rPr>
            </w:pPr>
          </w:p>
        </w:tc>
      </w:tr>
      <w:tr w:rsidR="0091757C" w14:paraId="0F1700A5" w14:textId="77777777">
        <w:trPr>
          <w:trHeight w:val="300"/>
        </w:trPr>
        <w:tc>
          <w:tcPr>
            <w:tcW w:w="1834" w:type="dxa"/>
            <w:tcBorders>
              <w:top w:val="nil"/>
              <w:left w:val="nil"/>
              <w:bottom w:val="nil"/>
              <w:right w:val="nil"/>
            </w:tcBorders>
            <w:shd w:val="clear" w:color="auto" w:fill="auto"/>
            <w:noWrap/>
            <w:vAlign w:val="bottom"/>
            <w:hideMark/>
          </w:tcPr>
          <w:p w14:paraId="0F17009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7009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9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A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A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A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A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A4" w14:textId="77777777" w:rsidR="00466B31" w:rsidRPr="004021A7" w:rsidRDefault="00D319C2" w:rsidP="008F676F">
            <w:pPr>
              <w:rPr>
                <w:rFonts w:ascii="Times New Roman" w:eastAsia="Times New Roman" w:hAnsi="Times New Roman" w:cs="Times New Roman"/>
                <w:sz w:val="20"/>
              </w:rPr>
            </w:pPr>
          </w:p>
        </w:tc>
      </w:tr>
      <w:tr w:rsidR="0091757C" w14:paraId="0F1700AE" w14:textId="77777777">
        <w:trPr>
          <w:trHeight w:val="300"/>
        </w:trPr>
        <w:tc>
          <w:tcPr>
            <w:tcW w:w="1834" w:type="dxa"/>
            <w:tcBorders>
              <w:top w:val="nil"/>
              <w:left w:val="nil"/>
              <w:bottom w:val="nil"/>
              <w:right w:val="nil"/>
            </w:tcBorders>
            <w:shd w:val="clear" w:color="auto" w:fill="auto"/>
            <w:noWrap/>
            <w:vAlign w:val="bottom"/>
            <w:hideMark/>
          </w:tcPr>
          <w:p w14:paraId="0F1700A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700A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A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A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A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A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A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AD" w14:textId="77777777" w:rsidR="00466B31" w:rsidRPr="004021A7" w:rsidRDefault="00D319C2" w:rsidP="008F676F">
            <w:pPr>
              <w:rPr>
                <w:rFonts w:ascii="Times New Roman" w:eastAsia="Times New Roman" w:hAnsi="Times New Roman" w:cs="Times New Roman"/>
                <w:sz w:val="20"/>
              </w:rPr>
            </w:pPr>
          </w:p>
        </w:tc>
      </w:tr>
      <w:tr w:rsidR="0091757C" w14:paraId="0F1700B6" w14:textId="77777777">
        <w:trPr>
          <w:trHeight w:val="300"/>
        </w:trPr>
        <w:tc>
          <w:tcPr>
            <w:tcW w:w="3506" w:type="dxa"/>
            <w:gridSpan w:val="2"/>
            <w:tcBorders>
              <w:top w:val="nil"/>
              <w:left w:val="nil"/>
              <w:bottom w:val="nil"/>
              <w:right w:val="nil"/>
            </w:tcBorders>
            <w:shd w:val="clear" w:color="auto" w:fill="auto"/>
            <w:noWrap/>
            <w:vAlign w:val="bottom"/>
            <w:hideMark/>
          </w:tcPr>
          <w:p w14:paraId="0F1700A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700B0"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700B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B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B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B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B5" w14:textId="77777777" w:rsidR="00466B31" w:rsidRPr="004021A7" w:rsidRDefault="00D319C2" w:rsidP="008F676F">
            <w:pPr>
              <w:rPr>
                <w:rFonts w:ascii="Times New Roman" w:eastAsia="Times New Roman" w:hAnsi="Times New Roman" w:cs="Times New Roman"/>
                <w:sz w:val="20"/>
              </w:rPr>
            </w:pPr>
          </w:p>
        </w:tc>
      </w:tr>
      <w:tr w:rsidR="0091757C" w14:paraId="0F1700BF" w14:textId="77777777">
        <w:trPr>
          <w:trHeight w:val="300"/>
        </w:trPr>
        <w:tc>
          <w:tcPr>
            <w:tcW w:w="1834" w:type="dxa"/>
            <w:tcBorders>
              <w:top w:val="nil"/>
              <w:left w:val="nil"/>
              <w:bottom w:val="nil"/>
              <w:right w:val="nil"/>
            </w:tcBorders>
            <w:shd w:val="clear" w:color="auto" w:fill="auto"/>
            <w:noWrap/>
            <w:vAlign w:val="bottom"/>
            <w:hideMark/>
          </w:tcPr>
          <w:p w14:paraId="0F1700B7"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700B8"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700B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B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B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B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B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BE" w14:textId="77777777" w:rsidR="00466B31" w:rsidRPr="004021A7" w:rsidRDefault="00D319C2" w:rsidP="008F676F">
            <w:pPr>
              <w:rPr>
                <w:rFonts w:ascii="Times New Roman" w:eastAsia="Times New Roman" w:hAnsi="Times New Roman" w:cs="Times New Roman"/>
                <w:sz w:val="20"/>
              </w:rPr>
            </w:pPr>
          </w:p>
        </w:tc>
      </w:tr>
      <w:tr w:rsidR="0091757C" w14:paraId="0F1700C4" w14:textId="77777777">
        <w:trPr>
          <w:trHeight w:val="300"/>
        </w:trPr>
        <w:tc>
          <w:tcPr>
            <w:tcW w:w="1834" w:type="dxa"/>
            <w:tcBorders>
              <w:top w:val="nil"/>
              <w:left w:val="nil"/>
              <w:bottom w:val="nil"/>
              <w:right w:val="nil"/>
            </w:tcBorders>
            <w:shd w:val="clear" w:color="auto" w:fill="auto"/>
            <w:noWrap/>
            <w:vAlign w:val="bottom"/>
            <w:hideMark/>
          </w:tcPr>
          <w:p w14:paraId="0F1700C0"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700C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33 όπως τροπ.   ΔΕΚΤΟ ΚΑΤΑ ΠΛΕΙΟΨΗΦΙΑ</w:t>
            </w:r>
          </w:p>
        </w:tc>
        <w:tc>
          <w:tcPr>
            <w:tcW w:w="84" w:type="dxa"/>
            <w:tcBorders>
              <w:top w:val="nil"/>
              <w:left w:val="nil"/>
              <w:bottom w:val="nil"/>
              <w:right w:val="nil"/>
            </w:tcBorders>
            <w:shd w:val="clear" w:color="auto" w:fill="auto"/>
            <w:noWrap/>
            <w:vAlign w:val="bottom"/>
            <w:hideMark/>
          </w:tcPr>
          <w:p w14:paraId="0F1700C2"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700C3" w14:textId="77777777" w:rsidR="00466B31" w:rsidRPr="004021A7" w:rsidRDefault="00D319C2" w:rsidP="008F676F">
            <w:pPr>
              <w:rPr>
                <w:rFonts w:ascii="Calibri" w:eastAsia="Times New Roman" w:hAnsi="Calibri" w:cs="Calibri"/>
                <w:color w:val="000000"/>
                <w:szCs w:val="24"/>
              </w:rPr>
            </w:pPr>
          </w:p>
        </w:tc>
      </w:tr>
      <w:tr w:rsidR="0091757C" w14:paraId="0F1700CD" w14:textId="77777777">
        <w:trPr>
          <w:trHeight w:val="300"/>
        </w:trPr>
        <w:tc>
          <w:tcPr>
            <w:tcW w:w="1834" w:type="dxa"/>
            <w:tcBorders>
              <w:top w:val="nil"/>
              <w:left w:val="nil"/>
              <w:bottom w:val="nil"/>
              <w:right w:val="nil"/>
            </w:tcBorders>
            <w:shd w:val="clear" w:color="auto" w:fill="auto"/>
            <w:noWrap/>
            <w:vAlign w:val="bottom"/>
            <w:hideMark/>
          </w:tcPr>
          <w:p w14:paraId="0F1700C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700C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C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C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C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C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C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CC" w14:textId="77777777" w:rsidR="00466B31" w:rsidRPr="004021A7" w:rsidRDefault="00D319C2" w:rsidP="008F676F">
            <w:pPr>
              <w:rPr>
                <w:rFonts w:ascii="Times New Roman" w:eastAsia="Times New Roman" w:hAnsi="Times New Roman" w:cs="Times New Roman"/>
                <w:sz w:val="20"/>
              </w:rPr>
            </w:pPr>
          </w:p>
        </w:tc>
      </w:tr>
      <w:tr w:rsidR="0091757C" w14:paraId="0F1700D6" w14:textId="77777777">
        <w:trPr>
          <w:trHeight w:val="300"/>
        </w:trPr>
        <w:tc>
          <w:tcPr>
            <w:tcW w:w="1834" w:type="dxa"/>
            <w:tcBorders>
              <w:top w:val="nil"/>
              <w:left w:val="nil"/>
              <w:bottom w:val="nil"/>
              <w:right w:val="nil"/>
            </w:tcBorders>
            <w:shd w:val="clear" w:color="auto" w:fill="auto"/>
            <w:noWrap/>
            <w:vAlign w:val="bottom"/>
            <w:hideMark/>
          </w:tcPr>
          <w:p w14:paraId="0F1700C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700C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D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D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D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D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D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D5" w14:textId="77777777" w:rsidR="00466B31" w:rsidRPr="004021A7" w:rsidRDefault="00D319C2" w:rsidP="008F676F">
            <w:pPr>
              <w:rPr>
                <w:rFonts w:ascii="Times New Roman" w:eastAsia="Times New Roman" w:hAnsi="Times New Roman" w:cs="Times New Roman"/>
                <w:sz w:val="20"/>
              </w:rPr>
            </w:pPr>
          </w:p>
        </w:tc>
      </w:tr>
      <w:tr w:rsidR="0091757C" w14:paraId="0F1700DF" w14:textId="77777777">
        <w:trPr>
          <w:trHeight w:val="300"/>
        </w:trPr>
        <w:tc>
          <w:tcPr>
            <w:tcW w:w="1834" w:type="dxa"/>
            <w:tcBorders>
              <w:top w:val="nil"/>
              <w:left w:val="nil"/>
              <w:bottom w:val="nil"/>
              <w:right w:val="nil"/>
            </w:tcBorders>
            <w:shd w:val="clear" w:color="auto" w:fill="auto"/>
            <w:noWrap/>
            <w:vAlign w:val="bottom"/>
            <w:hideMark/>
          </w:tcPr>
          <w:p w14:paraId="0F1700D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700D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D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D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D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D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D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DE" w14:textId="77777777" w:rsidR="00466B31" w:rsidRPr="004021A7" w:rsidRDefault="00D319C2" w:rsidP="008F676F">
            <w:pPr>
              <w:rPr>
                <w:rFonts w:ascii="Times New Roman" w:eastAsia="Times New Roman" w:hAnsi="Times New Roman" w:cs="Times New Roman"/>
                <w:sz w:val="20"/>
              </w:rPr>
            </w:pPr>
          </w:p>
        </w:tc>
      </w:tr>
      <w:tr w:rsidR="0091757C" w14:paraId="0F1700E8" w14:textId="77777777">
        <w:trPr>
          <w:trHeight w:val="300"/>
        </w:trPr>
        <w:tc>
          <w:tcPr>
            <w:tcW w:w="1834" w:type="dxa"/>
            <w:tcBorders>
              <w:top w:val="nil"/>
              <w:left w:val="nil"/>
              <w:bottom w:val="nil"/>
              <w:right w:val="nil"/>
            </w:tcBorders>
            <w:shd w:val="clear" w:color="auto" w:fill="auto"/>
            <w:noWrap/>
            <w:vAlign w:val="bottom"/>
            <w:hideMark/>
          </w:tcPr>
          <w:p w14:paraId="0F1700E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700E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E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E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0E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E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E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E7" w14:textId="77777777" w:rsidR="00466B31" w:rsidRPr="004021A7" w:rsidRDefault="00D319C2" w:rsidP="008F676F">
            <w:pPr>
              <w:rPr>
                <w:rFonts w:ascii="Times New Roman" w:eastAsia="Times New Roman" w:hAnsi="Times New Roman" w:cs="Times New Roman"/>
                <w:sz w:val="20"/>
              </w:rPr>
            </w:pPr>
          </w:p>
        </w:tc>
      </w:tr>
      <w:tr w:rsidR="0091757C" w14:paraId="0F1700F1" w14:textId="77777777">
        <w:trPr>
          <w:trHeight w:val="300"/>
        </w:trPr>
        <w:tc>
          <w:tcPr>
            <w:tcW w:w="1834" w:type="dxa"/>
            <w:tcBorders>
              <w:top w:val="nil"/>
              <w:left w:val="nil"/>
              <w:bottom w:val="nil"/>
              <w:right w:val="nil"/>
            </w:tcBorders>
            <w:shd w:val="clear" w:color="auto" w:fill="auto"/>
            <w:noWrap/>
            <w:vAlign w:val="bottom"/>
            <w:hideMark/>
          </w:tcPr>
          <w:p w14:paraId="0F1700E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700E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E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E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E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E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E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F0" w14:textId="77777777" w:rsidR="00466B31" w:rsidRPr="004021A7" w:rsidRDefault="00D319C2" w:rsidP="008F676F">
            <w:pPr>
              <w:rPr>
                <w:rFonts w:ascii="Times New Roman" w:eastAsia="Times New Roman" w:hAnsi="Times New Roman" w:cs="Times New Roman"/>
                <w:sz w:val="20"/>
              </w:rPr>
            </w:pPr>
          </w:p>
        </w:tc>
      </w:tr>
      <w:tr w:rsidR="0091757C" w14:paraId="0F1700FA" w14:textId="77777777">
        <w:trPr>
          <w:trHeight w:val="300"/>
        </w:trPr>
        <w:tc>
          <w:tcPr>
            <w:tcW w:w="1834" w:type="dxa"/>
            <w:tcBorders>
              <w:top w:val="nil"/>
              <w:left w:val="nil"/>
              <w:bottom w:val="nil"/>
              <w:right w:val="nil"/>
            </w:tcBorders>
            <w:shd w:val="clear" w:color="auto" w:fill="auto"/>
            <w:noWrap/>
            <w:vAlign w:val="bottom"/>
            <w:hideMark/>
          </w:tcPr>
          <w:p w14:paraId="0F1700F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700F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F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F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F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0F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0F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0F9" w14:textId="77777777" w:rsidR="00466B31" w:rsidRPr="004021A7" w:rsidRDefault="00D319C2" w:rsidP="008F676F">
            <w:pPr>
              <w:rPr>
                <w:rFonts w:ascii="Times New Roman" w:eastAsia="Times New Roman" w:hAnsi="Times New Roman" w:cs="Times New Roman"/>
                <w:sz w:val="20"/>
              </w:rPr>
            </w:pPr>
          </w:p>
        </w:tc>
      </w:tr>
      <w:tr w:rsidR="0091757C" w14:paraId="0F170103" w14:textId="77777777">
        <w:trPr>
          <w:trHeight w:val="300"/>
        </w:trPr>
        <w:tc>
          <w:tcPr>
            <w:tcW w:w="1834" w:type="dxa"/>
            <w:tcBorders>
              <w:top w:val="nil"/>
              <w:left w:val="nil"/>
              <w:bottom w:val="nil"/>
              <w:right w:val="nil"/>
            </w:tcBorders>
            <w:shd w:val="clear" w:color="auto" w:fill="auto"/>
            <w:noWrap/>
            <w:vAlign w:val="bottom"/>
            <w:hideMark/>
          </w:tcPr>
          <w:p w14:paraId="0F1700F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700F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0F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0F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0F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0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0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02" w14:textId="77777777" w:rsidR="00466B31" w:rsidRPr="004021A7" w:rsidRDefault="00D319C2" w:rsidP="008F676F">
            <w:pPr>
              <w:rPr>
                <w:rFonts w:ascii="Times New Roman" w:eastAsia="Times New Roman" w:hAnsi="Times New Roman" w:cs="Times New Roman"/>
                <w:sz w:val="20"/>
              </w:rPr>
            </w:pPr>
          </w:p>
        </w:tc>
      </w:tr>
      <w:tr w:rsidR="0091757C" w14:paraId="0F17010B" w14:textId="77777777">
        <w:trPr>
          <w:trHeight w:val="300"/>
        </w:trPr>
        <w:tc>
          <w:tcPr>
            <w:tcW w:w="3506" w:type="dxa"/>
            <w:gridSpan w:val="2"/>
            <w:tcBorders>
              <w:top w:val="nil"/>
              <w:left w:val="nil"/>
              <w:bottom w:val="nil"/>
              <w:right w:val="nil"/>
            </w:tcBorders>
            <w:shd w:val="clear" w:color="auto" w:fill="auto"/>
            <w:noWrap/>
            <w:vAlign w:val="bottom"/>
            <w:hideMark/>
          </w:tcPr>
          <w:p w14:paraId="0F17010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70105"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7010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10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0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0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0A" w14:textId="77777777" w:rsidR="00466B31" w:rsidRPr="004021A7" w:rsidRDefault="00D319C2" w:rsidP="008F676F">
            <w:pPr>
              <w:rPr>
                <w:rFonts w:ascii="Times New Roman" w:eastAsia="Times New Roman" w:hAnsi="Times New Roman" w:cs="Times New Roman"/>
                <w:sz w:val="20"/>
              </w:rPr>
            </w:pPr>
          </w:p>
        </w:tc>
      </w:tr>
      <w:tr w:rsidR="0091757C" w14:paraId="0F170114" w14:textId="77777777">
        <w:trPr>
          <w:trHeight w:val="300"/>
        </w:trPr>
        <w:tc>
          <w:tcPr>
            <w:tcW w:w="1834" w:type="dxa"/>
            <w:tcBorders>
              <w:top w:val="nil"/>
              <w:left w:val="nil"/>
              <w:bottom w:val="nil"/>
              <w:right w:val="nil"/>
            </w:tcBorders>
            <w:shd w:val="clear" w:color="auto" w:fill="auto"/>
            <w:noWrap/>
            <w:vAlign w:val="bottom"/>
            <w:hideMark/>
          </w:tcPr>
          <w:p w14:paraId="0F17010C"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7010D"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7010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0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1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1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1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13" w14:textId="77777777" w:rsidR="00466B31" w:rsidRPr="004021A7" w:rsidRDefault="00D319C2" w:rsidP="008F676F">
            <w:pPr>
              <w:rPr>
                <w:rFonts w:ascii="Times New Roman" w:eastAsia="Times New Roman" w:hAnsi="Times New Roman" w:cs="Times New Roman"/>
                <w:sz w:val="20"/>
              </w:rPr>
            </w:pPr>
          </w:p>
        </w:tc>
      </w:tr>
      <w:tr w:rsidR="0091757C" w14:paraId="0F170119" w14:textId="77777777">
        <w:trPr>
          <w:trHeight w:val="300"/>
        </w:trPr>
        <w:tc>
          <w:tcPr>
            <w:tcW w:w="1834" w:type="dxa"/>
            <w:tcBorders>
              <w:top w:val="nil"/>
              <w:left w:val="nil"/>
              <w:bottom w:val="nil"/>
              <w:right w:val="nil"/>
            </w:tcBorders>
            <w:shd w:val="clear" w:color="auto" w:fill="auto"/>
            <w:noWrap/>
            <w:vAlign w:val="bottom"/>
            <w:hideMark/>
          </w:tcPr>
          <w:p w14:paraId="0F170115"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7011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34 ως έχει   ΔΕΚΤΟ ΚΑΤΑ ΠΛΕΙΟΨΗΦΙΑ</w:t>
            </w:r>
          </w:p>
        </w:tc>
        <w:tc>
          <w:tcPr>
            <w:tcW w:w="84" w:type="dxa"/>
            <w:tcBorders>
              <w:top w:val="nil"/>
              <w:left w:val="nil"/>
              <w:bottom w:val="nil"/>
              <w:right w:val="nil"/>
            </w:tcBorders>
            <w:shd w:val="clear" w:color="auto" w:fill="auto"/>
            <w:noWrap/>
            <w:vAlign w:val="bottom"/>
            <w:hideMark/>
          </w:tcPr>
          <w:p w14:paraId="0F170117"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70118" w14:textId="77777777" w:rsidR="00466B31" w:rsidRPr="004021A7" w:rsidRDefault="00D319C2" w:rsidP="008F676F">
            <w:pPr>
              <w:rPr>
                <w:rFonts w:ascii="Calibri" w:eastAsia="Times New Roman" w:hAnsi="Calibri" w:cs="Calibri"/>
                <w:color w:val="000000"/>
                <w:szCs w:val="24"/>
              </w:rPr>
            </w:pPr>
          </w:p>
        </w:tc>
      </w:tr>
      <w:tr w:rsidR="0091757C" w14:paraId="0F170122" w14:textId="77777777">
        <w:trPr>
          <w:trHeight w:val="300"/>
        </w:trPr>
        <w:tc>
          <w:tcPr>
            <w:tcW w:w="1834" w:type="dxa"/>
            <w:tcBorders>
              <w:top w:val="nil"/>
              <w:left w:val="nil"/>
              <w:bottom w:val="nil"/>
              <w:right w:val="nil"/>
            </w:tcBorders>
            <w:shd w:val="clear" w:color="auto" w:fill="auto"/>
            <w:noWrap/>
            <w:vAlign w:val="bottom"/>
            <w:hideMark/>
          </w:tcPr>
          <w:p w14:paraId="0F17011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7011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1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1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11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1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2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21" w14:textId="77777777" w:rsidR="00466B31" w:rsidRPr="004021A7" w:rsidRDefault="00D319C2" w:rsidP="008F676F">
            <w:pPr>
              <w:rPr>
                <w:rFonts w:ascii="Times New Roman" w:eastAsia="Times New Roman" w:hAnsi="Times New Roman" w:cs="Times New Roman"/>
                <w:sz w:val="20"/>
              </w:rPr>
            </w:pPr>
          </w:p>
        </w:tc>
      </w:tr>
      <w:tr w:rsidR="0091757C" w14:paraId="0F17012B" w14:textId="77777777">
        <w:trPr>
          <w:trHeight w:val="300"/>
        </w:trPr>
        <w:tc>
          <w:tcPr>
            <w:tcW w:w="1834" w:type="dxa"/>
            <w:tcBorders>
              <w:top w:val="nil"/>
              <w:left w:val="nil"/>
              <w:bottom w:val="nil"/>
              <w:right w:val="nil"/>
            </w:tcBorders>
            <w:shd w:val="clear" w:color="auto" w:fill="auto"/>
            <w:noWrap/>
            <w:vAlign w:val="bottom"/>
            <w:hideMark/>
          </w:tcPr>
          <w:p w14:paraId="0F17012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7012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2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2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12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2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2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2A" w14:textId="77777777" w:rsidR="00466B31" w:rsidRPr="004021A7" w:rsidRDefault="00D319C2" w:rsidP="008F676F">
            <w:pPr>
              <w:rPr>
                <w:rFonts w:ascii="Times New Roman" w:eastAsia="Times New Roman" w:hAnsi="Times New Roman" w:cs="Times New Roman"/>
                <w:sz w:val="20"/>
              </w:rPr>
            </w:pPr>
          </w:p>
        </w:tc>
      </w:tr>
      <w:tr w:rsidR="0091757C" w14:paraId="0F170134" w14:textId="77777777">
        <w:trPr>
          <w:trHeight w:val="300"/>
        </w:trPr>
        <w:tc>
          <w:tcPr>
            <w:tcW w:w="1834" w:type="dxa"/>
            <w:tcBorders>
              <w:top w:val="nil"/>
              <w:left w:val="nil"/>
              <w:bottom w:val="nil"/>
              <w:right w:val="nil"/>
            </w:tcBorders>
            <w:shd w:val="clear" w:color="auto" w:fill="auto"/>
            <w:noWrap/>
            <w:vAlign w:val="bottom"/>
            <w:hideMark/>
          </w:tcPr>
          <w:p w14:paraId="0F17012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7012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2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2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13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3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3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33" w14:textId="77777777" w:rsidR="00466B31" w:rsidRPr="004021A7" w:rsidRDefault="00D319C2" w:rsidP="008F676F">
            <w:pPr>
              <w:rPr>
                <w:rFonts w:ascii="Times New Roman" w:eastAsia="Times New Roman" w:hAnsi="Times New Roman" w:cs="Times New Roman"/>
                <w:sz w:val="20"/>
              </w:rPr>
            </w:pPr>
          </w:p>
        </w:tc>
      </w:tr>
      <w:tr w:rsidR="0091757C" w14:paraId="0F17013D" w14:textId="77777777">
        <w:trPr>
          <w:trHeight w:val="300"/>
        </w:trPr>
        <w:tc>
          <w:tcPr>
            <w:tcW w:w="1834" w:type="dxa"/>
            <w:tcBorders>
              <w:top w:val="nil"/>
              <w:left w:val="nil"/>
              <w:bottom w:val="nil"/>
              <w:right w:val="nil"/>
            </w:tcBorders>
            <w:shd w:val="clear" w:color="auto" w:fill="auto"/>
            <w:noWrap/>
            <w:vAlign w:val="bottom"/>
            <w:hideMark/>
          </w:tcPr>
          <w:p w14:paraId="0F17013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7013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3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3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13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3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3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3C" w14:textId="77777777" w:rsidR="00466B31" w:rsidRPr="004021A7" w:rsidRDefault="00D319C2" w:rsidP="008F676F">
            <w:pPr>
              <w:rPr>
                <w:rFonts w:ascii="Times New Roman" w:eastAsia="Times New Roman" w:hAnsi="Times New Roman" w:cs="Times New Roman"/>
                <w:sz w:val="20"/>
              </w:rPr>
            </w:pPr>
          </w:p>
        </w:tc>
      </w:tr>
      <w:tr w:rsidR="0091757C" w14:paraId="0F170146" w14:textId="77777777">
        <w:trPr>
          <w:trHeight w:val="300"/>
        </w:trPr>
        <w:tc>
          <w:tcPr>
            <w:tcW w:w="1834" w:type="dxa"/>
            <w:tcBorders>
              <w:top w:val="nil"/>
              <w:left w:val="nil"/>
              <w:bottom w:val="nil"/>
              <w:right w:val="nil"/>
            </w:tcBorders>
            <w:shd w:val="clear" w:color="auto" w:fill="auto"/>
            <w:noWrap/>
            <w:vAlign w:val="bottom"/>
            <w:hideMark/>
          </w:tcPr>
          <w:p w14:paraId="0F17013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7013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4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4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14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4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4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45" w14:textId="77777777" w:rsidR="00466B31" w:rsidRPr="004021A7" w:rsidRDefault="00D319C2" w:rsidP="008F676F">
            <w:pPr>
              <w:rPr>
                <w:rFonts w:ascii="Times New Roman" w:eastAsia="Times New Roman" w:hAnsi="Times New Roman" w:cs="Times New Roman"/>
                <w:sz w:val="20"/>
              </w:rPr>
            </w:pPr>
          </w:p>
        </w:tc>
      </w:tr>
      <w:tr w:rsidR="0091757C" w14:paraId="0F17014F" w14:textId="77777777">
        <w:trPr>
          <w:trHeight w:val="300"/>
        </w:trPr>
        <w:tc>
          <w:tcPr>
            <w:tcW w:w="1834" w:type="dxa"/>
            <w:tcBorders>
              <w:top w:val="nil"/>
              <w:left w:val="nil"/>
              <w:bottom w:val="nil"/>
              <w:right w:val="nil"/>
            </w:tcBorders>
            <w:shd w:val="clear" w:color="auto" w:fill="auto"/>
            <w:noWrap/>
            <w:vAlign w:val="bottom"/>
            <w:hideMark/>
          </w:tcPr>
          <w:p w14:paraId="0F17014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7014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4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4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14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4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4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4E" w14:textId="77777777" w:rsidR="00466B31" w:rsidRPr="004021A7" w:rsidRDefault="00D319C2" w:rsidP="008F676F">
            <w:pPr>
              <w:rPr>
                <w:rFonts w:ascii="Times New Roman" w:eastAsia="Times New Roman" w:hAnsi="Times New Roman" w:cs="Times New Roman"/>
                <w:sz w:val="20"/>
              </w:rPr>
            </w:pPr>
          </w:p>
        </w:tc>
      </w:tr>
      <w:tr w:rsidR="0091757C" w14:paraId="0F170158" w14:textId="77777777">
        <w:trPr>
          <w:trHeight w:val="300"/>
        </w:trPr>
        <w:tc>
          <w:tcPr>
            <w:tcW w:w="1834" w:type="dxa"/>
            <w:tcBorders>
              <w:top w:val="nil"/>
              <w:left w:val="nil"/>
              <w:bottom w:val="nil"/>
              <w:right w:val="nil"/>
            </w:tcBorders>
            <w:shd w:val="clear" w:color="auto" w:fill="auto"/>
            <w:noWrap/>
            <w:vAlign w:val="bottom"/>
            <w:hideMark/>
          </w:tcPr>
          <w:p w14:paraId="0F17015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7015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5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5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15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5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5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57" w14:textId="77777777" w:rsidR="00466B31" w:rsidRPr="004021A7" w:rsidRDefault="00D319C2" w:rsidP="008F676F">
            <w:pPr>
              <w:rPr>
                <w:rFonts w:ascii="Times New Roman" w:eastAsia="Times New Roman" w:hAnsi="Times New Roman" w:cs="Times New Roman"/>
                <w:sz w:val="20"/>
              </w:rPr>
            </w:pPr>
          </w:p>
        </w:tc>
      </w:tr>
      <w:tr w:rsidR="0091757C" w14:paraId="0F170160" w14:textId="77777777">
        <w:trPr>
          <w:trHeight w:val="300"/>
        </w:trPr>
        <w:tc>
          <w:tcPr>
            <w:tcW w:w="3506" w:type="dxa"/>
            <w:gridSpan w:val="2"/>
            <w:tcBorders>
              <w:top w:val="nil"/>
              <w:left w:val="nil"/>
              <w:bottom w:val="nil"/>
              <w:right w:val="nil"/>
            </w:tcBorders>
            <w:shd w:val="clear" w:color="auto" w:fill="auto"/>
            <w:noWrap/>
            <w:vAlign w:val="bottom"/>
            <w:hideMark/>
          </w:tcPr>
          <w:p w14:paraId="0F17015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7015A"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7015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15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5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5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5F" w14:textId="77777777" w:rsidR="00466B31" w:rsidRPr="004021A7" w:rsidRDefault="00D319C2" w:rsidP="008F676F">
            <w:pPr>
              <w:rPr>
                <w:rFonts w:ascii="Times New Roman" w:eastAsia="Times New Roman" w:hAnsi="Times New Roman" w:cs="Times New Roman"/>
                <w:sz w:val="20"/>
              </w:rPr>
            </w:pPr>
          </w:p>
        </w:tc>
      </w:tr>
      <w:tr w:rsidR="0091757C" w14:paraId="0F170169" w14:textId="77777777">
        <w:trPr>
          <w:trHeight w:val="300"/>
        </w:trPr>
        <w:tc>
          <w:tcPr>
            <w:tcW w:w="1834" w:type="dxa"/>
            <w:tcBorders>
              <w:top w:val="nil"/>
              <w:left w:val="nil"/>
              <w:bottom w:val="nil"/>
              <w:right w:val="nil"/>
            </w:tcBorders>
            <w:shd w:val="clear" w:color="auto" w:fill="auto"/>
            <w:noWrap/>
            <w:vAlign w:val="bottom"/>
            <w:hideMark/>
          </w:tcPr>
          <w:p w14:paraId="0F170161"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70162"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7016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6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6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6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6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68" w14:textId="77777777" w:rsidR="00466B31" w:rsidRPr="004021A7" w:rsidRDefault="00D319C2" w:rsidP="008F676F">
            <w:pPr>
              <w:rPr>
                <w:rFonts w:ascii="Times New Roman" w:eastAsia="Times New Roman" w:hAnsi="Times New Roman" w:cs="Times New Roman"/>
                <w:sz w:val="20"/>
              </w:rPr>
            </w:pPr>
          </w:p>
        </w:tc>
      </w:tr>
      <w:tr w:rsidR="0091757C" w14:paraId="0F17016E" w14:textId="77777777">
        <w:trPr>
          <w:trHeight w:val="300"/>
        </w:trPr>
        <w:tc>
          <w:tcPr>
            <w:tcW w:w="1834" w:type="dxa"/>
            <w:tcBorders>
              <w:top w:val="nil"/>
              <w:left w:val="nil"/>
              <w:bottom w:val="nil"/>
              <w:right w:val="nil"/>
            </w:tcBorders>
            <w:shd w:val="clear" w:color="auto" w:fill="auto"/>
            <w:noWrap/>
            <w:vAlign w:val="bottom"/>
            <w:hideMark/>
          </w:tcPr>
          <w:p w14:paraId="0F17016A"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7016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35 όπως τροπ.   ΔΕΚΤΟ ΚΑΤΑ ΠΛΕΙΟΨΗΦΙΑ</w:t>
            </w:r>
          </w:p>
        </w:tc>
        <w:tc>
          <w:tcPr>
            <w:tcW w:w="84" w:type="dxa"/>
            <w:tcBorders>
              <w:top w:val="nil"/>
              <w:left w:val="nil"/>
              <w:bottom w:val="nil"/>
              <w:right w:val="nil"/>
            </w:tcBorders>
            <w:shd w:val="clear" w:color="auto" w:fill="auto"/>
            <w:noWrap/>
            <w:vAlign w:val="bottom"/>
            <w:hideMark/>
          </w:tcPr>
          <w:p w14:paraId="0F17016C"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7016D" w14:textId="77777777" w:rsidR="00466B31" w:rsidRPr="004021A7" w:rsidRDefault="00D319C2" w:rsidP="008F676F">
            <w:pPr>
              <w:rPr>
                <w:rFonts w:ascii="Calibri" w:eastAsia="Times New Roman" w:hAnsi="Calibri" w:cs="Calibri"/>
                <w:color w:val="000000"/>
                <w:szCs w:val="24"/>
              </w:rPr>
            </w:pPr>
          </w:p>
        </w:tc>
      </w:tr>
      <w:tr w:rsidR="0091757C" w14:paraId="0F170177" w14:textId="77777777">
        <w:trPr>
          <w:trHeight w:val="300"/>
        </w:trPr>
        <w:tc>
          <w:tcPr>
            <w:tcW w:w="1834" w:type="dxa"/>
            <w:tcBorders>
              <w:top w:val="nil"/>
              <w:left w:val="nil"/>
              <w:bottom w:val="nil"/>
              <w:right w:val="nil"/>
            </w:tcBorders>
            <w:shd w:val="clear" w:color="auto" w:fill="auto"/>
            <w:noWrap/>
            <w:vAlign w:val="bottom"/>
            <w:hideMark/>
          </w:tcPr>
          <w:p w14:paraId="0F17016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7017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7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7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17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7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7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76" w14:textId="77777777" w:rsidR="00466B31" w:rsidRPr="004021A7" w:rsidRDefault="00D319C2" w:rsidP="008F676F">
            <w:pPr>
              <w:rPr>
                <w:rFonts w:ascii="Times New Roman" w:eastAsia="Times New Roman" w:hAnsi="Times New Roman" w:cs="Times New Roman"/>
                <w:sz w:val="20"/>
              </w:rPr>
            </w:pPr>
          </w:p>
        </w:tc>
      </w:tr>
      <w:tr w:rsidR="0091757C" w14:paraId="0F170180" w14:textId="77777777">
        <w:trPr>
          <w:trHeight w:val="300"/>
        </w:trPr>
        <w:tc>
          <w:tcPr>
            <w:tcW w:w="1834" w:type="dxa"/>
            <w:tcBorders>
              <w:top w:val="nil"/>
              <w:left w:val="nil"/>
              <w:bottom w:val="nil"/>
              <w:right w:val="nil"/>
            </w:tcBorders>
            <w:shd w:val="clear" w:color="auto" w:fill="auto"/>
            <w:noWrap/>
            <w:vAlign w:val="bottom"/>
            <w:hideMark/>
          </w:tcPr>
          <w:p w14:paraId="0F17017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7017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7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7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17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7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7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7F" w14:textId="77777777" w:rsidR="00466B31" w:rsidRPr="004021A7" w:rsidRDefault="00D319C2" w:rsidP="008F676F">
            <w:pPr>
              <w:rPr>
                <w:rFonts w:ascii="Times New Roman" w:eastAsia="Times New Roman" w:hAnsi="Times New Roman" w:cs="Times New Roman"/>
                <w:sz w:val="20"/>
              </w:rPr>
            </w:pPr>
          </w:p>
        </w:tc>
      </w:tr>
      <w:tr w:rsidR="0091757C" w14:paraId="0F170189" w14:textId="77777777">
        <w:trPr>
          <w:trHeight w:val="300"/>
        </w:trPr>
        <w:tc>
          <w:tcPr>
            <w:tcW w:w="1834" w:type="dxa"/>
            <w:tcBorders>
              <w:top w:val="nil"/>
              <w:left w:val="nil"/>
              <w:bottom w:val="nil"/>
              <w:right w:val="nil"/>
            </w:tcBorders>
            <w:shd w:val="clear" w:color="auto" w:fill="auto"/>
            <w:noWrap/>
            <w:vAlign w:val="bottom"/>
            <w:hideMark/>
          </w:tcPr>
          <w:p w14:paraId="0F17018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7018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8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8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18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8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8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88" w14:textId="77777777" w:rsidR="00466B31" w:rsidRPr="004021A7" w:rsidRDefault="00D319C2" w:rsidP="008F676F">
            <w:pPr>
              <w:rPr>
                <w:rFonts w:ascii="Times New Roman" w:eastAsia="Times New Roman" w:hAnsi="Times New Roman" w:cs="Times New Roman"/>
                <w:sz w:val="20"/>
              </w:rPr>
            </w:pPr>
          </w:p>
        </w:tc>
      </w:tr>
      <w:tr w:rsidR="0091757C" w14:paraId="0F170192" w14:textId="77777777">
        <w:trPr>
          <w:trHeight w:val="300"/>
        </w:trPr>
        <w:tc>
          <w:tcPr>
            <w:tcW w:w="1834" w:type="dxa"/>
            <w:tcBorders>
              <w:top w:val="nil"/>
              <w:left w:val="nil"/>
              <w:bottom w:val="nil"/>
              <w:right w:val="nil"/>
            </w:tcBorders>
            <w:shd w:val="clear" w:color="auto" w:fill="auto"/>
            <w:noWrap/>
            <w:vAlign w:val="bottom"/>
            <w:hideMark/>
          </w:tcPr>
          <w:p w14:paraId="0F17018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7018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8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8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18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8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9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91" w14:textId="77777777" w:rsidR="00466B31" w:rsidRPr="004021A7" w:rsidRDefault="00D319C2" w:rsidP="008F676F">
            <w:pPr>
              <w:rPr>
                <w:rFonts w:ascii="Times New Roman" w:eastAsia="Times New Roman" w:hAnsi="Times New Roman" w:cs="Times New Roman"/>
                <w:sz w:val="20"/>
              </w:rPr>
            </w:pPr>
          </w:p>
        </w:tc>
      </w:tr>
      <w:tr w:rsidR="0091757C" w14:paraId="0F17019B" w14:textId="77777777">
        <w:trPr>
          <w:trHeight w:val="300"/>
        </w:trPr>
        <w:tc>
          <w:tcPr>
            <w:tcW w:w="1834" w:type="dxa"/>
            <w:tcBorders>
              <w:top w:val="nil"/>
              <w:left w:val="nil"/>
              <w:bottom w:val="nil"/>
              <w:right w:val="nil"/>
            </w:tcBorders>
            <w:shd w:val="clear" w:color="auto" w:fill="auto"/>
            <w:noWrap/>
            <w:vAlign w:val="bottom"/>
            <w:hideMark/>
          </w:tcPr>
          <w:p w14:paraId="0F17019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7019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9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9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19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9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9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9A" w14:textId="77777777" w:rsidR="00466B31" w:rsidRPr="004021A7" w:rsidRDefault="00D319C2" w:rsidP="008F676F">
            <w:pPr>
              <w:rPr>
                <w:rFonts w:ascii="Times New Roman" w:eastAsia="Times New Roman" w:hAnsi="Times New Roman" w:cs="Times New Roman"/>
                <w:sz w:val="20"/>
              </w:rPr>
            </w:pPr>
          </w:p>
        </w:tc>
      </w:tr>
      <w:tr w:rsidR="0091757C" w14:paraId="0F1701A4" w14:textId="77777777">
        <w:trPr>
          <w:trHeight w:val="300"/>
        </w:trPr>
        <w:tc>
          <w:tcPr>
            <w:tcW w:w="1834" w:type="dxa"/>
            <w:tcBorders>
              <w:top w:val="nil"/>
              <w:left w:val="nil"/>
              <w:bottom w:val="nil"/>
              <w:right w:val="nil"/>
            </w:tcBorders>
            <w:shd w:val="clear" w:color="auto" w:fill="auto"/>
            <w:noWrap/>
            <w:vAlign w:val="bottom"/>
            <w:hideMark/>
          </w:tcPr>
          <w:p w14:paraId="0F17019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7019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9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9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1A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A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A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A3" w14:textId="77777777" w:rsidR="00466B31" w:rsidRPr="004021A7" w:rsidRDefault="00D319C2" w:rsidP="008F676F">
            <w:pPr>
              <w:rPr>
                <w:rFonts w:ascii="Times New Roman" w:eastAsia="Times New Roman" w:hAnsi="Times New Roman" w:cs="Times New Roman"/>
                <w:sz w:val="20"/>
              </w:rPr>
            </w:pPr>
          </w:p>
        </w:tc>
      </w:tr>
      <w:tr w:rsidR="0091757C" w14:paraId="0F1701AD" w14:textId="77777777">
        <w:trPr>
          <w:trHeight w:val="300"/>
        </w:trPr>
        <w:tc>
          <w:tcPr>
            <w:tcW w:w="1834" w:type="dxa"/>
            <w:tcBorders>
              <w:top w:val="nil"/>
              <w:left w:val="nil"/>
              <w:bottom w:val="nil"/>
              <w:right w:val="nil"/>
            </w:tcBorders>
            <w:shd w:val="clear" w:color="auto" w:fill="auto"/>
            <w:noWrap/>
            <w:vAlign w:val="bottom"/>
            <w:hideMark/>
          </w:tcPr>
          <w:p w14:paraId="0F1701A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701A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A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A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1A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A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A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AC" w14:textId="77777777" w:rsidR="00466B31" w:rsidRPr="004021A7" w:rsidRDefault="00D319C2" w:rsidP="008F676F">
            <w:pPr>
              <w:rPr>
                <w:rFonts w:ascii="Times New Roman" w:eastAsia="Times New Roman" w:hAnsi="Times New Roman" w:cs="Times New Roman"/>
                <w:sz w:val="20"/>
              </w:rPr>
            </w:pPr>
          </w:p>
        </w:tc>
      </w:tr>
      <w:tr w:rsidR="0091757C" w14:paraId="0F1701B5" w14:textId="77777777">
        <w:trPr>
          <w:trHeight w:val="300"/>
        </w:trPr>
        <w:tc>
          <w:tcPr>
            <w:tcW w:w="3506" w:type="dxa"/>
            <w:gridSpan w:val="2"/>
            <w:tcBorders>
              <w:top w:val="nil"/>
              <w:left w:val="nil"/>
              <w:bottom w:val="nil"/>
              <w:right w:val="nil"/>
            </w:tcBorders>
            <w:shd w:val="clear" w:color="auto" w:fill="auto"/>
            <w:noWrap/>
            <w:vAlign w:val="bottom"/>
            <w:hideMark/>
          </w:tcPr>
          <w:p w14:paraId="0F1701A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701AF"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701B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1B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B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B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B4" w14:textId="77777777" w:rsidR="00466B31" w:rsidRPr="004021A7" w:rsidRDefault="00D319C2" w:rsidP="008F676F">
            <w:pPr>
              <w:rPr>
                <w:rFonts w:ascii="Times New Roman" w:eastAsia="Times New Roman" w:hAnsi="Times New Roman" w:cs="Times New Roman"/>
                <w:sz w:val="20"/>
              </w:rPr>
            </w:pPr>
          </w:p>
        </w:tc>
      </w:tr>
      <w:tr w:rsidR="0091757C" w14:paraId="0F1701BE" w14:textId="77777777">
        <w:trPr>
          <w:trHeight w:val="300"/>
        </w:trPr>
        <w:tc>
          <w:tcPr>
            <w:tcW w:w="1834" w:type="dxa"/>
            <w:tcBorders>
              <w:top w:val="nil"/>
              <w:left w:val="nil"/>
              <w:bottom w:val="nil"/>
              <w:right w:val="nil"/>
            </w:tcBorders>
            <w:shd w:val="clear" w:color="auto" w:fill="auto"/>
            <w:noWrap/>
            <w:vAlign w:val="bottom"/>
            <w:hideMark/>
          </w:tcPr>
          <w:p w14:paraId="0F1701B6"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701B7"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701B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B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B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B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B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BD" w14:textId="77777777" w:rsidR="00466B31" w:rsidRPr="004021A7" w:rsidRDefault="00D319C2" w:rsidP="008F676F">
            <w:pPr>
              <w:rPr>
                <w:rFonts w:ascii="Times New Roman" w:eastAsia="Times New Roman" w:hAnsi="Times New Roman" w:cs="Times New Roman"/>
                <w:sz w:val="20"/>
              </w:rPr>
            </w:pPr>
          </w:p>
        </w:tc>
      </w:tr>
      <w:tr w:rsidR="0091757C" w14:paraId="0F1701C3" w14:textId="77777777">
        <w:trPr>
          <w:trHeight w:val="300"/>
        </w:trPr>
        <w:tc>
          <w:tcPr>
            <w:tcW w:w="1834" w:type="dxa"/>
            <w:tcBorders>
              <w:top w:val="nil"/>
              <w:left w:val="nil"/>
              <w:bottom w:val="nil"/>
              <w:right w:val="nil"/>
            </w:tcBorders>
            <w:shd w:val="clear" w:color="auto" w:fill="auto"/>
            <w:noWrap/>
            <w:vAlign w:val="bottom"/>
            <w:hideMark/>
          </w:tcPr>
          <w:p w14:paraId="0F1701BF"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701C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36 ως έχει</w:t>
            </w:r>
            <w:r w:rsidRPr="004021A7">
              <w:rPr>
                <w:rFonts w:ascii="Calibri" w:eastAsia="Times New Roman" w:hAnsi="Calibri" w:cs="Calibri"/>
                <w:color w:val="000000"/>
                <w:szCs w:val="24"/>
              </w:rPr>
              <w:t xml:space="preserve">   ΔΕΚΤΟ ΚΑΤΑ ΠΛΕΙΟΨΗΦΙΑ</w:t>
            </w:r>
          </w:p>
        </w:tc>
        <w:tc>
          <w:tcPr>
            <w:tcW w:w="84" w:type="dxa"/>
            <w:tcBorders>
              <w:top w:val="nil"/>
              <w:left w:val="nil"/>
              <w:bottom w:val="nil"/>
              <w:right w:val="nil"/>
            </w:tcBorders>
            <w:shd w:val="clear" w:color="auto" w:fill="auto"/>
            <w:noWrap/>
            <w:vAlign w:val="bottom"/>
            <w:hideMark/>
          </w:tcPr>
          <w:p w14:paraId="0F1701C1"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701C2" w14:textId="77777777" w:rsidR="00466B31" w:rsidRPr="004021A7" w:rsidRDefault="00D319C2" w:rsidP="008F676F">
            <w:pPr>
              <w:rPr>
                <w:rFonts w:ascii="Calibri" w:eastAsia="Times New Roman" w:hAnsi="Calibri" w:cs="Calibri"/>
                <w:color w:val="000000"/>
                <w:szCs w:val="24"/>
              </w:rPr>
            </w:pPr>
          </w:p>
        </w:tc>
      </w:tr>
      <w:tr w:rsidR="0091757C" w14:paraId="0F1701CC" w14:textId="77777777">
        <w:trPr>
          <w:trHeight w:val="300"/>
        </w:trPr>
        <w:tc>
          <w:tcPr>
            <w:tcW w:w="1834" w:type="dxa"/>
            <w:tcBorders>
              <w:top w:val="nil"/>
              <w:left w:val="nil"/>
              <w:bottom w:val="nil"/>
              <w:right w:val="nil"/>
            </w:tcBorders>
            <w:shd w:val="clear" w:color="auto" w:fill="auto"/>
            <w:noWrap/>
            <w:vAlign w:val="bottom"/>
            <w:hideMark/>
          </w:tcPr>
          <w:p w14:paraId="0F1701C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701C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C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C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1C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C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C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CB" w14:textId="77777777" w:rsidR="00466B31" w:rsidRPr="004021A7" w:rsidRDefault="00D319C2" w:rsidP="008F676F">
            <w:pPr>
              <w:rPr>
                <w:rFonts w:ascii="Times New Roman" w:eastAsia="Times New Roman" w:hAnsi="Times New Roman" w:cs="Times New Roman"/>
                <w:sz w:val="20"/>
              </w:rPr>
            </w:pPr>
          </w:p>
        </w:tc>
      </w:tr>
      <w:tr w:rsidR="0091757C" w14:paraId="0F1701D5" w14:textId="77777777">
        <w:trPr>
          <w:trHeight w:val="300"/>
        </w:trPr>
        <w:tc>
          <w:tcPr>
            <w:tcW w:w="1834" w:type="dxa"/>
            <w:tcBorders>
              <w:top w:val="nil"/>
              <w:left w:val="nil"/>
              <w:bottom w:val="nil"/>
              <w:right w:val="nil"/>
            </w:tcBorders>
            <w:shd w:val="clear" w:color="auto" w:fill="auto"/>
            <w:noWrap/>
            <w:vAlign w:val="bottom"/>
            <w:hideMark/>
          </w:tcPr>
          <w:p w14:paraId="0F1701C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701C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C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D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1D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D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D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D4" w14:textId="77777777" w:rsidR="00466B31" w:rsidRPr="004021A7" w:rsidRDefault="00D319C2" w:rsidP="008F676F">
            <w:pPr>
              <w:rPr>
                <w:rFonts w:ascii="Times New Roman" w:eastAsia="Times New Roman" w:hAnsi="Times New Roman" w:cs="Times New Roman"/>
                <w:sz w:val="20"/>
              </w:rPr>
            </w:pPr>
          </w:p>
        </w:tc>
      </w:tr>
      <w:tr w:rsidR="0091757C" w14:paraId="0F1701DE" w14:textId="77777777">
        <w:trPr>
          <w:trHeight w:val="300"/>
        </w:trPr>
        <w:tc>
          <w:tcPr>
            <w:tcW w:w="1834" w:type="dxa"/>
            <w:tcBorders>
              <w:top w:val="nil"/>
              <w:left w:val="nil"/>
              <w:bottom w:val="nil"/>
              <w:right w:val="nil"/>
            </w:tcBorders>
            <w:shd w:val="clear" w:color="auto" w:fill="auto"/>
            <w:noWrap/>
            <w:vAlign w:val="bottom"/>
            <w:hideMark/>
          </w:tcPr>
          <w:p w14:paraId="0F1701D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701D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D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D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1D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D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D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DD" w14:textId="77777777" w:rsidR="00466B31" w:rsidRPr="004021A7" w:rsidRDefault="00D319C2" w:rsidP="008F676F">
            <w:pPr>
              <w:rPr>
                <w:rFonts w:ascii="Times New Roman" w:eastAsia="Times New Roman" w:hAnsi="Times New Roman" w:cs="Times New Roman"/>
                <w:sz w:val="20"/>
              </w:rPr>
            </w:pPr>
          </w:p>
        </w:tc>
      </w:tr>
      <w:tr w:rsidR="0091757C" w14:paraId="0F1701E7" w14:textId="77777777">
        <w:trPr>
          <w:trHeight w:val="300"/>
        </w:trPr>
        <w:tc>
          <w:tcPr>
            <w:tcW w:w="1834" w:type="dxa"/>
            <w:tcBorders>
              <w:top w:val="nil"/>
              <w:left w:val="nil"/>
              <w:bottom w:val="nil"/>
              <w:right w:val="nil"/>
            </w:tcBorders>
            <w:shd w:val="clear" w:color="auto" w:fill="auto"/>
            <w:noWrap/>
            <w:vAlign w:val="bottom"/>
            <w:hideMark/>
          </w:tcPr>
          <w:p w14:paraId="0F1701D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701E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E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E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1E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E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E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E6" w14:textId="77777777" w:rsidR="00466B31" w:rsidRPr="004021A7" w:rsidRDefault="00D319C2" w:rsidP="008F676F">
            <w:pPr>
              <w:rPr>
                <w:rFonts w:ascii="Times New Roman" w:eastAsia="Times New Roman" w:hAnsi="Times New Roman" w:cs="Times New Roman"/>
                <w:sz w:val="20"/>
              </w:rPr>
            </w:pPr>
          </w:p>
        </w:tc>
      </w:tr>
      <w:tr w:rsidR="0091757C" w14:paraId="0F1701F0" w14:textId="77777777">
        <w:trPr>
          <w:trHeight w:val="300"/>
        </w:trPr>
        <w:tc>
          <w:tcPr>
            <w:tcW w:w="1834" w:type="dxa"/>
            <w:tcBorders>
              <w:top w:val="nil"/>
              <w:left w:val="nil"/>
              <w:bottom w:val="nil"/>
              <w:right w:val="nil"/>
            </w:tcBorders>
            <w:shd w:val="clear" w:color="auto" w:fill="auto"/>
            <w:noWrap/>
            <w:vAlign w:val="bottom"/>
            <w:hideMark/>
          </w:tcPr>
          <w:p w14:paraId="0F1701E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701E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E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E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1E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E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E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EF" w14:textId="77777777" w:rsidR="00466B31" w:rsidRPr="004021A7" w:rsidRDefault="00D319C2" w:rsidP="008F676F">
            <w:pPr>
              <w:rPr>
                <w:rFonts w:ascii="Times New Roman" w:eastAsia="Times New Roman" w:hAnsi="Times New Roman" w:cs="Times New Roman"/>
                <w:sz w:val="20"/>
              </w:rPr>
            </w:pPr>
          </w:p>
        </w:tc>
      </w:tr>
      <w:tr w:rsidR="0091757C" w14:paraId="0F1701F9" w14:textId="77777777">
        <w:trPr>
          <w:trHeight w:val="300"/>
        </w:trPr>
        <w:tc>
          <w:tcPr>
            <w:tcW w:w="1834" w:type="dxa"/>
            <w:tcBorders>
              <w:top w:val="nil"/>
              <w:left w:val="nil"/>
              <w:bottom w:val="nil"/>
              <w:right w:val="nil"/>
            </w:tcBorders>
            <w:shd w:val="clear" w:color="auto" w:fill="auto"/>
            <w:noWrap/>
            <w:vAlign w:val="bottom"/>
            <w:hideMark/>
          </w:tcPr>
          <w:p w14:paraId="0F1701F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701F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F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F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1F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F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1F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1F8" w14:textId="77777777" w:rsidR="00466B31" w:rsidRPr="004021A7" w:rsidRDefault="00D319C2" w:rsidP="008F676F">
            <w:pPr>
              <w:rPr>
                <w:rFonts w:ascii="Times New Roman" w:eastAsia="Times New Roman" w:hAnsi="Times New Roman" w:cs="Times New Roman"/>
                <w:sz w:val="20"/>
              </w:rPr>
            </w:pPr>
          </w:p>
        </w:tc>
      </w:tr>
      <w:tr w:rsidR="0091757C" w14:paraId="0F170202" w14:textId="77777777">
        <w:trPr>
          <w:trHeight w:val="300"/>
        </w:trPr>
        <w:tc>
          <w:tcPr>
            <w:tcW w:w="1834" w:type="dxa"/>
            <w:tcBorders>
              <w:top w:val="nil"/>
              <w:left w:val="nil"/>
              <w:bottom w:val="nil"/>
              <w:right w:val="nil"/>
            </w:tcBorders>
            <w:shd w:val="clear" w:color="auto" w:fill="auto"/>
            <w:noWrap/>
            <w:vAlign w:val="bottom"/>
            <w:hideMark/>
          </w:tcPr>
          <w:p w14:paraId="0F1701F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701F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1F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1F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1F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1F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0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01" w14:textId="77777777" w:rsidR="00466B31" w:rsidRPr="004021A7" w:rsidRDefault="00D319C2" w:rsidP="008F676F">
            <w:pPr>
              <w:rPr>
                <w:rFonts w:ascii="Times New Roman" w:eastAsia="Times New Roman" w:hAnsi="Times New Roman" w:cs="Times New Roman"/>
                <w:sz w:val="20"/>
              </w:rPr>
            </w:pPr>
          </w:p>
        </w:tc>
      </w:tr>
      <w:tr w:rsidR="0091757C" w14:paraId="0F17020A" w14:textId="77777777">
        <w:trPr>
          <w:trHeight w:val="300"/>
        </w:trPr>
        <w:tc>
          <w:tcPr>
            <w:tcW w:w="3506" w:type="dxa"/>
            <w:gridSpan w:val="2"/>
            <w:tcBorders>
              <w:top w:val="nil"/>
              <w:left w:val="nil"/>
              <w:bottom w:val="nil"/>
              <w:right w:val="nil"/>
            </w:tcBorders>
            <w:shd w:val="clear" w:color="auto" w:fill="auto"/>
            <w:noWrap/>
            <w:vAlign w:val="bottom"/>
            <w:hideMark/>
          </w:tcPr>
          <w:p w14:paraId="0F17020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70204"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7020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20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0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0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09" w14:textId="77777777" w:rsidR="00466B31" w:rsidRPr="004021A7" w:rsidRDefault="00D319C2" w:rsidP="008F676F">
            <w:pPr>
              <w:rPr>
                <w:rFonts w:ascii="Times New Roman" w:eastAsia="Times New Roman" w:hAnsi="Times New Roman" w:cs="Times New Roman"/>
                <w:sz w:val="20"/>
              </w:rPr>
            </w:pPr>
          </w:p>
        </w:tc>
      </w:tr>
      <w:tr w:rsidR="0091757C" w14:paraId="0F170213" w14:textId="77777777">
        <w:trPr>
          <w:trHeight w:val="300"/>
        </w:trPr>
        <w:tc>
          <w:tcPr>
            <w:tcW w:w="1834" w:type="dxa"/>
            <w:tcBorders>
              <w:top w:val="nil"/>
              <w:left w:val="nil"/>
              <w:bottom w:val="nil"/>
              <w:right w:val="nil"/>
            </w:tcBorders>
            <w:shd w:val="clear" w:color="auto" w:fill="auto"/>
            <w:noWrap/>
            <w:vAlign w:val="bottom"/>
            <w:hideMark/>
          </w:tcPr>
          <w:p w14:paraId="0F17020B"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7020C"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7020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0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0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1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1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12" w14:textId="77777777" w:rsidR="00466B31" w:rsidRPr="004021A7" w:rsidRDefault="00D319C2" w:rsidP="008F676F">
            <w:pPr>
              <w:rPr>
                <w:rFonts w:ascii="Times New Roman" w:eastAsia="Times New Roman" w:hAnsi="Times New Roman" w:cs="Times New Roman"/>
                <w:sz w:val="20"/>
              </w:rPr>
            </w:pPr>
          </w:p>
        </w:tc>
      </w:tr>
      <w:tr w:rsidR="0091757C" w14:paraId="0F170218" w14:textId="77777777">
        <w:trPr>
          <w:trHeight w:val="300"/>
        </w:trPr>
        <w:tc>
          <w:tcPr>
            <w:tcW w:w="1834" w:type="dxa"/>
            <w:tcBorders>
              <w:top w:val="nil"/>
              <w:left w:val="nil"/>
              <w:bottom w:val="nil"/>
              <w:right w:val="nil"/>
            </w:tcBorders>
            <w:shd w:val="clear" w:color="auto" w:fill="auto"/>
            <w:noWrap/>
            <w:vAlign w:val="bottom"/>
            <w:hideMark/>
          </w:tcPr>
          <w:p w14:paraId="0F170214"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7021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Άρθρο 37 ως έχει   ΔΕΚΤΟ ΚΑΤΑ ΠΛΕΙΟΨΗΦΙΑ</w:t>
            </w:r>
          </w:p>
        </w:tc>
        <w:tc>
          <w:tcPr>
            <w:tcW w:w="84" w:type="dxa"/>
            <w:tcBorders>
              <w:top w:val="nil"/>
              <w:left w:val="nil"/>
              <w:bottom w:val="nil"/>
              <w:right w:val="nil"/>
            </w:tcBorders>
            <w:shd w:val="clear" w:color="auto" w:fill="auto"/>
            <w:noWrap/>
            <w:vAlign w:val="bottom"/>
            <w:hideMark/>
          </w:tcPr>
          <w:p w14:paraId="0F170216"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70217" w14:textId="77777777" w:rsidR="00466B31" w:rsidRPr="004021A7" w:rsidRDefault="00D319C2" w:rsidP="008F676F">
            <w:pPr>
              <w:rPr>
                <w:rFonts w:ascii="Calibri" w:eastAsia="Times New Roman" w:hAnsi="Calibri" w:cs="Calibri"/>
                <w:color w:val="000000"/>
                <w:szCs w:val="24"/>
              </w:rPr>
            </w:pPr>
          </w:p>
        </w:tc>
      </w:tr>
      <w:tr w:rsidR="0091757C" w14:paraId="0F170221" w14:textId="77777777">
        <w:trPr>
          <w:trHeight w:val="300"/>
        </w:trPr>
        <w:tc>
          <w:tcPr>
            <w:tcW w:w="1834" w:type="dxa"/>
            <w:tcBorders>
              <w:top w:val="nil"/>
              <w:left w:val="nil"/>
              <w:bottom w:val="nil"/>
              <w:right w:val="nil"/>
            </w:tcBorders>
            <w:shd w:val="clear" w:color="auto" w:fill="auto"/>
            <w:noWrap/>
            <w:vAlign w:val="bottom"/>
            <w:hideMark/>
          </w:tcPr>
          <w:p w14:paraId="0F17021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7021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1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1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21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1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1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20" w14:textId="77777777" w:rsidR="00466B31" w:rsidRPr="004021A7" w:rsidRDefault="00D319C2" w:rsidP="008F676F">
            <w:pPr>
              <w:rPr>
                <w:rFonts w:ascii="Times New Roman" w:eastAsia="Times New Roman" w:hAnsi="Times New Roman" w:cs="Times New Roman"/>
                <w:sz w:val="20"/>
              </w:rPr>
            </w:pPr>
          </w:p>
        </w:tc>
      </w:tr>
      <w:tr w:rsidR="0091757C" w14:paraId="0F17022A" w14:textId="77777777">
        <w:trPr>
          <w:trHeight w:val="300"/>
        </w:trPr>
        <w:tc>
          <w:tcPr>
            <w:tcW w:w="1834" w:type="dxa"/>
            <w:tcBorders>
              <w:top w:val="nil"/>
              <w:left w:val="nil"/>
              <w:bottom w:val="nil"/>
              <w:right w:val="nil"/>
            </w:tcBorders>
            <w:shd w:val="clear" w:color="auto" w:fill="auto"/>
            <w:noWrap/>
            <w:vAlign w:val="bottom"/>
            <w:hideMark/>
          </w:tcPr>
          <w:p w14:paraId="0F17022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7022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2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2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22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2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2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29" w14:textId="77777777" w:rsidR="00466B31" w:rsidRPr="004021A7" w:rsidRDefault="00D319C2" w:rsidP="008F676F">
            <w:pPr>
              <w:rPr>
                <w:rFonts w:ascii="Times New Roman" w:eastAsia="Times New Roman" w:hAnsi="Times New Roman" w:cs="Times New Roman"/>
                <w:sz w:val="20"/>
              </w:rPr>
            </w:pPr>
          </w:p>
        </w:tc>
      </w:tr>
      <w:tr w:rsidR="0091757C" w14:paraId="0F170233" w14:textId="77777777">
        <w:trPr>
          <w:trHeight w:val="300"/>
        </w:trPr>
        <w:tc>
          <w:tcPr>
            <w:tcW w:w="1834" w:type="dxa"/>
            <w:tcBorders>
              <w:top w:val="nil"/>
              <w:left w:val="nil"/>
              <w:bottom w:val="nil"/>
              <w:right w:val="nil"/>
            </w:tcBorders>
            <w:shd w:val="clear" w:color="auto" w:fill="auto"/>
            <w:noWrap/>
            <w:vAlign w:val="bottom"/>
            <w:hideMark/>
          </w:tcPr>
          <w:p w14:paraId="0F17022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7022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2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2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22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3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3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32" w14:textId="77777777" w:rsidR="00466B31" w:rsidRPr="004021A7" w:rsidRDefault="00D319C2" w:rsidP="008F676F">
            <w:pPr>
              <w:rPr>
                <w:rFonts w:ascii="Times New Roman" w:eastAsia="Times New Roman" w:hAnsi="Times New Roman" w:cs="Times New Roman"/>
                <w:sz w:val="20"/>
              </w:rPr>
            </w:pPr>
          </w:p>
        </w:tc>
      </w:tr>
      <w:tr w:rsidR="0091757C" w14:paraId="0F17023C" w14:textId="77777777">
        <w:trPr>
          <w:trHeight w:val="300"/>
        </w:trPr>
        <w:tc>
          <w:tcPr>
            <w:tcW w:w="1834" w:type="dxa"/>
            <w:tcBorders>
              <w:top w:val="nil"/>
              <w:left w:val="nil"/>
              <w:bottom w:val="nil"/>
              <w:right w:val="nil"/>
            </w:tcBorders>
            <w:shd w:val="clear" w:color="auto" w:fill="auto"/>
            <w:noWrap/>
            <w:vAlign w:val="bottom"/>
            <w:hideMark/>
          </w:tcPr>
          <w:p w14:paraId="0F17023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7023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3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3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23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3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3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3B" w14:textId="77777777" w:rsidR="00466B31" w:rsidRPr="004021A7" w:rsidRDefault="00D319C2" w:rsidP="008F676F">
            <w:pPr>
              <w:rPr>
                <w:rFonts w:ascii="Times New Roman" w:eastAsia="Times New Roman" w:hAnsi="Times New Roman" w:cs="Times New Roman"/>
                <w:sz w:val="20"/>
              </w:rPr>
            </w:pPr>
          </w:p>
        </w:tc>
      </w:tr>
      <w:tr w:rsidR="0091757C" w14:paraId="0F170245" w14:textId="77777777">
        <w:trPr>
          <w:trHeight w:val="300"/>
        </w:trPr>
        <w:tc>
          <w:tcPr>
            <w:tcW w:w="1834" w:type="dxa"/>
            <w:tcBorders>
              <w:top w:val="nil"/>
              <w:left w:val="nil"/>
              <w:bottom w:val="nil"/>
              <w:right w:val="nil"/>
            </w:tcBorders>
            <w:shd w:val="clear" w:color="auto" w:fill="auto"/>
            <w:noWrap/>
            <w:vAlign w:val="bottom"/>
            <w:hideMark/>
          </w:tcPr>
          <w:p w14:paraId="0F17023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7023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3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4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24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4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4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44" w14:textId="77777777" w:rsidR="00466B31" w:rsidRPr="004021A7" w:rsidRDefault="00D319C2" w:rsidP="008F676F">
            <w:pPr>
              <w:rPr>
                <w:rFonts w:ascii="Times New Roman" w:eastAsia="Times New Roman" w:hAnsi="Times New Roman" w:cs="Times New Roman"/>
                <w:sz w:val="20"/>
              </w:rPr>
            </w:pPr>
          </w:p>
        </w:tc>
      </w:tr>
      <w:tr w:rsidR="0091757C" w14:paraId="0F17024E" w14:textId="77777777">
        <w:trPr>
          <w:trHeight w:val="300"/>
        </w:trPr>
        <w:tc>
          <w:tcPr>
            <w:tcW w:w="1834" w:type="dxa"/>
            <w:tcBorders>
              <w:top w:val="nil"/>
              <w:left w:val="nil"/>
              <w:bottom w:val="nil"/>
              <w:right w:val="nil"/>
            </w:tcBorders>
            <w:shd w:val="clear" w:color="auto" w:fill="auto"/>
            <w:noWrap/>
            <w:vAlign w:val="bottom"/>
            <w:hideMark/>
          </w:tcPr>
          <w:p w14:paraId="0F17024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7024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4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4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24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4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4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4D" w14:textId="77777777" w:rsidR="00466B31" w:rsidRPr="004021A7" w:rsidRDefault="00D319C2" w:rsidP="008F676F">
            <w:pPr>
              <w:rPr>
                <w:rFonts w:ascii="Times New Roman" w:eastAsia="Times New Roman" w:hAnsi="Times New Roman" w:cs="Times New Roman"/>
                <w:sz w:val="20"/>
              </w:rPr>
            </w:pPr>
          </w:p>
        </w:tc>
      </w:tr>
      <w:tr w:rsidR="0091757C" w14:paraId="0F170257" w14:textId="77777777">
        <w:trPr>
          <w:trHeight w:val="300"/>
        </w:trPr>
        <w:tc>
          <w:tcPr>
            <w:tcW w:w="1834" w:type="dxa"/>
            <w:tcBorders>
              <w:top w:val="nil"/>
              <w:left w:val="nil"/>
              <w:bottom w:val="nil"/>
              <w:right w:val="nil"/>
            </w:tcBorders>
            <w:shd w:val="clear" w:color="auto" w:fill="auto"/>
            <w:noWrap/>
            <w:vAlign w:val="bottom"/>
            <w:hideMark/>
          </w:tcPr>
          <w:p w14:paraId="0F17024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7025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5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5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25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5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5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56" w14:textId="77777777" w:rsidR="00466B31" w:rsidRPr="004021A7" w:rsidRDefault="00D319C2" w:rsidP="008F676F">
            <w:pPr>
              <w:rPr>
                <w:rFonts w:ascii="Times New Roman" w:eastAsia="Times New Roman" w:hAnsi="Times New Roman" w:cs="Times New Roman"/>
                <w:sz w:val="20"/>
              </w:rPr>
            </w:pPr>
          </w:p>
        </w:tc>
      </w:tr>
      <w:tr w:rsidR="0091757C" w14:paraId="0F17025F" w14:textId="77777777">
        <w:trPr>
          <w:trHeight w:val="300"/>
        </w:trPr>
        <w:tc>
          <w:tcPr>
            <w:tcW w:w="3506" w:type="dxa"/>
            <w:gridSpan w:val="2"/>
            <w:tcBorders>
              <w:top w:val="nil"/>
              <w:left w:val="nil"/>
              <w:bottom w:val="nil"/>
              <w:right w:val="nil"/>
            </w:tcBorders>
            <w:shd w:val="clear" w:color="auto" w:fill="auto"/>
            <w:noWrap/>
            <w:vAlign w:val="bottom"/>
            <w:hideMark/>
          </w:tcPr>
          <w:p w14:paraId="0F17025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70259"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7025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25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5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5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5E" w14:textId="77777777" w:rsidR="00466B31" w:rsidRPr="004021A7" w:rsidRDefault="00D319C2" w:rsidP="008F676F">
            <w:pPr>
              <w:rPr>
                <w:rFonts w:ascii="Times New Roman" w:eastAsia="Times New Roman" w:hAnsi="Times New Roman" w:cs="Times New Roman"/>
                <w:sz w:val="20"/>
              </w:rPr>
            </w:pPr>
          </w:p>
        </w:tc>
      </w:tr>
      <w:tr w:rsidR="0091757C" w14:paraId="0F170268" w14:textId="77777777">
        <w:trPr>
          <w:trHeight w:val="300"/>
        </w:trPr>
        <w:tc>
          <w:tcPr>
            <w:tcW w:w="1834" w:type="dxa"/>
            <w:tcBorders>
              <w:top w:val="nil"/>
              <w:left w:val="nil"/>
              <w:bottom w:val="nil"/>
              <w:right w:val="nil"/>
            </w:tcBorders>
            <w:shd w:val="clear" w:color="auto" w:fill="auto"/>
            <w:noWrap/>
            <w:vAlign w:val="bottom"/>
            <w:hideMark/>
          </w:tcPr>
          <w:p w14:paraId="0F170260"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70261"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7026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6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6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6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6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67" w14:textId="77777777" w:rsidR="00466B31" w:rsidRPr="004021A7" w:rsidRDefault="00D319C2" w:rsidP="008F676F">
            <w:pPr>
              <w:rPr>
                <w:rFonts w:ascii="Times New Roman" w:eastAsia="Times New Roman" w:hAnsi="Times New Roman" w:cs="Times New Roman"/>
                <w:sz w:val="20"/>
              </w:rPr>
            </w:pPr>
          </w:p>
        </w:tc>
      </w:tr>
      <w:tr w:rsidR="0091757C" w14:paraId="0F17026C" w14:textId="77777777">
        <w:trPr>
          <w:trHeight w:val="300"/>
        </w:trPr>
        <w:tc>
          <w:tcPr>
            <w:tcW w:w="1834" w:type="dxa"/>
            <w:tcBorders>
              <w:top w:val="nil"/>
              <w:left w:val="nil"/>
              <w:bottom w:val="nil"/>
              <w:right w:val="nil"/>
            </w:tcBorders>
            <w:shd w:val="clear" w:color="auto" w:fill="auto"/>
            <w:noWrap/>
            <w:vAlign w:val="bottom"/>
            <w:hideMark/>
          </w:tcPr>
          <w:p w14:paraId="0F170269" w14:textId="77777777" w:rsidR="00466B31" w:rsidRPr="004021A7" w:rsidRDefault="00D319C2" w:rsidP="008F676F">
            <w:pPr>
              <w:rPr>
                <w:rFonts w:ascii="Times New Roman" w:eastAsia="Times New Roman" w:hAnsi="Times New Roman" w:cs="Times New Roman"/>
                <w:sz w:val="20"/>
              </w:rPr>
            </w:pPr>
          </w:p>
        </w:tc>
        <w:tc>
          <w:tcPr>
            <w:tcW w:w="5460" w:type="dxa"/>
            <w:gridSpan w:val="6"/>
            <w:tcBorders>
              <w:top w:val="nil"/>
              <w:left w:val="nil"/>
              <w:bottom w:val="nil"/>
              <w:right w:val="nil"/>
            </w:tcBorders>
            <w:shd w:val="clear" w:color="auto" w:fill="auto"/>
            <w:noWrap/>
            <w:vAlign w:val="bottom"/>
            <w:hideMark/>
          </w:tcPr>
          <w:p w14:paraId="0F17026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Υπ. Τροπ. 1802/144 ως έχει   ΔΕΚΤΟ ΚΑΤΑ ΠΛΕΙΟΨΗΦΙΑ</w:t>
            </w:r>
          </w:p>
        </w:tc>
        <w:tc>
          <w:tcPr>
            <w:tcW w:w="1002" w:type="dxa"/>
            <w:tcBorders>
              <w:top w:val="nil"/>
              <w:left w:val="nil"/>
              <w:bottom w:val="nil"/>
              <w:right w:val="nil"/>
            </w:tcBorders>
          </w:tcPr>
          <w:p w14:paraId="0F17026B" w14:textId="77777777" w:rsidR="00466B31" w:rsidRPr="004021A7" w:rsidRDefault="00D319C2" w:rsidP="008F676F">
            <w:pPr>
              <w:rPr>
                <w:rFonts w:ascii="Calibri" w:eastAsia="Times New Roman" w:hAnsi="Calibri" w:cs="Calibri"/>
                <w:color w:val="000000"/>
                <w:szCs w:val="24"/>
              </w:rPr>
            </w:pPr>
          </w:p>
        </w:tc>
      </w:tr>
      <w:tr w:rsidR="0091757C" w14:paraId="0F170275" w14:textId="77777777">
        <w:trPr>
          <w:trHeight w:val="300"/>
        </w:trPr>
        <w:tc>
          <w:tcPr>
            <w:tcW w:w="1834" w:type="dxa"/>
            <w:tcBorders>
              <w:top w:val="nil"/>
              <w:left w:val="nil"/>
              <w:bottom w:val="nil"/>
              <w:right w:val="nil"/>
            </w:tcBorders>
            <w:shd w:val="clear" w:color="auto" w:fill="auto"/>
            <w:noWrap/>
            <w:vAlign w:val="bottom"/>
            <w:hideMark/>
          </w:tcPr>
          <w:p w14:paraId="0F17026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7026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6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7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27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7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7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74" w14:textId="77777777" w:rsidR="00466B31" w:rsidRPr="004021A7" w:rsidRDefault="00D319C2" w:rsidP="008F676F">
            <w:pPr>
              <w:rPr>
                <w:rFonts w:ascii="Times New Roman" w:eastAsia="Times New Roman" w:hAnsi="Times New Roman" w:cs="Times New Roman"/>
                <w:sz w:val="20"/>
              </w:rPr>
            </w:pPr>
          </w:p>
        </w:tc>
      </w:tr>
      <w:tr w:rsidR="0091757C" w14:paraId="0F17027E" w14:textId="77777777">
        <w:trPr>
          <w:trHeight w:val="300"/>
        </w:trPr>
        <w:tc>
          <w:tcPr>
            <w:tcW w:w="1834" w:type="dxa"/>
            <w:tcBorders>
              <w:top w:val="nil"/>
              <w:left w:val="nil"/>
              <w:bottom w:val="nil"/>
              <w:right w:val="nil"/>
            </w:tcBorders>
            <w:shd w:val="clear" w:color="auto" w:fill="auto"/>
            <w:noWrap/>
            <w:vAlign w:val="bottom"/>
            <w:hideMark/>
          </w:tcPr>
          <w:p w14:paraId="0F17027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7027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7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7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27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7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7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7D" w14:textId="77777777" w:rsidR="00466B31" w:rsidRPr="004021A7" w:rsidRDefault="00D319C2" w:rsidP="008F676F">
            <w:pPr>
              <w:rPr>
                <w:rFonts w:ascii="Times New Roman" w:eastAsia="Times New Roman" w:hAnsi="Times New Roman" w:cs="Times New Roman"/>
                <w:sz w:val="20"/>
              </w:rPr>
            </w:pPr>
          </w:p>
        </w:tc>
      </w:tr>
      <w:tr w:rsidR="0091757C" w14:paraId="0F170287" w14:textId="77777777">
        <w:trPr>
          <w:trHeight w:val="300"/>
        </w:trPr>
        <w:tc>
          <w:tcPr>
            <w:tcW w:w="1834" w:type="dxa"/>
            <w:tcBorders>
              <w:top w:val="nil"/>
              <w:left w:val="nil"/>
              <w:bottom w:val="nil"/>
              <w:right w:val="nil"/>
            </w:tcBorders>
            <w:shd w:val="clear" w:color="auto" w:fill="auto"/>
            <w:noWrap/>
            <w:vAlign w:val="bottom"/>
            <w:hideMark/>
          </w:tcPr>
          <w:p w14:paraId="0F17027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7028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8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8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28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8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8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86" w14:textId="77777777" w:rsidR="00466B31" w:rsidRPr="004021A7" w:rsidRDefault="00D319C2" w:rsidP="008F676F">
            <w:pPr>
              <w:rPr>
                <w:rFonts w:ascii="Times New Roman" w:eastAsia="Times New Roman" w:hAnsi="Times New Roman" w:cs="Times New Roman"/>
                <w:sz w:val="20"/>
              </w:rPr>
            </w:pPr>
          </w:p>
        </w:tc>
      </w:tr>
      <w:tr w:rsidR="0091757C" w14:paraId="0F170290" w14:textId="77777777">
        <w:trPr>
          <w:trHeight w:val="300"/>
        </w:trPr>
        <w:tc>
          <w:tcPr>
            <w:tcW w:w="1834" w:type="dxa"/>
            <w:tcBorders>
              <w:top w:val="nil"/>
              <w:left w:val="nil"/>
              <w:bottom w:val="nil"/>
              <w:right w:val="nil"/>
            </w:tcBorders>
            <w:shd w:val="clear" w:color="auto" w:fill="auto"/>
            <w:noWrap/>
            <w:vAlign w:val="bottom"/>
            <w:hideMark/>
          </w:tcPr>
          <w:p w14:paraId="0F17028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70289"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8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8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28C"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8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8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8F" w14:textId="77777777" w:rsidR="00466B31" w:rsidRPr="004021A7" w:rsidRDefault="00D319C2" w:rsidP="008F676F">
            <w:pPr>
              <w:rPr>
                <w:rFonts w:ascii="Times New Roman" w:eastAsia="Times New Roman" w:hAnsi="Times New Roman" w:cs="Times New Roman"/>
                <w:sz w:val="20"/>
              </w:rPr>
            </w:pPr>
          </w:p>
        </w:tc>
      </w:tr>
      <w:tr w:rsidR="0091757C" w14:paraId="0F170299" w14:textId="77777777">
        <w:trPr>
          <w:trHeight w:val="300"/>
        </w:trPr>
        <w:tc>
          <w:tcPr>
            <w:tcW w:w="1834" w:type="dxa"/>
            <w:tcBorders>
              <w:top w:val="nil"/>
              <w:left w:val="nil"/>
              <w:bottom w:val="nil"/>
              <w:right w:val="nil"/>
            </w:tcBorders>
            <w:shd w:val="clear" w:color="auto" w:fill="auto"/>
            <w:noWrap/>
            <w:vAlign w:val="bottom"/>
            <w:hideMark/>
          </w:tcPr>
          <w:p w14:paraId="0F17029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7029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9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9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29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9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9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98" w14:textId="77777777" w:rsidR="00466B31" w:rsidRPr="004021A7" w:rsidRDefault="00D319C2" w:rsidP="008F676F">
            <w:pPr>
              <w:rPr>
                <w:rFonts w:ascii="Times New Roman" w:eastAsia="Times New Roman" w:hAnsi="Times New Roman" w:cs="Times New Roman"/>
                <w:sz w:val="20"/>
              </w:rPr>
            </w:pPr>
          </w:p>
        </w:tc>
      </w:tr>
      <w:tr w:rsidR="0091757C" w14:paraId="0F1702A2" w14:textId="77777777">
        <w:trPr>
          <w:trHeight w:val="300"/>
        </w:trPr>
        <w:tc>
          <w:tcPr>
            <w:tcW w:w="1834" w:type="dxa"/>
            <w:tcBorders>
              <w:top w:val="nil"/>
              <w:left w:val="nil"/>
              <w:bottom w:val="nil"/>
              <w:right w:val="nil"/>
            </w:tcBorders>
            <w:shd w:val="clear" w:color="auto" w:fill="auto"/>
            <w:noWrap/>
            <w:vAlign w:val="bottom"/>
            <w:hideMark/>
          </w:tcPr>
          <w:p w14:paraId="0F17029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7029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9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9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29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9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A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A1" w14:textId="77777777" w:rsidR="00466B31" w:rsidRPr="004021A7" w:rsidRDefault="00D319C2" w:rsidP="008F676F">
            <w:pPr>
              <w:rPr>
                <w:rFonts w:ascii="Times New Roman" w:eastAsia="Times New Roman" w:hAnsi="Times New Roman" w:cs="Times New Roman"/>
                <w:sz w:val="20"/>
              </w:rPr>
            </w:pPr>
          </w:p>
        </w:tc>
      </w:tr>
      <w:tr w:rsidR="0091757C" w14:paraId="0F1702AB" w14:textId="77777777">
        <w:trPr>
          <w:trHeight w:val="300"/>
        </w:trPr>
        <w:tc>
          <w:tcPr>
            <w:tcW w:w="1834" w:type="dxa"/>
            <w:tcBorders>
              <w:top w:val="nil"/>
              <w:left w:val="nil"/>
              <w:bottom w:val="nil"/>
              <w:right w:val="nil"/>
            </w:tcBorders>
            <w:shd w:val="clear" w:color="auto" w:fill="auto"/>
            <w:noWrap/>
            <w:vAlign w:val="bottom"/>
            <w:hideMark/>
          </w:tcPr>
          <w:p w14:paraId="0F1702A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702A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A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A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2A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A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A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AA" w14:textId="77777777" w:rsidR="00466B31" w:rsidRPr="004021A7" w:rsidRDefault="00D319C2" w:rsidP="008F676F">
            <w:pPr>
              <w:rPr>
                <w:rFonts w:ascii="Times New Roman" w:eastAsia="Times New Roman" w:hAnsi="Times New Roman" w:cs="Times New Roman"/>
                <w:sz w:val="20"/>
              </w:rPr>
            </w:pPr>
          </w:p>
        </w:tc>
      </w:tr>
      <w:tr w:rsidR="0091757C" w14:paraId="0F1702B3" w14:textId="77777777">
        <w:trPr>
          <w:trHeight w:val="300"/>
        </w:trPr>
        <w:tc>
          <w:tcPr>
            <w:tcW w:w="3506" w:type="dxa"/>
            <w:gridSpan w:val="2"/>
            <w:tcBorders>
              <w:top w:val="nil"/>
              <w:left w:val="nil"/>
              <w:bottom w:val="nil"/>
              <w:right w:val="nil"/>
            </w:tcBorders>
            <w:shd w:val="clear" w:color="auto" w:fill="auto"/>
            <w:noWrap/>
            <w:vAlign w:val="bottom"/>
            <w:hideMark/>
          </w:tcPr>
          <w:p w14:paraId="0F1702A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702AD"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702A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2A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B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B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B2" w14:textId="77777777" w:rsidR="00466B31" w:rsidRPr="004021A7" w:rsidRDefault="00D319C2" w:rsidP="008F676F">
            <w:pPr>
              <w:rPr>
                <w:rFonts w:ascii="Times New Roman" w:eastAsia="Times New Roman" w:hAnsi="Times New Roman" w:cs="Times New Roman"/>
                <w:sz w:val="20"/>
              </w:rPr>
            </w:pPr>
          </w:p>
        </w:tc>
      </w:tr>
      <w:tr w:rsidR="0091757C" w14:paraId="0F1702BC" w14:textId="77777777">
        <w:trPr>
          <w:trHeight w:val="300"/>
        </w:trPr>
        <w:tc>
          <w:tcPr>
            <w:tcW w:w="1834" w:type="dxa"/>
            <w:tcBorders>
              <w:top w:val="nil"/>
              <w:left w:val="nil"/>
              <w:bottom w:val="nil"/>
              <w:right w:val="nil"/>
            </w:tcBorders>
            <w:shd w:val="clear" w:color="auto" w:fill="auto"/>
            <w:noWrap/>
            <w:vAlign w:val="bottom"/>
            <w:hideMark/>
          </w:tcPr>
          <w:p w14:paraId="0F1702B4"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702B5"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702B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B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B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B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B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BB" w14:textId="77777777" w:rsidR="00466B31" w:rsidRPr="004021A7" w:rsidRDefault="00D319C2" w:rsidP="008F676F">
            <w:pPr>
              <w:rPr>
                <w:rFonts w:ascii="Times New Roman" w:eastAsia="Times New Roman" w:hAnsi="Times New Roman" w:cs="Times New Roman"/>
                <w:sz w:val="20"/>
              </w:rPr>
            </w:pPr>
          </w:p>
        </w:tc>
      </w:tr>
      <w:tr w:rsidR="0091757C" w14:paraId="0F1702C0" w14:textId="77777777">
        <w:trPr>
          <w:trHeight w:val="300"/>
        </w:trPr>
        <w:tc>
          <w:tcPr>
            <w:tcW w:w="1834" w:type="dxa"/>
            <w:tcBorders>
              <w:top w:val="nil"/>
              <w:left w:val="nil"/>
              <w:bottom w:val="nil"/>
              <w:right w:val="nil"/>
            </w:tcBorders>
            <w:shd w:val="clear" w:color="auto" w:fill="auto"/>
            <w:noWrap/>
            <w:vAlign w:val="bottom"/>
            <w:hideMark/>
          </w:tcPr>
          <w:p w14:paraId="0F1702BD" w14:textId="77777777" w:rsidR="00466B31" w:rsidRPr="004021A7" w:rsidRDefault="00D319C2" w:rsidP="008F676F">
            <w:pPr>
              <w:rPr>
                <w:rFonts w:ascii="Times New Roman" w:eastAsia="Times New Roman" w:hAnsi="Times New Roman" w:cs="Times New Roman"/>
                <w:sz w:val="20"/>
              </w:rPr>
            </w:pPr>
          </w:p>
        </w:tc>
        <w:tc>
          <w:tcPr>
            <w:tcW w:w="5460" w:type="dxa"/>
            <w:gridSpan w:val="6"/>
            <w:tcBorders>
              <w:top w:val="nil"/>
              <w:left w:val="nil"/>
              <w:bottom w:val="nil"/>
              <w:right w:val="nil"/>
            </w:tcBorders>
            <w:shd w:val="clear" w:color="auto" w:fill="auto"/>
            <w:noWrap/>
            <w:vAlign w:val="bottom"/>
            <w:hideMark/>
          </w:tcPr>
          <w:p w14:paraId="0F1702B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Υπ. Τροπ. 1805/145 ως έχει   ΔΕΚΤΟ ΚΑΤΑ ΠΛΕΙΟΨΗΦΙΑ</w:t>
            </w:r>
          </w:p>
        </w:tc>
        <w:tc>
          <w:tcPr>
            <w:tcW w:w="1002" w:type="dxa"/>
            <w:tcBorders>
              <w:top w:val="nil"/>
              <w:left w:val="nil"/>
              <w:bottom w:val="nil"/>
              <w:right w:val="nil"/>
            </w:tcBorders>
          </w:tcPr>
          <w:p w14:paraId="0F1702BF" w14:textId="77777777" w:rsidR="00466B31" w:rsidRPr="004021A7" w:rsidRDefault="00D319C2" w:rsidP="008F676F">
            <w:pPr>
              <w:rPr>
                <w:rFonts w:ascii="Calibri" w:eastAsia="Times New Roman" w:hAnsi="Calibri" w:cs="Calibri"/>
                <w:color w:val="000000"/>
                <w:szCs w:val="24"/>
              </w:rPr>
            </w:pPr>
          </w:p>
        </w:tc>
      </w:tr>
      <w:tr w:rsidR="0091757C" w14:paraId="0F1702C9" w14:textId="77777777">
        <w:trPr>
          <w:trHeight w:val="300"/>
        </w:trPr>
        <w:tc>
          <w:tcPr>
            <w:tcW w:w="1834" w:type="dxa"/>
            <w:tcBorders>
              <w:top w:val="nil"/>
              <w:left w:val="nil"/>
              <w:bottom w:val="nil"/>
              <w:right w:val="nil"/>
            </w:tcBorders>
            <w:shd w:val="clear" w:color="auto" w:fill="auto"/>
            <w:noWrap/>
            <w:vAlign w:val="bottom"/>
            <w:hideMark/>
          </w:tcPr>
          <w:p w14:paraId="0F1702C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702C2"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C3"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C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2C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C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C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C8" w14:textId="77777777" w:rsidR="00466B31" w:rsidRPr="004021A7" w:rsidRDefault="00D319C2" w:rsidP="008F676F">
            <w:pPr>
              <w:rPr>
                <w:rFonts w:ascii="Times New Roman" w:eastAsia="Times New Roman" w:hAnsi="Times New Roman" w:cs="Times New Roman"/>
                <w:sz w:val="20"/>
              </w:rPr>
            </w:pPr>
          </w:p>
        </w:tc>
      </w:tr>
      <w:tr w:rsidR="0091757C" w14:paraId="0F1702D2" w14:textId="77777777">
        <w:trPr>
          <w:trHeight w:val="300"/>
        </w:trPr>
        <w:tc>
          <w:tcPr>
            <w:tcW w:w="1834" w:type="dxa"/>
            <w:tcBorders>
              <w:top w:val="nil"/>
              <w:left w:val="nil"/>
              <w:bottom w:val="nil"/>
              <w:right w:val="nil"/>
            </w:tcBorders>
            <w:shd w:val="clear" w:color="auto" w:fill="auto"/>
            <w:noWrap/>
            <w:vAlign w:val="bottom"/>
            <w:hideMark/>
          </w:tcPr>
          <w:p w14:paraId="0F1702C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702CB"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C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C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2CE"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C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D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D1" w14:textId="77777777" w:rsidR="00466B31" w:rsidRPr="004021A7" w:rsidRDefault="00D319C2" w:rsidP="008F676F">
            <w:pPr>
              <w:rPr>
                <w:rFonts w:ascii="Times New Roman" w:eastAsia="Times New Roman" w:hAnsi="Times New Roman" w:cs="Times New Roman"/>
                <w:sz w:val="20"/>
              </w:rPr>
            </w:pPr>
          </w:p>
        </w:tc>
      </w:tr>
      <w:tr w:rsidR="0091757C" w14:paraId="0F1702DB" w14:textId="77777777">
        <w:trPr>
          <w:trHeight w:val="300"/>
        </w:trPr>
        <w:tc>
          <w:tcPr>
            <w:tcW w:w="1834" w:type="dxa"/>
            <w:tcBorders>
              <w:top w:val="nil"/>
              <w:left w:val="nil"/>
              <w:bottom w:val="nil"/>
              <w:right w:val="nil"/>
            </w:tcBorders>
            <w:shd w:val="clear" w:color="auto" w:fill="auto"/>
            <w:noWrap/>
            <w:vAlign w:val="bottom"/>
            <w:hideMark/>
          </w:tcPr>
          <w:p w14:paraId="0F1702D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702D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D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D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2D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D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D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DA" w14:textId="77777777" w:rsidR="00466B31" w:rsidRPr="004021A7" w:rsidRDefault="00D319C2" w:rsidP="008F676F">
            <w:pPr>
              <w:rPr>
                <w:rFonts w:ascii="Times New Roman" w:eastAsia="Times New Roman" w:hAnsi="Times New Roman" w:cs="Times New Roman"/>
                <w:sz w:val="20"/>
              </w:rPr>
            </w:pPr>
          </w:p>
        </w:tc>
      </w:tr>
      <w:tr w:rsidR="0091757C" w14:paraId="0F1702E4" w14:textId="77777777">
        <w:trPr>
          <w:trHeight w:val="300"/>
        </w:trPr>
        <w:tc>
          <w:tcPr>
            <w:tcW w:w="1834" w:type="dxa"/>
            <w:tcBorders>
              <w:top w:val="nil"/>
              <w:left w:val="nil"/>
              <w:bottom w:val="nil"/>
              <w:right w:val="nil"/>
            </w:tcBorders>
            <w:shd w:val="clear" w:color="auto" w:fill="auto"/>
            <w:noWrap/>
            <w:vAlign w:val="bottom"/>
            <w:hideMark/>
          </w:tcPr>
          <w:p w14:paraId="0F1702D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702D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D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D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2E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E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E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E3" w14:textId="77777777" w:rsidR="00466B31" w:rsidRPr="004021A7" w:rsidRDefault="00D319C2" w:rsidP="008F676F">
            <w:pPr>
              <w:rPr>
                <w:rFonts w:ascii="Times New Roman" w:eastAsia="Times New Roman" w:hAnsi="Times New Roman" w:cs="Times New Roman"/>
                <w:sz w:val="20"/>
              </w:rPr>
            </w:pPr>
          </w:p>
        </w:tc>
      </w:tr>
      <w:tr w:rsidR="0091757C" w14:paraId="0F1702ED" w14:textId="77777777">
        <w:trPr>
          <w:trHeight w:val="300"/>
        </w:trPr>
        <w:tc>
          <w:tcPr>
            <w:tcW w:w="1834" w:type="dxa"/>
            <w:tcBorders>
              <w:top w:val="nil"/>
              <w:left w:val="nil"/>
              <w:bottom w:val="nil"/>
              <w:right w:val="nil"/>
            </w:tcBorders>
            <w:shd w:val="clear" w:color="auto" w:fill="auto"/>
            <w:noWrap/>
            <w:vAlign w:val="bottom"/>
            <w:hideMark/>
          </w:tcPr>
          <w:p w14:paraId="0F1702E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702E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E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E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2E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E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E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EC" w14:textId="77777777" w:rsidR="00466B31" w:rsidRPr="004021A7" w:rsidRDefault="00D319C2" w:rsidP="008F676F">
            <w:pPr>
              <w:rPr>
                <w:rFonts w:ascii="Times New Roman" w:eastAsia="Times New Roman" w:hAnsi="Times New Roman" w:cs="Times New Roman"/>
                <w:sz w:val="20"/>
              </w:rPr>
            </w:pPr>
          </w:p>
        </w:tc>
      </w:tr>
      <w:tr w:rsidR="0091757C" w14:paraId="0F1702F6" w14:textId="77777777">
        <w:trPr>
          <w:trHeight w:val="300"/>
        </w:trPr>
        <w:tc>
          <w:tcPr>
            <w:tcW w:w="1834" w:type="dxa"/>
            <w:tcBorders>
              <w:top w:val="nil"/>
              <w:left w:val="nil"/>
              <w:bottom w:val="nil"/>
              <w:right w:val="nil"/>
            </w:tcBorders>
            <w:shd w:val="clear" w:color="auto" w:fill="auto"/>
            <w:noWrap/>
            <w:vAlign w:val="bottom"/>
            <w:hideMark/>
          </w:tcPr>
          <w:p w14:paraId="0F1702E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702E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F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F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2F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F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F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F5" w14:textId="77777777" w:rsidR="00466B31" w:rsidRPr="004021A7" w:rsidRDefault="00D319C2" w:rsidP="008F676F">
            <w:pPr>
              <w:rPr>
                <w:rFonts w:ascii="Times New Roman" w:eastAsia="Times New Roman" w:hAnsi="Times New Roman" w:cs="Times New Roman"/>
                <w:sz w:val="20"/>
              </w:rPr>
            </w:pPr>
          </w:p>
        </w:tc>
      </w:tr>
      <w:tr w:rsidR="0091757C" w14:paraId="0F1702FF" w14:textId="77777777">
        <w:trPr>
          <w:trHeight w:val="300"/>
        </w:trPr>
        <w:tc>
          <w:tcPr>
            <w:tcW w:w="1834" w:type="dxa"/>
            <w:tcBorders>
              <w:top w:val="nil"/>
              <w:left w:val="nil"/>
              <w:bottom w:val="nil"/>
              <w:right w:val="nil"/>
            </w:tcBorders>
            <w:shd w:val="clear" w:color="auto" w:fill="auto"/>
            <w:noWrap/>
            <w:vAlign w:val="bottom"/>
            <w:hideMark/>
          </w:tcPr>
          <w:p w14:paraId="0F1702F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702F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2F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2F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2F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2F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2F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2FE" w14:textId="77777777" w:rsidR="00466B31" w:rsidRPr="004021A7" w:rsidRDefault="00D319C2" w:rsidP="008F676F">
            <w:pPr>
              <w:rPr>
                <w:rFonts w:ascii="Times New Roman" w:eastAsia="Times New Roman" w:hAnsi="Times New Roman" w:cs="Times New Roman"/>
                <w:sz w:val="20"/>
              </w:rPr>
            </w:pPr>
          </w:p>
        </w:tc>
      </w:tr>
      <w:tr w:rsidR="0091757C" w14:paraId="0F170307" w14:textId="77777777">
        <w:trPr>
          <w:trHeight w:val="300"/>
        </w:trPr>
        <w:tc>
          <w:tcPr>
            <w:tcW w:w="3506" w:type="dxa"/>
            <w:gridSpan w:val="2"/>
            <w:tcBorders>
              <w:top w:val="nil"/>
              <w:left w:val="nil"/>
              <w:bottom w:val="nil"/>
              <w:right w:val="nil"/>
            </w:tcBorders>
            <w:shd w:val="clear" w:color="auto" w:fill="auto"/>
            <w:noWrap/>
            <w:vAlign w:val="bottom"/>
            <w:hideMark/>
          </w:tcPr>
          <w:p w14:paraId="0F17030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70301"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7030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30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0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0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06" w14:textId="77777777" w:rsidR="00466B31" w:rsidRPr="004021A7" w:rsidRDefault="00D319C2" w:rsidP="008F676F">
            <w:pPr>
              <w:rPr>
                <w:rFonts w:ascii="Times New Roman" w:eastAsia="Times New Roman" w:hAnsi="Times New Roman" w:cs="Times New Roman"/>
                <w:sz w:val="20"/>
              </w:rPr>
            </w:pPr>
          </w:p>
        </w:tc>
      </w:tr>
      <w:tr w:rsidR="0091757C" w14:paraId="0F170310" w14:textId="77777777">
        <w:trPr>
          <w:trHeight w:val="300"/>
        </w:trPr>
        <w:tc>
          <w:tcPr>
            <w:tcW w:w="1834" w:type="dxa"/>
            <w:tcBorders>
              <w:top w:val="nil"/>
              <w:left w:val="nil"/>
              <w:bottom w:val="nil"/>
              <w:right w:val="nil"/>
            </w:tcBorders>
            <w:shd w:val="clear" w:color="auto" w:fill="auto"/>
            <w:noWrap/>
            <w:vAlign w:val="bottom"/>
            <w:hideMark/>
          </w:tcPr>
          <w:p w14:paraId="0F170308"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70309"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7030A"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0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0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0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0E"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0F" w14:textId="77777777" w:rsidR="00466B31" w:rsidRPr="004021A7" w:rsidRDefault="00D319C2" w:rsidP="008F676F">
            <w:pPr>
              <w:rPr>
                <w:rFonts w:ascii="Times New Roman" w:eastAsia="Times New Roman" w:hAnsi="Times New Roman" w:cs="Times New Roman"/>
                <w:sz w:val="20"/>
              </w:rPr>
            </w:pPr>
          </w:p>
        </w:tc>
      </w:tr>
      <w:tr w:rsidR="0091757C" w14:paraId="0F170314" w14:textId="77777777">
        <w:trPr>
          <w:trHeight w:val="300"/>
        </w:trPr>
        <w:tc>
          <w:tcPr>
            <w:tcW w:w="1834" w:type="dxa"/>
            <w:tcBorders>
              <w:top w:val="nil"/>
              <w:left w:val="nil"/>
              <w:bottom w:val="nil"/>
              <w:right w:val="nil"/>
            </w:tcBorders>
            <w:shd w:val="clear" w:color="auto" w:fill="auto"/>
            <w:noWrap/>
            <w:vAlign w:val="bottom"/>
            <w:hideMark/>
          </w:tcPr>
          <w:p w14:paraId="0F170311" w14:textId="77777777" w:rsidR="00466B31" w:rsidRPr="004021A7" w:rsidRDefault="00D319C2" w:rsidP="008F676F">
            <w:pPr>
              <w:rPr>
                <w:rFonts w:ascii="Times New Roman" w:eastAsia="Times New Roman" w:hAnsi="Times New Roman" w:cs="Times New Roman"/>
                <w:sz w:val="20"/>
              </w:rPr>
            </w:pPr>
          </w:p>
        </w:tc>
        <w:tc>
          <w:tcPr>
            <w:tcW w:w="5460" w:type="dxa"/>
            <w:gridSpan w:val="6"/>
            <w:tcBorders>
              <w:top w:val="nil"/>
              <w:left w:val="nil"/>
              <w:bottom w:val="nil"/>
              <w:right w:val="nil"/>
            </w:tcBorders>
            <w:shd w:val="clear" w:color="auto" w:fill="auto"/>
            <w:noWrap/>
            <w:vAlign w:val="bottom"/>
            <w:hideMark/>
          </w:tcPr>
          <w:p w14:paraId="0F17031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Υπ. Τροπ. 1806/146 ως έχει   ΔΕΚΤΟ ΚΑΤΑ ΠΛΕΙΟΨΗΦΙΑ</w:t>
            </w:r>
          </w:p>
        </w:tc>
        <w:tc>
          <w:tcPr>
            <w:tcW w:w="1002" w:type="dxa"/>
            <w:tcBorders>
              <w:top w:val="nil"/>
              <w:left w:val="nil"/>
              <w:bottom w:val="nil"/>
              <w:right w:val="nil"/>
            </w:tcBorders>
          </w:tcPr>
          <w:p w14:paraId="0F170313" w14:textId="77777777" w:rsidR="00466B31" w:rsidRPr="004021A7" w:rsidRDefault="00D319C2" w:rsidP="008F676F">
            <w:pPr>
              <w:rPr>
                <w:rFonts w:ascii="Calibri" w:eastAsia="Times New Roman" w:hAnsi="Calibri" w:cs="Calibri"/>
                <w:color w:val="000000"/>
                <w:szCs w:val="24"/>
              </w:rPr>
            </w:pPr>
          </w:p>
        </w:tc>
      </w:tr>
      <w:tr w:rsidR="0091757C" w14:paraId="0F17031D" w14:textId="77777777">
        <w:trPr>
          <w:trHeight w:val="300"/>
        </w:trPr>
        <w:tc>
          <w:tcPr>
            <w:tcW w:w="1834" w:type="dxa"/>
            <w:tcBorders>
              <w:top w:val="nil"/>
              <w:left w:val="nil"/>
              <w:bottom w:val="nil"/>
              <w:right w:val="nil"/>
            </w:tcBorders>
            <w:shd w:val="clear" w:color="auto" w:fill="auto"/>
            <w:noWrap/>
            <w:vAlign w:val="bottom"/>
            <w:hideMark/>
          </w:tcPr>
          <w:p w14:paraId="0F17031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7031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1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1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1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1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1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1C" w14:textId="77777777" w:rsidR="00466B31" w:rsidRPr="004021A7" w:rsidRDefault="00D319C2" w:rsidP="008F676F">
            <w:pPr>
              <w:rPr>
                <w:rFonts w:ascii="Times New Roman" w:eastAsia="Times New Roman" w:hAnsi="Times New Roman" w:cs="Times New Roman"/>
                <w:sz w:val="20"/>
              </w:rPr>
            </w:pPr>
          </w:p>
        </w:tc>
      </w:tr>
      <w:tr w:rsidR="0091757C" w14:paraId="0F170326" w14:textId="77777777">
        <w:trPr>
          <w:trHeight w:val="300"/>
        </w:trPr>
        <w:tc>
          <w:tcPr>
            <w:tcW w:w="1834" w:type="dxa"/>
            <w:tcBorders>
              <w:top w:val="nil"/>
              <w:left w:val="nil"/>
              <w:bottom w:val="nil"/>
              <w:right w:val="nil"/>
            </w:tcBorders>
            <w:shd w:val="clear" w:color="auto" w:fill="auto"/>
            <w:noWrap/>
            <w:vAlign w:val="bottom"/>
            <w:hideMark/>
          </w:tcPr>
          <w:p w14:paraId="0F17031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7031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2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2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2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2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2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25" w14:textId="77777777" w:rsidR="00466B31" w:rsidRPr="004021A7" w:rsidRDefault="00D319C2" w:rsidP="008F676F">
            <w:pPr>
              <w:rPr>
                <w:rFonts w:ascii="Times New Roman" w:eastAsia="Times New Roman" w:hAnsi="Times New Roman" w:cs="Times New Roman"/>
                <w:sz w:val="20"/>
              </w:rPr>
            </w:pPr>
          </w:p>
        </w:tc>
      </w:tr>
      <w:tr w:rsidR="0091757C" w14:paraId="0F17032F" w14:textId="77777777">
        <w:trPr>
          <w:trHeight w:val="300"/>
        </w:trPr>
        <w:tc>
          <w:tcPr>
            <w:tcW w:w="1834" w:type="dxa"/>
            <w:tcBorders>
              <w:top w:val="nil"/>
              <w:left w:val="nil"/>
              <w:bottom w:val="nil"/>
              <w:right w:val="nil"/>
            </w:tcBorders>
            <w:shd w:val="clear" w:color="auto" w:fill="auto"/>
            <w:noWrap/>
            <w:vAlign w:val="bottom"/>
            <w:hideMark/>
          </w:tcPr>
          <w:p w14:paraId="0F17032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7032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2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2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2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2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2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2E" w14:textId="77777777" w:rsidR="00466B31" w:rsidRPr="004021A7" w:rsidRDefault="00D319C2" w:rsidP="008F676F">
            <w:pPr>
              <w:rPr>
                <w:rFonts w:ascii="Times New Roman" w:eastAsia="Times New Roman" w:hAnsi="Times New Roman" w:cs="Times New Roman"/>
                <w:sz w:val="20"/>
              </w:rPr>
            </w:pPr>
          </w:p>
        </w:tc>
      </w:tr>
      <w:tr w:rsidR="0091757C" w14:paraId="0F170338" w14:textId="77777777">
        <w:trPr>
          <w:trHeight w:val="300"/>
        </w:trPr>
        <w:tc>
          <w:tcPr>
            <w:tcW w:w="1834" w:type="dxa"/>
            <w:tcBorders>
              <w:top w:val="nil"/>
              <w:left w:val="nil"/>
              <w:bottom w:val="nil"/>
              <w:right w:val="nil"/>
            </w:tcBorders>
            <w:shd w:val="clear" w:color="auto" w:fill="auto"/>
            <w:noWrap/>
            <w:vAlign w:val="bottom"/>
            <w:hideMark/>
          </w:tcPr>
          <w:p w14:paraId="0F17033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7033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3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3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33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3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3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37" w14:textId="77777777" w:rsidR="00466B31" w:rsidRPr="004021A7" w:rsidRDefault="00D319C2" w:rsidP="008F676F">
            <w:pPr>
              <w:rPr>
                <w:rFonts w:ascii="Times New Roman" w:eastAsia="Times New Roman" w:hAnsi="Times New Roman" w:cs="Times New Roman"/>
                <w:sz w:val="20"/>
              </w:rPr>
            </w:pPr>
          </w:p>
        </w:tc>
      </w:tr>
      <w:tr w:rsidR="0091757C" w14:paraId="0F170341" w14:textId="77777777">
        <w:trPr>
          <w:trHeight w:val="300"/>
        </w:trPr>
        <w:tc>
          <w:tcPr>
            <w:tcW w:w="1834" w:type="dxa"/>
            <w:tcBorders>
              <w:top w:val="nil"/>
              <w:left w:val="nil"/>
              <w:bottom w:val="nil"/>
              <w:right w:val="nil"/>
            </w:tcBorders>
            <w:shd w:val="clear" w:color="auto" w:fill="auto"/>
            <w:noWrap/>
            <w:vAlign w:val="bottom"/>
            <w:hideMark/>
          </w:tcPr>
          <w:p w14:paraId="0F17033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7033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3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3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3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3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3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40" w14:textId="77777777" w:rsidR="00466B31" w:rsidRPr="004021A7" w:rsidRDefault="00D319C2" w:rsidP="008F676F">
            <w:pPr>
              <w:rPr>
                <w:rFonts w:ascii="Times New Roman" w:eastAsia="Times New Roman" w:hAnsi="Times New Roman" w:cs="Times New Roman"/>
                <w:sz w:val="20"/>
              </w:rPr>
            </w:pPr>
          </w:p>
        </w:tc>
      </w:tr>
      <w:tr w:rsidR="0091757C" w14:paraId="0F17034A" w14:textId="77777777">
        <w:trPr>
          <w:trHeight w:val="300"/>
        </w:trPr>
        <w:tc>
          <w:tcPr>
            <w:tcW w:w="1834" w:type="dxa"/>
            <w:tcBorders>
              <w:top w:val="nil"/>
              <w:left w:val="nil"/>
              <w:bottom w:val="nil"/>
              <w:right w:val="nil"/>
            </w:tcBorders>
            <w:shd w:val="clear" w:color="auto" w:fill="auto"/>
            <w:noWrap/>
            <w:vAlign w:val="bottom"/>
            <w:hideMark/>
          </w:tcPr>
          <w:p w14:paraId="0F17034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7034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4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4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4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4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4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49" w14:textId="77777777" w:rsidR="00466B31" w:rsidRPr="004021A7" w:rsidRDefault="00D319C2" w:rsidP="008F676F">
            <w:pPr>
              <w:rPr>
                <w:rFonts w:ascii="Times New Roman" w:eastAsia="Times New Roman" w:hAnsi="Times New Roman" w:cs="Times New Roman"/>
                <w:sz w:val="20"/>
              </w:rPr>
            </w:pPr>
          </w:p>
        </w:tc>
      </w:tr>
      <w:tr w:rsidR="0091757C" w14:paraId="0F170353" w14:textId="77777777">
        <w:trPr>
          <w:trHeight w:val="300"/>
        </w:trPr>
        <w:tc>
          <w:tcPr>
            <w:tcW w:w="1834" w:type="dxa"/>
            <w:tcBorders>
              <w:top w:val="nil"/>
              <w:left w:val="nil"/>
              <w:bottom w:val="nil"/>
              <w:right w:val="nil"/>
            </w:tcBorders>
            <w:shd w:val="clear" w:color="auto" w:fill="auto"/>
            <w:noWrap/>
            <w:vAlign w:val="bottom"/>
            <w:hideMark/>
          </w:tcPr>
          <w:p w14:paraId="0F17034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7034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4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4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4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5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5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52" w14:textId="77777777" w:rsidR="00466B31" w:rsidRPr="004021A7" w:rsidRDefault="00D319C2" w:rsidP="008F676F">
            <w:pPr>
              <w:rPr>
                <w:rFonts w:ascii="Times New Roman" w:eastAsia="Times New Roman" w:hAnsi="Times New Roman" w:cs="Times New Roman"/>
                <w:sz w:val="20"/>
              </w:rPr>
            </w:pPr>
          </w:p>
        </w:tc>
      </w:tr>
      <w:tr w:rsidR="0091757C" w14:paraId="0F17035B" w14:textId="77777777">
        <w:trPr>
          <w:trHeight w:val="300"/>
        </w:trPr>
        <w:tc>
          <w:tcPr>
            <w:tcW w:w="3506" w:type="dxa"/>
            <w:gridSpan w:val="2"/>
            <w:tcBorders>
              <w:top w:val="nil"/>
              <w:left w:val="nil"/>
              <w:bottom w:val="nil"/>
              <w:right w:val="nil"/>
            </w:tcBorders>
            <w:shd w:val="clear" w:color="auto" w:fill="auto"/>
            <w:noWrap/>
            <w:vAlign w:val="bottom"/>
            <w:hideMark/>
          </w:tcPr>
          <w:p w14:paraId="0F17035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70355"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7035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35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5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5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5A" w14:textId="77777777" w:rsidR="00466B31" w:rsidRPr="004021A7" w:rsidRDefault="00D319C2" w:rsidP="008F676F">
            <w:pPr>
              <w:rPr>
                <w:rFonts w:ascii="Times New Roman" w:eastAsia="Times New Roman" w:hAnsi="Times New Roman" w:cs="Times New Roman"/>
                <w:sz w:val="20"/>
              </w:rPr>
            </w:pPr>
          </w:p>
        </w:tc>
      </w:tr>
      <w:tr w:rsidR="0091757C" w14:paraId="0F170364" w14:textId="77777777">
        <w:trPr>
          <w:trHeight w:val="300"/>
        </w:trPr>
        <w:tc>
          <w:tcPr>
            <w:tcW w:w="1834" w:type="dxa"/>
            <w:tcBorders>
              <w:top w:val="nil"/>
              <w:left w:val="nil"/>
              <w:bottom w:val="nil"/>
              <w:right w:val="nil"/>
            </w:tcBorders>
            <w:shd w:val="clear" w:color="auto" w:fill="auto"/>
            <w:noWrap/>
            <w:vAlign w:val="bottom"/>
            <w:hideMark/>
          </w:tcPr>
          <w:p w14:paraId="0F17035C"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7035D"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7035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5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6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6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6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63" w14:textId="77777777" w:rsidR="00466B31" w:rsidRPr="004021A7" w:rsidRDefault="00D319C2" w:rsidP="008F676F">
            <w:pPr>
              <w:rPr>
                <w:rFonts w:ascii="Times New Roman" w:eastAsia="Times New Roman" w:hAnsi="Times New Roman" w:cs="Times New Roman"/>
                <w:sz w:val="20"/>
              </w:rPr>
            </w:pPr>
          </w:p>
        </w:tc>
      </w:tr>
      <w:tr w:rsidR="0091757C" w14:paraId="0F170368" w14:textId="77777777">
        <w:trPr>
          <w:trHeight w:val="300"/>
        </w:trPr>
        <w:tc>
          <w:tcPr>
            <w:tcW w:w="1834" w:type="dxa"/>
            <w:tcBorders>
              <w:top w:val="nil"/>
              <w:left w:val="nil"/>
              <w:bottom w:val="nil"/>
              <w:right w:val="nil"/>
            </w:tcBorders>
            <w:shd w:val="clear" w:color="auto" w:fill="auto"/>
            <w:noWrap/>
            <w:vAlign w:val="bottom"/>
            <w:hideMark/>
          </w:tcPr>
          <w:p w14:paraId="0F170365" w14:textId="77777777" w:rsidR="00466B31" w:rsidRPr="004021A7" w:rsidRDefault="00D319C2" w:rsidP="008F676F">
            <w:pPr>
              <w:rPr>
                <w:rFonts w:ascii="Times New Roman" w:eastAsia="Times New Roman" w:hAnsi="Times New Roman" w:cs="Times New Roman"/>
                <w:sz w:val="20"/>
              </w:rPr>
            </w:pPr>
          </w:p>
        </w:tc>
        <w:tc>
          <w:tcPr>
            <w:tcW w:w="5460" w:type="dxa"/>
            <w:gridSpan w:val="6"/>
            <w:tcBorders>
              <w:top w:val="nil"/>
              <w:left w:val="nil"/>
              <w:bottom w:val="nil"/>
              <w:right w:val="nil"/>
            </w:tcBorders>
            <w:shd w:val="clear" w:color="auto" w:fill="auto"/>
            <w:noWrap/>
            <w:vAlign w:val="bottom"/>
            <w:hideMark/>
          </w:tcPr>
          <w:p w14:paraId="0F17036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Υπ. Τροπ. 1807/147  όπως τροπ.   ΔΕΚΤΟ ΚΑΤΑ ΠΛΕΙΟΨΗΦΙΑ</w:t>
            </w:r>
          </w:p>
        </w:tc>
        <w:tc>
          <w:tcPr>
            <w:tcW w:w="1002" w:type="dxa"/>
            <w:tcBorders>
              <w:top w:val="nil"/>
              <w:left w:val="nil"/>
              <w:bottom w:val="nil"/>
              <w:right w:val="nil"/>
            </w:tcBorders>
          </w:tcPr>
          <w:p w14:paraId="0F170367" w14:textId="77777777" w:rsidR="00466B31" w:rsidRPr="004021A7" w:rsidRDefault="00D319C2" w:rsidP="008F676F">
            <w:pPr>
              <w:rPr>
                <w:rFonts w:ascii="Calibri" w:eastAsia="Times New Roman" w:hAnsi="Calibri" w:cs="Calibri"/>
                <w:color w:val="000000"/>
                <w:szCs w:val="24"/>
              </w:rPr>
            </w:pPr>
          </w:p>
        </w:tc>
      </w:tr>
      <w:tr w:rsidR="0091757C" w14:paraId="0F170371" w14:textId="77777777">
        <w:trPr>
          <w:trHeight w:val="300"/>
        </w:trPr>
        <w:tc>
          <w:tcPr>
            <w:tcW w:w="1834" w:type="dxa"/>
            <w:tcBorders>
              <w:top w:val="nil"/>
              <w:left w:val="nil"/>
              <w:bottom w:val="nil"/>
              <w:right w:val="nil"/>
            </w:tcBorders>
            <w:shd w:val="clear" w:color="auto" w:fill="auto"/>
            <w:noWrap/>
            <w:vAlign w:val="bottom"/>
            <w:hideMark/>
          </w:tcPr>
          <w:p w14:paraId="0F17036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7036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6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6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6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6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6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70" w14:textId="77777777" w:rsidR="00466B31" w:rsidRPr="004021A7" w:rsidRDefault="00D319C2" w:rsidP="008F676F">
            <w:pPr>
              <w:rPr>
                <w:rFonts w:ascii="Times New Roman" w:eastAsia="Times New Roman" w:hAnsi="Times New Roman" w:cs="Times New Roman"/>
                <w:sz w:val="20"/>
              </w:rPr>
            </w:pPr>
          </w:p>
        </w:tc>
      </w:tr>
      <w:tr w:rsidR="0091757C" w14:paraId="0F17037A" w14:textId="77777777">
        <w:trPr>
          <w:trHeight w:val="300"/>
        </w:trPr>
        <w:tc>
          <w:tcPr>
            <w:tcW w:w="1834" w:type="dxa"/>
            <w:tcBorders>
              <w:top w:val="nil"/>
              <w:left w:val="nil"/>
              <w:bottom w:val="nil"/>
              <w:right w:val="nil"/>
            </w:tcBorders>
            <w:shd w:val="clear" w:color="auto" w:fill="auto"/>
            <w:noWrap/>
            <w:vAlign w:val="bottom"/>
            <w:hideMark/>
          </w:tcPr>
          <w:p w14:paraId="0F17037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7037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7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7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7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7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7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79" w14:textId="77777777" w:rsidR="00466B31" w:rsidRPr="004021A7" w:rsidRDefault="00D319C2" w:rsidP="008F676F">
            <w:pPr>
              <w:rPr>
                <w:rFonts w:ascii="Times New Roman" w:eastAsia="Times New Roman" w:hAnsi="Times New Roman" w:cs="Times New Roman"/>
                <w:sz w:val="20"/>
              </w:rPr>
            </w:pPr>
          </w:p>
        </w:tc>
      </w:tr>
      <w:tr w:rsidR="0091757C" w14:paraId="0F170383" w14:textId="77777777">
        <w:trPr>
          <w:trHeight w:val="300"/>
        </w:trPr>
        <w:tc>
          <w:tcPr>
            <w:tcW w:w="1834" w:type="dxa"/>
            <w:tcBorders>
              <w:top w:val="nil"/>
              <w:left w:val="nil"/>
              <w:bottom w:val="nil"/>
              <w:right w:val="nil"/>
            </w:tcBorders>
            <w:shd w:val="clear" w:color="auto" w:fill="auto"/>
            <w:noWrap/>
            <w:vAlign w:val="bottom"/>
            <w:hideMark/>
          </w:tcPr>
          <w:p w14:paraId="0F17037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7037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7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7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7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8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8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82" w14:textId="77777777" w:rsidR="00466B31" w:rsidRPr="004021A7" w:rsidRDefault="00D319C2" w:rsidP="008F676F">
            <w:pPr>
              <w:rPr>
                <w:rFonts w:ascii="Times New Roman" w:eastAsia="Times New Roman" w:hAnsi="Times New Roman" w:cs="Times New Roman"/>
                <w:sz w:val="20"/>
              </w:rPr>
            </w:pPr>
          </w:p>
        </w:tc>
      </w:tr>
      <w:tr w:rsidR="0091757C" w14:paraId="0F17038C" w14:textId="77777777">
        <w:trPr>
          <w:trHeight w:val="300"/>
        </w:trPr>
        <w:tc>
          <w:tcPr>
            <w:tcW w:w="1834" w:type="dxa"/>
            <w:tcBorders>
              <w:top w:val="nil"/>
              <w:left w:val="nil"/>
              <w:bottom w:val="nil"/>
              <w:right w:val="nil"/>
            </w:tcBorders>
            <w:shd w:val="clear" w:color="auto" w:fill="auto"/>
            <w:noWrap/>
            <w:vAlign w:val="bottom"/>
            <w:hideMark/>
          </w:tcPr>
          <w:p w14:paraId="0F17038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7038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8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8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38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8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8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8B" w14:textId="77777777" w:rsidR="00466B31" w:rsidRPr="004021A7" w:rsidRDefault="00D319C2" w:rsidP="008F676F">
            <w:pPr>
              <w:rPr>
                <w:rFonts w:ascii="Times New Roman" w:eastAsia="Times New Roman" w:hAnsi="Times New Roman" w:cs="Times New Roman"/>
                <w:sz w:val="20"/>
              </w:rPr>
            </w:pPr>
          </w:p>
        </w:tc>
      </w:tr>
      <w:tr w:rsidR="0091757C" w14:paraId="0F170395" w14:textId="77777777">
        <w:trPr>
          <w:trHeight w:val="300"/>
        </w:trPr>
        <w:tc>
          <w:tcPr>
            <w:tcW w:w="1834" w:type="dxa"/>
            <w:tcBorders>
              <w:top w:val="nil"/>
              <w:left w:val="nil"/>
              <w:bottom w:val="nil"/>
              <w:right w:val="nil"/>
            </w:tcBorders>
            <w:shd w:val="clear" w:color="auto" w:fill="auto"/>
            <w:noWrap/>
            <w:vAlign w:val="bottom"/>
            <w:hideMark/>
          </w:tcPr>
          <w:p w14:paraId="0F17038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7038E"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8F"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9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391"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92"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93"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94" w14:textId="77777777" w:rsidR="00466B31" w:rsidRPr="004021A7" w:rsidRDefault="00D319C2" w:rsidP="008F676F">
            <w:pPr>
              <w:rPr>
                <w:rFonts w:ascii="Times New Roman" w:eastAsia="Times New Roman" w:hAnsi="Times New Roman" w:cs="Times New Roman"/>
                <w:sz w:val="20"/>
              </w:rPr>
            </w:pPr>
          </w:p>
        </w:tc>
      </w:tr>
      <w:tr w:rsidR="0091757C" w14:paraId="0F17039E" w14:textId="77777777">
        <w:trPr>
          <w:trHeight w:val="300"/>
        </w:trPr>
        <w:tc>
          <w:tcPr>
            <w:tcW w:w="1834" w:type="dxa"/>
            <w:tcBorders>
              <w:top w:val="nil"/>
              <w:left w:val="nil"/>
              <w:bottom w:val="nil"/>
              <w:right w:val="nil"/>
            </w:tcBorders>
            <w:shd w:val="clear" w:color="auto" w:fill="auto"/>
            <w:noWrap/>
            <w:vAlign w:val="bottom"/>
            <w:hideMark/>
          </w:tcPr>
          <w:p w14:paraId="0F17039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70397"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98"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9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9A"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9B"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9C"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9D" w14:textId="77777777" w:rsidR="00466B31" w:rsidRPr="004021A7" w:rsidRDefault="00D319C2" w:rsidP="008F676F">
            <w:pPr>
              <w:rPr>
                <w:rFonts w:ascii="Times New Roman" w:eastAsia="Times New Roman" w:hAnsi="Times New Roman" w:cs="Times New Roman"/>
                <w:sz w:val="20"/>
              </w:rPr>
            </w:pPr>
          </w:p>
        </w:tc>
      </w:tr>
      <w:tr w:rsidR="0091757C" w14:paraId="0F1703A7" w14:textId="77777777">
        <w:trPr>
          <w:trHeight w:val="300"/>
        </w:trPr>
        <w:tc>
          <w:tcPr>
            <w:tcW w:w="1834" w:type="dxa"/>
            <w:tcBorders>
              <w:top w:val="nil"/>
              <w:left w:val="nil"/>
              <w:bottom w:val="nil"/>
              <w:right w:val="nil"/>
            </w:tcBorders>
            <w:shd w:val="clear" w:color="auto" w:fill="auto"/>
            <w:noWrap/>
            <w:vAlign w:val="bottom"/>
            <w:hideMark/>
          </w:tcPr>
          <w:p w14:paraId="0F17039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703A0"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A1"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A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3A3"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A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A5"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A6" w14:textId="77777777" w:rsidR="00466B31" w:rsidRPr="004021A7" w:rsidRDefault="00D319C2" w:rsidP="008F676F">
            <w:pPr>
              <w:rPr>
                <w:rFonts w:ascii="Times New Roman" w:eastAsia="Times New Roman" w:hAnsi="Times New Roman" w:cs="Times New Roman"/>
                <w:sz w:val="20"/>
              </w:rPr>
            </w:pPr>
          </w:p>
        </w:tc>
      </w:tr>
      <w:tr w:rsidR="0091757C" w14:paraId="0F1703AF" w14:textId="77777777">
        <w:trPr>
          <w:trHeight w:val="300"/>
        </w:trPr>
        <w:tc>
          <w:tcPr>
            <w:tcW w:w="3506" w:type="dxa"/>
            <w:gridSpan w:val="2"/>
            <w:tcBorders>
              <w:top w:val="nil"/>
              <w:left w:val="nil"/>
              <w:bottom w:val="nil"/>
              <w:right w:val="nil"/>
            </w:tcBorders>
            <w:shd w:val="clear" w:color="auto" w:fill="auto"/>
            <w:noWrap/>
            <w:vAlign w:val="bottom"/>
            <w:hideMark/>
          </w:tcPr>
          <w:p w14:paraId="0F1703A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703A9"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703A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3A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A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A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AE" w14:textId="77777777" w:rsidR="00466B31" w:rsidRPr="004021A7" w:rsidRDefault="00D319C2" w:rsidP="008F676F">
            <w:pPr>
              <w:rPr>
                <w:rFonts w:ascii="Times New Roman" w:eastAsia="Times New Roman" w:hAnsi="Times New Roman" w:cs="Times New Roman"/>
                <w:sz w:val="20"/>
              </w:rPr>
            </w:pPr>
          </w:p>
        </w:tc>
      </w:tr>
      <w:tr w:rsidR="0091757C" w14:paraId="0F1703B8" w14:textId="77777777">
        <w:trPr>
          <w:trHeight w:val="300"/>
        </w:trPr>
        <w:tc>
          <w:tcPr>
            <w:tcW w:w="1834" w:type="dxa"/>
            <w:tcBorders>
              <w:top w:val="nil"/>
              <w:left w:val="nil"/>
              <w:bottom w:val="nil"/>
              <w:right w:val="nil"/>
            </w:tcBorders>
            <w:shd w:val="clear" w:color="auto" w:fill="auto"/>
            <w:noWrap/>
            <w:vAlign w:val="bottom"/>
            <w:hideMark/>
          </w:tcPr>
          <w:p w14:paraId="0F1703B0"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703B1"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703B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B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B4"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B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B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B7" w14:textId="77777777" w:rsidR="00466B31" w:rsidRPr="004021A7" w:rsidRDefault="00D319C2" w:rsidP="008F676F">
            <w:pPr>
              <w:rPr>
                <w:rFonts w:ascii="Times New Roman" w:eastAsia="Times New Roman" w:hAnsi="Times New Roman" w:cs="Times New Roman"/>
                <w:sz w:val="20"/>
              </w:rPr>
            </w:pPr>
          </w:p>
        </w:tc>
      </w:tr>
      <w:tr w:rsidR="0091757C" w14:paraId="0F1703BD" w14:textId="77777777">
        <w:trPr>
          <w:trHeight w:val="300"/>
        </w:trPr>
        <w:tc>
          <w:tcPr>
            <w:tcW w:w="1834" w:type="dxa"/>
            <w:tcBorders>
              <w:top w:val="nil"/>
              <w:left w:val="nil"/>
              <w:bottom w:val="nil"/>
              <w:right w:val="nil"/>
            </w:tcBorders>
            <w:shd w:val="clear" w:color="auto" w:fill="auto"/>
            <w:noWrap/>
            <w:vAlign w:val="bottom"/>
            <w:hideMark/>
          </w:tcPr>
          <w:p w14:paraId="0F1703B9"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703B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 xml:space="preserve">Ακροτελεύτιο άρθρο   ΔΕΚΤΟ ΚΑΤΑ </w:t>
            </w:r>
            <w:r w:rsidRPr="004021A7">
              <w:rPr>
                <w:rFonts w:ascii="Calibri" w:eastAsia="Times New Roman" w:hAnsi="Calibri" w:cs="Calibri"/>
                <w:color w:val="000000"/>
                <w:szCs w:val="24"/>
              </w:rPr>
              <w:t>ΠΛΕΙΟΨΗΦΙΑ</w:t>
            </w:r>
          </w:p>
        </w:tc>
        <w:tc>
          <w:tcPr>
            <w:tcW w:w="84" w:type="dxa"/>
            <w:tcBorders>
              <w:top w:val="nil"/>
              <w:left w:val="nil"/>
              <w:bottom w:val="nil"/>
              <w:right w:val="nil"/>
            </w:tcBorders>
            <w:shd w:val="clear" w:color="auto" w:fill="auto"/>
            <w:noWrap/>
            <w:vAlign w:val="bottom"/>
            <w:hideMark/>
          </w:tcPr>
          <w:p w14:paraId="0F1703BB"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703BC" w14:textId="77777777" w:rsidR="00466B31" w:rsidRPr="004021A7" w:rsidRDefault="00D319C2" w:rsidP="008F676F">
            <w:pPr>
              <w:rPr>
                <w:rFonts w:ascii="Calibri" w:eastAsia="Times New Roman" w:hAnsi="Calibri" w:cs="Calibri"/>
                <w:color w:val="000000"/>
                <w:szCs w:val="24"/>
              </w:rPr>
            </w:pPr>
          </w:p>
        </w:tc>
      </w:tr>
      <w:tr w:rsidR="0091757C" w14:paraId="0F1703C6" w14:textId="77777777">
        <w:trPr>
          <w:trHeight w:val="300"/>
        </w:trPr>
        <w:tc>
          <w:tcPr>
            <w:tcW w:w="1834" w:type="dxa"/>
            <w:tcBorders>
              <w:top w:val="nil"/>
              <w:left w:val="nil"/>
              <w:bottom w:val="nil"/>
              <w:right w:val="nil"/>
            </w:tcBorders>
            <w:shd w:val="clear" w:color="auto" w:fill="auto"/>
            <w:noWrap/>
            <w:vAlign w:val="bottom"/>
            <w:hideMark/>
          </w:tcPr>
          <w:p w14:paraId="0F1703B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703B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C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C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C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C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C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C5" w14:textId="77777777" w:rsidR="00466B31" w:rsidRPr="004021A7" w:rsidRDefault="00D319C2" w:rsidP="008F676F">
            <w:pPr>
              <w:rPr>
                <w:rFonts w:ascii="Times New Roman" w:eastAsia="Times New Roman" w:hAnsi="Times New Roman" w:cs="Times New Roman"/>
                <w:sz w:val="20"/>
              </w:rPr>
            </w:pPr>
          </w:p>
        </w:tc>
      </w:tr>
      <w:tr w:rsidR="0091757C" w14:paraId="0F1703CF" w14:textId="77777777">
        <w:trPr>
          <w:trHeight w:val="300"/>
        </w:trPr>
        <w:tc>
          <w:tcPr>
            <w:tcW w:w="1834" w:type="dxa"/>
            <w:tcBorders>
              <w:top w:val="nil"/>
              <w:left w:val="nil"/>
              <w:bottom w:val="nil"/>
              <w:right w:val="nil"/>
            </w:tcBorders>
            <w:shd w:val="clear" w:color="auto" w:fill="auto"/>
            <w:noWrap/>
            <w:vAlign w:val="bottom"/>
            <w:hideMark/>
          </w:tcPr>
          <w:p w14:paraId="0F1703C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703C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C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C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C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C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C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CE" w14:textId="77777777" w:rsidR="00466B31" w:rsidRPr="004021A7" w:rsidRDefault="00D319C2" w:rsidP="008F676F">
            <w:pPr>
              <w:rPr>
                <w:rFonts w:ascii="Times New Roman" w:eastAsia="Times New Roman" w:hAnsi="Times New Roman" w:cs="Times New Roman"/>
                <w:sz w:val="20"/>
              </w:rPr>
            </w:pPr>
          </w:p>
        </w:tc>
      </w:tr>
      <w:tr w:rsidR="0091757C" w14:paraId="0F1703D8" w14:textId="77777777">
        <w:trPr>
          <w:trHeight w:val="300"/>
        </w:trPr>
        <w:tc>
          <w:tcPr>
            <w:tcW w:w="1834" w:type="dxa"/>
            <w:tcBorders>
              <w:top w:val="nil"/>
              <w:left w:val="nil"/>
              <w:bottom w:val="nil"/>
              <w:right w:val="nil"/>
            </w:tcBorders>
            <w:shd w:val="clear" w:color="auto" w:fill="auto"/>
            <w:noWrap/>
            <w:vAlign w:val="bottom"/>
            <w:hideMark/>
          </w:tcPr>
          <w:p w14:paraId="0F1703D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703D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D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D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D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D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D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D7" w14:textId="77777777" w:rsidR="00466B31" w:rsidRPr="004021A7" w:rsidRDefault="00D319C2" w:rsidP="008F676F">
            <w:pPr>
              <w:rPr>
                <w:rFonts w:ascii="Times New Roman" w:eastAsia="Times New Roman" w:hAnsi="Times New Roman" w:cs="Times New Roman"/>
                <w:sz w:val="20"/>
              </w:rPr>
            </w:pPr>
          </w:p>
        </w:tc>
      </w:tr>
      <w:tr w:rsidR="0091757C" w14:paraId="0F1703E1" w14:textId="77777777">
        <w:trPr>
          <w:trHeight w:val="300"/>
        </w:trPr>
        <w:tc>
          <w:tcPr>
            <w:tcW w:w="1834" w:type="dxa"/>
            <w:tcBorders>
              <w:top w:val="nil"/>
              <w:left w:val="nil"/>
              <w:bottom w:val="nil"/>
              <w:right w:val="nil"/>
            </w:tcBorders>
            <w:shd w:val="clear" w:color="auto" w:fill="auto"/>
            <w:noWrap/>
            <w:vAlign w:val="bottom"/>
            <w:hideMark/>
          </w:tcPr>
          <w:p w14:paraId="0F1703D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703D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D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D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3D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D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D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E0" w14:textId="77777777" w:rsidR="00466B31" w:rsidRPr="004021A7" w:rsidRDefault="00D319C2" w:rsidP="008F676F">
            <w:pPr>
              <w:rPr>
                <w:rFonts w:ascii="Times New Roman" w:eastAsia="Times New Roman" w:hAnsi="Times New Roman" w:cs="Times New Roman"/>
                <w:sz w:val="20"/>
              </w:rPr>
            </w:pPr>
          </w:p>
        </w:tc>
      </w:tr>
      <w:tr w:rsidR="0091757C" w14:paraId="0F1703EA" w14:textId="77777777">
        <w:trPr>
          <w:trHeight w:val="300"/>
        </w:trPr>
        <w:tc>
          <w:tcPr>
            <w:tcW w:w="1834" w:type="dxa"/>
            <w:tcBorders>
              <w:top w:val="nil"/>
              <w:left w:val="nil"/>
              <w:bottom w:val="nil"/>
              <w:right w:val="nil"/>
            </w:tcBorders>
            <w:shd w:val="clear" w:color="auto" w:fill="auto"/>
            <w:noWrap/>
            <w:vAlign w:val="bottom"/>
            <w:hideMark/>
          </w:tcPr>
          <w:p w14:paraId="0F1703E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703E3"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E4"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E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3E6"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E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E8"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E9" w14:textId="77777777" w:rsidR="00466B31" w:rsidRPr="004021A7" w:rsidRDefault="00D319C2" w:rsidP="008F676F">
            <w:pPr>
              <w:rPr>
                <w:rFonts w:ascii="Times New Roman" w:eastAsia="Times New Roman" w:hAnsi="Times New Roman" w:cs="Times New Roman"/>
                <w:sz w:val="20"/>
              </w:rPr>
            </w:pPr>
          </w:p>
        </w:tc>
      </w:tr>
      <w:tr w:rsidR="0091757C" w14:paraId="0F1703F3" w14:textId="77777777">
        <w:trPr>
          <w:trHeight w:val="300"/>
        </w:trPr>
        <w:tc>
          <w:tcPr>
            <w:tcW w:w="1834" w:type="dxa"/>
            <w:tcBorders>
              <w:top w:val="nil"/>
              <w:left w:val="nil"/>
              <w:bottom w:val="nil"/>
              <w:right w:val="nil"/>
            </w:tcBorders>
            <w:shd w:val="clear" w:color="auto" w:fill="auto"/>
            <w:noWrap/>
            <w:vAlign w:val="bottom"/>
            <w:hideMark/>
          </w:tcPr>
          <w:p w14:paraId="0F1703EB"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703EC"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ED"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E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EF"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F0"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F1"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F2" w14:textId="77777777" w:rsidR="00466B31" w:rsidRPr="004021A7" w:rsidRDefault="00D319C2" w:rsidP="008F676F">
            <w:pPr>
              <w:rPr>
                <w:rFonts w:ascii="Times New Roman" w:eastAsia="Times New Roman" w:hAnsi="Times New Roman" w:cs="Times New Roman"/>
                <w:sz w:val="20"/>
              </w:rPr>
            </w:pPr>
          </w:p>
        </w:tc>
      </w:tr>
      <w:tr w:rsidR="0091757C" w14:paraId="0F1703FC" w14:textId="77777777">
        <w:trPr>
          <w:trHeight w:val="300"/>
        </w:trPr>
        <w:tc>
          <w:tcPr>
            <w:tcW w:w="1834" w:type="dxa"/>
            <w:tcBorders>
              <w:top w:val="nil"/>
              <w:left w:val="nil"/>
              <w:bottom w:val="nil"/>
              <w:right w:val="nil"/>
            </w:tcBorders>
            <w:shd w:val="clear" w:color="auto" w:fill="auto"/>
            <w:noWrap/>
            <w:vAlign w:val="bottom"/>
            <w:hideMark/>
          </w:tcPr>
          <w:p w14:paraId="0F1703F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703F5"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3F6"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3F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3F8"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3F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3FA"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3FB" w14:textId="77777777" w:rsidR="00466B31" w:rsidRPr="004021A7" w:rsidRDefault="00D319C2" w:rsidP="008F676F">
            <w:pPr>
              <w:rPr>
                <w:rFonts w:ascii="Times New Roman" w:eastAsia="Times New Roman" w:hAnsi="Times New Roman" w:cs="Times New Roman"/>
                <w:sz w:val="20"/>
              </w:rPr>
            </w:pPr>
          </w:p>
        </w:tc>
      </w:tr>
      <w:tr w:rsidR="0091757C" w14:paraId="0F170404" w14:textId="77777777">
        <w:trPr>
          <w:trHeight w:val="300"/>
        </w:trPr>
        <w:tc>
          <w:tcPr>
            <w:tcW w:w="3506" w:type="dxa"/>
            <w:gridSpan w:val="2"/>
            <w:tcBorders>
              <w:top w:val="nil"/>
              <w:left w:val="nil"/>
              <w:bottom w:val="nil"/>
              <w:right w:val="nil"/>
            </w:tcBorders>
            <w:shd w:val="clear" w:color="auto" w:fill="auto"/>
            <w:noWrap/>
            <w:vAlign w:val="bottom"/>
            <w:hideMark/>
          </w:tcPr>
          <w:p w14:paraId="0F1703FD"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703FE"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703F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40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40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0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403" w14:textId="77777777" w:rsidR="00466B31" w:rsidRPr="004021A7" w:rsidRDefault="00D319C2" w:rsidP="008F676F">
            <w:pPr>
              <w:rPr>
                <w:rFonts w:ascii="Times New Roman" w:eastAsia="Times New Roman" w:hAnsi="Times New Roman" w:cs="Times New Roman"/>
                <w:sz w:val="20"/>
              </w:rPr>
            </w:pPr>
          </w:p>
        </w:tc>
      </w:tr>
      <w:tr w:rsidR="0091757C" w14:paraId="0F17040D" w14:textId="77777777">
        <w:trPr>
          <w:trHeight w:val="300"/>
        </w:trPr>
        <w:tc>
          <w:tcPr>
            <w:tcW w:w="1834" w:type="dxa"/>
            <w:tcBorders>
              <w:top w:val="nil"/>
              <w:left w:val="nil"/>
              <w:bottom w:val="nil"/>
              <w:right w:val="nil"/>
            </w:tcBorders>
            <w:shd w:val="clear" w:color="auto" w:fill="auto"/>
            <w:noWrap/>
            <w:vAlign w:val="bottom"/>
            <w:hideMark/>
          </w:tcPr>
          <w:p w14:paraId="0F170405"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70406"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7040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40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09"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0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0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40C" w14:textId="77777777" w:rsidR="00466B31" w:rsidRPr="004021A7" w:rsidRDefault="00D319C2" w:rsidP="008F676F">
            <w:pPr>
              <w:rPr>
                <w:rFonts w:ascii="Times New Roman" w:eastAsia="Times New Roman" w:hAnsi="Times New Roman" w:cs="Times New Roman"/>
                <w:sz w:val="20"/>
              </w:rPr>
            </w:pPr>
          </w:p>
        </w:tc>
      </w:tr>
      <w:tr w:rsidR="0091757C" w14:paraId="0F170412" w14:textId="77777777">
        <w:trPr>
          <w:trHeight w:val="300"/>
        </w:trPr>
        <w:tc>
          <w:tcPr>
            <w:tcW w:w="1834" w:type="dxa"/>
            <w:tcBorders>
              <w:top w:val="nil"/>
              <w:left w:val="nil"/>
              <w:bottom w:val="nil"/>
              <w:right w:val="nil"/>
            </w:tcBorders>
            <w:shd w:val="clear" w:color="auto" w:fill="auto"/>
            <w:noWrap/>
            <w:vAlign w:val="bottom"/>
            <w:hideMark/>
          </w:tcPr>
          <w:p w14:paraId="0F17040E" w14:textId="77777777" w:rsidR="00466B31" w:rsidRPr="004021A7" w:rsidRDefault="00D319C2" w:rsidP="008F676F">
            <w:pPr>
              <w:rPr>
                <w:rFonts w:ascii="Times New Roman" w:eastAsia="Times New Roman" w:hAnsi="Times New Roman" w:cs="Times New Roman"/>
                <w:sz w:val="20"/>
              </w:rPr>
            </w:pPr>
          </w:p>
        </w:tc>
        <w:tc>
          <w:tcPr>
            <w:tcW w:w="5376" w:type="dxa"/>
            <w:gridSpan w:val="5"/>
            <w:tcBorders>
              <w:top w:val="nil"/>
              <w:left w:val="nil"/>
              <w:bottom w:val="nil"/>
              <w:right w:val="nil"/>
            </w:tcBorders>
            <w:shd w:val="clear" w:color="auto" w:fill="auto"/>
            <w:noWrap/>
            <w:vAlign w:val="bottom"/>
            <w:hideMark/>
          </w:tcPr>
          <w:p w14:paraId="0F17040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Επί του Συνόλου   ΔΕΚΤΟ ΚΑΤΑ ΠΛΕΙΟΨΗΦΙΑ</w:t>
            </w:r>
          </w:p>
        </w:tc>
        <w:tc>
          <w:tcPr>
            <w:tcW w:w="84" w:type="dxa"/>
            <w:tcBorders>
              <w:top w:val="nil"/>
              <w:left w:val="nil"/>
              <w:bottom w:val="nil"/>
              <w:right w:val="nil"/>
            </w:tcBorders>
            <w:shd w:val="clear" w:color="auto" w:fill="auto"/>
            <w:noWrap/>
            <w:vAlign w:val="bottom"/>
            <w:hideMark/>
          </w:tcPr>
          <w:p w14:paraId="0F170410" w14:textId="77777777" w:rsidR="00466B31" w:rsidRPr="004021A7" w:rsidRDefault="00D319C2" w:rsidP="008F676F">
            <w:pPr>
              <w:rPr>
                <w:rFonts w:ascii="Calibri" w:eastAsia="Times New Roman" w:hAnsi="Calibri" w:cs="Calibri"/>
                <w:color w:val="000000"/>
                <w:szCs w:val="24"/>
              </w:rPr>
            </w:pPr>
          </w:p>
        </w:tc>
        <w:tc>
          <w:tcPr>
            <w:tcW w:w="1002" w:type="dxa"/>
            <w:tcBorders>
              <w:top w:val="nil"/>
              <w:left w:val="nil"/>
              <w:bottom w:val="nil"/>
              <w:right w:val="nil"/>
            </w:tcBorders>
          </w:tcPr>
          <w:p w14:paraId="0F170411" w14:textId="77777777" w:rsidR="00466B31" w:rsidRPr="004021A7" w:rsidRDefault="00D319C2" w:rsidP="008F676F">
            <w:pPr>
              <w:rPr>
                <w:rFonts w:ascii="Calibri" w:eastAsia="Times New Roman" w:hAnsi="Calibri" w:cs="Calibri"/>
                <w:color w:val="000000"/>
                <w:szCs w:val="24"/>
              </w:rPr>
            </w:pPr>
          </w:p>
        </w:tc>
      </w:tr>
      <w:tr w:rsidR="0091757C" w14:paraId="0F17041B" w14:textId="77777777">
        <w:trPr>
          <w:trHeight w:val="300"/>
        </w:trPr>
        <w:tc>
          <w:tcPr>
            <w:tcW w:w="1834" w:type="dxa"/>
            <w:tcBorders>
              <w:top w:val="nil"/>
              <w:left w:val="nil"/>
              <w:bottom w:val="nil"/>
              <w:right w:val="nil"/>
            </w:tcBorders>
            <w:shd w:val="clear" w:color="auto" w:fill="auto"/>
            <w:noWrap/>
            <w:vAlign w:val="bottom"/>
            <w:hideMark/>
          </w:tcPr>
          <w:p w14:paraId="0F17041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ΣΥΡΙΖΑ:</w:t>
            </w:r>
          </w:p>
        </w:tc>
        <w:tc>
          <w:tcPr>
            <w:tcW w:w="1672" w:type="dxa"/>
            <w:tcBorders>
              <w:top w:val="nil"/>
              <w:left w:val="nil"/>
              <w:bottom w:val="nil"/>
              <w:right w:val="nil"/>
            </w:tcBorders>
            <w:shd w:val="clear" w:color="auto" w:fill="auto"/>
            <w:noWrap/>
            <w:vAlign w:val="bottom"/>
            <w:hideMark/>
          </w:tcPr>
          <w:p w14:paraId="0F170414"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41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416"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417"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41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1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41A" w14:textId="77777777" w:rsidR="00466B31" w:rsidRPr="004021A7" w:rsidRDefault="00D319C2" w:rsidP="008F676F">
            <w:pPr>
              <w:rPr>
                <w:rFonts w:ascii="Times New Roman" w:eastAsia="Times New Roman" w:hAnsi="Times New Roman" w:cs="Times New Roman"/>
                <w:sz w:val="20"/>
              </w:rPr>
            </w:pPr>
          </w:p>
        </w:tc>
      </w:tr>
      <w:tr w:rsidR="0091757C" w14:paraId="0F170424" w14:textId="77777777">
        <w:trPr>
          <w:trHeight w:val="300"/>
        </w:trPr>
        <w:tc>
          <w:tcPr>
            <w:tcW w:w="1834" w:type="dxa"/>
            <w:tcBorders>
              <w:top w:val="nil"/>
              <w:left w:val="nil"/>
              <w:bottom w:val="nil"/>
              <w:right w:val="nil"/>
            </w:tcBorders>
            <w:shd w:val="clear" w:color="auto" w:fill="auto"/>
            <w:noWrap/>
            <w:vAlign w:val="bottom"/>
            <w:hideMark/>
          </w:tcPr>
          <w:p w14:paraId="0F17041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Ν.Δ:</w:t>
            </w:r>
          </w:p>
        </w:tc>
        <w:tc>
          <w:tcPr>
            <w:tcW w:w="1672" w:type="dxa"/>
            <w:tcBorders>
              <w:top w:val="nil"/>
              <w:left w:val="nil"/>
              <w:bottom w:val="nil"/>
              <w:right w:val="nil"/>
            </w:tcBorders>
            <w:shd w:val="clear" w:color="auto" w:fill="auto"/>
            <w:noWrap/>
            <w:vAlign w:val="bottom"/>
            <w:hideMark/>
          </w:tcPr>
          <w:p w14:paraId="0F17041D"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41E"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41F"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420"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421"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22"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423" w14:textId="77777777" w:rsidR="00466B31" w:rsidRPr="004021A7" w:rsidRDefault="00D319C2" w:rsidP="008F676F">
            <w:pPr>
              <w:rPr>
                <w:rFonts w:ascii="Times New Roman" w:eastAsia="Times New Roman" w:hAnsi="Times New Roman" w:cs="Times New Roman"/>
                <w:sz w:val="20"/>
              </w:rPr>
            </w:pPr>
          </w:p>
        </w:tc>
      </w:tr>
      <w:tr w:rsidR="0091757C" w14:paraId="0F17042D" w14:textId="77777777">
        <w:trPr>
          <w:trHeight w:val="300"/>
        </w:trPr>
        <w:tc>
          <w:tcPr>
            <w:tcW w:w="1834" w:type="dxa"/>
            <w:tcBorders>
              <w:top w:val="nil"/>
              <w:left w:val="nil"/>
              <w:bottom w:val="nil"/>
              <w:right w:val="nil"/>
            </w:tcBorders>
            <w:shd w:val="clear" w:color="auto" w:fill="auto"/>
            <w:noWrap/>
            <w:vAlign w:val="bottom"/>
            <w:hideMark/>
          </w:tcPr>
          <w:p w14:paraId="0F170425"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ΔΗ.ΣΥ:</w:t>
            </w:r>
          </w:p>
        </w:tc>
        <w:tc>
          <w:tcPr>
            <w:tcW w:w="1672" w:type="dxa"/>
            <w:tcBorders>
              <w:top w:val="nil"/>
              <w:left w:val="nil"/>
              <w:bottom w:val="nil"/>
              <w:right w:val="nil"/>
            </w:tcBorders>
            <w:shd w:val="clear" w:color="auto" w:fill="auto"/>
            <w:noWrap/>
            <w:vAlign w:val="bottom"/>
            <w:hideMark/>
          </w:tcPr>
          <w:p w14:paraId="0F170426"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427"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428"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429"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42A"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2B"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42C" w14:textId="77777777" w:rsidR="00466B31" w:rsidRPr="004021A7" w:rsidRDefault="00D319C2" w:rsidP="008F676F">
            <w:pPr>
              <w:rPr>
                <w:rFonts w:ascii="Times New Roman" w:eastAsia="Times New Roman" w:hAnsi="Times New Roman" w:cs="Times New Roman"/>
                <w:sz w:val="20"/>
              </w:rPr>
            </w:pPr>
          </w:p>
        </w:tc>
      </w:tr>
      <w:tr w:rsidR="0091757C" w14:paraId="0F170436" w14:textId="77777777">
        <w:trPr>
          <w:trHeight w:val="300"/>
        </w:trPr>
        <w:tc>
          <w:tcPr>
            <w:tcW w:w="1834" w:type="dxa"/>
            <w:tcBorders>
              <w:top w:val="nil"/>
              <w:left w:val="nil"/>
              <w:bottom w:val="nil"/>
              <w:right w:val="nil"/>
            </w:tcBorders>
            <w:shd w:val="clear" w:color="auto" w:fill="auto"/>
            <w:noWrap/>
            <w:vAlign w:val="bottom"/>
            <w:hideMark/>
          </w:tcPr>
          <w:p w14:paraId="0F17042E"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Χ.Α:</w:t>
            </w:r>
          </w:p>
        </w:tc>
        <w:tc>
          <w:tcPr>
            <w:tcW w:w="1672" w:type="dxa"/>
            <w:tcBorders>
              <w:top w:val="nil"/>
              <w:left w:val="nil"/>
              <w:bottom w:val="nil"/>
              <w:right w:val="nil"/>
            </w:tcBorders>
            <w:shd w:val="clear" w:color="auto" w:fill="auto"/>
            <w:noWrap/>
            <w:vAlign w:val="bottom"/>
            <w:hideMark/>
          </w:tcPr>
          <w:p w14:paraId="0F17042F"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430"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431"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ΠΡΝ</w:t>
            </w:r>
          </w:p>
        </w:tc>
        <w:tc>
          <w:tcPr>
            <w:tcW w:w="84" w:type="dxa"/>
            <w:tcBorders>
              <w:top w:val="nil"/>
              <w:left w:val="nil"/>
              <w:bottom w:val="nil"/>
              <w:right w:val="nil"/>
            </w:tcBorders>
            <w:shd w:val="clear" w:color="auto" w:fill="auto"/>
            <w:noWrap/>
            <w:vAlign w:val="bottom"/>
            <w:hideMark/>
          </w:tcPr>
          <w:p w14:paraId="0F170432"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433"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34"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435" w14:textId="77777777" w:rsidR="00466B31" w:rsidRPr="004021A7" w:rsidRDefault="00D319C2" w:rsidP="008F676F">
            <w:pPr>
              <w:rPr>
                <w:rFonts w:ascii="Times New Roman" w:eastAsia="Times New Roman" w:hAnsi="Times New Roman" w:cs="Times New Roman"/>
                <w:sz w:val="20"/>
              </w:rPr>
            </w:pPr>
          </w:p>
        </w:tc>
      </w:tr>
      <w:tr w:rsidR="0091757C" w14:paraId="0F17043F" w14:textId="77777777">
        <w:trPr>
          <w:trHeight w:val="300"/>
        </w:trPr>
        <w:tc>
          <w:tcPr>
            <w:tcW w:w="1834" w:type="dxa"/>
            <w:tcBorders>
              <w:top w:val="nil"/>
              <w:left w:val="nil"/>
              <w:bottom w:val="nil"/>
              <w:right w:val="nil"/>
            </w:tcBorders>
            <w:shd w:val="clear" w:color="auto" w:fill="auto"/>
            <w:noWrap/>
            <w:vAlign w:val="bottom"/>
            <w:hideMark/>
          </w:tcPr>
          <w:p w14:paraId="0F170437"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Κ.Κ.Ε:</w:t>
            </w:r>
          </w:p>
        </w:tc>
        <w:tc>
          <w:tcPr>
            <w:tcW w:w="1672" w:type="dxa"/>
            <w:tcBorders>
              <w:top w:val="nil"/>
              <w:left w:val="nil"/>
              <w:bottom w:val="nil"/>
              <w:right w:val="nil"/>
            </w:tcBorders>
            <w:shd w:val="clear" w:color="auto" w:fill="auto"/>
            <w:noWrap/>
            <w:vAlign w:val="bottom"/>
            <w:hideMark/>
          </w:tcPr>
          <w:p w14:paraId="0F170438"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439"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43A"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OXI</w:t>
            </w:r>
          </w:p>
        </w:tc>
        <w:tc>
          <w:tcPr>
            <w:tcW w:w="84" w:type="dxa"/>
            <w:tcBorders>
              <w:top w:val="nil"/>
              <w:left w:val="nil"/>
              <w:bottom w:val="nil"/>
              <w:right w:val="nil"/>
            </w:tcBorders>
            <w:shd w:val="clear" w:color="auto" w:fill="auto"/>
            <w:noWrap/>
            <w:vAlign w:val="bottom"/>
            <w:hideMark/>
          </w:tcPr>
          <w:p w14:paraId="0F17043B"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43C"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3D"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43E" w14:textId="77777777" w:rsidR="00466B31" w:rsidRPr="004021A7" w:rsidRDefault="00D319C2" w:rsidP="008F676F">
            <w:pPr>
              <w:rPr>
                <w:rFonts w:ascii="Times New Roman" w:eastAsia="Times New Roman" w:hAnsi="Times New Roman" w:cs="Times New Roman"/>
                <w:sz w:val="20"/>
              </w:rPr>
            </w:pPr>
          </w:p>
        </w:tc>
      </w:tr>
      <w:tr w:rsidR="0091757C" w14:paraId="0F170448" w14:textId="77777777">
        <w:trPr>
          <w:trHeight w:val="300"/>
        </w:trPr>
        <w:tc>
          <w:tcPr>
            <w:tcW w:w="1834" w:type="dxa"/>
            <w:tcBorders>
              <w:top w:val="nil"/>
              <w:left w:val="nil"/>
              <w:bottom w:val="nil"/>
              <w:right w:val="nil"/>
            </w:tcBorders>
            <w:shd w:val="clear" w:color="auto" w:fill="auto"/>
            <w:noWrap/>
            <w:vAlign w:val="bottom"/>
            <w:hideMark/>
          </w:tcPr>
          <w:p w14:paraId="0F170440"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ΑΝ.ΕΛ:</w:t>
            </w:r>
          </w:p>
        </w:tc>
        <w:tc>
          <w:tcPr>
            <w:tcW w:w="1672" w:type="dxa"/>
            <w:tcBorders>
              <w:top w:val="nil"/>
              <w:left w:val="nil"/>
              <w:bottom w:val="nil"/>
              <w:right w:val="nil"/>
            </w:tcBorders>
            <w:shd w:val="clear" w:color="auto" w:fill="auto"/>
            <w:noWrap/>
            <w:vAlign w:val="bottom"/>
            <w:hideMark/>
          </w:tcPr>
          <w:p w14:paraId="0F170441"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442"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443"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444"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445"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46"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447" w14:textId="77777777" w:rsidR="00466B31" w:rsidRPr="004021A7" w:rsidRDefault="00D319C2" w:rsidP="008F676F">
            <w:pPr>
              <w:rPr>
                <w:rFonts w:ascii="Times New Roman" w:eastAsia="Times New Roman" w:hAnsi="Times New Roman" w:cs="Times New Roman"/>
                <w:sz w:val="20"/>
              </w:rPr>
            </w:pPr>
          </w:p>
        </w:tc>
      </w:tr>
      <w:tr w:rsidR="0091757C" w14:paraId="0F170451" w14:textId="77777777">
        <w:trPr>
          <w:trHeight w:val="300"/>
        </w:trPr>
        <w:tc>
          <w:tcPr>
            <w:tcW w:w="1834" w:type="dxa"/>
            <w:tcBorders>
              <w:top w:val="nil"/>
              <w:left w:val="nil"/>
              <w:bottom w:val="nil"/>
              <w:right w:val="nil"/>
            </w:tcBorders>
            <w:shd w:val="clear" w:color="auto" w:fill="auto"/>
            <w:noWrap/>
            <w:vAlign w:val="bottom"/>
            <w:hideMark/>
          </w:tcPr>
          <w:p w14:paraId="0F170449"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ΠΟΤΑΜΙ:</w:t>
            </w:r>
          </w:p>
        </w:tc>
        <w:tc>
          <w:tcPr>
            <w:tcW w:w="1672" w:type="dxa"/>
            <w:tcBorders>
              <w:top w:val="nil"/>
              <w:left w:val="nil"/>
              <w:bottom w:val="nil"/>
              <w:right w:val="nil"/>
            </w:tcBorders>
            <w:shd w:val="clear" w:color="auto" w:fill="auto"/>
            <w:noWrap/>
            <w:vAlign w:val="bottom"/>
            <w:hideMark/>
          </w:tcPr>
          <w:p w14:paraId="0F17044A" w14:textId="77777777" w:rsidR="00466B31" w:rsidRPr="004021A7" w:rsidRDefault="00D319C2" w:rsidP="008F676F">
            <w:pPr>
              <w:rPr>
                <w:rFonts w:ascii="Calibri" w:eastAsia="Times New Roman" w:hAnsi="Calibri" w:cs="Calibri"/>
                <w:color w:val="000000"/>
                <w:szCs w:val="24"/>
              </w:rPr>
            </w:pPr>
          </w:p>
        </w:tc>
        <w:tc>
          <w:tcPr>
            <w:tcW w:w="2548" w:type="dxa"/>
            <w:tcBorders>
              <w:top w:val="nil"/>
              <w:left w:val="nil"/>
              <w:bottom w:val="nil"/>
              <w:right w:val="nil"/>
            </w:tcBorders>
            <w:shd w:val="clear" w:color="auto" w:fill="auto"/>
            <w:noWrap/>
            <w:vAlign w:val="bottom"/>
            <w:hideMark/>
          </w:tcPr>
          <w:p w14:paraId="0F17044B"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44C"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44D"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44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4F"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450" w14:textId="77777777" w:rsidR="00466B31" w:rsidRPr="004021A7" w:rsidRDefault="00D319C2" w:rsidP="008F676F">
            <w:pPr>
              <w:rPr>
                <w:rFonts w:ascii="Times New Roman" w:eastAsia="Times New Roman" w:hAnsi="Times New Roman" w:cs="Times New Roman"/>
                <w:sz w:val="20"/>
              </w:rPr>
            </w:pPr>
          </w:p>
        </w:tc>
      </w:tr>
      <w:tr w:rsidR="0091757C" w14:paraId="0F170459" w14:textId="77777777">
        <w:trPr>
          <w:trHeight w:val="300"/>
        </w:trPr>
        <w:tc>
          <w:tcPr>
            <w:tcW w:w="3506" w:type="dxa"/>
            <w:gridSpan w:val="2"/>
            <w:tcBorders>
              <w:top w:val="nil"/>
              <w:left w:val="nil"/>
              <w:bottom w:val="nil"/>
              <w:right w:val="nil"/>
            </w:tcBorders>
            <w:shd w:val="clear" w:color="auto" w:fill="auto"/>
            <w:noWrap/>
            <w:vAlign w:val="bottom"/>
            <w:hideMark/>
          </w:tcPr>
          <w:p w14:paraId="0F170452"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ΕΝ. ΚΕΝΤΡΩΩΝ:</w:t>
            </w:r>
          </w:p>
        </w:tc>
        <w:tc>
          <w:tcPr>
            <w:tcW w:w="2548" w:type="dxa"/>
            <w:tcBorders>
              <w:top w:val="nil"/>
              <w:left w:val="nil"/>
              <w:bottom w:val="nil"/>
              <w:right w:val="nil"/>
            </w:tcBorders>
            <w:shd w:val="clear" w:color="auto" w:fill="auto"/>
            <w:noWrap/>
            <w:vAlign w:val="bottom"/>
            <w:hideMark/>
          </w:tcPr>
          <w:p w14:paraId="0F170453" w14:textId="77777777" w:rsidR="00466B31" w:rsidRPr="004021A7" w:rsidRDefault="00D319C2" w:rsidP="008F676F">
            <w:pPr>
              <w:rPr>
                <w:rFonts w:ascii="Calibri" w:eastAsia="Times New Roman" w:hAnsi="Calibri" w:cs="Calibri"/>
                <w:color w:val="000000"/>
                <w:szCs w:val="24"/>
              </w:rPr>
            </w:pPr>
          </w:p>
        </w:tc>
        <w:tc>
          <w:tcPr>
            <w:tcW w:w="988" w:type="dxa"/>
            <w:tcBorders>
              <w:top w:val="nil"/>
              <w:left w:val="nil"/>
              <w:bottom w:val="nil"/>
              <w:right w:val="nil"/>
            </w:tcBorders>
            <w:shd w:val="clear" w:color="auto" w:fill="auto"/>
            <w:noWrap/>
            <w:vAlign w:val="bottom"/>
            <w:hideMark/>
          </w:tcPr>
          <w:p w14:paraId="0F170454" w14:textId="77777777" w:rsidR="00466B31" w:rsidRPr="004021A7" w:rsidRDefault="00D319C2" w:rsidP="008F676F">
            <w:pPr>
              <w:rPr>
                <w:rFonts w:ascii="Calibri" w:eastAsia="Times New Roman" w:hAnsi="Calibri" w:cs="Calibri"/>
                <w:color w:val="000000"/>
                <w:szCs w:val="24"/>
              </w:rPr>
            </w:pPr>
            <w:r w:rsidRPr="004021A7">
              <w:rPr>
                <w:rFonts w:ascii="Calibri" w:eastAsia="Times New Roman" w:hAnsi="Calibri" w:cs="Calibri"/>
                <w:color w:val="000000"/>
                <w:szCs w:val="24"/>
              </w:rPr>
              <w:t>ΝΑΙ</w:t>
            </w:r>
          </w:p>
        </w:tc>
        <w:tc>
          <w:tcPr>
            <w:tcW w:w="84" w:type="dxa"/>
            <w:tcBorders>
              <w:top w:val="nil"/>
              <w:left w:val="nil"/>
              <w:bottom w:val="nil"/>
              <w:right w:val="nil"/>
            </w:tcBorders>
            <w:shd w:val="clear" w:color="auto" w:fill="auto"/>
            <w:noWrap/>
            <w:vAlign w:val="bottom"/>
            <w:hideMark/>
          </w:tcPr>
          <w:p w14:paraId="0F170455" w14:textId="77777777" w:rsidR="00466B31" w:rsidRPr="004021A7" w:rsidRDefault="00D319C2" w:rsidP="008F676F">
            <w:pPr>
              <w:rPr>
                <w:rFonts w:ascii="Calibri" w:eastAsia="Times New Roman" w:hAnsi="Calibri" w:cs="Calibri"/>
                <w:color w:val="000000"/>
                <w:szCs w:val="24"/>
              </w:rPr>
            </w:pPr>
          </w:p>
        </w:tc>
        <w:tc>
          <w:tcPr>
            <w:tcW w:w="84" w:type="dxa"/>
            <w:tcBorders>
              <w:top w:val="nil"/>
              <w:left w:val="nil"/>
              <w:bottom w:val="nil"/>
              <w:right w:val="nil"/>
            </w:tcBorders>
            <w:shd w:val="clear" w:color="auto" w:fill="auto"/>
            <w:noWrap/>
            <w:vAlign w:val="bottom"/>
            <w:hideMark/>
          </w:tcPr>
          <w:p w14:paraId="0F17045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57"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458" w14:textId="77777777" w:rsidR="00466B31" w:rsidRPr="004021A7" w:rsidRDefault="00D319C2" w:rsidP="008F676F">
            <w:pPr>
              <w:rPr>
                <w:rFonts w:ascii="Times New Roman" w:eastAsia="Times New Roman" w:hAnsi="Times New Roman" w:cs="Times New Roman"/>
                <w:sz w:val="20"/>
              </w:rPr>
            </w:pPr>
          </w:p>
        </w:tc>
      </w:tr>
      <w:tr w:rsidR="0091757C" w14:paraId="0F170462" w14:textId="77777777">
        <w:trPr>
          <w:trHeight w:val="300"/>
        </w:trPr>
        <w:tc>
          <w:tcPr>
            <w:tcW w:w="1834" w:type="dxa"/>
            <w:tcBorders>
              <w:top w:val="nil"/>
              <w:left w:val="nil"/>
              <w:bottom w:val="nil"/>
              <w:right w:val="nil"/>
            </w:tcBorders>
            <w:shd w:val="clear" w:color="auto" w:fill="auto"/>
            <w:noWrap/>
            <w:vAlign w:val="bottom"/>
            <w:hideMark/>
          </w:tcPr>
          <w:p w14:paraId="0F17045A"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hideMark/>
          </w:tcPr>
          <w:p w14:paraId="0F17045B"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hideMark/>
          </w:tcPr>
          <w:p w14:paraId="0F17045C"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hideMark/>
          </w:tcPr>
          <w:p w14:paraId="0F17045D"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5E"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5F"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hideMark/>
          </w:tcPr>
          <w:p w14:paraId="0F170460"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461" w14:textId="77777777" w:rsidR="00466B31" w:rsidRPr="004021A7" w:rsidRDefault="00D319C2" w:rsidP="008F676F">
            <w:pPr>
              <w:rPr>
                <w:rFonts w:ascii="Times New Roman" w:eastAsia="Times New Roman" w:hAnsi="Times New Roman" w:cs="Times New Roman"/>
                <w:sz w:val="20"/>
              </w:rPr>
            </w:pPr>
          </w:p>
        </w:tc>
      </w:tr>
      <w:tr w:rsidR="0091757C" w14:paraId="0F17046B" w14:textId="77777777">
        <w:trPr>
          <w:trHeight w:val="300"/>
        </w:trPr>
        <w:tc>
          <w:tcPr>
            <w:tcW w:w="1834" w:type="dxa"/>
            <w:tcBorders>
              <w:top w:val="nil"/>
              <w:left w:val="nil"/>
              <w:bottom w:val="nil"/>
              <w:right w:val="nil"/>
            </w:tcBorders>
            <w:shd w:val="clear" w:color="auto" w:fill="auto"/>
            <w:noWrap/>
            <w:vAlign w:val="bottom"/>
          </w:tcPr>
          <w:p w14:paraId="0F170463" w14:textId="77777777" w:rsidR="00466B31" w:rsidRPr="004021A7" w:rsidRDefault="00D319C2" w:rsidP="008F676F">
            <w:pPr>
              <w:rPr>
                <w:rFonts w:ascii="Times New Roman" w:eastAsia="Times New Roman" w:hAnsi="Times New Roman" w:cs="Times New Roman"/>
                <w:sz w:val="20"/>
              </w:rPr>
            </w:pPr>
          </w:p>
        </w:tc>
        <w:tc>
          <w:tcPr>
            <w:tcW w:w="1672" w:type="dxa"/>
            <w:tcBorders>
              <w:top w:val="nil"/>
              <w:left w:val="nil"/>
              <w:bottom w:val="nil"/>
              <w:right w:val="nil"/>
            </w:tcBorders>
            <w:shd w:val="clear" w:color="auto" w:fill="auto"/>
            <w:noWrap/>
            <w:vAlign w:val="bottom"/>
          </w:tcPr>
          <w:p w14:paraId="0F170464" w14:textId="77777777" w:rsidR="00466B31" w:rsidRPr="004021A7" w:rsidRDefault="00D319C2" w:rsidP="008F676F">
            <w:pPr>
              <w:rPr>
                <w:rFonts w:ascii="Times New Roman" w:eastAsia="Times New Roman" w:hAnsi="Times New Roman" w:cs="Times New Roman"/>
                <w:sz w:val="20"/>
              </w:rPr>
            </w:pPr>
          </w:p>
        </w:tc>
        <w:tc>
          <w:tcPr>
            <w:tcW w:w="2548" w:type="dxa"/>
            <w:tcBorders>
              <w:top w:val="nil"/>
              <w:left w:val="nil"/>
              <w:bottom w:val="nil"/>
              <w:right w:val="nil"/>
            </w:tcBorders>
            <w:shd w:val="clear" w:color="auto" w:fill="auto"/>
            <w:noWrap/>
            <w:vAlign w:val="bottom"/>
          </w:tcPr>
          <w:p w14:paraId="0F170465" w14:textId="77777777" w:rsidR="00466B31" w:rsidRPr="004021A7" w:rsidRDefault="00D319C2" w:rsidP="008F676F">
            <w:pPr>
              <w:rPr>
                <w:rFonts w:ascii="Times New Roman" w:eastAsia="Times New Roman" w:hAnsi="Times New Roman" w:cs="Times New Roman"/>
                <w:sz w:val="20"/>
              </w:rPr>
            </w:pPr>
          </w:p>
        </w:tc>
        <w:tc>
          <w:tcPr>
            <w:tcW w:w="988" w:type="dxa"/>
            <w:tcBorders>
              <w:top w:val="nil"/>
              <w:left w:val="nil"/>
              <w:bottom w:val="nil"/>
              <w:right w:val="nil"/>
            </w:tcBorders>
            <w:shd w:val="clear" w:color="auto" w:fill="auto"/>
            <w:noWrap/>
            <w:vAlign w:val="bottom"/>
          </w:tcPr>
          <w:p w14:paraId="0F170466"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tcPr>
          <w:p w14:paraId="0F170467"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tcPr>
          <w:p w14:paraId="0F170468" w14:textId="77777777" w:rsidR="00466B31" w:rsidRPr="004021A7" w:rsidRDefault="00D319C2" w:rsidP="008F676F">
            <w:pPr>
              <w:rPr>
                <w:rFonts w:ascii="Times New Roman" w:eastAsia="Times New Roman" w:hAnsi="Times New Roman" w:cs="Times New Roman"/>
                <w:sz w:val="20"/>
              </w:rPr>
            </w:pPr>
          </w:p>
        </w:tc>
        <w:tc>
          <w:tcPr>
            <w:tcW w:w="84" w:type="dxa"/>
            <w:tcBorders>
              <w:top w:val="nil"/>
              <w:left w:val="nil"/>
              <w:bottom w:val="nil"/>
              <w:right w:val="nil"/>
            </w:tcBorders>
            <w:shd w:val="clear" w:color="auto" w:fill="auto"/>
            <w:noWrap/>
            <w:vAlign w:val="bottom"/>
          </w:tcPr>
          <w:p w14:paraId="0F170469" w14:textId="77777777" w:rsidR="00466B31" w:rsidRPr="004021A7" w:rsidRDefault="00D319C2" w:rsidP="008F676F">
            <w:pPr>
              <w:rPr>
                <w:rFonts w:ascii="Times New Roman" w:eastAsia="Times New Roman" w:hAnsi="Times New Roman" w:cs="Times New Roman"/>
                <w:sz w:val="20"/>
              </w:rPr>
            </w:pPr>
          </w:p>
        </w:tc>
        <w:tc>
          <w:tcPr>
            <w:tcW w:w="1002" w:type="dxa"/>
            <w:tcBorders>
              <w:top w:val="nil"/>
              <w:left w:val="nil"/>
              <w:bottom w:val="nil"/>
              <w:right w:val="nil"/>
            </w:tcBorders>
          </w:tcPr>
          <w:p w14:paraId="0F17046A" w14:textId="77777777" w:rsidR="00466B31" w:rsidRPr="004021A7" w:rsidRDefault="00D319C2" w:rsidP="008F676F">
            <w:pPr>
              <w:rPr>
                <w:rFonts w:ascii="Times New Roman" w:eastAsia="Times New Roman" w:hAnsi="Times New Roman" w:cs="Times New Roman"/>
                <w:sz w:val="20"/>
              </w:rPr>
            </w:pPr>
          </w:p>
        </w:tc>
      </w:tr>
    </w:tbl>
    <w:p w14:paraId="0F17046C" w14:textId="77777777" w:rsidR="0091757C" w:rsidRDefault="00D319C2">
      <w:pPr>
        <w:ind w:firstLine="709"/>
        <w:jc w:val="center"/>
        <w:rPr>
          <w:rFonts w:eastAsia="Times New Roman" w:cs="Times New Roman"/>
          <w:color w:val="FF0000"/>
          <w:szCs w:val="24"/>
        </w:rPr>
      </w:pPr>
      <w:r w:rsidRPr="00F917B8">
        <w:rPr>
          <w:rFonts w:eastAsia="Times New Roman" w:cs="Times New Roman"/>
          <w:color w:val="FF0000"/>
          <w:szCs w:val="24"/>
        </w:rPr>
        <w:t>(ΑΛΛΑΓΗ ΣΕΛΙΔΑΣ)</w:t>
      </w:r>
    </w:p>
    <w:p w14:paraId="0F17046D" w14:textId="77777777" w:rsidR="0091757C" w:rsidRDefault="00D319C2">
      <w:pPr>
        <w:spacing w:line="600" w:lineRule="auto"/>
        <w:ind w:firstLine="709"/>
        <w:contextualSpacing/>
        <w:jc w:val="both"/>
        <w:rPr>
          <w:rFonts w:eastAsia="Times New Roman" w:cs="Times New Roman"/>
          <w:szCs w:val="24"/>
        </w:rPr>
      </w:pPr>
      <w:r w:rsidRPr="00EF3F89">
        <w:rPr>
          <w:rFonts w:eastAsia="SimSun"/>
          <w:b/>
          <w:szCs w:val="24"/>
          <w:lang w:eastAsia="zh-CN"/>
        </w:rPr>
        <w:t>ΠΡΟΕΔΡΕΥΩΝ (</w:t>
      </w:r>
      <w:r>
        <w:rPr>
          <w:rFonts w:eastAsia="SimSun"/>
          <w:b/>
          <w:szCs w:val="24"/>
          <w:lang w:eastAsia="zh-CN"/>
        </w:rPr>
        <w:t xml:space="preserve">Δημήτριος </w:t>
      </w:r>
      <w:proofErr w:type="spellStart"/>
      <w:r>
        <w:rPr>
          <w:rFonts w:eastAsia="SimSun"/>
          <w:b/>
          <w:szCs w:val="24"/>
          <w:lang w:eastAsia="zh-CN"/>
        </w:rPr>
        <w:t>Κρεμαστινός</w:t>
      </w:r>
      <w:proofErr w:type="spellEnd"/>
      <w:r w:rsidRPr="00EF3F89">
        <w:rPr>
          <w:rFonts w:eastAsia="SimSun"/>
          <w:b/>
          <w:szCs w:val="24"/>
          <w:lang w:eastAsia="zh-CN"/>
        </w:rPr>
        <w:t xml:space="preserve">): </w:t>
      </w:r>
      <w:r w:rsidRPr="0001772E">
        <w:rPr>
          <w:rFonts w:eastAsia="Times New Roman" w:cs="Times New Roman"/>
          <w:szCs w:val="24"/>
        </w:rPr>
        <w:t xml:space="preserve">Συνεπώς το σχέδιο νόμου του </w:t>
      </w:r>
      <w:r>
        <w:rPr>
          <w:rFonts w:eastAsia="Times New Roman" w:cs="Times New Roman"/>
          <w:szCs w:val="24"/>
        </w:rPr>
        <w:t xml:space="preserve">Υπουργείου Εργασίας, Κοινωνικής Ασφάλισης και </w:t>
      </w:r>
      <w:r>
        <w:rPr>
          <w:rFonts w:eastAsia="Times New Roman" w:cs="Times New Roman"/>
          <w:szCs w:val="24"/>
        </w:rPr>
        <w:t>Κοινωνικής Αλληλεγγύης</w:t>
      </w:r>
      <w:r>
        <w:rPr>
          <w:rFonts w:eastAsia="Times New Roman" w:cs="Times New Roman"/>
          <w:szCs w:val="24"/>
        </w:rPr>
        <w:t>:</w:t>
      </w:r>
      <w:r>
        <w:rPr>
          <w:rFonts w:eastAsia="Times New Roman" w:cs="Times New Roman"/>
          <w:szCs w:val="24"/>
        </w:rPr>
        <w:t xml:space="preserve"> «Μείωση ασφαλιστικών εισφορών και άλλες διατάξεις»</w:t>
      </w:r>
      <w:r w:rsidRPr="0001772E">
        <w:rPr>
          <w:rFonts w:eastAsia="Times New Roman" w:cs="Times New Roman"/>
          <w:szCs w:val="24"/>
        </w:rPr>
        <w:t xml:space="preserve"> </w:t>
      </w:r>
      <w:r>
        <w:rPr>
          <w:rFonts w:eastAsia="Times New Roman" w:cs="Times New Roman"/>
          <w:szCs w:val="24"/>
        </w:rPr>
        <w:t>έγινε δεκτό κατά πλειοψηφία</w:t>
      </w:r>
      <w:r>
        <w:rPr>
          <w:rFonts w:eastAsia="Times New Roman" w:cs="Times New Roman"/>
          <w:szCs w:val="24"/>
        </w:rPr>
        <w:t>,</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w:t>
      </w:r>
      <w:r>
        <w:rPr>
          <w:rFonts w:eastAsia="Times New Roman" w:cs="Times New Roman"/>
          <w:szCs w:val="24"/>
        </w:rPr>
        <w:t xml:space="preserve"> </w:t>
      </w:r>
      <w:r w:rsidRPr="0001772E">
        <w:rPr>
          <w:rFonts w:eastAsia="Times New Roman" w:cs="Times New Roman"/>
          <w:szCs w:val="24"/>
        </w:rPr>
        <w:t>και του συνόλου και έχει ως εξής:</w:t>
      </w:r>
    </w:p>
    <w:p w14:paraId="0F17046E" w14:textId="77777777" w:rsidR="0091757C" w:rsidRDefault="00D319C2">
      <w:pPr>
        <w:autoSpaceDE w:val="0"/>
        <w:autoSpaceDN w:val="0"/>
        <w:adjustRightInd w:val="0"/>
        <w:spacing w:line="600" w:lineRule="auto"/>
        <w:ind w:firstLine="720"/>
        <w:jc w:val="center"/>
        <w:rPr>
          <w:rFonts w:eastAsia="SimSun"/>
          <w:b/>
          <w:color w:val="FF0000"/>
          <w:szCs w:val="24"/>
          <w:lang w:eastAsia="zh-CN"/>
        </w:rPr>
      </w:pPr>
      <w:r w:rsidRPr="00055629">
        <w:rPr>
          <w:rFonts w:eastAsia="Times New Roman" w:cs="Times New Roman"/>
          <w:color w:val="FF0000"/>
          <w:szCs w:val="24"/>
        </w:rPr>
        <w:t>(Να καταχωριστεί το κείμενο του νομοσχεδίου</w:t>
      </w:r>
      <w:r w:rsidRPr="00055629">
        <w:rPr>
          <w:rFonts w:eastAsia="Times New Roman" w:cs="Times New Roman"/>
          <w:color w:val="FF0000"/>
          <w:szCs w:val="24"/>
        </w:rPr>
        <w:t xml:space="preserve"> σελ. 591.α.</w:t>
      </w:r>
      <w:r w:rsidRPr="00055629">
        <w:rPr>
          <w:rFonts w:eastAsia="Times New Roman" w:cs="Times New Roman"/>
          <w:color w:val="FF0000"/>
          <w:szCs w:val="24"/>
        </w:rPr>
        <w:t>)</w:t>
      </w:r>
    </w:p>
    <w:p w14:paraId="0F17046F" w14:textId="77777777" w:rsidR="0091757C" w:rsidRDefault="00D319C2">
      <w:pPr>
        <w:spacing w:line="600" w:lineRule="auto"/>
        <w:ind w:firstLine="720"/>
        <w:contextualSpacing/>
        <w:jc w:val="both"/>
        <w:rPr>
          <w:rFonts w:eastAsia="Times New Roman"/>
          <w:szCs w:val="24"/>
        </w:rPr>
      </w:pPr>
      <w:r w:rsidRPr="00910C65">
        <w:rPr>
          <w:rFonts w:eastAsia="Times New Roman"/>
          <w:b/>
          <w:szCs w:val="24"/>
        </w:rPr>
        <w:t>ΠΡΟΕΔΡΕΥΩΝ (Δημήτ</w:t>
      </w:r>
      <w:r w:rsidRPr="00910C65">
        <w:rPr>
          <w:rFonts w:eastAsia="Times New Roman"/>
          <w:b/>
          <w:szCs w:val="24"/>
        </w:rPr>
        <w:t xml:space="preserve">ριος </w:t>
      </w:r>
      <w:proofErr w:type="spellStart"/>
      <w:r w:rsidRPr="00910C65">
        <w:rPr>
          <w:rFonts w:eastAsia="Times New Roman"/>
          <w:b/>
          <w:szCs w:val="24"/>
        </w:rPr>
        <w:t>Κρεμαστινός</w:t>
      </w:r>
      <w:proofErr w:type="spellEnd"/>
      <w:r w:rsidRPr="00910C65">
        <w:rPr>
          <w:rFonts w:eastAsia="Times New Roman"/>
          <w:b/>
          <w:szCs w:val="24"/>
        </w:rPr>
        <w:t>):</w:t>
      </w:r>
      <w:r w:rsidRPr="00910C65">
        <w:rPr>
          <w:rFonts w:eastAsia="Times New Roman"/>
          <w:szCs w:val="24"/>
        </w:rPr>
        <w:t xml:space="preserve"> </w:t>
      </w:r>
      <w:r>
        <w:rPr>
          <w:rFonts w:eastAsia="Times New Roman"/>
          <w:szCs w:val="24"/>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0F170470" w14:textId="77777777" w:rsidR="0091757C" w:rsidRDefault="00D319C2">
      <w:pPr>
        <w:spacing w:line="600" w:lineRule="auto"/>
        <w:ind w:firstLine="720"/>
        <w:contextualSpacing/>
        <w:jc w:val="both"/>
        <w:rPr>
          <w:rFonts w:eastAsia="Times New Roman"/>
          <w:szCs w:val="24"/>
        </w:rPr>
      </w:pPr>
      <w:r>
        <w:rPr>
          <w:rFonts w:eastAsia="Times New Roman"/>
          <w:b/>
          <w:szCs w:val="24"/>
        </w:rPr>
        <w:t>ΟΛ</w:t>
      </w:r>
      <w:r w:rsidRPr="00910C65">
        <w:rPr>
          <w:rFonts w:eastAsia="Times New Roman"/>
          <w:b/>
          <w:szCs w:val="24"/>
        </w:rPr>
        <w:t xml:space="preserve">ΟΙ </w:t>
      </w:r>
      <w:r>
        <w:rPr>
          <w:rFonts w:eastAsia="Times New Roman"/>
          <w:b/>
          <w:szCs w:val="24"/>
        </w:rPr>
        <w:t xml:space="preserve">ΟΙ </w:t>
      </w:r>
      <w:r w:rsidRPr="00910C65">
        <w:rPr>
          <w:rFonts w:eastAsia="Times New Roman"/>
          <w:b/>
          <w:szCs w:val="24"/>
        </w:rPr>
        <w:t>ΒΟΥΛΕΥΤΕΣ:</w:t>
      </w:r>
      <w:r>
        <w:rPr>
          <w:rFonts w:eastAsia="Times New Roman"/>
          <w:szCs w:val="24"/>
        </w:rPr>
        <w:t xml:space="preserve"> Μάλιστα, μάλιστα.</w:t>
      </w:r>
    </w:p>
    <w:p w14:paraId="0F170471" w14:textId="77777777" w:rsidR="0091757C" w:rsidRDefault="00D319C2">
      <w:pPr>
        <w:spacing w:line="600" w:lineRule="auto"/>
        <w:ind w:firstLine="720"/>
        <w:contextualSpacing/>
        <w:jc w:val="both"/>
        <w:rPr>
          <w:rFonts w:eastAsia="Times New Roman"/>
          <w:szCs w:val="24"/>
        </w:rPr>
      </w:pPr>
      <w:r w:rsidRPr="00910C65">
        <w:rPr>
          <w:rFonts w:eastAsia="Times New Roman"/>
          <w:b/>
          <w:szCs w:val="24"/>
        </w:rPr>
        <w:t xml:space="preserve">ΠΡΟΕΔΡΕΥΩΝ (Δημήτριος </w:t>
      </w:r>
      <w:proofErr w:type="spellStart"/>
      <w:r w:rsidRPr="00910C65">
        <w:rPr>
          <w:rFonts w:eastAsia="Times New Roman"/>
          <w:b/>
          <w:szCs w:val="24"/>
        </w:rPr>
        <w:t>Κρεμαστινός</w:t>
      </w:r>
      <w:proofErr w:type="spellEnd"/>
      <w:r w:rsidRPr="00910C65">
        <w:rPr>
          <w:rFonts w:eastAsia="Times New Roman"/>
          <w:b/>
          <w:szCs w:val="24"/>
        </w:rPr>
        <w:t>):</w:t>
      </w:r>
      <w:r>
        <w:rPr>
          <w:rFonts w:eastAsia="Times New Roman"/>
          <w:szCs w:val="24"/>
        </w:rPr>
        <w:t xml:space="preserve"> </w:t>
      </w:r>
      <w:r>
        <w:rPr>
          <w:rFonts w:eastAsia="Times New Roman"/>
          <w:szCs w:val="24"/>
        </w:rPr>
        <w:t>Συνεπώς τ</w:t>
      </w:r>
      <w:r>
        <w:rPr>
          <w:rFonts w:eastAsia="Times New Roman"/>
          <w:szCs w:val="24"/>
        </w:rPr>
        <w:t>ο Σώ</w:t>
      </w:r>
      <w:r>
        <w:rPr>
          <w:rFonts w:eastAsia="Times New Roman"/>
          <w:szCs w:val="24"/>
        </w:rPr>
        <w:t>μα παρέσχε τη ζητηθείσα εξουσιοδότηση.</w:t>
      </w:r>
    </w:p>
    <w:p w14:paraId="0F170472" w14:textId="77777777" w:rsidR="0091757C" w:rsidRDefault="00D319C2">
      <w:pPr>
        <w:spacing w:line="600" w:lineRule="auto"/>
        <w:ind w:firstLine="720"/>
        <w:contextualSpacing/>
        <w:jc w:val="both"/>
        <w:rPr>
          <w:rFonts w:eastAsia="Times New Roman"/>
          <w:szCs w:val="24"/>
        </w:rPr>
      </w:pPr>
      <w:r w:rsidRPr="00910C65">
        <w:rPr>
          <w:rFonts w:eastAsia="Times New Roman"/>
          <w:b/>
          <w:szCs w:val="24"/>
        </w:rPr>
        <w:t>ΧΡΗΣΤΟΣ ΚΑΤΣΩΤΗΣ:</w:t>
      </w:r>
      <w:r w:rsidRPr="00910C65">
        <w:rPr>
          <w:rFonts w:eastAsia="Times New Roman"/>
          <w:szCs w:val="24"/>
        </w:rPr>
        <w:t xml:space="preserve"> </w:t>
      </w:r>
      <w:r>
        <w:rPr>
          <w:rFonts w:eastAsia="Times New Roman"/>
          <w:szCs w:val="24"/>
        </w:rPr>
        <w:t>Κύριε Πρόεδρε, θα ήθελα τον λόγο.</w:t>
      </w:r>
    </w:p>
    <w:p w14:paraId="0F170473" w14:textId="77777777" w:rsidR="0091757C" w:rsidRDefault="00D319C2">
      <w:pPr>
        <w:spacing w:line="600" w:lineRule="auto"/>
        <w:ind w:firstLine="720"/>
        <w:contextualSpacing/>
        <w:jc w:val="both"/>
        <w:rPr>
          <w:rFonts w:eastAsia="Times New Roman"/>
          <w:szCs w:val="24"/>
        </w:rPr>
      </w:pPr>
      <w:r w:rsidRPr="00910C65">
        <w:rPr>
          <w:rFonts w:eastAsia="Times New Roman"/>
          <w:b/>
          <w:szCs w:val="24"/>
        </w:rPr>
        <w:t xml:space="preserve">ΠΡΟΕΔΡΕΥΩΝ (Δημήτριος </w:t>
      </w:r>
      <w:proofErr w:type="spellStart"/>
      <w:r w:rsidRPr="00910C65">
        <w:rPr>
          <w:rFonts w:eastAsia="Times New Roman"/>
          <w:b/>
          <w:szCs w:val="24"/>
        </w:rPr>
        <w:t>Κρεμαστινός</w:t>
      </w:r>
      <w:proofErr w:type="spellEnd"/>
      <w:r w:rsidRPr="00910C65">
        <w:rPr>
          <w:rFonts w:eastAsia="Times New Roman"/>
          <w:b/>
          <w:szCs w:val="24"/>
        </w:rPr>
        <w:t>):</w:t>
      </w:r>
      <w:r>
        <w:rPr>
          <w:rFonts w:eastAsia="Times New Roman"/>
          <w:szCs w:val="24"/>
        </w:rPr>
        <w:t xml:space="preserve"> Ορίστε, κύριε </w:t>
      </w:r>
      <w:proofErr w:type="spellStart"/>
      <w:r>
        <w:rPr>
          <w:rFonts w:eastAsia="Times New Roman"/>
          <w:szCs w:val="24"/>
        </w:rPr>
        <w:t>Κατσώτη</w:t>
      </w:r>
      <w:proofErr w:type="spellEnd"/>
      <w:r>
        <w:rPr>
          <w:rFonts w:eastAsia="Times New Roman"/>
          <w:szCs w:val="24"/>
        </w:rPr>
        <w:t>.</w:t>
      </w:r>
    </w:p>
    <w:p w14:paraId="0F170474" w14:textId="77777777" w:rsidR="0091757C" w:rsidRDefault="00D319C2">
      <w:pPr>
        <w:spacing w:line="600" w:lineRule="auto"/>
        <w:ind w:firstLine="720"/>
        <w:contextualSpacing/>
        <w:jc w:val="both"/>
        <w:rPr>
          <w:rFonts w:eastAsia="Times New Roman"/>
          <w:szCs w:val="24"/>
        </w:rPr>
      </w:pPr>
      <w:r w:rsidRPr="00910C65">
        <w:rPr>
          <w:rFonts w:eastAsia="Times New Roman"/>
          <w:b/>
          <w:szCs w:val="24"/>
        </w:rPr>
        <w:t>ΧΡΗΣΤΟΣ ΚΑΤΣΩΤΗΣ:</w:t>
      </w:r>
      <w:r w:rsidRPr="00910C65">
        <w:rPr>
          <w:rFonts w:eastAsia="Times New Roman"/>
          <w:szCs w:val="24"/>
        </w:rPr>
        <w:t xml:space="preserve"> </w:t>
      </w:r>
      <w:r>
        <w:rPr>
          <w:rFonts w:eastAsia="Times New Roman"/>
          <w:szCs w:val="24"/>
        </w:rPr>
        <w:t xml:space="preserve">Κύριε Πρόεδρε, επειδή στο «σπλάχνο» οι τροπολογίες είναι σε ξεχωριστά άρθρα ενώ στην </w:t>
      </w:r>
      <w:r>
        <w:rPr>
          <w:rFonts w:eastAsia="Times New Roman"/>
          <w:szCs w:val="24"/>
        </w:rPr>
        <w:t>ψηφοφορία είναι όλες μαζί, εμείς ψηφίσαμε σε όλες μαζί διαφορετικά απ’ ό,τι θα ψηφίζαμε κατ’ άρθρο.</w:t>
      </w:r>
    </w:p>
    <w:p w14:paraId="0F170475" w14:textId="77777777" w:rsidR="0091757C" w:rsidRDefault="00D319C2">
      <w:pPr>
        <w:spacing w:line="600" w:lineRule="auto"/>
        <w:ind w:firstLine="720"/>
        <w:contextualSpacing/>
        <w:jc w:val="both"/>
        <w:rPr>
          <w:rFonts w:eastAsia="Times New Roman"/>
          <w:szCs w:val="24"/>
        </w:rPr>
      </w:pPr>
      <w:r w:rsidRPr="00910C65">
        <w:rPr>
          <w:rFonts w:eastAsia="Times New Roman"/>
          <w:b/>
          <w:szCs w:val="24"/>
        </w:rPr>
        <w:t xml:space="preserve">ΠΡΟΕΔΡΕΥΩΝ (Δημήτριος </w:t>
      </w:r>
      <w:proofErr w:type="spellStart"/>
      <w:r w:rsidRPr="00910C65">
        <w:rPr>
          <w:rFonts w:eastAsia="Times New Roman"/>
          <w:b/>
          <w:szCs w:val="24"/>
        </w:rPr>
        <w:t>Κρεμαστινός</w:t>
      </w:r>
      <w:proofErr w:type="spellEnd"/>
      <w:r w:rsidRPr="00910C65">
        <w:rPr>
          <w:rFonts w:eastAsia="Times New Roman"/>
          <w:b/>
          <w:szCs w:val="24"/>
        </w:rPr>
        <w:t>)</w:t>
      </w:r>
      <w:r w:rsidRPr="001E019F">
        <w:rPr>
          <w:rFonts w:eastAsia="Times New Roman"/>
          <w:b/>
          <w:szCs w:val="24"/>
        </w:rPr>
        <w:t>:</w:t>
      </w:r>
      <w:r>
        <w:rPr>
          <w:rFonts w:eastAsia="Times New Roman"/>
          <w:szCs w:val="24"/>
        </w:rPr>
        <w:t xml:space="preserve"> Ευχαριστώ.</w:t>
      </w:r>
    </w:p>
    <w:p w14:paraId="0F170476" w14:textId="77777777" w:rsidR="0091757C" w:rsidRDefault="00D319C2">
      <w:pPr>
        <w:spacing w:line="600" w:lineRule="auto"/>
        <w:ind w:firstLine="720"/>
        <w:contextualSpacing/>
        <w:jc w:val="both"/>
        <w:rPr>
          <w:rFonts w:eastAsia="Times New Roman"/>
          <w:szCs w:val="24"/>
        </w:rPr>
      </w:pPr>
      <w:r>
        <w:rPr>
          <w:rFonts w:eastAsia="Times New Roman"/>
          <w:szCs w:val="24"/>
        </w:rPr>
        <w:t>Κυρίες και κύριοι συνάδελφοι, δ</w:t>
      </w:r>
      <w:r>
        <w:rPr>
          <w:rFonts w:eastAsia="Times New Roman"/>
          <w:szCs w:val="24"/>
        </w:rPr>
        <w:t>έχεστε στο σημείο αυτό να λύσουμε τη συνεδρίαση;</w:t>
      </w:r>
    </w:p>
    <w:p w14:paraId="0F170477" w14:textId="77777777" w:rsidR="0091757C" w:rsidRDefault="00D319C2">
      <w:pPr>
        <w:spacing w:line="600" w:lineRule="auto"/>
        <w:ind w:firstLine="720"/>
        <w:contextualSpacing/>
        <w:jc w:val="both"/>
        <w:rPr>
          <w:rFonts w:eastAsia="Times New Roman"/>
          <w:szCs w:val="24"/>
        </w:rPr>
      </w:pPr>
      <w:r w:rsidRPr="00910C65">
        <w:rPr>
          <w:rFonts w:eastAsia="Times New Roman"/>
          <w:b/>
          <w:szCs w:val="24"/>
        </w:rPr>
        <w:t>ΟΛΟΙ ΟΙ ΒΟΥΛΕΥΤΕΣ:</w:t>
      </w:r>
      <w:r w:rsidRPr="00910C65">
        <w:rPr>
          <w:rFonts w:eastAsia="Times New Roman"/>
          <w:szCs w:val="24"/>
        </w:rPr>
        <w:t xml:space="preserve"> </w:t>
      </w:r>
      <w:r>
        <w:rPr>
          <w:rFonts w:eastAsia="Times New Roman"/>
          <w:szCs w:val="24"/>
        </w:rPr>
        <w:t>Μάλιστα, μ</w:t>
      </w:r>
      <w:r>
        <w:rPr>
          <w:rFonts w:eastAsia="Times New Roman"/>
          <w:szCs w:val="24"/>
        </w:rPr>
        <w:t>άλιστα.</w:t>
      </w:r>
    </w:p>
    <w:p w14:paraId="0F170478" w14:textId="77777777" w:rsidR="0091757C" w:rsidRDefault="00D319C2">
      <w:pPr>
        <w:spacing w:line="600" w:lineRule="auto"/>
        <w:ind w:firstLine="720"/>
        <w:contextualSpacing/>
        <w:jc w:val="both"/>
        <w:rPr>
          <w:rFonts w:eastAsia="Times New Roman"/>
          <w:szCs w:val="24"/>
        </w:rPr>
      </w:pPr>
      <w:r w:rsidRPr="00910C65">
        <w:rPr>
          <w:rFonts w:eastAsia="Times New Roman"/>
          <w:b/>
          <w:szCs w:val="24"/>
        </w:rPr>
        <w:t xml:space="preserve">ΠΡΟΕΔΡΕΥΩΝ (Δημήτριος </w:t>
      </w:r>
      <w:proofErr w:type="spellStart"/>
      <w:r w:rsidRPr="00910C65">
        <w:rPr>
          <w:rFonts w:eastAsia="Times New Roman"/>
          <w:b/>
          <w:szCs w:val="24"/>
        </w:rPr>
        <w:t>Κρεμαστινός</w:t>
      </w:r>
      <w:proofErr w:type="spellEnd"/>
      <w:r w:rsidRPr="00910C65">
        <w:rPr>
          <w:rFonts w:eastAsia="Times New Roman"/>
          <w:b/>
          <w:szCs w:val="24"/>
        </w:rPr>
        <w:t>):</w:t>
      </w:r>
      <w:r>
        <w:rPr>
          <w:rFonts w:eastAsia="Times New Roman"/>
          <w:szCs w:val="24"/>
        </w:rPr>
        <w:t xml:space="preserve"> Με τη συναίνεση του Σώματος και ώρα 22.35΄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w:t>
      </w:r>
      <w:r>
        <w:rPr>
          <w:rFonts w:eastAsia="Times New Roman"/>
          <w:szCs w:val="24"/>
        </w:rPr>
        <w:t xml:space="preserve"> </w:t>
      </w:r>
      <w:r>
        <w:rPr>
          <w:rFonts w:eastAsia="Times New Roman"/>
          <w:szCs w:val="24"/>
        </w:rPr>
        <w:t xml:space="preserve">ημέρα </w:t>
      </w:r>
      <w:r>
        <w:rPr>
          <w:rFonts w:eastAsia="Times New Roman"/>
          <w:szCs w:val="24"/>
        </w:rPr>
        <w:t>Παρασκευή 23 Νοεμβρίου 2018 και ώρα 10.00΄</w:t>
      </w:r>
      <w:r>
        <w:rPr>
          <w:rFonts w:eastAsia="Times New Roman"/>
          <w:szCs w:val="24"/>
        </w:rPr>
        <w:t>,</w:t>
      </w:r>
      <w:r>
        <w:rPr>
          <w:rFonts w:eastAsia="Times New Roman"/>
          <w:szCs w:val="24"/>
        </w:rPr>
        <w:t xml:space="preserve"> με αντικείμενο εργασιών του Σώματος</w:t>
      </w:r>
      <w:r w:rsidRPr="00910C65">
        <w:rPr>
          <w:rFonts w:eastAsia="Times New Roman"/>
          <w:szCs w:val="24"/>
        </w:rPr>
        <w:t>:</w:t>
      </w:r>
      <w:r>
        <w:rPr>
          <w:rFonts w:eastAsia="Times New Roman"/>
          <w:szCs w:val="24"/>
        </w:rPr>
        <w:t xml:space="preserve"> α) κοινοβουλευτικό έλεγχο, συζήτηση επίκαιρων ερωτή</w:t>
      </w:r>
      <w:r>
        <w:rPr>
          <w:rFonts w:eastAsia="Times New Roman"/>
          <w:szCs w:val="24"/>
        </w:rPr>
        <w:t>σεων, β) αναφορά στην ημέρα εορτασμού της Εθνικής Αντίστασης, γ) αναφορά στη Διεθνή Ημέρα για την εξάλειψη της βίας κατά των γυναικών και δ) συνέχιση</w:t>
      </w:r>
      <w:r>
        <w:rPr>
          <w:rFonts w:eastAsia="Times New Roman"/>
          <w:szCs w:val="24"/>
        </w:rPr>
        <w:t xml:space="preserve"> της συζήτησης</w:t>
      </w:r>
      <w:r>
        <w:rPr>
          <w:rFonts w:eastAsia="Times New Roman"/>
          <w:szCs w:val="24"/>
        </w:rPr>
        <w:t xml:space="preserve"> των επίκαιρων ερωτήσεων</w:t>
      </w:r>
      <w:r>
        <w:rPr>
          <w:rFonts w:eastAsia="Times New Roman"/>
          <w:szCs w:val="24"/>
        </w:rPr>
        <w:t>:</w:t>
      </w:r>
      <w:r>
        <w:rPr>
          <w:rFonts w:eastAsia="Times New Roman"/>
          <w:szCs w:val="24"/>
        </w:rPr>
        <w:t xml:space="preserve"> Ώρα του Πρωθυπουργού.</w:t>
      </w:r>
    </w:p>
    <w:p w14:paraId="0F170479" w14:textId="77777777" w:rsidR="0091757C" w:rsidRDefault="00D319C2">
      <w:pPr>
        <w:spacing w:line="600" w:lineRule="auto"/>
        <w:ind w:firstLine="720"/>
        <w:contextualSpacing/>
        <w:jc w:val="both"/>
        <w:rPr>
          <w:rFonts w:eastAsia="Times New Roman"/>
          <w:b/>
          <w:szCs w:val="24"/>
        </w:rPr>
      </w:pPr>
      <w:r w:rsidRPr="00910C65">
        <w:rPr>
          <w:rFonts w:eastAsia="Times New Roman"/>
          <w:b/>
          <w:szCs w:val="24"/>
        </w:rPr>
        <w:t xml:space="preserve">Ο ΠΡΟΕΔΡΟΣ                     </w:t>
      </w:r>
      <w:r>
        <w:rPr>
          <w:rFonts w:eastAsia="Times New Roman"/>
          <w:b/>
          <w:szCs w:val="24"/>
        </w:rPr>
        <w:t xml:space="preserve">              </w:t>
      </w:r>
      <w:r>
        <w:rPr>
          <w:rFonts w:eastAsia="Times New Roman"/>
          <w:b/>
          <w:szCs w:val="24"/>
        </w:rPr>
        <w:t xml:space="preserve">                    </w:t>
      </w:r>
      <w:r w:rsidRPr="00910C65">
        <w:rPr>
          <w:rFonts w:eastAsia="Times New Roman"/>
          <w:b/>
          <w:szCs w:val="24"/>
        </w:rPr>
        <w:t xml:space="preserve">              ΟΙ ΓΡΑΜΜΑΤΕΙΣ</w:t>
      </w:r>
    </w:p>
    <w:sectPr w:rsidR="0091757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15EEJO5kFtzWwlklcEqxOrJStug=" w:salt="s9T6YojodVCuL5LFVfH8z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57C"/>
    <w:rsid w:val="00593630"/>
    <w:rsid w:val="0091757C"/>
    <w:rsid w:val="00D319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ED18"/>
  <w15:docId w15:val="{50A15939-20EA-423E-9509-91221C3E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1781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17816"/>
    <w:rPr>
      <w:rFonts w:ascii="Segoe UI" w:hAnsi="Segoe UI" w:cs="Segoe UI"/>
      <w:sz w:val="18"/>
      <w:szCs w:val="18"/>
    </w:rPr>
  </w:style>
  <w:style w:type="paragraph" w:styleId="a4">
    <w:name w:val="Revision"/>
    <w:hidden/>
    <w:uiPriority w:val="99"/>
    <w:semiHidden/>
    <w:rsid w:val="007452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723</MetadataID>
    <Session xmlns="641f345b-441b-4b81-9152-adc2e73ba5e1">Δ´</Session>
    <Date xmlns="641f345b-441b-4b81-9152-adc2e73ba5e1">2018-11-21T22:00:00+00:00</Date>
    <Status xmlns="641f345b-441b-4b81-9152-adc2e73ba5e1">
      <Url>https://intra.parliament.gr/praktika/Lists/Incoming_Metadata/EditForm.aspx?ID=723&amp;Source=/praktika/Recordings_Library/Forms/AllItems.aspx</Url>
      <Description>Δημοσιεύτηκε</Description>
    </Status>
    <Meeting xmlns="641f345b-441b-4b81-9152-adc2e73ba5e1">ΛΑ´</Meeting>
  </documentManagement>
</p:properties>
</file>

<file path=customXml/itemProps1.xml><?xml version="1.0" encoding="utf-8"?>
<ds:datastoreItem xmlns:ds="http://schemas.openxmlformats.org/officeDocument/2006/customXml" ds:itemID="{6F6B785D-44DE-4EDC-9311-46B9E91A01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417B68-3BDE-4086-AF73-844D3697CB30}">
  <ds:schemaRefs>
    <ds:schemaRef ds:uri="http://schemas.microsoft.com/sharepoint/v3/contenttype/forms"/>
  </ds:schemaRefs>
</ds:datastoreItem>
</file>

<file path=customXml/itemProps3.xml><?xml version="1.0" encoding="utf-8"?>
<ds:datastoreItem xmlns:ds="http://schemas.openxmlformats.org/officeDocument/2006/customXml" ds:itemID="{759A7669-C639-4482-AFFC-A1EE0E8F3FA8}">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550</Pages>
  <Words>101705</Words>
  <Characters>549212</Characters>
  <Application>Microsoft Office Word</Application>
  <DocSecurity>0</DocSecurity>
  <Lines>4576</Lines>
  <Paragraphs>1299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649618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2018-12-04T11:49:00Z</dcterms:created>
  <dcterms:modified xsi:type="dcterms:W3CDTF">2018-12-04T11:49:00Z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