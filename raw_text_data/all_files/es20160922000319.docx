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BF9F6" w14:textId="77777777" w:rsidR="003E694A" w:rsidRPr="003E694A" w:rsidRDefault="003E694A" w:rsidP="003E694A">
      <w:pPr>
        <w:spacing w:after="0" w:line="360" w:lineRule="auto"/>
        <w:rPr>
          <w:ins w:id="0" w:author="Φλούδα Χριστίνα" w:date="2016-09-28T13:27:00Z"/>
          <w:rFonts w:eastAsia="Times New Roman"/>
          <w:szCs w:val="24"/>
          <w:lang w:eastAsia="en-US"/>
        </w:rPr>
      </w:pPr>
      <w:ins w:id="1" w:author="Φλούδα Χριστίνα" w:date="2016-09-28T13:27:00Z">
        <w:r w:rsidRPr="003E694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0414E99" w14:textId="77777777" w:rsidR="003E694A" w:rsidRPr="003E694A" w:rsidRDefault="003E694A" w:rsidP="003E694A">
      <w:pPr>
        <w:spacing w:after="0" w:line="360" w:lineRule="auto"/>
        <w:rPr>
          <w:ins w:id="2" w:author="Φλούδα Χριστίνα" w:date="2016-09-28T13:27:00Z"/>
          <w:rFonts w:eastAsia="Times New Roman"/>
          <w:szCs w:val="24"/>
          <w:lang w:eastAsia="en-US"/>
        </w:rPr>
      </w:pPr>
    </w:p>
    <w:p w14:paraId="747123B6" w14:textId="77777777" w:rsidR="003E694A" w:rsidRPr="003E694A" w:rsidRDefault="003E694A" w:rsidP="003E694A">
      <w:pPr>
        <w:spacing w:after="0" w:line="360" w:lineRule="auto"/>
        <w:rPr>
          <w:ins w:id="3" w:author="Φλούδα Χριστίνα" w:date="2016-09-28T13:27:00Z"/>
          <w:rFonts w:eastAsia="Times New Roman"/>
          <w:szCs w:val="24"/>
          <w:lang w:eastAsia="en-US"/>
        </w:rPr>
      </w:pPr>
      <w:ins w:id="4" w:author="Φλούδα Χριστίνα" w:date="2016-09-28T13:27:00Z">
        <w:r w:rsidRPr="003E694A">
          <w:rPr>
            <w:rFonts w:eastAsia="Times New Roman"/>
            <w:szCs w:val="24"/>
            <w:lang w:eastAsia="en-US"/>
          </w:rPr>
          <w:t>ΠΙΝΑΚΑΣ ΠΕΡΙΕΧΟΜΕΝΩΝ</w:t>
        </w:r>
      </w:ins>
    </w:p>
    <w:p w14:paraId="3373FF0B" w14:textId="77777777" w:rsidR="003E694A" w:rsidRPr="003E694A" w:rsidRDefault="003E694A" w:rsidP="003E694A">
      <w:pPr>
        <w:spacing w:after="0" w:line="360" w:lineRule="auto"/>
        <w:rPr>
          <w:ins w:id="5" w:author="Φλούδα Χριστίνα" w:date="2016-09-28T13:27:00Z"/>
          <w:rFonts w:eastAsia="Times New Roman"/>
          <w:szCs w:val="24"/>
          <w:lang w:eastAsia="en-US"/>
        </w:rPr>
      </w:pPr>
      <w:ins w:id="6" w:author="Φλούδα Χριστίνα" w:date="2016-09-28T13:27:00Z">
        <w:r w:rsidRPr="003E694A">
          <w:rPr>
            <w:rFonts w:eastAsia="Times New Roman"/>
            <w:szCs w:val="24"/>
            <w:lang w:eastAsia="en-US"/>
          </w:rPr>
          <w:t xml:space="preserve">ΙΖ΄ ΠΕΡΙΟΔΟΣ </w:t>
        </w:r>
      </w:ins>
    </w:p>
    <w:p w14:paraId="040C21A4" w14:textId="77777777" w:rsidR="003E694A" w:rsidRPr="003E694A" w:rsidRDefault="003E694A" w:rsidP="003E694A">
      <w:pPr>
        <w:spacing w:after="0" w:line="360" w:lineRule="auto"/>
        <w:rPr>
          <w:ins w:id="7" w:author="Φλούδα Χριστίνα" w:date="2016-09-28T13:27:00Z"/>
          <w:rFonts w:eastAsia="Times New Roman"/>
          <w:szCs w:val="24"/>
          <w:lang w:eastAsia="en-US"/>
        </w:rPr>
      </w:pPr>
      <w:ins w:id="8" w:author="Φλούδα Χριστίνα" w:date="2016-09-28T13:27:00Z">
        <w:r w:rsidRPr="003E694A">
          <w:rPr>
            <w:rFonts w:eastAsia="Times New Roman"/>
            <w:szCs w:val="24"/>
            <w:lang w:eastAsia="en-US"/>
          </w:rPr>
          <w:t>ΠΡΟΕΔΡΕΥΟΜΕΝΗΣ ΚΟΙΝΟΒΟΥΛΕΥΤΙΚΗΣ ΔΗΜΟΚΡΑΤΙΑΣ</w:t>
        </w:r>
      </w:ins>
    </w:p>
    <w:p w14:paraId="60733F7B" w14:textId="77777777" w:rsidR="003E694A" w:rsidRPr="003E694A" w:rsidRDefault="003E694A" w:rsidP="003E694A">
      <w:pPr>
        <w:spacing w:after="0" w:line="360" w:lineRule="auto"/>
        <w:rPr>
          <w:ins w:id="9" w:author="Φλούδα Χριστίνα" w:date="2016-09-28T13:27:00Z"/>
          <w:rFonts w:eastAsia="Times New Roman"/>
          <w:szCs w:val="24"/>
          <w:lang w:eastAsia="en-US"/>
        </w:rPr>
      </w:pPr>
      <w:ins w:id="10" w:author="Φλούδα Χριστίνα" w:date="2016-09-28T13:27:00Z">
        <w:r w:rsidRPr="003E694A">
          <w:rPr>
            <w:rFonts w:eastAsia="Times New Roman"/>
            <w:szCs w:val="24"/>
            <w:lang w:eastAsia="en-US"/>
          </w:rPr>
          <w:t>ΣΥΝΟΔΟΣ Α΄</w:t>
        </w:r>
      </w:ins>
    </w:p>
    <w:p w14:paraId="405746A6" w14:textId="77777777" w:rsidR="003E694A" w:rsidRPr="003E694A" w:rsidRDefault="003E694A" w:rsidP="003E694A">
      <w:pPr>
        <w:spacing w:after="0" w:line="360" w:lineRule="auto"/>
        <w:rPr>
          <w:ins w:id="11" w:author="Φλούδα Χριστίνα" w:date="2016-09-28T13:27:00Z"/>
          <w:rFonts w:eastAsia="Times New Roman"/>
          <w:szCs w:val="24"/>
          <w:lang w:eastAsia="en-US"/>
        </w:rPr>
      </w:pPr>
    </w:p>
    <w:p w14:paraId="6F3E1688" w14:textId="76DBE891" w:rsidR="003E694A" w:rsidRPr="003E694A" w:rsidRDefault="003E694A" w:rsidP="003E694A">
      <w:pPr>
        <w:spacing w:after="0" w:line="360" w:lineRule="auto"/>
        <w:rPr>
          <w:ins w:id="12" w:author="Φλούδα Χριστίνα" w:date="2016-09-28T13:27:00Z"/>
          <w:rFonts w:eastAsia="Times New Roman"/>
          <w:szCs w:val="24"/>
          <w:lang w:eastAsia="en-US"/>
        </w:rPr>
      </w:pPr>
      <w:ins w:id="13" w:author="Φλούδα Χριστίνα" w:date="2016-09-28T13:27:00Z">
        <w:r w:rsidRPr="003E694A">
          <w:rPr>
            <w:rFonts w:eastAsia="Times New Roman"/>
            <w:szCs w:val="24"/>
            <w:lang w:eastAsia="en-US"/>
          </w:rPr>
          <w:t xml:space="preserve">ΣΥΝΕΔΡΙΑΣΗ </w:t>
        </w:r>
      </w:ins>
      <w:ins w:id="14" w:author="Φλούδα Χριστίνα" w:date="2016-09-28T13:28:00Z">
        <w:r>
          <w:rPr>
            <w:rFonts w:eastAsia="Times New Roman"/>
            <w:szCs w:val="24"/>
          </w:rPr>
          <w:t>ΡϞΔ΄</w:t>
        </w:r>
      </w:ins>
    </w:p>
    <w:p w14:paraId="3BF36381" w14:textId="77777777" w:rsidR="003E694A" w:rsidRPr="003E694A" w:rsidRDefault="003E694A" w:rsidP="003E694A">
      <w:pPr>
        <w:spacing w:after="0" w:line="360" w:lineRule="auto"/>
        <w:rPr>
          <w:ins w:id="15" w:author="Φλούδα Χριστίνα" w:date="2016-09-28T13:27:00Z"/>
          <w:rFonts w:eastAsia="Times New Roman"/>
          <w:szCs w:val="24"/>
          <w:lang w:eastAsia="en-US"/>
        </w:rPr>
      </w:pPr>
      <w:ins w:id="16" w:author="Φλούδα Χριστίνα" w:date="2016-09-28T13:27:00Z">
        <w:r w:rsidRPr="003E694A">
          <w:rPr>
            <w:rFonts w:eastAsia="Times New Roman"/>
            <w:szCs w:val="24"/>
            <w:lang w:eastAsia="en-US"/>
          </w:rPr>
          <w:t>Πέμπτη  22 Σεπτεμβρίου 2016</w:t>
        </w:r>
      </w:ins>
    </w:p>
    <w:p w14:paraId="033D2EB3" w14:textId="77777777" w:rsidR="003E694A" w:rsidRPr="003E694A" w:rsidRDefault="003E694A" w:rsidP="003E694A">
      <w:pPr>
        <w:spacing w:after="0" w:line="360" w:lineRule="auto"/>
        <w:rPr>
          <w:ins w:id="17" w:author="Φλούδα Χριστίνα" w:date="2016-09-28T13:27:00Z"/>
          <w:rFonts w:eastAsia="Times New Roman"/>
          <w:szCs w:val="24"/>
          <w:lang w:eastAsia="en-US"/>
        </w:rPr>
      </w:pPr>
      <w:bookmarkStart w:id="18" w:name="_GoBack"/>
      <w:bookmarkEnd w:id="18"/>
    </w:p>
    <w:p w14:paraId="5D352C8B" w14:textId="77777777" w:rsidR="003E694A" w:rsidRPr="003E694A" w:rsidRDefault="003E694A" w:rsidP="003E694A">
      <w:pPr>
        <w:spacing w:after="0" w:line="360" w:lineRule="auto"/>
        <w:rPr>
          <w:ins w:id="19" w:author="Φλούδα Χριστίνα" w:date="2016-09-28T13:27:00Z"/>
          <w:rFonts w:eastAsia="Times New Roman"/>
          <w:szCs w:val="24"/>
          <w:lang w:eastAsia="en-US"/>
        </w:rPr>
      </w:pPr>
      <w:ins w:id="20" w:author="Φλούδα Χριστίνα" w:date="2016-09-28T13:27:00Z">
        <w:r w:rsidRPr="003E694A">
          <w:rPr>
            <w:rFonts w:eastAsia="Times New Roman"/>
            <w:szCs w:val="24"/>
            <w:lang w:eastAsia="en-US"/>
          </w:rPr>
          <w:t>ΘΕΜΑΤΑ</w:t>
        </w:r>
      </w:ins>
    </w:p>
    <w:p w14:paraId="5BFAAE15" w14:textId="77777777" w:rsidR="003E694A" w:rsidRPr="003E694A" w:rsidRDefault="003E694A" w:rsidP="003E694A">
      <w:pPr>
        <w:spacing w:after="0" w:line="360" w:lineRule="auto"/>
        <w:rPr>
          <w:ins w:id="21" w:author="Φλούδα Χριστίνα" w:date="2016-09-28T13:27:00Z"/>
          <w:rFonts w:eastAsia="Times New Roman"/>
          <w:szCs w:val="24"/>
          <w:lang w:eastAsia="en-US"/>
        </w:rPr>
      </w:pPr>
      <w:ins w:id="22" w:author="Φλούδα Χριστίνα" w:date="2016-09-28T13:27:00Z">
        <w:r w:rsidRPr="003E694A">
          <w:rPr>
            <w:rFonts w:eastAsia="Times New Roman"/>
            <w:szCs w:val="24"/>
            <w:lang w:eastAsia="en-US"/>
          </w:rPr>
          <w:t xml:space="preserve"> </w:t>
        </w:r>
        <w:r w:rsidRPr="003E694A">
          <w:rPr>
            <w:rFonts w:eastAsia="Times New Roman"/>
            <w:szCs w:val="24"/>
            <w:lang w:eastAsia="en-US"/>
          </w:rPr>
          <w:br/>
          <w:t xml:space="preserve">Α. ΕΙΔΙΚΑ ΘΕΜΑΤΑ </w:t>
        </w:r>
        <w:r w:rsidRPr="003E694A">
          <w:rPr>
            <w:rFonts w:eastAsia="Times New Roman"/>
            <w:szCs w:val="24"/>
            <w:lang w:eastAsia="en-US"/>
          </w:rPr>
          <w:br/>
          <w:t xml:space="preserve">1. Επικύρωση Πρακτικών, σελ. </w:t>
        </w:r>
        <w:r w:rsidRPr="003E694A">
          <w:rPr>
            <w:rFonts w:eastAsia="Times New Roman"/>
            <w:szCs w:val="24"/>
            <w:lang w:eastAsia="en-US"/>
          </w:rPr>
          <w:br/>
          <w:t xml:space="preserve">2.  Άδεια απουσίας των Βουλευτών κ.κ. Χ. Αθανασίου και Θ. Φορτσάκης, σελ. </w:t>
        </w:r>
        <w:r w:rsidRPr="003E694A">
          <w:rPr>
            <w:rFonts w:eastAsia="Times New Roman"/>
            <w:szCs w:val="24"/>
            <w:lang w:eastAsia="en-US"/>
          </w:rPr>
          <w:br/>
          <w:t xml:space="preserve">3. Επί διαδικαστικού θέματος, σελ. </w:t>
        </w:r>
        <w:r w:rsidRPr="003E694A">
          <w:rPr>
            <w:rFonts w:eastAsia="Times New Roman"/>
            <w:szCs w:val="24"/>
            <w:lang w:eastAsia="en-US"/>
          </w:rPr>
          <w:br/>
          <w:t xml:space="preserve">4. Επί προσωπικού θέματος, σελ. </w:t>
        </w:r>
        <w:r w:rsidRPr="003E694A">
          <w:rPr>
            <w:rFonts w:eastAsia="Times New Roman"/>
            <w:szCs w:val="24"/>
            <w:lang w:eastAsia="en-US"/>
          </w:rPr>
          <w:br/>
          <w:t xml:space="preserve"> </w:t>
        </w:r>
        <w:r w:rsidRPr="003E694A">
          <w:rPr>
            <w:rFonts w:eastAsia="Times New Roman"/>
            <w:szCs w:val="24"/>
            <w:lang w:eastAsia="en-US"/>
          </w:rPr>
          <w:br/>
          <w:t xml:space="preserve">Β. ΚΟΙΝΟΒΟΥΛΕΥΤΙΚΟΣ ΕΛΕΓΧΟΣ </w:t>
        </w:r>
        <w:r w:rsidRPr="003E694A">
          <w:rPr>
            <w:rFonts w:eastAsia="Times New Roman"/>
            <w:szCs w:val="24"/>
            <w:lang w:eastAsia="en-US"/>
          </w:rPr>
          <w:br/>
          <w:t xml:space="preserve">1. Κατάθεση αναφορών, σελ. </w:t>
        </w:r>
        <w:r w:rsidRPr="003E694A">
          <w:rPr>
            <w:rFonts w:eastAsia="Times New Roman"/>
            <w:szCs w:val="24"/>
            <w:lang w:eastAsia="en-US"/>
          </w:rPr>
          <w:br/>
          <w:t>2. Συζήτηση επικαίρων ερωτήσεων:</w:t>
        </w:r>
        <w:r w:rsidRPr="003E694A">
          <w:rPr>
            <w:rFonts w:eastAsia="Times New Roman"/>
            <w:szCs w:val="24"/>
            <w:lang w:eastAsia="en-US"/>
          </w:rPr>
          <w:br/>
          <w:t xml:space="preserve">    α) Προς τον Υπουργό Οικονομικών, σχετικά με την αύξηση των τιμών ενοικίασης παραλιών στα νησιά, σελ. </w:t>
        </w:r>
        <w:r w:rsidRPr="003E694A">
          <w:rPr>
            <w:rFonts w:eastAsia="Times New Roman"/>
            <w:szCs w:val="24"/>
            <w:lang w:eastAsia="en-US"/>
          </w:rPr>
          <w:br/>
          <w:t xml:space="preserve">    β) Προς τον Υπουργό Αγροτικής Ανάπτυξης και Τροφίμων:</w:t>
        </w:r>
        <w:r w:rsidRPr="003E694A">
          <w:rPr>
            <w:rFonts w:eastAsia="Times New Roman"/>
            <w:szCs w:val="24"/>
            <w:lang w:eastAsia="en-US"/>
          </w:rPr>
          <w:br/>
          <w:t xml:space="preserve">        i. σχετικά με τις ζημιές στις καλλιέργειες και σε εγκαταστάσεις από πρόσφατες καταστροφικές πλημμύρες στην Ηλεία, σελ. </w:t>
        </w:r>
        <w:r w:rsidRPr="003E694A">
          <w:rPr>
            <w:rFonts w:eastAsia="Times New Roman"/>
            <w:szCs w:val="24"/>
            <w:lang w:eastAsia="en-US"/>
          </w:rPr>
          <w:br/>
          <w:t xml:space="preserve">        ii. σχετικά με τις προτάσεις των γεωτεχνικών εργαζομένων στον ΕΛΓΑ Κρήτης, σελ. </w:t>
        </w:r>
        <w:r w:rsidRPr="003E694A">
          <w:rPr>
            <w:rFonts w:eastAsia="Times New Roman"/>
            <w:szCs w:val="24"/>
            <w:lang w:eastAsia="en-US"/>
          </w:rPr>
          <w:br/>
          <w:t xml:space="preserve">    γ) Προς τον Υπουργό Παιδείας,  Έρευνας και Θρησκευμάτων:</w:t>
        </w:r>
        <w:r w:rsidRPr="003E694A">
          <w:rPr>
            <w:rFonts w:eastAsia="Times New Roman"/>
            <w:szCs w:val="24"/>
            <w:lang w:eastAsia="en-US"/>
          </w:rPr>
          <w:br/>
          <w:t xml:space="preserve">        i. σχετικά με την υποβάθμιση της Κλασσικής Παιδείας στην Ελλάδα, σελ. </w:t>
        </w:r>
        <w:r w:rsidRPr="003E694A">
          <w:rPr>
            <w:rFonts w:eastAsia="Times New Roman"/>
            <w:szCs w:val="24"/>
            <w:lang w:eastAsia="en-US"/>
          </w:rPr>
          <w:br/>
          <w:t xml:space="preserve">        ii. σχετικά με την ανάγκη παράλληλης στήριξης στην Ειδική Αγωγή των παιδιών με αυτισμό, σελ. </w:t>
        </w:r>
        <w:r w:rsidRPr="003E694A">
          <w:rPr>
            <w:rFonts w:eastAsia="Times New Roman"/>
            <w:szCs w:val="24"/>
            <w:lang w:eastAsia="en-US"/>
          </w:rPr>
          <w:br/>
          <w:t xml:space="preserve">    δ) Προς τον Υπουργό Πολιτισμού και Αθλητισμού:</w:t>
        </w:r>
        <w:r w:rsidRPr="003E694A">
          <w:rPr>
            <w:rFonts w:eastAsia="Times New Roman"/>
            <w:szCs w:val="24"/>
            <w:lang w:eastAsia="en-US"/>
          </w:rPr>
          <w:br/>
          <w:t xml:space="preserve">         i. σχετικά με την κατάσταση στον Οργανισμό Μεγάρου Μουσικής Αθηνών, σελ.          </w:t>
        </w:r>
      </w:ins>
    </w:p>
    <w:p w14:paraId="3AF54774" w14:textId="77777777" w:rsidR="003E694A" w:rsidRPr="003E694A" w:rsidRDefault="003E694A" w:rsidP="003E694A">
      <w:pPr>
        <w:spacing w:after="0" w:line="360" w:lineRule="auto"/>
        <w:rPr>
          <w:ins w:id="23" w:author="Φλούδα Χριστίνα" w:date="2016-09-28T13:27:00Z"/>
          <w:rFonts w:eastAsia="Times New Roman"/>
          <w:szCs w:val="24"/>
          <w:lang w:eastAsia="en-US"/>
        </w:rPr>
      </w:pPr>
      <w:ins w:id="24" w:author="Φλούδα Χριστίνα" w:date="2016-09-28T13:27:00Z">
        <w:r w:rsidRPr="003E694A">
          <w:rPr>
            <w:rFonts w:eastAsia="Times New Roman"/>
            <w:szCs w:val="24"/>
            <w:lang w:eastAsia="en-US"/>
          </w:rPr>
          <w:t xml:space="preserve">         ii. σχετικά με την ανάγκη έργων συντήρησης και ανάδειξης της Μεσαιωνικής Πόλης της Ρόδου, σελ. </w:t>
        </w:r>
        <w:r w:rsidRPr="003E694A">
          <w:rPr>
            <w:rFonts w:eastAsia="Times New Roman"/>
            <w:szCs w:val="24"/>
            <w:lang w:eastAsia="en-US"/>
          </w:rPr>
          <w:br/>
          <w:t xml:space="preserve">         </w:t>
        </w:r>
        <w:r w:rsidRPr="003E694A">
          <w:rPr>
            <w:rFonts w:eastAsia="Times New Roman"/>
            <w:szCs w:val="24"/>
            <w:lang w:eastAsia="en-US"/>
          </w:rPr>
          <w:br/>
          <w:t xml:space="preserve"> </w:t>
        </w:r>
        <w:r w:rsidRPr="003E694A">
          <w:rPr>
            <w:rFonts w:eastAsia="Times New Roman"/>
            <w:szCs w:val="24"/>
            <w:lang w:eastAsia="en-US"/>
          </w:rPr>
          <w:br/>
          <w:t xml:space="preserve">Γ. ΝΟΜΟΘΕΤΙΚΗ ΕΡΓΑΣΙΑ </w:t>
        </w:r>
        <w:r w:rsidRPr="003E694A">
          <w:rPr>
            <w:rFonts w:eastAsia="Times New Roman"/>
            <w:szCs w:val="24"/>
            <w:lang w:eastAsia="en-US"/>
          </w:rPr>
          <w:br/>
          <w:t xml:space="preserve">Συζήτηση επί της αρχής, των άρθρων και των τροπολογιών και ψήφιση στο σύνολο του σχεδίου νόμου του Υπουργείου Περιβάλλοντος και Ενέργειας: «Δασικές Συνεταιριστικές Οργανώσεις και άλλες διατάξεις», σελ. </w:t>
        </w:r>
        <w:r w:rsidRPr="003E694A">
          <w:rPr>
            <w:rFonts w:eastAsia="Times New Roman"/>
            <w:szCs w:val="24"/>
            <w:lang w:eastAsia="en-US"/>
          </w:rPr>
          <w:br/>
          <w:t xml:space="preserve"> </w:t>
        </w:r>
      </w:ins>
    </w:p>
    <w:p w14:paraId="6EC2EF3A" w14:textId="77777777" w:rsidR="003E694A" w:rsidRPr="003E694A" w:rsidRDefault="003E694A" w:rsidP="003E694A">
      <w:pPr>
        <w:spacing w:after="0" w:line="360" w:lineRule="auto"/>
        <w:rPr>
          <w:ins w:id="25" w:author="Φλούδα Χριστίνα" w:date="2016-09-28T13:27:00Z"/>
          <w:rFonts w:eastAsia="Times New Roman"/>
          <w:szCs w:val="24"/>
          <w:lang w:eastAsia="en-US"/>
        </w:rPr>
      </w:pPr>
      <w:ins w:id="26" w:author="Φλούδα Χριστίνα" w:date="2016-09-28T13:27:00Z">
        <w:r w:rsidRPr="003E694A">
          <w:rPr>
            <w:rFonts w:eastAsia="Times New Roman"/>
            <w:szCs w:val="24"/>
            <w:lang w:eastAsia="en-US"/>
          </w:rPr>
          <w:br/>
          <w:t>ΠΡΟΕΔΡΕΥΟΝΤΕΣ</w:t>
        </w:r>
      </w:ins>
    </w:p>
    <w:p w14:paraId="476065DA" w14:textId="77777777" w:rsidR="003E694A" w:rsidRPr="003E694A" w:rsidRDefault="003E694A" w:rsidP="003E694A">
      <w:pPr>
        <w:spacing w:after="0" w:line="360" w:lineRule="auto"/>
        <w:rPr>
          <w:ins w:id="27" w:author="Φλούδα Χριστίνα" w:date="2016-09-28T13:27:00Z"/>
          <w:rFonts w:eastAsia="Times New Roman"/>
          <w:szCs w:val="24"/>
          <w:lang w:eastAsia="en-US"/>
        </w:rPr>
      </w:pPr>
    </w:p>
    <w:p w14:paraId="583037AE" w14:textId="77777777" w:rsidR="003E694A" w:rsidRPr="003E694A" w:rsidRDefault="003E694A" w:rsidP="003E694A">
      <w:pPr>
        <w:spacing w:after="0" w:line="360" w:lineRule="auto"/>
        <w:rPr>
          <w:ins w:id="28" w:author="Φλούδα Χριστίνα" w:date="2016-09-28T13:27:00Z"/>
          <w:rFonts w:eastAsia="Times New Roman"/>
          <w:szCs w:val="24"/>
          <w:lang w:eastAsia="en-US"/>
        </w:rPr>
      </w:pPr>
      <w:ins w:id="29" w:author="Φλούδα Χριστίνα" w:date="2016-09-28T13:27:00Z">
        <w:r w:rsidRPr="003E694A">
          <w:rPr>
            <w:rFonts w:eastAsia="Times New Roman"/>
            <w:szCs w:val="24"/>
            <w:lang w:eastAsia="en-US"/>
          </w:rPr>
          <w:t>ΚΑΚΛΑΜΑΝΗΣ Ν. , σελ.</w:t>
        </w:r>
        <w:r w:rsidRPr="003E694A">
          <w:rPr>
            <w:rFonts w:eastAsia="Times New Roman"/>
            <w:szCs w:val="24"/>
            <w:lang w:eastAsia="en-US"/>
          </w:rPr>
          <w:br/>
          <w:t>ΚΡΕΜΑΣΤΙΝΟΣ Δ. , σελ.</w:t>
        </w:r>
        <w:r w:rsidRPr="003E694A">
          <w:rPr>
            <w:rFonts w:eastAsia="Times New Roman"/>
            <w:szCs w:val="24"/>
            <w:lang w:eastAsia="en-US"/>
          </w:rPr>
          <w:br/>
          <w:t xml:space="preserve">ΚΟΥΡΑΚΗΣ Α. , σελ. </w:t>
        </w:r>
      </w:ins>
    </w:p>
    <w:p w14:paraId="4CD50619" w14:textId="77777777" w:rsidR="003E694A" w:rsidRPr="003E694A" w:rsidRDefault="003E694A" w:rsidP="003E694A">
      <w:pPr>
        <w:spacing w:after="0" w:line="360" w:lineRule="auto"/>
        <w:rPr>
          <w:ins w:id="30" w:author="Φλούδα Χριστίνα" w:date="2016-09-28T13:27:00Z"/>
          <w:rFonts w:eastAsia="Times New Roman"/>
          <w:szCs w:val="24"/>
          <w:lang w:eastAsia="en-US"/>
        </w:rPr>
      </w:pPr>
      <w:ins w:id="31" w:author="Φλούδα Χριστίνα" w:date="2016-09-28T13:27:00Z">
        <w:r w:rsidRPr="003E694A">
          <w:rPr>
            <w:rFonts w:eastAsia="Times New Roman"/>
            <w:szCs w:val="24"/>
            <w:lang w:eastAsia="en-US"/>
          </w:rPr>
          <w:t>ΛΑΜΠΡΟΥΛΗΣ Γ. , σελ.</w:t>
        </w:r>
        <w:r w:rsidRPr="003E694A">
          <w:rPr>
            <w:rFonts w:eastAsia="Times New Roman"/>
            <w:szCs w:val="24"/>
            <w:lang w:eastAsia="en-US"/>
          </w:rPr>
          <w:br/>
        </w:r>
      </w:ins>
    </w:p>
    <w:p w14:paraId="2357B889" w14:textId="77777777" w:rsidR="003E694A" w:rsidRPr="003E694A" w:rsidRDefault="003E694A" w:rsidP="003E694A">
      <w:pPr>
        <w:spacing w:after="0" w:line="360" w:lineRule="auto"/>
        <w:rPr>
          <w:ins w:id="32" w:author="Φλούδα Χριστίνα" w:date="2016-09-28T13:27:00Z"/>
          <w:rFonts w:eastAsia="Times New Roman"/>
          <w:szCs w:val="24"/>
          <w:lang w:eastAsia="en-US"/>
        </w:rPr>
      </w:pPr>
    </w:p>
    <w:p w14:paraId="774F363C" w14:textId="77777777" w:rsidR="003E694A" w:rsidRPr="003E694A" w:rsidRDefault="003E694A" w:rsidP="003E694A">
      <w:pPr>
        <w:spacing w:after="0" w:line="360" w:lineRule="auto"/>
        <w:rPr>
          <w:ins w:id="33" w:author="Φλούδα Χριστίνα" w:date="2016-09-28T13:27:00Z"/>
          <w:rFonts w:eastAsia="Times New Roman"/>
          <w:szCs w:val="24"/>
          <w:lang w:eastAsia="en-US"/>
        </w:rPr>
      </w:pPr>
      <w:ins w:id="34" w:author="Φλούδα Χριστίνα" w:date="2016-09-28T13:27:00Z">
        <w:r w:rsidRPr="003E694A">
          <w:rPr>
            <w:rFonts w:eastAsia="Times New Roman"/>
            <w:szCs w:val="24"/>
            <w:lang w:eastAsia="en-US"/>
          </w:rPr>
          <w:t>ΟΜΙΛΗΤΕΣ</w:t>
        </w:r>
      </w:ins>
    </w:p>
    <w:p w14:paraId="2FF212E7" w14:textId="34E08D2A" w:rsidR="003E694A" w:rsidRDefault="003E694A" w:rsidP="003E694A">
      <w:pPr>
        <w:spacing w:line="600" w:lineRule="auto"/>
        <w:ind w:firstLine="720"/>
        <w:jc w:val="both"/>
        <w:rPr>
          <w:ins w:id="35" w:author="Φλούδα Χριστίνα" w:date="2016-09-28T13:27:00Z"/>
          <w:rFonts w:eastAsia="Times New Roman"/>
          <w:szCs w:val="24"/>
        </w:rPr>
        <w:pPrChange w:id="36" w:author="Φλούδα Χριστίνα" w:date="2016-09-28T13:27:00Z">
          <w:pPr>
            <w:spacing w:line="600" w:lineRule="auto"/>
            <w:ind w:firstLine="720"/>
            <w:jc w:val="center"/>
          </w:pPr>
        </w:pPrChange>
      </w:pPr>
      <w:ins w:id="37" w:author="Φλούδα Χριστίνα" w:date="2016-09-28T13:27:00Z">
        <w:r w:rsidRPr="003E694A">
          <w:rPr>
            <w:rFonts w:eastAsia="Times New Roman"/>
            <w:szCs w:val="24"/>
            <w:lang w:eastAsia="en-US"/>
          </w:rPr>
          <w:br/>
          <w:t>Α. Επί διαδικαστικού θέματος:</w:t>
        </w:r>
        <w:r w:rsidRPr="003E694A">
          <w:rPr>
            <w:rFonts w:eastAsia="Times New Roman"/>
            <w:szCs w:val="24"/>
            <w:lang w:eastAsia="en-US"/>
          </w:rPr>
          <w:br/>
          <w:t>ΒΡΟΥΤΣΗΣ Ι. , σελ.</w:t>
        </w:r>
        <w:r w:rsidRPr="003E694A">
          <w:rPr>
            <w:rFonts w:eastAsia="Times New Roman"/>
            <w:szCs w:val="24"/>
            <w:lang w:eastAsia="en-US"/>
          </w:rPr>
          <w:br/>
          <w:t>ΚΑΚΛΑΜΑΝΗΣ Ν. , σελ.</w:t>
        </w:r>
        <w:r w:rsidRPr="003E694A">
          <w:rPr>
            <w:rFonts w:eastAsia="Times New Roman"/>
            <w:szCs w:val="24"/>
            <w:lang w:eastAsia="en-US"/>
          </w:rPr>
          <w:br/>
          <w:t>ΚΡΕΜΑΣΤΙΝΟΣ Δ. , σελ.</w:t>
        </w:r>
        <w:r w:rsidRPr="003E694A">
          <w:rPr>
            <w:rFonts w:eastAsia="Times New Roman"/>
            <w:szCs w:val="24"/>
            <w:lang w:eastAsia="en-US"/>
          </w:rPr>
          <w:br/>
          <w:t>ΛΑΜΠΡΟΥΛΗΣ Γ. , σελ.</w:t>
        </w:r>
        <w:r w:rsidRPr="003E694A">
          <w:rPr>
            <w:rFonts w:eastAsia="Times New Roman"/>
            <w:szCs w:val="24"/>
            <w:lang w:eastAsia="en-US"/>
          </w:rPr>
          <w:br/>
          <w:t>ΜΑΝΩΛΑΚΟΥ Δ. , σελ.</w:t>
        </w:r>
        <w:r w:rsidRPr="003E694A">
          <w:rPr>
            <w:rFonts w:eastAsia="Times New Roman"/>
            <w:szCs w:val="24"/>
            <w:lang w:eastAsia="en-US"/>
          </w:rPr>
          <w:br/>
        </w:r>
        <w:r w:rsidRPr="003E694A">
          <w:rPr>
            <w:rFonts w:eastAsia="Times New Roman"/>
            <w:szCs w:val="24"/>
            <w:lang w:eastAsia="en-US"/>
          </w:rPr>
          <w:br/>
          <w:t>Β. Επί προσωπικού θέματος:</w:t>
        </w:r>
        <w:r w:rsidRPr="003E694A">
          <w:rPr>
            <w:rFonts w:eastAsia="Times New Roman"/>
            <w:szCs w:val="24"/>
            <w:lang w:eastAsia="en-US"/>
          </w:rPr>
          <w:br/>
          <w:t>ΤΖΕΛΕΠΗΣ Μ. , σελ.</w:t>
        </w:r>
        <w:r w:rsidRPr="003E694A">
          <w:rPr>
            <w:rFonts w:eastAsia="Times New Roman"/>
            <w:szCs w:val="24"/>
            <w:lang w:eastAsia="en-US"/>
          </w:rPr>
          <w:br/>
        </w:r>
        <w:r w:rsidRPr="003E694A">
          <w:rPr>
            <w:rFonts w:eastAsia="Times New Roman"/>
            <w:szCs w:val="24"/>
            <w:lang w:eastAsia="en-US"/>
          </w:rPr>
          <w:br/>
          <w:t>Γ. Επί των επικαίρων ερωτήσεων:</w:t>
        </w:r>
        <w:r w:rsidRPr="003E694A">
          <w:rPr>
            <w:rFonts w:eastAsia="Times New Roman"/>
            <w:szCs w:val="24"/>
            <w:lang w:eastAsia="en-US"/>
          </w:rPr>
          <w:br/>
          <w:t>ΑΛΕΞΙΑΔΗΣ Τ. , σελ.</w:t>
        </w:r>
        <w:r w:rsidRPr="003E694A">
          <w:rPr>
            <w:rFonts w:eastAsia="Times New Roman"/>
            <w:szCs w:val="24"/>
            <w:lang w:eastAsia="en-US"/>
          </w:rPr>
          <w:br/>
          <w:t>ΑΠΟΣΤΟΛΟΥ Ε. , σελ.</w:t>
        </w:r>
        <w:r w:rsidRPr="003E694A">
          <w:rPr>
            <w:rFonts w:eastAsia="Times New Roman"/>
            <w:szCs w:val="24"/>
            <w:lang w:eastAsia="en-US"/>
          </w:rPr>
          <w:br/>
          <w:t>ΓΕΩΡΓΙΑΔΗΣ Σ. , σελ.</w:t>
        </w:r>
        <w:r w:rsidRPr="003E694A">
          <w:rPr>
            <w:rFonts w:eastAsia="Times New Roman"/>
            <w:szCs w:val="24"/>
            <w:lang w:eastAsia="en-US"/>
          </w:rPr>
          <w:br/>
          <w:t>ΚΕΓΚΕΡΟΓΛΟΥ Β. , σελ.</w:t>
        </w:r>
        <w:r w:rsidRPr="003E694A">
          <w:rPr>
            <w:rFonts w:eastAsia="Times New Roman"/>
            <w:szCs w:val="24"/>
            <w:lang w:eastAsia="en-US"/>
          </w:rPr>
          <w:br/>
          <w:t>ΚΟΝΣΟΛΑΣ Ε. , σελ.</w:t>
        </w:r>
        <w:r w:rsidRPr="003E694A">
          <w:rPr>
            <w:rFonts w:eastAsia="Times New Roman"/>
            <w:szCs w:val="24"/>
            <w:lang w:eastAsia="en-US"/>
          </w:rPr>
          <w:br/>
          <w:t>ΛΟΒΕΡΔΟΣ Α. , σελ.</w:t>
        </w:r>
        <w:r w:rsidRPr="003E694A">
          <w:rPr>
            <w:rFonts w:eastAsia="Times New Roman"/>
            <w:szCs w:val="24"/>
            <w:lang w:eastAsia="en-US"/>
          </w:rPr>
          <w:br/>
          <w:t>ΜΠΑΛΤΑΣ Α. , σελ.</w:t>
        </w:r>
        <w:r w:rsidRPr="003E694A">
          <w:rPr>
            <w:rFonts w:eastAsia="Times New Roman"/>
            <w:szCs w:val="24"/>
            <w:lang w:eastAsia="en-US"/>
          </w:rPr>
          <w:br/>
          <w:t>ΜΩΡΑΪΤΗΣ Ν. , σελ.</w:t>
        </w:r>
        <w:r w:rsidRPr="003E694A">
          <w:rPr>
            <w:rFonts w:eastAsia="Times New Roman"/>
            <w:szCs w:val="24"/>
            <w:lang w:eastAsia="en-US"/>
          </w:rPr>
          <w:br/>
          <w:t>ΠΕΛΕΓΡΙΝΗΣ Θ. , σελ.</w:t>
        </w:r>
        <w:r w:rsidRPr="003E694A">
          <w:rPr>
            <w:rFonts w:eastAsia="Times New Roman"/>
            <w:szCs w:val="24"/>
            <w:lang w:eastAsia="en-US"/>
          </w:rPr>
          <w:br/>
        </w:r>
        <w:r w:rsidRPr="003E694A">
          <w:rPr>
            <w:rFonts w:eastAsia="Times New Roman"/>
            <w:szCs w:val="24"/>
            <w:lang w:eastAsia="en-US"/>
          </w:rPr>
          <w:br/>
          <w:t>Δ. Επί του σχεδίου νόμου του Υπουργείου Περιβάλλοντος και Ενέργειας:</w:t>
        </w:r>
        <w:r w:rsidRPr="003E694A">
          <w:rPr>
            <w:rFonts w:eastAsia="Times New Roman"/>
            <w:szCs w:val="24"/>
            <w:lang w:eastAsia="en-US"/>
          </w:rPr>
          <w:br/>
          <w:t>ΑΜΥΡΑΣ Γ. , σελ.</w:t>
        </w:r>
        <w:r w:rsidRPr="003E694A">
          <w:rPr>
            <w:rFonts w:eastAsia="Times New Roman"/>
            <w:szCs w:val="24"/>
            <w:lang w:eastAsia="en-US"/>
          </w:rPr>
          <w:br/>
          <w:t>ΑΝΤΩΝΙΟΥ Μ. , σελ.</w:t>
        </w:r>
        <w:r w:rsidRPr="003E694A">
          <w:rPr>
            <w:rFonts w:eastAsia="Times New Roman"/>
            <w:szCs w:val="24"/>
            <w:lang w:eastAsia="en-US"/>
          </w:rPr>
          <w:br/>
          <w:t>ΒΡΟΥΤΣΗΣ Ι. , σελ.</w:t>
        </w:r>
        <w:r w:rsidRPr="003E694A">
          <w:rPr>
            <w:rFonts w:eastAsia="Times New Roman"/>
            <w:szCs w:val="24"/>
            <w:lang w:eastAsia="en-US"/>
          </w:rPr>
          <w:br/>
          <w:t>ΔΑΒΑΚΗΣ Α. , σελ.</w:t>
        </w:r>
        <w:r w:rsidRPr="003E694A">
          <w:rPr>
            <w:rFonts w:eastAsia="Times New Roman"/>
            <w:szCs w:val="24"/>
            <w:lang w:eastAsia="en-US"/>
          </w:rPr>
          <w:br/>
          <w:t>ΔΑΝΕΛΛΗΣ Σ. , σελ.</w:t>
        </w:r>
        <w:r w:rsidRPr="003E694A">
          <w:rPr>
            <w:rFonts w:eastAsia="Times New Roman"/>
            <w:szCs w:val="24"/>
            <w:lang w:eastAsia="en-US"/>
          </w:rPr>
          <w:br/>
          <w:t>ΘΕΟΧΑΡΟΠΟΥΛΟΣ Α. , σελ.</w:t>
        </w:r>
        <w:r w:rsidRPr="003E694A">
          <w:rPr>
            <w:rFonts w:eastAsia="Times New Roman"/>
            <w:szCs w:val="24"/>
            <w:lang w:eastAsia="en-US"/>
          </w:rPr>
          <w:br/>
          <w:t>ΘΕΩΝΑΣ Ι. , σελ.</w:t>
        </w:r>
        <w:r w:rsidRPr="003E694A">
          <w:rPr>
            <w:rFonts w:eastAsia="Times New Roman"/>
            <w:szCs w:val="24"/>
            <w:lang w:eastAsia="en-US"/>
          </w:rPr>
          <w:br/>
          <w:t>ΙΓΓΛΕΖΗ Α. , σελ.</w:t>
        </w:r>
        <w:r w:rsidRPr="003E694A">
          <w:rPr>
            <w:rFonts w:eastAsia="Times New Roman"/>
            <w:szCs w:val="24"/>
            <w:lang w:eastAsia="en-US"/>
          </w:rPr>
          <w:br/>
          <w:t>ΚΑΡΡΑΣ Γ. , σελ.</w:t>
        </w:r>
        <w:r w:rsidRPr="003E694A">
          <w:rPr>
            <w:rFonts w:eastAsia="Times New Roman"/>
            <w:szCs w:val="24"/>
            <w:lang w:eastAsia="en-US"/>
          </w:rPr>
          <w:br/>
          <w:t>ΚΕΓΚΕΡΟΓΛΟΥ Β. , σελ.</w:t>
        </w:r>
        <w:r w:rsidRPr="003E694A">
          <w:rPr>
            <w:rFonts w:eastAsia="Times New Roman"/>
            <w:szCs w:val="24"/>
            <w:lang w:eastAsia="en-US"/>
          </w:rPr>
          <w:br/>
          <w:t>ΚΟΥΚΟΥΤΣΗΣ Δ. , σελ.</w:t>
        </w:r>
        <w:r w:rsidRPr="003E694A">
          <w:rPr>
            <w:rFonts w:eastAsia="Times New Roman"/>
            <w:szCs w:val="24"/>
            <w:lang w:eastAsia="en-US"/>
          </w:rPr>
          <w:br/>
          <w:t>ΛΑΓΟΣ Ι. , σελ.</w:t>
        </w:r>
        <w:r w:rsidRPr="003E694A">
          <w:rPr>
            <w:rFonts w:eastAsia="Times New Roman"/>
            <w:szCs w:val="24"/>
            <w:lang w:eastAsia="en-US"/>
          </w:rPr>
          <w:br/>
          <w:t>ΛΑΖΑΡΙΔΗΣ Γ. , σελ.</w:t>
        </w:r>
        <w:r w:rsidRPr="003E694A">
          <w:rPr>
            <w:rFonts w:eastAsia="Times New Roman"/>
            <w:szCs w:val="24"/>
            <w:lang w:eastAsia="en-US"/>
          </w:rPr>
          <w:br/>
          <w:t>ΜΑΝΩΛΑΚΟΥ Δ. , σελ.</w:t>
        </w:r>
        <w:r w:rsidRPr="003E694A">
          <w:rPr>
            <w:rFonts w:eastAsia="Times New Roman"/>
            <w:szCs w:val="24"/>
            <w:lang w:eastAsia="en-US"/>
          </w:rPr>
          <w:br/>
          <w:t>ΜΗΤΑΡΑΚΗΣ Π. , σελ.</w:t>
        </w:r>
        <w:r w:rsidRPr="003E694A">
          <w:rPr>
            <w:rFonts w:eastAsia="Times New Roman"/>
            <w:szCs w:val="24"/>
            <w:lang w:eastAsia="en-US"/>
          </w:rPr>
          <w:br/>
          <w:t>ΜΠΑΛΩΜΕΝΑΚΗΣ Α. , σελ.</w:t>
        </w:r>
        <w:r w:rsidRPr="003E694A">
          <w:rPr>
            <w:rFonts w:eastAsia="Times New Roman"/>
            <w:szCs w:val="24"/>
            <w:lang w:eastAsia="en-US"/>
          </w:rPr>
          <w:br/>
          <w:t>ΜΩΡΑΪΤΗΣ Ν. , σελ.</w:t>
        </w:r>
        <w:r w:rsidRPr="003E694A">
          <w:rPr>
            <w:rFonts w:eastAsia="Times New Roman"/>
            <w:szCs w:val="24"/>
            <w:lang w:eastAsia="en-US"/>
          </w:rPr>
          <w:br/>
          <w:t>ΠΑΠΑΧΡΙΣΤΟΠΟΥΛΟΣ Α. , σελ.</w:t>
        </w:r>
        <w:r w:rsidRPr="003E694A">
          <w:rPr>
            <w:rFonts w:eastAsia="Times New Roman"/>
            <w:szCs w:val="24"/>
            <w:lang w:eastAsia="en-US"/>
          </w:rPr>
          <w:br/>
          <w:t>ΣΑΡΙΔΗΣ Ι. , σελ.</w:t>
        </w:r>
        <w:r w:rsidRPr="003E694A">
          <w:rPr>
            <w:rFonts w:eastAsia="Times New Roman"/>
            <w:szCs w:val="24"/>
            <w:lang w:eastAsia="en-US"/>
          </w:rPr>
          <w:br/>
          <w:t>ΣΑΧΙΝΙΔΗΣ Ι. , σελ.</w:t>
        </w:r>
        <w:r w:rsidRPr="003E694A">
          <w:rPr>
            <w:rFonts w:eastAsia="Times New Roman"/>
            <w:szCs w:val="24"/>
            <w:lang w:eastAsia="en-US"/>
          </w:rPr>
          <w:br/>
          <w:t>ΣΕΒΑΣΤΑΚΗΣ Δ. , σελ.</w:t>
        </w:r>
        <w:r w:rsidRPr="003E694A">
          <w:rPr>
            <w:rFonts w:eastAsia="Times New Roman"/>
            <w:szCs w:val="24"/>
            <w:lang w:eastAsia="en-US"/>
          </w:rPr>
          <w:br/>
          <w:t>ΣΗΦΑΚΗΣ Ι. , σελ.</w:t>
        </w:r>
        <w:r w:rsidRPr="003E694A">
          <w:rPr>
            <w:rFonts w:eastAsia="Times New Roman"/>
            <w:szCs w:val="24"/>
            <w:lang w:eastAsia="en-US"/>
          </w:rPr>
          <w:br/>
          <w:t>ΣΙΜΟΡΕΛΗΣ Χ. , σελ.</w:t>
        </w:r>
        <w:r w:rsidRPr="003E694A">
          <w:rPr>
            <w:rFonts w:eastAsia="Times New Roman"/>
            <w:szCs w:val="24"/>
            <w:lang w:eastAsia="en-US"/>
          </w:rPr>
          <w:br/>
          <w:t>ΣΚΡΕΚΑΣ Κ. , σελ.</w:t>
        </w:r>
        <w:r w:rsidRPr="003E694A">
          <w:rPr>
            <w:rFonts w:eastAsia="Times New Roman"/>
            <w:szCs w:val="24"/>
            <w:lang w:eastAsia="en-US"/>
          </w:rPr>
          <w:br/>
          <w:t>ΤΖΕΛΕΠΗΣ Μ. , σελ.</w:t>
        </w:r>
        <w:r w:rsidRPr="003E694A">
          <w:rPr>
            <w:rFonts w:eastAsia="Times New Roman"/>
            <w:szCs w:val="24"/>
            <w:lang w:eastAsia="en-US"/>
          </w:rPr>
          <w:br/>
          <w:t>ΤΖΟΥΦΗ Μ. , σελ.</w:t>
        </w:r>
        <w:r w:rsidRPr="003E694A">
          <w:rPr>
            <w:rFonts w:eastAsia="Times New Roman"/>
            <w:szCs w:val="24"/>
            <w:lang w:eastAsia="en-US"/>
          </w:rPr>
          <w:br/>
          <w:t>ΤΣΙΡΩΝΗΣ Ι. , σελ.</w:t>
        </w:r>
        <w:r w:rsidRPr="003E694A">
          <w:rPr>
            <w:rFonts w:eastAsia="Times New Roman"/>
            <w:szCs w:val="24"/>
            <w:lang w:eastAsia="en-US"/>
          </w:rPr>
          <w:br/>
          <w:t>ΦΑΜΕΛΛΟΣ Σ. , σελ.</w:t>
        </w:r>
        <w:r w:rsidRPr="003E694A">
          <w:rPr>
            <w:rFonts w:eastAsia="Times New Roman"/>
            <w:szCs w:val="24"/>
            <w:lang w:eastAsia="en-US"/>
          </w:rPr>
          <w:br/>
        </w:r>
        <w:r w:rsidRPr="003E694A">
          <w:rPr>
            <w:rFonts w:eastAsia="Times New Roman"/>
            <w:szCs w:val="24"/>
            <w:lang w:eastAsia="en-US"/>
          </w:rPr>
          <w:br/>
          <w:t>Ε. ΠΑΡΕΜΒΑΣΕΙΣ:</w:t>
        </w:r>
        <w:r w:rsidRPr="003E694A">
          <w:rPr>
            <w:rFonts w:eastAsia="Times New Roman"/>
            <w:szCs w:val="24"/>
            <w:lang w:eastAsia="en-US"/>
          </w:rPr>
          <w:br/>
          <w:t>ΚΡΕΜΑΣΤΙΝΟΣ Δ. , σελ.</w:t>
        </w:r>
        <w:r w:rsidRPr="003E694A">
          <w:rPr>
            <w:rFonts w:eastAsia="Times New Roman"/>
            <w:szCs w:val="24"/>
            <w:lang w:eastAsia="en-US"/>
          </w:rPr>
          <w:br/>
          <w:t>ΜΠΑΡΚΑΣ Κ. , σελ.</w:t>
        </w:r>
        <w:r w:rsidRPr="003E694A">
          <w:rPr>
            <w:rFonts w:eastAsia="Times New Roman"/>
            <w:szCs w:val="24"/>
            <w:lang w:eastAsia="en-US"/>
          </w:rPr>
          <w:br/>
        </w:r>
      </w:ins>
    </w:p>
    <w:p w14:paraId="4EA888E7" w14:textId="77777777" w:rsidR="00982D42" w:rsidRDefault="003E694A">
      <w:pPr>
        <w:spacing w:line="600" w:lineRule="auto"/>
        <w:ind w:firstLine="720"/>
        <w:jc w:val="center"/>
        <w:rPr>
          <w:rFonts w:eastAsia="Times New Roman"/>
          <w:szCs w:val="24"/>
        </w:rPr>
      </w:pPr>
      <w:r>
        <w:rPr>
          <w:rFonts w:eastAsia="Times New Roman"/>
          <w:szCs w:val="24"/>
        </w:rPr>
        <w:t xml:space="preserve">   ΠΡΑΚΤΙΚΑ ΒΟΥΛΗΣ</w:t>
      </w:r>
    </w:p>
    <w:p w14:paraId="4EA888E8" w14:textId="77777777" w:rsidR="00982D42" w:rsidRDefault="003E694A">
      <w:pPr>
        <w:spacing w:line="600" w:lineRule="auto"/>
        <w:ind w:firstLine="720"/>
        <w:jc w:val="center"/>
        <w:rPr>
          <w:rFonts w:eastAsia="Times New Roman"/>
          <w:szCs w:val="24"/>
        </w:rPr>
      </w:pPr>
      <w:r>
        <w:rPr>
          <w:rFonts w:eastAsia="Times New Roman"/>
          <w:szCs w:val="24"/>
        </w:rPr>
        <w:t xml:space="preserve">ΙΖ΄ ΠΕΡΙΟΔΟΣ </w:t>
      </w:r>
    </w:p>
    <w:p w14:paraId="4EA888E9" w14:textId="77777777" w:rsidR="00982D42" w:rsidRDefault="003E694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EA888EA" w14:textId="77777777" w:rsidR="00982D42" w:rsidRDefault="003E694A">
      <w:pPr>
        <w:spacing w:line="600" w:lineRule="auto"/>
        <w:ind w:firstLine="720"/>
        <w:jc w:val="center"/>
        <w:rPr>
          <w:rFonts w:eastAsia="Times New Roman"/>
          <w:szCs w:val="24"/>
        </w:rPr>
      </w:pPr>
      <w:r>
        <w:rPr>
          <w:rFonts w:eastAsia="Times New Roman"/>
          <w:szCs w:val="24"/>
        </w:rPr>
        <w:t>ΣΥΝΟΔΟΣ Α΄</w:t>
      </w:r>
    </w:p>
    <w:p w14:paraId="4EA888EB" w14:textId="77777777" w:rsidR="00982D42" w:rsidRDefault="003E694A">
      <w:pPr>
        <w:spacing w:line="600" w:lineRule="auto"/>
        <w:ind w:firstLine="720"/>
        <w:jc w:val="center"/>
        <w:rPr>
          <w:rFonts w:eastAsia="Times New Roman"/>
          <w:szCs w:val="24"/>
        </w:rPr>
      </w:pPr>
      <w:r>
        <w:rPr>
          <w:rFonts w:eastAsia="Times New Roman"/>
          <w:szCs w:val="24"/>
        </w:rPr>
        <w:t>ΣΥΝΕΔΡΙΑΣΗ  ΡϞΔ΄</w:t>
      </w:r>
    </w:p>
    <w:p w14:paraId="4EA888EC" w14:textId="77777777" w:rsidR="00982D42" w:rsidRDefault="003E694A">
      <w:pPr>
        <w:spacing w:line="600" w:lineRule="auto"/>
        <w:ind w:firstLine="720"/>
        <w:jc w:val="center"/>
        <w:rPr>
          <w:rFonts w:eastAsia="Times New Roman"/>
          <w:szCs w:val="24"/>
        </w:rPr>
      </w:pPr>
      <w:r>
        <w:rPr>
          <w:rFonts w:eastAsia="Times New Roman"/>
          <w:szCs w:val="24"/>
        </w:rPr>
        <w:t>Πέμπτη 22 Σεπτεμβρίου 2016</w:t>
      </w:r>
    </w:p>
    <w:p w14:paraId="4EA888ED" w14:textId="77777777" w:rsidR="00982D42" w:rsidRDefault="003E694A">
      <w:pPr>
        <w:spacing w:line="600" w:lineRule="auto"/>
        <w:ind w:firstLine="720"/>
        <w:jc w:val="both"/>
        <w:rPr>
          <w:rFonts w:eastAsia="Times New Roman"/>
          <w:szCs w:val="24"/>
        </w:rPr>
      </w:pPr>
      <w:r>
        <w:rPr>
          <w:rFonts w:eastAsia="Times New Roman"/>
          <w:szCs w:val="24"/>
        </w:rPr>
        <w:t>Αθήνα, σήμερα στις 22 Σεπτεμβρίου 2016, ημέρα Πέμπτη και ώρα 9.34΄ συνήλθε στην Αίθουσα των συνεδριάσεων του Βουλευτηρίου η</w:t>
      </w:r>
      <w:r>
        <w:rPr>
          <w:rFonts w:eastAsia="Times New Roman"/>
          <w:szCs w:val="24"/>
        </w:rPr>
        <w:t xml:space="preserve"> Βουλή σε ολομέλεια για να συνεδριάσει υπό την προεδρία του Ε΄ Αντιπροέδρου αυτής κ. </w:t>
      </w:r>
      <w:r w:rsidRPr="001C757A">
        <w:rPr>
          <w:rFonts w:eastAsia="Times New Roman"/>
          <w:b/>
          <w:szCs w:val="24"/>
        </w:rPr>
        <w:t>ΔΗΜΗΤΡΙΟΥ ΚΡΕΜΑΣΤΙΝΟΥ</w:t>
      </w:r>
      <w:r>
        <w:rPr>
          <w:rFonts w:eastAsia="Times New Roman"/>
          <w:szCs w:val="24"/>
        </w:rPr>
        <w:t>.</w:t>
      </w:r>
    </w:p>
    <w:p w14:paraId="4EA888EE" w14:textId="77777777" w:rsidR="00982D42" w:rsidRDefault="003E694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Κυρίες και κύριοι συνάδελφοι, αρχίζει η συνεδρίαση.</w:t>
      </w:r>
    </w:p>
    <w:p w14:paraId="4EA888EF" w14:textId="77777777" w:rsidR="00982D42" w:rsidRDefault="003E694A">
      <w:pPr>
        <w:spacing w:line="600" w:lineRule="auto"/>
        <w:ind w:firstLine="720"/>
        <w:jc w:val="both"/>
        <w:rPr>
          <w:rFonts w:eastAsia="Times New Roman"/>
          <w:szCs w:val="24"/>
        </w:rPr>
      </w:pPr>
      <w:r>
        <w:rPr>
          <w:rFonts w:eastAsia="Times New Roman"/>
          <w:szCs w:val="24"/>
        </w:rPr>
        <w:lastRenderedPageBreak/>
        <w:t>(ΕΠΙΚΥΡΩΣΗ ΠΡΑΚΤΙΚΩΝ: Σύμφωνα με την από 21</w:t>
      </w:r>
      <w:r>
        <w:rPr>
          <w:rFonts w:eastAsia="Times New Roman"/>
          <w:szCs w:val="24"/>
        </w:rPr>
        <w:t>-</w:t>
      </w:r>
      <w:r>
        <w:rPr>
          <w:rFonts w:eastAsia="Times New Roman"/>
          <w:szCs w:val="24"/>
        </w:rPr>
        <w:t>9</w:t>
      </w:r>
      <w:r>
        <w:rPr>
          <w:rFonts w:eastAsia="Times New Roman"/>
          <w:szCs w:val="24"/>
        </w:rPr>
        <w:t>-</w:t>
      </w:r>
      <w:r>
        <w:rPr>
          <w:rFonts w:eastAsia="Times New Roman"/>
          <w:szCs w:val="24"/>
        </w:rPr>
        <w:t>2016 εξουσιοδό</w:t>
      </w:r>
      <w:r>
        <w:rPr>
          <w:rFonts w:eastAsia="Times New Roman"/>
          <w:szCs w:val="24"/>
        </w:rPr>
        <w:t>τηση του Σώματος επικυρώθηκαν με ευθύνη του Προεδρείου τα Πρακτικά της ΡϞΓ΄ συνεδριάσεώς του, της Τετάρτης 21 Σεπτεμβρίου 2016</w:t>
      </w:r>
      <w:r>
        <w:rPr>
          <w:rFonts w:eastAsia="Times New Roman"/>
          <w:szCs w:val="24"/>
        </w:rPr>
        <w:t>,</w:t>
      </w:r>
      <w:r>
        <w:rPr>
          <w:rFonts w:eastAsia="Times New Roman"/>
          <w:szCs w:val="24"/>
        </w:rPr>
        <w:t xml:space="preserve"> σε ό,τι αφορά </w:t>
      </w:r>
      <w:r>
        <w:rPr>
          <w:rFonts w:eastAsia="Times New Roman"/>
          <w:szCs w:val="24"/>
        </w:rPr>
        <w:t>σ</w:t>
      </w:r>
      <w:r>
        <w:rPr>
          <w:rFonts w:eastAsia="Times New Roman"/>
          <w:szCs w:val="24"/>
        </w:rPr>
        <w:t>την ψήφιση στο σύνολο του σχεδίου νόμου</w:t>
      </w:r>
      <w:r>
        <w:rPr>
          <w:rFonts w:eastAsia="Times New Roman"/>
          <w:szCs w:val="24"/>
        </w:rPr>
        <w:t>:</w:t>
      </w:r>
      <w:r>
        <w:rPr>
          <w:rFonts w:eastAsia="Times New Roman"/>
          <w:szCs w:val="24"/>
        </w:rPr>
        <w:t xml:space="preserve"> «Κύρωση της από 14-11-2014 Σύμβασης Αγοραπωλησίας Μετοχών για την απόκτη</w:t>
      </w:r>
      <w:r>
        <w:rPr>
          <w:rFonts w:eastAsia="Times New Roman"/>
          <w:szCs w:val="24"/>
        </w:rPr>
        <w:t>ση του 100% του μετοχικού κεφαλαίου της εταιρείας ΕΛΛΗΝΙΚΟ Α.Ε. και της από 19</w:t>
      </w:r>
      <w:r>
        <w:rPr>
          <w:rFonts w:eastAsia="Times New Roman"/>
          <w:szCs w:val="24"/>
        </w:rPr>
        <w:t>-</w:t>
      </w:r>
      <w:r>
        <w:rPr>
          <w:rFonts w:eastAsia="Times New Roman"/>
          <w:szCs w:val="24"/>
        </w:rPr>
        <w:t>07</w:t>
      </w:r>
      <w:r>
        <w:rPr>
          <w:rFonts w:eastAsia="Times New Roman"/>
          <w:szCs w:val="24"/>
        </w:rPr>
        <w:t>-</w:t>
      </w:r>
      <w:r>
        <w:rPr>
          <w:rFonts w:eastAsia="Times New Roman"/>
          <w:szCs w:val="24"/>
        </w:rPr>
        <w:t xml:space="preserve">2016 </w:t>
      </w:r>
      <w:r>
        <w:rPr>
          <w:rFonts w:eastAsia="Times New Roman"/>
          <w:szCs w:val="24"/>
        </w:rPr>
        <w:t>Τ</w:t>
      </w:r>
      <w:r>
        <w:rPr>
          <w:rFonts w:eastAsia="Times New Roman"/>
          <w:szCs w:val="24"/>
        </w:rPr>
        <w:t>ροποποιητικής Σύμβασης και ρύθμιση συναφών θεμάτων»)</w:t>
      </w:r>
    </w:p>
    <w:p w14:paraId="4EA888F0" w14:textId="77777777" w:rsidR="00982D42" w:rsidRDefault="003E694A">
      <w:pPr>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4EA888F1" w14:textId="77777777" w:rsidR="00982D42" w:rsidRDefault="003E694A">
      <w:pPr>
        <w:spacing w:line="600" w:lineRule="auto"/>
        <w:ind w:firstLine="720"/>
        <w:jc w:val="both"/>
        <w:rPr>
          <w:rFonts w:eastAsia="Times New Roman"/>
          <w:szCs w:val="24"/>
        </w:rPr>
      </w:pPr>
      <w:r>
        <w:rPr>
          <w:rFonts w:eastAsia="Times New Roman"/>
          <w:szCs w:val="24"/>
        </w:rPr>
        <w:t xml:space="preserve">(Ανακοινώνονται προς το Σώμα από τον </w:t>
      </w:r>
      <w:r>
        <w:rPr>
          <w:rFonts w:eastAsia="Times New Roman"/>
          <w:szCs w:val="24"/>
        </w:rPr>
        <w:t>Γρα</w:t>
      </w:r>
      <w:r>
        <w:rPr>
          <w:rFonts w:eastAsia="Times New Roman"/>
          <w:szCs w:val="24"/>
        </w:rPr>
        <w:t xml:space="preserve">μματέα της Βουλής </w:t>
      </w:r>
      <w:r>
        <w:rPr>
          <w:rFonts w:eastAsia="Times New Roman"/>
          <w:szCs w:val="24"/>
        </w:rPr>
        <w:t>κ. Ηλία Καματερό, Βουλευτή Δωδεκανήσου, τα ακόλουθα:</w:t>
      </w:r>
    </w:p>
    <w:p w14:paraId="4EA888F2" w14:textId="77777777" w:rsidR="00982D42" w:rsidRDefault="003E694A">
      <w:pPr>
        <w:spacing w:line="600" w:lineRule="auto"/>
        <w:ind w:firstLine="720"/>
        <w:jc w:val="both"/>
        <w:rPr>
          <w:rFonts w:eastAsia="Times New Roman"/>
          <w:szCs w:val="24"/>
        </w:rPr>
      </w:pPr>
      <w:r>
        <w:rPr>
          <w:rFonts w:eastAsia="Times New Roman"/>
          <w:szCs w:val="24"/>
        </w:rPr>
        <w:t>Α. ΚΑΤΑΘΕΣΗ ΑΝΑΦΟΡΩΝ</w:t>
      </w:r>
    </w:p>
    <w:p w14:paraId="4EA888F3" w14:textId="77777777" w:rsidR="00982D42" w:rsidRDefault="003E694A">
      <w:pPr>
        <w:spacing w:line="600" w:lineRule="auto"/>
        <w:ind w:firstLine="720"/>
        <w:jc w:val="center"/>
        <w:rPr>
          <w:rFonts w:eastAsia="Times New Roman"/>
          <w:szCs w:val="24"/>
        </w:rPr>
      </w:pPr>
      <w:r>
        <w:rPr>
          <w:rFonts w:eastAsia="Times New Roman"/>
          <w:szCs w:val="24"/>
        </w:rPr>
        <w:t xml:space="preserve">(Να μπει η σελ. </w:t>
      </w:r>
      <w:r>
        <w:rPr>
          <w:rFonts w:eastAsia="Times New Roman"/>
          <w:szCs w:val="24"/>
        </w:rPr>
        <w:t>2α)</w:t>
      </w:r>
    </w:p>
    <w:p w14:paraId="4EA888F4" w14:textId="77777777" w:rsidR="00982D42" w:rsidRDefault="003E694A">
      <w:pPr>
        <w:spacing w:line="600" w:lineRule="auto"/>
        <w:ind w:firstLine="720"/>
        <w:jc w:val="both"/>
        <w:rPr>
          <w:rFonts w:eastAsia="Times New Roman"/>
          <w:szCs w:val="24"/>
        </w:rPr>
      </w:pPr>
      <w:r>
        <w:rPr>
          <w:rFonts w:eastAsia="Times New Roman"/>
          <w:szCs w:val="24"/>
        </w:rPr>
        <w:t>Β</w:t>
      </w:r>
      <w:r>
        <w:rPr>
          <w:rFonts w:eastAsia="Times New Roman"/>
          <w:szCs w:val="24"/>
        </w:rPr>
        <w:t>. ΑΠΑΝΤΗΣΕΙΣ ΥΠΟΥΡΓΩΝ ΣΕ ΕΡΩΤΗΣΕΙΣ ΒΟΥΛΕΥΤΩΝ</w:t>
      </w:r>
    </w:p>
    <w:p w14:paraId="4EA888F5" w14:textId="77777777" w:rsidR="00982D42" w:rsidRDefault="003E694A">
      <w:pPr>
        <w:spacing w:line="600" w:lineRule="auto"/>
        <w:ind w:firstLine="720"/>
        <w:jc w:val="center"/>
        <w:rPr>
          <w:rFonts w:eastAsia="Times New Roman"/>
          <w:szCs w:val="24"/>
        </w:rPr>
      </w:pPr>
      <w:r>
        <w:rPr>
          <w:rFonts w:eastAsia="Times New Roman"/>
          <w:szCs w:val="24"/>
        </w:rPr>
        <w:lastRenderedPageBreak/>
        <w:t>(Να μπει η σελ. 2β)</w:t>
      </w:r>
    </w:p>
    <w:p w14:paraId="4EA888F6" w14:textId="77777777" w:rsidR="00982D42" w:rsidRDefault="003E694A">
      <w:pPr>
        <w:spacing w:line="600" w:lineRule="auto"/>
        <w:ind w:firstLine="720"/>
        <w:jc w:val="center"/>
        <w:rPr>
          <w:rFonts w:eastAsia="Times New Roman"/>
          <w:color w:val="FF0000"/>
          <w:szCs w:val="24"/>
        </w:rPr>
      </w:pPr>
      <w:r w:rsidRPr="006D1002">
        <w:rPr>
          <w:rFonts w:eastAsia="Times New Roman"/>
          <w:color w:val="FF0000"/>
          <w:szCs w:val="24"/>
        </w:rPr>
        <w:t>(Αλλαγή σελίδας)</w:t>
      </w:r>
    </w:p>
    <w:p w14:paraId="4EA888F7" w14:textId="77777777" w:rsidR="00982D42" w:rsidRDefault="003E694A">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Κυρίες και κύριοι συνάδελ</w:t>
      </w:r>
      <w:r>
        <w:rPr>
          <w:rFonts w:eastAsia="Times New Roman" w:cs="Times New Roman"/>
          <w:szCs w:val="24"/>
        </w:rPr>
        <w:t>φοι, εισερχόμαστε στη συζήτηση των</w:t>
      </w:r>
    </w:p>
    <w:p w14:paraId="4EA888F8" w14:textId="77777777" w:rsidR="00982D42" w:rsidRDefault="003E694A">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4EA888F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Αρχίζουμε με την πρώτη με αριθμό 1277/19-9-2016 επίκαιρη ερώτηση δεύτερου κύκλου του Βουλευτή Δωδεκανήσου του Συνασπισμού Ριζοσπαστικής Αριστεράς κ. </w:t>
      </w:r>
      <w:r>
        <w:rPr>
          <w:rFonts w:eastAsia="Times New Roman" w:cs="Times New Roman"/>
          <w:bCs/>
          <w:szCs w:val="24"/>
        </w:rPr>
        <w:t>Ηλία Καματερού</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αύξηση των τιμών ενοικίασης παραλιών στα νησιά. </w:t>
      </w:r>
    </w:p>
    <w:p w14:paraId="4EA888F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Υπουργός κ. Αλεξιάδης.</w:t>
      </w:r>
    </w:p>
    <w:p w14:paraId="4EA888F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Παρακαλώ, κύριε Καματερέ, έχετε τον λόγο.</w:t>
      </w:r>
    </w:p>
    <w:p w14:paraId="4EA888F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ΗΛΙΑΣ ΚΑΜΑΤΕΡΟΣ:</w:t>
      </w:r>
      <w:r>
        <w:rPr>
          <w:rFonts w:eastAsia="Times New Roman" w:cs="Times New Roman"/>
          <w:szCs w:val="24"/>
        </w:rPr>
        <w:t xml:space="preserve"> Κύριε Υπουργέ, δεν μπορώ να καταλάβω αυτή τη σύμπτωση. Όσες ερωτήσεις</w:t>
      </w:r>
      <w:r>
        <w:rPr>
          <w:rFonts w:eastAsia="Times New Roman" w:cs="Times New Roman"/>
          <w:szCs w:val="24"/>
        </w:rPr>
        <w:t xml:space="preserve"> έχω κάνει απευθύνονται σε εσάς, παρόλο που σας έχω μεγάλη εκτίμηση και είστε πετυχημένος στο έργο σας. Φαίνεται ότι είναι τέτοιο το αντικείμενο που έχετε. Μπαίνω, όμως, στο θέμα.</w:t>
      </w:r>
    </w:p>
    <w:p w14:paraId="4EA888F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Είχα κάνει και παλ</w:t>
      </w:r>
      <w:r>
        <w:rPr>
          <w:rFonts w:eastAsia="Times New Roman" w:cs="Times New Roman"/>
          <w:szCs w:val="24"/>
        </w:rPr>
        <w:t>α</w:t>
      </w:r>
      <w:r>
        <w:rPr>
          <w:rFonts w:eastAsia="Times New Roman" w:cs="Times New Roman"/>
          <w:szCs w:val="24"/>
        </w:rPr>
        <w:t xml:space="preserve">ιότερα μια ερώτηση και γενικότερα για τα μέτρα στα νησιά </w:t>
      </w:r>
      <w:r>
        <w:rPr>
          <w:rFonts w:eastAsia="Times New Roman" w:cs="Times New Roman"/>
          <w:szCs w:val="24"/>
        </w:rPr>
        <w:t>που έχουν προβλήματα με την προσφυγική κρίση και ειδικότερα είχα πάρει ως παράδειγμα την τιμή στην παραχώρηση παραλιών, καθώς και σε αυτά τα νησιά υπήρχαν αυξήσεις και μάλιστα υπέρμετρες, τη στιγμή που είχαν πρόβλημα. Και είχα αναφέρει ως χαρακτηριστικό πα</w:t>
      </w:r>
      <w:r>
        <w:rPr>
          <w:rFonts w:eastAsia="Times New Roman" w:cs="Times New Roman"/>
          <w:szCs w:val="24"/>
        </w:rPr>
        <w:t>ράδειγμα την Κω.</w:t>
      </w:r>
    </w:p>
    <w:p w14:paraId="4EA888F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Μετά από αυτά, και ο Γενικός Γραμματέας Δημόσιας Περιουσίας, ο κ. Ματζάκος, στις 23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είχε απευθύνει έγγραφο προς τη Περιφερειακή Διεύθυνση Δημόσιας Περιουσίας Αιγαίου, για να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της αυτό το γεγονός, και με δικό σας έγγραφ</w:t>
      </w:r>
      <w:r>
        <w:rPr>
          <w:rFonts w:eastAsia="Times New Roman" w:cs="Times New Roman"/>
          <w:szCs w:val="24"/>
        </w:rPr>
        <w:t>ο στις 27</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 xml:space="preserve">2016, μετά την επίκαιρη ερώτηση που είχα </w:t>
      </w:r>
      <w:r>
        <w:rPr>
          <w:rFonts w:eastAsia="Times New Roman" w:cs="Times New Roman"/>
          <w:szCs w:val="24"/>
        </w:rPr>
        <w:lastRenderedPageBreak/>
        <w:t>καταθέσει, εσείς ζητήσατε από τη Γενική Γραμματεία να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της τα προβλήματα που έχουν δημιουργηθεί σε αυτά τα νησιά.</w:t>
      </w:r>
    </w:p>
    <w:p w14:paraId="4EA888F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Παρ’ όλα αυτά, τίποτα δεν έγινε. Οι αυξήσεις διατηρήθηκαν. Κι εδώ μπαίνει έ</w:t>
      </w:r>
      <w:r>
        <w:rPr>
          <w:rFonts w:eastAsia="Times New Roman" w:cs="Times New Roman"/>
          <w:szCs w:val="24"/>
        </w:rPr>
        <w:t>να ερώτημα, κύριε Υπουργέ. Οι υπηρεσίες δεν λαμβάνουν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τους τις εντολές των Υπουργών και των Γενικών Γραμματέων; Ποιος χαράζει πολιτική; Και μάλιστα σε τέτοια ζητήματα, τα οποία αφορούν όχι την καθημερινότητα των πολιτών, αλλά την επιβίωσή τους ιδι</w:t>
      </w:r>
      <w:r>
        <w:rPr>
          <w:rFonts w:eastAsia="Times New Roman" w:cs="Times New Roman"/>
          <w:szCs w:val="24"/>
        </w:rPr>
        <w:t>αίτερα σε αυτές τις συνθήκες. Και πέρα από τις γενικότερες συνθήκες, έχουμε και τις ειδικότερες στα νησιά. Και βλέπετε από τα στοιχεία που εσείς ο ίδιος δώσατε προχθές για τον ΦΠΑ πόσο πεσμένη είναι η είσπραξή του -και όχι λόγω μη ελέγχων- στα νησιά που εί</w:t>
      </w:r>
      <w:r>
        <w:rPr>
          <w:rFonts w:eastAsia="Times New Roman" w:cs="Times New Roman"/>
          <w:szCs w:val="24"/>
        </w:rPr>
        <w:t>χαν πρόβλημα με το μεταναστευτικό.</w:t>
      </w:r>
    </w:p>
    <w:p w14:paraId="4EA88900" w14:textId="77777777" w:rsidR="00982D42" w:rsidRDefault="003E694A">
      <w:pPr>
        <w:spacing w:line="600" w:lineRule="auto"/>
        <w:ind w:firstLine="720"/>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προτού σας δώσω τον λόγο, κύριε Αλεξιάδη, να πω ότι οι ερωτήσεις προς τους Υπουργούς δεν έχουν κα</w:t>
      </w:r>
      <w:r>
        <w:rPr>
          <w:rFonts w:eastAsia="Times New Roman" w:cs="Times New Roman"/>
          <w:szCs w:val="24"/>
        </w:rPr>
        <w:t>μ</w:t>
      </w:r>
      <w:r>
        <w:rPr>
          <w:rFonts w:eastAsia="Times New Roman" w:cs="Times New Roman"/>
          <w:szCs w:val="24"/>
        </w:rPr>
        <w:t>μία σχέση με την προσωπική εκτίμηση προς τους Υπουργούς. Οι ερωτήσεις έχουν</w:t>
      </w:r>
      <w:r>
        <w:rPr>
          <w:rFonts w:eastAsia="Times New Roman" w:cs="Times New Roman"/>
          <w:szCs w:val="24"/>
        </w:rPr>
        <w:t xml:space="preserve"> σχέση μόνο με το αντικείμενο. Η εκτίμηση είναι δεδομένη.</w:t>
      </w:r>
    </w:p>
    <w:p w14:paraId="4EA8890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Ευχαριστώ, κύριε Πρόεδρε.</w:t>
      </w:r>
    </w:p>
    <w:p w14:paraId="4EA88902" w14:textId="77777777" w:rsidR="00982D42" w:rsidRDefault="003E694A">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Παρακαλώ.</w:t>
      </w:r>
    </w:p>
    <w:p w14:paraId="4EA8890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Αλεξιάδη, έχετε τον λόγο.</w:t>
      </w:r>
    </w:p>
    <w:p w14:paraId="4EA8890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4EA8890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Κι ευχαριστώ κι εσάς, κύριε Βουλευτά, για την ερώτηση, διότι δίνεται η δυνατότητα να ενημερώσουμε τους πολίτες και να ανταποκριθούμε στην υποχρέωση που έχουμε στη Βουλή γι’ αυτά τα ζητήματα. </w:t>
      </w:r>
    </w:p>
    <w:p w14:paraId="4EA8890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Άλλωστε, έχετε αποδείξει με επανειλημ</w:t>
      </w:r>
      <w:r>
        <w:rPr>
          <w:rFonts w:eastAsia="Times New Roman" w:cs="Times New Roman"/>
          <w:szCs w:val="24"/>
        </w:rPr>
        <w:t>μένες παρεμβάσεις, και με τη μορφή ερωτήσεων και παρεμβάσεων σε νομοθετήματα, το ενδιαφέρον σας για την περιοχή σας και τα οξυμένα προβλήματα που έχουν δημιουργήσει οι προσφυγικές ροές στη συγκεκριμένη περιοχή.</w:t>
      </w:r>
    </w:p>
    <w:p w14:paraId="4EA8890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Σε ό,τι αφορά συγκεκριμένα το θέμα, η άποψη τ</w:t>
      </w:r>
      <w:r>
        <w:rPr>
          <w:rFonts w:eastAsia="Times New Roman" w:cs="Times New Roman"/>
          <w:szCs w:val="24"/>
        </w:rPr>
        <w:t>ης Κυβέρνησης έχει διατυπωθεί με σαφήνεια στο έγγραφο που αναφέρατε από 27</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το οποίο προήλθε μετά από δική σας ερώτηση που είχε συζητηθεί στη Βουλή στις 23</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2016 γι’ αυτό το θέμα.</w:t>
      </w:r>
    </w:p>
    <w:p w14:paraId="4EA8890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Τότε με έγγραφο που στείλαμε στη Γενική Γραμματεία Δημόσιας Περιουσί</w:t>
      </w:r>
      <w:r>
        <w:rPr>
          <w:rFonts w:eastAsia="Times New Roman" w:cs="Times New Roman"/>
          <w:szCs w:val="24"/>
        </w:rPr>
        <w:t>ας</w:t>
      </w:r>
      <w:r w:rsidRPr="00E36D03">
        <w:rPr>
          <w:rFonts w:eastAsia="Times New Roman" w:cs="Times New Roman"/>
          <w:szCs w:val="24"/>
        </w:rPr>
        <w:t>,</w:t>
      </w:r>
      <w:r>
        <w:rPr>
          <w:rFonts w:eastAsia="Times New Roman" w:cs="Times New Roman"/>
          <w:szCs w:val="24"/>
        </w:rPr>
        <w:t xml:space="preserve"> είπαμε ότι είναι επιβεβλημένο η Γενική Γραμματεία Δημόσιας Περιουσίας να εξαντλήσει κάθε δυνατότητα ενίσχυσης-ανακούφισης των κατοίκων και των επιχειρήσεων που βρίσκονται στα νησιά αυτά, κινούμενη πάντα στα πλαίσια του υφιστάμενου νομικού πλαισίου και για</w:t>
      </w:r>
      <w:r>
        <w:rPr>
          <w:rFonts w:eastAsia="Times New Roman" w:cs="Times New Roman"/>
          <w:szCs w:val="24"/>
        </w:rPr>
        <w:t xml:space="preserve"> τη διασφάλιση των συμφερόντων του δημοσίου.</w:t>
      </w:r>
    </w:p>
    <w:p w14:paraId="4EA8890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Ειδικά για τις τιμές ενοικίασης χώρου </w:t>
      </w:r>
      <w:r>
        <w:rPr>
          <w:rFonts w:eastAsia="Times New Roman" w:cs="Times New Roman"/>
          <w:szCs w:val="24"/>
        </w:rPr>
        <w:t xml:space="preserve">κατά </w:t>
      </w:r>
      <w:r>
        <w:rPr>
          <w:rFonts w:eastAsia="Times New Roman" w:cs="Times New Roman"/>
          <w:szCs w:val="24"/>
        </w:rPr>
        <w:t>την τουριστική περίοδο</w:t>
      </w:r>
      <w:r>
        <w:rPr>
          <w:rFonts w:eastAsia="Times New Roman" w:cs="Times New Roman"/>
          <w:szCs w:val="24"/>
        </w:rPr>
        <w:t>,</w:t>
      </w:r>
      <w:r>
        <w:rPr>
          <w:rFonts w:eastAsia="Times New Roman" w:cs="Times New Roman"/>
          <w:szCs w:val="24"/>
        </w:rPr>
        <w:t xml:space="preserve"> πρέπει να γίνει κάθε δυνατή ενέργεια</w:t>
      </w:r>
      <w:r>
        <w:rPr>
          <w:rFonts w:eastAsia="Times New Roman" w:cs="Times New Roman"/>
          <w:szCs w:val="24"/>
        </w:rPr>
        <w:t>,</w:t>
      </w:r>
      <w:r>
        <w:rPr>
          <w:rFonts w:eastAsia="Times New Roman" w:cs="Times New Roman"/>
          <w:szCs w:val="24"/>
        </w:rPr>
        <w:t xml:space="preserve"> ώστε να ενισχυθούν αυτά τα νησιά και ειδικά οι περιοχές που δέχθηκαν και δέχονται προσφυγικές ροές. Αυτή ή</w:t>
      </w:r>
      <w:r>
        <w:rPr>
          <w:rFonts w:eastAsia="Times New Roman" w:cs="Times New Roman"/>
          <w:szCs w:val="24"/>
        </w:rPr>
        <w:t xml:space="preserve">ταν η κατεύθυνση που δόθηκε από την πολιτική ηγεσία και είναι συγκεκριμένη. Νομίζω ότι δεν υπάρχει πιο σαφής διατύπωση. </w:t>
      </w:r>
    </w:p>
    <w:p w14:paraId="4EA8890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Τώρα, όσον αφορά το ερώτημα που θέτετε</w:t>
      </w:r>
      <w:r>
        <w:rPr>
          <w:rFonts w:eastAsia="Times New Roman" w:cs="Times New Roman"/>
          <w:szCs w:val="24"/>
        </w:rPr>
        <w:t>,</w:t>
      </w:r>
      <w:r>
        <w:rPr>
          <w:rFonts w:eastAsia="Times New Roman" w:cs="Times New Roman"/>
          <w:szCs w:val="24"/>
        </w:rPr>
        <w:t xml:space="preserve"> αν εμείς αυτό που λέμε </w:t>
      </w:r>
      <w:r>
        <w:rPr>
          <w:rFonts w:eastAsia="Times New Roman" w:cs="Times New Roman"/>
          <w:szCs w:val="24"/>
        </w:rPr>
        <w:t xml:space="preserve">ως </w:t>
      </w:r>
      <w:r>
        <w:rPr>
          <w:rFonts w:eastAsia="Times New Roman" w:cs="Times New Roman"/>
          <w:szCs w:val="24"/>
        </w:rPr>
        <w:t>πολιτική ηγεσία</w:t>
      </w:r>
      <w:r>
        <w:rPr>
          <w:rFonts w:eastAsia="Times New Roman" w:cs="Times New Roman"/>
          <w:szCs w:val="24"/>
        </w:rPr>
        <w:t>,</w:t>
      </w:r>
      <w:r>
        <w:rPr>
          <w:rFonts w:eastAsia="Times New Roman" w:cs="Times New Roman"/>
          <w:szCs w:val="24"/>
        </w:rPr>
        <w:t xml:space="preserve"> πολλές φορές φτάνει κάτω στις </w:t>
      </w:r>
      <w:r>
        <w:rPr>
          <w:rFonts w:eastAsia="Times New Roman" w:cs="Times New Roman"/>
          <w:szCs w:val="24"/>
        </w:rPr>
        <w:t>υ</w:t>
      </w:r>
      <w:r>
        <w:rPr>
          <w:rFonts w:eastAsia="Times New Roman" w:cs="Times New Roman"/>
          <w:szCs w:val="24"/>
        </w:rPr>
        <w:t xml:space="preserve">πηρεσίες ή αν οι </w:t>
      </w:r>
      <w:r>
        <w:rPr>
          <w:rFonts w:eastAsia="Times New Roman" w:cs="Times New Roman"/>
          <w:szCs w:val="24"/>
        </w:rPr>
        <w:t>υ</w:t>
      </w:r>
      <w:r>
        <w:rPr>
          <w:rFonts w:eastAsia="Times New Roman" w:cs="Times New Roman"/>
          <w:szCs w:val="24"/>
        </w:rPr>
        <w:t>πηρ</w:t>
      </w:r>
      <w:r>
        <w:rPr>
          <w:rFonts w:eastAsia="Times New Roman" w:cs="Times New Roman"/>
          <w:szCs w:val="24"/>
        </w:rPr>
        <w:t>εσίες υλοποιούν ή όχι τις εντολές, θα μπορούσαμε να μιλάμε με τις ώρες γιατί έχω πάρα πολλά παραδείγματα περιπτώσεων</w:t>
      </w:r>
      <w:r>
        <w:rPr>
          <w:rFonts w:eastAsia="Times New Roman" w:cs="Times New Roman"/>
          <w:szCs w:val="24"/>
        </w:rPr>
        <w:t>,</w:t>
      </w:r>
      <w:r>
        <w:rPr>
          <w:rFonts w:eastAsia="Times New Roman" w:cs="Times New Roman"/>
          <w:szCs w:val="24"/>
        </w:rPr>
        <w:t xml:space="preserve"> όπου η Βουλή –όχι η Κυβέρνηση, διότι εμείς </w:t>
      </w:r>
      <w:r>
        <w:rPr>
          <w:rFonts w:eastAsia="Times New Roman" w:cs="Times New Roman"/>
          <w:szCs w:val="24"/>
        </w:rPr>
        <w:t>ως</w:t>
      </w:r>
      <w:r>
        <w:rPr>
          <w:rFonts w:eastAsia="Times New Roman" w:cs="Times New Roman"/>
          <w:szCs w:val="24"/>
        </w:rPr>
        <w:t xml:space="preserve"> κυβέρνηση, αν θέλουμε να κάνουμε κάτι, αυτό πρέπει να περάσει από τη Βουλή-</w:t>
      </w:r>
      <w:r>
        <w:rPr>
          <w:rFonts w:eastAsia="Times New Roman" w:cs="Times New Roman"/>
          <w:szCs w:val="24"/>
        </w:rPr>
        <w:t>,</w:t>
      </w:r>
      <w:r>
        <w:rPr>
          <w:rFonts w:eastAsia="Times New Roman" w:cs="Times New Roman"/>
          <w:szCs w:val="24"/>
        </w:rPr>
        <w:t xml:space="preserve"> έχει καταλήξει </w:t>
      </w:r>
      <w:r>
        <w:rPr>
          <w:rFonts w:eastAsia="Times New Roman" w:cs="Times New Roman"/>
          <w:szCs w:val="24"/>
        </w:rPr>
        <w:t>σε συγκεκριμένες ρυθμίσεις και συγκεκριμένες αποφάσεις. Δυστυχώς, ορισμένοι θεωρούν ότι μπορούν να ερμηνεύουν οι ίδιοι τους νόμους όπως θέλουν και να ταλαιπωρούν πολίτες ή επιχειρήσεις. Δεν έχουμε πάντοτε εκείνη την υλοποίηση νομοθετικών ρυθμίσεων ή αποφάσ</w:t>
      </w:r>
      <w:r>
        <w:rPr>
          <w:rFonts w:eastAsia="Times New Roman" w:cs="Times New Roman"/>
          <w:szCs w:val="24"/>
        </w:rPr>
        <w:t xml:space="preserve">εων που θα έπρεπε να έχουμε, ακριβώς για να κινούνται σε αυτήν την κατεύθυνση. </w:t>
      </w:r>
    </w:p>
    <w:p w14:paraId="4EA8890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Παρ’ όλα αυτά, σε ό,τι αφορά τη συγκεκριμένη περίπτωση και για να μην αδικήσουμε κανέναν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Περιφερειακή Διεύθυνση Δημόσιας Περιουσίας Αιγαίου από τις 31 Μαΐου ανταποκρίνεται σ</w:t>
      </w:r>
      <w:r>
        <w:rPr>
          <w:rFonts w:eastAsia="Times New Roman" w:cs="Times New Roman"/>
          <w:szCs w:val="24"/>
        </w:rPr>
        <w:t>το συγκεκριμένο έγγραφο και με έγγραφό της ζητά να προτείνουμε την παροχή της δυνατότητας έκπτωσης μέχρι 20% επί του συνολικού διαμορφωθέντος μισθώματος για την απλή χρήση αιγιαλού υπό την μορφή οδηγίας προς τους δήμους που εδρεύουν προς τα ανατολικά σύνορ</w:t>
      </w:r>
      <w:r>
        <w:rPr>
          <w:rFonts w:eastAsia="Times New Roman" w:cs="Times New Roman"/>
          <w:szCs w:val="24"/>
        </w:rPr>
        <w:t xml:space="preserve">α της χώρας. </w:t>
      </w:r>
    </w:p>
    <w:p w14:paraId="4EA8890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εν λόγω έκπτωση θα χορηγείται υπό τη διακριτική ευχέρεια του εκάστοτε δήμου υπό τον προαναφερθέντα περιορισμό του 20% βάσει της ιδιαίτερης γνώσης που διαθέτει επί της υφιστάμενης πραγματικής κατάστασης. Η έκπτωση θα χορηγείται από το ποσοστ</w:t>
      </w:r>
      <w:r>
        <w:rPr>
          <w:rFonts w:eastAsia="Times New Roman" w:cs="Times New Roman"/>
          <w:szCs w:val="24"/>
        </w:rPr>
        <w:t xml:space="preserve">ό που αφορά τον δήμο, δεδομένου ότι η συντριπτική πλειοψηφία των μισθώσεων είναι προς ολοκλήρωση και έχει ήδη καταβληθεί το ποσό που αφορά το ελληνικό </w:t>
      </w:r>
      <w:r>
        <w:rPr>
          <w:rFonts w:eastAsia="Times New Roman" w:cs="Times New Roman"/>
          <w:szCs w:val="24"/>
        </w:rPr>
        <w:t>δ</w:t>
      </w:r>
      <w:r>
        <w:rPr>
          <w:rFonts w:eastAsia="Times New Roman" w:cs="Times New Roman"/>
          <w:szCs w:val="24"/>
        </w:rPr>
        <w:t>ημόσιο. Αυτή η διαδικασία, δηλαδή, είναι θέμα των δήμων, διότι φέτος, όπως ξέρετε, με βάση την απόφαση ο</w:t>
      </w:r>
      <w:r>
        <w:rPr>
          <w:rFonts w:eastAsia="Times New Roman" w:cs="Times New Roman"/>
          <w:szCs w:val="24"/>
        </w:rPr>
        <w:t xml:space="preserve">ι δήμοι είχαν αυτήν την ευθύνη για αυτήν την ιστορία. </w:t>
      </w:r>
    </w:p>
    <w:p w14:paraId="4EA8890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Να είστε σίγουρος, λοιπόν, ότι εγώ θα ελέγξω την όλη υπόθεση. Θα απαντήσω και στη δευτερολογία μου για το τι πρόκειται να γίνει. </w:t>
      </w:r>
    </w:p>
    <w:p w14:paraId="4EA8890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Καματερέ, έχετε τον</w:t>
      </w:r>
      <w:r>
        <w:rPr>
          <w:rFonts w:eastAsia="Times New Roman" w:cs="Times New Roman"/>
          <w:szCs w:val="24"/>
        </w:rPr>
        <w:t xml:space="preserve"> λόγο για τρία λεπτά. </w:t>
      </w:r>
    </w:p>
    <w:p w14:paraId="4EA8890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ΗΛΙΑΣ ΚΑΜΑΤΕΡΟΣ: </w:t>
      </w:r>
      <w:r>
        <w:rPr>
          <w:rFonts w:eastAsia="Times New Roman" w:cs="Times New Roman"/>
          <w:szCs w:val="24"/>
        </w:rPr>
        <w:t xml:space="preserve">Ευχαριστώ, κύριε Πρόεδρε. </w:t>
      </w:r>
    </w:p>
    <w:p w14:paraId="4EA8891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Υπουργέ, αυτό το έγγραφο προς τους δήμους, δυστυχώς, δεν κοινοποιήθηκε και από ό,τι ξέρω δεν έχει γίνει τίποτα. Δεν ξέρω αν σε άλλους έγινε και σε άλλους δεν έγινε. Πάντως, ξέρω ότι σ</w:t>
      </w:r>
      <w:r>
        <w:rPr>
          <w:rFonts w:eastAsia="Times New Roman" w:cs="Times New Roman"/>
          <w:szCs w:val="24"/>
        </w:rPr>
        <w:t>ε κάποιους δεν έγινε. Ελπίζω τώρα με τη δημοσιοποίηση οι δήμοι να το λάβουν υπ’ όψιν τους και να ανακουφίσουν τους δημότες μας οι οποίοι δεν έχουν εξοφλήσει αυτά τα χρέη, διότι δεν φτάνει που είχαν πρόβλημα πέρυσι, είχαν και φέτος λόγω της περυσινής εικόνα</w:t>
      </w:r>
      <w:r>
        <w:rPr>
          <w:rFonts w:eastAsia="Times New Roman" w:cs="Times New Roman"/>
          <w:szCs w:val="24"/>
        </w:rPr>
        <w:t xml:space="preserve">ς. </w:t>
      </w:r>
    </w:p>
    <w:p w14:paraId="4EA8891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Όμως με αφορμή αυτό, ήθελα να σας πω γενικότερα γι’ αυτά εδώ τα νησιά, επειδή αυτήν την περίοδο συζητάμε –και ξέρω ότι το συζητάτε κι εσείς- να παρθούν κάποια μέτρα τα οποία είχαμε υποσχεθεί, αλλά προβλέπονται και από τη συμφωνία του καλοκαιριού, ότι α</w:t>
      </w:r>
      <w:r>
        <w:rPr>
          <w:rFonts w:eastAsia="Times New Roman" w:cs="Times New Roman"/>
          <w:szCs w:val="24"/>
        </w:rPr>
        <w:t>ν τα οικονομικά πάνε καλά, θα μπορέσουμε είτε να επαναφέρουμε κάποια μέτρα τα οποία καταργήσαμε είτε να ανακουφίσουμε κάποιες κοινωνικές ομάδες, τάξεις ή περιοχές. Σ’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περιμένουμε τις προτάσεις σας. Στα νομοσχέδια που θα έρθουν γίνεται μια δ</w:t>
      </w:r>
      <w:r>
        <w:rPr>
          <w:rFonts w:eastAsia="Times New Roman" w:cs="Times New Roman"/>
          <w:szCs w:val="24"/>
        </w:rPr>
        <w:t xml:space="preserve">ουλειά, συμμετέχουμε και εμείς και προτείνουμε. </w:t>
      </w:r>
    </w:p>
    <w:p w14:paraId="4EA8891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μου επιτρέψετε να ξεχωρίσω δύο ζητήματα, τα οποία είναι πάρα πολύ σοβαρά και πρέπει να τα λάβετε υπ’  όψιν σας. Πρώτον, όσον αφορά την κατάργηση του μειωμένου συντελεστή ΦΠΑ και στα υπόλοιπα νησιά –αυτά π</w:t>
      </w:r>
      <w:r>
        <w:rPr>
          <w:rFonts w:eastAsia="Times New Roman" w:cs="Times New Roman"/>
          <w:szCs w:val="24"/>
        </w:rPr>
        <w:t>ου έχουν μείνει- με τα στοιχεία που δημοσιοποιήθηκαν προχθές για την εισπραξιμότητα του ΦΠΑ στα νησιά, φάνηκε καθαρά ότι στα περισσότερα νησιά αυξήθηκε η εισπραξιμότητα του ΦΠΑ. Αυτό δεν οφείλεται τόσο στην αύξηση του συντελεστή, όσο στη βελτίωση της εισπρ</w:t>
      </w:r>
      <w:r>
        <w:rPr>
          <w:rFonts w:eastAsia="Times New Roman" w:cs="Times New Roman"/>
          <w:szCs w:val="24"/>
        </w:rPr>
        <w:t xml:space="preserve">αξιμότητας, </w:t>
      </w:r>
      <w:r>
        <w:rPr>
          <w:rFonts w:eastAsia="Times New Roman" w:cs="Times New Roman"/>
          <w:szCs w:val="24"/>
        </w:rPr>
        <w:lastRenderedPageBreak/>
        <w:t xml:space="preserve">γιατί υπάρχει μια μελέτη από την Επιστημονική Επιτροπή της Βουλής που λέει ότι τα έσοδα από την αύξηση του ΦΠΑ στα νησιά δεν ήταν τα  προσδοκώμενα. </w:t>
      </w:r>
    </w:p>
    <w:p w14:paraId="4EA8891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Άρα αυτή η βελτίωση είναι από την καλή λειτουργία των Υπηρεσιών, παρ’ ότι υπάρχουν παράπονα –θα</w:t>
      </w:r>
      <w:r>
        <w:rPr>
          <w:rFonts w:eastAsia="Times New Roman" w:cs="Times New Roman"/>
          <w:szCs w:val="24"/>
        </w:rPr>
        <w:t xml:space="preserve"> τα ξέρετε αυτά και ξέρω ότι είναι δύσκολο να λυθούν στο σύνολό τους, αλλά είμαι σίγουρος ότι προσπαθείτε- ότι πάλι την πληρώνουν οι μικροί και δεν ελέγχονται οι μεγάλοι. Ξέρω ότι ο έλεγχος στις μεγάλες επιχειρήσεις είναι πιο δύσκολος και δεν φαίνονται άμε</w:t>
      </w:r>
      <w:r>
        <w:rPr>
          <w:rFonts w:eastAsia="Times New Roman" w:cs="Times New Roman"/>
          <w:szCs w:val="24"/>
        </w:rPr>
        <w:t>σα αποτελέσματα. Ελπίζω ότι στο άμεσο μέλλον θα φανούν και από εκεί.</w:t>
      </w:r>
    </w:p>
    <w:p w14:paraId="4EA8891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 Άρα όσον αφορά το θέμα του ΦΠΑ, επειδή στο τέλος του χρόνου λήγει αυτό το καθεστώς, σας παρακαλώ να προσπαθήσουμε να το διατηρήσουμε τουλάχιστον στα νησιά που είχαν πρόβλημα με το προσφυ</w:t>
      </w:r>
      <w:r>
        <w:rPr>
          <w:rFonts w:eastAsia="Times New Roman" w:cs="Times New Roman"/>
          <w:szCs w:val="24"/>
        </w:rPr>
        <w:t>γικό, γιατί έχει μεγάλη σημασία. Έχει μεγάλη σημασία γιατί ό,τι καταργείται δύσκολα επαναφέρεται. Αν κρατήσουμε τον μειωμένο συντελεστή, θα είναι από τα ελάχιστα που έχουμε για τη νησιωτικότητα.</w:t>
      </w:r>
    </w:p>
    <w:p w14:paraId="4EA8891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w:t>
      </w:r>
      <w:r>
        <w:rPr>
          <w:rFonts w:eastAsia="Times New Roman" w:cs="Times New Roman"/>
          <w:szCs w:val="24"/>
        </w:rPr>
        <w:t>ς του κυρίου Βουλευτή)</w:t>
      </w:r>
    </w:p>
    <w:p w14:paraId="4EA8891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Είναι το τελευταίο που θα πω. </w:t>
      </w:r>
    </w:p>
    <w:p w14:paraId="4EA8891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Δεύτερον, βλέπουμε κατά καιρούς αποφάσεις σας -και καλά κάνετε- για αναστολή καταβολής υποχρεώσεων προς το </w:t>
      </w:r>
      <w:r>
        <w:rPr>
          <w:rFonts w:eastAsia="Times New Roman" w:cs="Times New Roman"/>
          <w:szCs w:val="24"/>
        </w:rPr>
        <w:t>δ</w:t>
      </w:r>
      <w:r>
        <w:rPr>
          <w:rFonts w:eastAsia="Times New Roman" w:cs="Times New Roman"/>
          <w:szCs w:val="24"/>
        </w:rPr>
        <w:t>ημόσιο σε περιοχές που είχαν θεομηνίες και διάφορα άλλα προβλήματα. Π</w:t>
      </w:r>
      <w:r>
        <w:rPr>
          <w:rFonts w:eastAsia="Times New Roman" w:cs="Times New Roman"/>
          <w:szCs w:val="24"/>
        </w:rPr>
        <w:t xml:space="preserve">ολύ καλά κάνετε. </w:t>
      </w:r>
    </w:p>
    <w:p w14:paraId="4EA8891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Όμως σας παρακαλώ να λάβετε υπ’ όψιν σας ότι θεομηνία είναι, χωρίς να παρεξηγηθώ, είναι ένα πρόβλημα -πάλι χωρίς να παρεξηγηθώ, γιατί έχουμε δείξει πόσο ενδιαφερόμαστε για τους ανθρώπους </w:t>
      </w:r>
      <w:r>
        <w:rPr>
          <w:rFonts w:eastAsia="Times New Roman" w:cs="Times New Roman"/>
          <w:szCs w:val="24"/>
        </w:rPr>
        <w:t>που έρχονται και πώς τους φιλοξενούμε, αλλά είναι ένα πρόβλημα, όπως και να το κάνουμε- και στα νησιά αυτά που έχουν και είχαν αυτές τις ροές και θα μπορούσε κατ’ αντιστοιχία να δώσουμε μια αναστολή καταβολής χρεών εξάμηνη, όπως δίνουμε και στις άλλες περι</w:t>
      </w:r>
      <w:r>
        <w:rPr>
          <w:rFonts w:eastAsia="Times New Roman" w:cs="Times New Roman"/>
          <w:szCs w:val="24"/>
        </w:rPr>
        <w:t xml:space="preserve">οχές. </w:t>
      </w:r>
    </w:p>
    <w:p w14:paraId="4EA8891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Θα είναι πάρα πολύ σημαντικό γι</w:t>
      </w:r>
      <w:r>
        <w:rPr>
          <w:rFonts w:eastAsia="Times New Roman" w:cs="Times New Roman"/>
          <w:szCs w:val="24"/>
        </w:rPr>
        <w:t>’</w:t>
      </w:r>
      <w:r>
        <w:rPr>
          <w:rFonts w:eastAsia="Times New Roman" w:cs="Times New Roman"/>
          <w:szCs w:val="24"/>
        </w:rPr>
        <w:t xml:space="preserve"> αυτά τα νησιά, ιδιαίτερα αυτόν τον χειμώνα που δεν πήγε καλά η σεζόν, που ήταν πολύ μειωμένος ο τζίρος, μέχρι και 50%, μέχρι και 60% σε κάποιες επιχειρήσεις, για να πάρουν μια ανάσα μέσα στον χειμώνα.</w:t>
      </w:r>
    </w:p>
    <w:p w14:paraId="4EA8891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Νομίζω ότι μπορ</w:t>
      </w:r>
      <w:r>
        <w:rPr>
          <w:rFonts w:eastAsia="Times New Roman" w:cs="Times New Roman"/>
          <w:szCs w:val="24"/>
        </w:rPr>
        <w:t>είτε να βρείτε τον τρόπο, κατ’ αντιστοιχία με τις άλλες αποφάσεις για τις άλλες περιοχές, να το κάνετε και για τα νησιά αυτά.</w:t>
      </w:r>
    </w:p>
    <w:p w14:paraId="4EA8891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w:t>
      </w:r>
    </w:p>
    <w:p w14:paraId="4EA8891C" w14:textId="77777777" w:rsidR="00982D42" w:rsidRDefault="003E694A">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Ευχαριστούμε και εμείς.</w:t>
      </w:r>
    </w:p>
    <w:p w14:paraId="4EA8891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Αλεξιάδη, έχετε τον λόγο για τρία λεπτά.</w:t>
      </w:r>
    </w:p>
    <w:p w14:paraId="4EA8891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Θα ολοκληρώσω το προηγούμενο και θα απαντήσω αμέσως στα θέματα που θέσατε.</w:t>
      </w:r>
    </w:p>
    <w:p w14:paraId="4EA8891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Θα ελεγχθεί από το Υπουργείο Οικονομικών</w:t>
      </w:r>
      <w:r>
        <w:rPr>
          <w:rFonts w:eastAsia="Times New Roman" w:cs="Times New Roman"/>
          <w:szCs w:val="24"/>
        </w:rPr>
        <w:t>,</w:t>
      </w:r>
      <w:r>
        <w:rPr>
          <w:rFonts w:eastAsia="Times New Roman" w:cs="Times New Roman"/>
          <w:szCs w:val="24"/>
        </w:rPr>
        <w:t xml:space="preserve"> εάν αυτό που δόθηκε σαν κατεύθυνση και που ήταν τελείως λογικό, δηλαδή να υπάρχει μείω</w:t>
      </w:r>
      <w:r>
        <w:rPr>
          <w:rFonts w:eastAsia="Times New Roman" w:cs="Times New Roman"/>
          <w:szCs w:val="24"/>
        </w:rPr>
        <w:t xml:space="preserve">ση, έκπτωση έως και 20% στις τιμές ενοικίασης, έχει φτάσει και αν έχει υλοποιηθεί. </w:t>
      </w:r>
    </w:p>
    <w:p w14:paraId="4EA8892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σας ενημερώσω και εγγράφως για το ποιοι τελικά δεν υλοποίησαν αυτήν την κατεύθυνση της Κυβέρνησης. Διότι βλέπουμε μερικές φορές στα ραδιόφωνα και στις τηλεοράσεις κάποιο</w:t>
      </w:r>
      <w:r>
        <w:rPr>
          <w:rFonts w:eastAsia="Times New Roman" w:cs="Times New Roman"/>
          <w:szCs w:val="24"/>
        </w:rPr>
        <w:t>υς να κατηγορούν την Κυβέρνηση για αναλγησία και ένα σωρό άλλα πράγματα. Θέλουμε να δούμε σε αυτό το ζήτημα</w:t>
      </w:r>
      <w:r>
        <w:rPr>
          <w:rFonts w:eastAsia="Times New Roman" w:cs="Times New Roman"/>
          <w:szCs w:val="24"/>
        </w:rPr>
        <w:t>,</w:t>
      </w:r>
      <w:r>
        <w:rPr>
          <w:rFonts w:eastAsia="Times New Roman" w:cs="Times New Roman"/>
          <w:szCs w:val="24"/>
        </w:rPr>
        <w:t xml:space="preserve"> πώς ανταποκριθήκαν διάφοροι τοπικοί άρχοντες και μια σειρά από άλλους παράγοντες. Θα ελεγχθούν αυτοί και θα έχετε πλήρη ενημέρωση.</w:t>
      </w:r>
    </w:p>
    <w:p w14:paraId="4EA8892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 ό,τι αφορά τώ</w:t>
      </w:r>
      <w:r>
        <w:rPr>
          <w:rFonts w:eastAsia="Times New Roman" w:cs="Times New Roman"/>
          <w:szCs w:val="24"/>
        </w:rPr>
        <w:t>ρα τα πολύ σωστά ζητήματα που βάλατε για τα νησιά, όπως ξέρετε από τον ν.4334/16, υπάρχει η σχετική δέσμευση της πολιτείας</w:t>
      </w:r>
      <w:r>
        <w:rPr>
          <w:rFonts w:eastAsia="Times New Roman" w:cs="Times New Roman"/>
          <w:szCs w:val="24"/>
        </w:rPr>
        <w:t>,</w:t>
      </w:r>
      <w:r>
        <w:rPr>
          <w:rFonts w:eastAsia="Times New Roman" w:cs="Times New Roman"/>
          <w:szCs w:val="24"/>
        </w:rPr>
        <w:t xml:space="preserve"> ότι από την πορεία αύξησης των δημοσίων εσόδων θα επανεξεταστούν τα θέματα των συντελεστών του ΦΠΑ, είτε για τα νησιά, είτε γενικότε</w:t>
      </w:r>
      <w:r>
        <w:rPr>
          <w:rFonts w:eastAsia="Times New Roman" w:cs="Times New Roman"/>
          <w:szCs w:val="24"/>
        </w:rPr>
        <w:t xml:space="preserve">ρα. </w:t>
      </w:r>
    </w:p>
    <w:p w14:paraId="4EA8892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Η αύξηση του ΦΠΑ στα νησιά δεν ήταν μια πολιτική μας επιλογή, ήταν μια πολιτική αναγκαιότητα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στην οποία </w:t>
      </w:r>
      <w:r>
        <w:rPr>
          <w:rFonts w:eastAsia="Times New Roman" w:cs="Times New Roman"/>
          <w:szCs w:val="24"/>
        </w:rPr>
        <w:t>οδηγηθήκαμε μέσα από τη συγκεκριμένη συμφωνία. Να σας θυμίσω και την ευρύτατη πλειοψηφία με την οποία ψηφίστηκαν και ο ν.4334 και ο ν.4336, παρά τ</w:t>
      </w:r>
      <w:r>
        <w:rPr>
          <w:rFonts w:eastAsia="Times New Roman" w:cs="Times New Roman"/>
          <w:szCs w:val="24"/>
        </w:rPr>
        <w:t>ο ότι κάποιοι τώρα έρχονται και μας κατηγορούν για αυτά που ψήφισαν οι ίδιοι. Δεν πειράζει! Αποδεικνύει ο καθένας την υπευθυνότητά του.</w:t>
      </w:r>
    </w:p>
    <w:p w14:paraId="4EA8892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Ειδικά τώρα για τα νησιά, βεβαίως, και μελετούμε με κάθε δυνατότητα το πώς μπορούν να υπάρξουν μέτρα ανακούφισης και απά</w:t>
      </w:r>
      <w:r>
        <w:rPr>
          <w:rFonts w:eastAsia="Times New Roman" w:cs="Times New Roman"/>
          <w:szCs w:val="24"/>
        </w:rPr>
        <w:t xml:space="preserve">ντησης οικονομικής, από την πλευρά της πολιτείας, στο τρομερό πρόβλημα που έχει δημιουργηθεί εκεί. </w:t>
      </w:r>
    </w:p>
    <w:p w14:paraId="4EA8892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 ό,τι αφορά τα ζητήματα του ΦΠΑ που είπατε πριν, πολύ σωστά επισημάνατε</w:t>
      </w:r>
      <w:r>
        <w:rPr>
          <w:rFonts w:eastAsia="Times New Roman" w:cs="Times New Roman"/>
          <w:szCs w:val="24"/>
        </w:rPr>
        <w:t>,</w:t>
      </w:r>
      <w:r>
        <w:rPr>
          <w:rFonts w:eastAsia="Times New Roman" w:cs="Times New Roman"/>
          <w:szCs w:val="24"/>
        </w:rPr>
        <w:t xml:space="preserve"> ότι από τα στοιχεία που δημοσιοποιήσαμε χθες φαίνεται το τι έγινε με το ΦΠΑ του Α</w:t>
      </w:r>
      <w:r>
        <w:rPr>
          <w:rFonts w:eastAsia="Times New Roman" w:cs="Times New Roman"/>
          <w:szCs w:val="24"/>
        </w:rPr>
        <w:t xml:space="preserve">υγούστου, που αφορά το ΦΠΑ που εισπράχθηκε τον Ιούλιο και εμφανίστηκε τον Αύγουστο. </w:t>
      </w:r>
    </w:p>
    <w:p w14:paraId="4EA8892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αυτό δεν ακούστηκε πολύ στις ειδήσεις, διότι δεν ταιριάζει στην καταστροφολογία και σε όλη την προπαγάνδα και σε όλο αυτό που προσπαθούσαν να στήσουν όλο αυτό το </w:t>
      </w:r>
      <w:r>
        <w:rPr>
          <w:rFonts w:eastAsia="Times New Roman" w:cs="Times New Roman"/>
          <w:szCs w:val="24"/>
        </w:rPr>
        <w:t>διάστημα ορισμένα μέσα μαζικής ενημέρωσης και ορισμένες πολιτικές δυνάμεις. Διότι τους πειράζει να φαίνεται</w:t>
      </w:r>
      <w:r>
        <w:rPr>
          <w:rFonts w:eastAsia="Times New Roman" w:cs="Times New Roman"/>
          <w:szCs w:val="24"/>
        </w:rPr>
        <w:t>,</w:t>
      </w:r>
      <w:r>
        <w:rPr>
          <w:rFonts w:eastAsia="Times New Roman" w:cs="Times New Roman"/>
          <w:szCs w:val="24"/>
        </w:rPr>
        <w:t xml:space="preserve"> ότι σε κάποια νησιά αυξήσαμε το ΦΠΑ 150%, 170%, νούμερα τα οποία άλλη φορά δεν θα μπορούσαμε να σκεφτούμε καν. Αυτό είναι αποτέλεσμα, όμως, συγκεκρ</w:t>
      </w:r>
      <w:r>
        <w:rPr>
          <w:rFonts w:eastAsia="Times New Roman" w:cs="Times New Roman"/>
          <w:szCs w:val="24"/>
        </w:rPr>
        <w:t>ιμένων ελέγχων, συγκεκριμένου συντονισμού και δεν είναι αποτέλεσμα του Αλεξιάδη. Δεν το λέω με αυτήν την έννοια. Είναι αποτέλεσμα μ</w:t>
      </w:r>
      <w:r>
        <w:rPr>
          <w:rFonts w:eastAsia="Times New Roman" w:cs="Times New Roman"/>
          <w:szCs w:val="24"/>
        </w:rPr>
        <w:t>ι</w:t>
      </w:r>
      <w:r>
        <w:rPr>
          <w:rFonts w:eastAsia="Times New Roman" w:cs="Times New Roman"/>
          <w:szCs w:val="24"/>
        </w:rPr>
        <w:t>ας συλλογικής προσπάθειας που γίνεται στο Υπουργείο Οικονομικών.</w:t>
      </w:r>
    </w:p>
    <w:p w14:paraId="4EA8892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 ό,τι αφορά, λοιπόν, αυτό, επίσης θέλω να πω να διαβάσουν</w:t>
      </w:r>
      <w:r>
        <w:rPr>
          <w:rFonts w:eastAsia="Times New Roman" w:cs="Times New Roman"/>
          <w:szCs w:val="24"/>
        </w:rPr>
        <w:t xml:space="preserve"> ορισμένοι δημοσιογράφοι γεωγραφία στην Ελλάδα. Η Ζάκυνθος, η Κέρκυρα δεν είχαν μειωμένους συντελεστές ΦΠΑ που αυξηθήκαν και άρα δικαιολογείται από εκεί η αύξηση εσόδων. Διότι ορισμένοι στην τύφλωση που έχουν πάθει</w:t>
      </w:r>
      <w:r>
        <w:rPr>
          <w:rFonts w:eastAsia="Times New Roman" w:cs="Times New Roman"/>
          <w:szCs w:val="24"/>
        </w:rPr>
        <w:t>,</w:t>
      </w:r>
      <w:r>
        <w:rPr>
          <w:rFonts w:eastAsia="Times New Roman" w:cs="Times New Roman"/>
          <w:szCs w:val="24"/>
        </w:rPr>
        <w:t xml:space="preserve"> για να χτυπήσουν την Κυβέρνηση, για να π</w:t>
      </w:r>
      <w:r>
        <w:rPr>
          <w:rFonts w:eastAsia="Times New Roman" w:cs="Times New Roman"/>
          <w:szCs w:val="24"/>
        </w:rPr>
        <w:t xml:space="preserve">αραπληροφορήσουν, δεν διαβάζουν καν στοιχειώδη πράγματα. Λένε δηλαδή ότι προήλθε αυτή η αύξηση του ΦΠΑ του Αυγούστου από την αύξηση του συντελεστή ΦΠΑ, όταν </w:t>
      </w:r>
      <w:r>
        <w:rPr>
          <w:rFonts w:eastAsia="Times New Roman" w:cs="Times New Roman"/>
          <w:szCs w:val="24"/>
        </w:rPr>
        <w:lastRenderedPageBreak/>
        <w:t>υπάρχουν νησιά που δεν αυξήθηκε καθόλου ο ΦΠΑ, είχαν τον ίδιο ΦΠΑ που είχαν και την προηγούμενη περ</w:t>
      </w:r>
      <w:r>
        <w:rPr>
          <w:rFonts w:eastAsia="Times New Roman" w:cs="Times New Roman"/>
          <w:szCs w:val="24"/>
        </w:rPr>
        <w:t>ίοδο.</w:t>
      </w:r>
    </w:p>
    <w:p w14:paraId="4EA8892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Αναπληρωτή Υπουργού)</w:t>
      </w:r>
    </w:p>
    <w:p w14:paraId="4EA8892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Κλείνοντας, λοιπόν, λέω ότι θα εξετάσουμε πολύ σοβαρά την πολύ καλή πρόταση </w:t>
      </w:r>
      <w:r>
        <w:rPr>
          <w:rFonts w:eastAsia="Times New Roman" w:cs="Times New Roman"/>
          <w:szCs w:val="24"/>
        </w:rPr>
        <w:t xml:space="preserve">που </w:t>
      </w:r>
      <w:r>
        <w:rPr>
          <w:rFonts w:eastAsia="Times New Roman" w:cs="Times New Roman"/>
          <w:szCs w:val="24"/>
        </w:rPr>
        <w:t>καταθέτετε, δηλαδή να αντιμετωπιστούν τα νησιά, σε σχέση με τις προσφυγικές</w:t>
      </w:r>
      <w:r>
        <w:rPr>
          <w:rFonts w:eastAsia="Times New Roman" w:cs="Times New Roman"/>
          <w:szCs w:val="24"/>
        </w:rPr>
        <w:t xml:space="preserve"> ροές, με τις διαδικασίες που δίνει δυνατότητα ο νόμος, και να εξεταστούν και σαν περιοχές που έχουν πληγεί από κάποια θεομηνία ή από κάποια καταστροφή, όπου δίνουμε παράταση φορολογικών υποχρεώσεων. Θα εξεταστεί αυτή η πρότασή σας και θα σας απαντήσω σύντ</w:t>
      </w:r>
      <w:r>
        <w:rPr>
          <w:rFonts w:eastAsia="Times New Roman" w:cs="Times New Roman"/>
          <w:szCs w:val="24"/>
        </w:rPr>
        <w:t xml:space="preserve">ομα. </w:t>
      </w:r>
    </w:p>
    <w:p w14:paraId="4EA8892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EA8892A" w14:textId="77777777" w:rsidR="00982D42" w:rsidRDefault="003E694A">
      <w:pPr>
        <w:spacing w:line="600" w:lineRule="auto"/>
        <w:ind w:firstLine="720"/>
        <w:jc w:val="both"/>
        <w:rPr>
          <w:rFonts w:eastAsia="Times New Roman"/>
        </w:rPr>
      </w:pPr>
      <w:r>
        <w:rPr>
          <w:rFonts w:eastAsia="Times New Roman"/>
        </w:rPr>
        <w:lastRenderedPageBreak/>
        <w:t>(Στο σημείο αυτό ο Αναπληρωτής Υπουργός Οικονομικών κ. Τρύφων Αλεξιάδης καταθέτει για τα Πρακτικά τα προαναφερθέντα έγγραφα, τα οποία βρίσκ</w:t>
      </w:r>
      <w:r>
        <w:rPr>
          <w:rFonts w:eastAsia="Times New Roman"/>
        </w:rPr>
        <w:t>ον</w:t>
      </w:r>
      <w:r>
        <w:rPr>
          <w:rFonts w:eastAsia="Times New Roman"/>
        </w:rPr>
        <w:t>ται στο αρχείο του Τμήματος Γραμματείας της Διεύθυνσης Στενογραφίας και Πρακτικών της Βου</w:t>
      </w:r>
      <w:r>
        <w:rPr>
          <w:rFonts w:eastAsia="Times New Roman"/>
        </w:rPr>
        <w:t>λής)</w:t>
      </w:r>
    </w:p>
    <w:p w14:paraId="4EA8892B"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 xml:space="preserve">Και εμείς ευχαριστούμε. </w:t>
      </w:r>
    </w:p>
    <w:p w14:paraId="4EA8892C"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χω την τιμή να ανακοινώσω</w:t>
      </w:r>
      <w:r>
        <w:rPr>
          <w:rFonts w:eastAsia="Times New Roman" w:cs="Times New Roman"/>
          <w:szCs w:val="24"/>
        </w:rPr>
        <w:t xml:space="preserve"> στο Σώμα</w:t>
      </w:r>
      <w:r>
        <w:rPr>
          <w:rFonts w:eastAsia="Times New Roman" w:cs="Times New Roman"/>
          <w:szCs w:val="24"/>
        </w:rPr>
        <w:t xml:space="preserve"> έγγραφο προς τη Βουλή των Ελλήνων του Γενικού Γραμματέα της </w:t>
      </w:r>
      <w:r>
        <w:rPr>
          <w:rFonts w:eastAsia="Times New Roman"/>
          <w:szCs w:val="24"/>
        </w:rPr>
        <w:t>Κυβέρνησης</w:t>
      </w:r>
      <w:r>
        <w:rPr>
          <w:rFonts w:eastAsia="Times New Roman" w:cs="Times New Roman"/>
          <w:szCs w:val="24"/>
        </w:rPr>
        <w:t xml:space="preserve"> κ. Καλογήρου, ο οποίος αναφέρει ποιοι Υπουργοί και για ποιους λόγους δεν μπορούν να παρευρεθούν σήμερα και να απαντήσουν στις ερωτήσεις. </w:t>
      </w:r>
    </w:p>
    <w:p w14:paraId="4EA8892D"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Συγκεκριμένα, δεν θα απαντηθούν οι </w:t>
      </w:r>
      <w:r>
        <w:rPr>
          <w:rFonts w:eastAsia="Times New Roman" w:cs="Times New Roman"/>
          <w:szCs w:val="24"/>
        </w:rPr>
        <w:t>με αριθμό</w:t>
      </w:r>
      <w:r>
        <w:rPr>
          <w:rFonts w:eastAsia="Times New Roman" w:cs="Times New Roman"/>
          <w:szCs w:val="24"/>
        </w:rPr>
        <w:t xml:space="preserve"> 1276/19-9-2016 και 1270/14-9-2016 ερωτήσεις των αρμοδίων Υπουργών και θα</w:t>
      </w:r>
      <w:r>
        <w:rPr>
          <w:rFonts w:eastAsia="Times New Roman" w:cs="Times New Roman"/>
          <w:szCs w:val="24"/>
        </w:rPr>
        <w:t xml:space="preserve"> επαναπροσδιοριστούν για συζήτηση. Ως κώλυμα του Αναπληρωτή Υπουργού Υγείας κ. Παύλου Πολάκη αναφέρεται ο φόρτος εργασίας. </w:t>
      </w:r>
    </w:p>
    <w:p w14:paraId="4EA8892E"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 xml:space="preserve">Αυτές οι ερωτήσεις είναι η πρώτη </w:t>
      </w:r>
      <w:r>
        <w:rPr>
          <w:rFonts w:eastAsia="Times New Roman" w:cs="Times New Roman"/>
          <w:szCs w:val="24"/>
        </w:rPr>
        <w:t xml:space="preserve">με </w:t>
      </w:r>
      <w:r>
        <w:rPr>
          <w:rFonts w:eastAsia="Times New Roman" w:cs="Times New Roman"/>
          <w:szCs w:val="24"/>
        </w:rPr>
        <w:t xml:space="preserve">αριθμό 1276/19-9-2016 </w:t>
      </w:r>
      <w:r>
        <w:rPr>
          <w:rFonts w:eastAsia="Times New Roman" w:cs="Times New Roman"/>
          <w:szCs w:val="24"/>
        </w:rPr>
        <w:t xml:space="preserve">επίκαιρη ερώτηση </w:t>
      </w:r>
      <w:r>
        <w:rPr>
          <w:rFonts w:eastAsia="Times New Roman" w:cs="Times New Roman"/>
          <w:szCs w:val="24"/>
        </w:rPr>
        <w:t>πρώτου κύκλου της Βουλευτού Καρδίτσας του ΣΥΡΙΖΑ κ. Χρυσο</w:t>
      </w:r>
      <w:r>
        <w:rPr>
          <w:rFonts w:eastAsia="Times New Roman" w:cs="Times New Roman"/>
          <w:szCs w:val="24"/>
        </w:rPr>
        <w:t xml:space="preserve">ύλας Κατσαβριά-Σιωροπούλου προς τον Υπουργό Υγείας, σχετικά με την προοπτική για την αποτελεσματικότερη λειτουργία του Κέντρου Φυσικής Αποκατάστασης και Ιατρικής Αποκατάστασης (ΚΕΦΙΑΠ) Καρδίτσας. </w:t>
      </w:r>
    </w:p>
    <w:p w14:paraId="4EA8892F"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Επίσης, η έκτη </w:t>
      </w:r>
      <w:r>
        <w:rPr>
          <w:rFonts w:eastAsia="Times New Roman" w:cs="Times New Roman"/>
          <w:szCs w:val="24"/>
        </w:rPr>
        <w:t xml:space="preserve">με αριθμό </w:t>
      </w:r>
      <w:r>
        <w:rPr>
          <w:rFonts w:eastAsia="Times New Roman" w:cs="Times New Roman"/>
          <w:szCs w:val="24"/>
        </w:rPr>
        <w:t>1270/14-9-2016 επίκαιρη ερώτηση δε</w:t>
      </w:r>
      <w:r>
        <w:rPr>
          <w:rFonts w:eastAsia="Times New Roman" w:cs="Times New Roman"/>
          <w:szCs w:val="24"/>
        </w:rPr>
        <w:t>ύτερου κύκλου του Βουλευτ</w:t>
      </w:r>
      <w:r>
        <w:rPr>
          <w:rFonts w:eastAsia="Times New Roman" w:cs="Times New Roman"/>
          <w:szCs w:val="24"/>
        </w:rPr>
        <w:t>ή</w:t>
      </w:r>
      <w:r>
        <w:rPr>
          <w:rFonts w:eastAsia="Times New Roman" w:cs="Times New Roman"/>
          <w:szCs w:val="24"/>
        </w:rPr>
        <w:t xml:space="preserve"> Α</w:t>
      </w:r>
      <w:r>
        <w:rPr>
          <w:rFonts w:eastAsia="Times New Roman" w:cs="Times New Roman"/>
          <w:szCs w:val="24"/>
        </w:rPr>
        <w:t>΄</w:t>
      </w:r>
      <w:r>
        <w:rPr>
          <w:rFonts w:eastAsia="Times New Roman" w:cs="Times New Roman"/>
          <w:szCs w:val="24"/>
        </w:rPr>
        <w:t xml:space="preserve"> Θεσσαλονίκης της Ένωσης Κεντρώων κ. Ιωάννη Σαρίδη προς τον Υπουργό Υγείας, σχετικά με τη στελέχωση του Γενικού Νοσοκομείου Θεσσαλονίκης «Παπαγεωργίου». </w:t>
      </w:r>
    </w:p>
    <w:p w14:paraId="4EA88930"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Επίσης, κώλυμα λόγω ανειλημμένων υποχρεώσεων έχει και η Υφυπουργός Υποδομ</w:t>
      </w:r>
      <w:r>
        <w:rPr>
          <w:rFonts w:eastAsia="Times New Roman" w:cs="Times New Roman"/>
          <w:szCs w:val="24"/>
        </w:rPr>
        <w:t xml:space="preserve">ών, Μεταφορών και Δικτύων κ. Μαρίνα Χρυσοβελώνη. </w:t>
      </w:r>
    </w:p>
    <w:p w14:paraId="4EA88931"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Οι σχετικές ερωτήσεις είναι η τρίτη </w:t>
      </w:r>
      <w:r>
        <w:rPr>
          <w:rFonts w:eastAsia="Times New Roman" w:cs="Times New Roman"/>
          <w:szCs w:val="24"/>
        </w:rPr>
        <w:t>με</w:t>
      </w:r>
      <w:r>
        <w:rPr>
          <w:rFonts w:eastAsia="Times New Roman" w:cs="Times New Roman"/>
          <w:szCs w:val="24"/>
        </w:rPr>
        <w:t xml:space="preserve"> αριθμό 1267/13-9-2016 </w:t>
      </w:r>
      <w:r>
        <w:rPr>
          <w:rFonts w:eastAsia="Times New Roman" w:cs="Times New Roman"/>
          <w:szCs w:val="24"/>
        </w:rPr>
        <w:t>επίκαιρη ερώτηση</w:t>
      </w:r>
      <w:r>
        <w:rPr>
          <w:rFonts w:eastAsia="Times New Roman" w:cs="Times New Roman"/>
          <w:szCs w:val="24"/>
        </w:rPr>
        <w:t xml:space="preserve"> πρώτου κύκλου του Βουλευτή Μαγνησίας του Λαϊκού Συνδέσμου </w:t>
      </w:r>
      <w:r>
        <w:rPr>
          <w:rFonts w:eastAsia="Times New Roman" w:cs="Times New Roman"/>
          <w:szCs w:val="24"/>
        </w:rPr>
        <w:t>-</w:t>
      </w:r>
      <w:r>
        <w:rPr>
          <w:rFonts w:eastAsia="Times New Roman" w:cs="Times New Roman"/>
          <w:szCs w:val="24"/>
        </w:rPr>
        <w:t xml:space="preserve">Χρυσή Αυγή κ. Παναγιώτη Ηλιόπουλου προς τον Υπουργό </w:t>
      </w:r>
      <w:r>
        <w:rPr>
          <w:rFonts w:eastAsia="Times New Roman" w:cs="Times New Roman"/>
          <w:szCs w:val="24"/>
        </w:rPr>
        <w:lastRenderedPageBreak/>
        <w:t>Υποδομών, Μεταφορ</w:t>
      </w:r>
      <w:r>
        <w:rPr>
          <w:rFonts w:eastAsia="Times New Roman" w:cs="Times New Roman"/>
          <w:szCs w:val="24"/>
        </w:rPr>
        <w:t xml:space="preserve">ών και Δικτύων, σχετικά με την ανάγκη λειτουργίας του αερολιμένα της Ν. Αγχιάλου Μαγνησίας και τη διενέργεια τακτικών διεθνών πτήσεων σε μόνιμη βάση.  </w:t>
      </w:r>
    </w:p>
    <w:p w14:paraId="4EA88932"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Επίσης, η όγδοη </w:t>
      </w:r>
      <w:r>
        <w:rPr>
          <w:rFonts w:eastAsia="Times New Roman" w:cs="Times New Roman"/>
          <w:szCs w:val="24"/>
        </w:rPr>
        <w:t xml:space="preserve">με </w:t>
      </w:r>
      <w:r>
        <w:rPr>
          <w:rFonts w:eastAsia="Times New Roman" w:cs="Times New Roman"/>
          <w:szCs w:val="24"/>
        </w:rPr>
        <w:t xml:space="preserve">αριθμό 1269/13-9-2016 </w:t>
      </w:r>
      <w:r>
        <w:rPr>
          <w:rFonts w:eastAsia="Times New Roman" w:cs="Times New Roman"/>
          <w:szCs w:val="24"/>
        </w:rPr>
        <w:t xml:space="preserve">επίκαιρη ερώτηση </w:t>
      </w:r>
      <w:r>
        <w:rPr>
          <w:rFonts w:eastAsia="Times New Roman" w:cs="Times New Roman"/>
          <w:szCs w:val="24"/>
        </w:rPr>
        <w:t>πρώτου κύκλου του Βουλευτή Β΄ Αθηνών της Ένωση</w:t>
      </w:r>
      <w:r>
        <w:rPr>
          <w:rFonts w:eastAsia="Times New Roman" w:cs="Times New Roman"/>
          <w:szCs w:val="24"/>
        </w:rPr>
        <w:t xml:space="preserve">ς Κεντρώων κ. Γεωργίου-Δημητρίου Καρρά προς τον Υπουργό Υποδομών, Μεταφορών και Δικτύων, σχετικά με την ανάγκη ανασχεδιασμού των δρομολογίων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για την κάλυψη της Πελοποννήσου. </w:t>
      </w:r>
    </w:p>
    <w:p w14:paraId="4EA88933"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Κώλυμα λόγω ανειλημμένων υποχρεώσεων έχει και ο Υπουργός Υγείας κ.</w:t>
      </w:r>
      <w:r>
        <w:rPr>
          <w:rFonts w:eastAsia="Times New Roman" w:cs="Times New Roman"/>
          <w:szCs w:val="24"/>
        </w:rPr>
        <w:t xml:space="preserve"> Ανδρέας Ξανθός. Έτσι, δεν θα απαντηθεί η έκτη </w:t>
      </w:r>
      <w:r>
        <w:rPr>
          <w:rFonts w:eastAsia="Times New Roman" w:cs="Times New Roman"/>
          <w:szCs w:val="24"/>
        </w:rPr>
        <w:t xml:space="preserve">με </w:t>
      </w:r>
      <w:r>
        <w:rPr>
          <w:rFonts w:eastAsia="Times New Roman" w:cs="Times New Roman"/>
          <w:szCs w:val="24"/>
        </w:rPr>
        <w:t xml:space="preserve">αριθμό 1274/16-9-2016 </w:t>
      </w:r>
      <w:r>
        <w:rPr>
          <w:rFonts w:eastAsia="Times New Roman" w:cs="Times New Roman"/>
          <w:szCs w:val="24"/>
        </w:rPr>
        <w:t xml:space="preserve">επίκαιρη ερώτηση </w:t>
      </w:r>
      <w:r>
        <w:rPr>
          <w:rFonts w:eastAsia="Times New Roman" w:cs="Times New Roman"/>
          <w:szCs w:val="24"/>
        </w:rPr>
        <w:t>πρώτου κύκλου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ίσης</w:t>
      </w:r>
      <w:r>
        <w:rPr>
          <w:rFonts w:eastAsia="Times New Roman" w:cs="Times New Roman"/>
          <w:szCs w:val="24"/>
        </w:rPr>
        <w:t xml:space="preserve"> του Ποταμιού κ. Κωνσταντίνου Μπαργιώτα προς τον Υπουργό Υγείας, σχετικά με τα προβλήματα στον χώρο της ψυχικής υγείας. </w:t>
      </w:r>
    </w:p>
    <w:p w14:paraId="4EA88934"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 xml:space="preserve">Επίσης, δεν </w:t>
      </w:r>
      <w:r>
        <w:rPr>
          <w:rFonts w:eastAsia="Times New Roman" w:cs="Times New Roman"/>
          <w:szCs w:val="24"/>
        </w:rPr>
        <w:t xml:space="preserve">θα απαντηθεί η πρώτη </w:t>
      </w:r>
      <w:r>
        <w:rPr>
          <w:rFonts w:eastAsia="Times New Roman" w:cs="Times New Roman"/>
          <w:szCs w:val="24"/>
        </w:rPr>
        <w:t xml:space="preserve">με </w:t>
      </w:r>
      <w:r>
        <w:rPr>
          <w:rFonts w:eastAsia="Times New Roman" w:cs="Times New Roman"/>
          <w:szCs w:val="24"/>
        </w:rPr>
        <w:t>αριθμό 6379/438/23-6-2016 ερώτηση και αίτηση κατάθεσης εγγράφων του Βουλευτή Β΄ Αθηνών της Νέας Δημοκρατίας κ. Σπυρίδωνος-Αδώνιδος Γεωργιάδη προς τον Υπουργό Υγείας, σχετικά με την παροχή υπηρεσιών ψυχικής υγείας από ΑΜΚΕ (Αστική Μη</w:t>
      </w:r>
      <w:r>
        <w:rPr>
          <w:rFonts w:eastAsia="Times New Roman" w:cs="Times New Roman"/>
          <w:szCs w:val="24"/>
        </w:rPr>
        <w:t xml:space="preserve"> Κερδοσκοπική Εταιρεία) με τη χρηματοδότηση του Υπουργείου Υγείας, λόγω ανειλημμένων υποχρεώσεων του κ. Ανδρέα Ξανθού. </w:t>
      </w:r>
    </w:p>
    <w:p w14:paraId="4EA88935"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Τέλος, δεν θα απαντηθεί η πέμπτη </w:t>
      </w:r>
      <w:r>
        <w:rPr>
          <w:rFonts w:eastAsia="Times New Roman" w:cs="Times New Roman"/>
          <w:szCs w:val="24"/>
        </w:rPr>
        <w:t xml:space="preserve">με </w:t>
      </w:r>
      <w:r>
        <w:rPr>
          <w:rFonts w:eastAsia="Times New Roman" w:cs="Times New Roman"/>
          <w:szCs w:val="24"/>
        </w:rPr>
        <w:t xml:space="preserve">αριθμό 1284/19/9/2016 </w:t>
      </w:r>
      <w:r>
        <w:rPr>
          <w:rFonts w:eastAsia="Times New Roman" w:cs="Times New Roman"/>
          <w:szCs w:val="24"/>
        </w:rPr>
        <w:t>επίκαιρη ερώτηση</w:t>
      </w:r>
      <w:r>
        <w:rPr>
          <w:rFonts w:eastAsia="Times New Roman" w:cs="Times New Roman"/>
          <w:szCs w:val="24"/>
        </w:rPr>
        <w:t xml:space="preserve"> δεύτερου κύκλου του Βουλευτή Αττικής του Κομμουνιστικού Κόμμα</w:t>
      </w:r>
      <w:r>
        <w:rPr>
          <w:rFonts w:eastAsia="Times New Roman" w:cs="Times New Roman"/>
          <w:szCs w:val="24"/>
        </w:rPr>
        <w:t>τος Ελλάδας κ. Ιωάννη Γκιόκα προς τον Υπουργό Υγείας, σχετικά με τα τεράστια προβλήματα στη λειτουργία των Οργανισμών κατά των ναρκωτικών, λόγω των ανειλημμένων υποχρεώσεων του κ. Ανδρέα Ξανθού.</w:t>
      </w:r>
    </w:p>
    <w:p w14:paraId="4EA88936"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Επίσης, κώλυμα λόγω φόρτου εργασίας έχει και ο Αναπληρωτής Υπ</w:t>
      </w:r>
      <w:r>
        <w:rPr>
          <w:rFonts w:eastAsia="Times New Roman" w:cs="Times New Roman"/>
          <w:szCs w:val="24"/>
        </w:rPr>
        <w:t xml:space="preserve">ουργός Εσωτερικών και Διοικητικής Ανασυγκρότησης κ. Νικόλαος Τόσκας. Έτσι, δεν θα απαντηθεί η έβδομη </w:t>
      </w:r>
      <w:r>
        <w:rPr>
          <w:rFonts w:eastAsia="Times New Roman" w:cs="Times New Roman"/>
          <w:szCs w:val="24"/>
        </w:rPr>
        <w:t xml:space="preserve">με </w:t>
      </w:r>
      <w:r>
        <w:rPr>
          <w:rFonts w:eastAsia="Times New Roman" w:cs="Times New Roman"/>
          <w:szCs w:val="24"/>
        </w:rPr>
        <w:t>αριθμό 1281/19-9-</w:t>
      </w:r>
      <w:r>
        <w:rPr>
          <w:rFonts w:eastAsia="Times New Roman" w:cs="Times New Roman"/>
          <w:szCs w:val="24"/>
        </w:rPr>
        <w:lastRenderedPageBreak/>
        <w:t xml:space="preserve">2016 επίκαιρη ερώτηση </w:t>
      </w:r>
      <w:r>
        <w:rPr>
          <w:rFonts w:eastAsia="Times New Roman" w:cs="Times New Roman"/>
          <w:szCs w:val="24"/>
        </w:rPr>
        <w:t xml:space="preserve">πρώτου κύκλου </w:t>
      </w:r>
      <w:r>
        <w:rPr>
          <w:rFonts w:eastAsia="Times New Roman" w:cs="Times New Roman"/>
          <w:szCs w:val="24"/>
        </w:rPr>
        <w:t>του Βουλευτή Β΄ Πειραι</w:t>
      </w:r>
      <w:r>
        <w:rPr>
          <w:rFonts w:eastAsia="Times New Roman" w:cs="Times New Roman"/>
          <w:szCs w:val="24"/>
        </w:rPr>
        <w:t>ώς</w:t>
      </w:r>
      <w:r>
        <w:rPr>
          <w:rFonts w:eastAsia="Times New Roman" w:cs="Times New Roman"/>
          <w:szCs w:val="24"/>
        </w:rPr>
        <w:t xml:space="preserve">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 xml:space="preserve">των Ελλήνων κ. Δημητρίου Καμμένου προς τον Υπουργό Εσωτερικών και Διοικητικής Ανασυγκρότησης, σχετικά με τους αναλογικούς ασύρματους της Ελληνικής Αστυνομίας. </w:t>
      </w:r>
    </w:p>
    <w:p w14:paraId="4EA88937"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Ακόμα, για τον ίδιο λόγο δεν θα απαντηθεί η τρίτη </w:t>
      </w:r>
      <w:r>
        <w:rPr>
          <w:rFonts w:eastAsia="Times New Roman" w:cs="Times New Roman"/>
          <w:szCs w:val="24"/>
        </w:rPr>
        <w:t xml:space="preserve">με </w:t>
      </w:r>
      <w:r>
        <w:rPr>
          <w:rFonts w:eastAsia="Times New Roman" w:cs="Times New Roman"/>
          <w:szCs w:val="24"/>
        </w:rPr>
        <w:t xml:space="preserve">αριθμό 1272/15-9-2016 </w:t>
      </w:r>
      <w:r>
        <w:rPr>
          <w:rFonts w:eastAsia="Times New Roman" w:cs="Times New Roman"/>
          <w:szCs w:val="24"/>
        </w:rPr>
        <w:t xml:space="preserve">επίκαιρη ερώτηση </w:t>
      </w:r>
      <w:r>
        <w:rPr>
          <w:rFonts w:eastAsia="Times New Roman" w:cs="Times New Roman"/>
          <w:szCs w:val="24"/>
        </w:rPr>
        <w:t xml:space="preserve">δεύτερου κύκλου </w:t>
      </w:r>
      <w:r>
        <w:rPr>
          <w:rFonts w:eastAsia="Times New Roman" w:cs="Times New Roman"/>
          <w:szCs w:val="24"/>
        </w:rPr>
        <w:t xml:space="preserve">του </w:t>
      </w:r>
      <w:r>
        <w:rPr>
          <w:rFonts w:eastAsia="Times New Roman" w:cs="Times New Roman"/>
          <w:szCs w:val="24"/>
        </w:rPr>
        <w:t>Βουλευτή Εύβοιας του Λαϊκού Συνδέσμου Χρυσή Αυγή κ. Νικολάου Μίχου προς τον Υπουργό Εσωτερικών και Διοικητικής Ανασυγκρότησης, σχετικά με τη διεξαγωγή ενδελεχούς έρευνας για τις εκτεταμένες πυρκαγιές σε Χίο, Εύβοια και Θάσο.</w:t>
      </w:r>
    </w:p>
    <w:p w14:paraId="4EA88938"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Κώλυμα λόγω</w:t>
      </w:r>
      <w:r>
        <w:rPr>
          <w:rFonts w:eastAsia="Times New Roman" w:cs="Times New Roman"/>
          <w:szCs w:val="24"/>
        </w:rPr>
        <w:t xml:space="preserve"> ανειλημμένων υποχρεώσεων έχει και ο Αναπληρωτής Υπουργός Παιδείας, Έρευνας και Θρησκευμάτων κ. Κωνσταντίνος Φωτάκης. </w:t>
      </w:r>
    </w:p>
    <w:p w14:paraId="4EA88939"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 xml:space="preserve">Έτσι, δεν θα απαντηθεί η δεύτερη </w:t>
      </w:r>
      <w:r>
        <w:rPr>
          <w:rFonts w:eastAsia="Times New Roman" w:cs="Times New Roman"/>
          <w:szCs w:val="24"/>
        </w:rPr>
        <w:t>με</w:t>
      </w:r>
      <w:r>
        <w:rPr>
          <w:rFonts w:eastAsia="Times New Roman" w:cs="Times New Roman"/>
          <w:szCs w:val="24"/>
        </w:rPr>
        <w:t xml:space="preserve"> αριθμό 1279/19-9-2016 </w:t>
      </w:r>
      <w:r>
        <w:rPr>
          <w:rFonts w:eastAsia="Times New Roman" w:cs="Times New Roman"/>
          <w:szCs w:val="24"/>
        </w:rPr>
        <w:t xml:space="preserve">επίκαιρη ερώτηση </w:t>
      </w:r>
      <w:r>
        <w:rPr>
          <w:rFonts w:eastAsia="Times New Roman" w:cs="Times New Roman"/>
          <w:szCs w:val="24"/>
        </w:rPr>
        <w:t>δεύτερου κύκλου της Βουλευτού Καστοριάς της Νέας Δημοκρατίας κ</w:t>
      </w:r>
      <w:r>
        <w:rPr>
          <w:rFonts w:eastAsia="Times New Roman" w:cs="Times New Roman"/>
          <w:szCs w:val="24"/>
        </w:rPr>
        <w:t xml:space="preserve">. Μαρίας Αντωνίου προς τον Υπουργό Παιδείας, Έρευνας και Θρησκευμάτων, σχετικά με την ανάγκη άμεσης κατάθεσης της Σύμβασης του ελληνικού δημοσίου με την Ευρωπαϊκή Τράπεζα Επενδύσεων (ΕΤΕπ) για τη χρηματοδότηση της έρευνας. </w:t>
      </w:r>
    </w:p>
    <w:p w14:paraId="4EA8893A"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Κώλυμα λόγω φόρτου εργασίας έχει</w:t>
      </w:r>
      <w:r>
        <w:rPr>
          <w:rFonts w:eastAsia="Times New Roman" w:cs="Times New Roman"/>
          <w:szCs w:val="24"/>
        </w:rPr>
        <w:t xml:space="preserve"> και ο Υπουργός Οικονομικών κ. Ευκλείδης Τσακαλώτος. Έτσι, δεν θα απαντηθεί η έβδομη </w:t>
      </w:r>
      <w:r>
        <w:rPr>
          <w:rFonts w:eastAsia="Times New Roman" w:cs="Times New Roman"/>
          <w:szCs w:val="24"/>
        </w:rPr>
        <w:t xml:space="preserve">με </w:t>
      </w:r>
      <w:r>
        <w:rPr>
          <w:rFonts w:eastAsia="Times New Roman" w:cs="Times New Roman"/>
          <w:szCs w:val="24"/>
        </w:rPr>
        <w:t>αριθμό 1241/8-9-2016 επίκαιρη ερώτηση δεύτερου κύκλου του Βουλευτή Εύβοιας του Λαϊκού Συνδέσμου Χρυσή Αυγή κ. Νικολάου Μίχου προς τον Υπουργό Οικονομικών, σχετικά με τη</w:t>
      </w:r>
      <w:r>
        <w:rPr>
          <w:rFonts w:eastAsia="Times New Roman" w:cs="Times New Roman"/>
          <w:szCs w:val="24"/>
        </w:rPr>
        <w:t xml:space="preserve"> σκανδαλώδη πώληση της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έναντι του ευτελούς τιμήματος των 45 εκατομμυρίων ευρώ. </w:t>
      </w:r>
    </w:p>
    <w:p w14:paraId="4EA8893B"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Επιπλέον, λόγω απουσίας του αρμοδίου Υπουργού Εργασίας, Κοινωνικής Ασφάλισης και Κοινωνικής Αλληλεγγύης στο εξωτερικό κ. Γεωργίου Κατρούγκαλου, δεν θα απαντηθεί η όγ</w:t>
      </w:r>
      <w:r>
        <w:rPr>
          <w:rFonts w:eastAsia="Times New Roman" w:cs="Times New Roman"/>
          <w:szCs w:val="24"/>
        </w:rPr>
        <w:t xml:space="preserve">δοη </w:t>
      </w:r>
      <w:r>
        <w:rPr>
          <w:rFonts w:eastAsia="Times New Roman" w:cs="Times New Roman"/>
          <w:szCs w:val="24"/>
        </w:rPr>
        <w:t>με</w:t>
      </w:r>
      <w:r>
        <w:rPr>
          <w:rFonts w:eastAsia="Times New Roman" w:cs="Times New Roman"/>
          <w:szCs w:val="24"/>
        </w:rPr>
        <w:t xml:space="preserve"> αριθμό 1242/8-9-2016 </w:t>
      </w:r>
      <w:r>
        <w:rPr>
          <w:rFonts w:eastAsia="Times New Roman" w:cs="Times New Roman"/>
          <w:szCs w:val="24"/>
        </w:rPr>
        <w:t xml:space="preserve">επίκαιρη ερώτηση </w:t>
      </w:r>
      <w:r>
        <w:rPr>
          <w:rFonts w:eastAsia="Times New Roman" w:cs="Times New Roman"/>
          <w:szCs w:val="24"/>
        </w:rPr>
        <w:t xml:space="preserve">δεύτερου κύκλου του Βουλευτή Κέρκυρας του Λαϊκού Συνδέσμου Χρυσή Αυγή </w:t>
      </w:r>
      <w:r>
        <w:rPr>
          <w:rFonts w:eastAsia="Times New Roman" w:cs="Times New Roman"/>
          <w:szCs w:val="24"/>
        </w:rPr>
        <w:lastRenderedPageBreak/>
        <w:t>κ. Ιωάννη Αϊβατίδη προς τον Υπουργό Εργασίας, Κοινωνικής Ασφάλισης και Κοινωνικής Αλληλεγγύης, σχετικά με την αδυναμία εγκατάστασης των δικαι</w:t>
      </w:r>
      <w:r>
        <w:rPr>
          <w:rFonts w:eastAsia="Times New Roman" w:cs="Times New Roman"/>
          <w:szCs w:val="24"/>
        </w:rPr>
        <w:t xml:space="preserve">ούχων στις εργατικές κατοικίες που βρίσκονται στην περιοχή του Αγ. Ιωάννη Κέρκυρας. </w:t>
      </w:r>
    </w:p>
    <w:p w14:paraId="4EA8893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Προχωρούμε στην πέμπτη με αριθμό 1283/19-9-2016 επίκαιρη ερώτηση πρώτου κύκλου 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ς κ. Νικολάου Μωραΐτη προς τ</w:t>
      </w:r>
      <w:r>
        <w:rPr>
          <w:rFonts w:eastAsia="Times New Roman" w:cs="Times New Roman"/>
          <w:szCs w:val="24"/>
        </w:rPr>
        <w:t xml:space="preserve">ον Υπουργό Αγροτικής Ανάπτυξης και Τροφίμων, σχετικά με τις ζημιές στις καλλιέργειες και σε εγκαταστάσεις από πρόσφατες καταστροφικές πλημμύρες στην Ηλεία. </w:t>
      </w:r>
    </w:p>
    <w:p w14:paraId="4EA8893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ο Υπουργός κ. Ευάγγελος Αποστόλου. </w:t>
      </w:r>
    </w:p>
    <w:p w14:paraId="4EA8893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Μωραΐτη, έχετε τον λόγ</w:t>
      </w:r>
      <w:r>
        <w:rPr>
          <w:rFonts w:eastAsia="Times New Roman" w:cs="Times New Roman"/>
          <w:szCs w:val="24"/>
        </w:rPr>
        <w:t>ο.</w:t>
      </w:r>
    </w:p>
    <w:p w14:paraId="4EA8893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Ευχαριστώ, κύριε Πρόεδρε.</w:t>
      </w:r>
    </w:p>
    <w:p w14:paraId="4EA8894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οργή και αγανάκτηση επικρατεί στους κατοίκους της Δυτικής Ελλάδας, στην Πελοπόννησο, αλλά και σε άλλες περιοχές της χώρας που έχουν πληγεί το τελευταίο διάστημα από τις έντονες βροχοπτώσεις. Ιδ</w:t>
      </w:r>
      <w:r>
        <w:rPr>
          <w:rFonts w:eastAsia="Times New Roman" w:cs="Times New Roman"/>
          <w:szCs w:val="24"/>
        </w:rPr>
        <w:t>ιαίτερα οι κάτοικοι της Δυτικής Ελλάδας και πιο συγκεκριμένα του Νομού Ηλείας βρέθηκαν αντιμέτωποι με την παντελή έλλειψη έργων υποδομής αντιπλημμυρικής προστασίας και θωράκισης στην περιοχή τους. Ιδιαίτερα στον Πύργο</w:t>
      </w:r>
      <w:r>
        <w:rPr>
          <w:rFonts w:eastAsia="Times New Roman" w:cs="Times New Roman"/>
          <w:szCs w:val="24"/>
        </w:rPr>
        <w:t>,</w:t>
      </w:r>
      <w:r>
        <w:rPr>
          <w:rFonts w:eastAsia="Times New Roman" w:cs="Times New Roman"/>
          <w:szCs w:val="24"/>
        </w:rPr>
        <w:t xml:space="preserve"> οι ζημιές ήταν πάρα πολύ μεγάλες. Σε </w:t>
      </w:r>
      <w:r>
        <w:rPr>
          <w:rFonts w:eastAsia="Times New Roman" w:cs="Times New Roman"/>
          <w:szCs w:val="24"/>
        </w:rPr>
        <w:t xml:space="preserve">κάποιες καλλιέργειες η καταστροφή ήταν ολική. Αυτό έγινε στη σταφίδα, στα θερμοκήπια και σε άλλες υποδομές. Μετά τις 6 και 8 Σεπτεμβρίου και πριν τρεις μέρες είχαμε και νέες καταστροφές από ανεμοθύελλα στην περιοχή. </w:t>
      </w:r>
    </w:p>
    <w:p w14:paraId="4EA8894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Έχουμε τεράστιες καταστροφές στον Δήμο </w:t>
      </w:r>
      <w:r>
        <w:rPr>
          <w:rFonts w:eastAsia="Times New Roman" w:cs="Times New Roman"/>
          <w:szCs w:val="24"/>
        </w:rPr>
        <w:t xml:space="preserve">Ανδραβίδας, στον Δήμο Κυλλήνης, στον Δήμο Πηνειού, στον Δήμο Πύργου, τον πρώην Δήμο Ωλένης. Οι ζημιές αυτές φτάνουν σε κάποιες καλλιέργειες το 100%, όπως ανέφερα: στα θερμοκήπια, στη σταφίδα και στο καλαμπόκι, αλλά και σε άλλες υποδομές. </w:t>
      </w:r>
    </w:p>
    <w:p w14:paraId="4EA8894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Η ανησυχία των πλ</w:t>
      </w:r>
      <w:r>
        <w:rPr>
          <w:rFonts w:eastAsia="Times New Roman" w:cs="Times New Roman"/>
          <w:szCs w:val="24"/>
        </w:rPr>
        <w:t>ηγέντων μεγαλώνει και επικρατεί οργή γιατί από την επίσκεψη κυβερνητικού κλιμακίου, που ήσασταν επικεφαλής, δώσατε αόριστες υποσχέσεις. Πιο συγκεκριμένα, δεν δώσατε σχεδόν καμία απάντηση ότι αυτές οι ζημιές θα αποζημιωθούν από τον ΕΛΓΑ. Αυτό το κάνατε γιατ</w:t>
      </w:r>
      <w:r>
        <w:rPr>
          <w:rFonts w:eastAsia="Times New Roman" w:cs="Times New Roman"/>
          <w:szCs w:val="24"/>
        </w:rPr>
        <w:t>ί ο ΕΛΓΑ είναι ένας φορομπηχτικός μηχανισμός που έχει έναν στόχο και μόνο: να χαρατσώνει τους αγρότες και να μην τους αποζημιώνει, γιατί βγαίνουν έξω από τον κανονισμό του ΕΛΓΑ βασικές ασθένειες και καταστροφές, οι οποίες υπάρχουν στα φυτικά, στα ζωικά προ</w:t>
      </w:r>
      <w:r>
        <w:rPr>
          <w:rFonts w:eastAsia="Times New Roman" w:cs="Times New Roman"/>
          <w:szCs w:val="24"/>
        </w:rPr>
        <w:t>ϊόντα, αλλά και στο πάγιο κεφάλαιο. Ιδιαίτερα για τη σταφίδα τούς είπατε ότι δεν μπορούν να αποζημιωθούν γιατί δεν ήταν στο κλίμα, ήταν στο αλώνι. Για τα θερμοκήπια τους είπατε ότι και αυτά δεν μπορούν να αποζημιωθούν γιατί τα φυτά δεν ήταν μέσα στα θερμοκ</w:t>
      </w:r>
      <w:r>
        <w:rPr>
          <w:rFonts w:eastAsia="Times New Roman" w:cs="Times New Roman"/>
          <w:szCs w:val="24"/>
        </w:rPr>
        <w:t xml:space="preserve">ήπια. </w:t>
      </w:r>
    </w:p>
    <w:p w14:paraId="4EA8894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Οι πληγέντες κάτοικοι της περιοχής, </w:t>
      </w:r>
      <w:r>
        <w:rPr>
          <w:rFonts w:eastAsia="Times New Roman" w:cs="Times New Roman"/>
          <w:szCs w:val="24"/>
        </w:rPr>
        <w:t>οι οποίοι</w:t>
      </w:r>
      <w:r>
        <w:rPr>
          <w:rFonts w:eastAsia="Times New Roman" w:cs="Times New Roman"/>
          <w:szCs w:val="24"/>
        </w:rPr>
        <w:t xml:space="preserve"> έχουν αυτή την αγανάκτηση, δεν είναι αντιμέτωποι μόνο με τα καιρικά φαινόμενα, που εσείς τα βαφτίζετε ακραία. Ακραία είναι η αντιλαϊκή πολιτική σας, κύριε Υπουργέ, η οποία δημιουργεί αυτά τα τεράστια προ</w:t>
      </w:r>
      <w:r>
        <w:rPr>
          <w:rFonts w:eastAsia="Times New Roman" w:cs="Times New Roman"/>
          <w:szCs w:val="24"/>
        </w:rPr>
        <w:t xml:space="preserve">βλήματα και αφήνει απροστάτευτους τους αγρότες </w:t>
      </w:r>
      <w:r>
        <w:rPr>
          <w:rFonts w:eastAsia="Times New Roman" w:cs="Times New Roman"/>
          <w:szCs w:val="24"/>
        </w:rPr>
        <w:lastRenderedPageBreak/>
        <w:t>και τα λαϊκά στρώματα. Οι μεγάλες ζημιές έγιναν γιατί είναι ανύπαρκτα τα έργα: αποστραγγιστικά δίκτυα αρδευτικών καναλιών, ποταμών, χειμάρρων, καθαρισμός φρεατίων σε κατοικημένες περιοχές. Αυτό έχει σαν αποτέλ</w:t>
      </w:r>
      <w:r>
        <w:rPr>
          <w:rFonts w:eastAsia="Times New Roman" w:cs="Times New Roman"/>
          <w:szCs w:val="24"/>
        </w:rPr>
        <w:t xml:space="preserve">εσμα αυτές τις τεράστιες καταστροφές και στη συγκεκριμένη περιοχή, αλλά και γενικότερα στη χώρα. </w:t>
      </w:r>
    </w:p>
    <w:p w14:paraId="4EA8894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Υπουργέ, εμείς ζητάμε να απαντήσετε συγκεκριμένα. Πέρα από εκεί, όμως, να γίνει άμεση καταγραφή των ζημιών και να δοθούν αποζημιώσεις στους πληγέντες, ο</w:t>
      </w:r>
      <w:r>
        <w:rPr>
          <w:rFonts w:eastAsia="Times New Roman" w:cs="Times New Roman"/>
          <w:szCs w:val="24"/>
        </w:rPr>
        <w:t xml:space="preserve">ι οποίες θα καλύπτουν το 100% των ζημιών και σε ό,τι αφορά την παραγωγή, τη σοδειά, αλλά και σε ό,τι αφορά και το πάγιο κεφάλαιο και τις υποδομές, τα μηχανήματα, οι οποίες δεν αποζημιώνονται. </w:t>
      </w:r>
    </w:p>
    <w:p w14:paraId="4EA8894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Για να γίνουν όλα αυτά, κύριε Υπουργέ, ζητάμε ο ΟΓΑ να είναι απ</w:t>
      </w:r>
      <w:r>
        <w:rPr>
          <w:rFonts w:eastAsia="Times New Roman" w:cs="Times New Roman"/>
          <w:szCs w:val="24"/>
        </w:rPr>
        <w:t>οκλειστικά κρατικός οργανισμός, που θα προστατεύει το βι</w:t>
      </w:r>
      <w:r>
        <w:rPr>
          <w:rFonts w:eastAsia="Times New Roman" w:cs="Times New Roman"/>
          <w:szCs w:val="24"/>
        </w:rPr>
        <w:t>ό</w:t>
      </w:r>
      <w:r>
        <w:rPr>
          <w:rFonts w:eastAsia="Times New Roman" w:cs="Times New Roman"/>
          <w:szCs w:val="24"/>
        </w:rPr>
        <w:t xml:space="preserve">ς των φτωχομεσαίων αγροτών. Διαφορετικά θα βρισκόμαστε συνέχεια σε τέτοιες καταστάσεις. </w:t>
      </w:r>
    </w:p>
    <w:p w14:paraId="4EA8894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4EA8894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4EA8894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r>
        <w:rPr>
          <w:rFonts w:eastAsia="Times New Roman" w:cs="Times New Roman"/>
          <w:szCs w:val="24"/>
        </w:rPr>
        <w:t xml:space="preserve"> </w:t>
      </w:r>
    </w:p>
    <w:p w14:paraId="4EA8894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Ευχαριστώ, κύριε Πρόεδρε.</w:t>
      </w:r>
    </w:p>
    <w:p w14:paraId="4EA8894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συνάδελφε, μην ξεχνάτε ότι η μισή σχεδόν Ελλάδα στην περιφέρεια βρίσκεται αυτή την ώρα σε κατάσταση έκτακτης ανάγκης</w:t>
      </w:r>
      <w:r>
        <w:rPr>
          <w:rFonts w:eastAsia="Times New Roman" w:cs="Times New Roman"/>
          <w:szCs w:val="24"/>
        </w:rPr>
        <w:t>,</w:t>
      </w:r>
      <w:r>
        <w:rPr>
          <w:rFonts w:eastAsia="Times New Roman" w:cs="Times New Roman"/>
          <w:szCs w:val="24"/>
        </w:rPr>
        <w:t xml:space="preserve"> εξαιτίας των ζημιών από φυσικά φαινόμεν</w:t>
      </w:r>
      <w:r>
        <w:rPr>
          <w:rFonts w:eastAsia="Times New Roman" w:cs="Times New Roman"/>
          <w:szCs w:val="24"/>
        </w:rPr>
        <w:t xml:space="preserve">α που έχουν παρουσιαστεί. </w:t>
      </w:r>
    </w:p>
    <w:p w14:paraId="4EA8894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Εμείς έχουμε τη γνώση, γιατί επί τόπου επισκεπτόμαστε όλες τις περιοχές και διαπιστώνουμε τι πραγματικά έχει συμβεί. Την περασμένη Παρασκευή</w:t>
      </w:r>
      <w:r>
        <w:rPr>
          <w:rFonts w:eastAsia="Times New Roman" w:cs="Times New Roman"/>
          <w:szCs w:val="24"/>
        </w:rPr>
        <w:t>,</w:t>
      </w:r>
      <w:r>
        <w:rPr>
          <w:rFonts w:eastAsia="Times New Roman" w:cs="Times New Roman"/>
          <w:szCs w:val="24"/>
        </w:rPr>
        <w:t xml:space="preserve"> στις 16 του μήνα, επισκέφθηκα τις πληγείσες περιοχές, που αναφέρετε στην ερώτησή σας, μ</w:t>
      </w:r>
      <w:r>
        <w:rPr>
          <w:rFonts w:eastAsia="Times New Roman" w:cs="Times New Roman"/>
          <w:szCs w:val="24"/>
        </w:rPr>
        <w:t xml:space="preserve">αζί με τον Πρόεδρο του ΕΛΓΑ. Πραγματικά εκεί, τόσο στα Λεχαινά όσο και στο Βαρθολομιό, ιδιαίτερα σε αυτές τις περιοχές, οι ζημιές ήταν πολύ μεγάλες. Είχαμε </w:t>
      </w:r>
      <w:r>
        <w:rPr>
          <w:rFonts w:eastAsia="Times New Roman" w:cs="Times New Roman"/>
          <w:szCs w:val="24"/>
        </w:rPr>
        <w:lastRenderedPageBreak/>
        <w:t>μάλιστα συνεργασία με τον Περιφερειάρχη, με τους δημάρχους, με τους Βουλευτές, με τους φορείς, με το</w:t>
      </w:r>
      <w:r>
        <w:rPr>
          <w:rFonts w:eastAsia="Times New Roman" w:cs="Times New Roman"/>
          <w:szCs w:val="24"/>
        </w:rPr>
        <w:t>υς ίδιους τους αγρότες, για να δούμε πώς αυτές τις ζημιές θα τις αντιμετωπίσουμε όσο γίνεται, για να απαλύνουμε τις πραγματικά δυσάρεστες επιπτώσεις που είχαμε στους αγρότες της περιοχής.</w:t>
      </w:r>
    </w:p>
    <w:p w14:paraId="4EA8894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Επιπλέον, δεν είναι ότι η επίσκεψη αυτή ήταν χρήσιμη για να δούμε τη</w:t>
      </w:r>
      <w:r>
        <w:rPr>
          <w:rFonts w:eastAsia="Times New Roman" w:cs="Times New Roman"/>
          <w:szCs w:val="24"/>
        </w:rPr>
        <w:t>ν εικόνα, αλλά κυρίως επειδή πρόκειται για μια περιοχή στην οποία έχουν γίνει σημαντικές επενδύσεις στον αγροτικό τομέα προς μια γεωργία καινοτόμο, εξωστρεφή και ανταγωνιστική. Μιλάμε ότι το μεγάλο μέρος της παραγωγής αυτών των περιοχών εξάγεται στο εξωτερ</w:t>
      </w:r>
      <w:r>
        <w:rPr>
          <w:rFonts w:eastAsia="Times New Roman" w:cs="Times New Roman"/>
          <w:szCs w:val="24"/>
        </w:rPr>
        <w:t>ικό και μάλιστα με ανταγωνιστικές προϋποθέσεις.</w:t>
      </w:r>
    </w:p>
    <w:p w14:paraId="4EA8894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Άρα έπρεπε οπωσδήποτε και να έχουμε την εικόνα και ταυτόχρονα να δεσμευτούμε για το τι θα κάνουμε. Επειδή επιμένετε σε αυτό ότι ήμασταν αόριστοι. </w:t>
      </w:r>
    </w:p>
    <w:p w14:paraId="4EA8894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ζημιές στις οποίες αναφέρεστε, να σας πω ότι </w:t>
      </w:r>
      <w:r>
        <w:rPr>
          <w:rFonts w:eastAsia="Times New Roman" w:cs="Times New Roman"/>
          <w:szCs w:val="24"/>
        </w:rPr>
        <w:t>διενεργήθηκαν οι απαραίτητες επισημάνσεις από τον ΕΛΓΑ. Έγιναν αγγελίες και υποβάλλονται δηλώσεις. Το έργο των εξατομικευμένων εκτιμήσεων είναι σε εξέλιξη. Δεν μπορεί να γίνουν όλα αυτά άμεσα.</w:t>
      </w:r>
    </w:p>
    <w:p w14:paraId="4EA8894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Βεβαίως, όλα τα πορίσματα των εκτιμήσεων θα κοινοποιηθούν σε εμ</w:t>
      </w:r>
      <w:r>
        <w:rPr>
          <w:rFonts w:eastAsia="Times New Roman" w:cs="Times New Roman"/>
          <w:szCs w:val="24"/>
        </w:rPr>
        <w:t>άς και μετά θα ακολουθήσει η καταβολή των αποζημιώσεων στους δικαιούχους, υπό την προϋπόθεση βεβαίως ότι είναι ασφαλισμένοι στον ΕΛΓΑ. Μιλάμε για ζημιές που καλύπτει το ασφάλιστρο του ΕΛΓΑ και αναφέρονται στην παραγωγή και στο ζωικό κεφάλαιο, που στην προκ</w:t>
      </w:r>
      <w:r>
        <w:rPr>
          <w:rFonts w:eastAsia="Times New Roman" w:cs="Times New Roman"/>
          <w:szCs w:val="24"/>
        </w:rPr>
        <w:t>ειμένη περίπτωση εντοπίζεται σε αιγοπρόβατα και μελισσοσμήνη.</w:t>
      </w:r>
    </w:p>
    <w:p w14:paraId="4EA8895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Όμως δεν είχαμε μόνο τέτοιες ζημιές. Είχαμε ζημιές σε φυτικό κεφάλαιο, εσπεριδοκαλλιέργειες, αμπελοειδή, ελαιοκαλλιέργειες. Είχαμε ζημιές σε ζωικό κεφάλαιο, σε πάγιο κεφάλαιο, στάβλους και αποθή</w:t>
      </w:r>
      <w:r>
        <w:rPr>
          <w:rFonts w:eastAsia="Times New Roman" w:cs="Times New Roman"/>
          <w:szCs w:val="24"/>
        </w:rPr>
        <w:t xml:space="preserve">κες για παράδειγμα. Μα πάνω από όλα είχαμε ζημιές σε θερμοκήπια, </w:t>
      </w:r>
      <w:r>
        <w:rPr>
          <w:rFonts w:eastAsia="Times New Roman" w:cs="Times New Roman"/>
          <w:szCs w:val="24"/>
        </w:rPr>
        <w:t>στα οποία</w:t>
      </w:r>
      <w:r>
        <w:rPr>
          <w:rFonts w:eastAsia="Times New Roman" w:cs="Times New Roman"/>
          <w:szCs w:val="24"/>
        </w:rPr>
        <w:t xml:space="preserve"> πραγματικά είναι </w:t>
      </w:r>
      <w:r>
        <w:rPr>
          <w:rFonts w:eastAsia="Times New Roman" w:cs="Times New Roman"/>
          <w:szCs w:val="24"/>
        </w:rPr>
        <w:lastRenderedPageBreak/>
        <w:t>χαρακτηριστική η ζημιά, η εικόνα. Άμα θα δείτε είναι πραγματικά τραγικό αυτό που έχει συμβεί στα θερμοκήπια της περιοχής. Και βεβαίως είχαμε και σε αποθηκευμένα προ</w:t>
      </w:r>
      <w:r>
        <w:rPr>
          <w:rFonts w:eastAsia="Times New Roman" w:cs="Times New Roman"/>
          <w:szCs w:val="24"/>
        </w:rPr>
        <w:t>ϊόντα.</w:t>
      </w:r>
    </w:p>
    <w:p w14:paraId="4EA8895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Θα καταγραφούν όλα αυτά και σύμφωνα με τον κανονισμό, </w:t>
      </w:r>
      <w:r>
        <w:rPr>
          <w:rFonts w:eastAsia="Times New Roman" w:cs="Times New Roman"/>
          <w:szCs w:val="24"/>
        </w:rPr>
        <w:t>ο οποίος</w:t>
      </w:r>
      <w:r>
        <w:rPr>
          <w:rFonts w:eastAsia="Times New Roman" w:cs="Times New Roman"/>
          <w:szCs w:val="24"/>
        </w:rPr>
        <w:t xml:space="preserve"> αφορά κρατικές ενισχύσεις, θα συνταχθεί ο σχετικός φάκελος, θα υποβληθεί στην Ευρωπαϊκή Επιτροπή και μέσα στα πλαίσια των κανονισμών που εγκρίνουν ή δεν εγκρίνουν τις σχετικές προτάσεις θα καταβληθούν οι αντίστοιχες αποζημιώσεις. Είναι τα γνωστά ως ΠΣΕΑ, </w:t>
      </w:r>
      <w:r>
        <w:rPr>
          <w:rFonts w:eastAsia="Times New Roman" w:cs="Times New Roman"/>
          <w:szCs w:val="24"/>
        </w:rPr>
        <w:t>τα οποία καλύπτονται από τον κρατικό προϋπολογισμό.</w:t>
      </w:r>
    </w:p>
    <w:p w14:paraId="4EA8895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Έπειτα, επειδή υπάρχουν πάρα πολλά προβλήματα με την αποκατάσταση των ζημιών -και επιμένω- στα θερμοκήπια, εμείς θα χρησιμοποιήσουμε το πρόγραμμα αγροτικής ανάπτυξης, για να μπορέσουμε να καλύψουμε και να</w:t>
      </w:r>
      <w:r>
        <w:rPr>
          <w:rFonts w:eastAsia="Times New Roman" w:cs="Times New Roman"/>
          <w:szCs w:val="24"/>
        </w:rPr>
        <w:t xml:space="preserve"> απορροφήσουμε ταυτόχρονα επενδυτικές δραστηριότητες. Διότι η αποκατάσταση στις ζημιές αυτές –μιας και τα περισσότερα θερμοκήπια ήταν καινούριες κατασκευές- ουσιαστικά είναι </w:t>
      </w:r>
      <w:r>
        <w:rPr>
          <w:rFonts w:eastAsia="Times New Roman" w:cs="Times New Roman"/>
          <w:szCs w:val="24"/>
        </w:rPr>
        <w:lastRenderedPageBreak/>
        <w:t>επένδυση. Έχουμε, λοιπόν, τους σχετικούς πόρους και να είστε σίγουρος ότι θα επανα</w:t>
      </w:r>
      <w:r>
        <w:rPr>
          <w:rFonts w:eastAsia="Times New Roman" w:cs="Times New Roman"/>
          <w:szCs w:val="24"/>
        </w:rPr>
        <w:t>φέρουμε τα πράγματα στην προτέρα κατάσταση.</w:t>
      </w:r>
    </w:p>
    <w:p w14:paraId="4EA8895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Σχετικά με το ερώτημά </w:t>
      </w:r>
      <w:r>
        <w:rPr>
          <w:rFonts w:eastAsia="Times New Roman" w:cs="Times New Roman"/>
          <w:szCs w:val="24"/>
        </w:rPr>
        <w:t>σας,</w:t>
      </w:r>
      <w:r>
        <w:rPr>
          <w:rFonts w:eastAsia="Times New Roman" w:cs="Times New Roman"/>
          <w:szCs w:val="24"/>
        </w:rPr>
        <w:t xml:space="preserve"> όσον αφορά το γιατί δεν αλλάζει ο κανονισμός και γιατί δεν τα κάνουμε γρήγορα, στη δευτερολογία μου θα σας πω τι συμβαίνει.</w:t>
      </w:r>
    </w:p>
    <w:p w14:paraId="4EA8895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w:t>
      </w:r>
    </w:p>
    <w:p w14:paraId="4EA8895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Ευχαριστούμε.</w:t>
      </w:r>
    </w:p>
    <w:p w14:paraId="4EA8895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Μωρα</w:t>
      </w:r>
      <w:r>
        <w:rPr>
          <w:rFonts w:eastAsia="Times New Roman" w:cs="Times New Roman"/>
          <w:szCs w:val="24"/>
        </w:rPr>
        <w:t>ΐ</w:t>
      </w:r>
      <w:r>
        <w:rPr>
          <w:rFonts w:eastAsia="Times New Roman" w:cs="Times New Roman"/>
          <w:szCs w:val="24"/>
        </w:rPr>
        <w:t>τη, έχετε τον λόγο και πάλι για τρία λεπτά.</w:t>
      </w:r>
      <w:r>
        <w:rPr>
          <w:rFonts w:eastAsia="Times New Roman" w:cs="Times New Roman"/>
          <w:szCs w:val="24"/>
        </w:rPr>
        <w:t xml:space="preserve"> </w:t>
      </w:r>
    </w:p>
    <w:p w14:paraId="4EA8895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Κύριε Υπουργέ, εάν οι κάτοικοι της περιοχής παρακολούθησαν τη συζήτηση πρέπει να ανησυχούν ακόμα περισσότερο. Όχι μόνο δεν δώσατε συγκεκριμένες απαντήσεις εκεί, αλλά δεν δώσατε ούτε</w:t>
      </w:r>
      <w:r>
        <w:rPr>
          <w:rFonts w:eastAsia="Times New Roman" w:cs="Times New Roman"/>
          <w:szCs w:val="24"/>
        </w:rPr>
        <w:t xml:space="preserve"> εδώ σήμερα.</w:t>
      </w:r>
    </w:p>
    <w:p w14:paraId="4EA88958"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Τα ερωτήματα είναι συγκεκριμένα. Ο ΕΛΓΑ καλύπτει αυτές τις απώλειες στο εισόδημα; Δεν τις καλύπτει. Αυτή είναι η απάντηση. Τώρα, βέβαια αυτές τις δώσατε μπροστά στις κάμερες και στις φωτογραφικές μηχανές. Όταν κλείσουν αυτές -και έκλεισαν- θα </w:t>
      </w:r>
      <w:r>
        <w:rPr>
          <w:rFonts w:eastAsia="Times New Roman"/>
          <w:szCs w:val="24"/>
        </w:rPr>
        <w:t>ξεχαστούν οι κάτοικοι. Και έχουμε τέτοια παραδείγματα και θα σας πω ένα συγκεκριμένο. Αποζημιώθηκαν οι παραγωγοί στον νομό Άρτας εδώ και ενάμιση χρόνο; Δεν αποζημιώθηκαν, κύριε Υπουργέ. Πάλι εσείς τότε είχατε δώσει υποσχέσεις.</w:t>
      </w:r>
    </w:p>
    <w:p w14:paraId="4EA88959" w14:textId="77777777" w:rsidR="00982D42" w:rsidRDefault="003E694A">
      <w:pPr>
        <w:spacing w:line="600" w:lineRule="auto"/>
        <w:ind w:firstLine="720"/>
        <w:jc w:val="both"/>
        <w:rPr>
          <w:rFonts w:eastAsia="Times New Roman"/>
          <w:szCs w:val="24"/>
        </w:rPr>
      </w:pPr>
      <w:r>
        <w:rPr>
          <w:rFonts w:eastAsia="Times New Roman"/>
          <w:szCs w:val="24"/>
        </w:rPr>
        <w:t xml:space="preserve">Τώρα, σε ό,τι αφορά τα ΠΣΕΑ, </w:t>
      </w:r>
      <w:r>
        <w:rPr>
          <w:rFonts w:eastAsia="Times New Roman"/>
          <w:szCs w:val="24"/>
        </w:rPr>
        <w:t xml:space="preserve">όταν το ακούν οι αγρότες λένε «ζήσε Μάη μου», γιατί τα ΠΣΕΑ πέρα από μια χρονοβόρα διαδικασία είναι και μια διαδικασία που πρέπει να πάρει την έγκριση της Ευρωπαϊκής Ένωσης, για να αποζημιωθούν οι αγρότες. Επομένως, αν πάρουν κάποτε χρήματα, αυτά θα είναι </w:t>
      </w:r>
      <w:r>
        <w:rPr>
          <w:rFonts w:eastAsia="Times New Roman"/>
          <w:szCs w:val="24"/>
        </w:rPr>
        <w:t xml:space="preserve">ψίχουλα και δεν θα ανταποκρίνονται στο παραμικρό στις ζημιές που έχουν υποστεί οι κάτοικοι της περιοχής. </w:t>
      </w:r>
    </w:p>
    <w:p w14:paraId="4EA8895A" w14:textId="77777777" w:rsidR="00982D42" w:rsidRDefault="003E694A">
      <w:pPr>
        <w:spacing w:line="600" w:lineRule="auto"/>
        <w:ind w:firstLine="720"/>
        <w:jc w:val="both"/>
        <w:rPr>
          <w:rFonts w:eastAsia="Times New Roman"/>
          <w:szCs w:val="24"/>
        </w:rPr>
      </w:pPr>
      <w:r>
        <w:rPr>
          <w:rFonts w:eastAsia="Times New Roman"/>
          <w:szCs w:val="24"/>
        </w:rPr>
        <w:t>Βέβαια, είπατε και κάτι άλλο, το οποίο δεν το αναφέρατε σήμερα εδώ, εκτός αν το κρατάτε για τη δευτερολογία σας. Πουλήσατε φύκια για μεταξωτές κορδέλε</w:t>
      </w:r>
      <w:r>
        <w:rPr>
          <w:rFonts w:eastAsia="Times New Roman"/>
          <w:szCs w:val="24"/>
        </w:rPr>
        <w:t xml:space="preserve">ς. Τους είπατε ότι θα αποζημιωθούν από το </w:t>
      </w:r>
      <w:r>
        <w:rPr>
          <w:rFonts w:eastAsia="Times New Roman"/>
          <w:szCs w:val="24"/>
        </w:rPr>
        <w:lastRenderedPageBreak/>
        <w:t>Ταμείο Αλληλεγγύης της Ευρωπαϊκής Ένωσης. Αλλά ακούστε τώρα τι είναι αυτό το περιβόητο ταμείο της Ευρωπαϊκής Ένωσης. Πριν τρεις μέρες, μετά από ερώτηση του Ευρωβουλευτή του Κομμουνιστικού Κόμματος Ελλάδ</w:t>
      </w:r>
      <w:r>
        <w:rPr>
          <w:rFonts w:eastAsia="Times New Roman"/>
          <w:szCs w:val="24"/>
        </w:rPr>
        <w:t>α</w:t>
      </w:r>
      <w:r>
        <w:rPr>
          <w:rFonts w:eastAsia="Times New Roman"/>
          <w:szCs w:val="24"/>
        </w:rPr>
        <w:t>ς, Σωτήρη Ζ</w:t>
      </w:r>
      <w:r>
        <w:rPr>
          <w:rFonts w:eastAsia="Times New Roman"/>
          <w:szCs w:val="24"/>
        </w:rPr>
        <w:t xml:space="preserve">αριανόπουλου, που αφορούσε τις πυρκαγιές στη Χίο, υπήρξε μια απάντηση από την αρμόδια επίτροπο. </w:t>
      </w:r>
    </w:p>
    <w:p w14:paraId="4EA8895B" w14:textId="77777777" w:rsidR="00982D42" w:rsidRDefault="003E694A">
      <w:pPr>
        <w:spacing w:line="600" w:lineRule="auto"/>
        <w:ind w:firstLine="720"/>
        <w:jc w:val="both"/>
        <w:rPr>
          <w:rFonts w:eastAsia="Times New Roman"/>
          <w:szCs w:val="24"/>
        </w:rPr>
      </w:pPr>
      <w:r>
        <w:rPr>
          <w:rFonts w:eastAsia="Times New Roman"/>
          <w:szCs w:val="24"/>
        </w:rPr>
        <w:t>Ακούστε, κύριε Υπουργέ και πάνω από όλα να ακούσουν οι κάτοικοι της περιοχής και γενικά της χώρας τι λέει. Για να υπάρξει αποζημίωση από αυτό το περιβόητο ταμε</w:t>
      </w:r>
      <w:r>
        <w:rPr>
          <w:rFonts w:eastAsia="Times New Roman"/>
          <w:szCs w:val="24"/>
        </w:rPr>
        <w:t>ίο, πρέπει οι συνολικές ζημιές να υπερβαίνουν το 1,5% του ακαθάριστου προϊόντος της περιφέρειας, εν προκειμένω της περιφέρειας της Δυτικής Ελλάδας. Μιλάμε για κάποιες δεκάδες εκατομμύρια, όπως ακριβώς συμβαίνει και με τις πυρκαγιές στη Χίο, που οι ζημιές π</w:t>
      </w:r>
      <w:r>
        <w:rPr>
          <w:rFonts w:eastAsia="Times New Roman"/>
          <w:szCs w:val="24"/>
        </w:rPr>
        <w:t xml:space="preserve">ρέπει να είναι κοντά στα 40 εκατομμύρια για να αποζημιωθούν εκεί οι μαστιχοπαραγωγοί και άλλοι αγρότες. </w:t>
      </w:r>
    </w:p>
    <w:p w14:paraId="4EA8895C" w14:textId="77777777" w:rsidR="00982D42" w:rsidRDefault="003E694A">
      <w:pPr>
        <w:spacing w:line="600" w:lineRule="auto"/>
        <w:ind w:firstLine="720"/>
        <w:jc w:val="both"/>
        <w:rPr>
          <w:rFonts w:eastAsia="Times New Roman"/>
          <w:szCs w:val="24"/>
        </w:rPr>
      </w:pPr>
      <w:r>
        <w:rPr>
          <w:rFonts w:eastAsia="Times New Roman"/>
          <w:szCs w:val="24"/>
        </w:rPr>
        <w:lastRenderedPageBreak/>
        <w:t>Υπάρχει, όμως, και κάτι άλλο που είναι πιο σημαντικό. Λέει πως η βοήθεια σε αυτό το ταμείο πρέπει να χορηγηθεί μόνο όταν υπάρχουν ζημιές, οι οποίες έχο</w:t>
      </w:r>
      <w:r>
        <w:rPr>
          <w:rFonts w:eastAsia="Times New Roman"/>
          <w:szCs w:val="24"/>
        </w:rPr>
        <w:t>υν δηλωθεί. Αυτό ίσως να το κάνετε. Λέει όμως και ότι τα πολιτικά μέτρα και η αποζημίωση των πληγέντων ιδιωτών δεν είναι επιλέξιμα. Αυτή είναι η Ευρωπαϊκή Ένωση, κύριε Υπουργέ, των μονοπωλίων η οποία αποζημιώνει τους μεγάλους επιχειρηματικούς ομίλους, όμως</w:t>
      </w:r>
      <w:r>
        <w:rPr>
          <w:rFonts w:eastAsia="Times New Roman"/>
          <w:szCs w:val="24"/>
        </w:rPr>
        <w:t xml:space="preserve"> δεν δίνει ευρώ για τους φτωχομεσαίους αγρότες και τα άλλα λαϊκά στρώματα. </w:t>
      </w:r>
    </w:p>
    <w:p w14:paraId="4EA8895D" w14:textId="77777777" w:rsidR="00982D42" w:rsidRDefault="003E694A">
      <w:pPr>
        <w:spacing w:line="600" w:lineRule="auto"/>
        <w:ind w:firstLine="720"/>
        <w:jc w:val="both"/>
        <w:rPr>
          <w:rFonts w:eastAsia="Times New Roman"/>
          <w:szCs w:val="24"/>
        </w:rPr>
      </w:pPr>
      <w:r>
        <w:rPr>
          <w:rFonts w:eastAsia="Times New Roman"/>
          <w:szCs w:val="24"/>
        </w:rPr>
        <w:t>Εμείς λέμε καθαρά ότι οι κάτοικοι της περιοχής δεν πρόκειται να αποζημιωθούν και πρέπει να πάρουν την υπόθεση στα χέρια τους. Σας είχαν καλή υποδοχή από ό,τι ξέρω. Βέβαια κάνατε κά</w:t>
      </w:r>
      <w:r>
        <w:rPr>
          <w:rFonts w:eastAsia="Times New Roman"/>
          <w:szCs w:val="24"/>
        </w:rPr>
        <w:t xml:space="preserve">ποιες στραβοτιμονιές και περάσατε από εκεί που υπήρχαν τα μπλόκα των αγροτών όπου σας περίμεναν να δώσετε υποσχέσεις. Μετά τους δεχτήκατε στις συσκέψεις που έγιναν. </w:t>
      </w:r>
    </w:p>
    <w:p w14:paraId="4EA8895E" w14:textId="77777777" w:rsidR="00982D42" w:rsidRDefault="003E694A">
      <w:pPr>
        <w:spacing w:line="600" w:lineRule="auto"/>
        <w:ind w:firstLine="720"/>
        <w:jc w:val="both"/>
        <w:rPr>
          <w:rFonts w:eastAsia="Times New Roman"/>
          <w:szCs w:val="24"/>
        </w:rPr>
      </w:pPr>
      <w:r>
        <w:rPr>
          <w:rFonts w:eastAsia="Times New Roman"/>
          <w:szCs w:val="24"/>
        </w:rPr>
        <w:t>Εμείς λέμε καθαρά ότι πρέπει να γίνει υπόθεση του ίδιου του κινήματος των αγροτικών συλλόγ</w:t>
      </w:r>
      <w:r>
        <w:rPr>
          <w:rFonts w:eastAsia="Times New Roman"/>
          <w:szCs w:val="24"/>
        </w:rPr>
        <w:t xml:space="preserve">ων, υπόθεση των κατοίκων της περιοχής με τους φορείς γιατί διαφορετικά δεν πρόκειται να αποζημιωθούν. </w:t>
      </w:r>
      <w:r>
        <w:rPr>
          <w:rFonts w:eastAsia="Times New Roman"/>
          <w:szCs w:val="24"/>
        </w:rPr>
        <w:lastRenderedPageBreak/>
        <w:t>Γιατί η πολιτική την οποία ακολουθείτε κάτω από τις επιταγές της Ευρωπαϊκής Ένωσης, είναι αυτά που αναφέραμε. Δηλαδή, οι ζημιές αλλά και τα έργα -το οποίο</w:t>
      </w:r>
      <w:r>
        <w:rPr>
          <w:rFonts w:eastAsia="Times New Roman"/>
          <w:szCs w:val="24"/>
        </w:rPr>
        <w:t xml:space="preserve"> είναι πιο σημαντικό- είναι μη επιλέξιμα. Γιατί δεν αντλούν κέρδος στους μεγάλους κατασκευαστικούς ομίλους. Γι’ αυτό δεν υπάρχουν αντιπλημμυρικά έργα, δεν υπάρχουν όλα αυτά τα έργα τα οποία θα προστατεύουν τους κατοίκους. </w:t>
      </w:r>
    </w:p>
    <w:p w14:paraId="4EA8895F" w14:textId="77777777" w:rsidR="00982D42" w:rsidRDefault="003E694A">
      <w:pPr>
        <w:spacing w:line="600" w:lineRule="auto"/>
        <w:ind w:firstLine="720"/>
        <w:jc w:val="both"/>
        <w:rPr>
          <w:rFonts w:eastAsia="Times New Roman"/>
          <w:szCs w:val="24"/>
        </w:rPr>
      </w:pPr>
      <w:r>
        <w:rPr>
          <w:rFonts w:eastAsia="Times New Roman"/>
          <w:szCs w:val="24"/>
        </w:rPr>
        <w:t>Εμείς λέμε στους κατοίκους ότι πρ</w:t>
      </w:r>
      <w:r>
        <w:rPr>
          <w:rFonts w:eastAsia="Times New Roman"/>
          <w:szCs w:val="24"/>
        </w:rPr>
        <w:t xml:space="preserve">έπει να πάρουν την υπόθεση στα χέρια τους και να ζητήσουν αποζημιώσεις που ανταποκρίνονται στο 100% των ζημιών που έχουν υποστεί. Κύριε Υπουργέ, το ξέρετε πολύ καλά, ιδιαίτερα για την φτωχομεσαία αγροτιά αυτές οι ζημιές είναι θέμα επιβίωσης. </w:t>
      </w:r>
    </w:p>
    <w:p w14:paraId="4EA88960" w14:textId="77777777" w:rsidR="00982D42" w:rsidRDefault="003E694A">
      <w:pPr>
        <w:spacing w:line="600" w:lineRule="auto"/>
        <w:ind w:firstLine="720"/>
        <w:jc w:val="both"/>
        <w:rPr>
          <w:rFonts w:eastAsia="Times New Roman"/>
          <w:szCs w:val="24"/>
        </w:rPr>
      </w:pPr>
      <w:r>
        <w:rPr>
          <w:rFonts w:eastAsia="Times New Roman"/>
          <w:szCs w:val="24"/>
        </w:rPr>
        <w:t xml:space="preserve">Ζητάμε ακόμα </w:t>
      </w:r>
      <w:r>
        <w:rPr>
          <w:rFonts w:eastAsia="Times New Roman"/>
          <w:szCs w:val="24"/>
        </w:rPr>
        <w:t>να αναβληθούν για φέτος που έχασαν τη σοδειά τους, όλα αυτά τα τέλη που τους φορτώνετε μέσα από τον ΕΝΦΙΑ, μέσα από τα χαράτσια του ΕΛΓΑ, μέσα από δημοτικά τέλη.</w:t>
      </w:r>
    </w:p>
    <w:p w14:paraId="4EA88961" w14:textId="77777777" w:rsidR="00982D42" w:rsidRDefault="003E694A">
      <w:pPr>
        <w:spacing w:line="600" w:lineRule="auto"/>
        <w:ind w:firstLine="720"/>
        <w:jc w:val="both"/>
        <w:rPr>
          <w:rFonts w:eastAsia="Times New Roman"/>
          <w:szCs w:val="24"/>
        </w:rPr>
      </w:pPr>
      <w:r>
        <w:rPr>
          <w:rFonts w:eastAsia="Times New Roman"/>
          <w:szCs w:val="24"/>
        </w:rPr>
        <w:t>Ευχαριστώ.</w:t>
      </w:r>
    </w:p>
    <w:p w14:paraId="4EA88962" w14:textId="77777777" w:rsidR="00982D42" w:rsidRDefault="003E694A">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Μωραΐτη.</w:t>
      </w:r>
    </w:p>
    <w:p w14:paraId="4EA88963"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Κύριε Υπουργέ, έχετε </w:t>
      </w:r>
      <w:r>
        <w:rPr>
          <w:rFonts w:eastAsia="Times New Roman"/>
          <w:szCs w:val="24"/>
        </w:rPr>
        <w:t>τον λόγο.</w:t>
      </w:r>
    </w:p>
    <w:p w14:paraId="4EA88964" w14:textId="77777777" w:rsidR="00982D42" w:rsidRDefault="003E694A">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Κύριε συνάδελφε, για μια ακόμα φορά θα σας πω ότι σε αυτήν εδώ την Αίθουσα η μεγάλη πλειοψηφία της εκπροσώπησης του ελληνικού λαού αποφάσισε ότι η χώρα μας πορεύεται ευρωπαϊκά, που </w:t>
      </w:r>
      <w:r>
        <w:rPr>
          <w:rFonts w:eastAsia="Times New Roman"/>
          <w:szCs w:val="24"/>
        </w:rPr>
        <w:t>σημαίνει, ιδιαίτερα για τον αγροτικό χώρο, ότι υπάρχει μια κοινή αγροτική πολιτική, η οποία διασφαλίζει τουλάχιστον 3,5 δισεκατομμύρια κάθε χρόνο για τον αγροτικό χώρο. Αυτό, όπως αντιλαμβάνεστε, δεν μπορεί να γίνει χωρίς να υπάρχουν σχετικοί κανονισμοί απ</w:t>
      </w:r>
      <w:r>
        <w:rPr>
          <w:rFonts w:eastAsia="Times New Roman"/>
          <w:szCs w:val="24"/>
        </w:rPr>
        <w:t xml:space="preserve">ό τη δική τους πλευρά. </w:t>
      </w:r>
    </w:p>
    <w:p w14:paraId="4EA88965" w14:textId="77777777" w:rsidR="00982D42" w:rsidRDefault="003E694A">
      <w:pPr>
        <w:spacing w:line="600" w:lineRule="auto"/>
        <w:ind w:firstLine="720"/>
        <w:jc w:val="both"/>
        <w:rPr>
          <w:rFonts w:eastAsia="Times New Roman"/>
          <w:szCs w:val="24"/>
        </w:rPr>
      </w:pPr>
      <w:r>
        <w:rPr>
          <w:rFonts w:eastAsia="Times New Roman"/>
          <w:szCs w:val="24"/>
        </w:rPr>
        <w:t>Σας πληροφορώ, λοιπόν, ότι το 50% των κανονισμών που διέπουν τη λειτουργία της Ευρωπαϊκής Ένωσης αφορούν τον αγροτικό χώρο, για τον απλούστατο λόγο ότι είναι ο μόνος χώρος που έχει κοινοτικό προϋπολογισμό. Από εκεί και πέρα</w:t>
      </w:r>
      <w:r>
        <w:rPr>
          <w:rFonts w:eastAsia="Times New Roman"/>
          <w:szCs w:val="24"/>
        </w:rPr>
        <w:t xml:space="preserve">, </w:t>
      </w:r>
      <w:r>
        <w:rPr>
          <w:rFonts w:eastAsia="Times New Roman"/>
          <w:szCs w:val="24"/>
        </w:rPr>
        <w:t>αυτά εί</w:t>
      </w:r>
      <w:r>
        <w:rPr>
          <w:rFonts w:eastAsia="Times New Roman"/>
          <w:szCs w:val="24"/>
        </w:rPr>
        <w:t xml:space="preserve">ναι κάποια πράγματα που δεν μπορούμε να αμφισβητήσουμε. Δεν μπορούμε την ίδια ώρα που διεκδικούμε περισσότερες ενισχύσεις -και σωστά κάνατε, όπως και όλοι </w:t>
      </w:r>
      <w:r>
        <w:rPr>
          <w:rFonts w:eastAsia="Times New Roman"/>
          <w:szCs w:val="24"/>
        </w:rPr>
        <w:lastRenderedPageBreak/>
        <w:t xml:space="preserve">οι αγρότες- να σφυρίζουμε αδιάφορα όταν έρχεται η ώρα εφαρμογής των κανονισμών. </w:t>
      </w:r>
      <w:r>
        <w:rPr>
          <w:rFonts w:eastAsia="Times New Roman"/>
          <w:szCs w:val="24"/>
        </w:rPr>
        <w:t>Αυτό γινόταν κατά κόρ</w:t>
      </w:r>
      <w:r>
        <w:rPr>
          <w:rFonts w:eastAsia="Times New Roman"/>
          <w:szCs w:val="24"/>
        </w:rPr>
        <w:t>ον με τις προηγούμενες κυβερνήσεις και γι’ αυτό είχαμε τα γνωστά πρόστιμα, τις ανακλήσεις κ</w:t>
      </w:r>
      <w:r>
        <w:rPr>
          <w:rFonts w:eastAsia="Times New Roman"/>
          <w:szCs w:val="24"/>
        </w:rPr>
        <w:t>.</w:t>
      </w:r>
      <w:r>
        <w:rPr>
          <w:rFonts w:eastAsia="Times New Roman"/>
          <w:szCs w:val="24"/>
        </w:rPr>
        <w:t>λπ</w:t>
      </w:r>
      <w:r>
        <w:rPr>
          <w:rFonts w:eastAsia="Times New Roman"/>
          <w:szCs w:val="24"/>
        </w:rPr>
        <w:t>.</w:t>
      </w:r>
      <w:r>
        <w:rPr>
          <w:rFonts w:eastAsia="Times New Roman"/>
          <w:szCs w:val="24"/>
        </w:rPr>
        <w:t>. Δεν είναι της ώρας.</w:t>
      </w:r>
    </w:p>
    <w:p w14:paraId="4EA88966" w14:textId="77777777" w:rsidR="00982D42" w:rsidRDefault="003E694A">
      <w:pPr>
        <w:spacing w:line="600" w:lineRule="auto"/>
        <w:ind w:firstLine="720"/>
        <w:jc w:val="both"/>
        <w:rPr>
          <w:rFonts w:eastAsia="Times New Roman"/>
          <w:szCs w:val="24"/>
        </w:rPr>
      </w:pPr>
      <w:r>
        <w:rPr>
          <w:rFonts w:eastAsia="Times New Roman"/>
          <w:szCs w:val="24"/>
        </w:rPr>
        <w:t xml:space="preserve">Ο ΕΛΓΑ είναι ένα ανταποδοτικό ταμείο. Αυτό λέει ο νόμος. Αυτό λέει ο </w:t>
      </w:r>
      <w:r>
        <w:rPr>
          <w:rFonts w:eastAsia="Times New Roman"/>
          <w:szCs w:val="24"/>
        </w:rPr>
        <w:t>κ</w:t>
      </w:r>
      <w:r>
        <w:rPr>
          <w:rFonts w:eastAsia="Times New Roman"/>
          <w:szCs w:val="24"/>
        </w:rPr>
        <w:t xml:space="preserve">ανονισμός του. Διασφαλίζει την πληρωμή συγκεκριμένων ασφαλίσιμων κινδύνων. Για αυτούς τους ασφαλίσιμους κινδύνους γίνεται η εκτίμηση ότι θα καταβληθούν όσο γίνεται γρηγορότερα. </w:t>
      </w:r>
    </w:p>
    <w:p w14:paraId="4EA88967" w14:textId="77777777" w:rsidR="00982D42" w:rsidRDefault="003E694A">
      <w:pPr>
        <w:spacing w:line="600" w:lineRule="auto"/>
        <w:ind w:firstLine="720"/>
        <w:jc w:val="both"/>
        <w:rPr>
          <w:rFonts w:eastAsia="Times New Roman"/>
          <w:szCs w:val="24"/>
        </w:rPr>
      </w:pPr>
      <w:r>
        <w:rPr>
          <w:rFonts w:eastAsia="Times New Roman"/>
          <w:szCs w:val="24"/>
        </w:rPr>
        <w:t>Από εκεί και πέρα για τις υπόλοιπες ζημιές συντάσσεται ο γνωστός φάκελος, ο οπ</w:t>
      </w:r>
      <w:r>
        <w:rPr>
          <w:rFonts w:eastAsia="Times New Roman"/>
          <w:szCs w:val="24"/>
        </w:rPr>
        <w:t>οίος περνάει από την έγκρισή τους για τον απλούστατο λόγο ότι θέλουν να μην έχει την έννοια των κρατικών ενισχύσεων. Διότι δεν μας συμφέρει και εμάς να μπει η λογική των κρατικών ενισχύσεων στον αγροτικό χώρο, γιατί αυτό θα σημαίνει μείωση των κοινοτικών ε</w:t>
      </w:r>
      <w:r>
        <w:rPr>
          <w:rFonts w:eastAsia="Times New Roman"/>
          <w:szCs w:val="24"/>
        </w:rPr>
        <w:t xml:space="preserve">νισχύσεων. Είναι ένα πάρα πολύ σοβαρό ζήτημα και χρειάζεται μεγάλη προσοχή. Εκεί, λοιπόν, στα ΠΣΕΑ όντως υπήρχε μια καθυστέρηση. Έχει αλλάξει όμως ο σχετικός </w:t>
      </w:r>
      <w:r>
        <w:rPr>
          <w:rFonts w:eastAsia="Times New Roman"/>
          <w:szCs w:val="24"/>
        </w:rPr>
        <w:lastRenderedPageBreak/>
        <w:t>κ</w:t>
      </w:r>
      <w:r>
        <w:rPr>
          <w:rFonts w:eastAsia="Times New Roman"/>
          <w:szCs w:val="24"/>
        </w:rPr>
        <w:t>ανονισμός και διευκολύνονται και θα σας έλεγα ότι δεν θα έχουν μεγάλη απόσταση με την πληρωμή του</w:t>
      </w:r>
      <w:r>
        <w:rPr>
          <w:rFonts w:eastAsia="Times New Roman"/>
          <w:szCs w:val="24"/>
        </w:rPr>
        <w:t xml:space="preserve"> ΕΛΓΑ.</w:t>
      </w:r>
    </w:p>
    <w:p w14:paraId="4EA88968" w14:textId="77777777" w:rsidR="00982D42" w:rsidRDefault="003E694A">
      <w:pPr>
        <w:spacing w:line="600" w:lineRule="auto"/>
        <w:ind w:firstLine="720"/>
        <w:jc w:val="both"/>
        <w:rPr>
          <w:rFonts w:eastAsia="Times New Roman"/>
          <w:szCs w:val="24"/>
        </w:rPr>
      </w:pPr>
      <w:r>
        <w:rPr>
          <w:rFonts w:eastAsia="Times New Roman"/>
          <w:szCs w:val="24"/>
        </w:rPr>
        <w:t>Από εκεί και πέρα αντιλαμβάνεστε, επειδή έχουμε πάρα πολλές ζημιές</w:t>
      </w:r>
      <w:r>
        <w:rPr>
          <w:rFonts w:eastAsia="Times New Roman"/>
          <w:szCs w:val="24"/>
        </w:rPr>
        <w:t>,</w:t>
      </w:r>
      <w:r>
        <w:rPr>
          <w:rFonts w:eastAsia="Times New Roman"/>
          <w:szCs w:val="24"/>
        </w:rPr>
        <w:t xml:space="preserve"> από το να αναζητούμε πόρους διαφορετικούς, όπως για παράδειγμα το </w:t>
      </w:r>
      <w:r>
        <w:rPr>
          <w:rFonts w:eastAsia="Times New Roman"/>
          <w:szCs w:val="24"/>
        </w:rPr>
        <w:t>π</w:t>
      </w:r>
      <w:r>
        <w:rPr>
          <w:rFonts w:eastAsia="Times New Roman"/>
          <w:szCs w:val="24"/>
        </w:rPr>
        <w:t xml:space="preserve">ρόγραμμα </w:t>
      </w:r>
      <w:r>
        <w:rPr>
          <w:rFonts w:eastAsia="Times New Roman"/>
          <w:szCs w:val="24"/>
        </w:rPr>
        <w:t>α</w:t>
      </w:r>
      <w:r>
        <w:rPr>
          <w:rFonts w:eastAsia="Times New Roman"/>
          <w:szCs w:val="24"/>
        </w:rPr>
        <w:t xml:space="preserve">γροτικής </w:t>
      </w:r>
      <w:r>
        <w:rPr>
          <w:rFonts w:eastAsia="Times New Roman"/>
          <w:szCs w:val="24"/>
        </w:rPr>
        <w:t>α</w:t>
      </w:r>
      <w:r>
        <w:rPr>
          <w:rFonts w:eastAsia="Times New Roman"/>
          <w:szCs w:val="24"/>
        </w:rPr>
        <w:t>νάπτυξης, για να καλύψουμε τις δαπάνες για τις αποκαταστάσεις των ζημιών, όταν το ύψος των ΠΣΕ</w:t>
      </w:r>
      <w:r>
        <w:rPr>
          <w:rFonts w:eastAsia="Times New Roman"/>
          <w:szCs w:val="24"/>
        </w:rPr>
        <w:t xml:space="preserve">Α που μπορούμε να διασφαλίσουμε δεν ξεπερνάει τα 15, 16 εκατομμύρια και οι ζημιές είναι πολύ περισσότερες, τι πιο σωστό να καταφέρουμε και μέσω του </w:t>
      </w:r>
      <w:r>
        <w:rPr>
          <w:rFonts w:eastAsia="Times New Roman"/>
          <w:szCs w:val="24"/>
        </w:rPr>
        <w:t>π</w:t>
      </w:r>
      <w:r>
        <w:rPr>
          <w:rFonts w:eastAsia="Times New Roman"/>
          <w:szCs w:val="24"/>
        </w:rPr>
        <w:t xml:space="preserve">ρογράμματος </w:t>
      </w:r>
      <w:r>
        <w:rPr>
          <w:rFonts w:eastAsia="Times New Roman"/>
          <w:szCs w:val="24"/>
        </w:rPr>
        <w:t>α</w:t>
      </w:r>
      <w:r>
        <w:rPr>
          <w:rFonts w:eastAsia="Times New Roman"/>
          <w:szCs w:val="24"/>
        </w:rPr>
        <w:t xml:space="preserve">γροτικής </w:t>
      </w:r>
      <w:r>
        <w:rPr>
          <w:rFonts w:eastAsia="Times New Roman"/>
          <w:szCs w:val="24"/>
        </w:rPr>
        <w:t>α</w:t>
      </w:r>
      <w:r>
        <w:rPr>
          <w:rFonts w:eastAsia="Times New Roman"/>
          <w:szCs w:val="24"/>
        </w:rPr>
        <w:t>νάπτυξης να αποκαταστήσουν τις ζημιές;</w:t>
      </w:r>
    </w:p>
    <w:p w14:paraId="4EA88969" w14:textId="77777777" w:rsidR="00982D42" w:rsidRDefault="003E694A">
      <w:pPr>
        <w:spacing w:line="600" w:lineRule="auto"/>
        <w:ind w:firstLine="720"/>
        <w:jc w:val="both"/>
        <w:rPr>
          <w:rFonts w:eastAsia="Times New Roman"/>
          <w:szCs w:val="24"/>
        </w:rPr>
      </w:pPr>
      <w:r>
        <w:rPr>
          <w:rFonts w:eastAsia="Times New Roman"/>
          <w:szCs w:val="24"/>
        </w:rPr>
        <w:t>Για αυτό που είπατε για το Ταμείο Αλληλεγγύης</w:t>
      </w:r>
      <w:r>
        <w:rPr>
          <w:rFonts w:eastAsia="Times New Roman"/>
          <w:szCs w:val="24"/>
        </w:rPr>
        <w:t>, δεν είπα: «Θα πάρουν από το Ταμείο Αλληλεγγύης». Είπα ότι επειδή έχουμε ζημιές σε όλη την Ελλάδα θα φτιάξουμε έναν φάκελο, θα συγκεντρώσουμε για να δούμε πώς κινούνται οι ζημιές και εφόσον αυτές οι ζημιές περνάνε ένα κατώφλι -αυτό που απαντάει στην ερώτη</w:t>
      </w:r>
      <w:r>
        <w:rPr>
          <w:rFonts w:eastAsia="Times New Roman"/>
          <w:szCs w:val="24"/>
        </w:rPr>
        <w:t xml:space="preserve">ση- τότε να δούμε εάν μπορούμε να αναζητήσουμε μέσα από το Ταμείο Αλληλεγγύης. </w:t>
      </w:r>
    </w:p>
    <w:p w14:paraId="4EA8896A" w14:textId="77777777" w:rsidR="00982D42" w:rsidRDefault="003E694A">
      <w:pPr>
        <w:spacing w:line="600" w:lineRule="auto"/>
        <w:ind w:firstLine="720"/>
        <w:jc w:val="both"/>
        <w:rPr>
          <w:rFonts w:eastAsia="Times New Roman"/>
          <w:szCs w:val="24"/>
        </w:rPr>
      </w:pPr>
      <w:r>
        <w:rPr>
          <w:rFonts w:eastAsia="Times New Roman"/>
          <w:szCs w:val="24"/>
        </w:rPr>
        <w:lastRenderedPageBreak/>
        <w:t>Δεν έχουμε εικόνα ότι οι ζημιές μπορούν να είναι τόσο μεγάλες. Στην προκειμένη περίπτωση για αυτές που αναφέρετε, επειδή εγώ πήγα, τις είδα όλες, δεν είναι οι ζημιές τέτοιου ύψ</w:t>
      </w:r>
      <w:r>
        <w:rPr>
          <w:rFonts w:eastAsia="Times New Roman"/>
          <w:szCs w:val="24"/>
        </w:rPr>
        <w:t>ους έτσι ώστε να κάνουμε αίτημα και για αυτό υπάρχει η αντίστοιχη απάντηση από το Ταμείο Αλληλεγγύης.</w:t>
      </w:r>
    </w:p>
    <w:p w14:paraId="4EA8896B" w14:textId="77777777" w:rsidR="00982D42" w:rsidRDefault="003E694A">
      <w:pPr>
        <w:spacing w:line="600" w:lineRule="auto"/>
        <w:ind w:firstLine="720"/>
        <w:jc w:val="both"/>
        <w:rPr>
          <w:rFonts w:eastAsia="Times New Roman"/>
          <w:szCs w:val="24"/>
        </w:rPr>
      </w:pPr>
      <w:r>
        <w:rPr>
          <w:rFonts w:eastAsia="Times New Roman"/>
          <w:szCs w:val="24"/>
        </w:rPr>
        <w:t>Επαναλαμβάνω: ο ΕΛΓΑ συγκεκριμένες ζημιές, τα ΠΣΕΑ συγκεκριμένες ζημιές. Προσπαθούμε να διευρύνουμε τη δυνατότητα αναζήτησης πόρων για να καλύψουμε το σύν</w:t>
      </w:r>
      <w:r>
        <w:rPr>
          <w:rFonts w:eastAsia="Times New Roman"/>
          <w:szCs w:val="24"/>
        </w:rPr>
        <w:t>ολο των ζημιών.</w:t>
      </w:r>
    </w:p>
    <w:p w14:paraId="4EA8896C"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πολύ.</w:t>
      </w:r>
    </w:p>
    <w:p w14:paraId="4EA8896D" w14:textId="77777777" w:rsidR="00982D42" w:rsidRDefault="003E694A">
      <w:pPr>
        <w:spacing w:line="600" w:lineRule="auto"/>
        <w:ind w:firstLine="720"/>
        <w:jc w:val="both"/>
        <w:rPr>
          <w:rFonts w:eastAsia="Times New Roman" w:cs="Times New Roman"/>
          <w:szCs w:val="24"/>
        </w:rPr>
      </w:pPr>
      <w:r>
        <w:rPr>
          <w:rFonts w:eastAsia="Times New Roman"/>
          <w:szCs w:val="24"/>
        </w:rPr>
        <w:t xml:space="preserve">Προχωρούμε </w:t>
      </w:r>
      <w:r>
        <w:rPr>
          <w:rFonts w:eastAsia="Times New Roman"/>
          <w:szCs w:val="24"/>
        </w:rPr>
        <w:t>σ</w:t>
      </w:r>
      <w:r>
        <w:rPr>
          <w:rFonts w:eastAsia="Times New Roman"/>
          <w:szCs w:val="24"/>
        </w:rPr>
        <w:t xml:space="preserve">τη </w:t>
      </w:r>
      <w:r>
        <w:rPr>
          <w:rFonts w:eastAsia="Times New Roman"/>
          <w:szCs w:val="24"/>
        </w:rPr>
        <w:t>με</w:t>
      </w:r>
      <w:r>
        <w:rPr>
          <w:rFonts w:eastAsia="Times New Roman" w:cs="Times New Roman"/>
          <w:szCs w:val="24"/>
        </w:rPr>
        <w:t xml:space="preserve"> αριθμό 7503/4-8-2016 ερώτηση του Βουλευτή Ηρακλείου της Δημοκρατικής Συμπαράταξης ΠΑΣΟΚ–ΔΗΜΑΡ κ. </w:t>
      </w:r>
      <w:r>
        <w:rPr>
          <w:rFonts w:eastAsia="Times New Roman" w:cs="Times New Roman"/>
          <w:bCs/>
          <w:szCs w:val="24"/>
        </w:rPr>
        <w:t>Βασιλείου Κεγκέρογλου,</w:t>
      </w:r>
      <w:r>
        <w:rPr>
          <w:rFonts w:eastAsia="Times New Roman" w:cs="Times New Roman"/>
          <w:szCs w:val="24"/>
        </w:rPr>
        <w:t xml:space="preserve"> προς τον Υπουργό </w:t>
      </w:r>
      <w:r>
        <w:rPr>
          <w:rFonts w:eastAsia="Times New Roman" w:cs="Times New Roman"/>
          <w:bCs/>
          <w:szCs w:val="24"/>
        </w:rPr>
        <w:t xml:space="preserve">Αγροτικής Ανάπτυξης και </w:t>
      </w:r>
      <w:r>
        <w:rPr>
          <w:rFonts w:eastAsia="Times New Roman" w:cs="Times New Roman"/>
          <w:bCs/>
          <w:szCs w:val="24"/>
        </w:rPr>
        <w:t>Τροφίμων,</w:t>
      </w:r>
      <w:r>
        <w:rPr>
          <w:rFonts w:eastAsia="Times New Roman" w:cs="Times New Roman"/>
          <w:b/>
          <w:szCs w:val="24"/>
        </w:rPr>
        <w:t xml:space="preserve"> </w:t>
      </w:r>
      <w:r>
        <w:rPr>
          <w:rFonts w:eastAsia="Times New Roman" w:cs="Times New Roman"/>
          <w:szCs w:val="24"/>
        </w:rPr>
        <w:t>σχετικά με τις προτάσεις των γεωτεχνικών εργαζομένων στον ΕΛΓΑ Κρήτης.</w:t>
      </w:r>
    </w:p>
    <w:p w14:paraId="4EA8896E" w14:textId="77777777" w:rsidR="00982D42" w:rsidRDefault="003E694A">
      <w:pPr>
        <w:spacing w:line="600" w:lineRule="auto"/>
        <w:ind w:firstLine="720"/>
        <w:jc w:val="both"/>
        <w:rPr>
          <w:rFonts w:eastAsia="Times New Roman"/>
          <w:b/>
          <w:szCs w:val="24"/>
        </w:rPr>
      </w:pPr>
      <w:r>
        <w:rPr>
          <w:rFonts w:eastAsia="Times New Roman"/>
          <w:szCs w:val="24"/>
        </w:rPr>
        <w:t>Ορίστε, κύριε Κεγκέρογλου, έχετε τον λόγο.</w:t>
      </w:r>
    </w:p>
    <w:p w14:paraId="4EA8896F" w14:textId="77777777" w:rsidR="00982D42" w:rsidRDefault="003E694A">
      <w:pPr>
        <w:spacing w:line="600" w:lineRule="auto"/>
        <w:ind w:firstLine="720"/>
        <w:jc w:val="both"/>
        <w:rPr>
          <w:rFonts w:eastAsia="Times New Roman" w:cs="Times New Roman"/>
          <w:b/>
          <w:bCs/>
          <w:szCs w:val="24"/>
        </w:rPr>
      </w:pPr>
      <w:r>
        <w:rPr>
          <w:rFonts w:eastAsia="Times New Roman" w:cs="Times New Roman"/>
          <w:b/>
          <w:bCs/>
          <w:szCs w:val="24"/>
        </w:rPr>
        <w:t xml:space="preserve">ΒΑΣΙΛΕΙΟΣ ΚΕΓΚΕΡΟΓΛΟΥ: </w:t>
      </w:r>
      <w:r>
        <w:rPr>
          <w:rFonts w:eastAsia="Times New Roman" w:cs="Times New Roman"/>
          <w:bCs/>
          <w:szCs w:val="24"/>
        </w:rPr>
        <w:t>Ευχαριστώ, κύριε Πρόεδρε.</w:t>
      </w:r>
    </w:p>
    <w:p w14:paraId="4EA88970" w14:textId="77777777" w:rsidR="00982D42" w:rsidRDefault="003E694A">
      <w:pPr>
        <w:spacing w:line="600" w:lineRule="auto"/>
        <w:ind w:firstLine="720"/>
        <w:jc w:val="both"/>
        <w:rPr>
          <w:rFonts w:eastAsia="Times New Roman"/>
          <w:szCs w:val="24"/>
        </w:rPr>
      </w:pPr>
      <w:r>
        <w:rPr>
          <w:rFonts w:eastAsia="Times New Roman"/>
          <w:szCs w:val="24"/>
        </w:rPr>
        <w:lastRenderedPageBreak/>
        <w:t>Ουσιαστικά συζητάμε και με την προηγούμενη ερώτηση, με την ερώτηση την οποία έχω κα</w:t>
      </w:r>
      <w:r>
        <w:rPr>
          <w:rFonts w:eastAsia="Times New Roman"/>
          <w:szCs w:val="24"/>
        </w:rPr>
        <w:t>ταθέσει εγώ, το πρόβλημα που έχει ανακύψει αφ</w:t>
      </w:r>
      <w:r>
        <w:rPr>
          <w:rFonts w:eastAsia="Times New Roman"/>
          <w:szCs w:val="24"/>
        </w:rPr>
        <w:t xml:space="preserve">’ </w:t>
      </w:r>
      <w:r>
        <w:rPr>
          <w:rFonts w:eastAsia="Times New Roman"/>
          <w:szCs w:val="24"/>
        </w:rPr>
        <w:t>ενός μεν με την πολιτική που φαίνεται να ακολουθεί το Υπουργείο και την κατεύθυνση που δίνει στον ΕΛΓΑ σε σχέση με τις αποζημιώσεις και βεβαίως το τεράστιο πρόβλημα που έχει προκύψει με την αδυναμία να γίνοντα</w:t>
      </w:r>
      <w:r>
        <w:rPr>
          <w:rFonts w:eastAsia="Times New Roman"/>
          <w:szCs w:val="24"/>
        </w:rPr>
        <w:t xml:space="preserve">ι οι εκτιμήσεις στην ώρα </w:t>
      </w:r>
      <w:r>
        <w:rPr>
          <w:rFonts w:eastAsia="Times New Roman"/>
          <w:szCs w:val="24"/>
        </w:rPr>
        <w:t>τους,</w:t>
      </w:r>
      <w:r>
        <w:rPr>
          <w:rFonts w:eastAsia="Times New Roman"/>
          <w:szCs w:val="24"/>
        </w:rPr>
        <w:t xml:space="preserve"> λόγω του προβλήματος των μετακινήσεων που η Κυβέρνηση μέχρι σήμερα δεν έχει λύσει.</w:t>
      </w:r>
    </w:p>
    <w:p w14:paraId="4EA88971" w14:textId="77777777" w:rsidR="00982D42" w:rsidRDefault="003E694A">
      <w:pPr>
        <w:spacing w:line="600" w:lineRule="auto"/>
        <w:ind w:firstLine="720"/>
        <w:jc w:val="both"/>
        <w:rPr>
          <w:rFonts w:eastAsia="Times New Roman"/>
          <w:szCs w:val="24"/>
        </w:rPr>
      </w:pPr>
      <w:r>
        <w:rPr>
          <w:rFonts w:eastAsia="Times New Roman"/>
          <w:szCs w:val="24"/>
        </w:rPr>
        <w:t>Αναφέρομαι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στο πρώτο θέμα. Οι αγρότες -και όχι μόνο, όλοι μας- έχουμε την εντύπωση ότι το Υπουργείο κατευθύνει πολλές από τις ζημιές στα ΠΣΕΑ, ιδιαίτερα όταν υπάρχει μερική ή ολική ασάφεια για το αν προβλέπεται από τον Κανονισμό ή όχι αποζημίωση για συγκεκριμένες ζη</w:t>
      </w:r>
      <w:r>
        <w:rPr>
          <w:rFonts w:eastAsia="Times New Roman"/>
          <w:szCs w:val="24"/>
        </w:rPr>
        <w:t>μιές. Έτσι μεταθέτει το θέμα των αποζημιώσεων στο απώτερο μέλλον και με το πρόσκομμα πολλές φορές ότι δεν καλύπτει το 30% δεν υπάρχουν αποζημιώσεις για τους αγρότες.</w:t>
      </w:r>
    </w:p>
    <w:p w14:paraId="4EA88972" w14:textId="77777777" w:rsidR="00982D42" w:rsidRDefault="003E694A">
      <w:pPr>
        <w:spacing w:line="600" w:lineRule="auto"/>
        <w:ind w:firstLine="720"/>
        <w:jc w:val="both"/>
        <w:rPr>
          <w:rFonts w:eastAsia="Times New Roman"/>
          <w:szCs w:val="24"/>
        </w:rPr>
      </w:pPr>
      <w:r>
        <w:rPr>
          <w:rFonts w:eastAsia="Times New Roman"/>
          <w:szCs w:val="24"/>
        </w:rPr>
        <w:lastRenderedPageBreak/>
        <w:t>Αυτό είναι μεγάλο θέμα και θα πρέπει η Κυβέρνηση να το δει πιο προσεκτικά, διότι ορισμένου</w:t>
      </w:r>
      <w:r>
        <w:rPr>
          <w:rFonts w:eastAsia="Times New Roman"/>
          <w:szCs w:val="24"/>
        </w:rPr>
        <w:t>ς από τους κινδύνους τους εξέφρασε ήδη ο ίδιος ο Υπουργός προηγουμένως</w:t>
      </w:r>
      <w:r>
        <w:rPr>
          <w:rFonts w:eastAsia="Times New Roman"/>
          <w:szCs w:val="24"/>
        </w:rPr>
        <w:t>,</w:t>
      </w:r>
      <w:r>
        <w:rPr>
          <w:rFonts w:eastAsia="Times New Roman"/>
          <w:szCs w:val="24"/>
        </w:rPr>
        <w:t xml:space="preserve"> απαντώντας στον συνάδελφο. Θα πρέπει να γίνουν αποσαφηνίσεις σε σχέση με τον Κανονισμό. Δεν μπορεί, παραδείγματος χάρ</w:t>
      </w:r>
      <w:r>
        <w:rPr>
          <w:rFonts w:eastAsia="Times New Roman"/>
          <w:szCs w:val="24"/>
        </w:rPr>
        <w:t>ιν</w:t>
      </w:r>
      <w:r>
        <w:rPr>
          <w:rFonts w:eastAsia="Times New Roman"/>
          <w:szCs w:val="24"/>
        </w:rPr>
        <w:t>, η ζημιά στον καρπό στην Κρήτη να λέγεται ότι είναι πριν την καρ</w:t>
      </w:r>
      <w:r>
        <w:rPr>
          <w:rFonts w:eastAsia="Times New Roman"/>
          <w:szCs w:val="24"/>
        </w:rPr>
        <w:t>πόδεση μόνο και μόνο για να μην πάει στην κανονική διαδικασία αποζημίωσης του ΕΛΓΑ ή οι ζημιές οι οποίες γίνονται στην αμπελοκαλλιέργεια.</w:t>
      </w:r>
    </w:p>
    <w:p w14:paraId="4EA8897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Αυτά είναι πράγματα τα οποία θα τα βρούμε μπροστά μας το επόμενο διάστημα και έχουν σχέση όχι μόνο με το εισόδημα των </w:t>
      </w:r>
      <w:r>
        <w:rPr>
          <w:rFonts w:eastAsia="Times New Roman" w:cs="Times New Roman"/>
          <w:szCs w:val="24"/>
        </w:rPr>
        <w:t xml:space="preserve">αγροτών και τους ίδιους τους αγρότες, αλλά και με την παραγωγή συνολικά. Δεν θα υπάρχει ευχέρεια για την καλλιέργεια το επόμενο διάστημα. </w:t>
      </w:r>
    </w:p>
    <w:p w14:paraId="4EA8897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Άρα λοιπόν, θα πρέπει η Κυβέρνηση να πάψει να μεταθέτει τα θέματα που είναι αποζημίωση του ΕΛΓΑ και να τα μετατοπίζει</w:t>
      </w:r>
      <w:r>
        <w:rPr>
          <w:rFonts w:eastAsia="Times New Roman" w:cs="Times New Roman"/>
          <w:szCs w:val="24"/>
        </w:rPr>
        <w:t xml:space="preserve"> στα ΠΣΕΑ, είτε αυτά αφορούν ως αίτια τις υψηλές θερμοκρασίες, την ανομβρία ή την ανεμοθύελλα είτε το χαλάζι. </w:t>
      </w:r>
    </w:p>
    <w:p w14:paraId="4EA8897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Και σε κάθε περίπτωση, χθες, ψηφίστηκε εδώ μια τροπολογία, την οποία την ψηφίσαμε κι εμείς, για τις αποζημιώσεις από τα ελάφια. Όταν, λοιπόν, τρο</w:t>
      </w:r>
      <w:r>
        <w:rPr>
          <w:rFonts w:eastAsia="Times New Roman" w:cs="Times New Roman"/>
          <w:szCs w:val="24"/>
        </w:rPr>
        <w:t xml:space="preserve">ποποιείτε τον </w:t>
      </w:r>
      <w:r>
        <w:rPr>
          <w:rFonts w:eastAsia="Times New Roman" w:cs="Times New Roman"/>
          <w:szCs w:val="24"/>
        </w:rPr>
        <w:t>κ</w:t>
      </w:r>
      <w:r>
        <w:rPr>
          <w:rFonts w:eastAsia="Times New Roman" w:cs="Times New Roman"/>
          <w:szCs w:val="24"/>
        </w:rPr>
        <w:t>ανονισμό για να εντάξετε τις αποζημιώσεις από τα ελάφια, θα πρέπει να δείτε για τις αποζημιώσεις από τα αγριογούρουνα –για να αναφερθώ στη Βόρεια Ελλάδα όπου έχουμε τέτοια φαινόμενα- και θα πρέπει να δείτε και τις ασάφειες που λέτε και καλύπ</w:t>
      </w:r>
      <w:r>
        <w:rPr>
          <w:rFonts w:eastAsia="Times New Roman" w:cs="Times New Roman"/>
          <w:szCs w:val="24"/>
        </w:rPr>
        <w:t xml:space="preserve">τεστε πίσω από αυτές και λέτε «α, δεν μπαίνει αυτή η ζημιά στην ελαιοκαλλιέργεια της Κρήτης –και όχι μόνο- γιατί δεν το διευκρινίζει καλά ο Κανονισμός». </w:t>
      </w:r>
    </w:p>
    <w:p w14:paraId="4EA8897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Βεβαίως, εκτός από αυτό –και θα κλείσω- υπάρχει και το θέμα των μετακινήσεων. Προκαλέσατε χωρίς λόγο μ</w:t>
      </w:r>
      <w:r>
        <w:rPr>
          <w:rFonts w:eastAsia="Times New Roman" w:cs="Times New Roman"/>
          <w:szCs w:val="24"/>
        </w:rPr>
        <w:t>ια μεγάλη αναστάτωση στον ΕΛΓΑ, ο οποίος λειτουργεί και σήμερα χάρη στο φιλότιμο των εργαζομένων. Οι εργαζόμενοι, οι εκτιμητές του ΕΛΓΑ, συμμετέχουν στο εκτιμητικό έργο επειδή το θέλουν, εις βάρος των οικονομικών τους, μόνο και μόνο για να μην εκτεθεί παρα</w:t>
      </w:r>
      <w:r>
        <w:rPr>
          <w:rFonts w:eastAsia="Times New Roman" w:cs="Times New Roman"/>
          <w:szCs w:val="24"/>
        </w:rPr>
        <w:t>πέρα ο ΕΛΓΑ, ο οποίος εκτέθηκε και από την επιμονή της πολιτικής ηγεσίας και από τη μη επίλυση του θέματος μέχρι τώρα.</w:t>
      </w:r>
    </w:p>
    <w:p w14:paraId="4EA8897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καταθέσει τροπολογία πέντε φορές –την έχουμε και σήμερα στο νομοσχέδιο που αφορά τους δασικούς συνεταιρισμούς- και θα παρακαλούσα </w:t>
      </w:r>
      <w:r>
        <w:rPr>
          <w:rFonts w:eastAsia="Times New Roman" w:cs="Times New Roman"/>
          <w:szCs w:val="24"/>
        </w:rPr>
        <w:t>τον κύριο Υπουργό να έρθει επί της ουσίας στο νομοσχέδιο να την κάνει αποδεκτή και να λυθεί το θέμα. Συμφωνεί επί της ουσίας η διοίκηση του ΕΛΓΑ σε αυτήν τη τροπολογία –ουσιαστικά είναι δικιά της η πρόταση. Πρέπει να λυθεί μια και έξω το θέμα. Δεν χρειάζετ</w:t>
      </w:r>
      <w:r>
        <w:rPr>
          <w:rFonts w:eastAsia="Times New Roman" w:cs="Times New Roman"/>
          <w:szCs w:val="24"/>
        </w:rPr>
        <w:t>αι να επιμένετε σε μια λάθος αντίληψη, η οποία έφερε τόσα προβλήματα στον ΕΛΓΑ.</w:t>
      </w:r>
    </w:p>
    <w:p w14:paraId="4EA8897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w:t>
      </w:r>
    </w:p>
    <w:p w14:paraId="4EA8897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w:t>
      </w:r>
    </w:p>
    <w:p w14:paraId="4EA8897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Παρακαλώ, κύριε Αποστόλου, έχετε τον λόγο για τρία λεπτά.</w:t>
      </w:r>
    </w:p>
    <w:p w14:paraId="4EA8897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w:t>
      </w:r>
      <w:r>
        <w:rPr>
          <w:rFonts w:eastAsia="Times New Roman" w:cs="Times New Roman"/>
          <w:b/>
          <w:szCs w:val="24"/>
        </w:rPr>
        <w:t>ι Τροφίμων):</w:t>
      </w:r>
      <w:r>
        <w:rPr>
          <w:rFonts w:eastAsia="Times New Roman" w:cs="Times New Roman"/>
          <w:szCs w:val="24"/>
        </w:rPr>
        <w:t xml:space="preserve"> Κύριε συνάδελφε, βάλατε πολλά. Ας δούμε, όμως, το πρώτο, αυτό που κυρίως αφορά τις εκτιμήσεις. </w:t>
      </w:r>
    </w:p>
    <w:p w14:paraId="4EA8897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Κατ’ </w:t>
      </w:r>
      <w:r>
        <w:rPr>
          <w:rFonts w:eastAsia="Times New Roman" w:cs="Times New Roman"/>
          <w:szCs w:val="24"/>
        </w:rPr>
        <w:t>αρχάς</w:t>
      </w:r>
      <w:r>
        <w:rPr>
          <w:rFonts w:eastAsia="Times New Roman" w:cs="Times New Roman"/>
          <w:szCs w:val="24"/>
        </w:rPr>
        <w:t>, εγώ να σας ευχαριστήσω που μου δίνετε την ευκαιρία απαντώντας στην δική σας ερώτηση να απαντήσω στους εργαζόμενους γεωτεχνικούς του ΕΛΓ</w:t>
      </w:r>
      <w:r>
        <w:rPr>
          <w:rFonts w:eastAsia="Times New Roman" w:cs="Times New Roman"/>
          <w:szCs w:val="24"/>
        </w:rPr>
        <w:t xml:space="preserve">Α Κρήτης, μια και υιοθετείτε πλήρως το κείμενο της ανακοίνωσής τους. </w:t>
      </w:r>
    </w:p>
    <w:p w14:paraId="4EA8897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Κατανοούμε και προσπαθούμε να λύσουμε το πρόβλημα. Τόσο ο Πρόεδρος του ΕΛΓΑ όσο κι εγώ έχουμε συναντηθεί αλλεπάλληλες φορές με το προεδρείο του συλλόγου τους. Τους υποσχεθήκαμε ότι θα κά</w:t>
      </w:r>
      <w:r>
        <w:rPr>
          <w:rFonts w:eastAsia="Times New Roman" w:cs="Times New Roman"/>
          <w:szCs w:val="24"/>
        </w:rPr>
        <w:t xml:space="preserve">νουμε ό,τι μπορούμε. </w:t>
      </w:r>
    </w:p>
    <w:p w14:paraId="4EA8897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με υπουργική απόφασή μας τον Ιούλιο του 2016, κάναμε διακόσιες τις ημέρες δυνατότητας μετακίνησης των εκτιμητών για τους γεωπόνους, που ήταν εκατόν πενήντα και για τους κτηνιάτρους, που ήταν εκατόν ογδόντα. Αυτό που αναφέρ</w:t>
      </w:r>
      <w:r>
        <w:rPr>
          <w:rFonts w:eastAsia="Times New Roman" w:cs="Times New Roman"/>
          <w:szCs w:val="24"/>
        </w:rPr>
        <w:t xml:space="preserve">ει η ανακοίνωση -και το υιοθετείτε κι εσείς- για εξήντα ημέρες, δεν αφορά τους εκτιμητές. Αφορά τη διοίκηση και των εσωτερικό έλεγχο. Αν εσείς θέλετε διακόσιες ημέρες </w:t>
      </w:r>
      <w:r>
        <w:rPr>
          <w:rFonts w:eastAsia="Times New Roman" w:cs="Times New Roman"/>
          <w:szCs w:val="24"/>
        </w:rPr>
        <w:lastRenderedPageBreak/>
        <w:t>και για τη διοίκηση και γι’ αυτά, είναι δικό σας θέμα. Εμείς δεν συμφωνούμε με τη συγκεκρ</w:t>
      </w:r>
      <w:r>
        <w:rPr>
          <w:rFonts w:eastAsia="Times New Roman" w:cs="Times New Roman"/>
          <w:szCs w:val="24"/>
        </w:rPr>
        <w:t xml:space="preserve">ιμένη τοποθέτηση. </w:t>
      </w:r>
    </w:p>
    <w:p w14:paraId="4EA8897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Μετά την έκδοση της απόφασης που αφορούσε την αύξηση των μετακινήσεων, είπαμε, δεσμευθήκαμε, ότι εν ευθέτω χρόνο θα αντιμετωπίζαμε και το πρόβλημα της χιλιομετρικής αποζημίωσης. Όμως, άμεσα τότε ξεκίνησαν οι εκτιμήσεις σε όλα τα υποκατασ</w:t>
      </w:r>
      <w:r>
        <w:rPr>
          <w:rFonts w:eastAsia="Times New Roman" w:cs="Times New Roman"/>
          <w:szCs w:val="24"/>
        </w:rPr>
        <w:t xml:space="preserve">τήματα σε όλη την Επικράτεια. </w:t>
      </w:r>
    </w:p>
    <w:p w14:paraId="4EA8898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Όσον αφορά τώρα την υπόσχεσή μας, θέλω να ξεκαθαρίσουμε ένα πράγμα. Κάποια στιγμή, αγαπητοί συνάδελφοι, πρέπει κι εσείς να αναλαμβάνετε αντίστοιχα, τουλάχιστον, τη συμμετοχή σας. Τον ν.4336 τον ψηφίσαμε μαζί και ήταν το τρίτο</w:t>
      </w:r>
      <w:r>
        <w:rPr>
          <w:rFonts w:eastAsia="Times New Roman" w:cs="Times New Roman"/>
          <w:szCs w:val="24"/>
        </w:rPr>
        <w:t xml:space="preserve"> μνημόνιο που λέτε. Σε αυτόν, λοιπόν, τον νόμο θεσμοθετήθηκε ότι η αποζημίωση από 0,25 ευρώ το χιλιόμετρο, πάει στα 0,15 ευρώ. Αφαιρέθηκαν 10 λεπτά για όλους τους υπαλλήλους του ευρύτερου δημόσιου τομέα που μετακινούνται. </w:t>
      </w:r>
    </w:p>
    <w:p w14:paraId="4EA8898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Έχουμε εμείς από την πρώτη στιγμή</w:t>
      </w:r>
      <w:r>
        <w:rPr>
          <w:rFonts w:eastAsia="Times New Roman" w:cs="Times New Roman"/>
          <w:szCs w:val="24"/>
        </w:rPr>
        <w:t xml:space="preserve"> στοιχειοθετήσει και το συζητάμε, ότι πρέπει οπωσδήποτε να επανέλθει η προτέρα κατάσταση για τους εκτιμητές, διότι και είναι οι μετακινήσεις τους πολύ δύσκολες –γιατί κάνουν μετακινήσεις σε αγροτικές περιοχές- αλλά και ταυτόχρονα υπάρχει μεγάλη ανάγκη. Ήδη</w:t>
      </w:r>
      <w:r>
        <w:rPr>
          <w:rFonts w:eastAsia="Times New Roman" w:cs="Times New Roman"/>
          <w:szCs w:val="24"/>
        </w:rPr>
        <w:t xml:space="preserve"> βρισκόμαστε σε συνεννόηση με το Υπουργείο Οικονομικών. Θα εκδοθεί η συγκεκριμένη </w:t>
      </w:r>
      <w:r>
        <w:rPr>
          <w:rFonts w:eastAsia="Times New Roman" w:cs="Times New Roman"/>
          <w:szCs w:val="24"/>
        </w:rPr>
        <w:t>υπουργική απόφαση</w:t>
      </w:r>
      <w:r>
        <w:rPr>
          <w:rFonts w:eastAsia="Times New Roman" w:cs="Times New Roman"/>
          <w:szCs w:val="24"/>
        </w:rPr>
        <w:t xml:space="preserve">. </w:t>
      </w:r>
    </w:p>
    <w:p w14:paraId="4EA8898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Τώρα, όσον αφορά τα ζητήματα που βάλατε, θα απαντήσω σε ένα μόνο, γιατί δεν μου το επιτρέπει ο χρόνος. Ως προς αυτό που λέτε ότι εμείς κατευθύνουμε ζημιές</w:t>
      </w:r>
      <w:r>
        <w:rPr>
          <w:rFonts w:eastAsia="Times New Roman" w:cs="Times New Roman"/>
          <w:szCs w:val="24"/>
        </w:rPr>
        <w:t xml:space="preserve"> από τον ΕΛΓΑ στα ΠΣΕΑ, ακούστε, κύριε συνάδελφε: Για ζημιές που αμφισβητούνται από την πλευρά της διοίκησης ότι καλύπτονται από τον </w:t>
      </w:r>
      <w:r>
        <w:rPr>
          <w:rFonts w:eastAsia="Times New Roman" w:cs="Times New Roman"/>
          <w:szCs w:val="24"/>
        </w:rPr>
        <w:t xml:space="preserve">κανονισμό </w:t>
      </w:r>
      <w:r>
        <w:rPr>
          <w:rFonts w:eastAsia="Times New Roman" w:cs="Times New Roman"/>
          <w:szCs w:val="24"/>
        </w:rPr>
        <w:t>του ΕΛΓΑ –και ιδιαίτερα αυτές που αφορούν την ακαρπία στη δική σας περιοχή ή σε άλλες περιοχές- συστήσαμε επιστημ</w:t>
      </w:r>
      <w:r>
        <w:rPr>
          <w:rFonts w:eastAsia="Times New Roman" w:cs="Times New Roman"/>
          <w:szCs w:val="24"/>
        </w:rPr>
        <w:t xml:space="preserve">ονική επιτροπή, η οποία μας έδωσε μια γνωμοδότηση και λέει ότι αυτό καλύπτεται-το άλλο δεν καλύπτεται. Και πάλι στη διαδικασία εξέτασης, προσπαθούμε, επειδή είναι λίγο θολά τα πράγματα, να καλύψουμε όσο γίνεται με ευρεία ερμηνεία τον </w:t>
      </w:r>
      <w:r>
        <w:rPr>
          <w:rFonts w:eastAsia="Times New Roman" w:cs="Times New Roman"/>
          <w:szCs w:val="24"/>
        </w:rPr>
        <w:t>κανονισμό</w:t>
      </w:r>
      <w:r>
        <w:rPr>
          <w:rFonts w:eastAsia="Times New Roman" w:cs="Times New Roman"/>
          <w:szCs w:val="24"/>
        </w:rPr>
        <w:t xml:space="preserve">. </w:t>
      </w:r>
    </w:p>
    <w:p w14:paraId="4EA8898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Αυτά μην τ</w:t>
      </w:r>
      <w:r>
        <w:rPr>
          <w:rFonts w:eastAsia="Times New Roman" w:cs="Times New Roman"/>
          <w:szCs w:val="24"/>
        </w:rPr>
        <w:t>α λέτε, διότι εγώ σας υπενθυμίζω ότι οι ζημιές που πλήρωσε φέτος ο ΕΛΓΑ ήταν περισσότερες από κάθε άλλη χρονιά και μάλιστα παραβιάζοντας το πλαφόν που έχετε βάλει σε σχέση με τις εισπράξεις εσείς κι εμείς είμαστε υποχρεωμένοι να ακολουθήσουμε.</w:t>
      </w:r>
    </w:p>
    <w:p w14:paraId="4EA8898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Δημήτριος Κρεμαστινός): </w:t>
      </w:r>
      <w:r>
        <w:rPr>
          <w:rFonts w:eastAsia="Times New Roman" w:cs="Times New Roman"/>
          <w:szCs w:val="24"/>
        </w:rPr>
        <w:t xml:space="preserve">Ευχαριστούμε, κύριε Υπουργέ. </w:t>
      </w:r>
    </w:p>
    <w:p w14:paraId="4EA8898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για τη δευτερολογία σας. </w:t>
      </w:r>
    </w:p>
    <w:p w14:paraId="4EA88986"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4EA8898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Κατ’ αρχάς για το θέμα των μετακινήσεων των εκτιμητών, θα πρέπει να πω ότι μέχρι τον Ιούλιο </w:t>
      </w:r>
      <w:r>
        <w:rPr>
          <w:rFonts w:eastAsia="Times New Roman" w:cs="Times New Roman"/>
          <w:szCs w:val="24"/>
        </w:rPr>
        <w:t xml:space="preserve">που εξεδόθη η ΚΥΑ για όλους ήταν εξήντα. Και ζητούσαν από την αρχή να ανέβει αυτό. Βεβαίως, το πρώτο διάστημα δεν υπήρχε πρόβλημα, διότι δεν είχαν καλυφθεί οι εξήντα μετακινήσεις. Από τη στιγμή που καλύφθηκαν όμως και μετά έπρεπε να αυξηθεί. Και αυτό ήταν </w:t>
      </w:r>
      <w:r>
        <w:rPr>
          <w:rFonts w:eastAsia="Times New Roman" w:cs="Times New Roman"/>
          <w:szCs w:val="24"/>
        </w:rPr>
        <w:t xml:space="preserve">το ένα από τα αιτήματα. </w:t>
      </w:r>
    </w:p>
    <w:p w14:paraId="4EA8898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Το δεύτερο είναι ότι το πρώτο διάστημα ενώ έταζαν στους εργαζόμενους, στους εκτιμητές ότι θα λύσουν το πρόβλημα και με αυτή τη διαβεβαίωση πήγαιναν με τα δικά τους αυτοκίνητα και τα δικά τους μέσα για εκτιμήσεις, στη συνέχεια δεν λ</w:t>
      </w:r>
      <w:r>
        <w:rPr>
          <w:rFonts w:eastAsia="Times New Roman" w:cs="Times New Roman"/>
          <w:szCs w:val="24"/>
        </w:rPr>
        <w:t xml:space="preserve">ύθηκε το θέμα και μέχρι τώρα είναι απλήρωτοι οι εργαζόμενοι και οφείλει η Κυβέρνηση να φέρει ρύθμιση για να πληρώσει τους εργαζόμενους εκτιμητές το πρώτο διάστημα, για το οποίο δεν έχουν πληρωθεί. </w:t>
      </w:r>
    </w:p>
    <w:p w14:paraId="4EA8898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Έρχομαι τώρα στο θέμα του καθεστώτος. Κοιτάξτε και από το δεύτερο μνημόνιο προβλεπόταν ο περιορισμός των εξόδων μετακίνησης και από το πρώτο, μόνο που υπάρχουν και κάποιες διατάξεις που λένε «εκτός από εξαιρετικές περιπτώσεις», όπως είναι οι εκτιμήσεις του</w:t>
      </w:r>
      <w:r>
        <w:rPr>
          <w:rFonts w:eastAsia="Times New Roman" w:cs="Times New Roman"/>
          <w:szCs w:val="24"/>
        </w:rPr>
        <w:t xml:space="preserve"> ΕΛΓΑ. </w:t>
      </w:r>
    </w:p>
    <w:p w14:paraId="4EA8898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Και εκεί σας λέμε ότι πρέπει να ενταχθεί και γι’ αυτό έχουμε καταθέσει αυτήν την τροπολογία, την οποία οφείλετε σήμερα να κάνετε αποδεκτή. Ελάτε σήμερα εδώ –και καλώ και τα άλλα κόμματα και της </w:t>
      </w:r>
      <w:r>
        <w:rPr>
          <w:rFonts w:eastAsia="Times New Roman" w:cs="Times New Roman"/>
          <w:szCs w:val="24"/>
        </w:rPr>
        <w:lastRenderedPageBreak/>
        <w:t xml:space="preserve">Συμπολίτευσης και της Αντιπολίτευσης- να στηρίξουμε αυτήν την </w:t>
      </w:r>
      <w:r>
        <w:rPr>
          <w:rFonts w:eastAsia="Times New Roman" w:cs="Times New Roman"/>
          <w:szCs w:val="24"/>
        </w:rPr>
        <w:t xml:space="preserve">τροπολογία, την οποία έχουμε καταθέσει για πέμπτη φορά, ώστε να λυθεί άπαξ το θέμα. </w:t>
      </w:r>
    </w:p>
    <w:p w14:paraId="4EA8898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Τι θα πει «μνημόνιο»; Απαγορεύει το μνημόνιο αυτήν την τροπολογία; Την έχετε διαβάσει; Για πείτε μου πού ακριβώς αντιτίθεται. Πού ακριβώς; Πώς λύθηκε το θέμα των εξεταστών</w:t>
      </w:r>
      <w:r>
        <w:rPr>
          <w:rFonts w:eastAsia="Times New Roman" w:cs="Times New Roman"/>
          <w:szCs w:val="24"/>
        </w:rPr>
        <w:t xml:space="preserve"> για τις άδειες οδήγησης από άλλο Υπουργείο; Πώς; Αφού ίσχυε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και ήταν κανονικά οι μετακινήσεις. Λέτε ο ν.4336 ψηφίστηκε πέρ</w:t>
      </w:r>
      <w:r>
        <w:rPr>
          <w:rFonts w:eastAsia="Times New Roman" w:cs="Times New Roman"/>
          <w:szCs w:val="24"/>
        </w:rPr>
        <w:t>υ</w:t>
      </w:r>
      <w:r>
        <w:rPr>
          <w:rFonts w:eastAsia="Times New Roman" w:cs="Times New Roman"/>
          <w:szCs w:val="24"/>
        </w:rPr>
        <w:t>σι το καλοκαίρι. Από άλλο νόμο προέκυψε το πρόβλημα, τον νόμο του κ. Βερναρδάκη στον οποίο δεν κάνατε παρέμβαση για</w:t>
      </w:r>
      <w:r>
        <w:rPr>
          <w:rFonts w:eastAsia="Times New Roman" w:cs="Times New Roman"/>
          <w:szCs w:val="24"/>
        </w:rPr>
        <w:t xml:space="preserve"> να υπάρχει εξαίρεση για τον ΕΛΓΑ. </w:t>
      </w:r>
    </w:p>
    <w:p w14:paraId="4EA8898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Αυτό, λοιπόν, που πρέπει να δείτε, είναι ότι ο ΕΛΓΑ σήμερα λειτουργεί μόνο χάρη στη συμμετοχή -και της παραπάνω και χωρίς να έχουν υποχρέωση- των εργαζομένων, χάρη στη δική τους θέληση, από τα δικά τους οικονομικά, ώστε </w:t>
      </w:r>
      <w:r>
        <w:rPr>
          <w:rFonts w:eastAsia="Times New Roman" w:cs="Times New Roman"/>
          <w:szCs w:val="24"/>
        </w:rPr>
        <w:t xml:space="preserve">να κάνουν τις εκτιμήσεις. Αυτό πρέπει να το αναγνωρίσετε. Όμως, δεν μπορεί αυτό να συνεχιστεί. </w:t>
      </w:r>
    </w:p>
    <w:p w14:paraId="4EA8898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Λέτε για τις ενοικιάσεις αυτοκινήτων. Θα κάνετε διαγωνισμούς για να ενοικιάσετε αυτοκίνητα; Προχθές σε ένα υποκατάστημα ενοικιάσανε αυτοκίνητα. Κατά τις επτάμισ</w:t>
      </w:r>
      <w:r>
        <w:rPr>
          <w:rFonts w:eastAsia="Times New Roman" w:cs="Times New Roman"/>
          <w:szCs w:val="24"/>
        </w:rPr>
        <w:t>η η ώρα -ενώ τα είχαν ενοικιάσει, γιατί έπρεπε να γίνει με την προηγούμενη διαδικασία- αρχίζει μια έντονη βροχόπτωση και δεν μπορούσαν να πάνε πουθενά οι εκτιμητές. Έμειναν παρκαρισμένα τα αυτοκίνητα στην πλατεία. Πληρώναμε για την ενοικίαση των αυτοκινήτω</w:t>
      </w:r>
      <w:r>
        <w:rPr>
          <w:rFonts w:eastAsia="Times New Roman" w:cs="Times New Roman"/>
          <w:szCs w:val="24"/>
        </w:rPr>
        <w:t xml:space="preserve">ν. Το σύστημα, το οποίο κάνετε είναι περισσότερο κοστοβόρο. </w:t>
      </w:r>
    </w:p>
    <w:p w14:paraId="4EA8898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Και το μνημόνιο, αν θέλετε, αυτό το οποίο υπογράψατε και αυτό το οποίο λέτε ότι ήρθε και το ψήφισε στη Βουλή, λέει για μείωση της σπατάλης. Δεν λέει για αύξηση, που κάνατε εσείς. Αυτό το σύστημα </w:t>
      </w:r>
      <w:r>
        <w:rPr>
          <w:rFonts w:eastAsia="Times New Roman" w:cs="Times New Roman"/>
          <w:szCs w:val="24"/>
        </w:rPr>
        <w:t xml:space="preserve">είναι αύξηση της σπατάλης. Σας το έχει πει και η διοίκηση του ΕΛΓΑ. Η διοίκηση του ΕΛΓΑ συμφωνεί με την τροπολογία αυτή, με το πνεύμα της. Στη σύσκεψη που κάναμε στην Περιφέρεια Κρήτης ο κ. Κουρεμπές είπε ότι χρειάζεται νέα νομοθετική ρύθμιση για να λυθεί </w:t>
      </w:r>
      <w:r>
        <w:rPr>
          <w:rFonts w:eastAsia="Times New Roman" w:cs="Times New Roman"/>
          <w:szCs w:val="24"/>
        </w:rPr>
        <w:t xml:space="preserve">το θέμα. Οφείλετε να το κάνετε! </w:t>
      </w:r>
    </w:p>
    <w:p w14:paraId="4EA8898F" w14:textId="77777777" w:rsidR="00982D42" w:rsidRDefault="003E694A">
      <w:pPr>
        <w:spacing w:line="600" w:lineRule="auto"/>
        <w:ind w:firstLine="720"/>
        <w:jc w:val="both"/>
        <w:rPr>
          <w:rFonts w:eastAsia="Times New Roman"/>
          <w:bCs/>
          <w:szCs w:val="24"/>
        </w:rPr>
      </w:pPr>
      <w:r>
        <w:rPr>
          <w:rFonts w:eastAsia="Times New Roman"/>
          <w:szCs w:val="24"/>
        </w:rPr>
        <w:lastRenderedPageBreak/>
        <w:t>Κλείνοντας να πω ότι όπου υπάρχει α</w:t>
      </w:r>
      <w:r>
        <w:rPr>
          <w:rFonts w:eastAsia="Times New Roman"/>
          <w:bCs/>
          <w:szCs w:val="24"/>
        </w:rPr>
        <w:t>διευκρίνιστο θέμα για άλλες περιπτώσεις, τα λύνετε. Για την ελαιοκαλλιέργεια δεν το λύνετε. Με συγχωρείτε. Τι είπατε για τις ζημιές από ελάφι; Ήταν μέσα στον κανονισμό; Εντάχθηκε, όμως. Με</w:t>
      </w:r>
      <w:r>
        <w:rPr>
          <w:rFonts w:eastAsia="Times New Roman"/>
          <w:bCs/>
          <w:szCs w:val="24"/>
        </w:rPr>
        <w:t xml:space="preserve"> τροποποίηση που κάναμε του κανονισμού εντάχθηκε. </w:t>
      </w:r>
    </w:p>
    <w:p w14:paraId="4EA88990" w14:textId="77777777" w:rsidR="00982D42" w:rsidRDefault="003E694A">
      <w:pPr>
        <w:spacing w:line="600" w:lineRule="auto"/>
        <w:ind w:firstLine="720"/>
        <w:jc w:val="both"/>
        <w:rPr>
          <w:rFonts w:eastAsia="Times New Roman"/>
          <w:bCs/>
          <w:szCs w:val="24"/>
        </w:rPr>
      </w:pPr>
      <w:r>
        <w:rPr>
          <w:rFonts w:eastAsia="Times New Roman"/>
          <w:bCs/>
          <w:szCs w:val="24"/>
        </w:rPr>
        <w:t>Είπα προηγουμένως και για τις ζημιές από αγριογούρουνα, κύριε συνάδελφε, που είναι κυρίως στη Βόρειο Ελλάδα, αλλά όχι μόνο, και στις ορεινές περιοχές. Δεν είναι αυτές ζημιές; Θα βάλουμε επιστημονική επιτρο</w:t>
      </w:r>
      <w:r>
        <w:rPr>
          <w:rFonts w:eastAsia="Times New Roman"/>
          <w:bCs/>
          <w:szCs w:val="24"/>
        </w:rPr>
        <w:t xml:space="preserve">πή για να μας πει εάν οι ζημιές στον καρπό –λέει- έγιναν πριν; Μα, αυτή είναι αναζήτηση τεκμηρίωσης για να μην δοθούν αποζημιώσεις. </w:t>
      </w:r>
    </w:p>
    <w:p w14:paraId="4EA88991" w14:textId="77777777" w:rsidR="00982D42" w:rsidRDefault="003E694A">
      <w:pPr>
        <w:spacing w:line="600" w:lineRule="auto"/>
        <w:ind w:firstLine="720"/>
        <w:jc w:val="both"/>
        <w:rPr>
          <w:rFonts w:eastAsia="Times New Roman"/>
          <w:bCs/>
          <w:szCs w:val="24"/>
        </w:rPr>
      </w:pPr>
      <w:r>
        <w:rPr>
          <w:rFonts w:eastAsia="Times New Roman"/>
          <w:bCs/>
          <w:szCs w:val="24"/>
        </w:rPr>
        <w:t>Κι επειδή υπάρχει τεράστια ζημιά στην ελαιοκαλλιέργεια στην Κρήτη, δείτε το, διότι αυτό δεν λύνετε με μυστικές συσκέψεις. Λ</w:t>
      </w:r>
      <w:r>
        <w:rPr>
          <w:rFonts w:eastAsia="Times New Roman"/>
          <w:bCs/>
          <w:szCs w:val="24"/>
        </w:rPr>
        <w:t xml:space="preserve">ύνεται με πρωτοβουλίες που μπορείτε να τις πάρετε. Είμαι σίγουρος ότι θα το ξανασκεφτείτε και θα επανεξετάσετε τη στάση σας, έναντι αυτής που έχετε μέχρι τώρα, η οποία είναι καταστροφική, ειλικρινά, για τον αγροτικό παραγωγικό τομέα. </w:t>
      </w:r>
    </w:p>
    <w:p w14:paraId="4EA88992" w14:textId="77777777" w:rsidR="00982D42" w:rsidRDefault="003E694A">
      <w:pPr>
        <w:spacing w:line="600" w:lineRule="auto"/>
        <w:ind w:firstLine="720"/>
        <w:jc w:val="both"/>
        <w:rPr>
          <w:rFonts w:eastAsia="Times New Roman"/>
          <w:bCs/>
          <w:szCs w:val="24"/>
        </w:rPr>
      </w:pPr>
      <w:r>
        <w:rPr>
          <w:rFonts w:eastAsia="Times New Roman"/>
          <w:bCs/>
          <w:szCs w:val="24"/>
        </w:rPr>
        <w:lastRenderedPageBreak/>
        <w:t>Δεν μπορεί να καλύπτε</w:t>
      </w:r>
      <w:r>
        <w:rPr>
          <w:rFonts w:eastAsia="Times New Roman"/>
          <w:bCs/>
          <w:szCs w:val="24"/>
        </w:rPr>
        <w:t xml:space="preserve">στε πίσω από πορίσματα των όποιων επιστημονικών επιτροπών που έχουν κατεύθυνση να πούνε «εν πάση περιπτώσει, ας πάνε στα ΠΣΕΑ»  και μετά θα πούμε ότι «δεν καλύπτει το 30%» και μετά θα πούμε ότι «έφαγε η φακή το λάδι». </w:t>
      </w:r>
    </w:p>
    <w:p w14:paraId="4EA88993" w14:textId="77777777" w:rsidR="00982D42" w:rsidRDefault="003E694A">
      <w:pPr>
        <w:spacing w:line="600" w:lineRule="auto"/>
        <w:ind w:firstLine="720"/>
        <w:jc w:val="both"/>
        <w:rPr>
          <w:rFonts w:eastAsia="Times New Roman"/>
          <w:bCs/>
          <w:szCs w:val="24"/>
        </w:rPr>
      </w:pPr>
      <w:r>
        <w:rPr>
          <w:rFonts w:eastAsia="Times New Roman"/>
          <w:bCs/>
          <w:szCs w:val="24"/>
        </w:rPr>
        <w:t>Κύριε Υπουργέ, έλεος. Όχι άλλη συνέχι</w:t>
      </w:r>
      <w:r>
        <w:rPr>
          <w:rFonts w:eastAsia="Times New Roman"/>
          <w:bCs/>
          <w:szCs w:val="24"/>
        </w:rPr>
        <w:t xml:space="preserve">ση αυτής της ιστορίας. </w:t>
      </w:r>
    </w:p>
    <w:p w14:paraId="4EA88994" w14:textId="77777777" w:rsidR="00982D42" w:rsidRDefault="003E694A">
      <w:pPr>
        <w:spacing w:line="600" w:lineRule="auto"/>
        <w:ind w:firstLine="720"/>
        <w:jc w:val="both"/>
        <w:rPr>
          <w:rFonts w:eastAsia="Times New Roman"/>
          <w:bCs/>
          <w:szCs w:val="24"/>
        </w:rPr>
      </w:pPr>
      <w:r>
        <w:rPr>
          <w:rFonts w:eastAsia="Times New Roman"/>
          <w:bCs/>
          <w:szCs w:val="24"/>
        </w:rPr>
        <w:t xml:space="preserve">Ευχαριστώ. </w:t>
      </w:r>
    </w:p>
    <w:p w14:paraId="4EA88995" w14:textId="77777777" w:rsidR="00982D42" w:rsidRDefault="003E694A">
      <w:pPr>
        <w:spacing w:line="600" w:lineRule="auto"/>
        <w:ind w:firstLine="720"/>
        <w:jc w:val="both"/>
        <w:rPr>
          <w:rFonts w:eastAsia="Times New Roman"/>
          <w:bCs/>
          <w:szCs w:val="24"/>
        </w:rPr>
      </w:pPr>
      <w:r>
        <w:rPr>
          <w:rFonts w:eastAsia="Times New Roman"/>
          <w:b/>
          <w:bCs/>
          <w:szCs w:val="24"/>
        </w:rPr>
        <w:t>ΠΡΟΕΔΡΕΥΩΝ (Δημήτριος Κρεμαστινός):</w:t>
      </w:r>
      <w:r>
        <w:rPr>
          <w:rFonts w:eastAsia="Times New Roman"/>
          <w:bCs/>
          <w:szCs w:val="24"/>
        </w:rPr>
        <w:t xml:space="preserve"> Κύριε Υπουργέ, έχετε τον λόγο.</w:t>
      </w:r>
    </w:p>
    <w:p w14:paraId="4EA88996" w14:textId="77777777" w:rsidR="00982D42" w:rsidRDefault="003E694A">
      <w:pPr>
        <w:spacing w:line="600" w:lineRule="auto"/>
        <w:ind w:firstLine="720"/>
        <w:jc w:val="both"/>
        <w:rPr>
          <w:rFonts w:eastAsia="Times New Roman"/>
          <w:bCs/>
          <w:szCs w:val="24"/>
        </w:rPr>
      </w:pPr>
      <w:r>
        <w:rPr>
          <w:rFonts w:eastAsia="Times New Roman"/>
          <w:b/>
          <w:bCs/>
          <w:szCs w:val="24"/>
        </w:rPr>
        <w:t xml:space="preserve">ΕΥΑΓΓΕΛΟΣ ΑΠΟΣΤΟΛΟΥ (Υπουργός Αγροτικής Ανάπτυξης και Τροφίμων): </w:t>
      </w:r>
      <w:r>
        <w:rPr>
          <w:rFonts w:eastAsia="Times New Roman"/>
          <w:bCs/>
          <w:szCs w:val="24"/>
        </w:rPr>
        <w:t>Κύριε συνάδελφε, δεν εφαρμόζουμε τους κανονισμούς, ιδιαίτερα οργανισμών, όπως μας έρχετα</w:t>
      </w:r>
      <w:r>
        <w:rPr>
          <w:rFonts w:eastAsia="Times New Roman"/>
          <w:bCs/>
          <w:szCs w:val="24"/>
        </w:rPr>
        <w:t xml:space="preserve">ι κι όπως μικροκομματικά και μικροπολιτικά μας εξυπηρετεί, πράγμα που κατά κόρον ξέρετε ότι γινόταν σε αυτή τη χώρα επί χρόνια. </w:t>
      </w:r>
    </w:p>
    <w:p w14:paraId="4EA88997" w14:textId="77777777" w:rsidR="00982D42" w:rsidRDefault="003E694A">
      <w:pPr>
        <w:spacing w:line="600" w:lineRule="auto"/>
        <w:ind w:firstLine="720"/>
        <w:jc w:val="both"/>
        <w:rPr>
          <w:rFonts w:eastAsia="Times New Roman"/>
          <w:bCs/>
          <w:szCs w:val="24"/>
        </w:rPr>
      </w:pPr>
      <w:r>
        <w:rPr>
          <w:rFonts w:eastAsia="Times New Roman"/>
          <w:bCs/>
          <w:szCs w:val="24"/>
        </w:rPr>
        <w:lastRenderedPageBreak/>
        <w:t>Έγινε από την πλευρά μας δεκτή μια τροπολογία που αφορά τις ζημιές από τα ελάφια. Το κάναμε γιατί είχαμε και στο νου μας ότι το</w:t>
      </w:r>
      <w:r>
        <w:rPr>
          <w:rFonts w:eastAsia="Times New Roman"/>
          <w:bCs/>
          <w:szCs w:val="24"/>
        </w:rPr>
        <w:t xml:space="preserve"> μεγάλο πρόβλημα που υπάρχει στην ύπαιθρο χώρα, ειδικά με τα αγριογούρουνα, πρέπει να αντιμετωπιστεί. Η επέκταση των ημερών κυνηγιού δεν λύνει το πρόβλημα. </w:t>
      </w:r>
    </w:p>
    <w:p w14:paraId="4EA88998" w14:textId="77777777" w:rsidR="00982D42" w:rsidRDefault="003E694A">
      <w:pPr>
        <w:spacing w:line="600" w:lineRule="auto"/>
        <w:ind w:firstLine="720"/>
        <w:jc w:val="both"/>
        <w:rPr>
          <w:rFonts w:eastAsia="Times New Roman"/>
          <w:bCs/>
          <w:szCs w:val="24"/>
        </w:rPr>
      </w:pPr>
      <w:r>
        <w:rPr>
          <w:rFonts w:eastAsia="Times New Roman"/>
          <w:bCs/>
          <w:szCs w:val="24"/>
        </w:rPr>
        <w:t>Άρα, λοιπόν, να δούμε –με αναλογιστική μελέτη, γιατί η εφαρμογή πλέον οποιασδήποτε πρότασης χρειάζε</w:t>
      </w:r>
      <w:r>
        <w:rPr>
          <w:rFonts w:eastAsia="Times New Roman"/>
          <w:bCs/>
          <w:szCs w:val="24"/>
        </w:rPr>
        <w:t>ται αναλογιστική μελέτη, η περίπτωση των ελαφιών είναι μία μαζεμένη περίπτωση- τι θα προκύψει. Γιατί πολλές φορές μπορεί να λέμε ότι χρειάζεται η κάλυψη αυτής της ζημιάς κι όταν έρχεται η αναλογιστική μελέτη βγάζει κάτι νούμερα, που αντιλαμβάνεστε ότι είνα</w:t>
      </w:r>
      <w:r>
        <w:rPr>
          <w:rFonts w:eastAsia="Times New Roman"/>
          <w:bCs/>
          <w:szCs w:val="24"/>
        </w:rPr>
        <w:t xml:space="preserve">ι πάρα πολύ δύσκολο να καλυφθούν σε έναν αγροτικό χώρο ο οποίος έχει προβλήματα. Είναι ζήτημα το οποίο μας απασχολεί έντονα. </w:t>
      </w:r>
    </w:p>
    <w:p w14:paraId="4EA88999" w14:textId="77777777" w:rsidR="00982D42" w:rsidRDefault="003E694A">
      <w:pPr>
        <w:spacing w:line="600" w:lineRule="auto"/>
        <w:ind w:firstLine="720"/>
        <w:jc w:val="both"/>
        <w:rPr>
          <w:rFonts w:eastAsia="Times New Roman"/>
          <w:bCs/>
          <w:szCs w:val="24"/>
        </w:rPr>
      </w:pPr>
      <w:r>
        <w:rPr>
          <w:rFonts w:eastAsia="Times New Roman"/>
          <w:bCs/>
          <w:szCs w:val="24"/>
        </w:rPr>
        <w:lastRenderedPageBreak/>
        <w:t xml:space="preserve">Το δεύτερο στο οποίο αναφερθήκατε είναι το «κοστοβόρο σύστημα». Αυτό το σύστημα εμείς κληρονομήσαμε. Και μέσα </w:t>
      </w:r>
      <w:r>
        <w:rPr>
          <w:rFonts w:eastAsia="Times New Roman"/>
          <w:bCs/>
          <w:szCs w:val="24"/>
        </w:rPr>
        <w:t>στο πλαίσιο</w:t>
      </w:r>
      <w:r>
        <w:rPr>
          <w:rFonts w:eastAsia="Times New Roman"/>
          <w:bCs/>
          <w:szCs w:val="24"/>
        </w:rPr>
        <w:t xml:space="preserve"> της αναδ</w:t>
      </w:r>
      <w:r>
        <w:rPr>
          <w:rFonts w:eastAsia="Times New Roman"/>
          <w:bCs/>
          <w:szCs w:val="24"/>
        </w:rPr>
        <w:t xml:space="preserve">ιάρθρωσης του αγροτικού χώρου, βεβαίως και θα επανεξετάσουμε τον κανονισμό του ΕΛΓΑ, βεβαίως και θα δούμε μέσα από αναλογιστικές μελέτες. Ξέρετε, όμως, ότι αυτά είναι χρονοβόρες διαδικασίες. </w:t>
      </w:r>
    </w:p>
    <w:p w14:paraId="4EA8899A" w14:textId="77777777" w:rsidR="00982D42" w:rsidRDefault="003E694A">
      <w:pPr>
        <w:spacing w:line="600" w:lineRule="auto"/>
        <w:ind w:firstLine="720"/>
        <w:jc w:val="both"/>
        <w:rPr>
          <w:rFonts w:eastAsia="Times New Roman"/>
          <w:bCs/>
          <w:szCs w:val="24"/>
        </w:rPr>
      </w:pPr>
      <w:r>
        <w:rPr>
          <w:rFonts w:eastAsia="Times New Roman"/>
          <w:bCs/>
          <w:szCs w:val="24"/>
        </w:rPr>
        <w:t>Δεν μπορεί να αμφισβητείτε ότι σε μία δύσκολη ερμηνεία του κανον</w:t>
      </w:r>
      <w:r>
        <w:rPr>
          <w:rFonts w:eastAsia="Times New Roman"/>
          <w:bCs/>
          <w:szCs w:val="24"/>
        </w:rPr>
        <w:t>ισμού καταφύγαμε σε μία επιστημονική επιτροπή και είπαμε ότι θα προσπαθήσουμε να εφαρμόσουμε τη γνωμοδότησή της όσο το δυνατόν πιο ελαστικά, γιατί υπάρχει ανάγκη στον αγροτικό κόσμο. Αυτό δείχνει σοβαρότητα από τη δική μας πλευρά κι όχι επιπολαιότητα, με τ</w:t>
      </w:r>
      <w:r>
        <w:rPr>
          <w:rFonts w:eastAsia="Times New Roman"/>
          <w:bCs/>
          <w:szCs w:val="24"/>
        </w:rPr>
        <w:t xml:space="preserve">ην οποία επί χρόνια διαχειριζόντουσαν τα χρήματα του ΕΛΓΑ. </w:t>
      </w:r>
    </w:p>
    <w:p w14:paraId="4EA8899B" w14:textId="77777777" w:rsidR="00982D42" w:rsidRDefault="003E694A">
      <w:pPr>
        <w:spacing w:line="600" w:lineRule="auto"/>
        <w:ind w:firstLine="720"/>
        <w:jc w:val="both"/>
        <w:rPr>
          <w:rFonts w:eastAsia="Times New Roman"/>
          <w:bCs/>
          <w:szCs w:val="24"/>
        </w:rPr>
      </w:pPr>
      <w:r>
        <w:rPr>
          <w:rFonts w:eastAsia="Times New Roman"/>
          <w:bCs/>
          <w:szCs w:val="24"/>
        </w:rPr>
        <w:lastRenderedPageBreak/>
        <w:t>Κλείνω με το κομμάτι της χιλιομετρικής αποζημίωσης. Επαναλαμβάνω, λοιπόν, ότι αυτό είναι ένα θέμα το οποίο προσπαθούμε και στοιχειοθετούμε, αλλά η αρμοδιότητα είναι του Υπουργείου Οικονομικών. Από</w:t>
      </w:r>
      <w:r>
        <w:rPr>
          <w:rFonts w:eastAsia="Times New Roman"/>
          <w:bCs/>
          <w:szCs w:val="24"/>
        </w:rPr>
        <w:t xml:space="preserve"> την πλευρά μας, το έχουμε μεταφέρει και βεβαίως σκέφτεται αυτή την ώρα το Υπουργείο Οικονομικών να αντιμετωπίσει το συγκεκριμένο θέμα με υπουργική απόφαση. </w:t>
      </w:r>
    </w:p>
    <w:p w14:paraId="4EA8899C" w14:textId="77777777" w:rsidR="00982D42" w:rsidRDefault="003E694A">
      <w:pPr>
        <w:spacing w:line="600" w:lineRule="auto"/>
        <w:ind w:firstLine="720"/>
        <w:jc w:val="both"/>
        <w:rPr>
          <w:rFonts w:eastAsia="Times New Roman"/>
          <w:bCs/>
          <w:szCs w:val="24"/>
        </w:rPr>
      </w:pPr>
      <w:r>
        <w:rPr>
          <w:rFonts w:eastAsia="Times New Roman"/>
          <w:b/>
          <w:bCs/>
          <w:szCs w:val="24"/>
        </w:rPr>
        <w:t xml:space="preserve">ΒΑΣΙΛΕΙΟΣ ΚΕΓΚΕΡΟΓΛΟΥ: </w:t>
      </w:r>
      <w:r>
        <w:rPr>
          <w:rFonts w:eastAsia="Times New Roman"/>
          <w:bCs/>
          <w:szCs w:val="24"/>
        </w:rPr>
        <w:t>Το κοστοβόρο αφορά τις ενοικιάσεις. Έτσι σπαταλάτε τα λεφτά!</w:t>
      </w:r>
    </w:p>
    <w:p w14:paraId="4EA8899D" w14:textId="77777777" w:rsidR="00982D42" w:rsidRDefault="003E694A">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ΠΡΟΕΔΡΕΥΩΝ (Δη</w:t>
      </w:r>
      <w:r>
        <w:rPr>
          <w:rFonts w:eastAsia="Times New Roman"/>
          <w:b/>
          <w:bCs/>
          <w:szCs w:val="24"/>
        </w:rPr>
        <w:t xml:space="preserve">μήτριος Κρεμαστινός): </w:t>
      </w:r>
      <w:r>
        <w:rPr>
          <w:rFonts w:eastAsia="Times New Roman"/>
          <w:bCs/>
          <w:szCs w:val="24"/>
        </w:rPr>
        <w:t>Οι Βουλευτές κ. Χαράλαμπος Αθανασίου και κ. Θεόδωρος Φορτσάκης ζητούν άδεια ολιγοήμερης απουσίας στο εξωτερικό, ο μεν ένας για τη Γαλλία και ο άλλος για τη Σμύρνη. Η Βουλή εγκρίνει;</w:t>
      </w:r>
    </w:p>
    <w:p w14:paraId="4EA8899E" w14:textId="77777777" w:rsidR="00982D42" w:rsidRDefault="003E694A">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ΟΙ </w:t>
      </w:r>
      <w:r>
        <w:rPr>
          <w:rFonts w:eastAsia="Times New Roman"/>
          <w:b/>
          <w:bCs/>
          <w:szCs w:val="24"/>
        </w:rPr>
        <w:t xml:space="preserve">ΒΟΥΛΕΥΤΕΣ: </w:t>
      </w:r>
      <w:r>
        <w:rPr>
          <w:rFonts w:eastAsia="Times New Roman"/>
          <w:bCs/>
          <w:szCs w:val="24"/>
        </w:rPr>
        <w:t>Μάλιστα, μάλιστα.</w:t>
      </w:r>
    </w:p>
    <w:p w14:paraId="4EA8899F" w14:textId="77777777" w:rsidR="00982D42" w:rsidRDefault="003E694A">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ΠΡΟΕΔΡΕΥΩΝ (Δημ</w:t>
      </w:r>
      <w:r>
        <w:rPr>
          <w:rFonts w:eastAsia="Times New Roman"/>
          <w:b/>
          <w:bCs/>
          <w:szCs w:val="24"/>
        </w:rPr>
        <w:t xml:space="preserve">ήτριος Κρεμαστινός): </w:t>
      </w:r>
      <w:r>
        <w:rPr>
          <w:rFonts w:eastAsia="Times New Roman"/>
          <w:bCs/>
          <w:szCs w:val="24"/>
        </w:rPr>
        <w:t>Συνεπώς η</w:t>
      </w:r>
      <w:r>
        <w:rPr>
          <w:rFonts w:eastAsia="Times New Roman"/>
          <w:bCs/>
          <w:szCs w:val="24"/>
        </w:rPr>
        <w:t xml:space="preserve"> Βουλή ενέκρινε </w:t>
      </w:r>
      <w:r>
        <w:rPr>
          <w:rFonts w:eastAsia="Times New Roman"/>
          <w:bCs/>
          <w:szCs w:val="24"/>
        </w:rPr>
        <w:t>τις ζητηθείσες άδειες</w:t>
      </w:r>
      <w:r>
        <w:rPr>
          <w:rFonts w:eastAsia="Times New Roman"/>
          <w:bCs/>
          <w:szCs w:val="24"/>
        </w:rPr>
        <w:t>.</w:t>
      </w:r>
    </w:p>
    <w:p w14:paraId="4EA889A0" w14:textId="77777777" w:rsidR="00982D42" w:rsidRDefault="003E694A">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lastRenderedPageBreak/>
        <w:t xml:space="preserve">Συνεχίζουμε με τη δεύτερη με αριθμό 1278/19-9-2016 επίκαιρη ερώτηση πρώτου κύκλου του Βουλευτή Β΄ Αθηνών της Νέας Δημοκρατίας κ. </w:t>
      </w:r>
      <w:r>
        <w:rPr>
          <w:rFonts w:eastAsia="Times New Roman"/>
          <w:szCs w:val="24"/>
        </w:rPr>
        <w:t>Σπυρίδωνος-Αδώνιδος Γεωργιάδη</w:t>
      </w:r>
      <w:r>
        <w:rPr>
          <w:rFonts w:eastAsia="Times New Roman"/>
          <w:bCs/>
          <w:szCs w:val="24"/>
        </w:rPr>
        <w:t xml:space="preserve"> προς τον Υπουργό </w:t>
      </w:r>
      <w:r>
        <w:rPr>
          <w:rFonts w:eastAsia="Times New Roman"/>
          <w:szCs w:val="24"/>
        </w:rPr>
        <w:t>Παιδείας, Έ</w:t>
      </w:r>
      <w:r>
        <w:rPr>
          <w:rFonts w:eastAsia="Times New Roman"/>
          <w:szCs w:val="24"/>
        </w:rPr>
        <w:t>ρευνας και Θρησκευμάτων,</w:t>
      </w:r>
      <w:r>
        <w:rPr>
          <w:rFonts w:eastAsia="Times New Roman"/>
          <w:bCs/>
          <w:szCs w:val="24"/>
        </w:rPr>
        <w:t xml:space="preserve"> σχετικά με την υποβάθμιση της </w:t>
      </w:r>
      <w:r>
        <w:rPr>
          <w:rFonts w:eastAsia="Times New Roman"/>
          <w:bCs/>
          <w:szCs w:val="24"/>
        </w:rPr>
        <w:t>Κ</w:t>
      </w:r>
      <w:r>
        <w:rPr>
          <w:rFonts w:eastAsia="Times New Roman"/>
          <w:bCs/>
          <w:szCs w:val="24"/>
        </w:rPr>
        <w:t xml:space="preserve">λασικής </w:t>
      </w:r>
      <w:r>
        <w:rPr>
          <w:rFonts w:eastAsia="Times New Roman"/>
          <w:bCs/>
          <w:szCs w:val="24"/>
        </w:rPr>
        <w:t xml:space="preserve">Παιδείας </w:t>
      </w:r>
      <w:r>
        <w:rPr>
          <w:rFonts w:eastAsia="Times New Roman"/>
          <w:bCs/>
          <w:szCs w:val="24"/>
        </w:rPr>
        <w:t>στην Ελλάδα.</w:t>
      </w:r>
    </w:p>
    <w:p w14:paraId="4EA889A1" w14:textId="77777777" w:rsidR="00982D42" w:rsidRDefault="003E694A">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 xml:space="preserve">Παρακαλώ, κύριε Γεωργιάδη, έχετε τον λόγο για να αναπτύξετε την ερώτησή σας. </w:t>
      </w:r>
    </w:p>
    <w:p w14:paraId="4EA889A2" w14:textId="77777777" w:rsidR="00982D42" w:rsidRDefault="003E694A">
      <w:pPr>
        <w:tabs>
          <w:tab w:val="left" w:pos="3695"/>
        </w:tabs>
        <w:spacing w:line="600" w:lineRule="auto"/>
        <w:ind w:firstLine="720"/>
        <w:jc w:val="both"/>
        <w:rPr>
          <w:rFonts w:eastAsia="Times New Roman"/>
          <w:szCs w:val="24"/>
        </w:rPr>
      </w:pPr>
      <w:r>
        <w:rPr>
          <w:rFonts w:eastAsia="Times New Roman"/>
          <w:b/>
          <w:szCs w:val="24"/>
        </w:rPr>
        <w:t>ΣΠΥΡΙΔΩΝ–ΑΔΩΝΙΣ ΓΕΩΡΓΙΑΔΗΣ:</w:t>
      </w:r>
      <w:r>
        <w:rPr>
          <w:rFonts w:eastAsia="Times New Roman"/>
          <w:szCs w:val="24"/>
        </w:rPr>
        <w:t xml:space="preserve"> Ευχαριστώ πάρα πολύ, κύριε Πρόεδρε.</w:t>
      </w:r>
    </w:p>
    <w:p w14:paraId="4EA889A3"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 xml:space="preserve">Αισθάνομαι –οφείλω να </w:t>
      </w:r>
      <w:r>
        <w:rPr>
          <w:rFonts w:eastAsia="Times New Roman"/>
          <w:szCs w:val="24"/>
        </w:rPr>
        <w:t xml:space="preserve">ομολογήσω- λίγο περίεργα, κύριε Υπουργέ. Είναι γνωστό ότι σας εκτιμώ πάρα πολύ ως καθηγητή. Είχα την τύχη να σας έχω και εγώ ως καθηγητή και οφείλω να σας πω ότι ήσασταν εξαιρετικός. Έχω διαφημίσει από την εκπομπή μου τα βιβλία σας που είναι πολύ σπουδαία </w:t>
      </w:r>
      <w:r>
        <w:rPr>
          <w:rFonts w:eastAsia="Times New Roman"/>
          <w:szCs w:val="24"/>
        </w:rPr>
        <w:t>και είναι λίγο δύσκολο να κάνω με εσάς αυτή τη συζήτηση.</w:t>
      </w:r>
    </w:p>
    <w:p w14:paraId="4EA889A4"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 xml:space="preserve">Εγώ είχα καλέσει τον κ. Φίλη εδώ. Βεβαίως κατά τον Κανονισμό της Βουλής μπορείτε να έρθετε εδώ εσείς –καμμία αντίρρηση. Και ήθελα να έχω τον κ. Φίλη ειδικά αυτή την εβδομάδα, κύριε Πρόεδρε, για να </w:t>
      </w:r>
      <w:r>
        <w:rPr>
          <w:rFonts w:eastAsia="Times New Roman"/>
          <w:szCs w:val="24"/>
        </w:rPr>
        <w:lastRenderedPageBreak/>
        <w:t>το</w:t>
      </w:r>
      <w:r>
        <w:rPr>
          <w:rFonts w:eastAsia="Times New Roman"/>
          <w:szCs w:val="24"/>
        </w:rPr>
        <w:t xml:space="preserve">υ δώσω την ευκαιρία να ανασκευάσει και αυτά που είπε για την Εκκλησία. Ο κ. Φίλης βγήκε σε μια εκπομπή στο </w:t>
      </w:r>
      <w:r>
        <w:rPr>
          <w:rFonts w:eastAsia="Times New Roman"/>
          <w:szCs w:val="24"/>
        </w:rPr>
        <w:t>«</w:t>
      </w:r>
      <w:r>
        <w:rPr>
          <w:rFonts w:eastAsia="Times New Roman"/>
          <w:szCs w:val="24"/>
          <w:lang w:val="en-US"/>
        </w:rPr>
        <w:t>KONTRA</w:t>
      </w:r>
      <w:r>
        <w:rPr>
          <w:rFonts w:eastAsia="Times New Roman"/>
          <w:szCs w:val="24"/>
        </w:rPr>
        <w:t xml:space="preserve"> </w:t>
      </w:r>
      <w:r>
        <w:rPr>
          <w:rFonts w:eastAsia="Times New Roman"/>
          <w:szCs w:val="24"/>
          <w:lang w:val="en-US"/>
        </w:rPr>
        <w:t>CHANNEL</w:t>
      </w:r>
      <w:r>
        <w:rPr>
          <w:rFonts w:eastAsia="Times New Roman"/>
          <w:szCs w:val="24"/>
        </w:rPr>
        <w:t>»</w:t>
      </w:r>
      <w:r>
        <w:rPr>
          <w:rFonts w:eastAsia="Times New Roman"/>
          <w:szCs w:val="24"/>
        </w:rPr>
        <w:t xml:space="preserve"> και είπε: «Να μας πει η Εκκλησία τι έκανε στην περίοδο της </w:t>
      </w:r>
      <w:r>
        <w:rPr>
          <w:rFonts w:eastAsia="Times New Roman"/>
          <w:szCs w:val="24"/>
        </w:rPr>
        <w:t xml:space="preserve">Κατοχής </w:t>
      </w:r>
      <w:r>
        <w:rPr>
          <w:rFonts w:eastAsia="Times New Roman"/>
          <w:szCs w:val="24"/>
        </w:rPr>
        <w:t>και της χούντας».</w:t>
      </w:r>
    </w:p>
    <w:p w14:paraId="4EA889A5"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 xml:space="preserve">Φαντάζομαι, κύριε Υπουργέ, κύριε </w:t>
      </w:r>
      <w:r>
        <w:rPr>
          <w:rFonts w:eastAsia="Times New Roman"/>
          <w:szCs w:val="24"/>
        </w:rPr>
        <w:t>κ</w:t>
      </w:r>
      <w:r>
        <w:rPr>
          <w:rFonts w:eastAsia="Times New Roman"/>
          <w:szCs w:val="24"/>
        </w:rPr>
        <w:t>αθηγητά, εσεί</w:t>
      </w:r>
      <w:r>
        <w:rPr>
          <w:rFonts w:eastAsia="Times New Roman"/>
          <w:szCs w:val="24"/>
        </w:rPr>
        <w:t>ς γνωρίζετε τον Αρχιεπίσκοπο Δαμασκηνό, γνωρίζετε τον Μητροπολίτη Ζακύνθου Χρυσόστομο. Ξέρετε τους αγώνες που έκαναν για να διασώσουν Έλληνες Εβραίους εκείνης της εποχή από τα νύχια του ναζισμού και πώς έχουν τιμηθεί από το κράτος του Ισραήλ ως δίκαιοι των</w:t>
      </w:r>
      <w:r>
        <w:rPr>
          <w:rFonts w:eastAsia="Times New Roman"/>
          <w:szCs w:val="24"/>
        </w:rPr>
        <w:t xml:space="preserve"> εθνών. </w:t>
      </w:r>
    </w:p>
    <w:p w14:paraId="4EA889A6"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 xml:space="preserve">Είναι ντροπή ο κ. Φίλης, κύριε Πρόεδρε! Αισθάνομαι ντροπή ο Υπουργός Παιδείας και Θρησκευμάτων της </w:t>
      </w:r>
      <w:r>
        <w:rPr>
          <w:rFonts w:eastAsia="Times New Roman"/>
          <w:szCs w:val="24"/>
        </w:rPr>
        <w:t xml:space="preserve">Ελλάδος </w:t>
      </w:r>
      <w:r>
        <w:rPr>
          <w:rFonts w:eastAsia="Times New Roman"/>
          <w:szCs w:val="24"/>
        </w:rPr>
        <w:t>να βγαίνει σε μια εκπομπή και να πετάει λάσπη από το κόμπλεξ που έχει βαθιά μέσα του για την Εκκλησία! Και μίλησε για τη χούντα, ενώ είναι γ</w:t>
      </w:r>
      <w:r>
        <w:rPr>
          <w:rFonts w:eastAsia="Times New Roman"/>
          <w:szCs w:val="24"/>
        </w:rPr>
        <w:t xml:space="preserve">νωστό ότι όταν έπεσε η χούντα, η Εκκλησία </w:t>
      </w:r>
      <w:r>
        <w:rPr>
          <w:rFonts w:eastAsia="Times New Roman"/>
          <w:szCs w:val="24"/>
        </w:rPr>
        <w:lastRenderedPageBreak/>
        <w:t xml:space="preserve">άλλαξε σχεδόν το σύνολο της Ιεράς Συνόδου για όλους εκείνους τους ανθρώπους που είχαν διοριστεί επί χούντας. </w:t>
      </w:r>
    </w:p>
    <w:p w14:paraId="4EA889A7"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Τα πανεπιστήμια έκαναν το ίδιο, κύριε Πελεγρίνη; Αυτοί που διορίστηκαν επί χούντας έφυγαν από τα πανεπισ</w:t>
      </w:r>
      <w:r>
        <w:rPr>
          <w:rFonts w:eastAsia="Times New Roman"/>
          <w:szCs w:val="24"/>
        </w:rPr>
        <w:t>τήμια; Θέλετε να σας πω ένα όνομα στα κυβερνητικά σας έδρανα –που κάθεστε μαζί- που διορίστηκε το 1972, τη χρονιά που γεννήθηκα εγώ; Είναι η κ. Φωτίου. Το 1972 διορίστηκε στο πανεπιστήμιο. Δηλαδή τι θα πούμε τώρα; Ότι επειδή η κ. Φωτίου διορίστηκε στο πανε</w:t>
      </w:r>
      <w:r>
        <w:rPr>
          <w:rFonts w:eastAsia="Times New Roman"/>
          <w:szCs w:val="24"/>
        </w:rPr>
        <w:t>πιστήμιο το 1972, ήταν με τη χούντα; Αυτό λέει ο κ. Φίλης;</w:t>
      </w:r>
    </w:p>
    <w:p w14:paraId="4EA889A8"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 xml:space="preserve">Ήθελα πολύ να έρθει σήμερα εδώ για να του δοθεί η ευκαιρία να ανασκευάσει αυτό που έκανε στον τηλεοπτικό σταθμό </w:t>
      </w:r>
      <w:r>
        <w:rPr>
          <w:rFonts w:eastAsia="Times New Roman"/>
          <w:szCs w:val="24"/>
        </w:rPr>
        <w:t>«</w:t>
      </w:r>
      <w:r>
        <w:rPr>
          <w:rFonts w:eastAsia="Times New Roman"/>
          <w:szCs w:val="24"/>
          <w:lang w:val="en-US"/>
        </w:rPr>
        <w:t>KONTRA</w:t>
      </w:r>
      <w:r>
        <w:rPr>
          <w:rFonts w:eastAsia="Times New Roman"/>
          <w:szCs w:val="24"/>
        </w:rPr>
        <w:t xml:space="preserve"> </w:t>
      </w:r>
      <w:r>
        <w:rPr>
          <w:rFonts w:eastAsia="Times New Roman"/>
          <w:szCs w:val="24"/>
          <w:lang w:val="en-US"/>
        </w:rPr>
        <w:t>CHANNEL</w:t>
      </w:r>
      <w:r>
        <w:rPr>
          <w:rFonts w:eastAsia="Times New Roman"/>
          <w:szCs w:val="24"/>
        </w:rPr>
        <w:t>»</w:t>
      </w:r>
      <w:r w:rsidRPr="008E346D">
        <w:rPr>
          <w:rFonts w:eastAsia="Times New Roman"/>
          <w:szCs w:val="24"/>
        </w:rPr>
        <w:t xml:space="preserve"> </w:t>
      </w:r>
      <w:r>
        <w:rPr>
          <w:rFonts w:eastAsia="Times New Roman"/>
          <w:szCs w:val="24"/>
        </w:rPr>
        <w:t xml:space="preserve">κατά της Εκκλησίας της Ελλάδος. Είναι ντροπή –σας το λέω ειλικρινά, </w:t>
      </w:r>
      <w:r>
        <w:rPr>
          <w:rFonts w:eastAsia="Times New Roman"/>
          <w:szCs w:val="24"/>
        </w:rPr>
        <w:t xml:space="preserve">κύριε Υπουργέ- ο Έλληνας Υπουργός Παιδείας και Θρησκευμάτων, που υπάρχει εκεί για να διατηρεί και τις καλές σχέσεις με την Εκκλησία, να μην χάνει ευκαιρία να πετάει σε κάθε αφορμή το </w:t>
      </w:r>
      <w:r>
        <w:rPr>
          <w:rFonts w:eastAsia="Times New Roman"/>
          <w:szCs w:val="24"/>
        </w:rPr>
        <w:lastRenderedPageBreak/>
        <w:t xml:space="preserve">σύμπλεγμα κατωτερότητας που έχει εναντίον της ελλαδικής Εκκλησίας. Είναι </w:t>
      </w:r>
      <w:r>
        <w:rPr>
          <w:rFonts w:eastAsia="Times New Roman"/>
          <w:szCs w:val="24"/>
        </w:rPr>
        <w:t>προκλητικός ο κ. Φίλης και θα έπρεπε να είναι εδώ να ανασκευάσει και να διορθώσει το λάθος που έκανε.</w:t>
      </w:r>
    </w:p>
    <w:p w14:paraId="4EA889A9"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Το προσπερνάω. Εάν θέλετε, μπορείτε να απαντήσετε εσείς γι’ αυτόν.</w:t>
      </w:r>
    </w:p>
    <w:p w14:paraId="4EA889AA"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Έρχομαι λίγο στην ερώτησή μου και θα σας πω γιατί αισθάνομαι περίεργα. Τώρα να έρθω εγώ</w:t>
      </w:r>
      <w:r>
        <w:rPr>
          <w:rFonts w:eastAsia="Times New Roman"/>
          <w:szCs w:val="24"/>
        </w:rPr>
        <w:t xml:space="preserve"> να εξηγήσω σε εσάς ότι είναι σπουδαίο πράγμα να μαθαίνουν τα παιδιά μας την ελληνική γλώσσα; Γιατί, όπως ξέρετε, δεν υπάρχει αρχαία και νέα ελληνική γλώσσα. Μία είναι η γλώσσα μας στη διάφορη χρονική της εξέλιξη. Εάν ανοίξετε τον Όμηρο –δεν το λέω σε εσάς</w:t>
      </w:r>
      <w:r>
        <w:rPr>
          <w:rFonts w:eastAsia="Times New Roman"/>
          <w:szCs w:val="24"/>
        </w:rPr>
        <w:t>, προς Θεού, ρητορικό είναι- ο ουρανός είναι ουρανός, η θάλασσα είναι θάλασσα, ο άνθρωπος είναι άνθρωπος, ο Θεός είναι Θεός. Ίδια γλώσσα!</w:t>
      </w:r>
    </w:p>
    <w:p w14:paraId="4EA889AB"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 xml:space="preserve">Και τι συμβαίνει τώρα, κύριε Πρόεδρε; Ενώ η ελληνική </w:t>
      </w:r>
      <w:r>
        <w:rPr>
          <w:rFonts w:eastAsia="Times New Roman"/>
          <w:szCs w:val="24"/>
        </w:rPr>
        <w:t xml:space="preserve">πολιτεία </w:t>
      </w:r>
      <w:r>
        <w:rPr>
          <w:rFonts w:eastAsia="Times New Roman"/>
          <w:szCs w:val="24"/>
        </w:rPr>
        <w:t xml:space="preserve">τη δεκαετία του </w:t>
      </w:r>
      <w:r>
        <w:rPr>
          <w:rFonts w:eastAsia="Times New Roman"/>
          <w:szCs w:val="24"/>
        </w:rPr>
        <w:t>80΄</w:t>
      </w:r>
      <w:r>
        <w:rPr>
          <w:rFonts w:eastAsia="Times New Roman"/>
          <w:szCs w:val="24"/>
        </w:rPr>
        <w:t xml:space="preserve"> έκανε μια επιλογή και έβγαλε τα αρχα</w:t>
      </w:r>
      <w:r>
        <w:rPr>
          <w:rFonts w:eastAsia="Times New Roman"/>
          <w:szCs w:val="24"/>
        </w:rPr>
        <w:t xml:space="preserve">ία ελληνικά κατ’ ουσίαν από τα σχολεία, ήρθε μετά από σχεδόν είκοσι χρόνια και είπε </w:t>
      </w:r>
      <w:r>
        <w:rPr>
          <w:rFonts w:eastAsia="Times New Roman"/>
          <w:szCs w:val="24"/>
        </w:rPr>
        <w:lastRenderedPageBreak/>
        <w:t xml:space="preserve">ότι κάναμε λάθος, το γλωσσικό επίπεδο των Ελλήνων έπεσε από την απομάκρυνση των αρχαίων ελληνικών από τα σχολεία και επανέφερε τη διδασκαλία των </w:t>
      </w:r>
      <w:r>
        <w:rPr>
          <w:rFonts w:eastAsia="Times New Roman"/>
          <w:szCs w:val="24"/>
        </w:rPr>
        <w:t>Αρχαίων Ελληνικών</w:t>
      </w:r>
      <w:r>
        <w:rPr>
          <w:rFonts w:eastAsia="Times New Roman"/>
          <w:szCs w:val="24"/>
        </w:rPr>
        <w:t xml:space="preserve"> και στο </w:t>
      </w:r>
      <w:r>
        <w:rPr>
          <w:rFonts w:eastAsia="Times New Roman"/>
          <w:szCs w:val="24"/>
        </w:rPr>
        <w:t>Γ</w:t>
      </w:r>
      <w:r>
        <w:rPr>
          <w:rFonts w:eastAsia="Times New Roman"/>
          <w:szCs w:val="24"/>
        </w:rPr>
        <w:t>υμνάσιο</w:t>
      </w:r>
      <w:r>
        <w:rPr>
          <w:rFonts w:eastAsia="Times New Roman"/>
          <w:szCs w:val="24"/>
        </w:rPr>
        <w:t xml:space="preserve">. Το έκανε η ελληνική </w:t>
      </w:r>
      <w:r>
        <w:rPr>
          <w:rFonts w:eastAsia="Times New Roman"/>
          <w:szCs w:val="24"/>
        </w:rPr>
        <w:t xml:space="preserve">πολιτεία </w:t>
      </w:r>
      <w:r>
        <w:rPr>
          <w:rFonts w:eastAsia="Times New Roman"/>
          <w:szCs w:val="24"/>
        </w:rPr>
        <w:t xml:space="preserve">με τη σύμφωνη γνώμη τότε και των δύο μεγάλων κομμάτων. </w:t>
      </w:r>
    </w:p>
    <w:p w14:paraId="4EA889AC"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Και έρχεται τώρα ο κ. Φίλης και μας πηγαίνει ξανά πίσω. Κάνει ξανά το ίδιο. Και μην χαμογελάτε. Ξέρετε πάρα πολύ καλά –και σε αυτό να απαντήσετε, να κλείσω και να</w:t>
      </w:r>
      <w:r>
        <w:rPr>
          <w:rFonts w:eastAsia="Times New Roman"/>
          <w:szCs w:val="24"/>
        </w:rPr>
        <w:t xml:space="preserve"> σας δοθεί ο λόγος- ότι όταν και μειώνετε τις ώρες διδασκαλίας, αλλά και καταργείτε τη γραπτή εξέταση σε αυτό το μάθημα, στην ουσία είναι σαν να λέτε στον μαθητή στο σχολείο «μην δίνεις μεγάλη σημασία σε αυτό το μάθημα», «δεν θα παίξει ρόλο αυτό το μάθημα </w:t>
      </w:r>
      <w:r>
        <w:rPr>
          <w:rFonts w:eastAsia="Times New Roman"/>
          <w:szCs w:val="24"/>
        </w:rPr>
        <w:t xml:space="preserve">για την εξέλιξή σου». </w:t>
      </w:r>
    </w:p>
    <w:p w14:paraId="4EA889AD"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 xml:space="preserve">Και προσέξτε, κύριε </w:t>
      </w:r>
      <w:r>
        <w:rPr>
          <w:rFonts w:eastAsia="Times New Roman"/>
          <w:szCs w:val="24"/>
        </w:rPr>
        <w:t>Κ</w:t>
      </w:r>
      <w:r>
        <w:rPr>
          <w:rFonts w:eastAsia="Times New Roman"/>
          <w:szCs w:val="24"/>
        </w:rPr>
        <w:t>αθηγητά</w:t>
      </w:r>
      <w:r>
        <w:rPr>
          <w:rFonts w:eastAsia="Times New Roman"/>
          <w:szCs w:val="24"/>
        </w:rPr>
        <w:t xml:space="preserve">, ποιο είναι κατά τη γνώμη μου το ντροπιαστικό. Επιχείρησε ο Πρόεδρος Ολάντ στη Γαλλία να κάνει περίπου το ίδιο στα γαλλικά σχολεία και έκανε εθελοντική την εκμάθηση </w:t>
      </w:r>
      <w:r>
        <w:rPr>
          <w:rFonts w:eastAsia="Times New Roman"/>
          <w:szCs w:val="24"/>
        </w:rPr>
        <w:lastRenderedPageBreak/>
        <w:t>των κλα</w:t>
      </w:r>
      <w:r>
        <w:rPr>
          <w:rFonts w:eastAsia="Times New Roman"/>
          <w:szCs w:val="24"/>
        </w:rPr>
        <w:t>σικών γλωσσών, όπως ξέρετε, από φέτος. Και το 90% των παιδιών στη Γαλλία υπέγραψαν εθελοντικά να διδάσκονται τα αρχαία ελληνικά και τα λατινικά. Και η απόφαση του Προέδρου Ολάντ προκάλεσε τεράστια δημόσια συζήτηση στη Γαλλία επί σειρά εβδομάδων, όπου έβγαι</w:t>
      </w:r>
      <w:r>
        <w:rPr>
          <w:rFonts w:eastAsia="Times New Roman"/>
          <w:szCs w:val="24"/>
        </w:rPr>
        <w:t xml:space="preserve">ναν καθηγητές σας και εξηγούσαν στους Γάλλους γιατί είναι σπουδαίο να μαθαίνεις κλασικές γλώσσες. </w:t>
      </w:r>
    </w:p>
    <w:p w14:paraId="4EA889AE"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Και στην Ελλάδα ήρθε ο κ. Φίλης που προσπαθεί να καταργήσει τα αρχαία ελληνικά από τα σχολεία και περνάει «στα ψιλά», σαν να μην είναι και κανένα ιδιαίτερα σ</w:t>
      </w:r>
      <w:r>
        <w:rPr>
          <w:rFonts w:eastAsia="Times New Roman"/>
          <w:szCs w:val="24"/>
        </w:rPr>
        <w:t xml:space="preserve">πουδαίο θέμα. </w:t>
      </w:r>
    </w:p>
    <w:p w14:paraId="4EA889A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Θέλω, λοιπόν, να μου πείτε –και θα πω στη δευτερολογία μου για την επιστολή της Διεθνούς Ενώσεως Κλασικών Φιλολόγων, που εκφράζει τις ίδιες με εμάς ανησυχίες- τι έχετε πραγματικά να πείτε για όλα αυτά. </w:t>
      </w:r>
    </w:p>
    <w:p w14:paraId="4EA889B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EA889B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(Δημήτριος</w:t>
      </w:r>
      <w:r>
        <w:rPr>
          <w:rFonts w:eastAsia="Times New Roman" w:cs="Times New Roman"/>
          <w:b/>
          <w:szCs w:val="24"/>
        </w:rPr>
        <w:t xml:space="preserve"> Κρεμαστινός): </w:t>
      </w:r>
      <w:r>
        <w:rPr>
          <w:rFonts w:eastAsia="Times New Roman" w:cs="Times New Roman"/>
          <w:szCs w:val="24"/>
        </w:rPr>
        <w:t>Ευχαριστώ κι εγώ.</w:t>
      </w:r>
    </w:p>
    <w:p w14:paraId="4EA889B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Πρέπει να σας πω, κύριε Γεωργιάδη, ότι έχω υποβάλει και εγώ επίκαιρη ερώτηση προς τον Υπουργό Παιδείας για το θέμα των θρησκευτικών, υπό την έννοια ότι ο Αρχιεπίσκοπος δημόσια δηλώνει ότι κατά κάποιον τρόπο ακυρώνεται η θρη</w:t>
      </w:r>
      <w:r>
        <w:rPr>
          <w:rFonts w:eastAsia="Times New Roman" w:cs="Times New Roman"/>
          <w:szCs w:val="24"/>
        </w:rPr>
        <w:t>σκευτική παιδεία και ο κ. Φίλης απαντά ότι παρεξηγούνται οι θέσεις του. Έχω υποβάλει επίκαιρη ερώτηση να έρθει στη Βουλή, ούτως ώστε να εξηγήσει τι ακριβώς συμβαίνει ενώπιον της Βουλής. Οπότε, νομίζω ότι το θέμα αυτό είναι εκτός της ερωτήσεώς σας και άρα ο</w:t>
      </w:r>
      <w:r>
        <w:rPr>
          <w:rFonts w:eastAsia="Times New Roman" w:cs="Times New Roman"/>
          <w:szCs w:val="24"/>
        </w:rPr>
        <w:t xml:space="preserve"> κ. Πελεγρίνης θα απαντήσει επί της ερωτήσεως.</w:t>
      </w:r>
    </w:p>
    <w:p w14:paraId="4EA889B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Πελεγρίνη, έχετε τον λόγο.</w:t>
      </w:r>
    </w:p>
    <w:p w14:paraId="4EA889B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Ευχαριστώ, κύριε Πρόεδρε.</w:t>
      </w:r>
    </w:p>
    <w:p w14:paraId="4EA889B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Ο Νίτσε, αναφερόμενος στην αποστολή του ως δασκάλου, προσέβλεπε πάντοτε σε έναν μ</w:t>
      </w:r>
      <w:r>
        <w:rPr>
          <w:rFonts w:eastAsia="Times New Roman" w:cs="Times New Roman"/>
          <w:szCs w:val="24"/>
        </w:rPr>
        <w:t xml:space="preserve">αθητή του που θα τον αμφισβητούσε. Με αυτή την έννοια, κύριε Γεωργιάδη, πραγματικά νιώθω χαρά που σας έχω </w:t>
      </w:r>
      <w:r>
        <w:rPr>
          <w:rFonts w:eastAsia="Times New Roman" w:cs="Times New Roman"/>
          <w:szCs w:val="24"/>
        </w:rPr>
        <w:lastRenderedPageBreak/>
        <w:t>απέναντί μου να με θέσετε στο στόχαστρο της κριτικής και του ελέγχου σας ως εκπροσωπούντα το Υπουργείο Παιδείας για ένα θέμα τόσο ευαίσθητο, όπως είνα</w:t>
      </w:r>
      <w:r>
        <w:rPr>
          <w:rFonts w:eastAsia="Times New Roman" w:cs="Times New Roman"/>
          <w:szCs w:val="24"/>
        </w:rPr>
        <w:t xml:space="preserve">ι η διδασκαλία των αρχαίων ελληνικών. </w:t>
      </w:r>
    </w:p>
    <w:p w14:paraId="4EA889B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Όμως, πριν μπω στο θέμα μου, θα ήθελα να σας πω ότι χθες το βράδυ ενημερώθηκα να έρθω να απαντήσω σε εσάς. Ο κ. Φίλης δεν κρύπτεται. Μεταξύ των άλλων θετικών τα οποία διαθέτει, έχει πάντοτε το θάρρος της γνώμης του κα</w:t>
      </w:r>
      <w:r>
        <w:rPr>
          <w:rFonts w:eastAsia="Times New Roman" w:cs="Times New Roman"/>
          <w:szCs w:val="24"/>
        </w:rPr>
        <w:t>ι απαντά. Και θα σας απαντήσει σε όλα αυτά που θέσατε. Έχει και όραμα και πρακτικά αντιμετωπίζει τα ζητήματα. Σας το λέω εγώ, ο οποίος έχω συνεργαστεί έναν χρόνο περίπου μαζί του και παρακαλώ, πιστέψτε με σ’ αυτό.</w:t>
      </w:r>
    </w:p>
    <w:p w14:paraId="4EA889B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Έρχομαι τώρα στο θέμα μας. Θα ήθελα να δια</w:t>
      </w:r>
      <w:r>
        <w:rPr>
          <w:rFonts w:eastAsia="Times New Roman" w:cs="Times New Roman"/>
          <w:szCs w:val="24"/>
        </w:rPr>
        <w:t xml:space="preserve">βεβαιώσω και εσάς προσωπικώς και τον </w:t>
      </w:r>
      <w:r>
        <w:rPr>
          <w:rFonts w:eastAsia="Times New Roman" w:cs="Times New Roman"/>
          <w:szCs w:val="24"/>
        </w:rPr>
        <w:t xml:space="preserve">πρόεδρο </w:t>
      </w:r>
      <w:r>
        <w:rPr>
          <w:rFonts w:eastAsia="Times New Roman" w:cs="Times New Roman"/>
          <w:szCs w:val="24"/>
        </w:rPr>
        <w:t xml:space="preserve">της Διεθνούς Ομοσπονδίας κλασικών σπουδών, τον </w:t>
      </w:r>
      <w:r>
        <w:rPr>
          <w:rFonts w:eastAsia="Times New Roman" w:cs="Times New Roman"/>
          <w:szCs w:val="24"/>
        </w:rPr>
        <w:t xml:space="preserve">καθηγητή </w:t>
      </w:r>
      <w:r>
        <w:rPr>
          <w:rFonts w:eastAsia="Times New Roman" w:cs="Times New Roman"/>
          <w:szCs w:val="24"/>
        </w:rPr>
        <w:t>κ. Φράνκο Μοντανάρι, αλλά και τους Έλληνες πολίτες ότι κατ’ ουδέναν τρόπο το Υπουργείο Παιδείας αμφισβητεί την αξία των κλασικών γραμμάτων. Απεναντίας, ο σ</w:t>
      </w:r>
      <w:r>
        <w:rPr>
          <w:rFonts w:eastAsia="Times New Roman" w:cs="Times New Roman"/>
          <w:szCs w:val="24"/>
        </w:rPr>
        <w:t xml:space="preserve">τόχος του είναι η προαγωγή της διδασκαλίας της αρχαίας ελληνικής γραμματείας </w:t>
      </w:r>
      <w:r>
        <w:rPr>
          <w:rFonts w:eastAsia="Times New Roman" w:cs="Times New Roman"/>
          <w:szCs w:val="24"/>
        </w:rPr>
        <w:lastRenderedPageBreak/>
        <w:t>βάσει επιστημονικών και παιδαγωγικών κριτηρίων, διότι θεωρεί άκρως σημαντική τη διδασκαλία της αρχαίας ελληνικής γραμματείας για την ανάπτυξη της διανόησης του ανθρώπου, της καλλι</w:t>
      </w:r>
      <w:r>
        <w:rPr>
          <w:rFonts w:eastAsia="Times New Roman" w:cs="Times New Roman"/>
          <w:szCs w:val="24"/>
        </w:rPr>
        <w:t xml:space="preserve">έργειας της προσωπικότητάς του και της διαμόρφωσης κοινωνικού και γενικότερα πολιτικού ήθους. </w:t>
      </w:r>
    </w:p>
    <w:p w14:paraId="4EA889B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Επιτρέψτε μου να πω εδώ κάτι που δείχνει ακριβώς το ενδιαφέρον του Υπουργείου Παιδείας για τα κλασικά γράμματα. Σε ανύποπτο χρόνο, πριν ακόμη καταλήξει στον τρόπ</w:t>
      </w:r>
      <w:r>
        <w:rPr>
          <w:rFonts w:eastAsia="Times New Roman" w:cs="Times New Roman"/>
          <w:szCs w:val="24"/>
        </w:rPr>
        <w:t xml:space="preserve">ο διδασκαλίας των αρχαίων κειμένων, στον οποίο θα αναφερθώ σε λίγο, απεφάσισε στις 18 Νοεμβρίου 2016, έτους που αναγορεύτηκε από την </w:t>
      </w:r>
      <w:r>
        <w:rPr>
          <w:rFonts w:eastAsia="Times New Roman" w:cs="Times New Roman"/>
          <w:szCs w:val="24"/>
          <w:lang w:val="en-US"/>
        </w:rPr>
        <w:t>UNESCO</w:t>
      </w:r>
      <w:r>
        <w:rPr>
          <w:rFonts w:eastAsia="Times New Roman" w:cs="Times New Roman"/>
          <w:szCs w:val="24"/>
        </w:rPr>
        <w:t xml:space="preserve"> ως «έτος Αριστοτέλη», τη διεξαγωγή συζήτησης στρογγυλής τραπέζης στο Παρίσι –είναι η </w:t>
      </w:r>
      <w:r>
        <w:rPr>
          <w:rFonts w:eastAsia="Times New Roman" w:cs="Times New Roman"/>
          <w:szCs w:val="24"/>
        </w:rPr>
        <w:t xml:space="preserve">ημέρα </w:t>
      </w:r>
      <w:r>
        <w:rPr>
          <w:rFonts w:eastAsia="Times New Roman" w:cs="Times New Roman"/>
          <w:szCs w:val="24"/>
        </w:rPr>
        <w:t xml:space="preserve">του εορτασμού της </w:t>
      </w:r>
      <w:r>
        <w:rPr>
          <w:rFonts w:eastAsia="Times New Roman" w:cs="Times New Roman"/>
          <w:szCs w:val="24"/>
        </w:rPr>
        <w:t>φιλοσοφ</w:t>
      </w:r>
      <w:r>
        <w:rPr>
          <w:rFonts w:eastAsia="Times New Roman" w:cs="Times New Roman"/>
          <w:szCs w:val="24"/>
        </w:rPr>
        <w:t>ίας</w:t>
      </w:r>
      <w:r>
        <w:rPr>
          <w:rFonts w:eastAsia="Times New Roman" w:cs="Times New Roman"/>
          <w:szCs w:val="24"/>
        </w:rPr>
        <w:t xml:space="preserve">- με θέμα την διδασκαλία του Αριστοτέλη στο λύκειο. Μεταξύ δε των επιφανών φιλολόγων που θα συμμετάσχουν, Ελλήνων και ευρύτερα Ευρωπαίων, συμμετέχει και ο </w:t>
      </w:r>
      <w:r>
        <w:rPr>
          <w:rFonts w:eastAsia="Times New Roman" w:cs="Times New Roman"/>
          <w:szCs w:val="24"/>
        </w:rPr>
        <w:t xml:space="preserve">καθηγητής </w:t>
      </w:r>
      <w:r>
        <w:rPr>
          <w:rFonts w:eastAsia="Times New Roman" w:cs="Times New Roman"/>
          <w:szCs w:val="24"/>
        </w:rPr>
        <w:t xml:space="preserve">Φράνκο Μοντανάρι. </w:t>
      </w:r>
    </w:p>
    <w:p w14:paraId="4EA889B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στο θέμα μας. Πράγματι, η διδασκαλία του μαθήματος των α</w:t>
      </w:r>
      <w:r>
        <w:rPr>
          <w:rFonts w:eastAsia="Times New Roman" w:cs="Times New Roman"/>
          <w:szCs w:val="24"/>
        </w:rPr>
        <w:t xml:space="preserve">ρχαίων ελληνικών από το πρωτότυπο περιορίστηκε από τις τρεις ώρες σε κάθε τάξη του γυμνασίου σε δύο, διατηρώντας παράλληλα όμως τη διδασκαλία των αρχαίων ελληνικών από μετάφραση, την οποία μην υποτιμάτε. </w:t>
      </w:r>
    </w:p>
    <w:p w14:paraId="4EA889B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Ειδικά, μάλιστα, θα πρέπει να πω ότι τα εγχειρίδια </w:t>
      </w:r>
      <w:r>
        <w:rPr>
          <w:rFonts w:eastAsia="Times New Roman" w:cs="Times New Roman"/>
          <w:szCs w:val="24"/>
        </w:rPr>
        <w:t>έχουν δομηθεί με τέτοιον τρόπο, ώστε να περιλαμβάνονται εκφράσεις οι οποίες, όπως πολύ σωστά είπατε, ανατρέχουν στην αρχαία ελληνική γραμματεία, όπως ουρανός, θάλασσα και άλλες εκφράσεις, για να δείξουν τη συνέχεια της ελληνικής γλώσσας, την οποία όλοι πρέ</w:t>
      </w:r>
      <w:r>
        <w:rPr>
          <w:rFonts w:eastAsia="Times New Roman" w:cs="Times New Roman"/>
          <w:szCs w:val="24"/>
        </w:rPr>
        <w:t>πει να κατανοήσουμε. Η ελληνική γλώσσα είναι μία και σ’ αυτό θέλουμε να σπρώξουμε τους μαθητές, προκειμένου να μπορέσουν να εξασφαλίσουν μία καλύτερη επίδοση στη χρήση της ελληνική γλώσσας.</w:t>
      </w:r>
    </w:p>
    <w:p w14:paraId="4EA889B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 σημειωθεί ότι η μείωση της μιας ώρας στην Α΄ </w:t>
      </w:r>
      <w:r>
        <w:rPr>
          <w:rFonts w:eastAsia="Times New Roman" w:cs="Times New Roman"/>
          <w:szCs w:val="24"/>
        </w:rPr>
        <w:t xml:space="preserve">γυμνασίου </w:t>
      </w:r>
      <w:r>
        <w:rPr>
          <w:rFonts w:eastAsia="Times New Roman" w:cs="Times New Roman"/>
          <w:szCs w:val="24"/>
        </w:rPr>
        <w:t xml:space="preserve">της διδασκαλίας των </w:t>
      </w:r>
      <w:r>
        <w:rPr>
          <w:rFonts w:eastAsia="Times New Roman" w:cs="Times New Roman"/>
          <w:szCs w:val="24"/>
        </w:rPr>
        <w:t xml:space="preserve">Αρχαίων </w:t>
      </w:r>
      <w:r>
        <w:rPr>
          <w:rFonts w:eastAsia="Times New Roman" w:cs="Times New Roman"/>
          <w:szCs w:val="24"/>
        </w:rPr>
        <w:t xml:space="preserve">Ελληνικών από το πρωτότυπο, αυτή η ώρα δεν πήγε σε ένα άλλο γνωστικό αντικείμενο, στα </w:t>
      </w:r>
      <w:r>
        <w:rPr>
          <w:rFonts w:eastAsia="Times New Roman" w:cs="Times New Roman"/>
          <w:szCs w:val="24"/>
        </w:rPr>
        <w:t xml:space="preserve">Μαθηματικά </w:t>
      </w:r>
      <w:r>
        <w:rPr>
          <w:rFonts w:eastAsia="Times New Roman" w:cs="Times New Roman"/>
          <w:szCs w:val="24"/>
        </w:rPr>
        <w:t xml:space="preserve">για παράδειγμα, αλλά πήγε στα </w:t>
      </w:r>
      <w:r>
        <w:rPr>
          <w:rFonts w:eastAsia="Times New Roman" w:cs="Times New Roman"/>
          <w:szCs w:val="24"/>
        </w:rPr>
        <w:t>Νέα Ελληνικά</w:t>
      </w:r>
      <w:r>
        <w:rPr>
          <w:rFonts w:eastAsia="Times New Roman" w:cs="Times New Roman"/>
          <w:szCs w:val="24"/>
        </w:rPr>
        <w:t xml:space="preserve">. </w:t>
      </w:r>
    </w:p>
    <w:p w14:paraId="4EA889B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Να σας πω δε και κάτι άλλο, το οποίο ίσως, αν μου επιτρέπετε, αγνοείτε, ότι αυτό το μέτρο πριν ακόμα το Υπουργείο το αποφασίσει σήμερα, πειραματικά σχολεία της χώρας το έχουν υιοθετήσει εδώ και έξι-επτά χρόνια, με εξαιρετικά αποτελέσματα. Σας παραπέμπω στα</w:t>
      </w:r>
      <w:r>
        <w:rPr>
          <w:rFonts w:eastAsia="Times New Roman" w:cs="Times New Roman"/>
          <w:szCs w:val="24"/>
        </w:rPr>
        <w:t xml:space="preserve"> αποτελέσματα των εισαγωγικών εξετάσεων φέτος των αποφοίτων του Πειραματικού Σχολείου της Θεσσαλονίκης, του Δελμούζου, ο οποίος έθετε σαν πρώτη προτεραιότητα τη γλώσσα, στις επιτυχίες τις οποίες είχαν φέτος. </w:t>
      </w:r>
    </w:p>
    <w:p w14:paraId="4EA889B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Επίσης, θα ήθελα να σας πω ότι δεν πρέπει να λη</w:t>
      </w:r>
      <w:r>
        <w:rPr>
          <w:rFonts w:eastAsia="Times New Roman" w:cs="Times New Roman"/>
          <w:szCs w:val="24"/>
        </w:rPr>
        <w:t xml:space="preserve">σμονούμε ότι επί δεκαετίες το μάθημα της διδασκαλίας των Αρχαίων Ελληνικών από το πρωτότυπο ήταν δίωρο. Πράγματι, επί υπουργίας Γιαννάκου έγινε τρίωρο. Με ποια αξιολόγηση; Με ποια μελέτη; Με ποια κριτήρια; </w:t>
      </w:r>
    </w:p>
    <w:p w14:paraId="4EA889BE" w14:textId="77777777" w:rsidR="00982D42" w:rsidRDefault="003E694A">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w:t>
      </w:r>
      <w:r>
        <w:rPr>
          <w:rFonts w:eastAsia="Times New Roman"/>
          <w:bCs/>
        </w:rPr>
        <w:t>ρόνου ομιλίας του κυρίου Υφυπουργού)</w:t>
      </w:r>
    </w:p>
    <w:p w14:paraId="4EA889BF" w14:textId="77777777" w:rsidR="00982D42" w:rsidRDefault="003E694A">
      <w:pPr>
        <w:spacing w:line="600" w:lineRule="auto"/>
        <w:ind w:firstLine="720"/>
        <w:jc w:val="both"/>
        <w:rPr>
          <w:rFonts w:eastAsia="Times New Roman"/>
          <w:bCs/>
        </w:rPr>
      </w:pPr>
      <w:r>
        <w:rPr>
          <w:rFonts w:eastAsia="Times New Roman"/>
          <w:bCs/>
        </w:rPr>
        <w:t xml:space="preserve">Κύριε Πρόεδρε, θα ήθελα να χρησιμοποιήσω χρόνο από τη δευτερολογία μου. Μπορώ ή να σταματήσω; Να ολοκληρώσω αυτό και να συνεχίσω μετά; </w:t>
      </w:r>
    </w:p>
    <w:p w14:paraId="4EA889C0" w14:textId="77777777" w:rsidR="00982D42" w:rsidRDefault="003E694A">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Ολοκληρώστε, κύριε Υπουργέ.</w:t>
      </w:r>
    </w:p>
    <w:p w14:paraId="4EA889C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Ολοκληρώνω, κύριε Πρόεδρε.</w:t>
      </w:r>
    </w:p>
    <w:p w14:paraId="4EA889C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Το 1992 με 1993 αποφασίστηκε η επανεισαγωγή, πειραματικά, του μαθήματος της διδασκαλίας της Αρχαίας Ελληνικής από το πρωτότυπο στα σχολεία με την προοπτική ότι </w:t>
      </w:r>
      <w:r>
        <w:rPr>
          <w:rFonts w:eastAsia="Times New Roman" w:cs="Times New Roman"/>
          <w:szCs w:val="24"/>
        </w:rPr>
        <w:t xml:space="preserve">θα γίνει αξιολόγηση στους μαθητές οι οποίοι αποφοίτησαν από το </w:t>
      </w:r>
      <w:r>
        <w:rPr>
          <w:rFonts w:eastAsia="Times New Roman" w:cs="Times New Roman"/>
          <w:szCs w:val="24"/>
        </w:rPr>
        <w:t>γυμνάσιο</w:t>
      </w:r>
      <w:r>
        <w:rPr>
          <w:rFonts w:eastAsia="Times New Roman" w:cs="Times New Roman"/>
          <w:szCs w:val="24"/>
        </w:rPr>
        <w:t>, στους οποίους εφαρμόστηκε αυτό το μέτρο. Ουδέποτε έγινε τέτοια αξιολόγηση. Η μόνη μελέτη, την οποία εγώ έχω τουλάχιστον έχω υπ’ όψιν μου, είναι η εργασία της Μαρίας Κοξαράκη, που κατα</w:t>
      </w:r>
      <w:r>
        <w:rPr>
          <w:rFonts w:eastAsia="Times New Roman" w:cs="Times New Roman"/>
          <w:szCs w:val="24"/>
        </w:rPr>
        <w:t xml:space="preserve">λήγει, αξιότιμε κύριε Αντιπρόεδρε της Νέας Δημοκρατίας, στο εξής: «Η </w:t>
      </w:r>
      <w:r>
        <w:rPr>
          <w:rFonts w:eastAsia="Times New Roman" w:cs="Times New Roman"/>
          <w:szCs w:val="24"/>
        </w:rPr>
        <w:lastRenderedPageBreak/>
        <w:t xml:space="preserve">διδασκαλία της ελληνικής γλώσσας από αρχαία, βυζαντινά και λόγια κείμενα επί τρία συναπτά έτη στο </w:t>
      </w:r>
      <w:r>
        <w:rPr>
          <w:rFonts w:eastAsia="Times New Roman" w:cs="Times New Roman"/>
          <w:szCs w:val="24"/>
        </w:rPr>
        <w:t xml:space="preserve">γυμνάσιο </w:t>
      </w:r>
      <w:r>
        <w:rPr>
          <w:rFonts w:eastAsia="Times New Roman" w:cs="Times New Roman"/>
          <w:szCs w:val="24"/>
        </w:rPr>
        <w:t xml:space="preserve">δεν βελτίωσε τις επιδόσεις των μαθητών στα Αρχαία Ελληνικά στο </w:t>
      </w:r>
      <w:r>
        <w:rPr>
          <w:rFonts w:eastAsia="Times New Roman" w:cs="Times New Roman"/>
          <w:szCs w:val="24"/>
        </w:rPr>
        <w:t>λύκειο</w:t>
      </w:r>
      <w:r>
        <w:rPr>
          <w:rFonts w:eastAsia="Times New Roman" w:cs="Times New Roman"/>
          <w:szCs w:val="24"/>
        </w:rPr>
        <w:t>». Βέβαια δ</w:t>
      </w:r>
      <w:r>
        <w:rPr>
          <w:rFonts w:eastAsia="Times New Roman" w:cs="Times New Roman"/>
          <w:szCs w:val="24"/>
        </w:rPr>
        <w:t xml:space="preserve">εν τις βελτίωσε όχι γιατί έφταιγαν τα ίδια τα κείμενα, αλλά γιατί ο τρόπος της διδασκαλίας δεν ήταν ο δόκιμος. </w:t>
      </w:r>
    </w:p>
    <w:p w14:paraId="4EA889C3" w14:textId="77777777" w:rsidR="00982D42" w:rsidRDefault="003E694A">
      <w:pPr>
        <w:spacing w:line="600" w:lineRule="auto"/>
        <w:ind w:firstLine="720"/>
        <w:jc w:val="both"/>
        <w:rPr>
          <w:rFonts w:eastAsia="Times New Roman"/>
          <w:bCs/>
        </w:rPr>
      </w:pPr>
      <w:r>
        <w:rPr>
          <w:rFonts w:eastAsia="Times New Roman"/>
          <w:bCs/>
        </w:rPr>
        <w:t>(Στο σημείο αυτό κτυπάει επανειλημμένα το κουδούνι λήξεως του χρόνου ομιλίας του κυρίου Υφυπουργού)</w:t>
      </w:r>
    </w:p>
    <w:p w14:paraId="4EA889C4" w14:textId="77777777" w:rsidR="00982D42" w:rsidRDefault="003E694A">
      <w:pPr>
        <w:spacing w:line="600" w:lineRule="auto"/>
        <w:ind w:firstLine="720"/>
        <w:jc w:val="both"/>
        <w:rPr>
          <w:rFonts w:eastAsia="Times New Roman"/>
          <w:bCs/>
        </w:rPr>
      </w:pPr>
      <w:r>
        <w:rPr>
          <w:rFonts w:eastAsia="Times New Roman"/>
          <w:bCs/>
        </w:rPr>
        <w:t>Θα επανέλθω στη δευτερολογία μου.</w:t>
      </w:r>
    </w:p>
    <w:p w14:paraId="4EA889C5" w14:textId="77777777" w:rsidR="00982D42" w:rsidRDefault="003E694A">
      <w:pPr>
        <w:spacing w:line="600" w:lineRule="auto"/>
        <w:ind w:firstLine="720"/>
        <w:jc w:val="both"/>
        <w:rPr>
          <w:rFonts w:eastAsia="Times New Roman"/>
          <w:bCs/>
        </w:rPr>
      </w:pPr>
      <w:r>
        <w:rPr>
          <w:rFonts w:eastAsia="Times New Roman"/>
          <w:bCs/>
        </w:rPr>
        <w:t>Σας ευχαρι</w:t>
      </w:r>
      <w:r>
        <w:rPr>
          <w:rFonts w:eastAsia="Times New Roman"/>
          <w:bCs/>
        </w:rPr>
        <w:t>στώ.</w:t>
      </w:r>
    </w:p>
    <w:p w14:paraId="4EA889C6" w14:textId="77777777" w:rsidR="00982D42" w:rsidRDefault="003E694A">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 xml:space="preserve">Έχετε και την δευτερολογία, κύριε Υπουργέ. </w:t>
      </w:r>
    </w:p>
    <w:p w14:paraId="4EA889C7" w14:textId="77777777" w:rsidR="00982D42" w:rsidRDefault="003E694A">
      <w:pPr>
        <w:spacing w:line="600" w:lineRule="auto"/>
        <w:ind w:firstLine="720"/>
        <w:jc w:val="both"/>
        <w:rPr>
          <w:rFonts w:eastAsia="Times New Roman"/>
          <w:bCs/>
        </w:rPr>
      </w:pPr>
      <w:r>
        <w:rPr>
          <w:rFonts w:eastAsia="Times New Roman"/>
          <w:bCs/>
        </w:rPr>
        <w:t>Επίσης, κύριε Γεωργιάδη, θα ήθελα να παρακαλέσω και εσάς και όλους τους άλλους συνάδελφους, επειδή υπάρχει νομοθετικό έργο αμέσως μετά και περιμένει ο αρμόδιος Υπουργός εδ</w:t>
      </w:r>
      <w:r>
        <w:rPr>
          <w:rFonts w:eastAsia="Times New Roman"/>
          <w:bCs/>
        </w:rPr>
        <w:t>ώ, να σεβαστείτε τους χρόνους.</w:t>
      </w:r>
    </w:p>
    <w:p w14:paraId="4EA889C8" w14:textId="77777777" w:rsidR="00982D42" w:rsidRDefault="003E694A">
      <w:pPr>
        <w:spacing w:line="600" w:lineRule="auto"/>
        <w:ind w:firstLine="720"/>
        <w:jc w:val="both"/>
        <w:rPr>
          <w:rFonts w:eastAsia="Times New Roman"/>
          <w:bCs/>
        </w:rPr>
      </w:pPr>
      <w:r>
        <w:rPr>
          <w:rFonts w:eastAsia="Times New Roman"/>
          <w:bCs/>
        </w:rPr>
        <w:lastRenderedPageBreak/>
        <w:t>Ορίστε, κύριε Γεωργιάδη, έχετε τον λόγο για δύο λεπτά.</w:t>
      </w:r>
    </w:p>
    <w:p w14:paraId="4EA889C9" w14:textId="77777777" w:rsidR="00982D42" w:rsidRDefault="003E694A">
      <w:pPr>
        <w:spacing w:line="600" w:lineRule="auto"/>
        <w:ind w:firstLine="720"/>
        <w:jc w:val="both"/>
        <w:rPr>
          <w:rFonts w:eastAsia="Times New Roman"/>
          <w:bCs/>
        </w:rPr>
      </w:pPr>
      <w:r>
        <w:rPr>
          <w:rFonts w:eastAsia="Times New Roman"/>
          <w:b/>
          <w:bCs/>
        </w:rPr>
        <w:t>ΣΠΥΡΙΔΩΝ-ΑΔΩΝΙΣ ΓΕΩΡΓΙΑΔΗΣ:</w:t>
      </w:r>
      <w:r>
        <w:rPr>
          <w:rFonts w:eastAsia="Times New Roman"/>
          <w:bCs/>
        </w:rPr>
        <w:t xml:space="preserve"> Ομολογώ, κύριε Υπουργέ, ότι με αφοπλίζει η παρουσία σας. Ελπίζω να εκπροσωπήσετε εσείς την Ελλάδα στο «Έτος Αριστοτέλους» εκεί στο Παρίσι στις</w:t>
      </w:r>
      <w:r>
        <w:rPr>
          <w:rFonts w:eastAsia="Times New Roman"/>
          <w:bCs/>
        </w:rPr>
        <w:t xml:space="preserve"> 18 Νοεμβρίου και να έχουμε και κάποιον που να ξέρει από Αριστοτέλη.</w:t>
      </w:r>
    </w:p>
    <w:p w14:paraId="4EA889CA"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 xml:space="preserve">Μπορείτε, εάν θέλετε, να έρθετε και εσείς να παρακολουθήσετε. </w:t>
      </w:r>
    </w:p>
    <w:p w14:paraId="4EA889CB" w14:textId="77777777" w:rsidR="00982D42" w:rsidRDefault="003E694A">
      <w:pPr>
        <w:spacing w:line="600" w:lineRule="auto"/>
        <w:ind w:firstLine="720"/>
        <w:jc w:val="both"/>
        <w:rPr>
          <w:rFonts w:eastAsia="Times New Roman"/>
          <w:bCs/>
        </w:rPr>
      </w:pPr>
      <w:r>
        <w:rPr>
          <w:rFonts w:eastAsia="Times New Roman"/>
          <w:b/>
          <w:bCs/>
        </w:rPr>
        <w:t xml:space="preserve">ΣΠΥΡΙΔΩΝ-ΑΔΩΝΙΣ ΓΕΩΡΓΙΑΔΗΣ: </w:t>
      </w:r>
      <w:r>
        <w:rPr>
          <w:rFonts w:eastAsia="Times New Roman"/>
          <w:bCs/>
        </w:rPr>
        <w:t>Πολύ ευχαρίστως.</w:t>
      </w:r>
    </w:p>
    <w:p w14:paraId="4EA889CC" w14:textId="77777777" w:rsidR="00982D42" w:rsidRDefault="003E694A">
      <w:pPr>
        <w:spacing w:line="600" w:lineRule="auto"/>
        <w:ind w:firstLine="720"/>
        <w:jc w:val="both"/>
        <w:rPr>
          <w:rFonts w:eastAsia="Times New Roman"/>
          <w:bCs/>
        </w:rPr>
      </w:pPr>
      <w:r>
        <w:rPr>
          <w:rFonts w:eastAsia="Times New Roman"/>
          <w:bCs/>
        </w:rPr>
        <w:t>Ακούστε τώ</w:t>
      </w:r>
      <w:r>
        <w:rPr>
          <w:rFonts w:eastAsia="Times New Roman"/>
          <w:bCs/>
        </w:rPr>
        <w:t xml:space="preserve">ρα, κύριε Υπουργέ, κύριε </w:t>
      </w:r>
      <w:r>
        <w:rPr>
          <w:rFonts w:eastAsia="Times New Roman"/>
          <w:bCs/>
        </w:rPr>
        <w:t xml:space="preserve">Καθηγητά </w:t>
      </w:r>
      <w:r>
        <w:rPr>
          <w:rFonts w:eastAsia="Times New Roman"/>
          <w:bCs/>
        </w:rPr>
        <w:t xml:space="preserve">-δεν ξέρω πώς να σας προσφωνήσω- γιατί πρέπει λίγο να συνεννοηθούμε. </w:t>
      </w:r>
    </w:p>
    <w:p w14:paraId="4EA889CD" w14:textId="77777777" w:rsidR="00982D42" w:rsidRDefault="003E694A">
      <w:pPr>
        <w:spacing w:line="600" w:lineRule="auto"/>
        <w:ind w:firstLine="720"/>
        <w:jc w:val="both"/>
        <w:rPr>
          <w:rFonts w:eastAsia="Times New Roman"/>
          <w:bCs/>
        </w:rPr>
      </w:pPr>
      <w:r>
        <w:rPr>
          <w:rFonts w:eastAsia="Times New Roman"/>
          <w:bCs/>
        </w:rPr>
        <w:lastRenderedPageBreak/>
        <w:t>Κατ’ αρχάς, το να μου πείτε εμένα εάν υποτιμώ ή όχι την μετάφραση δεν ευσταθεί. Θα ήθελα να σας πω ότι εγώ εκδίδω μεταφράσεις αρχαίων συγγραφέων. Ζω από</w:t>
      </w:r>
      <w:r>
        <w:rPr>
          <w:rFonts w:eastAsia="Times New Roman"/>
          <w:bCs/>
        </w:rPr>
        <w:t xml:space="preserve"> αυτή την δουλειά και άρα προφανώς δεν τις υποτιμώ.</w:t>
      </w:r>
    </w:p>
    <w:p w14:paraId="4EA889C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Το «υποτιμάται» ήταν με «αι», όχι με «ε».</w:t>
      </w:r>
    </w:p>
    <w:p w14:paraId="4EA889CF" w14:textId="77777777" w:rsidR="00982D42" w:rsidRDefault="003E694A">
      <w:pPr>
        <w:spacing w:line="600" w:lineRule="auto"/>
        <w:ind w:firstLine="720"/>
        <w:jc w:val="both"/>
        <w:rPr>
          <w:rFonts w:eastAsia="Times New Roman"/>
          <w:bCs/>
        </w:rPr>
      </w:pPr>
      <w:r>
        <w:rPr>
          <w:rFonts w:eastAsia="Times New Roman"/>
          <w:b/>
          <w:bCs/>
        </w:rPr>
        <w:t xml:space="preserve">ΣΠΥΡΙΔΩΝ-ΑΔΩΝΙΣ ΓΕΩΡΓΙΑΔΗΣ: </w:t>
      </w:r>
      <w:r>
        <w:rPr>
          <w:rFonts w:eastAsia="Times New Roman"/>
          <w:bCs/>
        </w:rPr>
        <w:t xml:space="preserve">Ωραία. Όμως, ακούστε κάτι. Πείτε μου ποια είναι η μελέτη που σας </w:t>
      </w:r>
      <w:r>
        <w:rPr>
          <w:rFonts w:eastAsia="Times New Roman"/>
          <w:bCs/>
        </w:rPr>
        <w:t xml:space="preserve">πείθει εσάς ως Υπουργό ότι η αφαίρεση της διδασκαλίας του «Επιταφίου» του Περικλέους από την Γ΄ </w:t>
      </w:r>
      <w:r>
        <w:rPr>
          <w:rFonts w:eastAsia="Times New Roman"/>
          <w:bCs/>
        </w:rPr>
        <w:t xml:space="preserve">λυκείου </w:t>
      </w:r>
      <w:r>
        <w:rPr>
          <w:rFonts w:eastAsia="Times New Roman"/>
          <w:bCs/>
        </w:rPr>
        <w:t xml:space="preserve">είναι μια πράξη που θα ωφελήσει τους μαθητές. Κύριε </w:t>
      </w:r>
      <w:r>
        <w:rPr>
          <w:rFonts w:eastAsia="Times New Roman"/>
          <w:bCs/>
        </w:rPr>
        <w:t>Καθηγητά</w:t>
      </w:r>
      <w:r>
        <w:rPr>
          <w:rFonts w:eastAsia="Times New Roman"/>
          <w:bCs/>
        </w:rPr>
        <w:t>, πρόκειται για τον «Επιτάφιο» του Περικλέους, το μεγαλύτερο κείμενο δημοκρατίας στον πλανήτ</w:t>
      </w:r>
      <w:r>
        <w:rPr>
          <w:rFonts w:eastAsia="Times New Roman"/>
          <w:bCs/>
        </w:rPr>
        <w:t>η. «Χρώμεθα γαρ πολιτεία ου ζηλούση τους των πέλας νόμους». Και αυτό οι μαθητές μας δεν θα το ακούσουν ποτέ, γιατί εσείς το αφαιρέσατε. Και αυτό τώρα μου λέτε ότι είναι ζήτημα μελέτης;</w:t>
      </w:r>
    </w:p>
    <w:p w14:paraId="4EA889D0" w14:textId="77777777" w:rsidR="00982D42" w:rsidRDefault="003E694A">
      <w:pPr>
        <w:spacing w:line="600" w:lineRule="auto"/>
        <w:ind w:firstLine="720"/>
        <w:jc w:val="both"/>
        <w:rPr>
          <w:rFonts w:eastAsia="Times New Roman"/>
          <w:bCs/>
        </w:rPr>
      </w:pPr>
      <w:r>
        <w:rPr>
          <w:rFonts w:eastAsia="Times New Roman"/>
          <w:bCs/>
        </w:rPr>
        <w:lastRenderedPageBreak/>
        <w:t>Πάμε τώρα στο δεύτερο επιχείρημα. Είπατε –το προσπεράσατε λίγο- ότι η ώ</w:t>
      </w:r>
      <w:r>
        <w:rPr>
          <w:rFonts w:eastAsia="Times New Roman"/>
          <w:bCs/>
        </w:rPr>
        <w:t xml:space="preserve">ρα που κόπηκε πήγε στα Νέα Ελληνικά. Όχι. Κόπηκαν τρεις ώρες και η μία ώρα πήγε στα Νέα Ελληνικά. Οι δύο ώρες χάθηκαν εντελώς, βγήκαν από το πρόγραμμα. Η μία μόνο αντικαταστάθηκε προς τα Νέα Ελληνικά στο </w:t>
      </w:r>
      <w:r>
        <w:rPr>
          <w:rFonts w:eastAsia="Times New Roman"/>
          <w:bCs/>
        </w:rPr>
        <w:t>γυμνάσιο</w:t>
      </w:r>
      <w:r>
        <w:rPr>
          <w:rFonts w:eastAsia="Times New Roman"/>
          <w:bCs/>
        </w:rPr>
        <w:t>. Κόπηκαν τρεις ώρες και μία αντικαταστάθηκε</w:t>
      </w:r>
      <w:r>
        <w:rPr>
          <w:rFonts w:eastAsia="Times New Roman"/>
          <w:bCs/>
        </w:rPr>
        <w:t xml:space="preserve">. </w:t>
      </w:r>
    </w:p>
    <w:p w14:paraId="4EA889D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 xml:space="preserve">Μιλάτε γενικά για το </w:t>
      </w:r>
      <w:r>
        <w:rPr>
          <w:rFonts w:eastAsia="Times New Roman" w:cs="Times New Roman"/>
          <w:szCs w:val="24"/>
        </w:rPr>
        <w:t>γυμνάσιο</w:t>
      </w:r>
      <w:r>
        <w:rPr>
          <w:rFonts w:eastAsia="Times New Roman" w:cs="Times New Roman"/>
          <w:szCs w:val="24"/>
        </w:rPr>
        <w:t xml:space="preserve">. Εγώ είπα για την Α΄ </w:t>
      </w:r>
      <w:r>
        <w:rPr>
          <w:rFonts w:eastAsia="Times New Roman" w:cs="Times New Roman"/>
          <w:szCs w:val="24"/>
        </w:rPr>
        <w:t>γυμνασίου</w:t>
      </w:r>
      <w:r>
        <w:rPr>
          <w:rFonts w:eastAsia="Times New Roman" w:cs="Times New Roman"/>
          <w:szCs w:val="24"/>
        </w:rPr>
        <w:t xml:space="preserve">. </w:t>
      </w:r>
    </w:p>
    <w:p w14:paraId="4EA889D2" w14:textId="77777777" w:rsidR="00982D42" w:rsidRDefault="003E694A">
      <w:pPr>
        <w:spacing w:line="600" w:lineRule="auto"/>
        <w:ind w:firstLine="720"/>
        <w:jc w:val="both"/>
        <w:rPr>
          <w:rFonts w:eastAsia="Times New Roman"/>
          <w:bCs/>
        </w:rPr>
      </w:pPr>
      <w:r>
        <w:rPr>
          <w:rFonts w:eastAsia="Times New Roman"/>
          <w:b/>
          <w:bCs/>
        </w:rPr>
        <w:t xml:space="preserve">ΣΠΥΡΙΔΩΝ-ΑΔΩΝΙΣ ΓΕΩΡΓΙΑΔΗΣ: </w:t>
      </w:r>
      <w:r>
        <w:rPr>
          <w:rFonts w:eastAsia="Times New Roman"/>
          <w:bCs/>
        </w:rPr>
        <w:t xml:space="preserve">Για το </w:t>
      </w:r>
      <w:r>
        <w:rPr>
          <w:rFonts w:eastAsia="Times New Roman"/>
          <w:bCs/>
        </w:rPr>
        <w:t xml:space="preserve">γυμνάσιο </w:t>
      </w:r>
      <w:r>
        <w:rPr>
          <w:rFonts w:eastAsia="Times New Roman"/>
          <w:bCs/>
        </w:rPr>
        <w:t>μιλάω. Επαναλαμβάνω ότι από τις τρεις ώρες που κόπηκαν η μία μόνο αντικαταστά</w:t>
      </w:r>
      <w:r>
        <w:rPr>
          <w:rFonts w:eastAsia="Times New Roman"/>
          <w:bCs/>
        </w:rPr>
        <w:t xml:space="preserve">θηκε. Και δεν απαντήσατε στο βασικό μου επιχείρημα: Όταν καταργείς τη γραπτή εξέταση σε αυτό το μάθημα, στην ουσία τι λες στον μαθητή; Μην δίνεις σημασία σε αυτό το μάθημα. </w:t>
      </w:r>
    </w:p>
    <w:p w14:paraId="4EA889D3" w14:textId="77777777" w:rsidR="00982D42" w:rsidRDefault="003E694A">
      <w:pPr>
        <w:spacing w:line="600" w:lineRule="auto"/>
        <w:ind w:firstLine="720"/>
        <w:jc w:val="both"/>
        <w:rPr>
          <w:rFonts w:eastAsia="Times New Roman"/>
          <w:b/>
          <w:bCs/>
        </w:rPr>
      </w:pPr>
      <w:r>
        <w:rPr>
          <w:rFonts w:eastAsia="Times New Roman"/>
          <w:bCs/>
        </w:rPr>
        <w:lastRenderedPageBreak/>
        <w:t xml:space="preserve">Μην κοροϊδευόμαστε, κύριε Υπουργέ. Έχουμε υπάρξει και εμείς μαθητές και εσείς. Το καταλαβαίνετε. Φαντάζεστε να ερχόμουν εγώ στο δικό σας </w:t>
      </w:r>
      <w:r>
        <w:rPr>
          <w:rFonts w:eastAsia="Times New Roman"/>
          <w:bCs/>
        </w:rPr>
        <w:t xml:space="preserve">αμφιθέατρο </w:t>
      </w:r>
      <w:r>
        <w:rPr>
          <w:rFonts w:eastAsia="Times New Roman"/>
          <w:bCs/>
        </w:rPr>
        <w:t>και να λέγατε «δεν θα δώσετε εξετάσεις στο μάθημά μου»; Δεν θα πάταγε κανένας, και κακώς.</w:t>
      </w:r>
    </w:p>
    <w:p w14:paraId="4EA889D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ουσία, λοιπόν, π</w:t>
      </w:r>
      <w:r>
        <w:rPr>
          <w:rFonts w:eastAsia="Times New Roman" w:cs="Times New Roman"/>
          <w:szCs w:val="24"/>
        </w:rPr>
        <w:t xml:space="preserve">οια είναι; Και θέλω να μιλήσουμε λίγο για την ουσία, κύριε Καθηγητά. Ειδικά εσείς δεν μπορείτε να προσπεράσετε την ουσία. Πήγαν την δεκαετία του </w:t>
      </w:r>
      <w:r>
        <w:rPr>
          <w:rFonts w:eastAsia="Times New Roman" w:cs="Times New Roman"/>
          <w:szCs w:val="24"/>
        </w:rPr>
        <w:t>΄80</w:t>
      </w:r>
      <w:r>
        <w:rPr>
          <w:rFonts w:eastAsia="Times New Roman" w:cs="Times New Roman"/>
          <w:szCs w:val="24"/>
        </w:rPr>
        <w:t xml:space="preserve"> και κατήργησαν τα Αρχαία Ελληνικά και θυμάστε πού φτάσαμε μετά από μερικά χρόνια; Θυμάστε εκείνη την εποχή </w:t>
      </w:r>
      <w:r>
        <w:rPr>
          <w:rFonts w:eastAsia="Times New Roman" w:cs="Times New Roman"/>
          <w:szCs w:val="24"/>
        </w:rPr>
        <w:t xml:space="preserve">που μπήκε στην Έκθεση ως θέμα η «αρωγή» και η «ευδοκίμηση»; Θυμάστε ότι χρειάστηκαν δύο ώρες διευκρινίσεων του Υπουργείου Παιδείας, για να καταλάβουν οι μαθητές μας τι σήμαιναν οι λέξεις «αρωγή» και «ευδοκίμηση»; Δεν καταλάβαιναν τις λέξεις. Και τότε είχε </w:t>
      </w:r>
      <w:r>
        <w:rPr>
          <w:rFonts w:eastAsia="Times New Roman" w:cs="Times New Roman"/>
          <w:szCs w:val="24"/>
        </w:rPr>
        <w:t xml:space="preserve">βγάλει μια ωραία γελοιογραφία ο ΚΥΡ με έναν μαλλιά με μία τσάντα που έλεγε: «Η προτσές νομενκλατούρα του προλεταριάτου των ινστρουχτόρων του κόμματος τόλμησε να βάλει στην έκθεση των παιδιών μας δύο άγνωστες λέξεις, την «αρωγή» και την «ευδοκίμηση»». </w:t>
      </w:r>
    </w:p>
    <w:p w14:paraId="4EA889D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Ξέρε</w:t>
      </w:r>
      <w:r>
        <w:rPr>
          <w:rFonts w:eastAsia="Times New Roman" w:cs="Times New Roman"/>
          <w:szCs w:val="24"/>
        </w:rPr>
        <w:t xml:space="preserve">τε πού έχουμε καταντήσει, κύριε Υπουργέ; Πριν από μερικά χρόνια έγραφαν τα </w:t>
      </w:r>
      <w:r>
        <w:rPr>
          <w:rFonts w:eastAsia="Times New Roman" w:cs="Times New Roman"/>
          <w:szCs w:val="24"/>
        </w:rPr>
        <w:t>«</w:t>
      </w:r>
      <w:r>
        <w:rPr>
          <w:rFonts w:eastAsia="Times New Roman" w:cs="Times New Roman"/>
          <w:szCs w:val="24"/>
        </w:rPr>
        <w:t>ΝΕΑ</w:t>
      </w:r>
      <w:r>
        <w:rPr>
          <w:rFonts w:eastAsia="Times New Roman" w:cs="Times New Roman"/>
          <w:szCs w:val="24"/>
        </w:rPr>
        <w:t>»</w:t>
      </w:r>
      <w:r>
        <w:rPr>
          <w:rFonts w:eastAsia="Times New Roman" w:cs="Times New Roman"/>
          <w:szCs w:val="24"/>
        </w:rPr>
        <w:t xml:space="preserve"> ότι πήγε ένας Βρετανός τουρίστας σε ένα περίπτερο στην Ομόνοια και λέει ο Βρετανός στον περιπτερά: «Βούλομαι ες Ακρόπολιν ιέναι». Και απαντά ο περιπτεράς έντρομος «</w:t>
      </w:r>
      <w:r>
        <w:rPr>
          <w:rFonts w:eastAsia="Times New Roman" w:cs="Times New Roman"/>
          <w:szCs w:val="24"/>
          <w:lang w:val="en-US"/>
        </w:rPr>
        <w:t>I</w:t>
      </w:r>
      <w:r>
        <w:rPr>
          <w:rFonts w:eastAsia="Times New Roman" w:cs="Times New Roman"/>
          <w:szCs w:val="24"/>
        </w:rPr>
        <w:t xml:space="preserve"> </w:t>
      </w:r>
      <w:r>
        <w:rPr>
          <w:rFonts w:eastAsia="Times New Roman" w:cs="Times New Roman"/>
          <w:szCs w:val="24"/>
          <w:lang w:val="en-US"/>
        </w:rPr>
        <w:t>don</w:t>
      </w:r>
      <w:r>
        <w:rPr>
          <w:rFonts w:eastAsia="Times New Roman" w:cs="Times New Roman"/>
          <w:szCs w:val="24"/>
        </w:rPr>
        <w:t>’</w:t>
      </w:r>
      <w:r>
        <w:rPr>
          <w:rFonts w:eastAsia="Times New Roman" w:cs="Times New Roman"/>
          <w:szCs w:val="24"/>
          <w:lang w:val="en-US"/>
        </w:rPr>
        <w:t>t</w:t>
      </w:r>
      <w:r>
        <w:rPr>
          <w:rFonts w:eastAsia="Times New Roman" w:cs="Times New Roman"/>
          <w:szCs w:val="24"/>
        </w:rPr>
        <w:t xml:space="preserve"> </w:t>
      </w:r>
      <w:r>
        <w:rPr>
          <w:rFonts w:eastAsia="Times New Roman" w:cs="Times New Roman"/>
          <w:szCs w:val="24"/>
          <w:lang w:val="en-US"/>
        </w:rPr>
        <w:t>spe</w:t>
      </w:r>
      <w:r>
        <w:rPr>
          <w:rFonts w:eastAsia="Times New Roman" w:cs="Times New Roman"/>
          <w:szCs w:val="24"/>
          <w:lang w:val="en-US"/>
        </w:rPr>
        <w:t>ak</w:t>
      </w:r>
      <w:r>
        <w:rPr>
          <w:rFonts w:eastAsia="Times New Roman" w:cs="Times New Roman"/>
          <w:szCs w:val="24"/>
        </w:rPr>
        <w:t xml:space="preserve"> </w:t>
      </w:r>
      <w:r>
        <w:rPr>
          <w:rFonts w:eastAsia="Times New Roman" w:cs="Times New Roman"/>
          <w:szCs w:val="24"/>
          <w:lang w:val="en-US"/>
        </w:rPr>
        <w:t>English</w:t>
      </w:r>
      <w:r>
        <w:rPr>
          <w:rFonts w:eastAsia="Times New Roman" w:cs="Times New Roman"/>
          <w:szCs w:val="24"/>
        </w:rPr>
        <w:t xml:space="preserve">»! Εκεί φτάσαμε την Ελλάδα. Εκεί θέλετε να την πάτε, πάλι πίσω; Δεν θέλετε να φύγουμε μπροστά, κύριε Υπουργέ; </w:t>
      </w:r>
    </w:p>
    <w:p w14:paraId="4EA889D6"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 xml:space="preserve">Εκεί την φτάσατε την Ελλάδα. </w:t>
      </w:r>
    </w:p>
    <w:p w14:paraId="4EA889D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Μη με προκαλείτε, κύριε συνάδελφε. Στη διαδικασία αυτή μιλ</w:t>
      </w:r>
      <w:r>
        <w:rPr>
          <w:rFonts w:eastAsia="Times New Roman" w:cs="Times New Roman"/>
          <w:szCs w:val="24"/>
        </w:rPr>
        <w:t xml:space="preserve">άω με τον Υπουργό. Την δεκαετία του </w:t>
      </w:r>
      <w:r>
        <w:rPr>
          <w:rFonts w:eastAsia="Times New Roman" w:cs="Times New Roman"/>
          <w:szCs w:val="24"/>
        </w:rPr>
        <w:t xml:space="preserve">΄80 </w:t>
      </w:r>
      <w:r>
        <w:rPr>
          <w:rFonts w:eastAsia="Times New Roman" w:cs="Times New Roman"/>
          <w:szCs w:val="24"/>
        </w:rPr>
        <w:t xml:space="preserve">ήταν. Να συνεννοούμαστε. </w:t>
      </w:r>
    </w:p>
    <w:p w14:paraId="4EA889D8"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συνάδελφε, μη διακόπτετε. </w:t>
      </w:r>
    </w:p>
    <w:p w14:paraId="4EA889D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Δεν θέλετε, κύριε Υπουργέ, να μάθουν τα παιδιά μας γράμματα; Πριν κάνετε αυτές τις αλλαγές δεν θα έπρεπε να έχετε προκαλέσει μια μεγάλη δημόσια συζήτηση, </w:t>
      </w:r>
      <w:r>
        <w:rPr>
          <w:rFonts w:eastAsia="Times New Roman" w:cs="Times New Roman"/>
          <w:szCs w:val="24"/>
        </w:rPr>
        <w:lastRenderedPageBreak/>
        <w:t xml:space="preserve">να μας πείτε τι θέλετε να κάνετε, να ακούσουμε την Ένωση Ελλήνων Φιλολόγων; Γιατί δεν είναι μόνο ο κ. </w:t>
      </w:r>
      <w:r>
        <w:rPr>
          <w:rFonts w:eastAsia="Times New Roman" w:cs="Times New Roman"/>
          <w:szCs w:val="24"/>
          <w:lang w:val="en-US"/>
        </w:rPr>
        <w:t>Montanari</w:t>
      </w:r>
      <w:r>
        <w:rPr>
          <w:rFonts w:eastAsia="Times New Roman" w:cs="Times New Roman"/>
          <w:szCs w:val="24"/>
        </w:rPr>
        <w:t xml:space="preserve">. </w:t>
      </w:r>
    </w:p>
    <w:p w14:paraId="4EA889D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Καταθέτω την επιστολή του κ. </w:t>
      </w:r>
      <w:r>
        <w:rPr>
          <w:rFonts w:eastAsia="Times New Roman" w:cs="Times New Roman"/>
          <w:szCs w:val="24"/>
          <w:lang w:val="en-US"/>
        </w:rPr>
        <w:t>Montanari</w:t>
      </w:r>
      <w:r>
        <w:rPr>
          <w:rFonts w:eastAsia="Times New Roman" w:cs="Times New Roman"/>
          <w:szCs w:val="24"/>
        </w:rPr>
        <w:t xml:space="preserve"> για τα Πρακτικά. </w:t>
      </w:r>
    </w:p>
    <w:p w14:paraId="4EA889D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Σπυρίδων-Άδωνις Γεωργιάδης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w:t>
      </w:r>
      <w:r>
        <w:rPr>
          <w:rFonts w:eastAsia="Times New Roman" w:cs="Times New Roman"/>
          <w:szCs w:val="24"/>
        </w:rPr>
        <w:t>αφίας και Πρακτικών της Βουλής)</w:t>
      </w:r>
    </w:p>
    <w:p w14:paraId="4EA889D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Δεν είναι μόνο η Διεθνής Ένωση Κλασικών Σπουδών, κύριε Υπουργέ. Και η Ένωση Ελλήνων Φιλολόγων σάς κατηγορεί για τα ίδια ακριβώς πράγματα και σας λένε «προσέξτε, τα παιδιά μας δεν θα μάθουν γράμματα». Δεν είναι θέμα πολιτικής</w:t>
      </w:r>
      <w:r>
        <w:rPr>
          <w:rFonts w:eastAsia="Times New Roman" w:cs="Times New Roman"/>
          <w:szCs w:val="24"/>
        </w:rPr>
        <w:t xml:space="preserve"> διαμάχης εδώ μεταξύ μας. Είναι πολύ μεγαλύτερο θέμα. Τέτοιου είδους αποφάσεις πρέπει να είναι πολύ καλά ζυγιασμένες. Και ο κύριος Υπουργός τις πήρε στο πόδι τις αποφάσεις αυτές. </w:t>
      </w:r>
    </w:p>
    <w:p w14:paraId="4EA889D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Κλείνοντας, θέλω να πω ότι ποτέ δεν είπα ότι δεν έχει το θάρρος της γνώμης τ</w:t>
      </w:r>
      <w:r>
        <w:rPr>
          <w:rFonts w:eastAsia="Times New Roman" w:cs="Times New Roman"/>
          <w:szCs w:val="24"/>
        </w:rPr>
        <w:t>ου ο κ. Φίλης. Ποτέ δεν το είπα αυτό. Εκτιμώ ότι πάντα έχει το θάρρος της γνώμης του ο κ. Φίλης, γι’ αυτό και περίμενα να είναι ο ίδιος εδώ σήμερα, για να απαντήσει για τα ζητήματα της Εκκλησίας, που είναι μείζονα. Έχει κάνει μεγάλο ατόπημα ο Υπουργός Παιδ</w:t>
      </w:r>
      <w:r>
        <w:rPr>
          <w:rFonts w:eastAsia="Times New Roman" w:cs="Times New Roman"/>
          <w:szCs w:val="24"/>
        </w:rPr>
        <w:t xml:space="preserve">είας εναντίον της Εκκλησίας, αφήνοντας υπονοούμενα –επαναλαμβάνω- για τον ρόλο της Εκκλησίας της Ελλάδος στην </w:t>
      </w:r>
      <w:r>
        <w:rPr>
          <w:rFonts w:eastAsia="Times New Roman" w:cs="Times New Roman"/>
          <w:szCs w:val="24"/>
        </w:rPr>
        <w:t xml:space="preserve">Κατοχή </w:t>
      </w:r>
      <w:r>
        <w:rPr>
          <w:rFonts w:eastAsia="Times New Roman" w:cs="Times New Roman"/>
          <w:szCs w:val="24"/>
        </w:rPr>
        <w:t xml:space="preserve">και στη </w:t>
      </w:r>
      <w:r>
        <w:rPr>
          <w:rFonts w:eastAsia="Times New Roman" w:cs="Times New Roman"/>
          <w:szCs w:val="24"/>
        </w:rPr>
        <w:t>χούντα</w:t>
      </w:r>
      <w:r>
        <w:rPr>
          <w:rFonts w:eastAsia="Times New Roman" w:cs="Times New Roman"/>
          <w:szCs w:val="24"/>
        </w:rPr>
        <w:t xml:space="preserve">, όταν είναι γνωστό ότι η Εκκλησία της Ελλάδος πρωταγωνιστούσε και στους αγώνες για την Αντίσταση και στους αγώνες για τη </w:t>
      </w:r>
      <w:r>
        <w:rPr>
          <w:rFonts w:eastAsia="Times New Roman" w:cs="Times New Roman"/>
          <w:szCs w:val="24"/>
        </w:rPr>
        <w:t>δημ</w:t>
      </w:r>
      <w:r>
        <w:rPr>
          <w:rFonts w:eastAsia="Times New Roman" w:cs="Times New Roman"/>
          <w:szCs w:val="24"/>
        </w:rPr>
        <w:t>οκρατία</w:t>
      </w:r>
      <w:r>
        <w:rPr>
          <w:rFonts w:eastAsia="Times New Roman" w:cs="Times New Roman"/>
          <w:szCs w:val="24"/>
        </w:rPr>
        <w:t xml:space="preserve">. </w:t>
      </w:r>
    </w:p>
    <w:p w14:paraId="4EA889D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ολοκληρώστε. </w:t>
      </w:r>
    </w:p>
    <w:p w14:paraId="4EA889D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Δεν έπρεπε να το κάνει αυτό ο Υπουργός Παιδείας και Θρησκευμάτων. </w:t>
      </w:r>
    </w:p>
    <w:p w14:paraId="4EA889E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EA889E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Πελεγρίνη, έχετε τον λόγο για τρ</w:t>
      </w:r>
      <w:r>
        <w:rPr>
          <w:rFonts w:eastAsia="Times New Roman" w:cs="Times New Roman"/>
          <w:szCs w:val="24"/>
        </w:rPr>
        <w:t xml:space="preserve">ία λεπτά. </w:t>
      </w:r>
    </w:p>
    <w:p w14:paraId="4EA889E2"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Κύριε Αντιπρόεδρε της Νέας Δημοκρατίας, το αντικείμενο της ερώτησής σας δεν ήταν η Εκκλησία. Διότι εγώ είμαι βέβαιος ότι εάν ο κ. Φίλης…</w:t>
      </w:r>
    </w:p>
    <w:p w14:paraId="4EA889E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Επί του θέματος, κύριε Πελεγρίνη. Να μην ανοίξει συζήτηση τώρα. </w:t>
      </w:r>
    </w:p>
    <w:p w14:paraId="4EA889E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 xml:space="preserve">Να απαντήσω. Είναι πολύ σοβαρό το θέμα. </w:t>
      </w:r>
    </w:p>
    <w:p w14:paraId="4EA889E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Ναι, αλλά είναι εκτός ερωτήσεως. </w:t>
      </w:r>
    </w:p>
    <w:p w14:paraId="4EA889E6"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ΜΗΤΑΡΑΚΗΣ: </w:t>
      </w:r>
      <w:r>
        <w:rPr>
          <w:rFonts w:eastAsia="Times New Roman" w:cs="Times New Roman"/>
          <w:szCs w:val="24"/>
        </w:rPr>
        <w:t xml:space="preserve">Εντός χρόνου. </w:t>
      </w:r>
    </w:p>
    <w:p w14:paraId="4EA889E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Εκτός χρόνου. </w:t>
      </w:r>
    </w:p>
    <w:p w14:paraId="4EA889E8"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 xml:space="preserve">Μη συγχέετε τα πράγματα, σας παρακαλώ. </w:t>
      </w:r>
    </w:p>
    <w:p w14:paraId="4EA889E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Βεβαίως, όπως σας είπα προηγουμένως, θεωρώ ότι η γλώσσα είναι ενιαία α</w:t>
      </w:r>
      <w:r>
        <w:rPr>
          <w:rFonts w:eastAsia="Times New Roman" w:cs="Times New Roman"/>
          <w:szCs w:val="24"/>
        </w:rPr>
        <w:t xml:space="preserve">πό την αρχαιότητα μέχρι σήμερα. Προσοχή όμως -επειδή αναφέρατε τον περιπτερά- μην εμείνουμε στο παρελθόν, γιατί μπορεί να οδηγηθούμε στο αντίθετο αποτέλεσμα από αυτό το οποίο επιδιώκετε εσείς. </w:t>
      </w:r>
    </w:p>
    <w:p w14:paraId="4EA889E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Εγώ θα σας πω κάτι άλλο το οποίο έζησα. Όταν ήμουν στην Αγγλία</w:t>
      </w:r>
      <w:r>
        <w:rPr>
          <w:rFonts w:eastAsia="Times New Roman" w:cs="Times New Roman"/>
          <w:szCs w:val="24"/>
        </w:rPr>
        <w:t xml:space="preserve"> και σπούδαζα μου είπε ο καθηγητής μου ότι είχε έρθει στη διάρκεια της δικτατορίας στην Ελλάδα. Αυτός μου μιλούσε </w:t>
      </w:r>
      <w:r>
        <w:rPr>
          <w:rFonts w:eastAsia="Times New Roman" w:cs="Times New Roman"/>
          <w:szCs w:val="24"/>
        </w:rPr>
        <w:t xml:space="preserve">αρχαία </w:t>
      </w:r>
      <w:r>
        <w:rPr>
          <w:rFonts w:eastAsia="Times New Roman" w:cs="Times New Roman"/>
          <w:szCs w:val="24"/>
        </w:rPr>
        <w:t>ελληνικά και μου είπε: «Τρομοκρατήθηκα διότι όπου στεκόμουν έβλεπα «</w:t>
      </w:r>
      <w:r>
        <w:rPr>
          <w:rFonts w:eastAsia="Times New Roman" w:cs="Times New Roman"/>
          <w:szCs w:val="24"/>
        </w:rPr>
        <w:t>στάσις</w:t>
      </w:r>
      <w:r>
        <w:rPr>
          <w:rFonts w:eastAsia="Times New Roman" w:cs="Times New Roman"/>
          <w:szCs w:val="24"/>
        </w:rPr>
        <w:t>», «στάσις», «στάσις»», στις στάσεις των λεωφορείων. Είχε την</w:t>
      </w:r>
      <w:r>
        <w:rPr>
          <w:rFonts w:eastAsia="Times New Roman" w:cs="Times New Roman"/>
          <w:szCs w:val="24"/>
        </w:rPr>
        <w:t xml:space="preserve"> εντύπωση ότι πρόκειται περί επαναστάσεων. Συνεπώς, δεν πρέπει να κολλήσουμε στο παρελθόν, αλλά να κοιτάξουμε πώς θα προχωρήσουμε μπροστά. </w:t>
      </w:r>
    </w:p>
    <w:p w14:paraId="4EA889E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Αντιπρόεδρε της Νέας Δημοκρατίας, τη διδασκαλία των </w:t>
      </w:r>
      <w:r>
        <w:rPr>
          <w:rFonts w:eastAsia="Times New Roman" w:cs="Times New Roman"/>
          <w:szCs w:val="24"/>
        </w:rPr>
        <w:t>Αρχαίων Ελληνικών</w:t>
      </w:r>
      <w:r>
        <w:rPr>
          <w:rFonts w:eastAsia="Times New Roman" w:cs="Times New Roman"/>
          <w:szCs w:val="24"/>
        </w:rPr>
        <w:t xml:space="preserve"> από το πρωτότυπο την κατήργησε η παράταξ</w:t>
      </w:r>
      <w:r>
        <w:rPr>
          <w:rFonts w:eastAsia="Times New Roman" w:cs="Times New Roman"/>
          <w:szCs w:val="24"/>
        </w:rPr>
        <w:t xml:space="preserve">ή σας, η Νέα Δημοκρατία, με τη μεταρρύθμιση του αειμνήστου Γεωργίου Ράλλη. Αυτό δεν πρέπει να το ξεχνάτε. Εμείς επαναφέραμε τα </w:t>
      </w:r>
      <w:r>
        <w:rPr>
          <w:rFonts w:eastAsia="Times New Roman" w:cs="Times New Roman"/>
          <w:szCs w:val="24"/>
        </w:rPr>
        <w:t>Αρχαία Ελληνικά</w:t>
      </w:r>
      <w:r>
        <w:rPr>
          <w:rFonts w:eastAsia="Times New Roman" w:cs="Times New Roman"/>
          <w:szCs w:val="24"/>
        </w:rPr>
        <w:t xml:space="preserve">. Κι αυτήν την περικοπή της ώρας που λέτε την έχετε προτείνει εσείς. </w:t>
      </w:r>
    </w:p>
    <w:p w14:paraId="4EA889E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Η </w:t>
      </w:r>
      <w:r>
        <w:rPr>
          <w:rFonts w:eastAsia="Times New Roman" w:cs="Times New Roman"/>
          <w:szCs w:val="24"/>
        </w:rPr>
        <w:t xml:space="preserve">κ. </w:t>
      </w:r>
      <w:r>
        <w:rPr>
          <w:rFonts w:eastAsia="Times New Roman" w:cs="Times New Roman"/>
          <w:szCs w:val="24"/>
        </w:rPr>
        <w:t>Γιαννάκου τ</w:t>
      </w:r>
      <w:r>
        <w:rPr>
          <w:rFonts w:eastAsia="Times New Roman" w:cs="Times New Roman"/>
          <w:szCs w:val="24"/>
        </w:rPr>
        <w:t xml:space="preserve">ην επανέφερε. Από την παράταξή μας είναι η </w:t>
      </w:r>
      <w:r>
        <w:rPr>
          <w:rFonts w:eastAsia="Times New Roman" w:cs="Times New Roman"/>
          <w:szCs w:val="24"/>
        </w:rPr>
        <w:t xml:space="preserve">κ. </w:t>
      </w:r>
      <w:r>
        <w:rPr>
          <w:rFonts w:eastAsia="Times New Roman" w:cs="Times New Roman"/>
          <w:szCs w:val="24"/>
        </w:rPr>
        <w:t>Γιαννάκου.</w:t>
      </w:r>
    </w:p>
    <w:p w14:paraId="4EA889ED"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Έρευνας και Θρησκευμάτων): </w:t>
      </w:r>
      <w:r>
        <w:rPr>
          <w:rFonts w:eastAsia="Times New Roman" w:cs="Times New Roman"/>
          <w:szCs w:val="24"/>
        </w:rPr>
        <w:t>Ναι, την επανέφερε, αλλά την επανέφερε εσφαλμένα. Έφερε τρεις ώρες διδασκαλίας. Εσείς νομίζετε ότι το πλήθος των ωρών θα αποκαταστ</w:t>
      </w:r>
      <w:r>
        <w:rPr>
          <w:rFonts w:eastAsia="Times New Roman" w:cs="Times New Roman"/>
          <w:szCs w:val="24"/>
        </w:rPr>
        <w:t xml:space="preserve">ήσει την αποτελεσματικότητα της διδασκαλίας της Αρχαίας Ελληνικής. Δεν είναι έτσι. Ποιοτικά κριτήρια πρέπει να υπάρχουν. </w:t>
      </w:r>
    </w:p>
    <w:p w14:paraId="4EA889E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Θα ήθελα να σας πω ότι για το θέμα του «Επιτάφιου» του Περικλή δεν το έχω υπ’ όψιν μου. Η προσπάθεια όμως η οποία γίνεται είναι ακριβώ</w:t>
      </w:r>
      <w:r>
        <w:rPr>
          <w:rFonts w:eastAsia="Times New Roman" w:cs="Times New Roman"/>
          <w:szCs w:val="24"/>
        </w:rPr>
        <w:t>ς να μπουν τα κείμενα εκείνα τα οποία θα βοηθήσουν τον μαθητή να αγαπήσει τη γλώσσα, να ελκυστεί από αυτήν και να έχει μεγαλύτερη επίδοση. Αυτός είναι ο στόχος μας.</w:t>
      </w:r>
    </w:p>
    <w:p w14:paraId="4EA889E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ι νόημα έχει το παιδί να μάθει τον δυικό αριθμό; Εάν έχει ενδιαφέρον, θα το μάθει αργότερα</w:t>
      </w:r>
      <w:r>
        <w:rPr>
          <w:rFonts w:eastAsia="Times New Roman" w:cs="Times New Roman"/>
          <w:szCs w:val="24"/>
        </w:rPr>
        <w:t xml:space="preserve">. Αυτό που θέλει να μάθει είναι κείμενα τα οποία θα τον βοηθήσουν να κατανοήσει την αξία της γλώσσας. </w:t>
      </w:r>
    </w:p>
    <w:p w14:paraId="4EA889F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ήθελα να καταλήξω λέγοντας ότι εμείς προσβλέπουμε σε ένα σχολείο το οποίο θα δώσει τη δυνατότητα στον μαθητή να απελευθερωθεί, ένα σχολείο στο οποίο η</w:t>
      </w:r>
      <w:r>
        <w:rPr>
          <w:rFonts w:eastAsia="Times New Roman" w:cs="Times New Roman"/>
          <w:szCs w:val="24"/>
        </w:rPr>
        <w:t xml:space="preserve"> αριστεία θα μπορεί να αναδειχθεί με ομαλό τρόπο, χωρίς να δημιουργεί προβλήματα στον ίδιο τον μαθητή. </w:t>
      </w:r>
    </w:p>
    <w:p w14:paraId="4EA889F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4EA889F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Επαναλαμβάνω -και ολοκληρώνω με αυτό- ότι η διδασκαλία της Αρχαίας</w:t>
      </w:r>
      <w:r>
        <w:rPr>
          <w:rFonts w:eastAsia="Times New Roman" w:cs="Times New Roman"/>
          <w:szCs w:val="24"/>
        </w:rPr>
        <w:t xml:space="preserve"> Ελληνικής Γλώσσας είναι μέσα στις προτεραιότητες του Υπουργείου Παιδείας. </w:t>
      </w:r>
    </w:p>
    <w:p w14:paraId="4EA889F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Καταλήγω λέγοντας ότι πραγματικά χάρηκα τη συζήτηση, διότι και στη διάρκεια των σπουδών σας ήσασταν το ίδιο θορυβώδης και διεκδικητικός. </w:t>
      </w:r>
    </w:p>
    <w:p w14:paraId="4EA889F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πολύ. </w:t>
      </w:r>
    </w:p>
    <w:p w14:paraId="4EA889F5" w14:textId="77777777" w:rsidR="00982D42" w:rsidRDefault="003E694A">
      <w:pPr>
        <w:spacing w:line="600" w:lineRule="auto"/>
        <w:ind w:firstLine="720"/>
        <w:jc w:val="both"/>
        <w:rPr>
          <w:rFonts w:eastAsia="Times New Roman"/>
          <w:color w:val="000000"/>
          <w:szCs w:val="24"/>
        </w:rPr>
      </w:pPr>
      <w:r>
        <w:rPr>
          <w:rFonts w:eastAsia="Times New Roman"/>
          <w:szCs w:val="24"/>
        </w:rPr>
        <w:t xml:space="preserve">Προχωρούμε </w:t>
      </w:r>
      <w:r>
        <w:rPr>
          <w:rFonts w:eastAsia="Times New Roman"/>
          <w:szCs w:val="24"/>
        </w:rPr>
        <w:t>σ</w:t>
      </w:r>
      <w:r>
        <w:rPr>
          <w:rFonts w:eastAsia="Times New Roman"/>
          <w:szCs w:val="24"/>
        </w:rPr>
        <w:t xml:space="preserve">την τέταρτη με αριθμό </w:t>
      </w:r>
      <w:r>
        <w:rPr>
          <w:rFonts w:eastAsia="Times New Roman"/>
          <w:color w:val="000000"/>
          <w:szCs w:val="24"/>
        </w:rPr>
        <w:t>1280/19-9-2016 επίκαιρη ερώτηση δεύτερου κύκλου του Βουλευτή Ηρακλείου της Δημοκρατικής Συμπαράταξης ΠΑΣΟΚ – ΔΗΜΑΡ κ.</w:t>
      </w:r>
      <w:r>
        <w:rPr>
          <w:rFonts w:eastAsia="Times New Roman"/>
          <w:color w:val="000000"/>
          <w:szCs w:val="24"/>
        </w:rPr>
        <w:t xml:space="preserve"> </w:t>
      </w:r>
      <w:r>
        <w:rPr>
          <w:rFonts w:eastAsia="Times New Roman"/>
          <w:bCs/>
          <w:color w:val="000000"/>
          <w:szCs w:val="24"/>
        </w:rPr>
        <w:t>Βασιλείου Κεγκέρογλου</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 xml:space="preserve">σχετικά με την ανάγκη παράλληλης στήριξης στην </w:t>
      </w:r>
      <w:r>
        <w:rPr>
          <w:rFonts w:eastAsia="Times New Roman"/>
          <w:color w:val="000000"/>
          <w:szCs w:val="24"/>
        </w:rPr>
        <w:t xml:space="preserve">ειδική αγωγή </w:t>
      </w:r>
      <w:r>
        <w:rPr>
          <w:rFonts w:eastAsia="Times New Roman"/>
          <w:color w:val="000000"/>
          <w:szCs w:val="24"/>
        </w:rPr>
        <w:t>των παιδιών με αυτισμό.</w:t>
      </w:r>
    </w:p>
    <w:p w14:paraId="4EA889F6" w14:textId="77777777" w:rsidR="00982D42" w:rsidRDefault="003E694A">
      <w:pPr>
        <w:spacing w:line="600" w:lineRule="auto"/>
        <w:ind w:firstLine="720"/>
        <w:jc w:val="both"/>
        <w:rPr>
          <w:rFonts w:eastAsia="Times New Roman"/>
          <w:color w:val="000000"/>
          <w:szCs w:val="24"/>
        </w:rPr>
      </w:pPr>
      <w:r>
        <w:rPr>
          <w:rFonts w:eastAsia="Times New Roman"/>
          <w:color w:val="000000"/>
          <w:szCs w:val="24"/>
        </w:rPr>
        <w:t xml:space="preserve">Κύριε Κεγκέρογλου, παρακαλώ να τηρήσετε τον χρόνο, γιατί ακολουθεί νομοθετικό έργο. </w:t>
      </w:r>
    </w:p>
    <w:p w14:paraId="4EA889F7" w14:textId="77777777" w:rsidR="00982D42" w:rsidRDefault="003E694A">
      <w:pPr>
        <w:spacing w:line="600" w:lineRule="auto"/>
        <w:ind w:firstLine="720"/>
        <w:jc w:val="both"/>
        <w:rPr>
          <w:rFonts w:eastAsia="Times New Roman"/>
          <w:color w:val="000000"/>
          <w:szCs w:val="24"/>
        </w:rPr>
      </w:pPr>
      <w:r>
        <w:rPr>
          <w:rFonts w:eastAsia="Times New Roman"/>
          <w:b/>
          <w:color w:val="000000"/>
          <w:szCs w:val="24"/>
        </w:rPr>
        <w:t>ΒΑΣΙΛΕΙΟΣ ΚΕΓΚΕΡΟΓΛΟΥ:</w:t>
      </w:r>
      <w:r>
        <w:rPr>
          <w:rFonts w:eastAsia="Times New Roman"/>
          <w:color w:val="000000"/>
          <w:szCs w:val="24"/>
        </w:rPr>
        <w:t xml:space="preserve"> Ευχαριστώ, κύριε Πρόεδρε. </w:t>
      </w:r>
    </w:p>
    <w:p w14:paraId="4EA889F8" w14:textId="77777777" w:rsidR="00982D42" w:rsidRDefault="003E694A">
      <w:pPr>
        <w:spacing w:line="600" w:lineRule="auto"/>
        <w:ind w:firstLine="720"/>
        <w:jc w:val="both"/>
        <w:rPr>
          <w:rFonts w:eastAsia="Times New Roman"/>
          <w:color w:val="000000"/>
          <w:szCs w:val="24"/>
        </w:rPr>
      </w:pPr>
      <w:r>
        <w:rPr>
          <w:rFonts w:eastAsia="Times New Roman"/>
          <w:color w:val="000000"/>
          <w:szCs w:val="24"/>
        </w:rPr>
        <w:lastRenderedPageBreak/>
        <w:t>Κύριε Υπουργέ, οφείλω πριν μπω στην ε</w:t>
      </w:r>
      <w:r>
        <w:rPr>
          <w:rFonts w:eastAsia="Times New Roman"/>
          <w:color w:val="000000"/>
          <w:szCs w:val="24"/>
        </w:rPr>
        <w:t>ρώτηση να σας υπενθυμίσω μια δέσμευσή σας για το Ρέθυμνο, η οποία υλοποιήθηκε εν μέρει για τα πέντε νέα σχολεία που έπρεπε να είναι στελεχωμένα και εξοπλισμένα από τον Σεπτέμβριο προκειμένου να λειτουργήσουν. Είχαμε τον βασικό εξοπλισμό τραπεζιών και καθισ</w:t>
      </w:r>
      <w:r>
        <w:rPr>
          <w:rFonts w:eastAsia="Times New Roman"/>
          <w:color w:val="000000"/>
          <w:szCs w:val="24"/>
        </w:rPr>
        <w:t xml:space="preserve">μάτων, αλλά ακόμα δεν έχουν φτάσει, να ξέρετε, ούτε οι υποδομές για τους ηλεκτρονικούς υπολογιστές, ούτε οι πίνακες, ούτε οι μαρκαδόροι, ούτε οι βιβλιοθήκες, ούτε ο εξοπλισμός εργαστηρίων, ούτε οι έδρες των καθηγητών. Τουλάχιστον εξασφαλίσατε τους μαθητές </w:t>
      </w:r>
      <w:r>
        <w:rPr>
          <w:rFonts w:eastAsia="Times New Roman"/>
          <w:color w:val="000000"/>
          <w:szCs w:val="24"/>
        </w:rPr>
        <w:t xml:space="preserve">σε αυτό. </w:t>
      </w:r>
    </w:p>
    <w:p w14:paraId="4EA889F9" w14:textId="77777777" w:rsidR="00982D42" w:rsidRDefault="003E694A">
      <w:pPr>
        <w:spacing w:line="600" w:lineRule="auto"/>
        <w:ind w:firstLine="720"/>
        <w:jc w:val="both"/>
        <w:rPr>
          <w:rFonts w:eastAsia="Times New Roman"/>
          <w:color w:val="000000"/>
          <w:szCs w:val="24"/>
        </w:rPr>
      </w:pPr>
      <w:r>
        <w:rPr>
          <w:rFonts w:eastAsia="Times New Roman"/>
          <w:color w:val="000000"/>
          <w:szCs w:val="24"/>
        </w:rPr>
        <w:t xml:space="preserve">Παρακαλώ, να το ελέγξετε. Σας απαλλάσσω από την ευθύνη διότι εν μέρει τουλάχιστον το υλοποιήσατε. Δείτε όμως τι γίνεται με τους από κάτω σας. </w:t>
      </w:r>
    </w:p>
    <w:p w14:paraId="4EA889FA" w14:textId="77777777" w:rsidR="00982D42" w:rsidRDefault="003E694A">
      <w:pPr>
        <w:spacing w:line="600" w:lineRule="auto"/>
        <w:ind w:firstLine="720"/>
        <w:jc w:val="both"/>
        <w:rPr>
          <w:rFonts w:eastAsia="Times New Roman"/>
          <w:color w:val="000000"/>
          <w:szCs w:val="24"/>
        </w:rPr>
      </w:pPr>
      <w:r>
        <w:rPr>
          <w:rFonts w:eastAsia="Times New Roman"/>
          <w:color w:val="000000"/>
          <w:szCs w:val="24"/>
        </w:rPr>
        <w:t>Επειδή αναφερθήκατε στις απόψεις του κ. Φίλη, θεωρώ ότι ο καθένας δικαιούται να έχει τις απόψεις του. Κ</w:t>
      </w:r>
      <w:r>
        <w:rPr>
          <w:rFonts w:eastAsia="Times New Roman"/>
          <w:color w:val="000000"/>
          <w:szCs w:val="24"/>
        </w:rPr>
        <w:t xml:space="preserve">αι εσείς είχατε τις δικές σας απόψεις την ημέρα που συζητήσαμε για τη </w:t>
      </w:r>
      <w:r>
        <w:rPr>
          <w:rFonts w:eastAsia="Times New Roman"/>
          <w:color w:val="000000"/>
          <w:szCs w:val="24"/>
        </w:rPr>
        <w:t xml:space="preserve">δημοκρατία </w:t>
      </w:r>
      <w:r>
        <w:rPr>
          <w:rFonts w:eastAsia="Times New Roman"/>
          <w:color w:val="000000"/>
          <w:szCs w:val="24"/>
        </w:rPr>
        <w:t xml:space="preserve">και την ημέρα </w:t>
      </w:r>
      <w:r>
        <w:rPr>
          <w:rFonts w:eastAsia="Times New Roman"/>
          <w:color w:val="000000"/>
          <w:szCs w:val="24"/>
        </w:rPr>
        <w:lastRenderedPageBreak/>
        <w:t xml:space="preserve">της εθνικής μνήμης για τη </w:t>
      </w:r>
      <w:r>
        <w:rPr>
          <w:rFonts w:eastAsia="Times New Roman"/>
          <w:color w:val="000000"/>
          <w:szCs w:val="24"/>
        </w:rPr>
        <w:t xml:space="preserve">γενοκτονία </w:t>
      </w:r>
      <w:r>
        <w:rPr>
          <w:rFonts w:eastAsia="Times New Roman"/>
          <w:color w:val="000000"/>
          <w:szCs w:val="24"/>
        </w:rPr>
        <w:t xml:space="preserve">των Ελλήνων της Μικράς Ασίας, όπου αυθαίρετα και πραξικοπηματικά κάποιοι άλλαξαν την ορολογία. </w:t>
      </w:r>
    </w:p>
    <w:p w14:paraId="4EA889FB" w14:textId="77777777" w:rsidR="00982D42" w:rsidRDefault="003E694A">
      <w:pPr>
        <w:spacing w:line="600" w:lineRule="auto"/>
        <w:ind w:firstLine="720"/>
        <w:jc w:val="both"/>
        <w:rPr>
          <w:rFonts w:eastAsia="Times New Roman"/>
          <w:color w:val="000000"/>
          <w:szCs w:val="24"/>
        </w:rPr>
      </w:pPr>
      <w:r>
        <w:rPr>
          <w:rFonts w:eastAsia="Times New Roman"/>
          <w:color w:val="000000"/>
          <w:szCs w:val="24"/>
        </w:rPr>
        <w:t>Απόψεις μπορεί να έχει ο καθ</w:t>
      </w:r>
      <w:r>
        <w:rPr>
          <w:rFonts w:eastAsia="Times New Roman"/>
          <w:color w:val="000000"/>
          <w:szCs w:val="24"/>
        </w:rPr>
        <w:t xml:space="preserve">ένας, να τις υπερασπίζεται, να τις βάζει στον δημόσιο διάλογο. Εάν όμως θέλει να τις κάνει επίσημες απόψεις του κράτους, της πολιτείας και της Βουλής, πρέπει να τις περνάει από τη βάσανο και του διαλόγου και της ψήφου. </w:t>
      </w:r>
    </w:p>
    <w:p w14:paraId="4EA889FC" w14:textId="77777777" w:rsidR="00982D42" w:rsidRDefault="003E694A">
      <w:pPr>
        <w:spacing w:line="600" w:lineRule="auto"/>
        <w:ind w:firstLine="720"/>
        <w:jc w:val="both"/>
        <w:rPr>
          <w:rFonts w:eastAsia="Times New Roman"/>
          <w:color w:val="000000"/>
          <w:szCs w:val="24"/>
        </w:rPr>
      </w:pPr>
      <w:r>
        <w:rPr>
          <w:rFonts w:eastAsia="Times New Roman"/>
          <w:color w:val="000000"/>
          <w:szCs w:val="24"/>
        </w:rPr>
        <w:t>Χωρίς ψήφιση, λοιπόν, χωρίς να αλλάξ</w:t>
      </w:r>
      <w:r>
        <w:rPr>
          <w:rFonts w:eastAsia="Times New Roman"/>
          <w:color w:val="000000"/>
          <w:szCs w:val="24"/>
        </w:rPr>
        <w:t>ει ο ν.2645, που ορίζει τη 14</w:t>
      </w:r>
      <w:r>
        <w:rPr>
          <w:rFonts w:eastAsia="Times New Roman"/>
          <w:color w:val="000000"/>
          <w:szCs w:val="24"/>
          <w:vertAlign w:val="superscript"/>
        </w:rPr>
        <w:t>η</w:t>
      </w:r>
      <w:r>
        <w:rPr>
          <w:rFonts w:eastAsia="Times New Roman"/>
          <w:color w:val="000000"/>
          <w:szCs w:val="24"/>
        </w:rPr>
        <w:t xml:space="preserve"> Σεπτεμβρίου ως ημέρα εθνικής μνήμης της </w:t>
      </w:r>
      <w:r>
        <w:rPr>
          <w:rFonts w:eastAsia="Times New Roman"/>
          <w:color w:val="000000"/>
          <w:szCs w:val="24"/>
        </w:rPr>
        <w:t xml:space="preserve">γενοκτονίας </w:t>
      </w:r>
      <w:r>
        <w:rPr>
          <w:rFonts w:eastAsia="Times New Roman"/>
          <w:color w:val="000000"/>
          <w:szCs w:val="24"/>
        </w:rPr>
        <w:t xml:space="preserve">των Ελλήνων της Μικράς Ασίας από το τουρκικό κράτος, ήρθατε εδώ και αλλάξατε την ημερήσια διάταξη και είναι συνένοχο και το Προεδρείο και ο Υπουργός που το ζήτησε. Δεν ξέρω </w:t>
      </w:r>
      <w:r>
        <w:rPr>
          <w:rFonts w:eastAsia="Times New Roman"/>
          <w:color w:val="000000"/>
          <w:szCs w:val="24"/>
        </w:rPr>
        <w:t xml:space="preserve">εάν το ζητήσατε εσείς. Λέγεται ότι το ζήτησε ο κ. Φίλης. </w:t>
      </w:r>
    </w:p>
    <w:p w14:paraId="4EA889FD" w14:textId="77777777" w:rsidR="00982D42" w:rsidRDefault="003E694A">
      <w:pPr>
        <w:spacing w:line="600" w:lineRule="auto"/>
        <w:ind w:firstLine="720"/>
        <w:jc w:val="both"/>
        <w:rPr>
          <w:rFonts w:eastAsia="Times New Roman"/>
          <w:color w:val="000000"/>
          <w:szCs w:val="24"/>
        </w:rPr>
      </w:pPr>
      <w:r>
        <w:rPr>
          <w:rFonts w:eastAsia="Times New Roman"/>
          <w:color w:val="000000"/>
          <w:szCs w:val="24"/>
        </w:rPr>
        <w:t xml:space="preserve">Σχετικά με την ερώτηση, κύριε Υπουργέ, μιλήσατε προηγουμένως για την ποιότητα, απαντώντας στον κ. Γεωργιάδη. Μάλλον η ποσότητα σας ενδιαφέρει. Κάνατε αλλαγές στην πρωτοβάθμια και στην </w:t>
      </w:r>
      <w:r>
        <w:rPr>
          <w:rFonts w:eastAsia="Times New Roman"/>
          <w:color w:val="000000"/>
          <w:szCs w:val="24"/>
        </w:rPr>
        <w:lastRenderedPageBreak/>
        <w:t>ειδική εκπαίδε</w:t>
      </w:r>
      <w:r>
        <w:rPr>
          <w:rFonts w:eastAsia="Times New Roman"/>
          <w:color w:val="000000"/>
          <w:szCs w:val="24"/>
        </w:rPr>
        <w:t xml:space="preserve">υση με τέτοιον τρόπο ούτως ώστε να απαιτείται λιγότερο προσωπικό. Αυτό ήταν το κριτήριό σας. Μειώσατε τις ώρες διδασκαλίας και συγκεκριμένα μειώσατε τρεις ώρες διδασκαλίας εβδομαδιαίως. Ποσοτικό είναι το κριτήριο. </w:t>
      </w:r>
    </w:p>
    <w:p w14:paraId="4EA889FE" w14:textId="77777777" w:rsidR="00982D42" w:rsidRDefault="003E694A">
      <w:pPr>
        <w:spacing w:line="600" w:lineRule="auto"/>
        <w:ind w:firstLine="720"/>
        <w:jc w:val="both"/>
        <w:rPr>
          <w:rFonts w:eastAsia="Times New Roman"/>
          <w:color w:val="000000"/>
          <w:szCs w:val="24"/>
        </w:rPr>
      </w:pPr>
      <w:r>
        <w:rPr>
          <w:rFonts w:eastAsia="Times New Roman"/>
          <w:color w:val="000000"/>
          <w:szCs w:val="24"/>
        </w:rPr>
        <w:t xml:space="preserve">Επίσης, καταργήσατε και χίλια πεντακόσια </w:t>
      </w:r>
      <w:r>
        <w:rPr>
          <w:rFonts w:eastAsia="Times New Roman"/>
          <w:color w:val="000000"/>
          <w:szCs w:val="24"/>
        </w:rPr>
        <w:t xml:space="preserve">σχολεία που λειτουργούσαν με το ειδικό πρόγραμμα, δηλαδή αντί για τις 14:00΄ σχολάνε στις 13:15΄. Αυτό σημαίνει ότι για κάθε δωδεκαθέσιο σχολείο γλιτώνετε δύο δασκάλους. Αυτό είναι το κριτήριό σας. </w:t>
      </w:r>
    </w:p>
    <w:p w14:paraId="4EA889FF" w14:textId="77777777" w:rsidR="00982D42" w:rsidRDefault="003E694A">
      <w:pPr>
        <w:spacing w:line="600" w:lineRule="auto"/>
        <w:ind w:firstLine="720"/>
        <w:jc w:val="both"/>
        <w:rPr>
          <w:rFonts w:eastAsia="Times New Roman"/>
          <w:color w:val="000000"/>
          <w:szCs w:val="24"/>
        </w:rPr>
      </w:pPr>
      <w:r>
        <w:rPr>
          <w:rFonts w:eastAsia="Times New Roman"/>
          <w:color w:val="000000"/>
          <w:szCs w:val="24"/>
        </w:rPr>
        <w:t>Το ίδιο κάνετε στην ειδική εκπαίδευση, όπου υπάρχει τεράσ</w:t>
      </w:r>
      <w:r>
        <w:rPr>
          <w:rFonts w:eastAsia="Times New Roman"/>
          <w:color w:val="000000"/>
          <w:szCs w:val="24"/>
        </w:rPr>
        <w:t>τιο πρόβλημα. Η επιστολή της μητέρας του παιδιού από την Ιεράπετρα, που είναι η αφορμή για την ερώτησή μας, δυστυχώς αποτυπώνει την πραγματικότητα. Χρειάζεται να δείτε πιο ζεστά το θέμα της παράλληλης στήριξης. Δεν ισχύει αυτό που λέει ο κ. Φίλης σε απάντη</w:t>
      </w:r>
      <w:r>
        <w:rPr>
          <w:rFonts w:eastAsia="Times New Roman"/>
          <w:color w:val="000000"/>
          <w:szCs w:val="24"/>
        </w:rPr>
        <w:t xml:space="preserve">ση προς συνάδελφο του ΣΥΡΙΖΑ, ότι χρειάζεται νομοθετική ρύθμιση. </w:t>
      </w:r>
    </w:p>
    <w:p w14:paraId="4EA88A00" w14:textId="77777777" w:rsidR="00982D42" w:rsidRDefault="003E694A">
      <w:pPr>
        <w:spacing w:line="600" w:lineRule="auto"/>
        <w:ind w:firstLine="720"/>
        <w:jc w:val="both"/>
        <w:rPr>
          <w:rFonts w:eastAsia="Times New Roman" w:cs="Times New Roman"/>
          <w:szCs w:val="24"/>
        </w:rPr>
      </w:pPr>
      <w:r>
        <w:rPr>
          <w:rFonts w:eastAsia="Times New Roman"/>
          <w:color w:val="000000"/>
          <w:szCs w:val="24"/>
        </w:rPr>
        <w:lastRenderedPageBreak/>
        <w:t>Η παράλληλη στήριξη έχει θεσμοθετηθεί με τον νόμο Διαμαντοπούλου και υπάρχει μόνο η υποχρέωση του κράτους να κινεί μέσω του ΚΕΔΔΥ τη διαδικασία της αποτύπωσης των αναγκών και στη συνέχεια τη</w:t>
      </w:r>
      <w:r>
        <w:rPr>
          <w:rFonts w:eastAsia="Times New Roman"/>
          <w:color w:val="000000"/>
          <w:szCs w:val="24"/>
        </w:rPr>
        <w:t>ς πρόσληψης των δασκάλων που θα στηρίξουν τα παιδιά.</w:t>
      </w:r>
    </w:p>
    <w:p w14:paraId="4EA88A0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σας αναφέρω ότι μόνο για την Κρήτη οι ανάγκες είναι πάνω από τριακόσια-τετρακόσια παιδιά να έχουν την παράλληλη στήριξη. Μέχρι στιγμής δεν έχει γίνει κα</w:t>
      </w:r>
      <w:r>
        <w:rPr>
          <w:rFonts w:eastAsia="Times New Roman" w:cs="Times New Roman"/>
          <w:szCs w:val="24"/>
        </w:rPr>
        <w:t>μ</w:t>
      </w:r>
      <w:r>
        <w:rPr>
          <w:rFonts w:eastAsia="Times New Roman" w:cs="Times New Roman"/>
          <w:szCs w:val="24"/>
        </w:rPr>
        <w:t xml:space="preserve">μιά διαδικασία. Στον Νομό Ηρακλείου μόνο είναι </w:t>
      </w:r>
      <w:r>
        <w:rPr>
          <w:rFonts w:eastAsia="Times New Roman" w:cs="Times New Roman"/>
          <w:szCs w:val="24"/>
        </w:rPr>
        <w:t xml:space="preserve">εκατόν ενενήντα. </w:t>
      </w:r>
    </w:p>
    <w:p w14:paraId="4EA88A0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Πρέπει να προχωρήσετε στην πρόσληψη για την παράλληλη στήριξη, ούτως ώστε να αντιμετωπιστούν τα προβλήματα που έχουμε. Δεν είναι κάτι το οποίο αποτελεί πολυτέλεια, αλλά υποχρέωσή μας ως πολιτεία να το παρέχουμε σε αυτές τις οικογένειες. </w:t>
      </w:r>
    </w:p>
    <w:p w14:paraId="4EA88A0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Η επιστολή της μητέρας είναι μία κραυγή αγωνίας όλων των ανθρώπων, όλων των οικογενειών που έχουν τέτοια παιδιά και θέλουν τη στήριξη του Υπουργείου. Είμαι σίγουρος ότι θα δώσετε θετική διέξοδο </w:t>
      </w:r>
      <w:r>
        <w:rPr>
          <w:rFonts w:eastAsia="Times New Roman" w:cs="Times New Roman"/>
          <w:szCs w:val="24"/>
        </w:rPr>
        <w:lastRenderedPageBreak/>
        <w:t>στο θέμα που έχει προκύψει και είναι υπαρκτό για όλες τις οικο</w:t>
      </w:r>
      <w:r>
        <w:rPr>
          <w:rFonts w:eastAsia="Times New Roman" w:cs="Times New Roman"/>
          <w:szCs w:val="24"/>
        </w:rPr>
        <w:t>γένειες που έχουν παιδιά με αυτισμό και όχι μόνο. Υπάρχουν και όλα τα άλλα προβλήματα και οι δυσχέρειες που εντάσσονται μέσα στον ίδιο σχεδιασμό.</w:t>
      </w:r>
    </w:p>
    <w:p w14:paraId="4EA88A0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w:t>
      </w:r>
    </w:p>
    <w:p w14:paraId="4EA88A0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κύριος Υπουργός.</w:t>
      </w:r>
    </w:p>
    <w:p w14:paraId="4EA88A06"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w:t>
      </w:r>
      <w:r>
        <w:rPr>
          <w:rFonts w:eastAsia="Times New Roman" w:cs="Times New Roman"/>
          <w:b/>
          <w:szCs w:val="24"/>
        </w:rPr>
        <w:t>(Υφυπουργός Παιδείας, Έρευνας και Θρησκευμάτων):</w:t>
      </w:r>
      <w:r>
        <w:rPr>
          <w:rFonts w:eastAsia="Times New Roman" w:cs="Times New Roman"/>
          <w:szCs w:val="24"/>
        </w:rPr>
        <w:t xml:space="preserve"> Αξιότιμε κύριε Βουλευτά, ευχαριστώ πολύ που αναγνωρίζετε ότι ως έναν βαθμό τουλάχιστον ο εξοπλισμός των σχολείων εκεί στο Ηράκλειο έχει ικανοποιηθεί. Και αν υπάρχει αυτή η καθυστέρηση είναι λόγω γραφειοκρατί</w:t>
      </w:r>
      <w:r>
        <w:rPr>
          <w:rFonts w:eastAsia="Times New Roman" w:cs="Times New Roman"/>
          <w:szCs w:val="24"/>
        </w:rPr>
        <w:t xml:space="preserve">ας. </w:t>
      </w:r>
    </w:p>
    <w:p w14:paraId="4EA88A0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Τώρα έρχομαι στο θέμα της ερώτησής σας. Διάβαζα την επιστολή της μητέρας από την Ιεράπετρα, συμμερίζομαι την αγωνία της και συμφωνώ απόλυτα με την περιγραφή της κατάστασης που επικρατεί </w:t>
      </w:r>
      <w:r>
        <w:rPr>
          <w:rFonts w:eastAsia="Times New Roman" w:cs="Times New Roman"/>
          <w:szCs w:val="24"/>
        </w:rPr>
        <w:lastRenderedPageBreak/>
        <w:t>στον χώρο της ειδικής εκπαίδευσης. Είναι απαράδεκτη και πρέπει να</w:t>
      </w:r>
      <w:r>
        <w:rPr>
          <w:rFonts w:eastAsia="Times New Roman" w:cs="Times New Roman"/>
          <w:szCs w:val="24"/>
        </w:rPr>
        <w:t xml:space="preserve"> συμφωνήσουμε σε αυτό. Όμως πρέπει να συμφωνήσουμε και σε κάτι άλλο, ότι για την κατάσταση αυτή όπως έχει διαμορφωθεί ασφαλώς δεν είναι υπεύθυνη η παρούσα Κυβέρνηση ούτε το Υπουργείο Παιδείας. Υπεύθυνη είναι η αβελτηρία, η αδιαφορία των προηγούμενων κυβερν</w:t>
      </w:r>
      <w:r>
        <w:rPr>
          <w:rFonts w:eastAsia="Times New Roman" w:cs="Times New Roman"/>
          <w:szCs w:val="24"/>
        </w:rPr>
        <w:t xml:space="preserve">ήσεων επί δεκαετίες ολόκληρες. </w:t>
      </w:r>
    </w:p>
    <w:p w14:paraId="4EA88A0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Νομίζω ότι το ερώτημα στο οποίο θα πρέπει να επικεντρωθούμε είναι δεδομένης της κατάστασης αυτής να εξετάσουμε τι έχει κάνει το Υπουργείο ή τι προτίθεται να κάνει. </w:t>
      </w:r>
    </w:p>
    <w:p w14:paraId="4EA88A0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Πρέπει να σας πω κατ’ αρχάς ότι ενώ κάθε χρόνο η πρόσληψη σ</w:t>
      </w:r>
      <w:r>
        <w:rPr>
          <w:rFonts w:eastAsia="Times New Roman" w:cs="Times New Roman"/>
          <w:szCs w:val="24"/>
        </w:rPr>
        <w:t xml:space="preserve">το παρελθόν του προσωπικού στα σχολεία ειδικής αγωγής καθώς και των εκπαιδευτικών της παράλληλης στήριξης γινόταν περί τα μέσα Οκτωβρίου ως το τέλος Οκτωβρίου, φέτος θα γίνει από τις 23 έως τις 30 Σεπτεμβρίου. Θα μου πείτε, τρεις-τέσσερις εβδομάδες κάνουν </w:t>
      </w:r>
      <w:r>
        <w:rPr>
          <w:rFonts w:eastAsia="Times New Roman" w:cs="Times New Roman"/>
          <w:szCs w:val="24"/>
        </w:rPr>
        <w:t xml:space="preserve">τη διαφορά; Ναι, ειδικά μάλιστα όταν πρόκειται για την αρχή της σχολικής χρονιάς. </w:t>
      </w:r>
    </w:p>
    <w:p w14:paraId="4EA88A0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Να σας πληροφορήσω ότι την Παρασκευή, αύριο κιόλας, πρόκειται να γίνουν χίλιες πεντακόσιες προσλήψεις στην ειδική αγωγή σε ολόκληρη τη χώρα. Συνολικά φέτος θα προσληφθούν, α</w:t>
      </w:r>
      <w:r>
        <w:rPr>
          <w:rFonts w:eastAsia="Times New Roman" w:cs="Times New Roman"/>
          <w:szCs w:val="24"/>
        </w:rPr>
        <w:t xml:space="preserve">ξιότιμε κύριε Βουλευτά, εννέα χιλιάδες εκατό αναπληρωτές στην ειδική αγωγή, ενώ και πέρυσι οι προσλήψεις στην ειδική αγωγή ήταν κατά 45% περισσότερες από τις προσλήψεις που έγιναν κατά τη σχολική χρονιά 2014-2015. </w:t>
      </w:r>
    </w:p>
    <w:p w14:paraId="4EA88A0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Θα ήθελα να διασαφηνίσω ότι το Υπουργείο </w:t>
      </w:r>
      <w:r>
        <w:rPr>
          <w:rFonts w:eastAsia="Times New Roman" w:cs="Times New Roman"/>
          <w:szCs w:val="24"/>
        </w:rPr>
        <w:t xml:space="preserve">Παιδείας έχει την υποχρέωση της κατανομής των πιστώσεων στις </w:t>
      </w:r>
      <w:r>
        <w:rPr>
          <w:rFonts w:eastAsia="Times New Roman" w:cs="Times New Roman"/>
          <w:szCs w:val="24"/>
        </w:rPr>
        <w:t>περιφερειακές διευθύνσεις</w:t>
      </w:r>
      <w:r>
        <w:rPr>
          <w:rFonts w:eastAsia="Times New Roman" w:cs="Times New Roman"/>
          <w:szCs w:val="24"/>
        </w:rPr>
        <w:t xml:space="preserve">. Την ευθύνη, όμως, των προσλήψεων στις ειδικότητες </w:t>
      </w:r>
      <w:r>
        <w:rPr>
          <w:rFonts w:eastAsia="Times New Roman" w:cs="Times New Roman"/>
          <w:szCs w:val="24"/>
        </w:rPr>
        <w:t xml:space="preserve">ειδικού εκπαιδευτικού προσωπικού </w:t>
      </w:r>
      <w:r>
        <w:rPr>
          <w:rFonts w:eastAsia="Times New Roman" w:cs="Times New Roman"/>
          <w:szCs w:val="24"/>
        </w:rPr>
        <w:t xml:space="preserve">και </w:t>
      </w:r>
      <w:r>
        <w:rPr>
          <w:rFonts w:eastAsia="Times New Roman" w:cs="Times New Roman"/>
          <w:szCs w:val="24"/>
        </w:rPr>
        <w:t xml:space="preserve">ειδικού βοηθητικού προσωπικού </w:t>
      </w:r>
      <w:r>
        <w:rPr>
          <w:rFonts w:eastAsia="Times New Roman" w:cs="Times New Roman"/>
          <w:szCs w:val="24"/>
        </w:rPr>
        <w:t>για την κάλυψη των αναγκών των δομών της ειδικής αγ</w:t>
      </w:r>
      <w:r>
        <w:rPr>
          <w:rFonts w:eastAsia="Times New Roman" w:cs="Times New Roman"/>
          <w:szCs w:val="24"/>
        </w:rPr>
        <w:t xml:space="preserve">ωγής έχει το </w:t>
      </w:r>
      <w:r>
        <w:rPr>
          <w:rFonts w:eastAsia="Times New Roman" w:cs="Times New Roman"/>
          <w:szCs w:val="24"/>
        </w:rPr>
        <w:t xml:space="preserve">περιφερειακό υπηρεσιακό συμβούλιο ειδικού εκπαιδευτικού προσωπικού </w:t>
      </w:r>
      <w:r>
        <w:rPr>
          <w:rFonts w:eastAsia="Times New Roman" w:cs="Times New Roman"/>
          <w:szCs w:val="24"/>
        </w:rPr>
        <w:t>στην περιοχή της ευθύνης του.</w:t>
      </w:r>
    </w:p>
    <w:p w14:paraId="4EA88A0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Επίσης, να σας πω τι άλλο έχει κάνει το Υπουργείο για την ειδική αγωγή. Για το σχολικό έτος 2016-2017 ιδρύουμε πεντακόσια τριάντα οκτώ νέα τμήματα</w:t>
      </w:r>
      <w:r>
        <w:rPr>
          <w:rFonts w:eastAsia="Times New Roman" w:cs="Times New Roman"/>
          <w:szCs w:val="24"/>
        </w:rPr>
        <w:t xml:space="preserve"> ένταξης στα σχολεία πρωτοβάθμιας και δευτεροβάθμιας εκπαίδευσης και είκοσι τρεις νέες σχολικές μονάδες ειδικής αγωγής και εκπαίδευσης. </w:t>
      </w:r>
    </w:p>
    <w:p w14:paraId="4EA88A0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Έτσι από το σχολικό έτος 2016-2017 θα λειτουργήσουν επιπλέον –τονίζω την λέξη «επιπλέον»- εξήντα ένα τμήματα ένταξης σε</w:t>
      </w:r>
      <w:r>
        <w:rPr>
          <w:rFonts w:eastAsia="Times New Roman" w:cs="Times New Roman"/>
          <w:szCs w:val="24"/>
        </w:rPr>
        <w:t xml:space="preserve"> νηπιαγωγείο, τριακόσια πενήντα ένα τμήματα ένταξης σε δημοτικά σχολεία, εκατόν είκοσι έξι τμήματα ένταξης σε γυμνάσια, τρία ειδικά νηπιαγωγεία, εννέα ειδικά δημοτικά σχολεία, πέντε εργαστήρια ειδικής επαγγελματικής εκπαίδευσης και κατάρτισης, εννέα ειδικά</w:t>
      </w:r>
      <w:r>
        <w:rPr>
          <w:rFonts w:eastAsia="Times New Roman" w:cs="Times New Roman"/>
          <w:szCs w:val="24"/>
        </w:rPr>
        <w:t xml:space="preserve"> επαγγελματικά γυμνάσια. Ακόμα ιδρύονται δώδεκα λυκειακές τάξεις στα υπάρχοντα ειδικά επαγγελματικά γυμνάσια. </w:t>
      </w:r>
    </w:p>
    <w:p w14:paraId="4EA88A0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μου πείτε ότι με αυτά τα μέτρα λύθηκε τα πρόβλημα της ειδικής αγωγής; Όχι, βέβαια, αλλά από κάπου πρέπει να αρχίσεις. Όπως λένε οι Κινέζοι, γι</w:t>
      </w:r>
      <w:r>
        <w:rPr>
          <w:rFonts w:eastAsia="Times New Roman" w:cs="Times New Roman"/>
          <w:szCs w:val="24"/>
        </w:rPr>
        <w:t xml:space="preserve">α να διατρέξεις απόσταση χιλιομέτρων, πρέπει να κάνεις το πρώτο βήμα. </w:t>
      </w:r>
    </w:p>
    <w:p w14:paraId="4EA88A0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Εδώ έχουμε κάνει αρκετά βήματα προς την κατεύθυνση υπέρβασης αυτής της απαράδεκτης κατάστασης που υπάρχει στα σχολεία ειδικής εκπαίδευσης.</w:t>
      </w:r>
    </w:p>
    <w:p w14:paraId="4EA88A1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Πρέπει να καταλήξω λέγοντας ότι η άποψη του </w:t>
      </w:r>
      <w:r>
        <w:rPr>
          <w:rFonts w:eastAsia="Times New Roman" w:cs="Times New Roman"/>
          <w:szCs w:val="24"/>
        </w:rPr>
        <w:t>Υπουργείου για το σχολείο είναι η άποψη ότι το σχολείο αποτελεί μια μικρογραφία της κοινωνίας.</w:t>
      </w:r>
    </w:p>
    <w:p w14:paraId="4EA88A1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14:paraId="4EA88A1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4EA88A1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όμω</w:t>
      </w:r>
      <w:r>
        <w:rPr>
          <w:rFonts w:eastAsia="Times New Roman" w:cs="Times New Roman"/>
          <w:szCs w:val="24"/>
        </w:rPr>
        <w:t xml:space="preserve">ς να ολοκληρώσετε, γιατί στη συνέχεια υπάρχει νομοθετικό έργο. </w:t>
      </w:r>
    </w:p>
    <w:p w14:paraId="4EA88A1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σας δώσω ένα λεπτό, αλλά να τελειώσουμε, κύριε Πελεγρίνη. Έτσι;</w:t>
      </w:r>
    </w:p>
    <w:p w14:paraId="4EA88A1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ΘΕΟΔΟΣΗΣ ΠΕΛΕΓΡΙΝΗΣ (Υφυπουργός Παιδείας, Έρευνας και Θρησκευμάτων):</w:t>
      </w:r>
      <w:r>
        <w:rPr>
          <w:rFonts w:eastAsia="Times New Roman" w:cs="Times New Roman"/>
          <w:szCs w:val="24"/>
        </w:rPr>
        <w:t xml:space="preserve"> Εντάξει, ένα λεπτό και τελειώνω.</w:t>
      </w:r>
    </w:p>
    <w:p w14:paraId="4EA88A1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Το σχολείο αποτελεί μικ</w:t>
      </w:r>
      <w:r>
        <w:rPr>
          <w:rFonts w:eastAsia="Times New Roman" w:cs="Times New Roman"/>
          <w:szCs w:val="24"/>
        </w:rPr>
        <w:t>ρογραφία της κοινωνίας. Όπως, λοιπόν, στην κοινωνία υπάρχουν διαφορετικοί άνθρωποι, με διαφορετικές επιδιώξεις, με διαφορετικές ικανότητες, με διαφορετικές ανάγκες, το ίδιο συμβαίνει και στο σχολείο. Αυτό το οποίο θα πρέπει να επικρατεί είναι ο σεβασμός στ</w:t>
      </w:r>
      <w:r>
        <w:rPr>
          <w:rFonts w:eastAsia="Times New Roman" w:cs="Times New Roman"/>
          <w:szCs w:val="24"/>
        </w:rPr>
        <w:t>α ανθρώπινα δικαιώματα, ο σεβασμός στη διαφορετικότητα, η τήρηση της ισότητας και της δικαιοσύνης.</w:t>
      </w:r>
    </w:p>
    <w:p w14:paraId="4EA88A1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 αυτόν τον τρόπο σκοπεύουμε να πορευθούμε, να προσπαθήσουμε όχι να λύσουμε από τη μια στιγμή στην άλλη το ζήτημα της ειδικής αγωγής. Διότι αυτός είναι ο κί</w:t>
      </w:r>
      <w:r>
        <w:rPr>
          <w:rFonts w:eastAsia="Times New Roman" w:cs="Times New Roman"/>
          <w:szCs w:val="24"/>
        </w:rPr>
        <w:t>νδυνος: να προσπαθούμε να λύσουμε ένα ζήτημα τόσο σοβαρό αυτόματα. Η προσπάθεια μας είναι βήμα-βήμα να προσπαθήσουμε να αντιμετωπίσουμε το ζήτημα. Και εκεί σας καλούμε να συμμετάσχετε, διότι νομίζω ότι συμφωνούμε ότι και η κατάσταση στην ειδική αγωγή είναι</w:t>
      </w:r>
      <w:r>
        <w:rPr>
          <w:rFonts w:eastAsia="Times New Roman" w:cs="Times New Roman"/>
          <w:szCs w:val="24"/>
        </w:rPr>
        <w:t xml:space="preserve"> απαράδεκτη και είναι μια κατάσταση η οποία παγιώθηκε εδώ και δεκαετίες. Πρέπει κάποτε να ξεκινήσουμε να ξεπεράσουμε αυτήν την απαράδεκτη κατάσταση.</w:t>
      </w:r>
    </w:p>
    <w:p w14:paraId="4EA88A1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EA88A1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 κι εγώ.</w:t>
      </w:r>
    </w:p>
    <w:p w14:paraId="4EA88A1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Κεγκέρογλου, έχετε το</w:t>
      </w:r>
      <w:r>
        <w:rPr>
          <w:rFonts w:eastAsia="Times New Roman" w:cs="Times New Roman"/>
          <w:szCs w:val="24"/>
        </w:rPr>
        <w:t>ν λόγο για τη δευτερολογία σας. Παρακαλώ να τηρήσετε κι εσείς τον χρόνο.</w:t>
      </w:r>
    </w:p>
    <w:p w14:paraId="4EA88A1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4EA88A1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Κατ’ αρχάς, κύριε Υπουργέ, σημειώστε παρακαλώ ότι αυτά τα οποία εκκρεμούν είναι για το Ρέθυμνο, -μην τα στείλετε στο Ηράκλειο που είπα</w:t>
      </w:r>
      <w:r>
        <w:rPr>
          <w:rFonts w:eastAsia="Times New Roman" w:cs="Times New Roman"/>
          <w:szCs w:val="24"/>
        </w:rPr>
        <w:t>τε- αν ενδιαφερθείτε να έχουμε αποτέλεσμα.</w:t>
      </w:r>
    </w:p>
    <w:p w14:paraId="4EA88A1D"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ΘΕΟΔΟΣΗΣ ΠΕΛΕΓΡΙΝΗΣ (Υφυπουργός Παιδείας, Έρευνας και Θρησκευμάτων):</w:t>
      </w:r>
      <w:r>
        <w:rPr>
          <w:rFonts w:eastAsia="Times New Roman" w:cs="Times New Roman"/>
          <w:szCs w:val="24"/>
        </w:rPr>
        <w:t xml:space="preserve"> Την επόμενη φορά που θα έλθετε, θα αναγνωρίσετε ότι λύθηκε το πρόβλημα. Είμαι βέβαιος.</w:t>
      </w:r>
    </w:p>
    <w:p w14:paraId="4EA88A1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Κεγκέ</w:t>
      </w:r>
      <w:r>
        <w:rPr>
          <w:rFonts w:eastAsia="Times New Roman" w:cs="Times New Roman"/>
          <w:szCs w:val="24"/>
        </w:rPr>
        <w:t>ρογλου, τον χρόνο.</w:t>
      </w:r>
    </w:p>
    <w:p w14:paraId="4EA88A1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Μου τρώει τον χρόνο, κύριε Πρόεδρε!</w:t>
      </w:r>
    </w:p>
    <w:p w14:paraId="4EA88A20"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Τι να κάνουμε;</w:t>
      </w:r>
    </w:p>
    <w:p w14:paraId="4EA88A2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ΘΕΟΔΟΣΗΣ ΠΕΛΕΓΡΙΝΗΣ (Υφυπουργός Παιδείας, Έρευνας και Θρησκευμάτων):</w:t>
      </w:r>
      <w:r>
        <w:rPr>
          <w:rFonts w:eastAsia="Times New Roman" w:cs="Times New Roman"/>
          <w:szCs w:val="24"/>
        </w:rPr>
        <w:t xml:space="preserve">  Μα, με προκαλεί.</w:t>
      </w:r>
    </w:p>
    <w:p w14:paraId="4EA88A22"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Στο άλλο θέμα, το</w:t>
      </w:r>
      <w:r>
        <w:rPr>
          <w:rFonts w:eastAsia="Times New Roman" w:cs="Times New Roman"/>
          <w:szCs w:val="24"/>
        </w:rPr>
        <w:t xml:space="preserve"> θέμα της ειδικής αγωγής, νόμιζα ότι συνέχισε να μιλάει στον κ. Γεωργιάδη και όχι στον εκπρόσωπο της Δημοκρατικής Συμπαράταξης ΠΑΣΟΚ-ΔΗΜΑΡ.</w:t>
      </w:r>
    </w:p>
    <w:p w14:paraId="4EA88A2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Υπουργέ, πρέπει να διορθώσετε. Δεν είναι οι προηγούμενοι που ευθύνονται. Προ ΠΑΣΟΚ τα άτομα με αναπηρία ήταν σ</w:t>
      </w:r>
      <w:r>
        <w:rPr>
          <w:rFonts w:eastAsia="Times New Roman" w:cs="Times New Roman"/>
          <w:szCs w:val="24"/>
        </w:rPr>
        <w:t>τα αζήτητα, στα υπόγεια, σε κλειστά δωμάτια. Καμμία μέριμνα δεν υπήρχε από την πλευρά της πολιτείας. Δεν δέχομαι αυτόν τον αφορισμό στον οποίον προβήκατε άθελά σας ίσως. Έχει γίνει έργο, τεράστιο έργο από το 1982 και μετά, για τα άτομα με αναπηρία.</w:t>
      </w:r>
    </w:p>
    <w:p w14:paraId="4EA88A2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ειδικ</w:t>
      </w:r>
      <w:r>
        <w:rPr>
          <w:rFonts w:eastAsia="Times New Roman" w:cs="Times New Roman"/>
          <w:szCs w:val="24"/>
        </w:rPr>
        <w:t xml:space="preserve">ή αγωγή και η εκπαίδευση για τα παιδιά που έχουν μαθησιακές δυσκολίες είναι έργο ΠΑΣΟΚ. Άρα, σχετικά με τους γενικούς αφορισμούς για την κατάσταση που υπήρχε προ τριαντακονταετίας και </w:t>
      </w:r>
      <w:r>
        <w:rPr>
          <w:rFonts w:eastAsia="Times New Roman" w:cs="Times New Roman"/>
          <w:szCs w:val="24"/>
        </w:rPr>
        <w:lastRenderedPageBreak/>
        <w:t xml:space="preserve">υπάρχει και για τα σαράντα χρόνια και όλα αυτά τα οποία λέτε, πρέπει να </w:t>
      </w:r>
      <w:r>
        <w:rPr>
          <w:rFonts w:eastAsia="Times New Roman" w:cs="Times New Roman"/>
          <w:szCs w:val="24"/>
        </w:rPr>
        <w:t>είστε πιο προσεκτικοί στο Υπουργείο Παιδείας και ειδικά σε αυτά τα θέματα.</w:t>
      </w:r>
    </w:p>
    <w:p w14:paraId="4EA88A2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Πρέπει να πούμε ότι εξελίσσονται τα πράγματα, αυξάνονται οι ανάγκες, προχωράει η επιστήμη και άρα χρειάζεται συνεχώς προσαρμογή και το εκπαιδευτικό σύστημα και η ειδική αγωγή και η </w:t>
      </w:r>
      <w:r>
        <w:rPr>
          <w:rFonts w:eastAsia="Times New Roman" w:cs="Times New Roman"/>
          <w:szCs w:val="24"/>
        </w:rPr>
        <w:t>εκπαίδευση. Αυτό είναι η βάση στην οποία πρέπει να κινηθούμε και να συμφωνήσουμε, γιατί αν θα μιλούσαμε για πριν από σαράντα χρόνια, πριν το ΠΑΣΟΚ δηλαδή, για ειδική αγωγή και άτομα με αναπηρία, θα διαπιστώναμε δυστυχώς ότι τα πράγματα ήταν πολύ τραγικά.</w:t>
      </w:r>
    </w:p>
    <w:p w14:paraId="4EA88A2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ρχόμαστε, λοιπόν, να δούμε τα προβλήματα στη βάση που τα τοποθετήσατε. Μεγαλοστομίες υπήρξαν. Λέει ο κ. Φίλης «πέρυσι ο κ. Μπαλτάς τα έκανε σαλάτα και γι’ αυτό μ’ έβαλε εμένα ο κ. Τσίπρας, για να τα φτιάξω». Αυτό λέει με λίγα λόγια, όταν βγαίνει και επαίρε</w:t>
      </w:r>
      <w:r>
        <w:rPr>
          <w:rFonts w:eastAsia="Times New Roman" w:cs="Times New Roman"/>
          <w:szCs w:val="24"/>
        </w:rPr>
        <w:t xml:space="preserve">ται μόνος του στους μονόλογους που κάνει στο </w:t>
      </w:r>
      <w:r>
        <w:rPr>
          <w:rFonts w:eastAsia="Times New Roman" w:cs="Times New Roman"/>
          <w:szCs w:val="24"/>
        </w:rPr>
        <w:t>«</w:t>
      </w:r>
      <w:r>
        <w:rPr>
          <w:rFonts w:eastAsia="Times New Roman" w:cs="Times New Roman"/>
          <w:szCs w:val="24"/>
          <w:lang w:val="en-US"/>
        </w:rPr>
        <w:t>KONTRA</w:t>
      </w:r>
      <w:r>
        <w:rPr>
          <w:rFonts w:eastAsia="Times New Roman" w:cs="Times New Roman"/>
          <w:szCs w:val="24"/>
        </w:rPr>
        <w:t xml:space="preserve"> </w:t>
      </w:r>
      <w:r>
        <w:rPr>
          <w:rFonts w:eastAsia="Times New Roman" w:cs="Times New Roman"/>
          <w:szCs w:val="24"/>
          <w:lang w:val="en-US"/>
        </w:rPr>
        <w:t>CHANNEL</w:t>
      </w:r>
      <w:r>
        <w:rPr>
          <w:rFonts w:eastAsia="Times New Roman" w:cs="Times New Roman"/>
          <w:szCs w:val="24"/>
        </w:rPr>
        <w:t>»</w:t>
      </w:r>
      <w:r>
        <w:rPr>
          <w:rFonts w:eastAsia="Times New Roman" w:cs="Times New Roman"/>
          <w:szCs w:val="24"/>
        </w:rPr>
        <w:t xml:space="preserve">. Δεν λέει τίποτε άλλο. Επαίρεται συγκρινόμενος με τον κ. Μπαλτά. Αν </w:t>
      </w:r>
      <w:r>
        <w:rPr>
          <w:rFonts w:eastAsia="Times New Roman" w:cs="Times New Roman"/>
          <w:szCs w:val="24"/>
        </w:rPr>
        <w:lastRenderedPageBreak/>
        <w:t>είναι δυνατόν! Ναι, υπήρξαν προβλήματα και πέρυσι και μεγαλύτερα. Πάντα θα υπάρχουν προβλήματα. Όμως, μείωσε τις ώρες, μείωσε τα μαθήματα. Ας κλείσει και τα σχολεία, να μη χρειάζονται καθ</w:t>
      </w:r>
      <w:r>
        <w:rPr>
          <w:rFonts w:eastAsia="Times New Roman" w:cs="Times New Roman"/>
          <w:szCs w:val="24"/>
        </w:rPr>
        <w:t>όλου δάσκαλοι και αναπληρωτές! Αυτό είναι αίσχος να βγαίνει και να το υποστηρίζει και από τα κανάλια μόνος του. Γιατί δεν δέχεται διάλογο; Κρύβεται. Μοναχός του τα λέει με δημοσιογράφους, οι οποίοι τον ρωτάνε βεβαίως κάποια πράγματα, αλλά κι αν δεν τα απαν</w:t>
      </w:r>
      <w:r>
        <w:rPr>
          <w:rFonts w:eastAsia="Times New Roman" w:cs="Times New Roman"/>
          <w:szCs w:val="24"/>
        </w:rPr>
        <w:t>τήσει, δεν θα επιμείνουν και πολύ, γιατί υπάρχει κι ο τηλεοπτικός χρόνος.</w:t>
      </w:r>
    </w:p>
    <w:p w14:paraId="4EA88A27" w14:textId="77777777" w:rsidR="00982D42" w:rsidRDefault="003E694A">
      <w:pPr>
        <w:tabs>
          <w:tab w:val="left" w:pos="2738"/>
          <w:tab w:val="center" w:pos="4753"/>
          <w:tab w:val="left" w:pos="5577"/>
        </w:tabs>
        <w:spacing w:line="600" w:lineRule="auto"/>
        <w:ind w:firstLine="720"/>
        <w:jc w:val="both"/>
        <w:rPr>
          <w:rFonts w:eastAsia="Times New Roman" w:cs="Times New Roman"/>
          <w:szCs w:val="24"/>
        </w:rPr>
      </w:pPr>
      <w:r>
        <w:rPr>
          <w:rFonts w:eastAsia="Times New Roman" w:cs="Times New Roman"/>
          <w:szCs w:val="24"/>
        </w:rPr>
        <w:t>Να πω, λοιπόν, για την ειδική αγωγή: Στο ΠΥΣΠΕ Ηρακλείου: Έχουμε μόνο ΠΕ 71, υπάρχουν είκοσι κενά. Για την παράλληλη στήριξη έχουμε εκατόν εβδομήντα έξι δασκάλους, δεκαπέντε νηπιαγωγ</w:t>
      </w:r>
      <w:r>
        <w:rPr>
          <w:rFonts w:eastAsia="Times New Roman" w:cs="Times New Roman"/>
          <w:szCs w:val="24"/>
        </w:rPr>
        <w:t xml:space="preserve">ούς. Συνολικά για την Κρήτη αυτοί είναι τετρακόσιοι πενήντα. Συνολικά για τη χώρα για την παράλληλη στήριξη μπορεί να είναι δυο χιλιάδες εκπαιδευτικοί. </w:t>
      </w:r>
    </w:p>
    <w:p w14:paraId="4EA88A28" w14:textId="77777777" w:rsidR="00982D42" w:rsidRDefault="003E694A">
      <w:pPr>
        <w:tabs>
          <w:tab w:val="left" w:pos="2738"/>
          <w:tab w:val="center" w:pos="4753"/>
          <w:tab w:val="left" w:pos="5577"/>
        </w:tabs>
        <w:spacing w:line="600" w:lineRule="auto"/>
        <w:ind w:firstLine="720"/>
        <w:jc w:val="both"/>
        <w:rPr>
          <w:rFonts w:eastAsia="Times New Roman" w:cs="Times New Roman"/>
          <w:szCs w:val="24"/>
        </w:rPr>
      </w:pPr>
      <w:r>
        <w:rPr>
          <w:rFonts w:eastAsia="Times New Roman" w:cs="Times New Roman"/>
          <w:szCs w:val="24"/>
        </w:rPr>
        <w:lastRenderedPageBreak/>
        <w:t>Δέστε, λοιπόν, στην κατεύθυνση που είπατε άμεσα πώς στελεχώνουμε αυτά τα ειδικά σχολεία, πώς δίνουμε τη</w:t>
      </w:r>
      <w:r>
        <w:rPr>
          <w:rFonts w:eastAsia="Times New Roman" w:cs="Times New Roman"/>
          <w:szCs w:val="24"/>
        </w:rPr>
        <w:t xml:space="preserve">ν παράλληλη στήριξη στα παιδιά που την έχουν ανάγκη, χωρίς να έχουμε άγονες αντιπαραθέσεις οι οποίες δεν οδηγούν πουθενά. </w:t>
      </w:r>
    </w:p>
    <w:p w14:paraId="4EA88A29" w14:textId="77777777" w:rsidR="00982D42" w:rsidRDefault="003E694A">
      <w:pPr>
        <w:tabs>
          <w:tab w:val="left" w:pos="2738"/>
          <w:tab w:val="center" w:pos="4753"/>
          <w:tab w:val="left" w:pos="5577"/>
        </w:tabs>
        <w:spacing w:line="600" w:lineRule="auto"/>
        <w:ind w:firstLine="720"/>
        <w:jc w:val="both"/>
        <w:rPr>
          <w:rFonts w:eastAsia="Times New Roman" w:cs="Times New Roman"/>
          <w:szCs w:val="24"/>
        </w:rPr>
      </w:pPr>
      <w:r>
        <w:rPr>
          <w:rFonts w:eastAsia="Times New Roman" w:cs="Times New Roman"/>
          <w:szCs w:val="24"/>
        </w:rPr>
        <w:t>Και εμείς, όπως ξεκίνησα και μίλησα για το θέμα των σχολείων του Ρεθύμνου, θα έρθουμε και θα πούμε «ναι, γίνεται σωστά». Όχι, όμως, «</w:t>
      </w:r>
      <w:r>
        <w:rPr>
          <w:rFonts w:eastAsia="Times New Roman" w:cs="Times New Roman"/>
          <w:szCs w:val="24"/>
        </w:rPr>
        <w:t xml:space="preserve">σκεπαστερές». Οι «σκεπαστερές», «κλείνω τα τμήματα και σχολώ τα κοπέλια πιο νωρίς, οπότε δεν χρειάζομαι δασκάλους», δεν μπορεί να γίνουν αποδεκτές από εμάς. </w:t>
      </w:r>
    </w:p>
    <w:p w14:paraId="4EA88A2A" w14:textId="77777777" w:rsidR="00982D42" w:rsidRDefault="003E694A">
      <w:pPr>
        <w:tabs>
          <w:tab w:val="left" w:pos="2738"/>
          <w:tab w:val="center" w:pos="4753"/>
          <w:tab w:val="left" w:pos="5577"/>
        </w:tabs>
        <w:spacing w:line="600" w:lineRule="auto"/>
        <w:ind w:firstLine="720"/>
        <w:jc w:val="both"/>
        <w:rPr>
          <w:rFonts w:eastAsia="Times New Roman" w:cs="Times New Roman"/>
          <w:szCs w:val="24"/>
        </w:rPr>
      </w:pPr>
      <w:r>
        <w:rPr>
          <w:rFonts w:eastAsia="Times New Roman" w:cs="Times New Roman"/>
          <w:szCs w:val="24"/>
        </w:rPr>
        <w:t>Είπατε «ιδρύουμε τμήματα». Συμφωνώ. Ιδρύσατε τμήματα ένταξης και σχολεία. Το ζήτημα είναι να δούμε και τη λειτουργία τους. Εκεί, λοιπόν, θα πρέπει να γίνει παραπάνω δουλειά από την ίδρυση. Η ίδρυση είναι μια απλή απόφαση που έρχεται και επικυρώνει –νομίζω-</w:t>
      </w:r>
      <w:r>
        <w:rPr>
          <w:rFonts w:eastAsia="Times New Roman" w:cs="Times New Roman"/>
          <w:szCs w:val="24"/>
        </w:rPr>
        <w:t xml:space="preserve"> τις εισηγήσεις των περιφερειακών. Όμως, η λειτουργία είναι κάτι πιο σοβαρό. Χρειάζεται περισσότερη δουλειά και εκεί πιστεύω ότι πρέπει </w:t>
      </w:r>
      <w:r>
        <w:rPr>
          <w:rFonts w:eastAsia="Times New Roman" w:cs="Times New Roman"/>
          <w:szCs w:val="24"/>
        </w:rPr>
        <w:lastRenderedPageBreak/>
        <w:t>να επικεντρωθείτε, για να λειτουργήσουν αυτά τα τμήματα και να μην έχουμε προβλήματα παραπάνω από αυτά τα οποία δεν μπορ</w:t>
      </w:r>
      <w:r>
        <w:rPr>
          <w:rFonts w:eastAsia="Times New Roman" w:cs="Times New Roman"/>
          <w:szCs w:val="24"/>
        </w:rPr>
        <w:t xml:space="preserve">ούμε να αντιμετωπίσουμε, γιατί πάντα θα υπάρχουν προβλήματα που δεν μπορούμε να αντιμετωπίσουμε. </w:t>
      </w:r>
    </w:p>
    <w:p w14:paraId="4EA88A2B" w14:textId="77777777" w:rsidR="00982D42" w:rsidRDefault="003E694A">
      <w:pPr>
        <w:tabs>
          <w:tab w:val="left" w:pos="2738"/>
          <w:tab w:val="center" w:pos="4753"/>
          <w:tab w:val="left" w:pos="5577"/>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EA88A2C"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ολοκληρώνετε. </w:t>
      </w:r>
    </w:p>
    <w:p w14:paraId="4EA88A2D" w14:textId="77777777" w:rsidR="00982D42" w:rsidRDefault="003E694A">
      <w:pPr>
        <w:spacing w:line="600" w:lineRule="auto"/>
        <w:ind w:firstLine="720"/>
        <w:jc w:val="both"/>
        <w:rPr>
          <w:rFonts w:eastAsia="Times New Roman"/>
          <w:szCs w:val="24"/>
        </w:rPr>
      </w:pPr>
      <w:r>
        <w:rPr>
          <w:rFonts w:eastAsia="Times New Roman"/>
          <w:b/>
          <w:szCs w:val="24"/>
        </w:rPr>
        <w:t>ΒΑΣΙΛΕΙΟΣ ΚΕΓ</w:t>
      </w:r>
      <w:r>
        <w:rPr>
          <w:rFonts w:eastAsia="Times New Roman"/>
          <w:b/>
          <w:szCs w:val="24"/>
        </w:rPr>
        <w:t xml:space="preserve">ΚΕΡΟΓΛΟΥ: </w:t>
      </w:r>
      <w:r>
        <w:rPr>
          <w:rFonts w:eastAsia="Times New Roman"/>
          <w:szCs w:val="24"/>
        </w:rPr>
        <w:t xml:space="preserve">Πάντα θα υπάρχουν. Δεν είναι δυνατόν να λυθούν όλα. </w:t>
      </w:r>
    </w:p>
    <w:p w14:paraId="4EA88A2E" w14:textId="77777777" w:rsidR="00982D42" w:rsidRDefault="003E694A">
      <w:pPr>
        <w:spacing w:line="600" w:lineRule="auto"/>
        <w:ind w:firstLine="720"/>
        <w:jc w:val="both"/>
        <w:rPr>
          <w:rFonts w:eastAsia="Times New Roman"/>
          <w:szCs w:val="24"/>
        </w:rPr>
      </w:pPr>
      <w:r>
        <w:rPr>
          <w:rFonts w:eastAsia="Times New Roman"/>
          <w:szCs w:val="24"/>
        </w:rPr>
        <w:t xml:space="preserve">Ευχαριστώ, κύριε Πρόεδρε. </w:t>
      </w:r>
    </w:p>
    <w:p w14:paraId="4EA88A2F"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κύριε συνάδελφε. </w:t>
      </w:r>
    </w:p>
    <w:p w14:paraId="4EA88A30" w14:textId="77777777" w:rsidR="00982D42" w:rsidRDefault="003E694A">
      <w:pPr>
        <w:spacing w:line="600" w:lineRule="auto"/>
        <w:ind w:firstLine="720"/>
        <w:jc w:val="both"/>
        <w:rPr>
          <w:rFonts w:eastAsia="Times New Roman"/>
          <w:szCs w:val="24"/>
        </w:rPr>
      </w:pPr>
      <w:r>
        <w:rPr>
          <w:rFonts w:eastAsia="Times New Roman"/>
          <w:szCs w:val="24"/>
        </w:rPr>
        <w:t xml:space="preserve">Ορίστε, κύριε Πελεγρίνη, έχετε τον λόγο για τρία λεπτά. </w:t>
      </w:r>
    </w:p>
    <w:p w14:paraId="4EA88A31" w14:textId="77777777" w:rsidR="00982D42" w:rsidRDefault="003E694A">
      <w:pPr>
        <w:spacing w:line="600" w:lineRule="auto"/>
        <w:ind w:firstLine="720"/>
        <w:jc w:val="both"/>
        <w:rPr>
          <w:rFonts w:eastAsia="Times New Roman"/>
          <w:szCs w:val="24"/>
        </w:rPr>
      </w:pPr>
      <w:r>
        <w:rPr>
          <w:rFonts w:eastAsia="Times New Roman"/>
          <w:b/>
          <w:szCs w:val="24"/>
        </w:rPr>
        <w:lastRenderedPageBreak/>
        <w:t>ΘΕΟΔΟΣΗΣ ΠΕΛΕΓΡΙΝΗΣ (Υφυπουργός Παιδείας, Έρε</w:t>
      </w:r>
      <w:r>
        <w:rPr>
          <w:rFonts w:eastAsia="Times New Roman"/>
          <w:b/>
          <w:szCs w:val="24"/>
        </w:rPr>
        <w:t xml:space="preserve">υνας και Θρησκευμάτων): </w:t>
      </w:r>
      <w:r>
        <w:rPr>
          <w:rFonts w:eastAsia="Times New Roman"/>
          <w:szCs w:val="24"/>
        </w:rPr>
        <w:t xml:space="preserve">Ευχαριστώ, κύριε Πρόεδρε. </w:t>
      </w:r>
    </w:p>
    <w:p w14:paraId="4EA88A32" w14:textId="77777777" w:rsidR="00982D42" w:rsidRDefault="003E694A">
      <w:pPr>
        <w:spacing w:line="600" w:lineRule="auto"/>
        <w:ind w:firstLine="720"/>
        <w:jc w:val="both"/>
        <w:rPr>
          <w:rFonts w:eastAsia="Times New Roman"/>
          <w:szCs w:val="24"/>
        </w:rPr>
      </w:pPr>
      <w:r>
        <w:rPr>
          <w:rFonts w:eastAsia="Times New Roman"/>
          <w:szCs w:val="24"/>
        </w:rPr>
        <w:t xml:space="preserve">Θα αρχίσω από το τελευταίο, λέγοντάς σας ότι η πρόσληψη των αναπληρωτών θα ολοκληρωθεί από τις 23 έως τις 30 Σεπτεμβρίου. Μη βιάζεστε! Ήδη σας είπα ότι έχουν γίνει τόσες προσλήψεις. </w:t>
      </w:r>
    </w:p>
    <w:p w14:paraId="4EA88A33" w14:textId="77777777" w:rsidR="00982D42" w:rsidRDefault="003E694A">
      <w:pPr>
        <w:spacing w:line="600" w:lineRule="auto"/>
        <w:ind w:firstLine="720"/>
        <w:jc w:val="both"/>
        <w:rPr>
          <w:rFonts w:eastAsia="Times New Roman"/>
          <w:szCs w:val="24"/>
        </w:rPr>
      </w:pPr>
      <w:r>
        <w:rPr>
          <w:rFonts w:eastAsia="Times New Roman"/>
          <w:szCs w:val="24"/>
        </w:rPr>
        <w:t xml:space="preserve">Και αναφερθήκατε στον </w:t>
      </w:r>
      <w:r>
        <w:rPr>
          <w:rFonts w:eastAsia="Times New Roman"/>
          <w:szCs w:val="24"/>
        </w:rPr>
        <w:t>κ. Μπαλτά –δεν θα ήθελα να είναι μπροστά για να το πω- αλλά αυτό που σας είπα είναι ότι ήδη υπήρξε έργο και αυτό το έργο συνεχίζουμε. Δεν κάνουμε τίποτα άλλο. Και ειλικρινά εκπλήσσομαι, όταν λέτε ότι το ΠΑΣΟΚ είχε λύσει τα προβλήματα της ειδικής αγωγής. Δι</w:t>
      </w:r>
      <w:r>
        <w:rPr>
          <w:rFonts w:eastAsia="Times New Roman"/>
          <w:szCs w:val="24"/>
        </w:rPr>
        <w:t>αβάσατε την επιστολή της μητέρας από την Ιεράπετρα; Εσείς την επικαλεστήκατε. Είστε ευχαριστημένος από αυτή την κατάσταση;</w:t>
      </w:r>
    </w:p>
    <w:p w14:paraId="4EA88A34" w14:textId="77777777" w:rsidR="00982D42" w:rsidRDefault="003E694A">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Πριν από το ΠΑΣΟΚ δεν υπήρχε ειδική αγωγή. </w:t>
      </w:r>
    </w:p>
    <w:p w14:paraId="4EA88A35" w14:textId="77777777" w:rsidR="00982D42" w:rsidRDefault="003E694A">
      <w:pPr>
        <w:spacing w:line="600" w:lineRule="auto"/>
        <w:ind w:firstLine="720"/>
        <w:jc w:val="both"/>
        <w:rPr>
          <w:rFonts w:eastAsia="Times New Roman"/>
          <w:szCs w:val="24"/>
        </w:rPr>
      </w:pPr>
      <w:r>
        <w:rPr>
          <w:rFonts w:eastAsia="Times New Roman"/>
          <w:b/>
          <w:szCs w:val="24"/>
        </w:rPr>
        <w:lastRenderedPageBreak/>
        <w:t>ΘΕΟΔΟΣΗΣ ΠΕΛΕΓΡΙΝΗΣ (Υφυπουργός Παιδείας, Έρευνας και Θρησκευμάτων</w:t>
      </w:r>
      <w:r>
        <w:rPr>
          <w:rFonts w:eastAsia="Times New Roman"/>
          <w:b/>
          <w:szCs w:val="24"/>
        </w:rPr>
        <w:t xml:space="preserve">): </w:t>
      </w:r>
      <w:r>
        <w:rPr>
          <w:rFonts w:eastAsia="Times New Roman"/>
          <w:szCs w:val="24"/>
        </w:rPr>
        <w:t>Τι κάνατε και υπάρχει αυτή η κατάσταση;</w:t>
      </w:r>
    </w:p>
    <w:p w14:paraId="4EA88A36" w14:textId="77777777" w:rsidR="00982D42" w:rsidRDefault="003E694A">
      <w:pPr>
        <w:spacing w:line="600" w:lineRule="auto"/>
        <w:ind w:firstLine="720"/>
        <w:jc w:val="both"/>
        <w:rPr>
          <w:rFonts w:eastAsia="Times New Roman"/>
          <w:szCs w:val="24"/>
        </w:rPr>
      </w:pPr>
      <w:r>
        <w:rPr>
          <w:rFonts w:eastAsia="Times New Roman"/>
          <w:szCs w:val="24"/>
        </w:rPr>
        <w:t xml:space="preserve">Εγώ σας λέω συγκεκριμένα τι έχουμε κάνει μπροστά σε αυτή την απελπιστική κατάσταση που παραλάβαμε. Και λέτε ότι λύσατε τα προβλήματα; </w:t>
      </w:r>
    </w:p>
    <w:p w14:paraId="4EA88A37" w14:textId="77777777" w:rsidR="00982D42" w:rsidRDefault="003E694A">
      <w:pPr>
        <w:spacing w:line="600" w:lineRule="auto"/>
        <w:ind w:firstLine="720"/>
        <w:jc w:val="both"/>
        <w:rPr>
          <w:rFonts w:eastAsia="Times New Roman"/>
          <w:szCs w:val="24"/>
        </w:rPr>
      </w:pPr>
      <w:r>
        <w:rPr>
          <w:rFonts w:eastAsia="Times New Roman"/>
          <w:szCs w:val="24"/>
        </w:rPr>
        <w:t>Ασκείτε μια κριτική για την παράλληλη εκπαίδευση. Βεβαίως, θα θέλαμε περισσότε</w:t>
      </w:r>
      <w:r>
        <w:rPr>
          <w:rFonts w:eastAsia="Times New Roman"/>
          <w:szCs w:val="24"/>
        </w:rPr>
        <w:t>ρους εκπαιδευτικούς. Επί χάρτου θα έπρεπε για κάθε παιδί που είναι μέσα σε μια κανονική τάξη να υπάρχει και ο κατάλληλος εκπαιδευτικός να το στηρίζει. Δεν γίνεται! Όμως, υπάρχουν μέσα στις τάξεις οι εκπαιδευτικοί της παράλληλης εκπαίδευσης. Αυτό δεν μπορεί</w:t>
      </w:r>
      <w:r>
        <w:rPr>
          <w:rFonts w:eastAsia="Times New Roman"/>
          <w:szCs w:val="24"/>
        </w:rPr>
        <w:t xml:space="preserve">τε να το αμφισβητήσετε. </w:t>
      </w:r>
    </w:p>
    <w:p w14:paraId="4EA88A38" w14:textId="77777777" w:rsidR="00982D42" w:rsidRDefault="003E694A">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Θα υπάρξουν. </w:t>
      </w:r>
    </w:p>
    <w:p w14:paraId="4EA88A39" w14:textId="77777777" w:rsidR="00982D42" w:rsidRDefault="003E694A">
      <w:pPr>
        <w:spacing w:line="600" w:lineRule="auto"/>
        <w:ind w:firstLine="720"/>
        <w:jc w:val="both"/>
        <w:rPr>
          <w:rFonts w:eastAsia="Times New Roman"/>
          <w:szCs w:val="24"/>
        </w:rPr>
      </w:pPr>
      <w:r>
        <w:rPr>
          <w:rFonts w:eastAsia="Times New Roman"/>
          <w:b/>
          <w:szCs w:val="24"/>
        </w:rPr>
        <w:t xml:space="preserve">ΘΕΟΔΟΣΗΣ ΠΕΛΕΓΡΙΝΗΣ (Υφυπουργός Παιδείας, Έρευνας και Θρησκευμάτων): </w:t>
      </w:r>
      <w:r>
        <w:rPr>
          <w:rFonts w:eastAsia="Times New Roman"/>
          <w:szCs w:val="24"/>
        </w:rPr>
        <w:t xml:space="preserve">Υπάρχουν, όχι θα υπάρξουν. </w:t>
      </w:r>
    </w:p>
    <w:p w14:paraId="4EA88A3A"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 xml:space="preserve">Με νόμο του ΠΑΣΟΚ. </w:t>
      </w:r>
    </w:p>
    <w:p w14:paraId="4EA88A3B" w14:textId="77777777" w:rsidR="00982D42" w:rsidRDefault="003E694A">
      <w:pPr>
        <w:spacing w:line="600" w:lineRule="auto"/>
        <w:ind w:firstLine="720"/>
        <w:jc w:val="both"/>
        <w:rPr>
          <w:rFonts w:eastAsia="Times New Roman"/>
          <w:szCs w:val="24"/>
        </w:rPr>
      </w:pPr>
      <w:r>
        <w:rPr>
          <w:rFonts w:eastAsia="Times New Roman"/>
          <w:b/>
          <w:szCs w:val="24"/>
        </w:rPr>
        <w:t xml:space="preserve">ΘΕΟΔΟΣΗΣ ΠΕΛΕΓΡΙΝΗΣ (Υφυπουργός Παιδείας, Έρευνας και </w:t>
      </w:r>
      <w:r>
        <w:rPr>
          <w:rFonts w:eastAsia="Times New Roman"/>
          <w:b/>
          <w:szCs w:val="24"/>
        </w:rPr>
        <w:t xml:space="preserve">Θρησκευμάτων): </w:t>
      </w:r>
      <w:r>
        <w:rPr>
          <w:rFonts w:eastAsia="Times New Roman"/>
          <w:szCs w:val="24"/>
        </w:rPr>
        <w:t>Θέλω να πω ότι το ζήτημα της ειδικής εκπαίδευσης και γενικότερα της παιδείας δεν είναι ζήτημα πάνω στο οποίο πρέπει να αναλισκόμεθα σε στείρες συζητήσεις. Εγώ θα ήθελα να συμφωνήσουμε στο τι πρέπει να γίνει από εδώ και πέρα. Σημασία έχει εάν</w:t>
      </w:r>
      <w:r>
        <w:rPr>
          <w:rFonts w:eastAsia="Times New Roman"/>
          <w:szCs w:val="24"/>
        </w:rPr>
        <w:t xml:space="preserve"> τα μέτρα τα οποία έχει λάβει μέχρι τώρα το Υπουργείο είναι στη σωστή κατεύθυνση. </w:t>
      </w:r>
    </w:p>
    <w:p w14:paraId="4EA88A3C"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κύριε Υπουργέ. </w:t>
      </w:r>
    </w:p>
    <w:p w14:paraId="4EA88A3D" w14:textId="77777777" w:rsidR="00982D42" w:rsidRDefault="003E694A">
      <w:pPr>
        <w:spacing w:line="600" w:lineRule="auto"/>
        <w:ind w:firstLine="720"/>
        <w:jc w:val="both"/>
        <w:rPr>
          <w:rFonts w:eastAsia="Times New Roman"/>
          <w:szCs w:val="24"/>
        </w:rPr>
      </w:pPr>
      <w:r>
        <w:rPr>
          <w:rFonts w:eastAsia="Times New Roman"/>
          <w:szCs w:val="24"/>
        </w:rPr>
        <w:t>Προχωρούμε στην τέταρτη με αριθμό 1273/15-9-2016 επίκαιρη ερώτηση πρώτου κύκλου του Βουλευτή Β΄ Αθηνών της Δημ</w:t>
      </w:r>
      <w:r>
        <w:rPr>
          <w:rFonts w:eastAsia="Times New Roman"/>
          <w:szCs w:val="24"/>
        </w:rPr>
        <w:t xml:space="preserve">οκρατικής Συμπαράταξης ΠΑΣΟΚ-ΔΗΜΑΡ κ. Ανδρέα Λοβέρδου προς τον Υπουργό Πολιτισμού και Αθλητισμού, σχετικά με την κατάσταση στον Οργανισμό Μεγάρου Μουσικής Αθηνών. </w:t>
      </w:r>
    </w:p>
    <w:p w14:paraId="4EA88A3E"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Στην ερώτηση θα απαντήσει ο Υπουργός Πολιτισμού και Αθλητισμού κ. Αριστείδης Μπαλτάς. </w:t>
      </w:r>
    </w:p>
    <w:p w14:paraId="4EA88A3F" w14:textId="77777777" w:rsidR="00982D42" w:rsidRDefault="003E694A">
      <w:pPr>
        <w:spacing w:line="600" w:lineRule="auto"/>
        <w:ind w:firstLine="720"/>
        <w:jc w:val="both"/>
        <w:rPr>
          <w:rFonts w:eastAsia="Times New Roman"/>
          <w:szCs w:val="24"/>
        </w:rPr>
      </w:pPr>
      <w:r>
        <w:rPr>
          <w:rFonts w:eastAsia="Times New Roman"/>
          <w:szCs w:val="24"/>
        </w:rPr>
        <w:t>Ορίστ</w:t>
      </w:r>
      <w:r>
        <w:rPr>
          <w:rFonts w:eastAsia="Times New Roman"/>
          <w:szCs w:val="24"/>
        </w:rPr>
        <w:t xml:space="preserve">ε, κύριε Λοβέρδο, έχετε τον λόγο. </w:t>
      </w:r>
    </w:p>
    <w:p w14:paraId="4EA88A40" w14:textId="77777777" w:rsidR="00982D42" w:rsidRDefault="003E694A">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 xml:space="preserve">Ευχαριστώ, κύριε Πρόεδρε. </w:t>
      </w:r>
    </w:p>
    <w:p w14:paraId="4EA88A41" w14:textId="77777777" w:rsidR="00982D42" w:rsidRDefault="003E694A">
      <w:pPr>
        <w:spacing w:line="600" w:lineRule="auto"/>
        <w:ind w:firstLine="720"/>
        <w:jc w:val="both"/>
        <w:rPr>
          <w:rFonts w:eastAsia="Times New Roman"/>
          <w:szCs w:val="24"/>
        </w:rPr>
      </w:pPr>
      <w:r>
        <w:rPr>
          <w:rFonts w:eastAsia="Times New Roman"/>
          <w:szCs w:val="24"/>
        </w:rPr>
        <w:t>Κύριε Υπουργέ, όπως σε κάθε περίπτωση φροντίζουμε να κάνουμε ως Αντιπολίτευση, να ρωτάμε έναν Υπουργό για κάποιο θέμα και να επανερχόμεθα, έτσι στις 12 Μαΐου σας είχα ρωτήσει γ</w:t>
      </w:r>
      <w:r>
        <w:rPr>
          <w:rFonts w:eastAsia="Times New Roman"/>
          <w:szCs w:val="24"/>
        </w:rPr>
        <w:t xml:space="preserve">ια το ίδιο θέμα πολύ συγκεκριμένα πράγματα και επανέρχομαι σήμερα. </w:t>
      </w:r>
    </w:p>
    <w:p w14:paraId="4EA88A42" w14:textId="77777777" w:rsidR="00982D42" w:rsidRDefault="003E694A">
      <w:pPr>
        <w:spacing w:line="600" w:lineRule="auto"/>
        <w:ind w:firstLine="720"/>
        <w:jc w:val="both"/>
        <w:rPr>
          <w:rFonts w:eastAsia="Times New Roman" w:cs="Times New Roman"/>
          <w:szCs w:val="24"/>
        </w:rPr>
      </w:pPr>
      <w:r>
        <w:rPr>
          <w:rFonts w:eastAsia="Times New Roman"/>
          <w:szCs w:val="24"/>
        </w:rPr>
        <w:t>Έχουν περάσει επτά μήνες από τότε που ψηφίστηκε ένας νόμος -και τον έχουμε ψηφίσει εμείς και όχι ο κυβερνητικός σας εταίρος- με δική σας πρωτοβουλία, για την οποία σας έχουμε επιδοκιμάσει.</w:t>
      </w:r>
      <w:r>
        <w:rPr>
          <w:rFonts w:eastAsia="Times New Roman"/>
          <w:szCs w:val="24"/>
        </w:rPr>
        <w:t xml:space="preserve"> Ψηφίστηκε ένας νόμος, για να διορθωθούν τα πράγματα σε σχέση με το Μέγαρο Αθηνών, να υπάρξει μια προοπτική και να μη μετατραπεί μια στιγμή δόξας της Ελληνικής Δημοκρατίας σε μια στιγμή παρακμής, </w:t>
      </w:r>
      <w:r>
        <w:rPr>
          <w:rFonts w:eastAsia="Times New Roman"/>
          <w:szCs w:val="24"/>
        </w:rPr>
        <w:lastRenderedPageBreak/>
        <w:t>απογοήτευσης και σε εκπομπή μηνύματος ότι τα πράγματα δεν δι</w:t>
      </w:r>
      <w:r>
        <w:rPr>
          <w:rFonts w:eastAsia="Times New Roman"/>
          <w:szCs w:val="24"/>
        </w:rPr>
        <w:t xml:space="preserve">ορθώνονται. Τον ψηφίσαμε, σας στηρίξαμε. </w:t>
      </w:r>
    </w:p>
    <w:p w14:paraId="4EA88A43" w14:textId="77777777" w:rsidR="00982D42" w:rsidRDefault="003E694A">
      <w:pPr>
        <w:spacing w:line="600" w:lineRule="auto"/>
        <w:ind w:firstLine="720"/>
        <w:jc w:val="both"/>
        <w:rPr>
          <w:rFonts w:eastAsia="Times New Roman"/>
          <w:szCs w:val="24"/>
        </w:rPr>
      </w:pPr>
      <w:r>
        <w:rPr>
          <w:rFonts w:eastAsia="Times New Roman"/>
          <w:szCs w:val="24"/>
        </w:rPr>
        <w:t>Σε αυτούς τους επτά μήνες, όμως, έπρεπε να έχουν γίνει εφαρμοστικές ενέργειες από την πλευρά της Κυβέρνησης.</w:t>
      </w:r>
    </w:p>
    <w:p w14:paraId="4EA88A44" w14:textId="77777777" w:rsidR="00982D42" w:rsidRDefault="003E694A">
      <w:pPr>
        <w:spacing w:line="600" w:lineRule="auto"/>
        <w:ind w:firstLine="720"/>
        <w:jc w:val="both"/>
        <w:rPr>
          <w:rFonts w:eastAsia="Times New Roman"/>
          <w:szCs w:val="24"/>
        </w:rPr>
      </w:pPr>
      <w:r>
        <w:rPr>
          <w:rFonts w:eastAsia="Times New Roman"/>
          <w:szCs w:val="24"/>
        </w:rPr>
        <w:t>Η πρώτη σχετιζόταν με τα οικονομικά. Χρειαζόταν μια απόκτηση φορολογικής εικόνας, δηλαδή</w:t>
      </w:r>
      <w:r>
        <w:rPr>
          <w:rFonts w:eastAsia="Times New Roman"/>
          <w:szCs w:val="24"/>
        </w:rPr>
        <w:t>,</w:t>
      </w:r>
      <w:r>
        <w:rPr>
          <w:rFonts w:eastAsia="Times New Roman"/>
          <w:szCs w:val="24"/>
        </w:rPr>
        <w:t xml:space="preserve"> διευθέτηση όλων των θεμάτων του </w:t>
      </w:r>
      <w:r>
        <w:rPr>
          <w:rFonts w:eastAsia="Times New Roman"/>
          <w:szCs w:val="24"/>
        </w:rPr>
        <w:t>ο</w:t>
      </w:r>
      <w:r>
        <w:rPr>
          <w:rFonts w:eastAsia="Times New Roman"/>
          <w:szCs w:val="24"/>
        </w:rPr>
        <w:t xml:space="preserve">ργανισμού σε σχέση με όλους τους υπάρχοντες φόρους, ώστε να μπορεί να λειτουργήσει, να πάρει φορολογική ενημερότητα, να υπάρχει μια τάξη και να μην κινδυνεύουν και οι διοικούντες τον </w:t>
      </w:r>
      <w:r>
        <w:rPr>
          <w:rFonts w:eastAsia="Times New Roman"/>
          <w:szCs w:val="24"/>
        </w:rPr>
        <w:t>ο</w:t>
      </w:r>
      <w:r>
        <w:rPr>
          <w:rFonts w:eastAsia="Times New Roman"/>
          <w:szCs w:val="24"/>
        </w:rPr>
        <w:t>ργανισμό αυτόν. Επτά μήνες σε σχέση με</w:t>
      </w:r>
      <w:r>
        <w:rPr>
          <w:rFonts w:eastAsia="Times New Roman"/>
          <w:szCs w:val="24"/>
        </w:rPr>
        <w:t xml:space="preserve"> τη φορολογική ενημερότητα τίποτα. </w:t>
      </w:r>
    </w:p>
    <w:p w14:paraId="4EA88A45" w14:textId="77777777" w:rsidR="00982D42" w:rsidRDefault="003E694A">
      <w:pPr>
        <w:spacing w:line="600" w:lineRule="auto"/>
        <w:ind w:firstLine="720"/>
        <w:jc w:val="both"/>
        <w:rPr>
          <w:rFonts w:eastAsia="Times New Roman"/>
          <w:szCs w:val="24"/>
        </w:rPr>
      </w:pPr>
      <w:r>
        <w:rPr>
          <w:rFonts w:eastAsia="Times New Roman"/>
          <w:szCs w:val="24"/>
        </w:rPr>
        <w:t>Όσον αφορά τον προϋπολογισμό -σας το είχα υπογραμμίσει αυτό-, πώς θα γίνει προϋπολογισμός όταν μια σειρά από μεγέθη οικονομικά είναι στον αέρα, καμμία χορηγία, κανένας αγώνας για χορηγίες, όπως ο αγώνας που έκανε ο κ. Μά</w:t>
      </w:r>
      <w:r>
        <w:rPr>
          <w:rFonts w:eastAsia="Times New Roman"/>
          <w:szCs w:val="24"/>
        </w:rPr>
        <w:t xml:space="preserve">νος και έβρισκε χορηγούς; Χωρίς προϋπολογισμό, χωρίς έσοδά και </w:t>
      </w:r>
      <w:r>
        <w:rPr>
          <w:rFonts w:eastAsia="Times New Roman"/>
          <w:szCs w:val="24"/>
        </w:rPr>
        <w:lastRenderedPageBreak/>
        <w:t>έξοδα πώς μπορεί να προχωρήσει μια διοικητική μονάδα; Ο ίδιος ο πρόεδρος που διορίσατε, σας προσέβαλε σε συνέντευξή του στ</w:t>
      </w:r>
      <w:r>
        <w:rPr>
          <w:rFonts w:eastAsia="Times New Roman"/>
          <w:szCs w:val="24"/>
        </w:rPr>
        <w:t>ην εφημερίδα «ΤΑ ΝΕΑ»</w:t>
      </w:r>
      <w:r>
        <w:rPr>
          <w:rFonts w:eastAsia="Times New Roman"/>
          <w:szCs w:val="24"/>
        </w:rPr>
        <w:t xml:space="preserve"> στις 20 του μηνός, λέγοντας «δεν ξέρω τίποτα για </w:t>
      </w:r>
      <w:r>
        <w:rPr>
          <w:rFonts w:eastAsia="Times New Roman"/>
          <w:szCs w:val="24"/>
        </w:rPr>
        <w:t>την κρατική επιχορήγηση, δεν έχω ιδέα, δεν ξέρω τίποτα γι’ αυτήν».</w:t>
      </w:r>
    </w:p>
    <w:p w14:paraId="4EA88A46" w14:textId="77777777" w:rsidR="00982D42" w:rsidRDefault="003E694A">
      <w:pPr>
        <w:spacing w:line="600" w:lineRule="auto"/>
        <w:ind w:firstLine="720"/>
        <w:jc w:val="both"/>
        <w:rPr>
          <w:rFonts w:eastAsia="Times New Roman"/>
          <w:szCs w:val="24"/>
        </w:rPr>
      </w:pPr>
      <w:r>
        <w:rPr>
          <w:rFonts w:eastAsia="Times New Roman"/>
          <w:szCs w:val="24"/>
        </w:rPr>
        <w:t>Καλλιτεχνικό πρόγραμμα που είχα πολλές φορές, κύριε Υπουργέ, ακούσει τον κ. Μάνο να το εκθέτει εκεί, γύρω στον Οκτώβριο, δεν υπάρχει. Για καλλιτεχνικό πρόγραμμα που διαμορφώνει έσοδα και έξ</w:t>
      </w:r>
      <w:r>
        <w:rPr>
          <w:rFonts w:eastAsia="Times New Roman"/>
          <w:szCs w:val="24"/>
        </w:rPr>
        <w:t xml:space="preserve">οδα επτά μήνες τίποτα και γι’ αυτό; Τίποτα και για τον προϋπολογισμό; Απαιτείται τριετής προγραμματική συμφωνία, ώστε να ξέρει ο </w:t>
      </w:r>
      <w:r>
        <w:rPr>
          <w:rFonts w:eastAsia="Times New Roman"/>
          <w:szCs w:val="24"/>
        </w:rPr>
        <w:t>ο</w:t>
      </w:r>
      <w:r>
        <w:rPr>
          <w:rFonts w:eastAsia="Times New Roman"/>
          <w:szCs w:val="24"/>
        </w:rPr>
        <w:t>ργανισμός ποια θα είναι η κρατική επιχορήγηση. Όπως δεν ξέρει για φέτος, δεν ξέρει και για τα επόμενα δύο χρόνια. Το είπε ο πρ</w:t>
      </w:r>
      <w:r>
        <w:rPr>
          <w:rFonts w:eastAsia="Times New Roman"/>
          <w:szCs w:val="24"/>
        </w:rPr>
        <w:t>όεδρος του Μεγάρου κατά τη συνέντευξή του.</w:t>
      </w:r>
      <w:r>
        <w:rPr>
          <w:rFonts w:eastAsia="Times New Roman"/>
          <w:b/>
          <w:szCs w:val="24"/>
        </w:rPr>
        <w:t xml:space="preserve"> </w:t>
      </w:r>
      <w:r>
        <w:rPr>
          <w:rFonts w:eastAsia="Times New Roman"/>
          <w:szCs w:val="24"/>
        </w:rPr>
        <w:t xml:space="preserve">Τίποτα και γι’ αυτό επτά μήνες μετά; </w:t>
      </w:r>
    </w:p>
    <w:p w14:paraId="4EA88A47" w14:textId="77777777" w:rsidR="00982D42" w:rsidRDefault="003E694A">
      <w:pPr>
        <w:spacing w:line="600" w:lineRule="auto"/>
        <w:ind w:firstLine="720"/>
        <w:jc w:val="both"/>
        <w:rPr>
          <w:rFonts w:eastAsia="Times New Roman"/>
          <w:szCs w:val="24"/>
        </w:rPr>
      </w:pPr>
      <w:r>
        <w:rPr>
          <w:rFonts w:eastAsia="Times New Roman"/>
          <w:szCs w:val="24"/>
        </w:rPr>
        <w:t xml:space="preserve">Και για τους εργαζομένους τελικά το μόνο που κάνατε είναι να περικόψετε τις αποδοχές τους. Είναι η μόνη «θετική» ενέργειά σας. Τους δίνετε από τον Ιανουάριο το 80% του μισθού </w:t>
      </w:r>
      <w:r>
        <w:rPr>
          <w:rFonts w:eastAsia="Times New Roman"/>
          <w:szCs w:val="24"/>
        </w:rPr>
        <w:t xml:space="preserve">–έναντι δηλαδή- και </w:t>
      </w:r>
      <w:r>
        <w:rPr>
          <w:rFonts w:eastAsia="Times New Roman"/>
          <w:szCs w:val="24"/>
        </w:rPr>
        <w:lastRenderedPageBreak/>
        <w:t xml:space="preserve">τώρα δεν τους έχετε πληρώσει παρά ποσοστό του έναντι. Δεσμεύεστε ότι μέχρι το τέλος Σεπτεμβρίου θα το έχετε τακτοποιήσει αυτό το θέμα; Είναι τρομερό για τους εργαζομένους σε μία διοικητική μονάδα –τώρα πια του δημοσίου- να μην έχουν τη </w:t>
      </w:r>
      <w:r>
        <w:rPr>
          <w:rFonts w:eastAsia="Times New Roman"/>
          <w:szCs w:val="24"/>
        </w:rPr>
        <w:t>βεβαιότητα ότι θα πάρουν τον μισθό τους και να μην ξέρουν ποιος είναι αυτός, επτά μήνες μετά.</w:t>
      </w:r>
    </w:p>
    <w:p w14:paraId="4EA88A48" w14:textId="77777777" w:rsidR="00982D42" w:rsidRDefault="003E694A">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w:t>
      </w:r>
      <w:r>
        <w:rPr>
          <w:rFonts w:eastAsia="Times New Roman"/>
          <w:szCs w:val="24"/>
        </w:rPr>
        <w:t>ή</w:t>
      </w:r>
      <w:r>
        <w:rPr>
          <w:rFonts w:eastAsia="Times New Roman"/>
          <w:szCs w:val="24"/>
        </w:rPr>
        <w:t>)</w:t>
      </w:r>
    </w:p>
    <w:p w14:paraId="4EA88A49"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Παρακαλώ, κύριε Λοβέρδο.</w:t>
      </w:r>
    </w:p>
    <w:p w14:paraId="4EA88A4A" w14:textId="77777777" w:rsidR="00982D42" w:rsidRDefault="003E694A">
      <w:pPr>
        <w:spacing w:line="600" w:lineRule="auto"/>
        <w:ind w:firstLine="720"/>
        <w:jc w:val="both"/>
        <w:rPr>
          <w:rFonts w:eastAsia="Times New Roman"/>
          <w:szCs w:val="24"/>
        </w:rPr>
      </w:pPr>
      <w:r>
        <w:rPr>
          <w:rFonts w:eastAsia="Times New Roman"/>
          <w:b/>
          <w:szCs w:val="24"/>
        </w:rPr>
        <w:t>ΑΝΔΡΕΑΣ ΛΟΒΕΡΔΟΣ:</w:t>
      </w:r>
      <w:r>
        <w:rPr>
          <w:rFonts w:eastAsia="Times New Roman"/>
          <w:b/>
          <w:szCs w:val="24"/>
        </w:rPr>
        <w:t xml:space="preserve"> </w:t>
      </w:r>
      <w:r>
        <w:rPr>
          <w:rFonts w:eastAsia="Times New Roman"/>
          <w:szCs w:val="24"/>
        </w:rPr>
        <w:t>Με συγχωρείτε, κύριε Πρόεδρε.</w:t>
      </w:r>
      <w:r>
        <w:rPr>
          <w:rFonts w:eastAsia="Times New Roman"/>
          <w:b/>
          <w:szCs w:val="24"/>
        </w:rPr>
        <w:t xml:space="preserve"> </w:t>
      </w:r>
      <w:r>
        <w:rPr>
          <w:rFonts w:eastAsia="Times New Roman"/>
          <w:szCs w:val="24"/>
        </w:rPr>
        <w:t>Δεν θα πάρω τα τρία λεπτά της δευτερολογίας μου. Μια σκέψη μόνο θα κάνω στη δευτερολογία μου. Αφήστε με να ολοκληρώσω.</w:t>
      </w:r>
    </w:p>
    <w:p w14:paraId="4EA88A4B" w14:textId="77777777" w:rsidR="00982D42" w:rsidRDefault="003E694A">
      <w:pPr>
        <w:spacing w:line="600" w:lineRule="auto"/>
        <w:ind w:firstLine="720"/>
        <w:jc w:val="both"/>
        <w:rPr>
          <w:rFonts w:eastAsia="Times New Roman"/>
          <w:szCs w:val="24"/>
        </w:rPr>
      </w:pPr>
      <w:r>
        <w:rPr>
          <w:rFonts w:eastAsia="Times New Roman"/>
          <w:szCs w:val="24"/>
        </w:rPr>
        <w:t xml:space="preserve">Συναφές θέμα είναι η ένταξη του </w:t>
      </w:r>
      <w:r>
        <w:rPr>
          <w:rFonts w:eastAsia="Times New Roman"/>
          <w:szCs w:val="24"/>
        </w:rPr>
        <w:t>ο</w:t>
      </w:r>
      <w:r>
        <w:rPr>
          <w:rFonts w:eastAsia="Times New Roman"/>
          <w:szCs w:val="24"/>
        </w:rPr>
        <w:t>ργανισμού στους φορείς του δημοσίου, της Γενικής Κυβέρνησης. Αυτό έχει γί</w:t>
      </w:r>
      <w:r>
        <w:rPr>
          <w:rFonts w:eastAsia="Times New Roman"/>
          <w:szCs w:val="24"/>
        </w:rPr>
        <w:t>νει με νόμο για όλους το 2013 και πρέπει να συμπληρωθεί. Επτά μήνες τίποτα και ως προς αυτό.</w:t>
      </w:r>
    </w:p>
    <w:p w14:paraId="4EA88A4C"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Το μνημόνιο κατανόησης με το Υπουργείο Πολιτισμού που αφορά ένα ποσό 14 εκατομμυρίων υπεγράφη προχθές μετά από επτά μήνες πλήρους απραξίας. </w:t>
      </w:r>
    </w:p>
    <w:p w14:paraId="4EA88A4D" w14:textId="77777777" w:rsidR="00982D42" w:rsidRDefault="003E694A">
      <w:pPr>
        <w:spacing w:line="600" w:lineRule="auto"/>
        <w:ind w:firstLine="720"/>
        <w:jc w:val="both"/>
        <w:rPr>
          <w:rFonts w:eastAsia="Times New Roman"/>
          <w:szCs w:val="24"/>
        </w:rPr>
      </w:pPr>
      <w:r>
        <w:rPr>
          <w:rFonts w:eastAsia="Times New Roman"/>
          <w:szCs w:val="24"/>
        </w:rPr>
        <w:t>Και δεν μου λέτε, η τα</w:t>
      </w:r>
      <w:r>
        <w:rPr>
          <w:rFonts w:eastAsia="Times New Roman"/>
          <w:szCs w:val="24"/>
        </w:rPr>
        <w:t xml:space="preserve">κτική αυτή που ακολουθεί το Μέγαρο και η ελληνική πολιτεία δηλαδή, σε σχέση με τους υπαλλήλους, να πληρώνει έναντι, είναι εφαρμογή επί του Μεγάρου του «τρομακτικού» και «φοβερού» και «υπέροχου» σχεδίου Βαρουφάκη να πληρώνει τους δημοσίους υπαλλήλους με τα </w:t>
      </w:r>
      <w:r>
        <w:rPr>
          <w:rFonts w:eastAsia="Times New Roman"/>
          <w:szCs w:val="24"/>
        </w:rPr>
        <w:t xml:space="preserve">«περίφημα» </w:t>
      </w:r>
      <w:r>
        <w:rPr>
          <w:rFonts w:eastAsia="Times New Roman"/>
          <w:szCs w:val="24"/>
          <w:lang w:val="en-US"/>
        </w:rPr>
        <w:t>IOU</w:t>
      </w:r>
      <w:r>
        <w:rPr>
          <w:rFonts w:eastAsia="Times New Roman"/>
          <w:szCs w:val="24"/>
        </w:rPr>
        <w:t xml:space="preserve">; Τους δίνεις κάτι και τα υπόλοιπα μετά. Είναι η τακτική Βαρουφάκη που με συνέπεια θέλει να ακολουθήσει και στον οργανισμό ο κ. Θεοχαράκης; Και </w:t>
      </w:r>
      <w:r>
        <w:rPr>
          <w:rFonts w:eastAsia="Times New Roman"/>
          <w:szCs w:val="24"/>
        </w:rPr>
        <w:t>για την ώρα</w:t>
      </w:r>
      <w:r>
        <w:rPr>
          <w:rFonts w:eastAsia="Times New Roman"/>
          <w:szCs w:val="24"/>
        </w:rPr>
        <w:t xml:space="preserve"> μιλάει ευγενικά. Στη δευτερολογία μου θα σας επισημάνω και ένα γεγονός που τον αφορά. </w:t>
      </w:r>
      <w:r>
        <w:rPr>
          <w:rFonts w:eastAsia="Times New Roman"/>
          <w:szCs w:val="24"/>
        </w:rPr>
        <w:t>Εκ μέρους του δεν έδειξε την απαιτούμενη ευγένεια και θέλω να το έχετε υπ’ όψιν σας, κύριε Υπουργέ. Όχι με κουτσομπολιά, αλλά λέγοντας εδώ στην Αίθουσα αυτή.</w:t>
      </w:r>
    </w:p>
    <w:p w14:paraId="4EA88A4E"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Μπαλτά, έχετε τον λόγο.</w:t>
      </w:r>
    </w:p>
    <w:p w14:paraId="4EA88A4F" w14:textId="77777777" w:rsidR="00982D42" w:rsidRDefault="003E694A">
      <w:pPr>
        <w:spacing w:line="600" w:lineRule="auto"/>
        <w:ind w:firstLine="720"/>
        <w:jc w:val="both"/>
        <w:rPr>
          <w:rFonts w:eastAsia="Times New Roman"/>
          <w:szCs w:val="24"/>
        </w:rPr>
      </w:pPr>
      <w:r>
        <w:rPr>
          <w:rFonts w:eastAsia="Times New Roman"/>
          <w:b/>
          <w:szCs w:val="24"/>
        </w:rPr>
        <w:lastRenderedPageBreak/>
        <w:t>ΑΡΙΣΤΕΙΔΗΣ ΜΠΑΛΤΑΣ (Υπουργός Πολ</w:t>
      </w:r>
      <w:r>
        <w:rPr>
          <w:rFonts w:eastAsia="Times New Roman"/>
          <w:b/>
          <w:szCs w:val="24"/>
        </w:rPr>
        <w:t xml:space="preserve">ιτισμού και Αθλητισμού): </w:t>
      </w:r>
      <w:r>
        <w:rPr>
          <w:rFonts w:eastAsia="Times New Roman"/>
          <w:szCs w:val="24"/>
        </w:rPr>
        <w:t>Κοιτάξτε, κύριε Λοβέρδο, καθυστερήσεις προφανώς υπάρχουν παντού.</w:t>
      </w:r>
    </w:p>
    <w:p w14:paraId="4EA88A50" w14:textId="77777777" w:rsidR="00982D42" w:rsidRDefault="003E694A">
      <w:pPr>
        <w:spacing w:line="600" w:lineRule="auto"/>
        <w:ind w:firstLine="720"/>
        <w:jc w:val="both"/>
        <w:rPr>
          <w:rFonts w:eastAsia="Times New Roman"/>
          <w:szCs w:val="24"/>
        </w:rPr>
      </w:pPr>
      <w:r>
        <w:rPr>
          <w:rFonts w:eastAsia="Times New Roman"/>
          <w:szCs w:val="24"/>
        </w:rPr>
        <w:t>Να σας πω</w:t>
      </w:r>
      <w:r>
        <w:rPr>
          <w:rFonts w:eastAsia="Times New Roman"/>
          <w:szCs w:val="24"/>
        </w:rPr>
        <w:t>,</w:t>
      </w:r>
      <w:r>
        <w:rPr>
          <w:rFonts w:eastAsia="Times New Roman"/>
          <w:szCs w:val="24"/>
        </w:rPr>
        <w:t xml:space="preserve"> στον ελάχιστο χρόνο που έχω</w:t>
      </w:r>
      <w:r>
        <w:rPr>
          <w:rFonts w:eastAsia="Times New Roman"/>
          <w:szCs w:val="24"/>
        </w:rPr>
        <w:t>,</w:t>
      </w:r>
      <w:r>
        <w:rPr>
          <w:rFonts w:eastAsia="Times New Roman"/>
          <w:szCs w:val="24"/>
        </w:rPr>
        <w:t xml:space="preserve"> δυο λόγια για το τι παραλάβαμε ως Υπουργείο Πολιτισμού σε επίπεδο αυτήν τη φορά εποπτευόμενων φορέων. Για λόγους</w:t>
      </w:r>
      <w:r>
        <w:rPr>
          <w:rFonts w:eastAsia="Times New Roman"/>
          <w:szCs w:val="24"/>
        </w:rPr>
        <w:t>,</w:t>
      </w:r>
      <w:r>
        <w:rPr>
          <w:rFonts w:eastAsia="Times New Roman"/>
          <w:szCs w:val="24"/>
        </w:rPr>
        <w:t xml:space="preserve"> που έχουν σχ</w:t>
      </w:r>
      <w:r>
        <w:rPr>
          <w:rFonts w:eastAsia="Times New Roman"/>
          <w:szCs w:val="24"/>
        </w:rPr>
        <w:t>έση με πλείστους παράγοντες, ένας εκ των οποίων ήταν οι μορφές χρηματοδότησης αυτών των φορέων, οι φορείς αυτοί έπασχαν και πάσχουν από πάρα πολλά προβλήματα τόσο στο διοικητικό όσο και στο οικονομικό επίπεδο όσο και στο επίπεδο σχέσεων διεύθυνσης και εργα</w:t>
      </w:r>
      <w:r>
        <w:rPr>
          <w:rFonts w:eastAsia="Times New Roman"/>
          <w:szCs w:val="24"/>
        </w:rPr>
        <w:t>ζομένων κ.λπ.</w:t>
      </w:r>
      <w:r>
        <w:rPr>
          <w:rFonts w:eastAsia="Times New Roman"/>
          <w:szCs w:val="24"/>
        </w:rPr>
        <w:t>.</w:t>
      </w:r>
      <w:r>
        <w:rPr>
          <w:rFonts w:eastAsia="Times New Roman"/>
          <w:szCs w:val="24"/>
        </w:rPr>
        <w:t xml:space="preserve"> </w:t>
      </w:r>
    </w:p>
    <w:p w14:paraId="4EA88A51" w14:textId="77777777" w:rsidR="00982D42" w:rsidRDefault="003E694A">
      <w:pPr>
        <w:spacing w:line="600" w:lineRule="auto"/>
        <w:ind w:firstLine="720"/>
        <w:jc w:val="both"/>
        <w:rPr>
          <w:rFonts w:eastAsia="Times New Roman"/>
          <w:szCs w:val="24"/>
        </w:rPr>
      </w:pPr>
      <w:r>
        <w:rPr>
          <w:rFonts w:eastAsia="Times New Roman"/>
          <w:szCs w:val="24"/>
        </w:rPr>
        <w:t>Σε σχέση με όλους αυτούς τους φορείς προσπαθούμε να βάλουμε μία τάξη σε όλα τα επίπεδα. Ήδη σε κάποιους φορείς τα πράγματα έχουν προχωρήσει αρκετά γρήγορα, σε κάποιους άλλους καθυστερούν ακόμα. Άρα, βρισκόμαστε σε μία διαδικασία, όπου στο ο</w:t>
      </w:r>
      <w:r>
        <w:rPr>
          <w:rFonts w:eastAsia="Times New Roman"/>
          <w:szCs w:val="24"/>
        </w:rPr>
        <w:t xml:space="preserve">ικονομικό επίπεδο μετράμε τα κόστη μας και τον </w:t>
      </w:r>
      <w:r>
        <w:rPr>
          <w:rFonts w:eastAsia="Times New Roman"/>
          <w:szCs w:val="24"/>
        </w:rPr>
        <w:lastRenderedPageBreak/>
        <w:t>ελάχιστο προϋπολογισμό που έχει το Υπουργείο Πολιτισμού, ώστε από εδώ και στο εξής να ξέρουμε πού βρισκόμαστε και προς τα πού προχωράμε.</w:t>
      </w:r>
    </w:p>
    <w:p w14:paraId="4EA88A5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Υπάρχει μία διαδικασία που λέγεται </w:t>
      </w:r>
      <w:r>
        <w:rPr>
          <w:rFonts w:eastAsia="Times New Roman" w:cs="Times New Roman"/>
          <w:szCs w:val="24"/>
          <w:lang w:val="en-US"/>
        </w:rPr>
        <w:t>spending</w:t>
      </w:r>
      <w:r>
        <w:rPr>
          <w:rFonts w:eastAsia="Times New Roman" w:cs="Times New Roman"/>
          <w:szCs w:val="24"/>
        </w:rPr>
        <w:t xml:space="preserve"> </w:t>
      </w:r>
      <w:r>
        <w:rPr>
          <w:rFonts w:eastAsia="Times New Roman" w:cs="Times New Roman"/>
          <w:szCs w:val="24"/>
          <w:lang w:val="en-US"/>
        </w:rPr>
        <w:t>review</w:t>
      </w:r>
      <w:r>
        <w:rPr>
          <w:rFonts w:eastAsia="Times New Roman" w:cs="Times New Roman"/>
          <w:szCs w:val="24"/>
        </w:rPr>
        <w:t xml:space="preserve">, στην οποία έχουμε ενταχθεί οικειοθελώς πιλοτικά ως Υπουργείο Πολιτισμού, ακριβώς για να βάλουμε τάξη σε όλα τα δυνατά και αδύνατα σημεία που υπήρχαν στο παρελθόν, τις σπατάλες, </w:t>
      </w:r>
      <w:r>
        <w:rPr>
          <w:rFonts w:eastAsia="Times New Roman" w:cs="Times New Roman"/>
          <w:szCs w:val="24"/>
        </w:rPr>
        <w:t>τα σημεία όπου</w:t>
      </w:r>
      <w:r>
        <w:rPr>
          <w:rFonts w:eastAsia="Times New Roman" w:cs="Times New Roman"/>
          <w:szCs w:val="24"/>
        </w:rPr>
        <w:t xml:space="preserve"> αντί να υπάρχουν επαρκείς χρηματοδοτήσεις, υπήρχαν υπέρογκες χ</w:t>
      </w:r>
      <w:r>
        <w:rPr>
          <w:rFonts w:eastAsia="Times New Roman" w:cs="Times New Roman"/>
          <w:szCs w:val="24"/>
        </w:rPr>
        <w:t>ρηματοδοτήσεις με όλους τους δυνατούς και αδύνατους τρόπους. Αυτό είναι το ένα σημείο.</w:t>
      </w:r>
    </w:p>
    <w:p w14:paraId="4EA88A5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Σημείο δεύτερο. Ειδικά για το Μέγαρο, ξέρετε ότι προσπάθησα, και στην προηγούμενη τοποθέτηση πριν από τρεις μήνες και σε όλη την πορεία από τότε που ήρθε το θέμα στη Βου</w:t>
      </w:r>
      <w:r>
        <w:rPr>
          <w:rFonts w:eastAsia="Times New Roman" w:cs="Times New Roman"/>
          <w:szCs w:val="24"/>
        </w:rPr>
        <w:t>λή, να κρατήσω τους χαμηλότερους δυνατούς τόνους, γιατί κάποιες φορές το να ξύνουμε πληγές του παρελθόντος δεν είναι ό,τι καλύτερο.</w:t>
      </w:r>
    </w:p>
    <w:p w14:paraId="4EA88A5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Έχετε όμως, φαντάζομαι, αίσθηση του ποια ακριβώς πορεία είχε το Μέγαρο όλα αυτά τα χρόνια, πριν φτάσουμε εδώ που φτάσαμε. Ότ</w:t>
      </w:r>
      <w:r>
        <w:rPr>
          <w:rFonts w:eastAsia="Times New Roman" w:cs="Times New Roman"/>
          <w:szCs w:val="24"/>
        </w:rPr>
        <w:t>αν παραλάβαμε το Μέγαρο, η κατάστασή του ήταν στα όρια του τραγικού από όλες τις δυνατές και αδύνατες μεριές, διότι κάποτε κάποιοι σκέφτηκαν ότι ένα φαραωνικού τύπου Μέγαρο το οποίο θα υπερκαλύπτει τις ανάγκες μίας πρωτεύουσας, όπως της Αθήνας και θα εκτεί</w:t>
      </w:r>
      <w:r>
        <w:rPr>
          <w:rFonts w:eastAsia="Times New Roman" w:cs="Times New Roman"/>
          <w:szCs w:val="24"/>
        </w:rPr>
        <w:t>νεται παγκοσμίως, μπορούσε να χρηματοδοτείται και να χρηματοδοτηθεί, να κατασκευάζονται πρόσθετες μεγάλες κατασκευές, να αναπτύσσεται και να δυναμώνει προς πάσα δυνατή κατεύθυνση, χωρίς να λαμβάνεται καθόλου υπ’ όψιν ποιος και γιατί πληρώνει όλα αυτά.</w:t>
      </w:r>
    </w:p>
    <w:p w14:paraId="4EA88A5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Όταν</w:t>
      </w:r>
      <w:r>
        <w:rPr>
          <w:rFonts w:eastAsia="Times New Roman" w:cs="Times New Roman"/>
          <w:szCs w:val="24"/>
        </w:rPr>
        <w:t xml:space="preserve"> παραλάβαμε, λοιπόν, το Μέγαρο, πέρα από τα δύο μεγάλα δάνεια που διευθετήσαμε –γιατί οι προηγούμενες </w:t>
      </w:r>
      <w:r>
        <w:rPr>
          <w:rFonts w:eastAsia="Times New Roman" w:cs="Times New Roman"/>
          <w:szCs w:val="24"/>
        </w:rPr>
        <w:t>κ</w:t>
      </w:r>
      <w:r>
        <w:rPr>
          <w:rFonts w:eastAsia="Times New Roman" w:cs="Times New Roman"/>
          <w:szCs w:val="24"/>
        </w:rPr>
        <w:t>υβερνήσεις είχαν αναλάβει την υποχρέωση να τα διευθετήσουν- υπήρχε και ένα σύνολο άλλων υποχρεώσεων του Μεγάρου που προσπαθούμε έκτοτε, σιγά-σιγά, να βάλ</w:t>
      </w:r>
      <w:r>
        <w:rPr>
          <w:rFonts w:eastAsia="Times New Roman" w:cs="Times New Roman"/>
          <w:szCs w:val="24"/>
        </w:rPr>
        <w:t>ουμε σε λογαριασμό.</w:t>
      </w:r>
    </w:p>
    <w:p w14:paraId="4EA88A5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Αναφερθήκατε σε συγκεκριμένες ενέργειες. Σας είχα απαντήσει και τρεις μήνες πριν ότι αυτές τις συγκεκριμένες ενέργειες προσπαθούμε να τις πετύχουμε. Όμως, μάγοι δεν είμαστε, δεν ελέγχουμε το σύνολο της οικονομίας, δεν είμαστε σε θέση αν</w:t>
      </w:r>
      <w:r>
        <w:rPr>
          <w:rFonts w:eastAsia="Times New Roman" w:cs="Times New Roman"/>
          <w:szCs w:val="24"/>
        </w:rPr>
        <w:t>ά πάσα στιγμή να λέμε: «πάρε τόσα, δώστα εκεί, τελείωσε χωρίς κανενός είδους συζήτηση» και άρα, με αυτή την έννοια, δικαίως μου κάνετε κριτική ότι καθυστερώ και αποδέχομαι ότι υπάρχει μία καθυστέρηση.</w:t>
      </w:r>
    </w:p>
    <w:p w14:paraId="4EA88A5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Από εκεί και πέρα, αν είναι να κάνουμε εποικοδομητική σ</w:t>
      </w:r>
      <w:r>
        <w:rPr>
          <w:rFonts w:eastAsia="Times New Roman" w:cs="Times New Roman"/>
          <w:szCs w:val="24"/>
        </w:rPr>
        <w:t xml:space="preserve">υζήτηση, </w:t>
      </w:r>
      <w:r>
        <w:rPr>
          <w:rFonts w:eastAsia="Times New Roman" w:cs="Times New Roman"/>
          <w:szCs w:val="24"/>
        </w:rPr>
        <w:t xml:space="preserve">πρέπει </w:t>
      </w:r>
      <w:r>
        <w:rPr>
          <w:rFonts w:eastAsia="Times New Roman" w:cs="Times New Roman"/>
          <w:szCs w:val="24"/>
        </w:rPr>
        <w:t>να δούμε ένα προς ένα τα σημεία αυτής της καθυστέρησης και να προσπαθήσουμε να τα αντιμετωπίσουμε, πράγμα το οποίο κάνουμε. Ολοκληρώσαμε μία προγραμματική σύμβαση και προχωράει. Είμαστε σε μία συζήτηση και ελπίζω ότι μέχρι το τέλος Οκτωβρίο</w:t>
      </w:r>
      <w:r>
        <w:rPr>
          <w:rFonts w:eastAsia="Times New Roman" w:cs="Times New Roman"/>
          <w:szCs w:val="24"/>
        </w:rPr>
        <w:t>υ θα έχουν διευθετηθεί όλα αυτά τα προβλήματα που αφορούν το οικονομικό καθεστώς του Μεγάρου.</w:t>
      </w:r>
    </w:p>
    <w:p w14:paraId="4EA88A5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Και κάτι ακόμη. Αναφέρεστε στα καλλιτεχνικά δρώμενα του Μεγάρου. Όπως αντιληφθήκατε</w:t>
      </w:r>
      <w:r>
        <w:rPr>
          <w:rFonts w:eastAsia="Times New Roman" w:cs="Times New Roman"/>
          <w:szCs w:val="24"/>
        </w:rPr>
        <w:t>,</w:t>
      </w:r>
      <w:r>
        <w:rPr>
          <w:rFonts w:eastAsia="Times New Roman" w:cs="Times New Roman"/>
          <w:szCs w:val="24"/>
        </w:rPr>
        <w:t xml:space="preserve"> αυτό τον καιρό και ο Ζούμπιν Μέτα ήρθε εδώ με την </w:t>
      </w:r>
      <w:r>
        <w:rPr>
          <w:rFonts w:eastAsia="Times New Roman" w:cs="Times New Roman"/>
          <w:szCs w:val="24"/>
        </w:rPr>
        <w:t>ο</w:t>
      </w:r>
      <w:r>
        <w:rPr>
          <w:rFonts w:eastAsia="Times New Roman" w:cs="Times New Roman"/>
          <w:szCs w:val="24"/>
        </w:rPr>
        <w:t>ρχήστρα του Ισραήλ και ένα</w:t>
      </w:r>
      <w:r>
        <w:rPr>
          <w:rFonts w:eastAsia="Times New Roman" w:cs="Times New Roman"/>
          <w:szCs w:val="24"/>
        </w:rPr>
        <w:t xml:space="preserve"> σύνολο παραγωγών έχουν γίνει στο Μέγαρο –δεν τις έχω αυτή τη στιγμή πρόχειρες στο μυαλό μου, γι’ αυτό και κρατάω το χαρτί αυτό- συνεχίστηκαν τα εκπαιδευτικά προγράμματα, συνεχίστηκαν οι εκδηλώσεις στον περίβολο του Μεγάρου και η ποιότητα του Μεγάρου διατη</w:t>
      </w:r>
      <w:r>
        <w:rPr>
          <w:rFonts w:eastAsia="Times New Roman" w:cs="Times New Roman"/>
          <w:szCs w:val="24"/>
        </w:rPr>
        <w:t>ρείται παρά τα προβλήματα που επισημάνατε.</w:t>
      </w:r>
    </w:p>
    <w:p w14:paraId="4EA88A5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Από εκεί και πέρα, σας διαβεβαιώ ότι δεν είμαι μόνο εγώ ο αρμόδιος. Είναι και τα συναρμόδια Υπουργεία. Βρισκόμαστε σε συζήτηση συστηματικά, ώστε το σύνολο όλων των προβλημάτων που μας κληροδότησε η προηγούμενη ιστ</w:t>
      </w:r>
      <w:r>
        <w:rPr>
          <w:rFonts w:eastAsia="Times New Roman" w:cs="Times New Roman"/>
          <w:szCs w:val="24"/>
        </w:rPr>
        <w:t xml:space="preserve">ορία του Μεγάρου να </w:t>
      </w:r>
      <w:r>
        <w:rPr>
          <w:rFonts w:eastAsia="Times New Roman" w:cs="Times New Roman"/>
          <w:szCs w:val="24"/>
        </w:rPr>
        <w:t xml:space="preserve">αντιμετωπισθεί </w:t>
      </w:r>
      <w:r>
        <w:rPr>
          <w:rFonts w:eastAsia="Times New Roman" w:cs="Times New Roman"/>
          <w:szCs w:val="24"/>
        </w:rPr>
        <w:t>ολοκληρω</w:t>
      </w:r>
      <w:r>
        <w:rPr>
          <w:rFonts w:eastAsia="Times New Roman" w:cs="Times New Roman"/>
          <w:szCs w:val="24"/>
        </w:rPr>
        <w:t>μένα</w:t>
      </w:r>
      <w:r>
        <w:rPr>
          <w:rFonts w:eastAsia="Times New Roman" w:cs="Times New Roman"/>
          <w:szCs w:val="24"/>
        </w:rPr>
        <w:t>.</w:t>
      </w:r>
    </w:p>
    <w:p w14:paraId="4EA88A5A"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Τον λόγο έχει ο κ. Λοβέρδος.</w:t>
      </w:r>
    </w:p>
    <w:p w14:paraId="4EA88A5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απευθύνομαι σε έναν Υπουργό ιδιαιτέρως ευγενή και κρατώ και εγώ το ύφος</w:t>
      </w:r>
      <w:r>
        <w:rPr>
          <w:rFonts w:eastAsia="Times New Roman" w:cs="Times New Roman"/>
          <w:szCs w:val="24"/>
        </w:rPr>
        <w:t>,</w:t>
      </w:r>
      <w:r>
        <w:rPr>
          <w:rFonts w:eastAsia="Times New Roman" w:cs="Times New Roman"/>
          <w:szCs w:val="24"/>
        </w:rPr>
        <w:t xml:space="preserve"> που αρμόζει και στον άνθρωπο, αλλά κ</w:t>
      </w:r>
      <w:r>
        <w:rPr>
          <w:rFonts w:eastAsia="Times New Roman" w:cs="Times New Roman"/>
          <w:szCs w:val="24"/>
        </w:rPr>
        <w:t xml:space="preserve">αι στο θέμα. </w:t>
      </w:r>
    </w:p>
    <w:p w14:paraId="4EA88A5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σας το είχα πει και τον Μάιο. Ήταν λάθος να αλλάξει ο άνθρωπος</w:t>
      </w:r>
      <w:r>
        <w:rPr>
          <w:rFonts w:eastAsia="Times New Roman" w:cs="Times New Roman"/>
          <w:szCs w:val="24"/>
        </w:rPr>
        <w:t>,</w:t>
      </w:r>
      <w:r>
        <w:rPr>
          <w:rFonts w:eastAsia="Times New Roman" w:cs="Times New Roman"/>
          <w:szCs w:val="24"/>
        </w:rPr>
        <w:t xml:space="preserve"> που διοικεί τον χώρο επάνω στη δυσκολία. Ήταν λάθος που αλλάξατε τον κ. Μάνο. Ήρθε ένας άνθρωπος που δεν ήξερε τα θέματα επάνω στη στιγμή</w:t>
      </w:r>
      <w:r>
        <w:rPr>
          <w:rFonts w:eastAsia="Times New Roman" w:cs="Times New Roman"/>
          <w:szCs w:val="24"/>
        </w:rPr>
        <w:t>,</w:t>
      </w:r>
      <w:r>
        <w:rPr>
          <w:rFonts w:eastAsia="Times New Roman" w:cs="Times New Roman"/>
          <w:szCs w:val="24"/>
        </w:rPr>
        <w:t xml:space="preserve"> που έπρεπε το Μέγαρο να </w:t>
      </w:r>
      <w:r>
        <w:rPr>
          <w:rFonts w:eastAsia="Times New Roman" w:cs="Times New Roman"/>
          <w:szCs w:val="24"/>
        </w:rPr>
        <w:t xml:space="preserve">σταθεί όρθιο διοικητικά. </w:t>
      </w:r>
    </w:p>
    <w:p w14:paraId="4EA88A5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Ο κ. Μάνος μάλιστα ήταν ένας άνθρωπος</w:t>
      </w:r>
      <w:r>
        <w:rPr>
          <w:rFonts w:eastAsia="Times New Roman" w:cs="Times New Roman"/>
          <w:szCs w:val="24"/>
        </w:rPr>
        <w:t>,</w:t>
      </w:r>
      <w:r>
        <w:rPr>
          <w:rFonts w:eastAsia="Times New Roman" w:cs="Times New Roman"/>
          <w:szCs w:val="24"/>
        </w:rPr>
        <w:t xml:space="preserve"> που τα είχε πάει καλά με τις δυσκολίες που αναφέρετε. Αγωνιζόταν, με κίνδυνο να πάει και φυλακή για λόγους ΙΚΑ, για λόγους φορολογικής ενημερότητας κ.λπ., κίνδυνο που δεν έχει αποφύγει και ο </w:t>
      </w:r>
      <w:r>
        <w:rPr>
          <w:rFonts w:eastAsia="Times New Roman" w:cs="Times New Roman"/>
          <w:szCs w:val="24"/>
        </w:rPr>
        <w:t>νέος διοικητής. Είχα πει τον Μάιο ότι τον στηρίζω.</w:t>
      </w:r>
    </w:p>
    <w:p w14:paraId="4EA88A5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Δεν είναι, όμως, τακτική μια κατάσταση που είναι δύσκολη, όπως λέτε, να βάλω έναν άνθρωπο να την κάνει χειρότερη. Θέλω να την προχωρήσω. Κι επειδή στηρίξαμε τον νόμο, δεν θέλουμε κάποια στιγμή –σας το είπα</w:t>
      </w:r>
      <w:r>
        <w:rPr>
          <w:rFonts w:eastAsia="Times New Roman" w:cs="Times New Roman"/>
          <w:szCs w:val="24"/>
        </w:rPr>
        <w:t xml:space="preserve"> και πριν αυτό- από συνυπεύθυνοι, με τη θετική έννοια του όρου, με την έννοια της ευθύνης, να γίνουμε συνένοχοι σε μια καταστροφή.</w:t>
      </w:r>
    </w:p>
    <w:p w14:paraId="4EA88A5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Και ως </w:t>
      </w:r>
      <w:r>
        <w:rPr>
          <w:rFonts w:eastAsia="Times New Roman" w:cs="Times New Roman"/>
          <w:szCs w:val="24"/>
        </w:rPr>
        <w:t>π</w:t>
      </w:r>
      <w:r>
        <w:rPr>
          <w:rFonts w:eastAsia="Times New Roman" w:cs="Times New Roman"/>
          <w:szCs w:val="24"/>
        </w:rPr>
        <w:t>λειοψηφία στις προηγούμενες περιόδους της Βουλής, με τροπολογίες στηρίζαμε τη δυνατότητα ύπαρξης του κτηρίου. Απαιτεί</w:t>
      </w:r>
      <w:r>
        <w:rPr>
          <w:rFonts w:eastAsia="Times New Roman" w:cs="Times New Roman"/>
          <w:szCs w:val="24"/>
        </w:rPr>
        <w:t xml:space="preserve">το συνολική λύση. Τη δώσατε εσείς και σας έχουμε επαινέσει. </w:t>
      </w:r>
    </w:p>
    <w:p w14:paraId="4EA88A6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Εγώ σας ανέφερα οκτώ θέματα ένα προς ένα. Μου χρωστάτε μια απάντηση για μια τροπολογία</w:t>
      </w:r>
      <w:r>
        <w:rPr>
          <w:rFonts w:eastAsia="Times New Roman" w:cs="Times New Roman"/>
          <w:szCs w:val="24"/>
        </w:rPr>
        <w:t>,</w:t>
      </w:r>
      <w:r>
        <w:rPr>
          <w:rFonts w:eastAsia="Times New Roman" w:cs="Times New Roman"/>
          <w:szCs w:val="24"/>
        </w:rPr>
        <w:t xml:space="preserve"> που αφορά το θέμα της φορολογικής εικόνας του Μεγάρου. Την έχω γράψει και στο κείμενο της ερώτησής μου και θα ήθελα να μου τη δώσετε. </w:t>
      </w:r>
    </w:p>
    <w:p w14:paraId="4EA88A6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Ακούστε, όμως, κλείνοντας, μια φράση. Δεν μου αρέσουν οι προσωπικές επιθέσεις, γι’ αυτό και θα είμαι αρκετά συγκρατημένο</w:t>
      </w:r>
      <w:r>
        <w:rPr>
          <w:rFonts w:eastAsia="Times New Roman" w:cs="Times New Roman"/>
          <w:szCs w:val="24"/>
        </w:rPr>
        <w:t xml:space="preserve">ς. Πείτε, όμως, στον </w:t>
      </w:r>
      <w:r>
        <w:rPr>
          <w:rFonts w:eastAsia="Times New Roman" w:cs="Times New Roman"/>
          <w:szCs w:val="24"/>
        </w:rPr>
        <w:t>π</w:t>
      </w:r>
      <w:r>
        <w:rPr>
          <w:rFonts w:eastAsia="Times New Roman" w:cs="Times New Roman"/>
          <w:szCs w:val="24"/>
        </w:rPr>
        <w:t xml:space="preserve">ρόεδρο του </w:t>
      </w:r>
      <w:r>
        <w:rPr>
          <w:rFonts w:eastAsia="Times New Roman" w:cs="Times New Roman"/>
          <w:szCs w:val="24"/>
        </w:rPr>
        <w:t>ο</w:t>
      </w:r>
      <w:r>
        <w:rPr>
          <w:rFonts w:eastAsia="Times New Roman" w:cs="Times New Roman"/>
          <w:szCs w:val="24"/>
        </w:rPr>
        <w:t xml:space="preserve">ργανισμού –δεν με ενδιαφέρει ποιος είναι στην ιδιωτική του ζωή ούτε τα κότερά του ούτε τα πλούτη του- όταν αναφέρεται σε μέλη της Εθνικής Αντιπροσωπείας, να είναι πολύ πιο ευγενικός, γιατί τα λόγια «περπατάνε». Και να του </w:t>
      </w:r>
      <w:r>
        <w:rPr>
          <w:rFonts w:eastAsia="Times New Roman" w:cs="Times New Roman"/>
          <w:szCs w:val="24"/>
        </w:rPr>
        <w:t>πείτε, ειδικά όταν αναφέρεται με τρόπο επιτιμητικό, τουλάχιστον να μην κρατάει πούρο, στις παρέες του</w:t>
      </w:r>
      <w:r>
        <w:rPr>
          <w:rFonts w:eastAsia="Times New Roman" w:cs="Times New Roman"/>
          <w:szCs w:val="24"/>
        </w:rPr>
        <w:t>,</w:t>
      </w:r>
      <w:r>
        <w:rPr>
          <w:rFonts w:eastAsia="Times New Roman" w:cs="Times New Roman"/>
          <w:szCs w:val="24"/>
        </w:rPr>
        <w:t xml:space="preserve"> που συζητάει και λέει. Είναι υπό δημόσια κρίση και έλεγχο.</w:t>
      </w:r>
    </w:p>
    <w:p w14:paraId="4EA88A6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Και αν, κύριε Υπουργέ, είναι, με κάθε επίκαιρη ερώτηση που κάνουμε, να τον οδηγεί ο κίνδυνος ν</w:t>
      </w:r>
      <w:r>
        <w:rPr>
          <w:rFonts w:eastAsia="Times New Roman" w:cs="Times New Roman"/>
          <w:szCs w:val="24"/>
        </w:rPr>
        <w:t>α ακουστεί κάτι γι’ αυτόν να κάνει τα οφειλόμενα, να κάνω κάθε εβδομάδα από μία. Όμως, έχουμε κι άλλες υποχρεώσεις ως Βουλευτές της Αντιπολίτευσης. Έχουμε τα Ελληνικά Αμυντικά Συστήματα. Ο κάθε συνάδελφος από εμάς έχει τα θέματά του, που πρέπει να τα παρακ</w:t>
      </w:r>
      <w:r>
        <w:rPr>
          <w:rFonts w:eastAsia="Times New Roman" w:cs="Times New Roman"/>
          <w:szCs w:val="24"/>
        </w:rPr>
        <w:t xml:space="preserve">ολουθεί. </w:t>
      </w:r>
    </w:p>
    <w:p w14:paraId="4EA88A6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Δεν είναι δική μας δουλειά να διοικούμε το </w:t>
      </w:r>
      <w:r>
        <w:rPr>
          <w:rFonts w:eastAsia="Times New Roman" w:cs="Times New Roman"/>
          <w:szCs w:val="24"/>
        </w:rPr>
        <w:t>δ</w:t>
      </w:r>
      <w:r>
        <w:rPr>
          <w:rFonts w:eastAsia="Times New Roman" w:cs="Times New Roman"/>
          <w:szCs w:val="24"/>
        </w:rPr>
        <w:t xml:space="preserve">ημόσιο ούτε είναι τρόπος διοικήσεως του </w:t>
      </w:r>
      <w:r>
        <w:rPr>
          <w:rFonts w:eastAsia="Times New Roman" w:cs="Times New Roman"/>
          <w:szCs w:val="24"/>
        </w:rPr>
        <w:t>δ</w:t>
      </w:r>
      <w:r>
        <w:rPr>
          <w:rFonts w:eastAsia="Times New Roman" w:cs="Times New Roman"/>
          <w:szCs w:val="24"/>
        </w:rPr>
        <w:t>ημοσίου η Αντιπολίτευση να κάνει ερωτήσεις κι επειδή κάνει ερωτήσεις, εν</w:t>
      </w:r>
      <w:r>
        <w:rPr>
          <w:rFonts w:eastAsia="Times New Roman" w:cs="Times New Roman"/>
          <w:szCs w:val="24"/>
        </w:rPr>
        <w:t xml:space="preserve"> </w:t>
      </w:r>
      <w:r>
        <w:rPr>
          <w:rFonts w:eastAsia="Times New Roman" w:cs="Times New Roman"/>
          <w:szCs w:val="24"/>
        </w:rPr>
        <w:t xml:space="preserve">όψει των απαντήσεων, να συγκαλεί τους διευθυντές που δεν τους είχε συγκαλέσει ή να </w:t>
      </w:r>
      <w:r>
        <w:rPr>
          <w:rFonts w:eastAsia="Times New Roman" w:cs="Times New Roman"/>
          <w:szCs w:val="24"/>
        </w:rPr>
        <w:t>βλέπει τους εργαζομένους που απέφευγε να τους δει. Πείτε του να προσέχει, διότι θα είναι θέμα της επόμενης επίκαιρης ερώτησης ο ίδιος και όχι το Υπουργείο Πολιτισμού.</w:t>
      </w:r>
    </w:p>
    <w:p w14:paraId="4EA88A6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w:t>
      </w:r>
    </w:p>
    <w:p w14:paraId="4EA88A65" w14:textId="77777777" w:rsidR="00982D42" w:rsidRDefault="003E694A">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Ευχαριστώ.</w:t>
      </w:r>
    </w:p>
    <w:p w14:paraId="4EA88A6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Κύριε Μπαλτά, και πάλι έχετε το</w:t>
      </w:r>
      <w:r>
        <w:rPr>
          <w:rFonts w:eastAsia="Times New Roman" w:cs="Times New Roman"/>
          <w:szCs w:val="24"/>
        </w:rPr>
        <w:t>ν λόγο.</w:t>
      </w:r>
    </w:p>
    <w:p w14:paraId="4EA88A6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Δεν ξέρω από πού αντλείτε αυτές τις πληροφορίες, κύριε Λοβέρδο. Και αυτά δεν είναι σημεία που συζητιούνται εδώ υπό αυτούς τους όρους. </w:t>
      </w:r>
    </w:p>
    <w:p w14:paraId="4EA88A6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Από εκεί και πέρα, να είστε βέβαιος ότι σε ό,τι αφορά κα</w:t>
      </w:r>
      <w:r>
        <w:rPr>
          <w:rFonts w:eastAsia="Times New Roman" w:cs="Times New Roman"/>
          <w:szCs w:val="24"/>
        </w:rPr>
        <w:t>ι τον κ. Θεοχαράκη και εμένα, θα κάνουμε ό,τι ακριβώς πρέπει και ό,τι ακριβώς μπορούμε, ώστε να τελειώνει οριστικά όλη αυτή η ταλαιπωρία με το Μέγαρο.</w:t>
      </w:r>
    </w:p>
    <w:p w14:paraId="4EA88A6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w:t>
      </w:r>
    </w:p>
    <w:p w14:paraId="4EA88A6A"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Για την τροπολογία δεν μου είπατε.</w:t>
      </w:r>
    </w:p>
    <w:p w14:paraId="4EA88A6B" w14:textId="77777777" w:rsidR="00982D42" w:rsidRDefault="003E694A">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Εγώ ε</w:t>
      </w:r>
      <w:r>
        <w:rPr>
          <w:rFonts w:eastAsia="Times New Roman" w:cs="Times New Roman"/>
          <w:szCs w:val="24"/>
        </w:rPr>
        <w:t>υχαριστώ.</w:t>
      </w:r>
    </w:p>
    <w:p w14:paraId="4EA88A6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με την ένατη με αριθμό 1193/29-8-2016 επίκαιρη ερώτηση δεύτερου κύκλου του Βουλευτή Δωδεκανήσου της Νέας Δημοκρατίας κ. </w:t>
      </w:r>
      <w:r>
        <w:rPr>
          <w:rFonts w:eastAsia="Times New Roman" w:cs="Times New Roman"/>
          <w:bCs/>
          <w:szCs w:val="24"/>
        </w:rPr>
        <w:t>Εμμανουήλ Κόνσολα</w:t>
      </w:r>
      <w:r>
        <w:rPr>
          <w:rFonts w:eastAsia="Times New Roman" w:cs="Times New Roman"/>
          <w:szCs w:val="24"/>
        </w:rPr>
        <w:t xml:space="preserve"> προς τον 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 xml:space="preserve">σχετικά με την ανάγκη έργων συντήρησης και ανάδειξης </w:t>
      </w:r>
      <w:r>
        <w:rPr>
          <w:rFonts w:eastAsia="Times New Roman" w:cs="Times New Roman"/>
          <w:szCs w:val="24"/>
        </w:rPr>
        <w:t xml:space="preserve">της </w:t>
      </w:r>
      <w:r>
        <w:rPr>
          <w:rFonts w:eastAsia="Times New Roman" w:cs="Times New Roman"/>
          <w:szCs w:val="24"/>
        </w:rPr>
        <w:t>μ</w:t>
      </w:r>
      <w:r>
        <w:rPr>
          <w:rFonts w:eastAsia="Times New Roman" w:cs="Times New Roman"/>
          <w:szCs w:val="24"/>
        </w:rPr>
        <w:t xml:space="preserve">εσαιωνικής </w:t>
      </w:r>
      <w:r>
        <w:rPr>
          <w:rFonts w:eastAsia="Times New Roman" w:cs="Times New Roman"/>
          <w:szCs w:val="24"/>
        </w:rPr>
        <w:t>π</w:t>
      </w:r>
      <w:r>
        <w:rPr>
          <w:rFonts w:eastAsia="Times New Roman" w:cs="Times New Roman"/>
          <w:szCs w:val="24"/>
        </w:rPr>
        <w:t xml:space="preserve">όλης της Ρόδου. </w:t>
      </w:r>
    </w:p>
    <w:p w14:paraId="4EA88A6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Παρακαλώ, κύριε Κόνσολα, έχετε τον λόγο για δύο λεπτά.</w:t>
      </w:r>
    </w:p>
    <w:p w14:paraId="4EA88A6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Πρόεδρε. </w:t>
      </w:r>
    </w:p>
    <w:p w14:paraId="4EA88A6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Ευχαριστώ, κύριε Υπουργέ, κι εσάς για την άμεση ανταπόκριση να συζητήσετε την ερώτηση που καταθέσαμε στην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ντιπρο</w:t>
      </w:r>
      <w:r>
        <w:rPr>
          <w:rFonts w:eastAsia="Times New Roman" w:cs="Times New Roman"/>
          <w:szCs w:val="24"/>
        </w:rPr>
        <w:t xml:space="preserve">σωπεία σχετικά με την άμεση ανάγκη έργων συντήρησης, αλλά και ανάδειξης της </w:t>
      </w:r>
      <w:r>
        <w:rPr>
          <w:rFonts w:eastAsia="Times New Roman" w:cs="Times New Roman"/>
          <w:szCs w:val="24"/>
        </w:rPr>
        <w:t>μ</w:t>
      </w:r>
      <w:r>
        <w:rPr>
          <w:rFonts w:eastAsia="Times New Roman" w:cs="Times New Roman"/>
          <w:szCs w:val="24"/>
        </w:rPr>
        <w:t xml:space="preserve">εσαιωνικής </w:t>
      </w:r>
      <w:r>
        <w:rPr>
          <w:rFonts w:eastAsia="Times New Roman" w:cs="Times New Roman"/>
          <w:szCs w:val="24"/>
        </w:rPr>
        <w:t>π</w:t>
      </w:r>
      <w:r>
        <w:rPr>
          <w:rFonts w:eastAsia="Times New Roman" w:cs="Times New Roman"/>
          <w:szCs w:val="24"/>
        </w:rPr>
        <w:t>όλης της Ρόδου.</w:t>
      </w:r>
    </w:p>
    <w:p w14:paraId="4EA88A7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Κύριε Υπουργέ, είχα την ευκαιρία να συζητήσω μαζί σας τον Μάρτιο, σε σχετική ερώτηση, για τα ανταποδοτικά οφέλη που μπορεί να έχει η </w:t>
      </w:r>
      <w:r>
        <w:rPr>
          <w:rFonts w:eastAsia="Times New Roman" w:cs="Times New Roman"/>
          <w:szCs w:val="24"/>
        </w:rPr>
        <w:t>μ</w:t>
      </w:r>
      <w:r>
        <w:rPr>
          <w:rFonts w:eastAsia="Times New Roman" w:cs="Times New Roman"/>
          <w:szCs w:val="24"/>
        </w:rPr>
        <w:t xml:space="preserve">εσαιωνική </w:t>
      </w:r>
      <w:r>
        <w:rPr>
          <w:rFonts w:eastAsia="Times New Roman" w:cs="Times New Roman"/>
          <w:szCs w:val="24"/>
        </w:rPr>
        <w:t>π</w:t>
      </w:r>
      <w:r>
        <w:rPr>
          <w:rFonts w:eastAsia="Times New Roman" w:cs="Times New Roman"/>
          <w:szCs w:val="24"/>
        </w:rPr>
        <w:t>όλη τη</w:t>
      </w:r>
      <w:r>
        <w:rPr>
          <w:rFonts w:eastAsia="Times New Roman" w:cs="Times New Roman"/>
          <w:szCs w:val="24"/>
        </w:rPr>
        <w:t xml:space="preserve">ς Ρόδου, αλλά και η Ρόδος γενικότερα, σε </w:t>
      </w:r>
      <w:r>
        <w:rPr>
          <w:rFonts w:eastAsia="Times New Roman" w:cs="Times New Roman"/>
          <w:szCs w:val="24"/>
        </w:rPr>
        <w:lastRenderedPageBreak/>
        <w:t xml:space="preserve">σχέση με την είσπραξη που έχει από το ταμείο αρχαιολογικών πόρων για τα μνημεία της πόλης, γιατί ο πλούτος της είναι ξεχωριστός. </w:t>
      </w:r>
    </w:p>
    <w:p w14:paraId="4EA88A7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καταθέσω στα Πρακτικά εκείνη τη συζήτηση, γιατί είναι αξιοσημείωτη, όχι μόνο για ε</w:t>
      </w:r>
      <w:r>
        <w:rPr>
          <w:rFonts w:eastAsia="Times New Roman" w:cs="Times New Roman"/>
          <w:szCs w:val="24"/>
        </w:rPr>
        <w:t>σάς κι εμάς, αλλά και τον μελλοντικό ερευνητή που θα χρειαστεί να δει την εξέλιξη αυτών των πραγμάτων.</w:t>
      </w:r>
    </w:p>
    <w:p w14:paraId="4EA88A7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Είχαμε μιλήσει, λοιπόν, τότε, κύριε Υπουργέ, και είχαμε πει ότι περίπου τα δύο τελευταία χρόνια το ποσό της είσπραξης από τα οφέλη αυτά στο ΤΑΠΑ είναι γύ</w:t>
      </w:r>
      <w:r>
        <w:rPr>
          <w:rFonts w:eastAsia="Times New Roman" w:cs="Times New Roman"/>
          <w:szCs w:val="24"/>
        </w:rPr>
        <w:t>ρω στα 13,5 εκατομμύρια ευρώ, σε μια πόλη</w:t>
      </w:r>
      <w:r>
        <w:rPr>
          <w:rFonts w:eastAsia="Times New Roman" w:cs="Times New Roman"/>
          <w:szCs w:val="24"/>
        </w:rPr>
        <w:t>,</w:t>
      </w:r>
      <w:r>
        <w:rPr>
          <w:rFonts w:eastAsia="Times New Roman" w:cs="Times New Roman"/>
          <w:szCs w:val="24"/>
        </w:rPr>
        <w:t xml:space="preserve"> που αποτελεί μνημείο παγκόσμιας πολιτιστικής κληρονομιάς. Και μάλιστα, γνωρίζετε πολύ καλά και τον αγώνα των Ροδίων για την ανάδειξη αυτή της πόλης ως </w:t>
      </w:r>
      <w:r>
        <w:rPr>
          <w:rFonts w:eastAsia="Times New Roman" w:cs="Times New Roman"/>
          <w:szCs w:val="24"/>
        </w:rPr>
        <w:t>π</w:t>
      </w:r>
      <w:r>
        <w:rPr>
          <w:rFonts w:eastAsia="Times New Roman" w:cs="Times New Roman"/>
          <w:szCs w:val="24"/>
        </w:rPr>
        <w:t xml:space="preserve">ολιτιστικής </w:t>
      </w:r>
      <w:r>
        <w:rPr>
          <w:rFonts w:eastAsia="Times New Roman" w:cs="Times New Roman"/>
          <w:szCs w:val="24"/>
        </w:rPr>
        <w:t>π</w:t>
      </w:r>
      <w:r>
        <w:rPr>
          <w:rFonts w:eastAsia="Times New Roman" w:cs="Times New Roman"/>
          <w:szCs w:val="24"/>
        </w:rPr>
        <w:t>ρωτεύουσας για το επόμενο διάστημα.</w:t>
      </w:r>
    </w:p>
    <w:p w14:paraId="4EA88A7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Υπουργ</w:t>
      </w:r>
      <w:r>
        <w:rPr>
          <w:rFonts w:eastAsia="Times New Roman" w:cs="Times New Roman"/>
          <w:szCs w:val="24"/>
        </w:rPr>
        <w:t xml:space="preserve">έ, από τότε μέχρι σήμερα δεν προχώρησε κάτι σε σχέση με ανταπόδοση αυτών των οφειλών του ελληνικού δημοσίου προς την πόλη μας. Από εκεί και πέρα, όμως, θα πρέπει να σας θυμίσω </w:t>
      </w:r>
      <w:r>
        <w:rPr>
          <w:rFonts w:eastAsia="Times New Roman" w:cs="Times New Roman"/>
          <w:szCs w:val="24"/>
        </w:rPr>
        <w:lastRenderedPageBreak/>
        <w:t>ότι υπάρχει σε εξέλιξη ένα στρατηγικό σχέδιο που με αυταπάρνηση οι υπηρεσίες της</w:t>
      </w:r>
      <w:r>
        <w:rPr>
          <w:rFonts w:eastAsia="Times New Roman" w:cs="Times New Roman"/>
          <w:szCs w:val="24"/>
        </w:rPr>
        <w:t xml:space="preserve"> αρχαιολογίας υπηρετούν. </w:t>
      </w:r>
    </w:p>
    <w:p w14:paraId="4EA88A7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Και πρέπει εδώ να εξάρω, παρά την υποστελέχωση που υπάρχει, το γεγονός ότι οι υπηρεσίες δίνουν περίσσευμα από την ψυχή τους για να μπορέσουν να υλοποιήσουν αυτό το σχέδιο. Εντούτοις, ούτε τα δίκτυα προχώρησαν ούτε ένα σύνολο μνημε</w:t>
      </w:r>
      <w:r>
        <w:rPr>
          <w:rFonts w:eastAsia="Times New Roman" w:cs="Times New Roman"/>
          <w:szCs w:val="24"/>
        </w:rPr>
        <w:t>ίων</w:t>
      </w:r>
      <w:r>
        <w:rPr>
          <w:rFonts w:eastAsia="Times New Roman" w:cs="Times New Roman"/>
          <w:szCs w:val="24"/>
        </w:rPr>
        <w:t>,</w:t>
      </w:r>
      <w:r>
        <w:rPr>
          <w:rFonts w:eastAsia="Times New Roman" w:cs="Times New Roman"/>
          <w:szCs w:val="24"/>
        </w:rPr>
        <w:t xml:space="preserve"> που υπάρχουν στο στρατηγικό αυτό σχέδιο έχουν αναστηλωθεί. Ο μόνος τρόπος για να μπορεί να συμβεί αυτό είναι με την ανταπόδοση των πόρων, κύριε Υπουργέ.</w:t>
      </w:r>
    </w:p>
    <w:p w14:paraId="4EA88A7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Στο τραπέζι πρέπει να επικαιροποιήσω την πρόταση</w:t>
      </w:r>
      <w:r>
        <w:rPr>
          <w:rFonts w:eastAsia="Times New Roman" w:cs="Times New Roman"/>
          <w:szCs w:val="24"/>
        </w:rPr>
        <w:t>,</w:t>
      </w:r>
      <w:r>
        <w:rPr>
          <w:rFonts w:eastAsia="Times New Roman" w:cs="Times New Roman"/>
          <w:szCs w:val="24"/>
        </w:rPr>
        <w:t xml:space="preserve"> που σας κατέθεσα, κύριε Υπουργέ. Δηλαδή, τη σύντ</w:t>
      </w:r>
      <w:r>
        <w:rPr>
          <w:rFonts w:eastAsia="Times New Roman" w:cs="Times New Roman"/>
          <w:szCs w:val="24"/>
        </w:rPr>
        <w:t>αξη και υπογραφή μιας μελέτης -μιας τριμερούς συμφωνίας, θα μπορούσαμε καλύτερα να πούμε- που αφορά προγραμματική σύμβαση μεταξύ του Υπουργείου, της περιφέρειας και του δήμου. Και νομίζω ότι είναι γόνιμο το έδαφος, αλλά και ο χρόνος, να μπορεί να υπογραφεί</w:t>
      </w:r>
      <w:r>
        <w:rPr>
          <w:rFonts w:eastAsia="Times New Roman" w:cs="Times New Roman"/>
          <w:szCs w:val="24"/>
        </w:rPr>
        <w:t xml:space="preserve"> αυτή. </w:t>
      </w:r>
    </w:p>
    <w:p w14:paraId="4EA88A7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Είχατε δεσμευθεί να επισκεφθείτε τη Ρόδο. Θα ήταν εξαιρετικά χρήσιμο να το κάνετε τώρα, προκειμένου να συζητήσουμε εκεί με τα άλλα μέρη για αυτήν την τριμερή συμφωνία. Νομίζω ότι η προοπτική της προγραμματικής σύμβασης θα δώσει και μια απάντηση για</w:t>
      </w:r>
      <w:r>
        <w:rPr>
          <w:rFonts w:eastAsia="Times New Roman" w:cs="Times New Roman"/>
          <w:szCs w:val="24"/>
        </w:rPr>
        <w:t xml:space="preserve"> τις παθογένειες, οι οποίες πρέπει να ομολογήσω ότι υπάρχουν όχι μόνο επί των ημερών σας, αλλά και το προηγούμενο διάστημα.</w:t>
      </w:r>
    </w:p>
    <w:p w14:paraId="4EA88A7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EA88A78"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4EA88A7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4EA88A7A"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ΑΡΙΣΤΕΙΔΗΣ ΜΠΑΛΤΑΣ</w:t>
      </w:r>
      <w:r>
        <w:rPr>
          <w:rFonts w:eastAsia="Times New Roman" w:cs="Times New Roman"/>
          <w:b/>
          <w:szCs w:val="24"/>
        </w:rPr>
        <w:t xml:space="preserve"> (Υπουργός Πολιτισμού και Αθλητισμού):</w:t>
      </w:r>
      <w:r>
        <w:rPr>
          <w:rFonts w:eastAsia="Times New Roman" w:cs="Times New Roman"/>
          <w:szCs w:val="24"/>
        </w:rPr>
        <w:t xml:space="preserve"> Ευχαριστώ, κύριε Κόνσολα. Αυτή η συζήτηση είναι πάντοτε εποικοδομητική. </w:t>
      </w:r>
    </w:p>
    <w:p w14:paraId="4EA88A7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ήθελα να σας αναφέρω, για να είναι καταγεγραμμένα στα Πρακτικά, ότι στο πρ</w:t>
      </w:r>
      <w:r>
        <w:rPr>
          <w:rFonts w:eastAsia="Times New Roman" w:cs="Times New Roman"/>
          <w:szCs w:val="24"/>
        </w:rPr>
        <w:t>ό</w:t>
      </w:r>
      <w:r>
        <w:rPr>
          <w:rFonts w:eastAsia="Times New Roman" w:cs="Times New Roman"/>
          <w:szCs w:val="24"/>
        </w:rPr>
        <w:t>γραμμα το</w:t>
      </w:r>
      <w:r>
        <w:rPr>
          <w:rFonts w:eastAsia="Times New Roman" w:cs="Times New Roman"/>
          <w:szCs w:val="24"/>
        </w:rPr>
        <w:t>υ</w:t>
      </w:r>
      <w:r>
        <w:rPr>
          <w:rFonts w:eastAsia="Times New Roman" w:cs="Times New Roman"/>
          <w:szCs w:val="24"/>
        </w:rPr>
        <w:t xml:space="preserve"> νέο</w:t>
      </w:r>
      <w:r>
        <w:rPr>
          <w:rFonts w:eastAsia="Times New Roman" w:cs="Times New Roman"/>
          <w:szCs w:val="24"/>
        </w:rPr>
        <w:t>υ</w:t>
      </w:r>
      <w:r>
        <w:rPr>
          <w:rFonts w:eastAsia="Times New Roman" w:cs="Times New Roman"/>
          <w:szCs w:val="24"/>
        </w:rPr>
        <w:t xml:space="preserve"> ΕΣΠΑ αναφέρ</w:t>
      </w:r>
      <w:r>
        <w:rPr>
          <w:rFonts w:eastAsia="Times New Roman" w:cs="Times New Roman"/>
          <w:szCs w:val="24"/>
        </w:rPr>
        <w:t>ε</w:t>
      </w:r>
      <w:r>
        <w:rPr>
          <w:rFonts w:eastAsia="Times New Roman" w:cs="Times New Roman"/>
          <w:szCs w:val="24"/>
        </w:rPr>
        <w:t>ται η ανανέωση των υποδομών του Παλατι</w:t>
      </w:r>
      <w:r>
        <w:rPr>
          <w:rFonts w:eastAsia="Times New Roman" w:cs="Times New Roman"/>
          <w:szCs w:val="24"/>
        </w:rPr>
        <w:t xml:space="preserve">ού του Μεγάλου Μαγίστρου, η επισκευή του </w:t>
      </w:r>
      <w:r>
        <w:rPr>
          <w:rFonts w:eastAsia="Times New Roman" w:cs="Times New Roman"/>
          <w:szCs w:val="24"/>
        </w:rPr>
        <w:lastRenderedPageBreak/>
        <w:t xml:space="preserve">καταλανικού αρχοντικού, του αρχοντικού του Χασάν Μπέη με τον παρακείμενο αρχαιολογικό χώρο και η διαχρονική έκθεση στο τέμενος του Ρετζέπ Πασά. </w:t>
      </w:r>
    </w:p>
    <w:p w14:paraId="4EA88A7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Όλα αυτά είναι μνημεία της </w:t>
      </w:r>
      <w:r>
        <w:rPr>
          <w:rFonts w:eastAsia="Times New Roman" w:cs="Times New Roman"/>
          <w:szCs w:val="24"/>
        </w:rPr>
        <w:t>μ</w:t>
      </w:r>
      <w:r>
        <w:rPr>
          <w:rFonts w:eastAsia="Times New Roman" w:cs="Times New Roman"/>
          <w:szCs w:val="24"/>
        </w:rPr>
        <w:t xml:space="preserve">εσαιωνικής </w:t>
      </w:r>
      <w:r>
        <w:rPr>
          <w:rFonts w:eastAsia="Times New Roman" w:cs="Times New Roman"/>
          <w:szCs w:val="24"/>
        </w:rPr>
        <w:t>π</w:t>
      </w:r>
      <w:r>
        <w:rPr>
          <w:rFonts w:eastAsia="Times New Roman" w:cs="Times New Roman"/>
          <w:szCs w:val="24"/>
        </w:rPr>
        <w:t xml:space="preserve">όλης. Τα αναφέρω για να έχουμε έναν κατάλογο ότι αυτά θα προχωρήσουν με το καινούργιο ΕΣΠΑ. Τελειώνουν κάποια προηγούμενα, τα οποία δεν τα αναφέρω εδώ, αλλά φαντάζομαι ότι θα τα ξέρετε και εσείς. </w:t>
      </w:r>
    </w:p>
    <w:p w14:paraId="4EA88A7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Προφανώς υπάρχουν πολλά προβλήματα και σε άλλα μνημεία. Το </w:t>
      </w:r>
      <w:r>
        <w:rPr>
          <w:rFonts w:eastAsia="Times New Roman" w:cs="Times New Roman"/>
          <w:szCs w:val="24"/>
        </w:rPr>
        <w:t>τ</w:t>
      </w:r>
      <w:r>
        <w:rPr>
          <w:rFonts w:eastAsia="Times New Roman" w:cs="Times New Roman"/>
          <w:szCs w:val="24"/>
        </w:rPr>
        <w:t xml:space="preserve">είχος είναι προβληματικό. Γίνονται σωστικές επεμβάσεις που μπορούν να αντιμετωπίσουν προσωρινά το πρόβλημα, αλλά η όλη συντήρηση του </w:t>
      </w:r>
      <w:r>
        <w:rPr>
          <w:rFonts w:eastAsia="Times New Roman" w:cs="Times New Roman"/>
          <w:szCs w:val="24"/>
        </w:rPr>
        <w:t>κ</w:t>
      </w:r>
      <w:r>
        <w:rPr>
          <w:rFonts w:eastAsia="Times New Roman" w:cs="Times New Roman"/>
          <w:szCs w:val="24"/>
        </w:rPr>
        <w:t>άστρου είναι πολύ μεγάλη υπόθεση. Είναι μια υπόθεση που εν μέρει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μπορεί να γίνει μ’ αυτό που είπατε. Δηλαδή</w:t>
      </w:r>
      <w:r>
        <w:rPr>
          <w:rFonts w:eastAsia="Times New Roman" w:cs="Times New Roman"/>
          <w:szCs w:val="24"/>
        </w:rPr>
        <w:t xml:space="preserve">, μπορούμε να φτιάξουμε –και συμφωνώ, τώρα είναι η στιγμή- μια προγραμματική σύμβαση του Υπουργείου, της </w:t>
      </w:r>
      <w:r>
        <w:rPr>
          <w:rFonts w:eastAsia="Times New Roman" w:cs="Times New Roman"/>
          <w:szCs w:val="24"/>
        </w:rPr>
        <w:t>π</w:t>
      </w:r>
      <w:r>
        <w:rPr>
          <w:rFonts w:eastAsia="Times New Roman" w:cs="Times New Roman"/>
          <w:szCs w:val="24"/>
        </w:rPr>
        <w:t xml:space="preserve">εριφέρειας και του </w:t>
      </w:r>
      <w:r>
        <w:rPr>
          <w:rFonts w:eastAsia="Times New Roman" w:cs="Times New Roman"/>
          <w:szCs w:val="24"/>
        </w:rPr>
        <w:t>δ</w:t>
      </w:r>
      <w:r>
        <w:rPr>
          <w:rFonts w:eastAsia="Times New Roman" w:cs="Times New Roman"/>
          <w:szCs w:val="24"/>
        </w:rPr>
        <w:t xml:space="preserve">ήμου. Σ’ αυτήν την προγραμματική σύμβαση θα δούμε τους όρους της </w:t>
      </w:r>
      <w:r>
        <w:rPr>
          <w:rFonts w:eastAsia="Times New Roman" w:cs="Times New Roman"/>
          <w:szCs w:val="24"/>
        </w:rPr>
        <w:t>α</w:t>
      </w:r>
      <w:r>
        <w:rPr>
          <w:rFonts w:eastAsia="Times New Roman" w:cs="Times New Roman"/>
          <w:szCs w:val="24"/>
        </w:rPr>
        <w:t xml:space="preserve">ρχαιολογικής, του </w:t>
      </w:r>
      <w:r>
        <w:rPr>
          <w:rFonts w:eastAsia="Times New Roman" w:cs="Times New Roman"/>
          <w:szCs w:val="24"/>
        </w:rPr>
        <w:t>δ</w:t>
      </w:r>
      <w:r>
        <w:rPr>
          <w:rFonts w:eastAsia="Times New Roman" w:cs="Times New Roman"/>
          <w:szCs w:val="24"/>
        </w:rPr>
        <w:t xml:space="preserve">ήμου και της </w:t>
      </w:r>
      <w:r>
        <w:rPr>
          <w:rFonts w:eastAsia="Times New Roman" w:cs="Times New Roman"/>
          <w:szCs w:val="24"/>
        </w:rPr>
        <w:t>π</w:t>
      </w:r>
      <w:r>
        <w:rPr>
          <w:rFonts w:eastAsia="Times New Roman" w:cs="Times New Roman"/>
          <w:szCs w:val="24"/>
        </w:rPr>
        <w:t>εριφέρειας. Αν έχουμε μια αίσθη</w:t>
      </w:r>
      <w:r>
        <w:rPr>
          <w:rFonts w:eastAsia="Times New Roman" w:cs="Times New Roman"/>
          <w:szCs w:val="24"/>
        </w:rPr>
        <w:t xml:space="preserve">ση </w:t>
      </w:r>
      <w:r>
        <w:rPr>
          <w:rFonts w:eastAsia="Times New Roman" w:cs="Times New Roman"/>
          <w:szCs w:val="24"/>
        </w:rPr>
        <w:lastRenderedPageBreak/>
        <w:t xml:space="preserve">των οικονομικών μεγεθών που απαιτούνται και το πώς μπορεί να συμβάλει κάθε πλευρά, όντως μπορούμε να κάνουμε ένα καινούργιο βήμα στην κατεύθυνση της βελτίωσης των συνθηκών στη Ρόδο που, όπως είπατε, έχει όλα αυτά τα εξαιρετικά χαρακτηριστικά. </w:t>
      </w:r>
    </w:p>
    <w:p w14:paraId="4EA88A7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Στο άλλο </w:t>
      </w:r>
      <w:r>
        <w:rPr>
          <w:rFonts w:eastAsia="Times New Roman" w:cs="Times New Roman"/>
          <w:szCs w:val="24"/>
        </w:rPr>
        <w:t>ερώτημα που θέσατε νομίζω ότι είχα απαντήσει και την άλλη φορά. Είναι εξαιρετικά δύσκολη η έννοια του ανταποδοτικού τέλους σε ό,τι αφορά τα εισιτήρια των αρχαιολογικών χώρων σε σχέση με τον συγκεκριμένο χώρο όπου βρίσκονται αυτοί οι αρχαιολογικοί θησαυροί,</w:t>
      </w:r>
      <w:r>
        <w:rPr>
          <w:rFonts w:eastAsia="Times New Roman" w:cs="Times New Roman"/>
          <w:szCs w:val="24"/>
        </w:rPr>
        <w:t xml:space="preserve"> διότι είναι ά</w:t>
      </w:r>
      <w:r>
        <w:rPr>
          <w:rFonts w:eastAsia="Times New Roman" w:cs="Times New Roman"/>
          <w:szCs w:val="24"/>
        </w:rPr>
        <w:t>νισ</w:t>
      </w:r>
      <w:r>
        <w:rPr>
          <w:rFonts w:eastAsia="Times New Roman" w:cs="Times New Roman"/>
          <w:szCs w:val="24"/>
        </w:rPr>
        <w:t>α κατανεμημένοι, αλλά και για ιστορικούς λόγους, άλλης τάξης</w:t>
      </w:r>
      <w:r>
        <w:rPr>
          <w:rFonts w:eastAsia="Times New Roman" w:cs="Times New Roman"/>
          <w:szCs w:val="24"/>
        </w:rPr>
        <w:t>,</w:t>
      </w:r>
      <w:r>
        <w:rPr>
          <w:rFonts w:eastAsia="Times New Roman" w:cs="Times New Roman"/>
          <w:szCs w:val="24"/>
        </w:rPr>
        <w:t xml:space="preserve"> επισκεψιμότητα έχουν κάποιοι χώροι έναντι κάποιων άλλων </w:t>
      </w:r>
      <w:r>
        <w:rPr>
          <w:rFonts w:eastAsia="Times New Roman" w:cs="Times New Roman"/>
          <w:szCs w:val="24"/>
        </w:rPr>
        <w:t>που</w:t>
      </w:r>
      <w:r>
        <w:rPr>
          <w:rFonts w:eastAsia="Times New Roman" w:cs="Times New Roman"/>
          <w:szCs w:val="24"/>
        </w:rPr>
        <w:t xml:space="preserve"> ενδεχομένως να είναι εξίσου σημαντικοί. </w:t>
      </w:r>
    </w:p>
    <w:p w14:paraId="4EA88A7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Άρα, τα χρήματα που έρχονται στο Υπουργείο μέσω του Ταμείου Αρχαιολογικών Πό</w:t>
      </w:r>
      <w:r>
        <w:rPr>
          <w:rFonts w:eastAsia="Times New Roman" w:cs="Times New Roman"/>
          <w:szCs w:val="24"/>
        </w:rPr>
        <w:t xml:space="preserve">ρων πρέπει να κατανέμονται ανταποδοτικά στο σύνολο της </w:t>
      </w:r>
      <w:r>
        <w:rPr>
          <w:rFonts w:eastAsia="Times New Roman" w:cs="Times New Roman"/>
          <w:szCs w:val="24"/>
        </w:rPr>
        <w:t>ε</w:t>
      </w:r>
      <w:r>
        <w:rPr>
          <w:rFonts w:eastAsia="Times New Roman" w:cs="Times New Roman"/>
          <w:szCs w:val="24"/>
        </w:rPr>
        <w:t xml:space="preserve">πικράτειας και όχι σε κάθε χώρο χωριστά. Αν συνέβαινε το </w:t>
      </w:r>
      <w:r>
        <w:rPr>
          <w:rFonts w:eastAsia="Times New Roman" w:cs="Times New Roman"/>
          <w:szCs w:val="24"/>
        </w:rPr>
        <w:lastRenderedPageBreak/>
        <w:t>πρώτο, όλα τα τέλη θα πήγαιναν –ας πούμε- στην Περιφέρεια Αττικής λόγω της Ακρόπολης και από εκεί και πέρα οι άλλοι χώροι που θα είχαν εξίσου α</w:t>
      </w:r>
      <w:r>
        <w:rPr>
          <w:rFonts w:eastAsia="Times New Roman" w:cs="Times New Roman"/>
          <w:szCs w:val="24"/>
        </w:rPr>
        <w:t>νάγκη να βοηθηθούν, δεν θα μπορούσαν να βοηθηθούν.</w:t>
      </w:r>
    </w:p>
    <w:p w14:paraId="4EA88A8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 αυτήν την κατεύθυνση, επειδή κατανοούμε το πρόβλημα ότι σε κάποιους χώρους που έχουν μεγαλύτερη επισκεψιμότητα κάτι περισσότερο πρέπει να γίνεται, εμπλέκονται αυτού του τύπου οι προγραμματικές συμβάσεις</w:t>
      </w:r>
      <w:r>
        <w:rPr>
          <w:rFonts w:eastAsia="Times New Roman" w:cs="Times New Roman"/>
          <w:szCs w:val="24"/>
        </w:rPr>
        <w:t xml:space="preserve">, ώστε χωρίς τη μορφή ανταποδοτικότητας ευθέως από τον αρχαιολογικό χώρο στον δήμο όπου βρίσκεται αυτός ο αρχαιολογικός χώρος, στη βάση μιας ευρύτερης αντίληψης κατανομής αυτών των πόρων, να μπορούμε να προχωρήσουμε. </w:t>
      </w:r>
    </w:p>
    <w:p w14:paraId="4EA88A8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Πολύ σύντομα θα υπάρξει ένα καινούργιο</w:t>
      </w:r>
      <w:r>
        <w:rPr>
          <w:rFonts w:eastAsia="Times New Roman" w:cs="Times New Roman"/>
          <w:szCs w:val="24"/>
        </w:rPr>
        <w:t xml:space="preserve">ς </w:t>
      </w:r>
      <w:r>
        <w:rPr>
          <w:rFonts w:eastAsia="Times New Roman" w:cs="Times New Roman"/>
          <w:szCs w:val="24"/>
        </w:rPr>
        <w:t>κ</w:t>
      </w:r>
      <w:r>
        <w:rPr>
          <w:rFonts w:eastAsia="Times New Roman" w:cs="Times New Roman"/>
          <w:szCs w:val="24"/>
        </w:rPr>
        <w:t>ανονισμός του Ταμείου Αρχαιολογικών Πόρων και Απαλλοτριώσεων, ώστε μαζί με τους πρόσθετους πόρους</w:t>
      </w:r>
      <w:r>
        <w:rPr>
          <w:rFonts w:eastAsia="Times New Roman" w:cs="Times New Roman"/>
          <w:szCs w:val="24"/>
        </w:rPr>
        <w:t>,</w:t>
      </w:r>
      <w:r>
        <w:rPr>
          <w:rFonts w:eastAsia="Times New Roman" w:cs="Times New Roman"/>
          <w:szCs w:val="24"/>
        </w:rPr>
        <w:t xml:space="preserve"> που έρχονται από τα εισιτήρια, όπως φέτος</w:t>
      </w:r>
      <w:r>
        <w:rPr>
          <w:rFonts w:eastAsia="Times New Roman" w:cs="Times New Roman"/>
          <w:szCs w:val="24"/>
        </w:rPr>
        <w:t>,</w:t>
      </w:r>
      <w:r>
        <w:rPr>
          <w:rFonts w:eastAsia="Times New Roman" w:cs="Times New Roman"/>
          <w:szCs w:val="24"/>
        </w:rPr>
        <w:t xml:space="preserve"> ή από το ηλεκτρονικό εισιτήριο που θα αυξήσει αυτούς τους πόρους, να υπάρχει μια δυνατότητα διαχείρισης </w:t>
      </w:r>
      <w:r>
        <w:rPr>
          <w:rFonts w:eastAsia="Times New Roman" w:cs="Times New Roman"/>
          <w:szCs w:val="24"/>
        </w:rPr>
        <w:lastRenderedPageBreak/>
        <w:t>του Ταμ</w:t>
      </w:r>
      <w:r>
        <w:rPr>
          <w:rFonts w:eastAsia="Times New Roman" w:cs="Times New Roman"/>
          <w:szCs w:val="24"/>
        </w:rPr>
        <w:t xml:space="preserve">είου Αρχαιολογικών Πόρων με </w:t>
      </w:r>
      <w:r>
        <w:rPr>
          <w:rFonts w:eastAsia="Times New Roman" w:cs="Times New Roman"/>
          <w:szCs w:val="24"/>
        </w:rPr>
        <w:t xml:space="preserve">το να του αποδοθούν </w:t>
      </w:r>
      <w:r>
        <w:rPr>
          <w:rFonts w:eastAsia="Times New Roman" w:cs="Times New Roman"/>
          <w:szCs w:val="24"/>
        </w:rPr>
        <w:t>ικανότητες επενδυτικότερες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Τέτοιες προσπάθειες, </w:t>
      </w:r>
      <w:r>
        <w:rPr>
          <w:rFonts w:eastAsia="Times New Roman" w:cs="Times New Roman"/>
          <w:szCs w:val="24"/>
        </w:rPr>
        <w:t xml:space="preserve">μαζί με την ευρωπαϊκή συνδρομή, </w:t>
      </w:r>
      <w:r>
        <w:rPr>
          <w:rFonts w:eastAsia="Times New Roman" w:cs="Times New Roman"/>
          <w:szCs w:val="24"/>
        </w:rPr>
        <w:t xml:space="preserve">θα μπορούσαν να αντιμετωπισθούν μεγαλύτερα έργα </w:t>
      </w:r>
      <w:r>
        <w:rPr>
          <w:rFonts w:eastAsia="Times New Roman" w:cs="Times New Roman"/>
          <w:szCs w:val="24"/>
        </w:rPr>
        <w:t>όπως στο Κάστρο της Ρόδου που λέγαμε</w:t>
      </w:r>
      <w:r>
        <w:rPr>
          <w:rFonts w:eastAsia="Times New Roman" w:cs="Times New Roman"/>
          <w:szCs w:val="24"/>
        </w:rPr>
        <w:t>.</w:t>
      </w:r>
      <w:r>
        <w:rPr>
          <w:rFonts w:eastAsia="Times New Roman" w:cs="Times New Roman"/>
          <w:szCs w:val="24"/>
        </w:rPr>
        <w:t xml:space="preserve"> </w:t>
      </w:r>
    </w:p>
    <w:p w14:paraId="4EA88A8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EA88A8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Παρακαλώ, κύριε Κόνσολα, έχετε τον λόγο. </w:t>
      </w:r>
    </w:p>
    <w:p w14:paraId="4EA88A8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Ευχαριστώ, κύριε Πρόεδρε.</w:t>
      </w:r>
    </w:p>
    <w:p w14:paraId="4EA88A8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Πρόεδρε, είμαι στην ευχάριστη θέση να εκφράσω την ικανοποίησή μου, αφού ο Υπουργός Πολιτισμού εκφράζει την άποψη ότι είναι αναγκαία και χρήσιμη –αλλ</w:t>
      </w:r>
      <w:r>
        <w:rPr>
          <w:rFonts w:eastAsia="Times New Roman" w:cs="Times New Roman"/>
          <w:szCs w:val="24"/>
        </w:rPr>
        <w:t xml:space="preserve">ά μάλλον και μονόδρομος- αυτή η σύμβαση, αυτή η τριμερής συμφωνία μεταξύ </w:t>
      </w:r>
      <w:r>
        <w:rPr>
          <w:rFonts w:eastAsia="Times New Roman" w:cs="Times New Roman"/>
          <w:szCs w:val="24"/>
        </w:rPr>
        <w:t>π</w:t>
      </w:r>
      <w:r>
        <w:rPr>
          <w:rFonts w:eastAsia="Times New Roman" w:cs="Times New Roman"/>
          <w:szCs w:val="24"/>
        </w:rPr>
        <w:t xml:space="preserve">εριφέρειας, </w:t>
      </w:r>
      <w:r>
        <w:rPr>
          <w:rFonts w:eastAsia="Times New Roman" w:cs="Times New Roman"/>
          <w:szCs w:val="24"/>
        </w:rPr>
        <w:t>δ</w:t>
      </w:r>
      <w:r>
        <w:rPr>
          <w:rFonts w:eastAsia="Times New Roman" w:cs="Times New Roman"/>
          <w:szCs w:val="24"/>
        </w:rPr>
        <w:t xml:space="preserve">ήμου και Υπουργείου Πολιτισμού. </w:t>
      </w:r>
    </w:p>
    <w:p w14:paraId="4EA88A8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Εύχομαι και πιστεύω ότι σύντομα θα έρθετε στη Ρόδο, για να υπογραφεί αυτή η συμφωνία. Εξ</w:t>
      </w:r>
      <w:r>
        <w:rPr>
          <w:rFonts w:eastAsia="Times New Roman" w:cs="Times New Roman"/>
          <w:szCs w:val="24"/>
        </w:rPr>
        <w:t xml:space="preserve"> </w:t>
      </w:r>
      <w:r>
        <w:rPr>
          <w:rFonts w:eastAsia="Times New Roman" w:cs="Times New Roman"/>
          <w:szCs w:val="24"/>
        </w:rPr>
        <w:t>άλλου, θα είναι τριμερής, που σημαίνει ότι θα ε</w:t>
      </w:r>
      <w:r>
        <w:rPr>
          <w:rFonts w:eastAsia="Times New Roman" w:cs="Times New Roman"/>
          <w:szCs w:val="24"/>
        </w:rPr>
        <w:t>ίναι και τα τρία μέρη που θα συνδράμουν σε αυτήν την προσπάθεια, ανάλογα με τις δυνατότητες που έχουν.</w:t>
      </w:r>
    </w:p>
    <w:p w14:paraId="4EA88A8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Εξ</w:t>
      </w:r>
      <w:r>
        <w:rPr>
          <w:rFonts w:eastAsia="Times New Roman" w:cs="Times New Roman"/>
          <w:szCs w:val="24"/>
        </w:rPr>
        <w:t xml:space="preserve"> </w:t>
      </w:r>
      <w:r>
        <w:rPr>
          <w:rFonts w:eastAsia="Times New Roman" w:cs="Times New Roman"/>
          <w:szCs w:val="24"/>
        </w:rPr>
        <w:t xml:space="preserve">άλλου το σημαντικότερο, κύριε Υπουργέ, είναι ότι θα τεθεί εκεί ένα πλαίσιο πλέον που θα ιεραρχηθούν αυτές οι πολύ σημαντικές πρωτοβουλίες που παίρνει </w:t>
      </w:r>
      <w:r>
        <w:rPr>
          <w:rFonts w:eastAsia="Times New Roman" w:cs="Times New Roman"/>
          <w:szCs w:val="24"/>
        </w:rPr>
        <w:t xml:space="preserve">η αρχαιολογική υπηρεσία και εσείς για την αναστύλωση μνημείων. Να σας θυμίσω, λοιπόν, ότι δεν είναι μόνο η μεσαιωνική πόλη, είναι και ένα πλήθος μνημείων μέσα σε αυτήν. Εκεί χρειάζεται ιεράρχηση. </w:t>
      </w:r>
    </w:p>
    <w:p w14:paraId="4EA88A8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Χαίρομαι επίσης που ανακοινώνετε ότι το ΤΑΠΑ προχωράει σε μ</w:t>
      </w:r>
      <w:r>
        <w:rPr>
          <w:rFonts w:eastAsia="Times New Roman" w:cs="Times New Roman"/>
          <w:szCs w:val="24"/>
        </w:rPr>
        <w:t>ια άλλη εποχή, και θα το δούμε στην πορεία του χρόνου, γιατί με τις υπάρχουσες συνθήκες φαίνεται ότι δεν μπορεί, αδυνατεί να αντιμετωπίσει συνολικά τη μεσαιωνική πόλη της Ρόδου επειδή, όπως σε πρόσφατα δημοσιεύματα θα διαπιστώσατε και εσείς, δεν είναι μόνο</w:t>
      </w:r>
      <w:r>
        <w:rPr>
          <w:rFonts w:eastAsia="Times New Roman" w:cs="Times New Roman"/>
          <w:szCs w:val="24"/>
        </w:rPr>
        <w:t xml:space="preserve"> η μερική κατάρρευση των τειχών, κύριε Υπουργέ, αλλά θα καταθέσω </w:t>
      </w:r>
      <w:r>
        <w:rPr>
          <w:rFonts w:eastAsia="Times New Roman" w:cs="Times New Roman"/>
          <w:szCs w:val="24"/>
        </w:rPr>
        <w:lastRenderedPageBreak/>
        <w:t>στα Πρακτικά να δείτε ότι ακόμα και η αποψίλωση των χορταριών στα τείχη δεν μπορεί να γίνει. Αυτό σημαίνει ότι εδώ κάτι συμβαίνει, κάτι πάει στραβά.</w:t>
      </w:r>
    </w:p>
    <w:p w14:paraId="4EA88A8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Να σας θυμίσω τώρα για τη δεύτερη αναφορά </w:t>
      </w:r>
      <w:r>
        <w:rPr>
          <w:rFonts w:eastAsia="Times New Roman" w:cs="Times New Roman"/>
          <w:szCs w:val="24"/>
        </w:rPr>
        <w:t xml:space="preserve">σας, σε σχέση με τα ακίνητα της μεσαιωνικής πόλης της Ρόδου, ότι σε αυτήν υπάρχουν διακόσια δεκαεννιά ακίνητα, κύριε Υπουργέ. Το 2014 εισπράχθηκαν συνολικά 351.000 ευρώ, ενώ το 2015 εισπράχθηκαν 450.000 ευρώ από τα πενήντα ακίνητα, επιχειρήσεις και εκατόν </w:t>
      </w:r>
      <w:r>
        <w:rPr>
          <w:rFonts w:eastAsia="Times New Roman" w:cs="Times New Roman"/>
          <w:szCs w:val="24"/>
        </w:rPr>
        <w:t xml:space="preserve">εξήντα τρεις περίπου κατοικίες. Πρόκειται για ποσό μικρό, σε σχέση με την ακίνητη περιουσία του ΤΑΠΑ. </w:t>
      </w:r>
    </w:p>
    <w:p w14:paraId="4EA88A8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Εδώ η εγκατάλειψη προσλαμβάνει και άλλα χαρακτηριστικά, δεν είναι μόνο φυσική εγκατάλειψη. Άρα, ποια είναι τ</w:t>
      </w:r>
      <w:r>
        <w:rPr>
          <w:rFonts w:eastAsia="Times New Roman" w:cs="Times New Roman"/>
          <w:szCs w:val="24"/>
        </w:rPr>
        <w:t>ο</w:t>
      </w:r>
      <w:r>
        <w:rPr>
          <w:rFonts w:eastAsia="Times New Roman" w:cs="Times New Roman"/>
          <w:szCs w:val="24"/>
        </w:rPr>
        <w:t xml:space="preserve"> στρατηγικ</w:t>
      </w:r>
      <w:r>
        <w:rPr>
          <w:rFonts w:eastAsia="Times New Roman" w:cs="Times New Roman"/>
          <w:szCs w:val="24"/>
        </w:rPr>
        <w:t>ό</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που κινείται το ΤΑΠΑ για</w:t>
      </w:r>
      <w:r>
        <w:rPr>
          <w:rFonts w:eastAsia="Times New Roman" w:cs="Times New Roman"/>
          <w:szCs w:val="24"/>
        </w:rPr>
        <w:t xml:space="preserve"> την αξιοποίηση αυτών των ακινήτων;</w:t>
      </w:r>
    </w:p>
    <w:p w14:paraId="4EA88A8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Θεωρώ, λοιπόν, εξαιρετικά σημαντική την ευκαιρία σήμερα που συζητάμε αυτό και που ουσιαστικά ανακοινώνετε την πρόθεσή σας να υπογραφεί αυτή η τριμερής συμφωνία. Εξ</w:t>
      </w:r>
      <w:r>
        <w:rPr>
          <w:rFonts w:eastAsia="Times New Roman" w:cs="Times New Roman"/>
          <w:szCs w:val="24"/>
        </w:rPr>
        <w:t xml:space="preserve"> </w:t>
      </w:r>
      <w:r>
        <w:rPr>
          <w:rFonts w:eastAsia="Times New Roman" w:cs="Times New Roman"/>
          <w:szCs w:val="24"/>
        </w:rPr>
        <w:t xml:space="preserve">άλλου να καταθέσω στα </w:t>
      </w:r>
      <w:r>
        <w:rPr>
          <w:rFonts w:eastAsia="Times New Roman" w:cs="Times New Roman"/>
          <w:szCs w:val="24"/>
        </w:rPr>
        <w:lastRenderedPageBreak/>
        <w:t>Πρακτικά επίσης ότι και ο κ. Ξυδάκ</w:t>
      </w:r>
      <w:r>
        <w:rPr>
          <w:rFonts w:eastAsia="Times New Roman" w:cs="Times New Roman"/>
          <w:szCs w:val="24"/>
        </w:rPr>
        <w:t>ης από τη Ρόδο</w:t>
      </w:r>
      <w:r>
        <w:rPr>
          <w:rFonts w:eastAsia="Times New Roman" w:cs="Times New Roman"/>
          <w:szCs w:val="24"/>
        </w:rPr>
        <w:t>,</w:t>
      </w:r>
      <w:r>
        <w:rPr>
          <w:rFonts w:eastAsia="Times New Roman" w:cs="Times New Roman"/>
          <w:szCs w:val="24"/>
        </w:rPr>
        <w:t xml:space="preserve"> μάλιστα, αφού εξήρε το μνημείο, είχε καταθέσει αυτήν την άποψη.</w:t>
      </w:r>
    </w:p>
    <w:p w14:paraId="4EA88A8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Εύχομαι σύντομα να αποφασίσετε να έρθετε στη Ρόδο και οριστικά να δοθεί μια απάντηση, στην ιστορία του χρόνου, που η πόλη είναι εγκαταλελειμμένη και να δοθεί έτσι μια νέα διάστ</w:t>
      </w:r>
      <w:r>
        <w:rPr>
          <w:rFonts w:eastAsia="Times New Roman" w:cs="Times New Roman"/>
          <w:szCs w:val="24"/>
        </w:rPr>
        <w:t>αση, με την πολιτική που εσείς θα αποφασίσετε.</w:t>
      </w:r>
    </w:p>
    <w:p w14:paraId="4EA88A8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 κύριε Υπουργέ.</w:t>
      </w:r>
    </w:p>
    <w:p w14:paraId="4EA88A8E" w14:textId="77777777" w:rsidR="00982D42" w:rsidRDefault="003E694A">
      <w:pPr>
        <w:spacing w:line="600" w:lineRule="auto"/>
        <w:ind w:firstLine="720"/>
        <w:jc w:val="both"/>
        <w:rPr>
          <w:rFonts w:eastAsia="Times New Roman" w:cs="Times New Roman"/>
        </w:rPr>
      </w:pPr>
      <w:r>
        <w:rPr>
          <w:rFonts w:eastAsia="Times New Roman" w:cs="Times New Roman"/>
        </w:rPr>
        <w:t>(Στο σημείο αυτό ο Βουλευτής κ.</w:t>
      </w:r>
      <w:r>
        <w:rPr>
          <w:rFonts w:eastAsia="Times New Roman" w:cs="Times New Roman"/>
          <w:szCs w:val="24"/>
        </w:rPr>
        <w:t xml:space="preserve"> Εμμανουήλ Κόνσολας</w:t>
      </w:r>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w:t>
      </w:r>
      <w:r>
        <w:rPr>
          <w:rFonts w:eastAsia="Times New Roman" w:cs="Times New Roman"/>
        </w:rPr>
        <w:t>φίας και  Πρακτικών της Βουλής)</w:t>
      </w:r>
    </w:p>
    <w:p w14:paraId="4EA88A8F" w14:textId="77777777" w:rsidR="00982D42" w:rsidRDefault="003E694A">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Κύριε Μπαλτά, και πάλι έχετε τον λόγο.</w:t>
      </w:r>
    </w:p>
    <w:p w14:paraId="4EA88A90"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ΑΡΙΣΤΕΙΔΗΣ ΜΠΑΛΤΑΣ (Υπουργός Πολιτισμού και Αθλητισμού): </w:t>
      </w:r>
      <w:r>
        <w:rPr>
          <w:rFonts w:eastAsia="Times New Roman" w:cs="Times New Roman"/>
          <w:szCs w:val="24"/>
        </w:rPr>
        <w:t xml:space="preserve">Δεν έχω να προσθέσω τίποτα. Θα προχωρήσουμε γρήγορα. </w:t>
      </w:r>
    </w:p>
    <w:p w14:paraId="4EA88A9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Να βάλουμε στη συζήτηση ακριβώς και μι</w:t>
      </w:r>
      <w:r>
        <w:rPr>
          <w:rFonts w:eastAsia="Times New Roman" w:cs="Times New Roman"/>
          <w:szCs w:val="24"/>
        </w:rPr>
        <w:t>α επόμενη, μια πρόσθετη, αν θέλετε, διάσταση, σε σχέση με τη Ρόδο, την αξιοποίηση των κτηριακών υποδομών του Υπουργείου Πολιτισμού εκεί, πώς και αυτές θα ενταχθούν σε μια διαδικασία επιδιόρθωσης της συντήρησης, αλλά και ανάπτυξης. Να το βάλουμε και αυτό στ</w:t>
      </w:r>
      <w:r>
        <w:rPr>
          <w:rFonts w:eastAsia="Times New Roman" w:cs="Times New Roman"/>
          <w:szCs w:val="24"/>
        </w:rPr>
        <w:t>η σκέψη μας και σε σχέση με την κουβέντα για τη προγραμματική σύμβαση.</w:t>
      </w:r>
    </w:p>
    <w:p w14:paraId="4EA88A92" w14:textId="77777777" w:rsidR="00982D42" w:rsidRDefault="003E694A">
      <w:pPr>
        <w:spacing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szCs w:val="24"/>
        </w:rPr>
        <w:t xml:space="preserve"> Ευχαριστώ πολύ.</w:t>
      </w:r>
    </w:p>
    <w:p w14:paraId="4EA88A9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 την ομιλία του κ. Μπαλτά ολοκληρώθηκε η συζήτηση των επίκαιρων ερωτήσεων.</w:t>
      </w:r>
    </w:p>
    <w:p w14:paraId="4EA88A94" w14:textId="77777777" w:rsidR="00982D42" w:rsidRDefault="003E694A">
      <w:pPr>
        <w:spacing w:line="600" w:lineRule="auto"/>
        <w:ind w:firstLine="720"/>
        <w:jc w:val="center"/>
        <w:rPr>
          <w:rFonts w:eastAsia="Times New Roman" w:cs="Times New Roman"/>
          <w:szCs w:val="24"/>
        </w:rPr>
      </w:pPr>
      <w:r>
        <w:rPr>
          <w:rFonts w:eastAsia="Times New Roman" w:cs="Times New Roman"/>
          <w:szCs w:val="24"/>
        </w:rPr>
        <w:t>ΑΛΛΑΓΗ ΣΕΛΙΔΑΣ ΛΟΓΩ ΑΛΛΑΓΗΣ ΘΕΜΑΤΟΣ</w:t>
      </w:r>
    </w:p>
    <w:p w14:paraId="4EA88A9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(Στο σημείο αυτό την Προεδρική Έδρα καταλαμβάνει ο Δ΄ Αντιπρόεδρος της Βουλής κ. </w:t>
      </w:r>
      <w:r w:rsidRPr="001B5689">
        <w:rPr>
          <w:rFonts w:eastAsia="Times New Roman" w:cs="Times New Roman"/>
          <w:b/>
          <w:szCs w:val="24"/>
        </w:rPr>
        <w:t>ΝΙΚΗΤΑΣ ΚΑΚΛΑΜΑΝΗΣ</w:t>
      </w:r>
      <w:r>
        <w:rPr>
          <w:rFonts w:eastAsia="Times New Roman" w:cs="Times New Roman"/>
          <w:szCs w:val="24"/>
        </w:rPr>
        <w:t>)</w:t>
      </w:r>
    </w:p>
    <w:p w14:paraId="4EA88A96" w14:textId="77777777" w:rsidR="00982D42" w:rsidRDefault="00982D42">
      <w:pPr>
        <w:spacing w:line="600" w:lineRule="auto"/>
        <w:ind w:firstLine="720"/>
        <w:jc w:val="center"/>
        <w:rPr>
          <w:rFonts w:eastAsia="Times New Roman" w:cs="Times New Roman"/>
          <w:szCs w:val="24"/>
        </w:rPr>
      </w:pPr>
    </w:p>
    <w:p w14:paraId="4EA88A97"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Κυρίες και κύριοι συνάδελφοι, διαπιστωθείσης της απαρτίας εισερχόμεθα στην ημερήσια διάταξη της</w:t>
      </w:r>
    </w:p>
    <w:p w14:paraId="4EA88A98" w14:textId="77777777" w:rsidR="00982D42" w:rsidRDefault="003E694A">
      <w:pPr>
        <w:spacing w:line="600" w:lineRule="auto"/>
        <w:ind w:firstLine="720"/>
        <w:jc w:val="center"/>
        <w:rPr>
          <w:rFonts w:eastAsia="Times New Roman"/>
          <w:b/>
          <w:szCs w:val="24"/>
        </w:rPr>
      </w:pPr>
      <w:r>
        <w:rPr>
          <w:rFonts w:eastAsia="Times New Roman"/>
          <w:b/>
          <w:szCs w:val="24"/>
        </w:rPr>
        <w:t>ΝΟΜΟΘΕΤΙΚΗΣ ΕΡΓΑΣΙΑΣ</w:t>
      </w:r>
    </w:p>
    <w:p w14:paraId="4EA88A99" w14:textId="77777777" w:rsidR="00982D42" w:rsidRDefault="003E694A">
      <w:pPr>
        <w:spacing w:line="600" w:lineRule="auto"/>
        <w:ind w:firstLine="720"/>
        <w:jc w:val="both"/>
        <w:rPr>
          <w:rFonts w:eastAsia="Times New Roman"/>
          <w:szCs w:val="24"/>
        </w:rPr>
      </w:pPr>
      <w:r>
        <w:rPr>
          <w:rFonts w:eastAsia="Times New Roman"/>
          <w:szCs w:val="24"/>
        </w:rPr>
        <w:t>Μόνη</w:t>
      </w:r>
      <w:r>
        <w:rPr>
          <w:rFonts w:eastAsia="Times New Roman"/>
          <w:szCs w:val="24"/>
        </w:rPr>
        <w:t xml:space="preserve"> συζήτηση επί της αρχής, των άρθρων και του συνόλου του σχεδίου νόμου του Υπουργείου Περιβάλλοντος και Ενέργειας: «Δασικές Συνεταιριστικές Οργανώσεις και άλλες διατάξεις».</w:t>
      </w:r>
    </w:p>
    <w:p w14:paraId="4EA88A9A" w14:textId="77777777" w:rsidR="00982D42" w:rsidRDefault="003E694A">
      <w:pPr>
        <w:spacing w:line="600" w:lineRule="auto"/>
        <w:ind w:firstLine="720"/>
        <w:jc w:val="both"/>
        <w:rPr>
          <w:rFonts w:eastAsia="Times New Roman"/>
          <w:szCs w:val="24"/>
        </w:rPr>
      </w:pPr>
      <w:r>
        <w:rPr>
          <w:rFonts w:eastAsia="Times New Roman"/>
          <w:szCs w:val="24"/>
        </w:rPr>
        <w:t>Προτείνω να γίνει η συζήτηση ενιαία επί της αρχής</w:t>
      </w:r>
      <w:r>
        <w:rPr>
          <w:rFonts w:eastAsia="Times New Roman"/>
          <w:szCs w:val="24"/>
        </w:rPr>
        <w:t>,</w:t>
      </w:r>
      <w:r>
        <w:rPr>
          <w:rFonts w:eastAsia="Times New Roman"/>
          <w:szCs w:val="24"/>
        </w:rPr>
        <w:t xml:space="preserve"> επί των άρθρων και των </w:t>
      </w:r>
      <w:r>
        <w:rPr>
          <w:rFonts w:eastAsia="Times New Roman"/>
          <w:bCs/>
          <w:szCs w:val="24"/>
        </w:rPr>
        <w:t>τροπολογιώ</w:t>
      </w:r>
      <w:r>
        <w:rPr>
          <w:rFonts w:eastAsia="Times New Roman"/>
          <w:bCs/>
          <w:szCs w:val="24"/>
        </w:rPr>
        <w:t>ν. Και αναλόγως του αριθμού των εγγεγραμμένων ομιλητών να γίνει μια προσπάθεια να ολοκληρωθεί η συζήτηση σήμερα, λόγω και της αλλαγής της ημερήσιας διάταξης που έχει γίνει για την ερχόμενη εβδομάδα, όπως αποφάσισε σήμερα η</w:t>
      </w:r>
      <w:r>
        <w:rPr>
          <w:rFonts w:eastAsia="Times New Roman"/>
          <w:szCs w:val="24"/>
        </w:rPr>
        <w:t xml:space="preserve"> Διάσκεψη των Προέδρων.</w:t>
      </w:r>
    </w:p>
    <w:p w14:paraId="4EA88A9B" w14:textId="77777777" w:rsidR="00982D42" w:rsidRDefault="003E694A">
      <w:pPr>
        <w:spacing w:line="600" w:lineRule="auto"/>
        <w:ind w:firstLine="720"/>
        <w:jc w:val="both"/>
        <w:rPr>
          <w:rFonts w:eastAsia="Times New Roman"/>
          <w:bCs/>
          <w:szCs w:val="24"/>
        </w:rPr>
      </w:pPr>
      <w:r>
        <w:rPr>
          <w:rFonts w:eastAsia="Times New Roman"/>
          <w:szCs w:val="24"/>
        </w:rPr>
        <w:lastRenderedPageBreak/>
        <w:t>Υπουργικές</w:t>
      </w:r>
      <w:r>
        <w:rPr>
          <w:rFonts w:eastAsia="Times New Roman"/>
          <w:szCs w:val="24"/>
        </w:rPr>
        <w:t xml:space="preserve"> </w:t>
      </w:r>
      <w:r>
        <w:rPr>
          <w:rFonts w:eastAsia="Times New Roman"/>
          <w:bCs/>
          <w:szCs w:val="24"/>
        </w:rPr>
        <w:t>τροπολογίες, από ό,τι μου είπατε, δεν υπάρχουν. Υπάρχουν μόνο τροπολογίες Βουλευτών. Θα σας παρακαλέσω, κύριε Υπουργέ, μετά τους αγορητές, όταν θα πάρετε τον λόγο, να μας ανακοινώσετε και ποιες θα κάνετε δεκτές ή όχι, για να ξέρουν οι συνάδελφοι που θα εγ</w:t>
      </w:r>
      <w:r>
        <w:rPr>
          <w:rFonts w:eastAsia="Times New Roman"/>
          <w:bCs/>
          <w:szCs w:val="24"/>
        </w:rPr>
        <w:t xml:space="preserve">γραφούν και οι κοινοβουλευτικοί εκπρόσωποι. </w:t>
      </w:r>
    </w:p>
    <w:p w14:paraId="4EA88A9C" w14:textId="77777777" w:rsidR="00982D42" w:rsidRDefault="003E694A">
      <w:pPr>
        <w:spacing w:line="600" w:lineRule="auto"/>
        <w:ind w:firstLine="720"/>
        <w:jc w:val="both"/>
        <w:rPr>
          <w:rFonts w:eastAsia="Times New Roman"/>
          <w:bCs/>
          <w:szCs w:val="24"/>
        </w:rPr>
      </w:pPr>
      <w:r>
        <w:rPr>
          <w:rFonts w:eastAsia="Times New Roman"/>
          <w:bCs/>
          <w:szCs w:val="24"/>
        </w:rPr>
        <w:t>Συμφωνεί το Σώμα επί της διαδικασίας;</w:t>
      </w:r>
    </w:p>
    <w:p w14:paraId="4EA88A9D" w14:textId="77777777" w:rsidR="00982D42" w:rsidRDefault="003E694A">
      <w:pPr>
        <w:spacing w:line="600" w:lineRule="auto"/>
        <w:ind w:firstLine="720"/>
        <w:jc w:val="both"/>
        <w:rPr>
          <w:rFonts w:eastAsia="Times New Roman"/>
          <w:bCs/>
          <w:szCs w:val="24"/>
        </w:rPr>
      </w:pPr>
      <w:r>
        <w:rPr>
          <w:rFonts w:eastAsia="Times New Roman"/>
          <w:b/>
          <w:bCs/>
          <w:szCs w:val="24"/>
        </w:rPr>
        <w:t xml:space="preserve">ΟΛΟΙ ΟΙ ΒΟΥΛΕΥΤΕΣ: </w:t>
      </w:r>
      <w:r>
        <w:rPr>
          <w:rFonts w:eastAsia="Times New Roman"/>
          <w:bCs/>
          <w:szCs w:val="24"/>
        </w:rPr>
        <w:t>Μάλιστα, μάλιστα.</w:t>
      </w:r>
    </w:p>
    <w:p w14:paraId="4EA88A9E" w14:textId="77777777" w:rsidR="00982D42" w:rsidRDefault="003E694A">
      <w:pPr>
        <w:spacing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w:t>
      </w:r>
      <w:r>
        <w:rPr>
          <w:rFonts w:eastAsia="Times New Roman"/>
          <w:bCs/>
          <w:szCs w:val="24"/>
        </w:rPr>
        <w:t>Συνεπώς τ</w:t>
      </w:r>
      <w:r>
        <w:rPr>
          <w:rFonts w:eastAsia="Times New Roman"/>
          <w:bCs/>
          <w:szCs w:val="24"/>
        </w:rPr>
        <w:t>ο Σώμα συμφωνεί.</w:t>
      </w:r>
    </w:p>
    <w:p w14:paraId="4EA88A9F" w14:textId="77777777" w:rsidR="00982D42" w:rsidRDefault="003E694A">
      <w:pPr>
        <w:spacing w:line="600" w:lineRule="auto"/>
        <w:ind w:firstLine="720"/>
        <w:jc w:val="both"/>
        <w:rPr>
          <w:rFonts w:eastAsia="Times New Roman"/>
          <w:bCs/>
          <w:szCs w:val="24"/>
        </w:rPr>
      </w:pPr>
      <w:r>
        <w:rPr>
          <w:rFonts w:eastAsia="Times New Roman"/>
          <w:bCs/>
          <w:szCs w:val="24"/>
        </w:rPr>
        <w:t>Ταυτόχρονα, πριν δώσω τον λόγο στη συνάδελφο κ. Ιγγλέζη, να καταθέσει ο κύριο</w:t>
      </w:r>
      <w:r>
        <w:rPr>
          <w:rFonts w:eastAsia="Times New Roman"/>
          <w:bCs/>
          <w:szCs w:val="24"/>
        </w:rPr>
        <w:t>ς Υπουργός νομοτεχνικές βελτιώσεις</w:t>
      </w:r>
      <w:r w:rsidRPr="000763F2">
        <w:rPr>
          <w:rFonts w:eastAsia="Times New Roman"/>
          <w:bCs/>
          <w:szCs w:val="24"/>
        </w:rPr>
        <w:t>,</w:t>
      </w:r>
      <w:r>
        <w:rPr>
          <w:rFonts w:eastAsia="Times New Roman"/>
          <w:bCs/>
          <w:szCs w:val="24"/>
        </w:rPr>
        <w:t xml:space="preserve"> για να φωτοτυπηθούν και να διανεμηθούν στους συναδέλφους και ξεκινάμε ευθύς αμέσως.</w:t>
      </w:r>
    </w:p>
    <w:p w14:paraId="4EA88AA0" w14:textId="77777777" w:rsidR="00982D42" w:rsidRDefault="003E694A">
      <w:pPr>
        <w:spacing w:line="600" w:lineRule="auto"/>
        <w:ind w:firstLine="720"/>
        <w:jc w:val="both"/>
        <w:rPr>
          <w:rFonts w:eastAsia="Times New Roman"/>
          <w:bCs/>
          <w:szCs w:val="24"/>
        </w:rPr>
      </w:pPr>
      <w:r>
        <w:rPr>
          <w:rFonts w:eastAsia="Times New Roman"/>
          <w:bCs/>
          <w:szCs w:val="24"/>
        </w:rPr>
        <w:t>Ορίστε, κύριε Υπουργέ, έχετε τον λόγο.</w:t>
      </w:r>
    </w:p>
    <w:p w14:paraId="4EA88AA1"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b/>
          <w:szCs w:val="24"/>
        </w:rPr>
        <w:lastRenderedPageBreak/>
        <w:t>ΙΩΑΝΝΗΣ ΤΣΙΡΩΝΗΣ (Αναπληρωτής Υπουργός Περιβάλλοντος και Ενέργειας):</w:t>
      </w:r>
      <w:r>
        <w:rPr>
          <w:rFonts w:eastAsia="Times New Roman" w:cs="Times New Roman"/>
          <w:szCs w:val="24"/>
        </w:rPr>
        <w:t xml:space="preserve"> Ευχαριστώ, κύριε Πρόεδρε.</w:t>
      </w:r>
    </w:p>
    <w:p w14:paraId="4EA88AA2"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τ’ αρχάς, κυρίες και κύριοι, οι νομοτεχνικές βελτιώσεις που έχουμε μπροστά μας -με εξαίρεση μία- ήταν αυτές που ήδη είχαμε συμφωνήσει και είχαμε συζητήσει κατά τη διάρκεια των συνεδριάσεων των επιτροπών. </w:t>
      </w:r>
    </w:p>
    <w:p w14:paraId="4EA88AA3"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Εν συντομία, λοιπόν, αναφέρω ότι αποδεχθήκαμε τα εί</w:t>
      </w:r>
      <w:r>
        <w:rPr>
          <w:rFonts w:eastAsia="Times New Roman" w:cs="Times New Roman"/>
          <w:szCs w:val="24"/>
        </w:rPr>
        <w:t>κοσι ένα άτομα αντί για τα είκοσι πέντε.</w:t>
      </w:r>
    </w:p>
    <w:p w14:paraId="4EA88AA4"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Επίσης, δεχθήκαμε το να είναι συγγενής πρώτου βαθμού αντί για σύζυγος. </w:t>
      </w:r>
    </w:p>
    <w:p w14:paraId="4EA88AA5"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Ακόμα, στην παράγραφο 10 του άρθρου 21 δεχθήκαμε μετά τη φράση «κατά την κείμενη νομοθεσία» να βάλουμε την προσθήκη «Για τον λόγο αυτό, η υποβολή υποψηφιότητας συνοδεύεται απαραιτήτως από πιστοποιητικό ποινικού μητρώου γενικής χρήσης, άλλως είναι απαράδεκτ</w:t>
      </w:r>
      <w:r>
        <w:rPr>
          <w:rFonts w:eastAsia="Times New Roman" w:cs="Times New Roman"/>
          <w:szCs w:val="24"/>
        </w:rPr>
        <w:t xml:space="preserve">η και πρέπει να απορριφθεί από </w:t>
      </w:r>
      <w:r>
        <w:rPr>
          <w:rFonts w:eastAsia="Times New Roman" w:cs="Times New Roman"/>
          <w:szCs w:val="24"/>
        </w:rPr>
        <w:lastRenderedPageBreak/>
        <w:t xml:space="preserve">την εφορευτική επιτροπή». Αυτό για τη διοίκηση που είχαμε πει να μην υπάρχουν άτομα που δεν έχουν τουλάχιστον το ποινικό μητρώο. </w:t>
      </w:r>
    </w:p>
    <w:p w14:paraId="4EA88AA6"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Επιπλέον, βάλαμε τη βελτίωση που έγκειται στο όταν μειωθούν τα μέλη να έχουν διορία δύο έτη για</w:t>
      </w:r>
      <w:r>
        <w:rPr>
          <w:rFonts w:eastAsia="Times New Roman" w:cs="Times New Roman"/>
          <w:szCs w:val="24"/>
        </w:rPr>
        <w:t xml:space="preserve"> να μπορέσουν να μη λυθούν οι συνεταιρισμοί. </w:t>
      </w:r>
    </w:p>
    <w:p w14:paraId="4EA88AA7"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Αναδιατυπώσαμε την περιφερειακή ενότητα στις παραγράφους 1 και 2  του άρθρου 36, ώστε να έχουμε αυτήν τη ρύθμιση που ζήτησαν όλοι οι συνάδελφοι και συναδέλφισσες για την περιφερειακή ενότητα, όπως επίσης για να</w:t>
      </w:r>
      <w:r>
        <w:rPr>
          <w:rFonts w:eastAsia="Times New Roman" w:cs="Times New Roman"/>
          <w:szCs w:val="24"/>
        </w:rPr>
        <w:t xml:space="preserve"> φτιάξουν τις ΕΔΑΣΕ. Αυτό γίνεται και στο άρθρο 39 παράγραφος 1.</w:t>
      </w:r>
    </w:p>
    <w:p w14:paraId="4EA88AA8"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Στο άρθρο 42 παράγραφος 1 και για να μην υπάρχει αυτή η παρανόηση ότι δεν έχουν άλλους πόρους από ΕΣΠΑ, βάλαμε «…πέραν των άλλων πόρων…», όπως το είχαμε προαναγγείλει. </w:t>
      </w:r>
    </w:p>
    <w:p w14:paraId="4EA88AA9"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Και φυσικά στο άρθρο 4</w:t>
      </w:r>
      <w:r>
        <w:rPr>
          <w:rFonts w:eastAsia="Times New Roman" w:cs="Times New Roman"/>
          <w:szCs w:val="24"/>
        </w:rPr>
        <w:t xml:space="preserve">5 βελτιώσαμε τη φράση «σύμφωνα με τα οριζόμενα στην παράγραφο 3 του άρθρου 3» και την κάναμε «σύμφωνα με τα οριζόμενα στην παράγραφο 2 του άρθρου 3». Αυτή ήταν μια βελτίωση. </w:t>
      </w:r>
    </w:p>
    <w:p w14:paraId="4EA88AAA"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Ακόμα, είχαμε αναγγείλει ότι στο άρθρο 48 παράγραφος 4 η φράση «μέχρι την 31</w:t>
      </w:r>
      <w:r>
        <w:rPr>
          <w:rFonts w:eastAsia="Times New Roman" w:cs="Times New Roman"/>
          <w:szCs w:val="24"/>
          <w:vertAlign w:val="superscript"/>
        </w:rPr>
        <w:t>η</w:t>
      </w:r>
      <w:r>
        <w:rPr>
          <w:rFonts w:eastAsia="Times New Roman" w:cs="Times New Roman"/>
          <w:szCs w:val="24"/>
        </w:rPr>
        <w:t xml:space="preserve"> Μαρ</w:t>
      </w:r>
      <w:r>
        <w:rPr>
          <w:rFonts w:eastAsia="Times New Roman" w:cs="Times New Roman"/>
          <w:szCs w:val="24"/>
        </w:rPr>
        <w:t>τίου του έτους» να πάει «μέχρι 28 Φεβρουαρίου του έτους».</w:t>
      </w:r>
    </w:p>
    <w:p w14:paraId="4EA88AAB"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Τέλος, σας είπα ότι βελτιώσαμε σαν χωριστή παράγραφο την τήρηση του ηλεκτρονικού αρχείου. </w:t>
      </w:r>
    </w:p>
    <w:p w14:paraId="4EA88AAC"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Αυτές ήταν όλες νομοτεχνικές βελτιώσεις τις οποίες είχαμε συζητήσει και με τους φορείς, αλλά και με τους συ</w:t>
      </w:r>
      <w:r>
        <w:rPr>
          <w:rFonts w:eastAsia="Times New Roman" w:cs="Times New Roman"/>
          <w:szCs w:val="24"/>
        </w:rPr>
        <w:t xml:space="preserve">ναδέλφους. Οπότε δεν νομίζω ότι εδώ υπάρχει κάποιο ζήτημα. </w:t>
      </w:r>
    </w:p>
    <w:p w14:paraId="4EA88AAD"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Σήμερα μας ήρθε και μια νομοτεχνική βελτίωση, η οποία αφορά και αυτή την υπουργική τροπολογία του Υπουργείου Δικαιοσύνης, της οποίας τον αριθμό δεν μπορώ να δω τώρα.</w:t>
      </w:r>
    </w:p>
    <w:p w14:paraId="4EA88AAE"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b/>
          <w:szCs w:val="24"/>
        </w:rPr>
        <w:t>):</w:t>
      </w:r>
      <w:r>
        <w:rPr>
          <w:rFonts w:eastAsia="Times New Roman"/>
          <w:szCs w:val="24"/>
        </w:rPr>
        <w:t xml:space="preserve"> </w:t>
      </w:r>
      <w:r>
        <w:rPr>
          <w:rFonts w:eastAsia="Times New Roman" w:cs="Times New Roman"/>
          <w:szCs w:val="24"/>
        </w:rPr>
        <w:t xml:space="preserve">Δεν πειράζει, κύριε Υπουργέ. Καταθέστε την και αν υπάρχει κάποια απορία, θα τη δούμε μετά. </w:t>
      </w:r>
    </w:p>
    <w:p w14:paraId="4EA88AAF"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Το μόνο που διαφοροποιείται είναι ότι αντί να λέει «1</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2016» για τις αρμοδιότητες από τον </w:t>
      </w:r>
      <w:r>
        <w:rPr>
          <w:rFonts w:eastAsia="Times New Roman" w:cs="Times New Roman"/>
          <w:szCs w:val="24"/>
        </w:rPr>
        <w:t>πτωχευτικό κώδικα, λέει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2016». </w:t>
      </w:r>
    </w:p>
    <w:p w14:paraId="4EA88AB0"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Θα τις καταθέσω άμεσα, ώστε να διανεμηθούν. </w:t>
      </w:r>
    </w:p>
    <w:p w14:paraId="4EA88AB1"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Περιβάλλοντος και Ενέργειας κ. Ιωάννης Τσιρώνης καταθέτει τις </w:t>
      </w:r>
      <w:r>
        <w:rPr>
          <w:rFonts w:eastAsia="Times New Roman" w:cs="Times New Roman"/>
          <w:szCs w:val="24"/>
        </w:rPr>
        <w:t xml:space="preserve">προαναφερθείσες </w:t>
      </w:r>
      <w:r>
        <w:rPr>
          <w:rFonts w:eastAsia="Times New Roman" w:cs="Times New Roman"/>
          <w:szCs w:val="24"/>
        </w:rPr>
        <w:t>νομοτεχνικές βελτιώσεις, οι οποίες έχουν ως εξής:</w:t>
      </w:r>
    </w:p>
    <w:p w14:paraId="4EA88AB2" w14:textId="77777777" w:rsidR="00982D42" w:rsidRDefault="003E694A">
      <w:pPr>
        <w:tabs>
          <w:tab w:val="left" w:pos="2304"/>
        </w:tabs>
        <w:spacing w:line="600" w:lineRule="auto"/>
        <w:ind w:firstLine="720"/>
        <w:jc w:val="center"/>
        <w:rPr>
          <w:rFonts w:eastAsia="Times New Roman" w:cs="Times New Roman"/>
          <w:szCs w:val="24"/>
        </w:rPr>
      </w:pPr>
      <w:r>
        <w:rPr>
          <w:rFonts w:eastAsia="Times New Roman" w:cs="Times New Roman"/>
          <w:szCs w:val="24"/>
        </w:rPr>
        <w:t>ΑΛΛΑΓΗ</w:t>
      </w:r>
      <w:r>
        <w:rPr>
          <w:rFonts w:eastAsia="Times New Roman" w:cs="Times New Roman"/>
          <w:szCs w:val="24"/>
        </w:rPr>
        <w:t xml:space="preserve"> ΣΕΛΙΔΑΣ</w:t>
      </w:r>
    </w:p>
    <w:p w14:paraId="4EA88AB3" w14:textId="77777777" w:rsidR="00982D42" w:rsidRDefault="003E694A">
      <w:pPr>
        <w:tabs>
          <w:tab w:val="left" w:pos="2304"/>
        </w:tabs>
        <w:spacing w:line="600" w:lineRule="auto"/>
        <w:ind w:firstLine="720"/>
        <w:jc w:val="center"/>
        <w:rPr>
          <w:rFonts w:eastAsia="Times New Roman" w:cs="Times New Roman"/>
          <w:szCs w:val="24"/>
        </w:rPr>
      </w:pPr>
      <w:r>
        <w:rPr>
          <w:rFonts w:eastAsia="Times New Roman" w:cs="Times New Roman"/>
          <w:szCs w:val="24"/>
        </w:rPr>
        <w:t>(Να μπουν οι σελίδες 109-111)</w:t>
      </w:r>
    </w:p>
    <w:p w14:paraId="4EA88AB4" w14:textId="77777777" w:rsidR="00982D42" w:rsidRDefault="003E694A">
      <w:pPr>
        <w:tabs>
          <w:tab w:val="left" w:pos="2304"/>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4EA88AB5"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 xml:space="preserve">Παρακαλώ να φωτοτυπηθούν και να διανεμηθούν σε όλους τους συναδέλφους. </w:t>
      </w:r>
    </w:p>
    <w:p w14:paraId="4EA88AB6"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b/>
          <w:szCs w:val="24"/>
        </w:rPr>
        <w:t>ΙΩΑΝΝΗΣ ΤΣΙΡΩΝΗΣ (Αναπληρωτής Υπουργός Περιβάλλοντος και Ενέργειας):</w:t>
      </w:r>
      <w:r>
        <w:rPr>
          <w:rFonts w:eastAsia="Times New Roman" w:cs="Times New Roman"/>
          <w:szCs w:val="24"/>
        </w:rPr>
        <w:t xml:space="preserve"> Τέλος, σεβόμενος τη δέσμευση</w:t>
      </w:r>
      <w:r>
        <w:rPr>
          <w:rFonts w:eastAsia="Times New Roman" w:cs="Times New Roman"/>
          <w:szCs w:val="24"/>
        </w:rPr>
        <w:t xml:space="preserve"> που είχα πάρει να μην έχουμε πλειάδα τροπολογιών, θα ήθελα να ενημερώσω το Σώμα ότι η μοναδική βουλευτική τροπολογία είναι αυτή που ήδη είχαμε προαναγγείλει στη δεύτερη συνεδρίαση των επιτροπών και αφορά το να έχουμε και τους δασοπόνους δυνητικά με ένα μέ</w:t>
      </w:r>
      <w:r>
        <w:rPr>
          <w:rFonts w:eastAsia="Times New Roman" w:cs="Times New Roman"/>
          <w:szCs w:val="24"/>
        </w:rPr>
        <w:t xml:space="preserve">λος στις συνεδριάσεις των επιτροπών για τους δασικούς χάρτες. </w:t>
      </w:r>
    </w:p>
    <w:p w14:paraId="4EA88AB7"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Πρόκειται για μια τροπολογία την οποία είχαμε ήδη αναγγείλει. </w:t>
      </w:r>
    </w:p>
    <w:p w14:paraId="4EA88AB8"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Κύριε Υπουργέ, πείτε μας, σας παρακαλώ, τον γενικό και ειδικό αριθμό της τροπολογίας. </w:t>
      </w:r>
    </w:p>
    <w:p w14:paraId="4EA88AB9"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b/>
          <w:szCs w:val="24"/>
        </w:rPr>
        <w:lastRenderedPageBreak/>
        <w:t>ΙΩΑΝΝΗΣ ΤΣ</w:t>
      </w:r>
      <w:r>
        <w:rPr>
          <w:rFonts w:eastAsia="Times New Roman" w:cs="Times New Roman"/>
          <w:b/>
          <w:szCs w:val="24"/>
        </w:rPr>
        <w:t>ΙΡΩΝΗΣ (Αναπληρωτής Υπουργός Περιβάλλοντος και Ενέργειας):</w:t>
      </w:r>
      <w:r>
        <w:rPr>
          <w:rFonts w:eastAsia="Times New Roman" w:cs="Times New Roman"/>
          <w:szCs w:val="24"/>
        </w:rPr>
        <w:t xml:space="preserve"> Δώστε μου λίγο χρόνο, σας παρακαλώ.</w:t>
      </w:r>
    </w:p>
    <w:p w14:paraId="4EA88ABA"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Δεν πειράζει, κύριε Υπουργέ, θα τους βρούμε καθ’ οδόν. </w:t>
      </w:r>
    </w:p>
    <w:p w14:paraId="4EA88ABB"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Τελειώνοντας η κ. Ιγγλέζη, θα τους έχετε βρει και θα μας το πείτε. </w:t>
      </w:r>
    </w:p>
    <w:p w14:paraId="4EA88ABC"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b/>
          <w:szCs w:val="24"/>
        </w:rPr>
        <w:t>ΙΩΑΝ</w:t>
      </w:r>
      <w:r>
        <w:rPr>
          <w:rFonts w:eastAsia="Times New Roman" w:cs="Times New Roman"/>
          <w:b/>
          <w:szCs w:val="24"/>
        </w:rPr>
        <w:t>ΝΗΣ ΤΣΙΡΩΝΗΣ (Αναπληρωτής Υπουργός Περιβάλλοντος και Ενέργειας):</w:t>
      </w:r>
      <w:r>
        <w:rPr>
          <w:rFonts w:eastAsia="Times New Roman" w:cs="Times New Roman"/>
          <w:szCs w:val="24"/>
        </w:rPr>
        <w:t xml:space="preserve"> Εντάξει, κύριε Πρόεδρε. </w:t>
      </w:r>
    </w:p>
    <w:p w14:paraId="4EA88ABD" w14:textId="77777777" w:rsidR="00982D42" w:rsidRDefault="003E694A">
      <w:pPr>
        <w:tabs>
          <w:tab w:val="left" w:pos="2304"/>
        </w:tabs>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Στο σημείο αυτό μπορεί να ανοίξει η ηλεκτρονική εγγραφή για τους συναδέλφους, η οποία και θα κλείσει μόλις κατέλθει του Βήματος ο </w:t>
      </w:r>
      <w:r>
        <w:rPr>
          <w:rFonts w:eastAsia="Times New Roman"/>
          <w:szCs w:val="24"/>
        </w:rPr>
        <w:t>ε</w:t>
      </w:r>
      <w:r>
        <w:rPr>
          <w:rFonts w:eastAsia="Times New Roman"/>
          <w:szCs w:val="24"/>
        </w:rPr>
        <w:t xml:space="preserve">ισηγητής της Νέας Δημοκρατίας κ. Μηταράκης. </w:t>
      </w:r>
    </w:p>
    <w:p w14:paraId="4EA88ABE"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Ορίστε, κυρία Ιγγλέζη, έχετε τον λόγο.</w:t>
      </w:r>
    </w:p>
    <w:p w14:paraId="4EA88ABF"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b/>
          <w:szCs w:val="24"/>
        </w:rPr>
        <w:lastRenderedPageBreak/>
        <w:t>ΑΙΚΑΤΕΡΙΝΗ ΙΓΓΛΕΖΗ:</w:t>
      </w:r>
      <w:r>
        <w:rPr>
          <w:rFonts w:eastAsia="Times New Roman" w:cs="Times New Roman"/>
          <w:szCs w:val="24"/>
        </w:rPr>
        <w:t xml:space="preserve"> Ευχαριστώ, κύριε Πρόεδρε. </w:t>
      </w:r>
    </w:p>
    <w:p w14:paraId="4EA88AC0"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είμαι ιδιαίτερα χαρούμενη που συζητάμε σήμερα στην Ολομέλεια της Βουλής τη νομοθετική πρόταση γ</w:t>
      </w:r>
      <w:r>
        <w:rPr>
          <w:rFonts w:eastAsia="Times New Roman" w:cs="Times New Roman"/>
          <w:szCs w:val="24"/>
        </w:rPr>
        <w:t>ια την αναμόρφωση του πλαισίου των δασικών συνεταιρισμών. Πρόκειται για ένα σχέδιο νόμου που οι δασεργάτες και οι άνθρωποι</w:t>
      </w:r>
      <w:r>
        <w:rPr>
          <w:rFonts w:eastAsia="Times New Roman" w:cs="Times New Roman"/>
          <w:szCs w:val="24"/>
        </w:rPr>
        <w:t>,</w:t>
      </w:r>
      <w:r>
        <w:rPr>
          <w:rFonts w:eastAsia="Times New Roman" w:cs="Times New Roman"/>
          <w:szCs w:val="24"/>
        </w:rPr>
        <w:t xml:space="preserve"> που ασχολούνται με τη διαχείριση των δασικών οικοσυστημάτων περίμεναν εδώ και πολύ καιρό. </w:t>
      </w:r>
    </w:p>
    <w:p w14:paraId="4EA88AC1"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Πρόκειται για ένα σχέδιο νόμου</w:t>
      </w:r>
      <w:r>
        <w:rPr>
          <w:rFonts w:eastAsia="Times New Roman" w:cs="Times New Roman"/>
          <w:szCs w:val="24"/>
        </w:rPr>
        <w:t>,</w:t>
      </w:r>
      <w:r>
        <w:rPr>
          <w:rFonts w:eastAsia="Times New Roman" w:cs="Times New Roman"/>
          <w:szCs w:val="24"/>
        </w:rPr>
        <w:t xml:space="preserve"> που προχω</w:t>
      </w:r>
      <w:r>
        <w:rPr>
          <w:rFonts w:eastAsia="Times New Roman" w:cs="Times New Roman"/>
          <w:szCs w:val="24"/>
        </w:rPr>
        <w:t xml:space="preserve">ρά σε ρυθμίσεις ζωτικής σημασίας για την ορθή, αειφορική και παραγωγική διαχείριση των δασών της χώρας στο πλαίσιο των αρχών του συνεργατισμού και της δασοπονίας πολλαπλών σκοπών. </w:t>
      </w:r>
    </w:p>
    <w:p w14:paraId="4EA88AC2"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Πριν ξεκινήσω την εισήγηση του νομοσχεδίου, θα μου επιτρέψετε να πω λίγα λό</w:t>
      </w:r>
      <w:r>
        <w:rPr>
          <w:rFonts w:eastAsia="Times New Roman" w:cs="Times New Roman"/>
          <w:szCs w:val="24"/>
        </w:rPr>
        <w:t xml:space="preserve">για για το επάγγελμα του δασεργάτη. </w:t>
      </w:r>
    </w:p>
    <w:p w14:paraId="4EA88AC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Διαπιστώνοντας από τη συζήτηση στις </w:t>
      </w:r>
      <w:r>
        <w:rPr>
          <w:rFonts w:eastAsia="Times New Roman" w:cs="Times New Roman"/>
          <w:szCs w:val="24"/>
        </w:rPr>
        <w:t>ε</w:t>
      </w:r>
      <w:r>
        <w:rPr>
          <w:rFonts w:eastAsia="Times New Roman" w:cs="Times New Roman"/>
          <w:szCs w:val="24"/>
        </w:rPr>
        <w:t xml:space="preserve">πιτροπές ότι ελάχιστοι το γνωρίζουν, να επισημάνω τα στοιχεία που καθιστούν το επάγγελμα του δασεργάτη εξειδικευμένο: </w:t>
      </w:r>
    </w:p>
    <w:p w14:paraId="4EA88AC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Δύο είναι κυρίως αυτά τα στοιχεία: Το πρώτο είναι το έντονο ανά</w:t>
      </w:r>
      <w:r>
        <w:rPr>
          <w:rFonts w:eastAsia="Times New Roman" w:cs="Times New Roman"/>
          <w:szCs w:val="24"/>
        </w:rPr>
        <w:t>γλυφο των ελληνικών δασών. Σε απότομες και δυσπρόσιτες πλαγιές, όπου οι περισσότεροι από εμάς δεν μπορούμε να σταθούμε καν όρθιοι, ο δασεργάτης πρέπει να υλοτομήσει και να διαμορφώσει, τεμαχίσει τεράστια δέντρα, σύμφωνα με συγκεκριμένες προδιαγραφές, οριζό</w:t>
      </w:r>
      <w:r>
        <w:rPr>
          <w:rFonts w:eastAsia="Times New Roman" w:cs="Times New Roman"/>
          <w:szCs w:val="24"/>
        </w:rPr>
        <w:t xml:space="preserve">μενες από τη δασική νομοθεσία. </w:t>
      </w:r>
    </w:p>
    <w:p w14:paraId="4EA88AC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Ένα άλλο σημαντικότερο στοιχείο</w:t>
      </w:r>
      <w:r>
        <w:rPr>
          <w:rFonts w:eastAsia="Times New Roman" w:cs="Times New Roman"/>
          <w:szCs w:val="24"/>
        </w:rPr>
        <w:t>,</w:t>
      </w:r>
      <w:r>
        <w:rPr>
          <w:rFonts w:eastAsia="Times New Roman" w:cs="Times New Roman"/>
          <w:szCs w:val="24"/>
        </w:rPr>
        <w:t xml:space="preserve"> που επίσης ελάχιστοι το γνωρίζουν είναι ότι τα ελληνικά δάση υλοτομούνται κατά κανόνα με επιλογικές υλοτομίες που αποσκοπούν στην καλλιέργεια του δάσους. Αυτό σημαίνει ότι ο δασεργάτης δεν αρ</w:t>
      </w:r>
      <w:r>
        <w:rPr>
          <w:rFonts w:eastAsia="Times New Roman" w:cs="Times New Roman"/>
          <w:szCs w:val="24"/>
        </w:rPr>
        <w:t>κεί να υλοτομήσει το δέντρο. Θα πρέπει να το ρίξει με τέτοιο τρόπο, ώστε να μην προκαλέσει ατύχημα στον ίδιο και στους συναδέλφους του, αλλά και να φροντίσει να μην προκαλέσει ζημιά κατά την πτώση του σε παρακείμενα δέντρα, όπως και στην αναγέννηση του δάσ</w:t>
      </w:r>
      <w:r>
        <w:rPr>
          <w:rFonts w:eastAsia="Times New Roman" w:cs="Times New Roman"/>
          <w:szCs w:val="24"/>
        </w:rPr>
        <w:t xml:space="preserve">ους, </w:t>
      </w:r>
      <w:r>
        <w:rPr>
          <w:rFonts w:eastAsia="Times New Roman" w:cs="Times New Roman"/>
          <w:szCs w:val="24"/>
        </w:rPr>
        <w:lastRenderedPageBreak/>
        <w:t>δηλαδή</w:t>
      </w:r>
      <w:r>
        <w:rPr>
          <w:rFonts w:eastAsia="Times New Roman" w:cs="Times New Roman"/>
          <w:szCs w:val="24"/>
        </w:rPr>
        <w:t>,</w:t>
      </w:r>
      <w:r>
        <w:rPr>
          <w:rFonts w:eastAsia="Times New Roman" w:cs="Times New Roman"/>
          <w:szCs w:val="24"/>
        </w:rPr>
        <w:t xml:space="preserve"> στα υποκείμενα μικρότερα δέντρα. Στη συνέχεια, πρέπει να το μετατοπίσει με ζώα φόρτου και σύρσης από διαμορφωμένα μονοπάτια ως τον κοντινότερο δασόδρομο. Όπως καταλαβαίνετε, αυτή είναι μία δουλειά επίπονη και επικίνδυνη. Επιπροσθέτως, χρειάζετ</w:t>
      </w:r>
      <w:r>
        <w:rPr>
          <w:rFonts w:eastAsia="Times New Roman" w:cs="Times New Roman"/>
          <w:szCs w:val="24"/>
        </w:rPr>
        <w:t xml:space="preserve">αι εξειδίκευση, που είναι απαραίτητη για τη διαχείριση των δασών. Γι’ αυτό τον λόγο, λοιπόν, χρειάζεται η εκπαίδευση των δασεργατών, κυρίως από τους παλαιότερους δασεργάτες, αλλά και η γνώση τους πάνω σε αρχές της δασοπονίας. </w:t>
      </w:r>
    </w:p>
    <w:p w14:paraId="4EA88AC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Συνεχίζω με το νομοσχέδιο. Απ</w:t>
      </w:r>
      <w:r>
        <w:rPr>
          <w:rFonts w:eastAsia="Times New Roman" w:cs="Times New Roman"/>
          <w:szCs w:val="24"/>
        </w:rPr>
        <w:t>ό τις συνεδριάσεις της Διαρκούς Επιτροπής Παραγωγής και Εμπορίου, αλλά και από το προηγούμενο διάστημα που το νομοσχέδιο βρισκόταν σε διαβούλευση, έγινε φανερό ότι πρόκειται για ένα νομοσχέδιο που χαίρει ευρύτατης αποδοχής. Και αυτό γιατί ανταποκρίνεται στ</w:t>
      </w:r>
      <w:r>
        <w:rPr>
          <w:rFonts w:eastAsia="Times New Roman" w:cs="Times New Roman"/>
          <w:szCs w:val="24"/>
        </w:rPr>
        <w:t>ην πραγματικότητα και δίνει λύσεις σε χρόνια προβλήματα του δασικού συνεργατισμού. Πρόκειται για ένα εξαιρετικά ώριμο και κατασταλαγμένο νομοσχέδιο. Η επεξεργασία του ξεκίνησε από το 2005, πέρασε από δύο διαβουλεύσεις, έχουν κατατεθεί απόψεις από όλο το φά</w:t>
      </w:r>
      <w:r>
        <w:rPr>
          <w:rFonts w:eastAsia="Times New Roman" w:cs="Times New Roman"/>
          <w:szCs w:val="24"/>
        </w:rPr>
        <w:t xml:space="preserve">σμα των εμπλεκομένων με το ζήτημα και σήμερα πλέον προχωράμε στη θέσπισή του. </w:t>
      </w:r>
    </w:p>
    <w:p w14:paraId="4EA88AC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Κύριοι συνάδελφοι, οφείλω, όμως, να πω ότι το νομοσχέδιο αυτό πέρασε από τα χέρια πολλών Υπουργών των προηγούμενων κυβερνήσεων, αλλά έμεινε στα συρτάρια τους. Μέχρι σήμερα δεν είχε βρει τον δρόμο του προς τη Βουλή, ώστε να γίνει νόμος του κράτους. Οι προηγ</w:t>
      </w:r>
      <w:r>
        <w:rPr>
          <w:rFonts w:eastAsia="Times New Roman" w:cs="Times New Roman"/>
          <w:szCs w:val="24"/>
        </w:rPr>
        <w:t>ούμενες κυβερνήσεις ανέβαλλαν διαρκώς τη νομοθέτηση ενός νέου πλαισίου για τις δασικές συνεταιριστικές οργανώσεις, όχι μόνο γιατί δεν είχαν κα</w:t>
      </w:r>
      <w:r>
        <w:rPr>
          <w:rFonts w:eastAsia="Times New Roman" w:cs="Times New Roman"/>
          <w:szCs w:val="24"/>
        </w:rPr>
        <w:t>μ</w:t>
      </w:r>
      <w:r>
        <w:rPr>
          <w:rFonts w:eastAsia="Times New Roman" w:cs="Times New Roman"/>
          <w:szCs w:val="24"/>
        </w:rPr>
        <w:t>μία ιδιαίτερη ευαισθησία για την αειφορική διαχείριση των δασών και τη στήριξη της ορεινής οικονομίας, αλλά αντίθ</w:t>
      </w:r>
      <w:r>
        <w:rPr>
          <w:rFonts w:eastAsia="Times New Roman" w:cs="Times New Roman"/>
          <w:szCs w:val="24"/>
        </w:rPr>
        <w:t xml:space="preserve">ετα, γιατί το νεοφιλελεύθερο όραμά τους επίτασσε την πλήρη ιδιωτικοποίηση της δασοπονικής εκμετάλλευσης των δημοσίων δασών. </w:t>
      </w:r>
    </w:p>
    <w:p w14:paraId="4EA88AC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Θεωρώ, λοιπόν, κύριοι συνάδελφοι, ότι με το παρόν σχέδιο νόμου γίνεται η αρχή για σημαντικές παρεμβάσεις στον τομέα με πρώτο βήμα τ</w:t>
      </w:r>
      <w:r>
        <w:rPr>
          <w:rFonts w:eastAsia="Times New Roman" w:cs="Times New Roman"/>
          <w:szCs w:val="24"/>
        </w:rPr>
        <w:t xml:space="preserve">ην τακτοποίηση του θολού τοπίου στον χώρο των δασικών συνεταιρισμών. Οι προτάσεις της οικονομικής δραστηριότητας στον δασικό χώρο και μάλιστα, βάσει των αρχών του συνεργατισμού, αποδεικνύουν ότι η αξιοποίηση του πολύτιμου δασικού κεφαλαίου μπορεί να γίνει </w:t>
      </w:r>
      <w:r>
        <w:rPr>
          <w:rFonts w:eastAsia="Times New Roman" w:cs="Times New Roman"/>
          <w:szCs w:val="24"/>
        </w:rPr>
        <w:t xml:space="preserve">προς όφελος και της κοινωνίας και του δάσους με άξονα τις συνεταιριστικές αρχές και όχι τη ληστρική </w:t>
      </w:r>
      <w:r>
        <w:rPr>
          <w:rFonts w:eastAsia="Times New Roman" w:cs="Times New Roman"/>
          <w:szCs w:val="24"/>
        </w:rPr>
        <w:lastRenderedPageBreak/>
        <w:t>νεοφιλελεύθερη λογική και την άναρχη ιδιωτικοποίηση της δασοπονίας. Το νομοσχέδιο αυτό στοχεύει στη δημιουργία θέσεων εργασίας στην ύπαιθρο και στην ενίσχυσ</w:t>
      </w:r>
      <w:r>
        <w:rPr>
          <w:rFonts w:eastAsia="Times New Roman" w:cs="Times New Roman"/>
          <w:szCs w:val="24"/>
        </w:rPr>
        <w:t>η της τοπικής οικονομίας, στην κάλυψη μέρους των αναγκών σε δασοπροστασία και διαχείριση των δασικών οικοσυστημάτων από συνεργατικά σχήματα που δεν αντιτίθενται στον δημόσιο χαρακτήρα της δασοπονίας, στη μεγιστοποίηση της λήψης οφέλους από τα δασικά οικοσυ</w:t>
      </w:r>
      <w:r>
        <w:rPr>
          <w:rFonts w:eastAsia="Times New Roman" w:cs="Times New Roman"/>
          <w:szCs w:val="24"/>
        </w:rPr>
        <w:t>στήματα και τέλος, στην ενίσχυση της κοινωνικής ευθύνης και στην προστασία του δασικού περιβάλλοντος.</w:t>
      </w:r>
    </w:p>
    <w:p w14:paraId="4EA88AC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δασική οικονομία έχει πολλές δυνατότητες ανάπτυξης και μπορεί να συμβάλει ουσιαστικά στην παραγωγική ανασυγκρότηση της υπαίθρου και του πρωτογενούς τομέ</w:t>
      </w:r>
      <w:r>
        <w:rPr>
          <w:rFonts w:eastAsia="Times New Roman" w:cs="Times New Roman"/>
          <w:szCs w:val="24"/>
        </w:rPr>
        <w:t xml:space="preserve">α. Σήμερα η συμμετοχή της στο ΑΕΠ είναι ελάχιστη: λιγότερο από 0,5% του ΑΕΠ. Και αυτό μπορεί να ανατραπεί. Το 2014, σύμφωνα με το στοιχεία του ΥΠΕΝ, η συνολική παραγωγή ξύλου μέσω δασικών συνεταιρισμών ανήλθε σε </w:t>
      </w:r>
      <w:r>
        <w:rPr>
          <w:rFonts w:eastAsia="Times New Roman" w:cs="Times New Roman"/>
          <w:szCs w:val="24"/>
        </w:rPr>
        <w:t>επτακόσιες τριάντα χιλιάδες</w:t>
      </w:r>
      <w:r>
        <w:rPr>
          <w:rFonts w:eastAsia="Times New Roman" w:cs="Times New Roman"/>
          <w:szCs w:val="24"/>
        </w:rPr>
        <w:t xml:space="preserve"> κυβικά μέτρα στα</w:t>
      </w:r>
      <w:r>
        <w:rPr>
          <w:rFonts w:eastAsia="Times New Roman" w:cs="Times New Roman"/>
          <w:szCs w:val="24"/>
        </w:rPr>
        <w:t xml:space="preserve"> δημόσια δάση και </w:t>
      </w:r>
      <w:r>
        <w:rPr>
          <w:rFonts w:eastAsia="Times New Roman" w:cs="Times New Roman"/>
          <w:szCs w:val="24"/>
        </w:rPr>
        <w:t>τριακόσιες ογδόντα οκτώ χιλιάδες</w:t>
      </w:r>
      <w:r>
        <w:rPr>
          <w:rFonts w:eastAsia="Times New Roman" w:cs="Times New Roman"/>
          <w:szCs w:val="24"/>
        </w:rPr>
        <w:t xml:space="preserve"> κυβικά μέτρα στα ιδιωτικά, ενώ τα συνολικά έσοδα από την εκμετάλλευση των δασών ανήλθαν στα 9,2 εκατομμύρια ευρώ. </w:t>
      </w:r>
    </w:p>
    <w:p w14:paraId="4EA88AC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Με τις ρυθμίσεις, λοιπόν, του παρόντος νομοσχεδίου μπαίνουν οι βάσεις για την αναγέννηση τ</w:t>
      </w:r>
      <w:r>
        <w:rPr>
          <w:rFonts w:eastAsia="Times New Roman" w:cs="Times New Roman"/>
          <w:szCs w:val="24"/>
        </w:rPr>
        <w:t xml:space="preserve">ων δασικών συνεταιριστικών οργανώσεων, ώστε να αποφέρουν ένα αξιοπρεπές εισόδημα στους δασεργάτες και στους ορεινούς παραδασόβιους πληθυσμούς, αλλά και μεγαλύτερη συμμετοχή της δασικής οικονομίας στο ΑΕΠ με ταυτόχρονο έλεγχο της αειφορικής διαχείρισης του </w:t>
      </w:r>
      <w:r>
        <w:rPr>
          <w:rFonts w:eastAsia="Times New Roman" w:cs="Times New Roman"/>
          <w:szCs w:val="24"/>
        </w:rPr>
        <w:t xml:space="preserve">δάσους. </w:t>
      </w:r>
    </w:p>
    <w:p w14:paraId="4EA88AC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Συνάδελφοι, θεωρώ σημαντικό να επαναλάβουμε την ανάγκη της εκ νέου ρύθμιση του θεσμικού πλαισίου για τους δασικούς συνεταιρισμούς και τους λόγους για τους οποίους αυτοί διακρίνονται από τους αγροτικούς συνεταιρισμούς. Οι δασικοί συνεταιρισμοί είνα</w:t>
      </w:r>
      <w:r>
        <w:rPr>
          <w:rFonts w:eastAsia="Times New Roman" w:cs="Times New Roman"/>
          <w:szCs w:val="24"/>
        </w:rPr>
        <w:t>ι συνεταιρισμοί εργασίας ειδικού σκοπού και διαφέρουν ουσιαστικά από τους γνωστότερους σε όλους σας αγροτικούς συνεταιρισμούς, όπου οι συνεταιριζόμενοι είναι αγρότες, ιδιοκτήτες, παραγωγοί.</w:t>
      </w:r>
    </w:p>
    <w:p w14:paraId="4EA88AC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Από την απογραφή των υπηρεσιών του Υπουργείου προκύπτει ότι το 200</w:t>
      </w:r>
      <w:r>
        <w:rPr>
          <w:rFonts w:eastAsia="Times New Roman" w:cs="Times New Roman"/>
          <w:szCs w:val="24"/>
        </w:rPr>
        <w:t>9 οι δασικοί συνεταιρισμοί ανέρχονταν σε οκτακόσιους δέκα και αριθμούν περί τα εννέα χιλιάδες διακόσια ενεργά μέλη. Σε απογραφή, που βρίσκεται σε εξέλιξη, οι συνεταιρισμοί φαίνεται ότι ξεπερνούν τους χίλιους.</w:t>
      </w:r>
    </w:p>
    <w:p w14:paraId="4EA88AC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Αντικείμενό τους είναι η εκτέλεση δασικών εργασ</w:t>
      </w:r>
      <w:r>
        <w:rPr>
          <w:rFonts w:eastAsia="Times New Roman" w:cs="Times New Roman"/>
          <w:szCs w:val="24"/>
        </w:rPr>
        <w:t>ιών σε δημόσια δάση αλλά και σε μη δημόσια, όπως τα κοινοτικά, μοναστηριακά κ.α.</w:t>
      </w:r>
      <w:r>
        <w:rPr>
          <w:rFonts w:eastAsia="Times New Roman" w:cs="Times New Roman"/>
          <w:szCs w:val="24"/>
        </w:rPr>
        <w:t>.</w:t>
      </w:r>
      <w:r>
        <w:rPr>
          <w:rFonts w:eastAsia="Times New Roman" w:cs="Times New Roman"/>
          <w:szCs w:val="24"/>
        </w:rPr>
        <w:t xml:space="preserve"> Πρέπει να σημειώσω ότι η δασοπολιτική επιτήρηση όλων των δασικών οικοσυστημάτων της χώρας, ανεξάρτητα από το ιδιοκτησιακό τους καθεστώς, ασκείται από το κράτος, βάσει της συν</w:t>
      </w:r>
      <w:r>
        <w:rPr>
          <w:rFonts w:eastAsia="Times New Roman" w:cs="Times New Roman"/>
          <w:szCs w:val="24"/>
        </w:rPr>
        <w:t>ταγματικής επιταγής.</w:t>
      </w:r>
    </w:p>
    <w:p w14:paraId="4EA88AC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Οι εργασίες εκμετάλλευσης των δασών, στις οποίες δραστηριοποιούνται, είναι: υλοτομίες, διαμόρφωση των πρωτογενών δασικών προϊόντων (τεχνική ξυλεία, ξυλοθρυμματισμού, καυσόξυλο), στην μετα</w:t>
      </w:r>
      <w:r>
        <w:rPr>
          <w:rFonts w:eastAsia="Times New Roman" w:cs="Times New Roman"/>
          <w:szCs w:val="24"/>
        </w:rPr>
        <w:lastRenderedPageBreak/>
        <w:t xml:space="preserve">τόπιση αυτών των προϊόντων από τα υλοτόμια στις </w:t>
      </w:r>
      <w:r>
        <w:rPr>
          <w:rFonts w:eastAsia="Times New Roman" w:cs="Times New Roman"/>
          <w:szCs w:val="24"/>
        </w:rPr>
        <w:t>κορμοπλατείες ή δασόδρομους, επίσης, στην παραγωγή ρητίνης από δάση της χαλεπίου πεύκης στις περιοχές της Εύβοιας, Αττικής, Χαλκιδικής, Κορινθίας, Βοιωτίας, Λέσβου κ.λπ.</w:t>
      </w:r>
      <w:r>
        <w:rPr>
          <w:rFonts w:eastAsia="Times New Roman" w:cs="Times New Roman"/>
          <w:szCs w:val="24"/>
        </w:rPr>
        <w:t>.</w:t>
      </w:r>
    </w:p>
    <w:p w14:paraId="4EA88AC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Από την ποιότητα, λοιπόν, των εργασιών των δασικών συνεταιρισμών εξαρτάται σε σημαντι</w:t>
      </w:r>
      <w:r>
        <w:rPr>
          <w:rFonts w:eastAsia="Times New Roman" w:cs="Times New Roman"/>
          <w:szCs w:val="24"/>
        </w:rPr>
        <w:t>κό βαθμό η αειφορική διαχείριση των δασών αλλά και η ποιότητα των παραγόμενων προϊόντων.</w:t>
      </w:r>
    </w:p>
    <w:p w14:paraId="4EA88AD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Μέχρι σήμερα η υφιστάμενη νομοθεσία αντιμετώπιζε τους δασικούς συνεταιρισμούς μέσα από το πρίσμα του αγροτικού συνεργατισμού και παρέβλεπε τις ιδιαιτερότητες του χώρου</w:t>
      </w:r>
      <w:r>
        <w:rPr>
          <w:rFonts w:eastAsia="Times New Roman" w:cs="Times New Roman"/>
          <w:szCs w:val="24"/>
        </w:rPr>
        <w:t>, γεγονός που οδήγησε σε πολλές οργανωτικές και λειτουργικές στρεβλώσεις.</w:t>
      </w:r>
    </w:p>
    <w:p w14:paraId="4EA88AD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Η πιο βασική στρέβλωση προκλήθηκε από τον </w:t>
      </w:r>
      <w:r>
        <w:rPr>
          <w:rFonts w:eastAsia="Times New Roman" w:cs="Times New Roman"/>
          <w:szCs w:val="24"/>
        </w:rPr>
        <w:t>ν</w:t>
      </w:r>
      <w:r>
        <w:rPr>
          <w:rFonts w:eastAsia="Times New Roman" w:cs="Times New Roman"/>
          <w:szCs w:val="24"/>
        </w:rPr>
        <w:t xml:space="preserve">.2810/2000 από τον οποίο απουσίαζαν συγκεκριμένες προϋποθέσεις για την εγγραφή μελών στους δασικούς συνεταιρισμούς εργασίας, η εξειδίκευση </w:t>
      </w:r>
      <w:r>
        <w:rPr>
          <w:rFonts w:eastAsia="Times New Roman" w:cs="Times New Roman"/>
          <w:szCs w:val="24"/>
        </w:rPr>
        <w:t xml:space="preserve">που </w:t>
      </w:r>
      <w:r>
        <w:rPr>
          <w:rFonts w:eastAsia="Times New Roman" w:cs="Times New Roman"/>
          <w:szCs w:val="24"/>
        </w:rPr>
        <w:lastRenderedPageBreak/>
        <w:t>ανέφερα προηγουμένως, με αποτέλεσμα να εγγράφονται σε αυτούς ως μέλη άτομα άσχετα με το επάγγελμα του δασεργάτη και άρα επικίνδυνα τόσο και για το επάγγελμα όσο και για τα ίδια τα δάση.</w:t>
      </w:r>
    </w:p>
    <w:p w14:paraId="4EA88AD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Αυτό έχει οδηγήσει σήμερα στο γεγονός πίσω από πολλούς συνεταιρισμ</w:t>
      </w:r>
      <w:r>
        <w:rPr>
          <w:rFonts w:eastAsia="Times New Roman" w:cs="Times New Roman"/>
          <w:szCs w:val="24"/>
        </w:rPr>
        <w:t>ούς να κρύβονται έμποροι ξυλείας, οι συνεταιρισμοί να παρουσιάζουν εικονική σύνθεση δασεργατών στο δυναμικό τους, που συνήθως πρόκειται για συγγενικά πρόσωπα, άσχετα με το επάγγελμα του δασεργάτη, μετατρέποντας τους συνεταιρισμούς ουσιαστικά σε οικογενειακ</w:t>
      </w:r>
      <w:r>
        <w:rPr>
          <w:rFonts w:eastAsia="Times New Roman" w:cs="Times New Roman"/>
          <w:szCs w:val="24"/>
        </w:rPr>
        <w:t>ές ή και ατομικές επιχειρήσεις με στόχο τη διεκδίκηση μεγαλύτερου μεριδίου από τις δασικές συστάδες προς εκμετάλλευση.</w:t>
      </w:r>
    </w:p>
    <w:p w14:paraId="4EA88AD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Εν τέλει, όμως, οι πραγματικοί δασεργάτες βρίσκονται χωρίς δουλειά και η διαχείριση του δάσους γίνεται υπό αμφισβητήσιμους όρους. Είναι ε</w:t>
      </w:r>
      <w:r>
        <w:rPr>
          <w:rFonts w:eastAsia="Times New Roman" w:cs="Times New Roman"/>
          <w:szCs w:val="24"/>
        </w:rPr>
        <w:t>λάχιστες οι φωτεινές εξαιρέσεις των συνεταιρισμών που κατάφεραν να διατηρηθούν και να αυξήσουν τα ενεργά τους μέλη.</w:t>
      </w:r>
    </w:p>
    <w:p w14:paraId="4EA88AD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Συνάδελφοι, ο κόσμος των δασικών συνεταιρισμών βιώνει εδώ και πολλά χρόνια την ουσιαστική διάλυσή τους. Αυτή η κατάσταση έχει επακόλουθες αρ</w:t>
      </w:r>
      <w:r>
        <w:rPr>
          <w:rFonts w:eastAsia="Times New Roman" w:cs="Times New Roman"/>
          <w:szCs w:val="24"/>
        </w:rPr>
        <w:t>νητικές συνέπειες ακόμα και στο έργο των δασικών υπηρεσιών αλλά και συνολικά στη διαχείριση και εκμετάλλευση των ελληνικών δασών.</w:t>
      </w:r>
    </w:p>
    <w:p w14:paraId="4EA88AD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Παρουσιάζονται προβλήματα, όπως:</w:t>
      </w:r>
    </w:p>
    <w:p w14:paraId="4EA88AD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Η μη δραστηριοποίησή τους σε δευτερεύουσες καρπώσεις (δαδί, ρίζες ερείκης, αρωματικά φυτά, </w:t>
      </w:r>
      <w:r>
        <w:rPr>
          <w:rFonts w:eastAsia="Times New Roman" w:cs="Times New Roman"/>
          <w:szCs w:val="24"/>
        </w:rPr>
        <w:t>τρούφες και λοιπά δασικά προϊόντα), ούτε στη μεταποίηση και επεξεργασία των πρωτογενών δασικών προϊόντων, δραστηριότητες που θα τους απέδιδαν σημαντικά οικονομικά οφέλη.</w:t>
      </w:r>
    </w:p>
    <w:p w14:paraId="4EA88AD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μη δυνατότητα των συνεταιρισμών να καλύψουν τις εγγυητικές επιστολές προς το δημόσιο</w:t>
      </w:r>
      <w:r>
        <w:rPr>
          <w:rFonts w:eastAsia="Times New Roman" w:cs="Times New Roman"/>
          <w:szCs w:val="24"/>
        </w:rPr>
        <w:t xml:space="preserve"> για την ανάθεση σε αυτούς δασικών υπηρεσιών, με συνέπεια να καταφεύγουν στους εμπόρους ξυλείας για να εξασφαλίσουν προκαταβολές και έτσι να διαμορφώνεται τελικά το τιμολόγιο πώλησης στο χαμηλότερο δυνατό επίπεδο. Το τιμολόγιο πώλησης έχει ιδιαίτερη σημασί</w:t>
      </w:r>
      <w:r>
        <w:rPr>
          <w:rFonts w:eastAsia="Times New Roman" w:cs="Times New Roman"/>
          <w:szCs w:val="24"/>
        </w:rPr>
        <w:t xml:space="preserve">α, γιατί με βάση αυτό εισπράττει ο Φορέας </w:t>
      </w:r>
      <w:r>
        <w:rPr>
          <w:rFonts w:eastAsia="Times New Roman" w:cs="Times New Roman"/>
          <w:szCs w:val="24"/>
        </w:rPr>
        <w:lastRenderedPageBreak/>
        <w:t>Δασών του Πράσινου Ταμείου τα αναλογούμενα ποσοστά, που είναι 12% για τεχνική ξυλεία και 5% για καυσόξυλα, για την παραχώρηση της εκμετάλλευσης των δημοσίων δασών στους συνεταιρισμούς.</w:t>
      </w:r>
    </w:p>
    <w:p w14:paraId="4EA88AD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Επίσης, η εγκατάλειψη στο δάσ</w:t>
      </w:r>
      <w:r>
        <w:rPr>
          <w:rFonts w:eastAsia="Times New Roman" w:cs="Times New Roman"/>
          <w:szCs w:val="24"/>
        </w:rPr>
        <w:t>ος ξυλείας που δεν έχει οικονομικό ενδιαφέρον για αυτούς, παρά την του αντιθέτου δέσμευσή τους και τις κυρώσεις που συνεπάγεται η ενέργειά τους αυτή.</w:t>
      </w:r>
    </w:p>
    <w:p w14:paraId="4EA88AD9" w14:textId="77777777" w:rsidR="00982D42" w:rsidRDefault="003E694A">
      <w:pPr>
        <w:spacing w:line="600" w:lineRule="auto"/>
        <w:ind w:firstLine="720"/>
        <w:jc w:val="both"/>
        <w:rPr>
          <w:rFonts w:eastAsia="Times New Roman"/>
          <w:szCs w:val="24"/>
        </w:rPr>
      </w:pPr>
      <w:r>
        <w:rPr>
          <w:rFonts w:eastAsia="Times New Roman"/>
          <w:szCs w:val="24"/>
        </w:rPr>
        <w:t>Με γνώμονα τις ιδιαιτερότητες του δασικού περιβάλλοντος αλλά και τις συγκεκριμένες ανάγκες των δασικών συν</w:t>
      </w:r>
      <w:r>
        <w:rPr>
          <w:rFonts w:eastAsia="Times New Roman"/>
          <w:szCs w:val="24"/>
        </w:rPr>
        <w:t>εταιρισμών, τα κυριότερα σημεία του νομοσχεδίου, που το καθιστούν απαραίτητο για τη ρύθμιση των θεμάτων των δασικών συνεταιρισμών, είναι:</w:t>
      </w:r>
    </w:p>
    <w:p w14:paraId="4EA88ADA" w14:textId="77777777" w:rsidR="00982D42" w:rsidRDefault="003E694A">
      <w:pPr>
        <w:spacing w:line="600" w:lineRule="auto"/>
        <w:ind w:firstLine="720"/>
        <w:jc w:val="both"/>
        <w:rPr>
          <w:rFonts w:eastAsia="Times New Roman"/>
          <w:szCs w:val="24"/>
        </w:rPr>
      </w:pPr>
      <w:r>
        <w:rPr>
          <w:rFonts w:eastAsia="Times New Roman"/>
          <w:szCs w:val="24"/>
        </w:rPr>
        <w:t xml:space="preserve">Η επέκταση των δραστηριοτήτων των δασικών συνεταιρισμών στη διακίνηση, εμπορία και μεταποίηση δασικών προϊόντων. </w:t>
      </w:r>
    </w:p>
    <w:p w14:paraId="4EA88ADB" w14:textId="77777777" w:rsidR="00982D42" w:rsidRDefault="003E694A">
      <w:pPr>
        <w:spacing w:line="600" w:lineRule="auto"/>
        <w:ind w:firstLine="720"/>
        <w:jc w:val="both"/>
        <w:rPr>
          <w:rFonts w:eastAsia="Times New Roman"/>
          <w:szCs w:val="24"/>
        </w:rPr>
      </w:pPr>
      <w:r>
        <w:rPr>
          <w:rFonts w:eastAsia="Times New Roman"/>
          <w:szCs w:val="24"/>
        </w:rPr>
        <w:t>Η αύ</w:t>
      </w:r>
      <w:r>
        <w:rPr>
          <w:rFonts w:eastAsia="Times New Roman"/>
          <w:szCs w:val="24"/>
        </w:rPr>
        <w:t xml:space="preserve">ξηση του ελάχιστου απαιτούμενου αριθμού μελών για τη σύσταση και τη λειτουργία δασικού συνεταιρισμού στα είκοσι ένα μέλη, όπως είπε και ο Υπουργός με τη νομοθετική βελτίωση που έκανε. </w:t>
      </w:r>
    </w:p>
    <w:p w14:paraId="4EA88ADC"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Ο ορισμός της ιδιότητας του δασεργάτη αποτελεί αναγκαία προϋπόθεση για </w:t>
      </w:r>
      <w:r>
        <w:rPr>
          <w:rFonts w:eastAsia="Times New Roman"/>
          <w:szCs w:val="24"/>
        </w:rPr>
        <w:t xml:space="preserve">την απόκτηση της ιδιότητας μέλους δασικού συνεταιρισμού εργασίας. </w:t>
      </w:r>
    </w:p>
    <w:p w14:paraId="4EA88ADD" w14:textId="77777777" w:rsidR="00982D42" w:rsidRDefault="003E694A">
      <w:pPr>
        <w:spacing w:line="600" w:lineRule="auto"/>
        <w:ind w:firstLine="720"/>
        <w:jc w:val="both"/>
        <w:rPr>
          <w:rFonts w:eastAsia="Times New Roman"/>
          <w:szCs w:val="24"/>
        </w:rPr>
      </w:pPr>
      <w:r>
        <w:rPr>
          <w:rFonts w:eastAsia="Times New Roman"/>
          <w:szCs w:val="24"/>
        </w:rPr>
        <w:t xml:space="preserve">Καθιερώνεται η οικονομική ευθύνη των μελών, γεγονός το οποίο τα καθιστά πιο υπεύθυνα για την εν γένει λειτουργία του συνεταιρισμού. </w:t>
      </w:r>
    </w:p>
    <w:p w14:paraId="4EA88ADE" w14:textId="77777777" w:rsidR="00982D42" w:rsidRDefault="003E694A">
      <w:pPr>
        <w:spacing w:line="600" w:lineRule="auto"/>
        <w:ind w:firstLine="720"/>
        <w:jc w:val="both"/>
        <w:rPr>
          <w:rFonts w:eastAsia="Times New Roman"/>
          <w:szCs w:val="24"/>
        </w:rPr>
      </w:pPr>
      <w:r>
        <w:rPr>
          <w:rFonts w:eastAsia="Times New Roman"/>
          <w:szCs w:val="24"/>
        </w:rPr>
        <w:t xml:space="preserve">Καθιερώνεται ως υποχρεωτική η διάθεση των προϊόντων που </w:t>
      </w:r>
      <w:r>
        <w:rPr>
          <w:rFonts w:eastAsia="Times New Roman"/>
          <w:szCs w:val="24"/>
        </w:rPr>
        <w:t xml:space="preserve">παράγονται, κατόπιν παραχώρησης της εκμετάλλευσης των δημοσιών δασών στους πρωτοβάθμιους ΔΑΣΟ με δημοπρασία, αποκλείοντας την απευθείας συμφωνία με τον έμπορο. </w:t>
      </w:r>
    </w:p>
    <w:p w14:paraId="4EA88ADF" w14:textId="77777777" w:rsidR="00982D42" w:rsidRDefault="003E694A">
      <w:pPr>
        <w:spacing w:line="600" w:lineRule="auto"/>
        <w:ind w:firstLine="720"/>
        <w:jc w:val="both"/>
        <w:rPr>
          <w:rFonts w:eastAsia="Times New Roman"/>
          <w:szCs w:val="24"/>
        </w:rPr>
      </w:pPr>
      <w:r>
        <w:rPr>
          <w:rFonts w:eastAsia="Times New Roman"/>
          <w:szCs w:val="24"/>
        </w:rPr>
        <w:t xml:space="preserve">Καθιερώνεται ο αυτοέλεγχος με την επαναφορά του εποπτικού συμβουλίου, το οποίο είχε καταργήσει </w:t>
      </w:r>
      <w:r>
        <w:rPr>
          <w:rFonts w:eastAsia="Times New Roman"/>
          <w:szCs w:val="24"/>
        </w:rPr>
        <w:t xml:space="preserve">ο ν.2810/2000. </w:t>
      </w:r>
    </w:p>
    <w:p w14:paraId="4EA88AE0"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Οργανώνεται η κρατική εποπτεία των δασικών συνεταιρισμών εργασίας, με την καθιέρωση της διεύθυνσης δασών του νομού, ως εποπτεύουσας αρχής και την τήρηση κεντρικού και περιφερειακού μητρώου δασικών συνεταιριστικών οργανώσεων και δασεργατών. </w:t>
      </w:r>
    </w:p>
    <w:p w14:paraId="4EA88AE1" w14:textId="77777777" w:rsidR="00982D42" w:rsidRDefault="003E694A">
      <w:pPr>
        <w:spacing w:line="600" w:lineRule="auto"/>
        <w:ind w:firstLine="720"/>
        <w:jc w:val="both"/>
        <w:rPr>
          <w:rFonts w:eastAsia="Times New Roman"/>
          <w:szCs w:val="24"/>
        </w:rPr>
      </w:pPr>
      <w:r>
        <w:rPr>
          <w:rFonts w:eastAsia="Times New Roman"/>
          <w:szCs w:val="24"/>
        </w:rPr>
        <w:t xml:space="preserve">Απαγορεύεται σε συμφωνία με τη σχετική νομολογία του Αρείου Πάγου η σύσταση νέων αναγκαστικών δασικών συνεταιρισμών, ενώ προβλέπεται η διατήρηση των ήδη υφισταμένων, οι οποίοι και λειτουργούν σύμφωνα με τον ν.2810/2000. </w:t>
      </w:r>
    </w:p>
    <w:p w14:paraId="4EA88AE2" w14:textId="77777777" w:rsidR="00982D42" w:rsidRDefault="003E694A">
      <w:pPr>
        <w:spacing w:line="600" w:lineRule="auto"/>
        <w:ind w:firstLine="720"/>
        <w:jc w:val="both"/>
        <w:rPr>
          <w:rFonts w:eastAsia="Times New Roman"/>
          <w:szCs w:val="24"/>
        </w:rPr>
      </w:pPr>
      <w:r>
        <w:rPr>
          <w:rFonts w:eastAsia="Times New Roman"/>
          <w:szCs w:val="24"/>
        </w:rPr>
        <w:t>Η ιδιότητα του δασεργάτη βεβαιώνετ</w:t>
      </w:r>
      <w:r>
        <w:rPr>
          <w:rFonts w:eastAsia="Times New Roman"/>
          <w:szCs w:val="24"/>
        </w:rPr>
        <w:t>αι μέσα από συγκροτημένη διαδικασία και προβλέπεται η εκπαίδευση των νεοεισερχόμενων στο επάγγελμα.</w:t>
      </w:r>
    </w:p>
    <w:p w14:paraId="4EA88AE3" w14:textId="77777777" w:rsidR="00982D42" w:rsidRDefault="003E694A">
      <w:pPr>
        <w:spacing w:line="600" w:lineRule="auto"/>
        <w:ind w:firstLine="720"/>
        <w:jc w:val="both"/>
        <w:rPr>
          <w:rFonts w:eastAsia="Times New Roman"/>
          <w:szCs w:val="24"/>
        </w:rPr>
      </w:pPr>
      <w:r>
        <w:rPr>
          <w:rFonts w:eastAsia="Times New Roman"/>
          <w:szCs w:val="24"/>
        </w:rPr>
        <w:t xml:space="preserve">Καθιερώνεται διαφάνεια με τη συμμετοχή δικαστικών αντιπροσώπων στις αρχαιρεσίες των δασικών συνεταιρισμών και τις αυξημένες ποινικές ευθύνες των μελών του διοικητικού και εποπτικού συμβουλίου. </w:t>
      </w:r>
    </w:p>
    <w:p w14:paraId="4EA88AE4" w14:textId="77777777" w:rsidR="00982D42" w:rsidRDefault="003E694A">
      <w:pPr>
        <w:spacing w:line="600" w:lineRule="auto"/>
        <w:ind w:firstLine="720"/>
        <w:jc w:val="both"/>
        <w:rPr>
          <w:rFonts w:eastAsia="Times New Roman"/>
          <w:szCs w:val="24"/>
        </w:rPr>
      </w:pPr>
      <w:r>
        <w:rPr>
          <w:rFonts w:eastAsia="Times New Roman"/>
          <w:szCs w:val="24"/>
        </w:rPr>
        <w:lastRenderedPageBreak/>
        <w:t>Καθίσταται υποχρεωτική για κάθε δασικό συνεταιρισμό εργασίας η</w:t>
      </w:r>
      <w:r>
        <w:rPr>
          <w:rFonts w:eastAsia="Times New Roman"/>
          <w:szCs w:val="24"/>
        </w:rPr>
        <w:t xml:space="preserve"> ψήφιση εσωτερικού κανονισμού λειτουργίας, με τον οποίο ρυθμίζεται η εσωτερική λειτουργία του συνεταιρισμού. </w:t>
      </w:r>
    </w:p>
    <w:p w14:paraId="4EA88AE5" w14:textId="77777777" w:rsidR="00982D42" w:rsidRDefault="003E694A">
      <w:pPr>
        <w:spacing w:line="600" w:lineRule="auto"/>
        <w:ind w:firstLine="720"/>
        <w:jc w:val="both"/>
        <w:rPr>
          <w:rFonts w:eastAsia="Times New Roman"/>
          <w:szCs w:val="24"/>
        </w:rPr>
      </w:pPr>
      <w:r>
        <w:rPr>
          <w:rFonts w:eastAsia="Times New Roman"/>
          <w:szCs w:val="24"/>
        </w:rPr>
        <w:t xml:space="preserve">Εξασφαλίζεται η διαφάνεια των οικονομικών δραστηριοτήτων των συνεταιρισμών. </w:t>
      </w:r>
    </w:p>
    <w:p w14:paraId="4EA88AE6" w14:textId="77777777" w:rsidR="00982D42" w:rsidRDefault="003E694A">
      <w:pPr>
        <w:spacing w:line="600" w:lineRule="auto"/>
        <w:ind w:firstLine="720"/>
        <w:jc w:val="both"/>
        <w:rPr>
          <w:rFonts w:eastAsia="Times New Roman"/>
          <w:szCs w:val="24"/>
        </w:rPr>
      </w:pPr>
      <w:r>
        <w:rPr>
          <w:rFonts w:eastAsia="Times New Roman"/>
          <w:szCs w:val="24"/>
        </w:rPr>
        <w:t>Προβλέπεται η επιβολή έκτακτης εισφοράς στα μέλη ως μέσο πρόληψης της</w:t>
      </w:r>
      <w:r>
        <w:rPr>
          <w:rFonts w:eastAsia="Times New Roman"/>
          <w:szCs w:val="24"/>
        </w:rPr>
        <w:t xml:space="preserve"> κήρυξης του συνεταιρισμού σε πτώχευση. </w:t>
      </w:r>
    </w:p>
    <w:p w14:paraId="4EA88AE7" w14:textId="77777777" w:rsidR="00982D42" w:rsidRDefault="003E694A">
      <w:pPr>
        <w:spacing w:line="600" w:lineRule="auto"/>
        <w:ind w:firstLine="720"/>
        <w:jc w:val="both"/>
        <w:rPr>
          <w:rFonts w:eastAsia="Times New Roman"/>
          <w:szCs w:val="24"/>
        </w:rPr>
      </w:pPr>
      <w:r>
        <w:rPr>
          <w:rFonts w:eastAsia="Times New Roman"/>
          <w:szCs w:val="24"/>
        </w:rPr>
        <w:t>Εξασφαλίζεται από τις ενώσεις δασικών συνεταιρισμών ότι δεν θα ανταγωνίζονται τους πρωτοβάθμιους δασικούς συνεταιρισμούς εργασίας με την καθιέρωση της απαγόρευσης ανάληψης από αυτές δασικών εργασιών για λογαριασμό τ</w:t>
      </w:r>
      <w:r>
        <w:rPr>
          <w:rFonts w:eastAsia="Times New Roman"/>
          <w:szCs w:val="24"/>
        </w:rPr>
        <w:t xml:space="preserve">ους ή για λογαριασμό των μελών τους. </w:t>
      </w:r>
    </w:p>
    <w:p w14:paraId="4EA88AE8" w14:textId="77777777" w:rsidR="00982D42" w:rsidRDefault="003E694A">
      <w:pPr>
        <w:spacing w:line="600" w:lineRule="auto"/>
        <w:ind w:firstLine="720"/>
        <w:jc w:val="both"/>
        <w:rPr>
          <w:rFonts w:eastAsia="Times New Roman"/>
          <w:szCs w:val="24"/>
        </w:rPr>
      </w:pPr>
      <w:r>
        <w:rPr>
          <w:rFonts w:eastAsia="Times New Roman"/>
          <w:szCs w:val="24"/>
        </w:rPr>
        <w:t>Προβλέπεται η χρηματοδότηση και η παροχή φορολογικών και αναπτυξιακών κινήτρων υπέρ των δασικών συνεταιριστικών οργανώσεων.</w:t>
      </w:r>
    </w:p>
    <w:p w14:paraId="4EA88AE9" w14:textId="77777777" w:rsidR="00982D42" w:rsidRDefault="003E694A">
      <w:pPr>
        <w:spacing w:line="600" w:lineRule="auto"/>
        <w:ind w:firstLine="720"/>
        <w:jc w:val="both"/>
        <w:rPr>
          <w:rFonts w:eastAsia="Times New Roman"/>
          <w:szCs w:val="24"/>
        </w:rPr>
      </w:pPr>
      <w:r>
        <w:rPr>
          <w:rFonts w:eastAsia="Times New Roman"/>
          <w:szCs w:val="24"/>
        </w:rPr>
        <w:lastRenderedPageBreak/>
        <w:t>Ρυθμίζουν τα θέματα της προσαρμογής του δασικού συνεταιριστικού κινήματος στο νέο ειδικό θεσμι</w:t>
      </w:r>
      <w:r>
        <w:rPr>
          <w:rFonts w:eastAsia="Times New Roman"/>
          <w:szCs w:val="24"/>
        </w:rPr>
        <w:t>κό πλαίσιο.</w:t>
      </w:r>
    </w:p>
    <w:p w14:paraId="4EA88AEA" w14:textId="77777777" w:rsidR="00982D42" w:rsidRDefault="003E694A">
      <w:pPr>
        <w:spacing w:line="600" w:lineRule="auto"/>
        <w:ind w:firstLine="720"/>
        <w:jc w:val="both"/>
        <w:rPr>
          <w:rFonts w:eastAsia="Times New Roman"/>
          <w:szCs w:val="24"/>
        </w:rPr>
      </w:pPr>
      <w:r>
        <w:rPr>
          <w:rFonts w:eastAsia="Times New Roman"/>
          <w:szCs w:val="24"/>
        </w:rPr>
        <w:t>Πριν κλείσω, θα ήθελα να ευχαριστήσω τον Υπουργό, ο οποίος έκανε δεκτές τις περισσότερες από τις βελτιώσεις οι οποίες προτάθηκαν κατά τη συζήτηση με τους φορείς και κυρίως από τους ίδιους τους δασεργάτες και να του επισημάνω για άλλη μια φορά τ</w:t>
      </w:r>
      <w:r>
        <w:rPr>
          <w:rFonts w:eastAsia="Times New Roman"/>
          <w:szCs w:val="24"/>
        </w:rPr>
        <w:t>ην ανάγκη για την άμεση έκδοση των υπουργικών αποφάσεων και την πιο άμεση δημιουργία των μητρώων δασεργατών και δασικών οργανώσεων για να μην μείνει αυτό το εξαιρετικό νομοσχέδιο κενό γράμμα.</w:t>
      </w:r>
    </w:p>
    <w:p w14:paraId="4EA88AEB" w14:textId="77777777" w:rsidR="00982D42" w:rsidRDefault="003E694A">
      <w:pPr>
        <w:spacing w:line="600" w:lineRule="auto"/>
        <w:ind w:firstLine="720"/>
        <w:jc w:val="both"/>
        <w:rPr>
          <w:rFonts w:eastAsia="Times New Roman"/>
          <w:szCs w:val="24"/>
        </w:rPr>
      </w:pPr>
      <w:r>
        <w:rPr>
          <w:rFonts w:eastAsia="Times New Roman"/>
          <w:szCs w:val="24"/>
        </w:rPr>
        <w:t>Κλείνοντας, συνάδελφοι, θα ήθελα να πω ότι η άμεση και ουσιαστικ</w:t>
      </w:r>
      <w:r>
        <w:rPr>
          <w:rFonts w:eastAsia="Times New Roman"/>
          <w:szCs w:val="24"/>
        </w:rPr>
        <w:t>ή εφαρμογή αυτού του νομοσχεδίου θα αναζωογονήσει τον κόσμο της υπαίθρου που η ζωή του είναι συνυφασμένη με το δάσος. Θα αποδείξει ότι η αξιοποίηση του πολύτιμου δασικού κεφαλαίου μπορεί να γίνει προς όφελος της κοινωνίας, αλλά και του ίδιου του δάσους.</w:t>
      </w:r>
    </w:p>
    <w:p w14:paraId="4EA88AEC" w14:textId="77777777" w:rsidR="00982D42" w:rsidRDefault="003E694A">
      <w:pPr>
        <w:spacing w:line="600" w:lineRule="auto"/>
        <w:ind w:firstLine="720"/>
        <w:jc w:val="both"/>
        <w:rPr>
          <w:rFonts w:eastAsia="Times New Roman"/>
          <w:szCs w:val="24"/>
        </w:rPr>
      </w:pPr>
      <w:r>
        <w:rPr>
          <w:rFonts w:eastAsia="Times New Roman"/>
          <w:szCs w:val="24"/>
        </w:rPr>
        <w:lastRenderedPageBreak/>
        <w:t>Σα</w:t>
      </w:r>
      <w:r>
        <w:rPr>
          <w:rFonts w:eastAsia="Times New Roman"/>
          <w:szCs w:val="24"/>
        </w:rPr>
        <w:t>ς ευχαριστώ.</w:t>
      </w:r>
    </w:p>
    <w:p w14:paraId="4EA88AED" w14:textId="77777777" w:rsidR="00982D42" w:rsidRDefault="003E69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EA88AEE" w14:textId="77777777" w:rsidR="00982D42" w:rsidRDefault="003E694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Προχωράμε στον </w:t>
      </w:r>
      <w:r>
        <w:rPr>
          <w:rFonts w:eastAsia="Times New Roman"/>
          <w:szCs w:val="24"/>
        </w:rPr>
        <w:t xml:space="preserve">γενικό εισηγητή </w:t>
      </w:r>
      <w:r>
        <w:rPr>
          <w:rFonts w:eastAsia="Times New Roman"/>
          <w:szCs w:val="24"/>
        </w:rPr>
        <w:t>της Αξιωματικής Αντιπολίτευσης, τον συνάδελφο κ. Παναγιώτη Μηταράκη.</w:t>
      </w:r>
    </w:p>
    <w:p w14:paraId="4EA88AEF" w14:textId="77777777" w:rsidR="00982D42" w:rsidRDefault="003E694A">
      <w:pPr>
        <w:spacing w:line="600" w:lineRule="auto"/>
        <w:ind w:firstLine="720"/>
        <w:jc w:val="both"/>
        <w:rPr>
          <w:rFonts w:eastAsia="Times New Roman"/>
          <w:szCs w:val="24"/>
        </w:rPr>
      </w:pPr>
      <w:r>
        <w:rPr>
          <w:rFonts w:eastAsia="Times New Roman"/>
          <w:szCs w:val="24"/>
        </w:rPr>
        <w:t>Ελάτε, κύριε Μηταράκη έχετε τον λόγο.</w:t>
      </w:r>
    </w:p>
    <w:p w14:paraId="4EA88AF0" w14:textId="77777777" w:rsidR="00982D42" w:rsidRDefault="003E694A">
      <w:pPr>
        <w:spacing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Ευχαρι</w:t>
      </w:r>
      <w:r>
        <w:rPr>
          <w:rFonts w:eastAsia="Times New Roman"/>
          <w:szCs w:val="24"/>
        </w:rPr>
        <w:t>στώ πάρα πολύ, κύριε Πρόεδρε.</w:t>
      </w:r>
    </w:p>
    <w:p w14:paraId="4EA88AF1" w14:textId="77777777" w:rsidR="00982D42" w:rsidRDefault="003E694A">
      <w:pPr>
        <w:spacing w:line="600" w:lineRule="auto"/>
        <w:ind w:firstLine="720"/>
        <w:jc w:val="both"/>
        <w:rPr>
          <w:rFonts w:eastAsia="Times New Roman"/>
          <w:szCs w:val="24"/>
        </w:rPr>
      </w:pPr>
      <w:r>
        <w:rPr>
          <w:rFonts w:eastAsia="Times New Roman"/>
          <w:szCs w:val="24"/>
        </w:rPr>
        <w:t xml:space="preserve">Κυρίες και κύριοι συνάδελφοι, το παρόν νομοσχέδιο αντιμετωπίζει διοικητικής φύσεως θέματα, σχετικά με τους δασικούς συνεταιρισμούς και δεν υπεισέρχεται ουσιαστικά σε κύρια ζητήματα, όπως η ενίσχυση και η προστασία του δασικού </w:t>
      </w:r>
      <w:r>
        <w:rPr>
          <w:rFonts w:eastAsia="Times New Roman"/>
          <w:szCs w:val="24"/>
        </w:rPr>
        <w:t>μας πλούτου. Δεν συμβάλλει, παραδείγματος χάριν, στην αντιμετώπιση θεμάτων που δυστυχώς χρονίζουν, όπως οι δασικοί χάρτες, το κτηματολόγιο, η υποστελέχωση της δασικής υπηρεσίας.</w:t>
      </w:r>
    </w:p>
    <w:p w14:paraId="4EA88AF2" w14:textId="77777777" w:rsidR="00982D42" w:rsidRDefault="003E694A">
      <w:pPr>
        <w:spacing w:line="600" w:lineRule="auto"/>
        <w:ind w:firstLine="720"/>
        <w:jc w:val="both"/>
        <w:rPr>
          <w:rFonts w:eastAsia="Times New Roman"/>
          <w:szCs w:val="24"/>
        </w:rPr>
      </w:pPr>
      <w:r>
        <w:rPr>
          <w:rFonts w:eastAsia="Times New Roman"/>
          <w:szCs w:val="24"/>
        </w:rPr>
        <w:lastRenderedPageBreak/>
        <w:t>Κυρίες και κύριοι συνάδελφοι, ο στόχος μας πρέπει να είναι διττός: αφενός η πρ</w:t>
      </w:r>
      <w:r>
        <w:rPr>
          <w:rFonts w:eastAsia="Times New Roman"/>
          <w:szCs w:val="24"/>
        </w:rPr>
        <w:t xml:space="preserve">οστασία του δάσους, πολύτιμου εθνικού πλούτου και κεφαλαίου και αφετέρου, όπως συζητήθηκε και στην </w:t>
      </w:r>
      <w:r>
        <w:rPr>
          <w:rFonts w:eastAsia="Times New Roman"/>
          <w:szCs w:val="24"/>
        </w:rPr>
        <w:t>ε</w:t>
      </w:r>
      <w:r>
        <w:rPr>
          <w:rFonts w:eastAsia="Times New Roman"/>
          <w:szCs w:val="24"/>
        </w:rPr>
        <w:t>πιτροπή, η αύξηση της συμμετοχής αυτού του πλούτου στο ακαθάριστο εθνικό προϊόν, στη δημιουργία νέων θέσεων εργασίας, στη μείωση της εξάρτησής μας ως χώρα α</w:t>
      </w:r>
      <w:r>
        <w:rPr>
          <w:rFonts w:eastAsia="Times New Roman"/>
          <w:szCs w:val="24"/>
        </w:rPr>
        <w:t>πό τις εισαγωγές ξυλείας. Σήμερα, μόνο 0,5% του ΑΕΠ προέρχεται από αυτόν τον μεγάλο πλούτο της χώρας.</w:t>
      </w:r>
    </w:p>
    <w:p w14:paraId="4EA88AF3" w14:textId="77777777" w:rsidR="00982D42" w:rsidRDefault="003E694A">
      <w:pPr>
        <w:spacing w:line="600" w:lineRule="auto"/>
        <w:jc w:val="both"/>
        <w:rPr>
          <w:rFonts w:eastAsia="Times New Roman"/>
          <w:szCs w:val="24"/>
        </w:rPr>
      </w:pPr>
      <w:r>
        <w:rPr>
          <w:rFonts w:eastAsia="Times New Roman"/>
          <w:szCs w:val="24"/>
        </w:rPr>
        <w:t>Το παρόν νομοσχέδιο, όπως τόνισε ο κύριος Υπουργός, είναι αποτέλεσμα πολύχρονης και συστηματικής δουλειάς των υπηρεσιών του Υπουργείου Περιβάλλοντος. Στηρ</w:t>
      </w:r>
      <w:r>
        <w:rPr>
          <w:rFonts w:eastAsia="Times New Roman"/>
          <w:szCs w:val="24"/>
        </w:rPr>
        <w:t xml:space="preserve">ίζεται δε σε μεγάλο βαθμό στο προσχέδιο που ήταν έτοιμο να κατατεθεί στα τέλη του 2014. </w:t>
      </w:r>
    </w:p>
    <w:p w14:paraId="4EA88AF4" w14:textId="77777777" w:rsidR="00982D42" w:rsidRDefault="003E694A">
      <w:pPr>
        <w:spacing w:line="600" w:lineRule="auto"/>
        <w:ind w:firstLine="720"/>
        <w:jc w:val="both"/>
        <w:rPr>
          <w:rFonts w:eastAsia="Times New Roman"/>
          <w:szCs w:val="24"/>
        </w:rPr>
      </w:pPr>
      <w:r>
        <w:rPr>
          <w:rFonts w:eastAsia="Times New Roman"/>
          <w:szCs w:val="24"/>
        </w:rPr>
        <w:t>Σε αυτό το πλαίσιο η Νέα Δημοκρατία ψήφισε «</w:t>
      </w:r>
      <w:r>
        <w:rPr>
          <w:rFonts w:eastAsia="Times New Roman"/>
          <w:szCs w:val="24"/>
        </w:rPr>
        <w:t>ν</w:t>
      </w:r>
      <w:r>
        <w:rPr>
          <w:rFonts w:eastAsia="Times New Roman"/>
          <w:szCs w:val="24"/>
        </w:rPr>
        <w:t>αι» επί της αρχής, καθώς διοικητικά πιστεύουμε ότι καλύπτει ένα κενό στην υφιστάμενη νομοθεσία που αφορά τους δασικούς συν</w:t>
      </w:r>
      <w:r>
        <w:rPr>
          <w:rFonts w:eastAsia="Times New Roman"/>
          <w:szCs w:val="24"/>
        </w:rPr>
        <w:t>εταιρισμούς, όπως παράλληλα εκσυγχρονίζει το πλαίσιο της ίδρυσης, της οργάνωσης και της λειτουργίας τους.</w:t>
      </w:r>
    </w:p>
    <w:p w14:paraId="4EA88AF5" w14:textId="77777777" w:rsidR="00982D42" w:rsidRDefault="003E694A">
      <w:pPr>
        <w:spacing w:line="600" w:lineRule="auto"/>
        <w:ind w:firstLine="720"/>
        <w:jc w:val="both"/>
        <w:rPr>
          <w:rFonts w:eastAsia="Times New Roman"/>
          <w:szCs w:val="24"/>
        </w:rPr>
      </w:pPr>
      <w:r>
        <w:rPr>
          <w:rFonts w:eastAsia="Times New Roman"/>
          <w:szCs w:val="24"/>
        </w:rPr>
        <w:lastRenderedPageBreak/>
        <w:t>Αρχικά, με το εν λόγω νομοσχέδιο δίνονται επιπλέον δυνατότητες στους συνεταιρισμούς για την ανάληψη δραστηριοτήτων οικονομικής φύσεως όπως η διακίνηση</w:t>
      </w:r>
      <w:r>
        <w:rPr>
          <w:rFonts w:eastAsia="Times New Roman"/>
          <w:szCs w:val="24"/>
        </w:rPr>
        <w:t xml:space="preserve">, η εμπορία, η επεξεργασία και η μεταποίηση πρωτογενών προϊόντων, με αποτέλεσμα την αναβάθμιση της υπόστασής τους και του ρόλου τους. </w:t>
      </w:r>
    </w:p>
    <w:p w14:paraId="4EA88AF6" w14:textId="77777777" w:rsidR="00982D42" w:rsidRDefault="003E694A">
      <w:pPr>
        <w:spacing w:line="600" w:lineRule="auto"/>
        <w:ind w:firstLine="720"/>
        <w:jc w:val="both"/>
        <w:rPr>
          <w:rFonts w:eastAsia="Times New Roman"/>
          <w:szCs w:val="24"/>
        </w:rPr>
      </w:pPr>
      <w:r>
        <w:rPr>
          <w:rFonts w:eastAsia="Times New Roman"/>
          <w:szCs w:val="24"/>
        </w:rPr>
        <w:t>Κυρίες και κύριοι συνάδελφοι, όσον αφορά στα άρθρα, το νομοσχέδιο περιλαμβάνει κάποια θετικά στοιχεία, όπως η πρόβλεψη το</w:t>
      </w:r>
      <w:r>
        <w:rPr>
          <w:rFonts w:eastAsia="Times New Roman"/>
          <w:szCs w:val="24"/>
        </w:rPr>
        <w:t>υ άρθρου 6 ώστε τα μέλη των ΔΑΣΕ και οι συγγενείς α</w:t>
      </w:r>
      <w:r>
        <w:rPr>
          <w:rFonts w:eastAsia="Times New Roman"/>
          <w:szCs w:val="24"/>
        </w:rPr>
        <w:t>΄</w:t>
      </w:r>
      <w:r>
        <w:rPr>
          <w:rFonts w:eastAsia="Times New Roman"/>
          <w:szCs w:val="24"/>
        </w:rPr>
        <w:t xml:space="preserve"> βαθμού, μετά από τη νομοτεχνική βελτίωση, να μην μπορούν να είναι έμποροι ξυλείας, αποφεύγοντας έτσι προφανή σύγκρουση συμφερόντων ανάμεσα στους συνεταιρισμούς και στην επαγγελματική δραστηριότητα των με</w:t>
      </w:r>
      <w:r>
        <w:rPr>
          <w:rFonts w:eastAsia="Times New Roman"/>
          <w:szCs w:val="24"/>
        </w:rPr>
        <w:t xml:space="preserve">λών τους. </w:t>
      </w:r>
    </w:p>
    <w:p w14:paraId="4EA88AF7" w14:textId="77777777" w:rsidR="00982D42" w:rsidRDefault="003E694A">
      <w:pPr>
        <w:spacing w:line="600" w:lineRule="auto"/>
        <w:ind w:firstLine="720"/>
        <w:jc w:val="both"/>
        <w:rPr>
          <w:rFonts w:eastAsia="Times New Roman"/>
          <w:szCs w:val="24"/>
        </w:rPr>
      </w:pPr>
      <w:r>
        <w:rPr>
          <w:rFonts w:eastAsia="Times New Roman"/>
          <w:szCs w:val="24"/>
        </w:rPr>
        <w:t xml:space="preserve">Επίσης, θεωρούμε ότι είναι θετικό το άρθρο 12, το οποίο προβλέπει την οικονομική ευθύνη των μελών των συνεταιρισμών, αντιμετωπίζοντας παθογένειες που είχαμε δει στο παρελθόν. </w:t>
      </w:r>
    </w:p>
    <w:p w14:paraId="4EA88AF8"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Επίσης, θεωρούμε θετική τη συμβολή του άρθρου 13 για την προστασία των περιουσιακών στοιχείων του συνεταιρισμού έναντι οφειλών των μελών του προς τρίτους. </w:t>
      </w:r>
    </w:p>
    <w:p w14:paraId="4EA88AF9" w14:textId="77777777" w:rsidR="00982D42" w:rsidRDefault="003E694A">
      <w:pPr>
        <w:spacing w:line="600" w:lineRule="auto"/>
        <w:ind w:firstLine="720"/>
        <w:jc w:val="both"/>
        <w:rPr>
          <w:rFonts w:eastAsia="Times New Roman"/>
          <w:szCs w:val="24"/>
        </w:rPr>
      </w:pPr>
      <w:r>
        <w:rPr>
          <w:rFonts w:eastAsia="Times New Roman"/>
          <w:szCs w:val="24"/>
        </w:rPr>
        <w:t>Επίσης, ψηφίσαμε θετικά στο άρθρο 15, το οποίο καθορίζει ότι τα μέλη είναι ισότιμα στη γενική συνέλε</w:t>
      </w:r>
      <w:r>
        <w:rPr>
          <w:rFonts w:eastAsia="Times New Roman"/>
          <w:szCs w:val="24"/>
        </w:rPr>
        <w:t xml:space="preserve">υση, έχουν το καθένα, δε, από μία ψήφο. Έτσι, καθίστανται ισότιμα έναντι του συνεταιρισμού για τη λήψη σημαντικών αποφάσεων που τους αφορούν. </w:t>
      </w:r>
    </w:p>
    <w:p w14:paraId="4EA88AFA" w14:textId="77777777" w:rsidR="00982D42" w:rsidRDefault="003E694A">
      <w:pPr>
        <w:spacing w:line="600" w:lineRule="auto"/>
        <w:ind w:firstLine="720"/>
        <w:jc w:val="both"/>
        <w:rPr>
          <w:rFonts w:eastAsia="Times New Roman"/>
          <w:szCs w:val="24"/>
        </w:rPr>
      </w:pPr>
      <w:r>
        <w:rPr>
          <w:rFonts w:eastAsia="Times New Roman"/>
          <w:szCs w:val="24"/>
        </w:rPr>
        <w:t>Θεωρήσαμε, επίσης, θετικό το άρθρο 20 που λέει ότι τα μέλη του Διοικητικού Συμβουλίου δεν θα λάβουν επιπλέον μισθ</w:t>
      </w:r>
      <w:r>
        <w:rPr>
          <w:rFonts w:eastAsia="Times New Roman"/>
          <w:szCs w:val="24"/>
        </w:rPr>
        <w:t xml:space="preserve">ό. Έτσι, επιτυγχάνεται το να μην δημιουργείται ζήτημα ατομικών συμφερόντων και ανταγωνισμού μεταξύ των μελών. </w:t>
      </w:r>
    </w:p>
    <w:p w14:paraId="4EA88AFB" w14:textId="77777777" w:rsidR="00982D42" w:rsidRDefault="003E694A">
      <w:pPr>
        <w:spacing w:line="600" w:lineRule="auto"/>
        <w:ind w:firstLine="720"/>
        <w:jc w:val="both"/>
        <w:rPr>
          <w:rFonts w:eastAsia="Times New Roman"/>
          <w:szCs w:val="24"/>
        </w:rPr>
      </w:pPr>
      <w:r>
        <w:rPr>
          <w:rFonts w:eastAsia="Times New Roman"/>
          <w:szCs w:val="24"/>
        </w:rPr>
        <w:t>Ο αυτοέλεγχος που ορίζεται με το άρθρο 22 και θα γίνεται από το Εποπτικό Συμβούλιο, είναι κάτι επίσης θετικό. Έτσι, ο συνεταιρισμός αναλαμβάνει κ</w:t>
      </w:r>
      <w:r>
        <w:rPr>
          <w:rFonts w:eastAsia="Times New Roman"/>
          <w:szCs w:val="24"/>
        </w:rPr>
        <w:t xml:space="preserve">αι τις ευθύνες που απορρέουν από την οικονομική του δραστηριότητα και την εν γένει λειτουργία του. </w:t>
      </w:r>
    </w:p>
    <w:p w14:paraId="4EA88AFC" w14:textId="77777777" w:rsidR="00982D42" w:rsidRDefault="003E694A">
      <w:pPr>
        <w:spacing w:line="600" w:lineRule="auto"/>
        <w:ind w:firstLine="720"/>
        <w:jc w:val="both"/>
        <w:rPr>
          <w:rFonts w:eastAsia="Times New Roman"/>
          <w:szCs w:val="24"/>
        </w:rPr>
      </w:pPr>
      <w:r>
        <w:rPr>
          <w:rFonts w:eastAsia="Times New Roman"/>
          <w:szCs w:val="24"/>
        </w:rPr>
        <w:lastRenderedPageBreak/>
        <w:t>Ψηφίσαμε, επίσης, «</w:t>
      </w:r>
      <w:r>
        <w:rPr>
          <w:rFonts w:eastAsia="Times New Roman"/>
          <w:szCs w:val="24"/>
        </w:rPr>
        <w:t>ν</w:t>
      </w:r>
      <w:r>
        <w:rPr>
          <w:rFonts w:eastAsia="Times New Roman"/>
          <w:szCs w:val="24"/>
        </w:rPr>
        <w:t xml:space="preserve">αι» στο άρθρο 41, περί εγγραφής των συνεταιρισμών στο σχετικό μητρώο, ώστε να διασφαλίζεται ο στοιχειώδης έλεγχός τους από το </w:t>
      </w:r>
      <w:r>
        <w:rPr>
          <w:rFonts w:eastAsia="Times New Roman"/>
          <w:szCs w:val="24"/>
        </w:rPr>
        <w:t>δ</w:t>
      </w:r>
      <w:r>
        <w:rPr>
          <w:rFonts w:eastAsia="Times New Roman"/>
          <w:szCs w:val="24"/>
        </w:rPr>
        <w:t xml:space="preserve">ημόσιο. </w:t>
      </w:r>
    </w:p>
    <w:p w14:paraId="4EA88AFD" w14:textId="77777777" w:rsidR="00982D42" w:rsidRDefault="003E694A">
      <w:pPr>
        <w:spacing w:line="600" w:lineRule="auto"/>
        <w:ind w:firstLine="720"/>
        <w:jc w:val="both"/>
        <w:rPr>
          <w:rFonts w:eastAsia="Times New Roman"/>
          <w:szCs w:val="24"/>
        </w:rPr>
      </w:pPr>
      <w:r>
        <w:rPr>
          <w:rFonts w:eastAsia="Times New Roman"/>
          <w:szCs w:val="24"/>
        </w:rPr>
        <w:t xml:space="preserve">Πολύ σημαντικά, που όμως θα φανούν στην πράξη, κύριε Υπουργέ, είναι τα αναπτυξιακά κίνητρα των άρθρων 42 και 43, όπου σάς είχα ζητήσει στην </w:t>
      </w:r>
      <w:r>
        <w:rPr>
          <w:rFonts w:eastAsia="Times New Roman"/>
          <w:szCs w:val="24"/>
        </w:rPr>
        <w:t>ε</w:t>
      </w:r>
      <w:r>
        <w:rPr>
          <w:rFonts w:eastAsia="Times New Roman"/>
          <w:szCs w:val="24"/>
        </w:rPr>
        <w:t xml:space="preserve">πιτροπή να ξεκαθαρίσετε τον σχεδιασμό, το χρονοδιάγραμμα και τον προϋπολογισμό που έχετε στο Υπουργείο για τέτοιες </w:t>
      </w:r>
      <w:r>
        <w:rPr>
          <w:rFonts w:eastAsia="Times New Roman"/>
          <w:szCs w:val="24"/>
        </w:rPr>
        <w:t xml:space="preserve">δράσεις. </w:t>
      </w:r>
    </w:p>
    <w:p w14:paraId="4EA88AFE" w14:textId="77777777" w:rsidR="00982D42" w:rsidRDefault="003E694A">
      <w:pPr>
        <w:spacing w:line="600" w:lineRule="auto"/>
        <w:ind w:firstLine="720"/>
        <w:jc w:val="both"/>
        <w:rPr>
          <w:rFonts w:eastAsia="Times New Roman"/>
          <w:szCs w:val="24"/>
        </w:rPr>
      </w:pPr>
      <w:r>
        <w:rPr>
          <w:rFonts w:eastAsia="Times New Roman"/>
          <w:szCs w:val="24"/>
        </w:rPr>
        <w:t>Ιδιαίτερα σημαντική είναι η δυνατότητα που δίνεται με το παρόν νομοσχέδιο να ενισχύονται οι ΔΑΣΕ για τις δραστηριότητές τους που συμβάλλουν στην προστασία των δασών από τις πυρκαγιές. Αυτό, όμως, δεν πρέπει να μείνει κενό, δεν πρέπει να μείνει μί</w:t>
      </w:r>
      <w:r>
        <w:rPr>
          <w:rFonts w:eastAsia="Times New Roman"/>
          <w:szCs w:val="24"/>
        </w:rPr>
        <w:t xml:space="preserve">α απλή πρόβλεψη του νομοσχεδίου. Πρέπει να υπάρξουν από τώρα συγκεκριμένες δράσεις και συγκεκριμένος προϋπολογισμός. </w:t>
      </w:r>
    </w:p>
    <w:p w14:paraId="4EA88AFF" w14:textId="77777777" w:rsidR="00982D42" w:rsidRDefault="003E694A">
      <w:pPr>
        <w:spacing w:line="600" w:lineRule="auto"/>
        <w:ind w:firstLine="720"/>
        <w:jc w:val="both"/>
        <w:rPr>
          <w:rFonts w:eastAsia="Times New Roman"/>
          <w:szCs w:val="24"/>
        </w:rPr>
      </w:pPr>
      <w:r>
        <w:rPr>
          <w:rFonts w:eastAsia="Times New Roman"/>
          <w:szCs w:val="24"/>
        </w:rPr>
        <w:t xml:space="preserve">Βέβαια, το νομοσχέδιο έχει ακόμα θέματα στα οποία εμείς εκφράζουμε παρατηρήσεις, επιφυλάξεις και διαφωνίες. </w:t>
      </w:r>
    </w:p>
    <w:p w14:paraId="4EA88B00" w14:textId="77777777" w:rsidR="00982D42" w:rsidRDefault="003E694A">
      <w:pPr>
        <w:spacing w:line="600" w:lineRule="auto"/>
        <w:ind w:firstLine="720"/>
        <w:jc w:val="both"/>
        <w:rPr>
          <w:rFonts w:eastAsia="Times New Roman"/>
          <w:szCs w:val="24"/>
        </w:rPr>
      </w:pPr>
      <w:r>
        <w:rPr>
          <w:rFonts w:eastAsia="Times New Roman"/>
          <w:szCs w:val="24"/>
        </w:rPr>
        <w:lastRenderedPageBreak/>
        <w:t>Διαφωνήσαμε με τον ορισμό στα</w:t>
      </w:r>
      <w:r>
        <w:rPr>
          <w:rFonts w:eastAsia="Times New Roman"/>
          <w:szCs w:val="24"/>
        </w:rPr>
        <w:t xml:space="preserve"> άρθρα 3 και 5, στον ελάχιστο αριθμό των είκοσι πέντε μελών. Σας θυμίζω ότι στην εμπορική δραστηριότητα μπορεί κάποιος να ιδρύσει μονοπρόσωπη εμπορική εταιρεία, ένα πρόσωπο. Θεωρούμε ότι είναι σε θετική κατεύθυνση η νομοτεχνική βελτίωση που καταθέσατε ώστε</w:t>
      </w:r>
      <w:r>
        <w:rPr>
          <w:rFonts w:eastAsia="Times New Roman"/>
          <w:szCs w:val="24"/>
        </w:rPr>
        <w:t xml:space="preserve"> να μειωθεί αυτός ο αριθμός στα είκοσι ένα μέλη. </w:t>
      </w:r>
    </w:p>
    <w:p w14:paraId="4EA88B01" w14:textId="77777777" w:rsidR="00982D42" w:rsidRDefault="003E694A">
      <w:pPr>
        <w:spacing w:line="600" w:lineRule="auto"/>
        <w:ind w:firstLine="720"/>
        <w:jc w:val="both"/>
        <w:rPr>
          <w:rFonts w:eastAsia="Times New Roman"/>
          <w:szCs w:val="24"/>
        </w:rPr>
      </w:pPr>
      <w:r>
        <w:rPr>
          <w:rFonts w:eastAsia="Times New Roman"/>
          <w:szCs w:val="24"/>
        </w:rPr>
        <w:t>Αντιλαμβάνομαι, όμως, ότι πιθανότατα θα παραμείνουν θέματα σε περιοχές που δεν έχουν πολλές δασικές εκτάσεις, σε περιοχές όπως τα νησιά, στα οποία σήμερα καλούμε δασεργάτες από άλλους νομούς να έλθουν, με τ</w:t>
      </w:r>
      <w:r>
        <w:rPr>
          <w:rFonts w:eastAsia="Times New Roman"/>
          <w:szCs w:val="24"/>
        </w:rPr>
        <w:t xml:space="preserve">ο επιπλέον κόστος που αυτό δημιουργεί, για να αντιμετωπίσουν προβλήματα εκεί. </w:t>
      </w:r>
    </w:p>
    <w:p w14:paraId="4EA88B02" w14:textId="77777777" w:rsidR="00982D42" w:rsidRDefault="003E694A">
      <w:pPr>
        <w:spacing w:line="600" w:lineRule="auto"/>
        <w:ind w:firstLine="720"/>
        <w:jc w:val="both"/>
        <w:rPr>
          <w:rFonts w:eastAsia="Times New Roman"/>
          <w:szCs w:val="24"/>
        </w:rPr>
      </w:pPr>
      <w:r>
        <w:rPr>
          <w:rFonts w:eastAsia="Times New Roman"/>
          <w:szCs w:val="24"/>
        </w:rPr>
        <w:t>Παραδείγματος χάρ</w:t>
      </w:r>
      <w:r>
        <w:rPr>
          <w:rFonts w:eastAsia="Times New Roman"/>
          <w:szCs w:val="24"/>
        </w:rPr>
        <w:t>ιν</w:t>
      </w:r>
      <w:r>
        <w:rPr>
          <w:rFonts w:eastAsia="Times New Roman"/>
          <w:szCs w:val="24"/>
        </w:rPr>
        <w:t xml:space="preserve">, πρόσφατα στη Χίο λόγω των πυρκαγιών χρειαστήκαμε να έλθει δασικός συνεταιρισμός από άλλο νομό της χώρας για να μας βοηθήσει με τα έργα που έπρεπε να γίνουν </w:t>
      </w:r>
      <w:r>
        <w:rPr>
          <w:rFonts w:eastAsia="Times New Roman"/>
          <w:szCs w:val="24"/>
        </w:rPr>
        <w:t xml:space="preserve">για την αντιπλημμυρική προστασία του νησιού. </w:t>
      </w:r>
    </w:p>
    <w:p w14:paraId="4EA88B03"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Επιπλέον, εξακολουθούμε να έχουμε διαφωνίες με το άρθρο 44. Επειδή οι ΔΑΣΕ θα μπορούν πλέον να έχουν περισσότερες δραστηριότητες, σημαίνει ότι θα πρέπει να απασχολούν, με πλήρη και αποκλειστική απασχόληση, και </w:t>
      </w:r>
      <w:r>
        <w:rPr>
          <w:rFonts w:eastAsia="Times New Roman"/>
          <w:szCs w:val="24"/>
        </w:rPr>
        <w:t>άλλα στελέχη, επιστημονικού προσωπικού και διοικητικού προσωπικού. Όμως, με το υπό συζήτηση νομοσχέδιο δεν δίνεται η δυνατότητα σ’ αυτά τα πρόσωπα, τα οποία θα εξαρτούν τον βιοπορισμό τους από το συνεταιρισμό, να γίνουν τακτικά μέλη και κατά συνέπεια να έχ</w:t>
      </w:r>
      <w:r>
        <w:rPr>
          <w:rFonts w:eastAsia="Times New Roman"/>
          <w:szCs w:val="24"/>
        </w:rPr>
        <w:t xml:space="preserve">ουν ίση συμμετοχή στα κέρδη που η εργασία τους δημιουργεί. </w:t>
      </w:r>
    </w:p>
    <w:p w14:paraId="4EA88B04" w14:textId="77777777" w:rsidR="00982D42" w:rsidRDefault="003E694A">
      <w:pPr>
        <w:spacing w:line="600" w:lineRule="auto"/>
        <w:ind w:firstLine="720"/>
        <w:jc w:val="both"/>
        <w:rPr>
          <w:rFonts w:eastAsia="Times New Roman"/>
          <w:szCs w:val="24"/>
        </w:rPr>
      </w:pPr>
      <w:r>
        <w:rPr>
          <w:rFonts w:eastAsia="Times New Roman"/>
          <w:szCs w:val="24"/>
        </w:rPr>
        <w:t>Επιφυλασσόμαστε, λοιπόν, γι’ αυτό το άρθρο. Και θέλουμε να ακούσουμε την άποψη του κυρίου Υπουργού επ’ αυτού του άρθ</w:t>
      </w:r>
      <w:r>
        <w:rPr>
          <w:rFonts w:eastAsia="Times New Roman"/>
          <w:szCs w:val="24"/>
        </w:rPr>
        <w:t>ρ</w:t>
      </w:r>
      <w:r>
        <w:rPr>
          <w:rFonts w:eastAsia="Times New Roman"/>
          <w:szCs w:val="24"/>
        </w:rPr>
        <w:t>ου, το οποίο τελικά δημιουργεί κάτι στο οποίο εσείς θα έπρεπε να ήσασταν αντίθε</w:t>
      </w:r>
      <w:r>
        <w:rPr>
          <w:rFonts w:eastAsia="Times New Roman"/>
          <w:szCs w:val="24"/>
        </w:rPr>
        <w:t xml:space="preserve">τοι, δηλαδή εργαζόμενους δύο ταχυτήτων, με τους μεν να έχουν πρόσβαση στα κέρδη του συνεταιρισμού, με τους δε, όχι. </w:t>
      </w:r>
    </w:p>
    <w:p w14:paraId="4EA88B05"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Τέλος, η εκπαίδευση των δοκίμων, που προβλέπεται στο άρθρο 5, όπως τόνισα και στην </w:t>
      </w:r>
      <w:r>
        <w:rPr>
          <w:rFonts w:eastAsia="Times New Roman"/>
          <w:szCs w:val="24"/>
        </w:rPr>
        <w:t>ε</w:t>
      </w:r>
      <w:r>
        <w:rPr>
          <w:rFonts w:eastAsia="Times New Roman"/>
          <w:szCs w:val="24"/>
        </w:rPr>
        <w:t>πιτροπή, αποτελεί σημαντική μέριμνα του νόμου, αλλά στη</w:t>
      </w:r>
      <w:r>
        <w:rPr>
          <w:rFonts w:eastAsia="Times New Roman"/>
          <w:szCs w:val="24"/>
        </w:rPr>
        <w:t>ν πράξη καθίσταται προβληματική γιατί οι αρμόδιες διευθύνσεις δασών είναι ιδιαίτερα υποστελεχωμένες.</w:t>
      </w:r>
    </w:p>
    <w:p w14:paraId="4EA88B0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Αυτό σημαίνει ότι θα πρέπει να προβλεφθούν από τώρα εναλλακτικοί τόποι πιστοποίησης και εκπαίδευσης των δοκίμων δασεργατών από το Υπουργείο ή από άλλους Ορ</w:t>
      </w:r>
      <w:r>
        <w:rPr>
          <w:rFonts w:eastAsia="Times New Roman" w:cs="Times New Roman"/>
          <w:szCs w:val="24"/>
        </w:rPr>
        <w:t xml:space="preserve">γανισμούς. Επίσης, ευελπιστώ το γεγονός ότι απαιτείται κανονιστική πράξη της διοίκησης, να μην δημιουργήσει καθυστέρηση στη λειτουργία των θεσμών που προβλέπει το σχετικό νομοσχέδιο. </w:t>
      </w:r>
    </w:p>
    <w:p w14:paraId="4EA88B0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Καταψηφίζουμε, επίσης, το άρθρο 21 με την ίδια συλλογιστική που είχαμε α</w:t>
      </w:r>
      <w:r>
        <w:rPr>
          <w:rFonts w:eastAsia="Times New Roman" w:cs="Times New Roman"/>
          <w:szCs w:val="24"/>
        </w:rPr>
        <w:t>ναφέρει και στο νομοσχέδιο για τους αγροτικούς συνεταιρισμούς. Δεν θεωρούμε ότι χρειάζεται το κράτος να παρεμβαίνει με κάθε μικρή λεπτομέρεια στον τρόπο διενέργειας, παραδείγματος χάριν, των εκλογών των συνεταιρισμών. Πρέπει να υπάρχει μ</w:t>
      </w:r>
      <w:r>
        <w:rPr>
          <w:rFonts w:eastAsia="Times New Roman" w:cs="Times New Roman"/>
          <w:szCs w:val="24"/>
        </w:rPr>
        <w:t>ί</w:t>
      </w:r>
      <w:r>
        <w:rPr>
          <w:rFonts w:eastAsia="Times New Roman" w:cs="Times New Roman"/>
          <w:szCs w:val="24"/>
        </w:rPr>
        <w:t>α ευελιξία. Πιστεύ</w:t>
      </w:r>
      <w:r>
        <w:rPr>
          <w:rFonts w:eastAsia="Times New Roman" w:cs="Times New Roman"/>
          <w:szCs w:val="24"/>
        </w:rPr>
        <w:t xml:space="preserve">ουμε στην κρατική εποπτεία, όπως ορίζεται στο άρθρο 24, αλλά </w:t>
      </w:r>
      <w:r>
        <w:rPr>
          <w:rFonts w:eastAsia="Times New Roman" w:cs="Times New Roman"/>
          <w:szCs w:val="24"/>
        </w:rPr>
        <w:lastRenderedPageBreak/>
        <w:t>στον βαθμό μόνο που χρειάζεται για την ελάχιστη λειτουργία των συνεταιρισμών, χωρίς να δημιουργούνται γραφειοκρατικά εμπόδια σε αυτόν τον νέο θεσμό.</w:t>
      </w:r>
    </w:p>
    <w:p w14:paraId="4EA88B0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Τέλος, καταψηφίζουμε το άρθρο 39, δεδομένου ότ</w:t>
      </w:r>
      <w:r>
        <w:rPr>
          <w:rFonts w:eastAsia="Times New Roman" w:cs="Times New Roman"/>
          <w:szCs w:val="24"/>
        </w:rPr>
        <w:t>ι η Πανελλήνια Συνομοσπονδία δεν αναλαμβάνει κάποιες ειδικές αρμοδιότητες από το νόμο και κατά συνέπεια δεν χρειάζεται να υπάρξει νομοθετική πρόβλεψη για τη δημιουργία ενός ακόμα οργανισμού σε περίπτωση που οι περιφερειακές ενώσεις δεν κρίνουν στην πράξη ό</w:t>
      </w:r>
      <w:r>
        <w:rPr>
          <w:rFonts w:eastAsia="Times New Roman" w:cs="Times New Roman"/>
          <w:szCs w:val="24"/>
        </w:rPr>
        <w:t xml:space="preserve">τι θέλουν να το δημιουργήσουν. </w:t>
      </w:r>
      <w:r>
        <w:rPr>
          <w:rFonts w:eastAsia="Times New Roman" w:cs="Times New Roman"/>
          <w:szCs w:val="24"/>
        </w:rPr>
        <w:t>Α</w:t>
      </w:r>
      <w:r>
        <w:rPr>
          <w:rFonts w:eastAsia="Times New Roman" w:cs="Times New Roman"/>
          <w:szCs w:val="24"/>
        </w:rPr>
        <w:t>ν θέλουν να το δημιουργήσουν, η γενική νομοθεσία καλύπτει αυτήν την ανάγκη.</w:t>
      </w:r>
    </w:p>
    <w:p w14:paraId="4EA88B0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ήθελα, επίσης, κύριε Υπουργέ, να μας διευκρινίσετε την παράγραφο 5 του άρθρου 48. Με την προσθήκη του άρθρου 136Α στον Δασικό Κώδικα, αποκλείεται</w:t>
      </w:r>
      <w:r>
        <w:rPr>
          <w:rFonts w:eastAsia="Times New Roman" w:cs="Times New Roman"/>
          <w:szCs w:val="24"/>
        </w:rPr>
        <w:t xml:space="preserve">, πλέον, να δοθεί σε δύο συνεταιρισμούς το δικαίωμα να δουλέψουν στο ίδιο δάσος. Αυτό θα δημιουργήσει, σε περίπτωση που υπάρχουν πέραν </w:t>
      </w:r>
      <w:r>
        <w:rPr>
          <w:rFonts w:eastAsia="Times New Roman" w:cs="Times New Roman"/>
          <w:szCs w:val="24"/>
        </w:rPr>
        <w:lastRenderedPageBreak/>
        <w:t>του ενός συνεταιρισμοί σε μια δημοτική ενότητα, τη δύσκολη θέση του δασάρχη να πρέπει να επιλέξει μεταξύ του ενός ή του ά</w:t>
      </w:r>
      <w:r>
        <w:rPr>
          <w:rFonts w:eastAsia="Times New Roman" w:cs="Times New Roman"/>
          <w:szCs w:val="24"/>
        </w:rPr>
        <w:t xml:space="preserve">λλου. Θα θέλαμε αυτό να μας το εξηγήσετε. </w:t>
      </w:r>
    </w:p>
    <w:p w14:paraId="4EA88B0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Κλείνοντας επί του νομοσχεδίου, πριν πάω στις τροπολογίες που έχουν ενσωματωθεί στην </w:t>
      </w:r>
      <w:r>
        <w:rPr>
          <w:rFonts w:eastAsia="Times New Roman" w:cs="Times New Roman"/>
          <w:szCs w:val="24"/>
        </w:rPr>
        <w:t>ε</w:t>
      </w:r>
      <w:r>
        <w:rPr>
          <w:rFonts w:eastAsia="Times New Roman" w:cs="Times New Roman"/>
          <w:szCs w:val="24"/>
        </w:rPr>
        <w:t xml:space="preserve">πιτροπή, πρέπει να πω ότι για μας -θα το ξαναπώ- είναι πολύ θετικό -και ελπίζω να μην σας κάνει αυτό να το αποσύρετε- το άρθρο </w:t>
      </w:r>
      <w:r>
        <w:rPr>
          <w:rFonts w:eastAsia="Times New Roman" w:cs="Times New Roman"/>
          <w:szCs w:val="24"/>
        </w:rPr>
        <w:t xml:space="preserve">50, το οποίο αναγνωρίζει τη λογική του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τη λογική να υπάρχει απόλυτη προτεραιότητα και αυστηρή προθεσμία σαράντα πέντε ημερών για τον χαρακτηρισμό εκτάσεων, στα οποία σχεδιάζεται η ανάπτυξη μεγάλων επενδύσεων, η λειτουργία επιχειρηματικών πάρκων</w:t>
      </w:r>
      <w:r>
        <w:rPr>
          <w:rFonts w:eastAsia="Times New Roman" w:cs="Times New Roman"/>
          <w:szCs w:val="24"/>
        </w:rPr>
        <w:t xml:space="preserve">, τουριστικών εγκαταστάσεων και άλλων, ανάλογων χρήσεων. </w:t>
      </w:r>
    </w:p>
    <w:p w14:paraId="4EA88B0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Αυτό, για μένα αποτέλεσε μ</w:t>
      </w:r>
      <w:r>
        <w:rPr>
          <w:rFonts w:eastAsia="Times New Roman" w:cs="Times New Roman"/>
          <w:szCs w:val="24"/>
        </w:rPr>
        <w:t>ί</w:t>
      </w:r>
      <w:r>
        <w:rPr>
          <w:rFonts w:eastAsia="Times New Roman" w:cs="Times New Roman"/>
          <w:szCs w:val="24"/>
        </w:rPr>
        <w:t xml:space="preserve">α θετική έκπληξη, διότι ιδεολογικά μέχρι πρόσφατα ήσασταν σταθερά απέναντι στη διευκόλυνση τέτοιων επενδύσεων. Βέβαια, το γεγονός ότι χθες σε αυτήν την Αίθουσα συζητήσαμε </w:t>
      </w:r>
      <w:r>
        <w:rPr>
          <w:rFonts w:eastAsia="Times New Roman" w:cs="Times New Roman"/>
          <w:szCs w:val="24"/>
        </w:rPr>
        <w:t xml:space="preserve">την κύρωση της Σύμβασης του Ελληνικού, δείχνει -έστω και καθυστερημένα- ότι υπάρχει μια </w:t>
      </w:r>
      <w:r>
        <w:rPr>
          <w:rFonts w:eastAsia="Times New Roman" w:cs="Times New Roman"/>
          <w:szCs w:val="24"/>
        </w:rPr>
        <w:lastRenderedPageBreak/>
        <w:t>αχτίδα λογικής στην οικονομική σας πολιτική. Σίγουρα, όμως, όχι επαρκής και σίγουρα μια αχτίδα που πολλά μέλη του ΣΥΡΙΖΑ -όπως φάνηκε χθες- ακόμα και κορυφαίοι Υπουργοί</w:t>
      </w:r>
      <w:r>
        <w:rPr>
          <w:rFonts w:eastAsia="Times New Roman" w:cs="Times New Roman"/>
          <w:szCs w:val="24"/>
        </w:rPr>
        <w:t xml:space="preserve"> της Κυβέρνησης, θεωρούν ότι είναι μία ήττα στην πορεία -δεν θυμάμαι καλά τον όρο- για τον «δημοκρατικό σοσιαλισμό», αν τον έμαθα καλά. </w:t>
      </w:r>
    </w:p>
    <w:p w14:paraId="4EA88B0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Κι επειδή, κύριε Υπουργέ, χθες αναφερθήκατε στο Ελληνικό και δεν είχα τη δυνατότητα να σας απαντήσω, επιτρέψτε μου να π</w:t>
      </w:r>
      <w:r>
        <w:rPr>
          <w:rFonts w:eastAsia="Times New Roman" w:cs="Times New Roman"/>
          <w:szCs w:val="24"/>
        </w:rPr>
        <w:t xml:space="preserve">ω ότι τελικά το έργο προχωράει στη μορφή που αρχικά είχε επιλεγεί, με δύο, όμως, χρόνια καθυστέρηση. Αυτά τα δύο χρόνια καθυστέρησης -σύμφωνα με τον ΙΟΒΕ- στερήσανε στη χώρα 1 δισεκατομμύριο ευρώ οικονομικού προϊόντος και τελικά χθες κυρώσαμε τη </w:t>
      </w:r>
      <w:r>
        <w:rPr>
          <w:rFonts w:eastAsia="Times New Roman" w:cs="Times New Roman"/>
          <w:szCs w:val="24"/>
        </w:rPr>
        <w:t>σ</w:t>
      </w:r>
      <w:r>
        <w:rPr>
          <w:rFonts w:eastAsia="Times New Roman" w:cs="Times New Roman"/>
          <w:szCs w:val="24"/>
        </w:rPr>
        <w:t>ύμβαση το</w:t>
      </w:r>
      <w:r>
        <w:rPr>
          <w:rFonts w:eastAsia="Times New Roman" w:cs="Times New Roman"/>
          <w:szCs w:val="24"/>
        </w:rPr>
        <w:t>υ 2014 με μικρές αλλαγές, που όμως δεν αλλάζουν την ουσία. Πολύ απλά, την ίδια έκταση παραχωρείτε, για το ίδιο χρονικό διάστημα, το ίδιο τίμημα εισπράττετε και το ίδιο ακριβώς μητροπολιτικό πάρκο θα δημιουργηθεί. Το μόνο που άλλαξε είναι ότι θα πάρετε –λέε</w:t>
      </w:r>
      <w:r>
        <w:rPr>
          <w:rFonts w:eastAsia="Times New Roman" w:cs="Times New Roman"/>
          <w:szCs w:val="24"/>
        </w:rPr>
        <w:t xml:space="preserve">ι- το 51% του τιμήματος εντός δύο ετών. Αυτό, </w:t>
      </w:r>
      <w:r>
        <w:rPr>
          <w:rFonts w:eastAsia="Times New Roman" w:cs="Times New Roman"/>
          <w:szCs w:val="24"/>
        </w:rPr>
        <w:lastRenderedPageBreak/>
        <w:t xml:space="preserve">όμως, είναι δώρο άδωρο, γιατί κανονικά, αν είχε κυρωθεί η </w:t>
      </w:r>
      <w:r>
        <w:rPr>
          <w:rFonts w:eastAsia="Times New Roman" w:cs="Times New Roman"/>
          <w:szCs w:val="24"/>
        </w:rPr>
        <w:t>σ</w:t>
      </w:r>
      <w:r>
        <w:rPr>
          <w:rFonts w:eastAsia="Times New Roman" w:cs="Times New Roman"/>
          <w:szCs w:val="24"/>
        </w:rPr>
        <w:t>ύμβαση το 2014, θα εισπράττατε 300 εκατομμύρια, τώρα, τον Νοέμβριο του 2016, τώρα που τα χρειάζεστε, τώρα που κόβετε συντάξεις χηρείας για 11 εκατομμύρ</w:t>
      </w:r>
      <w:r>
        <w:rPr>
          <w:rFonts w:eastAsia="Times New Roman" w:cs="Times New Roman"/>
          <w:szCs w:val="24"/>
        </w:rPr>
        <w:t xml:space="preserve">ια. Με τη </w:t>
      </w:r>
      <w:r>
        <w:rPr>
          <w:rFonts w:eastAsia="Times New Roman" w:cs="Times New Roman"/>
          <w:szCs w:val="24"/>
        </w:rPr>
        <w:t>σ</w:t>
      </w:r>
      <w:r>
        <w:rPr>
          <w:rFonts w:eastAsia="Times New Roman" w:cs="Times New Roman"/>
          <w:szCs w:val="24"/>
        </w:rPr>
        <w:t>ύμβαση που ψηφίσαμε χθες, αυτά τα λεφτά θα τα εισπράξετε το 2018.</w:t>
      </w:r>
    </w:p>
    <w:p w14:paraId="4EA88B0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Όσον αφορά στις τροπολογίες, κυρίες και κύριοι συνάδελφοι, οι οποίες ενσωματώθηκαν στο νομοσχέδιο, θα επαναλάβω κάτι που έχω ξαναπεί σε αυτήν την Αίθουσα ως </w:t>
      </w:r>
      <w:r>
        <w:rPr>
          <w:rFonts w:eastAsia="Times New Roman" w:cs="Times New Roman"/>
          <w:szCs w:val="24"/>
        </w:rPr>
        <w:t>ε</w:t>
      </w:r>
      <w:r>
        <w:rPr>
          <w:rFonts w:eastAsia="Times New Roman" w:cs="Times New Roman"/>
          <w:szCs w:val="24"/>
        </w:rPr>
        <w:t>ισηγητής: Όλες σχεδόν</w:t>
      </w:r>
      <w:r>
        <w:rPr>
          <w:rFonts w:eastAsia="Times New Roman" w:cs="Times New Roman"/>
          <w:szCs w:val="24"/>
        </w:rPr>
        <w:t xml:space="preserve"> οι τροπολογίες σας σχετίζονται κατά κανόνα με τρεις τομείς. Είτε δίνουν παράταση προθεσμιών για κάτι που δεν προλάβατε ή δημιουργούν νέες δομές ή δημιουργούν νέες προσλήψεις. </w:t>
      </w:r>
      <w:r>
        <w:rPr>
          <w:rFonts w:eastAsia="Times New Roman" w:cs="Times New Roman"/>
          <w:szCs w:val="24"/>
        </w:rPr>
        <w:t>Τ</w:t>
      </w:r>
      <w:r>
        <w:rPr>
          <w:rFonts w:eastAsia="Times New Roman" w:cs="Times New Roman"/>
          <w:szCs w:val="24"/>
        </w:rPr>
        <w:t xml:space="preserve">ελικά, κατά κανόνα, αυτό βλέπουμε και σε αυτές τις τροπολογίες. </w:t>
      </w:r>
    </w:p>
    <w:p w14:paraId="4EA88B0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Ως προς το άρθ</w:t>
      </w:r>
      <w:r>
        <w:rPr>
          <w:rFonts w:eastAsia="Times New Roman" w:cs="Times New Roman"/>
          <w:szCs w:val="24"/>
        </w:rPr>
        <w:t>ρο 51 για τον Πτωχευτικό Κώδικα, ψηφίζουμε «</w:t>
      </w:r>
      <w:r>
        <w:rPr>
          <w:rFonts w:eastAsia="Times New Roman" w:cs="Times New Roman"/>
          <w:szCs w:val="24"/>
        </w:rPr>
        <w:t>π</w:t>
      </w:r>
      <w:r>
        <w:rPr>
          <w:rFonts w:eastAsia="Times New Roman" w:cs="Times New Roman"/>
          <w:szCs w:val="24"/>
        </w:rPr>
        <w:t xml:space="preserve">αρών», διότι αντιμετωπίζει αποσπασματικά το εν λόγω ζήτημα, καθώς ακόμα θα απαιτηθούν πλήθος υπουργικών αποφάσεων και δημιουργεί επιβάρυνση στον κρατικό Προϋπολογισμό. </w:t>
      </w:r>
    </w:p>
    <w:p w14:paraId="4EA88B0F" w14:textId="77777777" w:rsidR="00982D42" w:rsidRDefault="003E694A">
      <w:pPr>
        <w:spacing w:line="600" w:lineRule="auto"/>
        <w:ind w:firstLine="720"/>
        <w:jc w:val="both"/>
        <w:rPr>
          <w:rFonts w:eastAsia="Times New Roman"/>
          <w:szCs w:val="24"/>
        </w:rPr>
      </w:pPr>
      <w:r>
        <w:rPr>
          <w:rFonts w:eastAsia="Times New Roman"/>
          <w:szCs w:val="24"/>
        </w:rPr>
        <w:lastRenderedPageBreak/>
        <w:t>Στο άρθρο 52 ψηφίζουμε «</w:t>
      </w:r>
      <w:r>
        <w:rPr>
          <w:rFonts w:eastAsia="Times New Roman"/>
          <w:szCs w:val="24"/>
        </w:rPr>
        <w:t>π</w:t>
      </w:r>
      <w:r>
        <w:rPr>
          <w:rFonts w:eastAsia="Times New Roman"/>
          <w:szCs w:val="24"/>
        </w:rPr>
        <w:t xml:space="preserve">αρών», διότι δεν </w:t>
      </w:r>
      <w:r>
        <w:rPr>
          <w:rFonts w:eastAsia="Times New Roman"/>
          <w:szCs w:val="24"/>
        </w:rPr>
        <w:t xml:space="preserve">αναφέρεται ούτε ο σχεδιασμός, ούτε πόσες θέσεις αφορά αυτή η τροπολογία. </w:t>
      </w:r>
    </w:p>
    <w:p w14:paraId="4EA88B10" w14:textId="77777777" w:rsidR="00982D42" w:rsidRDefault="003E694A">
      <w:pPr>
        <w:spacing w:line="600" w:lineRule="auto"/>
        <w:ind w:firstLine="720"/>
        <w:jc w:val="both"/>
        <w:rPr>
          <w:rFonts w:eastAsia="Times New Roman"/>
          <w:szCs w:val="24"/>
        </w:rPr>
      </w:pPr>
      <w:r>
        <w:rPr>
          <w:rFonts w:eastAsia="Times New Roman"/>
          <w:szCs w:val="24"/>
        </w:rPr>
        <w:t>Θα ψηφίσουμε, όμως, θετικά στο άρθρο 53, το οποίο είναι διαδικαστικού χαρακτήρα.</w:t>
      </w:r>
    </w:p>
    <w:p w14:paraId="4EA88B11" w14:textId="77777777" w:rsidR="00982D42" w:rsidRDefault="003E694A">
      <w:pPr>
        <w:spacing w:line="600" w:lineRule="auto"/>
        <w:ind w:firstLine="720"/>
        <w:jc w:val="both"/>
        <w:rPr>
          <w:rFonts w:eastAsia="Times New Roman"/>
          <w:szCs w:val="24"/>
        </w:rPr>
      </w:pPr>
      <w:r>
        <w:rPr>
          <w:rFonts w:eastAsia="Times New Roman"/>
          <w:szCs w:val="24"/>
        </w:rPr>
        <w:t>Κύριε Υπουργέ, αναφερθήκατε εν συντομία -και πιθανότατα να έπρεπε να είχε έρθει ο κ. Σκουρλέτης, με ό</w:t>
      </w:r>
      <w:r>
        <w:rPr>
          <w:rFonts w:eastAsia="Times New Roman"/>
          <w:szCs w:val="24"/>
        </w:rPr>
        <w:t xml:space="preserve">λο τον σεβασμό, στην </w:t>
      </w:r>
      <w:r>
        <w:rPr>
          <w:rFonts w:eastAsia="Times New Roman"/>
          <w:szCs w:val="24"/>
        </w:rPr>
        <w:t>ε</w:t>
      </w:r>
      <w:r>
        <w:rPr>
          <w:rFonts w:eastAsia="Times New Roman"/>
          <w:szCs w:val="24"/>
        </w:rPr>
        <w:t>πιτροπή- όταν συζητήσαμε την τροπολογία με γενικό αριθμό 678 και ειδικό 65 που αφορά τον ΑΔΜΗΕ, η οποία έχει ενσωματωθεί ως άρθρο 54. Θα ήταν νομοτεχνικά σωστό να αποσυρθεί αυτό το άρθρο και να ενσωματωθεί αύριο στο πολυνομοσχέδιο -το</w:t>
      </w:r>
      <w:r>
        <w:rPr>
          <w:rFonts w:eastAsia="Times New Roman"/>
          <w:szCs w:val="24"/>
        </w:rPr>
        <w:t xml:space="preserve"> οποίο θα υποστηρίξει ο κ. Σκουρλέτης- γιατί αφορά ιδιωτικοποίηση, αφορά προαπαιτούμενα τα οποία έχουν να κάνουν με την ιδιωτικοποίηση του ΑΔΜΗΕ. Αν αυτό το αίτημα δεν γίνει αποδεκτό, εμείς δηλώνουμε ότι καταψηφίζουμε το άρθρο 54. </w:t>
      </w:r>
    </w:p>
    <w:p w14:paraId="4EA88B12" w14:textId="77777777" w:rsidR="00982D42" w:rsidRDefault="003E694A">
      <w:pPr>
        <w:spacing w:line="600" w:lineRule="auto"/>
        <w:ind w:firstLine="720"/>
        <w:jc w:val="both"/>
        <w:rPr>
          <w:rFonts w:eastAsia="Times New Roman"/>
          <w:szCs w:val="24"/>
        </w:rPr>
      </w:pPr>
      <w:r>
        <w:rPr>
          <w:rFonts w:eastAsia="Times New Roman"/>
          <w:szCs w:val="24"/>
        </w:rPr>
        <w:lastRenderedPageBreak/>
        <w:t>Υπερψηφίζουμε τα άρθρα 5</w:t>
      </w:r>
      <w:r>
        <w:rPr>
          <w:rFonts w:eastAsia="Times New Roman"/>
          <w:szCs w:val="24"/>
        </w:rPr>
        <w:t>5 και 56, το πρώτο διότι διευκολύνει τον ανταγωνισμό και την αγορά φυσικού αερίου και το δεύτερο, γιατί κινείται προς την σωστή κατεύθυνση στην αντιμετώπιση του μείζονος θέματος της διαχείρισης απορριμμάτων.</w:t>
      </w:r>
    </w:p>
    <w:p w14:paraId="4EA88B13" w14:textId="77777777" w:rsidR="00982D42" w:rsidRDefault="003E694A">
      <w:pPr>
        <w:spacing w:line="600" w:lineRule="auto"/>
        <w:ind w:firstLine="720"/>
        <w:jc w:val="both"/>
        <w:rPr>
          <w:rFonts w:eastAsia="Times New Roman"/>
          <w:szCs w:val="24"/>
        </w:rPr>
      </w:pPr>
      <w:r>
        <w:rPr>
          <w:rFonts w:eastAsia="Times New Roman"/>
          <w:szCs w:val="24"/>
        </w:rPr>
        <w:t xml:space="preserve">Κυρίες και κύριοι συνάδελφοι, εκφράσαμε αρκετές </w:t>
      </w:r>
      <w:r>
        <w:rPr>
          <w:rFonts w:eastAsia="Times New Roman"/>
          <w:szCs w:val="24"/>
        </w:rPr>
        <w:t>επιφυλάξεις και αρκετά σχόλια στα οποία πιστεύουμε ότι θα απαντήσει ο κύριος Υπουργός. Σε γενικές γραμμές, όμως, ψηφίσαμε «</w:t>
      </w:r>
      <w:r>
        <w:rPr>
          <w:rFonts w:eastAsia="Times New Roman"/>
          <w:szCs w:val="24"/>
        </w:rPr>
        <w:t>ν</w:t>
      </w:r>
      <w:r>
        <w:rPr>
          <w:rFonts w:eastAsia="Times New Roman"/>
          <w:szCs w:val="24"/>
        </w:rPr>
        <w:t>αι» στο νομοσχέδιο. Πιστεύουμε στο θεσμό των συνεταιρισμών, πιστεύουμε, δε, ότι το κράτος θα πρέπει να παρεμβαίνει μόνο μέχρι το σημ</w:t>
      </w:r>
      <w:r>
        <w:rPr>
          <w:rFonts w:eastAsia="Times New Roman"/>
          <w:szCs w:val="24"/>
        </w:rPr>
        <w:t>είο στο οποίο διασφαλίζεται -σε αυτήν την περίπτωση- η προστασία της δασικής μας κληρονομιάς, του φυσικού πλούτου της χώρας μας.</w:t>
      </w:r>
    </w:p>
    <w:p w14:paraId="4EA88B14"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Κατά τα λοιπά, οι συνεταιρισμοί θα πρέπει να λειτουργούν με βάση τους κανόνες της ελεύθερης αγοράς, της ελεύθερης βούλησης των </w:t>
      </w:r>
      <w:r>
        <w:rPr>
          <w:rFonts w:eastAsia="Times New Roman"/>
          <w:szCs w:val="24"/>
        </w:rPr>
        <w:t>μελών τους. Θα πρέπει να έχουν την απόλυτη ευθύνη της οικονομικής τους δραστηριότητας και θα πρέπει να ορίζουν μέσα από τα καταστατικά τους τα όσα αφορούν τη δική τους οργάνωση, τον αυτοέλεγχο και την λειτουργία τους.</w:t>
      </w:r>
    </w:p>
    <w:p w14:paraId="4EA88B15" w14:textId="77777777" w:rsidR="00982D42" w:rsidRDefault="003E694A">
      <w:pPr>
        <w:spacing w:line="600" w:lineRule="auto"/>
        <w:ind w:firstLine="720"/>
        <w:jc w:val="both"/>
        <w:rPr>
          <w:rFonts w:eastAsia="Times New Roman"/>
          <w:szCs w:val="24"/>
        </w:rPr>
      </w:pPr>
      <w:r>
        <w:rPr>
          <w:rFonts w:eastAsia="Times New Roman"/>
          <w:szCs w:val="24"/>
        </w:rPr>
        <w:t>Σας ευχαριστώ.</w:t>
      </w:r>
    </w:p>
    <w:p w14:paraId="4EA88B16" w14:textId="77777777" w:rsidR="00982D42" w:rsidRDefault="003E694A">
      <w:pPr>
        <w:spacing w:line="600" w:lineRule="auto"/>
        <w:ind w:firstLine="720"/>
        <w:jc w:val="center"/>
        <w:rPr>
          <w:rFonts w:eastAsia="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Νέας Δημοκρατίας)</w:t>
      </w:r>
    </w:p>
    <w:p w14:paraId="4EA88B17"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Σας ευχαριστούμε και εμείς κ. Μηταράκη.</w:t>
      </w:r>
    </w:p>
    <w:p w14:paraId="4EA88B18" w14:textId="77777777" w:rsidR="00982D42" w:rsidRDefault="003E694A">
      <w:pPr>
        <w:spacing w:line="600" w:lineRule="auto"/>
        <w:ind w:firstLine="720"/>
        <w:jc w:val="both"/>
        <w:rPr>
          <w:rFonts w:eastAsia="Times New Roman"/>
          <w:szCs w:val="24"/>
        </w:rPr>
      </w:pPr>
      <w:r>
        <w:rPr>
          <w:rFonts w:eastAsia="Times New Roman"/>
          <w:szCs w:val="24"/>
        </w:rPr>
        <w:t xml:space="preserve">Τον λόγο έχει ο </w:t>
      </w:r>
      <w:r>
        <w:rPr>
          <w:rFonts w:eastAsia="Times New Roman"/>
          <w:szCs w:val="24"/>
        </w:rPr>
        <w:t>ε</w:t>
      </w:r>
      <w:r>
        <w:rPr>
          <w:rFonts w:eastAsia="Times New Roman"/>
          <w:szCs w:val="24"/>
        </w:rPr>
        <w:t xml:space="preserve">ιδικός </w:t>
      </w:r>
      <w:r>
        <w:rPr>
          <w:rFonts w:eastAsia="Times New Roman"/>
          <w:szCs w:val="24"/>
        </w:rPr>
        <w:t>α</w:t>
      </w:r>
      <w:r>
        <w:rPr>
          <w:rFonts w:eastAsia="Times New Roman"/>
          <w:szCs w:val="24"/>
        </w:rPr>
        <w:t>γορητής της Χρυσής Αυγής, ο συνάδελφος κ. Ιωάννης Σαχινίδης.</w:t>
      </w:r>
    </w:p>
    <w:p w14:paraId="4EA88B19"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Ευχαριστώ, κύριε Πρόεδρε.</w:t>
      </w:r>
    </w:p>
    <w:p w14:paraId="4EA88B1A" w14:textId="77777777" w:rsidR="00982D42" w:rsidRDefault="003E694A">
      <w:pPr>
        <w:spacing w:line="600" w:lineRule="auto"/>
        <w:ind w:firstLine="720"/>
        <w:jc w:val="both"/>
        <w:rPr>
          <w:rFonts w:eastAsia="Times New Roman"/>
          <w:szCs w:val="24"/>
        </w:rPr>
      </w:pPr>
      <w:r>
        <w:rPr>
          <w:rFonts w:eastAsia="Times New Roman"/>
          <w:szCs w:val="24"/>
        </w:rPr>
        <w:t xml:space="preserve">Κύριοι Υπουργοί, </w:t>
      </w:r>
      <w:r>
        <w:rPr>
          <w:rFonts w:eastAsia="Times New Roman"/>
          <w:szCs w:val="24"/>
        </w:rPr>
        <w:t xml:space="preserve">κυρίες και κύριοι Βουλευτές, με το παρόν νομοσχέδιο είναι η πρώτη φορά που οι δασικοί συνεταιρισμοί αντιμετωπίζονται ως αυτοτελείς οντότητες και δημιουργείται ένα θεσμικό πλαίσιο </w:t>
      </w:r>
      <w:r>
        <w:rPr>
          <w:rFonts w:eastAsia="Times New Roman"/>
          <w:szCs w:val="24"/>
        </w:rPr>
        <w:lastRenderedPageBreak/>
        <w:t xml:space="preserve">για την λειτουργία τους. Έως τώρα διέπονταν από το θεσμικό πλαίσιο που ίσχυε </w:t>
      </w:r>
      <w:r>
        <w:rPr>
          <w:rFonts w:eastAsia="Times New Roman"/>
          <w:szCs w:val="24"/>
        </w:rPr>
        <w:t>για τους αγροτικούς συνεταιρισμούς, γεγονός που δημιουργούσε πολλά ερωτηματικά και πάρα πολλά κενά σε ό,τι αφορά την ορθότητα της λειτουργίας τους.</w:t>
      </w:r>
    </w:p>
    <w:p w14:paraId="4EA88B1B" w14:textId="77777777" w:rsidR="00982D42" w:rsidRDefault="003E694A">
      <w:pPr>
        <w:spacing w:line="600" w:lineRule="auto"/>
        <w:ind w:firstLine="720"/>
        <w:jc w:val="both"/>
        <w:rPr>
          <w:rFonts w:eastAsia="Times New Roman"/>
          <w:szCs w:val="24"/>
        </w:rPr>
      </w:pPr>
      <w:r>
        <w:rPr>
          <w:rFonts w:eastAsia="Times New Roman"/>
          <w:szCs w:val="24"/>
        </w:rPr>
        <w:t xml:space="preserve">Έτσι το σχέδιο νόμου περί Δασικών Συνεταιριστικών Οργανώσεων καλείται να βάλει τάξη σε ζητήματα που αφορούν </w:t>
      </w:r>
      <w:r>
        <w:rPr>
          <w:rFonts w:eastAsia="Times New Roman"/>
          <w:szCs w:val="24"/>
        </w:rPr>
        <w:t>στη διαχείριση και εκμετάλλευση των δασών με στόχο τη βελτίωση της οργάνωσης και λειτουργίας των Δασικών Συνεταιριστικών Οργανώσεων, ώστε να καταστεί δυνατή η αειφόρος διαχείριση των δασικών οικοσυστημάτων. Η αειφορική διαχείριση προϋποθέτει την επανασύνδε</w:t>
      </w:r>
      <w:r>
        <w:rPr>
          <w:rFonts w:eastAsia="Times New Roman"/>
          <w:szCs w:val="24"/>
        </w:rPr>
        <w:t>ση της κοινωνίας με το φυσικό περιβάλλον, την προστασία του και παράλληλα την παραγωγική ανασυγκρότηση της υπαίθρου. Κατ’ αυτόν τον τρόπο δύναται να αναπτυχθεί η δασική οικονομία και να επεκταθεί το αντικείμενο των δασικών συνεταιρισμών πέραν της υλοτομίας</w:t>
      </w:r>
      <w:r>
        <w:rPr>
          <w:rFonts w:eastAsia="Times New Roman"/>
          <w:szCs w:val="24"/>
        </w:rPr>
        <w:t xml:space="preserve">. </w:t>
      </w:r>
    </w:p>
    <w:p w14:paraId="4EA88B1C" w14:textId="77777777" w:rsidR="00982D42" w:rsidRDefault="003E694A">
      <w:pPr>
        <w:spacing w:line="600" w:lineRule="auto"/>
        <w:ind w:firstLine="720"/>
        <w:jc w:val="both"/>
        <w:rPr>
          <w:rFonts w:eastAsia="Times New Roman"/>
          <w:szCs w:val="24"/>
        </w:rPr>
      </w:pPr>
      <w:r>
        <w:rPr>
          <w:rFonts w:eastAsia="Times New Roman"/>
          <w:szCs w:val="24"/>
        </w:rPr>
        <w:lastRenderedPageBreak/>
        <w:t>Βασικό μέλημα των δασικών συνεταιρισμών έπρεπε να είναι η προστασία των ελληνικών δασών και όχι η εμπορευματοποίησή τους. Δυστυχώς, όμως, η ασυδοσία των εργολάβων που αναλαμβάνουν δασοτεχνικά έργα και η συρρίκνωση των δασών στο όνομα της ανάπτυξης, εμπο</w:t>
      </w:r>
      <w:r>
        <w:rPr>
          <w:rFonts w:eastAsia="Times New Roman"/>
          <w:szCs w:val="24"/>
        </w:rPr>
        <w:t xml:space="preserve">δίζουν την πραγμάτωση της προστασίας του δασικού πλούτου της πατρίδας μας. </w:t>
      </w:r>
    </w:p>
    <w:p w14:paraId="4EA88B1D" w14:textId="77777777" w:rsidR="00982D42" w:rsidRDefault="003E694A">
      <w:pPr>
        <w:spacing w:line="600" w:lineRule="auto"/>
        <w:ind w:firstLine="720"/>
        <w:jc w:val="both"/>
        <w:rPr>
          <w:rFonts w:eastAsia="Times New Roman"/>
          <w:szCs w:val="24"/>
        </w:rPr>
      </w:pPr>
      <w:r>
        <w:rPr>
          <w:rFonts w:eastAsia="Times New Roman"/>
          <w:szCs w:val="24"/>
        </w:rPr>
        <w:t>Μέχρι στιγμής όσοι δασικοί συνεταιρισμοί έχουν συσταθεί, αποτελούνται από ελάχιστα μέλη και ουσιαστικά αποτελούν οικογενειακές επιχειρήσεις με στόχο, κατά βάση, το εμπόριο ξυλείας,</w:t>
      </w:r>
      <w:r>
        <w:rPr>
          <w:rFonts w:eastAsia="Times New Roman"/>
          <w:szCs w:val="24"/>
        </w:rPr>
        <w:t xml:space="preserve"> καθώς πρόκειται για οργανώσεις οικονομικής δραστηριότητας, οι οποίες έχουν περιοριστεί στο αντικείμενο της υλοτομίας. Ο εμπορικός τους χαρακτήρας δεν πρόκειται να αλλάξει παρά το γεγονός ότι αυξάνεται ο αριθμός των μελών τους και παρά το ότι θα αποτελούντ</w:t>
      </w:r>
      <w:r>
        <w:rPr>
          <w:rFonts w:eastAsia="Times New Roman"/>
          <w:szCs w:val="24"/>
        </w:rPr>
        <w:t xml:space="preserve">αι υποχρεωτικά από δασεργάτες. </w:t>
      </w:r>
    </w:p>
    <w:p w14:paraId="4EA88B1E" w14:textId="77777777" w:rsidR="00982D42" w:rsidRDefault="003E694A">
      <w:pPr>
        <w:spacing w:line="600" w:lineRule="auto"/>
        <w:ind w:firstLine="720"/>
        <w:jc w:val="both"/>
        <w:rPr>
          <w:rFonts w:eastAsia="Times New Roman" w:cs="Times New Roman"/>
          <w:szCs w:val="24"/>
        </w:rPr>
      </w:pPr>
      <w:r>
        <w:rPr>
          <w:rFonts w:eastAsia="Times New Roman"/>
          <w:szCs w:val="24"/>
        </w:rPr>
        <w:t xml:space="preserve">Είναι θετική εξέλιξη για τη διασφάλιση της ιδιότητας του δασεργάτη, καθώς αφορά ανθρώπους με εμπειρία, εκπαίδευση και τεχνικές γνώσεις. Οι δασεργάτες είναι κάτοικοι, κυρίως, ορεινών περιοχών με </w:t>
      </w:r>
      <w:r>
        <w:rPr>
          <w:rFonts w:eastAsia="Times New Roman"/>
          <w:szCs w:val="24"/>
        </w:rPr>
        <w:lastRenderedPageBreak/>
        <w:t>δύσκολες συνθήκες εργασίας που</w:t>
      </w:r>
      <w:r>
        <w:rPr>
          <w:rFonts w:eastAsia="Times New Roman"/>
          <w:szCs w:val="24"/>
        </w:rPr>
        <w:t xml:space="preserve"> υποχρεούνται να απασχολούνται σε διάφορους άλλους τομείς προκειμένου να βγάλουν τα προς το ζην. Συνεπώς, κρίνεται θετική η ανάδειξη του επαγγέλματος του δασεργάτη που θα έχει ως άμεση συνέπεια την πραγματική και ουσιαστική προστασία των ελληνικών δασών.</w:t>
      </w:r>
    </w:p>
    <w:p w14:paraId="4EA88B1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 ό,τι αφορά το άρθρο 5, η συμμετοχή των δασεργατών στους συνεταιρισμούς, όπως και η αύξηση του αριθμού των μελών τους, αναμένεται να προσδώσει αντικειμενικότητα και αρτιότητα στη δομή και τη λειτουργία των οργανώσεων. Κατά το παρελθόν είχαν παρουσιαστεί δ</w:t>
      </w:r>
      <w:r>
        <w:rPr>
          <w:rFonts w:eastAsia="Times New Roman" w:cs="Times New Roman"/>
          <w:szCs w:val="24"/>
        </w:rPr>
        <w:t>ιάφορα προβλήματα συντονισμού μεταξύ των μελών των δασικών συνεταιρισμών και ήταν εμφανής η έλλειψη καταρτισμένου επιστημονικού προσωπικού. Απόρροια αυτών, σε πολλές περιπτώσεις, ήταν η ελλιπής σύνταξη μελετών, κυρίως για τα έργα αποκατάστασης καμένων εκτά</w:t>
      </w:r>
      <w:r>
        <w:rPr>
          <w:rFonts w:eastAsia="Times New Roman" w:cs="Times New Roman"/>
          <w:szCs w:val="24"/>
        </w:rPr>
        <w:t xml:space="preserve">σεων προς αποκατάστασή τους. </w:t>
      </w:r>
    </w:p>
    <w:p w14:paraId="4EA88B2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Σε ό,τι αφορά το άρθρο 3, η αύξηση του αριθμού από επτά σε είκοσι πέντε σε πολλές περιπτώσεις -το επισημάναμε και στις </w:t>
      </w:r>
      <w:r>
        <w:rPr>
          <w:rFonts w:eastAsia="Times New Roman" w:cs="Times New Roman"/>
          <w:szCs w:val="24"/>
        </w:rPr>
        <w:t>ε</w:t>
      </w:r>
      <w:r>
        <w:rPr>
          <w:rFonts w:eastAsia="Times New Roman" w:cs="Times New Roman"/>
          <w:szCs w:val="24"/>
        </w:rPr>
        <w:t xml:space="preserve">πιτροπές, κύριε Υπουργέ- καθιστά αδύνατη τη σύσταση του συνεταιρισμού, </w:t>
      </w:r>
      <w:r>
        <w:rPr>
          <w:rFonts w:eastAsia="Times New Roman" w:cs="Times New Roman"/>
          <w:szCs w:val="24"/>
        </w:rPr>
        <w:lastRenderedPageBreak/>
        <w:t>διότι δεν λαμβάνονται υπ’ όψιν ιδια</w:t>
      </w:r>
      <w:r>
        <w:rPr>
          <w:rFonts w:eastAsia="Times New Roman" w:cs="Times New Roman"/>
          <w:szCs w:val="24"/>
        </w:rPr>
        <w:t xml:space="preserve">ίτερα γεωγραφικά και πληθυσμιακά χαρακτηριστικά. Συνεπώς, θα πρέπει να επανεξεταστεί ο αριθμός, ακόμα και κάτω από το είκοσι ένα που έχετε πει. </w:t>
      </w:r>
    </w:p>
    <w:p w14:paraId="4EA88B2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Στο άρθρο 6 και σε ό,τι αφορά τα κωλύματα, είμαστε θετικοί στα αναγραφόμενα, με την εξής, όμως, παρατήρηση: Δεν</w:t>
      </w:r>
      <w:r>
        <w:rPr>
          <w:rFonts w:eastAsia="Times New Roman" w:cs="Times New Roman"/>
          <w:szCs w:val="24"/>
        </w:rPr>
        <w:t xml:space="preserve"> μπορεί να γίνει μέλος ΔΑΣΕ όχι μόνο όποιος είναι έμπορος ξυλείας, ο ίδιος ή η/ο σύζυγος αυτού, αλλά και συγγενείς εξ αίματος α</w:t>
      </w:r>
      <w:r>
        <w:rPr>
          <w:rFonts w:eastAsia="Times New Roman" w:cs="Times New Roman"/>
          <w:szCs w:val="24"/>
        </w:rPr>
        <w:t>΄</w:t>
      </w:r>
      <w:r>
        <w:rPr>
          <w:rFonts w:eastAsia="Times New Roman" w:cs="Times New Roman"/>
          <w:szCs w:val="24"/>
        </w:rPr>
        <w:t xml:space="preserve"> βαθμού, ούτως ώστε να μην επιτρέπεται η συμμετοχή γονέων ή τέκνων των εμπόρων ξυλείας, που έμμεσα αίρει το κώλυμα συμμετοχής το</w:t>
      </w:r>
      <w:r>
        <w:rPr>
          <w:rFonts w:eastAsia="Times New Roman" w:cs="Times New Roman"/>
          <w:szCs w:val="24"/>
        </w:rPr>
        <w:t xml:space="preserve">υ ιδίου. </w:t>
      </w:r>
    </w:p>
    <w:p w14:paraId="4EA88B2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Στο άρθρο 24 αναφέρεται ότι η κρατική εποπτεία των Δασικών Συνεταιρισμών Εργασίας είναι επιβεβλημένη, καθώς αφορά ενέργειες επί του εθνικού μας πλούτου. </w:t>
      </w:r>
    </w:p>
    <w:p w14:paraId="4EA88B2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Για το άρθρο 46 και αναφορικά με τους Αναγκαστικούς Δασικούς Συνεταιρισμούς, θα ήθελα να πω </w:t>
      </w:r>
      <w:r>
        <w:rPr>
          <w:rFonts w:eastAsia="Times New Roman" w:cs="Times New Roman"/>
          <w:szCs w:val="24"/>
        </w:rPr>
        <w:t xml:space="preserve">τα εξής: Ορθώς δεν καταργούνται, καθώς θα ήταν πολλά τα προβλήματα που θα προέκυπταν από μια τέτοια εξέλιξη. Το ουσιαστικό πρόβλημα αυτών των συνεταιρισμών συνίστατο στην έλλειψη διαφάνειας </w:t>
      </w:r>
      <w:r>
        <w:rPr>
          <w:rFonts w:eastAsia="Times New Roman" w:cs="Times New Roman"/>
          <w:szCs w:val="24"/>
        </w:rPr>
        <w:lastRenderedPageBreak/>
        <w:t>και ελέγχου στη λειτουργία τους, με αποτέλεσμα ομάδα μεριδιούχων ν</w:t>
      </w:r>
      <w:r>
        <w:rPr>
          <w:rFonts w:eastAsia="Times New Roman" w:cs="Times New Roman"/>
          <w:szCs w:val="24"/>
        </w:rPr>
        <w:t xml:space="preserve">α έχουν τη δυνατότητα ανεξέλεγκτης διαχείρισής τους εις βάρος του συνόλου, χρησιμοποιώντας τη μεθοδολογία της κατά το δοκούν τροποποίησης του καταστατικού. </w:t>
      </w:r>
    </w:p>
    <w:p w14:paraId="4EA88B2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Ιδιαίτερη μνεία θα πρέπει να γίνει για τα άρθρα 42 και 43, με τα οποία θεσπίζονται αναπτυξιακού χαρ</w:t>
      </w:r>
      <w:r>
        <w:rPr>
          <w:rFonts w:eastAsia="Times New Roman" w:cs="Times New Roman"/>
          <w:szCs w:val="24"/>
        </w:rPr>
        <w:t>ακτήρα κίνητρα και φορολογικές απαλλαγές υπέρ των Δασικών Συνεταιριστικών Οργανώσεων. Είναι προφανές ότι με αυτά τα κίνητρα επέρχεται απώλεια εσόδων επί του κρατικού προϋπολογισμού, γεγονός που αποδεικνύεται από την έκθεση του Γενικού Λογιστηρίου του Κράτο</w:t>
      </w:r>
      <w:r>
        <w:rPr>
          <w:rFonts w:eastAsia="Times New Roman" w:cs="Times New Roman"/>
          <w:szCs w:val="24"/>
        </w:rPr>
        <w:t xml:space="preserve">υς. Όμως, θα πρέπει, εν παραλλήλω, να διευκρινιστεί αν υπάρχουν διαθέσιμα κονδύλια για τη χρηματοδότηση των συνεταιρισμών. </w:t>
      </w:r>
    </w:p>
    <w:p w14:paraId="4EA88B2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Είναι σημαντικό να αναφέρουμε ότι με τον προσφάτως ψηφισθέντα αναπτυξιακό νόμο δίδονται φορολογικά κίνητρα σε μεγάλες επενδύσεις άνω</w:t>
      </w:r>
      <w:r>
        <w:rPr>
          <w:rFonts w:eastAsia="Times New Roman" w:cs="Times New Roman"/>
          <w:szCs w:val="24"/>
        </w:rPr>
        <w:t xml:space="preserve"> των 20 εκατομμυρίων ευρώ. Στο παρόν νομοσχέδιο παρέχονται αυτά τα κίνητρα στους δασικούς συνεταιρισμούς. </w:t>
      </w:r>
    </w:p>
    <w:p w14:paraId="4EA88B2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Είναι απορίας άξιο γιατί δεν γίνεται το ίδιο στις μικρομεσαίες και μικρές επιχειρήσεις, οι οποίες θεωρούνται η ραχοκοκαλιά της οικονομίας. Γιατί αυτά</w:t>
      </w:r>
      <w:r>
        <w:rPr>
          <w:rFonts w:eastAsia="Times New Roman" w:cs="Times New Roman"/>
          <w:szCs w:val="24"/>
        </w:rPr>
        <w:t xml:space="preserve"> τα κίνητρα παρέχονται επιλεκτικά; Αν οι κυβερνώντες θέλετε να δώσετε μια ώθηση στην οικονομία και κίνητρα για νέες επενδύσεις ή κίνητρα για να συνεχίσουν να υπάρχουν, τότε θα έπρεπε, κύριε Υπουργέ, αυτή η ευνοιοκρατία να ισχύει για όλους τους τομείς. </w:t>
      </w:r>
    </w:p>
    <w:p w14:paraId="4EA88B2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rPr>
        <w:t xml:space="preserve">άρθρα 51 έως 56 -τα οποία ήταν τροπολογίες και έχουν ενσωματωθεί στο σχέδιο νόμου- περιλαμβάνουν στο σύνολό τους διατάξεις άσχετες προς το περιεχόμενο του νομοσχεδίου. Κατατέθηκαν ως τροπολογίες που κατά τη διάρκεια της επεξεργασίας του νομοσχεδίου έγιναν </w:t>
      </w:r>
      <w:r>
        <w:rPr>
          <w:rFonts w:eastAsia="Times New Roman" w:cs="Times New Roman"/>
          <w:szCs w:val="24"/>
        </w:rPr>
        <w:t>αποδεκτές. Το φαινόμενο αυτό είναι επαναλαμβανόμενο, καθ’ όλη τη διάρκεια της παρούσας Κυβέρνησης, όπως και των προκατόχων σας και πλέον δεν μας κάνει κα</w:t>
      </w:r>
      <w:r>
        <w:rPr>
          <w:rFonts w:eastAsia="Times New Roman" w:cs="Times New Roman"/>
          <w:szCs w:val="24"/>
        </w:rPr>
        <w:t>μ</w:t>
      </w:r>
      <w:r>
        <w:rPr>
          <w:rFonts w:eastAsia="Times New Roman" w:cs="Times New Roman"/>
          <w:szCs w:val="24"/>
        </w:rPr>
        <w:t xml:space="preserve">μία εντύπωση. </w:t>
      </w:r>
    </w:p>
    <w:p w14:paraId="4EA88B2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Το άρθρο 51 αποτελεί υλοποίηση μιας ακόμα μνημονιακής δέσμευσης. Πρόκειται περί δημιουρ</w:t>
      </w:r>
      <w:r>
        <w:rPr>
          <w:rFonts w:eastAsia="Times New Roman" w:cs="Times New Roman"/>
          <w:szCs w:val="24"/>
        </w:rPr>
        <w:t>γίας ενός νέου επαγγέλματος, μιας νέας επαγγελματικής τάξης, η οποία θα ασκεί τις αρμοδιότητες του συνδίκου, του διαμεσολαβητή, του ειδικού εντολοδόχου και του ειδικού εκκαθαριστή, όπου οι αντίστοιχες λειτουργίες προβλέπονται στον Πτωχευτικό Κώδικα. Στόχος</w:t>
      </w:r>
      <w:r>
        <w:rPr>
          <w:rFonts w:eastAsia="Times New Roman" w:cs="Times New Roman"/>
          <w:szCs w:val="24"/>
        </w:rPr>
        <w:t xml:space="preserve"> είναι η δημιουργία του κατάλληλου πλαισίου, ώστε να διευκολυνθεί η είσπραξη, με κάθε δυνατό τρόπο, των επισφαλών και μη εξυπηρετούμενων δανείων ύψους πολλών δισεκατομμυρίων ευρώ, τα οποία βαραίνουν τον ελληνικό λαό. Κατ’ αυτόν τον τρόπο, δημιουργούνται οι</w:t>
      </w:r>
      <w:r>
        <w:rPr>
          <w:rFonts w:eastAsia="Times New Roman" w:cs="Times New Roman"/>
          <w:szCs w:val="24"/>
        </w:rPr>
        <w:t xml:space="preserve"> κατάλληλες συνθήκες για τη διαχείριση των κόκκινων δανείων με την πώλησή του σε ξένα </w:t>
      </w:r>
      <w:r>
        <w:rPr>
          <w:rFonts w:eastAsia="Times New Roman" w:cs="Times New Roman"/>
          <w:szCs w:val="24"/>
          <w:lang w:val="en-US"/>
        </w:rPr>
        <w:t>funds</w:t>
      </w:r>
      <w:r>
        <w:rPr>
          <w:rFonts w:eastAsia="Times New Roman" w:cs="Times New Roman"/>
          <w:szCs w:val="24"/>
        </w:rPr>
        <w:t xml:space="preserve">, τα επονομαζόμενα «κοράκια» ή την από κοινού διαχείρισή τους με εισπρακτικές εταιρείες. </w:t>
      </w:r>
    </w:p>
    <w:p w14:paraId="4EA88B2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Εδώ, να σας θυμίσω, κύριε Υπουργέ, ότι ψηφίσατε, μαζί με το συνταγματικό </w:t>
      </w:r>
      <w:r>
        <w:rPr>
          <w:rFonts w:eastAsia="Times New Roman" w:cs="Times New Roman"/>
          <w:szCs w:val="24"/>
        </w:rPr>
        <w:t>τόξο το υπόλοιπο, τον Νοέμβριο που μας πέρασε, μ</w:t>
      </w:r>
      <w:r>
        <w:rPr>
          <w:rFonts w:eastAsia="Times New Roman" w:cs="Times New Roman"/>
          <w:szCs w:val="24"/>
        </w:rPr>
        <w:t>ί</w:t>
      </w:r>
      <w:r>
        <w:rPr>
          <w:rFonts w:eastAsia="Times New Roman" w:cs="Times New Roman"/>
          <w:szCs w:val="24"/>
        </w:rPr>
        <w:t>α κύρωση για μ</w:t>
      </w:r>
      <w:r>
        <w:rPr>
          <w:rFonts w:eastAsia="Times New Roman" w:cs="Times New Roman"/>
          <w:szCs w:val="24"/>
        </w:rPr>
        <w:t>ί</w:t>
      </w:r>
      <w:r>
        <w:rPr>
          <w:rFonts w:eastAsia="Times New Roman" w:cs="Times New Roman"/>
          <w:szCs w:val="24"/>
        </w:rPr>
        <w:t>α τράπεζα της ευρωπαϊκής ανασυγκρότησης και ανάπτυξης. Αυτή η τράπεζα -όπως έχει αναφέρει και ο συναγωνιστής Γιάννης Λαγός- έχει τέτοιες φοροαπαλλαγές και είναι ένας από τις διεκδικητές των κό</w:t>
      </w:r>
      <w:r>
        <w:rPr>
          <w:rFonts w:eastAsia="Times New Roman" w:cs="Times New Roman"/>
          <w:szCs w:val="24"/>
        </w:rPr>
        <w:t xml:space="preserve">κκινων δανείων. </w:t>
      </w:r>
    </w:p>
    <w:p w14:paraId="4EA88B2A" w14:textId="77777777" w:rsidR="00982D42" w:rsidRDefault="003E694A">
      <w:pPr>
        <w:spacing w:line="600" w:lineRule="auto"/>
        <w:ind w:firstLine="720"/>
        <w:jc w:val="both"/>
        <w:rPr>
          <w:rFonts w:eastAsia="Times New Roman"/>
          <w:szCs w:val="24"/>
        </w:rPr>
      </w:pPr>
      <w:r>
        <w:rPr>
          <w:rFonts w:eastAsia="Times New Roman"/>
          <w:szCs w:val="24"/>
        </w:rPr>
        <w:t>Από αυτά που έχουν βγει στη δημοσιότητα, θέλουν να διεκδικήσουν το 30% με 40% των κόκκινων δανείων. Πείτε μας, όμως, κύριε Υπουργέ, από τη στιγμή που αυτή η τράπεζα δεν καταβάλει φόρους από τα κέρδη της, πώς θα φορολογηθεί όταν θα πάρει τα</w:t>
      </w:r>
      <w:r>
        <w:rPr>
          <w:rFonts w:eastAsia="Times New Roman"/>
          <w:szCs w:val="24"/>
        </w:rPr>
        <w:t xml:space="preserve"> «κόκκινα» δάνεια από τους Έλληνες πολίτες και θα υπάρξει ένας κέρδος σε σχέση με τους Έλληνες πολίτες, οι οποίοι θα έπρεπε να έχουν αυτοί το δικαίωμα να προηγούνται των </w:t>
      </w:r>
      <w:r>
        <w:rPr>
          <w:rFonts w:eastAsia="Times New Roman"/>
          <w:szCs w:val="24"/>
          <w:lang w:val="en-US"/>
        </w:rPr>
        <w:t>funds</w:t>
      </w:r>
      <w:r>
        <w:rPr>
          <w:rFonts w:eastAsia="Times New Roman"/>
          <w:szCs w:val="24"/>
        </w:rPr>
        <w:t xml:space="preserve"> εις ό,τι αφορά τα δάνειά τους; </w:t>
      </w:r>
    </w:p>
    <w:p w14:paraId="4EA88B2B" w14:textId="77777777" w:rsidR="00982D42" w:rsidRDefault="003E694A">
      <w:pPr>
        <w:spacing w:line="600" w:lineRule="auto"/>
        <w:ind w:firstLine="720"/>
        <w:jc w:val="both"/>
        <w:rPr>
          <w:rFonts w:eastAsia="Times New Roman"/>
          <w:szCs w:val="24"/>
        </w:rPr>
      </w:pPr>
      <w:r>
        <w:rPr>
          <w:rFonts w:eastAsia="Times New Roman"/>
          <w:szCs w:val="24"/>
        </w:rPr>
        <w:t>Στο άρθρο 52 παρέχεται η δυνατότητα διορισμού στ</w:t>
      </w:r>
      <w:r>
        <w:rPr>
          <w:rFonts w:eastAsia="Times New Roman"/>
          <w:szCs w:val="24"/>
        </w:rPr>
        <w:t xml:space="preserve">ο Συμβούλιο της Επικρατείας -όπως συμβαίνει και με το Ελεγκτικό Συνέδριο- αποφοίτων της Εθνικής Σχολής Δικαστικών Λειτουργών σε περίπτωση μη </w:t>
      </w:r>
      <w:r>
        <w:rPr>
          <w:rFonts w:eastAsia="Times New Roman"/>
          <w:szCs w:val="24"/>
        </w:rPr>
        <w:lastRenderedPageBreak/>
        <w:t xml:space="preserve">ύπαρξης οργανικών θέσεων εισηγητών. Έτσι, όμως, δημιουργούνται προσωποπαγείς οργανικές θέσεις σε ένα </w:t>
      </w:r>
      <w:r>
        <w:rPr>
          <w:rFonts w:eastAsia="Times New Roman"/>
          <w:szCs w:val="24"/>
        </w:rPr>
        <w:t>Δ</w:t>
      </w:r>
      <w:r>
        <w:rPr>
          <w:rFonts w:eastAsia="Times New Roman"/>
          <w:szCs w:val="24"/>
        </w:rPr>
        <w:t xml:space="preserve">ικαστικό </w:t>
      </w:r>
      <w:r>
        <w:rPr>
          <w:rFonts w:eastAsia="Times New Roman"/>
          <w:szCs w:val="24"/>
        </w:rPr>
        <w:t>Σ</w:t>
      </w:r>
      <w:r>
        <w:rPr>
          <w:rFonts w:eastAsia="Times New Roman"/>
          <w:szCs w:val="24"/>
        </w:rPr>
        <w:t>ώμα</w:t>
      </w:r>
      <w:r>
        <w:rPr>
          <w:rFonts w:eastAsia="Times New Roman"/>
          <w:szCs w:val="24"/>
        </w:rPr>
        <w:t xml:space="preserve"> που λειτουργεί επαρκώς με το υπάρχον δυναμικό. </w:t>
      </w:r>
    </w:p>
    <w:p w14:paraId="4EA88B2C" w14:textId="77777777" w:rsidR="00982D42" w:rsidRDefault="003E694A">
      <w:pPr>
        <w:spacing w:line="600" w:lineRule="auto"/>
        <w:ind w:firstLine="720"/>
        <w:jc w:val="both"/>
        <w:rPr>
          <w:rFonts w:eastAsia="Times New Roman"/>
          <w:szCs w:val="24"/>
        </w:rPr>
      </w:pPr>
      <w:r>
        <w:rPr>
          <w:rFonts w:eastAsia="Times New Roman"/>
          <w:szCs w:val="24"/>
        </w:rPr>
        <w:t>Άρθρα 53 έως 55: Οι τροπολογίες αναφέρονται σε βασικά αγαθά πρώτης ανάγκης. Φυσικά και θα πούμε «</w:t>
      </w:r>
      <w:r>
        <w:rPr>
          <w:rFonts w:eastAsia="Times New Roman"/>
          <w:szCs w:val="24"/>
        </w:rPr>
        <w:t>ό</w:t>
      </w:r>
      <w:r>
        <w:rPr>
          <w:rFonts w:eastAsia="Times New Roman"/>
          <w:szCs w:val="24"/>
        </w:rPr>
        <w:t>χι» σε όλες αυτές τις τροπολογίες που ενσωματώθηκαν. Θα πούμε «</w:t>
      </w:r>
      <w:r>
        <w:rPr>
          <w:rFonts w:eastAsia="Times New Roman"/>
          <w:szCs w:val="24"/>
        </w:rPr>
        <w:t>ό</w:t>
      </w:r>
      <w:r>
        <w:rPr>
          <w:rFonts w:eastAsia="Times New Roman"/>
          <w:szCs w:val="24"/>
        </w:rPr>
        <w:t>χι», γιατί λέμε «</w:t>
      </w:r>
      <w:r>
        <w:rPr>
          <w:rFonts w:eastAsia="Times New Roman"/>
          <w:szCs w:val="24"/>
        </w:rPr>
        <w:t>ό</w:t>
      </w:r>
      <w:r>
        <w:rPr>
          <w:rFonts w:eastAsia="Times New Roman"/>
          <w:szCs w:val="24"/>
        </w:rPr>
        <w:t>χι» στην εκποίηση στρατηγικ</w:t>
      </w:r>
      <w:r>
        <w:rPr>
          <w:rFonts w:eastAsia="Times New Roman"/>
          <w:szCs w:val="24"/>
        </w:rPr>
        <w:t xml:space="preserve">ών οργανισμών και φορέων. Κι όπως σας έχουμε πει επανειλημμένα ως Χρυσή Αυγή, θα επανακτήσουμε ό,τι έχει σχέση με βασικά αγαθά πρώτης ανάγκης, όπως το νερό και η ενέργεια.  </w:t>
      </w:r>
    </w:p>
    <w:p w14:paraId="4EA88B2D" w14:textId="77777777" w:rsidR="00982D42" w:rsidRDefault="003E694A">
      <w:pPr>
        <w:spacing w:line="600" w:lineRule="auto"/>
        <w:ind w:firstLine="720"/>
        <w:jc w:val="both"/>
        <w:rPr>
          <w:rFonts w:eastAsia="Times New Roman"/>
          <w:szCs w:val="24"/>
        </w:rPr>
      </w:pPr>
      <w:r>
        <w:rPr>
          <w:rFonts w:eastAsia="Times New Roman"/>
          <w:szCs w:val="24"/>
        </w:rPr>
        <w:t>Σε κάποιες χώρες της Λατινικής και της Νότιας Αμερικής, τις οποίες είχατε ως πρότυ</w:t>
      </w:r>
      <w:r>
        <w:rPr>
          <w:rFonts w:eastAsia="Times New Roman"/>
          <w:szCs w:val="24"/>
        </w:rPr>
        <w:t xml:space="preserve">πα, κύριε Υπουργέ, όπως η Βολιβία και η Βενεζουέλα -οι οποίες έχουν κάνει πριν από εσάς πράξη αυτά που θέλετε να κάνετε τώρα- βλέπετε ότι το νερό και η ενέργεια είναι ένα σπάνιο είδος στο οποίο έχει πρόσβαση μόνο ένα 15% με 20% του συνολικού πληθυσμού των </w:t>
      </w:r>
      <w:r>
        <w:rPr>
          <w:rFonts w:eastAsia="Times New Roman"/>
          <w:szCs w:val="24"/>
        </w:rPr>
        <w:t xml:space="preserve">πολιτών της.  </w:t>
      </w:r>
    </w:p>
    <w:p w14:paraId="4EA88B2E" w14:textId="77777777" w:rsidR="00982D42" w:rsidRDefault="003E694A">
      <w:pPr>
        <w:spacing w:line="600" w:lineRule="auto"/>
        <w:ind w:firstLine="720"/>
        <w:jc w:val="both"/>
        <w:rPr>
          <w:rFonts w:eastAsia="Times New Roman"/>
          <w:szCs w:val="24"/>
        </w:rPr>
      </w:pPr>
      <w:r>
        <w:rPr>
          <w:rFonts w:eastAsia="Times New Roman"/>
          <w:szCs w:val="24"/>
        </w:rPr>
        <w:t xml:space="preserve">Εμείς, ως Χρυσή Αυγή, κάτι τέτοιο δεν θα το επιτρέψουμε. </w:t>
      </w:r>
    </w:p>
    <w:p w14:paraId="4EA88B2F"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Πιο αναλυτικά, το άρθρο 53 ενεργοποιεί και αξιοποιεί τον θεσμό των Συμβουλίων Υδάτων, που μέχρι σήμερα παρέμενε ανενεργός, ως μέσο κοινωνικού διαλόγου και διαβούλευσης για την άσκηση </w:t>
      </w:r>
      <w:r>
        <w:rPr>
          <w:rFonts w:eastAsia="Times New Roman"/>
          <w:szCs w:val="24"/>
        </w:rPr>
        <w:t xml:space="preserve">πολιτικής προστασίας και διαχείρισης των υδάτων στη χώρα. </w:t>
      </w:r>
    </w:p>
    <w:p w14:paraId="4EA88B30" w14:textId="77777777" w:rsidR="00982D42" w:rsidRDefault="003E694A">
      <w:pPr>
        <w:spacing w:line="600" w:lineRule="auto"/>
        <w:ind w:firstLine="720"/>
        <w:jc w:val="both"/>
        <w:rPr>
          <w:rFonts w:eastAsia="Times New Roman"/>
          <w:szCs w:val="24"/>
        </w:rPr>
      </w:pPr>
      <w:r>
        <w:rPr>
          <w:rFonts w:eastAsia="Times New Roman"/>
          <w:szCs w:val="24"/>
        </w:rPr>
        <w:t xml:space="preserve">Στο Συμβούλιο, μάλιστα, συμμετέχει, μεταξύ άλλων, κι ένας εκπρόσωπος όλων των περιβαλλοντικών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υβερνητικών </w:t>
      </w:r>
      <w:r>
        <w:rPr>
          <w:rFonts w:eastAsia="Times New Roman"/>
          <w:szCs w:val="24"/>
        </w:rPr>
        <w:t>ο</w:t>
      </w:r>
      <w:r>
        <w:rPr>
          <w:rFonts w:eastAsia="Times New Roman"/>
          <w:szCs w:val="24"/>
        </w:rPr>
        <w:t>ργανώσεων, αυτών που χρηματοδοτούνται από τον κ. Σόρος -κύριο!-, ενώ στις συνεδριάσεις</w:t>
      </w:r>
      <w:r>
        <w:rPr>
          <w:rFonts w:eastAsia="Times New Roman"/>
          <w:szCs w:val="24"/>
        </w:rPr>
        <w:t xml:space="preserve"> μπορεί να συμμετέχουν εκπρόσωποι επιστημονικών οργάνων, ιδρυμάτων ή οργανισμών. </w:t>
      </w:r>
    </w:p>
    <w:p w14:paraId="4EA88B31" w14:textId="77777777" w:rsidR="00982D42" w:rsidRDefault="003E694A">
      <w:pPr>
        <w:spacing w:line="600" w:lineRule="auto"/>
        <w:ind w:firstLine="720"/>
        <w:jc w:val="both"/>
        <w:rPr>
          <w:rFonts w:eastAsia="Times New Roman"/>
          <w:szCs w:val="24"/>
        </w:rPr>
      </w:pPr>
      <w:r>
        <w:rPr>
          <w:rFonts w:eastAsia="Times New Roman"/>
          <w:szCs w:val="24"/>
        </w:rPr>
        <w:t>Προφανώς, η διάταξη κινείται προς την κατεύθυνση της «κοινωνικής οικονομίας από κοινωνικές επιχειρήσεις», που εξήγγειλε ο Πρωθυπουργός στη Διεθνή Έκθεση Θεσσαλονίκης. Αν ψηφι</w:t>
      </w:r>
      <w:r>
        <w:rPr>
          <w:rFonts w:eastAsia="Times New Roman"/>
          <w:szCs w:val="24"/>
        </w:rPr>
        <w:t xml:space="preserve">στεί αυτή η διάταξη, τότε ουσιαστικά δίνετε απλόχερα ευκαιρία στις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υβερνητικές </w:t>
      </w:r>
      <w:r>
        <w:rPr>
          <w:rFonts w:eastAsia="Times New Roman"/>
          <w:szCs w:val="24"/>
        </w:rPr>
        <w:t>ο</w:t>
      </w:r>
      <w:r>
        <w:rPr>
          <w:rFonts w:eastAsia="Times New Roman"/>
          <w:szCs w:val="24"/>
        </w:rPr>
        <w:t xml:space="preserve">ργανώσεις να μετέχουν ενεργά στη διαχείριση μιας ακόμα πλουτοπαραγωγικής πηγής της χώρας μας, του νερού, με τις ευλογίες, βεβαίως, της παρούσας </w:t>
      </w:r>
      <w:r>
        <w:rPr>
          <w:rFonts w:eastAsia="Times New Roman"/>
          <w:szCs w:val="24"/>
        </w:rPr>
        <w:t>σ</w:t>
      </w:r>
      <w:r>
        <w:rPr>
          <w:rFonts w:eastAsia="Times New Roman"/>
          <w:szCs w:val="24"/>
        </w:rPr>
        <w:t>υγκυβέρνησης, εκτελώντας απ</w:t>
      </w:r>
      <w:r>
        <w:rPr>
          <w:rFonts w:eastAsia="Times New Roman"/>
          <w:szCs w:val="24"/>
        </w:rPr>
        <w:t xml:space="preserve">όλυτα τις εντολές των παγκοσμιοποιητών. </w:t>
      </w:r>
    </w:p>
    <w:p w14:paraId="4EA88B32" w14:textId="77777777" w:rsidR="00982D42" w:rsidRDefault="003E694A">
      <w:pPr>
        <w:spacing w:line="600" w:lineRule="auto"/>
        <w:ind w:firstLine="720"/>
        <w:jc w:val="both"/>
        <w:rPr>
          <w:rFonts w:eastAsia="Times New Roman"/>
          <w:szCs w:val="24"/>
        </w:rPr>
      </w:pPr>
      <w:r>
        <w:rPr>
          <w:rFonts w:eastAsia="Times New Roman"/>
          <w:szCs w:val="24"/>
        </w:rPr>
        <w:lastRenderedPageBreak/>
        <w:t>Με το άρθρο 54 προσπαθείτε να προλάβετε τις ημερομηνίες. Πραγματικά, κύριε Υπουργέ, μας κάνει τρομερή εντύπωση γιατί τα προαπαιτούμενα, τα οποία δεν έχετε φέρει, ενώ έχουν καταληκτική ημερομηνία την 31η Οκτωβρίου, μ</w:t>
      </w:r>
      <w:r>
        <w:rPr>
          <w:rFonts w:eastAsia="Times New Roman"/>
          <w:szCs w:val="24"/>
        </w:rPr>
        <w:t xml:space="preserve">ε προοπτική ότι θα έπρεπε να ψηφιστούν έως τις αρχές Οκτωβρίου, μας τα φέρατε σήμερα, μετά τη Διάσκεψη των Προέδρων, σε μία </w:t>
      </w:r>
      <w:r>
        <w:rPr>
          <w:rFonts w:eastAsia="Times New Roman"/>
          <w:szCs w:val="24"/>
        </w:rPr>
        <w:t>ε</w:t>
      </w:r>
      <w:r>
        <w:rPr>
          <w:rFonts w:eastAsia="Times New Roman"/>
          <w:szCs w:val="24"/>
        </w:rPr>
        <w:t>πιτροπή τη Δευτέρα για να ψηφιστούν όλα μαζί. Φυσικά, καταφέρατε μέσα από τροπολογίες στα νομοσχέδια που πέρασαν όλες τις τελευταίε</w:t>
      </w:r>
      <w:r>
        <w:rPr>
          <w:rFonts w:eastAsia="Times New Roman"/>
          <w:szCs w:val="24"/>
        </w:rPr>
        <w:t xml:space="preserve">ς μέρες, να περάσετε κάποια. </w:t>
      </w:r>
      <w:r>
        <w:rPr>
          <w:rFonts w:eastAsia="Times New Roman"/>
          <w:szCs w:val="24"/>
        </w:rPr>
        <w:t>Δ</w:t>
      </w:r>
      <w:r>
        <w:rPr>
          <w:rFonts w:eastAsia="Times New Roman"/>
          <w:szCs w:val="24"/>
        </w:rPr>
        <w:t>εν μας κάνει εντύπωση που σύσσωμοι όλοι εσείς διαγωνίζεστε για το ποιος θα ξεπουλήσει πιο γρήγορα και με λιγότερο αντίτιμο δημόσια περιουσία.</w:t>
      </w:r>
    </w:p>
    <w:p w14:paraId="4EA88B33" w14:textId="77777777" w:rsidR="00982D42" w:rsidRDefault="003E694A">
      <w:pPr>
        <w:spacing w:line="600" w:lineRule="auto"/>
        <w:ind w:firstLine="720"/>
        <w:jc w:val="both"/>
        <w:rPr>
          <w:rFonts w:eastAsia="Times New Roman"/>
          <w:szCs w:val="24"/>
        </w:rPr>
      </w:pPr>
      <w:r>
        <w:rPr>
          <w:rFonts w:eastAsia="Times New Roman"/>
          <w:szCs w:val="24"/>
        </w:rPr>
        <w:t>Θα συνεχίσω για τον ΑΔΜΗΕ. Το άρθρο 54 αναφέρεται στον χρόνο που απαιτείται για να αναπληρωθεί ο πλήρης ιδιοκτησιακός διαχωρισμός του ΑΔΜΗΕ από τη ΔΕΗ. Με αυτή τη διάταξη τροποποιούνται οι διατάξεις για τον διαγωνισμό για το ιδιοκτησιακό καθεστώς του ΑΔΜΗΕ</w:t>
      </w:r>
      <w:r>
        <w:rPr>
          <w:rFonts w:eastAsia="Times New Roman"/>
          <w:szCs w:val="24"/>
        </w:rPr>
        <w:t xml:space="preserve"> και ορίζεται για τη σύναψη της σύμβασης αγοραπωλησίας μετοχών της ΔΕΗ με τον προτιμητέο στρατηγικό επενδυτή. Δεν απαιτείται προγενέστερη μεταβίβαση στους μετόχους της των μετοχών που κατέχει στην εταιρεία συμμετοχών. </w:t>
      </w:r>
    </w:p>
    <w:p w14:paraId="4EA88B34" w14:textId="77777777" w:rsidR="00982D42" w:rsidRDefault="003E694A">
      <w:pPr>
        <w:spacing w:line="600" w:lineRule="auto"/>
        <w:ind w:firstLine="720"/>
        <w:jc w:val="both"/>
        <w:rPr>
          <w:rFonts w:eastAsia="Times New Roman"/>
          <w:szCs w:val="24"/>
        </w:rPr>
      </w:pPr>
      <w:r>
        <w:rPr>
          <w:rFonts w:eastAsia="Times New Roman"/>
          <w:szCs w:val="24"/>
        </w:rPr>
        <w:lastRenderedPageBreak/>
        <w:t>Με βάση, λοιπόν, το χρονοδιάγραμμα τη</w:t>
      </w:r>
      <w:r>
        <w:rPr>
          <w:rFonts w:eastAsia="Times New Roman"/>
          <w:szCs w:val="24"/>
        </w:rPr>
        <w:t>ς πώλησης, προαπαιτούμενο αυτής ήταν, πρωτίστως, να γίνει απόσχιση του ΑΔΜΗΕ και να περάσει το 51% της εταιρείας συμμετοχών στους μετόχους της ΔΕΗ κι εν συνεχεία να ολοκληρωθεί η πώληση του 24% ώστε να συναφθεί η σύμβαση με τον προτιμητέο στρατηγικό επενδυ</w:t>
      </w:r>
      <w:r>
        <w:rPr>
          <w:rFonts w:eastAsia="Times New Roman"/>
          <w:szCs w:val="24"/>
        </w:rPr>
        <w:t xml:space="preserve">τή. </w:t>
      </w:r>
    </w:p>
    <w:p w14:paraId="4EA88B35" w14:textId="77777777" w:rsidR="00982D42" w:rsidRDefault="003E694A">
      <w:pPr>
        <w:spacing w:line="600" w:lineRule="auto"/>
        <w:ind w:firstLine="720"/>
        <w:jc w:val="both"/>
        <w:rPr>
          <w:rFonts w:eastAsia="Times New Roman"/>
          <w:szCs w:val="24"/>
        </w:rPr>
      </w:pPr>
      <w:r>
        <w:rPr>
          <w:rFonts w:eastAsia="Times New Roman"/>
          <w:szCs w:val="24"/>
        </w:rPr>
        <w:t>Υπό την πίεση, λοιπόν, του χρόνου, όπως σας ανέφερα, εσείς, κύριε Υπουργέ, προφανώς θεωρήσατε ότι πρέπει να προηγηθεί η πώληση του 24% του ΑΔΜΗΕ και μετά να ακολουθήσει η σύσταση της ΔΕΣ ΑΔΜΗΕ.</w:t>
      </w:r>
    </w:p>
    <w:p w14:paraId="4EA88B36"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Η εν λόγω φυσικά διάταξη συμβάλλει καταλυτικά στην επιτάχ</w:t>
      </w:r>
      <w:r>
        <w:rPr>
          <w:rFonts w:eastAsia="Times New Roman"/>
          <w:szCs w:val="24"/>
        </w:rPr>
        <w:t xml:space="preserve">υνση των διαδικασιών για την αποκρατικοποίηση του ΑΔΜΗΕ. Στο άρθρο 55 περιλαμβάνονται αλλαγές που αφορούν ορισμένους ορισμούς για το φυσικό αέριο, ενώ για πρώτη φορά περιλαμβάνεται στην έννοια της προμήθειας και το συμπιεσμένο φυσικό αέριο, το γνωστό </w:t>
      </w:r>
      <w:r>
        <w:rPr>
          <w:rFonts w:eastAsia="Times New Roman"/>
          <w:szCs w:val="24"/>
          <w:lang w:val="en-US"/>
        </w:rPr>
        <w:t>CNG</w:t>
      </w:r>
      <w:r>
        <w:rPr>
          <w:rFonts w:eastAsia="Times New Roman"/>
          <w:szCs w:val="24"/>
        </w:rPr>
        <w:t>.</w:t>
      </w:r>
    </w:p>
    <w:p w14:paraId="4EA88B37"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lastRenderedPageBreak/>
        <w:t>Ακόμη, υπάρχει αναλυτική περιγραφή των δικτύων διανομής Αττικής, Θεσσαλονίκης και Θεσσαλίας, όπως έχουν ήδη αναπτυχθεί και πρόκειται να αναπτυχθούν με βάση το εγκεκριμένο πρόγραμμα ανάπτυξης, ενώ ορίζεται και το δίκτυο διανομής λοιπής Ελλάδος. Στόχος είναι</w:t>
      </w:r>
      <w:r>
        <w:rPr>
          <w:rFonts w:eastAsia="Times New Roman"/>
          <w:szCs w:val="24"/>
        </w:rPr>
        <w:t xml:space="preserve"> η χρήση του αερίου από όσο δυνατόν περισσότερους καταναλωτές, ενώ η αποτελεσματικότερη διείσδυση του φυσικού αερίου θεωρείται ότι θα οδηγήσει σε χαμηλότερα τιμολόγια διανομής.</w:t>
      </w:r>
    </w:p>
    <w:p w14:paraId="4EA88B38"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 xml:space="preserve">Με αυτή, λοιπόν, τη διάταξη διευκολύνεται η διείσδυση και μεταφορά του φυσικού </w:t>
      </w:r>
      <w:r>
        <w:rPr>
          <w:rFonts w:eastAsia="Times New Roman"/>
          <w:szCs w:val="24"/>
        </w:rPr>
        <w:t>αερίου, αλλά τα τιμολόγια δεν μπορούν εκ των προτέρων να καθοριστούν, καθώς τα έσοδα απ’ αυτήν την πλουτοπαραγωγική ενεργειακή πηγή θα διατεθούν και αυτά για την απομείωση του χρέους και συνεπώς υπό τον έλεγχο των δανειστών.</w:t>
      </w:r>
    </w:p>
    <w:p w14:paraId="4EA88B39"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Με το άρθρο 56 δίνεται η δυνατό</w:t>
      </w:r>
      <w:r>
        <w:rPr>
          <w:rFonts w:eastAsia="Times New Roman"/>
          <w:szCs w:val="24"/>
        </w:rPr>
        <w:t xml:space="preserve">τητα εγκατάστασης σταθμών μεταφόρτωσης απορριμμάτων και των συνοδών έργων τους σε δάση, δασικές και αναδασωτέες εκτάσεις και σε δημόσιες χορτολιβαδικές </w:t>
      </w:r>
      <w:r>
        <w:rPr>
          <w:rFonts w:eastAsia="Times New Roman"/>
          <w:szCs w:val="24"/>
        </w:rPr>
        <w:lastRenderedPageBreak/>
        <w:t>και βραχώδεις εκτάσεις της Εύβοιας και της Κρήτης, όπως ισχύει για όλες τις άλλες νησιωτικές περιοχές όπ</w:t>
      </w:r>
      <w:r>
        <w:rPr>
          <w:rFonts w:eastAsia="Times New Roman"/>
          <w:szCs w:val="24"/>
        </w:rPr>
        <w:t xml:space="preserve">ου υπήρχε δυσκολία εξεύρεσης κατάλληλων χώρων. Σύμφωνα με τον Υπουργό, η διάταξη αυτή είναι απαραίτητη για την εξεύρεση χώρου, για την εγκατάσταση σταθμών μεταφόρτωσης απορριμμάτων στις ανωτέρω εκτάσεις. </w:t>
      </w:r>
    </w:p>
    <w:p w14:paraId="4EA88B3A"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Δεν μπορούμε, όμως, να μην παρατηρήσουμε ότι η εν λόγω διάταξη έρχεται κατ’ ουσίαν, κύριε Υπουργέ, να συμπληρώσει το άρθρο 50, το οποίο συμβάλλει στη δημιουργία ενός ευνοϊκού πλαισίου για την κατασκευή εγκαταστάσεων, αποθήκευσης, διαχείρισης ή επεξεργασίας</w:t>
      </w:r>
      <w:r>
        <w:rPr>
          <w:rFonts w:eastAsia="Times New Roman"/>
          <w:szCs w:val="24"/>
        </w:rPr>
        <w:t xml:space="preserve"> λυμάτων υγρής και στερεής μορφής. </w:t>
      </w:r>
    </w:p>
    <w:p w14:paraId="4EA88B3B"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lastRenderedPageBreak/>
        <w:t>Φυσικά δεν παραλείπουμε να αναφέρουμε τα πάρτι δισεκατομμυρίων ευρώ που έχουν στηθεί σε όλη την επικράτεια από μεγαλοεργολάβους με συμβάσεις με τις κατά τόπους περιφέρειες, εξυπηρετώντας τα ιδιωτικά συμφέροντα και σε καμ</w:t>
      </w:r>
      <w:r>
        <w:rPr>
          <w:rFonts w:eastAsia="Times New Roman"/>
          <w:szCs w:val="24"/>
        </w:rPr>
        <w:t>ία περίπτωση δεν έχουν ως γνώμονα το εθνικό και δημόσιο συμφέρον.</w:t>
      </w:r>
    </w:p>
    <w:p w14:paraId="4EA88B3C"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Συμπερασματικά, αν και στόχος σύμφωνα με την αιτιολογική έκθεση είναι η ορθότερη διαχείριση των δασών, εντούτοις αντιλαμβανόμαστε ότι ο στόχος είναι η περαιτέρω απελευθέρωση της αγοράς των δ</w:t>
      </w:r>
      <w:r>
        <w:rPr>
          <w:rFonts w:eastAsia="Times New Roman"/>
          <w:szCs w:val="24"/>
        </w:rPr>
        <w:t xml:space="preserve">ασών και η περαιτέρω εμπορευματοποίησή τους. </w:t>
      </w:r>
    </w:p>
    <w:p w14:paraId="4EA88B3D"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Η πολιτική που έχει χαράξει η ανθελληνική και προδοτική παρούσα Κυβέρνηση φαίνεται σε κάθε νομοθέτημά της. Δεν υπάρχει κα</w:t>
      </w:r>
      <w:r>
        <w:rPr>
          <w:rFonts w:eastAsia="Times New Roman"/>
          <w:szCs w:val="24"/>
        </w:rPr>
        <w:t>μ</w:t>
      </w:r>
      <w:r>
        <w:rPr>
          <w:rFonts w:eastAsia="Times New Roman"/>
          <w:szCs w:val="24"/>
        </w:rPr>
        <w:t>μία προσπάθεια βελτίωσης των υφιστάμενων θεσμικών πλαισίων -πόσο μάλλον δημιουργίας νέων</w:t>
      </w:r>
      <w:r>
        <w:rPr>
          <w:rFonts w:eastAsia="Times New Roman"/>
          <w:szCs w:val="24"/>
        </w:rPr>
        <w:t xml:space="preserve">, κύριε Υπουργέ- ενώ η αποσπασματικότητά τους δηλώνει την αμηχανία </w:t>
      </w:r>
      <w:r>
        <w:rPr>
          <w:rFonts w:eastAsia="Times New Roman"/>
          <w:szCs w:val="24"/>
        </w:rPr>
        <w:lastRenderedPageBreak/>
        <w:t>σας και την έλλειψη οποιουδήποτε εθνικού σχεδίου. Θα πρέπει να προστατευθεί με κάθε τρόπο ο φυσικός μας πλούτος, τα δάση μας και κάθε δημόσιο αγαθό, όσα έχουν απομείνει φυσικά.</w:t>
      </w:r>
    </w:p>
    <w:p w14:paraId="4EA88B3E"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Δεν πρέπει ν</w:t>
      </w:r>
      <w:r>
        <w:rPr>
          <w:rFonts w:eastAsia="Times New Roman"/>
          <w:szCs w:val="24"/>
        </w:rPr>
        <w:t>α επιτρέψουμε την ιδιωτικοποίηση και την εμπορευματοποίησή τους μέσω λανθασμένων πρακτικών, που θα οδηγήσουν σε θλιβερά αποτελέσματα σε βάρος του εθνικού μας συμφέροντος. Έχουμε πει επανειλημμένα –και το λέω ξανά, κλείνοντας- ότι η Χρυσή Αυγή δεσμεύεται οτ</w:t>
      </w:r>
      <w:r>
        <w:rPr>
          <w:rFonts w:eastAsia="Times New Roman"/>
          <w:szCs w:val="24"/>
        </w:rPr>
        <w:t>ιδήποτε εκποιείται να το πάρει πίσω.</w:t>
      </w:r>
    </w:p>
    <w:p w14:paraId="4EA88B3F"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Ευχαριστώ.</w:t>
      </w:r>
    </w:p>
    <w:p w14:paraId="4EA88B40" w14:textId="77777777" w:rsidR="00982D42" w:rsidRDefault="003E694A">
      <w:pPr>
        <w:tabs>
          <w:tab w:val="left" w:pos="3695"/>
        </w:tabs>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 Χρυσής Αυγής</w:t>
      </w:r>
      <w:r>
        <w:rPr>
          <w:rFonts w:eastAsia="Times New Roman"/>
          <w:szCs w:val="24"/>
        </w:rPr>
        <w:t>)</w:t>
      </w:r>
    </w:p>
    <w:p w14:paraId="4EA88B41" w14:textId="77777777" w:rsidR="00982D42" w:rsidRDefault="003E694A">
      <w:pPr>
        <w:tabs>
          <w:tab w:val="left" w:pos="3695"/>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Θέλω να σας ενημερώσω ότι έχουν γραφ</w:t>
      </w:r>
      <w:r>
        <w:rPr>
          <w:rFonts w:eastAsia="Times New Roman"/>
          <w:bCs/>
          <w:szCs w:val="24"/>
        </w:rPr>
        <w:t>τ</w:t>
      </w:r>
      <w:r>
        <w:rPr>
          <w:rFonts w:eastAsia="Times New Roman"/>
          <w:bCs/>
          <w:szCs w:val="24"/>
        </w:rPr>
        <w:t xml:space="preserve">εί δέκα συνάδελφοι –απ’ ό,τι βλέπω ο χρόνος τηρείται σχεδόν απ’ όλους- που σημαίνει ότι </w:t>
      </w:r>
      <w:r>
        <w:rPr>
          <w:rFonts w:eastAsia="Times New Roman"/>
          <w:bCs/>
          <w:szCs w:val="24"/>
        </w:rPr>
        <w:t xml:space="preserve">λογικά μεταξύ 17.00΄ και 18.00΄ το απόγευμα μπορούμε να έχουμε τελειώσει. </w:t>
      </w:r>
    </w:p>
    <w:p w14:paraId="4EA88B42" w14:textId="77777777" w:rsidR="00982D42" w:rsidRDefault="003E694A">
      <w:pPr>
        <w:tabs>
          <w:tab w:val="left" w:pos="3695"/>
        </w:tabs>
        <w:spacing w:line="600" w:lineRule="auto"/>
        <w:ind w:firstLine="720"/>
        <w:jc w:val="both"/>
        <w:rPr>
          <w:rFonts w:eastAsia="Times New Roman"/>
          <w:bCs/>
          <w:szCs w:val="24"/>
        </w:rPr>
      </w:pPr>
      <w:r>
        <w:rPr>
          <w:rFonts w:eastAsia="Times New Roman"/>
          <w:b/>
          <w:bCs/>
          <w:szCs w:val="24"/>
        </w:rPr>
        <w:lastRenderedPageBreak/>
        <w:t>ΙΩΑΝΝΗΣ ΒΡΟΥΤΣΗΣ:</w:t>
      </w:r>
      <w:r>
        <w:rPr>
          <w:rFonts w:eastAsia="Times New Roman"/>
          <w:bCs/>
          <w:szCs w:val="24"/>
        </w:rPr>
        <w:t xml:space="preserve"> Κύριε Πρόεδρε, θα ήθελα τον λόγο.</w:t>
      </w:r>
    </w:p>
    <w:p w14:paraId="4EA88B43" w14:textId="77777777" w:rsidR="00982D42" w:rsidRDefault="003E694A">
      <w:pPr>
        <w:tabs>
          <w:tab w:val="left" w:pos="3695"/>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Ορίστε, έχετε τον λόγο.</w:t>
      </w:r>
    </w:p>
    <w:p w14:paraId="4EA88B44" w14:textId="77777777" w:rsidR="00982D42" w:rsidRDefault="003E694A">
      <w:pPr>
        <w:tabs>
          <w:tab w:val="left" w:pos="3695"/>
        </w:tabs>
        <w:spacing w:line="600" w:lineRule="auto"/>
        <w:ind w:firstLine="720"/>
        <w:jc w:val="both"/>
        <w:rPr>
          <w:rFonts w:eastAsia="Times New Roman"/>
          <w:bCs/>
          <w:szCs w:val="24"/>
        </w:rPr>
      </w:pPr>
      <w:r>
        <w:rPr>
          <w:rFonts w:eastAsia="Times New Roman"/>
          <w:b/>
          <w:bCs/>
          <w:szCs w:val="24"/>
        </w:rPr>
        <w:t>ΙΩΑΝΝΗΣ ΒΡΟΥΤΣΗΣ:</w:t>
      </w:r>
      <w:r>
        <w:rPr>
          <w:rFonts w:eastAsia="Times New Roman"/>
          <w:bCs/>
          <w:szCs w:val="24"/>
        </w:rPr>
        <w:t xml:space="preserve"> Ευχαριστώ πολύ.</w:t>
      </w:r>
    </w:p>
    <w:p w14:paraId="4EA88B45" w14:textId="77777777" w:rsidR="00982D42" w:rsidRDefault="003E694A">
      <w:pPr>
        <w:tabs>
          <w:tab w:val="left" w:pos="3695"/>
        </w:tabs>
        <w:spacing w:line="600" w:lineRule="auto"/>
        <w:ind w:firstLine="720"/>
        <w:jc w:val="both"/>
        <w:rPr>
          <w:rFonts w:eastAsia="Times New Roman"/>
          <w:bCs/>
          <w:szCs w:val="24"/>
        </w:rPr>
      </w:pPr>
      <w:r>
        <w:rPr>
          <w:rFonts w:eastAsia="Times New Roman"/>
          <w:bCs/>
          <w:szCs w:val="24"/>
        </w:rPr>
        <w:t>Κύριε Πρόεδρε, θέλω να συνεκτιμήσετε σ</w:t>
      </w:r>
      <w:r>
        <w:rPr>
          <w:rFonts w:eastAsia="Times New Roman"/>
          <w:bCs/>
          <w:szCs w:val="24"/>
        </w:rPr>
        <w:t>το πλαίσιο του προγραμματισμού που κάνετε ότι υπάρχουν και Κοινοβουλευτικοί Εκπρόσωποι. Εγώ προσωπικά ενδιαφέρομαι να τοποθετηθώ. Δεν ξέρω για άλλους συναδέλφους.</w:t>
      </w:r>
    </w:p>
    <w:p w14:paraId="4EA88B46" w14:textId="77777777" w:rsidR="00982D42" w:rsidRDefault="003E694A">
      <w:pPr>
        <w:tabs>
          <w:tab w:val="left" w:pos="3695"/>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Εντάξει. Μόλις τελειώσουν οι αγορητές και μιλήσει και ο Υπου</w:t>
      </w:r>
      <w:r>
        <w:rPr>
          <w:rFonts w:eastAsia="Times New Roman"/>
          <w:bCs/>
          <w:szCs w:val="24"/>
        </w:rPr>
        <w:t>ργός, θα ερωτηθείτε ούτως ή άλλως.</w:t>
      </w:r>
    </w:p>
    <w:p w14:paraId="4EA88B47" w14:textId="77777777" w:rsidR="00982D42" w:rsidRDefault="003E694A">
      <w:pPr>
        <w:tabs>
          <w:tab w:val="left" w:pos="3695"/>
        </w:tabs>
        <w:spacing w:line="600" w:lineRule="auto"/>
        <w:ind w:firstLine="720"/>
        <w:jc w:val="both"/>
        <w:rPr>
          <w:rFonts w:eastAsia="Times New Roman"/>
          <w:bCs/>
          <w:szCs w:val="24"/>
        </w:rPr>
      </w:pPr>
      <w:r>
        <w:rPr>
          <w:rFonts w:eastAsia="Times New Roman"/>
          <w:b/>
          <w:bCs/>
          <w:szCs w:val="24"/>
        </w:rPr>
        <w:t>ΙΩΑΝΝΗΣ ΒΡΟΥΤΣΗΣ:</w:t>
      </w:r>
      <w:r>
        <w:rPr>
          <w:rFonts w:eastAsia="Times New Roman"/>
          <w:bCs/>
          <w:szCs w:val="24"/>
        </w:rPr>
        <w:t xml:space="preserve"> Ευχαριστώ.</w:t>
      </w:r>
    </w:p>
    <w:p w14:paraId="4EA88B48" w14:textId="77777777" w:rsidR="00982D42" w:rsidRDefault="003E694A">
      <w:pPr>
        <w:tabs>
          <w:tab w:val="left" w:pos="3695"/>
        </w:tabs>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Έχετε και εσείς μετρηθεί και οι Κοινοβουλευτικοί και οι υπόλοιποι αγορητές και ο Υπουργός, συνολικά όσοι είναι να μιλήσουν. </w:t>
      </w:r>
      <w:r>
        <w:rPr>
          <w:rFonts w:eastAsia="Times New Roman"/>
          <w:bCs/>
          <w:szCs w:val="24"/>
        </w:rPr>
        <w:t>Μ</w:t>
      </w:r>
      <w:r>
        <w:rPr>
          <w:rFonts w:eastAsia="Times New Roman"/>
          <w:bCs/>
          <w:szCs w:val="24"/>
        </w:rPr>
        <w:t>πορούμε γύρω στις 17.00΄ με 18.00΄</w:t>
      </w:r>
      <w:r>
        <w:rPr>
          <w:rFonts w:eastAsia="Times New Roman"/>
          <w:bCs/>
          <w:szCs w:val="24"/>
        </w:rPr>
        <w:t xml:space="preserve"> να έχουμε τελειώσει.</w:t>
      </w:r>
    </w:p>
    <w:p w14:paraId="4EA88B49" w14:textId="77777777" w:rsidR="00982D42" w:rsidRDefault="003E694A">
      <w:pPr>
        <w:tabs>
          <w:tab w:val="left" w:pos="3695"/>
        </w:tabs>
        <w:spacing w:line="600" w:lineRule="auto"/>
        <w:ind w:firstLine="720"/>
        <w:jc w:val="both"/>
        <w:rPr>
          <w:rFonts w:eastAsia="Times New Roman"/>
          <w:bCs/>
          <w:szCs w:val="24"/>
        </w:rPr>
      </w:pPr>
      <w:r>
        <w:rPr>
          <w:rFonts w:eastAsia="Times New Roman"/>
          <w:bCs/>
          <w:szCs w:val="24"/>
        </w:rPr>
        <w:t>Εγώ περισσότερο σας το είπα για τον προγραμματισμό των περαιτέρω ενδεχομένως δουλειών που έχετε.</w:t>
      </w:r>
    </w:p>
    <w:p w14:paraId="4EA88B4A" w14:textId="77777777" w:rsidR="00982D42" w:rsidRDefault="003E694A">
      <w:pPr>
        <w:tabs>
          <w:tab w:val="left" w:pos="3695"/>
        </w:tabs>
        <w:spacing w:line="600" w:lineRule="auto"/>
        <w:ind w:firstLine="720"/>
        <w:jc w:val="both"/>
        <w:rPr>
          <w:rFonts w:eastAsia="Times New Roman"/>
          <w:bCs/>
          <w:szCs w:val="24"/>
        </w:rPr>
      </w:pPr>
      <w:r>
        <w:rPr>
          <w:rFonts w:eastAsia="Times New Roman"/>
          <w:bCs/>
          <w:szCs w:val="24"/>
        </w:rPr>
        <w:t>Τον λόγο έχει ο συνάδελφος από τη Δημοκρατική Συμπαράταξη κ. Μιχαήλ Τζελέπης.</w:t>
      </w:r>
    </w:p>
    <w:p w14:paraId="4EA88B4B" w14:textId="77777777" w:rsidR="00982D42" w:rsidRDefault="003E694A">
      <w:pPr>
        <w:tabs>
          <w:tab w:val="left" w:pos="3695"/>
        </w:tabs>
        <w:spacing w:line="600" w:lineRule="auto"/>
        <w:ind w:firstLine="720"/>
        <w:jc w:val="both"/>
        <w:rPr>
          <w:rFonts w:eastAsia="Times New Roman"/>
          <w:bCs/>
          <w:szCs w:val="24"/>
        </w:rPr>
      </w:pPr>
      <w:r>
        <w:rPr>
          <w:rFonts w:eastAsia="Times New Roman"/>
          <w:b/>
          <w:bCs/>
          <w:szCs w:val="24"/>
        </w:rPr>
        <w:t>ΜΙΧΑΗΛ ΤΖΕΛΕΠΗΣ:</w:t>
      </w:r>
      <w:r>
        <w:rPr>
          <w:rFonts w:eastAsia="Times New Roman"/>
          <w:bCs/>
          <w:szCs w:val="24"/>
        </w:rPr>
        <w:t xml:space="preserve"> Ευχαριστώ, κύριε Πρόεδρε.</w:t>
      </w:r>
    </w:p>
    <w:p w14:paraId="4EA88B4C" w14:textId="77777777" w:rsidR="00982D42" w:rsidRDefault="003E694A">
      <w:pPr>
        <w:tabs>
          <w:tab w:val="left" w:pos="3695"/>
        </w:tabs>
        <w:spacing w:line="600" w:lineRule="auto"/>
        <w:ind w:firstLine="720"/>
        <w:jc w:val="both"/>
        <w:rPr>
          <w:rFonts w:eastAsia="Times New Roman"/>
          <w:sz w:val="28"/>
          <w:szCs w:val="24"/>
        </w:rPr>
      </w:pPr>
      <w:r>
        <w:rPr>
          <w:rFonts w:eastAsia="Times New Roman"/>
          <w:bCs/>
          <w:szCs w:val="24"/>
        </w:rPr>
        <w:t xml:space="preserve">Κυρίες και </w:t>
      </w:r>
      <w:r>
        <w:rPr>
          <w:rFonts w:eastAsia="Times New Roman"/>
          <w:bCs/>
          <w:szCs w:val="24"/>
        </w:rPr>
        <w:t>κύριοι συνάδελφοι, συζητάμε σήμερα το νομοσχέδιο για τις δασικές συνεταιριστικές οργανώσεις και άλλες διατάξεις. Συζητάμε ένα νομοσχέδιο σε ένα πολιτικό περιβάλλον όπου όλη η ελληνική κοινωνία παρακολουθεί την πραγματικότητα που διαμορφώθηκε γύρω από τη δι</w:t>
      </w:r>
      <w:r>
        <w:rPr>
          <w:rFonts w:eastAsia="Times New Roman"/>
          <w:bCs/>
          <w:szCs w:val="24"/>
        </w:rPr>
        <w:t>αδικασία των τηλεοπτικών αδειών. Μάλλον, όμως, το παρακολουθεί μόνο η ελληνική κοινωνία και όχι τα Υπουργεία.</w:t>
      </w:r>
    </w:p>
    <w:p w14:paraId="4EA88B4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Θέλω να ρωτήσω: Μ</w:t>
      </w:r>
      <w:r>
        <w:rPr>
          <w:rFonts w:eastAsia="Times New Roman" w:cs="Times New Roman"/>
          <w:szCs w:val="24"/>
        </w:rPr>
        <w:t>ι</w:t>
      </w:r>
      <w:r>
        <w:rPr>
          <w:rFonts w:eastAsia="Times New Roman" w:cs="Times New Roman"/>
          <w:szCs w:val="24"/>
        </w:rPr>
        <w:t>α και τα βοσκοτόπια του κ. Καλογρίτσα είναι η εγγύηση για να πάρει τηλεοπτική άδεια και ακούμε καθημερινά ότι αυτά τα πέντε χιλι</w:t>
      </w:r>
      <w:r>
        <w:rPr>
          <w:rFonts w:eastAsia="Times New Roman" w:cs="Times New Roman"/>
          <w:szCs w:val="24"/>
        </w:rPr>
        <w:t>άδες βοσκοτόπια συμπεριλαμβάνουν μέσα δασικές εκτάσεις και εκτάσεις του δημοσίου, ποιες ενέργειες από την πλευρά του καθ’ ύλην αρμόδιου Υπουργείου -μια και είναι εδώ ο κύριος Υπουργός- έχουν γίνει προς αυτήν την κατεύθυνση, για να ξεκαθαρίσουν σε αυτά τα π</w:t>
      </w:r>
      <w:r>
        <w:rPr>
          <w:rFonts w:eastAsia="Times New Roman" w:cs="Times New Roman"/>
          <w:szCs w:val="24"/>
        </w:rPr>
        <w:t xml:space="preserve">έντε χιλιάδες στρέμματα ποιες είναι δασικές εκτάσεις, ποιες του δημοσίου και το ιδιοκτησιακό καθεστώς αυτών; Αυτή είναι η επικαιρότητα όπως διαμορφώνεται και δεν μπορούμε να «ποιούμε τη νήσσαν». </w:t>
      </w:r>
    </w:p>
    <w:p w14:paraId="4EA88B4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Στις </w:t>
      </w:r>
      <w:r>
        <w:rPr>
          <w:rFonts w:eastAsia="Times New Roman" w:cs="Times New Roman"/>
          <w:szCs w:val="24"/>
        </w:rPr>
        <w:t>ε</w:t>
      </w:r>
      <w:r>
        <w:rPr>
          <w:rFonts w:eastAsia="Times New Roman" w:cs="Times New Roman"/>
          <w:szCs w:val="24"/>
        </w:rPr>
        <w:t>πιτροπές, όπου έγινε συζήτηση για το σημερινό νομοσχέδιο, υπήρξε μια αντιπαράθεση με τον κύριο Αναπληρωτή Υπουργό σε σχέση με τους δασικούς χάρτες, η οποία αντιπαράθεση δεν είχε προσωπικά χαρακτηριστικά, αλλά καθαρά και μόνον πολιτικά. Γιατί δεν είναι δυνα</w:t>
      </w:r>
      <w:r>
        <w:rPr>
          <w:rFonts w:eastAsia="Times New Roman" w:cs="Times New Roman"/>
          <w:szCs w:val="24"/>
        </w:rPr>
        <w:t xml:space="preserve">τόν να συζητάμε για την αειφόρο διαχείριση των δασών και τη διευκόλυνση της υλοτομίας, όταν δεν έχουν προηγηθεί οι απαιτούμενες ενέργειες σ’ αυτήν την κατεύθυνση. Μάλιστα, θα επικαλεστώ την τοποθέτηση του Πρόεδρου του </w:t>
      </w:r>
      <w:r>
        <w:rPr>
          <w:rFonts w:eastAsia="Times New Roman" w:cs="Times New Roman"/>
          <w:szCs w:val="24"/>
        </w:rPr>
        <w:lastRenderedPageBreak/>
        <w:t xml:space="preserve">Τεχνικού Επιμελητηρίου Ελλάδος ότι το </w:t>
      </w:r>
      <w:r>
        <w:rPr>
          <w:rFonts w:eastAsia="Times New Roman" w:cs="Times New Roman"/>
          <w:szCs w:val="24"/>
        </w:rPr>
        <w:t xml:space="preserve">Κτηματολόγιο και οι δασικοί χάρτες είναι ίσως τα πιο αναπτυξιακά έργα που πρέπει να γίνουν στη χώρα, αυτά που πρέπει να προηγηθούν, ώστε να μπορούν να γίνουν δημόσιες και ιδιωτικές επενδύσεις. </w:t>
      </w:r>
    </w:p>
    <w:p w14:paraId="4EA88B4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Δυστυχώς, δεν μπορείτε πλέον να επικαλεστείτε ότι δεν έχετε κυ</w:t>
      </w:r>
      <w:r>
        <w:rPr>
          <w:rFonts w:eastAsia="Times New Roman" w:cs="Times New Roman"/>
          <w:szCs w:val="24"/>
        </w:rPr>
        <w:t xml:space="preserve">βερνητικό χρόνο. Έχετε είκοσι μήνες πλέον. Οι πράξεις σας πλέον έχουν καταγραφεί. Σε αυτόν το χρόνο που εσείς έχετε την ευθύνη δεν κάνατε απολύτως τίποτα σε αυτήν την κατεύθυνση. Απλούστατα, ήρθατε το Μάιο και παρ’ όλες τις αντιρρήσεις του ΤΕΕ, του ΓΕΩΤΕΕ </w:t>
      </w:r>
      <w:r>
        <w:rPr>
          <w:rFonts w:eastAsia="Times New Roman" w:cs="Times New Roman"/>
          <w:szCs w:val="24"/>
        </w:rPr>
        <w:t>και των δασολόγων, ανατρέψατε το νομικό πλαίσιο που προϋπήρχε και επαναφέρετε το προηγούμενο αποδεδειγμένα αποτυχημένο και πολλαπλώς κοστοβόρο μοντέλο, για να δικαιολογήσετε αφενός την απραξία σας και αφετέρου για να προσπαθήσετε να καλυφθείτε από την ευθύ</w:t>
      </w:r>
      <w:r>
        <w:rPr>
          <w:rFonts w:eastAsia="Times New Roman" w:cs="Times New Roman"/>
          <w:szCs w:val="24"/>
        </w:rPr>
        <w:t xml:space="preserve">νη του προστίμου που ερχόταν για δέκα νομούς της χώρας. Περί αυτού πρόκειται και μη μας λέτε μεγάλες κουβέντες, προσπαθώντας να πετάξετε τη μπάλα στην εξέδρα, αφού η μέχρι τώρα συμβολή σας σ’ αυτό το </w:t>
      </w:r>
      <w:r>
        <w:rPr>
          <w:rFonts w:eastAsia="Times New Roman" w:cs="Times New Roman"/>
          <w:szCs w:val="24"/>
        </w:rPr>
        <w:lastRenderedPageBreak/>
        <w:t>έργο, που εμείς το καθιερώσαμε και το ολοκληρώσαμε για τ</w:t>
      </w:r>
      <w:r>
        <w:rPr>
          <w:rFonts w:eastAsia="Times New Roman" w:cs="Times New Roman"/>
          <w:szCs w:val="24"/>
        </w:rPr>
        <w:t>η μισή χώρα, ήταν αφενός να μην προχωρήσατε τις αναρτήσεις επί είκοσι μήνες και αφετέρου να μην έχετε κανέναν σχεδιασμό για την κατάρτιση των δασικών χαρτών για το υπόλοιπο της χώρας, με κίνδυνο το δημόσιο να μην μπορέσει να υποβάλει δήλωση ιδιοκτησίας για</w:t>
      </w:r>
      <w:r>
        <w:rPr>
          <w:rFonts w:eastAsia="Times New Roman" w:cs="Times New Roman"/>
          <w:szCs w:val="24"/>
        </w:rPr>
        <w:t xml:space="preserve"> την περιουσία του και αυτό σας είναι γνωστό, μια και εξασφαλίσατε τα 400 εκατομμύρια ευρώ για τους εργολάβους που θα κάνουν την κτηματογράφηση και βρίσκεστε στο στάδιο της ανάθεσης αυτού του έργου.</w:t>
      </w:r>
    </w:p>
    <w:p w14:paraId="4EA88B5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Επιπλέον, θα ήθελα και μια ενημέρωση γιατί η Αττική εξαιρ</w:t>
      </w:r>
      <w:r>
        <w:rPr>
          <w:rFonts w:eastAsia="Times New Roman" w:cs="Times New Roman"/>
          <w:szCs w:val="24"/>
        </w:rPr>
        <w:t>είται από τις αναρτήσεις και γιατί δεν προχωρούν οι χάρτες σ’ αυτήν την περιοχή.</w:t>
      </w:r>
    </w:p>
    <w:p w14:paraId="4EA88B5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Έρχομαι τώρα στο υπό συζήτηση νομοσχέδιο. Αυτό που κρύβεται πίσω από τις διατάξεις, τα άρθρα και τους νόμους δεν είναι η διάθεσή σας για πραγματική και ουσιαστική αλλαγή, αλλά</w:t>
      </w:r>
      <w:r>
        <w:rPr>
          <w:rFonts w:eastAsia="Times New Roman" w:cs="Times New Roman"/>
          <w:szCs w:val="24"/>
        </w:rPr>
        <w:t xml:space="preserve"> για επιβολή και απόλυτο και ολοκληρωτικό έλεγχο, όπως είναι και η πολιτική σας φυσιογνωμία, σε έναν θεσμό του χώρου </w:t>
      </w:r>
      <w:r>
        <w:rPr>
          <w:rFonts w:eastAsia="Times New Roman" w:cs="Times New Roman"/>
          <w:szCs w:val="24"/>
        </w:rPr>
        <w:lastRenderedPageBreak/>
        <w:t>της κοινωνικής οικονομίας, αντιμετωπίζοντας τους δασικούς συνεταιρισμούς, όπως κάνατε και με προηγούμενο νόμο για τους αγροτικούς συνεταιρι</w:t>
      </w:r>
      <w:r>
        <w:rPr>
          <w:rFonts w:eastAsia="Times New Roman" w:cs="Times New Roman"/>
          <w:szCs w:val="24"/>
        </w:rPr>
        <w:t xml:space="preserve">σμούς, ως νομικά πρόσωπα δημοσίου δικαίου. Κρατικοποιήστε τα όλα! </w:t>
      </w:r>
    </w:p>
    <w:p w14:paraId="4EA88B5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για τους δασικούς συνεταιρισμούς ο Υπουργός το παρουσίασε ως πανάκεια. Μάλιστα, στις αρμόδιες </w:t>
      </w:r>
      <w:r>
        <w:rPr>
          <w:rFonts w:eastAsia="Times New Roman" w:cs="Times New Roman"/>
          <w:szCs w:val="24"/>
        </w:rPr>
        <w:t>ε</w:t>
      </w:r>
      <w:r>
        <w:rPr>
          <w:rFonts w:eastAsia="Times New Roman" w:cs="Times New Roman"/>
          <w:szCs w:val="24"/>
        </w:rPr>
        <w:t>πιτροπές με προκάλεσε να το καταψηφίσω, μια και διαφωνούσα σε σχέση με τ</w:t>
      </w:r>
      <w:r>
        <w:rPr>
          <w:rFonts w:eastAsia="Times New Roman" w:cs="Times New Roman"/>
          <w:szCs w:val="24"/>
        </w:rPr>
        <w:t xml:space="preserve">ην πολιτική φυσιογνωμία που έχει το συγκεκριμένο νομοσχέδιο. </w:t>
      </w:r>
    </w:p>
    <w:p w14:paraId="4EA88B5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 λοιπόν, κύριε Υπουργέ, δεν θα σας κάνω αυτή τη χάρη, γιατί εγώ δεν προέρχομαι από τον χώρο του ΣΥΡΙΖΑ, άλλα να λέω και άλλα να πράττω. Παρ’ όλες τις επιφυλάξεις μου για τις προβληματικές διατ</w:t>
      </w:r>
      <w:r>
        <w:rPr>
          <w:rFonts w:eastAsia="Times New Roman" w:cs="Times New Roman"/>
          <w:szCs w:val="24"/>
        </w:rPr>
        <w:t xml:space="preserve">άξεις και τη φιλοσοφία που έχει αυτό το νομοσχέδιο, όπως σας έχω εκθέσει στην </w:t>
      </w:r>
      <w:r>
        <w:rPr>
          <w:rFonts w:eastAsia="Times New Roman" w:cs="Times New Roman"/>
          <w:szCs w:val="24"/>
        </w:rPr>
        <w:t>ε</w:t>
      </w:r>
      <w:r>
        <w:rPr>
          <w:rFonts w:eastAsia="Times New Roman" w:cs="Times New Roman"/>
          <w:szCs w:val="24"/>
        </w:rPr>
        <w:t>πιτροπή, και λόγω της πείρας και της εμπειρίας μου στον συνεταιριστικό χώρο, δεν δύναμαι να πω «όχι», τουλάχιστον επί της αρχής, σε ένα νομοσχέδιο το οποίο δεν φέρνει κάτι καινο</w:t>
      </w:r>
      <w:r>
        <w:rPr>
          <w:rFonts w:eastAsia="Times New Roman" w:cs="Times New Roman"/>
          <w:szCs w:val="24"/>
        </w:rPr>
        <w:t xml:space="preserve">ύργιο, εάν εξαιρέσουμε ότι αυξάνετε τα μέλη </w:t>
      </w:r>
      <w:r>
        <w:rPr>
          <w:rFonts w:eastAsia="Times New Roman" w:cs="Times New Roman"/>
          <w:szCs w:val="24"/>
        </w:rPr>
        <w:lastRenderedPageBreak/>
        <w:t xml:space="preserve">και τα πήγατε στα είκοσι πέντε από τα είκοσι ένα και ότι αλλάζετε πολιτικό φορέα και εποπτεία, αφού το πήρατε από το Υπουργείο Αγροτικής Ανάπτυξης και το πήγατε στο ΥΠΕΚΑ. </w:t>
      </w:r>
    </w:p>
    <w:p w14:paraId="4EA88B54"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α κακή συρραφή άρθρων των προηγ</w:t>
      </w:r>
      <w:r>
        <w:rPr>
          <w:rFonts w:eastAsia="Times New Roman" w:cs="Times New Roman"/>
          <w:szCs w:val="24"/>
        </w:rPr>
        <w:t xml:space="preserve">ούμενων νόμων, του 2810/2000, του 602/17, του 1520/40 και του 4384/16. </w:t>
      </w:r>
    </w:p>
    <w:p w14:paraId="4EA88B55"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Επειδή έρχεστε και λέτε ότι μα, ξέρετε δεν μπορούν να αυτοδιαχειρίζονται όλα, δεν μπορούν όλα από μόνα τους να ρυθμίζονται, ακόμα και στις ανώνυμες εταιρείες υπάρχει ο ν.2190 -του 1920</w:t>
      </w:r>
      <w:r>
        <w:rPr>
          <w:rFonts w:eastAsia="Times New Roman" w:cs="Times New Roman"/>
          <w:szCs w:val="24"/>
        </w:rPr>
        <w:t xml:space="preserve"> θα σας τονίζω εγώ- ένας νόμος που στον βασικό πυρήνα του δεν πειράχτηκε ποτέ. Όμως, έχει γίνει συνήθεια, θα έλεγα, σε όλα τα κόμματα στον χώρο της κοινωνικής οικονομίας και τους συνεταιρισμούς κάθε πέντε χρόνια να αλλάζουν και νομικό πλαίσιο. </w:t>
      </w:r>
    </w:p>
    <w:p w14:paraId="4EA88B56"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lastRenderedPageBreak/>
        <w:t xml:space="preserve">Κυρίες και </w:t>
      </w:r>
      <w:r>
        <w:rPr>
          <w:rFonts w:eastAsia="Times New Roman" w:cs="Times New Roman"/>
          <w:szCs w:val="24"/>
        </w:rPr>
        <w:t>κύριοι συνάδελφοι, το παρόν σχέδιο νόμου προσκρούει στο άρθρο 12 παράγραφος 4 του Συντάγματος περί αυτονομίας και αυτοδιοίκησης των συνεταιρισμών στις συνεταιριστικές αρχές, ιδιαίτερα της εθελοντικής και ελεύθερης συμμετοχής στον συνεταιρισμό, της δημοκρατ</w:t>
      </w:r>
      <w:r>
        <w:rPr>
          <w:rFonts w:eastAsia="Times New Roman" w:cs="Times New Roman"/>
          <w:szCs w:val="24"/>
        </w:rPr>
        <w:t xml:space="preserve">ικής διοίκησης από τα μέλη του, της οικονομικής συμμετοχής των μελών, της αυτονομίας και ανεξαρτησίας της εκπαίδευσης, της πληροφόρησης, της συνεργασίας μεταξύ των συνεταιρισμών. </w:t>
      </w:r>
    </w:p>
    <w:p w14:paraId="4EA88B57"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Οι συνεταιρισμοί πάσης φύσεως βασίζονται σε διεθνείς αρχές και αξίες -δεν αν</w:t>
      </w:r>
      <w:r>
        <w:rPr>
          <w:rFonts w:eastAsia="Times New Roman" w:cs="Times New Roman"/>
          <w:szCs w:val="24"/>
        </w:rPr>
        <w:t>ακαλύπτουμε εμείς σήμερα εδώ τον τροχό- που πρέπει να μπορούν να τα μέλη τους να τις χρησιμοποιούν ανάλογα με τις ανάγκες τους και τους στόχους τους. Μ</w:t>
      </w:r>
      <w:r>
        <w:rPr>
          <w:rFonts w:eastAsia="Times New Roman" w:cs="Times New Roman"/>
          <w:szCs w:val="24"/>
        </w:rPr>
        <w:t>ί</w:t>
      </w:r>
      <w:r>
        <w:rPr>
          <w:rFonts w:eastAsia="Times New Roman" w:cs="Times New Roman"/>
          <w:szCs w:val="24"/>
        </w:rPr>
        <w:t xml:space="preserve">α κυβέρνηση, όπως η συγκυβέρνηση ΣΥΡΙΖΑ-ΑΝΕΛ, ειλικρινά δεν μπορώ να το αντιληφθώ γιατί υπεισέρχεται σε </w:t>
      </w:r>
      <w:r>
        <w:rPr>
          <w:rFonts w:eastAsia="Times New Roman" w:cs="Times New Roman"/>
          <w:szCs w:val="24"/>
        </w:rPr>
        <w:t>τόσο μεγάλο βαθμό στα εσωτερικά των συνεταιρισμών, είτε αυτοί είναι αγροτικοί συνεταιρισμοί είτε είναι δασικοί. Γιατί θα πρέπει να καθορίζει το κράτος και όχι ο ίδιος ο συνεταιρισμός τη διενέργεια και τις διαδικασίες των εκλογών, το ψηφοδέλτιο, το πού θα π</w:t>
      </w:r>
      <w:r>
        <w:rPr>
          <w:rFonts w:eastAsia="Times New Roman" w:cs="Times New Roman"/>
          <w:szCs w:val="24"/>
        </w:rPr>
        <w:t xml:space="preserve">ουλάει και πώς θα πουλάει, το πώς θα διοικηθεί και άλλα πολλά; </w:t>
      </w:r>
    </w:p>
    <w:p w14:paraId="4EA88B58"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lastRenderedPageBreak/>
        <w:t>Πρώτον, η συλλογικότητα και η δημοκρατική και διάφανη διοίκησή τους επιτυγχάνεται με το καταστατικό τους που είναι υπεύθυνα τα μέλη. Γιατί τέτοιος παρεμβατισμός στα του οίκου τους; Ένας ενιαίο</w:t>
      </w:r>
      <w:r>
        <w:rPr>
          <w:rFonts w:eastAsia="Times New Roman" w:cs="Times New Roman"/>
          <w:szCs w:val="24"/>
        </w:rPr>
        <w:t>ς νόμος για τους συνεταιρισμούς είναι επαρκής για τη λειτουργία του σημαντικού αυτού θεσμού, που έχει στον πυρήνα του δικαιώματός του τον άνθρωπο. Σε προηγμένες ευρωπαϊκές χώρες, όπου οι συνεταιρισμοί ευδοκιμούν, και δη οι δασικοί συνεταιρισμοί, έχουμε ένα</w:t>
      </w:r>
      <w:r>
        <w:rPr>
          <w:rFonts w:eastAsia="Times New Roman" w:cs="Times New Roman"/>
          <w:szCs w:val="24"/>
        </w:rPr>
        <w:t xml:space="preserve">ν νόμο, όπως η Δανία και η Νορβηγία, με μεγάλο αριθμό δασικών συνεταιρισμών. Αντί, λοιπόν, να νομοθετούμε αστόχως, είναι προτιμότερο να φροντίζουμε για τη διάδοση του θεσμού. </w:t>
      </w:r>
    </w:p>
    <w:p w14:paraId="4EA88B59"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Στους αγροτικούς συνεταιρισμούς περιλαμβάνονται προφανώς και οι δασικοί συνεταιρ</w:t>
      </w:r>
      <w:r>
        <w:rPr>
          <w:rFonts w:eastAsia="Times New Roman" w:cs="Times New Roman"/>
          <w:szCs w:val="24"/>
        </w:rPr>
        <w:t xml:space="preserve">ισμοί ανέκαθεν, δηλαδή από την ισχύ του πρώτου συνεταιριστικού νόμου, του ν. 602/17. Οι δασικοί συνεταιρισμοί δεν αποτελούν συνεταιρισμούς ειδικού σκοπού, όπως αναφέρεται στην εισηγητική έκθεση που περιλαμβάνεται στο σχέδιο νόμο, δεδομένου ότι οι κείμενες </w:t>
      </w:r>
      <w:r>
        <w:rPr>
          <w:rFonts w:eastAsia="Times New Roman" w:cs="Times New Roman"/>
          <w:szCs w:val="24"/>
        </w:rPr>
        <w:t xml:space="preserve">διατάξεις δεν ορίζουν ποιοι είναι οι συνεταιρισμοί </w:t>
      </w:r>
      <w:r>
        <w:rPr>
          <w:rFonts w:eastAsia="Times New Roman" w:cs="Times New Roman"/>
          <w:szCs w:val="24"/>
        </w:rPr>
        <w:lastRenderedPageBreak/>
        <w:t xml:space="preserve">ειδικού σκοπού ώστε να γίνει κατανοητός ο σημαντικός ισχυρισμός της εισηγητικής έκθεσης πάνω στον οποίο δομεί κυρίως την άποψή της για την ανάγκη θέσπισης νέου νομοθετικού πλαισίου. </w:t>
      </w:r>
    </w:p>
    <w:p w14:paraId="4EA88B5A"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Συνεπώς, πρώτη σημαντι</w:t>
      </w:r>
      <w:r>
        <w:rPr>
          <w:rFonts w:eastAsia="Times New Roman" w:cs="Times New Roman"/>
          <w:szCs w:val="24"/>
        </w:rPr>
        <w:t>κή παρατήρηση είναι το γεγονός ότι αφού βρίσκονται σε ισχύ τόσο ο ν. 2810/2000 μετά τις ατυχώς μη ανεκτές παρεμβάσεις που έγιναν από το ν. 4384/2016, όσο και ο αναγκαστικός νόμος 1627, είναι τελείως περιττός ένας νέος νόμος, ο οποίος έρχεται δήθεν να επιλύ</w:t>
      </w:r>
      <w:r>
        <w:rPr>
          <w:rFonts w:eastAsia="Times New Roman" w:cs="Times New Roman"/>
          <w:szCs w:val="24"/>
        </w:rPr>
        <w:t>σει τα προβλήματα των δασικών αποκλειστικά συνεταιρισμών, ενώ στην πραγματικότητα συμβαίνουν τρία πράγματα: Πρώτον, αντιγράφει, όπως προανέφερα, κακώς, σχεδόν στο σύνολό του τις ρυθμίσεις του ν.2810, προχωρώντας σε εξαντλητικές αναλυτικές αναφορές, που δεν</w:t>
      </w:r>
      <w:r>
        <w:rPr>
          <w:rFonts w:eastAsia="Times New Roman" w:cs="Times New Roman"/>
          <w:szCs w:val="24"/>
        </w:rPr>
        <w:t xml:space="preserve"> αφορούν ένα νομοθέτημα αλλά ένα καταστατικό. Το σχέδιο νόμου δεν αποτελεί απλώς καρπό νομοθετικής σχολαστικότητας, αλλά οδηγεί σε γραφειοκρατική αντίληψη  και σε αγκύλωση. </w:t>
      </w:r>
    </w:p>
    <w:p w14:paraId="4EA88B5B"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lastRenderedPageBreak/>
        <w:t>Δεύτερον, προσπαθεί να επιλύσει θέματα αποκλειστικά και μόνο δασικών συνεταιρισμών</w:t>
      </w:r>
      <w:r>
        <w:rPr>
          <w:rFonts w:eastAsia="Times New Roman" w:cs="Times New Roman"/>
          <w:szCs w:val="24"/>
        </w:rPr>
        <w:t xml:space="preserve"> εργασίας. Έτσι στο θέμα του αριθμού των μελών, απλώς αυξάνει τον αριθμό. Εδώ θα ήθελα να καταθέσω ότι σε παγκόσμιο επίπεδο ο μέσος όρος του αριθμού των μελών των δασικών συνεταιρισμών είναι από πέντε έως δέκα μέλη. Είμαστε παγκόσμια πρωτοτυπία που είμαστε</w:t>
      </w:r>
      <w:r>
        <w:rPr>
          <w:rFonts w:eastAsia="Times New Roman" w:cs="Times New Roman"/>
          <w:szCs w:val="24"/>
        </w:rPr>
        <w:t xml:space="preserve"> πάνω από είκοσι μέλη. Αναφέρω ενδεικτικά κάποιες χώρες: Αργεντινή δέκα μέλη, Αυστραλία πέντε μέλη, Βέλγιο τρία μέλη, Καναδάς πέντε μέλη. </w:t>
      </w:r>
    </w:p>
    <w:p w14:paraId="4EA88B5C"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 xml:space="preserve">Το καταθέτω στα Πρακτικά. </w:t>
      </w:r>
    </w:p>
    <w:p w14:paraId="4EA88B5D" w14:textId="77777777" w:rsidR="00982D42" w:rsidRDefault="003E694A">
      <w:pPr>
        <w:spacing w:line="600" w:lineRule="auto"/>
        <w:ind w:firstLine="720"/>
        <w:jc w:val="both"/>
        <w:rPr>
          <w:rFonts w:eastAsia="Times New Roman" w:cs="Times New Roman"/>
        </w:rPr>
      </w:pPr>
      <w:r>
        <w:rPr>
          <w:rFonts w:eastAsia="Times New Roman" w:cs="Times New Roman"/>
        </w:rPr>
        <w:t xml:space="preserve">(Στο σημείο αυτό ο Βουλευτής κ. Μιχαήλ Τζελέπης καταθέτει για τα Πρακτικά το προαναφερθέν </w:t>
      </w:r>
      <w:r>
        <w:rPr>
          <w:rFonts w:eastAsia="Times New Roman" w:cs="Times New Roman"/>
        </w:rPr>
        <w:t>έγγραφο, το οποίο βρίσκεται στο αρχείο του Τμήματος Γραμματείας της Διεύθυνσης Στενογραφίας και Πρακτικών της Βουλής)</w:t>
      </w:r>
    </w:p>
    <w:p w14:paraId="4EA88B5E" w14:textId="77777777" w:rsidR="00982D42" w:rsidRDefault="003E694A">
      <w:pPr>
        <w:spacing w:line="600" w:lineRule="auto"/>
        <w:ind w:firstLine="720"/>
        <w:jc w:val="both"/>
        <w:rPr>
          <w:rFonts w:eastAsia="Times New Roman" w:cs="Times New Roman"/>
        </w:rPr>
      </w:pPr>
      <w:r>
        <w:rPr>
          <w:rFonts w:eastAsia="Times New Roman" w:cs="Times New Roman"/>
        </w:rPr>
        <w:t>Επίσης, το θέμα της οικονομικής ευθύνης, το θέμα των δικαστικών αντιπροσώπων, το θέμα των ποινικών ευθυνών, καθώς και των αστικών του διοι</w:t>
      </w:r>
      <w:r>
        <w:rPr>
          <w:rFonts w:eastAsia="Times New Roman" w:cs="Times New Roman"/>
        </w:rPr>
        <w:t xml:space="preserve">κητικού και του εποπτικού συμβουλίου, το σύστημα </w:t>
      </w:r>
      <w:r>
        <w:rPr>
          <w:rFonts w:eastAsia="Times New Roman" w:cs="Times New Roman"/>
        </w:rPr>
        <w:lastRenderedPageBreak/>
        <w:t>αρχαιρεσιών, το θέμα της εποπτεύουσας αρχής, που ήταν το Υπουργείο Αγροτικής Ανάπτυξης και πήγε, όπως είπα τώρα, στο ΥΠΕΚΑ, το θέμα του εσωτερικού κανονισμού λειτουργίας των πλεονασμάτων και κερδών, της έκτα</w:t>
      </w:r>
      <w:r>
        <w:rPr>
          <w:rFonts w:eastAsia="Times New Roman" w:cs="Times New Roman"/>
        </w:rPr>
        <w:t>κτης εισφοράς, τα θέματα λύσης-εκκαθάρισης, αυτά ταυτίζονται με το ν.2810, όπως ήταν γραμμένα.</w:t>
      </w:r>
    </w:p>
    <w:p w14:paraId="4EA88B5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Ακόμα και το θέμα της προδικασίας της πτωχεύσεως υπήρχε σε προϊσχύοντα νόμο και το επαναφέρετε τώρα στο παρόν σχέδιο νόμου, όπως ακριβώς κάνετε και με τη ρύθμιση</w:t>
      </w:r>
      <w:r>
        <w:rPr>
          <w:rFonts w:eastAsia="Times New Roman" w:cs="Times New Roman"/>
          <w:szCs w:val="24"/>
        </w:rPr>
        <w:t xml:space="preserve"> του εποπτικού συμβουλίου. Επίσης, σημαντικό σφάλμα του προτεινόμενου νομοσχεδίου είναι ο συσχετισμός των περιφερειών της χώρας με την περιφέρεια και έδρα των ενώσεων δασικών συνεταιρισμών. Οι συνεταιρισμοί θα μπορούσαν να προσδιορίσουν τα όρια της δράσης </w:t>
      </w:r>
      <w:r>
        <w:rPr>
          <w:rFonts w:eastAsia="Times New Roman" w:cs="Times New Roman"/>
          <w:szCs w:val="24"/>
        </w:rPr>
        <w:t>τους, άποψη η όποια εκφράζεται και στις κατευθυντήριες γραμμές του ΟΗΕ.</w:t>
      </w:r>
    </w:p>
    <w:p w14:paraId="4EA88B6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Παρά τα επιχειρήματα του αρμόδιου Υπουργού ότι το παρόν σχέδιο νόμου είναι, όπως τόνισα, πανάκεια ή χρυσή λύση, πολύ φοβάμαι ότι αρκετές διατάξεις είναι αντισυνεταιριστικές και επικίνδ</w:t>
      </w:r>
      <w:r>
        <w:rPr>
          <w:rFonts w:eastAsia="Times New Roman" w:cs="Times New Roman"/>
          <w:szCs w:val="24"/>
        </w:rPr>
        <w:t xml:space="preserve">υνες. </w:t>
      </w:r>
    </w:p>
    <w:p w14:paraId="4EA88B6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Επειδή στη συζήτηση στις αρμόδιες </w:t>
      </w:r>
      <w:r>
        <w:rPr>
          <w:rFonts w:eastAsia="Times New Roman" w:cs="Times New Roman"/>
          <w:szCs w:val="24"/>
        </w:rPr>
        <w:t>ε</w:t>
      </w:r>
      <w:r>
        <w:rPr>
          <w:rFonts w:eastAsia="Times New Roman" w:cs="Times New Roman"/>
          <w:szCs w:val="24"/>
        </w:rPr>
        <w:t>πιτροπές ο κύριος Υπουργός είπε ότι θα προχωρήσει το νομοσχέδιο αυτό και θα το δούμε, θα ήθελα να τονίσω ότι αυτό είναι στον πυρήνα της φιλοσοφίας σας, να πειραματίζεστε στα πάντα: στις τράπεζες, στα δημοψηφίσματα.</w:t>
      </w:r>
      <w:r>
        <w:rPr>
          <w:rFonts w:eastAsia="Times New Roman" w:cs="Times New Roman"/>
          <w:szCs w:val="24"/>
        </w:rPr>
        <w:t xml:space="preserve"> Οι συνεταιρισμοί, όμως, δεν είναι πειραματόζωα. Είναι επιχειρήσεις κοινωνικές. Δεν μπορεί να λέμε «θα δούμε, να δούμε, αν, τι θα γίνει». Είναι ζωντανοί οργανισμοί οι συνεταιρισμοί. Και στο σημείο που βρίσκεται σήμερα η χώρα δεν μπορούμε να παίζουμε και να</w:t>
      </w:r>
      <w:r>
        <w:rPr>
          <w:rFonts w:eastAsia="Times New Roman" w:cs="Times New Roman"/>
          <w:szCs w:val="24"/>
        </w:rPr>
        <w:t xml:space="preserve"> πειραματιζόμαστε μαζί τους. Το κάνατε αυτό στους αγροτικούς συνεταιρισμούς και βλέπουμε τα αποτελέσματα, την απόλυτη διάλυση, αντί την εξυγίανση. Δεν μαθαίνουμε από τα λάθη, απλώς προσαρμόζουμε τους νόμους στις ιδεοληψίες μας. Αυτήν την κατεύθυνση έχει αυ</w:t>
      </w:r>
      <w:r>
        <w:rPr>
          <w:rFonts w:eastAsia="Times New Roman" w:cs="Times New Roman"/>
          <w:szCs w:val="24"/>
        </w:rPr>
        <w:t xml:space="preserve">τό το νομοσχέδιο. </w:t>
      </w:r>
    </w:p>
    <w:p w14:paraId="4EA88B6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Ο ν.2810/2000 πριν την τροποποίησή του ρύθμιζε θέματα των αγροτικών βεβαίως συνεταιρισμών. </w:t>
      </w:r>
      <w:r>
        <w:rPr>
          <w:rFonts w:eastAsia="Times New Roman" w:cs="Times New Roman"/>
          <w:szCs w:val="24"/>
        </w:rPr>
        <w:t>Γ</w:t>
      </w:r>
      <w:r>
        <w:rPr>
          <w:rFonts w:eastAsia="Times New Roman" w:cs="Times New Roman"/>
          <w:szCs w:val="24"/>
        </w:rPr>
        <w:t xml:space="preserve">ια τους γνωρίζοντες αποτελεί ένα νομοθέτημα το οποίο σέβεται τις συνεταιριστικές αρχές και αξίες, μεταξύ των οποίων και τη βασική συνεταιριστική </w:t>
      </w:r>
      <w:r>
        <w:rPr>
          <w:rFonts w:eastAsia="Times New Roman" w:cs="Times New Roman"/>
          <w:szCs w:val="24"/>
        </w:rPr>
        <w:t xml:space="preserve">αρχή της δημοκρατικής διοίκησης και λειτουργίας, την οποία απαλείφετε από τον ορισμό του δασικού συνεταιρισμού με το προτεινόμενο σχέδιο νόμου. </w:t>
      </w:r>
    </w:p>
    <w:p w14:paraId="4EA88B6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Αντίθετα προς τους ισχυρισμούς της εισηγητικής έκθεσης, το προτεινόμενο νομοσχέδιο, όπως προαναφέρθηκε, έχει τη</w:t>
      </w:r>
      <w:r>
        <w:rPr>
          <w:rFonts w:eastAsia="Times New Roman" w:cs="Times New Roman"/>
          <w:szCs w:val="24"/>
        </w:rPr>
        <w:t xml:space="preserve"> νομική μορφή μιας σύμβασης, ενός δηλαδή καταστατικού που αναλίσκεται σε λεπτομέρειες τις οποίες δεν οφείλει να ρυθμίσει, αφού αυτές αποτελούν αντικείμενο του καταστατικού, δηλαδή απόφαση των συνεταίρων να ρυθμίσουν τα του οίκου τους. </w:t>
      </w:r>
    </w:p>
    <w:p w14:paraId="4EA88B6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Το προτεινόμενο σχέδιο νόμου αποτελεί από απόψεως εξελίξεως συνεταιριστικής νομοθεσίας και θεσμού ένα αναχρονιστικό σχέδιο νόμου. Κι επειδή, κύριε Υπουργέ, πάνω σε αυτό το επιχείρημα στην </w:t>
      </w:r>
      <w:r>
        <w:rPr>
          <w:rFonts w:eastAsia="Times New Roman" w:cs="Times New Roman"/>
          <w:szCs w:val="24"/>
        </w:rPr>
        <w:t>ε</w:t>
      </w:r>
      <w:r>
        <w:rPr>
          <w:rFonts w:eastAsia="Times New Roman" w:cs="Times New Roman"/>
          <w:szCs w:val="24"/>
        </w:rPr>
        <w:t>πιτροπή μού έγινε μάλλον έντονα αντιληπτός ο εκνευρισμός σας, θα ήθ</w:t>
      </w:r>
      <w:r>
        <w:rPr>
          <w:rFonts w:eastAsia="Times New Roman" w:cs="Times New Roman"/>
          <w:szCs w:val="24"/>
        </w:rPr>
        <w:t xml:space="preserve">ελα να σας τονίσω και να σας </w:t>
      </w:r>
      <w:r>
        <w:rPr>
          <w:rFonts w:eastAsia="Times New Roman" w:cs="Times New Roman"/>
          <w:szCs w:val="24"/>
        </w:rPr>
        <w:lastRenderedPageBreak/>
        <w:t>υπογραμμίσω για ακόμα μια φορά ότι το ζητούμενο και η ουσία για να γίνουν πιο λειτουργικοί και ανταγωνιστικοί οι συνεταιρισμοί δεν είναι ούτε ο αριθμός των μελών για τη σύσταση του συνεταιρισμού ούτε το ύψος της συνεταιριστικής</w:t>
      </w:r>
      <w:r>
        <w:rPr>
          <w:rFonts w:eastAsia="Times New Roman" w:cs="Times New Roman"/>
          <w:szCs w:val="24"/>
        </w:rPr>
        <w:t xml:space="preserve"> μερίδας ούτε οι αρχαιρεσίες, οι οποίες έχουν επιλυθεί προ πολλών ετών από τους θεωρητικούς στην πράξη, αλλά το να αποφύγουμε τον σφιχτό κρατικό εναγκαλισμό των συνεταιρισμών. Γι’ αυτό το χαρακτηρίζω «αναχρονιστικό» το σχέδιο νόμο, γιατί στην Ελλάδα του 20</w:t>
      </w:r>
      <w:r>
        <w:rPr>
          <w:rFonts w:eastAsia="Times New Roman" w:cs="Times New Roman"/>
          <w:szCs w:val="24"/>
        </w:rPr>
        <w:t>16 και στο σημείο που έχει έρθει η χώρα μας σήμερα οφείλουμε να καταθέτουμε σχέδια νόμου για την ενίσχυση της δασοκομίας, για την προώθηση του εξαγωγικού της χαρακτήρα, για τη διεύρυνση των πεδίων δράσης των συνεταιρισμών, το δασικό στη συγκεκριμένη περίπτ</w:t>
      </w:r>
      <w:r>
        <w:rPr>
          <w:rFonts w:eastAsia="Times New Roman" w:cs="Times New Roman"/>
          <w:szCs w:val="24"/>
        </w:rPr>
        <w:t xml:space="preserve">ωση. </w:t>
      </w:r>
    </w:p>
    <w:p w14:paraId="4EA88B6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Κρίνεται ανεπίτρεπτη η κρατική παρέμβαση στους συνεταιρισμούς, στους οποίους παρεμβαίνει το κράτος με οποιονδήποτε τρόπο, πλήττει συνταγματικά κατοχυρωμένες αρχές της βοήθειας για την ανάπτυξή τους, δημιουργεί ψεύτικους συνεταιρισμούς σύμφωνα με τις </w:t>
      </w:r>
      <w:r>
        <w:rPr>
          <w:rFonts w:eastAsia="Times New Roman" w:cs="Times New Roman"/>
          <w:szCs w:val="24"/>
        </w:rPr>
        <w:t xml:space="preserve">κατευθυντήριες γραμμές του ΟΗΕ, όπου εμπλέκεται το κράτος. </w:t>
      </w:r>
    </w:p>
    <w:p w14:paraId="4EA88B6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Πολλές φορές δημιουργείται η αίσθηση τόσο στον ν.4384/2016, όσο και στο προτεινόμενο σχέδιο νόμου ότι διαβάζουμε νόμους οι οποίοι αναφέρονται, όπως προανέφερα, σε νομικά πρόσωπα δημοσίου δικαίου. </w:t>
      </w:r>
      <w:r>
        <w:rPr>
          <w:rFonts w:eastAsia="Times New Roman" w:cs="Times New Roman"/>
          <w:szCs w:val="24"/>
        </w:rPr>
        <w:t xml:space="preserve">Άλλωστε, αυτή είναι μάλλον η πολιτική σας φιλοσοφία και δεν εκπλήσσομαι γι’ αυτό. </w:t>
      </w:r>
    </w:p>
    <w:p w14:paraId="4EA88B6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Κατόπιν όλων αυτών, γίνεται άμεσα αντιληπτό πόσο δύσκολο είναι να εκφραστούν απόψεις εποικοδομητικές εκ της εμπειρίας, επί των άρθρων, όταν το ίδιο νομοθέτημα παραβιάζει θεμ</w:t>
      </w:r>
      <w:r>
        <w:rPr>
          <w:rFonts w:eastAsia="Times New Roman" w:cs="Times New Roman"/>
          <w:szCs w:val="24"/>
        </w:rPr>
        <w:t xml:space="preserve">ελιώδεις αρχές που διέπουν τον θεσμό. </w:t>
      </w:r>
    </w:p>
    <w:p w14:paraId="4EA88B6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θα ήθελα να πω ότι αυτό τα ατέρμονα ατελείωτο επικοινωνιακό σας παιχνίδι θα πρέπει κάποια στιγμή να σταματήσει. Όλος ο παραγωγικός κόσμος της χώρας βρίσκεται σε απόγνωση και ι</w:t>
      </w:r>
      <w:r>
        <w:rPr>
          <w:rFonts w:eastAsia="Times New Roman" w:cs="Times New Roman"/>
          <w:szCs w:val="24"/>
        </w:rPr>
        <w:t xml:space="preserve">διαίτερα ο αγροτικός κόσμος. Ειλικρινά, όποιος συνομιλητής, όποιος συμπολίτης μας παρακολουθεί σήμερα τη συγκεκριμένη συζήτηση, πραγματικά έχει μια απορία: </w:t>
      </w:r>
    </w:p>
    <w:p w14:paraId="4EA88B6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Αυτά είναι τα επείγοντα που πρέπει να συζητάμε σήμερα, όταν καταστρέφεται η αγροτική παραγωγική τάξ</w:t>
      </w:r>
      <w:r>
        <w:rPr>
          <w:rFonts w:eastAsia="Times New Roman" w:cs="Times New Roman"/>
          <w:szCs w:val="24"/>
        </w:rPr>
        <w:t>η από τη φοροεπιδρομή, την εισφοροεπιδρομή, όταν δεν υπάρχει μέριμνα στήριξης της παραγωγής τους, ενώ τα προβλήματα καθημερινά διογκώνονται και είναι δυσεπίλυτα από την πλευρά της Κυβέρνησης, η οποία παρακολουθεί αμήχανη τις εξελίξεις;</w:t>
      </w:r>
    </w:p>
    <w:p w14:paraId="4EA88B6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Γι’ αυτό φτιάξτε ένα</w:t>
      </w:r>
      <w:r>
        <w:rPr>
          <w:rFonts w:eastAsia="Times New Roman" w:cs="Times New Roman"/>
          <w:szCs w:val="24"/>
        </w:rPr>
        <w:t xml:space="preserve"> συνολικό και συγκροτημένο επιχειρησιακό σχέδιο για τον εκσυγχρονισμό των συνεταιρισμών με έναν νόμο, το οποίο δεν θα είναι αντίθετο με τις συνεταιριστικές αρχές, θα είναι πιο ευέλικτο, εξωστρεφές και θα προβλέπει την ορθολογική διαχείριση των δασών με συγ</w:t>
      </w:r>
      <w:r>
        <w:rPr>
          <w:rFonts w:eastAsia="Times New Roman" w:cs="Times New Roman"/>
          <w:szCs w:val="24"/>
        </w:rPr>
        <w:t xml:space="preserve">κεκριμένους όρους κάτω από συγκεκριμένες συνθήκες. </w:t>
      </w:r>
    </w:p>
    <w:p w14:paraId="4EA88B6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Απεγκλωβίστε τους συνεταιρισμούς από την κρατικοδίαιτη λογική σας για να γίνουν ρυθμιστές της αγοράς, να έχουν καθοριστικό ρόλο στην ανάκαμψη της οικονομίας ανά κλάδο και να μην αποτελούν όργανα του κράτο</w:t>
      </w:r>
      <w:r>
        <w:rPr>
          <w:rFonts w:eastAsia="Times New Roman" w:cs="Times New Roman"/>
          <w:szCs w:val="24"/>
        </w:rPr>
        <w:t>υς.</w:t>
      </w:r>
    </w:p>
    <w:p w14:paraId="4EA88B6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Στα άρθρα 1, 3, 5, 11, 20, 25 και 29 λέμε «</w:t>
      </w:r>
      <w:r>
        <w:rPr>
          <w:rFonts w:eastAsia="Times New Roman" w:cs="Times New Roman"/>
          <w:szCs w:val="24"/>
        </w:rPr>
        <w:t>ό</w:t>
      </w:r>
      <w:r>
        <w:rPr>
          <w:rFonts w:eastAsia="Times New Roman" w:cs="Times New Roman"/>
          <w:szCs w:val="24"/>
        </w:rPr>
        <w:t>χι» και «</w:t>
      </w:r>
      <w:r>
        <w:rPr>
          <w:rFonts w:eastAsia="Times New Roman" w:cs="Times New Roman"/>
          <w:szCs w:val="24"/>
        </w:rPr>
        <w:t>π</w:t>
      </w:r>
      <w:r>
        <w:rPr>
          <w:rFonts w:eastAsia="Times New Roman" w:cs="Times New Roman"/>
          <w:szCs w:val="24"/>
        </w:rPr>
        <w:t xml:space="preserve">αρών» στα άρθρα 23 και 37. </w:t>
      </w:r>
    </w:p>
    <w:p w14:paraId="4EA88B6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w:t>
      </w:r>
    </w:p>
    <w:p w14:paraId="4EA88B6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 του Κομμουνιστικού Κόμματος Ελλάδ</w:t>
      </w:r>
      <w:r>
        <w:rPr>
          <w:rFonts w:eastAsia="Times New Roman" w:cs="Times New Roman"/>
          <w:szCs w:val="24"/>
        </w:rPr>
        <w:t>ας</w:t>
      </w:r>
      <w:r>
        <w:rPr>
          <w:rFonts w:eastAsia="Times New Roman" w:cs="Times New Roman"/>
          <w:szCs w:val="24"/>
        </w:rPr>
        <w:t xml:space="preserve"> κ. Νικόλαος Μωραΐτης.</w:t>
      </w:r>
    </w:p>
    <w:p w14:paraId="4EA88B6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Ευχαριστώ, κύριε</w:t>
      </w:r>
      <w:r>
        <w:rPr>
          <w:rFonts w:eastAsia="Times New Roman" w:cs="Times New Roman"/>
          <w:szCs w:val="24"/>
        </w:rPr>
        <w:t xml:space="preserve"> Πρόεδρε.</w:t>
      </w:r>
    </w:p>
    <w:p w14:paraId="4EA88B7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Με το νομοσχέδιο που συζητάμε σήμερα και αποτελεί συνέχεια των πολιτικών των ελληνικών κυβερνήσεων που προσαρμόζουν την εθνική πολιτική για τη χρήση στη γη, στα δάση, στην ευρωενωσιακή πολιτική, η δασική πολιτική της Ευρωπαϊκής Ένωσης εντάσσεται </w:t>
      </w:r>
      <w:r>
        <w:rPr>
          <w:rFonts w:eastAsia="Times New Roman" w:cs="Times New Roman"/>
          <w:szCs w:val="24"/>
        </w:rPr>
        <w:t xml:space="preserve">στη στρατηγική «Ευρώπη 2020». Υλοποιείται μέσα από την Κοινή Αγροτική Πολιτική, τη βιομηχανική και ενεργειακή πολιτική, τη στρατηγική για το κλίμα, τη βιοποικιλότητα, τη βιοοικονομία και την πράσινη οικονομία. Διασφαλίζεται η συμβολή των </w:t>
      </w:r>
      <w:r>
        <w:rPr>
          <w:rFonts w:eastAsia="Times New Roman" w:cs="Times New Roman"/>
          <w:szCs w:val="24"/>
        </w:rPr>
        <w:lastRenderedPageBreak/>
        <w:t>δασών στην επίτευξ</w:t>
      </w:r>
      <w:r>
        <w:rPr>
          <w:rFonts w:eastAsia="Times New Roman" w:cs="Times New Roman"/>
          <w:szCs w:val="24"/>
        </w:rPr>
        <w:t xml:space="preserve">η των στόχων και των επιδιώξεων της Ευρωπαϊκής Ένωσης. Όλες αυτές οι παρεμβάσεις συγκροτούν ένα ενιαίο πλαίσιο πολιτικής της αστικής τάξης και της Ευρωπαϊκής Ένωσης που εντάσσεται στο πλαίσιο της επιτάχυνσης των καπιταλιστικών αναδιαρθρώσεων. </w:t>
      </w:r>
    </w:p>
    <w:p w14:paraId="4EA88B7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Και οι δασικ</w:t>
      </w:r>
      <w:r>
        <w:rPr>
          <w:rFonts w:eastAsia="Times New Roman" w:cs="Times New Roman"/>
          <w:szCs w:val="24"/>
        </w:rPr>
        <w:t>οί συνεταιρισμοί σε αυτή την πορεία είναι ο ιμάντας, το όχημα για να περάσουν αυτές οι πολιτικές. Μπροστά σε αυτή την κατάσταση, η συγκυβέρνηση ΣΥΡΙΖΑ-ΑΝΕΛ συσκοτίζει την αιτία που οξύνει τα προβλήματα των δασικών οικοσυστημάτων, της δασικής γης, που είναι</w:t>
      </w:r>
      <w:r>
        <w:rPr>
          <w:rFonts w:eastAsia="Times New Roman" w:cs="Times New Roman"/>
          <w:szCs w:val="24"/>
        </w:rPr>
        <w:t xml:space="preserve"> ο καπιταλιστικός δρόμος ανάπτυξης. Προτείνει μια άλλη μορφή διαχείρισης με την παραγωγική ανασυγκρότηση και τη νέα πολιτική για τα δάση, με την οποία αναγνωρίζει όμως τη δράση των μονοπωλιακών ομίλων στα κρατικά και δασικά οικοσυστήματα.</w:t>
      </w:r>
    </w:p>
    <w:p w14:paraId="4EA88B7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Απευθύνεται, λέει</w:t>
      </w:r>
      <w:r>
        <w:rPr>
          <w:rFonts w:eastAsia="Times New Roman" w:cs="Times New Roman"/>
          <w:szCs w:val="24"/>
        </w:rPr>
        <w:t>, σε υπεύθυνους και υγιείς επιχειρηματίες, στους οποίους θα εξασφαλίσει σταθερό φορολογικό σύστημα, σταθερό χωροταξικό και περιβαλλοντικό πλαίσιο. Χτίζει τις συμμαχίες της, επιδιώκοντας παράλληλα να παρουσιαστεί ως φιλολαϊκή Κυβέρνηση, στο πλαίσιο όμως της</w:t>
      </w:r>
      <w:r>
        <w:rPr>
          <w:rFonts w:eastAsia="Times New Roman" w:cs="Times New Roman"/>
          <w:szCs w:val="24"/>
        </w:rPr>
        <w:t xml:space="preserve"> Ευρωπαϊκής Ένωσης, ως καλύτερος διαχειριστής του καπιταλιστικού δρόμου ανάπτυξης της Ελλάδας. Καλλιεργεί την αυταπάτη ότι μπορεί να υπάρξει ανάπτυξη, προστασία των δασικών οικοσυστημάτων που να ωφελεί ταυτόχρονα τον λαό και τους μονοπωλιακούς ομίλους.</w:t>
      </w:r>
    </w:p>
    <w:p w14:paraId="4EA88B7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π</w:t>
      </w:r>
      <w:r>
        <w:rPr>
          <w:rFonts w:eastAsia="Times New Roman" w:cs="Times New Roman"/>
          <w:szCs w:val="24"/>
        </w:rPr>
        <w:t xml:space="preserve">ολιτική γης και η προστασία των δασικών οικοσυστημάτων αποτελούν κρίκους μιας ολόκληρης αλυσίδας νομοθετικών ρυθμίσεων που προωθούν την εμπορευματοποίηση της γης. </w:t>
      </w:r>
    </w:p>
    <w:p w14:paraId="4EA88B7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στρατηγική της αστικής τάξης είναι η εξυπηρέτηση των συμφερόντων των μονοπωλιακών επιχειρη</w:t>
      </w:r>
      <w:r>
        <w:rPr>
          <w:rFonts w:eastAsia="Times New Roman" w:cs="Times New Roman"/>
          <w:szCs w:val="24"/>
        </w:rPr>
        <w:t xml:space="preserve">ματικών ομίλων, όπως αναφέραμε, μέσω της βιώσιμης πράσινης ανάπτυξης. Διαχρονικά όλες οι αστικές κυβερνήσεις αντιμετωπίζουν τα δάση ως κερδοφόρα, ως διέξοδο για τους μονοπωλιακούς ομίλους. </w:t>
      </w:r>
    </w:p>
    <w:p w14:paraId="4EA88B7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Έτσι, όταν τα μονοπώλια κερδίζουν, κάνουν και τις απαιτούμενες αλλ</w:t>
      </w:r>
      <w:r>
        <w:rPr>
          <w:rFonts w:eastAsia="Times New Roman" w:cs="Times New Roman"/>
          <w:szCs w:val="24"/>
        </w:rPr>
        <w:t>αγές στη χρήση τους. Τα κάνουν οικισμούς, οικοδομικούς συνεταιρισμούς, βίλες, ξενοδοχεία, τουριστικά θέρετρα. Μάλιστα, χρησιμοποιούν τις δασικές πυρκαγιές ως όπλο, όπως και τους δασικούς νόμους, προκειμένου είτε να νομιμοποιήσουν καταπατήσεις και εκχερσώσε</w:t>
      </w:r>
      <w:r>
        <w:rPr>
          <w:rFonts w:eastAsia="Times New Roman" w:cs="Times New Roman"/>
          <w:szCs w:val="24"/>
        </w:rPr>
        <w:t>ις παράνομες, που έγιναν στο παρελθόν, είτε να αλλάξουν ολόκληρο το δασικό οικοσύστημα.</w:t>
      </w:r>
    </w:p>
    <w:p w14:paraId="4EA88B7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Έτσι, για να δούμε και να έχουμε ένα παράδειγμα, ο τελευταίος νόμος, ο ν.4280/2014, δίνει τη δυνατότητα, όπως αναφέραμε, γι’ αυτές τις παρεμβάσεις. Βέβαια, πριν φτάσουμ</w:t>
      </w:r>
      <w:r>
        <w:rPr>
          <w:rFonts w:eastAsia="Times New Roman" w:cs="Times New Roman"/>
          <w:szCs w:val="24"/>
        </w:rPr>
        <w:t>ε στον ν.4280/2014, είχαμε όλα αυτά τα χρόνια νομοθετικές παρεμβάσεις που άνοιγαν διάπλατα τον δρόμο για την εκμετάλλευση ιδιωτών στα δάση.</w:t>
      </w:r>
    </w:p>
    <w:p w14:paraId="4EA88B7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Είχαμε τον ν.998/1979 της Νέας Δημοκρατίας. Αργότερα είχαμε τον ν. 100734/1987 του ΠΑΣΟΚ. Στη συνέχεια, είχαμε τη συ</w:t>
      </w:r>
      <w:r>
        <w:rPr>
          <w:rFonts w:eastAsia="Times New Roman" w:cs="Times New Roman"/>
          <w:szCs w:val="24"/>
        </w:rPr>
        <w:t xml:space="preserve">νταγματική </w:t>
      </w:r>
      <w:r>
        <w:rPr>
          <w:rFonts w:eastAsia="Times New Roman" w:cs="Times New Roman"/>
          <w:szCs w:val="24"/>
        </w:rPr>
        <w:t>Α</w:t>
      </w:r>
      <w:r>
        <w:rPr>
          <w:rFonts w:eastAsia="Times New Roman" w:cs="Times New Roman"/>
          <w:szCs w:val="24"/>
        </w:rPr>
        <w:t xml:space="preserve">ναθεώρηση του 2001 και τον ν.3208/2003. Ιδιαίτερα η </w:t>
      </w:r>
      <w:r>
        <w:rPr>
          <w:rFonts w:eastAsia="Times New Roman" w:cs="Times New Roman"/>
          <w:szCs w:val="24"/>
        </w:rPr>
        <w:t>Α</w:t>
      </w:r>
      <w:r>
        <w:rPr>
          <w:rFonts w:eastAsia="Times New Roman" w:cs="Times New Roman"/>
          <w:szCs w:val="24"/>
        </w:rPr>
        <w:t>ναθεώρηση του Συντάγματος και ο ν.3208 ήρθε κατ’ επιταγήν και στο όνομα της αειφόρου ανάπτυξης. Στην ουσία, όμως, διευκόλυνε παραπέρα την εμπορευματοποίηση των δασικών οικοσυστημάτων.</w:t>
      </w:r>
    </w:p>
    <w:p w14:paraId="4EA88B7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Στη συν</w:t>
      </w:r>
      <w:r>
        <w:rPr>
          <w:rFonts w:eastAsia="Times New Roman" w:cs="Times New Roman"/>
          <w:szCs w:val="24"/>
        </w:rPr>
        <w:t>έχεια, ήρθε ο ν.4280, που δίνει τη δυνατότητα για κάθε είδους παρέμβαση στους επιχειρηματικούς ομίλους και σε όποιο σχέδιο αυτοί αποφασίζουν. Είναι αυτός ο νόμος που ο ΣΥΡΙΖΑ έλεγε ότι θα καταργήσει. Δηλαδή, τι προβλέπει ο ν.4280, που παραμένει σε ισχύ; Κά</w:t>
      </w:r>
      <w:r>
        <w:rPr>
          <w:rFonts w:eastAsia="Times New Roman" w:cs="Times New Roman"/>
          <w:szCs w:val="24"/>
        </w:rPr>
        <w:t>θε είδους παρέμβαση στα δάση, από δεξαμενές καυσίμων μέχρι εγκαταστάσεις διαχείρισης απορριμμάτων, βιομηχανικές μονάδες, επιχειρηματικά πάρκα. Ο ν.4280 έχει νομιμοποιήσει παράνομες εκχερσώσεις, καταπατήσεις, κατατμήσεις, αγοραπωλησίες, αναγνωρίζοντας ανύπα</w:t>
      </w:r>
      <w:r>
        <w:rPr>
          <w:rFonts w:eastAsia="Times New Roman" w:cs="Times New Roman"/>
          <w:szCs w:val="24"/>
        </w:rPr>
        <w:t>ρκτα δικαιώματα ιδιοκτησίας.</w:t>
      </w:r>
    </w:p>
    <w:p w14:paraId="4EA88B7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Επίσης, με διαδικασίες συνοπτικές έχουν παραχωρηθεί σε μεγαλοεπιχειρηματίες-επενδυτές για ανανεώσιμες πηγές ενέργειας ολόκληρες κορυφογραμμές σε όλη τη χώρα για την τοποθέτηση ανεμογεννητριών. Έχουν «γαζώσει» στην κυριολεξία τα</w:t>
      </w:r>
      <w:r>
        <w:rPr>
          <w:rFonts w:eastAsia="Times New Roman" w:cs="Times New Roman"/>
          <w:szCs w:val="24"/>
        </w:rPr>
        <w:t xml:space="preserve"> βουνά της πατρίδας μας.</w:t>
      </w:r>
    </w:p>
    <w:p w14:paraId="4EA88B7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Μη μας πείτε, κύριε Υπουργέ, ότι αυτά δεν είναι δάση. Αυτές οι ανεμογεννήτριες σ’ αυτές τις περιοχές δημιουργούν τεράστια προβλήματα στην κτηνοτροφία, αλλά και γενικότερα στη ζωή των άγριων ζώων και των πτηνών. Ποιοι είναι αυτοί; Ε</w:t>
      </w:r>
      <w:r>
        <w:rPr>
          <w:rFonts w:eastAsia="Times New Roman" w:cs="Times New Roman"/>
          <w:szCs w:val="24"/>
        </w:rPr>
        <w:t>ίναι τέσσερις μεγαλοεπιχειρηματίες, που γεμίζουν τα ταμεία τους από την ενέργεια, ενώ από την άλλη μεριά για τα λαϊκά νοικοκυριά έχουμε ενεργειακή φτώχια.</w:t>
      </w:r>
    </w:p>
    <w:p w14:paraId="4EA88B7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Για να ανοίξει για τα καλά ο δρόμος της εκμετάλλευσης στα δάση, οι αστικές κυβερνήσεις διαχρονικά μεί</w:t>
      </w:r>
      <w:r>
        <w:rPr>
          <w:rFonts w:eastAsia="Times New Roman" w:cs="Times New Roman"/>
          <w:szCs w:val="24"/>
        </w:rPr>
        <w:t xml:space="preserve">ωναν τις δαπάνες για τη διαχείριση στην προστασία των δασών. Και η κατάσταση αυτή έχει φτάσει τα τελευταία δέκα χρόνια να είναι πραγματικά τραγική, αφού για τα δασικά οικοσυστήματα, που αποτελούν </w:t>
      </w:r>
      <w:r>
        <w:rPr>
          <w:rFonts w:eastAsia="Times New Roman" w:cs="Times New Roman"/>
          <w:szCs w:val="24"/>
        </w:rPr>
        <w:lastRenderedPageBreak/>
        <w:t>το 60% περίπου του εδάφους της χώρας μας, δίνονται από το κρ</w:t>
      </w:r>
      <w:r>
        <w:rPr>
          <w:rFonts w:eastAsia="Times New Roman" w:cs="Times New Roman"/>
          <w:szCs w:val="24"/>
        </w:rPr>
        <w:t>άτος κάθε χρόνο και λιγότερα χρήματα. Δηλαδή τα τελευταία χρόνια δίνονται όσα χρήματα στοίχισε η μισή Αττική Οδός.</w:t>
      </w:r>
    </w:p>
    <w:p w14:paraId="4EA88B7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δασική υπηρεσία είναι αποψιλωμένη από επιστημονικό, τεχνολογικό, δασεργατικό, διοικητικό προσωπικό, ενώ οι δασοφύλακες είναι τόσοι όσοι είν</w:t>
      </w:r>
      <w:r>
        <w:rPr>
          <w:rFonts w:eastAsia="Times New Roman" w:cs="Times New Roman"/>
          <w:szCs w:val="24"/>
        </w:rPr>
        <w:t xml:space="preserve">αι τα βουνά της χώρας. </w:t>
      </w:r>
    </w:p>
    <w:p w14:paraId="4EA88B7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Τι κάνει, λοιπόν, η Κυβέρνηση ΣΥΡΙΖΑ-ΑΝΕΛ; Έρχεται να αντιμετωπίσει προβλήματα διαχείρισης και προστασίας των δασών; Μήπως θα αντιμετωπίσει τα βασικά τους προβλήματα; Διαχειρίζονται και προστατεύονται τα δάση ολοκληρωμένα με κρατική</w:t>
      </w:r>
      <w:r>
        <w:rPr>
          <w:rFonts w:eastAsia="Times New Roman" w:cs="Times New Roman"/>
          <w:szCs w:val="24"/>
        </w:rPr>
        <w:t xml:space="preserve"> ευθύνη;</w:t>
      </w:r>
    </w:p>
    <w:p w14:paraId="4EA88B7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Αλήθεια, πώς διαχειρίζεται σήμερα η δημόσια περιουσία στα περισσότερα συνδιόκτητα δάση, όπου το κράτος έχει το 1/5; Μήπως έγινε το δασικό κτηματολόγιο ή οι δασικοί χάρτες; Φυσικά, όχι. Είστε απόλυτα συνεπείς με τον χαρακτήρα, τον προσανατολισμό κα</w:t>
      </w:r>
      <w:r>
        <w:rPr>
          <w:rFonts w:eastAsia="Times New Roman" w:cs="Times New Roman"/>
          <w:szCs w:val="24"/>
        </w:rPr>
        <w:t>ι τα συμφέροντα που εξυπηρετεί και υλοποιεί η κυβερνητική πολιτική και στον τομέα των δασών.</w:t>
      </w:r>
    </w:p>
    <w:p w14:paraId="4EA88B7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Για να δούμε τώρα τι δασικούς συνεταιρισμούς θέλετε. Θέλετε δασικούς συνεταιρισμούς που να ανταποκρίνονται στο σημερινό επίπεδο ανάπτυξης του καπιταλισμού στην Ελλ</w:t>
      </w:r>
      <w:r>
        <w:rPr>
          <w:rFonts w:eastAsia="Times New Roman" w:cs="Times New Roman"/>
          <w:szCs w:val="24"/>
        </w:rPr>
        <w:t>άδα και στο πλαίσιο αυτό είναι ενταγμένο και το νομοσχέδιο που συζητάμε.</w:t>
      </w:r>
    </w:p>
    <w:p w14:paraId="4EA88B8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Τι καινούρ</w:t>
      </w:r>
      <w:r>
        <w:rPr>
          <w:rFonts w:eastAsia="Times New Roman" w:cs="Times New Roman"/>
          <w:szCs w:val="24"/>
        </w:rPr>
        <w:t>γ</w:t>
      </w:r>
      <w:r>
        <w:rPr>
          <w:rFonts w:eastAsia="Times New Roman" w:cs="Times New Roman"/>
          <w:szCs w:val="24"/>
        </w:rPr>
        <w:t xml:space="preserve">ιο φέρνει το νομοσχέδιο; Στα άρθρα 1, 46, 47 και 50 έχουμε διεύρυνση του αντικειμένου, που ευνοεί τη δημιουργία και την ανάπτυξη των καπιταλιστικών σχέσεων και </w:t>
      </w:r>
      <w:r>
        <w:rPr>
          <w:rFonts w:eastAsia="Times New Roman" w:cs="Times New Roman"/>
          <w:szCs w:val="24"/>
        </w:rPr>
        <w:t xml:space="preserve">επιχειρήσεων. Έρχεστε με το νομοσχέδιο να σπείρετε αυταπάτες ότι θα διασφαλίσετε το επάγγελμα του δασεργάτη, τη λειτουργία των δασικών συνεταιρισμών και εμπορικών εκμεταλλεύσεων, όπως φαίνονται και από την παράγραφο 1 του άρθρου 1. Γι’ αυτό διευρύνετε και </w:t>
      </w:r>
      <w:r>
        <w:rPr>
          <w:rFonts w:eastAsia="Times New Roman" w:cs="Times New Roman"/>
          <w:szCs w:val="24"/>
        </w:rPr>
        <w:t>το αντικείμενο της δραστηριότητας ως τέτοιας με την παράγραφο 3 και 4 του άρθρου 1, παρέχοντας αναπτυξιακά κίνητρα στο άρθρο 42 και φοροαπαλλαγές στο άρθρο 43. Σκοπός είναι η συγκέντρωση του δασικού αντικειμένου σε λιγότερες επιχειρήσεις- δασικούς συνεταιρ</w:t>
      </w:r>
      <w:r>
        <w:rPr>
          <w:rFonts w:eastAsia="Times New Roman" w:cs="Times New Roman"/>
          <w:szCs w:val="24"/>
        </w:rPr>
        <w:t>ισμούς.</w:t>
      </w:r>
    </w:p>
    <w:p w14:paraId="4EA88B8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Εμείς καλούμε τους δασεργάτες, αυτούς που παλεύουν για το μεροκάματο, να μην έχουν αυταπάτες, να δουν καθαρά τι έγινε με τους αγροτικούς συνεταιρισμούς. Τα ίδια τους τάζατε τότε. Τους λέγατε ότι θα γίνουν επιχειρηματίες, ότι θα πλουτίσουν κι αυτό π</w:t>
      </w:r>
      <w:r>
        <w:rPr>
          <w:rFonts w:eastAsia="Times New Roman" w:cs="Times New Roman"/>
          <w:szCs w:val="24"/>
        </w:rPr>
        <w:t>ου έχουμε σήμερα είναι ότι η μεγάλη πλειοψηφία, το σύνολό τους σχεδόν, έχουν χρεοκοπήσει.</w:t>
      </w:r>
    </w:p>
    <w:p w14:paraId="4EA88B8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Ένα άλλο παράδειγμα είναι οι γυναικείοι συνεταιρισμοί, οι οποίοι χρεοκόπησαν, έκλεισαν και έμειναν καταχρεωμένες οι γυναίκες που τους είχαν δημιουργήσει.</w:t>
      </w:r>
    </w:p>
    <w:p w14:paraId="4EA88B83"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επιταχύνε</w:t>
      </w:r>
      <w:r>
        <w:rPr>
          <w:rFonts w:eastAsia="Times New Roman" w:cs="Times New Roman"/>
          <w:szCs w:val="24"/>
        </w:rPr>
        <w:t xml:space="preserve">τε τη δημιουργία, παραδείγματος χάριν, μονάδων επεξεργασίας μεταποίησης ξύλου. Αλήθεια, ποιοι θα δουλεύουν σε αυτές; Εργάτες, όχι δασεργάτες του συνεταιρισμού. Αυτοί θα είναι μέτοχοι και θα κερδίζουν από την υπεραξία, την απλήρωτη δουλειά των εργατών. </w:t>
      </w:r>
    </w:p>
    <w:p w14:paraId="4EA88B84"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Στο</w:t>
      </w:r>
      <w:r>
        <w:rPr>
          <w:rFonts w:eastAsia="Times New Roman" w:cs="Times New Roman"/>
          <w:szCs w:val="24"/>
        </w:rPr>
        <w:t xml:space="preserve"> νομοσχέδιό σας υπάρχουν και αντιφάσεις, αφού θα αναλάβει η </w:t>
      </w:r>
      <w:r>
        <w:rPr>
          <w:rFonts w:eastAsia="Times New Roman" w:cs="Times New Roman"/>
          <w:szCs w:val="24"/>
        </w:rPr>
        <w:t>δ</w:t>
      </w:r>
      <w:r>
        <w:rPr>
          <w:rFonts w:eastAsia="Times New Roman" w:cs="Times New Roman"/>
          <w:szCs w:val="24"/>
        </w:rPr>
        <w:t xml:space="preserve">ασική </w:t>
      </w:r>
      <w:r>
        <w:rPr>
          <w:rFonts w:eastAsia="Times New Roman" w:cs="Times New Roman"/>
          <w:szCs w:val="24"/>
        </w:rPr>
        <w:t>υ</w:t>
      </w:r>
      <w:r>
        <w:rPr>
          <w:rFonts w:eastAsia="Times New Roman" w:cs="Times New Roman"/>
          <w:szCs w:val="24"/>
        </w:rPr>
        <w:t>πηρεσία τη διαχείριση ιδιόκτητων, συνιδιόκτητων, δημόσιων δασών, όπως αναφέρεται στο άρθρο 48 παράγραφος 3, και όσα κέρδη θα βγουν θα τα δώσει στους ιδιοκτήτες που δεν έκαναν τίποτα για τα</w:t>
      </w:r>
      <w:r>
        <w:rPr>
          <w:rFonts w:eastAsia="Times New Roman" w:cs="Times New Roman"/>
          <w:szCs w:val="24"/>
        </w:rPr>
        <w:t xml:space="preserve"> δάση τους. </w:t>
      </w:r>
    </w:p>
    <w:p w14:paraId="4EA88B85"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την ίδια στιγμή, στην επόμενη παράγραφο γενικεύεται η παραχώρηση για εκμετάλλευση των δημόσιων δασών από δασικούς συνεταιρισμούς, όπως προβλέπεται στο άρθρο 48 παράγραφος 5, απεμπολώντας τη βασική ευθύνη προστασίας και διαχείρισης των κρατ</w:t>
      </w:r>
      <w:r>
        <w:rPr>
          <w:rFonts w:eastAsia="Times New Roman" w:cs="Times New Roman"/>
          <w:szCs w:val="24"/>
        </w:rPr>
        <w:t xml:space="preserve">ικών δασικών οικοσυστημάτων από τις δασικές υπηρεσίες. </w:t>
      </w:r>
    </w:p>
    <w:p w14:paraId="4EA88B86"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η Κυβέρνηση μέσω του αρμόδιου Υπουργού στην τοποθέτηση κατά την ακρόαση φορέων εξέφρασε την κυβερνητική αντίληψη, την πολιτική για τους δασικούς συνεταιρισμούς. Είπε ότι αφού το </w:t>
      </w:r>
      <w:r>
        <w:rPr>
          <w:rFonts w:eastAsia="Times New Roman" w:cs="Times New Roman"/>
          <w:szCs w:val="24"/>
        </w:rPr>
        <w:lastRenderedPageBreak/>
        <w:t>δάσος είναι πλ</w:t>
      </w:r>
      <w:r>
        <w:rPr>
          <w:rFonts w:eastAsia="Times New Roman" w:cs="Times New Roman"/>
          <w:szCs w:val="24"/>
        </w:rPr>
        <w:t xml:space="preserve">ούτος, δηλαδή εμπόρευμα και πηγή κέρδους, πρέπει να λειτουργεί ως τέτοιο. Άρα, οι δασικοί συνεταιρισμοί δεν πρέπει να αντιμετωπίζονται όπως σήμερα, αλλά το όραμα της Κυβέρνησης είναι νέοι δασικοί συνεταιρισμοί με πλεόνασμα, με κέρδη, με ακίνητη περιουσία. </w:t>
      </w:r>
    </w:p>
    <w:p w14:paraId="4EA88B87"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Επιβεβαίωσε την εκτίμηση του ΚΚΕ ότι πρόθεση της Κυβέρνησης με το νομοσχέδιο για τους δασικούς συνεταιρισμούς είναι η λειτουργία τους ως εμπορικές επιχειρήσεις στο πλαίσιο ανταγωνισμού και κερδοφορίας. </w:t>
      </w:r>
    </w:p>
    <w:p w14:paraId="4EA88B88"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Βέβαια, απουσιάζει ο κύριος Υπουργός και πρέπει εδώ </w:t>
      </w:r>
      <w:r>
        <w:rPr>
          <w:rFonts w:eastAsia="Times New Roman" w:cs="Times New Roman"/>
          <w:szCs w:val="24"/>
        </w:rPr>
        <w:t xml:space="preserve">να του πούμε ότι στην </w:t>
      </w:r>
      <w:r>
        <w:rPr>
          <w:rFonts w:eastAsia="Times New Roman" w:cs="Times New Roman"/>
          <w:szCs w:val="24"/>
        </w:rPr>
        <w:t>ε</w:t>
      </w:r>
      <w:r>
        <w:rPr>
          <w:rFonts w:eastAsia="Times New Roman" w:cs="Times New Roman"/>
          <w:szCs w:val="24"/>
        </w:rPr>
        <w:t xml:space="preserve">πιτροπή κατηγόρησε το ΚΚΕ ότι τα παραπέμπει όλα στον σοσιαλισμό και στη λαϊκή εξουσία. </w:t>
      </w:r>
    </w:p>
    <w:p w14:paraId="4EA88B89"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του απαντάμε: Όταν ξεζαλιστεί από τις κωλοτούμπες και από τις οβιδιακές μεταμορφώσεις που κάνει καθημερινά, όπως χθες με το ξεπούλημα του Ελληνικού, όπως σήμερα με τα δάση, να δει ότι το ΚΚΕ έχει προτάσεις για το σήμερα, τις οποίες συζητάει με τους ε</w:t>
      </w:r>
      <w:r>
        <w:rPr>
          <w:rFonts w:eastAsia="Times New Roman" w:cs="Times New Roman"/>
          <w:szCs w:val="24"/>
        </w:rPr>
        <w:t xml:space="preserve">ργαζόμενους στους χώρους δουλειάς. </w:t>
      </w:r>
      <w:r>
        <w:rPr>
          <w:rFonts w:eastAsia="Times New Roman" w:cs="Times New Roman"/>
          <w:szCs w:val="24"/>
        </w:rPr>
        <w:lastRenderedPageBreak/>
        <w:t xml:space="preserve">Δίνει τη μάχη για να οργανώσουν οι εργαζόμενοι την πάλη τους, να αμβλύνουν τις συνέπειες από τη βάρβαρη πολιτική που εφαρμόζετε, να πάρουν ανάσες. </w:t>
      </w:r>
    </w:p>
    <w:p w14:paraId="4EA88B8A"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Όμως, κύριε Τσιρώνη, εμείς δεν τους ταΐζουμε αυταπάτες και ψέματα. Δεν το</w:t>
      </w:r>
      <w:r>
        <w:rPr>
          <w:rFonts w:eastAsia="Times New Roman" w:cs="Times New Roman"/>
          <w:szCs w:val="24"/>
        </w:rPr>
        <w:t xml:space="preserve">υς λέμε ότι μπορούν να συνυπάρξουν τα κέρδη των επιχειρηματιών των μονοπωλιακών ομίλων, τα λαϊκά συμφέροντα και η λαϊκή ευημερία. Αυτή είναι </w:t>
      </w:r>
      <w:r>
        <w:rPr>
          <w:rFonts w:eastAsia="Times New Roman" w:cs="Times New Roman"/>
          <w:szCs w:val="24"/>
        </w:rPr>
        <w:t>συριζα</w:t>
      </w:r>
      <w:r>
        <w:rPr>
          <w:rFonts w:eastAsia="Times New Roman" w:cs="Times New Roman"/>
          <w:szCs w:val="24"/>
        </w:rPr>
        <w:t>ίικη εφεύρεση. Εμείς τους λέμε καθαρά ότι για να βρουν οριστικές λύσεις στα βάσανά τους πρέπει να παλέψουν γι</w:t>
      </w:r>
      <w:r>
        <w:rPr>
          <w:rFonts w:eastAsia="Times New Roman" w:cs="Times New Roman"/>
          <w:szCs w:val="24"/>
        </w:rPr>
        <w:t xml:space="preserve">α μια άλλη πολιτική που θα υπηρετεί τις δικές τους ανάγκες, να γίνουν κάτοχοι του πλούτου που παράγουν. </w:t>
      </w:r>
    </w:p>
    <w:p w14:paraId="4EA88B8B"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το ΚΚΕ τα δασικά οικοσυστήματα αποτελούν τη ραχοκοκαλιά του φυσικού περιβάλλοντος και βασικό τομέα της πρωτογενούς παραγωγής. </w:t>
      </w:r>
    </w:p>
    <w:p w14:paraId="4EA88B8C"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Για το Κομμουνιστικό</w:t>
      </w:r>
      <w:r>
        <w:rPr>
          <w:rFonts w:eastAsia="Times New Roman" w:cs="Times New Roman"/>
          <w:szCs w:val="24"/>
        </w:rPr>
        <w:t xml:space="preserve"> Κόμμα Ελλάδας τα δάση είναι κοινωνική λαϊκή περιουσία και ιδιοκτησία. Η ολοκληρωμένη διαχείρισή τους και η προστασία τους πρέπει να γίνεται προς όφελος των συμφερόντων της εργατικής τάξης, των λαϊκών στρωμάτων και όχι για το καπιταλιστικό κέρδος. </w:t>
      </w:r>
    </w:p>
    <w:p w14:paraId="4EA88B8D"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κοινω</w:t>
      </w:r>
      <w:r>
        <w:rPr>
          <w:rFonts w:eastAsia="Times New Roman" w:cs="Times New Roman"/>
          <w:szCs w:val="24"/>
        </w:rPr>
        <w:t>νική αξιοποίησή τους μπορεί να γίνει μόνο στο πλαίσιο ενός ριζικά διαφορετικού δρόμου ανάπτυξης. Προϋποθέτει κοινωνική ιδιοκτησία στη γη, στα δασικά οικοσυστήματα, τον επιστημονικό και κεντρικό σχεδιασμό της οικονομίας, εργατικό έλεγχο και διαφορετική οργά</w:t>
      </w:r>
      <w:r>
        <w:rPr>
          <w:rFonts w:eastAsia="Times New Roman" w:cs="Times New Roman"/>
          <w:szCs w:val="24"/>
        </w:rPr>
        <w:t>νωση της παραγωγής, που θα ικανοποιεί τις διευρυμένες λαϊκές ανάγκες και της προστασίας του περιβάλλοντος, με βάση το σύνολο οικονομικών, κοινωνικών, περιβαλλοντολογικών κριτηρίων, με κατάργηση της καπιταλιστικής ιδιοκτησίας. Από έναν τέτοιο συνδυασμό θα ι</w:t>
      </w:r>
      <w:r>
        <w:rPr>
          <w:rFonts w:eastAsia="Times New Roman" w:cs="Times New Roman"/>
          <w:szCs w:val="24"/>
        </w:rPr>
        <w:t xml:space="preserve">κανοποιούνται όλες αυτές οι ανάγκες. </w:t>
      </w:r>
    </w:p>
    <w:p w14:paraId="4EA88B8E"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εργατική λαϊκή εξουσία σαν τέτοια θα οργανώνει και την ανάπτυξη των δασόβιων και παραδασόβιων περιοχών. Θα εξασφαλίζει την ολοκληρωμένη διαχείριση, προστασία και την ανάπτυξη των δασικών οικοσυστημάτων με ασφαλείς κα</w:t>
      </w:r>
      <w:r>
        <w:rPr>
          <w:rFonts w:eastAsia="Times New Roman" w:cs="Times New Roman"/>
          <w:szCs w:val="24"/>
        </w:rPr>
        <w:t xml:space="preserve">ι σταθερές συνθήκες εργασίας. </w:t>
      </w:r>
    </w:p>
    <w:p w14:paraId="4EA88B8F"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δασεργάτες, όπως και το άλλο ανθρώπινο δυναμικό που διαχειρίζεται τα δασικά οικοσυστήματα, κάνουν παραγωγική δουλειά όχι μόνο για το τώρα, αλλά διαφυλάσσουν ουσιαστικά την παραγωγική βάση για το μέλλον, όχι μόνο για την οι</w:t>
      </w:r>
      <w:r>
        <w:rPr>
          <w:rFonts w:eastAsia="Times New Roman" w:cs="Times New Roman"/>
          <w:szCs w:val="24"/>
        </w:rPr>
        <w:t xml:space="preserve">κονομία, αλλά και για το περιβάλλον και για την ίδια τη ζωή. </w:t>
      </w:r>
    </w:p>
    <w:p w14:paraId="4EA88B90"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 η λαϊκή εξουσία θα εξασφαλίζει το απαραίτητο για την κάλυψη των λαϊκών αναγκών δεκάδων χιλιάδων θέσεων μόνιμου προσωπικού με πλήρη εργασία όλο τον χρόνο, επιστημονικό, τεχνολογικό, δασε</w:t>
      </w:r>
      <w:r>
        <w:rPr>
          <w:rFonts w:eastAsia="Times New Roman" w:cs="Times New Roman"/>
          <w:szCs w:val="24"/>
        </w:rPr>
        <w:t xml:space="preserve">ργατικό και λοιπό προσωπικό από τις </w:t>
      </w:r>
      <w:r>
        <w:rPr>
          <w:rFonts w:eastAsia="Times New Roman" w:cs="Times New Roman"/>
          <w:szCs w:val="24"/>
        </w:rPr>
        <w:t>υ</w:t>
      </w:r>
      <w:r>
        <w:rPr>
          <w:rFonts w:eastAsia="Times New Roman" w:cs="Times New Roman"/>
          <w:szCs w:val="24"/>
        </w:rPr>
        <w:t xml:space="preserve">πηρεσίες που θα έχουν την ευθύνη για την προστασία, τη διαχείριση των δασών, στο πλαίσιο μιας άλλης οργάνωσης της οικονομίας και της κοινωνίας, η οποία θα διασφαλίζεται με σύγχρονες υποδομές. </w:t>
      </w:r>
    </w:p>
    <w:p w14:paraId="4EA88B9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Θα εξασφαλίζει το σύνολο τ</w:t>
      </w:r>
      <w:r>
        <w:rPr>
          <w:rFonts w:eastAsia="Times New Roman" w:cs="Times New Roman"/>
          <w:szCs w:val="24"/>
        </w:rPr>
        <w:t>ης ζωής, την υγεία, την προστασία από τα ατυχήματα, που είναι πιο επικίνδυνα λόγω γεωμορφολογίας και του ανάγλυφου του εδάφους. Θα έχει παιδεία, πολιτισμό, για να μπορούν και τα παιδιά των δασεργατών να παραμένουν την ύπαιθρο, επειδή η ζωή δεν αφορά μόνο τ</w:t>
      </w:r>
      <w:r>
        <w:rPr>
          <w:rFonts w:eastAsia="Times New Roman" w:cs="Times New Roman"/>
          <w:szCs w:val="24"/>
        </w:rPr>
        <w:t>ην εργασία, αλλά το σύνολο των κοινωνικών αναγκών.</w:t>
      </w:r>
    </w:p>
    <w:p w14:paraId="4EA88B9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Καταψηφίζουμε επί της αρχής το υπό συζήτηση νομοσχέδιο και θα τοποθετηθούμε στα άρθρα στην ψηφοφορία. </w:t>
      </w:r>
    </w:p>
    <w:p w14:paraId="4EA88B9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A88B9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εμείς ευχαριστούμε.</w:t>
      </w:r>
    </w:p>
    <w:p w14:paraId="4EA88B9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Αμυράς, </w:t>
      </w:r>
      <w:r>
        <w:rPr>
          <w:rFonts w:eastAsia="Times New Roman" w:cs="Times New Roman"/>
          <w:szCs w:val="24"/>
        </w:rPr>
        <w:t>ε</w:t>
      </w:r>
      <w:r>
        <w:rPr>
          <w:rFonts w:eastAsia="Times New Roman" w:cs="Times New Roman"/>
          <w:szCs w:val="24"/>
        </w:rPr>
        <w:t>ι</w:t>
      </w:r>
      <w:r>
        <w:rPr>
          <w:rFonts w:eastAsia="Times New Roman" w:cs="Times New Roman"/>
          <w:szCs w:val="24"/>
        </w:rPr>
        <w:t xml:space="preserve">δικός </w:t>
      </w:r>
      <w:r>
        <w:rPr>
          <w:rFonts w:eastAsia="Times New Roman" w:cs="Times New Roman"/>
          <w:szCs w:val="24"/>
        </w:rPr>
        <w:t>α</w:t>
      </w:r>
      <w:r>
        <w:rPr>
          <w:rFonts w:eastAsia="Times New Roman" w:cs="Times New Roman"/>
          <w:szCs w:val="24"/>
        </w:rPr>
        <w:t>γορητής από το Ποτάμι.</w:t>
      </w:r>
    </w:p>
    <w:p w14:paraId="4EA88B96"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πολύ, κύριε Πρόεδρε.</w:t>
      </w:r>
    </w:p>
    <w:p w14:paraId="4EA88B9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καλούμαστε σήμερα να νομοθετήσουμε για τους δασικούς συνεταιρισμούς που έχουν έναν καθοριστικό ρόλο, όχι μόνο για τα δάση στα οποία θα δραστηριοποιο</w:t>
      </w:r>
      <w:r>
        <w:rPr>
          <w:rFonts w:eastAsia="Times New Roman" w:cs="Times New Roman"/>
          <w:szCs w:val="24"/>
        </w:rPr>
        <w:t xml:space="preserve">ύνται, αλλά για το σύνολο της τοπικής υπεραξίας, όπως λέω εγώ, είτε σε όρους πολιτισμικούς είτε περιβαλλοντικούς είτε καθαρά οικονομικούς. </w:t>
      </w:r>
    </w:p>
    <w:p w14:paraId="4EA88B9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Βέβαια, δεν μπορείς να αγνοήσεις τη γενικότερη πολιτική συζήτηση γύρω από τα δάση και τα βοσκοτόπια. Έβλεπα αγαπητέ,</w:t>
      </w:r>
      <w:r>
        <w:rPr>
          <w:rFonts w:eastAsia="Times New Roman" w:cs="Times New Roman"/>
          <w:szCs w:val="24"/>
        </w:rPr>
        <w:t xml:space="preserve"> κύριε Υπουργέ, χθες σε ένα δελτίο ειδήσεων του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xml:space="preserve"> ένα ρεπορτάζ που έκαναν στην Ιθάκη και παρουσίασαν εικόνες φραγμένων δασικών δρόμων με σιδερόφραχτη πόρτα, ένα αρχαίο μονοπάτι που αναφέρεται και στον Όμηρο ακόμα, κλειστό και αυτό, χωρίς να έχει πρόσ</w:t>
      </w:r>
      <w:r>
        <w:rPr>
          <w:rFonts w:eastAsia="Times New Roman" w:cs="Times New Roman"/>
          <w:szCs w:val="24"/>
        </w:rPr>
        <w:t>βαση ο κόσμος.</w:t>
      </w:r>
    </w:p>
    <w:p w14:paraId="4EA88B9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Ερωτώ εγώ, εσείς, ως Υπουργείο Περιβάλλοντος θα κινητοποιηθείτε για να δείτε αν το κλείσιμο αυτών των δασικών δρόμων είναι νόμιμο ή όχι; Αν –χτύπα ξύλο- στην Ιθάκη, στην περιοχή που είναι τα </w:t>
      </w:r>
      <w:r>
        <w:rPr>
          <w:rFonts w:eastAsia="Times New Roman" w:cs="Times New Roman"/>
          <w:szCs w:val="24"/>
        </w:rPr>
        <w:lastRenderedPageBreak/>
        <w:t>βοσκοτόπια Καλογρίτσα υπάρξει κίνδυνος πυρκαγιάς κ</w:t>
      </w:r>
      <w:r>
        <w:rPr>
          <w:rFonts w:eastAsia="Times New Roman" w:cs="Times New Roman"/>
          <w:szCs w:val="24"/>
        </w:rPr>
        <w:t xml:space="preserve">αι πρέπει να περάσει όχημα της Πυροσβεστικής, θα βρει κλειστή τη μπάρα; </w:t>
      </w:r>
    </w:p>
    <w:p w14:paraId="4EA88B9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Τα δάση, τα βοσκοτόπια, το περιβάλλον είναι πολύ σημαντική υπόθεση για να την αφήνουμε να ευτελίζεται ή να ποδηγετείται από Καλογρίτσες και άλλες υγιείς –σε εισαγωγικά βέβαια- επιχειρηματικές δυνάμεις. Πρέπει εδώ να δείξουμε ότι υπάρχει κράτος που ελέγχει </w:t>
      </w:r>
      <w:r>
        <w:rPr>
          <w:rFonts w:eastAsia="Times New Roman" w:cs="Times New Roman"/>
          <w:szCs w:val="24"/>
        </w:rPr>
        <w:t xml:space="preserve">και ξέρει να απαντά στις παρανομίες του οποιουδήποτε. </w:t>
      </w:r>
    </w:p>
    <w:p w14:paraId="4EA88B9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Σημαντικό ρόλο βεβαίως για την προστασία των δασών μας παίζει και η Πυροσβεστική. Δεν μπορώ παρά να διαβάσω, με μια θλίψη θα έλεγα και ένα σκεπτικισμό, την παραίτηση του </w:t>
      </w:r>
      <w:r>
        <w:rPr>
          <w:rFonts w:eastAsia="Times New Roman" w:cs="Times New Roman"/>
          <w:szCs w:val="24"/>
        </w:rPr>
        <w:t>α</w:t>
      </w:r>
      <w:r>
        <w:rPr>
          <w:rFonts w:eastAsia="Times New Roman" w:cs="Times New Roman"/>
          <w:szCs w:val="24"/>
        </w:rPr>
        <w:t>ρχηγού του Πυροσβεστικού Σώματ</w:t>
      </w:r>
      <w:r>
        <w:rPr>
          <w:rFonts w:eastAsia="Times New Roman" w:cs="Times New Roman"/>
          <w:szCs w:val="24"/>
        </w:rPr>
        <w:t xml:space="preserve">ος κατόπιν διαφωνιών του με τον αρμόδιο και προϊστάμενό του Υπουργό κ. Τόσκα για τις κρίσεις των αξιωματικών του Σώματος. Όλα αυτά αλληλοεπιδρούν, επηρεάζουν και υπάρχει κίνδυνος </w:t>
      </w:r>
      <w:r>
        <w:rPr>
          <w:rFonts w:eastAsia="Times New Roman" w:cs="Times New Roman"/>
          <w:szCs w:val="24"/>
        </w:rPr>
        <w:lastRenderedPageBreak/>
        <w:t>να υποβαθμίσουν την προσπάθεια που κάνουμε όλοι για να φτιάξουμε ένα νομοθετι</w:t>
      </w:r>
      <w:r>
        <w:rPr>
          <w:rFonts w:eastAsia="Times New Roman" w:cs="Times New Roman"/>
          <w:szCs w:val="24"/>
        </w:rPr>
        <w:t xml:space="preserve">κό πλαίσιο για την ανάπτυξη του δασικού πλούτου, με όρους αειφορίας και σοβαρότητας. </w:t>
      </w:r>
    </w:p>
    <w:p w14:paraId="4EA88B9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25% της ελλαδικής εδαφικής έκτασης θεωρείται δάσος, ένα άλλο 25% θεωρείται δασική έκταση. Άρα, αντιλαμβανόμαστε πόσο μεγάλη σημασία έχει </w:t>
      </w:r>
      <w:r>
        <w:rPr>
          <w:rFonts w:eastAsia="Times New Roman" w:cs="Times New Roman"/>
          <w:szCs w:val="24"/>
        </w:rPr>
        <w:t xml:space="preserve">η εκπόνηση και ανάπτυξη των δασικών χαρτών και του </w:t>
      </w:r>
      <w:r>
        <w:rPr>
          <w:rFonts w:eastAsia="Times New Roman" w:cs="Times New Roman"/>
          <w:szCs w:val="24"/>
        </w:rPr>
        <w:t>Κ</w:t>
      </w:r>
      <w:r>
        <w:rPr>
          <w:rFonts w:eastAsia="Times New Roman" w:cs="Times New Roman"/>
          <w:szCs w:val="24"/>
        </w:rPr>
        <w:t xml:space="preserve">τηματολογίου. </w:t>
      </w:r>
    </w:p>
    <w:p w14:paraId="4EA88B9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Βεβαίως, οι υπηρεσίες των Υπουργείων διαχρονικά δεν λειτουργούν εν κενώ νόμου. Βεβαίως υπάρχουν τα διαχειριστικά σχέδια για δάση και περιοχές, αλλά όσο είμαστε σε αναμονή των δασικών χαρτών</w:t>
      </w:r>
      <w:r>
        <w:rPr>
          <w:rFonts w:eastAsia="Times New Roman" w:cs="Times New Roman"/>
          <w:szCs w:val="24"/>
        </w:rPr>
        <w:t xml:space="preserve"> και του </w:t>
      </w:r>
      <w:r>
        <w:rPr>
          <w:rFonts w:eastAsia="Times New Roman" w:cs="Times New Roman"/>
          <w:szCs w:val="24"/>
        </w:rPr>
        <w:t>Κ</w:t>
      </w:r>
      <w:r>
        <w:rPr>
          <w:rFonts w:eastAsia="Times New Roman" w:cs="Times New Roman"/>
          <w:szCs w:val="24"/>
        </w:rPr>
        <w:t xml:space="preserve">τηματολογίου, ως ένα άλλο γιοφύρι της Άρτας, τόσο περισσότερο υστερούμε στη χρήση ενός πολύτιμου εργαλείου που θα μπορέσει να απελευθερώσει την υπεραξία της γης. </w:t>
      </w:r>
    </w:p>
    <w:p w14:paraId="4EA88B9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Πολλές ευθύνες σε πολλούς, όμως ερχόμαστε και πάλι ενώπιον του παραδόξου που σας εί</w:t>
      </w:r>
      <w:r>
        <w:rPr>
          <w:rFonts w:eastAsia="Times New Roman" w:cs="Times New Roman"/>
          <w:szCs w:val="24"/>
        </w:rPr>
        <w:t xml:space="preserve">χα αναφέρει και την πρώτη συνεδρίαση της </w:t>
      </w:r>
      <w:r>
        <w:rPr>
          <w:rFonts w:eastAsia="Times New Roman" w:cs="Times New Roman"/>
          <w:szCs w:val="24"/>
        </w:rPr>
        <w:t>ε</w:t>
      </w:r>
      <w:r>
        <w:rPr>
          <w:rFonts w:eastAsia="Times New Roman" w:cs="Times New Roman"/>
          <w:szCs w:val="24"/>
        </w:rPr>
        <w:t xml:space="preserve">πιτροπής μας, δηλαδή στο γεγονός ότι σήμερα πληρώνουμε ένα </w:t>
      </w:r>
      <w:r>
        <w:rPr>
          <w:rFonts w:eastAsia="Times New Roman" w:cs="Times New Roman"/>
          <w:szCs w:val="24"/>
        </w:rPr>
        <w:lastRenderedPageBreak/>
        <w:t>πρόστιμο 10 εκατομμυρίων ευρώ που μας επιβλήθηκε από το Ευρωπαϊκό Δικαστήριο το 2009 για μη εφαρμογή του νόμου των αποβλήτων και των ευρωπαϊκών συνθηκών. Τ</w:t>
      </w:r>
      <w:r>
        <w:rPr>
          <w:rFonts w:eastAsia="Times New Roman" w:cs="Times New Roman"/>
          <w:szCs w:val="24"/>
        </w:rPr>
        <w:t xml:space="preserve">ο πρόστιμό μας είναι 10 εκατομμύρια ευρώ, όπως 10 εκατομμύρια ευρώ είναι τα έσοδα από τη συνολική παραγωγή ξύλου στην Ελλάδα το έτος 2014 σε δημόσια και μη δημόσια δάση. </w:t>
      </w:r>
    </w:p>
    <w:p w14:paraId="4EA88B9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Είναι ο Σίσυφος, λοιπόν, που κάνει όλη την προσπάθεια και μετά ξαναγυρνάει κατάκοπος χωρίς αποτέλεσμα στην αρχή. Όσα δηλαδή εισέπραξαν οι μικροεπιχειρηματίες και οι μικροσυνεταιρισμοί σε μια χρονιά από την εκμετάλλευση της δασικής ξυλείας, τόσα χρήματα χάσ</w:t>
      </w:r>
      <w:r>
        <w:rPr>
          <w:rFonts w:eastAsia="Times New Roman" w:cs="Times New Roman"/>
          <w:szCs w:val="24"/>
        </w:rPr>
        <w:t xml:space="preserve">αμε από τη μαύρη τρύπα, διότι οι προηγούμενες κυβερνήσεις -έχουν μεγάλη ευθύνη για αυτό- δεν εφάρμοσαν την ευρωπαϊκή νομοθεσία και τώρα καλούμαστε να πληρώσουμε αυτά που δεν θα έπρεπε να είναι στην ημερήσια διάταξη. </w:t>
      </w:r>
    </w:p>
    <w:p w14:paraId="4EA88BA0" w14:textId="77777777" w:rsidR="00982D42" w:rsidRDefault="003E694A">
      <w:pPr>
        <w:spacing w:line="600" w:lineRule="auto"/>
        <w:ind w:firstLine="720"/>
        <w:jc w:val="both"/>
        <w:rPr>
          <w:rFonts w:eastAsia="Times New Roman"/>
          <w:szCs w:val="24"/>
        </w:rPr>
      </w:pPr>
      <w:r>
        <w:rPr>
          <w:rFonts w:eastAsia="Times New Roman"/>
          <w:szCs w:val="24"/>
        </w:rPr>
        <w:t xml:space="preserve">Υπάρχουν και άλλες «μαύρες τρύπες». Θα </w:t>
      </w:r>
      <w:r>
        <w:rPr>
          <w:rFonts w:eastAsia="Times New Roman"/>
          <w:szCs w:val="24"/>
        </w:rPr>
        <w:t xml:space="preserve">αναφερθώ εδώ στην ΕΡΤ. Αν θυμόσαστε, αγαπητοί συνάδελφοι, τον Οκτώβρη του 2015, πέρσι δηλαδή, είχαμε στην ακρόαση φορέων τη διοίκηση της ΕΡΤ, τον </w:t>
      </w:r>
      <w:r>
        <w:rPr>
          <w:rFonts w:eastAsia="Times New Roman"/>
          <w:szCs w:val="24"/>
        </w:rPr>
        <w:lastRenderedPageBreak/>
        <w:t xml:space="preserve">πρόεδρο, τον διευθύνοντα σύμβουλο και τον διευθυντή των τεχνικών υπηρεσιών της ΕΡΤ, δηλαδή αντιστοίχως είχαμε </w:t>
      </w:r>
      <w:r>
        <w:rPr>
          <w:rFonts w:eastAsia="Times New Roman"/>
          <w:szCs w:val="24"/>
        </w:rPr>
        <w:t xml:space="preserve">τον κ. Τσακνή, τον κ. Ταγματάρχη και τον κ. Μιχαλίτση, και δεσμεύτηκε η διοίκηση της ΕΡΤ τότε ενώπιον της </w:t>
      </w:r>
      <w:r>
        <w:rPr>
          <w:rFonts w:eastAsia="Times New Roman"/>
          <w:szCs w:val="24"/>
        </w:rPr>
        <w:t>ε</w:t>
      </w:r>
      <w:r>
        <w:rPr>
          <w:rFonts w:eastAsia="Times New Roman"/>
          <w:szCs w:val="24"/>
        </w:rPr>
        <w:t xml:space="preserve">πιτροπής ότι ο διαγωνισμός θα είχε ολοκληρωθεί για την ΕΡΤ, για να αγοράσει τα ψηφιακά που χρειάζεται, ούτως ώστε να αποδεσμευτεί από τη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και </w:t>
      </w:r>
      <w:r>
        <w:rPr>
          <w:rFonts w:eastAsia="Times New Roman"/>
          <w:szCs w:val="24"/>
        </w:rPr>
        <w:t xml:space="preserve">να εκπέμπει σε δική της πλατφόρμα. </w:t>
      </w:r>
    </w:p>
    <w:p w14:paraId="4EA88BA1" w14:textId="77777777" w:rsidR="00982D42" w:rsidRDefault="003E694A">
      <w:pPr>
        <w:spacing w:line="600" w:lineRule="auto"/>
        <w:ind w:firstLine="720"/>
        <w:jc w:val="both"/>
        <w:rPr>
          <w:rFonts w:eastAsia="Times New Roman"/>
          <w:szCs w:val="24"/>
        </w:rPr>
      </w:pPr>
      <w:r>
        <w:rPr>
          <w:rFonts w:eastAsia="Times New Roman"/>
          <w:szCs w:val="24"/>
        </w:rPr>
        <w:t xml:space="preserve">Και όμως, αγαπητοί συνάδελφοι, με απόφασή της, με αριθμό 16053 στις 6-9-2016, η διοίκηση αποφάσισε να πληρώσει ένα ποσό 201.771 ευρώ στην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ως δόση της σύμβασης για τη μεταφορά και την εκπομπή του ψηφιακού σήματος </w:t>
      </w:r>
      <w:r>
        <w:rPr>
          <w:rFonts w:eastAsia="Times New Roman"/>
          <w:szCs w:val="24"/>
        </w:rPr>
        <w:t xml:space="preserve">της ΕΡΤ. Εγώ θυμάμαι ότι τότε οι Βουλευτές του ΣΥΡΙΖΑ είχαν χειροκροτήσει τη διοίκηση της ΕΡΤ, όταν είχε πει «εμείς κόβουμε με την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και από εδώ και πέρα αυτά τα λεφτά δεν θα πηγαίνουν χαμένα, αλλά θα προχωρήσουμε στη δική μας πλατφόρμα». Τι έγινε με</w:t>
      </w:r>
      <w:r>
        <w:rPr>
          <w:rFonts w:eastAsia="Times New Roman"/>
          <w:szCs w:val="24"/>
        </w:rPr>
        <w:t xml:space="preserve"> αυτό το θέμα; Δυστυχώς και εκεί οπισθοδρόμηση.</w:t>
      </w:r>
    </w:p>
    <w:p w14:paraId="4EA88BA2"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εμείς είμαστε θετικοί στο υπό συζήτηση σχέδιο νόμου. Το είπαμε και στις </w:t>
      </w:r>
      <w:r>
        <w:rPr>
          <w:rFonts w:eastAsia="Times New Roman"/>
          <w:szCs w:val="24"/>
        </w:rPr>
        <w:t>ε</w:t>
      </w:r>
      <w:r>
        <w:rPr>
          <w:rFonts w:eastAsia="Times New Roman"/>
          <w:szCs w:val="24"/>
        </w:rPr>
        <w:t>πιτροπές. Θεωρούμε σημαντικό το γεγονός ότι υπάρχει πλέον, γίνεται πράξη ένα μητρώο και δασικών συνεταιρι</w:t>
      </w:r>
      <w:r>
        <w:rPr>
          <w:rFonts w:eastAsia="Times New Roman"/>
          <w:szCs w:val="24"/>
        </w:rPr>
        <w:t>σμών, αλλά και δασεργατών, ώστε να αποφεύγεται έτσι η μαύρη εργασία, η απειρία λόγω έλλειψης επαγγελματικής πιστοποίησης και κατάρτισης, που θέτει σε κίνδυνο και το δάσος και εκείνους οι οποίοι αναλαμβάνουν τέτοιες δασικές εργασίες χωρίς να έχουν τα απαιτο</w:t>
      </w:r>
      <w:r>
        <w:rPr>
          <w:rFonts w:eastAsia="Times New Roman"/>
          <w:szCs w:val="24"/>
        </w:rPr>
        <w:t xml:space="preserve">ύμενα εφόδια. </w:t>
      </w:r>
    </w:p>
    <w:p w14:paraId="4EA88BA3" w14:textId="77777777" w:rsidR="00982D42" w:rsidRDefault="003E694A">
      <w:pPr>
        <w:spacing w:line="600" w:lineRule="auto"/>
        <w:ind w:firstLine="720"/>
        <w:jc w:val="both"/>
        <w:rPr>
          <w:rFonts w:eastAsia="Times New Roman"/>
          <w:szCs w:val="24"/>
        </w:rPr>
      </w:pPr>
      <w:r>
        <w:rPr>
          <w:rFonts w:eastAsia="Times New Roman"/>
          <w:szCs w:val="24"/>
        </w:rPr>
        <w:t>Το Δημοκρίτειο Πανεπιστήμιο Θράκης μάλιστα προσεφέρθη να δώσει θεωρητική εκπαίδευση και πρακτική άσκηση στα μέλη των νέων δασικών συνεταιρισμών. Είναι κάτι πολύ θετικό. Θα θέλαμε να το κρατήσετε, κύριε Υπουργέ, να το σκεφτείτε σοβαρά, έτσι ώ</w:t>
      </w:r>
      <w:r>
        <w:rPr>
          <w:rFonts w:eastAsia="Times New Roman"/>
          <w:szCs w:val="24"/>
        </w:rPr>
        <w:t>στε να μην ανακυκλώνετε η εμπειρία από τους παλαιούς μόνο στους νεότερους δασεργάτες, αλλά να εμπλουτίζεται η τεχνική με νέες τακτικές και νέες προόδους πάνω στον χώρο αυτόν.</w:t>
      </w:r>
    </w:p>
    <w:p w14:paraId="4EA88BA4" w14:textId="77777777" w:rsidR="00982D42" w:rsidRDefault="003E694A">
      <w:pPr>
        <w:spacing w:line="600" w:lineRule="auto"/>
        <w:ind w:firstLine="720"/>
        <w:jc w:val="both"/>
        <w:rPr>
          <w:rFonts w:eastAsia="Times New Roman"/>
          <w:szCs w:val="24"/>
        </w:rPr>
      </w:pPr>
      <w:r>
        <w:rPr>
          <w:rFonts w:eastAsia="Times New Roman"/>
          <w:szCs w:val="24"/>
        </w:rPr>
        <w:lastRenderedPageBreak/>
        <w:t>Για το άρθρο 32, για την πτωχευτική διαδικασία, εμείς επιμένουμε ότι πρέπει να πρ</w:t>
      </w:r>
      <w:r>
        <w:rPr>
          <w:rFonts w:eastAsia="Times New Roman"/>
          <w:szCs w:val="24"/>
        </w:rPr>
        <w:t>οβλεφθεί ότι σε περίπτωση αποδεδειγμένης δόλιας χρεοκοπίας θα υπάρχουν κυρώσεις στα μέλη του συνεταιρισμού.</w:t>
      </w:r>
    </w:p>
    <w:p w14:paraId="4EA88BA5" w14:textId="77777777" w:rsidR="00982D42" w:rsidRDefault="003E694A">
      <w:pPr>
        <w:spacing w:line="600" w:lineRule="auto"/>
        <w:ind w:firstLine="720"/>
        <w:jc w:val="both"/>
        <w:rPr>
          <w:rFonts w:eastAsia="Times New Roman"/>
          <w:szCs w:val="24"/>
        </w:rPr>
      </w:pPr>
      <w:r>
        <w:rPr>
          <w:rFonts w:eastAsia="Times New Roman"/>
          <w:szCs w:val="24"/>
        </w:rPr>
        <w:t xml:space="preserve"> Εμείς θεωρούμε, λοιπόν, ότι ο δασικός πλούτος έχει μεγάλη υπεραξία και γι’ αυτό θα πρέπει να κινηθούμε όλοι γρήγορα και υπεύθυνα, ούτως ώστε να δού</w:t>
      </w:r>
      <w:r>
        <w:rPr>
          <w:rFonts w:eastAsia="Times New Roman"/>
          <w:szCs w:val="24"/>
        </w:rPr>
        <w:t>με με ποιον τρόπο θα αντιμετωπίζουμε, βάζοντας ενιαίους κανόνες και εφαρμόζοντας τους κανόνες που ήδη υπάρχουν, την ερημοποίηση, τις πυρκαγιές, την αυθαίρετη δόμηση και τις καταπατήσεις των δασών. Εμείς θεωρούμε ότι οι δασικοί συνεταιρισμοί έχουν πολύ σημα</w:t>
      </w:r>
      <w:r>
        <w:rPr>
          <w:rFonts w:eastAsia="Times New Roman"/>
          <w:szCs w:val="24"/>
        </w:rPr>
        <w:t xml:space="preserve">ντικό ρόλο να παίξουν σε αυτά τα ανοιχτά μέτωπα, που υποβαθμίζουν τα δάση και τα οδηγούν σε καταστροφή αρκετές φορές. </w:t>
      </w:r>
    </w:p>
    <w:p w14:paraId="4EA88BA6" w14:textId="77777777" w:rsidR="00982D42" w:rsidRDefault="003E694A">
      <w:pPr>
        <w:spacing w:line="600" w:lineRule="auto"/>
        <w:ind w:firstLine="720"/>
        <w:jc w:val="both"/>
        <w:rPr>
          <w:rFonts w:eastAsia="Times New Roman"/>
          <w:szCs w:val="24"/>
        </w:rPr>
      </w:pPr>
      <w:r>
        <w:rPr>
          <w:rFonts w:eastAsia="Times New Roman"/>
          <w:szCs w:val="24"/>
        </w:rPr>
        <w:t>Πριν πάω στις τροπολογίες που έχουν ενσωματωθεί και στα άρθρα για τις οποίες θα ήθελα να πω δυο λόγια, να πω ότι το άρθρο 50, που προβλέπ</w:t>
      </w:r>
      <w:r>
        <w:rPr>
          <w:rFonts w:eastAsia="Times New Roman"/>
          <w:szCs w:val="24"/>
        </w:rPr>
        <w:t xml:space="preserve">ει διαδικασία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θα έλεγα ότι είναι η συνέχεια της χθεσινής συζήτησής μας και ψήφισης εδώ, της κύρωσης της σύμβασης για το Ελληνικό. Βλέπω ότι σιγά </w:t>
      </w:r>
      <w:r>
        <w:rPr>
          <w:rFonts w:eastAsia="Times New Roman"/>
          <w:szCs w:val="24"/>
        </w:rPr>
        <w:lastRenderedPageBreak/>
        <w:t>σιγά η κυβέρνηση της Αριστεράς και των ΑΝΕΛ –αν και οι ΑΝΕΛ δεν νομίζω ότι θα είχαν ιδιαίτερο πρόβλ</w:t>
      </w:r>
      <w:r>
        <w:rPr>
          <w:rFonts w:eastAsia="Times New Roman"/>
          <w:szCs w:val="24"/>
        </w:rPr>
        <w:t xml:space="preserve">ημα με διαδικασίες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εάν επρόκειτο να γίνει μια μεγάλη επένδυση- έρχεται και μετατοπίζεται στην πραγματικότητα. </w:t>
      </w:r>
    </w:p>
    <w:p w14:paraId="4EA88BA7" w14:textId="77777777" w:rsidR="00982D42" w:rsidRDefault="003E694A">
      <w:pPr>
        <w:spacing w:line="600" w:lineRule="auto"/>
        <w:ind w:firstLine="720"/>
        <w:jc w:val="both"/>
        <w:rPr>
          <w:rFonts w:eastAsia="Times New Roman"/>
          <w:szCs w:val="24"/>
        </w:rPr>
      </w:pPr>
      <w:r>
        <w:rPr>
          <w:rFonts w:eastAsia="Times New Roman"/>
          <w:szCs w:val="24"/>
        </w:rPr>
        <w:t>Επίσης, για την υπουργική τροπολογία με γενικό αριθμό 678 και ειδικό 65, που έχει ενσωματωθεί στο νομοσχέδιο ως άρθρο 54 για τον ΑΔΜΗ</w:t>
      </w:r>
      <w:r>
        <w:rPr>
          <w:rFonts w:eastAsia="Times New Roman"/>
          <w:szCs w:val="24"/>
        </w:rPr>
        <w:t>Ε, εγώ θα σας έλεγα γιατί βιαστήκατε να φέρετε αυτήν την τροπολογία και δεν περιμέναμε μέχρι αύριο στα προαπαιτούμενα. Είναι και ο ΑΔΜΗΕ στα προαπαιτούμενα θα μπορούσαμε να το συζητήσουμε ενιαία, σε μεγαλύτερο βάθος. Φοβάμαι ότι αρκετοί εκ των συναδέλφων δ</w:t>
      </w:r>
      <w:r>
        <w:rPr>
          <w:rFonts w:eastAsia="Times New Roman"/>
          <w:szCs w:val="24"/>
        </w:rPr>
        <w:t>εν είναι εξοικειωμένοι με τα θέματα του ΑΔΜΗΕ σε τέτοιο βαθμό, η συζήτηση δεν θα γίνει δυστυχώς σε βάθος και χάνουμε μια ευκαιρία να δούμε τι θα γίνει με τον διαχειριστή μεταφοράς ηλεκτρικής ενέργειας και για ποιον λόγο θα προχωρήσει πρώτα η πώληση του 24%</w:t>
      </w:r>
      <w:r>
        <w:rPr>
          <w:rFonts w:eastAsia="Times New Roman"/>
          <w:szCs w:val="24"/>
        </w:rPr>
        <w:t xml:space="preserve"> του ΑΔΜΗΕ και μετά θα συσταθεί η εταιρεία συμμετοχών, που προβλέπει η εγκεκριμένη από τον Ιούλιο απόφαση της </w:t>
      </w:r>
      <w:r>
        <w:rPr>
          <w:rFonts w:eastAsia="Times New Roman"/>
          <w:szCs w:val="24"/>
        </w:rPr>
        <w:t>γ</w:t>
      </w:r>
      <w:r>
        <w:rPr>
          <w:rFonts w:eastAsia="Times New Roman"/>
          <w:szCs w:val="24"/>
        </w:rPr>
        <w:t xml:space="preserve">ενικής </w:t>
      </w:r>
      <w:r>
        <w:rPr>
          <w:rFonts w:eastAsia="Times New Roman"/>
          <w:szCs w:val="24"/>
        </w:rPr>
        <w:t>σ</w:t>
      </w:r>
      <w:r>
        <w:rPr>
          <w:rFonts w:eastAsia="Times New Roman"/>
          <w:szCs w:val="24"/>
        </w:rPr>
        <w:t>υνέλευσης της επιχείρησης.</w:t>
      </w:r>
    </w:p>
    <w:p w14:paraId="4EA88BA8"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 Επίσης, για την τροπολογία με γενικό αριθμό 667 και ειδικό 57 έχουμε να πούμε ότι ο νόμος έχει ήδη τροποποιηθ</w:t>
      </w:r>
      <w:r>
        <w:rPr>
          <w:rFonts w:eastAsia="Times New Roman"/>
          <w:szCs w:val="24"/>
        </w:rPr>
        <w:t>εί δύο φορές από την έναρξη ισχύος του μέσα σε έναν σχεδόν χρόνο. Αρχικά από τον εφαρμοστικό νόμο οριζόταν ως ημερομηνία η 1</w:t>
      </w:r>
      <w:r w:rsidRPr="00E74D9C">
        <w:rPr>
          <w:rFonts w:eastAsia="Times New Roman"/>
          <w:szCs w:val="24"/>
          <w:vertAlign w:val="superscript"/>
        </w:rPr>
        <w:t>η</w:t>
      </w:r>
      <w:r>
        <w:rPr>
          <w:rFonts w:eastAsia="Times New Roman"/>
          <w:szCs w:val="24"/>
        </w:rPr>
        <w:t xml:space="preserve">  Οκτώβρη 2016. Με τον ν.4356/2015 τέθηκε ως ημερομηνία έναρξης εφαρμογής η 1</w:t>
      </w:r>
      <w:r w:rsidRPr="00E74D9C">
        <w:rPr>
          <w:rFonts w:eastAsia="Times New Roman"/>
          <w:szCs w:val="24"/>
          <w:vertAlign w:val="superscript"/>
        </w:rPr>
        <w:t>η</w:t>
      </w:r>
      <w:r>
        <w:rPr>
          <w:rFonts w:eastAsia="Times New Roman"/>
          <w:szCs w:val="24"/>
        </w:rPr>
        <w:t xml:space="preserve">  Απριλίου του 2016 και με την τελευταία αλλαγή, με τ</w:t>
      </w:r>
      <w:r>
        <w:rPr>
          <w:rFonts w:eastAsia="Times New Roman"/>
          <w:szCs w:val="24"/>
        </w:rPr>
        <w:t>ον ν.4378/2016, τέθηκε και πάλι ως ημερομηνία έναρξης ισχύος η 1</w:t>
      </w:r>
      <w:r w:rsidRPr="00E74D9C">
        <w:rPr>
          <w:rFonts w:eastAsia="Times New Roman"/>
          <w:szCs w:val="24"/>
          <w:vertAlign w:val="superscript"/>
        </w:rPr>
        <w:t>η</w:t>
      </w:r>
      <w:r>
        <w:rPr>
          <w:rFonts w:eastAsia="Times New Roman"/>
          <w:szCs w:val="24"/>
        </w:rPr>
        <w:t xml:space="preserve">  Οκτώβρη 2016.</w:t>
      </w:r>
    </w:p>
    <w:p w14:paraId="4EA88BA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Επίσης, η διάταξη μέσα σε δώδεκα παραγράφους προβλέπει την έκδοση, χωρίς χρονικό ορίζοντα, επτά κανονιστικών πράξεων κατ’ εξουσιοδότηση. </w:t>
      </w:r>
    </w:p>
    <w:p w14:paraId="4EA88BA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Οπότε, αυτό που θέλω να πω είναι ότι </w:t>
      </w:r>
      <w:r>
        <w:rPr>
          <w:rFonts w:eastAsia="Times New Roman" w:cs="Times New Roman"/>
          <w:szCs w:val="24"/>
        </w:rPr>
        <w:t xml:space="preserve">αυτός είναι ένας συνηθισμένος τρόπος, δυστυχώς, στην ελληνική νομοθετική πρακτική, όπου η αφετηρία γίνεται πάντοτε ανάποδα. Κάποια στιγμή, όμως, θα πρέπει να αρχίσουμε να νομοθετούμε διαφορετικά, ούτως ώστε να είναι στέρεα τα νομοθετήματα και να έχουν </w:t>
      </w:r>
      <w:r>
        <w:rPr>
          <w:rFonts w:eastAsia="Times New Roman" w:cs="Times New Roman"/>
          <w:szCs w:val="24"/>
        </w:rPr>
        <w:lastRenderedPageBreak/>
        <w:t>πραγ</w:t>
      </w:r>
      <w:r>
        <w:rPr>
          <w:rFonts w:eastAsia="Times New Roman" w:cs="Times New Roman"/>
          <w:szCs w:val="24"/>
        </w:rPr>
        <w:t>ματική ανταπόκριση και στην οικονομία και στους τομείς στους οποίους υποτίθεται ότι παρεμβαίνουν για να τους ρυθμίσουν.</w:t>
      </w:r>
    </w:p>
    <w:p w14:paraId="4EA88BA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Τέλος, για την τροπολογία με γενικό αριθμό 668 και ειδικό 58, εμείς θέλουμε να επισημάνουμε απλώς το εξής. Η αύξηση των οργανικών θέσεων</w:t>
      </w:r>
      <w:r>
        <w:rPr>
          <w:rFonts w:eastAsia="Times New Roman" w:cs="Times New Roman"/>
          <w:szCs w:val="24"/>
        </w:rPr>
        <w:t xml:space="preserve"> των δικαστικών λειτουργών είναι αναγκαία και επιτακτική, ούτως ώστε να αντιμετωπιστεί το μακροχρόνιο πρόβλημα της υποστελέχωσης και ιδιαίτερα, του Συμβουλίου της Επικρατείας. </w:t>
      </w:r>
    </w:p>
    <w:p w14:paraId="4EA88BA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 έχω πει πολλές φορές αλλά έχει σημασία, γιατί από το Συμβούλιο της Επικρατεί</w:t>
      </w:r>
      <w:r>
        <w:rPr>
          <w:rFonts w:eastAsia="Times New Roman" w:cs="Times New Roman"/>
          <w:szCs w:val="24"/>
        </w:rPr>
        <w:t>ας περνούν «λεωφόροι», θα έλεγα, επενδύσεων που γίνονται «μονοπάτια» ή το αντίστροφο και άρα, θα πρέπει να ξέρουμε γρήγορα και με σαφήνεια ποια είναι τα σημεία του οδικού χάρτη μιας επένδυσης ή να ξέρουμε ότι δεν μπορεί να γίνει, ώστε αναλόγως να διαμορφών</w:t>
      </w:r>
      <w:r>
        <w:rPr>
          <w:rFonts w:eastAsia="Times New Roman" w:cs="Times New Roman"/>
          <w:szCs w:val="24"/>
        </w:rPr>
        <w:t>εται το οικονομικό περιβάλλον.</w:t>
      </w:r>
    </w:p>
    <w:p w14:paraId="4EA88BA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επί της αρχής είμαστε σύμφωνοι, θα υπερψηφίσουμε το σχέδιο νόμου. Για κάποια άρθρα -δύο ή τρία άρθρα, θα σας τα πω όταν έρθει η ώρα- έχουμε κάποιες επιφυλάξεις. </w:t>
      </w:r>
    </w:p>
    <w:p w14:paraId="4EA88BA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Συνεχίζουμε κι ελπίζουμε ότι θα ακούσετε τις προ</w:t>
      </w:r>
      <w:r>
        <w:rPr>
          <w:rFonts w:eastAsia="Times New Roman" w:cs="Times New Roman"/>
          <w:szCs w:val="24"/>
        </w:rPr>
        <w:t>τάσεις μας για την προάσπιση πάνω απ’ όλα και την ανάπτυξη του δασικού πλούτου της χώρας, ως ένα απαραίτητο εργαλείο για να βγούμε, επιτέλους, σε αυτό που λέμε όλοι, στο ξέφωτο, μακριά από τον βούρκο της κρίσης και της στασιμότητας.</w:t>
      </w:r>
    </w:p>
    <w:p w14:paraId="4EA88BA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A88BB0" w14:textId="77777777" w:rsidR="00982D42" w:rsidRDefault="003E694A">
      <w:pPr>
        <w:spacing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της Ένωσης Κεντρώων)</w:t>
      </w:r>
    </w:p>
    <w:p w14:paraId="4EA88BB1" w14:textId="77777777" w:rsidR="00982D42" w:rsidRDefault="003E694A">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Φθάνουμε τώρα στον ειδικό αγορητή των Ανεξαρτήτων Ελλήνων, κ. Γεώργιο Λαζαρίδη. </w:t>
      </w:r>
      <w:r>
        <w:rPr>
          <w:rFonts w:eastAsia="Times New Roman" w:cs="Times New Roman"/>
          <w:szCs w:val="24"/>
        </w:rPr>
        <w:t xml:space="preserve">Θα κλείσουμε </w:t>
      </w:r>
      <w:r>
        <w:rPr>
          <w:rFonts w:eastAsia="Times New Roman" w:cs="Times New Roman"/>
          <w:szCs w:val="24"/>
        </w:rPr>
        <w:t>με τον κ. Ιωάννη Σαρίδη.</w:t>
      </w:r>
    </w:p>
    <w:p w14:paraId="4EA88BB2"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4EA88BB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οι ιδιαιτερότητες, αλλά και τα χρόνια προβλήματα που απασχολούν τον κλάδο, αποτέλεσαν τον καθοριστικό παράγοντα για τη σύνταξη αυτού του νέου θεσμικού πλαισίου για τους δασικούς συνεταιρισμούς εργασίας. </w:t>
      </w:r>
    </w:p>
    <w:p w14:paraId="4EA88BB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Το προτεινόμενο νομοσχέδιο θέτει σε νέα βάση τον δασικό συνεργατισμό και έχει ευρεία συναίνεση, μιας και οι συμμετέχοντες φορείς και κόμματα το δέχθηκαν με θετική στάση. </w:t>
      </w:r>
    </w:p>
    <w:p w14:paraId="4EA88BB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Κατά τη δική μας άποψη, η ειδική αυτή ρύθμιση έπρεπε να έχει γίνει εδώ και χρόνια, κα</w:t>
      </w:r>
      <w:r>
        <w:rPr>
          <w:rFonts w:eastAsia="Times New Roman" w:cs="Times New Roman"/>
          <w:szCs w:val="24"/>
        </w:rPr>
        <w:t xml:space="preserve">θώς από τη λειτουργία τους εξαρτάται σε σημαντικό βαθμό η διοίκηση και διαχείριση του δασικού μας πλούτου, καθώς και η ποιότητα των παραγόμενων προϊόντων. </w:t>
      </w:r>
    </w:p>
    <w:p w14:paraId="4EA88BB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 τα κατάλληλα αναπτυξιακά και φορολογικά κίνητρα και με καλύτερη εκμετάλλευση του δασικού μας πλού</w:t>
      </w:r>
      <w:r>
        <w:rPr>
          <w:rFonts w:eastAsia="Times New Roman" w:cs="Times New Roman"/>
          <w:szCs w:val="24"/>
        </w:rPr>
        <w:t xml:space="preserve">του, θα μπορέσουμε να αυξήσουμε και την απόδοση και τα προσδοκώμενα έσοδα, αλλά και να </w:t>
      </w:r>
      <w:r>
        <w:rPr>
          <w:rFonts w:eastAsia="Times New Roman" w:cs="Times New Roman"/>
          <w:szCs w:val="24"/>
        </w:rPr>
        <w:lastRenderedPageBreak/>
        <w:t>μειώσουμε, ταυτόχρονα, τις εισαγωγές, οι οποίες καλύπτουν τα 2/3 των ετήσιων αναγκών μας σε ξυλεία ως χώρα.</w:t>
      </w:r>
    </w:p>
    <w:p w14:paraId="4EA88BB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Εδώ να σημειώσουμε ότι οι συνεταιρισμοί μισθώνουν από το κράτ</w:t>
      </w:r>
      <w:r>
        <w:rPr>
          <w:rFonts w:eastAsia="Times New Roman" w:cs="Times New Roman"/>
          <w:szCs w:val="24"/>
        </w:rPr>
        <w:t>ος ή τους ιδιώτες ένα κομμάτι δάσους, το οποίο εκμεταλλεύονται σύμφωνα με τις υποδείξεις του τοπικού δασαρχείου, ενώ από αυτές τις δραστηριότητες εκμετάλλευσης, το 10% των εσόδων καταλήγει στα ταμεία του κράτους και το 5% στους αντίστοιχους δήμους.</w:t>
      </w:r>
    </w:p>
    <w:p w14:paraId="4EA88BB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Οι νέες</w:t>
      </w:r>
      <w:r>
        <w:rPr>
          <w:rFonts w:eastAsia="Times New Roman" w:cs="Times New Roman"/>
          <w:szCs w:val="24"/>
        </w:rPr>
        <w:t xml:space="preserve"> ρυθμίσεις αποσκοπούν στο να συνδράμουν στη δημιουργία οργανωμένων και ανταγωνιστικών συνεταιρισμών, να διασφαλίσουν εισόδημα στους δασεργάτες και να βελτιώσουν δραστικά τον τομέα της διαχείρισης και εκμετάλλευσης των δασών. Και γι’ αυτό τον λόγο, οι δασικ</w:t>
      </w:r>
      <w:r>
        <w:rPr>
          <w:rFonts w:eastAsia="Times New Roman" w:cs="Times New Roman"/>
          <w:szCs w:val="24"/>
        </w:rPr>
        <w:t>οί συνεταιρισμοί εξαιρέθηκαν από τον ν.4015/2011 που αφορά τους αγροτικούς συνεταιρισμούς.</w:t>
      </w:r>
    </w:p>
    <w:p w14:paraId="4EA88BB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Είναι, άλλωστε, συνεταιρισμοί ειδικού σκοπού που εργάζονται σε δημόσιες δασικές εκτάσεις και δραστηριοποιούνται κυρίως στις εργασίες εκμετάλλευσης των δασών, όπως οι</w:t>
      </w:r>
      <w:r>
        <w:rPr>
          <w:rFonts w:eastAsia="Times New Roman" w:cs="Times New Roman"/>
          <w:szCs w:val="24"/>
        </w:rPr>
        <w:t xml:space="preserve"> υλοτομίες, η διαμόρφωση των πρωτογενών δασικών προϊόντων ή η μετατόπιση αυτών των προϊόντων εντός των δασών. </w:t>
      </w:r>
    </w:p>
    <w:p w14:paraId="4EA88BB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Λόγω και αυτού του ειδικού τους σκοπού έπρεπε να δημιουργηθεί το αντίστοιχο πλαίσιο και όχι να λειτουργούν εν κενώ βασιζόμενοι στην αγροτική νομο</w:t>
      </w:r>
      <w:r>
        <w:rPr>
          <w:rFonts w:eastAsia="Times New Roman" w:cs="Times New Roman"/>
          <w:szCs w:val="24"/>
        </w:rPr>
        <w:t xml:space="preserve">θεσία περί συνεταιρισμών, όπως συνέβαινε μέχρι σήμερα. </w:t>
      </w:r>
    </w:p>
    <w:p w14:paraId="4EA88BB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Προβλέπεται πλέον η δυνατότητα ανάληψης από τους δασικούς συνεταιρισμούς πολλαπλών δραστηριοτήτων, όπως αυτές ορίζονται στο άρθρο 1, όπως η διακίνηση, επεξεργασία και μεταποίηση πρωτογενών δασικών προ</w:t>
      </w:r>
      <w:r>
        <w:rPr>
          <w:rFonts w:eastAsia="Times New Roman" w:cs="Times New Roman"/>
          <w:szCs w:val="24"/>
        </w:rPr>
        <w:t xml:space="preserve">ϊόντων, ενώ ο αριθμός των μελών ο οποίος απαιτείται για τη σύσταση και λειτουργία </w:t>
      </w:r>
      <w:r>
        <w:rPr>
          <w:rFonts w:eastAsia="Times New Roman" w:cs="Times New Roman"/>
          <w:szCs w:val="24"/>
        </w:rPr>
        <w:t>δ</w:t>
      </w:r>
      <w:r>
        <w:rPr>
          <w:rFonts w:eastAsia="Times New Roman" w:cs="Times New Roman"/>
          <w:szCs w:val="24"/>
        </w:rPr>
        <w:t xml:space="preserve">ασικού </w:t>
      </w:r>
      <w:r>
        <w:rPr>
          <w:rFonts w:eastAsia="Times New Roman" w:cs="Times New Roman"/>
          <w:szCs w:val="24"/>
        </w:rPr>
        <w:t>σ</w:t>
      </w:r>
      <w:r>
        <w:rPr>
          <w:rFonts w:eastAsia="Times New Roman" w:cs="Times New Roman"/>
          <w:szCs w:val="24"/>
        </w:rPr>
        <w:t xml:space="preserve">υνεταιρισμού </w:t>
      </w:r>
      <w:r>
        <w:rPr>
          <w:rFonts w:eastAsia="Times New Roman" w:cs="Times New Roman"/>
          <w:szCs w:val="24"/>
        </w:rPr>
        <w:t>ε</w:t>
      </w:r>
      <w:r>
        <w:rPr>
          <w:rFonts w:eastAsia="Times New Roman" w:cs="Times New Roman"/>
          <w:szCs w:val="24"/>
        </w:rPr>
        <w:t xml:space="preserve">ργασίας αυξάνεται στα είκοσι ένα (21) φυσικά πρόσωπα από επτά (7), με την </w:t>
      </w:r>
      <w:r>
        <w:rPr>
          <w:rFonts w:eastAsia="Times New Roman" w:cs="Times New Roman"/>
          <w:szCs w:val="24"/>
        </w:rPr>
        <w:lastRenderedPageBreak/>
        <w:t>ιδιότητα του δασεργάτη να ισχυροποιείται και να αποτελεί προϋπόθεση για την α</w:t>
      </w:r>
      <w:r>
        <w:rPr>
          <w:rFonts w:eastAsia="Times New Roman" w:cs="Times New Roman"/>
          <w:szCs w:val="24"/>
        </w:rPr>
        <w:t>πόκτηση και διατήρηση της ιδιότητας του μέλους του συνεταιρισμού.</w:t>
      </w:r>
    </w:p>
    <w:p w14:paraId="4EA88BB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Όσον αφορά στους σημερινούς δασικούς συνεταιρισμούς, θα πρέπει μέσα σε ένα χρόνο να διαγράψουν όσα μέλη τους δεν είναι δασεργάτες και να συμπληρώσουν μέλη με βάση το νέο πλαίσιο, ενώ υπάρχει</w:t>
      </w:r>
      <w:r>
        <w:rPr>
          <w:rFonts w:eastAsia="Times New Roman" w:cs="Times New Roman"/>
          <w:szCs w:val="24"/>
        </w:rPr>
        <w:t xml:space="preserve"> η πρόβλεψη του άρθρου 6 ώστε τα μέλη των ΔΑΣΕ και οι σύζυγοί τους να μην μπορούν να είναι έμποροι ξυλείας και, συνεπώς, να μην υπάρχει η προφανής σύγκρουση συμφερόντων ανάμεσα στους συνεταιρισμούς και την επαγγελματική δραστηριότητα των μελών τους. </w:t>
      </w:r>
    </w:p>
    <w:p w14:paraId="4EA88BB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ιδι</w:t>
      </w:r>
      <w:r>
        <w:rPr>
          <w:rFonts w:eastAsia="Times New Roman" w:cs="Times New Roman"/>
          <w:szCs w:val="24"/>
        </w:rPr>
        <w:t xml:space="preserve">ότητα του δασεργάτη αποδεικνύεται για τους ήδη απασχολούμενους στις δασικές εργασίες από τα ένσημα του ΙΚΑ και βεβαιώνεται από την επιτροπή που συστήνεται στην οικεία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δ</w:t>
      </w:r>
      <w:r>
        <w:rPr>
          <w:rFonts w:eastAsia="Times New Roman" w:cs="Times New Roman"/>
          <w:szCs w:val="24"/>
        </w:rPr>
        <w:t>ασών. Για τους νεοεισερχόμενους στο επάγγελμα αποκτάται μετά από θεωρητική και</w:t>
      </w:r>
      <w:r>
        <w:rPr>
          <w:rFonts w:eastAsia="Times New Roman" w:cs="Times New Roman"/>
          <w:szCs w:val="24"/>
        </w:rPr>
        <w:t xml:space="preserve"> πρακτική εκπαίδευση και βεβαιώνεται από την ίδια την επιτροπή από την έκδοση ταυτότητας στο όνομα του δασεργάτη, κάτι πολύ </w:t>
      </w:r>
      <w:r>
        <w:rPr>
          <w:rFonts w:eastAsia="Times New Roman" w:cs="Times New Roman"/>
          <w:szCs w:val="24"/>
        </w:rPr>
        <w:lastRenderedPageBreak/>
        <w:t>σημαντικό καθ’ ότι η απουσία συγκεκριμένων προϋποθέσεων –να εγγράφονται μόνο οι κατ’ επάγγελμα δασεργάτες- είχε ως αποτέλεσμα πίσω α</w:t>
      </w:r>
      <w:r>
        <w:rPr>
          <w:rFonts w:eastAsia="Times New Roman" w:cs="Times New Roman"/>
          <w:szCs w:val="24"/>
        </w:rPr>
        <w:t>πό πολλούς να κρύβονται έμποροι ξυλείας με εικονική σύνδεση δασεργατών στο δυναμικό τους, ώστε να διεκδικούν μεγαλύτερο μερίδιο από τις δασικές συστάδες προς εκμετάλλευση και εν τέλει οι πραγματικοί δασεργάτες να μένουν χωρίς εισόδημα.</w:t>
      </w:r>
    </w:p>
    <w:p w14:paraId="4EA88BB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 Επίσης, οργανώνεται</w:t>
      </w:r>
      <w:r>
        <w:rPr>
          <w:rFonts w:eastAsia="Times New Roman" w:cs="Times New Roman"/>
          <w:szCs w:val="24"/>
        </w:rPr>
        <w:t xml:space="preserve"> η κρατική εποπτεία των </w:t>
      </w:r>
      <w:r>
        <w:rPr>
          <w:rFonts w:eastAsia="Times New Roman" w:cs="Times New Roman"/>
          <w:szCs w:val="24"/>
        </w:rPr>
        <w:t>δ</w:t>
      </w:r>
      <w:r>
        <w:rPr>
          <w:rFonts w:eastAsia="Times New Roman" w:cs="Times New Roman"/>
          <w:szCs w:val="24"/>
        </w:rPr>
        <w:t xml:space="preserve">ασικών </w:t>
      </w:r>
      <w:r>
        <w:rPr>
          <w:rFonts w:eastAsia="Times New Roman" w:cs="Times New Roman"/>
          <w:szCs w:val="24"/>
        </w:rPr>
        <w:t>σ</w:t>
      </w:r>
      <w:r>
        <w:rPr>
          <w:rFonts w:eastAsia="Times New Roman" w:cs="Times New Roman"/>
          <w:szCs w:val="24"/>
        </w:rPr>
        <w:t xml:space="preserve">υνεταιρισμών </w:t>
      </w:r>
      <w:r>
        <w:rPr>
          <w:rFonts w:eastAsia="Times New Roman" w:cs="Times New Roman"/>
          <w:szCs w:val="24"/>
        </w:rPr>
        <w:t>ε</w:t>
      </w:r>
      <w:r>
        <w:rPr>
          <w:rFonts w:eastAsia="Times New Roman" w:cs="Times New Roman"/>
          <w:szCs w:val="24"/>
        </w:rPr>
        <w:t xml:space="preserve">ργασίας με την καθιέρωση της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δ</w:t>
      </w:r>
      <w:r>
        <w:rPr>
          <w:rFonts w:eastAsia="Times New Roman" w:cs="Times New Roman"/>
          <w:szCs w:val="24"/>
        </w:rPr>
        <w:t xml:space="preserve">ασών του νομού ως εποπτεύουσας </w:t>
      </w:r>
      <w:r>
        <w:rPr>
          <w:rFonts w:eastAsia="Times New Roman" w:cs="Times New Roman"/>
          <w:szCs w:val="24"/>
        </w:rPr>
        <w:t>α</w:t>
      </w:r>
      <w:r>
        <w:rPr>
          <w:rFonts w:eastAsia="Times New Roman" w:cs="Times New Roman"/>
          <w:szCs w:val="24"/>
        </w:rPr>
        <w:t xml:space="preserve">ρχής αυτών. Κατά τη διαδικασία ανάθεσης των δασικών εργασιών στους συνεταιρισμούς από την εποπτεύουσα </w:t>
      </w:r>
      <w:r>
        <w:rPr>
          <w:rFonts w:eastAsia="Times New Roman" w:cs="Times New Roman"/>
          <w:szCs w:val="24"/>
        </w:rPr>
        <w:t>α</w:t>
      </w:r>
      <w:r>
        <w:rPr>
          <w:rFonts w:eastAsia="Times New Roman" w:cs="Times New Roman"/>
          <w:szCs w:val="24"/>
        </w:rPr>
        <w:t xml:space="preserve">ρχή καθιερώνεται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δ</w:t>
      </w:r>
      <w:r>
        <w:rPr>
          <w:rFonts w:eastAsia="Times New Roman" w:cs="Times New Roman"/>
          <w:szCs w:val="24"/>
        </w:rPr>
        <w:t xml:space="preserve">ασικών </w:t>
      </w:r>
      <w:r>
        <w:rPr>
          <w:rFonts w:eastAsia="Times New Roman" w:cs="Times New Roman"/>
          <w:szCs w:val="24"/>
        </w:rPr>
        <w:t>σ</w:t>
      </w:r>
      <w:r>
        <w:rPr>
          <w:rFonts w:eastAsia="Times New Roman" w:cs="Times New Roman"/>
          <w:szCs w:val="24"/>
        </w:rPr>
        <w:t xml:space="preserve">υνεταιριστικών </w:t>
      </w:r>
      <w:r>
        <w:rPr>
          <w:rFonts w:eastAsia="Times New Roman" w:cs="Times New Roman"/>
          <w:szCs w:val="24"/>
        </w:rPr>
        <w:t>ο</w:t>
      </w:r>
      <w:r>
        <w:rPr>
          <w:rFonts w:eastAsia="Times New Roman" w:cs="Times New Roman"/>
          <w:szCs w:val="24"/>
        </w:rPr>
        <w:t xml:space="preserve">ργανώσεων και </w:t>
      </w:r>
      <w:r>
        <w:rPr>
          <w:rFonts w:eastAsia="Times New Roman" w:cs="Times New Roman"/>
          <w:szCs w:val="24"/>
        </w:rPr>
        <w:t>δ</w:t>
      </w:r>
      <w:r>
        <w:rPr>
          <w:rFonts w:eastAsia="Times New Roman" w:cs="Times New Roman"/>
          <w:szCs w:val="24"/>
        </w:rPr>
        <w:t xml:space="preserve">ασεργατών, το οποίο τηρείται κεντρικά σε ηλεκτρονική μορφή στη Γενική Διεύθυνση Ανάπτυξης και Προστασίας Δασών και Αγροπεριβάλλοντος του Υπουργείου και τοπικά στην οικεία </w:t>
      </w:r>
      <w:r>
        <w:rPr>
          <w:rFonts w:eastAsia="Times New Roman" w:cs="Times New Roman"/>
          <w:szCs w:val="24"/>
        </w:rPr>
        <w:t>δι</w:t>
      </w:r>
      <w:r>
        <w:rPr>
          <w:rFonts w:eastAsia="Times New Roman" w:cs="Times New Roman"/>
          <w:szCs w:val="24"/>
        </w:rPr>
        <w:t xml:space="preserve">εύθυνση </w:t>
      </w:r>
      <w:r>
        <w:rPr>
          <w:rFonts w:eastAsia="Times New Roman" w:cs="Times New Roman"/>
          <w:szCs w:val="24"/>
        </w:rPr>
        <w:t>δ</w:t>
      </w:r>
      <w:r>
        <w:rPr>
          <w:rFonts w:eastAsia="Times New Roman" w:cs="Times New Roman"/>
          <w:szCs w:val="24"/>
        </w:rPr>
        <w:t xml:space="preserve">ασών του νομού. </w:t>
      </w:r>
    </w:p>
    <w:p w14:paraId="4EA88BB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Καθίσταται υποχρεωτική η ψ</w:t>
      </w:r>
      <w:r>
        <w:rPr>
          <w:rFonts w:eastAsia="Times New Roman" w:cs="Times New Roman"/>
          <w:szCs w:val="24"/>
        </w:rPr>
        <w:t xml:space="preserve">ήφιση του </w:t>
      </w:r>
      <w:r>
        <w:rPr>
          <w:rFonts w:eastAsia="Times New Roman" w:cs="Times New Roman"/>
          <w:szCs w:val="24"/>
        </w:rPr>
        <w:t>ε</w:t>
      </w:r>
      <w:r>
        <w:rPr>
          <w:rFonts w:eastAsia="Times New Roman" w:cs="Times New Roman"/>
          <w:szCs w:val="24"/>
        </w:rPr>
        <w:t xml:space="preserve">σωτερικού </w:t>
      </w:r>
      <w:r>
        <w:rPr>
          <w:rFonts w:eastAsia="Times New Roman" w:cs="Times New Roman"/>
          <w:szCs w:val="24"/>
        </w:rPr>
        <w:t>κ</w:t>
      </w:r>
      <w:r>
        <w:rPr>
          <w:rFonts w:eastAsia="Times New Roman" w:cs="Times New Roman"/>
          <w:szCs w:val="24"/>
        </w:rPr>
        <w:t xml:space="preserve">ανονισμού </w:t>
      </w:r>
      <w:r>
        <w:rPr>
          <w:rFonts w:eastAsia="Times New Roman" w:cs="Times New Roman"/>
          <w:szCs w:val="24"/>
        </w:rPr>
        <w:t>λ</w:t>
      </w:r>
      <w:r>
        <w:rPr>
          <w:rFonts w:eastAsia="Times New Roman" w:cs="Times New Roman"/>
          <w:szCs w:val="24"/>
        </w:rPr>
        <w:t xml:space="preserve">ειτουργίας για κάθε </w:t>
      </w:r>
      <w:r>
        <w:rPr>
          <w:rFonts w:eastAsia="Times New Roman" w:cs="Times New Roman"/>
          <w:szCs w:val="24"/>
        </w:rPr>
        <w:t>δ</w:t>
      </w:r>
      <w:r>
        <w:rPr>
          <w:rFonts w:eastAsia="Times New Roman" w:cs="Times New Roman"/>
          <w:szCs w:val="24"/>
        </w:rPr>
        <w:t xml:space="preserve">ασικό </w:t>
      </w:r>
      <w:r>
        <w:rPr>
          <w:rFonts w:eastAsia="Times New Roman" w:cs="Times New Roman"/>
          <w:szCs w:val="24"/>
        </w:rPr>
        <w:t>σ</w:t>
      </w:r>
      <w:r>
        <w:rPr>
          <w:rFonts w:eastAsia="Times New Roman" w:cs="Times New Roman"/>
          <w:szCs w:val="24"/>
        </w:rPr>
        <w:t xml:space="preserve">υνεταιρισμό, με τον οποίο ρυθμίζονται οι σχέσεις μεταξύ των μελών, μεταξύ μελών και συνεταιρισμού, οι υποχρεώσεις και τα δικαιώματα των μελών. </w:t>
      </w:r>
    </w:p>
    <w:p w14:paraId="4EA88BC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Καθιερώνεται ως υποχρεωτική η διάθεση των προϊόντων που παράγονται με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126/1986 με δημοπρασία, αποκλείοντας την απευθείας συμφωνία με τον έμπορο. </w:t>
      </w:r>
    </w:p>
    <w:p w14:paraId="4EA88BC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Ενισχύεται η διαφάνεια με τη συμμετοχή δικαστικών αντιπροσώπων στις αρχαιρεσίες των δασώ</w:t>
      </w:r>
      <w:r>
        <w:rPr>
          <w:rFonts w:eastAsia="Times New Roman" w:cs="Times New Roman"/>
          <w:szCs w:val="24"/>
        </w:rPr>
        <w:t xml:space="preserve">ν. Διασφαλίζεται καλύτερα η προστασία του δάσους με την ορθή εκτέλεση των εργασιών από εκπαιδευμένους και πιστοποιημένους δασεργάτες και μία σειρά από άλλες διατάξεις. </w:t>
      </w:r>
    </w:p>
    <w:p w14:paraId="4EA88BC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ήθελα να τονίσω όμως και κάτι άλλο για την αναγκαιότητα των δασικών συνεταιρισμών, α</w:t>
      </w:r>
      <w:r>
        <w:rPr>
          <w:rFonts w:eastAsia="Times New Roman" w:cs="Times New Roman"/>
          <w:szCs w:val="24"/>
        </w:rPr>
        <w:t xml:space="preserve">ναφορικά με το μεγάλο πρόβλημα των δασικών πυρκαγιών που αντιμετωπίζουμε κατά τη θερινή περίοδο. Με ιδιαίτερη ικανοποίηση, λοιπόν, βλέπουμε την πρόθεση του Υπουργείου να ενεργοποιήσει και να ρίξει στον </w:t>
      </w:r>
      <w:r>
        <w:rPr>
          <w:rFonts w:eastAsia="Times New Roman" w:cs="Times New Roman"/>
          <w:szCs w:val="24"/>
        </w:rPr>
        <w:lastRenderedPageBreak/>
        <w:t xml:space="preserve">αγώνα της πρόληψης των πυρκαγιών τους </w:t>
      </w:r>
      <w:r>
        <w:rPr>
          <w:rFonts w:eastAsia="Times New Roman" w:cs="Times New Roman"/>
          <w:szCs w:val="24"/>
        </w:rPr>
        <w:t>δ</w:t>
      </w:r>
      <w:r>
        <w:rPr>
          <w:rFonts w:eastAsia="Times New Roman" w:cs="Times New Roman"/>
          <w:szCs w:val="24"/>
        </w:rPr>
        <w:t xml:space="preserve">ασικούς </w:t>
      </w:r>
      <w:r>
        <w:rPr>
          <w:rFonts w:eastAsia="Times New Roman" w:cs="Times New Roman"/>
          <w:szCs w:val="24"/>
        </w:rPr>
        <w:t>σ</w:t>
      </w:r>
      <w:r>
        <w:rPr>
          <w:rFonts w:eastAsia="Times New Roman" w:cs="Times New Roman"/>
          <w:szCs w:val="24"/>
        </w:rPr>
        <w:t>υνεται</w:t>
      </w:r>
      <w:r>
        <w:rPr>
          <w:rFonts w:eastAsia="Times New Roman" w:cs="Times New Roman"/>
          <w:szCs w:val="24"/>
        </w:rPr>
        <w:t xml:space="preserve">ρισμούς, καθώς και την αποκατάσταση κατεστραμμένων δασικών εκτάσεων μιας και τα υπολείμματα από τα καμένα δέντρα προβλέπεται να δοθούν στους </w:t>
      </w:r>
      <w:r>
        <w:rPr>
          <w:rFonts w:eastAsia="Times New Roman" w:cs="Times New Roman"/>
          <w:szCs w:val="24"/>
        </w:rPr>
        <w:t>δ</w:t>
      </w:r>
      <w:r>
        <w:rPr>
          <w:rFonts w:eastAsia="Times New Roman" w:cs="Times New Roman"/>
          <w:szCs w:val="24"/>
        </w:rPr>
        <w:t xml:space="preserve">ασικούς </w:t>
      </w:r>
      <w:r>
        <w:rPr>
          <w:rFonts w:eastAsia="Times New Roman" w:cs="Times New Roman"/>
          <w:szCs w:val="24"/>
        </w:rPr>
        <w:t>σ</w:t>
      </w:r>
      <w:r>
        <w:rPr>
          <w:rFonts w:eastAsia="Times New Roman" w:cs="Times New Roman"/>
          <w:szCs w:val="24"/>
        </w:rPr>
        <w:t>υνεταιρισμούς, προκειμένου να κατασκευάσουν φράγματα και άλλες υποδομές για την αποτροπή πλημμυρικών φαιν</w:t>
      </w:r>
      <w:r>
        <w:rPr>
          <w:rFonts w:eastAsia="Times New Roman" w:cs="Times New Roman"/>
          <w:szCs w:val="24"/>
        </w:rPr>
        <w:t xml:space="preserve">ομένων τον χειμώνα. </w:t>
      </w:r>
    </w:p>
    <w:p w14:paraId="4EA88BC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συνεταιρισμοί έχουν πολλά να προσφέρουν, όχι μόνο για τα μέλη τους, αλλά για την κοινωνία στο σύνολό της. Παράλληλα, μπορεί να ενισχυθεί η τοπική οικονομία με την απασχόληση σε εργασίες δασικού ενδιαφέρ</w:t>
      </w:r>
      <w:r>
        <w:rPr>
          <w:rFonts w:eastAsia="Times New Roman" w:cs="Times New Roman"/>
          <w:szCs w:val="24"/>
        </w:rPr>
        <w:t>οντος. Δεδομένου ότι οι δασικοί συνεταιρισμοί είναι οι μόνοι εξειδικευμένοι στις δασικές εργασίες, πολλά μπορούν να ρυθμιστούν επ’ ωφελεία του δάσους, αλλά και των πραγματικών ενεργών δασεργατών μέσω του προτεινόμενου θεσμικού πλαισίου.</w:t>
      </w:r>
    </w:p>
    <w:p w14:paraId="4EA88BC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Στηρίζουμε το συγκε</w:t>
      </w:r>
      <w:r>
        <w:rPr>
          <w:rFonts w:eastAsia="Times New Roman" w:cs="Times New Roman"/>
          <w:szCs w:val="24"/>
        </w:rPr>
        <w:t>κριμένο νομοσχέδιο.</w:t>
      </w:r>
    </w:p>
    <w:p w14:paraId="4EA88BC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Σας ευχαριστώ.</w:t>
      </w:r>
    </w:p>
    <w:p w14:paraId="4EA88BC6" w14:textId="77777777" w:rsidR="00982D42" w:rsidRDefault="003E694A">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Και εγώ σας ευχαριστώ, κύριε συνάδελφε, και για τη συντομία.</w:t>
      </w:r>
    </w:p>
    <w:p w14:paraId="4EA88BC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Κλείνουμε με τον κ. Ιωάννη Σαρίδη, από την Ένωση Κεντρώων.</w:t>
      </w:r>
    </w:p>
    <w:p w14:paraId="4EA88BC8"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w:t>
      </w:r>
    </w:p>
    <w:p w14:paraId="4EA88BC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Υπουργέ, κυρίες και</w:t>
      </w:r>
      <w:r>
        <w:rPr>
          <w:rFonts w:eastAsia="Times New Roman" w:cs="Times New Roman"/>
          <w:szCs w:val="24"/>
        </w:rPr>
        <w:t xml:space="preserve"> κύριοι συνάδελφοι, τα ελληνικά δάση καταλαμβάνουν το 50% της χώρας και θα μπορούσαν να αποδώσουν δύο μονάδες του ΑΕΠ για την ελληνική οικονομία. Αυτό δεν είναι ευχή. Είναι γεγονός. Πόσα δεν θα στερούνταν οι Έλληνας, εάν πράγματι αξιοποιούσαμε τα δάση μας;</w:t>
      </w:r>
      <w:r>
        <w:rPr>
          <w:rFonts w:eastAsia="Times New Roman" w:cs="Times New Roman"/>
          <w:szCs w:val="24"/>
        </w:rPr>
        <w:t xml:space="preserve"> Ελπίζω πως με αφορμή τη συζήτηση του παρόντος νομοσχεδίου, να το πληροφορήθηκαν αυτό οι περισσότεροι Έλληνες. </w:t>
      </w:r>
    </w:p>
    <w:p w14:paraId="4EA88BC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Όταν ψάχνουμε ισοδύναμα παντού για να μην κόψουμε μισθούς και συντάξεις και τελικά δεν βρίσκουμε, καλό θα είναι να θυμόμαστε πως ένα ισοδύναμο ι</w:t>
      </w:r>
      <w:r>
        <w:rPr>
          <w:rFonts w:eastAsia="Times New Roman" w:cs="Times New Roman"/>
          <w:szCs w:val="24"/>
        </w:rPr>
        <w:t xml:space="preserve">κανό κρύβεται στα ελληνικά δάση: δύο ολόκληρες μονάδες του ΑΕΠ, χωρίς να τα καταστρέψουμε. Αντιθέτως, αν δεν ενδιαφερθούμε γι’ αυτά, σύντομα θα τα χάσουμε και θα τα χάσουμε, δυστυχώς, οριστικά. </w:t>
      </w:r>
    </w:p>
    <w:p w14:paraId="4EA88BC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 δάσος έχει την ανάγκη της ανθρώπινης φροντίδας. Τίποτα δεν</w:t>
      </w:r>
      <w:r>
        <w:rPr>
          <w:rFonts w:eastAsia="Times New Roman" w:cs="Times New Roman"/>
          <w:szCs w:val="24"/>
        </w:rPr>
        <w:t xml:space="preserve"> πάει χαμένο απ’ αυτά που παράγει ένα δάσος. Ο πλούτος, λοιπόν, αυτός βρίσκεται στα χέρια μας. Η αρχή της ταυτόχρονης διάσωσης και των δασών και της οικονομίας μας γίνεται εδώ σήμερα. Και αυτή η προσπάθεια βρίσκεται καθαρά σε ελληνικά χέρια. </w:t>
      </w:r>
    </w:p>
    <w:p w14:paraId="4EA88BC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Δυστυχώς, η μ</w:t>
      </w:r>
      <w:r>
        <w:rPr>
          <w:rFonts w:eastAsia="Times New Roman" w:cs="Times New Roman"/>
          <w:szCs w:val="24"/>
        </w:rPr>
        <w:t>έχρι σήμερα αντιμετώπιση του φυσικού μας πλούτου ήταν απαξιωτική. Όποιος μελετήσει με προσοχή το καθεστώς που υπήρχε μέχρι σήμερα και είχε δημιουργήσει ο προηγούμενος δασοκτόνος νόμος, ο οποίος μεταξύ άλλων οδήγησε και στην πλήρη απαξίωση τους δασικούς συν</w:t>
      </w:r>
      <w:r>
        <w:rPr>
          <w:rFonts w:eastAsia="Times New Roman" w:cs="Times New Roman"/>
          <w:szCs w:val="24"/>
        </w:rPr>
        <w:t xml:space="preserve">εταιρισμούς </w:t>
      </w:r>
      <w:r>
        <w:rPr>
          <w:rFonts w:eastAsia="Times New Roman" w:cs="Times New Roman"/>
          <w:szCs w:val="24"/>
        </w:rPr>
        <w:lastRenderedPageBreak/>
        <w:t xml:space="preserve">της χώρας, θα καταλάβει πως η ασυδοσία και η αναρχία που επικρατούσε αποτελούσαν και τον μεγαλύτερο κίνδυνο για τα δάση μας. </w:t>
      </w:r>
    </w:p>
    <w:p w14:paraId="4EA88BC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παρόν νομοσχέδιο είναι αποτέλεσμα και κατά δήλωση του Υπουργού κοπιαστικής εργασίας πο</w:t>
      </w:r>
      <w:r>
        <w:rPr>
          <w:rFonts w:eastAsia="Times New Roman" w:cs="Times New Roman"/>
          <w:szCs w:val="24"/>
        </w:rPr>
        <w:t>λλών ετών των δημοσίων αρμοδίων υπηρεσιών και αποτελεί μία ειλικρινή προσπάθεια να μπει τέλος σε μία άθλια κατάσταση εκμετάλλευσης ανθρώπων, καταπάτησης εργασιακών δικαιωμάτων, απαξίωσης του φυσικού μας πλούτου που έστεκε εμπόδιο στην ανάπτυξη όχι μόνο της</w:t>
      </w:r>
      <w:r>
        <w:rPr>
          <w:rFonts w:eastAsia="Times New Roman" w:cs="Times New Roman"/>
          <w:szCs w:val="24"/>
        </w:rPr>
        <w:t xml:space="preserve"> ελληνικής οικονομίας, αλλά και της επιβίωσης του ελληνικού χωριού.</w:t>
      </w:r>
    </w:p>
    <w:p w14:paraId="4EA88BC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Ο πολιτικός κόσμος οφείλει να αναγνωρίσει τα λάθη του, τα λάθη που έχουν γίνει και να ξεπεράσει τον πειρασμό της μικροκομματικής αντιμετώπισης των δασικών συνεταιρισμών. Μέχρι σήμερα το μό</w:t>
      </w:r>
      <w:r>
        <w:rPr>
          <w:rFonts w:eastAsia="Times New Roman" w:cs="Times New Roman"/>
          <w:szCs w:val="24"/>
        </w:rPr>
        <w:t xml:space="preserve">νο που παρήγαγαν σωστά οι δασικοί συνεταιρισμοί, έτσι όπως αυτές αλλοιώθηκαν τις τελευταίες δεκαετίες, </w:t>
      </w:r>
      <w:r>
        <w:rPr>
          <w:rFonts w:eastAsia="Times New Roman" w:cs="Times New Roman"/>
          <w:szCs w:val="24"/>
        </w:rPr>
        <w:lastRenderedPageBreak/>
        <w:t xml:space="preserve">ήταν ψήφοι. Το ξέρουμε όλοι σε αυτή την Αίθουσα πως οι Έλληνες δασεργάτες αντιμετωπίζονταν αποκλειστικά ως κομματική πελατεία. </w:t>
      </w:r>
    </w:p>
    <w:p w14:paraId="4EA88BC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 το σημερινό νομοσχέδιο</w:t>
      </w:r>
      <w:r>
        <w:rPr>
          <w:rFonts w:eastAsia="Times New Roman" w:cs="Times New Roman"/>
          <w:szCs w:val="24"/>
        </w:rPr>
        <w:t xml:space="preserve"> γίνεται μια τομή που επιβάλλει τις απαραίτητες αλλαγές, ώστε αυτή η κατάσταση να σταματήσει. Την τομή την εντοπίζουμε εμείς σε τρία σημεία κυρίως: </w:t>
      </w:r>
    </w:p>
    <w:p w14:paraId="4EA88BD0" w14:textId="77777777" w:rsidR="00982D42" w:rsidRDefault="003E694A">
      <w:pPr>
        <w:spacing w:line="600" w:lineRule="auto"/>
        <w:ind w:firstLine="720"/>
        <w:jc w:val="both"/>
        <w:rPr>
          <w:rFonts w:eastAsia="Times New Roman" w:cs="Times New Roman"/>
          <w:b/>
          <w:szCs w:val="24"/>
        </w:rPr>
      </w:pPr>
      <w:r>
        <w:rPr>
          <w:rFonts w:eastAsia="Times New Roman" w:cs="Times New Roman"/>
          <w:szCs w:val="24"/>
        </w:rPr>
        <w:t xml:space="preserve">Πρώτον, στην αύξηση των υποχρεωτικών μελών από επτά σε είκοσι ένα. Σε αυτό το σημείο θα ήθελα να κάνω μία </w:t>
      </w:r>
      <w:r>
        <w:rPr>
          <w:rFonts w:eastAsia="Times New Roman" w:cs="Times New Roman"/>
          <w:szCs w:val="24"/>
        </w:rPr>
        <w:t xml:space="preserve">παρατήρηση λέγοντας ότι το είκοσι ένα δεν βγήκε τυχαία. Έγινε μία συζήτηση για να καταφέρουμε να καταλήξουμε στο σωστό νούμερο και χρειάστηκαν, φυσικά, και ειδικές προβλέψεις για τα νησιά μας. Η πράξη θα δείξει. Όμως, πιστεύουμε κι εμείς πως το είκοσι ένα </w:t>
      </w:r>
      <w:r>
        <w:rPr>
          <w:rFonts w:eastAsia="Times New Roman" w:cs="Times New Roman"/>
          <w:szCs w:val="24"/>
        </w:rPr>
        <w:t>διορθώνει στα σίγουρα το χάος που επικρατούσε μέχρι σήμερα.</w:t>
      </w:r>
    </w:p>
    <w:p w14:paraId="4EA88BD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Δεύτερη τομή είναι ο ορισμός του δασεργάτη. Συμφωνήσαμε πως όσοι έχουν εκατόν πενήντα ένα ένσημα εργασίας στο δάσος την τελευταία τριετία θα μπορούν να χαρακτηριστούν «δασεργάτες». Μας </w:t>
      </w:r>
      <w:r>
        <w:rPr>
          <w:rFonts w:eastAsia="Times New Roman" w:cs="Times New Roman"/>
          <w:szCs w:val="24"/>
        </w:rPr>
        <w:lastRenderedPageBreak/>
        <w:t>προβληματίζ</w:t>
      </w:r>
      <w:r>
        <w:rPr>
          <w:rFonts w:eastAsia="Times New Roman" w:cs="Times New Roman"/>
          <w:szCs w:val="24"/>
        </w:rPr>
        <w:t xml:space="preserve">ει πολύ η διαδικασία εκπαίδευσης των νέων δασεργατών. Το είπαμε, το είπαμε ξανά στις </w:t>
      </w:r>
      <w:r>
        <w:rPr>
          <w:rFonts w:eastAsia="Times New Roman" w:cs="Times New Roman"/>
          <w:szCs w:val="24"/>
        </w:rPr>
        <w:t>ε</w:t>
      </w:r>
      <w:r>
        <w:rPr>
          <w:rFonts w:eastAsia="Times New Roman" w:cs="Times New Roman"/>
          <w:szCs w:val="24"/>
        </w:rPr>
        <w:t>πιτροπές, αλλά δεν σας ανησυχήσαμε καθόλου. Πολύ φοβάμαι ότι εκεί θα επανέλθουμε. Δεν πιστεύω ότι έχουμε κλείσει οριστικά το ζήτημα αυτό. Προς το παρόν, όμως, αρκεί το γε</w:t>
      </w:r>
      <w:r>
        <w:rPr>
          <w:rFonts w:eastAsia="Times New Roman" w:cs="Times New Roman"/>
          <w:szCs w:val="24"/>
        </w:rPr>
        <w:t>γονός πως μπαίνει μια διαχωριστική γραμμή για το ποιος είναι και ποιος δεν είναι δασεργάτης.</w:t>
      </w:r>
    </w:p>
    <w:p w14:paraId="4EA88BD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 τρίτο σημείο που καθιστά τομή το παρόν νομοσχέδιο είναι οι προβλέψεις εντός του νομοσχεδίου αυτού για τον τρόπο λειτουργίας των δασικών συνεταιρισμών. Πολλοί έκ</w:t>
      </w:r>
      <w:r>
        <w:rPr>
          <w:rFonts w:eastAsia="Times New Roman" w:cs="Times New Roman"/>
          <w:szCs w:val="24"/>
        </w:rPr>
        <w:t xml:space="preserve">ριναν ως μη απαραίτητη την ένταξη των καταστατικών υποχρεώσεων των δασικών συνεταιρισμών μέσα στο νομοσχέδιο. </w:t>
      </w:r>
    </w:p>
    <w:p w14:paraId="4EA88BD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Εκτός από τις αλλαγές αυτές καθαυτές, βοηθάμε με αυτόν τον τρόπο τους ίδιους τους ανθρώπους που θα επιλέξουν να κάνουν χρήση του παρόντος νόμου, </w:t>
      </w:r>
      <w:r>
        <w:rPr>
          <w:rFonts w:eastAsia="Times New Roman" w:cs="Times New Roman"/>
          <w:szCs w:val="24"/>
        </w:rPr>
        <w:t xml:space="preserve">ώστε να είναι δυσκολότερο να πέσουν θύματα εξαπάτησης από ανθρώπους που δεν καταλαβαίνουν γιατί ένας έμπορος ξυλείας δεν μπορεί να είναι μέλος των δασικών συνεταιρισμών ή από ανθρώπους που δεν καταλαβαίνουν γιατί να υπάρχουν ειδικοί </w:t>
      </w:r>
      <w:r>
        <w:rPr>
          <w:rFonts w:eastAsia="Times New Roman" w:cs="Times New Roman"/>
          <w:szCs w:val="24"/>
        </w:rPr>
        <w:lastRenderedPageBreak/>
        <w:t>περιορισμοί για τα μέλη</w:t>
      </w:r>
      <w:r>
        <w:rPr>
          <w:rFonts w:eastAsia="Times New Roman" w:cs="Times New Roman"/>
          <w:szCs w:val="24"/>
        </w:rPr>
        <w:t xml:space="preserve"> των δασικών συνεταιρισμών, </w:t>
      </w:r>
      <w:r>
        <w:rPr>
          <w:rFonts w:eastAsia="Times New Roman"/>
          <w:szCs w:val="24"/>
        </w:rPr>
        <w:t>οι οποίοι</w:t>
      </w:r>
      <w:r>
        <w:rPr>
          <w:rFonts w:eastAsia="Times New Roman" w:cs="Times New Roman"/>
          <w:szCs w:val="24"/>
        </w:rPr>
        <w:t xml:space="preserve"> μάλιστα επεκτείνονται και στην οικογένειά τους. </w:t>
      </w:r>
    </w:p>
    <w:p w14:paraId="4EA88BD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οικογενειοκρατία οδήγησε στην ασυδοσία. Την οικογενειοκρατία την επέτρεψε το πελατειακό, κομματικό σύστημα. Αυτό πρέπει να σταματήσει. Ακριβώς και για αυτόν τον λόγο π</w:t>
      </w:r>
      <w:r>
        <w:rPr>
          <w:rFonts w:eastAsia="Times New Roman" w:cs="Times New Roman"/>
          <w:szCs w:val="24"/>
        </w:rPr>
        <w:t>ιστεύουμε πως είναι στην απολύτως σωστή κατεύθυνση το σημερινό νομοσχέδιο. Βάζει πολλά εμπόδια σε παλιές δασοκτόνες πρακτικές.</w:t>
      </w:r>
    </w:p>
    <w:p w14:paraId="4EA88BD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τα δάση μας κινδυνεύουν και πρέπει να σωθούν. Το πρώτο βήμα είναι η θέσπιση αυτού του νόμου. Το δεύτ</w:t>
      </w:r>
      <w:r>
        <w:rPr>
          <w:rFonts w:eastAsia="Times New Roman" w:cs="Times New Roman"/>
          <w:szCs w:val="24"/>
        </w:rPr>
        <w:t xml:space="preserve">ερο βήμα είναι η εφαρμογή του. </w:t>
      </w:r>
    </w:p>
    <w:p w14:paraId="4EA88BD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Για να μην παραμείνουν ευχολόγια τα περιεχόμενα του παρόντος νομοσχεδίου, θα χρειαστεί πολλή προσπάθεια και βεβαίως ισχυρή πολιτική βούληση. Δεν πρέπει να βρουν καταφύγιο σε κανένα πολιτικό </w:t>
      </w:r>
      <w:r>
        <w:rPr>
          <w:rFonts w:eastAsia="Times New Roman" w:cs="Times New Roman"/>
          <w:szCs w:val="24"/>
        </w:rPr>
        <w:lastRenderedPageBreak/>
        <w:t>γραφείο όσοι αποδεδειγμένα μέχρι σ</w:t>
      </w:r>
      <w:r>
        <w:rPr>
          <w:rFonts w:eastAsia="Times New Roman" w:cs="Times New Roman"/>
          <w:szCs w:val="24"/>
        </w:rPr>
        <w:t xml:space="preserve">ήμερα κατέστρεφαν τα δάση μας, με την ανοχή του νόμου, προσφέροντας απλά ψήφους. </w:t>
      </w:r>
    </w:p>
    <w:p w14:paraId="4EA88BD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Τα δάση μας έχουν τη δυναμική να στηρίξουν την οικονομία μας σε τέτοιο βαθμό που θα μπορέσουμε να μειώσουμε τη φορολογία και να καταργήσουμε μια σειρά από χαράτσια. </w:t>
      </w:r>
    </w:p>
    <w:p w14:paraId="4EA88BD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Είναι εθ</w:t>
      </w:r>
      <w:r>
        <w:rPr>
          <w:rFonts w:eastAsia="Times New Roman" w:cs="Times New Roman"/>
          <w:szCs w:val="24"/>
        </w:rPr>
        <w:t>νική μας ευθύνη να στηρίξουμε αυτήν την προσπάθεια προς το καλύτερο. Αυτό για να γίνει πραγματικότητα θα πρέπει να συνεργαστούμε με τις τοπικές κοινωνίες. Πρέπει να ενημερώσουμε σωστά τους κατοίκους των παραδάσιων χωριών μας για τις αλλαγές που φέρνει ο νό</w:t>
      </w:r>
      <w:r>
        <w:rPr>
          <w:rFonts w:eastAsia="Times New Roman" w:cs="Times New Roman"/>
          <w:szCs w:val="24"/>
        </w:rPr>
        <w:t>μος αυτός. Δεν πρέπει να επιτρέψουμε να χαθεί στη φασαρία των ημερών, μέσα στη βαβούρα μιας τεχνητής αντιπαράθεσης που κάποιοι στήνουν είτε για να καλύψουν την ανεπάρκειά τους είτε για να προωθήσουν μικροκομματικά συμφέροντα.</w:t>
      </w:r>
    </w:p>
    <w:p w14:paraId="4EA88BD9" w14:textId="77777777" w:rsidR="00982D42" w:rsidRDefault="003E694A">
      <w:pPr>
        <w:spacing w:line="600" w:lineRule="auto"/>
        <w:ind w:firstLine="720"/>
        <w:jc w:val="both"/>
        <w:rPr>
          <w:rFonts w:eastAsia="Times New Roman" w:cs="Times New Roman"/>
          <w:bCs/>
          <w:szCs w:val="24"/>
        </w:rPr>
      </w:pPr>
      <w:r>
        <w:rPr>
          <w:rFonts w:eastAsia="Times New Roman" w:cs="Times New Roman"/>
          <w:szCs w:val="24"/>
        </w:rPr>
        <w:lastRenderedPageBreak/>
        <w:t xml:space="preserve">Να πούμε και λίγα για τις </w:t>
      </w:r>
      <w:r>
        <w:rPr>
          <w:rFonts w:eastAsia="Times New Roman" w:cs="Times New Roman"/>
          <w:bCs/>
          <w:szCs w:val="24"/>
        </w:rPr>
        <w:t>τροπ</w:t>
      </w:r>
      <w:r>
        <w:rPr>
          <w:rFonts w:eastAsia="Times New Roman" w:cs="Times New Roman"/>
          <w:bCs/>
          <w:szCs w:val="24"/>
        </w:rPr>
        <w:t xml:space="preserve">ολογίες. Είχαμε ενημερώσει τον Υπουργό στις </w:t>
      </w:r>
      <w:r>
        <w:rPr>
          <w:rFonts w:eastAsia="Times New Roman" w:cs="Times New Roman"/>
          <w:bCs/>
          <w:szCs w:val="24"/>
        </w:rPr>
        <w:t>ε</w:t>
      </w:r>
      <w:r>
        <w:rPr>
          <w:rFonts w:eastAsia="Times New Roman" w:cs="Times New Roman"/>
          <w:bCs/>
          <w:szCs w:val="24"/>
        </w:rPr>
        <w:t>πιτροπές να μη δεχθεί τροπολογίες άσχετες με αυτό το τόσο σημαντικό νομοσχέδιο, ώστε να μην αναγκαστούμε να ψηφίσουμε «</w:t>
      </w:r>
      <w:r>
        <w:rPr>
          <w:rFonts w:eastAsia="Times New Roman" w:cs="Times New Roman"/>
          <w:bCs/>
          <w:szCs w:val="24"/>
        </w:rPr>
        <w:t>παρών</w:t>
      </w:r>
      <w:r>
        <w:rPr>
          <w:rFonts w:eastAsia="Times New Roman" w:cs="Times New Roman"/>
          <w:bCs/>
          <w:szCs w:val="24"/>
        </w:rPr>
        <w:t xml:space="preserve">», ενώ ουσιαστικά συμφωνούμε με το μεγαλύτερο μέρος του. Η πρακτική της ένταξης άσχετων τροπολογιών την τελευταία στιγμή σε κρίσιμα νομοσχέδια μάς απέτρεπε από το να τα στηρίξουμε. </w:t>
      </w:r>
    </w:p>
    <w:p w14:paraId="4EA88BDA" w14:textId="77777777" w:rsidR="00982D42" w:rsidRDefault="003E694A">
      <w:pPr>
        <w:spacing w:line="600" w:lineRule="auto"/>
        <w:ind w:firstLine="720"/>
        <w:jc w:val="both"/>
        <w:rPr>
          <w:rFonts w:eastAsia="Times New Roman" w:cs="Times New Roman"/>
          <w:bCs/>
          <w:szCs w:val="24"/>
        </w:rPr>
      </w:pPr>
      <w:r>
        <w:rPr>
          <w:rFonts w:eastAsia="Times New Roman" w:cs="Times New Roman"/>
          <w:bCs/>
          <w:szCs w:val="24"/>
        </w:rPr>
        <w:t>Αν και τελικά καλούμαστε να τοποθετηθούμε σε έξι τροπολογίες, δεν κρύβουμε</w:t>
      </w:r>
      <w:r>
        <w:rPr>
          <w:rFonts w:eastAsia="Times New Roman" w:cs="Times New Roman"/>
          <w:bCs/>
          <w:szCs w:val="24"/>
        </w:rPr>
        <w:t xml:space="preserve"> ωστόσο πως αυτές είναι ο λόγος να μην υπερψηφίσουμε. Αυτή η διαφοροποίηση οφείλεται καθαρά στην προσπάθεια του Υπουργού, ο οποίος κατάφερε να μην αιφνιδιαστούν τα κόμματα της Αντιπολίτευσης από «τροπολογίες νύχτας». Οι σημερινές τροπολογίες λύνουν κάποια </w:t>
      </w:r>
      <w:r>
        <w:rPr>
          <w:rFonts w:eastAsia="Times New Roman" w:cs="Times New Roman"/>
          <w:bCs/>
          <w:szCs w:val="24"/>
        </w:rPr>
        <w:t>προβλήματα και σίγουρα δεν δημιουργούν νέα.</w:t>
      </w:r>
    </w:p>
    <w:p w14:paraId="4EA88BDB" w14:textId="77777777" w:rsidR="00982D42" w:rsidRDefault="003E694A">
      <w:pPr>
        <w:spacing w:line="600" w:lineRule="auto"/>
        <w:ind w:firstLine="720"/>
        <w:jc w:val="both"/>
        <w:rPr>
          <w:rFonts w:eastAsia="Times New Roman" w:cs="Times New Roman"/>
          <w:bCs/>
          <w:szCs w:val="24"/>
        </w:rPr>
      </w:pPr>
      <w:r>
        <w:rPr>
          <w:rFonts w:eastAsia="Times New Roman" w:cs="Times New Roman"/>
          <w:bCs/>
          <w:szCs w:val="24"/>
        </w:rPr>
        <w:t xml:space="preserve">Ο εκ νέου καθορισμός του πλαισίου που διέπει τον διαχειριστή αφερεγγυότητας στην τροπολογία 667 άρθρο 51 αποδείχθηκε από τη διαδρομή ότι ήταν χρήσιμος. </w:t>
      </w:r>
    </w:p>
    <w:p w14:paraId="4EA88BDC" w14:textId="77777777" w:rsidR="00982D42" w:rsidRDefault="003E694A">
      <w:pPr>
        <w:spacing w:line="600" w:lineRule="auto"/>
        <w:ind w:firstLine="720"/>
        <w:jc w:val="both"/>
        <w:rPr>
          <w:rFonts w:eastAsia="Times New Roman" w:cs="Times New Roman"/>
          <w:bCs/>
          <w:szCs w:val="24"/>
        </w:rPr>
      </w:pPr>
      <w:r>
        <w:rPr>
          <w:rFonts w:eastAsia="Times New Roman" w:cs="Times New Roman"/>
          <w:bCs/>
          <w:szCs w:val="24"/>
        </w:rPr>
        <w:lastRenderedPageBreak/>
        <w:t>Με την τροπολογία 672 άρθρο 53 προχωράμε ορθώς και εντός τω</w:t>
      </w:r>
      <w:r>
        <w:rPr>
          <w:rFonts w:eastAsia="Times New Roman" w:cs="Times New Roman"/>
          <w:bCs/>
          <w:szCs w:val="24"/>
        </w:rPr>
        <w:t xml:space="preserve">ν υποχρεώσεών μας σε εναρμόνιση με το </w:t>
      </w:r>
      <w:r>
        <w:rPr>
          <w:rFonts w:eastAsia="Times New Roman" w:cs="Times New Roman"/>
          <w:bCs/>
          <w:szCs w:val="24"/>
        </w:rPr>
        <w:t>Ε</w:t>
      </w:r>
      <w:r>
        <w:rPr>
          <w:rFonts w:eastAsia="Times New Roman" w:cs="Times New Roman"/>
          <w:bCs/>
          <w:szCs w:val="24"/>
        </w:rPr>
        <w:t xml:space="preserve">υρωπαϊκό </w:t>
      </w:r>
      <w:r>
        <w:rPr>
          <w:rFonts w:eastAsia="Times New Roman" w:cs="Times New Roman"/>
          <w:bCs/>
          <w:szCs w:val="24"/>
        </w:rPr>
        <w:t>Δ</w:t>
      </w:r>
      <w:r>
        <w:rPr>
          <w:rFonts w:eastAsia="Times New Roman" w:cs="Times New Roman"/>
          <w:bCs/>
          <w:szCs w:val="24"/>
        </w:rPr>
        <w:t xml:space="preserve">ίκαιο για την προστασία και διαχείριση των υδάτινων πόρων της χώρας μας. Υπάρχει και σχετική συζήτηση σε εξέλιξη στην αρμόδια </w:t>
      </w:r>
      <w:r>
        <w:rPr>
          <w:rFonts w:eastAsia="Times New Roman" w:cs="Times New Roman"/>
          <w:bCs/>
          <w:szCs w:val="24"/>
        </w:rPr>
        <w:t>ε</w:t>
      </w:r>
      <w:r>
        <w:rPr>
          <w:rFonts w:eastAsia="Times New Roman" w:cs="Times New Roman"/>
          <w:bCs/>
          <w:szCs w:val="24"/>
        </w:rPr>
        <w:t>πιτροπή.</w:t>
      </w:r>
    </w:p>
    <w:p w14:paraId="4EA88BDD" w14:textId="77777777" w:rsidR="00982D42" w:rsidRDefault="003E694A">
      <w:pPr>
        <w:spacing w:line="600" w:lineRule="auto"/>
        <w:ind w:firstLine="720"/>
        <w:jc w:val="both"/>
        <w:rPr>
          <w:rFonts w:eastAsia="Times New Roman" w:cs="Times New Roman"/>
          <w:bCs/>
          <w:szCs w:val="24"/>
        </w:rPr>
      </w:pPr>
      <w:r>
        <w:rPr>
          <w:rFonts w:eastAsia="Times New Roman" w:cs="Times New Roman"/>
          <w:bCs/>
          <w:szCs w:val="24"/>
        </w:rPr>
        <w:t>Σχετικά με την τροπολογία 679 άρθρο 55 έχω να σχολιάσω πως η ανάγκη για</w:t>
      </w:r>
      <w:r>
        <w:rPr>
          <w:rFonts w:eastAsia="Times New Roman" w:cs="Times New Roman"/>
          <w:bCs/>
          <w:szCs w:val="24"/>
        </w:rPr>
        <w:t xml:space="preserve"> σαφήνεια που υπήρχε γύρω από τις διαδικασίες παραγωγής και πώλησης φυσικού αερίου ήταν μεγάλη και αυτή η τροπολογία-λεξικό, αν μου επιτρέπετε, ήταν πολυαναμενόμενη.</w:t>
      </w:r>
    </w:p>
    <w:p w14:paraId="4EA88BDE"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Όσον αφορά την τροπολογία 678 άρθρο 54, όπου ουσιαστικά εντάσσεται στη διαδικασία ιδιωτικο</w:t>
      </w:r>
      <w:r>
        <w:rPr>
          <w:rFonts w:eastAsia="Times New Roman" w:cs="Times New Roman"/>
          <w:szCs w:val="24"/>
        </w:rPr>
        <w:t xml:space="preserve">ποίησης του ΑΔΜΗΕ, καλό θα ήταν να ερχόταν ένα αυτοτελές νομοσχέδιο και να το συζητούσαμε ενιαία. </w:t>
      </w:r>
    </w:p>
    <w:p w14:paraId="4EA88BDF"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Στο συγκεκριμένο άρθρο 54 η Ένωση Κεντρώων θα ψηφίσει «</w:t>
      </w:r>
      <w:r>
        <w:rPr>
          <w:rFonts w:eastAsia="Times New Roman" w:cs="Times New Roman"/>
          <w:szCs w:val="24"/>
        </w:rPr>
        <w:t>παρών</w:t>
      </w:r>
      <w:r>
        <w:rPr>
          <w:rFonts w:eastAsia="Times New Roman" w:cs="Times New Roman"/>
          <w:szCs w:val="24"/>
        </w:rPr>
        <w:t xml:space="preserve">». </w:t>
      </w:r>
    </w:p>
    <w:p w14:paraId="4EA88BE0"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 xml:space="preserve">Στα άρθρα 52 και 56, που αναφέρονται στα ζητήματα του διορισμού αποφοίτων της Εθνικής Σχολής </w:t>
      </w:r>
      <w:r>
        <w:rPr>
          <w:rFonts w:eastAsia="Times New Roman" w:cs="Times New Roman"/>
          <w:szCs w:val="24"/>
        </w:rPr>
        <w:t xml:space="preserve">Δικαστικών Λειτουργών και για τους σταθμούς μεταφόρτωσης, θα τοποθετηθεί ο Κοινοβουλευτικός μας Εκπρόσωπος, ο σεβαστός κ. Γιώργος Καρράς. </w:t>
      </w:r>
    </w:p>
    <w:p w14:paraId="4EA88BE1"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Πρέπει να φροντίσουμε να μάθουν όλοι οι Έλληνες ότι στα δάση μας υπάρχουν ισοδύναμα, τα οποία μάλιστα βρίσκονται στα </w:t>
      </w:r>
      <w:r>
        <w:rPr>
          <w:rFonts w:eastAsia="Times New Roman" w:cs="Times New Roman"/>
          <w:szCs w:val="24"/>
        </w:rPr>
        <w:t xml:space="preserve">χέρια μας και δεν χρειάζονται την έγκριση κανενός. </w:t>
      </w:r>
    </w:p>
    <w:p w14:paraId="4EA88BE2"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EA88BE3" w14:textId="77777777" w:rsidR="00982D42" w:rsidRDefault="003E694A">
      <w:pPr>
        <w:tabs>
          <w:tab w:val="left" w:pos="2304"/>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EA88BE4"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Ωραία, κυρίες και κύριοι συνάδελφοι. </w:t>
      </w:r>
      <w:r>
        <w:rPr>
          <w:rFonts w:eastAsia="Times New Roman" w:cs="Times New Roman"/>
          <w:szCs w:val="24"/>
        </w:rPr>
        <w:t>Φτάσαμε πιο σύντομα απ’ ό,τι είχα προγραμματίσει στο τέλος τ</w:t>
      </w:r>
      <w:r>
        <w:rPr>
          <w:rFonts w:eastAsia="Times New Roman" w:cs="Times New Roman"/>
          <w:szCs w:val="24"/>
        </w:rPr>
        <w:t xml:space="preserve">ων ειδικών και γενικών αγορεύσεων. </w:t>
      </w:r>
    </w:p>
    <w:p w14:paraId="4EA88BE5"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θέλετε τώρα τον λόγο ή να μιλήσουν οι τέσσερις πρώτοι συνάδελφοι που είναι εναλλάξ από τα τέσσερα κόμματα και αμέσως μετά εσείς; Στη συνέχεια θα ξεκινήσουν οι Κοινοβουλευτικοί Εκπρόσωποι. </w:t>
      </w:r>
    </w:p>
    <w:p w14:paraId="4EA88BE6" w14:textId="77777777" w:rsidR="00982D42" w:rsidRDefault="003E694A">
      <w:pPr>
        <w:tabs>
          <w:tab w:val="left" w:pos="2304"/>
        </w:tabs>
        <w:spacing w:line="600" w:lineRule="auto"/>
        <w:ind w:firstLine="720"/>
        <w:jc w:val="both"/>
        <w:rPr>
          <w:rFonts w:eastAsia="Times New Roman"/>
          <w:b/>
          <w:szCs w:val="24"/>
        </w:rPr>
      </w:pPr>
      <w:r>
        <w:rPr>
          <w:rFonts w:eastAsia="Times New Roman" w:cs="Times New Roman"/>
          <w:b/>
          <w:szCs w:val="24"/>
        </w:rPr>
        <w:t>ΙΩΑΝΝΗΣ ΤΣΙΡΩΝΗΣ</w:t>
      </w:r>
      <w:r>
        <w:rPr>
          <w:rFonts w:eastAsia="Times New Roman" w:cs="Times New Roman"/>
          <w:b/>
          <w:szCs w:val="24"/>
        </w:rPr>
        <w:t xml:space="preserve"> (Αναπληρωτής Υπουργός Περιβάλλοντος και Ενέργειας):</w:t>
      </w:r>
      <w:r>
        <w:rPr>
          <w:rFonts w:eastAsia="Times New Roman" w:cs="Times New Roman"/>
          <w:szCs w:val="24"/>
        </w:rPr>
        <w:t xml:space="preserve"> Κύριε Πρόεδρε, εγώ θα μιλήσω αμέσως μετά.</w:t>
      </w:r>
      <w:r>
        <w:rPr>
          <w:rFonts w:eastAsia="Times New Roman"/>
          <w:b/>
          <w:szCs w:val="24"/>
        </w:rPr>
        <w:t xml:space="preserve"> </w:t>
      </w:r>
    </w:p>
    <w:p w14:paraId="4EA88BE7"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Από τους Κοινοβουλευτικούς Εκπροσώπους π</w:t>
      </w:r>
      <w:r>
        <w:rPr>
          <w:rFonts w:eastAsia="Times New Roman" w:cs="Times New Roman"/>
          <w:szCs w:val="24"/>
        </w:rPr>
        <w:t xml:space="preserve">ρώτος έχει ζητήσει τον λόγο ο κ. Βρούτσης. </w:t>
      </w:r>
    </w:p>
    <w:p w14:paraId="4EA88BE8"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Ξεκινάμε, λοιπόν, με τον κ. Ιωάννη Σηφάκη από τον ΣΥΡΙΖΑ. </w:t>
      </w:r>
    </w:p>
    <w:p w14:paraId="4EA88BE9"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Ορίστε, κύριε Σηφάκη, έχετε τον λόγο. </w:t>
      </w:r>
    </w:p>
    <w:p w14:paraId="4EA88BEA"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ΙΩΑΝΝΗΣ ΣΗΦΑΚΗΣ:</w:t>
      </w:r>
      <w:r>
        <w:rPr>
          <w:rFonts w:eastAsia="Times New Roman" w:cs="Times New Roman"/>
          <w:szCs w:val="24"/>
        </w:rPr>
        <w:t xml:space="preserve"> Κύριε Πρόεδρε, κύριε Υπουργέ, κυρίες και κύριοι συνάδελφοι, η ανάγκη αλλαγή του νόμου του 2000, που από πολλούς χαρακτηρίστηκε «δασοκτόνος»,</w:t>
      </w:r>
      <w:r>
        <w:rPr>
          <w:rFonts w:eastAsia="Times New Roman" w:cs="Times New Roman"/>
          <w:szCs w:val="24"/>
        </w:rPr>
        <w:t xml:space="preserve"> κρίνεται ως απολύτως απαραίτητη από όλους. Αντί να λύσει, στην πράξη αποδείχθηκε ότι δημιούργησε σημαντικά προβλήματα τόσο στη διαχείριση των δασικών οικοσυστημάτων όσο και στην οικονομία των δασεργατών. </w:t>
      </w:r>
    </w:p>
    <w:p w14:paraId="4EA88BEB"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Επέτρεψε τον κατακερματισμό των δασικών συνεταιρισ</w:t>
      </w:r>
      <w:r>
        <w:rPr>
          <w:rFonts w:eastAsia="Times New Roman" w:cs="Times New Roman"/>
          <w:szCs w:val="24"/>
        </w:rPr>
        <w:t xml:space="preserve">μών εργασίας και τη συμμετοχή σε αυτούς ατόμων που δεν ήταν δασεργάτες, κατοικούν σε μεγάλες πόλεις και εγγράφοντο μέλη μόνο και μόνο για να συμπληρωθεί ο αριθμός επτά. </w:t>
      </w:r>
    </w:p>
    <w:p w14:paraId="4EA88BEC"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Ακόμα, επέτρεψε σε εμπόρους ξυλείας ή στους συζύγους τους να είναι μέλη δασικών συνετα</w:t>
      </w:r>
      <w:r>
        <w:rPr>
          <w:rFonts w:eastAsia="Times New Roman" w:cs="Times New Roman"/>
          <w:szCs w:val="24"/>
        </w:rPr>
        <w:t xml:space="preserve">ιρισμών, με αποτέλεσμα ισχυρή πίεση της αγοράς προς τα συμφέροντα των εμπόρων και σε βάρος των δασεργατών. Αποτέλεσμα ήταν η υποβάθμιση της αειφορικής διαχείρισης των δασών και της ποιότητας των παραγόμενων πρωτογενών προϊόντων. </w:t>
      </w:r>
    </w:p>
    <w:p w14:paraId="4EA88BED"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Ο νόμος που συζητάμε σήμερα αντιμετωπίζει αυτά τα προβλήματα, αλλά και πολλά άλλα που παρουσιάστηκαν στην πράξη όλα τα προηγούμενα χρόνια. Κατοχυρώνει το επάγγελμα του δασεργάτη, προωθεί δυνατούς δασικούς συνεταιρισμούς με μέλη μόνο δασεργάτες και δίνει ακ</w:t>
      </w:r>
      <w:r>
        <w:rPr>
          <w:rFonts w:eastAsia="Times New Roman" w:cs="Times New Roman"/>
          <w:szCs w:val="24"/>
        </w:rPr>
        <w:t xml:space="preserve">όμα τη </w:t>
      </w:r>
      <w:r>
        <w:rPr>
          <w:rFonts w:eastAsia="Times New Roman"/>
          <w:szCs w:val="24"/>
        </w:rPr>
        <w:t xml:space="preserve">δυνατότητα </w:t>
      </w:r>
      <w:r>
        <w:rPr>
          <w:rFonts w:eastAsia="Times New Roman" w:cs="Times New Roman"/>
          <w:szCs w:val="24"/>
        </w:rPr>
        <w:t xml:space="preserve">οι δασεργάτες να κάνουν και πολλές άλλες συμπληρωματικές δασικές εργασίες βελτιώνοντας το εισόδημά τους. </w:t>
      </w:r>
    </w:p>
    <w:p w14:paraId="4EA88BEE"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Είναι ένα νομοθέτημα που έχει τη θετική γνώμη των φορέων που κλήθηκαν και κατέθεσαν τις απόψεις τους στην </w:t>
      </w:r>
      <w:r>
        <w:rPr>
          <w:rFonts w:eastAsia="Times New Roman" w:cs="Times New Roman"/>
          <w:szCs w:val="24"/>
        </w:rPr>
        <w:t>ε</w:t>
      </w:r>
      <w:r>
        <w:rPr>
          <w:rFonts w:eastAsia="Times New Roman" w:cs="Times New Roman"/>
          <w:szCs w:val="24"/>
        </w:rPr>
        <w:t>πιτροπή, καθώς και της με</w:t>
      </w:r>
      <w:r>
        <w:rPr>
          <w:rFonts w:eastAsia="Times New Roman" w:cs="Times New Roman"/>
          <w:szCs w:val="24"/>
        </w:rPr>
        <w:t xml:space="preserve">γάλης πλειοψηφίας των κομμάτων. </w:t>
      </w:r>
    </w:p>
    <w:p w14:paraId="4EA88BEF"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Ένα σημαντικό ζήτημα που δεν το λύνει ο νόμος –και μάλιστα ο Υπουργός έχει διαβεβαιώσει ότι θα λυθεί με υπουργική απόφαση- είναι ο προσδιορισμός ενός αριθμού δασοτεχνικών ενσήμων την τελευταία τριετία ή η αδιάλειπτη άσκηση </w:t>
      </w:r>
      <w:r>
        <w:rPr>
          <w:rFonts w:eastAsia="Times New Roman" w:cs="Times New Roman"/>
          <w:szCs w:val="24"/>
        </w:rPr>
        <w:t xml:space="preserve">του επαγγέλματος του δασεργάτη, για παράδειγμα την τελευταία δεκαετία, ως πρόσθετο κριτήριο για την απόκτηση και διατήρηση της ιδιότητός του δασεργάτη. </w:t>
      </w:r>
    </w:p>
    <w:p w14:paraId="4EA88BF0"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Η ρύθμιση αυτή καθίσταται αναγκαία καθ’ όσον τα τελευταία πέντε, έξι χρόνια της κρίσης αυξήθηκε εκθετικ</w:t>
      </w:r>
      <w:r>
        <w:rPr>
          <w:rFonts w:eastAsia="Times New Roman" w:cs="Times New Roman"/>
          <w:szCs w:val="24"/>
        </w:rPr>
        <w:t>ά ο αριθμός των ενασχολούμενων με το δάσος, εξαιτίας του γεγονότος ότι πολλοί εργαζόμενοι σε άλλους κλάδους της οικονομίας που –λόγω της κρίσης και της σημαντικής πτώσης της δραστηριότητάς τους- δεν είχαν ουσιαστικό αντικείμενο απασχόλησης στράφηκαν στο βο</w:t>
      </w:r>
      <w:r>
        <w:rPr>
          <w:rFonts w:eastAsia="Times New Roman" w:cs="Times New Roman"/>
          <w:szCs w:val="24"/>
        </w:rPr>
        <w:t xml:space="preserve">υνό. </w:t>
      </w:r>
    </w:p>
    <w:p w14:paraId="4EA88BF1"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Αυτή η μεγάλη και απότομη αύξηση του αριθμού των ατόμων που ασχολούνται με δασοτεχνικές εργασίες</w:t>
      </w:r>
      <w:r>
        <w:rPr>
          <w:rFonts w:eastAsia="Times New Roman" w:cs="Times New Roman"/>
          <w:szCs w:val="24"/>
        </w:rPr>
        <w:t>,</w:t>
      </w:r>
      <w:r>
        <w:rPr>
          <w:rFonts w:eastAsia="Times New Roman" w:cs="Times New Roman"/>
          <w:szCs w:val="24"/>
        </w:rPr>
        <w:t xml:space="preserve"> σε συνδυασμό με το γεγονός ότι οι δυνατότητες για υλοτομίες μέσω διαχειριστικών μελετών των οικείων δασαρχείων δεν αυξήθηκαν, μείωσε πάρα πολύ το λήμμα,</w:t>
      </w:r>
      <w:r>
        <w:rPr>
          <w:rFonts w:eastAsia="Times New Roman" w:cs="Times New Roman"/>
          <w:szCs w:val="24"/>
        </w:rPr>
        <w:t xml:space="preserve"> τη μερίδα για τον κάθε δασεργάτη. Αποτέλεσμα αυτού ήταν να υπάρχει δουλειά για μόνο λίγες μέρες του έτους, σημαντικός περιορισμός των εσόδων και πολύ λίγα ένσημα για τον καθένα. </w:t>
      </w:r>
    </w:p>
    <w:p w14:paraId="4EA88BF2"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 xml:space="preserve"> Οι περισσότεροι</w:t>
      </w:r>
      <w:r>
        <w:rPr>
          <w:rFonts w:eastAsia="Times New Roman" w:cs="Times New Roman"/>
          <w:szCs w:val="24"/>
        </w:rPr>
        <w:t>,</w:t>
      </w:r>
      <w:r>
        <w:rPr>
          <w:rFonts w:eastAsia="Times New Roman" w:cs="Times New Roman"/>
          <w:szCs w:val="24"/>
        </w:rPr>
        <w:t xml:space="preserve"> προκειμένου να έχουν βιβλιάριο υγείας και ασφάλιση</w:t>
      </w:r>
      <w:r>
        <w:rPr>
          <w:rFonts w:eastAsia="Times New Roman" w:cs="Times New Roman"/>
          <w:szCs w:val="24"/>
        </w:rPr>
        <w:t>,</w:t>
      </w:r>
      <w:r>
        <w:rPr>
          <w:rFonts w:eastAsia="Times New Roman" w:cs="Times New Roman"/>
          <w:szCs w:val="24"/>
        </w:rPr>
        <w:t xml:space="preserve"> στην ο</w:t>
      </w:r>
      <w:r>
        <w:rPr>
          <w:rFonts w:eastAsia="Times New Roman" w:cs="Times New Roman"/>
          <w:szCs w:val="24"/>
        </w:rPr>
        <w:t xml:space="preserve">υσία αγοράζουν ένσημα, ο περιορισμός του αριθμού των οποίων με βάση κάποια κριτήρια κρίνεται απαραίτητος, για να μη δημιουργείται μια ακόμα γενιά ανασφάλιστων πολιτών. </w:t>
      </w:r>
    </w:p>
    <w:p w14:paraId="4EA88BF3"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Χαρακτηριστικά στην περιοχή μου, την Πέλλα, οι δασεργάτες από τετρακόσιοι που ήταν πριν</w:t>
      </w:r>
      <w:r>
        <w:rPr>
          <w:rFonts w:eastAsia="Times New Roman" w:cs="Times New Roman"/>
          <w:szCs w:val="24"/>
        </w:rPr>
        <w:t xml:space="preserve"> </w:t>
      </w:r>
      <w:r>
        <w:rPr>
          <w:rFonts w:eastAsia="Times New Roman" w:cs="Times New Roman"/>
          <w:szCs w:val="24"/>
        </w:rPr>
        <w:t xml:space="preserve">από </w:t>
      </w:r>
      <w:r>
        <w:rPr>
          <w:rFonts w:eastAsia="Times New Roman" w:cs="Times New Roman"/>
          <w:szCs w:val="24"/>
        </w:rPr>
        <w:t xml:space="preserve">την κρίση αυξήθηκαν σε χίλιους εκατό μέσα σε πέντε χρόνια, με αποτέλεσμα να παίρνουν ως μερίδα περί τα </w:t>
      </w:r>
      <w:r>
        <w:rPr>
          <w:rFonts w:eastAsia="Times New Roman" w:cs="Times New Roman"/>
          <w:szCs w:val="24"/>
        </w:rPr>
        <w:t>τριάντα</w:t>
      </w:r>
      <w:r>
        <w:rPr>
          <w:rFonts w:eastAsia="Times New Roman" w:cs="Times New Roman"/>
          <w:szCs w:val="24"/>
        </w:rPr>
        <w:t xml:space="preserve"> χωρικά περίπου -και άρα και </w:t>
      </w:r>
      <w:r>
        <w:rPr>
          <w:rFonts w:eastAsia="Times New Roman" w:cs="Times New Roman"/>
          <w:szCs w:val="24"/>
        </w:rPr>
        <w:t>τριάντα</w:t>
      </w:r>
      <w:r>
        <w:rPr>
          <w:rFonts w:eastAsia="Times New Roman" w:cs="Times New Roman"/>
          <w:szCs w:val="24"/>
        </w:rPr>
        <w:t xml:space="preserve"> ένσημα-, ενώ παλαιότερα η μερίδα ήταν γύρω στα </w:t>
      </w:r>
      <w:r>
        <w:rPr>
          <w:rFonts w:eastAsia="Times New Roman" w:cs="Times New Roman"/>
          <w:szCs w:val="24"/>
        </w:rPr>
        <w:t>ενενήντα</w:t>
      </w:r>
      <w:r>
        <w:rPr>
          <w:rFonts w:eastAsia="Times New Roman" w:cs="Times New Roman"/>
          <w:szCs w:val="24"/>
        </w:rPr>
        <w:t xml:space="preserve"> χωρικά. </w:t>
      </w:r>
    </w:p>
    <w:p w14:paraId="4EA88BF4"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Η κατάσταση αυτή δημιουργεί το κατάλληλ</w:t>
      </w:r>
      <w:r>
        <w:rPr>
          <w:rFonts w:eastAsia="Times New Roman" w:cs="Times New Roman"/>
          <w:szCs w:val="24"/>
        </w:rPr>
        <w:t xml:space="preserve">ο έδαφος για την ανάπτυξη παράνομης λαθροϋλοτομίας και καταστροφής του δασικού μας πλούτου σε συνδυασμό με την ελάχιστη </w:t>
      </w:r>
      <w:r>
        <w:rPr>
          <w:rFonts w:eastAsia="Times New Roman"/>
          <w:szCs w:val="24"/>
        </w:rPr>
        <w:t xml:space="preserve">δυνατότητα </w:t>
      </w:r>
      <w:r>
        <w:rPr>
          <w:rFonts w:eastAsia="Times New Roman" w:cs="Times New Roman"/>
          <w:szCs w:val="24"/>
        </w:rPr>
        <w:t>των δασαρχείων να ελέγξουν αποτελεσματικά το εγκληματικό αυτό φαινόμενο</w:t>
      </w:r>
      <w:r>
        <w:rPr>
          <w:rFonts w:eastAsia="Times New Roman" w:cs="Times New Roman"/>
          <w:szCs w:val="24"/>
        </w:rPr>
        <w:t>,</w:t>
      </w:r>
      <w:r w:rsidRPr="001A71E7">
        <w:rPr>
          <w:rFonts w:eastAsia="Times New Roman" w:cs="Times New Roman"/>
          <w:szCs w:val="24"/>
        </w:rPr>
        <w:t xml:space="preserve"> </w:t>
      </w:r>
      <w:r>
        <w:rPr>
          <w:rFonts w:eastAsia="Times New Roman" w:cs="Times New Roman"/>
          <w:szCs w:val="24"/>
        </w:rPr>
        <w:t>λόγω έλλειψης μέσων και προσωπικού</w:t>
      </w:r>
      <w:r>
        <w:rPr>
          <w:rFonts w:eastAsia="Times New Roman" w:cs="Times New Roman"/>
          <w:szCs w:val="24"/>
        </w:rPr>
        <w:t xml:space="preserve">. </w:t>
      </w:r>
    </w:p>
    <w:p w14:paraId="4EA88BF5"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 xml:space="preserve"> Παράλληλα, πρέ</w:t>
      </w:r>
      <w:r>
        <w:rPr>
          <w:rFonts w:eastAsia="Times New Roman" w:cs="Times New Roman"/>
          <w:szCs w:val="24"/>
        </w:rPr>
        <w:t xml:space="preserve">πει να ανατίθενται στους δασεργάτες πρόσθετες εργασίες στο δάσος, κάτι που προβλέπεται με το παρόν νομοσχέδιο </w:t>
      </w:r>
      <w:r>
        <w:rPr>
          <w:rFonts w:eastAsia="Times New Roman" w:cs="Times New Roman"/>
          <w:szCs w:val="24"/>
        </w:rPr>
        <w:t xml:space="preserve">– </w:t>
      </w:r>
      <w:r>
        <w:rPr>
          <w:rFonts w:eastAsia="Times New Roman" w:cs="Times New Roman"/>
          <w:szCs w:val="24"/>
        </w:rPr>
        <w:t>καλλιέργειες σε υποβαθμισμένα δάση, αναδασώσεις, κλαδεύσεις κοντά στα δίκτυα μέσης τάσης</w:t>
      </w:r>
      <w:r>
        <w:rPr>
          <w:rFonts w:eastAsia="Times New Roman" w:cs="Times New Roman"/>
          <w:szCs w:val="24"/>
        </w:rPr>
        <w:t>–</w:t>
      </w:r>
      <w:r>
        <w:rPr>
          <w:rFonts w:eastAsia="Times New Roman" w:cs="Times New Roman"/>
          <w:szCs w:val="24"/>
        </w:rPr>
        <w:t>, που θα δημιουργήσουν τη δυνατότητα αύξησης του εισοδή</w:t>
      </w:r>
      <w:r>
        <w:rPr>
          <w:rFonts w:eastAsia="Times New Roman" w:cs="Times New Roman"/>
          <w:szCs w:val="24"/>
        </w:rPr>
        <w:t>ματος των δασεργατών και αύξηση του αριθμού ενσήμων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να εξασφαλίζουν την ασφάλισή τους.</w:t>
      </w:r>
    </w:p>
    <w:p w14:paraId="4EA88BF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εκπαίδευση των δόκιμων δασεργατών είναι καλό, όπου είναι δυνατόν, να γίνεται από υφιστάμενους εκπαιδευτικούς φορείς της περιοχής –για παράδειγμα</w:t>
      </w:r>
      <w:r>
        <w:rPr>
          <w:rFonts w:eastAsia="Times New Roman" w:cs="Times New Roman"/>
          <w:szCs w:val="24"/>
        </w:rPr>
        <w:t xml:space="preserve">, </w:t>
      </w:r>
      <w:r>
        <w:rPr>
          <w:rFonts w:eastAsia="Times New Roman" w:cs="Times New Roman"/>
          <w:szCs w:val="24"/>
        </w:rPr>
        <w:t>ΙΕΚ- εξασφαλίζο</w:t>
      </w:r>
      <w:r>
        <w:rPr>
          <w:rFonts w:eastAsia="Times New Roman" w:cs="Times New Roman"/>
          <w:szCs w:val="24"/>
        </w:rPr>
        <w:t>ντας ποιοτικότερη και συστηματικότερη εκπαίδευση αλλά και έλεγχο των αποτελεσμάτων της.</w:t>
      </w:r>
    </w:p>
    <w:p w14:paraId="4EA88BF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 την ευκαιρία θέλω να υπενθυμίσω ότι δεν μπορεί να υπάρξει ορθολογική διαχείριση του δασικού πλούτου, αν δεν υπάρχουν διαχειριστικές μελέτες δεκαετίας. Εντοπίζεται δυ</w:t>
      </w:r>
      <w:r>
        <w:rPr>
          <w:rFonts w:eastAsia="Times New Roman" w:cs="Times New Roman"/>
          <w:szCs w:val="24"/>
        </w:rPr>
        <w:t>σκολία σε αυτό τα τελευταία χρόνια και είναι χρέος της πολιτείας να βρει τους τρόπους, ώστε να μπορεί να εξασφαλιστεί αυτή η δυνατότητα.</w:t>
      </w:r>
    </w:p>
    <w:p w14:paraId="4EA88BF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Η ουσιαστική ενίσχυση </w:t>
      </w:r>
      <w:r>
        <w:rPr>
          <w:rFonts w:eastAsia="Times New Roman" w:cs="Times New Roman"/>
          <w:szCs w:val="24"/>
        </w:rPr>
        <w:t xml:space="preserve">των δασαρχείων </w:t>
      </w:r>
      <w:r>
        <w:rPr>
          <w:rFonts w:eastAsia="Times New Roman" w:cs="Times New Roman"/>
          <w:szCs w:val="24"/>
        </w:rPr>
        <w:t xml:space="preserve">σε έμψυχο δυναμικό και σε μέσα είναι αναγκαία προϋπόθεση για τη δυνατότητα η ίδια </w:t>
      </w:r>
      <w:r>
        <w:rPr>
          <w:rFonts w:eastAsia="Times New Roman" w:cs="Times New Roman"/>
          <w:szCs w:val="24"/>
        </w:rPr>
        <w:t xml:space="preserve">η </w:t>
      </w:r>
      <w:r>
        <w:rPr>
          <w:rFonts w:eastAsia="Times New Roman" w:cs="Times New Roman"/>
          <w:szCs w:val="24"/>
        </w:rPr>
        <w:t>Υ</w:t>
      </w:r>
      <w:r>
        <w:rPr>
          <w:rFonts w:eastAsia="Times New Roman" w:cs="Times New Roman"/>
          <w:szCs w:val="24"/>
        </w:rPr>
        <w:t>πηρεσία να μπορεί να εκπονεί τις διαχειριστικές μελέτες όσο και να μπορεί να ελέγξει και να προστατεύσει το δημόσιο συμφέρον και το περιβάλλον από τη συστηματική λαθροϋλοτομία, που έχει πάρει δυστυχώς ανεξέλεγκτες διαστάσεις. Το κληρονομήσαμε. Πρέπει, ό</w:t>
      </w:r>
      <w:r>
        <w:rPr>
          <w:rFonts w:eastAsia="Times New Roman" w:cs="Times New Roman"/>
          <w:szCs w:val="24"/>
        </w:rPr>
        <w:t>μως, να δούμε πώς θα το αντιμετωπίσουμε με αποφασιστικότητα.</w:t>
      </w:r>
    </w:p>
    <w:p w14:paraId="4EA88BF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Συμπερασματικά, το συζητούμενο σχέδιο νόμου είναι ένα θετικό νομοθέτημα, αποτέλεσμα σοβαρής ενασχόλησης των πολιτικών και υπηρεσιακών παραγόντων του Υπουργείου σε συνδυασμό με σοβαρή διαβούλευση </w:t>
      </w:r>
      <w:r>
        <w:rPr>
          <w:rFonts w:eastAsia="Times New Roman" w:cs="Times New Roman"/>
          <w:szCs w:val="24"/>
        </w:rPr>
        <w:t>με τους εμπλεκομένους, η οποία λήφθηκε υπ’ όψιν, που θα συμβάλλει στην αειφορική διαχείριση των δασών και στη βελτίωση της ποιότητας των παραγόμενων πρωτογενών προϊόντων.</w:t>
      </w:r>
    </w:p>
    <w:p w14:paraId="4EA88BF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Σας ευχαριστώ.</w:t>
      </w:r>
    </w:p>
    <w:p w14:paraId="4EA88BFB" w14:textId="77777777" w:rsidR="00982D42" w:rsidRDefault="003E69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A88BF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w:t>
      </w:r>
      <w:r>
        <w:rPr>
          <w:rFonts w:eastAsia="Times New Roman" w:cs="Times New Roman"/>
          <w:b/>
          <w:szCs w:val="24"/>
        </w:rPr>
        <w:t>Κακλαμάνης):</w:t>
      </w:r>
      <w:r>
        <w:rPr>
          <w:rFonts w:eastAsia="Times New Roman" w:cs="Times New Roman"/>
          <w:szCs w:val="24"/>
        </w:rPr>
        <w:t xml:space="preserve"> Ευχαριστούμε κι εμείς, κύριε συνάδελφε.</w:t>
      </w:r>
    </w:p>
    <w:p w14:paraId="4EA88BF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Τον λόγο έχει η συνάδελφος κ. Μαρία Αντωνίου.</w:t>
      </w:r>
    </w:p>
    <w:p w14:paraId="4EA88BF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Ευχαριστώ, κύριε Πρόεδρε.</w:t>
      </w:r>
    </w:p>
    <w:p w14:paraId="4EA88BF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ό,τι βλέπω το νομοσχέδιο δεν έχει ιδιαίτερο ενδιαφέρον, αν και αφορά το 50% της ε</w:t>
      </w:r>
      <w:r>
        <w:rPr>
          <w:rFonts w:eastAsia="Times New Roman" w:cs="Times New Roman"/>
          <w:szCs w:val="24"/>
        </w:rPr>
        <w:t>λληνικής γης, της Ελλάδας μας. Έντεκα μόνο συνάδελφοι από όλα τα κόμματα.</w:t>
      </w:r>
    </w:p>
    <w:p w14:paraId="4EA88C0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Τι συζητάμε, λοιπόν, στην Ολομέλεια; Το νομοσχέδιο του Υπουργείου Περιβάλλοντος και Ενέργειας για τις δασικές συνεταιριστικές οργανώσεις. Είναι ουσιαστικά ένα τεχνικό νομοσχέδιο, το </w:t>
      </w:r>
      <w:r>
        <w:rPr>
          <w:rFonts w:eastAsia="Times New Roman" w:cs="Times New Roman"/>
          <w:szCs w:val="24"/>
        </w:rPr>
        <w:t>οποίο συντάχθηκε, όπως είπε και ο Υπουργός, όπως είπαν και οι εισηγητές, από τις Υπηρεσίες του Υπουργείου και ήταν να κατατεθεί το 2014. Είναι ένα νομοσχέδιο που εκσυγχρονίζει και συμπληρώνει το θεσμικό πλαίσιο σύμφωνα με το οποίο λειτουργούν οι δασικοί συ</w:t>
      </w:r>
      <w:r>
        <w:rPr>
          <w:rFonts w:eastAsia="Times New Roman" w:cs="Times New Roman"/>
          <w:szCs w:val="24"/>
        </w:rPr>
        <w:t>νεταιρισμοί στη χώρα μας.</w:t>
      </w:r>
    </w:p>
    <w:p w14:paraId="4EA88C0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Προτού αναφερθώ στο νομοσχέδιο αυτό καθαυτό, </w:t>
      </w:r>
      <w:r>
        <w:rPr>
          <w:rFonts w:eastAsia="Times New Roman" w:cs="Times New Roman"/>
          <w:szCs w:val="24"/>
        </w:rPr>
        <w:t>εκείνο</w:t>
      </w:r>
      <w:r>
        <w:rPr>
          <w:rFonts w:eastAsia="Times New Roman" w:cs="Times New Roman"/>
          <w:szCs w:val="24"/>
        </w:rPr>
        <w:t xml:space="preserve"> που θέλω να τονίσω και ως δασολόγος είναι η τεράστια σημασία των δασικών συνεταιρισμών, οι οποίοι μπορούν να αποτελέσουν, αγαπητοί συνάδελφοι, ένα πολύ σημαντικό εργαλείο και για την αειφόρο ανάπτυξη των δασών και για την προστασία τους, αλλά κυρίως στις </w:t>
      </w:r>
      <w:r>
        <w:rPr>
          <w:rFonts w:eastAsia="Times New Roman" w:cs="Times New Roman"/>
          <w:szCs w:val="24"/>
        </w:rPr>
        <w:t>εποχές που ζούμε</w:t>
      </w:r>
      <w:r>
        <w:rPr>
          <w:rFonts w:eastAsia="Times New Roman" w:cs="Times New Roman"/>
          <w:szCs w:val="24"/>
        </w:rPr>
        <w:t>,</w:t>
      </w:r>
      <w:r>
        <w:rPr>
          <w:rFonts w:eastAsia="Times New Roman" w:cs="Times New Roman"/>
          <w:szCs w:val="24"/>
        </w:rPr>
        <w:t xml:space="preserve"> της κρίσης, να προσφέρουν στους ορεινούς πληθυσμούς απασχόληση και ένα πρόσθετο εισόδημα.</w:t>
      </w:r>
    </w:p>
    <w:p w14:paraId="4EA88C0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 παρόν, λοιπόν, νομοσχέδιο δίνει κάποιες λύσεις και συμπληρώνει νομοθετικά κενά, καθώς οι δασικοί συνεταιρισμοί, όπως ακούσαμε, λειτουργούσαν ως τ</w:t>
      </w:r>
      <w:r>
        <w:rPr>
          <w:rFonts w:eastAsia="Times New Roman" w:cs="Times New Roman"/>
          <w:szCs w:val="24"/>
        </w:rPr>
        <w:t>ώρα με βάση την αγροτική νομοθεσία περί συνεταιρισμών, η οποία φυσικά δεν λάμβανε υπ’ όψιν τις ιδιαιτερότητες τις οποίες έχει ένας δασικός συνεταιρισμός.</w:t>
      </w:r>
    </w:p>
    <w:p w14:paraId="4EA88C0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Σίγουρα υπάρχουν θετικές ρυθμίσεις, όπως είναι η δυνατότητα που δίνεται στους δασικούς συνεταιρισμούς </w:t>
      </w:r>
      <w:r>
        <w:rPr>
          <w:rFonts w:eastAsia="Times New Roman" w:cs="Times New Roman"/>
          <w:szCs w:val="24"/>
        </w:rPr>
        <w:t>να ασχολούνται με περισσότερες δραστηριότητες, για παράδειγμα</w:t>
      </w:r>
      <w:r>
        <w:rPr>
          <w:rFonts w:eastAsia="Times New Roman" w:cs="Times New Roman"/>
          <w:szCs w:val="24"/>
        </w:rPr>
        <w:t>,</w:t>
      </w:r>
      <w:r>
        <w:rPr>
          <w:rFonts w:eastAsia="Times New Roman" w:cs="Times New Roman"/>
          <w:szCs w:val="24"/>
        </w:rPr>
        <w:t xml:space="preserve"> τη διακίνηση, την εμπορία, </w:t>
      </w:r>
      <w:r>
        <w:rPr>
          <w:rFonts w:eastAsia="Times New Roman" w:cs="Times New Roman"/>
          <w:szCs w:val="24"/>
        </w:rPr>
        <w:lastRenderedPageBreak/>
        <w:t>τη μεταποίηση πρωτογενών προϊόντων, αλλά και η θέσπιση συγκεκριμένων προϋποθέσεων και πιστοποιήσεων</w:t>
      </w:r>
      <w:r>
        <w:rPr>
          <w:rFonts w:eastAsia="Times New Roman" w:cs="Times New Roman"/>
          <w:szCs w:val="24"/>
        </w:rPr>
        <w:t>,</w:t>
      </w:r>
      <w:r>
        <w:rPr>
          <w:rFonts w:eastAsia="Times New Roman" w:cs="Times New Roman"/>
          <w:szCs w:val="24"/>
        </w:rPr>
        <w:t xml:space="preserve"> για να γίνει κάποιος μέλος ενός δασικού συνεταιρισμού, ούτως ώστε</w:t>
      </w:r>
      <w:r>
        <w:rPr>
          <w:rFonts w:eastAsia="Times New Roman" w:cs="Times New Roman"/>
          <w:szCs w:val="24"/>
        </w:rPr>
        <w:t xml:space="preserve"> να μην εργάζονται στο δάσος άτομα που δεν έχουν σχέση με αυτό.</w:t>
      </w:r>
    </w:p>
    <w:p w14:paraId="4EA88C0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Ωστόσο –παρ</w:t>
      </w:r>
      <w:r>
        <w:rPr>
          <w:rFonts w:eastAsia="Times New Roman" w:cs="Times New Roman"/>
          <w:szCs w:val="24"/>
        </w:rPr>
        <w:t xml:space="preserve">’ </w:t>
      </w:r>
      <w:r>
        <w:rPr>
          <w:rFonts w:eastAsia="Times New Roman" w:cs="Times New Roman"/>
          <w:szCs w:val="24"/>
        </w:rPr>
        <w:t xml:space="preserve">όλο που δεν είναι εδώ ο Υπουργός, ελπίζω οι συνεργάτες του να του τα μεταφέρουν- το νομοσχέδιο έχει σημεία που δεν εμπίπτουν στην πραγματικότητα. Όπως είπαμε και στην </w:t>
      </w:r>
      <w:r>
        <w:rPr>
          <w:rFonts w:eastAsia="Times New Roman" w:cs="Times New Roman"/>
          <w:szCs w:val="24"/>
        </w:rPr>
        <w:t>ε</w:t>
      </w:r>
      <w:r>
        <w:rPr>
          <w:rFonts w:eastAsia="Times New Roman" w:cs="Times New Roman"/>
          <w:szCs w:val="24"/>
        </w:rPr>
        <w:t>πιτροπή και</w:t>
      </w:r>
      <w:r>
        <w:rPr>
          <w:rFonts w:eastAsia="Times New Roman" w:cs="Times New Roman"/>
          <w:szCs w:val="24"/>
        </w:rPr>
        <w:t xml:space="preserve"> είπε και ο εισηγητής μας, στο άρθρο 3, ναι</w:t>
      </w:r>
      <w:r>
        <w:rPr>
          <w:rFonts w:eastAsia="Times New Roman" w:cs="Times New Roman"/>
          <w:szCs w:val="24"/>
        </w:rPr>
        <w:t>,</w:t>
      </w:r>
      <w:r>
        <w:rPr>
          <w:rFonts w:eastAsia="Times New Roman" w:cs="Times New Roman"/>
          <w:szCs w:val="24"/>
        </w:rPr>
        <w:t xml:space="preserve"> μεν ο αριθμός που είχαμε, των επτά μελών, δεν συνάδει με την εκσυγχρόνιση των ΔΑΣΕ, αλλά φυσικά και ο αριθμός των είκοσι πέντε περισσότερα προβλήματα θα δημιουργούσε παρά θα έλυνε.</w:t>
      </w:r>
    </w:p>
    <w:p w14:paraId="4EA88C0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Χαίρομαι που μετά από πιέσεις </w:t>
      </w:r>
      <w:r>
        <w:rPr>
          <w:rFonts w:eastAsia="Times New Roman" w:cs="Times New Roman"/>
          <w:szCs w:val="24"/>
        </w:rPr>
        <w:t>μας, κύριε Υπουργέ, το μειώσατε σε είκοσι έναν, στις νομοτεχνικές βελτιώσεις που καταθέσατε σήμερα.</w:t>
      </w:r>
    </w:p>
    <w:p w14:paraId="4EA88C06" w14:textId="77777777" w:rsidR="00982D42" w:rsidRDefault="003E694A">
      <w:pPr>
        <w:spacing w:line="600" w:lineRule="auto"/>
        <w:ind w:firstLine="720"/>
        <w:jc w:val="both"/>
        <w:rPr>
          <w:rFonts w:eastAsia="Times New Roman"/>
          <w:szCs w:val="24"/>
        </w:rPr>
      </w:pPr>
      <w:r>
        <w:rPr>
          <w:rFonts w:eastAsia="Times New Roman" w:cs="Times New Roman"/>
          <w:szCs w:val="24"/>
        </w:rPr>
        <w:lastRenderedPageBreak/>
        <w:t>Σαφώς ένα σημαντικό ζήτημα αποτελεί το άρθρο 5, που αναφέρεται στα μέλη των ΔΑΣΕ, στα δικαιώματα και στις υποχρεώσεις τους</w:t>
      </w:r>
      <w:r>
        <w:rPr>
          <w:rFonts w:eastAsia="Times New Roman" w:cs="Times New Roman"/>
          <w:szCs w:val="24"/>
        </w:rPr>
        <w:t>,</w:t>
      </w:r>
      <w:r>
        <w:rPr>
          <w:rFonts w:eastAsia="Times New Roman" w:cs="Times New Roman"/>
          <w:szCs w:val="24"/>
        </w:rPr>
        <w:t xml:space="preserve"> δηλαδή.</w:t>
      </w:r>
      <w:r>
        <w:rPr>
          <w:rFonts w:eastAsia="Times New Roman"/>
          <w:szCs w:val="24"/>
        </w:rPr>
        <w:t xml:space="preserve"> </w:t>
      </w:r>
      <w:r>
        <w:rPr>
          <w:rFonts w:eastAsia="Times New Roman"/>
          <w:szCs w:val="24"/>
        </w:rPr>
        <w:t>Υπάρχει ένα ζήτημα, κύρι</w:t>
      </w:r>
      <w:r>
        <w:rPr>
          <w:rFonts w:eastAsia="Times New Roman"/>
          <w:szCs w:val="24"/>
        </w:rPr>
        <w:t xml:space="preserve">ε Υπουργέ, στην παράγραφο 1, όσον αφορά την περιφέρεια των ΔΑΣΕ, στην οποία λέτε πως «η περιφέρεια των ΔΑΣΕ ορίζεται από το καταστατικό των ΔΑΣΕ». Δηλαδή, στο καταστατικό μπορεί κάποιος ΔΑΣΕ να έχει περιφέρεια όλη τη </w:t>
      </w:r>
      <w:r>
        <w:rPr>
          <w:rFonts w:eastAsia="Times New Roman"/>
          <w:szCs w:val="24"/>
        </w:rPr>
        <w:t>δ</w:t>
      </w:r>
      <w:r>
        <w:rPr>
          <w:rFonts w:eastAsia="Times New Roman"/>
          <w:szCs w:val="24"/>
        </w:rPr>
        <w:t xml:space="preserve">υτική Μακεδονία ή όλη την Ελλάδα; Άρα </w:t>
      </w:r>
      <w:r>
        <w:rPr>
          <w:rFonts w:eastAsia="Times New Roman"/>
          <w:szCs w:val="24"/>
        </w:rPr>
        <w:t xml:space="preserve">προσπαθούμε να τελειώσουμε με τους μικρούς συνεταιρισμούς και να δημιουργήσουμε τεράστιες κεντρικές οργανώσεις; </w:t>
      </w:r>
    </w:p>
    <w:p w14:paraId="4EA88C07" w14:textId="77777777" w:rsidR="00982D42" w:rsidRDefault="003E694A">
      <w:pPr>
        <w:spacing w:line="600" w:lineRule="auto"/>
        <w:ind w:firstLine="720"/>
        <w:jc w:val="both"/>
        <w:rPr>
          <w:rFonts w:eastAsia="Times New Roman"/>
          <w:szCs w:val="24"/>
        </w:rPr>
      </w:pPr>
      <w:r>
        <w:rPr>
          <w:rFonts w:eastAsia="Times New Roman"/>
          <w:szCs w:val="24"/>
        </w:rPr>
        <w:t>Δεν αναφέρετε, επίσης, πουθενά τον μέγιστο αριθμό των μελών. Μέχρι πο</w:t>
      </w:r>
      <w:r>
        <w:rPr>
          <w:rFonts w:eastAsia="Times New Roman"/>
          <w:szCs w:val="24"/>
        </w:rPr>
        <w:t>ύ</w:t>
      </w:r>
      <w:r>
        <w:rPr>
          <w:rFonts w:eastAsia="Times New Roman"/>
          <w:szCs w:val="24"/>
        </w:rPr>
        <w:t xml:space="preserve"> μπορούν να φθάσουν οι συνεταιρισμοί; Νομίζω ότι εκεί υπάρχει ένα κενό. Θ</w:t>
      </w:r>
      <w:r>
        <w:rPr>
          <w:rFonts w:eastAsia="Times New Roman"/>
          <w:szCs w:val="24"/>
        </w:rPr>
        <w:t>α πρέπει να το δούμε.</w:t>
      </w:r>
    </w:p>
    <w:p w14:paraId="4EA88C08" w14:textId="77777777" w:rsidR="00982D42" w:rsidRDefault="003E694A">
      <w:pPr>
        <w:spacing w:line="600" w:lineRule="auto"/>
        <w:ind w:firstLine="720"/>
        <w:jc w:val="both"/>
        <w:rPr>
          <w:rFonts w:eastAsia="Times New Roman"/>
          <w:szCs w:val="24"/>
        </w:rPr>
      </w:pPr>
      <w:r>
        <w:rPr>
          <w:rFonts w:eastAsia="Times New Roman"/>
          <w:szCs w:val="24"/>
        </w:rPr>
        <w:t xml:space="preserve">Πάμε στη νομοτεχνική βελτίωση που φέρατε σήμερα, </w:t>
      </w:r>
      <w:r>
        <w:rPr>
          <w:rFonts w:eastAsia="Times New Roman"/>
          <w:szCs w:val="24"/>
        </w:rPr>
        <w:t>η οποία</w:t>
      </w:r>
      <w:r>
        <w:rPr>
          <w:rFonts w:eastAsia="Times New Roman"/>
          <w:szCs w:val="24"/>
        </w:rPr>
        <w:t xml:space="preserve"> αφορά την παράγραφο 1 του άρθρου 6, που προσθέτετε τη φράση «συγγενείς πρώτου βαθμού», η οποία είναι αντίθετη με την </w:t>
      </w:r>
      <w:r>
        <w:rPr>
          <w:rFonts w:eastAsia="Times New Roman"/>
          <w:szCs w:val="24"/>
        </w:rPr>
        <w:t>άποψη</w:t>
      </w:r>
      <w:r>
        <w:rPr>
          <w:rFonts w:eastAsia="Times New Roman"/>
          <w:szCs w:val="24"/>
        </w:rPr>
        <w:t xml:space="preserve"> της Επιστημονική</w:t>
      </w:r>
      <w:r>
        <w:rPr>
          <w:rFonts w:eastAsia="Times New Roman"/>
          <w:szCs w:val="24"/>
        </w:rPr>
        <w:t>ς</w:t>
      </w:r>
      <w:r>
        <w:rPr>
          <w:rFonts w:eastAsia="Times New Roman"/>
          <w:szCs w:val="24"/>
        </w:rPr>
        <w:t xml:space="preserve"> Επιτροπή</w:t>
      </w:r>
      <w:r>
        <w:rPr>
          <w:rFonts w:eastAsia="Times New Roman"/>
          <w:szCs w:val="24"/>
        </w:rPr>
        <w:t>ς</w:t>
      </w:r>
      <w:r>
        <w:rPr>
          <w:rFonts w:eastAsia="Times New Roman"/>
          <w:szCs w:val="24"/>
        </w:rPr>
        <w:t xml:space="preserve"> της Βουλής και δεν ξέρω σε τι αποσκοπεί. Δηλαδή, ένας γονέας ο οποίος είναι </w:t>
      </w:r>
      <w:r>
        <w:rPr>
          <w:rFonts w:eastAsia="Times New Roman"/>
          <w:szCs w:val="24"/>
        </w:rPr>
        <w:lastRenderedPageBreak/>
        <w:t>έμπορος ξυλείας, που το παιδί του μπορεί να είναι παντρεμένο ή μπορεί να έχει παιδιά, δεν μπορεί να είναι μέλος ΔΑΣΕ, να είναι δασεργάτης; Η κάθε οικογένεια, ο καθένας δεν έχει δι</w:t>
      </w:r>
      <w:r>
        <w:rPr>
          <w:rFonts w:eastAsia="Times New Roman"/>
          <w:szCs w:val="24"/>
        </w:rPr>
        <w:t>καίωμα επιλογής; Γιατί του το στερείτε; Τι σκοπούς εξυπηρετείτε; Και κυρίως όταν η συγγένεια πρώτου βαθμού υπήρχε στη διαβούλευση, το αφαιρέσατε, σύμφωνα με την Επιστημονική Επιτροπή της Βουλής, και το επαναφέρατε με νομοτεχνική βελτίωση. Και πόσω μάλλον ό</w:t>
      </w:r>
      <w:r>
        <w:rPr>
          <w:rFonts w:eastAsia="Times New Roman"/>
          <w:szCs w:val="24"/>
        </w:rPr>
        <w:t>ταν η ξυλεία που παράγεται θα δημοπρατείται.</w:t>
      </w:r>
    </w:p>
    <w:p w14:paraId="4EA88C09" w14:textId="77777777" w:rsidR="00982D42" w:rsidRDefault="003E694A">
      <w:pPr>
        <w:spacing w:line="600" w:lineRule="auto"/>
        <w:ind w:firstLine="720"/>
        <w:jc w:val="both"/>
        <w:rPr>
          <w:rFonts w:eastAsia="Times New Roman"/>
          <w:szCs w:val="24"/>
        </w:rPr>
      </w:pPr>
      <w:r>
        <w:rPr>
          <w:rFonts w:eastAsia="Times New Roman"/>
          <w:szCs w:val="24"/>
        </w:rPr>
        <w:t xml:space="preserve">Ένα ακόμα σημαντικό </w:t>
      </w:r>
      <w:r>
        <w:rPr>
          <w:rFonts w:eastAsia="Times New Roman"/>
          <w:szCs w:val="24"/>
        </w:rPr>
        <w:t>ζήτημα</w:t>
      </w:r>
      <w:r>
        <w:rPr>
          <w:rFonts w:eastAsia="Times New Roman"/>
          <w:szCs w:val="24"/>
        </w:rPr>
        <w:t xml:space="preserve"> αφορά στο άρθρο 136Α, που αναφέρεται ότι σε κάθε ΔΑΣΟ παραχωρείται «μια συστάδα αποκλειόμενης της παραχώρησης μέρους αυτής». Δηλαδή, μια καλή συστάδα, με ήπιο ανάγλυφο, με πολύ ξύλο, μ</w:t>
      </w:r>
      <w:r>
        <w:rPr>
          <w:rFonts w:eastAsia="Times New Roman"/>
          <w:szCs w:val="24"/>
        </w:rPr>
        <w:t>ε καλό ξύλο θα πάει σε έναν συνεταιρισμό. Ενώ μια συστάδα που έχει παράξενο ανάγλυφο, δύσκολο, που δεν θα μπορέσει να βγάλει το λ</w:t>
      </w:r>
      <w:r>
        <w:rPr>
          <w:rFonts w:eastAsia="Times New Roman"/>
          <w:szCs w:val="24"/>
        </w:rPr>
        <w:t>ήμμ</w:t>
      </w:r>
      <w:r>
        <w:rPr>
          <w:rFonts w:eastAsia="Times New Roman"/>
          <w:szCs w:val="24"/>
        </w:rPr>
        <w:t>α της συγκεκριμένης περιοχής -αυτό προβλέπεται από τη διαχειριστική μελέτη, όπως ξέρουν οι συνάδελφοι- θα δοθεί σε άλλον. Εί</w:t>
      </w:r>
      <w:r>
        <w:rPr>
          <w:rFonts w:eastAsia="Times New Roman"/>
          <w:szCs w:val="24"/>
        </w:rPr>
        <w:t xml:space="preserve">ναι δίκαιο, δηλαδή, αυτό, από το να μοιράσουμε μισή καλή στον έναν συνεταιρισμό και μισή κακή στον άλλον; </w:t>
      </w:r>
      <w:r>
        <w:rPr>
          <w:rFonts w:eastAsia="Times New Roman"/>
          <w:szCs w:val="24"/>
        </w:rPr>
        <w:lastRenderedPageBreak/>
        <w:t>Μάλλον δεν τα ξέρετε καλά, κύριε Υπουργέ, ή δεν σας μετέφεραν καλά. Άρα πρέπει να επανεξετάσετε αυτό το σημείο, γιατί από εμάς δεν γίνεται δεκτό.</w:t>
      </w:r>
    </w:p>
    <w:p w14:paraId="4EA88C0A" w14:textId="77777777" w:rsidR="00982D42" w:rsidRDefault="003E694A">
      <w:pPr>
        <w:spacing w:line="600" w:lineRule="auto"/>
        <w:ind w:firstLine="720"/>
        <w:jc w:val="both"/>
        <w:rPr>
          <w:rFonts w:eastAsia="Times New Roman"/>
          <w:szCs w:val="24"/>
        </w:rPr>
      </w:pPr>
      <w:r>
        <w:rPr>
          <w:rFonts w:eastAsia="Times New Roman"/>
          <w:szCs w:val="24"/>
        </w:rPr>
        <w:t>Ως γ</w:t>
      </w:r>
      <w:r>
        <w:rPr>
          <w:rFonts w:eastAsia="Times New Roman"/>
          <w:szCs w:val="24"/>
        </w:rPr>
        <w:t>νωστόν, η διαχείριση των δασών γίνεται κυρίως από τα δασαρχεία με τρεις τρόπους: με το π.δ. 126/1986, με το άρθρο 134 του νομοθετικού διατάγματος του ’69, καθώς και με την κρατική εκμετάλλευση δασών. Όμως, το πιο σημαντικό, για να διαχειριστούν, κύριοι συν</w:t>
      </w:r>
      <w:r>
        <w:rPr>
          <w:rFonts w:eastAsia="Times New Roman"/>
          <w:szCs w:val="24"/>
        </w:rPr>
        <w:t xml:space="preserve">άδελφοι, τα δάση και να εφαρμοστεί ουσιαστικά το παρόν νομοσχέδιο, είναι να υπάρχει προσωπικό στις διευθύνσεις δασών και πρωτίστως στα δασαρχεία. </w:t>
      </w:r>
    </w:p>
    <w:p w14:paraId="4EA88C0B" w14:textId="77777777" w:rsidR="00982D42" w:rsidRDefault="003E694A">
      <w:pPr>
        <w:spacing w:line="600" w:lineRule="auto"/>
        <w:ind w:firstLine="720"/>
        <w:jc w:val="both"/>
        <w:rPr>
          <w:rFonts w:eastAsia="Times New Roman"/>
          <w:szCs w:val="24"/>
        </w:rPr>
      </w:pPr>
      <w:r>
        <w:rPr>
          <w:rFonts w:eastAsia="Times New Roman"/>
          <w:szCs w:val="24"/>
        </w:rPr>
        <w:t>Σας ενημερώνω, αν δεν το ξέρετε, ότι υπάρχει διεύθυνση δασών με έναν δασολόγο, δασαρχεία χωρίς δασολόγο, με έ</w:t>
      </w:r>
      <w:r>
        <w:rPr>
          <w:rFonts w:eastAsia="Times New Roman"/>
          <w:szCs w:val="24"/>
        </w:rPr>
        <w:t xml:space="preserve">ναν δασοπόνο. Άρα τι νόημα έχει το παρόν νομοσχέδιο, αφού δεν υπάρχει επιστημονικό προσωπικό, για να υλοποιήσει τη διαχείριση των δασών που έχει στην αρμοδιότητά του; Και το </w:t>
      </w:r>
      <w:r>
        <w:rPr>
          <w:rFonts w:eastAsia="Times New Roman"/>
          <w:szCs w:val="24"/>
        </w:rPr>
        <w:lastRenderedPageBreak/>
        <w:t>δεύτερο πιο σημαντικό είναι ότι δεν υπάρχουν μελέτες διαχείρισης δημοσίων δασών σε</w:t>
      </w:r>
      <w:r>
        <w:rPr>
          <w:rFonts w:eastAsia="Times New Roman"/>
          <w:szCs w:val="24"/>
        </w:rPr>
        <w:t xml:space="preserve"> πάρα πολλά δασικά συμπλέγματα της χώρας. Για όλα αυτά τι κάνετε, κύριε Υπουργέ;</w:t>
      </w:r>
    </w:p>
    <w:p w14:paraId="4EA88C0C" w14:textId="77777777" w:rsidR="00982D42" w:rsidRDefault="003E694A">
      <w:pPr>
        <w:spacing w:line="600" w:lineRule="auto"/>
        <w:ind w:firstLine="720"/>
        <w:jc w:val="both"/>
        <w:rPr>
          <w:rFonts w:eastAsia="Times New Roman"/>
          <w:szCs w:val="24"/>
        </w:rPr>
      </w:pPr>
      <w:r>
        <w:rPr>
          <w:rFonts w:eastAsia="Times New Roman"/>
          <w:szCs w:val="24"/>
        </w:rPr>
        <w:t>Σύμφωνα, επίσης, με τα στατιστικά στοιχεία, όπως ανέφερε και ο εισηγητής μας, η συνολική παραγωγή ξύλου μέσω των δασικών συνεταιρισμών στα δημόσια ανέρχεται στ</w:t>
      </w:r>
      <w:r>
        <w:rPr>
          <w:rFonts w:eastAsia="Times New Roman"/>
          <w:szCs w:val="24"/>
        </w:rPr>
        <w:t>ις</w:t>
      </w:r>
      <w:r>
        <w:rPr>
          <w:rFonts w:eastAsia="Times New Roman"/>
          <w:szCs w:val="24"/>
        </w:rPr>
        <w:t xml:space="preserve"> </w:t>
      </w:r>
      <w:r>
        <w:rPr>
          <w:rFonts w:eastAsia="Times New Roman"/>
          <w:szCs w:val="24"/>
        </w:rPr>
        <w:t>επτακόσιες τρ</w:t>
      </w:r>
      <w:r>
        <w:rPr>
          <w:rFonts w:eastAsia="Times New Roman"/>
          <w:szCs w:val="24"/>
        </w:rPr>
        <w:t>ιάντα</w:t>
      </w:r>
      <w:r>
        <w:rPr>
          <w:rFonts w:eastAsia="Times New Roman"/>
          <w:szCs w:val="24"/>
        </w:rPr>
        <w:t xml:space="preserve"> περίπου χιλιάδες κυβικά μέτρα, ενώ από μη δημόσια, δηλαδή ιδιωτικά, κοινοτικά, ανέρχεται σε </w:t>
      </w:r>
      <w:r>
        <w:rPr>
          <w:rFonts w:eastAsia="Times New Roman"/>
          <w:szCs w:val="24"/>
        </w:rPr>
        <w:t>τριακόσιες ογδόντα οκτώ</w:t>
      </w:r>
      <w:r>
        <w:rPr>
          <w:rFonts w:eastAsia="Times New Roman"/>
          <w:szCs w:val="24"/>
        </w:rPr>
        <w:t xml:space="preserve"> χιλιάδες. Άρα πάνω από τη μισή παραγωγή της συνολικής παραγωγής προέρχεται από μη δημόσια δάση. Μεγάλο μέρος αφορά τις μελέτες διαχείρ</w:t>
      </w:r>
      <w:r>
        <w:rPr>
          <w:rFonts w:eastAsia="Times New Roman"/>
          <w:szCs w:val="24"/>
        </w:rPr>
        <w:t>ισης των δημόσιων, των δημοτικών δασών</w:t>
      </w:r>
      <w:r>
        <w:rPr>
          <w:rFonts w:eastAsia="Times New Roman"/>
          <w:szCs w:val="24"/>
        </w:rPr>
        <w:t>,</w:t>
      </w:r>
      <w:r>
        <w:rPr>
          <w:rFonts w:eastAsia="Times New Roman"/>
          <w:szCs w:val="24"/>
        </w:rPr>
        <w:t xml:space="preserve"> που μένουν ανεκμετάλλευτα</w:t>
      </w:r>
      <w:r>
        <w:rPr>
          <w:rFonts w:eastAsia="Times New Roman"/>
          <w:szCs w:val="24"/>
        </w:rPr>
        <w:t>,</w:t>
      </w:r>
      <w:r>
        <w:rPr>
          <w:rFonts w:eastAsia="Times New Roman"/>
          <w:szCs w:val="24"/>
        </w:rPr>
        <w:t xml:space="preserve"> γιατί δεν υπάρχουν μελέτες διαχείρισης αυτών των δασών.</w:t>
      </w:r>
    </w:p>
    <w:p w14:paraId="4EA88C0D" w14:textId="77777777" w:rsidR="00982D42" w:rsidRDefault="003E694A">
      <w:pPr>
        <w:spacing w:line="600" w:lineRule="auto"/>
        <w:ind w:firstLine="720"/>
        <w:jc w:val="both"/>
        <w:rPr>
          <w:rFonts w:eastAsia="Times New Roman"/>
          <w:szCs w:val="24"/>
        </w:rPr>
      </w:pPr>
      <w:r>
        <w:rPr>
          <w:rFonts w:eastAsia="Times New Roman"/>
          <w:szCs w:val="24"/>
        </w:rPr>
        <w:t xml:space="preserve">Για παράδειγμα, στην περιοχή μου, στον Γράμμο, ο Δήμος Νεστορίου, που έχει πολλά δημοτικά και κοινοτικά δάση, αγωνιά για να μπορέσει </w:t>
      </w:r>
      <w:r>
        <w:rPr>
          <w:rFonts w:eastAsia="Times New Roman"/>
          <w:szCs w:val="24"/>
        </w:rPr>
        <w:t xml:space="preserve">να διαχειριστεί αυτά τα δάση, που είναι όλα χωρίς διαχειριστικές μελέτες, διαχείριση η οποία συνίσταται στην ανανέωση των δασών, στην κάλυψη των ατομικών αναγκών </w:t>
      </w:r>
      <w:r>
        <w:rPr>
          <w:rFonts w:eastAsia="Times New Roman"/>
          <w:szCs w:val="24"/>
        </w:rPr>
        <w:lastRenderedPageBreak/>
        <w:t xml:space="preserve">των κατοίκων, στην προστασία τους, αλλά ο </w:t>
      </w:r>
      <w:r>
        <w:rPr>
          <w:rFonts w:eastAsia="Times New Roman"/>
          <w:szCs w:val="24"/>
        </w:rPr>
        <w:t>δ</w:t>
      </w:r>
      <w:r>
        <w:rPr>
          <w:rFonts w:eastAsia="Times New Roman"/>
          <w:szCs w:val="24"/>
        </w:rPr>
        <w:t>ήμος δεν έχει τους πόρους για να κάνει τις διαχειρι</w:t>
      </w:r>
      <w:r>
        <w:rPr>
          <w:rFonts w:eastAsia="Times New Roman"/>
          <w:szCs w:val="24"/>
        </w:rPr>
        <w:t xml:space="preserve">στικές μελέτες. </w:t>
      </w:r>
    </w:p>
    <w:p w14:paraId="4EA88C0E" w14:textId="77777777" w:rsidR="00982D42" w:rsidRDefault="003E694A">
      <w:pPr>
        <w:spacing w:line="600" w:lineRule="auto"/>
        <w:ind w:firstLine="720"/>
        <w:jc w:val="both"/>
        <w:rPr>
          <w:rFonts w:eastAsia="Times New Roman"/>
          <w:szCs w:val="24"/>
        </w:rPr>
      </w:pPr>
      <w:r>
        <w:rPr>
          <w:rFonts w:eastAsia="Times New Roman"/>
          <w:szCs w:val="24"/>
        </w:rPr>
        <w:t xml:space="preserve">Τι κάνετε για όλα αυτά, κύριε Υπουργέ; Με τους δασικούς χάρτες τι κάνετε; Με το </w:t>
      </w:r>
      <w:r>
        <w:rPr>
          <w:rFonts w:eastAsia="Times New Roman"/>
          <w:szCs w:val="24"/>
        </w:rPr>
        <w:t>Δ</w:t>
      </w:r>
      <w:r>
        <w:rPr>
          <w:rFonts w:eastAsia="Times New Roman"/>
          <w:szCs w:val="24"/>
        </w:rPr>
        <w:t>ασολόγιο τι κάνετε; Τίποτα. Είστε πάνω από είκοσι μήνες Υπουργός. Άρα συζητάμε σήμερα τον εκσυγχρονισμό των ΔΑΣΟ, που έτσι όπως πάμε σε λίγο δεν θα έχει νόημα</w:t>
      </w:r>
      <w:r>
        <w:rPr>
          <w:rFonts w:eastAsia="Times New Roman"/>
          <w:szCs w:val="24"/>
        </w:rPr>
        <w:t xml:space="preserve"> το παρόν νομοσχέδιο, αφού δεν υπάρχουν μελέτες διαχείρισης των δασών και προσωπικό να τις υλοποιήσει. Μηδέν εις το πηλίκο.</w:t>
      </w:r>
    </w:p>
    <w:p w14:paraId="4EA88C0F" w14:textId="77777777" w:rsidR="00982D42" w:rsidRDefault="003E694A">
      <w:pPr>
        <w:spacing w:line="600" w:lineRule="auto"/>
        <w:ind w:firstLine="720"/>
        <w:jc w:val="both"/>
        <w:rPr>
          <w:rFonts w:eastAsia="Times New Roman"/>
          <w:szCs w:val="24"/>
        </w:rPr>
      </w:pPr>
      <w:r>
        <w:rPr>
          <w:rFonts w:eastAsia="Times New Roman"/>
          <w:szCs w:val="24"/>
        </w:rPr>
        <w:t>Ξεκινάτε ανάποδα, αγαπητέ κύριε Υπουργέ, χωρίς στόχο και χωρίς όραμα για τα δάση της χώρας μας, όπως κάνετε εξάλλου σ’ όλα τα θέματα</w:t>
      </w:r>
      <w:r>
        <w:rPr>
          <w:rFonts w:eastAsia="Times New Roman"/>
          <w:szCs w:val="24"/>
        </w:rPr>
        <w:t>. Δυστυχώς, αποδεικνύετε ακόμα μία φορά ότι δεν μπορείτε να διαχειριστείτε ούτε τα αυτονόητα.</w:t>
      </w:r>
    </w:p>
    <w:p w14:paraId="4EA88C10" w14:textId="77777777" w:rsidR="00982D42" w:rsidRDefault="003E694A">
      <w:pPr>
        <w:spacing w:line="600" w:lineRule="auto"/>
        <w:ind w:firstLine="720"/>
        <w:jc w:val="both"/>
        <w:rPr>
          <w:rFonts w:eastAsia="Times New Roman"/>
          <w:szCs w:val="24"/>
        </w:rPr>
      </w:pPr>
      <w:r>
        <w:rPr>
          <w:rFonts w:eastAsia="Times New Roman"/>
          <w:szCs w:val="24"/>
        </w:rPr>
        <w:t>Σας ευχαριστώ.</w:t>
      </w:r>
    </w:p>
    <w:p w14:paraId="4EA88C11" w14:textId="77777777" w:rsidR="00982D42" w:rsidRDefault="003E694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4EA88C12" w14:textId="77777777" w:rsidR="00982D42" w:rsidRDefault="003E694A">
      <w:pPr>
        <w:spacing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Ο Υπουργός πού είναι, κύριε Πρόεδρε</w:t>
      </w:r>
      <w:r>
        <w:rPr>
          <w:rFonts w:eastAsia="Times New Roman"/>
          <w:szCs w:val="24"/>
        </w:rPr>
        <w:t>;</w:t>
      </w:r>
    </w:p>
    <w:p w14:paraId="4EA88C13"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Ας μη</w:t>
      </w:r>
      <w:r>
        <w:rPr>
          <w:rFonts w:eastAsia="Times New Roman"/>
          <w:szCs w:val="24"/>
        </w:rPr>
        <w:t>ν τον αδικήσουμε. Είναι μόνος του από το πρωί. Εκτιμώ ότι πήγε εκεί που ο καθένας μας πάει μόνος του. Δεν ήθελα να διακόψω την κ. Αντωνίου στη μέση της αγόρευσής της. Θα περιμένουμε λίγο.</w:t>
      </w:r>
    </w:p>
    <w:p w14:paraId="4EA88C14" w14:textId="77777777" w:rsidR="00982D42" w:rsidRDefault="003E694A">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Απλώς ρώτησα αν θα γυρίσει κάποιος από την Κυβέρνη</w:t>
      </w:r>
      <w:r>
        <w:rPr>
          <w:rFonts w:eastAsia="Times New Roman"/>
          <w:szCs w:val="24"/>
        </w:rPr>
        <w:t>ση.</w:t>
      </w:r>
    </w:p>
    <w:p w14:paraId="4EA88C15" w14:textId="77777777" w:rsidR="00982D42" w:rsidRDefault="003E694A">
      <w:pPr>
        <w:spacing w:line="600" w:lineRule="auto"/>
        <w:ind w:firstLine="720"/>
        <w:jc w:val="both"/>
        <w:rPr>
          <w:rFonts w:eastAsia="Times New Roman"/>
          <w:szCs w:val="24"/>
        </w:rPr>
      </w:pPr>
      <w:r>
        <w:rPr>
          <w:rFonts w:eastAsia="Times New Roman"/>
          <w:b/>
          <w:szCs w:val="24"/>
        </w:rPr>
        <w:t>ΠΑΝΑΓΙΩΤΗΣ ΜΗΤΑΡΑΚΗΣ:</w:t>
      </w:r>
      <w:r>
        <w:rPr>
          <w:rFonts w:eastAsia="Times New Roman"/>
          <w:szCs w:val="24"/>
        </w:rPr>
        <w:t xml:space="preserve"> Κύριε Πρόεδρε, τέσσερις ομιλητές δεν θα μιλήσουμε μετά τον Υπουργό;</w:t>
      </w:r>
    </w:p>
    <w:p w14:paraId="4EA88C16"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Ναι, ο κ. Κουκούτσης, </w:t>
      </w:r>
      <w:r>
        <w:rPr>
          <w:rFonts w:eastAsia="Times New Roman"/>
          <w:szCs w:val="24"/>
        </w:rPr>
        <w:t xml:space="preserve">ο </w:t>
      </w:r>
      <w:r>
        <w:rPr>
          <w:rFonts w:eastAsia="Times New Roman"/>
          <w:szCs w:val="24"/>
        </w:rPr>
        <w:t>κ. Κεγκέρογλου, ο κύριος Υπουργός, ο κ. Βρούτσης και μετά εναλλάξ ένας συνάδελφος Βουλευτής και ένας Κοιν</w:t>
      </w:r>
      <w:r>
        <w:rPr>
          <w:rFonts w:eastAsia="Times New Roman"/>
          <w:szCs w:val="24"/>
        </w:rPr>
        <w:t>οβουλευτικός Εκπρόσωπος.</w:t>
      </w:r>
    </w:p>
    <w:p w14:paraId="4EA88C17" w14:textId="77777777" w:rsidR="00982D42" w:rsidRDefault="003E694A">
      <w:pPr>
        <w:spacing w:line="600" w:lineRule="auto"/>
        <w:ind w:firstLine="720"/>
        <w:jc w:val="both"/>
        <w:rPr>
          <w:rFonts w:eastAsia="Times New Roman"/>
          <w:szCs w:val="24"/>
        </w:rPr>
      </w:pPr>
      <w:r>
        <w:rPr>
          <w:rFonts w:eastAsia="Times New Roman"/>
          <w:szCs w:val="24"/>
        </w:rPr>
        <w:t>Κύριε Κουκούτση, έχετε τον λόγο.</w:t>
      </w:r>
    </w:p>
    <w:p w14:paraId="4EA88C18" w14:textId="77777777" w:rsidR="00982D42" w:rsidRDefault="003E694A">
      <w:pPr>
        <w:spacing w:line="600" w:lineRule="auto"/>
        <w:ind w:firstLine="720"/>
        <w:jc w:val="both"/>
        <w:rPr>
          <w:rFonts w:eastAsia="Times New Roman"/>
          <w:szCs w:val="24"/>
        </w:rPr>
      </w:pPr>
      <w:r>
        <w:rPr>
          <w:rFonts w:eastAsia="Times New Roman"/>
          <w:b/>
          <w:szCs w:val="24"/>
        </w:rPr>
        <w:lastRenderedPageBreak/>
        <w:t>ΔΗΜΗΤΡΙΟΣ ΚΟΥΚΟΥΤΣΗΣ:</w:t>
      </w:r>
      <w:r>
        <w:rPr>
          <w:rFonts w:eastAsia="Times New Roman"/>
          <w:szCs w:val="24"/>
        </w:rPr>
        <w:t xml:space="preserve"> Ευχαριστώ, κύριε Πρόεδρε.</w:t>
      </w:r>
    </w:p>
    <w:p w14:paraId="4EA88C19" w14:textId="77777777" w:rsidR="00982D42" w:rsidRDefault="003E694A">
      <w:pPr>
        <w:spacing w:line="600" w:lineRule="auto"/>
        <w:ind w:firstLine="720"/>
        <w:jc w:val="both"/>
        <w:rPr>
          <w:rFonts w:eastAsia="Times New Roman"/>
          <w:szCs w:val="24"/>
        </w:rPr>
      </w:pPr>
      <w:r>
        <w:rPr>
          <w:rFonts w:eastAsia="Times New Roman"/>
          <w:szCs w:val="24"/>
        </w:rPr>
        <w:t>Σύμφωνα με μια απογραφή –τελευταία</w:t>
      </w:r>
      <w:r>
        <w:rPr>
          <w:rFonts w:eastAsia="Times New Roman"/>
          <w:szCs w:val="24"/>
        </w:rPr>
        <w:t>,</w:t>
      </w:r>
      <w:r>
        <w:rPr>
          <w:rFonts w:eastAsia="Times New Roman"/>
          <w:szCs w:val="24"/>
        </w:rPr>
        <w:t xml:space="preserve"> μάλιστα- υπάρχουν πυκνά εκμεταλλεύσιμα δάση στη χώρα μας. Ζώντας στη νότια Ελλάδα, εμείς δεν έχουμε την πυκνότητα </w:t>
      </w:r>
      <w:r>
        <w:rPr>
          <w:rFonts w:eastAsia="Times New Roman"/>
          <w:szCs w:val="24"/>
        </w:rPr>
        <w:t>των δασών που υπάρχουν στη βόρειο και στην κεντρική Ελλάδα. Είναι περισσότερο κωνοφόρα. Δεν έχουμε, όμως, και τους συνεταιρισμούς που υπάρχουν στη βόρειο Ελλάδα. Βέβαια, εμείς έχουμε τις πυρκαγιές που καταστρέφουν τα δάση. Η βόρειος Ελλάδα</w:t>
      </w:r>
      <w:r>
        <w:rPr>
          <w:rFonts w:eastAsia="Times New Roman"/>
          <w:szCs w:val="24"/>
        </w:rPr>
        <w:t>,</w:t>
      </w:r>
      <w:r>
        <w:rPr>
          <w:rFonts w:eastAsia="Times New Roman"/>
          <w:szCs w:val="24"/>
        </w:rPr>
        <w:t xml:space="preserve"> και ειδικά τα σ</w:t>
      </w:r>
      <w:r>
        <w:rPr>
          <w:rFonts w:eastAsia="Times New Roman"/>
          <w:szCs w:val="24"/>
        </w:rPr>
        <w:t>ύνορα</w:t>
      </w:r>
      <w:r>
        <w:rPr>
          <w:rFonts w:eastAsia="Times New Roman"/>
          <w:szCs w:val="24"/>
        </w:rPr>
        <w:t>,</w:t>
      </w:r>
      <w:r>
        <w:rPr>
          <w:rFonts w:eastAsia="Times New Roman"/>
          <w:szCs w:val="24"/>
        </w:rPr>
        <w:t xml:space="preserve"> έχουν το κακό της αλβανικής μαφίας και της λαθροϋλοτομίας. </w:t>
      </w:r>
    </w:p>
    <w:p w14:paraId="4EA88C1A" w14:textId="77777777" w:rsidR="00982D42" w:rsidRDefault="003E694A">
      <w:pPr>
        <w:spacing w:line="600" w:lineRule="auto"/>
        <w:ind w:firstLine="720"/>
        <w:jc w:val="both"/>
        <w:rPr>
          <w:rFonts w:eastAsia="Times New Roman"/>
          <w:szCs w:val="24"/>
        </w:rPr>
      </w:pPr>
      <w:r>
        <w:rPr>
          <w:rFonts w:eastAsia="Times New Roman"/>
          <w:szCs w:val="24"/>
        </w:rPr>
        <w:t xml:space="preserve">Σύμφωνα, λοιπόν, με την απογραφή, τα πυκνά εκμεταλλεύσιμα δάση καλύπτουν στη χώρα μας το 25% του εδάφους, οι θαμνώνες και τα αραιά δάση καλύπτουν άλλο ένα 25%, οι βοσκότοποι, δηλαδή τα </w:t>
      </w:r>
      <w:r>
        <w:rPr>
          <w:rFonts w:eastAsia="Times New Roman"/>
          <w:szCs w:val="24"/>
        </w:rPr>
        <w:t>ορεινά λιβάδια και οι φρυγανότοποι, καλύπτουν γύρω στο 20%, οι πόλεις και τα χωριά γύρω στο 10% και οι γεωργικές εκτάσεις γύρω στο 20%. Υπάρχει, λοιπόν, κατά κάποιο</w:t>
      </w:r>
      <w:r>
        <w:rPr>
          <w:rFonts w:eastAsia="Times New Roman"/>
          <w:szCs w:val="24"/>
        </w:rPr>
        <w:t>ν</w:t>
      </w:r>
      <w:r>
        <w:rPr>
          <w:rFonts w:eastAsia="Times New Roman"/>
          <w:szCs w:val="24"/>
        </w:rPr>
        <w:t xml:space="preserve"> τρόπο -ή υπήρχε μέχρι πρότινος- μια ισορροπία στις διάφορες χρήσεις της γης, η οποία, όμως</w:t>
      </w:r>
      <w:r>
        <w:rPr>
          <w:rFonts w:eastAsia="Times New Roman"/>
          <w:szCs w:val="24"/>
        </w:rPr>
        <w:t xml:space="preserve">, τα τελευταία χρόνια τείνει να ανατραπεί. </w:t>
      </w:r>
    </w:p>
    <w:p w14:paraId="4EA88C1B" w14:textId="77777777" w:rsidR="00982D42" w:rsidRDefault="003E694A">
      <w:pPr>
        <w:spacing w:line="600" w:lineRule="auto"/>
        <w:ind w:firstLine="720"/>
        <w:jc w:val="both"/>
        <w:rPr>
          <w:rFonts w:eastAsia="Times New Roman"/>
          <w:szCs w:val="24"/>
        </w:rPr>
      </w:pPr>
      <w:r>
        <w:rPr>
          <w:rFonts w:eastAsia="Times New Roman"/>
          <w:szCs w:val="24"/>
        </w:rPr>
        <w:lastRenderedPageBreak/>
        <w:t>Επομένως</w:t>
      </w:r>
      <w:r>
        <w:rPr>
          <w:rFonts w:eastAsia="Times New Roman"/>
          <w:szCs w:val="24"/>
        </w:rPr>
        <w:t xml:space="preserve"> τα δάση που βρίσκονται κοντά σε γεωργικές καλλιέργειες ή σε περιοχές οικιστικής και τουριστικής ανάπτυξης κινδυνεύουν όλο και περισσότερο να μετατραπούν σε χωράφια, ξενοδοχεία και οικισμούς. Αν συνυπολογίσουμε και την πίεση που ασκεί η κτηνοτροφία, η περι</w:t>
      </w:r>
      <w:r>
        <w:rPr>
          <w:rFonts w:eastAsia="Times New Roman"/>
          <w:szCs w:val="24"/>
        </w:rPr>
        <w:t xml:space="preserve">ορισμένη έστω κτηνοτροφία σήμερα στη χώρα μας, καταλαβαίνουμε τι συμβαίνει. </w:t>
      </w:r>
    </w:p>
    <w:p w14:paraId="4EA88C1C" w14:textId="77777777" w:rsidR="00982D42" w:rsidRDefault="003E694A">
      <w:pPr>
        <w:spacing w:line="600" w:lineRule="auto"/>
        <w:ind w:firstLine="720"/>
        <w:jc w:val="both"/>
        <w:rPr>
          <w:rFonts w:eastAsia="Times New Roman"/>
          <w:szCs w:val="24"/>
        </w:rPr>
      </w:pPr>
      <w:r>
        <w:rPr>
          <w:rFonts w:eastAsia="Times New Roman"/>
          <w:szCs w:val="24"/>
        </w:rPr>
        <w:t xml:space="preserve">Τα ελληνικά δάση αποτελούνται κυρίως από κωνοφόρα, από φυλλοβόλα κατά δεύτερο λόγο και από τη μεσογειακή μακία βλάστηση με πουρνάρια, αριές, φιλίκια και τα λοιπά θαμνοκυπάρισσα. </w:t>
      </w:r>
    </w:p>
    <w:p w14:paraId="4EA88C1D" w14:textId="77777777" w:rsidR="00982D42" w:rsidRDefault="003E694A">
      <w:pPr>
        <w:spacing w:line="600" w:lineRule="auto"/>
        <w:ind w:firstLine="720"/>
        <w:jc w:val="both"/>
        <w:rPr>
          <w:rFonts w:eastAsia="Times New Roman"/>
          <w:szCs w:val="24"/>
        </w:rPr>
      </w:pPr>
      <w:r>
        <w:rPr>
          <w:rFonts w:eastAsia="Times New Roman"/>
          <w:szCs w:val="24"/>
        </w:rPr>
        <w:t>Λέμε συνέχεια ότι παράγεται η ξυλεία. Ποσοτικά είναι πάρα πολλή η ξυλεία που παράγεται στη χώρα μας. Βέβαια, παράγεται χρήσιμη ξυλεία για οικοδομές, κιβώτια, έπιπλα και άλλες χρήσεις, καυσόξυλα, ρετσίνι -απ’ όπου βγαίνει το κολοφώνιο, το νέφτι και άλλα προ</w:t>
      </w:r>
      <w:r>
        <w:rPr>
          <w:rFonts w:eastAsia="Times New Roman"/>
          <w:szCs w:val="24"/>
        </w:rPr>
        <w:t>ϊόντα-</w:t>
      </w:r>
      <w:r>
        <w:rPr>
          <w:rFonts w:eastAsia="Times New Roman"/>
          <w:szCs w:val="24"/>
        </w:rPr>
        <w:t>,</w:t>
      </w:r>
      <w:r>
        <w:rPr>
          <w:rFonts w:eastAsia="Times New Roman"/>
          <w:szCs w:val="24"/>
        </w:rPr>
        <w:t xml:space="preserve"> μέλι, φυτόχωμα, ξυλοκάρβουνα. Καταλαβαίνουμε, λοιπόν, τη χρησιμότητα της ξυλείας. </w:t>
      </w:r>
    </w:p>
    <w:p w14:paraId="4EA88C1E" w14:textId="77777777" w:rsidR="00982D42" w:rsidRDefault="003E694A">
      <w:pPr>
        <w:spacing w:line="600" w:lineRule="auto"/>
        <w:ind w:firstLine="720"/>
        <w:jc w:val="both"/>
        <w:rPr>
          <w:rFonts w:eastAsia="Times New Roman"/>
          <w:szCs w:val="24"/>
        </w:rPr>
      </w:pPr>
      <w:r>
        <w:rPr>
          <w:rFonts w:eastAsia="Times New Roman"/>
          <w:szCs w:val="24"/>
        </w:rPr>
        <w:lastRenderedPageBreak/>
        <w:t>Επομένως, με σωστή και προγραμματισμένη εκμετάλλευση και διαχείριση, τα δάση μπορούν να μας δίνουν συνέχεια τα προϊόντα τους, χωρίς να καταστρέφονται και έτσι να δίν</w:t>
      </w:r>
      <w:r>
        <w:rPr>
          <w:rFonts w:eastAsia="Times New Roman"/>
          <w:szCs w:val="24"/>
        </w:rPr>
        <w:t>ουν δουλειά σε χιλιάδες ανθρώπους. Είπα ότι τέτοια διαχείριση γίνεται κυρίως στη βόρειο Ελλάδα.</w:t>
      </w:r>
    </w:p>
    <w:p w14:paraId="4EA88C1F" w14:textId="77777777" w:rsidR="00982D42" w:rsidRDefault="003E694A">
      <w:pPr>
        <w:spacing w:line="600" w:lineRule="auto"/>
        <w:ind w:firstLine="720"/>
        <w:jc w:val="both"/>
        <w:rPr>
          <w:rFonts w:eastAsia="Times New Roman"/>
          <w:szCs w:val="24"/>
        </w:rPr>
      </w:pPr>
      <w:r>
        <w:rPr>
          <w:rFonts w:eastAsia="Times New Roman"/>
          <w:szCs w:val="24"/>
        </w:rPr>
        <w:t>Από την άλλη, εκείνο που δεν έχει γίνει ακόμα είναι η δημοσίευση των δασικών χαρτών σε κάθε νομό, καθώς και το ξεκαθάρισμα του ιδιοκτησιακού καθεστώτος κάθε δάσ</w:t>
      </w:r>
      <w:r>
        <w:rPr>
          <w:rFonts w:eastAsia="Times New Roman"/>
          <w:szCs w:val="24"/>
        </w:rPr>
        <w:t xml:space="preserve">ους, ώστε επιτέλους σ’ αυτή τη χώρα να ολοκληρωθεί το </w:t>
      </w:r>
      <w:r>
        <w:rPr>
          <w:rFonts w:eastAsia="Times New Roman"/>
          <w:szCs w:val="24"/>
        </w:rPr>
        <w:t>Δ</w:t>
      </w:r>
      <w:r>
        <w:rPr>
          <w:rFonts w:eastAsia="Times New Roman"/>
          <w:szCs w:val="24"/>
        </w:rPr>
        <w:t xml:space="preserve">ασολόγιο. </w:t>
      </w:r>
    </w:p>
    <w:p w14:paraId="4EA88C20" w14:textId="77777777" w:rsidR="00982D42" w:rsidRDefault="003E694A">
      <w:pPr>
        <w:spacing w:line="600" w:lineRule="auto"/>
        <w:ind w:firstLine="720"/>
        <w:jc w:val="both"/>
        <w:rPr>
          <w:rFonts w:eastAsia="Times New Roman"/>
          <w:szCs w:val="24"/>
        </w:rPr>
      </w:pPr>
      <w:r>
        <w:rPr>
          <w:rFonts w:eastAsia="Times New Roman"/>
          <w:szCs w:val="24"/>
        </w:rPr>
        <w:t>Νομίζω ότι υπάρχουν και αλλού δάση</w:t>
      </w:r>
      <w:r>
        <w:rPr>
          <w:rFonts w:eastAsia="Times New Roman"/>
          <w:szCs w:val="24"/>
        </w:rPr>
        <w:t>,</w:t>
      </w:r>
      <w:r>
        <w:rPr>
          <w:rFonts w:eastAsia="Times New Roman"/>
          <w:szCs w:val="24"/>
        </w:rPr>
        <w:t xml:space="preserve"> στη βόρειο Ελλάδα </w:t>
      </w:r>
      <w:r>
        <w:rPr>
          <w:rFonts w:eastAsia="Times New Roman"/>
          <w:szCs w:val="24"/>
        </w:rPr>
        <w:t>–</w:t>
      </w:r>
      <w:r>
        <w:rPr>
          <w:rFonts w:eastAsia="Times New Roman"/>
          <w:szCs w:val="24"/>
        </w:rPr>
        <w:t>όχι μόνο στη Μεσσηνία</w:t>
      </w:r>
      <w:r>
        <w:rPr>
          <w:rFonts w:eastAsia="Times New Roman"/>
          <w:szCs w:val="24"/>
        </w:rPr>
        <w:t>–, υ</w:t>
      </w:r>
      <w:r>
        <w:rPr>
          <w:rFonts w:eastAsia="Times New Roman"/>
          <w:szCs w:val="24"/>
        </w:rPr>
        <w:t>πάρχουν και στη Χίο και παντού. Της εκμετάλλευσης των δημοσίων δασών πρέπει να προηγηθεί κάθε προσπάθεια βελτί</w:t>
      </w:r>
      <w:r>
        <w:rPr>
          <w:rFonts w:eastAsia="Times New Roman"/>
          <w:szCs w:val="24"/>
        </w:rPr>
        <w:t xml:space="preserve">ωσης του θεσμικού πλαισίου της λειτουργίας των δασικών συνεταιρισμών. </w:t>
      </w:r>
    </w:p>
    <w:p w14:paraId="4EA88C2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Η δημιουργία εύρωστων, οργανωμένων και ανταγωνιστικών συνεταιρισμών διασφαλίζει εισόδημα στους δασεργάτες και η δραστική βελτίωση στον τομέα της διαχείρισης μπορεί να επιτευχθεί με διαχ</w:t>
      </w:r>
      <w:r>
        <w:rPr>
          <w:rFonts w:eastAsia="Times New Roman" w:cs="Times New Roman"/>
          <w:szCs w:val="24"/>
        </w:rPr>
        <w:t xml:space="preserve">ειριστικά σχέδια αλλά και με την ικανοποίηση πολύ ευρύτερων προϋποθέσεων αποδοτικής λειτουργίας κρατικών εκμεταλλεύσεων στα κρατικά δάση της χώρας. </w:t>
      </w:r>
    </w:p>
    <w:p w14:paraId="4EA88C2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Είναι μια διαδικασία στην οποία πρέπει, κυρίως, να γίνει εκμετάλλευση του δασικού πλούτου με ταυτόχρονη προ</w:t>
      </w:r>
      <w:r>
        <w:rPr>
          <w:rFonts w:eastAsia="Times New Roman" w:cs="Times New Roman"/>
          <w:szCs w:val="24"/>
        </w:rPr>
        <w:t xml:space="preserve">στασία του δασικού οικοσυστήματος. Η χρηματοδότηση της δασικής εργασίας και το εισόδημα των δασεργατών να εξασφαλιστεί -και το νομοσχέδιο έχει κάποια θετικά στοιχεία- </w:t>
      </w:r>
      <w:r>
        <w:rPr>
          <w:rFonts w:eastAsia="Times New Roman" w:cs="Times New Roman"/>
          <w:szCs w:val="24"/>
        </w:rPr>
        <w:t>και</w:t>
      </w:r>
      <w:r>
        <w:rPr>
          <w:rFonts w:eastAsia="Times New Roman" w:cs="Times New Roman"/>
          <w:szCs w:val="24"/>
        </w:rPr>
        <w:t xml:space="preserve"> η λειτουργία παραγωγικών οικονομικών μονάδων στα δάση μας και, φυσικά, ο έλεγχος των </w:t>
      </w:r>
      <w:r>
        <w:rPr>
          <w:rFonts w:eastAsia="Times New Roman" w:cs="Times New Roman"/>
          <w:szCs w:val="24"/>
        </w:rPr>
        <w:t xml:space="preserve">επιπτώσεων των ανθρωπίνων δραστηριοτήτων. </w:t>
      </w:r>
    </w:p>
    <w:p w14:paraId="4EA88C2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Οι συνεταιρισμοί σήμερα, κυρίως, είναι συνεταιρισμοί εργασίας και εμπορίας. Οι δασικοί συνεταιρισμοί μετατράπηκαν ουσιαστικά σε εμπόρους ξυλείας, αλλά το διεθνές περιβάλλον δεν ευνοεί. Η λειτουργία αποδοτικών κρατ</w:t>
      </w:r>
      <w:r>
        <w:rPr>
          <w:rFonts w:eastAsia="Times New Roman" w:cs="Times New Roman"/>
          <w:szCs w:val="24"/>
        </w:rPr>
        <w:t>ικών δασικών εκμεταλλεύσεων με δομή παραγωγικών μονάδων είναι αναγκαστικός, επίσης, δρόμος</w:t>
      </w:r>
      <w:r>
        <w:rPr>
          <w:rFonts w:eastAsia="Times New Roman" w:cs="Times New Roman"/>
          <w:szCs w:val="24"/>
        </w:rPr>
        <w:t>,</w:t>
      </w:r>
      <w:r>
        <w:rPr>
          <w:rFonts w:eastAsia="Times New Roman" w:cs="Times New Roman"/>
          <w:szCs w:val="24"/>
        </w:rPr>
        <w:t xml:space="preserve"> για να διαχειριστούμε τα δάση με τρόπο τέτοιο</w:t>
      </w:r>
      <w:r>
        <w:rPr>
          <w:rFonts w:eastAsia="Times New Roman" w:cs="Times New Roman"/>
          <w:szCs w:val="24"/>
        </w:rPr>
        <w:t>,</w:t>
      </w:r>
      <w:r>
        <w:rPr>
          <w:rFonts w:eastAsia="Times New Roman" w:cs="Times New Roman"/>
          <w:szCs w:val="24"/>
        </w:rPr>
        <w:t xml:space="preserve"> ώστε να παράγουμε δασικά προϊόντα ικανά να αντιμετωπίσουν τον διεθνή ανταγωνισμό. </w:t>
      </w:r>
    </w:p>
    <w:p w14:paraId="4EA88C2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Υπάρχει, βέβαια, ένας ανορθολογισμ</w:t>
      </w:r>
      <w:r>
        <w:rPr>
          <w:rFonts w:eastAsia="Times New Roman" w:cs="Times New Roman"/>
          <w:szCs w:val="24"/>
        </w:rPr>
        <w:t>ός όσον αφορά στην εκμετάλλευση των δασών κατά τις τελευταίες δεκαετίες στα ζητήματα παραγωγής, αλλά πρέπει να εξετάσουμε και κατά πόσο οι δασικοί συνεταιρισμοί σήμερα…</w:t>
      </w:r>
    </w:p>
    <w:p w14:paraId="4EA88C25" w14:textId="77777777" w:rsidR="00982D42" w:rsidRDefault="003E694A">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EA88C2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Αυτά τα ξέρει η Νέα Δημοκρατία, το ΠΑΣΟΚ και όλοι…</w:t>
      </w:r>
    </w:p>
    <w:p w14:paraId="4EA88C2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Νομίζω ότι εί</w:t>
      </w:r>
      <w:r>
        <w:rPr>
          <w:rFonts w:eastAsia="Times New Roman" w:cs="Times New Roman"/>
          <w:szCs w:val="24"/>
        </w:rPr>
        <w:t xml:space="preserve">ναι αντιδεοντολογική… </w:t>
      </w:r>
    </w:p>
    <w:p w14:paraId="4EA88C2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4EA88C2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Κι εμείς ευχαριστούμε.</w:t>
      </w:r>
    </w:p>
    <w:p w14:paraId="4EA88C2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Προχωράμε στον τέταρτο ομιλητή και αμέσως μετά θα πάρει τον λόγο ο κύριος Υπουργός.</w:t>
      </w:r>
    </w:p>
    <w:p w14:paraId="4EA88C2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Κεγκέρογλου. </w:t>
      </w:r>
    </w:p>
    <w:p w14:paraId="4EA88C2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w:t>
      </w:r>
      <w:r>
        <w:rPr>
          <w:rFonts w:eastAsia="Times New Roman" w:cs="Times New Roman"/>
          <w:szCs w:val="24"/>
        </w:rPr>
        <w:t xml:space="preserve">υχαριστώ, κύριε Πρόεδρε. Ούτως ή άλλως θα μιλήσω σχετικά με την τροπολογία την οποία έχουμε καταθέσει. </w:t>
      </w:r>
    </w:p>
    <w:p w14:paraId="4EA88C2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 πρωί συζητήθηκε μια επίκαιρη ερώτησή μας για το θέμα του ΕΛΓΑ, των αποζημιώσεων, των εκτιμήσεων και των οδοιπορικών που αφορούν τους εργαζόμενους. Πα</w:t>
      </w:r>
      <w:r>
        <w:rPr>
          <w:rFonts w:eastAsia="Times New Roman" w:cs="Times New Roman"/>
          <w:szCs w:val="24"/>
        </w:rPr>
        <w:t>ρακάλεσα τον Υπουργό Αγροτικής Ανάπτυξης να είναι παρών στη διαδικασία της συζήτησης του νομοσχεδίου, το οποίο συνυπογράφει, προκειμένου, σε συνεννόηση με τον αρμόδιο Υπουργό, να γίνει αποδεκτή η τροπολογία την οποία έχουμε καταθέσει, ούτως ώστε να λυθεί τ</w:t>
      </w:r>
      <w:r>
        <w:rPr>
          <w:rFonts w:eastAsia="Times New Roman" w:cs="Times New Roman"/>
          <w:szCs w:val="24"/>
        </w:rPr>
        <w:t xml:space="preserve">ο πρόβλημα, το οποίο έχει προκληθεί από την αρχή του έτους και έχει </w:t>
      </w:r>
      <w:r>
        <w:rPr>
          <w:rFonts w:eastAsia="Times New Roman" w:cs="Times New Roman"/>
          <w:szCs w:val="24"/>
        </w:rPr>
        <w:lastRenderedPageBreak/>
        <w:t>οδηγήσει στην απαξίωση τον καλύτερο οργανισμό ασφαλίσεων -όπως λειτουργεί από τη μεταρρύθμιση του 2011 και μετά- τον ΕΛΓΑ.</w:t>
      </w:r>
    </w:p>
    <w:p w14:paraId="4EA88C2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Τι έχει γίνει; Ο ΕΛΓΑ λειτουργεί με βάση τις εκτιμήσεις των γεωπό</w:t>
      </w:r>
      <w:r>
        <w:rPr>
          <w:rFonts w:eastAsia="Times New Roman" w:cs="Times New Roman"/>
          <w:szCs w:val="24"/>
        </w:rPr>
        <w:t xml:space="preserve">νων, των κτηνιάτρων, των εργαζομένων του. Με βάση ρύθμιση η οποία υπήρχε, ο αριθμός των εκτιμήσεων μπορούσε να ήταν μεγάλος -και σήμερα είναι μεγάλος- όμως, ο τρόπος αποζημίωσης που η Κυβέρνηση επέλεξε να εισαγάγει έχει δημιουργήσει περισσότερα προβλήματα </w:t>
      </w:r>
      <w:r>
        <w:rPr>
          <w:rFonts w:eastAsia="Times New Roman" w:cs="Times New Roman"/>
          <w:szCs w:val="24"/>
        </w:rPr>
        <w:t xml:space="preserve">απ’ όσα λύνει. </w:t>
      </w:r>
    </w:p>
    <w:p w14:paraId="4EA88C2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Συγκεκριμένα, είναι περισσότερο κοστοβόρο το νέο σύστημα το οποίο εισήγαγε, με ενοικιάσεις αυτοκινήτων, με χρήση λεωφορείων, ταξί αλλά και άλλων μέσων</w:t>
      </w:r>
      <w:r>
        <w:rPr>
          <w:rFonts w:eastAsia="Times New Roman" w:cs="Times New Roman"/>
          <w:szCs w:val="24"/>
        </w:rPr>
        <w:t>,</w:t>
      </w:r>
      <w:r>
        <w:rPr>
          <w:rFonts w:eastAsia="Times New Roman" w:cs="Times New Roman"/>
          <w:szCs w:val="24"/>
        </w:rPr>
        <w:t xml:space="preserve"> προκειμένου να φτάσει στον αγρό, στον οποίο πρέπει να κάνει την εκτίμηση. Αυτό το πλέον κοστοβόρο σύστημα έχει οδηγήσει σε συσσώρευση ανεξέλεγκτων υποθέσεων. </w:t>
      </w:r>
    </w:p>
    <w:p w14:paraId="4EA88C30" w14:textId="77777777" w:rsidR="00982D42" w:rsidRDefault="003E694A">
      <w:pPr>
        <w:spacing w:line="600" w:lineRule="auto"/>
        <w:ind w:firstLine="720"/>
        <w:jc w:val="both"/>
        <w:rPr>
          <w:rFonts w:eastAsia="Times New Roman"/>
          <w:szCs w:val="24"/>
        </w:rPr>
      </w:pPr>
      <w:r>
        <w:rPr>
          <w:rFonts w:eastAsia="Times New Roman" w:cs="Times New Roman"/>
          <w:szCs w:val="24"/>
        </w:rPr>
        <w:lastRenderedPageBreak/>
        <w:t>Τούτη την ώρα που μιλάμε, εβδομήντα χιλιάδες δηλώσεις ζημίας παραγωγών είναι στον αέρα, δεν έχου</w:t>
      </w:r>
      <w:r>
        <w:rPr>
          <w:rFonts w:eastAsia="Times New Roman" w:cs="Times New Roman"/>
          <w:szCs w:val="24"/>
        </w:rPr>
        <w:t xml:space="preserve">ν ελεγχθεί. Και αυτό, όταν περάσουν δύο, τρεις, τέσσερις μήνες, είναι επιζήμιο και για τον ΕΛΓΑ και για τους ίδιους τους αγρότες. </w:t>
      </w:r>
      <w:r>
        <w:rPr>
          <w:rFonts w:eastAsia="Times New Roman"/>
          <w:szCs w:val="24"/>
        </w:rPr>
        <w:t>Είναι επιζήμιο και για τον ΕΛΓΑ, διότι δεν μπορεί να γίνει αντικειμενική εκτίμηση και για τους αγρότες, οι οποίοι αργούν -όσοι</w:t>
      </w:r>
      <w:r>
        <w:rPr>
          <w:rFonts w:eastAsia="Times New Roman"/>
          <w:szCs w:val="24"/>
        </w:rPr>
        <w:t xml:space="preserve"> δικαιούνται- να πάρουν την όποια αποζημίωση</w:t>
      </w:r>
      <w:r>
        <w:rPr>
          <w:rFonts w:eastAsia="Times New Roman"/>
          <w:szCs w:val="24"/>
        </w:rPr>
        <w:t>,</w:t>
      </w:r>
      <w:r>
        <w:rPr>
          <w:rFonts w:eastAsia="Times New Roman"/>
          <w:szCs w:val="24"/>
        </w:rPr>
        <w:t xml:space="preserve"> προκειμένου να καλλιεργήσουν το επόμενο διάστημα.</w:t>
      </w:r>
    </w:p>
    <w:p w14:paraId="4EA88C31" w14:textId="77777777" w:rsidR="00982D42" w:rsidRDefault="003E694A">
      <w:pPr>
        <w:spacing w:line="600" w:lineRule="auto"/>
        <w:ind w:firstLine="720"/>
        <w:jc w:val="both"/>
        <w:rPr>
          <w:rFonts w:eastAsia="Times New Roman"/>
          <w:szCs w:val="24"/>
        </w:rPr>
      </w:pPr>
      <w:r>
        <w:rPr>
          <w:rFonts w:eastAsia="Times New Roman"/>
          <w:szCs w:val="24"/>
        </w:rPr>
        <w:t>Τώρα έχουμε το εξής παράδοξο: Η διοίκηση του ΕΛΓΑ έχει έρθει σε συνεννόηση με τους εργαζόμενους, έχουν καταλήξει σε μια τροπολογία, τροπολογία την οποία υιοθετή</w:t>
      </w:r>
      <w:r>
        <w:rPr>
          <w:rFonts w:eastAsia="Times New Roman"/>
          <w:szCs w:val="24"/>
        </w:rPr>
        <w:t>σαμε εμείς και νομίζω ότι την αποδέχονται και όλα τα κόμματα, γιατί έχει γίνει σήμερα συνάντηση με τους εργαζόμενους από όλα τα κόμματα, την έχουμε καταθέσει, το απόγευμα θα γίνει συνάντηση και με τη Νέα Δημοκρατία και με τον ΣΥΡΙΖΑ -αυτές οι δύο συναντήσε</w:t>
      </w:r>
      <w:r>
        <w:rPr>
          <w:rFonts w:eastAsia="Times New Roman"/>
          <w:szCs w:val="24"/>
        </w:rPr>
        <w:t>ις των εργαζομένων εκκρεμούν</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ίναι αποδεκτή από όλους αυτή η ρύθμιση και όμως δεν έχει την πολιτική βούληση ο Υπουργός, ο κ. Αποστόλου, να έρθει εδώ να κάνει αποδεκτή </w:t>
      </w:r>
      <w:r>
        <w:rPr>
          <w:rFonts w:eastAsia="Times New Roman"/>
          <w:szCs w:val="24"/>
        </w:rPr>
        <w:lastRenderedPageBreak/>
        <w:t>αυτή την τροπολογία και να λυθεί ένα θέμα, το οποίο είναι τεράστιο, δεν είναι απλό, διότ</w:t>
      </w:r>
      <w:r>
        <w:rPr>
          <w:rFonts w:eastAsia="Times New Roman"/>
          <w:szCs w:val="24"/>
        </w:rPr>
        <w:t>ι έχει επιπτώσεις αλυσιδωτές</w:t>
      </w:r>
      <w:r>
        <w:rPr>
          <w:rFonts w:eastAsia="Times New Roman"/>
          <w:szCs w:val="24"/>
        </w:rPr>
        <w:t>,</w:t>
      </w:r>
      <w:r>
        <w:rPr>
          <w:rFonts w:eastAsia="Times New Roman"/>
          <w:szCs w:val="24"/>
        </w:rPr>
        <w:t xml:space="preserve"> που συσσωρεύουν άλλα προβλήματα και για τον ΕΛΓΑ και για τους αγρότες.</w:t>
      </w:r>
    </w:p>
    <w:p w14:paraId="4EA88C32" w14:textId="77777777" w:rsidR="00982D42" w:rsidRDefault="003E694A">
      <w:pPr>
        <w:spacing w:line="600" w:lineRule="auto"/>
        <w:ind w:firstLine="720"/>
        <w:jc w:val="both"/>
        <w:rPr>
          <w:rFonts w:eastAsia="Times New Roman"/>
          <w:szCs w:val="24"/>
        </w:rPr>
      </w:pPr>
      <w:r>
        <w:rPr>
          <w:rFonts w:eastAsia="Times New Roman"/>
          <w:szCs w:val="24"/>
        </w:rPr>
        <w:t>Γιατί το λέω αυτό; Το λέω διότι αυτή η τακτική ακολουθείται και σε άλλα θέματα. Οι εργαζόμενοι με τη διοίκηση μετά από διαπραγματεύσεις και διαβούλευση μην</w:t>
      </w:r>
      <w:r>
        <w:rPr>
          <w:rFonts w:eastAsia="Times New Roman"/>
          <w:szCs w:val="24"/>
        </w:rPr>
        <w:t>ών καταλήξαν στη συλλογική σύμβαση. Έχουν υπογράψει τη συλλογική σύμβαση</w:t>
      </w:r>
      <w:r>
        <w:rPr>
          <w:rFonts w:eastAsia="Times New Roman"/>
          <w:szCs w:val="24"/>
        </w:rPr>
        <w:t>,</w:t>
      </w:r>
      <w:r>
        <w:rPr>
          <w:rFonts w:eastAsia="Times New Roman"/>
          <w:szCs w:val="24"/>
        </w:rPr>
        <w:t xml:space="preserve"> από τη μια μεριά η διοίκηση του ΕΛΓΑ και από την άλλη οι εργαζόμενοι. Οι εκπρόσωποι του Υπουργείου Οικονομικών την έχουν εγκρίνει και ο Υπουργός, ο κ. Αποστόλου, από τον Απρίλιο δεν </w:t>
      </w:r>
      <w:r>
        <w:rPr>
          <w:rFonts w:eastAsia="Times New Roman"/>
          <w:szCs w:val="24"/>
        </w:rPr>
        <w:t xml:space="preserve">βάζει την υπογραφή του στην επικύρωση της συμφωνηθείσας συλλογικής σύμβασης εργασίας. </w:t>
      </w:r>
    </w:p>
    <w:p w14:paraId="4EA88C33" w14:textId="77777777" w:rsidR="00982D42" w:rsidRDefault="003E694A">
      <w:pPr>
        <w:spacing w:line="600" w:lineRule="auto"/>
        <w:ind w:firstLine="720"/>
        <w:jc w:val="both"/>
        <w:rPr>
          <w:rFonts w:eastAsia="Times New Roman"/>
          <w:szCs w:val="24"/>
        </w:rPr>
      </w:pPr>
      <w:r>
        <w:rPr>
          <w:rFonts w:eastAsia="Times New Roman"/>
          <w:szCs w:val="24"/>
        </w:rPr>
        <w:t xml:space="preserve">Αυτό είναι ένα επιπλέον δείγμα για την έλλειψη πρωτοβουλίας αλλά και αδράνειας και παράβασης καθήκοντος όχι με τη νομική έννοια, αλλά με την έννοια ότι δεν υλοποιεί τις </w:t>
      </w:r>
      <w:r>
        <w:rPr>
          <w:rFonts w:eastAsia="Times New Roman"/>
          <w:szCs w:val="24"/>
        </w:rPr>
        <w:t xml:space="preserve">υποχρεώσεις τις οποίες έχει ένας συγκεκριμένος Υπουργός. Τον παρακάλεσα να έρθει εδώ να λύσουμε αυτό το θέμα με διαβούλευση, </w:t>
      </w:r>
      <w:r>
        <w:rPr>
          <w:rFonts w:eastAsia="Times New Roman"/>
          <w:szCs w:val="24"/>
        </w:rPr>
        <w:lastRenderedPageBreak/>
        <w:t>κ.λπ., όπως το έχω κάνει και άλλες πέντε φορές που έχουμε καταθέσει ως Δημοκρατική Συμπαράταξη την ίδια τροπολογία.</w:t>
      </w:r>
    </w:p>
    <w:p w14:paraId="4EA88C34" w14:textId="77777777" w:rsidR="00982D42" w:rsidRDefault="003E694A">
      <w:pPr>
        <w:spacing w:line="600" w:lineRule="auto"/>
        <w:ind w:firstLine="720"/>
        <w:jc w:val="both"/>
        <w:rPr>
          <w:rFonts w:eastAsia="Times New Roman"/>
          <w:szCs w:val="24"/>
        </w:rPr>
      </w:pPr>
      <w:r>
        <w:rPr>
          <w:rFonts w:eastAsia="Times New Roman"/>
          <w:szCs w:val="24"/>
        </w:rPr>
        <w:t>Τώρα για τους ί</w:t>
      </w:r>
      <w:r>
        <w:rPr>
          <w:rFonts w:eastAsia="Times New Roman"/>
          <w:szCs w:val="24"/>
        </w:rPr>
        <w:t xml:space="preserve">διους τους αγρότες το δεύτερο θέμα που αφορά η ανάγκη για ρύθμιση είναι αυτό της κάλυψης των ζημιών μέσα από τον </w:t>
      </w:r>
      <w:r>
        <w:rPr>
          <w:rFonts w:eastAsia="Times New Roman"/>
          <w:szCs w:val="24"/>
        </w:rPr>
        <w:t>κ</w:t>
      </w:r>
      <w:r>
        <w:rPr>
          <w:rFonts w:eastAsia="Times New Roman"/>
          <w:szCs w:val="24"/>
        </w:rPr>
        <w:t>ανονισμό του ΕΛΓΑ. Έφερα ως παράδειγμα την ελαιοκαλλιέργεια και την αμπελοκαλλιέργεια της Κρήτης</w:t>
      </w:r>
      <w:r>
        <w:rPr>
          <w:rFonts w:eastAsia="Times New Roman"/>
          <w:szCs w:val="24"/>
        </w:rPr>
        <w:t>,</w:t>
      </w:r>
      <w:r>
        <w:rPr>
          <w:rFonts w:eastAsia="Times New Roman"/>
          <w:szCs w:val="24"/>
        </w:rPr>
        <w:t xml:space="preserve"> για τις οποίες επικαλούνται πορίσματα </w:t>
      </w:r>
      <w:r>
        <w:rPr>
          <w:rFonts w:eastAsia="Times New Roman"/>
          <w:szCs w:val="24"/>
        </w:rPr>
        <w:t>ε</w:t>
      </w:r>
      <w:r>
        <w:rPr>
          <w:rFonts w:eastAsia="Times New Roman"/>
          <w:szCs w:val="24"/>
        </w:rPr>
        <w:t>πιτρο</w:t>
      </w:r>
      <w:r>
        <w:rPr>
          <w:rFonts w:eastAsia="Times New Roman"/>
          <w:szCs w:val="24"/>
        </w:rPr>
        <w:t xml:space="preserve">πών ή οτιδήποτε άλλο, ότι </w:t>
      </w:r>
      <w:r>
        <w:rPr>
          <w:rFonts w:eastAsia="Times New Roman"/>
          <w:szCs w:val="24"/>
        </w:rPr>
        <w:t>«</w:t>
      </w:r>
      <w:r>
        <w:rPr>
          <w:rFonts w:eastAsia="Times New Roman"/>
          <w:szCs w:val="24"/>
        </w:rPr>
        <w:t>ξέρεις αυτά πρέπει να πάνε στα ΠΣΕΑ και στα ΠΣΕΑ πρέπει να δούμε το 30%</w:t>
      </w:r>
      <w:r>
        <w:rPr>
          <w:rFonts w:eastAsia="Times New Roman"/>
          <w:szCs w:val="24"/>
        </w:rPr>
        <w:t>»</w:t>
      </w:r>
      <w:r>
        <w:rPr>
          <w:rFonts w:eastAsia="Times New Roman"/>
          <w:szCs w:val="24"/>
        </w:rPr>
        <w:t xml:space="preserve"> κ.λπ. και «έφαγε η φακή το λάδι», που λέει και ο λαός μας.</w:t>
      </w:r>
    </w:p>
    <w:p w14:paraId="4EA88C35" w14:textId="77777777" w:rsidR="00982D42" w:rsidRDefault="003E694A">
      <w:pPr>
        <w:spacing w:line="600" w:lineRule="auto"/>
        <w:ind w:firstLine="720"/>
        <w:jc w:val="both"/>
        <w:rPr>
          <w:rFonts w:eastAsia="Times New Roman"/>
          <w:szCs w:val="24"/>
        </w:rPr>
      </w:pPr>
      <w:r>
        <w:rPr>
          <w:rFonts w:eastAsia="Times New Roman"/>
          <w:szCs w:val="24"/>
        </w:rPr>
        <w:t xml:space="preserve">Κοιτάξτε. Χθες ήρθε τροπολογία για την τροποποίηση του </w:t>
      </w:r>
      <w:r>
        <w:rPr>
          <w:rFonts w:eastAsia="Times New Roman"/>
          <w:szCs w:val="24"/>
        </w:rPr>
        <w:t>κ</w:t>
      </w:r>
      <w:r>
        <w:rPr>
          <w:rFonts w:eastAsia="Times New Roman"/>
          <w:szCs w:val="24"/>
        </w:rPr>
        <w:t xml:space="preserve">ανονισμού του ΕΛΓΑ και αφορούσε την </w:t>
      </w:r>
      <w:r>
        <w:rPr>
          <w:rFonts w:eastAsia="Times New Roman"/>
          <w:szCs w:val="24"/>
        </w:rPr>
        <w:t>κάλυψη ζημιών που προέρχονται από τα ελάφια. Την ψήφισαν τα περισσότερα κόμματα, δεν ξέρω αν την ψήφισαν όλα, δεν είμαι σίγουρος. Έκανε αποδεκτή ο Υπουργός αυτή την τροπολογία. Δεν κατάλαβα γιατί δεν κάνει αντίστοιχες αναγκαίες ρυθμίσεις αποδεκτές</w:t>
      </w:r>
      <w:r>
        <w:rPr>
          <w:rFonts w:eastAsia="Times New Roman"/>
          <w:szCs w:val="24"/>
        </w:rPr>
        <w:t>,</w:t>
      </w:r>
      <w:r>
        <w:rPr>
          <w:rFonts w:eastAsia="Times New Roman"/>
          <w:szCs w:val="24"/>
        </w:rPr>
        <w:t xml:space="preserve"> είτε πο</w:t>
      </w:r>
      <w:r>
        <w:rPr>
          <w:rFonts w:eastAsia="Times New Roman"/>
          <w:szCs w:val="24"/>
        </w:rPr>
        <w:t xml:space="preserve">υ αφορούν ζημιές από αγριογούρουνα </w:t>
      </w:r>
      <w:r>
        <w:rPr>
          <w:rFonts w:eastAsia="Times New Roman"/>
          <w:szCs w:val="24"/>
        </w:rPr>
        <w:lastRenderedPageBreak/>
        <w:t>είτε αυτές τις ασάφειες που λέει ότι υπάρχουν σε σχέση με την ανθοφορία και την αποζημίωση του καρπού για την ελαιοκαλλιέργεια της Κρήτης.</w:t>
      </w:r>
    </w:p>
    <w:p w14:paraId="4EA88C36" w14:textId="77777777" w:rsidR="00982D42" w:rsidRDefault="003E694A">
      <w:pPr>
        <w:spacing w:line="600" w:lineRule="auto"/>
        <w:ind w:firstLine="720"/>
        <w:jc w:val="both"/>
        <w:rPr>
          <w:rFonts w:eastAsia="Times New Roman"/>
          <w:szCs w:val="24"/>
        </w:rPr>
      </w:pPr>
      <w:r>
        <w:rPr>
          <w:rFonts w:eastAsia="Times New Roman"/>
          <w:szCs w:val="24"/>
        </w:rPr>
        <w:t>Γ</w:t>
      </w:r>
      <w:r>
        <w:rPr>
          <w:rFonts w:eastAsia="Times New Roman"/>
          <w:szCs w:val="24"/>
        </w:rPr>
        <w:t>ια την ελαιοκαλλιέργεια, για την αμπελοκαλλιέργεια και τα σταφύλια θα σας πω τρία</w:t>
      </w:r>
      <w:r>
        <w:rPr>
          <w:rFonts w:eastAsia="Times New Roman"/>
          <w:szCs w:val="24"/>
        </w:rPr>
        <w:t xml:space="preserve"> νούμερα και θα κλείσω την τοποθέτησή μου. Το 2014 είχαμε εξαγωγές </w:t>
      </w:r>
      <w:r>
        <w:rPr>
          <w:rFonts w:eastAsia="Times New Roman"/>
          <w:szCs w:val="24"/>
        </w:rPr>
        <w:t>δεκαεξίμισι χιλιάδες</w:t>
      </w:r>
      <w:r>
        <w:rPr>
          <w:rFonts w:eastAsia="Times New Roman"/>
          <w:szCs w:val="24"/>
        </w:rPr>
        <w:t xml:space="preserve"> τόνους επιτραπέζιο σταφύλι από τα αμπέλια της Κρήτης. Τη χρονιά εκείνη έγιναν ζημιές και αποζημιώθηκαν με </w:t>
      </w:r>
      <w:r w:rsidRPr="00121BF7">
        <w:rPr>
          <w:rFonts w:eastAsia="Times New Roman"/>
          <w:szCs w:val="24"/>
        </w:rPr>
        <w:t xml:space="preserve">δεκαεξίμισι χιλιάδες </w:t>
      </w:r>
      <w:r>
        <w:rPr>
          <w:rFonts w:eastAsia="Times New Roman"/>
          <w:szCs w:val="24"/>
        </w:rPr>
        <w:t>τόνους εξαγωγές συν οι ζημιές που έγιναν.</w:t>
      </w:r>
      <w:r>
        <w:rPr>
          <w:rFonts w:eastAsia="Times New Roman"/>
          <w:szCs w:val="24"/>
        </w:rPr>
        <w:t xml:space="preserve"> Το 2015 είχαμε </w:t>
      </w:r>
      <w:r>
        <w:rPr>
          <w:rFonts w:eastAsia="Times New Roman"/>
          <w:szCs w:val="24"/>
        </w:rPr>
        <w:t xml:space="preserve">εννιάμισι χιλιάδες </w:t>
      </w:r>
      <w:r>
        <w:rPr>
          <w:rFonts w:eastAsia="Times New Roman"/>
          <w:szCs w:val="24"/>
        </w:rPr>
        <w:t xml:space="preserve">τόνους εξαγωγή. Η εσωτερική κατανάλωση είναι σταθερή, για αυτό και αναφέρω μόνο την εξαγωγή. Και υπήρξαν πράγματι και αντίστοιχες ζημιές. Φέτος, οι εξαγωγές είναι μόνο </w:t>
      </w:r>
      <w:r>
        <w:rPr>
          <w:rFonts w:eastAsia="Times New Roman"/>
          <w:szCs w:val="24"/>
        </w:rPr>
        <w:t xml:space="preserve">πέντε χιλιάδες </w:t>
      </w:r>
      <w:r>
        <w:rPr>
          <w:rFonts w:eastAsia="Times New Roman"/>
          <w:szCs w:val="24"/>
        </w:rPr>
        <w:t>τόνοι μέχρι στιγμής. Απομένουν μερικές</w:t>
      </w:r>
      <w:r>
        <w:rPr>
          <w:rFonts w:eastAsia="Times New Roman"/>
          <w:szCs w:val="24"/>
        </w:rPr>
        <w:t xml:space="preserve"> μέρες, αλλά θα είναι ελάχιστη η ποσότητα η οποία θα εξαχθεί. Είναι </w:t>
      </w:r>
      <w:r>
        <w:rPr>
          <w:rFonts w:eastAsia="Times New Roman"/>
          <w:szCs w:val="24"/>
        </w:rPr>
        <w:t>πέντε χιλιάδες,</w:t>
      </w:r>
      <w:r>
        <w:rPr>
          <w:rFonts w:eastAsia="Times New Roman"/>
          <w:szCs w:val="24"/>
        </w:rPr>
        <w:t xml:space="preserve"> δηλαδή στο 1/4 από άλλες χρονιές</w:t>
      </w:r>
      <w:r>
        <w:rPr>
          <w:rFonts w:eastAsia="Times New Roman"/>
          <w:szCs w:val="24"/>
        </w:rPr>
        <w:t>,</w:t>
      </w:r>
      <w:r>
        <w:rPr>
          <w:rFonts w:eastAsia="Times New Roman"/>
          <w:szCs w:val="24"/>
        </w:rPr>
        <w:t xml:space="preserve"> και δεν υπάρχει κα</w:t>
      </w:r>
      <w:r>
        <w:rPr>
          <w:rFonts w:eastAsia="Times New Roman"/>
          <w:szCs w:val="24"/>
        </w:rPr>
        <w:t>μ</w:t>
      </w:r>
      <w:r>
        <w:rPr>
          <w:rFonts w:eastAsia="Times New Roman"/>
          <w:szCs w:val="24"/>
        </w:rPr>
        <w:t>μία διαδικασία</w:t>
      </w:r>
      <w:r>
        <w:rPr>
          <w:rFonts w:eastAsia="Times New Roman"/>
          <w:szCs w:val="24"/>
        </w:rPr>
        <w:t>,</w:t>
      </w:r>
      <w:r>
        <w:rPr>
          <w:rFonts w:eastAsia="Times New Roman"/>
          <w:szCs w:val="24"/>
        </w:rPr>
        <w:t xml:space="preserve"> ούτως ώστε να αποζημιωθούν αυτοί οι άνθρωποι, στο 1/3 από το 2014 και κάτω η παραγωγή. Η υπόλοιπη ζημιά</w:t>
      </w:r>
      <w:r>
        <w:rPr>
          <w:rFonts w:eastAsia="Times New Roman"/>
          <w:szCs w:val="24"/>
        </w:rPr>
        <w:t xml:space="preserve"> δεν μπορούσε, βεβαίως, να αποτελέσει αντικείμενο ούτε εξαγωγής ούτε εμπορίου.</w:t>
      </w:r>
    </w:p>
    <w:p w14:paraId="4EA88C37" w14:textId="77777777" w:rsidR="00982D42" w:rsidRDefault="003E694A">
      <w:pPr>
        <w:spacing w:line="600" w:lineRule="auto"/>
        <w:ind w:firstLine="720"/>
        <w:jc w:val="both"/>
        <w:rPr>
          <w:rFonts w:eastAsia="Times New Roman" w:cs="Times New Roman"/>
          <w:szCs w:val="24"/>
        </w:rPr>
      </w:pPr>
      <w:r>
        <w:rPr>
          <w:rFonts w:eastAsia="Times New Roman"/>
          <w:szCs w:val="24"/>
        </w:rPr>
        <w:lastRenderedPageBreak/>
        <w:t>Με αυτά τα παραδείγματα και εκθέτοντας το θέμα</w:t>
      </w:r>
      <w:r>
        <w:rPr>
          <w:rFonts w:eastAsia="Times New Roman"/>
          <w:szCs w:val="24"/>
        </w:rPr>
        <w:t>,</w:t>
      </w:r>
      <w:r>
        <w:rPr>
          <w:rFonts w:eastAsia="Times New Roman"/>
          <w:szCs w:val="24"/>
        </w:rPr>
        <w:t xml:space="preserve"> θέλω να ζητήσω από τον Υπουργό Αγροτικής Ανάπτυξης να προσέλθει στη συζήτηση του νομοσχεδίου, το οποίο συνυπογράφει</w:t>
      </w:r>
      <w:r>
        <w:rPr>
          <w:rFonts w:eastAsia="Times New Roman"/>
          <w:szCs w:val="24"/>
        </w:rPr>
        <w:t>,</w:t>
      </w:r>
      <w:r>
        <w:rPr>
          <w:rFonts w:eastAsia="Times New Roman"/>
          <w:szCs w:val="24"/>
        </w:rPr>
        <w:t xml:space="preserve"> και να έρθει να δώσει λύση στο μεγάλο θέμα που έχει να κάνει με τις μετακινήσεις των εκτιμητών του ΕΛΓΑ και βεβαίως στα θέματα που έχουν να κάνουν με την ένταξη στον </w:t>
      </w:r>
      <w:r>
        <w:rPr>
          <w:rFonts w:eastAsia="Times New Roman"/>
          <w:szCs w:val="24"/>
        </w:rPr>
        <w:t>κ</w:t>
      </w:r>
      <w:r>
        <w:rPr>
          <w:rFonts w:eastAsia="Times New Roman"/>
          <w:szCs w:val="24"/>
        </w:rPr>
        <w:t>ανονισμό αμφισβητούμενων κατά μια άποψη ζημιών</w:t>
      </w:r>
      <w:r>
        <w:rPr>
          <w:rFonts w:eastAsia="Times New Roman"/>
          <w:szCs w:val="24"/>
        </w:rPr>
        <w:t>,</w:t>
      </w:r>
      <w:r>
        <w:rPr>
          <w:rFonts w:eastAsia="Times New Roman"/>
          <w:szCs w:val="24"/>
        </w:rPr>
        <w:t xml:space="preserve"> ανάλογα με το αίτιο </w:t>
      </w:r>
      <w:r>
        <w:rPr>
          <w:rFonts w:eastAsia="Times New Roman"/>
          <w:szCs w:val="24"/>
        </w:rPr>
        <w:t xml:space="preserve">από </w:t>
      </w:r>
      <w:r>
        <w:rPr>
          <w:rFonts w:eastAsia="Times New Roman"/>
          <w:szCs w:val="24"/>
        </w:rPr>
        <w:t>το οποίο προέρχο</w:t>
      </w:r>
      <w:r>
        <w:rPr>
          <w:rFonts w:eastAsia="Times New Roman"/>
          <w:szCs w:val="24"/>
        </w:rPr>
        <w:t>νται κ</w:t>
      </w:r>
      <w:r>
        <w:rPr>
          <w:rFonts w:eastAsia="Times New Roman" w:cs="Times New Roman"/>
          <w:szCs w:val="24"/>
        </w:rPr>
        <w:t xml:space="preserve">αι οπωσδήποτε να δώσει λύση διοικητικά στα θέματα που κωλυσιεργεί ο ίδιος, ελλείψει πολιτικών πρωτοβουλιών. </w:t>
      </w:r>
    </w:p>
    <w:p w14:paraId="4EA88C3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4EA88C3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Κι εγώ ευχαριστώ, κύριε Κεγκέρογλου. </w:t>
      </w:r>
    </w:p>
    <w:p w14:paraId="4EA88C3A"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Πρόεδρε, θα ήθελα</w:t>
      </w:r>
      <w:r>
        <w:rPr>
          <w:rFonts w:eastAsia="Times New Roman" w:cs="Times New Roman"/>
          <w:szCs w:val="24"/>
        </w:rPr>
        <w:t xml:space="preserve"> τον λόγο για ένα δευτερόλεπτο. </w:t>
      </w:r>
    </w:p>
    <w:p w14:paraId="4EA88C3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κυρία Μανωλάκου. </w:t>
      </w:r>
    </w:p>
    <w:p w14:paraId="4EA88C3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Κύριε Πρόεδρε, υπάρχουν τροπολογίες υπουργικές που αφορούν άλλα Υπουργεία. Πρέπει να έρθουν εδώ οι Υπουργοί να εξηγήσουν.</w:t>
      </w:r>
    </w:p>
    <w:p w14:paraId="4EA88C3D"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 xml:space="preserve">κλαμάνης): </w:t>
      </w:r>
      <w:r>
        <w:rPr>
          <w:rFonts w:eastAsia="Times New Roman" w:cs="Times New Roman"/>
          <w:szCs w:val="24"/>
        </w:rPr>
        <w:t xml:space="preserve">Έχουν ενσωματωθεί όλες στο νομοσχέδιο. Πέρασαν στην </w:t>
      </w:r>
      <w:r>
        <w:rPr>
          <w:rFonts w:eastAsia="Times New Roman" w:cs="Times New Roman"/>
          <w:szCs w:val="24"/>
        </w:rPr>
        <w:t>ε</w:t>
      </w:r>
      <w:r>
        <w:rPr>
          <w:rFonts w:eastAsia="Times New Roman" w:cs="Times New Roman"/>
          <w:szCs w:val="24"/>
        </w:rPr>
        <w:t xml:space="preserve">πιτροπή. Δεν υπάρχει καμμία τροπολογία σήμερα εδώ. Είναι όλες ενσωματωμένες, κυρία Μανωλάκου, στο νομοσχέδιο, γιατί εγκρίθηκαν στην </w:t>
      </w:r>
      <w:r>
        <w:rPr>
          <w:rFonts w:eastAsia="Times New Roman" w:cs="Times New Roman"/>
          <w:szCs w:val="24"/>
        </w:rPr>
        <w:t>ε</w:t>
      </w:r>
      <w:r>
        <w:rPr>
          <w:rFonts w:eastAsia="Times New Roman" w:cs="Times New Roman"/>
          <w:szCs w:val="24"/>
        </w:rPr>
        <w:t>πιτροπή. Γι’ αυτό και πάμε λίγο γρήγορα σήμερα και αυτό δεί</w:t>
      </w:r>
      <w:r>
        <w:rPr>
          <w:rFonts w:eastAsia="Times New Roman" w:cs="Times New Roman"/>
          <w:szCs w:val="24"/>
        </w:rPr>
        <w:t xml:space="preserve">χνει και ποια είναι η σωστή κοινοβουλευτική πρακτική. </w:t>
      </w:r>
    </w:p>
    <w:p w14:paraId="4EA88C3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Δεν αφορά και δικό τους αντικείμενο, όμως. </w:t>
      </w:r>
    </w:p>
    <w:p w14:paraId="4EA88C3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Οι επτά που υπάρχουν είναι βουλευτικές. Είπε ο κύριος Υπουργός ποια κάνει δεκτή. Τις άλλες δεν τις κάνει</w:t>
      </w:r>
      <w:r>
        <w:rPr>
          <w:rFonts w:eastAsia="Times New Roman" w:cs="Times New Roman"/>
          <w:szCs w:val="24"/>
        </w:rPr>
        <w:t xml:space="preserve">. Δεν υπάρχουν. Ό,τι ήταν, έπρεπε να έχει γίνει στην </w:t>
      </w:r>
      <w:r>
        <w:rPr>
          <w:rFonts w:eastAsia="Times New Roman" w:cs="Times New Roman"/>
          <w:szCs w:val="24"/>
        </w:rPr>
        <w:t>ε</w:t>
      </w:r>
      <w:r>
        <w:rPr>
          <w:rFonts w:eastAsia="Times New Roman" w:cs="Times New Roman"/>
          <w:szCs w:val="24"/>
        </w:rPr>
        <w:t xml:space="preserve">πιτροπή. </w:t>
      </w:r>
    </w:p>
    <w:p w14:paraId="4EA88C4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Περιβάλλοντος και Ενέργειας κ. Ιωάννης Τσιρώνης. </w:t>
      </w:r>
    </w:p>
    <w:p w14:paraId="4EA88C4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Περιβάλλοντος και Ενέργειας): </w:t>
      </w:r>
      <w:r>
        <w:rPr>
          <w:rFonts w:eastAsia="Times New Roman" w:cs="Times New Roman"/>
          <w:szCs w:val="24"/>
        </w:rPr>
        <w:t>Ευχαριστώ, κύριε Πρόεδρε.</w:t>
      </w:r>
    </w:p>
    <w:p w14:paraId="4EA88C4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Να ξεκινήσ</w:t>
      </w:r>
      <w:r>
        <w:rPr>
          <w:rFonts w:eastAsia="Times New Roman" w:cs="Times New Roman"/>
          <w:szCs w:val="24"/>
        </w:rPr>
        <w:t xml:space="preserve">ω από τις τροπολογίες, γιατί ακούστηκαν και από την κ. Αντωνίου κάποια πράγματα. Είχα δεσμευτεί ότι δεν θα κάνω </w:t>
      </w:r>
      <w:r>
        <w:rPr>
          <w:rFonts w:eastAsia="Times New Roman" w:cs="Times New Roman"/>
          <w:szCs w:val="24"/>
        </w:rPr>
        <w:t xml:space="preserve">δεκτή </w:t>
      </w:r>
      <w:r>
        <w:rPr>
          <w:rFonts w:eastAsia="Times New Roman" w:cs="Times New Roman"/>
          <w:szCs w:val="24"/>
        </w:rPr>
        <w:t xml:space="preserve">καμμία τροπολογία, η οποία δεν έχει φτάσει στις </w:t>
      </w:r>
      <w:r>
        <w:rPr>
          <w:rFonts w:eastAsia="Times New Roman" w:cs="Times New Roman"/>
          <w:szCs w:val="24"/>
        </w:rPr>
        <w:t>ε</w:t>
      </w:r>
      <w:r>
        <w:rPr>
          <w:rFonts w:eastAsia="Times New Roman" w:cs="Times New Roman"/>
          <w:szCs w:val="24"/>
        </w:rPr>
        <w:t>πιτροπές, εκτός αν είναι κάτι κατεπείγον, το οποίο αφορά συνολικά τη χώρα μας και υπάρχει</w:t>
      </w:r>
      <w:r>
        <w:rPr>
          <w:rFonts w:eastAsia="Times New Roman" w:cs="Times New Roman"/>
          <w:szCs w:val="24"/>
        </w:rPr>
        <w:t xml:space="preserve"> μια ευρεία συναίνεση και πρέπει να λυθεί και είναι κάτι έκτακτο. </w:t>
      </w:r>
    </w:p>
    <w:p w14:paraId="4EA88C4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7D2C53">
        <w:rPr>
          <w:rFonts w:eastAsia="Times New Roman" w:cs="Times New Roman"/>
          <w:b/>
          <w:szCs w:val="24"/>
        </w:rPr>
        <w:t>ΓΕΩΡΓΙΟΣ ΛΑΜΠΡΟΥΛΗΣ</w:t>
      </w:r>
      <w:r>
        <w:rPr>
          <w:rFonts w:eastAsia="Times New Roman" w:cs="Times New Roman"/>
          <w:szCs w:val="24"/>
        </w:rPr>
        <w:t>)</w:t>
      </w:r>
    </w:p>
    <w:p w14:paraId="4EA88C4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Πράγματι, ήρθαν αρκετές βουλευτικές τροπολογίες. Με πολλές απ’ αυτές συμφωνώ και θα τι</w:t>
      </w:r>
      <w:r>
        <w:rPr>
          <w:rFonts w:eastAsia="Times New Roman" w:cs="Times New Roman"/>
          <w:szCs w:val="24"/>
        </w:rPr>
        <w:t xml:space="preserve">ς προσυπέγραφα. Όμως -όπως είπα ξανά- είχαμε συναινέσει όλα τα κόμματα να μην κάνουμε πάλι κατάχρηση της νομοθετικής πρακτικής. Με αυτή την έννοια, προφανώς και η τροπολογία στην οποία αναφέρεται ο κ. </w:t>
      </w:r>
      <w:r>
        <w:rPr>
          <w:rFonts w:eastAsia="Times New Roman" w:cs="Times New Roman"/>
          <w:szCs w:val="24"/>
        </w:rPr>
        <w:lastRenderedPageBreak/>
        <w:t>Κεγκέρογλου ήταν σε μια από αυτές που δεν ήταν τ</w:t>
      </w:r>
      <w:r>
        <w:rPr>
          <w:rFonts w:eastAsia="Times New Roman" w:cs="Times New Roman"/>
          <w:szCs w:val="24"/>
        </w:rPr>
        <w:t>η</w:t>
      </w:r>
      <w:r>
        <w:rPr>
          <w:rFonts w:eastAsia="Times New Roman" w:cs="Times New Roman"/>
          <w:szCs w:val="24"/>
        </w:rPr>
        <w:t>ς στιγ</w:t>
      </w:r>
      <w:r>
        <w:rPr>
          <w:rFonts w:eastAsia="Times New Roman" w:cs="Times New Roman"/>
          <w:szCs w:val="24"/>
        </w:rPr>
        <w:t>μής, για να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εντάξουμε</w:t>
      </w:r>
      <w:r>
        <w:rPr>
          <w:rFonts w:eastAsia="Times New Roman" w:cs="Times New Roman"/>
          <w:szCs w:val="24"/>
        </w:rPr>
        <w:t xml:space="preserve">. Την άλλη εβδομάδα έχουμε πάλι νομοθετικό έργο. Καλό θα είναι να τις ολοκληρώσουμε. </w:t>
      </w:r>
    </w:p>
    <w:p w14:paraId="4EA88C4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Να αναφέρω, επίσης, ότι η μοναδική που δέχθηκα είναι η τροπολογία με γενικό αριθμό 673 και ειδικό 62, που αφορά τους σταθμούς μεταφόρτωσης απορρι</w:t>
      </w:r>
      <w:r>
        <w:rPr>
          <w:rFonts w:eastAsia="Times New Roman" w:cs="Times New Roman"/>
          <w:szCs w:val="24"/>
        </w:rPr>
        <w:t xml:space="preserve">μμάτων, την οποία είχαμε εξηγήσει στις </w:t>
      </w:r>
      <w:r>
        <w:rPr>
          <w:rFonts w:eastAsia="Times New Roman" w:cs="Times New Roman"/>
          <w:szCs w:val="24"/>
        </w:rPr>
        <w:t>ε</w:t>
      </w:r>
      <w:r>
        <w:rPr>
          <w:rFonts w:eastAsia="Times New Roman" w:cs="Times New Roman"/>
          <w:szCs w:val="24"/>
        </w:rPr>
        <w:t xml:space="preserve">πιτροπές. Άρα θεωρώ ότι το Σώμα δεν αιφνιδιάστηκε. </w:t>
      </w:r>
    </w:p>
    <w:p w14:paraId="4EA88C4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σπάει –εκτιμάμε- ένας πολυετής φαύλος κύκλος. </w:t>
      </w:r>
      <w:r>
        <w:rPr>
          <w:rFonts w:eastAsia="Times New Roman" w:cs="Times New Roman"/>
          <w:szCs w:val="24"/>
        </w:rPr>
        <w:t>Ε</w:t>
      </w:r>
      <w:r>
        <w:rPr>
          <w:rFonts w:eastAsia="Times New Roman" w:cs="Times New Roman"/>
          <w:szCs w:val="24"/>
        </w:rPr>
        <w:t>ξ</w:t>
      </w:r>
      <w:r>
        <w:rPr>
          <w:rFonts w:eastAsia="Times New Roman" w:cs="Times New Roman"/>
          <w:szCs w:val="24"/>
        </w:rPr>
        <w:t>ήγησα</w:t>
      </w:r>
      <w:r>
        <w:rPr>
          <w:rFonts w:eastAsia="Times New Roman" w:cs="Times New Roman"/>
          <w:szCs w:val="24"/>
        </w:rPr>
        <w:t xml:space="preserve"> και στις </w:t>
      </w:r>
      <w:r>
        <w:rPr>
          <w:rFonts w:eastAsia="Times New Roman" w:cs="Times New Roman"/>
          <w:szCs w:val="24"/>
        </w:rPr>
        <w:t>ε</w:t>
      </w:r>
      <w:r>
        <w:rPr>
          <w:rFonts w:eastAsia="Times New Roman" w:cs="Times New Roman"/>
          <w:szCs w:val="24"/>
        </w:rPr>
        <w:t xml:space="preserve">πιτροπές ότι αυτός ο φαύλος κύκλος που ξεκίνησε για ιστορικούς λόγους αμέσως μετά τον Εμφύλιο, η πολιτική πρακτική της πολιτείας την εποχή εκείνη, να φέρνει τον κόσμο στο </w:t>
      </w:r>
      <w:r>
        <w:rPr>
          <w:rFonts w:eastAsia="Times New Roman" w:cs="Times New Roman"/>
          <w:szCs w:val="24"/>
        </w:rPr>
        <w:t>Κ</w:t>
      </w:r>
      <w:r>
        <w:rPr>
          <w:rFonts w:eastAsia="Times New Roman" w:cs="Times New Roman"/>
          <w:szCs w:val="24"/>
        </w:rPr>
        <w:t>έντρο, να αντιμετωπίζει με πολύ μεγάλη φοβία τους ορεσίβιους πληθυσμούς, με πάρα πολ</w:t>
      </w:r>
      <w:r>
        <w:rPr>
          <w:rFonts w:eastAsia="Times New Roman" w:cs="Times New Roman"/>
          <w:szCs w:val="24"/>
        </w:rPr>
        <w:t>λή φοβία τους ορεινούς μας όγκους και τα δάση, οδήγησε βαθμιαία τους ανθρώπους αυτούς είτε στην εγκατάλειψη είτε στη μετανάστευση είτε στην εσωτερική μετανάστευση</w:t>
      </w:r>
      <w:r>
        <w:rPr>
          <w:rFonts w:eastAsia="Times New Roman" w:cs="Times New Roman"/>
          <w:szCs w:val="24"/>
        </w:rPr>
        <w:t>,</w:t>
      </w:r>
      <w:r>
        <w:rPr>
          <w:rFonts w:eastAsia="Times New Roman" w:cs="Times New Roman"/>
          <w:szCs w:val="24"/>
        </w:rPr>
        <w:t xml:space="preserve"> με το αποτέλεσμα της αστυφιλίας. </w:t>
      </w:r>
    </w:p>
    <w:p w14:paraId="4EA88C4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Δημιουργήθηκε, λοιπόν, ένας φαύλος κύκλος. Ο φαύλος κύκλος</w:t>
      </w:r>
      <w:r>
        <w:rPr>
          <w:rFonts w:eastAsia="Times New Roman" w:cs="Times New Roman"/>
          <w:szCs w:val="24"/>
        </w:rPr>
        <w:t xml:space="preserve"> κατά τον οποίο</w:t>
      </w:r>
      <w:r>
        <w:rPr>
          <w:rFonts w:eastAsia="Times New Roman" w:cs="Times New Roman"/>
          <w:szCs w:val="24"/>
        </w:rPr>
        <w:t>,</w:t>
      </w:r>
      <w:r>
        <w:rPr>
          <w:rFonts w:eastAsia="Times New Roman" w:cs="Times New Roman"/>
          <w:szCs w:val="24"/>
        </w:rPr>
        <w:t xml:space="preserve"> στον βαθμό που σε ένα μέρος δεν έχω πληθυσμό</w:t>
      </w:r>
      <w:r>
        <w:rPr>
          <w:rFonts w:eastAsia="Times New Roman" w:cs="Times New Roman"/>
          <w:szCs w:val="24"/>
        </w:rPr>
        <w:t>,</w:t>
      </w:r>
      <w:r>
        <w:rPr>
          <w:rFonts w:eastAsia="Times New Roman" w:cs="Times New Roman"/>
          <w:szCs w:val="24"/>
        </w:rPr>
        <w:t xml:space="preserve"> σ’ αυτό το μέρος δεν κάνω και δημόσιες επενδύσεις, δεν φτιάχνω επαρκείς δρόμους, δεν έχω επαρκή σχολεία, δεν έχω επαρκή κάλυψη υγειονομικών αναγκών. </w:t>
      </w:r>
    </w:p>
    <w:p w14:paraId="4EA88C4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 τη σειρά τους οι πολίτες που ήθελαν να μ</w:t>
      </w:r>
      <w:r>
        <w:rPr>
          <w:rFonts w:eastAsia="Times New Roman" w:cs="Times New Roman"/>
          <w:szCs w:val="24"/>
        </w:rPr>
        <w:t>είνουν αναγκάστηκαν, κυρίως για τα παιδιά, για εκπαιδευτικούς λόγους, να φεύγουν και να πηγαίνουν κάτω στην πόλη, να αλλάζουν επάγγελμα και ουσιαστικά βοσκοτόπια να «λογγώνονται», να γεμίζουν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με δέντρα εκεί που δεν υπήρχαν, ακόμα και αγροτικές εκτ</w:t>
      </w:r>
      <w:r>
        <w:rPr>
          <w:rFonts w:eastAsia="Times New Roman" w:cs="Times New Roman"/>
          <w:szCs w:val="24"/>
        </w:rPr>
        <w:t xml:space="preserve">άσεις, ακόμα και αναβαθμίδες. Εκεί που υπήρχαν οι ανάβαθμοι, στους ορεινούς μας όγκους, που ήταν καλλιεργημένες εκτάσεις, χάθηκαν κι έτσι έπαψε να ζει αρμονικά ο άνθρωπος με τη φύση. </w:t>
      </w:r>
    </w:p>
    <w:p w14:paraId="4EA88C4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Ελάχιστοι δασεργάτες είχαν απομείνει και ευτυχώς, ο αριθμός αυξάνεται. </w:t>
      </w:r>
      <w:r>
        <w:rPr>
          <w:rFonts w:eastAsia="Times New Roman" w:cs="Times New Roman"/>
          <w:szCs w:val="24"/>
        </w:rPr>
        <w:t>Ε</w:t>
      </w:r>
      <w:r>
        <w:rPr>
          <w:rFonts w:eastAsia="Times New Roman" w:cs="Times New Roman"/>
          <w:szCs w:val="24"/>
        </w:rPr>
        <w:t>πομένως, με τον αντίστοιχο φαύλο κύκλο</w:t>
      </w:r>
      <w:r>
        <w:rPr>
          <w:rFonts w:eastAsia="Times New Roman" w:cs="Times New Roman"/>
          <w:szCs w:val="24"/>
        </w:rPr>
        <w:t>,</w:t>
      </w:r>
      <w:r>
        <w:rPr>
          <w:rFonts w:eastAsia="Times New Roman" w:cs="Times New Roman"/>
          <w:szCs w:val="24"/>
        </w:rPr>
        <w:t xml:space="preserve"> έπαψαν αυτά τα επαγγέλματα κι αυτές οι περιοχές να αποτελούν ενδιαφέρον για </w:t>
      </w:r>
      <w:r>
        <w:rPr>
          <w:rFonts w:eastAsia="Times New Roman" w:cs="Times New Roman"/>
          <w:szCs w:val="24"/>
        </w:rPr>
        <w:lastRenderedPageBreak/>
        <w:t>μια πολιτεία που σε μεγάλο βαθμό κινείτο πελατειακά. Λίγες οι ψήφοι, λίγο το ενδιαφέρον. Αυτός ο φαύλος κύκλος πρέπει κάποια στιγμή να σπάσε</w:t>
      </w:r>
      <w:r>
        <w:rPr>
          <w:rFonts w:eastAsia="Times New Roman" w:cs="Times New Roman"/>
          <w:szCs w:val="24"/>
        </w:rPr>
        <w:t xml:space="preserve">ι. </w:t>
      </w:r>
    </w:p>
    <w:p w14:paraId="4EA88C4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Εδώ θα κάνω μια παρένθεση. Μιλάμε συνέχεια για οικονομικά κίνητρα. Να καταλάβουμε. Δεν είναι το ίδιο ένας εργάτης που ζει αυτή τη στιγμή σε ο</w:t>
      </w:r>
      <w:r>
        <w:rPr>
          <w:rFonts w:eastAsia="Times New Roman" w:cs="Times New Roman"/>
          <w:szCs w:val="24"/>
        </w:rPr>
        <w:t>κ</w:t>
      </w:r>
      <w:r>
        <w:rPr>
          <w:rFonts w:eastAsia="Times New Roman" w:cs="Times New Roman"/>
          <w:szCs w:val="24"/>
        </w:rPr>
        <w:t>τακόσια μέτρα υψόμετρο με έναν συνεταιριστή στην πόλη. Γιατί έγινε και αυτό το ερώτημα. Φυσικά και πρέπει να δ</w:t>
      </w:r>
      <w:r>
        <w:rPr>
          <w:rFonts w:eastAsia="Times New Roman" w:cs="Times New Roman"/>
          <w:szCs w:val="24"/>
        </w:rPr>
        <w:t>ώσουμε κίνητρα. Φυσικά θα δώσουμε κίνητρα και εκτιμώ ότι όχι μόνο δεν θα επιβαρύνει τον κρατικό προϋπολογισμό, αλλά αντίθετα θα τον αυξήσουμε. Διότι, όπως είπαμε, έτσι κι αλλιώς αυτή τη στιγμή, το κρατικό έσοδο -και το ανέφεραν και κάποιοι αγορητές- από τι</w:t>
      </w:r>
      <w:r>
        <w:rPr>
          <w:rFonts w:eastAsia="Times New Roman" w:cs="Times New Roman"/>
          <w:szCs w:val="24"/>
        </w:rPr>
        <w:t xml:space="preserve">ς δασικές εργασίες είναι αμελητέο. </w:t>
      </w:r>
    </w:p>
    <w:p w14:paraId="4EA88C4B" w14:textId="77777777" w:rsidR="00982D42" w:rsidRDefault="003E694A">
      <w:pPr>
        <w:spacing w:line="600" w:lineRule="auto"/>
        <w:ind w:firstLine="720"/>
        <w:jc w:val="both"/>
        <w:rPr>
          <w:rFonts w:eastAsia="Times New Roman"/>
          <w:szCs w:val="24"/>
        </w:rPr>
      </w:pPr>
      <w:r>
        <w:rPr>
          <w:rFonts w:eastAsia="Times New Roman"/>
          <w:szCs w:val="24"/>
        </w:rPr>
        <w:t xml:space="preserve">Η Ελλάδα, όπως πολύ σωστά αναφέρθηκε, έχει σχεδόν το 0,5% της έκτασής της καλυμμένο από δάση. Χώρες με τη μισή δασοκάλυψη έχουν 2% του ΑΕΠ από τα δάση και να αναφέρω ότι είναι χώρες όχι με δάση αειφορικά, όπως η Ελλάδα, </w:t>
      </w:r>
      <w:r>
        <w:rPr>
          <w:rFonts w:eastAsia="Times New Roman"/>
          <w:szCs w:val="24"/>
        </w:rPr>
        <w:t xml:space="preserve">με δάση με υπερεκατονταετή αειφορική διαχείριση, αλλά δάση </w:t>
      </w:r>
      <w:r>
        <w:rPr>
          <w:rFonts w:eastAsia="Times New Roman"/>
          <w:szCs w:val="24"/>
        </w:rPr>
        <w:lastRenderedPageBreak/>
        <w:t>τεχνητά, τα οποία φυτεύονται μόνο και μόνο για να κοπούν μετά από δέκα-είκοσι χρόνια</w:t>
      </w:r>
      <w:r>
        <w:rPr>
          <w:rFonts w:eastAsia="Times New Roman"/>
          <w:szCs w:val="24"/>
        </w:rPr>
        <w:t>,</w:t>
      </w:r>
      <w:r>
        <w:rPr>
          <w:rFonts w:eastAsia="Times New Roman"/>
          <w:szCs w:val="24"/>
        </w:rPr>
        <w:t xml:space="preserve"> ελεγχόμενα και αποψιλωτικά, για να γίνουν καύσιμη ύλη. </w:t>
      </w:r>
    </w:p>
    <w:p w14:paraId="4EA88C4C" w14:textId="77777777" w:rsidR="00982D42" w:rsidRDefault="003E694A">
      <w:pPr>
        <w:spacing w:line="600" w:lineRule="auto"/>
        <w:ind w:firstLine="720"/>
        <w:jc w:val="both"/>
        <w:rPr>
          <w:rFonts w:eastAsia="Times New Roman"/>
          <w:szCs w:val="24"/>
        </w:rPr>
      </w:pPr>
      <w:r>
        <w:rPr>
          <w:rFonts w:eastAsia="Times New Roman"/>
          <w:szCs w:val="24"/>
        </w:rPr>
        <w:t xml:space="preserve">Παρ’ όλα αυτά, με αυτή τη διαχείριση, χωρίς μανιτάρια, </w:t>
      </w:r>
      <w:r>
        <w:rPr>
          <w:rFonts w:eastAsia="Times New Roman"/>
          <w:szCs w:val="24"/>
        </w:rPr>
        <w:t>χωρίς αρωματικά φυτά, χωρίς ξυλεία επιπλοποιίας</w:t>
      </w:r>
      <w:r>
        <w:rPr>
          <w:rFonts w:eastAsia="Times New Roman"/>
          <w:szCs w:val="24"/>
        </w:rPr>
        <w:t>,</w:t>
      </w:r>
      <w:r>
        <w:rPr>
          <w:rFonts w:eastAsia="Times New Roman"/>
          <w:szCs w:val="24"/>
        </w:rPr>
        <w:t xml:space="preserve"> που, δυστυχώς, στην Ελλάδα δεν είναι πιστοποιημένη, ερχόμαστε και λέμε ότι μπορούμε να κάνουμε δασική πολιτική. </w:t>
      </w:r>
    </w:p>
    <w:p w14:paraId="4EA88C4D" w14:textId="77777777" w:rsidR="00982D42" w:rsidRDefault="003E694A">
      <w:pPr>
        <w:spacing w:line="600" w:lineRule="auto"/>
        <w:ind w:firstLine="720"/>
        <w:jc w:val="both"/>
        <w:rPr>
          <w:rFonts w:eastAsia="Times New Roman"/>
          <w:szCs w:val="24"/>
        </w:rPr>
      </w:pPr>
      <w:r>
        <w:rPr>
          <w:rFonts w:eastAsia="Times New Roman"/>
          <w:szCs w:val="24"/>
        </w:rPr>
        <w:t>Άρα εδώ πέρα έπρεπε να σπάσει, πρώτα απ’ όλα, αυτός ο φαύλος οικονομικός κύκλος και</w:t>
      </w:r>
      <w:r>
        <w:rPr>
          <w:rFonts w:eastAsia="Times New Roman"/>
          <w:szCs w:val="24"/>
        </w:rPr>
        <w:t>,</w:t>
      </w:r>
      <w:r>
        <w:rPr>
          <w:rFonts w:eastAsia="Times New Roman"/>
          <w:szCs w:val="24"/>
        </w:rPr>
        <w:t xml:space="preserve"> δεύτερον,</w:t>
      </w:r>
      <w:r>
        <w:rPr>
          <w:rFonts w:eastAsia="Times New Roman"/>
          <w:szCs w:val="24"/>
        </w:rPr>
        <w:t xml:space="preserve"> να σπάσει η ομηρεία των δασεργατών. Γιατί</w:t>
      </w:r>
      <w:r>
        <w:rPr>
          <w:rFonts w:eastAsia="Times New Roman"/>
          <w:szCs w:val="24"/>
        </w:rPr>
        <w:t>,</w:t>
      </w:r>
      <w:r>
        <w:rPr>
          <w:rFonts w:eastAsia="Times New Roman"/>
          <w:szCs w:val="24"/>
        </w:rPr>
        <w:t xml:space="preserve"> όσον αφορά το νομοσχέδιο</w:t>
      </w:r>
      <w:r>
        <w:rPr>
          <w:rFonts w:eastAsia="Times New Roman"/>
          <w:szCs w:val="24"/>
        </w:rPr>
        <w:t>,</w:t>
      </w:r>
      <w:r>
        <w:rPr>
          <w:rFonts w:eastAsia="Times New Roman"/>
          <w:szCs w:val="24"/>
        </w:rPr>
        <w:t xml:space="preserve"> δεν είναι το θέμα να παίξουμε την κολοκυθιά</w:t>
      </w:r>
      <w:r>
        <w:rPr>
          <w:rFonts w:eastAsia="Times New Roman"/>
          <w:szCs w:val="24"/>
        </w:rPr>
        <w:t>,</w:t>
      </w:r>
      <w:r>
        <w:rPr>
          <w:rFonts w:eastAsia="Times New Roman"/>
          <w:szCs w:val="24"/>
        </w:rPr>
        <w:t xml:space="preserve"> αν είναι βιώσιμος ένας συνεταιρισμός με επτά, δέκα, δεκαπέντε, είκοσι, εικοσιένα άτομα. Όπου κι αν το βάζαμε το νούμερο</w:t>
      </w:r>
      <w:r>
        <w:rPr>
          <w:rFonts w:eastAsia="Times New Roman"/>
          <w:szCs w:val="24"/>
        </w:rPr>
        <w:t>,</w:t>
      </w:r>
      <w:r>
        <w:rPr>
          <w:rFonts w:eastAsia="Times New Roman"/>
          <w:szCs w:val="24"/>
        </w:rPr>
        <w:t xml:space="preserve"> κάποιος θα μας έλεγε</w:t>
      </w:r>
      <w:r>
        <w:rPr>
          <w:rFonts w:eastAsia="Times New Roman"/>
          <w:szCs w:val="24"/>
        </w:rPr>
        <w:t xml:space="preserve"> «γιατί όχι ένα λιγότερο;». Αν το βάζαμε στο δεκαπέντε, θα μας έλεγε ότι κάπου υπάρχουν δεκατέσσερις. </w:t>
      </w:r>
    </w:p>
    <w:p w14:paraId="4EA88C4E" w14:textId="77777777" w:rsidR="00982D42" w:rsidRDefault="003E694A">
      <w:pPr>
        <w:spacing w:line="600" w:lineRule="auto"/>
        <w:ind w:firstLine="720"/>
        <w:jc w:val="both"/>
        <w:rPr>
          <w:rFonts w:eastAsia="Times New Roman"/>
          <w:szCs w:val="24"/>
        </w:rPr>
      </w:pPr>
      <w:r>
        <w:rPr>
          <w:rFonts w:eastAsia="Times New Roman"/>
          <w:szCs w:val="24"/>
        </w:rPr>
        <w:lastRenderedPageBreak/>
        <w:t>Δεν είναι εκεί το ζήτημα. Εμείς ξέρουμε ότι εκεί όπου λειτουργεί η δασική πολιτική οι δασεργάτες είναι εκατοντάδες. Άρα δεν μπαίνει ζήτημα για το αν θα π</w:t>
      </w:r>
      <w:r>
        <w:rPr>
          <w:rFonts w:eastAsia="Times New Roman"/>
          <w:szCs w:val="24"/>
        </w:rPr>
        <w:t xml:space="preserve">ρέπει να είναι εικοσιένα </w:t>
      </w:r>
      <w:r>
        <w:rPr>
          <w:rFonts w:eastAsia="Times New Roman"/>
          <w:szCs w:val="24"/>
        </w:rPr>
        <w:t>άτομα</w:t>
      </w:r>
      <w:r>
        <w:rPr>
          <w:rFonts w:eastAsia="Times New Roman"/>
          <w:szCs w:val="24"/>
        </w:rPr>
        <w:t xml:space="preserve"> ή είκοσι. Αυτό είναι ένα νούμερο</w:t>
      </w:r>
      <w:r>
        <w:rPr>
          <w:rFonts w:eastAsia="Times New Roman"/>
          <w:szCs w:val="24"/>
        </w:rPr>
        <w:t>,</w:t>
      </w:r>
      <w:r>
        <w:rPr>
          <w:rFonts w:eastAsia="Times New Roman"/>
          <w:szCs w:val="24"/>
        </w:rPr>
        <w:t xml:space="preserve"> το οποίο από την πείρα θα δούμε ότι θα αλλάξει και θα μεγαλώσει.</w:t>
      </w:r>
    </w:p>
    <w:p w14:paraId="4EA88C4F" w14:textId="77777777" w:rsidR="00982D42" w:rsidRDefault="003E694A">
      <w:pPr>
        <w:spacing w:line="600" w:lineRule="auto"/>
        <w:ind w:firstLine="720"/>
        <w:jc w:val="both"/>
        <w:rPr>
          <w:rFonts w:eastAsia="Times New Roman"/>
          <w:szCs w:val="24"/>
        </w:rPr>
      </w:pPr>
      <w:r>
        <w:rPr>
          <w:rFonts w:eastAsia="Times New Roman"/>
          <w:szCs w:val="24"/>
        </w:rPr>
        <w:t>Ε</w:t>
      </w:r>
      <w:r>
        <w:rPr>
          <w:rFonts w:eastAsia="Times New Roman"/>
          <w:szCs w:val="24"/>
        </w:rPr>
        <w:t xml:space="preserve">δώ απαντιέται το ερώτημα γιατί βάλαμε αυτό το νούμερο. Το βάλαμε γιατί δεν υπάρχει στην Ελλάδα συνεταιριστική συνείδηση. Οι </w:t>
      </w:r>
      <w:r>
        <w:rPr>
          <w:rFonts w:eastAsia="Times New Roman"/>
          <w:szCs w:val="24"/>
        </w:rPr>
        <w:t xml:space="preserve">συνεταιρισμοί δυσφημίστηκαν από φαύλη πολιτική, κρατική παρέμβαση δεκαετιών και είναι πραγματικά ειρωνεία αυτοί που καλλιέργησαν αυτή την παρέμβαση, ειδικά μετά τη δεκαετία του 1980, να έρχονται τώρα και να γίνονται και τιμητές και να λένε ότι στην Ελλάδα </w:t>
      </w:r>
      <w:r>
        <w:rPr>
          <w:rFonts w:eastAsia="Times New Roman"/>
          <w:szCs w:val="24"/>
        </w:rPr>
        <w:t>δεν υπάρχει συνεταιριστική συνείδηση στους αγρότες, στους δασεργάτες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4EA88C50" w14:textId="77777777" w:rsidR="00982D42" w:rsidRDefault="003E694A">
      <w:pPr>
        <w:spacing w:line="600" w:lineRule="auto"/>
        <w:ind w:firstLine="720"/>
        <w:jc w:val="both"/>
        <w:rPr>
          <w:rFonts w:eastAsia="Times New Roman"/>
          <w:szCs w:val="24"/>
        </w:rPr>
      </w:pPr>
      <w:r>
        <w:rPr>
          <w:rFonts w:eastAsia="Times New Roman"/>
          <w:szCs w:val="24"/>
        </w:rPr>
        <w:t>Ναι, δεν υπάρχει συνεταιριστική συνείδηση και ναι, όταν το βάλαμε στο επτά απεδείχθη ότι κάποιος έμπορος έμπαινε μέσα, έβρισκε κι άλλους έξι γέροντες και ουσιαστικά εκμεταλλευ</w:t>
      </w:r>
      <w:r>
        <w:rPr>
          <w:rFonts w:eastAsia="Times New Roman"/>
          <w:szCs w:val="24"/>
        </w:rPr>
        <w:t>όταν</w:t>
      </w:r>
      <w:r>
        <w:rPr>
          <w:rFonts w:eastAsia="Times New Roman"/>
          <w:szCs w:val="24"/>
        </w:rPr>
        <w:t>,</w:t>
      </w:r>
      <w:r>
        <w:rPr>
          <w:rFonts w:eastAsia="Times New Roman"/>
          <w:szCs w:val="24"/>
        </w:rPr>
        <w:t xml:space="preserve"> γιατί αυτός είχε τα χρήματα, ενώ ένας άλλος συνεταιρισμός με τα επτά </w:t>
      </w:r>
      <w:r>
        <w:rPr>
          <w:rFonts w:eastAsia="Times New Roman"/>
          <w:szCs w:val="24"/>
        </w:rPr>
        <w:t>άτομα</w:t>
      </w:r>
      <w:r>
        <w:rPr>
          <w:rFonts w:eastAsia="Times New Roman"/>
          <w:szCs w:val="24"/>
        </w:rPr>
        <w:t xml:space="preserve"> δεν μπορούσε να πληρώσει αυτές τις </w:t>
      </w:r>
      <w:r>
        <w:rPr>
          <w:rFonts w:eastAsia="Times New Roman"/>
          <w:szCs w:val="24"/>
        </w:rPr>
        <w:lastRenderedPageBreak/>
        <w:t>στοιχειώδεις υποχρεώσεις</w:t>
      </w:r>
      <w:r>
        <w:rPr>
          <w:rFonts w:eastAsia="Times New Roman"/>
          <w:szCs w:val="24"/>
        </w:rPr>
        <w:t>,</w:t>
      </w:r>
      <w:r>
        <w:rPr>
          <w:rFonts w:eastAsia="Times New Roman"/>
          <w:szCs w:val="24"/>
        </w:rPr>
        <w:t xml:space="preserve"> για να πάρει τη συστάδα και</w:t>
      </w:r>
      <w:r>
        <w:rPr>
          <w:rFonts w:eastAsia="Times New Roman"/>
          <w:szCs w:val="24"/>
        </w:rPr>
        <w:t>,</w:t>
      </w:r>
      <w:r>
        <w:rPr>
          <w:rFonts w:eastAsia="Times New Roman"/>
          <w:szCs w:val="24"/>
        </w:rPr>
        <w:t xml:space="preserve"> εφόσον δεν τις πλήρωνε</w:t>
      </w:r>
      <w:r>
        <w:rPr>
          <w:rFonts w:eastAsia="Times New Roman"/>
          <w:szCs w:val="24"/>
        </w:rPr>
        <w:t>,</w:t>
      </w:r>
      <w:r>
        <w:rPr>
          <w:rFonts w:eastAsia="Times New Roman"/>
          <w:szCs w:val="24"/>
        </w:rPr>
        <w:t xml:space="preserve"> πήγαινε και δανειζόταν από τον έμπορο, με αποτέλεσμα να συνεχ</w:t>
      </w:r>
      <w:r>
        <w:rPr>
          <w:rFonts w:eastAsia="Times New Roman"/>
          <w:szCs w:val="24"/>
        </w:rPr>
        <w:t xml:space="preserve">ίζεται η ομηρεία και να συνεχίζεται ο φαύλος κύκλος. Είναι πράγματα γνωστά. </w:t>
      </w:r>
    </w:p>
    <w:p w14:paraId="4EA88C51" w14:textId="77777777" w:rsidR="00982D42" w:rsidRDefault="003E694A">
      <w:pPr>
        <w:spacing w:line="600" w:lineRule="auto"/>
        <w:ind w:firstLine="720"/>
        <w:jc w:val="both"/>
        <w:rPr>
          <w:rFonts w:eastAsia="Times New Roman"/>
          <w:szCs w:val="24"/>
        </w:rPr>
      </w:pPr>
      <w:r>
        <w:rPr>
          <w:rFonts w:eastAsia="Times New Roman"/>
          <w:szCs w:val="24"/>
        </w:rPr>
        <w:t xml:space="preserve">Θα γυρίσω τώρα σε αυτό </w:t>
      </w:r>
      <w:r>
        <w:rPr>
          <w:rFonts w:eastAsia="Times New Roman"/>
          <w:szCs w:val="24"/>
        </w:rPr>
        <w:t>στο οποίο</w:t>
      </w:r>
      <w:r>
        <w:rPr>
          <w:rFonts w:eastAsia="Times New Roman"/>
          <w:szCs w:val="24"/>
        </w:rPr>
        <w:t xml:space="preserve"> αναφέρθηκαν αρκετοί ομιλητές, στους δασικούς χάρτες. Πράγματι</w:t>
      </w:r>
      <w:r>
        <w:rPr>
          <w:rFonts w:eastAsia="Times New Roman"/>
          <w:szCs w:val="24"/>
        </w:rPr>
        <w:t xml:space="preserve"> είναι μείζον ζήτημα οι δασικοί χάρτες. Προηγείται, προφανώς, από όλη την άλλη δασική πολιτική. Και φυσικά ήταν όραμα και των Οικολόγων Πράσινων και κάθε νομίζω προοδευτικής δύναμης στην Ελλάδα, ότι δεν νοείται να είμαστε μία χώρα χωρίς δασικούς χάρτες. </w:t>
      </w:r>
    </w:p>
    <w:p w14:paraId="4EA88C52" w14:textId="77777777" w:rsidR="00982D42" w:rsidRDefault="003E694A">
      <w:pPr>
        <w:spacing w:line="600" w:lineRule="auto"/>
        <w:ind w:firstLine="720"/>
        <w:jc w:val="both"/>
        <w:rPr>
          <w:rFonts w:eastAsia="Times New Roman"/>
          <w:szCs w:val="24"/>
        </w:rPr>
      </w:pPr>
      <w:r>
        <w:rPr>
          <w:rFonts w:eastAsia="Times New Roman"/>
          <w:szCs w:val="24"/>
        </w:rPr>
        <w:t>Δ</w:t>
      </w:r>
      <w:r>
        <w:rPr>
          <w:rFonts w:eastAsia="Times New Roman"/>
          <w:szCs w:val="24"/>
        </w:rPr>
        <w:t>εν θα αναφερθώ στο παρελθόν και στο γιατί δεν υπήρξε πολιτική βούληση να υπάρχουν δασικοί χάρτες, που άργησαν πάρα πολύ και πραγματικά με την παρέμβαση κυρίως της Ευρωπαϊκής Ένωσης άρχισαν να δημιουργούνται δασικοί χάρτες. Η απάντηση θα ήταν απλή βέβαια, ό</w:t>
      </w:r>
      <w:r>
        <w:rPr>
          <w:rFonts w:eastAsia="Times New Roman"/>
          <w:szCs w:val="24"/>
        </w:rPr>
        <w:t xml:space="preserve">τι προφανώς ο ορισμός </w:t>
      </w:r>
      <w:r>
        <w:rPr>
          <w:rFonts w:eastAsia="Times New Roman"/>
          <w:szCs w:val="24"/>
        </w:rPr>
        <w:lastRenderedPageBreak/>
        <w:t xml:space="preserve">του δάσους θα απέκλειε από ένα εκτεταμένο πελατειακό σύστημα το τι είναι δάσος και τι δεν είναι δάσος και τι καταπατιέται και τι δεν καταπατιέται επί δεκαετίες. </w:t>
      </w:r>
    </w:p>
    <w:p w14:paraId="4EA88C53" w14:textId="77777777" w:rsidR="00982D42" w:rsidRDefault="003E694A">
      <w:pPr>
        <w:spacing w:line="600" w:lineRule="auto"/>
        <w:ind w:firstLine="720"/>
        <w:jc w:val="both"/>
        <w:rPr>
          <w:rFonts w:eastAsia="Times New Roman"/>
          <w:szCs w:val="24"/>
        </w:rPr>
      </w:pPr>
      <w:r>
        <w:rPr>
          <w:rFonts w:eastAsia="Times New Roman"/>
          <w:szCs w:val="24"/>
        </w:rPr>
        <w:t>Αναφέρω χαρακτηριστικά, γιατί αυτό αναφέρθηκε εδώ -και δυστυχώς δεν ξέρω</w:t>
      </w:r>
      <w:r>
        <w:rPr>
          <w:rFonts w:eastAsia="Times New Roman"/>
          <w:szCs w:val="24"/>
        </w:rPr>
        <w:t xml:space="preserve"> αν πρέπει να προκαλέσει κλάμα ή γέλιο-</w:t>
      </w:r>
      <w:r>
        <w:rPr>
          <w:rFonts w:eastAsia="Times New Roman"/>
          <w:szCs w:val="24"/>
        </w:rPr>
        <w:t>,</w:t>
      </w:r>
      <w:r>
        <w:rPr>
          <w:rFonts w:eastAsia="Times New Roman"/>
          <w:szCs w:val="24"/>
        </w:rPr>
        <w:t xml:space="preserve"> ότι υπήρχε έτοιμο το νομοθετικό πλαίσιο και ήταν το 50% της χώρας έτοιμο και εμείς οι «κακοί» ΣΥΡΙΖΑ-ΑΝΕΛ-Οικολόγοι Πράσινοι το σταματήσαμε. </w:t>
      </w:r>
    </w:p>
    <w:p w14:paraId="4EA88C54" w14:textId="77777777" w:rsidR="00982D42" w:rsidRDefault="003E694A">
      <w:pPr>
        <w:spacing w:line="600" w:lineRule="auto"/>
        <w:ind w:firstLine="720"/>
        <w:jc w:val="both"/>
        <w:rPr>
          <w:rFonts w:eastAsia="Times New Roman"/>
          <w:szCs w:val="24"/>
        </w:rPr>
      </w:pPr>
      <w:r>
        <w:rPr>
          <w:rFonts w:eastAsia="Times New Roman"/>
          <w:szCs w:val="24"/>
        </w:rPr>
        <w:t xml:space="preserve">Να θυμίσω ότι με τον ν.3889/2010 –ήταν ο μοναδικός νόμος χάρη στον οποίο </w:t>
      </w:r>
      <w:r>
        <w:rPr>
          <w:rFonts w:eastAsia="Times New Roman"/>
          <w:szCs w:val="24"/>
        </w:rPr>
        <w:t>έγιναν κάποιοι χάρτες- αναρτήθηκαν εξήντα οκτώ καποδιστριακοί δήμοι και κυρώθηκε χάρη σε αυτές τις αναρτήσεις το 1% της επικράτειας κι όχι το 50%. Αυτός ο νόμος, δυστυχώς, ενώ είχε κάποια θετικά ψήγματα, καταργείται με τον ν.4164/2013 και από τότε δεν μπόρ</w:t>
      </w:r>
      <w:r>
        <w:rPr>
          <w:rFonts w:eastAsia="Times New Roman"/>
          <w:szCs w:val="24"/>
        </w:rPr>
        <w:t xml:space="preserve">εσε να αναρτηθεί ούτε ένας χάρτης. </w:t>
      </w:r>
      <w:r>
        <w:rPr>
          <w:rFonts w:eastAsia="Times New Roman"/>
          <w:szCs w:val="24"/>
        </w:rPr>
        <w:t>Ε</w:t>
      </w:r>
      <w:r>
        <w:rPr>
          <w:rFonts w:eastAsia="Times New Roman"/>
          <w:szCs w:val="24"/>
        </w:rPr>
        <w:t xml:space="preserve">ξήγησα στις </w:t>
      </w:r>
      <w:r>
        <w:rPr>
          <w:rFonts w:eastAsia="Times New Roman"/>
          <w:szCs w:val="24"/>
        </w:rPr>
        <w:t>ε</w:t>
      </w:r>
      <w:r>
        <w:rPr>
          <w:rFonts w:eastAsia="Times New Roman"/>
          <w:szCs w:val="24"/>
        </w:rPr>
        <w:t xml:space="preserve">πιτροπές το γιατί. </w:t>
      </w:r>
    </w:p>
    <w:p w14:paraId="4EA88C55" w14:textId="77777777" w:rsidR="00982D42" w:rsidRDefault="003E694A">
      <w:pPr>
        <w:spacing w:line="600" w:lineRule="auto"/>
        <w:ind w:firstLine="720"/>
        <w:jc w:val="both"/>
        <w:rPr>
          <w:rFonts w:eastAsia="Times New Roman"/>
          <w:szCs w:val="24"/>
        </w:rPr>
      </w:pPr>
      <w:r>
        <w:rPr>
          <w:rFonts w:eastAsia="Times New Roman"/>
          <w:szCs w:val="24"/>
        </w:rPr>
        <w:lastRenderedPageBreak/>
        <w:t>Δεν μπόρεσε να αναρτηθεί ούτε ένας χάρτης</w:t>
      </w:r>
      <w:r>
        <w:rPr>
          <w:rFonts w:eastAsia="Times New Roman"/>
          <w:szCs w:val="24"/>
        </w:rPr>
        <w:t>,</w:t>
      </w:r>
      <w:r>
        <w:rPr>
          <w:rFonts w:eastAsia="Times New Roman"/>
          <w:szCs w:val="24"/>
        </w:rPr>
        <w:t xml:space="preserve"> διότι ανετέθη αυτή η διαδικασία στην ΕΚΧΑ, η οποία δεν έχει γραφεία στη λοιπή Ελλάδα. Δεν αναρτήθηκε κανένας, όχι επειδή σταμάτησε ο ΣΥΡΙΖΑ τις </w:t>
      </w:r>
      <w:r>
        <w:rPr>
          <w:rFonts w:eastAsia="Times New Roman"/>
          <w:szCs w:val="24"/>
        </w:rPr>
        <w:t xml:space="preserve">αναρτήσεις. Δεν αναρτήθηκε κανένας, γιατί δεν μπορούσε να αναρτηθεί κανένας. Και να σας εξηγήσουν αυτοί που τα λένε όλα αυτά γιατί δεν αναρτήθηκαν οι χάρτες καθόλου. </w:t>
      </w:r>
    </w:p>
    <w:p w14:paraId="4EA88C56" w14:textId="77777777" w:rsidR="00982D42" w:rsidRDefault="003E694A">
      <w:pPr>
        <w:spacing w:line="600" w:lineRule="auto"/>
        <w:ind w:firstLine="720"/>
        <w:jc w:val="both"/>
        <w:rPr>
          <w:rFonts w:eastAsia="Times New Roman"/>
          <w:szCs w:val="24"/>
        </w:rPr>
      </w:pPr>
      <w:r>
        <w:rPr>
          <w:rFonts w:eastAsia="Times New Roman"/>
          <w:szCs w:val="24"/>
        </w:rPr>
        <w:t>Μηδενίστηκε, δηλαδή, το έργο και φτάσαμε αυτή τη στιγμή στη δική μας νομοθετική ρύθμιση σ</w:t>
      </w:r>
      <w:r>
        <w:rPr>
          <w:rFonts w:eastAsia="Times New Roman"/>
          <w:szCs w:val="24"/>
        </w:rPr>
        <w:t xml:space="preserve">τις 22 Μαΐου 2016, πρόσφατη, που μόνο μέσα σε τρεις μήνες έχουμε έτοιμο για ανάρτηση το 20% της επικράτειας και θα είχαμε πολύ περισσότερο, αλλά δυστυχώς κάποιοι χάρτες, που είναι ήδη θεωρημένοι από το 2002 –κρατήστε το νούμερο- ουδέποτε αναρτήθηκαν. Ούτε </w:t>
      </w:r>
      <w:r>
        <w:rPr>
          <w:rFonts w:eastAsia="Times New Roman"/>
          <w:szCs w:val="24"/>
        </w:rPr>
        <w:t xml:space="preserve">καν με τον νόμο του 2010 αναρτήθηκαν. </w:t>
      </w:r>
      <w:r>
        <w:rPr>
          <w:rFonts w:eastAsia="Times New Roman"/>
          <w:szCs w:val="24"/>
        </w:rPr>
        <w:t>Φ</w:t>
      </w:r>
      <w:r>
        <w:rPr>
          <w:rFonts w:eastAsia="Times New Roman"/>
          <w:szCs w:val="24"/>
        </w:rPr>
        <w:t>υσικά, αυτή τη στιγμή αυτοί δεν μπορούν άμεσα να αναρτηθούν</w:t>
      </w:r>
      <w:r>
        <w:rPr>
          <w:rFonts w:eastAsia="Times New Roman"/>
          <w:szCs w:val="24"/>
        </w:rPr>
        <w:t>,</w:t>
      </w:r>
      <w:r>
        <w:rPr>
          <w:rFonts w:eastAsia="Times New Roman"/>
          <w:szCs w:val="24"/>
        </w:rPr>
        <w:t xml:space="preserve"> γιατί από το 2002, 2003, 2004 προφανώς έχουν αλλάξει πολλά, έχουν βγει διοικητικές αποφάσεις αποχαρακτηρισμών-χαρακτηρισμών και πρέπει αυτές να ενσωματωθούν</w:t>
      </w:r>
      <w:r>
        <w:rPr>
          <w:rFonts w:eastAsia="Times New Roman"/>
          <w:szCs w:val="24"/>
        </w:rPr>
        <w:t xml:space="preserve">. Είναι μεγάλος ο όγκος αυτός.               </w:t>
      </w:r>
    </w:p>
    <w:p w14:paraId="4EA88C57"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lastRenderedPageBreak/>
        <w:t>Αυτός ο αγώνας δρόμου δίνεται από τις δασικές υπηρεσίες για τους χάρτες που ήταν προ του 2010</w:t>
      </w:r>
      <w:r>
        <w:rPr>
          <w:rFonts w:eastAsia="Times New Roman"/>
          <w:szCs w:val="24"/>
        </w:rPr>
        <w:t>,</w:t>
      </w:r>
      <w:r>
        <w:rPr>
          <w:rFonts w:eastAsia="Times New Roman"/>
          <w:szCs w:val="24"/>
        </w:rPr>
        <w:t xml:space="preserve"> έτσι ώστε τουλάχιστον κάποιοι απ’ αυτούς -που έχουν λίγες παρεμβάσεις- να αναρτηθούν.</w:t>
      </w:r>
    </w:p>
    <w:p w14:paraId="4EA88C58"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Άρα το να αναρωτιόμαστε γιατί</w:t>
      </w:r>
      <w:r>
        <w:rPr>
          <w:rFonts w:eastAsia="Times New Roman"/>
          <w:szCs w:val="24"/>
        </w:rPr>
        <w:t xml:space="preserve"> αναγκαστήκαμε να αλλάξουμε το νομοθετικό πλαίσιο</w:t>
      </w:r>
      <w:r>
        <w:rPr>
          <w:rFonts w:eastAsia="Times New Roman"/>
          <w:szCs w:val="24"/>
        </w:rPr>
        <w:t>,</w:t>
      </w:r>
      <w:r>
        <w:rPr>
          <w:rFonts w:eastAsia="Times New Roman"/>
          <w:szCs w:val="24"/>
        </w:rPr>
        <w:t xml:space="preserve"> όταν με το προηγούμενο είχε μηδενιστεί η ανάρτηση χαρτών -όχι επί των ημερών μας, αλλά από τη μέρα που ψηφίστηκε ο νόμος-</w:t>
      </w:r>
      <w:r>
        <w:rPr>
          <w:rFonts w:eastAsia="Times New Roman"/>
          <w:szCs w:val="24"/>
        </w:rPr>
        <w:t>,</w:t>
      </w:r>
      <w:r>
        <w:rPr>
          <w:rFonts w:eastAsia="Times New Roman"/>
          <w:szCs w:val="24"/>
        </w:rPr>
        <w:t xml:space="preserve"> νομίζω πραγματικά ότι </w:t>
      </w:r>
      <w:r>
        <w:rPr>
          <w:rFonts w:eastAsia="Times New Roman"/>
          <w:szCs w:val="24"/>
        </w:rPr>
        <w:t>είναι πολύ περίεργο!</w:t>
      </w:r>
    </w:p>
    <w:p w14:paraId="4EA88C59"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Δεν μπορώ να αντισταθώ στον πειρασμό να</w:t>
      </w:r>
      <w:r>
        <w:rPr>
          <w:rFonts w:eastAsia="Times New Roman"/>
          <w:szCs w:val="24"/>
        </w:rPr>
        <w:t xml:space="preserve"> αναφερθώ σε κάποιες παρατηρήσεις από τον αγορητή της Δημοκρατικής Συμπαράταξης, που τις άκουσα και στις </w:t>
      </w:r>
      <w:r>
        <w:rPr>
          <w:rFonts w:eastAsia="Times New Roman"/>
          <w:szCs w:val="24"/>
        </w:rPr>
        <w:t>ε</w:t>
      </w:r>
      <w:r>
        <w:rPr>
          <w:rFonts w:eastAsia="Times New Roman"/>
          <w:szCs w:val="24"/>
        </w:rPr>
        <w:t>πιτροπές. «Κακή αντιγραφή παλαιών νομοθετικών ρυθμίσεων» –που τις ανέφερε-</w:t>
      </w:r>
      <w:r>
        <w:rPr>
          <w:rFonts w:eastAsia="Times New Roman"/>
          <w:szCs w:val="24"/>
        </w:rPr>
        <w:t>,</w:t>
      </w:r>
      <w:r>
        <w:rPr>
          <w:rFonts w:eastAsia="Times New Roman"/>
          <w:szCs w:val="24"/>
        </w:rPr>
        <w:t xml:space="preserve"> «αναχρονιστικό σχέδιο», «οπισθοδρόμηση όσον αφορά την ελευθερία, αντισυντα</w:t>
      </w:r>
      <w:r>
        <w:rPr>
          <w:rFonts w:eastAsia="Times New Roman"/>
          <w:szCs w:val="24"/>
        </w:rPr>
        <w:t>γματικότητα». Ξαναλέω ότι αυτές είναι πολύ βαριές κατηγορίες.</w:t>
      </w:r>
    </w:p>
    <w:p w14:paraId="4EA88C5A"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Ειλικρινά καταψηφίστε το -χάρη θα μας κάνετε-</w:t>
      </w:r>
      <w:r>
        <w:rPr>
          <w:rFonts w:eastAsia="Times New Roman"/>
          <w:szCs w:val="24"/>
        </w:rPr>
        <w:t>,</w:t>
      </w:r>
      <w:r>
        <w:rPr>
          <w:rFonts w:eastAsia="Times New Roman"/>
          <w:szCs w:val="24"/>
        </w:rPr>
        <w:t xml:space="preserve"> όταν εδώ σχεδόν το σύνολο των κομμάτων μίλησε ακόμα και για βελτίωση. Χάρη θα μας κάνετε να το καταψηφίσετε. Γιατί δεν είστε ειλικρινείς; Είναι ή δ</w:t>
      </w:r>
      <w:r>
        <w:rPr>
          <w:rFonts w:eastAsia="Times New Roman"/>
          <w:szCs w:val="24"/>
        </w:rPr>
        <w:t xml:space="preserve">εν </w:t>
      </w:r>
      <w:r>
        <w:rPr>
          <w:rFonts w:eastAsia="Times New Roman"/>
          <w:szCs w:val="24"/>
        </w:rPr>
        <w:lastRenderedPageBreak/>
        <w:t>είναι καλό νομοσχέδιο; Είναι ή δεν είναι χρήσιμο νομοσχέδιο, όπως είπε η συντριπτική πλειονότητα της Βουλής; Εάν είναι χρήσιμο και εάν καλύπτεται από το προηγούμενο νομοθετικό πλαίσιο, μην το ψηφίσετε και βγείτε μετά στην κοινωνία, στους εργάτες και εξη</w:t>
      </w:r>
      <w:r>
        <w:rPr>
          <w:rFonts w:eastAsia="Times New Roman"/>
          <w:szCs w:val="24"/>
        </w:rPr>
        <w:t>γήστε γιατί δεν το ψηφίσατε. Αυτά που λέτε εδώ, να τα ακούμε στα κανάλια. Βγείτε και πείτε τα και στους ίδιους.</w:t>
      </w:r>
    </w:p>
    <w:p w14:paraId="4EA88C5B"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 xml:space="preserve">Ακούστηκαν και άλλα ευτράπελα, ότι ο ν.2810/2000 υπάρχει. Εγώ ξέρω ότι έχει καταργηθεί. Αυτό μου είπαν οι νομικές μου </w:t>
      </w:r>
      <w:r>
        <w:rPr>
          <w:rFonts w:eastAsia="Times New Roman"/>
          <w:szCs w:val="24"/>
        </w:rPr>
        <w:t>Υ</w:t>
      </w:r>
      <w:r>
        <w:rPr>
          <w:rFonts w:eastAsia="Times New Roman"/>
          <w:szCs w:val="24"/>
        </w:rPr>
        <w:t xml:space="preserve">πηρεσίες. </w:t>
      </w:r>
    </w:p>
    <w:p w14:paraId="4EA88C5C"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 xml:space="preserve">Ο ν.1627/1939 </w:t>
      </w:r>
      <w:r>
        <w:rPr>
          <w:rFonts w:eastAsia="Times New Roman"/>
          <w:szCs w:val="24"/>
        </w:rPr>
        <w:t>δεν αφορά τους δασεργάτες. Αφορά τους συνεταιρισμούς δασοκτημόνων, τους ιδιοκτήτες των δασών. Πού κολλάει; Περιέργεια εκφράζω. Λυπάμαι, λοιπόν, γι’ αυτή τη στάση.</w:t>
      </w:r>
    </w:p>
    <w:p w14:paraId="4EA88C5D"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Η κατάσταση που ζει η χώρα μας σήμερα, η φαυλότητα που αντιμετωπίζουμε, η κατάρρευση των αξιώ</w:t>
      </w:r>
      <w:r>
        <w:rPr>
          <w:rFonts w:eastAsia="Times New Roman"/>
          <w:szCs w:val="24"/>
        </w:rPr>
        <w:t xml:space="preserve">ν, η κατάρρευση της οικονομίας όλοι </w:t>
      </w:r>
      <w:r>
        <w:rPr>
          <w:rFonts w:eastAsia="Times New Roman"/>
          <w:szCs w:val="24"/>
        </w:rPr>
        <w:t xml:space="preserve">και </w:t>
      </w:r>
      <w:r>
        <w:rPr>
          <w:rFonts w:eastAsia="Times New Roman"/>
          <w:szCs w:val="24"/>
        </w:rPr>
        <w:t xml:space="preserve">όλες ξέρουμε ότι δεν είναι γέννημα θρέμμα των τελευταίων </w:t>
      </w:r>
      <w:r>
        <w:rPr>
          <w:rFonts w:eastAsia="Times New Roman"/>
          <w:szCs w:val="24"/>
        </w:rPr>
        <w:lastRenderedPageBreak/>
        <w:t xml:space="preserve">δύο ετών. Άρα έχετε δύο επιλογές ως παράταξη που κυβερνήσατε για παραπάνω από τριάντα χρόνια. Κυβερνάγατε από το 1980, με κάποια διαλείμματα. </w:t>
      </w:r>
    </w:p>
    <w:p w14:paraId="4EA88C5E"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Είτε λοιπόν θα κ</w:t>
      </w:r>
      <w:r>
        <w:rPr>
          <w:rFonts w:eastAsia="Times New Roman"/>
          <w:szCs w:val="24"/>
        </w:rPr>
        <w:t xml:space="preserve">άνετε αυτοκριτική –είναι καθαρτικό και οδηγεί τη χώρα μπροστά- είτε, εάν δεν έχετε τη γενναιότητα να κάνετε αυτοκριτική, τουλάχιστον σιωπήστε. Ο κ. Μητσοτάκης, για παράδειγμα, ακολουθεί την επικοινωνιακή πρακτική τού να μη μιλάει τόσο πολύ για το παρελθόν </w:t>
      </w:r>
      <w:r>
        <w:rPr>
          <w:rFonts w:eastAsia="Times New Roman"/>
          <w:szCs w:val="24"/>
        </w:rPr>
        <w:t>και φροντίζει να μιλάει για το μέλλον ή για το παρόν. Είναι μια εύλογη επικοινωνιακή πρακτική. Όμως το να καυχάστε για το παρελθόν σας και να το διατυμπανίζετε, πραγματικά σας ταυτίζει με όλη αυτή τη φαυλότητα με την οποία ο κόσμος έχει αγανακτήσει. Εάν αυ</w:t>
      </w:r>
      <w:r>
        <w:rPr>
          <w:rFonts w:eastAsia="Times New Roman"/>
          <w:szCs w:val="24"/>
        </w:rPr>
        <w:t xml:space="preserve">τό το θεωρείτε καλή κοινοβουλευτική πρακτική, συνεχίστε να καυχάστε για την ερήμωση των δασών, να καυχάστε που τα χωριά των </w:t>
      </w:r>
      <w:r>
        <w:rPr>
          <w:rFonts w:eastAsia="Times New Roman"/>
          <w:szCs w:val="24"/>
        </w:rPr>
        <w:t>τριών χιλιάδων</w:t>
      </w:r>
      <w:r>
        <w:rPr>
          <w:rFonts w:eastAsia="Times New Roman"/>
          <w:szCs w:val="24"/>
        </w:rPr>
        <w:t xml:space="preserve"> κατοίκων</w:t>
      </w:r>
      <w:r>
        <w:rPr>
          <w:rFonts w:eastAsia="Times New Roman"/>
          <w:szCs w:val="24"/>
        </w:rPr>
        <w:t>,</w:t>
      </w:r>
      <w:r>
        <w:rPr>
          <w:rFonts w:eastAsia="Times New Roman"/>
          <w:szCs w:val="24"/>
        </w:rPr>
        <w:t xml:space="preserve"> με τα ωραία πέτρινα σχολεία</w:t>
      </w:r>
      <w:r>
        <w:rPr>
          <w:rFonts w:eastAsia="Times New Roman"/>
          <w:szCs w:val="24"/>
        </w:rPr>
        <w:t>,</w:t>
      </w:r>
      <w:r>
        <w:rPr>
          <w:rFonts w:eastAsia="Times New Roman"/>
          <w:szCs w:val="24"/>
        </w:rPr>
        <w:t xml:space="preserve"> έμειναν με ογδόντα γέροντες, να καυχάστε για το παρελθόν σας. Συνεχίστε να καυ</w:t>
      </w:r>
      <w:r>
        <w:rPr>
          <w:rFonts w:eastAsia="Times New Roman"/>
          <w:szCs w:val="24"/>
        </w:rPr>
        <w:t>χάστε, χάρη μ</w:t>
      </w:r>
      <w:r>
        <w:rPr>
          <w:rFonts w:eastAsia="Times New Roman"/>
          <w:szCs w:val="24"/>
        </w:rPr>
        <w:t>ά</w:t>
      </w:r>
      <w:r>
        <w:rPr>
          <w:rFonts w:eastAsia="Times New Roman"/>
          <w:szCs w:val="24"/>
        </w:rPr>
        <w:t>ς κάνετε.</w:t>
      </w:r>
    </w:p>
    <w:p w14:paraId="4EA88C5F"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lastRenderedPageBreak/>
        <w:t>Θα σχολιάσω λίγο την τοποθέτηση του συναδέλφου από το Κομμουνιστικό Κόμμα Ελλάδας. Υπάρχει ένα ζήτημα το οποίο είναι κρίσιμο και είναι σεβαστή η διαφορά. Είτε πιστεύετε ότι δεν μπορεί να κυβερνάει η Αριστερά σε συνθήκες καπιταλισμού</w:t>
      </w:r>
      <w:r>
        <w:rPr>
          <w:rFonts w:eastAsia="Times New Roman"/>
          <w:szCs w:val="24"/>
        </w:rPr>
        <w:t xml:space="preserve"> –είναι σεβαστή αυτή η άποψη- ούτε καν σε μεικτή οικονομία, όπως αναφέρετε στο 19</w:t>
      </w:r>
      <w:r>
        <w:rPr>
          <w:rFonts w:eastAsia="Times New Roman"/>
          <w:szCs w:val="24"/>
          <w:vertAlign w:val="superscript"/>
        </w:rPr>
        <w:t>ο</w:t>
      </w:r>
      <w:r>
        <w:rPr>
          <w:rFonts w:eastAsia="Times New Roman"/>
          <w:szCs w:val="24"/>
        </w:rPr>
        <w:t xml:space="preserve"> συνέδριό σας, είτε δεν το πιστεύετε. Γιατί εάν το πιστεύετε, δεν αντιλαμβάνομαι γιατί πιέζετε την Κυβέρνησή μας ή κάθε άλλη κυβέρνηση</w:t>
      </w:r>
      <w:r>
        <w:rPr>
          <w:rFonts w:eastAsia="Times New Roman"/>
          <w:szCs w:val="24"/>
        </w:rPr>
        <w:t>,</w:t>
      </w:r>
      <w:r>
        <w:rPr>
          <w:rFonts w:eastAsia="Times New Roman"/>
          <w:szCs w:val="24"/>
        </w:rPr>
        <w:t xml:space="preserve"> λέγοντας ότι γίνονται ανεμογεννήτριες </w:t>
      </w:r>
      <w:r>
        <w:rPr>
          <w:rFonts w:eastAsia="Times New Roman"/>
          <w:szCs w:val="24"/>
        </w:rPr>
        <w:t xml:space="preserve">μέσα στα δάση. </w:t>
      </w:r>
    </w:p>
    <w:p w14:paraId="4EA88C60"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Εγώ συμφωνώ μαζί σας. Είναι έγκλημα να γίνονται ανεμογεννήτριες πάνω στις κορυφογραμμές. Δεν χρειάζεται να γίνονται ανεμογεννήτριες πάνω στις κορυφογραμμές. Ούτε στην Ελβετία –που είναι μια ορεινή χώρα- γίνονται ανεμογεννήτριες πάνω στις κο</w:t>
      </w:r>
      <w:r>
        <w:rPr>
          <w:rFonts w:eastAsia="Times New Roman"/>
          <w:szCs w:val="24"/>
        </w:rPr>
        <w:t>ρυφογραμμές. Έχουν βρει άλλο</w:t>
      </w:r>
      <w:r>
        <w:rPr>
          <w:rFonts w:eastAsia="Times New Roman"/>
          <w:szCs w:val="24"/>
        </w:rPr>
        <w:t>ν</w:t>
      </w:r>
      <w:r>
        <w:rPr>
          <w:rFonts w:eastAsia="Times New Roman"/>
          <w:szCs w:val="24"/>
        </w:rPr>
        <w:t xml:space="preserve"> τρόπο. Έχω μιλήσει με τους ανθρώπους εκεί. Έχουν θαυμάσιες εναλλακτικές. </w:t>
      </w:r>
    </w:p>
    <w:p w14:paraId="4EA88C61"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lastRenderedPageBreak/>
        <w:t>Συμφωνούμε, λοιπόν, ότι υπάρχουν πράγματα που τώρα, σήμερα</w:t>
      </w:r>
      <w:r>
        <w:rPr>
          <w:rFonts w:eastAsia="Times New Roman"/>
          <w:szCs w:val="24"/>
        </w:rPr>
        <w:t>,</w:t>
      </w:r>
      <w:r>
        <w:rPr>
          <w:rFonts w:eastAsia="Times New Roman"/>
          <w:szCs w:val="24"/>
        </w:rPr>
        <w:t xml:space="preserve"> πρέπει να λυθούν σε αυτές τις οικονομικές συνθήκες; Συμφωνούμε ότι οι εργάτες, το προλεταριά</w:t>
      </w:r>
      <w:r>
        <w:rPr>
          <w:rFonts w:eastAsia="Times New Roman"/>
          <w:szCs w:val="24"/>
        </w:rPr>
        <w:t xml:space="preserve">το, σήμερα πρέπει να έχουν αξιοπρεπή διαβίωση σε συνθήκες υπάρχοντος καπιταλισμού; Να αγωνιστούμε γι’ αυτό; Αγωνιζόμαστε καλά; </w:t>
      </w:r>
    </w:p>
    <w:p w14:paraId="4EA88C62" w14:textId="77777777" w:rsidR="00982D42" w:rsidRDefault="003E694A">
      <w:pPr>
        <w:tabs>
          <w:tab w:val="left" w:pos="2119"/>
        </w:tabs>
        <w:spacing w:line="600" w:lineRule="auto"/>
        <w:jc w:val="both"/>
        <w:rPr>
          <w:rFonts w:eastAsia="Times New Roman"/>
          <w:sz w:val="28"/>
          <w:szCs w:val="24"/>
        </w:rPr>
      </w:pPr>
      <w:r>
        <w:rPr>
          <w:rFonts w:eastAsia="Times New Roman"/>
          <w:szCs w:val="24"/>
        </w:rPr>
        <w:t>Μας λέτε ότι το σημερινό νομοσχέδιο εμπορευματοποιεί τα δάση</w:t>
      </w:r>
      <w:r>
        <w:rPr>
          <w:rFonts w:eastAsia="Times New Roman"/>
          <w:szCs w:val="24"/>
        </w:rPr>
        <w:t>,</w:t>
      </w:r>
      <w:r>
        <w:rPr>
          <w:rFonts w:eastAsia="Times New Roman"/>
          <w:szCs w:val="24"/>
        </w:rPr>
        <w:t xml:space="preserve"> επειδή δίνει στους δασεργάτες το δικαίωμα να κάνουν μεταποίηση; Δη</w:t>
      </w:r>
      <w:r>
        <w:rPr>
          <w:rFonts w:eastAsia="Times New Roman"/>
          <w:szCs w:val="24"/>
        </w:rPr>
        <w:t>λαδή</w:t>
      </w:r>
      <w:r>
        <w:rPr>
          <w:rFonts w:eastAsia="Times New Roman"/>
          <w:szCs w:val="24"/>
        </w:rPr>
        <w:t>,</w:t>
      </w:r>
      <w:r>
        <w:rPr>
          <w:rFonts w:eastAsia="Times New Roman"/>
          <w:szCs w:val="24"/>
        </w:rPr>
        <w:t xml:space="preserve"> εάν δεν είχαν το δικαίωμα, θα έπρεπε σώνει και καλά να πουλήσουν την ξυλεία σε έναν έμπορο</w:t>
      </w:r>
      <w:r>
        <w:rPr>
          <w:rFonts w:eastAsia="Times New Roman"/>
          <w:szCs w:val="24"/>
        </w:rPr>
        <w:t>,</w:t>
      </w:r>
      <w:r>
        <w:rPr>
          <w:rFonts w:eastAsia="Times New Roman"/>
          <w:szCs w:val="24"/>
        </w:rPr>
        <w:t xml:space="preserve"> για να κάνει κάποιος άλλος καπιταλιστής τη μεταποίηση. Τους προστατεύουμε από τι; Από το να διαβρωθούν και να γίνουν καπιταλιστές; Αυτή είναι η αντίληψή σας γ</w:t>
      </w:r>
      <w:r>
        <w:rPr>
          <w:rFonts w:eastAsia="Times New Roman"/>
          <w:szCs w:val="24"/>
        </w:rPr>
        <w:t>ια τις συνεταιριστικές επιχειρήσεις; Λυπάμαι</w:t>
      </w:r>
      <w:r>
        <w:rPr>
          <w:rFonts w:eastAsia="Times New Roman"/>
          <w:szCs w:val="24"/>
        </w:rPr>
        <w:t>.</w:t>
      </w:r>
      <w:r>
        <w:rPr>
          <w:rFonts w:eastAsia="Times New Roman"/>
          <w:szCs w:val="24"/>
        </w:rPr>
        <w:t xml:space="preserve"> </w:t>
      </w:r>
      <w:r>
        <w:rPr>
          <w:rFonts w:eastAsia="Times New Roman"/>
          <w:szCs w:val="24"/>
        </w:rPr>
        <w:t>Γ</w:t>
      </w:r>
      <w:r>
        <w:rPr>
          <w:rFonts w:eastAsia="Times New Roman"/>
          <w:szCs w:val="24"/>
        </w:rPr>
        <w:t xml:space="preserve">ια μένα οι συνεταιριστικές επιχειρήσεις, επειδή ακριβώς δεν συσσωρεύουν κεφάλαιο, είναι μια τεράστια τομή, είναι μια καινούργια οικονομία, ένας τρίτος πυλώνας της οικονομίας και δεν αντιλαμβάνομαι την κριτική </w:t>
      </w:r>
      <w:r>
        <w:rPr>
          <w:rFonts w:eastAsia="Times New Roman"/>
          <w:szCs w:val="24"/>
        </w:rPr>
        <w:t>σας σε αυτόν τον τομέα.</w:t>
      </w:r>
    </w:p>
    <w:p w14:paraId="4EA88C63"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lastRenderedPageBreak/>
        <w:t>Θ</w:t>
      </w:r>
      <w:r>
        <w:rPr>
          <w:rFonts w:eastAsia="Times New Roman" w:cs="Times New Roman"/>
          <w:szCs w:val="24"/>
        </w:rPr>
        <w:t>α πρέπει</w:t>
      </w:r>
      <w:r>
        <w:rPr>
          <w:rFonts w:eastAsia="Times New Roman" w:cs="Times New Roman"/>
          <w:szCs w:val="24"/>
        </w:rPr>
        <w:t>, επίσης,</w:t>
      </w:r>
      <w:r>
        <w:rPr>
          <w:rFonts w:eastAsia="Times New Roman" w:cs="Times New Roman"/>
          <w:szCs w:val="24"/>
        </w:rPr>
        <w:t xml:space="preserve"> να αναφερθώ στο γιατί επιμένουμε σε κανονιστικές διατάξεις. Αναφέρθηκε από αρκετούς αγορητές και νομίζω ότι οφείλουμε να απαντήσουμε σ’ αυτό. </w:t>
      </w:r>
    </w:p>
    <w:p w14:paraId="4EA88C64"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 xml:space="preserve">Το είπα και στις </w:t>
      </w:r>
      <w:r>
        <w:rPr>
          <w:rFonts w:eastAsia="Times New Roman" w:cs="Times New Roman"/>
          <w:szCs w:val="24"/>
        </w:rPr>
        <w:t>ε</w:t>
      </w:r>
      <w:r>
        <w:rPr>
          <w:rFonts w:eastAsia="Times New Roman" w:cs="Times New Roman"/>
          <w:szCs w:val="24"/>
        </w:rPr>
        <w:t>πιτροπές. Οι κανονιστικές διατάξεις ούτε το Σύνταγμα</w:t>
      </w:r>
      <w:r>
        <w:rPr>
          <w:rFonts w:eastAsia="Times New Roman" w:cs="Times New Roman"/>
          <w:szCs w:val="24"/>
        </w:rPr>
        <w:t xml:space="preserve"> παραβιάζουν ούτε μπαίνουν στα εσωτερικά του συνεταιρισμού. Υπάρχουν κανονιστικές διατάξεις για τις ανώνυμες εταιρείες στον νόμο περί ανωνύμων, υπάρχουν και για τις Ε</w:t>
      </w:r>
      <w:r>
        <w:rPr>
          <w:rFonts w:eastAsia="Times New Roman" w:cs="Times New Roman"/>
          <w:szCs w:val="24"/>
        </w:rPr>
        <w:t>.</w:t>
      </w:r>
      <w:r>
        <w:rPr>
          <w:rFonts w:eastAsia="Times New Roman" w:cs="Times New Roman"/>
          <w:szCs w:val="24"/>
        </w:rPr>
        <w:t>Π</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για όλο το συνεταιρίζεσθαι. Να καταλάβουμε κάτι. Αυτό το αυτορρυθμιστικό, ότι οι</w:t>
      </w:r>
      <w:r>
        <w:rPr>
          <w:rFonts w:eastAsia="Times New Roman" w:cs="Times New Roman"/>
          <w:szCs w:val="24"/>
        </w:rPr>
        <w:t xml:space="preserve"> συνεταιριστές έχουν την ικανότητα να ρυθμίζουν τα του οίκου τους, δεν μπορεί να ακούγεται σ’ αυτή την Αίθουσα. Ειλικρινά δεν μπορώ να καταλάβω γιατί ένας άνθρωπος ο οποίος πάει να μπει σε μια συνεταιριστική επιχείρηση, η οποία έχει εμπορικό αντικείμενο, σ</w:t>
      </w:r>
      <w:r>
        <w:rPr>
          <w:rFonts w:eastAsia="Times New Roman" w:cs="Times New Roman"/>
          <w:szCs w:val="24"/>
        </w:rPr>
        <w:t xml:space="preserve">την οποία παίζονται συμφέροντα, δεν θα πέσει θύμα κάποιων επιτήδειων, όπως συνέβη </w:t>
      </w:r>
      <w:r>
        <w:rPr>
          <w:rFonts w:eastAsia="Times New Roman" w:cs="Times New Roman"/>
          <w:szCs w:val="24"/>
        </w:rPr>
        <w:t>μ</w:t>
      </w:r>
      <w:r>
        <w:rPr>
          <w:rFonts w:eastAsia="Times New Roman" w:cs="Times New Roman"/>
          <w:szCs w:val="24"/>
        </w:rPr>
        <w:t>άλιστα με συνεταιρισμούς στο παρελθόν</w:t>
      </w:r>
      <w:r>
        <w:rPr>
          <w:rFonts w:eastAsia="Times New Roman" w:cs="Times New Roman"/>
          <w:szCs w:val="24"/>
        </w:rPr>
        <w:t>,</w:t>
      </w:r>
      <w:r>
        <w:rPr>
          <w:rFonts w:eastAsia="Times New Roman" w:cs="Times New Roman"/>
          <w:szCs w:val="24"/>
        </w:rPr>
        <w:t xml:space="preserve"> που στο καταστατικό τους είχαν πλειοψηφικό σύστημα, με αποτέλεσμα -εν αγνοία των </w:t>
      </w:r>
      <w:r>
        <w:rPr>
          <w:rFonts w:eastAsia="Times New Roman" w:cs="Times New Roman"/>
          <w:szCs w:val="24"/>
        </w:rPr>
        <w:lastRenderedPageBreak/>
        <w:t>υπολοίπων- να βρεθούν εκείνες οι στιγμές που το 30% ή</w:t>
      </w:r>
      <w:r>
        <w:rPr>
          <w:rFonts w:eastAsia="Times New Roman" w:cs="Times New Roman"/>
          <w:szCs w:val="24"/>
        </w:rPr>
        <w:t xml:space="preserve"> το 20% των συνεταιριστών ήλεγχε όλη τη διοίκηση –γιατί οι άλλοι ήταν πιο διάσπαρτοι- είτε επειδή είχαν κομματική ένταξη είτε για άλλους λόγους, κυρίως όμως για κομματικούς. Δράμα με το πλειοψηφικό! </w:t>
      </w:r>
    </w:p>
    <w:p w14:paraId="4EA88C65"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Είναι μια τόσο απλή διάταξη και εσείς έρχεστε και μας λέ</w:t>
      </w:r>
      <w:r>
        <w:rPr>
          <w:rFonts w:eastAsia="Times New Roman" w:cs="Times New Roman"/>
          <w:szCs w:val="24"/>
        </w:rPr>
        <w:t>τε: «Εντάξει, ρε παιδιά, εάν το συμφωνούν οι ίδιοι, τι πειράζει;». Πειράζει σε μια Ε</w:t>
      </w:r>
      <w:r>
        <w:rPr>
          <w:rFonts w:eastAsia="Times New Roman" w:cs="Times New Roman"/>
          <w:szCs w:val="24"/>
        </w:rPr>
        <w:t>.</w:t>
      </w:r>
      <w:r>
        <w:rPr>
          <w:rFonts w:eastAsia="Times New Roman" w:cs="Times New Roman"/>
          <w:szCs w:val="24"/>
        </w:rPr>
        <w:t>Π</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ή σε μια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και πειράζει και στους δασεργάτες να είναι πλειοψηφικό το σύστημα και μια σχετική πλειοψηφία να ελέγχει απόλυτα μια επιχείρηση. Πώς να το κάνουμε τώρα; </w:t>
      </w:r>
      <w:r>
        <w:rPr>
          <w:rFonts w:eastAsia="Times New Roman" w:cs="Times New Roman"/>
          <w:szCs w:val="24"/>
        </w:rPr>
        <w:t>Πειράζει και παραπειράζει και καλώς έρχεται το κράτος και τα απαγορεύει αυτά τα πράγματα. Μην κομίζετε γλαύκα</w:t>
      </w:r>
      <w:r>
        <w:rPr>
          <w:rFonts w:eastAsia="Times New Roman" w:cs="Times New Roman"/>
          <w:szCs w:val="24"/>
        </w:rPr>
        <w:t>ς</w:t>
      </w:r>
      <w:r>
        <w:rPr>
          <w:rFonts w:eastAsia="Times New Roman" w:cs="Times New Roman"/>
          <w:szCs w:val="24"/>
        </w:rPr>
        <w:t xml:space="preserve"> ε</w:t>
      </w:r>
      <w:r>
        <w:rPr>
          <w:rFonts w:eastAsia="Times New Roman" w:cs="Times New Roman"/>
          <w:szCs w:val="24"/>
        </w:rPr>
        <w:t>ι</w:t>
      </w:r>
      <w:r>
        <w:rPr>
          <w:rFonts w:eastAsia="Times New Roman" w:cs="Times New Roman"/>
          <w:szCs w:val="24"/>
        </w:rPr>
        <w:t xml:space="preserve">ς Αθήνας ξαφνικά! </w:t>
      </w:r>
    </w:p>
    <w:p w14:paraId="4EA88C66"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Να συνεχίσω με τα σχόλια του κ. Μηταράκη, τα οποία είναι σε μεγάλο βαθμό ενδιαφέροντα και κάποια απ’ αυτά χρήζουν απάντησης.</w:t>
      </w:r>
      <w:r>
        <w:rPr>
          <w:rFonts w:eastAsia="Times New Roman" w:cs="Times New Roman"/>
          <w:szCs w:val="24"/>
        </w:rPr>
        <w:t xml:space="preserve"> Μελετήσαμε τον αριθμό είκοσι ένα. Ο αριθμός είκοσι ένα βεβαιωθήκαμε ότι δεν θίγει κανέναν συνεταιρισμό στα νησιά. Όσα νησιά αυτή τη στιγμή έχουν δραστηριότητα</w:t>
      </w:r>
      <w:r>
        <w:rPr>
          <w:rFonts w:eastAsia="Times New Roman" w:cs="Times New Roman"/>
          <w:szCs w:val="24"/>
        </w:rPr>
        <w:t>,</w:t>
      </w:r>
      <w:r>
        <w:rPr>
          <w:rFonts w:eastAsia="Times New Roman" w:cs="Times New Roman"/>
          <w:szCs w:val="24"/>
        </w:rPr>
        <w:t xml:space="preserve"> θαυμάσια </w:t>
      </w:r>
      <w:r>
        <w:rPr>
          <w:rFonts w:eastAsia="Times New Roman" w:cs="Times New Roman"/>
          <w:szCs w:val="24"/>
        </w:rPr>
        <w:lastRenderedPageBreak/>
        <w:t>μπορούν να λειτουργήσουν με τον αριθμό είκοσι ένα και γι’ αυτόν τον λόγο θεωρήσαμε ότι</w:t>
      </w:r>
      <w:r>
        <w:rPr>
          <w:rFonts w:eastAsia="Times New Roman" w:cs="Times New Roman"/>
          <w:szCs w:val="24"/>
        </w:rPr>
        <w:t xml:space="preserve"> είναι ένας καλός αριθμός και δεν χρειάζεται να φτιάξουμε έτσι συνεταιριστές δυο ταχυτήτων. Το ίδιο ισχύει και για όμορους καλλικρατικούς δήμους της Ηπείρου, όπου και εκεί επαρκεί ο αριθμός. Εάν δείτε τις μελέτες, θα δείτε ότι δεν υπάρχει κανένα πρόβλημα κ</w:t>
      </w:r>
      <w:r>
        <w:rPr>
          <w:rFonts w:eastAsia="Times New Roman" w:cs="Times New Roman"/>
          <w:szCs w:val="24"/>
        </w:rPr>
        <w:t>αι νομίζω ότι το θέμα θα λυθεί την επόμενη διετία, γιατί υπάρχει και το όριο. Δεν λέμε αύριο το πρωί είκοσι ένα όλοι, αλλά βάζουμε έναν ορίζοντα δυο συν ένα, ο οποίος είναι επαρκέστατος. Άλλωστε, όλοι οι αγορητές παραδέχθηκαν ότι αυτή τη στιγμή ο κόσμος γυ</w:t>
      </w:r>
      <w:r>
        <w:rPr>
          <w:rFonts w:eastAsia="Times New Roman" w:cs="Times New Roman"/>
          <w:szCs w:val="24"/>
        </w:rPr>
        <w:t xml:space="preserve">ρνά στα δάση. </w:t>
      </w:r>
    </w:p>
    <w:p w14:paraId="4EA88C67"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 xml:space="preserve">Εκπαίδευση από </w:t>
      </w:r>
      <w:r>
        <w:rPr>
          <w:rFonts w:eastAsia="Times New Roman" w:cs="Times New Roman"/>
          <w:szCs w:val="24"/>
        </w:rPr>
        <w:t>δ</w:t>
      </w:r>
      <w:r>
        <w:rPr>
          <w:rFonts w:eastAsia="Times New Roman" w:cs="Times New Roman"/>
          <w:szCs w:val="24"/>
        </w:rPr>
        <w:t xml:space="preserve">ιευθύνσεις </w:t>
      </w:r>
      <w:r>
        <w:rPr>
          <w:rFonts w:eastAsia="Times New Roman" w:cs="Times New Roman"/>
          <w:szCs w:val="24"/>
        </w:rPr>
        <w:t>δ</w:t>
      </w:r>
      <w:r>
        <w:rPr>
          <w:rFonts w:eastAsia="Times New Roman" w:cs="Times New Roman"/>
          <w:szCs w:val="24"/>
        </w:rPr>
        <w:t xml:space="preserve">ασών. Είναι σημαντικό θέμα η εκπαίδευση. Το είπα και στην </w:t>
      </w:r>
      <w:r>
        <w:rPr>
          <w:rFonts w:eastAsia="Times New Roman" w:cs="Times New Roman"/>
          <w:szCs w:val="24"/>
        </w:rPr>
        <w:t>ε</w:t>
      </w:r>
      <w:r>
        <w:rPr>
          <w:rFonts w:eastAsia="Times New Roman" w:cs="Times New Roman"/>
          <w:szCs w:val="24"/>
        </w:rPr>
        <w:t>πιτροπή. Καθησυχάζω. Εδώ χρειάζεται η ευελιξία της υπουργικής απόφασης. Δεν χρειάζεται να τα βάλουμε όλα στον νόμο, γιατί η εκπαίδευση αλλάζει. Σήμερα έχο</w:t>
      </w:r>
      <w:r>
        <w:rPr>
          <w:rFonts w:eastAsia="Times New Roman" w:cs="Times New Roman"/>
          <w:szCs w:val="24"/>
        </w:rPr>
        <w:t xml:space="preserve">υμε μέσες σχολές, όπως είναι η ιστορική </w:t>
      </w:r>
      <w:r>
        <w:rPr>
          <w:rFonts w:eastAsia="Times New Roman" w:cs="Times New Roman"/>
          <w:szCs w:val="24"/>
        </w:rPr>
        <w:t>σ</w:t>
      </w:r>
      <w:r>
        <w:rPr>
          <w:rFonts w:eastAsia="Times New Roman" w:cs="Times New Roman"/>
          <w:szCs w:val="24"/>
        </w:rPr>
        <w:t xml:space="preserve">χολή στην Αγιά της Θεσσαλίας, που αυτή τη στιγμή αυτή η </w:t>
      </w:r>
      <w:r>
        <w:rPr>
          <w:rFonts w:eastAsia="Times New Roman" w:cs="Times New Roman"/>
          <w:szCs w:val="24"/>
        </w:rPr>
        <w:t>σ</w:t>
      </w:r>
      <w:r>
        <w:rPr>
          <w:rFonts w:eastAsia="Times New Roman" w:cs="Times New Roman"/>
          <w:szCs w:val="24"/>
        </w:rPr>
        <w:t xml:space="preserve">χολή έχει γίνει ΤΕΙ. Η εκπαίδευση είναι κάτι ζωντανό, συνεχίζεται, μπορεί αύριο να έχουμε και άλλες εξελίξεις σ’ αυτόν τον τομέα. Ας δούμε, λοιπόν, πώς θα </w:t>
      </w:r>
      <w:r>
        <w:rPr>
          <w:rFonts w:eastAsia="Times New Roman" w:cs="Times New Roman"/>
          <w:szCs w:val="24"/>
        </w:rPr>
        <w:lastRenderedPageBreak/>
        <w:t>εκπ</w:t>
      </w:r>
      <w:r>
        <w:rPr>
          <w:rFonts w:eastAsia="Times New Roman" w:cs="Times New Roman"/>
          <w:szCs w:val="24"/>
        </w:rPr>
        <w:t>αιδευ</w:t>
      </w:r>
      <w:r>
        <w:rPr>
          <w:rFonts w:eastAsia="Times New Roman" w:cs="Times New Roman"/>
          <w:szCs w:val="24"/>
        </w:rPr>
        <w:t>θ</w:t>
      </w:r>
      <w:r>
        <w:rPr>
          <w:rFonts w:eastAsia="Times New Roman" w:cs="Times New Roman"/>
          <w:szCs w:val="24"/>
        </w:rPr>
        <w:t>ούν αυτοί οι άνθρωποι και χάρηκα για τη σύσταση του κ. Αμυρά ότι μπορούν να συνδράμουν κι άλλοι φορείς.</w:t>
      </w:r>
    </w:p>
    <w:p w14:paraId="4EA88C68"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 xml:space="preserve">Θέλω να κάνω μια διευκρίνιση για το άρθρο 48 παράγραφος 5. Δεν λέμε ότι θα μπαίνει ένας συνεταιρισμός ανταγωνιστικός σε άλλον σε ένα δάσος. Σε μια συστάδα δεν μπορούν να μπουν δυο συνεταιρισμοί. </w:t>
      </w:r>
    </w:p>
    <w:p w14:paraId="4EA88C69"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Τέλος, οφείλω να σχολιάσω μια παρατήρηση για το Ελληνικό, αν</w:t>
      </w:r>
      <w:r>
        <w:rPr>
          <w:rFonts w:eastAsia="Times New Roman" w:cs="Times New Roman"/>
          <w:szCs w:val="24"/>
        </w:rPr>
        <w:t xml:space="preserve"> και χθες μίλησα εκτενώς. Εγκαλούμαστε γιατί η </w:t>
      </w:r>
      <w:r>
        <w:rPr>
          <w:rFonts w:eastAsia="Times New Roman" w:cs="Times New Roman"/>
          <w:szCs w:val="24"/>
        </w:rPr>
        <w:t>σ</w:t>
      </w:r>
      <w:r>
        <w:rPr>
          <w:rFonts w:eastAsia="Times New Roman" w:cs="Times New Roman"/>
          <w:szCs w:val="24"/>
        </w:rPr>
        <w:t xml:space="preserve">ύμβαση δεν υπογράφηκε, ενώ ήταν από το 2014. Εμείς θέλαμε να την αλλάξουμε αυτή τη </w:t>
      </w:r>
      <w:r>
        <w:rPr>
          <w:rFonts w:eastAsia="Times New Roman" w:cs="Times New Roman"/>
          <w:szCs w:val="24"/>
        </w:rPr>
        <w:t>σ</w:t>
      </w:r>
      <w:r>
        <w:rPr>
          <w:rFonts w:eastAsia="Times New Roman" w:cs="Times New Roman"/>
          <w:szCs w:val="24"/>
        </w:rPr>
        <w:t xml:space="preserve">ύμβαση και την αλλάξαμε όσο μπορέσαμε. Δεν ήταν καλή για εμάς αυτή η </w:t>
      </w:r>
      <w:r>
        <w:rPr>
          <w:rFonts w:eastAsia="Times New Roman" w:cs="Times New Roman"/>
          <w:szCs w:val="24"/>
        </w:rPr>
        <w:t>σ</w:t>
      </w:r>
      <w:r>
        <w:rPr>
          <w:rFonts w:eastAsia="Times New Roman" w:cs="Times New Roman"/>
          <w:szCs w:val="24"/>
        </w:rPr>
        <w:t>ύμβαση. Η απορία γιατί δεν κυρώθηκε από το Κοινοβούλιο</w:t>
      </w:r>
      <w:r>
        <w:rPr>
          <w:rFonts w:eastAsia="Times New Roman" w:cs="Times New Roman"/>
          <w:szCs w:val="24"/>
        </w:rPr>
        <w:t xml:space="preserve"> το 2014 μέχρι να αναλάβουμε εμείς την Κυβέρνηση, που διαφωνούσαμε με τη </w:t>
      </w:r>
      <w:r>
        <w:rPr>
          <w:rFonts w:eastAsia="Times New Roman" w:cs="Times New Roman"/>
          <w:szCs w:val="24"/>
        </w:rPr>
        <w:t>σ</w:t>
      </w:r>
      <w:r>
        <w:rPr>
          <w:rFonts w:eastAsia="Times New Roman" w:cs="Times New Roman"/>
          <w:szCs w:val="24"/>
        </w:rPr>
        <w:t xml:space="preserve">ύμβαση, νομίζω ότι αφορά τους προκατόχους μας, δεν αφορά εμάς. </w:t>
      </w:r>
    </w:p>
    <w:p w14:paraId="4EA88C6A"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 xml:space="preserve">Θα τελειώσω με την κ. Αντωνίου και τον κ. Αμυρά, λέγοντας δύο κουβέντες. </w:t>
      </w:r>
    </w:p>
    <w:p w14:paraId="4EA88C6B"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lastRenderedPageBreak/>
        <w:t>Κυρία Αντωνίου, δεν υπάρχει καλή και κακή συ</w:t>
      </w:r>
      <w:r>
        <w:rPr>
          <w:rFonts w:eastAsia="Times New Roman" w:cs="Times New Roman"/>
          <w:szCs w:val="24"/>
        </w:rPr>
        <w:t>στάδα. Δεν είναι δυνατόν μέσα από το νομοθετικό πλαίσιο, εάν θέλετε να μη γίνουμε τόσο παρεμβατιστές από τον νόμο και τόσο κρατιστές, να επιβάλουμε εμείς στην τοπική κοινωνία ποια συστάδα διεκδικεί ο ένας συνεταιρισμός και ποια ο άλλος, ούτε μπορούμε να πα</w:t>
      </w:r>
      <w:r>
        <w:rPr>
          <w:rFonts w:eastAsia="Times New Roman" w:cs="Times New Roman"/>
          <w:szCs w:val="24"/>
        </w:rPr>
        <w:t>ρέμβουμε φυσικά στην επικράτεια μιας συνεταιριστικής οργάνωσης. Εάν μια συνεταιριστική οργάνωση μπορεί να λειτουργήσει σε μεγαλύτερο χώρο, οφείλει να το κάνει. Δεν αντιλαμβάνομαι πώς εμείς θα έρθουμε να την περιορίσουμε, να πούμε, «κοίτα να δεις, εσύ θα λε</w:t>
      </w:r>
      <w:r>
        <w:rPr>
          <w:rFonts w:eastAsia="Times New Roman" w:cs="Times New Roman"/>
          <w:szCs w:val="24"/>
        </w:rPr>
        <w:t>ιτουργείς από εδώ μέχρι εκεί». Αυτή είναι η κριτική; Από τη μια μεριά λέμε ότι παρεμβαίνουμε και τώρα μας λέτε να παρέμβουμε και στην εμπορική δραστηριότητα, στην επιχειρηματική τους δραστηριότητα; Δεν νομίζω ότι αυτά είναι συνετά. Ακόμη και σε όλη την Ελλ</w:t>
      </w:r>
      <w:r>
        <w:rPr>
          <w:rFonts w:eastAsia="Times New Roman" w:cs="Times New Roman"/>
          <w:szCs w:val="24"/>
        </w:rPr>
        <w:t xml:space="preserve">άδα, γιατί όχι; </w:t>
      </w:r>
    </w:p>
    <w:p w14:paraId="4EA88C6C" w14:textId="77777777" w:rsidR="00982D42" w:rsidRDefault="003E694A">
      <w:pPr>
        <w:spacing w:line="600" w:lineRule="auto"/>
        <w:jc w:val="both"/>
        <w:rPr>
          <w:rFonts w:eastAsia="Times New Roman" w:cs="Times New Roman"/>
          <w:szCs w:val="24"/>
        </w:rPr>
      </w:pPr>
      <w:r>
        <w:rPr>
          <w:rFonts w:eastAsia="Times New Roman" w:cs="Times New Roman"/>
          <w:szCs w:val="24"/>
        </w:rPr>
        <w:t>Τελειώνω με τις παρατηρήσεις του κ. Αμυρά. Κατ’ αρχάς, φραγμένοι δασικοί δρόμοι δεν είναι μόνο στην Ιθάκη. Είναι και στην Πάρνηθα, όπου εγώ ορειβατώ. Και στον Υμηττό οι δρόμοι είναι φραγμένοι</w:t>
      </w:r>
      <w:r>
        <w:rPr>
          <w:rFonts w:eastAsia="Times New Roman" w:cs="Times New Roman"/>
          <w:szCs w:val="24"/>
        </w:rPr>
        <w:t>,</w:t>
      </w:r>
      <w:r>
        <w:rPr>
          <w:rFonts w:eastAsia="Times New Roman" w:cs="Times New Roman"/>
          <w:szCs w:val="24"/>
        </w:rPr>
        <w:t xml:space="preserve"> για λόγους ασφαλείας. Δεν σημαίνει ότι δεν περ</w:t>
      </w:r>
      <w:r>
        <w:rPr>
          <w:rFonts w:eastAsia="Times New Roman" w:cs="Times New Roman"/>
          <w:szCs w:val="24"/>
        </w:rPr>
        <w:t xml:space="preserve">νάνε τα πυροσβεστικά. Αυτοί έχουν τρόπο να περάσουν. Αν </w:t>
      </w:r>
      <w:r>
        <w:rPr>
          <w:rFonts w:eastAsia="Times New Roman" w:cs="Times New Roman"/>
          <w:szCs w:val="24"/>
        </w:rPr>
        <w:lastRenderedPageBreak/>
        <w:t>αφήναμε τους δρόμους ανοι</w:t>
      </w:r>
      <w:r>
        <w:rPr>
          <w:rFonts w:eastAsia="Times New Roman" w:cs="Times New Roman"/>
          <w:szCs w:val="24"/>
        </w:rPr>
        <w:t>κ</w:t>
      </w:r>
      <w:r>
        <w:rPr>
          <w:rFonts w:eastAsia="Times New Roman" w:cs="Times New Roman"/>
          <w:szCs w:val="24"/>
        </w:rPr>
        <w:t>τούς, αν δεν υπήρχαν μπάρες -και δυστυχώς δεν είναι και επαρκείς οι μπάρες πολλές φορές-</w:t>
      </w:r>
      <w:r>
        <w:rPr>
          <w:rFonts w:eastAsia="Times New Roman" w:cs="Times New Roman"/>
          <w:szCs w:val="24"/>
        </w:rPr>
        <w:t>,</w:t>
      </w:r>
      <w:r>
        <w:rPr>
          <w:rFonts w:eastAsia="Times New Roman" w:cs="Times New Roman"/>
          <w:szCs w:val="24"/>
        </w:rPr>
        <w:t xml:space="preserve"> θα είχαμε εκτεταμένη εγκληματικότητα πάνω στο βουνό και όχι μόνο λαθροθηρία ή λαθροϋ</w:t>
      </w:r>
      <w:r>
        <w:rPr>
          <w:rFonts w:eastAsia="Times New Roman" w:cs="Times New Roman"/>
          <w:szCs w:val="24"/>
        </w:rPr>
        <w:t>λοτομία. Θα είχαμε και λαθρεμπόριο πάνω στο βουνό. Είναι πάρα πολύ δύσκολες οι προσβάσεις και προφανώς πρέπει να υπάρχει έλεγχος για το ποιος μπαίνει και το ποιος βγαίνει στους δασικούς δρόμους. Σιγά μη βάλουμε και άσφαλτο.</w:t>
      </w:r>
    </w:p>
    <w:p w14:paraId="4EA88C6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Επίσης, σχετικά με την Πυροσβεστ</w:t>
      </w:r>
      <w:r>
        <w:rPr>
          <w:rFonts w:eastAsia="Times New Roman" w:cs="Times New Roman"/>
          <w:szCs w:val="24"/>
        </w:rPr>
        <w:t>ική Υπηρεσία και το κατά πόσο μπαίνει μέσα στο παιχνίδι ο πολίτης.</w:t>
      </w:r>
      <w:r>
        <w:rPr>
          <w:rFonts w:eastAsia="Times New Roman" w:cs="Times New Roman"/>
          <w:b/>
          <w:szCs w:val="24"/>
        </w:rPr>
        <w:t xml:space="preserve"> </w:t>
      </w:r>
      <w:r>
        <w:rPr>
          <w:rFonts w:eastAsia="Times New Roman" w:cs="Times New Roman"/>
          <w:szCs w:val="24"/>
        </w:rPr>
        <w:t>Εμείς το επιδιώκουμε να μπει ο πολίτης στο παιχνίδι και ξέρετε ότι είμαι υπέρ του εθελοντισμού. Όμως, δεν είναι απλό μέσα σε ένα Σώμα ένστολο, ιεραρχικό, να μπει ένας πολίτης. Είναι κάτι που το διερευνούμε, πώς ο πολίτης, ο εθελοντής, όπως γίνεται σε άλλες</w:t>
      </w:r>
      <w:r>
        <w:rPr>
          <w:rFonts w:eastAsia="Times New Roman" w:cs="Times New Roman"/>
          <w:szCs w:val="24"/>
        </w:rPr>
        <w:t xml:space="preserve"> χώρες, μπορεί να έχει βαθμό, να έχει ετοιμότητα, να έχει κοινά γυμνάσια, ώστε τη στιγμή που υπάρχει ανάγκη αυτός ο πολίτης να ενταχθεί μέσα στο Σώμα της </w:t>
      </w:r>
      <w:r>
        <w:rPr>
          <w:rFonts w:eastAsia="Times New Roman" w:cs="Times New Roman"/>
          <w:szCs w:val="24"/>
        </w:rPr>
        <w:t>δ</w:t>
      </w:r>
      <w:r>
        <w:rPr>
          <w:rFonts w:eastAsia="Times New Roman" w:cs="Times New Roman"/>
          <w:szCs w:val="24"/>
        </w:rPr>
        <w:t xml:space="preserve">ασοπυρόσβεσης ή και της κανονικής </w:t>
      </w:r>
      <w:r>
        <w:rPr>
          <w:rFonts w:eastAsia="Times New Roman" w:cs="Times New Roman"/>
          <w:szCs w:val="24"/>
        </w:rPr>
        <w:t>π</w:t>
      </w:r>
      <w:r>
        <w:rPr>
          <w:rFonts w:eastAsia="Times New Roman" w:cs="Times New Roman"/>
          <w:szCs w:val="24"/>
        </w:rPr>
        <w:t xml:space="preserve">υρόσβεσης, να είναι ενταγμένος σε αυτό το ένστολο Σώμα. Όμως, δεν </w:t>
      </w:r>
      <w:r>
        <w:rPr>
          <w:rFonts w:eastAsia="Times New Roman" w:cs="Times New Roman"/>
          <w:szCs w:val="24"/>
        </w:rPr>
        <w:t>είναι απλό να γίνει και είναι κάτι που το διερευνούμε.</w:t>
      </w:r>
    </w:p>
    <w:p w14:paraId="4EA88C6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Θα κλείσω με μια φράση. Χαίρομαι που το νομοσχέδιο έχει τύχει τόσο θετικής ανταπόκρισης. Χαίρομαι που όταν αντιμετωπίζουμε στα μάτια κάποιες κοινωνικές ομάδες -και εδώ πέρα είναι πολύ ευαίσθητοι πληθυσ</w:t>
      </w:r>
      <w:r>
        <w:rPr>
          <w:rFonts w:eastAsia="Times New Roman" w:cs="Times New Roman"/>
          <w:szCs w:val="24"/>
        </w:rPr>
        <w:t xml:space="preserve">μοί- τουλάχιστον εδώ δεν υπάρχει μικροκομματισμός από την πλειοψηφία των παρισταμένων. </w:t>
      </w:r>
    </w:p>
    <w:p w14:paraId="4EA88C6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w:t>
      </w:r>
    </w:p>
    <w:p w14:paraId="4EA88C70" w14:textId="77777777" w:rsidR="00982D42" w:rsidRDefault="003E694A">
      <w:pPr>
        <w:spacing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4EA88C71" w14:textId="77777777" w:rsidR="00982D42" w:rsidRDefault="003E694A">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Ευχαριστούμε πολύ τον κύριο Υπουργό. </w:t>
      </w:r>
    </w:p>
    <w:p w14:paraId="4EA88C72" w14:textId="77777777" w:rsidR="00982D42" w:rsidRDefault="003E694A">
      <w:pPr>
        <w:spacing w:line="600" w:lineRule="auto"/>
        <w:ind w:firstLine="720"/>
        <w:jc w:val="both"/>
        <w:rPr>
          <w:rFonts w:eastAsia="Times New Roman"/>
          <w:bCs/>
        </w:rPr>
      </w:pPr>
      <w:r>
        <w:rPr>
          <w:rFonts w:eastAsia="Times New Roman"/>
          <w:bCs/>
        </w:rPr>
        <w:t>Κυρίες και κύριοι συνάδελφο</w:t>
      </w:r>
      <w:r>
        <w:rPr>
          <w:rFonts w:eastAsia="Times New Roman"/>
          <w:bCs/>
        </w:rPr>
        <w:t>ι, θα ήθελα να κάνω μια διευκρίνιση πριν συνεχίσουμε. Θα δώσουμε τον λόγο στον Κοινοβουλευτικό Εκπρόσωπο της Νέας Δημοκρατίας κ. Βρούτση και στη συνέχεια θα πάμε εναλλάξ</w:t>
      </w:r>
      <w:r>
        <w:rPr>
          <w:rFonts w:eastAsia="Times New Roman"/>
          <w:bCs/>
        </w:rPr>
        <w:t>: θα μιλάει ένας</w:t>
      </w:r>
      <w:r>
        <w:rPr>
          <w:rFonts w:eastAsia="Times New Roman"/>
          <w:bCs/>
        </w:rPr>
        <w:t xml:space="preserve"> Κοινοβουλευτικός Εκπρόσωπος</w:t>
      </w:r>
      <w:r>
        <w:rPr>
          <w:rFonts w:eastAsia="Times New Roman"/>
          <w:bCs/>
        </w:rPr>
        <w:t xml:space="preserve"> και μετά ένας </w:t>
      </w:r>
      <w:r>
        <w:rPr>
          <w:rFonts w:eastAsia="Times New Roman"/>
          <w:bCs/>
        </w:rPr>
        <w:t>Βουλευτής. Δηλαδή</w:t>
      </w:r>
      <w:r>
        <w:rPr>
          <w:rFonts w:eastAsia="Times New Roman"/>
          <w:bCs/>
        </w:rPr>
        <w:t>,</w:t>
      </w:r>
      <w:r>
        <w:rPr>
          <w:rFonts w:eastAsia="Times New Roman"/>
          <w:bCs/>
        </w:rPr>
        <w:t xml:space="preserve"> αμέσως με</w:t>
      </w:r>
      <w:r>
        <w:rPr>
          <w:rFonts w:eastAsia="Times New Roman"/>
          <w:bCs/>
        </w:rPr>
        <w:t xml:space="preserve">τά </w:t>
      </w:r>
      <w:r>
        <w:rPr>
          <w:rFonts w:eastAsia="Times New Roman"/>
          <w:bCs/>
        </w:rPr>
        <w:lastRenderedPageBreak/>
        <w:t>τον κ. Βρούτση θα μιλήσει ο κ. Σιμορέλης και μετά τον κ. Σιμορέλη ο επόμενος Κοινοβουλευτικός Εκπρόσωπος, με βάση τη δύναμη των Κοινοβουλευτικών Ομάδων.</w:t>
      </w:r>
    </w:p>
    <w:p w14:paraId="4EA88C73" w14:textId="77777777" w:rsidR="00982D42" w:rsidRDefault="003E694A">
      <w:pPr>
        <w:spacing w:line="600" w:lineRule="auto"/>
        <w:ind w:firstLine="720"/>
        <w:jc w:val="both"/>
        <w:rPr>
          <w:rFonts w:eastAsia="Times New Roman"/>
          <w:bCs/>
        </w:rPr>
      </w:pPr>
      <w:r>
        <w:rPr>
          <w:rFonts w:eastAsia="Times New Roman"/>
          <w:bCs/>
        </w:rPr>
        <w:t>Κύριε Βρούτση, έχετε τον λόγο.</w:t>
      </w:r>
    </w:p>
    <w:p w14:paraId="4EA88C74" w14:textId="77777777" w:rsidR="00982D42" w:rsidRDefault="003E694A">
      <w:pPr>
        <w:spacing w:line="600" w:lineRule="auto"/>
        <w:ind w:firstLine="720"/>
        <w:jc w:val="both"/>
        <w:rPr>
          <w:rFonts w:eastAsia="Times New Roman"/>
          <w:bCs/>
        </w:rPr>
      </w:pPr>
      <w:r>
        <w:rPr>
          <w:rFonts w:eastAsia="Times New Roman"/>
          <w:b/>
          <w:bCs/>
        </w:rPr>
        <w:t>ΙΩΑΝΝΗΣ ΒΡΟΥΤΣΗΣ:</w:t>
      </w:r>
      <w:r>
        <w:rPr>
          <w:rFonts w:eastAsia="Times New Roman"/>
          <w:bCs/>
        </w:rPr>
        <w:t xml:space="preserve"> Ευχαριστώ πολύ, κύριε Πρόεδρε,. </w:t>
      </w:r>
    </w:p>
    <w:p w14:paraId="4EA88C75" w14:textId="77777777" w:rsidR="00982D42" w:rsidRDefault="003E694A">
      <w:pPr>
        <w:spacing w:line="600" w:lineRule="auto"/>
        <w:ind w:firstLine="720"/>
        <w:jc w:val="both"/>
        <w:rPr>
          <w:rFonts w:eastAsia="Times New Roman"/>
          <w:bCs/>
        </w:rPr>
      </w:pPr>
      <w:r>
        <w:rPr>
          <w:rFonts w:eastAsia="Times New Roman"/>
          <w:bCs/>
        </w:rPr>
        <w:t xml:space="preserve">Κυρίες και κύριοι </w:t>
      </w:r>
      <w:r>
        <w:rPr>
          <w:rFonts w:eastAsia="Times New Roman"/>
          <w:bCs/>
        </w:rPr>
        <w:t>συνάδελφοι, το συναινετικό κλίμα που υπάρχει σήμερα στη Βουλή για το παρόν νομοσχέδιο περί δασών δεν αντανακλά το πολιτικό κλίμα ή το κοινωνικό κλίμα που υπάρχει ευρύτερα. Το λέω αυτό γιατί όλοι είμαστε πλέον μάρτυρες και εσείς, κύριοι συνάδελφοι του ΣΥΡΙΖ</w:t>
      </w:r>
      <w:r>
        <w:rPr>
          <w:rFonts w:eastAsia="Times New Roman"/>
          <w:bCs/>
        </w:rPr>
        <w:t xml:space="preserve">Α, έχετε συνειδητοποιήσει την κοινωνική οργή και το κοινωνικό μένος που υπάρχει εναντίον των πρακτικών και των πολιτικών σας ενεργειών. Νομίζω ότι πλέον το αισθάνεστε όλοι στο πετσί σας και αυτό όχι άδικα. </w:t>
      </w:r>
    </w:p>
    <w:p w14:paraId="4EA88C76" w14:textId="77777777" w:rsidR="00982D42" w:rsidRDefault="003E694A">
      <w:pPr>
        <w:spacing w:line="600" w:lineRule="auto"/>
        <w:ind w:firstLine="720"/>
        <w:jc w:val="both"/>
        <w:rPr>
          <w:rFonts w:eastAsia="Times New Roman"/>
          <w:bCs/>
        </w:rPr>
      </w:pPr>
      <w:r>
        <w:rPr>
          <w:rFonts w:eastAsia="Times New Roman"/>
          <w:bCs/>
        </w:rPr>
        <w:t>Τα τελευταία γεγονότα, τα οποία αφορούν το φιάσκο</w:t>
      </w:r>
      <w:r>
        <w:rPr>
          <w:rFonts w:eastAsia="Times New Roman"/>
          <w:bCs/>
        </w:rPr>
        <w:t xml:space="preserve"> του διαγωνισμού περί αδειών στα κανάλια, τα ζητήματα διαφθοράς, που αφορούν τον κ. Καλογρίτσα, αλλά και η περίεργη σιωπή, η εκκωφαντική σιωπή </w:t>
      </w:r>
      <w:r>
        <w:rPr>
          <w:rFonts w:eastAsia="Times New Roman"/>
          <w:bCs/>
        </w:rPr>
        <w:lastRenderedPageBreak/>
        <w:t xml:space="preserve">της </w:t>
      </w:r>
      <w:r>
        <w:rPr>
          <w:rFonts w:eastAsia="Times New Roman"/>
          <w:bCs/>
        </w:rPr>
        <w:t>δ</w:t>
      </w:r>
      <w:r>
        <w:rPr>
          <w:rFonts w:eastAsia="Times New Roman"/>
          <w:bCs/>
        </w:rPr>
        <w:t>ικαιοσύνης δημιουργούν εύλογα ερωτηματικά και η Κυβέρνηση</w:t>
      </w:r>
      <w:r>
        <w:rPr>
          <w:rFonts w:eastAsia="Times New Roman"/>
          <w:bCs/>
        </w:rPr>
        <w:t>,</w:t>
      </w:r>
      <w:r>
        <w:rPr>
          <w:rFonts w:eastAsia="Times New Roman"/>
          <w:bCs/>
        </w:rPr>
        <w:t xml:space="preserve"> αντί να απαντήσει στα κεντρικά αυτά ζητήματα, σιω</w:t>
      </w:r>
      <w:r>
        <w:rPr>
          <w:rFonts w:eastAsia="Times New Roman"/>
          <w:bCs/>
        </w:rPr>
        <w:t xml:space="preserve">πά και προσπαθεί να αποφύγει τις τεράστιες πολιτικές της ευθύνες. </w:t>
      </w:r>
    </w:p>
    <w:p w14:paraId="4EA88C77" w14:textId="77777777" w:rsidR="00982D42" w:rsidRDefault="003E694A">
      <w:pPr>
        <w:spacing w:line="600" w:lineRule="auto"/>
        <w:ind w:firstLine="720"/>
        <w:jc w:val="both"/>
        <w:rPr>
          <w:rFonts w:eastAsia="Times New Roman"/>
          <w:bCs/>
        </w:rPr>
      </w:pPr>
      <w:r>
        <w:rPr>
          <w:rFonts w:eastAsia="Times New Roman"/>
          <w:bCs/>
        </w:rPr>
        <w:t xml:space="preserve">Δεν ξέρω πού θα φτάσετε και μέχρι πού θα φτάσετε. Αυτό που ξέρω είναι ότι η κοινωνία σάς έχει βάλει στο περιθώριο. Το ζείτε, το καταλαβαίνετε, το αντιλαμβάνεστε και το επιβεβαιώνουν και οι </w:t>
      </w:r>
      <w:r>
        <w:rPr>
          <w:rFonts w:eastAsia="Times New Roman"/>
          <w:bCs/>
        </w:rPr>
        <w:t xml:space="preserve">δημοσκοπήσεις, οι οποίες δείχνουν πρωτοφανή ποσοστά για ένα κόμμα το οποίο κυβερνά και έχει πάρει τη νίκη των εκλογών κοντά έναν χρόνο. Τέτοια πολιτική ανατροπή δεν έχει σημειωθεί ποτέ στο ιστορικό παρελθόν της πολιτικής ζωής του τόπου. </w:t>
      </w:r>
    </w:p>
    <w:p w14:paraId="4EA88C78" w14:textId="77777777" w:rsidR="00982D42" w:rsidRDefault="003E694A">
      <w:pPr>
        <w:spacing w:line="600" w:lineRule="auto"/>
        <w:ind w:firstLine="720"/>
        <w:jc w:val="both"/>
        <w:rPr>
          <w:rFonts w:eastAsia="Times New Roman"/>
          <w:bCs/>
        </w:rPr>
      </w:pPr>
      <w:r>
        <w:rPr>
          <w:rFonts w:eastAsia="Times New Roman"/>
          <w:bCs/>
        </w:rPr>
        <w:t xml:space="preserve">Κύριε Υπουργέ, θα </w:t>
      </w:r>
      <w:r>
        <w:rPr>
          <w:rFonts w:eastAsia="Times New Roman"/>
          <w:bCs/>
        </w:rPr>
        <w:t>συνιστούσα κάτι και προς εσάς. Δεν αφορά την παράταξή μας και δεν ξέρω αν θα μιλήσει εκ μέρους της Δημοκρατικής Συμπαράταξης κάποιος, αλλά νομίζω ότι είναι πολιτική αλαζονεία ο τρόπος που αναφέρεστε προς τη μια πλευρά του Κοινοβουλίου</w:t>
      </w:r>
      <w:r>
        <w:rPr>
          <w:rFonts w:eastAsia="Times New Roman"/>
          <w:bCs/>
        </w:rPr>
        <w:t>,</w:t>
      </w:r>
      <w:r>
        <w:rPr>
          <w:rFonts w:eastAsia="Times New Roman"/>
          <w:bCs/>
        </w:rPr>
        <w:t xml:space="preserve"> όταν λέτε «αν θέλετε</w:t>
      </w:r>
      <w:r>
        <w:rPr>
          <w:rFonts w:eastAsia="Times New Roman"/>
          <w:bCs/>
        </w:rPr>
        <w:t>,</w:t>
      </w:r>
      <w:r>
        <w:rPr>
          <w:rFonts w:eastAsia="Times New Roman"/>
          <w:bCs/>
        </w:rPr>
        <w:t xml:space="preserve"> μην το ψηφίσετε». </w:t>
      </w:r>
      <w:r>
        <w:rPr>
          <w:rFonts w:eastAsia="Times New Roman"/>
          <w:bCs/>
        </w:rPr>
        <w:lastRenderedPageBreak/>
        <w:t>Η δουλειά του Υπουργού είναι να προσπαθεί να συμβάλλει για να έχει τη μεγαλύτερη δυνατή κοινοβουλευτική αποδοχή το νομοσχέδιό του. Διακρίνω μια αλαζονεία</w:t>
      </w:r>
      <w:r>
        <w:rPr>
          <w:rFonts w:eastAsia="Times New Roman"/>
          <w:bCs/>
        </w:rPr>
        <w:t>,</w:t>
      </w:r>
      <w:r>
        <w:rPr>
          <w:rFonts w:eastAsia="Times New Roman"/>
          <w:bCs/>
        </w:rPr>
        <w:t xml:space="preserve"> όταν λέτε προς ένα τμήμα της Βουλής «μην το ψηφίσετε». </w:t>
      </w:r>
    </w:p>
    <w:p w14:paraId="4EA88C79" w14:textId="77777777" w:rsidR="00982D42" w:rsidRDefault="003E694A">
      <w:pPr>
        <w:spacing w:line="600" w:lineRule="auto"/>
        <w:ind w:firstLine="720"/>
        <w:jc w:val="both"/>
        <w:rPr>
          <w:rFonts w:eastAsia="Times New Roman"/>
          <w:bCs/>
        </w:rPr>
      </w:pPr>
      <w:r>
        <w:rPr>
          <w:rFonts w:eastAsia="Times New Roman"/>
          <w:bCs/>
        </w:rPr>
        <w:t>Σε κάθε περίπτωση</w:t>
      </w:r>
      <w:r>
        <w:rPr>
          <w:rFonts w:eastAsia="Times New Roman"/>
          <w:bCs/>
        </w:rPr>
        <w:t>,</w:t>
      </w:r>
      <w:r>
        <w:rPr>
          <w:rFonts w:eastAsia="Times New Roman"/>
          <w:bCs/>
        </w:rPr>
        <w:t xml:space="preserve"> όσον α</w:t>
      </w:r>
      <w:r>
        <w:rPr>
          <w:rFonts w:eastAsia="Times New Roman"/>
          <w:bCs/>
        </w:rPr>
        <w:t>φορά το νομοσχέδιο ο εισηγητής μας τοποθετήθηκε. Είμαστε σύμφωνοι, το ψηφίζουμε, αλλά έχουμε την παρατήρηση για το άρθρο 54. Θα επιφυλαχθούμε μέχρι τέλους</w:t>
      </w:r>
      <w:r>
        <w:rPr>
          <w:rFonts w:eastAsia="Times New Roman"/>
          <w:bCs/>
        </w:rPr>
        <w:t>,</w:t>
      </w:r>
      <w:r>
        <w:rPr>
          <w:rFonts w:eastAsia="Times New Roman"/>
          <w:bCs/>
        </w:rPr>
        <w:t xml:space="preserve"> για να δούμε αν τελικά το αποσύρετε, γιατί αφορά ένα κομμάτι των προαπαιτουμένων, ένα κρίσιμο ζήτημα</w:t>
      </w:r>
      <w:r>
        <w:rPr>
          <w:rFonts w:eastAsia="Times New Roman"/>
          <w:bCs/>
        </w:rPr>
        <w:t>, το οποίο είπαμε ότι πρέπει να έρθει μαζί με το άλλο νομοσχέδιο και καλό θα ήταν να έρθει ο κ. Σκουρλέτης να εξηγήσει.</w:t>
      </w:r>
    </w:p>
    <w:p w14:paraId="4EA88C7A" w14:textId="77777777" w:rsidR="00982D42" w:rsidRDefault="003E694A">
      <w:pPr>
        <w:spacing w:line="600" w:lineRule="auto"/>
        <w:ind w:firstLine="720"/>
        <w:jc w:val="both"/>
        <w:rPr>
          <w:rFonts w:eastAsia="Times New Roman" w:cs="Times New Roman"/>
          <w:szCs w:val="24"/>
        </w:rPr>
      </w:pPr>
      <w:r>
        <w:rPr>
          <w:rFonts w:eastAsia="Times New Roman"/>
          <w:bCs/>
        </w:rPr>
        <w:t>Όσον αφορά την τροπολογία των Βουλευτών του ΣΥΡΙΖΑ, θα επαναλάβω για πολλοστή φορά το εξής: Είναι μια λάθος πρακτική. Όσον αφορά την κοι</w:t>
      </w:r>
      <w:r>
        <w:rPr>
          <w:rFonts w:eastAsia="Times New Roman"/>
          <w:bCs/>
        </w:rPr>
        <w:t xml:space="preserve">νοβουλευτική διαδικασία, το να εισηγούνται Βουλευτές, βεβαίως μπορούν. Το επιτρέπει και ο Κανονισμός. Όμως, έχουμε πει ότι σε αυτή τη δύσκολη περίοδο </w:t>
      </w:r>
      <w:r>
        <w:rPr>
          <w:rFonts w:eastAsia="Times New Roman"/>
          <w:bCs/>
        </w:rPr>
        <w:lastRenderedPageBreak/>
        <w:t>θα πρέπει να έχουμε και μια αιτιολόγηση από το Γενικό Λογιστήριο του Κράτους. Κανείς δεν γνωρίζει –κι αυτό</w:t>
      </w:r>
      <w:r>
        <w:rPr>
          <w:rFonts w:eastAsia="Times New Roman"/>
          <w:bCs/>
        </w:rPr>
        <w:t xml:space="preserve"> που λέω δεν αφορά μόνον αυτή την τροπολογία, αλλά αυτό που κάνετε κατ’ εξακολούθηση και το κάνετε και σήμερα κάνοντας αποδεκτή την τροπολογία- το δημοσιονομικό της κόστος. </w:t>
      </w:r>
    </w:p>
    <w:p w14:paraId="4EA88C7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Έτσι, φέρνουμε και υπογράφουμε τροπολογίες</w:t>
      </w:r>
      <w:r>
        <w:rPr>
          <w:rFonts w:eastAsia="Times New Roman" w:cs="Times New Roman"/>
          <w:szCs w:val="24"/>
        </w:rPr>
        <w:t>,</w:t>
      </w:r>
      <w:r>
        <w:rPr>
          <w:rFonts w:eastAsia="Times New Roman" w:cs="Times New Roman"/>
          <w:szCs w:val="24"/>
        </w:rPr>
        <w:t xml:space="preserve"> για να κάνουμε τους καλούς σε ένα τμήμ</w:t>
      </w:r>
      <w:r>
        <w:rPr>
          <w:rFonts w:eastAsia="Times New Roman" w:cs="Times New Roman"/>
          <w:szCs w:val="24"/>
        </w:rPr>
        <w:t>α της κοινωνίας, παρεμβαίνουμε με πέντε ή δέκα υπογραφές Βουλευτών του ΣΥΡΙΖΑ</w:t>
      </w:r>
      <w:r>
        <w:rPr>
          <w:rFonts w:eastAsia="Times New Roman" w:cs="Times New Roman"/>
          <w:szCs w:val="24"/>
        </w:rPr>
        <w:t>,</w:t>
      </w:r>
      <w:r>
        <w:rPr>
          <w:rFonts w:eastAsia="Times New Roman" w:cs="Times New Roman"/>
          <w:szCs w:val="24"/>
        </w:rPr>
        <w:t xml:space="preserve"> για να κάνουμε τους φίλους, τους ευαίσθητους, χωρίς να έχουμε την τεκμηρίωση του Γενικού Λογιστηρίου; </w:t>
      </w:r>
      <w:r>
        <w:rPr>
          <w:rFonts w:eastAsia="Times New Roman" w:cs="Times New Roman"/>
          <w:szCs w:val="24"/>
        </w:rPr>
        <w:t>Γ</w:t>
      </w:r>
      <w:r>
        <w:rPr>
          <w:rFonts w:eastAsia="Times New Roman" w:cs="Times New Roman"/>
          <w:szCs w:val="24"/>
        </w:rPr>
        <w:t>ιατί δεν το βάλατε στο νομοσχέδιο αυτό και να έχει την τεκμηρίωση του Λογι</w:t>
      </w:r>
      <w:r>
        <w:rPr>
          <w:rFonts w:eastAsia="Times New Roman" w:cs="Times New Roman"/>
          <w:szCs w:val="24"/>
        </w:rPr>
        <w:t xml:space="preserve">στηρίου; Αυτό είναι το σωστό, για να ξέρουμε ακριβώς τι σημαίνει αυτή η υπογραφή και η αποδοχή από εσάς για τον κρατικό προϋπολογισμό, για την τσέπη του κάθε Έλληνα φορολογούμενου. </w:t>
      </w:r>
    </w:p>
    <w:p w14:paraId="4EA88C7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πολιτική επικαιρότητα τρέχει. Τα ζητήματα είναι πάρα πολλά και σοβαρά. Διακρίνω ανάμεσά τους ένα πολύ σοβαρό ζήτημα, το οποίο βρίσκεται σε εξέλιξη και αφορά το </w:t>
      </w:r>
      <w:r>
        <w:rPr>
          <w:rFonts w:eastAsia="Times New Roman" w:cs="Times New Roman"/>
          <w:szCs w:val="24"/>
        </w:rPr>
        <w:lastRenderedPageBreak/>
        <w:t>τμήμα και το κομμάτι της κοινωνικής ασφάλισης. Από χθες και σήμε</w:t>
      </w:r>
      <w:r>
        <w:rPr>
          <w:rFonts w:eastAsia="Times New Roman" w:cs="Times New Roman"/>
          <w:szCs w:val="24"/>
        </w:rPr>
        <w:t xml:space="preserve">ρα, διατρέχει τον Τύπο, τα μέσα μαζικής ενημέρωσης, το περίφημο θέμα περί σπασίματος του κουμπαρά του ΑΚΑΓΕ. Θεωρώ απαράδεκτη ενέργεια και πρακτική αυτό το οποίο συντελείται σήμερα εις βάρος των επόμενων γενεών της πατρίδας μας. Ίσως δεν γνωρίζετε, κύριοι </w:t>
      </w:r>
      <w:r>
        <w:rPr>
          <w:rFonts w:eastAsia="Times New Roman" w:cs="Times New Roman"/>
          <w:szCs w:val="24"/>
        </w:rPr>
        <w:t>του ΣΥΡΙΖΑ –και καλό είναι να μάθετε μερικά πράγματα για τον ΑΚΑΓΕ- τι ήταν ο ΑΚΑΓΕ, τι ήταν αυτός ο κουμπαράς και πώς συνδέεται με τις επόμενες γενιές της πατρίδας μας, τους σημερινούς εργαζόμενους, τους σημερινούς ανέργους, που δείχνετε ότι απέχετε από α</w:t>
      </w:r>
      <w:r>
        <w:rPr>
          <w:rFonts w:eastAsia="Times New Roman" w:cs="Times New Roman"/>
          <w:szCs w:val="24"/>
        </w:rPr>
        <w:t>υτούς και δεν δείχνετε κανένα ίχνος ευαισθησίας. Απλώς κινείστε στη λογική το</w:t>
      </w:r>
      <w:r>
        <w:rPr>
          <w:rFonts w:eastAsia="Times New Roman" w:cs="Times New Roman"/>
          <w:szCs w:val="24"/>
        </w:rPr>
        <w:t>ύ</w:t>
      </w:r>
      <w:r>
        <w:rPr>
          <w:rFonts w:eastAsia="Times New Roman" w:cs="Times New Roman"/>
          <w:szCs w:val="24"/>
        </w:rPr>
        <w:t xml:space="preserve"> «δος ημίν σήμερον», για να μην έχετε πολιτικό κόστος και όλα να τα διαλύσετε. </w:t>
      </w:r>
    </w:p>
    <w:p w14:paraId="4EA88C7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Επιβεβαιώνω και κάτι άλλο. Εμείς</w:t>
      </w:r>
      <w:r>
        <w:rPr>
          <w:rFonts w:eastAsia="Times New Roman" w:cs="Times New Roman"/>
          <w:szCs w:val="24"/>
        </w:rPr>
        <w:t>,</w:t>
      </w:r>
      <w:r>
        <w:rPr>
          <w:rFonts w:eastAsia="Times New Roman" w:cs="Times New Roman"/>
          <w:szCs w:val="24"/>
        </w:rPr>
        <w:t xml:space="preserve"> ως προηγούμενη </w:t>
      </w:r>
      <w:r>
        <w:rPr>
          <w:rFonts w:eastAsia="Times New Roman" w:cs="Times New Roman"/>
          <w:szCs w:val="24"/>
        </w:rPr>
        <w:t>κ</w:t>
      </w:r>
      <w:r>
        <w:rPr>
          <w:rFonts w:eastAsia="Times New Roman" w:cs="Times New Roman"/>
          <w:szCs w:val="24"/>
        </w:rPr>
        <w:t>υβέρνηση</w:t>
      </w:r>
      <w:r>
        <w:rPr>
          <w:rFonts w:eastAsia="Times New Roman" w:cs="Times New Roman"/>
          <w:szCs w:val="24"/>
        </w:rPr>
        <w:t>,</w:t>
      </w:r>
      <w:r>
        <w:rPr>
          <w:rFonts w:eastAsia="Times New Roman" w:cs="Times New Roman"/>
          <w:szCs w:val="24"/>
        </w:rPr>
        <w:t xml:space="preserve"> σταθήκαμε και κινηθήκαμε στη γραμμή το</w:t>
      </w:r>
      <w:r>
        <w:rPr>
          <w:rFonts w:eastAsia="Times New Roman" w:cs="Times New Roman"/>
          <w:szCs w:val="24"/>
        </w:rPr>
        <w:t>υ νοικοκυρέματος, του μαζέματος και φτιάξαμε αυτόν τον κουμπαρά, ο οποίος δημιουργήθηκε με τον ν.3655/2008 της Νέας Δημοκρατίας. Ήταν ένας κουμπαράς</w:t>
      </w:r>
      <w:r>
        <w:rPr>
          <w:rFonts w:eastAsia="Times New Roman" w:cs="Times New Roman"/>
          <w:szCs w:val="24"/>
        </w:rPr>
        <w:t>,</w:t>
      </w:r>
      <w:r>
        <w:rPr>
          <w:rFonts w:eastAsia="Times New Roman" w:cs="Times New Roman"/>
          <w:szCs w:val="24"/>
        </w:rPr>
        <w:t xml:space="preserve"> ο οποίος πραγματικά έδινε ελπίδα και προοπτική για τις επόμενες νέες γενιές, τους αυριανούς συνταξιούχους,</w:t>
      </w:r>
      <w:r>
        <w:rPr>
          <w:rFonts w:eastAsia="Times New Roman" w:cs="Times New Roman"/>
          <w:szCs w:val="24"/>
        </w:rPr>
        <w:t xml:space="preserve"> τους σημερινούς εργαζόμενους, </w:t>
      </w:r>
      <w:r>
        <w:rPr>
          <w:rFonts w:eastAsia="Times New Roman" w:cs="Times New Roman"/>
          <w:szCs w:val="24"/>
        </w:rPr>
        <w:lastRenderedPageBreak/>
        <w:t>αυτό το Ασφαλιστικό Κεφάλαιο Αλληλεγγύης Γενεών μέσα από το οποίο φτιάξαμε ένα πλαίσιο, ένα ταμείο όπου μαζεύαμε τις αποταμιεύσεις από ένα μεγάλο τμήμα του ΦΠΑ, το 4% των εσόδων του, και το 10% των εσόδων των αποκρατικοποιήσε</w:t>
      </w:r>
      <w:r>
        <w:rPr>
          <w:rFonts w:eastAsia="Times New Roman" w:cs="Times New Roman"/>
          <w:szCs w:val="24"/>
        </w:rPr>
        <w:t>ων. Δημιουργήσαμε ένα αποθεματικό πολύ σημαντικό</w:t>
      </w:r>
      <w:r>
        <w:rPr>
          <w:rFonts w:eastAsia="Times New Roman" w:cs="Times New Roman"/>
          <w:szCs w:val="24"/>
        </w:rPr>
        <w:t>,</w:t>
      </w:r>
      <w:r>
        <w:rPr>
          <w:rFonts w:eastAsia="Times New Roman" w:cs="Times New Roman"/>
          <w:szCs w:val="24"/>
        </w:rPr>
        <w:t xml:space="preserve"> που άρχισε να συσσωρεύεται και να δημιουργεί πραγματικά μια ελπίδα για το μέλλον του συνταξιοδοτικο</w:t>
      </w:r>
      <w:r>
        <w:rPr>
          <w:rFonts w:eastAsia="Times New Roman" w:cs="Times New Roman"/>
          <w:szCs w:val="24"/>
        </w:rPr>
        <w:t>ύ</w:t>
      </w:r>
      <w:r>
        <w:rPr>
          <w:rFonts w:eastAsia="Times New Roman" w:cs="Times New Roman"/>
          <w:szCs w:val="24"/>
        </w:rPr>
        <w:t xml:space="preserve"> συστήματος και τους αυριανούς συνταξιούχους. </w:t>
      </w:r>
    </w:p>
    <w:p w14:paraId="4EA88C7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Αυτό το μέλλον, λοιπόν, στην πορεία</w:t>
      </w:r>
      <w:r>
        <w:rPr>
          <w:rFonts w:eastAsia="Times New Roman" w:cs="Times New Roman"/>
          <w:szCs w:val="24"/>
        </w:rPr>
        <w:t>,</w:t>
      </w:r>
      <w:r>
        <w:rPr>
          <w:rFonts w:eastAsia="Times New Roman" w:cs="Times New Roman"/>
          <w:szCs w:val="24"/>
        </w:rPr>
        <w:t xml:space="preserve"> μετά το 2008</w:t>
      </w:r>
      <w:r>
        <w:rPr>
          <w:rFonts w:eastAsia="Times New Roman" w:cs="Times New Roman"/>
          <w:szCs w:val="24"/>
        </w:rPr>
        <w:t>,</w:t>
      </w:r>
      <w:r>
        <w:rPr>
          <w:rFonts w:eastAsia="Times New Roman" w:cs="Times New Roman"/>
          <w:szCs w:val="24"/>
        </w:rPr>
        <w:t xml:space="preserve"> ενισχύθη</w:t>
      </w:r>
      <w:r>
        <w:rPr>
          <w:rFonts w:eastAsia="Times New Roman" w:cs="Times New Roman"/>
          <w:szCs w:val="24"/>
        </w:rPr>
        <w:t xml:space="preserve">κε με δύο νόμους: </w:t>
      </w:r>
      <w:r>
        <w:rPr>
          <w:rFonts w:eastAsia="Times New Roman" w:cs="Times New Roman"/>
          <w:szCs w:val="24"/>
        </w:rPr>
        <w:t>μ</w:t>
      </w:r>
      <w:r>
        <w:rPr>
          <w:rFonts w:eastAsia="Times New Roman" w:cs="Times New Roman"/>
          <w:szCs w:val="24"/>
        </w:rPr>
        <w:t xml:space="preserve">ε τον ν.3863/2010 και με τον ν.3986/2011 από μια άλλη κυβέρνηση, μετά τη δική μας </w:t>
      </w:r>
      <w:r>
        <w:rPr>
          <w:rFonts w:eastAsia="Times New Roman" w:cs="Times New Roman"/>
          <w:szCs w:val="24"/>
        </w:rPr>
        <w:t>κ</w:t>
      </w:r>
      <w:r>
        <w:rPr>
          <w:rFonts w:eastAsia="Times New Roman" w:cs="Times New Roman"/>
          <w:szCs w:val="24"/>
        </w:rPr>
        <w:t>υβέρνηση. Προστέθηκαν και άλλοι πόροι</w:t>
      </w:r>
      <w:r>
        <w:rPr>
          <w:rFonts w:eastAsia="Times New Roman" w:cs="Times New Roman"/>
          <w:szCs w:val="24"/>
        </w:rPr>
        <w:t>,</w:t>
      </w:r>
      <w:r>
        <w:rPr>
          <w:rFonts w:eastAsia="Times New Roman" w:cs="Times New Roman"/>
          <w:szCs w:val="24"/>
        </w:rPr>
        <w:t xml:space="preserve"> για να ενισχυθεί το  συγκεκριμένο </w:t>
      </w:r>
      <w:r>
        <w:rPr>
          <w:rFonts w:eastAsia="Times New Roman" w:cs="Times New Roman"/>
          <w:szCs w:val="24"/>
        </w:rPr>
        <w:t>τ</w:t>
      </w:r>
      <w:r>
        <w:rPr>
          <w:rFonts w:eastAsia="Times New Roman" w:cs="Times New Roman"/>
          <w:szCs w:val="24"/>
        </w:rPr>
        <w:t>αμείο. Πράγματι άρχισε να ενισχύεται πάρα πολύ και το περιφρουρούσαμε ως κόρη οφ</w:t>
      </w:r>
      <w:r>
        <w:rPr>
          <w:rFonts w:eastAsia="Times New Roman" w:cs="Times New Roman"/>
          <w:szCs w:val="24"/>
        </w:rPr>
        <w:t xml:space="preserve">θαλμού όλα αυτά τα χρόνια. Προσωπικά, η δική μου εισήγηση αργότερα, όντας Υπουργός στην </w:t>
      </w:r>
      <w:r>
        <w:rPr>
          <w:rFonts w:eastAsia="Times New Roman" w:cs="Times New Roman"/>
          <w:szCs w:val="24"/>
        </w:rPr>
        <w:t>κ</w:t>
      </w:r>
      <w:r>
        <w:rPr>
          <w:rFonts w:eastAsia="Times New Roman" w:cs="Times New Roman"/>
          <w:szCs w:val="24"/>
        </w:rPr>
        <w:t xml:space="preserve">υβέρνηση Σαμαρά, ήταν αυτό το </w:t>
      </w:r>
      <w:r>
        <w:rPr>
          <w:rFonts w:eastAsia="Times New Roman" w:cs="Times New Roman"/>
          <w:szCs w:val="24"/>
        </w:rPr>
        <w:t>τ</w:t>
      </w:r>
      <w:r>
        <w:rPr>
          <w:rFonts w:eastAsia="Times New Roman" w:cs="Times New Roman"/>
          <w:szCs w:val="24"/>
        </w:rPr>
        <w:t>αμείο να μην πειραχτεί για κανέναν λόγο, γιατί αποτελεί ιερό και όσιο για το ασφαλιστικό σύστημα της χώρας και μια αντηρίδα, έναν πυλώνα</w:t>
      </w:r>
      <w:r>
        <w:rPr>
          <w:rFonts w:eastAsia="Times New Roman" w:cs="Times New Roman"/>
          <w:szCs w:val="24"/>
        </w:rPr>
        <w:t>,</w:t>
      </w:r>
      <w:r>
        <w:rPr>
          <w:rFonts w:eastAsia="Times New Roman" w:cs="Times New Roman"/>
          <w:szCs w:val="24"/>
        </w:rPr>
        <w:t xml:space="preserve"> που εγγυάται </w:t>
      </w:r>
      <w:r>
        <w:rPr>
          <w:rFonts w:eastAsia="Times New Roman" w:cs="Times New Roman"/>
          <w:szCs w:val="24"/>
        </w:rPr>
        <w:lastRenderedPageBreak/>
        <w:t xml:space="preserve">για το μέλλον, κάτι που μες στη δύσκολη δημοσιονομική συγκυρία θα αποτελούσε πραγματικά μια ελπίδα, ένα φως στο δύσκολο τούνελ. </w:t>
      </w:r>
    </w:p>
    <w:p w14:paraId="4EA88C7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Είχα την τιμή το 2013 να εισηγηθώ τον ν.4162/2013. Μέσα από αυτόν τον νόμο ενισχύσαμε το ΑΚΑΓΕ και με άλλους πόρ</w:t>
      </w:r>
      <w:r>
        <w:rPr>
          <w:rFonts w:eastAsia="Times New Roman" w:cs="Times New Roman"/>
          <w:szCs w:val="24"/>
        </w:rPr>
        <w:t xml:space="preserve">ους, τους μελλοντικούς πόρους που θα </w:t>
      </w:r>
      <w:r>
        <w:rPr>
          <w:rFonts w:eastAsia="Times New Roman" w:cs="Times New Roman"/>
          <w:szCs w:val="24"/>
        </w:rPr>
        <w:t xml:space="preserve">προέκυπταν </w:t>
      </w:r>
      <w:r>
        <w:rPr>
          <w:rFonts w:eastAsia="Times New Roman" w:cs="Times New Roman"/>
          <w:szCs w:val="24"/>
        </w:rPr>
        <w:t>από τα κοιτάσματα των υδρογονανθράκων, τα οποία θα ήταν μια πολύ σημαντική στο μέλλον πηγή για το ασφαλιστικό σύστημα τη στιγμή που θα έρχονταν αυτά τα έσοδα στο ελληνικό κράτος, όταν επιτέλους θα προχωρούσαμ</w:t>
      </w:r>
      <w:r>
        <w:rPr>
          <w:rFonts w:eastAsia="Times New Roman" w:cs="Times New Roman"/>
          <w:szCs w:val="24"/>
        </w:rPr>
        <w:t xml:space="preserve">ε σε αυτές τις ενέργειες. Και πού φτάσαμε σήμερα; </w:t>
      </w:r>
    </w:p>
    <w:p w14:paraId="4EA88C8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Πρέπει να θυμίσω λίγο ιστορικά ότι μέσα σε αυτή την Αίθουσα, πριν έναν ακριβώς χρόνο, ο ΣΥΡΙΖΑ με τον νόμο-«σφυρί», τον ν.4325/2015, έσπασε τον κουμπαρά του ΑΚΑΓΕ. Επί ΣΥΡΙΖΑ, λοιπόν, πέρυσι </w:t>
      </w:r>
      <w:r>
        <w:rPr>
          <w:rFonts w:eastAsia="Times New Roman" w:cs="Times New Roman"/>
          <w:szCs w:val="24"/>
        </w:rPr>
        <w:t xml:space="preserve">έσπασε </w:t>
      </w:r>
      <w:r>
        <w:rPr>
          <w:rFonts w:eastAsia="Times New Roman" w:cs="Times New Roman"/>
          <w:szCs w:val="24"/>
        </w:rPr>
        <w:t xml:space="preserve">ο </w:t>
      </w:r>
      <w:r>
        <w:rPr>
          <w:rFonts w:eastAsia="Times New Roman" w:cs="Times New Roman"/>
          <w:szCs w:val="24"/>
        </w:rPr>
        <w:t>κουμπαρά</w:t>
      </w:r>
      <w:r>
        <w:rPr>
          <w:rFonts w:eastAsia="Times New Roman" w:cs="Times New Roman"/>
          <w:szCs w:val="24"/>
        </w:rPr>
        <w:t>ς</w:t>
      </w:r>
      <w:r>
        <w:rPr>
          <w:rFonts w:eastAsia="Times New Roman" w:cs="Times New Roman"/>
          <w:szCs w:val="24"/>
        </w:rPr>
        <w:t xml:space="preserve"> κι </w:t>
      </w:r>
      <w:r>
        <w:rPr>
          <w:rFonts w:eastAsia="Times New Roman" w:cs="Times New Roman"/>
          <w:szCs w:val="24"/>
        </w:rPr>
        <w:t xml:space="preserve">άνοιξε </w:t>
      </w:r>
      <w:r>
        <w:rPr>
          <w:rFonts w:eastAsia="Times New Roman" w:cs="Times New Roman"/>
          <w:szCs w:val="24"/>
        </w:rPr>
        <w:t>για πρώτη φορά η διαδικασία να αντλούνται χρήματα για να καλύπτ</w:t>
      </w:r>
      <w:r>
        <w:rPr>
          <w:rFonts w:eastAsia="Times New Roman" w:cs="Times New Roman"/>
          <w:szCs w:val="24"/>
        </w:rPr>
        <w:t>ονται</w:t>
      </w:r>
      <w:r>
        <w:rPr>
          <w:rFonts w:eastAsia="Times New Roman" w:cs="Times New Roman"/>
          <w:szCs w:val="24"/>
        </w:rPr>
        <w:t xml:space="preserve"> ελλείμματα για το συνταξιοδοτικό, κάτι που δεν </w:t>
      </w:r>
      <w:r>
        <w:rPr>
          <w:rFonts w:eastAsia="Times New Roman" w:cs="Times New Roman"/>
          <w:szCs w:val="24"/>
        </w:rPr>
        <w:t>είχε γίνει</w:t>
      </w:r>
      <w:r>
        <w:rPr>
          <w:rFonts w:eastAsia="Times New Roman" w:cs="Times New Roman"/>
          <w:szCs w:val="24"/>
        </w:rPr>
        <w:t xml:space="preserve"> ποτέ στο παρελθόν. Ασκήθηκε δριμύτατη κριτική </w:t>
      </w:r>
      <w:r>
        <w:rPr>
          <w:rFonts w:eastAsia="Times New Roman" w:cs="Times New Roman"/>
          <w:szCs w:val="24"/>
        </w:rPr>
        <w:lastRenderedPageBreak/>
        <w:t>από εμάς και είπαμε ότι αυτό που κάνετε εκτός από απαράδεκτο εί</w:t>
      </w:r>
      <w:r>
        <w:rPr>
          <w:rFonts w:eastAsia="Times New Roman" w:cs="Times New Roman"/>
          <w:szCs w:val="24"/>
        </w:rPr>
        <w:t>ναι και κάτι το οποίο θίγει τις επόμενες γενιές της πατρίδας μας. Δεν είχατε ούτε το ηθικό ούτε το πολιτικό δικαίωμα να το κάνετε αυτό. Δυστυχώς το κάνατε. Πέρυσι αντλήσατε τα πρώτα 400 εκατομμύρια από τις μελλοντικές γενιές της πατρίδας μας, για να ενισχύ</w:t>
      </w:r>
      <w:r>
        <w:rPr>
          <w:rFonts w:eastAsia="Times New Roman" w:cs="Times New Roman"/>
          <w:szCs w:val="24"/>
        </w:rPr>
        <w:t xml:space="preserve">σετε τα ελλείμματα. Για ποια ελλείμματα τώρα να συζητήσουμε; </w:t>
      </w:r>
    </w:p>
    <w:p w14:paraId="4EA88C8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ι επιβεβαιώνει αυτό; Εμείς τα καταφέραμε, εμείς δεν σπάσαμε τον κουμπαρά, εμείς τον κρατήσαμε και τον ενισχύσαμε για τα νέα παιδιά της πατρίδας μας, τις μελλοντικές γενιές. Εσείς, ενώ κουρέψατε</w:t>
      </w:r>
      <w:r>
        <w:rPr>
          <w:rFonts w:eastAsia="Times New Roman" w:cs="Times New Roman"/>
          <w:szCs w:val="24"/>
        </w:rPr>
        <w:t xml:space="preserve"> συντάξεις σε ένα απίστευτο βαθμό αχρείαστα και άδικα, όπως συνηθίζω να λέω -γιατί δεν χρειαζόντουσαν αυτά, τίποτε δεν θα είχε γίνει, αν συνεχιζόταν η </w:t>
      </w:r>
      <w:r>
        <w:rPr>
          <w:rFonts w:eastAsia="Times New Roman" w:cs="Times New Roman"/>
          <w:szCs w:val="24"/>
        </w:rPr>
        <w:t>πολιτική πορεία της</w:t>
      </w:r>
      <w:r>
        <w:rPr>
          <w:rFonts w:eastAsia="Times New Roman" w:cs="Times New Roman"/>
          <w:szCs w:val="24"/>
        </w:rPr>
        <w:t xml:space="preserve"> προηγούμενη</w:t>
      </w:r>
      <w:r>
        <w:rPr>
          <w:rFonts w:eastAsia="Times New Roman" w:cs="Times New Roman"/>
          <w:szCs w:val="24"/>
        </w:rPr>
        <w:t>ς</w:t>
      </w:r>
      <w:r>
        <w:rPr>
          <w:rFonts w:eastAsia="Times New Roman" w:cs="Times New Roman"/>
          <w:szCs w:val="24"/>
        </w:rPr>
        <w:t xml:space="preserve"> κυβέρνηση</w:t>
      </w:r>
      <w:r>
        <w:rPr>
          <w:rFonts w:eastAsia="Times New Roman" w:cs="Times New Roman"/>
          <w:szCs w:val="24"/>
        </w:rPr>
        <w:t>ς</w:t>
      </w:r>
      <w:r>
        <w:rPr>
          <w:rFonts w:eastAsia="Times New Roman" w:cs="Times New Roman"/>
          <w:szCs w:val="24"/>
        </w:rPr>
        <w:t>- σπάσατε έναν κουμπαρά που δείχνει και επιβεβαιώνει ότι το ασ</w:t>
      </w:r>
      <w:r>
        <w:rPr>
          <w:rFonts w:eastAsia="Times New Roman" w:cs="Times New Roman"/>
          <w:szCs w:val="24"/>
        </w:rPr>
        <w:t>φαλιστικό σύστημα του κ. Κατρούγκαλου του ΣΥΡΙΖΑ είναι μη βιώσιμο. Ούτε επιβεβαιώνεται πια πουθενά η βιωσιμότητά του παρά τις μειώσεις των συ</w:t>
      </w:r>
      <w:r>
        <w:rPr>
          <w:rFonts w:eastAsia="Times New Roman" w:cs="Times New Roman"/>
          <w:szCs w:val="24"/>
        </w:rPr>
        <w:lastRenderedPageBreak/>
        <w:t>ντάξεων, ούτε αναλογιστική μελέτη υπάρχει και δείχνει και το ποια είναι η πραγματική σας πολιτική αντίληψη γι’ αυτά</w:t>
      </w:r>
      <w:r>
        <w:rPr>
          <w:rFonts w:eastAsia="Times New Roman" w:cs="Times New Roman"/>
          <w:szCs w:val="24"/>
        </w:rPr>
        <w:t xml:space="preserve"> τα πράγματα. «Γκρεμίστε τα όλα. Διαλύστε ό,τι κληρονομήσατε». Αυτό δείχνει η ενέργειά σας να σπάσετε τον κουμπαρά του ΑΚΑΓΕ.</w:t>
      </w:r>
    </w:p>
    <w:p w14:paraId="4EA88C8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Δυστυχώς, κυρίες και κύριοι συνάδελφοι, και για τον κόσμο που δεν το ξέρει και για τα μέσα ενημέρωσης, το σπάσιμο του κουμπαρά πέρ</w:t>
      </w:r>
      <w:r>
        <w:rPr>
          <w:rFonts w:eastAsia="Times New Roman" w:cs="Times New Roman"/>
          <w:szCs w:val="24"/>
        </w:rPr>
        <w:t xml:space="preserve">υσι έδωσε την δυνατότητα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στον κ. Τσακαλώτο, για την κάλυψη των ελλειμμάτων να βάλει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 xml:space="preserve">ροϋπολογισμό έσοδα του κοινωνικού προϋπολογισμού από το ΑΚΑΓΕ και για εφέτος 400 εκατομμύρια. Άρα, 400 εκατομμύρια πέρυσι και 400 </w:t>
      </w:r>
      <w:r>
        <w:rPr>
          <w:rFonts w:eastAsia="Times New Roman" w:cs="Times New Roman"/>
          <w:szCs w:val="24"/>
        </w:rPr>
        <w:t>εκατομμύρια φέτος, είναι σύνολο 800 εκατομμύρια, τα οποία, όμως, δεν έχουν περιορισμό στο ύψος, απλά έχουν προϋπολογιστεί. Αυτό είναι το ελάχιστο.</w:t>
      </w:r>
    </w:p>
    <w:p w14:paraId="4EA88C8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τη σελίδα 111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π</w:t>
      </w:r>
      <w:r>
        <w:rPr>
          <w:rFonts w:eastAsia="Times New Roman" w:cs="Times New Roman"/>
          <w:szCs w:val="24"/>
        </w:rPr>
        <w:t>ροϋπολογισμού του 2016, όπως τον καταθέσατε και τον ψηφίσατ</w:t>
      </w:r>
      <w:r>
        <w:rPr>
          <w:rFonts w:eastAsia="Times New Roman" w:cs="Times New Roman"/>
          <w:szCs w:val="24"/>
        </w:rPr>
        <w:t>ε, που επιβεβαιώνει τα έσοδα του κοινωνικού προϋπολογισμού κατά 800 εκατομμύρια τη διετία 2015</w:t>
      </w:r>
      <w:r>
        <w:rPr>
          <w:rFonts w:eastAsia="Times New Roman" w:cs="Times New Roman"/>
          <w:szCs w:val="24"/>
        </w:rPr>
        <w:t>-</w:t>
      </w:r>
      <w:r>
        <w:rPr>
          <w:rFonts w:eastAsia="Times New Roman" w:cs="Times New Roman"/>
          <w:szCs w:val="24"/>
        </w:rPr>
        <w:t>2016.</w:t>
      </w:r>
    </w:p>
    <w:p w14:paraId="4EA88C84" w14:textId="77777777" w:rsidR="00982D42" w:rsidRDefault="003E694A">
      <w:pPr>
        <w:tabs>
          <w:tab w:val="left" w:pos="2820"/>
        </w:tabs>
        <w:spacing w:line="600" w:lineRule="auto"/>
        <w:ind w:firstLine="720"/>
        <w:jc w:val="both"/>
        <w:rPr>
          <w:rFonts w:eastAsia="Times New Roman"/>
          <w:szCs w:val="24"/>
        </w:rPr>
      </w:pPr>
      <w:r>
        <w:rPr>
          <w:rFonts w:eastAsia="Times New Roman" w:cs="Times New Roman"/>
          <w:szCs w:val="24"/>
        </w:rPr>
        <w:t>(Στο σημείο αυτό ο Βουλευτής κ. Ιωάννης Βρούτσης καταθέτει για τα Πρακτικά τον προαναφερθέντα πίνακα, ο οποίος βρίσκεται στο αρχείο του Τμήματος Γραμματεία</w:t>
      </w:r>
      <w:r>
        <w:rPr>
          <w:rFonts w:eastAsia="Times New Roman" w:cs="Times New Roman"/>
          <w:szCs w:val="24"/>
        </w:rPr>
        <w:t>ς της Διεύθυνσης Στενογραφίας και Πρακτικών της Βουλής)</w:t>
      </w:r>
    </w:p>
    <w:p w14:paraId="4EA88C8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Σε αντίθεση με εσάς, εμείς στον </w:t>
      </w:r>
      <w:r>
        <w:rPr>
          <w:rFonts w:eastAsia="Times New Roman" w:cs="Times New Roman"/>
          <w:szCs w:val="24"/>
        </w:rPr>
        <w:t>π</w:t>
      </w:r>
      <w:r>
        <w:rPr>
          <w:rFonts w:eastAsia="Times New Roman" w:cs="Times New Roman"/>
          <w:szCs w:val="24"/>
        </w:rPr>
        <w:t>ροϋπολογισμό που καταθέσαμε το 2014 για το 2015 τα έσοδα που είχαμε βάλει στον κοινωνικό προϋπολογισμό από το ΑΚΑΓΕ ήταν μηδέν. Δηλαδή, αυτό επιβεβαιώνει στην πράξη το</w:t>
      </w:r>
      <w:r>
        <w:rPr>
          <w:rFonts w:eastAsia="Times New Roman" w:cs="Times New Roman"/>
          <w:szCs w:val="24"/>
        </w:rPr>
        <w:t xml:space="preserve"> νοικοκύρεμα που είχαμε κάνει και τον σεβασμό στις επόμενες γενιές της πατρίδας μας.</w:t>
      </w:r>
    </w:p>
    <w:p w14:paraId="4EA88C8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Κινήστε με τη λογική του πλιάτσικου σε όλους τους τομείς, στη φορολογία, στο ασφαλιστικό, παντού. Προκύπτουν αμείλικτα ερωτηματικά, κύριε Υπουργέ. Για τη συγκεκριμένη ενέρ</w:t>
      </w:r>
      <w:r>
        <w:rPr>
          <w:rFonts w:eastAsia="Times New Roman" w:cs="Times New Roman"/>
          <w:szCs w:val="24"/>
        </w:rPr>
        <w:t xml:space="preserve">γεια, ποιος σας έδωσε το </w:t>
      </w:r>
      <w:r>
        <w:rPr>
          <w:rFonts w:eastAsia="Times New Roman" w:cs="Times New Roman"/>
          <w:szCs w:val="24"/>
        </w:rPr>
        <w:lastRenderedPageBreak/>
        <w:t>δικαίωμα το ηθικό, το πολιτικό, να σπάσετε τον κουμπαρά που αφορά τις επόμενες γενιές; Ποιον ρωτήσατε για να το κάνετε αυτό και γιατί το κάνετε;</w:t>
      </w:r>
    </w:p>
    <w:p w14:paraId="4EA88C8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Σήμερα, νομίζω, έτσι τουλάχιστον έχει διαρρεύσει, ότι το ΙΚΑ θα εισηγηθεί την άντληση </w:t>
      </w:r>
      <w:r>
        <w:rPr>
          <w:rFonts w:eastAsia="Times New Roman" w:cs="Times New Roman"/>
          <w:szCs w:val="24"/>
        </w:rPr>
        <w:t>πόρων μέσα από τον ΑΚΑΓΕ για να καλύψει ελλείμματα, ελλείμματα που επιβεβαιώνουν αυτό που είπα ότι το ασφαλιστικό, παρά τις μειώσεις που κάνατε είναι στον αέρα. Ήδη και το ΕΤΕΑ θα κάνει το ίδιο. Ήδη και ο ΟΑΕΕ το έκανε με αίτημά του, κάτι που δεν είδε το φ</w:t>
      </w:r>
      <w:r>
        <w:rPr>
          <w:rFonts w:eastAsia="Times New Roman" w:cs="Times New Roman"/>
          <w:szCs w:val="24"/>
        </w:rPr>
        <w:t>ως της δημοσιότητας, αλλά υπάρχει πρακτικό της διοίκησης του ΟΑΕΕ να γίνει.</w:t>
      </w:r>
    </w:p>
    <w:p w14:paraId="4EA88C8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 λίγα λόγια είστε υπόλογοι, θα πρέπει να απολογηθείτε και στους εργαζόμενους και στους άνεργους, αλλά και στη Βουλή. Προβαίνετε σε μία απαράδεκτη ενέργεια και αυτό που σας συστήν</w:t>
      </w:r>
      <w:r>
        <w:rPr>
          <w:rFonts w:eastAsia="Times New Roman" w:cs="Times New Roman"/>
          <w:szCs w:val="24"/>
        </w:rPr>
        <w:t xml:space="preserve">ουμε ως Νέα Δημοκρατία είναι να μην πάρετε αυτά τα λεφτά, γιατί δεν είναι ούτε δικά σας, ούτε δικά μας, ούτε </w:t>
      </w:r>
      <w:r>
        <w:rPr>
          <w:rFonts w:eastAsia="Times New Roman" w:cs="Times New Roman"/>
          <w:szCs w:val="24"/>
        </w:rPr>
        <w:lastRenderedPageBreak/>
        <w:t xml:space="preserve">κανενός. Ανήκουν στις επόμενες γενιές που, όπως δυστυχώς δείχνουν οι ενέργειές σας, τις έχετε ξεχάσει και δεν ενδιαφέρεστε καθόλου. </w:t>
      </w:r>
    </w:p>
    <w:p w14:paraId="4EA88C8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 πολύ</w:t>
      </w:r>
      <w:r>
        <w:rPr>
          <w:rFonts w:eastAsia="Times New Roman" w:cs="Times New Roman"/>
          <w:szCs w:val="24"/>
        </w:rPr>
        <w:t>.</w:t>
      </w:r>
    </w:p>
    <w:p w14:paraId="4EA88C8A" w14:textId="77777777" w:rsidR="00982D42" w:rsidRDefault="003E69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EA88C8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 Σιμορέλης από τον ΣΥΡΙΖΑ.</w:t>
      </w:r>
    </w:p>
    <w:p w14:paraId="4EA88C8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ΧΡΗΣΤΟΣ ΣΙΜΟΡΕΛΗΣ: </w:t>
      </w:r>
      <w:r>
        <w:rPr>
          <w:rFonts w:eastAsia="Times New Roman" w:cs="Times New Roman"/>
          <w:szCs w:val="24"/>
        </w:rPr>
        <w:t>Ευχαριστώ, κύριε Πρόεδρε.</w:t>
      </w:r>
    </w:p>
    <w:p w14:paraId="4EA88C8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Αν και ήμουν πάντα της άποψης ότι όταν έρχεται ένα νομοσχέδιο πρέπει να συζη</w:t>
      </w:r>
      <w:r>
        <w:rPr>
          <w:rFonts w:eastAsia="Times New Roman" w:cs="Times New Roman"/>
          <w:szCs w:val="24"/>
        </w:rPr>
        <w:t>τάμε γι’ αυτό, ακούστηκε σήμερα, αλλά και χθες κυρίως, αλλά και πάντα από πρωτοκλασάτα στελέχη κυρίως του ΠΑΣΟΚ και της Νέας Δημοκρατίας, όταν έρχεται ένα νομοσχέδιο να συζητάμε για άλλα πράγματα. Δεν είμαι αυτής της άποψης, αλλά αυτή τη φορά θα το κάνω κι</w:t>
      </w:r>
      <w:r>
        <w:rPr>
          <w:rFonts w:eastAsia="Times New Roman" w:cs="Times New Roman"/>
          <w:szCs w:val="24"/>
        </w:rPr>
        <w:t xml:space="preserve"> εγώ και θα σχολιάσω.</w:t>
      </w:r>
    </w:p>
    <w:p w14:paraId="4EA88C8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Χθες ειδικά με ένα ύφος πολύ βαρύ πρωτοκλασάτα στελέχη του ΠΑΣΟΚ και της Νέας Δημοκρατίας μας κουνούσαν το δάκτυλο και με όλα αυτά τα ζητήματα που συμβαίνουν με την Τράπεζα Αττικής μας έλεγαν: «Δεν ντρέπεστε» με ύφος, «Ντροπή σας», «Δ</w:t>
      </w:r>
      <w:r>
        <w:rPr>
          <w:rFonts w:eastAsia="Times New Roman" w:cs="Times New Roman"/>
          <w:szCs w:val="24"/>
        </w:rPr>
        <w:t>εν έχετε τσίπα» κ</w:t>
      </w:r>
      <w:r>
        <w:rPr>
          <w:rFonts w:eastAsia="Times New Roman" w:cs="Times New Roman"/>
          <w:szCs w:val="24"/>
        </w:rPr>
        <w:t xml:space="preserve">αι </w:t>
      </w:r>
      <w:r>
        <w:rPr>
          <w:rFonts w:eastAsia="Times New Roman" w:cs="Times New Roman"/>
          <w:szCs w:val="24"/>
        </w:rPr>
        <w:t>ά</w:t>
      </w:r>
      <w:r>
        <w:rPr>
          <w:rFonts w:eastAsia="Times New Roman" w:cs="Times New Roman"/>
          <w:szCs w:val="24"/>
        </w:rPr>
        <w:t>λλα</w:t>
      </w:r>
      <w:r>
        <w:rPr>
          <w:rFonts w:eastAsia="Times New Roman" w:cs="Times New Roman"/>
          <w:szCs w:val="24"/>
        </w:rPr>
        <w:t>.</w:t>
      </w:r>
    </w:p>
    <w:p w14:paraId="4EA88C8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Σήμερα, όμως, και χτες ήρθαν πολλά στοιχεία μπροστά μας. Αυτή η τράπεζα, που την ονομάζουν «ΣΥΡΙΖΑ </w:t>
      </w:r>
      <w:r>
        <w:rPr>
          <w:rFonts w:eastAsia="Times New Roman" w:cs="Times New Roman"/>
          <w:szCs w:val="24"/>
          <w:lang w:val="en-US"/>
        </w:rPr>
        <w:t>Bank</w:t>
      </w:r>
      <w:r>
        <w:rPr>
          <w:rFonts w:eastAsia="Times New Roman" w:cs="Times New Roman"/>
          <w:szCs w:val="24"/>
        </w:rPr>
        <w:t>», έδωσε όλα αυτά τα δάνεια με δικές τους διοικήσεις. Δεν μας είπαν, όμως -και τώρα βγήκαν στη φόρα όλα- οι δυο τους, ΠΑΣΟΚ και</w:t>
      </w:r>
      <w:r>
        <w:rPr>
          <w:rFonts w:eastAsia="Times New Roman" w:cs="Times New Roman"/>
          <w:szCs w:val="24"/>
        </w:rPr>
        <w:t xml:space="preserve"> Νέα Δημοκρατία, ότι πήραν κοντά στα 15 εκατομμύρια και μέχρι τώρα δεν έχουν δώσει δεκάρα. Μπορούμε να βάλουμε και τις συστημικές τράπεζες, που πήραν δάνεια κοντά στα 400 εκατομμύρια. Εγώ θα ήθελα να ρωτήσω: Θα δώσουν δεκάρα απ’ αυτά; Έχουν δώσει κάτι; Δεν</w:t>
      </w:r>
      <w:r>
        <w:rPr>
          <w:rFonts w:eastAsia="Times New Roman" w:cs="Times New Roman"/>
          <w:szCs w:val="24"/>
        </w:rPr>
        <w:t xml:space="preserve"> απαντούν.</w:t>
      </w:r>
    </w:p>
    <w:p w14:paraId="4EA88C9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Μας απάντησε, βέβαια, η Νέα Δημοκρατία ότι το ρύθμισαν και σε διακόσια χρόνια θα το ξεπληρώσουν και το δε ΠΑΣΟΚ σε εξακόσια τριάντα χρόνια. Να μη ρωτήσω κι εγώ «πότε θα τα δώσετε αυτά τα </w:t>
      </w:r>
      <w:r>
        <w:rPr>
          <w:rFonts w:eastAsia="Times New Roman" w:cs="Times New Roman"/>
          <w:szCs w:val="24"/>
        </w:rPr>
        <w:lastRenderedPageBreak/>
        <w:t>λεφτά»; Να μην πω κι εγώ «ντροπή σας»; Να μην πω κι εγώ «δ</w:t>
      </w:r>
      <w:r>
        <w:rPr>
          <w:rFonts w:eastAsia="Times New Roman" w:cs="Times New Roman"/>
          <w:szCs w:val="24"/>
        </w:rPr>
        <w:t>εν έχετε τσίπα»; Αν δεν έχετε τσίπα, βάλτε μία μπούργκα.</w:t>
      </w:r>
    </w:p>
    <w:p w14:paraId="4EA88C9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Ήθελα να σχολιάσω και τον κ. Βρούτση, που μίλησε για κουμπαράδες και μας εγκαλεί και αυτός. Εγώ θα του έλεγα το εξής: Καταφέραν όλα αυτά τα χρόνια που κυβέρνησαν τους κουμπαράδες, δηλαδή τα αποθεματι</w:t>
      </w:r>
      <w:r>
        <w:rPr>
          <w:rFonts w:eastAsia="Times New Roman" w:cs="Times New Roman"/>
          <w:szCs w:val="24"/>
        </w:rPr>
        <w:t xml:space="preserve">κά των ταμείων, να τα τελειώσουν. Θα σας θυμίσω τα χρηματιστήρια, το </w:t>
      </w:r>
      <w:r>
        <w:rPr>
          <w:rFonts w:eastAsia="Times New Roman" w:cs="Times New Roman"/>
          <w:szCs w:val="24"/>
          <w:lang w:val="en-US"/>
        </w:rPr>
        <w:t>PSI</w:t>
      </w:r>
      <w:r>
        <w:rPr>
          <w:rFonts w:eastAsia="Times New Roman" w:cs="Times New Roman"/>
          <w:szCs w:val="24"/>
        </w:rPr>
        <w:t>. Δεν αφήσατε τίποτα.</w:t>
      </w:r>
    </w:p>
    <w:p w14:paraId="4EA88C9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μας παρουσία εδώ για την ψήφιση του νομοσχεδίου για τους δασικούς συνεταιρισμούς έρχεται να καλύψει ένα υπαρκτό έλλειμμα,</w:t>
      </w:r>
      <w:r>
        <w:rPr>
          <w:rFonts w:eastAsia="Times New Roman" w:cs="Times New Roman"/>
          <w:szCs w:val="24"/>
        </w:rPr>
        <w:t xml:space="preserve"> που υπάρχει στη νομοθεσία, που αφορά τη συνεταιριστική δράση σ’ ένα σημαντικό κομμάτι του φυσικού μας πλούτου, τις δασικές εκτάσεις. Η νομοθεσία που προτείνουμε ξεκαθαρίζει το τοπίο, ξεχωρίζοντας τους δασικούς από τους </w:t>
      </w:r>
      <w:r>
        <w:rPr>
          <w:rFonts w:eastAsia="Times New Roman" w:cs="Times New Roman"/>
          <w:szCs w:val="24"/>
        </w:rPr>
        <w:lastRenderedPageBreak/>
        <w:t>αγροτικούς συνεταιρισμούς και προσπα</w:t>
      </w:r>
      <w:r>
        <w:rPr>
          <w:rFonts w:eastAsia="Times New Roman" w:cs="Times New Roman"/>
          <w:szCs w:val="24"/>
        </w:rPr>
        <w:t>θεί να συνδυάσει τη σωστή αξιοποίηση των δασών με την προστασία του δασικού οικοσυστήματος.</w:t>
      </w:r>
    </w:p>
    <w:p w14:paraId="4EA88C9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Στόχος είναι η μεγαλύτερη συμμετοχή της δασικής οικονομίας στο ΑΕΠ και η ανασύσταση του δασικού συνεργατισμού. Πετυχαίνουμε, δηλαδή, την καλύτερη οργάνωση των συνετ</w:t>
      </w:r>
      <w:r>
        <w:rPr>
          <w:rFonts w:eastAsia="Times New Roman" w:cs="Times New Roman"/>
          <w:szCs w:val="24"/>
        </w:rPr>
        <w:t>αιριστικών σχημάτων, στοχεύοντας στην αειφορική διαχείριση των δασών και διασφαλίζουμε το επάγγελμα του δασεργάτη ως πρωταγωνιστή σ</w:t>
      </w:r>
      <w:r>
        <w:rPr>
          <w:rFonts w:eastAsia="Times New Roman" w:cs="Times New Roman"/>
          <w:szCs w:val="24"/>
        </w:rPr>
        <w:t>ε</w:t>
      </w:r>
      <w:r>
        <w:rPr>
          <w:rFonts w:eastAsia="Times New Roman" w:cs="Times New Roman"/>
          <w:szCs w:val="24"/>
        </w:rPr>
        <w:t xml:space="preserve"> αυτή την μεταρρύθμιση. Τα οφέλη των ορεινών περιοχών θα είναι πολλαπλά.</w:t>
      </w:r>
    </w:p>
    <w:p w14:paraId="4EA88C9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Πρόθεση της Κυβέρνησης, αλλά και διαρκές αίτημα της</w:t>
      </w:r>
      <w:r>
        <w:rPr>
          <w:rFonts w:eastAsia="Times New Roman" w:cs="Times New Roman"/>
          <w:szCs w:val="24"/>
        </w:rPr>
        <w:t xml:space="preserve"> Αριστεράς, είναι να προωθηθεί ο συνεταιριστικός τρόπος ανάπτυξης. Οι συνεταιρισμοί είναι βασικός άξονας της στρατηγικής μας για την προοδευτική διέξοδο από την κρίση και τη διαμόρφωση μιας νέας οικονομίας των αναγκών. </w:t>
      </w:r>
    </w:p>
    <w:p w14:paraId="4EA88C9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Για πολλά χρόνια οι συνεταιρισμοί ήτ</w:t>
      </w:r>
      <w:r>
        <w:rPr>
          <w:rFonts w:eastAsia="Times New Roman" w:cs="Times New Roman"/>
          <w:szCs w:val="24"/>
        </w:rPr>
        <w:t>αν σε άσχημη κατάσταση και πολύ ανενεργοί και χρεοκοπημένοι. Συναντήσαμε τεράστιο νομικό και οργανωτικό έλλειμμα, που προσπαθούμε να καλύψουμε τόσο με το προηγούμενο νομοσχέδιο όσο και με αυτό τώρα.</w:t>
      </w:r>
    </w:p>
    <w:p w14:paraId="4EA88C9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Θέλουμε να δημιουργηθούν οικονομικά εύρωστες επιχειρήσεις</w:t>
      </w:r>
      <w:r>
        <w:rPr>
          <w:rFonts w:eastAsia="Times New Roman" w:cs="Times New Roman"/>
          <w:szCs w:val="24"/>
        </w:rPr>
        <w:t xml:space="preserve">, που θα λειτουργούν με δημοκρατία και θα εποπτεύονται από την πολιτεία, παρέχοντας αγαθά υψηλής ποιότητας. </w:t>
      </w:r>
    </w:p>
    <w:p w14:paraId="4EA88C9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Σημαντικό είναι να τονίσουμε ότι η πλειοψηφία των φορέων είναι θετική στο νομοσχέδιο, καθώς θα συνεισφέρει στη μείωση της ανεργίας και την τοπική </w:t>
      </w:r>
      <w:r>
        <w:rPr>
          <w:rFonts w:eastAsia="Times New Roman" w:cs="Times New Roman"/>
          <w:szCs w:val="24"/>
        </w:rPr>
        <w:t>ανάπτυξη.</w:t>
      </w:r>
    </w:p>
    <w:p w14:paraId="4EA88C9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Σημαντικό, επίσης, είναι αυτές οι συνεταιριστικές οργανώσεις να μη μείνουν μόνο στην εκμετάλλευση των δασικών πόρων, αλλά να συνδέσουν τη λειτουργία τους με τη μεταποίηση αυτών των προϊόντων και την εξαγωγή τους σε μεγαλύτερες αγορές.</w:t>
      </w:r>
    </w:p>
    <w:p w14:paraId="4EA88C9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Να </w:t>
      </w:r>
      <w:r>
        <w:rPr>
          <w:rFonts w:eastAsia="Times New Roman" w:cs="Times New Roman"/>
          <w:szCs w:val="24"/>
        </w:rPr>
        <w:t>τονίσουμε, επιπλέον, ότι το νομοσχέδιο προβλέπει την εκπαίδευση των νεοεισερχομένων στο επάγγελμα του δασεργάτη, γεγονός πολύ σημαντικό για την ασφάλεια και τη σωστή αξιοποίηση των δασών.</w:t>
      </w:r>
    </w:p>
    <w:p w14:paraId="4EA88C9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συνδέεται με όλα τ</w:t>
      </w:r>
      <w:r>
        <w:rPr>
          <w:rFonts w:eastAsia="Times New Roman" w:cs="Times New Roman"/>
          <w:szCs w:val="24"/>
        </w:rPr>
        <w:t>α προηγούμενα σε μια προσπάθεια να αποκαταστήσουμε την ελληνική οικονομία, που κατακρεουργήθηκε τα περασμένα έτη με κακές και πολλές φορές σκανδαλώδεις πολιτικές.</w:t>
      </w:r>
    </w:p>
    <w:p w14:paraId="4EA88C9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Δεν είναι εύκολο σε καθεστώς οικονομικής στενότητας και χωρίς τη δυνατότητα άντλησης κεφαλαίω</w:t>
      </w:r>
      <w:r>
        <w:rPr>
          <w:rFonts w:eastAsia="Times New Roman" w:cs="Times New Roman"/>
          <w:szCs w:val="24"/>
        </w:rPr>
        <w:t xml:space="preserve">ν να γίνει γρήγορα αυτό. Όμως, φάνηκε ότι τα νομοσχέδια σαν κι αυτό που περνάμε αποδεικνύουν ότι η αλλαγή των παθογόνων πρακτικών, που μας έφεραν στο χείλος της καταστροφής, είναι θέμα πολιτικής </w:t>
      </w:r>
      <w:r>
        <w:rPr>
          <w:rFonts w:eastAsia="Times New Roman" w:cs="Times New Roman"/>
          <w:szCs w:val="24"/>
        </w:rPr>
        <w:lastRenderedPageBreak/>
        <w:t xml:space="preserve">βούλησης. Οι ευθύνες για τον εκφυλισμό των συνεταιρισμών και </w:t>
      </w:r>
      <w:r>
        <w:rPr>
          <w:rFonts w:eastAsia="Times New Roman" w:cs="Times New Roman"/>
          <w:szCs w:val="24"/>
        </w:rPr>
        <w:t>της ιδέας του συνεργατισμού στον αγροτικό χώρο βαρύνουν εξίσου το ΠΑΣΟΚ και τη Νέα Δημοκρατία, καλλιεργώντας πελατειακές σχέσεις και πραγματοποιώντας μηδενικούς ελέγχους, που τον οδήγησαν, δυστυχώς, στην απαξίωση.</w:t>
      </w:r>
    </w:p>
    <w:p w14:paraId="4EA88C9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Κάνουμε μια νέα αρχή που εντάσσεται στον π</w:t>
      </w:r>
      <w:r>
        <w:rPr>
          <w:rFonts w:eastAsia="Times New Roman" w:cs="Times New Roman"/>
          <w:szCs w:val="24"/>
        </w:rPr>
        <w:t xml:space="preserve">υλώνα της δίκαιης ανάπτυξης για την υπέρβαση της κρίσης. Σε αυτό συμπαραστάτης μας θα είναι ο ελληνικός λαός, οι δασεργάτες και ο κόσμος της εργασίας, που καθημερινά δίνει τη μάχη της επιβίωσης σε μια δύσκολη πραγματικότητα. </w:t>
      </w:r>
    </w:p>
    <w:p w14:paraId="4EA88C9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EA88C9E" w14:textId="77777777" w:rsidR="00982D42" w:rsidRDefault="003E694A">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του ΣΥΡΙΖΑ)</w:t>
      </w:r>
    </w:p>
    <w:p w14:paraId="4EA88C9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Σιμορέλη. </w:t>
      </w:r>
    </w:p>
    <w:p w14:paraId="4EA88CA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Χρυσής Αυγής, ο κ. Λαγός.</w:t>
      </w:r>
    </w:p>
    <w:p w14:paraId="4EA88CA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ΙΩΑΝΝΗΣ ΛΑΓΟΣ:</w:t>
      </w:r>
      <w:r>
        <w:rPr>
          <w:rFonts w:eastAsia="Times New Roman" w:cs="Times New Roman"/>
          <w:szCs w:val="24"/>
        </w:rPr>
        <w:t xml:space="preserve"> Δεν θα ήθελα να αναφερθώ πολύ στο συγκεκριμένο νομοσχέδιο. Αναφέρθηκε με λεπ</w:t>
      </w:r>
      <w:r>
        <w:rPr>
          <w:rFonts w:eastAsia="Times New Roman" w:cs="Times New Roman"/>
          <w:szCs w:val="24"/>
        </w:rPr>
        <w:t xml:space="preserve">τομέρειες ο ειδικός αγορητής μας ο κ. Σαχινίδης και είπε γιατί η Χρυσή Αυγή δεν πρόκειται να στηρίξει και αυτό το νομοσχέδιο. </w:t>
      </w:r>
    </w:p>
    <w:p w14:paraId="4EA88CA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Μόνο και μόνο βάσει του άρθρου 51 που υπάρχει σε αυτό, το οποίο μιλάει για τα κόκκινα δάνεια, που όπως λέγαμε εδώ και πάρα πολύ κ</w:t>
      </w:r>
      <w:r>
        <w:rPr>
          <w:rFonts w:eastAsia="Times New Roman" w:cs="Times New Roman"/>
          <w:szCs w:val="24"/>
        </w:rPr>
        <w:t xml:space="preserve">αιρό θα δοθούν στους διεθνείς τοκογλύφους, οι οποίοι έχουν έρθει και έχουν κατακλύσει την πατρίδα μας, είναι λογικό ότι δεν πρόκειται να ψηφίσουμε αυτό το νομοσχέδιο. </w:t>
      </w:r>
    </w:p>
    <w:p w14:paraId="4EA88CA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Τις τελευταίες ημέρες είμαστε μάρτυρες σε γεγονότα που συμβαίνουν στην πατρίδα μας και δ</w:t>
      </w:r>
      <w:r>
        <w:rPr>
          <w:rFonts w:eastAsia="Times New Roman" w:cs="Times New Roman"/>
          <w:szCs w:val="24"/>
        </w:rPr>
        <w:t xml:space="preserve">εν μαθαίνονται ή τα εξαφανίζουν για να μην ακούγεται το τι συμβαίνει στη ελληνική επικράτεια. </w:t>
      </w:r>
    </w:p>
    <w:p w14:paraId="4EA88CA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Έχουμε δει τις αντιδράσεις των Ελλήνων πολιτών σε όλη την πατρίδα μας, έχουμε δει αυτούς που μέχρι τώρα μας τους παρουσιάζατε ως «αλληλέγγυους» -και ήταν αλληλέγ</w:t>
      </w:r>
      <w:r>
        <w:rPr>
          <w:rFonts w:eastAsia="Times New Roman" w:cs="Times New Roman"/>
          <w:szCs w:val="24"/>
        </w:rPr>
        <w:t xml:space="preserve">γυοι οι άνθρωποι και καλά έκαναν που προσέφεραν ένα πιάτο φαγητό- να έχουν αντιδράσει, να έχουν κυριολεκτικά βγει από τα </w:t>
      </w:r>
      <w:r>
        <w:rPr>
          <w:rFonts w:eastAsia="Times New Roman" w:cs="Times New Roman"/>
          <w:szCs w:val="24"/>
        </w:rPr>
        <w:lastRenderedPageBreak/>
        <w:t>ρούχα τους, να καίγονται οι περιουσίες τους, να καίγονται τα πάντα. Η Λέσβος αυτή τη στιγμή είναι πραγματικά σε κατάσταση πανικού και α</w:t>
      </w:r>
      <w:r>
        <w:rPr>
          <w:rFonts w:eastAsia="Times New Roman" w:cs="Times New Roman"/>
          <w:szCs w:val="24"/>
        </w:rPr>
        <w:t xml:space="preserve">υτό προσπαθούμε να το εξαφανίσουμε και να πούμε ότι όλο το πρόβλημα είναι στη Χρυσή Αυγή και ότι γιγαντώνεται η Χρυσή Αυγή. </w:t>
      </w:r>
    </w:p>
    <w:p w14:paraId="4EA88CA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 πρόβλημα όλων εσάς δεν είναι ότι στη Λέσβο αλλά και σε πολλά άλλα μέρη της πατρίδας μας γίνονται σημεία και τέρατα. Δεν είναι αυ</w:t>
      </w:r>
      <w:r>
        <w:rPr>
          <w:rFonts w:eastAsia="Times New Roman" w:cs="Times New Roman"/>
          <w:szCs w:val="24"/>
        </w:rPr>
        <w:t>τό το πρόβλημα, δεν είναι ότι αυτοί οι απρόσκλητοι μπήκαν στα σύνορα της πατρίδας μας τελείως παράνομα, τους οποίους εσείς καλοδεχθήκατε, στους οποίους εσείς είχατε πει «ελάτε, η Ελλάδα είναι ανοιχτή, μπείτε μέσα να κάνετε ό,τι θέλετε» και τώρα λέτε ότι δε</w:t>
      </w:r>
      <w:r>
        <w:rPr>
          <w:rFonts w:eastAsia="Times New Roman" w:cs="Times New Roman"/>
          <w:szCs w:val="24"/>
        </w:rPr>
        <w:t xml:space="preserve">ν το γνωρίζετε, δεν ξέρετε και θα δείτε τι θα κάνετε. </w:t>
      </w:r>
    </w:p>
    <w:p w14:paraId="4EA88CA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Δεν είναι εκεί το πρόβλημα. Δεν είναι το πρόβλημα ότι στο Ωραιόκαστρο, στη Φιλιππιάδα και σε άλλα σχολεία πάνε ανεμβολίαστα τα παιδιά, οι λαθρομετανάστες που έχουν μπει παράνομα στην πατρίδα μας. </w:t>
      </w:r>
    </w:p>
    <w:p w14:paraId="4EA88CA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ΣΩΚΡ</w:t>
      </w:r>
      <w:r>
        <w:rPr>
          <w:rFonts w:eastAsia="Times New Roman" w:cs="Times New Roman"/>
          <w:b/>
          <w:szCs w:val="24"/>
        </w:rPr>
        <w:t>ΑΤΗΣ ΦΑΜΕΛΛΟΣ:</w:t>
      </w:r>
      <w:r>
        <w:rPr>
          <w:rFonts w:eastAsia="Times New Roman" w:cs="Times New Roman"/>
          <w:szCs w:val="24"/>
        </w:rPr>
        <w:t xml:space="preserve"> Είστε ψεύτες!</w:t>
      </w:r>
    </w:p>
    <w:p w14:paraId="4EA88CA8"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Και επειδή βλέπετε ότι η ελληνική κοινωνία αντιδρά σε όλα αυτά, έχετε φτάσει σε ένα άλλο σημείο. Επειδή βλέπετε ότι η ελληνική κοινωνία δεν συμφωνεί με αυτά που έχετε κάνει, επειδή αντιδρά και δεν έρχεται με τα ν</w:t>
      </w:r>
      <w:r>
        <w:rPr>
          <w:rFonts w:eastAsia="Times New Roman" w:cs="Times New Roman"/>
          <w:szCs w:val="24"/>
        </w:rPr>
        <w:t>ερά σας, πάτε σε περιπτώσεις ποινικοποίησης. Δεν έχουν δικαίωμα να μιλήσουν οι γονείς στο Ωραιόκαστρο και στη Φιλιππιάδα. Δεν έχουν δικαίωμα να μιλήσουν οι κάτοικοι της Λέσβου. Είμαστε από πάνω τους με ένα σπαθί, με αντιρατσιστικούς νόμους, με οτιδήποτε υπ</w:t>
      </w:r>
      <w:r>
        <w:rPr>
          <w:rFonts w:eastAsia="Times New Roman" w:cs="Times New Roman"/>
          <w:szCs w:val="24"/>
        </w:rPr>
        <w:t>άρχει για να τους τρομοκρατήσετε και να τους πείτε ότι αυτά δεν πρέπει να ακούγονται. Όμως, αυτά πρέπει να ακούγονται!</w:t>
      </w:r>
    </w:p>
    <w:p w14:paraId="4EA88CA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Και εδώ υπάρχει και η φίμωση της Χρυσής Αυγής. Γιατί το μοναδικό κόμμα μέσα στο ελληνικό Κοινοβούλιο που αντιστέκεται σε όλα αυτά και μιλ</w:t>
      </w:r>
      <w:r>
        <w:rPr>
          <w:rFonts w:eastAsia="Times New Roman" w:cs="Times New Roman"/>
          <w:szCs w:val="24"/>
        </w:rPr>
        <w:t xml:space="preserve">άει μαζί με τους Έλληνες πολίτες γι’ αυτά τα ζητήματα είναι η Χρυσή Αυγή και γι’ αυτό έχετε φιμώσει τη φωνή μας σε οποιοδήποτε μέσο μαζικής ενημέρωσης. </w:t>
      </w:r>
    </w:p>
    <w:p w14:paraId="4EA88CA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Όμως, η φωνή μας ακούγεται συνεχώς σε όλα τα μήκη και τα πλάτη της πατρίδας μας. Ακούγεται παντού και τ</w:t>
      </w:r>
      <w:r>
        <w:rPr>
          <w:rFonts w:eastAsia="Times New Roman" w:cs="Times New Roman"/>
          <w:szCs w:val="24"/>
        </w:rPr>
        <w:t xml:space="preserve">α ποσοστά της Χρυσής Αυγής μεγαλώνουν. Αλλά δεν είναι μόνο εκλογικό το ζήτημα και θέμα ποσοστών. Είναι τι θα προλάβουμε να σώσουμε από αυτό το χάλι, στο οποίο έχει περιέλθει η πατρίδα μας. </w:t>
      </w:r>
    </w:p>
    <w:p w14:paraId="4EA88CA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Ξεπουλάτε τα πάντα με νομοσχέδια που έρχονται αστραπιαία, που δεν </w:t>
      </w:r>
      <w:r>
        <w:rPr>
          <w:rFonts w:eastAsia="Times New Roman" w:cs="Times New Roman"/>
          <w:szCs w:val="24"/>
        </w:rPr>
        <w:t xml:space="preserve">προλαβαίνουμε καν να τα δούμε στις </w:t>
      </w:r>
      <w:r>
        <w:rPr>
          <w:rFonts w:eastAsia="Times New Roman" w:cs="Times New Roman"/>
          <w:szCs w:val="24"/>
        </w:rPr>
        <w:t>ε</w:t>
      </w:r>
      <w:r>
        <w:rPr>
          <w:rFonts w:eastAsia="Times New Roman" w:cs="Times New Roman"/>
          <w:szCs w:val="24"/>
        </w:rPr>
        <w:t xml:space="preserve">πιτροπές. Έτσι έγινε εχθές για το Ελληνικό, για να μην προλάβουν καν να αντιληφθούν οι κάτοικοι τι γίνεται, να μην πάρουν χαμπάρι, να μην υπάρχουν αντιδράσεις ή διαδηλώσεις, σε μια κοινωνία αποχαυνωμένη, όπως την κάνατε </w:t>
      </w:r>
      <w:r>
        <w:rPr>
          <w:rFonts w:eastAsia="Times New Roman" w:cs="Times New Roman"/>
          <w:szCs w:val="24"/>
        </w:rPr>
        <w:t xml:space="preserve">εσείς, που όλοι είναι έτοιμοι να αποδεχθούν αυτά τα κόκκαλα που τους ρίχνετε. </w:t>
      </w:r>
    </w:p>
    <w:p w14:paraId="4EA88CA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Αυτή είναι η διαδικασία. Περνά ένα νομοσχέδιο και δεν προλαβαίνουμε να συζητήσουμε, να ακούσουμε μια άποψη, να πούμε κάτι διαφορετικό. Το πρωί το φέρνετε, το μεσημέρι γίνεται ακ</w:t>
      </w:r>
      <w:r>
        <w:rPr>
          <w:rFonts w:eastAsia="Times New Roman" w:cs="Times New Roman"/>
          <w:szCs w:val="24"/>
        </w:rPr>
        <w:t xml:space="preserve">ρόαση φορέων, </w:t>
      </w:r>
      <w:r>
        <w:rPr>
          <w:rFonts w:eastAsia="Times New Roman" w:cs="Times New Roman"/>
          <w:szCs w:val="24"/>
        </w:rPr>
        <w:lastRenderedPageBreak/>
        <w:t xml:space="preserve">το βράδυ ψηφίζουμε και την άλλη μέρα πάμε για ένα άλλο. Αυτή είναι η </w:t>
      </w:r>
      <w:r>
        <w:rPr>
          <w:rFonts w:eastAsia="Times New Roman" w:cs="Times New Roman"/>
          <w:szCs w:val="24"/>
        </w:rPr>
        <w:t>δ</w:t>
      </w:r>
      <w:r>
        <w:rPr>
          <w:rFonts w:eastAsia="Times New Roman" w:cs="Times New Roman"/>
          <w:szCs w:val="24"/>
        </w:rPr>
        <w:t xml:space="preserve">ημοκρατία σας; Αυτή είναι! Αυτό το χάλι, το οποίο επικρατεί. Ο μέσος Έλληνας πολίτης δεν έχει πάρει χαμπάρι το τι ψηφίζεται μέσα στον πανικό που γίνεται. </w:t>
      </w:r>
    </w:p>
    <w:p w14:paraId="4EA88CA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φωνή, λοιπόν, τ</w:t>
      </w:r>
      <w:r>
        <w:rPr>
          <w:rFonts w:eastAsia="Times New Roman" w:cs="Times New Roman"/>
          <w:szCs w:val="24"/>
        </w:rPr>
        <w:t>ου απλού Έλληνα πολίτη, ο οποίος δεν συμφωνεί, είναι η φωνή της Χρυσής Αυγής. Ξεπουλήσατε αεροδρόμια, ξεπουλήσατε λιμάνια, ξεπουλάτε δάση και προβλήτες. Ξεπουλάτε τα πάντα στο όνομα της δημοκρατίας σας δήθεν, που –επαναλαμβάνω- δεν υπάρχει κα</w:t>
      </w:r>
      <w:r>
        <w:rPr>
          <w:rFonts w:eastAsia="Times New Roman" w:cs="Times New Roman"/>
          <w:szCs w:val="24"/>
        </w:rPr>
        <w:t>μ</w:t>
      </w:r>
      <w:r>
        <w:rPr>
          <w:rFonts w:eastAsia="Times New Roman" w:cs="Times New Roman"/>
          <w:szCs w:val="24"/>
        </w:rPr>
        <w:t>μία δημοκρατί</w:t>
      </w:r>
      <w:r>
        <w:rPr>
          <w:rFonts w:eastAsia="Times New Roman" w:cs="Times New Roman"/>
          <w:szCs w:val="24"/>
        </w:rPr>
        <w:t xml:space="preserve">α. </w:t>
      </w:r>
    </w:p>
    <w:p w14:paraId="4EA88CAE"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Ξεπουλάμε τα πάντα και όποιος τολμάει να αντιδράσει, βγαίνει κακός. Πρέπει να διωχθεί ποινικά ή να λοιδορηθεί ή να πουν για αυτόν οτιδήποτε λέγεται. Τολμάτε και λέτε όλες αυτές τις μέρες σε οποιαδήποτε αντίδραση υπάρχει Ελλήνων πολιτών ότι είναι κακοί </w:t>
      </w:r>
      <w:r>
        <w:rPr>
          <w:rFonts w:eastAsia="Times New Roman" w:cs="Times New Roman"/>
          <w:szCs w:val="24"/>
        </w:rPr>
        <w:t>χ</w:t>
      </w:r>
      <w:r>
        <w:rPr>
          <w:rFonts w:eastAsia="Times New Roman" w:cs="Times New Roman"/>
          <w:szCs w:val="24"/>
        </w:rPr>
        <w:t xml:space="preserve">ρυσαυγίτες. </w:t>
      </w:r>
    </w:p>
    <w:p w14:paraId="4EA88CAF"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Έτσι όπως το πάτε, λοιπόν -γιατί αυτή είναι η αλήθεια- ναι, όποιος αντιδράσει πλέον για την πατρίδα του είναι </w:t>
      </w:r>
      <w:r>
        <w:rPr>
          <w:rFonts w:eastAsia="Times New Roman" w:cs="Times New Roman"/>
          <w:szCs w:val="24"/>
        </w:rPr>
        <w:t>χ</w:t>
      </w:r>
      <w:r>
        <w:rPr>
          <w:rFonts w:eastAsia="Times New Roman" w:cs="Times New Roman"/>
          <w:szCs w:val="24"/>
        </w:rPr>
        <w:t xml:space="preserve">ρυσαυγίτης και είναι καλοδεχούμενος στον αγώνα που κάνει η Χρυσή Αυγή εναντίον όλων αυτών που καπηλεύονται την πατρίδα μας. </w:t>
      </w:r>
    </w:p>
    <w:p w14:paraId="4EA88CB0"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Χρυσ</w:t>
      </w:r>
      <w:r>
        <w:rPr>
          <w:rFonts w:eastAsia="Times New Roman" w:cs="Times New Roman"/>
          <w:szCs w:val="24"/>
        </w:rPr>
        <w:t>ή Αυγή θα συνεχίσει να μάχεται, λοιπόν, γιατί εδώ οι δρόμοι είναι δύο και το βλέπουμε όλοι. Το βλέπουμε και μέσα στο Κοινοβούλιο, το βλέπουμε και εκτός Κοινοβουλίου. Από τη μια μεριά, υπάρχει ο δρόμος της παγκοσμιοποίησης, υπάρχει ο δρόμος των ανοιχτών συν</w:t>
      </w:r>
      <w:r>
        <w:rPr>
          <w:rFonts w:eastAsia="Times New Roman" w:cs="Times New Roman"/>
          <w:szCs w:val="24"/>
        </w:rPr>
        <w:t>όρων, υπάρχει ο δρόμος της νέας τάξης πραγμάτων. Και από την άλλη μεριά, υπάρχει ο δρόμος με τον οποίο θέλουμε να συνεχίσουμε να είμαστε Έλληνες, χριστιανοί ορθόδοξοι.</w:t>
      </w:r>
    </w:p>
    <w:p w14:paraId="4EA88CB1"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ελληνικός λαός είναι έτοιμος να διαλέξει με ποιον θέλει να είναι. Απλά, είναι ξεκάθαρα τα πράγματα. Και να μη λέμε κουβέντες που δεν ισχύουν και να μη λέμε ψέματα εδώ μέσα. </w:t>
      </w:r>
    </w:p>
    <w:p w14:paraId="4EA88CB2"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Έχουμε φθάσει, λοιπόν, σε σημείο να βλέπουμε στην ελληνική επικράτεια –και μάλισ</w:t>
      </w:r>
      <w:r>
        <w:rPr>
          <w:rFonts w:eastAsia="Times New Roman" w:cs="Times New Roman"/>
          <w:szCs w:val="24"/>
        </w:rPr>
        <w:t xml:space="preserve">τα σε ακριτικές και ιδιαίτερα ευαίσθητες περιοχές μας- να πηγαίνουν διάφορα παρακρατικά </w:t>
      </w:r>
      <w:r>
        <w:rPr>
          <w:rFonts w:eastAsia="Times New Roman" w:cs="Times New Roman"/>
          <w:szCs w:val="24"/>
        </w:rPr>
        <w:t>«</w:t>
      </w:r>
      <w:r>
        <w:rPr>
          <w:rFonts w:eastAsia="Times New Roman" w:cs="Times New Roman"/>
          <w:szCs w:val="24"/>
        </w:rPr>
        <w:t>παιδάκια» και να καίνε ελληνικές σημαίες, όπως γίνεται στη Λέσβο, να τις πετάνε στη θάλασσα, ή να μην επιτρέπουν να γίνεται υποστολή της ελληνικής σημαίας. Πού; Στα ακ</w:t>
      </w:r>
      <w:r>
        <w:rPr>
          <w:rFonts w:eastAsia="Times New Roman" w:cs="Times New Roman"/>
          <w:szCs w:val="24"/>
        </w:rPr>
        <w:t>ριτικά νησιά μας. Και το ελληνικό κράτος τι κάνει; Το ελληνικό κράτος κάθεται και τα παρακολουθεί όλα αυτά, τα υποβαθμίζει σαν να μην τρέχει τίποτα, σαν να μην υπάρχει κανένα πρόβλημα. Υπάρχει πρόβλημα και είναι έντονο, είναι τεράστιο και σε λίγα χρόνια, δ</w:t>
      </w:r>
      <w:r>
        <w:rPr>
          <w:rFonts w:eastAsia="Times New Roman" w:cs="Times New Roman"/>
          <w:szCs w:val="24"/>
        </w:rPr>
        <w:t xml:space="preserve">υστυχώς, θα γιγαντωθεί κι άλλο. </w:t>
      </w:r>
    </w:p>
    <w:p w14:paraId="4EA88CB3"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αυτά που λέγαμε εμείς πριν από δέκα και δεκαπέντε χρόνια για τους λαθρομετανάστες που θα έρχονταν, για το ότι θα γέμιζε η πατρίδα μας, για το ότι θα δίνατε σπίτια σε αυτούς, για το ότι θα τους δίνατε τρόφιμα, θα τους </w:t>
      </w:r>
      <w:r>
        <w:rPr>
          <w:rFonts w:eastAsia="Times New Roman" w:cs="Times New Roman"/>
          <w:szCs w:val="24"/>
        </w:rPr>
        <w:t xml:space="preserve">δίνατε στέγη, ενώ τους Έλληνες τους πετάτε έξω. Και τα λέγαμε τότε και μας κοίταζαν κάποιοι δύσπιστα και έλεγαν «τι είναι αυτά που λέτε;». Να τα! Υπάρχουν στην ελληνική κοινωνία </w:t>
      </w:r>
      <w:r>
        <w:rPr>
          <w:rFonts w:eastAsia="Times New Roman" w:cs="Times New Roman"/>
          <w:szCs w:val="24"/>
        </w:rPr>
        <w:lastRenderedPageBreak/>
        <w:t>σήμερα! Ο Έλληνας είναι έξω πεταμένος και κάθε λαθρομετανάστης απολαμβάνει ιδι</w:t>
      </w:r>
      <w:r>
        <w:rPr>
          <w:rFonts w:eastAsia="Times New Roman" w:cs="Times New Roman"/>
          <w:szCs w:val="24"/>
        </w:rPr>
        <w:t xml:space="preserve">αίτερα προνομιακή μεταχείριση. </w:t>
      </w:r>
    </w:p>
    <w:p w14:paraId="4EA88CB4"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να κάνω και μια ερώτηση και προς τον Υπουργό Δημοσίας Τάξεως και προς την Κυβέρνηση και προς όλους: Γίνονται δεκάδες, εκατοντάδες επεισόδια καθημερινά, ειδικά από τους λαθρομετανάστες. Ποιες είναι οι συλλήψεις που έχουν </w:t>
      </w:r>
      <w:r>
        <w:rPr>
          <w:rFonts w:eastAsia="Times New Roman" w:cs="Times New Roman"/>
          <w:szCs w:val="24"/>
        </w:rPr>
        <w:t xml:space="preserve">γίνει; Ποιες είναι οι ποινές που έχουν επιβληθεί; Διότι αν ένας </w:t>
      </w:r>
      <w:r>
        <w:rPr>
          <w:rFonts w:eastAsia="Times New Roman" w:cs="Times New Roman"/>
          <w:szCs w:val="24"/>
        </w:rPr>
        <w:t>χ</w:t>
      </w:r>
      <w:r>
        <w:rPr>
          <w:rFonts w:eastAsia="Times New Roman" w:cs="Times New Roman"/>
          <w:szCs w:val="24"/>
        </w:rPr>
        <w:t xml:space="preserve">ρυσαυγίτης φωνάξει στον δρόμο δυνατά, υπάρχει κατευθείαν ποινική δίωξη εις βάρος του. Εδώ που καίνε, λεηλατούν περιουσίες που δεν τους ανήκουν καν, που είναι του ελληνικού λαού, δεν βλέπω να γίνεται τίποτα. </w:t>
      </w:r>
    </w:p>
    <w:p w14:paraId="4EA88CB5"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όλα τα κόμματα μέσα στο </w:t>
      </w:r>
      <w:r>
        <w:rPr>
          <w:rFonts w:eastAsia="Times New Roman" w:cs="Times New Roman"/>
          <w:szCs w:val="24"/>
        </w:rPr>
        <w:t>ε</w:t>
      </w:r>
      <w:r>
        <w:rPr>
          <w:rFonts w:eastAsia="Times New Roman" w:cs="Times New Roman"/>
          <w:szCs w:val="24"/>
        </w:rPr>
        <w:t>λληνικό Κοινοβούλιο</w:t>
      </w:r>
      <w:r>
        <w:rPr>
          <w:rFonts w:eastAsia="Times New Roman" w:cs="Times New Roman"/>
          <w:szCs w:val="24"/>
        </w:rPr>
        <w:t xml:space="preserve">, αλλά και εκτός Κοινοβουλίου δεν μιλούν καθόλου για όλα αυτά. Και μιλά μόνο η Χρυσή Αυγή και θα συνεχίσει –επαναλαμβάνω- να το κάνει, γιατί θα είναι η φωνή του μέσου Έλληνα πολίτη, ο οποίος αγωνίζεται για την πατρίδα του. </w:t>
      </w:r>
    </w:p>
    <w:p w14:paraId="4EA88CB6"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Πού είναι, λοιπόν, οι συλλήψεις </w:t>
      </w:r>
      <w:r>
        <w:rPr>
          <w:rFonts w:eastAsia="Times New Roman" w:cs="Times New Roman"/>
          <w:szCs w:val="24"/>
        </w:rPr>
        <w:t xml:space="preserve">για όλα αυτά; Πήγαν κάποιοι αλήτες και εμπόδισαν τον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Σ</w:t>
      </w:r>
      <w:r>
        <w:rPr>
          <w:rFonts w:eastAsia="Times New Roman" w:cs="Times New Roman"/>
          <w:szCs w:val="24"/>
        </w:rPr>
        <w:t xml:space="preserve">τρατό να κάνει υποστολή σημαίας στη Λέσβο. Ποιες ήταν οι προσαγωγές και οι συλλήψεις κάποιων δήθεν αλληλέγγυων; Όπου ακούμε αλληλέγγυους ξέρουμε ότι είναι γενίτσαροι. Έχουμε αλλάξει ονόματα. Ο </w:t>
      </w:r>
      <w:r>
        <w:rPr>
          <w:rFonts w:eastAsia="Times New Roman" w:cs="Times New Roman"/>
          <w:szCs w:val="24"/>
        </w:rPr>
        <w:t>αλληλέγγυος έχει γίνει γενίτσαρος, γιατί ο αλληλέγγυος είναι αλληλέγγυος μόνο σε ζητήματα λαθρομετανάστη. Δεν είναι κανέναν από αυτούς τους αλληλέγγυους να πηγαίνει στον Έλληνα που ταλαιπωρείται, που δεν έχει να πάει το παιδί του στο σχολείο. Δεν είδα κανέ</w:t>
      </w:r>
      <w:r>
        <w:rPr>
          <w:rFonts w:eastAsia="Times New Roman" w:cs="Times New Roman"/>
          <w:szCs w:val="24"/>
        </w:rPr>
        <w:t>ναν αλληλέγγυο από όλους αυτούς να πάει να δει τι γίνεται στα νοσοκομεία της πατρίδας μας, όπου οι άνθρωποι δεν μπορούν να μπουν μέσα γιατί δεν έχουν να πληρώσουν τα στοιχειώδη και είναι πεταμένοι σαν τα σκυλιά. Δεν είδα κανέναν αλληλέγγυο εκεί πέρα. Απενα</w:t>
      </w:r>
      <w:r>
        <w:rPr>
          <w:rFonts w:eastAsia="Times New Roman" w:cs="Times New Roman"/>
          <w:szCs w:val="24"/>
        </w:rPr>
        <w:t xml:space="preserve">ντίας, τους είδα όλους αυτούς να είναι πολύ ευαίσθητοι και πολύ ανθρωπιστές στους λαθρομετανάστες, οι οποίοι έτσι γούσταραν και μπήκαν στην πατρίδα μας και κάνουν ό,τι θέλουν, καίνε, λεηλατούν. </w:t>
      </w:r>
    </w:p>
    <w:p w14:paraId="4EA88CB7"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Επίσης, θα ρωτήσουμε τον Υπουργό -για να το ακούσει και να μα</w:t>
      </w:r>
      <w:r>
        <w:rPr>
          <w:rFonts w:eastAsia="Times New Roman" w:cs="Times New Roman"/>
          <w:szCs w:val="24"/>
        </w:rPr>
        <w:t>ς απαντήσει, αν κάποια στιγμή θέλει- αν έχει το δικαίωμα η Ελληνική Αστυνομία να μπει μέσα σε αυτά τα κέντρα λαθρομεταναστών. Έχει το δικαίωμα να μπει και να συλλάβει αυτούς που κάνουν όλα αυτά; Διότι έχουμε γίνει μάρτυρες –και αυτόπτες μάρτυρες και από δι</w:t>
      </w:r>
      <w:r>
        <w:rPr>
          <w:rFonts w:eastAsia="Times New Roman" w:cs="Times New Roman"/>
          <w:szCs w:val="24"/>
        </w:rPr>
        <w:t>εθνή μέσα ενημέρωσης- και ξέρουμε ότι στα κέντρα λαθρομεταναστών γίνονται σημεία και τέρατα, βιασμοί, ληστείες, κακουργηματικές πράξεις. Όμως, εκεί δεν αγγίζει κανείς. Δεν αγγίζονται οι λαθρομετανάστες, γιατί είναι η «ιερή αγελάδα» που έχετε φτιάξει εσείς,</w:t>
      </w:r>
      <w:r>
        <w:rPr>
          <w:rFonts w:eastAsia="Times New Roman" w:cs="Times New Roman"/>
          <w:szCs w:val="24"/>
        </w:rPr>
        <w:t xml:space="preserve"> οι «παγκοσμιοποιητές», οι οποίοι -οι περισσότεροι εις γνώσιν σας και κάποιοι άλλοι</w:t>
      </w:r>
      <w:r>
        <w:rPr>
          <w:rFonts w:eastAsia="Times New Roman" w:cs="Times New Roman"/>
          <w:szCs w:val="24"/>
        </w:rPr>
        <w:t>,</w:t>
      </w:r>
      <w:r>
        <w:rPr>
          <w:rFonts w:eastAsia="Times New Roman" w:cs="Times New Roman"/>
          <w:szCs w:val="24"/>
        </w:rPr>
        <w:t xml:space="preserve"> άθελά </w:t>
      </w:r>
      <w:r>
        <w:rPr>
          <w:rFonts w:eastAsia="Times New Roman" w:cs="Times New Roman"/>
          <w:szCs w:val="24"/>
        </w:rPr>
        <w:t>σας,</w:t>
      </w:r>
      <w:r>
        <w:rPr>
          <w:rFonts w:eastAsia="Times New Roman" w:cs="Times New Roman"/>
          <w:szCs w:val="24"/>
        </w:rPr>
        <w:t xml:space="preserve"> από αφέλεια- τη στηρίζετε αυτή τη στιγμή. Και δυστυχώς τα πράγματα γίνονται συνεχώς δυσκολότερα. </w:t>
      </w:r>
    </w:p>
    <w:p w14:paraId="4EA88CB8"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κάποτε ο ελληνικός λαός θα πρέπει να αντιδράσει και δεν θα</w:t>
      </w:r>
      <w:r>
        <w:rPr>
          <w:rFonts w:eastAsia="Times New Roman" w:cs="Times New Roman"/>
          <w:szCs w:val="24"/>
        </w:rPr>
        <w:t xml:space="preserve"> μπορεί, γιατί ταυτοχρόνως γίνεται μια αλλοίωση του ελληνικού πληθυσμού. Σε λίγο καιρό θα έχουν δικαίωμα ψήφου άνθρωποι οι οποίοι δεν έχουν καμμία θέση στην πατρίδα μας. Μπήκαν παράνομα, τους κρατήσαμε παράνομα, τους σιτίζουμε </w:t>
      </w:r>
      <w:r>
        <w:rPr>
          <w:rFonts w:eastAsia="Times New Roman" w:cs="Times New Roman"/>
          <w:szCs w:val="24"/>
        </w:rPr>
        <w:lastRenderedPageBreak/>
        <w:t>παράνομα, θα τους δώσουμε δικ</w:t>
      </w:r>
      <w:r>
        <w:rPr>
          <w:rFonts w:eastAsia="Times New Roman" w:cs="Times New Roman"/>
          <w:szCs w:val="24"/>
        </w:rPr>
        <w:t xml:space="preserve">αίωμα ψήφου παράνομα, τους βάζουμε σε σπίτια παράνομα. Αυτή είναι η πραγματικότητα που υπάρχει σήμερα στην πατρίδα μας. </w:t>
      </w:r>
    </w:p>
    <w:p w14:paraId="4EA88CB9" w14:textId="77777777" w:rsidR="00982D42" w:rsidRDefault="003E694A">
      <w:pPr>
        <w:spacing w:line="600" w:lineRule="auto"/>
        <w:ind w:firstLine="720"/>
        <w:jc w:val="both"/>
        <w:rPr>
          <w:rFonts w:eastAsia="Times New Roman"/>
          <w:szCs w:val="24"/>
        </w:rPr>
      </w:pPr>
      <w:r>
        <w:rPr>
          <w:rFonts w:eastAsia="Times New Roman"/>
          <w:szCs w:val="24"/>
        </w:rPr>
        <w:t xml:space="preserve">Και επειδή είναι πολύ ανθρωπιστές οι κυβερνώντες ΣΥΡΙΖΑ και ΑΝΕΛ, δεν τους είδαμε να </w:t>
      </w:r>
      <w:r>
        <w:rPr>
          <w:rFonts w:eastAsia="Times New Roman"/>
          <w:szCs w:val="24"/>
        </w:rPr>
        <w:t xml:space="preserve">δείχνουν </w:t>
      </w:r>
      <w:r>
        <w:rPr>
          <w:rFonts w:eastAsia="Times New Roman"/>
          <w:szCs w:val="24"/>
        </w:rPr>
        <w:t xml:space="preserve">τον ίδιο ανθρωπισμό </w:t>
      </w:r>
      <w:r>
        <w:rPr>
          <w:rFonts w:eastAsia="Times New Roman"/>
          <w:szCs w:val="24"/>
        </w:rPr>
        <w:t xml:space="preserve">για τους </w:t>
      </w:r>
      <w:r>
        <w:rPr>
          <w:rFonts w:eastAsia="Times New Roman"/>
          <w:szCs w:val="24"/>
        </w:rPr>
        <w:t>οκτώ Τούρκου</w:t>
      </w:r>
      <w:r>
        <w:rPr>
          <w:rFonts w:eastAsia="Times New Roman"/>
          <w:szCs w:val="24"/>
        </w:rPr>
        <w:t>ς αξιωματικούς που ήρθαν και οι οποίοι εάν εκδοθούν –που θα εκδοθούν, εμείς το λέγαμε από την αρχή- και σύμφωνα με τα λεγόμενα του «</w:t>
      </w:r>
      <w:r>
        <w:rPr>
          <w:rFonts w:eastAsia="Times New Roman"/>
          <w:szCs w:val="24"/>
        </w:rPr>
        <w:t>σ</w:t>
      </w:r>
      <w:r>
        <w:rPr>
          <w:rFonts w:eastAsia="Times New Roman"/>
          <w:szCs w:val="24"/>
        </w:rPr>
        <w:t>ουλτάνου», του Ερντογάν, θα πάνε πιθανότατα να καταδικαστούν μέχρι και με τη θανατική ποινή. Εκεί γιατί δεν είστε ευαίσθητο</w:t>
      </w:r>
      <w:r>
        <w:rPr>
          <w:rFonts w:eastAsia="Times New Roman"/>
          <w:szCs w:val="24"/>
        </w:rPr>
        <w:t xml:space="preserve">ι εσείς που είστε ανθρωπιστές; Γιατί δεν είπατε </w:t>
      </w:r>
      <w:r>
        <w:rPr>
          <w:rFonts w:eastAsia="Times New Roman"/>
          <w:szCs w:val="24"/>
        </w:rPr>
        <w:t xml:space="preserve">εξαρχής </w:t>
      </w:r>
      <w:r>
        <w:rPr>
          <w:rFonts w:eastAsia="Times New Roman"/>
          <w:szCs w:val="24"/>
        </w:rPr>
        <w:t>ότι θα τους στείλετε στους Τούρκους;</w:t>
      </w:r>
    </w:p>
    <w:p w14:paraId="4EA88CBA" w14:textId="77777777" w:rsidR="00982D42" w:rsidRDefault="003E694A">
      <w:pPr>
        <w:spacing w:line="600" w:lineRule="auto"/>
        <w:ind w:firstLine="720"/>
        <w:jc w:val="both"/>
        <w:rPr>
          <w:rFonts w:eastAsia="Times New Roman"/>
          <w:szCs w:val="24"/>
        </w:rPr>
      </w:pPr>
      <w:r>
        <w:rPr>
          <w:rFonts w:eastAsia="Times New Roman"/>
          <w:szCs w:val="24"/>
        </w:rPr>
        <w:t>Δεν μπορείτε, όμως, να το πείτε γιατί ο Ερντογάν σάς κουνάει το δάκτυλο και σας κάνει ό,τι θέλει και εσείς σαν πιστά σκυλάκια τρέχετε από πίσω. Είδαμε τον Πρωθυπου</w:t>
      </w:r>
      <w:r>
        <w:rPr>
          <w:rFonts w:eastAsia="Times New Roman"/>
          <w:szCs w:val="24"/>
        </w:rPr>
        <w:t xml:space="preserve">ργό της Ελλάδας –ο Θεός να τον κάνει!-, τον Τσίπρα, να είναι σε συνάντηση με τον Ερντογάν, με τουρκικές σημαίες από πίσω, με τουρκικά </w:t>
      </w:r>
      <w:r>
        <w:rPr>
          <w:rFonts w:eastAsia="Times New Roman"/>
          <w:szCs w:val="24"/>
        </w:rPr>
        <w:lastRenderedPageBreak/>
        <w:t>ζητήματα μόνο με τις θέσεις της Τουρκίας και η Ελλάδα απλώς να λέει «ναι». Απλώς να λέει «ναι»! Τολμήστε να αντιδράσετε, λ</w:t>
      </w:r>
      <w:r>
        <w:rPr>
          <w:rFonts w:eastAsia="Times New Roman"/>
          <w:szCs w:val="24"/>
        </w:rPr>
        <w:t xml:space="preserve">οιπόν, όπως οφείλετε να κάνετε, στον Ερντογάν. Τολμήστε. </w:t>
      </w:r>
    </w:p>
    <w:p w14:paraId="4EA88CBB" w14:textId="77777777" w:rsidR="00982D42" w:rsidRDefault="003E694A">
      <w:pPr>
        <w:spacing w:line="600" w:lineRule="auto"/>
        <w:ind w:firstLine="720"/>
        <w:jc w:val="both"/>
        <w:rPr>
          <w:rFonts w:eastAsia="Times New Roman"/>
          <w:szCs w:val="24"/>
        </w:rPr>
      </w:pPr>
      <w:r>
        <w:rPr>
          <w:rFonts w:eastAsia="Times New Roman"/>
          <w:szCs w:val="24"/>
        </w:rPr>
        <w:t xml:space="preserve">Και όχι μόνο. </w:t>
      </w:r>
    </w:p>
    <w:p w14:paraId="4EA88CBC" w14:textId="77777777" w:rsidR="00982D42" w:rsidRDefault="003E694A">
      <w:pPr>
        <w:spacing w:line="600" w:lineRule="auto"/>
        <w:ind w:firstLine="720"/>
        <w:jc w:val="both"/>
        <w:rPr>
          <w:rFonts w:eastAsia="Times New Roman"/>
          <w:szCs w:val="24"/>
        </w:rPr>
      </w:pPr>
      <w:r>
        <w:rPr>
          <w:rFonts w:eastAsia="Times New Roman"/>
          <w:szCs w:val="24"/>
        </w:rPr>
        <w:t>Βλέπουμε δηλώσεις του Υπουργού Παιδείας, του Φίλη. Είναι ένας Υπουργός Παιδείας ο οποίος είναι άθεος. Αυτές είναι προφανώς οι απόψεις του, αλλά δεν μπορεί σε ένα κράτος το οποίο απαρτ</w:t>
      </w:r>
      <w:r>
        <w:rPr>
          <w:rFonts w:eastAsia="Times New Roman"/>
          <w:szCs w:val="24"/>
        </w:rPr>
        <w:t>ίζεται κατά 98% από χριστιανούς ορθοδόξους να έρχεται και να κατηγορεί την Ορθόδοξη Εκκλησία. Δεν μπορεί αυτός ο άνθρωπος να λέει ότι όλοι οι λαθρομετανάστες, που κατά σύμπτωση είναι μουσουλμάνοι, έχουν δικαίωμα στη θρησκεία τους, έχουν δικαίωμα σε αυτά πο</w:t>
      </w:r>
      <w:r>
        <w:rPr>
          <w:rFonts w:eastAsia="Times New Roman"/>
          <w:szCs w:val="24"/>
        </w:rPr>
        <w:t>υ πιστεύουν, αλλά οι Έλληνες δεν έχουν δικαίωμα και πρέπει να υπάρχει ανεξιθρησκεία, πρέπει να είμαστε χαλαροί, πρέπει οτιδήποτε. Όχι, δεν έχει το δικαίωμα αυτό ούτε ο Φίλης ούτε καμ</w:t>
      </w:r>
      <w:r>
        <w:rPr>
          <w:rFonts w:eastAsia="Times New Roman"/>
          <w:szCs w:val="24"/>
        </w:rPr>
        <w:t>μ</w:t>
      </w:r>
      <w:r>
        <w:rPr>
          <w:rFonts w:eastAsia="Times New Roman"/>
          <w:szCs w:val="24"/>
        </w:rPr>
        <w:t>ία Κυβέρνηση, γιατί η Ελλάδα είναι κράτος και πιστεύει στην Ορθοδοξία. Εί</w:t>
      </w:r>
      <w:r>
        <w:rPr>
          <w:rFonts w:eastAsia="Times New Roman"/>
          <w:szCs w:val="24"/>
        </w:rPr>
        <w:t xml:space="preserve">μαστε χριστιανοί ορθόδοξοι, θέλοντας ή όχι. </w:t>
      </w:r>
    </w:p>
    <w:p w14:paraId="4EA88CBD"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Είδαμε, λοιπόν, να φοβίζετε τους κατοίκους στα διάφορα σχολεία λέγοντάς τους: «Τα σχολεία δεν είναι δικά σας. Τι είναι αυτά; Εσείς αποφασίζετε αν τα παιδιά θα έρθουν να φοιτήσουν;». Μα ποιανού είναι τα σχολεία; </w:t>
      </w:r>
      <w:r>
        <w:rPr>
          <w:rFonts w:eastAsia="Times New Roman"/>
          <w:szCs w:val="24"/>
        </w:rPr>
        <w:t>Του Έλληνα πολίτη είναι. Μήπως είναι δικά σας; Μήπως τα χτίσατε εσείς; Μήπως εσείς παλεύετε για να στηριχθούν; Τι θέλετε εσείς; Δεν είναι, λοιπόν, του Έλληνα πολίτη, δεν είναι του Έλληνα γονιού που έχει δικαίωμα να αποφασίσει και να πει ότι «όχι, δεν δεχόμ</w:t>
      </w:r>
      <w:r>
        <w:rPr>
          <w:rFonts w:eastAsia="Times New Roman"/>
          <w:szCs w:val="24"/>
        </w:rPr>
        <w:t>αστε τα προσφυγόπουλα, τα λαθρομεταναστάκια, που έχουν γεμίσει την πατρίδα μας». Γιατί; Γιατί είναι πηγή κινδύνων. Γιατί; Γιατί τα έχετε πεταμένα έτσι. Γιατί εσείς οι ίδιοι, οι ανθρωπιστές, εσείς οι ίδιοι που έχετε γεμίσει την πατρίδα μας, δεν ενδιαφέρεστε</w:t>
      </w:r>
      <w:r>
        <w:rPr>
          <w:rFonts w:eastAsia="Times New Roman"/>
          <w:szCs w:val="24"/>
        </w:rPr>
        <w:t xml:space="preserve"> ούτε για τη δική τους υγεία. Ενδιαφέρεστε μόνο για τα κονδύλια, τα 15 χιλιάρικα το κεφάλι που πέφτουνε, γιατί οι μπίζνες είναι καλές, οι ΜΚΟ που υπάρχουν είναι πολύ καλές και αυτές τις σιγοντάρετε όλοι. </w:t>
      </w:r>
    </w:p>
    <w:p w14:paraId="4EA88CBE" w14:textId="77777777" w:rsidR="00982D42" w:rsidRDefault="003E694A">
      <w:pPr>
        <w:spacing w:line="600" w:lineRule="auto"/>
        <w:ind w:firstLine="720"/>
        <w:jc w:val="both"/>
        <w:rPr>
          <w:rFonts w:eastAsia="Times New Roman"/>
          <w:szCs w:val="24"/>
        </w:rPr>
      </w:pPr>
      <w:r>
        <w:rPr>
          <w:rFonts w:eastAsia="Times New Roman"/>
          <w:szCs w:val="24"/>
        </w:rPr>
        <w:t>Βλέπουμε, λοιπόν, να γίνονται αυτά τα πράγματα στην</w:t>
      </w:r>
      <w:r>
        <w:rPr>
          <w:rFonts w:eastAsia="Times New Roman"/>
          <w:szCs w:val="24"/>
        </w:rPr>
        <w:t xml:space="preserve"> πατρίδα μας. Βλέπουμε να υπάρχει τώρα τελευταία το σκάνδαλο Καλογρίτσα. Ένας ιδιώτης ο οποίος πήρε 127, 130 εκατομμύρια -λέει- δάνειο με </w:t>
      </w:r>
      <w:r>
        <w:rPr>
          <w:rFonts w:eastAsia="Times New Roman"/>
          <w:szCs w:val="24"/>
        </w:rPr>
        <w:lastRenderedPageBreak/>
        <w:t>κάτι βοσκοτόπια, εμφανίστηκε να παίρνει και τηλεοπτικό σταθμό. Το λέω σε εσάς που πολεμάτε, υποτίθεται, το κατεστημένο</w:t>
      </w:r>
      <w:r>
        <w:rPr>
          <w:rFonts w:eastAsia="Times New Roman"/>
          <w:szCs w:val="24"/>
        </w:rPr>
        <w:t xml:space="preserve">. Βλέπουμε να γίνονται εδώ τρελά πράγματα. </w:t>
      </w:r>
    </w:p>
    <w:p w14:paraId="4EA88CBF" w14:textId="77777777" w:rsidR="00982D42" w:rsidRDefault="003E694A">
      <w:pPr>
        <w:spacing w:line="600" w:lineRule="auto"/>
        <w:ind w:firstLine="720"/>
        <w:jc w:val="both"/>
        <w:rPr>
          <w:rFonts w:eastAsia="Times New Roman"/>
          <w:szCs w:val="24"/>
        </w:rPr>
      </w:pPr>
      <w:r>
        <w:rPr>
          <w:rFonts w:eastAsia="Times New Roman"/>
          <w:szCs w:val="24"/>
        </w:rPr>
        <w:t>Και βλέπουμε από την άλλη να μιλάει και να εξεγείρεται η Νέα Δημοκρατία και το ΠΑΣΟΚ και να λένε: «Μα, τι είναι αυτά; Είναι ντροπής πράγματα». Ναι, έχουν δίκιο για τον Καλογρίτσα. Ας μας πει όμως η Νέα Δημοκρατία</w:t>
      </w:r>
      <w:r>
        <w:rPr>
          <w:rFonts w:eastAsia="Times New Roman"/>
          <w:szCs w:val="24"/>
        </w:rPr>
        <w:t xml:space="preserve"> και το ΠΑΣΟΚ κάτι 220, 250 εκατομμύρια ευρώ που έχουν πάρει, που είναι κλεμμένα λεφτά από τον Έλληνα πολίτη, για την ανακεφαλαιοποίηση των τραπεζών, που έχουμε κάνει εμείς με τα δικά μας τα χρήματα, θα τα δώσουν ποτέ πίσω; Ποτέ δεν θα τα δώσουν πίσω.</w:t>
      </w:r>
    </w:p>
    <w:p w14:paraId="4EA88CC0" w14:textId="77777777" w:rsidR="00982D42" w:rsidRDefault="003E694A">
      <w:pPr>
        <w:spacing w:line="600" w:lineRule="auto"/>
        <w:ind w:firstLine="720"/>
        <w:jc w:val="both"/>
        <w:rPr>
          <w:rFonts w:eastAsia="Times New Roman"/>
          <w:szCs w:val="24"/>
        </w:rPr>
      </w:pPr>
      <w:r>
        <w:rPr>
          <w:rFonts w:eastAsia="Times New Roman"/>
          <w:szCs w:val="24"/>
        </w:rPr>
        <w:t xml:space="preserve">Και </w:t>
      </w:r>
      <w:r>
        <w:rPr>
          <w:rFonts w:eastAsia="Times New Roman"/>
          <w:szCs w:val="24"/>
        </w:rPr>
        <w:t>βγαίνουν αυτοί και μας μιλάνε για τα σκάνδαλα άλλων; Για να μιλήσουν για σκάνδαλα άλλων, πρέπει να είναι καθαροί. Και αυτοί δεν ήταν ποτέ καθαροί, δεν είναι ποτέ καθαροί και δεν θα γίνουν και ποτέ</w:t>
      </w:r>
      <w:r>
        <w:rPr>
          <w:rFonts w:eastAsia="Times New Roman"/>
          <w:szCs w:val="24"/>
        </w:rPr>
        <w:t>,</w:t>
      </w:r>
      <w:r>
        <w:rPr>
          <w:rFonts w:eastAsia="Times New Roman"/>
          <w:szCs w:val="24"/>
        </w:rPr>
        <w:t xml:space="preserve"> γιατί έτσι έχουν μάθει. </w:t>
      </w:r>
    </w:p>
    <w:p w14:paraId="4EA88CC1" w14:textId="77777777" w:rsidR="00982D42" w:rsidRDefault="003E694A">
      <w:pPr>
        <w:spacing w:line="600" w:lineRule="auto"/>
        <w:ind w:firstLine="720"/>
        <w:jc w:val="both"/>
        <w:rPr>
          <w:rFonts w:eastAsia="Times New Roman"/>
          <w:szCs w:val="24"/>
        </w:rPr>
      </w:pPr>
      <w:r>
        <w:rPr>
          <w:rFonts w:eastAsia="Times New Roman"/>
          <w:szCs w:val="24"/>
        </w:rPr>
        <w:lastRenderedPageBreak/>
        <w:t>Για να τελειώσω, λοιπόν, λέω: Η Χ</w:t>
      </w:r>
      <w:r>
        <w:rPr>
          <w:rFonts w:eastAsia="Times New Roman"/>
          <w:szCs w:val="24"/>
        </w:rPr>
        <w:t>ρυσή Αυγή θα συνεχίσει τον αγώνα, θα συνεχίσει να φωνάζει για την πατρίδα μας, θα συνεχίσει να είναι η φωνή του μέσου Έλληνα πολίτη και να είστε σίγουροι ότι δεν θα σας χαρίσουμε την πατρίδα μας.</w:t>
      </w:r>
    </w:p>
    <w:p w14:paraId="4EA88CC2" w14:textId="77777777" w:rsidR="00982D42" w:rsidRDefault="003E694A">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4EA88CC3" w14:textId="77777777" w:rsidR="00982D42" w:rsidRDefault="003E694A">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(Γεώργιος Λαμπρούλης):</w:t>
      </w:r>
      <w:r>
        <w:rPr>
          <w:rFonts w:eastAsia="Times New Roman"/>
          <w:szCs w:val="24"/>
        </w:rPr>
        <w:t xml:space="preserve"> Τον λόγο έχει ο κ. Σεβαστάκης από τον ΣΥΡΙΖΑ.</w:t>
      </w:r>
    </w:p>
    <w:p w14:paraId="4EA88CC4" w14:textId="77777777" w:rsidR="00982D42" w:rsidRDefault="003E694A">
      <w:pPr>
        <w:spacing w:line="600" w:lineRule="auto"/>
        <w:ind w:firstLine="720"/>
        <w:jc w:val="both"/>
        <w:rPr>
          <w:rFonts w:eastAsia="Times New Roman"/>
          <w:szCs w:val="24"/>
        </w:rPr>
      </w:pPr>
      <w:r>
        <w:rPr>
          <w:rFonts w:eastAsia="Times New Roman"/>
          <w:b/>
          <w:szCs w:val="24"/>
        </w:rPr>
        <w:t xml:space="preserve">ΔΗΜΗΤΡΙΟΣ ΣΕΒΑΣΤΑΚΗΣ: </w:t>
      </w:r>
      <w:r>
        <w:rPr>
          <w:rFonts w:eastAsia="Times New Roman"/>
          <w:szCs w:val="24"/>
        </w:rPr>
        <w:t>Ευχαριστώ.</w:t>
      </w:r>
    </w:p>
    <w:p w14:paraId="4EA88CC5" w14:textId="77777777" w:rsidR="00982D42" w:rsidRDefault="003E694A">
      <w:pPr>
        <w:spacing w:line="600" w:lineRule="auto"/>
        <w:ind w:firstLine="720"/>
        <w:jc w:val="both"/>
        <w:rPr>
          <w:rFonts w:eastAsia="Times New Roman"/>
          <w:szCs w:val="24"/>
        </w:rPr>
      </w:pPr>
      <w:r>
        <w:rPr>
          <w:rFonts w:eastAsia="Times New Roman"/>
          <w:szCs w:val="24"/>
        </w:rPr>
        <w:t>Κυρίες και κύριοι, κύριε Υπουργέ, είναι σωστή η τοποθέτηση προηγουμένως ότι η μετεμφυλιακή ανάπτυξη, η μεταπολεμική περίοδος δημιούργησε μια συγκρουσιακή</w:t>
      </w:r>
      <w:r>
        <w:rPr>
          <w:rFonts w:eastAsia="Times New Roman"/>
          <w:szCs w:val="24"/>
        </w:rPr>
        <w:t xml:space="preserve"> σχέση μεταξύ της πόλης και της υπαίθρου, αποδυνάμωσε την ύπαιθρο, αποδυνάμωσε τις ορεινές κοινότητες, εξαφάνισε την παραγωγική δραστηριότητα και αυτό είχε ως συνέπεια το δάσος να γίνει φόντο, να γίνει απλώς το φόντο του άστεως, της πόλης. </w:t>
      </w:r>
    </w:p>
    <w:p w14:paraId="4EA88CC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Έχ</w:t>
      </w:r>
      <w:r>
        <w:rPr>
          <w:rFonts w:eastAsia="Times New Roman" w:cs="Times New Roman"/>
          <w:szCs w:val="24"/>
        </w:rPr>
        <w:t>ουμε</w:t>
      </w:r>
      <w:r>
        <w:rPr>
          <w:rFonts w:eastAsia="Times New Roman" w:cs="Times New Roman"/>
          <w:szCs w:val="24"/>
        </w:rPr>
        <w:t>,</w:t>
      </w:r>
      <w:r>
        <w:rPr>
          <w:rFonts w:eastAsia="Times New Roman" w:cs="Times New Roman"/>
          <w:szCs w:val="24"/>
        </w:rPr>
        <w:t xml:space="preserve"> ως προς το δάσος</w:t>
      </w:r>
      <w:r>
        <w:rPr>
          <w:rFonts w:eastAsia="Times New Roman" w:cs="Times New Roman"/>
          <w:szCs w:val="24"/>
        </w:rPr>
        <w:t>,</w:t>
      </w:r>
      <w:r>
        <w:rPr>
          <w:rFonts w:eastAsia="Times New Roman" w:cs="Times New Roman"/>
          <w:szCs w:val="24"/>
        </w:rPr>
        <w:t xml:space="preserve"> μια συνολικά ασταθή πολιτική διαχείριση. Από τη μια μεριά ένα εξαιρετικά αυστηρό κανονιστικό πλαίσιο και από την άλλη πλευρά πυρκαγιές. Από τη μια μεριά μια δογματική διαχείριση του δάσους και από την άλλη μεριά καταπάτηση. </w:t>
      </w:r>
    </w:p>
    <w:p w14:paraId="4EA88CC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 λοι</w:t>
      </w:r>
      <w:r>
        <w:rPr>
          <w:rFonts w:eastAsia="Times New Roman" w:cs="Times New Roman"/>
          <w:szCs w:val="24"/>
        </w:rPr>
        <w:t>πόν, τη νόθα κατάσταση, σ</w:t>
      </w:r>
      <w:r>
        <w:rPr>
          <w:rFonts w:eastAsia="Times New Roman" w:cs="Times New Roman"/>
          <w:szCs w:val="24"/>
        </w:rPr>
        <w:t>ε</w:t>
      </w:r>
      <w:r>
        <w:rPr>
          <w:rFonts w:eastAsia="Times New Roman" w:cs="Times New Roman"/>
          <w:szCs w:val="24"/>
        </w:rPr>
        <w:t xml:space="preserve"> αυτή την παθολογικά τοποθετημένη συμπεριφορά, έρχεται το νομοσχέδιο -θεωρώ ότι θα πρέπει να ακολουθηθεί από μια αλληλουχία νομοθετημάτων- να προσπαθήσει να αποκαταστήσει</w:t>
      </w:r>
      <w:r>
        <w:rPr>
          <w:rFonts w:eastAsia="Times New Roman" w:cs="Times New Roman"/>
          <w:szCs w:val="24"/>
        </w:rPr>
        <w:t>, να άρει</w:t>
      </w:r>
      <w:r>
        <w:rPr>
          <w:rFonts w:eastAsia="Times New Roman" w:cs="Times New Roman"/>
          <w:szCs w:val="24"/>
        </w:rPr>
        <w:t xml:space="preserve"> αυτή την πολικότητα,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δυισμό, αυτή τη σύγ</w:t>
      </w:r>
      <w:r>
        <w:rPr>
          <w:rFonts w:eastAsia="Times New Roman" w:cs="Times New Roman"/>
          <w:szCs w:val="24"/>
        </w:rPr>
        <w:t xml:space="preserve">κρουση. </w:t>
      </w:r>
    </w:p>
    <w:p w14:paraId="4EA88CC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Η εργασιακή ποιότητα που προσπαθεί να εισηγηθεί, ο συνεταιριστικός εξορθολογισμός που προσπαθεί να εισηγηθεί, είναι ένα κομμάτι αυτής της αποκατάστασης, αυτής της νέας αντίληψης για το δάσος. Το δάσος έπαψε να είναι παραγωγικό, άρα δεν υπάρχουν ερ</w:t>
      </w:r>
      <w:r>
        <w:rPr>
          <w:rFonts w:eastAsia="Times New Roman" w:cs="Times New Roman"/>
          <w:szCs w:val="24"/>
        </w:rPr>
        <w:t>γαλεία για να το υπερασπιστεί κανείς. Δεν υπάρχει οργανωμένο αρχείο, δηλαδή εκτεταμένοι δασικοί χάρτες. Δεν υπάρχει οριοθετημένη και ορθολογικά οργανωμένη ονομασία και προσδιορισμός της δασικής περιοχής.</w:t>
      </w:r>
    </w:p>
    <w:p w14:paraId="4EA88CC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Μου έρχονται μηνύματα, παραδείγματος χάρ</w:t>
      </w:r>
      <w:r>
        <w:rPr>
          <w:rFonts w:eastAsia="Times New Roman" w:cs="Times New Roman"/>
          <w:szCs w:val="24"/>
        </w:rPr>
        <w:t>ιν</w:t>
      </w:r>
      <w:r>
        <w:rPr>
          <w:rFonts w:eastAsia="Times New Roman" w:cs="Times New Roman"/>
          <w:szCs w:val="24"/>
        </w:rPr>
        <w:t xml:space="preserve"> από την Ικαρία, όπου καμένες εκτάσεις ορίζονται αναδασωτέες, ενώ ήταν παραγωγικές εκτάσεις, </w:t>
      </w:r>
      <w:r>
        <w:rPr>
          <w:rFonts w:eastAsia="Times New Roman" w:cs="Times New Roman"/>
          <w:szCs w:val="24"/>
        </w:rPr>
        <w:t xml:space="preserve">δεν ήταν </w:t>
      </w:r>
      <w:r>
        <w:rPr>
          <w:rFonts w:eastAsia="Times New Roman" w:cs="Times New Roman"/>
          <w:szCs w:val="24"/>
        </w:rPr>
        <w:t xml:space="preserve">δάση. Λάθος ανάγνωση και κατηγοριοποίηση των δασικών περιοχών από τις αναγνώσεις των δορυφορικών απεικονίσεων. </w:t>
      </w:r>
    </w:p>
    <w:p w14:paraId="4EA88CC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Όλα αυτά δηλώνουν μία κοινωνία η οποία δεν</w:t>
      </w:r>
      <w:r>
        <w:rPr>
          <w:rFonts w:eastAsia="Times New Roman" w:cs="Times New Roman"/>
          <w:szCs w:val="24"/>
        </w:rPr>
        <w:t xml:space="preserve"> μπορεί να αφομοιώσει ένα αγαθό ή δεν αναγνωρίζει το αγαθό. Το ίδιο θα επεσήμανα και για την καταστροφή της παραδοσιακής ναυπηγικής, που ήταν ένα πολύ σημαντικό κομμάτι της παραγωγικής λειτουργίας του δάσους και αυτής της αρμονικής σχέσης με τον παραγωγό κ</w:t>
      </w:r>
      <w:r>
        <w:rPr>
          <w:rFonts w:eastAsia="Times New Roman" w:cs="Times New Roman"/>
          <w:szCs w:val="24"/>
        </w:rPr>
        <w:t xml:space="preserve">αι τον χρήστη. </w:t>
      </w:r>
    </w:p>
    <w:p w14:paraId="4EA88CC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αυτούς τους όρους, λοιπόν, νομίζω ότι τοποθετούνται τα ερωτήματα και η ευρεία αποδοχή που νομίζω ότι έχει το νομοσχέδιο από όλες τις πτέρυγες. Εγώ δεν είμαι κατηγορηματικός ως προς τον τρόπο </w:t>
      </w:r>
      <w:r>
        <w:rPr>
          <w:rFonts w:eastAsia="Times New Roman" w:cs="Times New Roman"/>
          <w:szCs w:val="24"/>
        </w:rPr>
        <w:lastRenderedPageBreak/>
        <w:t>με τον οποίο ερμηνεύει κανείς τις αντιρρήσεις,</w:t>
      </w:r>
      <w:r>
        <w:rPr>
          <w:rFonts w:eastAsia="Times New Roman" w:cs="Times New Roman"/>
          <w:szCs w:val="24"/>
        </w:rPr>
        <w:t xml:space="preserve"> τις ενστάσεις, τις απόψεις. Νομίζω ότι αυτά είναι ευπρόσδεκτα και πιστεύω ότι θα μας δώσουν και μία νομοθετική δύναμη, ώστε στο μέλλον να οργανώσουμε καλύτερα τη σχέση, την αποκατάσταση. </w:t>
      </w:r>
    </w:p>
    <w:p w14:paraId="4EA88CC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Ένα κλειδί, παραδείγματος χάρ</w:t>
      </w:r>
      <w:r>
        <w:rPr>
          <w:rFonts w:eastAsia="Times New Roman" w:cs="Times New Roman"/>
          <w:szCs w:val="24"/>
        </w:rPr>
        <w:t>ιν</w:t>
      </w:r>
      <w:r>
        <w:rPr>
          <w:rFonts w:eastAsia="Times New Roman" w:cs="Times New Roman"/>
          <w:szCs w:val="24"/>
        </w:rPr>
        <w:t>, της αποκατάστασης του δάσους, είνα</w:t>
      </w:r>
      <w:r>
        <w:rPr>
          <w:rFonts w:eastAsia="Times New Roman" w:cs="Times New Roman"/>
          <w:szCs w:val="24"/>
        </w:rPr>
        <w:t xml:space="preserve">ι η αποκατάσταση της ορεινής κοινότητας, είναι η ανάγνωση της υπαίθρου με τελείως διαφορετικούς όρους από αυτούς που επεβλήθησαν μεταπολεμικά. Δεν είναι το δάσος το πέραν της πόλης. </w:t>
      </w:r>
    </w:p>
    <w:p w14:paraId="4EA88CC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 βάση αυτές τις σκέψεις, μπορεί κανείς να τοποθετηθεί απέναντι στις επι</w:t>
      </w:r>
      <w:r>
        <w:rPr>
          <w:rFonts w:eastAsia="Times New Roman" w:cs="Times New Roman"/>
          <w:szCs w:val="24"/>
        </w:rPr>
        <w:t xml:space="preserve">μέρους πρόνοιες που έχει το νομοσχέδιο, όπως η δυνατότητα στους δασεργάτες να κάνουν μεταποίηση, αλλά και στην </w:t>
      </w:r>
      <w:r>
        <w:rPr>
          <w:rFonts w:eastAsia="Times New Roman" w:cs="Times New Roman"/>
          <w:szCs w:val="24"/>
        </w:rPr>
        <w:t xml:space="preserve">ίδια την </w:t>
      </w:r>
      <w:r>
        <w:rPr>
          <w:rFonts w:eastAsia="Times New Roman" w:cs="Times New Roman"/>
          <w:szCs w:val="24"/>
        </w:rPr>
        <w:t>έννοια της μεταποίησης. Σκεφθείτε ότι κάνουμε μία τεράστια εισαγωγή υλικών, επίπλων, ενώ έχουμε και την πρώτη ύλη και την παραγωγική τεχ</w:t>
      </w:r>
      <w:r>
        <w:rPr>
          <w:rFonts w:eastAsia="Times New Roman" w:cs="Times New Roman"/>
          <w:szCs w:val="24"/>
        </w:rPr>
        <w:t xml:space="preserve">νογνωσία για να τις χρησιμοποιήσουμε. </w:t>
      </w:r>
    </w:p>
    <w:p w14:paraId="4EA88CC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Θα ήθελα, όμως, να κάνω ορισμένες σημειώσεις στο πέραν του νομοσχεδίου, στο οποίο ανακεφαλαιώνω τη θέση μου. Μητρώο ασχολούμενων και δεύτερον χάρτες. Είναι πολύ σημαντική αυτή η κατεύθυνση. Το να υπάρχει αρχείο και χα</w:t>
      </w:r>
      <w:r>
        <w:rPr>
          <w:rFonts w:eastAsia="Times New Roman" w:cs="Times New Roman"/>
          <w:szCs w:val="24"/>
        </w:rPr>
        <w:t>ρτογράφηση είναι πολύ σημαντικό. Εκεί πάνω βασίζονται οι ανομίες. Επίσης, η μη δογματική έννοια της χρησιμότητας του δάσους είναι ο μόνος τρόπος για να το προφυλάξει</w:t>
      </w:r>
      <w:r>
        <w:rPr>
          <w:rFonts w:eastAsia="Times New Roman" w:cs="Times New Roman"/>
          <w:szCs w:val="24"/>
        </w:rPr>
        <w:t xml:space="preserve"> κανείς</w:t>
      </w:r>
      <w:r>
        <w:rPr>
          <w:rFonts w:eastAsia="Times New Roman" w:cs="Times New Roman"/>
          <w:szCs w:val="24"/>
        </w:rPr>
        <w:t xml:space="preserve">. </w:t>
      </w:r>
    </w:p>
    <w:p w14:paraId="4EA88CC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Μία σημείωση: Στην εκλογική μου περιφέρεια, τη Σάμο, έχουμε εκατό πυροσβέστες και</w:t>
      </w:r>
      <w:r>
        <w:rPr>
          <w:rFonts w:eastAsia="Times New Roman" w:cs="Times New Roman"/>
          <w:szCs w:val="24"/>
        </w:rPr>
        <w:t xml:space="preserve"> εξακόσιους εθελοντές. Αυτό δηλώνει μία διαφορετική κουλτούρα απέναντι στο δάσος, μία διαφορετική αντίληψη που λέει, «εγώ το οικειοποιούμαι ως δικό μου αγαθό, ακόμα κι αν δεν έχω άμεση οικονομική ωφέλεια». Νομίζω ότι </w:t>
      </w:r>
      <w:r>
        <w:rPr>
          <w:rFonts w:eastAsia="Times New Roman" w:cs="Times New Roman"/>
          <w:szCs w:val="24"/>
        </w:rPr>
        <w:t xml:space="preserve">σε </w:t>
      </w:r>
      <w:r>
        <w:rPr>
          <w:rFonts w:eastAsia="Times New Roman" w:cs="Times New Roman"/>
          <w:szCs w:val="24"/>
        </w:rPr>
        <w:t>αυτή την κατεύθυνση πρέπει να δώσουμ</w:t>
      </w:r>
      <w:r>
        <w:rPr>
          <w:rFonts w:eastAsia="Times New Roman" w:cs="Times New Roman"/>
          <w:szCs w:val="24"/>
        </w:rPr>
        <w:t>ε</w:t>
      </w:r>
      <w:r>
        <w:rPr>
          <w:rFonts w:eastAsia="Times New Roman" w:cs="Times New Roman"/>
          <w:szCs w:val="24"/>
        </w:rPr>
        <w:t xml:space="preserve"> έμφαση</w:t>
      </w:r>
      <w:r>
        <w:rPr>
          <w:rFonts w:eastAsia="Times New Roman" w:cs="Times New Roman"/>
          <w:szCs w:val="24"/>
        </w:rPr>
        <w:t xml:space="preserve">. </w:t>
      </w:r>
    </w:p>
    <w:p w14:paraId="4EA88CD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Θα ήθελα να κάνω και ορισμένες σημειώσεις στο πλάι του νομοσχεδίου σε ζητήματα που αφορούν τη μεγαπολιτική. Θα έλεγα </w:t>
      </w:r>
      <w:r>
        <w:rPr>
          <w:rFonts w:eastAsia="Times New Roman" w:cs="Times New Roman"/>
          <w:szCs w:val="24"/>
        </w:rPr>
        <w:t>-</w:t>
      </w:r>
      <w:r>
        <w:rPr>
          <w:rFonts w:eastAsia="Times New Roman" w:cs="Times New Roman"/>
          <w:szCs w:val="24"/>
        </w:rPr>
        <w:t>πάνω στην τοποθέτηση του κ. Βρούτση κυρίως</w:t>
      </w:r>
      <w:r>
        <w:rPr>
          <w:rFonts w:eastAsia="Times New Roman" w:cs="Times New Roman"/>
          <w:szCs w:val="24"/>
        </w:rPr>
        <w:t>- ότι</w:t>
      </w:r>
      <w:r>
        <w:rPr>
          <w:rFonts w:eastAsia="Times New Roman" w:cs="Times New Roman"/>
          <w:szCs w:val="24"/>
        </w:rPr>
        <w:t xml:space="preserve"> </w:t>
      </w:r>
      <w:r>
        <w:rPr>
          <w:rFonts w:eastAsia="Times New Roman" w:cs="Times New Roman"/>
          <w:szCs w:val="24"/>
        </w:rPr>
        <w:t>έ</w:t>
      </w:r>
      <w:r>
        <w:rPr>
          <w:rFonts w:eastAsia="Times New Roman" w:cs="Times New Roman"/>
          <w:szCs w:val="24"/>
        </w:rPr>
        <w:t xml:space="preserve">χει γίνει μία τεράστια </w:t>
      </w:r>
      <w:r>
        <w:rPr>
          <w:rFonts w:eastAsia="Times New Roman" w:cs="Times New Roman"/>
          <w:szCs w:val="24"/>
        </w:rPr>
        <w:lastRenderedPageBreak/>
        <w:t xml:space="preserve">οικονομική και παραγωγική παραποίηση για σαράντα </w:t>
      </w:r>
      <w:r>
        <w:rPr>
          <w:rFonts w:eastAsia="Times New Roman" w:cs="Times New Roman"/>
          <w:szCs w:val="24"/>
        </w:rPr>
        <w:t>χρόνια, έχει καταστραφεί ο πυρήνας όχι μόνο της παραγωγικής ταυτότητας της χώρας, αλλά και μιας παραγωγικής αντίληψης.</w:t>
      </w:r>
    </w:p>
    <w:p w14:paraId="4EA88CD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Έχει εκπαιδευθεί ο πολίτης να μην παράγει, να επιδοτείται ή να θεωρεί ότι η διεκδίκηση μιας επιδότησης είναι συνώνυμο της παραγωγής. Και </w:t>
      </w:r>
      <w:r>
        <w:rPr>
          <w:rFonts w:eastAsia="Times New Roman" w:cs="Times New Roman"/>
          <w:szCs w:val="24"/>
        </w:rPr>
        <w:t xml:space="preserve">σε αυτή τη στρέβλωση, βλέπουμε σήμερα, στην κρίση, να έχει τις σημαντικές της επιπτώσεις και πάνω στο ασφαλιστικό και πάνω στην ίδια τη </w:t>
      </w:r>
      <w:r>
        <w:rPr>
          <w:rFonts w:eastAsia="Times New Roman" w:cs="Times New Roman"/>
          <w:szCs w:val="24"/>
        </w:rPr>
        <w:t xml:space="preserve">«μέση» </w:t>
      </w:r>
      <w:r>
        <w:rPr>
          <w:rFonts w:eastAsia="Times New Roman" w:cs="Times New Roman"/>
          <w:szCs w:val="24"/>
        </w:rPr>
        <w:t>αντίληψη για την παραγωγή.</w:t>
      </w:r>
    </w:p>
    <w:p w14:paraId="4EA88CD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Νομίζω ότι η διόρθωση ή το άλλο </w:t>
      </w:r>
      <w:r>
        <w:rPr>
          <w:rFonts w:eastAsia="Times New Roman" w:cs="Times New Roman"/>
          <w:szCs w:val="24"/>
        </w:rPr>
        <w:t xml:space="preserve">παραγωγικό </w:t>
      </w:r>
      <w:r>
        <w:rPr>
          <w:rFonts w:eastAsia="Times New Roman" w:cs="Times New Roman"/>
          <w:szCs w:val="24"/>
        </w:rPr>
        <w:t>μοντέλο δεν μπορεί να ενοχοποιεί έναν συγκε</w:t>
      </w:r>
      <w:r>
        <w:rPr>
          <w:rFonts w:eastAsia="Times New Roman" w:cs="Times New Roman"/>
          <w:szCs w:val="24"/>
        </w:rPr>
        <w:t>κριμένο πολιτικό χώρο ή έναν συγκεκριμένο άνθρωπο. Εγώ είμαι της άποψης ότι υπάρχει μια συλλογική ευθύνη, αλλά και μια συλλογική ευθύνη στη διόρθωση, στην ανάταξη. Και μικροπολιτικές ή μια πολιτική μικρόνοια δεν νομίζω ότι βοηθάει σε αυτό.</w:t>
      </w:r>
    </w:p>
    <w:p w14:paraId="4EA88CD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A88CD4" w14:textId="77777777" w:rsidR="00982D42" w:rsidRDefault="003E694A">
      <w:pPr>
        <w:spacing w:line="600" w:lineRule="auto"/>
        <w:ind w:firstLine="720"/>
        <w:jc w:val="center"/>
        <w:rPr>
          <w:rFonts w:eastAsia="Times New Roman"/>
          <w:bCs/>
        </w:rPr>
      </w:pPr>
      <w:r>
        <w:rPr>
          <w:rFonts w:eastAsia="Times New Roman"/>
          <w:bCs/>
        </w:rPr>
        <w:lastRenderedPageBreak/>
        <w:t>(Χειροκροτήματα από την πτέρυγα του ΣΥΡΙΖΑ)</w:t>
      </w:r>
    </w:p>
    <w:p w14:paraId="4EA88CD5" w14:textId="77777777" w:rsidR="00982D42" w:rsidRDefault="003E694A">
      <w:pPr>
        <w:spacing w:line="600" w:lineRule="auto"/>
        <w:ind w:firstLine="720"/>
        <w:jc w:val="both"/>
        <w:rPr>
          <w:rFonts w:eastAsia="Times New Roman" w:cs="Times New Roman"/>
          <w:szCs w:val="24"/>
        </w:rPr>
      </w:pPr>
      <w:r>
        <w:rPr>
          <w:rFonts w:eastAsia="Times New Roman"/>
          <w:b/>
          <w:bCs/>
        </w:rPr>
        <w:t>ΠΡΟΕΔΡΕΥΩΝ (Γεώργιος Λαμπρούλης):</w:t>
      </w:r>
      <w:r>
        <w:rPr>
          <w:rFonts w:eastAsia="Times New Roman" w:cs="Times New Roman"/>
          <w:szCs w:val="24"/>
        </w:rPr>
        <w:t xml:space="preserve"> Ευχαριστούμε τον κ. Σεβαστάκη.</w:t>
      </w:r>
    </w:p>
    <w:p w14:paraId="4EA88CD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Δημοκρατικής Συμπαράταξης ΠΑΣΟΚ-ΔΗΜΑΡ κ. Θεοχαρόπουλος.</w:t>
      </w:r>
    </w:p>
    <w:p w14:paraId="4EA88CD7" w14:textId="77777777" w:rsidR="00982D42" w:rsidRDefault="003E694A">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Κυρίες και κύριοι </w:t>
      </w:r>
      <w:r>
        <w:rPr>
          <w:rFonts w:eastAsia="Times New Roman" w:cs="Times New Roman"/>
          <w:szCs w:val="24"/>
        </w:rPr>
        <w:t xml:space="preserve">Βουλευτές, κύριε Υπουργέ, σας άκουσα με προσοχή πριν από λίγο και πραγματικά με έκπληξη. </w:t>
      </w:r>
    </w:p>
    <w:p w14:paraId="4EA88CD8"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Πρώτον, είπατε ότι δεν θα κάνετε δεκτές τροπολογίες. Αρχικά να σας πω ότι έτσι πρέπει να είναι ο τρόπος του νομοθετείν, να μη γίνονται δεκτές τροπολογίες κατά τη διάρ</w:t>
      </w:r>
      <w:r>
        <w:rPr>
          <w:rFonts w:eastAsia="Times New Roman" w:cs="Times New Roman"/>
          <w:szCs w:val="24"/>
        </w:rPr>
        <w:t xml:space="preserve">κεια της συνεδρίασης. Κάνατε, όμως, μία δεκτή. Και δεν κάνατε δεκτή τη δική μας -όχι εσείς προσωπικά, εννοώ η Κυβέρνησή σας- την οποία επανακαταθέτουμε πέμπτη φορά και η οποία βρίσκει τη συναίνεση όλων των κομμάτων. Και θα </w:t>
      </w:r>
      <w:r>
        <w:rPr>
          <w:rFonts w:eastAsia="Times New Roman" w:cs="Times New Roman"/>
          <w:szCs w:val="24"/>
        </w:rPr>
        <w:lastRenderedPageBreak/>
        <w:t>εξηγήσω αργότερα ότι δεν μπορεί ν</w:t>
      </w:r>
      <w:r>
        <w:rPr>
          <w:rFonts w:eastAsia="Times New Roman" w:cs="Times New Roman"/>
          <w:szCs w:val="24"/>
        </w:rPr>
        <w:t xml:space="preserve">α κατανοηθεί από κανέναν γιατί δεν γίνεται δεκτή. Συνεπώς το ότι δεν κάνετε δεκτές τροπολογίες, δεν είναι αληθές. Κάνατε δεκτή μία κατά τη διάρκεια της συζήτησης. </w:t>
      </w:r>
    </w:p>
    <w:p w14:paraId="4EA88CD9"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Και μιας και μιλάμε γι’ αυτό το θέμα και ξεκίνησα από αυτό, να σας πω ότι πολύ σωστά σας είπ</w:t>
      </w:r>
      <w:r>
        <w:rPr>
          <w:rFonts w:eastAsia="Times New Roman" w:cs="Times New Roman"/>
          <w:szCs w:val="24"/>
        </w:rPr>
        <w:t>ε ο προηγούμενος ομιλητής από την Αντιπολίτευση, ότι την τροπολογία για τον ΑΔΜΗΕ, που ενσωματώθηκε σε άρθρο σε αυτό το νομοσχέδιο, θα έπρεπε να τη συζητήσουμε με τα προαπαιτούμενα, τις επόμενες ημέρες, διότι έχει σχέση. Δεν μπορούμε να καταλάβουμε γιατί μ</w:t>
      </w:r>
      <w:r>
        <w:rPr>
          <w:rFonts w:eastAsia="Times New Roman" w:cs="Times New Roman"/>
          <w:szCs w:val="24"/>
        </w:rPr>
        <w:t>παίνει σε αυτό το νομοσχέδιο από τη στιγμή που την Τρίτη συζητείται και γιατί το κάνατε δεκτό.</w:t>
      </w:r>
    </w:p>
    <w:p w14:paraId="4EA88CDA"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Σας ακούσαμε, όμως, προηγουμένως να λέτε και το εξής: «Καλώ τη Δημοκρατική Συμπαράταξη να το καταψηφίσει». Γιατί; Διότι δεχθήκατε πραγματικά σκληρή πολιτική κριτ</w:t>
      </w:r>
      <w:r>
        <w:rPr>
          <w:rFonts w:eastAsia="Times New Roman" w:cs="Times New Roman"/>
          <w:szCs w:val="24"/>
        </w:rPr>
        <w:t xml:space="preserve">ική. Και σας είπε ο </w:t>
      </w:r>
      <w:r>
        <w:rPr>
          <w:rFonts w:eastAsia="Times New Roman" w:cs="Times New Roman"/>
          <w:szCs w:val="24"/>
        </w:rPr>
        <w:t>ε</w:t>
      </w:r>
      <w:r>
        <w:rPr>
          <w:rFonts w:eastAsia="Times New Roman" w:cs="Times New Roman"/>
          <w:szCs w:val="24"/>
        </w:rPr>
        <w:t xml:space="preserve">ισηγητής της Δημοκρατικής Συμπαράταξης στην ομιλία του, ότι θα το ψηφίσουμε επί της αρχής, όπως είπε και το μεγαλύτερο μέρος της </w:t>
      </w:r>
      <w:r>
        <w:rPr>
          <w:rFonts w:eastAsia="Times New Roman" w:cs="Times New Roman"/>
          <w:szCs w:val="24"/>
        </w:rPr>
        <w:t>Α</w:t>
      </w:r>
      <w:r>
        <w:rPr>
          <w:rFonts w:eastAsia="Times New Roman" w:cs="Times New Roman"/>
          <w:szCs w:val="24"/>
        </w:rPr>
        <w:t xml:space="preserve">ντιπολίτευσης σήμερα εδώ. Κι ενώ σας το είπε αυτό, λοιπόν, είπατε εσείς στην </w:t>
      </w:r>
      <w:r>
        <w:rPr>
          <w:rFonts w:eastAsia="Times New Roman" w:cs="Times New Roman"/>
          <w:szCs w:val="24"/>
        </w:rPr>
        <w:lastRenderedPageBreak/>
        <w:t xml:space="preserve">Ολομέλεια, «Σας καλώ να μην </w:t>
      </w:r>
      <w:r>
        <w:rPr>
          <w:rFonts w:eastAsia="Times New Roman" w:cs="Times New Roman"/>
          <w:szCs w:val="24"/>
        </w:rPr>
        <w:t>το ψηφίσετε». Βεβαίως, και είναι πολιτική αλαζονεία αυτός ο τρόπος αντίδρασης και χαρακτηρίζει την Κυβέρνησή σας.</w:t>
      </w:r>
    </w:p>
    <w:p w14:paraId="4EA88CDB"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Θυμίζω ότι εσείς δεν ψηφίζατε νομοσχέδια όταν ήσασταν στην αντιπολίτευση, ακόμη και αυτά που προχωράτε τώρα, γιατί τα θεωρείτε τώρα λογικά να </w:t>
      </w:r>
      <w:r>
        <w:rPr>
          <w:rFonts w:eastAsia="Times New Roman" w:cs="Times New Roman"/>
          <w:szCs w:val="24"/>
        </w:rPr>
        <w:t xml:space="preserve">τα προχωρήσετε. Κι ενώ, ως </w:t>
      </w:r>
      <w:r>
        <w:rPr>
          <w:rFonts w:eastAsia="Times New Roman" w:cs="Times New Roman"/>
          <w:szCs w:val="24"/>
        </w:rPr>
        <w:t>Α</w:t>
      </w:r>
      <w:r>
        <w:rPr>
          <w:rFonts w:eastAsia="Times New Roman" w:cs="Times New Roman"/>
          <w:szCs w:val="24"/>
        </w:rPr>
        <w:t>ντιπολίτευση, η Δημοκρατική Συμπαράταξη σάς λέει, με τη συγκεκριμένη κριτική που σας κάνει στα άρθρα και τις διαφωνίες που έχουμε, ότι επί της αρχής θα το στηρίξουμε, έρχεστε και λέτε, «Σας καλώ να το καταψηφίσετε». Νομίζω ότι ο</w:t>
      </w:r>
      <w:r>
        <w:rPr>
          <w:rFonts w:eastAsia="Times New Roman" w:cs="Times New Roman"/>
          <w:szCs w:val="24"/>
        </w:rPr>
        <w:t>ι πολίτες έχουν κρίση, βλέπουν και κατανοούν.</w:t>
      </w:r>
    </w:p>
    <w:p w14:paraId="4EA88CDC"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Μας κάνατε, όμως, και επικοινωνιακά μαθήματα. Μας είπατε να κοιτάξουμε, τουλάχιστον, τον κ. Μητσοτάκη και να ακολουθήσουμε τη δική του επικοινωνιακή τακτική. Συμφωνείτε, δηλαδή, με την επικοινωνιακή τακτική του</w:t>
      </w:r>
      <w:r>
        <w:rPr>
          <w:rFonts w:eastAsia="Times New Roman" w:cs="Times New Roman"/>
          <w:szCs w:val="24"/>
        </w:rPr>
        <w:t xml:space="preserve"> κ. Μητσοτάκη. Δεν εξηγείται αλλιώς. </w:t>
      </w:r>
    </w:p>
    <w:p w14:paraId="4EA88CDD"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Μας είπατε ότι, τουλάχιστον, ο κ. Μητσοτάκης έχει αλλάξει, έχει διορθώσει την κατάσταση και πλέον έχει μια άλλη επικοινωνιακή τακτική. Ε, αυτό πραγματικά μας ξεπερνά. Δεν το περιμέναμε, διότι η δική </w:t>
      </w:r>
      <w:r>
        <w:rPr>
          <w:rFonts w:eastAsia="Times New Roman" w:cs="Times New Roman"/>
          <w:szCs w:val="24"/>
        </w:rPr>
        <w:lastRenderedPageBreak/>
        <w:t>μας τακτική δεν έχε</w:t>
      </w:r>
      <w:r>
        <w:rPr>
          <w:rFonts w:eastAsia="Times New Roman" w:cs="Times New Roman"/>
          <w:szCs w:val="24"/>
        </w:rPr>
        <w:t>ι σχέση με την πολιτική του κ. Μητσοτάκη, όπως είδαμε στη Διεθνή Έκθεση Θεσσαλονίκης, αλλά και τη δική σας. Ποια πολιτική; Αυτή την πολιτική η οποία λέει, «δεν καταλαβαίνω από τα λάθη του παρελθόντος».</w:t>
      </w:r>
    </w:p>
    <w:p w14:paraId="4EA88CDE"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Και, βέβαια, πολλές ομοιότητες μπορούν να υπάρχουν και</w:t>
      </w:r>
      <w:r>
        <w:rPr>
          <w:rFonts w:eastAsia="Times New Roman" w:cs="Times New Roman"/>
          <w:szCs w:val="24"/>
        </w:rPr>
        <w:t xml:space="preserve"> να βλέπετε συμφωνίες, όπως για παράδειγμα, τη διακυβέρνηση 2004-2009, την οποία δεν την κατακρίνετε. Και ακούσαμε, βέβαια, και τον Αρχηγό της Αξιωματικής Αντιπολίτευσης στη ΔΕΘ να αναφέρεται με τον συγκεκριμένο τρόπο, της πολιτικής αθώωσης της περιόδου κα</w:t>
      </w:r>
      <w:r>
        <w:rPr>
          <w:rFonts w:eastAsia="Times New Roman" w:cs="Times New Roman"/>
          <w:szCs w:val="24"/>
        </w:rPr>
        <w:t xml:space="preserve">ι των λαθών. </w:t>
      </w:r>
    </w:p>
    <w:p w14:paraId="4EA88CDF"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Φαίνεται, λοιπόν, ότι και εσείς και η Νέα Δημοκρατία δεν έχετε καταλάβει τίποτα από τα λάθη του παρελθόντος. Όμως, πραγματικά, σήμερα ξεπεράσατε και τον ίδιο τον εαυτό σας στο συγκεκριμένο θέμα.</w:t>
      </w:r>
    </w:p>
    <w:p w14:paraId="4EA88CE0"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Ταυτόχρονα, αναφερθήκατε στο Ελληνικό και, μάλι</w:t>
      </w:r>
      <w:r>
        <w:rPr>
          <w:rFonts w:eastAsia="Times New Roman" w:cs="Times New Roman"/>
          <w:szCs w:val="24"/>
        </w:rPr>
        <w:t xml:space="preserve">στα, σε συγκεκριμένες δηλώσεις διαφόρων στελεχών της Κυβέρνησης εχθές εδώ, στην Ολομέλεια της Βουλής, αντικρουόμενες μεταξύ τους πολλές </w:t>
      </w:r>
      <w:r>
        <w:rPr>
          <w:rFonts w:eastAsia="Times New Roman" w:cs="Times New Roman"/>
          <w:szCs w:val="24"/>
        </w:rPr>
        <w:lastRenderedPageBreak/>
        <w:t xml:space="preserve">φορές. Εσείς χαρακτηριστικά είχατε πει ότι </w:t>
      </w:r>
      <w:r>
        <w:rPr>
          <w:rFonts w:eastAsia="Times New Roman" w:cs="Times New Roman"/>
          <w:szCs w:val="24"/>
        </w:rPr>
        <w:t>«</w:t>
      </w:r>
      <w:r>
        <w:rPr>
          <w:rFonts w:eastAsia="Times New Roman" w:cs="Times New Roman"/>
          <w:szCs w:val="24"/>
        </w:rPr>
        <w:t>αν ήσασταν επενδυτής, θα ήσασταν καχύποπτος για το Ελληνικό. Υπάρχει ανησυχί</w:t>
      </w:r>
      <w:r>
        <w:rPr>
          <w:rFonts w:eastAsia="Times New Roman" w:cs="Times New Roman"/>
          <w:szCs w:val="24"/>
        </w:rPr>
        <w:t xml:space="preserve">α, δεν σώθηκε η παρτίδα, να κάνουν τα κινήματα τη δουλειά </w:t>
      </w:r>
      <w:r>
        <w:rPr>
          <w:rFonts w:eastAsia="Times New Roman" w:cs="Times New Roman"/>
          <w:szCs w:val="24"/>
        </w:rPr>
        <w:t>τους»</w:t>
      </w:r>
      <w:r>
        <w:rPr>
          <w:rFonts w:eastAsia="Times New Roman" w:cs="Times New Roman"/>
          <w:szCs w:val="24"/>
        </w:rPr>
        <w:t>.</w:t>
      </w:r>
    </w:p>
    <w:p w14:paraId="4EA88CE1"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Ο κ. Μπαλτάς είπε ότι </w:t>
      </w:r>
      <w:r>
        <w:rPr>
          <w:rFonts w:eastAsia="Times New Roman" w:cs="Times New Roman"/>
          <w:szCs w:val="24"/>
        </w:rPr>
        <w:t>«</w:t>
      </w:r>
      <w:r>
        <w:rPr>
          <w:rFonts w:eastAsia="Times New Roman" w:cs="Times New Roman"/>
          <w:szCs w:val="24"/>
        </w:rPr>
        <w:t>στον δρόμο προς τον σοσιαλισμό υπάρχει ακόμα λογική να προχωρήσουμε ακόμα και με στρατηγικές ήττες</w:t>
      </w:r>
      <w:r>
        <w:rPr>
          <w:rFonts w:eastAsia="Times New Roman" w:cs="Times New Roman"/>
          <w:szCs w:val="24"/>
        </w:rPr>
        <w:t>»</w:t>
      </w:r>
      <w:r>
        <w:rPr>
          <w:rFonts w:eastAsia="Times New Roman" w:cs="Times New Roman"/>
          <w:szCs w:val="24"/>
        </w:rPr>
        <w:t>.</w:t>
      </w:r>
    </w:p>
    <w:p w14:paraId="4EA88CE2"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Κοιτάξτε, ο δρόμος της Αριστεράς προς τον σοσιαλισμό είναι πράγματι</w:t>
      </w:r>
      <w:r>
        <w:rPr>
          <w:rFonts w:eastAsia="Times New Roman" w:cs="Times New Roman"/>
          <w:szCs w:val="24"/>
        </w:rPr>
        <w:t xml:space="preserve"> στρωμένος με πεπονόφλουδες, τις οποίες πολλές φορές πατάει. Αν αυτό δεν σας θυμίζει κάτι, να σας πω ότι είναι ο αείμνηστος Ηλίας Ηλιού που το έχει πει. Αυτή η λογική στην οποία αναφερθήκατε εχθές, η λογική Μπαλτά, είναι μία άλλη λογική από τον δρόμο της Α</w:t>
      </w:r>
      <w:r>
        <w:rPr>
          <w:rFonts w:eastAsia="Times New Roman" w:cs="Times New Roman"/>
          <w:szCs w:val="24"/>
        </w:rPr>
        <w:t>ριστεράς που στον σοσιαλισμό δέχεται τις στρατηγικές ήττες. Η λογική Μπαλτά, λοιπόν, δεν έχει κα</w:t>
      </w:r>
      <w:r>
        <w:rPr>
          <w:rFonts w:eastAsia="Times New Roman" w:cs="Times New Roman"/>
          <w:szCs w:val="24"/>
        </w:rPr>
        <w:t>μ</w:t>
      </w:r>
      <w:r>
        <w:rPr>
          <w:rFonts w:eastAsia="Times New Roman" w:cs="Times New Roman"/>
          <w:szCs w:val="24"/>
        </w:rPr>
        <w:t>μία σχέση με τη λογική του Ηλία Ηλιού σ</w:t>
      </w:r>
      <w:r>
        <w:rPr>
          <w:rFonts w:eastAsia="Times New Roman" w:cs="Times New Roman"/>
          <w:szCs w:val="24"/>
        </w:rPr>
        <w:t>ε</w:t>
      </w:r>
      <w:r>
        <w:rPr>
          <w:rFonts w:eastAsia="Times New Roman" w:cs="Times New Roman"/>
          <w:szCs w:val="24"/>
        </w:rPr>
        <w:t xml:space="preserve"> αυτά τα θέματα.</w:t>
      </w:r>
    </w:p>
    <w:p w14:paraId="4EA88CE3" w14:textId="77777777" w:rsidR="00982D42" w:rsidRDefault="003E694A">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ΜΠΑΡΚΑΣ: </w:t>
      </w:r>
      <w:r>
        <w:rPr>
          <w:rFonts w:eastAsia="Times New Roman" w:cs="Times New Roman"/>
          <w:szCs w:val="24"/>
        </w:rPr>
        <w:t>Με δημοκρατία και ελευθερία.</w:t>
      </w:r>
    </w:p>
    <w:p w14:paraId="4EA88CE4" w14:textId="77777777" w:rsidR="00982D42" w:rsidRDefault="003E694A">
      <w:pPr>
        <w:spacing w:after="0"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Μην εκνευρίζεστε, γιατί </w:t>
      </w:r>
      <w:r>
        <w:rPr>
          <w:rFonts w:eastAsia="Times New Roman" w:cs="Times New Roman"/>
          <w:szCs w:val="24"/>
        </w:rPr>
        <w:t>αυτή είναι η πραγματικότητα αυτή τη στιγμή.</w:t>
      </w:r>
    </w:p>
    <w:p w14:paraId="4EA88CE5"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lastRenderedPageBreak/>
        <w:t>Βεβαίως, επειδή σαν εχθές, το 1936, είχε γεννηθεί ο Νίκος Πουλαντζάς που πέθανε το 19</w:t>
      </w:r>
      <w:r>
        <w:rPr>
          <w:rFonts w:eastAsia="Times New Roman" w:cs="Times New Roman"/>
          <w:szCs w:val="24"/>
        </w:rPr>
        <w:t>7</w:t>
      </w:r>
      <w:r>
        <w:rPr>
          <w:rFonts w:eastAsia="Times New Roman" w:cs="Times New Roman"/>
          <w:szCs w:val="24"/>
        </w:rPr>
        <w:t>9, να σας πω ότι ο σοσιαλισμός δεν μπορεί να υπάρξει αν δεν είναι δημοκρατικός και αν δεν είναι δημοκρατική και η Αριστερά. Πρ</w:t>
      </w:r>
      <w:r>
        <w:rPr>
          <w:rFonts w:eastAsia="Times New Roman" w:cs="Times New Roman"/>
          <w:szCs w:val="24"/>
        </w:rPr>
        <w:t xml:space="preserve">αγματικά, στο συγκεκριμένο θέμα, το πώς φέρεστε και το πώς χειρίζεστε τους δημοκρατικούς θεσμούς, τις </w:t>
      </w:r>
      <w:r>
        <w:rPr>
          <w:rFonts w:eastAsia="Times New Roman" w:cs="Times New Roman"/>
          <w:szCs w:val="24"/>
        </w:rPr>
        <w:t>α</w:t>
      </w:r>
      <w:r>
        <w:rPr>
          <w:rFonts w:eastAsia="Times New Roman" w:cs="Times New Roman"/>
          <w:szCs w:val="24"/>
        </w:rPr>
        <w:t xml:space="preserve">νεξάρτητες </w:t>
      </w:r>
      <w:r>
        <w:rPr>
          <w:rFonts w:eastAsia="Times New Roman" w:cs="Times New Roman"/>
          <w:szCs w:val="24"/>
        </w:rPr>
        <w:t>α</w:t>
      </w:r>
      <w:r>
        <w:rPr>
          <w:rFonts w:eastAsia="Times New Roman" w:cs="Times New Roman"/>
          <w:szCs w:val="24"/>
        </w:rPr>
        <w:t>ρχές και όλα αυτά τα ζητήματα, είναι μία ένδειξη για το πώς θέλετε αυτή τη στιγμή να ασκείται η κυβέρνηση, αντιπολιτευόμενοι τον εαυτό σας σε</w:t>
      </w:r>
      <w:r>
        <w:rPr>
          <w:rFonts w:eastAsia="Times New Roman" w:cs="Times New Roman"/>
          <w:szCs w:val="24"/>
        </w:rPr>
        <w:t xml:space="preserve"> πολλά ζητήματα και προχωρώντας στη συνέχεια</w:t>
      </w:r>
      <w:r>
        <w:rPr>
          <w:rFonts w:eastAsia="Times New Roman" w:cs="Times New Roman"/>
          <w:szCs w:val="24"/>
        </w:rPr>
        <w:t>,</w:t>
      </w:r>
      <w:r>
        <w:rPr>
          <w:rFonts w:eastAsia="Times New Roman" w:cs="Times New Roman"/>
          <w:szCs w:val="24"/>
        </w:rPr>
        <w:t xml:space="preserve"> αναπαράγοντας τις παθογένειες του παρελθόντος και, ουσιαστικά, μεγεθύνοντάς τες.</w:t>
      </w:r>
    </w:p>
    <w:p w14:paraId="4EA88CE6"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«Ήττα», λοιπόν, χαρακτήρισε ο κ. Μπαλτάς την επένδυση του Ελληνικού, «ήττα» και το μνημόνιο. Αναρωτιέμαι ποιες είναι οι νίκες. Πο</w:t>
      </w:r>
      <w:r>
        <w:rPr>
          <w:rFonts w:eastAsia="Times New Roman" w:cs="Times New Roman"/>
          <w:szCs w:val="24"/>
        </w:rPr>
        <w:t xml:space="preserve">ιες είναι οι νίκες; Η επαναλειτουργία της Αμυγδαλέζας; Εκτός αν εννοείτε αυτή νίκη, στην οποία ήσασταν απέναντι! </w:t>
      </w:r>
    </w:p>
    <w:p w14:paraId="4EA88CE7"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Εδώ, λοιπόν, σήμερα πρέπει να μιλήσουμε με ξεκάθαρα λόγια και να λέμε αλήθειες. Πρέπει να πούμε, λοιπόν, ότι σε όλα τα ζήτημα και κυρίως στην </w:t>
      </w:r>
      <w:r>
        <w:rPr>
          <w:rFonts w:eastAsia="Times New Roman" w:cs="Times New Roman"/>
          <w:szCs w:val="24"/>
        </w:rPr>
        <w:t xml:space="preserve">οικονομία, αυτή η Κυβέρνηση ακολουθεί μια πολιτική </w:t>
      </w:r>
      <w:r>
        <w:rPr>
          <w:rFonts w:eastAsia="Times New Roman" w:cs="Times New Roman"/>
          <w:szCs w:val="24"/>
        </w:rPr>
        <w:lastRenderedPageBreak/>
        <w:t>η οποία είναι αναποτελεσματική, είτε πρόκειται για τους φόρους πάνω στους φόρους χωρίς μεταρρυθμίσεις, είτε πρόκειται για τα θέματα του ασφαλιστικού, είτε πρόκειται για ζητήματα καθαρά εσωτερικής πολιτικής</w:t>
      </w:r>
      <w:r>
        <w:rPr>
          <w:rFonts w:eastAsia="Times New Roman" w:cs="Times New Roman"/>
          <w:szCs w:val="24"/>
        </w:rPr>
        <w:t xml:space="preserve"> σκηνής. </w:t>
      </w:r>
    </w:p>
    <w:p w14:paraId="4EA88CE8"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Όλα αυτά τα ζητήματα αναδεικνύονται αυτές τις ημέρες και σε σχέση, βέβαια, με το θέμα των τελευταίων ημερών, της Τράπεζας </w:t>
      </w:r>
      <w:r>
        <w:rPr>
          <w:rFonts w:eastAsia="Times New Roman" w:cs="Times New Roman"/>
          <w:szCs w:val="24"/>
        </w:rPr>
        <w:t>Αττικής</w:t>
      </w:r>
      <w:r>
        <w:rPr>
          <w:rFonts w:eastAsia="Times New Roman" w:cs="Times New Roman"/>
          <w:szCs w:val="24"/>
        </w:rPr>
        <w:t>. Δεν πρέπει να ξεχνάμε σ</w:t>
      </w:r>
      <w:r>
        <w:rPr>
          <w:rFonts w:eastAsia="Times New Roman" w:cs="Times New Roman"/>
          <w:szCs w:val="24"/>
        </w:rPr>
        <w:t>ε</w:t>
      </w:r>
      <w:r>
        <w:rPr>
          <w:rFonts w:eastAsia="Times New Roman" w:cs="Times New Roman"/>
          <w:szCs w:val="24"/>
        </w:rPr>
        <w:t xml:space="preserve"> αυτό το θέμα –διότι το άκουσα από πολλούς ομιλητές- ότι η Κυβέρνηση χρησιμοποίησε τα χρήμα</w:t>
      </w:r>
      <w:r>
        <w:rPr>
          <w:rFonts w:eastAsia="Times New Roman" w:cs="Times New Roman"/>
          <w:szCs w:val="24"/>
        </w:rPr>
        <w:t xml:space="preserve">τα των φορολογουμένων με ζημία τους, για να χρηματοδοτήσει την Τράπεζα </w:t>
      </w:r>
      <w:r>
        <w:rPr>
          <w:rFonts w:eastAsia="Times New Roman" w:cs="Times New Roman"/>
          <w:szCs w:val="24"/>
        </w:rPr>
        <w:t>Αττικής</w:t>
      </w:r>
      <w:r>
        <w:rPr>
          <w:rFonts w:eastAsia="Times New Roman" w:cs="Times New Roman"/>
          <w:szCs w:val="24"/>
        </w:rPr>
        <w:t xml:space="preserve"> μέσω των δημόσιων </w:t>
      </w:r>
      <w:r>
        <w:rPr>
          <w:rFonts w:eastAsia="Times New Roman" w:cs="Times New Roman"/>
          <w:szCs w:val="24"/>
        </w:rPr>
        <w:t>ο</w:t>
      </w:r>
      <w:r>
        <w:rPr>
          <w:rFonts w:eastAsia="Times New Roman" w:cs="Times New Roman"/>
          <w:szCs w:val="24"/>
        </w:rPr>
        <w:t>ργανισμών. Αυτή είναι η πραγματικότητα. Δεν μπορεί είκοσι μήνες που κυβερνάτε, να σηκώνεστε και το μοναδικό που λέτε να είναι «τι έκαναν οι προηγούμενοι». Δεν</w:t>
      </w:r>
      <w:r>
        <w:rPr>
          <w:rFonts w:eastAsia="Times New Roman" w:cs="Times New Roman"/>
          <w:szCs w:val="24"/>
        </w:rPr>
        <w:t xml:space="preserve"> μπαίνω σ</w:t>
      </w:r>
      <w:r>
        <w:rPr>
          <w:rFonts w:eastAsia="Times New Roman" w:cs="Times New Roman"/>
          <w:szCs w:val="24"/>
        </w:rPr>
        <w:t>ε</w:t>
      </w:r>
      <w:r>
        <w:rPr>
          <w:rFonts w:eastAsia="Times New Roman" w:cs="Times New Roman"/>
          <w:szCs w:val="24"/>
        </w:rPr>
        <w:t xml:space="preserve"> αυτή τη συζήτηση πλέον και δεν ενδιαφέρει και τους πολίτες αυτή η συζήτηση. Αυτό που ενδιαφέρει αυτή τη στιγμή είναι τι κάνετε εσείς είκοσι μήνες. Εδώ είστε ως Κυβέρνηση, θα σας ασκούμε αντιπολίτευση και θα απαντάτε στα θέματα που σας θέτουμε. Α</w:t>
      </w:r>
      <w:r>
        <w:rPr>
          <w:rFonts w:eastAsia="Times New Roman" w:cs="Times New Roman"/>
          <w:szCs w:val="24"/>
        </w:rPr>
        <w:t>υτός είναι ο ρόλος μας.</w:t>
      </w:r>
    </w:p>
    <w:p w14:paraId="4EA88CE9"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η δεινή οικονομική κατάσταση της χώρας -για να αναφερθώ και στα συγκεκριμένα, στα εξειδικευμένα θέματα του νομοσχεδίου- και οι σκληρές επιπτώσεις της φαίνεται πως, δυστυχώς, έχουν φέρει τα περιβαλλοντικά</w:t>
      </w:r>
      <w:r>
        <w:rPr>
          <w:rFonts w:eastAsia="Times New Roman" w:cs="Times New Roman"/>
          <w:szCs w:val="24"/>
        </w:rPr>
        <w:t xml:space="preserve"> ζητήματα σε δεύτερη μοίρα. Για μας δεν νοείται η παραγωγική ανασυγκρότηση της χώρας να αγνοεί την καθοριστική συμβολή τους. </w:t>
      </w:r>
    </w:p>
    <w:p w14:paraId="4EA88CEA"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Η οργάνωση, λοιπόν, και η στρατηγική του Υπουργείου, ιδιαίτερα σε συνθήκες κρίσης, οφείλει να αποκτήσει εκείνη την αναγκαία ωριμότ</w:t>
      </w:r>
      <w:r>
        <w:rPr>
          <w:rFonts w:eastAsia="Times New Roman" w:cs="Times New Roman"/>
          <w:szCs w:val="24"/>
        </w:rPr>
        <w:t xml:space="preserve">ητα που θα εκφράζεται με ουσιαστικές παρεμβάσεις στο Κτηματολόγιο, στις χρήσεις γης, στις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στην αυθαίρετη δόμηση στις προστατευόμενες περιοχές της χώρας, στη διαχείριση των αποβλήτων. </w:t>
      </w:r>
    </w:p>
    <w:p w14:paraId="4EA88CEB"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Πραγματικά, ποια είναι η διαφορά σε όλα αυτ</w:t>
      </w:r>
      <w:r>
        <w:rPr>
          <w:rFonts w:eastAsia="Times New Roman" w:cs="Times New Roman"/>
          <w:szCs w:val="24"/>
        </w:rPr>
        <w:t>ά τα ζητήματα είκοσι μήνες τώρα; Έχουν γίνει τομές; Υπάρχει καμ</w:t>
      </w:r>
      <w:r>
        <w:rPr>
          <w:rFonts w:eastAsia="Times New Roman" w:cs="Times New Roman"/>
          <w:szCs w:val="24"/>
        </w:rPr>
        <w:t>μ</w:t>
      </w:r>
      <w:r>
        <w:rPr>
          <w:rFonts w:eastAsia="Times New Roman" w:cs="Times New Roman"/>
          <w:szCs w:val="24"/>
        </w:rPr>
        <w:t>ία αλλαγή; Γνωρίζουν, δε, πολύ καλά όλοι πως ο δασικός πλούτος της χώρας είναι ανεκτίμητος. Γι’ αυτό και οφείλουμε να ανταποκριθούμε στη βασικότερη πρόκλησή του, που είναι η εξομάλυνση των όπο</w:t>
      </w:r>
      <w:r>
        <w:rPr>
          <w:rFonts w:eastAsia="Times New Roman" w:cs="Times New Roman"/>
          <w:szCs w:val="24"/>
        </w:rPr>
        <w:t xml:space="preserve">ιων αντιθέσεων μεταξύ της εκμετάλλευσης και της προστασίας του. </w:t>
      </w:r>
    </w:p>
    <w:p w14:paraId="4EA88CEC"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η εκμετάλλευση των ελληνικών δασών αντιστοιχεί σε λιγότερο από 0,5% του ΑΕΠ, ενώ βάσει της δασοκάλυψης η συμμετοχή θα έπρεπε να είναι πολύ μεγαλύτερη. </w:t>
      </w:r>
    </w:p>
    <w:p w14:paraId="4EA88CED"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Είναι, λοιπόν, αναγκαίο το Υπου</w:t>
      </w:r>
      <w:r>
        <w:rPr>
          <w:rFonts w:eastAsia="Times New Roman" w:cs="Times New Roman"/>
          <w:szCs w:val="24"/>
        </w:rPr>
        <w:t xml:space="preserve">ργείο να έχει ένα ολοκληρωμένο σχέδιο δασικής πολιτικής. </w:t>
      </w:r>
    </w:p>
    <w:p w14:paraId="4EA88CEE"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Υπάρχουν ζητήματα, κύριε Υπουργέ, που χρήζουν διευκρίνισης, αλλά και σημαντικές εκκρεμότητες για την ενίσχυση και την προστασία του δασικού πλούτου. Για να μπορούμε να συζητάμε εδώ για την όποια διε</w:t>
      </w:r>
      <w:r>
        <w:rPr>
          <w:rFonts w:eastAsia="Times New Roman" w:cs="Times New Roman"/>
          <w:szCs w:val="24"/>
        </w:rPr>
        <w:t>υκόλυνση της υλοτομίας, την αειφορική διαχείριση των δασών, πρέπει να έχουμε μια σαφή εικόνα για το πού βρίσκονται όλες οι απαιτούμενες ενέργειες προς αυτή την κατεύθυνση. Δεν έχουμε μια τέτοια εικόνα από το Υπουργείο.</w:t>
      </w:r>
    </w:p>
    <w:p w14:paraId="4EA88CEF"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Με δεδομένο, μάλιστα, ότι περίπου το </w:t>
      </w:r>
      <w:r>
        <w:rPr>
          <w:rFonts w:eastAsia="Times New Roman" w:cs="Times New Roman"/>
          <w:szCs w:val="24"/>
        </w:rPr>
        <w:t>25% της συνολικής έκτασης της Ελλάδας αποτελείται από δάσος, ενώ ένα άλλο 25% αποτελείται από δασικές εκτάσεις, αντιλαμβανόμαστε την εξαιρετική σημασία της εκπόνησης και ανάρτησης των δασικών χαρτών, αλλά και του Κτηματολογίου. Πρόκειται για δύο πολύ σημαν</w:t>
      </w:r>
      <w:r>
        <w:rPr>
          <w:rFonts w:eastAsia="Times New Roman" w:cs="Times New Roman"/>
          <w:szCs w:val="24"/>
        </w:rPr>
        <w:t xml:space="preserve">τικές παραμέτρους. </w:t>
      </w:r>
    </w:p>
    <w:p w14:paraId="4EA88CF0"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μην επανέλθω στη συζήτηση που έγινε πριν, να σας πω μόνο ότι είπατε στην </w:t>
      </w:r>
      <w:r>
        <w:rPr>
          <w:rFonts w:eastAsia="Times New Roman" w:cs="Times New Roman"/>
          <w:szCs w:val="24"/>
        </w:rPr>
        <w:t>ε</w:t>
      </w:r>
      <w:r>
        <w:rPr>
          <w:rFonts w:eastAsia="Times New Roman" w:cs="Times New Roman"/>
          <w:szCs w:val="24"/>
        </w:rPr>
        <w:t>πιτροπή ότι μέχρι τέλος Σεπτέμβρη θα είναι αναρτημένοι οι πρώτοι δασικοί χάρτες. Το έχετε πει. Και επειδή έχουμε ακούσει πάρα πολλές τέτοιες δεσμεύσεις από</w:t>
      </w:r>
      <w:r>
        <w:rPr>
          <w:rFonts w:eastAsia="Times New Roman" w:cs="Times New Roman"/>
          <w:szCs w:val="24"/>
        </w:rPr>
        <w:t xml:space="preserve"> εσάς, όπως ότι μέχρι το καλοκαίρι του 2018 θα έχουμε όλους τους χάρτες έτοιμους, και επειδή ακούμε και ξανακούμε τέτοιες δεσμεύσεις και δεν γίνονται, επιτέλους πρωτοτυπήστε μία φορά και τηρήστε το χρονοδιάγραμμα το οποίο βάζετε.</w:t>
      </w:r>
    </w:p>
    <w:p w14:paraId="4EA88CF1"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Θα θέλαμε και μια ενημέρωσ</w:t>
      </w:r>
      <w:r>
        <w:rPr>
          <w:rFonts w:eastAsia="Times New Roman" w:cs="Times New Roman"/>
          <w:szCs w:val="24"/>
        </w:rPr>
        <w:t>η σχετικά με το ζήτημα των αυθαιρέτων που έχουν ανεγερθεί σε δάση, σε συνέχεια μιας πρόσφατης σχετικής υπουργικής απόφασης για την τακτοποίησή τους. Πρόκειται για τεράστιο ζήτημα, στο οποίο γνωρίζω πάρα πολύ καλά ότι και οι θέσεις οι δικές σας, οι προσωπικ</w:t>
      </w:r>
      <w:r>
        <w:rPr>
          <w:rFonts w:eastAsia="Times New Roman" w:cs="Times New Roman"/>
          <w:szCs w:val="24"/>
        </w:rPr>
        <w:t xml:space="preserve">ές -εννοώ και του χώρου στον οποίο βρισκόσασταν πριν-, δεν συνάδουν με αυτά τα οποία γίνονται το τελευταίο χρονικό διάστημα. </w:t>
      </w:r>
    </w:p>
    <w:p w14:paraId="4EA88CF2"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lastRenderedPageBreak/>
        <w:t>Συνεπώς πρέπει να μας πείτε ποια είναι η συγκεκριμένη λογική του Υπουργείου σε αυτό το ζήτημα αυτή</w:t>
      </w:r>
      <w:r>
        <w:rPr>
          <w:rFonts w:eastAsia="Times New Roman" w:cs="Times New Roman"/>
          <w:szCs w:val="24"/>
        </w:rPr>
        <w:t xml:space="preserve"> τη στιγμή. Διότι αυτό που θέτω είναι ότι πρέπει, επιτέλους, να σεβαστούμε και τους πολίτες </w:t>
      </w:r>
      <w:r>
        <w:rPr>
          <w:rFonts w:eastAsia="Times New Roman"/>
          <w:szCs w:val="24"/>
        </w:rPr>
        <w:t>οι οποίοι</w:t>
      </w:r>
      <w:r>
        <w:rPr>
          <w:rFonts w:eastAsia="Times New Roman" w:cs="Times New Roman"/>
          <w:szCs w:val="24"/>
        </w:rPr>
        <w:t xml:space="preserve"> είναι νομοταγείς σε όλα αυτά τα ζητήματα.</w:t>
      </w:r>
    </w:p>
    <w:p w14:paraId="4EA88CF3"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σήμερα καλούμαστε να συζητήσουμε με το παρόν νομοσχέδιο το καθεστώς που διέπει τη σ</w:t>
      </w:r>
      <w:r>
        <w:rPr>
          <w:rFonts w:eastAsia="Times New Roman" w:cs="Times New Roman"/>
          <w:szCs w:val="24"/>
        </w:rPr>
        <w:t xml:space="preserve">ύσταση και τη λειτουργία των δασικών συνεταιρισμών. Προχωρά σε ορισμένα σημεία σε αναλυτικές αναφορές -σας το είπε και ο </w:t>
      </w:r>
      <w:r>
        <w:rPr>
          <w:rFonts w:eastAsia="Times New Roman" w:cs="Times New Roman"/>
          <w:szCs w:val="24"/>
        </w:rPr>
        <w:t>ε</w:t>
      </w:r>
      <w:r>
        <w:rPr>
          <w:rFonts w:eastAsia="Times New Roman" w:cs="Times New Roman"/>
          <w:szCs w:val="24"/>
        </w:rPr>
        <w:t>ισηγητής της Δημοκρατικής Συμπαράταξης- τόσο διεξοδικές και τόσο λεπτομερείς που ουσιαστικά χάνεται το νόημα αυτή τη στιγμή. Χρειάζοντ</w:t>
      </w:r>
      <w:r>
        <w:rPr>
          <w:rFonts w:eastAsia="Times New Roman" w:cs="Times New Roman"/>
          <w:szCs w:val="24"/>
        </w:rPr>
        <w:t>αι πολιτικές επιλογές, προτάσεις και πρωτοβουλίες που θα ενισχύουν τη διαπραγματευτική δύναμη των συνεταιρισμών.</w:t>
      </w:r>
    </w:p>
    <w:p w14:paraId="4EA88CF4"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Μια κύρια επισήμανση την οποία κάναμε, αφορά στη σύσταση του δασικού συνεταιρισμού για την οποία πλέον απαιτείται αρχικά η υπογραφή από είκοσι </w:t>
      </w:r>
      <w:r>
        <w:rPr>
          <w:rFonts w:eastAsia="Times New Roman" w:cs="Times New Roman"/>
          <w:szCs w:val="24"/>
        </w:rPr>
        <w:t xml:space="preserve">πέντε πρόσωπα. Το μειώσατε σε είκοσι ένα πρόσωπα. Σας είπαμε ότι είναι πολλά. Σας καταθέσαμε στοιχεία -δεν χρειάζεται να τα ξανακαταθέσω- ότι </w:t>
      </w:r>
      <w:r>
        <w:rPr>
          <w:rFonts w:eastAsia="Times New Roman" w:cs="Times New Roman"/>
          <w:szCs w:val="24"/>
        </w:rPr>
        <w:lastRenderedPageBreak/>
        <w:t>πουθενά σχεδόν στον κόσμο δεν υπάρχει αυτός ο αριθμός. Ακόμα και με τη μείωση -το είκοσι ένα- τον κρατήσατε πάνω α</w:t>
      </w:r>
      <w:r>
        <w:rPr>
          <w:rFonts w:eastAsia="Times New Roman" w:cs="Times New Roman"/>
          <w:szCs w:val="24"/>
        </w:rPr>
        <w:t xml:space="preserve">πό την Κολομβία, πάνω από την Κίνα, ενώ η Φιλανδία έχει τρεις, όπως και διάφορες άλλες χώρες. </w:t>
      </w:r>
    </w:p>
    <w:p w14:paraId="4EA88CF5"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Καταλαβαίνω το επιχείρημα που είπατε -που μπορεί να λυθεί με άλλους τρόπους βέβαια- αλλά προχωρήστε, αν θέλετε, στον διπλασιασμό, για παράδειγμα, από επτά σε δεκ</w:t>
      </w:r>
      <w:r>
        <w:rPr>
          <w:rFonts w:eastAsia="Times New Roman" w:cs="Times New Roman"/>
          <w:szCs w:val="24"/>
        </w:rPr>
        <w:t>ατέσσερις. Να είμαστε στο είκοσι πέντε και στο είκοσι ένα όταν δεν υπάρχει κανένα διεθνές παράδειγμα, ή, εν πάση περιπτώσει, ελάχιστα και τριτοκοσμικά;</w:t>
      </w:r>
    </w:p>
    <w:p w14:paraId="4EA88CF6"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Να προχωρήσω σε άλλα θέματα, γιατί δεν έχω πολύ χρόνο. Τα έχει εξαντλήσει έτσι και αλλιώς και ο </w:t>
      </w:r>
      <w:r>
        <w:rPr>
          <w:rFonts w:eastAsia="Times New Roman" w:cs="Times New Roman"/>
          <w:szCs w:val="24"/>
        </w:rPr>
        <w:t>ε</w:t>
      </w:r>
      <w:r>
        <w:rPr>
          <w:rFonts w:eastAsia="Times New Roman" w:cs="Times New Roman"/>
          <w:szCs w:val="24"/>
        </w:rPr>
        <w:t>ισηγητή</w:t>
      </w:r>
      <w:r>
        <w:rPr>
          <w:rFonts w:eastAsia="Times New Roman" w:cs="Times New Roman"/>
          <w:szCs w:val="24"/>
        </w:rPr>
        <w:t xml:space="preserve">ς. </w:t>
      </w:r>
    </w:p>
    <w:p w14:paraId="4EA88CF7"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Μια επισήμανση θα κάνω ως προς τον εσωτερικό κανονισμό λειτουργίας των δασικών συνεταιρισμών. Ασφαλώς ο νομοθέτης πρέπει να καθορίσει ένα πλαίσιο στη δασική νομοθεσία, αλλά όχι τον τρόπο </w:t>
      </w:r>
      <w:r>
        <w:rPr>
          <w:rFonts w:eastAsia="Times New Roman" w:cs="Times New Roman"/>
          <w:szCs w:val="24"/>
        </w:rPr>
        <w:lastRenderedPageBreak/>
        <w:t>ρύθμισης των σχέσεων των μελών του συνεταιρισμού με τον συνεταιρι</w:t>
      </w:r>
      <w:r>
        <w:rPr>
          <w:rFonts w:eastAsia="Times New Roman" w:cs="Times New Roman"/>
          <w:szCs w:val="24"/>
        </w:rPr>
        <w:t>σμό και μεταξύ τους -αυτή είναι μια βασική αρχή- γιατί κινδυνεύει να παρεμποδιστεί η συνεταιριστική αυτονομία.</w:t>
      </w:r>
    </w:p>
    <w:p w14:paraId="4EA88CF8"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Μια σημαντική έλλειψη, επίσης, στο προτεινόμενο νομοσχέδιο, στην οποία έχουμε εστιάσει και για τους αγροτικούς συνεταιρισμούς, είναι η συνεταιρισ</w:t>
      </w:r>
      <w:r>
        <w:rPr>
          <w:rFonts w:eastAsia="Times New Roman" w:cs="Times New Roman"/>
          <w:szCs w:val="24"/>
        </w:rPr>
        <w:t>τική εκπαίδευση. Το νομοσχέδιο αφήνει ορισμένα κενά ως προς την εκπαίδευση των δασεργατών με το να μη διευκρινίζεται ούτε το πώς, ούτε το από ποιόν θα γίνεται. Μάλιστα, λόγω της περίοπτης θέσης που κατέχει η χώρα μας σε ατυχήματα υλοτόμων, κρίνεται απαραίτ</w:t>
      </w:r>
      <w:r>
        <w:rPr>
          <w:rFonts w:eastAsia="Times New Roman" w:cs="Times New Roman"/>
          <w:szCs w:val="24"/>
        </w:rPr>
        <w:t xml:space="preserve">ητο στην εκπαίδευση των δόκιμων μελών να περιλαμβάνονται και θέματα υγιεινής, ασφάλειας και πρώτων βοηθειών. </w:t>
      </w:r>
    </w:p>
    <w:p w14:paraId="4EA88CF9"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πριν κλείσω, θέλω να σας πω ξανά για το θέμα της </w:t>
      </w:r>
      <w:r>
        <w:rPr>
          <w:rFonts w:eastAsia="Times New Roman" w:cs="Times New Roman"/>
          <w:bCs/>
          <w:szCs w:val="24"/>
        </w:rPr>
        <w:t>τροπολογία</w:t>
      </w:r>
      <w:r>
        <w:rPr>
          <w:rFonts w:eastAsia="Times New Roman" w:cs="Times New Roman"/>
          <w:szCs w:val="24"/>
        </w:rPr>
        <w:t xml:space="preserve">ς που καταθέσαμε, για τον ΕΛΓΑ. Τουλάχιστον να συμφωνήσει </w:t>
      </w:r>
      <w:r>
        <w:rPr>
          <w:rFonts w:eastAsia="Times New Roman" w:cs="Times New Roman"/>
          <w:szCs w:val="24"/>
        </w:rPr>
        <w:t xml:space="preserve">η Κοινοβουλευτική Ομάδα και οι Βουλευτές του ΣΥΡΙΖΑ -που φαίνεται ότι συμφωνούν- στην </w:t>
      </w:r>
      <w:r>
        <w:rPr>
          <w:rFonts w:eastAsia="Times New Roman" w:cs="Times New Roman"/>
          <w:bCs/>
          <w:szCs w:val="24"/>
        </w:rPr>
        <w:t>τροπολογία</w:t>
      </w:r>
      <w:r>
        <w:rPr>
          <w:rFonts w:eastAsia="Times New Roman" w:cs="Times New Roman"/>
          <w:szCs w:val="24"/>
        </w:rPr>
        <w:t xml:space="preserve"> που έχουμε καταθέσει για να υπάρχει πίεση. Δεν εξηγείται αλλιώς αυτή</w:t>
      </w:r>
      <w:r>
        <w:rPr>
          <w:rFonts w:eastAsia="Times New Roman" w:cs="Times New Roman"/>
          <w:szCs w:val="24"/>
        </w:rPr>
        <w:t xml:space="preserve"> </w:t>
      </w:r>
      <w:r>
        <w:rPr>
          <w:rFonts w:eastAsia="Times New Roman" w:cs="Times New Roman"/>
          <w:szCs w:val="24"/>
        </w:rPr>
        <w:t xml:space="preserve">η κατάσταση. Έχουμε αποδείξει ότι δεν υπάρχει κανένα κόστος. Υπάρχουν </w:t>
      </w:r>
      <w:r>
        <w:rPr>
          <w:rFonts w:eastAsia="Times New Roman" w:cs="Times New Roman"/>
          <w:szCs w:val="24"/>
        </w:rPr>
        <w:lastRenderedPageBreak/>
        <w:t>άλλες εξαιρέσεις για</w:t>
      </w:r>
      <w:r>
        <w:rPr>
          <w:rFonts w:eastAsia="Times New Roman" w:cs="Times New Roman"/>
          <w:szCs w:val="24"/>
        </w:rPr>
        <w:t xml:space="preserve"> τα ερευνητικά ιδρύματα, στα οποία δεν υπάρχει κόστος για το κράτος. Και εδώ δεν υπάρχει κόστος κανένα και κα</w:t>
      </w:r>
      <w:r>
        <w:rPr>
          <w:rFonts w:eastAsia="Times New Roman" w:cs="Times New Roman"/>
          <w:szCs w:val="24"/>
        </w:rPr>
        <w:t>μ</w:t>
      </w:r>
      <w:r>
        <w:rPr>
          <w:rFonts w:eastAsia="Times New Roman" w:cs="Times New Roman"/>
          <w:szCs w:val="24"/>
        </w:rPr>
        <w:t>μία δαπάνη. Καταθέσαμε και ερώτηση -πέρα από αυτά που σας είπε και ο κ. Κεγκέρογλου και ο κ. Τζελέπης- και στον Υπουργό Αγροτικής Ανάπτυξης και στ</w:t>
      </w:r>
      <w:r>
        <w:rPr>
          <w:rFonts w:eastAsia="Times New Roman" w:cs="Times New Roman"/>
          <w:szCs w:val="24"/>
        </w:rPr>
        <w:t>ον Υπουργό Οικονομικών το καλοκαίρι. Ο Υπουργός Αγροτικής Ανάπτυξης μ</w:t>
      </w:r>
      <w:r>
        <w:rPr>
          <w:rFonts w:eastAsia="Times New Roman" w:cs="Times New Roman"/>
          <w:szCs w:val="24"/>
        </w:rPr>
        <w:t>α</w:t>
      </w:r>
      <w:r>
        <w:rPr>
          <w:rFonts w:eastAsia="Times New Roman" w:cs="Times New Roman"/>
          <w:szCs w:val="24"/>
        </w:rPr>
        <w:t>ς απαντάει για άλλα θέματα -ο κ. Μπόλαρης συγκεκριμένα- και ο Υπουργός Οικονομικών δεν απάντησε. Και ήρθε σήμερα ο κ. Αποστόλου να μας πει ότι είναι αρμοδιότητα του Υπουργού Οικονομικών.</w:t>
      </w:r>
      <w:r>
        <w:rPr>
          <w:rFonts w:eastAsia="Times New Roman" w:cs="Times New Roman"/>
          <w:szCs w:val="24"/>
        </w:rPr>
        <w:t xml:space="preserve"> </w:t>
      </w:r>
    </w:p>
    <w:p w14:paraId="4EA88CFA"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Πραγματικά πρέπει να αποφασίσετε ως Κυβέρνηση να λύσετε αυτό το θέμα, γιατί έχει σχέση και με τις αποζημιώσεις που πρέπει να πληρωθούν, του 2015, και με τις εκτιμήσεις που πρέπει να γίνουν το 2016.</w:t>
      </w:r>
    </w:p>
    <w:p w14:paraId="4EA88CFB"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szCs w:val="24"/>
        </w:rPr>
        <w:t>Κλείνοντας, λοιπόν, θα ήθελα να πω ότι το σημερινό νομοσ</w:t>
      </w:r>
      <w:r>
        <w:rPr>
          <w:rFonts w:eastAsia="Times New Roman" w:cs="Times New Roman"/>
          <w:szCs w:val="24"/>
        </w:rPr>
        <w:t xml:space="preserve">χέδιο είναι ένα νομοσχέδιο που περιέχει πράγματι ορισμένες θετικές διατάξεις, αλλά και πολλές προβληματικές. Όμως, το νομοθετικό έργο δεν </w:t>
      </w:r>
      <w:r>
        <w:rPr>
          <w:rFonts w:eastAsia="Times New Roman" w:cs="Times New Roman"/>
          <w:szCs w:val="24"/>
        </w:rPr>
        <w:lastRenderedPageBreak/>
        <w:t>πρέπει να εξαντλείται σε αυτά και να αφήνει στον αέρα σημαντικά ζητήματα, απέχοντας από ένα ολοκληρωμένο σχέδιο αποτελ</w:t>
      </w:r>
      <w:r>
        <w:rPr>
          <w:rFonts w:eastAsia="Times New Roman" w:cs="Times New Roman"/>
          <w:szCs w:val="24"/>
        </w:rPr>
        <w:t>εσματικής δράσης σ</w:t>
      </w:r>
      <w:r>
        <w:rPr>
          <w:rFonts w:eastAsia="Times New Roman" w:cs="Times New Roman"/>
          <w:szCs w:val="24"/>
        </w:rPr>
        <w:t>ε</w:t>
      </w:r>
      <w:r>
        <w:rPr>
          <w:rFonts w:eastAsia="Times New Roman" w:cs="Times New Roman"/>
          <w:szCs w:val="24"/>
        </w:rPr>
        <w:t xml:space="preserve"> αυτόν τον τομέα, για να πετύχουμε επιτέλους την αειφορική ανάπτυξη, η οποία είναι ο συνδυασμός κοινωνικής, οικονομικής και περιβαλλοντικής ανάπτυξης. Αυτά τα πράγματα, δυστυχώς, έχουν ξεχαστεί μέσα στην κρίση. Όμως, το Υπουργείο Περιβάλ</w:t>
      </w:r>
      <w:r>
        <w:rPr>
          <w:rFonts w:eastAsia="Times New Roman" w:cs="Times New Roman"/>
          <w:szCs w:val="24"/>
        </w:rPr>
        <w:t>λοντος και η εκάστοτε κ</w:t>
      </w:r>
      <w:r>
        <w:rPr>
          <w:rFonts w:eastAsia="Times New Roman"/>
          <w:szCs w:val="24"/>
        </w:rPr>
        <w:t>υβέρνηση</w:t>
      </w:r>
      <w:r>
        <w:rPr>
          <w:rFonts w:eastAsia="Times New Roman" w:cs="Times New Roman"/>
          <w:szCs w:val="24"/>
        </w:rPr>
        <w:t xml:space="preserve"> δεν πρέπει να τα ξεχνάει. </w:t>
      </w:r>
    </w:p>
    <w:p w14:paraId="4EA88CFC"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EA88CFD"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4EA88CFE"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cs="Times New Roman"/>
          <w:szCs w:val="24"/>
        </w:rPr>
        <w:t xml:space="preserve">Τον λόγο έχει ο κ. Σκρέκας από τη Νέα Δημοκρατία. </w:t>
      </w:r>
    </w:p>
    <w:p w14:paraId="4EA88CFF"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ΣΚΡΕΚΑΣ:</w:t>
      </w:r>
      <w:r>
        <w:rPr>
          <w:rFonts w:eastAsia="Times New Roman" w:cs="Times New Roman"/>
          <w:szCs w:val="24"/>
        </w:rPr>
        <w:t xml:space="preserve"> Ευχαριστώ, κύριε Πρόεδρε. </w:t>
      </w:r>
    </w:p>
    <w:p w14:paraId="4EA88D00"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szCs w:val="24"/>
        </w:rPr>
        <w:t>Αγαπητές και αγαπητοί συνάδελφοι, ήταν πράγματι ευκαιρία σήμερα το παρόν νομοσχέδιο να είναι ένα νομοσχέδιο πάνω στο οποίο θα μπορούσαμε να πετύχουμε μια καθ’ ολοκληρία συναίνεση σ</w:t>
      </w:r>
      <w:r>
        <w:rPr>
          <w:rFonts w:eastAsia="Times New Roman" w:cs="Times New Roman"/>
          <w:szCs w:val="24"/>
        </w:rPr>
        <w:t>ε</w:t>
      </w:r>
      <w:r>
        <w:rPr>
          <w:rFonts w:eastAsia="Times New Roman" w:cs="Times New Roman"/>
          <w:szCs w:val="24"/>
        </w:rPr>
        <w:t xml:space="preserve"> αυτό </w:t>
      </w:r>
      <w:r>
        <w:rPr>
          <w:rFonts w:eastAsia="Times New Roman" w:cs="Times New Roman"/>
          <w:szCs w:val="24"/>
        </w:rPr>
        <w:lastRenderedPageBreak/>
        <w:t>το οποίο προσπαθείτε να πετύχετε,</w:t>
      </w:r>
      <w:r>
        <w:rPr>
          <w:rFonts w:eastAsia="Times New Roman" w:cs="Times New Roman"/>
          <w:szCs w:val="24"/>
        </w:rPr>
        <w:t xml:space="preserve"> και το οποίο είναι να αξιοποιήσουμε και να εξορθολογήσουμε την εκμετάλλευση ενός πολύ σημαντικού πόρου - πλούτου της χώρας, που είναι τα ελληνικά δάση. </w:t>
      </w:r>
    </w:p>
    <w:p w14:paraId="4EA88D01"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szCs w:val="24"/>
        </w:rPr>
        <w:t>Όπως είπαμε και επί της αρχής, η Νέα Δημοκρατία στηρίζει αυτό το νομοσχέδιο, παρά το γεγονός ότι και ε</w:t>
      </w:r>
      <w:r>
        <w:rPr>
          <w:rFonts w:eastAsia="Times New Roman" w:cs="Times New Roman"/>
          <w:szCs w:val="24"/>
        </w:rPr>
        <w:t xml:space="preserve">γώ πραγματικά πιστεύω πως η αύξηση από επτά σε είκοσι ένα μέλη του αριθμού των μελών που αποτελούν τον κάθε δασικό συνεταιρισμό, είναι μια αύξηση η οποία σε κάποιες περιπτώσεις δημιουργεί προβλήματα. Και αναφέρομαι σε περιοχές του νησιωτικού χώρου. </w:t>
      </w:r>
    </w:p>
    <w:p w14:paraId="4EA88D02"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szCs w:val="24"/>
        </w:rPr>
        <w:t>Δυστυχ</w:t>
      </w:r>
      <w:r>
        <w:rPr>
          <w:rFonts w:eastAsia="Times New Roman" w:cs="Times New Roman"/>
          <w:szCs w:val="24"/>
        </w:rPr>
        <w:t>ώς, όμως, και στη σημερινή περίπτωση, κυρίες και κύριοι συνάδελφοι, αυτή η συναίνεση δεν είναι δυνατόν να επιτευχθεί χωρίς καμμία σκιά. Και αναφέρομαι, βέβαια, σ</w:t>
      </w:r>
      <w:r>
        <w:rPr>
          <w:rFonts w:eastAsia="Times New Roman" w:cs="Times New Roman"/>
          <w:szCs w:val="24"/>
        </w:rPr>
        <w:t>ε</w:t>
      </w:r>
      <w:r>
        <w:rPr>
          <w:rFonts w:eastAsia="Times New Roman" w:cs="Times New Roman"/>
          <w:szCs w:val="24"/>
        </w:rPr>
        <w:t xml:space="preserve"> αυτές τις τροπολογίες</w:t>
      </w:r>
      <w:r>
        <w:rPr>
          <w:rFonts w:eastAsia="Times New Roman" w:cs="Times New Roman"/>
          <w:szCs w:val="24"/>
        </w:rPr>
        <w:t>,</w:t>
      </w:r>
      <w:r>
        <w:rPr>
          <w:rFonts w:eastAsia="Times New Roman" w:cs="Times New Roman"/>
          <w:szCs w:val="24"/>
        </w:rPr>
        <w:t xml:space="preserve"> οι οποίες ήρθαν και εντάχθηκαν στο κύριο κείμενο του νομοσχεδίου και, δυστυχώς, δεν έχουν καμμία σχέση με το υπό συζήτηση νομοσχέδιο και προκαλούν και σημαντικές διαφωνίες από μέρος της </w:t>
      </w:r>
      <w:r>
        <w:rPr>
          <w:rFonts w:eastAsia="Times New Roman" w:cs="Times New Roman"/>
          <w:szCs w:val="24"/>
        </w:rPr>
        <w:t>Α</w:t>
      </w:r>
      <w:r>
        <w:rPr>
          <w:rFonts w:eastAsia="Times New Roman" w:cs="Times New Roman"/>
          <w:szCs w:val="24"/>
        </w:rPr>
        <w:t xml:space="preserve">ντιπολίτευσης. </w:t>
      </w:r>
    </w:p>
    <w:p w14:paraId="4EA88D03"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szCs w:val="24"/>
        </w:rPr>
        <w:t>Θα ήθελα να κάνω κάποια σχόλια σε ό,τι αφορά την τρο</w:t>
      </w:r>
      <w:r>
        <w:rPr>
          <w:rFonts w:eastAsia="Times New Roman" w:cs="Times New Roman"/>
          <w:szCs w:val="24"/>
        </w:rPr>
        <w:t>πολογία 680/67/20</w:t>
      </w:r>
      <w:r>
        <w:rPr>
          <w:rFonts w:eastAsia="Times New Roman" w:cs="Times New Roman"/>
          <w:szCs w:val="24"/>
        </w:rPr>
        <w:t>-</w:t>
      </w:r>
      <w:r>
        <w:rPr>
          <w:rFonts w:eastAsia="Times New Roman" w:cs="Times New Roman"/>
          <w:szCs w:val="24"/>
        </w:rPr>
        <w:t>9</w:t>
      </w:r>
      <w:r>
        <w:rPr>
          <w:rFonts w:eastAsia="Times New Roman" w:cs="Times New Roman"/>
          <w:szCs w:val="24"/>
        </w:rPr>
        <w:t>-2</w:t>
      </w:r>
      <w:r>
        <w:rPr>
          <w:rFonts w:eastAsia="Times New Roman" w:cs="Times New Roman"/>
          <w:szCs w:val="24"/>
        </w:rPr>
        <w:t xml:space="preserve">016, η οποία έχει ενταχθεί ως άρθρο 56 στο παρόν νομοσχέδιο. Είδαμε, δυστυχώς, όλοι τις τελευταίες εβδομάδες, τους </w:t>
      </w:r>
      <w:r>
        <w:rPr>
          <w:rFonts w:eastAsia="Times New Roman" w:cs="Times New Roman"/>
          <w:szCs w:val="24"/>
        </w:rPr>
        <w:lastRenderedPageBreak/>
        <w:t xml:space="preserve">τελευταίους μήνες, η χώρα να υφίσταται πρόστιμα από την Ευρωπαϊκή Ένωση ύψους 10 και 15 εκατομμυρίων ευρώ κάθε φορά για </w:t>
      </w:r>
      <w:r>
        <w:rPr>
          <w:rFonts w:eastAsia="Times New Roman" w:cs="Times New Roman"/>
          <w:szCs w:val="24"/>
        </w:rPr>
        <w:t xml:space="preserve">τη λειτουργία ΧΑΔΑ χωρίς έλεγχο και χωρίς πλαίσιο, όπως και για τη διαχείριση επικίνδυνων αποβλήτων. Αυτό, δυστυχώς, δείχνει ότι η </w:t>
      </w:r>
      <w:r>
        <w:rPr>
          <w:rFonts w:eastAsia="Times New Roman"/>
          <w:szCs w:val="24"/>
        </w:rPr>
        <w:t>Κυβέρνηση</w:t>
      </w:r>
      <w:r>
        <w:rPr>
          <w:rFonts w:eastAsia="Times New Roman" w:cs="Times New Roman"/>
          <w:szCs w:val="24"/>
        </w:rPr>
        <w:t xml:space="preserve"> σ</w:t>
      </w:r>
      <w:r>
        <w:rPr>
          <w:rFonts w:eastAsia="Times New Roman" w:cs="Times New Roman"/>
          <w:szCs w:val="24"/>
        </w:rPr>
        <w:t>ε</w:t>
      </w:r>
      <w:r>
        <w:rPr>
          <w:rFonts w:eastAsia="Times New Roman" w:cs="Times New Roman"/>
          <w:szCs w:val="24"/>
        </w:rPr>
        <w:t xml:space="preserve"> αυτό το σημείο ολιγωρεί για άλλη μια φορά και δεν προχωρά γρήγορα πράγματα τα οποία είχαν ξεκινήσει την προηγούμ</w:t>
      </w:r>
      <w:r>
        <w:rPr>
          <w:rFonts w:eastAsia="Times New Roman" w:cs="Times New Roman"/>
          <w:szCs w:val="24"/>
        </w:rPr>
        <w:t xml:space="preserve">ενη διετία. </w:t>
      </w:r>
    </w:p>
    <w:p w14:paraId="4EA88D04"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szCs w:val="24"/>
        </w:rPr>
        <w:t>Δυστυχώς αυτή τη στιγμή, που ο Έλληνας πολίτης φορολογείται βάναυσα και υπέρμετρα, έρχεται το ελληνικό κράτος και παίρνει χρήματα από τον Έλληνα φορολογούμενο πολίτη για να πληρώσει πρόστιμα και πέναλτι τα οποία επιβάλλει στην Ελλάδα η Ευρωπαϊ</w:t>
      </w:r>
      <w:r>
        <w:rPr>
          <w:rFonts w:eastAsia="Times New Roman" w:cs="Times New Roman"/>
          <w:szCs w:val="24"/>
        </w:rPr>
        <w:t xml:space="preserve">κή Επιτροπή. </w:t>
      </w:r>
    </w:p>
    <w:p w14:paraId="4EA88D05"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szCs w:val="24"/>
        </w:rPr>
        <w:t>Κατ’ αρχάς συμφωνούμε με αυτή την τροπολογία, η οποία όμως –επαναλαμβάνω- δεν λύνει το πρόβλημα. Επιτρέπεται, δηλαδή, η εγκατάσταση σταθμών μεταφόρτωσης απορριμμάτων, για παράδειγμα, σε δασικές εκτάσεις, χορτολιβαδικές κλ</w:t>
      </w:r>
      <w:r>
        <w:rPr>
          <w:rFonts w:eastAsia="Times New Roman" w:cs="Times New Roman"/>
          <w:szCs w:val="24"/>
        </w:rPr>
        <w:t>.</w:t>
      </w:r>
      <w:r>
        <w:rPr>
          <w:rFonts w:eastAsia="Times New Roman" w:cs="Times New Roman"/>
          <w:szCs w:val="24"/>
        </w:rPr>
        <w:t>π. για την Εύβοια κα</w:t>
      </w:r>
      <w:r>
        <w:rPr>
          <w:rFonts w:eastAsia="Times New Roman" w:cs="Times New Roman"/>
          <w:szCs w:val="24"/>
        </w:rPr>
        <w:t xml:space="preserve">ι για την Κρήτη. Όμως, αυτό δεν λύνει το πρόβλημα των προστίμων, αλλά και το γενικότερο πρόβλημα διαχείρισης απορριμμάτων και επικίνδυνων αποβλήτων στη χώρα μας. </w:t>
      </w:r>
    </w:p>
    <w:p w14:paraId="4EA88D06"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szCs w:val="24"/>
        </w:rPr>
        <w:lastRenderedPageBreak/>
        <w:t>Και εδώ καλείστε ως αρμόδιος Υπουργός να επιταχύνετε ακόμα περισσότερα τις δράσεις σας, για ν</w:t>
      </w:r>
      <w:r>
        <w:rPr>
          <w:rFonts w:eastAsia="Times New Roman" w:cs="Times New Roman"/>
          <w:szCs w:val="24"/>
        </w:rPr>
        <w:t xml:space="preserve">α βγούμε από αυτό το πρόβλημα. </w:t>
      </w:r>
    </w:p>
    <w:p w14:paraId="4EA88D07" w14:textId="77777777" w:rsidR="00982D42" w:rsidRDefault="003E694A">
      <w:pPr>
        <w:tabs>
          <w:tab w:val="left" w:pos="2304"/>
        </w:tabs>
        <w:spacing w:after="0" w:line="600" w:lineRule="auto"/>
        <w:ind w:firstLine="720"/>
        <w:jc w:val="both"/>
        <w:rPr>
          <w:rFonts w:eastAsia="Times New Roman" w:cs="Times New Roman"/>
          <w:szCs w:val="24"/>
        </w:rPr>
      </w:pPr>
      <w:r>
        <w:rPr>
          <w:rFonts w:eastAsia="Times New Roman" w:cs="Times New Roman"/>
          <w:szCs w:val="24"/>
        </w:rPr>
        <w:t xml:space="preserve">Όμως, σε αυτό που θα ήθελα να επιμείνω, αγαπητοί συνάδελφοι, είναι η τροπολογία 678/65, που έχει ενσωματωθεί ως άρθρο 54, και αφορά τον ΑΔΜΗΕ. Αυτή η τροπολογία λέει ότι σύμφωνα με την εγκεκριμένη από τη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σ</w:t>
      </w:r>
      <w:r>
        <w:rPr>
          <w:rFonts w:eastAsia="Times New Roman" w:cs="Times New Roman"/>
          <w:szCs w:val="24"/>
        </w:rPr>
        <w:t>υνέλευση της</w:t>
      </w:r>
      <w:r>
        <w:rPr>
          <w:rFonts w:eastAsia="Times New Roman" w:cs="Times New Roman"/>
          <w:szCs w:val="24"/>
        </w:rPr>
        <w:t xml:space="preserve"> ΔΕΗ </w:t>
      </w:r>
      <w:r>
        <w:rPr>
          <w:rFonts w:eastAsia="Times New Roman"/>
          <w:szCs w:val="24"/>
        </w:rPr>
        <w:t xml:space="preserve">διαδικασία </w:t>
      </w:r>
      <w:r>
        <w:rPr>
          <w:rFonts w:eastAsia="Times New Roman" w:cs="Times New Roman"/>
          <w:szCs w:val="24"/>
        </w:rPr>
        <w:t>απόσχισης του διαχειριστή μεταφοράς ηλεκτρικής ενέργειας -η οποία έλαβε χώρα τον Ιούλιο του 2016-, πρώτα θα προχωρήσει η πώληση του 24% του ΑΔΜΗΕ στον στρατηγικό επενδυτή ο οποίος θα προκύψει από διαγωνισμό και μετά θα συσταθεί η εταιρεία σ</w:t>
      </w:r>
      <w:r>
        <w:rPr>
          <w:rFonts w:eastAsia="Times New Roman" w:cs="Times New Roman"/>
          <w:szCs w:val="24"/>
        </w:rPr>
        <w:t xml:space="preserve">υμμετοχών, σε αντίθεση με αυτό το οποίο προβλεπόταν, που ήταν πρώτα να συσταθεί η εταιρεία συμμετοχών, να γίνει η διανομή των μετοχών στους μετόχους της ΔΕΗ και στη συνέχεια να πουληθεί το 24% σε στρατηγικό επενδυτή. </w:t>
      </w:r>
    </w:p>
    <w:p w14:paraId="4EA88D08" w14:textId="77777777" w:rsidR="00982D42" w:rsidRDefault="003E694A">
      <w:pPr>
        <w:tabs>
          <w:tab w:val="left" w:pos="2304"/>
        </w:tabs>
        <w:spacing w:after="0" w:line="600" w:lineRule="auto"/>
        <w:ind w:firstLine="720"/>
        <w:jc w:val="both"/>
        <w:rPr>
          <w:rFonts w:eastAsia="Times New Roman"/>
          <w:szCs w:val="24"/>
        </w:rPr>
      </w:pPr>
      <w:r>
        <w:rPr>
          <w:rFonts w:eastAsia="Times New Roman" w:cs="Times New Roman"/>
          <w:szCs w:val="24"/>
        </w:rPr>
        <w:t xml:space="preserve">Εμείς όμως, κύριε Υπουργέ, διαφωνούμε </w:t>
      </w:r>
      <w:r>
        <w:rPr>
          <w:rFonts w:eastAsia="Times New Roman" w:cs="Times New Roman"/>
          <w:szCs w:val="24"/>
        </w:rPr>
        <w:t xml:space="preserve">επί της αρχής με το σχέδιο το οποίο έχει καταθέσει η δική σας </w:t>
      </w:r>
      <w:r>
        <w:rPr>
          <w:rFonts w:eastAsia="Times New Roman"/>
          <w:szCs w:val="24"/>
        </w:rPr>
        <w:t>Κυβέρνηση</w:t>
      </w:r>
      <w:r>
        <w:rPr>
          <w:rFonts w:eastAsia="Times New Roman" w:cs="Times New Roman"/>
          <w:szCs w:val="24"/>
        </w:rPr>
        <w:t xml:space="preserve">, η </w:t>
      </w:r>
      <w:r>
        <w:rPr>
          <w:rFonts w:eastAsia="Times New Roman"/>
          <w:szCs w:val="24"/>
        </w:rPr>
        <w:t>Κυβέρνηση</w:t>
      </w:r>
      <w:r>
        <w:rPr>
          <w:rFonts w:eastAsia="Times New Roman" w:cs="Times New Roman"/>
          <w:szCs w:val="24"/>
        </w:rPr>
        <w:t xml:space="preserve"> ΣΥΡΙΖΑ-ΑΝΕΛ, σε ό,τι αφορά τον ΑΔΜΗΕ. Πιστεύουμε ότι αυτό το σχέδιο </w:t>
      </w:r>
      <w:r>
        <w:rPr>
          <w:rFonts w:eastAsia="Times New Roman" w:cs="Times New Roman"/>
          <w:szCs w:val="24"/>
        </w:rPr>
        <w:lastRenderedPageBreak/>
        <w:t>δημιουργεί ακόμα περισσότερα προβλήματα σε μια ήδη επιβαρυμένη επιχείρηση, όπως είναι η ΔΕΗ, η οποία, δ</w:t>
      </w:r>
      <w:r>
        <w:rPr>
          <w:rFonts w:eastAsia="Times New Roman" w:cs="Times New Roman"/>
          <w:szCs w:val="24"/>
        </w:rPr>
        <w:t xml:space="preserve">υστυχώς, έχει επιβαρυνθεί υπέρμετρα από τις πολιτικές επιλογές που έχει κάνει ο αρμόδιος Υπουργός, ο κ. Σκουρλέτης, το τελευταίο διάστημα, το διάστημα αυτό του ενός χρόνου που βρίσκεται στην ηγεσία του Υπουργείου, αλλά και η </w:t>
      </w:r>
      <w:r>
        <w:rPr>
          <w:rFonts w:eastAsia="Times New Roman"/>
          <w:szCs w:val="24"/>
        </w:rPr>
        <w:t>Κυβέρνησή σας. Και θα εξηγήσω τ</w:t>
      </w:r>
      <w:r>
        <w:rPr>
          <w:rFonts w:eastAsia="Times New Roman"/>
          <w:szCs w:val="24"/>
        </w:rPr>
        <w:t>ι εννοώ.</w:t>
      </w:r>
    </w:p>
    <w:p w14:paraId="4EA88D09" w14:textId="77777777" w:rsidR="00982D42" w:rsidRDefault="003E694A">
      <w:pPr>
        <w:spacing w:after="0" w:line="600" w:lineRule="auto"/>
        <w:ind w:firstLine="720"/>
        <w:jc w:val="both"/>
        <w:rPr>
          <w:rFonts w:eastAsia="Times New Roman" w:cs="Times New Roman"/>
          <w:szCs w:val="24"/>
        </w:rPr>
      </w:pPr>
      <w:r w:rsidRPr="009876CD">
        <w:rPr>
          <w:rFonts w:eastAsia="Times New Roman" w:cs="Times New Roman"/>
          <w:color w:val="000000" w:themeColor="text1"/>
          <w:szCs w:val="24"/>
        </w:rPr>
        <w:t>Κατ</w:t>
      </w:r>
      <w:r w:rsidRPr="009876CD">
        <w:rPr>
          <w:rFonts w:eastAsia="Times New Roman" w:cs="Times New Roman"/>
          <w:color w:val="000000" w:themeColor="text1"/>
          <w:szCs w:val="24"/>
        </w:rPr>
        <w:t xml:space="preserve">’ </w:t>
      </w:r>
      <w:r w:rsidRPr="009876CD">
        <w:rPr>
          <w:rFonts w:eastAsia="Times New Roman" w:cs="Times New Roman"/>
          <w:color w:val="000000" w:themeColor="text1"/>
          <w:szCs w:val="24"/>
        </w:rPr>
        <w:t>αρχ</w:t>
      </w:r>
      <w:r w:rsidRPr="009876CD">
        <w:rPr>
          <w:rFonts w:eastAsia="Times New Roman" w:cs="Times New Roman"/>
          <w:color w:val="000000" w:themeColor="text1"/>
          <w:szCs w:val="24"/>
        </w:rPr>
        <w:t>άς</w:t>
      </w:r>
      <w:r w:rsidRPr="009876CD">
        <w:rPr>
          <w:rFonts w:eastAsia="Times New Roman" w:cs="Times New Roman"/>
          <w:color w:val="000000" w:themeColor="text1"/>
          <w:szCs w:val="24"/>
        </w:rPr>
        <w:t xml:space="preserve"> υπήρχε ένα σχέδιο για τον ΑΔΜΗΕ, το οποίο, σύμφωνα με τις τότε εκτιμήσεις, όταν θα γινόταν η </w:t>
      </w:r>
      <w:r w:rsidRPr="00EA2C02">
        <w:rPr>
          <w:rFonts w:eastAsia="Times New Roman" w:cs="Times New Roman"/>
          <w:color w:val="000000" w:themeColor="text1"/>
          <w:szCs w:val="24"/>
        </w:rPr>
        <w:t xml:space="preserve">αξιοποίηση αυτού </w:t>
      </w:r>
      <w:r w:rsidRPr="009876CD">
        <w:rPr>
          <w:rFonts w:eastAsia="Times New Roman" w:cs="Times New Roman"/>
          <w:color w:val="000000" w:themeColor="text1"/>
          <w:szCs w:val="24"/>
        </w:rPr>
        <w:t xml:space="preserve">του σημαντικού </w:t>
      </w:r>
      <w:r>
        <w:rPr>
          <w:rFonts w:eastAsia="Times New Roman" w:cs="Times New Roman"/>
          <w:szCs w:val="24"/>
        </w:rPr>
        <w:t>περιουσιακού στοιχείου από τη ΔΕΗ, θα υπήρχε ένας επενδυτής, ο οποίος θα κατέληγε μετά από έναν διαγωνισμό, και</w:t>
      </w:r>
      <w:r>
        <w:rPr>
          <w:rFonts w:eastAsia="Times New Roman" w:cs="Times New Roman"/>
          <w:szCs w:val="24"/>
        </w:rPr>
        <w:t xml:space="preserve"> οι εκτιμήσεις ήταν ότι θα μπορούσε η ΔΕΗ να έχει έσοδα τουλάχιστον 800 εκατομμυρίων ευρώ για το ποσοστό που θα πουλούσε.</w:t>
      </w:r>
    </w:p>
    <w:p w14:paraId="4EA88D0A"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Σήμερα και λίγους μήνες πριν έχετε φέρει ένα σχέδιο, σύμφωνα με το οποίο θα πουληθεί ένα τμήμα του ΑΔΜΗΕ, ένα ποσοστό του ΑΔΜΗΕ, χωρίς</w:t>
      </w:r>
      <w:r>
        <w:rPr>
          <w:rFonts w:eastAsia="Times New Roman" w:cs="Times New Roman"/>
          <w:szCs w:val="24"/>
        </w:rPr>
        <w:t xml:space="preserve"> να φαίνεται αυτό το 24% ότι θα δώσει ένα τίμημα δίκαιο και αντάξιο της αξίας που έχει αυτή η επιχείρηση, η δε ΔΕΗ θα μεταφέρει ένα άλλο ποσοστό 25% σε μια δημόσια επιχείρηση, τη ΔΕΣ ΑΔΜΗΕ, χωρίς να ορίζεται ποιο θα είναι το τίμημα που θα πληρώσει αυτή </w:t>
      </w:r>
      <w:r>
        <w:rPr>
          <w:rFonts w:eastAsia="Times New Roman" w:cs="Times New Roman"/>
          <w:szCs w:val="24"/>
        </w:rPr>
        <w:lastRenderedPageBreak/>
        <w:t>η ε</w:t>
      </w:r>
      <w:r>
        <w:rPr>
          <w:rFonts w:eastAsia="Times New Roman" w:cs="Times New Roman"/>
          <w:szCs w:val="24"/>
        </w:rPr>
        <w:t>ταιρ</w:t>
      </w:r>
      <w:r>
        <w:rPr>
          <w:rFonts w:eastAsia="Times New Roman" w:cs="Times New Roman"/>
          <w:szCs w:val="24"/>
        </w:rPr>
        <w:t>ε</w:t>
      </w:r>
      <w:r>
        <w:rPr>
          <w:rFonts w:eastAsia="Times New Roman" w:cs="Times New Roman"/>
          <w:szCs w:val="24"/>
        </w:rPr>
        <w:t xml:space="preserve">ία στη ΔΕΗ και κατά τα λοιπά το υπόλοιπο 51% θα μεταφερθεί, κατά το 26% στο </w:t>
      </w:r>
      <w:r>
        <w:rPr>
          <w:rFonts w:eastAsia="Times New Roman" w:cs="Times New Roman"/>
          <w:szCs w:val="24"/>
        </w:rPr>
        <w:t>δ</w:t>
      </w:r>
      <w:r>
        <w:rPr>
          <w:rFonts w:eastAsia="Times New Roman" w:cs="Times New Roman"/>
          <w:szCs w:val="24"/>
        </w:rPr>
        <w:t xml:space="preserve">ημόσιο και κατά το 25% στους υφιστάμενους μετόχους, τους μικρομετόχους της ΔΕΗ, με αποτέλεσμα τελικά να έχουμε ένα σχήμα, έτσι ώστε το 51% του ΑΔΜΗΕ να είναι πάλι κάτω από </w:t>
      </w:r>
      <w:r>
        <w:rPr>
          <w:rFonts w:eastAsia="Times New Roman" w:cs="Times New Roman"/>
          <w:szCs w:val="24"/>
        </w:rPr>
        <w:t>τον δημόσιο έλεγχο.</w:t>
      </w:r>
    </w:p>
    <w:p w14:paraId="4EA88D0B"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Αυτό, κύριε Υπουργέ, πιστεύουμε ότι τελικά θα απαξιώσει δραματικά την αξία της ΔΕΗ, μια ΔΕΗ η οποία ήδη έχει ληξιπρόθεσμα και τα βλέπει να γιγαντώνονται. Τα τελευταία δύο χρόνια από 1,5 δισεκατομμύριο ευρώ περίπου που ήταν στο 2014, έχο</w:t>
      </w:r>
      <w:r>
        <w:rPr>
          <w:rFonts w:eastAsia="Times New Roman" w:cs="Times New Roman"/>
          <w:szCs w:val="24"/>
        </w:rPr>
        <w:t>υν φτάσει τα 3,1 δισεκατομμύρια τον προηγούμενο μήνα. Αυτό σημαίνει ότι η ΔΕΗ δεν μπορεί να αντ</w:t>
      </w:r>
      <w:r>
        <w:rPr>
          <w:rFonts w:eastAsia="Times New Roman" w:cs="Times New Roman"/>
          <w:szCs w:val="24"/>
        </w:rPr>
        <w:t>ε</w:t>
      </w:r>
      <w:r>
        <w:rPr>
          <w:rFonts w:eastAsia="Times New Roman" w:cs="Times New Roman"/>
          <w:szCs w:val="24"/>
        </w:rPr>
        <w:t>πεξέλθει στις υποχρεώσεις της. Αυτή τη στιγμή τα χρέη της προς τους προμηθευτές έχουν φτάσει στα 600 εκατομμύρια ευρώ. Δεν μπορεί να εφαρμόσει και να υλοποιήσει</w:t>
      </w:r>
      <w:r>
        <w:rPr>
          <w:rFonts w:eastAsia="Times New Roman" w:cs="Times New Roman"/>
          <w:szCs w:val="24"/>
        </w:rPr>
        <w:t xml:space="preserve"> το επενδυτικό της πλάνο, το οποίο θα μπορούσε να κάνει πιο σύγχρονα τα εργοστάσιά της, με αποτέλεσμα να μπορεί να παράγει φ</w:t>
      </w:r>
      <w:r>
        <w:rPr>
          <w:rFonts w:eastAsia="Times New Roman" w:cs="Times New Roman"/>
          <w:szCs w:val="24"/>
        </w:rPr>
        <w:t>θ</w:t>
      </w:r>
      <w:r>
        <w:rPr>
          <w:rFonts w:eastAsia="Times New Roman" w:cs="Times New Roman"/>
          <w:szCs w:val="24"/>
        </w:rPr>
        <w:t>ηνότερη ενέργεια και με μεγαλύτερη αποδοτικότητα, ώστε να πληρώνει λιγότερους ρύπους, που σημαίνει ότι αυτό το επενδυτικό πλάνο, απ</w:t>
      </w:r>
      <w:r>
        <w:rPr>
          <w:rFonts w:eastAsia="Times New Roman" w:cs="Times New Roman"/>
          <w:szCs w:val="24"/>
        </w:rPr>
        <w:t>ό τη στιγμή που δεν έχει πια ρευστότητα η ΔΕΗ, πάει πολύ πίσω και δεν ξέρουμε αν θα υλοποιηθεί. Τελικά</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μιλάμε για μια </w:t>
      </w:r>
      <w:r>
        <w:rPr>
          <w:rFonts w:eastAsia="Times New Roman" w:cs="Times New Roman"/>
          <w:szCs w:val="24"/>
        </w:rPr>
        <w:lastRenderedPageBreak/>
        <w:t>εταιρ</w:t>
      </w:r>
      <w:r>
        <w:rPr>
          <w:rFonts w:eastAsia="Times New Roman" w:cs="Times New Roman"/>
          <w:szCs w:val="24"/>
        </w:rPr>
        <w:t>ε</w:t>
      </w:r>
      <w:r>
        <w:rPr>
          <w:rFonts w:eastAsia="Times New Roman" w:cs="Times New Roman"/>
          <w:szCs w:val="24"/>
        </w:rPr>
        <w:t>ία η οποία είναι ο βασικός πυλώνας παραγωγής ηλεκτρικής ενέργειας στη χώρα, πάνω στην οποία στηρίζεται όλη η ελληνική ο</w:t>
      </w:r>
      <w:r>
        <w:rPr>
          <w:rFonts w:eastAsia="Times New Roman" w:cs="Times New Roman"/>
          <w:szCs w:val="24"/>
        </w:rPr>
        <w:t>ικονομία, τα ελληνικά νοικοκυριά αλλά και η παραγωγική βάση της χώρας, η οποία ταχέως βαίνει σε κατάσταση χρε</w:t>
      </w:r>
      <w:r>
        <w:rPr>
          <w:rFonts w:eastAsia="Times New Roman" w:cs="Times New Roman"/>
          <w:szCs w:val="24"/>
        </w:rPr>
        <w:t>ο</w:t>
      </w:r>
      <w:r>
        <w:rPr>
          <w:rFonts w:eastAsia="Times New Roman" w:cs="Times New Roman"/>
          <w:szCs w:val="24"/>
        </w:rPr>
        <w:t>κοπίας, υπό τις πολιτικές επιλογές και κατευθύνσεις του δικού σας Υπουργείου και της Κυβέρνησή σας. Και δεν κάνετε τίποτα γι’ αυτό, παρά μόνο φέρν</w:t>
      </w:r>
      <w:r>
        <w:rPr>
          <w:rFonts w:eastAsia="Times New Roman" w:cs="Times New Roman"/>
          <w:szCs w:val="24"/>
        </w:rPr>
        <w:t>ετε αυτή την τροπολογία</w:t>
      </w:r>
      <w:r>
        <w:rPr>
          <w:rFonts w:eastAsia="Times New Roman" w:cs="Times New Roman"/>
          <w:szCs w:val="24"/>
        </w:rPr>
        <w:t>,</w:t>
      </w:r>
      <w:r>
        <w:rPr>
          <w:rFonts w:eastAsia="Times New Roman" w:cs="Times New Roman"/>
          <w:szCs w:val="24"/>
        </w:rPr>
        <w:t xml:space="preserve"> η οποία επιταχύνει ένα σχέδιο για τον ΑΔΜΗΕ που θα απαξιώσει ακόμα περισσότερο την αξία της ΔΕΗ και θα κάνει ακόμα δυσμενέστερη την επιβίωσή της.</w:t>
      </w:r>
    </w:p>
    <w:p w14:paraId="4EA88D0C"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Θα πρέπει ως Κυβέρνηση, ως Υπουργείο να έρθετε εδώ και να μας πείτε ποιο είναι το στρ</w:t>
      </w:r>
      <w:r>
        <w:rPr>
          <w:rFonts w:eastAsia="Times New Roman" w:cs="Times New Roman"/>
          <w:szCs w:val="24"/>
        </w:rPr>
        <w:t>ατηγικό σχέδιο, ποιο είναι το συνολικό σχέδιο για την ασφάλεια και την ενεργειακή επάρκεια της χώρας μας. Έτσι όπως κινείστε, πολύ φοβάμαι ότι η αξία της ΔΕΗ θα προσεγγίσει την αξία του ενός ευρώ και θα κληθεί η επόμενη κυβέρνηση, η όποια επόμενη κυβέρνηση</w:t>
      </w:r>
      <w:r>
        <w:rPr>
          <w:rFonts w:eastAsia="Times New Roman" w:cs="Times New Roman"/>
          <w:szCs w:val="24"/>
        </w:rPr>
        <w:t>, να διαχειριστεί μια εταιρ</w:t>
      </w:r>
      <w:r>
        <w:rPr>
          <w:rFonts w:eastAsia="Times New Roman" w:cs="Times New Roman"/>
          <w:szCs w:val="24"/>
        </w:rPr>
        <w:t>ε</w:t>
      </w:r>
      <w:r>
        <w:rPr>
          <w:rFonts w:eastAsia="Times New Roman" w:cs="Times New Roman"/>
          <w:szCs w:val="24"/>
        </w:rPr>
        <w:t>ία υπό χρε</w:t>
      </w:r>
      <w:r>
        <w:rPr>
          <w:rFonts w:eastAsia="Times New Roman" w:cs="Times New Roman"/>
          <w:szCs w:val="24"/>
        </w:rPr>
        <w:t>ο</w:t>
      </w:r>
      <w:r>
        <w:rPr>
          <w:rFonts w:eastAsia="Times New Roman" w:cs="Times New Roman"/>
          <w:szCs w:val="24"/>
        </w:rPr>
        <w:t xml:space="preserve">κοπία. Το είδαμε αυτό το παράδειγμα και με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w:t>
      </w:r>
    </w:p>
    <w:p w14:paraId="4EA88D0D" w14:textId="77777777" w:rsidR="00982D42" w:rsidRDefault="003E694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Σκρέκα, ολοκληρώνετε.</w:t>
      </w:r>
    </w:p>
    <w:p w14:paraId="4EA88D0E" w14:textId="77777777" w:rsidR="00982D42" w:rsidRDefault="003E694A">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Ολοκληρώνω, κύριε Πρόεδρε.</w:t>
      </w:r>
    </w:p>
    <w:p w14:paraId="4EA88D0F"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Αναφέρατε, κύριε Υπουργέ, το θέμα της σήψης, τη</w:t>
      </w:r>
      <w:r>
        <w:rPr>
          <w:rFonts w:eastAsia="Times New Roman" w:cs="Times New Roman"/>
          <w:szCs w:val="24"/>
        </w:rPr>
        <w:t>ς διαπλοκής και της διαφθοράς και της μεγάλης κρίσης των αξιών</w:t>
      </w:r>
      <w:r>
        <w:rPr>
          <w:rFonts w:eastAsia="Times New Roman" w:cs="Times New Roman"/>
          <w:szCs w:val="24"/>
        </w:rPr>
        <w:t>,</w:t>
      </w:r>
      <w:r>
        <w:rPr>
          <w:rFonts w:eastAsia="Times New Roman" w:cs="Times New Roman"/>
          <w:szCs w:val="24"/>
        </w:rPr>
        <w:t xml:space="preserve"> η οποία γιγαντώθηκε τις προηγούμενες δεκαετίες. Και</w:t>
      </w:r>
      <w:r>
        <w:rPr>
          <w:rFonts w:eastAsia="Times New Roman" w:cs="Times New Roman"/>
          <w:szCs w:val="24"/>
        </w:rPr>
        <w:t>,</w:t>
      </w:r>
      <w:r>
        <w:rPr>
          <w:rFonts w:eastAsia="Times New Roman" w:cs="Times New Roman"/>
          <w:szCs w:val="24"/>
        </w:rPr>
        <w:t xml:space="preserve"> μάλιστα, επιβαρύνατε λίγο περισσότερο ή πολύ περισσότερο και το κόμμα του ΠΑΣΟΚ, το οποίο κατά πλειοψηφία, περίπου κατά 70% - 80% του χρόνο</w:t>
      </w:r>
      <w:r>
        <w:rPr>
          <w:rFonts w:eastAsia="Times New Roman" w:cs="Times New Roman"/>
          <w:szCs w:val="24"/>
        </w:rPr>
        <w:t>υ, είναι αλήθεια κυβέρνησε από το 1981 και μετά.</w:t>
      </w:r>
    </w:p>
    <w:p w14:paraId="4EA88D10"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Τι κάνετε, όμως, εσείς γι</w:t>
      </w:r>
      <w:r>
        <w:rPr>
          <w:rFonts w:eastAsia="Times New Roman" w:cs="Times New Roman"/>
          <w:szCs w:val="24"/>
        </w:rPr>
        <w:t>’</w:t>
      </w:r>
      <w:r>
        <w:rPr>
          <w:rFonts w:eastAsia="Times New Roman" w:cs="Times New Roman"/>
          <w:szCs w:val="24"/>
        </w:rPr>
        <w:t xml:space="preserve"> αυτό; Πώς είπατε τη διαπλοκή σήμερα, κύριε Υπουργέ; Πώς το κάνετε; Με αυτό τον διαγωνισμό τραγέλαφο; Όπου ψάχνουν να βρουν τα χρήματα κάποιοι υπερθεματιστές με εγγυήσεις, όπως διαβ</w:t>
      </w:r>
      <w:r>
        <w:rPr>
          <w:rFonts w:eastAsia="Times New Roman" w:cs="Times New Roman"/>
          <w:szCs w:val="24"/>
        </w:rPr>
        <w:t>άζουν όλοι, βοσκοτόπια, με δάνεια που ξέρει ο καθείς ότι αυτά τα δάνεια είναι σχεδόν απίθανο να αποπληρωθούν; Και τι θα γίνει με όλα αυτά τα δάνεια και με όλα αυτά τα χρέη που έχουν τα κανάλια τα οποία θα κλείσουν; Τι θα γίνει με τις οφειλές που έχουν προς</w:t>
      </w:r>
      <w:r>
        <w:rPr>
          <w:rFonts w:eastAsia="Times New Roman" w:cs="Times New Roman"/>
          <w:szCs w:val="24"/>
        </w:rPr>
        <w:t xml:space="preserve"> το </w:t>
      </w:r>
      <w:r>
        <w:rPr>
          <w:rFonts w:eastAsia="Times New Roman" w:cs="Times New Roman"/>
          <w:szCs w:val="24"/>
        </w:rPr>
        <w:t>δ</w:t>
      </w:r>
      <w:r>
        <w:rPr>
          <w:rFonts w:eastAsia="Times New Roman" w:cs="Times New Roman"/>
          <w:szCs w:val="24"/>
        </w:rPr>
        <w:t>ημόσιο, προς τους υπαλλή</w:t>
      </w:r>
      <w:r>
        <w:rPr>
          <w:rFonts w:eastAsia="Times New Roman" w:cs="Times New Roman"/>
          <w:szCs w:val="24"/>
        </w:rPr>
        <w:lastRenderedPageBreak/>
        <w:t>λους τους, προς τις τράπεζες, γιατί είναι δανεισμένα; Τι θα κάνετε με όλα αυτά, τα οποία ίσως προσεγγίζουν και πέρα των 600 εκατομμυρίων ευρώ; Τι θα κάνετε με όλα αυτά; Και θα χτυπήσετε τη διαπλοκή όταν έρχεστε εδώ Αύγουστο μήν</w:t>
      </w:r>
      <w:r>
        <w:rPr>
          <w:rFonts w:eastAsia="Times New Roman" w:cs="Times New Roman"/>
          <w:szCs w:val="24"/>
        </w:rPr>
        <w:t>α και καταργεί ο κ. Σπίρτζης...</w:t>
      </w:r>
    </w:p>
    <w:p w14:paraId="4EA88D11" w14:textId="77777777" w:rsidR="00982D42" w:rsidRDefault="003E694A">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Σκρέκα, ολοκληρώνετε, παρακαλώ.</w:t>
      </w:r>
    </w:p>
    <w:p w14:paraId="4EA88D12" w14:textId="77777777" w:rsidR="00982D42" w:rsidRDefault="003E694A">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Και καταργεί </w:t>
      </w:r>
      <w:r>
        <w:rPr>
          <w:rFonts w:eastAsia="Times New Roman" w:cs="Times New Roman"/>
          <w:szCs w:val="24"/>
        </w:rPr>
        <w:t>-</w:t>
      </w:r>
      <w:r>
        <w:rPr>
          <w:rFonts w:eastAsia="Times New Roman" w:cs="Times New Roman"/>
          <w:szCs w:val="24"/>
        </w:rPr>
        <w:t>ολοκληρώνω κύριε Πρόεδρε</w:t>
      </w:r>
      <w:r>
        <w:rPr>
          <w:rFonts w:eastAsia="Times New Roman" w:cs="Times New Roman"/>
          <w:szCs w:val="24"/>
        </w:rPr>
        <w:t>-</w:t>
      </w:r>
      <w:r>
        <w:rPr>
          <w:rFonts w:eastAsia="Times New Roman" w:cs="Times New Roman"/>
          <w:szCs w:val="24"/>
        </w:rPr>
        <w:t xml:space="preserve"> ο κ. Σπίρτζης τον νόμο, το ασυμβίβαστο, το οποίο η Νέα δημοκρατία είχε ψηφίσει, μεταξύ καν</w:t>
      </w:r>
      <w:r>
        <w:rPr>
          <w:rFonts w:eastAsia="Times New Roman" w:cs="Times New Roman"/>
          <w:szCs w:val="24"/>
        </w:rPr>
        <w:t>αλάρχη και εργολάβο δημοσίων έργων;</w:t>
      </w:r>
    </w:p>
    <w:p w14:paraId="4EA88D13" w14:textId="77777777" w:rsidR="00982D42" w:rsidRDefault="003E694A">
      <w:pPr>
        <w:spacing w:after="0" w:line="600" w:lineRule="auto"/>
        <w:ind w:firstLine="720"/>
        <w:jc w:val="both"/>
        <w:rPr>
          <w:rFonts w:eastAsia="Times New Roman"/>
          <w:szCs w:val="24"/>
        </w:rPr>
      </w:pPr>
      <w:r>
        <w:rPr>
          <w:rFonts w:eastAsia="Times New Roman"/>
          <w:szCs w:val="24"/>
        </w:rPr>
        <w:t>Με αυτόν τον τρόπο θα χτυπήσετε τη διαπλοκή; Με αυτόν τον τρόπο ξαναφέρνετε τη διαπλοκή, ξαναφέρνετε τη σήψη, ξαναφέρνετε τη διαφθορά στην κορυφή της ελληνικής κοινωνίας, όπως πράγματι έγινε τις προηγούμενες δεκαετίες κα</w:t>
      </w:r>
      <w:r>
        <w:rPr>
          <w:rFonts w:eastAsia="Times New Roman"/>
          <w:szCs w:val="24"/>
        </w:rPr>
        <w:t xml:space="preserve">ι έχει φθάσει η χώρα εδώ που έχει φθάσει. Έχει γίνει αυτό το φαινόμενο ελληνικό, ενδημικό στην ελληνική κοινωνία. Αυτό κάνετε. Είστε συνέχεια εκείνων των πρακτικών της </w:t>
      </w:r>
      <w:r>
        <w:rPr>
          <w:rFonts w:eastAsia="Times New Roman"/>
          <w:szCs w:val="24"/>
        </w:rPr>
        <w:lastRenderedPageBreak/>
        <w:t>σήψης και της διαφθοράς. Και</w:t>
      </w:r>
      <w:r>
        <w:rPr>
          <w:rFonts w:eastAsia="Times New Roman"/>
          <w:szCs w:val="24"/>
        </w:rPr>
        <w:t>,</w:t>
      </w:r>
      <w:r>
        <w:rPr>
          <w:rFonts w:eastAsia="Times New Roman"/>
          <w:szCs w:val="24"/>
        </w:rPr>
        <w:t xml:space="preserve"> βέβαια, ας μην ξεχνάμε ότι πάρα πολλά στελέχη από εκείνες τις κυβερνήσεις σήμερα φιγουράρουν στα κυβερνητικά έδρανα του ΣΥΡΙΖΑ και πρωτοστατούν στις δικές σας πολιτικές εφαρμογές.</w:t>
      </w:r>
    </w:p>
    <w:p w14:paraId="4EA88D14" w14:textId="77777777" w:rsidR="00982D42" w:rsidRDefault="003E694A">
      <w:pPr>
        <w:spacing w:after="0" w:line="600" w:lineRule="auto"/>
        <w:ind w:firstLine="720"/>
        <w:jc w:val="both"/>
        <w:rPr>
          <w:rFonts w:eastAsia="Times New Roman"/>
          <w:szCs w:val="24"/>
        </w:rPr>
      </w:pPr>
      <w:r>
        <w:rPr>
          <w:rFonts w:eastAsia="Times New Roman"/>
          <w:szCs w:val="24"/>
        </w:rPr>
        <w:t>Ευχαριστώ, κύριε Πρόεδρε.</w:t>
      </w:r>
    </w:p>
    <w:p w14:paraId="4EA88D15" w14:textId="77777777" w:rsidR="00982D42" w:rsidRDefault="003E694A">
      <w:pPr>
        <w:spacing w:after="0" w:line="600" w:lineRule="auto"/>
        <w:ind w:firstLine="720"/>
        <w:jc w:val="center"/>
        <w:rPr>
          <w:rFonts w:eastAsia="Times New Roman"/>
          <w:szCs w:val="24"/>
        </w:rPr>
      </w:pPr>
      <w:r>
        <w:rPr>
          <w:rFonts w:eastAsia="Times New Roman"/>
          <w:szCs w:val="24"/>
        </w:rPr>
        <w:t xml:space="preserve">(Χειροκροτήματα από την πτέρυγα της Νέας </w:t>
      </w:r>
      <w:r>
        <w:rPr>
          <w:rFonts w:eastAsia="Times New Roman"/>
          <w:szCs w:val="24"/>
        </w:rPr>
        <w:t>Δημοκρατίας)</w:t>
      </w:r>
    </w:p>
    <w:p w14:paraId="4EA88D16" w14:textId="77777777" w:rsidR="00982D42" w:rsidRDefault="003E694A">
      <w:pPr>
        <w:spacing w:after="0"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w:t>
      </w:r>
    </w:p>
    <w:p w14:paraId="4EA88D17" w14:textId="77777777" w:rsidR="00982D42" w:rsidRDefault="003E694A">
      <w:pPr>
        <w:spacing w:after="0" w:line="600" w:lineRule="auto"/>
        <w:ind w:firstLine="720"/>
        <w:jc w:val="both"/>
        <w:rPr>
          <w:rFonts w:eastAsia="Times New Roman"/>
          <w:szCs w:val="24"/>
        </w:rPr>
      </w:pPr>
      <w:r>
        <w:rPr>
          <w:rFonts w:eastAsia="Times New Roman"/>
          <w:szCs w:val="24"/>
        </w:rPr>
        <w:t>Τον λόγο έχει ο Κοινοβουλευτικός Εκπρόσωπος του ΣΥΡΙΖΑ κ. Φάμελλος.</w:t>
      </w:r>
    </w:p>
    <w:p w14:paraId="4EA88D18" w14:textId="77777777" w:rsidR="00982D42" w:rsidRDefault="003E694A">
      <w:pPr>
        <w:spacing w:after="0"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Ευχαριστώ, κύριε Πρόεδρε.</w:t>
      </w:r>
    </w:p>
    <w:p w14:paraId="4EA88D19" w14:textId="77777777" w:rsidR="00982D42" w:rsidRDefault="003E694A">
      <w:pPr>
        <w:spacing w:after="0" w:line="600" w:lineRule="auto"/>
        <w:ind w:firstLine="720"/>
        <w:jc w:val="both"/>
        <w:rPr>
          <w:rFonts w:eastAsia="Times New Roman"/>
          <w:szCs w:val="24"/>
        </w:rPr>
      </w:pPr>
      <w:r>
        <w:rPr>
          <w:rFonts w:eastAsia="Times New Roman"/>
          <w:szCs w:val="24"/>
        </w:rPr>
        <w:t xml:space="preserve">Κυρίες και κύριοι συνάδελφοι, συζητάμε σήμερα για ένα νέο θεσμικό πλαίσιο για τις </w:t>
      </w:r>
      <w:r>
        <w:rPr>
          <w:rFonts w:eastAsia="Times New Roman"/>
          <w:szCs w:val="24"/>
        </w:rPr>
        <w:t>δασικές συνεταιριστικές οργανώσεις. Ένα θεσμικό πλαίσιο, το οποίο είναι απαραίτητο, γιατί έχουμε μπροστά μας πολύ σημαντική και χρήσιμη δουλειά για την κοινωνία, για την εξυγίανση των οργανώσεων αυτών, για την ανάπτυξή τους και για τη βελτίωση της λειτουργ</w:t>
      </w:r>
      <w:r>
        <w:rPr>
          <w:rFonts w:eastAsia="Times New Roman"/>
          <w:szCs w:val="24"/>
        </w:rPr>
        <w:t xml:space="preserve">ίας τους. Είναι πανθομολογούμενο, σχεδόν από όλα τα </w:t>
      </w:r>
      <w:r>
        <w:rPr>
          <w:rFonts w:eastAsia="Times New Roman"/>
          <w:szCs w:val="24"/>
        </w:rPr>
        <w:lastRenderedPageBreak/>
        <w:t>κόμματα της Βουλής, ότι ο νόμος του 2000 δημιούργησε σοβαρά προβλήματα και ο χώρος αυτός έχει ανάγκη από μια μεγάλη αναζωογονητική τομή.</w:t>
      </w:r>
    </w:p>
    <w:p w14:paraId="4EA88D1A" w14:textId="77777777" w:rsidR="00982D42" w:rsidRDefault="003E694A">
      <w:pPr>
        <w:spacing w:after="0" w:line="600" w:lineRule="auto"/>
        <w:ind w:firstLine="720"/>
        <w:jc w:val="both"/>
        <w:rPr>
          <w:rFonts w:eastAsia="Times New Roman"/>
          <w:szCs w:val="24"/>
        </w:rPr>
      </w:pPr>
      <w:r>
        <w:rPr>
          <w:rFonts w:eastAsia="Times New Roman"/>
          <w:szCs w:val="24"/>
        </w:rPr>
        <w:t>Δυστυχώς ζήσαμε και ζούμε στην ύπαιθρο μια ομηρία των δασεργατών, ε</w:t>
      </w:r>
      <w:r>
        <w:rPr>
          <w:rFonts w:eastAsia="Times New Roman"/>
          <w:szCs w:val="24"/>
        </w:rPr>
        <w:t xml:space="preserve">ξαιτίας των στρεβλώσεων που είχε και ο νόμος αλλά σε έναν βαθμό </w:t>
      </w:r>
      <w:r>
        <w:rPr>
          <w:rFonts w:eastAsia="Times New Roman"/>
          <w:szCs w:val="24"/>
        </w:rPr>
        <w:t>-</w:t>
      </w:r>
      <w:r>
        <w:rPr>
          <w:rFonts w:eastAsia="Times New Roman"/>
          <w:szCs w:val="24"/>
        </w:rPr>
        <w:t>επιτρέψτε μου να πω</w:t>
      </w:r>
      <w:r>
        <w:rPr>
          <w:rFonts w:eastAsia="Times New Roman"/>
          <w:szCs w:val="24"/>
        </w:rPr>
        <w:t>-</w:t>
      </w:r>
      <w:r>
        <w:rPr>
          <w:rFonts w:eastAsia="Times New Roman"/>
          <w:szCs w:val="24"/>
        </w:rPr>
        <w:t xml:space="preserve"> και η πολιτική διοίκηση της χώρας τα τελευταία χρόνια. Ευτυχώς που συμφωνούμε και δεν χρειάζεται να διαφωνήσουμε </w:t>
      </w:r>
      <w:r>
        <w:rPr>
          <w:rFonts w:eastAsia="Times New Roman"/>
          <w:szCs w:val="24"/>
        </w:rPr>
        <w:t>σε</w:t>
      </w:r>
      <w:r>
        <w:rPr>
          <w:rFonts w:eastAsia="Times New Roman"/>
          <w:szCs w:val="24"/>
        </w:rPr>
        <w:t xml:space="preserve"> κάτι το οποίο όλοι οι άνθρωποι</w:t>
      </w:r>
      <w:r>
        <w:rPr>
          <w:rFonts w:eastAsia="Times New Roman"/>
          <w:szCs w:val="24"/>
        </w:rPr>
        <w:t>,</w:t>
      </w:r>
      <w:r>
        <w:rPr>
          <w:rFonts w:eastAsia="Times New Roman"/>
          <w:szCs w:val="24"/>
        </w:rPr>
        <w:t xml:space="preserve"> που ασχολούνται με τη </w:t>
      </w:r>
      <w:r>
        <w:rPr>
          <w:rFonts w:eastAsia="Times New Roman"/>
          <w:szCs w:val="24"/>
        </w:rPr>
        <w:t>δασική υλοτομία και τη διαχείριση των δασών</w:t>
      </w:r>
      <w:r>
        <w:rPr>
          <w:rFonts w:eastAsia="Times New Roman"/>
          <w:szCs w:val="24"/>
        </w:rPr>
        <w:t>,</w:t>
      </w:r>
      <w:r>
        <w:rPr>
          <w:rFonts w:eastAsia="Times New Roman"/>
          <w:szCs w:val="24"/>
        </w:rPr>
        <w:t xml:space="preserve"> το γνωρίζουν, γι’ αυτό και υπάρχει κι αυτή η σχετική ομοφωνία -όχι πλήρης βέβαια- στην ψήφιση του νόμου.</w:t>
      </w:r>
    </w:p>
    <w:p w14:paraId="4EA88D1B" w14:textId="77777777" w:rsidR="00982D42" w:rsidRDefault="003E694A">
      <w:pPr>
        <w:spacing w:after="0"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προφανώς</w:t>
      </w:r>
      <w:r>
        <w:rPr>
          <w:rFonts w:eastAsia="Times New Roman"/>
          <w:szCs w:val="24"/>
        </w:rPr>
        <w:t>,</w:t>
      </w:r>
      <w:r>
        <w:rPr>
          <w:rFonts w:eastAsia="Times New Roman"/>
          <w:szCs w:val="24"/>
        </w:rPr>
        <w:t xml:space="preserve"> δεν κινούμαστε μόνο από την άσχημη κατάσταση στο</w:t>
      </w:r>
      <w:r>
        <w:rPr>
          <w:rFonts w:eastAsia="Times New Roman"/>
          <w:szCs w:val="24"/>
        </w:rPr>
        <w:t>ν</w:t>
      </w:r>
      <w:r>
        <w:rPr>
          <w:rFonts w:eastAsia="Times New Roman"/>
          <w:szCs w:val="24"/>
        </w:rPr>
        <w:t xml:space="preserve"> χώρο αυτό και τα μεγάλα προβλήματα, αλλ</w:t>
      </w:r>
      <w:r>
        <w:rPr>
          <w:rFonts w:eastAsia="Times New Roman"/>
          <w:szCs w:val="24"/>
        </w:rPr>
        <w:t>ά και από το ότι οι διεθνείς συνθήκες αλλά και το Σύνταγμά μας υποστηρίζουν την ενίσχυση της συνεταιριστικής συνεργασίας. Δυστυχώς τα τελευταία χρόνια, όχι μόνο στον δασικό χώρο αλλά συνολικά στον αγροτικό</w:t>
      </w:r>
      <w:r>
        <w:rPr>
          <w:rFonts w:eastAsia="Times New Roman"/>
          <w:szCs w:val="24"/>
        </w:rPr>
        <w:t>,</w:t>
      </w:r>
      <w:r>
        <w:rPr>
          <w:rFonts w:eastAsia="Times New Roman"/>
          <w:szCs w:val="24"/>
        </w:rPr>
        <w:t xml:space="preserve"> υπήρχε μια μεγάλη υποτίμηση, αλλά θα έλεγα και μι</w:t>
      </w:r>
      <w:r>
        <w:rPr>
          <w:rFonts w:eastAsia="Times New Roman"/>
          <w:szCs w:val="24"/>
        </w:rPr>
        <w:t xml:space="preserve">α μεγάλη μικροκομματική εκμετάλλευση του συνεταιρισμού. Η διαπλοκή είχε κυριαρχήσει στον συνεταιριστικό χώρο και η </w:t>
      </w:r>
      <w:r>
        <w:rPr>
          <w:rFonts w:eastAsia="Times New Roman"/>
          <w:szCs w:val="24"/>
        </w:rPr>
        <w:lastRenderedPageBreak/>
        <w:t xml:space="preserve">θετική ιστορία της Ελλάδας -που υπήρχε θετική ιστορία στο συνεταιριστικό κίνημα- κατάντησε να είναι ίσως από τα πιο δύσκολα, σκοτεινά ή ίσως </w:t>
      </w:r>
      <w:r>
        <w:rPr>
          <w:rFonts w:eastAsia="Times New Roman"/>
          <w:szCs w:val="24"/>
        </w:rPr>
        <w:t xml:space="preserve">αρνητικά χαρακτηριστικά της σύγχρονης Ελλάδας. </w:t>
      </w:r>
    </w:p>
    <w:p w14:paraId="4EA88D1C" w14:textId="77777777" w:rsidR="00982D42" w:rsidRDefault="003E694A">
      <w:pPr>
        <w:spacing w:after="0" w:line="600" w:lineRule="auto"/>
        <w:ind w:firstLine="720"/>
        <w:jc w:val="both"/>
        <w:rPr>
          <w:rFonts w:eastAsia="Times New Roman"/>
          <w:szCs w:val="24"/>
        </w:rPr>
      </w:pPr>
      <w:r>
        <w:rPr>
          <w:rFonts w:eastAsia="Times New Roman"/>
          <w:szCs w:val="24"/>
        </w:rPr>
        <w:t>Δυστυχώς δεν υπάρχει πια εμπιστοσύνη στους συνεταιρισμούς ούτε από τους Έλληνες αγρότες, πολύ περισσότερο από την ελληνική κοινωνία, διότι μεγάλα σκάνδαλα, συνδυασμένα με το τραπεζικό σύστημα και πάντα τους π</w:t>
      </w:r>
      <w:r>
        <w:rPr>
          <w:rFonts w:eastAsia="Times New Roman"/>
          <w:szCs w:val="24"/>
        </w:rPr>
        <w:t xml:space="preserve">ολιτικούς κομματάρχες της Νέας Δημοκρατίας και του ΠΑΣΟΚ, χαρακτήρισαν όλη την ελληνική επαρχεία. </w:t>
      </w:r>
    </w:p>
    <w:p w14:paraId="4EA88D1D" w14:textId="77777777" w:rsidR="00982D42" w:rsidRDefault="003E694A">
      <w:pPr>
        <w:spacing w:after="0"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όμως, πρέπει να κάνουμε μια μεγάλη προσπάθεια να επιστρέψουμε στις υγιείς αρχές της κοινωνικής και της συνεταιριστικής οικονομίας. Αυτό δεν γίνεται μό</w:t>
      </w:r>
      <w:r>
        <w:rPr>
          <w:rFonts w:eastAsia="Times New Roman"/>
          <w:szCs w:val="24"/>
        </w:rPr>
        <w:t>νο με το συγκεκριμένο νομοσχέδιο, που αφορά τις δασικές συνεταιριστικές οργανώσεις. Προηγήθηκε αντίστοιχο νομοσχέδιο για τους αγροτικούς συνεταιρισμούς και έπεται, το αμέσως χρονικό διάστημα, μια μεγάλη τομή για την κοινωνική οικονομία. Γιατί πιστεύουμε ότ</w:t>
      </w:r>
      <w:r>
        <w:rPr>
          <w:rFonts w:eastAsia="Times New Roman"/>
          <w:szCs w:val="24"/>
        </w:rPr>
        <w:t xml:space="preserve">ι μέσα στην κοινωνία υπάρχουν υγιείς δυνάμεις, οι νέοι επιστήμονες, αλλά και </w:t>
      </w:r>
      <w:r>
        <w:rPr>
          <w:rFonts w:eastAsia="Times New Roman"/>
          <w:szCs w:val="24"/>
        </w:rPr>
        <w:lastRenderedPageBreak/>
        <w:t xml:space="preserve">οι άνθρωποι με μεράκι και κέφι που θέλουν δουλειά. Και η προηγούμενη, αν θέλετε, περίοδος του δικομματισμού κατάντησε την Ελλάδα μια χώρα χωρίς δουλειά, χωρίς μεράκι, χωρίς κέφι, </w:t>
      </w:r>
      <w:r>
        <w:rPr>
          <w:rFonts w:eastAsia="Times New Roman"/>
          <w:szCs w:val="24"/>
        </w:rPr>
        <w:t>γιατί πολύ απλά δεν μπορούσε κάποιος να βρει τίμια το αποτέλεσμα της δουλειάς του και έναν χώρο για να δημιουργήσει και να σκεφτεί ελεύθερα.</w:t>
      </w:r>
    </w:p>
    <w:p w14:paraId="4EA88D1E" w14:textId="77777777" w:rsidR="00982D42" w:rsidRDefault="003E694A">
      <w:pPr>
        <w:spacing w:after="0" w:line="600" w:lineRule="auto"/>
        <w:ind w:firstLine="720"/>
        <w:jc w:val="both"/>
        <w:rPr>
          <w:rFonts w:eastAsia="Times New Roman"/>
          <w:szCs w:val="24"/>
        </w:rPr>
      </w:pPr>
      <w:r>
        <w:rPr>
          <w:rFonts w:eastAsia="Times New Roman"/>
          <w:szCs w:val="24"/>
        </w:rPr>
        <w:t>Όλη αυτή η ιστορία είναι γεγονός ότι πρόδωσε σε έναν πολύ μεγάλο βαθμό όλα τα δημοκρατικά</w:t>
      </w:r>
      <w:r>
        <w:rPr>
          <w:rFonts w:eastAsia="Times New Roman"/>
          <w:szCs w:val="24"/>
        </w:rPr>
        <w:t xml:space="preserve"> </w:t>
      </w:r>
      <w:r>
        <w:rPr>
          <w:rFonts w:eastAsia="Times New Roman"/>
          <w:szCs w:val="24"/>
        </w:rPr>
        <w:t>χαρακτηριστικά της ελληνι</w:t>
      </w:r>
      <w:r>
        <w:rPr>
          <w:rFonts w:eastAsia="Times New Roman"/>
          <w:szCs w:val="24"/>
        </w:rPr>
        <w:t>κής κοινωνίας και όλον τον προοδευτικό κόσμο. Τον εκμεταλλεύτηκε ιδιαίτερα τον κόσμο αυτόν για να δημιουργήσει ίδιον όφελος, είτε στις κορυφές του συνεταιριστικού κινήματος είτε στη διαχείριση της πολιτικής καρέκλας.</w:t>
      </w:r>
    </w:p>
    <w:p w14:paraId="4EA88D1F" w14:textId="77777777" w:rsidR="00982D42" w:rsidRDefault="003E694A">
      <w:pPr>
        <w:spacing w:after="0" w:line="600" w:lineRule="auto"/>
        <w:ind w:firstLine="720"/>
        <w:jc w:val="both"/>
        <w:rPr>
          <w:rFonts w:eastAsia="Times New Roman"/>
          <w:szCs w:val="24"/>
        </w:rPr>
      </w:pPr>
      <w:r>
        <w:rPr>
          <w:rFonts w:eastAsia="Times New Roman"/>
          <w:szCs w:val="24"/>
        </w:rPr>
        <w:t>Για εμάς, όμως, ο νόμος αυτός συνδέεται</w:t>
      </w:r>
      <w:r>
        <w:rPr>
          <w:rFonts w:eastAsia="Times New Roman"/>
          <w:szCs w:val="24"/>
        </w:rPr>
        <w:t xml:space="preserve"> πρώτα απ’ όλα και με την ανάγκη της περιφερειακής ανάπτυξης. Νομίζω ότι ο Υπουργός το είπε αρκετά συγκεκριμένα, θέλουμε να μείνει ο κόσμος στην ύπαιθρο, θέλουμε να υπάρχει εισόδημα στην ύπαιθρο, να υπάρχουν και τα έργα υποδομής και η διαχείριση του </w:t>
      </w:r>
      <w:r>
        <w:rPr>
          <w:rFonts w:eastAsia="Times New Roman"/>
          <w:szCs w:val="24"/>
        </w:rPr>
        <w:lastRenderedPageBreak/>
        <w:t>περιβά</w:t>
      </w:r>
      <w:r>
        <w:rPr>
          <w:rFonts w:eastAsia="Times New Roman"/>
          <w:szCs w:val="24"/>
        </w:rPr>
        <w:t>λλοντος από τους ίδιους τους εργαζόμενους που νοιάζονται για τον τόπο τους, να υπάρχει εισόδημα και πραγματικό προϊόν. Όλο αυτό το αλισβερίσι που παίξατε τα προηγούμενα χρόνια με τ</w:t>
      </w:r>
      <w:r>
        <w:rPr>
          <w:rFonts w:eastAsia="Times New Roman"/>
          <w:szCs w:val="24"/>
        </w:rPr>
        <w:t>ο</w:t>
      </w:r>
      <w:r>
        <w:rPr>
          <w:rFonts w:eastAsia="Times New Roman"/>
          <w:szCs w:val="24"/>
        </w:rPr>
        <w:t xml:space="preserve"> χρηματιστήρι</w:t>
      </w:r>
      <w:r>
        <w:rPr>
          <w:rFonts w:eastAsia="Times New Roman"/>
          <w:szCs w:val="24"/>
        </w:rPr>
        <w:t>ο</w:t>
      </w:r>
      <w:r>
        <w:rPr>
          <w:rFonts w:eastAsia="Times New Roman"/>
          <w:szCs w:val="24"/>
        </w:rPr>
        <w:t xml:space="preserve">, που απλά έφαγε τα λεφτά του κοσμάκη, πρέπει να σταματήσει. </w:t>
      </w:r>
      <w:r>
        <w:rPr>
          <w:rFonts w:eastAsia="Times New Roman"/>
          <w:szCs w:val="24"/>
        </w:rPr>
        <w:t>Η Ελλάδα γυρίζει στην οικονομία του πραγματικού προϊόντος και η λειτουργία των δασεργατών είναι ένα τέτοιο συγκεκριμένο παράδειγμα. Είναι άνθρωποι του μόχθου, που όμως μέχρι τώρα τους εκμεταλλεύονταν έμποροι και όλο το σύστημα των ενδιάμεσων, αν θέλετε, μη</w:t>
      </w:r>
      <w:r>
        <w:rPr>
          <w:rFonts w:eastAsia="Times New Roman"/>
          <w:szCs w:val="24"/>
        </w:rPr>
        <w:t xml:space="preserve"> παραγωγικών σταδίων του εμπορίου.</w:t>
      </w:r>
    </w:p>
    <w:p w14:paraId="4EA88D20" w14:textId="77777777" w:rsidR="00982D42" w:rsidRDefault="003E694A">
      <w:pPr>
        <w:spacing w:after="0" w:line="600" w:lineRule="auto"/>
        <w:ind w:firstLine="720"/>
        <w:jc w:val="both"/>
        <w:rPr>
          <w:rFonts w:eastAsia="Times New Roman"/>
          <w:szCs w:val="24"/>
        </w:rPr>
      </w:pPr>
      <w:r>
        <w:rPr>
          <w:rFonts w:eastAsia="Times New Roman"/>
          <w:szCs w:val="24"/>
        </w:rPr>
        <w:t>Ταυτόχρονα, νομίζουμε ότι το νομοσχέδιο αυτό μπορεί να συμβάλει και στον όρο που εμείς δίνουμε στη νέα οικονομία, στην κυκλική οικονομία, γιατί έχει κι αυτά τα περιβαλλοντικά αειφορικά χαρακτηριστικά η λειτουργία των ανθρ</w:t>
      </w:r>
      <w:r>
        <w:rPr>
          <w:rFonts w:eastAsia="Times New Roman"/>
          <w:szCs w:val="24"/>
        </w:rPr>
        <w:t xml:space="preserve">ώπων αυτών μέσα στα δάση. Έτσι, λοιπόν, προτείνεται και προβλέπεται να αναλαμβάνουν οι συνεταιρισμοί αυτοί και άλλες δραστηριότητες, </w:t>
      </w:r>
      <w:r>
        <w:rPr>
          <w:rFonts w:eastAsia="Times New Roman"/>
          <w:szCs w:val="24"/>
        </w:rPr>
        <w:t>όπως,</w:t>
      </w:r>
      <w:r>
        <w:rPr>
          <w:rFonts w:eastAsia="Times New Roman"/>
          <w:szCs w:val="24"/>
        </w:rPr>
        <w:t xml:space="preserve"> παραδείγματος χάριν</w:t>
      </w:r>
      <w:r>
        <w:rPr>
          <w:rFonts w:eastAsia="Times New Roman"/>
          <w:szCs w:val="24"/>
        </w:rPr>
        <w:t>,</w:t>
      </w:r>
      <w:r>
        <w:rPr>
          <w:rFonts w:eastAsia="Times New Roman"/>
          <w:szCs w:val="24"/>
        </w:rPr>
        <w:t xml:space="preserve"> η μεταποίηση των προϊόντων αυτών, αυξάνεται ο αριθμός των μελών για να μην υπάρχει εκμετάλλευση </w:t>
      </w:r>
      <w:r>
        <w:rPr>
          <w:rFonts w:eastAsia="Times New Roman"/>
          <w:szCs w:val="24"/>
        </w:rPr>
        <w:t>από μη αδειοδοτημένα πρόσωπα, μη κατόχους της ιδιότητας του δασεργάτη.</w:t>
      </w:r>
    </w:p>
    <w:p w14:paraId="4EA88D21" w14:textId="77777777" w:rsidR="00982D42" w:rsidRDefault="003E694A">
      <w:pPr>
        <w:spacing w:after="0" w:line="600" w:lineRule="auto"/>
        <w:ind w:firstLine="720"/>
        <w:jc w:val="both"/>
        <w:rPr>
          <w:rFonts w:eastAsia="Times New Roman"/>
          <w:szCs w:val="24"/>
        </w:rPr>
      </w:pPr>
      <w:r>
        <w:rPr>
          <w:rFonts w:eastAsia="Times New Roman"/>
          <w:szCs w:val="24"/>
        </w:rPr>
        <w:lastRenderedPageBreak/>
        <w:t>Προβλέπεται</w:t>
      </w:r>
      <w:r>
        <w:rPr>
          <w:rFonts w:eastAsia="Times New Roman"/>
          <w:szCs w:val="24"/>
        </w:rPr>
        <w:t xml:space="preserve"> πλέον ρητά το ποια είναι αυτή η ιδιότητα, αλλά προβλέπεται και η κατάρτιση και η εκπαίδευση των δασεργατών. Μπαίνει πλέον η οικονομική ευθύνη των μελών στους συνεταιρισμούς,</w:t>
      </w:r>
      <w:r>
        <w:rPr>
          <w:rFonts w:eastAsia="Times New Roman"/>
          <w:szCs w:val="24"/>
        </w:rPr>
        <w:t xml:space="preserve"> διότι ξανά το δημόσιο δεν θα κληθεί να λύσει και να πληρώσει τα σπασμένα, τα κλεμμένα, θα έλεγα εγώ -τα ξέρετε καλύτερα από μένα- των συνεταιρισμών. Προφανώς μπαίνει διαφάνεια και στις δημοκρατικές τους διαδικασίες με αντιπροσώπους στις εκλογές τους, με α</w:t>
      </w:r>
      <w:r>
        <w:rPr>
          <w:rFonts w:eastAsia="Times New Roman"/>
          <w:szCs w:val="24"/>
        </w:rPr>
        <w:t xml:space="preserve">ρχαιρεσίες, με ψηφοδέλτιο, αλλά και μ’ έναν αυτοέλεγχο των ιδίων για τη δική τους δραστηριότητα. </w:t>
      </w:r>
    </w:p>
    <w:p w14:paraId="4EA88D22" w14:textId="77777777" w:rsidR="00982D42" w:rsidRDefault="003E694A">
      <w:pPr>
        <w:spacing w:after="0" w:line="600" w:lineRule="auto"/>
        <w:ind w:firstLine="720"/>
        <w:jc w:val="both"/>
        <w:rPr>
          <w:rFonts w:eastAsia="Times New Roman"/>
          <w:szCs w:val="24"/>
        </w:rPr>
      </w:pPr>
      <w:r>
        <w:rPr>
          <w:rFonts w:eastAsia="Times New Roman"/>
          <w:szCs w:val="24"/>
        </w:rPr>
        <w:t>Υπάρχει κρατική εποπτεία των συνεταιρισμών αυτών και κανονισμός λειτουργίας και προβλέπεται η διάθεση των προϊόντων με δημοπρασία, έτσι ώστε να μη γίνεται κα</w:t>
      </w:r>
      <w:r>
        <w:rPr>
          <w:rFonts w:eastAsia="Times New Roman"/>
          <w:szCs w:val="24"/>
        </w:rPr>
        <w:t>μ</w:t>
      </w:r>
      <w:r>
        <w:rPr>
          <w:rFonts w:eastAsia="Times New Roman"/>
          <w:szCs w:val="24"/>
        </w:rPr>
        <w:t xml:space="preserve">μία απευθείας ανάθεση σε οποιονδήποτε έμπορο με πολύ μεγάλο κόστος ενδιάμεσης διαχείρισης προς τον τελικό καταναλωτή. </w:t>
      </w:r>
    </w:p>
    <w:p w14:paraId="4EA88D23" w14:textId="77777777" w:rsidR="00982D42" w:rsidRDefault="003E694A">
      <w:pPr>
        <w:spacing w:after="0" w:line="600" w:lineRule="auto"/>
        <w:ind w:firstLine="720"/>
        <w:jc w:val="both"/>
        <w:rPr>
          <w:rFonts w:eastAsia="Times New Roman"/>
          <w:szCs w:val="24"/>
        </w:rPr>
      </w:pPr>
      <w:r>
        <w:rPr>
          <w:rFonts w:eastAsia="Times New Roman"/>
          <w:szCs w:val="24"/>
        </w:rPr>
        <w:lastRenderedPageBreak/>
        <w:t>Αυτή η διαφάνεια των οικονομικών δραστηριοτήτων μάς δίνει τη δυνατότητα να υπάρχει ένας υγιής ανταγωνισμός, να υπάρχει επιχειρηματικότητα</w:t>
      </w:r>
      <w:r>
        <w:rPr>
          <w:rFonts w:eastAsia="Times New Roman"/>
          <w:szCs w:val="24"/>
        </w:rPr>
        <w:t>, να υπάρχει συνεταιριστική συνείδηση, να υπάρχει εργασία και ταυτόχρονα προβλέπεται και η χρηματοδότηση και η παροχή φορολογικών και αναπτυξιακών κινήτρων γι’ αυτούς τους συνεταιρισμούς.</w:t>
      </w:r>
    </w:p>
    <w:p w14:paraId="4EA88D24" w14:textId="77777777" w:rsidR="00982D42" w:rsidRDefault="003E694A">
      <w:pPr>
        <w:spacing w:after="0" w:line="600" w:lineRule="auto"/>
        <w:ind w:firstLine="720"/>
        <w:jc w:val="both"/>
        <w:rPr>
          <w:rFonts w:eastAsia="Times New Roman"/>
          <w:szCs w:val="24"/>
        </w:rPr>
      </w:pPr>
      <w:r>
        <w:rPr>
          <w:rFonts w:eastAsia="Times New Roman"/>
          <w:szCs w:val="24"/>
        </w:rPr>
        <w:t xml:space="preserve">Νομίζω ότι έτσι υπάρχει ένα ξεκάθαρο πεδίο, ένας οδικός χάρτης για </w:t>
      </w:r>
      <w:r>
        <w:rPr>
          <w:rFonts w:eastAsia="Times New Roman"/>
          <w:szCs w:val="24"/>
        </w:rPr>
        <w:t>την ανασύσταση των δασικών συνεταιρισμών και την εξυγίανσή τους, για να πάψει το φαινόμενο των συνεταιρισμών-σφραγίδων. Νομίζουμε ότι και το πλήθος των συμμετεχόντων εξασφαλίζει αυτές τις προδιαγραφές και αυτές τις προϋποθέσεις.</w:t>
      </w:r>
    </w:p>
    <w:p w14:paraId="4EA88D25" w14:textId="77777777" w:rsidR="00982D42" w:rsidRDefault="003E694A">
      <w:pPr>
        <w:spacing w:after="0" w:line="600" w:lineRule="auto"/>
        <w:ind w:firstLine="720"/>
        <w:jc w:val="both"/>
        <w:rPr>
          <w:rFonts w:eastAsia="Times New Roman"/>
          <w:szCs w:val="24"/>
        </w:rPr>
      </w:pPr>
      <w:r>
        <w:rPr>
          <w:rFonts w:eastAsia="Times New Roman"/>
          <w:szCs w:val="24"/>
        </w:rPr>
        <w:t>Γίνεται, όμως, μια συζήτηση</w:t>
      </w:r>
      <w:r>
        <w:rPr>
          <w:rFonts w:eastAsia="Times New Roman"/>
          <w:szCs w:val="24"/>
        </w:rPr>
        <w:t xml:space="preserve"> και για άλλα θέματα του αγροτικού χώρου και επιτρέψτε μου να αναφερθώ σ’ αυτά</w:t>
      </w:r>
      <w:r>
        <w:rPr>
          <w:rFonts w:eastAsia="Times New Roman"/>
          <w:szCs w:val="24"/>
        </w:rPr>
        <w:t>,</w:t>
      </w:r>
      <w:r>
        <w:rPr>
          <w:rFonts w:eastAsia="Times New Roman"/>
          <w:szCs w:val="24"/>
        </w:rPr>
        <w:t xml:space="preserve"> επειδή και ο συνάδελφος από τη Δημοκρατική Συμπαράταξη και ένας άλλος Βουλευτής προηγουμένως έθεσαν ένα ζήτημα σχετικά με την τροπολογία για τον ΕΛΓΑ.</w:t>
      </w:r>
    </w:p>
    <w:p w14:paraId="4EA88D26" w14:textId="77777777" w:rsidR="00982D42" w:rsidRDefault="003E694A">
      <w:pPr>
        <w:spacing w:after="0" w:line="600" w:lineRule="auto"/>
        <w:ind w:firstLine="720"/>
        <w:jc w:val="both"/>
        <w:rPr>
          <w:rFonts w:eastAsia="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νομίζω ότι πρέ</w:t>
      </w:r>
      <w:r>
        <w:rPr>
          <w:rFonts w:eastAsia="Times New Roman"/>
          <w:szCs w:val="24"/>
        </w:rPr>
        <w:t>πει να ξεκαθαρίσουμε ότι ο ν.4336/2015, που περιόριζε την αποζημίωση των ελεγκτών-εκτιμητών, είναι ένας νόμος ο οποίος ψηφίστηκε και από τη Δημοκρατική Συμπαράταξη και από τη Νέα Δημοκρατία. Ερχόμαστε, λοιπόν, να λύσουμε ένα πρόβλημα το οποίο δημιουργήθηκε</w:t>
      </w:r>
      <w:r>
        <w:rPr>
          <w:rFonts w:eastAsia="Times New Roman"/>
          <w:szCs w:val="24"/>
        </w:rPr>
        <w:t xml:space="preserve"> μετά από μια</w:t>
      </w:r>
      <w:r>
        <w:rPr>
          <w:rFonts w:eastAsia="Times New Roman"/>
          <w:szCs w:val="24"/>
        </w:rPr>
        <w:t xml:space="preserve"> </w:t>
      </w:r>
      <w:r>
        <w:rPr>
          <w:rFonts w:eastAsia="Times New Roman"/>
          <w:szCs w:val="24"/>
        </w:rPr>
        <w:t xml:space="preserve">διαπραγμάτευση και τον συμβιβασμό που κάναμε πέρσι το καλοκαίρι. Τι προέβλεπε; Προέβλεπε τον περιορισμό των ημερών που μπορούν να γίνονται επί τόπου διαπιστώσεις, άρα τα εκτός έδρας και οι επιθεωρήσεις και μείωση της αποζημίωσης. </w:t>
      </w:r>
    </w:p>
    <w:p w14:paraId="4EA88D27" w14:textId="77777777" w:rsidR="00982D42" w:rsidRDefault="003E694A">
      <w:pPr>
        <w:spacing w:after="0" w:line="600" w:lineRule="auto"/>
        <w:ind w:firstLine="720"/>
        <w:jc w:val="both"/>
        <w:rPr>
          <w:rFonts w:eastAsia="Times New Roman"/>
          <w:szCs w:val="24"/>
        </w:rPr>
      </w:pPr>
      <w:r>
        <w:rPr>
          <w:rFonts w:eastAsia="Times New Roman"/>
          <w:szCs w:val="24"/>
        </w:rPr>
        <w:t>Εμείς ήρθαμ</w:t>
      </w:r>
      <w:r>
        <w:rPr>
          <w:rFonts w:eastAsia="Times New Roman"/>
          <w:szCs w:val="24"/>
        </w:rPr>
        <w:t xml:space="preserve">ε και τροποποιήσαμε με άλλη νομοθετική πράξη τον αριθμό των ημερών που είναι έξω στο πεδίο κι έτσι εκατόν πενήντα γεωπόνοι πήγαν σε διακόσιες ημέρες και εκατόν ογδόντα κτηνίατροι πήγαν επίσης σε διακόσιες. Αυτό δεν το ανέφερε κανείς. Ωραία, δεν θυμάστε τι </w:t>
      </w:r>
      <w:r>
        <w:rPr>
          <w:rFonts w:eastAsia="Times New Roman"/>
          <w:szCs w:val="24"/>
        </w:rPr>
        <w:t>ψηφίζουμε. Δεν πειράζει. Εμείς θα προχωράμε.</w:t>
      </w:r>
    </w:p>
    <w:p w14:paraId="4EA88D28" w14:textId="77777777" w:rsidR="00982D42" w:rsidRDefault="003E694A">
      <w:pPr>
        <w:spacing w:after="0" w:line="600" w:lineRule="auto"/>
        <w:ind w:firstLine="720"/>
        <w:jc w:val="both"/>
        <w:rPr>
          <w:rFonts w:eastAsia="Times New Roman"/>
          <w:szCs w:val="24"/>
        </w:rPr>
      </w:pPr>
      <w:r>
        <w:rPr>
          <w:rFonts w:eastAsia="Times New Roman"/>
          <w:szCs w:val="24"/>
        </w:rPr>
        <w:t xml:space="preserve">Ταυτόχρονα έχει γίνει ξεκάθαρο ότι δίνεται η δυνατότητα μ’ αυτόν τον νόμο να λυθεί το πρόβλημα με υπουργική απόφαση και η δήλωση του Υπουργού Αγροτικής Ανάπτυξης, του κ. Αποστόλου, είναι ότι </w:t>
      </w:r>
      <w:r>
        <w:rPr>
          <w:rFonts w:eastAsia="Times New Roman"/>
          <w:szCs w:val="24"/>
        </w:rPr>
        <w:lastRenderedPageBreak/>
        <w:t>αυτή ακριβώς την επι</w:t>
      </w:r>
      <w:r>
        <w:rPr>
          <w:rFonts w:eastAsia="Times New Roman"/>
          <w:szCs w:val="24"/>
        </w:rPr>
        <w:t xml:space="preserve">δίωξη έχουμε, διότι καταλαβαίνετε ότι εντάσσεται και σ’ ένα πλαίσιο διαπραγμάτευσης και ήδη έχει προταθεί εκ μέρους μας για να μπορέσουμε να αυξήσουμε τα δεκαπέντε λεπτά που είναι η αποζημίωση. </w:t>
      </w:r>
    </w:p>
    <w:p w14:paraId="4EA88D29" w14:textId="77777777" w:rsidR="00982D42" w:rsidRDefault="003E694A">
      <w:pPr>
        <w:spacing w:after="0" w:line="600" w:lineRule="auto"/>
        <w:ind w:firstLine="720"/>
        <w:jc w:val="both"/>
        <w:rPr>
          <w:rFonts w:eastAsia="Times New Roman"/>
          <w:szCs w:val="24"/>
        </w:rPr>
      </w:pPr>
      <w:r>
        <w:rPr>
          <w:rFonts w:eastAsia="Times New Roman"/>
          <w:szCs w:val="24"/>
        </w:rPr>
        <w:t>Μη χύνετε, λοιπόν, κροκοδείλια δάκρυα. Το πρόβλημα προφανώς κ</w:t>
      </w:r>
      <w:r>
        <w:rPr>
          <w:rFonts w:eastAsia="Times New Roman"/>
          <w:szCs w:val="24"/>
        </w:rPr>
        <w:t xml:space="preserve">αι το γνωρίζουμε. Εμείς αυξήσαμε τις μέρες για να είναι στο πεδίο οι άνθρωποι αυτοί και προφανώς επιδιώκουμε να υπογραφεί αυτή η υπουργική απόφαση, αλλά τώρα εσείς μάλλον δεν θέλετε να το λύσουμε αυτό. Θέλετε να κάνετε προσωπική επίθεση σε κάποιον Υπουργό </w:t>
      </w:r>
      <w:r>
        <w:rPr>
          <w:rFonts w:eastAsia="Times New Roman"/>
          <w:szCs w:val="24"/>
        </w:rPr>
        <w:t xml:space="preserve">της Κυβέρνησης. Εμείς πάντως θα λύσουμε το πρόβλημα, για να είμαστε εντάξει με τους εκτιμητές και με τους αγρότες. Εσάς σας αφήνουμε να κάνετε μικροπολιτική. </w:t>
      </w:r>
    </w:p>
    <w:p w14:paraId="4EA88D2A" w14:textId="77777777" w:rsidR="00982D42" w:rsidRDefault="003E694A">
      <w:pPr>
        <w:spacing w:after="0" w:line="600" w:lineRule="auto"/>
        <w:ind w:firstLine="720"/>
        <w:jc w:val="both"/>
        <w:rPr>
          <w:rFonts w:eastAsia="Times New Roman"/>
          <w:szCs w:val="24"/>
        </w:rPr>
      </w:pPr>
      <w:r>
        <w:rPr>
          <w:rFonts w:eastAsia="Times New Roman"/>
          <w:szCs w:val="24"/>
        </w:rPr>
        <w:t>Είναι γεγονός ότι θα ήταν ευχής έργο αν αυτό το νομοσχέδιο περιοριζόταν μόνο στη συζήτηση για την</w:t>
      </w:r>
      <w:r>
        <w:rPr>
          <w:rFonts w:eastAsia="Times New Roman"/>
          <w:szCs w:val="24"/>
        </w:rPr>
        <w:t xml:space="preserve"> πραγματική πολιτική</w:t>
      </w:r>
      <w:r>
        <w:rPr>
          <w:rFonts w:eastAsia="Times New Roman"/>
          <w:szCs w:val="24"/>
        </w:rPr>
        <w:t>,</w:t>
      </w:r>
      <w:r>
        <w:rPr>
          <w:rFonts w:eastAsia="Times New Roman"/>
          <w:szCs w:val="24"/>
        </w:rPr>
        <w:t xml:space="preserve"> που είναι το δασικό συνεταιριστικό κίνημα, όμως έγινε μία προσπάθεια να συνδεθεί με τους δασικούς χάρτες –άκουσον άκουσον- αυτούς που τόσα χρόνια είχατε στο 1% και τώρα, απ’ ό,τι γνωρίζουμε, στις 27 του μήνα αναρτάται το 20% μ’ έναν ν</w:t>
      </w:r>
      <w:r>
        <w:rPr>
          <w:rFonts w:eastAsia="Times New Roman"/>
          <w:szCs w:val="24"/>
        </w:rPr>
        <w:t>όμο</w:t>
      </w:r>
      <w:r>
        <w:rPr>
          <w:rFonts w:eastAsia="Times New Roman"/>
          <w:szCs w:val="24"/>
        </w:rPr>
        <w:t>,</w:t>
      </w:r>
      <w:r>
        <w:rPr>
          <w:rFonts w:eastAsia="Times New Roman"/>
          <w:szCs w:val="24"/>
        </w:rPr>
        <w:t xml:space="preserve"> ο οποίος ψηφίστηκε πριν από λίγο </w:t>
      </w:r>
      <w:r>
        <w:rPr>
          <w:rFonts w:eastAsia="Times New Roman"/>
          <w:szCs w:val="24"/>
        </w:rPr>
        <w:lastRenderedPageBreak/>
        <w:t xml:space="preserve">καιρό, αν δεν κάνω λάθος, τον Μάιο του 2016. Επαναλαμβάνουμε ότι σε τέσσερις μήνες έγινε αυτό, όταν τα προηγούμενα δεκαπέντε χρόνια είχατε φτάσει στο 1% ανάρτησης. Σε τέσσερις μήνες το 20% ήταν αναρτημένο. Αυτά νομίζω </w:t>
      </w:r>
      <w:r>
        <w:rPr>
          <w:rFonts w:eastAsia="Times New Roman"/>
          <w:szCs w:val="24"/>
        </w:rPr>
        <w:t>ότι δεν πρέπει να λέγονται εδώ για εμάς που γνωρίζουμε τι γινόταν, γιατί είχαμε υπηρετήσει σε χώρους που δεν μπορούσαμε να κάνουμε ανάρτηση δασικών χαρτών και το ζήσαμε πάρα πολύ έντονα αυτό.</w:t>
      </w:r>
    </w:p>
    <w:p w14:paraId="4EA88D2B" w14:textId="77777777" w:rsidR="00982D42" w:rsidRDefault="003E694A">
      <w:pPr>
        <w:spacing w:after="0" w:line="600" w:lineRule="auto"/>
        <w:ind w:firstLine="720"/>
        <w:jc w:val="both"/>
        <w:rPr>
          <w:rFonts w:eastAsia="Times New Roman"/>
          <w:szCs w:val="24"/>
        </w:rPr>
      </w:pPr>
      <w:r>
        <w:rPr>
          <w:rFonts w:eastAsia="Times New Roman"/>
          <w:szCs w:val="24"/>
        </w:rPr>
        <w:t>Έχω, όμως, την αίσθηση ότι η Αντιπολίτευση και πολλά μέσα ενημέρ</w:t>
      </w:r>
      <w:r>
        <w:rPr>
          <w:rFonts w:eastAsia="Times New Roman"/>
          <w:szCs w:val="24"/>
        </w:rPr>
        <w:t>ωσης προσπαθούν να παραποιήσουν την πραγματικότητα σε πάρα πολλά πεδία, μάλλον –για εμάς είναι σίγουρο- γιατί έχουν κάνει μια συμφωνία να φθείρουν την Κυβέρνηση. Προφανώς κρύβουν ότι ταυτόχρονα προσπαθούν να φθείρουν τη χώρα, γιατί εκεί που καταλήξουμε είν</w:t>
      </w:r>
      <w:r>
        <w:rPr>
          <w:rFonts w:eastAsia="Times New Roman"/>
          <w:szCs w:val="24"/>
        </w:rPr>
        <w:t>αι ότι αυτή η προσπάθεια που κάνει η Αντιπολίτευση θέλει να φθείρει τη δουλειά των Ελλήνων, θέλει να φθείρει την τιμιότητα των Ελλήνων, θέλει να φθείρει την εργασία των Ελλήνων. Αυτό είναι το σημαντικότερο πρόβλημα που προσπαθούν να δημιουργήσουν, μόνο και</w:t>
      </w:r>
      <w:r>
        <w:rPr>
          <w:rFonts w:eastAsia="Times New Roman"/>
          <w:szCs w:val="24"/>
        </w:rPr>
        <w:t xml:space="preserve"> μόνο για να ξαναπάρουν τις καρέκλες της εξουσίας. </w:t>
      </w:r>
    </w:p>
    <w:p w14:paraId="4EA88D2C" w14:textId="77777777" w:rsidR="00982D42" w:rsidRDefault="003E694A">
      <w:pPr>
        <w:spacing w:after="0" w:line="600" w:lineRule="auto"/>
        <w:ind w:firstLine="720"/>
        <w:jc w:val="both"/>
        <w:rPr>
          <w:rFonts w:eastAsia="Times New Roman"/>
          <w:szCs w:val="24"/>
        </w:rPr>
      </w:pPr>
      <w:r>
        <w:rPr>
          <w:rFonts w:eastAsia="Times New Roman"/>
          <w:szCs w:val="24"/>
        </w:rPr>
        <w:lastRenderedPageBreak/>
        <w:t xml:space="preserve">Βέβαια, ο κ. Βρούτσης έκανε ένα τεράστιο άλμα και από τους δασικούς συνεταιρισμούς πήγε στις τηλεοπτικές άδειες, αλλά απορώ γιατί ξύνονται στη γκλίτσα του τσοπάνη. </w:t>
      </w:r>
    </w:p>
    <w:p w14:paraId="4EA88D2D" w14:textId="77777777" w:rsidR="00982D42" w:rsidRDefault="003E694A">
      <w:pPr>
        <w:spacing w:after="0" w:line="600" w:lineRule="auto"/>
        <w:ind w:firstLine="720"/>
        <w:jc w:val="both"/>
        <w:rPr>
          <w:rFonts w:eastAsia="Times New Roman"/>
          <w:szCs w:val="24"/>
        </w:rPr>
      </w:pPr>
      <w:r>
        <w:rPr>
          <w:rFonts w:eastAsia="Times New Roman"/>
          <w:szCs w:val="24"/>
        </w:rPr>
        <w:t>Τις τελευταίες μέρες δεχόμαστε μια πρωτ</w:t>
      </w:r>
      <w:r>
        <w:rPr>
          <w:rFonts w:eastAsia="Times New Roman"/>
          <w:szCs w:val="24"/>
        </w:rPr>
        <w:t>οφανή και συντονισμένη επίθεση από μέσα ενημέρωσης που δεν πλειοδότησαν στον διαγωνισμό για τις τηλεοπτικές άδειες ή από πλειοδότες</w:t>
      </w:r>
      <w:r>
        <w:rPr>
          <w:rFonts w:eastAsia="Times New Roman"/>
          <w:szCs w:val="24"/>
        </w:rPr>
        <w:t>,</w:t>
      </w:r>
      <w:r>
        <w:rPr>
          <w:rFonts w:eastAsia="Times New Roman"/>
          <w:szCs w:val="24"/>
        </w:rPr>
        <w:t xml:space="preserve"> οι οποίοι μάλλον δεν μπορούν ή δεν θέλουν να καταβάλουν την πρώτη δόση για την αδειοδότησή τους και βέβαια από πάρα πολλούς</w:t>
      </w:r>
      <w:r>
        <w:rPr>
          <w:rFonts w:eastAsia="Times New Roman"/>
          <w:szCs w:val="24"/>
        </w:rPr>
        <w:t xml:space="preserve"> απ’ αυτούς που συμμετείχαν σ’ έναν διαγωνισμό</w:t>
      </w:r>
      <w:r>
        <w:rPr>
          <w:rFonts w:eastAsia="Times New Roman"/>
          <w:szCs w:val="24"/>
        </w:rPr>
        <w:t>,</w:t>
      </w:r>
      <w:r>
        <w:rPr>
          <w:rFonts w:eastAsia="Times New Roman"/>
          <w:szCs w:val="24"/>
        </w:rPr>
        <w:t xml:space="preserve"> με τον οποίο διαφωνούσαν αλλά συμμετείχαν.</w:t>
      </w:r>
    </w:p>
    <w:p w14:paraId="4EA88D2E"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Στον χορό, βέβαια, μπήκαν και τα κόμματα της Αντιπολίτευσης -αναρωτιέμαι αν υπάρχει συμβόλαιο ή όχι, να το διευκρινίσουμε και να το διερευνήσουμε- που προσπαθούν να </w:t>
      </w:r>
      <w:r>
        <w:rPr>
          <w:rFonts w:eastAsia="Times New Roman" w:cs="Times New Roman"/>
          <w:szCs w:val="24"/>
        </w:rPr>
        <w:t>σπιλώσουν την πανθομολογούμενη αδιάβλητη διαδικασία -από όλους, ακόμα και με τους σκληρότερους αντιπάλους αυτής- για να αποκρύψουν τις δικές τους καταφανείς ευθύνες, γιατί επέλεξαν είκοσι επτά χρόνια να μη δώσουν τηλεοπτικές άδειες, να στερήσουν δημόσια έσ</w:t>
      </w:r>
      <w:r>
        <w:rPr>
          <w:rFonts w:eastAsia="Times New Roman" w:cs="Times New Roman"/>
          <w:szCs w:val="24"/>
        </w:rPr>
        <w:t xml:space="preserve">οδα, να αφήσουν αυτό το πάρτι της διαπλοκής, αλλά να κάνουν </w:t>
      </w:r>
      <w:r>
        <w:rPr>
          <w:rFonts w:eastAsia="Times New Roman" w:cs="Times New Roman"/>
          <w:szCs w:val="24"/>
        </w:rPr>
        <w:lastRenderedPageBreak/>
        <w:t>και πολιτική συμφωνία με τους καναλάρχες: Πρώτα απ’ όλα να τους προβάλλουν για να διατηρούν τις πολιτικές τους καρέκλες και στη συνέχεια να παίζουν όλα τα παιχνίδια που οι καναλάρχες ήθελαν για να</w:t>
      </w:r>
      <w:r>
        <w:rPr>
          <w:rFonts w:eastAsia="Times New Roman" w:cs="Times New Roman"/>
          <w:szCs w:val="24"/>
        </w:rPr>
        <w:t xml:space="preserve"> συνεχίσουν να εκπέμπουν χωρίς άδεια. </w:t>
      </w:r>
    </w:p>
    <w:p w14:paraId="4EA88D2F"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Δεν κάνατε διαγωνισμό, δεν δώσατε άδεια και παραμένει ακόμα τα ερώτημα: Δεν είχατε το πολιτικό σθένος, δεν είχατε το πολιτικό μέγεθος ή είχατε άλλα συμφέροντα και δεν κάνατε διαγωνισμό για τις τηλεοπτικές άδειες τόσα χρόνια; </w:t>
      </w:r>
    </w:p>
    <w:p w14:paraId="4EA88D30"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Εμείς, όμως, κάναμε με απόλυτη</w:t>
      </w:r>
      <w:r>
        <w:rPr>
          <w:rFonts w:eastAsia="Times New Roman" w:cs="Times New Roman"/>
          <w:szCs w:val="24"/>
        </w:rPr>
        <w:t xml:space="preserve"> επιτυχία μια αδιάβλητη διαδικασία. Μέσα σε έναν χρόνο, 50 εκατομμύρια έχουν καταβληθεί για τέλη διαφημίσεων και τέλη χρήσεων συχνοτήτων, ενώ 250 εκατομμύρια είναι το τίμημα που θα πληρώσουν οι τέσσερις υπερθεματιστές μέχρι σήμερα. </w:t>
      </w:r>
    </w:p>
    <w:p w14:paraId="4EA88D31"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Αυτά, ακόμα και σαν έσο</w:t>
      </w:r>
      <w:r>
        <w:rPr>
          <w:rFonts w:eastAsia="Times New Roman" w:cs="Times New Roman"/>
          <w:szCs w:val="24"/>
        </w:rPr>
        <w:t xml:space="preserve">δο, τα είχατε στερήσει από τους Έλληνες και είχατε στερήσει βέβαια και την υλοποίηση για την τήρηση του Συντάγματος. Δεν προασπίσατε το δημόσιο συμφέρον όσον αφορά </w:t>
      </w:r>
      <w:r>
        <w:rPr>
          <w:rFonts w:eastAsia="Times New Roman" w:cs="Times New Roman"/>
          <w:szCs w:val="24"/>
        </w:rPr>
        <w:lastRenderedPageBreak/>
        <w:t>τις τηλεοπτικές άδειες. Πολύ σας στενοχωρεί και προσπαθείτε να αναστείλετε και να διαβρώσετε</w:t>
      </w:r>
      <w:r>
        <w:rPr>
          <w:rFonts w:eastAsia="Times New Roman" w:cs="Times New Roman"/>
          <w:szCs w:val="24"/>
        </w:rPr>
        <w:t xml:space="preserve"> τον διαγωνισμό. </w:t>
      </w:r>
    </w:p>
    <w:p w14:paraId="4EA88D32"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Δεν θα σας κάνουμε το χατίρι. Ξέρουμε ότι με την ηρεμία που μας διακρίνει και τον απόλυτα πετυχημένο σχεδιασμό μπορεί να προχωρήσει νόμιμα, όπως η Βουλή έχει αποφασίσει, η διαδικασία της αδειοδότησης με αυστηρό έλεγχο της τήρησης όλων των</w:t>
      </w:r>
      <w:r>
        <w:rPr>
          <w:rFonts w:eastAsia="Times New Roman" w:cs="Times New Roman"/>
          <w:szCs w:val="24"/>
        </w:rPr>
        <w:t xml:space="preserve"> όρων, διότι σε όλο τον διαγωνισμό προβλέπονται πάρα πολλά στάδια ελέγχου που ανησυχούν προφανώς μέχρι στιγμής τους υπερθεματιστές, γιατί πρέπει πράγματι να εξεταστεί και η οικονομική επιφάνεια, πρέπει να εξεταστεί και η τραπεζική ενημερότητα. Ήδη σας πληρ</w:t>
      </w:r>
      <w:r>
        <w:rPr>
          <w:rFonts w:eastAsia="Times New Roman" w:cs="Times New Roman"/>
          <w:szCs w:val="24"/>
        </w:rPr>
        <w:t xml:space="preserve">οφορώ ότι τρεις έχουν κοπεί, άλλος γιατί δεν πλήρωσε παράβολο, άλλος γιατί δεν έδωσε σωστή εγγυητική, άλλος γιατί δεν είχε ενημερότητα. Εδώ φαίνεται πώς ξεκαθαρίζουμε με νόμιμο, αυστηρό τρόπο τα συμφέροντα του </w:t>
      </w:r>
      <w:r>
        <w:rPr>
          <w:rFonts w:eastAsia="Times New Roman" w:cs="Times New Roman"/>
          <w:szCs w:val="24"/>
        </w:rPr>
        <w:t>δ</w:t>
      </w:r>
      <w:r>
        <w:rPr>
          <w:rFonts w:eastAsia="Times New Roman" w:cs="Times New Roman"/>
          <w:szCs w:val="24"/>
        </w:rPr>
        <w:t>ημοσίου από τη μια μεριά και τις όποιες επιδι</w:t>
      </w:r>
      <w:r>
        <w:rPr>
          <w:rFonts w:eastAsia="Times New Roman" w:cs="Times New Roman"/>
          <w:szCs w:val="24"/>
        </w:rPr>
        <w:t xml:space="preserve">ώξεις οποιωνδήποτε επιχειρηματιών θέλουν να υπερβούν το δημόσιο συμφέρον. Όλα νόμιμα θα γίνουν. </w:t>
      </w:r>
    </w:p>
    <w:p w14:paraId="4EA88D33"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lastRenderedPageBreak/>
        <w:t>Και βέβαια προδικαστικές προσφυγές υπάρχουν εναντίον των υπερθεματιστών. Και βέβαια, αν αποτύχουν, θα χάσουν τον τίτλο αυτό, επίσης στη συνέχεια θα κληθούν –κα</w:t>
      </w:r>
      <w:r>
        <w:rPr>
          <w:rFonts w:eastAsia="Times New Roman" w:cs="Times New Roman"/>
          <w:szCs w:val="24"/>
        </w:rPr>
        <w:t>ι έχουν κληθεί ήδη- να καταβάλουν το ποσό της πρώτης δόσης και αν δεν μπορέσουν, επίσης θα χάσουν την άδεια. Και όποιος θεωρεί ότι αδικήθηκε, υπάρχει πάντα η δικαστική οδός, στην οποία μπορεί οποιοσδήποτε να κάνει ένσταση και να προσφύγει. Αν υπάρχει οποιο</w:t>
      </w:r>
      <w:r>
        <w:rPr>
          <w:rFonts w:eastAsia="Times New Roman" w:cs="Times New Roman"/>
          <w:szCs w:val="24"/>
        </w:rPr>
        <w:t xml:space="preserve">δήποτε ζήτημα, με διαφάνεια, με ισοτιμία, μπροστά στην κοινωνία, μπροστά στις νόμιμες εισαγγελικές αρχές, παρακαλώ να υποβληθούν οι όποιες ενστάσεις. </w:t>
      </w:r>
    </w:p>
    <w:p w14:paraId="4EA88D34"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Υπάρχουν πολλές δικλίδες ασφαλείας στη διαδικασία αυτή, αλλά όσοι μιλούν για αδιαφάνεια και σκοτεινές συν</w:t>
      </w:r>
      <w:r>
        <w:rPr>
          <w:rFonts w:eastAsia="Times New Roman" w:cs="Times New Roman"/>
          <w:szCs w:val="24"/>
        </w:rPr>
        <w:t xml:space="preserve">αλλαγές, ή κάτι έχουν να κρύψουν ή έτσι συνήθισαν να δουλεύουν μέχρι τώρα. Αυτό, λοιπόν, έχει σταματήσει. Η κοινή γνώμη έχει ενημερωθεί και όλα έγιναν στον δημόσιο χώρο. </w:t>
      </w:r>
    </w:p>
    <w:p w14:paraId="4EA88D35"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Βουλευτή)</w:t>
      </w:r>
    </w:p>
    <w:p w14:paraId="4EA88D36"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Παρακαλώ, κύριε Πρόεδρε, ολοκληρώνω.</w:t>
      </w:r>
    </w:p>
    <w:p w14:paraId="4EA88D37"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Διότι, προσέξτε, μιλάμε για έναν χώρο οι επιχειρηματίες του </w:t>
      </w:r>
      <w:r>
        <w:rPr>
          <w:rFonts w:eastAsia="Times New Roman" w:cs="Times New Roman"/>
          <w:szCs w:val="24"/>
        </w:rPr>
        <w:t xml:space="preserve">οποίου </w:t>
      </w:r>
      <w:r>
        <w:rPr>
          <w:rFonts w:eastAsia="Times New Roman" w:cs="Times New Roman"/>
          <w:szCs w:val="24"/>
        </w:rPr>
        <w:t>μέχρι τώρα καθυστερούσαν καταβολές μισθών, σώρευαν απλήρωτα θαλασσοδάνεια και είχαν συνεννοηθεί ή είχαν συνηθίσει με το πολιτικό σύστημα διαγωνισμούς τύ</w:t>
      </w:r>
      <w:r>
        <w:rPr>
          <w:rFonts w:eastAsia="Times New Roman" w:cs="Times New Roman"/>
          <w:szCs w:val="24"/>
        </w:rPr>
        <w:t>που «</w:t>
      </w:r>
      <w:r>
        <w:rPr>
          <w:rFonts w:eastAsia="Times New Roman" w:cs="Times New Roman"/>
          <w:szCs w:val="24"/>
          <w:lang w:val="en-US"/>
        </w:rPr>
        <w:t>DIGEA</w:t>
      </w:r>
      <w:r>
        <w:rPr>
          <w:rFonts w:eastAsia="Times New Roman" w:cs="Times New Roman"/>
          <w:szCs w:val="24"/>
        </w:rPr>
        <w:t xml:space="preserve">»: Ένας διαγωνιζόμενος, χωρίς ενημερότητα, χωρίς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κατ’ ανάθεση στο χαμηλότερο δυνατό τίμημα με το μικρότερο όφελος για τον δημόσιο χώρο. Αυτός ήταν ο τρόπος που είχατε συνηθίσει να κάνετε διαγωνισμούς με τους ανθρώπους των μίντια; </w:t>
      </w:r>
      <w:r>
        <w:rPr>
          <w:rFonts w:eastAsia="Times New Roman" w:cs="Times New Roman"/>
          <w:szCs w:val="24"/>
        </w:rPr>
        <w:t>Δεν γίνεται πια κάτι τέτοιο. Η κοινωνία απαιτεί να υπάρχει νομιμότητα, να υπάρχει κόστος, να υπάρχει τίμημα.</w:t>
      </w:r>
    </w:p>
    <w:p w14:paraId="4EA88D38"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πω και κάτι άλλο: Γίνεται μια μεγάλη συζήτηση για την </w:t>
      </w:r>
      <w:r>
        <w:rPr>
          <w:rFonts w:eastAsia="Times New Roman" w:cs="Times New Roman"/>
          <w:szCs w:val="24"/>
          <w:lang w:val="en-US"/>
        </w:rPr>
        <w:t>Attica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και θέλω να πω το εξής: Έχουμε όλοι ευθύνη να υπερασπιστούμε τη σ</w:t>
      </w:r>
      <w:r>
        <w:rPr>
          <w:rFonts w:eastAsia="Times New Roman" w:cs="Times New Roman"/>
          <w:szCs w:val="24"/>
        </w:rPr>
        <w:t>ταθερότητα του τραπεζικού συστήματος και τη νομιμότητα και τη δεοντολογία της τραπεζικής δεοντολογίας. Προσέξετε πάρα πολύ τα παιχνίδια αυτά</w:t>
      </w:r>
      <w:r>
        <w:rPr>
          <w:rFonts w:eastAsia="Times New Roman" w:cs="Times New Roman"/>
          <w:szCs w:val="24"/>
        </w:rPr>
        <w:t>,</w:t>
      </w:r>
      <w:r>
        <w:rPr>
          <w:rFonts w:eastAsia="Times New Roman" w:cs="Times New Roman"/>
          <w:szCs w:val="24"/>
        </w:rPr>
        <w:t xml:space="preserve"> που παίζετε</w:t>
      </w:r>
      <w:r>
        <w:rPr>
          <w:rFonts w:eastAsia="Times New Roman" w:cs="Times New Roman"/>
          <w:szCs w:val="24"/>
        </w:rPr>
        <w:t>,</w:t>
      </w:r>
      <w:r>
        <w:rPr>
          <w:rFonts w:eastAsia="Times New Roman" w:cs="Times New Roman"/>
          <w:szCs w:val="24"/>
        </w:rPr>
        <w:t xml:space="preserve"> αν εξυπηρετούν τη νομιμότητα ή αν εξυπηρετούν αυτούς που αμφισβητούν τις τράπεζές μας. Εμείς υπερασπι</w:t>
      </w:r>
      <w:r>
        <w:rPr>
          <w:rFonts w:eastAsia="Times New Roman" w:cs="Times New Roman"/>
          <w:szCs w:val="24"/>
        </w:rPr>
        <w:t>ζόμαστε το τραπεζικό σύστημα για να υπάρχει και η κοινωνία και η οικονομία όρθια.</w:t>
      </w:r>
    </w:p>
    <w:p w14:paraId="4EA88D39"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και το εξής: Έγινε μια συζήτηση για το αν θέλουμε ή ενδιαφερόμαστε να υπάρχει το πόρισμα για την </w:t>
      </w:r>
      <w:r>
        <w:rPr>
          <w:rFonts w:eastAsia="Times New Roman" w:cs="Times New Roman"/>
          <w:szCs w:val="24"/>
          <w:lang w:val="en-US"/>
        </w:rPr>
        <w:t>Attica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στην </w:t>
      </w:r>
      <w:r>
        <w:rPr>
          <w:rFonts w:eastAsia="Times New Roman" w:cs="Times New Roman"/>
          <w:szCs w:val="24"/>
        </w:rPr>
        <w:t>εξεταστική επ</w:t>
      </w:r>
      <w:r>
        <w:rPr>
          <w:rFonts w:eastAsia="Times New Roman" w:cs="Times New Roman"/>
          <w:szCs w:val="24"/>
        </w:rPr>
        <w:t>ιτροπή. Να ενημερώσω, λοιπόν, τη</w:t>
      </w:r>
      <w:r>
        <w:rPr>
          <w:rFonts w:eastAsia="Times New Roman" w:cs="Times New Roman"/>
          <w:szCs w:val="24"/>
        </w:rPr>
        <w:t xml:space="preserve"> Βουλή, ότι από τον Μάιο, ως </w:t>
      </w:r>
      <w:r>
        <w:rPr>
          <w:rFonts w:eastAsia="Times New Roman" w:cs="Times New Roman"/>
          <w:szCs w:val="24"/>
        </w:rPr>
        <w:t>πρόεδρος</w:t>
      </w:r>
      <w:r>
        <w:rPr>
          <w:rFonts w:eastAsia="Times New Roman" w:cs="Times New Roman"/>
          <w:szCs w:val="24"/>
        </w:rPr>
        <w:t xml:space="preserve"> της </w:t>
      </w:r>
      <w:r>
        <w:rPr>
          <w:rFonts w:eastAsia="Times New Roman" w:cs="Times New Roman"/>
          <w:szCs w:val="24"/>
        </w:rPr>
        <w:t>εξεταστικής επι</w:t>
      </w:r>
      <w:r>
        <w:rPr>
          <w:rFonts w:eastAsia="Times New Roman" w:cs="Times New Roman"/>
          <w:szCs w:val="24"/>
        </w:rPr>
        <w:t xml:space="preserve">τροπής, έχω υπογράψει αίτημα προς την Τράπεζα της Ελλάδος, </w:t>
      </w:r>
      <w:r>
        <w:rPr>
          <w:rFonts w:eastAsia="Times New Roman" w:cs="Times New Roman"/>
          <w:szCs w:val="24"/>
        </w:rPr>
        <w:t>με το οποίο</w:t>
      </w:r>
      <w:r>
        <w:rPr>
          <w:rFonts w:eastAsia="Times New Roman" w:cs="Times New Roman"/>
          <w:szCs w:val="24"/>
        </w:rPr>
        <w:t xml:space="preserve"> ζητώ και τα πορίσματα του </w:t>
      </w:r>
      <w:r>
        <w:rPr>
          <w:rFonts w:eastAsia="Times New Roman" w:cs="Times New Roman"/>
          <w:szCs w:val="24"/>
          <w:lang w:val="en-US"/>
        </w:rPr>
        <w:t>SSM</w:t>
      </w:r>
      <w:r>
        <w:rPr>
          <w:rFonts w:eastAsia="Times New Roman" w:cs="Times New Roman"/>
          <w:szCs w:val="24"/>
        </w:rPr>
        <w:t xml:space="preserve"> και τα πορίσματα κεφαλαιακής επάρκειας. Άρα, πολύ πριν προκύψει από τη δημοσιότητα, εμείς, πήραμε </w:t>
      </w:r>
      <w:r>
        <w:rPr>
          <w:rFonts w:eastAsia="Times New Roman" w:cs="Times New Roman"/>
          <w:szCs w:val="24"/>
        </w:rPr>
        <w:t xml:space="preserve">την πρωτοβουλία και διεκδικήσαμε τη διαφάνεια σε όλα τα επίπεδα της τραπεζικής λειτουργίας και σε όλα τα επίπεδα αδειοδότησης. Αυτή είναι η δικιά μας προσπάθεια. </w:t>
      </w:r>
    </w:p>
    <w:p w14:paraId="4EA88D3A"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Προσέξτε, λοιπόν, μην εκτεθείτε, όπως εκτεθήκατε με το «</w:t>
      </w:r>
      <w:r>
        <w:rPr>
          <w:rFonts w:eastAsia="Times New Roman" w:cs="Times New Roman"/>
          <w:szCs w:val="24"/>
          <w:lang w:val="en-US"/>
        </w:rPr>
        <w:t>Ithaka</w:t>
      </w:r>
      <w:r>
        <w:rPr>
          <w:rFonts w:eastAsia="Times New Roman" w:cs="Times New Roman"/>
          <w:szCs w:val="24"/>
        </w:rPr>
        <w:t xml:space="preserve"> </w:t>
      </w:r>
      <w:r>
        <w:rPr>
          <w:rFonts w:eastAsia="Times New Roman" w:cs="Times New Roman"/>
          <w:szCs w:val="24"/>
          <w:lang w:val="en-US"/>
        </w:rPr>
        <w:t>Resort</w:t>
      </w:r>
      <w:r>
        <w:rPr>
          <w:rFonts w:eastAsia="Times New Roman" w:cs="Times New Roman"/>
          <w:szCs w:val="24"/>
        </w:rPr>
        <w:t>», γιατί κάποιοι συζητ</w:t>
      </w:r>
      <w:r>
        <w:rPr>
          <w:rFonts w:eastAsia="Times New Roman" w:cs="Times New Roman"/>
          <w:szCs w:val="24"/>
        </w:rPr>
        <w:t>ού</w:t>
      </w:r>
      <w:r>
        <w:rPr>
          <w:rFonts w:eastAsia="Times New Roman" w:cs="Times New Roman"/>
          <w:szCs w:val="24"/>
        </w:rPr>
        <w:t>σαν</w:t>
      </w:r>
      <w:r>
        <w:rPr>
          <w:rFonts w:eastAsia="Times New Roman" w:cs="Times New Roman"/>
          <w:szCs w:val="24"/>
        </w:rPr>
        <w:t xml:space="preserve"> για βοσκοτόπια και σήμερα βλέπουμε στις εφημερίδες να υπάρχουν πέντε χιλιόμετρα παραλία, σχέδια που είχαν περάσει από τις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επενδύσεις του Υπουργείου που ο κ. Σκρέκας υπηρετούσε μέχρι πριν από λίγο και τάχα δεν τα ήξερα, δημοσιεύματα για ένα κ</w:t>
      </w:r>
      <w:r>
        <w:rPr>
          <w:rFonts w:eastAsia="Times New Roman" w:cs="Times New Roman"/>
          <w:szCs w:val="24"/>
        </w:rPr>
        <w:t xml:space="preserve">αι δύο δισεκατομμύρια επενδύσεις στην περιοχή. Δεν είναι δικά μας αυτά. Στη δικιά σας περίοδο διακυβέρνησης είχαν βγει. Εμείς δεν είμαστε με </w:t>
      </w:r>
      <w:r>
        <w:rPr>
          <w:rFonts w:eastAsia="Times New Roman" w:cs="Times New Roman"/>
          <w:szCs w:val="24"/>
        </w:rPr>
        <w:lastRenderedPageBreak/>
        <w:t>κανέναν καναλάρχη. Δεν υπερασπιζόμαστε κανέναν υπερθεματιστή. Θέλουμε όλοι να είναι απέναντι στη νομιμότητα τίμιοι,</w:t>
      </w:r>
      <w:r>
        <w:rPr>
          <w:rFonts w:eastAsia="Times New Roman" w:cs="Times New Roman"/>
          <w:szCs w:val="24"/>
        </w:rPr>
        <w:t xml:space="preserve"> να είναι όλα διαφανή και να εξετάζονται, όλα να έρθουν στην </w:t>
      </w:r>
      <w:r>
        <w:rPr>
          <w:rFonts w:eastAsia="Times New Roman" w:cs="Times New Roman"/>
          <w:szCs w:val="24"/>
        </w:rPr>
        <w:t>εξεταστική ε</w:t>
      </w:r>
      <w:r>
        <w:rPr>
          <w:rFonts w:eastAsia="Times New Roman" w:cs="Times New Roman"/>
          <w:szCs w:val="24"/>
        </w:rPr>
        <w:t>πιτροπή και ο πολίτης να κρίνει και να ξέρει ότι το δίκαιο επιστρέφει στη χώρα μας.</w:t>
      </w:r>
    </w:p>
    <w:p w14:paraId="4EA88D3B" w14:textId="77777777" w:rsidR="00982D42" w:rsidRDefault="003E694A">
      <w:pPr>
        <w:spacing w:after="0" w:line="600" w:lineRule="auto"/>
        <w:ind w:firstLine="720"/>
        <w:jc w:val="both"/>
        <w:rPr>
          <w:rFonts w:eastAsia="Times New Roman"/>
          <w:szCs w:val="24"/>
        </w:rPr>
      </w:pPr>
      <w:r>
        <w:rPr>
          <w:rFonts w:eastAsia="Times New Roman"/>
          <w:szCs w:val="24"/>
        </w:rPr>
        <w:t>Θα πω μια τελευταία κουβέντα -κύριε Πρόεδρε, συγχωρέστε με πάρα πολύ για τον χρόνο- όσον αφορά το θ</w:t>
      </w:r>
      <w:r>
        <w:rPr>
          <w:rFonts w:eastAsia="Times New Roman"/>
          <w:szCs w:val="24"/>
        </w:rPr>
        <w:t>έμα του ασφαλιστικού. Είπε ο κ. Βρούτσης προηγουμένως κάποια ζητήματα, εκ του μη όντως βέβαια, για το θέμα του ασφαλιστικού. Ο κ. Βρούτσης, κυβερνήσεις που υπηρετήσαν έντεκα μειώσεις στο ασφαλιστικό και 40% τουλάχιστον περικοπή στις συντάξεις, που δεν στήρ</w:t>
      </w:r>
      <w:r>
        <w:rPr>
          <w:rFonts w:eastAsia="Times New Roman"/>
          <w:szCs w:val="24"/>
        </w:rPr>
        <w:t>ιξαν στη Σύσκεψη των Πολιτικών Αρχηγών την πρότασή μας να υπερασπιστούμε την κύρια σύνταξη και μιλάν</w:t>
      </w:r>
      <w:r>
        <w:rPr>
          <w:rFonts w:eastAsia="Times New Roman"/>
          <w:szCs w:val="24"/>
        </w:rPr>
        <w:t>ε</w:t>
      </w:r>
      <w:r>
        <w:rPr>
          <w:rFonts w:eastAsia="Times New Roman"/>
          <w:szCs w:val="24"/>
        </w:rPr>
        <w:t xml:space="preserve"> σήμερα για το ασφαλιστικό που αφήσαν ένα χάος με εννιακ</w:t>
      </w:r>
      <w:r>
        <w:rPr>
          <w:rFonts w:eastAsia="Times New Roman"/>
          <w:szCs w:val="24"/>
        </w:rPr>
        <w:t>ό</w:t>
      </w:r>
      <w:r>
        <w:rPr>
          <w:rFonts w:eastAsia="Times New Roman"/>
          <w:szCs w:val="24"/>
        </w:rPr>
        <w:t>σ</w:t>
      </w:r>
      <w:r>
        <w:rPr>
          <w:rFonts w:eastAsia="Times New Roman"/>
          <w:szCs w:val="24"/>
        </w:rPr>
        <w:t>ι</w:t>
      </w:r>
      <w:r>
        <w:rPr>
          <w:rFonts w:eastAsia="Times New Roman"/>
          <w:szCs w:val="24"/>
        </w:rPr>
        <w:t>ους σαράντα διαφορετικούς τρόπους υπολογισμού της σύνταξης στο ΙΚΑ και που είχε προγραμματικά δε</w:t>
      </w:r>
      <w:r>
        <w:rPr>
          <w:rFonts w:eastAsia="Times New Roman"/>
          <w:szCs w:val="24"/>
        </w:rPr>
        <w:t xml:space="preserve">σμευτεί -και το είχε πει στην τηλεόραση- για την περικοπή μιας σύνταξης από τους συνταξιούχους του 2015. </w:t>
      </w:r>
    </w:p>
    <w:p w14:paraId="4EA88D3C" w14:textId="77777777" w:rsidR="00982D42" w:rsidRDefault="003E694A">
      <w:pPr>
        <w:spacing w:after="0" w:line="600" w:lineRule="auto"/>
        <w:ind w:firstLine="720"/>
        <w:jc w:val="both"/>
        <w:rPr>
          <w:rFonts w:eastAsia="Times New Roman"/>
          <w:szCs w:val="24"/>
        </w:rPr>
      </w:pPr>
      <w:r>
        <w:rPr>
          <w:rFonts w:eastAsia="Times New Roman"/>
          <w:szCs w:val="24"/>
        </w:rPr>
        <w:lastRenderedPageBreak/>
        <w:t>Δεν είπαν, όμως, τίποτα ότι το ΙΚΑ για πρώτη φορά δεν δανείστηκε για να πληρώσει τις συντάξεις του Σεπτεμβρίου και το ίδιο θα κάνει και για τον Οκτώβρ</w:t>
      </w:r>
      <w:r>
        <w:rPr>
          <w:rFonts w:eastAsia="Times New Roman"/>
          <w:szCs w:val="24"/>
        </w:rPr>
        <w:t xml:space="preserve">ιο. Δεν είπαν τίποτα ότι αυξήθηκαν φέτος τα έσοδα του ΙΚΑ κατά 350 εκατομμύρια ευρώ, 5% είναι η αύξηση των εσόδων του ΙΚΑ. Δεν είπαν τίποτα για το έργο που κάνουμε εμείς για να κρατήσουμε όρθιο το ασφαλιστικό σύστημα. </w:t>
      </w:r>
    </w:p>
    <w:p w14:paraId="4EA88D3D" w14:textId="77777777" w:rsidR="00982D42" w:rsidRDefault="003E694A">
      <w:pPr>
        <w:spacing w:after="0" w:line="600" w:lineRule="auto"/>
        <w:ind w:firstLine="720"/>
        <w:jc w:val="both"/>
        <w:rPr>
          <w:rFonts w:eastAsia="Times New Roman"/>
          <w:szCs w:val="24"/>
        </w:rPr>
      </w:pPr>
      <w:r>
        <w:rPr>
          <w:rFonts w:eastAsia="Times New Roman"/>
          <w:szCs w:val="24"/>
        </w:rPr>
        <w:t>Είναι τουλάχιστον αστείο να χύνει κρο</w:t>
      </w:r>
      <w:r>
        <w:rPr>
          <w:rFonts w:eastAsia="Times New Roman"/>
          <w:szCs w:val="24"/>
        </w:rPr>
        <w:t xml:space="preserve">κοδείλια δάκρυα ο «Υπουργός Ανεργίας» της Νέας Δημοκρατίας και δεν μπορούμε να μη σηκώσουμε την φωνή μας και να πούμε: «Φτάνει»! Θα σώσουμε το ασφαλιστικό σύστημα, γιατί το έχουμε υποχρέωση στον Έλληνα πολίτη, όχι για την πολιτική μας καρέκλα, αλλά δεν θα </w:t>
      </w:r>
      <w:r>
        <w:rPr>
          <w:rFonts w:eastAsia="Times New Roman"/>
          <w:szCs w:val="24"/>
        </w:rPr>
        <w:t xml:space="preserve">παίξετε με τις συντάξεις για να πάρετε μια καρέκλα, που ήταν η καρέκλα της ανεργίας, των μνημονίων και της λιτότητας. </w:t>
      </w:r>
    </w:p>
    <w:p w14:paraId="4EA88D3E" w14:textId="77777777" w:rsidR="00982D42" w:rsidRDefault="003E694A">
      <w:pPr>
        <w:spacing w:after="0" w:line="600" w:lineRule="auto"/>
        <w:ind w:firstLine="720"/>
        <w:jc w:val="both"/>
        <w:rPr>
          <w:rFonts w:eastAsia="Times New Roman"/>
          <w:szCs w:val="24"/>
        </w:rPr>
      </w:pPr>
      <w:r>
        <w:rPr>
          <w:rFonts w:eastAsia="Times New Roman"/>
          <w:szCs w:val="24"/>
        </w:rPr>
        <w:t>Ευχαριστώ πολύ.</w:t>
      </w:r>
    </w:p>
    <w:p w14:paraId="4EA88D3F" w14:textId="77777777" w:rsidR="00982D42" w:rsidRDefault="003E694A">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4EA88D40" w14:textId="77777777" w:rsidR="00982D42" w:rsidRDefault="003E694A">
      <w:pPr>
        <w:spacing w:after="0" w:line="600" w:lineRule="auto"/>
        <w:ind w:firstLine="720"/>
        <w:jc w:val="both"/>
        <w:rPr>
          <w:rFonts w:eastAsia="Times New Roman"/>
          <w:b/>
          <w:szCs w:val="24"/>
        </w:rPr>
      </w:pPr>
      <w:r>
        <w:rPr>
          <w:rFonts w:eastAsia="Times New Roman"/>
          <w:b/>
          <w:szCs w:val="24"/>
        </w:rPr>
        <w:t>ΠΡΟΕΔΡΕΥΩΝ (Γεώργιος Λαμπρούλης):</w:t>
      </w:r>
      <w:r>
        <w:rPr>
          <w:rFonts w:eastAsia="Times New Roman"/>
          <w:szCs w:val="24"/>
        </w:rPr>
        <w:t xml:space="preserve"> Τον λόγο έχει η κ. Τζούφη από τον ΣΥΡΙΖΑ.</w:t>
      </w:r>
    </w:p>
    <w:p w14:paraId="4EA88D41" w14:textId="77777777" w:rsidR="00982D42" w:rsidRDefault="003E694A">
      <w:pPr>
        <w:spacing w:after="0" w:line="600" w:lineRule="auto"/>
        <w:ind w:firstLine="720"/>
        <w:jc w:val="both"/>
        <w:rPr>
          <w:rFonts w:eastAsia="Times New Roman"/>
          <w:szCs w:val="24"/>
        </w:rPr>
      </w:pPr>
      <w:r>
        <w:rPr>
          <w:rFonts w:eastAsia="Times New Roman"/>
          <w:b/>
          <w:szCs w:val="24"/>
        </w:rPr>
        <w:lastRenderedPageBreak/>
        <w:t xml:space="preserve">ΜΕΡΟΠΗ ΤΖΟΥΦΗ: </w:t>
      </w:r>
      <w:r>
        <w:rPr>
          <w:rFonts w:eastAsia="Times New Roman"/>
          <w:szCs w:val="24"/>
        </w:rPr>
        <w:t>Κύριε Υπουργέ, κυρίες και κύριοι συνάδελφοι, μετά την καταιγιστική τοποθέτηση του Κοινοβουλευτικού μας Εκπροσώπου ίσως να είναι κουραστική η επάνοδος στο νομοσχέδιο αυτό. Σχεδόν έχουν ειπωθεί όλα και φαίνεται ότι υπάρχει τουλάχιστον επ’ αυτο</w:t>
      </w:r>
      <w:r>
        <w:rPr>
          <w:rFonts w:eastAsia="Times New Roman"/>
          <w:szCs w:val="24"/>
        </w:rPr>
        <w:t>ύ του νομοσχεδίου -και αυτό είναι θετικό- μια ευρεία συναινετική κοινοβουλευτική τοποθέτηση.</w:t>
      </w:r>
    </w:p>
    <w:p w14:paraId="4EA88D42" w14:textId="77777777" w:rsidR="00982D42" w:rsidRDefault="003E694A">
      <w:pPr>
        <w:spacing w:after="0" w:line="600" w:lineRule="auto"/>
        <w:ind w:firstLine="720"/>
        <w:jc w:val="both"/>
        <w:rPr>
          <w:rFonts w:eastAsia="Times New Roman"/>
          <w:szCs w:val="24"/>
        </w:rPr>
      </w:pPr>
      <w:r>
        <w:rPr>
          <w:rFonts w:eastAsia="Times New Roman"/>
          <w:szCs w:val="24"/>
        </w:rPr>
        <w:t>Έτσι θα μου επιτρέψετε, ως προερχόμενη από μια περιοχή ορεινή και δασωμένη, να κάνω και εγώ την τοποθέτησή μου με δύο βασικές παρατηρήσεις, με την πρώτη να είναι κ</w:t>
      </w:r>
      <w:r>
        <w:rPr>
          <w:rFonts w:eastAsia="Times New Roman"/>
          <w:szCs w:val="24"/>
        </w:rPr>
        <w:t>υρίως υπενθύμιση ότι η Ελλάδα</w:t>
      </w:r>
      <w:r>
        <w:rPr>
          <w:rFonts w:eastAsia="Times New Roman"/>
          <w:szCs w:val="24"/>
        </w:rPr>
        <w:t>,</w:t>
      </w:r>
      <w:r>
        <w:rPr>
          <w:rFonts w:eastAsia="Times New Roman"/>
          <w:szCs w:val="24"/>
        </w:rPr>
        <w:t xml:space="preserve"> εκτός της Αθήνας και των μεγάλων αστικών κέντρων</w:t>
      </w:r>
      <w:r>
        <w:rPr>
          <w:rFonts w:eastAsia="Times New Roman"/>
          <w:szCs w:val="24"/>
        </w:rPr>
        <w:t>,</w:t>
      </w:r>
      <w:r>
        <w:rPr>
          <w:rFonts w:eastAsia="Times New Roman"/>
          <w:szCs w:val="24"/>
        </w:rPr>
        <w:t xml:space="preserve"> αποτελείται από πολλές γεωγραφικές περιοχές, οι οποίες περίπου στο 40% είναι δάση και δασικές εκτάσεις. </w:t>
      </w:r>
    </w:p>
    <w:p w14:paraId="4EA88D43" w14:textId="77777777" w:rsidR="00982D42" w:rsidRDefault="003E694A">
      <w:pPr>
        <w:spacing w:after="0" w:line="600" w:lineRule="auto"/>
        <w:ind w:firstLine="720"/>
        <w:jc w:val="both"/>
        <w:rPr>
          <w:rFonts w:eastAsia="Times New Roman"/>
          <w:szCs w:val="24"/>
        </w:rPr>
      </w:pPr>
      <w:r>
        <w:rPr>
          <w:rFonts w:eastAsia="Times New Roman"/>
          <w:szCs w:val="24"/>
        </w:rPr>
        <w:t>Άρα, λοιπόν, με αυτή τη συγκεκριμένη νομοθετική πρωτοβουλία, που απευθ</w:t>
      </w:r>
      <w:r>
        <w:rPr>
          <w:rFonts w:eastAsia="Times New Roman"/>
          <w:szCs w:val="24"/>
        </w:rPr>
        <w:t xml:space="preserve">ύνεται κυρίως σε αυτές περιοχές, προσπαθούμε γι’ αυτό που ονομάζουμε επανίδρυση και ομαλοποίηση της λειτουργίας των δασικών συνεταιρισμών, δηλαδή να θέσουμε σε υγιή βάση την προστασία των δασικών περιοχών, αλλά </w:t>
      </w:r>
      <w:r>
        <w:rPr>
          <w:rFonts w:eastAsia="Times New Roman"/>
          <w:szCs w:val="24"/>
        </w:rPr>
        <w:lastRenderedPageBreak/>
        <w:t xml:space="preserve">και την ορθή αξιοποίηση του δασικού πλούτου, </w:t>
      </w:r>
      <w:r>
        <w:rPr>
          <w:rFonts w:eastAsia="Times New Roman"/>
          <w:szCs w:val="24"/>
        </w:rPr>
        <w:t>αφού η μη ύπαρξη οικονομικής δραστηριότητας είναι γνωστό για πολλά χρόνια ότι συνεπάγεται εγκατάλειψη και ερήμωση των ορεινών περιοχών.</w:t>
      </w:r>
    </w:p>
    <w:p w14:paraId="4EA88D44" w14:textId="77777777" w:rsidR="00982D42" w:rsidRDefault="003E694A">
      <w:pPr>
        <w:spacing w:after="0" w:line="600" w:lineRule="auto"/>
        <w:ind w:firstLine="720"/>
        <w:jc w:val="both"/>
        <w:rPr>
          <w:rFonts w:eastAsia="Times New Roman"/>
          <w:szCs w:val="24"/>
        </w:rPr>
      </w:pPr>
      <w:r>
        <w:rPr>
          <w:rFonts w:eastAsia="Times New Roman"/>
          <w:szCs w:val="24"/>
        </w:rPr>
        <w:t>Βέβαια, όταν μιλάμε για αξιοποίηση, που πολλές φορές έχει ειπωθεί σε αυτή εδώ την Αίθουσα, δεν εννοούμε ανεξέλεγκτη επιχ</w:t>
      </w:r>
      <w:r>
        <w:rPr>
          <w:rFonts w:eastAsia="Times New Roman"/>
          <w:szCs w:val="24"/>
        </w:rPr>
        <w:t>ειρηματική δραστηριότητα, αλλά το σύνολο των εργασιών που πρέπει να γίνεται από τους ανθρώπους που πρέπει, με κανόνες και έλεγχο.</w:t>
      </w:r>
    </w:p>
    <w:p w14:paraId="4EA88D45" w14:textId="77777777" w:rsidR="00982D42" w:rsidRDefault="003E694A">
      <w:pPr>
        <w:spacing w:after="0" w:line="600" w:lineRule="auto"/>
        <w:ind w:firstLine="720"/>
        <w:jc w:val="both"/>
        <w:rPr>
          <w:rFonts w:eastAsia="Times New Roman"/>
          <w:szCs w:val="24"/>
        </w:rPr>
      </w:pPr>
      <w:r>
        <w:rPr>
          <w:rFonts w:eastAsia="Times New Roman"/>
          <w:szCs w:val="24"/>
        </w:rPr>
        <w:t>Η δεύτερη παρατήρηση έχει να κάνει με ένα γεγονός που καθιστά την αναγκαιότητα του νομοσχεδίου, θα έλεγα, πιο επίκαιρη από ποτ</w:t>
      </w:r>
      <w:r>
        <w:rPr>
          <w:rFonts w:eastAsia="Times New Roman"/>
          <w:szCs w:val="24"/>
        </w:rPr>
        <w:t xml:space="preserve">έ. Τις προηγούμενες μέρες είχαμε τις φωτιές, τη φωτιά στη Θάσο που κατέστρεψε πάνω από </w:t>
      </w:r>
      <w:r>
        <w:rPr>
          <w:rFonts w:eastAsia="Times New Roman"/>
          <w:szCs w:val="24"/>
        </w:rPr>
        <w:t>εκατό χιλιάδες</w:t>
      </w:r>
      <w:r>
        <w:rPr>
          <w:rFonts w:eastAsia="Times New Roman"/>
          <w:szCs w:val="24"/>
        </w:rPr>
        <w:t xml:space="preserve"> στρέμματα, τα οποία πρέπει να αποκατασταθούν το συντομότερο δυνατόν, τόσο για το ίδιο το περιβάλλον όσο και για τους ανθρώπους που ζουν σε αυτό και από αυ</w:t>
      </w:r>
      <w:r>
        <w:rPr>
          <w:rFonts w:eastAsia="Times New Roman"/>
          <w:szCs w:val="24"/>
        </w:rPr>
        <w:t>τό.</w:t>
      </w:r>
    </w:p>
    <w:p w14:paraId="4EA88D46" w14:textId="77777777" w:rsidR="00982D42" w:rsidRDefault="003E694A">
      <w:pPr>
        <w:spacing w:after="0" w:line="600" w:lineRule="auto"/>
        <w:ind w:firstLine="720"/>
        <w:jc w:val="both"/>
        <w:rPr>
          <w:rFonts w:eastAsia="Times New Roman"/>
          <w:szCs w:val="24"/>
        </w:rPr>
      </w:pPr>
      <w:r>
        <w:rPr>
          <w:rFonts w:eastAsia="Times New Roman"/>
          <w:szCs w:val="24"/>
        </w:rPr>
        <w:lastRenderedPageBreak/>
        <w:t>Συνεπώς υπάρχει μεγάλη ανάγκη να ασκηθούν αποφασιστικά τα μέτρα πρόληψης ενάντια στις δασικές πυρκαγιές, καθώς η πρόληψη είναι γνωστό ότι κοστίζει μόνο το 1% των πόρων που δαπανώνται για πυρόσβεση και αποκατάσταση της καταστροφής του δάσους.</w:t>
      </w:r>
    </w:p>
    <w:p w14:paraId="4EA88D47" w14:textId="77777777" w:rsidR="00982D42" w:rsidRDefault="003E694A">
      <w:pPr>
        <w:spacing w:after="0" w:line="600" w:lineRule="auto"/>
        <w:ind w:firstLine="720"/>
        <w:jc w:val="both"/>
        <w:rPr>
          <w:rFonts w:eastAsia="Times New Roman"/>
          <w:szCs w:val="24"/>
        </w:rPr>
      </w:pPr>
      <w:r>
        <w:rPr>
          <w:rFonts w:eastAsia="Times New Roman"/>
          <w:szCs w:val="24"/>
        </w:rPr>
        <w:t>Ποιος είνα</w:t>
      </w:r>
      <w:r>
        <w:rPr>
          <w:rFonts w:eastAsia="Times New Roman"/>
          <w:szCs w:val="24"/>
        </w:rPr>
        <w:t>ι, λοιπόν, ο καλύτερος τρόπος αποτροπής των πυρκαγιών σε ένα βουνό; Είναι γνωστό αυτή η δασική περιοχή να είναι ζωντανή, με κόσμο, με δασεργάτες, με ανάπτυξη και αύξηση της βοσκησιμότητας, με σχεδιασμένη και ελεγχόμενη δραστηριότητα.</w:t>
      </w:r>
    </w:p>
    <w:p w14:paraId="4EA88D48" w14:textId="77777777" w:rsidR="00982D42" w:rsidRDefault="003E694A">
      <w:pPr>
        <w:spacing w:after="0" w:line="600" w:lineRule="auto"/>
        <w:ind w:firstLine="720"/>
        <w:jc w:val="both"/>
        <w:rPr>
          <w:rFonts w:eastAsia="Times New Roman"/>
          <w:szCs w:val="24"/>
        </w:rPr>
      </w:pPr>
      <w:r>
        <w:rPr>
          <w:rFonts w:eastAsia="Times New Roman"/>
          <w:szCs w:val="24"/>
        </w:rPr>
        <w:t>Άρα, λοιπόν, τι αλλάζε</w:t>
      </w:r>
      <w:r>
        <w:rPr>
          <w:rFonts w:eastAsia="Times New Roman"/>
          <w:szCs w:val="24"/>
        </w:rPr>
        <w:t>ι με το νομοσχέδιο αυτό το οποίο προτείνουμε; Προσπαθούμε να βελτιώσουμε, όπως είπα και πριν, την οργάνωση και τη λειτουργία των δασικών συνεταιρισμών με ταυτόχρονη διεύρυνση του πεδίου των δραστηριοτήτων, ώστε να αποτελέσουν ουσιαστικό παράγοντα στην αειφ</w:t>
      </w:r>
      <w:r>
        <w:rPr>
          <w:rFonts w:eastAsia="Times New Roman"/>
          <w:szCs w:val="24"/>
        </w:rPr>
        <w:t>ορική διαχείριση των δασικών οικοσυστημάτων και στη βελτίωση των παραγόμενων δασικών προϊόντων.</w:t>
      </w:r>
    </w:p>
    <w:p w14:paraId="4EA88D49" w14:textId="77777777" w:rsidR="00982D42" w:rsidRDefault="003E694A">
      <w:pPr>
        <w:spacing w:after="0" w:line="600" w:lineRule="auto"/>
        <w:ind w:firstLine="720"/>
        <w:jc w:val="both"/>
        <w:rPr>
          <w:rFonts w:eastAsia="Times New Roman"/>
          <w:szCs w:val="24"/>
        </w:rPr>
      </w:pPr>
      <w:r>
        <w:rPr>
          <w:rFonts w:eastAsia="Times New Roman"/>
          <w:szCs w:val="24"/>
        </w:rPr>
        <w:lastRenderedPageBreak/>
        <w:t>Παράλληλα, θεσμοθετούνται προστατευτικές ρυθμίσεις και κίνητρα, ενώ καλύπτονται νομικά κενά, ώστε να έρθει στο προσκήνιο μια οικονομική δραστηριότητα που σήμερα βρίσκεται στην αφάνεια. Ενδεικτικά, το 2009 τα έσοδα από την πώληση της ξυλείας ήταν 22 εκατομμ</w:t>
      </w:r>
      <w:r>
        <w:rPr>
          <w:rFonts w:eastAsia="Times New Roman"/>
          <w:szCs w:val="24"/>
        </w:rPr>
        <w:t xml:space="preserve">ύρια ευρώ με το 12% αυτών να κατευθύνονται στο κράτος, ενώ το 2014 – 2015 έχουν μειωθεί στα 9 εκατομμύρια ευρώ. </w:t>
      </w:r>
    </w:p>
    <w:p w14:paraId="4EA88D4A" w14:textId="77777777" w:rsidR="00982D42" w:rsidRDefault="003E694A">
      <w:pPr>
        <w:spacing w:after="0" w:line="600" w:lineRule="auto"/>
        <w:ind w:firstLine="720"/>
        <w:jc w:val="both"/>
        <w:rPr>
          <w:rFonts w:eastAsia="Times New Roman" w:cs="Times New Roman"/>
          <w:szCs w:val="24"/>
        </w:rPr>
      </w:pPr>
      <w:r>
        <w:rPr>
          <w:rFonts w:eastAsia="Times New Roman"/>
          <w:szCs w:val="24"/>
        </w:rPr>
        <w:t>Πιο συγκεκριμένα τι αλλάζει; Ο προηγούμενος νόμος είχε μετατρέψει, για αυτούς που λένε ότι τα είχαν κάνει όλα σωστά, δυστυχώς τους συνεταιρισμο</w:t>
      </w:r>
      <w:r>
        <w:rPr>
          <w:rFonts w:eastAsia="Times New Roman"/>
          <w:szCs w:val="24"/>
        </w:rPr>
        <w:t>ύς σε οικογενειακές ή και ατομικές επιχειρήσεις.</w:t>
      </w:r>
    </w:p>
    <w:p w14:paraId="4EA88D4B"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Έτσι σε πολύ μικρά εγκαταλελειμμένα χωριά, όπως είναι και το χωριό της καταγωγής μου, υπήρχαν έντεκα συνεταιρισμοί, με εγγραφή μελών της ίδιας οικογένειας, όπου μπορεί ένας να ήταν δασεργάτης. Με το υπό συζή</w:t>
      </w:r>
      <w:r>
        <w:rPr>
          <w:rFonts w:eastAsia="Times New Roman" w:cs="Times New Roman"/>
          <w:szCs w:val="24"/>
        </w:rPr>
        <w:t xml:space="preserve">τηση, λοιπόν, νομοσχέδιο, ο αριθμός αυτών των μελών αυξάνεται. Και σωστά ήταν η αποδοχή και η νομοθετική βελτίωση του Υπουργείου στα είκοσι ένα φυσικά πρόσωπα από τα επτά που απαιτούνταν σήμερα. </w:t>
      </w:r>
    </w:p>
    <w:p w14:paraId="4EA88D4C"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Ωστόσο, για τις ορεινές αραιοκατοικημένες περιοχές -κι αυτό </w:t>
      </w:r>
      <w:r>
        <w:rPr>
          <w:rFonts w:eastAsia="Times New Roman" w:cs="Times New Roman"/>
          <w:szCs w:val="24"/>
        </w:rPr>
        <w:t xml:space="preserve">το είπαν κι άλλοι- υπάρχουν ακόμα αιτήματα ότι θα μπορούσε να είναι και πιο μειωμένος ο αριθμός των μελών -ίσως και δεκαεπτά, δεκαεννέα μέλη- ώστε να εξασφαλίζεται η ορθή λειτουργία τους στα όρια του </w:t>
      </w:r>
      <w:r>
        <w:rPr>
          <w:rFonts w:eastAsia="Times New Roman" w:cs="Times New Roman"/>
          <w:szCs w:val="24"/>
        </w:rPr>
        <w:t>καλλικρατικού δ</w:t>
      </w:r>
      <w:r>
        <w:rPr>
          <w:rFonts w:eastAsia="Times New Roman" w:cs="Times New Roman"/>
          <w:szCs w:val="24"/>
        </w:rPr>
        <w:t>ήμου. Και αυτό αποτελεί αίτημα των δασικώ</w:t>
      </w:r>
      <w:r>
        <w:rPr>
          <w:rFonts w:eastAsia="Times New Roman" w:cs="Times New Roman"/>
          <w:szCs w:val="24"/>
        </w:rPr>
        <w:t>ν συνεταιρισμών της περιοχής</w:t>
      </w:r>
      <w:r>
        <w:rPr>
          <w:rFonts w:eastAsia="Times New Roman" w:cs="Times New Roman"/>
          <w:szCs w:val="24"/>
        </w:rPr>
        <w:t>,</w:t>
      </w:r>
      <w:r>
        <w:rPr>
          <w:rFonts w:eastAsia="Times New Roman" w:cs="Times New Roman"/>
          <w:szCs w:val="24"/>
        </w:rPr>
        <w:t xml:space="preserve"> από την οποία προέρχονται, λέγοντας ότι θα πρέπει να λαμβάνονται υπ’ όψιν και για μορφολογικά και πληθυσμιακά και αυτοδιοικητικά κριτήρια. </w:t>
      </w:r>
    </w:p>
    <w:p w14:paraId="4EA88D4D"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Το πιο ουσιαστικό, όμως, που θεσμοθετεί αυτό το νομοσχέδιο, είναι αυτό που λέμε «ιδιότ</w:t>
      </w:r>
      <w:r>
        <w:rPr>
          <w:rFonts w:eastAsia="Times New Roman" w:cs="Times New Roman"/>
          <w:szCs w:val="24"/>
        </w:rPr>
        <w:t>ητα του δασεργάτη». Να αποτελεί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προϋπόθεση για την απόκτηση και διατήρηση της ιδιότητας του μέλους του συνεταιρισμού, να αποδεικνύεται από τα ένσημα του ΙΚΑ, ενώ να βεβαιώνεται από </w:t>
      </w:r>
      <w:r>
        <w:rPr>
          <w:rFonts w:eastAsia="Times New Roman" w:cs="Times New Roman"/>
          <w:szCs w:val="24"/>
        </w:rPr>
        <w:t>επ</w:t>
      </w:r>
      <w:r>
        <w:rPr>
          <w:rFonts w:eastAsia="Times New Roman" w:cs="Times New Roman"/>
          <w:szCs w:val="24"/>
        </w:rPr>
        <w:t xml:space="preserve">ιτροπή που συστήνεται στην οικεία Διεύθυνση Δασών. </w:t>
      </w:r>
    </w:p>
    <w:p w14:paraId="4EA88D4E"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Επιπλέον, η </w:t>
      </w:r>
      <w:r>
        <w:rPr>
          <w:rFonts w:eastAsia="Times New Roman" w:cs="Times New Roman"/>
          <w:szCs w:val="24"/>
        </w:rPr>
        <w:t>διεύρυνση των εργασιών των δασικών συνεταιρισμών στη διακίνηση, εμπορία, επεξεργασία και μεταποίηση δασικών προϊόντων είναι απολύτως αναγκαία, καθώς θα περιορίσει τα φαινόμενα που προέκυπταν από τον τρόπο που γινόταν μέχρι τώρα η εμπορία ξυλείας από τους έ</w:t>
      </w:r>
      <w:r>
        <w:rPr>
          <w:rFonts w:eastAsia="Times New Roman" w:cs="Times New Roman"/>
          <w:szCs w:val="24"/>
        </w:rPr>
        <w:t>μπορους ξυλείας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πολλές φορές καθόριζε και τις δασικές εργασίες, την ποιότητα, την ποσότητα και την τιμή πώλησης. Επιπλέον, ένα μεγάλο μέρος των εν δυνάμει παραγομένων δασικών προϊόντων έμενε ανεκμετάλλευτο. </w:t>
      </w:r>
    </w:p>
    <w:p w14:paraId="4EA88D4F"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θέμα των δ</w:t>
      </w:r>
      <w:r>
        <w:rPr>
          <w:rFonts w:eastAsia="Times New Roman" w:cs="Times New Roman"/>
          <w:szCs w:val="24"/>
        </w:rPr>
        <w:t xml:space="preserve">ασικών συνεταιρισμών συσχετίζεται με έναν τρόπο και με την </w:t>
      </w:r>
      <w:r>
        <w:rPr>
          <w:rFonts w:eastAsia="Times New Roman" w:cs="Times New Roman"/>
          <w:szCs w:val="24"/>
        </w:rPr>
        <w:t>τοπική αυτοδιοίκηση</w:t>
      </w:r>
      <w:r>
        <w:rPr>
          <w:rFonts w:eastAsia="Times New Roman" w:cs="Times New Roman"/>
          <w:szCs w:val="24"/>
        </w:rPr>
        <w:t>. Και νομίζω πως το Υπουργείο πρέπει να επιμείνει ώστε η ευθύνη και η απόφαση για την εκμετάλλευση των δασών να είναι σε επίπεδο αποκεντρωμένης διοίκησης και όχι σε επίπεδο περιφ</w:t>
      </w:r>
      <w:r>
        <w:rPr>
          <w:rFonts w:eastAsia="Times New Roman" w:cs="Times New Roman"/>
          <w:szCs w:val="24"/>
        </w:rPr>
        <w:t xml:space="preserve">έρειας, για λιγότερη γραφειοκρατία, μεγαλύτερη ευελιξία, ίδιους κανόνες λειτουργίας και ίδια λογική αντιμετώπισης από τη </w:t>
      </w:r>
      <w:r>
        <w:rPr>
          <w:rFonts w:eastAsia="Times New Roman" w:cs="Times New Roman"/>
          <w:szCs w:val="24"/>
        </w:rPr>
        <w:t>δημόσια διοίκη</w:t>
      </w:r>
      <w:r>
        <w:rPr>
          <w:rFonts w:eastAsia="Times New Roman" w:cs="Times New Roman"/>
          <w:szCs w:val="24"/>
        </w:rPr>
        <w:t>ση.</w:t>
      </w:r>
    </w:p>
    <w:p w14:paraId="4EA88D50"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Ένα άλλο σημαντικό στοιχείο, που θα κριθεί απ’ αυτό η επιτυχία του νόμου, είναι και ο εξορθολογισμός της σύνταξης των</w:t>
      </w:r>
      <w:r>
        <w:rPr>
          <w:rFonts w:eastAsia="Times New Roman" w:cs="Times New Roman"/>
          <w:szCs w:val="24"/>
        </w:rPr>
        <w:t xml:space="preserve"> διαχειριστικών μελετών, με βασικό στόχο τη μείωση του κόστους. Είναι ιδιαίτερα υψηλές οι αμοιβές των μελετητών, ενώ είναι γνωστό ότι στηρίζονται σε παλαιότερα δεδομένα. Αυτό έχει ως αποτέλεσμα να αδυνατούν πολλοί δήμοι να καλύψουν το υψηλό κόστος και έτσι</w:t>
      </w:r>
      <w:r>
        <w:rPr>
          <w:rFonts w:eastAsia="Times New Roman" w:cs="Times New Roman"/>
          <w:szCs w:val="24"/>
        </w:rPr>
        <w:t xml:space="preserve"> να μένουν αναξιοποίητα αρκετά δημοτικά δάση. Για παράδειγμα, το 70% των δασών στον Νομό Ιωαννίνων είναι δημοτικά και </w:t>
      </w:r>
      <w:r>
        <w:rPr>
          <w:rFonts w:eastAsia="Times New Roman" w:cs="Times New Roman"/>
          <w:szCs w:val="24"/>
        </w:rPr>
        <w:lastRenderedPageBreak/>
        <w:t>καταλαβαίνετε τι πρόβλημα δημιουργείται. Μια πρόταση, λοιπόν, προς την κατεύθυνση της μείωσης του κόστους θα ήταν η αμοιβή να βγαίνει σε σ</w:t>
      </w:r>
      <w:r>
        <w:rPr>
          <w:rFonts w:eastAsia="Times New Roman" w:cs="Times New Roman"/>
          <w:szCs w:val="24"/>
        </w:rPr>
        <w:t xml:space="preserve">υνάρτηση με την παραγωγή της ξυλείας. </w:t>
      </w:r>
    </w:p>
    <w:p w14:paraId="4EA88D51"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Επίσης, μεγάλη συμβολή στη βελτίωση της όλης λειτουργίας, θα ήταν η πρόσληψη τόσο δασολόγων μέσω των οκτάμηνων του ΟΑΕΔ και στους δήμους και στα δασαρχεία, που θα βοηθούσαν σημαντικά στην κατεύθυνση αυτή, ενώ υπάρχει </w:t>
      </w:r>
      <w:r>
        <w:rPr>
          <w:rFonts w:eastAsia="Times New Roman" w:cs="Times New Roman"/>
          <w:szCs w:val="24"/>
        </w:rPr>
        <w:t xml:space="preserve">πολύ μεγάλη έλλειψη προσωπικού, όσο και προσωπικού για τον καθαρισμό και τη φύλαξη των δασών. </w:t>
      </w:r>
    </w:p>
    <w:p w14:paraId="4EA88D52"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Καταληκτικά, κυρίες και κύριοι συνάδελφοι, η χώρα μας έχει ανάγκη μιας αναδιοργάνωσης και ανάπτυξης της οικονομίας και της αγροτικής παραγωγής -και φυσικά δεν εξ</w:t>
      </w:r>
      <w:r>
        <w:rPr>
          <w:rFonts w:eastAsia="Times New Roman" w:cs="Times New Roman"/>
          <w:szCs w:val="24"/>
        </w:rPr>
        <w:t>αντλείται σ’ αυτό το νομοσχέδιο- η οποία έχει συστηματικά υπονομευτεί τα τελευταία χρόνια. Η πρότασή μας για την παραγωγική ανασυγκρότηση της υπαίθρου δεν νοείται να αγνοεί τη συμβολή της δασικής οικονομίας και τη σημασία της για ένα μεγάλο μέρος της χώρας</w:t>
      </w:r>
      <w:r>
        <w:rPr>
          <w:rFonts w:eastAsia="Times New Roman" w:cs="Times New Roman"/>
          <w:szCs w:val="24"/>
        </w:rPr>
        <w:t xml:space="preserve"> για τις ορεινές περιοχές. Σήμερα -ειπώθηκε κι από άλλους- η διαχείριση</w:t>
      </w:r>
      <w:r>
        <w:rPr>
          <w:rFonts w:eastAsia="Times New Roman" w:cs="Times New Roman"/>
          <w:b/>
          <w:szCs w:val="24"/>
        </w:rPr>
        <w:t xml:space="preserve"> </w:t>
      </w:r>
      <w:r>
        <w:rPr>
          <w:rFonts w:eastAsia="Times New Roman" w:cs="Times New Roman"/>
          <w:szCs w:val="24"/>
        </w:rPr>
        <w:lastRenderedPageBreak/>
        <w:t xml:space="preserve">των ελληνικών δασών αντιστοιχεί σε λιγότερο από το μισό του ΑΕΠ, ενώ με βάση τη δασοκάλυψη -όπως είπαν κι άλλοι- θα περίμενε κανείς σημαντικότερη συμμετοχή. </w:t>
      </w:r>
    </w:p>
    <w:p w14:paraId="4EA88D53"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το κουδούνι λήξεως του χρόνου ομιλίας της κυρίας Βουλευτού)</w:t>
      </w:r>
    </w:p>
    <w:p w14:paraId="4EA88D54"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Ένα λεπτό, κύριε Πρόεδρε. </w:t>
      </w:r>
    </w:p>
    <w:p w14:paraId="4EA88D55"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Οι προτάσεις της οικονομικής δραστηριότητας στον δασικό χώρο, που προτείνονται απ’ αυτό το νομοσχέδιο, στοχεύουν στη δημιουργία θέσεων εργασίας στην ύπαιθρο και στην ενί</w:t>
      </w:r>
      <w:r>
        <w:rPr>
          <w:rFonts w:eastAsia="Times New Roman" w:cs="Times New Roman"/>
          <w:szCs w:val="24"/>
        </w:rPr>
        <w:t>σχυση της τοπικής οικονομίας, στην κάλυψη μέρους των αναγκών σε δασοπροστασία και διαχείριση των δασικών οικοσυστημάτων από σωστά συνεργατικά σχήματα, που δεν αντιτίθενται στο δημόσιο χαρακτήρα της δασοπονίας και</w:t>
      </w:r>
      <w:r>
        <w:rPr>
          <w:rFonts w:eastAsia="Times New Roman" w:cs="Times New Roman"/>
          <w:szCs w:val="24"/>
        </w:rPr>
        <w:t>,</w:t>
      </w:r>
      <w:r>
        <w:rPr>
          <w:rFonts w:eastAsia="Times New Roman" w:cs="Times New Roman"/>
          <w:szCs w:val="24"/>
        </w:rPr>
        <w:t xml:space="preserve"> τέλος</w:t>
      </w:r>
      <w:r>
        <w:rPr>
          <w:rFonts w:eastAsia="Times New Roman" w:cs="Times New Roman"/>
          <w:szCs w:val="24"/>
        </w:rPr>
        <w:t>,</w:t>
      </w:r>
      <w:r>
        <w:rPr>
          <w:rFonts w:eastAsia="Times New Roman" w:cs="Times New Roman"/>
          <w:szCs w:val="24"/>
        </w:rPr>
        <w:t xml:space="preserve"> στην ενίσχυση της κοινωνικής ευθύνη</w:t>
      </w:r>
      <w:r>
        <w:rPr>
          <w:rFonts w:eastAsia="Times New Roman" w:cs="Times New Roman"/>
          <w:szCs w:val="24"/>
        </w:rPr>
        <w:t xml:space="preserve">ς για την προστασία του δασικού περιβάλλοντος. </w:t>
      </w:r>
    </w:p>
    <w:p w14:paraId="4EA88D56"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EA88D57" w14:textId="77777777" w:rsidR="00982D42" w:rsidRDefault="003E694A">
      <w:pPr>
        <w:spacing w:after="0" w:line="600" w:lineRule="auto"/>
        <w:ind w:firstLine="720"/>
        <w:jc w:val="center"/>
        <w:rPr>
          <w:rFonts w:eastAsia="Times New Roman" w:cs="Times New Roman"/>
          <w:szCs w:val="24"/>
        </w:rPr>
      </w:pPr>
      <w:r>
        <w:rPr>
          <w:rFonts w:eastAsia="Times New Roman" w:cs="Times New Roman"/>
          <w:szCs w:val="24"/>
        </w:rPr>
        <w:t>(Χειροκροτήματα)</w:t>
      </w:r>
    </w:p>
    <w:p w14:paraId="4EA88D58" w14:textId="77777777" w:rsidR="00982D42" w:rsidRDefault="003E694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Λαμπρούλης): </w:t>
      </w:r>
      <w:r>
        <w:rPr>
          <w:rFonts w:eastAsia="Times New Roman" w:cs="Times New Roman"/>
          <w:szCs w:val="24"/>
        </w:rPr>
        <w:t>Συνεχίζουμε με την Κοινοβουλευτική Εκπρόσωπο του Κομμουνιστικού Κόμματος</w:t>
      </w:r>
      <w:r>
        <w:rPr>
          <w:rFonts w:eastAsia="Times New Roman" w:cs="Times New Roman"/>
          <w:szCs w:val="24"/>
        </w:rPr>
        <w:t xml:space="preserve"> </w:t>
      </w:r>
      <w:r>
        <w:rPr>
          <w:rFonts w:eastAsia="Times New Roman" w:cs="Times New Roman"/>
          <w:szCs w:val="24"/>
        </w:rPr>
        <w:t xml:space="preserve">Ελλάδας </w:t>
      </w:r>
      <w:r>
        <w:rPr>
          <w:rFonts w:eastAsia="Times New Roman" w:cs="Times New Roman"/>
          <w:szCs w:val="24"/>
        </w:rPr>
        <w:t xml:space="preserve">κ. Διαμάντω Μανωλάκου. </w:t>
      </w:r>
    </w:p>
    <w:p w14:paraId="4EA88D59" w14:textId="77777777" w:rsidR="00982D42" w:rsidRDefault="003E694A">
      <w:pPr>
        <w:spacing w:after="0" w:line="600" w:lineRule="auto"/>
        <w:ind w:firstLine="720"/>
        <w:jc w:val="both"/>
        <w:rPr>
          <w:rFonts w:eastAsia="Times New Roman"/>
          <w:szCs w:val="24"/>
        </w:rPr>
      </w:pPr>
      <w:r>
        <w:rPr>
          <w:rFonts w:eastAsia="Times New Roman" w:cs="Times New Roman"/>
          <w:b/>
          <w:szCs w:val="24"/>
        </w:rPr>
        <w:t>ΔΙΑΜΑΝΤΩ ΜΑΝΩΛΑΚΟΥ:</w:t>
      </w:r>
      <w:r>
        <w:rPr>
          <w:rFonts w:eastAsia="Times New Roman" w:cs="Times New Roman"/>
          <w:szCs w:val="24"/>
        </w:rPr>
        <w:t xml:space="preserve"> Η αλήθεια είναι</w:t>
      </w:r>
      <w:r>
        <w:rPr>
          <w:rFonts w:eastAsia="Times New Roman" w:cs="Times New Roman"/>
          <w:szCs w:val="24"/>
        </w:rPr>
        <w:t xml:space="preserve"> ότι δασικό πλούτο έχουμε. Μόνο που τα δασικά οικοσυστήματα είναι σε εγκατάλειψη. Και ξέρετε, κύριε Υπουργέ, δεν είναι μετά τον Εμφύλιο. Διότι σε μερικές περιπτώσεις έγιναν και αναγκαστικά. Δηλαδή στις περιοχές του Γράμμου, που εκεί υπάρχει μεγάλος πλούτος</w:t>
      </w:r>
      <w:r>
        <w:rPr>
          <w:rFonts w:eastAsia="Times New Roman" w:cs="Times New Roman"/>
          <w:szCs w:val="24"/>
        </w:rPr>
        <w:t xml:space="preserve"> δασικών οικοσυστημάτων, άδειασαν τα χωριά. </w:t>
      </w:r>
      <w:r>
        <w:rPr>
          <w:rFonts w:eastAsia="Times New Roman"/>
          <w:szCs w:val="24"/>
        </w:rPr>
        <w:t>Μετά την Κόνιτσα έπρεπε να έχεις διαβατήριο για να φτάσεις. Και μιλάω για τους κατοίκους αυτών των χωριών, που αναγκαστικά εκδιώχθηκαν. Μετά τη χούντα έγινε εφικτό και ξαναγέμισαν, τουλάχιστον με τους συνταξιούχο</w:t>
      </w:r>
      <w:r>
        <w:rPr>
          <w:rFonts w:eastAsia="Times New Roman"/>
          <w:szCs w:val="24"/>
        </w:rPr>
        <w:t xml:space="preserve">υς τους. </w:t>
      </w:r>
    </w:p>
    <w:p w14:paraId="4EA88D5A" w14:textId="77777777" w:rsidR="00982D42" w:rsidRDefault="003E694A">
      <w:pPr>
        <w:spacing w:after="0" w:line="600" w:lineRule="auto"/>
        <w:ind w:firstLine="720"/>
        <w:jc w:val="both"/>
        <w:rPr>
          <w:rFonts w:eastAsia="Times New Roman"/>
          <w:szCs w:val="24"/>
        </w:rPr>
      </w:pPr>
      <w:r>
        <w:rPr>
          <w:rFonts w:eastAsia="Times New Roman"/>
          <w:szCs w:val="24"/>
        </w:rPr>
        <w:t>Το λέω γιατί είναι εβδομήντα χρόνια από τον Δημοκρατικό Στρατό Ελλάδας. Εμείς και θυμόμαστε και μαθαίνουμε και τιμάμε και συνεχίζουμε. Και με την ευκαιρία που στο Πάρκο Τρίτση σήμερα ανοίγει το Φεστιβάλ της ΚΝΕ, ένα μεγάλο κομμάτι του προγράμματό</w:t>
      </w:r>
      <w:r>
        <w:rPr>
          <w:rFonts w:eastAsia="Times New Roman"/>
          <w:szCs w:val="24"/>
        </w:rPr>
        <w:t xml:space="preserve">ς του είναι ακριβώς για τον Δημοκρατικό Στρατό Ελλάδας. </w:t>
      </w:r>
    </w:p>
    <w:p w14:paraId="4EA88D5B" w14:textId="77777777" w:rsidR="00982D42" w:rsidRDefault="003E694A">
      <w:pPr>
        <w:spacing w:after="0" w:line="600" w:lineRule="auto"/>
        <w:ind w:firstLine="720"/>
        <w:jc w:val="both"/>
        <w:rPr>
          <w:rFonts w:eastAsia="Times New Roman"/>
          <w:szCs w:val="24"/>
        </w:rPr>
      </w:pPr>
      <w:r>
        <w:rPr>
          <w:rFonts w:eastAsia="Times New Roman"/>
          <w:szCs w:val="24"/>
        </w:rPr>
        <w:lastRenderedPageBreak/>
        <w:t>Για τα δασικά οικοσυστήματα, όμως, πρέπει να μιλήσουμε για τις δύο, άντε τρεις, τελευταίες δεκαετίες. Γιατί; Γιατί έχει οξυνθεί η κατάσταση. Εδώ μέχρι και λαθροϋλοτόμηση χιλιάδων στρεμμάτων για εμπόρ</w:t>
      </w:r>
      <w:r>
        <w:rPr>
          <w:rFonts w:eastAsia="Times New Roman"/>
          <w:szCs w:val="24"/>
        </w:rPr>
        <w:t xml:space="preserve">ιο γινόταν και δεν πάρθηκαν μέτρα. Γιατί; Γιατί οι ελλείψεις σε προσωπικό είναι μεγάλες, γυμνές υπηρεσίες, περιορισμός ακόμα και στις μετακινήσεις των υπαλλήλων για να μειωθούν οι δαπάνες των οδοιπορικών. </w:t>
      </w:r>
    </w:p>
    <w:p w14:paraId="4EA88D5C" w14:textId="77777777" w:rsidR="00982D42" w:rsidRDefault="003E694A">
      <w:pPr>
        <w:spacing w:after="0" w:line="600" w:lineRule="auto"/>
        <w:ind w:firstLine="720"/>
        <w:jc w:val="both"/>
        <w:rPr>
          <w:rFonts w:eastAsia="Times New Roman"/>
          <w:szCs w:val="24"/>
        </w:rPr>
      </w:pPr>
      <w:r>
        <w:rPr>
          <w:rFonts w:eastAsia="Times New Roman"/>
          <w:szCs w:val="24"/>
        </w:rPr>
        <w:t>Όσον αφορά αυτά που ειπώθηκαν από τον κ. Κεγκέρογλ</w:t>
      </w:r>
      <w:r>
        <w:rPr>
          <w:rFonts w:eastAsia="Times New Roman"/>
          <w:szCs w:val="24"/>
        </w:rPr>
        <w:t>ου για τον ΕΛΓΑ, ναι, υπάρχει πρόβλημα στις μετακινήσεις τους. Κι εμείς συμφωνούμε και με την τροπολογία που κατατέθηκε και κρίμα που δεν γίνεται αποδεκτή.</w:t>
      </w:r>
    </w:p>
    <w:p w14:paraId="4EA88D5D" w14:textId="77777777" w:rsidR="00982D42" w:rsidRDefault="003E694A">
      <w:pPr>
        <w:spacing w:after="0" w:line="600" w:lineRule="auto"/>
        <w:ind w:firstLine="720"/>
        <w:jc w:val="both"/>
        <w:rPr>
          <w:rFonts w:eastAsia="Times New Roman"/>
          <w:szCs w:val="24"/>
        </w:rPr>
      </w:pPr>
      <w:r>
        <w:rPr>
          <w:rFonts w:eastAsia="Times New Roman"/>
          <w:szCs w:val="24"/>
        </w:rPr>
        <w:t>Βέβαια, ταυτόχρονα, είναι κι όλοι οι αντιδασικοί νόμοι που πέρασαν οι προηγούμενες κυβερνήσεις. Κι ε</w:t>
      </w:r>
      <w:r>
        <w:rPr>
          <w:rFonts w:eastAsia="Times New Roman"/>
          <w:szCs w:val="24"/>
        </w:rPr>
        <w:t xml:space="preserve">σείς είχατε διαφωνήσει, όμως πολλοί από αυτούς τους νόμους ζουν και βασιλεύουν και διαιωνίζονται. Είναι φυσικό, λοιπόν, να υπάρχει διαπίστωση ότι αν έχουμε το 55% της επικράτειας σε δασικές εκτάσεις </w:t>
      </w:r>
      <w:r>
        <w:rPr>
          <w:rFonts w:eastAsia="Times New Roman"/>
          <w:szCs w:val="24"/>
        </w:rPr>
        <w:lastRenderedPageBreak/>
        <w:t>δεν δίνει ούτε το 0,5% του ΑΕΠ. Ποιος φταίει, λοιπόν, γι’</w:t>
      </w:r>
      <w:r>
        <w:rPr>
          <w:rFonts w:eastAsia="Times New Roman"/>
          <w:szCs w:val="24"/>
        </w:rPr>
        <w:t xml:space="preserve"> αυτό; Δεν φταίει όλη η αντιδασική πολιτική του αστικού κράτους; </w:t>
      </w:r>
    </w:p>
    <w:p w14:paraId="4EA88D5E" w14:textId="77777777" w:rsidR="00982D42" w:rsidRDefault="003E694A">
      <w:pPr>
        <w:spacing w:after="0" w:line="600" w:lineRule="auto"/>
        <w:ind w:firstLine="720"/>
        <w:jc w:val="both"/>
        <w:rPr>
          <w:rFonts w:eastAsia="Times New Roman"/>
          <w:szCs w:val="24"/>
        </w:rPr>
      </w:pPr>
      <w:r>
        <w:rPr>
          <w:rFonts w:eastAsia="Times New Roman"/>
          <w:szCs w:val="24"/>
        </w:rPr>
        <w:t>Εδώ, μέχρι και ο ορισμός του δάσους από επιστημονικός κατέληξε να γίνει νομικός ορισμός και έτσι επί χρόνια υπήρχε αναβολή της συζήτησης στο Συμβούλιο της Επικρατείας για τα κριτικά χαρακτηρ</w:t>
      </w:r>
      <w:r>
        <w:rPr>
          <w:rFonts w:eastAsia="Times New Roman"/>
          <w:szCs w:val="24"/>
        </w:rPr>
        <w:t xml:space="preserve">ιστικά του δάσους, προκαλώντας εμπλοκή στο θέμα των δασικών χαρτών. </w:t>
      </w:r>
    </w:p>
    <w:p w14:paraId="4EA88D5F" w14:textId="77777777" w:rsidR="00982D42" w:rsidRDefault="003E694A">
      <w:pPr>
        <w:spacing w:after="0" w:line="600" w:lineRule="auto"/>
        <w:ind w:firstLine="720"/>
        <w:jc w:val="both"/>
        <w:rPr>
          <w:rFonts w:eastAsia="Times New Roman"/>
          <w:szCs w:val="24"/>
        </w:rPr>
      </w:pPr>
      <w:r>
        <w:rPr>
          <w:rFonts w:eastAsia="Times New Roman"/>
          <w:szCs w:val="24"/>
        </w:rPr>
        <w:t>Ακόμα και οι διατάξεις εκείνων των νόμων που διευρύνουν το καθεστώς των επιτρεπτών επεμβάσεων στα δάση για επιχειρηματική δράση, δηλαδή την κερδοφορία των λίγων ή ακόμα η μη ύπαρξη εθνικο</w:t>
      </w:r>
      <w:r>
        <w:rPr>
          <w:rFonts w:eastAsia="Times New Roman"/>
          <w:szCs w:val="24"/>
        </w:rPr>
        <w:t>ύ και δασικού κτηματολογίου, δασολογίου, δασικών χαρτών, ο σχεδιασμός γης που γίνεται με κριτήριο το κέρδος. Το νομικό πλαίσιο για τα δάση, η προσδοκία νομιμοποίησης αυθαιρεσιών και άλλων δασικών παραβάσεων, σε βάρος των δασικών οικοσυστημάτων και οι τόσες</w:t>
      </w:r>
      <w:r>
        <w:rPr>
          <w:rFonts w:eastAsia="Times New Roman"/>
          <w:szCs w:val="24"/>
        </w:rPr>
        <w:t xml:space="preserve"> ιδιοκτησιακές εκκρεμότητες. </w:t>
      </w:r>
    </w:p>
    <w:p w14:paraId="4EA88D60" w14:textId="77777777" w:rsidR="00982D42" w:rsidRDefault="003E694A">
      <w:pPr>
        <w:spacing w:after="0" w:line="600" w:lineRule="auto"/>
        <w:ind w:firstLine="720"/>
        <w:jc w:val="both"/>
        <w:rPr>
          <w:rFonts w:eastAsia="Times New Roman"/>
          <w:szCs w:val="24"/>
        </w:rPr>
      </w:pPr>
      <w:r>
        <w:rPr>
          <w:rFonts w:eastAsia="Times New Roman"/>
          <w:szCs w:val="24"/>
        </w:rPr>
        <w:lastRenderedPageBreak/>
        <w:t>Ταυτόχρονα, η Δασική Υπηρεσία και η Δασική Έρευνα είναι υποστελεχωμένες, οι πόροι συρρικνώνονται, απαξιώνονται συνολικά και επιστημονικά και δεν μπορούν να ανταποκριθούν στις απαιτήσεις προστασίας, διαχείρισης και ανάπτυξης τω</w:t>
      </w:r>
      <w:r>
        <w:rPr>
          <w:rFonts w:eastAsia="Times New Roman"/>
          <w:szCs w:val="24"/>
        </w:rPr>
        <w:t xml:space="preserve">ν δασικών οικοσυστημάτων.   </w:t>
      </w:r>
    </w:p>
    <w:p w14:paraId="4EA88D61" w14:textId="77777777" w:rsidR="00982D42" w:rsidRDefault="003E694A">
      <w:pPr>
        <w:spacing w:after="0" w:line="600" w:lineRule="auto"/>
        <w:ind w:firstLine="720"/>
        <w:jc w:val="both"/>
        <w:rPr>
          <w:rFonts w:eastAsia="Times New Roman"/>
          <w:szCs w:val="24"/>
        </w:rPr>
      </w:pPr>
      <w:r>
        <w:rPr>
          <w:rFonts w:eastAsia="Times New Roman"/>
          <w:szCs w:val="24"/>
        </w:rPr>
        <w:t>Γιατί γίνεται, όμως, αυτό; Γιατί η στρατηγική της αστικής τάξης είναι η εξυπηρέτηση των συμφερόντων των μονοπωλιακών επιχειρηματικών ομίλων και μάλιστα, η ιεραρχική. Η πολιτική ένταση της καπιταλιστικής εκμετάλλευση της γης και</w:t>
      </w:r>
      <w:r>
        <w:rPr>
          <w:rFonts w:eastAsia="Times New Roman"/>
          <w:szCs w:val="24"/>
        </w:rPr>
        <w:t xml:space="preserve"> της χρήσης της προϋποθέτει ουσιαστικά στην πράξη, με διάφορες μορφές, και την αλλαγή του ιδιοκτησιακού καθεστώτος από κρατική σε ιδιωτική ενός σημαντικού μέρους της γης, με την αλλαγή νομοθεσίας σε όφελος της ατομικής ιδιοκτησίας ή χρήσης. </w:t>
      </w:r>
    </w:p>
    <w:p w14:paraId="4EA88D62" w14:textId="77777777" w:rsidR="00982D42" w:rsidRDefault="003E694A">
      <w:pPr>
        <w:spacing w:after="0" w:line="600" w:lineRule="auto"/>
        <w:ind w:firstLine="720"/>
        <w:jc w:val="both"/>
        <w:rPr>
          <w:rFonts w:eastAsia="Times New Roman"/>
          <w:szCs w:val="24"/>
        </w:rPr>
      </w:pPr>
      <w:r>
        <w:rPr>
          <w:rFonts w:eastAsia="Times New Roman"/>
          <w:szCs w:val="24"/>
        </w:rPr>
        <w:t>Αυτό εξυπηρετο</w:t>
      </w:r>
      <w:r>
        <w:rPr>
          <w:rFonts w:eastAsia="Times New Roman"/>
          <w:szCs w:val="24"/>
        </w:rPr>
        <w:t xml:space="preserve">ύν και οι ιδιωτικοποιήσεις. Και χθες τα λέγαμε με το Ελληνικό και τον Ιούνιο μήνα με το λιμάνι του Πειραιά. Έτσι είναι. Αυτή η πολιτική προϋποθέτει την ιδιωτικοποίηση, εκχώρηση δασών ή </w:t>
      </w:r>
      <w:r>
        <w:rPr>
          <w:rFonts w:eastAsia="Times New Roman"/>
          <w:szCs w:val="24"/>
        </w:rPr>
        <w:lastRenderedPageBreak/>
        <w:t>τη μακροχρόνια μίσθωσή τους, τον ουσιαστικό αποχαρακτηρισμό εκατομμυρίω</w:t>
      </w:r>
      <w:r>
        <w:rPr>
          <w:rFonts w:eastAsia="Times New Roman"/>
          <w:szCs w:val="24"/>
        </w:rPr>
        <w:t>ν στρεμμάτων, την εκχώρηση κρατικών εκτάσεων δασικών οικοσυστημάτων για την ενίσχυση της επιχειρηματικής δραστηριότητας.</w:t>
      </w:r>
    </w:p>
    <w:p w14:paraId="4EA88D63" w14:textId="77777777" w:rsidR="00982D42" w:rsidRDefault="003E694A">
      <w:pPr>
        <w:spacing w:after="0" w:line="600" w:lineRule="auto"/>
        <w:ind w:firstLine="720"/>
        <w:jc w:val="both"/>
        <w:rPr>
          <w:rFonts w:eastAsia="Times New Roman"/>
          <w:szCs w:val="24"/>
        </w:rPr>
      </w:pPr>
      <w:r>
        <w:rPr>
          <w:rFonts w:eastAsia="Times New Roman"/>
          <w:szCs w:val="24"/>
        </w:rPr>
        <w:t xml:space="preserve">Γι’ αυτό ψηφίζετε νόμους, για να ανοίξουν πόρτες και παράθυρα σε κάθε είδους επεμβάσεων, επενδύσεων που θα τους ενδιέφεραν και μάλιστα, εξασφαλίζοντάς τους την υλοποίηση και με το λιγότερο δυνατό κόστος.              </w:t>
      </w:r>
    </w:p>
    <w:p w14:paraId="4EA88D64" w14:textId="77777777" w:rsidR="00982D42" w:rsidRDefault="003E694A">
      <w:pPr>
        <w:tabs>
          <w:tab w:val="left" w:pos="3695"/>
        </w:tabs>
        <w:spacing w:after="0" w:line="600" w:lineRule="auto"/>
        <w:ind w:firstLine="720"/>
        <w:jc w:val="both"/>
        <w:rPr>
          <w:rFonts w:eastAsia="Times New Roman"/>
          <w:szCs w:val="24"/>
        </w:rPr>
      </w:pPr>
      <w:r>
        <w:rPr>
          <w:rFonts w:eastAsia="Times New Roman"/>
          <w:szCs w:val="24"/>
        </w:rPr>
        <w:t xml:space="preserve">Φτιάχνετε, λοιπόν, με το συγκεκριμένο </w:t>
      </w:r>
      <w:r>
        <w:rPr>
          <w:rFonts w:eastAsia="Times New Roman"/>
          <w:szCs w:val="24"/>
        </w:rPr>
        <w:t>νομοσχέδιο το νέο όχημα, τους δασικούς συνεταιρισμούς, που αποτελούν καπιταλιστικές εμπορικές επιχειρήσεις και ας μην το παραδέχεστε. Δεν θα είναι δασικοί συνεταιρισμοί εργαζομένων δασεργατών, οι οποίοι σε δύσκολες συνθήκες προσπαθούν οι άνθρωποι να επιβιώ</w:t>
      </w:r>
      <w:r>
        <w:rPr>
          <w:rFonts w:eastAsia="Times New Roman"/>
          <w:szCs w:val="24"/>
        </w:rPr>
        <w:t>σουν με κάποιο περιορισμένο μεροκάματο, εισόδημα, από τη δουλειά τους που δεν τους φτάνει να ζήσουν, πόσ</w:t>
      </w:r>
      <w:r>
        <w:rPr>
          <w:rFonts w:eastAsia="Times New Roman"/>
          <w:szCs w:val="24"/>
        </w:rPr>
        <w:t>ω</w:t>
      </w:r>
      <w:r>
        <w:rPr>
          <w:rFonts w:eastAsia="Times New Roman"/>
          <w:szCs w:val="24"/>
        </w:rPr>
        <w:t xml:space="preserve"> μάλλον να κάνουν αποταμίευση για να φτιάξουν άλλες υποδομές.</w:t>
      </w:r>
    </w:p>
    <w:p w14:paraId="4EA88D65" w14:textId="77777777" w:rsidR="00982D42" w:rsidRDefault="003E694A">
      <w:pPr>
        <w:tabs>
          <w:tab w:val="left" w:pos="3695"/>
        </w:tabs>
        <w:spacing w:after="0" w:line="600" w:lineRule="auto"/>
        <w:ind w:firstLine="720"/>
        <w:jc w:val="both"/>
        <w:rPr>
          <w:rFonts w:eastAsia="Times New Roman"/>
          <w:szCs w:val="24"/>
        </w:rPr>
      </w:pPr>
      <w:r>
        <w:rPr>
          <w:rFonts w:eastAsia="Times New Roman"/>
          <w:szCs w:val="24"/>
        </w:rPr>
        <w:lastRenderedPageBreak/>
        <w:t>Αυτό εσείς το περιγράφετε στην αιτιολογική έκθεση και σωστά λέτε ότι λόγω της μη δυνατότη</w:t>
      </w:r>
      <w:r>
        <w:rPr>
          <w:rFonts w:eastAsia="Times New Roman"/>
          <w:szCs w:val="24"/>
        </w:rPr>
        <w:t xml:space="preserve">τας των συνεταιρισμών να καλύψουν τις εγγυητικές επιστολές προς το δημόσιο, για την ανάθεση δασικών εργασιών καταφεύγουν στους εμπόρους ξυλείας για προκαταβολές και έτσι διαμορφώνουν, δηλαδή, ρίχνουν τις τιμές στο ξύλο, τη ρητίνη και άλλα που τους πουλάνε </w:t>
      </w:r>
      <w:r>
        <w:rPr>
          <w:rFonts w:eastAsia="Times New Roman"/>
          <w:szCs w:val="24"/>
        </w:rPr>
        <w:t>στο χαμηλότερο δυνατό επίπεδο.</w:t>
      </w:r>
    </w:p>
    <w:p w14:paraId="4EA88D66" w14:textId="77777777" w:rsidR="00982D42" w:rsidRDefault="003E694A">
      <w:pPr>
        <w:tabs>
          <w:tab w:val="left" w:pos="3695"/>
        </w:tabs>
        <w:spacing w:after="0" w:line="600" w:lineRule="auto"/>
        <w:ind w:firstLine="720"/>
        <w:jc w:val="both"/>
        <w:rPr>
          <w:rFonts w:eastAsia="Times New Roman"/>
          <w:szCs w:val="24"/>
        </w:rPr>
      </w:pPr>
      <w:r>
        <w:rPr>
          <w:rFonts w:eastAsia="Times New Roman"/>
          <w:szCs w:val="24"/>
        </w:rPr>
        <w:t>Να σας πω; Έτσι γίνεται και στους αγροτικούς συνεταιρισμούς σήμερα, τώρα που μιλάμε. Τώρα παίρνουν τη σταφίδα. Όποιος αγρότης ζητήσει προκαταβολή –γιατί ξέρετε οι έμποροι πληρώνουν την παραγωγή μετά από τρεις, τέσσερις μήνες-</w:t>
      </w:r>
      <w:r>
        <w:rPr>
          <w:rFonts w:eastAsia="Times New Roman"/>
          <w:szCs w:val="24"/>
        </w:rPr>
        <w:t xml:space="preserve"> καταλαβαίνουν ότι έχει ανάγκη και του ρίχνουν την τιμή. Αυτός είναι ο καπιταλισμός, που εξυπηρετεί και η </w:t>
      </w:r>
      <w:r>
        <w:rPr>
          <w:rFonts w:eastAsia="Times New Roman"/>
          <w:szCs w:val="24"/>
        </w:rPr>
        <w:t>α</w:t>
      </w:r>
      <w:r>
        <w:rPr>
          <w:rFonts w:eastAsia="Times New Roman"/>
          <w:szCs w:val="24"/>
        </w:rPr>
        <w:t>ριστερή Κυβέρνηση. Τους μεγαλέμπορους προστατεύετε και γι’ αυτό νομοθετείτε.</w:t>
      </w:r>
    </w:p>
    <w:p w14:paraId="4EA88D67" w14:textId="77777777" w:rsidR="00982D42" w:rsidRDefault="003E694A">
      <w:pPr>
        <w:tabs>
          <w:tab w:val="left" w:pos="3695"/>
        </w:tabs>
        <w:spacing w:after="0" w:line="600" w:lineRule="auto"/>
        <w:ind w:firstLine="720"/>
        <w:jc w:val="both"/>
        <w:rPr>
          <w:rFonts w:eastAsia="Times New Roman"/>
          <w:szCs w:val="24"/>
        </w:rPr>
      </w:pPr>
      <w:r>
        <w:rPr>
          <w:rFonts w:eastAsia="Times New Roman"/>
          <w:szCs w:val="24"/>
        </w:rPr>
        <w:t>Και με την ευκαιρία να μας πείτε -δεν δώσατε στοιχεία- να μας πείτε πόσο</w:t>
      </w:r>
      <w:r>
        <w:rPr>
          <w:rFonts w:eastAsia="Times New Roman"/>
          <w:szCs w:val="24"/>
        </w:rPr>
        <w:t xml:space="preserve">ι είναι σήμερα οι δασικοί συνεταιρισμοί, πόσοι οι υλοτόμοι, πόσοι ρητινοσυλλέκτες υπάρχουν και πού. Μιλάω για το 2014-2015, </w:t>
      </w:r>
      <w:r>
        <w:rPr>
          <w:rFonts w:eastAsia="Times New Roman"/>
          <w:szCs w:val="24"/>
        </w:rPr>
        <w:lastRenderedPageBreak/>
        <w:t>για τα τελευταία στοιχεία που αφορούν και το μέγεθος και τη σημασία της παρέμβασης. Γιατί, ναι, υπάρχουν δασεργάτες που δουλεύουν, α</w:t>
      </w:r>
      <w:r>
        <w:rPr>
          <w:rFonts w:eastAsia="Times New Roman"/>
          <w:szCs w:val="24"/>
        </w:rPr>
        <w:t>λλά υπάρχουν και «μαϊμού» συνεταιρισμοί και δασεργάτες. Υπάρχουν και μη καταγραμμένοι εργολάβοι που δεν κάνουν μόνο υλοτομίες, κάνουν και άλλα.</w:t>
      </w:r>
    </w:p>
    <w:p w14:paraId="4EA88D68" w14:textId="77777777" w:rsidR="00982D42" w:rsidRDefault="003E694A">
      <w:pPr>
        <w:tabs>
          <w:tab w:val="left" w:pos="3695"/>
        </w:tabs>
        <w:spacing w:after="0" w:line="600" w:lineRule="auto"/>
        <w:ind w:firstLine="720"/>
        <w:jc w:val="both"/>
        <w:rPr>
          <w:rFonts w:eastAsia="Times New Roman"/>
          <w:szCs w:val="24"/>
        </w:rPr>
      </w:pPr>
      <w:r>
        <w:rPr>
          <w:rFonts w:eastAsia="Times New Roman"/>
          <w:szCs w:val="24"/>
        </w:rPr>
        <w:t>Έρχεστε, λοιπόν, με αυτό το νομοσχέδιο να σπείρετε αυταπάτες ότι θα εξασφαλίσετε το επάγγελμα του δασεργάτη με τ</w:t>
      </w:r>
      <w:r>
        <w:rPr>
          <w:rFonts w:eastAsia="Times New Roman"/>
          <w:szCs w:val="24"/>
        </w:rPr>
        <w:t xml:space="preserve">η λειτουργία των δασικών συνεταιρισμών τους, που είναι εμπορικές καπιταλιστικές επιχειρήσεις. Από το πρώτο άρθρο το εγγυάστε αυτό. Γι’ αυτό και διευρύνετε το αντικείμενο δραστηριοποίησης παρέχοντάς τους αναπτυξιακά κίνητρα και φοροαπαλλαγές. </w:t>
      </w:r>
    </w:p>
    <w:p w14:paraId="4EA88D69" w14:textId="77777777" w:rsidR="00982D42" w:rsidRDefault="003E694A">
      <w:pPr>
        <w:tabs>
          <w:tab w:val="left" w:pos="3695"/>
        </w:tabs>
        <w:spacing w:after="0" w:line="600" w:lineRule="auto"/>
        <w:ind w:firstLine="720"/>
        <w:jc w:val="both"/>
        <w:rPr>
          <w:rFonts w:eastAsia="Times New Roman"/>
          <w:szCs w:val="24"/>
        </w:rPr>
      </w:pPr>
      <w:r>
        <w:rPr>
          <w:rFonts w:eastAsia="Times New Roman"/>
          <w:szCs w:val="24"/>
        </w:rPr>
        <w:t xml:space="preserve">Σκοπός είναι </w:t>
      </w:r>
      <w:r>
        <w:rPr>
          <w:rFonts w:eastAsia="Times New Roman"/>
          <w:szCs w:val="24"/>
        </w:rPr>
        <w:t>η συγκέντρωση του δασικού αντικειμένου σε λιγότερες επιχειρήσεις, δασικούς συνεταιρισμούς και η διείσδυση του εμπορικού τραπεζικού κεφαλαίου στο αντικείμενο. Ουσιαστικά ιδιωτικοποιείτε συνολικά το αντικείμενο της διαχείρισης των κρατικών δασών σε εμπορικές</w:t>
      </w:r>
      <w:r>
        <w:rPr>
          <w:rFonts w:eastAsia="Times New Roman"/>
          <w:szCs w:val="24"/>
        </w:rPr>
        <w:t xml:space="preserve"> επιχειρήσεις, που μπορεί κατ’ όνομα να λέγονται δασικές συνεταιριστικές οργανώσεις με μέλη πιστοποιημένους δασεργάτες. </w:t>
      </w:r>
    </w:p>
    <w:p w14:paraId="4EA88D6A" w14:textId="77777777" w:rsidR="00982D42" w:rsidRDefault="003E694A">
      <w:pPr>
        <w:tabs>
          <w:tab w:val="left" w:pos="3695"/>
        </w:tabs>
        <w:spacing w:after="0" w:line="600" w:lineRule="auto"/>
        <w:ind w:firstLine="720"/>
        <w:jc w:val="both"/>
        <w:rPr>
          <w:rFonts w:eastAsia="Times New Roman"/>
          <w:szCs w:val="24"/>
        </w:rPr>
      </w:pPr>
      <w:r>
        <w:rPr>
          <w:rFonts w:eastAsia="Times New Roman"/>
          <w:szCs w:val="24"/>
        </w:rPr>
        <w:lastRenderedPageBreak/>
        <w:t xml:space="preserve">Εμφανίζεστε ότι επιδιώκετε την ορθολογικοποίηση λειτουργίας των υπαρχόντων δασικών εκτάσεων. Εμείς σας λέμε, με τι εγγυήσεις; Ποιος θα </w:t>
      </w:r>
      <w:r>
        <w:rPr>
          <w:rFonts w:eastAsia="Times New Roman"/>
          <w:szCs w:val="24"/>
        </w:rPr>
        <w:t xml:space="preserve">δίνει αυτές τις εγγυητικές; Οι τράπεζες; Άρα και εδώ ανοίγει ο δρόμος για χρέωση και χρεοκοπία. </w:t>
      </w:r>
    </w:p>
    <w:p w14:paraId="4EA88D6B" w14:textId="77777777" w:rsidR="00982D42" w:rsidRDefault="003E694A">
      <w:pPr>
        <w:tabs>
          <w:tab w:val="left" w:pos="3695"/>
        </w:tabs>
        <w:spacing w:after="0" w:line="600" w:lineRule="auto"/>
        <w:ind w:firstLine="720"/>
        <w:jc w:val="both"/>
        <w:rPr>
          <w:rFonts w:eastAsia="Times New Roman"/>
          <w:szCs w:val="24"/>
        </w:rPr>
      </w:pPr>
      <w:r>
        <w:rPr>
          <w:rFonts w:eastAsia="Times New Roman"/>
          <w:szCs w:val="24"/>
        </w:rPr>
        <w:t>Και ερχόσαστε</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να θέσετε το ερώτημα στο Κομμουνιστικό Κόμμα Ελλάδας ότι</w:t>
      </w:r>
      <w:r>
        <w:rPr>
          <w:rFonts w:eastAsia="Times New Roman"/>
          <w:szCs w:val="24"/>
        </w:rPr>
        <w:t xml:space="preserve">, </w:t>
      </w:r>
      <w:r>
        <w:rPr>
          <w:rFonts w:eastAsia="Times New Roman"/>
          <w:szCs w:val="24"/>
        </w:rPr>
        <w:t>τέλος πάντων</w:t>
      </w:r>
      <w:r>
        <w:rPr>
          <w:rFonts w:eastAsia="Times New Roman"/>
          <w:szCs w:val="24"/>
        </w:rPr>
        <w:t>,</w:t>
      </w:r>
      <w:r>
        <w:rPr>
          <w:rFonts w:eastAsia="Times New Roman"/>
          <w:szCs w:val="24"/>
        </w:rPr>
        <w:t xml:space="preserve"> δεν θέλετε να βελτιωθεί η θέση του δασεργάτη για να κάνουν μεταποίηση όπως στους αγροτικούς συνεταιρισμούς. Μα ίσα, ίσα ξέρουμε τι γίνεται. Και –ξέρετε- οι αγροτικοί συνεταιρισμοί έχουν χρεοκοπήσει στη συνείδηση της αγροτιάς –το είπε πριν ο εισηγητής σας,</w:t>
      </w:r>
      <w:r>
        <w:rPr>
          <w:rFonts w:eastAsia="Times New Roman"/>
          <w:szCs w:val="24"/>
        </w:rPr>
        <w:t xml:space="preserve"> το περιέγραψε- και αυτό δεν αλλάζει με νόμους που είναι παρόμοιοι με τους περασμένους.</w:t>
      </w:r>
    </w:p>
    <w:p w14:paraId="4EA88D6C" w14:textId="77777777" w:rsidR="00982D42" w:rsidRDefault="003E694A">
      <w:pPr>
        <w:tabs>
          <w:tab w:val="left" w:pos="3695"/>
        </w:tabs>
        <w:spacing w:after="0" w:line="600" w:lineRule="auto"/>
        <w:ind w:firstLine="720"/>
        <w:jc w:val="both"/>
        <w:rPr>
          <w:rFonts w:eastAsia="Times New Roman"/>
          <w:szCs w:val="24"/>
        </w:rPr>
      </w:pPr>
      <w:r>
        <w:rPr>
          <w:rFonts w:eastAsia="Times New Roman"/>
          <w:szCs w:val="24"/>
        </w:rPr>
        <w:t>Συγκεντρώνουν και οι αγροτικοί συνεταιρισμοί παραγωγή για λογαριασμό του έμπορα, χαρατσώνουν τον αγρότη για κάθε υπηρεσία που του παρέχουν, όπως τις αιτήσεις του ΟΣΔΕ γ</w:t>
      </w:r>
      <w:r>
        <w:rPr>
          <w:rFonts w:eastAsia="Times New Roman"/>
          <w:szCs w:val="24"/>
        </w:rPr>
        <w:t>ια τις επιδοτήσεις του. Και σύμφωνα και με το</w:t>
      </w:r>
      <w:r>
        <w:rPr>
          <w:rFonts w:eastAsia="Times New Roman"/>
          <w:szCs w:val="24"/>
        </w:rPr>
        <w:t>ν</w:t>
      </w:r>
      <w:r>
        <w:rPr>
          <w:rFonts w:eastAsia="Times New Roman"/>
          <w:szCs w:val="24"/>
        </w:rPr>
        <w:t xml:space="preserve"> νόμο σας μέλη είναι και έμποροι και βιομήχανοι και μεταποιητές, δηλαδή, ο </w:t>
      </w:r>
      <w:r>
        <w:rPr>
          <w:rFonts w:eastAsia="Times New Roman"/>
          <w:szCs w:val="24"/>
        </w:rPr>
        <w:lastRenderedPageBreak/>
        <w:t>λύκος με τα πρόβατα. Και η ίδια η ζωή έδειξε ότι σε κα</w:t>
      </w:r>
      <w:r>
        <w:rPr>
          <w:rFonts w:eastAsia="Times New Roman"/>
          <w:szCs w:val="24"/>
        </w:rPr>
        <w:t>μ</w:t>
      </w:r>
      <w:r>
        <w:rPr>
          <w:rFonts w:eastAsia="Times New Roman"/>
          <w:szCs w:val="24"/>
        </w:rPr>
        <w:t>μιά περίπτωση δεν βοήθησαν αυτοί οι συνεταιρισμοί να μην ξεκληριστούν μικρομεσαί</w:t>
      </w:r>
      <w:r>
        <w:rPr>
          <w:rFonts w:eastAsia="Times New Roman"/>
          <w:szCs w:val="24"/>
        </w:rPr>
        <w:t>οι αγρότες. Και όσοι έχουν απομείνει, συνεχίζουν τον αγώνα επιβίωσης χωρίς κα</w:t>
      </w:r>
      <w:r>
        <w:rPr>
          <w:rFonts w:eastAsia="Times New Roman"/>
          <w:szCs w:val="24"/>
        </w:rPr>
        <w:t>μ</w:t>
      </w:r>
      <w:r>
        <w:rPr>
          <w:rFonts w:eastAsia="Times New Roman"/>
          <w:szCs w:val="24"/>
        </w:rPr>
        <w:t>μία συμπαράσταση από τους συνεταιρισμούς.</w:t>
      </w:r>
    </w:p>
    <w:p w14:paraId="4EA88D6D" w14:textId="77777777" w:rsidR="00982D42" w:rsidRDefault="003E694A">
      <w:pPr>
        <w:tabs>
          <w:tab w:val="left" w:pos="3695"/>
        </w:tabs>
        <w:spacing w:after="0" w:line="600" w:lineRule="auto"/>
        <w:ind w:firstLine="720"/>
        <w:jc w:val="both"/>
        <w:rPr>
          <w:rFonts w:eastAsia="Times New Roman"/>
          <w:szCs w:val="24"/>
        </w:rPr>
      </w:pPr>
      <w:r>
        <w:rPr>
          <w:rFonts w:eastAsia="Times New Roman"/>
          <w:szCs w:val="24"/>
        </w:rPr>
        <w:t>Και σε ό,τι αφορά στο ότι δεν μπορούμε να βλέπουμε εμείς οι Κομμουνιστές να κυβερνά η Αριστερά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καπιταλισμού, να σας θυμί</w:t>
      </w:r>
      <w:r>
        <w:rPr>
          <w:rFonts w:eastAsia="Times New Roman"/>
          <w:szCs w:val="24"/>
        </w:rPr>
        <w:t>σω, κύριε Υπουργέ, ότι μας κάλεσε ο ΣΥΡΙΖΑ να συμμετέχουμε και αρνηθήκαμε.</w:t>
      </w:r>
    </w:p>
    <w:p w14:paraId="4EA88D6E"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Και δικαιωθήκαμε, γιατί ξέραμε αυτό που λέμε, ότι τα δίνετε όλα για να «ξελασπώσετε» το εκμεταλλευτικό καπιταλιστικό σύστημα στην κρίση του, ξεζουμίζοντας την εργατική τάξη και τα λ</w:t>
      </w:r>
      <w:r>
        <w:rPr>
          <w:rFonts w:eastAsia="Times New Roman" w:cs="Times New Roman"/>
          <w:szCs w:val="24"/>
        </w:rPr>
        <w:t>αϊκά στρώματα. Κάνετε καλύτερα τη «βρώμικη» δουλειά για τα κέρδη των καπιταλιστών, γι’ αυτό σας νταντεύουν.</w:t>
      </w:r>
    </w:p>
    <w:p w14:paraId="4EA88D6F"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Πονάτε, γιατί σας αποκαλύπτουμε και γιατί όλοι μαζί ψηφίζετε ό,τι εξυπηρετεί το κεφάλαιο. Είναι υποκριτική η στάση σας και προσπαθείτε να σπείρετε α</w:t>
      </w:r>
      <w:r>
        <w:rPr>
          <w:rFonts w:eastAsia="Times New Roman" w:cs="Times New Roman"/>
          <w:szCs w:val="24"/>
        </w:rPr>
        <w:t xml:space="preserve">υταπάτες. </w:t>
      </w:r>
    </w:p>
    <w:p w14:paraId="4EA88D70"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lastRenderedPageBreak/>
        <w:t>Οι νόμοι της καπιταλιστικής αγοράς αργά ή γρήγορα θα οδηγήσουν τις δασικές συνεταιριστικές οργανώσεις που λειτουργούν για το μεροκάματο, όπως άλλωστε και τους αγροτικούς συνεταιρισμούς, είτε δεμένους στα χέρια των εμπόρων, όπως γίνεται μέχρι σήμ</w:t>
      </w:r>
      <w:r>
        <w:rPr>
          <w:rFonts w:eastAsia="Times New Roman" w:cs="Times New Roman"/>
          <w:szCs w:val="24"/>
        </w:rPr>
        <w:t>ερα σε ένα</w:t>
      </w:r>
      <w:r>
        <w:rPr>
          <w:rFonts w:eastAsia="Times New Roman" w:cs="Times New Roman"/>
          <w:szCs w:val="24"/>
        </w:rPr>
        <w:t>ν</w:t>
      </w:r>
      <w:r>
        <w:rPr>
          <w:rFonts w:eastAsia="Times New Roman" w:cs="Times New Roman"/>
          <w:szCs w:val="24"/>
        </w:rPr>
        <w:t xml:space="preserve"> βαθμό, αλλά και των τραπεζών είτε θα πτωχεύσουν. Το σίγουρο είναι ότι θα επιβιώσει ένας μικρός αριθμός καπιταλιστικών επιχειρήσεων που θα δραστηριοποιούνται στην εμπορία και μεταποίηση των δασικών προϊόντων για όσο κερδίζουν από τα δάση και ότα</w:t>
      </w:r>
      <w:r>
        <w:rPr>
          <w:rFonts w:eastAsia="Times New Roman" w:cs="Times New Roman"/>
          <w:szCs w:val="24"/>
        </w:rPr>
        <w:t xml:space="preserve">ν η κερδοφορία μειωθεί, θα τις κλείσουν. </w:t>
      </w:r>
    </w:p>
    <w:p w14:paraId="4EA88D71"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Οι δασικοί συνεταιρισμοί δεν μπορούν να διαχειριστούν τα δάση, δεν μπορούν να εξασφαλίσουν όρους παραγωγικότητας της εργασίας. Μπορούν, όμως, να εξασφαλίσουν μεγάλες καπιταλιστικές επιχειρήσεις, όταν εκτιμήσουν ότι</w:t>
      </w:r>
      <w:r>
        <w:rPr>
          <w:rFonts w:eastAsia="Times New Roman" w:cs="Times New Roman"/>
          <w:szCs w:val="24"/>
        </w:rPr>
        <w:t xml:space="preserve"> απ’ αυτή τη δραστηριότητα θα βγάλουν κέρδος. Στο ερώτημα, λοιπόν, εάν ο νέος νόμος περί δασικών συνεταιρισμών θα λύσει αυτά τα προβλήματα, δηλαδή εάν θα προστατεύσει το δασικό πλούτο ή θα τον εμπορευματοποιήσει για το κέρδος λίγων με όχημα το βασικό συνετ</w:t>
      </w:r>
      <w:r>
        <w:rPr>
          <w:rFonts w:eastAsia="Times New Roman" w:cs="Times New Roman"/>
          <w:szCs w:val="24"/>
        </w:rPr>
        <w:t xml:space="preserve">αιρισμό, </w:t>
      </w:r>
      <w:r>
        <w:rPr>
          <w:rFonts w:eastAsia="Times New Roman" w:cs="Times New Roman"/>
          <w:szCs w:val="24"/>
        </w:rPr>
        <w:lastRenderedPageBreak/>
        <w:t>εμείς λέμε ότι πρώτα πρέπει να απαντήσετε εάν τα δάση είναι εμπόρευμα για κερδοφορία ή αγαθό για τις ανάγκες του λαού σε οξυγόνο, ρητίνη, ξυλεία για μεταποίηση, επιπλοποιία, χαρτί, καύσιμη ύλη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4EA88D72"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 xml:space="preserve">Εσείς έχετε κάνει επιλογή. Όταν όλοι σας, τα </w:t>
      </w:r>
      <w:r>
        <w:rPr>
          <w:rFonts w:eastAsia="Times New Roman" w:cs="Times New Roman"/>
          <w:szCs w:val="24"/>
        </w:rPr>
        <w:t>κόμματα που έχουν κάνει κυβερνήσεις, έχετε εμπορευματοποιήσει την υγεία των ανθρώπων, τη μόρφωση των παιδιών μας, τις ανάγκες των ατόμων με ειδικές ανάγκες και τόσα άλλα, θα εξαιρέσετε τώρα τα δάση; Απλώς, το σερβίρετε, όπως το συνηθίζετε, με τον μανδύα το</w:t>
      </w:r>
      <w:r>
        <w:rPr>
          <w:rFonts w:eastAsia="Times New Roman" w:cs="Times New Roman"/>
          <w:szCs w:val="24"/>
        </w:rPr>
        <w:t>υ φιλολαϊκού, για να έχετε δήθεν διαφορές από τους προηγούμενους. Μαζί τα ψηφίσατε, τα ίδια κάνατε και χθες και</w:t>
      </w:r>
      <w:r>
        <w:rPr>
          <w:rFonts w:eastAsia="Times New Roman" w:cs="Times New Roman"/>
          <w:szCs w:val="24"/>
        </w:rPr>
        <w:t>,</w:t>
      </w:r>
      <w:r>
        <w:rPr>
          <w:rFonts w:eastAsia="Times New Roman" w:cs="Times New Roman"/>
          <w:szCs w:val="24"/>
        </w:rPr>
        <w:t xml:space="preserve"> τέλος</w:t>
      </w:r>
      <w:r>
        <w:rPr>
          <w:rFonts w:eastAsia="Times New Roman" w:cs="Times New Roman"/>
          <w:szCs w:val="24"/>
        </w:rPr>
        <w:t>,</w:t>
      </w:r>
      <w:r>
        <w:rPr>
          <w:rFonts w:eastAsia="Times New Roman" w:cs="Times New Roman"/>
          <w:szCs w:val="24"/>
        </w:rPr>
        <w:t xml:space="preserve"> δεν έχετε. </w:t>
      </w:r>
    </w:p>
    <w:p w14:paraId="4EA88D73"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t>Εμείς λέμε ότι τα δασικά οικοσυστήματα είναι κοινωνικό αγαθό. Η ολοκληρωμένη προστασία και η διαχείρισή τους πρέπει να γίνετ</w:t>
      </w:r>
      <w:r>
        <w:rPr>
          <w:rFonts w:eastAsia="Times New Roman" w:cs="Times New Roman"/>
          <w:szCs w:val="24"/>
        </w:rPr>
        <w:t>αι κεντρικά με επιστημονικό σχεδιασμό για την εξυπηρέτηση των λαϊκών αναγκών, όχι με μετατροπή τους σε εμπόρευμα και κριτήριο την αγορά και την κερδοφορία. Γι’ αυτό ζητάμε από το λαϊκό κίνημα να απαιτήσει την κατάργηση όλου του αντιδασικού νομοθετικού πλαι</w:t>
      </w:r>
      <w:r>
        <w:rPr>
          <w:rFonts w:eastAsia="Times New Roman" w:cs="Times New Roman"/>
          <w:szCs w:val="24"/>
        </w:rPr>
        <w:t>σίου, να βαδίσει με γραμμή σύγκρουσης με τους ομίλους και το κράτος τους, το αστικό κράτος.</w:t>
      </w:r>
    </w:p>
    <w:p w14:paraId="4EA88D74" w14:textId="77777777" w:rsidR="00982D42" w:rsidRDefault="003E694A">
      <w:pPr>
        <w:spacing w:after="0" w:line="600" w:lineRule="auto"/>
        <w:ind w:firstLine="720"/>
        <w:jc w:val="both"/>
        <w:rPr>
          <w:rFonts w:eastAsia="Times New Roman" w:cs="Times New Roman"/>
          <w:szCs w:val="24"/>
        </w:rPr>
      </w:pPr>
      <w:r>
        <w:rPr>
          <w:rFonts w:eastAsia="Times New Roman" w:cs="Times New Roman"/>
          <w:szCs w:val="24"/>
        </w:rPr>
        <w:lastRenderedPageBreak/>
        <w:t>Για το Κομμουνιστικό Κόμμα Ελλάδας, από τη σκοπιά των συμφερόντων της εργατικής τάξης, η γη και η χρήση της, τα δασικά οικοσυστήματα, είναι κοινωνικά αγαθά και πρέπ</w:t>
      </w:r>
      <w:r>
        <w:rPr>
          <w:rFonts w:eastAsia="Times New Roman" w:cs="Times New Roman"/>
          <w:szCs w:val="24"/>
        </w:rPr>
        <w:t>ει να αποτελούν κοινωνική ιδιοκτησία.</w:t>
      </w:r>
    </w:p>
    <w:p w14:paraId="4EA88D75" w14:textId="77777777" w:rsidR="00982D42" w:rsidRDefault="003E694A">
      <w:pPr>
        <w:spacing w:after="0" w:line="600" w:lineRule="auto"/>
        <w:ind w:firstLine="720"/>
        <w:jc w:val="both"/>
        <w:rPr>
          <w:rFonts w:eastAsia="Times New Roman"/>
          <w:bCs/>
        </w:rPr>
      </w:pPr>
      <w:r>
        <w:rPr>
          <w:rFonts w:eastAsia="Times New Roman"/>
          <w:b/>
          <w:bCs/>
        </w:rPr>
        <w:t xml:space="preserve">ΠΡΟΕΔΡΕΥΩΝ (Γεώργιος Λαμπρούλης): </w:t>
      </w:r>
      <w:r>
        <w:rPr>
          <w:rFonts w:eastAsia="Times New Roman"/>
          <w:bCs/>
        </w:rPr>
        <w:t>Ευχαριστούμε την κ. Μανωλάκου.</w:t>
      </w:r>
    </w:p>
    <w:p w14:paraId="4EA88D76" w14:textId="77777777" w:rsidR="00982D42" w:rsidRDefault="003E694A">
      <w:pPr>
        <w:spacing w:after="0" w:line="600" w:lineRule="auto"/>
        <w:ind w:firstLine="720"/>
        <w:jc w:val="both"/>
        <w:rPr>
          <w:rFonts w:eastAsia="Times New Roman"/>
          <w:bCs/>
        </w:rPr>
      </w:pPr>
      <w:r>
        <w:rPr>
          <w:rFonts w:eastAsia="Times New Roman"/>
          <w:bCs/>
        </w:rPr>
        <w:t>Τον λόγο έχει ο κ. Δαβάκης από τη Νέα Δημοκρατία.</w:t>
      </w:r>
    </w:p>
    <w:p w14:paraId="4EA88D77" w14:textId="77777777" w:rsidR="00982D42" w:rsidRDefault="003E694A">
      <w:pPr>
        <w:spacing w:after="0" w:line="600" w:lineRule="auto"/>
        <w:ind w:firstLine="720"/>
        <w:jc w:val="both"/>
        <w:rPr>
          <w:rFonts w:eastAsia="Times New Roman"/>
          <w:bCs/>
        </w:rPr>
      </w:pPr>
      <w:r>
        <w:rPr>
          <w:rFonts w:eastAsia="Times New Roman"/>
          <w:b/>
          <w:bCs/>
        </w:rPr>
        <w:t xml:space="preserve">ΑΘΑΝΑΣΙΟΣ ΔΑΒΑΚΗΣ: </w:t>
      </w:r>
      <w:r>
        <w:rPr>
          <w:rFonts w:eastAsia="Times New Roman"/>
          <w:bCs/>
        </w:rPr>
        <w:t>Κυρίες και κύριοι συνάδελφοι, με προσοχή άκουσα τη συμπατριώτισσά μου, την κ. Μανωλά</w:t>
      </w:r>
      <w:r>
        <w:rPr>
          <w:rFonts w:eastAsia="Times New Roman"/>
          <w:bCs/>
        </w:rPr>
        <w:t xml:space="preserve">κου, να αναλύει τη στάση του κόμματός της ως Κοινοβουλευτική Εκπρόσωπος. Αυτό που δεν κατάλαβα, βέβαια, είναι πώς έμπλεξε τον Δημοκρατικό Στρατό, τον Γράμμο, την Κόνιτσα και όλα αυτά με τα δάση. </w:t>
      </w:r>
    </w:p>
    <w:p w14:paraId="4EA88D78" w14:textId="77777777" w:rsidR="00982D42" w:rsidRDefault="003E694A">
      <w:pPr>
        <w:spacing w:after="0" w:line="600" w:lineRule="auto"/>
        <w:ind w:firstLine="720"/>
        <w:jc w:val="both"/>
        <w:rPr>
          <w:rFonts w:eastAsia="Times New Roman" w:cs="Times New Roman"/>
          <w:szCs w:val="24"/>
        </w:rPr>
      </w:pPr>
      <w:r>
        <w:rPr>
          <w:rFonts w:eastAsia="Times New Roman"/>
          <w:b/>
          <w:bCs/>
        </w:rPr>
        <w:t xml:space="preserve">ΔΙΑΜΑΝΤΩ ΜΑΝΩΛΑΚΟΥ: </w:t>
      </w:r>
      <w:r>
        <w:rPr>
          <w:rFonts w:eastAsia="Times New Roman"/>
          <w:bCs/>
        </w:rPr>
        <w:t>Έχει πολλά δάση ο Γράμμος, πάρα πολλά!</w:t>
      </w:r>
    </w:p>
    <w:p w14:paraId="4EA88D79" w14:textId="77777777" w:rsidR="00982D42" w:rsidRDefault="003E694A">
      <w:pPr>
        <w:spacing w:after="0" w:line="600" w:lineRule="auto"/>
        <w:ind w:firstLine="720"/>
        <w:jc w:val="both"/>
        <w:rPr>
          <w:rFonts w:eastAsia="Times New Roman"/>
          <w:bCs/>
        </w:rPr>
      </w:pPr>
      <w:r>
        <w:rPr>
          <w:rFonts w:eastAsia="Times New Roman"/>
          <w:b/>
          <w:bCs/>
        </w:rPr>
        <w:t>Α</w:t>
      </w:r>
      <w:r>
        <w:rPr>
          <w:rFonts w:eastAsia="Times New Roman"/>
          <w:b/>
          <w:bCs/>
        </w:rPr>
        <w:t xml:space="preserve">ΘΑΝΑΣΙΟΣ ΔΑΒΑΚΗΣ: </w:t>
      </w:r>
      <w:r>
        <w:rPr>
          <w:rFonts w:eastAsia="Times New Roman"/>
          <w:bCs/>
        </w:rPr>
        <w:t>Πρέπει να καταλάβετε -και πιστεύω ότι το καταλαβαίνετε- ότι δεν πρέπει να προκαλείτε την ιστορική μνήμη. Είστε το μόνο κοινοβουλευτικό κόμμα</w:t>
      </w:r>
      <w:r w:rsidRPr="00E12905">
        <w:rPr>
          <w:rFonts w:eastAsia="Times New Roman"/>
          <w:bCs/>
        </w:rPr>
        <w:t xml:space="preserve"> </w:t>
      </w:r>
      <w:r>
        <w:rPr>
          <w:rFonts w:eastAsia="Times New Roman"/>
          <w:bCs/>
        </w:rPr>
        <w:t>σήμερα</w:t>
      </w:r>
      <w:r>
        <w:rPr>
          <w:rFonts w:eastAsia="Times New Roman"/>
          <w:bCs/>
        </w:rPr>
        <w:t xml:space="preserve">, το οποίο προσπάθησε </w:t>
      </w:r>
      <w:r>
        <w:rPr>
          <w:rFonts w:eastAsia="Times New Roman"/>
          <w:bCs/>
        </w:rPr>
        <w:lastRenderedPageBreak/>
        <w:t xml:space="preserve">με τα όπλα να αλλάξει το πολίτευμα της χώρας. Εμείς προσπαθούμε αυτά </w:t>
      </w:r>
      <w:r>
        <w:rPr>
          <w:rFonts w:eastAsia="Times New Roman"/>
          <w:bCs/>
        </w:rPr>
        <w:t xml:space="preserve">να τα ξεχάσουμε και πρέπει να τα ξεχάσουμε, γιατί οι νέες γενιές δεν οφείλουν τίποτα σ’ αυτά τα οποία υπήρξαν πριν από πενήντα και εβδομήντα χρόνια. Μην αναξέουμε, λοιπόν, παλιές πληγές, διότι ένθεν κακείθεν υπάρχουν ανοιχτά τραύματα. </w:t>
      </w:r>
    </w:p>
    <w:p w14:paraId="4EA88D7A" w14:textId="77777777" w:rsidR="00982D42" w:rsidRDefault="003E694A">
      <w:pPr>
        <w:spacing w:after="0" w:line="600" w:lineRule="auto"/>
        <w:ind w:firstLine="720"/>
        <w:jc w:val="both"/>
        <w:rPr>
          <w:rFonts w:eastAsia="Times New Roman" w:cs="Times New Roman"/>
          <w:szCs w:val="24"/>
        </w:rPr>
      </w:pPr>
      <w:r>
        <w:rPr>
          <w:rFonts w:eastAsia="Times New Roman"/>
          <w:b/>
          <w:bCs/>
        </w:rPr>
        <w:t xml:space="preserve">ΔΙΑΜΑΝΤΩ ΜΑΝΩΛΑΚΟΥ: </w:t>
      </w:r>
      <w:r>
        <w:rPr>
          <w:rFonts w:eastAsia="Times New Roman"/>
          <w:bCs/>
        </w:rPr>
        <w:t xml:space="preserve">Και πρέπει να διδασκόμαστε. </w:t>
      </w:r>
    </w:p>
    <w:p w14:paraId="4EA88D7B" w14:textId="77777777" w:rsidR="00982D42" w:rsidRDefault="003E694A">
      <w:pPr>
        <w:spacing w:after="0" w:line="600" w:lineRule="auto"/>
        <w:ind w:firstLine="720"/>
        <w:jc w:val="both"/>
        <w:rPr>
          <w:rFonts w:eastAsia="Times New Roman"/>
          <w:bCs/>
        </w:rPr>
      </w:pPr>
      <w:r>
        <w:rPr>
          <w:rFonts w:eastAsia="Times New Roman"/>
          <w:b/>
          <w:bCs/>
        </w:rPr>
        <w:t xml:space="preserve">ΑΘΑΝΑΣΙΟΣ ΔΑΒΑΚΗΣ: </w:t>
      </w:r>
      <w:r>
        <w:rPr>
          <w:rFonts w:eastAsia="Times New Roman"/>
          <w:bCs/>
        </w:rPr>
        <w:t>Αισθάνομαι, κυρία Μανωλάκου, ότι τα δάση είναι πιο αιωνόβια απ’ αυτές τις μνήμες</w:t>
      </w:r>
      <w:r>
        <w:rPr>
          <w:rFonts w:eastAsia="Times New Roman"/>
          <w:bCs/>
        </w:rPr>
        <w:t>,</w:t>
      </w:r>
      <w:r>
        <w:rPr>
          <w:rFonts w:eastAsia="Times New Roman"/>
          <w:bCs/>
        </w:rPr>
        <w:t xml:space="preserve"> που πρέπει να ξεχαστούν.</w:t>
      </w:r>
    </w:p>
    <w:p w14:paraId="4EA88D7C" w14:textId="77777777" w:rsidR="00982D42" w:rsidRDefault="003E694A">
      <w:pPr>
        <w:spacing w:after="0" w:line="600" w:lineRule="auto"/>
        <w:ind w:firstLine="720"/>
        <w:jc w:val="both"/>
        <w:rPr>
          <w:rFonts w:eastAsia="Times New Roman" w:cs="Times New Roman"/>
          <w:szCs w:val="24"/>
        </w:rPr>
      </w:pPr>
      <w:r>
        <w:rPr>
          <w:rFonts w:eastAsia="Times New Roman"/>
          <w:b/>
          <w:bCs/>
        </w:rPr>
        <w:t xml:space="preserve">ΔΙΑΜΑΝΤΩ ΜΑΝΩΛΑΚΟΥ: </w:t>
      </w:r>
      <w:r>
        <w:rPr>
          <w:rFonts w:eastAsia="Times New Roman"/>
          <w:bCs/>
        </w:rPr>
        <w:t>Και ο Ταΰγετος είναι ιστορία.</w:t>
      </w:r>
    </w:p>
    <w:p w14:paraId="4EA88D7D" w14:textId="77777777" w:rsidR="00982D42" w:rsidRDefault="003E694A">
      <w:pPr>
        <w:spacing w:after="0" w:line="600" w:lineRule="auto"/>
        <w:ind w:firstLine="720"/>
        <w:jc w:val="both"/>
        <w:rPr>
          <w:rFonts w:eastAsia="Times New Roman"/>
          <w:bCs/>
        </w:rPr>
      </w:pPr>
      <w:r>
        <w:rPr>
          <w:rFonts w:eastAsia="Times New Roman"/>
          <w:b/>
          <w:bCs/>
        </w:rPr>
        <w:t xml:space="preserve">ΑΘΑΝΑΣΙΟΣ ΔΑΒΑΚΗΣ: </w:t>
      </w:r>
      <w:r>
        <w:rPr>
          <w:rFonts w:eastAsia="Times New Roman"/>
          <w:bCs/>
        </w:rPr>
        <w:t xml:space="preserve">Επαναλαμβάνω, είστε το μόνο </w:t>
      </w:r>
      <w:r>
        <w:rPr>
          <w:rFonts w:eastAsia="Times New Roman"/>
          <w:bCs/>
        </w:rPr>
        <w:t>σήμερα κοινοβουλευτικό κόμμα που προσπάθησε δι</w:t>
      </w:r>
      <w:r>
        <w:rPr>
          <w:rFonts w:eastAsia="Times New Roman"/>
          <w:bCs/>
        </w:rPr>
        <w:t>ά</w:t>
      </w:r>
      <w:r>
        <w:rPr>
          <w:rFonts w:eastAsia="Times New Roman"/>
          <w:bCs/>
        </w:rPr>
        <w:t xml:space="preserve"> των όπλων να αλλάξει το πολίτευμα. </w:t>
      </w:r>
    </w:p>
    <w:p w14:paraId="4EA88D7E" w14:textId="77777777" w:rsidR="00982D42" w:rsidRDefault="003E694A">
      <w:pPr>
        <w:spacing w:after="0" w:line="600" w:lineRule="auto"/>
        <w:ind w:firstLine="567"/>
        <w:jc w:val="both"/>
        <w:rPr>
          <w:rFonts w:eastAsia="Times New Roman" w:cs="Times New Roman"/>
          <w:szCs w:val="24"/>
        </w:rPr>
      </w:pPr>
      <w:r>
        <w:rPr>
          <w:rFonts w:eastAsia="Times New Roman" w:cs="Times New Roman"/>
          <w:szCs w:val="24"/>
        </w:rPr>
        <w:t xml:space="preserve">Δεν το κατορθώσατε εξαιτίας της πλειοψηφίας του ελληνικού λαού και του εθνικού στρατού, ο οποίος στάθηκε στο ύψος των περιστάσεων. </w:t>
      </w:r>
    </w:p>
    <w:p w14:paraId="4EA88D7F" w14:textId="77777777" w:rsidR="00982D42" w:rsidRDefault="003E694A">
      <w:pPr>
        <w:spacing w:after="0" w:line="600" w:lineRule="auto"/>
        <w:ind w:firstLine="567"/>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Των Αγγλοαμερικάνων.</w:t>
      </w:r>
      <w:r>
        <w:rPr>
          <w:rFonts w:eastAsia="Times New Roman" w:cs="Times New Roman"/>
          <w:szCs w:val="24"/>
        </w:rPr>
        <w:t xml:space="preserve"> </w:t>
      </w:r>
    </w:p>
    <w:p w14:paraId="4EA88D80" w14:textId="77777777" w:rsidR="00982D42" w:rsidRDefault="003E694A">
      <w:pPr>
        <w:spacing w:after="0" w:line="600" w:lineRule="auto"/>
        <w:ind w:firstLine="567"/>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Κυρίες και κύριοι συνάδελφοι, πάντα έλεγα ότι το Υπουργείο</w:t>
      </w:r>
      <w:r>
        <w:rPr>
          <w:rFonts w:eastAsia="Times New Roman" w:cs="Times New Roman"/>
          <w:szCs w:val="24"/>
        </w:rPr>
        <w:t>,</w:t>
      </w:r>
      <w:r>
        <w:rPr>
          <w:rFonts w:eastAsia="Times New Roman" w:cs="Times New Roman"/>
          <w:szCs w:val="24"/>
        </w:rPr>
        <w:t xml:space="preserve"> το οποίο κατέχει ο κ. Τσιρώνης, ένας άνθρωπος με μια διαδρομή στο</w:t>
      </w:r>
      <w:r>
        <w:rPr>
          <w:rFonts w:eastAsia="Times New Roman" w:cs="Times New Roman"/>
          <w:szCs w:val="24"/>
        </w:rPr>
        <w:t>ν</w:t>
      </w:r>
      <w:r>
        <w:rPr>
          <w:rFonts w:eastAsia="Times New Roman" w:cs="Times New Roman"/>
          <w:szCs w:val="24"/>
        </w:rPr>
        <w:t xml:space="preserve"> χώρο της οικολογίας και του φυσικού περιβάλλοντος, θα έπρεπε πάντοτε να συντονίζεται και με άλλα δύο Υπουργε</w:t>
      </w:r>
      <w:r>
        <w:rPr>
          <w:rFonts w:eastAsia="Times New Roman" w:cs="Times New Roman"/>
          <w:szCs w:val="24"/>
        </w:rPr>
        <w:t>ία, τόσο το Υπουργείο Αγροτικής Ανάπτυξης όσο και το Υπουργείο Πολιτισμού. Γιατί τόσο το παραγωγικό περιβάλλον (Υπουργείο Αγροτικής Ανάπτυξης) όσο και το πολιτιστικό περιβάλλον (Υπουργείο Πολιτισμού) έχει άμεση σχέση με αυτό καθαυτό το Υπουργείο Περιβάλλον</w:t>
      </w:r>
      <w:r>
        <w:rPr>
          <w:rFonts w:eastAsia="Times New Roman" w:cs="Times New Roman"/>
          <w:szCs w:val="24"/>
        </w:rPr>
        <w:t xml:space="preserve">τος. </w:t>
      </w:r>
    </w:p>
    <w:p w14:paraId="4EA88D81" w14:textId="77777777" w:rsidR="00982D42" w:rsidRDefault="003E694A">
      <w:pPr>
        <w:spacing w:after="0" w:line="600" w:lineRule="auto"/>
        <w:ind w:firstLine="567"/>
        <w:jc w:val="both"/>
        <w:rPr>
          <w:rFonts w:eastAsia="Times New Roman" w:cs="Times New Roman"/>
          <w:szCs w:val="24"/>
        </w:rPr>
      </w:pPr>
      <w:r>
        <w:rPr>
          <w:rFonts w:eastAsia="Times New Roman" w:cs="Times New Roman"/>
          <w:szCs w:val="24"/>
        </w:rPr>
        <w:t>Το λέω αυτό γιατί η προσπάθεια που γίνεται, μια προσπάθεια κοινοβουλευτική νομοθετικής πρωτοβουλίας, που εμείς τη στηρίζουμε, που εμείς σε πολλά σημεία της τη στηρίξαμε και τη στηρίζουμε διά του εισηγητού μας, του κ. Μηταράκη, είναι μια προσπάθεια, η</w:t>
      </w:r>
      <w:r>
        <w:rPr>
          <w:rFonts w:eastAsia="Times New Roman" w:cs="Times New Roman"/>
          <w:szCs w:val="24"/>
        </w:rPr>
        <w:t xml:space="preserve"> οποία προωθεί ορισμένα ζητήματα, όπως αυτό της μεταποίησης του δασικού πλούτου διά των δασεργατών, αλλά από την άλλη μεριά, αισθάνομαι ότι έχει μια αποσπασματικότητα όσον αφορά την αποτελεσματικότητά τους. </w:t>
      </w:r>
    </w:p>
    <w:p w14:paraId="4EA88D82" w14:textId="77777777" w:rsidR="00982D42" w:rsidRDefault="003E694A">
      <w:pPr>
        <w:spacing w:after="0" w:line="600" w:lineRule="auto"/>
        <w:ind w:firstLine="567"/>
        <w:jc w:val="both"/>
        <w:rPr>
          <w:rFonts w:eastAsia="Times New Roman" w:cs="Times New Roman"/>
          <w:szCs w:val="24"/>
        </w:rPr>
      </w:pPr>
      <w:r>
        <w:rPr>
          <w:rFonts w:eastAsia="Times New Roman" w:cs="Times New Roman"/>
          <w:szCs w:val="24"/>
        </w:rPr>
        <w:lastRenderedPageBreak/>
        <w:t xml:space="preserve">Το δάσος, όπως σωστά είπε η κ. Μανωλάκου, έχει, </w:t>
      </w:r>
      <w:r>
        <w:rPr>
          <w:rFonts w:eastAsia="Times New Roman" w:cs="Times New Roman"/>
          <w:szCs w:val="24"/>
        </w:rPr>
        <w:t>θα έλεγα, αποψιλωθεί από πλευράς εργατικού προσωπικού -βέβαια, αυτό είναι μια άλλη υπόθεση τεράστια- όπως έχουν αποψιλωθεί και οι άλλες φυσικές αγροτικές εκτάσεις της χώρας από πλευράς ανθρώπων, οι οποίοι έχουν δώσει τη θέση τους, δυστυχώς, στους μετανάστε</w:t>
      </w:r>
      <w:r>
        <w:rPr>
          <w:rFonts w:eastAsia="Times New Roman" w:cs="Times New Roman"/>
          <w:szCs w:val="24"/>
        </w:rPr>
        <w:t xml:space="preserve">ς, οι οποίοι επί πολλά χρόνια, επί μια δεκαπενταετία-εικοσαετία και πλέον στη χώρα μας, έχουν υποκαταστήσει λόγω των ημερομισθίων, λόγω όλης αυτής της σύνθεσης της παραγωγικής διαδικασίας, αγροτικά χέρια. </w:t>
      </w:r>
    </w:p>
    <w:p w14:paraId="4EA88D83" w14:textId="77777777" w:rsidR="00982D42" w:rsidRDefault="003E694A">
      <w:pPr>
        <w:spacing w:after="0" w:line="600" w:lineRule="auto"/>
        <w:ind w:firstLine="567"/>
        <w:jc w:val="both"/>
        <w:rPr>
          <w:rFonts w:eastAsia="Times New Roman" w:cs="Times New Roman"/>
          <w:szCs w:val="24"/>
        </w:rPr>
      </w:pPr>
      <w:r>
        <w:rPr>
          <w:rFonts w:eastAsia="Times New Roman" w:cs="Times New Roman"/>
          <w:szCs w:val="24"/>
        </w:rPr>
        <w:t>Σε αυτό στο οποίο εμείς στεκόμαστε, είναι ότι επιτ</w:t>
      </w:r>
      <w:r>
        <w:rPr>
          <w:rFonts w:eastAsia="Times New Roman" w:cs="Times New Roman"/>
          <w:szCs w:val="24"/>
        </w:rPr>
        <w:t xml:space="preserve">έλους πρέπει να εμφανιστούν οι δασικοί χάρτες, όπως πολύ σωστά έχετε πει, να γνωρίσουμε πλέον περί του Κτηματολογίου μια πιο ξεκάθαρη εικόνα και επιτέλους να πάψει αυτή η υποστελέχωση των δασικών υπηρεσιών. </w:t>
      </w:r>
    </w:p>
    <w:p w14:paraId="4EA88D84" w14:textId="77777777" w:rsidR="00982D42" w:rsidRDefault="003E694A">
      <w:pPr>
        <w:spacing w:after="0" w:line="600" w:lineRule="auto"/>
        <w:ind w:firstLine="567"/>
        <w:jc w:val="both"/>
        <w:rPr>
          <w:rFonts w:eastAsia="Times New Roman" w:cs="Times New Roman"/>
          <w:szCs w:val="24"/>
        </w:rPr>
      </w:pPr>
      <w:r>
        <w:rPr>
          <w:rFonts w:eastAsia="Times New Roman" w:cs="Times New Roman"/>
          <w:szCs w:val="24"/>
        </w:rPr>
        <w:t>Η Νέα Δημοκρατία ως ένα κόμμα φιλελεύθερου χαρακ</w:t>
      </w:r>
      <w:r>
        <w:rPr>
          <w:rFonts w:eastAsia="Times New Roman" w:cs="Times New Roman"/>
          <w:szCs w:val="24"/>
        </w:rPr>
        <w:t xml:space="preserve">τήρα, αστικού χαρακτήρα είναι πάντοτε υπέρ του μικρού επιτελικού κράτους. Φυσικά, είναι και πάντοτε υπέρ της ενδυνάμωσης εκείνων των υπηρεσιών, όπως είναι η υγεία, όπως η αγροτική οικονομία, όπως είναι η περιβαλλοντική κατάσταση της χώρας </w:t>
      </w:r>
      <w:r>
        <w:rPr>
          <w:rFonts w:eastAsia="Times New Roman" w:cs="Times New Roman"/>
          <w:szCs w:val="24"/>
        </w:rPr>
        <w:lastRenderedPageBreak/>
        <w:t>με εκείνο το προσ</w:t>
      </w:r>
      <w:r>
        <w:rPr>
          <w:rFonts w:eastAsia="Times New Roman" w:cs="Times New Roman"/>
          <w:szCs w:val="24"/>
        </w:rPr>
        <w:t xml:space="preserve">ωπικό, εκείνη τη στελέχωση, η οποία θα προέλθει από μια καλύτερη και πιο, θα έλεγα, σωστή διαχείριση του στελεχικού δυναμικού του ευρύτερου δημόσιου τομέα. </w:t>
      </w:r>
    </w:p>
    <w:p w14:paraId="4EA88D85" w14:textId="77777777" w:rsidR="00982D42" w:rsidRDefault="003E694A">
      <w:pPr>
        <w:spacing w:after="0" w:line="600" w:lineRule="auto"/>
        <w:ind w:firstLine="567"/>
        <w:jc w:val="both"/>
        <w:rPr>
          <w:rFonts w:eastAsia="Times New Roman" w:cs="Times New Roman"/>
          <w:szCs w:val="24"/>
        </w:rPr>
      </w:pPr>
      <w:r>
        <w:rPr>
          <w:rFonts w:eastAsia="Times New Roman" w:cs="Times New Roman"/>
          <w:szCs w:val="24"/>
        </w:rPr>
        <w:t xml:space="preserve">Επί παραδείγματι, δεν μπορεί η δασική υπηρεσία του Νομού Λακωνίας -και το λέω αυτό γιατί είναι μια </w:t>
      </w:r>
      <w:r>
        <w:rPr>
          <w:rFonts w:eastAsia="Times New Roman" w:cs="Times New Roman"/>
          <w:szCs w:val="24"/>
        </w:rPr>
        <w:t>εμβληματική περιοχή της Πελοποννήσου- με δύο τεράστιους ορεινούς όγκους, όπως είναι αυτός του Ταϋγέτου και του Πάρνωνα, να έχει μόνο πέντε δασολόγους, οι οποίοι θα διαχειριστούν όλα τα προβλήματα, με τρία Δασαρχεία, τριάντα πέντε δασοφύλακες. Τα προβλήματα</w:t>
      </w:r>
      <w:r>
        <w:rPr>
          <w:rFonts w:eastAsia="Times New Roman" w:cs="Times New Roman"/>
          <w:szCs w:val="24"/>
        </w:rPr>
        <w:t xml:space="preserve"> τα βλέπουμε τις περισσότερες φορές όταν γίνεται μια πυρκαγιά και γίνεται μια σύσκεψη με υπουργικά κλιμάκια που έρχονται και βλέπουμε την μεγαλύτερη από κάθε άλλη φορά αποψίλωση της Δασικής Υπηρεσίας, όταν βλέπεις ανθρώπους, οι οποίοι θέλουν να βοηθήσουν, </w:t>
      </w:r>
      <w:r>
        <w:rPr>
          <w:rFonts w:eastAsia="Times New Roman" w:cs="Times New Roman"/>
          <w:szCs w:val="24"/>
        </w:rPr>
        <w:t xml:space="preserve">να μην έχουν τα μέσα και τις δυνατότητες. Έχετε έρθει και στη Νεάπολη πέρυσι με τις πυρκαγιές και είδατε την, θα έλεγα, αποψίλωση της Δασικής Υπηρεσίας. </w:t>
      </w:r>
    </w:p>
    <w:p w14:paraId="4EA88D86" w14:textId="77777777" w:rsidR="00982D42" w:rsidRDefault="003E694A">
      <w:pPr>
        <w:spacing w:after="0" w:line="600" w:lineRule="auto"/>
        <w:ind w:firstLine="567"/>
        <w:jc w:val="both"/>
        <w:rPr>
          <w:rFonts w:eastAsia="Times New Roman" w:cs="Times New Roman"/>
          <w:szCs w:val="24"/>
        </w:rPr>
      </w:pPr>
      <w:r>
        <w:rPr>
          <w:rFonts w:eastAsia="Times New Roman" w:cs="Times New Roman"/>
          <w:szCs w:val="24"/>
        </w:rPr>
        <w:lastRenderedPageBreak/>
        <w:t>Θεωρώ ότι πρέπει επί τούτου να υπάρξει μια εργώδης προσπάθεια όσον αφορά αυτή, πέραν των νομοθετικών π</w:t>
      </w:r>
      <w:r>
        <w:rPr>
          <w:rFonts w:eastAsia="Times New Roman" w:cs="Times New Roman"/>
          <w:szCs w:val="24"/>
        </w:rPr>
        <w:t xml:space="preserve">ρωτοβουλιών, που παίρνετε, προκειμένου να στελεχωθούν όσο μπορούν καλύτερα οι δασικές υπηρεσίες. </w:t>
      </w:r>
    </w:p>
    <w:p w14:paraId="4EA88D87" w14:textId="77777777" w:rsidR="00982D42" w:rsidRDefault="003E694A">
      <w:pPr>
        <w:spacing w:after="0" w:line="600" w:lineRule="auto"/>
        <w:ind w:firstLine="567"/>
        <w:jc w:val="both"/>
        <w:rPr>
          <w:rFonts w:eastAsia="Times New Roman" w:cs="Times New Roman"/>
          <w:szCs w:val="24"/>
        </w:rPr>
      </w:pPr>
      <w:r>
        <w:rPr>
          <w:rFonts w:eastAsia="Times New Roman" w:cs="Times New Roman"/>
          <w:szCs w:val="24"/>
        </w:rPr>
        <w:t>Επίσης, θα έπρεπε με τον απόηχο της χθεσινής συνεδρίασης του Ελληνικού να δούμε κι άλλους πνεύμονες της Αττικής, αλλά κι όχι μόνο της Αττικής, όσον αφορά τη δ</w:t>
      </w:r>
      <w:r>
        <w:rPr>
          <w:rFonts w:eastAsia="Times New Roman" w:cs="Times New Roman"/>
          <w:szCs w:val="24"/>
        </w:rPr>
        <w:t>ιαχείρισή τους, όπως είναι το Τατόι. Υπάρχουν μελέτες της Ελληνικής Εταιρείας Περιβάλλοντος, οι οποίες μπορούν να προχωρήσουν. Κάνει σημαντική προσπάθεια το Υπουργείο Πολιτισμού όσον αφορά τα διατηρητέα κτήρια των πρώην ανακτόρων του Τατοΐου και νομίζω ότι</w:t>
      </w:r>
      <w:r>
        <w:rPr>
          <w:rFonts w:eastAsia="Times New Roman" w:cs="Times New Roman"/>
          <w:szCs w:val="24"/>
        </w:rPr>
        <w:t xml:space="preserve"> αυτό το μεγάλο φυσικό απόθεμα της Αττικής πρέπει επιτέλους να αποδοθεί στους φυσικούς αποδέκτες του, που είναι ο ελληνικός λαός, που είναι οι κάτοικοι, οι πολίτες αυτού του τόπου. Δεν μπορούν οι ιδεοληψίες και οι παθογένειες του παρελθόντος να οδηγούν τα </w:t>
      </w:r>
      <w:r>
        <w:rPr>
          <w:rFonts w:eastAsia="Times New Roman" w:cs="Times New Roman"/>
          <w:szCs w:val="24"/>
        </w:rPr>
        <w:t xml:space="preserve">βήματά μας ακόμη και σ’ αυτή την περίπτωση, που αν υπήρχε το γνωστό, που λέει όλος ο κόσμος σε άλλο κράτος, αυτό το </w:t>
      </w:r>
      <w:r>
        <w:rPr>
          <w:rFonts w:eastAsia="Times New Roman" w:cs="Times New Roman"/>
          <w:szCs w:val="24"/>
        </w:rPr>
        <w:lastRenderedPageBreak/>
        <w:t>μεγάλο πολιτιστικό απόθεμα, όπως είναι τα πρώην ανάκτορα Τατοΐου και αυτός ο υπέροχος φυσικός πλούτος του Τατοΐου, να μην είχε εκμεταλλευτεί</w:t>
      </w:r>
      <w:r>
        <w:rPr>
          <w:rFonts w:eastAsia="Times New Roman" w:cs="Times New Roman"/>
          <w:szCs w:val="24"/>
        </w:rPr>
        <w:t xml:space="preserve">. </w:t>
      </w:r>
    </w:p>
    <w:p w14:paraId="4EA88D88" w14:textId="77777777" w:rsidR="00982D42" w:rsidRDefault="003E694A">
      <w:pPr>
        <w:spacing w:after="0" w:line="600" w:lineRule="auto"/>
        <w:ind w:firstLine="567"/>
        <w:jc w:val="both"/>
        <w:rPr>
          <w:rFonts w:eastAsia="Times New Roman" w:cs="Times New Roman"/>
          <w:szCs w:val="24"/>
        </w:rPr>
      </w:pPr>
      <w:r>
        <w:rPr>
          <w:rFonts w:eastAsia="Times New Roman" w:cs="Times New Roman"/>
          <w:szCs w:val="24"/>
        </w:rPr>
        <w:t xml:space="preserve">Στην πρόσφατη καταστροφή που υπέστη η Λακωνία από την υπερχείλιση του Ευρώτα και άλλων χειμάρρων σε άλλους δήμους, εμφανίστηκε υπουργικό κλιμάκιο, όπως γίνεται συνήθως. Ξέρετε ότι μετά από μια καταστροφή -όχι </w:t>
      </w:r>
      <w:r w:rsidRPr="00787575">
        <w:rPr>
          <w:rFonts w:eastAsia="Times New Roman" w:cs="Times New Roman"/>
          <w:color w:val="000000" w:themeColor="text1"/>
          <w:szCs w:val="24"/>
        </w:rPr>
        <w:t>τώρα, δεκαετίες τώρα- έρχεται το υπουργικό κ</w:t>
      </w:r>
      <w:r w:rsidRPr="00787575">
        <w:rPr>
          <w:rFonts w:eastAsia="Times New Roman" w:cs="Times New Roman"/>
          <w:color w:val="000000" w:themeColor="text1"/>
          <w:szCs w:val="24"/>
        </w:rPr>
        <w:t>λιμάκιο για να κάνει εκτίμηση των ζημιών.</w:t>
      </w:r>
    </w:p>
    <w:p w14:paraId="4EA88D8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Ο Πρόεδρος του ΕΛΓΑ, ονόματι Κουρεμπές, ανέφερε ότι οι πληρωμές θα ξεκινήσουν από τον Νοέμβριο, αλλά όσο προχωρούν τα σχετικά πορίσματα θα προχωρούν και οι διαδικασίες. </w:t>
      </w:r>
    </w:p>
    <w:p w14:paraId="4EA88D8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Ταυτίζομαι με την τροπολογία της Δημοκρατική</w:t>
      </w:r>
      <w:r>
        <w:rPr>
          <w:rFonts w:eastAsia="Times New Roman" w:cs="Times New Roman"/>
          <w:szCs w:val="24"/>
        </w:rPr>
        <w:t xml:space="preserve">ς Συμπαράταξης αλλά και άλλων πτερύγων σε αυτή την Αίθουσα. Πρέπει να το δείτε. </w:t>
      </w:r>
      <w:r>
        <w:rPr>
          <w:rFonts w:eastAsia="Times New Roman" w:cs="Times New Roman"/>
          <w:szCs w:val="24"/>
        </w:rPr>
        <w:t>Λ</w:t>
      </w:r>
      <w:r>
        <w:rPr>
          <w:rFonts w:eastAsia="Times New Roman" w:cs="Times New Roman"/>
          <w:szCs w:val="24"/>
        </w:rPr>
        <w:t>υπούμαι, σε συστοιχία με αυτό που είπα στην αρχή, που δεν είναι εδώ ο κύριος Υπουργός Αγροτικής Ανάπτυξης</w:t>
      </w:r>
      <w:r>
        <w:rPr>
          <w:rFonts w:eastAsia="Times New Roman" w:cs="Times New Roman"/>
          <w:szCs w:val="24"/>
        </w:rPr>
        <w:t>,</w:t>
      </w:r>
      <w:r>
        <w:rPr>
          <w:rFonts w:eastAsia="Times New Roman" w:cs="Times New Roman"/>
          <w:szCs w:val="24"/>
        </w:rPr>
        <w:t xml:space="preserve"> για να υποστηρίξει κάτι πάρα πολύ σημαντικό. Πρέπει να γίνει δεκτή α</w:t>
      </w:r>
      <w:r>
        <w:rPr>
          <w:rFonts w:eastAsia="Times New Roman" w:cs="Times New Roman"/>
          <w:szCs w:val="24"/>
        </w:rPr>
        <w:t xml:space="preserve">υτή η τροπολογία. Δεν είστε αρμόδιος, όσον αφορά αυτό το ζήτημα, δυστυχώς, αλλά εν πάση </w:t>
      </w:r>
      <w:r>
        <w:rPr>
          <w:rFonts w:eastAsia="Times New Roman" w:cs="Times New Roman"/>
          <w:szCs w:val="24"/>
        </w:rPr>
        <w:lastRenderedPageBreak/>
        <w:t>περιπτώσει, δεν έπρεπε να σας αφήσει μόνο σας. Νομίζω ότι το κοστοβόρο σύστημα που είπε προηγουμένως ο κύριος Υπουργός σε επίκαιρη ερώτηση</w:t>
      </w:r>
      <w:r>
        <w:rPr>
          <w:rFonts w:eastAsia="Times New Roman" w:cs="Times New Roman"/>
          <w:szCs w:val="24"/>
        </w:rPr>
        <w:t>,</w:t>
      </w:r>
      <w:r>
        <w:rPr>
          <w:rFonts w:eastAsia="Times New Roman" w:cs="Times New Roman"/>
          <w:szCs w:val="24"/>
        </w:rPr>
        <w:t xml:space="preserve"> το πρωί δείχνει ότι πρέπει ν</w:t>
      </w:r>
      <w:r>
        <w:rPr>
          <w:rFonts w:eastAsia="Times New Roman" w:cs="Times New Roman"/>
          <w:szCs w:val="24"/>
        </w:rPr>
        <w:t>α αλλάξει.</w:t>
      </w:r>
    </w:p>
    <w:p w14:paraId="4EA88D8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EA88D8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Ολοκληρώνω, κύριε Πρόεδρε. </w:t>
      </w:r>
    </w:p>
    <w:p w14:paraId="4EA88D8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Γνωρίζετε ότι ο ΕΛΓΑ της Τρίπολης, στον οποίο παραπέμπει ο κύριος Πρόεδρος του ΕΛΓΑ για τις καταστροφές της Λακωνίας, έχει προσλάβει</w:t>
      </w:r>
      <w:r>
        <w:rPr>
          <w:rFonts w:eastAsia="Times New Roman" w:cs="Times New Roman"/>
          <w:szCs w:val="24"/>
        </w:rPr>
        <w:t xml:space="preserve"> δέκα συμβασιούχους για να κάνουν ταχύτερα τις εκτιμήσεις και να δοθούν χρήματα και δεν αποδέχονται αυτοί οι άνθρωποι τους διορισμούς τους, εξαιτίας του ότι τα λεγόμενα «εκτιμητικά» έχουν μειωθεί από τα 25 στα 15 λεπτά; Είναι αυτό που μας εγκαλείτε ότι ψηφ</w:t>
      </w:r>
      <w:r>
        <w:rPr>
          <w:rFonts w:eastAsia="Times New Roman" w:cs="Times New Roman"/>
          <w:szCs w:val="24"/>
        </w:rPr>
        <w:t xml:space="preserve">ίσαμε γι’ άλλους λόγους πέρυσι το καλοκαίρι. </w:t>
      </w:r>
    </w:p>
    <w:p w14:paraId="4EA88D8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Όμως υπάρχει και ο αστερίσκος των ειδικών, εκτάκτων συνθηκών, μεταξύ των οποίων μπορεί να είναι και οι πλημμύρες, όπου θα μπορούσε να ενταχθεί αυτό που λέει και η Δημοκρατική Συμπαράταξη </w:t>
      </w:r>
      <w:r>
        <w:rPr>
          <w:rFonts w:eastAsia="Times New Roman" w:cs="Times New Roman"/>
          <w:szCs w:val="24"/>
        </w:rPr>
        <w:lastRenderedPageBreak/>
        <w:t xml:space="preserve">και να γίνει δεκτό και </w:t>
      </w:r>
      <w:r>
        <w:rPr>
          <w:rFonts w:eastAsia="Times New Roman" w:cs="Times New Roman"/>
          <w:szCs w:val="24"/>
        </w:rPr>
        <w:t>να κάνετε δεκτή αυτή την τροπολογία. Γιατί δεν κάνετε δεκτή αυτή την τροπολογία; Είναι –θα έλεγα- τουλάχιστον περίεργο</w:t>
      </w:r>
      <w:r>
        <w:rPr>
          <w:rFonts w:eastAsia="Times New Roman" w:cs="Times New Roman"/>
          <w:szCs w:val="24"/>
        </w:rPr>
        <w:t>,</w:t>
      </w:r>
      <w:r>
        <w:rPr>
          <w:rFonts w:eastAsia="Times New Roman" w:cs="Times New Roman"/>
          <w:szCs w:val="24"/>
        </w:rPr>
        <w:t xml:space="preserve"> εξαιτίας του ότι οι ζημιές που υπάρχουν είναι τεράστιες. </w:t>
      </w:r>
    </w:p>
    <w:p w14:paraId="4EA88D8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Επίσης, οποτεδήποτε γίνεται φυσική καταστροφή, επικαλούνται, κύριε Υπουργέ </w:t>
      </w:r>
      <w:r>
        <w:rPr>
          <w:rFonts w:eastAsia="Times New Roman" w:cs="Times New Roman"/>
          <w:szCs w:val="24"/>
        </w:rPr>
        <w:t>–σας τα λέω για να τα μεταφέρετε στον συνάδελφό σας- τον κανονισμό του ΕΛΓΑ. Ευαγγέλιο έχει γίνει ο κανονισμός του ΕΛΓΑ. Προσφάτως ήρθε τροπολογία που αλλάζει τον κανονισμό του ΕΛΓΑ, όσον αφορά τις αποζημιώσεις του αγροτικού περιβάλλοντος από τα ελάφια. Το</w:t>
      </w:r>
      <w:r>
        <w:rPr>
          <w:rFonts w:eastAsia="Times New Roman" w:cs="Times New Roman"/>
          <w:szCs w:val="24"/>
        </w:rPr>
        <w:t xml:space="preserve"> ίδιο πρέπει να γίνει και για τα αγριογούρουνα, το οποίο είναι τεράστιο ζήτημα. Ο πληθυσμός των αγριογούρουνων, στην Πελοπόννησο τουλάχιστον, είναι τεράστιος. </w:t>
      </w:r>
    </w:p>
    <w:p w14:paraId="4EA88D90"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Δαβάκη, ολοκληρώστε. </w:t>
      </w:r>
    </w:p>
    <w:p w14:paraId="4EA88D9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Κλείνω, κύριε Π</w:t>
      </w:r>
      <w:r>
        <w:rPr>
          <w:rFonts w:eastAsia="Times New Roman" w:cs="Times New Roman"/>
          <w:szCs w:val="24"/>
        </w:rPr>
        <w:t>ρόεδρε</w:t>
      </w:r>
      <w:r>
        <w:rPr>
          <w:rFonts w:eastAsia="Times New Roman" w:cs="Times New Roman"/>
          <w:szCs w:val="24"/>
        </w:rPr>
        <w:t>,</w:t>
      </w:r>
      <w:r>
        <w:rPr>
          <w:rFonts w:eastAsia="Times New Roman" w:cs="Times New Roman"/>
          <w:szCs w:val="24"/>
        </w:rPr>
        <w:t xml:space="preserve"> και σας ευχαριστώ για την ανοχή. </w:t>
      </w:r>
    </w:p>
    <w:p w14:paraId="4EA88D9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υπάρχει και το ζήτημα της ακαρπίας. Υπάρχει ακαρπία στις ελαιοκαλλιέργειες στον Νομό Λακωνίας, αλλά και σε όλη την Πελοπόννησο και πρέπει ο αρμόδιος Υπουργός ο οποίος προΐσταται του ΕΛΓΑ –και ο κ. Μπόλαρης, </w:t>
      </w:r>
      <w:r>
        <w:rPr>
          <w:rFonts w:eastAsia="Times New Roman" w:cs="Times New Roman"/>
          <w:szCs w:val="24"/>
        </w:rPr>
        <w:t>ο οποίος γνωρίζει τα θέματα- να το δει, αλλάζοντας τον κανονισμό του ΕΛΓΑ και να δώσει συγκεκριμένες αποζημιώσεις.</w:t>
      </w:r>
    </w:p>
    <w:p w14:paraId="4EA88D9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 Αυτά ήθελα να πω και σας ευχαριστώ. </w:t>
      </w:r>
    </w:p>
    <w:p w14:paraId="4EA88D9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ο Κοινοβουλευτικός Εκπρόσωπος από το Ποτάμι</w:t>
      </w:r>
      <w:r>
        <w:rPr>
          <w:rFonts w:eastAsia="Times New Roman" w:cs="Times New Roman"/>
          <w:szCs w:val="24"/>
        </w:rPr>
        <w:t>, ο</w:t>
      </w:r>
      <w:r>
        <w:rPr>
          <w:rFonts w:eastAsia="Times New Roman" w:cs="Times New Roman"/>
          <w:szCs w:val="24"/>
        </w:rPr>
        <w:t xml:space="preserve"> κ. Δανέλ</w:t>
      </w:r>
      <w:r>
        <w:rPr>
          <w:rFonts w:eastAsia="Times New Roman" w:cs="Times New Roman"/>
          <w:szCs w:val="24"/>
        </w:rPr>
        <w:t xml:space="preserve">λης. </w:t>
      </w:r>
    </w:p>
    <w:p w14:paraId="4EA88D9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4EA88D9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χθες κλείσαμε ένα χρόνο από τις τελευταίες εκλογές. «Τελειώνουμε με το παλιό», έλεγε ο κύριος Πρωθυπουργός στην τελευταία προεκλογική του ομιλία στο Σύνταγμα, «με το παλιό και</w:t>
      </w:r>
      <w:r>
        <w:rPr>
          <w:rFonts w:eastAsia="Times New Roman" w:cs="Times New Roman"/>
          <w:szCs w:val="24"/>
        </w:rPr>
        <w:t xml:space="preserve"> το φθαρμένο». Πόσο κοντά, άραγε, έναν χρόνο μετά είμαστε σε αυτό; Γιατί θαρρώ</w:t>
      </w:r>
      <w:r>
        <w:rPr>
          <w:rFonts w:eastAsia="Times New Roman" w:cs="Times New Roman"/>
          <w:szCs w:val="24"/>
        </w:rPr>
        <w:t>,</w:t>
      </w:r>
      <w:r>
        <w:rPr>
          <w:rFonts w:eastAsia="Times New Roman" w:cs="Times New Roman"/>
          <w:szCs w:val="24"/>
        </w:rPr>
        <w:t xml:space="preserve"> πως όλη </w:t>
      </w:r>
      <w:r>
        <w:rPr>
          <w:rFonts w:eastAsia="Times New Roman" w:cs="Times New Roman"/>
          <w:szCs w:val="24"/>
        </w:rPr>
        <w:lastRenderedPageBreak/>
        <w:t>αυτή η μανιχαϊστική συνθηματολογία που στήθηκε επάνω σε αυτό το μότο, όλη αυτή η ρητορική της ηθικής αποδεικνύεται σήμερα</w:t>
      </w:r>
      <w:r>
        <w:rPr>
          <w:rFonts w:eastAsia="Times New Roman" w:cs="Times New Roman"/>
          <w:szCs w:val="24"/>
        </w:rPr>
        <w:t>,</w:t>
      </w:r>
      <w:r>
        <w:rPr>
          <w:rFonts w:eastAsia="Times New Roman" w:cs="Times New Roman"/>
          <w:szCs w:val="24"/>
        </w:rPr>
        <w:t xml:space="preserve"> πως δεν ήταν παρά ένα ακόμη εργαλείο διχασμού</w:t>
      </w:r>
      <w:r>
        <w:rPr>
          <w:rFonts w:eastAsia="Times New Roman" w:cs="Times New Roman"/>
          <w:szCs w:val="24"/>
        </w:rPr>
        <w:t xml:space="preserve"> και πόλωσης. </w:t>
      </w:r>
    </w:p>
    <w:p w14:paraId="4EA88D9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 γνωστό πως ακόμη και στις δημοκρατίες, όταν η ηθική χρησιμοποιείται εργαλειακά</w:t>
      </w:r>
      <w:r>
        <w:rPr>
          <w:rFonts w:eastAsia="Times New Roman" w:cs="Times New Roman"/>
          <w:szCs w:val="24"/>
        </w:rPr>
        <w:t>,</w:t>
      </w:r>
      <w:r>
        <w:rPr>
          <w:rFonts w:eastAsia="Times New Roman" w:cs="Times New Roman"/>
          <w:szCs w:val="24"/>
        </w:rPr>
        <w:t xml:space="preserve"> οδηγεί σε έκπτωση και κανιβαλισμό των θεσμών. Μα πάνω απ’ όλα, οδηγεί σε νέα εμφυλιοπολεμικά δίπολα, που καθόλου δεν προμηνύουν το καινούρ</w:t>
      </w:r>
      <w:r>
        <w:rPr>
          <w:rFonts w:eastAsia="Times New Roman" w:cs="Times New Roman"/>
          <w:szCs w:val="24"/>
        </w:rPr>
        <w:t>γ</w:t>
      </w:r>
      <w:r>
        <w:rPr>
          <w:rFonts w:eastAsia="Times New Roman" w:cs="Times New Roman"/>
          <w:szCs w:val="24"/>
        </w:rPr>
        <w:t>ιο, αλλά αντίθετ</w:t>
      </w:r>
      <w:r>
        <w:rPr>
          <w:rFonts w:eastAsia="Times New Roman" w:cs="Times New Roman"/>
          <w:szCs w:val="24"/>
        </w:rPr>
        <w:t xml:space="preserve">α παραπέμπουν ευθέως σε ό,τι πιο παλιό, ό,τι πιο προβληματικό, σε αυτό το παλιό της διαπλοκής, της διαφθοράς, της χειραγώγησης των υπολοίπων εξουσιών από την εκτελεστική εξουσία, στην εξαχρείωση εντέλει της δημόσιας ζωής. </w:t>
      </w:r>
    </w:p>
    <w:p w14:paraId="4EA88D9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w:t>
      </w:r>
      <w:r>
        <w:rPr>
          <w:rFonts w:eastAsia="Times New Roman" w:cs="Times New Roman"/>
          <w:szCs w:val="24"/>
        </w:rPr>
        <w:t xml:space="preserve"> δυστυχώς, δεν τελειώσατε με το παλιό, γιατί δυστυχώς σε πολλούς τομείς, σε πολλές ευκαιρίες το αναπαράγετε, φτιασιδώνοντάς το με ιδεολογικά κλισέ, με σκοπό τη διατήρησή σας στην εξουσία και όχι την αλλαγή όλων των χαρακτηριστικών της εξουσίας. Τα ιδεολογι</w:t>
      </w:r>
      <w:r>
        <w:rPr>
          <w:rFonts w:eastAsia="Times New Roman" w:cs="Times New Roman"/>
          <w:szCs w:val="24"/>
        </w:rPr>
        <w:t xml:space="preserve">κά κλισέ, όμως, δεν προάγουν τη δημοκρατία. Αντιθέτως τη στενεύουν, καθώς οι πολίτες χωρίζονται σε </w:t>
      </w:r>
      <w:r>
        <w:rPr>
          <w:rFonts w:eastAsia="Times New Roman" w:cs="Times New Roman"/>
          <w:szCs w:val="24"/>
        </w:rPr>
        <w:lastRenderedPageBreak/>
        <w:t xml:space="preserve">καλούς και κακούς, πρώτης και δεύτερης κατηγορίας, «στους δικούς μας και τους άλλους», αυτό που η Αριστερά ιστορικά το είχε βιώσει με τόσο επώδυνο τρόπο για </w:t>
      </w:r>
      <w:r>
        <w:rPr>
          <w:rFonts w:eastAsia="Times New Roman" w:cs="Times New Roman"/>
          <w:szCs w:val="24"/>
        </w:rPr>
        <w:t xml:space="preserve">πολλές δεκαετίες. </w:t>
      </w:r>
    </w:p>
    <w:p w14:paraId="4EA88D9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Μια </w:t>
      </w:r>
      <w:r>
        <w:rPr>
          <w:rFonts w:eastAsia="Times New Roman" w:cs="Times New Roman"/>
          <w:szCs w:val="24"/>
        </w:rPr>
        <w:t>Κ</w:t>
      </w:r>
      <w:r>
        <w:rPr>
          <w:rFonts w:eastAsia="Times New Roman" w:cs="Times New Roman"/>
          <w:szCs w:val="24"/>
        </w:rPr>
        <w:t xml:space="preserve">υβέρνηση της Αριστεράς θα περιμέναμε, λοιπόν, να έχει ως πρόταγμα μια δημοκρατία των συνθέσεων. Μια </w:t>
      </w:r>
      <w:r>
        <w:rPr>
          <w:rFonts w:eastAsia="Times New Roman" w:cs="Times New Roman"/>
          <w:szCs w:val="24"/>
        </w:rPr>
        <w:t>Κ</w:t>
      </w:r>
      <w:r>
        <w:rPr>
          <w:rFonts w:eastAsia="Times New Roman" w:cs="Times New Roman"/>
          <w:szCs w:val="24"/>
        </w:rPr>
        <w:t>υβέρνηση της Αριστεράς θα περιμέναμε</w:t>
      </w:r>
      <w:r>
        <w:rPr>
          <w:rFonts w:eastAsia="Times New Roman" w:cs="Times New Roman"/>
          <w:szCs w:val="24"/>
        </w:rPr>
        <w:t>,</w:t>
      </w:r>
      <w:r>
        <w:rPr>
          <w:rFonts w:eastAsia="Times New Roman" w:cs="Times New Roman"/>
          <w:szCs w:val="24"/>
        </w:rPr>
        <w:t xml:space="preserve"> να γνωρίζει πως η </w:t>
      </w:r>
      <w:r>
        <w:rPr>
          <w:rFonts w:eastAsia="Times New Roman" w:cs="Times New Roman"/>
          <w:szCs w:val="24"/>
        </w:rPr>
        <w:t>δ</w:t>
      </w:r>
      <w:r>
        <w:rPr>
          <w:rFonts w:eastAsia="Times New Roman" w:cs="Times New Roman"/>
          <w:szCs w:val="24"/>
        </w:rPr>
        <w:t>ημοκρατία δεν είναι ένας κατακτημένος στόχος αλλά μία διαρκής πάλη, μια πά</w:t>
      </w:r>
      <w:r>
        <w:rPr>
          <w:rFonts w:eastAsia="Times New Roman" w:cs="Times New Roman"/>
          <w:szCs w:val="24"/>
        </w:rPr>
        <w:t>λη αυτοκριτικής και αυτοβελτίωσης όλων όσων τη συνθέτουν.</w:t>
      </w:r>
    </w:p>
    <w:p w14:paraId="4EA88D9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σείς δεν φαίνεται, δυστυχώς, να το πράττετε αυτό, γιατί όχι μόνο δεν αναγνωρίζετε τις ανεπάρκειές σας –πολλές από τις οποίες είναι δικαιολογημένες ή αναμενόμενες- αλλά αντίθετα θεωρητικοποιώντας αυ</w:t>
      </w:r>
      <w:r>
        <w:rPr>
          <w:rFonts w:eastAsia="Times New Roman" w:cs="Times New Roman"/>
          <w:szCs w:val="24"/>
        </w:rPr>
        <w:t xml:space="preserve">τές τις επιτείνετε και αυτό δεν είναι αριστερή πολιτική σήμερα. Σκοπός της Αριστεράς είναι να υπερβεί τις παγίδες της εξουσίας και να ασκήσει διαυγή πολιτική χωρίς ιδιοτέλειες και χωρίς αποκλεισμούς. </w:t>
      </w:r>
    </w:p>
    <w:p w14:paraId="4EA88D9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Ας μην ξεχνάμε, αφού μιλάμε για το καινούργιο και το πα</w:t>
      </w:r>
      <w:r>
        <w:rPr>
          <w:rFonts w:eastAsia="Times New Roman" w:cs="Times New Roman"/>
          <w:szCs w:val="24"/>
        </w:rPr>
        <w:t>λιό, πως ο βοναπαρτισμός βεβαίως χαρακτήρισε το χθες, όμως τον βλέπουμε με πολύ έντονες εκφάνσεις του στην υπόθεση με τις τηλεοπτικές άδειες. Είναι μία υπόθεση</w:t>
      </w:r>
      <w:r>
        <w:rPr>
          <w:rFonts w:eastAsia="Times New Roman" w:cs="Times New Roman"/>
          <w:szCs w:val="24"/>
        </w:rPr>
        <w:t>,</w:t>
      </w:r>
      <w:r>
        <w:rPr>
          <w:rFonts w:eastAsia="Times New Roman" w:cs="Times New Roman"/>
          <w:szCs w:val="24"/>
        </w:rPr>
        <w:t xml:space="preserve"> στην οποία χάσατε μία ιστορική ευκαιρία να αναδιοργανώσετε και να εξυγιάνετε το όντως ιδιαιτέρω</w:t>
      </w:r>
      <w:r>
        <w:rPr>
          <w:rFonts w:eastAsia="Times New Roman" w:cs="Times New Roman"/>
          <w:szCs w:val="24"/>
        </w:rPr>
        <w:t xml:space="preserve">ς προβληματικό ραδιοτηλεοπτικό τοπίο με θεσμικό τρόπο. </w:t>
      </w:r>
    </w:p>
    <w:p w14:paraId="4EA88D9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Χάσατε μία ευκαιρία</w:t>
      </w:r>
      <w:r>
        <w:rPr>
          <w:rFonts w:eastAsia="Times New Roman" w:cs="Times New Roman"/>
          <w:szCs w:val="24"/>
        </w:rPr>
        <w:t>,</w:t>
      </w:r>
      <w:r>
        <w:rPr>
          <w:rFonts w:eastAsia="Times New Roman" w:cs="Times New Roman"/>
          <w:szCs w:val="24"/>
        </w:rPr>
        <w:t xml:space="preserve"> στην οποία είχατε συγκριτικά πλεονεκτήματα, γιατί για την Αριστερά ο έλεγχος και η εξουσία δεν μπορεί να είναι αυτοσκοπός, πολύ περισσότερο δεν γίνεται για να εγκαθιδρύσει η ίδια </w:t>
      </w:r>
      <w:r>
        <w:rPr>
          <w:rFonts w:eastAsia="Times New Roman" w:cs="Times New Roman"/>
          <w:szCs w:val="24"/>
        </w:rPr>
        <w:t xml:space="preserve">τα νέα δικά της τζάκια, τζάκια που παραπέμπουν ευθέως σε ημέρες, πρόσωπα και καταστάσεις που ζήσαμε στα τέλη της δεκαετίας του ’80 και που θα θέλαμε να ξεχάσουμε. Δυστυχώς ξαναζούμε ένα ιδιότυπο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ja</w:t>
      </w:r>
      <w:r>
        <w:rPr>
          <w:rFonts w:eastAsia="Times New Roman" w:cs="Times New Roman"/>
          <w:szCs w:val="24"/>
        </w:rPr>
        <w:t xml:space="preserve"> </w:t>
      </w:r>
      <w:r>
        <w:rPr>
          <w:rFonts w:eastAsia="Times New Roman" w:cs="Times New Roman"/>
          <w:szCs w:val="24"/>
          <w:lang w:val="en-US"/>
        </w:rPr>
        <w:t>vu</w:t>
      </w:r>
      <w:r>
        <w:rPr>
          <w:rFonts w:eastAsia="Times New Roman" w:cs="Times New Roman"/>
          <w:szCs w:val="24"/>
        </w:rPr>
        <w:t>.</w:t>
      </w:r>
    </w:p>
    <w:p w14:paraId="4EA88D9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Πρέπει να πάψουμε επιτέλους να κοροϊδευόμαστε, </w:t>
      </w:r>
      <w:r>
        <w:rPr>
          <w:rFonts w:eastAsia="Times New Roman" w:cs="Times New Roman"/>
          <w:szCs w:val="24"/>
        </w:rPr>
        <w:t xml:space="preserve">κυρίες και κύριοι συνάδελφοι. Εγχώρια επιτήδεια αρπακτικά που εμφανίζονται με περισσό θράσος ακόμη και σήμερα, αποτελούν τους νέους οικονομικούς </w:t>
      </w:r>
      <w:r>
        <w:rPr>
          <w:rFonts w:eastAsia="Times New Roman" w:cs="Times New Roman"/>
          <w:szCs w:val="24"/>
        </w:rPr>
        <w:lastRenderedPageBreak/>
        <w:t>βαρόνους. Η στρεψόδικη λογική των συμψηφισμών του «επειδή τα έκαναν οι άλλοι χθες, τα κάνουμε και εμείς σήμερα»</w:t>
      </w:r>
      <w:r>
        <w:rPr>
          <w:rFonts w:eastAsia="Times New Roman" w:cs="Times New Roman"/>
          <w:szCs w:val="24"/>
        </w:rPr>
        <w:t xml:space="preserve"> εξαϋλώνει το περίφημο προνόμιο του ηθικού πλεονεκτήματος στο οποίο συνεχώς αναφέρεστε, γιατί δεν αποτελεί σφραγίδα δωρεάς για κανέναν και πρέπει να επιβεβαιώνεται στην πράξη.</w:t>
      </w:r>
    </w:p>
    <w:p w14:paraId="4EA88D9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Καθώς εκκρεμούν οι επαρκείς και αποδεκτές απαντήσεις για το τι ακριβώς έχει συμβ</w:t>
      </w:r>
      <w:r>
        <w:rPr>
          <w:rFonts w:eastAsia="Times New Roman" w:cs="Times New Roman"/>
          <w:szCs w:val="24"/>
        </w:rPr>
        <w:t xml:space="preserve">εί με την Τράπεζα Αττικής και όχι μόνο με τις συνεχείς αλλαγές και τις επιλογές των συγκεκριμένων προσώπων της διοίκησης της </w:t>
      </w:r>
      <w:r>
        <w:rPr>
          <w:rFonts w:eastAsia="Times New Roman" w:cs="Times New Roman"/>
          <w:szCs w:val="24"/>
        </w:rPr>
        <w:t>τ</w:t>
      </w:r>
      <w:r>
        <w:rPr>
          <w:rFonts w:eastAsia="Times New Roman" w:cs="Times New Roman"/>
          <w:szCs w:val="24"/>
        </w:rPr>
        <w:t>ράπεζας, κάποιες συμπτώσεις στο πλαίσιο της σχέσης έντασης που κατά καιρούς αυξομειώνεται μεταξύ Κυβέρνησης και κεντρικού τραπεζίτ</w:t>
      </w:r>
      <w:r>
        <w:rPr>
          <w:rFonts w:eastAsia="Times New Roman" w:cs="Times New Roman"/>
          <w:szCs w:val="24"/>
        </w:rPr>
        <w:t>η</w:t>
      </w:r>
      <w:r>
        <w:rPr>
          <w:rFonts w:eastAsia="Times New Roman" w:cs="Times New Roman"/>
          <w:szCs w:val="24"/>
        </w:rPr>
        <w:t>,</w:t>
      </w:r>
      <w:r>
        <w:rPr>
          <w:rFonts w:eastAsia="Times New Roman" w:cs="Times New Roman"/>
          <w:szCs w:val="24"/>
        </w:rPr>
        <w:t xml:space="preserve"> φαντάζουν ακόμη και σήμερα να υπερβαίνουν και τον νόμο του Μέρφι. Για όλα αυτά πρέπει να είμαστε προσεκτικοί όλοι και όλες οι εκφράσεις της εξουσίας. </w:t>
      </w:r>
    </w:p>
    <w:p w14:paraId="4EA88D9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Επιπλέον για την Τράπεζα Αττικής οφείλονται πολλές απαντήσεις και έχω ξανααναφερθεί γι’ αυτό το θέμα α</w:t>
      </w:r>
      <w:r>
        <w:rPr>
          <w:rFonts w:eastAsia="Times New Roman" w:cs="Times New Roman"/>
          <w:szCs w:val="24"/>
        </w:rPr>
        <w:t>πό αυτό εδώ το Βήμα, όταν μιλούσαμε στο νομοσχέδιο για την ανακεφαλαιοποίηση των τραπεζών, για την περιπέτεια των χρημάτων των πόρων του Ταμείου Συντάξεων των Μηχανικών. Ο κ. Σπίρτζης</w:t>
      </w:r>
      <w:r>
        <w:rPr>
          <w:rFonts w:eastAsia="Times New Roman" w:cs="Times New Roman"/>
          <w:szCs w:val="24"/>
        </w:rPr>
        <w:t>,</w:t>
      </w:r>
      <w:r>
        <w:rPr>
          <w:rFonts w:eastAsia="Times New Roman" w:cs="Times New Roman"/>
          <w:szCs w:val="24"/>
        </w:rPr>
        <w:t xml:space="preserve"> ως ο επί κρίσιμα έτη Πρόεδρος του Τεχνικού Επιμελητηρίου</w:t>
      </w:r>
      <w:r>
        <w:rPr>
          <w:rFonts w:eastAsia="Times New Roman" w:cs="Times New Roman"/>
          <w:szCs w:val="24"/>
        </w:rPr>
        <w:t>,</w:t>
      </w:r>
      <w:r>
        <w:rPr>
          <w:rFonts w:eastAsia="Times New Roman" w:cs="Times New Roman"/>
          <w:szCs w:val="24"/>
        </w:rPr>
        <w:t xml:space="preserve"> ξέρει πάρα πο</w:t>
      </w:r>
      <w:r>
        <w:rPr>
          <w:rFonts w:eastAsia="Times New Roman" w:cs="Times New Roman"/>
          <w:szCs w:val="24"/>
        </w:rPr>
        <w:t>λλά. Έχει σχετιστεί με πολλές από τις επιλογές της Τράπεζας Αττικής και βεβαίως θα πρέπει να μας δώσει απαντήσεις.</w:t>
      </w:r>
    </w:p>
    <w:p w14:paraId="4EA88DA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Είχα ξανααναφερθεί τότε όχι μόνο με τη βουλευτική μου ιδιότητα, αλλά όντας και μέλος του ΤΕΕ και του ΤΣΜΕΔΕ νομίζω ότι εκφράζω την αγωνία και</w:t>
      </w:r>
      <w:r>
        <w:rPr>
          <w:rFonts w:eastAsia="Times New Roman" w:cs="Times New Roman"/>
          <w:szCs w:val="24"/>
        </w:rPr>
        <w:t xml:space="preserve"> την οργή του συνόλου των συναδέλφων τεχνικών και μέσα στην Αίθουσα και εκτός αυτής. </w:t>
      </w:r>
    </w:p>
    <w:p w14:paraId="4EA88DA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Δυστυχώς αναπαράγετε το παλιό. Μειώνετε δήθεν την ανεργία, σύμφωνα με τα πρόσφατα στοιχεία της ΕΛΣΤΑΤ. Όμως με μια προσεκτικότερη ματιά και πέρα από τις θριαμβολογίες, αυ</w:t>
      </w:r>
      <w:r>
        <w:rPr>
          <w:rFonts w:eastAsia="Times New Roman" w:cs="Times New Roman"/>
          <w:szCs w:val="24"/>
        </w:rPr>
        <w:t xml:space="preserve">τό που κάνετε στην </w:t>
      </w:r>
      <w:r>
        <w:rPr>
          <w:rFonts w:eastAsia="Times New Roman" w:cs="Times New Roman"/>
          <w:szCs w:val="24"/>
        </w:rPr>
        <w:lastRenderedPageBreak/>
        <w:t>πραγματικότητα</w:t>
      </w:r>
      <w:r>
        <w:rPr>
          <w:rFonts w:eastAsia="Times New Roman" w:cs="Times New Roman"/>
          <w:szCs w:val="24"/>
        </w:rPr>
        <w:t>,</w:t>
      </w:r>
      <w:r>
        <w:rPr>
          <w:rFonts w:eastAsia="Times New Roman" w:cs="Times New Roman"/>
          <w:szCs w:val="24"/>
        </w:rPr>
        <w:t xml:space="preserve"> δεν είναι παρά να διογκώνετε το αναποτελεσματικό και δυσκίνητο </w:t>
      </w:r>
      <w:r>
        <w:rPr>
          <w:rFonts w:eastAsia="Times New Roman" w:cs="Times New Roman"/>
          <w:szCs w:val="24"/>
        </w:rPr>
        <w:t>δ</w:t>
      </w:r>
      <w:r>
        <w:rPr>
          <w:rFonts w:eastAsia="Times New Roman" w:cs="Times New Roman"/>
          <w:szCs w:val="24"/>
        </w:rPr>
        <w:t>ημόσιο με προσλήψεις δικών σας παιδιών, δυστυχώς απ’ ότι φαίνεται, και με ανορθολογικό τρόπο.</w:t>
      </w:r>
    </w:p>
    <w:p w14:paraId="4EA88DA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Έγιναν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επτά χιλιάδες επτακόσιες</w:t>
      </w:r>
      <w:r>
        <w:rPr>
          <w:rFonts w:eastAsia="Times New Roman" w:cs="Times New Roman"/>
          <w:szCs w:val="24"/>
        </w:rPr>
        <w:t xml:space="preserve"> προσλήψεις στο δημόσιο α</w:t>
      </w:r>
      <w:r>
        <w:rPr>
          <w:rFonts w:eastAsia="Times New Roman" w:cs="Times New Roman"/>
          <w:szCs w:val="24"/>
        </w:rPr>
        <w:t>πό τον Ιούνιο του 2015 μέχρι τον Ιούνιο του 2016. Είναι σχεδόν μισό δισεκατομμύριο το κόστος διατήρησης αυτού του</w:t>
      </w:r>
      <w:r>
        <w:rPr>
          <w:rFonts w:eastAsia="Times New Roman" w:cs="Times New Roman"/>
          <w:szCs w:val="24"/>
        </w:rPr>
        <w:t>,</w:t>
      </w:r>
      <w:r>
        <w:rPr>
          <w:rFonts w:eastAsia="Times New Roman" w:cs="Times New Roman"/>
          <w:szCs w:val="24"/>
        </w:rPr>
        <w:t xml:space="preserve"> δυστυχώς κυρίως</w:t>
      </w:r>
      <w:r>
        <w:rPr>
          <w:rFonts w:eastAsia="Times New Roman" w:cs="Times New Roman"/>
          <w:szCs w:val="24"/>
        </w:rPr>
        <w:t>,</w:t>
      </w:r>
      <w:r>
        <w:rPr>
          <w:rFonts w:eastAsia="Times New Roman" w:cs="Times New Roman"/>
          <w:szCs w:val="24"/>
        </w:rPr>
        <w:t xml:space="preserve"> κομματικού στρατού. Αλλιώς για να έχουμε και ένα μέτρο σύγκρισης, είναι το μισό ΕΚΑΣ που κόπηκε από τους μικροσυνταξιούχους.</w:t>
      </w:r>
    </w:p>
    <w:p w14:paraId="4EA88DA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έλεγε κανείς ότι βεβαίως η μείωση της ανεργίας προηγείται ως στόχος από την περικοπή πιθανόν κάποιων συντάξεων. Είναι όμως έτσι; Πού εργάζονται ακριβώς αυτοί; Τι έργο παράγουν; Γιατί προσλήφθηκαν; Ποιες είναι οι πάγιες ανάγκες της κρατικής μηχανής</w:t>
      </w:r>
      <w:r>
        <w:rPr>
          <w:rFonts w:eastAsia="Times New Roman" w:cs="Times New Roman"/>
          <w:szCs w:val="24"/>
        </w:rPr>
        <w:t>,</w:t>
      </w:r>
      <w:r>
        <w:rPr>
          <w:rFonts w:eastAsia="Times New Roman" w:cs="Times New Roman"/>
          <w:szCs w:val="24"/>
        </w:rPr>
        <w:t xml:space="preserve"> εκε</w:t>
      </w:r>
      <w:r>
        <w:rPr>
          <w:rFonts w:eastAsia="Times New Roman" w:cs="Times New Roman"/>
          <w:szCs w:val="24"/>
        </w:rPr>
        <w:t>ίνες τις οποίες εξυπηρετούν; Έγιναν περιγράμματα θέσεων που θα εξασφάλιζαν την ποιοτική αναβάθμιση της ελληνικής δημόσιας διοίκησης, προκειμένου να καταστεί αυτή μοχλός ανάπτυξης;</w:t>
      </w:r>
    </w:p>
    <w:p w14:paraId="4EA88DA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Κυβέρνησης, θα μπορούσατε όντως να έχετε φέρει το καιν</w:t>
      </w:r>
      <w:r>
        <w:rPr>
          <w:rFonts w:eastAsia="Times New Roman" w:cs="Times New Roman"/>
          <w:szCs w:val="24"/>
        </w:rPr>
        <w:t xml:space="preserve">ούργιο. Φευ, επιλέξατε να συνεχίσετε τις λογικές και τις τακτικές του παρελθόντος. </w:t>
      </w:r>
    </w:p>
    <w:p w14:paraId="4EA88DA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Χρειάζεται θάρρος. Χρειάζεται θάρρος</w:t>
      </w:r>
      <w:r>
        <w:rPr>
          <w:rFonts w:eastAsia="Times New Roman" w:cs="Times New Roman"/>
          <w:szCs w:val="24"/>
        </w:rPr>
        <w:t>,</w:t>
      </w:r>
      <w:r>
        <w:rPr>
          <w:rFonts w:eastAsia="Times New Roman" w:cs="Times New Roman"/>
          <w:szCs w:val="24"/>
        </w:rPr>
        <w:t xml:space="preserve"> για να αποχωριστεί κανείς τις ιδεοληπτικές «κορώνες» που τον έφεραν στην εξουσία και να υιοθετήσει τη ρητορική του ορθού λόγου και της</w:t>
      </w:r>
      <w:r>
        <w:rPr>
          <w:rFonts w:eastAsia="Times New Roman" w:cs="Times New Roman"/>
          <w:szCs w:val="24"/>
        </w:rPr>
        <w:t xml:space="preserve"> πραγματικότητας, που είναι αγαθά εν ανεπάρκεια, που χαρακτηρίζουν σήμερα την πολιτική μας ζωή.</w:t>
      </w:r>
    </w:p>
    <w:p w14:paraId="4EA88DA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Γι’ άλλη μια φορά πάλι, λίγο πριν το σφύριγμα της λήξης, θα τρέξουμε να κλείσουμε τα προαπαιτούμενα για την αξιολόγηση. Ξανά το μαρτύριο της σταγόνας, που την τ</w:t>
      </w:r>
      <w:r>
        <w:rPr>
          <w:rFonts w:eastAsia="Times New Roman" w:cs="Times New Roman"/>
          <w:szCs w:val="24"/>
        </w:rPr>
        <w:t xml:space="preserve">ελευταία στιγμή περιμένουμε να ολοκληρωθεί με ένα μαγικό χέρι κατ’ ευχήν, προκειμένου στις 29 Σεπτεμβρίου, πέντε μέρες μετά δηλαδή, στο </w:t>
      </w:r>
      <w:r>
        <w:rPr>
          <w:rFonts w:eastAsia="Times New Roman" w:cs="Times New Roman"/>
          <w:szCs w:val="24"/>
          <w:lang w:val="en-US"/>
        </w:rPr>
        <w:t>Euroworking</w:t>
      </w:r>
      <w:r>
        <w:rPr>
          <w:rFonts w:eastAsia="Times New Roman" w:cs="Times New Roman"/>
          <w:szCs w:val="24"/>
        </w:rPr>
        <w:t xml:space="preserve"> </w:t>
      </w:r>
      <w:r>
        <w:rPr>
          <w:rFonts w:eastAsia="Times New Roman" w:cs="Times New Roman"/>
          <w:szCs w:val="24"/>
          <w:lang w:val="en-US"/>
        </w:rPr>
        <w:t>Group</w:t>
      </w:r>
      <w:r>
        <w:rPr>
          <w:rFonts w:eastAsia="Times New Roman" w:cs="Times New Roman"/>
          <w:szCs w:val="24"/>
        </w:rPr>
        <w:t xml:space="preserve"> να είμαστε εντάξει με τις υποχρεώσεις μας.</w:t>
      </w:r>
    </w:p>
    <w:p w14:paraId="4EA88DA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Σχετικά τώρα με το νομοσχέδιο, το οποίο βεβαίως υπερψηφίζου</w:t>
      </w:r>
      <w:r>
        <w:rPr>
          <w:rFonts w:eastAsia="Times New Roman" w:cs="Times New Roman"/>
          <w:szCs w:val="24"/>
        </w:rPr>
        <w:t xml:space="preserve">με και το οποίο τακτοποιεί έναν χώρο, ένα ζήτημα, θα ήταν βέβαια πολύ αποδοτικότερη η συμβολή αυτού του νομοσχεδίου, κύριε Υπουργέ, αν είχαν ουσιαστικά «περπατήσει» οι μεγάλες εκκρεμότητες, που δεν οφείλονται, βεβαίως, μόνο σ’ εσάς –εσείς βαρύνεστε τα δύο </w:t>
      </w:r>
      <w:r>
        <w:rPr>
          <w:rFonts w:eastAsia="Times New Roman" w:cs="Times New Roman"/>
          <w:szCs w:val="24"/>
        </w:rPr>
        <w:t>χρόνια αυτά- με την υπόθεση των δασικών χαρτών, με την υπόθεση του δασικού κτηματολογίου, ζητήματα τα οποία είναι καθοριστικά για πάρα πολλούς άλλους τομείς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κυρίως για το περιβάλλον και για ένα ευαίσθητο τμήμα του που είναι τα δάση. </w:t>
      </w:r>
    </w:p>
    <w:p w14:paraId="4EA88DA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Νομίζω κ</w:t>
      </w:r>
      <w:r>
        <w:rPr>
          <w:rFonts w:eastAsia="Times New Roman" w:cs="Times New Roman"/>
          <w:szCs w:val="24"/>
        </w:rPr>
        <w:t xml:space="preserve">ι εγώ και το </w:t>
      </w:r>
      <w:r>
        <w:rPr>
          <w:rFonts w:eastAsia="Times New Roman" w:cs="Times New Roman"/>
          <w:szCs w:val="24"/>
        </w:rPr>
        <w:t>κ</w:t>
      </w:r>
      <w:r>
        <w:rPr>
          <w:rFonts w:eastAsia="Times New Roman" w:cs="Times New Roman"/>
          <w:szCs w:val="24"/>
        </w:rPr>
        <w:t>όμμα μας ότι ο απαιτούμενος αριθμός των μελών είναι σχεδόν αποτρεπτικός, είναι απαγορευτικός για ορισμένες περιοχές. Ίσως θα έπρεπε να το δούμε ξανά έστω την τελευταία στιγμή. Η απαίτηση των είκοσι ενός μελών ίσως δεν βοηθάει στην προώθηση τη</w:t>
      </w:r>
      <w:r>
        <w:rPr>
          <w:rFonts w:eastAsia="Times New Roman" w:cs="Times New Roman"/>
          <w:szCs w:val="24"/>
        </w:rPr>
        <w:t>ς ιδέας και της πρακτικής των συνεταιρισμών.</w:t>
      </w:r>
    </w:p>
    <w:p w14:paraId="4EA88DA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Φαντάζομαι ότι και στην αρχή της υλοποίησης του θεσμού</w:t>
      </w:r>
      <w:r>
        <w:rPr>
          <w:rFonts w:eastAsia="Times New Roman" w:cs="Times New Roman"/>
          <w:szCs w:val="24"/>
        </w:rPr>
        <w:t>,</w:t>
      </w:r>
      <w:r>
        <w:rPr>
          <w:rFonts w:eastAsia="Times New Roman" w:cs="Times New Roman"/>
          <w:szCs w:val="24"/>
        </w:rPr>
        <w:t xml:space="preserve"> ένας μικρότερος αριθμός θα βοηθούσε στο να υπάρξουν συνεταιρισμοί, οι οποίοι θα αποτελέσουν και το καλό παράδειγμα, θα παίξουν δηλαδή κι έναν παιδευτικό ρόλο τα μικρότερα σχήματα</w:t>
      </w:r>
      <w:r>
        <w:rPr>
          <w:rFonts w:eastAsia="Times New Roman" w:cs="Times New Roman"/>
          <w:szCs w:val="24"/>
        </w:rPr>
        <w:t>,</w:t>
      </w:r>
      <w:r>
        <w:rPr>
          <w:rFonts w:eastAsia="Times New Roman" w:cs="Times New Roman"/>
          <w:szCs w:val="24"/>
        </w:rPr>
        <w:t xml:space="preserve"> για εκείνους που έχουν μεγάλες αμφιβολίες ακόμα.</w:t>
      </w:r>
    </w:p>
    <w:p w14:paraId="4EA88DA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Σε σχέση με την τροπολογία</w:t>
      </w:r>
      <w:r>
        <w:rPr>
          <w:rFonts w:eastAsia="Times New Roman" w:cs="Times New Roman"/>
          <w:szCs w:val="24"/>
        </w:rPr>
        <w:t xml:space="preserve"> την οποία καταθέσατε, κύριε Υπουργέ, για τη δημιουργία σταθμών μεταφόρτωσης απορριμμάτων σε δασικές περιοχές ή χορτολιβαδικές ή λοιπές περιοχές του </w:t>
      </w:r>
      <w:r>
        <w:rPr>
          <w:rFonts w:eastAsia="Times New Roman" w:cs="Times New Roman"/>
          <w:szCs w:val="24"/>
        </w:rPr>
        <w:t>δ</w:t>
      </w:r>
      <w:r>
        <w:rPr>
          <w:rFonts w:eastAsia="Times New Roman" w:cs="Times New Roman"/>
          <w:szCs w:val="24"/>
        </w:rPr>
        <w:t>ημοσίου στην Κρήτη και στην Εύβοια, που ήταν τα δυο νησιά που είχαν εξαιρεθεί από την προηγούμενη αντίστοι</w:t>
      </w:r>
      <w:r>
        <w:rPr>
          <w:rFonts w:eastAsia="Times New Roman" w:cs="Times New Roman"/>
          <w:szCs w:val="24"/>
        </w:rPr>
        <w:t>χη ρύθμιση, στην οποία είχαν υπαχθεί όλα τα μικρά νησιά, δεν έχουμε αντίρρηση. Όμως θα θέλαμε ίσως κάποια εξήγηση</w:t>
      </w:r>
      <w:r>
        <w:rPr>
          <w:rFonts w:eastAsia="Times New Roman" w:cs="Times New Roman"/>
          <w:szCs w:val="24"/>
        </w:rPr>
        <w:t>,</w:t>
      </w:r>
      <w:r>
        <w:rPr>
          <w:rFonts w:eastAsia="Times New Roman" w:cs="Times New Roman"/>
          <w:szCs w:val="24"/>
        </w:rPr>
        <w:t xml:space="preserve"> το γιατί θεωρείτε σκόπιμο να επεκταθεί η δυνατότητα αυτή και στα μεγάλα νησιά, στις μεγάλες περιφέρειες, που έχουν δυνατότητα εξεύρεσης άλλων</w:t>
      </w:r>
      <w:r>
        <w:rPr>
          <w:rFonts w:eastAsia="Times New Roman" w:cs="Times New Roman"/>
          <w:szCs w:val="24"/>
        </w:rPr>
        <w:t xml:space="preserve"> χώρων. </w:t>
      </w:r>
    </w:p>
    <w:p w14:paraId="4EA88DA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Κρήτη, βεβαίως, απ’ ότι γνωρίζω, επειδή εκεί η διαχείριση των απορριμμάτων έχει πάρει έναν δρόμο και δεν έχουμε φαινόμενα ιδιαίτερα έντονα απαίτησης τέτοιων χώρων, φαντάζομαι ότι δεν θα απαιτηθεί να υπάρξει και δημιουργία χωροθέτησης σταθμών </w:t>
      </w:r>
      <w:r>
        <w:rPr>
          <w:rFonts w:eastAsia="Times New Roman" w:cs="Times New Roman"/>
          <w:szCs w:val="24"/>
        </w:rPr>
        <w:t>μεταφόρτωσης σε δασικές περιοχές. Όμως θα θέλαμε μια ερμηνεία.</w:t>
      </w:r>
    </w:p>
    <w:p w14:paraId="4EA88DA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Για τον ΕΛΓΑ, η τροπολογία που κατ’ επανάληψη καταθέτει η Δημοκρατική Συμπαράταξη</w:t>
      </w:r>
      <w:r>
        <w:rPr>
          <w:rFonts w:eastAsia="Times New Roman" w:cs="Times New Roman"/>
          <w:szCs w:val="24"/>
        </w:rPr>
        <w:t>,</w:t>
      </w:r>
      <w:r>
        <w:rPr>
          <w:rFonts w:eastAsia="Times New Roman" w:cs="Times New Roman"/>
          <w:szCs w:val="24"/>
        </w:rPr>
        <w:t xml:space="preserve"> είναι μια τροπολογία, την οποία νομίζω στηρίζουμε όλοι γιατί είναι ορθολογική. Η τροπολογία αυτή δεν φέρνει μι</w:t>
      </w:r>
      <w:r>
        <w:rPr>
          <w:rFonts w:eastAsia="Times New Roman" w:cs="Times New Roman"/>
          <w:szCs w:val="24"/>
        </w:rPr>
        <w:t xml:space="preserve">α δημοσιονομική επιβάρυνση. Είναι δημοσιονομικά ουδέτερη, διότι ο ΕΛΓΑ είναι αυτοχρηματοδοτούμενος. Αυτό δεν ξέρω κατά πόσο το έχει ερμηνεύσει σωστά ο κ. Τσακαλώτος στους θεσμούς και δεν ξέρω αν υπάρχει η σαφής αντίληψη των θεσμών, οι οποίοι βάζουν ζήτημα </w:t>
      </w:r>
      <w:r>
        <w:rPr>
          <w:rFonts w:eastAsia="Times New Roman" w:cs="Times New Roman"/>
          <w:szCs w:val="24"/>
        </w:rPr>
        <w:t xml:space="preserve">σε σχέση με την αποδοχή αυτής της τροπολογίας απ’ ότι είναι η ερμηνεία του Υπουργού. </w:t>
      </w:r>
    </w:p>
    <w:p w14:paraId="4EA88DA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νομίζω ότι για να μπορέσει ο ΕΛΓΑ να δώσει το έργο, το οποίο καλείται να δώσει, και σε σχέση με όλα τα καιρικά φαινόμενα και τις καταστροφές, που τελευταία όλο και </w:t>
      </w:r>
      <w:r>
        <w:rPr>
          <w:rFonts w:eastAsia="Times New Roman" w:cs="Times New Roman"/>
          <w:szCs w:val="24"/>
        </w:rPr>
        <w:t>πυκνώνουν, θα πρέπει να έχει λύσει αυτό το ζήτημα της ορθολογικής λειτουργίας του. Αν δεν λυθεί αυτό, βεβαίως δεν μπορεί να φέρει το έργο σε πέρας, το οποίο είναι επιβαρυμένος.</w:t>
      </w:r>
    </w:p>
    <w:p w14:paraId="4EA88DA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Μιλώντας για τον ΕΛΓΑ, δεν χάνω την ευκαιρία να πω ότι θα πρέπει να δει ξανά το</w:t>
      </w:r>
      <w:r>
        <w:rPr>
          <w:rFonts w:eastAsia="Times New Roman" w:cs="Times New Roman"/>
          <w:szCs w:val="24"/>
        </w:rPr>
        <w:t xml:space="preserve"> Υπουργείο την αναδιαμόρφωση και τον εκσυγχρονισμό του κανονισμού, διότι ο κανονισμός είναι πεπαλαιωμένος, δεν καλύπτει πάρα πολλά</w:t>
      </w:r>
      <w:r>
        <w:rPr>
          <w:rFonts w:eastAsia="Times New Roman" w:cs="Times New Roman"/>
          <w:szCs w:val="24"/>
        </w:rPr>
        <w:t>,</w:t>
      </w:r>
      <w:r>
        <w:rPr>
          <w:rFonts w:eastAsia="Times New Roman" w:cs="Times New Roman"/>
          <w:szCs w:val="24"/>
        </w:rPr>
        <w:t xml:space="preserve"> από τα προβλήματα που αντιμετωπίζουν σήμερα οι αγρότες, οι κτηνοτρόφοι, οι γεωργοί. Πάρα πολλά νέα θέματα και κάποιοι κλάδοι</w:t>
      </w:r>
      <w:r>
        <w:rPr>
          <w:rFonts w:eastAsia="Times New Roman" w:cs="Times New Roman"/>
          <w:szCs w:val="24"/>
        </w:rPr>
        <w:t>, όπως είναι ο μελισσοκομικός, μένουν εντελώς έξω από τις προστασίες του ΕΛΓΑ. Γι’ αυτό πρέπει τάχιστα να εκσυγχρονιστεί ο κανονισμός του ΕΛΓΑ.</w:t>
      </w:r>
    </w:p>
    <w:p w14:paraId="4EA88DA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EA88DB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Τελειώνω, κύριε Πρόεδρε σε μ</w:t>
      </w:r>
      <w:r>
        <w:rPr>
          <w:rFonts w:eastAsia="Times New Roman" w:cs="Times New Roman"/>
          <w:szCs w:val="24"/>
        </w:rPr>
        <w:t xml:space="preserve">ισό λεπτό. </w:t>
      </w:r>
    </w:p>
    <w:p w14:paraId="4EA88DB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κλείνοντας θέλω να αναφερθώ με μια μικρή καθυστέρηση δύο ημερών, γιατί δεν είχα τη δυνατότητα να τοποθετηθώ νωρίτερα ως Κοινοβουλευτικός Εκπρόσωπος, σε μια άλλη επέτειο, πέρα από αυτή με την οποία ξεκίνησε η ομιλία</w:t>
      </w:r>
      <w:r>
        <w:rPr>
          <w:rFonts w:eastAsia="Times New Roman" w:cs="Times New Roman"/>
          <w:szCs w:val="24"/>
        </w:rPr>
        <w:t xml:space="preserve"> μου, που είναι δυστυχώς μακρινή και ξεχασμένη από τους πολλούς: </w:t>
      </w:r>
    </w:p>
    <w:p w14:paraId="4EA88DB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 ξημέρωμα της 19</w:t>
      </w:r>
      <w:r>
        <w:rPr>
          <w:rFonts w:eastAsia="Times New Roman" w:cs="Times New Roman"/>
          <w:szCs w:val="24"/>
          <w:vertAlign w:val="superscript"/>
        </w:rPr>
        <w:t>ης</w:t>
      </w:r>
      <w:r>
        <w:rPr>
          <w:rFonts w:eastAsia="Times New Roman" w:cs="Times New Roman"/>
          <w:szCs w:val="24"/>
        </w:rPr>
        <w:t xml:space="preserve"> Σεπτεμβρίου του 1970 αυτοπυρπολήθηκε στην κεντρική πλατεία της Γένοβας, στην πλατεία Ματεότι, ο τότε εικοσιδ</w:t>
      </w:r>
      <w:r>
        <w:rPr>
          <w:rFonts w:eastAsia="Times New Roman" w:cs="Times New Roman"/>
          <w:szCs w:val="24"/>
        </w:rPr>
        <w:t>υ</w:t>
      </w:r>
      <w:r>
        <w:rPr>
          <w:rFonts w:eastAsia="Times New Roman" w:cs="Times New Roman"/>
          <w:szCs w:val="24"/>
        </w:rPr>
        <w:t xml:space="preserve">άχρονος Κερκυραίος φοιτητής γεωλογίας Κώστας Γεωργάκης. </w:t>
      </w:r>
      <w:r>
        <w:rPr>
          <w:rFonts w:eastAsia="Times New Roman" w:cs="Times New Roman"/>
          <w:szCs w:val="24"/>
        </w:rPr>
        <w:t>Έδωσε τη ζωή του</w:t>
      </w:r>
      <w:r>
        <w:rPr>
          <w:rFonts w:eastAsia="Times New Roman" w:cs="Times New Roman"/>
          <w:szCs w:val="24"/>
        </w:rPr>
        <w:t>,</w:t>
      </w:r>
      <w:r>
        <w:rPr>
          <w:rFonts w:eastAsia="Times New Roman" w:cs="Times New Roman"/>
          <w:szCs w:val="24"/>
        </w:rPr>
        <w:t xml:space="preserve"> για να αφυπνίσει τις συνειδήσεις στην Ευρώπη, αλλά και στη χώρα μας ενάντια στη χούντα, μάλιστα στα πιο μαύρα χρόνια της χούντας, στην καρδιά της, το 1970.</w:t>
      </w:r>
    </w:p>
    <w:p w14:paraId="4EA88DB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«Δεν μπορώ να κάνω διαφορετικά, παρά να σκέφτομαι και να ενεργώ ως ελεύθερο άτομο»</w:t>
      </w:r>
      <w:r>
        <w:rPr>
          <w:rFonts w:eastAsia="Times New Roman" w:cs="Times New Roman"/>
          <w:szCs w:val="24"/>
        </w:rPr>
        <w:t xml:space="preserve">, έγραφε λίγο πριν βάλει τέλος στη ζωή του. Ήταν ένας πραγματικός ήρωας και από τους λίγους πραγματικούς </w:t>
      </w:r>
      <w:r>
        <w:rPr>
          <w:rFonts w:eastAsia="Times New Roman" w:cs="Times New Roman"/>
          <w:szCs w:val="24"/>
        </w:rPr>
        <w:lastRenderedPageBreak/>
        <w:t xml:space="preserve">ήρωες της </w:t>
      </w:r>
      <w:r>
        <w:rPr>
          <w:rFonts w:eastAsia="Times New Roman" w:cs="Times New Roman"/>
          <w:szCs w:val="24"/>
        </w:rPr>
        <w:t>δ</w:t>
      </w:r>
      <w:r>
        <w:rPr>
          <w:rFonts w:eastAsia="Times New Roman" w:cs="Times New Roman"/>
          <w:szCs w:val="24"/>
        </w:rPr>
        <w:t xml:space="preserve">ημοκρατίας. Όσοι πονούν τη </w:t>
      </w:r>
      <w:r>
        <w:rPr>
          <w:rFonts w:eastAsia="Times New Roman" w:cs="Times New Roman"/>
          <w:szCs w:val="24"/>
        </w:rPr>
        <w:t>δ</w:t>
      </w:r>
      <w:r>
        <w:rPr>
          <w:rFonts w:eastAsia="Times New Roman" w:cs="Times New Roman"/>
          <w:szCs w:val="24"/>
        </w:rPr>
        <w:t>ημοκρατία</w:t>
      </w:r>
      <w:r>
        <w:rPr>
          <w:rFonts w:eastAsia="Times New Roman" w:cs="Times New Roman"/>
          <w:szCs w:val="24"/>
        </w:rPr>
        <w:t>,</w:t>
      </w:r>
      <w:r>
        <w:rPr>
          <w:rFonts w:eastAsia="Times New Roman" w:cs="Times New Roman"/>
          <w:szCs w:val="24"/>
        </w:rPr>
        <w:t xml:space="preserve"> φτάνουν ακόμα και να καίγονται για τις ιδέες και τα ιδανικά τους, αλλά προφανώς δεν διανοούνται να κά</w:t>
      </w:r>
      <w:r>
        <w:rPr>
          <w:rFonts w:eastAsia="Times New Roman" w:cs="Times New Roman"/>
          <w:szCs w:val="24"/>
        </w:rPr>
        <w:t xml:space="preserve">ψουν συνανθρώπους τους. </w:t>
      </w:r>
    </w:p>
    <w:p w14:paraId="4EA88DB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Επ’ ευκαιρία της αναβληθείσης με την έναρξή της δίκης για την υπόθεση της </w:t>
      </w:r>
      <w:r>
        <w:rPr>
          <w:rFonts w:eastAsia="Times New Roman" w:cs="Times New Roman"/>
          <w:szCs w:val="24"/>
          <w:lang w:val="en-US"/>
        </w:rPr>
        <w:t>Marfin</w:t>
      </w:r>
      <w:r>
        <w:rPr>
          <w:rFonts w:eastAsia="Times New Roman" w:cs="Times New Roman"/>
          <w:szCs w:val="24"/>
        </w:rPr>
        <w:t xml:space="preserve">, που άρχισε αγγίζοντας τα όρια της αρνησιδικίας, θα πρέπει να συμφωνήσουμε όλοι χωρίς αστερίσκους και χωρίς υποσημειώσεις. Η τραγωδία της </w:t>
      </w:r>
      <w:r>
        <w:rPr>
          <w:rFonts w:eastAsia="Times New Roman" w:cs="Times New Roman"/>
          <w:szCs w:val="24"/>
          <w:lang w:val="en-US"/>
        </w:rPr>
        <w:t>Marfin</w:t>
      </w:r>
      <w:r>
        <w:rPr>
          <w:rFonts w:eastAsia="Times New Roman" w:cs="Times New Roman"/>
          <w:szCs w:val="24"/>
        </w:rPr>
        <w:t xml:space="preserve"> δεν ή</w:t>
      </w:r>
      <w:r>
        <w:rPr>
          <w:rFonts w:eastAsia="Times New Roman" w:cs="Times New Roman"/>
          <w:szCs w:val="24"/>
        </w:rPr>
        <w:t xml:space="preserve">ταν αποτέλεσμα ενός αγώνα για τη </w:t>
      </w:r>
      <w:r>
        <w:rPr>
          <w:rFonts w:eastAsia="Times New Roman" w:cs="Times New Roman"/>
          <w:szCs w:val="24"/>
        </w:rPr>
        <w:t>δ</w:t>
      </w:r>
      <w:r>
        <w:rPr>
          <w:rFonts w:eastAsia="Times New Roman" w:cs="Times New Roman"/>
          <w:szCs w:val="24"/>
        </w:rPr>
        <w:t>ημοκρατία, για τα ιδανικά της, για την τσαλακωμένη εθνική μας αξιοπρέπεια, εξαιτίας του μνημονίου που μας επέβαλαν οι «κακοί» μας εταίροι. Ήταν η έκφραση μιας κτηνώδους, θυμικής και ανορθολογικής φαντασίωσης, πως τάχα έτσι</w:t>
      </w:r>
      <w:r>
        <w:rPr>
          <w:rFonts w:eastAsia="Times New Roman" w:cs="Times New Roman"/>
          <w:szCs w:val="24"/>
        </w:rPr>
        <w:t xml:space="preserve"> χτυπιούνται οι υποτιθέμενοι εχθροί της </w:t>
      </w:r>
      <w:r>
        <w:rPr>
          <w:rFonts w:eastAsia="Times New Roman" w:cs="Times New Roman"/>
          <w:szCs w:val="24"/>
        </w:rPr>
        <w:t>δ</w:t>
      </w:r>
      <w:r>
        <w:rPr>
          <w:rFonts w:eastAsia="Times New Roman" w:cs="Times New Roman"/>
          <w:szCs w:val="24"/>
        </w:rPr>
        <w:t xml:space="preserve">ημοκρατίας </w:t>
      </w:r>
      <w:r>
        <w:rPr>
          <w:rFonts w:eastAsia="Times New Roman" w:cs="Times New Roman"/>
          <w:szCs w:val="24"/>
        </w:rPr>
        <w:t>κ</w:t>
      </w:r>
      <w:r>
        <w:rPr>
          <w:rFonts w:eastAsia="Times New Roman" w:cs="Times New Roman"/>
          <w:szCs w:val="24"/>
        </w:rPr>
        <w:t xml:space="preserve">αι σε αυτά δεν χωρούν εκπτώσεις και ιδιαίτερα στις μέρες μας, κυρίες και κύριοι συνάδελφοι. </w:t>
      </w:r>
    </w:p>
    <w:p w14:paraId="4EA88DB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EA88DB6" w14:textId="77777777" w:rsidR="00982D42" w:rsidRDefault="003E694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4EA88DB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Λαμπρούλης):</w:t>
      </w:r>
      <w:r>
        <w:rPr>
          <w:rFonts w:eastAsia="Times New Roman" w:cs="Times New Roman"/>
          <w:szCs w:val="24"/>
        </w:rPr>
        <w:t xml:space="preserve"> Ευχαριστούμε.</w:t>
      </w:r>
      <w:r>
        <w:rPr>
          <w:rFonts w:eastAsia="Times New Roman" w:cs="Times New Roman"/>
          <w:szCs w:val="24"/>
        </w:rPr>
        <w:t xml:space="preserve"> </w:t>
      </w:r>
    </w:p>
    <w:p w14:paraId="4EA88DB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Μπαλωμενάκης από τον ΣΥΡΙΖΑ και ακολουθεί ο κ. Παπαχριστόπουλος. </w:t>
      </w:r>
    </w:p>
    <w:p w14:paraId="4EA88DB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ΑΝΤΩΝΙΟΣ ΜΠΑΛΩΜΕΝΑΚΗΣ:</w:t>
      </w:r>
      <w:r>
        <w:rPr>
          <w:rFonts w:eastAsia="Times New Roman" w:cs="Times New Roman"/>
          <w:szCs w:val="24"/>
        </w:rPr>
        <w:t xml:space="preserve"> Καλησπέρα σας, κυρίες και κύριοι συνάδελφοι. </w:t>
      </w:r>
    </w:p>
    <w:p w14:paraId="4EA88DB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Παρ’ όλο που δεν κατάγομαι από περιοχή που δεν υπάρχουν δάση, άρα και δασικοί συνεταιρισμοί, νομίζω ότι μπορώ να εκτιμήσω ως πολίτης και να αναφερθώ στα θετικά του συζητούμενου νομοσχεδίου, ως μιας αναγκαίας, ώριμης αλλά και ορθής εκσυγχρονιστικής ρύθμισης</w:t>
      </w:r>
      <w:r>
        <w:rPr>
          <w:rFonts w:eastAsia="Times New Roman" w:cs="Times New Roman"/>
          <w:szCs w:val="24"/>
        </w:rPr>
        <w:t xml:space="preserve"> που είναι μάλιστα μακράς πνοής. </w:t>
      </w:r>
    </w:p>
    <w:p w14:paraId="4EA88DB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Είναι μια ρύθμιση, η οποία εφόσον παρακολουθηθεί ορθά –και εδώ ασφαλώς υπεισέρχεται η ανάγκη αναδιάρθρωσης και ενίσχυσης των δασικών υπηρεσιών πάσης φύσεως- αλλά και εφόσον δεν υπονομευθεί από το γνωστό «ελληνικό δαιμόνιο»</w:t>
      </w:r>
      <w:r>
        <w:rPr>
          <w:rFonts w:eastAsia="Times New Roman" w:cs="Times New Roman"/>
          <w:szCs w:val="24"/>
        </w:rPr>
        <w:t xml:space="preserve"> και δεν περιπέσει σε καταστάσεις ιδιοτέλειας και ιδιοποίησης, όπως αυτές που μάθαμε εδώ ότι συνέβαιναν με οικογενειακού τύπου επιχειρηματικά σχήματα που είχαν </w:t>
      </w:r>
      <w:r>
        <w:rPr>
          <w:rFonts w:eastAsia="Times New Roman" w:cs="Times New Roman"/>
          <w:szCs w:val="24"/>
        </w:rPr>
        <w:lastRenderedPageBreak/>
        <w:t>ενδυθεί τον συνεταιριστικό μανδύα, πολλά μπορεί να προσφέρει και θα αποδώσει τόσο στην οικονομία</w:t>
      </w:r>
      <w:r>
        <w:rPr>
          <w:rFonts w:eastAsia="Times New Roman" w:cs="Times New Roman"/>
          <w:szCs w:val="24"/>
        </w:rPr>
        <w:t xml:space="preserve"> όσο και ως επιθυμητή παράπλευρη συνέπεια στην προστασία του δασικού κεφαλαίου και στην αειφορία. </w:t>
      </w:r>
    </w:p>
    <w:p w14:paraId="4EA88DB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 τη νέα μορφή τους οι δασικοί συνεταιρισμοί δημιουργούν κατ’ ουσίαν ένα καινούρ</w:t>
      </w:r>
      <w:r>
        <w:rPr>
          <w:rFonts w:eastAsia="Times New Roman" w:cs="Times New Roman"/>
          <w:szCs w:val="24"/>
        </w:rPr>
        <w:t>γ</w:t>
      </w:r>
      <w:r>
        <w:rPr>
          <w:rFonts w:eastAsia="Times New Roman" w:cs="Times New Roman"/>
          <w:szCs w:val="24"/>
        </w:rPr>
        <w:t>ιο περιβάλλον. Στις διατάξεις αυτού του νομοσχεδίου αποτυπώνεται, κυρίες κα</w:t>
      </w:r>
      <w:r>
        <w:rPr>
          <w:rFonts w:eastAsia="Times New Roman" w:cs="Times New Roman"/>
          <w:szCs w:val="24"/>
        </w:rPr>
        <w:t>ι κύριοι συνάδελφοι, η σταθερή πολιτική της Κυβέρνησης για τη μεθοδική ενίσχυση του παραγωγικού δυναμικού της χώρας, την τόνωση συνεταιριστικών σχημάτων και την υποβοήθηση επιχειρήσεων μικρής και μεσαίας κλίμακας, εξ ου και οι διατάξεις για την αποκλειστικ</w:t>
      </w:r>
      <w:r>
        <w:rPr>
          <w:rFonts w:eastAsia="Times New Roman" w:cs="Times New Roman"/>
          <w:szCs w:val="24"/>
        </w:rPr>
        <w:t>ή συμμετοχή δασεργατών στους δασικούς συνεταιρισμούς, εκείνων δηλαδή που εργάζονται και ζουν από την κάθε φύσεως εργασία τους στα δασικά συστήματα, η ιδιότητα των οποίων και τα κριτήρια κατάταξής τους και παραμονής τους στον κλάδο</w:t>
      </w:r>
      <w:r>
        <w:rPr>
          <w:rFonts w:eastAsia="Times New Roman" w:cs="Times New Roman"/>
          <w:szCs w:val="24"/>
        </w:rPr>
        <w:t>,</w:t>
      </w:r>
      <w:r>
        <w:rPr>
          <w:rFonts w:eastAsia="Times New Roman" w:cs="Times New Roman"/>
          <w:szCs w:val="24"/>
        </w:rPr>
        <w:t xml:space="preserve"> νομίζω ότι είναι επαρκώς</w:t>
      </w:r>
      <w:r>
        <w:rPr>
          <w:rFonts w:eastAsia="Times New Roman" w:cs="Times New Roman"/>
          <w:szCs w:val="24"/>
        </w:rPr>
        <w:t xml:space="preserve"> και σαφώς προσδιορισμένα. </w:t>
      </w:r>
    </w:p>
    <w:p w14:paraId="4EA88DB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Διατυπώθηκαν από ορισμένους συναδέλφους αλλά και εμμέσως από την Επιστημονική Επιτροπή επιφυλάξεις για το άρθρο 6 και δη στο σημείο που εισάγεται κώλυμα συμμετοχής στον δασικό συνεταιρισμό για τους εμπόρους ξυλείας και τους συζύ</w:t>
      </w:r>
      <w:r>
        <w:rPr>
          <w:rFonts w:eastAsia="Times New Roman" w:cs="Times New Roman"/>
          <w:szCs w:val="24"/>
        </w:rPr>
        <w:t xml:space="preserve">γους τους. </w:t>
      </w:r>
    </w:p>
    <w:p w14:paraId="4EA88DB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Από ό,τι αντιλαμβάνομαι, η επιφύλαξη εδράζεται στη γενικής φύσεως αρχή του άρθρου 5 του Συντάγματος, που</w:t>
      </w:r>
      <w:r>
        <w:rPr>
          <w:rFonts w:eastAsia="Times New Roman" w:cs="Times New Roman"/>
          <w:szCs w:val="24"/>
        </w:rPr>
        <w:t>,</w:t>
      </w:r>
      <w:r>
        <w:rPr>
          <w:rFonts w:eastAsia="Times New Roman" w:cs="Times New Roman"/>
          <w:szCs w:val="24"/>
        </w:rPr>
        <w:t xml:space="preserve"> πράγματι κατοχυρώνει την ελεύθερη ανάπτυξη της προσωπικότητας του ατόμου, στην οποία συγκαταλέγεται και η ελευθερία οικονομικής δράσης. Κα</w:t>
      </w:r>
      <w:r>
        <w:rPr>
          <w:rFonts w:eastAsia="Times New Roman" w:cs="Times New Roman"/>
          <w:szCs w:val="24"/>
        </w:rPr>
        <w:t xml:space="preserve">τ’ επέκταση κάνει λόγο ότι δεν είναι δυνατό ή ανεκτό να τίθενται κωλύματα τέτοιου είδους, όπως η απαγόρευση συμμετοχής σε δασικό συνεταιρισμό. </w:t>
      </w:r>
    </w:p>
    <w:p w14:paraId="4EA88DB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Έχω τη γνώμη ότι δεν ευσταθεί αυτή η αρνητική κρίση και θυμίζω τις διατάξεις των άρθρων 12 και 106 του Συντάγματ</w:t>
      </w:r>
      <w:r>
        <w:rPr>
          <w:rFonts w:eastAsia="Times New Roman" w:cs="Times New Roman"/>
          <w:szCs w:val="24"/>
        </w:rPr>
        <w:t>ος. Η πρώτη</w:t>
      </w:r>
      <w:r>
        <w:rPr>
          <w:rFonts w:eastAsia="Times New Roman" w:cs="Times New Roman"/>
          <w:szCs w:val="24"/>
        </w:rPr>
        <w:t>,</w:t>
      </w:r>
      <w:r>
        <w:rPr>
          <w:rFonts w:eastAsia="Times New Roman" w:cs="Times New Roman"/>
          <w:szCs w:val="24"/>
        </w:rPr>
        <w:t xml:space="preserve"> αναφέρεται στην υποχρέωση του κράτους να προασπίζεται και να ενισχύει την ειδική φυσιογνωμία των συνεταιριστικών σχημάτων από κινδύνους αλλοίωσης και υπονόμευσης του αμιγώς συνεταιριστικού χαρακτήρα τους. Η δεύτερη, αυτή του άρθρου 106 του Συν</w:t>
      </w:r>
      <w:r>
        <w:rPr>
          <w:rFonts w:eastAsia="Times New Roman" w:cs="Times New Roman"/>
          <w:szCs w:val="24"/>
        </w:rPr>
        <w:t xml:space="preserve">τάγματος στην </w:t>
      </w:r>
      <w:r>
        <w:rPr>
          <w:rFonts w:eastAsia="Times New Roman" w:cs="Times New Roman"/>
          <w:szCs w:val="24"/>
        </w:rPr>
        <w:lastRenderedPageBreak/>
        <w:t xml:space="preserve">παράγραφο 2, αναφέρεται στην υποχρέωση του κράτους να μεριμνά για την αρμονική λειτουργία της όλης οικονομικής δραστηριότητας, η οποία πρέπει να αντιμετωπίζεται ως σύνολο. </w:t>
      </w:r>
    </w:p>
    <w:p w14:paraId="4EA88DC0"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βάση αυτή τη διάταξη του άρθρου 106 έχει επανειλημμένα νομολογηθεί</w:t>
      </w:r>
      <w:r>
        <w:rPr>
          <w:rFonts w:eastAsia="Times New Roman" w:cs="Times New Roman"/>
          <w:szCs w:val="24"/>
        </w:rPr>
        <w:t xml:space="preserve"> ότι παρέχεται εξουσία παρέμβασης του κράτους στη σφαίρα ατομικών, οικονομικών δικαιωμάτων. Είναι –αν θέλετε- αυτή η διάταξη που κατά καιρούς μας απασχολεί μάλιστα εδώ πέρα</w:t>
      </w:r>
      <w:r>
        <w:rPr>
          <w:rFonts w:eastAsia="Times New Roman" w:cs="Times New Roman"/>
          <w:szCs w:val="24"/>
        </w:rPr>
        <w:t>,</w:t>
      </w:r>
      <w:r>
        <w:rPr>
          <w:rFonts w:eastAsia="Times New Roman" w:cs="Times New Roman"/>
          <w:szCs w:val="24"/>
        </w:rPr>
        <w:t xml:space="preserve"> ο ακρογωνιαίος λίθος της ρυθμιστικής παρέμβασης του κράτους, ένα ανάχωμα για τον ά</w:t>
      </w:r>
      <w:r>
        <w:rPr>
          <w:rFonts w:eastAsia="Times New Roman" w:cs="Times New Roman"/>
          <w:szCs w:val="24"/>
        </w:rPr>
        <w:t xml:space="preserve">κρατο οικονομικό φιλελευθερισμό που καταλήγει στην ασυδοσία των εκάστοτε και ανά τομέα ισχυρών. </w:t>
      </w:r>
    </w:p>
    <w:p w14:paraId="4EA88DC1"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επίσης, να αναφερθώ στη διάταξη του άρθρου 51 του παρόντος σχεδίου νόμου, διότι όσοι ασκούν το επάγγελμα του δικηγόρου ή όσοι ασχολούνται με οικονομικά θ</w:t>
      </w:r>
      <w:r>
        <w:rPr>
          <w:rFonts w:eastAsia="Times New Roman" w:cs="Times New Roman"/>
          <w:szCs w:val="24"/>
        </w:rPr>
        <w:t>έματα που σχετίζονται με τις εκκαθαρίσεις πτωχευτικών περιουσιών πριν και κυρίως μετά την απαγγελία της δικαστικής αποφάσεως</w:t>
      </w:r>
      <w:r>
        <w:rPr>
          <w:rFonts w:eastAsia="Times New Roman" w:cs="Times New Roman"/>
          <w:szCs w:val="24"/>
        </w:rPr>
        <w:t>,</w:t>
      </w:r>
      <w:r>
        <w:rPr>
          <w:rFonts w:eastAsia="Times New Roman" w:cs="Times New Roman"/>
          <w:szCs w:val="24"/>
        </w:rPr>
        <w:t xml:space="preserve"> γνωρίζουν ότι παρά τη μεταρρύθμιση του έτους 2007 με τον ν.3588</w:t>
      </w:r>
      <w:r>
        <w:rPr>
          <w:rFonts w:eastAsia="Times New Roman" w:cs="Times New Roman"/>
          <w:szCs w:val="24"/>
        </w:rPr>
        <w:t>,</w:t>
      </w:r>
      <w:r>
        <w:rPr>
          <w:rFonts w:eastAsia="Times New Roman" w:cs="Times New Roman"/>
          <w:szCs w:val="24"/>
        </w:rPr>
        <w:t xml:space="preserve"> οι διαδικασίες είναι σήμερα εντελώς </w:t>
      </w:r>
      <w:r>
        <w:rPr>
          <w:rFonts w:eastAsia="Times New Roman" w:cs="Times New Roman"/>
          <w:szCs w:val="24"/>
        </w:rPr>
        <w:lastRenderedPageBreak/>
        <w:t>αναξιόπιστες, αργές, πολλές φ</w:t>
      </w:r>
      <w:r>
        <w:rPr>
          <w:rFonts w:eastAsia="Times New Roman" w:cs="Times New Roman"/>
          <w:szCs w:val="24"/>
        </w:rPr>
        <w:t xml:space="preserve">ορές ατελέσφορες, με την έννοια ότι σταματούν στη μέση χωρίς ουσιώδη έλεγχο της πορείας τους και ότι αφήνουν εκτεθειμένα στη διαρπαγή, στη φθορά του χρόνου σημαντικά μέσα παραγωγής και υποδομής. </w:t>
      </w:r>
    </w:p>
    <w:p w14:paraId="4EA88DC2"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την Προεδρική Έδρα καταλαμβάνει ο Α΄ Αντιπρόεδρο</w:t>
      </w:r>
      <w:r>
        <w:rPr>
          <w:rFonts w:eastAsia="Times New Roman" w:cs="Times New Roman"/>
          <w:szCs w:val="24"/>
        </w:rPr>
        <w:t xml:space="preserve">ς της Βουλής κ. </w:t>
      </w:r>
      <w:r w:rsidRPr="00C35412">
        <w:rPr>
          <w:rFonts w:eastAsia="Times New Roman" w:cs="Times New Roman"/>
          <w:b/>
          <w:szCs w:val="24"/>
        </w:rPr>
        <w:t>ΑΝΑΣΤΑΣΙΟΣ ΚΟΥΡΑΚΗΣ</w:t>
      </w:r>
      <w:r>
        <w:rPr>
          <w:rFonts w:eastAsia="Times New Roman" w:cs="Times New Roman"/>
          <w:szCs w:val="24"/>
        </w:rPr>
        <w:t>)</w:t>
      </w:r>
    </w:p>
    <w:p w14:paraId="4EA88DC3"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Όπως βλέπουμε, παραπέμπονται στην έκδοση προεδρικών διαταγμάτων</w:t>
      </w:r>
      <w:r>
        <w:rPr>
          <w:rFonts w:eastAsia="Times New Roman" w:cs="Times New Roman"/>
          <w:szCs w:val="24"/>
        </w:rPr>
        <w:t>,</w:t>
      </w:r>
      <w:r>
        <w:rPr>
          <w:rFonts w:eastAsia="Times New Roman" w:cs="Times New Roman"/>
          <w:szCs w:val="24"/>
        </w:rPr>
        <w:t xml:space="preserve"> ο καθορισμός της διαδικασίας συγκρότησης των μητρώων των διαχειριστών αφερεγγυότητας, οι προϋποθέσεις και τα κριτήρια ορισμού τους, οι υποχρεώσεις και ο τ</w:t>
      </w:r>
      <w:r>
        <w:rPr>
          <w:rFonts w:eastAsia="Times New Roman" w:cs="Times New Roman"/>
          <w:szCs w:val="24"/>
        </w:rPr>
        <w:t xml:space="preserve">ρόπος ελέγχου της σύννομης άσκησης των καθηκόντων τους. </w:t>
      </w:r>
    </w:p>
    <w:p w14:paraId="4EA88DC4"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 καιρός που θα μεσολαβήσει</w:t>
      </w:r>
      <w:r>
        <w:rPr>
          <w:rFonts w:eastAsia="Times New Roman" w:cs="Times New Roman"/>
          <w:szCs w:val="24"/>
        </w:rPr>
        <w:t>,</w:t>
      </w:r>
      <w:r>
        <w:rPr>
          <w:rFonts w:eastAsia="Times New Roman" w:cs="Times New Roman"/>
          <w:szCs w:val="24"/>
        </w:rPr>
        <w:t xml:space="preserve"> πρέπει να αξιοποιηθεί για την ανάπτυξη ενός διαλόγου ιδιαίτερα με τον νομικό κόσμο. Κατά τη γνώμη μου, είναι αυτονόητο ότι προτίμηση για αυτό το επάγγελμα πρέπει να έχουν</w:t>
      </w:r>
      <w:r>
        <w:rPr>
          <w:rFonts w:eastAsia="Times New Roman" w:cs="Times New Roman"/>
          <w:szCs w:val="24"/>
        </w:rPr>
        <w:t xml:space="preserve"> οι νομικοί. Δεν πρόκειται για συντεχνιακή αντίληψη, αλλά για το προϊόν ενός προβληματισμού στον </w:t>
      </w:r>
      <w:r>
        <w:rPr>
          <w:rFonts w:eastAsia="Times New Roman" w:cs="Times New Roman"/>
          <w:szCs w:val="24"/>
        </w:rPr>
        <w:lastRenderedPageBreak/>
        <w:t>πυρήνα του οποίου βρίσκεται η απλή σκέψη ότι για την αντιμετώπιση των σύνθετων θεμάτων</w:t>
      </w:r>
      <w:r>
        <w:rPr>
          <w:rFonts w:eastAsia="Times New Roman" w:cs="Times New Roman"/>
          <w:szCs w:val="24"/>
        </w:rPr>
        <w:t>,</w:t>
      </w:r>
      <w:r>
        <w:rPr>
          <w:rFonts w:eastAsia="Times New Roman" w:cs="Times New Roman"/>
          <w:szCs w:val="24"/>
        </w:rPr>
        <w:t xml:space="preserve"> που πρέπει να λύνει ο διαχειριστής αφερεγγυότητας</w:t>
      </w:r>
      <w:r>
        <w:rPr>
          <w:rFonts w:eastAsia="Times New Roman" w:cs="Times New Roman"/>
          <w:szCs w:val="24"/>
        </w:rPr>
        <w:t>,</w:t>
      </w:r>
      <w:r>
        <w:rPr>
          <w:rFonts w:eastAsia="Times New Roman" w:cs="Times New Roman"/>
          <w:szCs w:val="24"/>
        </w:rPr>
        <w:t xml:space="preserve"> είναι απολύτως αναγκ</w:t>
      </w:r>
      <w:r>
        <w:rPr>
          <w:rFonts w:eastAsia="Times New Roman" w:cs="Times New Roman"/>
          <w:szCs w:val="24"/>
        </w:rPr>
        <w:t xml:space="preserve">αίες νομικές γνώσεις. Σε αντίθετη περίπτωση θα επιβαρύνεται υπέρμετρα η πτωχευτική περιουσία με την πρόσληψη νομικών συμβούλων. </w:t>
      </w:r>
    </w:p>
    <w:p w14:paraId="4EA88DC5"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αξιοποιήσω, κύριε Πρόεδρε, το τελευταίο τμήμα του χρόνου που μου διατίθεται</w:t>
      </w:r>
      <w:r>
        <w:rPr>
          <w:rFonts w:eastAsia="Times New Roman" w:cs="Times New Roman"/>
          <w:szCs w:val="24"/>
        </w:rPr>
        <w:t>,</w:t>
      </w:r>
      <w:r>
        <w:rPr>
          <w:rFonts w:eastAsia="Times New Roman" w:cs="Times New Roman"/>
          <w:szCs w:val="24"/>
        </w:rPr>
        <w:t xml:space="preserve"> για να αναφερθώ και εγώ στο θέμα των ημερών και</w:t>
      </w:r>
      <w:r>
        <w:rPr>
          <w:rFonts w:eastAsia="Times New Roman" w:cs="Times New Roman"/>
          <w:szCs w:val="24"/>
        </w:rPr>
        <w:t xml:space="preserve"> στην παραφιλολογία που γίνεται για τις τηλεοπτικές άδειες και τα υποτιθέμενα σκάνδαλα επ’ αυτών. </w:t>
      </w:r>
    </w:p>
    <w:p w14:paraId="4EA88DC6"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Μου αρέσει, κατ’ αρχάς –και μου έχει κάνει εντύπωση- η βεβαιότητα με την οποία πάρα πολλοί συνάδελφοι γνωμοδοτούν σε κάθε ευκαιρία περί αντισυνταγματικότητος</w:t>
      </w:r>
      <w:r>
        <w:rPr>
          <w:rFonts w:eastAsia="Times New Roman" w:cs="Times New Roman"/>
          <w:szCs w:val="24"/>
        </w:rPr>
        <w:t xml:space="preserve"> του νόμου πριν από το Συμβούλιο της Επικρατείας. </w:t>
      </w:r>
    </w:p>
    <w:p w14:paraId="4EA88DC7"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Είναι απολύτως κατανοητή</w:t>
      </w:r>
      <w:r>
        <w:rPr>
          <w:rFonts w:eastAsia="Times New Roman" w:cs="Times New Roman"/>
          <w:szCs w:val="24"/>
        </w:rPr>
        <w:t xml:space="preserve"> αλλά και αναμενόμενη η ένταση της πολεμικής εναντίον του καινούργιου που σηματοδότησε ο διαγωνισμός. Βλέπουμε σήμερα νέες σκοπιμότητες -που τώρα περιλαμβάνουν ακόμα και όσους συμμετείχαν και ανακηρύχθηκαν ως υπερθεματιστές- να αναμειγνύονται με μια μάχη ο</w:t>
      </w:r>
      <w:r>
        <w:rPr>
          <w:rFonts w:eastAsia="Times New Roman" w:cs="Times New Roman"/>
          <w:szCs w:val="24"/>
        </w:rPr>
        <w:t>πισθοφυλακών, που εξαρχής έδωσαν τα αδαπάνως κατεστημένα επί δεκαετίες ιδιωτικά συμφέροντα, τα συμφέροντα που λυμαίνονταν ένα δημόσιο αγαθό, αυτό των τηλεοπτικών συχνοτήτων σε συνεργασία με εκείνες τις πολιτικές δυνάμεις που επί χρόνια είχαν στην προστασία</w:t>
      </w:r>
      <w:r>
        <w:rPr>
          <w:rFonts w:eastAsia="Times New Roman" w:cs="Times New Roman"/>
          <w:szCs w:val="24"/>
        </w:rPr>
        <w:t xml:space="preserve"> τους.</w:t>
      </w:r>
    </w:p>
    <w:p w14:paraId="4EA88DC8"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μόνη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απάντηση στην παραφιλολογία των ημερών είναι το ίδιο το κείμενο του νόμου, οι διατάξεις του οποίου τηρήθηκαν, τηρούνται και θα τηρηθούν ευλαβικά</w:t>
      </w:r>
      <w:r>
        <w:rPr>
          <w:rFonts w:eastAsia="Times New Roman" w:cs="Times New Roman"/>
          <w:szCs w:val="24"/>
        </w:rPr>
        <w:t>,</w:t>
      </w:r>
      <w:r>
        <w:rPr>
          <w:rFonts w:eastAsia="Times New Roman" w:cs="Times New Roman"/>
          <w:szCs w:val="24"/>
        </w:rPr>
        <w:t xml:space="preserve"> όσο και να φωνάζουν τα κανάλια, όσο και να φωνάζει ο επί χρόνια δανειοβίωτος συστημικός</w:t>
      </w:r>
      <w:r>
        <w:rPr>
          <w:rFonts w:eastAsia="Times New Roman" w:cs="Times New Roman"/>
          <w:szCs w:val="24"/>
        </w:rPr>
        <w:t xml:space="preserve"> Τύπος και οι πολιτικοί που απελπισμένα μάχονται να μην ψηφιστεί. </w:t>
      </w:r>
    </w:p>
    <w:p w14:paraId="4EA88DC9"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Είναι ο νόμος, κυρίες και κύριοι συνάδελφοι, που ορίζει τον έλεγχο της προέλευσης των χρημάτων κάθε συμμετέχοντος. Είναι ο νόμος που ορίζει τι θα συμβεί</w:t>
      </w:r>
      <w:r>
        <w:rPr>
          <w:rFonts w:eastAsia="Times New Roman" w:cs="Times New Roman"/>
          <w:szCs w:val="24"/>
        </w:rPr>
        <w:t>,</w:t>
      </w:r>
      <w:r>
        <w:rPr>
          <w:rFonts w:eastAsia="Times New Roman" w:cs="Times New Roman"/>
          <w:szCs w:val="24"/>
        </w:rPr>
        <w:t xml:space="preserve"> εάν ένας ακόμα και υπερθεματιστής ε</w:t>
      </w:r>
      <w:r>
        <w:rPr>
          <w:rFonts w:eastAsia="Times New Roman" w:cs="Times New Roman"/>
          <w:szCs w:val="24"/>
        </w:rPr>
        <w:t xml:space="preserve">ίτε δεν καταβάλλει είτε δεν μπορεί να δικαιολογήσει την προέλευση των χρημάτων του με βάση την κείμενη νομοθεσία. Τόσο απλά! Όλα τα υπόλοιπα είναι υπεραπλουστεύσεις και λαϊκισμοί. </w:t>
      </w:r>
    </w:p>
    <w:p w14:paraId="4EA88DCA"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Λίγη υπομονή, λοιπόν, μέχρι να συμπληρωθούν τριάντα ημέρες που ορίζει ο νόμος ως το χρονικό περιθώριο για την καταβολή των οικονομικών υποχρεώσεων. Κυρίως πρέπει να δούμε αν οι ενδιαφερόμενοι κάνουν βάσιμες ενστάσεις. </w:t>
      </w:r>
    </w:p>
    <w:p w14:paraId="4EA88DCB"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w:t>
      </w:r>
      <w:r>
        <w:rPr>
          <w:rFonts w:eastAsia="Times New Roman" w:cs="Times New Roman"/>
          <w:szCs w:val="24"/>
        </w:rPr>
        <w:t>λήξεως του χρόνου ομιλίας του κυρίου Βουλευτή)</w:t>
      </w:r>
    </w:p>
    <w:p w14:paraId="4EA88DCC"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Κύριε Πρόεδρε, ευχαριστώ, θα τελειώσω σε μισό λεπτό.</w:t>
      </w:r>
    </w:p>
    <w:p w14:paraId="4EA88DCD"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Μέχρι τότε καλό θα είναι να λάβουμε τα εξής τρία πράγματα υπ’ όψιν: </w:t>
      </w:r>
    </w:p>
    <w:p w14:paraId="4EA88DCE"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πιο «σοβαρή» -σε εισαγωγικά, φυσικά- και ατελέσφορη προσπάθεια να υπονομευθεί ο συγκε</w:t>
      </w:r>
      <w:r>
        <w:rPr>
          <w:rFonts w:eastAsia="Times New Roman" w:cs="Times New Roman"/>
          <w:szCs w:val="24"/>
        </w:rPr>
        <w:t>κριμένος υπερθεματιστής</w:t>
      </w:r>
      <w:r>
        <w:rPr>
          <w:rFonts w:eastAsia="Times New Roman" w:cs="Times New Roman"/>
          <w:szCs w:val="24"/>
        </w:rPr>
        <w:t>,</w:t>
      </w:r>
      <w:r>
        <w:rPr>
          <w:rFonts w:eastAsia="Times New Roman" w:cs="Times New Roman"/>
          <w:szCs w:val="24"/>
        </w:rPr>
        <w:t xml:space="preserve"> έγινε από μια εφημερίδα που προσπάθησε να το συνδέσει με εγκληματική δραστηριότητα. Αυτοί που το έγραψαν είχαν διαβάσει τον νόμο, γιατί αυτή είναι η μόνη προϋπόθεση. Όλοι οι άλλοι φοβάμαι πως δεν το είχαν διαβάσει ή καμώνονται πως </w:t>
      </w:r>
      <w:r>
        <w:rPr>
          <w:rFonts w:eastAsia="Times New Roman" w:cs="Times New Roman"/>
          <w:szCs w:val="24"/>
        </w:rPr>
        <w:t xml:space="preserve">τον αγνοούν. </w:t>
      </w:r>
    </w:p>
    <w:p w14:paraId="4EA88DCF" w14:textId="77777777" w:rsidR="00982D42" w:rsidRDefault="003E694A">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δεύτερο που πρέπει να λάβουμε υπ’ όψιν</w:t>
      </w:r>
      <w:r>
        <w:rPr>
          <w:rFonts w:eastAsia="Times New Roman" w:cs="Times New Roman"/>
          <w:szCs w:val="24"/>
        </w:rPr>
        <w:t>,</w:t>
      </w:r>
      <w:r>
        <w:rPr>
          <w:rFonts w:eastAsia="Times New Roman" w:cs="Times New Roman"/>
          <w:szCs w:val="24"/>
        </w:rPr>
        <w:t xml:space="preserve"> είναι το γεγονός ότι η σχέση δανειοδοτούμενου με δανειοδότρια τράπεζα είναι διμερής και υπόκειται αυστηρώς στην εποπτεία της Τραπέζης της Ελλάδος. </w:t>
      </w:r>
    </w:p>
    <w:p w14:paraId="4EA88DD0" w14:textId="77777777" w:rsidR="00982D42" w:rsidRDefault="003E694A">
      <w:pPr>
        <w:spacing w:line="600" w:lineRule="auto"/>
        <w:jc w:val="both"/>
        <w:rPr>
          <w:rFonts w:eastAsia="Times New Roman"/>
          <w:szCs w:val="24"/>
        </w:rPr>
      </w:pPr>
      <w:r>
        <w:rPr>
          <w:rFonts w:eastAsia="Times New Roman"/>
          <w:szCs w:val="24"/>
        </w:rPr>
        <w:t>Όσοι, λοιπόν, αβασάνιστα επιχειρούν να εμπλέξουν κυ</w:t>
      </w:r>
      <w:r>
        <w:rPr>
          <w:rFonts w:eastAsia="Times New Roman"/>
          <w:szCs w:val="24"/>
        </w:rPr>
        <w:t>βερνητικούς χειρισμούς σε μια ιδιωτική συμφωνία τραπεζικού δανεισμού</w:t>
      </w:r>
      <w:r>
        <w:rPr>
          <w:rFonts w:eastAsia="Times New Roman"/>
          <w:szCs w:val="24"/>
        </w:rPr>
        <w:t>,</w:t>
      </w:r>
      <w:r>
        <w:rPr>
          <w:rFonts w:eastAsia="Times New Roman"/>
          <w:szCs w:val="24"/>
        </w:rPr>
        <w:t xml:space="preserve"> ας απευθυνθούν στο αγαπημένο τέκνο τους, τον κ. Στουρνάρα και στους μηχανισμούς του, αλλά και στη διοίκηση της </w:t>
      </w:r>
      <w:r>
        <w:rPr>
          <w:rFonts w:eastAsia="Times New Roman"/>
          <w:szCs w:val="24"/>
        </w:rPr>
        <w:t>τ</w:t>
      </w:r>
      <w:r>
        <w:rPr>
          <w:rFonts w:eastAsia="Times New Roman"/>
          <w:szCs w:val="24"/>
        </w:rPr>
        <w:t>ράπεζας που δεν είχε οριστεί, όπως ξέρετε, την εποχή εκείνη από τον ΣΥΡΙΖΑ</w:t>
      </w:r>
      <w:r>
        <w:rPr>
          <w:rFonts w:eastAsia="Times New Roman"/>
          <w:szCs w:val="24"/>
        </w:rPr>
        <w:t>.</w:t>
      </w:r>
    </w:p>
    <w:p w14:paraId="4EA88DD1" w14:textId="77777777" w:rsidR="00982D42" w:rsidRDefault="003E694A">
      <w:pPr>
        <w:spacing w:line="600" w:lineRule="auto"/>
        <w:ind w:firstLine="720"/>
        <w:jc w:val="both"/>
        <w:rPr>
          <w:rFonts w:eastAsia="Times New Roman"/>
          <w:szCs w:val="24"/>
        </w:rPr>
      </w:pPr>
      <w:r>
        <w:rPr>
          <w:rFonts w:eastAsia="Times New Roman"/>
          <w:szCs w:val="24"/>
        </w:rPr>
        <w:lastRenderedPageBreak/>
        <w:t>Τρίτο και τελευταίο. Παρακαλώ όλους να λάβουν υπ’ όψιν τη νηφάλια και όπως πάντοτε πολυεπίπεδης ανάγνωσης τοποθέτηση του Αντιπροέδρου της Κυβέρνησης</w:t>
      </w:r>
      <w:r>
        <w:rPr>
          <w:rFonts w:eastAsia="Times New Roman"/>
          <w:szCs w:val="24"/>
        </w:rPr>
        <w:t>,</w:t>
      </w:r>
      <w:r>
        <w:rPr>
          <w:rFonts w:eastAsia="Times New Roman"/>
          <w:szCs w:val="24"/>
        </w:rPr>
        <w:t xml:space="preserve"> αναφορικά με το ενδεχόμενο συνειδητής υπονόμευσης της συγκεκριμένης μη συστημικής, υπενθυμίζω, </w:t>
      </w:r>
      <w:r>
        <w:rPr>
          <w:rFonts w:eastAsia="Times New Roman"/>
          <w:szCs w:val="24"/>
        </w:rPr>
        <w:t>τ</w:t>
      </w:r>
      <w:r>
        <w:rPr>
          <w:rFonts w:eastAsia="Times New Roman"/>
          <w:szCs w:val="24"/>
        </w:rPr>
        <w:t>ράπεζας,</w:t>
      </w:r>
      <w:r>
        <w:rPr>
          <w:rFonts w:eastAsia="Times New Roman"/>
          <w:szCs w:val="24"/>
        </w:rPr>
        <w:t xml:space="preserve"> προσπάθεια που αν υπάρχει, δεν είναι άμοιρη κινδύνων.</w:t>
      </w:r>
    </w:p>
    <w:p w14:paraId="4EA88DD2" w14:textId="77777777" w:rsidR="00982D42" w:rsidRDefault="003E694A">
      <w:pPr>
        <w:spacing w:line="600" w:lineRule="auto"/>
        <w:ind w:firstLine="720"/>
        <w:jc w:val="both"/>
        <w:rPr>
          <w:rFonts w:eastAsia="Times New Roman"/>
          <w:szCs w:val="24"/>
        </w:rPr>
      </w:pPr>
      <w:r>
        <w:rPr>
          <w:rFonts w:eastAsia="Times New Roman"/>
          <w:szCs w:val="24"/>
        </w:rPr>
        <w:t>Ευχαριστώ.</w:t>
      </w:r>
    </w:p>
    <w:p w14:paraId="4EA88DD3" w14:textId="77777777" w:rsidR="00982D42" w:rsidRDefault="003E694A">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EA88DD4" w14:textId="77777777" w:rsidR="00982D42" w:rsidRDefault="003E694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Μπαλωμενάκη. </w:t>
      </w:r>
    </w:p>
    <w:p w14:paraId="4EA88DD5" w14:textId="77777777" w:rsidR="00982D42" w:rsidRDefault="003E694A">
      <w:pPr>
        <w:spacing w:line="600" w:lineRule="auto"/>
        <w:ind w:firstLine="720"/>
        <w:jc w:val="both"/>
        <w:rPr>
          <w:rFonts w:eastAsia="Times New Roman"/>
          <w:szCs w:val="24"/>
        </w:rPr>
      </w:pPr>
      <w:r>
        <w:rPr>
          <w:rFonts w:eastAsia="Times New Roman"/>
          <w:szCs w:val="24"/>
        </w:rPr>
        <w:t>Τον λόγο έχει ο κ. Παπαχριστόπουλος, Κοινοβουλευτικός Εκπρόσωπος των Ανεξαρτήτ</w:t>
      </w:r>
      <w:r>
        <w:rPr>
          <w:rFonts w:eastAsia="Times New Roman"/>
          <w:szCs w:val="24"/>
        </w:rPr>
        <w:t>ων Ελλήνων.</w:t>
      </w:r>
    </w:p>
    <w:p w14:paraId="4EA88DD6" w14:textId="77777777" w:rsidR="00982D42" w:rsidRDefault="003E694A">
      <w:pPr>
        <w:spacing w:line="600" w:lineRule="auto"/>
        <w:ind w:firstLine="720"/>
        <w:jc w:val="both"/>
        <w:rPr>
          <w:rFonts w:eastAsia="Times New Roman"/>
          <w:szCs w:val="24"/>
        </w:rPr>
      </w:pPr>
      <w:r>
        <w:rPr>
          <w:rFonts w:eastAsia="Times New Roman"/>
          <w:szCs w:val="24"/>
        </w:rPr>
        <w:t>Κύριε Παπαχριστόπουλε έχετε τον λόγο για δώδεκα λεπτά.</w:t>
      </w:r>
    </w:p>
    <w:p w14:paraId="4EA88DD7" w14:textId="77777777" w:rsidR="00982D42" w:rsidRDefault="003E694A">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Ευχαριστώ.</w:t>
      </w:r>
    </w:p>
    <w:p w14:paraId="4EA88DD8" w14:textId="77777777" w:rsidR="00982D42" w:rsidRDefault="003E694A">
      <w:pPr>
        <w:spacing w:line="600" w:lineRule="auto"/>
        <w:ind w:firstLine="720"/>
        <w:jc w:val="both"/>
        <w:rPr>
          <w:rFonts w:eastAsia="Times New Roman"/>
          <w:szCs w:val="24"/>
        </w:rPr>
      </w:pPr>
      <w:r>
        <w:rPr>
          <w:rFonts w:eastAsia="Times New Roman"/>
          <w:szCs w:val="24"/>
        </w:rPr>
        <w:lastRenderedPageBreak/>
        <w:t>Μόνο για το συγκεκριμένο νομοσχέδιο δεν άκουσα πολλά ή άκουσα πολύ λίγα και δεν μπορώ και εγώ να αντισταθώ στον πειρασμό να πω ορισμένα πράγματα, αφού</w:t>
      </w:r>
      <w:r>
        <w:rPr>
          <w:rFonts w:eastAsia="Times New Roman"/>
          <w:szCs w:val="24"/>
        </w:rPr>
        <w:t xml:space="preserve"> πρώτα πω αυτά που πρέπει να πω για το νομοσχέδιο, γιατί νομίζω ότι είναι υποχρέωση σε αυτή την Αίθουσα</w:t>
      </w:r>
      <w:r>
        <w:rPr>
          <w:rFonts w:eastAsia="Times New Roman"/>
          <w:szCs w:val="24"/>
        </w:rPr>
        <w:t>,</w:t>
      </w:r>
      <w:r>
        <w:rPr>
          <w:rFonts w:eastAsia="Times New Roman"/>
          <w:szCs w:val="24"/>
        </w:rPr>
        <w:t xml:space="preserve"> η επικαιρότητα να είναι πρώτο θέμα. Δεν παραπονιέμαι, δηλαδή, γιατί έρχονται διάφορα άλλα θέματα εκτός από το νομοσχέδιο. </w:t>
      </w:r>
    </w:p>
    <w:p w14:paraId="4EA88DD9" w14:textId="77777777" w:rsidR="00982D42" w:rsidRDefault="003E694A">
      <w:pPr>
        <w:spacing w:line="600" w:lineRule="auto"/>
        <w:ind w:firstLine="720"/>
        <w:jc w:val="both"/>
        <w:rPr>
          <w:rFonts w:eastAsia="Times New Roman"/>
          <w:szCs w:val="24"/>
        </w:rPr>
      </w:pPr>
      <w:r>
        <w:rPr>
          <w:rFonts w:eastAsia="Times New Roman"/>
          <w:szCs w:val="24"/>
        </w:rPr>
        <w:t>Θέλω απλώς να πω ότι το νομο</w:t>
      </w:r>
      <w:r>
        <w:rPr>
          <w:rFonts w:eastAsia="Times New Roman"/>
          <w:szCs w:val="24"/>
        </w:rPr>
        <w:t>σχέδιο είναι ένα βήμα θετικό και σωστά έχει και τη συναίνεση των κομμάτων. Είναι ένα μεγάλο θέμα η οικολογία και η καταστροφή του πλανήτη. Μάλιστα αύριο οι Οικολόγοι Πράσινοι έχουν μια ημερίδα, στην οποία έχω την τιμή να έχω κληθεί και θα παραστώ κιόλας, γ</w:t>
      </w:r>
      <w:r>
        <w:rPr>
          <w:rFonts w:eastAsia="Times New Roman"/>
          <w:szCs w:val="24"/>
        </w:rPr>
        <w:t>ιατί πιστεύω ότι η καταστροφή του περιβάλλοντος είναι η χειροπιαστή απόδειξη για το πού φτάνουμε</w:t>
      </w:r>
      <w:r>
        <w:rPr>
          <w:rFonts w:eastAsia="Times New Roman"/>
          <w:szCs w:val="24"/>
        </w:rPr>
        <w:t>,</w:t>
      </w:r>
      <w:r>
        <w:rPr>
          <w:rFonts w:eastAsia="Times New Roman"/>
          <w:szCs w:val="24"/>
        </w:rPr>
        <w:t xml:space="preserve"> όταν επικρατούν οι νόμοι της αγοράς και όχι της κοινωνίας. </w:t>
      </w:r>
    </w:p>
    <w:p w14:paraId="4EA88DDA" w14:textId="77777777" w:rsidR="00982D42" w:rsidRDefault="003E694A">
      <w:pPr>
        <w:spacing w:line="600" w:lineRule="auto"/>
        <w:ind w:firstLine="720"/>
        <w:jc w:val="both"/>
        <w:rPr>
          <w:rFonts w:eastAsia="Times New Roman"/>
          <w:szCs w:val="24"/>
        </w:rPr>
      </w:pPr>
      <w:r>
        <w:rPr>
          <w:rFonts w:eastAsia="Times New Roman"/>
          <w:szCs w:val="24"/>
        </w:rPr>
        <w:t>Επιγραμματικά λέω το εξής και το κλείνω γρήγορα</w:t>
      </w:r>
      <w:r>
        <w:rPr>
          <w:rFonts w:eastAsia="Times New Roman"/>
          <w:szCs w:val="24"/>
        </w:rPr>
        <w:t>.</w:t>
      </w:r>
      <w:r>
        <w:rPr>
          <w:rFonts w:eastAsia="Times New Roman"/>
          <w:szCs w:val="24"/>
        </w:rPr>
        <w:t xml:space="preserve"> Πολύ σύντομα δεν θα υπάρχουν δάση. Μιλάμε τώρα για κάτι που θεωρούμε δεδομένο. Δεν είναι καθόλου δεδομένο. Η άνοδος της θερμοκρασίας του </w:t>
      </w:r>
      <w:r>
        <w:rPr>
          <w:rFonts w:eastAsia="Times New Roman"/>
          <w:szCs w:val="24"/>
        </w:rPr>
        <w:lastRenderedPageBreak/>
        <w:t>πλανήτη, η τρύπα του όζοντος, όλος αυτός ο κύκλος, ο οποίος έχει διαταραχθεί από δικές μας παρεμβάσεις, από τους νόμου</w:t>
      </w:r>
      <w:r>
        <w:rPr>
          <w:rFonts w:eastAsia="Times New Roman"/>
          <w:szCs w:val="24"/>
        </w:rPr>
        <w:t>ς της αγοράς, αργά ή γρήγορα θα μας αφήσουν χωρίς δάση. Το δέντρο θα το βλέπουμε σε φωτογραφίες πως υπήρχε.</w:t>
      </w:r>
    </w:p>
    <w:p w14:paraId="4EA88DDB" w14:textId="77777777" w:rsidR="00982D42" w:rsidRDefault="003E694A">
      <w:pPr>
        <w:spacing w:line="600" w:lineRule="auto"/>
        <w:ind w:firstLine="720"/>
        <w:jc w:val="both"/>
        <w:rPr>
          <w:rFonts w:eastAsia="Times New Roman"/>
          <w:szCs w:val="24"/>
        </w:rPr>
      </w:pPr>
      <w:r>
        <w:rPr>
          <w:rFonts w:eastAsia="Times New Roman"/>
          <w:szCs w:val="24"/>
        </w:rPr>
        <w:t>Δεν κινδυνολογώ. Πιστεύω πως είναι ένα μεγάλο ζήτημα</w:t>
      </w:r>
      <w:r>
        <w:rPr>
          <w:rFonts w:eastAsia="Times New Roman"/>
          <w:szCs w:val="24"/>
        </w:rPr>
        <w:t>,</w:t>
      </w:r>
      <w:r>
        <w:rPr>
          <w:rFonts w:eastAsia="Times New Roman"/>
          <w:szCs w:val="24"/>
        </w:rPr>
        <w:t xml:space="preserve"> που είναι και χειροπιαστή απόδειξη ότι θα πρέπει εμείς να εστιάσουμε σε αυτό το πρόβλημα. θα μ</w:t>
      </w:r>
      <w:r>
        <w:rPr>
          <w:rFonts w:eastAsia="Times New Roman"/>
          <w:szCs w:val="24"/>
        </w:rPr>
        <w:t>ου πείτε ότι είμαστε μικρή χώρα και τι μπορούμε να κάνουμε. Λίγα πράγματα αλλά πιστεύω ότι μπορούμε.</w:t>
      </w:r>
    </w:p>
    <w:p w14:paraId="4EA88DDC" w14:textId="77777777" w:rsidR="00982D42" w:rsidRDefault="003E694A">
      <w:pPr>
        <w:spacing w:line="600" w:lineRule="auto"/>
        <w:ind w:firstLine="720"/>
        <w:jc w:val="both"/>
        <w:rPr>
          <w:rFonts w:eastAsia="Times New Roman"/>
          <w:szCs w:val="24"/>
        </w:rPr>
      </w:pPr>
      <w:r>
        <w:rPr>
          <w:rFonts w:eastAsia="Times New Roman"/>
          <w:szCs w:val="24"/>
        </w:rPr>
        <w:t>Θέλω, όμως, να επικεντρώσω στα θέματα των ημερών. Να θυμίσω το εξής: Είναι πλέον ή βέβαιον –συγχωρήστε με, εκτίθεμαι- ότι η δεύτερη αξιολόγηση θα τελειώσει</w:t>
      </w:r>
      <w:r>
        <w:rPr>
          <w:rFonts w:eastAsia="Times New Roman"/>
          <w:szCs w:val="24"/>
        </w:rPr>
        <w:t xml:space="preserve">. Τα 2,8 δισεκατομμύρια θα μπουν στα ελληνικά ταμεία και το 1,7 θα πάει στην αγορά. Μέχρι το τέλος του χρόνου θα συμπληρωθούν τα 5,4 δισεκατομμύρια που θα μπουν στην αγορά και που πιστεύω ότι θα αλλάξουν πολλά. </w:t>
      </w:r>
    </w:p>
    <w:p w14:paraId="4EA88DDD" w14:textId="77777777" w:rsidR="00982D42" w:rsidRDefault="003E694A">
      <w:pPr>
        <w:spacing w:line="600" w:lineRule="auto"/>
        <w:ind w:firstLine="720"/>
        <w:jc w:val="both"/>
        <w:rPr>
          <w:rFonts w:eastAsia="Times New Roman"/>
          <w:szCs w:val="24"/>
        </w:rPr>
      </w:pPr>
      <w:r>
        <w:rPr>
          <w:rFonts w:eastAsia="Times New Roman"/>
          <w:szCs w:val="24"/>
        </w:rPr>
        <w:lastRenderedPageBreak/>
        <w:t>Το δύσκολο θέμα το</w:t>
      </w:r>
      <w:r>
        <w:rPr>
          <w:rFonts w:eastAsia="Times New Roman"/>
          <w:szCs w:val="24"/>
        </w:rPr>
        <w:t>υ</w:t>
      </w:r>
      <w:r>
        <w:rPr>
          <w:rFonts w:eastAsia="Times New Roman"/>
          <w:szCs w:val="24"/>
        </w:rPr>
        <w:t xml:space="preserve"> να μπει το χρέος στο τρα</w:t>
      </w:r>
      <w:r>
        <w:rPr>
          <w:rFonts w:eastAsia="Times New Roman"/>
          <w:szCs w:val="24"/>
        </w:rPr>
        <w:t>πέζι</w:t>
      </w:r>
      <w:r>
        <w:rPr>
          <w:rFonts w:eastAsia="Times New Roman"/>
          <w:szCs w:val="24"/>
        </w:rPr>
        <w:t>,</w:t>
      </w:r>
      <w:r>
        <w:rPr>
          <w:rFonts w:eastAsia="Times New Roman"/>
          <w:szCs w:val="24"/>
        </w:rPr>
        <w:t xml:space="preserve"> πιστεύω ότι αυτή η Κυβέρνηση το παλεύει με νύχια και με δόντια και θέλω να πιστεύω ότι θα έχει και αυτό θετική κατάληξη, γιατί  είναι ισχυρό μήνυμα για τις αγορές.</w:t>
      </w:r>
    </w:p>
    <w:p w14:paraId="4EA88DDE" w14:textId="77777777" w:rsidR="00982D42" w:rsidRDefault="003E694A">
      <w:pPr>
        <w:spacing w:line="600" w:lineRule="auto"/>
        <w:ind w:firstLine="720"/>
        <w:jc w:val="both"/>
        <w:rPr>
          <w:rFonts w:eastAsia="Times New Roman"/>
          <w:szCs w:val="24"/>
        </w:rPr>
      </w:pPr>
      <w:r>
        <w:rPr>
          <w:rFonts w:eastAsia="Times New Roman"/>
          <w:szCs w:val="24"/>
        </w:rPr>
        <w:t xml:space="preserve"> Ο Ντράγκι και με την ομιλία του μας παραξένεψε όλους</w:t>
      </w:r>
      <w:r>
        <w:rPr>
          <w:rFonts w:eastAsia="Times New Roman"/>
          <w:szCs w:val="24"/>
        </w:rPr>
        <w:t>,</w:t>
      </w:r>
      <w:r>
        <w:rPr>
          <w:rFonts w:eastAsia="Times New Roman"/>
          <w:szCs w:val="24"/>
        </w:rPr>
        <w:t xml:space="preserve"> γιατί είναι ένας άνθρωπος των τ</w:t>
      </w:r>
      <w:r>
        <w:rPr>
          <w:rFonts w:eastAsia="Times New Roman"/>
          <w:szCs w:val="24"/>
        </w:rPr>
        <w:t xml:space="preserve">ραπεζών. Μίλησε για κοινωνία της Ευρώπης και ότι εάν δεν αλλάξουμε και αν δεν δώσουμε μία άλλη προοπτική στην Ευρωπαϊκή Ένωση, θα διαλυθεί. Περιμένει να μας βάλει και αυτός στα  </w:t>
      </w:r>
      <w:r>
        <w:rPr>
          <w:rFonts w:eastAsia="Times New Roman"/>
          <w:szCs w:val="24"/>
          <w:lang w:val="en-US"/>
        </w:rPr>
        <w:t>QE</w:t>
      </w:r>
      <w:r>
        <w:rPr>
          <w:rFonts w:eastAsia="Times New Roman"/>
          <w:szCs w:val="24"/>
        </w:rPr>
        <w:t>, στην ποσοτική χαλάρωση που είναι πολύ ισχυρό μήνυμα προς τις αγορές. Όλα α</w:t>
      </w:r>
      <w:r>
        <w:rPr>
          <w:rFonts w:eastAsia="Times New Roman"/>
          <w:szCs w:val="24"/>
        </w:rPr>
        <w:t>υτά υπάρχει μεγάλη πιθανότητα, για να μην πω βεβαιότητα, να τα καταφέρει αυτή η Κυβέρνηση.</w:t>
      </w:r>
    </w:p>
    <w:p w14:paraId="4EA88DDF" w14:textId="77777777" w:rsidR="00982D42" w:rsidRDefault="003E694A">
      <w:pPr>
        <w:spacing w:line="600" w:lineRule="auto"/>
        <w:ind w:firstLine="720"/>
        <w:jc w:val="both"/>
        <w:rPr>
          <w:rFonts w:eastAsia="Times New Roman"/>
          <w:szCs w:val="24"/>
        </w:rPr>
      </w:pPr>
      <w:r>
        <w:rPr>
          <w:rFonts w:eastAsia="Times New Roman"/>
          <w:szCs w:val="24"/>
        </w:rPr>
        <w:t xml:space="preserve">Στη συνέχεια ξέρουμε όλοι ότι η ανάπτυξη δεν έρχεται με ξόρκια, έρχεται με επενδύσεις. </w:t>
      </w:r>
      <w:r>
        <w:rPr>
          <w:rFonts w:eastAsia="Times New Roman"/>
          <w:szCs w:val="24"/>
        </w:rPr>
        <w:t>Χ</w:t>
      </w:r>
      <w:r>
        <w:rPr>
          <w:rFonts w:eastAsia="Times New Roman"/>
          <w:szCs w:val="24"/>
        </w:rPr>
        <w:t>άρηκα που άκουσα ότι αντί για τριάντα τρεις υπογραφές και δυο, τρεις μήνες, ι</w:t>
      </w:r>
      <w:r>
        <w:rPr>
          <w:rFonts w:eastAsia="Times New Roman"/>
          <w:szCs w:val="24"/>
        </w:rPr>
        <w:t xml:space="preserve">δρύεται μια επιχείρηση μέσα σε μία ημέρα, την ανακοίνωση του κ. Σταθάκη που «πέρασε ντούκου». </w:t>
      </w:r>
    </w:p>
    <w:p w14:paraId="4EA88DE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Τα λέω αυτά</w:t>
      </w:r>
      <w:r>
        <w:rPr>
          <w:rFonts w:eastAsia="Times New Roman" w:cs="Times New Roman"/>
          <w:szCs w:val="24"/>
        </w:rPr>
        <w:t>,</w:t>
      </w:r>
      <w:r>
        <w:rPr>
          <w:rFonts w:eastAsia="Times New Roman" w:cs="Times New Roman"/>
          <w:szCs w:val="24"/>
        </w:rPr>
        <w:t xml:space="preserve"> γιατί την ίδια στιγμή βλέπουμε μια ανεξήγητη πρεμούρα και κίνηση από κάποιους καναλάρχες, κάποιους επιχειρηματίες –και λυπάμαι που  το λέω- και από </w:t>
      </w:r>
      <w:r>
        <w:rPr>
          <w:rFonts w:eastAsia="Times New Roman" w:cs="Times New Roman"/>
          <w:szCs w:val="24"/>
        </w:rPr>
        <w:t>κάποιους εκφραστές τους σε αυτό το ελληνικό Κοινοβούλιο, με απίστευτους χαρακτηρισμούς, με λυσσώδη αντίδραση να υπονομεύσουν αυτή την προσπάθεια.</w:t>
      </w:r>
    </w:p>
    <w:p w14:paraId="4EA88DE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Άκουσα με μεγάλο σεβασμό και προσοχή τον Κοινοβουλευτικό Εκπρόσωπο της Νέας Δημοκρατίας κ. Βρούτση. Θέλω εδώ </w:t>
      </w:r>
      <w:r>
        <w:rPr>
          <w:rFonts w:eastAsia="Times New Roman" w:cs="Times New Roman"/>
          <w:szCs w:val="24"/>
        </w:rPr>
        <w:t>να πω δυο κουβέντες και να θυμίσω -χωρίς να έχω τίποτα με τον κεντρικό τραπεζίτη, τον οποίο σέβομαι και πιστεύω ότι είναι υποχρεωμένος να κάνει καλά τη δουλειά του- ότι η σύζυγός του δεν είχε ελεγχθεί για πολλά χρόνια. Ελέγχεται για πρώτη φορά.</w:t>
      </w:r>
    </w:p>
    <w:p w14:paraId="4EA88DE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Θέλω να θυμ</w:t>
      </w:r>
      <w:r>
        <w:rPr>
          <w:rFonts w:eastAsia="Times New Roman" w:cs="Times New Roman"/>
          <w:szCs w:val="24"/>
        </w:rPr>
        <w:t xml:space="preserve">ίσω ακόμη ότι επί θύραις είναι η δίκη του κ. Μαντέλη, για να δικαιολογήσει τον τρόπο που τον χρηματοδοτούσε τότε 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p>
    <w:p w14:paraId="4EA88DE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Θέλω να θυμίσω ότι επί θύραις είναι η δίκη του Ταχυδρομικού Ταμιευτηρίου. Το τεκμήριο της αθωότητας, κατ’ αρχάς, υπάρχει για όλου</w:t>
      </w:r>
      <w:r>
        <w:rPr>
          <w:rFonts w:eastAsia="Times New Roman" w:cs="Times New Roman"/>
          <w:szCs w:val="24"/>
        </w:rPr>
        <w:t>ς και τους το εύχομαι κιόλας, αλλά είναι υπόδικοι και ο κ. Λαυρεντιάδης και η οικογένεια Γριβέα και ο κ. Κοντομηνάς.</w:t>
      </w:r>
    </w:p>
    <w:p w14:paraId="4EA88DE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Θέλω ακόμη να θυμίσω την υπόθεση της </w:t>
      </w:r>
      <w:r>
        <w:rPr>
          <w:rFonts w:eastAsia="Times New Roman" w:cs="Times New Roman"/>
          <w:szCs w:val="24"/>
        </w:rPr>
        <w:t>«</w:t>
      </w:r>
      <w:r>
        <w:rPr>
          <w:rFonts w:eastAsia="Times New Roman" w:cs="Times New Roman"/>
          <w:szCs w:val="24"/>
          <w:lang w:val="en-US"/>
        </w:rPr>
        <w:t>ENERGA</w:t>
      </w:r>
      <w:r>
        <w:rPr>
          <w:rFonts w:eastAsia="Times New Roman" w:cs="Times New Roman"/>
          <w:szCs w:val="24"/>
        </w:rPr>
        <w:t>»</w:t>
      </w:r>
      <w:r>
        <w:rPr>
          <w:rFonts w:eastAsia="Times New Roman" w:cs="Times New Roman"/>
          <w:szCs w:val="24"/>
        </w:rPr>
        <w:t>. Κάποια «παιδιά» που ξόδευαν ασυλλόγιστα το χαράτσι των Ελλήνων και αντιδικούσαν με έντεκα εκ</w:t>
      </w:r>
      <w:r>
        <w:rPr>
          <w:rFonts w:eastAsia="Times New Roman" w:cs="Times New Roman"/>
          <w:szCs w:val="24"/>
        </w:rPr>
        <w:t>ατομμύρια Έλληνες</w:t>
      </w:r>
      <w:r>
        <w:rPr>
          <w:rFonts w:eastAsia="Times New Roman" w:cs="Times New Roman"/>
          <w:szCs w:val="24"/>
        </w:rPr>
        <w:t>,</w:t>
      </w:r>
      <w:r>
        <w:rPr>
          <w:rFonts w:eastAsia="Times New Roman" w:cs="Times New Roman"/>
          <w:szCs w:val="24"/>
        </w:rPr>
        <w:t xml:space="preserve"> πάνε επιτέλους σε δίκη. </w:t>
      </w:r>
    </w:p>
    <w:p w14:paraId="4EA88DE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Να θυμίσω επίσης ότι ο πρώτος συνήγορος της </w:t>
      </w:r>
      <w:r>
        <w:rPr>
          <w:rFonts w:eastAsia="Times New Roman" w:cs="Times New Roman"/>
          <w:szCs w:val="24"/>
        </w:rPr>
        <w:t>«</w:t>
      </w:r>
      <w:r>
        <w:rPr>
          <w:rFonts w:eastAsia="Times New Roman" w:cs="Times New Roman"/>
          <w:szCs w:val="24"/>
          <w:lang w:val="en-US"/>
        </w:rPr>
        <w:t>ENERGA</w:t>
      </w:r>
      <w:r>
        <w:rPr>
          <w:rFonts w:eastAsia="Times New Roman" w:cs="Times New Roman"/>
          <w:szCs w:val="24"/>
        </w:rPr>
        <w:t>»</w:t>
      </w:r>
      <w:r>
        <w:rPr>
          <w:rFonts w:eastAsia="Times New Roman" w:cs="Times New Roman"/>
          <w:szCs w:val="24"/>
        </w:rPr>
        <w:t>, ενώ ήταν Κοινοβουλευτικός Εκπρόσωπος, ήταν ο κ. Μάκης Βορίδης, ο οποίος μας δίνει μαθήματα δημοκρατίας. Δεν έκανε κάτι παράνομο, για να είμαστε εξηγημένοι. Στ</w:t>
      </w:r>
      <w:r>
        <w:rPr>
          <w:rFonts w:eastAsia="Times New Roman" w:cs="Times New Roman"/>
          <w:szCs w:val="24"/>
        </w:rPr>
        <w:t xml:space="preserve">ο πλαίσιο του Συντάγματος είναι. Είναι θέμα ηθικής τάξης. </w:t>
      </w:r>
      <w:r>
        <w:rPr>
          <w:rFonts w:eastAsia="Times New Roman" w:cs="Times New Roman"/>
          <w:szCs w:val="24"/>
        </w:rPr>
        <w:t>Τ</w:t>
      </w:r>
      <w:r>
        <w:rPr>
          <w:rFonts w:eastAsia="Times New Roman" w:cs="Times New Roman"/>
          <w:szCs w:val="24"/>
        </w:rPr>
        <w:t>ότε, πιστεύω, ο ίδιος ο Σαμαράς τον ανάγκασε να παραιτηθεί.</w:t>
      </w:r>
    </w:p>
    <w:p w14:paraId="4EA88DE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Θέλω ακόμα να θυμίσω ότι η μετάφραση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δόθηκε και η δίκη αυτή</w:t>
      </w:r>
      <w:r>
        <w:rPr>
          <w:rFonts w:eastAsia="Times New Roman" w:cs="Times New Roman"/>
          <w:szCs w:val="24"/>
        </w:rPr>
        <w:t xml:space="preserve"> που με δόλιο τρόπο πήγε να καθυστερήσει, θα αρχίσει. Εκεί πια έχει γίνει το μεγάλο «φαγοπότι». </w:t>
      </w:r>
    </w:p>
    <w:p w14:paraId="4EA88DE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Θα μπορούσα να μιλάω μέχρι αύριο</w:t>
      </w:r>
      <w:r>
        <w:rPr>
          <w:rFonts w:eastAsia="Times New Roman" w:cs="Times New Roman"/>
          <w:szCs w:val="24"/>
        </w:rPr>
        <w:t>,</w:t>
      </w:r>
      <w:r>
        <w:rPr>
          <w:rFonts w:eastAsia="Times New Roman" w:cs="Times New Roman"/>
          <w:szCs w:val="24"/>
        </w:rPr>
        <w:t xml:space="preserve"> για το τι πραγματικά κάνει αυτή η Κυβέρνηση για πρώτη φορά</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 χτυπάει ή όχι τη φοροδιαφυγή, για τα έσοδα που είδαμε για πρώτ</w:t>
      </w:r>
      <w:r>
        <w:rPr>
          <w:rFonts w:eastAsia="Times New Roman" w:cs="Times New Roman"/>
          <w:szCs w:val="24"/>
        </w:rPr>
        <w:t xml:space="preserve">η φορά στα νησιά και παντού, για το πλεόνασμα που είδαμε όλοι. </w:t>
      </w:r>
    </w:p>
    <w:p w14:paraId="4EA88DE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Ακούγαμε φωνές υπερβολής περί ενεργοποίησης «κόφτη» τον πρώτο χρόνο. Ξέρουν όλοι πια ότι το πλεόνασμα θα είναι πολύ μεγαλύτερο από το 0,5%. Ξέρουν όλοι, επίσης, ότι τον επόμενο χρόνο θα πάει κ</w:t>
      </w:r>
      <w:r>
        <w:rPr>
          <w:rFonts w:eastAsia="Times New Roman" w:cs="Times New Roman"/>
          <w:szCs w:val="24"/>
        </w:rPr>
        <w:t xml:space="preserve">αλύτερα το πράγμα. </w:t>
      </w:r>
      <w:r>
        <w:rPr>
          <w:rFonts w:eastAsia="Times New Roman" w:cs="Times New Roman"/>
          <w:szCs w:val="24"/>
        </w:rPr>
        <w:t>Β</w:t>
      </w:r>
      <w:r>
        <w:rPr>
          <w:rFonts w:eastAsia="Times New Roman" w:cs="Times New Roman"/>
          <w:szCs w:val="24"/>
        </w:rPr>
        <w:t>λέπω μια λυσσασμένη αντίδραση, δυσανάλογη με αυτά που κάνει η Κυβέρνηση, μια Κυβέρνηση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για πρώτη φορά συναντά τον Πρόεδρο της Κίνας με μεγάλες τιμές, δύο φορές τον Πούτιν και που ο Ομπάμα την κρατά δύο ώρες, και που πηγ</w:t>
      </w:r>
      <w:r>
        <w:rPr>
          <w:rFonts w:eastAsia="Times New Roman" w:cs="Times New Roman"/>
          <w:szCs w:val="24"/>
        </w:rPr>
        <w:t xml:space="preserve">αίνει και στον ΟΗΕ. </w:t>
      </w:r>
    </w:p>
    <w:p w14:paraId="4EA88DE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Πέντε δισεκατομμύρια ευρώ έχουν επιστρέψει στις τράπεζες. Η ανεργία δειλά αλλά σταθερά πέφτει. </w:t>
      </w:r>
      <w:r>
        <w:rPr>
          <w:rFonts w:eastAsia="Times New Roman" w:cs="Times New Roman"/>
          <w:szCs w:val="24"/>
        </w:rPr>
        <w:t>Β</w:t>
      </w:r>
      <w:r>
        <w:rPr>
          <w:rFonts w:eastAsia="Times New Roman" w:cs="Times New Roman"/>
          <w:szCs w:val="24"/>
        </w:rPr>
        <w:t>λέπω ένα δυσανάλογο κλίμα</w:t>
      </w:r>
      <w:r>
        <w:rPr>
          <w:rFonts w:eastAsia="Times New Roman" w:cs="Times New Roman"/>
          <w:szCs w:val="24"/>
        </w:rPr>
        <w:t>,</w:t>
      </w:r>
      <w:r>
        <w:rPr>
          <w:rFonts w:eastAsia="Times New Roman" w:cs="Times New Roman"/>
          <w:szCs w:val="24"/>
        </w:rPr>
        <w:t xml:space="preserve"> που μου θυμίζει άλλες εποχές, τις εποχές που κάποιοι έσυραν στο δικαστήριο τον Ανδρέα Παπανδρέου –τότε δεν υπήρχ</w:t>
      </w:r>
      <w:r>
        <w:rPr>
          <w:rFonts w:eastAsia="Times New Roman" w:cs="Times New Roman"/>
          <w:szCs w:val="24"/>
        </w:rPr>
        <w:t xml:space="preserve">αν τηλεοράσεις- γιατί έβλεπαν ότι θίγονται τα προνόμιά τους. </w:t>
      </w:r>
    </w:p>
    <w:p w14:paraId="4EA88DE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Λίγο αργότερα ένας συγκεκριμένος μάλιστα καναλάρχης έβαλε στοίχημα και έριξε την </w:t>
      </w:r>
      <w:r>
        <w:rPr>
          <w:rFonts w:eastAsia="Times New Roman" w:cs="Times New Roman"/>
          <w:szCs w:val="24"/>
        </w:rPr>
        <w:t>κ</w:t>
      </w:r>
      <w:r>
        <w:rPr>
          <w:rFonts w:eastAsia="Times New Roman" w:cs="Times New Roman"/>
          <w:szCs w:val="24"/>
        </w:rPr>
        <w:t xml:space="preserve">υβέρνηση του Κωνσταντίνου Μητσοτάκη. Λίγο αργότερα ακολούθησαν και άλλοι </w:t>
      </w:r>
      <w:r>
        <w:rPr>
          <w:rFonts w:eastAsia="Times New Roman" w:cs="Times New Roman"/>
          <w:szCs w:val="24"/>
        </w:rPr>
        <w:t>Π</w:t>
      </w:r>
      <w:r>
        <w:rPr>
          <w:rFonts w:eastAsia="Times New Roman" w:cs="Times New Roman"/>
          <w:szCs w:val="24"/>
        </w:rPr>
        <w:t>ρωθυπουργοί. Κάποιοι άνθρωποι με ένα κ</w:t>
      </w:r>
      <w:r>
        <w:rPr>
          <w:rFonts w:eastAsia="Times New Roman" w:cs="Times New Roman"/>
          <w:szCs w:val="24"/>
        </w:rPr>
        <w:t xml:space="preserve">λειστό κύκλωμα καθαρά εξωθεσμικό ανεβοκατέβαζαν όχι μόνο τις συνθέσεις των </w:t>
      </w:r>
      <w:r>
        <w:rPr>
          <w:rFonts w:eastAsia="Times New Roman" w:cs="Times New Roman"/>
          <w:szCs w:val="24"/>
        </w:rPr>
        <w:t>Υ</w:t>
      </w:r>
      <w:r>
        <w:rPr>
          <w:rFonts w:eastAsia="Times New Roman" w:cs="Times New Roman"/>
          <w:szCs w:val="24"/>
        </w:rPr>
        <w:t xml:space="preserve">πουργικών υμβουλίων αλλά και </w:t>
      </w:r>
      <w:r>
        <w:rPr>
          <w:rFonts w:eastAsia="Times New Roman" w:cs="Times New Roman"/>
          <w:szCs w:val="24"/>
        </w:rPr>
        <w:t>Π</w:t>
      </w:r>
      <w:r>
        <w:rPr>
          <w:rFonts w:eastAsia="Times New Roman" w:cs="Times New Roman"/>
          <w:szCs w:val="24"/>
        </w:rPr>
        <w:t xml:space="preserve">ρωθυπουργούς κανονικότατα. Να μη θυμίσω τα γεγονότα, γιατί είναι χειροπιαστά. </w:t>
      </w:r>
    </w:p>
    <w:p w14:paraId="4EA88DE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πρώτη φορά έγινε η προσπάθεια –που καθυστέρησε, κατά τη γνώμη μου- </w:t>
      </w:r>
      <w:r>
        <w:rPr>
          <w:rFonts w:eastAsia="Times New Roman" w:cs="Times New Roman"/>
          <w:szCs w:val="24"/>
        </w:rPr>
        <w:t xml:space="preserve">με αδιάσειστο τρόπο. Γιατί, ξέρετε, αυτός που πήρε πρώτος κανάλι είναι ο μεγαλύτερος διώκτης. Έτσι είναι οι κανόνες της </w:t>
      </w:r>
      <w:r>
        <w:rPr>
          <w:rFonts w:eastAsia="Times New Roman" w:cs="Times New Roman"/>
          <w:szCs w:val="24"/>
        </w:rPr>
        <w:lastRenderedPageBreak/>
        <w:t xml:space="preserve">δημοκρατίας και πολύ καλά έκανε και πήρε άδεια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Σωστά. Δεν αμφισβήτησε κανείς τη διαδικασία. Την αμφισβητούν, όμως, τα κόμματα </w:t>
      </w:r>
      <w:r>
        <w:rPr>
          <w:rFonts w:eastAsia="Times New Roman" w:cs="Times New Roman"/>
          <w:szCs w:val="24"/>
        </w:rPr>
        <w:t>εδώ μέσα στη Βουλή. Γιατί άραγε; Για ποιον λόγο;</w:t>
      </w:r>
    </w:p>
    <w:p w14:paraId="4EA88DE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Θέλω εδώ να πιαστώ λιγάκι από ένα δημοσίευμα που μου έχει κάνει φοβερή εντύπωση. Η κ. Φώφη Γεννηματά –τιμούσα τον πατέρα της- γύρισε και είπε «ΣΥΡΙΖΑ </w:t>
      </w:r>
      <w:r>
        <w:rPr>
          <w:rFonts w:eastAsia="Times New Roman" w:cs="Times New Roman"/>
          <w:szCs w:val="24"/>
          <w:lang w:val="en-US"/>
        </w:rPr>
        <w:t>BANK</w:t>
      </w:r>
      <w:r>
        <w:rPr>
          <w:rFonts w:eastAsia="Times New Roman" w:cs="Times New Roman"/>
          <w:szCs w:val="24"/>
        </w:rPr>
        <w:t xml:space="preserve"> και ΣΥΡΙΖΑ </w:t>
      </w:r>
      <w:r>
        <w:rPr>
          <w:rFonts w:eastAsia="Times New Roman" w:cs="Times New Roman"/>
          <w:szCs w:val="24"/>
          <w:lang w:val="en-US"/>
        </w:rPr>
        <w:t>CHANNEL</w:t>
      </w:r>
      <w:r>
        <w:rPr>
          <w:rFonts w:eastAsia="Times New Roman" w:cs="Times New Roman"/>
          <w:szCs w:val="24"/>
        </w:rPr>
        <w:t>». Μου έκανε φοβερή εντύπωση. Ξεχν</w:t>
      </w:r>
      <w:r>
        <w:rPr>
          <w:rFonts w:eastAsia="Times New Roman" w:cs="Times New Roman"/>
          <w:szCs w:val="24"/>
        </w:rPr>
        <w:t>άει πολλά πράγματα η Αρχηγός του ΠΑΣΟΚ και θέλω να της τα θυμίσω εγώ.</w:t>
      </w:r>
    </w:p>
    <w:p w14:paraId="4EA88DE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Πρόεδρος, κατ’ αρχάς, στην </w:t>
      </w:r>
      <w:r>
        <w:rPr>
          <w:rFonts w:eastAsia="Times New Roman" w:cs="Times New Roman"/>
          <w:szCs w:val="24"/>
          <w:lang w:val="en-US"/>
        </w:rPr>
        <w:t>ATTICA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επί έξι χρόνια ήταν ο Γιάννης Γαβρίλης, διορισμένος το 2010. Τη θέση του την άφησε τον Ιούνιο του 2016. Θέλω να θυμίσω ότι η Άννα Πουσκούρη που προ</w:t>
      </w:r>
      <w:r>
        <w:rPr>
          <w:rFonts w:eastAsia="Times New Roman" w:cs="Times New Roman"/>
          <w:szCs w:val="24"/>
        </w:rPr>
        <w:t xml:space="preserve">τάθηκε από τον κ. Στουρνάρα, αν θυμάμαι, καταγγέλθηκε από την εφημερίδα </w:t>
      </w:r>
      <w:r>
        <w:rPr>
          <w:rFonts w:eastAsia="Times New Roman" w:cs="Times New Roman"/>
          <w:szCs w:val="24"/>
        </w:rPr>
        <w:t xml:space="preserve">«Η </w:t>
      </w:r>
      <w:r>
        <w:rPr>
          <w:rFonts w:eastAsia="Times New Roman" w:cs="Times New Roman"/>
          <w:szCs w:val="24"/>
        </w:rPr>
        <w:t>ΑΥΓΗ</w:t>
      </w:r>
      <w:r>
        <w:rPr>
          <w:rFonts w:eastAsia="Times New Roman" w:cs="Times New Roman"/>
          <w:szCs w:val="24"/>
        </w:rPr>
        <w:t>»</w:t>
      </w:r>
      <w:r>
        <w:rPr>
          <w:rFonts w:eastAsia="Times New Roman" w:cs="Times New Roman"/>
          <w:szCs w:val="24"/>
        </w:rPr>
        <w:t>,</w:t>
      </w:r>
      <w:r>
        <w:rPr>
          <w:rFonts w:eastAsia="Times New Roman" w:cs="Times New Roman"/>
          <w:szCs w:val="24"/>
        </w:rPr>
        <w:t xml:space="preserve"> γιατί είχε ξεχάσει ένα «κόκκινο» δάνειο που είχε και αποπέμφθηκε. </w:t>
      </w:r>
    </w:p>
    <w:p w14:paraId="4EA88DE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Θέλω ακόμα να θυμίσω ότι Διευθύνων Σύμβουλος για αρκετά μεγάλο χρονικό διάστημα ήταν ο Γκίκας Μάναλης. Είνα</w:t>
      </w:r>
      <w:r>
        <w:rPr>
          <w:rFonts w:eastAsia="Times New Roman" w:cs="Times New Roman"/>
          <w:szCs w:val="24"/>
        </w:rPr>
        <w:t xml:space="preserve">ι ένα όνομα που θα πρέπει να το θυμάστε. Έκανε όλη τη διαδικασία του κλεισίματος </w:t>
      </w:r>
      <w:r>
        <w:rPr>
          <w:rFonts w:eastAsia="Times New Roman" w:cs="Times New Roman"/>
          <w:szCs w:val="24"/>
        </w:rPr>
        <w:lastRenderedPageBreak/>
        <w:t>της ΕΡΤ. Μάλιστα πέρασε και τροπολογία στην Ολομέλεια της Βουλής, να απαλλάσσεται από οποιοδήποτε ποινικό αδίκημα που θα διεκδικούσαν οι εργαζόμενοι αργότερα. Το παιδί του συσ</w:t>
      </w:r>
      <w:r>
        <w:rPr>
          <w:rFonts w:eastAsia="Times New Roman" w:cs="Times New Roman"/>
          <w:szCs w:val="24"/>
        </w:rPr>
        <w:t xml:space="preserve">τήματος προστατεύτηκε απόλυτα. </w:t>
      </w:r>
    </w:p>
    <w:p w14:paraId="4EA88DE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Αυτός μάλιστα ο συγκεκριμένος κύριος, ο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ύμβουλος της Τ</w:t>
      </w:r>
      <w:r>
        <w:rPr>
          <w:rFonts w:eastAsia="Times New Roman" w:cs="Times New Roman"/>
          <w:szCs w:val="24"/>
        </w:rPr>
        <w:t>ράπεζας</w:t>
      </w:r>
      <w:r>
        <w:rPr>
          <w:rFonts w:eastAsia="Times New Roman" w:cs="Times New Roman"/>
          <w:szCs w:val="24"/>
        </w:rPr>
        <w:t xml:space="preserve"> Α</w:t>
      </w:r>
      <w:r>
        <w:rPr>
          <w:rFonts w:eastAsia="Times New Roman" w:cs="Times New Roman"/>
          <w:szCs w:val="24"/>
        </w:rPr>
        <w:t>ττικής</w:t>
      </w:r>
      <w:r>
        <w:rPr>
          <w:rFonts w:eastAsia="Times New Roman" w:cs="Times New Roman"/>
          <w:szCs w:val="24"/>
        </w:rPr>
        <w:t xml:space="preserve">, προσέλαβε σαν δεξί του χέρι τον Παναγιώτη Μουσσά. Είναι ήδη προφυλακισμένος και έμαθα ότι παρατάθηκε η προφυλάκισή του για άλλους έξι μήνες. Είναι ο άνθρωπος που φιλοτεχνούσε το προφίλ του </w:t>
      </w:r>
      <w:r>
        <w:rPr>
          <w:rFonts w:eastAsia="Times New Roman" w:cs="Times New Roman"/>
          <w:szCs w:val="24"/>
        </w:rPr>
        <w:t>ε</w:t>
      </w:r>
      <w:r>
        <w:rPr>
          <w:rFonts w:eastAsia="Times New Roman" w:cs="Times New Roman"/>
          <w:szCs w:val="24"/>
        </w:rPr>
        <w:t>κπροσώπου Τύπου της Νέας Δημοκρατίας κ. Κουμουτσάκου. Τον συμβού</w:t>
      </w:r>
      <w:r>
        <w:rPr>
          <w:rFonts w:eastAsia="Times New Roman" w:cs="Times New Roman"/>
          <w:szCs w:val="24"/>
        </w:rPr>
        <w:t xml:space="preserve">λευε τι ακριβώς να κάνει. Με ποιους σχετιζόταν ο μακαρίτης ο Μαυρίκος και ο Μουσσάς, το ξέρει όλη η Ελλάδα. </w:t>
      </w:r>
    </w:p>
    <w:p w14:paraId="4EA88DF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Θέλω ακόμα να θυμίσω –κυρίως όσον αφορά στην ακραία έκφραση «ΣΥΡΙΖΑ-</w:t>
      </w:r>
      <w:r>
        <w:rPr>
          <w:rFonts w:eastAsia="Times New Roman" w:cs="Times New Roman"/>
          <w:szCs w:val="24"/>
          <w:lang w:val="en-US"/>
        </w:rPr>
        <w:t>BANK</w:t>
      </w:r>
      <w:r>
        <w:rPr>
          <w:rFonts w:eastAsia="Times New Roman" w:cs="Times New Roman"/>
          <w:szCs w:val="24"/>
        </w:rPr>
        <w:t>» και «ΣΥΡΙΖΑ-</w:t>
      </w:r>
      <w:r>
        <w:rPr>
          <w:rFonts w:eastAsia="Times New Roman" w:cs="Times New Roman"/>
          <w:szCs w:val="24"/>
          <w:lang w:val="en-US"/>
        </w:rPr>
        <w:t>CHANNEL</w:t>
      </w:r>
      <w:r>
        <w:rPr>
          <w:rFonts w:eastAsia="Times New Roman" w:cs="Times New Roman"/>
          <w:szCs w:val="24"/>
        </w:rPr>
        <w:t xml:space="preserve">»- ότι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αυτής της τράπεζας για</w:t>
      </w:r>
      <w:r>
        <w:rPr>
          <w:rFonts w:eastAsia="Times New Roman" w:cs="Times New Roman"/>
          <w:szCs w:val="24"/>
        </w:rPr>
        <w:t xml:space="preserve"> πολλά χρόνια ήταν ο κ. Σελλιανάκης, </w:t>
      </w:r>
      <w:r>
        <w:rPr>
          <w:rFonts w:eastAsia="Times New Roman" w:cs="Times New Roman"/>
          <w:szCs w:val="24"/>
        </w:rPr>
        <w:lastRenderedPageBreak/>
        <w:t>η κ</w:t>
      </w:r>
      <w:r>
        <w:rPr>
          <w:rFonts w:eastAsia="Times New Roman" w:cs="Times New Roman"/>
          <w:szCs w:val="24"/>
        </w:rPr>
        <w:t>.</w:t>
      </w:r>
      <w:r>
        <w:rPr>
          <w:rFonts w:eastAsia="Times New Roman" w:cs="Times New Roman"/>
          <w:szCs w:val="24"/>
        </w:rPr>
        <w:t xml:space="preserve"> Ζευγώλη και ένας άλλος κύριος ο οποίος ήταν Διευθυντής του Πολιτικού Γραφείου του κ. Βενιζέλου, ο κ. Γούβαλας. </w:t>
      </w:r>
    </w:p>
    <w:p w14:paraId="4EA88DF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Θέλω ακόμα να θυμίσω το όνομα Νίκος Μπακατσέλος. Δεν ξέρω αν σχετίζεται με την οικογένεια Μπακατσέλου.</w:t>
      </w:r>
      <w:r>
        <w:rPr>
          <w:rFonts w:eastAsia="Times New Roman" w:cs="Times New Roman"/>
          <w:szCs w:val="24"/>
        </w:rPr>
        <w:t xml:space="preserve"> Ήταν και αυτός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w:t>
      </w:r>
    </w:p>
    <w:p w14:paraId="4EA88DF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Θέλω ακόμα να θυμίσω ότι ο επόμενος Διευθύνων Σύμβουλος κ. Αντωνόπουλος –ευπρεπέστατος, κα</w:t>
      </w:r>
      <w:r>
        <w:rPr>
          <w:rFonts w:eastAsia="Times New Roman" w:cs="Times New Roman"/>
          <w:szCs w:val="24"/>
        </w:rPr>
        <w:t>μ</w:t>
      </w:r>
      <w:r>
        <w:rPr>
          <w:rFonts w:eastAsia="Times New Roman" w:cs="Times New Roman"/>
          <w:szCs w:val="24"/>
        </w:rPr>
        <w:t xml:space="preserve">μία αντίρρηση- όταν μίλησε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της Βουλής, ήταν ο άνθρωπος που αποκάλυψε ότι τα κόμματα της Νέας Δημο</w:t>
      </w:r>
      <w:r>
        <w:rPr>
          <w:rFonts w:eastAsia="Times New Roman" w:cs="Times New Roman"/>
          <w:szCs w:val="24"/>
        </w:rPr>
        <w:t>κρατίας και του ΠΑΣΟΚ</w:t>
      </w:r>
      <w:r>
        <w:rPr>
          <w:rFonts w:eastAsia="Times New Roman" w:cs="Times New Roman"/>
          <w:szCs w:val="24"/>
        </w:rPr>
        <w:t>,</w:t>
      </w:r>
      <w:r>
        <w:rPr>
          <w:rFonts w:eastAsia="Times New Roman" w:cs="Times New Roman"/>
          <w:szCs w:val="24"/>
        </w:rPr>
        <w:t xml:space="preserve"> δεν εκπλήρωναν τις υποχρεώσεις τους και δεν είχαν κα</w:t>
      </w:r>
      <w:r>
        <w:rPr>
          <w:rFonts w:eastAsia="Times New Roman" w:cs="Times New Roman"/>
          <w:szCs w:val="24"/>
        </w:rPr>
        <w:t>μ</w:t>
      </w:r>
      <w:r>
        <w:rPr>
          <w:rFonts w:eastAsia="Times New Roman" w:cs="Times New Roman"/>
          <w:szCs w:val="24"/>
        </w:rPr>
        <w:t>μία εγγύηση</w:t>
      </w:r>
      <w:r>
        <w:rPr>
          <w:rFonts w:eastAsia="Times New Roman" w:cs="Times New Roman"/>
          <w:szCs w:val="24"/>
        </w:rPr>
        <w:t>,</w:t>
      </w:r>
      <w:r>
        <w:rPr>
          <w:rFonts w:eastAsia="Times New Roman" w:cs="Times New Roman"/>
          <w:szCs w:val="24"/>
        </w:rPr>
        <w:t xml:space="preserve"> ει μη μόνον αυτά που θα έπαιρναν από χορηγίες. Αποκάλυψε, επίσης, ότι τα ΜΜΕ χρωστάνε δανεικά και αγύριστα πάνω από 10-12 εκατομμύρια ευρώ. Αυτά τα λέω</w:t>
      </w:r>
      <w:r>
        <w:rPr>
          <w:rFonts w:eastAsia="Times New Roman" w:cs="Times New Roman"/>
          <w:szCs w:val="24"/>
        </w:rPr>
        <w:t>,</w:t>
      </w:r>
      <w:r>
        <w:rPr>
          <w:rFonts w:eastAsia="Times New Roman" w:cs="Times New Roman"/>
          <w:szCs w:val="24"/>
        </w:rPr>
        <w:t xml:space="preserve"> γιατί το ψέμα </w:t>
      </w:r>
      <w:r>
        <w:rPr>
          <w:rFonts w:eastAsia="Times New Roman" w:cs="Times New Roman"/>
          <w:szCs w:val="24"/>
        </w:rPr>
        <w:t xml:space="preserve">έχει κοντά ποδάρια. </w:t>
      </w:r>
    </w:p>
    <w:p w14:paraId="4EA88DF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ακόμα να θυμίσω, επειδή είναι επίκαιρο το θέμα και γίνεται απίστευτα μεγάλος θόρυβος που δεν έχει πραγματικά τις διαστάσεις αυτές που του αποδίδουν αυτοί, ότι ο άνθρωπος που εγγυήθηκε για τον κ. Καλογρίτσα, ο κ. Καραμπάτσος, είχε </w:t>
      </w:r>
      <w:r>
        <w:rPr>
          <w:rFonts w:eastAsia="Times New Roman" w:cs="Times New Roman"/>
          <w:szCs w:val="24"/>
        </w:rPr>
        <w:t>μια έκταση πέντε χιλιάδων στρεμμάτων. Τώρα μάθαμε ότι είχε και 5% δόμηση, τέσσερα χιλιόμετρα πρόσβαση κ.λπ.</w:t>
      </w:r>
      <w:r>
        <w:rPr>
          <w:rFonts w:eastAsia="Times New Roman" w:cs="Times New Roman"/>
          <w:szCs w:val="24"/>
        </w:rPr>
        <w:t>.</w:t>
      </w:r>
      <w:r>
        <w:rPr>
          <w:rFonts w:eastAsia="Times New Roman" w:cs="Times New Roman"/>
          <w:szCs w:val="24"/>
        </w:rPr>
        <w:t xml:space="preserve"> </w:t>
      </w:r>
    </w:p>
    <w:p w14:paraId="4EA88DF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Μάλιστα ο δικηγόρος κ. Κυριακόπουλος που εκπροσωπούσε ένα απίστευτο «</w:t>
      </w:r>
      <w:r>
        <w:rPr>
          <w:rFonts w:eastAsia="Times New Roman" w:cs="Times New Roman"/>
          <w:szCs w:val="24"/>
          <w:lang w:val="en-US"/>
        </w:rPr>
        <w:t>fund</w:t>
      </w:r>
      <w:r>
        <w:rPr>
          <w:rFonts w:eastAsia="Times New Roman" w:cs="Times New Roman"/>
          <w:szCs w:val="24"/>
        </w:rPr>
        <w:t>» πριν από τρία χρόνια, διαπραγματευόταν εκεί να γίνουν μεγάλες τουριστικ</w:t>
      </w:r>
      <w:r>
        <w:rPr>
          <w:rFonts w:eastAsia="Times New Roman" w:cs="Times New Roman"/>
          <w:szCs w:val="24"/>
        </w:rPr>
        <w:t xml:space="preserve">ές εγκαταστάσεις. Εφημερίδες που σήμερα βλέπουν με άλλο πρίσμα την αλήθεια, όπως ο </w:t>
      </w:r>
      <w:r>
        <w:rPr>
          <w:rFonts w:eastAsia="Times New Roman" w:cs="Times New Roman"/>
          <w:szCs w:val="24"/>
        </w:rPr>
        <w:t>«</w:t>
      </w:r>
      <w:r>
        <w:rPr>
          <w:rFonts w:eastAsia="Times New Roman" w:cs="Times New Roman"/>
          <w:szCs w:val="24"/>
        </w:rPr>
        <w:t>ΕΛΕΥΘΕΡΟΣ ΤΥΠΟΣ</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rPr>
        <w:t>ΝΑΥΤΕΜΠΟΡΙΚΗ</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r>
        <w:rPr>
          <w:rFonts w:eastAsia="Times New Roman" w:cs="Times New Roman"/>
          <w:szCs w:val="24"/>
        </w:rPr>
        <w:t>ΕΘΝΟΣ</w:t>
      </w:r>
      <w:r>
        <w:rPr>
          <w:rFonts w:eastAsia="Times New Roman" w:cs="Times New Roman"/>
          <w:szCs w:val="24"/>
        </w:rPr>
        <w:t>»</w:t>
      </w:r>
      <w:r>
        <w:rPr>
          <w:rFonts w:eastAsia="Times New Roman" w:cs="Times New Roman"/>
          <w:szCs w:val="24"/>
        </w:rPr>
        <w:t>,</w:t>
      </w:r>
      <w:r>
        <w:rPr>
          <w:rFonts w:eastAsia="Times New Roman" w:cs="Times New Roman"/>
          <w:szCs w:val="24"/>
        </w:rPr>
        <w:t xml:space="preserve"> έγραφαν άλλα πράγματα και διθυράμβους για την επένδυση που θα γίνει στην Ιθάκη και θα σηκώσει το νησί ψηλά. </w:t>
      </w:r>
    </w:p>
    <w:p w14:paraId="4EA88DF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Αυτός ο άνθρωπος, αφού άκουσε ότι καταπάτησε, έκλεψε ή άκουσε για τους πεθαμένους –γενικά τα άκουσε όλα- είδε και το φοβερό δημοσίευμα του </w:t>
      </w:r>
      <w:r>
        <w:rPr>
          <w:rFonts w:eastAsia="Times New Roman" w:cs="Times New Roman"/>
          <w:szCs w:val="24"/>
        </w:rPr>
        <w:t>«</w:t>
      </w:r>
      <w:r>
        <w:rPr>
          <w:rFonts w:eastAsia="Times New Roman" w:cs="Times New Roman"/>
          <w:szCs w:val="24"/>
        </w:rPr>
        <w:t>ΕΛΕΥΘΕΡΟΥ ΤΥΠΟΥ</w:t>
      </w:r>
      <w:r>
        <w:rPr>
          <w:rFonts w:eastAsia="Times New Roman" w:cs="Times New Roman"/>
          <w:szCs w:val="24"/>
        </w:rPr>
        <w:t>»</w:t>
      </w:r>
      <w:r>
        <w:rPr>
          <w:rFonts w:eastAsia="Times New Roman" w:cs="Times New Roman"/>
          <w:szCs w:val="24"/>
        </w:rPr>
        <w:t xml:space="preserve"> ότι χρωστά 1.800.000 ευρώ </w:t>
      </w:r>
      <w:r>
        <w:rPr>
          <w:rFonts w:eastAsia="Times New Roman" w:cs="Times New Roman"/>
          <w:szCs w:val="24"/>
        </w:rPr>
        <w:lastRenderedPageBreak/>
        <w:t>και, συνεπώς, δεν δικαιούται, δεν είναι η περιουσία δική του, αλλά ανήκε</w:t>
      </w:r>
      <w:r>
        <w:rPr>
          <w:rFonts w:eastAsia="Times New Roman" w:cs="Times New Roman"/>
          <w:szCs w:val="24"/>
        </w:rPr>
        <w:t xml:space="preserve">ι στην τράπεζα και ότι έχει γίνει μεγαλύτερη παρανομία. </w:t>
      </w:r>
    </w:p>
    <w:p w14:paraId="4EA88DF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Εχθές κιόλας ο κ. Πανταλάκης και ο κ. Ρουμελιώτης ήρεμοι άνθρωποι και οι δύο τους οποίους σέβομαι –και γενικά πιστεύω ότι δεν θα έπρεπε να γίνεται κανένας θόρυβος πίσω από κα</w:t>
      </w:r>
      <w:r>
        <w:rPr>
          <w:rFonts w:eastAsia="Times New Roman" w:cs="Times New Roman"/>
          <w:szCs w:val="24"/>
        </w:rPr>
        <w:t>μ</w:t>
      </w:r>
      <w:r>
        <w:rPr>
          <w:rFonts w:eastAsia="Times New Roman" w:cs="Times New Roman"/>
          <w:szCs w:val="24"/>
        </w:rPr>
        <w:t>μία τράπεζα, αλλά δυστυχ</w:t>
      </w:r>
      <w:r>
        <w:rPr>
          <w:rFonts w:eastAsia="Times New Roman" w:cs="Times New Roman"/>
          <w:szCs w:val="24"/>
        </w:rPr>
        <w:t>ώς είναι η επιλογή του «γαία πυρί μειχθήτω» από κάποιους άλλους εδώ μέσα σε αυτή την Αίθουσα- είπαν ότι εξυπηρετούνται κανονικά τα δάνεια του κ. Καραμπάτσου, χρωστάει περίπου ένα εκατομμύριο, είναι μηδενική η δόση και μηδενικά τα επιτόκια. Τι άλλη απάντηση</w:t>
      </w:r>
      <w:r>
        <w:rPr>
          <w:rFonts w:eastAsia="Times New Roman" w:cs="Times New Roman"/>
          <w:szCs w:val="24"/>
        </w:rPr>
        <w:t xml:space="preserve"> να δώσει; Η καρτέλα είναι συγκεκριμένη. Αυτά τα λέω</w:t>
      </w:r>
      <w:r>
        <w:rPr>
          <w:rFonts w:eastAsia="Times New Roman" w:cs="Times New Roman"/>
          <w:szCs w:val="24"/>
        </w:rPr>
        <w:t>,</w:t>
      </w:r>
      <w:r>
        <w:rPr>
          <w:rFonts w:eastAsia="Times New Roman" w:cs="Times New Roman"/>
          <w:szCs w:val="24"/>
        </w:rPr>
        <w:t xml:space="preserve"> γιατί έγινε απίστευτα μεγάλος θόρυβος για έναν συγκεκριμένο επιχειρηματία. </w:t>
      </w:r>
    </w:p>
    <w:p w14:paraId="4EA88DF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Εγώ συντάσσομαι με τη θέση του Πρωθυπουργού και του κ. Σπίρτζη. Εάν ο συγκεκριμένος επιχειρηματίας έχει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παραβιάσει </w:t>
      </w:r>
      <w:r>
        <w:rPr>
          <w:rFonts w:eastAsia="Times New Roman" w:cs="Times New Roman"/>
          <w:szCs w:val="24"/>
        </w:rPr>
        <w:t xml:space="preserve">κανόνες νομιμότητας, τότε να μην πάρει άδεια. Τελεία και παύλα. </w:t>
      </w:r>
      <w:r>
        <w:rPr>
          <w:rFonts w:eastAsia="Times New Roman" w:cs="Times New Roman"/>
          <w:szCs w:val="24"/>
        </w:rPr>
        <w:lastRenderedPageBreak/>
        <w:t>Εξαρτήσεις δεν υπάρχουν. Υπάρχει, όμως, μια διαφορά. Έπεσαν όλοι πάνω στον συγκεκριμένο επιχειρηματία. Γιατί; Πίστευαν ότι αν ορμήξουν στην Τ</w:t>
      </w:r>
      <w:r>
        <w:rPr>
          <w:rFonts w:eastAsia="Times New Roman" w:cs="Times New Roman"/>
          <w:szCs w:val="24"/>
        </w:rPr>
        <w:t>ράπεζα</w:t>
      </w:r>
      <w:r>
        <w:rPr>
          <w:rFonts w:eastAsia="Times New Roman" w:cs="Times New Roman"/>
          <w:szCs w:val="24"/>
        </w:rPr>
        <w:t xml:space="preserve"> Α</w:t>
      </w:r>
      <w:r>
        <w:rPr>
          <w:rFonts w:eastAsia="Times New Roman" w:cs="Times New Roman"/>
          <w:szCs w:val="24"/>
        </w:rPr>
        <w:t>ττικής</w:t>
      </w:r>
      <w:r>
        <w:rPr>
          <w:rFonts w:eastAsia="Times New Roman" w:cs="Times New Roman"/>
          <w:szCs w:val="24"/>
        </w:rPr>
        <w:t>, εάν αυτός ο επιχειρηματίας αποχωρήσ</w:t>
      </w:r>
      <w:r>
        <w:rPr>
          <w:rFonts w:eastAsia="Times New Roman" w:cs="Times New Roman"/>
          <w:szCs w:val="24"/>
        </w:rPr>
        <w:t xml:space="preserve">ει, κάτι θα συμβεί στην Κυβέρνηση ΣΥΡΙΖΑ-ΑΝΕΛ. </w:t>
      </w:r>
    </w:p>
    <w:p w14:paraId="4EA88DF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Σας λέω ευθέως, λοιπόν, επειδή ακούγεται και αυτό, ότι εμείς οι Ανεξάρτητοι Έλληνες είμαστε πιο πολύ δεμένοι αυτή τη στιγμή που γίνεται ένας απίστευτα βρώμικος και άδικος πόλεμος, ο οποίος δεν τεκμηριώνεται α</w:t>
      </w:r>
      <w:r>
        <w:rPr>
          <w:rFonts w:eastAsia="Times New Roman" w:cs="Times New Roman"/>
          <w:szCs w:val="24"/>
        </w:rPr>
        <w:t xml:space="preserve">πό πουθενά και με τίποτα, αλλά με κουτσομπολιά και ανοησίες. </w:t>
      </w:r>
    </w:p>
    <w:p w14:paraId="4EA88DF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Θέλω τελειώνοντας να θυμίσω ότι δεν μπήκαμε σ’ αυτή τη Βουλή κάποιοι για να πλουτίσουμε. Εγώ δεν έχω τη δυνατότητα να δίνω 17.000 ευρώ τον μήνα</w:t>
      </w:r>
      <w:r>
        <w:rPr>
          <w:rFonts w:eastAsia="Times New Roman" w:cs="Times New Roman"/>
          <w:szCs w:val="24"/>
        </w:rPr>
        <w:t>,</w:t>
      </w:r>
      <w:r>
        <w:rPr>
          <w:rFonts w:eastAsia="Times New Roman" w:cs="Times New Roman"/>
          <w:szCs w:val="24"/>
        </w:rPr>
        <w:t xml:space="preserve"> για να διαφημίσω την πραμάτεια μου. </w:t>
      </w:r>
    </w:p>
    <w:p w14:paraId="4EA88DF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Είναι πάρα π</w:t>
      </w:r>
      <w:r>
        <w:rPr>
          <w:rFonts w:eastAsia="Times New Roman" w:cs="Times New Roman"/>
          <w:szCs w:val="24"/>
        </w:rPr>
        <w:t>ολλοί Βουλευτές σαν και εμένα. Κάτι αλλάζει σε αυτή τη χώρα και θα αλλάξει οριστικά. Ας το πάρουν κάποιοι απόφαση.</w:t>
      </w:r>
    </w:p>
    <w:p w14:paraId="4EA88DF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w:t>
      </w:r>
    </w:p>
    <w:p w14:paraId="4EA88DFC" w14:textId="77777777" w:rsidR="00982D42" w:rsidRDefault="003E694A">
      <w:pPr>
        <w:spacing w:line="600" w:lineRule="auto"/>
        <w:ind w:firstLine="720"/>
        <w:jc w:val="center"/>
        <w:rPr>
          <w:rFonts w:eastAsia="Times New Roman"/>
          <w:bCs/>
        </w:rPr>
      </w:pPr>
      <w:r>
        <w:rPr>
          <w:rFonts w:eastAsia="Times New Roman"/>
          <w:bCs/>
        </w:rPr>
        <w:lastRenderedPageBreak/>
        <w:t>(Χειροκροτήματα από τις πτέρυγες του ΣΥΡΙΖΑ και των ΑΝΕΛ)</w:t>
      </w:r>
    </w:p>
    <w:p w14:paraId="4EA88DF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Παπαχριστόπουλο.</w:t>
      </w:r>
    </w:p>
    <w:p w14:paraId="4EA88DF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Γιάννης Θεωνάς για επτά λεπτά. </w:t>
      </w:r>
    </w:p>
    <w:p w14:paraId="4EA88DF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Μετά θα μιλήσει ο τελευταίος Κοινοβουλευτικός Εκπρόσωπος,</w:t>
      </w:r>
      <w:r>
        <w:rPr>
          <w:rFonts w:eastAsia="Times New Roman" w:cs="Times New Roman"/>
          <w:szCs w:val="24"/>
        </w:rPr>
        <w:t xml:space="preserve"> ο</w:t>
      </w:r>
      <w:r>
        <w:rPr>
          <w:rFonts w:eastAsia="Times New Roman" w:cs="Times New Roman"/>
          <w:szCs w:val="24"/>
        </w:rPr>
        <w:t xml:space="preserve"> κ. Καρράς.</w:t>
      </w:r>
    </w:p>
    <w:p w14:paraId="4EA88E0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Ορίστε, κύριε Θεωνά, έχετε τον λόγο.</w:t>
      </w:r>
    </w:p>
    <w:p w14:paraId="4EA88E0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Ευχαριστώ πολύ, κύριε Πρόεδρε.</w:t>
      </w:r>
    </w:p>
    <w:p w14:paraId="4EA88E0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Θα ήθελα να μου επιτρέψετε, επειδή πολλές φορές έχ</w:t>
      </w:r>
      <w:r>
        <w:rPr>
          <w:rFonts w:eastAsia="Times New Roman" w:cs="Times New Roman"/>
          <w:szCs w:val="24"/>
        </w:rPr>
        <w:t>ω σχολιάσει αρνητικά την ποιότητα του πολιτικού λόγου που εκφράζεται μέσα στην Ολομέλεια της Βουλής, να εκφράσω σήμερα την ικανοποίησή μου, γιατί στο πλαίσιο της συζήτησης αυτού του νομοσχεδίου όχι μόνο δεν επιβεβαιώθηκε τέτοια συμπεριφορά, αλλά το κλίμα π</w:t>
      </w:r>
      <w:r>
        <w:rPr>
          <w:rFonts w:eastAsia="Times New Roman" w:cs="Times New Roman"/>
          <w:szCs w:val="24"/>
        </w:rPr>
        <w:t>ου επικράτησε</w:t>
      </w:r>
      <w:r>
        <w:rPr>
          <w:rFonts w:eastAsia="Times New Roman" w:cs="Times New Roman"/>
          <w:szCs w:val="24"/>
        </w:rPr>
        <w:t>,</w:t>
      </w:r>
      <w:r>
        <w:rPr>
          <w:rFonts w:eastAsia="Times New Roman" w:cs="Times New Roman"/>
          <w:szCs w:val="24"/>
        </w:rPr>
        <w:t xml:space="preserve"> δείχνει τον δρόμο που πρέπει να ακολουθεί η Βουλή, να μπορούν </w:t>
      </w:r>
      <w:r>
        <w:rPr>
          <w:rFonts w:eastAsia="Times New Roman" w:cs="Times New Roman"/>
          <w:szCs w:val="24"/>
        </w:rPr>
        <w:lastRenderedPageBreak/>
        <w:t>να συνεννοούνται όλες οι δυνάμεις του Κοινοβουλίου, να έχουν μια συναίνεση πάνω στα βασικά προβλήματα που καλούνται να επιλύσουν μέσα από την ψήφιση συγκεκριμένων νομοσχεδίων. Νομ</w:t>
      </w:r>
      <w:r>
        <w:rPr>
          <w:rFonts w:eastAsia="Times New Roman" w:cs="Times New Roman"/>
          <w:szCs w:val="24"/>
        </w:rPr>
        <w:t>ίζω ότι έτσι θα είναι πολύ καλύτερα και για το κύρος του Κοινοβουλίου αλλά και για τη χώρα και για τον λαό, διότι θα παίρνονται πάντα καλύτερες αποφάσεις</w:t>
      </w:r>
      <w:r>
        <w:rPr>
          <w:rFonts w:eastAsia="Times New Roman" w:cs="Times New Roman"/>
          <w:szCs w:val="24"/>
        </w:rPr>
        <w:t>,</w:t>
      </w:r>
      <w:r>
        <w:rPr>
          <w:rFonts w:eastAsia="Times New Roman" w:cs="Times New Roman"/>
          <w:szCs w:val="24"/>
        </w:rPr>
        <w:t xml:space="preserve"> από ό,τι όταν η σύγκρουση και τα χτυπήματα είναι κάτω από τη μέση, κάτω από τη ζώνη.</w:t>
      </w:r>
    </w:p>
    <w:p w14:paraId="4EA88E0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Όμως θα ήθελα πα</w:t>
      </w:r>
      <w:r>
        <w:rPr>
          <w:rFonts w:eastAsia="Times New Roman" w:cs="Times New Roman"/>
          <w:szCs w:val="24"/>
        </w:rPr>
        <w:t>ρ’ όλα αυτά να πω ότι ενώ ξεκίνησε τόσο καλά από το πρωί η συζήτηση του νομοσχεδίου αυτού, κάπου υπήρξαν και διάφορες, ας πούμε επιθέσεις. Ορισμένοι συνάδελφοι θυμήθηκαν τον προηγούμενο εαυτό τους και έκαναν κάποιες επιθέσεις που ήταν υπερβολικές.</w:t>
      </w:r>
    </w:p>
    <w:p w14:paraId="4EA88E0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Θέλω να </w:t>
      </w:r>
      <w:r>
        <w:rPr>
          <w:rFonts w:eastAsia="Times New Roman" w:cs="Times New Roman"/>
          <w:szCs w:val="24"/>
        </w:rPr>
        <w:t xml:space="preserve">σταθώ και να σχολιάσω λίγο την αδόκητη επίθεση που έκανε στον ΣΥΡΙΖΑ ο φίλος και συγχωριανός μου, ο Κοινοβουλευτικός Εκπρόσωπος της Νέας Δημοκρατίας Γιάννης Βρούτσης. Κατήγγειλε ότι ο ΣΥΡΙΖΑ έσπασε τον ΑΚΑΓΕ, τον λογαριασμό, το ταμείο που έχει συγκροτηθεί </w:t>
      </w:r>
      <w:r>
        <w:rPr>
          <w:rFonts w:eastAsia="Times New Roman" w:cs="Times New Roman"/>
          <w:szCs w:val="24"/>
        </w:rPr>
        <w:t xml:space="preserve">για να καλύψει </w:t>
      </w:r>
      <w:r>
        <w:rPr>
          <w:rFonts w:eastAsia="Times New Roman" w:cs="Times New Roman"/>
          <w:szCs w:val="24"/>
        </w:rPr>
        <w:lastRenderedPageBreak/>
        <w:t>τη νέα γενιά όταν θα χρειάζεται να παίρνει συντάξεις, να παίρνει αποζημιώσεις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ώστε να υπάρχουν χρήματα για να πληρώνεται η νέα γενιά. </w:t>
      </w:r>
    </w:p>
    <w:p w14:paraId="4EA88E0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Θα ήθελα, όμως, να θυμίσω στον φίλο μου τον Γιάννη ότι τη νέα γενιά άλλοι την πελεκήσανε. </w:t>
      </w:r>
    </w:p>
    <w:p w14:paraId="4EA88E0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 1992</w:t>
      </w:r>
      <w:r>
        <w:rPr>
          <w:rFonts w:eastAsia="Times New Roman" w:cs="Times New Roman"/>
          <w:szCs w:val="24"/>
        </w:rPr>
        <w:t>,</w:t>
      </w:r>
      <w:r>
        <w:rPr>
          <w:rFonts w:eastAsia="Times New Roman" w:cs="Times New Roman"/>
          <w:szCs w:val="24"/>
        </w:rPr>
        <w:t xml:space="preserve"> έγινε μια εκτεταμένη αναμόρφωση του ασφαλιστικού συστήματος της χώρας. Με τον ν.1902 πέρασαν μια σειρά μέτρα. Θα σας θυμίσω τώρα στον σύντομο χρόνο που έχω, ότι διαχωρίστηκαν οι ασφαλισμένοι σε διάφορες ομάδες. Έγινε μια ομαδοποίηση: Αυτοί που μπήκαν στην</w:t>
      </w:r>
      <w:r>
        <w:rPr>
          <w:rFonts w:eastAsia="Times New Roman" w:cs="Times New Roman"/>
          <w:szCs w:val="24"/>
        </w:rPr>
        <w:t xml:space="preserve"> ασφάλιση πριν το ’83, εκείνοι που μπήκαν μετά το ’83 αλλά πριν το ’92 και εκείνοι που μπήκαν στην ασφάλιση από το ’92 και μετά. Αυτή ήταν η νεολαία, η οποία δεν είχε </w:t>
      </w:r>
      <w:r>
        <w:rPr>
          <w:rFonts w:eastAsia="Times New Roman" w:cs="Times New Roman"/>
          <w:szCs w:val="24"/>
        </w:rPr>
        <w:t xml:space="preserve">τότε </w:t>
      </w:r>
      <w:r>
        <w:rPr>
          <w:rFonts w:eastAsia="Times New Roman" w:cs="Times New Roman"/>
          <w:szCs w:val="24"/>
        </w:rPr>
        <w:t xml:space="preserve">άμεσες προσδοκίες συνταξιοδότησης, διότι στην ασφάλιση μπήκε μόλις το ’92. </w:t>
      </w:r>
    </w:p>
    <w:p w14:paraId="4EA88E0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Τι συνέβ</w:t>
      </w:r>
      <w:r>
        <w:rPr>
          <w:rFonts w:eastAsia="Times New Roman" w:cs="Times New Roman"/>
          <w:szCs w:val="24"/>
        </w:rPr>
        <w:t>η τότε; Εν μια νυκτί πάρθηκε μια χατζάρα και έκοψε το 25% των όποιων συντάξεων θα έπαιρνε αυτή η νέα γενιά στα επόμενα</w:t>
      </w:r>
      <w:r>
        <w:rPr>
          <w:rFonts w:eastAsia="Times New Roman" w:cs="Times New Roman"/>
          <w:szCs w:val="24"/>
        </w:rPr>
        <w:t xml:space="preserve"> και</w:t>
      </w:r>
      <w:r>
        <w:rPr>
          <w:rFonts w:eastAsia="Times New Roman" w:cs="Times New Roman"/>
          <w:szCs w:val="24"/>
        </w:rPr>
        <w:t xml:space="preserve"> μεθεπόμενα χρόνια. Μέσα σε ένα βραδάκι το ποσοστό αναπλήρωσης των κύριων συντάξεων μειώθηκε από 80% επί του συντάξιμου μισθού, στο 60</w:t>
      </w:r>
      <w:r>
        <w:rPr>
          <w:rFonts w:eastAsia="Times New Roman" w:cs="Times New Roman"/>
          <w:szCs w:val="24"/>
        </w:rPr>
        <w:t xml:space="preserve">%. Αυτό είναι μια οριζόντια μείωση των συντάξεων της νέας γενιάς κατά 25%. </w:t>
      </w:r>
    </w:p>
    <w:p w14:paraId="4EA88E0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Αυτά έγιναν από την </w:t>
      </w:r>
      <w:r>
        <w:rPr>
          <w:rFonts w:eastAsia="Times New Roman" w:cs="Times New Roman"/>
          <w:szCs w:val="24"/>
        </w:rPr>
        <w:t>κ</w:t>
      </w:r>
      <w:r>
        <w:rPr>
          <w:rFonts w:eastAsia="Times New Roman" w:cs="Times New Roman"/>
          <w:szCs w:val="24"/>
        </w:rPr>
        <w:t xml:space="preserve">υβέρνηση του Κωνσταντίνου Μητσοτάκη, από τον νόμο που ξεκίνησε ως νόμος Σουφλιά και κατέληξε ως νόμοςΣιούφα. </w:t>
      </w:r>
    </w:p>
    <w:p w14:paraId="4EA88E09" w14:textId="77777777" w:rsidR="00982D42" w:rsidRDefault="003E694A">
      <w:pPr>
        <w:tabs>
          <w:tab w:val="left" w:pos="2304"/>
        </w:tabs>
        <w:spacing w:line="600" w:lineRule="auto"/>
        <w:jc w:val="both"/>
        <w:rPr>
          <w:rFonts w:eastAsia="Times New Roman" w:cs="Times New Roman"/>
          <w:szCs w:val="24"/>
        </w:rPr>
      </w:pPr>
      <w:r>
        <w:rPr>
          <w:rFonts w:eastAsia="Times New Roman" w:cs="Times New Roman"/>
          <w:szCs w:val="24"/>
        </w:rPr>
        <w:t>Δεν είπε κα</w:t>
      </w:r>
      <w:r>
        <w:rPr>
          <w:rFonts w:eastAsia="Times New Roman" w:cs="Times New Roman"/>
          <w:szCs w:val="24"/>
        </w:rPr>
        <w:t>μ</w:t>
      </w:r>
      <w:r>
        <w:rPr>
          <w:rFonts w:eastAsia="Times New Roman" w:cs="Times New Roman"/>
          <w:szCs w:val="24"/>
        </w:rPr>
        <w:t>μιά λέξη γι’ αυτά ο φίλος μου ο Γιάνν</w:t>
      </w:r>
      <w:r>
        <w:rPr>
          <w:rFonts w:eastAsia="Times New Roman" w:cs="Times New Roman"/>
          <w:szCs w:val="24"/>
        </w:rPr>
        <w:t xml:space="preserve">ης, αλλά σήμερα ασχολήθηκε με το ότι ο ΣΥΡΙΖΑ, όπως είπε, «έσπασε» τον ΑΚΑΓΕ. </w:t>
      </w:r>
    </w:p>
    <w:p w14:paraId="4EA88E0A"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Εγώ, λοιπόν, θέλω να του πω να μην ανησυχεί τόσο πολύ, γιατί ο ΑΚΑΓΕ δεν «έσπασε». Κατ’ αρχάς ο ΑΚΑΓΕ λειτουργεί με έναν τρόπο συμβολής. Αν δηλαδή θα πρέπει να παρθεί κάποιο ποσ</w:t>
      </w:r>
      <w:r>
        <w:rPr>
          <w:rFonts w:eastAsia="Times New Roman" w:cs="Times New Roman"/>
          <w:szCs w:val="24"/>
        </w:rPr>
        <w:t>ό από τον ΑΚΑΓΕ για να χρηματοδοτήσει έναν στόχο, αυτό γίνεται σαν συνεισφορά</w:t>
      </w:r>
      <w:r>
        <w:rPr>
          <w:rFonts w:eastAsia="Times New Roman" w:cs="Times New Roman"/>
          <w:szCs w:val="24"/>
        </w:rPr>
        <w:t>,</w:t>
      </w:r>
      <w:r>
        <w:rPr>
          <w:rFonts w:eastAsia="Times New Roman" w:cs="Times New Roman"/>
          <w:szCs w:val="24"/>
        </w:rPr>
        <w:t xml:space="preserve"> που θα επιστρέψει το ταχύτερο </w:t>
      </w:r>
      <w:r>
        <w:rPr>
          <w:rFonts w:eastAsia="Times New Roman"/>
          <w:szCs w:val="24"/>
        </w:rPr>
        <w:lastRenderedPageBreak/>
        <w:t>δυνατό. Εγώ</w:t>
      </w:r>
      <w:r>
        <w:rPr>
          <w:rFonts w:eastAsia="Times New Roman"/>
          <w:szCs w:val="24"/>
        </w:rPr>
        <w:t>,</w:t>
      </w:r>
      <w:r>
        <w:rPr>
          <w:rFonts w:eastAsia="Times New Roman"/>
          <w:szCs w:val="24"/>
        </w:rPr>
        <w:t xml:space="preserve"> τουλάχιστον, που από τον Φεβρουάριο του 2015 βρέθηκα να είμαι διοικητής του ΙΚΑ, έτσι ξέρω ότι χρησιμοποιούνταν και ο λογαριασμός του </w:t>
      </w:r>
      <w:r>
        <w:rPr>
          <w:rFonts w:eastAsia="Times New Roman" w:cs="Times New Roman"/>
          <w:szCs w:val="24"/>
        </w:rPr>
        <w:t xml:space="preserve">ΑΚΑΓΕ. </w:t>
      </w:r>
      <w:r>
        <w:rPr>
          <w:rFonts w:eastAsia="Times New Roman" w:cs="Times New Roman"/>
          <w:szCs w:val="24"/>
        </w:rPr>
        <w:t>Α</w:t>
      </w:r>
      <w:r>
        <w:rPr>
          <w:rFonts w:eastAsia="Times New Roman" w:cs="Times New Roman"/>
          <w:szCs w:val="24"/>
        </w:rPr>
        <w:t xml:space="preserve">υτό για να ανατρέπουμε τους ισχυρισμούς της </w:t>
      </w:r>
      <w:r>
        <w:rPr>
          <w:rFonts w:eastAsia="Times New Roman" w:cs="Times New Roman"/>
          <w:szCs w:val="24"/>
        </w:rPr>
        <w:t>«</w:t>
      </w:r>
      <w:r>
        <w:rPr>
          <w:rFonts w:eastAsia="Times New Roman" w:cs="Times New Roman"/>
          <w:szCs w:val="24"/>
          <w:lang w:val="en-US"/>
        </w:rPr>
        <w:t>Frankfurter</w:t>
      </w:r>
      <w:r>
        <w:rPr>
          <w:rFonts w:eastAsia="Times New Roman" w:cs="Times New Roman"/>
          <w:szCs w:val="24"/>
        </w:rPr>
        <w:t xml:space="preserve"> </w:t>
      </w:r>
      <w:r>
        <w:rPr>
          <w:rFonts w:eastAsia="Times New Roman" w:cs="Times New Roman"/>
          <w:szCs w:val="24"/>
          <w:lang w:val="en-US"/>
        </w:rPr>
        <w:t>Allgemeine</w:t>
      </w:r>
      <w:r>
        <w:rPr>
          <w:rFonts w:eastAsia="Times New Roman" w:cs="Times New Roman"/>
          <w:szCs w:val="24"/>
        </w:rPr>
        <w:t xml:space="preserve"> </w:t>
      </w:r>
      <w:r>
        <w:rPr>
          <w:rFonts w:eastAsia="Times New Roman" w:cs="Times New Roman"/>
          <w:szCs w:val="24"/>
          <w:lang w:val="en-US"/>
        </w:rPr>
        <w:t>Zeitung</w:t>
      </w:r>
      <w:r>
        <w:rPr>
          <w:rFonts w:eastAsia="Times New Roman" w:cs="Times New Roman"/>
          <w:szCs w:val="24"/>
        </w:rPr>
        <w:t>»</w:t>
      </w:r>
      <w:r>
        <w:rPr>
          <w:rFonts w:eastAsia="Times New Roman" w:cs="Times New Roman"/>
          <w:szCs w:val="24"/>
        </w:rPr>
        <w:t>,</w:t>
      </w:r>
      <w:r>
        <w:rPr>
          <w:rFonts w:eastAsia="Times New Roman" w:cs="Times New Roman"/>
          <w:szCs w:val="24"/>
        </w:rPr>
        <w:t xml:space="preserve"> που ανακάλυπτε κάθε φορά ότι αυτόν τον μήνα οι συντάξεις δεν θα πληρωθούν στην Ελλάδα </w:t>
      </w:r>
      <w:r>
        <w:rPr>
          <w:rFonts w:eastAsia="Times New Roman" w:cs="Times New Roman"/>
          <w:szCs w:val="24"/>
        </w:rPr>
        <w:t>κ</w:t>
      </w:r>
      <w:r>
        <w:rPr>
          <w:rFonts w:eastAsia="Times New Roman" w:cs="Times New Roman"/>
          <w:szCs w:val="24"/>
        </w:rPr>
        <w:t>αι έτσι ξεκινούσε ένας ορυμαγδός των καναλιών. Εμένα με κυνηγούσαν από όλες τις μπά</w:t>
      </w:r>
      <w:r>
        <w:rPr>
          <w:rFonts w:eastAsia="Times New Roman" w:cs="Times New Roman"/>
          <w:szCs w:val="24"/>
        </w:rPr>
        <w:t>ντες να με ρωτήσουν</w:t>
      </w:r>
      <w:r>
        <w:rPr>
          <w:rFonts w:eastAsia="Times New Roman" w:cs="Times New Roman"/>
          <w:szCs w:val="24"/>
        </w:rPr>
        <w:t>,</w:t>
      </w:r>
      <w:r>
        <w:rPr>
          <w:rFonts w:eastAsia="Times New Roman" w:cs="Times New Roman"/>
          <w:szCs w:val="24"/>
        </w:rPr>
        <w:t xml:space="preserve"> αν θα πληρωθούν οι συντάξεις, και εγώ τους έλεγα ότι θα πληρωθούν. Μάλιστα τους έλεγα ότι οι συντάξεις θα πληρωθούν ολόκληρες και στην ώρα που έχει προβλεφθεί να είναι τα χρήματα στο κεντρικό κατάστημα που είχαν φτιάξει οι τράπεζες. </w:t>
      </w:r>
      <w:r>
        <w:rPr>
          <w:rFonts w:eastAsia="Times New Roman" w:cs="Times New Roman"/>
          <w:szCs w:val="24"/>
        </w:rPr>
        <w:t>Α</w:t>
      </w:r>
      <w:r>
        <w:rPr>
          <w:rFonts w:eastAsia="Times New Roman" w:cs="Times New Roman"/>
          <w:szCs w:val="24"/>
        </w:rPr>
        <w:t>π</w:t>
      </w:r>
      <w:r>
        <w:rPr>
          <w:rFonts w:eastAsia="Times New Roman" w:cs="Times New Roman"/>
          <w:szCs w:val="24"/>
        </w:rPr>
        <w:t>ό εκεί διανέμονταν με το ΔΙΑΣ</w:t>
      </w:r>
      <w:r>
        <w:rPr>
          <w:rFonts w:eastAsia="Times New Roman" w:cs="Times New Roman"/>
          <w:szCs w:val="24"/>
        </w:rPr>
        <w:t xml:space="preserve"> στα υποκαταστήματα των τραπεζών που</w:t>
      </w:r>
      <w:r>
        <w:rPr>
          <w:rFonts w:eastAsia="Times New Roman" w:cs="Times New Roman"/>
          <w:szCs w:val="24"/>
        </w:rPr>
        <w:t xml:space="preserve"> </w:t>
      </w:r>
      <w:r>
        <w:rPr>
          <w:rFonts w:eastAsia="Times New Roman" w:cs="Times New Roman"/>
          <w:szCs w:val="24"/>
        </w:rPr>
        <w:t xml:space="preserve">είχαν δηλώσει οι ασφαλισμένοι </w:t>
      </w:r>
      <w:r>
        <w:rPr>
          <w:rFonts w:eastAsia="Times New Roman" w:cs="Times New Roman"/>
          <w:szCs w:val="24"/>
        </w:rPr>
        <w:t>ότι θέλουν να μπαίνουν τα χρήματά τους.</w:t>
      </w:r>
    </w:p>
    <w:p w14:paraId="4EA88E0B"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Εγώ, λοιπόν, για να κλείσω αυτή την ιστορία</w:t>
      </w:r>
      <w:r>
        <w:rPr>
          <w:rFonts w:eastAsia="Times New Roman" w:cs="Times New Roman"/>
          <w:szCs w:val="24"/>
        </w:rPr>
        <w:t>,</w:t>
      </w:r>
      <w:r>
        <w:rPr>
          <w:rFonts w:eastAsia="Times New Roman" w:cs="Times New Roman"/>
          <w:szCs w:val="24"/>
        </w:rPr>
        <w:t xml:space="preserve"> θέλω να πω ότι δύο ήταν οι σημαντικοί παράγοντες που συνέβαλαν στο να μπορούν τα ταμεία να εκπληρώνουν τις υποχρεώσεις προς τους συνταξιούχους πληρώνοντας κανονικά και στην ώρα τους τις συντάξεις. </w:t>
      </w:r>
    </w:p>
    <w:p w14:paraId="4EA88E0C"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Αυτοί οι δυο παράγοντες ήταν, πρώτον, η επιβολή της τριμε</w:t>
      </w:r>
      <w:r>
        <w:rPr>
          <w:rFonts w:eastAsia="Times New Roman" w:cs="Times New Roman"/>
          <w:szCs w:val="24"/>
        </w:rPr>
        <w:t>ρούς χρηματοδότησης του κλάδου συντάξεων του ασφαλιστικού συστήματος. Αυτό επιβλήθηκε με αγώνα των εργαζομένων τον ίδιο χρόνο που έγινε αυτή η αναμόρφωση του ασφαλιστικού συστήματος. Τότε κάναμε απεργίες</w:t>
      </w:r>
      <w:r>
        <w:rPr>
          <w:rFonts w:eastAsia="Times New Roman" w:cs="Times New Roman"/>
          <w:szCs w:val="24"/>
        </w:rPr>
        <w:t>,</w:t>
      </w:r>
      <w:r>
        <w:rPr>
          <w:rFonts w:eastAsia="Times New Roman" w:cs="Times New Roman"/>
          <w:szCs w:val="24"/>
        </w:rPr>
        <w:t xml:space="preserve"> για να μην περάσει αυτή η αναμόρφωση, αλλά πέρασε. </w:t>
      </w:r>
      <w:r>
        <w:rPr>
          <w:rFonts w:eastAsia="Times New Roman" w:cs="Times New Roman"/>
          <w:szCs w:val="24"/>
        </w:rPr>
        <w:t>Έτσι, λοιπόν, κάναμε στροφή και αντί να παλεύουμε κάτι που δεν μπορούσε να ματαιωθεί, ζητήσαμε -επειδή το 1953 και μετά λεηλατήθηκαν τα αποθεματικά της κοινωνικής ασφάλισης- να συμβά</w:t>
      </w:r>
      <w:r>
        <w:rPr>
          <w:rFonts w:eastAsia="Times New Roman" w:cs="Times New Roman"/>
          <w:szCs w:val="24"/>
        </w:rPr>
        <w:t>λ</w:t>
      </w:r>
      <w:r>
        <w:rPr>
          <w:rFonts w:eastAsia="Times New Roman" w:cs="Times New Roman"/>
          <w:szCs w:val="24"/>
        </w:rPr>
        <w:t>λει το κράτος και να ψηφίσει, να αποδεχθεί την τριμερή χρηματοδότηση. Αυτ</w:t>
      </w:r>
      <w:r>
        <w:rPr>
          <w:rFonts w:eastAsia="Times New Roman" w:cs="Times New Roman"/>
          <w:szCs w:val="24"/>
        </w:rPr>
        <w:t xml:space="preserve">ό σημαίνει να πληρώνει το κράτος μέσω του </w:t>
      </w:r>
      <w:r>
        <w:rPr>
          <w:rFonts w:eastAsia="Times New Roman" w:cs="Times New Roman"/>
          <w:szCs w:val="24"/>
        </w:rPr>
        <w:t>π</w:t>
      </w:r>
      <w:r>
        <w:rPr>
          <w:rFonts w:eastAsia="Times New Roman" w:cs="Times New Roman"/>
          <w:szCs w:val="24"/>
        </w:rPr>
        <w:t>ροϋπολογισμού το 1/3 των εισφορών για την κοινωνική ασφάλιση των εργαζομένων. Αυτός, λοιπόν, ήταν ο ένας παράγοντας. Αυτά –τα οποία ισχύουν και σήμερα- ήταν 280 εκατομμύρια ευρώ κάθε μήνα, από τα οποία έπρεπε να π</w:t>
      </w:r>
      <w:r>
        <w:rPr>
          <w:rFonts w:eastAsia="Times New Roman" w:cs="Times New Roman"/>
          <w:szCs w:val="24"/>
        </w:rPr>
        <w:t xml:space="preserve">ληρωθούν οι συντάξεις. </w:t>
      </w:r>
    </w:p>
    <w:p w14:paraId="4EA88E0D"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Επίσης ο δεύτερος παράγοντας ήταν η ρύθμιση των εκατό δόσεων. Μάλιστα κάποιοι χάλασαν τον κόσμο ζητώντας επίμονα να καταργηθούν.</w:t>
      </w:r>
    </w:p>
    <w:p w14:paraId="4EA88E0E"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EA88E0F"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Κλείνοντας εγώ σήμε</w:t>
      </w:r>
      <w:r>
        <w:rPr>
          <w:rFonts w:eastAsia="Times New Roman" w:cs="Times New Roman"/>
          <w:szCs w:val="24"/>
        </w:rPr>
        <w:t xml:space="preserve">ρα θα ήθελα να πω </w:t>
      </w:r>
      <w:r>
        <w:rPr>
          <w:rFonts w:eastAsia="Times New Roman" w:cs="Times New Roman"/>
          <w:szCs w:val="24"/>
        </w:rPr>
        <w:t>–</w:t>
      </w:r>
      <w:r>
        <w:rPr>
          <w:rFonts w:eastAsia="Times New Roman" w:cs="Times New Roman"/>
          <w:szCs w:val="24"/>
        </w:rPr>
        <w:t>γιατί</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έχει δίκιο να διαμαρτύρεται ο Πρόεδρος- ότι πρέπει να επανέρθουν. Διότι η ρύθμιση των εκατό δόσεων έδινε και έδωσε βαθιές ανάσες και σε όλα τα ταμεία αλλά και στους οφειλέτες. Διότι πάντα ένας οφειλέτης θέλει να του δώ</w:t>
      </w:r>
      <w:r>
        <w:rPr>
          <w:rFonts w:eastAsia="Times New Roman" w:cs="Times New Roman"/>
          <w:szCs w:val="24"/>
        </w:rPr>
        <w:t>σουν έναν τρόπο</w:t>
      </w:r>
      <w:r>
        <w:rPr>
          <w:rFonts w:eastAsia="Times New Roman" w:cs="Times New Roman"/>
          <w:szCs w:val="24"/>
        </w:rPr>
        <w:t>,</w:t>
      </w:r>
      <w:r>
        <w:rPr>
          <w:rFonts w:eastAsia="Times New Roman" w:cs="Times New Roman"/>
          <w:szCs w:val="24"/>
        </w:rPr>
        <w:t xml:space="preserve"> για να μπορεί να εκπληρώσει το χρέος του χωρίς να καταστρέφεται, αλλά να μπορεί να πληρώσει. </w:t>
      </w:r>
    </w:p>
    <w:p w14:paraId="4EA88E10"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Κύριε Θεωνά, ο</w:t>
      </w:r>
      <w:r>
        <w:rPr>
          <w:rFonts w:eastAsia="Times New Roman" w:cs="Times New Roman"/>
          <w:szCs w:val="24"/>
        </w:rPr>
        <w:t xml:space="preserve">λοκληρώστε, σας παρακαλώ, την ομιλία σας. </w:t>
      </w:r>
    </w:p>
    <w:p w14:paraId="4EA88E11"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Αυτό νομίζω ότι μπορεί να γίνει ξανά. </w:t>
      </w:r>
      <w:r>
        <w:rPr>
          <w:rFonts w:eastAsia="Times New Roman" w:cs="Times New Roman"/>
          <w:szCs w:val="24"/>
        </w:rPr>
        <w:t xml:space="preserve">Καλώ, λοιπόν, τους αρμόδιους Υπουργούς να φέρουν ξανά τη ρύθμιση των εκατό δόσεων. </w:t>
      </w:r>
    </w:p>
    <w:p w14:paraId="4EA88E12"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EA88E13"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cs="Times New Roman"/>
          <w:szCs w:val="24"/>
        </w:rPr>
        <w:t xml:space="preserve">Ευχαριστούμε τον κ. Θεωνά. </w:t>
      </w:r>
    </w:p>
    <w:p w14:paraId="4EA88E14"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 xml:space="preserve">Τελευταίος ομιλητής πριν από τη δευτερολογία των εισηγητών είναι ο κ. Γεώργιος-Δημήτριος Καρράς, Κοινοβουλευτικός Εκπρόσωπος της Ένωσης Κεντρώων. </w:t>
      </w:r>
    </w:p>
    <w:p w14:paraId="4EA88E15"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Ορίστε, κύριε Καρρά, έχετε τον λόγο για δώδεκα λεπτά. </w:t>
      </w:r>
    </w:p>
    <w:p w14:paraId="4EA88E16"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 </w:t>
      </w:r>
    </w:p>
    <w:p w14:paraId="4EA88E17"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 xml:space="preserve">Εν μέσω, λοιπόν, ηρεμίας στην Αίθουσα και αφού έγιναν οι αντεγκλήσεις και οι αντιπαραθέσεις, θα κάνω και εγώ τα σχόλιά μου. </w:t>
      </w:r>
    </w:p>
    <w:p w14:paraId="4EA88E18"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t>Θα ξεκινήσω λέγοντας ότι το νομοθετικό έργο, το κάθε νομοθέτημα που εισάγεται στη Βουλή</w:t>
      </w:r>
      <w:r>
        <w:rPr>
          <w:rFonts w:eastAsia="Times New Roman" w:cs="Times New Roman"/>
          <w:szCs w:val="24"/>
        </w:rPr>
        <w:t>,</w:t>
      </w:r>
      <w:r>
        <w:rPr>
          <w:rFonts w:eastAsia="Times New Roman" w:cs="Times New Roman"/>
          <w:szCs w:val="24"/>
        </w:rPr>
        <w:t xml:space="preserve"> αντανακλά είτε στο σύνολο του πληθυσμού εί</w:t>
      </w:r>
      <w:r>
        <w:rPr>
          <w:rFonts w:eastAsia="Times New Roman" w:cs="Times New Roman"/>
          <w:szCs w:val="24"/>
        </w:rPr>
        <w:t xml:space="preserve">τε σε ένα μεγάλο κομμάτι του πληθυσμού. </w:t>
      </w:r>
    </w:p>
    <w:p w14:paraId="4EA88E19" w14:textId="77777777" w:rsidR="00982D42" w:rsidRDefault="003E694A">
      <w:pPr>
        <w:tabs>
          <w:tab w:val="left" w:pos="2304"/>
        </w:tabs>
        <w:spacing w:line="600" w:lineRule="auto"/>
        <w:ind w:firstLine="720"/>
        <w:jc w:val="both"/>
        <w:rPr>
          <w:rFonts w:eastAsia="Times New Roman" w:cs="Times New Roman"/>
          <w:szCs w:val="24"/>
        </w:rPr>
      </w:pPr>
      <w:r>
        <w:rPr>
          <w:rFonts w:eastAsia="Times New Roman" w:cs="Times New Roman"/>
          <w:szCs w:val="24"/>
        </w:rPr>
        <w:lastRenderedPageBreak/>
        <w:t>Σήμερα, λοιπόν, έχουμε ένα νομοσχέδιο για τους δασικούς συνεταιρισμούς. Οι δασεργάτες είναι ένα κομμάτι του πληθυσμού</w:t>
      </w:r>
      <w:r>
        <w:rPr>
          <w:rFonts w:eastAsia="Times New Roman" w:cs="Times New Roman"/>
          <w:szCs w:val="24"/>
        </w:rPr>
        <w:t>,</w:t>
      </w:r>
      <w:r>
        <w:rPr>
          <w:rFonts w:eastAsia="Times New Roman" w:cs="Times New Roman"/>
          <w:szCs w:val="24"/>
        </w:rPr>
        <w:t xml:space="preserve"> οι οποίοι και πρέπει να υποστηριχθούν αλλά και να αντιμετωπιστούν τα προβλήματά τους και να βελτ</w:t>
      </w:r>
      <w:r>
        <w:rPr>
          <w:rFonts w:eastAsia="Times New Roman" w:cs="Times New Roman"/>
          <w:szCs w:val="24"/>
        </w:rPr>
        <w:t xml:space="preserve">ιωθεί η θέση τους, ώστε να καταφέρουμε να κάνουμε πιο παραγωγικά τα δάση μέσω των δασεργατών και να μπορέσουμε να διατηρήσουμε την ισορροπία του περιβάλλοντος. </w:t>
      </w:r>
    </w:p>
    <w:p w14:paraId="4EA88E1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Ελάχιστα άκουσα πάνω σε αυτά τα κρίσιμα θέματα. Άκουσα, βεβαίως, για το ΑΚΑΓΕ, πολύ σοβαρό θέμα</w:t>
      </w:r>
      <w:r>
        <w:rPr>
          <w:rFonts w:eastAsia="Times New Roman" w:cs="Times New Roman"/>
          <w:szCs w:val="24"/>
        </w:rPr>
        <w:t>, άκουσα για τα βοσκοτόπια της Ιθάκης, μεγάλη συζήτηση για το αν είναι βοσκοτόπια ή δεν είναι. Βέβαια το ερώτημα το δικό μου είναι</w:t>
      </w:r>
      <w:r>
        <w:rPr>
          <w:rFonts w:eastAsia="Times New Roman" w:cs="Times New Roman"/>
          <w:szCs w:val="24"/>
        </w:rPr>
        <w:t>,</w:t>
      </w:r>
      <w:r>
        <w:rPr>
          <w:rFonts w:eastAsia="Times New Roman" w:cs="Times New Roman"/>
          <w:szCs w:val="24"/>
        </w:rPr>
        <w:t xml:space="preserve"> αν τη Δευτέρα τα 80 εκατομμύρια θα κατατεθούν από τους υποψήφιους καναλάρχες ή θα έχουν εμπλοκές. Προχωρώ παραπέρα. Άκουσα τ</w:t>
      </w:r>
      <w:r>
        <w:rPr>
          <w:rFonts w:eastAsia="Times New Roman" w:cs="Times New Roman"/>
          <w:szCs w:val="24"/>
        </w:rPr>
        <w:t>η Νέα Δημοκρατία, άκουσα τη Δημοκρατική Συμπαράταξη, άκουσα τον ΣΥΡΙΖΑ, ποιος τα έκανε καλύτερα, ποιος φταίει, γιατί, ποιος φταίει, πότε.</w:t>
      </w:r>
    </w:p>
    <w:p w14:paraId="4EA88E1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Θα πω, λοιπόν, το εξής: Έτσι μετατίθεται το ζήτημα του νομοθετικού έργου της Βουλής, το οποίο εγώ θεωρώ ότι είναι το σ</w:t>
      </w:r>
      <w:r>
        <w:rPr>
          <w:rFonts w:eastAsia="Times New Roman" w:cs="Times New Roman"/>
          <w:szCs w:val="24"/>
        </w:rPr>
        <w:t>οβαρότερο, στον κοινοβουλευτικό έλεγχο. Διότι η αντιπαράθεση σε ζητήματα τα οποία δεν άπτονται του συζητούμενου νομοσχεδίου</w:t>
      </w:r>
      <w:r>
        <w:rPr>
          <w:rFonts w:eastAsia="Times New Roman" w:cs="Times New Roman"/>
          <w:szCs w:val="24"/>
        </w:rPr>
        <w:t>,</w:t>
      </w:r>
      <w:r>
        <w:rPr>
          <w:rFonts w:eastAsia="Times New Roman" w:cs="Times New Roman"/>
          <w:szCs w:val="24"/>
        </w:rPr>
        <w:t xml:space="preserve"> είναι ένας κοινοβουλευτικός έλεγχος. Ο Κανονισμός, όμως, επιτρέπει τον κοινοβουλευτικό έλεγχο, το προβλέπει και το Σύνταγμα και υπάρχουν οι ερωτήσεις, οι επίκαιρες ερωτήσεις, οι διευρυμένες επίκαιρες επερωτήσεις, σε επίπεδο Αρχηγών, συζητήσεις προ </w:t>
      </w:r>
      <w:r>
        <w:rPr>
          <w:rFonts w:eastAsia="Times New Roman" w:cs="Times New Roman"/>
          <w:szCs w:val="24"/>
        </w:rPr>
        <w:t>η</w:t>
      </w:r>
      <w:r>
        <w:rPr>
          <w:rFonts w:eastAsia="Times New Roman" w:cs="Times New Roman"/>
          <w:szCs w:val="24"/>
        </w:rPr>
        <w:t>μερήσι</w:t>
      </w:r>
      <w:r>
        <w:rPr>
          <w:rFonts w:eastAsia="Times New Roman" w:cs="Times New Roman"/>
          <w:szCs w:val="24"/>
        </w:rPr>
        <w:t xml:space="preserve">ας </w:t>
      </w:r>
      <w:r>
        <w:rPr>
          <w:rFonts w:eastAsia="Times New Roman" w:cs="Times New Roman"/>
          <w:szCs w:val="24"/>
        </w:rPr>
        <w:t>δ</w:t>
      </w:r>
      <w:r>
        <w:rPr>
          <w:rFonts w:eastAsia="Times New Roman" w:cs="Times New Roman"/>
          <w:szCs w:val="24"/>
        </w:rPr>
        <w:t>ιάταξης.</w:t>
      </w:r>
    </w:p>
    <w:p w14:paraId="4EA88E1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Είμαι μέλος της Επιτροπής Κανονισμού. Θα προτείνω και μια φορά την εβδομάδα να γίνεται ευρύτερη συζήτηση για επίκαιρα θέματα, διότι σήμερα συζητήσαμε επίκαιρα θέματα. Δεν συζητήσαμε νομοσχέδιο δασικών συνεταιρισμών. Αν θέλετε, Υπουργέ, να είμα</w:t>
      </w:r>
      <w:r>
        <w:rPr>
          <w:rFonts w:eastAsia="Times New Roman" w:cs="Times New Roman"/>
          <w:szCs w:val="24"/>
        </w:rPr>
        <w:t>ι ακριβής, συζητήσαμε ελάχιστα σε σχέση με το νομοσχέδιο. Αυτό μειώνει το νομοθετικό έργο, διότι περιορίζει τον διάλογο μέσα στη Βουλή.</w:t>
      </w:r>
    </w:p>
    <w:p w14:paraId="4EA88E1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Δυστυχώς στον σύντομο χρόνο της θητείας μου εντός της Βουλής, διαπίστωσα ότι πολλές φορές η θέλησή μου ή η προσπάθειά μο</w:t>
      </w:r>
      <w:r>
        <w:rPr>
          <w:rFonts w:eastAsia="Times New Roman" w:cs="Times New Roman"/>
          <w:szCs w:val="24"/>
        </w:rPr>
        <w:t>υ να βελτιώσω ένα νομοθετικό κείμενο επ’ αγαθώ του συνόλου ή επ’ αγαθώ ενός μεγάλου μέρους του πληθυσμού,</w:t>
      </w:r>
      <w:r>
        <w:rPr>
          <w:rFonts w:eastAsia="Times New Roman" w:cs="Times New Roman"/>
          <w:szCs w:val="24"/>
        </w:rPr>
        <w:t>παρεμποδίζεται γιατί περιορίζεται ο χρόνος συζήτησης</w:t>
      </w:r>
      <w:r>
        <w:rPr>
          <w:rFonts w:eastAsia="Times New Roman" w:cs="Times New Roman"/>
          <w:szCs w:val="24"/>
        </w:rPr>
        <w:t xml:space="preserve"> </w:t>
      </w:r>
      <w:r>
        <w:rPr>
          <w:rFonts w:eastAsia="Times New Roman" w:cs="Times New Roman"/>
          <w:szCs w:val="24"/>
        </w:rPr>
        <w:t xml:space="preserve">σε μία συνεδρίαση και η συζήτηση μετατίθεται ποιος είναι </w:t>
      </w:r>
      <w:r>
        <w:rPr>
          <w:rFonts w:eastAsia="Times New Roman" w:cs="Times New Roman"/>
          <w:szCs w:val="24"/>
        </w:rPr>
        <w:t>εξυπνότερος του άλλου. Δεν νομίζω, λοιπόν</w:t>
      </w:r>
      <w:r>
        <w:rPr>
          <w:rFonts w:eastAsia="Times New Roman" w:cs="Times New Roman"/>
          <w:szCs w:val="24"/>
        </w:rPr>
        <w:t>, ότι βοηθιόμαστε εδώ μέσα σε αυτή την Αίθουσα με αυτές τις τοποθετήσεις.</w:t>
      </w:r>
    </w:p>
    <w:p w14:paraId="4EA88E1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Όμως δεν θέλω να πω περισσότερα σε αυτό το σημείο, γιατί είμαι σίγουρος ότι το φαινόμενο θα επαναληφθεί και τη</w:t>
      </w:r>
      <w:r>
        <w:rPr>
          <w:rFonts w:eastAsia="Times New Roman" w:cs="Times New Roman"/>
          <w:szCs w:val="24"/>
        </w:rPr>
        <w:t>ν επόμενη</w:t>
      </w:r>
      <w:r>
        <w:rPr>
          <w:rFonts w:eastAsia="Times New Roman" w:cs="Times New Roman"/>
          <w:szCs w:val="24"/>
        </w:rPr>
        <w:t xml:space="preserve"> Δευτέρα, εντονότερα μάλιστα την ημέρα που θα έρθει το πολυνομο</w:t>
      </w:r>
      <w:r>
        <w:rPr>
          <w:rFonts w:eastAsia="Times New Roman" w:cs="Times New Roman"/>
          <w:szCs w:val="24"/>
        </w:rPr>
        <w:t>σχέδιο. Θα επαναληφθεί την Τρίτη και θα επαναλαμβάνεται εις το διηνεκές. Έτσι, λοιπόν, η μικρή μοναχική δική μου φωνή δεν θα πρέπει να κουράσει τους ελάχιστους συναδέλφους που βρίσκονται στην Αίθουσα.</w:t>
      </w:r>
    </w:p>
    <w:p w14:paraId="4EA88E1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Ας πάμε, λοιπόν, να δούμε μερικά σημεία του νομοσχεδίου</w:t>
      </w:r>
      <w:r>
        <w:rPr>
          <w:rFonts w:eastAsia="Times New Roman" w:cs="Times New Roman"/>
          <w:szCs w:val="24"/>
        </w:rPr>
        <w:t>, γιατί είμαι τελευταίος εκ των ομιλητών. Θα ακολουθήσουν οι αγορητές με τις δευτερολογίες τους.</w:t>
      </w:r>
    </w:p>
    <w:p w14:paraId="4EA88E2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Το διάβασα το νομοσχέδιο. Γνωρίζω από συνεταιρισμούς. Πιστεύω ότι πάντα ένα νομοσχέδιο για συνεταιρισμούς που έρχεται είναι καλό και αυτό είναι σχετικά καλό, δ</w:t>
      </w:r>
      <w:r>
        <w:rPr>
          <w:rFonts w:eastAsia="Times New Roman" w:cs="Times New Roman"/>
          <w:szCs w:val="24"/>
        </w:rPr>
        <w:t>ιότι άπτεται θεμάτων που αφορούν και το φυσικό περιβάλλον, χωρίς να μπορούμε να εγκαταλείψουμε το ότι θα πρέπει να συνυπάρχει ο άνθρωπος με το περιβάλλον και δεν θα πρέπει να ξεχνάμε ότι οι ανθρώπινες επεμβάσεις στο περιβάλλον</w:t>
      </w:r>
      <w:r>
        <w:rPr>
          <w:rFonts w:eastAsia="Times New Roman" w:cs="Times New Roman"/>
          <w:szCs w:val="24"/>
        </w:rPr>
        <w:t>,</w:t>
      </w:r>
      <w:r>
        <w:rPr>
          <w:rFonts w:eastAsia="Times New Roman" w:cs="Times New Roman"/>
          <w:szCs w:val="24"/>
        </w:rPr>
        <w:t xml:space="preserve"> έχουν φέρει μια αναστροφή τη</w:t>
      </w:r>
      <w:r>
        <w:rPr>
          <w:rFonts w:eastAsia="Times New Roman" w:cs="Times New Roman"/>
          <w:szCs w:val="24"/>
        </w:rPr>
        <w:t>ς φύσης σε μεγάλο βαθμό και πολύ δύσκολα θα ανατραπούν οι συνέπειες.</w:t>
      </w:r>
    </w:p>
    <w:p w14:paraId="4EA88E2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Βλέπω, λοιπόν, ότι έρχεται το νομοσχέδιο αυτό. Πρώτη παρατήρηση</w:t>
      </w:r>
      <w:r>
        <w:rPr>
          <w:rFonts w:eastAsia="Times New Roman" w:cs="Times New Roman"/>
          <w:szCs w:val="24"/>
        </w:rPr>
        <w:t>.</w:t>
      </w:r>
      <w:r>
        <w:rPr>
          <w:rFonts w:eastAsia="Times New Roman" w:cs="Times New Roman"/>
          <w:szCs w:val="24"/>
        </w:rPr>
        <w:t xml:space="preserve"> Το νούμερο είκοσι ένα</w:t>
      </w:r>
      <w:r>
        <w:rPr>
          <w:rFonts w:eastAsia="Times New Roman" w:cs="Times New Roman"/>
          <w:szCs w:val="24"/>
        </w:rPr>
        <w:t xml:space="preserve"> </w:t>
      </w:r>
      <w:r>
        <w:rPr>
          <w:rFonts w:eastAsia="Times New Roman" w:cs="Times New Roman"/>
          <w:szCs w:val="24"/>
        </w:rPr>
        <w:t>ως ελάχιστος αριθμός μελών</w:t>
      </w:r>
      <w:r>
        <w:rPr>
          <w:rFonts w:eastAsia="Times New Roman" w:cs="Times New Roman"/>
          <w:szCs w:val="24"/>
        </w:rPr>
        <w:t xml:space="preserve"> Πρέπει να σας πω ότι εγώ είμαι σύμφωνος. </w:t>
      </w:r>
      <w:r>
        <w:rPr>
          <w:rFonts w:eastAsia="Times New Roman" w:cs="Times New Roman"/>
          <w:szCs w:val="24"/>
        </w:rPr>
        <w:t>Γ</w:t>
      </w:r>
      <w:r>
        <w:rPr>
          <w:rFonts w:eastAsia="Times New Roman" w:cs="Times New Roman"/>
          <w:szCs w:val="24"/>
        </w:rPr>
        <w:t xml:space="preserve">ιατί να το πω αυτό; Για να μην </w:t>
      </w:r>
      <w:r>
        <w:rPr>
          <w:rFonts w:eastAsia="Times New Roman" w:cs="Times New Roman"/>
          <w:szCs w:val="24"/>
        </w:rPr>
        <w:t>έχουμε κατακερματισμό του αριθμού των δασεργατών. Να μπορούν συλλογικά να εργάζονται, διαφορετικά θα αρχίσουν οι προσωπικές φιλοδοξίες. Μην ξεχνάμε την προϊστορία όλων των μορφών συνεταιρισμών που κατέληξαν σε πτωχεύσεις μεν των συνεταιρισμών, αλλά σε πλου</w:t>
      </w:r>
      <w:r>
        <w:rPr>
          <w:rFonts w:eastAsia="Times New Roman" w:cs="Times New Roman"/>
          <w:szCs w:val="24"/>
        </w:rPr>
        <w:t xml:space="preserve">τισμό κάποιων συνεταιριστών. Αυτό δεν πρέπει να το ξεχνάμε, να το έχουμε προ οφθαλμών. </w:t>
      </w:r>
    </w:p>
    <w:p w14:paraId="4EA88E2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ο αριθμός είκοσι ένα, έστω και αν ιστορικά ήταν ο αριθμός επτά, μου λέει ότι δεν είναι κακό να μπει αυτός ο αριθμός, ούτως ώστε με συλλογικότητα να εργάζονται </w:t>
      </w:r>
      <w:r>
        <w:rPr>
          <w:rFonts w:eastAsia="Times New Roman" w:cs="Times New Roman"/>
          <w:szCs w:val="24"/>
        </w:rPr>
        <w:t>από κοινού, για να μη γεννιούνται μεγάλες φιλοδοξίες και να υπάρχει και ο εσωτερικός έλεγχος από τον μεγαλύτερο αριθμό. Γιατί μην κρυβόμαστε, όσο λιγότεροι είμαστε, πέφτουν και μοιρασιές. Άμα είμαστε λίγοι, βολευόμαστε. Άμα είμαστε πο</w:t>
      </w:r>
      <w:r>
        <w:rPr>
          <w:rFonts w:eastAsia="Times New Roman" w:cs="Times New Roman"/>
          <w:szCs w:val="24"/>
        </w:rPr>
        <w:t>λλοί</w:t>
      </w:r>
      <w:r>
        <w:rPr>
          <w:rFonts w:eastAsia="Times New Roman" w:cs="Times New Roman"/>
          <w:szCs w:val="24"/>
        </w:rPr>
        <w:t>, είναι πιο δύσκολ</w:t>
      </w:r>
      <w:r>
        <w:rPr>
          <w:rFonts w:eastAsia="Times New Roman" w:cs="Times New Roman"/>
          <w:szCs w:val="24"/>
        </w:rPr>
        <w:t>ο.</w:t>
      </w:r>
    </w:p>
    <w:p w14:paraId="4EA88E2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Στο θέμα τώρα των συγγενών πρώτου βαθμού συζύγων. Λέει ότι αν είναι κανείς έμπορος ξυλείας, δεν μπορεί να είναι και μέλος δασικού συνεταιρισμού εργασίας. </w:t>
      </w:r>
    </w:p>
    <w:p w14:paraId="4EA88E24" w14:textId="77777777" w:rsidR="00982D42" w:rsidRDefault="003E694A">
      <w:pPr>
        <w:spacing w:line="600" w:lineRule="auto"/>
        <w:ind w:firstLine="709"/>
        <w:jc w:val="both"/>
        <w:rPr>
          <w:rFonts w:eastAsia="Times New Roman"/>
          <w:szCs w:val="24"/>
        </w:rPr>
      </w:pPr>
      <w:r>
        <w:rPr>
          <w:rFonts w:eastAsia="Times New Roman"/>
          <w:szCs w:val="24"/>
        </w:rPr>
        <w:t>Έχει ένα ζήτημα συνταγματικότητας. Δεν θα τα ανατρέψει το νομοσχέδιο, βέβαια, θα αντιμετωπιστεί αρ</w:t>
      </w:r>
      <w:r>
        <w:rPr>
          <w:rFonts w:eastAsia="Times New Roman"/>
          <w:szCs w:val="24"/>
        </w:rPr>
        <w:t>γότερα στο μέλλον από τα δικαστήρια, με την προβολή ενός ισχυρισμού ότι προσβάλλει την οικονομική ελευθερία, προσβάλλει την αυτοτέλεια των περιουσιακών ζητημάτων των συζύγων, προσβάλλει την προσωπικότητα. Ας τα βρουν άλλοι. Δεν θα τα βρούμε σε αυτήν την Αί</w:t>
      </w:r>
      <w:r>
        <w:rPr>
          <w:rFonts w:eastAsia="Times New Roman"/>
          <w:szCs w:val="24"/>
        </w:rPr>
        <w:t>θουσα.</w:t>
      </w:r>
    </w:p>
    <w:p w14:paraId="4EA88E25" w14:textId="77777777" w:rsidR="00982D42" w:rsidRDefault="003E694A">
      <w:pPr>
        <w:spacing w:line="600" w:lineRule="auto"/>
        <w:ind w:firstLine="720"/>
        <w:jc w:val="both"/>
        <w:rPr>
          <w:rFonts w:eastAsia="Times New Roman"/>
          <w:szCs w:val="24"/>
        </w:rPr>
      </w:pPr>
      <w:r>
        <w:rPr>
          <w:rFonts w:eastAsia="Times New Roman"/>
          <w:szCs w:val="24"/>
        </w:rPr>
        <w:lastRenderedPageBreak/>
        <w:t>Εκείνο το οποίο με απασχολεί στο ζήτημα των δασικών διατάξεων του νομοσχεδίου είναι ότι αναφέρεται στην εξασφάλιση εργασιακού πεδίου των συνεταιριστών-δασεργατών. Έχει ένα ζήτημα, λοιπόν: τον τριπλασιασμό της ευθύνης. Αφού μιλάμε για συνεταιρισμούς,</w:t>
      </w:r>
      <w:r>
        <w:rPr>
          <w:rFonts w:eastAsia="Times New Roman"/>
          <w:szCs w:val="24"/>
        </w:rPr>
        <w:t xml:space="preserve"> βέβαια, μιλάμε για μια μικρή συνεταιριστική μερίδα, κατ’ ελάχιστον των 200 ευρώ. Γιατί να τριπλασιάσουμε σε περιόδους κρίσης την ατομική ευθύνη έναντι των τρίτων και το πάμε στο τριπλάσιο και να επιφυλαχθούμε και να πούμε, «ναι θα μπορεί το καταστατικό να</w:t>
      </w:r>
      <w:r>
        <w:rPr>
          <w:rFonts w:eastAsia="Times New Roman"/>
          <w:szCs w:val="24"/>
        </w:rPr>
        <w:t xml:space="preserve"> βάλει και πολλαπλάσιο ή μεγαλύτερο του τριπλασίου»; Ο συνεταιρισμός έχει μια μορφή εργασίας, είναι εντάσεως εργασίας. Δεν μπορούμε να κάνουμε τον συνεταιρισμό μια εταιρεία εντάσεως κεφαλαίου, διότι εκ των πραγμάτων δεν έχει υψηλά κεφάλαια, έχει μικρή συνε</w:t>
      </w:r>
      <w:r>
        <w:rPr>
          <w:rFonts w:eastAsia="Times New Roman"/>
          <w:szCs w:val="24"/>
        </w:rPr>
        <w:t>ταιριστική μερίδα.</w:t>
      </w:r>
    </w:p>
    <w:p w14:paraId="4EA88E26" w14:textId="77777777" w:rsidR="00982D42" w:rsidRDefault="003E694A">
      <w:pPr>
        <w:spacing w:line="600" w:lineRule="auto"/>
        <w:ind w:firstLine="720"/>
        <w:jc w:val="both"/>
        <w:rPr>
          <w:rFonts w:eastAsia="Times New Roman"/>
          <w:szCs w:val="24"/>
        </w:rPr>
      </w:pPr>
      <w:r>
        <w:rPr>
          <w:rFonts w:eastAsia="Times New Roman"/>
          <w:szCs w:val="24"/>
        </w:rPr>
        <w:t xml:space="preserve">Νομίζω, κύριε Υπουργέ, ότι, αν κάνουμε ισότιμη την ευθύνη προς τρίτους για τις υποχρεώσεις στον συνεταιρισμό με την αξία της μερίδας του μέλους του συνεταιρισμού, μπορούμε να τους βοηθήσουμε σε αυτό το σημείο στο ξεκίνημα, δεδομένου ότι </w:t>
      </w:r>
      <w:r>
        <w:rPr>
          <w:rFonts w:eastAsia="Times New Roman"/>
          <w:szCs w:val="24"/>
        </w:rPr>
        <w:t>οι μεν αναγκαστικοί συνεταιρισμοί με τον ίδιο νόμο διατηρού</w:t>
      </w:r>
      <w:r>
        <w:rPr>
          <w:rFonts w:eastAsia="Times New Roman"/>
          <w:szCs w:val="24"/>
        </w:rPr>
        <w:lastRenderedPageBreak/>
        <w:t>νται -δεν θα μεταβληθεί το καθεστώς τους, όπως ίσχυε- και προφανώς, μιλάμε για νέους εκούσιους συνεταιρισμούς. Αφού κανείς πλέον δεν μπορεί να αναγκαστεί να γίνει μέλος συνεταιρισμού, είναι εκούσιο</w:t>
      </w:r>
      <w:r>
        <w:rPr>
          <w:rFonts w:eastAsia="Times New Roman"/>
          <w:szCs w:val="24"/>
        </w:rPr>
        <w:t>ι, δεν είναι αναγκαστικοί. Είναι ένα σημείο που θα ήθελα να το δείτε.</w:t>
      </w:r>
    </w:p>
    <w:p w14:paraId="4EA88E27" w14:textId="77777777" w:rsidR="00982D42" w:rsidRDefault="003E694A">
      <w:pPr>
        <w:spacing w:line="600" w:lineRule="auto"/>
        <w:ind w:firstLine="720"/>
        <w:jc w:val="both"/>
        <w:rPr>
          <w:rFonts w:eastAsia="Times New Roman"/>
          <w:szCs w:val="24"/>
        </w:rPr>
      </w:pPr>
      <w:r>
        <w:rPr>
          <w:rFonts w:eastAsia="Times New Roman"/>
          <w:szCs w:val="24"/>
        </w:rPr>
        <w:t>Ένα δεύτερο σημείο είναι τα δικαιώματα εκείνα τα οποία θα έχουν οι συνεταιρισμοί. Το σχέδιο, όμως, επεκτείνεται και σε τροποποίηση του Δασικού Κώδικα σε ζητήματα μικρών κοινωνιών. Θα γίν</w:t>
      </w:r>
      <w:r>
        <w:rPr>
          <w:rFonts w:eastAsia="Times New Roman"/>
          <w:szCs w:val="24"/>
        </w:rPr>
        <w:t xml:space="preserve">ω αμέσως σαφέστερος. </w:t>
      </w:r>
    </w:p>
    <w:p w14:paraId="4EA88E28" w14:textId="77777777" w:rsidR="00982D42" w:rsidRDefault="003E694A">
      <w:pPr>
        <w:spacing w:line="600" w:lineRule="auto"/>
        <w:ind w:firstLine="720"/>
        <w:jc w:val="both"/>
        <w:rPr>
          <w:rFonts w:eastAsia="Times New Roman"/>
          <w:szCs w:val="24"/>
        </w:rPr>
      </w:pPr>
      <w:r>
        <w:rPr>
          <w:rFonts w:eastAsia="Times New Roman"/>
          <w:szCs w:val="24"/>
        </w:rPr>
        <w:t>Λέμε, λοιπόν: Ποιο αντικείμενο εργασίας θα έχουν, κατ’ αρχάς, οι δασικοί συνεταιρισμοί; Τα δημόσια δάση. Θα παραχωρούνται τα δημόσια δάση στους συνεταιρισμούς, για να έχουν αντικείμενο εργασίας την ξύλευση, τον καθαρισμό, τη ρητίνευση</w:t>
      </w:r>
      <w:r>
        <w:rPr>
          <w:rFonts w:eastAsia="Times New Roman"/>
          <w:szCs w:val="24"/>
        </w:rPr>
        <w:t xml:space="preserve">. </w:t>
      </w:r>
    </w:p>
    <w:p w14:paraId="4EA88E29" w14:textId="77777777" w:rsidR="00982D42" w:rsidRDefault="003E694A">
      <w:pPr>
        <w:spacing w:line="600" w:lineRule="auto"/>
        <w:ind w:firstLine="720"/>
        <w:jc w:val="both"/>
        <w:rPr>
          <w:rFonts w:eastAsia="Times New Roman"/>
          <w:szCs w:val="24"/>
        </w:rPr>
      </w:pPr>
      <w:r>
        <w:rPr>
          <w:rFonts w:eastAsia="Times New Roman"/>
          <w:szCs w:val="24"/>
        </w:rPr>
        <w:t xml:space="preserve">Είναι μεγάλο θέμα η ρητίνευση. Δεν υπάρχει πια. Μπορεί θεωρητικά να το αναφέρουμε ότι έχουμε ρητινευόμενα δάση και έχουμε μια ειδική κατηγορία. Τόσο στην Αττική όσο στην Κορινθία -φίλε Γιώργο </w:t>
      </w:r>
      <w:r>
        <w:rPr>
          <w:rFonts w:eastAsia="Times New Roman"/>
          <w:szCs w:val="24"/>
        </w:rPr>
        <w:lastRenderedPageBreak/>
        <w:t>Αμυρά τα γνωρίζεις- και στη Θήβα τα ρητινευόμενα δάση, μια ιδ</w:t>
      </w:r>
      <w:r>
        <w:rPr>
          <w:rFonts w:eastAsia="Times New Roman"/>
          <w:szCs w:val="24"/>
        </w:rPr>
        <w:t>ιαίτερα κατηγορία δασών τα οποία ακόμα δεν έχουμε αντιμετωπίσει, κατ’ αρχήν, θεωρούνται ιδιωτικά. Όμως, η ρητίνευση των δασών δεν υπάρχει, διότι η ρητίνη έχει αντικατασταθεί από εισαγόμενα χημικά προϊόντα, ξεκινώντας από τον 18</w:t>
      </w:r>
      <w:r>
        <w:rPr>
          <w:rFonts w:eastAsia="Times New Roman"/>
          <w:szCs w:val="24"/>
          <w:vertAlign w:val="superscript"/>
        </w:rPr>
        <w:t>ο</w:t>
      </w:r>
      <w:r>
        <w:rPr>
          <w:rFonts w:eastAsia="Times New Roman"/>
          <w:szCs w:val="24"/>
        </w:rPr>
        <w:t>, 19</w:t>
      </w:r>
      <w:r>
        <w:rPr>
          <w:rFonts w:eastAsia="Times New Roman"/>
          <w:szCs w:val="24"/>
          <w:vertAlign w:val="superscript"/>
        </w:rPr>
        <w:t>ο</w:t>
      </w:r>
      <w:r>
        <w:rPr>
          <w:rFonts w:eastAsia="Times New Roman"/>
          <w:szCs w:val="24"/>
        </w:rPr>
        <w:t xml:space="preserve"> αιώνα με το περίφημο κολοφώνιο. Δεν ήταν παράγωγο της ρητίνης, ήταν χημική ένωση. Δεν έχουμε </w:t>
      </w:r>
      <w:r>
        <w:rPr>
          <w:rFonts w:eastAsia="Times New Roman"/>
          <w:szCs w:val="24"/>
        </w:rPr>
        <w:t xml:space="preserve">ρητινευόμενα </w:t>
      </w:r>
      <w:r>
        <w:rPr>
          <w:rFonts w:eastAsia="Times New Roman"/>
          <w:szCs w:val="24"/>
        </w:rPr>
        <w:t xml:space="preserve">δάση. </w:t>
      </w:r>
    </w:p>
    <w:p w14:paraId="4EA88E2A" w14:textId="77777777" w:rsidR="00982D42" w:rsidRDefault="003E694A">
      <w:pPr>
        <w:spacing w:line="600" w:lineRule="auto"/>
        <w:ind w:firstLine="720"/>
        <w:jc w:val="both"/>
        <w:rPr>
          <w:rFonts w:eastAsia="Times New Roman"/>
          <w:szCs w:val="24"/>
        </w:rPr>
      </w:pPr>
      <w:r>
        <w:rPr>
          <w:rFonts w:eastAsia="Times New Roman"/>
          <w:szCs w:val="24"/>
        </w:rPr>
        <w:t>Έχει μια διάταξη εδώ πως τα ιδιωτικά δάση, αν τελούν υπό εγκατάλειψη για είκοσι χρόνια -και εδώ μέσα αναφέρει και τα ρητινευόμενα, χωρίς να τα</w:t>
      </w:r>
      <w:r>
        <w:rPr>
          <w:rFonts w:eastAsia="Times New Roman"/>
          <w:szCs w:val="24"/>
        </w:rPr>
        <w:t xml:space="preserve"> ονομάζει-, θα τα αναλάβει, λέει, το δημόσιο, η δασική υπηρεσία να τα διαθέσει στους συνεταιρισμούς. Καλό το ακούω, αλλά τι θα διαθέσει; Διότι σε αυτό το σημείο θα υπάρξουν εμπλοκές και με τους ιδιοκτήτες. Οι ιδιοκτήτες των ρητινευομένων δασών, των πευκοδα</w:t>
      </w:r>
      <w:r>
        <w:rPr>
          <w:rFonts w:eastAsia="Times New Roman"/>
          <w:szCs w:val="24"/>
        </w:rPr>
        <w:t>σών, έχουν παραχωρητήρια από το 1923. Θα υπάρξει εμπλοκή με αυτούς, διότι θα θέλουν οι ίδιοι να μπορέσουν να το εκμεταλλευτούν ή δεν θα θέλουν, αλλά δεν θα επιθυμούν μια αναγκαστικής μορφής μίσθωση. Αυτή είναι μια αναγκαστικής μορφής μίσθωση, που θυμίζει τ</w:t>
      </w:r>
      <w:r>
        <w:rPr>
          <w:rFonts w:eastAsia="Times New Roman"/>
          <w:szCs w:val="24"/>
        </w:rPr>
        <w:t xml:space="preserve">ο ενοικιοστάσιο του 1950, του 1952. </w:t>
      </w:r>
      <w:r>
        <w:rPr>
          <w:rFonts w:eastAsia="Times New Roman"/>
          <w:szCs w:val="24"/>
        </w:rPr>
        <w:lastRenderedPageBreak/>
        <w:t>Ήταν ενοικιοστάσιο βοσκών -στο Υπουργείο Αγροτικής Ανάπτυξης τα γνωρίζουν αυτά-, το οποίο επέβαλε υποχρεωτικά την εισδοχή ποιμνίων ή την εισδοχή δασεργατών μέσα, αλλά υπό διαφορετικές οικονομικές συνθήκες και υπό εντελώς</w:t>
      </w:r>
      <w:r>
        <w:rPr>
          <w:rFonts w:eastAsia="Times New Roman"/>
          <w:szCs w:val="24"/>
        </w:rPr>
        <w:t xml:space="preserve"> διαφορετικό Σύνταγμα. Δεν θα το λύσουμε σήμερα αυτό, απλώς το παρατηρώ σαν ζήτημα επί του νομοσχεδίου. </w:t>
      </w:r>
    </w:p>
    <w:p w14:paraId="4EA88E2B" w14:textId="77777777" w:rsidR="00982D42" w:rsidRDefault="003E694A">
      <w:pPr>
        <w:spacing w:line="600" w:lineRule="auto"/>
        <w:ind w:firstLine="720"/>
        <w:jc w:val="both"/>
        <w:rPr>
          <w:rFonts w:eastAsia="Times New Roman"/>
          <w:szCs w:val="24"/>
        </w:rPr>
      </w:pPr>
      <w:r>
        <w:rPr>
          <w:rFonts w:eastAsia="Times New Roman"/>
          <w:szCs w:val="24"/>
        </w:rPr>
        <w:t>Προχωρώντας παρακάτω, έχουμε να κάνουμε μια παρατήρηση. Επανέρχεται το δικαίωμα της καυσοξύλευσης, της κλαδονομής του άρθρου 138 του Δασικού Κώδικα και</w:t>
      </w:r>
      <w:r>
        <w:rPr>
          <w:rFonts w:eastAsia="Times New Roman"/>
          <w:szCs w:val="24"/>
        </w:rPr>
        <w:t xml:space="preserve"> αντικαθιστάτε μια παράγραφο. Λέτε εκεί, όμως, κάτι το οποίο δεν πρέπει να το πείτε. Πρέπει να το διαγράψετε. Λέτε ότι θα καθοριστούν το τίμημα, οι δικαιούχοι και τα δικαιολογητικά με αποφάσεις του Υπουργού Περιβάλλοντος και Ενέργειας. Δηλαδή, για τη γιαγι</w:t>
      </w:r>
      <w:r>
        <w:rPr>
          <w:rFonts w:eastAsia="Times New Roman"/>
          <w:szCs w:val="24"/>
        </w:rPr>
        <w:t xml:space="preserve">ά που έχει μείνει στο χωριό και κουβαλάει τα κλαδάκια στην πλάτη της για να ζεσταθεί, μετά την απόφασή σας θα μπορεί να έχει ο δασάρχης το δικαίωμα να πάει και να τα κοστολογήσει αυτά; </w:t>
      </w:r>
    </w:p>
    <w:p w14:paraId="4EA88E2C"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Πρέπει να επαναφέρετε το δωρεάν δικαίωμα κλαδονομής και καυσοξύλευσης για δύο λόγους: Η μεν καυσοξύλευση επιτρέπει να έχουμε ζεστασιά. </w:t>
      </w:r>
    </w:p>
    <w:p w14:paraId="4EA88E2D" w14:textId="77777777" w:rsidR="00982D42" w:rsidRDefault="003E694A">
      <w:pPr>
        <w:spacing w:line="600" w:lineRule="auto"/>
        <w:ind w:firstLine="720"/>
        <w:jc w:val="both"/>
        <w:rPr>
          <w:rFonts w:eastAsia="Times New Roman"/>
          <w:szCs w:val="24"/>
        </w:rPr>
      </w:pPr>
      <w:r>
        <w:rPr>
          <w:rFonts w:eastAsia="Times New Roman"/>
          <w:szCs w:val="24"/>
        </w:rPr>
        <w:t>Ας μην θυμηθώ το επίδομα θερμάνσεως παραμεθορίων περιοχών και τον Υπουργό που το διένειμε ως επίδομα των υπαλλήλων του Υ</w:t>
      </w:r>
      <w:r>
        <w:rPr>
          <w:rFonts w:eastAsia="Times New Roman"/>
          <w:szCs w:val="24"/>
        </w:rPr>
        <w:t>πουργείου του. Φαντάζομαι σήμερα τουλάχιστον να έχει καταργηθεί, γιατί, αν εξακολουθεί να υπάρχει, θα είναι ένα καινούργιο σκάνδαλο. Στο δικό σας Υπουργείο ήταν το επίδομα θερμάνσεως, κύριε Υπουργέ. Δεν το λέω για σας, κύριε Τσιρώνη. Μην το θυμηθώ, λοιπόν,</w:t>
      </w:r>
      <w:r>
        <w:rPr>
          <w:rFonts w:eastAsia="Times New Roman"/>
          <w:szCs w:val="24"/>
        </w:rPr>
        <w:t xml:space="preserve"> αυτό. </w:t>
      </w:r>
    </w:p>
    <w:p w14:paraId="4EA88E2E" w14:textId="77777777" w:rsidR="00982D42" w:rsidRDefault="003E694A">
      <w:pPr>
        <w:spacing w:line="600" w:lineRule="auto"/>
        <w:ind w:firstLine="720"/>
        <w:jc w:val="both"/>
        <w:rPr>
          <w:rFonts w:eastAsia="Times New Roman"/>
          <w:szCs w:val="24"/>
        </w:rPr>
      </w:pPr>
      <w:r>
        <w:rPr>
          <w:rFonts w:eastAsia="Times New Roman"/>
          <w:szCs w:val="24"/>
        </w:rPr>
        <w:t xml:space="preserve">Να αφήσουμε, λοιπόν, τον ηλικιωμένο κάτοικο να έχει την καυσοξύλευση και την κλαδονομή δωρεάν. Τι είναι η κλαδονομή; Κόβουμε δυο κλαδάκια και ταΐζουμε την κατσίκα. Ας μην χρεώνουμε τους ανθρώπους σ’ αυτό το σημείο. </w:t>
      </w:r>
    </w:p>
    <w:p w14:paraId="4EA88E2F" w14:textId="77777777" w:rsidR="00982D42" w:rsidRDefault="003E694A">
      <w:pPr>
        <w:spacing w:line="600" w:lineRule="auto"/>
        <w:ind w:firstLine="720"/>
        <w:jc w:val="both"/>
        <w:rPr>
          <w:rFonts w:eastAsia="Times New Roman"/>
          <w:szCs w:val="24"/>
        </w:rPr>
      </w:pPr>
      <w:r>
        <w:rPr>
          <w:rFonts w:eastAsia="Times New Roman"/>
          <w:szCs w:val="24"/>
        </w:rPr>
        <w:t>(Στο σημείο αυτό κτυπάει το κουδ</w:t>
      </w:r>
      <w:r>
        <w:rPr>
          <w:rFonts w:eastAsia="Times New Roman"/>
          <w:szCs w:val="24"/>
        </w:rPr>
        <w:t>ούνι λήξεως του χρόνου ομιλίας του κυρίου Βουλευτή)</w:t>
      </w:r>
    </w:p>
    <w:p w14:paraId="4EA88E30" w14:textId="77777777" w:rsidR="00982D42" w:rsidRDefault="003E694A">
      <w:pPr>
        <w:spacing w:line="600" w:lineRule="auto"/>
        <w:ind w:firstLine="720"/>
        <w:jc w:val="both"/>
        <w:rPr>
          <w:rFonts w:eastAsia="Times New Roman"/>
          <w:szCs w:val="24"/>
        </w:rPr>
      </w:pPr>
      <w:r>
        <w:rPr>
          <w:rFonts w:eastAsia="Times New Roman"/>
          <w:szCs w:val="24"/>
        </w:rPr>
        <w:lastRenderedPageBreak/>
        <w:t>Τελειώνω με την ανοχή σας, κύριε Πρόεδρε, μιλώντας επί των τροπολογιών. Δεν έχω δει χειρότερη τροπολογία απ’ αυτή που αφορά το Συμβούλιο της Επικρατείας, το δικαίωμα να διορίζονται απόφοιτοι της Σχολής Δι</w:t>
      </w:r>
      <w:r>
        <w:rPr>
          <w:rFonts w:eastAsia="Times New Roman"/>
          <w:szCs w:val="24"/>
        </w:rPr>
        <w:t xml:space="preserve">καστικών Λειτουργών καθ’ υπέρβαση του Υπουργού. Εδώ είμαι απόλυτος. </w:t>
      </w:r>
    </w:p>
    <w:p w14:paraId="4EA88E31" w14:textId="77777777" w:rsidR="00982D42" w:rsidRDefault="003E694A">
      <w:pPr>
        <w:spacing w:line="600" w:lineRule="auto"/>
        <w:ind w:firstLine="720"/>
        <w:jc w:val="both"/>
        <w:rPr>
          <w:rFonts w:eastAsia="Times New Roman"/>
          <w:szCs w:val="24"/>
        </w:rPr>
      </w:pPr>
      <w:r>
        <w:rPr>
          <w:rFonts w:eastAsia="Times New Roman"/>
          <w:szCs w:val="24"/>
        </w:rPr>
        <w:t>Πρώτον, τον αριθμό τον αποφασίζουν και τον εισηγούνται στον Υπουργό οι διοικητικές ολομέλειες των Ανωτάτων Δικαστηρίων. Η τροπολογία αυτή δεν έχει τέτοια προηγούμενη απόφαση.</w:t>
      </w:r>
    </w:p>
    <w:p w14:paraId="4EA88E32" w14:textId="77777777" w:rsidR="00982D42" w:rsidRDefault="003E694A">
      <w:pPr>
        <w:spacing w:line="600" w:lineRule="auto"/>
        <w:ind w:firstLine="720"/>
        <w:jc w:val="both"/>
        <w:rPr>
          <w:rFonts w:eastAsia="Times New Roman"/>
          <w:szCs w:val="24"/>
        </w:rPr>
      </w:pPr>
      <w:r>
        <w:rPr>
          <w:rFonts w:eastAsia="Times New Roman"/>
          <w:szCs w:val="24"/>
        </w:rPr>
        <w:t xml:space="preserve">Δεύτερον, η </w:t>
      </w:r>
      <w:r>
        <w:rPr>
          <w:rFonts w:eastAsia="Times New Roman"/>
          <w:szCs w:val="24"/>
        </w:rPr>
        <w:t>τροπολογία αυτή εισήχθη στην Επιτροπή Παραγωγής και Εμπορίου, αφορά θέματα ρύθμισης Δικαιοσύνης και γίνεται δεκτή και από τον Υπουργό Περιβάλλοντος. Αν ήταν κοινή η συνεδρίαση των δύο Επιτροπών Δικαιοσύνης και Παραγωγής και Εμπορίου, δεν θα το συζητούσα. Ό</w:t>
      </w:r>
      <w:r>
        <w:rPr>
          <w:rFonts w:eastAsia="Times New Roman"/>
          <w:szCs w:val="24"/>
        </w:rPr>
        <w:t xml:space="preserve">μως, εδώ έχει ένα θέμα το οποίο πλέον άπτεται και προσβάλλει την αυτοτέλεια και την ανεξαρτησία των δικαστηρίων. </w:t>
      </w:r>
    </w:p>
    <w:p w14:paraId="4EA88E33" w14:textId="77777777" w:rsidR="00982D42" w:rsidRDefault="003E694A">
      <w:pPr>
        <w:spacing w:line="600" w:lineRule="auto"/>
        <w:ind w:firstLine="720"/>
        <w:jc w:val="both"/>
        <w:rPr>
          <w:rFonts w:eastAsia="Times New Roman"/>
          <w:szCs w:val="24"/>
        </w:rPr>
      </w:pPr>
      <w:r>
        <w:rPr>
          <w:rFonts w:eastAsia="Times New Roman"/>
          <w:szCs w:val="24"/>
        </w:rPr>
        <w:lastRenderedPageBreak/>
        <w:t>Δεν πρόλαβα να μιλήσω με τις δικαστικές ενώσεις. Αν είχα μιλήσει, θα είχα φέρει πολλά επιχειρήματα προς αυτή</w:t>
      </w:r>
      <w:r>
        <w:rPr>
          <w:rFonts w:eastAsia="Times New Roman"/>
          <w:szCs w:val="24"/>
        </w:rPr>
        <w:t>ν</w:t>
      </w:r>
      <w:r>
        <w:rPr>
          <w:rFonts w:eastAsia="Times New Roman"/>
          <w:szCs w:val="24"/>
        </w:rPr>
        <w:t xml:space="preserve"> την κατεύθυνση. Δεν θέλησα καν ν</w:t>
      </w:r>
      <w:r>
        <w:rPr>
          <w:rFonts w:eastAsia="Times New Roman"/>
          <w:szCs w:val="24"/>
        </w:rPr>
        <w:t>α το συζητήσω, γιατί ήταν κάτι βαρύ για το Κοινοβούλιο που δεν έπρεπε να ανακοινωθεί περισσότερο.</w:t>
      </w:r>
    </w:p>
    <w:p w14:paraId="4EA88E34" w14:textId="77777777" w:rsidR="00982D42" w:rsidRDefault="003E694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Παρακαλώ, ολοκληρώστε την ομιλία σας, κύριε Καρρά. </w:t>
      </w:r>
    </w:p>
    <w:p w14:paraId="4EA88E35" w14:textId="77777777" w:rsidR="00982D42" w:rsidRDefault="003E694A">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Για το θέμα του ΑΔΜΗΕ τι να πω; Έρχεται τη Δε</w:t>
      </w:r>
      <w:r>
        <w:rPr>
          <w:rFonts w:eastAsia="Times New Roman"/>
          <w:szCs w:val="24"/>
        </w:rPr>
        <w:t>υτέρα πολυνομοσχέδιο. Θα συζητήσουμε και θέματα ενέργειας. Εκεί θα έπρεπε να τα δούμε όλα μαζί. Σήμερα με την αποσπασματική αυτή ρύθμιση δεν μπορούμε να συζητήσουμε περισσότερα.</w:t>
      </w:r>
    </w:p>
    <w:p w14:paraId="4EA88E36" w14:textId="77777777" w:rsidR="00982D42" w:rsidRDefault="003E694A">
      <w:pPr>
        <w:spacing w:line="600" w:lineRule="auto"/>
        <w:ind w:firstLine="720"/>
        <w:jc w:val="both"/>
        <w:rPr>
          <w:rFonts w:eastAsia="Times New Roman"/>
          <w:szCs w:val="24"/>
        </w:rPr>
      </w:pPr>
      <w:r>
        <w:rPr>
          <w:rFonts w:eastAsia="Times New Roman"/>
          <w:szCs w:val="24"/>
        </w:rPr>
        <w:t>Καταλαβαίνετε, κύριε Πρόεδρε, ότι εμείς υπερψηφίζουμε το νομοσχέδιο επί της αρ</w:t>
      </w:r>
      <w:r>
        <w:rPr>
          <w:rFonts w:eastAsia="Times New Roman"/>
          <w:szCs w:val="24"/>
        </w:rPr>
        <w:t>χής. Υπερψηφίζουμε και πολλά άρθρα, αλλά εκείνα τα οποία επισημάναμε θα τα καταψηφίσουμε.</w:t>
      </w:r>
    </w:p>
    <w:p w14:paraId="4EA88E37" w14:textId="77777777" w:rsidR="00982D42" w:rsidRDefault="003E694A">
      <w:pPr>
        <w:spacing w:line="600" w:lineRule="auto"/>
        <w:ind w:firstLine="720"/>
        <w:jc w:val="both"/>
        <w:rPr>
          <w:rFonts w:eastAsia="Times New Roman"/>
          <w:szCs w:val="24"/>
        </w:rPr>
      </w:pPr>
      <w:r>
        <w:rPr>
          <w:rFonts w:eastAsia="Times New Roman"/>
          <w:szCs w:val="24"/>
        </w:rPr>
        <w:t>Σας ευχαριστώ πολύ.</w:t>
      </w:r>
    </w:p>
    <w:p w14:paraId="4EA88E38" w14:textId="77777777" w:rsidR="00982D42" w:rsidRDefault="003E694A">
      <w:pPr>
        <w:spacing w:line="600" w:lineRule="auto"/>
        <w:ind w:firstLine="720"/>
        <w:jc w:val="center"/>
        <w:rPr>
          <w:rFonts w:eastAsia="Times New Roman"/>
          <w:szCs w:val="24"/>
        </w:rPr>
      </w:pPr>
      <w:r>
        <w:rPr>
          <w:rFonts w:eastAsia="Times New Roman"/>
          <w:szCs w:val="24"/>
        </w:rPr>
        <w:t>(Χειροκροτήματα)</w:t>
      </w:r>
    </w:p>
    <w:p w14:paraId="4EA88E39" w14:textId="77777777" w:rsidR="00982D42" w:rsidRDefault="003E694A">
      <w:pPr>
        <w:spacing w:line="600" w:lineRule="auto"/>
        <w:ind w:firstLine="720"/>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κι εμείς, κύριε Καρρά.</w:t>
      </w:r>
    </w:p>
    <w:p w14:paraId="4EA88E3A" w14:textId="77777777" w:rsidR="00982D42" w:rsidRDefault="003E694A">
      <w:pPr>
        <w:spacing w:line="600" w:lineRule="auto"/>
        <w:ind w:firstLine="720"/>
        <w:jc w:val="both"/>
        <w:rPr>
          <w:rFonts w:eastAsia="Times New Roman"/>
          <w:szCs w:val="24"/>
        </w:rPr>
      </w:pPr>
      <w:r>
        <w:rPr>
          <w:rFonts w:eastAsia="Times New Roman"/>
          <w:szCs w:val="24"/>
        </w:rPr>
        <w:t xml:space="preserve">Θα παρακαλέσω τους εισηγητές και τους ειδικούς αγορητές να </w:t>
      </w:r>
      <w:r>
        <w:rPr>
          <w:rFonts w:eastAsia="Times New Roman"/>
          <w:szCs w:val="24"/>
        </w:rPr>
        <w:t>δευτερολογήσουν με σχετική συντομία.</w:t>
      </w:r>
    </w:p>
    <w:p w14:paraId="4EA88E3B" w14:textId="77777777" w:rsidR="00982D42" w:rsidRDefault="003E694A">
      <w:pPr>
        <w:spacing w:line="600" w:lineRule="auto"/>
        <w:ind w:firstLine="720"/>
        <w:jc w:val="both"/>
        <w:rPr>
          <w:rFonts w:eastAsia="Times New Roman"/>
          <w:szCs w:val="24"/>
        </w:rPr>
      </w:pPr>
      <w:r>
        <w:rPr>
          <w:rFonts w:eastAsia="Times New Roman"/>
          <w:szCs w:val="24"/>
        </w:rPr>
        <w:t>Κυρία Ιγγλέζη, τέσσερα λεπτά σάς φτάνουν;</w:t>
      </w:r>
    </w:p>
    <w:p w14:paraId="4EA88E3C" w14:textId="77777777" w:rsidR="00982D42" w:rsidRDefault="003E694A">
      <w:pPr>
        <w:spacing w:line="600" w:lineRule="auto"/>
        <w:ind w:firstLine="720"/>
        <w:jc w:val="both"/>
        <w:rPr>
          <w:rFonts w:eastAsia="Times New Roman"/>
          <w:szCs w:val="24"/>
        </w:rPr>
      </w:pPr>
      <w:r>
        <w:rPr>
          <w:rFonts w:eastAsia="Times New Roman"/>
          <w:b/>
          <w:szCs w:val="24"/>
        </w:rPr>
        <w:t>ΑΙΚΑΤΕΡΙΝΗ ΙΓΓΛΕΖΗ:</w:t>
      </w:r>
      <w:r>
        <w:rPr>
          <w:rFonts w:eastAsia="Times New Roman"/>
          <w:szCs w:val="24"/>
        </w:rPr>
        <w:t xml:space="preserve"> Δύο λεπτά μού είναι αρκετά, κύριε Πρόεδρε. </w:t>
      </w:r>
    </w:p>
    <w:p w14:paraId="4EA88E3D" w14:textId="77777777" w:rsidR="00982D42" w:rsidRDefault="003E694A">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Ορίστε, έχετε τον λόγο.</w:t>
      </w:r>
    </w:p>
    <w:p w14:paraId="4EA88E3E"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Σας ευχαριστώ πολύ.</w:t>
      </w:r>
    </w:p>
    <w:p w14:paraId="4EA88E3F" w14:textId="77777777" w:rsidR="00982D42" w:rsidRDefault="003E694A">
      <w:pPr>
        <w:spacing w:line="600" w:lineRule="auto"/>
        <w:ind w:firstLine="720"/>
        <w:jc w:val="both"/>
        <w:rPr>
          <w:rFonts w:eastAsia="Times New Roman"/>
          <w:szCs w:val="24"/>
        </w:rPr>
      </w:pPr>
      <w:r>
        <w:rPr>
          <w:rFonts w:eastAsia="Times New Roman"/>
          <w:szCs w:val="24"/>
        </w:rPr>
        <w:t>Είναι ιδιαίτερα</w:t>
      </w:r>
      <w:r>
        <w:rPr>
          <w:rFonts w:eastAsia="Times New Roman"/>
          <w:szCs w:val="24"/>
        </w:rPr>
        <w:t xml:space="preserve"> ευχάριστο σήμερα το ότι αυτό το νομοσχέδιο, το οποίο αφορά στην ορθή και αειφορική διαχείριση των υλικών δασών, γίνεται δεκτό από τη Βουλή με ευρεία πλειοψηφία. Έτσι, λοιπόν, δεν έχω πολλά πράγματα να πω επί του νομοσχεδίου. Αυτά που είχα να πω τα είπα στ</w:t>
      </w:r>
      <w:r>
        <w:rPr>
          <w:rFonts w:eastAsia="Times New Roman"/>
          <w:szCs w:val="24"/>
        </w:rPr>
        <w:t xml:space="preserve">ην πρωτολογία μου. </w:t>
      </w:r>
    </w:p>
    <w:p w14:paraId="4EA88E40" w14:textId="77777777" w:rsidR="00982D42" w:rsidRDefault="003E694A">
      <w:pPr>
        <w:spacing w:line="600" w:lineRule="auto"/>
        <w:ind w:firstLine="720"/>
        <w:jc w:val="both"/>
        <w:rPr>
          <w:rFonts w:eastAsia="Times New Roman"/>
          <w:szCs w:val="24"/>
        </w:rPr>
      </w:pPr>
      <w:r>
        <w:rPr>
          <w:rFonts w:eastAsia="Times New Roman"/>
          <w:szCs w:val="24"/>
        </w:rPr>
        <w:lastRenderedPageBreak/>
        <w:t>Θέλω απλώς να πω κάτι που μου έκανε εντύπωση. Μου έκανε εντύπωση η τοποθέτηση της εις διπλούν συναδέλφισσάς μου κ. Αντωνίου, η οποία θεωρώ ότι άσκησε μια οξεία κριτική στην παράταξή της. Το λέω αυτό, γιατί σίγουρα γνωρίζει ότι η υποστελ</w:t>
      </w:r>
      <w:r>
        <w:rPr>
          <w:rFonts w:eastAsia="Times New Roman"/>
          <w:szCs w:val="24"/>
        </w:rPr>
        <w:t>έχωση και η απαξίωση της Δασικής Υπηρεσίας συμβαίνει τα τελευταία τριάντα χρόνια και όχι τον τελευταίο ενάμιση χρόνο που έχουμε Κυβέρνηση ΣΥΡΙΖΑ-ΑΝΕΛ. Δεν κυβερνούσαν ούτε ο ΣΥΡΙΖΑ ούτε οι ΑΝΕΛ ούτε ήταν Υπουργός ο οικολόγος Γιάννης Τσιρώνης αυτά τα χρόνια</w:t>
      </w:r>
      <w:r>
        <w:rPr>
          <w:rFonts w:eastAsia="Times New Roman"/>
          <w:szCs w:val="24"/>
        </w:rPr>
        <w:t xml:space="preserve">. Μάλιστα, σε εποχές αθρόων διορισμών στο </w:t>
      </w:r>
      <w:r>
        <w:rPr>
          <w:rFonts w:eastAsia="Times New Roman"/>
          <w:szCs w:val="24"/>
        </w:rPr>
        <w:t>δημόσιο</w:t>
      </w:r>
      <w:r>
        <w:rPr>
          <w:rFonts w:eastAsia="Times New Roman"/>
          <w:szCs w:val="24"/>
        </w:rPr>
        <w:t xml:space="preserve"> η Δασική Υπηρεσία υποστελεχωνόταν, απαξιωνόταν και δυσφημείτο για έναν και μόνο λόγο, γιατί αποτελούσε το ανάχωμα στα ληστρικά σχέδια για την εκμετάλλευση των δασών από συγκεκριμένα συμφέροντα.</w:t>
      </w:r>
    </w:p>
    <w:p w14:paraId="4EA88E4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Όσον αφορά τ</w:t>
      </w:r>
      <w:r>
        <w:rPr>
          <w:rFonts w:eastAsia="Times New Roman" w:cs="Times New Roman"/>
          <w:szCs w:val="24"/>
        </w:rPr>
        <w:t xml:space="preserve">ις διαχειριστικές μελέτες, στο </w:t>
      </w:r>
      <w:r>
        <w:rPr>
          <w:rFonts w:eastAsia="Times New Roman" w:cs="Times New Roman"/>
          <w:szCs w:val="24"/>
        </w:rPr>
        <w:t xml:space="preserve">Δασαρχείο </w:t>
      </w:r>
      <w:r>
        <w:rPr>
          <w:rFonts w:eastAsia="Times New Roman" w:cs="Times New Roman"/>
          <w:szCs w:val="24"/>
        </w:rPr>
        <w:t xml:space="preserve">της Αρναίας, στο οποίο εργαζόμουν εγώ, η τελευταία συντάχθηκε το 1994. Από τότε πρέπει να είχαν συνταχθεί άλλες δύο. Δεν νομίζω και γι’ αυτό να ευθύνεται το σημερινό Υπουργείο Περιβάλλοντος και ο κ. Τσιρώνης. </w:t>
      </w:r>
    </w:p>
    <w:p w14:paraId="4EA88E4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Γεγον</w:t>
      </w:r>
      <w:r>
        <w:rPr>
          <w:rFonts w:eastAsia="Times New Roman" w:cs="Times New Roman"/>
          <w:szCs w:val="24"/>
        </w:rPr>
        <w:t xml:space="preserve">ός είναι ότι το σημερινό νομοσχέδιο είναι ένα θετικό βήμα –το είπα και πριν- ως προς την αειφορική διαχείριση των δασών. Θα πρέπει, όμως, από εδώ και πέρα να ακολουθήσουν κι άλλα βήματα και ένα από αυτά είναι η χρηματοδότηση των διαχειριστικών μελετών, να </w:t>
      </w:r>
      <w:r>
        <w:rPr>
          <w:rFonts w:eastAsia="Times New Roman" w:cs="Times New Roman"/>
          <w:szCs w:val="24"/>
        </w:rPr>
        <w:t>συνταχθούν, επιτέλους, οι διαχειριστικές μελέτες. Είναι, επίσης, η καθετοποίηση και η σωστή στελέχωση της δασικής υπηρεσίας, η δημιουργία ενός ενιαίου φορέα φύλαξης και προστασίας του χερσαίου περιβάλλοντος, έτσι ώστε να μπορούμε να μιλάμε από δω και πέρα,</w:t>
      </w:r>
      <w:r>
        <w:rPr>
          <w:rFonts w:eastAsia="Times New Roman" w:cs="Times New Roman"/>
          <w:szCs w:val="24"/>
        </w:rPr>
        <w:t xml:space="preserve"> πραγματικά, για την αειφόρο διαχείριση των ελληνικών δασών και την αξιοποίηση αυτού του σημαντικού φυσικού μας πλούτου. </w:t>
      </w:r>
    </w:p>
    <w:p w14:paraId="4EA88E4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A88E4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την κ. Αικατερίνη Ιγγλέζη, εισηγήτρια του ΣΥΡΙΖΑ.</w:t>
      </w:r>
    </w:p>
    <w:p w14:paraId="4EA88E4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Ο κ. Παναγιώτης </w:t>
      </w:r>
      <w:r>
        <w:rPr>
          <w:rFonts w:eastAsia="Times New Roman" w:cs="Times New Roman"/>
          <w:szCs w:val="24"/>
        </w:rPr>
        <w:t>Μηταράκης, εισηγητής της Νέας Δημοκρατίας, έχει τώρα τον λόγο.</w:t>
      </w:r>
    </w:p>
    <w:p w14:paraId="4EA88E46"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Κύριε Πρόεδρε, κυρίες και κύριοι συνάδελφοι, εμείς, όπως τόνισα στην εισήγησή μου, ψηφίσαμε υπέρ</w:t>
      </w:r>
      <w:r>
        <w:rPr>
          <w:rFonts w:eastAsia="Times New Roman" w:cs="Times New Roman"/>
          <w:szCs w:val="24"/>
        </w:rPr>
        <w:t xml:space="preserve"> </w:t>
      </w:r>
      <w:r>
        <w:rPr>
          <w:rFonts w:eastAsia="Times New Roman" w:cs="Times New Roman"/>
          <w:szCs w:val="24"/>
        </w:rPr>
        <w:t>επί της αρχής του νομοσχεδίου. Θεωρούμε ότι είναι ένα νομοσχέδιο που αντιμετωπίζει, κατά κανόνα, διοικητικά θέματα για τη λειτουργία των δασικών συνεταιρισμών, που πράγματι μπορούν να παίξουν έναν σημαντικό ρόλο στην προστασία του δασικού μας πλούτου. Όμως</w:t>
      </w:r>
      <w:r>
        <w:rPr>
          <w:rFonts w:eastAsia="Times New Roman" w:cs="Times New Roman"/>
          <w:szCs w:val="24"/>
        </w:rPr>
        <w:t>, δεν είναι ένα νομοσχέδιο ολοκληρωμένο, δεν καλύπτει τα κύρια ζητήματα, που είναι ακριβώς πώς μπορούμε να αξιοποιήσουμε καλύτερα, υπέρ του δημοσίου συμφέροντος, τον δασικό μας πλούτο. Και πιστεύω ότι πρέπει το Υπουργείο στο μέλλον να επανέλθει με πιο εμπε</w:t>
      </w:r>
      <w:r>
        <w:rPr>
          <w:rFonts w:eastAsia="Times New Roman" w:cs="Times New Roman"/>
          <w:szCs w:val="24"/>
        </w:rPr>
        <w:t xml:space="preserve">ριστατωμένη και πιο βαθιά νομοθετική πρωτοβουλία. </w:t>
      </w:r>
    </w:p>
    <w:p w14:paraId="4EA88E4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Εκφράσαμε και κάποιες αντιρρήσεις, κάποιες επιφυλάξεις. Ακόμα αναμένουμε να ακούσουμε –δεν έχει, βέβαια, μιλήσει ο κύριος Υπουργός- πώς θα σχολιάσει αυτά που είπαμε στις πρωτολογίες μας.</w:t>
      </w:r>
    </w:p>
    <w:p w14:paraId="4EA88E4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Να σημειώσω, επίση</w:t>
      </w:r>
      <w:r>
        <w:rPr>
          <w:rFonts w:eastAsia="Times New Roman" w:cs="Times New Roman"/>
          <w:szCs w:val="24"/>
        </w:rPr>
        <w:t>ς –και θα κλείσω με αυτό- ότι εξακολουθούμε να θεωρούμε ότι είναι πρέπον κοινοβουλευτικά να αποσυρθεί το άρθρο 54, το οποίο αφορά την ιδιωτικοποίηση του ΑΔΜΗΕ, διότι αφορά προαπαιτούμενα. Αύριο θα γίνει ειδική συζήτηση, νομοσχέδιο, για τα προαπαιτούμενα. Α</w:t>
      </w:r>
      <w:r>
        <w:rPr>
          <w:rFonts w:eastAsia="Times New Roman" w:cs="Times New Roman"/>
          <w:szCs w:val="24"/>
        </w:rPr>
        <w:t>π’ ό,τι αντιλαμβάνομαι επισπεύδουν. Θα είναι ο κ. Σκουρλέτης, που είναι ο καθ’ ύλην αρμόδιος Υπουργός και νομίζω το πρέπον είναι να πάει και αυτό το άρθρο και να παρουσιάσει ο κ. Σκουρλέτης στην Εθνική Αντιπροσωπεία, ολοκληρωμένα, τη στρατηγική της Κυβέρνη</w:t>
      </w:r>
      <w:r>
        <w:rPr>
          <w:rFonts w:eastAsia="Times New Roman" w:cs="Times New Roman"/>
          <w:szCs w:val="24"/>
        </w:rPr>
        <w:t xml:space="preserve">σης για τον τομέα της ενέργειας. </w:t>
      </w:r>
    </w:p>
    <w:p w14:paraId="4EA88E4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A88E4A"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Παναγιώτη Μηταράκη, εισηγητή της Νέας Δημοκρατίας.</w:t>
      </w:r>
    </w:p>
    <w:p w14:paraId="4EA88E4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κ. Ιωάννης Σαχινίδης. Κι εσείς θα είστε σύντομος, υποθέτω.  </w:t>
      </w:r>
    </w:p>
    <w:p w14:paraId="4EA88E4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ΙΩΑΝΝΗ</w:t>
      </w:r>
      <w:r>
        <w:rPr>
          <w:rFonts w:eastAsia="Times New Roman" w:cs="Times New Roman"/>
          <w:b/>
          <w:szCs w:val="24"/>
        </w:rPr>
        <w:t>Σ ΣΑΧΙΝΙΔΗΣ:</w:t>
      </w:r>
      <w:r>
        <w:rPr>
          <w:rFonts w:eastAsia="Times New Roman" w:cs="Times New Roman"/>
          <w:szCs w:val="24"/>
        </w:rPr>
        <w:t xml:space="preserve"> Ευχαριστώ, κύριε Πρόεδρε. Ίσως χρειαστώ </w:t>
      </w:r>
      <w:r>
        <w:rPr>
          <w:rFonts w:eastAsia="Times New Roman" w:cs="Times New Roman"/>
          <w:szCs w:val="24"/>
        </w:rPr>
        <w:t xml:space="preserve">κάποιο </w:t>
      </w:r>
      <w:r>
        <w:rPr>
          <w:rFonts w:eastAsia="Times New Roman" w:cs="Times New Roman"/>
          <w:szCs w:val="24"/>
        </w:rPr>
        <w:t xml:space="preserve">λεπτό παραπάνω. </w:t>
      </w:r>
    </w:p>
    <w:p w14:paraId="4EA88E4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Πείστε μας, επιτέλους, κύριε Υπουργέ, και εσείς και η </w:t>
      </w:r>
      <w:r>
        <w:rPr>
          <w:rFonts w:eastAsia="Times New Roman" w:cs="Times New Roman"/>
          <w:szCs w:val="24"/>
        </w:rPr>
        <w:t xml:space="preserve">συγκυβέρνησή </w:t>
      </w:r>
      <w:r>
        <w:rPr>
          <w:rFonts w:eastAsia="Times New Roman" w:cs="Times New Roman"/>
          <w:szCs w:val="24"/>
        </w:rPr>
        <w:t>σας και όλοι, εδώ, σε αυτήν την Αίθουσα, πέραν από την οικολογική συνείδηση που υποστηρίζετε ότι έχετε όλοι, ότι</w:t>
      </w:r>
      <w:r>
        <w:rPr>
          <w:rFonts w:eastAsia="Times New Roman" w:cs="Times New Roman"/>
          <w:szCs w:val="24"/>
        </w:rPr>
        <w:t xml:space="preserve"> έχετε και μία ανθρωπιστική συνείδηση, αποδεικνύοντας αυτά που υποστηρίζετε, ότι ασκείτε εκτός από κοινωνική πολιτική και φιλολαϊκή πολιτική, αποδεχόμενοι έστω και εκπρόθεσμα την τροπολογία-προσθήκη που έχουμε καταθέσει ως Χρυσή Αυγή με γενικό αριθμό 683 κ</w:t>
      </w:r>
      <w:r>
        <w:rPr>
          <w:rFonts w:eastAsia="Times New Roman" w:cs="Times New Roman"/>
          <w:szCs w:val="24"/>
        </w:rPr>
        <w:t xml:space="preserve">αι ειδικό 70. </w:t>
      </w:r>
    </w:p>
    <w:p w14:paraId="4EA88E4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Αν δεν γίνει δεκτή, κύριε Υπουργέ, απλά σας ενημερώνουμε ότι θα την καταθέτουμε με κάθε ευκαιρία, έως ότου γίνει δεκτή. Θα την καταθέσω βέβαια και στα Πρακτικά για να ενημερωθεί και το Σώμα και να μπορεί να την παρακολουθήσει όποιος θελήσει.</w:t>
      </w:r>
      <w:r>
        <w:rPr>
          <w:rFonts w:eastAsia="Times New Roman" w:cs="Times New Roman"/>
          <w:szCs w:val="24"/>
        </w:rPr>
        <w:t xml:space="preserve"> </w:t>
      </w:r>
    </w:p>
    <w:p w14:paraId="4EA88E4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Κρίνω, όμως, σκόπιμο, κύριε Υπουργέ, να ενημερώσω το Σώμα για το περιεχόμενο της τροπολογίας-προσθήκης που έχουμε καταθέσει</w:t>
      </w:r>
      <w:r>
        <w:rPr>
          <w:rFonts w:ascii="Symbol" w:eastAsia="Times New Roman" w:hAnsi="Symbol" w:cs="Times New Roman"/>
          <w:szCs w:val="24"/>
        </w:rPr>
        <w:t></w:t>
      </w:r>
      <w:r>
        <w:rPr>
          <w:rFonts w:eastAsia="Times New Roman" w:cs="Times New Roman"/>
          <w:szCs w:val="24"/>
        </w:rPr>
        <w:t xml:space="preserve"> </w:t>
      </w:r>
    </w:p>
    <w:p w14:paraId="4EA88E5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«ΘΕΜΑ: Προτεραιότητα δανειοληπτών και εγγυητών στην εξαγορά των δανείων τους έναντι των ξένων </w:t>
      </w:r>
      <w:r>
        <w:rPr>
          <w:rFonts w:eastAsia="Times New Roman" w:cs="Times New Roman"/>
          <w:szCs w:val="24"/>
          <w:lang w:val="en-US"/>
        </w:rPr>
        <w:t>funds</w:t>
      </w:r>
      <w:r>
        <w:rPr>
          <w:rFonts w:eastAsia="Times New Roman" w:cs="Times New Roman"/>
          <w:szCs w:val="24"/>
        </w:rPr>
        <w:t xml:space="preserve">». </w:t>
      </w:r>
    </w:p>
    <w:p w14:paraId="4EA88E5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Ήδη έχουν κατατεθεί στην </w:t>
      </w:r>
      <w:r>
        <w:rPr>
          <w:rFonts w:eastAsia="Times New Roman" w:cs="Times New Roman"/>
          <w:szCs w:val="24"/>
        </w:rPr>
        <w:t>Τράπεζα της Ελλάδος τέσσερα αιτήματα από ισάριθμες εταιρείες, προκειμένου να αποκτήσουν άδεια διαχείρισης απαιτήσεων από δάνεια και πιστώσεις, δηλαδή, διαχείρισης κόκκινων</w:t>
      </w:r>
      <w:r>
        <w:rPr>
          <w:rFonts w:eastAsia="Times New Roman" w:cs="Times New Roman"/>
          <w:szCs w:val="24"/>
        </w:rPr>
        <w:t xml:space="preserve"> </w:t>
      </w:r>
      <w:r>
        <w:rPr>
          <w:rFonts w:eastAsia="Times New Roman" w:cs="Times New Roman"/>
          <w:szCs w:val="24"/>
        </w:rPr>
        <w:t xml:space="preserve">δανείων νοικοκυριών και μικρών επιχειρήσεων. </w:t>
      </w:r>
    </w:p>
    <w:p w14:paraId="4EA88E5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Με την ολοκλήρωση της διαδικασίας των </w:t>
      </w:r>
      <w:r>
        <w:rPr>
          <w:rFonts w:eastAsia="Times New Roman" w:cs="Times New Roman"/>
          <w:szCs w:val="24"/>
        </w:rPr>
        <w:t xml:space="preserve">αδειοδοτήσεων, μη εξυπηρετούμενα, αλλά και εξυπηρετούμενα δάνεια, θα περάσουν σε χέρια κερδοσκοπικών εταιρειών, τα γνωστά </w:t>
      </w:r>
      <w:r>
        <w:rPr>
          <w:rFonts w:eastAsia="Times New Roman" w:cs="Times New Roman"/>
          <w:szCs w:val="24"/>
          <w:lang w:val="en-US"/>
        </w:rPr>
        <w:t>funds</w:t>
      </w:r>
      <w:r>
        <w:rPr>
          <w:rFonts w:eastAsia="Times New Roman" w:cs="Times New Roman"/>
          <w:szCs w:val="24"/>
        </w:rPr>
        <w:t xml:space="preserve">, τα οποία λειτουργούν με κριτήρια αμιγώς χρηματοοικονομικά, κερδοσκοπικά, χωρίς καμμία κοινωνική ευαισθησία. </w:t>
      </w:r>
    </w:p>
    <w:p w14:paraId="4EA88E5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Αν λάβουμε, κύριε </w:t>
      </w:r>
      <w:r>
        <w:rPr>
          <w:rFonts w:eastAsia="Times New Roman" w:cs="Times New Roman"/>
          <w:szCs w:val="24"/>
        </w:rPr>
        <w:t>Υπουργέ, υπ’ όψιν ότι αυτήν τη στιγμή στην Ελλάδα έχουμε ένα εκατομμύριο διακόσιες χιλιάδες Έλληνες με κόκκινα δάνεια, έχουμε ένα εκατομμύριο διακόσιες χιλιάδες Έλληνες με εξυπηρετούμενα δάνεια -πολλά από τα οποία είναι εν δυνάμει κόκκινα- και άλλους τόσου</w:t>
      </w:r>
      <w:r>
        <w:rPr>
          <w:rFonts w:eastAsia="Times New Roman" w:cs="Times New Roman"/>
          <w:szCs w:val="24"/>
        </w:rPr>
        <w:t xml:space="preserve">ς εγγυητές, τότε </w:t>
      </w:r>
      <w:r>
        <w:rPr>
          <w:rFonts w:eastAsia="Times New Roman" w:cs="Times New Roman"/>
          <w:szCs w:val="24"/>
        </w:rPr>
        <w:lastRenderedPageBreak/>
        <w:t>μιλάμε για σχεδόν πέντε εκατομμύρια Ελλήνων, με συνέπεια να διακυβεύεται η συνοχή του κοινωνικού ιστού της χώρας μας.</w:t>
      </w:r>
    </w:p>
    <w:p w14:paraId="4EA88E54" w14:textId="77777777" w:rsidR="00982D42" w:rsidRDefault="003E694A">
      <w:pPr>
        <w:spacing w:line="600" w:lineRule="auto"/>
        <w:ind w:firstLine="720"/>
        <w:jc w:val="both"/>
        <w:rPr>
          <w:rFonts w:eastAsia="Times New Roman"/>
          <w:szCs w:val="24"/>
        </w:rPr>
      </w:pPr>
      <w:r>
        <w:rPr>
          <w:rFonts w:eastAsia="Times New Roman"/>
          <w:szCs w:val="24"/>
        </w:rPr>
        <w:t>Η μεταβίβαση, λοιπόν, των δανείων γίνεται έναντι πολύ χαμηλού τιμήματος και χωρίς την καταβολή φόρων και τελών, την ώρα π</w:t>
      </w:r>
      <w:r>
        <w:rPr>
          <w:rFonts w:eastAsia="Times New Roman"/>
          <w:szCs w:val="24"/>
        </w:rPr>
        <w:t>ου επιβάλλονται εξωφρενικές φορολογικές επιβαρύνσεις στους Έλληνες.</w:t>
      </w:r>
    </w:p>
    <w:p w14:paraId="4EA88E55" w14:textId="77777777" w:rsidR="00982D42" w:rsidRDefault="003E694A">
      <w:pPr>
        <w:spacing w:line="600" w:lineRule="auto"/>
        <w:ind w:firstLine="720"/>
        <w:jc w:val="both"/>
        <w:rPr>
          <w:rFonts w:eastAsia="Times New Roman"/>
          <w:szCs w:val="24"/>
        </w:rPr>
      </w:pPr>
      <w:r>
        <w:rPr>
          <w:rFonts w:eastAsia="Times New Roman"/>
          <w:szCs w:val="24"/>
        </w:rPr>
        <w:t>Ενδεικτικά, κύριε Υπουργέ, σε άλλες χώρες η πώληση αυτών των δανείων έλαβε χώρα σε εξωφρενικά χαμηλές τιμές. Στη Ρουμανία πουλήθηκαν στο 6% έως 10% της ονομαστικής τους αξίας, στην Ουγγαρί</w:t>
      </w:r>
      <w:r>
        <w:rPr>
          <w:rFonts w:eastAsia="Times New Roman"/>
          <w:szCs w:val="24"/>
        </w:rPr>
        <w:t>α τα κόκκινα</w:t>
      </w:r>
      <w:r>
        <w:rPr>
          <w:rFonts w:eastAsia="Times New Roman"/>
          <w:szCs w:val="24"/>
        </w:rPr>
        <w:t xml:space="preserve"> </w:t>
      </w:r>
      <w:r>
        <w:rPr>
          <w:rFonts w:eastAsia="Times New Roman"/>
          <w:szCs w:val="24"/>
        </w:rPr>
        <w:t>καταναλωτικά πουλήθηκαν στο 12% - 15% της αξίας τους, στη Τσεχία και την Σλοβακία πουλήθηκαν έναντι 19% - 21%, ενώ στην Πολωνία τα καταναλωτικά δάνεια πουλήθηκαν μεταξύ 11% και 14% της ονομαστικής και τα επιχειρηματικά δάνεια έναντι 6% και 10%</w:t>
      </w:r>
      <w:r>
        <w:rPr>
          <w:rFonts w:eastAsia="Times New Roman"/>
          <w:szCs w:val="24"/>
        </w:rPr>
        <w:t xml:space="preserve"> της ονομαστικής τους αξίας.</w:t>
      </w:r>
    </w:p>
    <w:p w14:paraId="4EA88E56" w14:textId="77777777" w:rsidR="00982D42" w:rsidRDefault="003E694A">
      <w:pPr>
        <w:spacing w:line="600" w:lineRule="auto"/>
        <w:ind w:firstLine="720"/>
        <w:jc w:val="both"/>
        <w:rPr>
          <w:rFonts w:eastAsia="Times New Roman"/>
          <w:szCs w:val="24"/>
        </w:rPr>
      </w:pPr>
      <w:r>
        <w:rPr>
          <w:rFonts w:eastAsia="Times New Roman"/>
          <w:szCs w:val="24"/>
        </w:rPr>
        <w:t xml:space="preserve">Είναι υποχρέωση, κύριε Υπουργέ, της πολιτείας να νομοθετήσει υπέρ των δανειοληπτών και των εγγυητών το δικαίωμα να υποβάλουν πρόταση εξαγοράς των δανείων πριν την πώλησή τους. Σε μια </w:t>
      </w:r>
      <w:r>
        <w:rPr>
          <w:rFonts w:eastAsia="Times New Roman"/>
          <w:szCs w:val="24"/>
        </w:rPr>
        <w:lastRenderedPageBreak/>
        <w:t>τέτοια περίπτωση η τράπεζα πετυχαίνει ακριβώ</w:t>
      </w:r>
      <w:r>
        <w:rPr>
          <w:rFonts w:eastAsia="Times New Roman"/>
          <w:szCs w:val="24"/>
        </w:rPr>
        <w:t xml:space="preserve">ς ό,τι θα πετύχαινε και με την συνδιαλλαγή της με το κερδοσκοπικό </w:t>
      </w:r>
      <w:r>
        <w:rPr>
          <w:rFonts w:eastAsia="Times New Roman"/>
          <w:szCs w:val="24"/>
          <w:lang w:val="en-US"/>
        </w:rPr>
        <w:t>fund</w:t>
      </w:r>
      <w:r>
        <w:rPr>
          <w:rFonts w:eastAsia="Times New Roman"/>
          <w:szCs w:val="24"/>
        </w:rPr>
        <w:t xml:space="preserve">, δηλαδή την είσπραξη του ίδιου χρηματικού ποσού. Η πίστη της δεν διασαλεύεται, διότι θα πραγματώνει μια θεσμοθετημένη υποχρέωση της. Η όποια διασπορά του ηθικού κινδύνου για όσα δάνεια </w:t>
      </w:r>
      <w:r>
        <w:rPr>
          <w:rFonts w:eastAsia="Times New Roman"/>
          <w:szCs w:val="24"/>
        </w:rPr>
        <w:t>συνεπών δανειοληπτών δεν μεταβιβαστούν μπορεί να αποφευχθεί με μια σημαντική επιτοκιακή ελάφρυνση που, επίσης, μπορεί να θεσμοθετήσει η πολιτεία.</w:t>
      </w:r>
    </w:p>
    <w:p w14:paraId="4EA88E57" w14:textId="77777777" w:rsidR="00982D42" w:rsidRDefault="003E694A">
      <w:pPr>
        <w:spacing w:line="600" w:lineRule="auto"/>
        <w:ind w:firstLine="720"/>
        <w:jc w:val="both"/>
        <w:rPr>
          <w:rFonts w:eastAsia="Times New Roman"/>
          <w:szCs w:val="24"/>
        </w:rPr>
      </w:pPr>
      <w:r>
        <w:rPr>
          <w:rFonts w:eastAsia="Times New Roman"/>
          <w:szCs w:val="24"/>
        </w:rPr>
        <w:t xml:space="preserve">Πρόσφατα -και τελειώνω σε λίγο, κύριε Πρόεδρε- τον Οκτώβριο του 2015 νομοθετήθηκε στην Κύπρο, κατά την </w:t>
      </w:r>
      <w:r>
        <w:rPr>
          <w:rFonts w:eastAsia="Times New Roman"/>
          <w:szCs w:val="24"/>
        </w:rPr>
        <w:t>διάρκεια της όγδοης αξιολόγησης και ενώ δεν είχε εξέλθει από το μνημόνιο, η δυνατότητα του δανειολήπτη και του εγγυητή εντός σαράντα πέντε ημερών να υποβάλει πρόταση στην τράπεζα για την εξαγορά του δανείου του.</w:t>
      </w:r>
    </w:p>
    <w:p w14:paraId="4EA88E58" w14:textId="77777777" w:rsidR="00982D42" w:rsidRDefault="003E694A">
      <w:pPr>
        <w:spacing w:line="600" w:lineRule="auto"/>
        <w:ind w:firstLine="720"/>
        <w:jc w:val="both"/>
        <w:rPr>
          <w:rFonts w:eastAsia="Times New Roman"/>
          <w:szCs w:val="24"/>
        </w:rPr>
      </w:pPr>
      <w:r>
        <w:rPr>
          <w:rFonts w:eastAsia="Times New Roman"/>
          <w:szCs w:val="24"/>
        </w:rPr>
        <w:t>Οι Έλληνες, κύριε Υπουργέ -και αυτό είναι πρ</w:t>
      </w:r>
      <w:r>
        <w:rPr>
          <w:rFonts w:eastAsia="Times New Roman"/>
          <w:szCs w:val="24"/>
        </w:rPr>
        <w:t xml:space="preserve">αγματικότητα- δεν θέλουν να αποφύγουν την αποπληρωμή των δανειακών τους υποχρεώσεων. Μέγιστη απόδειξη ότι το έτος 2007 τα μη εξυπηρετούμενα </w:t>
      </w:r>
      <w:r>
        <w:rPr>
          <w:rFonts w:eastAsia="Times New Roman"/>
          <w:szCs w:val="24"/>
        </w:rPr>
        <w:lastRenderedPageBreak/>
        <w:t>δάνεια ανέρχονταν σε ποσοστό 4,6%. Σήμερα, ανέρχονται σε ποσοστό 53% και αυτό αποκλειστικά λόγω της πρωτοφανούς σε μ</w:t>
      </w:r>
      <w:r>
        <w:rPr>
          <w:rFonts w:eastAsia="Times New Roman"/>
          <w:szCs w:val="24"/>
        </w:rPr>
        <w:t>έγεθος και διάρκεια ύφεσης της ελληνικής οικονομίας. Αδυνατούν να αντεπεξέλθουν στις δανειακές υποχρεώσεις τους εξαιτίας της βίαιης συρρίκνωσης των εισοδημάτων τους, της ανεργίας, των πολλαπλών δυσβάστακτων φορολογικών επιβαρύνσεων και του μεγάλου όγκου τω</w:t>
      </w:r>
      <w:r>
        <w:rPr>
          <w:rFonts w:eastAsia="Times New Roman"/>
          <w:szCs w:val="24"/>
        </w:rPr>
        <w:t>ν πτωχευμένων επισήμως και ανεπισήμως επιχειρήσεων.</w:t>
      </w:r>
    </w:p>
    <w:p w14:paraId="4EA88E59" w14:textId="77777777" w:rsidR="00982D42" w:rsidRDefault="003E694A">
      <w:pPr>
        <w:spacing w:line="600" w:lineRule="auto"/>
        <w:ind w:firstLine="720"/>
        <w:jc w:val="both"/>
        <w:rPr>
          <w:rFonts w:eastAsia="Times New Roman"/>
          <w:szCs w:val="24"/>
        </w:rPr>
      </w:pPr>
      <w:r>
        <w:rPr>
          <w:rFonts w:eastAsia="Times New Roman"/>
          <w:szCs w:val="24"/>
        </w:rPr>
        <w:t>Δεν θα σας κουράσω πολύ, απλώς θα πρέπει να λάβετε υπ’ όψιν σας ότι η πρότασή μας σε ότι αφορά την προσθήκη – τροπολογία στο άρθρο 51 θα πρέπει να γίνει δεκτή, κύριε Υπουργέ, διότι θα ελαφρύνει ένα πολύ μ</w:t>
      </w:r>
      <w:r>
        <w:rPr>
          <w:rFonts w:eastAsia="Times New Roman"/>
          <w:szCs w:val="24"/>
        </w:rPr>
        <w:t>εγάλο μέρος των Ελλήνων πολιτών. Θα πρέπει να έχει προτεραιότητα πρόσβασης να μπορέσει να διαχειριστεί όπως νομίζει σκόπιμο ο δανειολήπτης και εάν εντός σαράντα πέντε ημερών δεν υπάρξει ενδιαφέρον από τον δανειολήπτη, τότε θα μπορέσει να συνεχιστεί η πώλησ</w:t>
      </w:r>
      <w:r>
        <w:rPr>
          <w:rFonts w:eastAsia="Times New Roman"/>
          <w:szCs w:val="24"/>
        </w:rPr>
        <w:t>η σε κάποιες άλλες εταιρείες.</w:t>
      </w:r>
    </w:p>
    <w:p w14:paraId="4EA88E5A" w14:textId="77777777" w:rsidR="00982D42" w:rsidRDefault="003E694A">
      <w:pPr>
        <w:spacing w:line="600" w:lineRule="auto"/>
        <w:ind w:firstLine="720"/>
        <w:jc w:val="both"/>
        <w:rPr>
          <w:rFonts w:eastAsia="Times New Roman"/>
          <w:szCs w:val="24"/>
        </w:rPr>
      </w:pPr>
      <w:r>
        <w:rPr>
          <w:rFonts w:eastAsia="Times New Roman"/>
          <w:szCs w:val="24"/>
        </w:rPr>
        <w:lastRenderedPageBreak/>
        <w:t>Ευχαριστώ πολύ.</w:t>
      </w:r>
    </w:p>
    <w:p w14:paraId="4EA88E5B" w14:textId="77777777" w:rsidR="00982D42" w:rsidRDefault="003E694A">
      <w:pPr>
        <w:spacing w:line="600" w:lineRule="auto"/>
        <w:ind w:firstLine="720"/>
        <w:jc w:val="both"/>
        <w:rPr>
          <w:rFonts w:eastAsia="Times New Roman"/>
          <w:szCs w:val="24"/>
        </w:rPr>
      </w:pPr>
      <w:r>
        <w:rPr>
          <w:rFonts w:eastAsia="Times New Roman" w:cs="Times New Roman"/>
          <w:szCs w:val="24"/>
        </w:rPr>
        <w:t xml:space="preserve">(Στο σημείο αυτό ο Βουλευτής κ. Ιωάννης Σαχινίδης, καταθέτει για τα Πρακτικά την προαναφερθείσα τροπολογία - προσθήκη,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w:t>
      </w:r>
      <w:r>
        <w:rPr>
          <w:rFonts w:eastAsia="Times New Roman" w:cs="Times New Roman"/>
          <w:szCs w:val="24"/>
        </w:rPr>
        <w:t>ικών της Βουλής)</w:t>
      </w:r>
    </w:p>
    <w:p w14:paraId="4EA88E5C"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Ευχαριστούμε.</w:t>
      </w:r>
    </w:p>
    <w:p w14:paraId="4EA88E5D" w14:textId="77777777" w:rsidR="00982D42" w:rsidRDefault="003E694A">
      <w:pPr>
        <w:spacing w:line="600" w:lineRule="auto"/>
        <w:ind w:firstLine="720"/>
        <w:jc w:val="both"/>
        <w:rPr>
          <w:rFonts w:eastAsia="Times New Roman"/>
          <w:szCs w:val="24"/>
        </w:rPr>
      </w:pPr>
      <w:r>
        <w:rPr>
          <w:rFonts w:eastAsia="Times New Roman"/>
          <w:szCs w:val="24"/>
        </w:rPr>
        <w:t>Προχωρούμε στον κ. Μιχαήλ Τζελέπη, ειδικό αγορητή της Δημοκρατικής Συμπαράταξης ΠΑΣΟΚ - ΔΗΜΑΡ.</w:t>
      </w:r>
    </w:p>
    <w:p w14:paraId="4EA88E5E"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Ευχαριστώ, κύριε Πρόεδρε.</w:t>
      </w:r>
    </w:p>
    <w:p w14:paraId="4EA88E5F" w14:textId="77777777" w:rsidR="00982D42" w:rsidRDefault="003E694A">
      <w:pPr>
        <w:spacing w:line="600" w:lineRule="auto"/>
        <w:ind w:firstLine="720"/>
        <w:jc w:val="both"/>
        <w:rPr>
          <w:rFonts w:eastAsia="Times New Roman"/>
          <w:szCs w:val="24"/>
        </w:rPr>
      </w:pPr>
      <w:r>
        <w:rPr>
          <w:rFonts w:eastAsia="Times New Roman"/>
          <w:szCs w:val="24"/>
        </w:rPr>
        <w:t>Από την πρώτη στιγμή που συζητάμε το νομοσχέδιο για τ</w:t>
      </w:r>
      <w:r>
        <w:rPr>
          <w:rFonts w:eastAsia="Times New Roman"/>
          <w:szCs w:val="24"/>
        </w:rPr>
        <w:t xml:space="preserve">ις </w:t>
      </w:r>
      <w:r>
        <w:rPr>
          <w:rFonts w:eastAsia="Times New Roman"/>
          <w:szCs w:val="24"/>
        </w:rPr>
        <w:t>δασικές συνεταιριστικές οργανώσεις</w:t>
      </w:r>
      <w:r>
        <w:rPr>
          <w:rFonts w:eastAsia="Times New Roman"/>
          <w:szCs w:val="24"/>
        </w:rPr>
        <w:t xml:space="preserve"> και άλλες διατάξεις η τοποθέτησή μου, ως εισηγητή της Δημοκρατικής Συμπαράταξης, ήταν στην κατεύθυνση </w:t>
      </w:r>
      <w:r>
        <w:rPr>
          <w:rFonts w:eastAsia="Times New Roman"/>
          <w:szCs w:val="24"/>
        </w:rPr>
        <w:lastRenderedPageBreak/>
        <w:t xml:space="preserve">να εκσυγχρονίσουμε και να κάνουμε ένα θεσμό κοινωνικό, αναπτυξιακό και οικονομικό χρήσιμο εργαλείο, αναπτυξιακό για </w:t>
      </w:r>
      <w:r>
        <w:rPr>
          <w:rFonts w:eastAsia="Times New Roman"/>
          <w:szCs w:val="24"/>
        </w:rPr>
        <w:t>την ελληνική περιφέρεια και για τους δασεργάτες Έλληνες.</w:t>
      </w:r>
    </w:p>
    <w:p w14:paraId="4EA88E60" w14:textId="77777777" w:rsidR="00982D42" w:rsidRDefault="003E694A">
      <w:pPr>
        <w:spacing w:line="600" w:lineRule="auto"/>
        <w:ind w:firstLine="720"/>
        <w:jc w:val="both"/>
        <w:rPr>
          <w:rFonts w:eastAsia="Times New Roman"/>
          <w:szCs w:val="24"/>
        </w:rPr>
      </w:pPr>
      <w:r>
        <w:rPr>
          <w:rFonts w:eastAsia="Times New Roman"/>
          <w:szCs w:val="24"/>
        </w:rPr>
        <w:t>Δυστυχώς, ο κύριος Υπουργός φαίνεται ότι δεν αντέχει την πολιτική κριτική, γι’ αυτό και τον είδαμε με αλαζονική και καθεστωτική συμπεριφορά να μας παροτρύνει να καταψηφίσουμε το νομοσχέδιο. Τόνισα κα</w:t>
      </w:r>
      <w:r>
        <w:rPr>
          <w:rFonts w:eastAsia="Times New Roman"/>
          <w:szCs w:val="24"/>
        </w:rPr>
        <w:t xml:space="preserve">ι στις </w:t>
      </w:r>
      <w:r>
        <w:rPr>
          <w:rFonts w:eastAsia="Times New Roman"/>
          <w:szCs w:val="24"/>
        </w:rPr>
        <w:t>επιτροπές</w:t>
      </w:r>
      <w:r>
        <w:rPr>
          <w:rFonts w:eastAsia="Times New Roman"/>
          <w:szCs w:val="24"/>
        </w:rPr>
        <w:t xml:space="preserve"> και από το Βήμα της Βουλής στην πρωτολογία μου ότι ψηφίζουμε το νομοσχέδιο επί της αρχής, παρ’ ότι λέμε ότι είναι μια κακή συρραφή προηγούμενων νόμων και δεν θα βοηθήσει στην κατεύθυνση να εκσυγχρονιστεί ένας θεσμός που είναι αναγκαίος σήμ</w:t>
      </w:r>
      <w:r>
        <w:rPr>
          <w:rFonts w:eastAsia="Times New Roman"/>
          <w:szCs w:val="24"/>
        </w:rPr>
        <w:t>ερα για την ελληνική περιφέρεια και ιδιαίτερα για την αειφόρο ανάπτυξη των δασών, για τους Έλληνες δασεργάτες.</w:t>
      </w:r>
    </w:p>
    <w:p w14:paraId="4EA88E61" w14:textId="77777777" w:rsidR="00982D42" w:rsidRDefault="003E694A">
      <w:pPr>
        <w:spacing w:line="600" w:lineRule="auto"/>
        <w:ind w:firstLine="720"/>
        <w:jc w:val="both"/>
        <w:rPr>
          <w:rFonts w:eastAsia="Times New Roman" w:cs="Times New Roman"/>
          <w:szCs w:val="24"/>
        </w:rPr>
      </w:pPr>
      <w:r>
        <w:rPr>
          <w:rFonts w:eastAsia="Times New Roman"/>
          <w:szCs w:val="24"/>
        </w:rPr>
        <w:t xml:space="preserve">Πραγματικά εύχομαι ειλικρινά να μην επιβεβαιωθούν οι φόβοι και οι ανησυχίες μας, γιατί δεν μαθαίνουμε. </w:t>
      </w:r>
      <w:r>
        <w:rPr>
          <w:rFonts w:eastAsia="Times New Roman" w:cs="Times New Roman"/>
          <w:szCs w:val="24"/>
        </w:rPr>
        <w:t>Δεν βλέπουμε τι έφταιξε και το συνεταιριστ</w:t>
      </w:r>
      <w:r>
        <w:rPr>
          <w:rFonts w:eastAsia="Times New Roman" w:cs="Times New Roman"/>
          <w:szCs w:val="24"/>
        </w:rPr>
        <w:t xml:space="preserve">ικό κίνημα σήμερα έχει απαξιωθεί στους Έλληνες αγρότες, όπου μία από τις κύριες αιτίες ήταν ο σφιχτός κρατικός εναγκαλισμός, που λειτουργούσε ως </w:t>
      </w:r>
      <w:r>
        <w:rPr>
          <w:rFonts w:eastAsia="Times New Roman" w:cs="Times New Roman"/>
          <w:szCs w:val="24"/>
        </w:rPr>
        <w:lastRenderedPageBreak/>
        <w:t>ιμάντας μεταβίβασης εντολών -κακών εντολών- ως προς τη λειτουργία των συνεταιρισμών. Κι έχουμε σήμερα ένα νομοσ</w:t>
      </w:r>
      <w:r>
        <w:rPr>
          <w:rFonts w:eastAsia="Times New Roman" w:cs="Times New Roman"/>
          <w:szCs w:val="24"/>
        </w:rPr>
        <w:t xml:space="preserve">χέδιο εδώ, που αντιμετωπίζει με μια κρατικίστικη αντίληψη, έναν θεσμό όπως είναι ο συνεταιρισμός, ως </w:t>
      </w:r>
      <w:r>
        <w:rPr>
          <w:rFonts w:eastAsia="Times New Roman" w:cs="Times New Roman"/>
          <w:szCs w:val="24"/>
        </w:rPr>
        <w:t xml:space="preserve">νομικό πρόσωπο </w:t>
      </w:r>
      <w:r>
        <w:rPr>
          <w:rFonts w:eastAsia="Times New Roman" w:cs="Times New Roman"/>
          <w:szCs w:val="24"/>
        </w:rPr>
        <w:t>δημοσίου δικαίου</w:t>
      </w:r>
      <w:r>
        <w:rPr>
          <w:rFonts w:eastAsia="Times New Roman" w:cs="Times New Roman"/>
          <w:szCs w:val="24"/>
        </w:rPr>
        <w:t xml:space="preserve">. </w:t>
      </w:r>
    </w:p>
    <w:p w14:paraId="4EA88E6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Σε σχέση με τους δασικούς χάρτες είπαμε πολλά. Δέχομαι ότι ο κύριος Υπουργός έχει κατανοήσει ότι με τον ν.3889/2010 -όπου εν μέσω κρίσης μπήκαν τριανταεπτά εκατομμύρια- κάτι έγινε για είκοσι δύο νομούς. Δεν μπορεί να λέει ότι μόνο το 1% έγινε χαρτογράφηση </w:t>
      </w:r>
      <w:r>
        <w:rPr>
          <w:rFonts w:eastAsia="Times New Roman" w:cs="Times New Roman"/>
          <w:szCs w:val="24"/>
        </w:rPr>
        <w:t>των δασικών χαρτών. Έγινε για είκοσι δύο νομούς και το ξέρει πολύ καλά αυτό. Και πάλι άλλαξε τον τρόπο. Μετέπειτα τα πήρε από την κτηματική εταιρεία, τα πήγε στο δασαρχείο που έχουμε ελλείψεις προσωπικού. Περιμένουμε. Θα δούμε τα αποτελέσματα. Όλα κρίνοντα</w:t>
      </w:r>
      <w:r>
        <w:rPr>
          <w:rFonts w:eastAsia="Times New Roman" w:cs="Times New Roman"/>
          <w:szCs w:val="24"/>
        </w:rPr>
        <w:t xml:space="preserve">ι στην πράξη. </w:t>
      </w:r>
    </w:p>
    <w:p w14:paraId="4EA88E6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επισημάνω, σε σχέση με τον ΕΛΓΑ, μία σημαντική τροπολογία. Αυτήν τη στιγμή περιμένουν περίπου εβδομήντα με ογδόντα χιλιάδες Έλληνες αγρότες τις εκτιμήσεις από τον Μάρτιο του </w:t>
      </w:r>
      <w:r>
        <w:rPr>
          <w:rFonts w:eastAsia="Times New Roman" w:cs="Times New Roman"/>
          <w:szCs w:val="24"/>
        </w:rPr>
        <w:lastRenderedPageBreak/>
        <w:t>2016. Έχουμε Σεπτέμβριο μήνα κι ακούσαμε εδώ ό</w:t>
      </w:r>
      <w:r>
        <w:rPr>
          <w:rFonts w:eastAsia="Times New Roman" w:cs="Times New Roman"/>
          <w:szCs w:val="24"/>
        </w:rPr>
        <w:t>τι «ξέρετε οι μέρες των εκτός έδρας από εκατόν πενήντα έγιναν διακόσιες». Όχι, ήταν εκατόν ογδόντα μέρες, εκατόν πενήντα συν τριάντα. Το ζήτημα δεν είναι πόσες μέρες έγιναν για να έχουν δικαίωμα εκτός έδρας οι υπάλληλοι του ΕΛΓΑ. Το θέμα είναι η αποζημίωση</w:t>
      </w:r>
      <w:r>
        <w:rPr>
          <w:rFonts w:eastAsia="Times New Roman" w:cs="Times New Roman"/>
          <w:szCs w:val="24"/>
        </w:rPr>
        <w:t xml:space="preserve"> που τους δίνετε και δεν βγαίνουν οι εργαζόμενοι στον ΕΛΓΑ, κάτι το οποίο είχε λυθεί το 2011, 2012, 2013 και γίνονταν οι εκτιμήσεις την ώρα που έπρεπε. Με τη διαδικασία και τη χρονοτριβή που έχετε στο να αντιμετωπίσετε την καθημερινότητα, απαξιώνετε τον ΕΛ</w:t>
      </w:r>
      <w:r>
        <w:rPr>
          <w:rFonts w:eastAsia="Times New Roman" w:cs="Times New Roman"/>
          <w:szCs w:val="24"/>
        </w:rPr>
        <w:t>ΓΑ στα μάτια των αγροτών, οι αγρότες δεν παίρνουν τις αποζημιώσεις την ώρα που πρέπει και πραγματικά υπάρχει απελπισία αυτή τη στιγμή για το πώς θα γίνουν οι εκτιμήσεις ως προς τις ζημιές που έγιναν Μάρτιο Απρίλιο Μάιο, όταν πάμε για Σεπτέμβρη, πάμε για τέ</w:t>
      </w:r>
      <w:r>
        <w:rPr>
          <w:rFonts w:eastAsia="Times New Roman" w:cs="Times New Roman"/>
          <w:szCs w:val="24"/>
        </w:rPr>
        <w:t xml:space="preserve">λος του χρόνου και δεν γίνονται. </w:t>
      </w:r>
    </w:p>
    <w:p w14:paraId="4EA88E6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λείνοντας, κύριε Πρόεδρε, θα ήθελα, ακούγοντας τον Κοινοβουλευτικό Εκπρόσωπο των Ανεξαρτήτων Ελλήνων να τοποθετείται ως προς τις άδειες στα κανάλια και ιδιαίτερα για τα βοσκοτόπια του κ. Καλογρίτσα, να επισημάνω ότι καλό </w:t>
      </w:r>
      <w:r>
        <w:rPr>
          <w:rFonts w:eastAsia="Times New Roman" w:cs="Times New Roman"/>
          <w:szCs w:val="24"/>
        </w:rPr>
        <w:t xml:space="preserve">είναι να ρωτήσει τον Αρχηγό του σε σχέση με αυτά που μέσα από </w:t>
      </w:r>
      <w:r>
        <w:rPr>
          <w:rFonts w:eastAsia="Times New Roman" w:cs="Times New Roman"/>
          <w:szCs w:val="24"/>
        </w:rPr>
        <w:lastRenderedPageBreak/>
        <w:t xml:space="preserve">τα μέσα κοινωνικής δικτύωσης ανήρτησε με δύο </w:t>
      </w:r>
      <w:r>
        <w:rPr>
          <w:rFonts w:eastAsia="Times New Roman" w:cs="Times New Roman"/>
          <w:szCs w:val="24"/>
          <w:lang w:val="en-US"/>
        </w:rPr>
        <w:t>tweet</w:t>
      </w:r>
      <w:r>
        <w:rPr>
          <w:rFonts w:eastAsia="Times New Roman" w:cs="Times New Roman"/>
          <w:szCs w:val="24"/>
        </w:rPr>
        <w:t>. Στις 24 Αυγούστου ανήρτησε: «Με τα μαύρα</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εφτά στα </w:t>
      </w:r>
      <w:r>
        <w:rPr>
          <w:rFonts w:eastAsia="Times New Roman" w:cs="Times New Roman"/>
          <w:szCs w:val="24"/>
          <w:lang w:val="en-US"/>
        </w:rPr>
        <w:t>site</w:t>
      </w:r>
      <w:r>
        <w:rPr>
          <w:rFonts w:eastAsia="Times New Roman" w:cs="Times New Roman"/>
          <w:szCs w:val="24"/>
        </w:rPr>
        <w:t>, ο Καλογρίτσας νομίζει ότι θα πιέσει για να πάρει κανάλι;». Και τις 17 Σεπτεμβρίου, πρ</w:t>
      </w:r>
      <w:r>
        <w:rPr>
          <w:rFonts w:eastAsia="Times New Roman" w:cs="Times New Roman"/>
          <w:szCs w:val="24"/>
        </w:rPr>
        <w:t>ιν πέντε έξι ημέρες έγραψε: «Gida</w:t>
      </w:r>
      <w:r>
        <w:rPr>
          <w:rFonts w:eastAsia="Times New Roman" w:cs="Times New Roman"/>
          <w:szCs w:val="24"/>
        </w:rPr>
        <w:t xml:space="preserve"> </w:t>
      </w:r>
      <w:r>
        <w:rPr>
          <w:rFonts w:eastAsia="Times New Roman" w:cs="Times New Roman"/>
          <w:szCs w:val="24"/>
        </w:rPr>
        <w:t xml:space="preserve">resort by Karabatsos holdings». Να τον ρωτήσει τι ήθελε να πει. </w:t>
      </w:r>
    </w:p>
    <w:p w14:paraId="4EA88E6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Κλείνοντας, θα ήθελα να πω ότι εδώ ακούσαμε από τοποθετήσεις από στελέχη της συγκυβέρνησης περίπου ότι υπάρχουν ξένες δυνάμεις που θέλουν να ρίξουν την Κυβέρ</w:t>
      </w:r>
      <w:r>
        <w:rPr>
          <w:rFonts w:eastAsia="Times New Roman" w:cs="Times New Roman"/>
          <w:szCs w:val="24"/>
        </w:rPr>
        <w:t>νηση και όλα πάνε καλά. Φαίνεται ότι δεν έχουν συναίσθηση της πραγματικότητας, όταν στην καταγραφή της κοινής γνώμης σήμερα κατά 85% αυτό που λένε Έλληνες πολίτες είναι ότι αισθάνονται απόλυτα απογοητευμένοι σε σχέση με τις εκλογές του Σεπτεμβρίου του 2015</w:t>
      </w:r>
      <w:r>
        <w:rPr>
          <w:rFonts w:eastAsia="Times New Roman" w:cs="Times New Roman"/>
          <w:szCs w:val="24"/>
        </w:rPr>
        <w:t>. Και η στάση τους αυτή αποτυπώνεται με τις λέξεις «απογοήτευση, οργή, θυμός και δυσπιστία». Εγώ θα έλεγα ότι το καραβάνι προχωράει αλλά έχασε τον δρόμο του και οι καμηλιέρηδες δεν το έχουν αντιληφθεί. Όταν θα το αντιληφθούν, δεν θα υπάρχει πλέον επιστροφή</w:t>
      </w:r>
      <w:r>
        <w:rPr>
          <w:rFonts w:eastAsia="Times New Roman" w:cs="Times New Roman"/>
          <w:szCs w:val="24"/>
        </w:rPr>
        <w:t xml:space="preserve"> και θα είναι ήδη πολύ αργά. </w:t>
      </w:r>
    </w:p>
    <w:p w14:paraId="4EA88E6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EA88E6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Προχωρούμε με τον </w:t>
      </w:r>
      <w:r>
        <w:rPr>
          <w:rFonts w:eastAsia="Times New Roman" w:cs="Times New Roman"/>
          <w:szCs w:val="24"/>
        </w:rPr>
        <w:t xml:space="preserve">ειδικό αγορητή </w:t>
      </w:r>
      <w:r>
        <w:rPr>
          <w:rFonts w:eastAsia="Times New Roman" w:cs="Times New Roman"/>
          <w:szCs w:val="24"/>
        </w:rPr>
        <w:t xml:space="preserve">του Κομμουνιστικού Κόμματος Ελλάδας κ. Νικόλαο Μωραΐτη. </w:t>
      </w:r>
    </w:p>
    <w:p w14:paraId="4EA88E68"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Ευχαριστώ, κύριε Πρόεδρε.</w:t>
      </w:r>
    </w:p>
    <w:p w14:paraId="4EA88E6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Ξεκινώντας τη δευτερολογία μας, θεωρούμε ότι πρέπει να αναφερθούμε σε αυτά που απάντησε ο Υπουργός στην πρόταση του Κομμουνιστικού Κόμματος Ελλάδας. Ο κύριος Υπουργός μας είπε ότι διαθέτει ακόμα οικολογικές ευαισθησίες και ότι είναι αντίθετος με την τοποθέ</w:t>
      </w:r>
      <w:r>
        <w:rPr>
          <w:rFonts w:eastAsia="Times New Roman" w:cs="Times New Roman"/>
          <w:szCs w:val="24"/>
        </w:rPr>
        <w:t xml:space="preserve">τηση ανεμογεφυρών στην κορυφογραμμές. </w:t>
      </w:r>
    </w:p>
    <w:p w14:paraId="4EA88E6A" w14:textId="77777777" w:rsidR="00982D42" w:rsidRDefault="003E694A">
      <w:pPr>
        <w:spacing w:line="600" w:lineRule="auto"/>
        <w:ind w:firstLine="720"/>
        <w:jc w:val="both"/>
        <w:rPr>
          <w:rFonts w:eastAsia="Times New Roman"/>
          <w:szCs w:val="24"/>
        </w:rPr>
      </w:pPr>
      <w:r>
        <w:rPr>
          <w:rFonts w:eastAsia="Times New Roman"/>
          <w:szCs w:val="24"/>
        </w:rPr>
        <w:t xml:space="preserve">Κύριε Υπουργέ, αν είναι έτσι τα πράγματα, γιατί δεν φέρνετε μια συγκεκριμένη διάταξη στο νομοσχέδιο να απαγορεύεται η τοποθέτηση ανεμογεννητριών στις κορυφογραμμές; Ένα ζήτημα είναι αυτό. </w:t>
      </w:r>
      <w:r>
        <w:rPr>
          <w:rFonts w:eastAsia="Times New Roman"/>
          <w:szCs w:val="24"/>
        </w:rPr>
        <w:lastRenderedPageBreak/>
        <w:t xml:space="preserve">Γιατί σήμερα, σας είπαμε και </w:t>
      </w:r>
      <w:r>
        <w:rPr>
          <w:rFonts w:eastAsia="Times New Roman"/>
          <w:szCs w:val="24"/>
        </w:rPr>
        <w:t xml:space="preserve">στην πρωτολογία μας, αυτές είναι παραδομένες σε τρεις-τέσσερις ομίλους που δραστηριοποιούνται στις ανανεώσιμες πηγές ενέργειας.  </w:t>
      </w:r>
    </w:p>
    <w:p w14:paraId="4EA88E6B" w14:textId="77777777" w:rsidR="00982D42" w:rsidRDefault="003E694A">
      <w:pPr>
        <w:spacing w:line="600" w:lineRule="auto"/>
        <w:ind w:firstLine="720"/>
        <w:jc w:val="both"/>
        <w:rPr>
          <w:rFonts w:eastAsia="Times New Roman"/>
          <w:szCs w:val="24"/>
        </w:rPr>
      </w:pPr>
      <w:r>
        <w:rPr>
          <w:rFonts w:eastAsia="Times New Roman"/>
          <w:szCs w:val="24"/>
        </w:rPr>
        <w:t>Η δική μας κριτική ήταν διαφορετική. Δεν απαντήσατε στο κυριότερο. Σας ρωτήσαμε συγκεκριμένα εάν μπορούν να συνυπάρξουν τα κέρ</w:t>
      </w:r>
      <w:r>
        <w:rPr>
          <w:rFonts w:eastAsia="Times New Roman"/>
          <w:szCs w:val="24"/>
        </w:rPr>
        <w:t xml:space="preserve">δη των επιχειρηματιών που δραστηριοποιούνται στα δάση μαζί με τους δασικούς συνεταιρισμούς, τους δασεργάτες, ιδιαίτερα αυτούς που παλεύουν για το μεροκάματο. </w:t>
      </w:r>
    </w:p>
    <w:p w14:paraId="4EA88E6C" w14:textId="77777777" w:rsidR="00982D42" w:rsidRDefault="003E694A">
      <w:pPr>
        <w:spacing w:line="600" w:lineRule="auto"/>
        <w:ind w:firstLine="720"/>
        <w:jc w:val="both"/>
        <w:rPr>
          <w:rFonts w:eastAsia="Times New Roman"/>
          <w:szCs w:val="24"/>
        </w:rPr>
      </w:pPr>
      <w:r>
        <w:rPr>
          <w:rFonts w:eastAsia="Times New Roman"/>
          <w:szCs w:val="24"/>
        </w:rPr>
        <w:t>Και γιατί το λέμε αυτό; Τι κάνατε στο άρθρο 50; Το λέτε καθαρά. Λέτε ότι αν υπάρξει επενδυτικό εν</w:t>
      </w:r>
      <w:r>
        <w:rPr>
          <w:rFonts w:eastAsia="Times New Roman"/>
          <w:szCs w:val="24"/>
        </w:rPr>
        <w:t xml:space="preserve">διαφέρον με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διαδικασίες, θα δοθούν όλες αυτές οι άδειες που είναι για τουριστικές εγκαταστάσεις, για επιχειρηματικά πάρκα, για αποθήκευση στερ</w:t>
      </w:r>
      <w:r>
        <w:rPr>
          <w:rFonts w:eastAsia="Times New Roman"/>
          <w:szCs w:val="24"/>
        </w:rPr>
        <w:t>ε</w:t>
      </w:r>
      <w:r>
        <w:rPr>
          <w:rFonts w:eastAsia="Times New Roman"/>
          <w:szCs w:val="24"/>
        </w:rPr>
        <w:t xml:space="preserve">ών και υγρών αποβλήτων, για λατομεία, για μεταλλεία και πάει λέγοντας. </w:t>
      </w:r>
    </w:p>
    <w:p w14:paraId="4EA88E6D"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Βάζετε και όριο σαράντα πέντε </w:t>
      </w:r>
      <w:r>
        <w:rPr>
          <w:rFonts w:eastAsia="Times New Roman"/>
          <w:szCs w:val="24"/>
        </w:rPr>
        <w:t xml:space="preserve">ημερών. Κι εδώ σας απευθύνουμε κι ένα άλλο ερώτημα. Ξέρετε, κύριε Υπουργέ, πόσος καιρός απαιτείται σήμερα για τους κτηνοτρόφους για να πάρουν βεβαίωση χαρακτηρισμού από τα δασαρχεία; Τρία χρόνια. Ε, </w:t>
      </w:r>
      <w:r>
        <w:rPr>
          <w:rFonts w:eastAsia="Times New Roman"/>
          <w:szCs w:val="24"/>
        </w:rPr>
        <w:t>πείτε</w:t>
      </w:r>
      <w:r>
        <w:rPr>
          <w:rFonts w:eastAsia="Times New Roman"/>
          <w:szCs w:val="24"/>
        </w:rPr>
        <w:t xml:space="preserve"> μας τώρα ποιον υπηρετείτε: Τους επιχειρηματίες ή το</w:t>
      </w:r>
      <w:r>
        <w:rPr>
          <w:rFonts w:eastAsia="Times New Roman"/>
          <w:szCs w:val="24"/>
        </w:rPr>
        <w:t xml:space="preserve">υς φτωχομεσαίους κτηνοτρόφους και τους δασεργάτες; </w:t>
      </w:r>
    </w:p>
    <w:p w14:paraId="4EA88E6E" w14:textId="77777777" w:rsidR="00982D42" w:rsidRDefault="003E694A">
      <w:pPr>
        <w:spacing w:line="600" w:lineRule="auto"/>
        <w:ind w:firstLine="720"/>
        <w:jc w:val="both"/>
        <w:rPr>
          <w:rFonts w:eastAsia="Times New Roman"/>
          <w:szCs w:val="24"/>
        </w:rPr>
      </w:pPr>
      <w:r>
        <w:rPr>
          <w:rFonts w:eastAsia="Times New Roman"/>
          <w:szCs w:val="24"/>
        </w:rPr>
        <w:t>Σε ό,τι αφορά τις τροπολογίες που ενσωματώθηκαν σε άρθρα του νομοσχεδίου, στο άρθρο 51 ψηφίζουμε κατά</w:t>
      </w:r>
      <w:r>
        <w:rPr>
          <w:rFonts w:eastAsia="Times New Roman"/>
          <w:szCs w:val="24"/>
        </w:rPr>
        <w:t xml:space="preserve"> </w:t>
      </w:r>
      <w:r>
        <w:rPr>
          <w:rFonts w:eastAsia="Times New Roman"/>
          <w:szCs w:val="24"/>
        </w:rPr>
        <w:t>γιατί δημιουργείτε νέα θέση, αυτή του διαχειριστή αφερεγγυότητας, ο οποίος εγγράφεται στο ειδικό μητρώ</w:t>
      </w:r>
      <w:r>
        <w:rPr>
          <w:rFonts w:eastAsia="Times New Roman"/>
          <w:szCs w:val="24"/>
        </w:rPr>
        <w:t xml:space="preserve">ο του Υπουργείου Δικαιοσύνης. Πρόκειται για μνημονιακή απαίτηση, είναι στα προαπαιτούμενα του τρίτου μνημονίου και στόχο έχει την γρήγορη, ευέλικτη εκκαθάριση πτωχευτικών διαδικασιών. </w:t>
      </w:r>
    </w:p>
    <w:p w14:paraId="4EA88E6F" w14:textId="77777777" w:rsidR="00982D42" w:rsidRDefault="003E694A">
      <w:pPr>
        <w:spacing w:line="600" w:lineRule="auto"/>
        <w:ind w:firstLine="720"/>
        <w:jc w:val="both"/>
        <w:rPr>
          <w:rFonts w:eastAsia="Times New Roman"/>
          <w:szCs w:val="24"/>
        </w:rPr>
      </w:pPr>
      <w:r>
        <w:rPr>
          <w:rFonts w:eastAsia="Times New Roman"/>
          <w:szCs w:val="24"/>
        </w:rPr>
        <w:t>Στο άρθρο 52, που είναι η τροπολογία 668, καταψηφίζουμε γιατί, πραγματι</w:t>
      </w:r>
      <w:r>
        <w:rPr>
          <w:rFonts w:eastAsia="Times New Roman"/>
          <w:szCs w:val="24"/>
        </w:rPr>
        <w:t xml:space="preserve">κά, χρησιμοποιούνται οι απόφοιτοι της Εθνικής Σχολής Δικαστικών Λειτουργών σε προσωποπαγείς θέσεις. Έχετε έναν καθαρό </w:t>
      </w:r>
      <w:r>
        <w:rPr>
          <w:rFonts w:eastAsia="Times New Roman"/>
          <w:szCs w:val="24"/>
        </w:rPr>
        <w:lastRenderedPageBreak/>
        <w:t>στόχο, να μην υπάρχουν οργανικές θέσεις, εισηγητές στο Συμβούλιο Επικρατείας. Δηλαδή, προσπαθείτε να καλύψετε αυτές τις θέσεις με φθηνό κα</w:t>
      </w:r>
      <w:r>
        <w:rPr>
          <w:rFonts w:eastAsia="Times New Roman"/>
          <w:szCs w:val="24"/>
        </w:rPr>
        <w:t xml:space="preserve">ι ευέλικτο προσωπικό. </w:t>
      </w:r>
    </w:p>
    <w:p w14:paraId="4EA88E70" w14:textId="77777777" w:rsidR="00982D42" w:rsidRDefault="003E694A">
      <w:pPr>
        <w:spacing w:line="600" w:lineRule="auto"/>
        <w:ind w:firstLine="720"/>
        <w:jc w:val="both"/>
        <w:rPr>
          <w:rFonts w:eastAsia="Times New Roman"/>
          <w:szCs w:val="24"/>
        </w:rPr>
      </w:pPr>
      <w:r>
        <w:rPr>
          <w:rFonts w:eastAsia="Times New Roman"/>
          <w:szCs w:val="24"/>
        </w:rPr>
        <w:t xml:space="preserve">Σε ό,τι αφορά το άρθρο 53, ψηφίζουμε κατά, γιατί στην παράγραφο 2 διευρύνετε τη σύνθεση του Διοικητικού Συμβουλίου και βάζετε εκπρόσωπο </w:t>
      </w:r>
      <w:r>
        <w:rPr>
          <w:rFonts w:eastAsia="Times New Roman"/>
          <w:szCs w:val="24"/>
        </w:rPr>
        <w:t>μη κυβερνητικών οργανώσεων</w:t>
      </w:r>
      <w:r>
        <w:rPr>
          <w:rFonts w:eastAsia="Times New Roman"/>
          <w:szCs w:val="24"/>
        </w:rPr>
        <w:t>, με το οποίο εμείς διαφωνούμε κάθετα. Επίσης, στην παράγραφο 4 του ίδι</w:t>
      </w:r>
      <w:r>
        <w:rPr>
          <w:rFonts w:eastAsia="Times New Roman"/>
          <w:szCs w:val="24"/>
        </w:rPr>
        <w:t xml:space="preserve">ου άρθρου, δίνεται η δυνατότητα στον Υπουργό να κάνει ό,τι θέλει για τη σύνθεση τους Διοικητικού Συμβουλίου. </w:t>
      </w:r>
    </w:p>
    <w:p w14:paraId="4EA88E71" w14:textId="77777777" w:rsidR="00982D42" w:rsidRDefault="003E694A">
      <w:pPr>
        <w:spacing w:line="600" w:lineRule="auto"/>
        <w:ind w:firstLine="720"/>
        <w:jc w:val="both"/>
        <w:rPr>
          <w:rFonts w:eastAsia="Times New Roman"/>
          <w:szCs w:val="24"/>
        </w:rPr>
      </w:pPr>
      <w:r>
        <w:rPr>
          <w:rFonts w:eastAsia="Times New Roman"/>
          <w:szCs w:val="24"/>
        </w:rPr>
        <w:t>Καταψηφίζουμε το άρθρο 54 για τον ΑΔΜΗΕ και τη ΔΕΗ. Βέβαια, το 51% το ζητούν διακαώς και οι επιχειρηματίες και να παίζει τον ρόλο του ρυθμιστή η Δ</w:t>
      </w:r>
      <w:r>
        <w:rPr>
          <w:rFonts w:eastAsia="Times New Roman"/>
          <w:szCs w:val="24"/>
        </w:rPr>
        <w:t>ΕΗ. Γιατί αυτός είναι ο προσανατολισμός, η ίδια η ΔΕΗ να είναι ο ιμάντας, το όχημα για να περάσει η ενέργεια στους επιχειρηματικούς ομίλους.</w:t>
      </w:r>
    </w:p>
    <w:p w14:paraId="4EA88E72" w14:textId="77777777" w:rsidR="00982D42" w:rsidRDefault="003E694A">
      <w:pPr>
        <w:spacing w:line="600" w:lineRule="auto"/>
        <w:ind w:firstLine="720"/>
        <w:jc w:val="both"/>
        <w:rPr>
          <w:rFonts w:eastAsia="Times New Roman"/>
          <w:szCs w:val="24"/>
        </w:rPr>
      </w:pPr>
      <w:r>
        <w:rPr>
          <w:rFonts w:eastAsia="Times New Roman"/>
          <w:szCs w:val="24"/>
        </w:rPr>
        <w:t xml:space="preserve">Σε ό,τι αφορά το άρθρο 55, το καταψηφίζουμε γιατί προωθείτε μία σειρά από ρυθμίσεις ενταγμένες </w:t>
      </w:r>
      <w:r>
        <w:rPr>
          <w:rFonts w:eastAsia="Times New Roman"/>
          <w:szCs w:val="24"/>
        </w:rPr>
        <w:t>στο πλαίσιο</w:t>
      </w:r>
      <w:r>
        <w:rPr>
          <w:rFonts w:eastAsia="Times New Roman"/>
          <w:szCs w:val="24"/>
        </w:rPr>
        <w:t xml:space="preserve"> της απελ</w:t>
      </w:r>
      <w:r>
        <w:rPr>
          <w:rFonts w:eastAsia="Times New Roman"/>
          <w:szCs w:val="24"/>
        </w:rPr>
        <w:t xml:space="preserve">ευθέρωσης της αγοράς του φυσικού αερίου. </w:t>
      </w:r>
    </w:p>
    <w:p w14:paraId="4EA88E73" w14:textId="77777777" w:rsidR="00982D42" w:rsidRDefault="003E694A">
      <w:pPr>
        <w:spacing w:line="600" w:lineRule="auto"/>
        <w:ind w:firstLine="720"/>
        <w:jc w:val="both"/>
        <w:rPr>
          <w:rFonts w:eastAsia="Times New Roman"/>
          <w:szCs w:val="24"/>
        </w:rPr>
      </w:pPr>
      <w:r>
        <w:rPr>
          <w:rFonts w:eastAsia="Times New Roman"/>
          <w:szCs w:val="24"/>
        </w:rPr>
        <w:lastRenderedPageBreak/>
        <w:t>Καταψηφίζουμε, επίσης, το άρθρο 56. Και σας ρωτάμε: Γιατί τώρα βάζετε τη Κρήτη και την Εύβοια; Πρέπει να δώσετε μία απάντηση. Μήπως υπάρχουν επιχειρηματικά συμφέροντα που ζητούν να μπουν σε αυτά τα δάση για να δημι</w:t>
      </w:r>
      <w:r>
        <w:rPr>
          <w:rFonts w:eastAsia="Times New Roman"/>
          <w:szCs w:val="24"/>
        </w:rPr>
        <w:t xml:space="preserve">ουργήσουν σε ό,τι αφορά την επεξεργασία σκουπιδιών και για άλλα ζητήματα; Πρέπει να δώσετε μία απάντηση. </w:t>
      </w:r>
    </w:p>
    <w:p w14:paraId="4EA88E74" w14:textId="77777777" w:rsidR="00982D42" w:rsidRDefault="003E694A">
      <w:pPr>
        <w:spacing w:line="600" w:lineRule="auto"/>
        <w:ind w:firstLine="720"/>
        <w:jc w:val="both"/>
        <w:rPr>
          <w:rFonts w:eastAsia="Times New Roman"/>
          <w:szCs w:val="24"/>
        </w:rPr>
      </w:pPr>
      <w:r>
        <w:rPr>
          <w:rFonts w:eastAsia="Times New Roman"/>
          <w:szCs w:val="24"/>
        </w:rPr>
        <w:t xml:space="preserve">Κάνατε δεκτή μόνο μία τροπολογία, αυτή των Βουλευτών του ΣΥΡΙΖΑ, που αφορά τους δασοπόνους. Εμείς λέμε καθαρά ότι από τη στιγμή που έχετε πετσοκόψει, </w:t>
      </w:r>
      <w:r>
        <w:rPr>
          <w:rFonts w:eastAsia="Times New Roman"/>
          <w:szCs w:val="24"/>
        </w:rPr>
        <w:t xml:space="preserve">στην κυριολεξία, μισθούς, επιδόματα, έχετε χαρατσώσει αυτούς τους εργαζόμενους, τους βάζετε τώρα να συμμετέχουν στις επιτροπές. </w:t>
      </w:r>
    </w:p>
    <w:p w14:paraId="4EA88E75" w14:textId="77777777" w:rsidR="00982D42" w:rsidRDefault="003E694A">
      <w:pPr>
        <w:spacing w:line="600" w:lineRule="auto"/>
        <w:ind w:firstLine="720"/>
        <w:jc w:val="both"/>
        <w:rPr>
          <w:rFonts w:eastAsia="Times New Roman"/>
          <w:szCs w:val="24"/>
        </w:rPr>
      </w:pPr>
      <w:r>
        <w:rPr>
          <w:rFonts w:eastAsia="Times New Roman"/>
          <w:szCs w:val="24"/>
        </w:rPr>
        <w:t>Κατά τη γνώμη μας είναι τα τριάντα αργύρια. Επιδιώκετε να είναι υποστηρικτές των επιλογών στη συνέλευση των επιτροπών. Άλλωστε,</w:t>
      </w:r>
      <w:r>
        <w:rPr>
          <w:rFonts w:eastAsia="Times New Roman"/>
          <w:szCs w:val="24"/>
        </w:rPr>
        <w:t xml:space="preserve"> όποια κι αν είναι η σύνθεσή τους, εμείς δεν έχουμε αυταπάτες ότι θα υλοποιούν κυβερνητικές επιλογές για τη δασική νομοθεσία, που είναι κομμένη και ραμμένη στο να εξυπηρετεί συμφέροντα των επιχειρηματιών.</w:t>
      </w:r>
    </w:p>
    <w:p w14:paraId="4EA88E76" w14:textId="77777777" w:rsidR="00982D42" w:rsidRDefault="003E694A">
      <w:pPr>
        <w:spacing w:line="600" w:lineRule="auto"/>
        <w:ind w:firstLine="720"/>
        <w:jc w:val="both"/>
        <w:rPr>
          <w:rFonts w:eastAsia="Times New Roman"/>
          <w:bCs/>
          <w:szCs w:val="24"/>
        </w:rPr>
      </w:pPr>
      <w:r>
        <w:rPr>
          <w:rFonts w:eastAsia="Times New Roman"/>
          <w:szCs w:val="24"/>
        </w:rPr>
        <w:lastRenderedPageBreak/>
        <w:t>Όσον αφορά την τροπολογία της Δημοκρατικής Συμπαράτ</w:t>
      </w:r>
      <w:r>
        <w:rPr>
          <w:rFonts w:eastAsia="Times New Roman"/>
          <w:szCs w:val="24"/>
        </w:rPr>
        <w:t>αξης, εμείς είχαμε εκφράσει ότι είμαστε υπέρ, αν και διαφωνούμε με το σκεπτικό της αιτιολογικής έκθεσης. Βέβαια, το βάζουμε γιατί είναι επίκαιρο το ζήτημα και σήμερα συζητήθηκαν μία σειρά από επίκαιρες ερωτήσεις σε ό,τι αφορά τις αποζημιώσεις σε χιλιάδες φ</w:t>
      </w:r>
      <w:r>
        <w:rPr>
          <w:rFonts w:eastAsia="Times New Roman"/>
          <w:szCs w:val="24"/>
        </w:rPr>
        <w:t>τωχούς αγρότες και κτηνοτρόφους που έχουν πληγεί από τις τελευταίες πλημμύρες που έγιναν το τελευταίο διάστημα.</w:t>
      </w:r>
    </w:p>
    <w:p w14:paraId="4EA88E77"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Και ιδιαίτερα εδώ έχουμε καθυστέρηση των εκτιμήσεων. Βέβαια αυτό που ζητάμε εμείς και ζητάνε και οι εργαζόμενοι είναι αυτές οι μετακινήσεις να δ</w:t>
      </w:r>
      <w:r>
        <w:rPr>
          <w:rFonts w:eastAsia="Times New Roman"/>
          <w:szCs w:val="24"/>
        </w:rPr>
        <w:t>ρομολογηθούν κατά τέτοιο τρόπο, ώστε το έργο τους να είναι αποδοτικό.</w:t>
      </w:r>
    </w:p>
    <w:p w14:paraId="4EA88E78"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Κλείνοντας, κύριε Πρόεδρε, θα θέλαμε να πούμε αυτό που έβαλαν όλα τα αστικά κόμματα στη συζήτηση. Είναι τεράστιες οι δυνατότητες, τα συγκριτικά πλεονεκτήματα που έχουμε για τα δάση. Ιδια</w:t>
      </w:r>
      <w:r>
        <w:rPr>
          <w:rFonts w:eastAsia="Times New Roman"/>
          <w:szCs w:val="24"/>
        </w:rPr>
        <w:t xml:space="preserve">ίτερα </w:t>
      </w:r>
      <w:r>
        <w:rPr>
          <w:rFonts w:eastAsia="Times New Roman"/>
          <w:szCs w:val="24"/>
        </w:rPr>
        <w:lastRenderedPageBreak/>
        <w:t>η Κυβέρνηση ισχυρίζεται ότι θα αναζωογονηθούν περιοχές που έχουν ερημώσει. Και εμείς ρωτάμε: Έλειπε το δικό σας νομοσχέδιο, κύριε Τσιρώνη, που δεν υπήρχε αυτή η ανάπτυξη;</w:t>
      </w:r>
    </w:p>
    <w:p w14:paraId="4EA88E79"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Εμείς λέμε καθαρά ότι μια τέτοια προοπτική σκοντάφτει πάνω στον καπιταλιστικό τ</w:t>
      </w:r>
      <w:r>
        <w:rPr>
          <w:rFonts w:eastAsia="Times New Roman"/>
          <w:szCs w:val="24"/>
        </w:rPr>
        <w:t>ρόπο παραγωγής. Και θεωρούμε ότι για να αξιοποιηθούν τα δάση, πρέπει να υπάρξει μια άλλη πολιτική που πραγματικά θα υπηρετεί τις ανάγκες των εργαζόμενων αλλά και των κατοίκων αυτής της περιοχής.</w:t>
      </w:r>
    </w:p>
    <w:p w14:paraId="4EA88E7A"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Για τα άρθρα θα τοποθετηθούμε μετά στην ψηφοφορία.</w:t>
      </w:r>
    </w:p>
    <w:p w14:paraId="4EA88E7B" w14:textId="77777777" w:rsidR="00982D42" w:rsidRDefault="003E694A">
      <w:pPr>
        <w:tabs>
          <w:tab w:val="left" w:pos="3695"/>
        </w:tabs>
        <w:spacing w:line="600" w:lineRule="auto"/>
        <w:ind w:firstLine="720"/>
        <w:jc w:val="both"/>
        <w:rPr>
          <w:rFonts w:eastAsia="Times New Roman"/>
          <w:szCs w:val="24"/>
        </w:rPr>
      </w:pPr>
      <w:r>
        <w:rPr>
          <w:rFonts w:eastAsia="Times New Roman"/>
          <w:szCs w:val="24"/>
        </w:rPr>
        <w:t>Ευχαριστώ.</w:t>
      </w:r>
    </w:p>
    <w:p w14:paraId="4EA88E7C"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Μωραΐτη.</w:t>
      </w:r>
    </w:p>
    <w:p w14:paraId="4EA88E7D"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από το Ποτάμι, κ. Γιώργος Αμυράς, για τη δευτερολογία του.</w:t>
      </w:r>
    </w:p>
    <w:p w14:paraId="4EA88E7E"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πολύ, κύριε Πρόεδρε. Θα είμαι σύντομος. Δεν θα χρειαστώ ούτε τα τρία λεπτά. </w:t>
      </w:r>
    </w:p>
    <w:p w14:paraId="4EA88E7F"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 xml:space="preserve">Θα έλεγα ότι είχαμε μία εποικοδομητική, ουσιαστική συζήτηση σήμερα στην </w:t>
      </w:r>
      <w:r>
        <w:rPr>
          <w:rFonts w:eastAsia="Times New Roman" w:cs="Times New Roman"/>
          <w:szCs w:val="24"/>
        </w:rPr>
        <w:t>Ολομέλεια</w:t>
      </w:r>
      <w:r>
        <w:rPr>
          <w:rFonts w:eastAsia="Times New Roman" w:cs="Times New Roman"/>
          <w:szCs w:val="24"/>
        </w:rPr>
        <w:t>. Υπήρχαν βεβαίως κάποιες διαφορές, αλλά θα έλεγα ότι μάλλον κάπως ξεχωρίζει η σημερινή</w:t>
      </w:r>
      <w:r>
        <w:rPr>
          <w:rFonts w:eastAsia="Times New Roman" w:cs="Times New Roman"/>
          <w:szCs w:val="24"/>
        </w:rPr>
        <w:t xml:space="preserve"> συνεδρίαση από τις περισσότερες των προηγούμενων εβδομάδων και δεδομένης της χαμηλής έντασης και της ουσιαστικής κουβέντας. </w:t>
      </w:r>
    </w:p>
    <w:p w14:paraId="4EA88E80"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t>Δασεργάτες, δασικοί συνεταιρισμοί, δασικός πλούτος, δασική παραγωγή, η υπεραξία των δασών, αυτά είναι θέματα, έννοιες για όλες τις</w:t>
      </w:r>
      <w:r>
        <w:rPr>
          <w:rFonts w:eastAsia="Times New Roman" w:cs="Times New Roman"/>
          <w:szCs w:val="24"/>
        </w:rPr>
        <w:t xml:space="preserve"> πολιτικές δυνάμεις και πρώτα απ’ όλα για τη Κυβέρνηση –και εμείς είμαστε εδώ να την ενισχύσουμε όπου κάνει σωστά βήματα- που πρέπει να αποκτήσουν περιεχόμενο στην Ελλάδα. Μέχρι τώρα ήταν λέξεις, έννοιες κενές περιεχομένου.</w:t>
      </w:r>
    </w:p>
    <w:p w14:paraId="4EA88E81"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t>Η οικολογία στην πράξη φαίνεται.</w:t>
      </w:r>
      <w:r>
        <w:rPr>
          <w:rFonts w:eastAsia="Times New Roman" w:cs="Times New Roman"/>
          <w:szCs w:val="24"/>
        </w:rPr>
        <w:t xml:space="preserve"> Σήμερα είναι η παγκόσμια ημέρα χωρίς αυτοκίνητο. Δεν ξέρω πόσοι από τους τριακόσιους ήρθαμε με ποδήλατο και πόσοι ήρθαμε με τα πόδια. Μάλλον, οι περισσότεροι αγνοούσαμε τη σημερινή ημέρα εορτασμού. Παρ’ όλα αυτά, αγαπητέ κύριε Πρόεδρε, πιστεύω ότι του </w:t>
      </w:r>
      <w:r>
        <w:rPr>
          <w:rFonts w:eastAsia="Times New Roman" w:cs="Times New Roman"/>
          <w:szCs w:val="24"/>
        </w:rPr>
        <w:lastRenderedPageBreak/>
        <w:t>χρό</w:t>
      </w:r>
      <w:r>
        <w:rPr>
          <w:rFonts w:eastAsia="Times New Roman" w:cs="Times New Roman"/>
          <w:szCs w:val="24"/>
        </w:rPr>
        <w:t xml:space="preserve">νου τέτοιο καιρό να είμαστε καλά, πρώτα ο Θεός, να έχουμε μεγάλη αύξηση εκείνων των Βουλευτών που θα έρθουν με οικολογικό, εναλλακτικό τρόπο και όχι με κάποιο όχημα. </w:t>
      </w:r>
    </w:p>
    <w:p w14:paraId="4EA88E82"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Καταλήγοντας να σας πω ότι εμείς υπερψηφίζουμε το σχέδιο νόμου. Θα πούμε </w:t>
      </w:r>
      <w:r>
        <w:rPr>
          <w:rFonts w:eastAsia="Times New Roman" w:cs="Times New Roman"/>
          <w:szCs w:val="24"/>
        </w:rPr>
        <w:t>«</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στο άρθρο </w:t>
      </w:r>
      <w:r>
        <w:rPr>
          <w:rFonts w:eastAsia="Times New Roman" w:cs="Times New Roman"/>
          <w:szCs w:val="24"/>
        </w:rPr>
        <w:t xml:space="preserve">54 για τον ΑΔΜΗΕ. Είμαστε της άποψης ότι θα έπρεπε –όπως είπα και στις προηγούμενες τοποθετήσεις μου- να έρθει αύριο στη συζήτηση των προαπαιτουμένων ούτως ώστε να υπάρχει μία πλήρης και σε βάθος κουβέντα. Και θα πούμε </w:t>
      </w:r>
      <w:r>
        <w:rPr>
          <w:rFonts w:eastAsia="Times New Roman" w:cs="Times New Roman"/>
          <w:szCs w:val="24"/>
        </w:rPr>
        <w:t>«</w:t>
      </w:r>
      <w:r>
        <w:rPr>
          <w:rFonts w:eastAsia="Times New Roman" w:cs="Times New Roman"/>
          <w:szCs w:val="24"/>
        </w:rPr>
        <w:t>παρών»</w:t>
      </w:r>
      <w:r>
        <w:rPr>
          <w:rFonts w:eastAsia="Times New Roman" w:cs="Times New Roman"/>
          <w:szCs w:val="24"/>
        </w:rPr>
        <w:t xml:space="preserve"> στο άρθρο 52 για τη δυνατότητ</w:t>
      </w:r>
      <w:r>
        <w:rPr>
          <w:rFonts w:eastAsia="Times New Roman" w:cs="Times New Roman"/>
          <w:szCs w:val="24"/>
        </w:rPr>
        <w:t>α διορισμού των αποφοίτων της Εθνικής Σχολής Δικαστικών Λειτουργών σε προσωποπαγείς θέσεις του Συμβουλίου της Επικρατείας. Και θα σας πω τα υπόλοιπα άρθρα στη ψηφοφορία.</w:t>
      </w:r>
    </w:p>
    <w:p w14:paraId="4EA88E83"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EA88E84"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Αμυρά.</w:t>
      </w:r>
    </w:p>
    <w:p w14:paraId="4EA88E85"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Ο κ. Λαζα</w:t>
      </w:r>
      <w:r>
        <w:rPr>
          <w:rFonts w:eastAsia="Times New Roman" w:cs="Times New Roman"/>
          <w:szCs w:val="24"/>
        </w:rPr>
        <w:t>ρίδης λείπει από τους Ανεξάρτητους Έλληνες. Δεν ξέρω εάν θέλετε να πείτε κάτι, κύριε Παπαχριστόπουλε.</w:t>
      </w:r>
    </w:p>
    <w:p w14:paraId="4EA88E86"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Υπερψηφίζουμε το νομοσχέδιο. Ό,τι είχα να πω, τα είπα πριν.</w:t>
      </w:r>
    </w:p>
    <w:p w14:paraId="4EA88E87"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t>Ευχαριστώ.</w:t>
      </w:r>
    </w:p>
    <w:p w14:paraId="4EA88E88"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Θα έρθει η ώρα της ψη</w:t>
      </w:r>
      <w:r>
        <w:rPr>
          <w:rFonts w:eastAsia="Times New Roman" w:cs="Times New Roman"/>
          <w:szCs w:val="24"/>
        </w:rPr>
        <w:t>φοφορίας λίγο αργότερα.</w:t>
      </w:r>
    </w:p>
    <w:p w14:paraId="4EA88E89"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w:t>
      </w:r>
      <w:r>
        <w:rPr>
          <w:rFonts w:eastAsia="Times New Roman" w:cs="Times New Roman"/>
          <w:szCs w:val="24"/>
        </w:rPr>
        <w:t xml:space="preserve">κ. Σαρίδης </w:t>
      </w:r>
      <w:r>
        <w:rPr>
          <w:rFonts w:eastAsia="Times New Roman" w:cs="Times New Roman"/>
          <w:szCs w:val="24"/>
        </w:rPr>
        <w:t>από την Ένωση Κεντρώων.</w:t>
      </w:r>
    </w:p>
    <w:p w14:paraId="4EA88E8A"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 </w:t>
      </w:r>
    </w:p>
    <w:p w14:paraId="4EA88E8B"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t>Σήμερα το θέμα μας ήταν δασικοί συνεταιρισμοί, δασικές συνεταιριστικές οργανώσεις και λοιπές διατάξεις. Πάνω σε αυτό η Έ</w:t>
      </w:r>
      <w:r>
        <w:rPr>
          <w:rFonts w:eastAsia="Times New Roman" w:cs="Times New Roman"/>
          <w:szCs w:val="24"/>
        </w:rPr>
        <w:t xml:space="preserve">νωση Κεντρώων υπερψηφίζει επί της αρχής το συγκεκριμένο νομοσχέδιο. Ζητάει την απόσυρση του άρθρου 54 από τον Υπουργό που αφορά τον ΑΔΜΗΕ. Ειδάλλως, εάν δεν το </w:t>
      </w:r>
      <w:r>
        <w:rPr>
          <w:rFonts w:eastAsia="Times New Roman" w:cs="Times New Roman"/>
          <w:szCs w:val="24"/>
        </w:rPr>
        <w:lastRenderedPageBreak/>
        <w:t>αποσύρει, η Ένωση Κεντρώων θα το καταψηφίσει, όπως επίσης θα καταψηφίσει για τους λόγους στους ο</w:t>
      </w:r>
      <w:r>
        <w:rPr>
          <w:rFonts w:eastAsia="Times New Roman" w:cs="Times New Roman"/>
          <w:szCs w:val="24"/>
        </w:rPr>
        <w:t xml:space="preserve">ποίους αναφέρθηκε ο </w:t>
      </w:r>
      <w:r>
        <w:rPr>
          <w:rFonts w:eastAsia="Times New Roman" w:cs="Times New Roman"/>
          <w:szCs w:val="24"/>
        </w:rPr>
        <w:t xml:space="preserve">Κοινοβουλευτικός </w:t>
      </w:r>
      <w:r>
        <w:rPr>
          <w:rFonts w:eastAsia="Times New Roman" w:cs="Times New Roman"/>
          <w:szCs w:val="24"/>
        </w:rPr>
        <w:t xml:space="preserve">μας </w:t>
      </w:r>
      <w:r>
        <w:rPr>
          <w:rFonts w:eastAsia="Times New Roman" w:cs="Times New Roman"/>
          <w:szCs w:val="24"/>
        </w:rPr>
        <w:t xml:space="preserve">Εκπρόσωπος </w:t>
      </w:r>
      <w:r>
        <w:rPr>
          <w:rFonts w:eastAsia="Times New Roman" w:cs="Times New Roman"/>
          <w:szCs w:val="24"/>
        </w:rPr>
        <w:t>το άρθρο 52.</w:t>
      </w:r>
    </w:p>
    <w:p w14:paraId="4EA88E8C"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t>Ακούστηκαν πάρα πολλά σήμερα για την αναγκαιότητα να σώσουμε τα δάση μας και μαζί με αυτά να σώσουμε και τα παραδάσια χωριά μας. Όλοι έχουμε εντοπίσει το μέγεθος της δυναμικής που μπορεί να π</w:t>
      </w:r>
      <w:r>
        <w:rPr>
          <w:rFonts w:eastAsia="Times New Roman" w:cs="Times New Roman"/>
          <w:szCs w:val="24"/>
        </w:rPr>
        <w:t>ροσδώσουν στο ΑΕΠ οι δασικοί συνεταιρισμοί. Είναι ευθύνη όλων μας και πολύ περισσότερο της Κυβέρνησης να δώσει στις τοπικές κοινωνίες να καταλάβουν την αναγκαιότητα να εφαρμοστεί το συγκεκριμένο νομοσχέδιο.</w:t>
      </w:r>
    </w:p>
    <w:p w14:paraId="4EA88E8D"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Με μεγάλη αγωνία περιμένουμε από τη δική μας την </w:t>
      </w:r>
      <w:r>
        <w:rPr>
          <w:rFonts w:eastAsia="Times New Roman" w:cs="Times New Roman"/>
          <w:szCs w:val="24"/>
        </w:rPr>
        <w:t xml:space="preserve">πλευρά το </w:t>
      </w:r>
      <w:r>
        <w:rPr>
          <w:rFonts w:eastAsia="Times New Roman" w:cs="Times New Roman"/>
          <w:szCs w:val="24"/>
        </w:rPr>
        <w:t>Δασολόγιο</w:t>
      </w:r>
      <w:r>
        <w:rPr>
          <w:rFonts w:eastAsia="Times New Roman" w:cs="Times New Roman"/>
          <w:szCs w:val="24"/>
        </w:rPr>
        <w:t>, περιμένουμε τα διαχειριστικά σχέδια όπως επίσης και το μητρώο των δασεργατών. Είναι πολλά αυτά τα οποία πρέπει να γίνουν. Θα επιμείνουμε, όμως, από τη δική μας πλευρά για να το ακούσουν όλοι, ότι μέσα στα δάση μας κρύβεται ένας μεγάλος</w:t>
      </w:r>
      <w:r>
        <w:rPr>
          <w:rFonts w:eastAsia="Times New Roman" w:cs="Times New Roman"/>
          <w:szCs w:val="24"/>
        </w:rPr>
        <w:t xml:space="preserve"> πλούτος, κρύβεται ένα ισοδύναμο το οποίο δεν ζητάμε να μας το εγκρίνει κανείς.</w:t>
      </w:r>
    </w:p>
    <w:p w14:paraId="4EA88E8E" w14:textId="77777777" w:rsidR="00982D42" w:rsidRDefault="003E694A">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Πόσες συντάξεις έχει κόψει η Κυβέρνηση για μισή μονάδα του ΑΕΠ; Σκεφθείτε τις δύο μονάδες του ΑΕΠ που κρύβονται μέσα στα δάση μας!</w:t>
      </w:r>
    </w:p>
    <w:p w14:paraId="4EA88E8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A88E90" w14:textId="77777777" w:rsidR="00982D42" w:rsidRDefault="003E694A">
      <w:pPr>
        <w:spacing w:line="600" w:lineRule="auto"/>
        <w:ind w:firstLine="720"/>
        <w:jc w:val="both"/>
        <w:rPr>
          <w:rFonts w:eastAsia="Times New Roman" w:cs="Times New Roman"/>
          <w:szCs w:val="24"/>
        </w:rPr>
      </w:pPr>
      <w:r>
        <w:rPr>
          <w:rFonts w:eastAsia="Times New Roman"/>
          <w:b/>
          <w:bCs/>
        </w:rPr>
        <w:t>ΠΡΟΕΔΡΕΥΩΝ (Αναστάσιος Κουράκ</w:t>
      </w:r>
      <w:r>
        <w:rPr>
          <w:rFonts w:eastAsia="Times New Roman"/>
          <w:b/>
          <w:bCs/>
        </w:rPr>
        <w:t>ης):</w:t>
      </w:r>
      <w:r>
        <w:rPr>
          <w:rFonts w:eastAsia="Times New Roman" w:cs="Times New Roman"/>
          <w:szCs w:val="24"/>
        </w:rPr>
        <w:t xml:space="preserve"> Ευχαριστούμε τον κ. Σαρίδη, ειδικό αγορητή της Ένωσης Κεντρώων.</w:t>
      </w:r>
    </w:p>
    <w:p w14:paraId="4EA88E9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Τη συνεδρίαση θα κλείσει ο Αναπληρωτής Υπουργός κ. Ιωάννης Τσιρώνης. </w:t>
      </w:r>
    </w:p>
    <w:p w14:paraId="4EA88E9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Φαντάζομαι, κύριε Τσιρώνη, ότι εννέα λεπτά είναι υπεραρκετά. </w:t>
      </w:r>
    </w:p>
    <w:p w14:paraId="4EA88E9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ΤΣΙΡΩΝΗΣ (Αναπληρωτής Υπουργός Περιβάλλοντος και Ενέργειας): </w:t>
      </w:r>
      <w:r>
        <w:rPr>
          <w:rFonts w:eastAsia="Times New Roman" w:cs="Times New Roman"/>
          <w:szCs w:val="24"/>
        </w:rPr>
        <w:t>Ναι.</w:t>
      </w:r>
    </w:p>
    <w:p w14:paraId="4EA88E94" w14:textId="77777777" w:rsidR="00982D42" w:rsidRDefault="003E694A">
      <w:pPr>
        <w:spacing w:line="600" w:lineRule="auto"/>
        <w:ind w:firstLine="720"/>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Κύριε Υπουργέ, έχετε τον λόγο.</w:t>
      </w:r>
    </w:p>
    <w:p w14:paraId="4EA88E9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ΤΣΙΡΩΝΗΣ (Αναπληρωτής Υπουργός Περιβάλλοντος και Ενέργειας): </w:t>
      </w:r>
      <w:r>
        <w:rPr>
          <w:rFonts w:eastAsia="Times New Roman" w:cs="Times New Roman"/>
          <w:szCs w:val="24"/>
        </w:rPr>
        <w:t>Ευχαριστώ, κύριε Πρόεδρε.</w:t>
      </w:r>
    </w:p>
    <w:p w14:paraId="4EA88E9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πραγματικά νομίζω ότι το κλίμα σήμερα ήταν σε γενικές γραμμές καλό. Παρά το γεγονός ότι ο κ. Βρούτσης μίλησε για κακό κλίμα στην Κυβέρνηση, εγώ θα ήθελα να πω ότι δεν υπάρχει κακό κλίμα στην Κυβέρνηση. Μια χαρά είναι το κλίμα </w:t>
      </w:r>
      <w:r>
        <w:rPr>
          <w:rFonts w:eastAsia="Times New Roman" w:cs="Times New Roman"/>
          <w:szCs w:val="24"/>
        </w:rPr>
        <w:t xml:space="preserve">στην Κυβέρνηση. Ο καθένας, βεβαίως, το βλέπει από τη δική του οπτική γωνία. </w:t>
      </w:r>
    </w:p>
    <w:p w14:paraId="4EA88E9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Είπε, επίσης, για τις δημοσκοπήσεις ότι υπάρχει κατάρρευση. Να του θυμίσω, όμως, ότι κατάρρευση στις δημοσκοπήσεις είχαμε στις τρεις εκλογικές αναμετρήσεις. Μακάρι, διαρκώς να χάν</w:t>
      </w:r>
      <w:r>
        <w:rPr>
          <w:rFonts w:eastAsia="Times New Roman" w:cs="Times New Roman"/>
          <w:szCs w:val="24"/>
        </w:rPr>
        <w:t xml:space="preserve">ουμε στις δημοσκοπήσεις και να κερδίζουμε τις εκλογές! Άρα, εδώ ας μην προσπαθούμε να μετατοπίσουμε τη συζήτηση από εκεί που είναι, από την ουσία. </w:t>
      </w:r>
    </w:p>
    <w:p w14:paraId="4EA88E9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Να ξεκινήσω, λοιπόν, από κάποια πράγματα που θέλω να επισημάνω. Κατ</w:t>
      </w:r>
      <w:r>
        <w:rPr>
          <w:rFonts w:eastAsia="Times New Roman" w:cs="Times New Roman"/>
          <w:szCs w:val="24"/>
        </w:rPr>
        <w:t xml:space="preserve">’ </w:t>
      </w:r>
      <w:r>
        <w:rPr>
          <w:rFonts w:eastAsia="Times New Roman" w:cs="Times New Roman"/>
          <w:szCs w:val="24"/>
        </w:rPr>
        <w:t>αρχάς, θα ξεκινήσω από τις τροπολογίες.</w:t>
      </w:r>
      <w:r>
        <w:rPr>
          <w:rFonts w:eastAsia="Times New Roman" w:cs="Times New Roman"/>
          <w:szCs w:val="24"/>
        </w:rPr>
        <w:t xml:space="preserve"> Είχα δεσμευθεί, όχι ότι δεν θα φέρω τροπολογίες, αλλά ότι δεν θα έρθουν τροπολογίες, οι οποίες δεν θα συζητηθούν στις </w:t>
      </w:r>
      <w:r>
        <w:rPr>
          <w:rFonts w:eastAsia="Times New Roman" w:cs="Times New Roman"/>
          <w:szCs w:val="24"/>
        </w:rPr>
        <w:t>επιτροπές</w:t>
      </w:r>
      <w:r>
        <w:rPr>
          <w:rFonts w:eastAsia="Times New Roman" w:cs="Times New Roman"/>
          <w:szCs w:val="24"/>
        </w:rPr>
        <w:t>. Οι τροπολογίες είναι δικαίωμα και των Βουλευτών. Δεν θα αλλάξω εγώ τον Κανονισμό. Το γεγονός ότι οι βουλευτικές τροπολογίες δε</w:t>
      </w:r>
      <w:r>
        <w:rPr>
          <w:rFonts w:eastAsia="Times New Roman" w:cs="Times New Roman"/>
          <w:szCs w:val="24"/>
        </w:rPr>
        <w:t>ν περνούν από το Γενικό Λογιστήριο του Κράτους δεν το έφτιαξα εγώ. Έτσι είναι και μάλιστα η μοναδική τροπολογία που δέχθηκα συμπτωματικά, το να μπορεί να υπάρχει και δασοπόνος στις επιτροπές, νομίζω ότι δεν επιβαρύνει καθόλου τον προϋπολογισμό, δεν έχει αν</w:t>
      </w:r>
      <w:r>
        <w:rPr>
          <w:rFonts w:eastAsia="Times New Roman" w:cs="Times New Roman"/>
          <w:szCs w:val="24"/>
        </w:rPr>
        <w:t xml:space="preserve">τικείμενο οικονομικό. </w:t>
      </w:r>
    </w:p>
    <w:p w14:paraId="4EA88E9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Να διευκρινίσω και προς τη συνάδελφο του ΚΚΕ ότι είναι άμισθες αυτές οι επιτροπές. Ασχολούνται με τις αντιρρήσεις επί των δασικών χαρτών. Δεν έχει να κάνει, λοιπόν, με το εάν είναι ο δασοπόνος εκεί πέρα και με όλα αυτά που ακούστηκαν</w:t>
      </w:r>
      <w:r>
        <w:rPr>
          <w:rFonts w:eastAsia="Times New Roman" w:cs="Times New Roman"/>
          <w:szCs w:val="24"/>
        </w:rPr>
        <w:t>, ότι τους δίνουμε τριάκοντα αργύρια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είναι έτσι, διότι μιλάμε για δημοσίους υπαλλήλους, οι οποίοι ήδη έχουν διοικητικές θέσεις. Τώρα, εάν θα είναι δασοπόνος ή εάν θα είναι δασολόγος δεν νομίζω ότι χρειάζεται να το συζητάμε. </w:t>
      </w:r>
    </w:p>
    <w:p w14:paraId="4EA88E9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νομίζω </w:t>
      </w:r>
      <w:r>
        <w:rPr>
          <w:rFonts w:eastAsia="Times New Roman" w:cs="Times New Roman"/>
          <w:szCs w:val="24"/>
        </w:rPr>
        <w:t>ότι στις τροπολογίες τηρήσαμε αυτήν την καλή νομοθετική πρακτική.</w:t>
      </w:r>
    </w:p>
    <w:p w14:paraId="4EA88E9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Όσον αφορά τις τροπολογίες για τον ΑΔΜΗΕ, θέλω να πω ότι προφανώς ο κ. Σκουρλέτης μπορεί να κρίνει -γιατί είναι ο καθ’ ύλην αρμόδιος- αν είναι καλύτερο να συζητηθεί μαζί με τα προαπαιτούμενα</w:t>
      </w:r>
      <w:r>
        <w:rPr>
          <w:rFonts w:eastAsia="Times New Roman" w:cs="Times New Roman"/>
          <w:szCs w:val="24"/>
        </w:rPr>
        <w:t xml:space="preserve"> ή αν δεν είναι καλύτερο. Αυτό δεν αλλάζει την ουσία. Εάν αυτή η παράγραφος δημιουργεί μία ασφάλεια δικαίου, είναι μία καλή νομοθετική πρακτική. Εκεί η φράση θα βελτιωθεί λίγο ως προς αυτό που έχουμε ήδη ψηφίσει. Δεν έχει να κάνει, άλλωστε, και επί της ουσ</w:t>
      </w:r>
      <w:r>
        <w:rPr>
          <w:rFonts w:eastAsia="Times New Roman" w:cs="Times New Roman"/>
          <w:szCs w:val="24"/>
        </w:rPr>
        <w:t>ίας με τον ΑΔΜΗΕ αυτή η παράγραφος, εάν τη δείτε με αυστηρά κριτήρια.</w:t>
      </w:r>
    </w:p>
    <w:p w14:paraId="4EA88E9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 ίδιο ισχύει και για την τροπολογία του κ. Παρασκευόπουλου. Είναι συγκεκριμένη. Πριν από τρία ή δύο χρόνια –όχι επί των ημερών μας- όπως με ενημέρωσαν, είχαν προκηρυχθεί επτά θέσεις γι</w:t>
      </w:r>
      <w:r>
        <w:rPr>
          <w:rFonts w:eastAsia="Times New Roman" w:cs="Times New Roman"/>
          <w:szCs w:val="24"/>
        </w:rPr>
        <w:t xml:space="preserve">α το Συμβούλιο της Επικρατείας, όπως αναφέρει η τροπολογία. Οι κενές θέσεις ήταν πέντε. Υπήρξαν, λοιπόν, </w:t>
      </w:r>
      <w:r>
        <w:rPr>
          <w:rFonts w:eastAsia="Times New Roman" w:cs="Times New Roman"/>
          <w:szCs w:val="24"/>
        </w:rPr>
        <w:lastRenderedPageBreak/>
        <w:t>δύο άνθρωποι οι οποίοι επελέγησαν από τότε –δεν τους επιλέξαμε εμείς- και οι οποίοι αυτή τη στιγμή δεν έχουν κενή θέση. Περί αυτού πρόκειται. Μην κάνου</w:t>
      </w:r>
      <w:r>
        <w:rPr>
          <w:rFonts w:eastAsia="Times New Roman" w:cs="Times New Roman"/>
          <w:szCs w:val="24"/>
        </w:rPr>
        <w:t>με, λοιπόν, για τις τροπολογίες την τρίχα τριχιά.</w:t>
      </w:r>
    </w:p>
    <w:p w14:paraId="4EA88E9D"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Χαίρομαι πραγματικά, γιατί ο κ. Τζελέπης, όπως διατύπωσε τις επιφυλάξεις του στη δευτερομιλία του, καλύπτει ένα μεγάλο κενό. Δεν έχω κα</w:t>
      </w:r>
      <w:r>
        <w:rPr>
          <w:rFonts w:eastAsia="Times New Roman" w:cs="Times New Roman"/>
          <w:szCs w:val="24"/>
        </w:rPr>
        <w:t>μ</w:t>
      </w:r>
      <w:r>
        <w:rPr>
          <w:rFonts w:eastAsia="Times New Roman" w:cs="Times New Roman"/>
          <w:szCs w:val="24"/>
        </w:rPr>
        <w:t>μία διάθεση βεντέτας με τη Δημοκρατική Συμπαράταξη. Απλώς, όταν κάλεσα</w:t>
      </w:r>
      <w:r>
        <w:rPr>
          <w:rFonts w:eastAsia="Times New Roman" w:cs="Times New Roman"/>
          <w:szCs w:val="24"/>
        </w:rPr>
        <w:t xml:space="preserve"> και είπα «κάντε μας τη χάρη να μην το ψηφίσετε», είναι αυτό που λέγαμε στο σχολείο παλιά, εάν θυμάστε, η εις άτοπον απαγωγή. </w:t>
      </w:r>
    </w:p>
    <w:p w14:paraId="4EA88E9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Ο κ. Τζελέπης στην πρωτομιλία του είπε συγκεκριμένα ότι είναι ένα κρατικιστικό, αναχρονιστικό και άχρηστο νομοσχέδιο. Αυτά τα τρί</w:t>
      </w:r>
      <w:r>
        <w:rPr>
          <w:rFonts w:eastAsia="Times New Roman" w:cs="Times New Roman"/>
          <w:szCs w:val="24"/>
        </w:rPr>
        <w:t>α μαζί, εάν τα δεχθούμε ως τη λογική του πρόταση, προφανώς για έναν άνθρωπο που έχει στοιχειώδη συνέπεια άποψης και απόφασης συνεπάγονται καταψήφιση. Γιατί να ψηφίσουμε ένα πράγμα που είναι άχρηστο, που είναι συρραφή άλλων νόμων που ήδη υπάρχουν, που είναι</w:t>
      </w:r>
      <w:r>
        <w:rPr>
          <w:rFonts w:eastAsia="Times New Roman" w:cs="Times New Roman"/>
          <w:szCs w:val="24"/>
        </w:rPr>
        <w:t xml:space="preserve"> αναχρονιστικό και κρατικιστικό; Εγώ, προφανώς, εάν τα έλεγα αυτά για έναν νόμο, δεν θα τα ψήφιζα. </w:t>
      </w:r>
      <w:r>
        <w:rPr>
          <w:rFonts w:eastAsia="Times New Roman" w:cs="Times New Roman"/>
          <w:szCs w:val="24"/>
        </w:rPr>
        <w:lastRenderedPageBreak/>
        <w:t>Άλλο πράγμα και τελείως διαφορετικό είναι –και χαίρομαι φυσικά που το ψηφίζετε- εάν πείτε ότι αυτό το πράγμα δεν είναι αρκετό ή επιφυλάσσομαι ή ότι στο μέλλο</w:t>
      </w:r>
      <w:r>
        <w:rPr>
          <w:rFonts w:eastAsia="Times New Roman" w:cs="Times New Roman"/>
          <w:szCs w:val="24"/>
        </w:rPr>
        <w:t xml:space="preserve">ν θα αποδειχθεί εάν λύνει προβλήματα και άλλο πράγμα ότι όλα ήταν άριστα και δεν λύνονταν. </w:t>
      </w:r>
    </w:p>
    <w:p w14:paraId="4EA88E9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Το ίδιο ισχύει φυσικά και για το άλλο θέμα στο οποίο υπάρχει μία αντιδικία άγονη. Εσείς μιλήσατε στη δική σας τοποθέτηση για αναρτήσεις. Εάν μιλάμε για εκπόνηση, πρ</w:t>
      </w:r>
      <w:r>
        <w:rPr>
          <w:rFonts w:eastAsia="Times New Roman" w:cs="Times New Roman"/>
          <w:szCs w:val="24"/>
        </w:rPr>
        <w:t>αγματικά στην Ελλάδα είχαν εκπονηθεί γύρω στο 50%, ίσως και λίγο λιγότερο, των δασικών χαρτών. Το πρόβλημα που ανέκυπτε είναι ότι οι χάρτες που εκπονήθηκαν είτε δεν εθεωρούντο ή ακόμα και αυτοί που θεωρήθηκαν το 2002 ουδέποτε αναρτήθηκαν και ουδέποτε κυρώθ</w:t>
      </w:r>
      <w:r>
        <w:rPr>
          <w:rFonts w:eastAsia="Times New Roman" w:cs="Times New Roman"/>
          <w:szCs w:val="24"/>
        </w:rPr>
        <w:t xml:space="preserve">ηκαν. </w:t>
      </w:r>
    </w:p>
    <w:p w14:paraId="4EA88EA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Οι κυρωμένοι χάρτες -πάρτε τα στοιχεία- είναι 1%, μπορεί να είναι και λιγότερο από 1%, περίπου 1%. Αυτό είναι το πρόβλημά μας σήμερα, χάρτες που πληρώθηκαν από τον ελληνικό λαό ήταν στα συρτάρια από το 2002 μερικοί και ουδέποτε αυτοί οι χάρτες κυρώθ</w:t>
      </w:r>
      <w:r>
        <w:rPr>
          <w:rFonts w:eastAsia="Times New Roman" w:cs="Times New Roman"/>
          <w:szCs w:val="24"/>
        </w:rPr>
        <w:t xml:space="preserve">ηκαν, ουδέποτε αναρτήθηκαν, ουδέποτε </w:t>
      </w:r>
      <w:r>
        <w:rPr>
          <w:rFonts w:eastAsia="Times New Roman" w:cs="Times New Roman"/>
          <w:szCs w:val="24"/>
        </w:rPr>
        <w:lastRenderedPageBreak/>
        <w:t xml:space="preserve">διατυπώθηκαν αντιρρήσεις. Κόλλησαν τελείως αυτές οι διαδικασίες για το 50% των χαρτών που είχαν εκπονηθεί με χρήματα των Ελλήνων πολιτών και του ΕΣΠΑ. Αυτό είναι το θέμα που πάμε να λύσουμε σήμερα. </w:t>
      </w:r>
    </w:p>
    <w:p w14:paraId="4EA88EA1"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 xml:space="preserve">Για την τακτοποίηση </w:t>
      </w:r>
      <w:r>
        <w:rPr>
          <w:rFonts w:eastAsia="Times New Roman" w:cs="Times New Roman"/>
          <w:szCs w:val="24"/>
        </w:rPr>
        <w:t>αυθαιρέτων εντός δασικών εκτάσεων. Δεν έχουμε πουθενά ψηφίσει τακτοποίηση αυθαιρέτων εντός δασικών εκτάσεων. Εκεί που υπάρχουν αθρόες οικιστικές πυκνώσεις, που είναι μια πραγματικότητα, αν θέλουμε να συνεχίσουμε να στρουθοκαμηλίζουμε, δικαίωμά μας. Είναι π</w:t>
      </w:r>
      <w:r>
        <w:rPr>
          <w:rFonts w:eastAsia="Times New Roman" w:cs="Times New Roman"/>
          <w:szCs w:val="24"/>
        </w:rPr>
        <w:t xml:space="preserve">ροφανές ότι πάει να αντιμετωπιστεί αυτό το ζήτημα και απλά να καταγραφούν τελείως. Πρέπει να λυθεί αυτό το θέμα στους δασικούς χάρτες. </w:t>
      </w:r>
    </w:p>
    <w:p w14:paraId="4EA88EA2"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Προφανώς, πρέπει να ξεκαθαρίσουμε εδώ πέρα επιτέλους</w:t>
      </w:r>
      <w:r>
        <w:rPr>
          <w:rFonts w:eastAsia="Times New Roman" w:cs="Times New Roman"/>
          <w:b/>
          <w:szCs w:val="24"/>
        </w:rPr>
        <w:t xml:space="preserve"> </w:t>
      </w:r>
      <w:r>
        <w:rPr>
          <w:rFonts w:eastAsia="Times New Roman" w:cs="Times New Roman"/>
          <w:szCs w:val="24"/>
        </w:rPr>
        <w:t>αν βλέπουμε την πραγματικότητα, δηλαδή πολυετείς αδυναμίες, πολυετε</w:t>
      </w:r>
      <w:r>
        <w:rPr>
          <w:rFonts w:eastAsia="Times New Roman" w:cs="Times New Roman"/>
          <w:szCs w:val="24"/>
        </w:rPr>
        <w:t>ίς παρανομίες, πολυετές πελατειακό κράτος που δημιούργησαν</w:t>
      </w:r>
      <w:r>
        <w:rPr>
          <w:rFonts w:eastAsia="Times New Roman" w:cs="Times New Roman"/>
          <w:b/>
          <w:szCs w:val="24"/>
        </w:rPr>
        <w:t xml:space="preserve"> </w:t>
      </w:r>
      <w:r>
        <w:rPr>
          <w:rFonts w:eastAsia="Times New Roman" w:cs="Times New Roman"/>
          <w:szCs w:val="24"/>
        </w:rPr>
        <w:t xml:space="preserve">την κατάσταση. Δεν ξεκινάμε από το μηδέν αλλά πρέπει κι αυτά να λυθούν. Ούτε μπορώ να αντιληφθώ αυτή τη </w:t>
      </w:r>
      <w:r>
        <w:rPr>
          <w:rFonts w:eastAsia="Times New Roman" w:cs="Times New Roman"/>
          <w:szCs w:val="24"/>
        </w:rPr>
        <w:lastRenderedPageBreak/>
        <w:t>συζήτηση για την Κάρυστο συγκεκριμένα, για το Αλιβέρι, για κάποιες περιοχές της Εύβοιας κυρίω</w:t>
      </w:r>
      <w:r>
        <w:rPr>
          <w:rFonts w:eastAsia="Times New Roman" w:cs="Times New Roman"/>
          <w:szCs w:val="24"/>
        </w:rPr>
        <w:t>ς και δευτερευόντως –νομίζω- της Κρήτης, οι οποίες είχαν πρόβλημα χωροθέτησης σταθμών μεταφοράς απορριμμάτων. Δεν μιλάμε για καινούρ</w:t>
      </w:r>
      <w:r>
        <w:rPr>
          <w:rFonts w:eastAsia="Times New Roman" w:cs="Times New Roman"/>
          <w:szCs w:val="24"/>
        </w:rPr>
        <w:t>γ</w:t>
      </w:r>
      <w:r>
        <w:rPr>
          <w:rFonts w:eastAsia="Times New Roman" w:cs="Times New Roman"/>
          <w:szCs w:val="24"/>
        </w:rPr>
        <w:t>ιες χωροθετήσεις μεγάλων εταιρειών. Μιλάμε για υπάρχοντες ΧΑΔΑ, που πρέπει να αποκατασταθούν, και για να αποκατασταθούν πρέ</w:t>
      </w:r>
      <w:r>
        <w:rPr>
          <w:rFonts w:eastAsia="Times New Roman" w:cs="Times New Roman"/>
          <w:szCs w:val="24"/>
        </w:rPr>
        <w:t xml:space="preserve">πει να γίνει εκεί μια ολοκληρωμένη διαχείριση. Αυτό δεν έλυνε το πρόβλημα. Το θέμα δεν είναι αν θα μπορούσαμε να βρούμε ένα άλλο μέρος να πηγαίνουμε. Αν μπορούσαμε να βρούμε ένα άλλο μέρος, θα είχαμε πάει. Μιλήστε με τους </w:t>
      </w:r>
      <w:r>
        <w:rPr>
          <w:rFonts w:eastAsia="Times New Roman" w:cs="Times New Roman"/>
          <w:szCs w:val="24"/>
        </w:rPr>
        <w:t>δημάρχους</w:t>
      </w:r>
      <w:r>
        <w:rPr>
          <w:rFonts w:eastAsia="Times New Roman" w:cs="Times New Roman"/>
          <w:szCs w:val="24"/>
        </w:rPr>
        <w:t xml:space="preserve"> της περιοχής να δείτε ότ</w:t>
      </w:r>
      <w:r>
        <w:rPr>
          <w:rFonts w:eastAsia="Times New Roman" w:cs="Times New Roman"/>
          <w:szCs w:val="24"/>
        </w:rPr>
        <w:t xml:space="preserve">ι λύνεται ένα υπαρκτό πρόβλημα. </w:t>
      </w:r>
    </w:p>
    <w:p w14:paraId="4EA88EA3"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 xml:space="preserve">Δεν μπορώ να αντισταθώ στον πειρασμό να μιλήσω για τον περίφημο διαγωνισμό-τραγέλαφο, όπως αποκλήθηκε, και για το γεγονός. Και πάλι λυπάμαι. Δεν έρχομαι να αντιδικήσω με το κόμμα σας. Η </w:t>
      </w:r>
      <w:r>
        <w:rPr>
          <w:rFonts w:eastAsia="Times New Roman" w:cs="Times New Roman"/>
          <w:szCs w:val="24"/>
        </w:rPr>
        <w:t>κ.</w:t>
      </w:r>
      <w:r>
        <w:rPr>
          <w:rFonts w:eastAsia="Times New Roman" w:cs="Times New Roman"/>
          <w:szCs w:val="24"/>
        </w:rPr>
        <w:t xml:space="preserve"> Γεννηματά σήμερα έγραψε –το διάβασ</w:t>
      </w:r>
      <w:r>
        <w:rPr>
          <w:rFonts w:eastAsia="Times New Roman" w:cs="Times New Roman"/>
          <w:szCs w:val="24"/>
        </w:rPr>
        <w:t xml:space="preserve">α- ότι μας έμεινε στα χέρια ο </w:t>
      </w:r>
      <w:r>
        <w:rPr>
          <w:rFonts w:eastAsia="Times New Roman" w:cs="Times New Roman"/>
          <w:szCs w:val="24"/>
        </w:rPr>
        <w:t>«</w:t>
      </w:r>
      <w:r>
        <w:rPr>
          <w:rFonts w:eastAsia="Times New Roman" w:cs="Times New Roman"/>
          <w:szCs w:val="24"/>
        </w:rPr>
        <w:t>μουτζούρης</w:t>
      </w:r>
      <w:r>
        <w:rPr>
          <w:rFonts w:eastAsia="Times New Roman" w:cs="Times New Roman"/>
          <w:szCs w:val="24"/>
        </w:rPr>
        <w:t>»</w:t>
      </w:r>
      <w:r>
        <w:rPr>
          <w:rFonts w:eastAsia="Times New Roman" w:cs="Times New Roman"/>
          <w:szCs w:val="24"/>
        </w:rPr>
        <w:t xml:space="preserve">, κατά το παλιό παιδικό παιχνίδι. </w:t>
      </w:r>
    </w:p>
    <w:p w14:paraId="4EA88EA4" w14:textId="77777777" w:rsidR="00982D42" w:rsidRDefault="003E694A">
      <w:pPr>
        <w:spacing w:line="600" w:lineRule="auto"/>
        <w:jc w:val="both"/>
        <w:rPr>
          <w:rFonts w:eastAsia="Times New Roman" w:cs="Times New Roman"/>
          <w:szCs w:val="24"/>
        </w:rPr>
      </w:pPr>
      <w:r>
        <w:rPr>
          <w:rFonts w:eastAsia="Times New Roman" w:cs="Times New Roman"/>
          <w:szCs w:val="24"/>
        </w:rPr>
        <w:lastRenderedPageBreak/>
        <w:t xml:space="preserve">Μα, το θέμα είναι σε ποιανού τα χέρια θα μείνει ο </w:t>
      </w:r>
      <w:r>
        <w:rPr>
          <w:rFonts w:eastAsia="Times New Roman" w:cs="Times New Roman"/>
          <w:szCs w:val="24"/>
        </w:rPr>
        <w:t>«</w:t>
      </w:r>
      <w:r>
        <w:rPr>
          <w:rFonts w:eastAsia="Times New Roman" w:cs="Times New Roman"/>
          <w:szCs w:val="24"/>
        </w:rPr>
        <w:t>μουτζούρης</w:t>
      </w:r>
      <w:r>
        <w:rPr>
          <w:rFonts w:eastAsia="Times New Roman" w:cs="Times New Roman"/>
          <w:szCs w:val="24"/>
        </w:rPr>
        <w:t>»</w:t>
      </w:r>
      <w:r>
        <w:rPr>
          <w:rFonts w:eastAsia="Times New Roman" w:cs="Times New Roman"/>
          <w:szCs w:val="24"/>
        </w:rPr>
        <w:t xml:space="preserve"> ή ποιος γέννησε τον </w:t>
      </w:r>
      <w:r>
        <w:rPr>
          <w:rFonts w:eastAsia="Times New Roman" w:cs="Times New Roman"/>
          <w:szCs w:val="24"/>
        </w:rPr>
        <w:t>«</w:t>
      </w:r>
      <w:r>
        <w:rPr>
          <w:rFonts w:eastAsia="Times New Roman" w:cs="Times New Roman"/>
          <w:szCs w:val="24"/>
        </w:rPr>
        <w:t>μουτζούρη</w:t>
      </w:r>
      <w:r>
        <w:rPr>
          <w:rFonts w:eastAsia="Times New Roman" w:cs="Times New Roman"/>
          <w:szCs w:val="24"/>
        </w:rPr>
        <w:t>»</w:t>
      </w:r>
      <w:r>
        <w:rPr>
          <w:rFonts w:eastAsia="Times New Roman" w:cs="Times New Roman"/>
          <w:szCs w:val="24"/>
        </w:rPr>
        <w:t xml:space="preserve">; Η είκοσι οκτώ χρόνων ανομία γέννησε τον </w:t>
      </w:r>
      <w:r>
        <w:rPr>
          <w:rFonts w:eastAsia="Times New Roman" w:cs="Times New Roman"/>
          <w:szCs w:val="24"/>
        </w:rPr>
        <w:t>«</w:t>
      </w:r>
      <w:r>
        <w:rPr>
          <w:rFonts w:eastAsia="Times New Roman" w:cs="Times New Roman"/>
          <w:szCs w:val="24"/>
        </w:rPr>
        <w:t>μουτζούρη</w:t>
      </w:r>
      <w:r>
        <w:rPr>
          <w:rFonts w:eastAsia="Times New Roman" w:cs="Times New Roman"/>
          <w:szCs w:val="24"/>
        </w:rPr>
        <w:t>»</w:t>
      </w:r>
      <w:r>
        <w:rPr>
          <w:rFonts w:eastAsia="Times New Roman" w:cs="Times New Roman"/>
          <w:szCs w:val="24"/>
        </w:rPr>
        <w:t xml:space="preserve">. Θέλουμε να τελειώνουμε με τους μουτζούρηδες; Ευχαρίστως να τελειώνουμε. </w:t>
      </w:r>
    </w:p>
    <w:p w14:paraId="4EA88EA5"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Αν σηκώνεται κουρνιαχτός, δεν σημαίνει ότι ο κουρνιαχτός γεννήθηκε τώρα. Και επί Κοσκωτά ήταν πάνω από την ήσυχη λίμνη από κάτω η σαπίλα. Το αν θυμήθηκαν τη σαπίλα τα ΜΜΕ, μόλις ο κ</w:t>
      </w:r>
      <w:r>
        <w:rPr>
          <w:rFonts w:eastAsia="Times New Roman" w:cs="Times New Roman"/>
          <w:szCs w:val="24"/>
        </w:rPr>
        <w:t xml:space="preserve">. Κοσκωτάς επέλεξε να πάρει τη γραμμή τότε, δηλαδή να μπει στο χώρο των </w:t>
      </w:r>
      <w:r>
        <w:rPr>
          <w:rFonts w:eastAsia="Times New Roman" w:cs="Times New Roman"/>
          <w:szCs w:val="24"/>
          <w:lang w:val="en-US"/>
        </w:rPr>
        <w:t>media</w:t>
      </w:r>
      <w:r>
        <w:rPr>
          <w:rFonts w:eastAsia="Times New Roman" w:cs="Times New Roman"/>
          <w:szCs w:val="24"/>
        </w:rPr>
        <w:t xml:space="preserve"> και τότε ενόχλησε -δεν ενοχλούσε πριν η ανομία, όλοι την ήξεραν την ανομία- και ξαφνικά βγήκε στον αέρα η ανομία, σηκώθηκε κουρνιαχτός. Το θέμα είναι να μην υπάρχει και κουρνιαχτ</w:t>
      </w:r>
      <w:r>
        <w:rPr>
          <w:rFonts w:eastAsia="Times New Roman" w:cs="Times New Roman"/>
          <w:szCs w:val="24"/>
        </w:rPr>
        <w:t xml:space="preserve">ός. </w:t>
      </w:r>
    </w:p>
    <w:p w14:paraId="4EA88EA6"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 xml:space="preserve">Φυσικά δεν γνωρίζω, αλλά τα είπε πάρα πολύ καλά ο κ. Παπαχριστόπουλος για τον κ. Καλογρίτσα, αν καλώς ή κακώς, αν είχε ή δεν είχε τα λεφτά. Όλα αυτά τα πράγματα, στα οποία αναφέρονται αυτή τη </w:t>
      </w:r>
      <w:r>
        <w:rPr>
          <w:rFonts w:eastAsia="Times New Roman" w:cs="Times New Roman"/>
          <w:szCs w:val="24"/>
        </w:rPr>
        <w:lastRenderedPageBreak/>
        <w:t>στιγμή με περισσή ζέση, έχουν γίνει επί των ημερών των προη</w:t>
      </w:r>
      <w:r>
        <w:rPr>
          <w:rFonts w:eastAsia="Times New Roman" w:cs="Times New Roman"/>
          <w:szCs w:val="24"/>
        </w:rPr>
        <w:t>γούμενων κυβερνήσεων, και οι οικονομικές δραστηριότητες και οι εργολαβίες και όλα.</w:t>
      </w:r>
    </w:p>
    <w:p w14:paraId="4EA88EA7"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Αναφέρθηκε ότι τα δάση ιδιωτικοποιούνται. Τα δάση δεν ιδιωτικοποιούνται. Τα δάση είναι και παραμένουν δημόσια και το θέμα είναι γιατί οι συνεταιρισμοί αυτοί είναι ειδικού σκ</w:t>
      </w:r>
      <w:r>
        <w:rPr>
          <w:rFonts w:eastAsia="Times New Roman" w:cs="Times New Roman"/>
          <w:szCs w:val="24"/>
        </w:rPr>
        <w:t>οπού. Είναι ειδικού σκοπού, γιατί είναι συνεταιρισμοί συλλογής δημόσιου αγαθού. Οι άνθρωποι, που είναι εκεί μέσα, συλλέγουν κάτι που είναι δημόσιο. Δεν παράγουν, όπως οι αγροτικοί συνεταιρισμοί. Δεν δημιουργούν παραγωγή. Είναι συλλέκτες οι άνθρωποι. Είτε μ</w:t>
      </w:r>
      <w:r>
        <w:rPr>
          <w:rFonts w:eastAsia="Times New Roman" w:cs="Times New Roman"/>
          <w:szCs w:val="24"/>
        </w:rPr>
        <w:t>ανιτάρι συλλέξουν είτε συλλέξουν ξυλεία υψηλής ποιότητας ή καυσόξυλο, είναι συλλέκτες. Πρέπει να καταλάβουμε αυτήν τη σημαντική διαφορά. Ακόμη και για το ρετσίνι, που είπατε ότι δεν υπάρχει, υπάρχει ρετσίνι στην Ελλάδα. Υπέστησαν τεράστια καταστροφή οι ρητ</w:t>
      </w:r>
      <w:r>
        <w:rPr>
          <w:rFonts w:eastAsia="Times New Roman" w:cs="Times New Roman"/>
          <w:szCs w:val="24"/>
        </w:rPr>
        <w:t xml:space="preserve">ινοπαραγωγοί μας στην Εύβοια από την πυρκαγιά. Υπάρχει ρετσίνι στην Ελλάδα και έχουμε μεγάλη οικονομική δραστηριότητα από το ρετσίνι. Δεν είναι τελειωμένο το ρετσίνι στην Ελλάδα και πρέπει να προστατευθούν. </w:t>
      </w:r>
    </w:p>
    <w:p w14:paraId="4EA88EA8"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lastRenderedPageBreak/>
        <w:t xml:space="preserve">Θα ήθελα να αναφέρω τρία, τέσσερα σημεία ακόμα, </w:t>
      </w:r>
      <w:r>
        <w:rPr>
          <w:rFonts w:eastAsia="Times New Roman" w:cs="Times New Roman"/>
          <w:szCs w:val="24"/>
        </w:rPr>
        <w:t xml:space="preserve">τα οποία είναι σημαντικά. </w:t>
      </w:r>
    </w:p>
    <w:p w14:paraId="4EA88EA9" w14:textId="77777777" w:rsidR="00982D42" w:rsidRDefault="003E694A">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Υπουργού)</w:t>
      </w:r>
    </w:p>
    <w:p w14:paraId="4EA88EAA"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 xml:space="preserve">Για τις υποστελεχωμένες υπηρεσίες, τα είπε θαυμάσια –ολοκληρώνω, κύριε Πρόεδρε, σε δύο λεπτά- η συνάδελφος, η </w:t>
      </w:r>
      <w:r>
        <w:rPr>
          <w:rFonts w:eastAsia="Times New Roman" w:cs="Times New Roman"/>
          <w:szCs w:val="24"/>
        </w:rPr>
        <w:t xml:space="preserve">κ. </w:t>
      </w:r>
      <w:r>
        <w:rPr>
          <w:rFonts w:eastAsia="Times New Roman" w:cs="Times New Roman"/>
          <w:szCs w:val="24"/>
        </w:rPr>
        <w:t>Ιγγλέζη. Ήταν συστηματική και πο</w:t>
      </w:r>
      <w:r>
        <w:rPr>
          <w:rFonts w:eastAsia="Times New Roman" w:cs="Times New Roman"/>
          <w:szCs w:val="24"/>
        </w:rPr>
        <w:t xml:space="preserve">λυετής η απαξίωση των δασών μας. Και ανέφερα ότι ήταν συνολικοί οι λόγοι που έγινε αυτό. Πραγματικά σε εποχές που </w:t>
      </w:r>
      <w:r>
        <w:rPr>
          <w:rFonts w:eastAsia="Times New Roman" w:cs="Times New Roman"/>
          <w:szCs w:val="24"/>
        </w:rPr>
        <w:t>υ</w:t>
      </w:r>
      <w:r>
        <w:rPr>
          <w:rFonts w:eastAsia="Times New Roman" w:cs="Times New Roman"/>
          <w:szCs w:val="24"/>
        </w:rPr>
        <w:t>πήρχαν</w:t>
      </w:r>
      <w:r>
        <w:rPr>
          <w:rFonts w:eastAsia="Times New Roman" w:cs="Times New Roman"/>
          <w:szCs w:val="24"/>
        </w:rPr>
        <w:t xml:space="preserve"> </w:t>
      </w:r>
      <w:r>
        <w:rPr>
          <w:rFonts w:eastAsia="Times New Roman" w:cs="Times New Roman"/>
          <w:szCs w:val="24"/>
        </w:rPr>
        <w:t>αθρόοι διορισμοί</w:t>
      </w:r>
      <w:r>
        <w:rPr>
          <w:rFonts w:eastAsia="Times New Roman" w:cs="Times New Roman"/>
          <w:b/>
          <w:szCs w:val="24"/>
        </w:rPr>
        <w:t>,</w:t>
      </w:r>
      <w:r>
        <w:rPr>
          <w:rFonts w:eastAsia="Times New Roman" w:cs="Times New Roman"/>
          <w:szCs w:val="24"/>
        </w:rPr>
        <w:t xml:space="preserve"> εκεί πέρα υπήρχε πελέκημα. </w:t>
      </w:r>
    </w:p>
    <w:p w14:paraId="4EA88EAB"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Τώρα ξαφνικά κλαίμε για το γεγονός ότι δεν έχουμε δασικές υπηρεσίες. Φυσικά και θα λυθεί</w:t>
      </w:r>
      <w:r>
        <w:rPr>
          <w:rFonts w:eastAsia="Times New Roman" w:cs="Times New Roman"/>
          <w:szCs w:val="24"/>
        </w:rPr>
        <w:t>, αλλά δεν λυθεί από τη μια μέρα στην άλλη. Η ίδια η οικονομική δραστηριότητα και το ενδιαφέρον της πολιτείας και το δικό μας ενδιαφέρον είναι δεδηλωμένο.</w:t>
      </w:r>
    </w:p>
    <w:p w14:paraId="4EA88EAC"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t>Σχετικά με το Τατόι. Το Τατόι βρίσκεται σε πάρα πολύ καλό σημείο. Ήδη ολοκληρώνεται η μελέτη και θα έ</w:t>
      </w:r>
      <w:r>
        <w:rPr>
          <w:rFonts w:eastAsia="Times New Roman" w:cs="Times New Roman"/>
          <w:szCs w:val="24"/>
        </w:rPr>
        <w:t xml:space="preserve">χουμε πραγματικά ένα κόσμημα εκεί σε ένα πράγμα που είχε κολλήσει για πάνω από είκοσι χρόνια. </w:t>
      </w:r>
    </w:p>
    <w:p w14:paraId="4EA88EAD" w14:textId="77777777" w:rsidR="00982D42" w:rsidRDefault="003E694A">
      <w:pPr>
        <w:spacing w:line="600" w:lineRule="auto"/>
        <w:ind w:firstLine="567"/>
        <w:jc w:val="both"/>
        <w:rPr>
          <w:rFonts w:eastAsia="Times New Roman" w:cs="Times New Roman"/>
          <w:szCs w:val="24"/>
        </w:rPr>
      </w:pPr>
      <w:r>
        <w:rPr>
          <w:rFonts w:eastAsia="Times New Roman" w:cs="Times New Roman"/>
          <w:szCs w:val="24"/>
        </w:rPr>
        <w:lastRenderedPageBreak/>
        <w:t>Εδώ, νομίζω –και κάποια στιγμή θα μας δοθεί μεγαλύτερη ευκαιρία- είμαστε σε φάση τελικής ολοκλήρωσης. Πρόκειται για έναν σύνθετο και σημαντικό χώρο με αγροτική κ</w:t>
      </w:r>
      <w:r>
        <w:rPr>
          <w:rFonts w:eastAsia="Times New Roman" w:cs="Times New Roman"/>
          <w:szCs w:val="24"/>
        </w:rPr>
        <w:t>αι κτηνοτροφική παραγωγή, με αρχαιολογία, με νεότερα μνημεία, που κεντρίζουν τουλάχιστον το ενδιαφέρον μας -διότι η βασιλεία στην Ελλάδα ήταν μια ιστορική πραγματικότητα, δεν μπορούμε να το αγνοήσουμε- και με ένα πάρα πολύ μεγάλο περιβαλλοντικό ενδιαφέρον.</w:t>
      </w:r>
      <w:r>
        <w:rPr>
          <w:rFonts w:eastAsia="Times New Roman" w:cs="Times New Roman"/>
          <w:szCs w:val="24"/>
        </w:rPr>
        <w:t xml:space="preserve"> Αυτός ο χώρος θα γίνει ένα κόσμημα. </w:t>
      </w:r>
    </w:p>
    <w:p w14:paraId="4EA88EA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Αξίζει τον κόπο να μνημονεύσουμε, γιατί ασχοληθήκαμε αρκετά, τα αγριογούρουνα. Κι εδώ, ακριβώς είναι αυτό: Κάποιοι κομπάζουν κάποιους αστικούς μύθους, ότι τα κακά πράγματα στην Ελλάδα τα αμολούν οι οικολόγοι: Φίδια –λέ</w:t>
      </w:r>
      <w:r>
        <w:rPr>
          <w:rFonts w:eastAsia="Times New Roman" w:cs="Times New Roman"/>
          <w:szCs w:val="24"/>
        </w:rPr>
        <w:t xml:space="preserve">ει- σφήκες. Οτιδήποτε κακό υπάρχει το αμολούν οι οικολόγοι. </w:t>
      </w:r>
    </w:p>
    <w:p w14:paraId="4EA88EAF"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Οι οικολόγοι δεν αμολούν στη φύση τίποτα. Να το ξεκαθαρίσουμε αυτό σε αυτήν την Αίθουσα. Είμαστε κάθετα αντίθετοι, ακόμα και γι’ αυτήν την πιο αθώα εισαγωγή είδους. </w:t>
      </w:r>
    </w:p>
    <w:p w14:paraId="4EA88EB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Αυτά, λοιπόν, τα αγριογούρουνα, κυρίες και κύριοι συνάδελφοι, είναι υβρίδια. Δεν είναι πραγματικά αγριογούρουνα. Είναι ζώα που επιμείχθηκαν με εκτεταμένες εκτροφές ήμερων γουρουνιών και γι’ αυτό γεννούν πάρα πολλά μωρά τον χρόνο. Το κανονικό, γνήσιο αγριογ</w:t>
      </w:r>
      <w:r>
        <w:rPr>
          <w:rFonts w:eastAsia="Times New Roman" w:cs="Times New Roman"/>
          <w:szCs w:val="24"/>
        </w:rPr>
        <w:t>ούρουνο γεννάει ένα με δύο μωρά. Αυτά τα αγριογούρουνα γεννούν δέκα με δώδεκα αγριογούρουνα. Από εκεί ξεκινάει το πρόβλημα. Ήταν ανθρώπινη, λαθεμένη, εγκληματική και άσκοπη ανθρώπινη παρέμβαση, που αυτοί που την έκαναν νόμιζαν ότι έκαναν κάτι καλό. Αυτή τη</w:t>
      </w:r>
      <w:r>
        <w:rPr>
          <w:rFonts w:eastAsia="Times New Roman" w:cs="Times New Roman"/>
          <w:szCs w:val="24"/>
        </w:rPr>
        <w:t xml:space="preserve"> στιγμή, λοιπόν, αυτό το είδος απειλεί και τον γονότυπο των γνήσιων αγριογούρουνων και τη γεωργία μας. Άρα, λοιπόν, δεν είναι κάτι αθώο. Και ούτε αυξήθηκαν τα αγριογούρουνα με κάποια θεομηνία. </w:t>
      </w:r>
    </w:p>
    <w:p w14:paraId="4EA88EB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Άκουσα για τις προσλήψεις. Ελπίζω να μην αθροίζετε σε αυτές τι</w:t>
      </w:r>
      <w:r>
        <w:rPr>
          <w:rFonts w:eastAsia="Times New Roman" w:cs="Times New Roman"/>
          <w:szCs w:val="24"/>
        </w:rPr>
        <w:t xml:space="preserve">ς προσλήψεις που λέτε –να μας φέρετε τα στοιχεία- τους μετακλητούς μας υπαλλήλους. Γιατί; Εγώ προσωπικά έχω επτά μετακλητούς υπαλλήλους ήρωες, οι οποίοι δουλεύουν πάνω από δέκα πέντε ώρες την ημέρα και είναι άνθρωποι, οι </w:t>
      </w:r>
      <w:r>
        <w:rPr>
          <w:rFonts w:eastAsia="Times New Roman" w:cs="Times New Roman"/>
          <w:szCs w:val="24"/>
        </w:rPr>
        <w:lastRenderedPageBreak/>
        <w:t xml:space="preserve">οποίοι, αν θα φύγω εγώ από τη θέση </w:t>
      </w:r>
      <w:r>
        <w:rPr>
          <w:rFonts w:eastAsia="Times New Roman" w:cs="Times New Roman"/>
          <w:szCs w:val="24"/>
        </w:rPr>
        <w:t xml:space="preserve">μου, θα φύγουν κι εκείνοι μαζί μου, χωρίς αποζημίωση. Το γνωρίζετε αυτό. Ο προκάτοχός μου είχε μερικές δεκάδες. </w:t>
      </w:r>
    </w:p>
    <w:p w14:paraId="4EA88EB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Να πω και κάτι άλλο: Ας υποθέσουμε ότι ακόμη και αν αυτοί οι επτά υπάλληλοι επιβαρύνουν τον κρατικό προϋπολογισμό, να σας θυμίσω ότι αυτοί οι ε</w:t>
      </w:r>
      <w:r>
        <w:rPr>
          <w:rFonts w:eastAsia="Times New Roman" w:cs="Times New Roman"/>
          <w:szCs w:val="24"/>
        </w:rPr>
        <w:t xml:space="preserve">πτά υπάλληλοι έχουν φτιάξει τέσσερα νομοσχέδια αυτή τη στιγμή, χωρίς να δώσουμε ούτε ένα νομοσχέδιο έξω στην αγορά. </w:t>
      </w:r>
    </w:p>
    <w:p w14:paraId="4EA88EB3"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Οι προκάτοχοί μας, λοιπόν, είχαν και δέκα και δώδεκα μετακλητούς. Έμαθα ότι ο κ. Μητσοτάκης, όταν ήταν Υπουργός είχε πενήντα. Εγώ δεν είμαι</w:t>
      </w:r>
      <w:r>
        <w:rPr>
          <w:rFonts w:eastAsia="Times New Roman" w:cs="Times New Roman"/>
          <w:szCs w:val="24"/>
        </w:rPr>
        <w:t xml:space="preserve"> Υπουργός αλλά είμαι Αναπληρωτής Υπουργός και έχω επτά μόνο. Αυτοί οι πενήντα υπάλληλοι τουλάχιστον να έφτιαχναν τους νόμους. Οι νόμοι, λοιπόν, τότε δίνονταν έξω. Και δεν μετρούσαν αυτοί, βέβαια, σε αυτό το βαρύ που λέτε, στο μισό δισεκατομμύριο, αλλά χρυσ</w:t>
      </w:r>
      <w:r>
        <w:rPr>
          <w:rFonts w:eastAsia="Times New Roman" w:cs="Times New Roman"/>
          <w:szCs w:val="24"/>
        </w:rPr>
        <w:t xml:space="preserve">οπληρώνονταν, αντί να αξιοποιούνται και τουλάχιστον να φτιάχνουν τους νόμους. Όλοι αυτοί οι νόμοι που βλέπετε των προηγούμενων κυβερνήσεων έχουν φτιαχτεί εκτός. Και αυτά είναι έξοδα, τα </w:t>
      </w:r>
      <w:r>
        <w:rPr>
          <w:rFonts w:eastAsia="Times New Roman" w:cs="Times New Roman"/>
          <w:szCs w:val="24"/>
        </w:rPr>
        <w:lastRenderedPageBreak/>
        <w:t>οποία δεν τα προσμετράτε σε αυτήν τη λογική. Ελπίζω να μην έχετε μέσα,</w:t>
      </w:r>
      <w:r>
        <w:rPr>
          <w:rFonts w:eastAsia="Times New Roman" w:cs="Times New Roman"/>
          <w:szCs w:val="24"/>
        </w:rPr>
        <w:t xml:space="preserve"> βέβαια, οκταμηνίτες, που κάθε χρόνο προσλαμβάνονταν, να μην έχετε μέσα δασκάλους, νοσηλευτές. Το ελπίζω. Δεν το ξέρω. Διότι το νούμερο μου φάνηκε πολύ παράξενο. Εγώ προσωπικά στον δικό μου τον χώρο εκλιπαρώ για μερικούς μηχανικούς και δεν έρχονται. </w:t>
      </w:r>
    </w:p>
    <w:p w14:paraId="4EA88EB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Τελει</w:t>
      </w:r>
      <w:r>
        <w:rPr>
          <w:rFonts w:eastAsia="Times New Roman" w:cs="Times New Roman"/>
          <w:szCs w:val="24"/>
        </w:rPr>
        <w:t xml:space="preserve">ώνω και δεν θα πλατειάσω άλλο. Όσον αφορά την ισότιμη τιμή για την ευθύνη, που ανέφερε ο αγορητής της Ένωσης Κεντρώων, ουσιαστικά το κάναμε αυτό γιατί λέμε «ναι, έχεις την ευθύνη για είκοσι άτομα και είναι με διακόσια ευρώ ο ένας και δεν είναι με εξακόσια </w:t>
      </w:r>
      <w:r>
        <w:rPr>
          <w:rFonts w:eastAsia="Times New Roman" w:cs="Times New Roman"/>
          <w:szCs w:val="24"/>
        </w:rPr>
        <w:t>ευρώ». Το μόνο που κάνει αυτό είναι να μειώνει την ικανότητα αυτού του συνεταιρισμού να διεκδικεί έργα. Αυτό είναι το μόνο που κάνει. Δεν νομίζω ότι είναι μεγάλη η διαφορά, να νιώθει κάποιος ότι έχει ευθύνη για το τριπλάσιο. Καλό τους κάνουμε. Κακό δεν του</w:t>
      </w:r>
      <w:r>
        <w:rPr>
          <w:rFonts w:eastAsia="Times New Roman" w:cs="Times New Roman"/>
          <w:szCs w:val="24"/>
        </w:rPr>
        <w:t xml:space="preserve">ς κάνουμε. </w:t>
      </w:r>
    </w:p>
    <w:p w14:paraId="4EA88EB5"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Η γιαγιά η οποία δεν μπορεί να ξυλεύσει προβλέπεται στο</w:t>
      </w:r>
      <w:r>
        <w:rPr>
          <w:rFonts w:eastAsia="Times New Roman" w:cs="Times New Roman"/>
          <w:szCs w:val="24"/>
        </w:rPr>
        <w:t>ν</w:t>
      </w:r>
      <w:r>
        <w:rPr>
          <w:rFonts w:eastAsia="Times New Roman" w:cs="Times New Roman"/>
          <w:szCs w:val="24"/>
        </w:rPr>
        <w:t xml:space="preserve"> νόμο, γιατί προφανώς οι κάτοικοι που μαζεύουν για ιδία χρήση έχουν ατέλεια και δεν χρειάζεται κα</w:t>
      </w:r>
      <w:r>
        <w:rPr>
          <w:rFonts w:eastAsia="Times New Roman" w:cs="Times New Roman"/>
          <w:szCs w:val="24"/>
        </w:rPr>
        <w:t>μ</w:t>
      </w:r>
      <w:r>
        <w:rPr>
          <w:rFonts w:eastAsia="Times New Roman" w:cs="Times New Roman"/>
          <w:szCs w:val="24"/>
        </w:rPr>
        <w:t xml:space="preserve">μία διαχείριση. Προβλέπεται αυτό, απλώς δεν το είχατε μελετήσει. </w:t>
      </w:r>
    </w:p>
    <w:p w14:paraId="4EA88EB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 xml:space="preserve">Να τελειώσω με ορισμένες παρατηρήσεις, γιατί άλλες έχουν απαντηθεί στον διάλογο. Προφανώς, έχουμε αφήσει την εκκρεμότητα με τις τεράστιες ανεμογεννήτριες που νομίζω, αν θυμάμαι καλά, χωρίς να είναι της δικής μας αρμοδιότητας ξεπερνούν τα 30 </w:t>
      </w:r>
      <w:r>
        <w:rPr>
          <w:rFonts w:eastAsia="Times New Roman" w:cs="Times New Roman"/>
          <w:szCs w:val="24"/>
          <w:lang w:val="en-US"/>
        </w:rPr>
        <w:t>G</w:t>
      </w:r>
      <w:r>
        <w:rPr>
          <w:rFonts w:eastAsia="Times New Roman" w:cs="Times New Roman"/>
          <w:szCs w:val="24"/>
          <w:lang w:val="en-US"/>
        </w:rPr>
        <w:t>W</w:t>
      </w:r>
      <w:r w:rsidRPr="00511771">
        <w:rPr>
          <w:rFonts w:eastAsia="Times New Roman" w:cs="Times New Roman"/>
          <w:szCs w:val="24"/>
        </w:rPr>
        <w:t xml:space="preserve"> </w:t>
      </w:r>
      <w:r>
        <w:rPr>
          <w:rFonts w:eastAsia="Times New Roman" w:cs="Times New Roman"/>
          <w:szCs w:val="24"/>
        </w:rPr>
        <w:t>οι συνολικές</w:t>
      </w:r>
      <w:r>
        <w:rPr>
          <w:rFonts w:eastAsia="Times New Roman" w:cs="Times New Roman"/>
          <w:szCs w:val="24"/>
        </w:rPr>
        <w:t xml:space="preserve"> αδειοδοτήσεις που παραλάβαμε, όταν αυτή τη στιγμή όλη η Ελλάδα έχει ανάγκη ισχύος μάξιμουμ εννιά. Άντε να πεις ότι ξεπερνάμε και τη Δύση, έχει ανάγκη δώδεκα. Αυτό το πράγμα, προφανώς, δεν χρειάζεται. </w:t>
      </w:r>
    </w:p>
    <w:p w14:paraId="4EA88EB7"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Εκείνο, το οποίο όμως είναι συζητήσιμο είναι πόσες από</w:t>
      </w:r>
      <w:r>
        <w:rPr>
          <w:rFonts w:eastAsia="Times New Roman" w:cs="Times New Roman"/>
          <w:szCs w:val="24"/>
        </w:rPr>
        <w:t xml:space="preserve"> αυτές έχουν ώριμες άδειες. Δεν αρκεί λοιπόν να πει ο Τσιρώνης -το λέω χρόνια, αυτό δεν χρειάζεται να το πω εδώ στην Αίθουσα- ότι όλο αυτό είναι μια φούσκα που δεν χρειάζεται. Δεν χρειαζόταν ποτέ. Και ούτε χρειαζόταν να είναι στα βουνά μας. Και </w:t>
      </w:r>
      <w:r>
        <w:rPr>
          <w:rFonts w:eastAsia="Times New Roman" w:cs="Times New Roman"/>
          <w:szCs w:val="24"/>
        </w:rPr>
        <w:lastRenderedPageBreak/>
        <w:t>συμμερίζομα</w:t>
      </w:r>
      <w:r>
        <w:rPr>
          <w:rFonts w:eastAsia="Times New Roman" w:cs="Times New Roman"/>
          <w:szCs w:val="24"/>
        </w:rPr>
        <w:t xml:space="preserve">ι απόλυτα την ανησυχία σας. Σε πόσους όμως από αυτούς έχουν προλάβει ήδη να ωριμάσουν οι άδειές </w:t>
      </w:r>
      <w:r>
        <w:rPr>
          <w:rFonts w:eastAsia="Times New Roman" w:cs="Times New Roman"/>
          <w:szCs w:val="24"/>
        </w:rPr>
        <w:t>τους</w:t>
      </w:r>
    </w:p>
    <w:p w14:paraId="4EA88EB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Τέλος, για την ημέρα χωρίς αυτοκίνητο, που καλά τη μνημονεύσατε, θα πω ότι ήταν μεγάλη η στεναχώρια μου χθες εξαιτίας του Ελληνικού του αιφνιδιαστικού, που</w:t>
      </w:r>
      <w:r>
        <w:rPr>
          <w:rFonts w:eastAsia="Times New Roman" w:cs="Times New Roman"/>
          <w:szCs w:val="24"/>
        </w:rPr>
        <w:t xml:space="preserve"> δεν ήμασταν στην ημέρα για τη βιώσιμη κινητικότητα στη Σάμο, που ήταν φέτος η τιμώμενη πόλη μας, όπως πέρυσι ήταν τα Τρίκαλα, που οι εκδηλώσεις ήταν θαυμάσιες. Η ζέση των δημάρχων εκεί και στις δύο πόλεις ήταν πάρα πολύ μεγάλη και μακάρι, κύριε Αμυρά, κάπ</w:t>
      </w:r>
      <w:r>
        <w:rPr>
          <w:rFonts w:eastAsia="Times New Roman" w:cs="Times New Roman"/>
          <w:szCs w:val="24"/>
        </w:rPr>
        <w:t xml:space="preserve">οια στιγμή να είναι ο Δήμος Αθηναίων που θα είναι ο τιμώμενος </w:t>
      </w:r>
      <w:r>
        <w:rPr>
          <w:rFonts w:eastAsia="Times New Roman" w:cs="Times New Roman"/>
          <w:szCs w:val="24"/>
        </w:rPr>
        <w:t>δ</w:t>
      </w:r>
      <w:r>
        <w:rPr>
          <w:rFonts w:eastAsia="Times New Roman" w:cs="Times New Roman"/>
          <w:szCs w:val="24"/>
        </w:rPr>
        <w:t>ήμος</w:t>
      </w:r>
      <w:r>
        <w:rPr>
          <w:rFonts w:eastAsia="Times New Roman" w:cs="Times New Roman"/>
          <w:szCs w:val="24"/>
        </w:rPr>
        <w:t>, γιατί μέχρι στιγμής δεν έχουμε δει φως.</w:t>
      </w:r>
    </w:p>
    <w:p w14:paraId="4EA88EB9"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Ευχαριστώ.</w:t>
      </w:r>
    </w:p>
    <w:p w14:paraId="4EA88EBA" w14:textId="77777777" w:rsidR="00982D42" w:rsidRDefault="003E694A">
      <w:pPr>
        <w:spacing w:line="600" w:lineRule="auto"/>
        <w:ind w:firstLine="720"/>
        <w:jc w:val="both"/>
        <w:rPr>
          <w:rFonts w:eastAsia="Times New Roman" w:cs="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κύριο Υπουργό.</w:t>
      </w:r>
    </w:p>
    <w:p w14:paraId="4EA88EB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Κύριε Πρόεδρε, θα ήθελα τον λόγο επί προσωπικού.</w:t>
      </w:r>
    </w:p>
    <w:p w14:paraId="4EA88EB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ΠΡΟΕ</w:t>
      </w:r>
      <w:r>
        <w:rPr>
          <w:rFonts w:eastAsia="Times New Roman" w:cs="Times New Roman"/>
          <w:b/>
          <w:szCs w:val="24"/>
        </w:rPr>
        <w:t>ΔΡΕΥΩΝ (Αναστάσιος Κουράκης):</w:t>
      </w:r>
      <w:r>
        <w:rPr>
          <w:rFonts w:eastAsia="Times New Roman" w:cs="Times New Roman"/>
          <w:szCs w:val="24"/>
        </w:rPr>
        <w:t xml:space="preserve"> Έχετε τον λόγο για ένα λεπτό, κύριε Τζελέπη.</w:t>
      </w:r>
    </w:p>
    <w:p w14:paraId="4EA88EBD"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Απλώς θα ήθελα να αιτιολογήσω, μια και είπε ο κύριος Υπουργός ότι με την εις άτοπο απαγωγή και όπως κρίνει το νομοσχέδιο ως αναχρονιστικό και ότι δεν ταυτίζεται με </w:t>
      </w:r>
      <w:r>
        <w:rPr>
          <w:rFonts w:eastAsia="Times New Roman" w:cs="Times New Roman"/>
          <w:szCs w:val="24"/>
        </w:rPr>
        <w:t>τις συνεταιριστικές αρχές θα έπρεπε να το καταψηφίσω επί της αρχής.</w:t>
      </w:r>
    </w:p>
    <w:p w14:paraId="4EA88EB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Κύριε Υπουργέ, τονίζω και πάλι ότι θεωρούμε πολύ χρήσιμο τον θεσμό των συνεταιρισμών και ιδιαίτερα των δασικών για την ακριτική περιφέρεια. Θεωρούμε έστω και ένα κακό νομοσχέδιο, όπως αυτό</w:t>
      </w:r>
      <w:r>
        <w:rPr>
          <w:rFonts w:eastAsia="Times New Roman" w:cs="Times New Roman"/>
          <w:szCs w:val="24"/>
        </w:rPr>
        <w:t>, με μία κακή συγγραφή των νόμων ότι είναι προτιμότερο να το ψηφίσουμε από το να δώσουμε αρνητική ψήφο και να μην υπάρχει νομοσχέδιο για να ρυθμίζει τα θέματα των δασικών συνεταιρισμών, έστω με έναν τρόπο που θα μπορέσουμε να τον διορθώσουμε στην πορεία.</w:t>
      </w:r>
    </w:p>
    <w:p w14:paraId="4EA88EB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(Αναστάσιος Κουράκης):</w:t>
      </w:r>
      <w:r>
        <w:rPr>
          <w:rFonts w:eastAsia="Times New Roman" w:cs="Times New Roman"/>
          <w:szCs w:val="24"/>
        </w:rPr>
        <w:t xml:space="preserve"> Ευχαριστούμε, κύριε Τζελέπη.</w:t>
      </w:r>
    </w:p>
    <w:p w14:paraId="4EA88EC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κηρύσσεται περαιωμένη η συζήτηση επί της αρχής, των άρθρων</w:t>
      </w:r>
      <w:r>
        <w:rPr>
          <w:rFonts w:eastAsia="Times New Roman" w:cs="Times New Roman"/>
          <w:szCs w:val="24"/>
        </w:rPr>
        <w:t xml:space="preserve"> και</w:t>
      </w:r>
      <w:r>
        <w:rPr>
          <w:rFonts w:eastAsia="Times New Roman" w:cs="Times New Roman"/>
          <w:szCs w:val="24"/>
        </w:rPr>
        <w:t xml:space="preserve"> των τροπολογιών του Υπουργείου Περιβάλλοντος και Ενέργειας:</w:t>
      </w:r>
      <w:r w:rsidDel="00A41645">
        <w:rPr>
          <w:rFonts w:eastAsia="Times New Roman" w:cs="Times New Roman"/>
          <w:szCs w:val="24"/>
        </w:rPr>
        <w:t xml:space="preserve"> </w:t>
      </w:r>
      <w:r>
        <w:rPr>
          <w:rFonts w:eastAsia="Times New Roman" w:cs="Times New Roman"/>
          <w:szCs w:val="24"/>
        </w:rPr>
        <w:t>«Δασικές Συνεταιριστικές Οργανώσεις και ά</w:t>
      </w:r>
      <w:r>
        <w:rPr>
          <w:rFonts w:eastAsia="Times New Roman" w:cs="Times New Roman"/>
          <w:szCs w:val="24"/>
        </w:rPr>
        <w:t>λλες διατάξεις».</w:t>
      </w:r>
    </w:p>
    <w:p w14:paraId="4EA88EC1"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4EA88EC2"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Ναι.</w:t>
      </w:r>
    </w:p>
    <w:p w14:paraId="4EA88EC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Ναι.</w:t>
      </w:r>
    </w:p>
    <w:p w14:paraId="4EA88EC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EA88EC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4EA88EC6"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Όχι.</w:t>
      </w:r>
    </w:p>
    <w:p w14:paraId="4EA88EC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EA88EC8"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Ναι.</w:t>
      </w:r>
    </w:p>
    <w:p w14:paraId="4EA88EC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EA88ECA"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w:t>
      </w:r>
      <w:r>
        <w:rPr>
          <w:rFonts w:eastAsia="Times New Roman" w:cs="Times New Roman"/>
          <w:szCs w:val="24"/>
        </w:rPr>
        <w:t>νομοσχέδιο</w:t>
      </w:r>
      <w:r>
        <w:rPr>
          <w:rFonts w:eastAsia="Times New Roman" w:cs="Times New Roman"/>
          <w:szCs w:val="24"/>
        </w:rPr>
        <w:t xml:space="preserve"> του Υπουργείου Περιβάλλοντος και Ενέργειας:</w:t>
      </w:r>
      <w:r>
        <w:rPr>
          <w:rFonts w:eastAsia="Times New Roman" w:cs="Times New Roman"/>
          <w:szCs w:val="24"/>
        </w:rPr>
        <w:t xml:space="preserve"> </w:t>
      </w:r>
      <w:r>
        <w:rPr>
          <w:rFonts w:eastAsia="Times New Roman" w:cs="Times New Roman"/>
          <w:szCs w:val="24"/>
        </w:rPr>
        <w:t>«Δασικές Συνεταιριστικές Οργανώσεις και άλλες διατάξεις» έγινε δεκτό επί της αρχής κατά πλειοψηφία.</w:t>
      </w:r>
    </w:p>
    <w:p w14:paraId="4EA88ECB"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w:t>
      </w:r>
      <w:r>
        <w:rPr>
          <w:rFonts w:eastAsia="Times New Roman" w:cs="Times New Roman"/>
          <w:szCs w:val="24"/>
        </w:rPr>
        <w:t>ν.</w:t>
      </w:r>
    </w:p>
    <w:p w14:paraId="4EA88EC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άρθρο 1 ως έχει;</w:t>
      </w:r>
    </w:p>
    <w:p w14:paraId="4EA88ECD"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Ναι.</w:t>
      </w:r>
    </w:p>
    <w:p w14:paraId="4EA88EC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Ναι.</w:t>
      </w:r>
    </w:p>
    <w:p w14:paraId="4EA88EC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EA88ED0"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ΤΖΕΛΕΠΗΣ: </w:t>
      </w:r>
      <w:r>
        <w:rPr>
          <w:rFonts w:eastAsia="Times New Roman" w:cs="Times New Roman"/>
          <w:szCs w:val="24"/>
        </w:rPr>
        <w:t>Όχι.</w:t>
      </w:r>
    </w:p>
    <w:p w14:paraId="4EA88ED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Όχι.</w:t>
      </w:r>
    </w:p>
    <w:p w14:paraId="4EA88ED2"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EA88ED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EA88ED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EA88ED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1 έγινε δεκτό ως έχει κατά πλειοψηφία.</w:t>
      </w:r>
    </w:p>
    <w:p w14:paraId="4EA88ED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άρθρο 2 ως έχει;</w:t>
      </w:r>
    </w:p>
    <w:p w14:paraId="4EA88ED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Ναι.</w:t>
      </w:r>
    </w:p>
    <w:p w14:paraId="4EA88ED8"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w:t>
      </w:r>
      <w:r>
        <w:rPr>
          <w:rFonts w:eastAsia="Times New Roman" w:cs="Times New Roman"/>
          <w:b/>
          <w:szCs w:val="24"/>
        </w:rPr>
        <w:t xml:space="preserve">ΜΗΤΑΡΑΚΗΣ: </w:t>
      </w:r>
      <w:r>
        <w:rPr>
          <w:rFonts w:eastAsia="Times New Roman" w:cs="Times New Roman"/>
          <w:szCs w:val="24"/>
        </w:rPr>
        <w:t>Ναι.</w:t>
      </w:r>
    </w:p>
    <w:p w14:paraId="4EA88ED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Όχι.</w:t>
      </w:r>
    </w:p>
    <w:p w14:paraId="4EA88EDA"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Όχι.</w:t>
      </w:r>
    </w:p>
    <w:p w14:paraId="4EA88ED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EA88ED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EA88EDD"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EA88ED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EA88ED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2 έγινε δεκτό ως έχει κατά πλειοψηφία.</w:t>
      </w:r>
    </w:p>
    <w:p w14:paraId="4EA88EE0"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άρθρο 3, όπως τροποποιήθηκε από τον κύριο Υπουργό;</w:t>
      </w:r>
    </w:p>
    <w:p w14:paraId="4EA88EE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Ναι.</w:t>
      </w:r>
    </w:p>
    <w:p w14:paraId="4EA88EE2"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Όχι.</w:t>
      </w:r>
    </w:p>
    <w:p w14:paraId="4EA88EE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EA88EE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Όχι.</w:t>
      </w:r>
    </w:p>
    <w:p w14:paraId="4EA88EE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Όχι.</w:t>
      </w:r>
    </w:p>
    <w:p w14:paraId="4EA88EE6"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EA88EE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EA88EE8"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EA88EE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w:t>
      </w:r>
      <w:r>
        <w:rPr>
          <w:rFonts w:eastAsia="Times New Roman" w:cs="Times New Roman"/>
          <w:szCs w:val="24"/>
        </w:rPr>
        <w:t xml:space="preserve"> το άρθρο 3 έγινε δεκτό, όπως τροποποιήθηκε από τον κύριο Υπουργό, κατά πλειοψηφία.</w:t>
      </w:r>
    </w:p>
    <w:p w14:paraId="4EA88EE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άρθρο 4 ως έχει;</w:t>
      </w:r>
    </w:p>
    <w:p w14:paraId="4EA88EE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ΙΓΓΛΕΖΗ: </w:t>
      </w:r>
      <w:r>
        <w:rPr>
          <w:rFonts w:eastAsia="Times New Roman" w:cs="Times New Roman"/>
          <w:szCs w:val="24"/>
        </w:rPr>
        <w:t>Ναι.</w:t>
      </w:r>
    </w:p>
    <w:p w14:paraId="4EA88EE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Ναι.</w:t>
      </w:r>
    </w:p>
    <w:p w14:paraId="4EA88EED"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4EA88EE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4EA88EE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EA88EF0"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EA88EF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EA88EF2"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EA88EF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4 έγινε δεκτό ως έχει κατά πλειοψηφία.</w:t>
      </w:r>
    </w:p>
    <w:p w14:paraId="4EA88EF4"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άρθρο 5 ως έχει;</w:t>
      </w:r>
    </w:p>
    <w:p w14:paraId="4EA88EF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Ναι.</w:t>
      </w:r>
    </w:p>
    <w:p w14:paraId="4EA88EF6"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ΠΑΝΑΓΙΩΤΗΣ ΜΗΤ</w:t>
      </w:r>
      <w:r>
        <w:rPr>
          <w:rFonts w:eastAsia="Times New Roman" w:cs="Times New Roman"/>
          <w:b/>
          <w:szCs w:val="24"/>
        </w:rPr>
        <w:t xml:space="preserve">ΑΡΑΚΗΣ: </w:t>
      </w:r>
      <w:r>
        <w:rPr>
          <w:rFonts w:eastAsia="Times New Roman" w:cs="Times New Roman"/>
          <w:szCs w:val="24"/>
        </w:rPr>
        <w:t>Όχι.</w:t>
      </w:r>
    </w:p>
    <w:p w14:paraId="4EA88EF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4EA88EF8"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Όχι.</w:t>
      </w:r>
    </w:p>
    <w:p w14:paraId="4EA88EF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Όχι.</w:t>
      </w:r>
    </w:p>
    <w:p w14:paraId="4EA88EFA"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EA88EF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EA88EF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EA88EFD"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Συνεπώς το άρθρο 5 έγινε δεκτό ως έχει κατά πλειοψηφία.</w:t>
      </w:r>
    </w:p>
    <w:p w14:paraId="4EA88EFE"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άρθρο 6, όπως τροποποιήθηκε από τον κύριο Υπουργό;</w:t>
      </w:r>
    </w:p>
    <w:p w14:paraId="4EA88EF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Ναι.</w:t>
      </w:r>
    </w:p>
    <w:p w14:paraId="4EA88F00"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Ναι.</w:t>
      </w:r>
    </w:p>
    <w:p w14:paraId="4EA88F0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4EA88F02"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4EA88F0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Όχι.</w:t>
      </w:r>
    </w:p>
    <w:p w14:paraId="4EA88F0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EA88F0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EA88F06"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w:t>
      </w:r>
    </w:p>
    <w:p w14:paraId="4EA88F0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6 έγινε δεκτό, όπως τροποποιήθηκε από τον κύριο Υπουργό, κατά πλειοψηφία.</w:t>
      </w:r>
    </w:p>
    <w:p w14:paraId="4EA88F0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άρθρο 7 ως έχει;</w:t>
      </w:r>
    </w:p>
    <w:p w14:paraId="4EA88F0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Ναι.</w:t>
      </w:r>
    </w:p>
    <w:p w14:paraId="4EA88F0A"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ΠΑ</w:t>
      </w:r>
      <w:r>
        <w:rPr>
          <w:rFonts w:eastAsia="Times New Roman" w:cs="Times New Roman"/>
          <w:b/>
          <w:szCs w:val="24"/>
        </w:rPr>
        <w:t xml:space="preserve">ΝΑΓΙΩΤΗΣ ΜΗΤΑΡΑΚΗΣ: </w:t>
      </w:r>
      <w:r>
        <w:rPr>
          <w:rFonts w:eastAsia="Times New Roman" w:cs="Times New Roman"/>
          <w:szCs w:val="24"/>
        </w:rPr>
        <w:t>Ναι.</w:t>
      </w:r>
    </w:p>
    <w:p w14:paraId="4EA88F0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4EA88F0C"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4EA88F0D"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EA88F0E"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4EA88F0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Ναι.</w:t>
      </w:r>
    </w:p>
    <w:p w14:paraId="4EA88F10"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4EA88F1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7 έγινε δεκτό ως έχει κατά πλ</w:t>
      </w:r>
      <w:r>
        <w:rPr>
          <w:rFonts w:eastAsia="Times New Roman" w:cs="Times New Roman"/>
          <w:szCs w:val="24"/>
        </w:rPr>
        <w:t>ειοψηφία.</w:t>
      </w:r>
    </w:p>
    <w:p w14:paraId="4EA88F1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άρθρο 8 ως έχει;</w:t>
      </w:r>
    </w:p>
    <w:p w14:paraId="4EA88F1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Ναι.</w:t>
      </w:r>
    </w:p>
    <w:p w14:paraId="4EA88F14"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Ναι.</w:t>
      </w:r>
    </w:p>
    <w:p w14:paraId="4EA88F1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4EA88F16"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4EA88F1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Παρών.</w:t>
      </w:r>
    </w:p>
    <w:p w14:paraId="4EA88F18"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4EA88F1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Ναι.</w:t>
      </w:r>
    </w:p>
    <w:p w14:paraId="4EA88F1A"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b/>
          <w:szCs w:val="24"/>
        </w:rPr>
        <w:t xml:space="preserve"> </w:t>
      </w:r>
      <w:r>
        <w:rPr>
          <w:rFonts w:eastAsia="Times New Roman" w:cs="Times New Roman"/>
          <w:szCs w:val="24"/>
        </w:rPr>
        <w:t>Ναι.</w:t>
      </w:r>
    </w:p>
    <w:p w14:paraId="4EA88F1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8 έγινε δεκτό ως έχει κατά πλειοψηφία.</w:t>
      </w:r>
    </w:p>
    <w:p w14:paraId="4EA88F1C"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4EA88F1D"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1E"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1F"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Παρών. </w:t>
      </w:r>
    </w:p>
    <w:p w14:paraId="4EA88F20"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Ναι.</w:t>
      </w:r>
    </w:p>
    <w:p w14:paraId="4EA88F21"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ΝΙΚΟΛΑΟΣ ΜΩΡΑΪΤΗΣ: </w:t>
      </w:r>
      <w:r>
        <w:rPr>
          <w:rFonts w:eastAsia="Times New Roman"/>
          <w:szCs w:val="24"/>
        </w:rPr>
        <w:t xml:space="preserve">Παρών. </w:t>
      </w:r>
    </w:p>
    <w:p w14:paraId="4EA88F22"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23"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24"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25"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9 έγινε δεκτό ως έχει κατά πλειοψηφία.</w:t>
      </w:r>
    </w:p>
    <w:p w14:paraId="4EA88F26"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4EA88F27" w14:textId="77777777" w:rsidR="00982D42" w:rsidRDefault="003E694A">
      <w:pPr>
        <w:spacing w:line="600" w:lineRule="auto"/>
        <w:ind w:firstLine="720"/>
        <w:jc w:val="both"/>
        <w:rPr>
          <w:rFonts w:eastAsia="Times New Roman"/>
          <w:szCs w:val="24"/>
        </w:rPr>
      </w:pPr>
      <w:r>
        <w:rPr>
          <w:rFonts w:eastAsia="Times New Roman"/>
          <w:b/>
          <w:szCs w:val="24"/>
        </w:rPr>
        <w:t>ΑΙΚΑΤΕ</w:t>
      </w:r>
      <w:r>
        <w:rPr>
          <w:rFonts w:eastAsia="Times New Roman"/>
          <w:b/>
          <w:szCs w:val="24"/>
        </w:rPr>
        <w:t xml:space="preserve">ΡΙΝΗ ΙΓΓΛΕΖΗ: </w:t>
      </w:r>
      <w:r>
        <w:rPr>
          <w:rFonts w:eastAsia="Times New Roman"/>
          <w:szCs w:val="24"/>
        </w:rPr>
        <w:t xml:space="preserve">Ναι. </w:t>
      </w:r>
    </w:p>
    <w:p w14:paraId="4EA88F28"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29"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Παρών. </w:t>
      </w:r>
    </w:p>
    <w:p w14:paraId="4EA88F2A"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ΜΙΧΑΗΛ ΤΖΕΛΕΠΗΣ: </w:t>
      </w:r>
      <w:r>
        <w:rPr>
          <w:rFonts w:eastAsia="Times New Roman"/>
          <w:szCs w:val="24"/>
        </w:rPr>
        <w:t>Ναι.</w:t>
      </w:r>
    </w:p>
    <w:p w14:paraId="4EA88F2B"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Παρών. </w:t>
      </w:r>
    </w:p>
    <w:p w14:paraId="4EA88F2C"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2D"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2E"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2F"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1</w:t>
      </w:r>
      <w:r>
        <w:rPr>
          <w:rFonts w:eastAsia="Times New Roman"/>
          <w:szCs w:val="24"/>
        </w:rPr>
        <w:t>0 έγινε δεκτό ως έχει κατά πλειοψηφία.</w:t>
      </w:r>
    </w:p>
    <w:p w14:paraId="4EA88F30"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4EA88F31"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32"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33"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ΙΩΑΝΝΗΣ ΣΑΧΙΝΙΔΗΣ: </w:t>
      </w:r>
      <w:r>
        <w:rPr>
          <w:rFonts w:eastAsia="Times New Roman"/>
          <w:szCs w:val="24"/>
        </w:rPr>
        <w:t xml:space="preserve">Όχι. </w:t>
      </w:r>
    </w:p>
    <w:p w14:paraId="4EA88F34"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Όχι.</w:t>
      </w:r>
    </w:p>
    <w:p w14:paraId="4EA88F35"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Παρών. </w:t>
      </w:r>
    </w:p>
    <w:p w14:paraId="4EA88F36"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37" w14:textId="77777777" w:rsidR="00982D42" w:rsidRDefault="003E694A">
      <w:pPr>
        <w:spacing w:line="600" w:lineRule="auto"/>
        <w:ind w:firstLine="720"/>
        <w:jc w:val="both"/>
        <w:rPr>
          <w:rFonts w:eastAsia="Times New Roman"/>
          <w:szCs w:val="24"/>
        </w:rPr>
      </w:pPr>
      <w:r>
        <w:rPr>
          <w:rFonts w:eastAsia="Times New Roman" w:cs="Times New Roman"/>
          <w:b/>
          <w:szCs w:val="24"/>
        </w:rPr>
        <w:t>ΑΘΑΝΑΣΙΟΣ ΠΑ</w:t>
      </w:r>
      <w:r>
        <w:rPr>
          <w:rFonts w:eastAsia="Times New Roman" w:cs="Times New Roman"/>
          <w:b/>
          <w:szCs w:val="24"/>
        </w:rPr>
        <w:t xml:space="preserve">ΠΑΧΡΙΣΤΟΠΟΥΛΟΣ: </w:t>
      </w:r>
      <w:r>
        <w:rPr>
          <w:rFonts w:eastAsia="Times New Roman"/>
          <w:szCs w:val="24"/>
        </w:rPr>
        <w:t xml:space="preserve">Ναι. </w:t>
      </w:r>
    </w:p>
    <w:p w14:paraId="4EA88F38"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39"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11 έγινε δεκτό ως έχει κατά πλειοψηφία.</w:t>
      </w:r>
    </w:p>
    <w:p w14:paraId="4EA88F3A"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4EA88F3B"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3C"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ΠΑΝΑΓΙΩΤΗΣ ΜΗΤΑΡΑΚΗΣ: </w:t>
      </w:r>
      <w:r>
        <w:rPr>
          <w:rFonts w:eastAsia="Times New Roman"/>
          <w:szCs w:val="24"/>
        </w:rPr>
        <w:t xml:space="preserve">Ναι. </w:t>
      </w:r>
    </w:p>
    <w:p w14:paraId="4EA88F3D"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8F3E"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Ναι.</w:t>
      </w:r>
    </w:p>
    <w:p w14:paraId="4EA88F3F"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Όχι. </w:t>
      </w:r>
    </w:p>
    <w:p w14:paraId="4EA88F40"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41"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42"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4EA88F43"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12 έγινε δεκτό ως έχει κατά πλειοψηφία.</w:t>
      </w:r>
    </w:p>
    <w:p w14:paraId="4EA88F44" w14:textId="77777777" w:rsidR="00982D42" w:rsidRDefault="003E694A">
      <w:pPr>
        <w:spacing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13 ως έχει;</w:t>
      </w:r>
    </w:p>
    <w:p w14:paraId="4EA88F45"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ΑΙΚΑΤΕΡΙΝΗ ΙΓΓΛΕΖΗ: </w:t>
      </w:r>
      <w:r>
        <w:rPr>
          <w:rFonts w:eastAsia="Times New Roman"/>
          <w:szCs w:val="24"/>
        </w:rPr>
        <w:t xml:space="preserve">Ναι. </w:t>
      </w:r>
    </w:p>
    <w:p w14:paraId="4EA88F46"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47"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8F48"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Ναι.</w:t>
      </w:r>
    </w:p>
    <w:p w14:paraId="4EA88F49"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Ναι.</w:t>
      </w:r>
    </w:p>
    <w:p w14:paraId="4EA88F4A"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4B"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4C"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4D" w14:textId="77777777" w:rsidR="00982D42" w:rsidRDefault="003E694A">
      <w:pPr>
        <w:spacing w:line="600" w:lineRule="auto"/>
        <w:ind w:firstLine="720"/>
        <w:jc w:val="both"/>
        <w:rPr>
          <w:rFonts w:eastAsia="Times New Roman"/>
          <w:szCs w:val="24"/>
        </w:rPr>
      </w:pPr>
      <w:r>
        <w:rPr>
          <w:rFonts w:eastAsia="Times New Roman"/>
          <w:b/>
          <w:bCs/>
        </w:rPr>
        <w:t>ΠΡΟΕΔΡΕΥΩ</w:t>
      </w:r>
      <w:r>
        <w:rPr>
          <w:rFonts w:eastAsia="Times New Roman"/>
          <w:b/>
          <w:bCs/>
        </w:rPr>
        <w:t xml:space="preserve">Ν (Αναστάσιος Κουράκης): </w:t>
      </w:r>
      <w:r>
        <w:rPr>
          <w:rFonts w:eastAsia="Times New Roman"/>
          <w:szCs w:val="24"/>
        </w:rPr>
        <w:t>Συνεπώς το άρθρο 13 έγινε δεκτό ως έχει κατά πλειοψηφία.</w:t>
      </w:r>
    </w:p>
    <w:p w14:paraId="4EA88F4E" w14:textId="77777777" w:rsidR="00982D42" w:rsidRDefault="003E694A">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14 ως έχει;</w:t>
      </w:r>
    </w:p>
    <w:p w14:paraId="4EA88F4F"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50"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51"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EA88F52"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Ναι.</w:t>
      </w:r>
    </w:p>
    <w:p w14:paraId="4EA88F53"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Πα</w:t>
      </w:r>
      <w:r>
        <w:rPr>
          <w:rFonts w:eastAsia="Times New Roman"/>
          <w:szCs w:val="24"/>
        </w:rPr>
        <w:t xml:space="preserve">ρών. </w:t>
      </w:r>
    </w:p>
    <w:p w14:paraId="4EA88F54"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55"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56"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57" w14:textId="77777777" w:rsidR="00982D42" w:rsidRDefault="003E694A">
      <w:pPr>
        <w:spacing w:line="600" w:lineRule="auto"/>
        <w:ind w:firstLine="720"/>
        <w:jc w:val="both"/>
        <w:rPr>
          <w:rFonts w:eastAsia="Times New Roman"/>
          <w:szCs w:val="24"/>
        </w:rPr>
      </w:pPr>
      <w:r>
        <w:rPr>
          <w:rFonts w:eastAsia="Times New Roman"/>
          <w:b/>
          <w:bCs/>
        </w:rPr>
        <w:lastRenderedPageBreak/>
        <w:t xml:space="preserve">ΠΡΟΕΔΡΕΥΩΝ (Αναστάσιος Κουράκης): </w:t>
      </w:r>
      <w:r>
        <w:rPr>
          <w:rFonts w:eastAsia="Times New Roman"/>
          <w:szCs w:val="24"/>
        </w:rPr>
        <w:t>Συνεπώς το άρθρο 14 έγινε δεκτό ως έχει κατά πλειοψηφία.</w:t>
      </w:r>
    </w:p>
    <w:p w14:paraId="4EA88F58"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4EA88F59"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5A"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5B"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EA88F5C"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Ναι.</w:t>
      </w:r>
    </w:p>
    <w:p w14:paraId="4EA88F5D"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Παρών. </w:t>
      </w:r>
    </w:p>
    <w:p w14:paraId="4EA88F5E"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5F"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60"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ΙΩΑΝΝΗΣ ΣΑΡΙΔΗΣ: </w:t>
      </w:r>
      <w:r>
        <w:rPr>
          <w:rFonts w:eastAsia="Times New Roman"/>
          <w:szCs w:val="24"/>
        </w:rPr>
        <w:t>Ναι.</w:t>
      </w:r>
    </w:p>
    <w:p w14:paraId="4EA88F61"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15 έγινε δεκτό ως έχει κ</w:t>
      </w:r>
      <w:r>
        <w:rPr>
          <w:rFonts w:eastAsia="Times New Roman"/>
          <w:szCs w:val="24"/>
        </w:rPr>
        <w:t>ατά πλειοψηφία.</w:t>
      </w:r>
    </w:p>
    <w:p w14:paraId="4EA88F62"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4EA88F63"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64"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65"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EA88F66"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Ναι.</w:t>
      </w:r>
    </w:p>
    <w:p w14:paraId="4EA88F67"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Παρών. </w:t>
      </w:r>
    </w:p>
    <w:p w14:paraId="4EA88F68"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69" w14:textId="77777777" w:rsidR="00982D42" w:rsidRDefault="003E694A">
      <w:pPr>
        <w:spacing w:line="600" w:lineRule="auto"/>
        <w:ind w:firstLine="720"/>
        <w:jc w:val="both"/>
        <w:rPr>
          <w:rFonts w:eastAsia="Times New Roman"/>
          <w:szCs w:val="24"/>
        </w:rPr>
      </w:pPr>
      <w:r>
        <w:rPr>
          <w:rFonts w:eastAsia="Times New Roman" w:cs="Times New Roman"/>
          <w:b/>
          <w:szCs w:val="24"/>
        </w:rPr>
        <w:lastRenderedPageBreak/>
        <w:t xml:space="preserve">ΑΘΑΝΑΣΙΟΣ ΠΑΠΑΧΡΙΣΤΟΠΟΥΛΟΣ: </w:t>
      </w:r>
      <w:r>
        <w:rPr>
          <w:rFonts w:eastAsia="Times New Roman"/>
          <w:szCs w:val="24"/>
        </w:rPr>
        <w:t xml:space="preserve">Ναι. </w:t>
      </w:r>
    </w:p>
    <w:p w14:paraId="4EA88F6A" w14:textId="77777777" w:rsidR="00982D42" w:rsidRDefault="003E694A">
      <w:pPr>
        <w:spacing w:line="600" w:lineRule="auto"/>
        <w:ind w:firstLine="720"/>
        <w:jc w:val="both"/>
        <w:rPr>
          <w:rFonts w:eastAsia="Times New Roman"/>
          <w:szCs w:val="24"/>
        </w:rPr>
      </w:pPr>
      <w:r>
        <w:rPr>
          <w:rFonts w:eastAsia="Times New Roman"/>
          <w:b/>
          <w:szCs w:val="24"/>
        </w:rPr>
        <w:t>ΙΩ</w:t>
      </w:r>
      <w:r>
        <w:rPr>
          <w:rFonts w:eastAsia="Times New Roman"/>
          <w:b/>
          <w:szCs w:val="24"/>
        </w:rPr>
        <w:t xml:space="preserve">ΑΝΝΗΣ ΣΑΡΙΔΗΣ: </w:t>
      </w:r>
      <w:r>
        <w:rPr>
          <w:rFonts w:eastAsia="Times New Roman"/>
          <w:szCs w:val="24"/>
        </w:rPr>
        <w:t>Ναι.</w:t>
      </w:r>
    </w:p>
    <w:p w14:paraId="4EA88F6B"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16 έγινε δεκτό ως έχει κατά πλειοψηφία.</w:t>
      </w:r>
    </w:p>
    <w:p w14:paraId="4EA88F6C"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4EA88F6D"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6E"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6F"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8F70" w14:textId="77777777" w:rsidR="00982D42" w:rsidRDefault="003E694A">
      <w:pPr>
        <w:spacing w:line="600" w:lineRule="auto"/>
        <w:ind w:firstLine="720"/>
        <w:jc w:val="both"/>
        <w:rPr>
          <w:rFonts w:eastAsia="Times New Roman"/>
          <w:szCs w:val="24"/>
        </w:rPr>
      </w:pPr>
      <w:r>
        <w:rPr>
          <w:rFonts w:eastAsia="Times New Roman"/>
          <w:b/>
          <w:szCs w:val="24"/>
        </w:rPr>
        <w:t>ΜΙΧΑΗΛ ΤΖΕΛΕΠ</w:t>
      </w:r>
      <w:r>
        <w:rPr>
          <w:rFonts w:eastAsia="Times New Roman"/>
          <w:b/>
          <w:szCs w:val="24"/>
        </w:rPr>
        <w:t xml:space="preserve">ΗΣ: </w:t>
      </w:r>
      <w:r>
        <w:rPr>
          <w:rFonts w:eastAsia="Times New Roman"/>
          <w:szCs w:val="24"/>
        </w:rPr>
        <w:t>Ναι.</w:t>
      </w:r>
    </w:p>
    <w:p w14:paraId="4EA88F71"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Παρών. </w:t>
      </w:r>
    </w:p>
    <w:p w14:paraId="4EA88F72"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ΓΕΩΡΓΙΟΣ ΑΜΥΡΑΣ: </w:t>
      </w:r>
      <w:r>
        <w:rPr>
          <w:rFonts w:eastAsia="Times New Roman"/>
          <w:szCs w:val="24"/>
        </w:rPr>
        <w:t xml:space="preserve">Ναι.  </w:t>
      </w:r>
    </w:p>
    <w:p w14:paraId="4EA88F73"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74"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75"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17 έγινε δεκτό ως έχει κατά πλειοψηφία.</w:t>
      </w:r>
    </w:p>
    <w:p w14:paraId="4EA88F76" w14:textId="77777777" w:rsidR="00982D42" w:rsidRDefault="003E694A">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18 ως </w:t>
      </w:r>
      <w:r>
        <w:rPr>
          <w:rFonts w:eastAsia="Times New Roman"/>
          <w:szCs w:val="24"/>
        </w:rPr>
        <w:t>έχει;</w:t>
      </w:r>
    </w:p>
    <w:p w14:paraId="4EA88F77"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78"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79"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8F7A"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Ναι.</w:t>
      </w:r>
    </w:p>
    <w:p w14:paraId="4EA88F7B"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ΝΙΚΟΛΑΟΣ ΜΩΡΑΪΤΗΣ: </w:t>
      </w:r>
      <w:r>
        <w:rPr>
          <w:rFonts w:eastAsia="Times New Roman"/>
          <w:szCs w:val="24"/>
        </w:rPr>
        <w:t xml:space="preserve">Παρών. </w:t>
      </w:r>
    </w:p>
    <w:p w14:paraId="4EA88F7C"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7D"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7E"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EA88F7F"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w:t>
      </w:r>
      <w:r>
        <w:rPr>
          <w:rFonts w:eastAsia="Times New Roman"/>
          <w:szCs w:val="24"/>
        </w:rPr>
        <w:t xml:space="preserve"> το άρθρο 18 έγινε δεκτό ως έχει κατά πλειοψηφία.</w:t>
      </w:r>
    </w:p>
    <w:p w14:paraId="4EA88F80"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4EA88F81"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82"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83"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EA88F84"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ΜΙΧΑΗΛ ΤΖΕΛΕΠΗΣ: </w:t>
      </w:r>
      <w:r>
        <w:rPr>
          <w:rFonts w:eastAsia="Times New Roman"/>
          <w:szCs w:val="24"/>
        </w:rPr>
        <w:t>Ναι.</w:t>
      </w:r>
    </w:p>
    <w:p w14:paraId="4EA88F85"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Παρών. </w:t>
      </w:r>
    </w:p>
    <w:p w14:paraId="4EA88F86"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87" w14:textId="77777777" w:rsidR="00982D42" w:rsidRDefault="003E694A">
      <w:pPr>
        <w:spacing w:line="600" w:lineRule="auto"/>
        <w:ind w:firstLine="720"/>
        <w:jc w:val="both"/>
        <w:rPr>
          <w:rFonts w:eastAsia="Times New Roman"/>
          <w:szCs w:val="24"/>
        </w:rPr>
      </w:pPr>
      <w:r>
        <w:rPr>
          <w:rFonts w:eastAsia="Times New Roman" w:cs="Times New Roman"/>
          <w:b/>
          <w:szCs w:val="24"/>
        </w:rPr>
        <w:t>ΑΘ</w:t>
      </w:r>
      <w:r>
        <w:rPr>
          <w:rFonts w:eastAsia="Times New Roman" w:cs="Times New Roman"/>
          <w:b/>
          <w:szCs w:val="24"/>
        </w:rPr>
        <w:t xml:space="preserve">ΑΝΑΣΙΟΣ ΠΑΠΑΧΡΙΣΤΟΠΟΥΛΟΣ: </w:t>
      </w:r>
      <w:r>
        <w:rPr>
          <w:rFonts w:eastAsia="Times New Roman"/>
          <w:szCs w:val="24"/>
        </w:rPr>
        <w:t xml:space="preserve">Ναι. </w:t>
      </w:r>
    </w:p>
    <w:p w14:paraId="4EA88F88"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89"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19 έγινε δεκτό ως έχει κατά πλειοψηφία.</w:t>
      </w:r>
    </w:p>
    <w:p w14:paraId="4EA88F8A"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4EA88F8B"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8C"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8D" w14:textId="77777777" w:rsidR="00982D42" w:rsidRDefault="003E694A">
      <w:pPr>
        <w:spacing w:line="600" w:lineRule="auto"/>
        <w:ind w:firstLine="720"/>
        <w:jc w:val="both"/>
        <w:rPr>
          <w:rFonts w:eastAsia="Times New Roman"/>
          <w:szCs w:val="24"/>
        </w:rPr>
      </w:pPr>
      <w:r>
        <w:rPr>
          <w:rFonts w:eastAsia="Times New Roman"/>
          <w:b/>
          <w:szCs w:val="24"/>
        </w:rPr>
        <w:lastRenderedPageBreak/>
        <w:t>ΙΩΑΝ</w:t>
      </w:r>
      <w:r>
        <w:rPr>
          <w:rFonts w:eastAsia="Times New Roman"/>
          <w:b/>
          <w:szCs w:val="24"/>
        </w:rPr>
        <w:t xml:space="preserve">ΝΗΣ ΣΑΧΙΝΙΔΗΣ: </w:t>
      </w:r>
      <w:r>
        <w:rPr>
          <w:rFonts w:eastAsia="Times New Roman"/>
          <w:szCs w:val="24"/>
        </w:rPr>
        <w:t xml:space="preserve">Όχι. </w:t>
      </w:r>
    </w:p>
    <w:p w14:paraId="4EA88F8E"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Όχι.</w:t>
      </w:r>
    </w:p>
    <w:p w14:paraId="4EA88F8F"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Παρών. </w:t>
      </w:r>
    </w:p>
    <w:p w14:paraId="4EA88F90"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91"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92"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93"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20 έγινε δεκτό ως έχει κατά πλειοψηφία.</w:t>
      </w:r>
    </w:p>
    <w:p w14:paraId="4EA88F94" w14:textId="77777777" w:rsidR="00982D42" w:rsidRDefault="003E694A">
      <w:pPr>
        <w:spacing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21, όπως τροποποιήθηκε από τον κύριο Υπουργό;</w:t>
      </w:r>
    </w:p>
    <w:p w14:paraId="4EA88F95"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96"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ΠΑΝΑΓΙΩΤΗΣ ΜΗΤΑΡΑΚΗΣ: </w:t>
      </w:r>
      <w:r>
        <w:rPr>
          <w:rFonts w:eastAsia="Times New Roman"/>
          <w:szCs w:val="24"/>
        </w:rPr>
        <w:t>Όχι.</w:t>
      </w:r>
    </w:p>
    <w:p w14:paraId="4EA88F97"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EA88F98"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Όχι.</w:t>
      </w:r>
    </w:p>
    <w:p w14:paraId="4EA88F99"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Όχι. </w:t>
      </w:r>
    </w:p>
    <w:p w14:paraId="4EA88F9A"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9B"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9C"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9D"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21 έγινε δεκτό, όπως τροποποιήθηκε από τον κύριο Υπουργό, κατά πλειοψηφία.</w:t>
      </w:r>
    </w:p>
    <w:p w14:paraId="4EA88F9E"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4EA88F9F"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ΑΙΚΑΤΕΡΙΝΗ ΙΓΓΛΕΖΗ: </w:t>
      </w:r>
      <w:r>
        <w:rPr>
          <w:rFonts w:eastAsia="Times New Roman"/>
          <w:szCs w:val="24"/>
        </w:rPr>
        <w:t xml:space="preserve">Ναι. </w:t>
      </w:r>
    </w:p>
    <w:p w14:paraId="4EA88FA0"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A1"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8FA2"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Ναι.</w:t>
      </w:r>
    </w:p>
    <w:p w14:paraId="4EA88FA3" w14:textId="77777777" w:rsidR="00982D42" w:rsidRDefault="003E694A">
      <w:pPr>
        <w:spacing w:line="600" w:lineRule="auto"/>
        <w:ind w:firstLine="720"/>
        <w:jc w:val="both"/>
        <w:rPr>
          <w:rFonts w:eastAsia="Times New Roman"/>
          <w:b/>
          <w:szCs w:val="24"/>
        </w:rPr>
      </w:pPr>
      <w:r>
        <w:rPr>
          <w:rFonts w:eastAsia="Times New Roman"/>
          <w:b/>
          <w:szCs w:val="24"/>
        </w:rPr>
        <w:t xml:space="preserve">ΝΙΚΟΛΑΟΣ ΜΩΡΑΪΤΗΣ: </w:t>
      </w:r>
      <w:r>
        <w:rPr>
          <w:rFonts w:eastAsia="Times New Roman"/>
          <w:szCs w:val="24"/>
        </w:rPr>
        <w:t>Όχι.</w:t>
      </w:r>
      <w:r>
        <w:rPr>
          <w:rFonts w:eastAsia="Times New Roman"/>
          <w:b/>
          <w:szCs w:val="24"/>
        </w:rPr>
        <w:t xml:space="preserve"> </w:t>
      </w:r>
    </w:p>
    <w:p w14:paraId="4EA88FA4"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A5"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A6"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A7"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22 έγινε δεκτό ως έχει κατά πλειοψηφία.</w:t>
      </w:r>
    </w:p>
    <w:p w14:paraId="4EA88FA8" w14:textId="77777777" w:rsidR="00982D42" w:rsidRDefault="003E694A">
      <w:pPr>
        <w:spacing w:line="600" w:lineRule="auto"/>
        <w:ind w:firstLine="720"/>
        <w:jc w:val="both"/>
        <w:rPr>
          <w:rFonts w:eastAsia="Times New Roman"/>
          <w:szCs w:val="24"/>
        </w:rPr>
      </w:pPr>
      <w:r>
        <w:rPr>
          <w:rFonts w:eastAsia="Times New Roman"/>
          <w:szCs w:val="24"/>
        </w:rPr>
        <w:lastRenderedPageBreak/>
        <w:t>Ερωτάται το Σ</w:t>
      </w:r>
      <w:r>
        <w:rPr>
          <w:rFonts w:eastAsia="Times New Roman"/>
          <w:szCs w:val="24"/>
        </w:rPr>
        <w:t>ώμα: Γίνεται δεκτό το άρθρο 23 ως έχει;</w:t>
      </w:r>
    </w:p>
    <w:p w14:paraId="4EA88FA9"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AA"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AB"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8FAC"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Ναι.</w:t>
      </w:r>
    </w:p>
    <w:p w14:paraId="4EA88FAD" w14:textId="77777777" w:rsidR="00982D42" w:rsidRDefault="003E694A">
      <w:pPr>
        <w:spacing w:line="600" w:lineRule="auto"/>
        <w:ind w:firstLine="720"/>
        <w:jc w:val="both"/>
        <w:rPr>
          <w:rFonts w:eastAsia="Times New Roman"/>
          <w:b/>
          <w:szCs w:val="24"/>
        </w:rPr>
      </w:pPr>
      <w:r>
        <w:rPr>
          <w:rFonts w:eastAsia="Times New Roman"/>
          <w:b/>
          <w:szCs w:val="24"/>
        </w:rPr>
        <w:t xml:space="preserve">ΝΙΚΟΛΑΟΣ ΜΩΡΑΪΤΗΣ: </w:t>
      </w:r>
      <w:r>
        <w:rPr>
          <w:rFonts w:eastAsia="Times New Roman"/>
          <w:szCs w:val="24"/>
        </w:rPr>
        <w:t>Όχι.</w:t>
      </w:r>
      <w:r>
        <w:rPr>
          <w:rFonts w:eastAsia="Times New Roman"/>
          <w:b/>
          <w:szCs w:val="24"/>
        </w:rPr>
        <w:t xml:space="preserve"> </w:t>
      </w:r>
    </w:p>
    <w:p w14:paraId="4EA88FAE"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AF"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B0"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B1" w14:textId="77777777" w:rsidR="00982D42" w:rsidRDefault="003E694A">
      <w:pPr>
        <w:spacing w:line="600" w:lineRule="auto"/>
        <w:ind w:firstLine="720"/>
        <w:jc w:val="both"/>
        <w:rPr>
          <w:rFonts w:eastAsia="Times New Roman"/>
          <w:szCs w:val="24"/>
        </w:rPr>
      </w:pPr>
      <w:r>
        <w:rPr>
          <w:rFonts w:eastAsia="Times New Roman"/>
          <w:b/>
          <w:bCs/>
        </w:rPr>
        <w:lastRenderedPageBreak/>
        <w:t xml:space="preserve">ΠΡΟΕΔΡΕΥΩΝ (Αναστάσιος Κουράκης): </w:t>
      </w:r>
      <w:r>
        <w:rPr>
          <w:rFonts w:eastAsia="Times New Roman"/>
          <w:szCs w:val="24"/>
        </w:rPr>
        <w:t>Συνεπώς το άρθρο 23 έγινε δεκτό ως έχει κατά πλειοψηφία.</w:t>
      </w:r>
    </w:p>
    <w:p w14:paraId="4EA88FB2"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24 ως έχει;</w:t>
      </w:r>
    </w:p>
    <w:p w14:paraId="4EA88FB3"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B4"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Παρών. </w:t>
      </w:r>
    </w:p>
    <w:p w14:paraId="4EA88FB5"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Παρών. </w:t>
      </w:r>
    </w:p>
    <w:p w14:paraId="4EA88FB6"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Παρών.</w:t>
      </w:r>
    </w:p>
    <w:p w14:paraId="4EA88FB7" w14:textId="77777777" w:rsidR="00982D42" w:rsidRDefault="003E694A">
      <w:pPr>
        <w:spacing w:line="600" w:lineRule="auto"/>
        <w:ind w:firstLine="720"/>
        <w:jc w:val="both"/>
        <w:rPr>
          <w:rFonts w:eastAsia="Times New Roman"/>
          <w:b/>
          <w:szCs w:val="24"/>
        </w:rPr>
      </w:pPr>
      <w:r>
        <w:rPr>
          <w:rFonts w:eastAsia="Times New Roman"/>
          <w:b/>
          <w:szCs w:val="24"/>
        </w:rPr>
        <w:t xml:space="preserve">ΝΙΚΟΛΑΟΣ ΜΩΡΑΪΤΗΣ: </w:t>
      </w:r>
      <w:r>
        <w:rPr>
          <w:rFonts w:eastAsia="Times New Roman"/>
          <w:szCs w:val="24"/>
        </w:rPr>
        <w:t>Όχι.</w:t>
      </w:r>
      <w:r>
        <w:rPr>
          <w:rFonts w:eastAsia="Times New Roman"/>
          <w:b/>
          <w:szCs w:val="24"/>
        </w:rPr>
        <w:t xml:space="preserve"> </w:t>
      </w:r>
    </w:p>
    <w:p w14:paraId="4EA88FB8"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B9"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BA"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ΙΩΑΝΝΗΣ ΣΑΡΙΔΗΣ: </w:t>
      </w:r>
      <w:r>
        <w:rPr>
          <w:rFonts w:eastAsia="Times New Roman"/>
          <w:szCs w:val="24"/>
        </w:rPr>
        <w:t>Ναι.</w:t>
      </w:r>
    </w:p>
    <w:p w14:paraId="4EA88FBB"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24 έγινε δεκτό ως έχει κατά πλειοψηφία.</w:t>
      </w:r>
    </w:p>
    <w:p w14:paraId="4EA88FBC"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4EA88FBD" w14:textId="77777777" w:rsidR="00982D42" w:rsidRDefault="003E694A">
      <w:pPr>
        <w:spacing w:line="600" w:lineRule="auto"/>
        <w:ind w:firstLine="720"/>
        <w:jc w:val="both"/>
        <w:rPr>
          <w:rFonts w:eastAsia="Times New Roman"/>
          <w:szCs w:val="24"/>
        </w:rPr>
      </w:pPr>
      <w:r>
        <w:rPr>
          <w:rFonts w:eastAsia="Times New Roman"/>
          <w:b/>
          <w:szCs w:val="24"/>
        </w:rPr>
        <w:t>ΑΙΚΑΤΕΡ</w:t>
      </w:r>
      <w:r>
        <w:rPr>
          <w:rFonts w:eastAsia="Times New Roman"/>
          <w:b/>
          <w:szCs w:val="24"/>
        </w:rPr>
        <w:t xml:space="preserve">ΙΝΗ ΙΓΓΛΕΖΗ: </w:t>
      </w:r>
      <w:r>
        <w:rPr>
          <w:rFonts w:eastAsia="Times New Roman"/>
          <w:szCs w:val="24"/>
        </w:rPr>
        <w:t xml:space="preserve">Ναι. </w:t>
      </w:r>
    </w:p>
    <w:p w14:paraId="4EA88FBE"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BF"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8FC0"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Όχι.</w:t>
      </w:r>
    </w:p>
    <w:p w14:paraId="4EA88FC1"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Παρών. </w:t>
      </w:r>
    </w:p>
    <w:p w14:paraId="4EA88FC2"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C3" w14:textId="77777777" w:rsidR="00982D42" w:rsidRDefault="003E694A">
      <w:pPr>
        <w:spacing w:line="600" w:lineRule="auto"/>
        <w:ind w:firstLine="720"/>
        <w:jc w:val="both"/>
        <w:rPr>
          <w:rFonts w:eastAsia="Times New Roman"/>
          <w:szCs w:val="24"/>
        </w:rPr>
      </w:pPr>
      <w:r>
        <w:rPr>
          <w:rFonts w:eastAsia="Times New Roman" w:cs="Times New Roman"/>
          <w:b/>
          <w:szCs w:val="24"/>
        </w:rPr>
        <w:lastRenderedPageBreak/>
        <w:t>ΑΘΑΝΑΣΙΟΣ ΠΑΠΑΧΡΙΣΤΟΠΟΥΛΟΣ:</w:t>
      </w:r>
      <w:r>
        <w:rPr>
          <w:rFonts w:eastAsia="Times New Roman"/>
          <w:b/>
          <w:szCs w:val="24"/>
        </w:rPr>
        <w:t xml:space="preserve"> </w:t>
      </w:r>
      <w:r>
        <w:rPr>
          <w:rFonts w:eastAsia="Times New Roman"/>
          <w:szCs w:val="24"/>
        </w:rPr>
        <w:t xml:space="preserve">Ναι. </w:t>
      </w:r>
    </w:p>
    <w:p w14:paraId="4EA88FC4"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C5"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25 έ</w:t>
      </w:r>
      <w:r>
        <w:rPr>
          <w:rFonts w:eastAsia="Times New Roman"/>
          <w:szCs w:val="24"/>
        </w:rPr>
        <w:t>γινε δεκτό ως έχει κατά πλειοψηφία.</w:t>
      </w:r>
    </w:p>
    <w:p w14:paraId="4EA88FC6"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14:paraId="4EA88FC7"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C8"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C9"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4EA88FCA"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Ναι.</w:t>
      </w:r>
    </w:p>
    <w:p w14:paraId="4EA88FCB"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Παρών. </w:t>
      </w:r>
    </w:p>
    <w:p w14:paraId="4EA88FCC"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ΓΕΩΡΓΙΟΣ ΑΜΥΡΑΣ: </w:t>
      </w:r>
      <w:r>
        <w:rPr>
          <w:rFonts w:eastAsia="Times New Roman"/>
          <w:szCs w:val="24"/>
        </w:rPr>
        <w:t xml:space="preserve">Ναι.  </w:t>
      </w:r>
    </w:p>
    <w:p w14:paraId="4EA88FCD"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CE"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EA88FCF"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26 έγινε δεκτό ως έχει κατά πλειοψηφία.</w:t>
      </w:r>
    </w:p>
    <w:p w14:paraId="4EA88FD0"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4EA88FD1"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D2"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D3"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8FD4"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Ναι.</w:t>
      </w:r>
    </w:p>
    <w:p w14:paraId="4EA88FD5"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ΝΙΚΟΛΑΟΣ ΜΩΡΑΪΤΗΣ: </w:t>
      </w:r>
      <w:r>
        <w:rPr>
          <w:rFonts w:eastAsia="Times New Roman"/>
          <w:szCs w:val="24"/>
        </w:rPr>
        <w:t>Όχι.</w:t>
      </w:r>
    </w:p>
    <w:p w14:paraId="4EA88FD6"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D7"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D8"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D9"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27 έγινε δεκτό ως έχει κατά πλειοψηφία.</w:t>
      </w:r>
    </w:p>
    <w:p w14:paraId="4EA88FDA" w14:textId="77777777" w:rsidR="00982D42" w:rsidRDefault="003E694A">
      <w:pPr>
        <w:spacing w:line="600" w:lineRule="auto"/>
        <w:ind w:firstLine="720"/>
        <w:jc w:val="both"/>
        <w:rPr>
          <w:rFonts w:eastAsia="Times New Roman"/>
          <w:szCs w:val="24"/>
        </w:rPr>
      </w:pPr>
      <w:r>
        <w:rPr>
          <w:rFonts w:eastAsia="Times New Roman"/>
          <w:szCs w:val="24"/>
        </w:rPr>
        <w:t>Ερωτάται το Σώ</w:t>
      </w:r>
      <w:r>
        <w:rPr>
          <w:rFonts w:eastAsia="Times New Roman"/>
          <w:szCs w:val="24"/>
        </w:rPr>
        <w:t>μα: Γίνεται δεκτό το άρθρο 28 ως έχει;</w:t>
      </w:r>
    </w:p>
    <w:p w14:paraId="4EA88FDB"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DC"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DD" w14:textId="77777777" w:rsidR="00982D42" w:rsidRDefault="003E694A">
      <w:pPr>
        <w:spacing w:line="600" w:lineRule="auto"/>
        <w:ind w:firstLine="720"/>
        <w:jc w:val="both"/>
        <w:rPr>
          <w:rFonts w:eastAsia="Times New Roman"/>
          <w:b/>
          <w:szCs w:val="24"/>
        </w:rPr>
      </w:pPr>
      <w:r>
        <w:rPr>
          <w:rFonts w:eastAsia="Times New Roman"/>
          <w:b/>
          <w:szCs w:val="24"/>
        </w:rPr>
        <w:t xml:space="preserve">ΙΩΑΝΝΗΣ ΣΑΧΙΝΙΔΗΣ: </w:t>
      </w:r>
      <w:r>
        <w:rPr>
          <w:rFonts w:eastAsia="Times New Roman"/>
          <w:szCs w:val="24"/>
        </w:rPr>
        <w:t>Όχι.</w:t>
      </w:r>
      <w:r>
        <w:rPr>
          <w:rFonts w:eastAsia="Times New Roman"/>
          <w:b/>
          <w:szCs w:val="24"/>
        </w:rPr>
        <w:t xml:space="preserve"> </w:t>
      </w:r>
    </w:p>
    <w:p w14:paraId="4EA88FDE"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ΜΙΧΑΗΛ ΤΖΕΛΕΠΗΣ: </w:t>
      </w:r>
      <w:r>
        <w:rPr>
          <w:rFonts w:eastAsia="Times New Roman"/>
          <w:szCs w:val="24"/>
        </w:rPr>
        <w:t>Ναι.</w:t>
      </w:r>
    </w:p>
    <w:p w14:paraId="4EA88FDF" w14:textId="77777777" w:rsidR="00982D42" w:rsidRDefault="003E694A">
      <w:pPr>
        <w:spacing w:line="600" w:lineRule="auto"/>
        <w:ind w:firstLine="720"/>
        <w:jc w:val="both"/>
        <w:rPr>
          <w:rFonts w:eastAsia="Times New Roman"/>
          <w:b/>
          <w:szCs w:val="24"/>
        </w:rPr>
      </w:pPr>
      <w:r>
        <w:rPr>
          <w:rFonts w:eastAsia="Times New Roman"/>
          <w:b/>
          <w:szCs w:val="24"/>
        </w:rPr>
        <w:t xml:space="preserve">ΝΙΚΟΛΑΟΣ ΜΩΡΑΪΤΗΣ: </w:t>
      </w:r>
      <w:r>
        <w:rPr>
          <w:rFonts w:eastAsia="Times New Roman"/>
          <w:szCs w:val="24"/>
        </w:rPr>
        <w:t>Όχι.</w:t>
      </w:r>
      <w:r>
        <w:rPr>
          <w:rFonts w:eastAsia="Times New Roman"/>
          <w:b/>
          <w:szCs w:val="24"/>
        </w:rPr>
        <w:t xml:space="preserve"> </w:t>
      </w:r>
    </w:p>
    <w:p w14:paraId="4EA88FE0"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E1"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E2"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4EA88FE3"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w:t>
      </w:r>
      <w:r>
        <w:rPr>
          <w:rFonts w:eastAsia="Times New Roman"/>
          <w:b/>
          <w:bCs/>
        </w:rPr>
        <w:t xml:space="preserve">(Αναστάσιος Κουράκης): </w:t>
      </w:r>
      <w:r>
        <w:rPr>
          <w:rFonts w:eastAsia="Times New Roman"/>
          <w:szCs w:val="24"/>
        </w:rPr>
        <w:t>Συνεπώς το άρθρο 28 έγινε δεκτό ως έχει κατά πλειοψηφία.</w:t>
      </w:r>
    </w:p>
    <w:p w14:paraId="4EA88FE4"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4EA88FE5"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8FE6"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8FE7"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ΙΩΑΝΝΗΣ ΣΑΧΙΝΙΔΗΣ: </w:t>
      </w:r>
      <w:r>
        <w:rPr>
          <w:rFonts w:eastAsia="Times New Roman"/>
          <w:szCs w:val="24"/>
        </w:rPr>
        <w:t xml:space="preserve">Όχι. </w:t>
      </w:r>
    </w:p>
    <w:p w14:paraId="4EA88FE8"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Παρών.</w:t>
      </w:r>
    </w:p>
    <w:p w14:paraId="4EA88FE9"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Όχι.</w:t>
      </w:r>
    </w:p>
    <w:p w14:paraId="4EA88FEA"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8FEB" w14:textId="77777777" w:rsidR="00982D42" w:rsidRDefault="003E694A">
      <w:pPr>
        <w:spacing w:line="600" w:lineRule="auto"/>
        <w:ind w:firstLine="720"/>
        <w:jc w:val="both"/>
        <w:rPr>
          <w:rFonts w:eastAsia="Times New Roman"/>
          <w:szCs w:val="24"/>
        </w:rPr>
      </w:pPr>
      <w:r>
        <w:rPr>
          <w:rFonts w:eastAsia="Times New Roman" w:cs="Times New Roman"/>
          <w:b/>
          <w:szCs w:val="24"/>
        </w:rPr>
        <w:t xml:space="preserve">ΑΘΑΝΑΣΙΟΣ ΠΑΠΑΧΡΙΣΤΟΠΟΥΛΟΣ: </w:t>
      </w:r>
      <w:r>
        <w:rPr>
          <w:rFonts w:eastAsia="Times New Roman"/>
          <w:szCs w:val="24"/>
        </w:rPr>
        <w:t xml:space="preserve">Ναι. </w:t>
      </w:r>
    </w:p>
    <w:p w14:paraId="4EA88FEC"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EA88FED" w14:textId="77777777" w:rsidR="00982D42" w:rsidRDefault="003E694A">
      <w:pPr>
        <w:spacing w:line="600" w:lineRule="auto"/>
        <w:ind w:firstLine="720"/>
        <w:jc w:val="both"/>
        <w:rPr>
          <w:rFonts w:eastAsia="Times New Roman"/>
          <w:szCs w:val="24"/>
        </w:rPr>
      </w:pPr>
      <w:r>
        <w:rPr>
          <w:rFonts w:eastAsia="Times New Roman"/>
          <w:b/>
          <w:bCs/>
        </w:rPr>
        <w:t xml:space="preserve">ΠΡΟΕΔΡΕΥΩΝ (Αναστάσιος Κουράκης): </w:t>
      </w:r>
      <w:r>
        <w:rPr>
          <w:rFonts w:eastAsia="Times New Roman"/>
          <w:szCs w:val="24"/>
        </w:rPr>
        <w:t>Συνεπώς το άρθρο 29 έγινε δεκτό ως έχει κατά πλειοψηφία.</w:t>
      </w:r>
    </w:p>
    <w:p w14:paraId="4EA88FEE" w14:textId="77777777" w:rsidR="00982D42" w:rsidRDefault="003E694A">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30 ως έχει;</w:t>
      </w:r>
    </w:p>
    <w:p w14:paraId="4EA88FEF"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8FF0"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ΠΑΝΑΓΙΩΤΗΣ ΜΗΤΑΡΑΚΗΣ: </w:t>
      </w:r>
      <w:r>
        <w:rPr>
          <w:rFonts w:eastAsia="Times New Roman"/>
          <w:szCs w:val="24"/>
        </w:rPr>
        <w:t>Ναι.</w:t>
      </w:r>
    </w:p>
    <w:p w14:paraId="4EA88FF1"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Όχι.</w:t>
      </w:r>
    </w:p>
    <w:p w14:paraId="4EA88FF2"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8FF3"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Όχι.</w:t>
      </w:r>
    </w:p>
    <w:p w14:paraId="4EA88FF4"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8FF5"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8FF6"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8FF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30 έγινε δεκτό ως έχει κατά πλε</w:t>
      </w:r>
      <w:r>
        <w:rPr>
          <w:rFonts w:eastAsia="Times New Roman" w:cs="Times New Roman"/>
          <w:szCs w:val="24"/>
        </w:rPr>
        <w:t xml:space="preserve">ιοψηφία. </w:t>
      </w:r>
    </w:p>
    <w:p w14:paraId="4EA88FF8" w14:textId="77777777" w:rsidR="00982D42" w:rsidRDefault="003E694A">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31 ως έχει;</w:t>
      </w:r>
    </w:p>
    <w:p w14:paraId="4EA88FF9"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ΑΙΚΑΤΕΡΙΝΗ ΙΓΓΛΕΖΗ: </w:t>
      </w:r>
      <w:r>
        <w:rPr>
          <w:rFonts w:eastAsia="Times New Roman"/>
          <w:szCs w:val="24"/>
        </w:rPr>
        <w:t>Ναι.</w:t>
      </w:r>
    </w:p>
    <w:p w14:paraId="4EA88FFA"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8FFB"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 xml:space="preserve">Παρών. </w:t>
      </w:r>
    </w:p>
    <w:p w14:paraId="4EA88FFC"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8FFD"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Όχι.</w:t>
      </w:r>
    </w:p>
    <w:p w14:paraId="4EA88FFE"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8FFF"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00"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0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31 έγινε δεκτό ως έχει κατά πλειοψηφία. </w:t>
      </w:r>
    </w:p>
    <w:p w14:paraId="4EA89002" w14:textId="77777777" w:rsidR="00982D42" w:rsidRDefault="003E694A">
      <w:pPr>
        <w:spacing w:line="600" w:lineRule="auto"/>
        <w:ind w:firstLine="720"/>
        <w:rPr>
          <w:rFonts w:eastAsia="Times New Roman" w:cs="Times New Roman"/>
          <w:szCs w:val="24"/>
        </w:rPr>
      </w:pPr>
      <w:r>
        <w:rPr>
          <w:rFonts w:eastAsia="Times New Roman" w:cs="Times New Roman"/>
          <w:szCs w:val="24"/>
        </w:rPr>
        <w:lastRenderedPageBreak/>
        <w:t>Ερωτάται το Σώμα: Γίνεται δεκτό το άρθρο 32 ως έχει;</w:t>
      </w:r>
    </w:p>
    <w:p w14:paraId="4EA89003"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04"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05"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Όχι.</w:t>
      </w:r>
    </w:p>
    <w:p w14:paraId="4EA89006"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07"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Όχι.</w:t>
      </w:r>
    </w:p>
    <w:p w14:paraId="4EA89008"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Παρών.</w:t>
      </w:r>
    </w:p>
    <w:p w14:paraId="4EA89009"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0A"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0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Συνεπώς το άρθρο 32 έγινε δεκτό ως έχει κατά πλειοψηφία. </w:t>
      </w:r>
    </w:p>
    <w:p w14:paraId="4EA8900C"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w:t>
      </w:r>
      <w:r>
        <w:rPr>
          <w:rFonts w:eastAsia="Times New Roman" w:cs="Times New Roman"/>
          <w:szCs w:val="24"/>
        </w:rPr>
        <w:t>ο 33, όπως τροποποιήθηκε από τον κύριο Υπουργό;</w:t>
      </w:r>
    </w:p>
    <w:p w14:paraId="4EA8900D"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0E"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0F"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Όχι.</w:t>
      </w:r>
    </w:p>
    <w:p w14:paraId="4EA89010"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11"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Όχι.</w:t>
      </w:r>
    </w:p>
    <w:p w14:paraId="4EA89012"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Παρών.</w:t>
      </w:r>
    </w:p>
    <w:p w14:paraId="4EA89013"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14"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ΙΩΑΝΝΗΣ ΣΑΡΙΔΗΣ: </w:t>
      </w:r>
      <w:r>
        <w:rPr>
          <w:rFonts w:eastAsia="Times New Roman"/>
          <w:szCs w:val="24"/>
        </w:rPr>
        <w:t>Ναι.</w:t>
      </w:r>
    </w:p>
    <w:p w14:paraId="4EA8901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(Αναστάσιος Κουράκης): </w:t>
      </w:r>
      <w:r>
        <w:rPr>
          <w:rFonts w:eastAsia="Times New Roman" w:cs="Times New Roman"/>
          <w:szCs w:val="24"/>
        </w:rPr>
        <w:t xml:space="preserve">Συνεπώς το άρθρο 33 έγινε δεκτό, όπως τροποποιήθηκε από τον κύριο Υπουργό, κατά πλειοψηφία. </w:t>
      </w:r>
    </w:p>
    <w:p w14:paraId="4EA89016" w14:textId="77777777" w:rsidR="00982D42" w:rsidRDefault="003E694A">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34 ως έχει;</w:t>
      </w:r>
    </w:p>
    <w:p w14:paraId="4EA89017"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18"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19"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Όχι.</w:t>
      </w:r>
    </w:p>
    <w:p w14:paraId="4EA8901A"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1B"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Όχι.</w:t>
      </w:r>
    </w:p>
    <w:p w14:paraId="4EA8901C"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Παρών.</w:t>
      </w:r>
    </w:p>
    <w:p w14:paraId="4EA8901D"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ΑΘΑΝΑΣΙΟΣ ΠΑΠΑΧΡΙΣΤΟΠΟΥΛΟΣ: </w:t>
      </w:r>
      <w:r>
        <w:rPr>
          <w:rFonts w:eastAsia="Times New Roman"/>
          <w:szCs w:val="24"/>
        </w:rPr>
        <w:t>Ναι.</w:t>
      </w:r>
    </w:p>
    <w:p w14:paraId="4EA8901E"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1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34 έγινε δεκτό ως έχει κατά πλειοψηφία. </w:t>
      </w:r>
    </w:p>
    <w:p w14:paraId="4EA89020" w14:textId="77777777" w:rsidR="00982D42" w:rsidRDefault="003E694A">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w:t>
      </w:r>
      <w:r>
        <w:rPr>
          <w:rFonts w:eastAsia="Times New Roman" w:cs="Times New Roman"/>
          <w:szCs w:val="24"/>
        </w:rPr>
        <w:t>ο 35 ως έχει;</w:t>
      </w:r>
    </w:p>
    <w:p w14:paraId="4EA89021"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22" w14:textId="77777777" w:rsidR="00982D42" w:rsidRDefault="003E694A">
      <w:pPr>
        <w:spacing w:line="600" w:lineRule="auto"/>
        <w:ind w:firstLine="720"/>
        <w:rPr>
          <w:rFonts w:eastAsia="Times New Roman"/>
          <w:b/>
          <w:szCs w:val="24"/>
        </w:rPr>
      </w:pPr>
      <w:r>
        <w:rPr>
          <w:rFonts w:eastAsia="Times New Roman"/>
          <w:b/>
          <w:szCs w:val="24"/>
        </w:rPr>
        <w:t xml:space="preserve">ΠΑΝΑΓΙΩΤΗ ΜΗΤΑΡΑΚΗΣ: </w:t>
      </w:r>
      <w:r>
        <w:rPr>
          <w:rFonts w:eastAsia="Times New Roman"/>
          <w:szCs w:val="24"/>
        </w:rPr>
        <w:t>Ναι.</w:t>
      </w:r>
    </w:p>
    <w:p w14:paraId="4EA89023"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Όχι.</w:t>
      </w:r>
    </w:p>
    <w:p w14:paraId="4EA89024"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25"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Όχι.</w:t>
      </w:r>
    </w:p>
    <w:p w14:paraId="4EA89026"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ΓΕΩΡΓΙΟΣ ΑΜΥΡΑΣ: </w:t>
      </w:r>
      <w:r>
        <w:rPr>
          <w:rFonts w:eastAsia="Times New Roman"/>
          <w:szCs w:val="24"/>
        </w:rPr>
        <w:t>Παρών.</w:t>
      </w:r>
    </w:p>
    <w:p w14:paraId="4EA89027"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28"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2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35 έγινε δεκτό ως έχει κατά πλειοψηφία. </w:t>
      </w:r>
    </w:p>
    <w:p w14:paraId="4EA8902A"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όπως τροποποιήθηκε από τον κύριο Υπουργό;</w:t>
      </w:r>
    </w:p>
    <w:p w14:paraId="4EA8902B"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2C"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2D"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Όχι.</w:t>
      </w:r>
    </w:p>
    <w:p w14:paraId="4EA8902E"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Παρών.</w:t>
      </w:r>
    </w:p>
    <w:p w14:paraId="4EA8902F" w14:textId="77777777" w:rsidR="00982D42" w:rsidRDefault="003E694A">
      <w:pPr>
        <w:spacing w:line="600" w:lineRule="auto"/>
        <w:ind w:firstLine="720"/>
        <w:rPr>
          <w:rFonts w:eastAsia="Times New Roman"/>
          <w:szCs w:val="24"/>
        </w:rPr>
      </w:pPr>
      <w:r>
        <w:rPr>
          <w:rFonts w:eastAsia="Times New Roman"/>
          <w:b/>
          <w:szCs w:val="24"/>
        </w:rPr>
        <w:lastRenderedPageBreak/>
        <w:t>ΝΙΚΟΛΑΟΣ ΜΩΡΑΪΤΗΣ:</w:t>
      </w:r>
      <w:r>
        <w:rPr>
          <w:rFonts w:eastAsia="Times New Roman"/>
          <w:szCs w:val="24"/>
        </w:rPr>
        <w:t xml:space="preserve"> Παρών.</w:t>
      </w:r>
    </w:p>
    <w:p w14:paraId="4EA89030"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9031"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32"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3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36 έγινε δεκτό,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w:t>
      </w:r>
    </w:p>
    <w:p w14:paraId="4EA89034" w14:textId="77777777" w:rsidR="00982D42" w:rsidRDefault="003E694A">
      <w:pPr>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το άρθρο 37 </w:t>
      </w:r>
      <w:r>
        <w:rPr>
          <w:rFonts w:eastAsia="Times New Roman" w:cs="Times New Roman"/>
          <w:szCs w:val="24"/>
        </w:rPr>
        <w:t>ως έχει;</w:t>
      </w:r>
    </w:p>
    <w:p w14:paraId="4EA89035"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36"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37"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Όχι.</w:t>
      </w:r>
    </w:p>
    <w:p w14:paraId="4EA89038"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ΜΙΧΑΗΛ ΤΖΕΛΕΠΗΣ: </w:t>
      </w:r>
      <w:r>
        <w:rPr>
          <w:rFonts w:eastAsia="Times New Roman"/>
          <w:szCs w:val="24"/>
        </w:rPr>
        <w:t>Παρών.</w:t>
      </w:r>
    </w:p>
    <w:p w14:paraId="4EA89039"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Παρών.</w:t>
      </w:r>
    </w:p>
    <w:p w14:paraId="4EA8903A"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903B"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3C"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3D"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37 έγινε δεκτό ως έχει κατά πλειοψηφία. </w:t>
      </w:r>
    </w:p>
    <w:p w14:paraId="4EA8903E" w14:textId="77777777" w:rsidR="00982D42" w:rsidRDefault="003E694A">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38 ως έχει;</w:t>
      </w:r>
    </w:p>
    <w:p w14:paraId="4EA8903F"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40"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41" w14:textId="77777777" w:rsidR="00982D42" w:rsidRDefault="003E694A">
      <w:pPr>
        <w:spacing w:line="600" w:lineRule="auto"/>
        <w:ind w:firstLine="720"/>
        <w:rPr>
          <w:rFonts w:eastAsia="Times New Roman"/>
          <w:szCs w:val="24"/>
        </w:rPr>
      </w:pPr>
      <w:r>
        <w:rPr>
          <w:rFonts w:eastAsia="Times New Roman"/>
          <w:b/>
          <w:szCs w:val="24"/>
        </w:rPr>
        <w:lastRenderedPageBreak/>
        <w:t xml:space="preserve">ΙΩΑΝΝΗΣ ΣΑΧΙΝΙΔΗΣ: </w:t>
      </w:r>
      <w:r>
        <w:rPr>
          <w:rFonts w:eastAsia="Times New Roman"/>
          <w:szCs w:val="24"/>
        </w:rPr>
        <w:t>Όχι.</w:t>
      </w:r>
    </w:p>
    <w:p w14:paraId="4EA89042"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43"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Παρών.</w:t>
      </w:r>
    </w:p>
    <w:p w14:paraId="4EA89044"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9045" w14:textId="77777777" w:rsidR="00982D42" w:rsidRDefault="003E694A">
      <w:pPr>
        <w:spacing w:line="600" w:lineRule="auto"/>
        <w:ind w:firstLine="720"/>
        <w:rPr>
          <w:rFonts w:eastAsia="Times New Roman"/>
          <w:b/>
          <w:szCs w:val="24"/>
        </w:rPr>
      </w:pPr>
      <w:r>
        <w:rPr>
          <w:rFonts w:eastAsia="Times New Roman"/>
          <w:b/>
          <w:szCs w:val="24"/>
        </w:rPr>
        <w:t>ΑΘΑΝΑΣ</w:t>
      </w:r>
      <w:r>
        <w:rPr>
          <w:rFonts w:eastAsia="Times New Roman"/>
          <w:b/>
          <w:szCs w:val="24"/>
        </w:rPr>
        <w:t xml:space="preserve">ΙΟΣ ΠΑΠΑΧΡΙΣΤΟΠΟΥΛΟΣ: </w:t>
      </w:r>
      <w:r>
        <w:rPr>
          <w:rFonts w:eastAsia="Times New Roman"/>
          <w:szCs w:val="24"/>
        </w:rPr>
        <w:t>Ναι.</w:t>
      </w:r>
    </w:p>
    <w:p w14:paraId="4EA89046"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4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38 έγινε δεκτό ως έχει κατά πλειοψηφία. </w:t>
      </w:r>
    </w:p>
    <w:p w14:paraId="4EA89048"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όπως τροποποιήθηκε από τον κύριο Υπουργό;</w:t>
      </w:r>
    </w:p>
    <w:p w14:paraId="4EA89049"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4A" w14:textId="77777777" w:rsidR="00982D42" w:rsidRDefault="003E694A">
      <w:pPr>
        <w:spacing w:line="600" w:lineRule="auto"/>
        <w:ind w:firstLine="720"/>
        <w:rPr>
          <w:rFonts w:eastAsia="Times New Roman"/>
          <w:b/>
          <w:szCs w:val="24"/>
        </w:rPr>
      </w:pPr>
      <w:r>
        <w:rPr>
          <w:rFonts w:eastAsia="Times New Roman"/>
          <w:b/>
          <w:szCs w:val="24"/>
        </w:rPr>
        <w:lastRenderedPageBreak/>
        <w:t>ΠΑΝ</w:t>
      </w:r>
      <w:r>
        <w:rPr>
          <w:rFonts w:eastAsia="Times New Roman"/>
          <w:b/>
          <w:szCs w:val="24"/>
        </w:rPr>
        <w:t xml:space="preserve">ΑΓΙΩΤΗΣ ΜΗΤΑΡΑΚΗΣ: </w:t>
      </w:r>
      <w:r>
        <w:rPr>
          <w:rFonts w:eastAsia="Times New Roman"/>
          <w:szCs w:val="24"/>
        </w:rPr>
        <w:t>Όχι.</w:t>
      </w:r>
    </w:p>
    <w:p w14:paraId="4EA8904B"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Όχι.</w:t>
      </w:r>
    </w:p>
    <w:p w14:paraId="4EA8904C"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4D"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Παρών.</w:t>
      </w:r>
    </w:p>
    <w:p w14:paraId="4EA8904E"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904F"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50"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5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39 έγινε δεκτό, όπως τροποποιήθηκε από τον κύριο </w:t>
      </w:r>
      <w:r>
        <w:rPr>
          <w:rFonts w:eastAsia="Times New Roman" w:cs="Times New Roman"/>
          <w:szCs w:val="24"/>
        </w:rPr>
        <w:t xml:space="preserve">Υπουργό, </w:t>
      </w:r>
      <w:r>
        <w:rPr>
          <w:rFonts w:eastAsia="Times New Roman" w:cs="Times New Roman"/>
          <w:szCs w:val="24"/>
        </w:rPr>
        <w:t xml:space="preserve">κατά πλειοψηφία. </w:t>
      </w:r>
    </w:p>
    <w:p w14:paraId="4EA89052" w14:textId="77777777" w:rsidR="00982D42" w:rsidRDefault="003E694A">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40 ως έχει;</w:t>
      </w:r>
    </w:p>
    <w:p w14:paraId="4EA89053"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ΑΙΚΑΤΕΡΙΝΗ ΙΓΓΛΕΖΗ: </w:t>
      </w:r>
      <w:r>
        <w:rPr>
          <w:rFonts w:eastAsia="Times New Roman"/>
          <w:szCs w:val="24"/>
        </w:rPr>
        <w:t>Ναι.</w:t>
      </w:r>
    </w:p>
    <w:p w14:paraId="4EA89054"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55"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Παρών.</w:t>
      </w:r>
    </w:p>
    <w:p w14:paraId="4EA89056"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57" w14:textId="77777777" w:rsidR="00982D42" w:rsidRDefault="003E694A">
      <w:pPr>
        <w:spacing w:line="600" w:lineRule="auto"/>
        <w:ind w:firstLine="720"/>
        <w:rPr>
          <w:rFonts w:eastAsia="Times New Roman"/>
          <w:szCs w:val="24"/>
        </w:rPr>
      </w:pPr>
      <w:r>
        <w:rPr>
          <w:rFonts w:eastAsia="Times New Roman"/>
          <w:b/>
          <w:szCs w:val="24"/>
        </w:rPr>
        <w:t xml:space="preserve">ΝΙΚΟΛΑΟΣ </w:t>
      </w:r>
      <w:r>
        <w:rPr>
          <w:rFonts w:eastAsia="Times New Roman"/>
          <w:b/>
          <w:szCs w:val="24"/>
        </w:rPr>
        <w:t>ΜΩΡΑΪΤΗΣ:</w:t>
      </w:r>
      <w:r>
        <w:rPr>
          <w:rFonts w:eastAsia="Times New Roman"/>
          <w:szCs w:val="24"/>
        </w:rPr>
        <w:t xml:space="preserve"> Παρών.</w:t>
      </w:r>
    </w:p>
    <w:p w14:paraId="4EA89058"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9059"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5A"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5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40 έγινε δεκτό ως έχει κατά πλειοψηφία. </w:t>
      </w:r>
    </w:p>
    <w:p w14:paraId="4EA8905C" w14:textId="77777777" w:rsidR="00982D42" w:rsidRDefault="003E694A">
      <w:pPr>
        <w:spacing w:line="600" w:lineRule="auto"/>
        <w:ind w:firstLine="720"/>
        <w:rPr>
          <w:rFonts w:eastAsia="Times New Roman" w:cs="Times New Roman"/>
          <w:szCs w:val="24"/>
        </w:rPr>
      </w:pPr>
      <w:r>
        <w:rPr>
          <w:rFonts w:eastAsia="Times New Roman" w:cs="Times New Roman"/>
          <w:szCs w:val="24"/>
        </w:rPr>
        <w:lastRenderedPageBreak/>
        <w:t>Ερωτάται το Σώμα: Γίνεται δεκτό το άρθρο 41 ως έχει;</w:t>
      </w:r>
    </w:p>
    <w:p w14:paraId="4EA8905D" w14:textId="77777777" w:rsidR="00982D42" w:rsidRDefault="003E694A">
      <w:pPr>
        <w:spacing w:line="600" w:lineRule="auto"/>
        <w:ind w:firstLine="720"/>
        <w:rPr>
          <w:rFonts w:eastAsia="Times New Roman"/>
          <w:b/>
          <w:szCs w:val="24"/>
        </w:rPr>
      </w:pPr>
      <w:r>
        <w:rPr>
          <w:rFonts w:eastAsia="Times New Roman"/>
          <w:b/>
          <w:szCs w:val="24"/>
        </w:rPr>
        <w:t>ΑΙΚΑΤΕΡΙΝΗ ΙΓΓΛΕΖ</w:t>
      </w:r>
      <w:r>
        <w:rPr>
          <w:rFonts w:eastAsia="Times New Roman"/>
          <w:b/>
          <w:szCs w:val="24"/>
        </w:rPr>
        <w:t xml:space="preserve">Η: </w:t>
      </w:r>
      <w:r>
        <w:rPr>
          <w:rFonts w:eastAsia="Times New Roman"/>
          <w:szCs w:val="24"/>
        </w:rPr>
        <w:t>Ναι.</w:t>
      </w:r>
    </w:p>
    <w:p w14:paraId="4EA8905E"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5F"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Όχι.</w:t>
      </w:r>
    </w:p>
    <w:p w14:paraId="4EA89060"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61"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Παρών.</w:t>
      </w:r>
    </w:p>
    <w:p w14:paraId="4EA89062"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9063"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64"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6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Συνεπώς το άρθρο 41 έγινε δεκτό ως έχε</w:t>
      </w:r>
      <w:r>
        <w:rPr>
          <w:rFonts w:eastAsia="Times New Roman" w:cs="Times New Roman"/>
          <w:szCs w:val="24"/>
        </w:rPr>
        <w:t xml:space="preserve">ι κατά πλειοψηφία. </w:t>
      </w:r>
    </w:p>
    <w:p w14:paraId="4EA89066"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όπως τροποποιήθηκε από τον κύριο Υπουργό;</w:t>
      </w:r>
    </w:p>
    <w:p w14:paraId="4EA89067"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68"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69"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Όχι.</w:t>
      </w:r>
    </w:p>
    <w:p w14:paraId="4EA8906A"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6B"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Όχι.</w:t>
      </w:r>
    </w:p>
    <w:p w14:paraId="4EA8906C"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906D"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6E"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ΙΩΑΝΝΗΣ ΣΑΡΙΔΗΣ: </w:t>
      </w:r>
      <w:r>
        <w:rPr>
          <w:rFonts w:eastAsia="Times New Roman"/>
          <w:szCs w:val="24"/>
        </w:rPr>
        <w:t>Ναι.</w:t>
      </w:r>
    </w:p>
    <w:p w14:paraId="4EA8906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42 έγινε δεκτό, όπως τροποποιήθηκε από τον κύριο Υπουργό, κατά πλειοψηφία. </w:t>
      </w:r>
    </w:p>
    <w:p w14:paraId="4EA89070" w14:textId="77777777" w:rsidR="00982D42" w:rsidRDefault="003E694A">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43 ως έχει;</w:t>
      </w:r>
    </w:p>
    <w:p w14:paraId="4EA89071"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72"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73"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Όχι.</w:t>
      </w:r>
    </w:p>
    <w:p w14:paraId="4EA89074"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75"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Παρών.</w:t>
      </w:r>
    </w:p>
    <w:p w14:paraId="4EA89076"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9077"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ΑΘΑΝΑΣΙΟΣ ΠΑΠΑΧΡΙΣΤΟΠΟΥΛΟΣ: </w:t>
      </w:r>
      <w:r>
        <w:rPr>
          <w:rFonts w:eastAsia="Times New Roman"/>
          <w:szCs w:val="24"/>
        </w:rPr>
        <w:t>Ναι.</w:t>
      </w:r>
    </w:p>
    <w:p w14:paraId="4EA89078"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79"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 το άρθρο 43 έγινε δεκτό ως έχει κ</w:t>
      </w:r>
      <w:r>
        <w:rPr>
          <w:rFonts w:eastAsia="Times New Roman" w:cs="Times New Roman"/>
          <w:szCs w:val="24"/>
        </w:rPr>
        <w:t xml:space="preserve">ατά πλειοψηφία. </w:t>
      </w:r>
    </w:p>
    <w:p w14:paraId="4EA8907A" w14:textId="77777777" w:rsidR="00982D42" w:rsidRDefault="003E694A">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44 ως έχει;</w:t>
      </w:r>
    </w:p>
    <w:p w14:paraId="4EA8907B"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7C"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Όχι.</w:t>
      </w:r>
    </w:p>
    <w:p w14:paraId="4EA8907D"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 xml:space="preserve">Παρών. </w:t>
      </w:r>
    </w:p>
    <w:p w14:paraId="4EA8907E"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7F"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Παρών.</w:t>
      </w:r>
    </w:p>
    <w:p w14:paraId="4EA89080"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ΓΕΩΡΓΙΟΣ ΑΜΥΡΑΣ: </w:t>
      </w:r>
      <w:r>
        <w:rPr>
          <w:rFonts w:eastAsia="Times New Roman"/>
          <w:szCs w:val="24"/>
        </w:rPr>
        <w:t>Ναι.</w:t>
      </w:r>
    </w:p>
    <w:p w14:paraId="4EA89081"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82" w14:textId="77777777" w:rsidR="00982D42" w:rsidRDefault="003E694A">
      <w:pPr>
        <w:spacing w:line="600" w:lineRule="auto"/>
        <w:ind w:firstLine="720"/>
        <w:rPr>
          <w:rFonts w:eastAsia="Times New Roman"/>
          <w:b/>
          <w:szCs w:val="24"/>
        </w:rPr>
      </w:pPr>
      <w:r>
        <w:rPr>
          <w:rFonts w:eastAsia="Times New Roman"/>
          <w:b/>
          <w:szCs w:val="24"/>
        </w:rPr>
        <w:t>ΙΩΑΝ</w:t>
      </w:r>
      <w:r>
        <w:rPr>
          <w:rFonts w:eastAsia="Times New Roman"/>
          <w:b/>
          <w:szCs w:val="24"/>
        </w:rPr>
        <w:t xml:space="preserve">ΝΗΣ ΣΑΡΙΔΗΣ: </w:t>
      </w:r>
      <w:r>
        <w:rPr>
          <w:rFonts w:eastAsia="Times New Roman"/>
          <w:szCs w:val="24"/>
        </w:rPr>
        <w:t>Ναι.</w:t>
      </w:r>
    </w:p>
    <w:p w14:paraId="4EA89083"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44 έγινε δεκτό ως έχει κατά πλειοψηφία. </w:t>
      </w:r>
    </w:p>
    <w:p w14:paraId="4EA89084" w14:textId="77777777" w:rsidR="00982D42" w:rsidRDefault="003E694A">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45, όπως τροποποιήθηκε από τον κύριο Υπουργό;</w:t>
      </w:r>
    </w:p>
    <w:p w14:paraId="4EA89085"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86"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87"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 xml:space="preserve">Παρών. </w:t>
      </w:r>
    </w:p>
    <w:p w14:paraId="4EA89088" w14:textId="77777777" w:rsidR="00982D42" w:rsidRDefault="003E694A">
      <w:pPr>
        <w:spacing w:line="600" w:lineRule="auto"/>
        <w:ind w:firstLine="720"/>
        <w:rPr>
          <w:rFonts w:eastAsia="Times New Roman"/>
          <w:b/>
          <w:szCs w:val="24"/>
        </w:rPr>
      </w:pPr>
      <w:r>
        <w:rPr>
          <w:rFonts w:eastAsia="Times New Roman"/>
          <w:b/>
          <w:szCs w:val="24"/>
        </w:rPr>
        <w:t xml:space="preserve">ΜΙΧΑΗΛ ΤΖΕΛΕΠΗΣ: </w:t>
      </w:r>
      <w:r>
        <w:rPr>
          <w:rFonts w:eastAsia="Times New Roman"/>
          <w:szCs w:val="24"/>
        </w:rPr>
        <w:t>Ναι.</w:t>
      </w:r>
    </w:p>
    <w:p w14:paraId="4EA89089" w14:textId="77777777" w:rsidR="00982D42" w:rsidRDefault="003E694A">
      <w:pPr>
        <w:spacing w:line="600" w:lineRule="auto"/>
        <w:ind w:firstLine="720"/>
        <w:rPr>
          <w:rFonts w:eastAsia="Times New Roman"/>
          <w:szCs w:val="24"/>
        </w:rPr>
      </w:pPr>
      <w:r>
        <w:rPr>
          <w:rFonts w:eastAsia="Times New Roman"/>
          <w:b/>
          <w:szCs w:val="24"/>
        </w:rPr>
        <w:lastRenderedPageBreak/>
        <w:t>ΝΙΚΟΛΑΟΣ ΜΩΡΑΪΤΗΣ:</w:t>
      </w:r>
      <w:r>
        <w:rPr>
          <w:rFonts w:eastAsia="Times New Roman"/>
          <w:szCs w:val="24"/>
        </w:rPr>
        <w:t xml:space="preserve"> Παρών.</w:t>
      </w:r>
    </w:p>
    <w:p w14:paraId="4EA8908A"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908B"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8C"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8D"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45 έγινε δεκτό, όπως τροποποιήθηκε από τον κύριο Υπουργό, κατά πλειοψηφία. </w:t>
      </w:r>
    </w:p>
    <w:p w14:paraId="4EA8908E" w14:textId="77777777" w:rsidR="00982D42" w:rsidRDefault="003E694A">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46 ως έχει;</w:t>
      </w:r>
    </w:p>
    <w:p w14:paraId="4EA8908F"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90"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91"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 xml:space="preserve">Παρών. </w:t>
      </w:r>
    </w:p>
    <w:p w14:paraId="4EA89092"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ΜΙΧΑΗΛ ΤΖΕΛΕΠΗΣ: </w:t>
      </w:r>
      <w:r>
        <w:rPr>
          <w:rFonts w:eastAsia="Times New Roman"/>
          <w:szCs w:val="24"/>
        </w:rPr>
        <w:t>Παρών.</w:t>
      </w:r>
    </w:p>
    <w:p w14:paraId="4EA89093" w14:textId="77777777" w:rsidR="00982D42" w:rsidRDefault="003E694A">
      <w:pPr>
        <w:spacing w:line="600" w:lineRule="auto"/>
        <w:ind w:firstLine="720"/>
        <w:rPr>
          <w:rFonts w:eastAsia="Times New Roman"/>
          <w:szCs w:val="24"/>
        </w:rPr>
      </w:pPr>
      <w:r>
        <w:rPr>
          <w:rFonts w:eastAsia="Times New Roman"/>
          <w:b/>
          <w:szCs w:val="24"/>
        </w:rPr>
        <w:t>ΝΙΚΟΛΑΟΣ ΜΩΡΑΪ</w:t>
      </w:r>
      <w:r>
        <w:rPr>
          <w:rFonts w:eastAsia="Times New Roman"/>
          <w:b/>
          <w:szCs w:val="24"/>
        </w:rPr>
        <w:t>ΤΗΣ:</w:t>
      </w:r>
      <w:r>
        <w:rPr>
          <w:rFonts w:eastAsia="Times New Roman"/>
          <w:szCs w:val="24"/>
        </w:rPr>
        <w:t xml:space="preserve"> Όχι.</w:t>
      </w:r>
    </w:p>
    <w:p w14:paraId="4EA89094"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9095"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96"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97"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46 έγινε δεκτό ως έχει κατά πλειοψηφία. </w:t>
      </w:r>
    </w:p>
    <w:p w14:paraId="4EA89098" w14:textId="77777777" w:rsidR="00982D42" w:rsidRDefault="003E694A">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άρθρο 47 ως έχει;</w:t>
      </w:r>
    </w:p>
    <w:p w14:paraId="4EA89099"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9A"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9B" w14:textId="77777777" w:rsidR="00982D42" w:rsidRDefault="003E694A">
      <w:pPr>
        <w:spacing w:line="600" w:lineRule="auto"/>
        <w:ind w:firstLine="720"/>
        <w:rPr>
          <w:rFonts w:eastAsia="Times New Roman"/>
          <w:szCs w:val="24"/>
        </w:rPr>
      </w:pPr>
      <w:r>
        <w:rPr>
          <w:rFonts w:eastAsia="Times New Roman"/>
          <w:b/>
          <w:szCs w:val="24"/>
        </w:rPr>
        <w:lastRenderedPageBreak/>
        <w:t xml:space="preserve">ΙΩΑΝΝΗΣ ΣΑΧΙΝΙΔΗΣ: </w:t>
      </w:r>
      <w:r>
        <w:rPr>
          <w:rFonts w:eastAsia="Times New Roman"/>
          <w:szCs w:val="24"/>
        </w:rPr>
        <w:t xml:space="preserve">Όχι. </w:t>
      </w:r>
    </w:p>
    <w:p w14:paraId="4EA8909C" w14:textId="77777777" w:rsidR="00982D42" w:rsidRDefault="003E694A">
      <w:pPr>
        <w:spacing w:line="600" w:lineRule="auto"/>
        <w:ind w:firstLine="720"/>
        <w:rPr>
          <w:rFonts w:eastAsia="Times New Roman"/>
          <w:szCs w:val="24"/>
        </w:rPr>
      </w:pPr>
      <w:r>
        <w:rPr>
          <w:rFonts w:eastAsia="Times New Roman"/>
          <w:b/>
          <w:szCs w:val="24"/>
        </w:rPr>
        <w:t xml:space="preserve">ΜΙΧΑΗΛ ΤΖΕΛΕΠΗΣ: </w:t>
      </w:r>
      <w:r>
        <w:rPr>
          <w:rFonts w:eastAsia="Times New Roman"/>
          <w:szCs w:val="24"/>
        </w:rPr>
        <w:t>Ναι.</w:t>
      </w:r>
    </w:p>
    <w:p w14:paraId="4EA8909D"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Όχι.</w:t>
      </w:r>
    </w:p>
    <w:p w14:paraId="4EA8909E"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Ναι.</w:t>
      </w:r>
    </w:p>
    <w:p w14:paraId="4EA8909F"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A0"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Ναι.</w:t>
      </w:r>
    </w:p>
    <w:p w14:paraId="4EA890A1"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47 έγινε δεκτό ως έχει κατά πλειοψηφία. </w:t>
      </w:r>
    </w:p>
    <w:p w14:paraId="4EA890A2" w14:textId="77777777" w:rsidR="00982D42" w:rsidRDefault="003E694A">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48, όπως τροποποιήθηκε από τον κύριο Υπουργό;</w:t>
      </w:r>
    </w:p>
    <w:p w14:paraId="4EA890A3"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A4"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ΠΑΝΑΓΙΩΤΗΣ ΜΗΤΑΡΑΚΗΣ: </w:t>
      </w:r>
      <w:r>
        <w:rPr>
          <w:rFonts w:eastAsia="Times New Roman"/>
          <w:szCs w:val="24"/>
        </w:rPr>
        <w:t>Ναι.</w:t>
      </w:r>
    </w:p>
    <w:p w14:paraId="4EA890A5"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90A6" w14:textId="77777777" w:rsidR="00982D42" w:rsidRDefault="003E694A">
      <w:pPr>
        <w:spacing w:line="600" w:lineRule="auto"/>
        <w:ind w:firstLine="720"/>
        <w:rPr>
          <w:rFonts w:eastAsia="Times New Roman"/>
          <w:szCs w:val="24"/>
        </w:rPr>
      </w:pPr>
      <w:r>
        <w:rPr>
          <w:rFonts w:eastAsia="Times New Roman"/>
          <w:b/>
          <w:szCs w:val="24"/>
        </w:rPr>
        <w:t xml:space="preserve">ΜΙΧΑΗΛ ΤΖΕΛΕΠΗΣ: </w:t>
      </w:r>
      <w:r>
        <w:rPr>
          <w:rFonts w:eastAsia="Times New Roman"/>
          <w:szCs w:val="24"/>
        </w:rPr>
        <w:t>Ναι.</w:t>
      </w:r>
    </w:p>
    <w:p w14:paraId="4EA890A7"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Όχι.</w:t>
      </w:r>
    </w:p>
    <w:p w14:paraId="4EA890A8"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Παρών.</w:t>
      </w:r>
    </w:p>
    <w:p w14:paraId="4EA890A9"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AA"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 xml:space="preserve">Παρών. </w:t>
      </w:r>
    </w:p>
    <w:p w14:paraId="4EA890AB"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Συνεπώς το άρθρο 48 έγινε δεκτό, όπως τροποποιήθηκε από τον κύριο Υπουργό, κατά πλειοψηφία. </w:t>
      </w:r>
    </w:p>
    <w:p w14:paraId="4EA890AC" w14:textId="77777777" w:rsidR="00982D42" w:rsidRDefault="003E694A">
      <w:pPr>
        <w:spacing w:line="600" w:lineRule="auto"/>
        <w:ind w:firstLine="720"/>
        <w:rPr>
          <w:rFonts w:eastAsia="Times New Roman" w:cs="Times New Roman"/>
          <w:szCs w:val="24"/>
        </w:rPr>
      </w:pPr>
      <w:r>
        <w:rPr>
          <w:rFonts w:eastAsia="Times New Roman" w:cs="Times New Roman"/>
          <w:szCs w:val="24"/>
        </w:rPr>
        <w:t xml:space="preserve">Ερωτάται το Σώμα: Γίνεται δεκτό το άρθρο </w:t>
      </w:r>
      <w:r>
        <w:rPr>
          <w:rFonts w:eastAsia="Times New Roman" w:cs="Times New Roman"/>
          <w:szCs w:val="24"/>
        </w:rPr>
        <w:t>49 ως έχει;</w:t>
      </w:r>
    </w:p>
    <w:p w14:paraId="4EA890AD" w14:textId="77777777" w:rsidR="00982D42" w:rsidRDefault="003E694A">
      <w:pPr>
        <w:spacing w:line="600" w:lineRule="auto"/>
        <w:ind w:firstLine="720"/>
        <w:rPr>
          <w:rFonts w:eastAsia="Times New Roman"/>
          <w:b/>
          <w:szCs w:val="24"/>
        </w:rPr>
      </w:pPr>
      <w:r>
        <w:rPr>
          <w:rFonts w:eastAsia="Times New Roman"/>
          <w:b/>
          <w:szCs w:val="24"/>
        </w:rPr>
        <w:lastRenderedPageBreak/>
        <w:t xml:space="preserve">ΑΙΚΑΤΕΡΙΝΗ ΙΓΓΛΕΖΗ: </w:t>
      </w:r>
      <w:r>
        <w:rPr>
          <w:rFonts w:eastAsia="Times New Roman"/>
          <w:szCs w:val="24"/>
        </w:rPr>
        <w:t>Ναι.</w:t>
      </w:r>
    </w:p>
    <w:p w14:paraId="4EA890AE"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AF"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90B0" w14:textId="77777777" w:rsidR="00982D42" w:rsidRDefault="003E694A">
      <w:pPr>
        <w:spacing w:line="600" w:lineRule="auto"/>
        <w:ind w:firstLine="720"/>
        <w:rPr>
          <w:rFonts w:eastAsia="Times New Roman"/>
          <w:szCs w:val="24"/>
        </w:rPr>
      </w:pPr>
      <w:r>
        <w:rPr>
          <w:rFonts w:eastAsia="Times New Roman"/>
          <w:b/>
          <w:szCs w:val="24"/>
        </w:rPr>
        <w:t xml:space="preserve">ΜΙΧΑΗΛ ΤΖΕΛΕΠΗΣ: </w:t>
      </w:r>
      <w:r>
        <w:rPr>
          <w:rFonts w:eastAsia="Times New Roman"/>
          <w:szCs w:val="24"/>
        </w:rPr>
        <w:t>Ναι.</w:t>
      </w:r>
    </w:p>
    <w:p w14:paraId="4EA890B1"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Παρών.</w:t>
      </w:r>
    </w:p>
    <w:p w14:paraId="4EA890B2" w14:textId="77777777" w:rsidR="00982D42" w:rsidRDefault="003E694A">
      <w:pPr>
        <w:spacing w:line="600" w:lineRule="auto"/>
        <w:ind w:firstLine="720"/>
        <w:rPr>
          <w:rFonts w:eastAsia="Times New Roman"/>
          <w:b/>
          <w:szCs w:val="24"/>
        </w:rPr>
      </w:pPr>
      <w:r>
        <w:rPr>
          <w:rFonts w:eastAsia="Times New Roman"/>
          <w:b/>
          <w:szCs w:val="24"/>
        </w:rPr>
        <w:t xml:space="preserve">ΓΕΩΡΓΙΟΣ ΑΜΥΡΑΣ: </w:t>
      </w:r>
      <w:r>
        <w:rPr>
          <w:rFonts w:eastAsia="Times New Roman"/>
          <w:szCs w:val="24"/>
        </w:rPr>
        <w:t>Παρών.</w:t>
      </w:r>
    </w:p>
    <w:p w14:paraId="4EA890B3"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B4"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 xml:space="preserve">Παρών. </w:t>
      </w:r>
    </w:p>
    <w:p w14:paraId="4EA890B5"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Συν</w:t>
      </w:r>
      <w:r>
        <w:rPr>
          <w:rFonts w:eastAsia="Times New Roman" w:cs="Times New Roman"/>
          <w:szCs w:val="24"/>
        </w:rPr>
        <w:t xml:space="preserve">επώς το άρθρο 49 έγινε δεκτό ως έχει κατά πλειοψηφία. </w:t>
      </w:r>
    </w:p>
    <w:p w14:paraId="4EA890B6" w14:textId="77777777" w:rsidR="00982D42" w:rsidRDefault="003E694A">
      <w:pPr>
        <w:spacing w:line="600" w:lineRule="auto"/>
        <w:ind w:firstLine="720"/>
        <w:rPr>
          <w:rFonts w:eastAsia="Times New Roman" w:cs="Times New Roman"/>
          <w:szCs w:val="24"/>
        </w:rPr>
      </w:pPr>
      <w:r>
        <w:rPr>
          <w:rFonts w:eastAsia="Times New Roman" w:cs="Times New Roman"/>
          <w:szCs w:val="24"/>
        </w:rPr>
        <w:lastRenderedPageBreak/>
        <w:t>Ερωτάται το Σώμα: Γίνεται δεκτό το άρθρο 50 ως έχει;</w:t>
      </w:r>
    </w:p>
    <w:p w14:paraId="4EA890B7" w14:textId="77777777" w:rsidR="00982D42" w:rsidRDefault="003E694A">
      <w:pPr>
        <w:spacing w:line="600" w:lineRule="auto"/>
        <w:ind w:firstLine="720"/>
        <w:rPr>
          <w:rFonts w:eastAsia="Times New Roman"/>
          <w:b/>
          <w:szCs w:val="24"/>
        </w:rPr>
      </w:pPr>
      <w:r>
        <w:rPr>
          <w:rFonts w:eastAsia="Times New Roman"/>
          <w:b/>
          <w:szCs w:val="24"/>
        </w:rPr>
        <w:t xml:space="preserve">ΑΙΚΑΤΕΡΙΝΗ ΙΓΓΛΕΖΗ: </w:t>
      </w:r>
      <w:r>
        <w:rPr>
          <w:rFonts w:eastAsia="Times New Roman"/>
          <w:szCs w:val="24"/>
        </w:rPr>
        <w:t>Ναι.</w:t>
      </w:r>
    </w:p>
    <w:p w14:paraId="4EA890B8" w14:textId="77777777" w:rsidR="00982D42" w:rsidRDefault="003E694A">
      <w:pPr>
        <w:spacing w:line="600" w:lineRule="auto"/>
        <w:ind w:firstLine="720"/>
        <w:rPr>
          <w:rFonts w:eastAsia="Times New Roman"/>
          <w:b/>
          <w:szCs w:val="24"/>
        </w:rPr>
      </w:pPr>
      <w:r>
        <w:rPr>
          <w:rFonts w:eastAsia="Times New Roman"/>
          <w:b/>
          <w:szCs w:val="24"/>
        </w:rPr>
        <w:t xml:space="preserve">ΠΑΝΑΓΙΩΤΗΣ ΜΗΤΑΡΑΚΗΣ: </w:t>
      </w:r>
      <w:r>
        <w:rPr>
          <w:rFonts w:eastAsia="Times New Roman"/>
          <w:szCs w:val="24"/>
        </w:rPr>
        <w:t>Ναι.</w:t>
      </w:r>
    </w:p>
    <w:p w14:paraId="4EA890B9"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90BA" w14:textId="77777777" w:rsidR="00982D42" w:rsidRDefault="003E694A">
      <w:pPr>
        <w:spacing w:line="600" w:lineRule="auto"/>
        <w:ind w:firstLine="720"/>
        <w:rPr>
          <w:rFonts w:eastAsia="Times New Roman"/>
          <w:szCs w:val="24"/>
        </w:rPr>
      </w:pPr>
      <w:r>
        <w:rPr>
          <w:rFonts w:eastAsia="Times New Roman"/>
          <w:b/>
          <w:szCs w:val="24"/>
        </w:rPr>
        <w:t xml:space="preserve">ΜΙΧΑΗΛ ΤΖΕΛΕΠΗΣ: </w:t>
      </w:r>
      <w:r>
        <w:rPr>
          <w:rFonts w:eastAsia="Times New Roman"/>
          <w:szCs w:val="24"/>
        </w:rPr>
        <w:t>Ναι.</w:t>
      </w:r>
    </w:p>
    <w:p w14:paraId="4EA890BB" w14:textId="77777777" w:rsidR="00982D42" w:rsidRDefault="003E694A">
      <w:pPr>
        <w:spacing w:line="600" w:lineRule="auto"/>
        <w:ind w:firstLine="720"/>
        <w:rPr>
          <w:rFonts w:eastAsia="Times New Roman"/>
          <w:szCs w:val="24"/>
        </w:rPr>
      </w:pPr>
      <w:r>
        <w:rPr>
          <w:rFonts w:eastAsia="Times New Roman"/>
          <w:b/>
          <w:szCs w:val="24"/>
        </w:rPr>
        <w:t>ΝΙΚΟΛΑΟΣ ΜΩΡΑΪΤΗΣ:</w:t>
      </w:r>
      <w:r>
        <w:rPr>
          <w:rFonts w:eastAsia="Times New Roman"/>
          <w:szCs w:val="24"/>
        </w:rPr>
        <w:t xml:space="preserve"> Όχι.</w:t>
      </w:r>
    </w:p>
    <w:p w14:paraId="4EA890BC" w14:textId="77777777" w:rsidR="00982D42" w:rsidRDefault="003E694A">
      <w:pPr>
        <w:spacing w:line="600" w:lineRule="auto"/>
        <w:ind w:firstLine="720"/>
        <w:rPr>
          <w:rFonts w:eastAsia="Times New Roman"/>
          <w:szCs w:val="24"/>
        </w:rPr>
      </w:pPr>
      <w:r>
        <w:rPr>
          <w:rFonts w:eastAsia="Times New Roman"/>
          <w:b/>
          <w:szCs w:val="24"/>
        </w:rPr>
        <w:t xml:space="preserve">ΓΕΩΡΓΙΟΣ ΑΜΥΡΑΣ: </w:t>
      </w:r>
      <w:r>
        <w:rPr>
          <w:rFonts w:eastAsia="Times New Roman"/>
          <w:szCs w:val="24"/>
        </w:rPr>
        <w:t>Ναι.</w:t>
      </w:r>
    </w:p>
    <w:p w14:paraId="4EA890BD" w14:textId="77777777" w:rsidR="00982D42" w:rsidRDefault="003E694A">
      <w:pPr>
        <w:spacing w:line="600" w:lineRule="auto"/>
        <w:ind w:firstLine="720"/>
        <w:rPr>
          <w:rFonts w:eastAsia="Times New Roman"/>
          <w:b/>
          <w:szCs w:val="24"/>
        </w:rPr>
      </w:pPr>
      <w:r>
        <w:rPr>
          <w:rFonts w:eastAsia="Times New Roman"/>
          <w:b/>
          <w:szCs w:val="24"/>
        </w:rPr>
        <w:t xml:space="preserve">ΑΘΑΝΑΣΙΟΣ ΠΑΠΑΧΡΙΣΤΟΠΟΥΛΟΣ: </w:t>
      </w:r>
      <w:r>
        <w:rPr>
          <w:rFonts w:eastAsia="Times New Roman"/>
          <w:szCs w:val="24"/>
        </w:rPr>
        <w:t>Ναι.</w:t>
      </w:r>
    </w:p>
    <w:p w14:paraId="4EA890BE" w14:textId="77777777" w:rsidR="00982D42" w:rsidRDefault="003E694A">
      <w:pPr>
        <w:spacing w:line="600" w:lineRule="auto"/>
        <w:ind w:firstLine="720"/>
        <w:rPr>
          <w:rFonts w:eastAsia="Times New Roman"/>
          <w:b/>
          <w:szCs w:val="24"/>
        </w:rPr>
      </w:pPr>
      <w:r>
        <w:rPr>
          <w:rFonts w:eastAsia="Times New Roman"/>
          <w:b/>
          <w:szCs w:val="24"/>
        </w:rPr>
        <w:t xml:space="preserve">ΙΩΑΝΝΗΣ ΣΑΡΙΔΗΣ: </w:t>
      </w:r>
      <w:r>
        <w:rPr>
          <w:rFonts w:eastAsia="Times New Roman"/>
          <w:szCs w:val="24"/>
        </w:rPr>
        <w:t xml:space="preserve">Ναι. </w:t>
      </w:r>
    </w:p>
    <w:p w14:paraId="4EA890BF" w14:textId="77777777" w:rsidR="00982D42" w:rsidRDefault="003E694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Συνεπώς το άρθρο 50 έγινε δεκτό ως έχει κατά πλειοψηφία. </w:t>
      </w:r>
    </w:p>
    <w:p w14:paraId="4EA890C0" w14:textId="77777777" w:rsidR="00982D42" w:rsidRDefault="003E694A">
      <w:pPr>
        <w:spacing w:line="600" w:lineRule="auto"/>
        <w:ind w:firstLine="720"/>
        <w:jc w:val="both"/>
        <w:rPr>
          <w:rFonts w:eastAsia="Times New Roman"/>
          <w:b/>
          <w:szCs w:val="24"/>
        </w:rPr>
      </w:pPr>
      <w:r>
        <w:rPr>
          <w:rFonts w:eastAsia="Times New Roman"/>
          <w:szCs w:val="24"/>
        </w:rPr>
        <w:t>Ερωτάται το Σώμα: Γίνεται δεκτό το άρθρο 51, όπως τροποποιήθηκε από τον κύριο Υπουργό;</w:t>
      </w:r>
    </w:p>
    <w:p w14:paraId="4EA890C1" w14:textId="77777777" w:rsidR="00982D42" w:rsidRDefault="003E694A">
      <w:pPr>
        <w:spacing w:line="600" w:lineRule="auto"/>
        <w:ind w:firstLine="720"/>
        <w:rPr>
          <w:rFonts w:eastAsia="Times New Roman"/>
          <w:szCs w:val="24"/>
        </w:rPr>
      </w:pPr>
      <w:r>
        <w:rPr>
          <w:rFonts w:eastAsia="Times New Roman"/>
          <w:b/>
          <w:szCs w:val="24"/>
        </w:rPr>
        <w:t xml:space="preserve">ΑΙΚΑΤΕΡΙΝΗ ΙΓΓΛΕΖΗ: </w:t>
      </w:r>
      <w:r>
        <w:rPr>
          <w:rFonts w:eastAsia="Times New Roman"/>
          <w:szCs w:val="24"/>
        </w:rPr>
        <w:t>Ν</w:t>
      </w:r>
      <w:r>
        <w:rPr>
          <w:rFonts w:eastAsia="Times New Roman"/>
          <w:szCs w:val="24"/>
        </w:rPr>
        <w:t xml:space="preserve">αι. </w:t>
      </w:r>
    </w:p>
    <w:p w14:paraId="4EA890C2" w14:textId="77777777" w:rsidR="00982D42" w:rsidRDefault="003E694A">
      <w:pPr>
        <w:spacing w:line="600" w:lineRule="auto"/>
        <w:ind w:firstLine="720"/>
        <w:rPr>
          <w:rFonts w:eastAsia="Times New Roman"/>
          <w:szCs w:val="24"/>
        </w:rPr>
      </w:pPr>
      <w:r>
        <w:rPr>
          <w:rFonts w:eastAsia="Times New Roman"/>
          <w:b/>
          <w:szCs w:val="24"/>
        </w:rPr>
        <w:t xml:space="preserve">ΠΑΝΑΓΙΩΤΗΣ ΜΗΤΑΡΑΚΗΣ: </w:t>
      </w:r>
      <w:r>
        <w:rPr>
          <w:rFonts w:eastAsia="Times New Roman"/>
          <w:szCs w:val="24"/>
        </w:rPr>
        <w:t xml:space="preserve">Παρών. </w:t>
      </w:r>
    </w:p>
    <w:p w14:paraId="4EA890C3" w14:textId="77777777" w:rsidR="00982D42" w:rsidRDefault="003E694A">
      <w:pPr>
        <w:spacing w:line="600" w:lineRule="auto"/>
        <w:ind w:firstLine="720"/>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90C4" w14:textId="77777777" w:rsidR="00982D42" w:rsidRDefault="003E694A">
      <w:pPr>
        <w:spacing w:line="600" w:lineRule="auto"/>
        <w:ind w:firstLine="720"/>
        <w:rPr>
          <w:rFonts w:eastAsia="Times New Roman"/>
          <w:szCs w:val="24"/>
        </w:rPr>
      </w:pPr>
      <w:r>
        <w:rPr>
          <w:rFonts w:eastAsia="Times New Roman"/>
          <w:b/>
          <w:szCs w:val="24"/>
        </w:rPr>
        <w:t xml:space="preserve">ΜΙΧΑΗΛ ΤΖΕΛΕΠΗΣ: </w:t>
      </w:r>
      <w:r>
        <w:rPr>
          <w:rFonts w:eastAsia="Times New Roman"/>
          <w:szCs w:val="24"/>
        </w:rPr>
        <w:t xml:space="preserve">Παρών. </w:t>
      </w:r>
    </w:p>
    <w:p w14:paraId="4EA890C5" w14:textId="77777777" w:rsidR="00982D42" w:rsidRDefault="003E694A">
      <w:pPr>
        <w:spacing w:line="600" w:lineRule="auto"/>
        <w:ind w:firstLine="720"/>
        <w:rPr>
          <w:rFonts w:eastAsia="Times New Roman"/>
          <w:szCs w:val="24"/>
        </w:rPr>
      </w:pPr>
      <w:r>
        <w:rPr>
          <w:rFonts w:eastAsia="Times New Roman"/>
          <w:b/>
          <w:szCs w:val="24"/>
        </w:rPr>
        <w:t xml:space="preserve">ΝΙΚΟΛΑΟΣ ΜΩΡΑΪΤΗΣ: </w:t>
      </w:r>
      <w:r>
        <w:rPr>
          <w:rFonts w:eastAsia="Times New Roman"/>
          <w:szCs w:val="24"/>
        </w:rPr>
        <w:t>Όχι.</w:t>
      </w:r>
    </w:p>
    <w:p w14:paraId="4EA890C6" w14:textId="77777777" w:rsidR="00982D42" w:rsidRDefault="003E694A">
      <w:pPr>
        <w:spacing w:line="600" w:lineRule="auto"/>
        <w:ind w:firstLine="720"/>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4EA890C7" w14:textId="77777777" w:rsidR="00982D42" w:rsidRDefault="003E694A">
      <w:pPr>
        <w:spacing w:line="600" w:lineRule="auto"/>
        <w:ind w:firstLine="720"/>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4EA890C8" w14:textId="77777777" w:rsidR="00982D42" w:rsidRDefault="003E694A">
      <w:pPr>
        <w:spacing w:line="600" w:lineRule="auto"/>
        <w:ind w:firstLine="720"/>
        <w:rPr>
          <w:rFonts w:eastAsia="Times New Roman"/>
          <w:szCs w:val="24"/>
        </w:rPr>
      </w:pPr>
      <w:r>
        <w:rPr>
          <w:rFonts w:eastAsia="Times New Roman"/>
          <w:b/>
          <w:szCs w:val="24"/>
        </w:rPr>
        <w:lastRenderedPageBreak/>
        <w:t xml:space="preserve">ΙΩΑΝΝΗΣ ΣΑΡΙΔΗΣ: </w:t>
      </w:r>
      <w:r>
        <w:rPr>
          <w:rFonts w:eastAsia="Times New Roman"/>
          <w:szCs w:val="24"/>
        </w:rPr>
        <w:t xml:space="preserve">Παρών. </w:t>
      </w:r>
    </w:p>
    <w:p w14:paraId="4EA890C9"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51 έγινε δεκτό, όπως τροποποιήθηκε από τον κύριο Υπουργό, κατά πλειοψηφία. </w:t>
      </w:r>
    </w:p>
    <w:p w14:paraId="4EA890CA" w14:textId="77777777" w:rsidR="00982D42" w:rsidRDefault="003E694A">
      <w:pPr>
        <w:spacing w:line="600" w:lineRule="auto"/>
        <w:ind w:firstLine="720"/>
        <w:jc w:val="both"/>
        <w:rPr>
          <w:rFonts w:eastAsia="Times New Roman"/>
          <w:b/>
          <w:szCs w:val="24"/>
        </w:rPr>
      </w:pPr>
      <w:r>
        <w:rPr>
          <w:rFonts w:eastAsia="Times New Roman"/>
          <w:szCs w:val="24"/>
        </w:rPr>
        <w:t>Ερωτάται το Σώμα: Γίνεται δεκτό το άρθρο 52 ως έχει;</w:t>
      </w:r>
    </w:p>
    <w:p w14:paraId="4EA890CB"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90CC"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Παρών. </w:t>
      </w:r>
    </w:p>
    <w:p w14:paraId="4EA890CD"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90CE"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Παρών. </w:t>
      </w:r>
    </w:p>
    <w:p w14:paraId="4EA890CF" w14:textId="77777777" w:rsidR="00982D42" w:rsidRDefault="003E694A">
      <w:pPr>
        <w:spacing w:line="600" w:lineRule="auto"/>
        <w:ind w:firstLine="720"/>
        <w:jc w:val="both"/>
        <w:rPr>
          <w:rFonts w:eastAsia="Times New Roman"/>
          <w:szCs w:val="24"/>
        </w:rPr>
      </w:pPr>
      <w:r>
        <w:rPr>
          <w:rFonts w:eastAsia="Times New Roman"/>
          <w:b/>
          <w:szCs w:val="24"/>
        </w:rPr>
        <w:t>ΝΙΚΟΛΑΟΣ ΜΩ</w:t>
      </w:r>
      <w:r>
        <w:rPr>
          <w:rFonts w:eastAsia="Times New Roman"/>
          <w:b/>
          <w:szCs w:val="24"/>
        </w:rPr>
        <w:t xml:space="preserve">ΡΑΪΤΗΣ: </w:t>
      </w:r>
      <w:r>
        <w:rPr>
          <w:rFonts w:eastAsia="Times New Roman"/>
          <w:szCs w:val="24"/>
        </w:rPr>
        <w:t xml:space="preserve">Όχι. </w:t>
      </w:r>
    </w:p>
    <w:p w14:paraId="4EA890D0"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4EA890D1"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ΑΘΑΝΑΣΙΟΣ ΠΑΠΑΧΡΙΣΤΟΠΟΥΛΟΣ: </w:t>
      </w:r>
      <w:r>
        <w:rPr>
          <w:rFonts w:eastAsia="Times New Roman"/>
          <w:szCs w:val="24"/>
        </w:rPr>
        <w:t xml:space="preserve">Ναι. </w:t>
      </w:r>
    </w:p>
    <w:p w14:paraId="4EA890D2"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4EA890D3"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52 έγινε δεκτό ως έχει κατά πλειοψηφία. </w:t>
      </w:r>
    </w:p>
    <w:p w14:paraId="4EA890D4" w14:textId="77777777" w:rsidR="00982D42" w:rsidRDefault="003E694A">
      <w:pPr>
        <w:spacing w:line="600" w:lineRule="auto"/>
        <w:ind w:firstLine="720"/>
        <w:jc w:val="both"/>
        <w:rPr>
          <w:rFonts w:eastAsia="Times New Roman"/>
          <w:b/>
          <w:szCs w:val="24"/>
        </w:rPr>
      </w:pPr>
      <w:r>
        <w:rPr>
          <w:rFonts w:eastAsia="Times New Roman"/>
          <w:szCs w:val="24"/>
        </w:rPr>
        <w:t>Ερωτάται το Σώμα: Γίνεται δεκτό το άρθρο 53 ως έχει;</w:t>
      </w:r>
    </w:p>
    <w:p w14:paraId="4EA890D5" w14:textId="77777777" w:rsidR="00982D42" w:rsidRDefault="003E694A">
      <w:pPr>
        <w:spacing w:line="600" w:lineRule="auto"/>
        <w:ind w:firstLine="720"/>
        <w:jc w:val="both"/>
        <w:rPr>
          <w:rFonts w:eastAsia="Times New Roman"/>
          <w:szCs w:val="24"/>
        </w:rPr>
      </w:pPr>
      <w:r>
        <w:rPr>
          <w:rFonts w:eastAsia="Times New Roman"/>
          <w:b/>
          <w:szCs w:val="24"/>
        </w:rPr>
        <w:t>ΑΙΚΑΤΕΡΙΝΗ ΙΓΓΛ</w:t>
      </w:r>
      <w:r>
        <w:rPr>
          <w:rFonts w:eastAsia="Times New Roman"/>
          <w:b/>
          <w:szCs w:val="24"/>
        </w:rPr>
        <w:t xml:space="preserve">ΕΖΗ: </w:t>
      </w:r>
      <w:r>
        <w:rPr>
          <w:rFonts w:eastAsia="Times New Roman"/>
          <w:szCs w:val="24"/>
        </w:rPr>
        <w:t xml:space="preserve">Ναι. </w:t>
      </w:r>
    </w:p>
    <w:p w14:paraId="4EA890D6"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90D7"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90D8"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Ναι. </w:t>
      </w:r>
    </w:p>
    <w:p w14:paraId="4EA890D9"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Όχι. </w:t>
      </w:r>
    </w:p>
    <w:p w14:paraId="4EA890DA"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ΓΕΩΡΓΙΟΣ ΑΜΥΡΑΣ: </w:t>
      </w:r>
      <w:r>
        <w:rPr>
          <w:rFonts w:eastAsia="Times New Roman"/>
          <w:szCs w:val="24"/>
        </w:rPr>
        <w:t xml:space="preserve">Ναι. </w:t>
      </w:r>
    </w:p>
    <w:p w14:paraId="4EA890DB" w14:textId="77777777" w:rsidR="00982D42" w:rsidRDefault="003E694A">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4EA890DC"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EA890DD"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w:t>
      </w:r>
      <w:r>
        <w:rPr>
          <w:rFonts w:eastAsia="Times New Roman"/>
          <w:szCs w:val="24"/>
        </w:rPr>
        <w:t xml:space="preserve"> το άρθρο 53 έγινε δεκτό ως έχει κατά πλειοψηφία. </w:t>
      </w:r>
    </w:p>
    <w:p w14:paraId="4EA890DE" w14:textId="77777777" w:rsidR="00982D42" w:rsidRDefault="003E694A">
      <w:pPr>
        <w:spacing w:line="600" w:lineRule="auto"/>
        <w:ind w:firstLine="720"/>
        <w:jc w:val="both"/>
        <w:rPr>
          <w:rFonts w:eastAsia="Times New Roman"/>
          <w:b/>
          <w:szCs w:val="24"/>
        </w:rPr>
      </w:pPr>
      <w:r>
        <w:rPr>
          <w:rFonts w:eastAsia="Times New Roman"/>
          <w:szCs w:val="24"/>
        </w:rPr>
        <w:t>Ερωτάται το Σώμα: Γίνεται δεκτό το άρθρο 54 ως έχει;</w:t>
      </w:r>
    </w:p>
    <w:p w14:paraId="4EA890DF"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90E0"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Όχι. </w:t>
      </w:r>
    </w:p>
    <w:p w14:paraId="4EA890E1"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90E2"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Όχι. </w:t>
      </w:r>
    </w:p>
    <w:p w14:paraId="4EA890E3"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ΝΙΚΟΛΑΟΣ ΜΩΡΑΪΤΗΣ: </w:t>
      </w:r>
      <w:r>
        <w:rPr>
          <w:rFonts w:eastAsia="Times New Roman"/>
          <w:szCs w:val="24"/>
        </w:rPr>
        <w:t xml:space="preserve">Όχι. </w:t>
      </w:r>
    </w:p>
    <w:p w14:paraId="4EA890E4"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Όχι. </w:t>
      </w:r>
    </w:p>
    <w:p w14:paraId="4EA890E5" w14:textId="77777777" w:rsidR="00982D42" w:rsidRDefault="003E694A">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4EA890E6"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Όχι. </w:t>
      </w:r>
    </w:p>
    <w:p w14:paraId="4EA890E7"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54 έγινε δεκτό ως έχει κατά πλειοψηφία. </w:t>
      </w:r>
    </w:p>
    <w:p w14:paraId="4EA890E8" w14:textId="77777777" w:rsidR="00982D42" w:rsidRDefault="003E694A">
      <w:pPr>
        <w:spacing w:line="600" w:lineRule="auto"/>
        <w:ind w:firstLine="720"/>
        <w:jc w:val="both"/>
        <w:rPr>
          <w:rFonts w:eastAsia="Times New Roman"/>
          <w:b/>
          <w:szCs w:val="24"/>
        </w:rPr>
      </w:pPr>
      <w:r>
        <w:rPr>
          <w:rFonts w:eastAsia="Times New Roman"/>
          <w:szCs w:val="24"/>
        </w:rPr>
        <w:t>Ερωτάται το Σώμα: Γίνεται δεκτό το άρθρο 55 ως έχει;</w:t>
      </w:r>
    </w:p>
    <w:p w14:paraId="4EA890E9"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90EA"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90EB"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90EC"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ΜΙΧΑΗΛ ΤΖΕΛΕΠΗΣ: </w:t>
      </w:r>
      <w:r>
        <w:rPr>
          <w:rFonts w:eastAsia="Times New Roman"/>
          <w:szCs w:val="24"/>
        </w:rPr>
        <w:t xml:space="preserve">Ναι. </w:t>
      </w:r>
    </w:p>
    <w:p w14:paraId="4EA890ED"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Όχι. </w:t>
      </w:r>
    </w:p>
    <w:p w14:paraId="4EA890EE"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Παρών. </w:t>
      </w:r>
    </w:p>
    <w:p w14:paraId="4EA890EF" w14:textId="77777777" w:rsidR="00982D42" w:rsidRDefault="003E694A">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4EA890F0"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EA890F1"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το άρθρο 55 έγινε δεκτ</w:t>
      </w:r>
      <w:r>
        <w:rPr>
          <w:rFonts w:eastAsia="Times New Roman"/>
          <w:szCs w:val="24"/>
        </w:rPr>
        <w:t>ό</w:t>
      </w:r>
      <w:r>
        <w:rPr>
          <w:rFonts w:eastAsia="Times New Roman"/>
          <w:szCs w:val="24"/>
        </w:rPr>
        <w:t xml:space="preserve"> ως έχει κατά πλειοψηφία. </w:t>
      </w:r>
    </w:p>
    <w:p w14:paraId="4EA890F2" w14:textId="77777777" w:rsidR="00982D42" w:rsidRDefault="003E694A">
      <w:pPr>
        <w:spacing w:line="600" w:lineRule="auto"/>
        <w:ind w:firstLine="720"/>
        <w:jc w:val="both"/>
        <w:rPr>
          <w:rFonts w:eastAsia="Times New Roman"/>
          <w:b/>
          <w:szCs w:val="24"/>
        </w:rPr>
      </w:pPr>
      <w:r>
        <w:rPr>
          <w:rFonts w:eastAsia="Times New Roman"/>
          <w:szCs w:val="24"/>
        </w:rPr>
        <w:t xml:space="preserve">Ερωτάται </w:t>
      </w:r>
      <w:r>
        <w:rPr>
          <w:rFonts w:eastAsia="Times New Roman"/>
          <w:szCs w:val="24"/>
        </w:rPr>
        <w:t>το Σώμα: Γίνεται δεκτό το άρθρο 56 ως έχει;</w:t>
      </w:r>
    </w:p>
    <w:p w14:paraId="4EA890F3"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90F4"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90F5"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ΙΩΑΝΝΗΣ ΣΑΧΙΝΙΔΗΣ: </w:t>
      </w:r>
      <w:r>
        <w:rPr>
          <w:rFonts w:eastAsia="Times New Roman"/>
          <w:szCs w:val="24"/>
        </w:rPr>
        <w:t xml:space="preserve">Όχι. </w:t>
      </w:r>
    </w:p>
    <w:p w14:paraId="4EA890F6"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Ναι. </w:t>
      </w:r>
    </w:p>
    <w:p w14:paraId="4EA890F7"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Όχι. </w:t>
      </w:r>
    </w:p>
    <w:p w14:paraId="4EA890F8"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90F9" w14:textId="77777777" w:rsidR="00982D42" w:rsidRDefault="003E694A">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4EA890FA"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EA890FB"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Συνεπώς το άρθρο 56 έγινε δεκτό ως έχει κατά πλειοψηφία. </w:t>
      </w:r>
    </w:p>
    <w:p w14:paraId="4EA890FC" w14:textId="77777777" w:rsidR="00982D42" w:rsidRDefault="003E694A">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στην ψήφιση </w:t>
      </w:r>
      <w:r>
        <w:rPr>
          <w:rFonts w:eastAsia="Times New Roman"/>
          <w:szCs w:val="24"/>
        </w:rPr>
        <w:t>της τροπολογίας.</w:t>
      </w:r>
      <w:r>
        <w:rPr>
          <w:rFonts w:eastAsia="Times New Roman"/>
          <w:szCs w:val="24"/>
        </w:rPr>
        <w:t xml:space="preserve"> </w:t>
      </w:r>
    </w:p>
    <w:p w14:paraId="4EA890FD" w14:textId="77777777" w:rsidR="00982D42" w:rsidRDefault="003E694A">
      <w:pPr>
        <w:spacing w:line="600" w:lineRule="auto"/>
        <w:ind w:firstLine="720"/>
        <w:jc w:val="both"/>
        <w:rPr>
          <w:rFonts w:eastAsia="Times New Roman"/>
          <w:szCs w:val="24"/>
        </w:rPr>
      </w:pPr>
      <w:r>
        <w:rPr>
          <w:rFonts w:eastAsia="Times New Roman"/>
          <w:szCs w:val="24"/>
        </w:rPr>
        <w:t xml:space="preserve">Ερωτάται το Σώμα: Γίνεται δεκτή η τροπολογία με γενικό αριθμό 673 και ειδικό 62 ως έχει; </w:t>
      </w:r>
    </w:p>
    <w:p w14:paraId="4EA890FE"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ΑΙΚΑΤΕΡΙΝΗ ΙΓΓΛΕΖΗ: </w:t>
      </w:r>
      <w:r>
        <w:rPr>
          <w:rFonts w:eastAsia="Times New Roman"/>
          <w:szCs w:val="24"/>
        </w:rPr>
        <w:t xml:space="preserve">Ναι. </w:t>
      </w:r>
    </w:p>
    <w:p w14:paraId="4EA890FF"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Όχι. </w:t>
      </w:r>
    </w:p>
    <w:p w14:paraId="4EA89100"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9101"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Όχι. </w:t>
      </w:r>
    </w:p>
    <w:p w14:paraId="4EA89102"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Όχι. </w:t>
      </w:r>
    </w:p>
    <w:p w14:paraId="4EA89103"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Όχι. </w:t>
      </w:r>
    </w:p>
    <w:p w14:paraId="4EA89104" w14:textId="77777777" w:rsidR="00982D42" w:rsidRDefault="003E694A">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4EA89105"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4EA89106"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η τρο</w:t>
      </w:r>
      <w:r>
        <w:rPr>
          <w:rFonts w:eastAsia="Times New Roman"/>
          <w:szCs w:val="24"/>
        </w:rPr>
        <w:t>πολογία με γενικό αριθμό 673 και ειδικό 62 έγινε δεκτή ως έχει κατά πλειοψηφία και εντάσσεται στο νομοσχέδιο ως ίδιο άρθρο.</w:t>
      </w:r>
    </w:p>
    <w:p w14:paraId="4EA89107" w14:textId="77777777" w:rsidR="00982D42" w:rsidRDefault="003E694A">
      <w:pPr>
        <w:spacing w:line="600" w:lineRule="auto"/>
        <w:ind w:firstLine="720"/>
        <w:jc w:val="both"/>
        <w:rPr>
          <w:rFonts w:eastAsia="Times New Roman"/>
          <w:szCs w:val="24"/>
        </w:rPr>
      </w:pPr>
      <w:r>
        <w:rPr>
          <w:rFonts w:eastAsia="Times New Roman"/>
          <w:szCs w:val="24"/>
        </w:rPr>
        <w:lastRenderedPageBreak/>
        <w:t xml:space="preserve">Εισερχόμαστε στην ψήφιση του ακροτελεύτιου άρθρου. </w:t>
      </w:r>
    </w:p>
    <w:p w14:paraId="4EA89108"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4EA89109"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910A"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910B"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910C"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Ναι. </w:t>
      </w:r>
    </w:p>
    <w:p w14:paraId="4EA8910D"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Όχι. </w:t>
      </w:r>
    </w:p>
    <w:p w14:paraId="4EA8910E" w14:textId="77777777" w:rsidR="00982D42" w:rsidRDefault="003E694A">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Ναι. </w:t>
      </w:r>
    </w:p>
    <w:p w14:paraId="4EA8910F" w14:textId="77777777" w:rsidR="00982D42" w:rsidRDefault="003E694A">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4EA89110"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EA89111"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Τ</w:t>
      </w:r>
      <w:r>
        <w:rPr>
          <w:rFonts w:eastAsia="Times New Roman"/>
          <w:szCs w:val="24"/>
        </w:rPr>
        <w:t xml:space="preserve">ο ακροτελεύτιο άρθρο έγινε δεκτό </w:t>
      </w:r>
      <w:r>
        <w:rPr>
          <w:rFonts w:eastAsia="Times New Roman"/>
          <w:szCs w:val="24"/>
        </w:rPr>
        <w:t xml:space="preserve">κατά πλειοψηφία. </w:t>
      </w:r>
    </w:p>
    <w:p w14:paraId="4EA89112" w14:textId="77777777" w:rsidR="00982D42" w:rsidRDefault="003E694A">
      <w:pPr>
        <w:spacing w:line="600" w:lineRule="auto"/>
        <w:ind w:firstLine="720"/>
        <w:jc w:val="both"/>
        <w:rPr>
          <w:rFonts w:eastAsia="Times New Roman"/>
          <w:szCs w:val="24"/>
        </w:rPr>
      </w:pPr>
      <w:r>
        <w:rPr>
          <w:rFonts w:eastAsia="Times New Roman"/>
          <w:szCs w:val="24"/>
        </w:rPr>
        <w:t>Συνεπώς το νομοσχέδιο του Υπουργείου Περιβάλλοντος και Ενέργειας</w:t>
      </w:r>
      <w:r>
        <w:rPr>
          <w:rFonts w:eastAsia="Times New Roman"/>
          <w:szCs w:val="24"/>
        </w:rPr>
        <w:t>:</w:t>
      </w:r>
      <w:r>
        <w:rPr>
          <w:rFonts w:eastAsia="Times New Roman"/>
          <w:szCs w:val="24"/>
        </w:rPr>
        <w:t xml:space="preserve"> «Δασικές Συνεταιριστικές Οργανώσεις και άλλες διατάξεις» έγινε δεκτό επί της αρχής και επί των άρθρων. </w:t>
      </w:r>
    </w:p>
    <w:p w14:paraId="4EA89113" w14:textId="77777777" w:rsidR="00982D42" w:rsidRDefault="003E694A">
      <w:pPr>
        <w:spacing w:line="600" w:lineRule="auto"/>
        <w:ind w:firstLine="720"/>
        <w:jc w:val="both"/>
        <w:rPr>
          <w:rFonts w:eastAsia="Times New Roman"/>
          <w:szCs w:val="24"/>
        </w:rPr>
      </w:pPr>
      <w:r>
        <w:rPr>
          <w:rFonts w:eastAsia="Times New Roman"/>
          <w:szCs w:val="24"/>
        </w:rPr>
        <w:t>Εισερχόμαστε στην ψήφιση</w:t>
      </w:r>
      <w:r>
        <w:rPr>
          <w:rFonts w:eastAsia="Times New Roman"/>
          <w:szCs w:val="24"/>
        </w:rPr>
        <w:t xml:space="preserve"> στο σύνολο</w:t>
      </w:r>
      <w:r>
        <w:rPr>
          <w:rFonts w:eastAsia="Times New Roman"/>
          <w:szCs w:val="24"/>
        </w:rPr>
        <w:t>.</w:t>
      </w:r>
    </w:p>
    <w:p w14:paraId="4EA89114" w14:textId="77777777" w:rsidR="00982D42" w:rsidRDefault="003E694A">
      <w:pPr>
        <w:spacing w:line="600" w:lineRule="auto"/>
        <w:ind w:firstLine="720"/>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νομοσχέδιο και στο σύνολο;</w:t>
      </w:r>
    </w:p>
    <w:p w14:paraId="4EA89115" w14:textId="77777777" w:rsidR="00982D42" w:rsidRDefault="003E694A">
      <w:pPr>
        <w:spacing w:line="600" w:lineRule="auto"/>
        <w:ind w:firstLine="720"/>
        <w:jc w:val="both"/>
        <w:rPr>
          <w:rFonts w:eastAsia="Times New Roman"/>
          <w:szCs w:val="24"/>
        </w:rPr>
      </w:pPr>
      <w:r>
        <w:rPr>
          <w:rFonts w:eastAsia="Times New Roman"/>
          <w:b/>
          <w:szCs w:val="24"/>
        </w:rPr>
        <w:t xml:space="preserve">ΑΙΚΑΤΕΡΙΝΗ ΙΓΓΛΕΖΗ: </w:t>
      </w:r>
      <w:r>
        <w:rPr>
          <w:rFonts w:eastAsia="Times New Roman"/>
          <w:szCs w:val="24"/>
        </w:rPr>
        <w:t xml:space="preserve">Ναι. </w:t>
      </w:r>
    </w:p>
    <w:p w14:paraId="4EA89116" w14:textId="77777777" w:rsidR="00982D42" w:rsidRDefault="003E694A">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 xml:space="preserve">Ναι. </w:t>
      </w:r>
    </w:p>
    <w:p w14:paraId="4EA89117"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 xml:space="preserve">Όχι. </w:t>
      </w:r>
    </w:p>
    <w:p w14:paraId="4EA89118" w14:textId="77777777" w:rsidR="00982D42" w:rsidRDefault="003E694A">
      <w:pPr>
        <w:spacing w:line="600" w:lineRule="auto"/>
        <w:ind w:firstLine="720"/>
        <w:jc w:val="both"/>
        <w:rPr>
          <w:rFonts w:eastAsia="Times New Roman"/>
          <w:szCs w:val="24"/>
        </w:rPr>
      </w:pPr>
      <w:r>
        <w:rPr>
          <w:rFonts w:eastAsia="Times New Roman"/>
          <w:b/>
          <w:szCs w:val="24"/>
        </w:rPr>
        <w:t xml:space="preserve">ΜΙΧΑΗΛ ΤΖΕΛΕΠΗΣ: </w:t>
      </w:r>
      <w:r>
        <w:rPr>
          <w:rFonts w:eastAsia="Times New Roman"/>
          <w:szCs w:val="24"/>
        </w:rPr>
        <w:t xml:space="preserve">Ναι. </w:t>
      </w:r>
    </w:p>
    <w:p w14:paraId="4EA89119" w14:textId="77777777" w:rsidR="00982D42" w:rsidRDefault="003E694A">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 xml:space="preserve">Όχι. </w:t>
      </w:r>
    </w:p>
    <w:p w14:paraId="4EA8911A"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ΓΕΩΡΓΙΟΣ ΑΜΥΡΑΣ: </w:t>
      </w:r>
      <w:r>
        <w:rPr>
          <w:rFonts w:eastAsia="Times New Roman"/>
          <w:szCs w:val="24"/>
        </w:rPr>
        <w:t xml:space="preserve">Ναι. </w:t>
      </w:r>
    </w:p>
    <w:p w14:paraId="4EA8911B" w14:textId="77777777" w:rsidR="00982D42" w:rsidRDefault="003E694A">
      <w:pPr>
        <w:spacing w:line="600" w:lineRule="auto"/>
        <w:ind w:firstLine="720"/>
        <w:jc w:val="both"/>
        <w:rPr>
          <w:rFonts w:eastAsia="Times New Roman"/>
          <w:szCs w:val="24"/>
        </w:rPr>
      </w:pPr>
      <w:r>
        <w:rPr>
          <w:rFonts w:eastAsia="Times New Roman"/>
          <w:b/>
          <w:szCs w:val="24"/>
        </w:rPr>
        <w:t xml:space="preserve">ΑΘΑΝΑΣΙΟΣ ΠΑΠΑΧΡΙΣΤΟΠΟΥΛΟΣ: </w:t>
      </w:r>
      <w:r>
        <w:rPr>
          <w:rFonts w:eastAsia="Times New Roman"/>
          <w:szCs w:val="24"/>
        </w:rPr>
        <w:t xml:space="preserve">Ναι. </w:t>
      </w:r>
    </w:p>
    <w:p w14:paraId="4EA8911C" w14:textId="77777777" w:rsidR="00982D42" w:rsidRDefault="003E694A">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w:t>
      </w:r>
    </w:p>
    <w:p w14:paraId="4EA8911D"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Το νομοσχέδιο έγινε δεκτό και στο σύνολο κατά πλειοψηφία. </w:t>
      </w:r>
    </w:p>
    <w:p w14:paraId="4EA8911E" w14:textId="77777777" w:rsidR="00982D42" w:rsidRDefault="003E694A">
      <w:pPr>
        <w:spacing w:line="600" w:lineRule="auto"/>
        <w:ind w:firstLine="720"/>
        <w:jc w:val="both"/>
        <w:rPr>
          <w:rFonts w:eastAsia="Times New Roman"/>
          <w:szCs w:val="24"/>
        </w:rPr>
      </w:pPr>
      <w:r>
        <w:rPr>
          <w:rFonts w:eastAsia="Times New Roman"/>
          <w:szCs w:val="24"/>
        </w:rPr>
        <w:t>Συνεπώς το νομοσχέδιο του Υπουργείου Περιβάλλοντος και Ενέργειας «Δασικές Συνεταιριστικές Οργανώσεις και άλλες διατάξεις» έγινε δεκτό κατά πλειοψηφία</w:t>
      </w:r>
      <w:r>
        <w:rPr>
          <w:rFonts w:eastAsia="Times New Roman"/>
          <w:szCs w:val="24"/>
        </w:rPr>
        <w:t>,</w:t>
      </w:r>
      <w:r>
        <w:rPr>
          <w:rFonts w:eastAsia="Times New Roman"/>
          <w:szCs w:val="24"/>
        </w:rPr>
        <w:t xml:space="preserve"> σε μόνη συζή</w:t>
      </w:r>
      <w:r>
        <w:rPr>
          <w:rFonts w:eastAsia="Times New Roman"/>
          <w:szCs w:val="24"/>
        </w:rPr>
        <w:t>τηση</w:t>
      </w:r>
      <w:r>
        <w:rPr>
          <w:rFonts w:eastAsia="Times New Roman"/>
          <w:szCs w:val="24"/>
        </w:rPr>
        <w:t>,</w:t>
      </w:r>
      <w:r>
        <w:rPr>
          <w:rFonts w:eastAsia="Times New Roman"/>
          <w:szCs w:val="24"/>
        </w:rPr>
        <w:t xml:space="preserve"> επί της αρχής, των άρθρων</w:t>
      </w:r>
      <w:r>
        <w:rPr>
          <w:rFonts w:eastAsia="Times New Roman"/>
          <w:szCs w:val="24"/>
        </w:rPr>
        <w:t xml:space="preserve">, των τροπολογιών </w:t>
      </w:r>
      <w:r>
        <w:rPr>
          <w:rFonts w:eastAsia="Times New Roman"/>
          <w:szCs w:val="24"/>
        </w:rPr>
        <w:t>και του συνόλου και έχει ως εξής:</w:t>
      </w:r>
    </w:p>
    <w:p w14:paraId="4EA8911F" w14:textId="77777777" w:rsidR="00982D42" w:rsidRDefault="003E694A">
      <w:pPr>
        <w:spacing w:line="600" w:lineRule="auto"/>
        <w:ind w:firstLine="720"/>
        <w:jc w:val="center"/>
        <w:rPr>
          <w:rFonts w:eastAsia="Times New Roman"/>
          <w:szCs w:val="24"/>
        </w:rPr>
      </w:pPr>
      <w:r>
        <w:rPr>
          <w:rFonts w:eastAsia="Times New Roman"/>
          <w:szCs w:val="24"/>
        </w:rPr>
        <w:t xml:space="preserve">(Να </w:t>
      </w:r>
      <w:r>
        <w:rPr>
          <w:rFonts w:eastAsia="Times New Roman"/>
          <w:szCs w:val="24"/>
        </w:rPr>
        <w:t>μπει</w:t>
      </w:r>
      <w:r>
        <w:rPr>
          <w:rFonts w:eastAsia="Times New Roman"/>
          <w:szCs w:val="24"/>
        </w:rPr>
        <w:t xml:space="preserve"> το κείμενο του νομοσχεδίου</w:t>
      </w:r>
      <w:r>
        <w:rPr>
          <w:rFonts w:eastAsia="Times New Roman"/>
          <w:szCs w:val="24"/>
        </w:rPr>
        <w:t xml:space="preserve"> σελ. 435 α</w:t>
      </w:r>
      <w:r>
        <w:rPr>
          <w:rFonts w:eastAsia="Times New Roman"/>
          <w:szCs w:val="24"/>
        </w:rPr>
        <w:t>)</w:t>
      </w:r>
    </w:p>
    <w:p w14:paraId="4EA89120" w14:textId="77777777" w:rsidR="00982D42" w:rsidRDefault="003E694A">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Κυρίες και κύριοι συνάδελφοι, παρακαλώ το Σώμα να εξουσιοδοτήσει το Προεδρείο για την υπ’ ε</w:t>
      </w:r>
      <w:r>
        <w:rPr>
          <w:rFonts w:eastAsia="Times New Roman"/>
          <w:szCs w:val="24"/>
        </w:rPr>
        <w:t xml:space="preserve">υθύνη του επικύρωση των Πρακτικών ως προς την ψήφιση στο σύνολο του παραπάνω νομοσχεδίου. </w:t>
      </w:r>
    </w:p>
    <w:p w14:paraId="4EA89121" w14:textId="77777777" w:rsidR="00982D42" w:rsidRDefault="003E694A">
      <w:pPr>
        <w:spacing w:line="600" w:lineRule="auto"/>
        <w:ind w:firstLine="720"/>
        <w:jc w:val="both"/>
        <w:rPr>
          <w:rFonts w:eastAsia="Times New Roman"/>
          <w:szCs w:val="24"/>
        </w:rPr>
      </w:pPr>
      <w:r>
        <w:rPr>
          <w:rFonts w:eastAsia="Times New Roman"/>
          <w:b/>
          <w:szCs w:val="24"/>
        </w:rPr>
        <w:t>ΟΛ</w:t>
      </w:r>
      <w:r>
        <w:rPr>
          <w:rFonts w:eastAsia="Times New Roman"/>
          <w:b/>
          <w:szCs w:val="24"/>
        </w:rPr>
        <w:t xml:space="preserve">ΟΙ </w:t>
      </w:r>
      <w:r>
        <w:rPr>
          <w:rFonts w:eastAsia="Times New Roman"/>
          <w:b/>
          <w:szCs w:val="24"/>
        </w:rPr>
        <w:t xml:space="preserve">ΟΙ ΒΟΥΛΕΥΤΕΣ: </w:t>
      </w:r>
      <w:r>
        <w:rPr>
          <w:rFonts w:eastAsia="Times New Roman"/>
          <w:szCs w:val="24"/>
        </w:rPr>
        <w:t xml:space="preserve">Μάλιστα, μάλιστα. </w:t>
      </w:r>
    </w:p>
    <w:p w14:paraId="4EA89122" w14:textId="77777777" w:rsidR="00982D42" w:rsidRDefault="003E694A">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Συνεπώς τ</w:t>
      </w:r>
      <w:r>
        <w:rPr>
          <w:rFonts w:eastAsia="Times New Roman"/>
          <w:szCs w:val="24"/>
        </w:rPr>
        <w:t xml:space="preserve">ο Σώμα παρέσχε τη ζητηθείσα εξουσιοδότηση. </w:t>
      </w:r>
    </w:p>
    <w:p w14:paraId="4EA89123" w14:textId="77777777" w:rsidR="00982D42" w:rsidRDefault="003E694A">
      <w:pPr>
        <w:spacing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w:t>
      </w:r>
      <w:r>
        <w:rPr>
          <w:rFonts w:eastAsia="Times New Roman" w:cs="Times New Roman"/>
          <w:szCs w:val="24"/>
        </w:rPr>
        <w:t>ο σημείο αυτό να λύσουμε τη συνεδρίαση;</w:t>
      </w:r>
    </w:p>
    <w:p w14:paraId="4EA89124" w14:textId="77777777" w:rsidR="00982D42" w:rsidRDefault="003E694A">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μάλιστα. </w:t>
      </w:r>
    </w:p>
    <w:p w14:paraId="4EA89125" w14:textId="77777777" w:rsidR="00982D42" w:rsidRDefault="003E694A">
      <w:pPr>
        <w:spacing w:line="600" w:lineRule="auto"/>
        <w:ind w:firstLine="540"/>
        <w:jc w:val="both"/>
        <w:rPr>
          <w:rFonts w:eastAsia="Times New Roman" w:cs="Times New Roman"/>
          <w:szCs w:val="24"/>
        </w:rPr>
      </w:pPr>
      <w:r>
        <w:rPr>
          <w:rFonts w:eastAsia="Times New Roman" w:cs="Times New Roman"/>
          <w:b/>
          <w:szCs w:val="24"/>
        </w:rPr>
        <w:t>ΠΡΟΕΔΡΕΥΩΝ (</w:t>
      </w:r>
      <w:r>
        <w:rPr>
          <w:rFonts w:eastAsia="Times New Roman"/>
          <w:b/>
          <w:szCs w:val="24"/>
        </w:rPr>
        <w:t>Αναστάσιος Κουράκης</w:t>
      </w:r>
      <w:r>
        <w:rPr>
          <w:rFonts w:eastAsia="Times New Roman" w:cs="Times New Roman"/>
          <w:b/>
          <w:szCs w:val="24"/>
        </w:rPr>
        <w:t>):</w:t>
      </w:r>
      <w:r>
        <w:rPr>
          <w:rFonts w:eastAsia="Times New Roman" w:cs="Times New Roman"/>
          <w:szCs w:val="24"/>
        </w:rPr>
        <w:t xml:space="preserve"> Με τη συναίνεση του Σώματος και ώρα 18.18΄ λύεται η συνεδρίαση για αύριο, </w:t>
      </w:r>
      <w:r>
        <w:rPr>
          <w:rFonts w:eastAsia="Times New Roman" w:cs="Times New Roman"/>
          <w:szCs w:val="24"/>
        </w:rPr>
        <w:t xml:space="preserve">ημέρα </w:t>
      </w:r>
      <w:r>
        <w:rPr>
          <w:rFonts w:eastAsia="Times New Roman" w:cs="Times New Roman"/>
          <w:szCs w:val="24"/>
        </w:rPr>
        <w:t xml:space="preserve">Παρασκευή 23 Σεπτεμβρίου 2016 και ώρα 10.00΄, με αντικείμενο </w:t>
      </w:r>
      <w:r>
        <w:rPr>
          <w:rFonts w:eastAsia="Times New Roman" w:cs="Times New Roman"/>
          <w:szCs w:val="24"/>
        </w:rPr>
        <w:t xml:space="preserve">εργασιών </w:t>
      </w:r>
      <w:r>
        <w:rPr>
          <w:rFonts w:eastAsia="Times New Roman" w:cs="Times New Roman"/>
          <w:szCs w:val="24"/>
        </w:rPr>
        <w:lastRenderedPageBreak/>
        <w:t>του Σώματος κοινοβουλευτικό έλεγχο</w:t>
      </w:r>
      <w:r>
        <w:rPr>
          <w:rFonts w:eastAsia="Times New Roman" w:cs="Times New Roman"/>
          <w:szCs w:val="24"/>
        </w:rPr>
        <w:t xml:space="preserve">: </w:t>
      </w:r>
      <w:r>
        <w:rPr>
          <w:rFonts w:eastAsia="Times New Roman" w:cs="Times New Roman"/>
          <w:szCs w:val="24"/>
        </w:rPr>
        <w:t xml:space="preserve">α) συζήτηση επικαίρων ερωτήσεων και β) συζήτηση </w:t>
      </w:r>
      <w:r>
        <w:rPr>
          <w:rFonts w:eastAsia="Times New Roman" w:cs="Times New Roman"/>
          <w:szCs w:val="24"/>
        </w:rPr>
        <w:t xml:space="preserve">της υπ’ αριθμόν 3317/14-7-2016 </w:t>
      </w:r>
      <w:r>
        <w:rPr>
          <w:rFonts w:eastAsia="Times New Roman" w:cs="Times New Roman"/>
          <w:szCs w:val="24"/>
        </w:rPr>
        <w:t xml:space="preserve">επίκαιρης επερώτησης. </w:t>
      </w:r>
    </w:p>
    <w:p w14:paraId="4EA89126" w14:textId="77777777" w:rsidR="00982D42" w:rsidRDefault="003E694A">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p>
    <w:sectPr w:rsidR="00982D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4yHiVAT72AxEwUhI8ZTS7DGxMVQ=" w:salt="y5B1KPlH62H6rqFjrbQtU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D42"/>
    <w:rsid w:val="003E694A"/>
    <w:rsid w:val="008F3C41"/>
    <w:rsid w:val="00982D4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888E7"/>
  <w15:docId w15:val="{8A451F69-2555-4400-998D-20C94301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51FF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51F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319</MetadataID>
    <Session xmlns="641f345b-441b-4b81-9152-adc2e73ba5e1">Α´</Session>
    <Date xmlns="641f345b-441b-4b81-9152-adc2e73ba5e1">2016-09-21T21:00:00+00:00</Date>
    <Status xmlns="641f345b-441b-4b81-9152-adc2e73ba5e1">
      <Url>http://srv-sp1/praktika/Lists/Incoming_Metadata/EditForm.aspx?ID=319&amp;Source=/praktika/Recordings_Library/Forms/AllItems.aspx</Url>
      <Description>Δημοσιεύτηκε</Description>
    </Status>
    <Meeting xmlns="641f345b-441b-4b81-9152-adc2e73ba5e1">ΡϞΔ´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AA105B-7462-4D8D-85B1-DE8A91ECF1B1}">
  <ds:schemaRefs>
    <ds:schemaRef ds:uri="http://purl.org/dc/terms/"/>
    <ds:schemaRef ds:uri="http://schemas.microsoft.com/office/2006/documentManagement/types"/>
    <ds:schemaRef ds:uri="http://schemas.microsoft.com/office/2006/metadata/properties"/>
    <ds:schemaRef ds:uri="http://www.w3.org/XML/1998/namespace"/>
    <ds:schemaRef ds:uri="http://purl.org/dc/dcmitype/"/>
    <ds:schemaRef ds:uri="641f345b-441b-4b81-9152-adc2e73ba5e1"/>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1FC233B0-951C-4CDF-A903-28FC42A4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FB0301-A59E-431F-AB6A-BC5ED7C748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175</Pages>
  <Words>72715</Words>
  <Characters>392664</Characters>
  <Application>Microsoft Office Word</Application>
  <DocSecurity>0</DocSecurity>
  <Lines>3272</Lines>
  <Paragraphs>928</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464451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2016-09-28T10:28:00Z</dcterms:created>
  <dcterms:modified xsi:type="dcterms:W3CDTF">2016-09-28T10:28:00Z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