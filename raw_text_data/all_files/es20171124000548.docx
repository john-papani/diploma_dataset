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96EA6" w14:textId="77777777" w:rsidR="00AE4F2A" w:rsidRPr="00AE4F2A" w:rsidRDefault="00AE4F2A" w:rsidP="00AE4F2A">
      <w:pPr>
        <w:spacing w:after="0" w:line="360" w:lineRule="auto"/>
        <w:rPr>
          <w:ins w:id="0" w:author="Φλούδα Χριστίνα" w:date="2017-11-30T10:47:00Z"/>
          <w:rFonts w:eastAsia="Times New Roman"/>
          <w:szCs w:val="24"/>
          <w:lang w:eastAsia="en-US"/>
        </w:rPr>
      </w:pPr>
      <w:bookmarkStart w:id="1" w:name="_GoBack"/>
      <w:bookmarkEnd w:id="1"/>
      <w:ins w:id="2" w:author="Φλούδα Χριστίνα" w:date="2017-11-30T10:47:00Z">
        <w:r w:rsidRPr="00AE4F2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96B218" w14:textId="77777777" w:rsidR="00AE4F2A" w:rsidRPr="00AE4F2A" w:rsidRDefault="00AE4F2A" w:rsidP="00AE4F2A">
      <w:pPr>
        <w:spacing w:after="0" w:line="360" w:lineRule="auto"/>
        <w:rPr>
          <w:ins w:id="3" w:author="Φλούδα Χριστίνα" w:date="2017-11-30T10:47:00Z"/>
          <w:rFonts w:eastAsia="Times New Roman"/>
          <w:szCs w:val="24"/>
          <w:lang w:eastAsia="en-US"/>
        </w:rPr>
      </w:pPr>
    </w:p>
    <w:p w14:paraId="213B09C1" w14:textId="77777777" w:rsidR="00AE4F2A" w:rsidRPr="00AE4F2A" w:rsidRDefault="00AE4F2A" w:rsidP="00AE4F2A">
      <w:pPr>
        <w:spacing w:after="0" w:line="360" w:lineRule="auto"/>
        <w:rPr>
          <w:ins w:id="4" w:author="Φλούδα Χριστίνα" w:date="2017-11-30T10:47:00Z"/>
          <w:rFonts w:eastAsia="Times New Roman"/>
          <w:szCs w:val="24"/>
          <w:lang w:eastAsia="en-US"/>
        </w:rPr>
      </w:pPr>
      <w:ins w:id="5" w:author="Φλούδα Χριστίνα" w:date="2017-11-30T10:47:00Z">
        <w:r w:rsidRPr="00AE4F2A">
          <w:rPr>
            <w:rFonts w:eastAsia="Times New Roman"/>
            <w:szCs w:val="24"/>
            <w:lang w:eastAsia="en-US"/>
          </w:rPr>
          <w:t>ΠΙΝΑΚΑΣ ΠΕΡΙΕΧΟΜΕΝΩΝ</w:t>
        </w:r>
      </w:ins>
    </w:p>
    <w:p w14:paraId="70F1EC14" w14:textId="77777777" w:rsidR="00AE4F2A" w:rsidRPr="00AE4F2A" w:rsidRDefault="00AE4F2A" w:rsidP="00AE4F2A">
      <w:pPr>
        <w:spacing w:after="0" w:line="360" w:lineRule="auto"/>
        <w:rPr>
          <w:ins w:id="6" w:author="Φλούδα Χριστίνα" w:date="2017-11-30T10:47:00Z"/>
          <w:rFonts w:eastAsia="Times New Roman"/>
          <w:szCs w:val="24"/>
          <w:lang w:eastAsia="en-US"/>
        </w:rPr>
      </w:pPr>
      <w:ins w:id="7" w:author="Φλούδα Χριστίνα" w:date="2017-11-30T10:47:00Z">
        <w:r w:rsidRPr="00AE4F2A">
          <w:rPr>
            <w:rFonts w:eastAsia="Times New Roman"/>
            <w:szCs w:val="24"/>
            <w:lang w:eastAsia="en-US"/>
          </w:rPr>
          <w:t xml:space="preserve">ΙΖ΄ ΠΕΡΙΟΔΟΣ </w:t>
        </w:r>
      </w:ins>
    </w:p>
    <w:p w14:paraId="0BFAB999" w14:textId="77777777" w:rsidR="00AE4F2A" w:rsidRPr="00AE4F2A" w:rsidRDefault="00AE4F2A" w:rsidP="00AE4F2A">
      <w:pPr>
        <w:spacing w:after="0" w:line="360" w:lineRule="auto"/>
        <w:rPr>
          <w:ins w:id="8" w:author="Φλούδα Χριστίνα" w:date="2017-11-30T10:47:00Z"/>
          <w:rFonts w:eastAsia="Times New Roman"/>
          <w:szCs w:val="24"/>
          <w:lang w:eastAsia="en-US"/>
        </w:rPr>
      </w:pPr>
      <w:ins w:id="9" w:author="Φλούδα Χριστίνα" w:date="2017-11-30T10:47:00Z">
        <w:r w:rsidRPr="00AE4F2A">
          <w:rPr>
            <w:rFonts w:eastAsia="Times New Roman"/>
            <w:szCs w:val="24"/>
            <w:lang w:eastAsia="en-US"/>
          </w:rPr>
          <w:t>ΠΡΟΕΔΡΕΥΟΜΕΝΗΣ ΚΟΙΝΟΒΟΥΛΕΥΤΙΚΗΣ ΔΗΜΟΚΡΑΤΙΑΣ</w:t>
        </w:r>
      </w:ins>
    </w:p>
    <w:p w14:paraId="2CAEDFA6" w14:textId="77777777" w:rsidR="00AE4F2A" w:rsidRPr="00AE4F2A" w:rsidRDefault="00AE4F2A" w:rsidP="00AE4F2A">
      <w:pPr>
        <w:spacing w:after="0" w:line="360" w:lineRule="auto"/>
        <w:rPr>
          <w:ins w:id="10" w:author="Φλούδα Χριστίνα" w:date="2017-11-30T10:47:00Z"/>
          <w:rFonts w:eastAsia="Times New Roman"/>
          <w:szCs w:val="24"/>
          <w:lang w:eastAsia="en-US"/>
        </w:rPr>
      </w:pPr>
      <w:ins w:id="11" w:author="Φλούδα Χριστίνα" w:date="2017-11-30T10:47:00Z">
        <w:r w:rsidRPr="00AE4F2A">
          <w:rPr>
            <w:rFonts w:eastAsia="Times New Roman"/>
            <w:szCs w:val="24"/>
            <w:lang w:eastAsia="en-US"/>
          </w:rPr>
          <w:t>ΣΥΝΟΔΟΣ Γ΄</w:t>
        </w:r>
      </w:ins>
    </w:p>
    <w:p w14:paraId="4BC6BE91" w14:textId="77777777" w:rsidR="00AE4F2A" w:rsidRPr="00AE4F2A" w:rsidRDefault="00AE4F2A" w:rsidP="00AE4F2A">
      <w:pPr>
        <w:spacing w:after="0" w:line="360" w:lineRule="auto"/>
        <w:rPr>
          <w:ins w:id="12" w:author="Φλούδα Χριστίνα" w:date="2017-11-30T10:47:00Z"/>
          <w:rFonts w:eastAsia="Times New Roman"/>
          <w:szCs w:val="24"/>
          <w:lang w:eastAsia="en-US"/>
        </w:rPr>
      </w:pPr>
    </w:p>
    <w:p w14:paraId="2289A3A8" w14:textId="77777777" w:rsidR="00AE4F2A" w:rsidRPr="00AE4F2A" w:rsidRDefault="00AE4F2A" w:rsidP="00AE4F2A">
      <w:pPr>
        <w:spacing w:after="0" w:line="360" w:lineRule="auto"/>
        <w:rPr>
          <w:ins w:id="13" w:author="Φλούδα Χριστίνα" w:date="2017-11-30T10:47:00Z"/>
          <w:rFonts w:eastAsia="Times New Roman"/>
          <w:szCs w:val="24"/>
          <w:lang w:eastAsia="en-US"/>
        </w:rPr>
      </w:pPr>
      <w:ins w:id="14" w:author="Φλούδα Χριστίνα" w:date="2017-11-30T10:47:00Z">
        <w:r w:rsidRPr="00AE4F2A">
          <w:rPr>
            <w:rFonts w:eastAsia="Times New Roman"/>
            <w:szCs w:val="24"/>
            <w:lang w:eastAsia="en-US"/>
          </w:rPr>
          <w:t>ΣΥΝΕΔΡΙΑΣΗ ΛΔ΄</w:t>
        </w:r>
      </w:ins>
    </w:p>
    <w:p w14:paraId="15583BDA" w14:textId="77777777" w:rsidR="00AE4F2A" w:rsidRPr="00AE4F2A" w:rsidRDefault="00AE4F2A" w:rsidP="00AE4F2A">
      <w:pPr>
        <w:spacing w:after="0" w:line="360" w:lineRule="auto"/>
        <w:rPr>
          <w:ins w:id="15" w:author="Φλούδα Χριστίνα" w:date="2017-11-30T10:47:00Z"/>
          <w:rFonts w:eastAsia="Times New Roman"/>
          <w:szCs w:val="24"/>
          <w:lang w:eastAsia="en-US"/>
        </w:rPr>
      </w:pPr>
      <w:ins w:id="16" w:author="Φλούδα Χριστίνα" w:date="2017-11-30T10:47:00Z">
        <w:r w:rsidRPr="00AE4F2A">
          <w:rPr>
            <w:rFonts w:eastAsia="Times New Roman"/>
            <w:szCs w:val="24"/>
            <w:lang w:eastAsia="en-US"/>
          </w:rPr>
          <w:t>Παρασκευή  24 Νοεμβρίου 2017</w:t>
        </w:r>
      </w:ins>
    </w:p>
    <w:p w14:paraId="74FCC92C" w14:textId="77777777" w:rsidR="00AE4F2A" w:rsidRPr="00AE4F2A" w:rsidRDefault="00AE4F2A" w:rsidP="00AE4F2A">
      <w:pPr>
        <w:spacing w:after="0" w:line="360" w:lineRule="auto"/>
        <w:rPr>
          <w:ins w:id="17" w:author="Φλούδα Χριστίνα" w:date="2017-11-30T10:47:00Z"/>
          <w:rFonts w:eastAsia="Times New Roman"/>
          <w:szCs w:val="24"/>
          <w:lang w:eastAsia="en-US"/>
        </w:rPr>
      </w:pPr>
    </w:p>
    <w:p w14:paraId="20BE98EB" w14:textId="77777777" w:rsidR="00AE4F2A" w:rsidRPr="00AE4F2A" w:rsidRDefault="00AE4F2A" w:rsidP="00AE4F2A">
      <w:pPr>
        <w:spacing w:after="0" w:line="360" w:lineRule="auto"/>
        <w:rPr>
          <w:ins w:id="18" w:author="Φλούδα Χριστίνα" w:date="2017-11-30T10:47:00Z"/>
          <w:rFonts w:eastAsia="Times New Roman"/>
          <w:szCs w:val="24"/>
          <w:lang w:eastAsia="en-US"/>
        </w:rPr>
      </w:pPr>
      <w:ins w:id="19" w:author="Φλούδα Χριστίνα" w:date="2017-11-30T10:47:00Z">
        <w:r w:rsidRPr="00AE4F2A">
          <w:rPr>
            <w:rFonts w:eastAsia="Times New Roman"/>
            <w:szCs w:val="24"/>
            <w:lang w:eastAsia="en-US"/>
          </w:rPr>
          <w:t>ΘΕΜΑΤΑ</w:t>
        </w:r>
      </w:ins>
    </w:p>
    <w:p w14:paraId="4AFD33A1" w14:textId="77777777" w:rsidR="00AE4F2A" w:rsidRPr="00AE4F2A" w:rsidRDefault="00AE4F2A" w:rsidP="00AE4F2A">
      <w:pPr>
        <w:spacing w:after="0" w:line="360" w:lineRule="auto"/>
        <w:rPr>
          <w:ins w:id="20" w:author="Φλούδα Χριστίνα" w:date="2017-11-30T10:47:00Z"/>
          <w:rFonts w:eastAsia="Times New Roman"/>
          <w:szCs w:val="24"/>
          <w:lang w:eastAsia="en-US"/>
        </w:rPr>
      </w:pPr>
      <w:ins w:id="21" w:author="Φλούδα Χριστίνα" w:date="2017-11-30T10:47:00Z">
        <w:r w:rsidRPr="00AE4F2A">
          <w:rPr>
            <w:rFonts w:eastAsia="Times New Roman"/>
            <w:szCs w:val="24"/>
            <w:lang w:eastAsia="en-US"/>
          </w:rPr>
          <w:t xml:space="preserve"> </w:t>
        </w:r>
        <w:r w:rsidRPr="00AE4F2A">
          <w:rPr>
            <w:rFonts w:eastAsia="Times New Roman"/>
            <w:szCs w:val="24"/>
            <w:lang w:eastAsia="en-US"/>
          </w:rPr>
          <w:br/>
          <w:t xml:space="preserve">Α. ΕΙΔΙΚΑ ΘΕΜΑΤΑ </w:t>
        </w:r>
        <w:r w:rsidRPr="00AE4F2A">
          <w:rPr>
            <w:rFonts w:eastAsia="Times New Roman"/>
            <w:szCs w:val="24"/>
            <w:lang w:eastAsia="en-US"/>
          </w:rPr>
          <w:br/>
          <w:t xml:space="preserve">1. Επικύρωση Πρακτικών, σελ. </w:t>
        </w:r>
        <w:r w:rsidRPr="00AE4F2A">
          <w:rPr>
            <w:rFonts w:eastAsia="Times New Roman"/>
            <w:szCs w:val="24"/>
            <w:lang w:eastAsia="en-US"/>
          </w:rPr>
          <w:br/>
          <w:t xml:space="preserve">2.  Άδεια απουσίας των Βουλευτών κ.κ. Β. </w:t>
        </w:r>
        <w:proofErr w:type="spellStart"/>
        <w:r w:rsidRPr="00AE4F2A">
          <w:rPr>
            <w:rFonts w:eastAsia="Times New Roman"/>
            <w:szCs w:val="24"/>
            <w:lang w:eastAsia="en-US"/>
          </w:rPr>
          <w:t>Κικίλια</w:t>
        </w:r>
        <w:proofErr w:type="spellEnd"/>
        <w:r w:rsidRPr="00AE4F2A">
          <w:rPr>
            <w:rFonts w:eastAsia="Times New Roman"/>
            <w:szCs w:val="24"/>
            <w:lang w:eastAsia="en-US"/>
          </w:rPr>
          <w:t xml:space="preserve">, Γ. Αντωνιάδη και Ι. Αχμέτ, σελ. </w:t>
        </w:r>
        <w:r w:rsidRPr="00AE4F2A">
          <w:rPr>
            <w:rFonts w:eastAsia="Times New Roman"/>
            <w:szCs w:val="24"/>
            <w:lang w:eastAsia="en-US"/>
          </w:rPr>
          <w:br/>
          <w:t xml:space="preserve">3. Ανακοινώνεται ότι τη συνεδρίαση παρακολουθούν μαθητές από το 7ο Δημοτικό Σχολείο Αγίας Βαρβάρας και το 2ο Δημοτικό Σχολείο Αιγάλεω, σελ. </w:t>
        </w:r>
        <w:r w:rsidRPr="00AE4F2A">
          <w:rPr>
            <w:rFonts w:eastAsia="Times New Roman"/>
            <w:szCs w:val="24"/>
            <w:lang w:eastAsia="en-US"/>
          </w:rPr>
          <w:br/>
          <w:t xml:space="preserve">4. Αναφορά στην ημέρα εορτασμού της Εθνικής Αντίστασης, ημέρα ανατίναξης της γέφυρας του </w:t>
        </w:r>
        <w:proofErr w:type="spellStart"/>
        <w:r w:rsidRPr="00AE4F2A">
          <w:rPr>
            <w:rFonts w:eastAsia="Times New Roman"/>
            <w:szCs w:val="24"/>
            <w:lang w:eastAsia="en-US"/>
          </w:rPr>
          <w:t>Γοργοποτάμου</w:t>
        </w:r>
        <w:proofErr w:type="spellEnd"/>
        <w:r w:rsidRPr="00AE4F2A">
          <w:rPr>
            <w:rFonts w:eastAsia="Times New Roman"/>
            <w:szCs w:val="24"/>
            <w:lang w:eastAsia="en-US"/>
          </w:rPr>
          <w:t xml:space="preserve">, σελ. </w:t>
        </w:r>
        <w:r w:rsidRPr="00AE4F2A">
          <w:rPr>
            <w:rFonts w:eastAsia="Times New Roman"/>
            <w:szCs w:val="24"/>
            <w:lang w:eastAsia="en-US"/>
          </w:rPr>
          <w:br/>
          <w:t xml:space="preserve">5. Αναφορά στην ημέρα κατά της βίας εναντίον των γυναικών, σελ. </w:t>
        </w:r>
        <w:r w:rsidRPr="00AE4F2A">
          <w:rPr>
            <w:rFonts w:eastAsia="Times New Roman"/>
            <w:szCs w:val="24"/>
            <w:lang w:eastAsia="en-US"/>
          </w:rPr>
          <w:br/>
          <w:t>6. Κατάθεση Εκθέσεως Ειδικής Μόνιμης Επιτροπής:</w:t>
        </w:r>
      </w:ins>
    </w:p>
    <w:p w14:paraId="6EB29388" w14:textId="77777777" w:rsidR="00AE4F2A" w:rsidRPr="00AE4F2A" w:rsidRDefault="00AE4F2A" w:rsidP="00AE4F2A">
      <w:pPr>
        <w:spacing w:after="0" w:line="360" w:lineRule="auto"/>
        <w:rPr>
          <w:ins w:id="22" w:author="Φλούδα Χριστίνα" w:date="2017-11-30T10:47:00Z"/>
          <w:rFonts w:eastAsia="Times New Roman"/>
          <w:szCs w:val="24"/>
          <w:lang w:eastAsia="en-US"/>
        </w:rPr>
      </w:pPr>
      <w:ins w:id="23" w:author="Φλούδα Χριστίνα" w:date="2017-11-30T10:47:00Z">
        <w:r w:rsidRPr="00AE4F2A">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AE4F2A">
          <w:rPr>
            <w:rFonts w:eastAsia="Times New Roman"/>
            <w:szCs w:val="24"/>
            <w:lang w:eastAsia="en-US"/>
          </w:rPr>
          <w:br/>
          <w:t xml:space="preserve">7. Ανακοινώνεται ότι ο Πρόεδρος της Βουλής ανταποκρίθηκε στο αίτημα της Γενικής Γραμματείας Ισότητας των Φύλων του Υπουργείου Εσωτερικών και, όπως έχει αποφασίσει ο ΟΗΕ, για την επέτειο καταπολέμησης της βίας κατά των γυναικών θα φωταγωγηθεί η Βουλή σε χρώμα πορτοκαλί, σελ. </w:t>
        </w:r>
        <w:r w:rsidRPr="00AE4F2A">
          <w:rPr>
            <w:rFonts w:eastAsia="Times New Roman"/>
            <w:szCs w:val="24"/>
            <w:lang w:eastAsia="en-US"/>
          </w:rPr>
          <w:br/>
          <w:t xml:space="preserve">8. Επί διαδικαστικού θέματος, σελ. </w:t>
        </w:r>
        <w:r w:rsidRPr="00AE4F2A">
          <w:rPr>
            <w:rFonts w:eastAsia="Times New Roman"/>
            <w:szCs w:val="24"/>
            <w:lang w:eastAsia="en-US"/>
          </w:rPr>
          <w:br/>
          <w:t xml:space="preserve"> </w:t>
        </w:r>
        <w:r w:rsidRPr="00AE4F2A">
          <w:rPr>
            <w:rFonts w:eastAsia="Times New Roman"/>
            <w:szCs w:val="24"/>
            <w:lang w:eastAsia="en-US"/>
          </w:rPr>
          <w:br/>
          <w:t xml:space="preserve">Β. ΚΟΙΝΟΒΟΥΛΕΥΤΙΚΟΣ ΕΛΕΓΧΟΣ </w:t>
        </w:r>
        <w:r w:rsidRPr="00AE4F2A">
          <w:rPr>
            <w:rFonts w:eastAsia="Times New Roman"/>
            <w:szCs w:val="24"/>
            <w:lang w:eastAsia="en-US"/>
          </w:rPr>
          <w:br/>
          <w:t xml:space="preserve">1. Ανάγνωση αναφορών, σελ. </w:t>
        </w:r>
        <w:r w:rsidRPr="00AE4F2A">
          <w:rPr>
            <w:rFonts w:eastAsia="Times New Roman"/>
            <w:szCs w:val="24"/>
            <w:lang w:eastAsia="en-US"/>
          </w:rPr>
          <w:br/>
          <w:t xml:space="preserve">2. Ανακοίνωση του δελτίου επικαίρων ερωτήσεων της Δευτέρας 27 Νοεμβρίου 2017, σελ. </w:t>
        </w:r>
        <w:r w:rsidRPr="00AE4F2A">
          <w:rPr>
            <w:rFonts w:eastAsia="Times New Roman"/>
            <w:szCs w:val="24"/>
            <w:lang w:eastAsia="en-US"/>
          </w:rPr>
          <w:br/>
          <w:t>3. Συζήτηση επικαίρων ερωτήσεων:</w:t>
        </w:r>
        <w:r w:rsidRPr="00AE4F2A">
          <w:rPr>
            <w:rFonts w:eastAsia="Times New Roman"/>
            <w:szCs w:val="24"/>
            <w:lang w:eastAsia="en-US"/>
          </w:rPr>
          <w:br/>
          <w:t xml:space="preserve">    α) Προς τον Υπουργό Ψηφιακής Πολιτικής, Τηλεπικοινωνιών και Ενημέρωσης, με θέμα: «Μέτρα πρόληψης και καταπολέμησης </w:t>
        </w:r>
        <w:proofErr w:type="spellStart"/>
        <w:r w:rsidRPr="00AE4F2A">
          <w:rPr>
            <w:rFonts w:eastAsia="Times New Roman"/>
            <w:szCs w:val="24"/>
            <w:lang w:eastAsia="en-US"/>
          </w:rPr>
          <w:t>κυβερνοεπιθέσεων</w:t>
        </w:r>
        <w:proofErr w:type="spellEnd"/>
        <w:r w:rsidRPr="00AE4F2A">
          <w:rPr>
            <w:rFonts w:eastAsia="Times New Roman"/>
            <w:szCs w:val="24"/>
            <w:lang w:eastAsia="en-US"/>
          </w:rPr>
          <w:t xml:space="preserve">», σελ. </w:t>
        </w:r>
        <w:r w:rsidRPr="00AE4F2A">
          <w:rPr>
            <w:rFonts w:eastAsia="Times New Roman"/>
            <w:szCs w:val="24"/>
            <w:lang w:eastAsia="en-US"/>
          </w:rPr>
          <w:br/>
          <w:t xml:space="preserve">    β) Προς τον Υπουργό Ναυτιλίας και Νησιωτικής Πολιτικής, με θέμα: «Η “νέα θαλάσσια Εγνατία“ χαράζει ρότα ανάπτυξης και προόδου για τον  Έβρο, τη Σαμοθράκη και την Θράκη», σελ. </w:t>
        </w:r>
        <w:r w:rsidRPr="00AE4F2A">
          <w:rPr>
            <w:rFonts w:eastAsia="Times New Roman"/>
            <w:szCs w:val="24"/>
            <w:lang w:eastAsia="en-US"/>
          </w:rPr>
          <w:br/>
        </w:r>
      </w:ins>
    </w:p>
    <w:p w14:paraId="53D2C5C3" w14:textId="77777777" w:rsidR="00AE4F2A" w:rsidRPr="00AE4F2A" w:rsidRDefault="00AE4F2A" w:rsidP="00AE4F2A">
      <w:pPr>
        <w:spacing w:after="0" w:line="360" w:lineRule="auto"/>
        <w:rPr>
          <w:ins w:id="24" w:author="Φλούδα Χριστίνα" w:date="2017-11-30T10:47:00Z"/>
          <w:rFonts w:eastAsia="Times New Roman"/>
          <w:szCs w:val="24"/>
          <w:lang w:eastAsia="en-US"/>
        </w:rPr>
      </w:pPr>
      <w:ins w:id="25" w:author="Φλούδα Χριστίνα" w:date="2017-11-30T10:47:00Z">
        <w:r w:rsidRPr="00AE4F2A">
          <w:rPr>
            <w:rFonts w:eastAsia="Times New Roman"/>
            <w:szCs w:val="24"/>
            <w:lang w:eastAsia="en-US"/>
          </w:rPr>
          <w:t>ΠΡΟΕΔΡΕΥΟΥΣΑ</w:t>
        </w:r>
      </w:ins>
    </w:p>
    <w:p w14:paraId="57F99F55" w14:textId="77777777" w:rsidR="00AE4F2A" w:rsidRPr="00AE4F2A" w:rsidRDefault="00AE4F2A" w:rsidP="00AE4F2A">
      <w:pPr>
        <w:spacing w:after="0" w:line="360" w:lineRule="auto"/>
        <w:rPr>
          <w:ins w:id="26" w:author="Φλούδα Χριστίνα" w:date="2017-11-30T10:47:00Z"/>
          <w:rFonts w:eastAsia="Times New Roman"/>
          <w:szCs w:val="24"/>
          <w:lang w:eastAsia="en-US"/>
        </w:rPr>
      </w:pPr>
    </w:p>
    <w:p w14:paraId="1E626363" w14:textId="77777777" w:rsidR="00AE4F2A" w:rsidRPr="00AE4F2A" w:rsidRDefault="00AE4F2A" w:rsidP="00AE4F2A">
      <w:pPr>
        <w:spacing w:after="0" w:line="360" w:lineRule="auto"/>
        <w:rPr>
          <w:ins w:id="27" w:author="Φλούδα Χριστίνα" w:date="2017-11-30T10:47:00Z"/>
          <w:rFonts w:eastAsia="Times New Roman"/>
          <w:szCs w:val="24"/>
          <w:lang w:eastAsia="en-US"/>
        </w:rPr>
      </w:pPr>
      <w:ins w:id="28" w:author="Φλούδα Χριστίνα" w:date="2017-11-30T10:47:00Z">
        <w:r w:rsidRPr="00AE4F2A">
          <w:rPr>
            <w:rFonts w:eastAsia="Times New Roman"/>
            <w:szCs w:val="24"/>
            <w:lang w:eastAsia="en-US"/>
          </w:rPr>
          <w:t>ΧΡΙΣΤΟΔΟΥΛΟΠΟΥΛΟΥ Α. , σελ.</w:t>
        </w:r>
        <w:r w:rsidRPr="00AE4F2A">
          <w:rPr>
            <w:rFonts w:eastAsia="Times New Roman"/>
            <w:szCs w:val="24"/>
            <w:lang w:eastAsia="en-US"/>
          </w:rPr>
          <w:br/>
        </w:r>
      </w:ins>
    </w:p>
    <w:p w14:paraId="3F8B88D5" w14:textId="77777777" w:rsidR="00AE4F2A" w:rsidRPr="00AE4F2A" w:rsidRDefault="00AE4F2A" w:rsidP="00AE4F2A">
      <w:pPr>
        <w:spacing w:after="0" w:line="360" w:lineRule="auto"/>
        <w:rPr>
          <w:ins w:id="29" w:author="Φλούδα Χριστίνα" w:date="2017-11-30T10:47:00Z"/>
          <w:rFonts w:eastAsia="Times New Roman"/>
          <w:szCs w:val="24"/>
          <w:lang w:eastAsia="en-US"/>
        </w:rPr>
      </w:pPr>
    </w:p>
    <w:p w14:paraId="670D323C" w14:textId="77777777" w:rsidR="00AE4F2A" w:rsidRPr="00AE4F2A" w:rsidRDefault="00AE4F2A" w:rsidP="00AE4F2A">
      <w:pPr>
        <w:spacing w:after="0" w:line="360" w:lineRule="auto"/>
        <w:rPr>
          <w:ins w:id="30" w:author="Φλούδα Χριστίνα" w:date="2017-11-30T10:47:00Z"/>
          <w:rFonts w:eastAsia="Times New Roman"/>
          <w:szCs w:val="24"/>
          <w:lang w:eastAsia="en-US"/>
        </w:rPr>
      </w:pPr>
      <w:ins w:id="31" w:author="Φλούδα Χριστίνα" w:date="2017-11-30T10:47:00Z">
        <w:r w:rsidRPr="00AE4F2A">
          <w:rPr>
            <w:rFonts w:eastAsia="Times New Roman"/>
            <w:szCs w:val="24"/>
            <w:lang w:eastAsia="en-US"/>
          </w:rPr>
          <w:t>ΟΜΙΛΗΤΕΣ</w:t>
        </w:r>
      </w:ins>
    </w:p>
    <w:p w14:paraId="19358DDE" w14:textId="004D265B" w:rsidR="00AE4F2A" w:rsidRDefault="00AE4F2A" w:rsidP="00AE4F2A">
      <w:pPr>
        <w:spacing w:after="0" w:line="600" w:lineRule="auto"/>
        <w:ind w:firstLine="720"/>
        <w:contextualSpacing/>
        <w:jc w:val="center"/>
        <w:rPr>
          <w:ins w:id="32" w:author="Φλούδα Χριστίνα" w:date="2017-11-30T10:47:00Z"/>
          <w:rFonts w:eastAsia="Times New Roman"/>
          <w:szCs w:val="24"/>
        </w:rPr>
      </w:pPr>
      <w:ins w:id="33" w:author="Φλούδα Χριστίνα" w:date="2017-11-30T10:47:00Z">
        <w:r w:rsidRPr="00AE4F2A">
          <w:rPr>
            <w:rFonts w:eastAsia="Times New Roman"/>
            <w:szCs w:val="24"/>
            <w:lang w:eastAsia="en-US"/>
          </w:rPr>
          <w:br/>
          <w:t>Α. Επί διαδικαστικού θέματος:</w:t>
        </w:r>
        <w:r w:rsidRPr="00AE4F2A">
          <w:rPr>
            <w:rFonts w:eastAsia="Times New Roman"/>
            <w:szCs w:val="24"/>
            <w:lang w:eastAsia="en-US"/>
          </w:rPr>
          <w:br/>
          <w:t>ΑΣΗΜΑΚΟΠΟΥΛΟΥ  Ά. , σελ.</w:t>
        </w:r>
        <w:r w:rsidRPr="00AE4F2A">
          <w:rPr>
            <w:rFonts w:eastAsia="Times New Roman"/>
            <w:szCs w:val="24"/>
            <w:lang w:eastAsia="en-US"/>
          </w:rPr>
          <w:br/>
          <w:t>ΧΡΙΣΤΟΔΟΥΛΟΠΟΥΛΟΥ Α. , σελ.</w:t>
        </w:r>
        <w:r w:rsidRPr="00AE4F2A">
          <w:rPr>
            <w:rFonts w:eastAsia="Times New Roman"/>
            <w:szCs w:val="24"/>
            <w:lang w:eastAsia="en-US"/>
          </w:rPr>
          <w:br/>
        </w:r>
        <w:r w:rsidRPr="00AE4F2A">
          <w:rPr>
            <w:rFonts w:eastAsia="Times New Roman"/>
            <w:szCs w:val="24"/>
            <w:lang w:eastAsia="en-US"/>
          </w:rPr>
          <w:br/>
          <w:t>Β. Επί των επικαίρων ερωτήσεων:</w:t>
        </w:r>
        <w:r w:rsidRPr="00AE4F2A">
          <w:rPr>
            <w:rFonts w:eastAsia="Times New Roman"/>
            <w:szCs w:val="24"/>
            <w:lang w:eastAsia="en-US"/>
          </w:rPr>
          <w:br/>
          <w:t>ΑΣΗΜΑΚΟΠΟΥΛΟΥ  Ά. , σελ.</w:t>
        </w:r>
        <w:r w:rsidRPr="00AE4F2A">
          <w:rPr>
            <w:rFonts w:eastAsia="Times New Roman"/>
            <w:szCs w:val="24"/>
            <w:lang w:eastAsia="en-US"/>
          </w:rPr>
          <w:br/>
          <w:t>ΔΗΜΟΣΧΑΚΗΣ Α. , σελ.</w:t>
        </w:r>
        <w:r w:rsidRPr="00AE4F2A">
          <w:rPr>
            <w:rFonts w:eastAsia="Times New Roman"/>
            <w:szCs w:val="24"/>
            <w:lang w:eastAsia="en-US"/>
          </w:rPr>
          <w:br/>
          <w:t>ΠΑΠΠΑΣ Ν. , σελ.</w:t>
        </w:r>
        <w:r w:rsidRPr="00AE4F2A">
          <w:rPr>
            <w:rFonts w:eastAsia="Times New Roman"/>
            <w:szCs w:val="24"/>
            <w:lang w:eastAsia="en-US"/>
          </w:rPr>
          <w:br/>
          <w:t>ΣΑΝΤΟΡΙΝΙΟΣ Ν. , σελ.</w:t>
        </w:r>
        <w:r w:rsidRPr="00AE4F2A">
          <w:rPr>
            <w:rFonts w:eastAsia="Times New Roman"/>
            <w:szCs w:val="24"/>
            <w:lang w:eastAsia="en-US"/>
          </w:rPr>
          <w:br/>
        </w:r>
      </w:ins>
    </w:p>
    <w:p w14:paraId="07EC2395"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ΠΡΑΚΤΙΚΑ ΒΟΥΛΗΣ</w:t>
      </w:r>
    </w:p>
    <w:p w14:paraId="07EC2396"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 xml:space="preserve">ΙΖ΄ ΠΕΡΙΟΔΟΣ </w:t>
      </w:r>
    </w:p>
    <w:p w14:paraId="07EC2397"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ΠΡΟΕΔΡΕΥΟΜΕΝΗΣ ΚΟΙΝΟΒΟΥΛΕΥΤΙΚΗΣ ΔΗΜΟΚΡΑΤΙΑΣ</w:t>
      </w:r>
    </w:p>
    <w:p w14:paraId="07EC2398"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ΣΥΝΟΔΟΣ Γ΄</w:t>
      </w:r>
    </w:p>
    <w:p w14:paraId="07EC2399"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ΣΥΝΕΔΡΙΑΣΗ ΛΔ΄</w:t>
      </w:r>
    </w:p>
    <w:p w14:paraId="07EC239A" w14:textId="77777777" w:rsidR="001D5387" w:rsidRDefault="00AE4F2A">
      <w:pPr>
        <w:spacing w:after="0" w:line="600" w:lineRule="auto"/>
        <w:ind w:firstLine="720"/>
        <w:contextualSpacing/>
        <w:jc w:val="center"/>
        <w:rPr>
          <w:rFonts w:eastAsia="Times New Roman"/>
          <w:szCs w:val="24"/>
        </w:rPr>
      </w:pPr>
      <w:r w:rsidRPr="0098467A">
        <w:rPr>
          <w:rFonts w:eastAsia="Times New Roman"/>
          <w:szCs w:val="24"/>
        </w:rPr>
        <w:t>Παρασκευή 24 Νοεμβρίου 2017</w:t>
      </w:r>
    </w:p>
    <w:p w14:paraId="07EC239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Αθήνα, σήμερα στις 24 Νοεμβρίου 2017, ημέρα Παρασκευή και ώρα 10.07΄</w:t>
      </w:r>
      <w:r w:rsidRPr="00C84A30">
        <w:rPr>
          <w:rFonts w:eastAsia="Times New Roman"/>
          <w:szCs w:val="24"/>
        </w:rPr>
        <w:t>,</w:t>
      </w:r>
      <w:r w:rsidRPr="0098467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w:t>
      </w:r>
      <w:r w:rsidRPr="0098467A">
        <w:rPr>
          <w:rFonts w:eastAsia="Times New Roman"/>
          <w:szCs w:val="24"/>
        </w:rPr>
        <w:t xml:space="preserve">. </w:t>
      </w:r>
      <w:r w:rsidRPr="0098467A">
        <w:rPr>
          <w:rFonts w:eastAsia="Times New Roman"/>
          <w:b/>
          <w:szCs w:val="24"/>
        </w:rPr>
        <w:t>ΑΝΑΣΤΑΣΙΑΣ ΧΡΙΣΤΟΔΟΥΛΟΠΟΥΛΟΥ</w:t>
      </w:r>
      <w:r w:rsidRPr="0098467A">
        <w:rPr>
          <w:rFonts w:eastAsia="Times New Roman"/>
          <w:szCs w:val="24"/>
        </w:rPr>
        <w:t>.</w:t>
      </w:r>
    </w:p>
    <w:p w14:paraId="07EC239C" w14:textId="77777777" w:rsidR="001D5387" w:rsidRDefault="00AE4F2A">
      <w:pPr>
        <w:spacing w:after="0" w:line="600" w:lineRule="auto"/>
        <w:ind w:firstLine="720"/>
        <w:contextualSpacing/>
        <w:jc w:val="both"/>
        <w:rPr>
          <w:rFonts w:eastAsia="Times New Roman"/>
          <w:szCs w:val="24"/>
        </w:rPr>
      </w:pPr>
      <w:r w:rsidRPr="0098467A">
        <w:rPr>
          <w:rFonts w:eastAsia="Times New Roman"/>
          <w:b/>
          <w:bCs/>
          <w:szCs w:val="24"/>
        </w:rPr>
        <w:t xml:space="preserve">ΠΡΟΕΔΡΕΥΟΥΣΑ (Αναστασία Χριστοδουλοπούλου): </w:t>
      </w:r>
      <w:r w:rsidRPr="0098467A">
        <w:rPr>
          <w:rFonts w:eastAsia="Times New Roman"/>
          <w:szCs w:val="24"/>
        </w:rPr>
        <w:t xml:space="preserve">Κυρίες και κύριοι συνάδελφοι, αρχίζει η </w:t>
      </w:r>
      <w:r w:rsidRPr="0098467A">
        <w:rPr>
          <w:rFonts w:eastAsia="Times New Roman"/>
          <w:szCs w:val="24"/>
        </w:rPr>
        <w:t>συνεδρίαση.</w:t>
      </w:r>
    </w:p>
    <w:p w14:paraId="07EC239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(ΕΠΙΚΥΡΩΣΗ ΠΡΑΚΤΙΚΩΝ: Σύμφωνα με την από 23</w:t>
      </w:r>
      <w:r w:rsidRPr="0098467A">
        <w:rPr>
          <w:rFonts w:eastAsia="Times New Roman"/>
          <w:szCs w:val="24"/>
        </w:rPr>
        <w:t>-</w:t>
      </w:r>
      <w:r w:rsidRPr="0098467A">
        <w:rPr>
          <w:rFonts w:eastAsia="Times New Roman"/>
          <w:szCs w:val="24"/>
        </w:rPr>
        <w:t>11</w:t>
      </w:r>
      <w:r w:rsidRPr="0098467A">
        <w:rPr>
          <w:rFonts w:eastAsia="Times New Roman"/>
          <w:szCs w:val="24"/>
        </w:rPr>
        <w:t>-</w:t>
      </w:r>
      <w:r w:rsidRPr="0098467A">
        <w:rPr>
          <w:rFonts w:eastAsia="Times New Roman"/>
          <w:szCs w:val="24"/>
        </w:rPr>
        <w:t xml:space="preserve">2017 εξουσιοδότηση του Σώματος επικυρώθηκαν με ευθύνη του Προεδρείου τα Πρακτικά της ΛΓ΄ συνεδριάσεώς του, της Πέμπτης 23 Νοεμβρίου 2017, σε ό,τι αφορά την ψήφιση στο </w:t>
      </w:r>
      <w:r w:rsidRPr="0098467A">
        <w:rPr>
          <w:rFonts w:eastAsia="Times New Roman"/>
          <w:szCs w:val="24"/>
        </w:rPr>
        <w:t>σύνολο</w:t>
      </w:r>
      <w:r w:rsidRPr="0098467A">
        <w:rPr>
          <w:rFonts w:eastAsia="Times New Roman"/>
          <w:szCs w:val="24"/>
        </w:rPr>
        <w:t xml:space="preserve"> του σχεδίου νόμου: «</w:t>
      </w:r>
      <w:r w:rsidRPr="0098467A">
        <w:rPr>
          <w:rFonts w:eastAsia="Times New Roman"/>
          <w:szCs w:val="24"/>
        </w:rPr>
        <w:t>Δι</w:t>
      </w:r>
      <w:r w:rsidRPr="0098467A">
        <w:rPr>
          <w:rFonts w:eastAsia="Times New Roman"/>
          <w:szCs w:val="24"/>
        </w:rPr>
        <w:t>α</w:t>
      </w:r>
      <w:r w:rsidRPr="0098467A">
        <w:rPr>
          <w:rFonts w:eastAsia="Times New Roman"/>
          <w:szCs w:val="24"/>
        </w:rPr>
        <w:t xml:space="preserve"> βίου εκπαίδευση προσωπικού Υπουργείου Ναυτιλίας και Νησιωτικής Πολιτικής, ενδυνάμωση της διαφάνειας </w:t>
      </w:r>
      <w:r w:rsidRPr="0098467A">
        <w:rPr>
          <w:rFonts w:eastAsia="Times New Roman"/>
          <w:szCs w:val="24"/>
        </w:rPr>
        <w:lastRenderedPageBreak/>
        <w:t>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w:t>
      </w:r>
      <w:r w:rsidRPr="0098467A">
        <w:rPr>
          <w:rFonts w:eastAsia="Times New Roman"/>
          <w:szCs w:val="24"/>
        </w:rPr>
        <w:t>ού προσωπικού, συμπλήρωση διατάξεων για τα λιμενικά έργα και άλλες διατάξεις».)</w:t>
      </w:r>
    </w:p>
    <w:p w14:paraId="07EC239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Σήμερα θα ξεκινήσουμε</w:t>
      </w:r>
      <w:r w:rsidRPr="0098467A">
        <w:rPr>
          <w:rFonts w:eastAsia="Times New Roman"/>
          <w:szCs w:val="24"/>
        </w:rPr>
        <w:t xml:space="preserve"> μνημονεύοντας δύο επετείους, όπως αποφάσισε η Διάσκεψη των Προέδρων, που γιορτάζονται κάθε χρόνο στις 25 Νοεμβρίου. </w:t>
      </w:r>
    </w:p>
    <w:p w14:paraId="07EC239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Η πρώτη είναι η Επέτειος της 25</w:t>
      </w:r>
      <w:r w:rsidRPr="0098467A">
        <w:rPr>
          <w:rFonts w:eastAsia="Times New Roman"/>
          <w:szCs w:val="24"/>
          <w:vertAlign w:val="superscript"/>
        </w:rPr>
        <w:t>ης</w:t>
      </w:r>
      <w:r w:rsidRPr="0098467A">
        <w:rPr>
          <w:rFonts w:eastAsia="Times New Roman"/>
          <w:szCs w:val="24"/>
        </w:rPr>
        <w:t xml:space="preserve"> Νοε</w:t>
      </w:r>
      <w:r w:rsidRPr="0098467A">
        <w:rPr>
          <w:rFonts w:eastAsia="Times New Roman"/>
          <w:szCs w:val="24"/>
        </w:rPr>
        <w:t>μβρίου του 1942</w:t>
      </w:r>
      <w:r w:rsidRPr="0098467A">
        <w:rPr>
          <w:rFonts w:eastAsia="Times New Roman"/>
          <w:szCs w:val="24"/>
        </w:rPr>
        <w:t>,</w:t>
      </w:r>
      <w:r w:rsidRPr="0098467A">
        <w:rPr>
          <w:rFonts w:eastAsia="Times New Roman"/>
          <w:szCs w:val="24"/>
        </w:rPr>
        <w:t xml:space="preserve"> που έγινε η ανατίναξη της γέφυρας του </w:t>
      </w:r>
      <w:proofErr w:type="spellStart"/>
      <w:r w:rsidRPr="0098467A">
        <w:rPr>
          <w:rFonts w:eastAsia="Times New Roman"/>
          <w:szCs w:val="24"/>
        </w:rPr>
        <w:t>Γοργοπόταμου</w:t>
      </w:r>
      <w:proofErr w:type="spellEnd"/>
      <w:r w:rsidRPr="0098467A">
        <w:rPr>
          <w:rFonts w:eastAsia="Times New Roman"/>
          <w:szCs w:val="24"/>
        </w:rPr>
        <w:t xml:space="preserve">, που όπως πολύ καλά γνωρίζετε, αποτέλεσε μια από τις πιο ηρωικές πράξεις της Εθνικής μας Αντίστασης. Τότε, λοιπόν, </w:t>
      </w:r>
      <w:proofErr w:type="spellStart"/>
      <w:r w:rsidRPr="0098467A">
        <w:rPr>
          <w:rFonts w:eastAsia="Times New Roman"/>
          <w:szCs w:val="24"/>
        </w:rPr>
        <w:t>εκατόν</w:t>
      </w:r>
      <w:proofErr w:type="spellEnd"/>
      <w:r w:rsidRPr="0098467A">
        <w:rPr>
          <w:rFonts w:eastAsia="Times New Roman"/>
          <w:szCs w:val="24"/>
        </w:rPr>
        <w:t xml:space="preserve"> πενήντα αντάρτες από το ΕΑΜ και τον ΕΔΕΣ με τη συνεργασία Άγγλων, </w:t>
      </w:r>
      <w:r w:rsidRPr="0098467A">
        <w:rPr>
          <w:rFonts w:eastAsia="Times New Roman"/>
          <w:szCs w:val="24"/>
        </w:rPr>
        <w:t xml:space="preserve">οι οποίοι είχαν σχεδιάσει και τη συγκεκριμένη ενέργεια, έκαναν την ανατίναξη της γέφυρας του </w:t>
      </w:r>
      <w:proofErr w:type="spellStart"/>
      <w:r w:rsidRPr="0098467A">
        <w:rPr>
          <w:rFonts w:eastAsia="Times New Roman"/>
          <w:szCs w:val="24"/>
        </w:rPr>
        <w:t>Γοργοπόταμου</w:t>
      </w:r>
      <w:proofErr w:type="spellEnd"/>
      <w:r w:rsidRPr="0098467A">
        <w:rPr>
          <w:rFonts w:eastAsia="Times New Roman"/>
          <w:szCs w:val="24"/>
        </w:rPr>
        <w:t xml:space="preserve">, προκειμένου να αποκόψουν από τα στρατεύματα του </w:t>
      </w:r>
      <w:proofErr w:type="spellStart"/>
      <w:r w:rsidRPr="0098467A">
        <w:rPr>
          <w:rFonts w:eastAsia="Times New Roman"/>
          <w:szCs w:val="24"/>
        </w:rPr>
        <w:t>Ρόμελ</w:t>
      </w:r>
      <w:proofErr w:type="spellEnd"/>
      <w:r w:rsidRPr="0098467A">
        <w:rPr>
          <w:rFonts w:eastAsia="Times New Roman"/>
          <w:szCs w:val="24"/>
        </w:rPr>
        <w:t xml:space="preserve"> τη δυνατότητα να ανεφοδιάζεται από τα λιμάνια του </w:t>
      </w:r>
      <w:r w:rsidRPr="0098467A">
        <w:rPr>
          <w:rFonts w:eastAsia="Times New Roman"/>
          <w:szCs w:val="24"/>
        </w:rPr>
        <w:t>Ν</w:t>
      </w:r>
      <w:r w:rsidRPr="0098467A">
        <w:rPr>
          <w:rFonts w:eastAsia="Times New Roman"/>
          <w:szCs w:val="24"/>
        </w:rPr>
        <w:t xml:space="preserve">ότου. Αν και μετά από λίγες μέρες έγινε η </w:t>
      </w:r>
      <w:r w:rsidRPr="0098467A">
        <w:rPr>
          <w:rFonts w:eastAsia="Times New Roman"/>
          <w:szCs w:val="24"/>
        </w:rPr>
        <w:t>μ</w:t>
      </w:r>
      <w:r w:rsidRPr="0098467A">
        <w:rPr>
          <w:rFonts w:eastAsia="Times New Roman"/>
          <w:szCs w:val="24"/>
        </w:rPr>
        <w:t>ά</w:t>
      </w:r>
      <w:r w:rsidRPr="0098467A">
        <w:rPr>
          <w:rFonts w:eastAsia="Times New Roman"/>
          <w:szCs w:val="24"/>
        </w:rPr>
        <w:t xml:space="preserve">χη του Ελ Αλαμέιν, όπου συντρίφτηκαν οι δυνάμεις του </w:t>
      </w:r>
      <w:proofErr w:type="spellStart"/>
      <w:r w:rsidRPr="0098467A">
        <w:rPr>
          <w:rFonts w:eastAsia="Times New Roman"/>
          <w:szCs w:val="24"/>
        </w:rPr>
        <w:t>Ρόμελ</w:t>
      </w:r>
      <w:proofErr w:type="spellEnd"/>
      <w:r w:rsidRPr="0098467A">
        <w:rPr>
          <w:rFonts w:eastAsia="Times New Roman"/>
          <w:szCs w:val="24"/>
        </w:rPr>
        <w:t>,</w:t>
      </w:r>
      <w:r w:rsidRPr="0098467A">
        <w:rPr>
          <w:rFonts w:eastAsia="Times New Roman"/>
          <w:szCs w:val="24"/>
        </w:rPr>
        <w:t xml:space="preserve"> και μ’ αυτή την έννοια μπορούμε να πούμε ότι αποκόπηκε οριστικά κάθε δυνατότητα ανεφοδιασμού των γερμανικών δυνάμεων κατοχής μέσω του δρόμου της Αφρικής, παρά ταύτα θεωρείται αυτή η </w:t>
      </w:r>
      <w:r w:rsidRPr="0098467A">
        <w:rPr>
          <w:rFonts w:eastAsia="Times New Roman"/>
          <w:szCs w:val="24"/>
        </w:rPr>
        <w:lastRenderedPageBreak/>
        <w:t>συμβολική εμβλ</w:t>
      </w:r>
      <w:r w:rsidRPr="0098467A">
        <w:rPr>
          <w:rFonts w:eastAsia="Times New Roman"/>
          <w:szCs w:val="24"/>
        </w:rPr>
        <w:t xml:space="preserve">ηματική και ηρωική πράξη της ανατίναξης του </w:t>
      </w:r>
      <w:proofErr w:type="spellStart"/>
      <w:r w:rsidRPr="0098467A">
        <w:rPr>
          <w:rFonts w:eastAsia="Times New Roman"/>
          <w:szCs w:val="24"/>
        </w:rPr>
        <w:t>Γοργοπόταμου</w:t>
      </w:r>
      <w:proofErr w:type="spellEnd"/>
      <w:r w:rsidRPr="0098467A">
        <w:rPr>
          <w:rFonts w:eastAsia="Times New Roman"/>
          <w:szCs w:val="24"/>
        </w:rPr>
        <w:t>,</w:t>
      </w:r>
      <w:r w:rsidRPr="0098467A">
        <w:rPr>
          <w:rFonts w:eastAsia="Times New Roman"/>
          <w:szCs w:val="24"/>
        </w:rPr>
        <w:t xml:space="preserve"> ως μια πολύ σημαντική ημερομηνία. Να σημειώσουμε ότι έγινε 25 Νοεμβρίου του 1942, έναν χρόνο μετά την έναρξη της </w:t>
      </w:r>
      <w:r w:rsidRPr="0098467A">
        <w:rPr>
          <w:rFonts w:eastAsia="Times New Roman"/>
          <w:szCs w:val="24"/>
        </w:rPr>
        <w:t>γ</w:t>
      </w:r>
      <w:r w:rsidRPr="0098467A">
        <w:rPr>
          <w:rFonts w:eastAsia="Times New Roman"/>
          <w:szCs w:val="24"/>
        </w:rPr>
        <w:t xml:space="preserve">ερμανικής </w:t>
      </w:r>
      <w:r w:rsidRPr="0098467A">
        <w:rPr>
          <w:rFonts w:eastAsia="Times New Roman"/>
          <w:szCs w:val="24"/>
        </w:rPr>
        <w:t>κ</w:t>
      </w:r>
      <w:r w:rsidRPr="0098467A">
        <w:rPr>
          <w:rFonts w:eastAsia="Times New Roman"/>
          <w:szCs w:val="24"/>
        </w:rPr>
        <w:t xml:space="preserve">ατοχής. Ανέβασε πάρα πολύ το φρόνιμα και το ηθικό των Ελλήνων και </w:t>
      </w:r>
      <w:r w:rsidRPr="0098467A">
        <w:rPr>
          <w:rFonts w:eastAsia="Times New Roman"/>
          <w:szCs w:val="24"/>
        </w:rPr>
        <w:t>θεωρείται ως ημέρα</w:t>
      </w:r>
      <w:r w:rsidRPr="0098467A">
        <w:rPr>
          <w:rFonts w:eastAsia="Times New Roman"/>
          <w:szCs w:val="24"/>
        </w:rPr>
        <w:t>,</w:t>
      </w:r>
      <w:r w:rsidRPr="0098467A">
        <w:rPr>
          <w:rFonts w:eastAsia="Times New Roman"/>
          <w:szCs w:val="24"/>
        </w:rPr>
        <w:t xml:space="preserve"> που καθόρισε </w:t>
      </w:r>
      <w:r w:rsidRPr="0098467A">
        <w:rPr>
          <w:rFonts w:eastAsia="Times New Roman"/>
          <w:szCs w:val="24"/>
        </w:rPr>
        <w:t xml:space="preserve">σημαντικά </w:t>
      </w:r>
      <w:r w:rsidRPr="0098467A">
        <w:rPr>
          <w:rFonts w:eastAsia="Times New Roman"/>
          <w:szCs w:val="24"/>
        </w:rPr>
        <w:t xml:space="preserve">τη συμμετοχή του ελληνικού λαού στην </w:t>
      </w:r>
      <w:r w:rsidRPr="0098467A">
        <w:rPr>
          <w:rFonts w:eastAsia="Times New Roman"/>
          <w:szCs w:val="24"/>
        </w:rPr>
        <w:t>Ε</w:t>
      </w:r>
      <w:r w:rsidRPr="0098467A">
        <w:rPr>
          <w:rFonts w:eastAsia="Times New Roman"/>
          <w:szCs w:val="24"/>
        </w:rPr>
        <w:t xml:space="preserve">θνική </w:t>
      </w:r>
      <w:r w:rsidRPr="0098467A">
        <w:rPr>
          <w:rFonts w:eastAsia="Times New Roman"/>
          <w:szCs w:val="24"/>
        </w:rPr>
        <w:t>Α</w:t>
      </w:r>
      <w:r w:rsidRPr="0098467A">
        <w:rPr>
          <w:rFonts w:eastAsia="Times New Roman"/>
          <w:szCs w:val="24"/>
        </w:rPr>
        <w:t xml:space="preserve">ντίσταση. </w:t>
      </w:r>
    </w:p>
    <w:p w14:paraId="07EC23A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Μετά από αυτή την ημερομηνία άρχισαν να πυκνώνουν οι αντάρτικες ομάδες στα βουνά και τις πόλεις, προκειμένου να συντρίψουν τον ναζισμό και τον φασισμό που εί</w:t>
      </w:r>
      <w:r w:rsidRPr="0098467A">
        <w:rPr>
          <w:rFonts w:eastAsia="Times New Roman"/>
          <w:szCs w:val="24"/>
        </w:rPr>
        <w:t xml:space="preserve">χε καταλάβει τη χώρα μας. </w:t>
      </w:r>
    </w:p>
    <w:p w14:paraId="07EC23A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Νομίζω ότι είναι μία ημέρα σημαντική. Θέλω να σας θυμίσω ότι με τον ν.</w:t>
      </w:r>
      <w:r w:rsidRPr="005C6E17">
        <w:rPr>
          <w:rFonts w:eastAsia="Times New Roman"/>
          <w:szCs w:val="24"/>
        </w:rPr>
        <w:t>1285/1982</w:t>
      </w:r>
      <w:r w:rsidRPr="00D15055">
        <w:rPr>
          <w:rFonts w:eastAsia="Times New Roman"/>
          <w:szCs w:val="24"/>
        </w:rPr>
        <w:t>,</w:t>
      </w:r>
      <w:r w:rsidRPr="00B14532">
        <w:rPr>
          <w:rFonts w:eastAsia="Times New Roman"/>
          <w:szCs w:val="24"/>
        </w:rPr>
        <w:t xml:space="preserve"> η τότε κυβέρνηση είχε αποφασίσει ότι ως ημέρα εορτασμού της Εθνικής Αντίστασης ορίζεται η 25</w:t>
      </w:r>
      <w:r w:rsidRPr="0098467A">
        <w:rPr>
          <w:rFonts w:eastAsia="Times New Roman"/>
          <w:szCs w:val="24"/>
        </w:rPr>
        <w:t xml:space="preserve"> Νοεμβρίου</w:t>
      </w:r>
      <w:r w:rsidRPr="0098467A">
        <w:rPr>
          <w:rFonts w:eastAsia="Times New Roman"/>
          <w:szCs w:val="24"/>
        </w:rPr>
        <w:t xml:space="preserve"> κάθε χρόνο, που είναι η ημέρα της ανατίναξης </w:t>
      </w:r>
      <w:r w:rsidRPr="0098467A">
        <w:rPr>
          <w:rFonts w:eastAsia="Times New Roman"/>
          <w:szCs w:val="24"/>
        </w:rPr>
        <w:t xml:space="preserve">της γέφυρας του </w:t>
      </w:r>
      <w:proofErr w:type="spellStart"/>
      <w:r w:rsidRPr="0098467A">
        <w:rPr>
          <w:rFonts w:eastAsia="Times New Roman"/>
          <w:szCs w:val="24"/>
        </w:rPr>
        <w:t>Γοργοποτάμου</w:t>
      </w:r>
      <w:proofErr w:type="spellEnd"/>
      <w:r w:rsidRPr="0098467A">
        <w:rPr>
          <w:rFonts w:eastAsia="Times New Roman"/>
          <w:szCs w:val="24"/>
        </w:rPr>
        <w:t xml:space="preserve">. </w:t>
      </w:r>
    </w:p>
    <w:p w14:paraId="07EC23A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Έτσι στην Ελλάδα </w:t>
      </w:r>
      <w:r w:rsidRPr="0098467A">
        <w:rPr>
          <w:rFonts w:eastAsia="Times New Roman"/>
          <w:szCs w:val="24"/>
        </w:rPr>
        <w:t xml:space="preserve">νιώθουμε υποχρέωσή μας </w:t>
      </w:r>
      <w:r w:rsidRPr="0098467A">
        <w:rPr>
          <w:rFonts w:eastAsia="Times New Roman"/>
          <w:szCs w:val="24"/>
        </w:rPr>
        <w:t>γι’ αυτή τη μεγάλη εποποιία της Εθνικής Αντίστασης</w:t>
      </w:r>
      <w:r w:rsidRPr="0098467A">
        <w:rPr>
          <w:rFonts w:eastAsia="Times New Roman"/>
          <w:szCs w:val="24"/>
        </w:rPr>
        <w:t>,</w:t>
      </w:r>
      <w:r w:rsidRPr="0098467A">
        <w:rPr>
          <w:rFonts w:eastAsia="Times New Roman"/>
          <w:szCs w:val="24"/>
        </w:rPr>
        <w:t xml:space="preserve"> να μνημονεύουμε την </w:t>
      </w:r>
      <w:r w:rsidRPr="0098467A">
        <w:rPr>
          <w:rFonts w:eastAsia="Times New Roman"/>
          <w:szCs w:val="24"/>
        </w:rPr>
        <w:t xml:space="preserve">συγκεκριμένη </w:t>
      </w:r>
      <w:r w:rsidRPr="0098467A">
        <w:rPr>
          <w:rFonts w:eastAsia="Times New Roman"/>
          <w:szCs w:val="24"/>
        </w:rPr>
        <w:t>ημερομηνία, γιατί οι λαοί που δεν ξεχνούν</w:t>
      </w:r>
      <w:r w:rsidRPr="0098467A">
        <w:rPr>
          <w:rFonts w:eastAsia="Times New Roman"/>
          <w:szCs w:val="24"/>
        </w:rPr>
        <w:t>,</w:t>
      </w:r>
      <w:r w:rsidRPr="0098467A">
        <w:rPr>
          <w:rFonts w:eastAsia="Times New Roman"/>
          <w:szCs w:val="24"/>
        </w:rPr>
        <w:t xml:space="preserve"> είναι και πρωταγωνιστές της ιστορίας. Με αυτή την έννοια,</w:t>
      </w:r>
      <w:r w:rsidRPr="0098467A">
        <w:rPr>
          <w:rFonts w:eastAsia="Times New Roman"/>
          <w:szCs w:val="24"/>
        </w:rPr>
        <w:t xml:space="preserve"> αποφάσισε η </w:t>
      </w:r>
      <w:r w:rsidRPr="0098467A">
        <w:rPr>
          <w:rFonts w:eastAsia="Times New Roman"/>
          <w:szCs w:val="24"/>
        </w:rPr>
        <w:lastRenderedPageBreak/>
        <w:t xml:space="preserve">Διάσκεψη των Προέδρων να πούμε δύο λόγια και να μνημονεύσουμε αυτή την ημέρα. </w:t>
      </w:r>
    </w:p>
    <w:p w14:paraId="07EC23A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Η δεύτερη επέτειος </w:t>
      </w:r>
      <w:r w:rsidRPr="0098467A">
        <w:rPr>
          <w:rFonts w:eastAsia="Times New Roman"/>
          <w:szCs w:val="24"/>
        </w:rPr>
        <w:t>-</w:t>
      </w:r>
      <w:r w:rsidRPr="0098467A">
        <w:rPr>
          <w:rFonts w:eastAsia="Times New Roman"/>
          <w:szCs w:val="24"/>
        </w:rPr>
        <w:t>και αυτή στις 25</w:t>
      </w:r>
      <w:r w:rsidRPr="0098467A">
        <w:rPr>
          <w:rFonts w:eastAsia="Times New Roman"/>
          <w:szCs w:val="24"/>
        </w:rPr>
        <w:t xml:space="preserve"> Νοεμβρίου</w:t>
      </w:r>
      <w:r w:rsidRPr="0098467A">
        <w:rPr>
          <w:rFonts w:eastAsia="Times New Roman"/>
          <w:szCs w:val="24"/>
        </w:rPr>
        <w:t>-</w:t>
      </w:r>
      <w:r w:rsidRPr="0098467A">
        <w:rPr>
          <w:rFonts w:eastAsia="Times New Roman"/>
          <w:szCs w:val="24"/>
        </w:rPr>
        <w:t xml:space="preserve"> είναι μία ημέρα, επίσης, εμβληματική, η οποία «γιορτάζεται» σε όλο τον κόσμο</w:t>
      </w:r>
      <w:r w:rsidRPr="0098467A">
        <w:rPr>
          <w:rFonts w:eastAsia="Times New Roman"/>
          <w:szCs w:val="24"/>
        </w:rPr>
        <w:t>,</w:t>
      </w:r>
      <w:r w:rsidRPr="0098467A">
        <w:rPr>
          <w:rFonts w:eastAsia="Times New Roman"/>
          <w:szCs w:val="24"/>
        </w:rPr>
        <w:t xml:space="preserve"> ως η ημέρα κατά της βίας εναντίον των </w:t>
      </w:r>
      <w:r w:rsidRPr="0098467A">
        <w:rPr>
          <w:rFonts w:eastAsia="Times New Roman"/>
          <w:szCs w:val="24"/>
        </w:rPr>
        <w:t xml:space="preserve">γυναικών. </w:t>
      </w:r>
    </w:p>
    <w:p w14:paraId="07EC23A4"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Θέλω να θυμίσω ότι στις 25</w:t>
      </w:r>
      <w:r w:rsidRPr="0098467A">
        <w:rPr>
          <w:rFonts w:eastAsia="Times New Roman"/>
          <w:szCs w:val="24"/>
        </w:rPr>
        <w:t>-</w:t>
      </w:r>
      <w:r w:rsidRPr="0098467A">
        <w:rPr>
          <w:rFonts w:eastAsia="Times New Roman"/>
          <w:szCs w:val="24"/>
        </w:rPr>
        <w:t>11</w:t>
      </w:r>
      <w:r w:rsidRPr="0098467A">
        <w:rPr>
          <w:rFonts w:eastAsia="Times New Roman"/>
          <w:szCs w:val="24"/>
        </w:rPr>
        <w:t>-</w:t>
      </w:r>
      <w:r w:rsidRPr="0098467A">
        <w:rPr>
          <w:rFonts w:eastAsia="Times New Roman"/>
          <w:szCs w:val="24"/>
        </w:rPr>
        <w:t xml:space="preserve">1960 η τότε δομινικανή δικτατορία δολοφόνησε τρεις γυναίκες, που ήταν μάλιστα και αδελφές, αφού τις βασάνισε πρώτα ο δικτάτορας </w:t>
      </w:r>
      <w:proofErr w:type="spellStart"/>
      <w:r w:rsidRPr="0098467A">
        <w:rPr>
          <w:rFonts w:eastAsia="Times New Roman"/>
          <w:szCs w:val="24"/>
        </w:rPr>
        <w:t>Τρουχίγιο</w:t>
      </w:r>
      <w:proofErr w:type="spellEnd"/>
      <w:r w:rsidRPr="0098467A">
        <w:rPr>
          <w:rFonts w:eastAsia="Times New Roman"/>
          <w:szCs w:val="24"/>
        </w:rPr>
        <w:t xml:space="preserve"> </w:t>
      </w:r>
      <w:r w:rsidRPr="0098467A">
        <w:rPr>
          <w:rFonts w:eastAsia="Times New Roman"/>
          <w:szCs w:val="24"/>
        </w:rPr>
        <w:t>και από τότε αυτή η ημέρα θεωρείται ως μία ημέρα μνήμης και διαμαρτυρίας κατά</w:t>
      </w:r>
      <w:r w:rsidRPr="0098467A">
        <w:rPr>
          <w:rFonts w:eastAsia="Times New Roman"/>
          <w:szCs w:val="24"/>
        </w:rPr>
        <w:t xml:space="preserve"> της βίας</w:t>
      </w:r>
      <w:r w:rsidRPr="0098467A">
        <w:rPr>
          <w:rFonts w:eastAsia="Times New Roman"/>
          <w:szCs w:val="24"/>
        </w:rPr>
        <w:t>,</w:t>
      </w:r>
      <w:r w:rsidRPr="0098467A">
        <w:rPr>
          <w:rFonts w:eastAsia="Times New Roman"/>
          <w:szCs w:val="24"/>
        </w:rPr>
        <w:t xml:space="preserve"> που ασκείται στις γυναίκες σε όλο τον κόσμο. </w:t>
      </w:r>
    </w:p>
    <w:p w14:paraId="07EC23A5"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Γιορτάστηκε σχεδόν αμέσως μετά από γυναικείες οργανώσεις και</w:t>
      </w:r>
      <w:r w:rsidRPr="0098467A">
        <w:rPr>
          <w:rFonts w:eastAsia="Times New Roman"/>
          <w:szCs w:val="24"/>
        </w:rPr>
        <w:t>,</w:t>
      </w:r>
      <w:r w:rsidRPr="0098467A">
        <w:rPr>
          <w:rFonts w:eastAsia="Times New Roman"/>
          <w:szCs w:val="24"/>
        </w:rPr>
        <w:t xml:space="preserve"> τελικώς, το 1991 ο ΟΗΕ την καθόρισε ως παγκόσμια ημέρα</w:t>
      </w:r>
      <w:r w:rsidRPr="0098467A">
        <w:rPr>
          <w:rFonts w:eastAsia="Times New Roman"/>
          <w:szCs w:val="24"/>
        </w:rPr>
        <w:t>,</w:t>
      </w:r>
      <w:r w:rsidRPr="0098467A">
        <w:rPr>
          <w:rFonts w:eastAsia="Times New Roman"/>
          <w:szCs w:val="24"/>
        </w:rPr>
        <w:t xml:space="preserve"> για να γιορτάζεται και να μνημονεύονται αυτές οι </w:t>
      </w:r>
      <w:proofErr w:type="spellStart"/>
      <w:r w:rsidRPr="0098467A">
        <w:rPr>
          <w:rFonts w:eastAsia="Times New Roman"/>
          <w:szCs w:val="24"/>
        </w:rPr>
        <w:t>ηρωίδες</w:t>
      </w:r>
      <w:proofErr w:type="spellEnd"/>
      <w:r w:rsidRPr="0098467A">
        <w:rPr>
          <w:rFonts w:eastAsia="Times New Roman"/>
          <w:szCs w:val="24"/>
        </w:rPr>
        <w:t xml:space="preserve"> γυναίκες, προκειμένου να</w:t>
      </w:r>
      <w:r w:rsidRPr="0098467A">
        <w:rPr>
          <w:rFonts w:eastAsia="Times New Roman"/>
          <w:szCs w:val="24"/>
        </w:rPr>
        <w:t xml:space="preserve"> συνειδητοποιήσει η κοινωνία ότι η βία κατά των γυναικών</w:t>
      </w:r>
      <w:r w:rsidRPr="0098467A">
        <w:rPr>
          <w:rFonts w:eastAsia="Times New Roman"/>
          <w:szCs w:val="24"/>
        </w:rPr>
        <w:t>,</w:t>
      </w:r>
      <w:r w:rsidRPr="0098467A">
        <w:rPr>
          <w:rFonts w:eastAsia="Times New Roman"/>
          <w:szCs w:val="24"/>
        </w:rPr>
        <w:t xml:space="preserve"> είναι μία απαράδεκτη συμπεριφορά</w:t>
      </w:r>
      <w:r w:rsidRPr="0098467A">
        <w:rPr>
          <w:rFonts w:eastAsia="Times New Roman"/>
          <w:szCs w:val="24"/>
        </w:rPr>
        <w:t xml:space="preserve"> που συνεχίζεται. Διότι η βία κατά των γυναικών δεν γνωρίζει σύνορα, δεν γνωρίζει θρησκείες, δεν γνωρίζει πολιτισμούς. Είναι ένα φαινόμενο που μοιάζει μοιραίο, γιατί τα στατιστικά στοιχεία είναι</w:t>
      </w:r>
      <w:r w:rsidRPr="0098467A">
        <w:rPr>
          <w:rFonts w:eastAsia="Times New Roman"/>
          <w:szCs w:val="24"/>
        </w:rPr>
        <w:t>,</w:t>
      </w:r>
      <w:r w:rsidRPr="0098467A">
        <w:rPr>
          <w:rFonts w:eastAsia="Times New Roman"/>
          <w:szCs w:val="24"/>
        </w:rPr>
        <w:t xml:space="preserve"> πραγματικά</w:t>
      </w:r>
      <w:r w:rsidRPr="0098467A">
        <w:rPr>
          <w:rFonts w:eastAsia="Times New Roman"/>
          <w:szCs w:val="24"/>
        </w:rPr>
        <w:t>,</w:t>
      </w:r>
      <w:r w:rsidRPr="0098467A">
        <w:rPr>
          <w:rFonts w:eastAsia="Times New Roman"/>
          <w:szCs w:val="24"/>
        </w:rPr>
        <w:t xml:space="preserve"> εξαιρετικά ανησυχητικά</w:t>
      </w:r>
      <w:r w:rsidRPr="0098467A">
        <w:rPr>
          <w:rFonts w:eastAsia="Times New Roman"/>
          <w:szCs w:val="24"/>
        </w:rPr>
        <w:t>,</w:t>
      </w:r>
      <w:r w:rsidRPr="0098467A">
        <w:rPr>
          <w:rFonts w:eastAsia="Times New Roman"/>
          <w:szCs w:val="24"/>
        </w:rPr>
        <w:t xml:space="preserve"> για το τι συμβαίνει σε ό</w:t>
      </w:r>
      <w:r w:rsidRPr="0098467A">
        <w:rPr>
          <w:rFonts w:eastAsia="Times New Roman"/>
          <w:szCs w:val="24"/>
        </w:rPr>
        <w:t xml:space="preserve">λο τον πλανήτη ενάντια στις γυναίκες. </w:t>
      </w:r>
    </w:p>
    <w:p w14:paraId="07EC23A6"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Η βία που είναι σωματική, σεξουαλική, προσωπική και ψυχολογική, που είναι και βία λεκτική, ασκείται με όλους αυτούς τους τρόπους σε βάρος των γυναικών όλου του κόσμου και γι’ αυτό ο ΟΗΕ θεώρησε ότι πρέπει να είναι μία</w:t>
      </w:r>
      <w:r w:rsidRPr="0098467A">
        <w:rPr>
          <w:rFonts w:eastAsia="Times New Roman"/>
          <w:szCs w:val="24"/>
        </w:rPr>
        <w:t xml:space="preserve"> ημέρα</w:t>
      </w:r>
      <w:r w:rsidRPr="0098467A">
        <w:rPr>
          <w:rFonts w:eastAsia="Times New Roman"/>
          <w:szCs w:val="24"/>
        </w:rPr>
        <w:t>,</w:t>
      </w:r>
      <w:r w:rsidRPr="0098467A">
        <w:rPr>
          <w:rFonts w:eastAsia="Times New Roman"/>
          <w:szCs w:val="24"/>
        </w:rPr>
        <w:t xml:space="preserve"> που να υπενθυμίζεται ότι αυτό το φαινόμενο δεν πρέπει να είναι ανεκτό. </w:t>
      </w:r>
    </w:p>
    <w:p w14:paraId="07EC23A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Εδώ θέλω να τονίσω ότι μπορεί να υπάρχουν νόμοι, μπορεί να υπάρχουν συμβάσεις που προστατεύουν τις γυναίκες, αλλά, όπως πάντα, σε τέτοια ζητήματα η κοινωνία είναι πιο πίσω από </w:t>
      </w:r>
      <w:r w:rsidRPr="0098467A">
        <w:rPr>
          <w:rFonts w:eastAsia="Times New Roman"/>
          <w:szCs w:val="24"/>
        </w:rPr>
        <w:t xml:space="preserve">τους νόμους. Δικαιολογεί τον δράστη και ταυτόχρονα ενοχοποιεί το θύμα. Γι’ αυτό η ανοχή σε φαινόμενα βίας είναι μία συμπεριφορά καταδικαστέα, που πρέπει επιτέλους να τελειώσει. </w:t>
      </w:r>
    </w:p>
    <w:p w14:paraId="07EC23A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Σήμερα σε όλο τον πλανήτη γνωρίζουμε ότι υπάρχει ανθρωπιστική κρίση. Υπάρχουν </w:t>
      </w:r>
      <w:r w:rsidRPr="0098467A">
        <w:rPr>
          <w:rFonts w:eastAsia="Times New Roman"/>
          <w:szCs w:val="24"/>
        </w:rPr>
        <w:t xml:space="preserve">πόλεμοι, υπάρχει προσφυγιά, υπάρχει διαρκής φτώχεια και τα θύματα που είναι γυναίκες πολλαπλασιάζονται. </w:t>
      </w:r>
    </w:p>
    <w:p w14:paraId="07EC23A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Πριν κλείσω, θα ήθελα να πω ότι είναι μία πολύ ευτυχής συγκυρία για τη χώρα μας, διότι επιτέλους επικυρώνουμε τη Σύμβαση της Κωνσταντινούπολης κατά της</w:t>
      </w:r>
      <w:r w:rsidRPr="0098467A">
        <w:rPr>
          <w:rFonts w:eastAsia="Times New Roman"/>
          <w:szCs w:val="24"/>
        </w:rPr>
        <w:t xml:space="preserve"> βίας ενάντια στις γυναίκες, που ήταν μία σύμβαση απαίτηση όλων των προοδευτικών κοινω</w:t>
      </w:r>
      <w:r w:rsidRPr="0098467A">
        <w:rPr>
          <w:rFonts w:eastAsia="Times New Roman"/>
          <w:szCs w:val="24"/>
        </w:rPr>
        <w:lastRenderedPageBreak/>
        <w:t xml:space="preserve">νιών και η οποία ενώ υπογράφηκε στην ουσία το 2011, και η Ελλάδα ήταν από τις πρώτες χώρες που έσπευσε να την υπογράψει, όλα αυτά τα χρόνια δεν την έχουμε επικυρώσει. </w:t>
      </w:r>
    </w:p>
    <w:p w14:paraId="07EC23A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Σή</w:t>
      </w:r>
      <w:r w:rsidRPr="0098467A">
        <w:rPr>
          <w:rFonts w:eastAsia="Times New Roman"/>
          <w:szCs w:val="24"/>
        </w:rPr>
        <w:t xml:space="preserve">μερα, λοιπόν, υπάρχει η Κυβέρνηση του ΣΥΡΙΖΑ, η οποία πήρε αυτή τη νομοθετική πρωτοβουλία για την επικύρωση της Σύμβασης της Κωνσταντινούπολης και, μάλιστα, όχι με τους κλασικούς τρόπους που επικυρώνονται οι διεθνείς συμβάσεις, αλλά έθεσε τη </w:t>
      </w:r>
      <w:r w:rsidRPr="0098467A">
        <w:rPr>
          <w:rFonts w:eastAsia="Times New Roman"/>
          <w:szCs w:val="24"/>
        </w:rPr>
        <w:t>σ</w:t>
      </w:r>
      <w:r w:rsidRPr="0098467A">
        <w:rPr>
          <w:rFonts w:eastAsia="Times New Roman"/>
          <w:szCs w:val="24"/>
        </w:rPr>
        <w:t>ύμβαση σε δημ</w:t>
      </w:r>
      <w:r w:rsidRPr="0098467A">
        <w:rPr>
          <w:rFonts w:eastAsia="Times New Roman"/>
          <w:szCs w:val="24"/>
        </w:rPr>
        <w:t xml:space="preserve">όσια διαβούλευση, ώστε να ευαισθητοποιήσει τους πολίτες, </w:t>
      </w:r>
      <w:r w:rsidRPr="0098467A">
        <w:rPr>
          <w:rFonts w:eastAsia="Times New Roman"/>
          <w:szCs w:val="24"/>
        </w:rPr>
        <w:t xml:space="preserve">και </w:t>
      </w:r>
      <w:r w:rsidRPr="0098467A">
        <w:rPr>
          <w:rFonts w:eastAsia="Times New Roman"/>
          <w:szCs w:val="24"/>
        </w:rPr>
        <w:t xml:space="preserve">να γίνει ένας δημόσιος διάλογος, ώστε να αφυπνιστούν όλοι ενάντια σε αυτό το </w:t>
      </w:r>
      <w:r w:rsidRPr="0098467A">
        <w:rPr>
          <w:rFonts w:eastAsia="Times New Roman"/>
          <w:szCs w:val="24"/>
        </w:rPr>
        <w:t>απαράδεκτο</w:t>
      </w:r>
      <w:r w:rsidRPr="0098467A">
        <w:rPr>
          <w:rFonts w:eastAsia="Times New Roman"/>
          <w:szCs w:val="24"/>
        </w:rPr>
        <w:t xml:space="preserve"> φαινόμενο της βίας κατά των γυναικών. </w:t>
      </w:r>
    </w:p>
    <w:p w14:paraId="07EC23A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Ήδη θεωρείται ότι στην Ευρώπη </w:t>
      </w:r>
      <w:proofErr w:type="spellStart"/>
      <w:r w:rsidRPr="0098467A">
        <w:rPr>
          <w:rFonts w:eastAsia="Times New Roman"/>
          <w:szCs w:val="24"/>
        </w:rPr>
        <w:t>δεκαεξίμισι</w:t>
      </w:r>
      <w:proofErr w:type="spellEnd"/>
      <w:r w:rsidRPr="0098467A">
        <w:rPr>
          <w:rFonts w:eastAsia="Times New Roman"/>
          <w:szCs w:val="24"/>
        </w:rPr>
        <w:t xml:space="preserve"> εκατομμύρια γυναίκες πέφτο</w:t>
      </w:r>
      <w:r w:rsidRPr="0098467A">
        <w:rPr>
          <w:rFonts w:eastAsia="Times New Roman"/>
          <w:szCs w:val="24"/>
        </w:rPr>
        <w:t xml:space="preserve">υν κάθε χρόνο –φανταστείτε στην πολιτισμένη Ευρωπαϊκή Ένωση- θύματα της βίας από τους άντρες στον χώρο δουλειάς τους, μέσα στην οικογένειά τους, στον δρόμο, κακοποίησης σωματικής και σεξουαλικής. </w:t>
      </w:r>
    </w:p>
    <w:p w14:paraId="07EC23A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Εδώ, λοιπόν, θα πρέπει</w:t>
      </w:r>
      <w:r w:rsidRPr="0098467A">
        <w:rPr>
          <w:rFonts w:eastAsia="Times New Roman"/>
          <w:szCs w:val="24"/>
        </w:rPr>
        <w:t>,</w:t>
      </w:r>
      <w:r w:rsidRPr="0098467A">
        <w:rPr>
          <w:rFonts w:eastAsia="Times New Roman"/>
          <w:szCs w:val="24"/>
        </w:rPr>
        <w:t xml:space="preserve"> πραγματικά, ως Βουλή να αναλάβουμε </w:t>
      </w:r>
      <w:r w:rsidRPr="0098467A">
        <w:rPr>
          <w:rFonts w:eastAsia="Times New Roman"/>
          <w:szCs w:val="24"/>
        </w:rPr>
        <w:t xml:space="preserve">κι εμείς δράση σε αυτή τη διεθνή εκστρατεία που διεξάγεται </w:t>
      </w:r>
      <w:r w:rsidRPr="0098467A">
        <w:rPr>
          <w:rFonts w:eastAsia="Times New Roman"/>
          <w:szCs w:val="24"/>
        </w:rPr>
        <w:lastRenderedPageBreak/>
        <w:t>παντού</w:t>
      </w:r>
      <w:r w:rsidRPr="0098467A">
        <w:rPr>
          <w:rFonts w:eastAsia="Times New Roman"/>
          <w:szCs w:val="24"/>
        </w:rPr>
        <w:t>,</w:t>
      </w:r>
      <w:r w:rsidRPr="0098467A">
        <w:rPr>
          <w:rFonts w:eastAsia="Times New Roman"/>
          <w:szCs w:val="24"/>
        </w:rPr>
        <w:t xml:space="preserve"> για να επικυρωθεί απ’ όλα τα κράτη η Σύμβαση της Κωνσταντινούπολης, για να ευαισθητοποιηθούν όχι μόνο οι γυναίκες αλλά το σύνολο της κοινωνίας.</w:t>
      </w:r>
    </w:p>
    <w:p w14:paraId="07EC23A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Αυτή, λοιπόν, τη στιγμή που συμπίπτει με την </w:t>
      </w:r>
      <w:r w:rsidRPr="0098467A">
        <w:rPr>
          <w:rFonts w:eastAsia="Times New Roman"/>
          <w:szCs w:val="24"/>
        </w:rPr>
        <w:t xml:space="preserve">ημέρα, θα πρέπει να </w:t>
      </w:r>
      <w:r w:rsidRPr="0098467A">
        <w:rPr>
          <w:rFonts w:eastAsia="Times New Roman"/>
          <w:szCs w:val="24"/>
        </w:rPr>
        <w:t>τ</w:t>
      </w:r>
      <w:r w:rsidRPr="0098467A">
        <w:rPr>
          <w:rFonts w:eastAsia="Times New Roman"/>
          <w:szCs w:val="24"/>
        </w:rPr>
        <w:t>ην</w:t>
      </w:r>
      <w:r w:rsidRPr="0098467A">
        <w:rPr>
          <w:rFonts w:eastAsia="Times New Roman"/>
          <w:szCs w:val="24"/>
        </w:rPr>
        <w:t xml:space="preserve"> αναδείξουμε, γιατί η Σύμβαση της Κωνσταντινούπολης είναι μία σύμβαση προστασίας των γυναικών, μια σύμβαση τιμωρίας των δραστών και μια σύμβαση που προσδιορίζει πώς θα γίνεται η παρακολούθηση αυτών των φαινομένων σε όλες τις χώρες πο</w:t>
      </w:r>
      <w:r w:rsidRPr="0098467A">
        <w:rPr>
          <w:rFonts w:eastAsia="Times New Roman"/>
          <w:szCs w:val="24"/>
        </w:rPr>
        <w:t>υ υπογράφουν τη Σύμβαση της Κωνσταντινούπολης.</w:t>
      </w:r>
    </w:p>
    <w:p w14:paraId="07EC23A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Εδώ θα ήθελα να τονίσω ότι οι γυναίκες</w:t>
      </w:r>
      <w:r w:rsidRPr="0098467A">
        <w:rPr>
          <w:rFonts w:eastAsia="Times New Roman"/>
          <w:szCs w:val="24"/>
        </w:rPr>
        <w:t>,</w:t>
      </w:r>
      <w:r w:rsidRPr="0098467A">
        <w:rPr>
          <w:rFonts w:eastAsia="Times New Roman"/>
          <w:szCs w:val="24"/>
        </w:rPr>
        <w:t xml:space="preserve"> που αποτελούν θύματα καθημερινής βίας</w:t>
      </w:r>
      <w:r w:rsidRPr="0098467A">
        <w:rPr>
          <w:rFonts w:eastAsia="Times New Roman"/>
          <w:szCs w:val="24"/>
        </w:rPr>
        <w:t>,</w:t>
      </w:r>
      <w:r w:rsidRPr="0098467A">
        <w:rPr>
          <w:rFonts w:eastAsia="Times New Roman"/>
          <w:szCs w:val="24"/>
        </w:rPr>
        <w:t xml:space="preserve"> έχουν καταφέρει με τις συλλογικές –όχι μεγάλες- αντιστάσεις τους, να διευρύνουν την έννοια της βίας κατά των γυναικών και έτσι πλέ</w:t>
      </w:r>
      <w:r w:rsidRPr="0098467A">
        <w:rPr>
          <w:rFonts w:eastAsia="Times New Roman"/>
          <w:szCs w:val="24"/>
        </w:rPr>
        <w:t xml:space="preserve">ον να θεωρείται και να </w:t>
      </w:r>
      <w:proofErr w:type="spellStart"/>
      <w:r w:rsidRPr="0098467A">
        <w:rPr>
          <w:rFonts w:eastAsia="Times New Roman"/>
          <w:szCs w:val="24"/>
        </w:rPr>
        <w:t>ποινικοποιείται</w:t>
      </w:r>
      <w:proofErr w:type="spellEnd"/>
      <w:r w:rsidRPr="0098467A">
        <w:rPr>
          <w:rFonts w:eastAsia="Times New Roman"/>
          <w:szCs w:val="24"/>
        </w:rPr>
        <w:t xml:space="preserve"> και η σεξουαλική παρενόχληση αλλά και το </w:t>
      </w:r>
      <w:r w:rsidRPr="0098467A">
        <w:rPr>
          <w:rFonts w:eastAsia="Times New Roman"/>
          <w:szCs w:val="24"/>
          <w:lang w:val="en-US"/>
        </w:rPr>
        <w:t>stalking</w:t>
      </w:r>
      <w:r w:rsidRPr="0098467A">
        <w:rPr>
          <w:rFonts w:eastAsia="Times New Roman"/>
          <w:szCs w:val="24"/>
        </w:rPr>
        <w:t xml:space="preserve">, που είναι μία διαδικασία συνεχούς παρακολούθησης του θύματος στην ιδιωτική του ζωή μετά την άσκηση της βίας, ώστε να γίνεται η ιδιωτική του ζωή κόλαση. </w:t>
      </w:r>
    </w:p>
    <w:p w14:paraId="07EC23A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Με αυτά, </w:t>
      </w:r>
      <w:r w:rsidRPr="0098467A">
        <w:rPr>
          <w:rFonts w:eastAsia="Times New Roman"/>
          <w:szCs w:val="24"/>
        </w:rPr>
        <w:t>λοιπόν, τα λίγα λόγια ήθελα να μνημονεύσω αυτές τις δύο επετείους</w:t>
      </w:r>
      <w:r w:rsidRPr="0098467A">
        <w:rPr>
          <w:rFonts w:eastAsia="Times New Roman"/>
          <w:szCs w:val="24"/>
        </w:rPr>
        <w:t>,</w:t>
      </w:r>
      <w:r w:rsidRPr="0098467A">
        <w:rPr>
          <w:rFonts w:eastAsia="Times New Roman"/>
          <w:szCs w:val="24"/>
        </w:rPr>
        <w:t xml:space="preserve"> που είναι σημαντικές για όλον τον κόσμο. Γιατί το παράδειγμα της Εθνικής Αντίστασης αφύπνισε και ολόκληρη </w:t>
      </w:r>
      <w:r w:rsidRPr="0098467A">
        <w:rPr>
          <w:rFonts w:eastAsia="Times New Roman"/>
          <w:szCs w:val="24"/>
        </w:rPr>
        <w:lastRenderedPageBreak/>
        <w:t>την Ευρώπη, αλλά και η βία κατά των γυναικών είναι ένα γενικό φαινόμενο</w:t>
      </w:r>
      <w:r w:rsidRPr="0098467A">
        <w:rPr>
          <w:rFonts w:eastAsia="Times New Roman"/>
          <w:szCs w:val="24"/>
        </w:rPr>
        <w:t>,</w:t>
      </w:r>
      <w:r w:rsidRPr="0098467A">
        <w:rPr>
          <w:rFonts w:eastAsia="Times New Roman"/>
          <w:szCs w:val="24"/>
        </w:rPr>
        <w:t xml:space="preserve"> το οποίο ο</w:t>
      </w:r>
      <w:r w:rsidRPr="0098467A">
        <w:rPr>
          <w:rFonts w:eastAsia="Times New Roman"/>
          <w:szCs w:val="24"/>
        </w:rPr>
        <w:t>φείλουμε όλοι να μνημονεύουμε</w:t>
      </w:r>
      <w:r w:rsidRPr="0098467A">
        <w:rPr>
          <w:rFonts w:eastAsia="Times New Roman"/>
          <w:szCs w:val="24"/>
        </w:rPr>
        <w:t xml:space="preserve"> και να αντιπαλεύουμε.</w:t>
      </w:r>
      <w:r w:rsidRPr="0098467A">
        <w:rPr>
          <w:rFonts w:eastAsia="Times New Roman"/>
          <w:szCs w:val="24"/>
        </w:rPr>
        <w:t xml:space="preserve"> </w:t>
      </w:r>
    </w:p>
    <w:p w14:paraId="07EC23B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Γιατί η αλήθεια, με την ομηρική σημασία της λέξης, δηλαδή η απουσία λήθης είναι αυτό που κάνει τους πολίτες ενεργούς, που τους κάνει να συνδέονται με την ιστορία που προηγήθηκε από αυτούς και όλα τα ηρωι</w:t>
      </w:r>
      <w:r w:rsidRPr="0098467A">
        <w:rPr>
          <w:rFonts w:eastAsia="Times New Roman"/>
          <w:szCs w:val="24"/>
        </w:rPr>
        <w:t>κά αλλά και τα πένθιμα γεγονότα που γιορτάζονται σε επετείους, να αποτελούν στιγμές μνήμης, στιγμές ευαισθητοποίησης, στιγμές συνειδητοποίησης, ώστε όλοι μας να είμαστε σε εγρήγορση, για να μπορούμε και τον φασισμό και τον ναζισμό, κάθε φορά που σηκώνει κε</w:t>
      </w:r>
      <w:r w:rsidRPr="0098467A">
        <w:rPr>
          <w:rFonts w:eastAsia="Times New Roman"/>
          <w:szCs w:val="24"/>
        </w:rPr>
        <w:t>φάλι, να τον καταγγέλλουμε και να τον πολεμάμε, αλλά και να διαμαρτυρόμαστε κατά της βίας των γυναικών προκειμένου, πραγματικά, να πούμε κάποια στιγμή αυτά που συμβαίνουν στον πλανήτη ενάντια στις γυναίκες, από ακρωτηριασμό γεννητικών οργάνων μέχρι την καθ</w:t>
      </w:r>
      <w:r w:rsidRPr="0098467A">
        <w:rPr>
          <w:rFonts w:eastAsia="Times New Roman"/>
          <w:szCs w:val="24"/>
        </w:rPr>
        <w:t>ημερινή λεκτική βία και περιθωριοποίηση, θα μπορούμε να πούμε ότι τελειώνουν και ότι είναι μειοψηφικές πια συμπεριφορές</w:t>
      </w:r>
      <w:r w:rsidRPr="0098467A">
        <w:rPr>
          <w:rFonts w:eastAsia="Times New Roman"/>
          <w:szCs w:val="24"/>
        </w:rPr>
        <w:t>,</w:t>
      </w:r>
      <w:r w:rsidRPr="0098467A">
        <w:rPr>
          <w:rFonts w:eastAsia="Times New Roman"/>
          <w:szCs w:val="24"/>
        </w:rPr>
        <w:t xml:space="preserve"> που συμβαίνουν σε διάφορα σημεία της Γης.</w:t>
      </w:r>
    </w:p>
    <w:p w14:paraId="07EC23B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Κυρίες και κύριοι συνάδελφοι, στο σημείο αυτό ολοκληρώθηκε η αναφορά στις δύο επετείους</w:t>
      </w:r>
      <w:r w:rsidRPr="0098467A">
        <w:rPr>
          <w:rFonts w:eastAsia="Times New Roman"/>
          <w:szCs w:val="24"/>
        </w:rPr>
        <w:t xml:space="preserve"> που γ</w:t>
      </w:r>
      <w:r w:rsidRPr="0098467A">
        <w:rPr>
          <w:rFonts w:eastAsia="Times New Roman"/>
          <w:szCs w:val="24"/>
        </w:rPr>
        <w:t xml:space="preserve">ιορτάζονται κάθε χρόνο </w:t>
      </w:r>
      <w:r w:rsidRPr="0098467A">
        <w:rPr>
          <w:rFonts w:eastAsia="Times New Roman"/>
          <w:szCs w:val="24"/>
        </w:rPr>
        <w:lastRenderedPageBreak/>
        <w:t>στις 25 Νοεμβρίου</w:t>
      </w:r>
      <w:r w:rsidRPr="0098467A">
        <w:rPr>
          <w:rFonts w:eastAsia="Times New Roman"/>
          <w:szCs w:val="24"/>
        </w:rPr>
        <w:t>, σύμφωνα με την απόφαση της Διάσκεψης των Προέδρων</w:t>
      </w:r>
      <w:r w:rsidRPr="0098467A">
        <w:rPr>
          <w:rFonts w:eastAsia="Times New Roman"/>
          <w:szCs w:val="24"/>
        </w:rPr>
        <w:t>.</w:t>
      </w:r>
    </w:p>
    <w:p w14:paraId="07EC23B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Συνεχίζουμε, λοιπόν, τη </w:t>
      </w:r>
      <w:r w:rsidRPr="0098467A">
        <w:rPr>
          <w:rFonts w:eastAsia="Times New Roman"/>
          <w:szCs w:val="24"/>
        </w:rPr>
        <w:t xml:space="preserve">συνεδρίαση. </w:t>
      </w:r>
    </w:p>
    <w:p w14:paraId="07EC23B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Παρακαλείται ο κύριος Γραμματέας να ανακοινώσει τις αναφορές προς το Σώμα. </w:t>
      </w:r>
    </w:p>
    <w:p w14:paraId="07EC23B4"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(Ανακοινώνονται προς το Σώμα από το</w:t>
      </w:r>
      <w:r w:rsidRPr="0098467A">
        <w:rPr>
          <w:rFonts w:eastAsia="Times New Roman"/>
          <w:szCs w:val="24"/>
        </w:rPr>
        <w:t>ν</w:t>
      </w:r>
      <w:r w:rsidRPr="0098467A">
        <w:rPr>
          <w:rFonts w:eastAsia="Times New Roman"/>
          <w:szCs w:val="24"/>
        </w:rPr>
        <w:t xml:space="preserve"> Γραμματέα της Βουλής κ. Γεώργιο Ψυχογιό, Βουλευτή Κορινθίας, τα ακόλουθα:</w:t>
      </w:r>
    </w:p>
    <w:p w14:paraId="07EC23B5" w14:textId="77777777" w:rsidR="001D5387" w:rsidRDefault="00AE4F2A">
      <w:pPr>
        <w:spacing w:after="0" w:line="600" w:lineRule="auto"/>
        <w:ind w:firstLine="720"/>
        <w:contextualSpacing/>
        <w:rPr>
          <w:rFonts w:eastAsia="Times New Roman"/>
          <w:szCs w:val="24"/>
        </w:rPr>
      </w:pPr>
      <w:r w:rsidRPr="0098467A">
        <w:rPr>
          <w:rFonts w:eastAsia="Times New Roman"/>
          <w:szCs w:val="24"/>
        </w:rPr>
        <w:t>Α. ΚΑΤΑΘΕΣΗ ΑΝΑΦΟΡΩΝ</w:t>
      </w:r>
    </w:p>
    <w:p w14:paraId="07EC23B6" w14:textId="77777777" w:rsidR="001D5387" w:rsidRDefault="00AE4F2A">
      <w:pPr>
        <w:spacing w:after="0" w:line="600" w:lineRule="auto"/>
        <w:ind w:firstLine="720"/>
        <w:contextualSpacing/>
        <w:jc w:val="center"/>
        <w:rPr>
          <w:rFonts w:eastAsia="Times New Roman"/>
          <w:color w:val="FF0000"/>
          <w:szCs w:val="24"/>
        </w:rPr>
      </w:pPr>
      <w:r w:rsidRPr="0098467A">
        <w:rPr>
          <w:rFonts w:eastAsia="Times New Roman"/>
          <w:color w:val="FF0000"/>
          <w:szCs w:val="24"/>
        </w:rPr>
        <w:t>(Να μπει η σελίδα 8α)</w:t>
      </w:r>
    </w:p>
    <w:p w14:paraId="07EC23B7" w14:textId="77777777" w:rsidR="001D5387" w:rsidRDefault="00AE4F2A">
      <w:pPr>
        <w:spacing w:after="0" w:line="600" w:lineRule="auto"/>
        <w:ind w:firstLine="720"/>
        <w:contextualSpacing/>
        <w:rPr>
          <w:rFonts w:eastAsia="Times New Roman"/>
          <w:szCs w:val="24"/>
        </w:rPr>
      </w:pPr>
      <w:r w:rsidRPr="0098467A">
        <w:rPr>
          <w:rFonts w:eastAsia="Times New Roman"/>
          <w:szCs w:val="24"/>
        </w:rPr>
        <w:t>Β. ΑΠΑΝΤΗΣΕΙΣ ΥΠΟΥΡΓΩΝ ΣΕ ΕΡΩΤΗΣΕΙΣ ΒΟΥΛΕΥΤΩΝ</w:t>
      </w:r>
    </w:p>
    <w:p w14:paraId="07EC23B8" w14:textId="77777777" w:rsidR="001D5387" w:rsidRDefault="00AE4F2A">
      <w:pPr>
        <w:spacing w:after="0" w:line="600" w:lineRule="auto"/>
        <w:ind w:firstLine="720"/>
        <w:contextualSpacing/>
        <w:jc w:val="center"/>
        <w:rPr>
          <w:rFonts w:eastAsia="Times New Roman"/>
          <w:color w:val="FF0000"/>
          <w:szCs w:val="24"/>
        </w:rPr>
      </w:pPr>
      <w:r w:rsidRPr="0098467A">
        <w:rPr>
          <w:rFonts w:eastAsia="Times New Roman"/>
          <w:color w:val="FF0000"/>
          <w:szCs w:val="24"/>
        </w:rPr>
        <w:t>(Να μπει η σελίδα 8β)</w:t>
      </w:r>
    </w:p>
    <w:p w14:paraId="07EC23B9" w14:textId="77777777" w:rsidR="001D5387" w:rsidRDefault="00AE4F2A">
      <w:pPr>
        <w:spacing w:after="0" w:line="600" w:lineRule="auto"/>
        <w:ind w:firstLine="720"/>
        <w:contextualSpacing/>
        <w:jc w:val="center"/>
        <w:rPr>
          <w:rFonts w:eastAsia="Times New Roman"/>
          <w:color w:val="FF0000"/>
          <w:szCs w:val="24"/>
        </w:rPr>
      </w:pPr>
      <w:r w:rsidRPr="007E77B3">
        <w:rPr>
          <w:rFonts w:eastAsia="Times New Roman"/>
          <w:color w:val="FF0000"/>
          <w:szCs w:val="24"/>
          <w:rPrChange w:id="34" w:author="Φλούδα Χριστίνα" w:date="2017-11-30T10:45:00Z">
            <w:rPr>
              <w:rFonts w:eastAsia="Times New Roman"/>
              <w:color w:val="FF0000"/>
              <w:szCs w:val="24"/>
              <w:lang w:val="en-US"/>
            </w:rPr>
          </w:rPrChange>
        </w:rPr>
        <w:t>(</w:t>
      </w:r>
      <w:r>
        <w:rPr>
          <w:rFonts w:eastAsia="Times New Roman"/>
          <w:color w:val="FF0000"/>
          <w:szCs w:val="24"/>
        </w:rPr>
        <w:t>ΑΛΛΑΓΗ ΣΕΛΙΔΑΣ)</w:t>
      </w:r>
    </w:p>
    <w:p w14:paraId="07EC23BA"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 xml:space="preserve">ΠΡΟΕΔΡΕΥΟΥΣΑ (Αναστασία Χριστοδουλοπούλου): </w:t>
      </w:r>
      <w:r w:rsidRPr="0098467A">
        <w:rPr>
          <w:rFonts w:eastAsia="Times New Roman"/>
          <w:szCs w:val="24"/>
        </w:rPr>
        <w:t>Κυρίες κα</w:t>
      </w:r>
      <w:r w:rsidRPr="0098467A">
        <w:rPr>
          <w:rFonts w:eastAsia="Times New Roman"/>
          <w:szCs w:val="24"/>
        </w:rPr>
        <w:t>ι κύριοι συνάδελφοι, έχω την τιμή να ανακοινώσω</w:t>
      </w:r>
      <w:r>
        <w:rPr>
          <w:rFonts w:eastAsia="Times New Roman"/>
          <w:szCs w:val="24"/>
        </w:rPr>
        <w:t xml:space="preserve"> στο Σώμα το δελτίο επικαίρων ερωτήσεων της Δευτέρας 27 Νοεμβρίου 2017 και το δελτίο επικαίρων ερωτήσεων της Δευτέρας 20 Νοεμβρίου 2017.</w:t>
      </w:r>
    </w:p>
    <w:p w14:paraId="07EC23BB" w14:textId="77777777" w:rsidR="001D5387" w:rsidRDefault="00AE4F2A">
      <w:pPr>
        <w:spacing w:after="0" w:line="600" w:lineRule="auto"/>
        <w:ind w:firstLine="720"/>
        <w:contextualSpacing/>
        <w:jc w:val="both"/>
        <w:rPr>
          <w:rFonts w:eastAsia="Times New Roman"/>
          <w:b/>
          <w:szCs w:val="24"/>
        </w:rPr>
      </w:pPr>
      <w:r>
        <w:rPr>
          <w:rFonts w:eastAsia="Times New Roman"/>
          <w:szCs w:val="24"/>
        </w:rPr>
        <w:t xml:space="preserve">Α. </w:t>
      </w:r>
      <w:r w:rsidRPr="0098467A">
        <w:rPr>
          <w:rFonts w:eastAsia="Times New Roman"/>
          <w:szCs w:val="24"/>
        </w:rPr>
        <w:t>Δ</w:t>
      </w:r>
      <w:r w:rsidRPr="0098467A">
        <w:rPr>
          <w:rFonts w:eastAsia="Times New Roman"/>
          <w:szCs w:val="24"/>
        </w:rPr>
        <w:t>ελτίο επικαίρων ερωτήσεων της Δευτέρας 27 Νοεμβρίου 2017</w:t>
      </w:r>
      <w:r>
        <w:rPr>
          <w:rFonts w:eastAsia="Times New Roman"/>
          <w:szCs w:val="24"/>
        </w:rPr>
        <w:t>.</w:t>
      </w:r>
    </w:p>
    <w:p w14:paraId="07EC23BC" w14:textId="77777777" w:rsidR="001D5387" w:rsidRDefault="00AE4F2A">
      <w:pPr>
        <w:spacing w:after="0" w:line="600" w:lineRule="auto"/>
        <w:ind w:firstLine="720"/>
        <w:contextualSpacing/>
        <w:jc w:val="both"/>
        <w:rPr>
          <w:rFonts w:eastAsia="Times New Roman"/>
          <w:b/>
          <w:szCs w:val="24"/>
        </w:rPr>
      </w:pPr>
      <w:r w:rsidRPr="0098467A">
        <w:rPr>
          <w:rFonts w:eastAsia="Times New Roman"/>
          <w:bCs/>
          <w:szCs w:val="24"/>
        </w:rPr>
        <w:lastRenderedPageBreak/>
        <w:t xml:space="preserve">ΕΠΙΚΑΙΡΕΣ </w:t>
      </w:r>
      <w:r w:rsidRPr="0098467A">
        <w:rPr>
          <w:rFonts w:eastAsia="Times New Roman"/>
          <w:bCs/>
          <w:szCs w:val="24"/>
        </w:rPr>
        <w:t xml:space="preserve">ΕΡΩΤΗΣΕΙΣ Πρώτου Κύκλου (Άρθρο 130 </w:t>
      </w:r>
      <w:r w:rsidRPr="0098467A">
        <w:rPr>
          <w:rFonts w:eastAsia="Times New Roman"/>
          <w:bCs/>
          <w:szCs w:val="24"/>
        </w:rPr>
        <w:t>παρ</w:t>
      </w:r>
      <w:r w:rsidRPr="0098467A">
        <w:rPr>
          <w:rFonts w:eastAsia="Times New Roman"/>
          <w:bCs/>
          <w:szCs w:val="24"/>
        </w:rPr>
        <w:t>άγραφοι</w:t>
      </w:r>
      <w:r w:rsidRPr="0098467A">
        <w:rPr>
          <w:rFonts w:eastAsia="Times New Roman"/>
          <w:bCs/>
          <w:szCs w:val="24"/>
        </w:rPr>
        <w:t xml:space="preserve"> 2 και 3 </w:t>
      </w:r>
      <w:r w:rsidRPr="0098467A">
        <w:rPr>
          <w:rFonts w:eastAsia="Times New Roman"/>
          <w:bCs/>
          <w:szCs w:val="24"/>
        </w:rPr>
        <w:t xml:space="preserve">του </w:t>
      </w:r>
      <w:r w:rsidRPr="0098467A">
        <w:rPr>
          <w:rFonts w:eastAsia="Times New Roman"/>
          <w:bCs/>
          <w:szCs w:val="24"/>
        </w:rPr>
        <w:t>Καν</w:t>
      </w:r>
      <w:r w:rsidRPr="0098467A">
        <w:rPr>
          <w:rFonts w:eastAsia="Times New Roman"/>
          <w:bCs/>
          <w:szCs w:val="24"/>
        </w:rPr>
        <w:t>ονισμού της</w:t>
      </w:r>
      <w:r w:rsidRPr="0098467A">
        <w:rPr>
          <w:rFonts w:eastAsia="Times New Roman"/>
          <w:bCs/>
          <w:szCs w:val="24"/>
        </w:rPr>
        <w:t xml:space="preserve"> Βουλής)</w:t>
      </w:r>
    </w:p>
    <w:p w14:paraId="07EC23B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1. </w:t>
      </w:r>
      <w:r w:rsidRPr="0098467A">
        <w:rPr>
          <w:rFonts w:eastAsia="Times New Roman"/>
          <w:szCs w:val="24"/>
        </w:rPr>
        <w:t xml:space="preserve">Η με αριθμό 311/17-11-2017 επίκαιρη ερώτηση του Βουλευτή </w:t>
      </w:r>
      <w:r w:rsidRPr="0098467A">
        <w:rPr>
          <w:rFonts w:eastAsia="Times New Roman"/>
          <w:szCs w:val="24"/>
        </w:rPr>
        <w:t>Λ</w:t>
      </w:r>
      <w:r w:rsidRPr="0098467A">
        <w:rPr>
          <w:rFonts w:eastAsia="Times New Roman"/>
          <w:szCs w:val="24"/>
        </w:rPr>
        <w:t>αρίση</w:t>
      </w:r>
      <w:r w:rsidRPr="0098467A">
        <w:rPr>
          <w:rFonts w:eastAsia="Times New Roman"/>
          <w:szCs w:val="24"/>
        </w:rPr>
        <w:t>ς</w:t>
      </w:r>
      <w:r w:rsidRPr="0098467A">
        <w:rPr>
          <w:rFonts w:eastAsia="Times New Roman"/>
          <w:szCs w:val="24"/>
        </w:rPr>
        <w:t xml:space="preserve"> της Νέας Δημοκρατίας κ. Χρήστου </w:t>
      </w:r>
      <w:proofErr w:type="spellStart"/>
      <w:r w:rsidRPr="0098467A">
        <w:rPr>
          <w:rFonts w:eastAsia="Times New Roman"/>
          <w:szCs w:val="24"/>
        </w:rPr>
        <w:t>Κέλλα</w:t>
      </w:r>
      <w:proofErr w:type="spellEnd"/>
      <w:r w:rsidRPr="0098467A">
        <w:rPr>
          <w:rFonts w:eastAsia="Times New Roman"/>
          <w:szCs w:val="24"/>
        </w:rPr>
        <w:t xml:space="preserve"> προς τον Υπουργό Παιδείας, Έρευνας και Θρησκευμάτων, με θέμα</w:t>
      </w:r>
      <w:r w:rsidRPr="0098467A">
        <w:rPr>
          <w:rFonts w:eastAsia="Times New Roman"/>
          <w:szCs w:val="24"/>
        </w:rPr>
        <w:t>:</w:t>
      </w:r>
      <w:r w:rsidRPr="0098467A">
        <w:rPr>
          <w:rFonts w:eastAsia="Times New Roman"/>
          <w:szCs w:val="24"/>
        </w:rPr>
        <w:t xml:space="preserve"> «Σοβαρότατα προβλήματα στα σχολεία της διασποράς».</w:t>
      </w:r>
    </w:p>
    <w:p w14:paraId="07EC23B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2. </w:t>
      </w:r>
      <w:r w:rsidRPr="0098467A">
        <w:rPr>
          <w:rFonts w:eastAsia="Times New Roman"/>
          <w:szCs w:val="24"/>
        </w:rPr>
        <w:t>Η με αριθμό 303/14-11-2017 επίκαιρη ερώτηση του Ε΄ Αντιπροέδρου της Βουλής και Βουλευτή Δωδεκανήσου της Δημοκρατικής Συμπαράταξης ΠΑΣΟΚ</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ΔΗΜΑΡ κ. Δημητρίου </w:t>
      </w:r>
      <w:proofErr w:type="spellStart"/>
      <w:r w:rsidRPr="0098467A">
        <w:rPr>
          <w:rFonts w:eastAsia="Times New Roman"/>
          <w:szCs w:val="24"/>
        </w:rPr>
        <w:t>Κρεμαστινού</w:t>
      </w:r>
      <w:proofErr w:type="spellEnd"/>
      <w:r w:rsidRPr="0098467A">
        <w:rPr>
          <w:rFonts w:eastAsia="Times New Roman"/>
          <w:szCs w:val="24"/>
        </w:rPr>
        <w:t xml:space="preserve"> προς τον Υπουργό Οικονομικών, με</w:t>
      </w:r>
      <w:r w:rsidRPr="0098467A">
        <w:rPr>
          <w:rFonts w:eastAsia="Times New Roman"/>
          <w:szCs w:val="24"/>
        </w:rPr>
        <w:t xml:space="preserve"> θέμα: «Οι καταστροφές στη Σύμη και η ανάγκη αναθεώρησης της πολιτικής για </w:t>
      </w:r>
      <w:r w:rsidRPr="0098467A">
        <w:rPr>
          <w:rFonts w:eastAsia="Times New Roman"/>
          <w:szCs w:val="24"/>
        </w:rPr>
        <w:t>το</w:t>
      </w:r>
      <w:r w:rsidRPr="0098467A">
        <w:rPr>
          <w:rFonts w:eastAsia="Times New Roman"/>
          <w:szCs w:val="24"/>
        </w:rPr>
        <w:t>ν</w:t>
      </w:r>
      <w:r w:rsidRPr="0098467A">
        <w:rPr>
          <w:rFonts w:eastAsia="Times New Roman"/>
          <w:szCs w:val="24"/>
        </w:rPr>
        <w:t xml:space="preserve"> ΦΠΑ και το τέλος διανυκτέρευσης».</w:t>
      </w:r>
    </w:p>
    <w:p w14:paraId="07EC23B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3. </w:t>
      </w:r>
      <w:r w:rsidRPr="0098467A">
        <w:rPr>
          <w:rFonts w:eastAsia="Times New Roman"/>
          <w:szCs w:val="24"/>
        </w:rPr>
        <w:t>Η με αριθμό 365/21-11-2017 επίκαιρη ερώτηση του Βουλευτή Αττικής του Λαϊκού Συνδέσμου</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Χρυσή Αυγή κ. Ηλία Κασιδιάρη προς τον Υπουργό Οικονο</w:t>
      </w:r>
      <w:r w:rsidRPr="0098467A">
        <w:rPr>
          <w:rFonts w:eastAsia="Times New Roman"/>
          <w:szCs w:val="24"/>
        </w:rPr>
        <w:t>μικών, με θέμα: «Πλημμύρες στην Αττική</w:t>
      </w:r>
      <w:r w:rsidRPr="0098467A">
        <w:rPr>
          <w:rFonts w:eastAsia="Times New Roman"/>
          <w:szCs w:val="24"/>
        </w:rPr>
        <w:t>.</w:t>
      </w:r>
      <w:r w:rsidRPr="0098467A">
        <w:rPr>
          <w:rFonts w:eastAsia="Times New Roman"/>
          <w:szCs w:val="24"/>
        </w:rPr>
        <w:t xml:space="preserve"> Αποζημιώσεις και μέτρα αποκατάστασης των πληγέντων συμπολιτών μας».</w:t>
      </w:r>
    </w:p>
    <w:p w14:paraId="07EC23C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4. </w:t>
      </w:r>
      <w:r w:rsidRPr="0098467A">
        <w:rPr>
          <w:rFonts w:eastAsia="Times New Roman"/>
          <w:szCs w:val="24"/>
        </w:rPr>
        <w:t xml:space="preserve">Η με αριθμό 353/21-11-2017 επίκαιρη ερώτηση του Βουλευτή Α΄ Θεσσαλονίκης του Κομμουνιστικού Κόμματος </w:t>
      </w:r>
      <w:r w:rsidRPr="0098467A">
        <w:rPr>
          <w:rFonts w:eastAsia="Times New Roman"/>
          <w:szCs w:val="24"/>
        </w:rPr>
        <w:t>Ελλάδ</w:t>
      </w:r>
      <w:r w:rsidRPr="0098467A">
        <w:rPr>
          <w:rFonts w:eastAsia="Times New Roman"/>
          <w:szCs w:val="24"/>
        </w:rPr>
        <w:t>α</w:t>
      </w:r>
      <w:r w:rsidRPr="0098467A">
        <w:rPr>
          <w:rFonts w:eastAsia="Times New Roman"/>
          <w:szCs w:val="24"/>
        </w:rPr>
        <w:t xml:space="preserve">ς </w:t>
      </w:r>
      <w:r w:rsidRPr="0098467A">
        <w:rPr>
          <w:rFonts w:eastAsia="Times New Roman"/>
          <w:szCs w:val="24"/>
        </w:rPr>
        <w:lastRenderedPageBreak/>
        <w:t>κ.</w:t>
      </w:r>
      <w:r w:rsidRPr="0098467A">
        <w:rPr>
          <w:rFonts w:eastAsia="Times New Roman"/>
          <w:szCs w:val="24"/>
        </w:rPr>
        <w:t xml:space="preserve"> Ιωάννη Δελή προς τον Υπουργό Παιδ</w:t>
      </w:r>
      <w:r w:rsidRPr="0098467A">
        <w:rPr>
          <w:rFonts w:eastAsia="Times New Roman"/>
          <w:szCs w:val="24"/>
        </w:rPr>
        <w:t>είας, Έρευνας και Θρησκευμάτων, σχετικά με την εγκύκλιο υλοποίησης του προγράμματος για τα σχολικά γεύματα.</w:t>
      </w:r>
    </w:p>
    <w:p w14:paraId="07EC23C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5. </w:t>
      </w:r>
      <w:r w:rsidRPr="0098467A">
        <w:rPr>
          <w:rFonts w:eastAsia="Times New Roman"/>
          <w:szCs w:val="24"/>
        </w:rPr>
        <w:t xml:space="preserve">Η με αριθμό 300/14-11-2017 επίκαιρη ερώτηση του Βουλευτή Α΄ Θεσσαλονίκης της Ένωσης Κεντρώων κ. Ιωάννη </w:t>
      </w:r>
      <w:proofErr w:type="spellStart"/>
      <w:r w:rsidRPr="0098467A">
        <w:rPr>
          <w:rFonts w:eastAsia="Times New Roman"/>
          <w:szCs w:val="24"/>
        </w:rPr>
        <w:t>Σαρίδη</w:t>
      </w:r>
      <w:proofErr w:type="spellEnd"/>
      <w:r w:rsidRPr="0098467A">
        <w:rPr>
          <w:rFonts w:eastAsia="Times New Roman"/>
          <w:szCs w:val="24"/>
        </w:rPr>
        <w:t xml:space="preserve"> προς τον Υπουργό Δικαιοσύνης, Διαφά</w:t>
      </w:r>
      <w:r w:rsidRPr="0098467A">
        <w:rPr>
          <w:rFonts w:eastAsia="Times New Roman"/>
          <w:szCs w:val="24"/>
        </w:rPr>
        <w:t>νειας και Ανθρωπίνων Δικαιωμάτων, με θέμα: «Προστασία ακινήτων αξίας έως 300.000 ευρώ από πλειστηριασμούς».</w:t>
      </w:r>
    </w:p>
    <w:p w14:paraId="07EC23C2" w14:textId="77777777" w:rsidR="001D5387" w:rsidRDefault="00AE4F2A">
      <w:pPr>
        <w:spacing w:after="0" w:line="600" w:lineRule="auto"/>
        <w:ind w:firstLine="720"/>
        <w:contextualSpacing/>
        <w:jc w:val="both"/>
        <w:rPr>
          <w:rFonts w:eastAsia="Times New Roman"/>
          <w:b/>
          <w:szCs w:val="24"/>
        </w:rPr>
      </w:pPr>
      <w:r w:rsidRPr="0098467A">
        <w:rPr>
          <w:rFonts w:eastAsia="Times New Roman"/>
          <w:bCs/>
          <w:szCs w:val="24"/>
        </w:rPr>
        <w:t xml:space="preserve">ΕΠΙΚΑΙΡΕΣ ΕΡΩΤΗΣΕΙΣ Δεύτερου Κύκλου (Άρθρο 130 </w:t>
      </w:r>
      <w:r w:rsidRPr="0098467A">
        <w:rPr>
          <w:rFonts w:eastAsia="Times New Roman"/>
          <w:bCs/>
          <w:szCs w:val="24"/>
        </w:rPr>
        <w:t>παρ</w:t>
      </w:r>
      <w:r w:rsidRPr="0098467A">
        <w:rPr>
          <w:rFonts w:eastAsia="Times New Roman"/>
          <w:bCs/>
          <w:szCs w:val="24"/>
        </w:rPr>
        <w:t>άγραφος</w:t>
      </w:r>
      <w:r w:rsidRPr="0098467A">
        <w:rPr>
          <w:rFonts w:eastAsia="Times New Roman"/>
          <w:bCs/>
          <w:szCs w:val="24"/>
        </w:rPr>
        <w:t xml:space="preserve"> 2 και 3 </w:t>
      </w:r>
      <w:r w:rsidRPr="0098467A">
        <w:rPr>
          <w:rFonts w:eastAsia="Times New Roman"/>
          <w:bCs/>
          <w:szCs w:val="24"/>
        </w:rPr>
        <w:t xml:space="preserve">του </w:t>
      </w:r>
      <w:r w:rsidRPr="0098467A">
        <w:rPr>
          <w:rFonts w:eastAsia="Times New Roman"/>
          <w:bCs/>
          <w:szCs w:val="24"/>
        </w:rPr>
        <w:t>Καν</w:t>
      </w:r>
      <w:r w:rsidRPr="0098467A">
        <w:rPr>
          <w:rFonts w:eastAsia="Times New Roman"/>
          <w:bCs/>
          <w:szCs w:val="24"/>
        </w:rPr>
        <w:t>ονισμού της</w:t>
      </w:r>
      <w:r w:rsidRPr="0098467A">
        <w:rPr>
          <w:rFonts w:eastAsia="Times New Roman"/>
          <w:bCs/>
          <w:szCs w:val="24"/>
        </w:rPr>
        <w:t xml:space="preserve"> Βουλής)</w:t>
      </w:r>
    </w:p>
    <w:p w14:paraId="07EC23C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1. </w:t>
      </w:r>
      <w:r w:rsidRPr="0098467A">
        <w:rPr>
          <w:rFonts w:eastAsia="Times New Roman"/>
          <w:szCs w:val="24"/>
        </w:rPr>
        <w:t>Η με αριθμό 312/17-11-2017 επίκαιρη ερώτηση του Βουλ</w:t>
      </w:r>
      <w:r w:rsidRPr="0098467A">
        <w:rPr>
          <w:rFonts w:eastAsia="Times New Roman"/>
          <w:szCs w:val="24"/>
        </w:rPr>
        <w:t xml:space="preserve">ευτή Έβρου της Νέας Δημοκρατίας κ. Αναστασίου </w:t>
      </w:r>
      <w:proofErr w:type="spellStart"/>
      <w:r w:rsidRPr="0098467A">
        <w:rPr>
          <w:rFonts w:eastAsia="Times New Roman"/>
          <w:szCs w:val="24"/>
        </w:rPr>
        <w:t>Δημοσχάκη</w:t>
      </w:r>
      <w:proofErr w:type="spellEnd"/>
      <w:r w:rsidRPr="0098467A">
        <w:rPr>
          <w:rFonts w:eastAsia="Times New Roman"/>
          <w:szCs w:val="24"/>
        </w:rPr>
        <w:t xml:space="preserve"> προς τον Υπουργό Παιδείας, Έρευνας και Θρησκευμάτων, με θέμα: «Ερημώνει το </w:t>
      </w:r>
      <w:r w:rsidRPr="0098467A">
        <w:rPr>
          <w:rFonts w:eastAsia="Times New Roman"/>
          <w:szCs w:val="24"/>
        </w:rPr>
        <w:t>«</w:t>
      </w:r>
      <w:r w:rsidRPr="0098467A">
        <w:rPr>
          <w:rFonts w:eastAsia="Times New Roman"/>
          <w:szCs w:val="24"/>
        </w:rPr>
        <w:t>Δημοκρίτειο</w:t>
      </w:r>
      <w:r w:rsidRPr="0098467A">
        <w:rPr>
          <w:rFonts w:eastAsia="Times New Roman"/>
          <w:szCs w:val="24"/>
        </w:rPr>
        <w:t>»</w:t>
      </w:r>
      <w:r w:rsidRPr="0098467A">
        <w:rPr>
          <w:rFonts w:eastAsia="Times New Roman"/>
          <w:szCs w:val="24"/>
        </w:rPr>
        <w:t xml:space="preserve"> Πανεπιστήμιο Θράκης με ευθύνη του Υπουργού Παιδείας κ. </w:t>
      </w:r>
      <w:proofErr w:type="spellStart"/>
      <w:r w:rsidRPr="0098467A">
        <w:rPr>
          <w:rFonts w:eastAsia="Times New Roman"/>
          <w:szCs w:val="24"/>
        </w:rPr>
        <w:t>Γαβρόγλου</w:t>
      </w:r>
      <w:proofErr w:type="spellEnd"/>
      <w:r w:rsidRPr="0098467A">
        <w:rPr>
          <w:rFonts w:eastAsia="Times New Roman"/>
          <w:szCs w:val="24"/>
        </w:rPr>
        <w:t>».</w:t>
      </w:r>
    </w:p>
    <w:p w14:paraId="07EC23C4"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2. </w:t>
      </w:r>
      <w:r w:rsidRPr="0098467A">
        <w:rPr>
          <w:rFonts w:eastAsia="Times New Roman"/>
          <w:szCs w:val="24"/>
        </w:rPr>
        <w:t>Η με αριθμό 330/20-11-2017 επίκαιρη ερώτη</w:t>
      </w:r>
      <w:r w:rsidRPr="0098467A">
        <w:rPr>
          <w:rFonts w:eastAsia="Times New Roman"/>
          <w:szCs w:val="24"/>
        </w:rPr>
        <w:t>ση της Βουλευτού Αττικής της Δημοκρατικής Συμπαράταξης ΠΑΣΟΚ</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ΔΗΜΑΡ κ. Παρασκευής </w:t>
      </w:r>
      <w:proofErr w:type="spellStart"/>
      <w:r w:rsidRPr="0098467A">
        <w:rPr>
          <w:rFonts w:eastAsia="Times New Roman"/>
          <w:szCs w:val="24"/>
        </w:rPr>
        <w:t>Χριστοφιλοπούλου</w:t>
      </w:r>
      <w:proofErr w:type="spellEnd"/>
      <w:r w:rsidRPr="0098467A">
        <w:rPr>
          <w:rFonts w:eastAsia="Times New Roman"/>
          <w:szCs w:val="24"/>
        </w:rPr>
        <w:t xml:space="preserve"> προς τον Υπουργό Οικονομικών, με θέμα: «Αποζημίωση πληγέντων από τη φονική πλημμύρα στη </w:t>
      </w:r>
      <w:r w:rsidRPr="0098467A">
        <w:rPr>
          <w:rFonts w:eastAsia="Times New Roman"/>
          <w:szCs w:val="24"/>
        </w:rPr>
        <w:t>δ</w:t>
      </w:r>
      <w:r w:rsidRPr="0098467A">
        <w:rPr>
          <w:rFonts w:eastAsia="Times New Roman"/>
          <w:szCs w:val="24"/>
        </w:rPr>
        <w:t>υτική Αττική».</w:t>
      </w:r>
    </w:p>
    <w:p w14:paraId="07EC23C5" w14:textId="77777777" w:rsidR="001D5387" w:rsidRDefault="00AE4F2A">
      <w:pPr>
        <w:spacing w:after="0" w:line="600" w:lineRule="auto"/>
        <w:ind w:firstLine="709"/>
        <w:contextualSpacing/>
        <w:jc w:val="both"/>
        <w:rPr>
          <w:rFonts w:eastAsia="Times New Roman"/>
          <w:bCs/>
          <w:szCs w:val="24"/>
        </w:rPr>
      </w:pPr>
      <w:r w:rsidRPr="0098467A">
        <w:rPr>
          <w:rFonts w:eastAsia="Times New Roman"/>
          <w:szCs w:val="24"/>
        </w:rPr>
        <w:lastRenderedPageBreak/>
        <w:t>Β.</w:t>
      </w:r>
      <w:r>
        <w:rPr>
          <w:rFonts w:eastAsia="Times New Roman"/>
          <w:szCs w:val="24"/>
        </w:rPr>
        <w:t xml:space="preserve"> </w:t>
      </w:r>
      <w:r w:rsidRPr="0098467A">
        <w:rPr>
          <w:rFonts w:eastAsia="Times New Roman"/>
          <w:bCs/>
          <w:szCs w:val="24"/>
        </w:rPr>
        <w:t>Δ</w:t>
      </w:r>
      <w:r w:rsidRPr="0098467A">
        <w:rPr>
          <w:rFonts w:eastAsia="Times New Roman"/>
          <w:bCs/>
          <w:szCs w:val="24"/>
        </w:rPr>
        <w:t xml:space="preserve">ελτίο επικαίρων ερωτήσεων της Δευτέρας 20 </w:t>
      </w:r>
      <w:r w:rsidRPr="0098467A">
        <w:rPr>
          <w:rFonts w:eastAsia="Times New Roman"/>
          <w:bCs/>
          <w:szCs w:val="24"/>
        </w:rPr>
        <w:t>Νοεμβρίου 2017</w:t>
      </w:r>
      <w:r>
        <w:rPr>
          <w:rFonts w:eastAsia="Times New Roman"/>
          <w:bCs/>
          <w:szCs w:val="24"/>
        </w:rPr>
        <w:t>.</w:t>
      </w:r>
    </w:p>
    <w:p w14:paraId="07EC23C6" w14:textId="77777777" w:rsidR="001D5387" w:rsidRDefault="00AE4F2A">
      <w:pPr>
        <w:spacing w:after="0" w:line="600" w:lineRule="auto"/>
        <w:ind w:firstLine="720"/>
        <w:contextualSpacing/>
        <w:jc w:val="both"/>
        <w:rPr>
          <w:rFonts w:eastAsia="Times New Roman"/>
          <w:b/>
          <w:szCs w:val="24"/>
        </w:rPr>
      </w:pPr>
      <w:r w:rsidRPr="0098467A">
        <w:rPr>
          <w:rFonts w:eastAsia="Times New Roman"/>
          <w:bCs/>
          <w:szCs w:val="24"/>
        </w:rPr>
        <w:t xml:space="preserve">ΕΠΙΚΑΙΡΕΣ ΕΡΩΤΗΣΕΙΣ Πρώτου Κύκλου (Άρθρο 130 </w:t>
      </w:r>
      <w:r w:rsidRPr="0098467A">
        <w:rPr>
          <w:rFonts w:eastAsia="Times New Roman"/>
          <w:bCs/>
          <w:szCs w:val="24"/>
        </w:rPr>
        <w:t>παρ</w:t>
      </w:r>
      <w:r w:rsidRPr="0098467A">
        <w:rPr>
          <w:rFonts w:eastAsia="Times New Roman"/>
          <w:bCs/>
          <w:szCs w:val="24"/>
        </w:rPr>
        <w:t>άγραφοι</w:t>
      </w:r>
      <w:r w:rsidRPr="0098467A">
        <w:rPr>
          <w:rFonts w:eastAsia="Times New Roman"/>
          <w:bCs/>
          <w:szCs w:val="24"/>
        </w:rPr>
        <w:t xml:space="preserve"> 2 και 3 </w:t>
      </w:r>
      <w:r w:rsidRPr="0098467A">
        <w:rPr>
          <w:rFonts w:eastAsia="Times New Roman"/>
          <w:bCs/>
          <w:szCs w:val="24"/>
        </w:rPr>
        <w:t xml:space="preserve">του </w:t>
      </w:r>
      <w:r w:rsidRPr="0098467A">
        <w:rPr>
          <w:rFonts w:eastAsia="Times New Roman"/>
          <w:bCs/>
          <w:szCs w:val="24"/>
        </w:rPr>
        <w:t>Καν</w:t>
      </w:r>
      <w:r w:rsidRPr="0098467A">
        <w:rPr>
          <w:rFonts w:eastAsia="Times New Roman"/>
          <w:bCs/>
          <w:szCs w:val="24"/>
        </w:rPr>
        <w:t>ονισμού της</w:t>
      </w:r>
      <w:r w:rsidRPr="0098467A">
        <w:rPr>
          <w:rFonts w:eastAsia="Times New Roman"/>
          <w:bCs/>
          <w:szCs w:val="24"/>
        </w:rPr>
        <w:t xml:space="preserve"> Βουλής)</w:t>
      </w:r>
    </w:p>
    <w:p w14:paraId="07EC23C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1. </w:t>
      </w:r>
      <w:r w:rsidRPr="0098467A">
        <w:rPr>
          <w:rFonts w:eastAsia="Times New Roman"/>
          <w:szCs w:val="24"/>
        </w:rPr>
        <w:t xml:space="preserve">Η με αριθμό 266/10-11-2017 επίκαιρη ερώτηση του Βουλευτή Χαλκιδικής της Νέας Δημοκρατίας κ. Γεωργίου </w:t>
      </w:r>
      <w:proofErr w:type="spellStart"/>
      <w:r w:rsidRPr="0098467A">
        <w:rPr>
          <w:rFonts w:eastAsia="Times New Roman"/>
          <w:szCs w:val="24"/>
        </w:rPr>
        <w:t>Βαγιωνά</w:t>
      </w:r>
      <w:proofErr w:type="spellEnd"/>
      <w:r w:rsidRPr="0098467A">
        <w:rPr>
          <w:rFonts w:eastAsia="Times New Roman"/>
          <w:szCs w:val="24"/>
        </w:rPr>
        <w:t xml:space="preserve"> προς τον Υπουργό Παιδείας Έρευνας και</w:t>
      </w:r>
      <w:r w:rsidRPr="0098467A">
        <w:rPr>
          <w:rFonts w:eastAsia="Times New Roman"/>
          <w:szCs w:val="24"/>
        </w:rPr>
        <w:t xml:space="preserve"> Θρησκευμάτων, με θέμα: «Καίριες ελλείψεις καθηγητών στα σχολεία της Χαλκιδικής».</w:t>
      </w:r>
    </w:p>
    <w:p w14:paraId="07EC23C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2. </w:t>
      </w:r>
      <w:r w:rsidRPr="0098467A">
        <w:rPr>
          <w:rFonts w:eastAsia="Times New Roman"/>
          <w:szCs w:val="24"/>
        </w:rPr>
        <w:t>Η με αριθμό 257/10-11-2017 επίκαιρη ερώτηση του Ε΄ Αντιπροέδρου της Βουλής και Βουλευτή Δωδεκανήσου της Δημοκρατικής Συμπαράταξης ΠΑΣΟΚ</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ΔΗΜΑΡ κ. Δημητρίου </w:t>
      </w:r>
      <w:proofErr w:type="spellStart"/>
      <w:r w:rsidRPr="0098467A">
        <w:rPr>
          <w:rFonts w:eastAsia="Times New Roman"/>
          <w:szCs w:val="24"/>
        </w:rPr>
        <w:t>Κρεμαστινού</w:t>
      </w:r>
      <w:proofErr w:type="spellEnd"/>
      <w:r w:rsidRPr="0098467A">
        <w:rPr>
          <w:rFonts w:eastAsia="Times New Roman"/>
          <w:szCs w:val="24"/>
        </w:rPr>
        <w:t xml:space="preserve"> πρ</w:t>
      </w:r>
      <w:r w:rsidRPr="0098467A">
        <w:rPr>
          <w:rFonts w:eastAsia="Times New Roman"/>
          <w:szCs w:val="24"/>
        </w:rPr>
        <w:t>ος τον Υπουργό Οικονομικών, με θέμα: «Οι οικονομικές απώλειες από το τέλος διανυκτέρευσης».</w:t>
      </w:r>
    </w:p>
    <w:p w14:paraId="07EC23C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3. </w:t>
      </w:r>
      <w:r w:rsidRPr="0098467A">
        <w:rPr>
          <w:rFonts w:eastAsia="Times New Roman"/>
          <w:szCs w:val="24"/>
        </w:rPr>
        <w:t xml:space="preserve">Η με αριθμό 296/14-11-2017 επίκαιρη ερώτηση του Βουλευτή Ηρακλείου του Κομμουνιστικού Κόμματος </w:t>
      </w:r>
      <w:r w:rsidRPr="0098467A">
        <w:rPr>
          <w:rFonts w:eastAsia="Times New Roman"/>
          <w:szCs w:val="24"/>
        </w:rPr>
        <w:t>Ελλάδ</w:t>
      </w:r>
      <w:r w:rsidRPr="0098467A">
        <w:rPr>
          <w:rFonts w:eastAsia="Times New Roman"/>
          <w:szCs w:val="24"/>
        </w:rPr>
        <w:t>α</w:t>
      </w:r>
      <w:r w:rsidRPr="0098467A">
        <w:rPr>
          <w:rFonts w:eastAsia="Times New Roman"/>
          <w:szCs w:val="24"/>
        </w:rPr>
        <w:t>ς κ.</w:t>
      </w:r>
      <w:r w:rsidRPr="0098467A">
        <w:rPr>
          <w:rFonts w:eastAsia="Times New Roman"/>
          <w:szCs w:val="24"/>
        </w:rPr>
        <w:t xml:space="preserve"> Εμμανουήλ Συντυχάκη προς τον Υπουργό Υγείας, σχετικά με</w:t>
      </w:r>
      <w:r w:rsidRPr="0098467A">
        <w:rPr>
          <w:rFonts w:eastAsia="Times New Roman"/>
          <w:szCs w:val="24"/>
        </w:rPr>
        <w:t xml:space="preserve"> τα προβλήματα της </w:t>
      </w:r>
      <w:r w:rsidRPr="0098467A">
        <w:rPr>
          <w:rFonts w:eastAsia="Times New Roman"/>
          <w:szCs w:val="24"/>
        </w:rPr>
        <w:t>ψ</w:t>
      </w:r>
      <w:r w:rsidRPr="0098467A">
        <w:rPr>
          <w:rFonts w:eastAsia="Times New Roman"/>
          <w:szCs w:val="24"/>
        </w:rPr>
        <w:t>υχιατρικής κλινικής του Πανεπιστημιακού Γενικού Νοσοκομείου Ηρακλείου (ΠΑΓΝΗ).</w:t>
      </w:r>
    </w:p>
    <w:p w14:paraId="07EC23C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 xml:space="preserve">4. </w:t>
      </w:r>
      <w:r w:rsidRPr="0098467A">
        <w:rPr>
          <w:rFonts w:eastAsia="Times New Roman"/>
          <w:szCs w:val="24"/>
        </w:rPr>
        <w:t>Η με αριθμό 258/10-11-2017 επίκαιρη ερώτηση του Βουλευτή Σερρών της Ένωσης Κεντρώων κ. Αναστασίου Μεγαλομύστακα προς τον Υπουργό Παιδείας, Έρευνας και Θρη</w:t>
      </w:r>
      <w:r w:rsidRPr="0098467A">
        <w:rPr>
          <w:rFonts w:eastAsia="Times New Roman"/>
          <w:szCs w:val="24"/>
        </w:rPr>
        <w:t>σκευμάτων, με θέμα: «Αναζητούνται…μουσικοί στο Μουσικό Σχολείο Σερρών».</w:t>
      </w:r>
    </w:p>
    <w:p w14:paraId="07EC23CB" w14:textId="77777777" w:rsidR="001D5387" w:rsidRDefault="00AE4F2A">
      <w:pPr>
        <w:spacing w:after="0" w:line="600" w:lineRule="auto"/>
        <w:ind w:firstLine="720"/>
        <w:contextualSpacing/>
        <w:jc w:val="both"/>
        <w:rPr>
          <w:rFonts w:eastAsia="Times New Roman"/>
          <w:bCs/>
          <w:szCs w:val="24"/>
        </w:rPr>
      </w:pPr>
      <w:r w:rsidRPr="0098467A">
        <w:rPr>
          <w:rFonts w:eastAsia="Times New Roman"/>
          <w:bCs/>
          <w:szCs w:val="24"/>
        </w:rPr>
        <w:t xml:space="preserve">ΕΠΙΚΑΙΡΕΣ ΕΡΩΤΗΣΕΙΣ Δεύτερου Κύκλου (Άρθρο 130 </w:t>
      </w:r>
      <w:r w:rsidRPr="0098467A">
        <w:rPr>
          <w:rFonts w:eastAsia="Times New Roman"/>
          <w:bCs/>
          <w:szCs w:val="24"/>
        </w:rPr>
        <w:t>παρ</w:t>
      </w:r>
      <w:r w:rsidRPr="0098467A">
        <w:rPr>
          <w:rFonts w:eastAsia="Times New Roman"/>
          <w:bCs/>
          <w:szCs w:val="24"/>
        </w:rPr>
        <w:t>άγραφοι</w:t>
      </w:r>
      <w:r w:rsidRPr="0098467A">
        <w:rPr>
          <w:rFonts w:eastAsia="Times New Roman"/>
          <w:bCs/>
          <w:szCs w:val="24"/>
        </w:rPr>
        <w:t xml:space="preserve"> 2 και 3 </w:t>
      </w:r>
      <w:r w:rsidRPr="0098467A">
        <w:rPr>
          <w:rFonts w:eastAsia="Times New Roman"/>
          <w:bCs/>
          <w:szCs w:val="24"/>
        </w:rPr>
        <w:t xml:space="preserve">του </w:t>
      </w:r>
      <w:r w:rsidRPr="0098467A">
        <w:rPr>
          <w:rFonts w:eastAsia="Times New Roman"/>
          <w:bCs/>
          <w:szCs w:val="24"/>
        </w:rPr>
        <w:t>Καν</w:t>
      </w:r>
      <w:r w:rsidRPr="0098467A">
        <w:rPr>
          <w:rFonts w:eastAsia="Times New Roman"/>
          <w:bCs/>
          <w:szCs w:val="24"/>
        </w:rPr>
        <w:t>ονισμού της</w:t>
      </w:r>
      <w:r w:rsidRPr="0098467A">
        <w:rPr>
          <w:rFonts w:eastAsia="Times New Roman"/>
          <w:bCs/>
          <w:szCs w:val="24"/>
        </w:rPr>
        <w:t xml:space="preserve"> Βουλής)</w:t>
      </w:r>
    </w:p>
    <w:p w14:paraId="07EC23C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1. </w:t>
      </w:r>
      <w:r w:rsidRPr="0098467A">
        <w:rPr>
          <w:rFonts w:eastAsia="Times New Roman"/>
          <w:szCs w:val="24"/>
        </w:rPr>
        <w:t xml:space="preserve">Η με αριθμό 265/10-11-2017 επίκαιρη ερώτηση του Βουλευτή </w:t>
      </w:r>
      <w:r w:rsidRPr="0098467A">
        <w:rPr>
          <w:rFonts w:eastAsia="Times New Roman"/>
          <w:szCs w:val="24"/>
        </w:rPr>
        <w:t>Φθιώτιδ</w:t>
      </w:r>
      <w:r w:rsidRPr="0098467A">
        <w:rPr>
          <w:rFonts w:eastAsia="Times New Roman"/>
          <w:szCs w:val="24"/>
        </w:rPr>
        <w:t>ο</w:t>
      </w:r>
      <w:r w:rsidRPr="0098467A">
        <w:rPr>
          <w:rFonts w:eastAsia="Times New Roman"/>
          <w:szCs w:val="24"/>
        </w:rPr>
        <w:t>ς</w:t>
      </w:r>
      <w:r w:rsidRPr="0098467A">
        <w:rPr>
          <w:rFonts w:eastAsia="Times New Roman"/>
          <w:szCs w:val="24"/>
        </w:rPr>
        <w:t xml:space="preserve"> της Νέας Δημοκρατίας κ. </w:t>
      </w:r>
      <w:r w:rsidRPr="0098467A">
        <w:rPr>
          <w:rFonts w:eastAsia="Times New Roman"/>
          <w:bCs/>
          <w:szCs w:val="24"/>
        </w:rPr>
        <w:t xml:space="preserve">Χρήστου </w:t>
      </w:r>
      <w:proofErr w:type="spellStart"/>
      <w:r w:rsidRPr="0098467A">
        <w:rPr>
          <w:rFonts w:eastAsia="Times New Roman"/>
          <w:bCs/>
          <w:szCs w:val="24"/>
        </w:rPr>
        <w:t>Σταϊκούρα</w:t>
      </w:r>
      <w:proofErr w:type="spellEnd"/>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Οικονομικών,</w:t>
      </w:r>
      <w:r w:rsidRPr="0098467A">
        <w:rPr>
          <w:rFonts w:eastAsia="Times New Roman"/>
          <w:szCs w:val="24"/>
        </w:rPr>
        <w:t xml:space="preserve"> με θέμα: «Χρηματοδότηση δράσεων από προϊόντα εγκληματικών ενεργειών κατά</w:t>
      </w:r>
      <w:r w:rsidRPr="0098467A">
        <w:rPr>
          <w:rFonts w:eastAsia="Times New Roman"/>
          <w:szCs w:val="24"/>
        </w:rPr>
        <w:t xml:space="preserve"> </w:t>
      </w:r>
      <w:r w:rsidRPr="0098467A">
        <w:rPr>
          <w:rFonts w:eastAsia="Times New Roman"/>
          <w:szCs w:val="24"/>
        </w:rPr>
        <w:t xml:space="preserve">του </w:t>
      </w:r>
      <w:r w:rsidRPr="0098467A">
        <w:rPr>
          <w:rFonts w:eastAsia="Times New Roman"/>
          <w:szCs w:val="24"/>
        </w:rPr>
        <w:t>ε</w:t>
      </w:r>
      <w:r w:rsidRPr="0098467A">
        <w:rPr>
          <w:rFonts w:eastAsia="Times New Roman"/>
          <w:szCs w:val="24"/>
        </w:rPr>
        <w:t xml:space="preserve">λληνικού </w:t>
      </w:r>
      <w:r w:rsidRPr="0098467A">
        <w:rPr>
          <w:rFonts w:eastAsia="Times New Roman"/>
          <w:szCs w:val="24"/>
        </w:rPr>
        <w:t>δ</w:t>
      </w:r>
      <w:r w:rsidRPr="0098467A">
        <w:rPr>
          <w:rFonts w:eastAsia="Times New Roman"/>
          <w:szCs w:val="24"/>
        </w:rPr>
        <w:t>ημοσίου και διάθεση ποσού για κοινωνικούς σκοπούς».</w:t>
      </w:r>
    </w:p>
    <w:p w14:paraId="07EC23C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2. </w:t>
      </w:r>
      <w:r w:rsidRPr="0098467A">
        <w:rPr>
          <w:rFonts w:eastAsia="Times New Roman"/>
          <w:szCs w:val="24"/>
        </w:rPr>
        <w:t>Η με αριθμό 259/10-11-2017 επίκαιρη ερώτ</w:t>
      </w:r>
      <w:r w:rsidRPr="0098467A">
        <w:rPr>
          <w:rFonts w:eastAsia="Times New Roman"/>
          <w:szCs w:val="24"/>
        </w:rPr>
        <w:t xml:space="preserve">ηση του Βουλευτή Α΄ Θεσσαλονίκης της Ένωσης Κεντρώων κ. </w:t>
      </w:r>
      <w:r w:rsidRPr="0098467A">
        <w:rPr>
          <w:rFonts w:eastAsia="Times New Roman"/>
          <w:bCs/>
          <w:szCs w:val="24"/>
        </w:rPr>
        <w:t xml:space="preserve">Ιωάννη </w:t>
      </w:r>
      <w:proofErr w:type="spellStart"/>
      <w:r w:rsidRPr="0098467A">
        <w:rPr>
          <w:rFonts w:eastAsia="Times New Roman"/>
          <w:bCs/>
          <w:szCs w:val="24"/>
        </w:rPr>
        <w:t>Σαρίδη</w:t>
      </w:r>
      <w:proofErr w:type="spellEnd"/>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 xml:space="preserve">Παιδείας, Έρευνας και Θρησκευμάτων, </w:t>
      </w:r>
      <w:r w:rsidRPr="0098467A">
        <w:rPr>
          <w:rFonts w:eastAsia="Times New Roman"/>
          <w:szCs w:val="24"/>
        </w:rPr>
        <w:t>με θέμα: «Δυσλειτουργία του Ελληνικού Ανοικτού Πανεπιστημίου (Ε.Α.Π.)».</w:t>
      </w:r>
    </w:p>
    <w:p w14:paraId="07EC23C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3. </w:t>
      </w:r>
      <w:r w:rsidRPr="0098467A">
        <w:rPr>
          <w:rFonts w:eastAsia="Times New Roman"/>
          <w:szCs w:val="24"/>
        </w:rPr>
        <w:t>Η με αριθμό 248/7-11-2017 επίκαιρη ερώτηση του Βουλευτή Ξά</w:t>
      </w:r>
      <w:r w:rsidRPr="0098467A">
        <w:rPr>
          <w:rFonts w:eastAsia="Times New Roman"/>
          <w:szCs w:val="24"/>
        </w:rPr>
        <w:t xml:space="preserve">νθης του Συνασπισμού Ριζοσπαστικής Αριστεράς κ. </w:t>
      </w:r>
      <w:r w:rsidRPr="0098467A">
        <w:rPr>
          <w:rFonts w:eastAsia="Times New Roman"/>
          <w:bCs/>
          <w:szCs w:val="24"/>
        </w:rPr>
        <w:t>Γρηγορίου Στογιαννίδη</w:t>
      </w:r>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Οικονομικών,</w:t>
      </w:r>
      <w:r w:rsidRPr="0098467A">
        <w:rPr>
          <w:rFonts w:eastAsia="Times New Roman"/>
          <w:b/>
          <w:bCs/>
          <w:szCs w:val="24"/>
        </w:rPr>
        <w:t xml:space="preserve"> </w:t>
      </w:r>
      <w:r w:rsidRPr="0098467A">
        <w:rPr>
          <w:rFonts w:eastAsia="Times New Roman"/>
          <w:szCs w:val="24"/>
        </w:rPr>
        <w:t xml:space="preserve">με θέμα: </w:t>
      </w:r>
      <w:r w:rsidRPr="0098467A">
        <w:rPr>
          <w:rFonts w:eastAsia="Times New Roman"/>
          <w:szCs w:val="24"/>
        </w:rPr>
        <w:lastRenderedPageBreak/>
        <w:t>«Τήρηση του προβλεπόμενου από τις άδειες λειτουργίας αριθμού θέσεων εργασίας στα καζίνο».</w:t>
      </w:r>
    </w:p>
    <w:p w14:paraId="07EC23C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4. </w:t>
      </w:r>
      <w:r w:rsidRPr="0098467A">
        <w:rPr>
          <w:rFonts w:eastAsia="Times New Roman"/>
          <w:szCs w:val="24"/>
        </w:rPr>
        <w:t>Η με αριθμό 245/6-11-2017 επίκαιρη ερώτηση της Βουλευτ</w:t>
      </w:r>
      <w:r w:rsidRPr="0098467A">
        <w:rPr>
          <w:rFonts w:eastAsia="Times New Roman"/>
          <w:szCs w:val="24"/>
        </w:rPr>
        <w:t>ού Β΄ Αθηνών του Λαϊκού Συνδέσμου</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Χρυσή Αυγή </w:t>
      </w:r>
      <w:r w:rsidRPr="0098467A">
        <w:rPr>
          <w:rFonts w:eastAsia="Times New Roman"/>
          <w:szCs w:val="24"/>
        </w:rPr>
        <w:t xml:space="preserve">κ. </w:t>
      </w:r>
      <w:r w:rsidRPr="0098467A">
        <w:rPr>
          <w:rFonts w:eastAsia="Times New Roman"/>
          <w:bCs/>
          <w:szCs w:val="24"/>
        </w:rPr>
        <w:t xml:space="preserve">Ελένης </w:t>
      </w:r>
      <w:proofErr w:type="spellStart"/>
      <w:r w:rsidRPr="0098467A">
        <w:rPr>
          <w:rFonts w:eastAsia="Times New Roman"/>
          <w:bCs/>
          <w:szCs w:val="24"/>
        </w:rPr>
        <w:t>Ζαρούλια</w:t>
      </w:r>
      <w:proofErr w:type="spellEnd"/>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Οικονομικών,</w:t>
      </w:r>
      <w:r w:rsidRPr="0098467A">
        <w:rPr>
          <w:rFonts w:eastAsia="Times New Roman"/>
          <w:b/>
          <w:bCs/>
          <w:szCs w:val="24"/>
        </w:rPr>
        <w:t xml:space="preserve"> </w:t>
      </w:r>
      <w:r w:rsidRPr="0098467A">
        <w:rPr>
          <w:rFonts w:eastAsia="Times New Roman"/>
          <w:szCs w:val="24"/>
        </w:rPr>
        <w:t>με θέμα: «Οικονομικό κόστος των επιθέσεων από παρακρατικά στοιχεία».</w:t>
      </w:r>
    </w:p>
    <w:p w14:paraId="07EC23D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5. </w:t>
      </w:r>
      <w:r w:rsidRPr="0098467A">
        <w:rPr>
          <w:rFonts w:eastAsia="Times New Roman"/>
          <w:szCs w:val="24"/>
        </w:rPr>
        <w:t>Η με αριθμό 237/6-11-2017 επίκαιρη ερώτηση του Βουλευτή Β΄ Αθηνών της Δημοκρατικής Συμπα</w:t>
      </w:r>
      <w:r w:rsidRPr="0098467A">
        <w:rPr>
          <w:rFonts w:eastAsia="Times New Roman"/>
          <w:szCs w:val="24"/>
        </w:rPr>
        <w:t>ράταξης ΠΑΣΟΚ – ΔΗΜΑΡ. κ.</w:t>
      </w:r>
      <w:r w:rsidRPr="0098467A">
        <w:rPr>
          <w:rFonts w:eastAsia="Times New Roman"/>
          <w:b/>
          <w:bCs/>
          <w:szCs w:val="24"/>
        </w:rPr>
        <w:t xml:space="preserve"> </w:t>
      </w:r>
      <w:r w:rsidRPr="0098467A">
        <w:rPr>
          <w:rFonts w:eastAsia="Times New Roman"/>
          <w:bCs/>
          <w:szCs w:val="24"/>
        </w:rPr>
        <w:t>Ανδρέα Λοβέρδου</w:t>
      </w:r>
      <w:r w:rsidRPr="0098467A">
        <w:rPr>
          <w:rFonts w:eastAsia="Times New Roman"/>
          <w:szCs w:val="24"/>
        </w:rPr>
        <w:t xml:space="preserve"> προς τον Υπουργό</w:t>
      </w:r>
      <w:r w:rsidRPr="0098467A">
        <w:rPr>
          <w:rFonts w:eastAsia="Times New Roman"/>
          <w:b/>
          <w:bCs/>
          <w:szCs w:val="24"/>
        </w:rPr>
        <w:t xml:space="preserve"> </w:t>
      </w:r>
      <w:r w:rsidRPr="0098467A">
        <w:rPr>
          <w:rFonts w:eastAsia="Times New Roman"/>
          <w:bCs/>
          <w:szCs w:val="24"/>
        </w:rPr>
        <w:t>Οικονομικών,</w:t>
      </w:r>
      <w:r w:rsidRPr="0098467A">
        <w:rPr>
          <w:rFonts w:eastAsia="Times New Roman"/>
          <w:b/>
          <w:bCs/>
          <w:szCs w:val="24"/>
        </w:rPr>
        <w:t xml:space="preserve"> </w:t>
      </w:r>
      <w:r w:rsidRPr="0098467A">
        <w:rPr>
          <w:rFonts w:eastAsia="Times New Roman"/>
          <w:szCs w:val="24"/>
        </w:rPr>
        <w:t>με θέμα: «Λήψη μέτρων υπέρ των μικρών αποταμιευτών, που έχασαν τα χρήματά τους με το “κούρεμα” του χρέους το 2012».</w:t>
      </w:r>
    </w:p>
    <w:p w14:paraId="07EC23D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6. </w:t>
      </w:r>
      <w:r w:rsidRPr="0098467A">
        <w:rPr>
          <w:rFonts w:eastAsia="Times New Roman"/>
          <w:szCs w:val="24"/>
        </w:rPr>
        <w:t xml:space="preserve">Η με αριθμό 215/3-11-2017 επίκαιρη ερώτηση του Βουλευτή Αρκαδίας </w:t>
      </w:r>
      <w:r w:rsidRPr="0098467A">
        <w:rPr>
          <w:rFonts w:eastAsia="Times New Roman"/>
          <w:szCs w:val="24"/>
        </w:rPr>
        <w:t>της Δημοκρατικής Συμπαράταξης ΠΑΣΟΚ</w:t>
      </w:r>
      <w:r w:rsidRPr="0098467A">
        <w:rPr>
          <w:rFonts w:eastAsia="Times New Roman"/>
          <w:szCs w:val="24"/>
        </w:rPr>
        <w:t xml:space="preserve"> </w:t>
      </w:r>
      <w:r w:rsidRPr="0098467A">
        <w:rPr>
          <w:rFonts w:eastAsia="Times New Roman"/>
          <w:szCs w:val="24"/>
        </w:rPr>
        <w:t xml:space="preserve">– ΔΗΜΑΡ κ. </w:t>
      </w:r>
      <w:r w:rsidRPr="0098467A">
        <w:rPr>
          <w:rFonts w:eastAsia="Times New Roman"/>
          <w:bCs/>
          <w:szCs w:val="24"/>
        </w:rPr>
        <w:t>Οδυσσέα Κωνσταντινόπουλου</w:t>
      </w:r>
      <w:r w:rsidRPr="0098467A">
        <w:rPr>
          <w:rFonts w:eastAsia="Times New Roman"/>
          <w:szCs w:val="24"/>
        </w:rPr>
        <w:t xml:space="preserve"> προς τον Υπουργό </w:t>
      </w:r>
      <w:r w:rsidRPr="0098467A">
        <w:rPr>
          <w:rFonts w:eastAsia="Times New Roman"/>
          <w:bCs/>
          <w:szCs w:val="24"/>
        </w:rPr>
        <w:t>Οικονομικών,</w:t>
      </w:r>
      <w:r w:rsidRPr="0098467A">
        <w:rPr>
          <w:rFonts w:eastAsia="Times New Roman"/>
          <w:b/>
          <w:bCs/>
          <w:szCs w:val="24"/>
        </w:rPr>
        <w:t xml:space="preserve"> </w:t>
      </w:r>
      <w:r w:rsidRPr="0098467A">
        <w:rPr>
          <w:rFonts w:eastAsia="Times New Roman"/>
          <w:szCs w:val="24"/>
        </w:rPr>
        <w:t xml:space="preserve">με θέμα: </w:t>
      </w:r>
      <w:r w:rsidRPr="0098467A">
        <w:rPr>
          <w:rFonts w:eastAsia="Times New Roman"/>
          <w:b/>
          <w:bCs/>
          <w:szCs w:val="24"/>
        </w:rPr>
        <w:t xml:space="preserve">« </w:t>
      </w:r>
      <w:r w:rsidRPr="0098467A">
        <w:rPr>
          <w:rFonts w:eastAsia="Times New Roman"/>
          <w:szCs w:val="24"/>
        </w:rPr>
        <w:t>Ανησυχητικές εξελίξεις σχετικά με την πώληση της ΑΕΕΓΑ “Η Εθνική”».</w:t>
      </w:r>
    </w:p>
    <w:p w14:paraId="07EC23D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7. </w:t>
      </w:r>
      <w:r w:rsidRPr="0098467A">
        <w:rPr>
          <w:rFonts w:eastAsia="Times New Roman"/>
          <w:szCs w:val="24"/>
        </w:rPr>
        <w:t xml:space="preserve">Η με αριθμό 191/30-10-2017 επίκαιρη ερώτηση του Βουλευτή Ηρακλείου της </w:t>
      </w:r>
      <w:r w:rsidRPr="0098467A">
        <w:rPr>
          <w:rFonts w:eastAsia="Times New Roman"/>
          <w:szCs w:val="24"/>
        </w:rPr>
        <w:t xml:space="preserve">Νέας Δημοκρατίας κ. </w:t>
      </w:r>
      <w:r w:rsidRPr="0098467A">
        <w:rPr>
          <w:rFonts w:eastAsia="Times New Roman"/>
          <w:bCs/>
          <w:szCs w:val="24"/>
        </w:rPr>
        <w:t xml:space="preserve">Ελευθερίου </w:t>
      </w:r>
      <w:proofErr w:type="spellStart"/>
      <w:r w:rsidRPr="0098467A">
        <w:rPr>
          <w:rFonts w:eastAsia="Times New Roman"/>
          <w:bCs/>
          <w:szCs w:val="24"/>
        </w:rPr>
        <w:t>Αυγενάκη</w:t>
      </w:r>
      <w:proofErr w:type="spellEnd"/>
      <w:r w:rsidRPr="0098467A">
        <w:rPr>
          <w:rFonts w:eastAsia="Times New Roman"/>
          <w:szCs w:val="24"/>
        </w:rPr>
        <w:t xml:space="preserve"> προς τον Υπουργό</w:t>
      </w:r>
      <w:r w:rsidRPr="0098467A">
        <w:rPr>
          <w:rFonts w:eastAsia="Times New Roman"/>
          <w:b/>
          <w:bCs/>
          <w:szCs w:val="24"/>
        </w:rPr>
        <w:t xml:space="preserve"> </w:t>
      </w:r>
      <w:r w:rsidRPr="0098467A">
        <w:rPr>
          <w:rFonts w:eastAsia="Times New Roman"/>
          <w:bCs/>
          <w:szCs w:val="24"/>
        </w:rPr>
        <w:t>Υγείας,</w:t>
      </w:r>
      <w:r w:rsidRPr="0098467A">
        <w:rPr>
          <w:rFonts w:eastAsia="Times New Roman"/>
          <w:b/>
          <w:bCs/>
          <w:szCs w:val="24"/>
        </w:rPr>
        <w:t xml:space="preserve"> </w:t>
      </w:r>
      <w:r w:rsidRPr="0098467A">
        <w:rPr>
          <w:rFonts w:eastAsia="Times New Roman"/>
          <w:szCs w:val="24"/>
        </w:rPr>
        <w:t xml:space="preserve">με θέμα: </w:t>
      </w:r>
      <w:r w:rsidRPr="0098467A">
        <w:rPr>
          <w:rFonts w:eastAsia="Times New Roman"/>
          <w:szCs w:val="24"/>
        </w:rPr>
        <w:t>«</w:t>
      </w:r>
      <w:r w:rsidRPr="0098467A">
        <w:rPr>
          <w:rFonts w:eastAsia="Times New Roman"/>
          <w:szCs w:val="24"/>
        </w:rPr>
        <w:t>”</w:t>
      </w:r>
      <w:r w:rsidRPr="0098467A">
        <w:rPr>
          <w:rFonts w:eastAsia="Times New Roman"/>
          <w:szCs w:val="24"/>
        </w:rPr>
        <w:t>Εκβιαστικός” ο συμψηφισμός των ληξιπρόθεσμων οφειλών του ΕΟΠΥΥ».</w:t>
      </w:r>
    </w:p>
    <w:p w14:paraId="07EC23D3" w14:textId="77777777" w:rsidR="001D5387" w:rsidRDefault="00AE4F2A">
      <w:pPr>
        <w:spacing w:after="0" w:line="600" w:lineRule="auto"/>
        <w:ind w:firstLine="720"/>
        <w:contextualSpacing/>
        <w:jc w:val="both"/>
        <w:rPr>
          <w:rFonts w:eastAsia="Times New Roman"/>
          <w:szCs w:val="24"/>
        </w:rPr>
      </w:pPr>
      <w:r w:rsidRPr="001D5A3E">
        <w:rPr>
          <w:rFonts w:eastAsia="Times New Roman"/>
          <w:szCs w:val="24"/>
        </w:rPr>
        <w:lastRenderedPageBreak/>
        <w:t xml:space="preserve">8. </w:t>
      </w:r>
      <w:r w:rsidRPr="001D5A3E">
        <w:rPr>
          <w:rFonts w:eastAsia="Times New Roman"/>
          <w:szCs w:val="24"/>
        </w:rPr>
        <w:t xml:space="preserve">Η με αριθμό </w:t>
      </w:r>
      <w:r w:rsidRPr="0098467A">
        <w:rPr>
          <w:rFonts w:eastAsia="Times New Roman"/>
          <w:szCs w:val="24"/>
        </w:rPr>
        <w:t xml:space="preserve">101/17-10-2017 επίκαιρη ερώτηση του Βουλευτή Β΄ Αθηνών του Λαϊκού Συνδέσμου - Χρυσή Αυγή κ. </w:t>
      </w:r>
      <w:r w:rsidRPr="0098467A">
        <w:rPr>
          <w:rFonts w:eastAsia="Times New Roman"/>
          <w:bCs/>
          <w:szCs w:val="24"/>
        </w:rPr>
        <w:t xml:space="preserve">Ηλία </w:t>
      </w:r>
      <w:proofErr w:type="spellStart"/>
      <w:r w:rsidRPr="0098467A">
        <w:rPr>
          <w:rFonts w:eastAsia="Times New Roman"/>
          <w:bCs/>
          <w:szCs w:val="24"/>
        </w:rPr>
        <w:t>Παν</w:t>
      </w:r>
      <w:r w:rsidRPr="0098467A">
        <w:rPr>
          <w:rFonts w:eastAsia="Times New Roman"/>
          <w:bCs/>
          <w:szCs w:val="24"/>
        </w:rPr>
        <w:t>αγιώταρου</w:t>
      </w:r>
      <w:proofErr w:type="spellEnd"/>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Υγείας,</w:t>
      </w:r>
      <w:r w:rsidRPr="0098467A">
        <w:rPr>
          <w:rFonts w:eastAsia="Times New Roman"/>
          <w:b/>
          <w:bCs/>
          <w:szCs w:val="24"/>
        </w:rPr>
        <w:t xml:space="preserve"> </w:t>
      </w:r>
      <w:r w:rsidRPr="0098467A">
        <w:rPr>
          <w:rFonts w:eastAsia="Times New Roman"/>
          <w:szCs w:val="24"/>
        </w:rPr>
        <w:t>με θέμα: «Ραγδαία αύξηση των κρουσμάτων ιλαράς στη Χώρα».</w:t>
      </w:r>
    </w:p>
    <w:p w14:paraId="07EC23D4" w14:textId="77777777" w:rsidR="001D5387" w:rsidRDefault="00AE4F2A">
      <w:pPr>
        <w:spacing w:after="0" w:line="600" w:lineRule="auto"/>
        <w:ind w:firstLine="720"/>
        <w:contextualSpacing/>
        <w:jc w:val="both"/>
        <w:rPr>
          <w:rFonts w:eastAsia="Times New Roman"/>
          <w:b/>
          <w:szCs w:val="24"/>
        </w:rPr>
      </w:pPr>
      <w:r w:rsidRPr="0098467A">
        <w:rPr>
          <w:rFonts w:eastAsia="Times New Roman"/>
          <w:bCs/>
          <w:szCs w:val="24"/>
        </w:rPr>
        <w:t>ΑΝΑΦΟΡΕΣ</w:t>
      </w:r>
      <w:r w:rsidRPr="0098467A">
        <w:rPr>
          <w:rFonts w:eastAsia="Times New Roman"/>
          <w:bCs/>
          <w:szCs w:val="24"/>
        </w:rPr>
        <w:t xml:space="preserve"> </w:t>
      </w:r>
      <w:r w:rsidRPr="0098467A">
        <w:rPr>
          <w:rFonts w:eastAsia="Times New Roman"/>
          <w:bCs/>
          <w:szCs w:val="24"/>
        </w:rPr>
        <w:t>-</w:t>
      </w:r>
      <w:r w:rsidRPr="0098467A">
        <w:rPr>
          <w:rFonts w:eastAsia="Times New Roman"/>
          <w:bCs/>
          <w:szCs w:val="24"/>
        </w:rPr>
        <w:t xml:space="preserve"> </w:t>
      </w:r>
      <w:r w:rsidRPr="0098467A">
        <w:rPr>
          <w:rFonts w:eastAsia="Times New Roman"/>
          <w:bCs/>
          <w:szCs w:val="24"/>
        </w:rPr>
        <w:t>ΕΡΩΤΗΣΕΙΣ (Άρθρο 130 παρ</w:t>
      </w:r>
      <w:r w:rsidRPr="0098467A">
        <w:rPr>
          <w:rFonts w:eastAsia="Times New Roman"/>
          <w:bCs/>
          <w:szCs w:val="24"/>
        </w:rPr>
        <w:t xml:space="preserve">άγραφος </w:t>
      </w:r>
      <w:r w:rsidRPr="0098467A">
        <w:rPr>
          <w:rFonts w:eastAsia="Times New Roman"/>
          <w:bCs/>
          <w:szCs w:val="24"/>
        </w:rPr>
        <w:t xml:space="preserve">5 </w:t>
      </w:r>
      <w:r w:rsidRPr="0098467A">
        <w:rPr>
          <w:rFonts w:eastAsia="Times New Roman"/>
          <w:bCs/>
          <w:szCs w:val="24"/>
        </w:rPr>
        <w:t xml:space="preserve">του </w:t>
      </w:r>
      <w:r w:rsidRPr="0098467A">
        <w:rPr>
          <w:rFonts w:eastAsia="Times New Roman"/>
          <w:bCs/>
          <w:szCs w:val="24"/>
        </w:rPr>
        <w:t>Καν</w:t>
      </w:r>
      <w:r w:rsidRPr="0098467A">
        <w:rPr>
          <w:rFonts w:eastAsia="Times New Roman"/>
          <w:bCs/>
          <w:szCs w:val="24"/>
        </w:rPr>
        <w:t xml:space="preserve">ονισμού της </w:t>
      </w:r>
      <w:r w:rsidRPr="0098467A">
        <w:rPr>
          <w:rFonts w:eastAsia="Times New Roman"/>
          <w:bCs/>
          <w:szCs w:val="24"/>
        </w:rPr>
        <w:t>Βουλής)</w:t>
      </w:r>
    </w:p>
    <w:p w14:paraId="07EC23D5" w14:textId="77777777" w:rsidR="001D5387" w:rsidRDefault="00AE4F2A">
      <w:pPr>
        <w:spacing w:after="0" w:line="600" w:lineRule="auto"/>
        <w:ind w:firstLine="720"/>
        <w:contextualSpacing/>
        <w:jc w:val="both"/>
        <w:rPr>
          <w:szCs w:val="24"/>
        </w:rPr>
      </w:pPr>
      <w:r w:rsidRPr="005C6E17">
        <w:rPr>
          <w:szCs w:val="24"/>
        </w:rPr>
        <w:t xml:space="preserve">1. </w:t>
      </w:r>
      <w:r w:rsidRPr="0098467A">
        <w:rPr>
          <w:rFonts w:eastAsia="Times New Roman"/>
          <w:szCs w:val="24"/>
        </w:rPr>
        <w:t>Η με αριθμό 164/21/5-10-2017 ερώτηση και αίτηση κατάθεσης εγγράφων του Βουλευτή Λακωνίας</w:t>
      </w:r>
      <w:r w:rsidRPr="0098467A">
        <w:rPr>
          <w:rFonts w:eastAsia="Times New Roman"/>
          <w:szCs w:val="24"/>
        </w:rPr>
        <w:t xml:space="preserve"> της Νέας Δημοκρατίας κ. Αθανασίου Δαβάκη προς τον Υπουργό Εθνικής Άμυνας,</w:t>
      </w:r>
      <w:r w:rsidRPr="0098467A">
        <w:rPr>
          <w:rFonts w:eastAsia="Times New Roman"/>
          <w:b/>
          <w:szCs w:val="24"/>
        </w:rPr>
        <w:t xml:space="preserve"> </w:t>
      </w:r>
      <w:r w:rsidRPr="0098467A">
        <w:rPr>
          <w:rFonts w:eastAsia="Times New Roman"/>
          <w:szCs w:val="24"/>
        </w:rPr>
        <w:t>με θέμα: «Λειτουργία Μονάδας Μελετών και Κατασκευών (ΜΟ.Μ.ΚΑ.) 2017».</w:t>
      </w:r>
    </w:p>
    <w:p w14:paraId="07EC23D6" w14:textId="77777777" w:rsidR="001D5387" w:rsidRDefault="00AE4F2A">
      <w:pPr>
        <w:pStyle w:val="a3"/>
        <w:spacing w:after="0" w:line="600" w:lineRule="auto"/>
        <w:ind w:left="0" w:firstLine="720"/>
        <w:jc w:val="both"/>
        <w:rPr>
          <w:szCs w:val="24"/>
        </w:rPr>
      </w:pPr>
      <w:r w:rsidRPr="0098467A">
        <w:rPr>
          <w:szCs w:val="24"/>
        </w:rPr>
        <w:t>Κυρίες και κύριοι συνάδελφοι, έ</w:t>
      </w:r>
      <w:r w:rsidRPr="0098467A">
        <w:rPr>
          <w:szCs w:val="24"/>
        </w:rPr>
        <w:t>χω την τιμή να ανακοινώσω στο Σώμα ότι η Ειδική Μόνιμη Επιτροπή Κοινοβουλευτικής</w:t>
      </w:r>
      <w:r w:rsidRPr="0098467A">
        <w:rPr>
          <w:szCs w:val="24"/>
        </w:rPr>
        <w:t xml:space="preserve"> Δεοντολογίας καταθέτει τις </w:t>
      </w:r>
      <w:r w:rsidRPr="0098467A">
        <w:rPr>
          <w:szCs w:val="24"/>
        </w:rPr>
        <w:t xml:space="preserve">εκθέσεις </w:t>
      </w:r>
      <w:r w:rsidRPr="0098467A">
        <w:rPr>
          <w:szCs w:val="24"/>
        </w:rPr>
        <w:t xml:space="preserve">της στις αιτήσεις της </w:t>
      </w:r>
      <w:r w:rsidRPr="0098467A">
        <w:rPr>
          <w:szCs w:val="24"/>
        </w:rPr>
        <w:t xml:space="preserve">εισαγγελικής αρχής </w:t>
      </w:r>
      <w:r w:rsidRPr="0098467A">
        <w:rPr>
          <w:szCs w:val="24"/>
        </w:rPr>
        <w:t>για τη χορήγηση άδειας άσκησης ποινικής δίωξης κατά Βουλευτών.</w:t>
      </w:r>
    </w:p>
    <w:p w14:paraId="07EC23D7" w14:textId="77777777" w:rsidR="001D5387" w:rsidRDefault="00AE4F2A">
      <w:pPr>
        <w:spacing w:after="0" w:line="600" w:lineRule="auto"/>
        <w:ind w:firstLine="720"/>
        <w:contextualSpacing/>
        <w:jc w:val="both"/>
        <w:rPr>
          <w:rFonts w:eastAsia="Times New Roman"/>
          <w:szCs w:val="24"/>
        </w:rPr>
      </w:pPr>
      <w:r w:rsidRPr="005C6E17">
        <w:rPr>
          <w:rFonts w:eastAsia="Times New Roman"/>
          <w:szCs w:val="24"/>
        </w:rPr>
        <w:t>Επίσης, ο Πρόεδρος της Βουλής ανταποκρίθηκε στο αίτημα της Γενικής Γραμματείας Ισότητας των Φύλων του Υπουργείου Εσ</w:t>
      </w:r>
      <w:r w:rsidRPr="005C6E17">
        <w:rPr>
          <w:rFonts w:eastAsia="Times New Roman"/>
          <w:szCs w:val="24"/>
        </w:rPr>
        <w:t xml:space="preserve">ωτερικών και, όπως έχει αποφασίσει ο ΟΗΕ, αύριο για </w:t>
      </w:r>
      <w:r w:rsidRPr="005C6E17">
        <w:rPr>
          <w:rFonts w:eastAsia="Times New Roman"/>
          <w:szCs w:val="24"/>
        </w:rPr>
        <w:lastRenderedPageBreak/>
        <w:t xml:space="preserve">την </w:t>
      </w:r>
      <w:r w:rsidRPr="00D15055">
        <w:rPr>
          <w:rFonts w:eastAsia="Times New Roman"/>
          <w:szCs w:val="24"/>
        </w:rPr>
        <w:t>ε</w:t>
      </w:r>
      <w:r w:rsidRPr="0098467A">
        <w:rPr>
          <w:rFonts w:eastAsia="Times New Roman"/>
          <w:szCs w:val="24"/>
        </w:rPr>
        <w:t xml:space="preserve">πέτειο </w:t>
      </w:r>
      <w:r w:rsidRPr="0098467A">
        <w:rPr>
          <w:rFonts w:eastAsia="Times New Roman"/>
          <w:szCs w:val="24"/>
        </w:rPr>
        <w:t xml:space="preserve">καταπολέμησης της βίας κατά των </w:t>
      </w:r>
      <w:r w:rsidRPr="0098467A">
        <w:rPr>
          <w:rFonts w:eastAsia="Times New Roman"/>
          <w:szCs w:val="24"/>
        </w:rPr>
        <w:t>γ</w:t>
      </w:r>
      <w:r w:rsidRPr="0098467A">
        <w:rPr>
          <w:rFonts w:eastAsia="Times New Roman"/>
          <w:szCs w:val="24"/>
        </w:rPr>
        <w:t xml:space="preserve">υναικών </w:t>
      </w:r>
      <w:r w:rsidRPr="0098467A">
        <w:rPr>
          <w:rFonts w:eastAsia="Times New Roman"/>
          <w:szCs w:val="24"/>
        </w:rPr>
        <w:t>θα φωταγωγηθεί η Βουλή σε χρώμα πορτοκαλί</w:t>
      </w:r>
      <w:r>
        <w:rPr>
          <w:rFonts w:eastAsia="Times New Roman"/>
          <w:szCs w:val="24"/>
        </w:rPr>
        <w:t>. Και πέρυσι έγινε το ίδιο, σύμφωνα με την απόφαση που</w:t>
      </w:r>
      <w:r w:rsidRPr="005C6E17">
        <w:rPr>
          <w:rFonts w:eastAsia="Times New Roman"/>
          <w:szCs w:val="24"/>
        </w:rPr>
        <w:t xml:space="preserve"> </w:t>
      </w:r>
      <w:r w:rsidRPr="00B14532">
        <w:rPr>
          <w:rFonts w:eastAsia="Times New Roman"/>
          <w:szCs w:val="24"/>
        </w:rPr>
        <w:t>λή</w:t>
      </w:r>
      <w:r w:rsidRPr="0098467A">
        <w:rPr>
          <w:rFonts w:eastAsia="Times New Roman"/>
          <w:szCs w:val="24"/>
        </w:rPr>
        <w:t>φθηκε</w:t>
      </w:r>
      <w:r w:rsidRPr="0098467A">
        <w:rPr>
          <w:rFonts w:eastAsia="Times New Roman"/>
          <w:szCs w:val="24"/>
        </w:rPr>
        <w:t xml:space="preserve"> </w:t>
      </w:r>
      <w:r w:rsidRPr="0098467A">
        <w:rPr>
          <w:rFonts w:eastAsia="Times New Roman"/>
          <w:szCs w:val="24"/>
        </w:rPr>
        <w:t>από τον ΟΗΕ.</w:t>
      </w:r>
    </w:p>
    <w:p w14:paraId="07EC23D8" w14:textId="77777777" w:rsidR="001D5387" w:rsidRDefault="00AE4F2A">
      <w:pPr>
        <w:spacing w:after="0" w:line="600" w:lineRule="auto"/>
        <w:ind w:firstLine="720"/>
        <w:contextualSpacing/>
        <w:jc w:val="center"/>
        <w:rPr>
          <w:rFonts w:eastAsia="Times New Roman"/>
          <w:color w:val="FF0000"/>
          <w:szCs w:val="24"/>
        </w:rPr>
      </w:pPr>
      <w:r w:rsidRPr="0098467A">
        <w:rPr>
          <w:rFonts w:eastAsia="Times New Roman"/>
          <w:color w:val="FF0000"/>
          <w:szCs w:val="24"/>
        </w:rPr>
        <w:t xml:space="preserve">(ΑΛΛΑΓΗ ΣΕΛΙΔΑΣ ΛΟΓΩ ΑΛΛΑΓΗΣ </w:t>
      </w:r>
      <w:r w:rsidRPr="0098467A">
        <w:rPr>
          <w:rFonts w:eastAsia="Times New Roman"/>
          <w:color w:val="FF0000"/>
          <w:szCs w:val="24"/>
        </w:rPr>
        <w:t>ΘΕΜΑΤΟΣ</w:t>
      </w:r>
      <w:r w:rsidRPr="0098467A">
        <w:rPr>
          <w:rFonts w:eastAsia="Times New Roman"/>
          <w:color w:val="FF0000"/>
          <w:szCs w:val="24"/>
        </w:rPr>
        <w:t>)</w:t>
      </w:r>
    </w:p>
    <w:p w14:paraId="07EC23D9"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Εισερχόμαστε στη συζήτηση των</w:t>
      </w:r>
    </w:p>
    <w:p w14:paraId="07EC23DA" w14:textId="77777777" w:rsidR="001D5387" w:rsidRDefault="00AE4F2A">
      <w:pPr>
        <w:spacing w:after="0" w:line="600" w:lineRule="auto"/>
        <w:ind w:firstLine="720"/>
        <w:contextualSpacing/>
        <w:jc w:val="center"/>
        <w:rPr>
          <w:rFonts w:eastAsia="Times New Roman"/>
          <w:b/>
          <w:szCs w:val="24"/>
        </w:rPr>
      </w:pPr>
      <w:r w:rsidRPr="00D15055">
        <w:rPr>
          <w:rFonts w:eastAsia="Times New Roman"/>
          <w:b/>
          <w:szCs w:val="24"/>
        </w:rPr>
        <w:t>ΕΠΙΚΑΙΡΩΝ ΕΡΩΤΗΣΕΩΝ</w:t>
      </w:r>
    </w:p>
    <w:p w14:paraId="07EC23D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Υπάρχουν δύο ερωτήσεις που θα συζητηθούν σήμερα. Στη μία θα απαντήσει ο Υπουργός Ψηφιακής Πολιτικής, Τηλεπικοινωνιών και Ενημέρωσης κ. Παππάς και στη δεύ</w:t>
      </w:r>
      <w:r w:rsidRPr="0098467A">
        <w:rPr>
          <w:rFonts w:eastAsia="Times New Roman"/>
          <w:szCs w:val="24"/>
        </w:rPr>
        <w:t>τερη θα απαντήσει ο Υφυπουργός Ναυτιλίας και Νησιωτικής Πολιτικής κ. Νεκτάριος Σαντορινιός. Ανάμεσα στη συζήτηση των ερωτήσεων θα ανακοινώσω ποιες δεν θα συζητηθούν και για ποιους λόγους.</w:t>
      </w:r>
    </w:p>
    <w:p w14:paraId="07EC23DC" w14:textId="77777777" w:rsidR="001D5387" w:rsidRDefault="00AE4F2A">
      <w:pPr>
        <w:spacing w:after="0" w:line="600" w:lineRule="auto"/>
        <w:ind w:firstLine="720"/>
        <w:contextualSpacing/>
        <w:jc w:val="both"/>
        <w:rPr>
          <w:rFonts w:eastAsia="Times New Roman"/>
          <w:szCs w:val="24"/>
        </w:rPr>
      </w:pPr>
      <w:r w:rsidRPr="005C6E17">
        <w:rPr>
          <w:rFonts w:eastAsia="Times New Roman"/>
          <w:szCs w:val="24"/>
        </w:rPr>
        <w:t xml:space="preserve">Ξεκινάμε με την πρώτη </w:t>
      </w:r>
      <w:r w:rsidRPr="005C6E17">
        <w:rPr>
          <w:rFonts w:eastAsia="Times New Roman"/>
          <w:szCs w:val="24"/>
        </w:rPr>
        <w:t>με αριθμό 309</w:t>
      </w:r>
      <w:r w:rsidRPr="00D15055">
        <w:rPr>
          <w:rFonts w:eastAsia="Times New Roman"/>
          <w:szCs w:val="24"/>
        </w:rPr>
        <w:t>/17-11-2017</w:t>
      </w:r>
      <w:r w:rsidRPr="00B14532">
        <w:rPr>
          <w:rFonts w:eastAsia="Times New Roman"/>
          <w:szCs w:val="24"/>
        </w:rPr>
        <w:t xml:space="preserve"> </w:t>
      </w:r>
      <w:r w:rsidRPr="0098467A">
        <w:rPr>
          <w:rFonts w:eastAsia="Times New Roman"/>
          <w:szCs w:val="24"/>
        </w:rPr>
        <w:t xml:space="preserve">επίκαιρη </w:t>
      </w:r>
      <w:r w:rsidRPr="0098467A">
        <w:rPr>
          <w:rFonts w:eastAsia="Times New Roman"/>
          <w:szCs w:val="24"/>
        </w:rPr>
        <w:t>ερώτηση πρώτ</w:t>
      </w:r>
      <w:r w:rsidRPr="0098467A">
        <w:rPr>
          <w:rFonts w:eastAsia="Times New Roman"/>
          <w:szCs w:val="24"/>
        </w:rPr>
        <w:t xml:space="preserve">ου κύκλου </w:t>
      </w:r>
      <w:r w:rsidRPr="0098467A">
        <w:rPr>
          <w:rFonts w:eastAsia="Times New Roman"/>
          <w:szCs w:val="24"/>
        </w:rPr>
        <w:t>(Α</w:t>
      </w:r>
      <w:r>
        <w:rPr>
          <w:rFonts w:eastAsia="Times New Roman"/>
          <w:szCs w:val="24"/>
        </w:rPr>
        <w:t>΄</w:t>
      </w:r>
      <w:r w:rsidRPr="005C6E17">
        <w:rPr>
          <w:rFonts w:eastAsia="Times New Roman"/>
          <w:szCs w:val="24"/>
        </w:rPr>
        <w:t>)</w:t>
      </w:r>
      <w:r w:rsidRPr="00D15055">
        <w:rPr>
          <w:rFonts w:eastAsia="Times New Roman"/>
          <w:szCs w:val="24"/>
        </w:rPr>
        <w:t xml:space="preserve"> </w:t>
      </w:r>
      <w:r w:rsidRPr="0098467A">
        <w:rPr>
          <w:rFonts w:eastAsia="Times New Roman"/>
          <w:szCs w:val="24"/>
        </w:rPr>
        <w:t xml:space="preserve">της Βουλευτού Β΄ Αθηνών της Νέας Δημοκρατίας </w:t>
      </w:r>
      <w:r w:rsidRPr="0098467A">
        <w:rPr>
          <w:rFonts w:eastAsia="Times New Roman"/>
          <w:szCs w:val="24"/>
        </w:rPr>
        <w:t xml:space="preserve">κ. </w:t>
      </w:r>
      <w:r w:rsidRPr="0098467A">
        <w:rPr>
          <w:rFonts w:eastAsia="Times New Roman"/>
          <w:bCs/>
          <w:szCs w:val="24"/>
        </w:rPr>
        <w:t>Άννας – Μισέλ Ασημακοπούλου</w:t>
      </w:r>
      <w:r w:rsidRPr="0098467A">
        <w:rPr>
          <w:rFonts w:eastAsia="Times New Roman"/>
          <w:b/>
          <w:bCs/>
          <w:szCs w:val="24"/>
        </w:rPr>
        <w:t xml:space="preserve"> </w:t>
      </w:r>
      <w:r w:rsidRPr="0098467A">
        <w:rPr>
          <w:rFonts w:eastAsia="Times New Roman"/>
          <w:szCs w:val="24"/>
        </w:rPr>
        <w:t>προς τον Υπουργό</w:t>
      </w:r>
      <w:r w:rsidRPr="0098467A">
        <w:rPr>
          <w:rFonts w:eastAsia="Times New Roman"/>
          <w:b/>
          <w:bCs/>
          <w:szCs w:val="24"/>
        </w:rPr>
        <w:t xml:space="preserve"> </w:t>
      </w:r>
      <w:r w:rsidRPr="0098467A">
        <w:rPr>
          <w:rFonts w:eastAsia="Times New Roman"/>
          <w:bCs/>
          <w:szCs w:val="24"/>
        </w:rPr>
        <w:t>Ψηφιακής Πολιτικής, Τηλεπικοινωνιών και Ενημέρωσης,</w:t>
      </w:r>
      <w:r w:rsidRPr="0098467A">
        <w:rPr>
          <w:rFonts w:eastAsia="Times New Roman"/>
          <w:b/>
          <w:bCs/>
          <w:szCs w:val="24"/>
        </w:rPr>
        <w:t xml:space="preserve"> </w:t>
      </w:r>
      <w:r w:rsidRPr="0098467A">
        <w:rPr>
          <w:rFonts w:eastAsia="Times New Roman"/>
          <w:szCs w:val="24"/>
        </w:rPr>
        <w:t xml:space="preserve">με θέμα: «Μέτρα πρόληψης και καταπολέμησης </w:t>
      </w:r>
      <w:proofErr w:type="spellStart"/>
      <w:r w:rsidRPr="0098467A">
        <w:rPr>
          <w:rFonts w:eastAsia="Times New Roman"/>
          <w:szCs w:val="24"/>
        </w:rPr>
        <w:t>κυβερνοεπιθέσεων</w:t>
      </w:r>
      <w:proofErr w:type="spellEnd"/>
      <w:r w:rsidRPr="0098467A">
        <w:rPr>
          <w:rFonts w:eastAsia="Times New Roman"/>
          <w:szCs w:val="24"/>
        </w:rPr>
        <w:t>».</w:t>
      </w:r>
    </w:p>
    <w:p w14:paraId="07EC23DD" w14:textId="77777777" w:rsidR="001D5387" w:rsidRDefault="00AE4F2A">
      <w:pPr>
        <w:spacing w:after="0" w:line="600" w:lineRule="auto"/>
        <w:ind w:firstLine="720"/>
        <w:contextualSpacing/>
        <w:jc w:val="both"/>
        <w:rPr>
          <w:rFonts w:eastAsia="Times New Roman"/>
          <w:szCs w:val="24"/>
        </w:rPr>
      </w:pPr>
      <w:r w:rsidRPr="005C6E17">
        <w:rPr>
          <w:rFonts w:eastAsia="Times New Roman"/>
          <w:szCs w:val="24"/>
        </w:rPr>
        <w:lastRenderedPageBreak/>
        <w:t xml:space="preserve">Τον λόγο έχει η </w:t>
      </w:r>
      <w:r w:rsidRPr="00B14532">
        <w:rPr>
          <w:rFonts w:eastAsia="Times New Roman"/>
          <w:szCs w:val="24"/>
        </w:rPr>
        <w:t xml:space="preserve">κ. </w:t>
      </w:r>
      <w:r w:rsidRPr="0098467A">
        <w:rPr>
          <w:rFonts w:eastAsia="Times New Roman"/>
          <w:szCs w:val="24"/>
        </w:rPr>
        <w:t xml:space="preserve">Ασημακοπούλου </w:t>
      </w:r>
      <w:r w:rsidRPr="0098467A">
        <w:rPr>
          <w:rFonts w:eastAsia="Times New Roman"/>
          <w:szCs w:val="24"/>
        </w:rPr>
        <w:t>για δύο λεπτά</w:t>
      </w:r>
      <w:r w:rsidRPr="0098467A">
        <w:rPr>
          <w:rFonts w:eastAsia="Times New Roman"/>
          <w:szCs w:val="24"/>
        </w:rPr>
        <w:t>,</w:t>
      </w:r>
      <w:r w:rsidRPr="0098467A">
        <w:rPr>
          <w:rFonts w:eastAsia="Times New Roman"/>
          <w:szCs w:val="24"/>
        </w:rPr>
        <w:t xml:space="preserve"> για να παρουσιάσει την επίκαιρη ερώτηση.</w:t>
      </w:r>
    </w:p>
    <w:p w14:paraId="07EC23DE"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ΜΙΣΕΛ ΑΣΗΜΑΚΟΠΟΥΛΟΥ:</w:t>
      </w:r>
      <w:r w:rsidRPr="0098467A">
        <w:rPr>
          <w:rFonts w:eastAsia="Times New Roman"/>
          <w:szCs w:val="24"/>
        </w:rPr>
        <w:t xml:space="preserve"> Θα ήθελα δυο λόγια, αν μου επιτρέπετε, για την εισαγωγική σας τοποθέτηση για την ημέρα καταπολέμησης της βίας κατά των γυναικών. </w:t>
      </w:r>
    </w:p>
    <w:p w14:paraId="07EC23D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Κατ</w:t>
      </w:r>
      <w:r w:rsidRPr="0098467A">
        <w:rPr>
          <w:rFonts w:eastAsia="Times New Roman"/>
          <w:szCs w:val="24"/>
        </w:rPr>
        <w:t xml:space="preserve">’ </w:t>
      </w:r>
      <w:r w:rsidRPr="0098467A">
        <w:rPr>
          <w:rFonts w:eastAsia="Times New Roman"/>
          <w:szCs w:val="24"/>
        </w:rPr>
        <w:t xml:space="preserve">αρχάς χαίρομαι για την πρωτοβουλία </w:t>
      </w:r>
      <w:r w:rsidRPr="0098467A">
        <w:rPr>
          <w:rFonts w:eastAsia="Times New Roman"/>
          <w:szCs w:val="24"/>
        </w:rPr>
        <w:t>που ανακοινώσατε για τη φωταγώγηση αύριο</w:t>
      </w:r>
      <w:r w:rsidRPr="0098467A">
        <w:rPr>
          <w:rFonts w:eastAsia="Times New Roman"/>
          <w:szCs w:val="24"/>
        </w:rPr>
        <w:t xml:space="preserve"> της Βουλής</w:t>
      </w:r>
      <w:r w:rsidRPr="0098467A">
        <w:rPr>
          <w:rFonts w:eastAsia="Times New Roman"/>
          <w:szCs w:val="24"/>
        </w:rPr>
        <w:t>. Δεν θα μπορούσα να συμφωνήσω περισσότερο μαζί σας για το θέμα αυτό. Νομίζω ότι παρά τις όποιες διαφορές μας ιδεολογικές, πολιτικές, κομματικές –μας χωρίζει μια άβυσσος σε αυτά τα θέματα- στο θέμα της κατ</w:t>
      </w:r>
      <w:r w:rsidRPr="0098467A">
        <w:rPr>
          <w:rFonts w:eastAsia="Times New Roman"/>
          <w:szCs w:val="24"/>
        </w:rPr>
        <w:t xml:space="preserve">απολέμησης της βίας κατά των γυναικών μπορούμε να είμαστε ενωμένες. </w:t>
      </w:r>
    </w:p>
    <w:p w14:paraId="07EC23E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Σε αυτήν την κατεύθυνση, λοιπόν, ήθελα να σας ζητήσω να παρέμβετε στον Πρόεδρο της Βουλής μήπως κάποια στιγμή συζητηθεί μια ερώτηση, που είχε κατατεθεί από γυναίκες συναδέλφους για τη σεξ</w:t>
      </w:r>
      <w:r w:rsidRPr="0098467A">
        <w:rPr>
          <w:rFonts w:eastAsia="Times New Roman"/>
          <w:szCs w:val="24"/>
        </w:rPr>
        <w:t>ουαλική παρενόχληση από τον πρώην Πρέσβη της Βενεζουέλας. Το επαναφέρω αυτό το ζήτημα γιατί κατέστη εκ νέου επίκαιρο, καθότι διαβάζω ότι πολύ πρόσφατα υπήρξε ένα πόρισμα από τον Συνήγορο του Πολίτη, στον οποίο προσέφυγαν οι γυναί</w:t>
      </w:r>
      <w:r w:rsidRPr="0098467A">
        <w:rPr>
          <w:rFonts w:eastAsia="Times New Roman"/>
          <w:szCs w:val="24"/>
        </w:rPr>
        <w:lastRenderedPageBreak/>
        <w:t xml:space="preserve">κες αυτές οι οποίες </w:t>
      </w:r>
      <w:proofErr w:type="spellStart"/>
      <w:r w:rsidRPr="0098467A">
        <w:rPr>
          <w:rFonts w:eastAsia="Times New Roman"/>
          <w:szCs w:val="24"/>
        </w:rPr>
        <w:t>παρενοχ</w:t>
      </w:r>
      <w:r w:rsidRPr="0098467A">
        <w:rPr>
          <w:rFonts w:eastAsia="Times New Roman"/>
          <w:szCs w:val="24"/>
        </w:rPr>
        <w:t>λήθησαν</w:t>
      </w:r>
      <w:proofErr w:type="spellEnd"/>
      <w:r w:rsidRPr="0098467A">
        <w:rPr>
          <w:rFonts w:eastAsia="Times New Roman"/>
          <w:szCs w:val="24"/>
        </w:rPr>
        <w:t xml:space="preserve"> σεξουαλικά, έτσι τουλάχιστον λέει το πόρισμα, και απολύθηκαν. Τώρα έχουν προσφύγει στα δικαστήρια. </w:t>
      </w:r>
    </w:p>
    <w:p w14:paraId="07EC23E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Έχουμε ζητήσει να συζητηθεί αυτό το θέμα στη Βουλή και νομίζω ότι καλά είναι να κοιτάζουμε πρώτα τι μπορούμε να κάνουμε εμείς για τη σεξουαλική παρε</w:t>
      </w:r>
      <w:r w:rsidRPr="0098467A">
        <w:rPr>
          <w:rFonts w:eastAsia="Times New Roman"/>
          <w:szCs w:val="24"/>
        </w:rPr>
        <w:t>νόχληση και την καταπολέμηση της βίας κατά των γυναικών.</w:t>
      </w:r>
    </w:p>
    <w:p w14:paraId="07EC23E2"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Θα σας απαντήσω, κυρία Ασημακοπούλου. Ήταν υπό τη μορφή επίκαιρης ερώτησης; Δεν το γνωρίζω.</w:t>
      </w:r>
    </w:p>
    <w:p w14:paraId="07EC23E3"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ΜΙΣΕΛ ΑΣΗΜΑΚΟΠΟΥΛΟΥ:</w:t>
      </w:r>
      <w:r w:rsidRPr="0098467A">
        <w:rPr>
          <w:rFonts w:eastAsia="Times New Roman"/>
          <w:szCs w:val="24"/>
        </w:rPr>
        <w:t xml:space="preserve"> Είναι ερώτηση προς τον Πρωθυπουργό.</w:t>
      </w:r>
    </w:p>
    <w:p w14:paraId="07EC23E4"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Ο Πρωθυπουργός είναι αρμόδιος να απαντήσει τι έγινε στην </w:t>
      </w:r>
      <w:r w:rsidRPr="0098467A">
        <w:rPr>
          <w:rFonts w:eastAsia="Times New Roman"/>
          <w:szCs w:val="24"/>
        </w:rPr>
        <w:t>Πρεσβεία</w:t>
      </w:r>
      <w:r w:rsidRPr="0098467A">
        <w:rPr>
          <w:rFonts w:eastAsia="Times New Roman"/>
          <w:szCs w:val="24"/>
        </w:rPr>
        <w:t>;</w:t>
      </w:r>
    </w:p>
    <w:p w14:paraId="07EC23E5"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ΜΙΣΕΛ ΑΣΗΜΑΚΟΠΟΥΛΟΥ:</w:t>
      </w:r>
      <w:r w:rsidRPr="0098467A">
        <w:rPr>
          <w:rFonts w:eastAsia="Times New Roman"/>
          <w:szCs w:val="24"/>
        </w:rPr>
        <w:t xml:space="preserve"> Εγώ ζήτησα την παρέμβασή σας.</w:t>
      </w:r>
    </w:p>
    <w:p w14:paraId="07EC23E6"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Μπορούμε να το ζητήσουμε ως μια γενική συζ</w:t>
      </w:r>
      <w:r w:rsidRPr="0098467A">
        <w:rPr>
          <w:rFonts w:eastAsia="Times New Roman"/>
          <w:szCs w:val="24"/>
        </w:rPr>
        <w:t>ήτηση που να α</w:t>
      </w:r>
      <w:r w:rsidRPr="0098467A">
        <w:rPr>
          <w:rFonts w:eastAsia="Times New Roman"/>
          <w:szCs w:val="24"/>
        </w:rPr>
        <w:lastRenderedPageBreak/>
        <w:t>φορά τη Βουλή και το σύνολο της Αντιπροσωπείας μας, να αναδείξει τα περιστατικά που γνωρίζει και τα οποία είναι σημαντικά για την καταπολέμηση της βίας.</w:t>
      </w:r>
    </w:p>
    <w:p w14:paraId="07EC23E7"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ΜΙΣΕΛ ΑΣΗΜΑΚΟΠΟΥΛΟΥ:</w:t>
      </w:r>
      <w:r w:rsidRPr="0098467A">
        <w:rPr>
          <w:rFonts w:eastAsia="Times New Roman"/>
          <w:szCs w:val="24"/>
        </w:rPr>
        <w:t xml:space="preserve"> Να το ζητήσετε όπως νομίζετε. Όσες φορές το έχουμε ζητήσει απ</w:t>
      </w:r>
      <w:r w:rsidRPr="0098467A">
        <w:rPr>
          <w:rFonts w:eastAsia="Times New Roman"/>
          <w:szCs w:val="24"/>
        </w:rPr>
        <w:t>ό τον Πρόεδρο της Βουλής, δεν έχει γίνει κάτι, οπότε ζητώ τη συμπαράστασή σας.</w:t>
      </w:r>
    </w:p>
    <w:p w14:paraId="07EC23E8"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Έχετε τον λόγο. Θα υπάρξει ενάμισι λεπτό επιπλέον χρόνου.</w:t>
      </w:r>
    </w:p>
    <w:p w14:paraId="07EC23E9"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ΜΙΣΕΛ ΑΣΗΜΑΚΟΠΟΥΛΟΥ:</w:t>
      </w:r>
      <w:r w:rsidRPr="0098467A">
        <w:rPr>
          <w:rFonts w:eastAsia="Times New Roman"/>
          <w:szCs w:val="24"/>
        </w:rPr>
        <w:t xml:space="preserve"> Ευχαριστώ πολύ, </w:t>
      </w:r>
      <w:r w:rsidRPr="0098467A">
        <w:rPr>
          <w:rFonts w:eastAsia="Times New Roman"/>
          <w:szCs w:val="24"/>
        </w:rPr>
        <w:t xml:space="preserve">κυρία </w:t>
      </w:r>
      <w:r w:rsidRPr="0098467A">
        <w:rPr>
          <w:rFonts w:eastAsia="Times New Roman"/>
          <w:szCs w:val="24"/>
        </w:rPr>
        <w:t>Πρόεδρε.</w:t>
      </w:r>
    </w:p>
    <w:p w14:paraId="07EC23E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Κύριε Υπουργέ, ε</w:t>
      </w:r>
      <w:r w:rsidRPr="0098467A">
        <w:rPr>
          <w:rFonts w:eastAsia="Times New Roman"/>
          <w:szCs w:val="24"/>
        </w:rPr>
        <w:t xml:space="preserve">πιτέλους σας βλέπω στο πλαίσιο του κοινοβουλευτικού ελέγχου μετά από δύο αναβολές. Εκτιμώ, βεβαίως, ότι το πρόγραμμά σας είναι </w:t>
      </w:r>
      <w:r w:rsidRPr="0098467A">
        <w:rPr>
          <w:rFonts w:eastAsia="Times New Roman"/>
          <w:szCs w:val="24"/>
        </w:rPr>
        <w:t>βεβαρημένο</w:t>
      </w:r>
      <w:r w:rsidRPr="0098467A">
        <w:rPr>
          <w:rFonts w:eastAsia="Times New Roman"/>
          <w:szCs w:val="24"/>
        </w:rPr>
        <w:t>, αλλά επ’ ευκαιρίας της σημερινής παρουσίας εδώ να σας παρακαλέσω και να σας υπενθυμίσω ότι εκκρεμούν αρκετές απλές ερ</w:t>
      </w:r>
      <w:r w:rsidRPr="0098467A">
        <w:rPr>
          <w:rFonts w:eastAsia="Times New Roman"/>
          <w:szCs w:val="24"/>
        </w:rPr>
        <w:t>ωτήσεις που έχω κάνει. Αν έχετε την καλοσύνη να μεριμνήσετε, για να λάβω απαντήσεις.</w:t>
      </w:r>
    </w:p>
    <w:p w14:paraId="07EC23E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Συζητάμε το θέμα της </w:t>
      </w:r>
      <w:proofErr w:type="spellStart"/>
      <w:r w:rsidRPr="0098467A">
        <w:rPr>
          <w:rFonts w:eastAsia="Times New Roman"/>
          <w:szCs w:val="24"/>
        </w:rPr>
        <w:t>κυβερνοασφάλειας</w:t>
      </w:r>
      <w:proofErr w:type="spellEnd"/>
      <w:r w:rsidRPr="0098467A">
        <w:rPr>
          <w:rFonts w:eastAsia="Times New Roman"/>
          <w:szCs w:val="24"/>
        </w:rPr>
        <w:t xml:space="preserve"> σήμερα, το οποίο παραμένει επίκαιρο. Ο ψηφιακός κόσμος έχει πολλά πλεονεκτή</w:t>
      </w:r>
      <w:r w:rsidRPr="0098467A">
        <w:rPr>
          <w:rFonts w:eastAsia="Times New Roman"/>
          <w:szCs w:val="24"/>
        </w:rPr>
        <w:lastRenderedPageBreak/>
        <w:t>ματα –το έχουμε αναδείξει πολλές φορές αυτό- αλλά δυστυχώς</w:t>
      </w:r>
      <w:r w:rsidRPr="0098467A">
        <w:rPr>
          <w:rFonts w:eastAsia="Times New Roman"/>
          <w:szCs w:val="24"/>
        </w:rPr>
        <w:t xml:space="preserve"> υπάρχουν και αυτές οι νέες μορφές επιθέσεων και εγκληματικότητας. Μάλιστα διαβάζω ότι καλπάζει αυτή η εγκληματικότητα. </w:t>
      </w:r>
    </w:p>
    <w:p w14:paraId="07EC23E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Ανησυχητικό στοιχείο ότι τον Μάιο του 2017 εντοπίστηκαν </w:t>
      </w:r>
      <w:r w:rsidRPr="0098467A">
        <w:rPr>
          <w:rFonts w:eastAsia="Times New Roman"/>
          <w:szCs w:val="24"/>
        </w:rPr>
        <w:t>διακόσιες πενήντα χιλιάδες</w:t>
      </w:r>
      <w:r w:rsidRPr="0098467A">
        <w:rPr>
          <w:rFonts w:eastAsia="Times New Roman"/>
          <w:szCs w:val="24"/>
        </w:rPr>
        <w:t xml:space="preserve"> </w:t>
      </w:r>
      <w:r w:rsidRPr="0098467A">
        <w:rPr>
          <w:rFonts w:eastAsia="Times New Roman"/>
          <w:szCs w:val="24"/>
        </w:rPr>
        <w:t xml:space="preserve">περιπτώσεις </w:t>
      </w:r>
      <w:proofErr w:type="spellStart"/>
      <w:r w:rsidRPr="0098467A">
        <w:rPr>
          <w:rFonts w:eastAsia="Times New Roman"/>
          <w:szCs w:val="24"/>
        </w:rPr>
        <w:t>κυβερνοεπιθέσεων</w:t>
      </w:r>
      <w:proofErr w:type="spellEnd"/>
      <w:r w:rsidRPr="0098467A">
        <w:rPr>
          <w:rFonts w:eastAsia="Times New Roman"/>
          <w:szCs w:val="24"/>
        </w:rPr>
        <w:t xml:space="preserve"> σε </w:t>
      </w:r>
      <w:proofErr w:type="spellStart"/>
      <w:r w:rsidRPr="0098467A">
        <w:rPr>
          <w:rFonts w:eastAsia="Times New Roman"/>
          <w:szCs w:val="24"/>
        </w:rPr>
        <w:t>εκατόν</w:t>
      </w:r>
      <w:proofErr w:type="spellEnd"/>
      <w:r w:rsidRPr="0098467A">
        <w:rPr>
          <w:rFonts w:eastAsia="Times New Roman"/>
          <w:szCs w:val="24"/>
        </w:rPr>
        <w:t xml:space="preserve"> πενήντα χώρες</w:t>
      </w:r>
      <w:r w:rsidRPr="0098467A">
        <w:rPr>
          <w:rFonts w:eastAsia="Times New Roman"/>
          <w:szCs w:val="24"/>
        </w:rPr>
        <w:t xml:space="preserve">. Και για να καταλάβουμε λίγο το μέγεθος της ζημιάς που μπορεί να γίνει από τις </w:t>
      </w:r>
      <w:proofErr w:type="spellStart"/>
      <w:r w:rsidRPr="0098467A">
        <w:rPr>
          <w:rFonts w:eastAsia="Times New Roman"/>
          <w:szCs w:val="24"/>
        </w:rPr>
        <w:t>κυβερνοεπιθέσεις</w:t>
      </w:r>
      <w:proofErr w:type="spellEnd"/>
      <w:r w:rsidRPr="0098467A">
        <w:rPr>
          <w:rFonts w:eastAsia="Times New Roman"/>
          <w:szCs w:val="24"/>
        </w:rPr>
        <w:t xml:space="preserve">, διάβαζα έναν υπολογισμό ότι μπορεί να υπάρξει απώλεια κερδών στις επιχειρήσεις από τις </w:t>
      </w:r>
      <w:proofErr w:type="spellStart"/>
      <w:r w:rsidRPr="0098467A">
        <w:rPr>
          <w:rFonts w:eastAsia="Times New Roman"/>
          <w:szCs w:val="24"/>
        </w:rPr>
        <w:t>κυβερνοεπιθέσεις</w:t>
      </w:r>
      <w:proofErr w:type="spellEnd"/>
      <w:r w:rsidRPr="0098467A">
        <w:rPr>
          <w:rFonts w:eastAsia="Times New Roman"/>
          <w:szCs w:val="24"/>
        </w:rPr>
        <w:t xml:space="preserve"> που να αγγίξει τα 2 τρισεκατομμύρια δολάρια μόνο μέσα </w:t>
      </w:r>
      <w:r w:rsidRPr="0098467A">
        <w:rPr>
          <w:rFonts w:eastAsia="Times New Roman"/>
          <w:szCs w:val="24"/>
        </w:rPr>
        <w:t>στο έτος 2019.</w:t>
      </w:r>
    </w:p>
    <w:p w14:paraId="07EC23E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Τον περασμένο Μάιο είχαμε μία μεγάλη </w:t>
      </w:r>
      <w:proofErr w:type="spellStart"/>
      <w:r w:rsidRPr="0098467A">
        <w:rPr>
          <w:rFonts w:eastAsia="Times New Roman"/>
          <w:szCs w:val="24"/>
        </w:rPr>
        <w:t>κυβερνοεπίθεση</w:t>
      </w:r>
      <w:proofErr w:type="spellEnd"/>
      <w:r w:rsidRPr="0098467A">
        <w:rPr>
          <w:rFonts w:eastAsia="Times New Roman"/>
          <w:szCs w:val="24"/>
        </w:rPr>
        <w:t xml:space="preserve"> σε παγκόσμια κλίμακα σε συστήματα οργανισμών και νοσοκομείων, η οποία έπληξε </w:t>
      </w:r>
      <w:proofErr w:type="spellStart"/>
      <w:r w:rsidRPr="0098467A">
        <w:rPr>
          <w:rFonts w:eastAsia="Times New Roman"/>
          <w:szCs w:val="24"/>
        </w:rPr>
        <w:t>εκατόν</w:t>
      </w:r>
      <w:proofErr w:type="spellEnd"/>
      <w:r w:rsidRPr="0098467A">
        <w:rPr>
          <w:rFonts w:eastAsia="Times New Roman"/>
          <w:szCs w:val="24"/>
        </w:rPr>
        <w:t xml:space="preserve"> πενήντα χώρες και μολύνθηκαν διακόσιες χιλιάδες χρήστες. Στην Ελλάδα έπεσε θύμα το Κέντρο Ηλεκτρονικής Δι</w:t>
      </w:r>
      <w:r w:rsidRPr="0098467A">
        <w:rPr>
          <w:rFonts w:eastAsia="Times New Roman"/>
          <w:szCs w:val="24"/>
        </w:rPr>
        <w:t xml:space="preserve">ακυβέρνησης του Αριστοτελείου Πανεπιστημίου Θεσσαλονίκης. </w:t>
      </w:r>
    </w:p>
    <w:p w14:paraId="07EC23E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Τον Σεπτέμβριο η ομάδα </w:t>
      </w:r>
      <w:r w:rsidRPr="0098467A">
        <w:rPr>
          <w:rFonts w:eastAsia="Times New Roman"/>
          <w:szCs w:val="24"/>
          <w:lang w:val="en-US"/>
        </w:rPr>
        <w:t>hackers</w:t>
      </w:r>
      <w:r w:rsidRPr="0098467A">
        <w:rPr>
          <w:rFonts w:eastAsia="Times New Roman"/>
          <w:szCs w:val="24"/>
        </w:rPr>
        <w:t xml:space="preserve"> «</w:t>
      </w:r>
      <w:r w:rsidRPr="0098467A">
        <w:rPr>
          <w:rFonts w:eastAsia="Times New Roman"/>
          <w:szCs w:val="24"/>
          <w:lang w:val="en-US"/>
        </w:rPr>
        <w:t>Anonymous</w:t>
      </w:r>
      <w:r w:rsidRPr="0098467A">
        <w:rPr>
          <w:rFonts w:eastAsia="Times New Roman"/>
          <w:szCs w:val="24"/>
        </w:rPr>
        <w:t xml:space="preserve"> </w:t>
      </w:r>
      <w:r w:rsidRPr="0098467A">
        <w:rPr>
          <w:rFonts w:eastAsia="Times New Roman"/>
          <w:szCs w:val="24"/>
          <w:lang w:val="en-US"/>
        </w:rPr>
        <w:t>Greece</w:t>
      </w:r>
      <w:r w:rsidRPr="0098467A">
        <w:rPr>
          <w:rFonts w:eastAsia="Times New Roman"/>
          <w:szCs w:val="24"/>
        </w:rPr>
        <w:t xml:space="preserve">» επετέθη στην ιστοσελίδα των ηλεκτρονικών πλειστηριασμών στην Τράπεζα της Ελλάδος και απειλούσε να διαρρεύσει στοιχεία από την Τράπεζα της Ελλάδος και το Υπουργείο Εξωτερικών. </w:t>
      </w:r>
    </w:p>
    <w:p w14:paraId="07EC23E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Οπότε, ξεκινώ με δύο σύντομα ερωτήματα, για να τα εξειδικεύσω στη δεύτερη παρέ</w:t>
      </w:r>
      <w:r w:rsidRPr="0098467A">
        <w:rPr>
          <w:rFonts w:eastAsia="Times New Roman"/>
          <w:szCs w:val="24"/>
        </w:rPr>
        <w:t xml:space="preserve">μβασή μου: </w:t>
      </w:r>
    </w:p>
    <w:p w14:paraId="07EC23F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Κύριε Υπουργέ, σας παρακαλώ να μας πείτε ποια είναι τα μέτρα πρόληψης και καταπολέμησης αυτών των υποθέσεων και των φαινομένων που παίρνει η Κυβέρνησή σας, σε συνεργασία βέβαια με τη Διεύθυνση Δίωξης Ηλεκτρονικού Εγκλήματος στη χώρα μας και με </w:t>
      </w:r>
      <w:r w:rsidRPr="0098467A">
        <w:rPr>
          <w:rFonts w:eastAsia="Times New Roman"/>
          <w:szCs w:val="24"/>
        </w:rPr>
        <w:t xml:space="preserve">εθνικούς, ευρωπαϊκούς και διεθνείς φορείς. </w:t>
      </w:r>
    </w:p>
    <w:p w14:paraId="07EC23F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Αυτό είναι το ένα κομμάτι. Μετά, ο Οκτώβριος, όπως ξέρετε πολύ καλά, ήταν ο μήνας ευαισθητοποίησης για την </w:t>
      </w:r>
      <w:proofErr w:type="spellStart"/>
      <w:r w:rsidRPr="0098467A">
        <w:rPr>
          <w:rFonts w:eastAsia="Times New Roman"/>
          <w:szCs w:val="24"/>
        </w:rPr>
        <w:t>κυβερνοασφάλεια</w:t>
      </w:r>
      <w:proofErr w:type="spellEnd"/>
      <w:r w:rsidRPr="0098467A">
        <w:rPr>
          <w:rFonts w:eastAsia="Times New Roman"/>
          <w:szCs w:val="24"/>
        </w:rPr>
        <w:t xml:space="preserve">. Η </w:t>
      </w:r>
      <w:r w:rsidRPr="0098467A">
        <w:rPr>
          <w:rFonts w:eastAsia="Times New Roman"/>
          <w:szCs w:val="24"/>
          <w:lang w:val="en-US"/>
        </w:rPr>
        <w:t>ENISA</w:t>
      </w:r>
      <w:r w:rsidRPr="0098467A">
        <w:rPr>
          <w:rFonts w:eastAsia="Times New Roman"/>
          <w:szCs w:val="24"/>
        </w:rPr>
        <w:t>, η Ευρωπαϊκή Επιτροπή οργάνωσαν διάφορες δράσεις. Παρατήρησα ότι και το Πανεπιστ</w:t>
      </w:r>
      <w:r w:rsidRPr="0098467A">
        <w:rPr>
          <w:rFonts w:eastAsia="Times New Roman"/>
          <w:szCs w:val="24"/>
        </w:rPr>
        <w:t xml:space="preserve">ήμιο του Πειραιά συμμετείχε δυναμικά σε αυτό. Όμως, στην εκστρατεία του 2017 δεν είδα κάποια πρωτοβουλία από το Υπουργείο σας. </w:t>
      </w:r>
    </w:p>
    <w:p w14:paraId="07EC23F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Οπότε, το δεύτερο σκέλος της ερώτησής μου είναι, εκτός από την πρόληψη, ποιες είναι οι δράσεις ευαισθητοποίησης που έχει υπ’ </w:t>
      </w:r>
      <w:proofErr w:type="spellStart"/>
      <w:r w:rsidRPr="0098467A">
        <w:rPr>
          <w:rFonts w:eastAsia="Times New Roman"/>
          <w:szCs w:val="24"/>
        </w:rPr>
        <w:t>όψι</w:t>
      </w:r>
      <w:r w:rsidRPr="0098467A">
        <w:rPr>
          <w:rFonts w:eastAsia="Times New Roman"/>
          <w:szCs w:val="24"/>
        </w:rPr>
        <w:t>ν</w:t>
      </w:r>
      <w:proofErr w:type="spellEnd"/>
      <w:r w:rsidRPr="0098467A">
        <w:rPr>
          <w:rFonts w:eastAsia="Times New Roman"/>
          <w:szCs w:val="24"/>
        </w:rPr>
        <w:t xml:space="preserve"> του το Υπουργείο για το θέμα της </w:t>
      </w:r>
      <w:proofErr w:type="spellStart"/>
      <w:r w:rsidRPr="0098467A">
        <w:rPr>
          <w:rFonts w:eastAsia="Times New Roman"/>
          <w:szCs w:val="24"/>
        </w:rPr>
        <w:t>κυβερνοασφάλειας</w:t>
      </w:r>
      <w:proofErr w:type="spellEnd"/>
      <w:r w:rsidRPr="0098467A">
        <w:rPr>
          <w:rFonts w:eastAsia="Times New Roman"/>
          <w:szCs w:val="24"/>
        </w:rPr>
        <w:t xml:space="preserve">. </w:t>
      </w:r>
    </w:p>
    <w:p w14:paraId="07EC23F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Ευχαριστώ. </w:t>
      </w:r>
    </w:p>
    <w:p w14:paraId="07EC23F4"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 xml:space="preserve">ΠΡΟΕΔΡΕΥΟΥΣΑ (Αναστασία Χριστοδουλοπούλου): </w:t>
      </w:r>
      <w:r w:rsidRPr="0098467A">
        <w:rPr>
          <w:rFonts w:eastAsia="Times New Roman"/>
          <w:szCs w:val="24"/>
        </w:rPr>
        <w:t xml:space="preserve">Κύριε Υπουργέ, έχετε τον λόγο για τρία λεπτά. </w:t>
      </w:r>
    </w:p>
    <w:p w14:paraId="07EC23F5"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lastRenderedPageBreak/>
        <w:t>ΝΙΚΟΛΑΟΣ ΠΑΠΠΑΣ (Υπουργός Ψηφιακής Πολιτικής, Τηλεπικοινωνιών και Ενημέρωσης):</w:t>
      </w:r>
      <w:r w:rsidRPr="0098467A">
        <w:rPr>
          <w:rFonts w:eastAsia="Times New Roman"/>
          <w:szCs w:val="24"/>
        </w:rPr>
        <w:t xml:space="preserve"> Κυρία Πρόεδρε, δεν θ</w:t>
      </w:r>
      <w:r w:rsidRPr="0098467A">
        <w:rPr>
          <w:rFonts w:eastAsia="Times New Roman"/>
          <w:szCs w:val="24"/>
        </w:rPr>
        <w:t xml:space="preserve">α μπορούσα κι εγώ παρά να προσυπογράψω τα εισαγωγικά σχόλια, τα οποία κάνατε για τις δύο πάρα πολύ σημαντικές πτυχές, οι οποίες άπτονται της σημερινής ημέρας, τόσο για την </w:t>
      </w:r>
      <w:r w:rsidRPr="0098467A">
        <w:rPr>
          <w:rFonts w:eastAsia="Times New Roman"/>
          <w:szCs w:val="24"/>
        </w:rPr>
        <w:t>Η</w:t>
      </w:r>
      <w:r w:rsidRPr="0098467A">
        <w:rPr>
          <w:rFonts w:eastAsia="Times New Roman"/>
          <w:szCs w:val="24"/>
        </w:rPr>
        <w:t xml:space="preserve">μέρα </w:t>
      </w:r>
      <w:r w:rsidRPr="0098467A">
        <w:rPr>
          <w:rFonts w:eastAsia="Times New Roman"/>
          <w:szCs w:val="24"/>
        </w:rPr>
        <w:t>κατά</w:t>
      </w:r>
      <w:r w:rsidRPr="0098467A">
        <w:rPr>
          <w:rFonts w:eastAsia="Times New Roman"/>
          <w:szCs w:val="24"/>
        </w:rPr>
        <w:t xml:space="preserve"> της </w:t>
      </w:r>
      <w:r w:rsidRPr="0098467A">
        <w:rPr>
          <w:rFonts w:eastAsia="Times New Roman"/>
          <w:szCs w:val="24"/>
        </w:rPr>
        <w:t>Β</w:t>
      </w:r>
      <w:r w:rsidRPr="0098467A">
        <w:rPr>
          <w:rFonts w:eastAsia="Times New Roman"/>
          <w:szCs w:val="24"/>
        </w:rPr>
        <w:t xml:space="preserve">ίας ενάντια </w:t>
      </w:r>
      <w:r w:rsidRPr="0098467A">
        <w:rPr>
          <w:rFonts w:eastAsia="Times New Roman"/>
          <w:szCs w:val="24"/>
        </w:rPr>
        <w:t xml:space="preserve">στις </w:t>
      </w:r>
      <w:r w:rsidRPr="0098467A">
        <w:rPr>
          <w:rFonts w:eastAsia="Times New Roman"/>
          <w:szCs w:val="24"/>
        </w:rPr>
        <w:t>Γ</w:t>
      </w:r>
      <w:r w:rsidRPr="0098467A">
        <w:rPr>
          <w:rFonts w:eastAsia="Times New Roman"/>
          <w:szCs w:val="24"/>
        </w:rPr>
        <w:t xml:space="preserve">υναίκες </w:t>
      </w:r>
      <w:r w:rsidRPr="0098467A">
        <w:rPr>
          <w:rFonts w:eastAsia="Times New Roman"/>
          <w:szCs w:val="24"/>
        </w:rPr>
        <w:t>και βεβαίως για την επέτειο της ανατίναξης</w:t>
      </w:r>
      <w:r w:rsidRPr="0098467A">
        <w:rPr>
          <w:rFonts w:eastAsia="Times New Roman"/>
          <w:szCs w:val="24"/>
        </w:rPr>
        <w:t xml:space="preserve"> του </w:t>
      </w:r>
      <w:proofErr w:type="spellStart"/>
      <w:r w:rsidRPr="0098467A">
        <w:rPr>
          <w:rFonts w:eastAsia="Times New Roman"/>
          <w:szCs w:val="24"/>
        </w:rPr>
        <w:t>Γοργοποτάμου</w:t>
      </w:r>
      <w:proofErr w:type="spellEnd"/>
      <w:r w:rsidRPr="0098467A">
        <w:rPr>
          <w:rFonts w:eastAsia="Times New Roman"/>
          <w:szCs w:val="24"/>
        </w:rPr>
        <w:t xml:space="preserve">. </w:t>
      </w:r>
    </w:p>
    <w:p w14:paraId="07EC23F6"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Έκανε σχόλια και η κυρία Βουλευτής. Για την επέτειο της ανατίναξης του </w:t>
      </w:r>
      <w:proofErr w:type="spellStart"/>
      <w:r w:rsidRPr="0098467A">
        <w:rPr>
          <w:rFonts w:eastAsia="Times New Roman"/>
          <w:szCs w:val="24"/>
        </w:rPr>
        <w:t>Γοργοποτάμου</w:t>
      </w:r>
      <w:proofErr w:type="spellEnd"/>
      <w:r w:rsidRPr="0098467A">
        <w:rPr>
          <w:rFonts w:eastAsia="Times New Roman"/>
          <w:szCs w:val="24"/>
        </w:rPr>
        <w:t>, θέλω κι εγώ να υπογραμμίσω ότι σηματοδοτεί ένα ορόσημο της Εθνικής Αντίστασης, ένα ορόσημο ενότητας των αντιστασιακών δυνάμεων, ένα ορόσημο, το οποίο σ</w:t>
      </w:r>
      <w:r w:rsidRPr="0098467A">
        <w:rPr>
          <w:rFonts w:eastAsia="Times New Roman"/>
          <w:szCs w:val="24"/>
        </w:rPr>
        <w:t>ηματοδοτεί διαχρονικά το γεγονός ότι είναι θεμέλιο της αυτοσυνείδησης του λαού μας ο αγώνας ενάντια στην καταπίεση, ενάντια στον ναζισμό, ενάντια στον φασισμό και όσοι επιθυμούν, είτε να σβήσουν την ιστορία είτε να επαναφέρουν στο κέντρο της συνείδησης του</w:t>
      </w:r>
      <w:r w:rsidRPr="0098467A">
        <w:rPr>
          <w:rFonts w:eastAsia="Times New Roman"/>
          <w:szCs w:val="24"/>
        </w:rPr>
        <w:t xml:space="preserve"> ελληνικού λαού αυτές τις απεχθείς ιδέες και πρακτικές, δεν θα το καταφέρουν και είναι καταδικασμένοι να μένουν στο περιθώριο της ιστορίας, ως ένα αντιπαράδειγμα πολιτικής, ιδεολογίας και πρακτικής. </w:t>
      </w:r>
    </w:p>
    <w:p w14:paraId="07EC23F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 xml:space="preserve">Οι κοινωνίες θα προχωρήσουν δημοκρατικά και η Ελλάδα θα </w:t>
      </w:r>
      <w:r w:rsidRPr="0098467A">
        <w:rPr>
          <w:rFonts w:eastAsia="Times New Roman"/>
          <w:szCs w:val="24"/>
        </w:rPr>
        <w:t xml:space="preserve">βρίσκεται στην πρώτη γραμμή των δημοκρατικών αγώνων σε πανανθρώπινο επίπεδο. </w:t>
      </w:r>
    </w:p>
    <w:p w14:paraId="07EC23F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Κυρίες και κύριοι Βουλευτές, κατ’ αρχάς θα ήθελα να καλωσορίσω την ερώτηση της κ. Ασημακοπούλου, διότι θεωρώ ότι άπτεται ενός εξαιρετικά σημαντικού ζητήματος. </w:t>
      </w:r>
    </w:p>
    <w:p w14:paraId="07EC23F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Πράγματι, οι </w:t>
      </w:r>
      <w:proofErr w:type="spellStart"/>
      <w:r w:rsidRPr="0098467A">
        <w:rPr>
          <w:rFonts w:eastAsia="Times New Roman"/>
          <w:szCs w:val="24"/>
        </w:rPr>
        <w:t>κυβερ</w:t>
      </w:r>
      <w:r w:rsidRPr="0098467A">
        <w:rPr>
          <w:rFonts w:eastAsia="Times New Roman"/>
          <w:szCs w:val="24"/>
        </w:rPr>
        <w:t>νοεπιθέσεις</w:t>
      </w:r>
      <w:proofErr w:type="spellEnd"/>
      <w:r w:rsidRPr="0098467A">
        <w:rPr>
          <w:rFonts w:eastAsia="Times New Roman"/>
          <w:szCs w:val="24"/>
        </w:rPr>
        <w:t xml:space="preserve"> είναι ένα φαινόμενο το οποίο απασχολεί ιδιαιτέρως και θα απασχολήσει πολύ περισσότερο τα επόμενα χρόνια. Και θα απασχολήσει, διότι έχουμε την ανάπτυξη τεχνολογιών διασύνδεσης πλέον και συσκευών, εκτός από τη διασύνδεση των υπολογιστών. </w:t>
      </w:r>
    </w:p>
    <w:p w14:paraId="07EC23F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Συνεπώς, μπορεί να αντιληφθεί </w:t>
      </w:r>
      <w:r w:rsidRPr="0098467A">
        <w:rPr>
          <w:rFonts w:eastAsia="Times New Roman"/>
          <w:szCs w:val="24"/>
        </w:rPr>
        <w:t xml:space="preserve">κάποιος </w:t>
      </w:r>
      <w:r w:rsidRPr="0098467A">
        <w:rPr>
          <w:rFonts w:eastAsia="Times New Roman"/>
          <w:szCs w:val="24"/>
        </w:rPr>
        <w:t>ότι η ασφάλεια δεν θα άπτεται μόνο των δεδομένων, αλλά θα άπτεται και της φυσικής ασφάλειας των ατόμων. Φανταστείτε όταν σε λίγα χρόνια θα υπάρχει και η ανεπτυγμένη τεχνολογία –και είμαστε αισιόδοξοι γι’ αυτό- των αυτο</w:t>
      </w:r>
      <w:r w:rsidRPr="0098467A">
        <w:rPr>
          <w:rFonts w:eastAsia="Times New Roman"/>
          <w:szCs w:val="24"/>
        </w:rPr>
        <w:t xml:space="preserve">κινήτων χωρίς οδηγό τι μπορεί να σημαίνει πραγματικά για την ασφάλεια των πολιτών μία </w:t>
      </w:r>
      <w:proofErr w:type="spellStart"/>
      <w:r w:rsidRPr="0098467A">
        <w:rPr>
          <w:rFonts w:eastAsia="Times New Roman"/>
          <w:szCs w:val="24"/>
        </w:rPr>
        <w:t>κυβερνοεπίθεση</w:t>
      </w:r>
      <w:proofErr w:type="spellEnd"/>
      <w:r w:rsidRPr="0098467A">
        <w:rPr>
          <w:rFonts w:eastAsia="Times New Roman"/>
          <w:szCs w:val="24"/>
        </w:rPr>
        <w:t xml:space="preserve">, η οποία θα μπορούσε να παρέμβει σε αυτό το επίπεδο. </w:t>
      </w:r>
    </w:p>
    <w:p w14:paraId="07EC23F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Σωστά επισημάνθηκε ότι οι κίνδυνοι πολλαπλασιάζονται. </w:t>
      </w:r>
      <w:r w:rsidRPr="0098467A">
        <w:rPr>
          <w:rFonts w:eastAsia="Times New Roman"/>
          <w:szCs w:val="24"/>
        </w:rPr>
        <w:t>Η</w:t>
      </w:r>
      <w:r w:rsidRPr="0098467A">
        <w:rPr>
          <w:rFonts w:eastAsia="Times New Roman"/>
          <w:szCs w:val="24"/>
        </w:rPr>
        <w:t xml:space="preserve"> ελληνική Κυβέρνηση καταγράφει τις προβλέψεις </w:t>
      </w:r>
      <w:r w:rsidRPr="0098467A">
        <w:rPr>
          <w:rFonts w:eastAsia="Times New Roman"/>
          <w:szCs w:val="24"/>
        </w:rPr>
        <w:t xml:space="preserve">των ειδικών και </w:t>
      </w:r>
      <w:r w:rsidRPr="0098467A">
        <w:rPr>
          <w:rFonts w:eastAsia="Times New Roman"/>
          <w:szCs w:val="24"/>
        </w:rPr>
        <w:lastRenderedPageBreak/>
        <w:t xml:space="preserve">ετοιμάζει τις γραμμές άμυνας. Βέβαια, πρέπει να υπογραμμίσουμε ότι το έγκλημα στον κυβερνοχώρο δεν μπορεί να αφορά μία μεμονωμένη χώρα. </w:t>
      </w:r>
    </w:p>
    <w:p w14:paraId="07EC23F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Δυστυχώς, σε επίπεδο Ευρώπης οι έρευνες καταγράφουν ότι πάνω από τους μισούς Ευρωπαίους πολίτες δείχνου</w:t>
      </w:r>
      <w:r w:rsidRPr="0098467A">
        <w:rPr>
          <w:rFonts w:eastAsia="Times New Roman"/>
          <w:szCs w:val="24"/>
        </w:rPr>
        <w:t xml:space="preserve">ν να μην είναι ενημερωμένοι για τις απειλές, επτά στις δέκα εταιρείες δεν έχουν βασική γνώση για το </w:t>
      </w:r>
      <w:proofErr w:type="spellStart"/>
      <w:r w:rsidRPr="0098467A">
        <w:rPr>
          <w:rFonts w:eastAsia="Times New Roman"/>
          <w:szCs w:val="24"/>
        </w:rPr>
        <w:t>κυβερνοέγκλημα</w:t>
      </w:r>
      <w:proofErr w:type="spellEnd"/>
      <w:r w:rsidRPr="0098467A">
        <w:rPr>
          <w:rFonts w:eastAsia="Times New Roman"/>
          <w:szCs w:val="24"/>
        </w:rPr>
        <w:t xml:space="preserve">, ενώ 60% από αυτές δεν έχει υπολογίσει ποτέ τις πιθανές οικονομικές απώλειες από μία </w:t>
      </w:r>
      <w:proofErr w:type="spellStart"/>
      <w:r w:rsidRPr="0098467A">
        <w:rPr>
          <w:rFonts w:eastAsia="Times New Roman"/>
          <w:szCs w:val="24"/>
        </w:rPr>
        <w:t>κυβερνοεπίθεση</w:t>
      </w:r>
      <w:proofErr w:type="spellEnd"/>
      <w:r w:rsidRPr="0098467A">
        <w:rPr>
          <w:rFonts w:eastAsia="Times New Roman"/>
          <w:szCs w:val="24"/>
        </w:rPr>
        <w:t xml:space="preserve">. </w:t>
      </w:r>
    </w:p>
    <w:p w14:paraId="07EC23F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(Στο σημείο αυτό κτυπάει το κουδούνι λή</w:t>
      </w:r>
      <w:r w:rsidRPr="0098467A">
        <w:rPr>
          <w:rFonts w:eastAsia="Times New Roman"/>
          <w:szCs w:val="24"/>
        </w:rPr>
        <w:t>ξεως του χρόνου ομιλίας του κυρίου Υπουργού)</w:t>
      </w:r>
    </w:p>
    <w:p w14:paraId="07EC23F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Εάν μου επιτρέπετε, ένα λεπτό ακόμη, κυρία Πρόεδρε. </w:t>
      </w:r>
    </w:p>
    <w:p w14:paraId="07EC23FF"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Οι διαδικασίες σε ευρωπαϊκό επίπεδο έχουν προχωρήσει και είναι εγκεκριμένος ο Γενικός Κανονισμός για την Προστασία των Δεδομένων. </w:t>
      </w:r>
    </w:p>
    <w:p w14:paraId="07EC240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Ο </w:t>
      </w:r>
      <w:r w:rsidRPr="0098467A">
        <w:rPr>
          <w:rFonts w:eastAsia="Times New Roman"/>
          <w:szCs w:val="24"/>
        </w:rPr>
        <w:t>κ</w:t>
      </w:r>
      <w:r w:rsidRPr="0098467A">
        <w:rPr>
          <w:rFonts w:eastAsia="Times New Roman"/>
          <w:szCs w:val="24"/>
        </w:rPr>
        <w:t xml:space="preserve">ανονισμός αυτός θα μπει </w:t>
      </w:r>
      <w:r w:rsidRPr="0098467A">
        <w:rPr>
          <w:rFonts w:eastAsia="Times New Roman"/>
          <w:szCs w:val="24"/>
        </w:rPr>
        <w:t xml:space="preserve">σε εφαρμογή από τις 25-5-2018. </w:t>
      </w:r>
    </w:p>
    <w:p w14:paraId="07EC2401"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Αυτό σημαίνει πρακτικά ότι κάθε ιστοσελίδα που διαχειρίζεται προσωπικά δεδομένα χρηστών, ακόμα και φαινομενικά α</w:t>
      </w:r>
      <w:r w:rsidRPr="0098467A">
        <w:rPr>
          <w:rFonts w:eastAsia="Times New Roman"/>
          <w:szCs w:val="24"/>
        </w:rPr>
        <w:lastRenderedPageBreak/>
        <w:t xml:space="preserve">θώα δεδομένα, όπως ονοματεπώνυμα, </w:t>
      </w:r>
      <w:r w:rsidRPr="0098467A">
        <w:rPr>
          <w:rFonts w:eastAsia="Times New Roman"/>
          <w:szCs w:val="24"/>
          <w:lang w:val="en-US"/>
        </w:rPr>
        <w:t>e</w:t>
      </w:r>
      <w:r w:rsidRPr="0098467A">
        <w:rPr>
          <w:rFonts w:eastAsia="Times New Roman"/>
          <w:szCs w:val="24"/>
        </w:rPr>
        <w:t>-</w:t>
      </w:r>
      <w:r w:rsidRPr="0098467A">
        <w:rPr>
          <w:rFonts w:eastAsia="Times New Roman"/>
          <w:szCs w:val="24"/>
          <w:lang w:val="en-US"/>
        </w:rPr>
        <w:t>mails</w:t>
      </w:r>
      <w:r w:rsidRPr="0098467A">
        <w:rPr>
          <w:rFonts w:eastAsia="Times New Roman"/>
          <w:szCs w:val="24"/>
        </w:rPr>
        <w:t xml:space="preserve"> και τα λοιπά, οφείλει πλέον να είναι σύννομη με το νέο πλαίσιο. </w:t>
      </w:r>
      <w:r w:rsidRPr="0098467A">
        <w:rPr>
          <w:rFonts w:eastAsia="Times New Roman"/>
          <w:szCs w:val="24"/>
        </w:rPr>
        <w:t>Π</w:t>
      </w:r>
      <w:r w:rsidRPr="0098467A">
        <w:rPr>
          <w:rFonts w:eastAsia="Times New Roman"/>
          <w:szCs w:val="24"/>
        </w:rPr>
        <w:t xml:space="preserve">ροβλέπονται, βεβαίως, </w:t>
      </w:r>
      <w:r w:rsidRPr="0098467A">
        <w:rPr>
          <w:rFonts w:eastAsia="Times New Roman"/>
          <w:szCs w:val="24"/>
        </w:rPr>
        <w:t xml:space="preserve">και </w:t>
      </w:r>
      <w:r w:rsidRPr="0098467A">
        <w:rPr>
          <w:rFonts w:eastAsia="Times New Roman"/>
          <w:szCs w:val="24"/>
        </w:rPr>
        <w:t xml:space="preserve">τεράστια πρόστιμα για τη μη συμμόρφωση με τις προβλέψεις του </w:t>
      </w:r>
      <w:r w:rsidRPr="0098467A">
        <w:rPr>
          <w:rFonts w:eastAsia="Times New Roman"/>
          <w:szCs w:val="24"/>
        </w:rPr>
        <w:t>κ</w:t>
      </w:r>
      <w:r w:rsidRPr="0098467A">
        <w:rPr>
          <w:rFonts w:eastAsia="Times New Roman"/>
          <w:szCs w:val="24"/>
        </w:rPr>
        <w:t xml:space="preserve">ανονισμού. </w:t>
      </w:r>
    </w:p>
    <w:p w14:paraId="07EC2402"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Ο </w:t>
      </w:r>
      <w:r w:rsidRPr="0098467A">
        <w:rPr>
          <w:rFonts w:eastAsia="Times New Roman"/>
          <w:szCs w:val="24"/>
        </w:rPr>
        <w:t>κ</w:t>
      </w:r>
      <w:r w:rsidRPr="0098467A">
        <w:rPr>
          <w:rFonts w:eastAsia="Times New Roman"/>
          <w:szCs w:val="24"/>
        </w:rPr>
        <w:t>ανονισμός άπτεται και του ιδιωτικού τομέα και του δημόσιου. Για τον ιδιωτικό τομέα η Αρχή Προστασίας Δεδομένων Προσωπικού Χαρακτήρα έχει την κεντρική ευθ</w:t>
      </w:r>
      <w:r w:rsidRPr="0098467A">
        <w:rPr>
          <w:rFonts w:eastAsia="Times New Roman"/>
          <w:szCs w:val="24"/>
        </w:rPr>
        <w:t xml:space="preserve">ύνη, για τον δημόσιο τομέα το Υπουργείο μας συνεργάζεται με την εν λόγω </w:t>
      </w:r>
      <w:r w:rsidRPr="0098467A">
        <w:rPr>
          <w:rFonts w:eastAsia="Times New Roman"/>
          <w:szCs w:val="24"/>
        </w:rPr>
        <w:t>α</w:t>
      </w:r>
      <w:r w:rsidRPr="0098467A">
        <w:rPr>
          <w:rFonts w:eastAsia="Times New Roman"/>
          <w:szCs w:val="24"/>
        </w:rPr>
        <w:t xml:space="preserve">ρχή. </w:t>
      </w:r>
    </w:p>
    <w:p w14:paraId="07EC2403"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Να σταματήσω εδώ, λέγοντας ότι για τα δυο περιστατικά τα οποία ανέφερε η κ. Ασημακοπούλου έχει γίνει η επικοινωνία του Υπουργείου μας με τον εθνικό </w:t>
      </w:r>
      <w:r w:rsidRPr="0098467A">
        <w:rPr>
          <w:rFonts w:eastAsia="Times New Roman"/>
          <w:szCs w:val="24"/>
          <w:lang w:val="en-US"/>
        </w:rPr>
        <w:t>CERT</w:t>
      </w:r>
      <w:r w:rsidRPr="0098467A">
        <w:rPr>
          <w:rFonts w:eastAsia="Times New Roman"/>
          <w:szCs w:val="24"/>
        </w:rPr>
        <w:t xml:space="preserve"> και τα καταγράφουμε και </w:t>
      </w:r>
      <w:r w:rsidRPr="0098467A">
        <w:rPr>
          <w:rFonts w:eastAsia="Times New Roman"/>
          <w:szCs w:val="24"/>
        </w:rPr>
        <w:t xml:space="preserve">τα παρακολουθούμε. </w:t>
      </w:r>
    </w:p>
    <w:p w14:paraId="07EC2404"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Η Ελλάδα –και θα επανέλθω στη δευτερολογία μου- συντονίζει γρήγορα τις προσπάθειές της για τη συμμόρφωση με αυτόν τον </w:t>
      </w:r>
      <w:r w:rsidRPr="0098467A">
        <w:rPr>
          <w:rFonts w:eastAsia="Times New Roman"/>
          <w:szCs w:val="24"/>
        </w:rPr>
        <w:t>κ</w:t>
      </w:r>
      <w:r w:rsidRPr="0098467A">
        <w:rPr>
          <w:rFonts w:eastAsia="Times New Roman"/>
          <w:szCs w:val="24"/>
        </w:rPr>
        <w:t>ανονισμό και ανοίγεται ένα πεδίο, στο οποίο νομίζω ότι πρέπει να υπάρξει εγρήγορση και του δημόσιου και του ιδιωτικού</w:t>
      </w:r>
      <w:r w:rsidRPr="0098467A">
        <w:rPr>
          <w:rFonts w:eastAsia="Times New Roman"/>
          <w:szCs w:val="24"/>
        </w:rPr>
        <w:t xml:space="preserve"> τομέα, διότι, όπως είπα και πριν, είναι πολ</w:t>
      </w:r>
      <w:r w:rsidRPr="0098467A">
        <w:rPr>
          <w:rFonts w:eastAsia="Times New Roman"/>
          <w:szCs w:val="24"/>
        </w:rPr>
        <w:t>ύ</w:t>
      </w:r>
      <w:r w:rsidRPr="0098467A">
        <w:rPr>
          <w:rFonts w:eastAsia="Times New Roman"/>
          <w:szCs w:val="24"/>
        </w:rPr>
        <w:t xml:space="preserve"> μεγάλοι οι κίνδυνοι μαζί με τις δυνατότητες που αναπτύσσονται μπροστά μας. Λεπτομέρειες θα αναφέρω στη δευτερολογία μου. </w:t>
      </w:r>
    </w:p>
    <w:p w14:paraId="07EC2405"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b/>
          <w:szCs w:val="24"/>
        </w:rPr>
        <w:lastRenderedPageBreak/>
        <w:t xml:space="preserve">ΠΡΟΕΔΡΕΥΟΥΣΑ (Αναστασία Χριστοδουλοπούλου): </w:t>
      </w:r>
      <w:r w:rsidRPr="0098467A">
        <w:rPr>
          <w:rFonts w:eastAsia="Times New Roman"/>
          <w:szCs w:val="24"/>
        </w:rPr>
        <w:t xml:space="preserve">Ορίστε, κυρία Ασημακοπούλου, έχετε τον λόγο </w:t>
      </w:r>
      <w:r w:rsidRPr="0098467A">
        <w:rPr>
          <w:rFonts w:eastAsia="Times New Roman"/>
          <w:szCs w:val="24"/>
        </w:rPr>
        <w:t>για τρία λεπτά.</w:t>
      </w:r>
    </w:p>
    <w:p w14:paraId="07EC2406"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b/>
          <w:szCs w:val="24"/>
        </w:rPr>
        <w:t>ΑΝΝΑ</w:t>
      </w:r>
      <w:r w:rsidRPr="0098467A">
        <w:rPr>
          <w:rFonts w:eastAsia="Times New Roman"/>
          <w:b/>
          <w:szCs w:val="24"/>
        </w:rPr>
        <w:t xml:space="preserve"> </w:t>
      </w:r>
      <w:r w:rsidRPr="0098467A">
        <w:rPr>
          <w:rFonts w:eastAsia="Times New Roman"/>
          <w:b/>
          <w:szCs w:val="24"/>
        </w:rPr>
        <w:t>-</w:t>
      </w:r>
      <w:r w:rsidRPr="0098467A">
        <w:rPr>
          <w:rFonts w:eastAsia="Times New Roman"/>
          <w:b/>
          <w:szCs w:val="24"/>
        </w:rPr>
        <w:t xml:space="preserve"> </w:t>
      </w:r>
      <w:r w:rsidRPr="0098467A">
        <w:rPr>
          <w:rFonts w:eastAsia="Times New Roman"/>
          <w:b/>
          <w:szCs w:val="24"/>
        </w:rPr>
        <w:t xml:space="preserve">ΜΙΣΕΛ ΑΣΗΜΑΚΟΠΟΥΛΟΥ: </w:t>
      </w:r>
      <w:r w:rsidRPr="0098467A">
        <w:rPr>
          <w:rFonts w:eastAsia="Times New Roman"/>
          <w:szCs w:val="24"/>
        </w:rPr>
        <w:t xml:space="preserve">Ευχαριστώ, κυρία Πρόεδρε. </w:t>
      </w:r>
    </w:p>
    <w:p w14:paraId="07EC2407"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Υποθέτω ότι θα μου δώσετε περισσότερες λεπτομέρειες για αυτά που ρώτησα στη δευτερολογία σας, κύριε Υπουργέ. </w:t>
      </w:r>
    </w:p>
    <w:p w14:paraId="07EC2408"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Για τον </w:t>
      </w:r>
      <w:r w:rsidRPr="0098467A">
        <w:rPr>
          <w:rFonts w:eastAsia="Times New Roman"/>
          <w:szCs w:val="24"/>
        </w:rPr>
        <w:t>κ</w:t>
      </w:r>
      <w:r w:rsidRPr="0098467A">
        <w:rPr>
          <w:rFonts w:eastAsia="Times New Roman"/>
          <w:szCs w:val="24"/>
        </w:rPr>
        <w:t>ανονισμό γνωρίζουμε το χρονοδιάγραμμα. Μάλιστα, μου δίνετε την ευκ</w:t>
      </w:r>
      <w:r w:rsidRPr="0098467A">
        <w:rPr>
          <w:rFonts w:eastAsia="Times New Roman"/>
          <w:szCs w:val="24"/>
        </w:rPr>
        <w:t xml:space="preserve">αιρία να αναφερθώ και στη μεγάλη αναβάθμιση που υπάρχει αυτή τη στιγμή στην απόκριση από την Ευρωπαϊκή Ένωση, σχετικά με τις </w:t>
      </w:r>
      <w:proofErr w:type="spellStart"/>
      <w:r w:rsidRPr="0098467A">
        <w:rPr>
          <w:rFonts w:eastAsia="Times New Roman"/>
          <w:szCs w:val="24"/>
        </w:rPr>
        <w:t>κυβερνοεπιθέσεις</w:t>
      </w:r>
      <w:proofErr w:type="spellEnd"/>
      <w:r w:rsidRPr="0098467A">
        <w:rPr>
          <w:rFonts w:eastAsia="Times New Roman"/>
          <w:szCs w:val="24"/>
        </w:rPr>
        <w:t xml:space="preserve">. Είχαμε και την Επίτροπο που μας επισκέφθηκε πρόσφατα. </w:t>
      </w:r>
    </w:p>
    <w:p w14:paraId="07EC2409"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Γενικώς, η Ευρωπαϊκή Επιτροπή</w:t>
      </w:r>
      <w:r w:rsidRPr="0098467A">
        <w:rPr>
          <w:rFonts w:eastAsia="Times New Roman"/>
          <w:szCs w:val="24"/>
        </w:rPr>
        <w:t>,</w:t>
      </w:r>
      <w:r w:rsidRPr="0098467A">
        <w:rPr>
          <w:rFonts w:eastAsia="Times New Roman"/>
          <w:szCs w:val="24"/>
        </w:rPr>
        <w:t xml:space="preserve"> με στόχο να εξοπλίσει την Ε</w:t>
      </w:r>
      <w:r w:rsidRPr="0098467A">
        <w:rPr>
          <w:rFonts w:eastAsia="Times New Roman"/>
          <w:szCs w:val="24"/>
        </w:rPr>
        <w:t xml:space="preserve">υρώπη καλύτερα, με τα κατάλληλα εργαλεία, για να ανταποκριθεί σε αυτές τις </w:t>
      </w:r>
      <w:proofErr w:type="spellStart"/>
      <w:r w:rsidRPr="0098467A">
        <w:rPr>
          <w:rFonts w:eastAsia="Times New Roman"/>
          <w:szCs w:val="24"/>
        </w:rPr>
        <w:t>κυβερνοεπιθέσεις</w:t>
      </w:r>
      <w:proofErr w:type="spellEnd"/>
      <w:r w:rsidRPr="0098467A">
        <w:rPr>
          <w:rFonts w:eastAsia="Times New Roman"/>
          <w:szCs w:val="24"/>
        </w:rPr>
        <w:t xml:space="preserve">, έχει προτείνει μια δέσμη μέτρων. </w:t>
      </w:r>
    </w:p>
    <w:p w14:paraId="07EC240A"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Αναφερθήκατε στον </w:t>
      </w:r>
      <w:r w:rsidRPr="0098467A">
        <w:rPr>
          <w:rFonts w:eastAsia="Times New Roman"/>
          <w:szCs w:val="24"/>
        </w:rPr>
        <w:t>κ</w:t>
      </w:r>
      <w:r w:rsidRPr="0098467A">
        <w:rPr>
          <w:rFonts w:eastAsia="Times New Roman"/>
          <w:szCs w:val="24"/>
        </w:rPr>
        <w:t xml:space="preserve">ανονισμό, αλλά εγώ θα ήθελα να σταθώ στην εξαγγελία ότι θα συσταθεί ένας </w:t>
      </w:r>
      <w:r w:rsidRPr="0098467A">
        <w:rPr>
          <w:rFonts w:eastAsia="Times New Roman"/>
          <w:szCs w:val="24"/>
        </w:rPr>
        <w:t>ο</w:t>
      </w:r>
      <w:r w:rsidRPr="0098467A">
        <w:rPr>
          <w:rFonts w:eastAsia="Times New Roman"/>
          <w:szCs w:val="24"/>
        </w:rPr>
        <w:t>ργανισμός στην Ευρωπαϊκή Ένωση ειδικ</w:t>
      </w:r>
      <w:r w:rsidRPr="0098467A">
        <w:rPr>
          <w:rFonts w:eastAsia="Times New Roman"/>
          <w:szCs w:val="24"/>
        </w:rPr>
        <w:t xml:space="preserve">ά για αυτό, ο οποίος θα βασίζεται στον Οργανισμό της Ευρωπαϊκής Ένωσης για την Ασφάλεια Δικτύων και </w:t>
      </w:r>
      <w:r w:rsidRPr="0098467A">
        <w:rPr>
          <w:rFonts w:eastAsia="Times New Roman"/>
          <w:szCs w:val="24"/>
        </w:rPr>
        <w:lastRenderedPageBreak/>
        <w:t xml:space="preserve">Πληροφοριών, στον γνωστό </w:t>
      </w:r>
      <w:r w:rsidRPr="0098467A">
        <w:rPr>
          <w:rFonts w:eastAsia="Times New Roman"/>
          <w:szCs w:val="24"/>
          <w:lang w:val="en-US"/>
        </w:rPr>
        <w:t>ENISA</w:t>
      </w:r>
      <w:r w:rsidRPr="0098467A">
        <w:rPr>
          <w:rFonts w:eastAsia="Times New Roman"/>
          <w:szCs w:val="24"/>
        </w:rPr>
        <w:t xml:space="preserve">, ο οποίος έχουμε την τύχη και την τιμή να εδρεύει στη χώρα μας. </w:t>
      </w:r>
    </w:p>
    <w:p w14:paraId="07EC240B"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Υπάρχει και ένα σχέδιο που συζητείται αυτή την εβδομάδα –φαν</w:t>
      </w:r>
      <w:r w:rsidRPr="0098467A">
        <w:rPr>
          <w:rFonts w:eastAsia="Times New Roman"/>
          <w:szCs w:val="24"/>
        </w:rPr>
        <w:t xml:space="preserve">τάζομαι ότι το ξέρετε- για τη σύσταση ερευνητικών κέντρων, κυρίως για τις τεχνολογίες κρυπτογράφησης, τα οποία θα συνεργάζονται στενά και με τον </w:t>
      </w:r>
      <w:r w:rsidRPr="0098467A">
        <w:rPr>
          <w:rFonts w:eastAsia="Times New Roman"/>
          <w:szCs w:val="24"/>
          <w:lang w:val="en-US"/>
        </w:rPr>
        <w:t>ENISA</w:t>
      </w:r>
      <w:r w:rsidRPr="0098467A">
        <w:rPr>
          <w:rFonts w:eastAsia="Times New Roman"/>
          <w:szCs w:val="24"/>
        </w:rPr>
        <w:t xml:space="preserve">. </w:t>
      </w:r>
    </w:p>
    <w:p w14:paraId="07EC240C"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Γ</w:t>
      </w:r>
      <w:r w:rsidRPr="0098467A">
        <w:rPr>
          <w:rFonts w:eastAsia="Times New Roman"/>
          <w:szCs w:val="24"/>
        </w:rPr>
        <w:t xml:space="preserve">ενικώς, γίνεται όλη αυτή η κουβέντα σε επίπεδο κορυφής για τη στήριξη και την εξεύρεση διασυνοριακών </w:t>
      </w:r>
      <w:r w:rsidRPr="0098467A">
        <w:rPr>
          <w:rFonts w:eastAsia="Times New Roman"/>
          <w:szCs w:val="24"/>
        </w:rPr>
        <w:t>λύσεων -γιατί πολύ σωστά είπατε ότι δεν είναι ένα εθνικό θέμα, είναι ένα παγκόσμιο θέμα από τη φύση του-</w:t>
      </w:r>
      <w:r w:rsidRPr="0098467A">
        <w:rPr>
          <w:rFonts w:eastAsia="Times New Roman"/>
          <w:szCs w:val="24"/>
        </w:rPr>
        <w:t>,</w:t>
      </w:r>
      <w:r w:rsidRPr="0098467A">
        <w:rPr>
          <w:rFonts w:eastAsia="Times New Roman"/>
          <w:szCs w:val="24"/>
        </w:rPr>
        <w:t xml:space="preserve"> για να μπορούμε να πιάνουμε τους </w:t>
      </w:r>
      <w:proofErr w:type="spellStart"/>
      <w:r w:rsidRPr="0098467A">
        <w:rPr>
          <w:rFonts w:eastAsia="Times New Roman"/>
          <w:szCs w:val="24"/>
        </w:rPr>
        <w:t>χάκερς</w:t>
      </w:r>
      <w:proofErr w:type="spellEnd"/>
      <w:r w:rsidRPr="0098467A">
        <w:rPr>
          <w:rFonts w:eastAsia="Times New Roman"/>
          <w:szCs w:val="24"/>
        </w:rPr>
        <w:t xml:space="preserve">, είτε είναι μέσα στην Ευρωπαϊκή Ένωση είτε όχι. Λαμβάνονται όλες αυτές οι πρωτοβουλίες. </w:t>
      </w:r>
    </w:p>
    <w:p w14:paraId="07EC240D"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Επ’ αφορμή της ερώτησ</w:t>
      </w:r>
      <w:r w:rsidRPr="0098467A">
        <w:rPr>
          <w:rFonts w:eastAsia="Times New Roman"/>
          <w:szCs w:val="24"/>
        </w:rPr>
        <w:t xml:space="preserve">ης, ενημερώθηκα ότι στο Ηνωμένο Βασίλειο είναι πάρα πολύ δραστήριοι, έχουν πάρα πολύ δραστηριοποιηθεί στο να δημιουργήσουν ακόμα και ένα ειδικό επαγγελματικό </w:t>
      </w:r>
      <w:r w:rsidRPr="0098467A">
        <w:rPr>
          <w:rFonts w:eastAsia="Times New Roman"/>
          <w:szCs w:val="24"/>
        </w:rPr>
        <w:t>σ</w:t>
      </w:r>
      <w:r w:rsidRPr="0098467A">
        <w:rPr>
          <w:rFonts w:eastAsia="Times New Roman"/>
          <w:szCs w:val="24"/>
        </w:rPr>
        <w:t>ώμα, το οποίο θα κάνει ακριβώς αυτό. Η Νορβηγία είναι, επίσης, πάρα πολύ δραστήρια σε αυτό. Η Ουκ</w:t>
      </w:r>
      <w:r w:rsidRPr="0098467A">
        <w:rPr>
          <w:rFonts w:eastAsia="Times New Roman"/>
          <w:szCs w:val="24"/>
        </w:rPr>
        <w:t xml:space="preserve">ρανία έχει ένα νομοθετικό πλαίσιο πάρα πολύ συγκεκριμένο, που δίνει αρμοδιότητες σε διάφορους φορείς. </w:t>
      </w:r>
    </w:p>
    <w:p w14:paraId="07EC240E"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lastRenderedPageBreak/>
        <w:t>Γενικώς εκεί</w:t>
      </w:r>
      <w:r w:rsidRPr="0098467A">
        <w:rPr>
          <w:rFonts w:eastAsia="Times New Roman"/>
          <w:szCs w:val="24"/>
        </w:rPr>
        <w:t>,</w:t>
      </w:r>
      <w:r w:rsidRPr="0098467A">
        <w:rPr>
          <w:rFonts w:eastAsia="Times New Roman"/>
          <w:szCs w:val="24"/>
        </w:rPr>
        <w:t xml:space="preserve"> αν θέλετε</w:t>
      </w:r>
      <w:r w:rsidRPr="0098467A">
        <w:rPr>
          <w:rFonts w:eastAsia="Times New Roman"/>
          <w:szCs w:val="24"/>
        </w:rPr>
        <w:t>,</w:t>
      </w:r>
      <w:r w:rsidRPr="0098467A">
        <w:rPr>
          <w:rFonts w:eastAsia="Times New Roman"/>
          <w:szCs w:val="24"/>
        </w:rPr>
        <w:t xml:space="preserve"> εστιάστε στην απάντησή σας, κύριε Υπουργέ: Εμείς τι ακριβώς κάνουμε, δηλαδή, ως χώρα και για αυτό και για το </w:t>
      </w:r>
      <w:r w:rsidRPr="0098467A">
        <w:rPr>
          <w:rFonts w:eastAsia="Times New Roman"/>
          <w:szCs w:val="24"/>
        </w:rPr>
        <w:t>δ</w:t>
      </w:r>
      <w:r w:rsidRPr="0098467A">
        <w:rPr>
          <w:rFonts w:eastAsia="Times New Roman"/>
          <w:szCs w:val="24"/>
        </w:rPr>
        <w:t>ημόσιο; Κάθε δημόσ</w:t>
      </w:r>
      <w:r w:rsidRPr="0098467A">
        <w:rPr>
          <w:rFonts w:eastAsia="Times New Roman"/>
          <w:szCs w:val="24"/>
        </w:rPr>
        <w:t xml:space="preserve">ιος οργανισμός πρέπει να προστατεύει τις πληροφορίες του. </w:t>
      </w:r>
      <w:r w:rsidRPr="0098467A">
        <w:rPr>
          <w:rFonts w:eastAsia="Times New Roman"/>
          <w:szCs w:val="24"/>
        </w:rPr>
        <w:t>Γ</w:t>
      </w:r>
      <w:r w:rsidRPr="0098467A">
        <w:rPr>
          <w:rFonts w:eastAsia="Times New Roman"/>
          <w:szCs w:val="24"/>
        </w:rPr>
        <w:t>ια αυτό οι δημόσιοι λειτουργοί εκπαιδεύονται, για να μπορέσουν να αντιμετωπίσουν αυτές τις προκλήσεις, ας πούμε, πράγμα που θα ήταν κάτι πολύ σημαντικό; Υπάρχει κάποιος στρατηγικός σχεδιασμός από π</w:t>
      </w:r>
      <w:r w:rsidRPr="0098467A">
        <w:rPr>
          <w:rFonts w:eastAsia="Times New Roman"/>
          <w:szCs w:val="24"/>
        </w:rPr>
        <w:t xml:space="preserve">λευράς του Υπουργείου για τη θωράκιση του δημόσιου τομέα γενικά από τις </w:t>
      </w:r>
      <w:proofErr w:type="spellStart"/>
      <w:r w:rsidRPr="0098467A">
        <w:rPr>
          <w:rFonts w:eastAsia="Times New Roman"/>
          <w:szCs w:val="24"/>
        </w:rPr>
        <w:t>κυβερνοεπιθέσεις</w:t>
      </w:r>
      <w:proofErr w:type="spellEnd"/>
      <w:r w:rsidRPr="0098467A">
        <w:rPr>
          <w:rFonts w:eastAsia="Times New Roman"/>
          <w:szCs w:val="24"/>
        </w:rPr>
        <w:t xml:space="preserve">; </w:t>
      </w:r>
    </w:p>
    <w:p w14:paraId="07EC240F"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Κλείνω, λέγοντας ότι, αν θέλετε, κύριε Υπουργέ, νομίζω ότι είναι σημαντικό να κάνετε μια αναφορά στο πώς θα στηρίξουμε τον </w:t>
      </w:r>
      <w:r w:rsidRPr="0098467A">
        <w:rPr>
          <w:rFonts w:eastAsia="Times New Roman"/>
          <w:szCs w:val="24"/>
          <w:lang w:val="en-US"/>
        </w:rPr>
        <w:t>ENISA</w:t>
      </w:r>
      <w:r w:rsidRPr="0098467A">
        <w:rPr>
          <w:rFonts w:eastAsia="Times New Roman"/>
          <w:szCs w:val="24"/>
        </w:rPr>
        <w:t xml:space="preserve">, ούτως ώστε να εξασφαλίσουμε ότι θα </w:t>
      </w:r>
      <w:r w:rsidRPr="0098467A">
        <w:rPr>
          <w:rFonts w:eastAsia="Times New Roman"/>
          <w:szCs w:val="24"/>
        </w:rPr>
        <w:t>πάρουμε και κάτι παραπάνω τώρα που η Ευρώπη εστιάζει σε αυτό το θέμα.</w:t>
      </w:r>
    </w:p>
    <w:p w14:paraId="07EC2410"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 xml:space="preserve">Ευχαριστώ πολύ. </w:t>
      </w:r>
    </w:p>
    <w:p w14:paraId="07EC2411"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b/>
          <w:szCs w:val="24"/>
        </w:rPr>
        <w:t xml:space="preserve">ΠΡΟΕΔΡΕΥΟΥΣΑ (Αναστασία Χριστοδουλοπούλου): </w:t>
      </w:r>
      <w:r w:rsidRPr="0098467A">
        <w:rPr>
          <w:rFonts w:eastAsia="Times New Roman"/>
          <w:szCs w:val="24"/>
        </w:rPr>
        <w:t xml:space="preserve">Ορίστε, κύριε Υπουργέ, έχετε τον λόγο για τρία λεπτά και εσείς. </w:t>
      </w:r>
    </w:p>
    <w:p w14:paraId="07EC2412"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b/>
          <w:szCs w:val="24"/>
        </w:rPr>
        <w:t>ΝΙΚΟΛΑΟΣ ΠΑΠΠΑΣ (Υπουργός Ψηφιακής Πολιτικής, Τηλεπικοινωνιώ</w:t>
      </w:r>
      <w:r w:rsidRPr="0098467A">
        <w:rPr>
          <w:rFonts w:eastAsia="Times New Roman"/>
          <w:b/>
          <w:szCs w:val="24"/>
        </w:rPr>
        <w:t xml:space="preserve">ν και Ενημέρωσης): </w:t>
      </w:r>
      <w:r w:rsidRPr="0098467A">
        <w:rPr>
          <w:rFonts w:eastAsia="Times New Roman"/>
          <w:szCs w:val="24"/>
        </w:rPr>
        <w:t xml:space="preserve">Ευχαριστώ, κυρία Πρόεδρε. </w:t>
      </w:r>
    </w:p>
    <w:p w14:paraId="07EC2413"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lastRenderedPageBreak/>
        <w:t xml:space="preserve">Σε ό,τι αφορά τον δημόσιο τομέα και το Υπουργείο, το Υπουργείο, όπως προβλέπεται από τον </w:t>
      </w:r>
      <w:r w:rsidRPr="0098467A">
        <w:rPr>
          <w:rFonts w:eastAsia="Times New Roman"/>
          <w:szCs w:val="24"/>
        </w:rPr>
        <w:t>ο</w:t>
      </w:r>
      <w:r w:rsidRPr="0098467A">
        <w:rPr>
          <w:rFonts w:eastAsia="Times New Roman"/>
          <w:szCs w:val="24"/>
        </w:rPr>
        <w:t xml:space="preserve">ργανισμό του, συνεργάζεται με τα συναρμόδια Υπουργεία και τις ανεξάρτητες ρυθμιστικές αρχές για την άμεση ενσωμάτωση του σχετικού </w:t>
      </w:r>
      <w:r w:rsidRPr="0098467A">
        <w:rPr>
          <w:rFonts w:eastAsia="Times New Roman"/>
          <w:szCs w:val="24"/>
        </w:rPr>
        <w:t>κ</w:t>
      </w:r>
      <w:r w:rsidRPr="0098467A">
        <w:rPr>
          <w:rFonts w:eastAsia="Times New Roman"/>
          <w:szCs w:val="24"/>
        </w:rPr>
        <w:t>ανονισμού, τον οποίο και εσείς αναφέρατε. Θα υπάρξει συντονισμός των φορέων, ειδικά των φορέων οι οποίοι κρατούν μεγάλους όγκ</w:t>
      </w:r>
      <w:r w:rsidRPr="0098467A">
        <w:rPr>
          <w:rFonts w:eastAsia="Times New Roman"/>
          <w:szCs w:val="24"/>
        </w:rPr>
        <w:t xml:space="preserve">ους δεδομένων, όπως η ΗΔΙΚΑ, η Γενική Γραμματεία Πληροφορικών Συστημάτων, ο ΕΟΠΥΥ, ο ΕΔΕΤ, που κατέχουν μεγάλο όγκο προσωπικών δεδομένων, ούτως ώστε να εναρμονιστούν με τον σχετικό </w:t>
      </w:r>
      <w:r w:rsidRPr="0098467A">
        <w:rPr>
          <w:rFonts w:eastAsia="Times New Roman"/>
          <w:szCs w:val="24"/>
        </w:rPr>
        <w:t>κ</w:t>
      </w:r>
      <w:r w:rsidRPr="0098467A">
        <w:rPr>
          <w:rFonts w:eastAsia="Times New Roman"/>
          <w:szCs w:val="24"/>
        </w:rPr>
        <w:t xml:space="preserve">ανονισμό. </w:t>
      </w:r>
    </w:p>
    <w:p w14:paraId="07EC2414" w14:textId="77777777" w:rsidR="001D5387" w:rsidRDefault="00AE4F2A">
      <w:pPr>
        <w:tabs>
          <w:tab w:val="left" w:pos="2738"/>
          <w:tab w:val="center" w:pos="4753"/>
          <w:tab w:val="left" w:pos="5723"/>
        </w:tabs>
        <w:spacing w:after="0" w:line="600" w:lineRule="auto"/>
        <w:ind w:firstLine="720"/>
        <w:contextualSpacing/>
        <w:jc w:val="both"/>
        <w:rPr>
          <w:rFonts w:eastAsia="Times New Roman"/>
          <w:szCs w:val="24"/>
        </w:rPr>
      </w:pPr>
      <w:r w:rsidRPr="0098467A">
        <w:rPr>
          <w:rFonts w:eastAsia="Times New Roman"/>
          <w:szCs w:val="24"/>
        </w:rPr>
        <w:t>Επίσης, στο πλαίσιο των αρμοδιοτήτων μας συμμετέχουμε στην ομάδ</w:t>
      </w:r>
      <w:r w:rsidRPr="0098467A">
        <w:rPr>
          <w:rFonts w:eastAsia="Times New Roman"/>
          <w:szCs w:val="24"/>
        </w:rPr>
        <w:t xml:space="preserve">α εναρμόνισης της εθνικής νομοθεσίας με την </w:t>
      </w:r>
      <w:r w:rsidRPr="0098467A">
        <w:rPr>
          <w:rFonts w:eastAsia="Times New Roman"/>
          <w:szCs w:val="24"/>
        </w:rPr>
        <w:t>ο</w:t>
      </w:r>
      <w:r w:rsidRPr="0098467A">
        <w:rPr>
          <w:rFonts w:eastAsia="Times New Roman"/>
          <w:szCs w:val="24"/>
        </w:rPr>
        <w:t xml:space="preserve">δηγία </w:t>
      </w:r>
      <w:r w:rsidRPr="0098467A">
        <w:rPr>
          <w:rFonts w:eastAsia="Times New Roman"/>
          <w:szCs w:val="24"/>
          <w:lang w:val="en-US"/>
        </w:rPr>
        <w:t>NIS</w:t>
      </w:r>
      <w:r w:rsidRPr="0098467A">
        <w:rPr>
          <w:rFonts w:eastAsia="Times New Roman"/>
          <w:szCs w:val="24"/>
        </w:rPr>
        <w:t xml:space="preserve"> (</w:t>
      </w:r>
      <w:r w:rsidRPr="0098467A">
        <w:rPr>
          <w:rFonts w:eastAsia="Times New Roman"/>
          <w:szCs w:val="24"/>
          <w:lang w:val="en-US"/>
        </w:rPr>
        <w:t>Network</w:t>
      </w:r>
      <w:r w:rsidRPr="0098467A">
        <w:rPr>
          <w:rFonts w:eastAsia="Times New Roman"/>
          <w:szCs w:val="24"/>
        </w:rPr>
        <w:t xml:space="preserve"> </w:t>
      </w:r>
      <w:r w:rsidRPr="0098467A">
        <w:rPr>
          <w:rFonts w:eastAsia="Times New Roman"/>
          <w:szCs w:val="24"/>
          <w:lang w:val="en-US"/>
        </w:rPr>
        <w:t>and</w:t>
      </w:r>
      <w:r w:rsidRPr="0098467A">
        <w:rPr>
          <w:rFonts w:eastAsia="Times New Roman"/>
          <w:szCs w:val="24"/>
        </w:rPr>
        <w:t xml:space="preserve"> </w:t>
      </w:r>
      <w:r w:rsidRPr="0098467A">
        <w:rPr>
          <w:rFonts w:eastAsia="Times New Roman"/>
          <w:szCs w:val="24"/>
          <w:lang w:val="en-US"/>
        </w:rPr>
        <w:t>Information</w:t>
      </w:r>
      <w:r w:rsidRPr="0098467A">
        <w:rPr>
          <w:rFonts w:eastAsia="Times New Roman"/>
          <w:szCs w:val="24"/>
        </w:rPr>
        <w:t xml:space="preserve"> </w:t>
      </w:r>
      <w:r w:rsidRPr="0098467A">
        <w:rPr>
          <w:rFonts w:eastAsia="Times New Roman"/>
          <w:szCs w:val="24"/>
          <w:lang w:val="en-US"/>
        </w:rPr>
        <w:t>Security</w:t>
      </w:r>
      <w:r w:rsidRPr="0098467A">
        <w:rPr>
          <w:rFonts w:eastAsia="Times New Roman"/>
          <w:szCs w:val="24"/>
        </w:rPr>
        <w:t xml:space="preserve">), που αφορά την ασφάλεια των δικτύων και των πληροφοριακών συστημάτων, αλλά και στην ομάδα συνεργασίας, όπου εκεί, βέβαια, γίνεται η ανταλλαγή των βέλτιστων πρακτικών </w:t>
      </w:r>
      <w:r w:rsidRPr="0098467A">
        <w:rPr>
          <w:rFonts w:eastAsia="Times New Roman"/>
          <w:szCs w:val="24"/>
        </w:rPr>
        <w:t xml:space="preserve">μεταξύ των κρατών-μελών, με σκοπό τη διασφάλιση της προστασίας των δικτύων και των συστημάτων πληροφοριών. </w:t>
      </w:r>
    </w:p>
    <w:p w14:paraId="07EC2415"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 xml:space="preserve">Στο πλαίσιο του συντονισμού της ασφάλειας όλοι οι φορείς του δημοσίου τομέα καλούνται να ορίσουν υπεύθυνο ασφάλειας </w:t>
      </w:r>
      <w:r w:rsidRPr="0098467A">
        <w:rPr>
          <w:rFonts w:eastAsia="Times New Roman"/>
          <w:szCs w:val="24"/>
        </w:rPr>
        <w:lastRenderedPageBreak/>
        <w:t>πληροφοριών και δικτύων, ο οποίο</w:t>
      </w:r>
      <w:r w:rsidRPr="0098467A">
        <w:rPr>
          <w:rFonts w:eastAsia="Times New Roman"/>
          <w:szCs w:val="24"/>
        </w:rPr>
        <w:t xml:space="preserve">ς λειτουργεί ως σύνδεσμος με το Υπουργείο μας. </w:t>
      </w:r>
    </w:p>
    <w:p w14:paraId="07EC2416"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Το Υπουργείο θα εφαρμόσει κι ένα σύστημα οργάνωσης οριζόντιας δομής ασφάλειας συστημάτων</w:t>
      </w:r>
      <w:r w:rsidRPr="0098467A">
        <w:rPr>
          <w:rFonts w:eastAsia="Times New Roman"/>
          <w:szCs w:val="24"/>
        </w:rPr>
        <w:t>,</w:t>
      </w:r>
      <w:r w:rsidRPr="0098467A">
        <w:rPr>
          <w:rFonts w:eastAsia="Times New Roman"/>
          <w:szCs w:val="24"/>
        </w:rPr>
        <w:t xml:space="preserve"> με αρμοδιότητες ανά τομείς, </w:t>
      </w:r>
      <w:r w:rsidRPr="0098467A">
        <w:rPr>
          <w:rFonts w:eastAsia="Times New Roman"/>
          <w:szCs w:val="24"/>
        </w:rPr>
        <w:t xml:space="preserve">και </w:t>
      </w:r>
      <w:r w:rsidRPr="0098467A">
        <w:rPr>
          <w:rFonts w:eastAsia="Times New Roman"/>
          <w:szCs w:val="24"/>
        </w:rPr>
        <w:t>τα μέλη του θα εκπαιδευθούν με εξειδικευμένα σεμινάρια στην ασφάλεια πληροφοριών και δ</w:t>
      </w:r>
      <w:r w:rsidRPr="0098467A">
        <w:rPr>
          <w:rFonts w:eastAsia="Times New Roman"/>
          <w:szCs w:val="24"/>
        </w:rPr>
        <w:t xml:space="preserve">ικτύων. </w:t>
      </w:r>
    </w:p>
    <w:p w14:paraId="07EC2417"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Συνεργαζόμαστε με ερευνητικά ιδρύματα του εσωτερικού και του εξωτερικού</w:t>
      </w:r>
      <w:r w:rsidRPr="0098467A">
        <w:rPr>
          <w:rFonts w:eastAsia="Times New Roman"/>
          <w:szCs w:val="24"/>
        </w:rPr>
        <w:t>,</w:t>
      </w:r>
      <w:r w:rsidRPr="0098467A">
        <w:rPr>
          <w:rFonts w:eastAsia="Times New Roman"/>
          <w:szCs w:val="24"/>
        </w:rPr>
        <w:t xml:space="preserve"> με στόχο τον από κοινού σχεδιασμό δράσεων ενημέρωσης και ευαισθητοποίησης των πολιτών, ενώ συμμετέχουμε και σε δράσεις σε ευρωπαϊκό και διεθνές επίπεδο</w:t>
      </w:r>
      <w:r w:rsidRPr="0098467A">
        <w:rPr>
          <w:rFonts w:eastAsia="Times New Roman"/>
          <w:szCs w:val="24"/>
        </w:rPr>
        <w:t>,</w:t>
      </w:r>
      <w:r w:rsidRPr="0098467A">
        <w:rPr>
          <w:rFonts w:eastAsia="Times New Roman"/>
          <w:szCs w:val="24"/>
        </w:rPr>
        <w:t xml:space="preserve"> με στόχο τον συντονισ</w:t>
      </w:r>
      <w:r w:rsidRPr="0098467A">
        <w:rPr>
          <w:rFonts w:eastAsia="Times New Roman"/>
          <w:szCs w:val="24"/>
        </w:rPr>
        <w:t>μό και την ευθυγράμμιση στην αντιμετώπιση περιστατικών ασφαλείας.</w:t>
      </w:r>
    </w:p>
    <w:p w14:paraId="07EC2418"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Είναι εξαιρετικά σημαντικό το γεγονός ότι η Ευρωπαϊκή Επιτροπή προτείνει μια σειρά από νέα εργαλεία και μεταξύ αυτών τ</w:t>
      </w:r>
      <w:r w:rsidRPr="0098467A">
        <w:rPr>
          <w:rFonts w:eastAsia="Times New Roman"/>
          <w:szCs w:val="24"/>
        </w:rPr>
        <w:t>η</w:t>
      </w:r>
      <w:r w:rsidRPr="0098467A">
        <w:rPr>
          <w:rFonts w:eastAsia="Times New Roman"/>
          <w:szCs w:val="24"/>
        </w:rPr>
        <w:t xml:space="preserve">ν αναβάθμιση του Ευρωπαϊκού Οργανισμού για την </w:t>
      </w:r>
      <w:proofErr w:type="spellStart"/>
      <w:r w:rsidRPr="0098467A">
        <w:rPr>
          <w:rFonts w:eastAsia="Times New Roman"/>
          <w:szCs w:val="24"/>
        </w:rPr>
        <w:t>Κυβερνοασφάλεια</w:t>
      </w:r>
      <w:proofErr w:type="spellEnd"/>
      <w:r w:rsidRPr="0098467A">
        <w:rPr>
          <w:rFonts w:eastAsia="Times New Roman"/>
          <w:szCs w:val="24"/>
        </w:rPr>
        <w:t xml:space="preserve"> και, μάλ</w:t>
      </w:r>
      <w:r w:rsidRPr="0098467A">
        <w:rPr>
          <w:rFonts w:eastAsia="Times New Roman"/>
          <w:szCs w:val="24"/>
        </w:rPr>
        <w:t xml:space="preserve">ιστα, με δεδομένο ότι η αναβάθμιση αυτή αφορά έναν οργανισμό ο οποίος βρίσκεται στη χώρα μας. Ο </w:t>
      </w:r>
      <w:r w:rsidRPr="0098467A">
        <w:rPr>
          <w:rFonts w:eastAsia="Times New Roman"/>
          <w:szCs w:val="24"/>
          <w:lang w:val="en-US"/>
        </w:rPr>
        <w:t>ENISA</w:t>
      </w:r>
      <w:r w:rsidRPr="0098467A">
        <w:rPr>
          <w:rFonts w:eastAsia="Times New Roman"/>
          <w:szCs w:val="24"/>
        </w:rPr>
        <w:t xml:space="preserve">, δηλαδή, ο </w:t>
      </w:r>
      <w:r w:rsidRPr="0098467A">
        <w:rPr>
          <w:rFonts w:eastAsia="Times New Roman"/>
          <w:szCs w:val="24"/>
        </w:rPr>
        <w:t>Ευρωπαϊκός</w:t>
      </w:r>
      <w:r w:rsidRPr="0098467A">
        <w:rPr>
          <w:rFonts w:eastAsia="Times New Roman"/>
          <w:szCs w:val="24"/>
        </w:rPr>
        <w:t xml:space="preserve"> </w:t>
      </w:r>
      <w:r w:rsidRPr="0098467A">
        <w:rPr>
          <w:rFonts w:eastAsia="Times New Roman"/>
          <w:szCs w:val="24"/>
        </w:rPr>
        <w:t xml:space="preserve">Οργανισμός για την </w:t>
      </w:r>
      <w:proofErr w:type="spellStart"/>
      <w:r w:rsidRPr="0098467A">
        <w:rPr>
          <w:rFonts w:eastAsia="Times New Roman"/>
          <w:szCs w:val="24"/>
        </w:rPr>
        <w:t>Κυβερνοασφάλεια</w:t>
      </w:r>
      <w:proofErr w:type="spellEnd"/>
      <w:r w:rsidRPr="0098467A">
        <w:rPr>
          <w:rFonts w:eastAsia="Times New Roman"/>
          <w:szCs w:val="24"/>
        </w:rPr>
        <w:t xml:space="preserve">, ενδυναμώνεται υπηρεσιακά, αφού θα υποστηρίζει τη συντονισμένη </w:t>
      </w:r>
      <w:r w:rsidRPr="0098467A">
        <w:rPr>
          <w:rFonts w:eastAsia="Times New Roman"/>
          <w:szCs w:val="24"/>
        </w:rPr>
        <w:lastRenderedPageBreak/>
        <w:t xml:space="preserve">ανταπόκριση των κρατών-μελών της Ευρωπαϊκής Ένωσης σε μεγάλης κλίμακας περιστατικά </w:t>
      </w:r>
      <w:proofErr w:type="spellStart"/>
      <w:r w:rsidRPr="0098467A">
        <w:rPr>
          <w:rFonts w:eastAsia="Times New Roman"/>
          <w:szCs w:val="24"/>
        </w:rPr>
        <w:t>κυβερνοεπιθέσεων</w:t>
      </w:r>
      <w:proofErr w:type="spellEnd"/>
      <w:r w:rsidRPr="0098467A">
        <w:rPr>
          <w:rFonts w:eastAsia="Times New Roman"/>
          <w:szCs w:val="24"/>
        </w:rPr>
        <w:t xml:space="preserve"> και κρίσεων. </w:t>
      </w:r>
      <w:r w:rsidRPr="0098467A">
        <w:rPr>
          <w:rFonts w:eastAsia="Times New Roman"/>
          <w:szCs w:val="24"/>
        </w:rPr>
        <w:t>Ε</w:t>
      </w:r>
      <w:r w:rsidRPr="0098467A">
        <w:rPr>
          <w:rFonts w:eastAsia="Times New Roman"/>
          <w:szCs w:val="24"/>
        </w:rPr>
        <w:t xml:space="preserve">μείς, βεβαίως, όχι μόνο στηρίζουμε αυτή την </w:t>
      </w:r>
      <w:r w:rsidRPr="0098467A">
        <w:rPr>
          <w:rFonts w:eastAsia="Times New Roman"/>
          <w:szCs w:val="24"/>
        </w:rPr>
        <w:t>πρωτοβουλία, αλλά την ενισχύουμε ποικιλοτρόπως.</w:t>
      </w:r>
    </w:p>
    <w:p w14:paraId="07EC2419"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Τώρα</w:t>
      </w:r>
      <w:r w:rsidRPr="0098467A">
        <w:rPr>
          <w:rFonts w:eastAsia="Times New Roman"/>
          <w:szCs w:val="24"/>
        </w:rPr>
        <w:t>,</w:t>
      </w:r>
      <w:r w:rsidRPr="0098467A">
        <w:rPr>
          <w:rFonts w:eastAsia="Times New Roman"/>
          <w:szCs w:val="24"/>
        </w:rPr>
        <w:t xml:space="preserve"> στις 4 Οκτωβρίου του 2017, κατά τη διάρκεια ημερίδας στη Χάγη, την οποία διοργάνωσε ο Ευρωπαϊκός Οργανισμός για την Ασφάλεια Δικτύων και Πληροφοριών, ο </w:t>
      </w:r>
      <w:r w:rsidRPr="0098467A">
        <w:rPr>
          <w:rFonts w:eastAsia="Times New Roman"/>
          <w:szCs w:val="24"/>
          <w:lang w:val="en-US"/>
        </w:rPr>
        <w:t>ENISA</w:t>
      </w:r>
      <w:r w:rsidRPr="0098467A">
        <w:rPr>
          <w:rFonts w:eastAsia="Times New Roman"/>
          <w:szCs w:val="24"/>
        </w:rPr>
        <w:t xml:space="preserve">, παρουσιάσαμε το ελληνικό σχέδιο </w:t>
      </w:r>
      <w:r w:rsidRPr="0098467A">
        <w:rPr>
          <w:rFonts w:eastAsia="Times New Roman"/>
          <w:szCs w:val="24"/>
        </w:rPr>
        <w:t>Ε</w:t>
      </w:r>
      <w:r w:rsidRPr="0098467A">
        <w:rPr>
          <w:rFonts w:eastAsia="Times New Roman"/>
          <w:szCs w:val="24"/>
        </w:rPr>
        <w:t xml:space="preserve">θνικής </w:t>
      </w:r>
      <w:r w:rsidRPr="0098467A">
        <w:rPr>
          <w:rFonts w:eastAsia="Times New Roman"/>
          <w:szCs w:val="24"/>
        </w:rPr>
        <w:t>Σ</w:t>
      </w:r>
      <w:r w:rsidRPr="0098467A">
        <w:rPr>
          <w:rFonts w:eastAsia="Times New Roman"/>
          <w:szCs w:val="24"/>
        </w:rPr>
        <w:t>τρ</w:t>
      </w:r>
      <w:r w:rsidRPr="0098467A">
        <w:rPr>
          <w:rFonts w:eastAsia="Times New Roman"/>
          <w:szCs w:val="24"/>
        </w:rPr>
        <w:t xml:space="preserve">ατηγικής </w:t>
      </w:r>
      <w:proofErr w:type="spellStart"/>
      <w:r w:rsidRPr="0098467A">
        <w:rPr>
          <w:rFonts w:eastAsia="Times New Roman"/>
          <w:szCs w:val="24"/>
        </w:rPr>
        <w:t>Κ</w:t>
      </w:r>
      <w:r w:rsidRPr="0098467A">
        <w:rPr>
          <w:rFonts w:eastAsia="Times New Roman"/>
          <w:szCs w:val="24"/>
        </w:rPr>
        <w:t>υβερνοασφάλειας</w:t>
      </w:r>
      <w:proofErr w:type="spellEnd"/>
      <w:r w:rsidRPr="0098467A">
        <w:rPr>
          <w:rFonts w:eastAsia="Times New Roman"/>
          <w:szCs w:val="24"/>
        </w:rPr>
        <w:t>, το οποίο έτυχε γενικής αναγνώρισης όσον αφορά την ετοιμότητα της χώρας σε θέματα ασφάλειας στον κυβερνοχώρο.</w:t>
      </w:r>
    </w:p>
    <w:p w14:paraId="07EC241A"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Στο σχέδιο αυτό περιγράφονται προτεραιότητες, όπως η πρόληψη, η αξιολόγηση, η ανάλυση και η αποτροπή απειλών για την ασφ</w:t>
      </w:r>
      <w:r w:rsidRPr="0098467A">
        <w:rPr>
          <w:rFonts w:eastAsia="Times New Roman"/>
          <w:szCs w:val="24"/>
        </w:rPr>
        <w:t xml:space="preserve">άλεια των συστημάτων και των υποδομών, η ενίσχυση της ικανότητας των φορέων του δημοσίου και των ιδιωτικού τομέα για την αντιμετώπιση συμβάντων </w:t>
      </w:r>
      <w:proofErr w:type="spellStart"/>
      <w:r w:rsidRPr="0098467A">
        <w:rPr>
          <w:rFonts w:eastAsia="Times New Roman"/>
          <w:szCs w:val="24"/>
        </w:rPr>
        <w:t>κυβερνοασφάλειας</w:t>
      </w:r>
      <w:proofErr w:type="spellEnd"/>
      <w:r w:rsidRPr="0098467A">
        <w:rPr>
          <w:rFonts w:eastAsia="Times New Roman"/>
          <w:szCs w:val="24"/>
        </w:rPr>
        <w:t>, η δημιουργία αποτελεσματικού πλαισίου συντονισμού και συνεργασίας</w:t>
      </w:r>
      <w:r w:rsidRPr="0098467A">
        <w:rPr>
          <w:rFonts w:eastAsia="Times New Roman"/>
          <w:szCs w:val="24"/>
        </w:rPr>
        <w:t>,</w:t>
      </w:r>
      <w:r w:rsidRPr="0098467A">
        <w:rPr>
          <w:rFonts w:eastAsia="Times New Roman"/>
          <w:szCs w:val="24"/>
        </w:rPr>
        <w:t xml:space="preserve"> με τον καθορισμό επιμέρους </w:t>
      </w:r>
      <w:r w:rsidRPr="0098467A">
        <w:rPr>
          <w:rFonts w:eastAsia="Times New Roman"/>
          <w:szCs w:val="24"/>
        </w:rPr>
        <w:t>αρμοδιοτήτων και ρόλων των εμπλεκομένων φορέων.</w:t>
      </w:r>
    </w:p>
    <w:p w14:paraId="07EC241B"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 xml:space="preserve">Επιπρόσθετα, έχει συγκροτηθεί στο Υπουργείο Ψηφιακής Πολιτικής ομάδα εργασίας με τη συμμετοχή φορέων του δημοσίου </w:t>
      </w:r>
      <w:r w:rsidRPr="0098467A">
        <w:rPr>
          <w:rFonts w:eastAsia="Times New Roman"/>
          <w:szCs w:val="24"/>
        </w:rPr>
        <w:lastRenderedPageBreak/>
        <w:t xml:space="preserve">για την ενσωμάτωση της </w:t>
      </w:r>
      <w:r w:rsidRPr="0098467A">
        <w:rPr>
          <w:rFonts w:eastAsia="Times New Roman"/>
          <w:szCs w:val="24"/>
        </w:rPr>
        <w:t>ε</w:t>
      </w:r>
      <w:r w:rsidRPr="0098467A">
        <w:rPr>
          <w:rFonts w:eastAsia="Times New Roman"/>
          <w:szCs w:val="24"/>
        </w:rPr>
        <w:t xml:space="preserve">υρωπαϊκής </w:t>
      </w:r>
      <w:r w:rsidRPr="0098467A">
        <w:rPr>
          <w:rFonts w:eastAsia="Times New Roman"/>
          <w:szCs w:val="24"/>
        </w:rPr>
        <w:t>ο</w:t>
      </w:r>
      <w:r w:rsidRPr="0098467A">
        <w:rPr>
          <w:rFonts w:eastAsia="Times New Roman"/>
          <w:szCs w:val="24"/>
        </w:rPr>
        <w:t>δηγίας σχετικά με τα μέτρα για το υψηλό κοινό επίπεδο ασφάλ</w:t>
      </w:r>
      <w:r w:rsidRPr="0098467A">
        <w:rPr>
          <w:rFonts w:eastAsia="Times New Roman"/>
          <w:szCs w:val="24"/>
        </w:rPr>
        <w:t xml:space="preserve">ειας, την </w:t>
      </w:r>
      <w:r w:rsidRPr="0098467A">
        <w:rPr>
          <w:rFonts w:eastAsia="Times New Roman"/>
          <w:szCs w:val="24"/>
        </w:rPr>
        <w:t>ο</w:t>
      </w:r>
      <w:r w:rsidRPr="0098467A">
        <w:rPr>
          <w:rFonts w:eastAsia="Times New Roman"/>
          <w:szCs w:val="24"/>
        </w:rPr>
        <w:t xml:space="preserve">δηγία </w:t>
      </w:r>
      <w:r w:rsidRPr="0098467A">
        <w:rPr>
          <w:rFonts w:eastAsia="Times New Roman"/>
          <w:szCs w:val="24"/>
          <w:lang w:val="en-US"/>
        </w:rPr>
        <w:t>NIS</w:t>
      </w:r>
      <w:r w:rsidRPr="0098467A">
        <w:rPr>
          <w:rFonts w:eastAsia="Times New Roman"/>
          <w:szCs w:val="24"/>
        </w:rPr>
        <w:t>.</w:t>
      </w:r>
    </w:p>
    <w:p w14:paraId="07EC241C"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Ανάμεσα στις άλλες διατάξεις, η ενσωμάτωση της οδηγίας πρόκειται να επιφέρει τη σύσταση νέων δομών εντός του Υπουργείου, που θα δουλέψουν σε συντονισμό με την Εθνική Αρχή Αντιμετώπισης Ηλεκτρονικών Επιθέσεων για την αντιμετώπιση τέτοι</w:t>
      </w:r>
      <w:r w:rsidRPr="0098467A">
        <w:rPr>
          <w:rFonts w:eastAsia="Times New Roman"/>
          <w:szCs w:val="24"/>
        </w:rPr>
        <w:t>ων κρουσμάτων.</w:t>
      </w:r>
    </w:p>
    <w:p w14:paraId="07EC241D"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 xml:space="preserve">Θέλω να πω ότι η ερώτησή σας έφερε ένα πάρα πολύ σημαντικό ζήτημα στο επίπεδο του κοινοβουλευτικού ελέγχου και θα ήθελα, με ευκαιρία αυτή την απάντησή μου και την τοποθέτηση, να δεσμευθώ ότι θα διευρύνουμε τον διάλογο, </w:t>
      </w:r>
      <w:r w:rsidRPr="0098467A">
        <w:rPr>
          <w:rFonts w:eastAsia="Times New Roman"/>
          <w:szCs w:val="24"/>
        </w:rPr>
        <w:t>θ</w:t>
      </w:r>
      <w:r w:rsidRPr="0098467A">
        <w:rPr>
          <w:rFonts w:eastAsia="Times New Roman"/>
          <w:szCs w:val="24"/>
        </w:rPr>
        <w:t>α αξιοποιήσουμε και τ</w:t>
      </w:r>
      <w:r w:rsidRPr="0098467A">
        <w:rPr>
          <w:rFonts w:eastAsia="Times New Roman"/>
          <w:szCs w:val="24"/>
        </w:rPr>
        <w:t xml:space="preserve">ις βέλτιστες πρακτικές, οι οποίες έχουν σε άλλες ευρωπαϊκές χώρες αναφανεί, και </w:t>
      </w:r>
      <w:r w:rsidRPr="0098467A">
        <w:rPr>
          <w:rFonts w:eastAsia="Times New Roman"/>
          <w:szCs w:val="24"/>
        </w:rPr>
        <w:t>θ</w:t>
      </w:r>
      <w:r w:rsidRPr="0098467A">
        <w:rPr>
          <w:rFonts w:eastAsia="Times New Roman"/>
          <w:szCs w:val="24"/>
        </w:rPr>
        <w:t>α δείξουμε ότι και σ’ αυτόν τον τομέα μπορούμε πραγματικά να πρωτοπορήσουμε και να αποδείξουμε ότι δικαίως αξίζουμε να είμαστε και οι οικοδεσπότες του Ευρωπαϊκού Οργανισμού γι</w:t>
      </w:r>
      <w:r w:rsidRPr="0098467A">
        <w:rPr>
          <w:rFonts w:eastAsia="Times New Roman"/>
          <w:szCs w:val="24"/>
        </w:rPr>
        <w:t xml:space="preserve">α την </w:t>
      </w:r>
      <w:proofErr w:type="spellStart"/>
      <w:r w:rsidRPr="0098467A">
        <w:rPr>
          <w:rFonts w:eastAsia="Times New Roman"/>
          <w:szCs w:val="24"/>
        </w:rPr>
        <w:t>Κυβερνοασφάλεια</w:t>
      </w:r>
      <w:proofErr w:type="spellEnd"/>
      <w:r w:rsidRPr="0098467A">
        <w:rPr>
          <w:rFonts w:eastAsia="Times New Roman"/>
          <w:szCs w:val="24"/>
        </w:rPr>
        <w:t>.</w:t>
      </w:r>
    </w:p>
    <w:p w14:paraId="07EC241E"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szCs w:val="24"/>
        </w:rPr>
        <w:t>Ευχαριστώ.</w:t>
      </w:r>
    </w:p>
    <w:p w14:paraId="07EC241F" w14:textId="77777777" w:rsidR="001D5387" w:rsidRDefault="00AE4F2A">
      <w:pPr>
        <w:tabs>
          <w:tab w:val="left" w:pos="2940"/>
        </w:tabs>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Ευχαριστούμε κι εμείς.</w:t>
      </w:r>
    </w:p>
    <w:p w14:paraId="07EC2420"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szCs w:val="24"/>
        </w:rPr>
        <w:lastRenderedPageBreak/>
        <w:t xml:space="preserve">Κυρίες και κύριοι συνάδελφοι, ο κ. Βασίλειος </w:t>
      </w:r>
      <w:proofErr w:type="spellStart"/>
      <w:r w:rsidRPr="0098467A">
        <w:rPr>
          <w:rFonts w:eastAsia="Times New Roman"/>
          <w:szCs w:val="24"/>
        </w:rPr>
        <w:t>Κικίλιας</w:t>
      </w:r>
      <w:proofErr w:type="spellEnd"/>
      <w:r w:rsidRPr="0098467A">
        <w:rPr>
          <w:rFonts w:eastAsia="Times New Roman"/>
          <w:szCs w:val="24"/>
        </w:rPr>
        <w:t>, Βουλευτής της Νέας Δημοκρατίας στην Α΄ Αθήνας, ζητεί άδεια ολιγοήμερης απουσίας του στο εξωτερικό, σ</w:t>
      </w:r>
      <w:r w:rsidRPr="0098467A">
        <w:rPr>
          <w:rFonts w:eastAsia="Times New Roman"/>
          <w:szCs w:val="24"/>
        </w:rPr>
        <w:t xml:space="preserve">τις Ηνωμένες Πολιτείες Αμερικής, από 24 Νοεμβρίου έως 3 Δεκεμβρίου 2017. Η Βουλή εγκρίνει; </w:t>
      </w:r>
    </w:p>
    <w:p w14:paraId="07EC2421"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b/>
          <w:bCs/>
          <w:szCs w:val="24"/>
        </w:rPr>
        <w:t>ΟΛΟΙ Ο</w:t>
      </w:r>
      <w:r w:rsidRPr="0098467A">
        <w:rPr>
          <w:rFonts w:eastAsia="Times New Roman"/>
          <w:b/>
          <w:bCs/>
          <w:szCs w:val="24"/>
        </w:rPr>
        <w:t>Ι ΒΟΥΛΕΥΤΕΣ:</w:t>
      </w:r>
      <w:r w:rsidRPr="0098467A">
        <w:rPr>
          <w:rFonts w:eastAsia="Times New Roman"/>
          <w:szCs w:val="24"/>
        </w:rPr>
        <w:t xml:space="preserve"> Μάλιστα, μάλιστα. </w:t>
      </w:r>
    </w:p>
    <w:p w14:paraId="07EC2422"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UB-Helvetica"/>
          <w:b/>
          <w:szCs w:val="24"/>
        </w:rPr>
        <w:t xml:space="preserve">ΠΡΟΕΔΡΕΥΟΥΣΑ (Αναστασία Χριστοδουλοπούλου): </w:t>
      </w:r>
      <w:r w:rsidRPr="0098467A">
        <w:rPr>
          <w:rFonts w:eastAsia="UB-Helvetica"/>
          <w:szCs w:val="24"/>
        </w:rPr>
        <w:t xml:space="preserve">Συνεπώς </w:t>
      </w:r>
      <w:r w:rsidRPr="0098467A">
        <w:rPr>
          <w:rFonts w:eastAsia="Times New Roman"/>
          <w:szCs w:val="24"/>
        </w:rPr>
        <w:t>η</w:t>
      </w:r>
      <w:r w:rsidRPr="0098467A">
        <w:rPr>
          <w:rFonts w:eastAsia="Times New Roman"/>
          <w:szCs w:val="24"/>
        </w:rPr>
        <w:t xml:space="preserve"> Βουλή ενέκρινε τη ζητηθείσα άδεια.</w:t>
      </w:r>
    </w:p>
    <w:p w14:paraId="07EC2423"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szCs w:val="24"/>
        </w:rPr>
        <w:t>Επίσης, ο κ. Γιάννης Αντωνιάδης, Βουλευτής της Νέας Δημοκρατίας του Νομού Φλώρινας, ζητεί μονοήμερη άδεια απουσίας του τη Δευτέρα 27 Νοεμβρίου του 2017, όπου θα χρειαστεί να απουσιάσει στο εξωτερικό για προσωπικούς και οικογενειακούς λόγους. Η Βουλή εγκρίν</w:t>
      </w:r>
      <w:r w:rsidRPr="0098467A">
        <w:rPr>
          <w:rFonts w:eastAsia="Times New Roman"/>
          <w:szCs w:val="24"/>
        </w:rPr>
        <w:t xml:space="preserve">ει; </w:t>
      </w:r>
    </w:p>
    <w:p w14:paraId="07EC2424"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b/>
          <w:bCs/>
          <w:szCs w:val="24"/>
        </w:rPr>
        <w:t xml:space="preserve">ΟΛΟΙ </w:t>
      </w:r>
      <w:r w:rsidRPr="0098467A">
        <w:rPr>
          <w:rFonts w:eastAsia="Times New Roman"/>
          <w:b/>
          <w:bCs/>
          <w:szCs w:val="24"/>
        </w:rPr>
        <w:t xml:space="preserve">ΟΙ </w:t>
      </w:r>
      <w:r w:rsidRPr="0098467A">
        <w:rPr>
          <w:rFonts w:eastAsia="Times New Roman"/>
          <w:b/>
          <w:bCs/>
          <w:szCs w:val="24"/>
        </w:rPr>
        <w:t>ΒΟΥΛΕΥΤΕΣ:</w:t>
      </w:r>
      <w:r w:rsidRPr="0098467A">
        <w:rPr>
          <w:rFonts w:eastAsia="Times New Roman"/>
          <w:szCs w:val="24"/>
        </w:rPr>
        <w:t xml:space="preserve"> Μάλιστα, μάλιστα. </w:t>
      </w:r>
    </w:p>
    <w:p w14:paraId="07EC2425"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UB-Helvetica"/>
          <w:b/>
          <w:szCs w:val="24"/>
        </w:rPr>
        <w:t xml:space="preserve">ΠΡΟΕΔΡΕΥΟΥΣΑ (Αναστασία Χριστοδουλοπούλου): </w:t>
      </w:r>
      <w:r w:rsidRPr="0098467A">
        <w:rPr>
          <w:rFonts w:eastAsia="Times New Roman"/>
          <w:szCs w:val="24"/>
        </w:rPr>
        <w:t>Συνεπώς η</w:t>
      </w:r>
      <w:r w:rsidRPr="0098467A">
        <w:rPr>
          <w:rFonts w:eastAsia="Times New Roman"/>
          <w:szCs w:val="24"/>
        </w:rPr>
        <w:t xml:space="preserve"> Βουλή ενέκρινε τη ζητηθείσα άδεια.</w:t>
      </w:r>
    </w:p>
    <w:p w14:paraId="07EC2426"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szCs w:val="24"/>
        </w:rPr>
        <w:t xml:space="preserve">Τέλος, ο κ. </w:t>
      </w:r>
      <w:proofErr w:type="spellStart"/>
      <w:r w:rsidRPr="0098467A">
        <w:rPr>
          <w:rFonts w:eastAsia="Times New Roman"/>
          <w:szCs w:val="24"/>
        </w:rPr>
        <w:t>Ιλχάν</w:t>
      </w:r>
      <w:proofErr w:type="spellEnd"/>
      <w:r w:rsidRPr="0098467A">
        <w:rPr>
          <w:rFonts w:eastAsia="Times New Roman"/>
          <w:szCs w:val="24"/>
        </w:rPr>
        <w:t xml:space="preserve"> Αχμέτ, Βουλευτής της Δημοκρατικής Συμπαράταξης του Νομού Ροδόπης, ζητεί άδεια ολιγοήμερης απουσίας του στο</w:t>
      </w:r>
      <w:r w:rsidRPr="0098467A">
        <w:rPr>
          <w:rFonts w:eastAsia="Times New Roman"/>
          <w:szCs w:val="24"/>
        </w:rPr>
        <w:t xml:space="preserve"> εξωτερικό, στην Τουρκία, από </w:t>
      </w:r>
      <w:r>
        <w:rPr>
          <w:rFonts w:eastAsia="Times New Roman"/>
          <w:szCs w:val="24"/>
        </w:rPr>
        <w:t xml:space="preserve">την </w:t>
      </w:r>
      <w:r w:rsidRPr="0098467A">
        <w:rPr>
          <w:rFonts w:eastAsia="Times New Roman"/>
          <w:szCs w:val="24"/>
        </w:rPr>
        <w:t>Παρασκευή 24</w:t>
      </w:r>
      <w:r w:rsidRPr="0098467A">
        <w:rPr>
          <w:rFonts w:eastAsia="Times New Roman"/>
          <w:szCs w:val="24"/>
        </w:rPr>
        <w:t>-</w:t>
      </w:r>
      <w:r w:rsidRPr="0098467A">
        <w:rPr>
          <w:rFonts w:eastAsia="Times New Roman"/>
          <w:szCs w:val="24"/>
        </w:rPr>
        <w:t>11</w:t>
      </w:r>
      <w:r w:rsidRPr="0098467A">
        <w:rPr>
          <w:rFonts w:eastAsia="Times New Roman"/>
          <w:szCs w:val="24"/>
        </w:rPr>
        <w:t>-</w:t>
      </w:r>
      <w:r w:rsidRPr="0098467A">
        <w:rPr>
          <w:rFonts w:eastAsia="Times New Roman"/>
          <w:szCs w:val="24"/>
        </w:rPr>
        <w:lastRenderedPageBreak/>
        <w:t xml:space="preserve">2017 έως </w:t>
      </w:r>
      <w:r>
        <w:rPr>
          <w:rFonts w:eastAsia="Times New Roman"/>
          <w:szCs w:val="24"/>
        </w:rPr>
        <w:t xml:space="preserve">την </w:t>
      </w:r>
      <w:r w:rsidRPr="0098467A">
        <w:rPr>
          <w:rFonts w:eastAsia="Times New Roman"/>
          <w:szCs w:val="24"/>
        </w:rPr>
        <w:t>Κυριακή 26</w:t>
      </w:r>
      <w:r w:rsidRPr="0098467A">
        <w:rPr>
          <w:rFonts w:eastAsia="Times New Roman"/>
          <w:szCs w:val="24"/>
        </w:rPr>
        <w:t>-</w:t>
      </w:r>
      <w:r w:rsidRPr="0098467A">
        <w:rPr>
          <w:rFonts w:eastAsia="Times New Roman"/>
          <w:szCs w:val="24"/>
        </w:rPr>
        <w:t>11</w:t>
      </w:r>
      <w:r w:rsidRPr="0098467A">
        <w:rPr>
          <w:rFonts w:eastAsia="Times New Roman"/>
          <w:szCs w:val="24"/>
        </w:rPr>
        <w:t>-</w:t>
      </w:r>
      <w:r w:rsidRPr="0098467A">
        <w:rPr>
          <w:rFonts w:eastAsia="Times New Roman"/>
          <w:szCs w:val="24"/>
        </w:rPr>
        <w:t xml:space="preserve">2017 για προσωπικούς λόγους. Η Βουλή εγκρίνει; </w:t>
      </w:r>
    </w:p>
    <w:p w14:paraId="07EC2427"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Times New Roman"/>
          <w:b/>
          <w:bCs/>
          <w:szCs w:val="24"/>
        </w:rPr>
        <w:t xml:space="preserve">ΟΛΟΙ </w:t>
      </w:r>
      <w:r w:rsidRPr="0098467A">
        <w:rPr>
          <w:rFonts w:eastAsia="Times New Roman"/>
          <w:b/>
          <w:bCs/>
          <w:szCs w:val="24"/>
        </w:rPr>
        <w:t xml:space="preserve">ΟΙ </w:t>
      </w:r>
      <w:r w:rsidRPr="0098467A">
        <w:rPr>
          <w:rFonts w:eastAsia="Times New Roman"/>
          <w:b/>
          <w:bCs/>
          <w:szCs w:val="24"/>
        </w:rPr>
        <w:t>ΒΟΥΛΕΥΤΕΣ:</w:t>
      </w:r>
      <w:r w:rsidRPr="0098467A">
        <w:rPr>
          <w:rFonts w:eastAsia="Times New Roman"/>
          <w:szCs w:val="24"/>
        </w:rPr>
        <w:t xml:space="preserve"> Μάλιστα, μάλιστα. </w:t>
      </w:r>
    </w:p>
    <w:p w14:paraId="07EC2428" w14:textId="77777777" w:rsidR="001D5387" w:rsidRDefault="00AE4F2A">
      <w:pPr>
        <w:tabs>
          <w:tab w:val="left" w:pos="1949"/>
        </w:tabs>
        <w:spacing w:after="0" w:line="600" w:lineRule="auto"/>
        <w:ind w:firstLine="720"/>
        <w:contextualSpacing/>
        <w:jc w:val="both"/>
        <w:rPr>
          <w:rFonts w:eastAsia="Times New Roman"/>
          <w:szCs w:val="24"/>
        </w:rPr>
      </w:pPr>
      <w:r w:rsidRPr="0098467A">
        <w:rPr>
          <w:rFonts w:eastAsia="UB-Helvetica"/>
          <w:b/>
          <w:szCs w:val="24"/>
        </w:rPr>
        <w:t xml:space="preserve">ΠΡΟΕΔΡΕΥΟΥΣΑ (Αναστασία Χριστοδουλοπούλου): </w:t>
      </w:r>
      <w:r w:rsidRPr="0098467A">
        <w:rPr>
          <w:rFonts w:eastAsia="UB-Helvetica"/>
          <w:szCs w:val="24"/>
        </w:rPr>
        <w:t xml:space="preserve">Συνεπώς </w:t>
      </w:r>
      <w:r w:rsidRPr="0098467A">
        <w:rPr>
          <w:rFonts w:eastAsia="Times New Roman"/>
          <w:szCs w:val="24"/>
        </w:rPr>
        <w:t>η</w:t>
      </w:r>
      <w:r w:rsidRPr="0098467A">
        <w:rPr>
          <w:rFonts w:eastAsia="Times New Roman"/>
          <w:szCs w:val="24"/>
        </w:rPr>
        <w:t xml:space="preserve"> Βουλή ενέκρινε τη ζητηθείσα άδεια.</w:t>
      </w:r>
    </w:p>
    <w:p w14:paraId="07EC2429" w14:textId="77777777" w:rsidR="001D5387" w:rsidRDefault="00AE4F2A">
      <w:pPr>
        <w:tabs>
          <w:tab w:val="left" w:pos="1949"/>
        </w:tabs>
        <w:spacing w:after="0" w:line="600" w:lineRule="auto"/>
        <w:ind w:firstLine="720"/>
        <w:contextualSpacing/>
        <w:jc w:val="both"/>
        <w:rPr>
          <w:rFonts w:eastAsia="Times New Roman"/>
          <w:szCs w:val="24"/>
        </w:rPr>
      </w:pPr>
      <w:r w:rsidRPr="005C6E17">
        <w:rPr>
          <w:rFonts w:eastAsia="Times New Roman"/>
          <w:szCs w:val="24"/>
        </w:rPr>
        <w:t xml:space="preserve">Η πρώτη με αριθμό 310/17-11-2017 επίκαιρη </w:t>
      </w:r>
      <w:r w:rsidRPr="005C6E17">
        <w:rPr>
          <w:rFonts w:eastAsia="Times New Roman"/>
          <w:szCs w:val="24"/>
        </w:rPr>
        <w:t>ε</w:t>
      </w:r>
      <w:r w:rsidRPr="005C6E17">
        <w:rPr>
          <w:rFonts w:eastAsia="Times New Roman"/>
          <w:szCs w:val="24"/>
        </w:rPr>
        <w:t xml:space="preserve">ρώτηση </w:t>
      </w:r>
      <w:r w:rsidRPr="0098467A">
        <w:rPr>
          <w:rFonts w:eastAsia="Times New Roman"/>
          <w:szCs w:val="24"/>
        </w:rPr>
        <w:t xml:space="preserve">δεύτερου κύκλου </w:t>
      </w:r>
      <w:r w:rsidRPr="0098467A">
        <w:rPr>
          <w:rFonts w:eastAsia="Times New Roman"/>
          <w:szCs w:val="24"/>
        </w:rPr>
        <w:t>(Α</w:t>
      </w:r>
      <w:r>
        <w:rPr>
          <w:rFonts w:eastAsia="Times New Roman"/>
          <w:szCs w:val="24"/>
        </w:rPr>
        <w:t>΄</w:t>
      </w:r>
      <w:r w:rsidRPr="0098467A">
        <w:rPr>
          <w:rFonts w:eastAsia="Times New Roman"/>
          <w:szCs w:val="24"/>
        </w:rPr>
        <w:t>)</w:t>
      </w:r>
      <w:r w:rsidRPr="0098467A">
        <w:rPr>
          <w:rFonts w:eastAsia="Times New Roman"/>
          <w:szCs w:val="24"/>
        </w:rPr>
        <w:t xml:space="preserve"> </w:t>
      </w:r>
      <w:r w:rsidRPr="005C6E17">
        <w:rPr>
          <w:rFonts w:eastAsia="Times New Roman"/>
          <w:szCs w:val="24"/>
        </w:rPr>
        <w:t xml:space="preserve">του Βουλευτή Αχαΐας της Νέας Δημοκρατίας κ. </w:t>
      </w:r>
      <w:r w:rsidRPr="005C6E17">
        <w:rPr>
          <w:rFonts w:eastAsia="Times New Roman"/>
          <w:bCs/>
          <w:szCs w:val="24"/>
        </w:rPr>
        <w:t xml:space="preserve">Ανδρέα </w:t>
      </w:r>
      <w:proofErr w:type="spellStart"/>
      <w:r w:rsidRPr="005C6E17">
        <w:rPr>
          <w:rFonts w:eastAsia="Times New Roman"/>
          <w:bCs/>
          <w:szCs w:val="24"/>
        </w:rPr>
        <w:t>Κατσανιώτη</w:t>
      </w:r>
      <w:proofErr w:type="spellEnd"/>
      <w:r w:rsidRPr="0098467A">
        <w:rPr>
          <w:rFonts w:eastAsia="Times New Roman"/>
          <w:szCs w:val="24"/>
        </w:rPr>
        <w:t xml:space="preserve"> προς τον Υπουργό </w:t>
      </w:r>
      <w:r w:rsidRPr="005C6E17">
        <w:rPr>
          <w:rFonts w:eastAsia="Times New Roman"/>
          <w:bCs/>
          <w:szCs w:val="24"/>
        </w:rPr>
        <w:t>Μεταναστευτικής Πολιτικής,</w:t>
      </w:r>
      <w:r w:rsidRPr="0098467A">
        <w:rPr>
          <w:rFonts w:eastAsia="Times New Roman"/>
          <w:szCs w:val="24"/>
        </w:rPr>
        <w:t xml:space="preserve"> με θέμα: «Λιμάνι Πάτρας -</w:t>
      </w:r>
      <w:r w:rsidRPr="005C6E17">
        <w:rPr>
          <w:rFonts w:eastAsia="Times New Roman"/>
          <w:szCs w:val="24"/>
        </w:rPr>
        <w:t xml:space="preserve"> </w:t>
      </w:r>
      <w:r w:rsidRPr="005C6E17">
        <w:rPr>
          <w:rFonts w:eastAsia="Times New Roman"/>
          <w:szCs w:val="24"/>
        </w:rPr>
        <w:t xml:space="preserve">"Η Νέα </w:t>
      </w:r>
      <w:proofErr w:type="spellStart"/>
      <w:r w:rsidRPr="005C6E17">
        <w:rPr>
          <w:rFonts w:eastAsia="Times New Roman"/>
          <w:szCs w:val="24"/>
        </w:rPr>
        <w:t>Ειδομένη</w:t>
      </w:r>
      <w:proofErr w:type="spellEnd"/>
      <w:r w:rsidRPr="005C6E17">
        <w:rPr>
          <w:rFonts w:eastAsia="Times New Roman"/>
          <w:szCs w:val="24"/>
        </w:rPr>
        <w:t>"», δεν θα συζητηθεί</w:t>
      </w:r>
      <w:r w:rsidRPr="00D15055">
        <w:rPr>
          <w:rFonts w:eastAsia="Times New Roman"/>
          <w:szCs w:val="24"/>
        </w:rPr>
        <w:t>,</w:t>
      </w:r>
      <w:r w:rsidRPr="00D15055">
        <w:rPr>
          <w:rFonts w:eastAsia="Times New Roman"/>
          <w:szCs w:val="24"/>
        </w:rPr>
        <w:t xml:space="preserve"> διότι είναι </w:t>
      </w:r>
      <w:r w:rsidRPr="00F70D57">
        <w:rPr>
          <w:rFonts w:eastAsia="Times New Roman"/>
          <w:szCs w:val="24"/>
        </w:rPr>
        <w:t>αρμοδιότητας του Υπουργείου Εσωτερικών.</w:t>
      </w:r>
    </w:p>
    <w:p w14:paraId="07EC242A" w14:textId="77777777" w:rsidR="001D5387" w:rsidRDefault="00AE4F2A">
      <w:pPr>
        <w:tabs>
          <w:tab w:val="left" w:pos="1949"/>
        </w:tabs>
        <w:spacing w:after="0" w:line="600" w:lineRule="auto"/>
        <w:ind w:firstLine="720"/>
        <w:contextualSpacing/>
        <w:jc w:val="both"/>
        <w:rPr>
          <w:rFonts w:eastAsia="Times New Roman"/>
          <w:szCs w:val="24"/>
        </w:rPr>
      </w:pPr>
      <w:r w:rsidRPr="00B14532">
        <w:rPr>
          <w:rFonts w:eastAsia="Times New Roman"/>
          <w:szCs w:val="24"/>
        </w:rPr>
        <w:t xml:space="preserve">Επίσης, η δεύτερη με αριθμό 306/16-11-2017 </w:t>
      </w:r>
      <w:r w:rsidRPr="00B14532">
        <w:rPr>
          <w:rFonts w:eastAsia="Times New Roman"/>
          <w:szCs w:val="24"/>
        </w:rPr>
        <w:t>επίκαιρη ερώτηση</w:t>
      </w:r>
      <w:r w:rsidRPr="00B14532" w:rsidDel="00775E08">
        <w:rPr>
          <w:rFonts w:eastAsia="Times New Roman"/>
          <w:szCs w:val="24"/>
        </w:rPr>
        <w:t xml:space="preserve"> </w:t>
      </w:r>
      <w:r w:rsidRPr="0098467A">
        <w:rPr>
          <w:rFonts w:eastAsia="Times New Roman"/>
          <w:szCs w:val="24"/>
        </w:rPr>
        <w:t>πρώτου κύκλου</w:t>
      </w:r>
      <w:r>
        <w:rPr>
          <w:rFonts w:eastAsia="Times New Roman"/>
          <w:szCs w:val="24"/>
        </w:rPr>
        <w:t xml:space="preserve"> (Α΄)</w:t>
      </w:r>
      <w:r w:rsidRPr="00B14532">
        <w:rPr>
          <w:rFonts w:eastAsia="Times New Roman"/>
          <w:szCs w:val="24"/>
        </w:rPr>
        <w:t xml:space="preserve"> του Βουλευτή Αρκαδίας της Δημοκρατικής Συμπαράταξης</w:t>
      </w:r>
      <w:r w:rsidRPr="00B14532">
        <w:rPr>
          <w:rFonts w:eastAsia="Times New Roman"/>
          <w:szCs w:val="24"/>
        </w:rPr>
        <w:t xml:space="preserve"> ΠΑΣΟΚ - ΔΗΜΑΡ</w:t>
      </w:r>
      <w:r w:rsidRPr="0098467A">
        <w:rPr>
          <w:rFonts w:eastAsia="Times New Roman"/>
          <w:szCs w:val="24"/>
        </w:rPr>
        <w:t xml:space="preserve"> κ. </w:t>
      </w:r>
      <w:r w:rsidRPr="0098467A">
        <w:rPr>
          <w:rFonts w:eastAsia="Times New Roman"/>
          <w:bCs/>
          <w:szCs w:val="24"/>
        </w:rPr>
        <w:t>Οδυσσέα Κωνσταντινόπουλου</w:t>
      </w:r>
      <w:r w:rsidRPr="0098467A">
        <w:rPr>
          <w:rFonts w:eastAsia="Times New Roman"/>
          <w:b/>
          <w:bCs/>
          <w:szCs w:val="24"/>
        </w:rPr>
        <w:t xml:space="preserve"> </w:t>
      </w:r>
      <w:r w:rsidRPr="0098467A">
        <w:rPr>
          <w:rFonts w:eastAsia="Times New Roman"/>
          <w:szCs w:val="24"/>
        </w:rPr>
        <w:t xml:space="preserve">προς τον Υπουργό </w:t>
      </w:r>
      <w:r w:rsidRPr="0098467A">
        <w:rPr>
          <w:rFonts w:eastAsia="Times New Roman"/>
          <w:bCs/>
          <w:szCs w:val="24"/>
        </w:rPr>
        <w:t>Οικονομίας και Ανάπτυξης,</w:t>
      </w:r>
      <w:r w:rsidRPr="0098467A">
        <w:rPr>
          <w:rFonts w:eastAsia="Times New Roman"/>
          <w:szCs w:val="24"/>
        </w:rPr>
        <w:t xml:space="preserve"> με θέμα: «Ένταξη έργου β' φάσης επέκτασης δικτύου διανομής τηλεθέρμανσης Μεγαλόπολης Αρκαδίας», δεν θα συζητηθεί λόγω ανειλημμένων υποχρεώσεων του κυρίου Υπουργού κ. </w:t>
      </w:r>
      <w:proofErr w:type="spellStart"/>
      <w:r w:rsidRPr="0098467A">
        <w:rPr>
          <w:rFonts w:eastAsia="Times New Roman"/>
          <w:szCs w:val="24"/>
        </w:rPr>
        <w:t>Χαρίτση</w:t>
      </w:r>
      <w:proofErr w:type="spellEnd"/>
      <w:r w:rsidRPr="0098467A">
        <w:rPr>
          <w:rFonts w:eastAsia="Times New Roman"/>
          <w:szCs w:val="24"/>
        </w:rPr>
        <w:t>.</w:t>
      </w:r>
    </w:p>
    <w:p w14:paraId="07EC242B"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szCs w:val="24"/>
        </w:rPr>
        <w:t xml:space="preserve">Επίσης, δεν θα συζητηθεί η </w:t>
      </w:r>
      <w:r w:rsidRPr="0098467A">
        <w:rPr>
          <w:rFonts w:eastAsia="Times New Roman"/>
          <w:szCs w:val="24"/>
        </w:rPr>
        <w:t xml:space="preserve">πρώτη </w:t>
      </w:r>
      <w:r w:rsidRPr="0098467A">
        <w:rPr>
          <w:rFonts w:eastAsia="Times New Roman"/>
          <w:szCs w:val="24"/>
        </w:rPr>
        <w:t>με αριθμό</w:t>
      </w:r>
      <w:r w:rsidRPr="0098467A">
        <w:rPr>
          <w:rFonts w:eastAsia="Times New Roman"/>
          <w:color w:val="000000"/>
          <w:szCs w:val="24"/>
        </w:rPr>
        <w:t xml:space="preserve"> 263/10-11-2017 επίκαιρη ερώτηση πρώτο</w:t>
      </w:r>
      <w:r w:rsidRPr="0098467A">
        <w:rPr>
          <w:rFonts w:eastAsia="Times New Roman"/>
          <w:color w:val="000000"/>
          <w:szCs w:val="24"/>
        </w:rPr>
        <w:t xml:space="preserve">υ κύκλου </w:t>
      </w:r>
      <w:r>
        <w:rPr>
          <w:rFonts w:eastAsia="Times New Roman"/>
          <w:color w:val="000000"/>
          <w:szCs w:val="24"/>
        </w:rPr>
        <w:t>(Β΄)</w:t>
      </w:r>
      <w:r w:rsidRPr="0098467A">
        <w:rPr>
          <w:rFonts w:eastAsia="Times New Roman"/>
          <w:color w:val="000000"/>
          <w:szCs w:val="24"/>
        </w:rPr>
        <w:t xml:space="preserve"> του Βουλευτή Χαλκι</w:t>
      </w:r>
      <w:r w:rsidRPr="0098467A">
        <w:rPr>
          <w:rFonts w:eastAsia="Times New Roman"/>
          <w:color w:val="000000"/>
          <w:szCs w:val="24"/>
        </w:rPr>
        <w:lastRenderedPageBreak/>
        <w:t xml:space="preserve">δικής της Νέας Δημοκρατίας κ. </w:t>
      </w:r>
      <w:r w:rsidRPr="0098467A">
        <w:rPr>
          <w:rFonts w:eastAsia="Times New Roman"/>
          <w:bCs/>
          <w:color w:val="000000"/>
          <w:szCs w:val="24"/>
        </w:rPr>
        <w:t xml:space="preserve">Γεωργίου </w:t>
      </w:r>
      <w:proofErr w:type="spellStart"/>
      <w:r w:rsidRPr="0098467A">
        <w:rPr>
          <w:rFonts w:eastAsia="Times New Roman"/>
          <w:bCs/>
          <w:color w:val="000000"/>
          <w:szCs w:val="24"/>
        </w:rPr>
        <w:t>Βαγιωνά</w:t>
      </w:r>
      <w:proofErr w:type="spellEnd"/>
      <w:r w:rsidRPr="0098467A">
        <w:rPr>
          <w:rFonts w:eastAsia="Times New Roman"/>
          <w:b/>
          <w:bCs/>
          <w:color w:val="000000"/>
          <w:szCs w:val="24"/>
        </w:rPr>
        <w:t xml:space="preserve"> </w:t>
      </w:r>
      <w:r w:rsidRPr="0098467A">
        <w:rPr>
          <w:rFonts w:eastAsia="Times New Roman"/>
          <w:color w:val="000000"/>
          <w:szCs w:val="24"/>
        </w:rPr>
        <w:t>προς τον Υπουργό</w:t>
      </w:r>
      <w:r w:rsidRPr="0098467A">
        <w:rPr>
          <w:rFonts w:eastAsia="Times New Roman"/>
          <w:b/>
          <w:bCs/>
          <w:color w:val="000000"/>
          <w:szCs w:val="24"/>
        </w:rPr>
        <w:t xml:space="preserve"> </w:t>
      </w:r>
      <w:r w:rsidRPr="0098467A">
        <w:rPr>
          <w:rFonts w:eastAsia="Times New Roman"/>
          <w:bCs/>
          <w:color w:val="000000"/>
          <w:szCs w:val="24"/>
        </w:rPr>
        <w:t>Οικονομίας και Ανάπτυξης,</w:t>
      </w:r>
      <w:r w:rsidRPr="0098467A">
        <w:rPr>
          <w:rFonts w:eastAsia="Times New Roman"/>
          <w:color w:val="000000"/>
          <w:szCs w:val="24"/>
        </w:rPr>
        <w:t xml:space="preserve"> με θέμα: «Απειλή λουκέτου για χιλιάδες αρτοποιεία».</w:t>
      </w:r>
    </w:p>
    <w:p w14:paraId="07EC242C"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t xml:space="preserve">Για τη συναρμοδιότητα Υπουργού Οικονομίας και Ανάπτυξης κ. Παπαδημητρίου που θα βρίσκεται σε περιφερειακό συνέδριο στην Κρήτη, δεν θα απαντηθεί η </w:t>
      </w:r>
      <w:r w:rsidRPr="0098467A">
        <w:rPr>
          <w:rFonts w:eastAsia="Times New Roman"/>
          <w:color w:val="000000"/>
          <w:szCs w:val="24"/>
        </w:rPr>
        <w:t xml:space="preserve">δεύτερη </w:t>
      </w:r>
      <w:r w:rsidRPr="0098467A">
        <w:rPr>
          <w:rFonts w:eastAsia="Times New Roman"/>
          <w:color w:val="000000"/>
          <w:szCs w:val="24"/>
        </w:rPr>
        <w:t xml:space="preserve">με αριθμό 299/14-11-2017 επίκαιρη ερώτηση δεύτερου κύκλου </w:t>
      </w:r>
      <w:r>
        <w:rPr>
          <w:rFonts w:eastAsia="Times New Roman"/>
          <w:color w:val="000000"/>
          <w:szCs w:val="24"/>
        </w:rPr>
        <w:t>(Α΄)</w:t>
      </w:r>
      <w:r w:rsidRPr="0098467A">
        <w:rPr>
          <w:rFonts w:eastAsia="Times New Roman"/>
          <w:color w:val="000000"/>
          <w:szCs w:val="24"/>
        </w:rPr>
        <w:t xml:space="preserve"> του Ανεξάρτητου  Βουλευτή Β΄ Αθηνών κ. </w:t>
      </w:r>
      <w:r w:rsidRPr="0098467A">
        <w:rPr>
          <w:rFonts w:eastAsia="Times New Roman"/>
          <w:bCs/>
          <w:color w:val="000000"/>
          <w:szCs w:val="24"/>
        </w:rPr>
        <w:t>Γεωργίου - Δημητρίου Καρρά</w:t>
      </w:r>
      <w:r w:rsidRPr="0098467A">
        <w:rPr>
          <w:rFonts w:eastAsia="Times New Roman"/>
          <w:b/>
          <w:bCs/>
          <w:color w:val="000000"/>
          <w:szCs w:val="24"/>
        </w:rPr>
        <w:t xml:space="preserve"> </w:t>
      </w:r>
      <w:r w:rsidRPr="0098467A">
        <w:rPr>
          <w:rFonts w:eastAsia="Times New Roman"/>
          <w:color w:val="000000"/>
          <w:szCs w:val="24"/>
        </w:rPr>
        <w:t>προς τον Υπουργό</w:t>
      </w:r>
      <w:r w:rsidRPr="0098467A">
        <w:rPr>
          <w:rFonts w:eastAsia="Times New Roman"/>
          <w:b/>
          <w:bCs/>
          <w:color w:val="000000"/>
          <w:szCs w:val="24"/>
        </w:rPr>
        <w:t xml:space="preserve"> </w:t>
      </w:r>
      <w:r w:rsidRPr="0098467A">
        <w:rPr>
          <w:rFonts w:eastAsia="Times New Roman"/>
          <w:bCs/>
          <w:color w:val="000000"/>
          <w:szCs w:val="24"/>
        </w:rPr>
        <w:t xml:space="preserve">Οικονομίας και Ανάπτυξης, </w:t>
      </w:r>
      <w:r w:rsidRPr="0098467A">
        <w:rPr>
          <w:rFonts w:eastAsia="Times New Roman"/>
          <w:color w:val="000000"/>
          <w:szCs w:val="24"/>
        </w:rPr>
        <w:t xml:space="preserve">με θέμα: «Ανάγκη επέκτασης της ισχύος </w:t>
      </w:r>
      <w:r w:rsidRPr="0098467A">
        <w:rPr>
          <w:rFonts w:eastAsia="Times New Roman"/>
          <w:color w:val="000000"/>
          <w:szCs w:val="24"/>
        </w:rPr>
        <w:t xml:space="preserve">της </w:t>
      </w:r>
      <w:r w:rsidRPr="0098467A">
        <w:rPr>
          <w:rFonts w:eastAsia="Times New Roman"/>
          <w:color w:val="000000"/>
          <w:szCs w:val="24"/>
        </w:rPr>
        <w:t xml:space="preserve">δικαστικής απόφασης του νόμου για τα υπερχρεωμένα φυσικά πρόσωπα, που περιορίζει την αρχική οφειλή και υπέρ των </w:t>
      </w:r>
      <w:proofErr w:type="spellStart"/>
      <w:r w:rsidRPr="0098467A">
        <w:rPr>
          <w:rFonts w:eastAsia="Times New Roman"/>
          <w:color w:val="000000"/>
          <w:szCs w:val="24"/>
        </w:rPr>
        <w:t>συνοφειλετών</w:t>
      </w:r>
      <w:proofErr w:type="spellEnd"/>
      <w:r w:rsidRPr="0098467A">
        <w:rPr>
          <w:rFonts w:eastAsia="Times New Roman"/>
          <w:color w:val="000000"/>
          <w:szCs w:val="24"/>
        </w:rPr>
        <w:t xml:space="preserve"> και των εγγυητών».</w:t>
      </w:r>
    </w:p>
    <w:p w14:paraId="07EC242D"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t xml:space="preserve">Λόγω κωλύματος του Υπουργού Περιβάλλοντος και Ενέργειας κ. Γεωργίου Σταθάκη εξαιτίας προπαρασκευαστικών συναντήσεων με τους </w:t>
      </w:r>
      <w:r w:rsidRPr="0098467A">
        <w:rPr>
          <w:rFonts w:eastAsia="Times New Roman"/>
          <w:color w:val="000000"/>
          <w:szCs w:val="24"/>
        </w:rPr>
        <w:t>θ</w:t>
      </w:r>
      <w:r w:rsidRPr="0098467A">
        <w:rPr>
          <w:rFonts w:eastAsia="Times New Roman"/>
          <w:color w:val="000000"/>
          <w:szCs w:val="24"/>
        </w:rPr>
        <w:t xml:space="preserve">εσμούς, δεν θα συζητηθεί η </w:t>
      </w:r>
      <w:r w:rsidRPr="0098467A">
        <w:rPr>
          <w:rFonts w:eastAsia="Times New Roman"/>
          <w:color w:val="000000"/>
          <w:szCs w:val="24"/>
        </w:rPr>
        <w:t xml:space="preserve">δεύτερη </w:t>
      </w:r>
      <w:r w:rsidRPr="0098467A">
        <w:rPr>
          <w:rFonts w:eastAsia="Times New Roman"/>
          <w:color w:val="000000"/>
          <w:szCs w:val="24"/>
        </w:rPr>
        <w:t xml:space="preserve">με αριθμό 260/10-11-2017 επίκαιρη ερώτηση πρώτου κύκλου </w:t>
      </w:r>
      <w:r>
        <w:rPr>
          <w:rFonts w:eastAsia="Times New Roman"/>
          <w:color w:val="000000"/>
          <w:szCs w:val="24"/>
        </w:rPr>
        <w:t>(Β΄)</w:t>
      </w:r>
      <w:r w:rsidRPr="0098467A">
        <w:rPr>
          <w:rFonts w:eastAsia="Times New Roman"/>
          <w:color w:val="000000"/>
          <w:szCs w:val="24"/>
        </w:rPr>
        <w:t xml:space="preserve"> του Βουλευτή Αρκαδίας της Δημοκρατι</w:t>
      </w:r>
      <w:r w:rsidRPr="0098467A">
        <w:rPr>
          <w:rFonts w:eastAsia="Times New Roman"/>
          <w:color w:val="000000"/>
          <w:szCs w:val="24"/>
        </w:rPr>
        <w:t>κής Συμπαράταξης ΠΑΣ</w:t>
      </w:r>
      <w:r w:rsidRPr="0098467A">
        <w:rPr>
          <w:rFonts w:eastAsia="Times New Roman"/>
          <w:color w:val="000000"/>
          <w:szCs w:val="24"/>
        </w:rPr>
        <w:t>Ο</w:t>
      </w:r>
      <w:r w:rsidRPr="0098467A">
        <w:rPr>
          <w:rFonts w:eastAsia="Times New Roman"/>
          <w:color w:val="000000"/>
          <w:szCs w:val="24"/>
        </w:rPr>
        <w:t xml:space="preserve">Κ – ΔΗΜΑΡ κ. </w:t>
      </w:r>
      <w:r w:rsidRPr="0098467A">
        <w:rPr>
          <w:rFonts w:eastAsia="Times New Roman"/>
          <w:bCs/>
          <w:color w:val="000000"/>
          <w:szCs w:val="24"/>
        </w:rPr>
        <w:t xml:space="preserve">Οδυσσέα Κωνσταντινοπούλου </w:t>
      </w:r>
      <w:r w:rsidRPr="0098467A">
        <w:rPr>
          <w:rFonts w:eastAsia="Times New Roman"/>
          <w:color w:val="000000"/>
          <w:szCs w:val="24"/>
        </w:rPr>
        <w:t>προς τον Υπουργό </w:t>
      </w:r>
      <w:r w:rsidRPr="0098467A">
        <w:rPr>
          <w:rFonts w:eastAsia="Times New Roman"/>
          <w:bCs/>
          <w:color w:val="000000"/>
          <w:szCs w:val="24"/>
        </w:rPr>
        <w:t xml:space="preserve">Περιβάλλοντος και Ενέργειας, </w:t>
      </w:r>
      <w:r w:rsidRPr="0098467A">
        <w:rPr>
          <w:rFonts w:eastAsia="Times New Roman"/>
          <w:color w:val="000000"/>
          <w:szCs w:val="24"/>
        </w:rPr>
        <w:t xml:space="preserve">με θέμα: «Χρηματοδότηση από τη </w:t>
      </w:r>
      <w:r w:rsidRPr="0098467A">
        <w:rPr>
          <w:rFonts w:eastAsia="Times New Roman"/>
          <w:color w:val="000000"/>
          <w:szCs w:val="24"/>
        </w:rPr>
        <w:t>«</w:t>
      </w:r>
      <w:r w:rsidRPr="0098467A">
        <w:rPr>
          <w:rFonts w:eastAsia="Times New Roman"/>
          <w:color w:val="000000"/>
          <w:szCs w:val="24"/>
        </w:rPr>
        <w:t xml:space="preserve">ΔΕΗ </w:t>
      </w:r>
      <w:r w:rsidRPr="0098467A">
        <w:rPr>
          <w:rFonts w:eastAsia="Times New Roman"/>
          <w:color w:val="000000"/>
          <w:szCs w:val="24"/>
        </w:rPr>
        <w:lastRenderedPageBreak/>
        <w:t>Α.Ε.</w:t>
      </w:r>
      <w:r w:rsidRPr="0098467A">
        <w:rPr>
          <w:rFonts w:eastAsia="Times New Roman"/>
          <w:color w:val="000000"/>
          <w:szCs w:val="24"/>
        </w:rPr>
        <w:t>»</w:t>
      </w:r>
      <w:r w:rsidRPr="0098467A">
        <w:rPr>
          <w:rFonts w:eastAsia="Times New Roman"/>
          <w:color w:val="000000"/>
          <w:szCs w:val="24"/>
        </w:rPr>
        <w:t xml:space="preserve"> του έργου βελτίωσης του δρόμου </w:t>
      </w:r>
      <w:proofErr w:type="spellStart"/>
      <w:r w:rsidRPr="0098467A">
        <w:rPr>
          <w:rFonts w:eastAsia="Times New Roman"/>
          <w:color w:val="000000"/>
          <w:szCs w:val="24"/>
        </w:rPr>
        <w:t>Πουρναριά</w:t>
      </w:r>
      <w:proofErr w:type="spellEnd"/>
      <w:r w:rsidRPr="0098467A">
        <w:rPr>
          <w:rFonts w:eastAsia="Times New Roman"/>
          <w:color w:val="000000"/>
          <w:szCs w:val="24"/>
        </w:rPr>
        <w:t xml:space="preserve"> –Γεφύρι Κυράς - Μυγδαλιά, ύψους 500.000 ευρώ».</w:t>
      </w:r>
    </w:p>
    <w:p w14:paraId="07EC242E" w14:textId="77777777" w:rsidR="001D5387" w:rsidRDefault="00AE4F2A">
      <w:pPr>
        <w:spacing w:after="0" w:line="600" w:lineRule="auto"/>
        <w:ind w:firstLine="720"/>
        <w:contextualSpacing/>
        <w:jc w:val="both"/>
        <w:rPr>
          <w:rFonts w:eastAsia="Times New Roman"/>
          <w:color w:val="000000"/>
          <w:szCs w:val="24"/>
          <w:shd w:val="clear" w:color="auto" w:fill="FFFFFF"/>
        </w:rPr>
      </w:pPr>
      <w:r w:rsidRPr="0098467A">
        <w:rPr>
          <w:rFonts w:eastAsia="Times New Roman"/>
          <w:color w:val="000000"/>
          <w:szCs w:val="24"/>
        </w:rPr>
        <w:t>Επίσης, ο ίδιος Υπου</w:t>
      </w:r>
      <w:r w:rsidRPr="0098467A">
        <w:rPr>
          <w:rFonts w:eastAsia="Times New Roman"/>
          <w:color w:val="000000"/>
          <w:szCs w:val="24"/>
        </w:rPr>
        <w:t xml:space="preserve">ργός δεν θα απαντήσει στη </w:t>
      </w:r>
      <w:r w:rsidRPr="0098467A">
        <w:rPr>
          <w:rFonts w:eastAsia="Times New Roman"/>
          <w:color w:val="000000"/>
          <w:szCs w:val="24"/>
          <w:shd w:val="clear" w:color="auto" w:fill="FFFFFF"/>
        </w:rPr>
        <w:t xml:space="preserve">δεύτερη </w:t>
      </w:r>
      <w:r w:rsidRPr="0098467A">
        <w:rPr>
          <w:rFonts w:eastAsia="Times New Roman"/>
          <w:color w:val="000000"/>
          <w:szCs w:val="24"/>
        </w:rPr>
        <w:t>με</w:t>
      </w:r>
      <w:r w:rsidRPr="0098467A">
        <w:rPr>
          <w:rFonts w:eastAsia="Times New Roman"/>
          <w:color w:val="000000"/>
          <w:szCs w:val="24"/>
          <w:shd w:val="clear" w:color="auto" w:fill="FFFFFF"/>
        </w:rPr>
        <w:t xml:space="preserve"> αριθμό 253/7-11-2017 επίκαιρη ερώτηση δεύτερου κύκλου </w:t>
      </w:r>
      <w:r>
        <w:rPr>
          <w:rFonts w:eastAsia="Times New Roman"/>
          <w:color w:val="000000"/>
          <w:szCs w:val="24"/>
          <w:shd w:val="clear" w:color="auto" w:fill="FFFFFF"/>
        </w:rPr>
        <w:t xml:space="preserve">(Β΄) </w:t>
      </w:r>
      <w:r w:rsidRPr="0098467A">
        <w:rPr>
          <w:rFonts w:eastAsia="Times New Roman"/>
          <w:color w:val="000000"/>
          <w:szCs w:val="24"/>
          <w:shd w:val="clear" w:color="auto" w:fill="FFFFFF"/>
        </w:rPr>
        <w:t>του Ανεξάρτητου Βουλευτή Ευβοίας κ</w:t>
      </w:r>
      <w:r w:rsidRPr="0098467A">
        <w:rPr>
          <w:rFonts w:eastAsia="Times New Roman"/>
          <w:b/>
          <w:color w:val="000000"/>
          <w:szCs w:val="24"/>
          <w:shd w:val="clear" w:color="auto" w:fill="FFFFFF"/>
        </w:rPr>
        <w:t>.</w:t>
      </w:r>
      <w:r w:rsidRPr="0098467A">
        <w:rPr>
          <w:rFonts w:eastAsia="Times New Roman"/>
          <w:bCs/>
          <w:color w:val="000000"/>
          <w:szCs w:val="24"/>
          <w:shd w:val="clear" w:color="auto" w:fill="FFFFFF"/>
        </w:rPr>
        <w:t xml:space="preserve"> Νικολάου Μίχου</w:t>
      </w:r>
      <w:r w:rsidRPr="0098467A">
        <w:rPr>
          <w:rFonts w:eastAsia="Times New Roman"/>
          <w:b/>
          <w:bCs/>
          <w:color w:val="000000"/>
          <w:szCs w:val="24"/>
          <w:shd w:val="clear" w:color="auto" w:fill="FFFFFF"/>
        </w:rPr>
        <w:t xml:space="preserve"> </w:t>
      </w:r>
      <w:r w:rsidRPr="0098467A">
        <w:rPr>
          <w:rFonts w:eastAsia="Times New Roman"/>
          <w:color w:val="000000"/>
          <w:szCs w:val="24"/>
          <w:shd w:val="clear" w:color="auto" w:fill="FFFFFF"/>
        </w:rPr>
        <w:t xml:space="preserve">προς </w:t>
      </w:r>
      <w:proofErr w:type="spellStart"/>
      <w:r w:rsidRPr="0098467A">
        <w:rPr>
          <w:rFonts w:eastAsia="Times New Roman"/>
          <w:color w:val="000000"/>
          <w:szCs w:val="24"/>
          <w:shd w:val="clear" w:color="auto" w:fill="FFFFFF"/>
        </w:rPr>
        <w:t>τoν</w:t>
      </w:r>
      <w:proofErr w:type="spellEnd"/>
      <w:r w:rsidRPr="0098467A">
        <w:rPr>
          <w:rFonts w:eastAsia="Times New Roman"/>
          <w:color w:val="000000"/>
          <w:szCs w:val="24"/>
          <w:shd w:val="clear" w:color="auto" w:fill="FFFFFF"/>
        </w:rPr>
        <w:t xml:space="preserve"> Υπουργό </w:t>
      </w:r>
      <w:r w:rsidRPr="0098467A">
        <w:rPr>
          <w:rFonts w:eastAsia="Times New Roman"/>
          <w:bCs/>
          <w:color w:val="000000"/>
          <w:szCs w:val="24"/>
          <w:shd w:val="clear" w:color="auto" w:fill="FFFFFF"/>
        </w:rPr>
        <w:t>Περιβάλλοντος και Ενέργειας,</w:t>
      </w:r>
      <w:r w:rsidRPr="0098467A">
        <w:rPr>
          <w:rFonts w:eastAsia="Times New Roman"/>
          <w:b/>
          <w:bCs/>
          <w:color w:val="000000"/>
          <w:szCs w:val="24"/>
          <w:shd w:val="clear" w:color="auto" w:fill="FFFFFF"/>
        </w:rPr>
        <w:t xml:space="preserve"> </w:t>
      </w:r>
      <w:r w:rsidRPr="0098467A">
        <w:rPr>
          <w:rFonts w:eastAsia="Times New Roman"/>
          <w:color w:val="000000"/>
          <w:szCs w:val="24"/>
          <w:shd w:val="clear" w:color="auto" w:fill="FFFFFF"/>
        </w:rPr>
        <w:t>με θέμα: «Η ΔΕΗ κόβει το ρεύμα στη</w:t>
      </w:r>
      <w:r w:rsidRPr="0098467A">
        <w:rPr>
          <w:rFonts w:eastAsia="Times New Roman"/>
          <w:color w:val="000000"/>
          <w:szCs w:val="24"/>
          <w:shd w:val="clear" w:color="auto" w:fill="FFFFFF"/>
        </w:rPr>
        <w:t>ν</w:t>
      </w:r>
      <w:r w:rsidRPr="0098467A">
        <w:rPr>
          <w:rFonts w:eastAsia="Times New Roman"/>
          <w:color w:val="000000"/>
          <w:szCs w:val="24"/>
          <w:shd w:val="clear" w:color="auto" w:fill="FFFFFF"/>
        </w:rPr>
        <w:t xml:space="preserve"> περιοχή </w:t>
      </w:r>
      <w:proofErr w:type="spellStart"/>
      <w:r w:rsidRPr="0098467A">
        <w:rPr>
          <w:rFonts w:eastAsia="Times New Roman"/>
          <w:color w:val="000000"/>
          <w:szCs w:val="24"/>
          <w:shd w:val="clear" w:color="auto" w:fill="FFFFFF"/>
        </w:rPr>
        <w:t>Καρυστίας</w:t>
      </w:r>
      <w:proofErr w:type="spellEnd"/>
      <w:r w:rsidRPr="0098467A">
        <w:rPr>
          <w:rFonts w:eastAsia="Times New Roman"/>
          <w:color w:val="000000"/>
          <w:szCs w:val="24"/>
          <w:shd w:val="clear" w:color="auto" w:fill="FFFFFF"/>
        </w:rPr>
        <w:t xml:space="preserve"> Εύβοιας».</w:t>
      </w:r>
    </w:p>
    <w:p w14:paraId="07EC242F" w14:textId="77777777" w:rsidR="001D5387" w:rsidRDefault="00AE4F2A">
      <w:pPr>
        <w:spacing w:after="0" w:line="600" w:lineRule="auto"/>
        <w:ind w:firstLine="720"/>
        <w:contextualSpacing/>
        <w:jc w:val="both"/>
        <w:rPr>
          <w:rFonts w:eastAsia="Times New Roman"/>
          <w:color w:val="000000"/>
          <w:szCs w:val="24"/>
          <w:shd w:val="clear" w:color="auto" w:fill="FFFFFF"/>
        </w:rPr>
      </w:pPr>
      <w:r w:rsidRPr="0098467A">
        <w:rPr>
          <w:rFonts w:eastAsia="Times New Roman"/>
          <w:color w:val="000000"/>
          <w:szCs w:val="24"/>
          <w:shd w:val="clear" w:color="auto" w:fill="FFFFFF"/>
        </w:rPr>
        <w:t xml:space="preserve">Τέλος, λόγω κωλύματος του Αναπληρωτή Υπουργού Περιβάλλοντος και Ενέργειας κ. Σωκράτη </w:t>
      </w:r>
      <w:proofErr w:type="spellStart"/>
      <w:r w:rsidRPr="0098467A">
        <w:rPr>
          <w:rFonts w:eastAsia="Times New Roman"/>
          <w:color w:val="000000"/>
          <w:szCs w:val="24"/>
          <w:shd w:val="clear" w:color="auto" w:fill="FFFFFF"/>
        </w:rPr>
        <w:t>Φάμελλου</w:t>
      </w:r>
      <w:proofErr w:type="spellEnd"/>
      <w:r w:rsidRPr="0098467A">
        <w:rPr>
          <w:rFonts w:eastAsia="Times New Roman"/>
          <w:color w:val="000000"/>
          <w:szCs w:val="24"/>
          <w:shd w:val="clear" w:color="auto" w:fill="FFFFFF"/>
        </w:rPr>
        <w:t xml:space="preserve">, ο οποίος θα βρίσκεται εκτός Αθηνών ως κεντρικός ομιλητής σε κυβερνητικές εκδηλώσεις, δεν θα συζητηθεί η </w:t>
      </w:r>
      <w:r w:rsidRPr="0098467A">
        <w:rPr>
          <w:rFonts w:eastAsia="Times New Roman"/>
          <w:color w:val="000000"/>
          <w:szCs w:val="24"/>
          <w:shd w:val="clear" w:color="auto" w:fill="FFFFFF"/>
        </w:rPr>
        <w:t xml:space="preserve">πρώτη </w:t>
      </w:r>
      <w:r w:rsidRPr="0098467A">
        <w:rPr>
          <w:rFonts w:eastAsia="Times New Roman"/>
          <w:color w:val="000000"/>
          <w:szCs w:val="24"/>
          <w:shd w:val="clear" w:color="auto" w:fill="FFFFFF"/>
        </w:rPr>
        <w:t>με αριθμό 264/10-11-2017 επίκαιρη ερώτηση δεύτερου</w:t>
      </w:r>
      <w:r w:rsidRPr="0098467A">
        <w:rPr>
          <w:rFonts w:eastAsia="Times New Roman"/>
          <w:color w:val="000000"/>
          <w:szCs w:val="24"/>
          <w:shd w:val="clear" w:color="auto" w:fill="FFFFFF"/>
        </w:rPr>
        <w:t xml:space="preserve"> κύκλου </w:t>
      </w:r>
      <w:r>
        <w:rPr>
          <w:rFonts w:eastAsia="Times New Roman"/>
          <w:color w:val="000000"/>
          <w:szCs w:val="24"/>
          <w:shd w:val="clear" w:color="auto" w:fill="FFFFFF"/>
        </w:rPr>
        <w:t xml:space="preserve">(Β΄) </w:t>
      </w:r>
      <w:r w:rsidRPr="0098467A">
        <w:rPr>
          <w:rFonts w:eastAsia="Times New Roman"/>
          <w:color w:val="000000"/>
          <w:szCs w:val="24"/>
          <w:shd w:val="clear" w:color="auto" w:fill="FFFFFF"/>
        </w:rPr>
        <w:t xml:space="preserve">του Βουλευτή Κιλκίς της Νέας Δημοκρατίας κ. </w:t>
      </w:r>
      <w:r w:rsidRPr="0098467A">
        <w:rPr>
          <w:rFonts w:eastAsia="Times New Roman"/>
          <w:bCs/>
          <w:color w:val="000000"/>
          <w:szCs w:val="24"/>
          <w:shd w:val="clear" w:color="auto" w:fill="FFFFFF"/>
        </w:rPr>
        <w:t xml:space="preserve">Γεωργίου Γεωργαντά </w:t>
      </w:r>
      <w:r w:rsidRPr="0098467A">
        <w:rPr>
          <w:rFonts w:eastAsia="Times New Roman"/>
          <w:color w:val="000000"/>
          <w:szCs w:val="24"/>
          <w:shd w:val="clear" w:color="auto" w:fill="FFFFFF"/>
        </w:rPr>
        <w:t xml:space="preserve">προς τον Υπουργό </w:t>
      </w:r>
      <w:r w:rsidRPr="0098467A">
        <w:rPr>
          <w:rFonts w:eastAsia="Times New Roman"/>
          <w:bCs/>
          <w:color w:val="000000"/>
          <w:szCs w:val="24"/>
          <w:shd w:val="clear" w:color="auto" w:fill="FFFFFF"/>
        </w:rPr>
        <w:t xml:space="preserve">Περιβάλλοντος και Ενέργειας, </w:t>
      </w:r>
      <w:r w:rsidRPr="0098467A">
        <w:rPr>
          <w:rFonts w:eastAsia="Times New Roman"/>
          <w:color w:val="000000"/>
          <w:szCs w:val="24"/>
          <w:shd w:val="clear" w:color="auto" w:fill="FFFFFF"/>
        </w:rPr>
        <w:t>με θέμα: «Μη κάλυψη ατομικών αναγκών σε καυσόξυλα κατά παράβαση του νόμου».</w:t>
      </w:r>
    </w:p>
    <w:p w14:paraId="07EC2430" w14:textId="77777777" w:rsidR="001D5387" w:rsidRDefault="00AE4F2A">
      <w:pPr>
        <w:spacing w:after="0" w:line="600" w:lineRule="auto"/>
        <w:ind w:firstLine="720"/>
        <w:contextualSpacing/>
        <w:jc w:val="both"/>
        <w:rPr>
          <w:rFonts w:eastAsia="Times New Roman"/>
          <w:color w:val="000000"/>
          <w:szCs w:val="24"/>
          <w:shd w:val="clear" w:color="auto" w:fill="FFFFFF"/>
        </w:rPr>
      </w:pPr>
      <w:r w:rsidRPr="0098467A">
        <w:rPr>
          <w:rFonts w:eastAsia="Times New Roman"/>
          <w:color w:val="000000"/>
          <w:szCs w:val="24"/>
          <w:shd w:val="clear" w:color="auto" w:fill="FFFFFF"/>
        </w:rPr>
        <w:t>Για τις ίδιες αιτιολογίες μας ενημερώνει για τη μη συζήτησ</w:t>
      </w:r>
      <w:r w:rsidRPr="0098467A">
        <w:rPr>
          <w:rFonts w:eastAsia="Times New Roman"/>
          <w:color w:val="000000"/>
          <w:szCs w:val="24"/>
          <w:shd w:val="clear" w:color="auto" w:fill="FFFFFF"/>
        </w:rPr>
        <w:t>η των ερωτήσεων και ο Γενικός Γραμματέας της Κυβέρνησης.</w:t>
      </w:r>
    </w:p>
    <w:p w14:paraId="07EC2431"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shd w:val="clear" w:color="auto" w:fill="FFFFFF"/>
        </w:rPr>
        <w:t xml:space="preserve">Εισερχόμαστε, </w:t>
      </w:r>
      <w:r w:rsidRPr="0098467A">
        <w:rPr>
          <w:rFonts w:eastAsia="Times New Roman"/>
          <w:color w:val="000000"/>
          <w:szCs w:val="24"/>
          <w:shd w:val="clear" w:color="auto" w:fill="FFFFFF"/>
        </w:rPr>
        <w:t>τώρα, στη συζήτηση της</w:t>
      </w:r>
      <w:r w:rsidRPr="0098467A">
        <w:rPr>
          <w:rFonts w:eastAsia="Times New Roman"/>
          <w:color w:val="000000"/>
          <w:szCs w:val="24"/>
          <w:shd w:val="clear" w:color="auto" w:fill="FFFFFF"/>
        </w:rPr>
        <w:t xml:space="preserve"> </w:t>
      </w:r>
      <w:r w:rsidRPr="0098467A">
        <w:rPr>
          <w:rFonts w:eastAsia="Times New Roman"/>
          <w:color w:val="000000"/>
          <w:szCs w:val="24"/>
        </w:rPr>
        <w:t xml:space="preserve">τρίτης </w:t>
      </w:r>
      <w:r w:rsidRPr="0098467A">
        <w:rPr>
          <w:rFonts w:eastAsia="Times New Roman"/>
          <w:color w:val="000000"/>
          <w:szCs w:val="24"/>
          <w:shd w:val="clear" w:color="auto" w:fill="FFFFFF"/>
        </w:rPr>
        <w:t xml:space="preserve">με αριθμό </w:t>
      </w:r>
      <w:r w:rsidRPr="0098467A">
        <w:rPr>
          <w:rFonts w:eastAsia="Times New Roman"/>
          <w:color w:val="000000"/>
          <w:szCs w:val="24"/>
        </w:rPr>
        <w:t xml:space="preserve">242/6-11-2017 επίκαιρη ερώτηση δεύτερου κύκλου </w:t>
      </w:r>
      <w:r>
        <w:rPr>
          <w:rFonts w:eastAsia="Times New Roman"/>
          <w:color w:val="000000"/>
          <w:szCs w:val="24"/>
        </w:rPr>
        <w:t>(Β΄)</w:t>
      </w:r>
      <w:r w:rsidRPr="0098467A">
        <w:rPr>
          <w:rFonts w:eastAsia="Times New Roman"/>
          <w:color w:val="000000"/>
          <w:szCs w:val="24"/>
        </w:rPr>
        <w:t xml:space="preserve"> του Βουλευτή Έβρου της Νέας Δημοκρατίας κ. </w:t>
      </w:r>
      <w:r w:rsidRPr="0098467A">
        <w:rPr>
          <w:rFonts w:eastAsia="Times New Roman"/>
          <w:bCs/>
          <w:color w:val="000000"/>
          <w:szCs w:val="24"/>
        </w:rPr>
        <w:t xml:space="preserve">Αναστασίου </w:t>
      </w:r>
      <w:proofErr w:type="spellStart"/>
      <w:r w:rsidRPr="0098467A">
        <w:rPr>
          <w:rFonts w:eastAsia="Times New Roman"/>
          <w:bCs/>
          <w:color w:val="000000"/>
          <w:szCs w:val="24"/>
        </w:rPr>
        <w:t>Δημοσχάκη</w:t>
      </w:r>
      <w:proofErr w:type="spellEnd"/>
      <w:r w:rsidRPr="0098467A">
        <w:rPr>
          <w:rFonts w:eastAsia="Times New Roman"/>
          <w:color w:val="000000"/>
          <w:szCs w:val="24"/>
        </w:rPr>
        <w:t xml:space="preserve"> </w:t>
      </w:r>
      <w:r w:rsidRPr="0098467A">
        <w:rPr>
          <w:rFonts w:eastAsia="Times New Roman"/>
          <w:color w:val="000000"/>
          <w:szCs w:val="24"/>
        </w:rPr>
        <w:lastRenderedPageBreak/>
        <w:t xml:space="preserve">προς τον Υπουργό </w:t>
      </w:r>
      <w:r w:rsidRPr="0098467A">
        <w:rPr>
          <w:rFonts w:eastAsia="Times New Roman"/>
          <w:bCs/>
          <w:color w:val="000000"/>
          <w:szCs w:val="24"/>
        </w:rPr>
        <w:t xml:space="preserve">Ναυτιλίας και Νησιωτικής Πολιτικής, </w:t>
      </w:r>
      <w:r w:rsidRPr="0098467A">
        <w:rPr>
          <w:rFonts w:eastAsia="Times New Roman"/>
          <w:color w:val="000000"/>
          <w:szCs w:val="24"/>
        </w:rPr>
        <w:t>με θέμα: «Η “νέα θαλάσσια Εγνατία” χαράζει ρότα ανάπτυξης και προόδου για τον Έβρο, τη Σαμοθράκη και την Θράκη».</w:t>
      </w:r>
    </w:p>
    <w:p w14:paraId="07EC2432"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t>Στην ερώτηση θα απαντήσει ο Υφυπουργός κ. Σαντορινιός.</w:t>
      </w:r>
    </w:p>
    <w:p w14:paraId="07EC2433"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t xml:space="preserve">Κύριε </w:t>
      </w:r>
      <w:proofErr w:type="spellStart"/>
      <w:r w:rsidRPr="0098467A">
        <w:rPr>
          <w:rFonts w:eastAsia="Times New Roman"/>
          <w:color w:val="000000"/>
          <w:szCs w:val="24"/>
        </w:rPr>
        <w:t>Δημοσχάκη</w:t>
      </w:r>
      <w:proofErr w:type="spellEnd"/>
      <w:r w:rsidRPr="0098467A">
        <w:rPr>
          <w:rFonts w:eastAsia="Times New Roman"/>
          <w:color w:val="000000"/>
          <w:szCs w:val="24"/>
        </w:rPr>
        <w:t>, ορίστε, έχετε τον λόγο για δύο λεπτ</w:t>
      </w:r>
      <w:r w:rsidRPr="0098467A">
        <w:rPr>
          <w:rFonts w:eastAsia="Times New Roman"/>
          <w:color w:val="000000"/>
          <w:szCs w:val="24"/>
        </w:rPr>
        <w:t>ά.</w:t>
      </w:r>
    </w:p>
    <w:p w14:paraId="07EC2434"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b/>
          <w:color w:val="000000"/>
          <w:szCs w:val="24"/>
        </w:rPr>
        <w:t xml:space="preserve">ΑΝΑΣΤΑΣΙΟΣ </w:t>
      </w:r>
      <w:r w:rsidRPr="0098467A">
        <w:rPr>
          <w:rFonts w:eastAsia="Times New Roman"/>
          <w:b/>
          <w:color w:val="000000"/>
          <w:szCs w:val="24"/>
        </w:rPr>
        <w:t xml:space="preserve">(ΤΑΣΟΣ) </w:t>
      </w:r>
      <w:r w:rsidRPr="0098467A">
        <w:rPr>
          <w:rFonts w:eastAsia="Times New Roman"/>
          <w:b/>
          <w:color w:val="000000"/>
          <w:szCs w:val="24"/>
        </w:rPr>
        <w:t xml:space="preserve">ΔΗΜΟΣΧΑΚΗΣ: </w:t>
      </w:r>
      <w:r w:rsidRPr="0098467A">
        <w:rPr>
          <w:rFonts w:eastAsia="Times New Roman"/>
          <w:color w:val="000000"/>
          <w:szCs w:val="24"/>
        </w:rPr>
        <w:t>Ευχαριστώ, κυρία Πρόεδρε.</w:t>
      </w:r>
    </w:p>
    <w:p w14:paraId="07EC2435"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t>Το θέμα της ακτοπλοϊκής σύνδεσης του Έβρου με τα νησιά του βορειοανατολικού Αιγαίου το ανέδειξα, κύριε Υφυπουργέ, εδώ και δύο χρόνια μέσα από τον κοινοβουλευτικό έλεγχο. Αυτό το θέμα συζητήθηκε πέ</w:t>
      </w:r>
      <w:r w:rsidRPr="0098467A">
        <w:rPr>
          <w:rFonts w:eastAsia="Times New Roman"/>
          <w:color w:val="000000"/>
          <w:szCs w:val="24"/>
        </w:rPr>
        <w:t xml:space="preserve">ρυσι στις 29 Σεπτεμβρίου στην Αλεξανδρούπολη σε μία ευρεία ημερίδα, όπου συμμετείχαν παράγοντες της </w:t>
      </w:r>
      <w:r w:rsidRPr="0098467A">
        <w:rPr>
          <w:rFonts w:eastAsia="Times New Roman"/>
          <w:color w:val="000000"/>
          <w:szCs w:val="24"/>
        </w:rPr>
        <w:t xml:space="preserve">Περιφέρειας </w:t>
      </w:r>
      <w:r w:rsidRPr="0098467A">
        <w:rPr>
          <w:rFonts w:eastAsia="Times New Roman"/>
          <w:color w:val="000000"/>
          <w:szCs w:val="24"/>
        </w:rPr>
        <w:t xml:space="preserve">Ανατολικής Μακεδονίας και Θράκης και αντίστοιχοι της </w:t>
      </w:r>
      <w:r w:rsidRPr="0098467A">
        <w:rPr>
          <w:rFonts w:eastAsia="Times New Roman"/>
          <w:color w:val="000000"/>
          <w:szCs w:val="24"/>
        </w:rPr>
        <w:t>Π</w:t>
      </w:r>
      <w:r w:rsidRPr="0098467A">
        <w:rPr>
          <w:rFonts w:eastAsia="Times New Roman"/>
          <w:color w:val="000000"/>
          <w:szCs w:val="24"/>
        </w:rPr>
        <w:t xml:space="preserve">εριφέρειας </w:t>
      </w:r>
      <w:r w:rsidRPr="0098467A">
        <w:rPr>
          <w:rFonts w:eastAsia="Times New Roman"/>
          <w:color w:val="000000"/>
          <w:szCs w:val="24"/>
        </w:rPr>
        <w:t>Β</w:t>
      </w:r>
      <w:r w:rsidRPr="0098467A">
        <w:rPr>
          <w:rFonts w:eastAsia="Times New Roman"/>
          <w:color w:val="000000"/>
          <w:szCs w:val="24"/>
        </w:rPr>
        <w:t>ορειοανατολικού Αιγαίου αλλά και εκπρόσωποι όλων των θεσμικών υπηρεσιών αλλά κ</w:t>
      </w:r>
      <w:r w:rsidRPr="0098467A">
        <w:rPr>
          <w:rFonts w:eastAsia="Times New Roman"/>
          <w:color w:val="000000"/>
          <w:szCs w:val="24"/>
        </w:rPr>
        <w:t>αι των ζωτικών φορέων που έχουν σχέση με την ακτοπλοϊκή σύνδεση. Επίσης, στις 20 Οκτωβρίου του τρέχοντος έτους, στ</w:t>
      </w:r>
      <w:r w:rsidRPr="0098467A">
        <w:rPr>
          <w:rFonts w:eastAsia="Times New Roman"/>
          <w:color w:val="000000"/>
          <w:szCs w:val="24"/>
        </w:rPr>
        <w:t>ο</w:t>
      </w:r>
      <w:r w:rsidRPr="0098467A">
        <w:rPr>
          <w:rFonts w:eastAsia="Times New Roman"/>
          <w:color w:val="000000"/>
          <w:szCs w:val="24"/>
        </w:rPr>
        <w:t xml:space="preserve"> πλαίσι</w:t>
      </w:r>
      <w:r w:rsidRPr="0098467A">
        <w:rPr>
          <w:rFonts w:eastAsia="Times New Roman"/>
          <w:color w:val="000000"/>
          <w:szCs w:val="24"/>
        </w:rPr>
        <w:t>ο</w:t>
      </w:r>
      <w:r w:rsidRPr="0098467A">
        <w:rPr>
          <w:rFonts w:eastAsia="Times New Roman"/>
          <w:color w:val="000000"/>
          <w:szCs w:val="24"/>
        </w:rPr>
        <w:t xml:space="preserve"> του </w:t>
      </w:r>
      <w:r w:rsidRPr="0098467A">
        <w:rPr>
          <w:rFonts w:eastAsia="Times New Roman"/>
          <w:color w:val="000000"/>
          <w:szCs w:val="24"/>
        </w:rPr>
        <w:t>δ</w:t>
      </w:r>
      <w:r w:rsidRPr="0098467A">
        <w:rPr>
          <w:rFonts w:eastAsia="Times New Roman"/>
          <w:color w:val="000000"/>
          <w:szCs w:val="24"/>
        </w:rPr>
        <w:t xml:space="preserve">ιαδημοτικού </w:t>
      </w:r>
      <w:r w:rsidRPr="0098467A">
        <w:rPr>
          <w:rFonts w:eastAsia="Times New Roman"/>
          <w:color w:val="000000"/>
          <w:szCs w:val="24"/>
        </w:rPr>
        <w:t>σ</w:t>
      </w:r>
      <w:r w:rsidRPr="0098467A">
        <w:rPr>
          <w:rFonts w:eastAsia="Times New Roman"/>
          <w:color w:val="000000"/>
          <w:szCs w:val="24"/>
        </w:rPr>
        <w:t>υμβουλίου του Δήμου Αλεξανδρούπολης και του Δήμου Σαμοθράκης, πραγματοποιήθηκε αντίστοιχη στη Σαμοθράκη για το ίδι</w:t>
      </w:r>
      <w:r w:rsidRPr="0098467A">
        <w:rPr>
          <w:rFonts w:eastAsia="Times New Roman"/>
          <w:color w:val="000000"/>
          <w:szCs w:val="24"/>
        </w:rPr>
        <w:t>ο θέμα.</w:t>
      </w:r>
    </w:p>
    <w:p w14:paraId="07EC2436" w14:textId="77777777" w:rsidR="001D5387" w:rsidRDefault="00AE4F2A">
      <w:pPr>
        <w:spacing w:after="0" w:line="600" w:lineRule="auto"/>
        <w:ind w:firstLine="720"/>
        <w:contextualSpacing/>
        <w:jc w:val="both"/>
        <w:rPr>
          <w:rFonts w:eastAsia="Times New Roman"/>
          <w:color w:val="000000"/>
          <w:szCs w:val="24"/>
        </w:rPr>
      </w:pPr>
      <w:r w:rsidRPr="0098467A">
        <w:rPr>
          <w:rFonts w:eastAsia="Times New Roman"/>
          <w:color w:val="000000"/>
          <w:szCs w:val="24"/>
        </w:rPr>
        <w:lastRenderedPageBreak/>
        <w:t xml:space="preserve">Μέσα απ’ αυτές τις διαδικασίες βγήκε μία συνισταμένη, ότι δηλαδή θα πρέπει κάθε μέρα ένα </w:t>
      </w:r>
      <w:r w:rsidRPr="0098467A">
        <w:rPr>
          <w:rFonts w:eastAsia="Times New Roman"/>
          <w:color w:val="000000"/>
          <w:szCs w:val="24"/>
        </w:rPr>
        <w:t xml:space="preserve">φεριμπότ </w:t>
      </w:r>
      <w:r w:rsidRPr="0098467A">
        <w:rPr>
          <w:rFonts w:eastAsia="Times New Roman"/>
          <w:color w:val="000000"/>
          <w:szCs w:val="24"/>
        </w:rPr>
        <w:t>από την Αλεξανδρούπολη, στη συνέχεια από τη Σαμοθράκη, τη Λήμνο, να φθάνει στη Μυτιλήνη και την επόμενη μέρα να γυρίζει. Γιατί το θέλουμε αυτό το δρομ</w:t>
      </w:r>
      <w:r w:rsidRPr="0098467A">
        <w:rPr>
          <w:rFonts w:eastAsia="Times New Roman"/>
          <w:color w:val="000000"/>
          <w:szCs w:val="24"/>
        </w:rPr>
        <w:t>ολόγιο; Το θέλουμε, για να διασυνδεθούμε ως Θράκη με τις αγορές μας, με τις αντίστοιχες του βορειοανατολικού Αιγαίου. Έχουμε τον ζωτικό μας χώρο στα πόδια μας και δεν τον εκμεταλλευόμαστε.</w:t>
      </w:r>
    </w:p>
    <w:p w14:paraId="07EC2437" w14:textId="77777777" w:rsidR="001D5387" w:rsidRDefault="00AE4F2A">
      <w:pPr>
        <w:spacing w:after="0" w:line="600" w:lineRule="auto"/>
        <w:ind w:firstLine="720"/>
        <w:contextualSpacing/>
        <w:jc w:val="both"/>
        <w:rPr>
          <w:rFonts w:eastAsia="Times New Roman"/>
          <w:szCs w:val="24"/>
        </w:rPr>
      </w:pPr>
      <w:r w:rsidRPr="0098467A">
        <w:rPr>
          <w:rFonts w:eastAsia="Times New Roman"/>
          <w:bCs/>
          <w:szCs w:val="24"/>
        </w:rPr>
        <w:t>Έχει</w:t>
      </w:r>
      <w:r w:rsidRPr="005C6E17">
        <w:rPr>
          <w:rFonts w:eastAsia="Times New Roman"/>
          <w:szCs w:val="24"/>
        </w:rPr>
        <w:t xml:space="preserve"> το </w:t>
      </w:r>
      <w:r w:rsidRPr="005C6E17">
        <w:rPr>
          <w:rFonts w:eastAsia="Times New Roman"/>
          <w:szCs w:val="24"/>
        </w:rPr>
        <w:t>β</w:t>
      </w:r>
      <w:r w:rsidRPr="00D15055">
        <w:rPr>
          <w:rFonts w:eastAsia="Times New Roman"/>
          <w:szCs w:val="24"/>
        </w:rPr>
        <w:t xml:space="preserve">ορειοανατολικό Αιγαίο χερσαίο ζωτικό χώρο </w:t>
      </w:r>
      <w:r w:rsidRPr="00F70D57">
        <w:rPr>
          <w:rFonts w:eastAsia="Times New Roman"/>
          <w:szCs w:val="24"/>
        </w:rPr>
        <w:t xml:space="preserve">πάνω από το </w:t>
      </w:r>
      <w:r w:rsidRPr="00F70D57">
        <w:rPr>
          <w:rFonts w:eastAsia="Times New Roman"/>
          <w:szCs w:val="24"/>
        </w:rPr>
        <w:t xml:space="preserve">κεφάλι του και δεν τον εκμεταλλεύεται. Σήμερα το θέτουμε το θέμα αυτό και το </w:t>
      </w:r>
      <w:proofErr w:type="spellStart"/>
      <w:r w:rsidRPr="00F70D57">
        <w:rPr>
          <w:rFonts w:eastAsia="Times New Roman"/>
          <w:szCs w:val="24"/>
        </w:rPr>
        <w:t>επικαιροποιούμε</w:t>
      </w:r>
      <w:proofErr w:type="spellEnd"/>
      <w:r w:rsidRPr="00F70D57">
        <w:rPr>
          <w:rFonts w:eastAsia="Times New Roman"/>
          <w:szCs w:val="24"/>
        </w:rPr>
        <w:t xml:space="preserve"> και το διεκδικούμε.</w:t>
      </w:r>
    </w:p>
    <w:p w14:paraId="07EC243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Και μάλιστα σήμερα, κυρία Πρόεδρε, μου δήλωσε προφορικά ότι θα ήταν πολύ εύχαρις να ήταν ως παρακείμενος εδώ ο κ. Αθανασίου, ο οποίος εκπροσωπε</w:t>
      </w:r>
      <w:r w:rsidRPr="0098467A">
        <w:rPr>
          <w:rFonts w:eastAsia="Times New Roman"/>
          <w:szCs w:val="24"/>
        </w:rPr>
        <w:t xml:space="preserve">ί την εκλογική περιφέρεια του Βορειοανατολικού Αιγαίου και κυρίως την Περιφέρεια Λέσβου. </w:t>
      </w:r>
      <w:r w:rsidRPr="0098467A">
        <w:rPr>
          <w:rFonts w:eastAsia="Times New Roman"/>
          <w:bCs/>
          <w:szCs w:val="24"/>
          <w:shd w:val="clear" w:color="auto" w:fill="FFFFFF"/>
        </w:rPr>
        <w:t>Δυστυχώς,</w:t>
      </w:r>
      <w:r w:rsidRPr="0098467A">
        <w:rPr>
          <w:rFonts w:eastAsia="Times New Roman"/>
          <w:szCs w:val="24"/>
        </w:rPr>
        <w:t xml:space="preserve"> </w:t>
      </w:r>
      <w:r w:rsidRPr="0098467A">
        <w:rPr>
          <w:rFonts w:eastAsia="Times New Roman"/>
          <w:bCs/>
          <w:szCs w:val="24"/>
          <w:shd w:val="clear" w:color="auto" w:fill="FFFFFF"/>
        </w:rPr>
        <w:t>όμως,</w:t>
      </w:r>
      <w:r w:rsidRPr="0098467A">
        <w:rPr>
          <w:rFonts w:eastAsia="Times New Roman"/>
          <w:szCs w:val="24"/>
        </w:rPr>
        <w:t xml:space="preserve"> τον υποχρέωσαν οι υπηρεσιακές και οι βουλευτικές υποχρεώσεις να βρίσκεται στη Μυτιλήνη σήμερα.</w:t>
      </w:r>
    </w:p>
    <w:p w14:paraId="07EC243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Ωστόσο, εμείς συνεχίζουμε, κύριε Υφυπουργέ, να διεκδικού</w:t>
      </w:r>
      <w:r w:rsidRPr="0098467A">
        <w:rPr>
          <w:rFonts w:eastAsia="Times New Roman"/>
          <w:szCs w:val="24"/>
        </w:rPr>
        <w:t xml:space="preserve">με αυτό το δρομολόγιο. Και μάλιστα όχι μόνο για λόγους τουριστικούς, όχι μόνο να μεταφέρουμε τους τουρίστες, όπως ήδη </w:t>
      </w:r>
      <w:r w:rsidRPr="0098467A">
        <w:rPr>
          <w:rFonts w:eastAsia="Times New Roman"/>
          <w:szCs w:val="24"/>
        </w:rPr>
        <w:lastRenderedPageBreak/>
        <w:t>σχεδιάζετε για τους θερινούς μήνες. Θέλουμε να προωθήσουμε τα προϊόντα μας. Θέλουμε να δεχθούμε τα προϊόντα τους. Θέλουμε τις συνέργειες.</w:t>
      </w:r>
    </w:p>
    <w:p w14:paraId="07EC243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Και αν εμείς μπορέσουμε και στεριώσουμε στο </w:t>
      </w:r>
      <w:r w:rsidRPr="0098467A">
        <w:rPr>
          <w:rFonts w:eastAsia="Times New Roman"/>
          <w:szCs w:val="24"/>
        </w:rPr>
        <w:t>β</w:t>
      </w:r>
      <w:r w:rsidRPr="0098467A">
        <w:rPr>
          <w:rFonts w:eastAsia="Times New Roman"/>
          <w:szCs w:val="24"/>
        </w:rPr>
        <w:t>ορειοανατολικό Αιγαίο, κυρία Πρόεδρε, μετά θα πάρουμε μαζί μας και τα πονεμένα νησιά Ίμβρο και Τένεδο, διότι κι αυτά θα πρέπει να λειτουργήσουν μαζί μας σε έναν γεωγραφικό ενιαίο χώρο και όχι μόνο. Διότι μπορούμ</w:t>
      </w:r>
      <w:r w:rsidRPr="0098467A">
        <w:rPr>
          <w:rFonts w:eastAsia="Times New Roman"/>
          <w:szCs w:val="24"/>
        </w:rPr>
        <w:t>ε να πετύχουμε στη συνέχεια με τη γειτονική χώρα τη θεσμοθέτηση ενός νησιωτικού σημείου εισόδου</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εξόδου, ώστε να γίνει αυτό το όνειρο πραγματικότητα. </w:t>
      </w:r>
    </w:p>
    <w:p w14:paraId="07EC243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Γι’ αυτό, κύριε Υφυπουργέ -εύχομαι και με το καλό Υπουργός- να μας πείτε αν θα προχωρήσει η </w:t>
      </w:r>
      <w:r w:rsidRPr="0098467A">
        <w:rPr>
          <w:rFonts w:eastAsia="Times New Roman"/>
          <w:bCs/>
          <w:szCs w:val="24"/>
        </w:rPr>
        <w:t>συγκεκριμένη</w:t>
      </w:r>
      <w:r w:rsidRPr="0098467A">
        <w:rPr>
          <w:rFonts w:eastAsia="Times New Roman"/>
          <w:szCs w:val="24"/>
        </w:rPr>
        <w:t xml:space="preserve"> ακτοπλοϊκή σύνδεση μόνο το καλοκαίρι. Εμείς διεκδικούμε να υπάρχει όλον τον χρόνο, χειμώνα, φθινόπωρο, άνοιξη, καλοκαίρι. Υπάρχει στα σχέδιά σας αυτή η πολιτική πρόθεση;</w:t>
      </w:r>
    </w:p>
    <w:p w14:paraId="07EC243C" w14:textId="77777777" w:rsidR="001D5387" w:rsidRDefault="00AE4F2A">
      <w:pPr>
        <w:spacing w:after="0" w:line="600" w:lineRule="auto"/>
        <w:ind w:firstLine="720"/>
        <w:contextualSpacing/>
        <w:jc w:val="both"/>
        <w:rPr>
          <w:rFonts w:eastAsia="Times New Roman"/>
          <w:szCs w:val="24"/>
        </w:rPr>
      </w:pPr>
      <w:r w:rsidRPr="0098467A">
        <w:rPr>
          <w:rFonts w:eastAsia="Times New Roman"/>
          <w:bCs/>
          <w:szCs w:val="24"/>
          <w:shd w:val="clear" w:color="auto" w:fill="FFFFFF"/>
        </w:rPr>
        <w:t xml:space="preserve">Επίσης, </w:t>
      </w:r>
      <w:r w:rsidRPr="0098467A">
        <w:rPr>
          <w:rFonts w:eastAsia="Times New Roman"/>
          <w:szCs w:val="24"/>
        </w:rPr>
        <w:t xml:space="preserve">εγώ θα σας πω το εξής. Να σας δώσουμε ένα καράβι, να σας το δωρίσουμε κι από </w:t>
      </w:r>
      <w:r w:rsidRPr="0098467A">
        <w:rPr>
          <w:rFonts w:eastAsia="Times New Roman"/>
          <w:szCs w:val="24"/>
        </w:rPr>
        <w:t xml:space="preserve">αύριο να είστε Έλληνας ακτοπλόος. Θα το διαθέσετε μόνο για δύο ημέρες την εβδομάδα και για </w:t>
      </w:r>
      <w:r w:rsidRPr="0098467A">
        <w:rPr>
          <w:rFonts w:eastAsia="Times New Roman"/>
          <w:szCs w:val="24"/>
        </w:rPr>
        <w:lastRenderedPageBreak/>
        <w:t>τρεις μήνες τον χρόνο για να πραγματοποιεί το δρομολόγιο Αλεξανδρούπολη</w:t>
      </w:r>
      <w:r w:rsidRPr="0098467A">
        <w:rPr>
          <w:rFonts w:eastAsia="Times New Roman"/>
          <w:szCs w:val="24"/>
        </w:rPr>
        <w:t xml:space="preserve"> – </w:t>
      </w:r>
      <w:r w:rsidRPr="0098467A">
        <w:rPr>
          <w:rFonts w:eastAsia="Times New Roman"/>
          <w:szCs w:val="24"/>
        </w:rPr>
        <w:t>Σαμοθράκη</w:t>
      </w:r>
      <w:r w:rsidRPr="0098467A">
        <w:rPr>
          <w:rFonts w:eastAsia="Times New Roman"/>
          <w:szCs w:val="24"/>
        </w:rPr>
        <w:t xml:space="preserve"> – </w:t>
      </w:r>
      <w:r w:rsidRPr="0098467A">
        <w:rPr>
          <w:rFonts w:eastAsia="Times New Roman"/>
          <w:szCs w:val="24"/>
        </w:rPr>
        <w:t>Λήμνο</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r w:rsidRPr="0098467A">
        <w:rPr>
          <w:rFonts w:eastAsia="Times New Roman"/>
          <w:szCs w:val="24"/>
        </w:rPr>
        <w:t xml:space="preserve">Μυτιλήνη; Τις άλλες πέντε μέρες τι θα το κάνατε; </w:t>
      </w:r>
    </w:p>
    <w:p w14:paraId="07EC243D" w14:textId="77777777" w:rsidR="001D5387" w:rsidRDefault="00AE4F2A">
      <w:pPr>
        <w:spacing w:after="0" w:line="600" w:lineRule="auto"/>
        <w:ind w:firstLine="720"/>
        <w:contextualSpacing/>
        <w:jc w:val="both"/>
        <w:rPr>
          <w:rFonts w:eastAsia="Times New Roman"/>
          <w:szCs w:val="24"/>
        </w:rPr>
      </w:pPr>
      <w:r w:rsidRPr="0098467A">
        <w:rPr>
          <w:rFonts w:eastAsia="Times New Roman"/>
          <w:bCs/>
          <w:szCs w:val="24"/>
          <w:shd w:val="clear" w:color="auto" w:fill="FFFFFF"/>
        </w:rPr>
        <w:t xml:space="preserve">Επίσης, </w:t>
      </w:r>
      <w:r w:rsidRPr="0098467A">
        <w:rPr>
          <w:rFonts w:eastAsia="Times New Roman"/>
          <w:szCs w:val="24"/>
        </w:rPr>
        <w:t xml:space="preserve">αν </w:t>
      </w:r>
      <w:r w:rsidRPr="0098467A">
        <w:rPr>
          <w:rFonts w:eastAsia="Times New Roman"/>
          <w:bCs/>
          <w:szCs w:val="24"/>
        </w:rPr>
        <w:t>είναι</w:t>
      </w:r>
      <w:r w:rsidRPr="0098467A">
        <w:rPr>
          <w:rFonts w:eastAsia="Times New Roman"/>
          <w:szCs w:val="24"/>
        </w:rPr>
        <w:t xml:space="preserve"> μόνο</w:t>
      </w:r>
      <w:r w:rsidRPr="0098467A">
        <w:rPr>
          <w:rFonts w:eastAsia="Times New Roman"/>
          <w:szCs w:val="24"/>
        </w:rPr>
        <w:t xml:space="preserve"> το καλοκαίρι, τις άλλες τρεις εποχές τι θα κάνατε; Και λάβετε υπ</w:t>
      </w:r>
      <w:r w:rsidRPr="0098467A">
        <w:rPr>
          <w:rFonts w:eastAsia="Times New Roman"/>
          <w:szCs w:val="24"/>
        </w:rPr>
        <w:t xml:space="preserve">’ </w:t>
      </w:r>
      <w:proofErr w:type="spellStart"/>
      <w:r w:rsidRPr="0098467A">
        <w:rPr>
          <w:rFonts w:eastAsia="Times New Roman"/>
          <w:szCs w:val="24"/>
        </w:rPr>
        <w:t>όψιν</w:t>
      </w:r>
      <w:proofErr w:type="spellEnd"/>
      <w:r w:rsidRPr="0098467A">
        <w:rPr>
          <w:rFonts w:eastAsia="Times New Roman"/>
          <w:szCs w:val="24"/>
        </w:rPr>
        <w:t xml:space="preserve"> ότι δεν είστε μέσα στο </w:t>
      </w:r>
      <w:r w:rsidRPr="0098467A">
        <w:rPr>
          <w:rFonts w:eastAsia="Times New Roman"/>
          <w:szCs w:val="24"/>
        </w:rPr>
        <w:t>κ</w:t>
      </w:r>
      <w:r w:rsidRPr="0098467A">
        <w:rPr>
          <w:rFonts w:eastAsia="Times New Roman"/>
          <w:szCs w:val="24"/>
        </w:rPr>
        <w:t xml:space="preserve">εντρικό Αιγαίο, που μπορείτε να έχετε εναλλακτικές λύσεις. Είστε στο Θρακικό Πέλαγος. </w:t>
      </w:r>
    </w:p>
    <w:p w14:paraId="07EC243E" w14:textId="77777777" w:rsidR="001D5387" w:rsidRDefault="00AE4F2A">
      <w:pPr>
        <w:spacing w:after="0" w:line="600" w:lineRule="auto"/>
        <w:ind w:firstLine="720"/>
        <w:contextualSpacing/>
        <w:jc w:val="both"/>
        <w:rPr>
          <w:rFonts w:eastAsia="Times New Roman"/>
          <w:szCs w:val="24"/>
        </w:rPr>
      </w:pPr>
      <w:r w:rsidRPr="0098467A">
        <w:rPr>
          <w:rFonts w:eastAsia="Times New Roman"/>
          <w:bCs/>
          <w:szCs w:val="24"/>
          <w:shd w:val="clear" w:color="auto" w:fill="FFFFFF"/>
        </w:rPr>
        <w:t>Ευχαριστώ πολύ, κυρία Πρόεδρε.</w:t>
      </w:r>
      <w:r w:rsidRPr="0098467A">
        <w:rPr>
          <w:rFonts w:eastAsia="Times New Roman"/>
          <w:szCs w:val="24"/>
        </w:rPr>
        <w:t xml:space="preserve"> </w:t>
      </w:r>
    </w:p>
    <w:p w14:paraId="07EC243F" w14:textId="77777777" w:rsidR="001D5387" w:rsidRDefault="00AE4F2A">
      <w:pPr>
        <w:spacing w:after="0" w:line="600" w:lineRule="auto"/>
        <w:ind w:firstLine="720"/>
        <w:contextualSpacing/>
        <w:jc w:val="both"/>
        <w:rPr>
          <w:rFonts w:eastAsia="Times New Roman"/>
          <w:szCs w:val="24"/>
        </w:rPr>
      </w:pPr>
      <w:r w:rsidRPr="0098467A">
        <w:rPr>
          <w:rFonts w:eastAsia="Times New Roman"/>
          <w:b/>
          <w:bCs/>
          <w:szCs w:val="24"/>
        </w:rPr>
        <w:t>ΠΡΟΕΔΡΕΥΟΥΣΑ (Αναστασία Χριστοδουλοπούλου</w:t>
      </w:r>
      <w:r w:rsidRPr="0098467A">
        <w:rPr>
          <w:rFonts w:eastAsia="Times New Roman"/>
          <w:b/>
          <w:bCs/>
          <w:szCs w:val="24"/>
        </w:rPr>
        <w:t>):</w:t>
      </w:r>
      <w:r w:rsidRPr="0098467A">
        <w:rPr>
          <w:rFonts w:eastAsia="Times New Roman"/>
          <w:szCs w:val="24"/>
        </w:rPr>
        <w:t xml:space="preserve"> Κύριε Σαντορινιέ, κύριε Υφυπουργέ, έχετε τον λόγο για τρία λεπτά. </w:t>
      </w:r>
    </w:p>
    <w:p w14:paraId="07EC2440"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ΝΕΚΤΑΡΙΟΣ ΣΑΝΤΟΡΙΝΙΟΣ (Υφυπουργός Ναυτιλίας και Νησιωτικής Πολιτικής):</w:t>
      </w:r>
      <w:r w:rsidRPr="0098467A">
        <w:rPr>
          <w:rFonts w:eastAsia="Times New Roman"/>
          <w:szCs w:val="24"/>
        </w:rPr>
        <w:t xml:space="preserve"> </w:t>
      </w:r>
      <w:r w:rsidRPr="0098467A">
        <w:rPr>
          <w:rFonts w:eastAsia="Times New Roman"/>
          <w:bCs/>
          <w:szCs w:val="24"/>
        </w:rPr>
        <w:t xml:space="preserve">Ευχαριστώ, κυρία Πρόεδρε. </w:t>
      </w:r>
    </w:p>
    <w:p w14:paraId="07EC244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Μάλλον, κύριε </w:t>
      </w:r>
      <w:proofErr w:type="spellStart"/>
      <w:r w:rsidRPr="0098467A">
        <w:rPr>
          <w:rFonts w:eastAsia="Times New Roman"/>
          <w:szCs w:val="24"/>
        </w:rPr>
        <w:t>Δημοσχάκη</w:t>
      </w:r>
      <w:proofErr w:type="spellEnd"/>
      <w:r w:rsidRPr="0098467A">
        <w:rPr>
          <w:rFonts w:eastAsia="Times New Roman"/>
          <w:szCs w:val="24"/>
        </w:rPr>
        <w:t xml:space="preserve">, διεκδικούσατε να υπάρξει αυτή η γραμμή. Με το που ανακοινώσαμε </w:t>
      </w:r>
      <w:r w:rsidRPr="0098467A">
        <w:rPr>
          <w:rFonts w:eastAsia="Times New Roman"/>
          <w:szCs w:val="24"/>
        </w:rPr>
        <w:t>ότι θα βγάλουμε αυτή τη γραμμή για το καλοκαίρι -</w:t>
      </w:r>
      <w:r w:rsidRPr="0098467A">
        <w:rPr>
          <w:rFonts w:eastAsia="Times New Roman"/>
          <w:bCs/>
          <w:szCs w:val="24"/>
          <w:shd w:val="clear" w:color="auto" w:fill="FFFFFF"/>
        </w:rPr>
        <w:t>γιατί</w:t>
      </w:r>
      <w:r w:rsidRPr="0098467A">
        <w:rPr>
          <w:rFonts w:eastAsia="Times New Roman"/>
          <w:szCs w:val="24"/>
        </w:rPr>
        <w:t xml:space="preserve"> όπως γνωρίζετε, </w:t>
      </w:r>
      <w:r w:rsidRPr="0098467A">
        <w:rPr>
          <w:rFonts w:eastAsia="Times New Roman"/>
          <w:bCs/>
          <w:szCs w:val="24"/>
        </w:rPr>
        <w:t>είναι</w:t>
      </w:r>
      <w:r w:rsidRPr="0098467A">
        <w:rPr>
          <w:rFonts w:eastAsia="Times New Roman"/>
          <w:szCs w:val="24"/>
        </w:rPr>
        <w:t xml:space="preserve"> ήδη στον διαγωνισμό που τρέχει η γραμμή Λέσβος</w:t>
      </w:r>
      <w:r w:rsidRPr="0098467A">
        <w:rPr>
          <w:rFonts w:eastAsia="Times New Roman"/>
          <w:szCs w:val="24"/>
        </w:rPr>
        <w:t xml:space="preserve"> – </w:t>
      </w:r>
      <w:r w:rsidRPr="0098467A">
        <w:rPr>
          <w:rFonts w:eastAsia="Times New Roman"/>
          <w:szCs w:val="24"/>
        </w:rPr>
        <w:t>Λήμνος</w:t>
      </w:r>
      <w:r w:rsidRPr="0098467A">
        <w:rPr>
          <w:rFonts w:eastAsia="Times New Roman"/>
          <w:szCs w:val="24"/>
        </w:rPr>
        <w:t xml:space="preserve"> – </w:t>
      </w:r>
      <w:r w:rsidRPr="0098467A">
        <w:rPr>
          <w:rFonts w:eastAsia="Times New Roman"/>
          <w:szCs w:val="24"/>
        </w:rPr>
        <w:t>Σαμοθράκη</w:t>
      </w:r>
      <w:r w:rsidRPr="0098467A">
        <w:rPr>
          <w:rFonts w:eastAsia="Times New Roman"/>
          <w:szCs w:val="24"/>
        </w:rPr>
        <w:t xml:space="preserve"> </w:t>
      </w:r>
      <w:r w:rsidRPr="0098467A">
        <w:rPr>
          <w:rFonts w:eastAsia="Times New Roman"/>
          <w:szCs w:val="24"/>
        </w:rPr>
        <w:t>-</w:t>
      </w:r>
      <w:r w:rsidRPr="0098467A">
        <w:rPr>
          <w:rFonts w:eastAsia="Times New Roman"/>
          <w:szCs w:val="24"/>
        </w:rPr>
        <w:t xml:space="preserve"> </w:t>
      </w:r>
      <w:proofErr w:type="spellStart"/>
      <w:r w:rsidRPr="0098467A">
        <w:rPr>
          <w:rFonts w:eastAsia="Times New Roman"/>
          <w:szCs w:val="24"/>
        </w:rPr>
        <w:t>Αλεξανδρύπολη</w:t>
      </w:r>
      <w:proofErr w:type="spellEnd"/>
      <w:r w:rsidRPr="0098467A">
        <w:rPr>
          <w:rFonts w:eastAsia="Times New Roman"/>
          <w:szCs w:val="24"/>
        </w:rPr>
        <w:t xml:space="preserve"> κι επιστροφή </w:t>
      </w:r>
      <w:r w:rsidRPr="0098467A">
        <w:rPr>
          <w:rFonts w:eastAsia="Times New Roman"/>
          <w:bCs/>
          <w:szCs w:val="24"/>
          <w:shd w:val="clear" w:color="auto" w:fill="FFFFFF"/>
        </w:rPr>
        <w:t>μ</w:t>
      </w:r>
      <w:r w:rsidRPr="0098467A">
        <w:rPr>
          <w:rFonts w:eastAsia="Times New Roman"/>
          <w:bCs/>
          <w:szCs w:val="24"/>
          <w:shd w:val="clear" w:color="auto" w:fill="FFFFFF"/>
        </w:rPr>
        <w:t>ί</w:t>
      </w:r>
      <w:r w:rsidRPr="0098467A">
        <w:rPr>
          <w:rFonts w:eastAsia="Times New Roman"/>
          <w:bCs/>
          <w:szCs w:val="24"/>
          <w:shd w:val="clear" w:color="auto" w:fill="FFFFFF"/>
        </w:rPr>
        <w:t>α</w:t>
      </w:r>
      <w:r w:rsidRPr="0098467A">
        <w:rPr>
          <w:rFonts w:eastAsia="Times New Roman"/>
          <w:szCs w:val="24"/>
        </w:rPr>
        <w:t xml:space="preserve"> φορά την εβδομάδα για το καλοκαίρι, όπως είπατε- διεκδικείτε κάτι παραπάνω και</w:t>
      </w:r>
      <w:r w:rsidRPr="0098467A">
        <w:rPr>
          <w:rFonts w:eastAsia="Times New Roman"/>
          <w:szCs w:val="24"/>
        </w:rPr>
        <w:t xml:space="preserve"> θα έλεγα ότι </w:t>
      </w:r>
      <w:r w:rsidRPr="0098467A">
        <w:rPr>
          <w:rFonts w:eastAsia="Times New Roman"/>
          <w:bCs/>
          <w:szCs w:val="24"/>
        </w:rPr>
        <w:t>είναι</w:t>
      </w:r>
      <w:r w:rsidRPr="0098467A">
        <w:rPr>
          <w:rFonts w:eastAsia="Times New Roman"/>
          <w:szCs w:val="24"/>
        </w:rPr>
        <w:t xml:space="preserve"> θεμιτό.</w:t>
      </w:r>
    </w:p>
    <w:p w14:paraId="07EC244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Είπατε, λοιπόν, ότι έγινε ένα αναπτυξιακό συνέδριο πέρυσι και το διαδημοτικό συμβούλιο φέτος. Μάλιστα, είχα ζητήσει από τους φορείς να πιστοποιήσουν αυτή την αναγκαιότητα. Γνωρίζετε, φαντάζομαι, ότι το είχα ζητήσει προσωπικά, για να βοηθήσουμε να βγει η δη</w:t>
      </w:r>
      <w:r w:rsidRPr="0098467A">
        <w:rPr>
          <w:rFonts w:eastAsia="Times New Roman"/>
          <w:szCs w:val="24"/>
        </w:rPr>
        <w:t xml:space="preserve">μοπράτηση αυτής της γραμμής. </w:t>
      </w:r>
      <w:r w:rsidRPr="0098467A">
        <w:rPr>
          <w:rFonts w:eastAsia="Times New Roman"/>
          <w:bCs/>
          <w:szCs w:val="24"/>
          <w:shd w:val="clear" w:color="auto" w:fill="FFFFFF"/>
        </w:rPr>
        <w:t>Μια</w:t>
      </w:r>
      <w:r w:rsidRPr="0098467A">
        <w:rPr>
          <w:rFonts w:eastAsia="Times New Roman"/>
          <w:szCs w:val="24"/>
        </w:rPr>
        <w:t xml:space="preserve"> γραμμή -μιας και χθες είχαμε τη συζήτηση για το νομοσχέδιο του Υπουργείου Ναυτιλίας και μας κατηγορήσατε ότι με το άρθρο 76 κρατικοποιούμε την ακτοπλοΐα, που τη θέλετε ιδιωτική εσείς- για να μπορεί να </w:t>
      </w:r>
      <w:r w:rsidRPr="0098467A">
        <w:rPr>
          <w:rFonts w:eastAsia="Times New Roman"/>
          <w:bCs/>
          <w:szCs w:val="24"/>
        </w:rPr>
        <w:t>είναι</w:t>
      </w:r>
      <w:r w:rsidRPr="0098467A">
        <w:rPr>
          <w:rFonts w:eastAsia="Times New Roman"/>
          <w:szCs w:val="24"/>
        </w:rPr>
        <w:t xml:space="preserve"> αποτελεσματική κ</w:t>
      </w:r>
      <w:r w:rsidRPr="0098467A">
        <w:rPr>
          <w:rFonts w:eastAsia="Times New Roman"/>
          <w:szCs w:val="24"/>
        </w:rPr>
        <w:t xml:space="preserve">αι κερδοφόρος, θα πρέπει να </w:t>
      </w:r>
      <w:r w:rsidRPr="0098467A">
        <w:rPr>
          <w:rFonts w:eastAsia="Times New Roman"/>
          <w:bCs/>
          <w:szCs w:val="24"/>
        </w:rPr>
        <w:t>έχει</w:t>
      </w:r>
      <w:r w:rsidRPr="0098467A">
        <w:rPr>
          <w:rFonts w:eastAsia="Times New Roman"/>
          <w:szCs w:val="24"/>
        </w:rPr>
        <w:t xml:space="preserve"> και κίνηση.</w:t>
      </w:r>
    </w:p>
    <w:p w14:paraId="07EC244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Η κίνηση αυτή θα πρέπει είτε να </w:t>
      </w:r>
      <w:r w:rsidRPr="0098467A">
        <w:rPr>
          <w:rFonts w:eastAsia="Times New Roman"/>
          <w:bCs/>
          <w:szCs w:val="24"/>
        </w:rPr>
        <w:t>είναι</w:t>
      </w:r>
      <w:r w:rsidRPr="0098467A">
        <w:rPr>
          <w:rFonts w:eastAsia="Times New Roman"/>
          <w:szCs w:val="24"/>
        </w:rPr>
        <w:t xml:space="preserve"> προφανής κι επομένως να μην </w:t>
      </w:r>
      <w:r w:rsidRPr="0098467A">
        <w:rPr>
          <w:rFonts w:eastAsia="Times New Roman"/>
          <w:bCs/>
          <w:szCs w:val="24"/>
          <w:shd w:val="clear" w:color="auto" w:fill="FFFFFF"/>
        </w:rPr>
        <w:t xml:space="preserve">χρειάζεται </w:t>
      </w:r>
      <w:r w:rsidRPr="0098467A">
        <w:rPr>
          <w:rFonts w:eastAsia="Times New Roman"/>
          <w:szCs w:val="24"/>
        </w:rPr>
        <w:t xml:space="preserve">χρηματοδότηση, διότι, όπως γνωρίζετε, δεν </w:t>
      </w:r>
      <w:r w:rsidRPr="0098467A">
        <w:rPr>
          <w:rFonts w:eastAsia="Times New Roman"/>
          <w:bCs/>
          <w:szCs w:val="24"/>
          <w:shd w:val="clear" w:color="auto" w:fill="FFFFFF"/>
        </w:rPr>
        <w:t xml:space="preserve">χρειάζεται </w:t>
      </w:r>
      <w:r w:rsidRPr="0098467A">
        <w:rPr>
          <w:rFonts w:eastAsia="Times New Roman"/>
          <w:szCs w:val="24"/>
        </w:rPr>
        <w:t xml:space="preserve">άδεια σκοπιμότητας με την παλιά έννοια, για να βγει </w:t>
      </w:r>
      <w:r w:rsidRPr="0098467A">
        <w:rPr>
          <w:rFonts w:eastAsia="Times New Roman"/>
          <w:bCs/>
          <w:szCs w:val="24"/>
          <w:shd w:val="clear" w:color="auto" w:fill="FFFFFF"/>
        </w:rPr>
        <w:t>μια</w:t>
      </w:r>
      <w:r w:rsidRPr="0098467A">
        <w:rPr>
          <w:rFonts w:eastAsia="Times New Roman"/>
          <w:szCs w:val="24"/>
        </w:rPr>
        <w:t xml:space="preserve"> γραμμή, εφόσον εάν θέλει </w:t>
      </w:r>
      <w:r w:rsidRPr="0098467A">
        <w:rPr>
          <w:rFonts w:eastAsia="Times New Roman"/>
          <w:szCs w:val="24"/>
        </w:rPr>
        <w:t xml:space="preserve">κάποιος ακτοπλόος, μπορεί να έρθει να δηλώσει αυτή τη γραμμή στη </w:t>
      </w:r>
      <w:proofErr w:type="spellStart"/>
      <w:r w:rsidRPr="0098467A">
        <w:rPr>
          <w:rFonts w:eastAsia="Times New Roman"/>
          <w:szCs w:val="24"/>
        </w:rPr>
        <w:t>δρομολογιακή</w:t>
      </w:r>
      <w:proofErr w:type="spellEnd"/>
      <w:r w:rsidRPr="0098467A">
        <w:rPr>
          <w:rFonts w:eastAsia="Times New Roman"/>
          <w:szCs w:val="24"/>
        </w:rPr>
        <w:t xml:space="preserve"> περίοδο, επομένως να </w:t>
      </w:r>
      <w:r w:rsidRPr="0098467A">
        <w:rPr>
          <w:rFonts w:eastAsia="Times New Roman"/>
          <w:bCs/>
          <w:szCs w:val="24"/>
        </w:rPr>
        <w:t>έχει</w:t>
      </w:r>
      <w:r w:rsidRPr="0098467A">
        <w:rPr>
          <w:rFonts w:eastAsia="Times New Roman"/>
          <w:szCs w:val="24"/>
        </w:rPr>
        <w:t xml:space="preserve"> εμπορική κίνηση και άρα και κέρδος, είτε το κράτος να φροντίσει να υπάρχει αυτή η γραμμή μέσω της διαδικασίας που ήδη εμείς κάναμε, της προκήρυξης της γ</w:t>
      </w:r>
      <w:r w:rsidRPr="0098467A">
        <w:rPr>
          <w:rFonts w:eastAsia="Times New Roman"/>
          <w:szCs w:val="24"/>
        </w:rPr>
        <w:t>ραμμής αυτής.</w:t>
      </w:r>
    </w:p>
    <w:p w14:paraId="07EC2444"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Ποιο είναι, λοιπόν, το ζητούμενο σήμερα; Σήμερα το ζητούμενο είναι να δούμε κατά πόσο πραγματικά αυτή η γραμμή μπορεί </w:t>
      </w:r>
      <w:r w:rsidRPr="0098467A">
        <w:rPr>
          <w:rFonts w:eastAsia="Times New Roman"/>
          <w:szCs w:val="24"/>
        </w:rPr>
        <w:lastRenderedPageBreak/>
        <w:t>να λειτουργήσει και να έχει ουσιαστικά αποτελέσματα. Διότι φαντάζομαι ότι ούτε εσείς θέλετε ούτε εγώ να δοθούν κάποια χρήματ</w:t>
      </w:r>
      <w:r w:rsidRPr="0098467A">
        <w:rPr>
          <w:rFonts w:eastAsia="Times New Roman"/>
          <w:szCs w:val="24"/>
        </w:rPr>
        <w:t>α για μια γραμμή, η οποία στο τέλος θα αποδειχθεί ότι δεν έχει ουσιαστικά αποτελέσματα.</w:t>
      </w:r>
    </w:p>
    <w:p w14:paraId="07EC2445"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Από εκεί και πέρα, αν αυτή η γραμμή το καλοκαίρι μάς δείξει ότι πραγματικά έχει κίνηση και μπορεί να βοηθήσει έτι περαιτέρω την ανάπτυξη όχι μόνο του Έβρου αλλά και του</w:t>
      </w:r>
      <w:r w:rsidRPr="0098467A">
        <w:rPr>
          <w:rFonts w:eastAsia="Times New Roman"/>
          <w:szCs w:val="24"/>
        </w:rPr>
        <w:t xml:space="preserve"> Νομού Λέσβου, να είστε σίγουρος ότι στην επόμενη </w:t>
      </w:r>
      <w:proofErr w:type="spellStart"/>
      <w:r w:rsidRPr="0098467A">
        <w:rPr>
          <w:rFonts w:eastAsia="Times New Roman"/>
          <w:szCs w:val="24"/>
        </w:rPr>
        <w:t>δρομολογιακή</w:t>
      </w:r>
      <w:proofErr w:type="spellEnd"/>
      <w:r w:rsidRPr="0098467A">
        <w:rPr>
          <w:rFonts w:eastAsia="Times New Roman"/>
          <w:szCs w:val="24"/>
        </w:rPr>
        <w:t xml:space="preserve"> περίοδο εμείς θα προσπαθήσουμε να την κάνουμε και τακτικότερη και όλον τον χρόνο.</w:t>
      </w:r>
    </w:p>
    <w:p w14:paraId="07EC2446" w14:textId="77777777" w:rsidR="001D5387" w:rsidRDefault="00AE4F2A">
      <w:pPr>
        <w:spacing w:after="0" w:line="600" w:lineRule="auto"/>
        <w:ind w:firstLine="720"/>
        <w:contextualSpacing/>
        <w:jc w:val="both"/>
        <w:rPr>
          <w:rFonts w:eastAsia="Times New Roman"/>
          <w:bCs/>
          <w:szCs w:val="24"/>
        </w:rPr>
      </w:pPr>
      <w:r w:rsidRPr="0098467A">
        <w:rPr>
          <w:rFonts w:eastAsia="Times New Roman"/>
          <w:bCs/>
          <w:szCs w:val="24"/>
        </w:rPr>
        <w:t>(Στο σημείο αυτό κτυπάει το κουδούνι λήξεως του χρόνου ομιλίας του κυρίου Βουλευτή)</w:t>
      </w:r>
    </w:p>
    <w:p w14:paraId="07EC244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Μισό λεπτό, κυρία Πρόεδρε.</w:t>
      </w:r>
    </w:p>
    <w:p w14:paraId="07EC244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Όμως αυτό μένει να αποδειχθεί</w:t>
      </w:r>
      <w:r w:rsidRPr="0098467A">
        <w:rPr>
          <w:rFonts w:eastAsia="Times New Roman"/>
          <w:szCs w:val="24"/>
        </w:rPr>
        <w:t>.</w:t>
      </w:r>
      <w:r w:rsidRPr="0098467A">
        <w:rPr>
          <w:rFonts w:eastAsia="Times New Roman"/>
          <w:szCs w:val="24"/>
        </w:rPr>
        <w:t xml:space="preserve"> </w:t>
      </w:r>
      <w:r w:rsidRPr="0098467A">
        <w:rPr>
          <w:rFonts w:eastAsia="Times New Roman"/>
          <w:szCs w:val="24"/>
        </w:rPr>
        <w:t>Π</w:t>
      </w:r>
      <w:r w:rsidRPr="0098467A">
        <w:rPr>
          <w:rFonts w:eastAsia="Times New Roman"/>
          <w:szCs w:val="24"/>
        </w:rPr>
        <w:t>εριμένουμε</w:t>
      </w:r>
      <w:r w:rsidRPr="0098467A">
        <w:rPr>
          <w:rFonts w:eastAsia="Times New Roman"/>
          <w:szCs w:val="24"/>
        </w:rPr>
        <w:t xml:space="preserve">, λοιπόν, </w:t>
      </w:r>
      <w:r w:rsidRPr="0098467A">
        <w:rPr>
          <w:rFonts w:eastAsia="Times New Roman"/>
          <w:szCs w:val="24"/>
        </w:rPr>
        <w:t xml:space="preserve">η πραγματικότητα να επιβεβαιώσει τα λεγόμενά σας </w:t>
      </w:r>
      <w:r w:rsidRPr="0098467A">
        <w:rPr>
          <w:rFonts w:eastAsia="Times New Roman"/>
          <w:szCs w:val="24"/>
        </w:rPr>
        <w:t>-</w:t>
      </w:r>
      <w:r w:rsidRPr="0098467A">
        <w:rPr>
          <w:rFonts w:eastAsia="Times New Roman"/>
          <w:szCs w:val="24"/>
        </w:rPr>
        <w:t xml:space="preserve">και θέλουμε πάρα πολύ να επιβεβαιώσει τα λεγόμενά </w:t>
      </w:r>
      <w:r w:rsidRPr="0098467A">
        <w:rPr>
          <w:rFonts w:eastAsia="Times New Roman"/>
          <w:szCs w:val="24"/>
        </w:rPr>
        <w:t>σας-</w:t>
      </w:r>
      <w:r w:rsidRPr="0098467A">
        <w:rPr>
          <w:rFonts w:eastAsia="Times New Roman"/>
          <w:szCs w:val="24"/>
        </w:rPr>
        <w:t xml:space="preserve"> γιατί πραγματικά η σύνδεση του Έβρου με τη Λέσβο, με το </w:t>
      </w:r>
      <w:r w:rsidRPr="0098467A">
        <w:rPr>
          <w:rFonts w:eastAsia="Times New Roman"/>
          <w:szCs w:val="24"/>
        </w:rPr>
        <w:t>β</w:t>
      </w:r>
      <w:r w:rsidRPr="0098467A">
        <w:rPr>
          <w:rFonts w:eastAsia="Times New Roman"/>
          <w:szCs w:val="24"/>
        </w:rPr>
        <w:t xml:space="preserve">όρειο Αιγαίο θα είναι μια πραγματική, ουσιαστική, αναπτυξιακή ώθηση και για τους δύο </w:t>
      </w:r>
      <w:r w:rsidRPr="0098467A">
        <w:rPr>
          <w:rFonts w:eastAsia="Times New Roman"/>
          <w:szCs w:val="24"/>
        </w:rPr>
        <w:t>ν</w:t>
      </w:r>
      <w:r w:rsidRPr="0098467A">
        <w:rPr>
          <w:rFonts w:eastAsia="Times New Roman"/>
          <w:szCs w:val="24"/>
        </w:rPr>
        <w:t xml:space="preserve">ομούς </w:t>
      </w:r>
      <w:r w:rsidRPr="0098467A">
        <w:rPr>
          <w:rFonts w:eastAsia="Times New Roman"/>
          <w:szCs w:val="24"/>
        </w:rPr>
        <w:t xml:space="preserve">τόσο </w:t>
      </w:r>
      <w:r w:rsidRPr="0098467A">
        <w:rPr>
          <w:rFonts w:eastAsia="Times New Roman"/>
          <w:szCs w:val="24"/>
        </w:rPr>
        <w:t xml:space="preserve">για την τουριστική </w:t>
      </w:r>
      <w:r w:rsidRPr="0098467A">
        <w:rPr>
          <w:rFonts w:eastAsia="Times New Roman"/>
          <w:szCs w:val="24"/>
        </w:rPr>
        <w:t xml:space="preserve">όσο και </w:t>
      </w:r>
      <w:r w:rsidRPr="0098467A">
        <w:rPr>
          <w:rFonts w:eastAsia="Times New Roman"/>
          <w:szCs w:val="24"/>
        </w:rPr>
        <w:t xml:space="preserve">για την εμπορική κίνηση. </w:t>
      </w:r>
      <w:r w:rsidRPr="0098467A">
        <w:rPr>
          <w:rFonts w:eastAsia="Times New Roman"/>
          <w:szCs w:val="24"/>
        </w:rPr>
        <w:lastRenderedPageBreak/>
        <w:t>Αυτό, όμως, μένει να αποδειχθεί και μόλις αποδειχθεί, εμείς εδώ είμαστε.</w:t>
      </w:r>
    </w:p>
    <w:p w14:paraId="07EC244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Είδατε ότι κάναμε τροποποίηση, είδ</w:t>
      </w:r>
      <w:r w:rsidRPr="0098467A">
        <w:rPr>
          <w:rFonts w:eastAsia="Times New Roman"/>
          <w:szCs w:val="24"/>
        </w:rPr>
        <w:t>αμε μ</w:t>
      </w:r>
      <w:r w:rsidRPr="0098467A">
        <w:rPr>
          <w:rFonts w:eastAsia="Times New Roman"/>
          <w:szCs w:val="24"/>
        </w:rPr>
        <w:t>ί</w:t>
      </w:r>
      <w:r w:rsidRPr="0098467A">
        <w:rPr>
          <w:rFonts w:eastAsia="Times New Roman"/>
          <w:szCs w:val="24"/>
        </w:rPr>
        <w:t>α γραμμή η οποία δεν είχε αποτέλεσμα. Βγήκε</w:t>
      </w:r>
      <w:r w:rsidRPr="0098467A">
        <w:rPr>
          <w:rFonts w:eastAsia="Times New Roman"/>
          <w:szCs w:val="24"/>
        </w:rPr>
        <w:t>,</w:t>
      </w:r>
      <w:r w:rsidRPr="0098467A">
        <w:rPr>
          <w:rFonts w:eastAsia="Times New Roman"/>
          <w:szCs w:val="24"/>
        </w:rPr>
        <w:t xml:space="preserve"> και ήρθε μ</w:t>
      </w:r>
      <w:r w:rsidRPr="0098467A">
        <w:rPr>
          <w:rFonts w:eastAsia="Times New Roman"/>
          <w:szCs w:val="24"/>
        </w:rPr>
        <w:t>ί</w:t>
      </w:r>
      <w:r w:rsidRPr="0098467A">
        <w:rPr>
          <w:rFonts w:eastAsia="Times New Roman"/>
          <w:szCs w:val="24"/>
        </w:rPr>
        <w:t xml:space="preserve">α γραμμή η οποία πιστεύουμε ότι θα έχει καλύτερο αποτέλεσμα. Να είστε σίγουρος ότι η δική μας Κυβέρνηση δεν φείδεται χρημάτων, δεν φείδεται κόπου, όταν είναι να αναπτυχθούν περιοχές, όπως είναι </w:t>
      </w:r>
      <w:r w:rsidRPr="0098467A">
        <w:rPr>
          <w:rFonts w:eastAsia="Times New Roman"/>
          <w:szCs w:val="24"/>
        </w:rPr>
        <w:t>η Σαμοθράκη και ιδιαίτερα μετά από τις πλημμύρες που είχε.</w:t>
      </w:r>
    </w:p>
    <w:p w14:paraId="07EC244A"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Κύριε </w:t>
      </w:r>
      <w:proofErr w:type="spellStart"/>
      <w:r w:rsidRPr="0098467A">
        <w:rPr>
          <w:rFonts w:eastAsia="Times New Roman"/>
          <w:szCs w:val="24"/>
        </w:rPr>
        <w:t>Δημοσχάκη</w:t>
      </w:r>
      <w:proofErr w:type="spellEnd"/>
      <w:r w:rsidRPr="0098467A">
        <w:rPr>
          <w:rFonts w:eastAsia="Times New Roman"/>
          <w:szCs w:val="24"/>
        </w:rPr>
        <w:t>, πριν σας δώσω τον λόγο, θα ήθελα να κάνω δύο ανακοινώσεις, γιατί είναι τα παιδιά μας εδώ και παρακολουθούν.</w:t>
      </w:r>
    </w:p>
    <w:p w14:paraId="07EC244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Κυρίες και κύριοι συνάδελφοι</w:t>
      </w:r>
      <w:r w:rsidRPr="0098467A">
        <w:rPr>
          <w:rFonts w:eastAsia="Times New Roman"/>
          <w:szCs w:val="24"/>
        </w:rPr>
        <w:t>, έχω την τιμή να ανακοινώσω στο Σώμα ότι τη συνεδρίασή μας παρακολουθούν από τα άνω δυτικά θεωρεία, αφού προηγουμένως επισκέφθηκαν το κτήριο της Βουλής και συμμετείχαν στο εκπαιδευτικό πρόγραμμα «Εργαστήρι Δημοκρατίας», δεκαεννιά μαθητές και μαθήτριες από</w:t>
      </w:r>
      <w:r w:rsidRPr="0098467A">
        <w:rPr>
          <w:rFonts w:eastAsia="Times New Roman"/>
          <w:szCs w:val="24"/>
        </w:rPr>
        <w:t xml:space="preserve"> το 7</w:t>
      </w:r>
      <w:r w:rsidRPr="0098467A">
        <w:rPr>
          <w:rFonts w:eastAsia="Times New Roman"/>
          <w:szCs w:val="24"/>
          <w:vertAlign w:val="superscript"/>
        </w:rPr>
        <w:t>ο</w:t>
      </w:r>
      <w:r w:rsidRPr="0098467A">
        <w:rPr>
          <w:rFonts w:eastAsia="Times New Roman"/>
          <w:szCs w:val="24"/>
        </w:rPr>
        <w:t xml:space="preserve"> Δημοτικό Σχολείο Αγίας Βαρβάρας.</w:t>
      </w:r>
    </w:p>
    <w:p w14:paraId="07EC244C" w14:textId="77777777" w:rsidR="001D5387" w:rsidRDefault="00AE4F2A">
      <w:pPr>
        <w:spacing w:after="0" w:line="600" w:lineRule="auto"/>
        <w:ind w:firstLine="720"/>
        <w:contextualSpacing/>
        <w:jc w:val="both"/>
        <w:rPr>
          <w:rFonts w:eastAsia="Times New Roman"/>
          <w:szCs w:val="24"/>
        </w:rPr>
      </w:pPr>
      <w:r w:rsidRPr="00B14532">
        <w:rPr>
          <w:rFonts w:eastAsia="Times New Roman"/>
          <w:szCs w:val="24"/>
        </w:rPr>
        <w:t>Παιδιά, σ</w:t>
      </w:r>
      <w:r>
        <w:rPr>
          <w:rFonts w:eastAsia="Times New Roman"/>
          <w:szCs w:val="24"/>
        </w:rPr>
        <w:t>ά</w:t>
      </w:r>
      <w:r w:rsidRPr="00B14532">
        <w:rPr>
          <w:rFonts w:eastAsia="Times New Roman"/>
          <w:szCs w:val="24"/>
        </w:rPr>
        <w:t>ς καλωσορίζουμε στη Βουλή!</w:t>
      </w:r>
    </w:p>
    <w:p w14:paraId="07EC244D" w14:textId="77777777" w:rsidR="001D5387" w:rsidRDefault="00AE4F2A">
      <w:pPr>
        <w:spacing w:after="0" w:line="600" w:lineRule="auto"/>
        <w:ind w:firstLine="709"/>
        <w:contextualSpacing/>
        <w:jc w:val="center"/>
        <w:rPr>
          <w:rFonts w:eastAsia="Times New Roman"/>
          <w:szCs w:val="24"/>
        </w:rPr>
      </w:pPr>
      <w:r w:rsidRPr="00B14532">
        <w:rPr>
          <w:rFonts w:eastAsia="Times New Roman"/>
          <w:szCs w:val="24"/>
        </w:rPr>
        <w:t>(Χειροκροτήματα απ</w:t>
      </w:r>
      <w:r w:rsidRPr="00B14532">
        <w:rPr>
          <w:rFonts w:eastAsia="Times New Roman"/>
          <w:szCs w:val="24"/>
        </w:rPr>
        <w:t>’</w:t>
      </w:r>
      <w:r w:rsidRPr="00B14532">
        <w:rPr>
          <w:rFonts w:eastAsia="Times New Roman"/>
          <w:szCs w:val="24"/>
        </w:rPr>
        <w:t xml:space="preserve"> όλες τις πτέρυγες της Βουλής)</w:t>
      </w:r>
    </w:p>
    <w:p w14:paraId="07EC244E"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Επίσης, κυρίες και κύριοι συνάδελφοι, έχω την τιμή να ανακοινώσω στο Σώμα ότι τη συνεδρίασή μας παρακολουθούν από τα άνω δυτικά θ</w:t>
      </w:r>
      <w:r w:rsidRPr="0098467A">
        <w:rPr>
          <w:rFonts w:eastAsia="Times New Roman"/>
          <w:szCs w:val="24"/>
        </w:rPr>
        <w:t>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τους απ</w:t>
      </w:r>
      <w:r w:rsidRPr="0098467A">
        <w:rPr>
          <w:rFonts w:eastAsia="Times New Roman"/>
          <w:szCs w:val="24"/>
        </w:rPr>
        <w:t>ό το 2</w:t>
      </w:r>
      <w:r w:rsidRPr="0098467A">
        <w:rPr>
          <w:rFonts w:eastAsia="Times New Roman"/>
          <w:szCs w:val="24"/>
          <w:vertAlign w:val="superscript"/>
        </w:rPr>
        <w:t>ο</w:t>
      </w:r>
      <w:r w:rsidRPr="0098467A">
        <w:rPr>
          <w:rFonts w:eastAsia="Times New Roman"/>
          <w:szCs w:val="24"/>
        </w:rPr>
        <w:t xml:space="preserve"> Δημοτικό Σχολείο Αιγάλεω.</w:t>
      </w:r>
    </w:p>
    <w:p w14:paraId="07EC244F" w14:textId="77777777" w:rsidR="001D5387" w:rsidRDefault="00AE4F2A">
      <w:pPr>
        <w:spacing w:after="0" w:line="600" w:lineRule="auto"/>
        <w:ind w:firstLine="720"/>
        <w:contextualSpacing/>
        <w:jc w:val="both"/>
        <w:rPr>
          <w:rFonts w:eastAsia="Times New Roman"/>
          <w:szCs w:val="24"/>
        </w:rPr>
      </w:pPr>
      <w:r w:rsidRPr="00B14532">
        <w:rPr>
          <w:rFonts w:eastAsia="Times New Roman"/>
          <w:szCs w:val="24"/>
        </w:rPr>
        <w:t>Σ</w:t>
      </w:r>
      <w:r>
        <w:rPr>
          <w:rFonts w:eastAsia="Times New Roman"/>
          <w:szCs w:val="24"/>
        </w:rPr>
        <w:t>ά</w:t>
      </w:r>
      <w:r w:rsidRPr="00B14532">
        <w:rPr>
          <w:rFonts w:eastAsia="Times New Roman"/>
          <w:szCs w:val="24"/>
        </w:rPr>
        <w:t>ς καλωσορίζουμε, παιδιά!</w:t>
      </w:r>
    </w:p>
    <w:p w14:paraId="07EC2450" w14:textId="77777777" w:rsidR="001D5387" w:rsidRDefault="00AE4F2A">
      <w:pPr>
        <w:spacing w:after="0" w:line="600" w:lineRule="auto"/>
        <w:ind w:firstLine="709"/>
        <w:contextualSpacing/>
        <w:jc w:val="center"/>
        <w:rPr>
          <w:rFonts w:eastAsia="Times New Roman"/>
          <w:szCs w:val="24"/>
        </w:rPr>
      </w:pPr>
      <w:r w:rsidRPr="00B14532">
        <w:rPr>
          <w:rFonts w:eastAsia="Times New Roman"/>
          <w:szCs w:val="24"/>
        </w:rPr>
        <w:t>(Χειροκροτήματα απ</w:t>
      </w:r>
      <w:r w:rsidRPr="00B14532">
        <w:rPr>
          <w:rFonts w:eastAsia="Times New Roman"/>
          <w:szCs w:val="24"/>
        </w:rPr>
        <w:t>’</w:t>
      </w:r>
      <w:r w:rsidRPr="0098467A">
        <w:rPr>
          <w:rFonts w:eastAsia="Times New Roman"/>
          <w:szCs w:val="24"/>
        </w:rPr>
        <w:t xml:space="preserve"> όλες τις πτέρυγες της Βουλής)</w:t>
      </w:r>
    </w:p>
    <w:p w14:paraId="07EC245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Σήμερα είναι μια μέρα κοινοβουλευτικού ελέγχου, </w:t>
      </w:r>
      <w:r w:rsidRPr="0098467A">
        <w:rPr>
          <w:rFonts w:eastAsia="Times New Roman"/>
          <w:szCs w:val="24"/>
        </w:rPr>
        <w:t>κατά την οποία</w:t>
      </w:r>
      <w:r w:rsidRPr="0098467A">
        <w:rPr>
          <w:rFonts w:eastAsia="Times New Roman"/>
          <w:szCs w:val="24"/>
        </w:rPr>
        <w:t xml:space="preserve"> οι Βουλευτές ρωτούν τους Υπουργούς για διάφορα ζητήματα της αρμοδιότητάς τους και </w:t>
      </w:r>
      <w:r w:rsidRPr="0098467A">
        <w:rPr>
          <w:rFonts w:eastAsia="Times New Roman"/>
          <w:szCs w:val="24"/>
        </w:rPr>
        <w:t>γίνεται αυτός ο διάλογος. Ρωτάει ο Βουλευτής, απαντάει ο Υπουργός και υπάρχει δευτερολογία. Γι’ αυτό δεν υπάρχουν πολλοί Βουλευτές σήμερα στην Αίθουσα, δεδομένου ότι δεν συνεδριάζουμε σε Ολομέλεια και κάθε Παρασκευή οι Βουλευτές των επαρχιών συνηθίζεται να</w:t>
      </w:r>
      <w:r w:rsidRPr="0098467A">
        <w:rPr>
          <w:rFonts w:eastAsia="Times New Roman"/>
          <w:szCs w:val="24"/>
        </w:rPr>
        <w:t xml:space="preserve"> πηγαίνουν στις πόλεις από τις οποίες κατάγονται και στους νομούς στους οποίους έχουν εκλεγεί.</w:t>
      </w:r>
    </w:p>
    <w:p w14:paraId="07EC245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Σας ευχαριστούμε που επισκεφθήκατε τη Βουλή.</w:t>
      </w:r>
    </w:p>
    <w:p w14:paraId="07EC245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 xml:space="preserve">Κύριε </w:t>
      </w:r>
      <w:proofErr w:type="spellStart"/>
      <w:r w:rsidRPr="0098467A">
        <w:rPr>
          <w:rFonts w:eastAsia="Times New Roman"/>
          <w:szCs w:val="24"/>
        </w:rPr>
        <w:t>Δημοσχάκη</w:t>
      </w:r>
      <w:proofErr w:type="spellEnd"/>
      <w:r w:rsidRPr="0098467A">
        <w:rPr>
          <w:rFonts w:eastAsia="Times New Roman"/>
          <w:szCs w:val="24"/>
        </w:rPr>
        <w:t>, έχετε τον λόγο για τρία λεπτά.</w:t>
      </w:r>
    </w:p>
    <w:p w14:paraId="07EC2454"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ΑΝΑΣΤΑΣΙΟΣ (ΤΑΣΟΣ) ΔΗΜΟΣΧΑΚΗΣ:</w:t>
      </w:r>
      <w:r w:rsidRPr="0098467A">
        <w:rPr>
          <w:rFonts w:eastAsia="Times New Roman"/>
          <w:szCs w:val="24"/>
        </w:rPr>
        <w:t xml:space="preserve"> Ευχαριστώ, κυρία Πρόεδρε.</w:t>
      </w:r>
    </w:p>
    <w:p w14:paraId="07EC2455"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Κύριε Υφυπο</w:t>
      </w:r>
      <w:r w:rsidRPr="0098467A">
        <w:rPr>
          <w:rFonts w:eastAsia="Times New Roman"/>
          <w:szCs w:val="24"/>
        </w:rPr>
        <w:t>υργέ, ο σχεδιασμός σας είναι λειψός. Από την αρχή έχετε καταστήσει μη βιώσιμη αυτή τη γραμμή. Δεν θα υπάρξει ακτοπλόος να δείξει το ενδιαφέρον του. Σας το είπα ευγενώς. Σας χαρίζουμε ένα πλοίο. Θα το διαθέσετε μόνο για δύο ημέρες την εβδομάδα και μ</w:t>
      </w:r>
      <w:r w:rsidRPr="0098467A">
        <w:rPr>
          <w:rFonts w:eastAsia="Times New Roman"/>
          <w:szCs w:val="24"/>
        </w:rPr>
        <w:t>ί</w:t>
      </w:r>
      <w:r w:rsidRPr="0098467A">
        <w:rPr>
          <w:rFonts w:eastAsia="Times New Roman"/>
          <w:szCs w:val="24"/>
        </w:rPr>
        <w:t>α εποχή</w:t>
      </w:r>
      <w:r w:rsidRPr="0098467A">
        <w:rPr>
          <w:rFonts w:eastAsia="Times New Roman"/>
          <w:szCs w:val="24"/>
        </w:rPr>
        <w:t xml:space="preserve"> του έτους; Δεν θα το διαθέσετε. Δεν θα υπάρξει.</w:t>
      </w:r>
    </w:p>
    <w:p w14:paraId="07EC2456"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Εμείς τι θέλουμε; Εμείς θέλουμε αυτή η γραμμή να υποστηριχθεί από το ελληνικό κράτος. Το οφείλει για τους στρατιώτες, για τους Μυτιληνιούς και για τους </w:t>
      </w:r>
      <w:proofErr w:type="spellStart"/>
      <w:r w:rsidRPr="0098467A">
        <w:rPr>
          <w:rFonts w:eastAsia="Times New Roman"/>
          <w:szCs w:val="24"/>
        </w:rPr>
        <w:t>Λημνιούς</w:t>
      </w:r>
      <w:proofErr w:type="spellEnd"/>
      <w:r w:rsidRPr="0098467A">
        <w:rPr>
          <w:rFonts w:eastAsia="Times New Roman"/>
          <w:szCs w:val="24"/>
        </w:rPr>
        <w:t xml:space="preserve"> και</w:t>
      </w:r>
      <w:r w:rsidRPr="0098467A">
        <w:rPr>
          <w:rFonts w:eastAsia="Times New Roman"/>
          <w:szCs w:val="24"/>
        </w:rPr>
        <w:t>,</w:t>
      </w:r>
      <w:r w:rsidRPr="0098467A">
        <w:rPr>
          <w:rFonts w:eastAsia="Times New Roman"/>
          <w:szCs w:val="24"/>
        </w:rPr>
        <w:t xml:space="preserve"> μάλιστα, θα πρέπει να είναι για δύο χρόνι</w:t>
      </w:r>
      <w:r w:rsidRPr="0098467A">
        <w:rPr>
          <w:rFonts w:eastAsia="Times New Roman"/>
          <w:szCs w:val="24"/>
        </w:rPr>
        <w:t>α. Δεν ζητούμε περισσότερο.</w:t>
      </w:r>
    </w:p>
    <w:p w14:paraId="07EC245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Γιατί το ζητούμε για δύο χρόνια; Διότι θα δημιουργηθούν οι συνέργειες, κατ’ αρχάς, μεταξύ των δύο περιφερειών, κατά δεύτερον, μεταξύ των όμορων κρατών και θα γίνει αυτό που οραματιζόμαστε, μια γέφυρα. Θα είναι μια νέα «</w:t>
      </w:r>
      <w:r w:rsidRPr="0098467A">
        <w:rPr>
          <w:rFonts w:eastAsia="Times New Roman"/>
          <w:szCs w:val="24"/>
        </w:rPr>
        <w:t>θ</w:t>
      </w:r>
      <w:r w:rsidRPr="0098467A">
        <w:rPr>
          <w:rFonts w:eastAsia="Times New Roman"/>
          <w:szCs w:val="24"/>
        </w:rPr>
        <w:t xml:space="preserve">αλάσσια </w:t>
      </w:r>
      <w:r w:rsidRPr="0098467A">
        <w:rPr>
          <w:rFonts w:eastAsia="Times New Roman"/>
          <w:szCs w:val="24"/>
        </w:rPr>
        <w:t xml:space="preserve">Εγνατία», η οποία και θα κουμπώνει με τη νέα </w:t>
      </w:r>
      <w:r w:rsidRPr="0098467A">
        <w:rPr>
          <w:rFonts w:eastAsia="Times New Roman"/>
          <w:szCs w:val="24"/>
        </w:rPr>
        <w:t>ο</w:t>
      </w:r>
      <w:r w:rsidRPr="0098467A">
        <w:rPr>
          <w:rFonts w:eastAsia="Times New Roman"/>
          <w:szCs w:val="24"/>
        </w:rPr>
        <w:t>δική Εγνατία στην Αλεξανδρούπολη, που ως γνωστόν φτάνει μέχρι την Ηγουμενίτσα.</w:t>
      </w:r>
    </w:p>
    <w:p w14:paraId="07EC2458" w14:textId="77777777" w:rsidR="001D5387" w:rsidRDefault="00AE4F2A">
      <w:pPr>
        <w:tabs>
          <w:tab w:val="left" w:pos="3873"/>
        </w:tabs>
        <w:spacing w:after="0" w:line="600" w:lineRule="auto"/>
        <w:ind w:firstLine="720"/>
        <w:contextualSpacing/>
        <w:jc w:val="both"/>
        <w:rPr>
          <w:rFonts w:eastAsia="Times New Roman"/>
          <w:szCs w:val="24"/>
        </w:rPr>
      </w:pPr>
      <w:r w:rsidRPr="0098467A">
        <w:rPr>
          <w:rFonts w:eastAsia="Times New Roman"/>
          <w:szCs w:val="24"/>
        </w:rPr>
        <w:lastRenderedPageBreak/>
        <w:t>Είμαστε οραματιστές για την πατρίδα μας. Εμείς δεχόμαστε ευγενώς ό,τι μας λέτε. Δεν είμαστε άνθρωποι οι οποίοι</w:t>
      </w:r>
      <w:r w:rsidRPr="005C6E17">
        <w:rPr>
          <w:rFonts w:eastAsia="Times New Roman"/>
          <w:szCs w:val="24"/>
        </w:rPr>
        <w:t xml:space="preserve"> διεκδικούμε και κατε</w:t>
      </w:r>
      <w:r w:rsidRPr="005C6E17">
        <w:rPr>
          <w:rFonts w:eastAsia="Times New Roman"/>
          <w:szCs w:val="24"/>
        </w:rPr>
        <w:t>βαίνουμε στους δρόμους. Έχουμε σεβασμό στο κράτος, όπως αυτό εκφράζεται. Λέμε τον πόνο</w:t>
      </w:r>
      <w:r w:rsidRPr="00D15055">
        <w:rPr>
          <w:rFonts w:eastAsia="Times New Roman"/>
          <w:szCs w:val="24"/>
        </w:rPr>
        <w:t xml:space="preserve"> μας μεταξύ μας και σήμερα σας τον λέμε πλέον και κοινοβουλευτικά.</w:t>
      </w:r>
    </w:p>
    <w:p w14:paraId="07EC2459" w14:textId="77777777" w:rsidR="001D5387" w:rsidRDefault="00AE4F2A">
      <w:pPr>
        <w:tabs>
          <w:tab w:val="left" w:pos="3873"/>
        </w:tabs>
        <w:spacing w:after="0" w:line="600" w:lineRule="auto"/>
        <w:ind w:firstLine="720"/>
        <w:contextualSpacing/>
        <w:jc w:val="both"/>
        <w:rPr>
          <w:rFonts w:eastAsia="Times New Roman"/>
          <w:szCs w:val="24"/>
        </w:rPr>
      </w:pPr>
      <w:r w:rsidRPr="0098467A">
        <w:rPr>
          <w:rFonts w:eastAsia="Times New Roman"/>
          <w:szCs w:val="24"/>
        </w:rPr>
        <w:t>Εμείς θέλουμε όχι μόνο να προ</w:t>
      </w:r>
      <w:r w:rsidRPr="0098467A">
        <w:rPr>
          <w:rFonts w:eastAsia="Times New Roman"/>
          <w:szCs w:val="24"/>
        </w:rPr>
        <w:t>αγ</w:t>
      </w:r>
      <w:r w:rsidRPr="0098467A">
        <w:rPr>
          <w:rFonts w:eastAsia="Times New Roman"/>
          <w:szCs w:val="24"/>
        </w:rPr>
        <w:t>άγουμε τον τουρισμό κατά τους θερινούς μήνες, αλλά θέλουμε να προ</w:t>
      </w:r>
      <w:r w:rsidRPr="0098467A">
        <w:rPr>
          <w:rFonts w:eastAsia="Times New Roman"/>
          <w:szCs w:val="24"/>
        </w:rPr>
        <w:t>αγ</w:t>
      </w:r>
      <w:r w:rsidRPr="0098467A">
        <w:rPr>
          <w:rFonts w:eastAsia="Times New Roman"/>
          <w:szCs w:val="24"/>
        </w:rPr>
        <w:t>άγουμ</w:t>
      </w:r>
      <w:r w:rsidRPr="0098467A">
        <w:rPr>
          <w:rFonts w:eastAsia="Times New Roman"/>
          <w:szCs w:val="24"/>
        </w:rPr>
        <w:t xml:space="preserve">ε την οικονομία, το εμπόριο. Διότι μπορούμε αυτά τα προϊόντα, τα ευλογημένα τα οποία παράγει η Θράκη να τα προωθήσουμε στο </w:t>
      </w:r>
      <w:r w:rsidRPr="0098467A">
        <w:rPr>
          <w:rFonts w:eastAsia="Times New Roman"/>
          <w:szCs w:val="24"/>
        </w:rPr>
        <w:t>β</w:t>
      </w:r>
      <w:r w:rsidRPr="0098467A">
        <w:rPr>
          <w:rFonts w:eastAsia="Times New Roman"/>
          <w:szCs w:val="24"/>
        </w:rPr>
        <w:t>ορειοανατολικό Αιγαίο όπως και</w:t>
      </w:r>
      <w:r w:rsidRPr="0098467A">
        <w:rPr>
          <w:rFonts w:eastAsia="Times New Roman"/>
          <w:szCs w:val="24"/>
        </w:rPr>
        <w:t>,</w:t>
      </w:r>
      <w:r w:rsidRPr="0098467A">
        <w:rPr>
          <w:rFonts w:eastAsia="Times New Roman"/>
          <w:szCs w:val="24"/>
        </w:rPr>
        <w:t xml:space="preserve"> αντίστροφα, αυτά που παράγει το </w:t>
      </w:r>
      <w:r w:rsidRPr="0098467A">
        <w:rPr>
          <w:rFonts w:eastAsia="Times New Roman"/>
          <w:szCs w:val="24"/>
        </w:rPr>
        <w:t>β</w:t>
      </w:r>
      <w:r w:rsidRPr="0098467A">
        <w:rPr>
          <w:rFonts w:eastAsia="Times New Roman"/>
          <w:szCs w:val="24"/>
        </w:rPr>
        <w:t>ορειοανατολικό Αιγαίο με τα νησιά του να έρθουν στη δική μας την αγ</w:t>
      </w:r>
      <w:r w:rsidRPr="0098467A">
        <w:rPr>
          <w:rFonts w:eastAsia="Times New Roman"/>
          <w:szCs w:val="24"/>
        </w:rPr>
        <w:t>ορά. Αυτή τη συνέργεια δεν μπορείτε εσείς να μας την εξασφαλίσετε.</w:t>
      </w:r>
    </w:p>
    <w:p w14:paraId="07EC245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Ωστόσο, επειδή είμαι καλός νοικοκύρης και επιτελής δυνατός θα σας παραδώσω ένα σχέδιο δρομολογίων θερινών και χειμερινών, το οποίο έχουν επεξεργαστεί επιστήμονες οι οποίοι</w:t>
      </w:r>
      <w:r w:rsidRPr="005C6E17">
        <w:rPr>
          <w:rFonts w:eastAsia="Times New Roman"/>
          <w:szCs w:val="24"/>
        </w:rPr>
        <w:t xml:space="preserve"> αγαπούν και τις δύο περιφέρειες. </w:t>
      </w:r>
    </w:p>
    <w:p w14:paraId="07EC245B" w14:textId="77777777" w:rsidR="001D5387" w:rsidRDefault="00AE4F2A">
      <w:pPr>
        <w:spacing w:after="0" w:line="600" w:lineRule="auto"/>
        <w:ind w:firstLine="720"/>
        <w:contextualSpacing/>
        <w:jc w:val="both"/>
        <w:rPr>
          <w:rFonts w:eastAsia="Times New Roman"/>
          <w:szCs w:val="24"/>
        </w:rPr>
      </w:pPr>
      <w:r w:rsidRPr="00B14532">
        <w:rPr>
          <w:rFonts w:eastAsia="Times New Roman"/>
          <w:szCs w:val="24"/>
        </w:rPr>
        <w:t xml:space="preserve">(Στο σημείο αυτό ο Βουλευτής κ. Αναστάσιος </w:t>
      </w:r>
      <w:r w:rsidRPr="00B14532">
        <w:rPr>
          <w:rFonts w:eastAsia="Times New Roman"/>
          <w:szCs w:val="24"/>
        </w:rPr>
        <w:t>(Τάσος</w:t>
      </w:r>
      <w:r w:rsidRPr="0098467A">
        <w:rPr>
          <w:rFonts w:eastAsia="Times New Roman"/>
          <w:szCs w:val="24"/>
        </w:rPr>
        <w:t>)</w:t>
      </w:r>
      <w:r w:rsidRPr="0098467A">
        <w:rPr>
          <w:rFonts w:eastAsia="Times New Roman"/>
          <w:szCs w:val="24"/>
        </w:rPr>
        <w:t xml:space="preserve"> </w:t>
      </w:r>
      <w:proofErr w:type="spellStart"/>
      <w:r w:rsidRPr="0098467A">
        <w:rPr>
          <w:rFonts w:eastAsia="Times New Roman"/>
          <w:szCs w:val="24"/>
        </w:rPr>
        <w:t>Δημοσχάκης</w:t>
      </w:r>
      <w:proofErr w:type="spellEnd"/>
      <w:r w:rsidRPr="0098467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EC245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Θα δείτε ότι μπορούμε να εξυπηρετήσουμε με ένα φ</w:t>
      </w:r>
      <w:r w:rsidRPr="0098467A">
        <w:rPr>
          <w:rFonts w:eastAsia="Times New Roman"/>
          <w:szCs w:val="24"/>
        </w:rPr>
        <w:t>ε</w:t>
      </w:r>
      <w:r w:rsidRPr="0098467A">
        <w:rPr>
          <w:rFonts w:eastAsia="Times New Roman"/>
          <w:szCs w:val="24"/>
        </w:rPr>
        <w:t>ριμπ</w:t>
      </w:r>
      <w:r w:rsidRPr="0098467A">
        <w:rPr>
          <w:rFonts w:eastAsia="Times New Roman"/>
          <w:szCs w:val="24"/>
        </w:rPr>
        <w:t>ό</w:t>
      </w:r>
      <w:r w:rsidRPr="0098467A">
        <w:rPr>
          <w:rFonts w:eastAsia="Times New Roman"/>
          <w:szCs w:val="24"/>
        </w:rPr>
        <w:t xml:space="preserve">τ όλες τις ακτοπλοϊκές ανάγκες που έχουν τα νησιά του </w:t>
      </w:r>
      <w:r w:rsidRPr="0098467A">
        <w:rPr>
          <w:rFonts w:eastAsia="Times New Roman"/>
          <w:szCs w:val="24"/>
        </w:rPr>
        <w:t>β</w:t>
      </w:r>
      <w:r w:rsidRPr="0098467A">
        <w:rPr>
          <w:rFonts w:eastAsia="Times New Roman"/>
          <w:szCs w:val="24"/>
        </w:rPr>
        <w:t xml:space="preserve">ορειοανατολικού Αιγαίου, του Θρακικού Πελάγους. Και έτσι όταν θα φτάσουμε στη Μυτιλήνη, με ανταπόκριση μπορούμε να φτάσουμε και στο </w:t>
      </w:r>
      <w:r w:rsidRPr="0098467A">
        <w:rPr>
          <w:rFonts w:eastAsia="Times New Roman"/>
          <w:szCs w:val="24"/>
        </w:rPr>
        <w:t>κ</w:t>
      </w:r>
      <w:r w:rsidRPr="0098467A">
        <w:rPr>
          <w:rFonts w:eastAsia="Times New Roman"/>
          <w:szCs w:val="24"/>
        </w:rPr>
        <w:t>εντρικό Αιγαί</w:t>
      </w:r>
      <w:r w:rsidRPr="0098467A">
        <w:rPr>
          <w:rFonts w:eastAsia="Times New Roman"/>
          <w:szCs w:val="24"/>
        </w:rPr>
        <w:t xml:space="preserve">ο και στο </w:t>
      </w:r>
      <w:r w:rsidRPr="0098467A">
        <w:rPr>
          <w:rFonts w:eastAsia="Times New Roman"/>
          <w:szCs w:val="24"/>
        </w:rPr>
        <w:t>ν</w:t>
      </w:r>
      <w:r w:rsidRPr="0098467A">
        <w:rPr>
          <w:rFonts w:eastAsia="Times New Roman"/>
          <w:szCs w:val="24"/>
        </w:rPr>
        <w:t xml:space="preserve">οτιοανατολικό, που είσαστε εσείς. Αυτή είναι η οραματική «νέα θαλάσσια Εγνατία». Εγώ πιστεύω ότι αυτά τα δρομολόγια έχουν και κόστος. Εάν τα μελετήσετε, θα δείτε ότι θα βρείτε λύση στο πρόβλημά μας. </w:t>
      </w:r>
    </w:p>
    <w:p w14:paraId="07EC245D" w14:textId="77777777" w:rsidR="001D5387" w:rsidRDefault="00AE4F2A">
      <w:pPr>
        <w:spacing w:after="0" w:line="600" w:lineRule="auto"/>
        <w:ind w:firstLine="720"/>
        <w:contextualSpacing/>
        <w:jc w:val="both"/>
        <w:rPr>
          <w:rFonts w:eastAsia="Times New Roman"/>
          <w:color w:val="000000" w:themeColor="text1"/>
          <w:szCs w:val="24"/>
        </w:rPr>
      </w:pPr>
      <w:r w:rsidRPr="0098467A">
        <w:rPr>
          <w:rFonts w:eastAsia="Times New Roman"/>
          <w:color w:val="000000" w:themeColor="text1"/>
          <w:szCs w:val="24"/>
        </w:rPr>
        <w:t>Να μη λέτε, όμως, ότι θα ευλογήσετε την περιο</w:t>
      </w:r>
      <w:r w:rsidRPr="0098467A">
        <w:rPr>
          <w:rFonts w:eastAsia="Times New Roman"/>
          <w:color w:val="000000" w:themeColor="text1"/>
          <w:szCs w:val="24"/>
        </w:rPr>
        <w:t>χή μας με ένα «κουτσό» δρομολόγιο μια φορά την εβδομάδα, όπως το ζήσαμε φέτος και μάλιστα στη γραμμή Αλεξανδρούπολη</w:t>
      </w:r>
      <w:r w:rsidRPr="0098467A">
        <w:rPr>
          <w:rFonts w:eastAsia="Times New Roman"/>
          <w:color w:val="000000" w:themeColor="text1"/>
          <w:szCs w:val="24"/>
        </w:rPr>
        <w:t xml:space="preserve"> </w:t>
      </w:r>
      <w:r w:rsidRPr="0098467A">
        <w:rPr>
          <w:rFonts w:eastAsia="Times New Roman"/>
          <w:color w:val="000000" w:themeColor="text1"/>
          <w:szCs w:val="24"/>
        </w:rPr>
        <w:t>-</w:t>
      </w:r>
      <w:r w:rsidRPr="0098467A">
        <w:rPr>
          <w:rFonts w:eastAsia="Times New Roman"/>
          <w:color w:val="000000" w:themeColor="text1"/>
          <w:szCs w:val="24"/>
        </w:rPr>
        <w:t xml:space="preserve"> </w:t>
      </w:r>
      <w:r w:rsidRPr="0098467A">
        <w:rPr>
          <w:rFonts w:eastAsia="Times New Roman"/>
          <w:color w:val="000000" w:themeColor="text1"/>
          <w:szCs w:val="24"/>
        </w:rPr>
        <w:t xml:space="preserve">Λαύριο. Περιμένουμε και αυτή τη γραμμή να μην τη βάλετε στο αρχείο. Εμείς τη θέλουμε αυτή τη γραμμή. Έγινε η αναβίωσή της. Ήταν πετυχημένη κατά το παρελθόν. </w:t>
      </w:r>
    </w:p>
    <w:p w14:paraId="07EC245E" w14:textId="77777777" w:rsidR="001D5387" w:rsidRDefault="00AE4F2A">
      <w:pPr>
        <w:spacing w:after="0" w:line="600" w:lineRule="auto"/>
        <w:ind w:firstLine="720"/>
        <w:contextualSpacing/>
        <w:jc w:val="both"/>
        <w:rPr>
          <w:rFonts w:eastAsia="Times New Roman"/>
          <w:szCs w:val="24"/>
        </w:rPr>
      </w:pPr>
      <w:r w:rsidRPr="0098467A">
        <w:rPr>
          <w:rFonts w:eastAsia="Times New Roman"/>
          <w:color w:val="000000" w:themeColor="text1"/>
          <w:szCs w:val="24"/>
        </w:rPr>
        <w:t xml:space="preserve">Νομίζω, κύριε Υφυπουργέ, πως ό,τι και αν διεκδικούμε, γυρίζουμε πίσω </w:t>
      </w:r>
      <w:r w:rsidRPr="0098467A">
        <w:rPr>
          <w:rFonts w:eastAsia="Times New Roman"/>
          <w:szCs w:val="24"/>
        </w:rPr>
        <w:t>στην ιστορία. Ξέρετε ότι αυτή</w:t>
      </w:r>
      <w:r w:rsidRPr="0098467A">
        <w:rPr>
          <w:rFonts w:eastAsia="Times New Roman"/>
          <w:szCs w:val="24"/>
        </w:rPr>
        <w:t xml:space="preserve"> η γραμμή που διεκδικούμε, της Αλεξανδρούπολης με τη Μυτιλήνη, μεγαλούργησε στην περίοδο του μεσοπολέμου. Επίσης, μεγαλούργησε στη</w:t>
      </w:r>
      <w:r w:rsidRPr="005C6E17">
        <w:rPr>
          <w:rFonts w:eastAsia="Times New Roman"/>
          <w:szCs w:val="24"/>
        </w:rPr>
        <w:t xml:space="preserve"> μεταπολεμική περίοδο. Δεν διεκδικούμε καινούργιες γραμμές.</w:t>
      </w:r>
      <w:r w:rsidRPr="00D15055">
        <w:rPr>
          <w:rFonts w:eastAsia="Times New Roman"/>
          <w:szCs w:val="24"/>
        </w:rPr>
        <w:t xml:space="preserve"> Αναβιώνουμε τις παλιές, </w:t>
      </w:r>
      <w:r w:rsidRPr="0098467A">
        <w:rPr>
          <w:rFonts w:eastAsia="Times New Roman"/>
          <w:szCs w:val="24"/>
        </w:rPr>
        <w:t>οι οποίες</w:t>
      </w:r>
      <w:r w:rsidRPr="005C6E17">
        <w:rPr>
          <w:rFonts w:eastAsia="Times New Roman"/>
          <w:szCs w:val="24"/>
        </w:rPr>
        <w:t xml:space="preserve"> ήταν πετυχημένες. Όποιος διαβάζε</w:t>
      </w:r>
      <w:r w:rsidRPr="005C6E17">
        <w:rPr>
          <w:rFonts w:eastAsia="Times New Roman"/>
          <w:szCs w:val="24"/>
        </w:rPr>
        <w:t xml:space="preserve">ι την </w:t>
      </w:r>
      <w:r w:rsidRPr="005C6E17">
        <w:rPr>
          <w:rFonts w:eastAsia="Times New Roman"/>
          <w:szCs w:val="24"/>
        </w:rPr>
        <w:lastRenderedPageBreak/>
        <w:t>ιστορία, μπορεί να είναι αποδοτικός και μπορεί να είναι και αποτελεσματικός.</w:t>
      </w:r>
    </w:p>
    <w:p w14:paraId="07EC245F" w14:textId="77777777" w:rsidR="001D5387" w:rsidRDefault="00AE4F2A">
      <w:pPr>
        <w:spacing w:after="0" w:line="600" w:lineRule="auto"/>
        <w:ind w:firstLine="720"/>
        <w:contextualSpacing/>
        <w:jc w:val="both"/>
        <w:rPr>
          <w:rFonts w:eastAsia="Times New Roman"/>
          <w:szCs w:val="24"/>
        </w:rPr>
      </w:pPr>
      <w:r w:rsidRPr="00D15055">
        <w:rPr>
          <w:rFonts w:eastAsia="Times New Roman"/>
          <w:szCs w:val="24"/>
        </w:rPr>
        <w:t>Κυρία Πρόεδρε, κλείνοντας</w:t>
      </w:r>
      <w:r w:rsidRPr="00B14532">
        <w:rPr>
          <w:rFonts w:eastAsia="Times New Roman"/>
          <w:szCs w:val="24"/>
        </w:rPr>
        <w:t xml:space="preserve"> θα ήθελα να χαιρετήσω την τοποθέτηση του Προεδρείου της Βουλής για δύο μεγάλα θέματα, τα οποία έχουν σχέση με τους Έλληνες, με την ιστορία τους. </w:t>
      </w:r>
    </w:p>
    <w:p w14:paraId="07EC2460"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Τ</w:t>
      </w:r>
      <w:r w:rsidRPr="0098467A">
        <w:rPr>
          <w:rFonts w:eastAsia="Times New Roman"/>
          <w:szCs w:val="24"/>
        </w:rPr>
        <w:t>ο πρώτο θέμα είναι αυτό της Εθνικής Αντίστασης, που πραγματικά θα γιορτάσουμε σε όλες τις πρωτεύουσες των νομών, στ</w:t>
      </w:r>
      <w:r w:rsidRPr="0098467A">
        <w:rPr>
          <w:rFonts w:eastAsia="Times New Roman"/>
          <w:szCs w:val="24"/>
        </w:rPr>
        <w:t>ο</w:t>
      </w:r>
      <w:r w:rsidRPr="0098467A">
        <w:rPr>
          <w:rFonts w:eastAsia="Times New Roman"/>
          <w:szCs w:val="24"/>
        </w:rPr>
        <w:t xml:space="preserve"> πλαίσι</w:t>
      </w:r>
      <w:r w:rsidRPr="0098467A">
        <w:rPr>
          <w:rFonts w:eastAsia="Times New Roman"/>
          <w:szCs w:val="24"/>
        </w:rPr>
        <w:t>ο</w:t>
      </w:r>
      <w:r w:rsidRPr="0098467A">
        <w:rPr>
          <w:rFonts w:eastAsia="Times New Roman"/>
          <w:szCs w:val="24"/>
        </w:rPr>
        <w:t xml:space="preserve"> της εφαρμογής και του νόμου αλλά και του ιστορικού χρέους. Ιστορικό χρέος σ' ό,τι αφορά τη μνήμη αυτών των ανθρώπων που θυσιάστηκαν</w:t>
      </w:r>
      <w:r w:rsidRPr="0098467A">
        <w:rPr>
          <w:rFonts w:eastAsia="Times New Roman"/>
          <w:szCs w:val="24"/>
        </w:rPr>
        <w:t xml:space="preserve"> για την πατρίδα. Ιστορικό χρέος γι</w:t>
      </w:r>
      <w:r w:rsidRPr="0098467A">
        <w:rPr>
          <w:rFonts w:eastAsia="Times New Roman"/>
          <w:szCs w:val="24"/>
        </w:rPr>
        <w:t>’</w:t>
      </w:r>
      <w:r w:rsidRPr="0098467A">
        <w:rPr>
          <w:rFonts w:eastAsia="Times New Roman"/>
          <w:szCs w:val="24"/>
        </w:rPr>
        <w:t xml:space="preserve"> αυτούς που από κοινού σχεδίασαν και υλοποίησαν ένα πολύ μεγάλο γεγονός εκείνης της ιστορικής περιόδου. Ο </w:t>
      </w:r>
      <w:proofErr w:type="spellStart"/>
      <w:r w:rsidRPr="0098467A">
        <w:rPr>
          <w:rFonts w:eastAsia="Times New Roman"/>
          <w:szCs w:val="24"/>
        </w:rPr>
        <w:t>Γοργοπόταμος</w:t>
      </w:r>
      <w:proofErr w:type="spellEnd"/>
      <w:r w:rsidRPr="0098467A">
        <w:rPr>
          <w:rFonts w:eastAsia="Times New Roman"/>
          <w:szCs w:val="24"/>
        </w:rPr>
        <w:t xml:space="preserve"> αποτελεί τη διασταύρωση, το σημείο όπου συναντήθηκαν όλες οι πλευρές και υπερασπίστηκαν την πατρίδα.</w:t>
      </w:r>
    </w:p>
    <w:p w14:paraId="07EC2461"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Σε ό,τι αφορά το δεύτερο θέμα, αυτό της εξάλειψης της βίας κατά των γυναικών, με παγκόσμια ημέρα την 25</w:t>
      </w:r>
      <w:r w:rsidRPr="0098467A">
        <w:rPr>
          <w:rFonts w:eastAsia="Times New Roman"/>
          <w:szCs w:val="24"/>
          <w:vertAlign w:val="superscript"/>
        </w:rPr>
        <w:t>η</w:t>
      </w:r>
      <w:r w:rsidRPr="0098467A">
        <w:rPr>
          <w:rFonts w:eastAsia="Times New Roman"/>
          <w:szCs w:val="24"/>
        </w:rPr>
        <w:t xml:space="preserve"> Νοεμβρίου, θέλω να δηλώσω ότι οι γυναίκες προσέφεραν και προσφέρουν στην ανθρωπότητα, στην κοινωνία, στη χώρα μας γενναιόδωρα τους καρπούς τους. Εμείς </w:t>
      </w:r>
      <w:r w:rsidRPr="0098467A">
        <w:rPr>
          <w:rFonts w:eastAsia="Times New Roman"/>
          <w:szCs w:val="24"/>
        </w:rPr>
        <w:t xml:space="preserve">δηλώνουμε από οποιοδήποτε αξίωμα αλλά και </w:t>
      </w:r>
      <w:r w:rsidRPr="0098467A">
        <w:rPr>
          <w:rFonts w:eastAsia="Times New Roman"/>
          <w:szCs w:val="24"/>
        </w:rPr>
        <w:lastRenderedPageBreak/>
        <w:t>από οποιαδήποτε κοινωνική θέση ότι θα πρέπει να τις προστατεύουμε με κάθε τρόπο</w:t>
      </w:r>
      <w:r w:rsidRPr="0098467A">
        <w:rPr>
          <w:rFonts w:eastAsia="Times New Roman"/>
          <w:szCs w:val="24"/>
        </w:rPr>
        <w:t xml:space="preserve"> </w:t>
      </w:r>
      <w:r w:rsidRPr="0098467A">
        <w:rPr>
          <w:rFonts w:eastAsia="Times New Roman"/>
          <w:szCs w:val="24"/>
        </w:rPr>
        <w:t>και με τα λόγια μας και με τις ευχές και με τις προσευχές μας αλλά πάνω από όλα, όμως, με τα έργα μας.</w:t>
      </w:r>
    </w:p>
    <w:p w14:paraId="07EC2462"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Θα ήθελα να δηλώσω ενώπιον όλων</w:t>
      </w:r>
      <w:r w:rsidRPr="0098467A">
        <w:rPr>
          <w:rFonts w:eastAsia="Times New Roman"/>
          <w:szCs w:val="24"/>
        </w:rPr>
        <w:t xml:space="preserve"> σας ότι από το πρότερο αξίωμα του Αρχηγού της Ελληνικής Αστυνομίας είχαμε προβεί σε μεγάλες τομές και συγκροτήσαμε μέσα από τον ελληνικό νόμο, ειδικές υπηρεσίες αντιμετώπισης αυτού του φρικτού φαινομένου, πραγματικά, που προσβάλλει τον άνθρωπο.</w:t>
      </w:r>
    </w:p>
    <w:p w14:paraId="07EC2463"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Σας ευχαρι</w:t>
      </w:r>
      <w:r w:rsidRPr="0098467A">
        <w:rPr>
          <w:rFonts w:eastAsia="Times New Roman"/>
          <w:szCs w:val="24"/>
        </w:rPr>
        <w:t xml:space="preserve">στώ πολύ. </w:t>
      </w:r>
    </w:p>
    <w:p w14:paraId="07EC2464"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ΠΡΟΕΔΡΕΥΟΥΣΑ (Αναστασία Χριστοδουλοπούλου):</w:t>
      </w:r>
      <w:r w:rsidRPr="0098467A">
        <w:rPr>
          <w:rFonts w:eastAsia="Times New Roman"/>
          <w:szCs w:val="24"/>
        </w:rPr>
        <w:t xml:space="preserve"> Ευχαριστούμε κι εμείς.</w:t>
      </w:r>
    </w:p>
    <w:p w14:paraId="07EC2465"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Κύριε Υ</w:t>
      </w:r>
      <w:r w:rsidRPr="0098467A">
        <w:rPr>
          <w:rFonts w:eastAsia="Times New Roman"/>
          <w:szCs w:val="24"/>
        </w:rPr>
        <w:t>φυ</w:t>
      </w:r>
      <w:r w:rsidRPr="0098467A">
        <w:rPr>
          <w:rFonts w:eastAsia="Times New Roman"/>
          <w:szCs w:val="24"/>
        </w:rPr>
        <w:t>πουργέ, έχετε τον λόγο για τρία λεπτά.</w:t>
      </w:r>
    </w:p>
    <w:p w14:paraId="07EC2466" w14:textId="77777777" w:rsidR="001D5387" w:rsidRDefault="00AE4F2A">
      <w:pPr>
        <w:spacing w:after="0" w:line="600" w:lineRule="auto"/>
        <w:ind w:firstLine="720"/>
        <w:contextualSpacing/>
        <w:jc w:val="both"/>
        <w:rPr>
          <w:rFonts w:eastAsia="Times New Roman"/>
          <w:szCs w:val="24"/>
        </w:rPr>
      </w:pPr>
      <w:r w:rsidRPr="0098467A">
        <w:rPr>
          <w:rFonts w:eastAsia="Times New Roman"/>
          <w:b/>
          <w:szCs w:val="24"/>
        </w:rPr>
        <w:t>ΝΕΚΤΑΡΙΟΣ ΣΑΝΤΟΡΙΝΙΟΣ (Υφυπουργός Ναυτιλίας και Νησιωτικής Πολιτικής):</w:t>
      </w:r>
      <w:r w:rsidRPr="0098467A">
        <w:rPr>
          <w:rFonts w:eastAsia="Times New Roman"/>
          <w:szCs w:val="24"/>
        </w:rPr>
        <w:t xml:space="preserve"> Ευχαριστώ, κυρία Πρόεδρε.</w:t>
      </w:r>
    </w:p>
    <w:p w14:paraId="07EC2467"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Κύριε </w:t>
      </w:r>
      <w:proofErr w:type="spellStart"/>
      <w:r w:rsidRPr="0098467A">
        <w:rPr>
          <w:rFonts w:eastAsia="Times New Roman"/>
          <w:szCs w:val="24"/>
        </w:rPr>
        <w:t>Δημοσχάκη</w:t>
      </w:r>
      <w:proofErr w:type="spellEnd"/>
      <w:r w:rsidRPr="0098467A">
        <w:rPr>
          <w:rFonts w:eastAsia="Times New Roman"/>
          <w:szCs w:val="24"/>
        </w:rPr>
        <w:t xml:space="preserve">, σας εξήγησα και </w:t>
      </w:r>
      <w:r w:rsidRPr="0098467A">
        <w:rPr>
          <w:rFonts w:eastAsia="Times New Roman"/>
          <w:szCs w:val="24"/>
        </w:rPr>
        <w:t>πριν. Χ</w:t>
      </w:r>
      <w:r w:rsidRPr="0098467A">
        <w:rPr>
          <w:rFonts w:eastAsia="Times New Roman"/>
          <w:szCs w:val="24"/>
        </w:rPr>
        <w:t>θ</w:t>
      </w:r>
      <w:r w:rsidRPr="0098467A">
        <w:rPr>
          <w:rFonts w:eastAsia="Times New Roman"/>
          <w:szCs w:val="24"/>
        </w:rPr>
        <w:t>ες στη συζήτηση</w:t>
      </w:r>
      <w:r w:rsidRPr="0098467A">
        <w:rPr>
          <w:rFonts w:eastAsia="Times New Roman"/>
          <w:szCs w:val="24"/>
        </w:rPr>
        <w:t>,</w:t>
      </w:r>
      <w:r w:rsidRPr="0098467A">
        <w:rPr>
          <w:rFonts w:eastAsia="Times New Roman"/>
          <w:szCs w:val="24"/>
        </w:rPr>
        <w:t xml:space="preserve"> πραγματικά</w:t>
      </w:r>
      <w:r w:rsidRPr="0098467A">
        <w:rPr>
          <w:rFonts w:eastAsia="Times New Roman"/>
          <w:szCs w:val="24"/>
        </w:rPr>
        <w:t>,</w:t>
      </w:r>
      <w:r w:rsidRPr="0098467A">
        <w:rPr>
          <w:rFonts w:eastAsia="Times New Roman"/>
          <w:szCs w:val="24"/>
        </w:rPr>
        <w:t xml:space="preserve"> φάνηκε ότι τουλάχιστον η δική σας παράταξη δεν συμφωνεί με αυτά που λέτε, γιατί όταν πήγαμε να φέρουμε το άρθρο 76, που θα έδινε τη δυνατότητα και στον ίδιο τον Δήμο της Σαμοθράκης να κάνει τον δικό του σχεδιασμό για έν</w:t>
      </w:r>
      <w:r w:rsidRPr="0098467A">
        <w:rPr>
          <w:rFonts w:eastAsia="Times New Roman"/>
          <w:szCs w:val="24"/>
        </w:rPr>
        <w:t>α καλύτερο α</w:t>
      </w:r>
      <w:r w:rsidRPr="0098467A">
        <w:rPr>
          <w:rFonts w:eastAsia="Times New Roman"/>
          <w:szCs w:val="24"/>
        </w:rPr>
        <w:lastRenderedPageBreak/>
        <w:t xml:space="preserve">κτοπλοϊκό σχέδιο, με χρηματοδοτήσεις και από την Ευρωπαϊκή Ένωση αλλά και απευθείας, δηλαδή χωρίς διενέργεια διαγωνισμού να μπορεί ο </w:t>
      </w:r>
      <w:r w:rsidRPr="0098467A">
        <w:rPr>
          <w:rFonts w:eastAsia="Times New Roman"/>
          <w:szCs w:val="24"/>
        </w:rPr>
        <w:t>δ</w:t>
      </w:r>
      <w:r w:rsidRPr="0098467A">
        <w:rPr>
          <w:rFonts w:eastAsia="Times New Roman"/>
          <w:szCs w:val="24"/>
        </w:rPr>
        <w:t xml:space="preserve">ήμος να κάνει προγραμματική σύμβαση -και θα μπορεί από εδώ και πέρα, από σήμερα να το κάνει- εσείς το </w:t>
      </w:r>
      <w:r w:rsidRPr="0098467A">
        <w:rPr>
          <w:rFonts w:eastAsia="Times New Roman"/>
          <w:szCs w:val="24"/>
        </w:rPr>
        <w:t>καταψηφίσατε.</w:t>
      </w:r>
    </w:p>
    <w:p w14:paraId="07EC2468"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Συμφωνώ απόλυτα μαζί σας ότι πιθανόν και να μην είναι βιώσιμη αυτή η γραμμή, να μην είναι βιώσιμη σε οποιαδήποτε μορφή της. Γιατί αν ήταν βιώσιμη, σας το είπα και πριν, θα την έφερνε κάποιος ακτοπλόος χωρίς να του δώσουμε χρηματοδότηση. Εμείς</w:t>
      </w:r>
      <w:r w:rsidRPr="0098467A">
        <w:rPr>
          <w:rFonts w:eastAsia="Times New Roman"/>
          <w:szCs w:val="24"/>
        </w:rPr>
        <w:t xml:space="preserve"> θέλουμε να δώσουμε χρηματοδότηση. </w:t>
      </w:r>
    </w:p>
    <w:p w14:paraId="07EC2469"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 xml:space="preserve">Πραγματικά θα αξιοποιήσω και αυτό που καταθέσατε. Νομίζω ότι από τη στιγμή που λέτε ότι το έχουν επεξεργαστεί και επιστήμονες -φαντάζομαι πλοίαρχοι, συγκοινωνιολόγοι- θα το δούμε και πιθανώς στην επόμενη </w:t>
      </w:r>
      <w:r w:rsidRPr="0098467A">
        <w:rPr>
          <w:rFonts w:eastAsia="Times New Roman"/>
          <w:szCs w:val="24"/>
        </w:rPr>
        <w:t>«</w:t>
      </w:r>
      <w:proofErr w:type="spellStart"/>
      <w:r w:rsidRPr="0098467A">
        <w:rPr>
          <w:rFonts w:eastAsia="Times New Roman"/>
          <w:szCs w:val="24"/>
        </w:rPr>
        <w:t>δρομολογιακή</w:t>
      </w:r>
      <w:proofErr w:type="spellEnd"/>
      <w:r w:rsidRPr="0098467A">
        <w:rPr>
          <w:rFonts w:eastAsia="Times New Roman"/>
          <w:szCs w:val="24"/>
        </w:rPr>
        <w:t>»</w:t>
      </w:r>
      <w:r w:rsidRPr="0098467A">
        <w:rPr>
          <w:rFonts w:eastAsia="Times New Roman"/>
          <w:szCs w:val="24"/>
        </w:rPr>
        <w:t xml:space="preserve"> π</w:t>
      </w:r>
      <w:r w:rsidRPr="0098467A">
        <w:rPr>
          <w:rFonts w:eastAsia="Times New Roman"/>
          <w:szCs w:val="24"/>
        </w:rPr>
        <w:t>ερίοδο να δημοπρατηθεί κάτι τέτοιο. Περιμένετε να δούμε τα αποτελέσματα της γραμμής που ήδη δημοπρατήσαμε. Ελπίζουμε ότι θα υπάρξει ενδιαφέρον. Τότε θα μπορέσουμε να τα αξιολογήσουμε. Εδώ θα είμαστε.</w:t>
      </w:r>
    </w:p>
    <w:p w14:paraId="07EC246A"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Δεν πρόκειται, όπως σας είπα και πριν, εμείς να αφήσουμε</w:t>
      </w:r>
      <w:r w:rsidRPr="0098467A">
        <w:rPr>
          <w:rFonts w:eastAsia="Times New Roman"/>
          <w:szCs w:val="24"/>
        </w:rPr>
        <w:t xml:space="preserve"> τη Σαμοθράκη να μην έχει συγκοινωνία, την καλύτερη συγκοινω</w:t>
      </w:r>
      <w:r w:rsidRPr="0098467A">
        <w:rPr>
          <w:rFonts w:eastAsia="Times New Roman"/>
          <w:szCs w:val="24"/>
        </w:rPr>
        <w:lastRenderedPageBreak/>
        <w:t xml:space="preserve">νία και τη σύνδεση μεταξύ </w:t>
      </w:r>
      <w:r w:rsidRPr="0098467A">
        <w:rPr>
          <w:rFonts w:eastAsia="Times New Roman"/>
          <w:szCs w:val="24"/>
        </w:rPr>
        <w:t>β</w:t>
      </w:r>
      <w:r w:rsidRPr="0098467A">
        <w:rPr>
          <w:rFonts w:eastAsia="Times New Roman"/>
          <w:szCs w:val="24"/>
        </w:rPr>
        <w:t>ορείου Αιγαίου και Έβρου. Αλλά</w:t>
      </w:r>
      <w:r w:rsidRPr="0098467A">
        <w:rPr>
          <w:rFonts w:eastAsia="Times New Roman"/>
          <w:szCs w:val="24"/>
        </w:rPr>
        <w:t>,</w:t>
      </w:r>
      <w:r w:rsidRPr="0098467A">
        <w:rPr>
          <w:rFonts w:eastAsia="Times New Roman"/>
          <w:szCs w:val="24"/>
        </w:rPr>
        <w:t xml:space="preserve"> ειλικρινά</w:t>
      </w:r>
      <w:r w:rsidRPr="0098467A">
        <w:rPr>
          <w:rFonts w:eastAsia="Times New Roman"/>
          <w:szCs w:val="24"/>
        </w:rPr>
        <w:t>,</w:t>
      </w:r>
      <w:r w:rsidRPr="0098467A">
        <w:rPr>
          <w:rFonts w:eastAsia="Times New Roman"/>
          <w:szCs w:val="24"/>
        </w:rPr>
        <w:t xml:space="preserve"> είναι ατυχής η συγκυρία να συζητάμε μια μέρα μετά την ψήφιση του νομοσχεδίου. Ούτε καν το Συμβούλιο Συνδυασμένων Μεταφορών δεν</w:t>
      </w:r>
      <w:r w:rsidRPr="0098467A">
        <w:rPr>
          <w:rFonts w:eastAsia="Times New Roman"/>
          <w:szCs w:val="24"/>
        </w:rPr>
        <w:t xml:space="preserve"> ψηφίσατε, όπου εκεί θα μπορούσαν όλοι οι φορείς να συζητήσουν αυτά τα θέματα και να δώσουν σοβαρές γνωμοδοτήσεις προς το Υπουργείο για τη δημιουργία νέων γραμμών και τον συνδυασμό όλων των μεταφορών, είτε αυτά είναι οδικοί άξονες είτε είναι σιδηρόδρομος ε</w:t>
      </w:r>
      <w:r w:rsidRPr="0098467A">
        <w:rPr>
          <w:rFonts w:eastAsia="Times New Roman"/>
          <w:szCs w:val="24"/>
        </w:rPr>
        <w:t xml:space="preserve">ίτε είναι αεροπλάνο. Γιατί; Ρωτήστε τον </w:t>
      </w:r>
      <w:r w:rsidRPr="0098467A">
        <w:rPr>
          <w:rFonts w:eastAsia="Times New Roman"/>
          <w:szCs w:val="24"/>
        </w:rPr>
        <w:t>ε</w:t>
      </w:r>
      <w:r w:rsidRPr="0098467A">
        <w:rPr>
          <w:rFonts w:eastAsia="Times New Roman"/>
          <w:szCs w:val="24"/>
        </w:rPr>
        <w:t>ισηγητή της παράταξής σας.</w:t>
      </w:r>
    </w:p>
    <w:p w14:paraId="07EC246B"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Από εκεί και πέρα, θα ήθελα κι εγώ πραγματικά, κυρία Πρόεδρε, να χαιρετίσω και τις δύο ημέρες</w:t>
      </w:r>
      <w:r w:rsidRPr="0098467A">
        <w:rPr>
          <w:rFonts w:eastAsia="Times New Roman"/>
          <w:szCs w:val="24"/>
        </w:rPr>
        <w:t>,</w:t>
      </w:r>
      <w:r w:rsidRPr="0098467A">
        <w:rPr>
          <w:rFonts w:eastAsia="Times New Roman"/>
          <w:szCs w:val="24"/>
        </w:rPr>
        <w:t xml:space="preserve"> τις οποίες τιμά η Βουλή. Είναι πολύ σημαντικό ότι τιμάμε </w:t>
      </w:r>
      <w:r w:rsidRPr="0098467A">
        <w:rPr>
          <w:rFonts w:eastAsia="Times New Roman"/>
          <w:szCs w:val="24"/>
        </w:rPr>
        <w:t xml:space="preserve">την </w:t>
      </w:r>
      <w:r w:rsidRPr="0098467A">
        <w:rPr>
          <w:rFonts w:eastAsia="Times New Roman"/>
          <w:szCs w:val="24"/>
        </w:rPr>
        <w:t xml:space="preserve">αυριανή </w:t>
      </w:r>
      <w:r w:rsidRPr="0098467A">
        <w:rPr>
          <w:rFonts w:eastAsia="Times New Roman"/>
          <w:szCs w:val="24"/>
        </w:rPr>
        <w:t>η</w:t>
      </w:r>
      <w:r w:rsidRPr="0098467A">
        <w:rPr>
          <w:rFonts w:eastAsia="Times New Roman"/>
          <w:szCs w:val="24"/>
        </w:rPr>
        <w:t xml:space="preserve">μέρα </w:t>
      </w:r>
      <w:r w:rsidRPr="0098467A">
        <w:rPr>
          <w:rFonts w:eastAsia="Times New Roman"/>
          <w:szCs w:val="24"/>
        </w:rPr>
        <w:t>ε</w:t>
      </w:r>
      <w:r w:rsidRPr="0098467A">
        <w:rPr>
          <w:rFonts w:eastAsia="Times New Roman"/>
          <w:szCs w:val="24"/>
        </w:rPr>
        <w:t xml:space="preserve">νάντια στη </w:t>
      </w:r>
      <w:r w:rsidRPr="0098467A">
        <w:rPr>
          <w:rFonts w:eastAsia="Times New Roman"/>
          <w:szCs w:val="24"/>
        </w:rPr>
        <w:t>β</w:t>
      </w:r>
      <w:r w:rsidRPr="0098467A">
        <w:rPr>
          <w:rFonts w:eastAsia="Times New Roman"/>
          <w:szCs w:val="24"/>
        </w:rPr>
        <w:t>ία κα</w:t>
      </w:r>
      <w:r w:rsidRPr="0098467A">
        <w:rPr>
          <w:rFonts w:eastAsia="Times New Roman"/>
          <w:szCs w:val="24"/>
        </w:rPr>
        <w:t xml:space="preserve">τά των </w:t>
      </w:r>
      <w:r w:rsidRPr="0098467A">
        <w:rPr>
          <w:rFonts w:eastAsia="Times New Roman"/>
          <w:szCs w:val="24"/>
        </w:rPr>
        <w:t>γ</w:t>
      </w:r>
      <w:r w:rsidRPr="0098467A">
        <w:rPr>
          <w:rFonts w:eastAsia="Times New Roman"/>
          <w:szCs w:val="24"/>
        </w:rPr>
        <w:t>υναικών. Δεν θα έπρεπε να είναι μόνο μια ημέρα επετειακή. Καλό είναι ότι υπάρχει αυτή η επετειακή ημέρα, αλλά θα πρέπει να είναι καθημερινή πράξη όλων μας και ιδίως ημών που έχουμε αξίωμα, να φροντίζουμε να μην υπάρχει βία κατά των γυναικών, να μην</w:t>
      </w:r>
      <w:r w:rsidRPr="0098467A">
        <w:rPr>
          <w:rFonts w:eastAsia="Times New Roman"/>
          <w:szCs w:val="24"/>
        </w:rPr>
        <w:t xml:space="preserve"> υπάρχει βία κατά κανενός ανθρώπου. Ιδιαίτερα, όμως, στα καταγεγραμμένα συμβάντα που υπάρχουν κατά τον γυναικών θα πρέπει όλοι να είμαστε ενωμένοι.</w:t>
      </w:r>
    </w:p>
    <w:p w14:paraId="07EC246C"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lastRenderedPageBreak/>
        <w:t>Είναι</w:t>
      </w:r>
      <w:r w:rsidRPr="0098467A">
        <w:rPr>
          <w:rFonts w:eastAsia="Times New Roman"/>
          <w:szCs w:val="24"/>
        </w:rPr>
        <w:t xml:space="preserve">, βέβαια, </w:t>
      </w:r>
      <w:r w:rsidRPr="0098467A">
        <w:rPr>
          <w:rFonts w:eastAsia="Times New Roman"/>
          <w:szCs w:val="24"/>
        </w:rPr>
        <w:t>πολύ σημαντική</w:t>
      </w:r>
      <w:r w:rsidRPr="0098467A">
        <w:rPr>
          <w:rFonts w:eastAsia="Times New Roman"/>
          <w:szCs w:val="24"/>
        </w:rPr>
        <w:t xml:space="preserve"> </w:t>
      </w:r>
      <w:r w:rsidRPr="0098467A">
        <w:rPr>
          <w:rFonts w:eastAsia="Times New Roman"/>
          <w:szCs w:val="24"/>
        </w:rPr>
        <w:t xml:space="preserve">και η </w:t>
      </w:r>
      <w:r w:rsidRPr="0098467A">
        <w:rPr>
          <w:rFonts w:eastAsia="Times New Roman"/>
          <w:szCs w:val="24"/>
        </w:rPr>
        <w:t>η</w:t>
      </w:r>
      <w:r w:rsidRPr="0098467A">
        <w:rPr>
          <w:rFonts w:eastAsia="Times New Roman"/>
          <w:szCs w:val="24"/>
        </w:rPr>
        <w:t>μέρα της Εθνικής Αντίστασης και είναι ημέρα εθνικής αντίστασης με αφορμ</w:t>
      </w:r>
      <w:r w:rsidRPr="0098467A">
        <w:rPr>
          <w:rFonts w:eastAsia="Times New Roman"/>
          <w:szCs w:val="24"/>
        </w:rPr>
        <w:t xml:space="preserve">ή την </w:t>
      </w:r>
      <w:r w:rsidRPr="0098467A">
        <w:rPr>
          <w:rFonts w:eastAsia="Times New Roman"/>
          <w:szCs w:val="24"/>
        </w:rPr>
        <w:t>ε</w:t>
      </w:r>
      <w:r w:rsidRPr="0098467A">
        <w:rPr>
          <w:rFonts w:eastAsia="Times New Roman"/>
          <w:szCs w:val="24"/>
        </w:rPr>
        <w:t xml:space="preserve">πέτειο του </w:t>
      </w:r>
      <w:proofErr w:type="spellStart"/>
      <w:r w:rsidRPr="0098467A">
        <w:rPr>
          <w:rFonts w:eastAsia="Times New Roman"/>
          <w:szCs w:val="24"/>
        </w:rPr>
        <w:t>Γοργοποτάμου</w:t>
      </w:r>
      <w:proofErr w:type="spellEnd"/>
      <w:r w:rsidRPr="0098467A">
        <w:rPr>
          <w:rFonts w:eastAsia="Times New Roman"/>
          <w:szCs w:val="24"/>
        </w:rPr>
        <w:t xml:space="preserve">. Εκεί όλες οι δυνάμεις της </w:t>
      </w:r>
      <w:r w:rsidRPr="0098467A">
        <w:rPr>
          <w:rFonts w:eastAsia="Times New Roman"/>
          <w:szCs w:val="24"/>
        </w:rPr>
        <w:t>εθνικής αντίστασης</w:t>
      </w:r>
      <w:r w:rsidRPr="0098467A">
        <w:rPr>
          <w:rFonts w:eastAsia="Times New Roman"/>
          <w:szCs w:val="24"/>
        </w:rPr>
        <w:t xml:space="preserve"> κατάφεραν να κάνουν το σημαντικό</w:t>
      </w:r>
      <w:r w:rsidRPr="0098467A">
        <w:rPr>
          <w:rFonts w:eastAsia="Times New Roman"/>
          <w:szCs w:val="24"/>
        </w:rPr>
        <w:t>:</w:t>
      </w:r>
      <w:r w:rsidRPr="0098467A">
        <w:rPr>
          <w:rFonts w:eastAsia="Times New Roman"/>
          <w:szCs w:val="24"/>
        </w:rPr>
        <w:t xml:space="preserve"> να ανατρέψουν τη ροή του πολέμου, να χτυπήσουν στην καρδιά της στρατηγικής τις ναζιστικές δυνάμεις. Αυτή η ημέρα θα πρέπει να μας θυμίζει ότι ο ν</w:t>
      </w:r>
      <w:r w:rsidRPr="0098467A">
        <w:rPr>
          <w:rFonts w:eastAsia="Times New Roman"/>
          <w:szCs w:val="24"/>
        </w:rPr>
        <w:t>αζισμός και ο φασισμός δεν έχουν χώρο στην Ελλάδα, δεν έχουν χώρο στην Ευρώπη, δεν έχουν χώρο σε έναν πολιτισμένο κόσμο.</w:t>
      </w:r>
    </w:p>
    <w:p w14:paraId="07EC246D" w14:textId="77777777" w:rsidR="001D5387" w:rsidRDefault="00AE4F2A">
      <w:pPr>
        <w:spacing w:after="0" w:line="600" w:lineRule="auto"/>
        <w:ind w:firstLine="720"/>
        <w:contextualSpacing/>
        <w:jc w:val="both"/>
        <w:rPr>
          <w:rFonts w:eastAsia="Times New Roman"/>
          <w:szCs w:val="24"/>
        </w:rPr>
      </w:pPr>
      <w:r w:rsidRPr="0098467A">
        <w:rPr>
          <w:rFonts w:eastAsia="Times New Roman"/>
          <w:szCs w:val="24"/>
        </w:rPr>
        <w:t>Ευχαριστώ.</w:t>
      </w:r>
    </w:p>
    <w:p w14:paraId="07EC246E" w14:textId="77777777" w:rsidR="001D5387" w:rsidRDefault="00AE4F2A">
      <w:pPr>
        <w:spacing w:after="0" w:line="600" w:lineRule="auto"/>
        <w:ind w:firstLine="720"/>
        <w:contextualSpacing/>
        <w:jc w:val="both"/>
        <w:rPr>
          <w:rFonts w:eastAsia="Times New Roman"/>
          <w:szCs w:val="24"/>
        </w:rPr>
      </w:pPr>
      <w:r w:rsidRPr="005C6E17">
        <w:rPr>
          <w:rFonts w:eastAsia="Times New Roman"/>
          <w:b/>
          <w:szCs w:val="24"/>
        </w:rPr>
        <w:t xml:space="preserve">ΠΡΟΕΔΡΕΥΟΥΣΑ (Αναστασία Χριστοδουλοπούλου): </w:t>
      </w:r>
      <w:r w:rsidRPr="00D15055">
        <w:rPr>
          <w:rFonts w:eastAsia="Times New Roman"/>
          <w:szCs w:val="24"/>
        </w:rPr>
        <w:t>Ευχαριστούμε και εμείς και για τα λόγια που είπατε για τις δύο επετείους, δηλαδή</w:t>
      </w:r>
      <w:r w:rsidRPr="00D15055">
        <w:rPr>
          <w:rFonts w:eastAsia="Times New Roman"/>
          <w:szCs w:val="24"/>
        </w:rPr>
        <w:t xml:space="preserve"> για την 25</w:t>
      </w:r>
      <w:r w:rsidRPr="00B14532">
        <w:rPr>
          <w:rFonts w:eastAsia="Times New Roman"/>
          <w:szCs w:val="24"/>
          <w:vertAlign w:val="superscript"/>
        </w:rPr>
        <w:t>η</w:t>
      </w:r>
      <w:r w:rsidRPr="00B14532">
        <w:rPr>
          <w:rFonts w:eastAsia="Times New Roman"/>
          <w:szCs w:val="24"/>
        </w:rPr>
        <w:t xml:space="preserve"> Νοεμβρίου, που είναι η μέρα της ανατίναξης του </w:t>
      </w:r>
      <w:proofErr w:type="spellStart"/>
      <w:r w:rsidRPr="00B14532">
        <w:rPr>
          <w:rFonts w:eastAsia="Times New Roman"/>
          <w:szCs w:val="24"/>
        </w:rPr>
        <w:t>Γοργοποτάμου</w:t>
      </w:r>
      <w:proofErr w:type="spellEnd"/>
      <w:r w:rsidRPr="00B14532">
        <w:rPr>
          <w:rFonts w:eastAsia="Times New Roman"/>
          <w:szCs w:val="24"/>
        </w:rPr>
        <w:t xml:space="preserve">, την </w:t>
      </w:r>
      <w:r w:rsidRPr="0098467A">
        <w:rPr>
          <w:rFonts w:eastAsia="Times New Roman"/>
          <w:szCs w:val="24"/>
        </w:rPr>
        <w:t>οποία έχει αποφασίσει το ελληνικό κράτος να γιορτάζει κάθε χρόνο, καθώς και της μέρας που αποφάσισε ο ΟΗΕ το 1991, να θυμούνται όλοι ότι η βία κατά των γυναικών είναι ένα αποκρου</w:t>
      </w:r>
      <w:r w:rsidRPr="0098467A">
        <w:rPr>
          <w:rFonts w:eastAsia="Times New Roman"/>
          <w:szCs w:val="24"/>
        </w:rPr>
        <w:t>στικό φαινόμενο που πρέπει να τελειώσει.</w:t>
      </w:r>
    </w:p>
    <w:p w14:paraId="07EC246F" w14:textId="77777777" w:rsidR="001D5387" w:rsidRDefault="00AE4F2A">
      <w:pPr>
        <w:spacing w:after="0" w:line="600" w:lineRule="auto"/>
        <w:ind w:firstLine="720"/>
        <w:contextualSpacing/>
        <w:jc w:val="both"/>
        <w:rPr>
          <w:rFonts w:eastAsia="Times New Roman"/>
          <w:szCs w:val="24"/>
        </w:rPr>
      </w:pPr>
      <w:r>
        <w:rPr>
          <w:rFonts w:eastAsia="Times New Roman"/>
          <w:szCs w:val="24"/>
        </w:rPr>
        <w:t>Ολοκληρώθηκε</w:t>
      </w:r>
      <w:r w:rsidRPr="00B14532">
        <w:rPr>
          <w:rFonts w:eastAsia="Times New Roman"/>
          <w:szCs w:val="24"/>
        </w:rPr>
        <w:t xml:space="preserve"> η συζήτηση των επικαίρων ερωτήσεων.</w:t>
      </w:r>
      <w:r w:rsidRPr="00B14532">
        <w:rPr>
          <w:rFonts w:eastAsia="Times New Roman"/>
          <w:szCs w:val="24"/>
        </w:rPr>
        <w:t xml:space="preserve"> </w:t>
      </w:r>
    </w:p>
    <w:p w14:paraId="07EC2470" w14:textId="77777777" w:rsidR="001D5387" w:rsidRDefault="00AE4F2A">
      <w:pPr>
        <w:spacing w:after="0" w:line="600" w:lineRule="auto"/>
        <w:ind w:firstLine="720"/>
        <w:contextualSpacing/>
        <w:jc w:val="both"/>
        <w:rPr>
          <w:rFonts w:eastAsia="Times New Roman"/>
          <w:szCs w:val="24"/>
        </w:rPr>
      </w:pPr>
      <w:r w:rsidRPr="00B14532">
        <w:rPr>
          <w:rFonts w:eastAsia="Times New Roman"/>
          <w:szCs w:val="24"/>
        </w:rPr>
        <w:t>Ευχόμαστε σε όλους καλό Σαββατοκύριακο και να καμαρώσουμε τη Βουλή</w:t>
      </w:r>
      <w:r w:rsidRPr="0098467A">
        <w:rPr>
          <w:rFonts w:eastAsia="Times New Roman"/>
          <w:szCs w:val="24"/>
        </w:rPr>
        <w:t xml:space="preserve">, </w:t>
      </w:r>
      <w:r w:rsidRPr="0098467A">
        <w:rPr>
          <w:rFonts w:eastAsia="Times New Roman"/>
          <w:szCs w:val="24"/>
        </w:rPr>
        <w:t xml:space="preserve">που θα είναι φωταγωγημένη με πορτοκαλί </w:t>
      </w:r>
      <w:r w:rsidRPr="0098467A">
        <w:rPr>
          <w:rFonts w:eastAsia="Times New Roman"/>
          <w:szCs w:val="24"/>
        </w:rPr>
        <w:lastRenderedPageBreak/>
        <w:t>χρώμα αύριο 25-11-2017</w:t>
      </w:r>
      <w:r w:rsidRPr="0098467A">
        <w:rPr>
          <w:rFonts w:eastAsia="Times New Roman"/>
          <w:szCs w:val="24"/>
        </w:rPr>
        <w:t>,</w:t>
      </w:r>
      <w:r w:rsidRPr="0098467A">
        <w:rPr>
          <w:rFonts w:eastAsia="Times New Roman"/>
          <w:szCs w:val="24"/>
        </w:rPr>
        <w:t xml:space="preserve"> για να υπενθυμίζει το αποκρουστικό φαινόμενο της βίας.</w:t>
      </w:r>
    </w:p>
    <w:p w14:paraId="07EC2471" w14:textId="77777777" w:rsidR="001D5387" w:rsidRDefault="00AE4F2A">
      <w:pPr>
        <w:spacing w:after="0" w:line="600" w:lineRule="auto"/>
        <w:ind w:firstLine="720"/>
        <w:contextualSpacing/>
        <w:jc w:val="both"/>
        <w:rPr>
          <w:rFonts w:eastAsia="Times New Roman"/>
          <w:szCs w:val="24"/>
        </w:rPr>
      </w:pPr>
      <w:r w:rsidRPr="00B14532">
        <w:rPr>
          <w:rFonts w:eastAsia="Times New Roman"/>
          <w:szCs w:val="24"/>
        </w:rPr>
        <w:t>Κ</w:t>
      </w:r>
      <w:r>
        <w:rPr>
          <w:rFonts w:eastAsia="Times New Roman"/>
          <w:szCs w:val="24"/>
        </w:rPr>
        <w:t>υρίες και κ</w:t>
      </w:r>
      <w:r w:rsidRPr="00B14532">
        <w:rPr>
          <w:rFonts w:eastAsia="Times New Roman"/>
          <w:szCs w:val="24"/>
        </w:rPr>
        <w:t>ύριοι συνάδελφοι, δέχεστε στο σημείο αυτό να λύσουμε τη συνεδρίαση;</w:t>
      </w:r>
    </w:p>
    <w:p w14:paraId="07EC2472" w14:textId="77777777" w:rsidR="001D5387" w:rsidRDefault="00AE4F2A">
      <w:pPr>
        <w:spacing w:after="0" w:line="600" w:lineRule="auto"/>
        <w:ind w:firstLine="720"/>
        <w:contextualSpacing/>
        <w:jc w:val="both"/>
        <w:rPr>
          <w:rFonts w:eastAsia="Times New Roman"/>
          <w:szCs w:val="24"/>
        </w:rPr>
      </w:pPr>
      <w:r w:rsidRPr="0098467A">
        <w:rPr>
          <w:rFonts w:eastAsia="Times New Roman"/>
          <w:b/>
          <w:bCs/>
          <w:szCs w:val="24"/>
        </w:rPr>
        <w:t xml:space="preserve">ΟΛΟΙ ΟΙ ΒΟΥΛΕΥΤΕΣ: </w:t>
      </w:r>
      <w:r w:rsidRPr="0098467A">
        <w:rPr>
          <w:rFonts w:eastAsia="Times New Roman"/>
          <w:szCs w:val="24"/>
        </w:rPr>
        <w:t>Μάλιστα, μάλιστα.</w:t>
      </w:r>
    </w:p>
    <w:p w14:paraId="07EC2473" w14:textId="77777777" w:rsidR="001D5387" w:rsidRDefault="00AE4F2A">
      <w:pPr>
        <w:spacing w:after="0" w:line="600" w:lineRule="auto"/>
        <w:ind w:firstLine="720"/>
        <w:contextualSpacing/>
        <w:jc w:val="both"/>
        <w:rPr>
          <w:rFonts w:eastAsia="Times New Roman"/>
          <w:b/>
          <w:bCs/>
          <w:szCs w:val="24"/>
        </w:rPr>
      </w:pPr>
      <w:r w:rsidRPr="00B14532">
        <w:rPr>
          <w:rFonts w:eastAsia="Times New Roman"/>
          <w:b/>
          <w:szCs w:val="24"/>
        </w:rPr>
        <w:t xml:space="preserve">ΠΡΟΕΔΡΕΥΟΥΣΑ (Αναστασία Χριστοδουλοπούλου): </w:t>
      </w:r>
      <w:r w:rsidRPr="00B14532">
        <w:rPr>
          <w:rFonts w:eastAsia="Times New Roman"/>
          <w:szCs w:val="24"/>
        </w:rPr>
        <w:t>Με τη συναίνεση του Σώματος και ώρα 11</w:t>
      </w:r>
      <w:r>
        <w:rPr>
          <w:rFonts w:eastAsia="Times New Roman"/>
          <w:szCs w:val="24"/>
        </w:rPr>
        <w:t>.</w:t>
      </w:r>
      <w:r w:rsidRPr="00B14532">
        <w:rPr>
          <w:rFonts w:eastAsia="Times New Roman"/>
          <w:szCs w:val="24"/>
        </w:rPr>
        <w:t xml:space="preserve">11΄ </w:t>
      </w:r>
      <w:proofErr w:type="spellStart"/>
      <w:r w:rsidRPr="00B14532">
        <w:rPr>
          <w:rFonts w:eastAsia="Times New Roman"/>
          <w:szCs w:val="24"/>
        </w:rPr>
        <w:t>λύεται</w:t>
      </w:r>
      <w:proofErr w:type="spellEnd"/>
      <w:r w:rsidRPr="00B14532">
        <w:rPr>
          <w:rFonts w:eastAsia="Times New Roman"/>
          <w:szCs w:val="24"/>
        </w:rPr>
        <w:t xml:space="preserve"> η συνεδρίαση για την προσεχή Δευτέρα 27 Νοεμβρίου 2017 και ώρα 11</w:t>
      </w:r>
      <w:r>
        <w:rPr>
          <w:rFonts w:eastAsia="Times New Roman"/>
          <w:szCs w:val="24"/>
        </w:rPr>
        <w:t>.</w:t>
      </w:r>
      <w:r w:rsidRPr="00B14532">
        <w:rPr>
          <w:rFonts w:eastAsia="Times New Roman"/>
          <w:szCs w:val="24"/>
        </w:rPr>
        <w:t>00΄, με αντικείμενο εργασιών του Σώματος</w:t>
      </w:r>
      <w:r w:rsidRPr="00B14532">
        <w:rPr>
          <w:rFonts w:eastAsia="Times New Roman"/>
          <w:szCs w:val="24"/>
        </w:rPr>
        <w:t>,</w:t>
      </w:r>
      <w:r w:rsidRPr="00B14532">
        <w:rPr>
          <w:rFonts w:eastAsia="Times New Roman"/>
          <w:szCs w:val="24"/>
        </w:rPr>
        <w:t xml:space="preserve"> κοινοβουλευτικό έλεγχο: α) συζήτηση επικαίρων ερωτήσεων και β) </w:t>
      </w:r>
      <w:r w:rsidRPr="00B14532">
        <w:rPr>
          <w:rFonts w:eastAsia="Times New Roman"/>
          <w:szCs w:val="24"/>
        </w:rPr>
        <w:t>συζήτηση της υπ’ αριθμ</w:t>
      </w:r>
      <w:r>
        <w:rPr>
          <w:rFonts w:eastAsia="Times New Roman"/>
          <w:szCs w:val="24"/>
        </w:rPr>
        <w:t>όν</w:t>
      </w:r>
      <w:r w:rsidRPr="00B14532">
        <w:rPr>
          <w:rFonts w:eastAsia="Times New Roman"/>
          <w:szCs w:val="24"/>
        </w:rPr>
        <w:t xml:space="preserve"> </w:t>
      </w:r>
      <w:r w:rsidRPr="0098467A">
        <w:rPr>
          <w:rFonts w:eastAsia="Times New Roman"/>
          <w:szCs w:val="24"/>
        </w:rPr>
        <w:t xml:space="preserve">9/7/8-11-2017 </w:t>
      </w:r>
      <w:r w:rsidRPr="0098467A">
        <w:rPr>
          <w:rFonts w:eastAsia="Times New Roman"/>
          <w:szCs w:val="24"/>
        </w:rPr>
        <w:t>επίκαιρη</w:t>
      </w:r>
      <w:r w:rsidRPr="0098467A">
        <w:rPr>
          <w:rFonts w:eastAsia="Times New Roman"/>
          <w:szCs w:val="24"/>
        </w:rPr>
        <w:t>ς</w:t>
      </w:r>
      <w:r w:rsidRPr="0098467A">
        <w:rPr>
          <w:rFonts w:eastAsia="Times New Roman"/>
          <w:szCs w:val="24"/>
        </w:rPr>
        <w:t xml:space="preserve"> επερώτηση</w:t>
      </w:r>
      <w:r w:rsidRPr="0098467A">
        <w:rPr>
          <w:rFonts w:eastAsia="Times New Roman"/>
          <w:szCs w:val="24"/>
        </w:rPr>
        <w:t>ς</w:t>
      </w:r>
      <w:r w:rsidRPr="0098467A">
        <w:rPr>
          <w:rFonts w:eastAsia="Times New Roman"/>
          <w:szCs w:val="24"/>
        </w:rPr>
        <w:t xml:space="preserve"> Βουλευτών της </w:t>
      </w:r>
      <w:r w:rsidRPr="0098467A">
        <w:rPr>
          <w:rFonts w:eastAsia="Times New Roman"/>
          <w:szCs w:val="24"/>
        </w:rPr>
        <w:t xml:space="preserve">Νέας Δημοκρατίας με θέμα: «Πώληση </w:t>
      </w:r>
      <w:r w:rsidRPr="0098467A">
        <w:rPr>
          <w:rFonts w:eastAsia="Times New Roman"/>
          <w:szCs w:val="24"/>
        </w:rPr>
        <w:t>β</w:t>
      </w:r>
      <w:r w:rsidRPr="0098467A">
        <w:rPr>
          <w:rFonts w:eastAsia="Times New Roman"/>
          <w:szCs w:val="24"/>
        </w:rPr>
        <w:t xml:space="preserve">λημάτων του Ελληνικού Στρατού Ξηράς και </w:t>
      </w:r>
      <w:r w:rsidRPr="0098467A">
        <w:rPr>
          <w:rFonts w:eastAsia="Times New Roman"/>
          <w:szCs w:val="24"/>
        </w:rPr>
        <w:t>α</w:t>
      </w:r>
      <w:r w:rsidRPr="0098467A">
        <w:rPr>
          <w:rFonts w:eastAsia="Times New Roman"/>
          <w:szCs w:val="24"/>
        </w:rPr>
        <w:t xml:space="preserve">εροπορικών </w:t>
      </w:r>
      <w:r w:rsidRPr="0098467A">
        <w:rPr>
          <w:rFonts w:eastAsia="Times New Roman"/>
          <w:szCs w:val="24"/>
        </w:rPr>
        <w:t>β</w:t>
      </w:r>
      <w:r w:rsidRPr="0098467A">
        <w:rPr>
          <w:rFonts w:eastAsia="Times New Roman"/>
          <w:szCs w:val="24"/>
        </w:rPr>
        <w:t xml:space="preserve">ομβών της Ελληνικής Πολεμικής Αεροπορίας στη Σαουδική Αραβία με </w:t>
      </w:r>
      <w:r w:rsidRPr="0098467A">
        <w:rPr>
          <w:rFonts w:eastAsia="Times New Roman"/>
          <w:szCs w:val="24"/>
        </w:rPr>
        <w:t>δ</w:t>
      </w:r>
      <w:r w:rsidRPr="0098467A">
        <w:rPr>
          <w:rFonts w:eastAsia="Times New Roman"/>
          <w:szCs w:val="24"/>
        </w:rPr>
        <w:t xml:space="preserve">ιακρατική </w:t>
      </w:r>
      <w:r w:rsidRPr="0098467A">
        <w:rPr>
          <w:rFonts w:eastAsia="Times New Roman"/>
          <w:szCs w:val="24"/>
        </w:rPr>
        <w:t>σ</w:t>
      </w:r>
      <w:r w:rsidRPr="0098467A">
        <w:rPr>
          <w:rFonts w:eastAsia="Times New Roman"/>
          <w:szCs w:val="24"/>
        </w:rPr>
        <w:t>υμφωνία».</w:t>
      </w:r>
    </w:p>
    <w:p w14:paraId="07EC2474" w14:textId="77777777" w:rsidR="001D5387" w:rsidRDefault="00AE4F2A">
      <w:pPr>
        <w:spacing w:after="0" w:line="600" w:lineRule="auto"/>
        <w:contextualSpacing/>
        <w:jc w:val="both"/>
        <w:rPr>
          <w:rFonts w:eastAsia="Times New Roman"/>
          <w:szCs w:val="24"/>
        </w:rPr>
      </w:pPr>
      <w:r w:rsidRPr="00B14532">
        <w:rPr>
          <w:rFonts w:eastAsia="Times New Roman"/>
          <w:b/>
          <w:bCs/>
          <w:szCs w:val="24"/>
        </w:rPr>
        <w:t xml:space="preserve">Ο ΠΡΟΕΔΡΟΣ                                                         </w:t>
      </w:r>
      <w:r w:rsidRPr="0098467A">
        <w:rPr>
          <w:rFonts w:eastAsia="Times New Roman"/>
          <w:b/>
          <w:bCs/>
          <w:szCs w:val="24"/>
        </w:rPr>
        <w:t xml:space="preserve">                   ΟΙ ΓΡΑΜΜΑΤΕΙΣ</w:t>
      </w:r>
    </w:p>
    <w:sectPr w:rsidR="001D53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QknUuZvdBuCbQPQYsakwt9ccsU=" w:salt="E6kBxOJr60wwIS52nX7w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87"/>
    <w:rsid w:val="001D5387"/>
    <w:rsid w:val="007E77B3"/>
    <w:rsid w:val="00AE4F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395"/>
  <w15:docId w15:val="{B5EB61D7-F415-4F9D-B532-49DF492C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304"/>
    <w:pPr>
      <w:ind w:left="720"/>
      <w:contextualSpacing/>
    </w:pPr>
  </w:style>
  <w:style w:type="paragraph" w:styleId="a4">
    <w:name w:val="Balloon Text"/>
    <w:basedOn w:val="a"/>
    <w:link w:val="Char"/>
    <w:uiPriority w:val="99"/>
    <w:semiHidden/>
    <w:unhideWhenUsed/>
    <w:rsid w:val="00343E39"/>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343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548</MetadataID>
    <Session xmlns="641f345b-441b-4b81-9152-adc2e73ba5e1">Γ´</Session>
    <Date xmlns="641f345b-441b-4b81-9152-adc2e73ba5e1">2017-11-23T22:00:00+00:00</Date>
    <Status xmlns="641f345b-441b-4b81-9152-adc2e73ba5e1">
      <Url>http://srv-sp1/praktika/Lists/Incoming_Metadata/EditForm.aspx?ID=548&amp;Source=/praktika/Recordings_Library/Forms/AllItems.aspx</Url>
      <Description>Δημοσιεύτηκε</Description>
    </Status>
    <Meeting xmlns="641f345b-441b-4b81-9152-adc2e73ba5e1">ΛΔ´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4DF0F3-9FE3-458A-B943-5E66F66967E3}">
  <ds:schemaRefs>
    <ds:schemaRef ds:uri="http://purl.org/dc/dcmitype/"/>
    <ds:schemaRef ds:uri="641f345b-441b-4b81-9152-adc2e73ba5e1"/>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B72E2FDA-BFD2-4357-8729-59EE0BC0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A7D8F9-258C-4353-A132-282B3C3F85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8753</Words>
  <Characters>47270</Characters>
  <Application>Microsoft Office Word</Application>
  <DocSecurity>0</DocSecurity>
  <Lines>393</Lines>
  <Paragraphs>111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2017-11-30T08:47:00Z</dcterms:created>
  <dcterms:modified xsi:type="dcterms:W3CDTF">2017-11-30T08:47:00Z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