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6D8C6" w14:textId="77777777" w:rsidR="002D1229" w:rsidRPr="002D1229" w:rsidRDefault="002D1229" w:rsidP="002D1229">
      <w:pPr>
        <w:spacing w:after="0" w:line="360" w:lineRule="auto"/>
        <w:rPr>
          <w:ins w:id="0" w:author="Φλούδα Χριστίνα" w:date="2017-07-31T13:53:00Z"/>
          <w:rFonts w:eastAsia="Times New Roman"/>
          <w:szCs w:val="24"/>
          <w:lang w:eastAsia="en-US"/>
        </w:rPr>
      </w:pPr>
      <w:bookmarkStart w:id="1" w:name="_GoBack"/>
      <w:bookmarkEnd w:id="1"/>
      <w:ins w:id="2" w:author="Φλούδα Χριστίνα" w:date="2017-07-31T13:53:00Z">
        <w:r w:rsidRPr="002D122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766FAC5" w14:textId="77777777" w:rsidR="002D1229" w:rsidRPr="002D1229" w:rsidRDefault="002D1229" w:rsidP="002D1229">
      <w:pPr>
        <w:spacing w:after="0" w:line="360" w:lineRule="auto"/>
        <w:rPr>
          <w:ins w:id="3" w:author="Φλούδα Χριστίνα" w:date="2017-07-31T13:53:00Z"/>
          <w:rFonts w:eastAsia="Times New Roman"/>
          <w:szCs w:val="24"/>
          <w:lang w:eastAsia="en-US"/>
        </w:rPr>
      </w:pPr>
    </w:p>
    <w:p w14:paraId="74AF4569" w14:textId="77777777" w:rsidR="002D1229" w:rsidRPr="002D1229" w:rsidRDefault="002D1229" w:rsidP="002D1229">
      <w:pPr>
        <w:spacing w:after="0" w:line="360" w:lineRule="auto"/>
        <w:rPr>
          <w:ins w:id="4" w:author="Φλούδα Χριστίνα" w:date="2017-07-31T13:53:00Z"/>
          <w:rFonts w:eastAsia="Times New Roman"/>
          <w:szCs w:val="24"/>
          <w:lang w:eastAsia="en-US"/>
        </w:rPr>
      </w:pPr>
      <w:ins w:id="5" w:author="Φλούδα Χριστίνα" w:date="2017-07-31T13:53:00Z">
        <w:r w:rsidRPr="002D1229">
          <w:rPr>
            <w:rFonts w:eastAsia="Times New Roman"/>
            <w:szCs w:val="24"/>
            <w:lang w:eastAsia="en-US"/>
          </w:rPr>
          <w:t>ΠΙΝΑΚΑΣ ΠΕΡΙΕΧΟΜΕΝΩΝ</w:t>
        </w:r>
      </w:ins>
    </w:p>
    <w:p w14:paraId="0306B1ED" w14:textId="77777777" w:rsidR="002D1229" w:rsidRPr="002D1229" w:rsidRDefault="002D1229" w:rsidP="002D1229">
      <w:pPr>
        <w:spacing w:after="0" w:line="360" w:lineRule="auto"/>
        <w:rPr>
          <w:ins w:id="6" w:author="Φλούδα Χριστίνα" w:date="2017-07-31T13:53:00Z"/>
          <w:rFonts w:eastAsia="Times New Roman"/>
          <w:szCs w:val="24"/>
          <w:lang w:eastAsia="en-US"/>
        </w:rPr>
      </w:pPr>
      <w:ins w:id="7" w:author="Φλούδα Χριστίνα" w:date="2017-07-31T13:53:00Z">
        <w:r w:rsidRPr="002D1229">
          <w:rPr>
            <w:rFonts w:eastAsia="Times New Roman"/>
            <w:szCs w:val="24"/>
            <w:lang w:eastAsia="en-US"/>
          </w:rPr>
          <w:t xml:space="preserve">ΙΖ΄ ΠΕΡΙΟΔΟΣ </w:t>
        </w:r>
      </w:ins>
    </w:p>
    <w:p w14:paraId="32E4906A" w14:textId="77777777" w:rsidR="002D1229" w:rsidRPr="002D1229" w:rsidRDefault="002D1229" w:rsidP="002D1229">
      <w:pPr>
        <w:spacing w:after="0" w:line="360" w:lineRule="auto"/>
        <w:rPr>
          <w:ins w:id="8" w:author="Φλούδα Χριστίνα" w:date="2017-07-31T13:53:00Z"/>
          <w:rFonts w:eastAsia="Times New Roman"/>
          <w:szCs w:val="24"/>
          <w:lang w:eastAsia="en-US"/>
        </w:rPr>
      </w:pPr>
      <w:ins w:id="9" w:author="Φλούδα Χριστίνα" w:date="2017-07-31T13:53:00Z">
        <w:r w:rsidRPr="002D1229">
          <w:rPr>
            <w:rFonts w:eastAsia="Times New Roman"/>
            <w:szCs w:val="24"/>
            <w:lang w:eastAsia="en-US"/>
          </w:rPr>
          <w:t>ΠΡΟΕΔΡΕΥΟΜΕΝΗΣ ΚΟΙΝΟΒΟΥΛΕΥΤΙΚΗΣ ΔΗΜΟΚΡΑΤΙΑΣ</w:t>
        </w:r>
      </w:ins>
    </w:p>
    <w:p w14:paraId="0584F8A6" w14:textId="77777777" w:rsidR="002D1229" w:rsidRPr="002D1229" w:rsidRDefault="002D1229" w:rsidP="002D1229">
      <w:pPr>
        <w:spacing w:after="0" w:line="360" w:lineRule="auto"/>
        <w:rPr>
          <w:ins w:id="10" w:author="Φλούδα Χριστίνα" w:date="2017-07-31T13:53:00Z"/>
          <w:rFonts w:eastAsia="Times New Roman"/>
          <w:szCs w:val="24"/>
          <w:lang w:eastAsia="en-US"/>
        </w:rPr>
      </w:pPr>
      <w:ins w:id="11" w:author="Φλούδα Χριστίνα" w:date="2017-07-31T13:53:00Z">
        <w:r w:rsidRPr="002D1229">
          <w:rPr>
            <w:rFonts w:eastAsia="Times New Roman"/>
            <w:szCs w:val="24"/>
            <w:lang w:eastAsia="en-US"/>
          </w:rPr>
          <w:t>ΣΥΝΟΔΟΣ Β΄</w:t>
        </w:r>
      </w:ins>
    </w:p>
    <w:p w14:paraId="59439D05" w14:textId="77777777" w:rsidR="002D1229" w:rsidRPr="002D1229" w:rsidRDefault="002D1229" w:rsidP="002D1229">
      <w:pPr>
        <w:spacing w:after="0" w:line="360" w:lineRule="auto"/>
        <w:rPr>
          <w:ins w:id="12" w:author="Φλούδα Χριστίνα" w:date="2017-07-31T13:53:00Z"/>
          <w:rFonts w:eastAsia="Times New Roman"/>
          <w:szCs w:val="24"/>
          <w:lang w:eastAsia="en-US"/>
        </w:rPr>
      </w:pPr>
    </w:p>
    <w:p w14:paraId="11EBA2CF" w14:textId="77777777" w:rsidR="002D1229" w:rsidRPr="002D1229" w:rsidRDefault="002D1229" w:rsidP="002D1229">
      <w:pPr>
        <w:spacing w:after="0" w:line="360" w:lineRule="auto"/>
        <w:rPr>
          <w:ins w:id="13" w:author="Φλούδα Χριστίνα" w:date="2017-07-31T13:53:00Z"/>
          <w:rFonts w:eastAsia="Times New Roman"/>
          <w:szCs w:val="24"/>
          <w:lang w:eastAsia="en-US"/>
        </w:rPr>
      </w:pPr>
      <w:ins w:id="14" w:author="Φλούδα Χριστίνα" w:date="2017-07-31T13:53:00Z">
        <w:r w:rsidRPr="002D1229">
          <w:rPr>
            <w:rFonts w:eastAsia="Times New Roman"/>
            <w:szCs w:val="24"/>
            <w:lang w:eastAsia="en-US"/>
          </w:rPr>
          <w:t>ΣΥΝΕΔΡΙΑΣΗ ΡΝΗ΄</w:t>
        </w:r>
      </w:ins>
    </w:p>
    <w:p w14:paraId="17D19872" w14:textId="77777777" w:rsidR="002D1229" w:rsidRPr="002D1229" w:rsidRDefault="002D1229" w:rsidP="002D1229">
      <w:pPr>
        <w:spacing w:after="0" w:line="360" w:lineRule="auto"/>
        <w:rPr>
          <w:ins w:id="15" w:author="Φλούδα Χριστίνα" w:date="2017-07-31T13:53:00Z"/>
          <w:rFonts w:eastAsia="Times New Roman"/>
          <w:szCs w:val="24"/>
          <w:lang w:eastAsia="en-US"/>
        </w:rPr>
      </w:pPr>
      <w:ins w:id="16" w:author="Φλούδα Χριστίνα" w:date="2017-07-31T13:53:00Z">
        <w:r w:rsidRPr="002D1229">
          <w:rPr>
            <w:rFonts w:eastAsia="Times New Roman"/>
            <w:szCs w:val="24"/>
            <w:lang w:eastAsia="en-US"/>
          </w:rPr>
          <w:t>Τετάρτη  26 Ιουλίου 2017</w:t>
        </w:r>
      </w:ins>
    </w:p>
    <w:p w14:paraId="5ED21E8F" w14:textId="77777777" w:rsidR="002D1229" w:rsidRPr="002D1229" w:rsidRDefault="002D1229" w:rsidP="002D1229">
      <w:pPr>
        <w:spacing w:after="0" w:line="360" w:lineRule="auto"/>
        <w:rPr>
          <w:ins w:id="17" w:author="Φλούδα Χριστίνα" w:date="2017-07-31T13:53:00Z"/>
          <w:rFonts w:eastAsia="Times New Roman"/>
          <w:szCs w:val="24"/>
          <w:lang w:eastAsia="en-US"/>
        </w:rPr>
      </w:pPr>
    </w:p>
    <w:p w14:paraId="3DEB494A" w14:textId="77777777" w:rsidR="002D1229" w:rsidRPr="002D1229" w:rsidRDefault="002D1229" w:rsidP="002D1229">
      <w:pPr>
        <w:spacing w:after="0" w:line="360" w:lineRule="auto"/>
        <w:rPr>
          <w:ins w:id="18" w:author="Φλούδα Χριστίνα" w:date="2017-07-31T13:53:00Z"/>
          <w:rFonts w:eastAsia="Times New Roman"/>
          <w:szCs w:val="24"/>
          <w:lang w:eastAsia="en-US"/>
        </w:rPr>
      </w:pPr>
      <w:ins w:id="19" w:author="Φλούδα Χριστίνα" w:date="2017-07-31T13:53:00Z">
        <w:r w:rsidRPr="002D1229">
          <w:rPr>
            <w:rFonts w:eastAsia="Times New Roman"/>
            <w:szCs w:val="24"/>
            <w:lang w:eastAsia="en-US"/>
          </w:rPr>
          <w:t>ΘΕΜΑΤΑ</w:t>
        </w:r>
      </w:ins>
    </w:p>
    <w:p w14:paraId="06676099" w14:textId="77777777" w:rsidR="002D1229" w:rsidRPr="002D1229" w:rsidRDefault="002D1229" w:rsidP="002D1229">
      <w:pPr>
        <w:spacing w:after="0" w:line="360" w:lineRule="auto"/>
        <w:rPr>
          <w:ins w:id="20" w:author="Φλούδα Χριστίνα" w:date="2017-07-31T13:53:00Z"/>
          <w:rFonts w:eastAsia="Times New Roman"/>
          <w:szCs w:val="24"/>
          <w:lang w:eastAsia="en-US"/>
        </w:rPr>
      </w:pPr>
      <w:ins w:id="21" w:author="Φλούδα Χριστίνα" w:date="2017-07-31T13:53:00Z">
        <w:r w:rsidRPr="002D1229">
          <w:rPr>
            <w:rFonts w:eastAsia="Times New Roman"/>
            <w:szCs w:val="24"/>
            <w:lang w:eastAsia="en-US"/>
          </w:rPr>
          <w:t xml:space="preserve"> </w:t>
        </w:r>
        <w:r w:rsidRPr="002D1229">
          <w:rPr>
            <w:rFonts w:eastAsia="Times New Roman"/>
            <w:szCs w:val="24"/>
            <w:lang w:eastAsia="en-US"/>
          </w:rPr>
          <w:br/>
          <w:t xml:space="preserve">Α. ΕΙΔΙΚΑ ΘΕΜΑΤΑ </w:t>
        </w:r>
        <w:r w:rsidRPr="002D1229">
          <w:rPr>
            <w:rFonts w:eastAsia="Times New Roman"/>
            <w:szCs w:val="24"/>
            <w:lang w:eastAsia="en-US"/>
          </w:rPr>
          <w:br/>
          <w:t xml:space="preserve">1. Επικύρωση Πρακτικών, σελ. </w:t>
        </w:r>
        <w:r w:rsidRPr="002D1229">
          <w:rPr>
            <w:rFonts w:eastAsia="Times New Roman"/>
            <w:szCs w:val="24"/>
            <w:lang w:eastAsia="en-US"/>
          </w:rPr>
          <w:br/>
          <w:t xml:space="preserve">2. Ανακοινώνεται ότι τη συνεδρίαση παρακολουθούν πρόσφυγες εκπαιδευόμενοι στην Ελληνική γλώσσα, σελ. </w:t>
        </w:r>
        <w:r w:rsidRPr="002D1229">
          <w:rPr>
            <w:rFonts w:eastAsia="Times New Roman"/>
            <w:szCs w:val="24"/>
            <w:lang w:eastAsia="en-US"/>
          </w:rPr>
          <w:br/>
          <w:t xml:space="preserve">3. Επί διαδικαστικού θέματος, σελ. </w:t>
        </w:r>
        <w:r w:rsidRPr="002D1229">
          <w:rPr>
            <w:rFonts w:eastAsia="Times New Roman"/>
            <w:szCs w:val="24"/>
            <w:lang w:eastAsia="en-US"/>
          </w:rPr>
          <w:br/>
          <w:t xml:space="preserve">4. Επί προσωπικού θέματος, σελ. </w:t>
        </w:r>
        <w:r w:rsidRPr="002D1229">
          <w:rPr>
            <w:rFonts w:eastAsia="Times New Roman"/>
            <w:szCs w:val="24"/>
            <w:lang w:eastAsia="en-US"/>
          </w:rPr>
          <w:br/>
          <w:t xml:space="preserve"> </w:t>
        </w:r>
        <w:r w:rsidRPr="002D1229">
          <w:rPr>
            <w:rFonts w:eastAsia="Times New Roman"/>
            <w:szCs w:val="24"/>
            <w:lang w:eastAsia="en-US"/>
          </w:rPr>
          <w:br/>
          <w:t xml:space="preserve">Β. ΝΟΜΟΘΕΤΙΚΗ ΕΡΓΑΣΙΑ </w:t>
        </w:r>
        <w:r w:rsidRPr="002D1229">
          <w:rPr>
            <w:rFonts w:eastAsia="Times New Roman"/>
            <w:szCs w:val="24"/>
            <w:lang w:eastAsia="en-US"/>
          </w:rPr>
          <w:br/>
          <w:t>1. Κατάθεση Εκθέσεως Διαρκούς Επιτροπής:</w:t>
        </w:r>
      </w:ins>
    </w:p>
    <w:p w14:paraId="46F17059" w14:textId="77777777" w:rsidR="002D1229" w:rsidRPr="002D1229" w:rsidRDefault="002D1229" w:rsidP="002D1229">
      <w:pPr>
        <w:spacing w:after="0" w:line="360" w:lineRule="auto"/>
        <w:rPr>
          <w:ins w:id="22" w:author="Φλούδα Χριστίνα" w:date="2017-07-31T13:53:00Z"/>
          <w:rFonts w:eastAsia="Times New Roman"/>
          <w:szCs w:val="24"/>
          <w:lang w:eastAsia="en-US"/>
        </w:rPr>
      </w:pPr>
      <w:ins w:id="23" w:author="Φλούδα Χριστίνα" w:date="2017-07-31T13:53:00Z">
        <w:r w:rsidRPr="002D1229">
          <w:rPr>
            <w:rFonts w:eastAsia="Times New Roman"/>
            <w:szCs w:val="24"/>
            <w:lang w:eastAsia="en-US"/>
          </w:rPr>
          <w:t xml:space="preserve">Η Διαρκής Επιτροπή Δημόσιας Διοίκησης, Δημόσιας Τάξης και Δικαιοσύνης, καταθέτει την έκθεσή της στο σχέδιο νόμου του Υπουργείου Εσωτερικών: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λειτουργία, τα οικονομικά και το προσωπικό των Ο.Τ.Α. - Ευρωπαϊκοί  Όμιλοι Εδαφικής Συνεργασίας - Μητρώο Πολιτών και άλλες διατάξεις», σελ. </w:t>
        </w:r>
        <w:r w:rsidRPr="002D1229">
          <w:rPr>
            <w:rFonts w:eastAsia="Times New Roman"/>
            <w:szCs w:val="24"/>
            <w:lang w:eastAsia="en-US"/>
          </w:rPr>
          <w:br/>
          <w:t xml:space="preserve">2. Συζήτηση και ψήφιση επί της αρχής, των άρθρων και τροπολογιών του συνόλου του σχεδίου νόμου του Υπουργείου Εσωτερικών: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λειτουργία, τα οικονομικά και το προσωπικό των Ο.Τ.Α. - Ευρωπαϊκοί  Όμιλοι Εδαφικής Συνεργασίας - Μητρώο Πολιτών και άλλες διατάξεις», σελ. </w:t>
        </w:r>
        <w:r w:rsidRPr="002D1229">
          <w:rPr>
            <w:rFonts w:eastAsia="Times New Roman"/>
            <w:szCs w:val="24"/>
            <w:lang w:eastAsia="en-US"/>
          </w:rPr>
          <w:br/>
          <w:t xml:space="preserve"> </w:t>
        </w:r>
        <w:r w:rsidRPr="002D1229">
          <w:rPr>
            <w:rFonts w:eastAsia="Times New Roman"/>
            <w:szCs w:val="24"/>
            <w:lang w:eastAsia="en-US"/>
          </w:rPr>
          <w:br/>
          <w:t>ΠΡΟΕΔΡΕΥΟΝΤΕΣ</w:t>
        </w:r>
      </w:ins>
    </w:p>
    <w:p w14:paraId="376FEAF6" w14:textId="77777777" w:rsidR="002D1229" w:rsidRPr="002D1229" w:rsidRDefault="002D1229" w:rsidP="002D1229">
      <w:pPr>
        <w:spacing w:after="0" w:line="360" w:lineRule="auto"/>
        <w:rPr>
          <w:ins w:id="24" w:author="Φλούδα Χριστίνα" w:date="2017-07-31T13:53:00Z"/>
          <w:rFonts w:eastAsia="Times New Roman"/>
          <w:szCs w:val="24"/>
          <w:lang w:eastAsia="en-US"/>
        </w:rPr>
      </w:pPr>
    </w:p>
    <w:p w14:paraId="5B95B708" w14:textId="77777777" w:rsidR="002D1229" w:rsidRPr="002D1229" w:rsidRDefault="002D1229" w:rsidP="002D1229">
      <w:pPr>
        <w:spacing w:after="0" w:line="360" w:lineRule="auto"/>
        <w:rPr>
          <w:ins w:id="25" w:author="Φλούδα Χριστίνα" w:date="2017-07-31T13:53:00Z"/>
          <w:rFonts w:eastAsia="Times New Roman"/>
          <w:szCs w:val="24"/>
          <w:lang w:eastAsia="en-US"/>
        </w:rPr>
      </w:pPr>
      <w:ins w:id="26" w:author="Φλούδα Χριστίνα" w:date="2017-07-31T13:53:00Z">
        <w:r w:rsidRPr="002D1229">
          <w:rPr>
            <w:rFonts w:eastAsia="Times New Roman"/>
            <w:szCs w:val="24"/>
            <w:lang w:eastAsia="en-US"/>
          </w:rPr>
          <w:t>ΒΑΡΕΜΕΝΟΣ Γ. , σελ.</w:t>
        </w:r>
        <w:r w:rsidRPr="002D1229">
          <w:rPr>
            <w:rFonts w:eastAsia="Times New Roman"/>
            <w:szCs w:val="24"/>
            <w:lang w:eastAsia="en-US"/>
          </w:rPr>
          <w:br/>
          <w:t>ΓΕΩΡΓΙΑΔΗΣ Μ. , σελ.</w:t>
        </w:r>
        <w:r w:rsidRPr="002D1229">
          <w:rPr>
            <w:rFonts w:eastAsia="Times New Roman"/>
            <w:szCs w:val="24"/>
            <w:lang w:eastAsia="en-US"/>
          </w:rPr>
          <w:br/>
          <w:t>ΚΑΚΛΑΜΑΝΗΣ Ν. , σελ.</w:t>
        </w:r>
        <w:r w:rsidRPr="002D1229">
          <w:rPr>
            <w:rFonts w:eastAsia="Times New Roman"/>
            <w:szCs w:val="24"/>
            <w:lang w:eastAsia="en-US"/>
          </w:rPr>
          <w:br/>
          <w:t>ΛΑΜΠΡΟΥΛΗΣ Γ. , σελ.</w:t>
        </w:r>
        <w:r w:rsidRPr="002D1229">
          <w:rPr>
            <w:rFonts w:eastAsia="Times New Roman"/>
            <w:szCs w:val="24"/>
            <w:lang w:eastAsia="en-US"/>
          </w:rPr>
          <w:br/>
          <w:t>ΛΥΚΟΥΔΗΣ Σ. , σελ.</w:t>
        </w:r>
        <w:r w:rsidRPr="002D1229">
          <w:rPr>
            <w:rFonts w:eastAsia="Times New Roman"/>
            <w:szCs w:val="24"/>
            <w:lang w:eastAsia="en-US"/>
          </w:rPr>
          <w:br/>
        </w:r>
      </w:ins>
    </w:p>
    <w:p w14:paraId="199B9BAE" w14:textId="77777777" w:rsidR="002D1229" w:rsidRPr="002D1229" w:rsidRDefault="002D1229" w:rsidP="002D1229">
      <w:pPr>
        <w:spacing w:after="0" w:line="360" w:lineRule="auto"/>
        <w:rPr>
          <w:ins w:id="27" w:author="Φλούδα Χριστίνα" w:date="2017-07-31T13:53:00Z"/>
          <w:rFonts w:eastAsia="Times New Roman"/>
          <w:szCs w:val="24"/>
          <w:lang w:eastAsia="en-US"/>
        </w:rPr>
      </w:pPr>
    </w:p>
    <w:p w14:paraId="01B019A9" w14:textId="77777777" w:rsidR="002D1229" w:rsidRPr="002D1229" w:rsidRDefault="002D1229" w:rsidP="002D1229">
      <w:pPr>
        <w:spacing w:after="0" w:line="360" w:lineRule="auto"/>
        <w:rPr>
          <w:ins w:id="28" w:author="Φλούδα Χριστίνα" w:date="2017-07-31T13:53:00Z"/>
          <w:rFonts w:eastAsia="Times New Roman"/>
          <w:szCs w:val="24"/>
          <w:lang w:eastAsia="en-US"/>
        </w:rPr>
      </w:pPr>
      <w:ins w:id="29" w:author="Φλούδα Χριστίνα" w:date="2017-07-31T13:53:00Z">
        <w:r w:rsidRPr="002D1229">
          <w:rPr>
            <w:rFonts w:eastAsia="Times New Roman"/>
            <w:szCs w:val="24"/>
            <w:lang w:eastAsia="en-US"/>
          </w:rPr>
          <w:t>ΟΜΙΛΗΤΕΣ</w:t>
        </w:r>
      </w:ins>
    </w:p>
    <w:p w14:paraId="5BD52BC1" w14:textId="77777777" w:rsidR="002D1229" w:rsidRPr="002D1229" w:rsidRDefault="002D1229" w:rsidP="002D1229">
      <w:pPr>
        <w:spacing w:after="0" w:line="360" w:lineRule="auto"/>
        <w:rPr>
          <w:ins w:id="30" w:author="Φλούδα Χριστίνα" w:date="2017-07-31T13:53:00Z"/>
          <w:rFonts w:eastAsia="Times New Roman"/>
          <w:szCs w:val="24"/>
          <w:lang w:eastAsia="en-US"/>
        </w:rPr>
      </w:pPr>
      <w:ins w:id="31" w:author="Φλούδα Χριστίνα" w:date="2017-07-31T13:53:00Z">
        <w:r w:rsidRPr="002D1229">
          <w:rPr>
            <w:rFonts w:eastAsia="Times New Roman"/>
            <w:szCs w:val="24"/>
            <w:lang w:eastAsia="en-US"/>
          </w:rPr>
          <w:br/>
          <w:t>Α. Επί διαδικαστικού θέματος:</w:t>
        </w:r>
        <w:r w:rsidRPr="002D1229">
          <w:rPr>
            <w:rFonts w:eastAsia="Times New Roman"/>
            <w:szCs w:val="24"/>
            <w:lang w:eastAsia="en-US"/>
          </w:rPr>
          <w:br/>
          <w:t>ΑΜΥΡΑΣ Γ. , σελ.</w:t>
        </w:r>
        <w:r w:rsidRPr="002D1229">
          <w:rPr>
            <w:rFonts w:eastAsia="Times New Roman"/>
            <w:szCs w:val="24"/>
            <w:lang w:eastAsia="en-US"/>
          </w:rPr>
          <w:br/>
          <w:t>ΒΑΡΕΜΕΝΟΣ Γ. , σελ.</w:t>
        </w:r>
        <w:r w:rsidRPr="002D1229">
          <w:rPr>
            <w:rFonts w:eastAsia="Times New Roman"/>
            <w:szCs w:val="24"/>
            <w:lang w:eastAsia="en-US"/>
          </w:rPr>
          <w:br/>
          <w:t>ΒΟΡΙΔΗΣ Μ. , σελ.</w:t>
        </w:r>
        <w:r w:rsidRPr="002D1229">
          <w:rPr>
            <w:rFonts w:eastAsia="Times New Roman"/>
            <w:szCs w:val="24"/>
            <w:lang w:eastAsia="en-US"/>
          </w:rPr>
          <w:br/>
          <w:t>ΒΟΥΤΣΗΣ Ν. , σελ.</w:t>
        </w:r>
        <w:r w:rsidRPr="002D1229">
          <w:rPr>
            <w:rFonts w:eastAsia="Times New Roman"/>
            <w:szCs w:val="24"/>
            <w:lang w:eastAsia="en-US"/>
          </w:rPr>
          <w:br/>
          <w:t>ΓΕΩΡΓΙΑΔΗΣ Μ. , σελ.</w:t>
        </w:r>
        <w:r w:rsidRPr="002D1229">
          <w:rPr>
            <w:rFonts w:eastAsia="Times New Roman"/>
            <w:szCs w:val="24"/>
            <w:lang w:eastAsia="en-US"/>
          </w:rPr>
          <w:br/>
          <w:t>ΓΡΗΓΟΡΑΚΟΣ Λ. , σελ.</w:t>
        </w:r>
        <w:r w:rsidRPr="002D1229">
          <w:rPr>
            <w:rFonts w:eastAsia="Times New Roman"/>
            <w:szCs w:val="24"/>
            <w:lang w:eastAsia="en-US"/>
          </w:rPr>
          <w:br/>
          <w:t>ΖΑΡΟΥΛΙΑ Ε. , σελ.</w:t>
        </w:r>
        <w:r w:rsidRPr="002D1229">
          <w:rPr>
            <w:rFonts w:eastAsia="Times New Roman"/>
            <w:szCs w:val="24"/>
            <w:lang w:eastAsia="en-US"/>
          </w:rPr>
          <w:br/>
          <w:t>ΚΑΚΛΑΜΑΝΗΣ Ν. , σελ.</w:t>
        </w:r>
        <w:r w:rsidRPr="002D1229">
          <w:rPr>
            <w:rFonts w:eastAsia="Times New Roman"/>
            <w:szCs w:val="24"/>
            <w:lang w:eastAsia="en-US"/>
          </w:rPr>
          <w:br/>
          <w:t>ΚΕΓΚΕΡΟΓΛΟΥ Β. , σελ.</w:t>
        </w:r>
        <w:r w:rsidRPr="002D1229">
          <w:rPr>
            <w:rFonts w:eastAsia="Times New Roman"/>
            <w:szCs w:val="24"/>
            <w:lang w:eastAsia="en-US"/>
          </w:rPr>
          <w:br/>
          <w:t>ΚΕΦΑΛΟΓΙΑΝΝΗΣ Ι. , σελ.</w:t>
        </w:r>
        <w:r w:rsidRPr="002D1229">
          <w:rPr>
            <w:rFonts w:eastAsia="Times New Roman"/>
            <w:szCs w:val="24"/>
            <w:lang w:eastAsia="en-US"/>
          </w:rPr>
          <w:br/>
          <w:t>ΛΑΓΟΣ Ι. , σελ.</w:t>
        </w:r>
        <w:r w:rsidRPr="002D1229">
          <w:rPr>
            <w:rFonts w:eastAsia="Times New Roman"/>
            <w:szCs w:val="24"/>
            <w:lang w:eastAsia="en-US"/>
          </w:rPr>
          <w:br/>
          <w:t>ΛΑΜΠΡΟΥΛΗΣ Γ. , σελ.</w:t>
        </w:r>
        <w:r w:rsidRPr="002D1229">
          <w:rPr>
            <w:rFonts w:eastAsia="Times New Roman"/>
            <w:szCs w:val="24"/>
            <w:lang w:eastAsia="en-US"/>
          </w:rPr>
          <w:br/>
          <w:t>ΛΥΚΟΥΔΗΣ Σ. , σελ.</w:t>
        </w:r>
        <w:r w:rsidRPr="002D1229">
          <w:rPr>
            <w:rFonts w:eastAsia="Times New Roman"/>
            <w:szCs w:val="24"/>
            <w:lang w:eastAsia="en-US"/>
          </w:rPr>
          <w:br/>
          <w:t>ΣΚΟΥΡΛΕΤΗΣ Π. , σελ.</w:t>
        </w:r>
        <w:r w:rsidRPr="002D1229">
          <w:rPr>
            <w:rFonts w:eastAsia="Times New Roman"/>
            <w:szCs w:val="24"/>
            <w:lang w:eastAsia="en-US"/>
          </w:rPr>
          <w:br/>
          <w:t>ΣΥΝΤΥΧΑΚΗΣ Ε. , σελ.</w:t>
        </w:r>
      </w:ins>
    </w:p>
    <w:p w14:paraId="2BE23E25" w14:textId="1BFC7045" w:rsidR="002D1229" w:rsidRDefault="002D1229" w:rsidP="002D1229">
      <w:pPr>
        <w:spacing w:line="600" w:lineRule="auto"/>
        <w:ind w:firstLine="720"/>
        <w:contextualSpacing/>
        <w:jc w:val="both"/>
        <w:rPr>
          <w:ins w:id="32" w:author="Φλούδα Χριστίνα" w:date="2017-07-31T13:53:00Z"/>
          <w:rFonts w:eastAsia="Times New Roman"/>
          <w:szCs w:val="24"/>
        </w:rPr>
        <w:pPrChange w:id="33" w:author="Φλούδα Χριστίνα" w:date="2017-07-31T13:53:00Z">
          <w:pPr>
            <w:spacing w:line="600" w:lineRule="auto"/>
            <w:ind w:firstLine="720"/>
            <w:contextualSpacing/>
            <w:jc w:val="center"/>
          </w:pPr>
        </w:pPrChange>
      </w:pPr>
      <w:ins w:id="34" w:author="Φλούδα Χριστίνα" w:date="2017-07-31T13:53:00Z">
        <w:r w:rsidRPr="002D1229">
          <w:rPr>
            <w:rFonts w:eastAsia="Times New Roman"/>
            <w:szCs w:val="24"/>
            <w:lang w:eastAsia="en-US"/>
          </w:rPr>
          <w:t xml:space="preserve">ΤΖΕΛΕΠΗΣ Μ. , σελ. </w:t>
        </w:r>
        <w:r w:rsidRPr="002D1229">
          <w:rPr>
            <w:rFonts w:eastAsia="Times New Roman"/>
            <w:szCs w:val="24"/>
            <w:lang w:eastAsia="en-US"/>
          </w:rPr>
          <w:br/>
        </w:r>
        <w:r w:rsidRPr="002D1229">
          <w:rPr>
            <w:rFonts w:eastAsia="Times New Roman"/>
            <w:szCs w:val="24"/>
            <w:lang w:eastAsia="en-US"/>
          </w:rPr>
          <w:br/>
          <w:t>Β. Επί προσωπικού θέματος:</w:t>
        </w:r>
        <w:r w:rsidRPr="002D1229">
          <w:rPr>
            <w:rFonts w:eastAsia="Times New Roman"/>
            <w:szCs w:val="24"/>
            <w:lang w:eastAsia="en-US"/>
          </w:rPr>
          <w:br/>
          <w:t>ΑΜΥΡΑΣ Γ. , σελ.</w:t>
        </w:r>
        <w:r w:rsidRPr="002D1229">
          <w:rPr>
            <w:rFonts w:eastAsia="Times New Roman"/>
            <w:szCs w:val="24"/>
            <w:lang w:eastAsia="en-US"/>
          </w:rPr>
          <w:br/>
          <w:t>ΚΕΓΚΕΡΟΓΛΟΥ Β. , σελ.</w:t>
        </w:r>
        <w:r w:rsidRPr="002D1229">
          <w:rPr>
            <w:rFonts w:eastAsia="Times New Roman"/>
            <w:szCs w:val="24"/>
            <w:lang w:eastAsia="en-US"/>
          </w:rPr>
          <w:br/>
        </w:r>
        <w:r w:rsidRPr="002D1229">
          <w:rPr>
            <w:rFonts w:eastAsia="Times New Roman"/>
            <w:szCs w:val="24"/>
            <w:lang w:eastAsia="en-US"/>
          </w:rPr>
          <w:br/>
          <w:t>Γ. Επί του σχεδίου νόμου του Υπουργείου Εσωτερικών:</w:t>
        </w:r>
        <w:r w:rsidRPr="002D1229">
          <w:rPr>
            <w:rFonts w:eastAsia="Times New Roman"/>
            <w:szCs w:val="24"/>
            <w:lang w:eastAsia="en-US"/>
          </w:rPr>
          <w:br/>
          <w:t>ΑΜΥΡΑΣ Γ. , σελ.</w:t>
        </w:r>
        <w:r w:rsidRPr="002D1229">
          <w:rPr>
            <w:rFonts w:eastAsia="Times New Roman"/>
            <w:szCs w:val="24"/>
            <w:lang w:eastAsia="en-US"/>
          </w:rPr>
          <w:br/>
          <w:t>ΑΥΛΩΝΙΤΟΥ Ε. , σελ.</w:t>
        </w:r>
        <w:r w:rsidRPr="002D1229">
          <w:rPr>
            <w:rFonts w:eastAsia="Times New Roman"/>
            <w:szCs w:val="24"/>
            <w:lang w:eastAsia="en-US"/>
          </w:rPr>
          <w:br/>
          <w:t>ΒΑΓΙΩΝΑΚΗ Ε. , σελ.</w:t>
        </w:r>
        <w:r w:rsidRPr="002D1229">
          <w:rPr>
            <w:rFonts w:eastAsia="Times New Roman"/>
            <w:szCs w:val="24"/>
            <w:lang w:eastAsia="en-US"/>
          </w:rPr>
          <w:br/>
          <w:t>ΒΑΚΗ Φ. , σελ.</w:t>
        </w:r>
        <w:r w:rsidRPr="002D1229">
          <w:rPr>
            <w:rFonts w:eastAsia="Times New Roman"/>
            <w:szCs w:val="24"/>
            <w:lang w:eastAsia="en-US"/>
          </w:rPr>
          <w:br/>
          <w:t>ΒΟΡΙΔΗΣ Μ. , σελ.</w:t>
        </w:r>
        <w:r w:rsidRPr="002D1229">
          <w:rPr>
            <w:rFonts w:eastAsia="Times New Roman"/>
            <w:szCs w:val="24"/>
            <w:lang w:eastAsia="en-US"/>
          </w:rPr>
          <w:br/>
          <w:t>ΓΡΗΓΟΡΑΚΟΣ Λ. , σελ.</w:t>
        </w:r>
        <w:r w:rsidRPr="002D1229">
          <w:rPr>
            <w:rFonts w:eastAsia="Times New Roman"/>
            <w:szCs w:val="24"/>
            <w:lang w:eastAsia="en-US"/>
          </w:rPr>
          <w:br/>
          <w:t>ΔΑΝΕΛΛΗΣ Σ. , σελ.</w:t>
        </w:r>
        <w:r w:rsidRPr="002D1229">
          <w:rPr>
            <w:rFonts w:eastAsia="Times New Roman"/>
            <w:szCs w:val="24"/>
            <w:lang w:eastAsia="en-US"/>
          </w:rPr>
          <w:br/>
          <w:t>ΗΓΟΥΜΕΝΙΔΗΣ Ν. , σελ.</w:t>
        </w:r>
        <w:r w:rsidRPr="002D1229">
          <w:rPr>
            <w:rFonts w:eastAsia="Times New Roman"/>
            <w:szCs w:val="24"/>
            <w:lang w:eastAsia="en-US"/>
          </w:rPr>
          <w:br/>
          <w:t>ΘΕΛΕΡΙΤΗ Μ. , σελ.</w:t>
        </w:r>
        <w:r w:rsidRPr="002D1229">
          <w:rPr>
            <w:rFonts w:eastAsia="Times New Roman"/>
            <w:szCs w:val="24"/>
            <w:lang w:eastAsia="en-US"/>
          </w:rPr>
          <w:br/>
          <w:t>ΘΕΟΧΑΡΟΠΟΥΛΟΣ Α. , σελ.</w:t>
        </w:r>
        <w:r w:rsidRPr="002D1229">
          <w:rPr>
            <w:rFonts w:eastAsia="Times New Roman"/>
            <w:szCs w:val="24"/>
            <w:lang w:eastAsia="en-US"/>
          </w:rPr>
          <w:br/>
          <w:t>ΚΑΜΑΤΕΡΟΣ Η. , σελ.</w:t>
        </w:r>
        <w:r w:rsidRPr="002D1229">
          <w:rPr>
            <w:rFonts w:eastAsia="Times New Roman"/>
            <w:szCs w:val="24"/>
            <w:lang w:eastAsia="en-US"/>
          </w:rPr>
          <w:br/>
          <w:t>ΚΑΡΑΓΚΟΥΝΗΣ Κ. , σελ.</w:t>
        </w:r>
        <w:r w:rsidRPr="002D1229">
          <w:rPr>
            <w:rFonts w:eastAsia="Times New Roman"/>
            <w:szCs w:val="24"/>
            <w:lang w:eastAsia="en-US"/>
          </w:rPr>
          <w:br/>
          <w:t>ΚΑΡΑΘΑΝΑΣΟΠΟΥΛΟΣ Ν. , σελ.</w:t>
        </w:r>
        <w:r w:rsidRPr="002D1229">
          <w:rPr>
            <w:rFonts w:eastAsia="Times New Roman"/>
            <w:szCs w:val="24"/>
            <w:lang w:eastAsia="en-US"/>
          </w:rPr>
          <w:br/>
          <w:t>ΚΑΡΑΚΩΣΤΑΣ Ε. , σελ.</w:t>
        </w:r>
        <w:r w:rsidRPr="002D1229">
          <w:rPr>
            <w:rFonts w:eastAsia="Times New Roman"/>
            <w:szCs w:val="24"/>
            <w:lang w:eastAsia="en-US"/>
          </w:rPr>
          <w:br/>
          <w:t>ΚΑΡΡΑΣ Γ. , σελ.</w:t>
        </w:r>
        <w:r w:rsidRPr="002D1229">
          <w:rPr>
            <w:rFonts w:eastAsia="Times New Roman"/>
            <w:szCs w:val="24"/>
            <w:lang w:eastAsia="en-US"/>
          </w:rPr>
          <w:br/>
          <w:t>ΚΑΤΣΙΚΗΣ Κ. , σελ.</w:t>
        </w:r>
        <w:r w:rsidRPr="002D1229">
          <w:rPr>
            <w:rFonts w:eastAsia="Times New Roman"/>
            <w:szCs w:val="24"/>
            <w:lang w:eastAsia="en-US"/>
          </w:rPr>
          <w:br/>
          <w:t>ΚΕΦΑΛΟΓΙΑΝΝΗΣ Ι. , σελ.</w:t>
        </w:r>
        <w:r w:rsidRPr="002D1229">
          <w:rPr>
            <w:rFonts w:eastAsia="Times New Roman"/>
            <w:szCs w:val="24"/>
            <w:lang w:eastAsia="en-US"/>
          </w:rPr>
          <w:br/>
          <w:t>ΚΟΖΟΜΠΟΛΗ - ΑΜΑΝΑΤΙΔΗ Π. , σελ.</w:t>
        </w:r>
        <w:r w:rsidRPr="002D1229">
          <w:rPr>
            <w:rFonts w:eastAsia="Times New Roman"/>
            <w:szCs w:val="24"/>
            <w:lang w:eastAsia="en-US"/>
          </w:rPr>
          <w:br/>
          <w:t>ΛΑΓΟΣ Ι. , σελ.</w:t>
        </w:r>
        <w:r w:rsidRPr="002D1229">
          <w:rPr>
            <w:rFonts w:eastAsia="Times New Roman"/>
            <w:szCs w:val="24"/>
            <w:lang w:eastAsia="en-US"/>
          </w:rPr>
          <w:br/>
          <w:t>ΜΕΓΑΛΟΜΥΣΤΑΚΑΣ Α. , σελ.</w:t>
        </w:r>
        <w:r w:rsidRPr="002D1229">
          <w:rPr>
            <w:rFonts w:eastAsia="Times New Roman"/>
            <w:szCs w:val="24"/>
            <w:lang w:eastAsia="en-US"/>
          </w:rPr>
          <w:br/>
          <w:t>ΜΟΡΦΙΔΗΣ Κ. , σελ.</w:t>
        </w:r>
        <w:r w:rsidRPr="002D1229">
          <w:rPr>
            <w:rFonts w:eastAsia="Times New Roman"/>
            <w:szCs w:val="24"/>
            <w:lang w:eastAsia="en-US"/>
          </w:rPr>
          <w:br/>
          <w:t>ΜΠΑΛΛΗΣ Σ. , σελ.</w:t>
        </w:r>
        <w:r w:rsidRPr="002D1229">
          <w:rPr>
            <w:rFonts w:eastAsia="Times New Roman"/>
            <w:szCs w:val="24"/>
            <w:lang w:eastAsia="en-US"/>
          </w:rPr>
          <w:br/>
          <w:t>ΜΠΑΡΜΠΑΡΟΥΣΗΣ Κ. , σελ.</w:t>
        </w:r>
        <w:r w:rsidRPr="002D1229">
          <w:rPr>
            <w:rFonts w:eastAsia="Times New Roman"/>
            <w:szCs w:val="24"/>
            <w:lang w:eastAsia="en-US"/>
          </w:rPr>
          <w:br/>
          <w:t>ΜΠΓΙΑΛΑΣ Χ. , σελ.</w:t>
        </w:r>
        <w:r w:rsidRPr="002D1229">
          <w:rPr>
            <w:rFonts w:eastAsia="Times New Roman"/>
            <w:szCs w:val="24"/>
            <w:lang w:eastAsia="en-US"/>
          </w:rPr>
          <w:br/>
          <w:t>ΠΑΠΑΗΛΙΟΥ Γ. , σελ.</w:t>
        </w:r>
        <w:r w:rsidRPr="002D1229">
          <w:rPr>
            <w:rFonts w:eastAsia="Times New Roman"/>
            <w:szCs w:val="24"/>
            <w:lang w:eastAsia="en-US"/>
          </w:rPr>
          <w:br/>
          <w:t>ΠΡΑΤΣΟΛΗΣ Α. , σελ.</w:t>
        </w:r>
        <w:r w:rsidRPr="002D1229">
          <w:rPr>
            <w:rFonts w:eastAsia="Times New Roman"/>
            <w:szCs w:val="24"/>
            <w:lang w:eastAsia="en-US"/>
          </w:rPr>
          <w:br/>
          <w:t>ΣΑΡΙΔΗΣ Ι. , σελ.</w:t>
        </w:r>
        <w:r w:rsidRPr="002D1229">
          <w:rPr>
            <w:rFonts w:eastAsia="Times New Roman"/>
            <w:szCs w:val="24"/>
            <w:lang w:eastAsia="en-US"/>
          </w:rPr>
          <w:br/>
          <w:t>ΣΑΧΙΝΙΔΗΣ Ι. , σελ.</w:t>
        </w:r>
        <w:r w:rsidRPr="002D1229">
          <w:rPr>
            <w:rFonts w:eastAsia="Times New Roman"/>
            <w:szCs w:val="24"/>
            <w:lang w:eastAsia="en-US"/>
          </w:rPr>
          <w:br/>
          <w:t>ΣΚΟΥΡΛΕΤΗΣ Π. , σελ.</w:t>
        </w:r>
        <w:r w:rsidRPr="002D1229">
          <w:rPr>
            <w:rFonts w:eastAsia="Times New Roman"/>
            <w:szCs w:val="24"/>
            <w:lang w:eastAsia="en-US"/>
          </w:rPr>
          <w:br/>
          <w:t>ΣΤΑΜΠΟΥΛΗ Α. , σελ.</w:t>
        </w:r>
        <w:r w:rsidRPr="002D1229">
          <w:rPr>
            <w:rFonts w:eastAsia="Times New Roman"/>
            <w:szCs w:val="24"/>
            <w:lang w:eastAsia="en-US"/>
          </w:rPr>
          <w:br/>
          <w:t>ΣΤΕΡΓΙΟΥ Κ. , σελ.</w:t>
        </w:r>
        <w:r w:rsidRPr="002D1229">
          <w:rPr>
            <w:rFonts w:eastAsia="Times New Roman"/>
            <w:szCs w:val="24"/>
            <w:lang w:eastAsia="en-US"/>
          </w:rPr>
          <w:br/>
          <w:t>ΣΥΝΤΥΧΑΚΗΣ Ε. , σελ.</w:t>
        </w:r>
        <w:r w:rsidRPr="002D1229">
          <w:rPr>
            <w:rFonts w:eastAsia="Times New Roman"/>
            <w:szCs w:val="24"/>
            <w:lang w:eastAsia="en-US"/>
          </w:rPr>
          <w:br/>
          <w:t>ΣΥΡΙΓΟΣ Α. , σελ.</w:t>
        </w:r>
        <w:r w:rsidRPr="002D1229">
          <w:rPr>
            <w:rFonts w:eastAsia="Times New Roman"/>
            <w:szCs w:val="24"/>
            <w:lang w:eastAsia="en-US"/>
          </w:rPr>
          <w:br/>
          <w:t>ΣΥΡΜΑΛΕΝΙΟΣ Ν. , σελ.</w:t>
        </w:r>
        <w:r w:rsidRPr="002D1229">
          <w:rPr>
            <w:rFonts w:eastAsia="Times New Roman"/>
            <w:szCs w:val="24"/>
            <w:lang w:eastAsia="en-US"/>
          </w:rPr>
          <w:br/>
          <w:t>ΤΖΕΛΕΠΗΣ Μ. , σελ.</w:t>
        </w:r>
        <w:r w:rsidRPr="002D1229">
          <w:rPr>
            <w:rFonts w:eastAsia="Times New Roman"/>
            <w:szCs w:val="24"/>
            <w:lang w:eastAsia="en-US"/>
          </w:rPr>
          <w:br/>
          <w:t>ΤΟΣΚΑΣ Ν. , σελ.</w:t>
        </w:r>
        <w:r w:rsidRPr="002D1229">
          <w:rPr>
            <w:rFonts w:eastAsia="Times New Roman"/>
            <w:szCs w:val="24"/>
            <w:lang w:eastAsia="en-US"/>
          </w:rPr>
          <w:br/>
          <w:t>ΤΡΙΑΝΤΑΦΥΛΛΟΥ Μ. , σελ.</w:t>
        </w:r>
        <w:r w:rsidRPr="002D1229">
          <w:rPr>
            <w:rFonts w:eastAsia="Times New Roman"/>
            <w:szCs w:val="24"/>
            <w:lang w:eastAsia="en-US"/>
          </w:rPr>
          <w:br/>
          <w:t>ΦΑΜΕΛΛΟΣ Σ. , σελ.</w:t>
        </w:r>
        <w:r w:rsidRPr="002D1229">
          <w:rPr>
            <w:rFonts w:eastAsia="Times New Roman"/>
            <w:szCs w:val="24"/>
            <w:lang w:eastAsia="en-US"/>
          </w:rPr>
          <w:br/>
          <w:t>ΦΩΤΙΟΥ Θ. , σελ.</w:t>
        </w:r>
        <w:r w:rsidRPr="002D1229">
          <w:rPr>
            <w:rFonts w:eastAsia="Times New Roman"/>
            <w:szCs w:val="24"/>
            <w:lang w:eastAsia="en-US"/>
          </w:rPr>
          <w:br/>
          <w:t>ΧΑΡΑΚΟΠΟΥΛΟΣ Μ. , σελ.</w:t>
        </w:r>
        <w:r w:rsidRPr="002D1229">
          <w:rPr>
            <w:rFonts w:eastAsia="Times New Roman"/>
            <w:szCs w:val="24"/>
            <w:lang w:eastAsia="en-US"/>
          </w:rPr>
          <w:br/>
        </w:r>
        <w:r w:rsidRPr="002D1229">
          <w:rPr>
            <w:rFonts w:eastAsia="Times New Roman"/>
            <w:szCs w:val="24"/>
            <w:lang w:eastAsia="en-US"/>
          </w:rPr>
          <w:br/>
          <w:t>ΠΑΡΕΜΒΑΣΕΙΣ:</w:t>
        </w:r>
        <w:r w:rsidRPr="002D1229">
          <w:rPr>
            <w:rFonts w:eastAsia="Times New Roman"/>
            <w:szCs w:val="24"/>
            <w:lang w:eastAsia="en-US"/>
          </w:rPr>
          <w:br/>
          <w:t>ΒΟΥΤΣΗΣ Ν. , σελ.</w:t>
        </w:r>
        <w:r w:rsidRPr="002D1229">
          <w:rPr>
            <w:rFonts w:eastAsia="Times New Roman"/>
            <w:szCs w:val="24"/>
            <w:lang w:eastAsia="en-US"/>
          </w:rPr>
          <w:br/>
          <w:t>ΣΙΜΟΡΕΛΗΣ Χ. , σελ.</w:t>
        </w:r>
        <w:r w:rsidRPr="002D1229">
          <w:rPr>
            <w:rFonts w:eastAsia="Times New Roman"/>
            <w:szCs w:val="24"/>
            <w:lang w:eastAsia="en-US"/>
          </w:rPr>
          <w:br/>
        </w:r>
      </w:ins>
    </w:p>
    <w:p w14:paraId="22BFDC51" w14:textId="77777777" w:rsidR="007336A6" w:rsidRDefault="002D1229">
      <w:pPr>
        <w:spacing w:line="600" w:lineRule="auto"/>
        <w:ind w:firstLine="720"/>
        <w:contextualSpacing/>
        <w:jc w:val="center"/>
        <w:rPr>
          <w:rFonts w:eastAsia="Times New Roman"/>
          <w:szCs w:val="24"/>
        </w:rPr>
      </w:pPr>
      <w:r>
        <w:rPr>
          <w:rFonts w:eastAsia="Times New Roman"/>
          <w:szCs w:val="24"/>
        </w:rPr>
        <w:t>ΠΡΑΚΤΙΚΑ ΒΟΥΛΗΣ</w:t>
      </w:r>
    </w:p>
    <w:p w14:paraId="22BFDC52" w14:textId="77777777" w:rsidR="007336A6" w:rsidRDefault="002D1229">
      <w:pPr>
        <w:spacing w:line="600" w:lineRule="auto"/>
        <w:ind w:firstLine="720"/>
        <w:contextualSpacing/>
        <w:jc w:val="center"/>
        <w:rPr>
          <w:rFonts w:eastAsia="Times New Roman"/>
          <w:szCs w:val="24"/>
        </w:rPr>
      </w:pPr>
      <w:r>
        <w:rPr>
          <w:rFonts w:eastAsia="Times New Roman"/>
          <w:szCs w:val="24"/>
        </w:rPr>
        <w:t>Ι</w:t>
      </w:r>
      <w:r>
        <w:rPr>
          <w:rFonts w:eastAsia="Times New Roman"/>
          <w:szCs w:val="24"/>
          <w:lang w:val="en-US"/>
        </w:rPr>
        <w:t>Z</w:t>
      </w:r>
      <w:r>
        <w:rPr>
          <w:rFonts w:eastAsia="Times New Roman"/>
          <w:szCs w:val="24"/>
        </w:rPr>
        <w:t>΄ ΠΕΡΙΟΔΟΣ</w:t>
      </w:r>
    </w:p>
    <w:p w14:paraId="22BFDC53" w14:textId="77777777" w:rsidR="007336A6" w:rsidRDefault="002D1229">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22BFDC54" w14:textId="77777777" w:rsidR="007336A6" w:rsidRDefault="002D1229">
      <w:pPr>
        <w:spacing w:line="600" w:lineRule="auto"/>
        <w:ind w:firstLine="720"/>
        <w:contextualSpacing/>
        <w:jc w:val="center"/>
        <w:rPr>
          <w:rFonts w:eastAsia="Times New Roman"/>
          <w:szCs w:val="24"/>
        </w:rPr>
      </w:pPr>
      <w:r>
        <w:rPr>
          <w:rFonts w:eastAsia="Times New Roman"/>
          <w:szCs w:val="24"/>
        </w:rPr>
        <w:t>ΣΥΝΟΔΟΣ Β΄</w:t>
      </w:r>
    </w:p>
    <w:p w14:paraId="22BFDC55" w14:textId="77777777" w:rsidR="007336A6" w:rsidRDefault="002D1229">
      <w:pPr>
        <w:spacing w:line="600" w:lineRule="auto"/>
        <w:ind w:firstLine="720"/>
        <w:contextualSpacing/>
        <w:jc w:val="center"/>
        <w:rPr>
          <w:rFonts w:eastAsia="Times New Roman"/>
          <w:szCs w:val="24"/>
        </w:rPr>
      </w:pPr>
      <w:r>
        <w:rPr>
          <w:rFonts w:eastAsia="Times New Roman"/>
          <w:szCs w:val="24"/>
        </w:rPr>
        <w:t>ΣΥΝΕΔΡΙΑΣΗ ΡΝΗ΄</w:t>
      </w:r>
    </w:p>
    <w:p w14:paraId="22BFDC56" w14:textId="77777777" w:rsidR="007336A6" w:rsidRDefault="002D1229">
      <w:pPr>
        <w:spacing w:line="600" w:lineRule="auto"/>
        <w:ind w:firstLine="720"/>
        <w:contextualSpacing/>
        <w:jc w:val="center"/>
        <w:rPr>
          <w:rFonts w:eastAsia="Times New Roman"/>
          <w:szCs w:val="24"/>
        </w:rPr>
      </w:pPr>
      <w:r>
        <w:rPr>
          <w:rFonts w:eastAsia="Times New Roman"/>
          <w:szCs w:val="24"/>
        </w:rPr>
        <w:t>Τετάρτη 26 Ιουλίου 2017</w:t>
      </w:r>
    </w:p>
    <w:p w14:paraId="22BFDC57" w14:textId="77777777" w:rsidR="007336A6" w:rsidRDefault="002D1229">
      <w:pPr>
        <w:spacing w:line="600" w:lineRule="auto"/>
        <w:ind w:firstLine="720"/>
        <w:contextualSpacing/>
        <w:jc w:val="both"/>
        <w:rPr>
          <w:rFonts w:eastAsia="Times New Roman"/>
          <w:szCs w:val="24"/>
        </w:rPr>
      </w:pPr>
      <w:r>
        <w:rPr>
          <w:rFonts w:eastAsia="Times New Roman"/>
          <w:szCs w:val="24"/>
        </w:rPr>
        <w:t>Αθήνα, σήμερα στις 26 Ιουλίου 2017, ημέρα Τετάρτη και ώρα 10</w:t>
      </w:r>
      <w:r w:rsidRPr="00265F35">
        <w:rPr>
          <w:rFonts w:eastAsia="Times New Roman"/>
          <w:szCs w:val="24"/>
        </w:rPr>
        <w:t>.</w:t>
      </w:r>
      <w:r>
        <w:rPr>
          <w:rFonts w:eastAsia="Times New Roman"/>
          <w:szCs w:val="24"/>
        </w:rPr>
        <w:t>15΄</w:t>
      </w:r>
      <w:r w:rsidRPr="00265F35">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Δ΄ Αντιπροέδρου αυτής κ. </w:t>
      </w:r>
      <w:r w:rsidRPr="000F4BD5">
        <w:rPr>
          <w:rFonts w:eastAsia="Times New Roman"/>
          <w:b/>
          <w:szCs w:val="24"/>
        </w:rPr>
        <w:t>ΝΙΚΗΤΑ ΚΑΚΛΑΜΑΝΗ</w:t>
      </w:r>
      <w:r w:rsidRPr="00F518C9">
        <w:rPr>
          <w:rFonts w:eastAsia="Times New Roman"/>
          <w:szCs w:val="24"/>
        </w:rPr>
        <w:t>.</w:t>
      </w:r>
    </w:p>
    <w:p w14:paraId="22BFDC58" w14:textId="77777777" w:rsidR="007336A6" w:rsidRDefault="002D1229">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Κυρίες και κύριοι συνάδελφοι, αρχίζει η συνεδρίαση. </w:t>
      </w:r>
    </w:p>
    <w:p w14:paraId="22BFDC59" w14:textId="77777777" w:rsidR="007336A6" w:rsidRDefault="002D1229">
      <w:pPr>
        <w:spacing w:line="600" w:lineRule="auto"/>
        <w:ind w:firstLine="720"/>
        <w:contextualSpacing/>
        <w:jc w:val="both"/>
        <w:rPr>
          <w:rFonts w:eastAsia="Times New Roman"/>
          <w:color w:val="000000"/>
          <w:szCs w:val="24"/>
        </w:rPr>
      </w:pPr>
      <w:r>
        <w:rPr>
          <w:rFonts w:eastAsia="Times New Roman"/>
          <w:szCs w:val="24"/>
        </w:rPr>
        <w:t>(ΕΠΙΚΥΡΩΣΗ</w:t>
      </w:r>
      <w:r>
        <w:rPr>
          <w:rFonts w:eastAsia="Times New Roman"/>
          <w:szCs w:val="24"/>
        </w:rPr>
        <w:t xml:space="preserve"> ΠΡΑΚΤΙΚΩΝ: Σύμφωνα με την από 25</w:t>
      </w:r>
      <w:r>
        <w:rPr>
          <w:rFonts w:eastAsia="Times New Roman"/>
          <w:szCs w:val="24"/>
        </w:rPr>
        <w:t>-</w:t>
      </w:r>
      <w:r>
        <w:rPr>
          <w:rFonts w:eastAsia="Times New Roman"/>
          <w:szCs w:val="24"/>
        </w:rPr>
        <w:t>7</w:t>
      </w:r>
      <w:r>
        <w:rPr>
          <w:rFonts w:eastAsia="Times New Roman"/>
          <w:szCs w:val="24"/>
        </w:rPr>
        <w:t>-</w:t>
      </w:r>
      <w:r>
        <w:rPr>
          <w:rFonts w:eastAsia="Times New Roman"/>
          <w:szCs w:val="24"/>
        </w:rPr>
        <w:t>2017 εξουσιοδότηση του Σώματος επικυρώθηκαν με ευθύνη του Προεδρείου τα Πρακτικά της ΡΝΖ΄ συνεδριάσεώς του, της Τρίτης 25 Ιουλίου 2017, σε ό,τι αφορά την ψήφιση στο σ</w:t>
      </w:r>
      <w:r>
        <w:rPr>
          <w:rFonts w:eastAsia="Times New Roman"/>
          <w:szCs w:val="24"/>
        </w:rPr>
        <w:t>ύνολο</w:t>
      </w:r>
      <w:r>
        <w:rPr>
          <w:rFonts w:eastAsia="Times New Roman"/>
          <w:szCs w:val="24"/>
        </w:rPr>
        <w:t xml:space="preserve"> </w:t>
      </w:r>
      <w:r>
        <w:rPr>
          <w:rFonts w:eastAsia="Times New Roman"/>
          <w:color w:val="000000"/>
          <w:szCs w:val="24"/>
        </w:rPr>
        <w:t>της πρότασης του Προέδρου της Βουλής: «Για την τ</w:t>
      </w:r>
      <w:r>
        <w:rPr>
          <w:rFonts w:eastAsia="Times New Roman"/>
          <w:color w:val="000000"/>
          <w:szCs w:val="24"/>
        </w:rPr>
        <w:t xml:space="preserve">ροποποίηση διατάξεων του Κανονισμού της Βουλής - Μέρος Β΄ (ΦΕΚ 51 </w:t>
      </w:r>
      <w:r>
        <w:rPr>
          <w:rFonts w:eastAsia="Times New Roman"/>
          <w:color w:val="000000"/>
          <w:szCs w:val="24"/>
        </w:rPr>
        <w:lastRenderedPageBreak/>
        <w:t>Α΄/10</w:t>
      </w:r>
      <w:r>
        <w:rPr>
          <w:rFonts w:eastAsia="Times New Roman"/>
          <w:color w:val="000000"/>
          <w:szCs w:val="24"/>
        </w:rPr>
        <w:t>.</w:t>
      </w:r>
      <w:r>
        <w:rPr>
          <w:rFonts w:eastAsia="Times New Roman"/>
          <w:color w:val="000000"/>
          <w:szCs w:val="24"/>
        </w:rPr>
        <w:t>4</w:t>
      </w:r>
      <w:r>
        <w:rPr>
          <w:rFonts w:eastAsia="Times New Roman"/>
          <w:color w:val="000000"/>
          <w:szCs w:val="24"/>
        </w:rPr>
        <w:t>.</w:t>
      </w:r>
      <w:r>
        <w:rPr>
          <w:rFonts w:eastAsia="Times New Roman"/>
          <w:color w:val="000000"/>
          <w:szCs w:val="24"/>
        </w:rPr>
        <w:t>1997) και Μέρος Κοινοβουλευτικό (ΦΕΚ 106 Α΄/24</w:t>
      </w:r>
      <w:r>
        <w:rPr>
          <w:rFonts w:eastAsia="Times New Roman"/>
          <w:color w:val="000000"/>
          <w:szCs w:val="24"/>
        </w:rPr>
        <w:t>.</w:t>
      </w:r>
      <w:r>
        <w:rPr>
          <w:rFonts w:eastAsia="Times New Roman"/>
          <w:color w:val="000000"/>
          <w:szCs w:val="24"/>
        </w:rPr>
        <w:t>6</w:t>
      </w:r>
      <w:r>
        <w:rPr>
          <w:rFonts w:eastAsia="Times New Roman"/>
          <w:color w:val="000000"/>
          <w:szCs w:val="24"/>
        </w:rPr>
        <w:t>.</w:t>
      </w:r>
      <w:r>
        <w:rPr>
          <w:rFonts w:eastAsia="Times New Roman"/>
          <w:color w:val="000000"/>
          <w:szCs w:val="24"/>
        </w:rPr>
        <w:t>1987), όπως ισχύει».)</w:t>
      </w:r>
    </w:p>
    <w:p w14:paraId="22BFDC5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rPr>
        <w:t>Έχω</w:t>
      </w:r>
      <w:r>
        <w:rPr>
          <w:rFonts w:eastAsia="Times New Roman"/>
          <w:color w:val="000000"/>
          <w:szCs w:val="24"/>
        </w:rPr>
        <w:t xml:space="preserve"> την τιμή να ανακοινώσω</w:t>
      </w:r>
      <w:r>
        <w:rPr>
          <w:rFonts w:eastAsia="Times New Roman"/>
          <w:color w:val="000000"/>
          <w:szCs w:val="24"/>
        </w:rPr>
        <w:t xml:space="preserve"> στο Σώμα</w:t>
      </w:r>
      <w:r>
        <w:rPr>
          <w:rFonts w:eastAsia="Times New Roman"/>
          <w:color w:val="000000"/>
          <w:szCs w:val="24"/>
        </w:rPr>
        <w:t xml:space="preserve"> ότι η Διαρκής Επιτροπή Δημόσιας Διοίκησης, Δημόσιας Τάξης και Δικαιοσύνης, </w:t>
      </w:r>
      <w:r>
        <w:rPr>
          <w:rFonts w:eastAsia="Times New Roman"/>
          <w:color w:val="000000"/>
          <w:szCs w:val="24"/>
        </w:rPr>
        <w:t xml:space="preserve">καταθέτει την </w:t>
      </w:r>
      <w:r>
        <w:rPr>
          <w:rFonts w:eastAsia="Times New Roman"/>
          <w:color w:val="000000"/>
          <w:szCs w:val="24"/>
        </w:rPr>
        <w:t>έ</w:t>
      </w:r>
      <w:r>
        <w:rPr>
          <w:rFonts w:eastAsia="Times New Roman"/>
          <w:color w:val="000000"/>
          <w:szCs w:val="24"/>
        </w:rPr>
        <w:t>κθεσή της στο σχέδιο νόμου του Υπουργείου Εσωτερικών</w:t>
      </w:r>
      <w:r>
        <w:rPr>
          <w:rFonts w:eastAsia="Times New Roman"/>
          <w:color w:val="000000"/>
          <w:szCs w:val="24"/>
        </w:rPr>
        <w:t>:</w:t>
      </w:r>
      <w:r>
        <w:rPr>
          <w:rFonts w:eastAsia="Times New Roman"/>
          <w:color w:val="000000"/>
          <w:szCs w:val="24"/>
        </w:rPr>
        <w:t xml:space="preserve"> </w:t>
      </w:r>
      <w:r>
        <w:rPr>
          <w:rFonts w:eastAsia="Times New Roman"/>
          <w:color w:val="000000"/>
          <w:szCs w:val="24"/>
        </w:rPr>
        <w:t>«</w:t>
      </w:r>
      <w:r>
        <w:rPr>
          <w:rFonts w:eastAsia="Times New Roman"/>
          <w:color w:val="000000"/>
          <w:szCs w:val="24"/>
          <w:shd w:val="clear" w:color="auto" w:fill="FFFFFF"/>
        </w:rPr>
        <w:t xml:space="preserve">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w:t>
      </w:r>
      <w:r>
        <w:rPr>
          <w:rFonts w:eastAsia="Times New Roman"/>
          <w:color w:val="000000"/>
          <w:szCs w:val="24"/>
          <w:shd w:val="clear" w:color="auto" w:fill="FFFFFF"/>
        </w:rPr>
        <w:t>λειτουργία, τα οικονομικά και το προσωπικό των Ο.Τ.Α. - Ευρωπαϊκοί Όμιλοι Εδαφικής Συνεργασίας - Μητρώο Πολιτών και άλλες διατάξεις».</w:t>
      </w:r>
    </w:p>
    <w:p w14:paraId="22BFDC5B" w14:textId="77777777" w:rsidR="007336A6" w:rsidRDefault="002D1229">
      <w:pPr>
        <w:spacing w:line="600" w:lineRule="auto"/>
        <w:ind w:firstLine="720"/>
        <w:contextualSpacing/>
        <w:jc w:val="both"/>
        <w:rPr>
          <w:rFonts w:eastAsia="Times New Roman"/>
          <w:color w:val="000000"/>
          <w:szCs w:val="24"/>
        </w:rPr>
      </w:pPr>
      <w:r>
        <w:rPr>
          <w:rFonts w:eastAsia="Times New Roman"/>
          <w:color w:val="000000"/>
          <w:szCs w:val="24"/>
        </w:rPr>
        <w:t xml:space="preserve">Κυρίες και κύριοι συνάδελφοι, εισερχόμαστε στη συμπληρωματική ημερήσια διάταξη </w:t>
      </w:r>
      <w:r>
        <w:rPr>
          <w:rFonts w:eastAsia="Times New Roman"/>
          <w:color w:val="000000"/>
          <w:szCs w:val="24"/>
        </w:rPr>
        <w:t>της</w:t>
      </w:r>
    </w:p>
    <w:p w14:paraId="22BFDC5C" w14:textId="77777777" w:rsidR="007336A6" w:rsidRDefault="002D1229">
      <w:pPr>
        <w:spacing w:line="600" w:lineRule="auto"/>
        <w:ind w:firstLine="720"/>
        <w:contextualSpacing/>
        <w:jc w:val="center"/>
        <w:rPr>
          <w:rFonts w:eastAsia="Times New Roman"/>
          <w:b/>
          <w:color w:val="000000"/>
          <w:szCs w:val="24"/>
        </w:rPr>
      </w:pPr>
      <w:r>
        <w:rPr>
          <w:rFonts w:eastAsia="Times New Roman"/>
          <w:b/>
          <w:color w:val="000000"/>
          <w:szCs w:val="24"/>
        </w:rPr>
        <w:t>ΝΟΜΟΘΕΤΙΚΗΣ ΕΡΓΑΣΙΑΣ</w:t>
      </w:r>
    </w:p>
    <w:p w14:paraId="22BFDC5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Μόνη συζήτηση και </w:t>
      </w:r>
      <w:r>
        <w:rPr>
          <w:rFonts w:eastAsia="Times New Roman"/>
          <w:color w:val="000000"/>
          <w:szCs w:val="24"/>
          <w:shd w:val="clear" w:color="auto" w:fill="FFFFFF"/>
        </w:rPr>
        <w:t>ψήφιση επί της αρχής, των άρθρων και του συνόλου του σχεδίου νόμου του Υπουργείου Εσωτερικών: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w:t>
      </w:r>
      <w:r>
        <w:rPr>
          <w:rFonts w:eastAsia="Times New Roman"/>
          <w:color w:val="000000"/>
          <w:szCs w:val="24"/>
          <w:shd w:val="clear" w:color="auto" w:fill="FFFFFF"/>
        </w:rPr>
        <w:t xml:space="preserve">ε την οργάνωση, τη λειτουργία, τα οικονομικά και το προσωπικό των </w:t>
      </w:r>
      <w:r>
        <w:rPr>
          <w:rFonts w:eastAsia="Times New Roman"/>
          <w:color w:val="000000"/>
          <w:szCs w:val="24"/>
          <w:shd w:val="clear" w:color="auto" w:fill="FFFFFF"/>
        </w:rPr>
        <w:lastRenderedPageBreak/>
        <w:t>Ο.Τ.Α. - Ευρωπαϊκοί Όμιλοι Εδαφικής Συνεργασίας - Μητρώο Πολιτών και άλλες διατάξεις».</w:t>
      </w:r>
    </w:p>
    <w:p w14:paraId="22BFDC5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Η Διάσκεψη των Προέδρων αποφάσισε στη συνεδρίασ</w:t>
      </w:r>
      <w:r>
        <w:rPr>
          <w:rFonts w:eastAsia="Times New Roman"/>
          <w:color w:val="000000"/>
          <w:szCs w:val="24"/>
          <w:shd w:val="clear" w:color="auto" w:fill="FFFFFF"/>
        </w:rPr>
        <w:t>ή της στις</w:t>
      </w:r>
      <w:r>
        <w:rPr>
          <w:rFonts w:eastAsia="Times New Roman"/>
          <w:color w:val="000000"/>
          <w:szCs w:val="24"/>
          <w:shd w:val="clear" w:color="auto" w:fill="FFFFFF"/>
        </w:rPr>
        <w:t xml:space="preserve"> 24 Ιουλίου 2017 τη συζήτηση του νομοσχεδίου σ</w:t>
      </w:r>
      <w:r>
        <w:rPr>
          <w:rFonts w:eastAsia="Times New Roman"/>
          <w:color w:val="000000"/>
          <w:szCs w:val="24"/>
          <w:shd w:val="clear" w:color="auto" w:fill="FFFFFF"/>
        </w:rPr>
        <w:t>ε δύο συνεδριάσεις ενιαία επί της αρχής, επί των άρθρων και</w:t>
      </w:r>
      <w:r>
        <w:rPr>
          <w:rFonts w:eastAsia="Times New Roman"/>
          <w:color w:val="000000"/>
          <w:szCs w:val="24"/>
          <w:shd w:val="clear" w:color="auto" w:fill="FFFFFF"/>
        </w:rPr>
        <w:t xml:space="preserve"> </w:t>
      </w:r>
      <w:r>
        <w:rPr>
          <w:rFonts w:eastAsia="Times New Roman"/>
          <w:color w:val="000000"/>
          <w:szCs w:val="24"/>
          <w:shd w:val="clear" w:color="auto" w:fill="FFFFFF"/>
        </w:rPr>
        <w:t>επί των τροπολογιών</w:t>
      </w:r>
      <w:r>
        <w:rPr>
          <w:rFonts w:eastAsia="Times New Roman"/>
          <w:color w:val="000000"/>
          <w:szCs w:val="24"/>
          <w:shd w:val="clear" w:color="auto" w:fill="FFFFFF"/>
        </w:rPr>
        <w:t>.</w:t>
      </w:r>
      <w:r>
        <w:rPr>
          <w:rFonts w:eastAsia="Times New Roman"/>
          <w:color w:val="000000"/>
          <w:szCs w:val="24"/>
          <w:shd w:val="clear" w:color="auto" w:fill="FFFFFF"/>
        </w:rPr>
        <w:t xml:space="preserve"> </w:t>
      </w:r>
    </w:p>
    <w:p w14:paraId="22BFDC5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Επί της διαδικασίας σ</w:t>
      </w:r>
      <w:r>
        <w:rPr>
          <w:rFonts w:eastAsia="Times New Roman"/>
          <w:color w:val="000000"/>
          <w:szCs w:val="24"/>
          <w:shd w:val="clear" w:color="auto" w:fill="FFFFFF"/>
        </w:rPr>
        <w:t>ά</w:t>
      </w:r>
      <w:r>
        <w:rPr>
          <w:rFonts w:eastAsia="Times New Roman"/>
          <w:color w:val="000000"/>
          <w:szCs w:val="24"/>
          <w:shd w:val="clear" w:color="auto" w:fill="FFFFFF"/>
        </w:rPr>
        <w:t>ς κάνω την εξής πρόταση πέραν της απόφασης της Διάσκεψης των Προέδρων</w:t>
      </w:r>
      <w:r>
        <w:rPr>
          <w:rFonts w:eastAsia="Times New Roman"/>
          <w:color w:val="000000"/>
          <w:szCs w:val="24"/>
          <w:shd w:val="clear" w:color="auto" w:fill="FFFFFF"/>
        </w:rPr>
        <w:t>.</w:t>
      </w:r>
      <w:r>
        <w:rPr>
          <w:rFonts w:eastAsia="Times New Roman"/>
          <w:color w:val="000000"/>
          <w:szCs w:val="24"/>
          <w:shd w:val="clear" w:color="auto" w:fill="FFFFFF"/>
        </w:rPr>
        <w:t xml:space="preserve"> Η συνεδρίαση ξεκινά με τους δύο γενικούς εισηγητές από τον ΣΥΡΙΖΑ και τη Νέα Δημοκρατία, τους έξι συναδέλφους ειδικούς αγορητές. Μετά θα δώσω τον λόγο στον κύριο Υπουργό, με τον οποίο έχω συνεννοηθεί. Θα του δώσω λίγο περισσότερο χρόνο, ώστε να είναι έτοι</w:t>
      </w:r>
      <w:r>
        <w:rPr>
          <w:rFonts w:eastAsia="Times New Roman"/>
          <w:color w:val="000000"/>
          <w:szCs w:val="24"/>
          <w:shd w:val="clear" w:color="auto" w:fill="FFFFFF"/>
        </w:rPr>
        <w:t>μος να πει</w:t>
      </w:r>
      <w:r>
        <w:rPr>
          <w:rFonts w:eastAsia="Times New Roman"/>
          <w:color w:val="000000"/>
          <w:szCs w:val="24"/>
          <w:shd w:val="clear" w:color="auto" w:fill="FFFFFF"/>
        </w:rPr>
        <w:t>,</w:t>
      </w:r>
      <w:r>
        <w:rPr>
          <w:rFonts w:eastAsia="Times New Roman"/>
          <w:color w:val="000000"/>
          <w:szCs w:val="24"/>
          <w:shd w:val="clear" w:color="auto" w:fill="FFFFFF"/>
        </w:rPr>
        <w:t xml:space="preserve"> ποιες από όσες βουλευτικές τροπολογίες έχει δει κάνει δεκτές και ποιες όχι, για να είναι εις γνώσιν των συναδέλφων από την αρχή σχεδόν της συνεδρίασης. </w:t>
      </w:r>
    </w:p>
    <w:p w14:paraId="22BFDC6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Από τις υπουργικές τροπολογίες οι έξι έχουν ενσωματωθεί, όπως ξέρετε, από χθες υπό μορφή άρ</w:t>
      </w:r>
      <w:r>
        <w:rPr>
          <w:rFonts w:eastAsia="Times New Roman"/>
          <w:color w:val="000000"/>
          <w:szCs w:val="24"/>
          <w:shd w:val="clear" w:color="auto" w:fill="FFFFFF"/>
        </w:rPr>
        <w:t xml:space="preserve">θρων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Μένουν τρεις τροπολογίες. Για τις δύο θα έρθουν η κ. Φωτίου και ο κ. </w:t>
      </w:r>
      <w:proofErr w:type="spellStart"/>
      <w:r>
        <w:rPr>
          <w:rFonts w:eastAsia="Times New Roman"/>
          <w:color w:val="000000"/>
          <w:szCs w:val="24"/>
          <w:shd w:val="clear" w:color="auto" w:fill="FFFFFF"/>
        </w:rPr>
        <w:t>Φάμελλος</w:t>
      </w:r>
      <w:proofErr w:type="spellEnd"/>
      <w:r>
        <w:rPr>
          <w:rFonts w:eastAsia="Times New Roman"/>
          <w:color w:val="000000"/>
          <w:szCs w:val="24"/>
          <w:shd w:val="clear" w:color="auto" w:fill="FFFFFF"/>
        </w:rPr>
        <w:t xml:space="preserve"> να τις υποστηρίξουν το μεσημέρι -στις 11</w:t>
      </w:r>
      <w:r>
        <w:rPr>
          <w:rFonts w:eastAsia="Times New Roman"/>
          <w:color w:val="000000"/>
          <w:szCs w:val="24"/>
          <w:shd w:val="clear" w:color="auto" w:fill="FFFFFF"/>
        </w:rPr>
        <w:t>.</w:t>
      </w:r>
      <w:r>
        <w:rPr>
          <w:rFonts w:eastAsia="Times New Roman"/>
          <w:color w:val="000000"/>
          <w:szCs w:val="24"/>
          <w:shd w:val="clear" w:color="auto" w:fill="FFFFFF"/>
        </w:rPr>
        <w:t xml:space="preserve">00΄ με </w:t>
      </w:r>
      <w:r>
        <w:rPr>
          <w:rFonts w:eastAsia="Times New Roman"/>
          <w:color w:val="000000"/>
          <w:szCs w:val="24"/>
          <w:shd w:val="clear" w:color="auto" w:fill="FFFFFF"/>
        </w:rPr>
        <w:lastRenderedPageBreak/>
        <w:t>11</w:t>
      </w:r>
      <w:r>
        <w:rPr>
          <w:rFonts w:eastAsia="Times New Roman"/>
          <w:color w:val="000000"/>
          <w:szCs w:val="24"/>
          <w:shd w:val="clear" w:color="auto" w:fill="FFFFFF"/>
        </w:rPr>
        <w:t>.</w:t>
      </w:r>
      <w:r>
        <w:rPr>
          <w:rFonts w:eastAsia="Times New Roman"/>
          <w:color w:val="000000"/>
          <w:szCs w:val="24"/>
          <w:shd w:val="clear" w:color="auto" w:fill="FFFFFF"/>
        </w:rPr>
        <w:t>30΄</w:t>
      </w:r>
      <w:r>
        <w:rPr>
          <w:rFonts w:eastAsia="Times New Roman"/>
          <w:color w:val="000000"/>
          <w:szCs w:val="24"/>
          <w:shd w:val="clear" w:color="auto" w:fill="FFFFFF"/>
        </w:rPr>
        <w:t xml:space="preserve"> </w:t>
      </w:r>
      <w:r>
        <w:rPr>
          <w:rFonts w:eastAsia="Times New Roman"/>
          <w:color w:val="000000"/>
          <w:szCs w:val="24"/>
          <w:shd w:val="clear" w:color="auto" w:fill="FFFFFF"/>
        </w:rPr>
        <w:t>η κ. Φωτίου και γύρω στις 14</w:t>
      </w:r>
      <w:r>
        <w:rPr>
          <w:rFonts w:eastAsia="Times New Roman"/>
          <w:color w:val="000000"/>
          <w:szCs w:val="24"/>
          <w:shd w:val="clear" w:color="auto" w:fill="FFFFFF"/>
        </w:rPr>
        <w:t>.</w:t>
      </w:r>
      <w:r>
        <w:rPr>
          <w:rFonts w:eastAsia="Times New Roman"/>
          <w:color w:val="000000"/>
          <w:szCs w:val="24"/>
          <w:shd w:val="clear" w:color="auto" w:fill="FFFFFF"/>
        </w:rPr>
        <w:t>00΄</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ο κ. </w:t>
      </w:r>
      <w:proofErr w:type="spellStart"/>
      <w:r>
        <w:rPr>
          <w:rFonts w:eastAsia="Times New Roman"/>
          <w:color w:val="000000"/>
          <w:szCs w:val="24"/>
          <w:shd w:val="clear" w:color="auto" w:fill="FFFFFF"/>
        </w:rPr>
        <w:t>Φάμελλος</w:t>
      </w:r>
      <w:proofErr w:type="spellEnd"/>
      <w:r>
        <w:rPr>
          <w:rFonts w:eastAsia="Times New Roman"/>
          <w:color w:val="000000"/>
          <w:szCs w:val="24"/>
          <w:shd w:val="clear" w:color="auto" w:fill="FFFFFF"/>
        </w:rPr>
        <w:t xml:space="preserve">- και υπάρχει μία τρίτη που είναι του κυρίου Υπουργού, ο </w:t>
      </w:r>
      <w:r>
        <w:rPr>
          <w:rFonts w:eastAsia="Times New Roman"/>
          <w:color w:val="000000"/>
          <w:szCs w:val="24"/>
          <w:shd w:val="clear" w:color="auto" w:fill="FFFFFF"/>
        </w:rPr>
        <w:t xml:space="preserve">οποίος είναι παρών και θα την υποστηρίξει ο ίδιος. </w:t>
      </w:r>
    </w:p>
    <w:p w14:paraId="22BFDC6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Έχουμε προγραμματίσει δύο ημέρες συνεδριάσεων. Θα δούμε</w:t>
      </w:r>
      <w:r>
        <w:rPr>
          <w:rFonts w:eastAsia="Times New Roman"/>
          <w:color w:val="000000"/>
          <w:szCs w:val="24"/>
          <w:shd w:val="clear" w:color="auto" w:fill="FFFFFF"/>
        </w:rPr>
        <w:t>,</w:t>
      </w:r>
      <w:r>
        <w:rPr>
          <w:rFonts w:eastAsia="Times New Roman"/>
          <w:color w:val="000000"/>
          <w:szCs w:val="24"/>
          <w:shd w:val="clear" w:color="auto" w:fill="FFFFFF"/>
        </w:rPr>
        <w:t xml:space="preserve"> βέβαια κατ’ αρχάς, πόσοι συνάδελφοι θα εγγραφούν. Εάν ισχύσει αυτό που συνήθως γίνεται ότι γράφεται διπλάσιος αριθμός από όσους συναδέλφους μίλησαν</w:t>
      </w:r>
      <w:r>
        <w:rPr>
          <w:rFonts w:eastAsia="Times New Roman"/>
          <w:color w:val="000000"/>
          <w:szCs w:val="24"/>
          <w:shd w:val="clear" w:color="auto" w:fill="FFFFFF"/>
        </w:rPr>
        <w:t xml:space="preserve"> στην </w:t>
      </w:r>
      <w:r>
        <w:rPr>
          <w:rFonts w:eastAsia="Times New Roman"/>
          <w:color w:val="000000"/>
          <w:szCs w:val="24"/>
          <w:shd w:val="clear" w:color="auto" w:fill="FFFFFF"/>
        </w:rPr>
        <w:t>ε</w:t>
      </w:r>
      <w:r>
        <w:rPr>
          <w:rFonts w:eastAsia="Times New Roman"/>
          <w:color w:val="000000"/>
          <w:szCs w:val="24"/>
          <w:shd w:val="clear" w:color="auto" w:fill="FFFFFF"/>
        </w:rPr>
        <w:t>πιτροπή, όπου μίλησαν έντεκα, νομίζω ότι σήμερα μπορούμε να κλείσουμε τη συνεδρίαση γύρω στις 22</w:t>
      </w:r>
      <w:r>
        <w:rPr>
          <w:rFonts w:eastAsia="Times New Roman"/>
          <w:color w:val="000000"/>
          <w:szCs w:val="24"/>
          <w:shd w:val="clear" w:color="auto" w:fill="FFFFFF"/>
        </w:rPr>
        <w:t>.</w:t>
      </w:r>
      <w:r>
        <w:rPr>
          <w:rFonts w:eastAsia="Times New Roman"/>
          <w:color w:val="000000"/>
          <w:szCs w:val="24"/>
          <w:shd w:val="clear" w:color="auto" w:fill="FFFFFF"/>
        </w:rPr>
        <w:t>00΄, δηλαδή σε ένα δωδεκάωρο και έχουμε και την αυριανή ημέρα, όπου επειδή είναι πάρα πολλά τα άρθρα, οι γενικοί εισηγητές, οι αγορητές, οι Κοινοβουλευτ</w:t>
      </w:r>
      <w:r>
        <w:rPr>
          <w:rFonts w:eastAsia="Times New Roman"/>
          <w:color w:val="000000"/>
          <w:szCs w:val="24"/>
          <w:shd w:val="clear" w:color="auto" w:fill="FFFFFF"/>
        </w:rPr>
        <w:t xml:space="preserve">ικοί Εκπρόσωποι και ο κύριος Υπουργός, βεβαίως, θα έχουν το δικαίωμα της δευτερολογίας τους. Το προτείνω, εάν θέλετε. </w:t>
      </w:r>
    </w:p>
    <w:p w14:paraId="22BFDC6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color w:val="000000"/>
          <w:szCs w:val="24"/>
          <w:shd w:val="clear" w:color="auto" w:fill="FFFFFF"/>
        </w:rPr>
        <w:t>ΜΑΥΡΟΥΔΗΣ ΒΟΡΙΔΗΣ:</w:t>
      </w:r>
      <w:r>
        <w:rPr>
          <w:rFonts w:eastAsia="Times New Roman"/>
          <w:color w:val="000000"/>
          <w:szCs w:val="24"/>
          <w:shd w:val="clear" w:color="auto" w:fill="FFFFFF"/>
        </w:rPr>
        <w:t xml:space="preserve"> Θα δούμε και τη ζήτηση.</w:t>
      </w:r>
    </w:p>
    <w:p w14:paraId="22BFDC63" w14:textId="77777777" w:rsidR="007336A6" w:rsidRDefault="002D1229">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Είπα, ανάλογα με το πόσοι θα εγγραφούν. Ενδεχομένως να μη χρε</w:t>
      </w:r>
      <w:r>
        <w:rPr>
          <w:rFonts w:eastAsia="Times New Roman"/>
          <w:szCs w:val="24"/>
        </w:rPr>
        <w:t xml:space="preserve">ιαστεί. Δηλαδή εάν μπορούμε να τελειώσουμε το νομοσχέδιο στις </w:t>
      </w:r>
      <w:r>
        <w:rPr>
          <w:rFonts w:eastAsia="Times New Roman"/>
          <w:szCs w:val="24"/>
        </w:rPr>
        <w:t>12 το βράδυ</w:t>
      </w:r>
      <w:r>
        <w:rPr>
          <w:rFonts w:eastAsia="Times New Roman"/>
          <w:szCs w:val="24"/>
        </w:rPr>
        <w:t xml:space="preserve"> απόψε, μπορούμε να το κάνουμε, για να μην έχουμε αύριο. </w:t>
      </w:r>
    </w:p>
    <w:p w14:paraId="22BFDC64"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Είναι και ο Πρόεδρος της Βουλής εδώ με κοιτάει, και από ό,τι καταλαβαίνω</w:t>
      </w:r>
      <w:r>
        <w:rPr>
          <w:rFonts w:eastAsia="Times New Roman"/>
          <w:szCs w:val="24"/>
        </w:rPr>
        <w:t>,</w:t>
      </w:r>
      <w:r>
        <w:rPr>
          <w:rFonts w:eastAsia="Times New Roman"/>
          <w:szCs w:val="24"/>
        </w:rPr>
        <w:t xml:space="preserve"> δεν θα έχει αντίρρηση να το κάνουμε, εάν τελειώσουμ</w:t>
      </w:r>
      <w:r>
        <w:rPr>
          <w:rFonts w:eastAsia="Times New Roman"/>
          <w:szCs w:val="24"/>
        </w:rPr>
        <w:t xml:space="preserve">ε. </w:t>
      </w:r>
    </w:p>
    <w:p w14:paraId="22BFDC65"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ο προγραμματισμός είναι για δύο συνεδριάσεις. </w:t>
      </w:r>
    </w:p>
    <w:p w14:paraId="22BFDC6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Με μία ανοχή, κύριε Πρόεδρε, γιατί είναι μεγάλο σχέδιο νόμου με πολλές τροπολογίες. </w:t>
      </w:r>
    </w:p>
    <w:p w14:paraId="22BFDC67" w14:textId="77777777" w:rsidR="007336A6" w:rsidRDefault="002D1229">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Θα υπάρχει μία σχετική ανοχή στους εισηγητές κ</w:t>
      </w:r>
      <w:r>
        <w:rPr>
          <w:rFonts w:eastAsia="Times New Roman"/>
          <w:szCs w:val="24"/>
        </w:rPr>
        <w:t xml:space="preserve">αι στους ειδικούς αγορητές. Μην κάνουμε, όμως, κατάχρηση. </w:t>
      </w:r>
    </w:p>
    <w:p w14:paraId="22BFDC6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Επομένως με τη γενική εισήγηση που έκανα και με τις μικρές επιφυλάξεις όπως τις έθεσα, νομίζω, από ό,τι βλέπω, ότι ομοφώνως συμφωνεί το Σώμα και μπορούμε να προχωρήσουμε. </w:t>
      </w:r>
    </w:p>
    <w:p w14:paraId="22BFDC69"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Κύριε Πρόεδρε, μπορώ να έχω τον λόγο;</w:t>
      </w:r>
    </w:p>
    <w:p w14:paraId="22BFDC6A" w14:textId="77777777" w:rsidR="007336A6" w:rsidRDefault="002D1229">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 xml:space="preserve">Ναι, κύριε Γρηγοράκο. </w:t>
      </w:r>
    </w:p>
    <w:p w14:paraId="22BFDC6B"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Συγγνώμη για την παρέμβαση αλλά κατάχρηση στους χρόνους δεν κάνουν οι Βουλευτές ούτε οι εισηγητές αλλά η Κυβέρνηση. </w:t>
      </w:r>
    </w:p>
    <w:p w14:paraId="22BFDC6C" w14:textId="77777777" w:rsidR="007336A6" w:rsidRDefault="002D1229">
      <w:pPr>
        <w:spacing w:line="600" w:lineRule="auto"/>
        <w:ind w:firstLine="720"/>
        <w:contextualSpacing/>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Γιατί μου το λέτε αυτό;</w:t>
      </w:r>
    </w:p>
    <w:p w14:paraId="22BFDC6D"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Γιατί λέτε να τελειώσει στις </w:t>
      </w:r>
      <w:r>
        <w:rPr>
          <w:rFonts w:eastAsia="Times New Roman"/>
          <w:szCs w:val="24"/>
        </w:rPr>
        <w:t>12 το βράδυ</w:t>
      </w:r>
      <w:r>
        <w:rPr>
          <w:rFonts w:eastAsia="Times New Roman"/>
          <w:szCs w:val="24"/>
        </w:rPr>
        <w:t>,</w:t>
      </w:r>
      <w:r>
        <w:rPr>
          <w:rFonts w:eastAsia="Times New Roman"/>
          <w:szCs w:val="24"/>
        </w:rPr>
        <w:t xml:space="preserve"> </w:t>
      </w:r>
      <w:r>
        <w:rPr>
          <w:rFonts w:eastAsia="Times New Roman"/>
          <w:szCs w:val="24"/>
        </w:rPr>
        <w:t xml:space="preserve">δεν υπολογίζετε κανέναν, εάν έχουμε άλλες δουλειές και άλλες υποχρεώσεις. </w:t>
      </w:r>
    </w:p>
    <w:p w14:paraId="22BFDC6E"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Πρέπει να περάσουν τα νομοσχέδια στη Βουλή, όπως έχετε εσείς </w:t>
      </w:r>
      <w:r>
        <w:rPr>
          <w:rFonts w:eastAsia="Times New Roman"/>
          <w:szCs w:val="24"/>
        </w:rPr>
        <w:t xml:space="preserve">αποφασίσει, και πρέπει εμείς να είμαστε στρατιωτάκια χωρίς λόγο και να ακούμε αυτά που λέτε. </w:t>
      </w:r>
    </w:p>
    <w:p w14:paraId="22BFDC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Ποιοι έχουν αποφασίσει;</w:t>
      </w:r>
    </w:p>
    <w:p w14:paraId="22BFDC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Έχει αποφασιστεί ότι θα γίνουν δύο συνεδριάσεις. Δεν μπορεί να είμαστε δώδεκα και δε</w:t>
      </w:r>
      <w:r>
        <w:rPr>
          <w:rFonts w:eastAsia="Times New Roman" w:cs="Times New Roman"/>
          <w:szCs w:val="24"/>
        </w:rPr>
        <w:t>καπέντε ώρες στη Βουλή, επειδή η Κυβέρνηση αυτή την τελευταία στιγμή πριν από τις διακοπές του καλοκαιριού έχει αποφασίσει να φέρει διακόσια νομοσχέδια.</w:t>
      </w:r>
    </w:p>
    <w:p w14:paraId="22BFDC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παρακαλώ πάρα πολύ, ως κοινοβουλευτικός άνδρας, να σεβαστείτε και τις αντοχές των Βουλευτών. Χθες ή</w:t>
      </w:r>
      <w:r>
        <w:rPr>
          <w:rFonts w:eastAsia="Times New Roman" w:cs="Times New Roman"/>
          <w:szCs w:val="24"/>
        </w:rPr>
        <w:t xml:space="preserve">μαστε σε έξι </w:t>
      </w:r>
      <w:r>
        <w:rPr>
          <w:rFonts w:eastAsia="Times New Roman" w:cs="Times New Roman"/>
          <w:szCs w:val="24"/>
        </w:rPr>
        <w:lastRenderedPageBreak/>
        <w:t>ε</w:t>
      </w:r>
      <w:r>
        <w:rPr>
          <w:rFonts w:eastAsia="Times New Roman" w:cs="Times New Roman"/>
          <w:szCs w:val="24"/>
        </w:rPr>
        <w:t xml:space="preserve">πιτροπές, σήμερα είμαστε </w:t>
      </w:r>
      <w:r>
        <w:rPr>
          <w:rFonts w:eastAsia="Times New Roman" w:cs="Times New Roman"/>
          <w:szCs w:val="24"/>
        </w:rPr>
        <w:t xml:space="preserve">σε </w:t>
      </w:r>
      <w:r>
        <w:rPr>
          <w:rFonts w:eastAsia="Times New Roman" w:cs="Times New Roman"/>
          <w:szCs w:val="24"/>
        </w:rPr>
        <w:t xml:space="preserve">τέσσερις </w:t>
      </w:r>
      <w:r>
        <w:rPr>
          <w:rFonts w:eastAsia="Times New Roman" w:cs="Times New Roman"/>
          <w:szCs w:val="24"/>
        </w:rPr>
        <w:t>ε</w:t>
      </w:r>
      <w:r>
        <w:rPr>
          <w:rFonts w:eastAsia="Times New Roman" w:cs="Times New Roman"/>
          <w:szCs w:val="24"/>
        </w:rPr>
        <w:t xml:space="preserve">πιτροπές, αύριο είμαστε σε πέντε </w:t>
      </w:r>
      <w:r>
        <w:rPr>
          <w:rFonts w:eastAsia="Times New Roman" w:cs="Times New Roman"/>
          <w:szCs w:val="24"/>
        </w:rPr>
        <w:t>ε</w:t>
      </w:r>
      <w:r>
        <w:rPr>
          <w:rFonts w:eastAsia="Times New Roman" w:cs="Times New Roman"/>
          <w:szCs w:val="24"/>
        </w:rPr>
        <w:t>πιτροπές και έχουμε και το Κοινοβούλιο.</w:t>
      </w:r>
    </w:p>
    <w:p w14:paraId="22BFDC7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Κατεγράφη η άποψή σας.</w:t>
      </w:r>
    </w:p>
    <w:p w14:paraId="22BFDC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Αφήστε με, κύριε Πρόεδρε, να τελειώσω.</w:t>
      </w:r>
    </w:p>
    <w:p w14:paraId="22BFDC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Ειλικρι</w:t>
      </w:r>
      <w:r>
        <w:rPr>
          <w:rFonts w:eastAsia="Times New Roman" w:cs="Times New Roman"/>
          <w:szCs w:val="24"/>
        </w:rPr>
        <w:t xml:space="preserve">νά, κύριε Πρόεδρε, ακούω από έναν παλιό </w:t>
      </w:r>
      <w:r>
        <w:rPr>
          <w:rFonts w:eastAsia="Times New Roman" w:cs="Times New Roman"/>
          <w:szCs w:val="24"/>
        </w:rPr>
        <w:t>κ</w:t>
      </w:r>
      <w:r>
        <w:rPr>
          <w:rFonts w:eastAsia="Times New Roman" w:cs="Times New Roman"/>
          <w:szCs w:val="24"/>
        </w:rPr>
        <w:t>οινοβουλευτικό ότι η συνεδρίαση θα διαρκέσει από τις 10</w:t>
      </w:r>
      <w:r>
        <w:rPr>
          <w:rFonts w:eastAsia="Times New Roman" w:cs="Times New Roman"/>
          <w:szCs w:val="24"/>
        </w:rPr>
        <w:t>.</w:t>
      </w:r>
      <w:r>
        <w:rPr>
          <w:rFonts w:eastAsia="Times New Roman" w:cs="Times New Roman"/>
          <w:szCs w:val="24"/>
        </w:rPr>
        <w:t>00΄ έως τις 22</w:t>
      </w:r>
      <w:r>
        <w:rPr>
          <w:rFonts w:eastAsia="Times New Roman" w:cs="Times New Roman"/>
          <w:szCs w:val="24"/>
        </w:rPr>
        <w:t>.</w:t>
      </w:r>
      <w:r>
        <w:rPr>
          <w:rFonts w:eastAsia="Times New Roman" w:cs="Times New Roman"/>
          <w:szCs w:val="24"/>
        </w:rPr>
        <w:t xml:space="preserve">00΄ ή </w:t>
      </w:r>
      <w:r>
        <w:rPr>
          <w:rFonts w:eastAsia="Times New Roman" w:cs="Times New Roman"/>
          <w:szCs w:val="24"/>
        </w:rPr>
        <w:t xml:space="preserve">τις 12 το βράδυ </w:t>
      </w:r>
      <w:r>
        <w:rPr>
          <w:rFonts w:eastAsia="Times New Roman" w:cs="Times New Roman"/>
          <w:szCs w:val="24"/>
        </w:rPr>
        <w:t>Γιατί; Δεν μπορούμε να πάμε και αύριο και μεθαύριο; Και τα Σαββατοκύριακα να πάμε, αν χρειάζεται, εφόσον έτσι λειτουργεί η</w:t>
      </w:r>
      <w:r>
        <w:rPr>
          <w:rFonts w:eastAsia="Times New Roman" w:cs="Times New Roman"/>
          <w:szCs w:val="24"/>
        </w:rPr>
        <w:t xml:space="preserve"> Βουλή και όχι όπως παλιά.</w:t>
      </w:r>
    </w:p>
    <w:p w14:paraId="22BFDC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παρακαλώ πάρα πολύ να ακούσετε και λίγο την Αντιπολίτευση.</w:t>
      </w:r>
    </w:p>
    <w:p w14:paraId="22BFDC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Τελειώσατε;</w:t>
      </w:r>
    </w:p>
    <w:p w14:paraId="22BFDC7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Τελείωσα, κύριε Πρόεδρε.</w:t>
      </w:r>
    </w:p>
    <w:p w14:paraId="22BFDC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Κατ’ αρχάς πρέπει να σας πω ότι το κόμμα σ</w:t>
      </w:r>
      <w:r>
        <w:rPr>
          <w:rFonts w:eastAsia="Times New Roman" w:cs="Times New Roman"/>
          <w:szCs w:val="24"/>
        </w:rPr>
        <w:t xml:space="preserve">ας έχει εκπρόσωπο στη Διάσκεψη των Προέδρων και δεν διαφώνησε </w:t>
      </w:r>
      <w:r>
        <w:rPr>
          <w:rFonts w:eastAsia="Times New Roman" w:cs="Times New Roman"/>
          <w:szCs w:val="24"/>
        </w:rPr>
        <w:t>κ</w:t>
      </w:r>
      <w:r>
        <w:rPr>
          <w:rFonts w:eastAsia="Times New Roman" w:cs="Times New Roman"/>
          <w:szCs w:val="24"/>
        </w:rPr>
        <w:t xml:space="preserve">αι από τη στιγμή που ο εκπρόσωπος του </w:t>
      </w:r>
      <w:r>
        <w:rPr>
          <w:rFonts w:eastAsia="Times New Roman" w:cs="Times New Roman"/>
          <w:szCs w:val="24"/>
        </w:rPr>
        <w:t>κ</w:t>
      </w:r>
      <w:r>
        <w:rPr>
          <w:rFonts w:eastAsia="Times New Roman" w:cs="Times New Roman"/>
          <w:szCs w:val="24"/>
        </w:rPr>
        <w:t xml:space="preserve">όμματός σας συμφώνησε με ό,τι είπα μέχρι </w:t>
      </w:r>
      <w:r>
        <w:rPr>
          <w:rFonts w:eastAsia="Times New Roman" w:cs="Times New Roman"/>
          <w:szCs w:val="24"/>
        </w:rPr>
        <w:lastRenderedPageBreak/>
        <w:t>στιγμής, κατεγράφη η διαμαρτυρία σας, αλλά απλώς θέλω να το πω.</w:t>
      </w:r>
    </w:p>
    <w:p w14:paraId="22BFDC7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Δεύτερον, όπως γνωρίζετε πολύ καλά</w:t>
      </w:r>
      <w:r>
        <w:rPr>
          <w:rFonts w:eastAsia="Times New Roman" w:cs="Times New Roman"/>
          <w:szCs w:val="24"/>
        </w:rPr>
        <w:t>,</w:t>
      </w:r>
      <w:r>
        <w:rPr>
          <w:rFonts w:eastAsia="Times New Roman" w:cs="Times New Roman"/>
          <w:szCs w:val="24"/>
        </w:rPr>
        <w:t xml:space="preserve"> το μόνο Σώμα που έχει δικαίωμα να ανατρέψει μία απόφαση της Διάσκεψης των Προέδρων είναι η Ολομέλεια. Όταν έρθει, λοιπόν, εκείνη η ώρα, εάν η Ολομέλεια θέλει να συνεχίσουμε και αύριο, θα συνεχίσουμε και αύριο. Η απόφαση υπάρχει. Αν η Ολομέλεια θέλει, γιατ</w:t>
      </w:r>
      <w:r>
        <w:rPr>
          <w:rFonts w:eastAsia="Times New Roman" w:cs="Times New Roman"/>
          <w:szCs w:val="24"/>
        </w:rPr>
        <w:t xml:space="preserve">ί σε μία ώρα μπορεί να λήξει η συζήτηση του νομοσχεδίου και να είναι ελεύθερη η μέρα αύριο, θα γίνει αυτό που θέλει η Ολομέλεια. </w:t>
      </w:r>
      <w:r>
        <w:rPr>
          <w:rFonts w:eastAsia="Times New Roman" w:cs="Times New Roman"/>
          <w:szCs w:val="24"/>
        </w:rPr>
        <w:t>Α</w:t>
      </w:r>
      <w:r>
        <w:rPr>
          <w:rFonts w:eastAsia="Times New Roman" w:cs="Times New Roman"/>
          <w:szCs w:val="24"/>
        </w:rPr>
        <w:t>πορώ πώς μου το είπατε αυτό, γιατί είμαστε περίπου συνομήλικοι σε ό,τι αφορά την παρουσία μας εδώ και γενικότερα. Κατεγράφη πά</w:t>
      </w:r>
      <w:r>
        <w:rPr>
          <w:rFonts w:eastAsia="Times New Roman" w:cs="Times New Roman"/>
          <w:szCs w:val="24"/>
        </w:rPr>
        <w:t>ντως η διαμαρτυρία.</w:t>
      </w:r>
    </w:p>
    <w:p w14:paraId="22BFDC7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Ξεκινάμε με τον γενικό εισηγητή του ΣΥΡΙΖΑ κ. Αναστάσιο </w:t>
      </w:r>
      <w:proofErr w:type="spellStart"/>
      <w:r>
        <w:rPr>
          <w:rFonts w:eastAsia="Times New Roman" w:cs="Times New Roman"/>
          <w:szCs w:val="24"/>
        </w:rPr>
        <w:t>Πρατσόλη</w:t>
      </w:r>
      <w:proofErr w:type="spellEnd"/>
      <w:r>
        <w:rPr>
          <w:rFonts w:eastAsia="Times New Roman" w:cs="Times New Roman"/>
          <w:szCs w:val="24"/>
        </w:rPr>
        <w:t>.</w:t>
      </w:r>
    </w:p>
    <w:p w14:paraId="22BFDC7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έχετε τον λόγο. Να ανοίξει, παρακαλώ, και η ηλεκτρονική εγγραφή. </w:t>
      </w:r>
    </w:p>
    <w:p w14:paraId="22BFDC7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ΠΡΑΤΣΟΛΗΣ: </w:t>
      </w:r>
      <w:r>
        <w:rPr>
          <w:rFonts w:eastAsia="Times New Roman" w:cs="Times New Roman"/>
          <w:szCs w:val="24"/>
        </w:rPr>
        <w:t>Ευχαριστώ, κύριε Πρόεδρε.</w:t>
      </w:r>
    </w:p>
    <w:p w14:paraId="22BFDC7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κυρίες και κύριο</w:t>
      </w:r>
      <w:r>
        <w:rPr>
          <w:rFonts w:eastAsia="Times New Roman" w:cs="Times New Roman"/>
          <w:szCs w:val="24"/>
        </w:rPr>
        <w:t xml:space="preserve">ι Βουλευτές, το υπαρξιακό αίτημα της τοπικής αυτοδιοίκησης ήταν και παραμένει ακριβώς η εξασφάλιση του αυτοδιοίκητου. </w:t>
      </w:r>
      <w:r>
        <w:rPr>
          <w:rFonts w:eastAsia="Times New Roman" w:cs="Times New Roman"/>
          <w:szCs w:val="24"/>
        </w:rPr>
        <w:t>Λ</w:t>
      </w:r>
      <w:r>
        <w:rPr>
          <w:rFonts w:eastAsia="Times New Roman" w:cs="Times New Roman"/>
          <w:szCs w:val="24"/>
        </w:rPr>
        <w:t xml:space="preserve">έω ότι παραμένει γιατί παρά τους κατά καιρούς μεγαλεπήβολους σχεδιασμούς και εξαγγελίες, ουδέποτε πήρε σάρκα και οστά στη χώρα μας. </w:t>
      </w:r>
    </w:p>
    <w:p w14:paraId="22BFDC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Κραυ</w:t>
      </w:r>
      <w:r>
        <w:rPr>
          <w:rFonts w:eastAsia="Times New Roman" w:cs="Times New Roman"/>
          <w:szCs w:val="24"/>
        </w:rPr>
        <w:t xml:space="preserve">γαλέα απόδειξη η μεταφορά αρμοδιοτήτων χωρίς όμως την αντίστοιχη μεταφορά πόρων και εργαλείων ώστε να μπορεί να λειτουργήσει. Ως παλιός αλλά και εν ενεργεία </w:t>
      </w:r>
      <w:proofErr w:type="spellStart"/>
      <w:r>
        <w:rPr>
          <w:rFonts w:eastAsia="Times New Roman" w:cs="Times New Roman"/>
          <w:szCs w:val="24"/>
        </w:rPr>
        <w:t>αυτοδιοικητικός</w:t>
      </w:r>
      <w:proofErr w:type="spellEnd"/>
      <w:r>
        <w:rPr>
          <w:rFonts w:eastAsia="Times New Roman" w:cs="Times New Roman"/>
          <w:szCs w:val="24"/>
        </w:rPr>
        <w:t xml:space="preserve"> έχω βιώσει την αναμφίβολη γοητεία της τοπικής αυτοδιοίκησης και ειδικά του πρώτου β</w:t>
      </w:r>
      <w:r>
        <w:rPr>
          <w:rFonts w:eastAsia="Times New Roman" w:cs="Times New Roman"/>
          <w:szCs w:val="24"/>
        </w:rPr>
        <w:t xml:space="preserve">αθμού, καθώς είναι άμεσα συνδεδεμένη με την καθημερινότητα και τα χειροπιαστά πράγματα που μπορούν να γίνουν, σε αντιδιαστολή με την κεντρική εξουσία που στερείται του πλεονεκτήματος της εγγύτητας, είναι πολυδαίδαλη και πολλές </w:t>
      </w:r>
      <w:r>
        <w:rPr>
          <w:rFonts w:eastAsia="Times New Roman" w:cs="Times New Roman"/>
          <w:szCs w:val="24"/>
        </w:rPr>
        <w:t xml:space="preserve">φορές </w:t>
      </w:r>
      <w:r>
        <w:rPr>
          <w:rFonts w:eastAsia="Times New Roman" w:cs="Times New Roman"/>
          <w:szCs w:val="24"/>
        </w:rPr>
        <w:t>πνιγμένη στην πολυνομία</w:t>
      </w:r>
      <w:r>
        <w:rPr>
          <w:rFonts w:eastAsia="Times New Roman" w:cs="Times New Roman"/>
          <w:szCs w:val="24"/>
        </w:rPr>
        <w:t xml:space="preserve"> και τις αντιφάσεις. Από την άλλη πλευρά είναι ακόμα πιο κραυγαλέες οι συνέπειες των δυσλειτουργιών, της έλλειψης πόρων και της ανεπάρκειας του θεσμικού πλαισίου να στηρίξει όσο χρειάζεται αυτόν τον σπουδαίο θεσμό.</w:t>
      </w:r>
    </w:p>
    <w:p w14:paraId="22BFDC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Η θεμελιώδης αντίφαση στον πυρήνα της λει</w:t>
      </w:r>
      <w:r>
        <w:rPr>
          <w:rFonts w:eastAsia="Times New Roman" w:cs="Times New Roman"/>
          <w:szCs w:val="24"/>
        </w:rPr>
        <w:t>τουργίας της τοπικής αυτοδιοίκησης πηγάζει, κατά τη γνώμη μου, από την απόσταση μεταξύ εξαγγελιών και πραγματικών προθέσεων όλων των προηγούμενων κυβερνήσεων. Αν και μιλούσαν για δημοκρατικούς θεσμούς, στο βάθος του μυαλού τους είχαν πάντα το πελατειακό κρ</w:t>
      </w:r>
      <w:r>
        <w:rPr>
          <w:rFonts w:eastAsia="Times New Roman" w:cs="Times New Roman"/>
          <w:szCs w:val="24"/>
        </w:rPr>
        <w:t xml:space="preserve">άτος και το ρουσφέτι. </w:t>
      </w:r>
    </w:p>
    <w:p w14:paraId="22BFDC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μοναδική ίσως καινοτομία που άντεξε στον χρόνο και θα πρέπει να τη μνημονεύσουμε</w:t>
      </w:r>
      <w:r>
        <w:rPr>
          <w:rFonts w:eastAsia="Times New Roman" w:cs="Times New Roman"/>
          <w:szCs w:val="24"/>
        </w:rPr>
        <w:t>,</w:t>
      </w:r>
      <w:r>
        <w:rPr>
          <w:rFonts w:eastAsia="Times New Roman" w:cs="Times New Roman"/>
          <w:szCs w:val="24"/>
        </w:rPr>
        <w:t xml:space="preserve"> είναι η δημιουργία των ΚΕΠ. Σήμερα καλούμαστε να λύσουμε τον γόρδιο δεσμό χρόνιων δυσαρμονιών, στρεβλώσεων και παθογενειών.</w:t>
      </w:r>
    </w:p>
    <w:p w14:paraId="22BFDC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Στρατηγικός στόχος της Κυ</w:t>
      </w:r>
      <w:r>
        <w:rPr>
          <w:rFonts w:eastAsia="Times New Roman" w:cs="Times New Roman"/>
          <w:szCs w:val="24"/>
        </w:rPr>
        <w:t>βέρνησής μας είναι η αντικατάσταση συνολικά του ν.3852, γνωστού ως «</w:t>
      </w:r>
      <w:r>
        <w:rPr>
          <w:rFonts w:eastAsia="Times New Roman" w:cs="Times New Roman"/>
          <w:szCs w:val="24"/>
        </w:rPr>
        <w:t>ΚΑΛΛΙΚΡΑΤΗΣ</w:t>
      </w:r>
      <w:r>
        <w:rPr>
          <w:rFonts w:eastAsia="Times New Roman" w:cs="Times New Roman"/>
          <w:szCs w:val="24"/>
        </w:rPr>
        <w:t>», από ένα άλλο περισσότερο σύγχρονο, λειτουργικό και</w:t>
      </w:r>
      <w:r>
        <w:rPr>
          <w:rFonts w:eastAsia="Times New Roman" w:cs="Times New Roman"/>
          <w:szCs w:val="24"/>
        </w:rPr>
        <w:t>,</w:t>
      </w:r>
      <w:r>
        <w:rPr>
          <w:rFonts w:eastAsia="Times New Roman" w:cs="Times New Roman"/>
          <w:szCs w:val="24"/>
        </w:rPr>
        <w:t xml:space="preserve"> κυρίως</w:t>
      </w:r>
      <w:r>
        <w:rPr>
          <w:rFonts w:eastAsia="Times New Roman" w:cs="Times New Roman"/>
          <w:szCs w:val="24"/>
        </w:rPr>
        <w:t>,</w:t>
      </w:r>
      <w:r>
        <w:rPr>
          <w:rFonts w:eastAsia="Times New Roman" w:cs="Times New Roman"/>
          <w:szCs w:val="24"/>
        </w:rPr>
        <w:t xml:space="preserve"> δημοκρατικό πλαίσιο καθώς η αρχιτεκτονική, η οργανωτική δομή, η φιλοσοφία του, αν θέλετε, αποδείχθηκε στην πράξη ό</w:t>
      </w:r>
      <w:r>
        <w:rPr>
          <w:rFonts w:eastAsia="Times New Roman" w:cs="Times New Roman"/>
          <w:szCs w:val="24"/>
        </w:rPr>
        <w:t>τι δεν εξυπηρετούν αποτελεσματικά τις ανάγκες</w:t>
      </w:r>
      <w:r>
        <w:rPr>
          <w:rFonts w:eastAsia="Times New Roman" w:cs="Times New Roman"/>
          <w:szCs w:val="24"/>
        </w:rPr>
        <w:t>,</w:t>
      </w:r>
      <w:r>
        <w:rPr>
          <w:rFonts w:eastAsia="Times New Roman" w:cs="Times New Roman"/>
          <w:szCs w:val="24"/>
        </w:rPr>
        <w:t xml:space="preserve"> για τις οποίες </w:t>
      </w:r>
      <w:proofErr w:type="spellStart"/>
      <w:r>
        <w:rPr>
          <w:rFonts w:eastAsia="Times New Roman" w:cs="Times New Roman"/>
          <w:szCs w:val="24"/>
        </w:rPr>
        <w:t>οικοδομ</w:t>
      </w:r>
      <w:r>
        <w:rPr>
          <w:rFonts w:eastAsia="Times New Roman" w:cs="Times New Roman"/>
          <w:szCs w:val="24"/>
        </w:rPr>
        <w:t>ήθηκε</w:t>
      </w:r>
      <w:proofErr w:type="spellEnd"/>
      <w:r>
        <w:rPr>
          <w:rFonts w:eastAsia="Times New Roman" w:cs="Times New Roman"/>
          <w:szCs w:val="24"/>
        </w:rPr>
        <w:t xml:space="preserve"> το συγκεκριμένο σύστημα. </w:t>
      </w:r>
    </w:p>
    <w:p w14:paraId="22BFDC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αντικατάσταση του χρεοκοπημένου «</w:t>
      </w:r>
      <w:r>
        <w:rPr>
          <w:rFonts w:eastAsia="Times New Roman" w:cs="Times New Roman"/>
          <w:szCs w:val="24"/>
        </w:rPr>
        <w:t>ΚΑΛΛΙΚΡΑΤΗ</w:t>
      </w:r>
      <w:r>
        <w:rPr>
          <w:rFonts w:eastAsia="Times New Roman" w:cs="Times New Roman"/>
          <w:szCs w:val="24"/>
        </w:rPr>
        <w:t>» θα γίνει σε επόμενο στάδιο και θα πληρούνται όλες οι αναγκαίες και ικανές συνθήκες για ένα τέτοιας εμβέλειας</w:t>
      </w:r>
      <w:r>
        <w:rPr>
          <w:rFonts w:eastAsia="Times New Roman" w:cs="Times New Roman"/>
          <w:szCs w:val="24"/>
        </w:rPr>
        <w:t xml:space="preserve"> εγχείρημα, όπως ο </w:t>
      </w:r>
      <w:r>
        <w:rPr>
          <w:rFonts w:eastAsia="Times New Roman" w:cs="Times New Roman"/>
          <w:szCs w:val="24"/>
        </w:rPr>
        <w:lastRenderedPageBreak/>
        <w:t>συνολικός σχεδιασμός, η εσωτερική συνοχή, η στόχευση, η κωδικοποίηση και κυρίως η δημοκρατική λειτουργία και η διαφάνεια στη λήψη των αποφάσεων.</w:t>
      </w:r>
    </w:p>
    <w:p w14:paraId="22BFDC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παρούσα φάση επιχειρείται μια κατ’ αρχήν ρύθμιση σημαντικών θεμάτων λειτουργίας και οργ</w:t>
      </w:r>
      <w:r>
        <w:rPr>
          <w:rFonts w:eastAsia="Times New Roman" w:cs="Times New Roman"/>
          <w:szCs w:val="24"/>
        </w:rPr>
        <w:t xml:space="preserve">άνωσης των ΟΤΑ </w:t>
      </w:r>
      <w:r>
        <w:rPr>
          <w:rFonts w:eastAsia="Times New Roman" w:cs="Times New Roman"/>
          <w:szCs w:val="24"/>
        </w:rPr>
        <w:t xml:space="preserve">και </w:t>
      </w:r>
      <w:r>
        <w:rPr>
          <w:rFonts w:eastAsia="Times New Roman" w:cs="Times New Roman"/>
          <w:szCs w:val="24"/>
        </w:rPr>
        <w:t xml:space="preserve">Α΄ </w:t>
      </w:r>
      <w:r>
        <w:rPr>
          <w:rFonts w:eastAsia="Times New Roman" w:cs="Times New Roman"/>
          <w:szCs w:val="24"/>
        </w:rPr>
        <w:t xml:space="preserve">και </w:t>
      </w:r>
      <w:r>
        <w:rPr>
          <w:rFonts w:eastAsia="Times New Roman" w:cs="Times New Roman"/>
          <w:szCs w:val="24"/>
        </w:rPr>
        <w:t xml:space="preserve">Β΄ </w:t>
      </w:r>
      <w:r>
        <w:rPr>
          <w:rFonts w:eastAsia="Times New Roman" w:cs="Times New Roman"/>
          <w:szCs w:val="24"/>
        </w:rPr>
        <w:t>βαθμού, που επρόκειτο</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να λυθούν με προεδρικά διατάγματα, όπως προέβλεπε ο ν.3852, αλλά ουδέποτε συνέβη αυτό. Πρόκειται για χρόνια αιτήματα των φορέων της τοπικής αυτοδιοίκησης τα οποία, επιτέλους, εισακούστηκαν. Ο διάλ</w:t>
      </w:r>
      <w:r>
        <w:rPr>
          <w:rFonts w:eastAsia="Times New Roman" w:cs="Times New Roman"/>
          <w:szCs w:val="24"/>
        </w:rPr>
        <w:t xml:space="preserve">ογος μαζί τους υπήρξε μακροχρόνιος και επίμονος. </w:t>
      </w:r>
    </w:p>
    <w:p w14:paraId="22BFDC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αποδείχθηκε, άλλωστε, στην πρόσφατη ακρόαση των φορέων, καθώς το νομοσχέδιο χαρακτηρίστηκε από όλους τους φορείς θετικό, πολύ θετικό, ικανοποιητικό ότι καλύπτει το 100% των προτάσεών τους, σημαντική πα</w:t>
      </w:r>
      <w:r>
        <w:rPr>
          <w:rFonts w:eastAsia="Times New Roman" w:cs="Times New Roman"/>
          <w:szCs w:val="24"/>
        </w:rPr>
        <w:t xml:space="preserve">ρέμβαση, όπως ακριβώς δήλωσαν και οι ίδιοι. Αυτός είναι ο λόγος που το σχέδιο νόμου απέκτησε τον δικό του ούριο άνεμο. Τον έδωσαν οι φορείς, ενώ κάποιοι επεδίωκαν και εκλιπαρούσαν μάλιστα για τον μη ούριο άνεμο. </w:t>
      </w:r>
    </w:p>
    <w:p w14:paraId="22BFDC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όμως, να επισημάνω ότι κατά τη κοιν</w:t>
      </w:r>
      <w:r>
        <w:rPr>
          <w:rFonts w:eastAsia="Times New Roman" w:cs="Times New Roman"/>
          <w:szCs w:val="24"/>
        </w:rPr>
        <w:t xml:space="preserve">οβουλευτική διαδικασία των </w:t>
      </w:r>
      <w:r>
        <w:rPr>
          <w:rFonts w:eastAsia="Times New Roman" w:cs="Times New Roman"/>
          <w:szCs w:val="24"/>
        </w:rPr>
        <w:t>ε</w:t>
      </w:r>
      <w:r>
        <w:rPr>
          <w:rFonts w:eastAsia="Times New Roman" w:cs="Times New Roman"/>
          <w:szCs w:val="24"/>
        </w:rPr>
        <w:t xml:space="preserve">πιτροπών, αναπτύχθηκε ένας γόνιμος και ουσιαστικός διάλογος, παρά τις κορώνες που ακούστηκαν για ρουσφετολογικές διατάξεις, πελατειακό, ευνοιοκρατία και άλλα τέτοια λεκτικά πυροτεχνήματα </w:t>
      </w:r>
      <w:r>
        <w:rPr>
          <w:rFonts w:eastAsia="Times New Roman" w:cs="Times New Roman"/>
          <w:szCs w:val="24"/>
        </w:rPr>
        <w:t>κ</w:t>
      </w:r>
      <w:r>
        <w:rPr>
          <w:rFonts w:eastAsia="Times New Roman" w:cs="Times New Roman"/>
          <w:szCs w:val="24"/>
        </w:rPr>
        <w:t xml:space="preserve">ι όλα αυτά από τους εκπροσώπους των δύο </w:t>
      </w:r>
      <w:r>
        <w:rPr>
          <w:rFonts w:eastAsia="Times New Roman" w:cs="Times New Roman"/>
          <w:szCs w:val="24"/>
        </w:rPr>
        <w:t xml:space="preserve">κομμάτων που κυβέρνησαν τη χώρα όλα τα προηγούμενα χρόνια και εισήγαγαν αυτές τις έννοιες στην πολιτική ζωή της χώρας </w:t>
      </w:r>
      <w:r>
        <w:rPr>
          <w:rFonts w:eastAsia="Times New Roman" w:cs="Times New Roman"/>
          <w:szCs w:val="24"/>
        </w:rPr>
        <w:t>κ</w:t>
      </w:r>
      <w:r>
        <w:rPr>
          <w:rFonts w:eastAsia="Times New Roman" w:cs="Times New Roman"/>
          <w:szCs w:val="24"/>
        </w:rPr>
        <w:t xml:space="preserve">ι όχι μόνο αυτό αλλά στήριζαν και στηρίχθηκαν πολιτικά σε αυτό το πελατειακό κράτος. </w:t>
      </w:r>
    </w:p>
    <w:p w14:paraId="22BFDC8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Αποδείχθηκε, άλλωστε, κατά τη συζήτηση στις συνεδριάσεις της </w:t>
      </w:r>
      <w:r>
        <w:rPr>
          <w:rFonts w:eastAsia="Times New Roman" w:cs="Times New Roman"/>
          <w:szCs w:val="24"/>
        </w:rPr>
        <w:t>ε</w:t>
      </w:r>
      <w:r>
        <w:rPr>
          <w:rFonts w:eastAsia="Times New Roman" w:cs="Times New Roman"/>
          <w:szCs w:val="24"/>
        </w:rPr>
        <w:t>πιτροπής, από τις τοποθετήσεις των εισηγητών των δύο κομμάτων που δεν ασχολήθηκαν με το περιεχόμενο του νομοσχεδίου, αλλά περιορίστηκαν σε γενικόλογους αφορισμούς περί αποσπασματικότητας των δια</w:t>
      </w:r>
      <w:r>
        <w:rPr>
          <w:rFonts w:eastAsia="Times New Roman" w:cs="Times New Roman"/>
          <w:szCs w:val="24"/>
        </w:rPr>
        <w:t xml:space="preserve">τάξεων, επιδεικνύοντας έλλειψη γνώσης, αλλά και την ταξική τους αδυναμία να δεχθούν λύσεις σε προβλήματα που ταλανίζουν εδώ και χρόνια τόσο τους εργαζόμενους όσο και τους αιρετούς των ΟΤΑ και, στο τέλος, τους πολίτες. </w:t>
      </w:r>
      <w:r>
        <w:rPr>
          <w:rFonts w:eastAsia="Times New Roman" w:cs="Times New Roman"/>
          <w:szCs w:val="24"/>
        </w:rPr>
        <w:t>Μ</w:t>
      </w:r>
      <w:r>
        <w:rPr>
          <w:rFonts w:eastAsia="Times New Roman" w:cs="Times New Roman"/>
          <w:szCs w:val="24"/>
        </w:rPr>
        <w:t>άλιστα το χαρακτηρίζουν και ως ρουσφε</w:t>
      </w:r>
      <w:r>
        <w:rPr>
          <w:rFonts w:eastAsia="Times New Roman" w:cs="Times New Roman"/>
          <w:szCs w:val="24"/>
        </w:rPr>
        <w:t xml:space="preserve">τολογικό. </w:t>
      </w:r>
      <w:r>
        <w:rPr>
          <w:rFonts w:eastAsia="Times New Roman" w:cs="Times New Roman"/>
          <w:szCs w:val="24"/>
        </w:rPr>
        <w:lastRenderedPageBreak/>
        <w:t>Την απάντηση, βέβαια, δεν την δίνουμε εμείς. Την έδωσαν οι φορείς που είπαν: «Όχι δεν είναι ρουσφέτια. Ήταν ελλείψεις, παθογένειες και αιτήματα των δικών μας διαχρονικών αγώνων».</w:t>
      </w:r>
    </w:p>
    <w:p w14:paraId="22BFDC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κύριοι της Αντιπολίτευσης, η τυφλή άρνηση κάθε </w:t>
      </w:r>
      <w:r>
        <w:rPr>
          <w:rFonts w:eastAsia="Times New Roman" w:cs="Times New Roman"/>
          <w:szCs w:val="24"/>
        </w:rPr>
        <w:t>πρωτοβουλίας ακόμη και αν αυτή προέρχεται, όπως αποδείχθηκε, από τους φορείς του βασικού πυλώνα της δημοκρατίας μας, την τοπική αυτοδιοίκηση, καθιστά επιτακτική την ανάγκη, επιτέλους, το κόμμα της Αξιωματικής Αντιπολίτευσης να αποκτήσει ένα δικό του αξιόπι</w:t>
      </w:r>
      <w:r>
        <w:rPr>
          <w:rFonts w:eastAsia="Times New Roman" w:cs="Times New Roman"/>
          <w:szCs w:val="24"/>
        </w:rPr>
        <w:t>στο αφήγημα. Γιατί σήμερα το αφήγημα που έχει της τυφλής πόλωσης</w:t>
      </w:r>
      <w:r>
        <w:rPr>
          <w:rFonts w:eastAsia="Times New Roman" w:cs="Times New Roman"/>
          <w:szCs w:val="24"/>
        </w:rPr>
        <w:t>,</w:t>
      </w:r>
      <w:r>
        <w:rPr>
          <w:rFonts w:eastAsia="Times New Roman" w:cs="Times New Roman"/>
          <w:szCs w:val="24"/>
        </w:rPr>
        <w:t xml:space="preserve"> δεν είναι πρόταση διεξόδου αλλά πρόταση απελπισίας.</w:t>
      </w:r>
    </w:p>
    <w:p w14:paraId="22BFDC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δεύτερος πυλώνας της κριτικής που άσκησε η Αντιπολίτευση</w:t>
      </w:r>
      <w:r>
        <w:rPr>
          <w:rFonts w:eastAsia="Times New Roman" w:cs="Times New Roman"/>
          <w:szCs w:val="24"/>
        </w:rPr>
        <w:t>,</w:t>
      </w:r>
      <w:r>
        <w:rPr>
          <w:rFonts w:eastAsia="Times New Roman" w:cs="Times New Roman"/>
          <w:szCs w:val="24"/>
        </w:rPr>
        <w:t xml:space="preserve"> είναι ότι αυτό το νομοσχέδιο δεν αποτελεί μεταρρυθμιστική τομή. Μόνο που κάτι </w:t>
      </w:r>
      <w:r>
        <w:rPr>
          <w:rFonts w:eastAsia="Times New Roman" w:cs="Times New Roman"/>
          <w:szCs w:val="24"/>
        </w:rPr>
        <w:t>τέτοιο δεν το ισχυριστήκαμε ποτέ. Αυτό σημαίνει ότι δεν διαθέτει άρωμα μεταρρυθμιστικό; Πιστεύω πως είναι λανθασμένη αυτή η ισοπεδωτική αντίληψη.</w:t>
      </w:r>
    </w:p>
    <w:p w14:paraId="22BFDC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Π</w:t>
      </w:r>
      <w:r>
        <w:rPr>
          <w:rFonts w:eastAsia="Times New Roman" w:cs="Times New Roman"/>
          <w:szCs w:val="24"/>
        </w:rPr>
        <w:t>ολιτών αποτελεί μια καινοτόμα εφαρμογή και έρχεται να συνδυάσει δύο βάσεις δεδομένων του ληξιαρχείο</w:t>
      </w:r>
      <w:r>
        <w:rPr>
          <w:rFonts w:eastAsia="Times New Roman" w:cs="Times New Roman"/>
          <w:szCs w:val="24"/>
        </w:rPr>
        <w:t xml:space="preserve">υ και του δημοτολογίου. Επίσης οι διατάξεις για τις ΔΕΥΑ που είναι η ναυαρχίδα των δημοτικών επιχειρήσεων, κινούνται στη λογική </w:t>
      </w:r>
      <w:r>
        <w:rPr>
          <w:rFonts w:eastAsia="Times New Roman" w:cs="Times New Roman"/>
          <w:szCs w:val="24"/>
        </w:rPr>
        <w:lastRenderedPageBreak/>
        <w:t>της ενσάρκωσης ενός νέου ρόλου</w:t>
      </w:r>
      <w:r>
        <w:rPr>
          <w:rFonts w:eastAsia="Times New Roman" w:cs="Times New Roman"/>
          <w:szCs w:val="24"/>
        </w:rPr>
        <w:t>,</w:t>
      </w:r>
      <w:r>
        <w:rPr>
          <w:rFonts w:eastAsia="Times New Roman" w:cs="Times New Roman"/>
          <w:szCs w:val="24"/>
        </w:rPr>
        <w:t xml:space="preserve"> που θα τους επιτρέπει τη χρησιμοποίηση των νέων επενδυτικών εργαλείων, αλλά και μια πιο ευέλικτη</w:t>
      </w:r>
      <w:r>
        <w:rPr>
          <w:rFonts w:eastAsia="Times New Roman" w:cs="Times New Roman"/>
          <w:szCs w:val="24"/>
        </w:rPr>
        <w:t xml:space="preserve"> και δημοκρατική διοίκηση.</w:t>
      </w:r>
    </w:p>
    <w:p w14:paraId="22BFDC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σημερινό νομοσχέδιο αποτελείται από </w:t>
      </w:r>
      <w:proofErr w:type="spellStart"/>
      <w:r>
        <w:rPr>
          <w:rFonts w:eastAsia="Times New Roman" w:cs="Times New Roman"/>
          <w:szCs w:val="24"/>
        </w:rPr>
        <w:t>εκατόν</w:t>
      </w:r>
      <w:proofErr w:type="spellEnd"/>
      <w:r>
        <w:rPr>
          <w:rFonts w:eastAsia="Times New Roman" w:cs="Times New Roman"/>
          <w:szCs w:val="24"/>
        </w:rPr>
        <w:t xml:space="preserve"> σαράντα άρθρα διαρθρωμένο σε τέσσερα μέρη και απαρτίζεται από διατάξεις</w:t>
      </w:r>
      <w:r>
        <w:rPr>
          <w:rFonts w:eastAsia="Times New Roman" w:cs="Times New Roman"/>
          <w:szCs w:val="24"/>
        </w:rPr>
        <w:t>,</w:t>
      </w:r>
      <w:r>
        <w:rPr>
          <w:rFonts w:eastAsia="Times New Roman" w:cs="Times New Roman"/>
          <w:szCs w:val="24"/>
        </w:rPr>
        <w:t xml:space="preserve"> με τις οποίες επιδιώκεται να διευκολυνθεί η λειτουργία των οργανισμών τοπικής αυτοδιοίκησης α΄ και β΄ βαθμού κ</w:t>
      </w:r>
      <w:r>
        <w:rPr>
          <w:rFonts w:eastAsia="Times New Roman" w:cs="Times New Roman"/>
          <w:szCs w:val="24"/>
        </w:rPr>
        <w:t>αι να διευρυνθεί το δίχτυ προστασίας για τους εργαζομένους των ΟΤΑ, καθώς τριάντα και πλέον άρθρα του ρυθμίζουν αποκλειστικά και μόνο ζητήματα που τους αφορούν και τους αποδεσμεύουν από την ομηρία</w:t>
      </w:r>
      <w:r>
        <w:rPr>
          <w:rFonts w:eastAsia="Times New Roman" w:cs="Times New Roman"/>
          <w:szCs w:val="24"/>
        </w:rPr>
        <w:t>,</w:t>
      </w:r>
      <w:r>
        <w:rPr>
          <w:rFonts w:eastAsia="Times New Roman" w:cs="Times New Roman"/>
          <w:szCs w:val="24"/>
        </w:rPr>
        <w:t xml:space="preserve"> στην οποία τους έχουν εγκλωβίσει οι προηγούμενες κυβερνήσε</w:t>
      </w:r>
      <w:r>
        <w:rPr>
          <w:rFonts w:eastAsia="Times New Roman" w:cs="Times New Roman"/>
          <w:szCs w:val="24"/>
        </w:rPr>
        <w:t>ις.</w:t>
      </w:r>
    </w:p>
    <w:p w14:paraId="22BFDC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Ιδιαίτερη σημασία έχει η παρέμβαση για τον εκσυγχρονισμό της λειτουργίας των δημοτικών επιχειρήσεων ύδρευσης και αποχέτευσης, αλλά και η δυνατότητα χρήσης νέων επενδυτικών εργαλείων που αποτυπώνεται στο πρώτο μέρος του. </w:t>
      </w:r>
    </w:p>
    <w:p w14:paraId="22BFDC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Ρυθμίζονται θέματα σχετικά με τ</w:t>
      </w:r>
      <w:r>
        <w:rPr>
          <w:rFonts w:eastAsia="Times New Roman" w:cs="Times New Roman"/>
          <w:szCs w:val="24"/>
        </w:rPr>
        <w:t xml:space="preserve">η σύνθεση και τον τρόπο ορισμού του διοικητικού συμβουλίου των ΔΕΥΑ, ώστε να γίνει </w:t>
      </w:r>
      <w:r>
        <w:rPr>
          <w:rFonts w:eastAsia="Times New Roman" w:cs="Times New Roman"/>
          <w:szCs w:val="24"/>
        </w:rPr>
        <w:lastRenderedPageBreak/>
        <w:t>αντιπροσωπευτικότερη η συμμετοχή εκπροσώπων από τη μειοψηφία του δημοτικού συμβουλίου, των εκπροσώπων των εργαζομένων ή ενός περιβαλλοντικού και κοινωνικού φορέα.</w:t>
      </w:r>
    </w:p>
    <w:p w14:paraId="22BFDC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Δίνεται η </w:t>
      </w:r>
      <w:r>
        <w:rPr>
          <w:rFonts w:eastAsia="Times New Roman" w:cs="Times New Roman"/>
          <w:szCs w:val="24"/>
        </w:rPr>
        <w:t>δυνατότητα</w:t>
      </w:r>
      <w:r>
        <w:rPr>
          <w:rFonts w:eastAsia="Times New Roman" w:cs="Times New Roman"/>
          <w:szCs w:val="24"/>
        </w:rPr>
        <w:t>,</w:t>
      </w:r>
      <w:r>
        <w:rPr>
          <w:rFonts w:eastAsia="Times New Roman" w:cs="Times New Roman"/>
          <w:szCs w:val="24"/>
        </w:rPr>
        <w:t xml:space="preserve"> να αναστέλλουν την είσπραξη του τέλους σε ποσοστό 80% επί της αξίας του καταναλισκόμενου ύδατος</w:t>
      </w:r>
      <w:r>
        <w:rPr>
          <w:rFonts w:eastAsia="Times New Roman" w:cs="Times New Roman"/>
          <w:szCs w:val="24"/>
        </w:rPr>
        <w:t>,</w:t>
      </w:r>
      <w:r>
        <w:rPr>
          <w:rFonts w:eastAsia="Times New Roman" w:cs="Times New Roman"/>
          <w:szCs w:val="24"/>
        </w:rPr>
        <w:t xml:space="preserve"> που σαν σκοπό είχε τη μελέτη, κατασκευή ή και επέκταση έργων ύδρευσης και αποχέτευσης.</w:t>
      </w:r>
    </w:p>
    <w:p w14:paraId="22BFDC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Εφόσον, όμως, δεν υπάρχει ανάγκη</w:t>
      </w:r>
      <w:r>
        <w:rPr>
          <w:rFonts w:eastAsia="Times New Roman" w:cs="Times New Roman"/>
          <w:szCs w:val="24"/>
        </w:rPr>
        <w:t>,</w:t>
      </w:r>
      <w:r>
        <w:rPr>
          <w:rFonts w:eastAsia="Times New Roman" w:cs="Times New Roman"/>
          <w:szCs w:val="24"/>
        </w:rPr>
        <w:t xml:space="preserve"> δίνεται η δυνατότητα να με</w:t>
      </w:r>
      <w:r>
        <w:rPr>
          <w:rFonts w:eastAsia="Times New Roman" w:cs="Times New Roman"/>
          <w:szCs w:val="24"/>
        </w:rPr>
        <w:t>ιωθεί ή και να μηδενιστεί. Ακόμα -και είναι σημαντικό αυτό- θεωρούνται νόμιμες οι αποφάσεις των διοικητικών συμβουλίων των ΔΕΥΑ</w:t>
      </w:r>
      <w:r>
        <w:rPr>
          <w:rFonts w:eastAsia="Times New Roman" w:cs="Times New Roman"/>
          <w:szCs w:val="24"/>
        </w:rPr>
        <w:t>,</w:t>
      </w:r>
      <w:r>
        <w:rPr>
          <w:rFonts w:eastAsia="Times New Roman" w:cs="Times New Roman"/>
          <w:szCs w:val="24"/>
        </w:rPr>
        <w:t xml:space="preserve"> που δεν προχώρησαν στην είσπραξη αυτού του τέλους.</w:t>
      </w:r>
    </w:p>
    <w:p w14:paraId="22BFDC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Παρέχεται η δυνατότητα στο διοικητικό συμβούλιο της επιχείρησης</w:t>
      </w:r>
      <w:r>
        <w:rPr>
          <w:rFonts w:eastAsia="Times New Roman" w:cs="Times New Roman"/>
          <w:szCs w:val="24"/>
        </w:rPr>
        <w:t>,</w:t>
      </w:r>
      <w:r>
        <w:rPr>
          <w:rFonts w:eastAsia="Times New Roman" w:cs="Times New Roman"/>
          <w:szCs w:val="24"/>
        </w:rPr>
        <w:t xml:space="preserve"> να θεσπίζει</w:t>
      </w:r>
      <w:r>
        <w:rPr>
          <w:rFonts w:eastAsia="Times New Roman" w:cs="Times New Roman"/>
          <w:szCs w:val="24"/>
        </w:rPr>
        <w:t xml:space="preserve"> ειδικό τιμολόγιο για ευπαθείς ομάδες των καταναλωτών σύμφωνα με τα ισχύοντα αντικειμενικά κριτήρια, ενώ εναρμονίζεται η διαμόρφωση της τιμολογιακής πολιτικής των ΔΕΥΑ με τη θεσμοθετημένη αρχή της ανάκτησης του κόστους του νερού</w:t>
      </w:r>
      <w:r>
        <w:rPr>
          <w:rFonts w:eastAsia="Times New Roman" w:cs="Times New Roman"/>
          <w:szCs w:val="24"/>
        </w:rPr>
        <w:t>.</w:t>
      </w:r>
      <w:r>
        <w:rPr>
          <w:rFonts w:eastAsia="Times New Roman" w:cs="Times New Roman"/>
          <w:szCs w:val="24"/>
        </w:rPr>
        <w:t xml:space="preserve"> Ευρωπαϊκή </w:t>
      </w:r>
      <w:r>
        <w:rPr>
          <w:rFonts w:eastAsia="Times New Roman" w:cs="Times New Roman"/>
          <w:szCs w:val="24"/>
        </w:rPr>
        <w:t>ο</w:t>
      </w:r>
      <w:r>
        <w:rPr>
          <w:rFonts w:eastAsia="Times New Roman" w:cs="Times New Roman"/>
          <w:szCs w:val="24"/>
        </w:rPr>
        <w:t>δηγία 2000/60.</w:t>
      </w:r>
    </w:p>
    <w:p w14:paraId="22BFDC9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Παρέχεται η δυνατότητα εξόφλησης ληξιπρόθεσμων οφειλών των ΔΕΥΑ προς τους δήμους σε δόσεις, οι οποίες μπορούν </w:t>
      </w:r>
      <w:r>
        <w:rPr>
          <w:rFonts w:eastAsia="Times New Roman" w:cs="Times New Roman"/>
          <w:szCs w:val="24"/>
        </w:rPr>
        <w:lastRenderedPageBreak/>
        <w:t>να φτάσουν ακόμη και σε δέκα έτη απαλλαγμένες από προσαυξήσεις και πρόστιμα.</w:t>
      </w:r>
    </w:p>
    <w:p w14:paraId="22BFDC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 επιχειρείται η αντιμετώπιση μιας σειράς ζητημάτων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που οι ίδιοι οι θεσμικοί εκπρόσωποι της τοπικής αυτοδιοίκησης αλλά και οι φορείς εκπροσώπησης των εργαζομένων της έχουν αναδείξει και προτείνουν διαχρονικά για την καλύτερη λειτουργία των υπηρεσιών των οργανισμών τοπικής αυτοδιοίκησης και του υπάρχοντος νο</w:t>
      </w:r>
      <w:r>
        <w:rPr>
          <w:rFonts w:eastAsia="Times New Roman" w:cs="Times New Roman"/>
          <w:szCs w:val="24"/>
        </w:rPr>
        <w:t>μικού πλαισίου.</w:t>
      </w:r>
    </w:p>
    <w:p w14:paraId="22BFDC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Ρυθμίζονται θέματα σχετικά με τη λύση επιχειρήσεων των ΟΤΑ και αντιμετωπίζονται σοβαρές εκκρεμότητες</w:t>
      </w:r>
      <w:r>
        <w:rPr>
          <w:rFonts w:eastAsia="Times New Roman" w:cs="Times New Roman"/>
          <w:szCs w:val="24"/>
        </w:rPr>
        <w:t>,</w:t>
      </w:r>
      <w:r>
        <w:rPr>
          <w:rFonts w:eastAsia="Times New Roman" w:cs="Times New Roman"/>
          <w:szCs w:val="24"/>
        </w:rPr>
        <w:t xml:space="preserve"> που δημιουργούνται σε σχέση με την περιουσία και το προσωπικό τέτοιων επιχειρήσεων.</w:t>
      </w:r>
    </w:p>
    <w:p w14:paraId="22BFDC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αντιμετωπίζονται ζητήματα</w:t>
      </w:r>
      <w:r>
        <w:rPr>
          <w:rFonts w:eastAsia="Times New Roman" w:cs="Times New Roman"/>
          <w:szCs w:val="24"/>
        </w:rPr>
        <w:t>,</w:t>
      </w:r>
      <w:r>
        <w:rPr>
          <w:rFonts w:eastAsia="Times New Roman" w:cs="Times New Roman"/>
          <w:szCs w:val="24"/>
        </w:rPr>
        <w:t xml:space="preserve"> που αφορούν στην αντ</w:t>
      </w:r>
      <w:r>
        <w:rPr>
          <w:rFonts w:eastAsia="Times New Roman" w:cs="Times New Roman"/>
          <w:szCs w:val="24"/>
        </w:rPr>
        <w:t>ιμισθία αντιδημάρχων και αποζημιώσεις δημοτικών συμβούλων, στην παροχή μέσων ατομικής προστασίας και μέτρα για την υγεία και την ασφάλεια των εργαζομένων στους ΟΤΑ. Προβλέπονται δε και κυρώσεις σε δημοτικές αρχές και νομικά πρόσωπα που δεν τηρούν τη νομοθε</w:t>
      </w:r>
      <w:r>
        <w:rPr>
          <w:rFonts w:eastAsia="Times New Roman" w:cs="Times New Roman"/>
          <w:szCs w:val="24"/>
        </w:rPr>
        <w:t>σία για την ασφάλεια και υγιεινή στους χώρους εργασίας. Διευρύνονται οι δικαιούχοι, μόνιμοι και συμ</w:t>
      </w:r>
      <w:r>
        <w:rPr>
          <w:rFonts w:eastAsia="Times New Roman" w:cs="Times New Roman"/>
          <w:szCs w:val="24"/>
        </w:rPr>
        <w:lastRenderedPageBreak/>
        <w:t>βασιούχοι, του επιδόματος επικίνδυνης και ανθυγιεινής εργασίας. Καθίστανται αφορολόγητα και ακατάσχετα τα βοηθήματα που χορηγούν οι δήμοι σε οικονομικά αδύνα</w:t>
      </w:r>
      <w:r>
        <w:rPr>
          <w:rFonts w:eastAsia="Times New Roman" w:cs="Times New Roman"/>
          <w:szCs w:val="24"/>
        </w:rPr>
        <w:t>μους πολίτες ή πολύτεκνους σε περίπτωση εκτάκτου ανάγκης. Θεσπίζεται η παροχή κινήτρων σε εργαζόμενους παραμεθόριων και νησιωτικών περιοχών. Θεσπίζεται πρόβλεψη για ευνοϊκές ρυθμίσεις οφειλών έως εκατό δόσεις στους δήμους</w:t>
      </w:r>
      <w:r>
        <w:rPr>
          <w:rFonts w:eastAsia="Times New Roman" w:cs="Times New Roman"/>
          <w:szCs w:val="24"/>
        </w:rPr>
        <w:t>-</w:t>
      </w:r>
      <w:r>
        <w:rPr>
          <w:rFonts w:eastAsia="Times New Roman" w:cs="Times New Roman"/>
          <w:szCs w:val="24"/>
        </w:rPr>
        <w:t xml:space="preserve"> όπως πρόστιμα, κλήσεις, τέλη και </w:t>
      </w:r>
      <w:r>
        <w:rPr>
          <w:rFonts w:eastAsia="Times New Roman" w:cs="Times New Roman"/>
          <w:szCs w:val="24"/>
        </w:rPr>
        <w:t>εισφορές</w:t>
      </w:r>
      <w:r>
        <w:rPr>
          <w:rFonts w:eastAsia="Times New Roman" w:cs="Times New Roman"/>
          <w:szCs w:val="24"/>
        </w:rPr>
        <w:t>-</w:t>
      </w:r>
      <w:r>
        <w:rPr>
          <w:rFonts w:eastAsia="Times New Roman" w:cs="Times New Roman"/>
          <w:szCs w:val="24"/>
        </w:rPr>
        <w:t xml:space="preserve"> με απαλλαγή προσαυξήσεων και τόκων. Δίνεται ακόμα η δυνατότητα σε ιδιώτες</w:t>
      </w:r>
      <w:r>
        <w:rPr>
          <w:rFonts w:eastAsia="Times New Roman" w:cs="Times New Roman"/>
          <w:szCs w:val="24"/>
        </w:rPr>
        <w:t>,</w:t>
      </w:r>
      <w:r>
        <w:rPr>
          <w:rFonts w:eastAsia="Times New Roman" w:cs="Times New Roman"/>
          <w:szCs w:val="24"/>
        </w:rPr>
        <w:t xml:space="preserve"> να ιδρύουν και να λειτουργούν κέντρα αποτέφρωσης νεκρών.</w:t>
      </w:r>
    </w:p>
    <w:p w14:paraId="22BFDC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τρίτο μέρος του παρόντος σχεδίου νόμου υπάρχουν ρυθμίσεις</w:t>
      </w:r>
      <w:r>
        <w:rPr>
          <w:rFonts w:eastAsia="Times New Roman" w:cs="Times New Roman"/>
          <w:szCs w:val="24"/>
        </w:rPr>
        <w:t>,</w:t>
      </w:r>
      <w:r>
        <w:rPr>
          <w:rFonts w:eastAsia="Times New Roman" w:cs="Times New Roman"/>
          <w:szCs w:val="24"/>
        </w:rPr>
        <w:t xml:space="preserve"> οι οποίες επιφέρουν σημαντικές αλλαγές στο θεσμικό </w:t>
      </w:r>
      <w:r>
        <w:rPr>
          <w:rFonts w:eastAsia="Times New Roman" w:cs="Times New Roman"/>
          <w:szCs w:val="24"/>
        </w:rPr>
        <w:t xml:space="preserve">πλαίσιο λειτουργίας των </w:t>
      </w:r>
      <w:r>
        <w:rPr>
          <w:rFonts w:eastAsia="Times New Roman" w:cs="Times New Roman"/>
          <w:szCs w:val="24"/>
        </w:rPr>
        <w:t>ε</w:t>
      </w:r>
      <w:r>
        <w:rPr>
          <w:rFonts w:eastAsia="Times New Roman" w:cs="Times New Roman"/>
          <w:szCs w:val="24"/>
        </w:rPr>
        <w:t xml:space="preserve">υρωπαϊκών </w:t>
      </w:r>
      <w:r>
        <w:rPr>
          <w:rFonts w:eastAsia="Times New Roman" w:cs="Times New Roman"/>
          <w:szCs w:val="24"/>
        </w:rPr>
        <w:t>ο</w:t>
      </w:r>
      <w:r>
        <w:rPr>
          <w:rFonts w:eastAsia="Times New Roman" w:cs="Times New Roman"/>
          <w:szCs w:val="24"/>
        </w:rPr>
        <w:t xml:space="preserve">μίλων </w:t>
      </w:r>
      <w:r>
        <w:rPr>
          <w:rFonts w:eastAsia="Times New Roman" w:cs="Times New Roman"/>
          <w:szCs w:val="24"/>
        </w:rPr>
        <w:t>ε</w:t>
      </w:r>
      <w:r>
        <w:rPr>
          <w:rFonts w:eastAsia="Times New Roman" w:cs="Times New Roman"/>
          <w:szCs w:val="24"/>
        </w:rPr>
        <w:t xml:space="preserve">δαφικής </w:t>
      </w:r>
      <w:r>
        <w:rPr>
          <w:rFonts w:eastAsia="Times New Roman" w:cs="Times New Roman"/>
          <w:szCs w:val="24"/>
        </w:rPr>
        <w:t>σ</w:t>
      </w:r>
      <w:r>
        <w:rPr>
          <w:rFonts w:eastAsia="Times New Roman" w:cs="Times New Roman"/>
          <w:szCs w:val="24"/>
        </w:rPr>
        <w:t xml:space="preserve">υνεργασίας, ΕΟΕΣ, ώστε αυτό να προσαρμοστεί στα όσα ορίζονται στον </w:t>
      </w:r>
      <w:r>
        <w:rPr>
          <w:rFonts w:eastAsia="Times New Roman" w:cs="Times New Roman"/>
          <w:szCs w:val="24"/>
        </w:rPr>
        <w:t>κ</w:t>
      </w:r>
      <w:r>
        <w:rPr>
          <w:rFonts w:eastAsia="Times New Roman" w:cs="Times New Roman"/>
          <w:szCs w:val="24"/>
        </w:rPr>
        <w:t>ανονισμό 1302/2013 του Ευρωπαϊκού Κοινοβουλίου και του Συμβουλίου της 17</w:t>
      </w:r>
      <w:r>
        <w:rPr>
          <w:rFonts w:eastAsia="Times New Roman" w:cs="Times New Roman"/>
          <w:szCs w:val="24"/>
          <w:vertAlign w:val="superscript"/>
        </w:rPr>
        <w:t>ης</w:t>
      </w:r>
      <w:r>
        <w:rPr>
          <w:rFonts w:eastAsia="Times New Roman" w:cs="Times New Roman"/>
          <w:szCs w:val="24"/>
        </w:rPr>
        <w:t xml:space="preserve"> Δεκέμβρη του 2013.</w:t>
      </w:r>
    </w:p>
    <w:p w14:paraId="22BFDC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 τις προβλεπόμενες διατάξεις </w:t>
      </w:r>
      <w:r>
        <w:rPr>
          <w:rFonts w:eastAsia="Times New Roman" w:cs="Times New Roman"/>
          <w:szCs w:val="24"/>
        </w:rPr>
        <w:t xml:space="preserve">επιχειρείται η </w:t>
      </w:r>
      <w:proofErr w:type="spellStart"/>
      <w:r>
        <w:rPr>
          <w:rFonts w:eastAsia="Times New Roman" w:cs="Times New Roman"/>
          <w:szCs w:val="24"/>
        </w:rPr>
        <w:t>ε</w:t>
      </w:r>
      <w:r>
        <w:rPr>
          <w:rFonts w:eastAsia="Times New Roman" w:cs="Times New Roman"/>
          <w:szCs w:val="24"/>
        </w:rPr>
        <w:t>πικαιροποίηση</w:t>
      </w:r>
      <w:proofErr w:type="spellEnd"/>
      <w:r>
        <w:rPr>
          <w:rFonts w:eastAsia="Times New Roman" w:cs="Times New Roman"/>
          <w:szCs w:val="24"/>
        </w:rPr>
        <w:t xml:space="preserve"> των όσων προβλέπει η θεσμική αρχιτεκτονική της πολιτικής συνοχής της Ευρωπαϊκής Ένωσης της Προγραμματικής Περιόδου 2014-2020 για τους ΕΟΕΣ, αλλά και ο εμπλουτισμός </w:t>
      </w:r>
      <w:r>
        <w:rPr>
          <w:rFonts w:eastAsia="Times New Roman" w:cs="Times New Roman"/>
          <w:szCs w:val="24"/>
        </w:rPr>
        <w:lastRenderedPageBreak/>
        <w:t xml:space="preserve">της κείμενης νομοθεσίας με διατάξεις που παρέχουν τα μέσα και </w:t>
      </w:r>
      <w:r>
        <w:rPr>
          <w:rFonts w:eastAsia="Times New Roman" w:cs="Times New Roman"/>
          <w:szCs w:val="24"/>
        </w:rPr>
        <w:t xml:space="preserve">τη δυνατότητα σε αυτούς τους ομίλους που έχουν την έδρα τους στη χώρα </w:t>
      </w:r>
      <w:r>
        <w:rPr>
          <w:rFonts w:eastAsia="Times New Roman" w:cs="Times New Roman"/>
          <w:szCs w:val="24"/>
        </w:rPr>
        <w:t>μας,</w:t>
      </w:r>
      <w:r>
        <w:rPr>
          <w:rFonts w:eastAsia="Times New Roman" w:cs="Times New Roman"/>
          <w:szCs w:val="24"/>
        </w:rPr>
        <w:t xml:space="preserve"> να ανταποκριθούν στον προβλεπόμενο από την </w:t>
      </w:r>
      <w:proofErr w:type="spellStart"/>
      <w:r>
        <w:rPr>
          <w:rFonts w:eastAsia="Times New Roman" w:cs="Times New Roman"/>
          <w:szCs w:val="24"/>
        </w:rPr>
        <w:t>ενωσιακή</w:t>
      </w:r>
      <w:proofErr w:type="spellEnd"/>
      <w:r>
        <w:rPr>
          <w:rFonts w:eastAsia="Times New Roman" w:cs="Times New Roman"/>
          <w:szCs w:val="24"/>
        </w:rPr>
        <w:t xml:space="preserve"> νομοθεσία αναπτυξιακό ρόλο τους.</w:t>
      </w:r>
    </w:p>
    <w:p w14:paraId="22BFDC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Αξίζει να σημειωθεί ότι η χώρα μας βρίσκεται μεταξύ των ελαχίστων κρατών-μελών</w:t>
      </w:r>
      <w:r>
        <w:rPr>
          <w:rFonts w:eastAsia="Times New Roman" w:cs="Times New Roman"/>
          <w:szCs w:val="24"/>
        </w:rPr>
        <w:t>,</w:t>
      </w:r>
      <w:r>
        <w:rPr>
          <w:rFonts w:eastAsia="Times New Roman" w:cs="Times New Roman"/>
          <w:szCs w:val="24"/>
        </w:rPr>
        <w:t xml:space="preserve"> που θεσμικά τολμ</w:t>
      </w:r>
      <w:r>
        <w:rPr>
          <w:rFonts w:eastAsia="Times New Roman" w:cs="Times New Roman"/>
          <w:szCs w:val="24"/>
        </w:rPr>
        <w:t>ούν να εντάξουν ένα νέο εργαλείο στην αναπτυξιακή στρατηγική τους.</w:t>
      </w:r>
    </w:p>
    <w:p w14:paraId="22BFDC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τέταρτο και τελευταίο μέρος του νομοσχεδίου και στο πρώτο του κεφάλαιο προβλέπεται η δημιουργία πληροφοριακού συστήματος με την ονομασία «Μητρώο Πολιτών». Πρόκειται για μια εκσυγχρονιστ</w:t>
      </w:r>
      <w:r>
        <w:rPr>
          <w:rFonts w:eastAsia="Times New Roman" w:cs="Times New Roman"/>
          <w:szCs w:val="24"/>
        </w:rPr>
        <w:t>ική τομή</w:t>
      </w:r>
      <w:r>
        <w:rPr>
          <w:rFonts w:eastAsia="Times New Roman" w:cs="Times New Roman"/>
          <w:szCs w:val="24"/>
        </w:rPr>
        <w:t>,</w:t>
      </w:r>
      <w:r>
        <w:rPr>
          <w:rFonts w:eastAsia="Times New Roman" w:cs="Times New Roman"/>
          <w:szCs w:val="24"/>
        </w:rPr>
        <w:t xml:space="preserve"> που συνδυάζει τις βάσεις δεδομένων του ληξιαρχείου και του δημοτολογίου και θα αντικαταστήσει τα απαρχαιωμένα χειρόγραφα συστήματα. Θα επιτρέπει μια ευέλικτη διαχείριση και ουσιαστική μείωση της γραφειοκρατίας με στόχο τη διευκόλυνση των συναλλαγ</w:t>
      </w:r>
      <w:r>
        <w:rPr>
          <w:rFonts w:eastAsia="Times New Roman" w:cs="Times New Roman"/>
          <w:szCs w:val="24"/>
        </w:rPr>
        <w:t>ών των πολιτών με τους δήμους.</w:t>
      </w:r>
    </w:p>
    <w:p w14:paraId="22BFDC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κεφάλαιο προβλέπεται μεταξύ άλλων η σύσταση Ειδικής Γραμματείας Ιθαγένειας, υπαγόμενη απευθείας </w:t>
      </w:r>
      <w:r>
        <w:rPr>
          <w:rFonts w:eastAsia="Times New Roman" w:cs="Times New Roman"/>
          <w:szCs w:val="24"/>
        </w:rPr>
        <w:lastRenderedPageBreak/>
        <w:t>στον Υπουργό Εσωτερικών, όπως είχε εξαγγελθεί κατά την πρόσφατη επίσκεψη του Πρωθυπουργού στο Υπουργείο Εσωτερικών.</w:t>
      </w:r>
    </w:p>
    <w:p w14:paraId="22BFDC99" w14:textId="77777777" w:rsidR="007336A6" w:rsidRDefault="002D1229">
      <w:pPr>
        <w:spacing w:line="600" w:lineRule="auto"/>
        <w:ind w:firstLine="720"/>
        <w:contextualSpacing/>
        <w:jc w:val="both"/>
        <w:rPr>
          <w:rFonts w:eastAsia="Times New Roman" w:cs="Times New Roman"/>
          <w:szCs w:val="24"/>
        </w:rPr>
      </w:pPr>
      <w:proofErr w:type="spellStart"/>
      <w:r>
        <w:rPr>
          <w:rFonts w:eastAsia="Times New Roman" w:cs="Times New Roman"/>
          <w:szCs w:val="24"/>
        </w:rPr>
        <w:t>Σ</w:t>
      </w:r>
      <w:r>
        <w:rPr>
          <w:rFonts w:eastAsia="Times New Roman" w:cs="Times New Roman"/>
          <w:szCs w:val="24"/>
        </w:rPr>
        <w:t>υναδέλφισσες</w:t>
      </w:r>
      <w:proofErr w:type="spellEnd"/>
      <w:r>
        <w:rPr>
          <w:rFonts w:eastAsia="Times New Roman" w:cs="Times New Roman"/>
          <w:szCs w:val="24"/>
        </w:rPr>
        <w:t xml:space="preserve"> και συνάδελφοι, συζητάμε σήμερα το νομοσχέδιο «σκούπα»</w:t>
      </w:r>
      <w:r>
        <w:rPr>
          <w:rFonts w:eastAsia="Times New Roman" w:cs="Times New Roman"/>
          <w:szCs w:val="24"/>
        </w:rPr>
        <w:t>,</w:t>
      </w:r>
      <w:r>
        <w:rPr>
          <w:rFonts w:eastAsia="Times New Roman" w:cs="Times New Roman"/>
          <w:szCs w:val="24"/>
        </w:rPr>
        <w:t xml:space="preserve"> που καθαρίζει τις παθογένειες των ΟΤΑ, για να δανειστώ τον τίτλο κάποιας εφημερίδας.</w:t>
      </w:r>
    </w:p>
    <w:p w14:paraId="22BFDC9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Πώς, όμως, έχουν προκύψει αυτές οι παθογένειες; Η απάντηση βρίσκεται στο ότι αυτό το πελατειακό κράτος</w:t>
      </w:r>
      <w:r>
        <w:rPr>
          <w:rFonts w:eastAsia="Times New Roman" w:cs="Times New Roman"/>
          <w:szCs w:val="24"/>
        </w:rPr>
        <w:t>,</w:t>
      </w:r>
      <w:r>
        <w:rPr>
          <w:rFonts w:eastAsia="Times New Roman" w:cs="Times New Roman"/>
          <w:szCs w:val="24"/>
        </w:rPr>
        <w:t xml:space="preserve"> που στήθηκε τις περασμένες δεκαετίες</w:t>
      </w:r>
      <w:r>
        <w:rPr>
          <w:rFonts w:eastAsia="Times New Roman" w:cs="Times New Roman"/>
          <w:szCs w:val="24"/>
        </w:rPr>
        <w:t>,</w:t>
      </w:r>
      <w:r>
        <w:rPr>
          <w:rFonts w:eastAsia="Times New Roman" w:cs="Times New Roman"/>
          <w:szCs w:val="24"/>
        </w:rPr>
        <w:t xml:space="preserve"> δεν είχε ούτε την πολιτική βούληση αλλά ούτε και την ιδεολογική θέση</w:t>
      </w:r>
      <w:r>
        <w:rPr>
          <w:rFonts w:eastAsia="Times New Roman" w:cs="Times New Roman"/>
          <w:szCs w:val="24"/>
        </w:rPr>
        <w:t>,</w:t>
      </w:r>
      <w:r>
        <w:rPr>
          <w:rFonts w:eastAsia="Times New Roman" w:cs="Times New Roman"/>
          <w:szCs w:val="24"/>
        </w:rPr>
        <w:t xml:space="preserve"> να λύσει τέτοιου είδους προβλήματα, γιατί</w:t>
      </w:r>
      <w:r>
        <w:rPr>
          <w:rFonts w:eastAsia="Times New Roman" w:cs="Times New Roman"/>
          <w:szCs w:val="24"/>
        </w:rPr>
        <w:t>,</w:t>
      </w:r>
      <w:r>
        <w:rPr>
          <w:rFonts w:eastAsia="Times New Roman" w:cs="Times New Roman"/>
          <w:szCs w:val="24"/>
        </w:rPr>
        <w:t xml:space="preserve"> ακριβώς, όταν οι πολίτες παύουν να είναι ενεργοί και ισότιμοι, αλλά το σύστημα τους θέλει πολίτες-πελάτ</w:t>
      </w:r>
      <w:r>
        <w:rPr>
          <w:rFonts w:eastAsia="Times New Roman" w:cs="Times New Roman"/>
          <w:szCs w:val="24"/>
        </w:rPr>
        <w:t>ες-ψηφοφόρους για να τους κρατάει ομήρους, τότε δημιουργεί πλαίσιο με νομικές ασάφειες και παραβλέψεις.</w:t>
      </w:r>
    </w:p>
    <w:p w14:paraId="22BFDC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μας, για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θέλουμε τους πολίτες ενεργούς και ισότιμους, η επίλυση αυτών των χρόνιων προβλημάτων αποτελεί πρώτιστο μέλ</w:t>
      </w:r>
      <w:r>
        <w:rPr>
          <w:rFonts w:eastAsia="Times New Roman" w:cs="Times New Roman"/>
          <w:szCs w:val="24"/>
        </w:rPr>
        <w:t xml:space="preserve">ημα αλλά και καθήκον. Ειδικά τώρα μετά το επιτυχές κλείσιμο της δεύτερης αξιολόγησης, τη σταδιακή αλλά σημαντική βελτίωση όλων των δεικτών της οικονομίας και τη μείωση της ανεργίας, οφείλουμε –και αυτό </w:t>
      </w:r>
      <w:r>
        <w:rPr>
          <w:rFonts w:eastAsia="Times New Roman" w:cs="Times New Roman"/>
          <w:szCs w:val="24"/>
        </w:rPr>
        <w:lastRenderedPageBreak/>
        <w:t>θα κάνουμε με όλες μας τις δυνάμεις- να δώσουμε ανάσες</w:t>
      </w:r>
      <w:r>
        <w:rPr>
          <w:rFonts w:eastAsia="Times New Roman" w:cs="Times New Roman"/>
          <w:szCs w:val="24"/>
        </w:rPr>
        <w:t xml:space="preserve"> στην καθημερινότητα των πολιτών, σε αυτούς που σήκωσαν και σηκώνουν το βάρος της κρίσης όλα αυτά τα χρόνια. </w:t>
      </w:r>
    </w:p>
    <w:p w14:paraId="22BFDC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Δίνουμε τη μάχη σε όλα τα επίπεδα για να βγάλουμε τη χώρα από τον βάλτο της κρίσης, όπου την οδήγησαν οι πολιτικές που εφαρμόστηκαν μέχρι το 2015 </w:t>
      </w:r>
      <w:r>
        <w:rPr>
          <w:rFonts w:eastAsia="Times New Roman" w:cs="Times New Roman"/>
          <w:szCs w:val="24"/>
        </w:rPr>
        <w:t xml:space="preserve">κόντρα σε όλα τα </w:t>
      </w:r>
      <w:proofErr w:type="spellStart"/>
      <w:r>
        <w:rPr>
          <w:rFonts w:eastAsia="Times New Roman" w:cs="Times New Roman"/>
          <w:szCs w:val="24"/>
        </w:rPr>
        <w:t>καταστροφολογικά</w:t>
      </w:r>
      <w:proofErr w:type="spellEnd"/>
      <w:r>
        <w:rPr>
          <w:rFonts w:eastAsia="Times New Roman" w:cs="Times New Roman"/>
          <w:szCs w:val="24"/>
        </w:rPr>
        <w:t xml:space="preserve"> αφηγήματα της Νέας Δημοκρατίας. Αρχικά είχαμε το αφήγημα ότι η χώρα οδηγείται στην καταστροφή, κλείσει</w:t>
      </w:r>
      <w:r>
        <w:rPr>
          <w:rFonts w:eastAsia="Times New Roman" w:cs="Times New Roman"/>
          <w:szCs w:val="24"/>
        </w:rPr>
        <w:t xml:space="preserve"> </w:t>
      </w:r>
      <w:r>
        <w:rPr>
          <w:rFonts w:eastAsia="Times New Roman" w:cs="Times New Roman"/>
          <w:szCs w:val="24"/>
        </w:rPr>
        <w:t>δεν κλείσει η αξιολόγηση. Τώρα έκλεισε και όχι μόνο δεν καταστραφήκαμε, όπως είπα προηγουμένως αλλά οι δείκτες της οικο</w:t>
      </w:r>
      <w:r>
        <w:rPr>
          <w:rFonts w:eastAsia="Times New Roman" w:cs="Times New Roman"/>
          <w:szCs w:val="24"/>
        </w:rPr>
        <w:t>νομίας βελτιώνονται και η ανεργία μειώνεται. Έχουμε μπει ήδη σε αναπτυξιακή τροχιά και οι επενδύσεις άρχισαν να εμφανίζονται. Εν τω μεταξύ ήδη η χώρα εχθές βγήκε στις αγορές με αρκετά ικανοποιητικά αποτελέσματα, δεδομένων των συνθηκών που υπάρχουν σήμερα.</w:t>
      </w:r>
    </w:p>
    <w:p w14:paraId="22BFDC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αφού και αυτό το σενάριο δεν σας βγήκε, άρχισε το άλλο αφήγημα περί κατάλυσης των θεσμών και του κράτους δικαίου, αλλά και το φοβερό που ακούγεται για κατάργηση της ελευθερίας του Τύπου. Πραγματικά εδώ ταιριάζει το «αιδώς Αργείοι», γιατί δεν υπήρχε πο</w:t>
      </w:r>
      <w:r>
        <w:rPr>
          <w:rFonts w:eastAsia="Times New Roman" w:cs="Times New Roman"/>
          <w:szCs w:val="24"/>
        </w:rPr>
        <w:t xml:space="preserve">τέ στην πολιτική ιστορία του τόπου </w:t>
      </w:r>
      <w:r>
        <w:rPr>
          <w:rFonts w:eastAsia="Times New Roman" w:cs="Times New Roman"/>
          <w:szCs w:val="24"/>
        </w:rPr>
        <w:lastRenderedPageBreak/>
        <w:t>κυβέρνηση</w:t>
      </w:r>
      <w:r>
        <w:rPr>
          <w:rFonts w:eastAsia="Times New Roman" w:cs="Times New Roman"/>
          <w:szCs w:val="24"/>
        </w:rPr>
        <w:t>,</w:t>
      </w:r>
      <w:r>
        <w:rPr>
          <w:rFonts w:eastAsia="Times New Roman" w:cs="Times New Roman"/>
          <w:szCs w:val="24"/>
        </w:rPr>
        <w:t xml:space="preserve"> που να έχει απέναντί της έναν τόσο έντονο και πολωτικό αντικυβερνητικό Τύπο. Θα έλεγα</w:t>
      </w:r>
      <w:r>
        <w:rPr>
          <w:rFonts w:eastAsia="Times New Roman" w:cs="Times New Roman"/>
          <w:szCs w:val="24"/>
        </w:rPr>
        <w:t>,</w:t>
      </w:r>
      <w:r>
        <w:rPr>
          <w:rFonts w:eastAsia="Times New Roman" w:cs="Times New Roman"/>
          <w:szCs w:val="24"/>
        </w:rPr>
        <w:t xml:space="preserve"> μάλιστα</w:t>
      </w:r>
      <w:r>
        <w:rPr>
          <w:rFonts w:eastAsia="Times New Roman" w:cs="Times New Roman"/>
          <w:szCs w:val="24"/>
        </w:rPr>
        <w:t>,</w:t>
      </w:r>
      <w:r>
        <w:rPr>
          <w:rFonts w:eastAsia="Times New Roman" w:cs="Times New Roman"/>
          <w:szCs w:val="24"/>
        </w:rPr>
        <w:t xml:space="preserve"> όχι μόνο στην πολιτική ιστορία του τόπου αλλά και σε πανευρωπαϊκό επίπεδο.</w:t>
      </w:r>
    </w:p>
    <w:p w14:paraId="22BFDC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Όμως εμείς προχωράμε με σταθερά βήματα </w:t>
      </w:r>
      <w:r>
        <w:rPr>
          <w:rFonts w:eastAsia="Times New Roman" w:cs="Times New Roman"/>
          <w:szCs w:val="24"/>
        </w:rPr>
        <w:t>και με πολλή δουλειά, με όπλο μας τη θέλησή μας να αλλάξουμε τη θλιβερή πραγματικότητα των μνημονίων, στην οποία εσείς μας οδηγήσατε με την πολιτική σας και με εφόδιά μας την ιδεολογία μας και τις διαχρονικές αξίες της Αριστεράς, αλλά και τη δύναμη που μας</w:t>
      </w:r>
      <w:r>
        <w:rPr>
          <w:rFonts w:eastAsia="Times New Roman" w:cs="Times New Roman"/>
          <w:szCs w:val="24"/>
        </w:rPr>
        <w:t xml:space="preserve"> έδωσε ο λαός και θα μας τη δώσει ξανά. Να είστε σίγουροι ότι παρά τις δυσκολίες –να το θυμάστε αυτό- θα καταφέρουμε να βγάλουμε τη χώρα από τη σκοτεινιά της επιτροπείας στο ξέφωτο της ανάπτυξης.</w:t>
      </w:r>
    </w:p>
    <w:p w14:paraId="22BFDC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2BFDCA0"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w:t>
      </w:r>
      <w:r>
        <w:rPr>
          <w:rFonts w:eastAsia="Times New Roman" w:cs="Times New Roman"/>
          <w:szCs w:val="24"/>
        </w:rPr>
        <w:t>ΖΑ)</w:t>
      </w:r>
    </w:p>
    <w:p w14:paraId="22BFDC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Ευχαριστούμε πολύ.</w:t>
      </w:r>
    </w:p>
    <w:p w14:paraId="22BFDC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εισηγητής της Νέας Δημοκρατίας κ. Μάκης Βορίδης.</w:t>
      </w:r>
    </w:p>
    <w:p w14:paraId="22BFDC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Κύριε Πρόεδρε, θα ήθελα τον λόγο, σας παρακαλώ. </w:t>
      </w:r>
    </w:p>
    <w:p w14:paraId="22BFDC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Τι θέλετε; Έχει αρχίσει η συζήτηση τώρα. Για ποιο θέμα, κύριε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22BFDC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Για προσωπικό ζήτημα, κύριε Πρόεδρε.</w:t>
      </w:r>
    </w:p>
    <w:p w14:paraId="22BFDC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Δεν υπάρχει προσωπικό. Δεν ακούστηκε το όνομά σας.</w:t>
      </w:r>
    </w:p>
    <w:p w14:paraId="22BFDC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w:t>
      </w:r>
      <w:r>
        <w:rPr>
          <w:rFonts w:eastAsia="Times New Roman" w:cs="Times New Roman"/>
          <w:szCs w:val="24"/>
        </w:rPr>
        <w:t>,</w:t>
      </w:r>
      <w:r>
        <w:rPr>
          <w:rFonts w:eastAsia="Times New Roman" w:cs="Times New Roman"/>
          <w:szCs w:val="24"/>
        </w:rPr>
        <w:t xml:space="preserve"> δεν ακούστηκε!</w:t>
      </w:r>
    </w:p>
    <w:p w14:paraId="22BFDC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Όχι. </w:t>
      </w:r>
    </w:p>
    <w:p w14:paraId="22BFDC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Μόνο που με προσβάλατε, κύριε Πρόεδρε.</w:t>
      </w:r>
    </w:p>
    <w:p w14:paraId="22BFDC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ακούστηκε το όνομά σας. </w:t>
      </w:r>
    </w:p>
    <w:p w14:paraId="22BFDC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Θα τεκμηριώσω το προσωπικό…</w:t>
      </w:r>
    </w:p>
    <w:p w14:paraId="22BFDC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w:t>
      </w:r>
      <w:r>
        <w:rPr>
          <w:rFonts w:eastAsia="Times New Roman" w:cs="Times New Roman"/>
          <w:b/>
          <w:szCs w:val="24"/>
        </w:rPr>
        <w:t xml:space="preserve">άνης): </w:t>
      </w:r>
      <w:r>
        <w:rPr>
          <w:rFonts w:eastAsia="Times New Roman" w:cs="Times New Roman"/>
          <w:szCs w:val="24"/>
        </w:rPr>
        <w:t>Ξέρετε ότι όταν έχουν αρχίσει οι αγορεύσεις και δεν έχει ακουστεί το όνομά σας. Διακοπή για τέτοια διαδικασία…</w:t>
      </w:r>
    </w:p>
    <w:p w14:paraId="22BFDC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Δεν ακούστηκε το όνομά μου;</w:t>
      </w:r>
    </w:p>
    <w:p w14:paraId="22BFDC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Όχι.</w:t>
      </w:r>
    </w:p>
    <w:p w14:paraId="22BFDC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Είστε σίγουρος;</w:t>
      </w:r>
    </w:p>
    <w:p w14:paraId="22BFDC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(Νικήτας Κακλαμάνης): </w:t>
      </w:r>
      <w:r>
        <w:rPr>
          <w:rFonts w:eastAsia="Times New Roman" w:cs="Times New Roman"/>
          <w:szCs w:val="24"/>
        </w:rPr>
        <w:t xml:space="preserve">Απολύτως. </w:t>
      </w:r>
    </w:p>
    <w:p w14:paraId="22BFDC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Εγώ δεν είμαι βουβός, κύριε Πρόεδρε, ούτε απών και άκουσα πάρα πολύ καλά τι είπατε.</w:t>
      </w:r>
    </w:p>
    <w:p w14:paraId="22BFDC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όπως ξέρετε πολύ καλά…</w:t>
      </w:r>
    </w:p>
    <w:p w14:paraId="22BFDC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Αν θέλετε, μου δί</w:t>
      </w:r>
      <w:r>
        <w:rPr>
          <w:rFonts w:eastAsia="Times New Roman" w:cs="Times New Roman"/>
          <w:szCs w:val="24"/>
        </w:rPr>
        <w:t>νετε τον λόγο, κύριε Πρόεδρε.</w:t>
      </w:r>
    </w:p>
    <w:p w14:paraId="22BFDC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Τώρα το βάλατε σωστά. Με το «αν θέλω», εννοείτε κατά παράβαση του Κανονισμού. </w:t>
      </w:r>
    </w:p>
    <w:p w14:paraId="22BFDC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Ως παλαιός συνάδελφος, λοιπόν, ορίστε, έχετε τον λόγο για ένα λεπτό.</w:t>
      </w:r>
    </w:p>
    <w:p w14:paraId="22BFDC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Κύριε Πρόεδρε, θα ήθελ</w:t>
      </w:r>
      <w:r>
        <w:rPr>
          <w:rFonts w:eastAsia="Times New Roman" w:cs="Times New Roman"/>
          <w:szCs w:val="24"/>
        </w:rPr>
        <w:t>α να διορθώσετε. Σας θεωρώ δικαιολογημένο, γιατί δεν ήσασταν στη συνεδρίαση της Διάσκεψης των Προέδρων…</w:t>
      </w:r>
    </w:p>
    <w:p w14:paraId="22BFDC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Για ποιο πράγμα; </w:t>
      </w:r>
    </w:p>
    <w:p w14:paraId="22BFDCB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…στην οποία διαφώνησα –ίσως ο μόνος από τα μέλη της Διάσκεψης- με τον προγραμμ</w:t>
      </w:r>
      <w:r>
        <w:rPr>
          <w:rFonts w:eastAsia="Times New Roman" w:cs="Times New Roman"/>
          <w:szCs w:val="24"/>
        </w:rPr>
        <w:t xml:space="preserve">ατισμό που εισηγήθηκε ο Πρόεδρος λόγω της σύμπτυξης που έγινε, της συμπίεσης και λόγω της κατάργησης του κοινοβουλευτικού ελέγχου. Θα ήθελα, παρακαλώ, να το διορθώσετε. </w:t>
      </w:r>
    </w:p>
    <w:p w14:paraId="22BFDC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22BFDC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Κατ’ αρχ</w:t>
      </w:r>
      <w:r>
        <w:rPr>
          <w:rFonts w:eastAsia="Times New Roman" w:cs="Times New Roman"/>
          <w:szCs w:val="24"/>
        </w:rPr>
        <w:t>άς</w:t>
      </w:r>
      <w:r>
        <w:rPr>
          <w:rFonts w:eastAsia="Times New Roman" w:cs="Times New Roman"/>
          <w:szCs w:val="24"/>
        </w:rPr>
        <w:t xml:space="preserve"> δεν μιλήσαμε για τον </w:t>
      </w:r>
      <w:r>
        <w:rPr>
          <w:rFonts w:eastAsia="Times New Roman" w:cs="Times New Roman"/>
          <w:szCs w:val="24"/>
        </w:rPr>
        <w:t xml:space="preserve">συνολικό προγραμματισμό. Μιλήσαμε για το σημερινό νομοσχέδιο και, δεύτερον, δεν ακούσατε από το στόμα μου τη λέξη «ομόφωνα». </w:t>
      </w:r>
    </w:p>
    <w:p w14:paraId="22BFDC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Δεν είπατε ότι ο </w:t>
      </w:r>
      <w:r>
        <w:rPr>
          <w:rFonts w:eastAsia="Times New Roman" w:cs="Times New Roman"/>
          <w:szCs w:val="24"/>
        </w:rPr>
        <w:t>ε</w:t>
      </w:r>
      <w:r>
        <w:rPr>
          <w:rFonts w:eastAsia="Times New Roman" w:cs="Times New Roman"/>
          <w:szCs w:val="24"/>
        </w:rPr>
        <w:t xml:space="preserve">κπρόσωπός μας δεν διαφώνησε στη Διάσκεψη των Προέδρων; Γιατί δεν ζητάτε συγγνώμη; </w:t>
      </w:r>
    </w:p>
    <w:p w14:paraId="22BFDC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w:t>
      </w:r>
      <w:r>
        <w:rPr>
          <w:rFonts w:eastAsia="Times New Roman" w:cs="Times New Roman"/>
          <w:b/>
          <w:szCs w:val="24"/>
        </w:rPr>
        <w:t xml:space="preserve">ΕΥΩΝ (Νικήτας Κακλαμάνης): </w:t>
      </w:r>
      <w:r>
        <w:rPr>
          <w:rFonts w:eastAsia="Times New Roman" w:cs="Times New Roman"/>
          <w:szCs w:val="24"/>
        </w:rPr>
        <w:t>Αφού, λοιπόν, παρακολουθούσατε από την τηλεόραση, τη λέξη «ομόφωνα» δεν την ακούσατε. Δεν μιλούσαμε, μάλιστα, για τον συνολικό προγραμματισμό. Μιλούσαμε για το νομοσχέδιο το σημερινό. Εγώ γι’ αυτό τοποθετήθηκα.</w:t>
      </w:r>
    </w:p>
    <w:p w14:paraId="22BFDC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Χάθηκε η ντομπροσύνη σας! </w:t>
      </w:r>
    </w:p>
    <w:p w14:paraId="22BFDC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Για το σημερινό νομοσχέδιο μιλήσαμε. Τώρα αν θέλετε να δημιουργείτε εντυπώσεις, είναι δικό σας θέμα. </w:t>
      </w:r>
    </w:p>
    <w:p w14:paraId="22BFDC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Ορίστε, κύριε Βορίδη, έχετε τον λόγο.</w:t>
      </w:r>
    </w:p>
    <w:p w14:paraId="22BFDC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πολύ</w:t>
      </w:r>
      <w:r>
        <w:rPr>
          <w:rFonts w:eastAsia="Times New Roman" w:cs="Times New Roman"/>
          <w:szCs w:val="24"/>
        </w:rPr>
        <w:t>, κύριε Πρόεδρε.</w:t>
      </w:r>
    </w:p>
    <w:p w14:paraId="22BFDC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ξέρω πώς ένα τέτοιο νομοσχέδιο</w:t>
      </w:r>
      <w:r>
        <w:rPr>
          <w:rFonts w:eastAsia="Times New Roman" w:cs="Times New Roman"/>
          <w:szCs w:val="24"/>
        </w:rPr>
        <w:t>,</w:t>
      </w:r>
      <w:r>
        <w:rPr>
          <w:rFonts w:eastAsia="Times New Roman" w:cs="Times New Roman"/>
          <w:szCs w:val="24"/>
        </w:rPr>
        <w:t xml:space="preserve"> ενέπνευσε επικολυρικές τοποθετήσεις σοσιαλιστικού ρεαλισμού στον κύριο συνάδελφο, καθώς φαντασιώθηκε την επέλαση του ΣΥΡΙΖΑ το επόμενο χρονικό διάστημα. </w:t>
      </w:r>
    </w:p>
    <w:p w14:paraId="22BFDCC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Τώρα</w:t>
      </w:r>
      <w:r>
        <w:rPr>
          <w:rFonts w:eastAsia="Times New Roman" w:cs="Times New Roman"/>
          <w:szCs w:val="24"/>
        </w:rPr>
        <w:t xml:space="preserve"> από τις διατάξεις αυτές πώς καταλήξατε στην επέλαση του ΣΥΡΙΖΑ, είναι ένα ερωτηματικό. Για να δούμε λίγο</w:t>
      </w:r>
      <w:r>
        <w:rPr>
          <w:rFonts w:eastAsia="Times New Roman" w:cs="Times New Roman"/>
          <w:szCs w:val="24"/>
        </w:rPr>
        <w:t>,</w:t>
      </w:r>
      <w:r>
        <w:rPr>
          <w:rFonts w:eastAsia="Times New Roman" w:cs="Times New Roman"/>
          <w:szCs w:val="24"/>
        </w:rPr>
        <w:t xml:space="preserve"> τι είναι αυτές οι συγκεκριμένες διατάξεις και τι είναι αυτό το νομοσχέδιο. </w:t>
      </w:r>
    </w:p>
    <w:p w14:paraId="22BFDC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εδώ </w:t>
      </w:r>
      <w:proofErr w:type="spellStart"/>
      <w:r>
        <w:rPr>
          <w:rFonts w:eastAsia="Times New Roman" w:cs="Times New Roman"/>
          <w:szCs w:val="24"/>
        </w:rPr>
        <w:t>συνομολογείται</w:t>
      </w:r>
      <w:proofErr w:type="spellEnd"/>
      <w:r>
        <w:rPr>
          <w:rFonts w:eastAsia="Times New Roman" w:cs="Times New Roman"/>
          <w:szCs w:val="24"/>
        </w:rPr>
        <w:t xml:space="preserve"> στην Αίθουσα ότι αυτό εί</w:t>
      </w:r>
      <w:r>
        <w:rPr>
          <w:rFonts w:eastAsia="Times New Roman" w:cs="Times New Roman"/>
          <w:szCs w:val="24"/>
        </w:rPr>
        <w:t xml:space="preserve">ναι ένα νομοσχέδιο </w:t>
      </w:r>
      <w:proofErr w:type="spellStart"/>
      <w:r>
        <w:rPr>
          <w:rFonts w:eastAsia="Times New Roman" w:cs="Times New Roman"/>
          <w:szCs w:val="24"/>
        </w:rPr>
        <w:t>ερανιστικό</w:t>
      </w:r>
      <w:proofErr w:type="spellEnd"/>
      <w:r>
        <w:rPr>
          <w:rFonts w:eastAsia="Times New Roman" w:cs="Times New Roman"/>
          <w:szCs w:val="24"/>
        </w:rPr>
        <w:t>, είναι ένα νομοσχέδιο</w:t>
      </w:r>
      <w:r>
        <w:rPr>
          <w:rFonts w:eastAsia="Times New Roman" w:cs="Times New Roman"/>
          <w:szCs w:val="24"/>
        </w:rPr>
        <w:t>,</w:t>
      </w:r>
      <w:r>
        <w:rPr>
          <w:rFonts w:eastAsia="Times New Roman" w:cs="Times New Roman"/>
          <w:szCs w:val="24"/>
        </w:rPr>
        <w:t xml:space="preserve"> το οποίο δεν έχει στην πραγματικότητα αρχή. Πρόκειται για ένα μάζεμα διατάξεων</w:t>
      </w:r>
      <w:r>
        <w:rPr>
          <w:rFonts w:eastAsia="Times New Roman" w:cs="Times New Roman"/>
          <w:szCs w:val="24"/>
        </w:rPr>
        <w:t>,</w:t>
      </w:r>
      <w:r>
        <w:rPr>
          <w:rFonts w:eastAsia="Times New Roman" w:cs="Times New Roman"/>
          <w:szCs w:val="24"/>
        </w:rPr>
        <w:t xml:space="preserve"> που κάνουν διάφορες τακτοποιήσεις και ρυθμίσεις που ή</w:t>
      </w:r>
      <w:r>
        <w:rPr>
          <w:rFonts w:eastAsia="Times New Roman" w:cs="Times New Roman"/>
          <w:szCs w:val="24"/>
        </w:rPr>
        <w:t>ταν</w:t>
      </w:r>
      <w:r>
        <w:rPr>
          <w:rFonts w:eastAsia="Times New Roman" w:cs="Times New Roman"/>
          <w:szCs w:val="24"/>
        </w:rPr>
        <w:t xml:space="preserve"> εκκρεμότητες για μεγάλο χρονικό </w:t>
      </w:r>
      <w:r>
        <w:rPr>
          <w:rFonts w:eastAsia="Times New Roman" w:cs="Times New Roman"/>
          <w:szCs w:val="24"/>
        </w:rPr>
        <w:lastRenderedPageBreak/>
        <w:t xml:space="preserve">διάστημα. </w:t>
      </w:r>
      <w:r>
        <w:rPr>
          <w:rFonts w:eastAsia="Times New Roman" w:cs="Times New Roman"/>
          <w:szCs w:val="24"/>
        </w:rPr>
        <w:t>Β</w:t>
      </w:r>
      <w:r>
        <w:rPr>
          <w:rFonts w:eastAsia="Times New Roman" w:cs="Times New Roman"/>
          <w:szCs w:val="24"/>
        </w:rPr>
        <w:t>εβαίως δεν συμβαίνει τί</w:t>
      </w:r>
      <w:r>
        <w:rPr>
          <w:rFonts w:eastAsia="Times New Roman" w:cs="Times New Roman"/>
          <w:szCs w:val="24"/>
        </w:rPr>
        <w:t xml:space="preserve">ποτα από όλα όσα </w:t>
      </w:r>
      <w:proofErr w:type="spellStart"/>
      <w:r>
        <w:rPr>
          <w:rFonts w:eastAsia="Times New Roman" w:cs="Times New Roman"/>
          <w:szCs w:val="24"/>
        </w:rPr>
        <w:t>περιεγράφησαν</w:t>
      </w:r>
      <w:proofErr w:type="spellEnd"/>
      <w:r>
        <w:rPr>
          <w:rFonts w:eastAsia="Times New Roman" w:cs="Times New Roman"/>
          <w:szCs w:val="24"/>
        </w:rPr>
        <w:t xml:space="preserve"> από τον αξιότιμο κύριο συνάδελφο, τον </w:t>
      </w:r>
      <w:proofErr w:type="spellStart"/>
      <w:r>
        <w:rPr>
          <w:rFonts w:eastAsia="Times New Roman" w:cs="Times New Roman"/>
          <w:szCs w:val="24"/>
        </w:rPr>
        <w:t>προλαλήσαντα</w:t>
      </w:r>
      <w:proofErr w:type="spellEnd"/>
      <w:r>
        <w:rPr>
          <w:rFonts w:eastAsia="Times New Roman" w:cs="Times New Roman"/>
          <w:szCs w:val="24"/>
        </w:rPr>
        <w:t>.</w:t>
      </w:r>
    </w:p>
    <w:p w14:paraId="22BFDC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Αναζητώντας το αν υπάρχει κάτι χαρακτηριστικό για να συζητήσουμε για την αρχή αυτού του νομοσχεδίου, και επειδή εσχάτως κυκλοφορεί αυτό το επιχείρημα της επιστροφής στην καν</w:t>
      </w:r>
      <w:r>
        <w:rPr>
          <w:rFonts w:eastAsia="Times New Roman" w:cs="Times New Roman"/>
          <w:szCs w:val="24"/>
        </w:rPr>
        <w:t>ονικότητα, επιτρέψτε μου μια μικρή αναφορά. Πανηγυρίζει η Κυβέρνηση για την περίφημη έξοδο στις αγορές. Δηλαδή πανηγυρίζει για ποιο πράγμα; Πανηγυρίζει γιατί τον Ιούλιο του 2017</w:t>
      </w:r>
      <w:r>
        <w:rPr>
          <w:rFonts w:eastAsia="Times New Roman" w:cs="Times New Roman"/>
          <w:szCs w:val="24"/>
        </w:rPr>
        <w:t>,</w:t>
      </w:r>
      <w:r>
        <w:rPr>
          <w:rFonts w:eastAsia="Times New Roman" w:cs="Times New Roman"/>
          <w:szCs w:val="24"/>
        </w:rPr>
        <w:t xml:space="preserve"> βρισκόμαστε εκεί ακριβώς -και λίγο χειρότερα από πλευράς </w:t>
      </w:r>
      <w:r>
        <w:rPr>
          <w:rFonts w:eastAsia="Times New Roman" w:cs="Times New Roman"/>
          <w:szCs w:val="24"/>
          <w:lang w:val="en-US"/>
        </w:rPr>
        <w:t>spreads</w:t>
      </w:r>
      <w:r>
        <w:rPr>
          <w:rFonts w:eastAsia="Times New Roman" w:cs="Times New Roman"/>
          <w:szCs w:val="24"/>
        </w:rPr>
        <w:t>, από πλευράς</w:t>
      </w:r>
      <w:r>
        <w:rPr>
          <w:rFonts w:eastAsia="Times New Roman" w:cs="Times New Roman"/>
          <w:szCs w:val="24"/>
        </w:rPr>
        <w:t xml:space="preserve"> διαφορικών επιτοκίων- που βρισκόμασταν τον Απρίλιο του 2014. Πανηγυρίζετε για τρία χαμένα χρόνια. Πανηγυρίζετε για ένα κόστος 14,5 δισεκατομμυρίων εξαιτίας αυτών των τριών ετών. Γι’ αυτό πανηγυρίζετε.</w:t>
      </w:r>
    </w:p>
    <w:p w14:paraId="22BFDC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έβαια, πράγματι, με μια έννοια φαίνεται με το συγκεκρ</w:t>
      </w:r>
      <w:r>
        <w:rPr>
          <w:rFonts w:eastAsia="Times New Roman" w:cs="Times New Roman"/>
          <w:szCs w:val="24"/>
        </w:rPr>
        <w:t xml:space="preserve">ιμένο νομοσχέδιο το πώς αντιλαμβάνεται η Κυβέρνηση την επιστροφή στην κανονικότητα. Επιστροφή στην κανονικότητα είναι η επιστροφή στις </w:t>
      </w:r>
      <w:proofErr w:type="spellStart"/>
      <w:r>
        <w:rPr>
          <w:rFonts w:eastAsia="Times New Roman" w:cs="Times New Roman"/>
          <w:szCs w:val="24"/>
        </w:rPr>
        <w:t>ανορθόλογες</w:t>
      </w:r>
      <w:proofErr w:type="spellEnd"/>
      <w:r>
        <w:rPr>
          <w:rFonts w:eastAsia="Times New Roman" w:cs="Times New Roman"/>
          <w:szCs w:val="24"/>
        </w:rPr>
        <w:t xml:space="preserve"> προσλήψεις. Είναι η διατήρηση, η επιδείνωση της σκληρής φορολογίας, </w:t>
      </w:r>
      <w:r>
        <w:rPr>
          <w:rFonts w:eastAsia="Times New Roman"/>
          <w:bCs/>
        </w:rPr>
        <w:t>προκειμένου να</w:t>
      </w:r>
      <w:r>
        <w:rPr>
          <w:rFonts w:eastAsia="Times New Roman" w:cs="Times New Roman"/>
          <w:szCs w:val="24"/>
        </w:rPr>
        <w:t xml:space="preserve"> ακολουθούνται </w:t>
      </w:r>
      <w:proofErr w:type="spellStart"/>
      <w:r>
        <w:rPr>
          <w:rFonts w:eastAsia="Times New Roman" w:cs="Times New Roman"/>
          <w:szCs w:val="24"/>
        </w:rPr>
        <w:t>ανορθόλογες</w:t>
      </w:r>
      <w:proofErr w:type="spellEnd"/>
      <w:r>
        <w:rPr>
          <w:rFonts w:eastAsia="Times New Roman" w:cs="Times New Roman"/>
          <w:szCs w:val="24"/>
        </w:rPr>
        <w:t xml:space="preserve"> </w:t>
      </w:r>
      <w:r>
        <w:rPr>
          <w:rFonts w:eastAsia="Times New Roman" w:cs="Times New Roman"/>
          <w:szCs w:val="24"/>
        </w:rPr>
        <w:t>επιδοματικές πολιτικές και χαριστικές δια</w:t>
      </w:r>
      <w:r>
        <w:rPr>
          <w:rFonts w:eastAsia="Times New Roman" w:cs="Times New Roman"/>
          <w:szCs w:val="24"/>
        </w:rPr>
        <w:lastRenderedPageBreak/>
        <w:t xml:space="preserve">τάξεις σε αυτούς που αποτελούν την εκλογική πελατεία και αναφορά του κυβερνώντος κόμματος. Αυτή είναι η επιστροφή στην κανονικότητα. Η επιστροφή, λοιπόν, στις χειρότερες πρακτικές </w:t>
      </w:r>
      <w:r>
        <w:rPr>
          <w:rFonts w:eastAsia="Times New Roman"/>
          <w:szCs w:val="24"/>
        </w:rPr>
        <w:t>οι οποίες</w:t>
      </w:r>
      <w:r>
        <w:rPr>
          <w:rFonts w:eastAsia="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ευθύνονται σε </w:t>
      </w:r>
      <w:r>
        <w:rPr>
          <w:rFonts w:eastAsia="Times New Roman" w:cs="Times New Roman"/>
          <w:szCs w:val="24"/>
        </w:rPr>
        <w:t>μεγάλο βαθμό για την πτώχευση της χώρας. Για αυτό μιλάμε τώρα. Σε αυτή την κανονικότητα αναφερόμαστε.</w:t>
      </w:r>
    </w:p>
    <w:p w14:paraId="22BFDC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πειδή μπορεί να ακούσω από τον κύριο Υπουργό ότι αυτό είναι μια αυστηρή κριτική και, ενδεχομένως, αβάσιμη</w:t>
      </w:r>
      <w:r>
        <w:rPr>
          <w:rFonts w:eastAsia="Times New Roman" w:cs="Times New Roman"/>
          <w:szCs w:val="24"/>
        </w:rPr>
        <w:t>,</w:t>
      </w:r>
      <w:r>
        <w:rPr>
          <w:rFonts w:eastAsia="Times New Roman" w:cs="Times New Roman"/>
          <w:szCs w:val="24"/>
        </w:rPr>
        <w:t xml:space="preserve"> θα γίνω συγκεκριμένος. Δεν μπορώ, λοιπόν όπως </w:t>
      </w:r>
      <w:r>
        <w:rPr>
          <w:rFonts w:eastAsia="Times New Roman" w:cs="Times New Roman"/>
          <w:szCs w:val="24"/>
        </w:rPr>
        <w:t>είπα, να μιλήσω για το σύνολο του νομοσχέδιο, για την αρχή του, γιατί δεν υπάρχει τέτοια αρχή. Υπάρχουν, όμως, εμβληματικές διατάξεις. Υπάρχουν εμβληματικές διατάξεις που δίνουν τον τόνο. Τι γίνεται λοιπόν.</w:t>
      </w:r>
    </w:p>
    <w:p w14:paraId="22BFDC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Άρθρο 15. Τι κάνει το άρθρο 15, κυρίες και κύριοι</w:t>
      </w:r>
      <w:r>
        <w:rPr>
          <w:rFonts w:eastAsia="Times New Roman" w:cs="Times New Roman"/>
          <w:szCs w:val="24"/>
        </w:rPr>
        <w:t xml:space="preserve"> συνάδελφοι. Έχουμε περιπτώσεις λύσεως κοινωφελών επιχειρήσεων ΔΕΥΑ. Επίσης ανάλογες ρυθμίσεις ισχύουν για τις περιπτώσεις λύσεως ή καταργήσεως ή εκκαθαρίσεως αναπτυξιακών επιχειρήσεων των δήμων </w:t>
      </w:r>
      <w:r>
        <w:rPr>
          <w:rFonts w:eastAsia="Times New Roman" w:cs="Times New Roman"/>
          <w:szCs w:val="24"/>
        </w:rPr>
        <w:t>κ</w:t>
      </w:r>
      <w:r>
        <w:rPr>
          <w:rFonts w:eastAsia="Times New Roman" w:cs="Times New Roman"/>
          <w:szCs w:val="24"/>
        </w:rPr>
        <w:t>αι τι γίνεται σε αυτές τις περιπτώσεις; Σε αυτές τις περιπτώ</w:t>
      </w:r>
      <w:r>
        <w:rPr>
          <w:rFonts w:eastAsia="Times New Roman" w:cs="Times New Roman"/>
          <w:szCs w:val="24"/>
        </w:rPr>
        <w:t xml:space="preserve">σεις -ακούστε τη διατύπωση- λέει ότι ανεξαρτήτου του τρόπου προσλήψεως, το προσωπικό που βρισκόταν σε </w:t>
      </w:r>
      <w:r>
        <w:rPr>
          <w:rFonts w:eastAsia="Times New Roman" w:cs="Times New Roman"/>
          <w:szCs w:val="24"/>
        </w:rPr>
        <w:lastRenderedPageBreak/>
        <w:t>αυτές μεταφέρεται όχι σε οργανικές</w:t>
      </w:r>
      <w:r>
        <w:rPr>
          <w:rFonts w:eastAsia="Times New Roman" w:cs="Times New Roman"/>
          <w:szCs w:val="24"/>
        </w:rPr>
        <w:t>-</w:t>
      </w:r>
      <w:r>
        <w:rPr>
          <w:rFonts w:eastAsia="Times New Roman" w:cs="Times New Roman"/>
          <w:szCs w:val="24"/>
        </w:rPr>
        <w:t xml:space="preserve"> </w:t>
      </w:r>
      <w:r>
        <w:rPr>
          <w:rFonts w:eastAsia="Times New Roman"/>
          <w:bCs/>
        </w:rPr>
        <w:t>προκειμένου να</w:t>
      </w:r>
      <w:r>
        <w:rPr>
          <w:rFonts w:eastAsia="Times New Roman" w:cs="Times New Roman"/>
          <w:szCs w:val="24"/>
        </w:rPr>
        <w:t xml:space="preserve"> εντάσσονται μέσα σε ένα σύνολο ενδεχομένως, που υπάρχει απαίτηση για την παροχής της εργασίας </w:t>
      </w:r>
      <w:r>
        <w:rPr>
          <w:rFonts w:eastAsia="Times New Roman" w:cs="Times New Roman"/>
          <w:szCs w:val="24"/>
        </w:rPr>
        <w:t>τους-</w:t>
      </w:r>
      <w:r>
        <w:rPr>
          <w:rFonts w:eastAsia="Times New Roman" w:cs="Times New Roman"/>
          <w:szCs w:val="24"/>
        </w:rPr>
        <w:t xml:space="preserve"> αλλ</w:t>
      </w:r>
      <w:r>
        <w:rPr>
          <w:rFonts w:eastAsia="Times New Roman" w:cs="Times New Roman"/>
          <w:szCs w:val="24"/>
        </w:rPr>
        <w:t xml:space="preserve">ά σε προσωποπαγείς θέσεις, </w:t>
      </w:r>
      <w:r>
        <w:rPr>
          <w:rFonts w:eastAsia="Times New Roman"/>
          <w:szCs w:val="24"/>
        </w:rPr>
        <w:t>οι οποίες</w:t>
      </w:r>
      <w:r>
        <w:rPr>
          <w:rFonts w:eastAsia="Times New Roman" w:cs="Times New Roman"/>
          <w:szCs w:val="24"/>
        </w:rPr>
        <w:t xml:space="preserve"> θα καταργηθούν με τη συνταξιοδότησή τους, άρα εκτός του οργανογράμματος του δήμου. Με ποια προϋπόθεση, κυρίες και κύριοι συνάδελφοι; Το να παρείχαν πραγματική εργασία 30</w:t>
      </w:r>
      <w:r>
        <w:rPr>
          <w:rFonts w:eastAsia="Times New Roman" w:cs="Times New Roman"/>
          <w:szCs w:val="24"/>
        </w:rPr>
        <w:t>-</w:t>
      </w:r>
      <w:r>
        <w:rPr>
          <w:rFonts w:eastAsia="Times New Roman" w:cs="Times New Roman"/>
          <w:szCs w:val="24"/>
        </w:rPr>
        <w:t>5</w:t>
      </w:r>
      <w:r>
        <w:rPr>
          <w:rFonts w:eastAsia="Times New Roman" w:cs="Times New Roman"/>
          <w:szCs w:val="24"/>
        </w:rPr>
        <w:t>-</w:t>
      </w:r>
      <w:r>
        <w:rPr>
          <w:rFonts w:eastAsia="Times New Roman" w:cs="Times New Roman"/>
          <w:szCs w:val="24"/>
        </w:rPr>
        <w:t>2011. Δηλαδή πάμε έξι χρόνια πίσω. Έχει λυθεί μ</w:t>
      </w:r>
      <w:r>
        <w:rPr>
          <w:rFonts w:eastAsia="Times New Roman" w:cs="Times New Roman"/>
          <w:szCs w:val="24"/>
        </w:rPr>
        <w:t xml:space="preserve">ια εταιρεία. Δεν υπάρχει εκείνη τη χρονική στιγμή. Από εκείνη τη χρονική στιγμή μέχρι τώρα, ενδεχομένως, δεν έχει διευθετηθεί τίποτα σχετικά με το προσωπικό </w:t>
      </w:r>
      <w:r>
        <w:rPr>
          <w:rFonts w:eastAsia="Times New Roman" w:cs="Times New Roman"/>
          <w:szCs w:val="24"/>
        </w:rPr>
        <w:t>κ</w:t>
      </w:r>
      <w:r>
        <w:rPr>
          <w:rFonts w:eastAsia="Times New Roman" w:cs="Times New Roman"/>
          <w:szCs w:val="24"/>
        </w:rPr>
        <w:t>αι ερχόμαστε να φτιάξουμε προσωποπαγείς θέσεις</w:t>
      </w:r>
      <w:r>
        <w:rPr>
          <w:rFonts w:eastAsia="Times New Roman" w:cs="Times New Roman"/>
          <w:szCs w:val="24"/>
        </w:rPr>
        <w:t>,</w:t>
      </w:r>
      <w:r>
        <w:rPr>
          <w:rFonts w:eastAsia="Times New Roman" w:cs="Times New Roman"/>
          <w:szCs w:val="24"/>
        </w:rPr>
        <w:t xml:space="preserve"> για να τακτοποιηθούν οι συγκεκριμένοι. </w:t>
      </w:r>
    </w:p>
    <w:p w14:paraId="22BFDC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Άκουσα ότι</w:t>
      </w:r>
      <w:r>
        <w:rPr>
          <w:rFonts w:eastAsia="Times New Roman" w:cs="Times New Roman"/>
          <w:szCs w:val="24"/>
        </w:rPr>
        <w:t xml:space="preserve"> αποτελεί ικανοποίηση αιτήματος των φορέων. Δεν θα αποτελούσε; Τι να θέλουν οι εργαζόμενοι; Να μην τακτοποιηθούν; Προφανώς οι εργαζόμενοι θέλουν να προσληφθούν. Και η δική μας η παρέμβαση δεν αντιδικεί με τους εργαζόμενους. </w:t>
      </w:r>
    </w:p>
    <w:p w14:paraId="22BFDCC9" w14:textId="77777777" w:rsidR="007336A6" w:rsidRDefault="002D1229">
      <w:pPr>
        <w:spacing w:line="600" w:lineRule="auto"/>
        <w:ind w:firstLine="720"/>
        <w:contextualSpacing/>
        <w:jc w:val="both"/>
        <w:rPr>
          <w:rFonts w:eastAsia="Times New Roman" w:cs="Times New Roman"/>
          <w:szCs w:val="24"/>
        </w:rPr>
      </w:pPr>
      <w:r w:rsidRPr="00644D6A">
        <w:rPr>
          <w:rFonts w:eastAsia="Times New Roman" w:cs="Times New Roman"/>
          <w:szCs w:val="24"/>
        </w:rPr>
        <w:t>Το ερώτημα εδώ είναι το εξής. Ο</w:t>
      </w:r>
      <w:r w:rsidRPr="00644D6A">
        <w:rPr>
          <w:rFonts w:eastAsia="Times New Roman" w:cs="Times New Roman"/>
          <w:szCs w:val="24"/>
        </w:rPr>
        <w:t xml:space="preserve"> κάθε φορέας εκφράζει το δημόσιο συμφέρον, εκφράζει τις ανάγκες απασχόλησης του δήμου, εκφράζει τις ανάγκες που έχει η κάθε δημοτική αρχή ή αυτό είναι απλώς μία </w:t>
      </w:r>
      <w:proofErr w:type="spellStart"/>
      <w:r w:rsidRPr="00644D6A">
        <w:rPr>
          <w:rFonts w:eastAsia="Times New Roman" w:cs="Times New Roman"/>
          <w:szCs w:val="24"/>
        </w:rPr>
        <w:t>ανορθόλογη</w:t>
      </w:r>
      <w:proofErr w:type="spellEnd"/>
      <w:r w:rsidRPr="00644D6A">
        <w:rPr>
          <w:rFonts w:eastAsia="Times New Roman" w:cs="Times New Roman"/>
          <w:szCs w:val="24"/>
        </w:rPr>
        <w:t xml:space="preserve"> διευθέτηση; Είναι μία </w:t>
      </w:r>
      <w:proofErr w:type="spellStart"/>
      <w:r w:rsidRPr="00644D6A">
        <w:rPr>
          <w:rFonts w:eastAsia="Times New Roman" w:cs="Times New Roman"/>
          <w:szCs w:val="24"/>
        </w:rPr>
        <w:t>ανορθόλογη</w:t>
      </w:r>
      <w:proofErr w:type="spellEnd"/>
      <w:r w:rsidRPr="00644D6A">
        <w:rPr>
          <w:rFonts w:eastAsia="Times New Roman" w:cs="Times New Roman"/>
          <w:szCs w:val="24"/>
        </w:rPr>
        <w:t xml:space="preserve"> </w:t>
      </w:r>
      <w:r w:rsidRPr="00644D6A">
        <w:rPr>
          <w:rFonts w:eastAsia="Times New Roman" w:cs="Times New Roman"/>
          <w:szCs w:val="24"/>
        </w:rPr>
        <w:lastRenderedPageBreak/>
        <w:t xml:space="preserve">διευθέτηση. Είναι μία </w:t>
      </w:r>
      <w:proofErr w:type="spellStart"/>
      <w:r w:rsidRPr="00644D6A">
        <w:rPr>
          <w:rFonts w:eastAsia="Times New Roman" w:cs="Times New Roman"/>
          <w:szCs w:val="24"/>
        </w:rPr>
        <w:t>ανορθόλογη</w:t>
      </w:r>
      <w:proofErr w:type="spellEnd"/>
      <w:r w:rsidRPr="00644D6A">
        <w:rPr>
          <w:rFonts w:eastAsia="Times New Roman" w:cs="Times New Roman"/>
          <w:szCs w:val="24"/>
        </w:rPr>
        <w:t xml:space="preserve"> πρόσληψη. Είναι μί</w:t>
      </w:r>
      <w:r w:rsidRPr="00644D6A">
        <w:rPr>
          <w:rFonts w:eastAsia="Times New Roman" w:cs="Times New Roman"/>
          <w:szCs w:val="24"/>
        </w:rPr>
        <w:t>α πρόσληψη</w:t>
      </w:r>
      <w:r w:rsidRPr="00644D6A">
        <w:rPr>
          <w:rFonts w:eastAsia="Times New Roman" w:cs="Times New Roman"/>
          <w:szCs w:val="24"/>
        </w:rPr>
        <w:t>,</w:t>
      </w:r>
      <w:r w:rsidRPr="00644D6A">
        <w:rPr>
          <w:rFonts w:eastAsia="Times New Roman" w:cs="Times New Roman"/>
          <w:szCs w:val="24"/>
        </w:rPr>
        <w:t xml:space="preserve"> που δεν κοιτάει τις αναγκαιότητες των ΟΤΑ, κοιτάει μόνο τη συγκεκριμένη διευθέτηση. </w:t>
      </w:r>
    </w:p>
    <w:p w14:paraId="22BFDC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ίδιο γίνεται</w:t>
      </w:r>
      <w:r>
        <w:rPr>
          <w:rFonts w:eastAsia="Times New Roman" w:cs="Times New Roman"/>
          <w:szCs w:val="24"/>
        </w:rPr>
        <w:t>,</w:t>
      </w:r>
      <w:r>
        <w:rPr>
          <w:rFonts w:eastAsia="Times New Roman" w:cs="Times New Roman"/>
          <w:szCs w:val="24"/>
        </w:rPr>
        <w:t xml:space="preserve"> επίσης, με το άρθρο 18</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Ξεπάγωμα</w:t>
      </w:r>
      <w:proofErr w:type="spellEnd"/>
      <w:r>
        <w:rPr>
          <w:rFonts w:eastAsia="Times New Roman" w:cs="Times New Roman"/>
          <w:szCs w:val="24"/>
        </w:rPr>
        <w:t xml:space="preserve"> των προσλήψεων. Είχαμε παγώσει τις προσλήψεις στους δημοτικούς ραδιοφωνικούς σταθμούς. Ξεπαγώνουν. </w:t>
      </w:r>
      <w:r>
        <w:rPr>
          <w:rFonts w:eastAsia="Times New Roman" w:cs="Times New Roman"/>
          <w:szCs w:val="24"/>
        </w:rPr>
        <w:t>Ρ</w:t>
      </w:r>
      <w:r>
        <w:rPr>
          <w:rFonts w:eastAsia="Times New Roman" w:cs="Times New Roman"/>
          <w:szCs w:val="24"/>
        </w:rPr>
        <w:t xml:space="preserve">ωτάω, </w:t>
      </w:r>
      <w:r>
        <w:rPr>
          <w:rFonts w:eastAsia="Times New Roman" w:cs="Times New Roman"/>
          <w:szCs w:val="24"/>
        </w:rPr>
        <w:t>κυρίες και κύριοι συνάδελφοι</w:t>
      </w:r>
      <w:r>
        <w:rPr>
          <w:rFonts w:eastAsia="Times New Roman" w:cs="Times New Roman"/>
          <w:szCs w:val="24"/>
        </w:rPr>
        <w:t>.</w:t>
      </w:r>
      <w:r>
        <w:rPr>
          <w:rFonts w:eastAsia="Times New Roman" w:cs="Times New Roman"/>
          <w:szCs w:val="24"/>
        </w:rPr>
        <w:t xml:space="preserve"> Σήμερα αυτό που έχουν ανάγκη οι ΟΤΑ και οι δημότες είναι προσλήψεις στους δημοτικούς ραδιοφωνικούς σταθμούς; Αυτό χρειάζονται, αυτό είναι απαραίτητο, αυτό είναι σήμερα η απαίτηση; </w:t>
      </w:r>
    </w:p>
    <w:p w14:paraId="22BFDCC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Εσείς, κυρίες και κύριοι συνάδελφοι, ψηφίσατε</w:t>
      </w:r>
      <w:r>
        <w:rPr>
          <w:rFonts w:eastAsia="Times New Roman" w:cs="Times New Roman"/>
          <w:szCs w:val="24"/>
        </w:rPr>
        <w:t xml:space="preserve"> πριν από ένα μήνα</w:t>
      </w:r>
      <w:r>
        <w:rPr>
          <w:rFonts w:eastAsia="Times New Roman" w:cs="Times New Roman"/>
          <w:szCs w:val="24"/>
        </w:rPr>
        <w:t>,</w:t>
      </w:r>
      <w:r>
        <w:rPr>
          <w:rFonts w:eastAsia="Times New Roman" w:cs="Times New Roman"/>
          <w:szCs w:val="24"/>
        </w:rPr>
        <w:t xml:space="preserve"> να φορολογηθούν οι άνθρωποι με μηνιαίο εισόδημα των 600 ευρώ. Θα βάλετε φόρο από τα έξι κατοστάρικα. Αυτό ψηφίσατε. Ψηφίσατε την περικοπή των συντάξεων των 900 </w:t>
      </w:r>
      <w:r>
        <w:rPr>
          <w:rFonts w:eastAsia="Times New Roman" w:cs="Times New Roman"/>
          <w:szCs w:val="24"/>
        </w:rPr>
        <w:t xml:space="preserve">ευρώ </w:t>
      </w:r>
      <w:r>
        <w:rPr>
          <w:rFonts w:eastAsia="Times New Roman" w:cs="Times New Roman"/>
          <w:szCs w:val="24"/>
        </w:rPr>
        <w:t xml:space="preserve">και 1000 ευρώ, πριν από ένα μήνα το κάνατε αυτό </w:t>
      </w:r>
      <w:r>
        <w:rPr>
          <w:rFonts w:eastAsia="Times New Roman" w:cs="Times New Roman"/>
          <w:szCs w:val="24"/>
        </w:rPr>
        <w:t>κ</w:t>
      </w:r>
      <w:r>
        <w:rPr>
          <w:rFonts w:eastAsia="Times New Roman" w:cs="Times New Roman"/>
          <w:szCs w:val="24"/>
        </w:rPr>
        <w:t>αι προσέρχεστε σε αυτο</w:t>
      </w:r>
      <w:r>
        <w:rPr>
          <w:rFonts w:eastAsia="Times New Roman" w:cs="Times New Roman"/>
          <w:szCs w:val="24"/>
        </w:rPr>
        <w:t>ύς τους ανθρώπους, που τους επιβάλατε αυτές τις περικοπές, που επιβάλατε αυτή τη φορολογία, να τους πείτε: «Εσείς θα το πάθετε αυτό, γιατί το ψηφίσαμε, αλλά εμείς θα κάνουμε τις προσλήψεις από το 2011. Εμάς δεν μας ενδιαφέρει</w:t>
      </w:r>
      <w:r>
        <w:rPr>
          <w:rFonts w:eastAsia="Times New Roman" w:cs="Times New Roman"/>
          <w:szCs w:val="24"/>
        </w:rPr>
        <w:t>,</w:t>
      </w:r>
      <w:r>
        <w:rPr>
          <w:rFonts w:eastAsia="Times New Roman" w:cs="Times New Roman"/>
          <w:szCs w:val="24"/>
        </w:rPr>
        <w:t xml:space="preserve"> αν αυτοί οι συγκεκριμένοι χρε</w:t>
      </w:r>
      <w:r>
        <w:rPr>
          <w:rFonts w:eastAsia="Times New Roman" w:cs="Times New Roman"/>
          <w:szCs w:val="24"/>
        </w:rPr>
        <w:t xml:space="preserve">ιάζονται, για να παρέχουν υπηρεσίες στους </w:t>
      </w:r>
      <w:r>
        <w:rPr>
          <w:rFonts w:eastAsia="Times New Roman" w:cs="Times New Roman"/>
          <w:szCs w:val="24"/>
        </w:rPr>
        <w:lastRenderedPageBreak/>
        <w:t xml:space="preserve">δημότες, μας ενδιαφέρει η ικανοποίηση των αιτημάτων των φορέων». </w:t>
      </w:r>
    </w:p>
    <w:p w14:paraId="22BFDCC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ίδια γίνονται, ίσως και συγκλονιστικότερα στα άρθρα 80 και 81. Ακούστε</w:t>
      </w:r>
      <w:r>
        <w:rPr>
          <w:rFonts w:eastAsia="Times New Roman" w:cs="Times New Roman"/>
          <w:szCs w:val="24"/>
        </w:rPr>
        <w:t>.</w:t>
      </w:r>
      <w:r>
        <w:rPr>
          <w:rFonts w:eastAsia="Times New Roman" w:cs="Times New Roman"/>
          <w:szCs w:val="24"/>
        </w:rPr>
        <w:t xml:space="preserve"> ΑΣΕΠ μάλιστα. Διαγωνισμός ναι. Και; Μία απόφαση κατανομής. Έχει ένα νομικ</w:t>
      </w:r>
      <w:r>
        <w:rPr>
          <w:rFonts w:eastAsia="Times New Roman" w:cs="Times New Roman"/>
          <w:szCs w:val="24"/>
        </w:rPr>
        <w:t>ό ζήτημα, διευκρινίζεται στην έκθεση</w:t>
      </w:r>
      <w:r>
        <w:rPr>
          <w:rFonts w:eastAsia="Times New Roman" w:cs="Times New Roman"/>
          <w:szCs w:val="24"/>
        </w:rPr>
        <w:t>,</w:t>
      </w:r>
      <w:r>
        <w:rPr>
          <w:rFonts w:eastAsia="Times New Roman" w:cs="Times New Roman"/>
          <w:szCs w:val="24"/>
        </w:rPr>
        <w:t xml:space="preserve"> με ποιον τρόπο γίνεται αυτή η κατανομή. Ίσως εδώ θέλει να διευκρινίσετε κάτι αλλά αυτό είναι δευτερεύον. Έχουν καταργηθεί πλέον ή λυθεί τα νομικά πρόσωπα για τα οποία είχε γίνει αυτή η κατανομή. Δεν υπάρχουν αυτά τα νο</w:t>
      </w:r>
      <w:r>
        <w:rPr>
          <w:rFonts w:eastAsia="Times New Roman" w:cs="Times New Roman"/>
          <w:szCs w:val="24"/>
        </w:rPr>
        <w:t xml:space="preserve">μικά πρόσωπα. </w:t>
      </w:r>
    </w:p>
    <w:p w14:paraId="22BFDC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λέει, κυρίες και κύριοι συνάδελφοι, ο νόμος για το ΑΣΕΠ; Μία προκήρυξη για πόσο χρονικό διάστημα ισχύει; Δύο χρόνια. Είναι λογικό αυτό; Φυσικά γιατί συνδέεται με τον προγραμματισμό της διοικήσεως. Λέει η διοίκηση: «Αυτούς χρειάζομαι». Γίν</w:t>
      </w:r>
      <w:r>
        <w:rPr>
          <w:rFonts w:eastAsia="Times New Roman" w:cs="Times New Roman"/>
          <w:szCs w:val="24"/>
        </w:rPr>
        <w:t xml:space="preserve">εται ο διαγωνισμός. Μέσα στα δύο αυτά χρόνια πρέπει να γίνει η κατανομή. Εάν δεν γίνει η κατανομή, δεν μπορεί να ισχύει αυτός ο διαγωνισμός; Γιατί; Γιατί έχουν αλλάξει οι ανάγκες της διοικήσεως. Λογικό; Πολύ. </w:t>
      </w:r>
    </w:p>
    <w:p w14:paraId="22BFDCC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κάνει εδώ το νομοσχέδιο; Από 1-1-2009 είναι</w:t>
      </w:r>
      <w:r>
        <w:rPr>
          <w:rFonts w:eastAsia="Times New Roman" w:cs="Times New Roman"/>
          <w:szCs w:val="24"/>
        </w:rPr>
        <w:t xml:space="preserve"> οι διαγωνισμοί. Από το 2009! Μιλάμε για κατανομές του 2009. Πού; Σε </w:t>
      </w:r>
      <w:r>
        <w:rPr>
          <w:rFonts w:eastAsia="Times New Roman" w:cs="Times New Roman"/>
          <w:szCs w:val="24"/>
        </w:rPr>
        <w:lastRenderedPageBreak/>
        <w:t xml:space="preserve">προσωποπαγείς φυσικά όχι μέσα στο οργανόγραμμα. Κατασκευή θέσεων για να πάνε αυτοί οι άνθρωποι. </w:t>
      </w:r>
    </w:p>
    <w:p w14:paraId="22BFDCC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λοιπόν, ερώτημα</w:t>
      </w:r>
      <w:r>
        <w:rPr>
          <w:rFonts w:eastAsia="Times New Roman" w:cs="Times New Roman"/>
          <w:szCs w:val="24"/>
        </w:rPr>
        <w:t>.</w:t>
      </w:r>
      <w:r>
        <w:rPr>
          <w:rFonts w:eastAsia="Times New Roman" w:cs="Times New Roman"/>
          <w:szCs w:val="24"/>
        </w:rPr>
        <w:t xml:space="preserve"> Η κατηγορία που σας απευθύνουμε ότι αυτές είναι αχρείαστες προσλήψει</w:t>
      </w:r>
      <w:r>
        <w:rPr>
          <w:rFonts w:eastAsia="Times New Roman" w:cs="Times New Roman"/>
          <w:szCs w:val="24"/>
        </w:rPr>
        <w:t>ς, οι οποίες έχουν ρουσφετολογικό χαρακτήρα –όχι ρουσφετολογικό, μην παρεξηγηθώ υπό την έννοια ότι εσείς τους βάλατε κ</w:t>
      </w:r>
      <w:r>
        <w:rPr>
          <w:rFonts w:eastAsia="Times New Roman" w:cs="Times New Roman"/>
          <w:szCs w:val="24"/>
        </w:rPr>
        <w:t>.</w:t>
      </w:r>
      <w:r>
        <w:rPr>
          <w:rFonts w:eastAsia="Times New Roman" w:cs="Times New Roman"/>
          <w:szCs w:val="24"/>
        </w:rPr>
        <w:t>λπ., όχι αυτό…</w:t>
      </w:r>
    </w:p>
    <w:p w14:paraId="22BFDCD0"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22BFDC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Μα δεν λέμε αυτό. Ούτε το είπαμε ποτέ αυτό. Μη μας αποδίδετε. Εγώ ξέρετε ότι είμαι ακ</w:t>
      </w:r>
      <w:r>
        <w:rPr>
          <w:rFonts w:eastAsia="Times New Roman" w:cs="Times New Roman"/>
          <w:szCs w:val="24"/>
        </w:rPr>
        <w:t xml:space="preserve">ριβής σε αυτά που λέω. Είμαι ακριβής! </w:t>
      </w:r>
    </w:p>
    <w:p w14:paraId="22BFDC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ρουσφετολογικό</w:t>
      </w:r>
      <w:r>
        <w:rPr>
          <w:rFonts w:eastAsia="Times New Roman" w:cs="Times New Roman"/>
          <w:szCs w:val="24"/>
        </w:rPr>
        <w:t>,</w:t>
      </w:r>
      <w:r>
        <w:rPr>
          <w:rFonts w:eastAsia="Times New Roman" w:cs="Times New Roman"/>
          <w:szCs w:val="24"/>
        </w:rPr>
        <w:t xml:space="preserve"> υπό την έννοια ότι έρχεστε και κλείνετε το μάτι σε αυτή τη συγκεκριμένη ομάδα και ικανοποιείτε εσείς αυτό το συγκεκριμένο αίτημα των συγκεκριμένων ανθρώπων, ενώ αυτό δεν πατάει και δεν έχει λογικ</w:t>
      </w:r>
      <w:r>
        <w:rPr>
          <w:rFonts w:eastAsia="Times New Roman" w:cs="Times New Roman"/>
          <w:szCs w:val="24"/>
        </w:rPr>
        <w:t xml:space="preserve">ή, δεν εξυπηρετεί το δημόσιο συμφέρον, δεν εξυπηρετεί το συμφέρον του δημότη. Με αυτή την έννοια ρουσφετολογικό </w:t>
      </w:r>
      <w:r>
        <w:rPr>
          <w:rFonts w:eastAsia="Times New Roman" w:cs="Times New Roman"/>
          <w:szCs w:val="24"/>
        </w:rPr>
        <w:t>κ</w:t>
      </w:r>
      <w:r>
        <w:rPr>
          <w:rFonts w:eastAsia="Times New Roman" w:cs="Times New Roman"/>
          <w:szCs w:val="24"/>
        </w:rPr>
        <w:t>αι πράγματι είναι.</w:t>
      </w:r>
    </w:p>
    <w:p w14:paraId="22BFDC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σε αυτό το δεύτερο που κάνει το νομοσχέδιο. Παρεμπιπτόντως γιατί άκουσα αριθμούς από τον κύριο Υπουργό </w:t>
      </w:r>
      <w:r>
        <w:rPr>
          <w:rFonts w:eastAsia="Times New Roman" w:cs="Times New Roman"/>
          <w:szCs w:val="24"/>
        </w:rPr>
        <w:lastRenderedPageBreak/>
        <w:t xml:space="preserve">στη συζήτησή </w:t>
      </w:r>
      <w:r>
        <w:rPr>
          <w:rFonts w:eastAsia="Times New Roman" w:cs="Times New Roman"/>
          <w:szCs w:val="24"/>
        </w:rPr>
        <w:t xml:space="preserve">μας, από πού μας προκύπτει ο οποιοσδήποτε περιορισμός ή ο οποιοσδήποτε αριθμός; Έχω κατ’ επανάληψη ζητήσει να μιλήσουμε συγκεκριμένα. Για πόσους μιλάμε; </w:t>
      </w:r>
    </w:p>
    <w:p w14:paraId="22BFDC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υπάρχει, επίσης, κάτι πολύ ενδιαφέρον</w:t>
      </w:r>
      <w:r>
        <w:rPr>
          <w:rFonts w:eastAsia="Times New Roman" w:cs="Times New Roman"/>
          <w:szCs w:val="24"/>
        </w:rPr>
        <w:t>.</w:t>
      </w:r>
      <w:r>
        <w:rPr>
          <w:rFonts w:eastAsia="Times New Roman" w:cs="Times New Roman"/>
          <w:szCs w:val="24"/>
        </w:rPr>
        <w:t xml:space="preserve"> Όταν ξέρετε ότι το Σύνταγμα απαιτεί να συνοδεύεται κάθε νομ</w:t>
      </w:r>
      <w:r>
        <w:rPr>
          <w:rFonts w:eastAsia="Times New Roman" w:cs="Times New Roman"/>
          <w:szCs w:val="24"/>
        </w:rPr>
        <w:t>οσχέδιο με μια έκθεση από το Γενικό Λογιστήριο</w:t>
      </w:r>
      <w:r>
        <w:rPr>
          <w:rFonts w:eastAsia="Times New Roman" w:cs="Times New Roman"/>
          <w:szCs w:val="24"/>
        </w:rPr>
        <w:t>,</w:t>
      </w:r>
      <w:r>
        <w:rPr>
          <w:rFonts w:eastAsia="Times New Roman" w:cs="Times New Roman"/>
          <w:szCs w:val="24"/>
        </w:rPr>
        <w:t xml:space="preserve"> που να περιγράφει τις δημοσιονομικές επιπτώσεις, δεν εννοεί να συνοδεύεται με μια έκθεση από το Γενικό Λογιστήριο, η οποία δεν θα λέει τίποτα</w:t>
      </w:r>
      <w:r>
        <w:rPr>
          <w:rFonts w:eastAsia="Times New Roman" w:cs="Times New Roman"/>
          <w:szCs w:val="24"/>
        </w:rPr>
        <w:t>,</w:t>
      </w:r>
      <w:r>
        <w:rPr>
          <w:rFonts w:eastAsia="Times New Roman" w:cs="Times New Roman"/>
          <w:szCs w:val="24"/>
        </w:rPr>
        <w:t xml:space="preserve"> γιατί δεν της έχουν παρασχεθεί στοιχεία και απλώς θα λέει: «Ναι φ</w:t>
      </w:r>
      <w:r>
        <w:rPr>
          <w:rFonts w:eastAsia="Times New Roman" w:cs="Times New Roman"/>
          <w:szCs w:val="24"/>
        </w:rPr>
        <w:t xml:space="preserve">τιάχνω την έκθεση αλλά δεν μπορώ να σας πω τίποτα γιατί δεν έχω στοιχεία». </w:t>
      </w:r>
      <w:r>
        <w:rPr>
          <w:rFonts w:eastAsia="Times New Roman" w:cs="Times New Roman"/>
          <w:szCs w:val="24"/>
        </w:rPr>
        <w:t>Έ</w:t>
      </w:r>
      <w:r>
        <w:rPr>
          <w:rFonts w:eastAsia="Times New Roman" w:cs="Times New Roman"/>
          <w:szCs w:val="24"/>
        </w:rPr>
        <w:t>ρχεται ο κύριος Υπουργός και λέει: «Μα δεν συνοδεύεται από την έκθεση του Γενικού Λογιστηρίου;». Ναι συνοδεύεται. Αλλά δεν μας λέει τίποτα η έκθεση του Γενικού Λογιστηρίου. Στα δύο</w:t>
      </w:r>
      <w:r>
        <w:rPr>
          <w:rFonts w:eastAsia="Times New Roman" w:cs="Times New Roman"/>
          <w:szCs w:val="24"/>
        </w:rPr>
        <w:t xml:space="preserve"> ή τρία κονδύλια που υπάρχουν ως προς τα ζητήματα αυτά λέει: «…σύμφωνα με στοιχεία του Υπουργείου Εσωτερικών». Ούτε καν λέει: «…που μου </w:t>
      </w:r>
      <w:proofErr w:type="spellStart"/>
      <w:r>
        <w:rPr>
          <w:rFonts w:eastAsia="Times New Roman" w:cs="Times New Roman"/>
          <w:szCs w:val="24"/>
        </w:rPr>
        <w:t>παρεσχέθησαν</w:t>
      </w:r>
      <w:proofErr w:type="spellEnd"/>
      <w:r>
        <w:rPr>
          <w:rFonts w:eastAsia="Times New Roman" w:cs="Times New Roman"/>
          <w:szCs w:val="24"/>
        </w:rPr>
        <w:t>», προκειμένου να μπορούν αντικειμενικά να ελεγχθούν. Μα γι’ αυτό ζητείται η έκθεση του Γενικού Λογιστηρίου</w:t>
      </w:r>
      <w:r>
        <w:rPr>
          <w:rFonts w:eastAsia="Times New Roman" w:cs="Times New Roman"/>
          <w:szCs w:val="24"/>
        </w:rPr>
        <w:t>.</w:t>
      </w:r>
      <w:r>
        <w:rPr>
          <w:rFonts w:eastAsia="Times New Roman" w:cs="Times New Roman"/>
          <w:szCs w:val="24"/>
        </w:rPr>
        <w:t xml:space="preserve"> Για να ξέρει το Σώμα τι ψηφίζει από πλευράς δημοσιονομικών επιπτώσεων. Δεν υπάρχει αυτό. Από αυτές τις </w:t>
      </w:r>
      <w:proofErr w:type="spellStart"/>
      <w:r>
        <w:rPr>
          <w:rFonts w:eastAsia="Times New Roman" w:cs="Times New Roman"/>
          <w:szCs w:val="24"/>
        </w:rPr>
        <w:t>εκατόν</w:t>
      </w:r>
      <w:proofErr w:type="spellEnd"/>
      <w:r>
        <w:rPr>
          <w:rFonts w:eastAsia="Times New Roman" w:cs="Times New Roman"/>
          <w:szCs w:val="24"/>
        </w:rPr>
        <w:t xml:space="preserve"> σαράντα διατάξεις είναι ζήτημα</w:t>
      </w:r>
      <w:r>
        <w:rPr>
          <w:rFonts w:eastAsia="Times New Roman" w:cs="Times New Roman"/>
          <w:szCs w:val="24"/>
        </w:rPr>
        <w:t>,</w:t>
      </w:r>
      <w:r>
        <w:rPr>
          <w:rFonts w:eastAsia="Times New Roman" w:cs="Times New Roman"/>
          <w:szCs w:val="24"/>
        </w:rPr>
        <w:t xml:space="preserve"> αν σε δύο </w:t>
      </w:r>
      <w:r>
        <w:rPr>
          <w:rFonts w:eastAsia="Times New Roman" w:cs="Times New Roman"/>
          <w:szCs w:val="24"/>
        </w:rPr>
        <w:lastRenderedPageBreak/>
        <w:t>ή τρεις υπάρχει υπολογισμός του κόστους. Δεν γίνεται, όμως, έτσι η νομοθεσία. Ούτε γίνεται να καταστρατ</w:t>
      </w:r>
      <w:r>
        <w:rPr>
          <w:rFonts w:eastAsia="Times New Roman" w:cs="Times New Roman"/>
          <w:szCs w:val="24"/>
        </w:rPr>
        <w:t>ηγείται με αυτό</w:t>
      </w:r>
      <w:r>
        <w:rPr>
          <w:rFonts w:eastAsia="Times New Roman" w:cs="Times New Roman"/>
          <w:szCs w:val="24"/>
        </w:rPr>
        <w:t>ν</w:t>
      </w:r>
      <w:r>
        <w:rPr>
          <w:rFonts w:eastAsia="Times New Roman" w:cs="Times New Roman"/>
          <w:szCs w:val="24"/>
        </w:rPr>
        <w:t xml:space="preserve"> τον τρόπο η συνταγματική απαίτηση</w:t>
      </w:r>
      <w:r>
        <w:rPr>
          <w:rFonts w:eastAsia="Times New Roman" w:cs="Times New Roman"/>
          <w:szCs w:val="24"/>
        </w:rPr>
        <w:t>,</w:t>
      </w:r>
      <w:r>
        <w:rPr>
          <w:rFonts w:eastAsia="Times New Roman" w:cs="Times New Roman"/>
          <w:szCs w:val="24"/>
        </w:rPr>
        <w:t xml:space="preserve"> να ξέρουμε τι ψηφίζουμε εδώ από πλευράς κόστους. </w:t>
      </w:r>
    </w:p>
    <w:p w14:paraId="22BFDC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Έρχομαι εν συνεχεία σ’ αυτό, το οποίο αποτελεί την επιδοματική πολιτική. Τι κάνει; Τρεις διατάξεις επιδοματικής πολιτικής. Προσέξτε. Εγώ το τονίζω αυτό κα</w:t>
      </w:r>
      <w:r>
        <w:rPr>
          <w:rFonts w:eastAsia="Times New Roman" w:cs="Times New Roman"/>
          <w:szCs w:val="24"/>
        </w:rPr>
        <w:t xml:space="preserve">ι το </w:t>
      </w:r>
      <w:proofErr w:type="spellStart"/>
      <w:r>
        <w:rPr>
          <w:rFonts w:eastAsia="Times New Roman" w:cs="Times New Roman"/>
          <w:szCs w:val="24"/>
        </w:rPr>
        <w:t>ξανατονίζω</w:t>
      </w:r>
      <w:proofErr w:type="spellEnd"/>
      <w:r>
        <w:rPr>
          <w:rFonts w:eastAsia="Times New Roman" w:cs="Times New Roman"/>
          <w:szCs w:val="24"/>
        </w:rPr>
        <w:t>, γιατί έχει σημασία το περιβάλλον στο οποίο ζούμε. Άκουσα πανηγυρισμούς γιατί μειώθηκε η ανεργία. Μάλιστα. Πράγματι εμφανίζει μια μείωση η ανεργία. Τον εσωτερικό συσχετισμό…</w:t>
      </w:r>
    </w:p>
    <w:p w14:paraId="22BFDC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ΧΡΗΣΤΟΣ ΣΙΜΟΡΕΛΗΣ:</w:t>
      </w:r>
      <w:r>
        <w:rPr>
          <w:rFonts w:eastAsia="Times New Roman" w:cs="Times New Roman"/>
          <w:szCs w:val="24"/>
        </w:rPr>
        <w:t xml:space="preserve"> Πάλι καλά. </w:t>
      </w:r>
    </w:p>
    <w:p w14:paraId="22BFDC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w:t>
      </w:r>
      <w:r>
        <w:rPr>
          <w:rFonts w:eastAsia="Times New Roman" w:cs="Times New Roman"/>
          <w:szCs w:val="24"/>
        </w:rPr>
        <w:t xml:space="preserve"> βιάζεστε. Θα μου πείτε αν είστε ικανοποιημένος μετά ταύτα. </w:t>
      </w:r>
    </w:p>
    <w:p w14:paraId="22BFDC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Εδώ υπάρχουν δύο ζητήματα. Πρώτο ερώτημα</w:t>
      </w:r>
      <w:r>
        <w:rPr>
          <w:rFonts w:eastAsia="Times New Roman" w:cs="Times New Roman"/>
          <w:szCs w:val="24"/>
        </w:rPr>
        <w:t>.</w:t>
      </w:r>
      <w:r>
        <w:rPr>
          <w:rFonts w:eastAsia="Times New Roman" w:cs="Times New Roman"/>
          <w:szCs w:val="24"/>
        </w:rPr>
        <w:t xml:space="preserve"> Έχετε δει ο αριθμός των ανθρώπων που φεύγουν έξω</w:t>
      </w:r>
      <w:r>
        <w:rPr>
          <w:rFonts w:eastAsia="Times New Roman" w:cs="Times New Roman"/>
          <w:szCs w:val="24"/>
        </w:rPr>
        <w:t>,</w:t>
      </w:r>
      <w:r>
        <w:rPr>
          <w:rFonts w:eastAsia="Times New Roman" w:cs="Times New Roman"/>
          <w:szCs w:val="24"/>
        </w:rPr>
        <w:t xml:space="preserve"> αν έχει αυξηθεί ή μειωθεί; Έχει αυξηθεί. Είστε ικανοποιημένοι με αυτό, αν δηλαδή έχουμε μείωση της ανεργίας εξ αυτής της ροής; Γιατί δεν υπάρχουν δουλειές εδώ και οι άνθρωποι φεύγουν έξω. Αυτό σας ικανοποιεί; </w:t>
      </w:r>
    </w:p>
    <w:p w14:paraId="22BFDC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 σημαντικό ερώτημα</w:t>
      </w:r>
      <w:r>
        <w:rPr>
          <w:rFonts w:eastAsia="Times New Roman" w:cs="Times New Roman"/>
          <w:szCs w:val="24"/>
        </w:rPr>
        <w:t>.</w:t>
      </w:r>
      <w:r>
        <w:rPr>
          <w:rFonts w:eastAsia="Times New Roman" w:cs="Times New Roman"/>
          <w:szCs w:val="24"/>
        </w:rPr>
        <w:t xml:space="preserve"> Η σχέση σταθερής κ</w:t>
      </w:r>
      <w:r>
        <w:rPr>
          <w:rFonts w:eastAsia="Times New Roman" w:cs="Times New Roman"/>
          <w:szCs w:val="24"/>
        </w:rPr>
        <w:t xml:space="preserve">αι ελαστικής εργασίας. </w:t>
      </w:r>
    </w:p>
    <w:p w14:paraId="22BFDCDA" w14:textId="77777777" w:rsidR="007336A6" w:rsidRDefault="002D1229">
      <w:pPr>
        <w:spacing w:line="600" w:lineRule="auto"/>
        <w:ind w:firstLine="720"/>
        <w:contextualSpacing/>
        <w:jc w:val="both"/>
        <w:rPr>
          <w:rFonts w:eastAsia="Times New Roman" w:cs="Times New Roman"/>
          <w:szCs w:val="24"/>
        </w:rPr>
      </w:pPr>
      <w:r>
        <w:rPr>
          <w:rFonts w:eastAsia="Times New Roman"/>
          <w:b/>
          <w:bCs/>
        </w:rPr>
        <w:t>ΝΙΚΟΛΑΟΣ ΒΟΥΤΣΗΣ (Πρόεδρος της Βουλής):</w:t>
      </w:r>
      <w:r>
        <w:rPr>
          <w:rFonts w:eastAsia="Times New Roman" w:cs="Times New Roman"/>
          <w:szCs w:val="24"/>
        </w:rPr>
        <w:t xml:space="preserve"> Είναι καλύτερη. </w:t>
      </w:r>
    </w:p>
    <w:p w14:paraId="22BFDC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Είναι χειρότερη. </w:t>
      </w:r>
    </w:p>
    <w:p w14:paraId="22BFDC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Είναι καλύτερη. </w:t>
      </w:r>
    </w:p>
    <w:p w14:paraId="22BFDC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Μη διαφωνούμε στα στοιχεία. Είναι χειρότερη. Ακούστε, όμως. </w:t>
      </w:r>
    </w:p>
    <w:p w14:paraId="22BFDCDE"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w:t>
      </w:r>
      <w:r>
        <w:rPr>
          <w:rFonts w:eastAsia="Times New Roman" w:cs="Times New Roman"/>
          <w:szCs w:val="24"/>
        </w:rPr>
        <w:t>υ ΣΥΡΙΖΑ)</w:t>
      </w:r>
    </w:p>
    <w:p w14:paraId="22BFDCDF" w14:textId="77777777" w:rsidR="007336A6" w:rsidRDefault="002D122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Ήρεμα, κύριοι συνάδελφοι. </w:t>
      </w:r>
    </w:p>
    <w:p w14:paraId="22BFDC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Εμένα δεν με πειράζει η συζήτηση, κύριε Πρόεδρε. </w:t>
      </w:r>
    </w:p>
    <w:p w14:paraId="22BFDC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ακούστηκε).</w:t>
      </w:r>
    </w:p>
    <w:p w14:paraId="22BFDC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Είδατε η 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Κοζομπόλη</w:t>
      </w:r>
      <w:proofErr w:type="spellEnd"/>
      <w:r>
        <w:rPr>
          <w:rFonts w:eastAsia="Times New Roman" w:cs="Times New Roman"/>
          <w:szCs w:val="24"/>
        </w:rPr>
        <w:t xml:space="preserve">; Έχει εμπειρία. Σου λέει </w:t>
      </w:r>
      <w:r>
        <w:rPr>
          <w:rFonts w:eastAsia="Times New Roman" w:cs="Times New Roman"/>
          <w:szCs w:val="24"/>
        </w:rPr>
        <w:t xml:space="preserve">«μην τον διακόπτετε αυτόν». Πάμε παρακάτω. </w:t>
      </w:r>
    </w:p>
    <w:p w14:paraId="22BFDC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λοιπόν, ικανοποιητικό το ότι λέμε σήμερα για μείωση της ανεργίας</w:t>
      </w:r>
      <w:r>
        <w:rPr>
          <w:rFonts w:eastAsia="Times New Roman" w:cs="Times New Roman"/>
          <w:szCs w:val="24"/>
        </w:rPr>
        <w:t>,</w:t>
      </w:r>
      <w:r>
        <w:rPr>
          <w:rFonts w:eastAsia="Times New Roman" w:cs="Times New Roman"/>
          <w:szCs w:val="24"/>
        </w:rPr>
        <w:t xml:space="preserve"> για ανθρώπους οι οποίοι έχουν στον ιδιωτικό τομέα τετράωρο με 200 ευρώ; Και προσέξτε</w:t>
      </w:r>
      <w:r>
        <w:rPr>
          <w:rFonts w:eastAsia="Times New Roman" w:cs="Times New Roman"/>
          <w:szCs w:val="24"/>
        </w:rPr>
        <w:t>.</w:t>
      </w:r>
      <w:r>
        <w:rPr>
          <w:rFonts w:eastAsia="Times New Roman" w:cs="Times New Roman"/>
          <w:szCs w:val="24"/>
        </w:rPr>
        <w:t xml:space="preserve"> Την ίδια ώρα που </w:t>
      </w:r>
      <w:r>
        <w:rPr>
          <w:rFonts w:eastAsia="Times New Roman" w:cs="Times New Roman"/>
          <w:szCs w:val="24"/>
        </w:rPr>
        <w:lastRenderedPageBreak/>
        <w:t>αυτή είναι η κατάσταση στην ιδιωτική</w:t>
      </w:r>
      <w:r>
        <w:rPr>
          <w:rFonts w:eastAsia="Times New Roman" w:cs="Times New Roman"/>
          <w:szCs w:val="24"/>
        </w:rPr>
        <w:t xml:space="preserve"> αγορά εργασίας</w:t>
      </w:r>
      <w:r>
        <w:rPr>
          <w:rFonts w:eastAsia="Times New Roman" w:cs="Times New Roman"/>
          <w:szCs w:val="24"/>
        </w:rPr>
        <w:t>,</w:t>
      </w:r>
      <w:r>
        <w:rPr>
          <w:rFonts w:eastAsia="Times New Roman" w:cs="Times New Roman"/>
          <w:szCs w:val="24"/>
        </w:rPr>
        <w:t xml:space="preserve"> εδώ τι νομοθετείτε; Επιδόματα. Ποια επιδόματα; Μουσικών -ακούστε τι ωραία!- για να προαχθεί ο πολιτισμός. Εάν αυξηθεί, λοιπόν, κατά 50 ευρώ με επιδοματική πολιτική ο μισθός των μουσικών, έχουμε προάγει τον πολιτισμό στην Ελλάδα χωρίς αμφιβ</w:t>
      </w:r>
      <w:r>
        <w:rPr>
          <w:rFonts w:eastAsia="Times New Roman" w:cs="Times New Roman"/>
          <w:szCs w:val="24"/>
        </w:rPr>
        <w:t xml:space="preserve">ολία! Αυτό ήταν το επιχείρημα. </w:t>
      </w:r>
    </w:p>
    <w:p w14:paraId="22BFDC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Δεύτερον</w:t>
      </w:r>
      <w:r>
        <w:rPr>
          <w:rFonts w:eastAsia="Times New Roman" w:cs="Times New Roman"/>
          <w:szCs w:val="24"/>
        </w:rPr>
        <w:t>.</w:t>
      </w:r>
      <w:r>
        <w:rPr>
          <w:rFonts w:eastAsia="Times New Roman" w:cs="Times New Roman"/>
          <w:szCs w:val="24"/>
        </w:rPr>
        <w:t xml:space="preserve"> Έχουμε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Μάλιστα. Να ανοίξουμε συζήτηση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Υπάρχει ένας ενιαίος κατάλογος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που έπρεπε να έχει φτιαχτεί από το Υπουργείο Εργασίας</w:t>
      </w:r>
      <w:r>
        <w:rPr>
          <w:rFonts w:eastAsia="Times New Roman" w:cs="Times New Roman"/>
          <w:szCs w:val="24"/>
        </w:rPr>
        <w:t>,</w:t>
      </w:r>
      <w:r>
        <w:rPr>
          <w:rFonts w:eastAsia="Times New Roman" w:cs="Times New Roman"/>
          <w:szCs w:val="24"/>
        </w:rPr>
        <w:t xml:space="preserve"> προκειμένου να </w:t>
      </w:r>
      <w:r>
        <w:rPr>
          <w:rFonts w:eastAsia="Times New Roman" w:cs="Times New Roman"/>
          <w:szCs w:val="24"/>
        </w:rPr>
        <w:t xml:space="preserve">είναι ενιαία η πολιτική μας σ’ αυτό; Ή θα έρχεται ο κ. Σκουρλέτης και θα λέει: «Εγώ για τους ΟΤΑ αυτά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Θα έρθει αύριο ο κ. Ξανθός και θα λέει: «Εγώ για το Υγείας αυτά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Ο καθένας θα έχει τη δική του πολιτική</w:t>
      </w:r>
      <w:r>
        <w:rPr>
          <w:rFonts w:eastAsia="Times New Roman" w:cs="Times New Roman"/>
          <w:szCs w:val="24"/>
        </w:rPr>
        <w:t xml:space="preserve"> για 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Είναι οργανωμένο το ζήτημα των </w:t>
      </w:r>
      <w:proofErr w:type="spellStart"/>
      <w:r>
        <w:rPr>
          <w:rFonts w:eastAsia="Times New Roman" w:cs="Times New Roman"/>
          <w:szCs w:val="24"/>
        </w:rPr>
        <w:t>βαρέων</w:t>
      </w:r>
      <w:proofErr w:type="spellEnd"/>
      <w:r>
        <w:rPr>
          <w:rFonts w:eastAsia="Times New Roman" w:cs="Times New Roman"/>
          <w:szCs w:val="24"/>
        </w:rPr>
        <w:t xml:space="preserve"> και ανθυγιεινών στο </w:t>
      </w:r>
      <w:r>
        <w:rPr>
          <w:rFonts w:eastAsia="Times New Roman" w:cs="Times New Roman"/>
          <w:szCs w:val="24"/>
        </w:rPr>
        <w:t>δ</w:t>
      </w:r>
      <w:r>
        <w:rPr>
          <w:rFonts w:eastAsia="Times New Roman" w:cs="Times New Roman"/>
          <w:szCs w:val="24"/>
        </w:rPr>
        <w:t xml:space="preserve">ημόσιο; Έχει γίνει αυτή η βασική δουλειά; Όχι. </w:t>
      </w:r>
    </w:p>
    <w:p w14:paraId="22BFDC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στο επόμενο άλλη επιδοματική πολιτική</w:t>
      </w:r>
      <w:r>
        <w:rPr>
          <w:rFonts w:eastAsia="Times New Roman" w:cs="Times New Roman"/>
          <w:szCs w:val="24"/>
        </w:rPr>
        <w:t>.</w:t>
      </w:r>
      <w:r>
        <w:rPr>
          <w:rFonts w:eastAsia="Times New Roman" w:cs="Times New Roman"/>
          <w:szCs w:val="24"/>
        </w:rPr>
        <w:t xml:space="preserve"> Μέτρα ατομικής προστασίας. Οι χειριστές υπολογιστών έπρεπε να παίρνουν γ</w:t>
      </w:r>
      <w:r>
        <w:rPr>
          <w:rFonts w:eastAsia="Times New Roman" w:cs="Times New Roman"/>
          <w:szCs w:val="24"/>
        </w:rPr>
        <w:t xml:space="preserve">άλα. Μάλιστα. Δεν το πήραν το γάλα. Δεν πειράζει, θα τους το δώσουμε σε επίδομα. Οι εργαζόμενοι στην καθαριότητα </w:t>
      </w:r>
      <w:r>
        <w:rPr>
          <w:rFonts w:eastAsia="Times New Roman" w:cs="Times New Roman"/>
          <w:szCs w:val="24"/>
        </w:rPr>
        <w:lastRenderedPageBreak/>
        <w:t xml:space="preserve">έπρεπε να παίρνουν γάντια. Δεν τα πήραν τα γάντια. Δεν πειράζει, θα τους τα δώσουμε σε επίδομα. </w:t>
      </w:r>
    </w:p>
    <w:p w14:paraId="22BFDC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Αυτά την ίδια ώρα, κυρίες και κύριοι συνάδελφο</w:t>
      </w:r>
      <w:r>
        <w:rPr>
          <w:rFonts w:eastAsia="Times New Roman" w:cs="Times New Roman"/>
          <w:szCs w:val="24"/>
        </w:rPr>
        <w:t xml:space="preserve">ι, την ίδια ακριβώς στιγμή που έχετε επιβάλει τους φόρους, που έχετε επιβάλει, και την ίδια ώρα που υπάρχει μια ιδιωτική αγορά εργασίας η οποία μοχθεί και υποφέρει και από την οποία θα ζητήσετε φόρο. Αυτό είναι λογικό; Είναι συνεπές; Είναι συγκροτημένο; </w:t>
      </w:r>
    </w:p>
    <w:p w14:paraId="22BFDC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ΑΝΑΓΙΩΤΗΣ (ΠΑΝΟΣ) ΣΚΟΥΡΛΕΤΗΣ (Υπουργός Εσωτερικών):</w:t>
      </w:r>
      <w:r>
        <w:rPr>
          <w:rFonts w:eastAsia="Times New Roman" w:cs="Times New Roman"/>
          <w:szCs w:val="24"/>
        </w:rPr>
        <w:t xml:space="preserve"> Απολύτως</w:t>
      </w:r>
      <w:r>
        <w:rPr>
          <w:rFonts w:eastAsia="Times New Roman" w:cs="Times New Roman"/>
          <w:szCs w:val="24"/>
        </w:rPr>
        <w:t>. Κ</w:t>
      </w:r>
      <w:r>
        <w:rPr>
          <w:rFonts w:eastAsia="Times New Roman" w:cs="Times New Roman"/>
          <w:szCs w:val="24"/>
        </w:rPr>
        <w:t xml:space="preserve">αι είναι προκλητική η στάση σας. Και το λέτε και δεύτερη και τρίτη φορά. </w:t>
      </w:r>
    </w:p>
    <w:p w14:paraId="22BFDCE8" w14:textId="77777777" w:rsidR="007336A6" w:rsidRDefault="002D1229">
      <w:pPr>
        <w:spacing w:line="600" w:lineRule="auto"/>
        <w:ind w:firstLine="720"/>
        <w:contextualSpacing/>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Κύριε Υπουργέ, γράψτε τις παρατηρήσεις σας και θα απαντήσετε στην ώρα σας. </w:t>
      </w:r>
    </w:p>
    <w:p w14:paraId="22BFDC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w:t>
      </w:r>
      <w:r>
        <w:rPr>
          <w:rFonts w:eastAsia="Times New Roman" w:cs="Times New Roman"/>
          <w:b/>
          <w:szCs w:val="24"/>
        </w:rPr>
        <w:t>ΒΟΡΙΔΗΣ:</w:t>
      </w:r>
      <w:r>
        <w:rPr>
          <w:rFonts w:eastAsia="Times New Roman" w:cs="Times New Roman"/>
          <w:szCs w:val="24"/>
        </w:rPr>
        <w:t xml:space="preserve"> Η προκλητική μου στάση η οποία ενόχλησε τον κύριο Υπουργό και προκάλεσε τις αντιδράσεις του, είναι για το εξής: Τι εννοεί ο κύριος Υπουργός; Ακούστε, γιατί κι αυτό είναι ενδεικτικό μιας νοοτροπίας πολύ συγκεκριμένης και μιας αντίληψης και μιας πολ</w:t>
      </w:r>
      <w:r>
        <w:rPr>
          <w:rFonts w:eastAsia="Times New Roman" w:cs="Times New Roman"/>
          <w:szCs w:val="24"/>
        </w:rPr>
        <w:t xml:space="preserve">ιτικής φιλοσοφίας. Τι λέει; Δεν είναι εντός του προϋπολογισμού του </w:t>
      </w:r>
      <w:r>
        <w:rPr>
          <w:rFonts w:eastAsia="Times New Roman" w:cs="Times New Roman"/>
          <w:szCs w:val="24"/>
        </w:rPr>
        <w:t>δ</w:t>
      </w:r>
      <w:r>
        <w:rPr>
          <w:rFonts w:eastAsia="Times New Roman" w:cs="Times New Roman"/>
          <w:szCs w:val="24"/>
        </w:rPr>
        <w:t xml:space="preserve">ήμου όλα αυτά. </w:t>
      </w:r>
    </w:p>
    <w:p w14:paraId="22BFDC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Αυξάνουμε τον γενικό προϋπολογισμό; Απάντηση</w:t>
      </w:r>
      <w:r>
        <w:rPr>
          <w:rFonts w:eastAsia="Times New Roman" w:cs="Times New Roman"/>
          <w:szCs w:val="24"/>
        </w:rPr>
        <w:t>.</w:t>
      </w:r>
      <w:r>
        <w:rPr>
          <w:rFonts w:eastAsia="Times New Roman" w:cs="Times New Roman"/>
          <w:szCs w:val="24"/>
        </w:rPr>
        <w:t xml:space="preserve"> Αφού δεν τον αυξάνουμε, τι σε πειράζει; Αυτό λέει. </w:t>
      </w:r>
    </w:p>
    <w:p w14:paraId="22BFDC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Εγώ θα αντιστρέψω το ερώτημα</w:t>
      </w:r>
      <w:r>
        <w:rPr>
          <w:rFonts w:eastAsia="Times New Roman" w:cs="Times New Roman"/>
          <w:szCs w:val="24"/>
        </w:rPr>
        <w:t>.</w:t>
      </w:r>
      <w:r>
        <w:rPr>
          <w:rFonts w:eastAsia="Times New Roman" w:cs="Times New Roman"/>
          <w:szCs w:val="24"/>
        </w:rPr>
        <w:t xml:space="preserve"> Αυτά δίνονται άπαξ για φέτος; Του χρόνου δεν θα δοθούν; Θα δοθούν. Είναι περιοδικές και επαναλαμβανόμενες παροχές; </w:t>
      </w:r>
    </w:p>
    <w:p w14:paraId="22BFDC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Pr>
          <w:rFonts w:eastAsia="Times New Roman" w:cs="Times New Roman"/>
          <w:b/>
          <w:szCs w:val="24"/>
        </w:rPr>
        <w:t xml:space="preserve"> ΣΚΟΥΡΛΕΤΗΣ (Υπουργός Εσωτερικών): </w:t>
      </w:r>
      <w:r>
        <w:rPr>
          <w:rFonts w:eastAsia="Times New Roman" w:cs="Times New Roman"/>
          <w:szCs w:val="24"/>
        </w:rPr>
        <w:t>Όχι…</w:t>
      </w:r>
    </w:p>
    <w:p w14:paraId="22BFDC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μια χαρά πηγαίναμε. Μην απαντάτε.</w:t>
      </w:r>
      <w:r>
        <w:rPr>
          <w:rFonts w:eastAsia="Times New Roman" w:cs="Times New Roman"/>
          <w:szCs w:val="24"/>
        </w:rPr>
        <w:t xml:space="preserve"> Κατ’ αρχ</w:t>
      </w:r>
      <w:r>
        <w:rPr>
          <w:rFonts w:eastAsia="Times New Roman" w:cs="Times New Roman"/>
          <w:szCs w:val="24"/>
        </w:rPr>
        <w:t>άς</w:t>
      </w:r>
      <w:r>
        <w:rPr>
          <w:rFonts w:eastAsia="Times New Roman" w:cs="Times New Roman"/>
          <w:szCs w:val="24"/>
        </w:rPr>
        <w:t>, δεν μπορείτε να απαντάτε στον κ. Βορίδη χωρίς την άδειά μου.</w:t>
      </w:r>
    </w:p>
    <w:p w14:paraId="22BFDC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Έχετε δίκιο, κύριε Πρόεδρε.</w:t>
      </w:r>
    </w:p>
    <w:p w14:paraId="22BFDC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Δεύτερον, πάμε μια χαρά και μην απευθύνετε το ερώτημα. Μέσω του Προέ</w:t>
      </w:r>
      <w:r>
        <w:rPr>
          <w:rFonts w:eastAsia="Times New Roman" w:cs="Times New Roman"/>
          <w:szCs w:val="24"/>
        </w:rPr>
        <w:t>δρου, κύριε Βορίδη.</w:t>
      </w:r>
    </w:p>
    <w:p w14:paraId="22BFDC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Εντάξει, κύριε Πρόεδρε.</w:t>
      </w:r>
    </w:p>
    <w:p w14:paraId="22BFDCF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Μέσω του Προέδρου, λοιπόν, απαντώ στον κύριο Υπουργό τα εξής: Αυτά είναι επαναλαμβανόμενες και περιοδικές παροχές. Το επίδομα οι μουσικοί θα το πάρουν και του χρόνου. </w:t>
      </w:r>
      <w:r>
        <w:rPr>
          <w:rFonts w:eastAsia="Times New Roman" w:cs="Times New Roman"/>
          <w:szCs w:val="24"/>
        </w:rPr>
        <w:lastRenderedPageBreak/>
        <w:t xml:space="preserve">Στα </w:t>
      </w:r>
      <w:proofErr w:type="spellStart"/>
      <w:r>
        <w:rPr>
          <w:rFonts w:eastAsia="Times New Roman" w:cs="Times New Roman"/>
          <w:szCs w:val="24"/>
        </w:rPr>
        <w:t>βαρέα</w:t>
      </w:r>
      <w:proofErr w:type="spellEnd"/>
      <w:r>
        <w:rPr>
          <w:rFonts w:eastAsia="Times New Roman" w:cs="Times New Roman"/>
          <w:szCs w:val="24"/>
        </w:rPr>
        <w:t xml:space="preserve"> και ανθυγιεινά </w:t>
      </w:r>
      <w:r>
        <w:rPr>
          <w:rFonts w:eastAsia="Times New Roman" w:cs="Times New Roman"/>
          <w:szCs w:val="24"/>
        </w:rPr>
        <w:t>οι εργαζόμενοι θα το πάρουν και του χρόνου. Επιβαρύνουν, λοιπόν, τον προϋπολογισμό των δήμων.</w:t>
      </w:r>
    </w:p>
    <w:p w14:paraId="22BFDC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Λέει ο κύριος Υπουργός «ναι αλλά δεν υπάρχει ο προϋπολογισμός;». Βεβαίως και υπάρχει. Αυτό τι σημαίνει; Αν, λοιπόν, το βάζαμε ότι αυτά είναι περισσευούμενα λεφτά </w:t>
      </w:r>
      <w:r>
        <w:rPr>
          <w:rFonts w:eastAsia="Times New Roman" w:cs="Times New Roman"/>
          <w:szCs w:val="24"/>
        </w:rPr>
        <w:t>-γιατί προφανώς είναι περισσευούμενα για να δίνονται, από κάπου δίνονται, δεν πέφτει έξω -λέει ο κύριος Υπουργός- ο προϋπολογισμός- τότε γιατί να μην κάνουμε κάτι άλλο, γιατί να μην κάνουμε εξοικονόμηση αυτών των χρημάτων; Γιατί να μη μειώσουμε τους φόρους</w:t>
      </w:r>
      <w:r>
        <w:rPr>
          <w:rFonts w:eastAsia="Times New Roman" w:cs="Times New Roman"/>
          <w:szCs w:val="24"/>
        </w:rPr>
        <w:t xml:space="preserve"> με αυτά τα χρήματα; Γιατί να μην κάνουμε το εξής: Να αυξήσουμε το αφορολόγητο με αυτά τα χρήματα; Αλλά η αντίληψη είναι η εξής: Δεν πειράζει, γιατί αυτά κάπου είναι βαλμένα σε κάποιον προϋπολογισμό. Αφού είναι βαλμένα, ας τα ξοδέψουμε. Αυτή είναι η αντίλη</w:t>
      </w:r>
      <w:r>
        <w:rPr>
          <w:rFonts w:eastAsia="Times New Roman" w:cs="Times New Roman"/>
          <w:szCs w:val="24"/>
        </w:rPr>
        <w:t>ψη.</w:t>
      </w:r>
    </w:p>
    <w:p w14:paraId="22BFDC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Πάω σε κάτι άλλο το οποίο, επίσης, κάνει και το οποίο είναι προκλητικό και σκανδαλώδες και το οποίο χαρακτηρίζεται και αντισυνταγματικό από την έκθεση της Επιστημονικής Επιτροπής και το οποίο σας έχω επισημάνει το άρθρο 100.</w:t>
      </w:r>
    </w:p>
    <w:p w14:paraId="22BFDC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Ακούστε τώρα εδώ τεράστιο ζ</w:t>
      </w:r>
      <w:r>
        <w:rPr>
          <w:rFonts w:eastAsia="Times New Roman" w:cs="Times New Roman"/>
          <w:szCs w:val="24"/>
        </w:rPr>
        <w:t>ήτημα ηθικής τάξης</w:t>
      </w:r>
      <w:r>
        <w:rPr>
          <w:rFonts w:eastAsia="Times New Roman" w:cs="Times New Roman"/>
          <w:szCs w:val="24"/>
        </w:rPr>
        <w:t>.</w:t>
      </w:r>
      <w:r>
        <w:rPr>
          <w:rFonts w:eastAsia="Times New Roman" w:cs="Times New Roman"/>
          <w:szCs w:val="24"/>
        </w:rPr>
        <w:t xml:space="preserve"> Υπήρχε η υποχρέωση σε υπαλλήλους των ΟΤΑ να δώσουν στοιχεία. </w:t>
      </w:r>
    </w:p>
    <w:p w14:paraId="22BFDC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Αν έχω την άδειά σας, κύριε Πρόεδρε, γιατί βλέπω ότι ορισμένοι επιμένουν…</w:t>
      </w:r>
    </w:p>
    <w:p w14:paraId="22BFDC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Ακούστε, ο συνάδελφος από τον ΣΥΡΙΖΑ δεν έκανε χρήση της ανοχής που</w:t>
      </w:r>
      <w:r>
        <w:rPr>
          <w:rFonts w:eastAsia="Times New Roman" w:cs="Times New Roman"/>
          <w:szCs w:val="24"/>
        </w:rPr>
        <w:t xml:space="preserve"> είπα ότι θα υπάρχει.</w:t>
      </w:r>
    </w:p>
    <w:p w14:paraId="22BFDC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Με την άδειά σας.</w:t>
      </w:r>
    </w:p>
    <w:p w14:paraId="22BFDCF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Με την άδειά μου θα έχουν και οι υπόλοιποι αγορητές. Είναι αυτονόητο, αλλά θα ήθελα σε ένα δίλεπτο από τώρα να κλείσουμε.</w:t>
      </w:r>
    </w:p>
    <w:p w14:paraId="22BFDC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Πολύ ωραία.</w:t>
      </w:r>
    </w:p>
    <w:p w14:paraId="22BFDC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1</w:t>
      </w:r>
      <w:r>
        <w:rPr>
          <w:rFonts w:eastAsia="Times New Roman" w:cs="Times New Roman"/>
          <w:szCs w:val="24"/>
        </w:rPr>
        <w:t xml:space="preserve">00 τι κάνει; Δημοτικοί υπάλληλοι είχαν την υποχρέωση να διαβιβάσουν στοιχεία εις εκτέλεση νόμου. Ποιανού νόμου; Ακούστε τώρα, γιατί θα εξεγερθείτε εδώ. Του νόμου Μητσοτάκη. Αίσχος, ε; Ντροπή! </w:t>
      </w:r>
    </w:p>
    <w:p w14:paraId="22BFDC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 είναι νόμος του Μητσοτάκη, έχει δικαίωμα ο υπάλληλος να μην </w:t>
      </w:r>
      <w:r>
        <w:rPr>
          <w:rFonts w:eastAsia="Times New Roman" w:cs="Times New Roman"/>
          <w:szCs w:val="24"/>
        </w:rPr>
        <w:t xml:space="preserve">τον εφαρμόζει. </w:t>
      </w:r>
      <w:r>
        <w:rPr>
          <w:rFonts w:eastAsia="Times New Roman" w:cs="Times New Roman"/>
          <w:szCs w:val="24"/>
        </w:rPr>
        <w:t>Ό</w:t>
      </w:r>
      <w:r>
        <w:rPr>
          <w:rFonts w:eastAsia="Times New Roman" w:cs="Times New Roman"/>
          <w:szCs w:val="24"/>
        </w:rPr>
        <w:t xml:space="preserve">ταν μάλιστα δεν εφαρμόσει τον νόμο Μητσοτάκη, έρχεται ο παρών κύριος Υπουργός την ώρα που έχουν ασκηθεί πειθαρχικές και ενδεχομένως και ποινικές διώξεις </w:t>
      </w:r>
      <w:r>
        <w:rPr>
          <w:rFonts w:eastAsia="Times New Roman" w:cs="Times New Roman"/>
          <w:szCs w:val="24"/>
        </w:rPr>
        <w:lastRenderedPageBreak/>
        <w:t>για παράβαση καθήκοντος, δηλαδή εκκρεμεί η υπόθεση στα δικαστήρια, και λέει τι; «Απαλλά</w:t>
      </w:r>
      <w:r>
        <w:rPr>
          <w:rFonts w:eastAsia="Times New Roman" w:cs="Times New Roman"/>
          <w:szCs w:val="24"/>
        </w:rPr>
        <w:t>σσεται. Αν είναι νόμος Μητσοτάκη, δεν χρειάζεται.»</w:t>
      </w:r>
    </w:p>
    <w:p w14:paraId="22BFDC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ΒΑΚΗ: </w:t>
      </w:r>
      <w:r>
        <w:rPr>
          <w:rFonts w:eastAsia="Times New Roman" w:cs="Times New Roman"/>
          <w:szCs w:val="24"/>
        </w:rPr>
        <w:t>Για απολύσεις…</w:t>
      </w:r>
    </w:p>
    <w:p w14:paraId="22BFDC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Άρα κατά λογική ακολουθία</w:t>
      </w:r>
      <w:r>
        <w:rPr>
          <w:rFonts w:eastAsia="Times New Roman" w:cs="Times New Roman"/>
          <w:szCs w:val="24"/>
        </w:rPr>
        <w:t>.</w:t>
      </w:r>
      <w:r>
        <w:rPr>
          <w:rFonts w:eastAsia="Times New Roman" w:cs="Times New Roman"/>
          <w:szCs w:val="24"/>
        </w:rPr>
        <w:t xml:space="preserve"> Νόμος Σκουρλέτη; Να μην τον εφαρμόσουνε. Και την επόμενη φορά που δεν θα τον εφαρμόσουνε, θα έρθουμε και εμείς να τους πούμε: «</w:t>
      </w:r>
      <w:proofErr w:type="spellStart"/>
      <w:r>
        <w:rPr>
          <w:rFonts w:eastAsia="Times New Roman" w:cs="Times New Roman"/>
          <w:szCs w:val="24"/>
        </w:rPr>
        <w:t>Άφε</w:t>
      </w:r>
      <w:r>
        <w:rPr>
          <w:rFonts w:eastAsia="Times New Roman" w:cs="Times New Roman"/>
          <w:szCs w:val="24"/>
        </w:rPr>
        <w:t>ριμ</w:t>
      </w:r>
      <w:proofErr w:type="spellEnd"/>
      <w:r>
        <w:rPr>
          <w:rFonts w:eastAsia="Times New Roman" w:cs="Times New Roman"/>
          <w:szCs w:val="24"/>
        </w:rPr>
        <w:t xml:space="preserve"> όλα καλά. Δεν υπάρχει κανένα πρόβλημα. Χαριστική.»</w:t>
      </w:r>
    </w:p>
    <w:p w14:paraId="22BFDC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 είναι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Πέραν της αντισυνταγματικότητας που υπάρχει -γιατί αποτελεί παρέμβαση σε εκκρεμείς ποινικές δίκες και επομένως αυτό προσβάλλει την αρχή της διακρίσεως των εξουσιών- πέραν α</w:t>
      </w:r>
      <w:r>
        <w:rPr>
          <w:rFonts w:eastAsia="Times New Roman" w:cs="Times New Roman"/>
          <w:szCs w:val="24"/>
        </w:rPr>
        <w:t xml:space="preserve">υτού εγώ λέω: Πολιτικά είναι σωστό; </w:t>
      </w:r>
    </w:p>
    <w:p w14:paraId="22BFDC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λοιπόν, το νομοσχέδιο -γιατί δεν είναι μόνο αυτά, έχει διατάξεις με τις οποίες επιτρέπει τις ζημιογόνες χρήσεις, έχει αυξήσεις τελών…</w:t>
      </w:r>
    </w:p>
    <w:p w14:paraId="22BFDD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Βορίδη.</w:t>
      </w:r>
    </w:p>
    <w:p w14:paraId="22BFDD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Κύριε Πρόεδρε, ολοκληρώνω σε τριάντα δευτερόλεπτα.</w:t>
      </w:r>
    </w:p>
    <w:p w14:paraId="22BFDD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Έχει αυξήσεις τελών –πού;- σε καλές επιχειρήσεις. Πράγματι μειώθηκαν από την αρχική πολύ επιβαρυντική διατύπωση που υπήρχε, -βεβαίως, μειώθηκαν- αλλά παραμένουν αυξήσεις 100%. Ήταν 200% οι αυξήσεις για επι</w:t>
      </w:r>
      <w:r>
        <w:rPr>
          <w:rFonts w:eastAsia="Times New Roman" w:cs="Times New Roman"/>
          <w:szCs w:val="24"/>
        </w:rPr>
        <w:t>χειρήσεις που κάνουν χρήση ύδατος και ανάμειξη χυμών καλές επιχειρήσεις στις περιφέρειές σας συνάδελφοι, που απασχολούν κόσμο. Και ερχόμαστε αυτή τη στιγμή σε αυτό το νομοσχέδιο πάλι τι να κάνετε; Από τη μια μεριά δημοσιονομικές επιβαρύνσεις και ξανά για μ</w:t>
      </w:r>
      <w:r>
        <w:rPr>
          <w:rFonts w:eastAsia="Times New Roman" w:cs="Times New Roman"/>
          <w:szCs w:val="24"/>
        </w:rPr>
        <w:t>ια ακόμη φορά αυξήσεις των επιβαρύνσεων στις επιχειρήσεις, οι οποίες απασχολούν προσωπικό και δίνουν δουλειά σε ανθρώπους.</w:t>
      </w:r>
    </w:p>
    <w:p w14:paraId="22BFDD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λοιπόν, είναι ένα νομοσχέδιο, το οποίο, πράγματι, εκφράζει την επιστροφή στην κανονικότητα, μια κανονικότητα που μας οδήγησε στ</w:t>
      </w:r>
      <w:r>
        <w:rPr>
          <w:rFonts w:eastAsia="Times New Roman" w:cs="Times New Roman"/>
          <w:szCs w:val="24"/>
        </w:rPr>
        <w:t>ην πτώχευση και μια κανονικότητα που κανονικά θα έπρεπε όλοι</w:t>
      </w:r>
      <w:r>
        <w:rPr>
          <w:rFonts w:eastAsia="Times New Roman" w:cs="Times New Roman"/>
          <w:szCs w:val="24"/>
        </w:rPr>
        <w:t>,</w:t>
      </w:r>
      <w:r>
        <w:rPr>
          <w:rFonts w:eastAsia="Times New Roman" w:cs="Times New Roman"/>
          <w:szCs w:val="24"/>
        </w:rPr>
        <w:t xml:space="preserve"> να προσπαθήσουμε να αποφύγουμε από εδώ και πέρα.</w:t>
      </w:r>
    </w:p>
    <w:p w14:paraId="22BFDD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Δυστυχώς ο κ. Σκουρλέτης ακολουθεί την τελείως λάθος κατεύθυνση όπως και το σύνολο της Κυβέρνησης.</w:t>
      </w:r>
    </w:p>
    <w:p w14:paraId="22BFDD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2BFDD06"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w:t>
      </w:r>
      <w:r>
        <w:rPr>
          <w:rFonts w:eastAsia="Times New Roman" w:cs="Times New Roman"/>
          <w:szCs w:val="24"/>
        </w:rPr>
        <w:t>α της Νέας Δημοκρατίας)</w:t>
      </w:r>
    </w:p>
    <w:p w14:paraId="22BFDD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Λοιπόν, ακούστε</w:t>
      </w:r>
      <w:r>
        <w:rPr>
          <w:rFonts w:eastAsia="Times New Roman" w:cs="Times New Roman"/>
          <w:szCs w:val="24"/>
        </w:rPr>
        <w:t>.</w:t>
      </w:r>
      <w:r>
        <w:rPr>
          <w:rFonts w:eastAsia="Times New Roman" w:cs="Times New Roman"/>
          <w:szCs w:val="24"/>
        </w:rPr>
        <w:t xml:space="preserve"> Έχουν εγγραφεί είκοσι ένας συνάδελφοι, όπως το είχα προβλέψει. Με άνεση χρόνου, με ανοχή, συνολικά αγορητές, κοινοβουλευτικοί, Υπουργός και συνάδελφοι –βάζοντας και μια ώρα ανοχής- ε</w:t>
      </w:r>
      <w:r>
        <w:rPr>
          <w:rFonts w:eastAsia="Times New Roman" w:cs="Times New Roman"/>
          <w:szCs w:val="24"/>
        </w:rPr>
        <w:t xml:space="preserve">ίναι επτά ώρες η συνεδρίαση, που σημαίνει στις </w:t>
      </w:r>
      <w:r>
        <w:rPr>
          <w:rFonts w:eastAsia="Times New Roman" w:cs="Times New Roman"/>
          <w:szCs w:val="24"/>
        </w:rPr>
        <w:t>5 το απόγευμα</w:t>
      </w:r>
      <w:r>
        <w:rPr>
          <w:rFonts w:eastAsia="Times New Roman" w:cs="Times New Roman"/>
          <w:szCs w:val="24"/>
        </w:rPr>
        <w:t xml:space="preserve"> οι </w:t>
      </w:r>
      <w:proofErr w:type="spellStart"/>
      <w:r>
        <w:rPr>
          <w:rFonts w:eastAsia="Times New Roman" w:cs="Times New Roman"/>
          <w:szCs w:val="24"/>
        </w:rPr>
        <w:t>πρωτολογίες</w:t>
      </w:r>
      <w:proofErr w:type="spellEnd"/>
      <w:r>
        <w:rPr>
          <w:rFonts w:eastAsia="Times New Roman" w:cs="Times New Roman"/>
          <w:szCs w:val="24"/>
        </w:rPr>
        <w:t xml:space="preserve"> έχουν τελειώσει. Εκείνη την ώρα, λοιπόν, το Σώμα μπορεί να πάρει απόφαση</w:t>
      </w:r>
      <w:r>
        <w:rPr>
          <w:rFonts w:eastAsia="Times New Roman" w:cs="Times New Roman"/>
          <w:szCs w:val="24"/>
        </w:rPr>
        <w:t>,</w:t>
      </w:r>
      <w:r>
        <w:rPr>
          <w:rFonts w:eastAsia="Times New Roman" w:cs="Times New Roman"/>
          <w:szCs w:val="24"/>
        </w:rPr>
        <w:t xml:space="preserve"> εάν θα συνεχίσει με τις δευτερολογίες των εισηγητών, αγορητών και του Υπουργού και των κοινοβουλευτικών –π</w:t>
      </w:r>
      <w:r>
        <w:rPr>
          <w:rFonts w:eastAsia="Times New Roman" w:cs="Times New Roman"/>
          <w:szCs w:val="24"/>
        </w:rPr>
        <w:t xml:space="preserve">ου χονδρικά θέλει δυο με τρεις ώρες- και να ολοκληρωθεί η συνεδρίαση σήμερα γύρω </w:t>
      </w:r>
      <w:r>
        <w:rPr>
          <w:rFonts w:eastAsia="Times New Roman" w:cs="Times New Roman"/>
          <w:szCs w:val="24"/>
        </w:rPr>
        <w:t>στις 8 το βράδυ</w:t>
      </w:r>
      <w:r>
        <w:rPr>
          <w:rFonts w:eastAsia="Times New Roman" w:cs="Times New Roman"/>
          <w:szCs w:val="24"/>
        </w:rPr>
        <w:t xml:space="preserve">. Ή αν θέλετε, να τηρηθεί η απόφαση της Διάσκεψης των Προέδρων που είναι για αύριο </w:t>
      </w:r>
      <w:r>
        <w:rPr>
          <w:rFonts w:eastAsia="Times New Roman" w:cs="Times New Roman"/>
          <w:szCs w:val="24"/>
        </w:rPr>
        <w:t xml:space="preserve">από </w:t>
      </w:r>
      <w:r>
        <w:rPr>
          <w:rFonts w:eastAsia="Times New Roman" w:cs="Times New Roman"/>
          <w:szCs w:val="24"/>
        </w:rPr>
        <w:t xml:space="preserve">το πρωί μέχρι τις </w:t>
      </w:r>
      <w:r>
        <w:rPr>
          <w:rFonts w:eastAsia="Times New Roman" w:cs="Times New Roman"/>
          <w:szCs w:val="24"/>
        </w:rPr>
        <w:t xml:space="preserve">3 το απόγευμα </w:t>
      </w:r>
      <w:r>
        <w:rPr>
          <w:rFonts w:eastAsia="Times New Roman" w:cs="Times New Roman"/>
          <w:szCs w:val="24"/>
        </w:rPr>
        <w:t xml:space="preserve">και να έρθετε αύριο το πρωί. Εγώ σας λέω </w:t>
      </w:r>
      <w:r>
        <w:rPr>
          <w:rFonts w:eastAsia="Times New Roman" w:cs="Times New Roman"/>
          <w:szCs w:val="24"/>
        </w:rPr>
        <w:t>από τώρα το</w:t>
      </w:r>
      <w:r>
        <w:rPr>
          <w:rFonts w:eastAsia="Times New Roman" w:cs="Times New Roman"/>
          <w:szCs w:val="24"/>
        </w:rPr>
        <w:t>ν</w:t>
      </w:r>
      <w:r>
        <w:rPr>
          <w:rFonts w:eastAsia="Times New Roman" w:cs="Times New Roman"/>
          <w:szCs w:val="24"/>
        </w:rPr>
        <w:t xml:space="preserve"> χρονικό ορίζοντα, για να έχετε τον χρόνο να σκεφτείτε και να αποφασίσετε. </w:t>
      </w:r>
    </w:p>
    <w:p w14:paraId="22BFDD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κ. Γρηγοράκος έχει τώρα τον λόγο.</w:t>
      </w:r>
    </w:p>
    <w:p w14:paraId="22BFDD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Ευχαριστώ πολύ, κύριε Πρόεδρε.</w:t>
      </w:r>
    </w:p>
    <w:p w14:paraId="22BFDD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βρισκόμαστε σήμερα εδώ, μετά από μια εβδομάδα</w:t>
      </w:r>
      <w:r>
        <w:rPr>
          <w:rFonts w:eastAsia="Times New Roman" w:cs="Times New Roman"/>
          <w:szCs w:val="24"/>
        </w:rPr>
        <w:t>,</w:t>
      </w:r>
      <w:r>
        <w:rPr>
          <w:rFonts w:eastAsia="Times New Roman" w:cs="Times New Roman"/>
          <w:szCs w:val="24"/>
        </w:rPr>
        <w:t xml:space="preserve"> πρα</w:t>
      </w:r>
      <w:r>
        <w:rPr>
          <w:rFonts w:eastAsia="Times New Roman" w:cs="Times New Roman"/>
          <w:szCs w:val="24"/>
        </w:rPr>
        <w:t>γματικά</w:t>
      </w:r>
      <w:r>
        <w:rPr>
          <w:rFonts w:eastAsia="Times New Roman" w:cs="Times New Roman"/>
          <w:szCs w:val="24"/>
        </w:rPr>
        <w:t>,</w:t>
      </w:r>
      <w:r>
        <w:rPr>
          <w:rFonts w:eastAsia="Times New Roman" w:cs="Times New Roman"/>
          <w:szCs w:val="24"/>
        </w:rPr>
        <w:t xml:space="preserve"> ενδελεχούς συζήτησης στην επιτροπή, για να συζητήσουμε ένα ακοστολόγητο νομοσχέδιο. Ένα νομοσχέδιο </w:t>
      </w:r>
      <w:proofErr w:type="spellStart"/>
      <w:r>
        <w:rPr>
          <w:rFonts w:eastAsia="Times New Roman" w:cs="Times New Roman"/>
          <w:szCs w:val="24"/>
        </w:rPr>
        <w:t>εκατόν</w:t>
      </w:r>
      <w:proofErr w:type="spellEnd"/>
      <w:r>
        <w:rPr>
          <w:rFonts w:eastAsia="Times New Roman" w:cs="Times New Roman"/>
          <w:szCs w:val="24"/>
        </w:rPr>
        <w:t xml:space="preserve"> σαράντα άρθρων </w:t>
      </w:r>
      <w:r>
        <w:rPr>
          <w:rFonts w:eastAsia="Times New Roman" w:cs="Times New Roman"/>
          <w:szCs w:val="24"/>
        </w:rPr>
        <w:t>που στην πλειονότητά τους δεν αποτελούν τίποτα παραπάνω από έναν μακρύ κατάλογο ρουσφετιών, όπως είχα πει και στην επιτροπή κα</w:t>
      </w:r>
      <w:r>
        <w:rPr>
          <w:rFonts w:eastAsia="Times New Roman" w:cs="Times New Roman"/>
          <w:szCs w:val="24"/>
        </w:rPr>
        <w:t xml:space="preserve">ι μάλιστα ούτε καν κεκαλυμμένο. Το κάνουμε επειδή έχουμε την εξουσία. </w:t>
      </w:r>
    </w:p>
    <w:p w14:paraId="22BFDD0B" w14:textId="77777777" w:rsidR="007336A6" w:rsidRDefault="002D1229">
      <w:pPr>
        <w:spacing w:line="600" w:lineRule="auto"/>
        <w:ind w:firstLine="720"/>
        <w:contextualSpacing/>
        <w:jc w:val="both"/>
        <w:rPr>
          <w:rFonts w:eastAsia="Times New Roman" w:cs="Times New Roman"/>
          <w:szCs w:val="24"/>
        </w:rPr>
      </w:pPr>
      <w:r w:rsidRPr="00E22CF4">
        <w:rPr>
          <w:rFonts w:eastAsia="Times New Roman" w:cs="Times New Roman"/>
          <w:szCs w:val="24"/>
        </w:rPr>
        <w:t xml:space="preserve">Εμείς το είχαμε χαρακτηρίσει νομοσχέδιο του Γκόρτσου και του </w:t>
      </w:r>
      <w:proofErr w:type="spellStart"/>
      <w:r w:rsidRPr="00E22CF4">
        <w:rPr>
          <w:rFonts w:eastAsia="Times New Roman" w:cs="Times New Roman"/>
          <w:szCs w:val="24"/>
        </w:rPr>
        <w:t>Μαυρογιαλούρου</w:t>
      </w:r>
      <w:proofErr w:type="spellEnd"/>
      <w:r w:rsidRPr="00E22CF4">
        <w:rPr>
          <w:rFonts w:eastAsia="Times New Roman" w:cs="Times New Roman"/>
          <w:szCs w:val="24"/>
        </w:rPr>
        <w:t xml:space="preserve">. Δεν αλλάζουμε αυτόν τον χαρακτηρισμό, γιατί πιστεύουμε ότι το νομοσχέδιο αυτό έχει μέσα του προχειρότητα, </w:t>
      </w:r>
      <w:r w:rsidRPr="00E22CF4">
        <w:rPr>
          <w:rFonts w:eastAsia="Times New Roman" w:cs="Times New Roman"/>
          <w:szCs w:val="24"/>
        </w:rPr>
        <w:t>έχει έλλειψη σχεδίου, έχει έλλειψη διαφάνειας και δεν άλλαξε καθόλου κατά τη διάρκεια της συζήτησης στην επιτροπή. Αυτό που άλλαξε</w:t>
      </w:r>
      <w:r>
        <w:rPr>
          <w:rFonts w:eastAsia="Times New Roman" w:cs="Times New Roman"/>
          <w:szCs w:val="24"/>
        </w:rPr>
        <w:t>,</w:t>
      </w:r>
      <w:r w:rsidRPr="00E22CF4">
        <w:rPr>
          <w:rFonts w:eastAsia="Times New Roman" w:cs="Times New Roman"/>
          <w:szCs w:val="24"/>
        </w:rPr>
        <w:t xml:space="preserve"> είναι να προσθέτουν διάφορα άρθρα </w:t>
      </w:r>
      <w:r>
        <w:rPr>
          <w:rFonts w:eastAsia="Times New Roman" w:cs="Times New Roman"/>
          <w:szCs w:val="24"/>
        </w:rPr>
        <w:t>παραπάνω</w:t>
      </w:r>
      <w:r>
        <w:rPr>
          <w:rFonts w:eastAsia="Times New Roman" w:cs="Times New Roman"/>
          <w:szCs w:val="24"/>
        </w:rPr>
        <w:t>,</w:t>
      </w:r>
      <w:r>
        <w:rPr>
          <w:rFonts w:eastAsia="Times New Roman" w:cs="Times New Roman"/>
          <w:szCs w:val="24"/>
        </w:rPr>
        <w:t xml:space="preserve"> από τις άπειρες τροπολογίες που έφεραν οι Υπουργοί της Κυβέρνησης. </w:t>
      </w:r>
    </w:p>
    <w:p w14:paraId="22BFDD0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w:t>
      </w:r>
      <w:r>
        <w:rPr>
          <w:rFonts w:eastAsia="Times New Roman" w:cs="Times New Roman"/>
          <w:szCs w:val="24"/>
        </w:rPr>
        <w:t>ύριοι συνάδελφοι, είναι πρωτόγνωρα τα γεγονότα που ζούμε. Θυμάμαι ότι εμείς οι ίδιοι οι Βουλευτές</w:t>
      </w:r>
      <w:r>
        <w:rPr>
          <w:rFonts w:eastAsia="Times New Roman" w:cs="Times New Roman"/>
          <w:szCs w:val="24"/>
        </w:rPr>
        <w:t>,</w:t>
      </w:r>
      <w:r>
        <w:rPr>
          <w:rFonts w:eastAsia="Times New Roman" w:cs="Times New Roman"/>
          <w:szCs w:val="24"/>
        </w:rPr>
        <w:t xml:space="preserve"> επειδή είμαστε πολλά χρόνια στην εξουσία, όπως λέτε, είμαστε αυτοί οι οποίοι αντιδρούσαμε όταν ένα νομοσχέδιο ερχόταν από το Γενικό </w:t>
      </w:r>
      <w:r>
        <w:rPr>
          <w:rFonts w:eastAsia="Times New Roman" w:cs="Times New Roman"/>
          <w:szCs w:val="24"/>
        </w:rPr>
        <w:lastRenderedPageBreak/>
        <w:t>Λογιστήριο του Κράτους ακ</w:t>
      </w:r>
      <w:r>
        <w:rPr>
          <w:rFonts w:eastAsia="Times New Roman" w:cs="Times New Roman"/>
          <w:szCs w:val="24"/>
        </w:rPr>
        <w:t>οστολόγητο και δεν ξέραμε πόσο κοστίζει στον ελληνικό λαό.</w:t>
      </w:r>
    </w:p>
    <w:p w14:paraId="22BFDD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λοιπόν, επειδή πιστεύουμε ότι αυτό το νομοσχέδιο είναι καιροσκοπικό, ότι ήρθε δηλαδή, χωρίς να το έχουμε</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ξεκοκαλίσει από την περίοδο του Γενικού Λογιστηρίου και όλες αυτές τις τ</w:t>
      </w:r>
      <w:r>
        <w:rPr>
          <w:rFonts w:eastAsia="Times New Roman" w:cs="Times New Roman"/>
          <w:szCs w:val="24"/>
        </w:rPr>
        <w:t>ροπολογίες που έχετε καταθέσει</w:t>
      </w:r>
      <w:r>
        <w:rPr>
          <w:rFonts w:eastAsia="Times New Roman" w:cs="Times New Roman"/>
          <w:szCs w:val="24"/>
        </w:rPr>
        <w:t>,</w:t>
      </w:r>
      <w:r>
        <w:rPr>
          <w:rFonts w:eastAsia="Times New Roman" w:cs="Times New Roman"/>
          <w:szCs w:val="24"/>
        </w:rPr>
        <w:t xml:space="preserve"> να τις έχετε περάσει μέσα από το Γενικό Λογιστήριο, πιστεύουμε ότι αυτό το νομοσχέδιο δεν έπρεπε να έχει έρθει τώρα στη Βουλή, έπρεπε να έχει έρθει αργότερα και να είναι καλύτερα μελετημένο. </w:t>
      </w:r>
    </w:p>
    <w:p w14:paraId="22BFDD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λέω αυτό γιατί; Διότι από τις</w:t>
      </w:r>
      <w:r>
        <w:rPr>
          <w:rFonts w:eastAsia="Times New Roman" w:cs="Times New Roman"/>
          <w:szCs w:val="24"/>
        </w:rPr>
        <w:t xml:space="preserve"> </w:t>
      </w:r>
      <w:r>
        <w:rPr>
          <w:rFonts w:eastAsia="Times New Roman" w:cs="Times New Roman"/>
          <w:szCs w:val="24"/>
        </w:rPr>
        <w:t xml:space="preserve">τριάντα εννέα </w:t>
      </w:r>
      <w:r>
        <w:rPr>
          <w:rFonts w:eastAsia="Times New Roman" w:cs="Times New Roman"/>
          <w:szCs w:val="24"/>
        </w:rPr>
        <w:t>παρατηρήσεις που έχει κάνει η ΠΟΕ-ΟΤΑ για το νομοσχέδιο αυτό, η Κυβέρνηση δεν δέχθηκε κα</w:t>
      </w:r>
      <w:r>
        <w:rPr>
          <w:rFonts w:eastAsia="Times New Roman" w:cs="Times New Roman"/>
          <w:szCs w:val="24"/>
        </w:rPr>
        <w:t>μ</w:t>
      </w:r>
      <w:r>
        <w:rPr>
          <w:rFonts w:eastAsia="Times New Roman" w:cs="Times New Roman"/>
          <w:szCs w:val="24"/>
        </w:rPr>
        <w:t>μία. Κατά τα άλλα είναι μια δημοκρατική Κυβέρνηση. Από τις εβδομήντα περίπου παρατηρήσεις που έκανε η ΚΕΔΕ, πάλι δεν δέχθηκε κα</w:t>
      </w:r>
      <w:r>
        <w:rPr>
          <w:rFonts w:eastAsia="Times New Roman" w:cs="Times New Roman"/>
          <w:szCs w:val="24"/>
        </w:rPr>
        <w:t>μ</w:t>
      </w:r>
      <w:r>
        <w:rPr>
          <w:rFonts w:eastAsia="Times New Roman" w:cs="Times New Roman"/>
          <w:szCs w:val="24"/>
        </w:rPr>
        <w:t>μία το Υπουργείο και ο κ</w:t>
      </w:r>
      <w:r>
        <w:rPr>
          <w:rFonts w:eastAsia="Times New Roman" w:cs="Times New Roman"/>
          <w:szCs w:val="24"/>
        </w:rPr>
        <w:t>ύριος Υπουργός. Εμείς θα εξακολουθήσουμε να πιστεύουμε ότι η τοπική αυτοδιοίκηση, το συνδικαλιστικό κίνημα, η Βουλή των Ελλήνων και η δικαιοσύνη</w:t>
      </w:r>
      <w:r>
        <w:rPr>
          <w:rFonts w:eastAsia="Times New Roman" w:cs="Times New Roman"/>
          <w:szCs w:val="24"/>
        </w:rPr>
        <w:t>,</w:t>
      </w:r>
      <w:r>
        <w:rPr>
          <w:rFonts w:eastAsia="Times New Roman" w:cs="Times New Roman"/>
          <w:szCs w:val="24"/>
        </w:rPr>
        <w:t xml:space="preserve"> είναι πυλώνες της δημοκρατίας </w:t>
      </w:r>
      <w:r>
        <w:rPr>
          <w:rFonts w:eastAsia="Times New Roman" w:cs="Times New Roman"/>
          <w:szCs w:val="24"/>
        </w:rPr>
        <w:t>κ</w:t>
      </w:r>
      <w:r>
        <w:rPr>
          <w:rFonts w:eastAsia="Times New Roman" w:cs="Times New Roman"/>
          <w:szCs w:val="24"/>
        </w:rPr>
        <w:t>αι ό,τι έχει με αυτό σχέση</w:t>
      </w:r>
      <w:r>
        <w:rPr>
          <w:rFonts w:eastAsia="Times New Roman" w:cs="Times New Roman"/>
          <w:szCs w:val="24"/>
        </w:rPr>
        <w:t>,</w:t>
      </w:r>
      <w:r>
        <w:rPr>
          <w:rFonts w:eastAsia="Times New Roman" w:cs="Times New Roman"/>
          <w:szCs w:val="24"/>
        </w:rPr>
        <w:t xml:space="preserve"> εμείς θα το στηρίζουμε. Αν κάποιοι πάνε να πειράξουν αυτούς τους τέσσερις πυλώνες, εμείς δεν μπορούμε </w:t>
      </w:r>
      <w:r>
        <w:rPr>
          <w:rFonts w:eastAsia="Times New Roman" w:cs="Times New Roman"/>
          <w:szCs w:val="24"/>
        </w:rPr>
        <w:lastRenderedPageBreak/>
        <w:t>να είμαστε μαζί τους, δεν μπορούμε να συζητάμε και να ψηφίζουμε κάτι μαζί τους.</w:t>
      </w:r>
    </w:p>
    <w:p w14:paraId="22BFDD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Έρχεστε, λοιπόν, με αυτό το νομοσχέδιο και λέτε να συνεχίσουν να λειτουργ</w:t>
      </w:r>
      <w:r>
        <w:rPr>
          <w:rFonts w:eastAsia="Times New Roman" w:cs="Times New Roman"/>
          <w:szCs w:val="24"/>
        </w:rPr>
        <w:t>ούν ακόμη και μετά από τρεις συνεχόμενες ζημιογόνες εταιρικές κρίσεις οι αναπτυξιακές εταιρίες των δήμων. Δεν σας λέμε την κακή εμπειρία που είχαμε περάσει τότε για να δούμε τι γίνεται και τι εσείς κάνατε να μη μας στείλουν στοιχεία ούτε οι εργαζόμενοι ούτ</w:t>
      </w:r>
      <w:r>
        <w:rPr>
          <w:rFonts w:eastAsia="Times New Roman" w:cs="Times New Roman"/>
          <w:szCs w:val="24"/>
        </w:rPr>
        <w:t xml:space="preserve">ε οι προϊστάμενοι. Βέβαια κι εμείς </w:t>
      </w:r>
      <w:r>
        <w:rPr>
          <w:rFonts w:eastAsia="Times New Roman" w:cs="Times New Roman"/>
          <w:szCs w:val="24"/>
        </w:rPr>
        <w:t xml:space="preserve">ως </w:t>
      </w:r>
      <w:r>
        <w:rPr>
          <w:rFonts w:eastAsia="Times New Roman" w:cs="Times New Roman"/>
          <w:szCs w:val="24"/>
        </w:rPr>
        <w:t>κράτος τότε -αυτή η επάρατος κυβέρνηση Σαμαρά-Βενιζέλου</w:t>
      </w:r>
      <w:r>
        <w:rPr>
          <w:rFonts w:eastAsia="Times New Roman" w:cs="Times New Roman"/>
          <w:szCs w:val="24"/>
        </w:rPr>
        <w:t xml:space="preserve">- </w:t>
      </w:r>
      <w:r>
        <w:rPr>
          <w:rFonts w:eastAsia="Times New Roman" w:cs="Times New Roman"/>
          <w:szCs w:val="24"/>
        </w:rPr>
        <w:t xml:space="preserve">είπαμε ότι εδώ υπάρχει κράτος και πρέπει κάποιοι να αναλάβουν τις ευθύνες τους γιατί δεν στέλνουν στοιχεία στο Υπουργείο Εσωτερικών. </w:t>
      </w:r>
    </w:p>
    <w:p w14:paraId="22BFDD10" w14:textId="77777777" w:rsidR="007336A6" w:rsidRDefault="002D1229">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ι κάναμε; Όλους αυτούς του</w:t>
      </w:r>
      <w:r>
        <w:rPr>
          <w:rFonts w:eastAsia="Times New Roman"/>
          <w:szCs w:val="24"/>
        </w:rPr>
        <w:t>ς υπαλλήλους τους οποίους εσείς τους ωθούσατε να μην ακούν την κυβέρνηση -εσείς τα λέγατε αυτά, λέγατε «μη στέλνετε στοιχεία», είσαστε οι πρωτοστάτες αυτής της κατάστασης- τους στείλαμε να περάσουν τα πειθαρχικά συμβούλια</w:t>
      </w:r>
      <w:r>
        <w:rPr>
          <w:rFonts w:eastAsia="Times New Roman"/>
          <w:szCs w:val="24"/>
        </w:rPr>
        <w:t>,</w:t>
      </w:r>
      <w:r>
        <w:rPr>
          <w:rFonts w:eastAsia="Times New Roman"/>
          <w:szCs w:val="24"/>
        </w:rPr>
        <w:t xml:space="preserve"> που προβλέπει η πειθαρχική διαδικ</w:t>
      </w:r>
      <w:r>
        <w:rPr>
          <w:rFonts w:eastAsia="Times New Roman"/>
          <w:szCs w:val="24"/>
        </w:rPr>
        <w:t xml:space="preserve">ασία. Αυτή τη στιγμή υπάρχουν πέντε χιλιάδες εκκρεμείς περιπτώσεις πειθαρχικών, τις οποίες έχει η Υπουργός Διοικητικής Μεταρρύθμισης, η κ. </w:t>
      </w:r>
      <w:proofErr w:type="spellStart"/>
      <w:r>
        <w:rPr>
          <w:rFonts w:eastAsia="Times New Roman"/>
          <w:szCs w:val="24"/>
        </w:rPr>
        <w:t>Γεροβασίλη</w:t>
      </w:r>
      <w:proofErr w:type="spellEnd"/>
      <w:r>
        <w:rPr>
          <w:rFonts w:eastAsia="Times New Roman"/>
          <w:szCs w:val="24"/>
        </w:rPr>
        <w:t xml:space="preserve">. </w:t>
      </w:r>
    </w:p>
    <w:p w14:paraId="22BFDD11"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Δυόμισι χρόνια δεν έχει προχωρήσει τίποτα. Δεν μπορεί να λειτουργήσει το κράτος -και να συνεχίσει να λει</w:t>
      </w:r>
      <w:r>
        <w:rPr>
          <w:rFonts w:eastAsia="Times New Roman"/>
          <w:szCs w:val="24"/>
        </w:rPr>
        <w:t xml:space="preserve">τουργεί- όταν οι ίδιοι οι υπάλληλοι δεν σέβονται τους νόμους, δεν εφαρμόζουν τους νόμους </w:t>
      </w:r>
      <w:r>
        <w:rPr>
          <w:rFonts w:eastAsia="Times New Roman"/>
          <w:szCs w:val="24"/>
        </w:rPr>
        <w:t>κ</w:t>
      </w:r>
      <w:r>
        <w:rPr>
          <w:rFonts w:eastAsia="Times New Roman"/>
          <w:szCs w:val="24"/>
        </w:rPr>
        <w:t>αι δεν μπορεί τώρα η επόμενη, πιθανόν, κυβέρνηση, η Νέα Δημοκρατία, να έρθει και να προτείνει στους υπαλλήλους</w:t>
      </w:r>
      <w:r>
        <w:rPr>
          <w:rFonts w:eastAsia="Times New Roman"/>
          <w:szCs w:val="24"/>
        </w:rPr>
        <w:t>,</w:t>
      </w:r>
      <w:r>
        <w:rPr>
          <w:rFonts w:eastAsia="Times New Roman"/>
          <w:szCs w:val="24"/>
        </w:rPr>
        <w:t xml:space="preserve"> πάλι να μην ακούν τη σημερινή Κυβέρνηση, διότι αυτό δε</w:t>
      </w:r>
      <w:r>
        <w:rPr>
          <w:rFonts w:eastAsia="Times New Roman"/>
          <w:szCs w:val="24"/>
        </w:rPr>
        <w:t xml:space="preserve">ν θα είναι πια κράτος, θα είναι κάτι άλλο, που δεν μπορώ να το χαρακτηρίσω. </w:t>
      </w:r>
    </w:p>
    <w:p w14:paraId="22BFDD1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Έρχεστε, λοιπόν, και βάζετε στις αναπτυξιακές εταιρείες και διάφορα άλλα ρουσφέτια στους δήμους, γιατί προσπαθείτε να βρείτε συμμάχους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Δεν μπορέσατε να κ</w:t>
      </w:r>
      <w:r>
        <w:rPr>
          <w:rFonts w:eastAsia="Times New Roman"/>
          <w:szCs w:val="24"/>
        </w:rPr>
        <w:t xml:space="preserve">άνετε τίποτα την προηγούμενη φορά. Έχετε ελάχιστους δημάρχους, ελάχιστες δυνάμεις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Θέλετε, λοιπόν, να αποκτήσετε άκρη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και αυτό προσπαθείτε να κάνετε με αυτό το νομοσχέδιο και με το επόμενο νομοσχέδιο που μι</w:t>
      </w:r>
      <w:r>
        <w:rPr>
          <w:rFonts w:eastAsia="Times New Roman"/>
          <w:szCs w:val="24"/>
        </w:rPr>
        <w:t>λάτε για τον «</w:t>
      </w:r>
      <w:r>
        <w:rPr>
          <w:rFonts w:eastAsia="Times New Roman"/>
          <w:szCs w:val="24"/>
        </w:rPr>
        <w:t>ΚΑΛΛΙΚΡΑΤΗ</w:t>
      </w:r>
      <w:r>
        <w:rPr>
          <w:rFonts w:eastAsia="Times New Roman"/>
          <w:szCs w:val="24"/>
        </w:rPr>
        <w:t xml:space="preserve">», όπως είπε ο </w:t>
      </w:r>
      <w:r>
        <w:rPr>
          <w:rFonts w:eastAsia="Times New Roman"/>
          <w:szCs w:val="24"/>
        </w:rPr>
        <w:t>ε</w:t>
      </w:r>
      <w:r>
        <w:rPr>
          <w:rFonts w:eastAsia="Times New Roman"/>
          <w:szCs w:val="24"/>
        </w:rPr>
        <w:t xml:space="preserve">ισηγητής της Πλειοψηφίας. </w:t>
      </w:r>
    </w:p>
    <w:p w14:paraId="22BFDD13" w14:textId="77777777" w:rsidR="007336A6" w:rsidRDefault="002D1229">
      <w:pPr>
        <w:spacing w:line="600" w:lineRule="auto"/>
        <w:ind w:firstLine="720"/>
        <w:contextualSpacing/>
        <w:jc w:val="both"/>
        <w:rPr>
          <w:rFonts w:eastAsia="Times New Roman"/>
          <w:szCs w:val="24"/>
        </w:rPr>
      </w:pPr>
      <w:r>
        <w:rPr>
          <w:rFonts w:eastAsia="Times New Roman"/>
          <w:szCs w:val="24"/>
        </w:rPr>
        <w:t>Εγώ, αγαπητοί συνάδελφοι, βλέπω ότι μετά από δυόμισι χρόνια</w:t>
      </w:r>
      <w:r>
        <w:rPr>
          <w:rFonts w:eastAsia="Times New Roman"/>
          <w:szCs w:val="24"/>
        </w:rPr>
        <w:t>,</w:t>
      </w:r>
      <w:r>
        <w:rPr>
          <w:rFonts w:eastAsia="Times New Roman"/>
          <w:szCs w:val="24"/>
        </w:rPr>
        <w:t xml:space="preserve"> η δική σας ομάδα δεν έχει εγκαταλείψει τα παιχνίδια με τους θεσμούς, το Σύνταγμα, τους νόμους, όταν κάποιοι βγαίνουν </w:t>
      </w:r>
      <w:r>
        <w:rPr>
          <w:rFonts w:eastAsia="Times New Roman"/>
          <w:szCs w:val="24"/>
        </w:rPr>
        <w:lastRenderedPageBreak/>
        <w:t>στην τηλεόρ</w:t>
      </w:r>
      <w:r>
        <w:rPr>
          <w:rFonts w:eastAsia="Times New Roman"/>
          <w:szCs w:val="24"/>
        </w:rPr>
        <w:t xml:space="preserve">αση και μιλούν για «κινηματικό νόμισμα», που είχατε πιστέψει κι εσείς. Ένας άλλος Υπουργός σας συνομιλεί με ισοβίτες. Δεν μιλάτε καθόλου. Κανείς σας. Δεν παίρνετε θέση. Ελάχιστοι το κάνουν. Σφυρίζετε αδιάφορα, λες και δεν υπάρχετε. </w:t>
      </w:r>
    </w:p>
    <w:p w14:paraId="22BFDD14" w14:textId="77777777" w:rsidR="007336A6" w:rsidRDefault="002D1229">
      <w:pPr>
        <w:spacing w:line="600" w:lineRule="auto"/>
        <w:ind w:firstLine="720"/>
        <w:contextualSpacing/>
        <w:jc w:val="both"/>
        <w:rPr>
          <w:rFonts w:eastAsia="Times New Roman"/>
          <w:szCs w:val="24"/>
        </w:rPr>
      </w:pPr>
      <w:r>
        <w:rPr>
          <w:rFonts w:eastAsia="Times New Roman"/>
          <w:szCs w:val="24"/>
        </w:rPr>
        <w:t>Αν κάποιος μου έλεγε πρ</w:t>
      </w:r>
      <w:r>
        <w:rPr>
          <w:rFonts w:eastAsia="Times New Roman"/>
          <w:szCs w:val="24"/>
        </w:rPr>
        <w:t>ιν από χρόνια ότι ο νέος και άφθαρτος κ. Τσίπρας θα συνέπραττε με την Πρόεδρο του Αρείου Πάγου και τον πρώην επικεφαλής της ΕΥΠ, που τον έχει κάνει και Υπουργό -πρωτόγνωρο στα παγκόσμια χρονικά πιστεύω- εγώ θα έλεγα ότι είναι πολύ μεγάλο ανέκδοτο αυτό. Είδ</w:t>
      </w:r>
      <w:r>
        <w:rPr>
          <w:rFonts w:eastAsia="Times New Roman"/>
          <w:szCs w:val="24"/>
        </w:rPr>
        <w:t xml:space="preserve">αμε, όμως, αυτές τις μέρες και την επίσκεψη της νομικής συμβούλου του Πρωθυπουργού, της πρώην Προέδρου του Αρείου Πάγου, να επισκέπτεται την κυρία </w:t>
      </w:r>
      <w:r>
        <w:rPr>
          <w:rFonts w:eastAsia="Times New Roman"/>
          <w:szCs w:val="24"/>
        </w:rPr>
        <w:t>ε</w:t>
      </w:r>
      <w:r>
        <w:rPr>
          <w:rFonts w:eastAsia="Times New Roman"/>
          <w:szCs w:val="24"/>
        </w:rPr>
        <w:t>ισαγγελέα του Αρείου Πάγου. Δεν το πίστευα. Δυστυχώς, όμως, είναι πραγματικότητα.</w:t>
      </w:r>
    </w:p>
    <w:p w14:paraId="22BFDD15" w14:textId="77777777" w:rsidR="007336A6" w:rsidRDefault="002D1229">
      <w:pPr>
        <w:spacing w:line="600" w:lineRule="auto"/>
        <w:ind w:firstLine="720"/>
        <w:contextualSpacing/>
        <w:jc w:val="both"/>
        <w:rPr>
          <w:rFonts w:eastAsia="Times New Roman"/>
          <w:szCs w:val="24"/>
        </w:rPr>
      </w:pPr>
      <w:r>
        <w:rPr>
          <w:rFonts w:eastAsia="Times New Roman"/>
          <w:szCs w:val="24"/>
        </w:rPr>
        <w:t>Ό</w:t>
      </w:r>
      <w:r>
        <w:rPr>
          <w:rFonts w:eastAsia="Times New Roman"/>
          <w:szCs w:val="24"/>
        </w:rPr>
        <w:t>λα αυτά, κυρίες και κύριο</w:t>
      </w:r>
      <w:r>
        <w:rPr>
          <w:rFonts w:eastAsia="Times New Roman"/>
          <w:szCs w:val="24"/>
        </w:rPr>
        <w:t xml:space="preserve">ι συνάδελφοι, δεν τα σκαρφιστήκαμε εμείς. Κανένας δεν είναι προβοκάτορας. Κανένας δεν είναι υπονομευτής της Αριστεράς. Είναι γεγονότα που σας διαψεύδουν, γιατί το μοναδικό πειστήριο της αλήθειας είναι οι πράξεις </w:t>
      </w:r>
      <w:r>
        <w:rPr>
          <w:rFonts w:eastAsia="Times New Roman"/>
          <w:szCs w:val="24"/>
        </w:rPr>
        <w:t>κ</w:t>
      </w:r>
      <w:r>
        <w:rPr>
          <w:rFonts w:eastAsia="Times New Roman"/>
          <w:szCs w:val="24"/>
        </w:rPr>
        <w:t xml:space="preserve">ι όλα αυτά που σας είπα, είναι πράξεις. </w:t>
      </w:r>
    </w:p>
    <w:p w14:paraId="22BFDD16" w14:textId="77777777" w:rsidR="007336A6" w:rsidRDefault="002D1229">
      <w:pPr>
        <w:spacing w:line="600" w:lineRule="auto"/>
        <w:ind w:firstLine="720"/>
        <w:contextualSpacing/>
        <w:jc w:val="both"/>
        <w:rPr>
          <w:rFonts w:eastAsia="Times New Roman"/>
          <w:szCs w:val="24"/>
        </w:rPr>
      </w:pPr>
      <w:r>
        <w:rPr>
          <w:rFonts w:eastAsia="Times New Roman"/>
          <w:szCs w:val="24"/>
        </w:rPr>
        <w:t>Εγ</w:t>
      </w:r>
      <w:r>
        <w:rPr>
          <w:rFonts w:eastAsia="Times New Roman"/>
          <w:szCs w:val="24"/>
        </w:rPr>
        <w:t xml:space="preserve">ώ, λοιπόν, θυμάμαι μεγάλες φυσιογνωμίες της Αριστεράς, τον Φλωράκη, τον Κύρκο, τον Φαράκο, τον Παπαγιαννάκη, </w:t>
      </w:r>
      <w:r>
        <w:rPr>
          <w:rFonts w:eastAsia="Times New Roman"/>
          <w:szCs w:val="24"/>
        </w:rPr>
        <w:lastRenderedPageBreak/>
        <w:t xml:space="preserve">τον Γιάνναρο. </w:t>
      </w:r>
      <w:r>
        <w:rPr>
          <w:rFonts w:eastAsia="Times New Roman"/>
          <w:szCs w:val="24"/>
        </w:rPr>
        <w:t>Έ</w:t>
      </w:r>
      <w:r>
        <w:rPr>
          <w:rFonts w:eastAsia="Times New Roman"/>
          <w:szCs w:val="24"/>
        </w:rPr>
        <w:t>χουμε συνυπάρξει με αυτούς τους ανθρώπους. Μπορεί να μας χώριζαν πολλά. Πάρα πολλά μας χώριζαν! Να ξέρετε, όμως, ότι το ήθος και η π</w:t>
      </w:r>
      <w:r>
        <w:rPr>
          <w:rFonts w:eastAsia="Times New Roman"/>
          <w:szCs w:val="24"/>
        </w:rPr>
        <w:t>ροσήλωσή τους στις αρχές και στις αξίες της Αριστεράς</w:t>
      </w:r>
      <w:r>
        <w:rPr>
          <w:rFonts w:eastAsia="Times New Roman"/>
          <w:szCs w:val="24"/>
        </w:rPr>
        <w:t>,</w:t>
      </w:r>
      <w:r>
        <w:rPr>
          <w:rFonts w:eastAsia="Times New Roman"/>
          <w:szCs w:val="24"/>
        </w:rPr>
        <w:t xml:space="preserve"> τους καθιστούσαν για εμάς αξιοσέβαστα πρόσωπα και τους σεβόμασταν όλοι όλες οι παρατάξεις της Βουλής κι όλες οι πλευρές της Βουλής. </w:t>
      </w:r>
    </w:p>
    <w:p w14:paraId="22BFDD17" w14:textId="77777777" w:rsidR="007336A6" w:rsidRDefault="002D1229">
      <w:pPr>
        <w:spacing w:line="600" w:lineRule="auto"/>
        <w:ind w:firstLine="720"/>
        <w:contextualSpacing/>
        <w:jc w:val="both"/>
        <w:rPr>
          <w:rFonts w:eastAsia="Times New Roman"/>
          <w:szCs w:val="24"/>
        </w:rPr>
      </w:pPr>
      <w:r>
        <w:rPr>
          <w:rFonts w:eastAsia="Times New Roman"/>
          <w:szCs w:val="24"/>
        </w:rPr>
        <w:t>Αν έχετε, λοιπόν, αντιγράψει μόνο τα άσχημα, τα οποία εμείς τουλάχισ</w:t>
      </w:r>
      <w:r>
        <w:rPr>
          <w:rFonts w:eastAsia="Times New Roman"/>
          <w:szCs w:val="24"/>
        </w:rPr>
        <w:t>τον δεν θέλουμε ξανά, αποδεικνύετε ότι έχετε διαβρωθεί πολύ. Δεν σας κρύβω ότι η επίδραση της εξουσίας πάνω σας ήταν πολύ γοητευτική και πολύ καταλυτική</w:t>
      </w:r>
      <w:r>
        <w:rPr>
          <w:rFonts w:eastAsia="Times New Roman"/>
          <w:szCs w:val="24"/>
        </w:rPr>
        <w:t>,</w:t>
      </w:r>
      <w:r>
        <w:rPr>
          <w:rFonts w:eastAsia="Times New Roman"/>
          <w:szCs w:val="24"/>
        </w:rPr>
        <w:t xml:space="preserve"> για να φέρετε προς ψήφιση ένα τέτοιο νομοσχέδιο. Όχι ότι δεν έχει καλά στοιχεία. Έχει καλά στοιχεία, τ</w:t>
      </w:r>
      <w:r>
        <w:rPr>
          <w:rFonts w:eastAsia="Times New Roman"/>
          <w:szCs w:val="24"/>
        </w:rPr>
        <w:t>α οποία εμείς θα τα αναδείξουμε στη δευτερολογία μας και στην κατ’ άρθρο συζήτηση. Δεν μπορούμε, όμως, να πάμε σε μια τέτοια φιλοσοφία και να ψηφίσουμε επί της αρχής το νομοσχέδιο</w:t>
      </w:r>
      <w:r>
        <w:rPr>
          <w:rFonts w:eastAsia="Times New Roman"/>
          <w:szCs w:val="24"/>
        </w:rPr>
        <w:t>,</w:t>
      </w:r>
      <w:r>
        <w:rPr>
          <w:rFonts w:eastAsia="Times New Roman"/>
          <w:szCs w:val="24"/>
        </w:rPr>
        <w:t xml:space="preserve"> που είναι γεμάτο λαϊκισμό και ρουσφέτια. </w:t>
      </w:r>
    </w:p>
    <w:p w14:paraId="22BFDD18" w14:textId="77777777" w:rsidR="007336A6" w:rsidRDefault="002D1229">
      <w:pPr>
        <w:spacing w:line="600" w:lineRule="auto"/>
        <w:ind w:firstLine="720"/>
        <w:contextualSpacing/>
        <w:jc w:val="both"/>
        <w:rPr>
          <w:rFonts w:eastAsia="Times New Roman"/>
          <w:szCs w:val="24"/>
        </w:rPr>
      </w:pPr>
      <w:r>
        <w:rPr>
          <w:rFonts w:eastAsia="Times New Roman"/>
          <w:szCs w:val="24"/>
        </w:rPr>
        <w:t>Εγώ ήξερα ότι ένα μεγάλο και πολυ</w:t>
      </w:r>
      <w:r>
        <w:rPr>
          <w:rFonts w:eastAsia="Times New Roman"/>
          <w:szCs w:val="24"/>
        </w:rPr>
        <w:t>συλλεκτικό κόμμα</w:t>
      </w:r>
      <w:r>
        <w:rPr>
          <w:rFonts w:eastAsia="Times New Roman"/>
          <w:szCs w:val="24"/>
        </w:rPr>
        <w:t>,</w:t>
      </w:r>
      <w:r>
        <w:rPr>
          <w:rFonts w:eastAsia="Times New Roman"/>
          <w:szCs w:val="24"/>
        </w:rPr>
        <w:t xml:space="preserve"> είναι φυσικό να έχει όλα τα αγκάθια και τα λουλούδια μέσα του. Ξέρετε, όμως, ότι όλα αυτά ανθίζουν στους κομματικούς βιότοπους, γιατί πάντα υπήρχαν πελατειακές εξαρτήσεις. Αυτές ήταν μια πολύ μεγάλη παθογένεια των κυβερνήσεων του τόπου. Κ</w:t>
      </w:r>
      <w:r>
        <w:rPr>
          <w:rFonts w:eastAsia="Times New Roman"/>
          <w:szCs w:val="24"/>
        </w:rPr>
        <w:t xml:space="preserve">άποιοι </w:t>
      </w:r>
      <w:r>
        <w:rPr>
          <w:rFonts w:eastAsia="Times New Roman"/>
          <w:szCs w:val="24"/>
        </w:rPr>
        <w:lastRenderedPageBreak/>
        <w:t>από εμάς θεωρούσαν, μάλιστα, το κράτος ως λάφυρο. Αυτό ήταν λάθος. Αποδείχθηκε λάθος για τον τόπο. Κάνετε, όμως, κι εσείς το ίδιο ακριβώς λάθος. Κάνατε τόσα λάθη σε δυόμισι χρόνια και κα</w:t>
      </w:r>
      <w:r>
        <w:rPr>
          <w:rFonts w:eastAsia="Times New Roman"/>
          <w:szCs w:val="24"/>
        </w:rPr>
        <w:t>μ</w:t>
      </w:r>
      <w:r>
        <w:rPr>
          <w:rFonts w:eastAsia="Times New Roman"/>
          <w:szCs w:val="24"/>
        </w:rPr>
        <w:t xml:space="preserve">μία αυτοκριτική. </w:t>
      </w:r>
    </w:p>
    <w:p w14:paraId="22BFDD19" w14:textId="77777777" w:rsidR="007336A6" w:rsidRDefault="002D1229">
      <w:pPr>
        <w:spacing w:line="600" w:lineRule="auto"/>
        <w:ind w:firstLine="720"/>
        <w:contextualSpacing/>
        <w:jc w:val="both"/>
        <w:rPr>
          <w:rFonts w:eastAsia="Times New Roman"/>
          <w:szCs w:val="24"/>
        </w:rPr>
      </w:pPr>
      <w:r>
        <w:rPr>
          <w:rFonts w:eastAsia="Times New Roman"/>
          <w:szCs w:val="24"/>
        </w:rPr>
        <w:t>Πιστεύω, λοιπόν, ότι το ΑΣΕΠ ήταν μια μεγάλη</w:t>
      </w:r>
      <w:r>
        <w:rPr>
          <w:rFonts w:eastAsia="Times New Roman"/>
          <w:szCs w:val="24"/>
        </w:rPr>
        <w:t xml:space="preserve"> μεταρρύθμιση </w:t>
      </w:r>
      <w:r>
        <w:rPr>
          <w:rFonts w:eastAsia="Times New Roman"/>
          <w:szCs w:val="24"/>
        </w:rPr>
        <w:t>κ</w:t>
      </w:r>
      <w:r>
        <w:rPr>
          <w:rFonts w:eastAsia="Times New Roman"/>
          <w:szCs w:val="24"/>
        </w:rPr>
        <w:t>αι φέρνετε τώρα ανθρώπους οι οποίοι είχαν περάσει με το ΑΣΕΠ το 2009, με τις τότε ανάγκες, να τους διορίσετε. Η θεσμοθέτηση του «</w:t>
      </w:r>
      <w:r>
        <w:rPr>
          <w:rFonts w:eastAsia="Times New Roman"/>
          <w:szCs w:val="24"/>
        </w:rPr>
        <w:t>ΚΑΛΛΙΚΡΑΤΗ</w:t>
      </w:r>
      <w:r>
        <w:rPr>
          <w:rFonts w:eastAsia="Times New Roman"/>
          <w:szCs w:val="24"/>
        </w:rPr>
        <w:t>», της «</w:t>
      </w:r>
      <w:r>
        <w:rPr>
          <w:rFonts w:eastAsia="Times New Roman"/>
          <w:szCs w:val="24"/>
        </w:rPr>
        <w:t>ΔΙΑΥΓΕΙΑΣ</w:t>
      </w:r>
      <w:r>
        <w:rPr>
          <w:rFonts w:eastAsia="Times New Roman"/>
          <w:szCs w:val="24"/>
        </w:rPr>
        <w:t>», της «</w:t>
      </w:r>
      <w:r>
        <w:rPr>
          <w:rFonts w:eastAsia="Times New Roman"/>
          <w:szCs w:val="24"/>
        </w:rPr>
        <w:t>ΔΙΑΦΑΝΕΙΑΣ</w:t>
      </w:r>
      <w:r>
        <w:rPr>
          <w:rFonts w:eastAsia="Times New Roman"/>
          <w:szCs w:val="24"/>
        </w:rPr>
        <w:t>», του «</w:t>
      </w:r>
      <w:proofErr w:type="spellStart"/>
      <w:r>
        <w:rPr>
          <w:rFonts w:eastAsia="Times New Roman"/>
          <w:szCs w:val="24"/>
          <w:lang w:val="en-US"/>
        </w:rPr>
        <w:t>OpenGov</w:t>
      </w:r>
      <w:proofErr w:type="spellEnd"/>
      <w:r>
        <w:rPr>
          <w:rFonts w:eastAsia="Times New Roman"/>
          <w:szCs w:val="24"/>
        </w:rPr>
        <w:t xml:space="preserve">», τα </w:t>
      </w:r>
      <w:r>
        <w:rPr>
          <w:rFonts w:eastAsia="Times New Roman"/>
          <w:szCs w:val="24"/>
        </w:rPr>
        <w:t>κ</w:t>
      </w:r>
      <w:r>
        <w:rPr>
          <w:rFonts w:eastAsia="Times New Roman"/>
          <w:szCs w:val="24"/>
        </w:rPr>
        <w:t xml:space="preserve">έντρα </w:t>
      </w:r>
      <w:r>
        <w:rPr>
          <w:rFonts w:eastAsia="Times New Roman"/>
          <w:szCs w:val="24"/>
        </w:rPr>
        <w:t>ε</w:t>
      </w:r>
      <w:r>
        <w:rPr>
          <w:rFonts w:eastAsia="Times New Roman"/>
          <w:szCs w:val="24"/>
        </w:rPr>
        <w:t xml:space="preserve">ξυπηρέτησης </w:t>
      </w:r>
      <w:r>
        <w:rPr>
          <w:rFonts w:eastAsia="Times New Roman"/>
          <w:szCs w:val="24"/>
        </w:rPr>
        <w:t>π</w:t>
      </w:r>
      <w:r>
        <w:rPr>
          <w:rFonts w:eastAsia="Times New Roman"/>
          <w:szCs w:val="24"/>
        </w:rPr>
        <w:t xml:space="preserve">ολιτών ήταν μεγάλες </w:t>
      </w:r>
      <w:r>
        <w:rPr>
          <w:rFonts w:eastAsia="Times New Roman"/>
          <w:szCs w:val="24"/>
        </w:rPr>
        <w:t>μεταρρυθμίσεις. Ήρθαν, όμως, διάφορες κυβερνήσεις κι όλα αυτά αποδυνάμωσαν την αρχική φιλοσοφία των μεταρρυθμίσεων.</w:t>
      </w:r>
    </w:p>
    <w:p w14:paraId="22BFDD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Πρέπει</w:t>
      </w:r>
      <w:r>
        <w:rPr>
          <w:rFonts w:eastAsia="Times New Roman" w:cs="Times New Roman"/>
          <w:szCs w:val="24"/>
        </w:rPr>
        <w:t>,</w:t>
      </w:r>
      <w:r>
        <w:rPr>
          <w:rFonts w:eastAsia="Times New Roman" w:cs="Times New Roman"/>
          <w:szCs w:val="24"/>
        </w:rPr>
        <w:t xml:space="preserve"> λοιπόν, ξανά όλοι εφόσον θέλουμε αυτή η χώρα να πάει μπροστά και να ξαναλειτουργήσει, να επαναφέρουμε την αρχική φιλοσοφία των νομοθ</w:t>
      </w:r>
      <w:r>
        <w:rPr>
          <w:rFonts w:eastAsia="Times New Roman" w:cs="Times New Roman"/>
          <w:szCs w:val="24"/>
        </w:rPr>
        <w:t xml:space="preserve">ετημάτων αυτών. </w:t>
      </w:r>
    </w:p>
    <w:p w14:paraId="22BFDD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Ό,τι πήραμε με τους αρχικούς νόμους, θα πρέπει προσεκτικά να το επαναφέρουμε. Θα πρέπει, βέβαια, να έχουμε και μια εξελικτική διαδικασία, να αξιολογήσουμε τους νόμους. Ναι να φέρουμε τον «</w:t>
      </w:r>
      <w:r>
        <w:rPr>
          <w:rFonts w:eastAsia="Times New Roman" w:cs="Times New Roman"/>
          <w:szCs w:val="24"/>
        </w:rPr>
        <w:t>ΚΑΛΛΙΚΡΑΤΗ</w:t>
      </w:r>
      <w:r>
        <w:rPr>
          <w:rFonts w:eastAsia="Times New Roman" w:cs="Times New Roman"/>
          <w:szCs w:val="24"/>
        </w:rPr>
        <w:t>», αλλά να τον φέρουμε προς τη θετική κατ</w:t>
      </w:r>
      <w:r>
        <w:rPr>
          <w:rFonts w:eastAsia="Times New Roman" w:cs="Times New Roman"/>
          <w:szCs w:val="24"/>
        </w:rPr>
        <w:t>εύθυνση, να το συζητήσουμε. Όλα τα λάθη του όσα έχει</w:t>
      </w:r>
      <w:r>
        <w:rPr>
          <w:rFonts w:eastAsia="Times New Roman" w:cs="Times New Roman"/>
          <w:szCs w:val="24"/>
        </w:rPr>
        <w:t>,</w:t>
      </w:r>
      <w:r>
        <w:rPr>
          <w:rFonts w:eastAsia="Times New Roman" w:cs="Times New Roman"/>
          <w:szCs w:val="24"/>
        </w:rPr>
        <w:t xml:space="preserve"> να τα </w:t>
      </w:r>
      <w:r>
        <w:rPr>
          <w:rFonts w:eastAsia="Times New Roman" w:cs="Times New Roman"/>
          <w:szCs w:val="24"/>
        </w:rPr>
        <w:lastRenderedPageBreak/>
        <w:t xml:space="preserve">διορθώσουμε με ομοφωνία. Εδώ είμαστε. Δεν παραμένουμε αγκυλωμένοι και προσκολλημένοι σε παλιές, πιθανόν κακές μας επιλογές. </w:t>
      </w:r>
    </w:p>
    <w:p w14:paraId="22BFDD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Δεν πρέπει, λοιπόν, να αυξήσουμε το κόστος των δαπανών του </w:t>
      </w:r>
      <w:r>
        <w:rPr>
          <w:rFonts w:eastAsia="Times New Roman" w:cs="Times New Roman"/>
          <w:szCs w:val="24"/>
        </w:rPr>
        <w:t>δ</w:t>
      </w:r>
      <w:r>
        <w:rPr>
          <w:rFonts w:eastAsia="Times New Roman" w:cs="Times New Roman"/>
          <w:szCs w:val="24"/>
        </w:rPr>
        <w:t>ημοσίου. Δι</w:t>
      </w:r>
      <w:r>
        <w:rPr>
          <w:rFonts w:eastAsia="Times New Roman" w:cs="Times New Roman"/>
          <w:szCs w:val="24"/>
        </w:rPr>
        <w:t xml:space="preserve">ότι σήμερα με αυτό το νομοσχέδιο εσείς αυξάνετε τις δαπάνες του </w:t>
      </w:r>
      <w:r>
        <w:rPr>
          <w:rFonts w:eastAsia="Times New Roman" w:cs="Times New Roman"/>
          <w:szCs w:val="24"/>
        </w:rPr>
        <w:t>δ</w:t>
      </w:r>
      <w:r>
        <w:rPr>
          <w:rFonts w:eastAsia="Times New Roman" w:cs="Times New Roman"/>
          <w:szCs w:val="24"/>
        </w:rPr>
        <w:t xml:space="preserve">ημοσίου. </w:t>
      </w:r>
    </w:p>
    <w:p w14:paraId="22BFDD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σχέδιο νόμου, λοιπόν, που συζητάμε σήμερα, πραγματικά</w:t>
      </w:r>
      <w:r>
        <w:rPr>
          <w:rFonts w:eastAsia="Times New Roman" w:cs="Times New Roman"/>
          <w:szCs w:val="24"/>
        </w:rPr>
        <w:t>,</w:t>
      </w:r>
      <w:r>
        <w:rPr>
          <w:rFonts w:eastAsia="Times New Roman" w:cs="Times New Roman"/>
          <w:szCs w:val="24"/>
        </w:rPr>
        <w:t xml:space="preserve"> είναι αποκορύφωμα της </w:t>
      </w:r>
      <w:proofErr w:type="spellStart"/>
      <w:r>
        <w:rPr>
          <w:rFonts w:eastAsia="Times New Roman" w:cs="Times New Roman"/>
          <w:szCs w:val="24"/>
        </w:rPr>
        <w:t>πελατοκρατείας</w:t>
      </w:r>
      <w:proofErr w:type="spellEnd"/>
      <w:r>
        <w:rPr>
          <w:rFonts w:eastAsia="Times New Roman" w:cs="Times New Roman"/>
          <w:szCs w:val="24"/>
        </w:rPr>
        <w:t>. Δεν έχει στο επίκεντρό του να λύσει μεγάλα προβλήματα της χώρας και της οικονομίας. Μ</w:t>
      </w:r>
      <w:r>
        <w:rPr>
          <w:rFonts w:eastAsia="Times New Roman" w:cs="Times New Roman"/>
          <w:szCs w:val="24"/>
        </w:rPr>
        <w:t xml:space="preserve">οναδικό σας μέλημα είναι να συντηρήσετε αυτό που έχετε. Εγώ σας λέω ότι τα ρουσφέτια, οι πελατειακές σχέσεις, η </w:t>
      </w:r>
      <w:proofErr w:type="spellStart"/>
      <w:r>
        <w:rPr>
          <w:rFonts w:eastAsia="Times New Roman" w:cs="Times New Roman"/>
          <w:szCs w:val="24"/>
        </w:rPr>
        <w:t>κομματοκρατία</w:t>
      </w:r>
      <w:proofErr w:type="spellEnd"/>
      <w:r>
        <w:rPr>
          <w:rFonts w:eastAsia="Times New Roman" w:cs="Times New Roman"/>
          <w:szCs w:val="24"/>
        </w:rPr>
        <w:t>, η τρώση και το πλήγμα των θεσμών</w:t>
      </w:r>
      <w:r>
        <w:rPr>
          <w:rFonts w:eastAsia="Times New Roman" w:cs="Times New Roman"/>
          <w:szCs w:val="24"/>
        </w:rPr>
        <w:t>,</w:t>
      </w:r>
      <w:r>
        <w:rPr>
          <w:rFonts w:eastAsia="Times New Roman" w:cs="Times New Roman"/>
          <w:szCs w:val="24"/>
        </w:rPr>
        <w:t xml:space="preserve"> επιβεβαιώνουν το χαμένο ηθικό πλεονέκτημα της Αριστεράς. Δυστυχώς, αγαπητοί συνάδελφοι, φαίνετα</w:t>
      </w:r>
      <w:r>
        <w:rPr>
          <w:rFonts w:eastAsia="Times New Roman" w:cs="Times New Roman"/>
          <w:szCs w:val="24"/>
        </w:rPr>
        <w:t>ι ότι έχει φθαρεί πολύ.</w:t>
      </w:r>
    </w:p>
    <w:p w14:paraId="22BFDD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μπορώ, όμως, να μη σχολιάσω και την επικαιρότητα, τι έγινε χθες και προχθές, διότι πολιτική είναι η διαχείριση της καθημερινότητας, της επικαιρότητας και των ανθρώπινων σχέσεων. </w:t>
      </w:r>
    </w:p>
    <w:p w14:paraId="22BFDD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να ξεπλύνετε τις ευθύνες της περιόδου 2004-20</w:t>
      </w:r>
      <w:r>
        <w:rPr>
          <w:rFonts w:eastAsia="Times New Roman" w:cs="Times New Roman"/>
          <w:szCs w:val="24"/>
        </w:rPr>
        <w:t xml:space="preserve">09, προτιμάτε τον εξευτελισμό της </w:t>
      </w:r>
      <w:r>
        <w:rPr>
          <w:rFonts w:eastAsia="Times New Roman" w:cs="Times New Roman"/>
          <w:szCs w:val="24"/>
        </w:rPr>
        <w:t>δ</w:t>
      </w:r>
      <w:r>
        <w:rPr>
          <w:rFonts w:eastAsia="Times New Roman" w:cs="Times New Roman"/>
          <w:szCs w:val="24"/>
        </w:rPr>
        <w:t xml:space="preserve">ικαιοσύνης, παραπέμποντας </w:t>
      </w:r>
      <w:r>
        <w:rPr>
          <w:rFonts w:eastAsia="Times New Roman" w:cs="Times New Roman"/>
          <w:szCs w:val="24"/>
        </w:rPr>
        <w:lastRenderedPageBreak/>
        <w:t>ξανά και ξανά τον Γεωργίου πίσω. Εσείς, όμως, είστε αυτοί που στο τρίτο μνημόνιο -με δουλοπρέπεια μάλιστα- υποχρεωθήκατε ταπεινωτικά στους δανειστές να διασφαλίσετε την απαλλαγή του Γεωργίου, που</w:t>
      </w:r>
      <w:r>
        <w:rPr>
          <w:rFonts w:eastAsia="Times New Roman" w:cs="Times New Roman"/>
          <w:szCs w:val="24"/>
        </w:rPr>
        <w:t xml:space="preserve"> πολλοί από εσάς πρωταγωνιστούσατε την περίοδο εκείνη και υποδαυλίσατε, βέβαια, ότι αυτό ήταν ένα πλασματικά διογκωμένο έλλειμμα. </w:t>
      </w:r>
    </w:p>
    <w:p w14:paraId="22BFDD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Έτσι, λοιπόν, κρατήσατε έναν μύθο, που πρέπει κάποια στιγμή όλοι εδώ να αποφασίσουμε τι ήταν. Ήταν τόσο το έλλειμμα και πήραμ</w:t>
      </w:r>
      <w:r>
        <w:rPr>
          <w:rFonts w:eastAsia="Times New Roman" w:cs="Times New Roman"/>
          <w:szCs w:val="24"/>
        </w:rPr>
        <w:t xml:space="preserve">ε τόσο το χρέος ή δεν ήταν τόσο το έλλειμμα και πήραμε περισσότερα χρήματα; Άρα εφόσον πήραμε περισσότερα χρήματα, η οικονομία μας πρέπει να πάει μπροστά ή θα πρέπει να επιστρέψουμε τα χρήματα. Κάποια στιγμή το </w:t>
      </w:r>
      <w:r>
        <w:rPr>
          <w:rFonts w:eastAsia="Times New Roman" w:cs="Times New Roman"/>
          <w:szCs w:val="24"/>
        </w:rPr>
        <w:t>ε</w:t>
      </w:r>
      <w:r>
        <w:rPr>
          <w:rFonts w:eastAsia="Times New Roman" w:cs="Times New Roman"/>
          <w:szCs w:val="24"/>
        </w:rPr>
        <w:t>λληνικό Κοινοβούλιο θα πρέπει να αποφασίσει.</w:t>
      </w:r>
      <w:r>
        <w:rPr>
          <w:rFonts w:eastAsia="Times New Roman" w:cs="Times New Roman"/>
          <w:szCs w:val="24"/>
        </w:rPr>
        <w:t xml:space="preserve"> Εκτός εάν πίσω από όλη αυτή τη διαδικασία και τη λογική υπάρχει κάτι που πρέπει να αποκρύψουμε ή κάτι που δεν θέλουμε να συζητήσουμε. </w:t>
      </w:r>
    </w:p>
    <w:p w14:paraId="22BFDD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Βγήκατε, λοιπόν, χθες στις αγορές και σήμερα έχουμε έναν θρίαμβο της Κυβέρνησης μετά από το 2014. Εμείς δεν είμαστε μικρ</w:t>
      </w:r>
      <w:r>
        <w:rPr>
          <w:rFonts w:eastAsia="Times New Roman" w:cs="Times New Roman"/>
          <w:szCs w:val="24"/>
        </w:rPr>
        <w:t>όψυχοι. Μπράβο για αυτή την προσπάθεια. Αυτό που άλλωστε μας ενδιαφέρει</w:t>
      </w:r>
      <w:r>
        <w:rPr>
          <w:rFonts w:eastAsia="Times New Roman" w:cs="Times New Roman"/>
          <w:szCs w:val="24"/>
        </w:rPr>
        <w:t>,</w:t>
      </w:r>
      <w:r>
        <w:rPr>
          <w:rFonts w:eastAsia="Times New Roman" w:cs="Times New Roman"/>
          <w:szCs w:val="24"/>
        </w:rPr>
        <w:t xml:space="preserve"> είναι πώς θα προχωρήσει η χώρα μπροστά. Και μας ενδιαφέρει αυτό και το δείξαμε. Βάλαμε το στήθος </w:t>
      </w:r>
      <w:r>
        <w:rPr>
          <w:rFonts w:eastAsia="Times New Roman" w:cs="Times New Roman"/>
          <w:szCs w:val="24"/>
        </w:rPr>
        <w:lastRenderedPageBreak/>
        <w:t>μας, την πλάτη μας μπροστά και όχι τις προσωπικές μας φιλοδοξίες. Βάλαμε τη χώρα μπροσ</w:t>
      </w:r>
      <w:r>
        <w:rPr>
          <w:rFonts w:eastAsia="Times New Roman" w:cs="Times New Roman"/>
          <w:szCs w:val="24"/>
        </w:rPr>
        <w:t xml:space="preserve">τά και όχι τον εαυτό μας. </w:t>
      </w:r>
    </w:p>
    <w:p w14:paraId="22BFDD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όμως, είναι πώς πρέπει όλοι να είμαστε ρεαλιστές. Είναι όντως θρίαμβος το χθεσινό; Υπήρξε, άραγε, έστω κάποια μικρή βελτίωση με βάση τα σημερινά πολύ καλύτερα δεδομένα της Ευρωζώνης; Διότι άλλο είναι το 2014 και άλλο το </w:t>
      </w:r>
      <w:r>
        <w:rPr>
          <w:rFonts w:eastAsia="Times New Roman" w:cs="Times New Roman"/>
          <w:szCs w:val="24"/>
        </w:rPr>
        <w:t xml:space="preserve">2017. Η απάντηση είναι κατηγορηματικά όχι». </w:t>
      </w:r>
    </w:p>
    <w:p w14:paraId="22BFDD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 παρακολουθήσουμε τα πραγματικά στατιστικά στοιχεία, θα δούμε ότι η Ελλάδα δανείστηκε το 2014 με </w:t>
      </w:r>
      <w:r>
        <w:rPr>
          <w:rFonts w:eastAsia="Times New Roman" w:cs="Times New Roman"/>
          <w:szCs w:val="24"/>
          <w:lang w:val="en-US"/>
        </w:rPr>
        <w:t>spread</w:t>
      </w:r>
      <w:r>
        <w:rPr>
          <w:rFonts w:eastAsia="Times New Roman" w:cs="Times New Roman"/>
          <w:szCs w:val="24"/>
        </w:rPr>
        <w:t xml:space="preserve"> 435 μονάδες βάσης, ενώ σήμερα δανείζεται με 481 μονάδες βάσης δηλαδή πιο ακριβά </w:t>
      </w:r>
      <w:r>
        <w:rPr>
          <w:rFonts w:eastAsia="Times New Roman" w:cs="Times New Roman"/>
          <w:szCs w:val="24"/>
          <w:lang w:val="en-US"/>
        </w:rPr>
        <w:t>k</w:t>
      </w:r>
      <w:r>
        <w:rPr>
          <w:rFonts w:eastAsia="Times New Roman" w:cs="Times New Roman"/>
          <w:szCs w:val="24"/>
        </w:rPr>
        <w:t>αι αυτό επειδή η Γερμανί</w:t>
      </w:r>
      <w:r>
        <w:rPr>
          <w:rFonts w:eastAsia="Times New Roman" w:cs="Times New Roman"/>
          <w:szCs w:val="24"/>
        </w:rPr>
        <w:t xml:space="preserve">α δανειζόταν για το αντίστοιχο ομόλογο με απόδοση συν 0,6 το 2014, ενώ δανείζεται τώρα με αρνητική απόδοση 0,18. Κάντε τις διαφορές. </w:t>
      </w:r>
    </w:p>
    <w:p w14:paraId="22BFDD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αυτό δεν ονομάζεται επιτυχία, ιδιαίτερα όταν υπολείπεται κατά πολύ της προσπάθειας που έγινε επί </w:t>
      </w:r>
      <w:r>
        <w:rPr>
          <w:rFonts w:eastAsia="Times New Roman" w:cs="Times New Roman"/>
          <w:szCs w:val="24"/>
        </w:rPr>
        <w:t>κ</w:t>
      </w:r>
      <w:r>
        <w:rPr>
          <w:rFonts w:eastAsia="Times New Roman" w:cs="Times New Roman"/>
          <w:szCs w:val="24"/>
        </w:rPr>
        <w:t>υβέ</w:t>
      </w:r>
      <w:r>
        <w:rPr>
          <w:rFonts w:eastAsia="Times New Roman" w:cs="Times New Roman"/>
          <w:szCs w:val="24"/>
        </w:rPr>
        <w:t>ρνησης Σαμαρά</w:t>
      </w:r>
      <w:r w:rsidRPr="00D307A0">
        <w:rPr>
          <w:rFonts w:eastAsia="Times New Roman" w:cs="Times New Roman"/>
          <w:szCs w:val="24"/>
        </w:rPr>
        <w:t xml:space="preserve"> </w:t>
      </w:r>
      <w:r>
        <w:rPr>
          <w:rFonts w:eastAsia="Times New Roman" w:cs="Times New Roman"/>
          <w:szCs w:val="24"/>
        </w:rPr>
        <w:t>-</w:t>
      </w:r>
      <w:r w:rsidRPr="00D307A0">
        <w:rPr>
          <w:rFonts w:eastAsia="Times New Roman" w:cs="Times New Roman"/>
          <w:szCs w:val="24"/>
        </w:rPr>
        <w:t xml:space="preserve"> </w:t>
      </w:r>
      <w:r>
        <w:rPr>
          <w:rFonts w:eastAsia="Times New Roman" w:cs="Times New Roman"/>
          <w:szCs w:val="24"/>
        </w:rPr>
        <w:t>Βενιζέλου και την οποία τότε όλοι σας χαρακτηρίζατε -με τον κύριο Πρωθυπουργό πρώτο και τον κ. Λαφαζάνη- ως την απόλυτη αποτυχία της κυβέρνησης και ως φιάσκο για την ελληνική οικονομία. «Στημένη θεατρική παρά</w:t>
      </w:r>
      <w:r>
        <w:rPr>
          <w:rFonts w:eastAsia="Times New Roman" w:cs="Times New Roman"/>
          <w:szCs w:val="24"/>
        </w:rPr>
        <w:t>σ</w:t>
      </w:r>
      <w:r>
        <w:rPr>
          <w:rFonts w:eastAsia="Times New Roman" w:cs="Times New Roman"/>
          <w:szCs w:val="24"/>
        </w:rPr>
        <w:t xml:space="preserve">ταση </w:t>
      </w:r>
      <w:r>
        <w:rPr>
          <w:rFonts w:eastAsia="Times New Roman" w:cs="Times New Roman"/>
          <w:szCs w:val="24"/>
        </w:rPr>
        <w:lastRenderedPageBreak/>
        <w:t xml:space="preserve">και πάρτι τοκογλύφων». Έτσι είχατε πει τότε. Αυτά έλεγε ο κ. Τσίπρας. Εγώ τα θυμάμαι. Δεν έχω φάει λωτούς. </w:t>
      </w:r>
    </w:p>
    <w:p w14:paraId="22BFDD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μπορεί από τη μια πλευρά να βάζετε σκληρή φορολογία σε όλους τους πολίτες και τους συνταξιούχους, να έχετε στ</w:t>
      </w:r>
      <w:r>
        <w:rPr>
          <w:rFonts w:eastAsia="Times New Roman" w:cs="Times New Roman"/>
          <w:szCs w:val="24"/>
        </w:rPr>
        <w:t xml:space="preserve">εγνώσει την αγορά και ξαφνικά να αρχίζετε να δίνετε κάποια ψίχουλα σε ορισμένους εργαζόμενους για ψηφοθηρικούς λόγους. Για άλλη μια φορά ενισχύετε την κοινωνική και εισοδηματική ανισότητα. Το ίδιο κάνετε και με τις ΔΕΥΑ. </w:t>
      </w:r>
    </w:p>
    <w:p w14:paraId="22BFDD26" w14:textId="77777777" w:rsidR="007336A6" w:rsidRDefault="002D1229">
      <w:pPr>
        <w:spacing w:line="600" w:lineRule="auto"/>
        <w:ind w:firstLine="720"/>
        <w:contextualSpacing/>
        <w:jc w:val="both"/>
        <w:rPr>
          <w:rFonts w:eastAsia="Times New Roman"/>
          <w:szCs w:val="24"/>
        </w:rPr>
      </w:pPr>
      <w:r>
        <w:rPr>
          <w:rFonts w:eastAsia="Times New Roman"/>
          <w:szCs w:val="24"/>
        </w:rPr>
        <w:t>Καλά τα άρθρα 1 έως 14. Όσον αφορά</w:t>
      </w:r>
      <w:r>
        <w:rPr>
          <w:rFonts w:eastAsia="Times New Roman"/>
          <w:szCs w:val="24"/>
        </w:rPr>
        <w:t xml:space="preserve"> όμως στις ΔΕΥΑ, η μία ΔΕΥΑ με την άλλη έχει διαφορετική μισθολογική βάση, διαφορετικά επιδόματα. Γιατί δεν τα έχετε όλα μαζί; Γιατί η Αθήνα, η Θεσσαλονίκη, η Πάτρα και άλλες πόλεις να είναι διαφορετικές από τη Σπάρτη, από τη Σητεία, από τις Σέρρες;</w:t>
      </w:r>
    </w:p>
    <w:p w14:paraId="22BFDD27"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χώρα, κυρίες και κύριοι συνάδελφοι, δεν βρίσκεται μόνο σε συνθήκες καύσωνα. Παρακολουθεί αποσβολωμένη τον ορυμαγδό των αποκαλύψεων για τα επικίνδυνα καμώματα μιας παρέας ανερμάτιστων, άσχετων, επιπόλαιων και, κυρίως, αμοραλιστών ανθρώπων. Στη σύγχρονη πολι</w:t>
      </w:r>
      <w:r>
        <w:rPr>
          <w:rFonts w:eastAsia="Times New Roman"/>
          <w:szCs w:val="24"/>
        </w:rPr>
        <w:t xml:space="preserve">τική ιστορία του τόπου αν εξαιρέσουμε τους γελοίους συνταγματάρχες της </w:t>
      </w:r>
      <w:r>
        <w:rPr>
          <w:rFonts w:eastAsia="Times New Roman"/>
          <w:szCs w:val="24"/>
        </w:rPr>
        <w:t>χ</w:t>
      </w:r>
      <w:r>
        <w:rPr>
          <w:rFonts w:eastAsia="Times New Roman"/>
          <w:szCs w:val="24"/>
        </w:rPr>
        <w:t xml:space="preserve">ούντας, δεν θα </w:t>
      </w:r>
      <w:r>
        <w:rPr>
          <w:rFonts w:eastAsia="Times New Roman"/>
          <w:szCs w:val="24"/>
        </w:rPr>
        <w:lastRenderedPageBreak/>
        <w:t>βρούμε άλλα πιο φαιδρά πρόσωπα</w:t>
      </w:r>
      <w:r>
        <w:rPr>
          <w:rFonts w:eastAsia="Times New Roman"/>
          <w:szCs w:val="24"/>
        </w:rPr>
        <w:t>,</w:t>
      </w:r>
      <w:r>
        <w:rPr>
          <w:rFonts w:eastAsia="Times New Roman"/>
          <w:szCs w:val="24"/>
        </w:rPr>
        <w:t xml:space="preserve"> να έχουν αναλάβει κυβερνητικές ευθύνες. Τώρα που έπεσαν οι μάσκες, αποκαλύπτεται το πραγματικό πρόσωπο μιας μοιραίας και αδίστακτης ομάδα</w:t>
      </w:r>
      <w:r>
        <w:rPr>
          <w:rFonts w:eastAsia="Times New Roman"/>
          <w:szCs w:val="24"/>
        </w:rPr>
        <w:t>ς, που έκανε τα πάντα για να βρεθεί στο πηδάλιο της εξουσίας. Μας κατασυκοφάντησε, μας καθύβρισε, μας πέταξε πορτοκάλια, μας πέταξε λεμόνια, μας πέταξε ό,τι υπήρχε και δεν υπήρχε</w:t>
      </w:r>
      <w:r>
        <w:rPr>
          <w:rFonts w:eastAsia="Times New Roman"/>
          <w:szCs w:val="24"/>
        </w:rPr>
        <w:t>,</w:t>
      </w:r>
      <w:r>
        <w:rPr>
          <w:rFonts w:eastAsia="Times New Roman"/>
          <w:szCs w:val="24"/>
        </w:rPr>
        <w:t xml:space="preserve"> για να μπορέσει να κατακτήσει την εξουσία.</w:t>
      </w:r>
    </w:p>
    <w:p w14:paraId="22BFDD28"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η Ε</w:t>
      </w:r>
      <w:r>
        <w:rPr>
          <w:rFonts w:eastAsia="Times New Roman"/>
          <w:szCs w:val="24"/>
        </w:rPr>
        <w:t xml:space="preserve">λλάδα, δυστυχώς, βρίσκεται δέσμια μιας ομάδας, η οποία δεν έχει πάτο ούτε κορυφή. Οι αποκαλύψεις για το μαρτύριο της σταγόνας του Γιάννη </w:t>
      </w:r>
      <w:proofErr w:type="spellStart"/>
      <w:r>
        <w:rPr>
          <w:rFonts w:eastAsia="Times New Roman"/>
          <w:szCs w:val="24"/>
        </w:rPr>
        <w:t>Βαρουφάκη</w:t>
      </w:r>
      <w:proofErr w:type="spellEnd"/>
      <w:r>
        <w:rPr>
          <w:rFonts w:eastAsia="Times New Roman"/>
          <w:szCs w:val="24"/>
        </w:rPr>
        <w:t xml:space="preserve"> αφήνουν άφωνους τους πάντες. Οι δε ψηφοφόροι του ΣΥΡΙΖΑ παθαίνουν σοκ. Δεν μπορούν να πιστέψουν το μέγεθος τη</w:t>
      </w:r>
      <w:r>
        <w:rPr>
          <w:rFonts w:eastAsia="Times New Roman"/>
          <w:szCs w:val="24"/>
        </w:rPr>
        <w:t xml:space="preserve">ς εξαπάτησης που έχουν υποστεί. Το κυριότερο απ’ όλα είναι αυτό που διαβάζουμε και ακούμε αυτές τις μέρες, που ρεζιλεύουν τη χώρα. Την εμφανίζουν σαν μια χώρα, η οποία δεν έχει πραγματικά τίποτα, είναι μια </w:t>
      </w:r>
      <w:proofErr w:type="spellStart"/>
      <w:r>
        <w:rPr>
          <w:rFonts w:eastAsia="Times New Roman"/>
          <w:szCs w:val="24"/>
        </w:rPr>
        <w:t>μπανανία</w:t>
      </w:r>
      <w:proofErr w:type="spellEnd"/>
      <w:r>
        <w:rPr>
          <w:rFonts w:eastAsia="Times New Roman"/>
          <w:szCs w:val="24"/>
        </w:rPr>
        <w:t>.</w:t>
      </w:r>
    </w:p>
    <w:p w14:paraId="22BFDD29" w14:textId="77777777" w:rsidR="007336A6" w:rsidRDefault="002D1229">
      <w:pPr>
        <w:spacing w:line="600" w:lineRule="auto"/>
        <w:ind w:firstLine="720"/>
        <w:contextualSpacing/>
        <w:jc w:val="both"/>
        <w:rPr>
          <w:rFonts w:eastAsia="Times New Roman"/>
          <w:szCs w:val="24"/>
        </w:rPr>
      </w:pPr>
      <w:r w:rsidRPr="005A750B">
        <w:rPr>
          <w:rFonts w:eastAsia="Times New Roman"/>
          <w:szCs w:val="24"/>
        </w:rPr>
        <w:t>Εκτός, όμως, από τον διασυρμό που έχει υ</w:t>
      </w:r>
      <w:r w:rsidRPr="005A750B">
        <w:rPr>
          <w:rFonts w:eastAsia="Times New Roman"/>
          <w:szCs w:val="24"/>
        </w:rPr>
        <w:t xml:space="preserve">ποστεί ο τόπος, υπάρχει και κάτι το χειρότερο. Το οικονομικό κόστος των αλλοπρόσαλλων επιλογών του </w:t>
      </w:r>
      <w:proofErr w:type="spellStart"/>
      <w:r w:rsidRPr="005A750B">
        <w:rPr>
          <w:rFonts w:eastAsia="Times New Roman"/>
          <w:szCs w:val="24"/>
        </w:rPr>
        <w:t>Βαρουφάκη</w:t>
      </w:r>
      <w:proofErr w:type="spellEnd"/>
      <w:r w:rsidRPr="005A750B">
        <w:rPr>
          <w:rFonts w:eastAsia="Times New Roman"/>
          <w:szCs w:val="24"/>
        </w:rPr>
        <w:t xml:space="preserve"> και του Τσίπρα, του πρώτου εξαμήνου, μας κόστισε 100 δισεκατομμύρια. Το γεγονός αυτό </w:t>
      </w:r>
      <w:r w:rsidRPr="005A750B">
        <w:rPr>
          <w:rFonts w:eastAsia="Times New Roman"/>
          <w:szCs w:val="24"/>
        </w:rPr>
        <w:lastRenderedPageBreak/>
        <w:t>να ξέρετε ότι δεν διαγράφεται όχι μόνο από τη Βουλή και από το</w:t>
      </w:r>
      <w:r w:rsidRPr="005A750B">
        <w:rPr>
          <w:rFonts w:eastAsia="Times New Roman"/>
          <w:szCs w:val="24"/>
        </w:rPr>
        <w:t xml:space="preserve">υς Έλληνες αλλά και από την παγκόσμια οικονομική ιστορία. Θα μας στοιχειώνει </w:t>
      </w:r>
      <w:r w:rsidRPr="005A750B">
        <w:rPr>
          <w:rFonts w:eastAsia="Times New Roman"/>
          <w:szCs w:val="24"/>
        </w:rPr>
        <w:t xml:space="preserve">ως </w:t>
      </w:r>
      <w:r w:rsidRPr="005A750B">
        <w:rPr>
          <w:rFonts w:eastAsia="Times New Roman"/>
          <w:szCs w:val="24"/>
        </w:rPr>
        <w:t>χώρα και θα στοιχειώνει τους πολιτικούς, οι οποίοι πήραν τέτοιες αποφάσεις</w:t>
      </w:r>
      <w:r w:rsidRPr="005A750B">
        <w:rPr>
          <w:rFonts w:eastAsia="Times New Roman"/>
          <w:szCs w:val="24"/>
        </w:rPr>
        <w:t>,</w:t>
      </w:r>
      <w:r w:rsidRPr="005A750B">
        <w:rPr>
          <w:rFonts w:eastAsia="Times New Roman"/>
          <w:szCs w:val="24"/>
        </w:rPr>
        <w:t xml:space="preserve"> όσο κι αν διαρκέσει αυτή η πορεία τους. </w:t>
      </w:r>
    </w:p>
    <w:p w14:paraId="22BFDD2A" w14:textId="77777777" w:rsidR="007336A6" w:rsidRDefault="002D1229">
      <w:pPr>
        <w:spacing w:line="600" w:lineRule="auto"/>
        <w:ind w:firstLine="720"/>
        <w:contextualSpacing/>
        <w:jc w:val="both"/>
        <w:rPr>
          <w:rFonts w:eastAsia="Times New Roman"/>
          <w:szCs w:val="24"/>
        </w:rPr>
      </w:pPr>
      <w:r>
        <w:rPr>
          <w:rFonts w:eastAsia="Times New Roman"/>
          <w:szCs w:val="24"/>
        </w:rPr>
        <w:t>Αν και δεν πίστεψα ποτέ στα υπερφίαλα και εξωπραγματικά σας</w:t>
      </w:r>
      <w:r>
        <w:rPr>
          <w:rFonts w:eastAsia="Times New Roman"/>
          <w:szCs w:val="24"/>
        </w:rPr>
        <w:t xml:space="preserve"> στρατηγήματα, δεν ήταν λίγες οι φορές που σκέφτηκα ότι μπορεί η παρουσία σας στη διακυβέρνηση της χώρας -το λέω σαν αυτοκριτική- να σας βοηθήσει να καταλάβετε ότι δε νοείται να πολιτεύεστε εκτός πραγματικότητας. Δυστυχώς, όμως, έπεσα έξω. Η προσαρμογή σας</w:t>
      </w:r>
      <w:r>
        <w:rPr>
          <w:rFonts w:eastAsia="Times New Roman"/>
          <w:szCs w:val="24"/>
        </w:rPr>
        <w:t xml:space="preserve"> στον κόσμο της λογικής είναι πραγματικά αδύνατη. Εξακολουθείτε να ζείτε στο δικό σας σύμπαν. Έρχεστε εδώ και μιλάτε για την Αριστερά. Για ποια Αριστερά; Είναι Αριστερά</w:t>
      </w:r>
      <w:r>
        <w:rPr>
          <w:rFonts w:eastAsia="Times New Roman"/>
          <w:szCs w:val="24"/>
        </w:rPr>
        <w:t>,</w:t>
      </w:r>
      <w:r>
        <w:rPr>
          <w:rFonts w:eastAsia="Times New Roman"/>
          <w:szCs w:val="24"/>
        </w:rPr>
        <w:t xml:space="preserve"> αυτό που εσείς εκφράζετε σήμερα στο </w:t>
      </w:r>
      <w:r>
        <w:rPr>
          <w:rFonts w:eastAsia="Times New Roman"/>
          <w:szCs w:val="24"/>
        </w:rPr>
        <w:t>ε</w:t>
      </w:r>
      <w:r>
        <w:rPr>
          <w:rFonts w:eastAsia="Times New Roman"/>
          <w:szCs w:val="24"/>
        </w:rPr>
        <w:t>λληνικό Κοινοβούλιο και στην ελληνική κοινωνία; Έ</w:t>
      </w:r>
      <w:r>
        <w:rPr>
          <w:rFonts w:eastAsia="Times New Roman"/>
          <w:szCs w:val="24"/>
        </w:rPr>
        <w:t>χετε κανένα σκοπό; Έχετε κανένα στόχο; Έχετε υπηρετήσει ένα από αυτά που η ίδια η Αριστερά είχε στην ηθική της;</w:t>
      </w:r>
    </w:p>
    <w:p w14:paraId="22BFDD2B" w14:textId="77777777" w:rsidR="007336A6" w:rsidRDefault="002D1229">
      <w:pPr>
        <w:spacing w:line="600" w:lineRule="auto"/>
        <w:ind w:firstLine="720"/>
        <w:contextualSpacing/>
        <w:jc w:val="both"/>
        <w:rPr>
          <w:rFonts w:eastAsia="Times New Roman"/>
          <w:szCs w:val="24"/>
        </w:rPr>
      </w:pPr>
      <w:r>
        <w:rPr>
          <w:rFonts w:eastAsia="Times New Roman"/>
          <w:szCs w:val="24"/>
        </w:rPr>
        <w:t>Ο αμοραλισμός σας δεν έχει όρια. Προκειμένου να απολαύσετε τα αξιώματα και τα προνόμια της εξουσίας, τα δέχεστε όλα και τα υπογράφετε όλα. Συνάδ</w:t>
      </w:r>
      <w:r>
        <w:rPr>
          <w:rFonts w:eastAsia="Times New Roman"/>
          <w:szCs w:val="24"/>
        </w:rPr>
        <w:t xml:space="preserve">ελφοί μου Βουλευτές που ήταν </w:t>
      </w:r>
      <w:r>
        <w:rPr>
          <w:rFonts w:eastAsia="Times New Roman"/>
          <w:szCs w:val="24"/>
        </w:rPr>
        <w:lastRenderedPageBreak/>
        <w:t>στο ΠΑΣΟΚ και τώρα είναι μαζί σας, δεν τους βλέπω καν στο Κοινοβούλιο. Κάποτε ξάπλωναν έξω με τους ήλιους. Να τους χαίρεστε!</w:t>
      </w:r>
    </w:p>
    <w:p w14:paraId="22BFDD2C"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τελειώνοντας</w:t>
      </w:r>
      <w:r>
        <w:rPr>
          <w:rFonts w:eastAsia="Times New Roman"/>
          <w:szCs w:val="24"/>
        </w:rPr>
        <w:t>,</w:t>
      </w:r>
      <w:r>
        <w:rPr>
          <w:rFonts w:eastAsia="Times New Roman"/>
          <w:szCs w:val="24"/>
        </w:rPr>
        <w:t xml:space="preserve"> θέλω να πω ότι είναι παραπάνω από σαφές ότι το σύστημα αυτ</w:t>
      </w:r>
      <w:r>
        <w:rPr>
          <w:rFonts w:eastAsia="Times New Roman"/>
          <w:szCs w:val="24"/>
        </w:rPr>
        <w:t>ό που έχει σήμερα η χώρα</w:t>
      </w:r>
      <w:r>
        <w:rPr>
          <w:rFonts w:eastAsia="Times New Roman"/>
          <w:szCs w:val="24"/>
        </w:rPr>
        <w:t>,</w:t>
      </w:r>
      <w:r>
        <w:rPr>
          <w:rFonts w:eastAsia="Times New Roman"/>
          <w:szCs w:val="24"/>
        </w:rPr>
        <w:t xml:space="preserve"> είναι καταστροφικό. Προσπαθεί να ελέγξει τα πάντα. Η διάκριση των εξουσιών για εσάς</w:t>
      </w:r>
      <w:r>
        <w:rPr>
          <w:rFonts w:eastAsia="Times New Roman"/>
          <w:szCs w:val="24"/>
        </w:rPr>
        <w:t>,</w:t>
      </w:r>
      <w:r>
        <w:rPr>
          <w:rFonts w:eastAsia="Times New Roman"/>
          <w:szCs w:val="24"/>
        </w:rPr>
        <w:t xml:space="preserve"> δεν υφίσταται. Για εσάς η εξουσία είναι μία και μοναδική η δική σας εξουσία.</w:t>
      </w:r>
    </w:p>
    <w:p w14:paraId="22BFDD2D" w14:textId="77777777" w:rsidR="007336A6" w:rsidRDefault="002D1229">
      <w:pPr>
        <w:spacing w:line="600" w:lineRule="auto"/>
        <w:ind w:firstLine="720"/>
        <w:contextualSpacing/>
        <w:jc w:val="both"/>
        <w:rPr>
          <w:rFonts w:eastAsia="Times New Roman"/>
          <w:szCs w:val="24"/>
        </w:rPr>
      </w:pPr>
      <w:r>
        <w:rPr>
          <w:rFonts w:eastAsia="Times New Roman"/>
          <w:szCs w:val="24"/>
        </w:rPr>
        <w:t>Τα μέσα μαζικής ενημέρωσης, οι δημοσιογράφοι, τα πολιτικά πρόσωπα κα</w:t>
      </w:r>
      <w:r>
        <w:rPr>
          <w:rFonts w:eastAsia="Times New Roman"/>
          <w:szCs w:val="24"/>
        </w:rPr>
        <w:t xml:space="preserve">ι οι Βουλευτές που τολμούν να εκφράσουν διαφορετική άποψη από εσάς και να ασκήσουν κριτική στα πεπραγμένα της Κυβέρνησης, ανήκουν σε μια κάστα συστημικών. Την προηγούμενη εβδομάδα δέχτηκα </w:t>
      </w:r>
      <w:proofErr w:type="spellStart"/>
      <w:r>
        <w:rPr>
          <w:rFonts w:eastAsia="Times New Roman"/>
          <w:szCs w:val="24"/>
        </w:rPr>
        <w:t>μπούλινγκ</w:t>
      </w:r>
      <w:proofErr w:type="spellEnd"/>
      <w:r>
        <w:rPr>
          <w:rFonts w:eastAsia="Times New Roman"/>
          <w:szCs w:val="24"/>
        </w:rPr>
        <w:t xml:space="preserve"> από κομματικό σας έντυπο πρωτοσέλιδο. Είπα κάτι διαφορετικ</w:t>
      </w:r>
      <w:r>
        <w:rPr>
          <w:rFonts w:eastAsia="Times New Roman"/>
          <w:szCs w:val="24"/>
        </w:rPr>
        <w:t xml:space="preserve">ό. Δεν υπάρχουν διαφορετικές απόψεις σ’ αυτή την Ελλάδα της μεγάλης </w:t>
      </w:r>
      <w:r>
        <w:rPr>
          <w:rFonts w:eastAsia="Times New Roman"/>
          <w:szCs w:val="24"/>
        </w:rPr>
        <w:t>δ</w:t>
      </w:r>
      <w:r>
        <w:rPr>
          <w:rFonts w:eastAsia="Times New Roman"/>
          <w:szCs w:val="24"/>
        </w:rPr>
        <w:t>ημοκρατίας!</w:t>
      </w:r>
    </w:p>
    <w:p w14:paraId="22BFDD2E" w14:textId="77777777" w:rsidR="007336A6" w:rsidRDefault="002D1229">
      <w:pPr>
        <w:spacing w:line="600" w:lineRule="auto"/>
        <w:ind w:firstLine="720"/>
        <w:contextualSpacing/>
        <w:jc w:val="both"/>
        <w:rPr>
          <w:rFonts w:eastAsia="Times New Roman"/>
          <w:szCs w:val="24"/>
        </w:rPr>
      </w:pPr>
      <w:r>
        <w:rPr>
          <w:rFonts w:eastAsia="Times New Roman"/>
          <w:szCs w:val="24"/>
        </w:rPr>
        <w:t>Εδώ έχουμε να κάνουμε με μια παγκόσμια πρωτοτυπία</w:t>
      </w:r>
      <w:r>
        <w:rPr>
          <w:rFonts w:eastAsia="Times New Roman"/>
          <w:szCs w:val="24"/>
        </w:rPr>
        <w:t>.</w:t>
      </w:r>
      <w:r>
        <w:rPr>
          <w:rFonts w:eastAsia="Times New Roman"/>
          <w:szCs w:val="24"/>
        </w:rPr>
        <w:t xml:space="preserve"> </w:t>
      </w:r>
      <w:r>
        <w:rPr>
          <w:rFonts w:eastAsia="Times New Roman"/>
          <w:szCs w:val="24"/>
        </w:rPr>
        <w:t>Ν</w:t>
      </w:r>
      <w:r>
        <w:rPr>
          <w:rFonts w:eastAsia="Times New Roman"/>
          <w:szCs w:val="24"/>
        </w:rPr>
        <w:t xml:space="preserve">α θεωρούνται </w:t>
      </w:r>
      <w:proofErr w:type="spellStart"/>
      <w:r>
        <w:rPr>
          <w:rFonts w:eastAsia="Times New Roman"/>
          <w:szCs w:val="24"/>
        </w:rPr>
        <w:t>αντισυστημικά</w:t>
      </w:r>
      <w:proofErr w:type="spellEnd"/>
      <w:r>
        <w:rPr>
          <w:rFonts w:eastAsia="Times New Roman"/>
          <w:szCs w:val="24"/>
        </w:rPr>
        <w:t xml:space="preserve"> μέσα αυτά που πρόκεινται στην Κυβέρνηση. Το μόνο έγκυρο και άτεγκτο μέσο, το οποίο είναι μαζί σα</w:t>
      </w:r>
      <w:r>
        <w:rPr>
          <w:rFonts w:eastAsia="Times New Roman"/>
          <w:szCs w:val="24"/>
        </w:rPr>
        <w:t xml:space="preserve">ς, είναι η κρατική ΕΡΤ. Φτιάχνει αγάλματα, φτιάχνει τύμβους, </w:t>
      </w:r>
      <w:r>
        <w:rPr>
          <w:rFonts w:eastAsia="Times New Roman"/>
          <w:szCs w:val="24"/>
        </w:rPr>
        <w:lastRenderedPageBreak/>
        <w:t xml:space="preserve">κάνει τέσσερις ημέρες γλέντια, που κάποιοι τα πληρώνουν. Ο μόνος που απουσιάζει είναι ο κομματικός σας </w:t>
      </w:r>
      <w:proofErr w:type="spellStart"/>
      <w:r>
        <w:rPr>
          <w:rFonts w:eastAsia="Times New Roman"/>
          <w:szCs w:val="24"/>
        </w:rPr>
        <w:t>Γκαουλάϊτερ</w:t>
      </w:r>
      <w:proofErr w:type="spellEnd"/>
      <w:r>
        <w:rPr>
          <w:rFonts w:eastAsia="Times New Roman"/>
          <w:szCs w:val="24"/>
        </w:rPr>
        <w:t xml:space="preserve"> πίσω από τις κάμερες. Αν και δεν πιστεύω ότι απουσιάζει.</w:t>
      </w:r>
    </w:p>
    <w:p w14:paraId="22BFDD2F" w14:textId="77777777" w:rsidR="007336A6" w:rsidRDefault="002D1229">
      <w:pPr>
        <w:spacing w:line="600" w:lineRule="auto"/>
        <w:ind w:firstLine="720"/>
        <w:contextualSpacing/>
        <w:jc w:val="both"/>
        <w:rPr>
          <w:rFonts w:eastAsia="Times New Roman"/>
          <w:szCs w:val="24"/>
        </w:rPr>
      </w:pPr>
      <w:r>
        <w:rPr>
          <w:rFonts w:eastAsia="Times New Roman"/>
          <w:szCs w:val="24"/>
        </w:rPr>
        <w:t>Με αυτή τη νοοτροπία, λ</w:t>
      </w:r>
      <w:r>
        <w:rPr>
          <w:rFonts w:eastAsia="Times New Roman"/>
          <w:szCs w:val="24"/>
        </w:rPr>
        <w:t xml:space="preserve">οιπόν, αγαπητοί συνάδελφοι, πώς να ανεχθείτε την ανεξαρτησία της </w:t>
      </w:r>
      <w:r>
        <w:rPr>
          <w:rFonts w:eastAsia="Times New Roman"/>
          <w:szCs w:val="24"/>
        </w:rPr>
        <w:t>δ</w:t>
      </w:r>
      <w:r>
        <w:rPr>
          <w:rFonts w:eastAsia="Times New Roman"/>
          <w:szCs w:val="24"/>
        </w:rPr>
        <w:t>ικαιοσύνης; Αφού κάνατε προσπάθεια να την ελέγξετε, προωθώντας αρεστούς στην ηγεσία της, περάσατε στην κατά μέτωπο επίθεση. Εξάλλου ο ίδιος ο Πρωθυπουργός έδωσε το σήμα</w:t>
      </w:r>
      <w:r>
        <w:rPr>
          <w:rFonts w:eastAsia="Times New Roman"/>
          <w:szCs w:val="24"/>
        </w:rPr>
        <w:t>,</w:t>
      </w:r>
      <w:r>
        <w:rPr>
          <w:rFonts w:eastAsia="Times New Roman"/>
          <w:szCs w:val="24"/>
        </w:rPr>
        <w:t xml:space="preserve"> μιλώντας για θεσμικά</w:t>
      </w:r>
      <w:r>
        <w:rPr>
          <w:rFonts w:eastAsia="Times New Roman"/>
          <w:szCs w:val="24"/>
        </w:rPr>
        <w:t xml:space="preserve"> εμπόδια. </w:t>
      </w:r>
    </w:p>
    <w:p w14:paraId="22BFDD30" w14:textId="77777777" w:rsidR="007336A6" w:rsidRDefault="002D1229">
      <w:pPr>
        <w:spacing w:line="600" w:lineRule="auto"/>
        <w:ind w:firstLine="720"/>
        <w:contextualSpacing/>
        <w:jc w:val="both"/>
        <w:rPr>
          <w:rFonts w:eastAsia="Times New Roman"/>
          <w:szCs w:val="24"/>
        </w:rPr>
      </w:pPr>
      <w:r>
        <w:rPr>
          <w:rFonts w:eastAsia="Times New Roman"/>
          <w:szCs w:val="24"/>
        </w:rPr>
        <w:t>Κατά τον Αριστοτέλη, οι πολιτικές εξελίξεις, οι πολιτικές πράξεις έχουν αξία</w:t>
      </w:r>
      <w:r>
        <w:rPr>
          <w:rFonts w:eastAsia="Times New Roman"/>
          <w:szCs w:val="24"/>
        </w:rPr>
        <w:t>,</w:t>
      </w:r>
      <w:r>
        <w:rPr>
          <w:rFonts w:eastAsia="Times New Roman"/>
          <w:szCs w:val="24"/>
        </w:rPr>
        <w:t xml:space="preserve"> όταν αποδεικνύουν ότι εμπνέονται από πολιτική αρετή. </w:t>
      </w:r>
      <w:r>
        <w:rPr>
          <w:rFonts w:eastAsia="Times New Roman"/>
          <w:szCs w:val="24"/>
        </w:rPr>
        <w:t>Α</w:t>
      </w:r>
      <w:r>
        <w:rPr>
          <w:rFonts w:eastAsia="Times New Roman"/>
          <w:szCs w:val="24"/>
        </w:rPr>
        <w:t xml:space="preserve">ν η πολιτική είναι η λειτουργία που ασκείται για το γενικό συμφέρον, το μέτρο της </w:t>
      </w:r>
      <w:r>
        <w:rPr>
          <w:rFonts w:eastAsia="Times New Roman"/>
          <w:szCs w:val="24"/>
        </w:rPr>
        <w:t>δ</w:t>
      </w:r>
      <w:r>
        <w:rPr>
          <w:rFonts w:eastAsia="Times New Roman"/>
          <w:szCs w:val="24"/>
        </w:rPr>
        <w:t xml:space="preserve">ικαιοσύνης πρέπει να αποτελεί </w:t>
      </w:r>
      <w:r>
        <w:rPr>
          <w:rFonts w:eastAsia="Times New Roman"/>
          <w:szCs w:val="24"/>
        </w:rPr>
        <w:t>ένα διαρκές μέλημα.</w:t>
      </w:r>
    </w:p>
    <w:p w14:paraId="22BFDD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στηρίζουμε τη </w:t>
      </w:r>
      <w:r>
        <w:rPr>
          <w:rFonts w:eastAsia="Times New Roman" w:cs="Times New Roman"/>
          <w:szCs w:val="24"/>
        </w:rPr>
        <w:t>δ</w:t>
      </w:r>
      <w:r>
        <w:rPr>
          <w:rFonts w:eastAsia="Times New Roman" w:cs="Times New Roman"/>
          <w:szCs w:val="24"/>
        </w:rPr>
        <w:t>ικαιοσύνη συνεχώς. Να της κάνουμε κριτική, αλλά πάντα αυτή η κριτική να είναι μέσα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θεσμών. </w:t>
      </w:r>
    </w:p>
    <w:p w14:paraId="22BFDD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Αναπόφευκτη, λοιπόν, είναι και η άσκηση κριτικής, εφόσον το σύνολο των πολιτών πρέπει να απολαμβάνει τα αγαθά και τις λειτουργίες των δημοσίων υπηρεσιών. Ό,τι στρεβλό ή άδικο συνέβη στο παρελθόν, δεν μπορεί να αποτελεί επιχείρημα για τις </w:t>
      </w:r>
      <w:r>
        <w:rPr>
          <w:rFonts w:eastAsia="Times New Roman" w:cs="Times New Roman"/>
          <w:szCs w:val="24"/>
        </w:rPr>
        <w:lastRenderedPageBreak/>
        <w:t xml:space="preserve">κρατικές και </w:t>
      </w:r>
      <w:proofErr w:type="spellStart"/>
      <w:r>
        <w:rPr>
          <w:rFonts w:eastAsia="Times New Roman" w:cs="Times New Roman"/>
          <w:szCs w:val="24"/>
        </w:rPr>
        <w:t>αυτοδ</w:t>
      </w:r>
      <w:r>
        <w:rPr>
          <w:rFonts w:eastAsia="Times New Roman" w:cs="Times New Roman"/>
          <w:szCs w:val="24"/>
        </w:rPr>
        <w:t>ιοικητικές</w:t>
      </w:r>
      <w:proofErr w:type="spellEnd"/>
      <w:r>
        <w:rPr>
          <w:rFonts w:eastAsia="Times New Roman" w:cs="Times New Roman"/>
          <w:szCs w:val="24"/>
        </w:rPr>
        <w:t xml:space="preserve"> λειτουργίες και δεν αποτελεί αιτιολογία σημερινών ή αυριανών πράξεων. </w:t>
      </w:r>
    </w:p>
    <w:p w14:paraId="22BFDD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Πηγαίνετε στις εκπομπές και λέτε: «Κι εσείς τι κάνατε χθες; Τα ίδια κάνατε». Μα είναι επιχείρημα αυτό; Επειδή κάποτε κάναμε κάτι, πρέπει να το κάνετε κι εσείς; Εμείς κριθήκαμ</w:t>
      </w:r>
      <w:r>
        <w:rPr>
          <w:rFonts w:eastAsia="Times New Roman" w:cs="Times New Roman"/>
          <w:szCs w:val="24"/>
        </w:rPr>
        <w:t xml:space="preserve">ε! </w:t>
      </w:r>
    </w:p>
    <w:p w14:paraId="22BFDD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δεν πάμε σε καταστάσεις συμψηφισμού. Εμείς θα είμαστε εδώ για να σας κριτικάρουμε, γιατί αυτός είναι ο ρόλος μας. Αυτό επιβάλλει ο κοινοβουλευτισμός και η αρχή της Αντιπολίτευσης. </w:t>
      </w:r>
    </w:p>
    <w:p w14:paraId="22BFDD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Κατά πόσο, λοιπόν, είναι ηθικό</w:t>
      </w:r>
      <w:r>
        <w:rPr>
          <w:rFonts w:eastAsia="Times New Roman" w:cs="Times New Roman"/>
          <w:szCs w:val="24"/>
        </w:rPr>
        <w:t>,</w:t>
      </w:r>
      <w:r>
        <w:rPr>
          <w:rFonts w:eastAsia="Times New Roman" w:cs="Times New Roman"/>
          <w:szCs w:val="24"/>
        </w:rPr>
        <w:t xml:space="preserve"> να εξαπατάς τους συμβασι</w:t>
      </w:r>
      <w:r>
        <w:rPr>
          <w:rFonts w:eastAsia="Times New Roman" w:cs="Times New Roman"/>
          <w:szCs w:val="24"/>
        </w:rPr>
        <w:t>ούχους των ΟΤΑ, ενώ γνωρίζεις ότι οι αποφάσεις και οι παρατάσεις προσκρούουν στο Σύνταγμα και στο Ελεγκτικό Συνέδριο, το οποίο δεν έχει δικαίωμα να νομιμοποιήσει δαπάνες</w:t>
      </w:r>
      <w:r>
        <w:rPr>
          <w:rFonts w:eastAsia="Times New Roman" w:cs="Times New Roman"/>
          <w:szCs w:val="24"/>
        </w:rPr>
        <w:t>,</w:t>
      </w:r>
      <w:r>
        <w:rPr>
          <w:rFonts w:eastAsia="Times New Roman" w:cs="Times New Roman"/>
          <w:szCs w:val="24"/>
        </w:rPr>
        <w:t xml:space="preserve"> που εμφανώς απορρέουν από παράνομες προσλήψεις των δημάρχων</w:t>
      </w:r>
      <w:r>
        <w:rPr>
          <w:rFonts w:eastAsia="Times New Roman" w:cs="Times New Roman"/>
          <w:szCs w:val="24"/>
        </w:rPr>
        <w:t>.</w:t>
      </w:r>
      <w:r>
        <w:rPr>
          <w:rFonts w:eastAsia="Times New Roman" w:cs="Times New Roman"/>
          <w:szCs w:val="24"/>
        </w:rPr>
        <w:t xml:space="preserve"> Εάν οι παρατάσεις δίνοντ</w:t>
      </w:r>
      <w:r>
        <w:rPr>
          <w:rFonts w:eastAsia="Times New Roman" w:cs="Times New Roman"/>
          <w:szCs w:val="24"/>
        </w:rPr>
        <w:t>αν</w:t>
      </w:r>
      <w:r>
        <w:rPr>
          <w:rFonts w:eastAsia="Times New Roman" w:cs="Times New Roman"/>
          <w:szCs w:val="24"/>
        </w:rPr>
        <w:t>,</w:t>
      </w:r>
      <w:r>
        <w:rPr>
          <w:rFonts w:eastAsia="Times New Roman" w:cs="Times New Roman"/>
          <w:szCs w:val="24"/>
        </w:rPr>
        <w:t xml:space="preserve"> γιατί οι συμβασιούχοι κάλυπταν πάγιες και διαρκείς ανάγκες, γιατί η Κυβέρνηση δεν προκήρυξε διαγωνισμό και γιατί δεν το απαίτησαν και δεν επέμεναν οι δήμαρχοι -γιατί δεν απαίτησαν οι δήμαρχοι να γίνει;- έχουν δίκιο οι συμβα</w:t>
      </w:r>
      <w:r>
        <w:rPr>
          <w:rFonts w:eastAsia="Times New Roman" w:cs="Times New Roman"/>
          <w:szCs w:val="24"/>
        </w:rPr>
        <w:lastRenderedPageBreak/>
        <w:t>σιούχοι που θέλουν να κρατήσο</w:t>
      </w:r>
      <w:r>
        <w:rPr>
          <w:rFonts w:eastAsia="Times New Roman" w:cs="Times New Roman"/>
          <w:szCs w:val="24"/>
        </w:rPr>
        <w:t xml:space="preserve">υν τη δουλειά τους, που τους εξασφαλίζει τα στοιχειώδη για την επιβίωσή τους. Είναι τελευταίοι οι συμβασιούχοι που ευθύνονται για όλα αυτά που γίνονται. </w:t>
      </w:r>
    </w:p>
    <w:p w14:paraId="22BFDD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λοιπόν, εύλογη η απορία των πολιτών</w:t>
      </w:r>
      <w:r>
        <w:rPr>
          <w:rFonts w:eastAsia="Times New Roman" w:cs="Times New Roman"/>
          <w:szCs w:val="24"/>
        </w:rPr>
        <w:t>.</w:t>
      </w:r>
      <w:r>
        <w:rPr>
          <w:rFonts w:eastAsia="Times New Roman" w:cs="Times New Roman"/>
          <w:szCs w:val="24"/>
        </w:rPr>
        <w:t xml:space="preserve"> Από πού αποκτούν οι ασκούντες την εξουσία το δικαίωμα, σε </w:t>
      </w:r>
      <w:r>
        <w:rPr>
          <w:rFonts w:eastAsia="Times New Roman" w:cs="Times New Roman"/>
          <w:szCs w:val="24"/>
        </w:rPr>
        <w:t xml:space="preserve">οποιοδήποτε επίπεδο, να μην εφαρμόζουν τους νόμους και να μη σέβονται το Σύνταγμα; Αυτές οι συμπεριφορές απομακρύνουν τους πολίτες από την πολιτική. </w:t>
      </w:r>
    </w:p>
    <w:p w14:paraId="22BFDD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Έτσι, λοιπόν, δεν παίρνω πίσω τίποτα από αυτά που είπα. Είστε το απόλυτο παράδειγμα της πελατειακής αντίλη</w:t>
      </w:r>
      <w:r>
        <w:rPr>
          <w:rFonts w:eastAsia="Times New Roman" w:cs="Times New Roman"/>
          <w:szCs w:val="24"/>
        </w:rPr>
        <w:t>ψης. Δεν θέλετε το δημόσιο να προσφέρει ποιοτικές υπηρεσίες ούτε να παίξει τον αναπτυξιακό του ρόλο. Θέλετε ένα δημόσιο</w:t>
      </w:r>
      <w:r>
        <w:rPr>
          <w:rFonts w:eastAsia="Times New Roman" w:cs="Times New Roman"/>
          <w:szCs w:val="24"/>
        </w:rPr>
        <w:t>,</w:t>
      </w:r>
      <w:r>
        <w:rPr>
          <w:rFonts w:eastAsia="Times New Roman" w:cs="Times New Roman"/>
          <w:szCs w:val="24"/>
        </w:rPr>
        <w:t xml:space="preserve"> που να χειραγωγείτε και να επιτυγχάνετε τους άνομους στόχους σας. </w:t>
      </w:r>
    </w:p>
    <w:p w14:paraId="22BFDD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δημιουργία κυβερνητικού συστήματος στα μέσα μαζικής ενημέρωσης –αυ</w:t>
      </w:r>
      <w:r>
        <w:rPr>
          <w:rFonts w:eastAsia="Times New Roman" w:cs="Times New Roman"/>
          <w:szCs w:val="24"/>
        </w:rPr>
        <w:t xml:space="preserve">τές τις ημέρες συζητάμε το σχετικό νομοσχέδιο-, η άλωση της </w:t>
      </w:r>
      <w:r>
        <w:rPr>
          <w:rFonts w:eastAsia="Times New Roman" w:cs="Times New Roman"/>
          <w:szCs w:val="24"/>
        </w:rPr>
        <w:t>δ</w:t>
      </w:r>
      <w:r>
        <w:rPr>
          <w:rFonts w:eastAsia="Times New Roman" w:cs="Times New Roman"/>
          <w:szCs w:val="24"/>
        </w:rPr>
        <w:t>ικαιοσύνης και ο έλεγχος του κρατικού μηχανισμού με τον διορισμό κομματικών τοποτηρητών, θεωρούνται από την Κυβέρνηση Τσίπρα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Καμμένου απαραίτητοι όροι, προκειμένου παράλληλα με την Κυβέρνηση να</w:t>
      </w:r>
      <w:r>
        <w:rPr>
          <w:rFonts w:eastAsia="Times New Roman" w:cs="Times New Roman"/>
          <w:szCs w:val="24"/>
        </w:rPr>
        <w:t xml:space="preserve"> καταλάβουν και την πολυπόθητη εξουσία. </w:t>
      </w:r>
    </w:p>
    <w:p w14:paraId="22BFDD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Εάν θυμάμαι καλά, το είχε πει ο </w:t>
      </w:r>
      <w:proofErr w:type="spellStart"/>
      <w:r>
        <w:rPr>
          <w:rFonts w:eastAsia="Times New Roman" w:cs="Times New Roman"/>
          <w:szCs w:val="24"/>
        </w:rPr>
        <w:t>Πολάκης</w:t>
      </w:r>
      <w:proofErr w:type="spellEnd"/>
      <w:r>
        <w:rPr>
          <w:rFonts w:eastAsia="Times New Roman" w:cs="Times New Roman"/>
          <w:szCs w:val="24"/>
        </w:rPr>
        <w:t xml:space="preserve"> πριν από τέσσερις μήνες σε μία ομιλία του στο Αιγάλεω: «Δεν έχουμε καταλάβει ακόμη την εξουσία. Όταν την καταλάβουμε, θα δείτε τι έχετε να πάθετε!».</w:t>
      </w:r>
    </w:p>
    <w:p w14:paraId="22BFDD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εξουσία είναι τιμωρός το</w:t>
      </w:r>
      <w:r>
        <w:rPr>
          <w:rFonts w:eastAsia="Times New Roman" w:cs="Times New Roman"/>
          <w:szCs w:val="24"/>
        </w:rPr>
        <w:t xml:space="preserve">υ πολίτη σύμφωνα με την αντίληψη κάποιων όχι τη δική μας. Η εξουσία είναι ο υπηρέτης του πολίτη. Αυτός ο οποίος ασκεί εξουσία, θα πρέπει πρώτα από όλα να καταλαβαίνει και να κατεβαίνει στη θέση του πολίτη. </w:t>
      </w:r>
    </w:p>
    <w:p w14:paraId="22BFDD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που έλεγε αυτά ο κ. </w:t>
      </w:r>
      <w:proofErr w:type="spellStart"/>
      <w:r>
        <w:rPr>
          <w:rFonts w:eastAsia="Times New Roman" w:cs="Times New Roman"/>
          <w:szCs w:val="24"/>
        </w:rPr>
        <w:t>Πολάκης</w:t>
      </w:r>
      <w:proofErr w:type="spellEnd"/>
      <w:r>
        <w:rPr>
          <w:rFonts w:eastAsia="Times New Roman" w:cs="Times New Roman"/>
          <w:szCs w:val="24"/>
        </w:rPr>
        <w:t>, ο κ.</w:t>
      </w:r>
      <w:r>
        <w:rPr>
          <w:rFonts w:eastAsia="Times New Roman" w:cs="Times New Roman"/>
          <w:szCs w:val="24"/>
        </w:rPr>
        <w:t xml:space="preserve"> Τσίπρας, προσπαθώντας μάλλον χθες και προχθές να επιδείξει την εικόνα μίας δήθεν αυτοκριτικής προς το εξωτερικό, σε συνέντευξή του στη βρετανική “</w:t>
      </w:r>
      <w:r>
        <w:rPr>
          <w:rFonts w:eastAsia="Times New Roman" w:cs="Times New Roman"/>
          <w:szCs w:val="24"/>
          <w:lang w:val="en-US"/>
        </w:rPr>
        <w:t>GUARDIAN</w:t>
      </w:r>
      <w:r>
        <w:rPr>
          <w:rFonts w:eastAsia="Times New Roman" w:cs="Times New Roman"/>
          <w:szCs w:val="24"/>
        </w:rPr>
        <w:t xml:space="preserve">” </w:t>
      </w:r>
      <w:r>
        <w:rPr>
          <w:rFonts w:eastAsia="Times New Roman" w:cs="Times New Roman"/>
          <w:szCs w:val="24"/>
        </w:rPr>
        <w:t>προχώρησε σε μία ανώφελη παραδοχή. Παραδέχθηκε ότι έκανε μεγάλα λάθη! Όπως δήλωσε χαρακτηριστικά: «</w:t>
      </w:r>
      <w:r>
        <w:rPr>
          <w:rFonts w:eastAsia="Times New Roman" w:cs="Times New Roman"/>
          <w:szCs w:val="24"/>
        </w:rPr>
        <w:t xml:space="preserve">Όταν ήρθα σε αυτό το γραφείο, δεν είχα την εμπειρία ή την αίσθηση, πόσο μεγάλες θα είναι οι καθημερινές δυσκολίες» </w:t>
      </w:r>
      <w:r>
        <w:rPr>
          <w:rFonts w:eastAsia="Times New Roman" w:cs="Times New Roman"/>
          <w:szCs w:val="24"/>
        </w:rPr>
        <w:t>κ</w:t>
      </w:r>
      <w:r>
        <w:rPr>
          <w:rFonts w:eastAsia="Times New Roman" w:cs="Times New Roman"/>
          <w:szCs w:val="24"/>
        </w:rPr>
        <w:t xml:space="preserve">αι πρόσθεσε: «Έχω κάνει λάθη, μεγάλα λάθη στην επιλογή των ανθρώπων σε θέσεις». </w:t>
      </w:r>
    </w:p>
    <w:p w14:paraId="22BFDD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 xml:space="preserve">ιατί ο ελληνικός λαός, αγαπητέ κύριε Πρωθυπουργέ, αγαπητέ </w:t>
      </w:r>
      <w:r>
        <w:rPr>
          <w:rFonts w:eastAsia="Times New Roman" w:cs="Times New Roman"/>
          <w:szCs w:val="24"/>
        </w:rPr>
        <w:t>κύριε Τσίπρα, να πληρώνει τα λάθη σου; Ο λαός δεν χρωστάει σε κανέναν από εμάς τίποτα. Εμείς του χρωστάμε!</w:t>
      </w:r>
    </w:p>
    <w:p w14:paraId="22BFDD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Πρέπει να ολοκληρώσετε, κύριε Γρηγοράκο. </w:t>
      </w:r>
    </w:p>
    <w:p w14:paraId="22BFDD3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Τελειώνω, κύριε Πρόεδρε, σε μισό λεπτό. </w:t>
      </w:r>
    </w:p>
    <w:p w14:paraId="22BFDD3F" w14:textId="77777777" w:rsidR="007336A6" w:rsidRDefault="002D1229">
      <w:pPr>
        <w:spacing w:line="600" w:lineRule="auto"/>
        <w:ind w:firstLine="720"/>
        <w:contextualSpacing/>
        <w:jc w:val="both"/>
        <w:rPr>
          <w:rFonts w:eastAsia="Times New Roman"/>
          <w:szCs w:val="24"/>
        </w:rPr>
      </w:pPr>
      <w:r>
        <w:rPr>
          <w:rFonts w:eastAsia="Times New Roman"/>
          <w:b/>
          <w:szCs w:val="24"/>
        </w:rPr>
        <w:t>ΕΛΕΝΗ ΖΑΡΟΥΛ</w:t>
      </w:r>
      <w:r>
        <w:rPr>
          <w:rFonts w:eastAsia="Times New Roman"/>
          <w:b/>
          <w:szCs w:val="24"/>
        </w:rPr>
        <w:t>ΙΑ:</w:t>
      </w:r>
      <w:r>
        <w:rPr>
          <w:rFonts w:eastAsia="Times New Roman"/>
          <w:szCs w:val="24"/>
        </w:rPr>
        <w:t xml:space="preserve"> Έχετε δώσει πέντε λεπτά παραπάνω, κύριε Πρόεδρε! </w:t>
      </w:r>
    </w:p>
    <w:p w14:paraId="22BFDD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Εάν χρειαστείτε χρόνο, κυρία </w:t>
      </w:r>
      <w:proofErr w:type="spellStart"/>
      <w:r>
        <w:rPr>
          <w:rFonts w:eastAsia="Times New Roman" w:cs="Times New Roman"/>
          <w:szCs w:val="24"/>
        </w:rPr>
        <w:t>Ζαρούλια</w:t>
      </w:r>
      <w:proofErr w:type="spellEnd"/>
      <w:r>
        <w:rPr>
          <w:rFonts w:eastAsia="Times New Roman" w:cs="Times New Roman"/>
          <w:szCs w:val="24"/>
        </w:rPr>
        <w:t>, θα έχει και ο δικός σας αγορητής. Το είπα εξαρχής.</w:t>
      </w:r>
    </w:p>
    <w:p w14:paraId="22BFDD41"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Η </w:t>
      </w:r>
      <w:r>
        <w:rPr>
          <w:rFonts w:eastAsia="Times New Roman"/>
          <w:szCs w:val="24"/>
        </w:rPr>
        <w:t>π</w:t>
      </w:r>
      <w:r>
        <w:rPr>
          <w:rFonts w:eastAsia="Times New Roman"/>
          <w:szCs w:val="24"/>
        </w:rPr>
        <w:t xml:space="preserve">ρωθυπουργία και η </w:t>
      </w:r>
      <w:r>
        <w:rPr>
          <w:rFonts w:eastAsia="Times New Roman"/>
          <w:szCs w:val="24"/>
        </w:rPr>
        <w:t>κ</w:t>
      </w:r>
      <w:r>
        <w:rPr>
          <w:rFonts w:eastAsia="Times New Roman"/>
          <w:szCs w:val="24"/>
        </w:rPr>
        <w:t xml:space="preserve">υβέρνηση, κυρίες και κύριοι </w:t>
      </w:r>
      <w:r>
        <w:rPr>
          <w:rFonts w:eastAsia="Times New Roman"/>
          <w:szCs w:val="24"/>
        </w:rPr>
        <w:t>συνάδελφοι, έχει ευθύνες. Θέλει πολλή δουλειά για να κάνεις τον Πρωθυπουργό. Εσείς ήρθατε να μάθετε να κυβερνάτε στην πλάτη ενός κουρασμένου και ταλαιπωρημένου ελληνικού λαού, που και εσείς οι ίδιοι είχατε συμβάλει στην ταλαιπωρία του</w:t>
      </w:r>
      <w:r>
        <w:rPr>
          <w:rFonts w:eastAsia="Times New Roman"/>
          <w:szCs w:val="24"/>
        </w:rPr>
        <w:t>,</w:t>
      </w:r>
      <w:r>
        <w:rPr>
          <w:rFonts w:eastAsia="Times New Roman"/>
          <w:szCs w:val="24"/>
        </w:rPr>
        <w:t xml:space="preserve"> με το να του τάζετε </w:t>
      </w:r>
      <w:r>
        <w:rPr>
          <w:rFonts w:eastAsia="Times New Roman"/>
          <w:szCs w:val="24"/>
        </w:rPr>
        <w:t xml:space="preserve">λαγούς με πετραχήλια. </w:t>
      </w:r>
    </w:p>
    <w:p w14:paraId="22BFDD4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Τα λάθη σας είναι καταστρεπτικά για τη χώρα, την κοινωνία, την οικονομία και το πολιτικό σύστημα. Η Ελλάδα θα πρέπει να παραμείνει ψηλά στη συνείδηση των Ελλήνων και των </w:t>
      </w:r>
      <w:r>
        <w:rPr>
          <w:rFonts w:eastAsia="Times New Roman"/>
          <w:szCs w:val="24"/>
        </w:rPr>
        <w:t>Ε</w:t>
      </w:r>
      <w:r>
        <w:rPr>
          <w:rFonts w:eastAsia="Times New Roman"/>
          <w:szCs w:val="24"/>
        </w:rPr>
        <w:t xml:space="preserve">υρωπαίων πολιτών. </w:t>
      </w:r>
    </w:p>
    <w:p w14:paraId="22BFDD43"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Δεν λύνονται τα μεγάλα προβλήματα του τόπου</w:t>
      </w:r>
      <w:r>
        <w:rPr>
          <w:rFonts w:eastAsia="Times New Roman"/>
          <w:szCs w:val="24"/>
        </w:rPr>
        <w:t>,</w:t>
      </w:r>
      <w:r>
        <w:rPr>
          <w:rFonts w:eastAsia="Times New Roman"/>
          <w:szCs w:val="24"/>
        </w:rPr>
        <w:t xml:space="preserve"> με το να καταστρατηγείτε το Σύνταγμα. Είστε με την πλάτη στον τοίχο. Όσο και να προσπαθείτε να κοροϊδέψετε για άλλη μία φορά τον ελληνικό λαό με ομοβροντία δέκα νομοσχεδίων τις τελευταίες δέκα ημέρες, που όλα αυτά τα νομοσχέδια έχουν κύριο χαρακτηριστικό</w:t>
      </w:r>
      <w:r>
        <w:rPr>
          <w:rFonts w:eastAsia="Times New Roman"/>
          <w:szCs w:val="24"/>
        </w:rPr>
        <w:t xml:space="preserve"> τον λαϊκισμό και την ιδεοληψία, δεν θα τα καταφέρετε να πείσετε κανέναν. Θα πέσετε μέσα στον λάκκο</w:t>
      </w:r>
      <w:r>
        <w:rPr>
          <w:rFonts w:eastAsia="Times New Roman"/>
          <w:szCs w:val="24"/>
        </w:rPr>
        <w:t>,</w:t>
      </w:r>
      <w:r>
        <w:rPr>
          <w:rFonts w:eastAsia="Times New Roman"/>
          <w:szCs w:val="24"/>
        </w:rPr>
        <w:t xml:space="preserve"> που έχετε ανοίξει εσείς οι ίδιοι. </w:t>
      </w:r>
    </w:p>
    <w:p w14:paraId="22BFDD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Καταλαβαίνω την αμηχανία σας, καταλαβαίνω ότι το κουβάρι των αποκαλύψεων θα σας πάρει μαζί, όμως η εμμονή σας να παραμεί</w:t>
      </w:r>
      <w:r>
        <w:rPr>
          <w:rFonts w:eastAsia="Times New Roman" w:cs="Times New Roman"/>
          <w:szCs w:val="24"/>
        </w:rPr>
        <w:t xml:space="preserve">νετε στην </w:t>
      </w:r>
      <w:r>
        <w:rPr>
          <w:rFonts w:eastAsia="Times New Roman" w:cs="Times New Roman"/>
          <w:szCs w:val="24"/>
        </w:rPr>
        <w:t>Κ</w:t>
      </w:r>
      <w:r>
        <w:rPr>
          <w:rFonts w:eastAsia="Times New Roman" w:cs="Times New Roman"/>
          <w:szCs w:val="24"/>
        </w:rPr>
        <w:t>υβέρνηση, σωρεύει καταστροφικά αδιέξοδα για τη χώρα.</w:t>
      </w:r>
    </w:p>
    <w:p w14:paraId="22BFDD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μόνη αξιοπρεπής λύση είναι η προσφυγή στις εκλογές. Να συμφιλιωθείτε –ο χρόνος τρέχει- με την πλήρη αποτυχία σας και να ανοίξετε τον δρόμο για την προσφυγή στη λαϊκή ετυμηγορία. Διαφορετικά </w:t>
      </w:r>
      <w:r>
        <w:rPr>
          <w:rFonts w:eastAsia="Times New Roman" w:cs="Times New Roman"/>
          <w:szCs w:val="24"/>
        </w:rPr>
        <w:t xml:space="preserve">ο αργός θάνατος που επιλέγετε, θα σας διασύρει ακόμα περισσότερο. </w:t>
      </w:r>
    </w:p>
    <w:p w14:paraId="22BFDD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ένα τέτοιο νομοσχέδιο που βρίθει όλων αυτών που περιέγραψα προηγουμένως, δεν μπορούμε να το ψηφίσουμε επί της αρχής.</w:t>
      </w:r>
    </w:p>
    <w:p w14:paraId="22BFDD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22BFDD48" w14:textId="77777777" w:rsidR="007336A6" w:rsidRDefault="002D1229">
      <w:pPr>
        <w:spacing w:line="600" w:lineRule="auto"/>
        <w:ind w:firstLine="720"/>
        <w:contextualSpacing/>
        <w:rPr>
          <w:rFonts w:eastAsia="Times New Roman" w:cs="Times New Roman"/>
          <w:szCs w:val="24"/>
        </w:rPr>
      </w:pPr>
      <w:r>
        <w:rPr>
          <w:rFonts w:eastAsia="Times New Roman" w:cs="Times New Roman"/>
          <w:szCs w:val="24"/>
        </w:rPr>
        <w:t>(Χειροκροτήματα από την πτέρυγα της Δημοκρατικ</w:t>
      </w:r>
      <w:r>
        <w:rPr>
          <w:rFonts w:eastAsia="Times New Roman" w:cs="Times New Roman"/>
          <w:szCs w:val="24"/>
        </w:rPr>
        <w:t>ής Συμπαράταξης ΠΑΣΟΚ – ΔΗΜΑΡ)</w:t>
      </w:r>
    </w:p>
    <w:p w14:paraId="22BFDD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w:t>
      </w:r>
      <w:r>
        <w:rPr>
          <w:rFonts w:eastAsia="Times New Roman" w:cs="Times New Roman"/>
          <w:szCs w:val="24"/>
        </w:rPr>
        <w:t>ε</w:t>
      </w:r>
      <w:r>
        <w:rPr>
          <w:rFonts w:eastAsia="Times New Roman" w:cs="Times New Roman"/>
          <w:szCs w:val="24"/>
        </w:rPr>
        <w:t xml:space="preserve">ιδικός </w:t>
      </w:r>
      <w:r>
        <w:rPr>
          <w:rFonts w:eastAsia="Times New Roman" w:cs="Times New Roman"/>
          <w:szCs w:val="24"/>
        </w:rPr>
        <w:t>α</w:t>
      </w:r>
      <w:r>
        <w:rPr>
          <w:rFonts w:eastAsia="Times New Roman" w:cs="Times New Roman"/>
          <w:szCs w:val="24"/>
        </w:rPr>
        <w:t xml:space="preserve">γορητής της Χρυσής Αυγής, </w:t>
      </w:r>
      <w:r>
        <w:rPr>
          <w:rFonts w:eastAsia="Times New Roman" w:cs="Times New Roman"/>
          <w:szCs w:val="24"/>
          <w:lang w:val="en-US"/>
        </w:rPr>
        <w:t>o</w:t>
      </w:r>
      <w:r>
        <w:rPr>
          <w:rFonts w:eastAsia="Times New Roman" w:cs="Times New Roman"/>
          <w:szCs w:val="24"/>
        </w:rPr>
        <w:t xml:space="preserve"> συνάδελφος κ. Ευάγγελος Καρακώστας.</w:t>
      </w:r>
    </w:p>
    <w:p w14:paraId="22BFDD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Από την αρχή της συζήτησης του εν λόγω σχεδίου νόμου στην αρμόδια </w:t>
      </w:r>
      <w:r>
        <w:rPr>
          <w:rFonts w:eastAsia="Times New Roman" w:cs="Times New Roman"/>
          <w:szCs w:val="24"/>
        </w:rPr>
        <w:t>ε</w:t>
      </w:r>
      <w:r>
        <w:rPr>
          <w:rFonts w:eastAsia="Times New Roman" w:cs="Times New Roman"/>
          <w:szCs w:val="24"/>
        </w:rPr>
        <w:t>πιτροπή της Βο</w:t>
      </w:r>
      <w:r>
        <w:rPr>
          <w:rFonts w:eastAsia="Times New Roman" w:cs="Times New Roman"/>
          <w:szCs w:val="24"/>
        </w:rPr>
        <w:t xml:space="preserve">υλής το χαρακτηρίσαμε ως ρουσφετολογικό, χαρακτηρισμός στον οποίο εμμένουμε και μετά την ολοκλήρωση των συνεδριάσεων της </w:t>
      </w:r>
      <w:r>
        <w:rPr>
          <w:rFonts w:eastAsia="Times New Roman" w:cs="Times New Roman"/>
          <w:szCs w:val="24"/>
        </w:rPr>
        <w:t>ε</w:t>
      </w:r>
      <w:r>
        <w:rPr>
          <w:rFonts w:eastAsia="Times New Roman" w:cs="Times New Roman"/>
          <w:szCs w:val="24"/>
        </w:rPr>
        <w:t>πιτροπής και με την εισαγωγή αυτού στην Ολομέλεια.</w:t>
      </w:r>
    </w:p>
    <w:p w14:paraId="22BFDD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Πέραν όλων των άλλων, όμως, το νομοσχέδιο αυτό αναδεικνύει τη βαθιά υποκρισία της Κ</w:t>
      </w:r>
      <w:r>
        <w:rPr>
          <w:rFonts w:eastAsia="Times New Roman" w:cs="Times New Roman"/>
          <w:szCs w:val="24"/>
        </w:rPr>
        <w:t>υβέρνησης ΣΥΡΙΖΑ – ΑΝΕΛ, η οποία έχει ψηφίσει δύο μνημόνια με εξαιρετικά σκληρά μέτρα για τον ελληνικό λαό, υποστηρίζοντας μάλιστα ότι το έπραξε με βαριά καρδιά και πως θα τα εφαρμόσει μεν με κοινωνικό πρόσημο δε.</w:t>
      </w:r>
    </w:p>
    <w:p w14:paraId="22BFDD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Εδώ</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οφείλουμε να επιμείνουμε -στ</w:t>
      </w:r>
      <w:r>
        <w:rPr>
          <w:rFonts w:eastAsia="Times New Roman" w:cs="Times New Roman"/>
          <w:szCs w:val="24"/>
        </w:rPr>
        <w:t>ο κοινωνικό δηλαδή πρόσημο- για να καταδείξουμε</w:t>
      </w:r>
      <w:r>
        <w:rPr>
          <w:rFonts w:eastAsia="Times New Roman" w:cs="Times New Roman"/>
          <w:szCs w:val="24"/>
        </w:rPr>
        <w:t>,</w:t>
      </w:r>
      <w:r>
        <w:rPr>
          <w:rFonts w:eastAsia="Times New Roman" w:cs="Times New Roman"/>
          <w:szCs w:val="24"/>
        </w:rPr>
        <w:t xml:space="preserve"> πως όπου πρόκειται για </w:t>
      </w:r>
      <w:r>
        <w:rPr>
          <w:rFonts w:eastAsia="Times New Roman" w:cs="Times New Roman"/>
          <w:szCs w:val="24"/>
        </w:rPr>
        <w:lastRenderedPageBreak/>
        <w:t>τακτοποίηση και βόλεμα δικών της παιδιών, η Κυβέρνηση ΣΥΡΙΖΑ – ΑΝΕΛ μπορεί να ντυθεί με τον μανδύα της επανάστασης. Το τι εννοώ θα σας το εξηγήσω αμέσως.</w:t>
      </w:r>
    </w:p>
    <w:p w14:paraId="22BFDD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Κυβέρνηση ΣΥΡΙΖΑ – ΑΝΕΛ έχει</w:t>
      </w:r>
      <w:r>
        <w:rPr>
          <w:rFonts w:eastAsia="Times New Roman" w:cs="Times New Roman"/>
          <w:szCs w:val="24"/>
        </w:rPr>
        <w:t xml:space="preserve"> ψηφίσει τη </w:t>
      </w:r>
      <w:proofErr w:type="spellStart"/>
      <w:r>
        <w:rPr>
          <w:rFonts w:eastAsia="Times New Roman" w:cs="Times New Roman"/>
          <w:szCs w:val="24"/>
        </w:rPr>
        <w:t>μνημονιακή</w:t>
      </w:r>
      <w:proofErr w:type="spellEnd"/>
      <w:r>
        <w:rPr>
          <w:rFonts w:eastAsia="Times New Roman" w:cs="Times New Roman"/>
          <w:szCs w:val="24"/>
        </w:rPr>
        <w:t xml:space="preserve"> δέσμευση της μίας πρόσληψης για κάθε τέσσερις αποχωρήσεις από το </w:t>
      </w:r>
      <w:r>
        <w:rPr>
          <w:rFonts w:eastAsia="Times New Roman" w:cs="Times New Roman"/>
          <w:szCs w:val="24"/>
        </w:rPr>
        <w:t>δ</w:t>
      </w:r>
      <w:r>
        <w:rPr>
          <w:rFonts w:eastAsia="Times New Roman" w:cs="Times New Roman"/>
          <w:szCs w:val="24"/>
        </w:rPr>
        <w:t>ημόσιο για το έτος 2017. Για το έτος 2018 και με την προϋπόθεση ότι τηρούνται οι δημοσιονομικοί στόχοι, η αναλογία αυτή θα μετατραπεί σε μία πρόσληψη για κάθε τρεις απ</w:t>
      </w:r>
      <w:r>
        <w:rPr>
          <w:rFonts w:eastAsia="Times New Roman" w:cs="Times New Roman"/>
          <w:szCs w:val="24"/>
        </w:rPr>
        <w:t xml:space="preserve">οχωρήσεις. Επαναλαμβάνω ότι πρόκειται για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την οποία ψήφισε με βαριά καρδιά η Κυβέρνηση ΣΥΡΙΖΑ – ΑΝΕΛ!</w:t>
      </w:r>
    </w:p>
    <w:p w14:paraId="22BFDD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Πάμε, όμως, να δούμε τι προβλέπει το σχετικό άρθρο 18 του εν λόγω νομοσχεδίου. Καταργείται η αναστολή προσλήψεων προσωπικού, με οποι</w:t>
      </w:r>
      <w:r>
        <w:rPr>
          <w:rFonts w:eastAsia="Times New Roman" w:cs="Times New Roman"/>
          <w:szCs w:val="24"/>
        </w:rPr>
        <w:t>αδήποτε σχέση εργασίας στις δημοτικές επιχειρήσεις ραδιοφώνου ή τηλεοπτικού σταθμού.</w:t>
      </w:r>
    </w:p>
    <w:p w14:paraId="22BFDD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πρακτικά αυτό; Σημαίνει ότι ανοίγει όχι ένα παράθυρο αλλά μία μπαλκονόπορτα για νέες προσλήψεις κομματικών φίλων κατά παραβίαση της </w:t>
      </w:r>
      <w:proofErr w:type="spellStart"/>
      <w:r>
        <w:rPr>
          <w:rFonts w:eastAsia="Times New Roman" w:cs="Times New Roman"/>
          <w:szCs w:val="24"/>
        </w:rPr>
        <w:t>μνημονιακής</w:t>
      </w:r>
      <w:proofErr w:type="spellEnd"/>
      <w:r>
        <w:rPr>
          <w:rFonts w:eastAsia="Times New Roman" w:cs="Times New Roman"/>
          <w:szCs w:val="24"/>
        </w:rPr>
        <w:t xml:space="preserve"> δέσμευσής σας. </w:t>
      </w:r>
      <w:r>
        <w:rPr>
          <w:rFonts w:eastAsia="Times New Roman" w:cs="Times New Roman"/>
          <w:szCs w:val="24"/>
        </w:rPr>
        <w:t>Για να προλάβω εκείνους τους κρατικοδίαιτους και βολεμένους Αριστερούς</w:t>
      </w:r>
      <w:r>
        <w:rPr>
          <w:rFonts w:eastAsia="Times New Roman" w:cs="Times New Roman"/>
          <w:szCs w:val="24"/>
        </w:rPr>
        <w:t>,</w:t>
      </w:r>
      <w:r>
        <w:rPr>
          <w:rFonts w:eastAsia="Times New Roman" w:cs="Times New Roman"/>
          <w:szCs w:val="24"/>
        </w:rPr>
        <w:t xml:space="preserve"> οι οποίοι θα επιδιώξουν να αποπροσανατολίσουν την </w:t>
      </w:r>
      <w:r>
        <w:rPr>
          <w:rFonts w:eastAsia="Times New Roman" w:cs="Times New Roman"/>
          <w:szCs w:val="24"/>
        </w:rPr>
        <w:lastRenderedPageBreak/>
        <w:t xml:space="preserve">κοινή γνώμη, θέτοντας το κίβδηλο και άτοπο επιχείρημα, «Δηλαδή η Χρυσή Αυγή είναι υπέρ των </w:t>
      </w:r>
      <w:proofErr w:type="spellStart"/>
      <w:r>
        <w:rPr>
          <w:rFonts w:eastAsia="Times New Roman" w:cs="Times New Roman"/>
          <w:szCs w:val="24"/>
        </w:rPr>
        <w:t>μνημονιακών</w:t>
      </w:r>
      <w:proofErr w:type="spellEnd"/>
      <w:r>
        <w:rPr>
          <w:rFonts w:eastAsia="Times New Roman" w:cs="Times New Roman"/>
          <w:szCs w:val="24"/>
        </w:rPr>
        <w:t xml:space="preserve"> δεσμεύσεων;», θα θέσω εγώ ερωτή</w:t>
      </w:r>
      <w:r>
        <w:rPr>
          <w:rFonts w:eastAsia="Times New Roman" w:cs="Times New Roman"/>
          <w:szCs w:val="24"/>
        </w:rPr>
        <w:t xml:space="preserve">ματα προς τη χούντα του μνημονίου, η οποία εξουσιάζει και διατείνεται, μάλιστα, πως εξουσιάζει με ταξικό και κοινωνικό πρόσημο. </w:t>
      </w:r>
    </w:p>
    <w:p w14:paraId="22BFDD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λοιπόν, η Κυβέρνηση δεν παρέκκλινε των </w:t>
      </w:r>
      <w:proofErr w:type="spellStart"/>
      <w:r>
        <w:rPr>
          <w:rFonts w:eastAsia="Times New Roman" w:cs="Times New Roman"/>
          <w:szCs w:val="24"/>
        </w:rPr>
        <w:t>μνημονιακών</w:t>
      </w:r>
      <w:proofErr w:type="spellEnd"/>
      <w:r>
        <w:rPr>
          <w:rFonts w:eastAsia="Times New Roman" w:cs="Times New Roman"/>
          <w:szCs w:val="24"/>
        </w:rPr>
        <w:t xml:space="preserve"> της υποχρεώσεων</w:t>
      </w:r>
      <w:r>
        <w:rPr>
          <w:rFonts w:eastAsia="Times New Roman" w:cs="Times New Roman"/>
          <w:szCs w:val="24"/>
        </w:rPr>
        <w:t>,</w:t>
      </w:r>
      <w:r>
        <w:rPr>
          <w:rFonts w:eastAsia="Times New Roman" w:cs="Times New Roman"/>
          <w:szCs w:val="24"/>
        </w:rPr>
        <w:t xml:space="preserve"> σε ζητήματα τα οποία αφορούν τους αγρότες; Γιατί η Κυβέρνηση δεν παρέκκλινε των </w:t>
      </w:r>
      <w:proofErr w:type="spellStart"/>
      <w:r>
        <w:rPr>
          <w:rFonts w:eastAsia="Times New Roman" w:cs="Times New Roman"/>
          <w:szCs w:val="24"/>
        </w:rPr>
        <w:t>μνημονιακών</w:t>
      </w:r>
      <w:proofErr w:type="spellEnd"/>
      <w:r>
        <w:rPr>
          <w:rFonts w:eastAsia="Times New Roman" w:cs="Times New Roman"/>
          <w:szCs w:val="24"/>
        </w:rPr>
        <w:t xml:space="preserve"> υποχρεώσεών </w:t>
      </w:r>
      <w:r>
        <w:rPr>
          <w:rFonts w:eastAsia="Times New Roman" w:cs="Times New Roman"/>
          <w:szCs w:val="24"/>
        </w:rPr>
        <w:t>της,</w:t>
      </w:r>
      <w:r>
        <w:rPr>
          <w:rFonts w:eastAsia="Times New Roman" w:cs="Times New Roman"/>
          <w:szCs w:val="24"/>
        </w:rPr>
        <w:t xml:space="preserve"> σε ζητήματα τα οποία αφορούν τους ελεύθερους επαγγελματίες, τις συμβάσεις δουλείας -και όχι εργασίας- των εργαζομένων στο ιδιωτικό τομέα, τους συν</w:t>
      </w:r>
      <w:r>
        <w:rPr>
          <w:rFonts w:eastAsia="Times New Roman" w:cs="Times New Roman"/>
          <w:szCs w:val="24"/>
        </w:rPr>
        <w:t xml:space="preserve">ταξιούχους; </w:t>
      </w:r>
    </w:p>
    <w:p w14:paraId="22BFDD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απάντηση είναι ξεκάθαρη</w:t>
      </w:r>
      <w:r>
        <w:rPr>
          <w:rFonts w:eastAsia="Times New Roman" w:cs="Times New Roman"/>
          <w:szCs w:val="24"/>
        </w:rPr>
        <w:t>.</w:t>
      </w:r>
      <w:r>
        <w:rPr>
          <w:rFonts w:eastAsia="Times New Roman" w:cs="Times New Roman"/>
          <w:szCs w:val="24"/>
        </w:rPr>
        <w:t xml:space="preserve"> Διότι όλες οι παραπάνω κατηγορίες δεν συνιστούν την κομματική βάση του ΣΥΡΙΖΑ, η οποία δεν είναι άλλη από το δημόσιο και για να είμαστε πιο ακριβείς από το πελατειακό κράτος. </w:t>
      </w:r>
    </w:p>
    <w:p w14:paraId="22BFDD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Κατά τη συζήτηση στην </w:t>
      </w:r>
      <w:r>
        <w:rPr>
          <w:rFonts w:eastAsia="Times New Roman" w:cs="Times New Roman"/>
          <w:szCs w:val="24"/>
        </w:rPr>
        <w:t>ε</w:t>
      </w:r>
      <w:r>
        <w:rPr>
          <w:rFonts w:eastAsia="Times New Roman" w:cs="Times New Roman"/>
          <w:szCs w:val="24"/>
        </w:rPr>
        <w:t>πιτροπή και προκε</w:t>
      </w:r>
      <w:r>
        <w:rPr>
          <w:rFonts w:eastAsia="Times New Roman" w:cs="Times New Roman"/>
          <w:szCs w:val="24"/>
        </w:rPr>
        <w:t xml:space="preserve">ιμένου να προλάβουν κατηγορίες περί ρουσφετιών με βάση το συγκεκριμένο σχέδιο νόμου, ο </w:t>
      </w:r>
      <w:r>
        <w:rPr>
          <w:rFonts w:eastAsia="Times New Roman" w:cs="Times New Roman"/>
          <w:szCs w:val="24"/>
        </w:rPr>
        <w:t>ε</w:t>
      </w:r>
      <w:r>
        <w:rPr>
          <w:rFonts w:eastAsia="Times New Roman" w:cs="Times New Roman"/>
          <w:szCs w:val="24"/>
        </w:rPr>
        <w:t xml:space="preserve">ισηγητής της κυβερνητικής </w:t>
      </w:r>
      <w:r>
        <w:rPr>
          <w:rFonts w:eastAsia="Times New Roman" w:cs="Times New Roman"/>
          <w:szCs w:val="24"/>
        </w:rPr>
        <w:t>π</w:t>
      </w:r>
      <w:r>
        <w:rPr>
          <w:rFonts w:eastAsia="Times New Roman" w:cs="Times New Roman"/>
          <w:szCs w:val="24"/>
        </w:rPr>
        <w:t>λειοψηφίας κατηγόρησε τη Νέα Δημοκρατία και το ΠΑΣΟΚ</w:t>
      </w:r>
      <w:r>
        <w:rPr>
          <w:rFonts w:eastAsia="Times New Roman" w:cs="Times New Roman"/>
          <w:szCs w:val="24"/>
        </w:rPr>
        <w:t>,</w:t>
      </w:r>
      <w:r>
        <w:rPr>
          <w:rFonts w:eastAsia="Times New Roman" w:cs="Times New Roman"/>
          <w:szCs w:val="24"/>
        </w:rPr>
        <w:t xml:space="preserve"> για τα ρουσφέτια </w:t>
      </w:r>
      <w:r>
        <w:rPr>
          <w:rFonts w:eastAsia="Times New Roman" w:cs="Times New Roman"/>
          <w:szCs w:val="24"/>
        </w:rPr>
        <w:lastRenderedPageBreak/>
        <w:t xml:space="preserve">και τις αθρόες προσλήψεις στο </w:t>
      </w:r>
      <w:r>
        <w:rPr>
          <w:rFonts w:eastAsia="Times New Roman" w:cs="Times New Roman"/>
          <w:szCs w:val="24"/>
        </w:rPr>
        <w:t>δ</w:t>
      </w:r>
      <w:r>
        <w:rPr>
          <w:rFonts w:eastAsia="Times New Roman" w:cs="Times New Roman"/>
          <w:szCs w:val="24"/>
        </w:rPr>
        <w:t>ημόσιο που έγιναν κατά το παρελθόν.</w:t>
      </w:r>
    </w:p>
    <w:p w14:paraId="22BFDD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Χ</w:t>
      </w:r>
      <w:r>
        <w:rPr>
          <w:rFonts w:eastAsia="Times New Roman" w:cs="Times New Roman"/>
          <w:szCs w:val="24"/>
        </w:rPr>
        <w:t>ρυσή Αυγή συμφωνεί απολύτως, με την επισήμανση, βέβαια, πως η πλειοψηφία των Βουλευτών και στελεχών του ΣΥΡΙΖΑ που είναι δημόσιοι υπάλληλοι</w:t>
      </w:r>
      <w:r>
        <w:rPr>
          <w:rFonts w:eastAsia="Times New Roman" w:cs="Times New Roman"/>
          <w:szCs w:val="24"/>
        </w:rPr>
        <w:t>,</w:t>
      </w:r>
      <w:r>
        <w:rPr>
          <w:rFonts w:eastAsia="Times New Roman" w:cs="Times New Roman"/>
          <w:szCs w:val="24"/>
        </w:rPr>
        <w:t xml:space="preserve"> διορίστηκαν επί ημερών ΠΑΣΟΚ. Προφανώς, λοιπόν, καταγγέλλουν και οι ίδιοι τους διορισμούς τους. Αυτό είναι θετικό β</w:t>
      </w:r>
      <w:r>
        <w:rPr>
          <w:rFonts w:eastAsia="Times New Roman" w:cs="Times New Roman"/>
          <w:szCs w:val="24"/>
        </w:rPr>
        <w:t>ήμα και το επιδοκιμάζουμε.</w:t>
      </w:r>
    </w:p>
    <w:p w14:paraId="22BFDD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και το ΠΑΣΟΚ, από την άλλη πλευρά, κατηγόρησαν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ότι διευρύνει το κομματικό κράτος που αυτοί δημιούργησαν, επιχειρώντας σωρεία προσλήψεων στον δημόσιο τομέα. </w:t>
      </w:r>
    </w:p>
    <w:p w14:paraId="22BFDD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Χρυσή Αυγή συμφωνεί απολύ</w:t>
      </w:r>
      <w:r>
        <w:rPr>
          <w:rFonts w:eastAsia="Times New Roman" w:cs="Times New Roman"/>
          <w:szCs w:val="24"/>
        </w:rPr>
        <w:t>τως και με αυτούς, με την επισήμανση</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της παραδοχής από μέρους ΠΑΣΟΚ και </w:t>
      </w:r>
      <w:r>
        <w:rPr>
          <w:rFonts w:eastAsia="Times New Roman"/>
          <w:bCs/>
        </w:rPr>
        <w:t>Νέας Δημοκρατίας</w:t>
      </w:r>
      <w:r>
        <w:rPr>
          <w:rFonts w:eastAsia="Times New Roman" w:cs="Times New Roman"/>
          <w:szCs w:val="24"/>
        </w:rPr>
        <w:t xml:space="preserve"> της ολοκληρωτικής τους ευθύνης μέχρι το 2015 για την </w:t>
      </w:r>
      <w:proofErr w:type="spellStart"/>
      <w:r>
        <w:rPr>
          <w:rFonts w:eastAsia="Times New Roman" w:cs="Times New Roman"/>
          <w:szCs w:val="24"/>
        </w:rPr>
        <w:t>τερατογένεση</w:t>
      </w:r>
      <w:proofErr w:type="spellEnd"/>
      <w:r>
        <w:rPr>
          <w:rFonts w:eastAsia="Times New Roman" w:cs="Times New Roman"/>
          <w:szCs w:val="24"/>
        </w:rPr>
        <w:t>, η οποία καλείται πελατειακό κράτος και συνιστά μια από τις βασικές αιτίες της σημερινής δει</w:t>
      </w:r>
      <w:r>
        <w:rPr>
          <w:rFonts w:eastAsia="Times New Roman" w:cs="Times New Roman"/>
          <w:szCs w:val="24"/>
        </w:rPr>
        <w:t xml:space="preserve">νής οικονομικής κατάστασης στην οποία βρίσκεται η χώρα μας. Πελατειακό κράτος, λοιπόν, με σφραγίδα ΠΑΣΟΚ και </w:t>
      </w:r>
      <w:r>
        <w:rPr>
          <w:rFonts w:eastAsia="Times New Roman"/>
          <w:bCs/>
        </w:rPr>
        <w:t>Νέας Δημοκρατίας</w:t>
      </w:r>
      <w:r>
        <w:rPr>
          <w:rFonts w:eastAsia="Times New Roman" w:cs="Times New Roman"/>
          <w:szCs w:val="24"/>
        </w:rPr>
        <w:t xml:space="preserve"> και πλέον σφραγίδα ΣΥΡΙΖΑ και ΑΝΕΛ.</w:t>
      </w:r>
    </w:p>
    <w:p w14:paraId="22BFDD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Το υπό ψήφιση σχέδιο νόμου δίνει μια πολύ ωραία εικόνα</w:t>
      </w:r>
      <w:r>
        <w:rPr>
          <w:rFonts w:eastAsia="Times New Roman" w:cs="Times New Roman"/>
          <w:szCs w:val="24"/>
        </w:rPr>
        <w:t>,</w:t>
      </w:r>
      <w:r>
        <w:rPr>
          <w:rFonts w:eastAsia="Times New Roman" w:cs="Times New Roman"/>
          <w:szCs w:val="24"/>
        </w:rPr>
        <w:t xml:space="preserve"> για να εξηγήσουμε σε κάποιον τι είναι </w:t>
      </w:r>
      <w:r>
        <w:rPr>
          <w:rFonts w:eastAsia="Times New Roman" w:cs="Times New Roman"/>
          <w:szCs w:val="24"/>
        </w:rPr>
        <w:t>το πελατειακό κράτος. Πελατειακό κράτος είναι να αρνείται η Κυβέρνηση</w:t>
      </w:r>
      <w:r>
        <w:rPr>
          <w:rFonts w:eastAsia="Times New Roman" w:cs="Times New Roman"/>
          <w:szCs w:val="24"/>
        </w:rPr>
        <w:t>,</w:t>
      </w:r>
      <w:r>
        <w:rPr>
          <w:rFonts w:eastAsia="Times New Roman" w:cs="Times New Roman"/>
          <w:szCs w:val="24"/>
        </w:rPr>
        <w:t xml:space="preserve"> να αποδώσει συντάξεις σε συμπολίτες μας οι οποίοι έχουν κατοχυρώσει δικαίωμα κι έχουν καταθέσει τα αναγκαία δικαιολογητικά εδώ και δύο χρόνια τουλάχιστον. «Και γιατί αρνείται;» θα ρωτήσ</w:t>
      </w:r>
      <w:r>
        <w:rPr>
          <w:rFonts w:eastAsia="Times New Roman" w:cs="Times New Roman"/>
          <w:szCs w:val="24"/>
        </w:rPr>
        <w:t xml:space="preserve">ει κάποιος </w:t>
      </w:r>
      <w:r>
        <w:rPr>
          <w:rFonts w:eastAsia="Times New Roman" w:cs="Times New Roman"/>
          <w:szCs w:val="24"/>
        </w:rPr>
        <w:t>κ</w:t>
      </w:r>
      <w:r>
        <w:rPr>
          <w:rFonts w:eastAsia="Times New Roman" w:cs="Times New Roman"/>
          <w:szCs w:val="24"/>
        </w:rPr>
        <w:t>αι θα του απαντήσουμε εμείς: «Βλέπεις άλλον τρόπο</w:t>
      </w:r>
      <w:r>
        <w:rPr>
          <w:rFonts w:eastAsia="Times New Roman" w:cs="Times New Roman"/>
          <w:szCs w:val="24"/>
        </w:rPr>
        <w:t>,</w:t>
      </w:r>
      <w:r>
        <w:rPr>
          <w:rFonts w:eastAsia="Times New Roman" w:cs="Times New Roman"/>
          <w:szCs w:val="24"/>
        </w:rPr>
        <w:t xml:space="preserve"> για να μπορεί η χούντα του μνημονίου να εμφανίζει πλεόνασμα;». </w:t>
      </w:r>
    </w:p>
    <w:p w14:paraId="22BFDD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Κυβέρνηση, λοιπόν, η οποία αρνείται να χορηγήσει, ως οφείλει, τις συντάξεις</w:t>
      </w:r>
      <w:r>
        <w:rPr>
          <w:rFonts w:eastAsia="Times New Roman" w:cs="Times New Roman"/>
          <w:szCs w:val="24"/>
        </w:rPr>
        <w:t>,</w:t>
      </w:r>
      <w:r>
        <w:rPr>
          <w:rFonts w:eastAsia="Times New Roman" w:cs="Times New Roman"/>
          <w:szCs w:val="24"/>
        </w:rPr>
        <w:t xml:space="preserve"> θα ψηφίσει την καταβολή αντιμισθίας για τους αντιδ</w:t>
      </w:r>
      <w:r>
        <w:rPr>
          <w:rFonts w:eastAsia="Times New Roman" w:cs="Times New Roman"/>
          <w:szCs w:val="24"/>
        </w:rPr>
        <w:t xml:space="preserve">ημάρχους αλλά και αποζημιώσεις για τους συμμετέχοντες στα δημοτικά συμβούλια, ενώ παράλληλα το νομοσχέδιο προβλέπει δαπάνες για τη μετακίνηση </w:t>
      </w:r>
      <w:proofErr w:type="spellStart"/>
      <w:r>
        <w:rPr>
          <w:rFonts w:eastAsia="Times New Roman" w:cs="Times New Roman"/>
          <w:szCs w:val="24"/>
        </w:rPr>
        <w:t>αντιπεριφερειαρχών</w:t>
      </w:r>
      <w:proofErr w:type="spellEnd"/>
      <w:r>
        <w:rPr>
          <w:rFonts w:eastAsia="Times New Roman" w:cs="Times New Roman"/>
          <w:szCs w:val="24"/>
        </w:rPr>
        <w:t xml:space="preserve"> και περιφερειακών συμβούλων. Και σταματά εκεί η μεγαλοψυχία της Αριστεράς; Όχι. Οι </w:t>
      </w:r>
      <w:r>
        <w:rPr>
          <w:rFonts w:eastAsia="Times New Roman" w:cs="Times New Roman"/>
          <w:szCs w:val="24"/>
        </w:rPr>
        <w:t>Α</w:t>
      </w:r>
      <w:r>
        <w:rPr>
          <w:rFonts w:eastAsia="Times New Roman" w:cs="Times New Roman"/>
          <w:szCs w:val="24"/>
        </w:rPr>
        <w:t>ριστεροί εί</w:t>
      </w:r>
      <w:r>
        <w:rPr>
          <w:rFonts w:eastAsia="Times New Roman" w:cs="Times New Roman"/>
          <w:szCs w:val="24"/>
        </w:rPr>
        <w:t xml:space="preserve">ναι άνθρωποι της τέχνης και του πολιτισμού </w:t>
      </w:r>
      <w:r>
        <w:rPr>
          <w:rFonts w:eastAsia="Times New Roman" w:cs="Times New Roman"/>
          <w:szCs w:val="24"/>
        </w:rPr>
        <w:t>κ</w:t>
      </w:r>
      <w:r>
        <w:rPr>
          <w:rFonts w:eastAsia="Times New Roman" w:cs="Times New Roman"/>
          <w:szCs w:val="24"/>
        </w:rPr>
        <w:t xml:space="preserve">αι γι’ αυτό οι μουσικοί των δήμων θα λαμβάνουν ένα μηνιαίο επίδομα ύψους 50 ευρώ. </w:t>
      </w:r>
    </w:p>
    <w:p w14:paraId="22BFDD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Πελατειακό κράτος είναι να βάζουν λουκέτο στον ιδιωτικό τομέα ελέω της σκληρής φορολογίας η μία επιχείρηση μετά την άλλη, να μένο</w:t>
      </w:r>
      <w:r>
        <w:rPr>
          <w:rFonts w:eastAsia="Times New Roman" w:cs="Times New Roman"/>
          <w:szCs w:val="24"/>
        </w:rPr>
        <w:t xml:space="preserve">υν άνεργοι χιλιάδες Έλληνες και Ελληνίδες, αλλά η </w:t>
      </w:r>
      <w:r>
        <w:rPr>
          <w:rFonts w:eastAsia="Times New Roman" w:cs="Times New Roman"/>
          <w:szCs w:val="24"/>
        </w:rPr>
        <w:lastRenderedPageBreak/>
        <w:t>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να ορίζει πως οι πολυμετοχικές αναπτυξιακές ανώνυμες εταιρείες ΟΤΑ</w:t>
      </w:r>
      <w:r>
        <w:rPr>
          <w:rFonts w:eastAsia="Times New Roman" w:cs="Times New Roman"/>
          <w:szCs w:val="24"/>
        </w:rPr>
        <w:t>,</w:t>
      </w:r>
      <w:r>
        <w:rPr>
          <w:rFonts w:eastAsia="Times New Roman" w:cs="Times New Roman"/>
          <w:szCs w:val="24"/>
        </w:rPr>
        <w:t xml:space="preserve"> εξακολουθούν να λειτουργούν ακόμη και αν παρουσιάζουν τρεις συνεχόμενες ζημιογόνες εταιρικές χρήσεις και η συμμετο</w:t>
      </w:r>
      <w:r>
        <w:rPr>
          <w:rFonts w:eastAsia="Times New Roman" w:cs="Times New Roman"/>
          <w:szCs w:val="24"/>
        </w:rPr>
        <w:t>χή της εταιρείας σε ένα εθνικό ή ευρωπαϊκό πρόγραμμα συνιστά έμπρακτη απόδειξη της φερεγγυότητας και της αξιοπιστίας της εταιρείας ως εξωστρεφούς αναπτυξιακού μηχανισμού της τοπικής αυτοδιοίκησης, καθώς και της δυνατότητάς της να αντιμετωπίζει επιτυχώς τις</w:t>
      </w:r>
      <w:r>
        <w:rPr>
          <w:rFonts w:eastAsia="Times New Roman" w:cs="Times New Roman"/>
          <w:szCs w:val="24"/>
        </w:rPr>
        <w:t xml:space="preserve"> χρηματοδοτικές ανάγκες και τις οικονομικές της υποχρεώσεις.</w:t>
      </w:r>
    </w:p>
    <w:p w14:paraId="22BFDD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πιπλέον να νομοθετεί ότι τα δημοτικά περιφερειακά θέατρα ακόμη και αν παρουσιάζουν τρεις συνεχόμενες ζημιογόνες εταιρικές χρήσεις δύο χρόνια μετά την ίδρυσή τους ή τα ίδια κεφάλαια μειωθούν κάτω</w:t>
      </w:r>
      <w:r>
        <w:rPr>
          <w:rFonts w:eastAsia="Times New Roman" w:cs="Times New Roman"/>
          <w:szCs w:val="24"/>
        </w:rPr>
        <w:t xml:space="preserve"> του 50% του μετοχικού κεφαλαίου, αυτά θα πρέπει να συνεχίσουν να λειτουργούν και να αντιμετωπιστούν με ιδιαίτερο τρόπο, ώστε να συνεχίσει η απρόσκοπτη άσκηση του πνευματικού τους ρόλου ως κέντρα πολιτισμού. Η διάταξη αυτή αποτελεί συνέχεια εκείνης η οποία</w:t>
      </w:r>
      <w:r>
        <w:rPr>
          <w:rFonts w:eastAsia="Times New Roman" w:cs="Times New Roman"/>
          <w:szCs w:val="24"/>
        </w:rPr>
        <w:t xml:space="preserve"> ψηφίστηκε προ ημερών και με βάση την οποία προσελήφθησαν ή θα προσληφθούν καλλιτεχνικοί διευθυντές στα ΔΗΠΕΘΕ</w:t>
      </w:r>
      <w:r>
        <w:rPr>
          <w:rFonts w:eastAsia="Times New Roman" w:cs="Times New Roman"/>
          <w:szCs w:val="24"/>
        </w:rPr>
        <w:t>,</w:t>
      </w:r>
      <w:r>
        <w:rPr>
          <w:rFonts w:eastAsia="Times New Roman" w:cs="Times New Roman"/>
          <w:szCs w:val="24"/>
        </w:rPr>
        <w:t xml:space="preserve"> χωρίς να είναι απαραίτητη η κατοχή τίτλου τριτοβάθμιας εκπαίδευσης.</w:t>
      </w:r>
    </w:p>
    <w:p w14:paraId="22BFDD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Αντί, συνεπώς, να επιχειρείτε επί </w:t>
      </w:r>
      <w:proofErr w:type="spellStart"/>
      <w:r>
        <w:rPr>
          <w:rFonts w:eastAsia="Times New Roman" w:cs="Times New Roman"/>
          <w:szCs w:val="24"/>
        </w:rPr>
        <w:t>ματαίω</w:t>
      </w:r>
      <w:proofErr w:type="spellEnd"/>
      <w:r>
        <w:rPr>
          <w:rFonts w:eastAsia="Times New Roman" w:cs="Times New Roman"/>
          <w:szCs w:val="24"/>
        </w:rPr>
        <w:t>,</w:t>
      </w:r>
      <w:r>
        <w:rPr>
          <w:rFonts w:eastAsia="Times New Roman" w:cs="Times New Roman"/>
          <w:szCs w:val="24"/>
        </w:rPr>
        <w:t xml:space="preserve"> να πείσετε εμάς ότι το νομοσχέδιό </w:t>
      </w:r>
      <w:r>
        <w:rPr>
          <w:rFonts w:eastAsia="Times New Roman" w:cs="Times New Roman"/>
          <w:szCs w:val="24"/>
        </w:rPr>
        <w:t>σας δεν είναι ρουσφετολογικό, φροντίστε να πείσετε την ελληνική κοινωνία, το τουλάχιστον ενάμισι εκατομμύριο των ανέργων, τους νεοπροσλαμβανόμενους που δουλεύουν πάρα πολύ σκληρά για να πάρουν 400 ευρώ τον μήνα, τους ελεύθερους επαγγελματίες τους οποίους α</w:t>
      </w:r>
      <w:r>
        <w:rPr>
          <w:rFonts w:eastAsia="Times New Roman" w:cs="Times New Roman"/>
          <w:szCs w:val="24"/>
        </w:rPr>
        <w:t xml:space="preserve">φανίζετε μεθοδικά, τους αγρότες τους οποίους επιχειρείτε να εκριζώσετε από τη γη τους, τους συνταξιούχους των οποίων τις συντάξεις πετσοκόβετε, για να χτίσετε τον μύθο του πρωτογενούς πλεονάσματος, για το οποίο έχετε δεσμευτεί έναντι των διεθνών αφεντικών </w:t>
      </w:r>
      <w:r>
        <w:rPr>
          <w:rFonts w:eastAsia="Times New Roman" w:cs="Times New Roman"/>
          <w:szCs w:val="24"/>
        </w:rPr>
        <w:t>σας αρχικά μέχρι το 2022 και ακολούθως μέχρι το 2060.</w:t>
      </w:r>
    </w:p>
    <w:p w14:paraId="22BFDD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το δηλώσαμε ξεκάθαρα κατά τη συνεδρίαση της επιτροπής, σας το δηλώνουμε και τώρα. Το πρωτογενές πλεόνασμα για το οποίο με υπέρμετρη αλαζονεία υπερηφανεύεστε</w:t>
      </w:r>
      <w:r>
        <w:rPr>
          <w:rFonts w:eastAsia="Times New Roman" w:cs="Times New Roman"/>
          <w:szCs w:val="24"/>
        </w:rPr>
        <w:t>,</w:t>
      </w:r>
      <w:r>
        <w:rPr>
          <w:rFonts w:eastAsia="Times New Roman" w:cs="Times New Roman"/>
          <w:szCs w:val="24"/>
        </w:rPr>
        <w:t xml:space="preserve"> είναι το αίμα του ελληνικού λαού, το οπο</w:t>
      </w:r>
      <w:r>
        <w:rPr>
          <w:rFonts w:eastAsia="Times New Roman" w:cs="Times New Roman"/>
          <w:szCs w:val="24"/>
        </w:rPr>
        <w:t xml:space="preserve">ίο δουλικά και απλόχερα προσφέρετε στη διάθεση των τοκογλύφων. Είναι το προϊόν της άδικης και σκληρότατης φορολόγησης των συμπατριωτών μας. Είναι το προϊόν της ληστείας που επιφυλάσσει το </w:t>
      </w:r>
      <w:proofErr w:type="spellStart"/>
      <w:r>
        <w:rPr>
          <w:rFonts w:eastAsia="Times New Roman" w:cs="Times New Roman"/>
          <w:szCs w:val="24"/>
        </w:rPr>
        <w:t>μνημονιακό</w:t>
      </w:r>
      <w:proofErr w:type="spellEnd"/>
      <w:r>
        <w:rPr>
          <w:rFonts w:eastAsia="Times New Roman" w:cs="Times New Roman"/>
          <w:szCs w:val="24"/>
        </w:rPr>
        <w:t xml:space="preserve"> καθεστώς προς τους πολίτες, μη αποδίδοντας τις οφειλές το</w:t>
      </w:r>
      <w:r>
        <w:rPr>
          <w:rFonts w:eastAsia="Times New Roman" w:cs="Times New Roman"/>
          <w:szCs w:val="24"/>
        </w:rPr>
        <w:t>υ προς αυτούς.</w:t>
      </w:r>
    </w:p>
    <w:p w14:paraId="22BFDD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το προϊόν της κατάλυσης του κοινωνικού κράτους για τους Έλληνες μόνο, διότι για τους λαθρομετανάστες και άλλους, υποτίθεται, ευπαθείς το κοινωνικό και ανθρωπιστικό κράτος ζει και βασιλεύει, έχοντας μάλιστα καταστεί μια εξόχως κερδοφόρο</w:t>
      </w:r>
      <w:r>
        <w:rPr>
          <w:rFonts w:eastAsia="Times New Roman" w:cs="Times New Roman"/>
          <w:szCs w:val="24"/>
        </w:rPr>
        <w:t xml:space="preserve">ς </w:t>
      </w:r>
      <w:proofErr w:type="spellStart"/>
      <w:r>
        <w:rPr>
          <w:rFonts w:eastAsia="Times New Roman" w:cs="Times New Roman"/>
          <w:szCs w:val="24"/>
        </w:rPr>
        <w:t>μπίζνα</w:t>
      </w:r>
      <w:proofErr w:type="spellEnd"/>
      <w:r>
        <w:rPr>
          <w:rFonts w:eastAsia="Times New Roman" w:cs="Times New Roman"/>
          <w:szCs w:val="24"/>
        </w:rPr>
        <w:t xml:space="preserve"> για πλήθος συντρόφων σας.</w:t>
      </w:r>
    </w:p>
    <w:p w14:paraId="22BFDD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Είναι, τέλος, το προϊόν της πλήρους διάλυσης της δημόσιας υγείας των νοσοκομειακών μονάδων σε όλη τη χώρα, το προϊόν της </w:t>
      </w:r>
      <w:proofErr w:type="spellStart"/>
      <w:r>
        <w:rPr>
          <w:rFonts w:eastAsia="Times New Roman" w:cs="Times New Roman"/>
          <w:szCs w:val="24"/>
        </w:rPr>
        <w:t>στοχευμένης</w:t>
      </w:r>
      <w:proofErr w:type="spellEnd"/>
      <w:r>
        <w:rPr>
          <w:rFonts w:eastAsia="Times New Roman" w:cs="Times New Roman"/>
          <w:szCs w:val="24"/>
        </w:rPr>
        <w:t xml:space="preserve"> </w:t>
      </w:r>
      <w:proofErr w:type="spellStart"/>
      <w:r>
        <w:rPr>
          <w:rFonts w:eastAsia="Times New Roman" w:cs="Times New Roman"/>
          <w:szCs w:val="24"/>
        </w:rPr>
        <w:t>στοχοποίησης</w:t>
      </w:r>
      <w:proofErr w:type="spellEnd"/>
      <w:r>
        <w:rPr>
          <w:rFonts w:eastAsia="Times New Roman" w:cs="Times New Roman"/>
          <w:szCs w:val="24"/>
        </w:rPr>
        <w:t xml:space="preserve"> των στελεχών των Ενόπλων Δυνάμεων και των Σωμάτων Ασφαλείας. Γιατί </w:t>
      </w:r>
      <w:proofErr w:type="spellStart"/>
      <w:r>
        <w:rPr>
          <w:rFonts w:eastAsia="Times New Roman" w:cs="Times New Roman"/>
          <w:szCs w:val="24"/>
        </w:rPr>
        <w:t>στοχευμέ</w:t>
      </w:r>
      <w:r>
        <w:rPr>
          <w:rFonts w:eastAsia="Times New Roman" w:cs="Times New Roman"/>
          <w:szCs w:val="24"/>
        </w:rPr>
        <w:t>νη</w:t>
      </w:r>
      <w:proofErr w:type="spellEnd"/>
      <w:r>
        <w:rPr>
          <w:rFonts w:eastAsia="Times New Roman" w:cs="Times New Roman"/>
          <w:szCs w:val="24"/>
        </w:rPr>
        <w:t xml:space="preserve">; Διότι δεν συγκαταλέγονται αυτοί στο πελατειακό σας κράτος και γι’ αυτόν τον λόγο τους </w:t>
      </w:r>
      <w:proofErr w:type="spellStart"/>
      <w:r>
        <w:rPr>
          <w:rFonts w:eastAsia="Times New Roman" w:cs="Times New Roman"/>
          <w:szCs w:val="24"/>
        </w:rPr>
        <w:t>στοχοποιείτε</w:t>
      </w:r>
      <w:proofErr w:type="spellEnd"/>
      <w:r>
        <w:rPr>
          <w:rFonts w:eastAsia="Times New Roman" w:cs="Times New Roman"/>
          <w:szCs w:val="24"/>
        </w:rPr>
        <w:t xml:space="preserve"> τόσο εσείς όσο και οι μηχανισμοί προπαγάνδας που ελέγχετε, εξαπολύοντας το μπολσεβίκικο μίσος σας με δημοσιεύματα του Τύπου: «Πάνω από το 50% των αστυνομ</w:t>
      </w:r>
      <w:r>
        <w:rPr>
          <w:rFonts w:eastAsia="Times New Roman" w:cs="Times New Roman"/>
          <w:szCs w:val="24"/>
        </w:rPr>
        <w:t>ικών ψηφίζει Χρυσή Αυγή» ή «Πολύ υψηλό ποσοστό αξιωματικών και υπαξιωματικών των Ενόπλων Δυνάμεων ψηφίζουν Χρυσή Αυγή».</w:t>
      </w:r>
    </w:p>
    <w:p w14:paraId="22BFDD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μας είπατε, όμως, ξεχάσατε ή κάνατε πως ξεχάσατε</w:t>
      </w:r>
      <w:r>
        <w:rPr>
          <w:rFonts w:eastAsia="Times New Roman" w:cs="Times New Roman"/>
          <w:szCs w:val="24"/>
        </w:rPr>
        <w:t>,</w:t>
      </w:r>
      <w:r>
        <w:rPr>
          <w:rFonts w:eastAsia="Times New Roman" w:cs="Times New Roman"/>
          <w:szCs w:val="24"/>
        </w:rPr>
        <w:t xml:space="preserve"> τι ψήφισε η συντριπτική πλειοψηφία των εφοριακών, τι ψήφισε η συντριπτική πλειοψηφία των διορισμένων δασκάλων και καθηγητών, τι ψήφισε η πλειοψηφία των υπαλλήλων στους ΟΤΑ και </w:t>
      </w:r>
      <w:r>
        <w:rPr>
          <w:rFonts w:eastAsia="Times New Roman" w:cs="Times New Roman"/>
          <w:szCs w:val="24"/>
        </w:rPr>
        <w:lastRenderedPageBreak/>
        <w:t>των εργαζομένων στα ΔΗΠΕΘΕ, τι ψήφισε άραγε η συντριπτική πλειοψηφία των στελεχ</w:t>
      </w:r>
      <w:r>
        <w:rPr>
          <w:rFonts w:eastAsia="Times New Roman" w:cs="Times New Roman"/>
          <w:szCs w:val="24"/>
        </w:rPr>
        <w:t xml:space="preserve">ών και εργαζομένων της «σοβιετικής» σας ΕΡΤ. Εκεί δεν βγάζετε άχνα, διότι ακριβώς πρόκειται για το πελατειακό σας κράτος, το οποίο όχι απλώς συντηρείτε αλλά και το διευρύνετε παντοιοτρόπως. Αυτό είναι το περίφημο κοινωνικό πρόσημο της Κυβέρνησής σας, όπου </w:t>
      </w:r>
      <w:r>
        <w:rPr>
          <w:rFonts w:eastAsia="Times New Roman" w:cs="Times New Roman"/>
          <w:szCs w:val="24"/>
        </w:rPr>
        <w:t>κοινωνικό πρόσημο το βόλεμα και οι διορισμοί των παιδιών και των κομματικών σας πραιτόρων.</w:t>
      </w:r>
    </w:p>
    <w:p w14:paraId="22BFDD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τα χρήματα των Ελλήνων φορολογουμένων είστε πολύ κουβαρντάδες προς συγκεκριμένες πάντα ειδικές κατηγορίες. Όταν, όμως, πρόκειται για τα δικά σας χρήματα, ο ψευδεπ</w:t>
      </w:r>
      <w:r>
        <w:rPr>
          <w:rFonts w:eastAsia="Times New Roman" w:cs="Times New Roman"/>
          <w:szCs w:val="24"/>
        </w:rPr>
        <w:t>ίγραφος σοσιαλισμός σας πάει περίπατο και ξεχνάτε να δηλώσετε κα</w:t>
      </w:r>
      <w:r>
        <w:rPr>
          <w:rFonts w:eastAsia="Times New Roman" w:cs="Times New Roman"/>
          <w:szCs w:val="24"/>
        </w:rPr>
        <w:t>μ</w:t>
      </w:r>
      <w:r>
        <w:rPr>
          <w:rFonts w:eastAsia="Times New Roman" w:cs="Times New Roman"/>
          <w:szCs w:val="24"/>
        </w:rPr>
        <w:t>μιά φορά και κάνα δυο εκατομμύρια στην εφορία.</w:t>
      </w:r>
    </w:p>
    <w:p w14:paraId="22BFDD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νώ ένα διαρκώς αυξανόμενο τμήμα των συμπατριωτών μας πένεται και οδηγείται μεθοδικά προς την εξαθλίωση, η έγνοια της Κυβέρνησης της Αριστεράς κ</w:t>
      </w:r>
      <w:r>
        <w:rPr>
          <w:rFonts w:eastAsia="Times New Roman" w:cs="Times New Roman"/>
          <w:szCs w:val="24"/>
        </w:rPr>
        <w:t xml:space="preserve">αι φυσικά των </w:t>
      </w:r>
      <w:proofErr w:type="spellStart"/>
      <w:r>
        <w:rPr>
          <w:rFonts w:eastAsia="Times New Roman" w:cs="Times New Roman"/>
          <w:szCs w:val="24"/>
        </w:rPr>
        <w:t>ψευτοχριστιανοπατριωτών</w:t>
      </w:r>
      <w:proofErr w:type="spellEnd"/>
      <w:r>
        <w:rPr>
          <w:rFonts w:eastAsia="Times New Roman" w:cs="Times New Roman"/>
          <w:szCs w:val="24"/>
        </w:rPr>
        <w:t xml:space="preserve"> ΑΝΕΛ, είναι η δημιουργία κέντρων αποτέφρωσης νεκρών, με την προκλητικότατη για την συντριπτική πλειοψηφία των Ελλήνων αναφορά της αιτιολογικής έκθεσης πως ο νομοθέτης έχει σκοπό να συμβά</w:t>
      </w:r>
      <w:r>
        <w:rPr>
          <w:rFonts w:eastAsia="Times New Roman" w:cs="Times New Roman"/>
          <w:szCs w:val="24"/>
        </w:rPr>
        <w:t>λ</w:t>
      </w:r>
      <w:r>
        <w:rPr>
          <w:rFonts w:eastAsia="Times New Roman" w:cs="Times New Roman"/>
          <w:szCs w:val="24"/>
        </w:rPr>
        <w:t>λει στην εμπέδωση μιας προοδευτ</w:t>
      </w:r>
      <w:r>
        <w:rPr>
          <w:rFonts w:eastAsia="Times New Roman" w:cs="Times New Roman"/>
          <w:szCs w:val="24"/>
        </w:rPr>
        <w:t xml:space="preserve">ικής </w:t>
      </w:r>
      <w:r>
        <w:rPr>
          <w:rFonts w:eastAsia="Times New Roman" w:cs="Times New Roman"/>
          <w:szCs w:val="24"/>
        </w:rPr>
        <w:lastRenderedPageBreak/>
        <w:t>αντίληψης των πραγμάτων, επιβαλλόμενης σε κάθε περίπτωση από τη σύγχρονη πραγματικότητα.</w:t>
      </w:r>
    </w:p>
    <w:p w14:paraId="22BFDD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είναι, βεβαίως, κα</w:t>
      </w:r>
      <w:r>
        <w:rPr>
          <w:rFonts w:eastAsia="Times New Roman" w:cs="Times New Roman"/>
          <w:szCs w:val="24"/>
        </w:rPr>
        <w:t>μ</w:t>
      </w:r>
      <w:r>
        <w:rPr>
          <w:rFonts w:eastAsia="Times New Roman" w:cs="Times New Roman"/>
          <w:szCs w:val="24"/>
        </w:rPr>
        <w:t>μία σύγχρονη πραγματικότητα εκείνη η οποία επιβάλλει την εμπέδωση μιας δήθεν προοδευτικής αντίληψης των πραγμάτων, αλλά είναι αναμφίβολα το</w:t>
      </w:r>
      <w:r>
        <w:rPr>
          <w:rFonts w:eastAsia="Times New Roman" w:cs="Times New Roman"/>
          <w:szCs w:val="24"/>
        </w:rPr>
        <w:t xml:space="preserve"> συμπλεγματικό σας μίσος προς την ορθόδοξη χριστιανική πίστη και ακολούθως η εξυπηρέτηση συγκεκριμένων οικονομικών συμφερόντων, τα οποία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θα αναδειχθούν μετά την ψήφιση της συγκεκριμένης διάταξης.</w:t>
      </w:r>
    </w:p>
    <w:p w14:paraId="22BFDD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Επιπρόσθετα εν μέσω της αμείλικτης για τους συμπατ</w:t>
      </w:r>
      <w:r>
        <w:rPr>
          <w:rFonts w:eastAsia="Times New Roman" w:cs="Times New Roman"/>
          <w:szCs w:val="24"/>
        </w:rPr>
        <w:t xml:space="preserve">ριώτες μας φοροεισπρακτικής σας πολιτικής η Κυβέρνηση της Αριστεράς πάντα μαζί με τους </w:t>
      </w:r>
      <w:proofErr w:type="spellStart"/>
      <w:r>
        <w:rPr>
          <w:rFonts w:eastAsia="Times New Roman" w:cs="Times New Roman"/>
          <w:szCs w:val="24"/>
        </w:rPr>
        <w:t>γιαλαντζί</w:t>
      </w:r>
      <w:proofErr w:type="spellEnd"/>
      <w:r>
        <w:rPr>
          <w:rFonts w:eastAsia="Times New Roman" w:cs="Times New Roman"/>
          <w:szCs w:val="24"/>
        </w:rPr>
        <w:t xml:space="preserve"> εθνικόφρονες των ΑΝΕΛ καίγονται για τη συγκρότηση Ειδικής Γραμματείας Ιθαγένειας, διότι οι φιλοξενούμενοι της Κυβέρνησης λαθρομετανάστες</w:t>
      </w:r>
      <w:r>
        <w:rPr>
          <w:rFonts w:eastAsia="Times New Roman" w:cs="Times New Roman"/>
          <w:szCs w:val="24"/>
        </w:rPr>
        <w:t>,</w:t>
      </w:r>
      <w:r>
        <w:rPr>
          <w:rFonts w:eastAsia="Times New Roman" w:cs="Times New Roman"/>
          <w:szCs w:val="24"/>
        </w:rPr>
        <w:t xml:space="preserve"> όχι μόνο υποχρεώνοντα</w:t>
      </w:r>
      <w:r>
        <w:rPr>
          <w:rFonts w:eastAsia="Times New Roman" w:cs="Times New Roman"/>
          <w:szCs w:val="24"/>
        </w:rPr>
        <w:t>ι από το δημοκρατικό τόξο να εγκατασταθούν μονίμως στην Ελλάδα αλλά τους παρέχεται και ως δώρο η ελληνική ιθαγένεια.</w:t>
      </w:r>
    </w:p>
    <w:p w14:paraId="22BFDD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παράλληλα με το αντεθνικό σας μίσος, φροντίζετε να κάνετε και μπίζνες, όπως στην περίπτωση των διορισμών </w:t>
      </w:r>
      <w:r>
        <w:rPr>
          <w:rFonts w:eastAsia="Times New Roman" w:cs="Times New Roman"/>
          <w:szCs w:val="24"/>
        </w:rPr>
        <w:lastRenderedPageBreak/>
        <w:t xml:space="preserve">στα </w:t>
      </w:r>
      <w:r>
        <w:rPr>
          <w:rFonts w:eastAsia="Times New Roman" w:cs="Times New Roman"/>
          <w:szCs w:val="24"/>
          <w:lang w:val="en-US"/>
        </w:rPr>
        <w:t>hot</w:t>
      </w:r>
      <w:r>
        <w:rPr>
          <w:rFonts w:eastAsia="Times New Roman" w:cs="Times New Roman"/>
          <w:szCs w:val="24"/>
        </w:rPr>
        <w:t xml:space="preserve"> </w:t>
      </w:r>
      <w:r>
        <w:rPr>
          <w:rFonts w:eastAsia="Times New Roman" w:cs="Times New Roman"/>
          <w:szCs w:val="24"/>
          <w:lang w:val="en-US"/>
        </w:rPr>
        <w:t>spots</w:t>
      </w:r>
      <w:r>
        <w:rPr>
          <w:rFonts w:eastAsia="Times New Roman" w:cs="Times New Roman"/>
          <w:szCs w:val="24"/>
        </w:rPr>
        <w:t>, οπότε βολέψ</w:t>
      </w:r>
      <w:r>
        <w:rPr>
          <w:rFonts w:eastAsia="Times New Roman" w:cs="Times New Roman"/>
          <w:szCs w:val="24"/>
        </w:rPr>
        <w:t xml:space="preserve">τε και στη συγκεκριμένη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ραμματεία τα παιδιά και τους κομματικούς σας πραίτορες. Τσάμπα είναι για σας, ο ελληνικός λαός πληρώνει τον ψευδεπίγραφο ανθρωπισμό σας.</w:t>
      </w:r>
    </w:p>
    <w:p w14:paraId="22BFDD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Συμπερασματικά καταδείξαμε με συντριπτικά επιχειρήματα το γεγονός ότι το εν λόγω σχέδιο</w:t>
      </w:r>
      <w:r>
        <w:rPr>
          <w:rFonts w:eastAsia="Times New Roman" w:cs="Times New Roman"/>
          <w:szCs w:val="24"/>
        </w:rPr>
        <w:t xml:space="preserve"> νόμου είναι ρουσφετολογικό και συνιστά μεγέθυνση του πελατειακού κράτους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Διόλου συμπτωματικό το γεγονός ότι τα ποσοστά της Χρυσής Αυγής στους δημοσίους υπαλλήλους είναι εξαιρετικά περιορισμένα. Αντιθέτως το κίνημα των Ελλήνων εθνικιστών χαί</w:t>
      </w:r>
      <w:r>
        <w:rPr>
          <w:rFonts w:eastAsia="Times New Roman" w:cs="Times New Roman"/>
          <w:szCs w:val="24"/>
        </w:rPr>
        <w:t>ρει της εκτίμησης, υποστήριξης και εμπιστοσύνης των φτωχών λαϊκών στρωμάτων, έχει δηλαδή απήχηση και επιρροή σε εκείνους που έχουν στο μέγιστο πληγεί από τα μνημόνια και επί της ουσίας αποτελούν, είτε το θέλετε είτε όχι, το ευρύ φάσμα των μη προνομιούχων Ε</w:t>
      </w:r>
      <w:r>
        <w:rPr>
          <w:rFonts w:eastAsia="Times New Roman" w:cs="Times New Roman"/>
          <w:szCs w:val="24"/>
        </w:rPr>
        <w:t>λλήνων.</w:t>
      </w:r>
    </w:p>
    <w:p w14:paraId="22BFDD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Πώς, όμως, ερμηνεύεται το γεγονός ότι αυτό το αναμφισβήτητα ευρύ φάσμα των μη προνομιούχων</w:t>
      </w:r>
      <w:r>
        <w:rPr>
          <w:rFonts w:eastAsia="Times New Roman" w:cs="Times New Roman"/>
          <w:szCs w:val="24"/>
        </w:rPr>
        <w:t>,</w:t>
      </w:r>
      <w:r>
        <w:rPr>
          <w:rFonts w:eastAsia="Times New Roman" w:cs="Times New Roman"/>
          <w:szCs w:val="24"/>
        </w:rPr>
        <w:t xml:space="preserve"> δεν αποτυπώνεται και εκλογικά; Δύο είναι οι βασικοί παράγοντες που οδηγούν σ’ αυτό. Πρώτον, ένα μέρος των μη προνομιούχων Ελλήνων εξα</w:t>
      </w:r>
      <w:r>
        <w:rPr>
          <w:rFonts w:eastAsia="Times New Roman" w:cs="Times New Roman"/>
          <w:szCs w:val="24"/>
        </w:rPr>
        <w:lastRenderedPageBreak/>
        <w:t>πατάται από το πολιτικό</w:t>
      </w:r>
      <w:r>
        <w:rPr>
          <w:rFonts w:eastAsia="Times New Roman" w:cs="Times New Roman"/>
          <w:szCs w:val="24"/>
        </w:rPr>
        <w:t xml:space="preserve"> σύστημα και από το </w:t>
      </w:r>
      <w:proofErr w:type="spellStart"/>
      <w:r>
        <w:rPr>
          <w:rFonts w:eastAsia="Times New Roman" w:cs="Times New Roman"/>
          <w:szCs w:val="24"/>
        </w:rPr>
        <w:t>μιντιακό</w:t>
      </w:r>
      <w:proofErr w:type="spellEnd"/>
      <w:r>
        <w:rPr>
          <w:rFonts w:eastAsia="Times New Roman" w:cs="Times New Roman"/>
          <w:szCs w:val="24"/>
        </w:rPr>
        <w:t xml:space="preserve"> κατεστημένο σε βαθμό τέτοιο</w:t>
      </w:r>
      <w:r>
        <w:rPr>
          <w:rFonts w:eastAsia="Times New Roman" w:cs="Times New Roman"/>
          <w:szCs w:val="24"/>
        </w:rPr>
        <w:t>,</w:t>
      </w:r>
      <w:r>
        <w:rPr>
          <w:rFonts w:eastAsia="Times New Roman" w:cs="Times New Roman"/>
          <w:szCs w:val="24"/>
        </w:rPr>
        <w:t xml:space="preserve"> ώστε να πιστεύει ότι τα συμφέροντά του ταυτίζονται με τα συμφέροντα της διεφθαρμένης πλουτοκρατίας. Όποτε δε αποτυγχάνει η προπαγάνδα της ταύτισης των συμφερόντων, τότε εξαπολύεται η πολιτική τρομοκ</w:t>
      </w:r>
      <w:r>
        <w:rPr>
          <w:rFonts w:eastAsia="Times New Roman" w:cs="Times New Roman"/>
          <w:szCs w:val="24"/>
        </w:rPr>
        <w:t>ρατία με ψευτοδιλήμματα τρόμου.</w:t>
      </w:r>
    </w:p>
    <w:p w14:paraId="22BFDD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–και βασικότερο- είναι η αποχή από τις εκλογές, η οποία συνιστά τη μεγαλύτερη δυνατή βοήθεια προς το καθεστώς της σαπίλας, καθώς η επιλογή της συνιστά μεν αντίθεση προς αυτό το καθεστώς, αλλά δεν συνιστά θέση. Η μη </w:t>
      </w:r>
      <w:r>
        <w:rPr>
          <w:rFonts w:eastAsia="Times New Roman" w:cs="Times New Roman"/>
          <w:szCs w:val="24"/>
        </w:rPr>
        <w:t>συνειδητοποίηση από μέρους των μη προνομιούχων της ισχύος τους αποτελεί το μεγαλύτερο όπλο για το πελατειακό κράτος, καθώς του δίνει τη δυνατότητα όχι μόνο της συντήρησης αλλά και της διεύρυνσης των προκλητικών του προνομίων. Το πελατειακό κράτος αποκτά αν</w:t>
      </w:r>
      <w:r>
        <w:rPr>
          <w:rFonts w:eastAsia="Times New Roman" w:cs="Times New Roman"/>
          <w:szCs w:val="24"/>
        </w:rPr>
        <w:t xml:space="preserve">έλπιστα ακόμη μεγαλύτερη πολιτική επιρροή, διαλύοντας κάθε προοπτική ανάδειξης αντίπαλου δέους και κατ’ επέκταση εν δυνάμει απειλής για την ύπαρξή του. </w:t>
      </w:r>
    </w:p>
    <w:p w14:paraId="22BFDD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Έχω την ακλόνητη πεποίθηση</w:t>
      </w:r>
      <w:r>
        <w:rPr>
          <w:rFonts w:eastAsia="Times New Roman" w:cs="Times New Roman"/>
          <w:szCs w:val="24"/>
        </w:rPr>
        <w:t>,</w:t>
      </w:r>
      <w:r>
        <w:rPr>
          <w:rFonts w:eastAsia="Times New Roman" w:cs="Times New Roman"/>
          <w:szCs w:val="24"/>
        </w:rPr>
        <w:t xml:space="preserve"> πως στο διάβα του χρόνου θα αναδεικνύεται ολοένα και περισσότερο ο διαβρωτι</w:t>
      </w:r>
      <w:r>
        <w:rPr>
          <w:rFonts w:eastAsia="Times New Roman" w:cs="Times New Roman"/>
          <w:szCs w:val="24"/>
        </w:rPr>
        <w:t xml:space="preserve">κός ρόλος </w:t>
      </w:r>
      <w:r>
        <w:rPr>
          <w:rFonts w:eastAsia="Times New Roman" w:cs="Times New Roman"/>
          <w:szCs w:val="24"/>
        </w:rPr>
        <w:lastRenderedPageBreak/>
        <w:t>του πελατειακού κράτους. Όμως τα δεινά δεν πρόκειται να εκλείψουν αλλά ούτε καν να περιοριστούν, εάν οι μη προνομιούχοι συμπατριώτες μας δεν συνειδητοποιήσουν</w:t>
      </w:r>
      <w:r>
        <w:rPr>
          <w:rFonts w:eastAsia="Times New Roman" w:cs="Times New Roman"/>
          <w:szCs w:val="24"/>
        </w:rPr>
        <w:t>,</w:t>
      </w:r>
      <w:r>
        <w:rPr>
          <w:rFonts w:eastAsia="Times New Roman" w:cs="Times New Roman"/>
          <w:szCs w:val="24"/>
        </w:rPr>
        <w:t xml:space="preserve"> πως μπορούν να συμβά</w:t>
      </w:r>
      <w:r>
        <w:rPr>
          <w:rFonts w:eastAsia="Times New Roman" w:cs="Times New Roman"/>
          <w:szCs w:val="24"/>
        </w:rPr>
        <w:t>λ</w:t>
      </w:r>
      <w:r>
        <w:rPr>
          <w:rFonts w:eastAsia="Times New Roman" w:cs="Times New Roman"/>
          <w:szCs w:val="24"/>
        </w:rPr>
        <w:t>λουν καίρια στην αντιμετώπισή τους.</w:t>
      </w:r>
    </w:p>
    <w:p w14:paraId="22BFDD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η Χρυσή Αυ</w:t>
      </w:r>
      <w:r>
        <w:rPr>
          <w:rFonts w:eastAsia="Times New Roman" w:cs="Times New Roman"/>
          <w:szCs w:val="24"/>
        </w:rPr>
        <w:t>γή θεωρεί ως κοινωνική αναγκαιότητα το γκρέμισμα του πελατειακού κράτους και ως εκ τούτου απευθύνουμε κάλεσμα προς τους μη προνομιούχους συμπατριώτες μας να στηρίξουν τη Χρυσή Αυγή, για να απαλλαγούμε επιτέλους από αυτό το καρκίνωμα.</w:t>
      </w:r>
    </w:p>
    <w:p w14:paraId="22BFDD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Φυσικά και καταψηφίζου</w:t>
      </w:r>
      <w:r>
        <w:rPr>
          <w:rFonts w:eastAsia="Times New Roman" w:cs="Times New Roman"/>
          <w:szCs w:val="24"/>
        </w:rPr>
        <w:t>με αυτό το νομοσχέδιο.</w:t>
      </w:r>
    </w:p>
    <w:p w14:paraId="22BFDD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DD6B"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2BFDD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συνάδελφος ειδικός αγορητής του ΚΚΕ κ. Εμμανουήλ Συντυχάκης.</w:t>
      </w:r>
    </w:p>
    <w:p w14:paraId="22BFDD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2BFDD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σχέδιο νόμο</w:t>
      </w:r>
      <w:r>
        <w:rPr>
          <w:rFonts w:eastAsia="Times New Roman" w:cs="Times New Roman"/>
          <w:szCs w:val="24"/>
        </w:rPr>
        <w:t xml:space="preserve">υ του Υπουργείου Εσωτερικών αποτελείται από τέσσερις ενότητες και πλέον των </w:t>
      </w:r>
      <w:proofErr w:type="spellStart"/>
      <w:r>
        <w:rPr>
          <w:rFonts w:eastAsia="Times New Roman" w:cs="Times New Roman"/>
          <w:szCs w:val="24"/>
        </w:rPr>
        <w:t>εκατόν</w:t>
      </w:r>
      <w:proofErr w:type="spellEnd"/>
      <w:r>
        <w:rPr>
          <w:rFonts w:eastAsia="Times New Roman" w:cs="Times New Roman"/>
          <w:szCs w:val="24"/>
        </w:rPr>
        <w:t xml:space="preserve"> πενήντα άρθρων με τις ενσωματωμένες τροπολογίες. Καταπιάνεται με μια μεγάλη </w:t>
      </w:r>
      <w:r>
        <w:rPr>
          <w:rFonts w:eastAsia="Times New Roman" w:cs="Times New Roman"/>
          <w:szCs w:val="24"/>
        </w:rPr>
        <w:lastRenderedPageBreak/>
        <w:t xml:space="preserve">γκάμα εκκρεμών υποθέσεων στους ΟΤΑ, που συνιστούν ρυθμιστικές διατάξεις, απαραίτητες όμως για να </w:t>
      </w:r>
      <w:r>
        <w:rPr>
          <w:rFonts w:eastAsia="Times New Roman" w:cs="Times New Roman"/>
          <w:szCs w:val="24"/>
        </w:rPr>
        <w:t xml:space="preserve">περάσει το αστικό κράτος στην επόμενη φάση των αντιδραστικών εκσυγχρονισμών του, μεταξύ άλλων στην αναθεώρηση του </w:t>
      </w:r>
      <w:r>
        <w:rPr>
          <w:rFonts w:eastAsia="Times New Roman" w:cs="Times New Roman"/>
          <w:szCs w:val="24"/>
        </w:rPr>
        <w:t>«ΚΑΛΛΙΚΡΑΤΗ»</w:t>
      </w:r>
      <w:r>
        <w:rPr>
          <w:rFonts w:eastAsia="Times New Roman" w:cs="Times New Roman"/>
          <w:szCs w:val="24"/>
        </w:rPr>
        <w:t xml:space="preserve"> κατ’ απαίτηση της Ευρωπαϊκής Ένωσης, των δανειστών και του μεγάλου κεφαλαίου. </w:t>
      </w:r>
    </w:p>
    <w:p w14:paraId="22BFDD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σχέδιο νόμου ενταγμένο στις στρατηγικές </w:t>
      </w:r>
      <w:r>
        <w:rPr>
          <w:rFonts w:eastAsia="Times New Roman" w:cs="Times New Roman"/>
          <w:szCs w:val="24"/>
        </w:rPr>
        <w:t>επιλογές του κεφαλαίου. Άλλωστε στρατηγικό ζητούμενο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και των άλλων κομμάτων του </w:t>
      </w:r>
      <w:proofErr w:type="spellStart"/>
      <w:r>
        <w:rPr>
          <w:rFonts w:eastAsia="Times New Roman" w:cs="Times New Roman"/>
          <w:szCs w:val="24"/>
        </w:rPr>
        <w:t>ευρωμονόδρομου</w:t>
      </w:r>
      <w:proofErr w:type="spellEnd"/>
      <w:r>
        <w:rPr>
          <w:rFonts w:eastAsia="Times New Roman" w:cs="Times New Roman"/>
          <w:szCs w:val="24"/>
        </w:rPr>
        <w:t>,</w:t>
      </w:r>
      <w:r>
        <w:rPr>
          <w:rFonts w:eastAsia="Times New Roman" w:cs="Times New Roman"/>
          <w:szCs w:val="24"/>
        </w:rPr>
        <w:t xml:space="preserve"> είναι η εφαρμογή μίας </w:t>
      </w:r>
      <w:proofErr w:type="spellStart"/>
      <w:r>
        <w:rPr>
          <w:rFonts w:eastAsia="Times New Roman" w:cs="Times New Roman"/>
          <w:szCs w:val="24"/>
        </w:rPr>
        <w:t>πολυεπίπεδης</w:t>
      </w:r>
      <w:proofErr w:type="spellEnd"/>
      <w:r>
        <w:rPr>
          <w:rFonts w:eastAsia="Times New Roman" w:cs="Times New Roman"/>
          <w:szCs w:val="24"/>
        </w:rPr>
        <w:t xml:space="preserve"> διακυβέρνησης, έτσι ώστε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–για την ακρίβεια, η τοπική διοίκηση- να αποκτήσε</w:t>
      </w:r>
      <w:r>
        <w:rPr>
          <w:rFonts w:eastAsia="Times New Roman" w:cs="Times New Roman"/>
          <w:szCs w:val="24"/>
        </w:rPr>
        <w:t>ι επιχειρησιακή, διαχειριστική, θεσμική επάρκεια, να αποτελέσουν οι δομές της οικονομικά και διοικητικά αυτοτελείς μονάδες και ως εταίροι των άλλων επιπέδων διοίκησης της χώρας να έχουν αναπτυξιακό ρόλο, να πρωταγωνιστήσουν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στην καπιταλιστική ανάπ</w:t>
      </w:r>
      <w:r>
        <w:rPr>
          <w:rFonts w:eastAsia="Times New Roman" w:cs="Times New Roman"/>
          <w:szCs w:val="24"/>
        </w:rPr>
        <w:t xml:space="preserve">τυξη, να τη διευκολύνουν και να την ενισχύσουν. </w:t>
      </w:r>
    </w:p>
    <w:p w14:paraId="22BFDD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Τι συνιστά αυτή η στρατηγική με την οποία συμφωνούν και τα άλλα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Πρώτον, συνιστά την </w:t>
      </w:r>
      <w:r>
        <w:rPr>
          <w:rFonts w:eastAsia="Times New Roman" w:cs="Times New Roman"/>
          <w:szCs w:val="24"/>
        </w:rPr>
        <w:lastRenderedPageBreak/>
        <w:t>πολύπλευρη ενίσχυση των δομών της τοπικής διοίκησης με χαρακτηριστικά ανταγωνιστικών επιχειρήσε</w:t>
      </w:r>
      <w:r>
        <w:rPr>
          <w:rFonts w:eastAsia="Times New Roman" w:cs="Times New Roman"/>
          <w:szCs w:val="24"/>
        </w:rPr>
        <w:t>ων, που δεν θα αφήνουν αναξιοποίητη κα</w:t>
      </w:r>
      <w:r>
        <w:rPr>
          <w:rFonts w:eastAsia="Times New Roman" w:cs="Times New Roman"/>
          <w:szCs w:val="24"/>
        </w:rPr>
        <w:t>μ</w:t>
      </w:r>
      <w:r>
        <w:rPr>
          <w:rFonts w:eastAsia="Times New Roman" w:cs="Times New Roman"/>
          <w:szCs w:val="24"/>
        </w:rPr>
        <w:t xml:space="preserve">μία δυνατότητα για επιχειρησιακή δράση στην περιοχή τους, από τα βουνά και τις θάλασσες μέχρι τις </w:t>
      </w:r>
      <w:r>
        <w:rPr>
          <w:rFonts w:eastAsia="Times New Roman" w:cs="Times New Roman"/>
          <w:szCs w:val="24"/>
        </w:rPr>
        <w:t>α</w:t>
      </w:r>
      <w:r>
        <w:rPr>
          <w:rFonts w:eastAsia="Times New Roman" w:cs="Times New Roman"/>
          <w:szCs w:val="24"/>
        </w:rPr>
        <w:t xml:space="preserve">νανεώσιμες </w:t>
      </w:r>
      <w:r>
        <w:rPr>
          <w:rFonts w:eastAsia="Times New Roman" w:cs="Times New Roman"/>
          <w:szCs w:val="24"/>
        </w:rPr>
        <w:t>π</w:t>
      </w:r>
      <w:r>
        <w:rPr>
          <w:rFonts w:eastAsia="Times New Roman" w:cs="Times New Roman"/>
          <w:szCs w:val="24"/>
        </w:rPr>
        <w:t xml:space="preserve">ηγές </w:t>
      </w:r>
      <w:r>
        <w:rPr>
          <w:rFonts w:eastAsia="Times New Roman" w:cs="Times New Roman"/>
          <w:szCs w:val="24"/>
        </w:rPr>
        <w:t>ε</w:t>
      </w:r>
      <w:r>
        <w:rPr>
          <w:rFonts w:eastAsia="Times New Roman" w:cs="Times New Roman"/>
          <w:szCs w:val="24"/>
        </w:rPr>
        <w:t xml:space="preserve">νέργειας ό,τι έχει ο καθένας. </w:t>
      </w:r>
    </w:p>
    <w:p w14:paraId="22BFDD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Δεύτερον, συνιστά αναζήτηση νέων φοροεισπρακτικών μηχανισμών, νομιμοπ</w:t>
      </w:r>
      <w:r>
        <w:rPr>
          <w:rFonts w:eastAsia="Times New Roman" w:cs="Times New Roman"/>
          <w:szCs w:val="24"/>
        </w:rPr>
        <w:t xml:space="preserve">οίηση παλαιών μέσων μέσω και της τοπικής διοίκησης, μεταφορά νέων φορολογικών βαρών στις πλάτες των λαϊκών νοικοκυριών. </w:t>
      </w:r>
    </w:p>
    <w:p w14:paraId="22BFDD72" w14:textId="77777777" w:rsidR="007336A6" w:rsidRDefault="002D1229">
      <w:pPr>
        <w:spacing w:line="600" w:lineRule="auto"/>
        <w:ind w:firstLine="720"/>
        <w:contextualSpacing/>
        <w:jc w:val="both"/>
        <w:rPr>
          <w:rFonts w:eastAsia="Times New Roman"/>
          <w:szCs w:val="24"/>
        </w:rPr>
      </w:pPr>
      <w:r>
        <w:rPr>
          <w:rFonts w:eastAsia="Times New Roman" w:cs="Times New Roman"/>
          <w:szCs w:val="24"/>
        </w:rPr>
        <w:t xml:space="preserve">Προβλέπεται, άλλωστε, και στο παρόν σχέδιο νόμου η αναβάθμιση της επιχειρησιακής ικανότητας των δήμων στην είσπραξη των ίδιων εσόδων. </w:t>
      </w:r>
      <w:r>
        <w:rPr>
          <w:rFonts w:eastAsia="Times New Roman"/>
          <w:szCs w:val="24"/>
        </w:rPr>
        <w:t>Ε</w:t>
      </w:r>
      <w:r>
        <w:rPr>
          <w:rFonts w:eastAsia="Times New Roman"/>
          <w:szCs w:val="24"/>
        </w:rPr>
        <w:t xml:space="preserve">πιχειρείται να εξαντληθούν όλες οι δυνατότητες είσπραξης των οφειλών των λαϊκών στρωμάτων, που στενάζουν σε συνθήκες κρίσης. </w:t>
      </w:r>
    </w:p>
    <w:p w14:paraId="22BFDD73" w14:textId="77777777" w:rsidR="007336A6" w:rsidRDefault="002D1229">
      <w:pPr>
        <w:spacing w:line="600" w:lineRule="auto"/>
        <w:ind w:firstLine="720"/>
        <w:contextualSpacing/>
        <w:jc w:val="both"/>
        <w:rPr>
          <w:rFonts w:eastAsia="Times New Roman"/>
          <w:szCs w:val="24"/>
        </w:rPr>
      </w:pPr>
      <w:r>
        <w:rPr>
          <w:rFonts w:eastAsia="Times New Roman"/>
          <w:szCs w:val="24"/>
        </w:rPr>
        <w:t>Τρίτον, συνιστά σύνδεση με ευρωπαϊκά όργανα και φορείς, ώστε να διευκολύνουν την επιχειρησιακή δράση και τον συνολικό σχεδιασμό τη</w:t>
      </w:r>
      <w:r>
        <w:rPr>
          <w:rFonts w:eastAsia="Times New Roman"/>
          <w:szCs w:val="24"/>
        </w:rPr>
        <w:t xml:space="preserve">ς Ευρωπαϊκής Ένωσης εντός της κάθε χώρας, αλλά ακόμα περισσότερο τον κοινό σχεδιασμό μεταξύ περιφερειών και χωρών της Ευρωπαϊκής Ένωσης. Οι Ευρωπαϊκοί </w:t>
      </w:r>
      <w:r>
        <w:rPr>
          <w:rFonts w:eastAsia="Times New Roman"/>
          <w:szCs w:val="24"/>
        </w:rPr>
        <w:lastRenderedPageBreak/>
        <w:t>Όμιλοι Εδαφικής Συνεργασίας, που αποτελούν το τρίτο μέρος του σχεδίου νόμου, κινούνται προς αυτή την κατε</w:t>
      </w:r>
      <w:r>
        <w:rPr>
          <w:rFonts w:eastAsia="Times New Roman"/>
          <w:szCs w:val="24"/>
        </w:rPr>
        <w:t>ύθυνση.</w:t>
      </w:r>
    </w:p>
    <w:p w14:paraId="22BFDD7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Τέταρτον, συνιστά προώθηση της λεγόμενης κοινωνικής οικονομίας, ΜΚΟ,    </w:t>
      </w:r>
      <w:proofErr w:type="spellStart"/>
      <w:r>
        <w:rPr>
          <w:rFonts w:eastAsia="Times New Roman"/>
          <w:szCs w:val="24"/>
        </w:rPr>
        <w:t>Κοιν.Σ.Επ</w:t>
      </w:r>
      <w:proofErr w:type="spellEnd"/>
      <w:r>
        <w:rPr>
          <w:rFonts w:eastAsia="Times New Roman"/>
          <w:szCs w:val="24"/>
        </w:rPr>
        <w:t>, δίκτυα και συνεταιρισμοί προσώπων, με πρόσχημα τη λαϊκή συμμετοχή την αντιμετώπιση της ανεργίας, την αυτοδιαχείριση προβληματικών επιχειρήσεων. Παλιές δοκιμασμένες κ</w:t>
      </w:r>
      <w:r>
        <w:rPr>
          <w:rFonts w:eastAsia="Times New Roman"/>
          <w:szCs w:val="24"/>
        </w:rPr>
        <w:t xml:space="preserve">αι αποτυχημένες συνταγές του καπιταλισμού που σήμερα υιοθετούνται και από οπορτουνιστές σε μια διαδικασία ενσωμάτωσης λαϊκών συνειδήσεων. </w:t>
      </w:r>
    </w:p>
    <w:p w14:paraId="22BFDD75" w14:textId="77777777" w:rsidR="007336A6" w:rsidRDefault="002D1229">
      <w:pPr>
        <w:spacing w:line="600" w:lineRule="auto"/>
        <w:ind w:firstLine="720"/>
        <w:contextualSpacing/>
        <w:jc w:val="both"/>
        <w:rPr>
          <w:rFonts w:eastAsia="Times New Roman"/>
          <w:szCs w:val="24"/>
        </w:rPr>
      </w:pPr>
      <w:proofErr w:type="spellStart"/>
      <w:r>
        <w:rPr>
          <w:rFonts w:eastAsia="Times New Roman"/>
          <w:szCs w:val="24"/>
        </w:rPr>
        <w:t>Πέμπτον</w:t>
      </w:r>
      <w:proofErr w:type="spellEnd"/>
      <w:r>
        <w:rPr>
          <w:rFonts w:eastAsia="Times New Roman"/>
          <w:szCs w:val="24"/>
        </w:rPr>
        <w:t>, συνιστά διευκόλυνση των ΟΤΑ στην αξιοποίηση διαφόρων χρηματοδοτικών εργαλείων, στην προσέλκυση επενδύσεων κα</w:t>
      </w:r>
      <w:r>
        <w:rPr>
          <w:rFonts w:eastAsia="Times New Roman"/>
          <w:szCs w:val="24"/>
        </w:rPr>
        <w:t xml:space="preserve">ι συγκέντρωση πόρων, στην απλούστευση των διαδικασιών εισόδου ιδιωτών σε υπηρεσίες και έργα είτε με συμβάσεις παραχώρησης είτε με ΣΔΙΤ είτε και με απευθείας αναθέσεις. </w:t>
      </w:r>
    </w:p>
    <w:p w14:paraId="22BFDD76" w14:textId="77777777" w:rsidR="007336A6" w:rsidRDefault="002D1229">
      <w:pPr>
        <w:spacing w:line="600" w:lineRule="auto"/>
        <w:ind w:firstLine="720"/>
        <w:contextualSpacing/>
        <w:jc w:val="both"/>
        <w:rPr>
          <w:rFonts w:eastAsia="Times New Roman"/>
          <w:szCs w:val="24"/>
        </w:rPr>
      </w:pPr>
      <w:r>
        <w:rPr>
          <w:rFonts w:eastAsia="Times New Roman"/>
          <w:szCs w:val="24"/>
        </w:rPr>
        <w:t>Έκτο, συνιστά την εμπορευματοποίηση κατεξοχήν κοινωνικών αγαθών, όπως είναι το νερό, ύδ</w:t>
      </w:r>
      <w:r>
        <w:rPr>
          <w:rFonts w:eastAsia="Times New Roman"/>
          <w:szCs w:val="24"/>
        </w:rPr>
        <w:t xml:space="preserve">ρευση, αλλά και άρδευση, την πρωτοβάθμια φροντίδα υγείας, την προσχολική αγωγή, τη φροντίδα ηλικιωμένων, τα άτομα με ειδικές ανάγκες και άλλα. </w:t>
      </w:r>
    </w:p>
    <w:p w14:paraId="22BFDD77"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Έβδομο, συνιστά τη γενίκευση των ελαστικών εργασιακών σχέσεων με την ανατροπή της αναλογίας μονίμων και ελαστικά</w:t>
      </w:r>
      <w:r>
        <w:rPr>
          <w:rFonts w:eastAsia="Times New Roman"/>
          <w:szCs w:val="24"/>
        </w:rPr>
        <w:t xml:space="preserve"> απασχολούμενων εργαζόμενων, σε βάρος των πρώτων, την παραπέρα μείωση του μισθολογικού κόστους, τη διαμόρφωση νέας γενιάς εγκλωβισμένων εργαζόμενων στη δια βίου εργασιακή περιπλάνηση με μισθούς πείνας, που θα καταλήγουν στο επίπεδο του λεγόμενου εισοδήματο</w:t>
      </w:r>
      <w:r>
        <w:rPr>
          <w:rFonts w:eastAsia="Times New Roman"/>
          <w:szCs w:val="24"/>
        </w:rPr>
        <w:t>ς κοινωνικής αλληλεγγύης, και συντάξεις μετά τα εξήντα επτά.</w:t>
      </w:r>
    </w:p>
    <w:p w14:paraId="22BFDD7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Κυρίες και κύριοι, και στις τέσσερις συνεδριάσεις της αρμόδιας </w:t>
      </w:r>
      <w:r>
        <w:rPr>
          <w:rFonts w:eastAsia="Times New Roman"/>
          <w:szCs w:val="24"/>
        </w:rPr>
        <w:t xml:space="preserve">επιτροπής </w:t>
      </w:r>
      <w:r>
        <w:rPr>
          <w:rFonts w:eastAsia="Times New Roman"/>
          <w:szCs w:val="24"/>
        </w:rPr>
        <w:t>για το υπό συζήτηση σχέδιο νόμου η αντιπαράθεση ανάμεσα στους ΣΥΡΙΖΑ-ΑΝΕΛ, τη Νέα Δημοκρατία, το ΠΑΣΟΚ και το Ποτάμι εστιάστηκε σε δευτερεύοντα ζητήματα διατάξεων και όχι στον πυρήνα του. Αξιοποίησαν το εύρος των διατάξεων, την πολυπλοκότητά τους και τη δι</w:t>
      </w:r>
      <w:r>
        <w:rPr>
          <w:rFonts w:eastAsia="Times New Roman"/>
          <w:szCs w:val="24"/>
        </w:rPr>
        <w:t xml:space="preserve">αχειριστική λογική που τις διέπει, των φωτογραφικών διατάξεων, </w:t>
      </w:r>
      <w:r>
        <w:rPr>
          <w:rFonts w:eastAsia="Times New Roman"/>
          <w:bCs/>
        </w:rPr>
        <w:t>προκειμένου να</w:t>
      </w:r>
      <w:r>
        <w:rPr>
          <w:rFonts w:eastAsia="Times New Roman"/>
          <w:szCs w:val="24"/>
        </w:rPr>
        <w:t xml:space="preserve"> αποφύγουν να εκτεθούν μπροστά στα μάτια των εργαζομένων για τη στρατηγική </w:t>
      </w:r>
      <w:proofErr w:type="spellStart"/>
      <w:r>
        <w:rPr>
          <w:rFonts w:eastAsia="Times New Roman"/>
          <w:szCs w:val="24"/>
        </w:rPr>
        <w:t>συναντίληψη</w:t>
      </w:r>
      <w:proofErr w:type="spellEnd"/>
      <w:r>
        <w:rPr>
          <w:rFonts w:eastAsia="Times New Roman"/>
          <w:szCs w:val="24"/>
        </w:rPr>
        <w:t xml:space="preserve"> που έχουν για την καπιταλιστική ανάπτυξη</w:t>
      </w:r>
      <w:r>
        <w:rPr>
          <w:rFonts w:eastAsia="Times New Roman"/>
          <w:szCs w:val="24"/>
        </w:rPr>
        <w:t>,</w:t>
      </w:r>
      <w:r>
        <w:rPr>
          <w:rFonts w:eastAsia="Times New Roman"/>
          <w:szCs w:val="24"/>
        </w:rPr>
        <w:t xml:space="preserve"> που επιδιώκουν στα μνημόνια και τους πάνω από εξακ</w:t>
      </w:r>
      <w:r>
        <w:rPr>
          <w:rFonts w:eastAsia="Times New Roman"/>
          <w:szCs w:val="24"/>
        </w:rPr>
        <w:t xml:space="preserve">όσιους </w:t>
      </w:r>
      <w:proofErr w:type="spellStart"/>
      <w:r>
        <w:rPr>
          <w:rFonts w:eastAsia="Times New Roman"/>
          <w:szCs w:val="24"/>
        </w:rPr>
        <w:t>εφαρμοστικούς</w:t>
      </w:r>
      <w:proofErr w:type="spellEnd"/>
      <w:r>
        <w:rPr>
          <w:rFonts w:eastAsia="Times New Roman"/>
          <w:szCs w:val="24"/>
        </w:rPr>
        <w:t xml:space="preserve"> νόμους που έχουν ψηφίσει και τους δεσμεύουν. </w:t>
      </w:r>
    </w:p>
    <w:p w14:paraId="22BFDD79"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Πιο συγκεκριμένα, θα αναφέρω πώς εκφράζεται αυτή η στρατηγική </w:t>
      </w:r>
      <w:proofErr w:type="spellStart"/>
      <w:r>
        <w:rPr>
          <w:rFonts w:eastAsia="Times New Roman"/>
          <w:szCs w:val="24"/>
        </w:rPr>
        <w:t>συναντίληψη</w:t>
      </w:r>
      <w:proofErr w:type="spellEnd"/>
      <w:r>
        <w:rPr>
          <w:rFonts w:eastAsia="Times New Roman"/>
          <w:szCs w:val="24"/>
        </w:rPr>
        <w:t xml:space="preserve"> και στα τέσσερα μέρη του σχεδίου νόμου και καθορίζει εν πολλοίς την καταψήφισή του επί της αρχής από το ΚΚΕ, έστω κ</w:t>
      </w:r>
      <w:r>
        <w:rPr>
          <w:rFonts w:eastAsia="Times New Roman"/>
          <w:szCs w:val="24"/>
        </w:rPr>
        <w:t xml:space="preserve">αι αν σε επιμέρους άρθρα ψηφίσουμε θετικά ή παρών. </w:t>
      </w:r>
    </w:p>
    <w:p w14:paraId="22BFDD7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Το πρώτο μέρος αφορά τις ρυθμίσεις για τον εκσυγχρονισμό του θεσμικού πλαισίου οργάνωσης και λειτουργίας των δημοτικών επιχειρήσεων ύδρευσης, αποχέτευσης στα άρθρα 1 έως 14. Τα κόμματα του </w:t>
      </w:r>
      <w:proofErr w:type="spellStart"/>
      <w:r>
        <w:rPr>
          <w:rFonts w:eastAsia="Times New Roman"/>
          <w:szCs w:val="24"/>
        </w:rPr>
        <w:t>ευρωμονόδρομου</w:t>
      </w:r>
      <w:proofErr w:type="spellEnd"/>
      <w:r>
        <w:rPr>
          <w:rFonts w:eastAsia="Times New Roman"/>
          <w:szCs w:val="24"/>
        </w:rPr>
        <w:t xml:space="preserve"> </w:t>
      </w:r>
      <w:r>
        <w:rPr>
          <w:rFonts w:eastAsia="Times New Roman"/>
          <w:szCs w:val="24"/>
        </w:rPr>
        <w:t xml:space="preserve">δεν διαφωνούν με την κοινοτική </w:t>
      </w:r>
      <w:r>
        <w:rPr>
          <w:rFonts w:eastAsia="Times New Roman"/>
          <w:szCs w:val="24"/>
        </w:rPr>
        <w:t>οδηγία</w:t>
      </w:r>
      <w:r>
        <w:rPr>
          <w:rFonts w:eastAsia="Times New Roman"/>
          <w:szCs w:val="24"/>
        </w:rPr>
        <w:t>-</w:t>
      </w:r>
      <w:r>
        <w:rPr>
          <w:rFonts w:eastAsia="Times New Roman"/>
          <w:szCs w:val="24"/>
        </w:rPr>
        <w:t>πλαίσιο</w:t>
      </w:r>
      <w:r>
        <w:rPr>
          <w:rFonts w:eastAsia="Times New Roman"/>
          <w:szCs w:val="24"/>
        </w:rPr>
        <w:t xml:space="preserve"> για τα νερά, βάσει της οποίας κινούνται τα άρθρα 1 έως 11 του πρώτου μέρους, τα οποία εμείς τα καταψηφίζουμε. Στοχεύουν, παρά την προσπάθεια που γίνεται να αποκρυφθεί, </w:t>
      </w:r>
      <w:r>
        <w:rPr>
          <w:rFonts w:eastAsia="Times New Roman"/>
          <w:szCs w:val="24"/>
        </w:rPr>
        <w:t xml:space="preserve">στο </w:t>
      </w:r>
      <w:r>
        <w:rPr>
          <w:rFonts w:eastAsia="Times New Roman"/>
          <w:szCs w:val="24"/>
        </w:rPr>
        <w:t xml:space="preserve">να διευκολυνθεί η διαδικασία ανάθεσης </w:t>
      </w:r>
      <w:r>
        <w:rPr>
          <w:rFonts w:eastAsia="Times New Roman"/>
          <w:szCs w:val="24"/>
        </w:rPr>
        <w:t xml:space="preserve">στο κεφάλαιο της διαχείρισης του νερού ύδρευσης, αλλά και άρδευσης. Τόσο η προγενέστερη, όσο και η ισχύουσα νομοθεσία, καλύπτει το σύνολο των έργων και υπηρεσιών παροχής ύδατος που μπορούν να ανατεθούν και από τις ΔΕΥΑ στους ιδιώτες. </w:t>
      </w:r>
    </w:p>
    <w:p w14:paraId="22BFDD7B" w14:textId="77777777" w:rsidR="007336A6" w:rsidRDefault="002D1229">
      <w:pPr>
        <w:spacing w:line="600" w:lineRule="auto"/>
        <w:ind w:firstLine="720"/>
        <w:contextualSpacing/>
        <w:jc w:val="both"/>
        <w:rPr>
          <w:rFonts w:eastAsia="Times New Roman"/>
          <w:szCs w:val="24"/>
        </w:rPr>
      </w:pPr>
      <w:r>
        <w:rPr>
          <w:rFonts w:eastAsia="Times New Roman"/>
          <w:szCs w:val="24"/>
        </w:rPr>
        <w:t>Πέραν του παραδοσιακο</w:t>
      </w:r>
      <w:r>
        <w:rPr>
          <w:rFonts w:eastAsia="Times New Roman"/>
          <w:szCs w:val="24"/>
        </w:rPr>
        <w:t>ύ αντικειμένου της ύδρευσης και της αποχέτευσης λυμάτων, προστίθεται τώρα υποχρεωτικά η με</w:t>
      </w:r>
      <w:r>
        <w:rPr>
          <w:rFonts w:eastAsia="Times New Roman"/>
          <w:szCs w:val="24"/>
        </w:rPr>
        <w:lastRenderedPageBreak/>
        <w:t xml:space="preserve">λέτη, κατασκευή, συντήρηση, εκμετάλλευση, διοίκηση και λειτουργία των έργων υδροληψίας, έργων επεξεργασίας νερού, δικτύων μεταφοράς νερού, δικτύων αποχέτευσης και </w:t>
      </w:r>
      <w:proofErr w:type="spellStart"/>
      <w:r>
        <w:rPr>
          <w:rFonts w:eastAsia="Times New Roman"/>
          <w:szCs w:val="24"/>
        </w:rPr>
        <w:t>ομβ</w:t>
      </w:r>
      <w:r>
        <w:rPr>
          <w:rFonts w:eastAsia="Times New Roman"/>
          <w:szCs w:val="24"/>
        </w:rPr>
        <w:t>ρίων</w:t>
      </w:r>
      <w:proofErr w:type="spellEnd"/>
      <w:r>
        <w:rPr>
          <w:rFonts w:eastAsia="Times New Roman"/>
          <w:szCs w:val="24"/>
        </w:rPr>
        <w:t xml:space="preserve"> υδάτων, καθώς και μονάδων επεξεργασίας και διάθεσης των υπολειμμάτων των επεξεργασιών περιοχής αρμοδιότητάς τους.</w:t>
      </w:r>
    </w:p>
    <w:p w14:paraId="22BFDD7C" w14:textId="77777777" w:rsidR="007336A6" w:rsidRDefault="002D1229">
      <w:pPr>
        <w:spacing w:line="600" w:lineRule="auto"/>
        <w:ind w:firstLine="720"/>
        <w:contextualSpacing/>
        <w:jc w:val="both"/>
        <w:rPr>
          <w:rFonts w:eastAsia="Times New Roman" w:cs="Times New Roman"/>
          <w:szCs w:val="24"/>
        </w:rPr>
      </w:pPr>
      <w:r>
        <w:rPr>
          <w:rFonts w:eastAsia="Times New Roman"/>
          <w:szCs w:val="24"/>
        </w:rPr>
        <w:t>Στο πλαίσιο της δυνατότητας για την επέκταση του αντικειμένου τους, καλύπτονται στο σύνολό τους, με αναλυτική αναφορά στο εύρος τιμολόγησ</w:t>
      </w:r>
      <w:r>
        <w:rPr>
          <w:rFonts w:eastAsia="Times New Roman"/>
          <w:szCs w:val="24"/>
        </w:rPr>
        <w:t xml:space="preserve">ής τους, στα αντικείμενα της τηλεθέρμανσης, του φυσικού αερίου, της εμφιάλωσης και εμπορίας νερού, της άρδευσης και της διαχείρισης, της αξιοποίησης και εμπορίας των </w:t>
      </w:r>
      <w:r>
        <w:rPr>
          <w:rFonts w:eastAsia="Times New Roman"/>
          <w:szCs w:val="24"/>
        </w:rPr>
        <w:t>ανανεώσιμων πηγών ενέργειας</w:t>
      </w:r>
      <w:r>
        <w:rPr>
          <w:rFonts w:eastAsia="Times New Roman"/>
          <w:szCs w:val="24"/>
        </w:rPr>
        <w:t>. Πρόκειται για αντικείμενα που θα ανατεθούν προφανώς στη συνέχ</w:t>
      </w:r>
      <w:r>
        <w:rPr>
          <w:rFonts w:eastAsia="Times New Roman"/>
          <w:szCs w:val="24"/>
        </w:rPr>
        <w:t>εια στο κεφάλαιο για επικερδή εκμετάλλευση</w:t>
      </w:r>
      <w:r>
        <w:rPr>
          <w:rFonts w:eastAsia="Times New Roman"/>
          <w:szCs w:val="24"/>
        </w:rPr>
        <w:t>,</w:t>
      </w:r>
      <w:r>
        <w:rPr>
          <w:rFonts w:eastAsia="Times New Roman"/>
          <w:szCs w:val="24"/>
        </w:rPr>
        <w:t xml:space="preserve"> με πρόσθετα χαράτσια</w:t>
      </w:r>
      <w:r>
        <w:rPr>
          <w:rFonts w:eastAsia="Times New Roman"/>
          <w:szCs w:val="24"/>
        </w:rPr>
        <w:t>,</w:t>
      </w:r>
      <w:r>
        <w:rPr>
          <w:rFonts w:eastAsia="Times New Roman"/>
          <w:szCs w:val="24"/>
        </w:rPr>
        <w:t xml:space="preserve"> σε βάρος των λαϊκών στρωμάτων.</w:t>
      </w:r>
    </w:p>
    <w:p w14:paraId="22BFDD7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Πρωτεύουσα θέση στα χαράτσια αυτά έχει το περιβαλλοντικό τέλος</w:t>
      </w:r>
      <w:r>
        <w:rPr>
          <w:rFonts w:eastAsia="Times New Roman" w:cs="Times New Roman"/>
          <w:szCs w:val="24"/>
        </w:rPr>
        <w:t>,</w:t>
      </w:r>
      <w:r>
        <w:rPr>
          <w:rFonts w:eastAsia="Times New Roman" w:cs="Times New Roman"/>
          <w:szCs w:val="24"/>
        </w:rPr>
        <w:t xml:space="preserve"> που φορτώνεται στον τελικό χρήστη, δηλαδή στη λαϊκή οικογένεια, και διπλά στη φτωχή αγροτιά, εφ</w:t>
      </w:r>
      <w:r>
        <w:rPr>
          <w:rFonts w:eastAsia="Times New Roman" w:cs="Times New Roman"/>
          <w:szCs w:val="24"/>
        </w:rPr>
        <w:t xml:space="preserve">όσον αφορά την ύδρευση και την άρδευση, πληρώνεται με το κυβικό του νερού που καταναλώνεται και απαρτίζεται από δυο επιμέρους χαράτσια, το περιβαλλοντικό κόστος και το κόστος πόρου. Δεν πρέπει </w:t>
      </w:r>
      <w:r>
        <w:rPr>
          <w:rFonts w:eastAsia="Times New Roman" w:cs="Times New Roman"/>
          <w:szCs w:val="24"/>
        </w:rPr>
        <w:lastRenderedPageBreak/>
        <w:t>να φαντάζει μακρινό το σενάριο να θεσμοθετηθεί στην πορεία -σύμ</w:t>
      </w:r>
      <w:r>
        <w:rPr>
          <w:rFonts w:eastAsia="Times New Roman" w:cs="Times New Roman"/>
          <w:szCs w:val="24"/>
        </w:rPr>
        <w:t xml:space="preserve">φωνα με την αρχή της ανάκτησης του κόστους- και ο αέρας που ανασαίνουμε. </w:t>
      </w:r>
    </w:p>
    <w:p w14:paraId="22BFDD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Στα παραπάνω πλαίσια</w:t>
      </w:r>
      <w:r>
        <w:rPr>
          <w:rFonts w:eastAsia="Times New Roman" w:cs="Times New Roman"/>
          <w:szCs w:val="24"/>
        </w:rPr>
        <w:t>,</w:t>
      </w:r>
      <w:r>
        <w:rPr>
          <w:rFonts w:eastAsia="Times New Roman" w:cs="Times New Roman"/>
          <w:szCs w:val="24"/>
        </w:rPr>
        <w:t xml:space="preserve"> οι ΔΕΥΑ θα πρέπει να διαμορφώνουν την τιμολογιακή τους πολιτική</w:t>
      </w:r>
      <w:r>
        <w:rPr>
          <w:rFonts w:eastAsia="Times New Roman" w:cs="Times New Roman"/>
          <w:szCs w:val="24"/>
        </w:rPr>
        <w:t>,</w:t>
      </w:r>
      <w:r>
        <w:rPr>
          <w:rFonts w:eastAsia="Times New Roman" w:cs="Times New Roman"/>
          <w:szCs w:val="24"/>
        </w:rPr>
        <w:t xml:space="preserve"> σύμφωνα με την αρχή της ανάκτησης του κόστους του ύδατος</w:t>
      </w:r>
      <w:r>
        <w:rPr>
          <w:rFonts w:eastAsia="Times New Roman" w:cs="Times New Roman"/>
          <w:szCs w:val="24"/>
        </w:rPr>
        <w:t>,</w:t>
      </w:r>
      <w:r>
        <w:rPr>
          <w:rFonts w:eastAsia="Times New Roman" w:cs="Times New Roman"/>
          <w:szCs w:val="24"/>
        </w:rPr>
        <w:t xml:space="preserve"> που προβλέπει η εν λόγω </w:t>
      </w:r>
      <w:r>
        <w:rPr>
          <w:rFonts w:eastAsia="Times New Roman" w:cs="Times New Roman"/>
          <w:szCs w:val="24"/>
        </w:rPr>
        <w:t xml:space="preserve">οδηγία </w:t>
      </w:r>
      <w:r>
        <w:rPr>
          <w:rFonts w:eastAsia="Times New Roman" w:cs="Times New Roman"/>
          <w:szCs w:val="24"/>
        </w:rPr>
        <w:t>και η αντίστοιχη εθνική νομοθεσία. Ταυτόχρονα, χρεώνεται επιπλέον στις ΔΕΥΑ το αντικείμενο να συμμετέχουν σε οργανωμένα και θεσμοθετημένα σχήματα, όργανα δηλαδή διαμόρφωσης και άσκησης της υδατικής πολιτικής της χώρας, προκειμένου μέσω της ενεργητικής εμπλ</w:t>
      </w:r>
      <w:r>
        <w:rPr>
          <w:rFonts w:eastAsia="Times New Roman" w:cs="Times New Roman"/>
          <w:szCs w:val="24"/>
        </w:rPr>
        <w:t xml:space="preserve">οκής τους στη μεθόδευση της νέας </w:t>
      </w:r>
      <w:proofErr w:type="spellStart"/>
      <w:r>
        <w:rPr>
          <w:rFonts w:eastAsia="Times New Roman" w:cs="Times New Roman"/>
          <w:szCs w:val="24"/>
        </w:rPr>
        <w:t>φορολεηλασίας</w:t>
      </w:r>
      <w:proofErr w:type="spellEnd"/>
      <w:r>
        <w:rPr>
          <w:rFonts w:eastAsia="Times New Roman" w:cs="Times New Roman"/>
          <w:szCs w:val="24"/>
        </w:rPr>
        <w:t xml:space="preserve"> του λαϊκού εισοδήματος, να αναδειχθούν σε συνεπείς φοροεισπράκτορες των πιο πάνω χαρατσιών. </w:t>
      </w:r>
    </w:p>
    <w:p w14:paraId="22BFDD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Επιπλέον, με τη διατύπωση των άρθρων 5 και 6 του σχεδίου νόμου, νομιμοποιείται στην ουσία η μόνιμη είσπραξη του ειδι</w:t>
      </w:r>
      <w:r>
        <w:rPr>
          <w:rFonts w:eastAsia="Times New Roman" w:cs="Times New Roman"/>
          <w:szCs w:val="24"/>
        </w:rPr>
        <w:t>κού τέλους του 80%</w:t>
      </w:r>
      <w:r>
        <w:rPr>
          <w:rFonts w:eastAsia="Times New Roman" w:cs="Times New Roman"/>
          <w:szCs w:val="24"/>
        </w:rPr>
        <w:t>,</w:t>
      </w:r>
      <w:r>
        <w:rPr>
          <w:rFonts w:eastAsia="Times New Roman" w:cs="Times New Roman"/>
          <w:szCs w:val="24"/>
        </w:rPr>
        <w:t xml:space="preserve"> ως πάγιο έσοδο για τη μελέτη, κατασκευή και επέκταση έργων ύδρευσης και αποχέτευσης, ένα χαράτσι που είχε θεσπιστεί το 1980</w:t>
      </w:r>
      <w:r>
        <w:rPr>
          <w:rFonts w:eastAsia="Times New Roman" w:cs="Times New Roman"/>
          <w:szCs w:val="24"/>
        </w:rPr>
        <w:t>,</w:t>
      </w:r>
      <w:r>
        <w:rPr>
          <w:rFonts w:eastAsia="Times New Roman" w:cs="Times New Roman"/>
          <w:szCs w:val="24"/>
        </w:rPr>
        <w:t xml:space="preserve"> με σκοπό να μεταβιβαστεί η αποκλειστική ευθύνη που πρέπει να έχει το κράτος για την κατασκευή νέων έργων στους </w:t>
      </w:r>
      <w:r>
        <w:rPr>
          <w:rFonts w:eastAsia="Times New Roman" w:cs="Times New Roman"/>
          <w:szCs w:val="24"/>
        </w:rPr>
        <w:t xml:space="preserve">καταναλωτές. </w:t>
      </w:r>
    </w:p>
    <w:p w14:paraId="22BFDD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Πόσες, όμως, ΔΕΥΑ θα αποφασίσουν να αναστείλουν ή να μειώσουν το 80%, όταν όλες έχουν μειωμένα έσοδα σε σχέση με τις πραγματικές ανάγκες; Στην ουσία αυτό το τέλος εισπράττεται και αποδίδεται στα λειτουργικά έξοδα των επιχειρήσεων, γι’ αυτό κα</w:t>
      </w:r>
      <w:r>
        <w:rPr>
          <w:rFonts w:eastAsia="Times New Roman" w:cs="Times New Roman"/>
          <w:szCs w:val="24"/>
        </w:rPr>
        <w:t xml:space="preserve">ι γίνεται ρητή αναφορά ότι απαλλάσσονται από οποιαδήποτε ευθύνη οι διοικήσεις που δεν χρησιμοποίησαν το τέλος για τον πραγματικό σκοπό, δηλαδή για νέα έργα. </w:t>
      </w:r>
    </w:p>
    <w:p w14:paraId="22BFDD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Τα άρθρα 12 και 13 τα ψηφίζουμε. Το άρθρο 13 αφορά τους εργαζόμενους, τακτοποιεί δηλαδή εργασιακά </w:t>
      </w:r>
      <w:r>
        <w:rPr>
          <w:rFonts w:eastAsia="Times New Roman" w:cs="Times New Roman"/>
          <w:szCs w:val="24"/>
        </w:rPr>
        <w:t>ζητήματα των ΔΕΥΑ, παρ’ όλο που αποκλείσατε τους εργαζόμενους της ΔΕΥΑ Ηρακλείου που απολύθηκαν και δούλευαν στα λύματα και στον Βιολογικό.</w:t>
      </w:r>
    </w:p>
    <w:p w14:paraId="22BFDD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14 ψηφίζουμε «Παρών».</w:t>
      </w:r>
    </w:p>
    <w:p w14:paraId="22BFDD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w:t>
      </w:r>
      <w:r>
        <w:rPr>
          <w:rFonts w:eastAsia="Times New Roman" w:cs="Times New Roman"/>
          <w:szCs w:val="24"/>
        </w:rPr>
        <w:t>,</w:t>
      </w:r>
      <w:r>
        <w:rPr>
          <w:rFonts w:eastAsia="Times New Roman" w:cs="Times New Roman"/>
          <w:szCs w:val="24"/>
        </w:rPr>
        <w:t xml:space="preserve"> που αφορά τα άρθρα 15 έως 107, ζητήματα οργάνωσης, διαχείρισης κα</w:t>
      </w:r>
      <w:r>
        <w:rPr>
          <w:rFonts w:eastAsia="Times New Roman" w:cs="Times New Roman"/>
          <w:szCs w:val="24"/>
        </w:rPr>
        <w:t xml:space="preserve">ι εκκρεμών εργασιακών θεμάτων στους ΟΤΑ, κατά την άποψή μας και αυτά είναι ενταγμένα στη συνέχεια των αντιδραστικών αναδιαρθρώσεων στην τοπική διοίκηση.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δεν διαφωνούν με τη γενίκευση των ελαστικών εργασιακών σχέσεων ούτε με τη</w:t>
      </w:r>
      <w:r>
        <w:rPr>
          <w:rFonts w:eastAsia="Times New Roman" w:cs="Times New Roman"/>
          <w:szCs w:val="24"/>
        </w:rPr>
        <w:t>ν αντα</w:t>
      </w:r>
      <w:r>
        <w:rPr>
          <w:rFonts w:eastAsia="Times New Roman" w:cs="Times New Roman"/>
          <w:szCs w:val="24"/>
        </w:rPr>
        <w:lastRenderedPageBreak/>
        <w:t xml:space="preserve">ποδοτικότητα, τη διοικητική και οικονομική αυτοτέλεια υπηρεσιών, δομών και αρμοδιοτήτων, που σε συνδυασμό με τον οικονομικό στραγγαλισμό των ΟΤΑ από το κεντρικό κράτος προετοιμάζονται για μεγαλύτερη </w:t>
      </w:r>
      <w:proofErr w:type="spellStart"/>
      <w:r>
        <w:rPr>
          <w:rFonts w:eastAsia="Times New Roman" w:cs="Times New Roman"/>
          <w:szCs w:val="24"/>
        </w:rPr>
        <w:t>φορολεηλασία</w:t>
      </w:r>
      <w:proofErr w:type="spellEnd"/>
      <w:r>
        <w:rPr>
          <w:rFonts w:eastAsia="Times New Roman" w:cs="Times New Roman"/>
          <w:szCs w:val="24"/>
        </w:rPr>
        <w:t xml:space="preserve"> του λαϊκού εισοδήματος σε αναγκαστικές</w:t>
      </w:r>
      <w:r>
        <w:rPr>
          <w:rFonts w:eastAsia="Times New Roman" w:cs="Times New Roman"/>
          <w:szCs w:val="24"/>
        </w:rPr>
        <w:t xml:space="preserve"> εισπράξεις, ακόμα και με κατασχέσεις ή μπλοκάρισμα λογαριασμών για χρέη στο </w:t>
      </w:r>
      <w:r>
        <w:rPr>
          <w:rFonts w:eastAsia="Times New Roman" w:cs="Times New Roman"/>
          <w:szCs w:val="24"/>
        </w:rPr>
        <w:t>δήμο</w:t>
      </w:r>
      <w:r>
        <w:rPr>
          <w:rFonts w:eastAsia="Times New Roman" w:cs="Times New Roman"/>
          <w:szCs w:val="24"/>
        </w:rPr>
        <w:t>. Άλλωστε</w:t>
      </w:r>
      <w:r>
        <w:rPr>
          <w:rFonts w:eastAsia="Times New Roman" w:cs="Times New Roman"/>
          <w:szCs w:val="24"/>
        </w:rPr>
        <w:t>,</w:t>
      </w:r>
      <w:r>
        <w:rPr>
          <w:rFonts w:eastAsia="Times New Roman" w:cs="Times New Roman"/>
          <w:szCs w:val="24"/>
        </w:rPr>
        <w:t xml:space="preserve"> πολλοί δήμοι ήδη έχουν προχωρήσει σε τέτοιου είδους διαδικασίες. Γενίκευση προστίμων σε αυτοαπασχολούμενους, σε μικρομεσαίες επιχειρήσεις, ενώ την ίδια στιγμή αφήνο</w:t>
      </w:r>
      <w:r>
        <w:rPr>
          <w:rFonts w:eastAsia="Times New Roman" w:cs="Times New Roman"/>
          <w:szCs w:val="24"/>
        </w:rPr>
        <w:t xml:space="preserve">υν άθικτες τις τράπεζες, τις μεγάλες ξενοδοχειακές μονάδες, τις βιομηχανικές επιχειρήσεις, ενώ παραχωρούνται αιγιαλοί, παραλίες και κοινόχρηστοι χώροι σε ιδιώτες προς εκμετάλλευση. </w:t>
      </w:r>
    </w:p>
    <w:p w14:paraId="22BFDD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Συμφωνείτε,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με το </w:t>
      </w:r>
      <w:r>
        <w:rPr>
          <w:rFonts w:eastAsia="Times New Roman" w:cs="Times New Roman"/>
          <w:szCs w:val="24"/>
        </w:rPr>
        <w:t xml:space="preserve">Οικονομικό </w:t>
      </w:r>
      <w:r>
        <w:rPr>
          <w:rFonts w:eastAsia="Times New Roman" w:cs="Times New Roman"/>
          <w:szCs w:val="24"/>
        </w:rPr>
        <w:t xml:space="preserve">Παρατηρητήριο </w:t>
      </w:r>
      <w:r>
        <w:rPr>
          <w:rFonts w:eastAsia="Times New Roman" w:cs="Times New Roman"/>
          <w:szCs w:val="24"/>
        </w:rPr>
        <w:t xml:space="preserve">και τους ισοσκελισμένους προϋπολογισμούς, τις αντιδραστικές μεταρρυθμίσεις στη δημόσια διοίκηση και στους ΟΤΑ, την αξιολόγηση, την </w:t>
      </w:r>
      <w:proofErr w:type="spellStart"/>
      <w:r>
        <w:rPr>
          <w:rFonts w:eastAsia="Times New Roman" w:cs="Times New Roman"/>
          <w:szCs w:val="24"/>
        </w:rPr>
        <w:t>κοινοτικότητα</w:t>
      </w:r>
      <w:proofErr w:type="spellEnd"/>
      <w:r>
        <w:rPr>
          <w:rFonts w:eastAsia="Times New Roman" w:cs="Times New Roman"/>
          <w:szCs w:val="24"/>
        </w:rPr>
        <w:t xml:space="preserve"> που οδηγούν σε απολύσεις και κατάργηση οργανικών θέσεων και αντικειμένων. Οι όποιες θετικές διατάξεις για τους </w:t>
      </w:r>
      <w:r>
        <w:rPr>
          <w:rFonts w:eastAsia="Times New Roman" w:cs="Times New Roman"/>
          <w:szCs w:val="24"/>
        </w:rPr>
        <w:t xml:space="preserve">εργαζόμενους, όπως για παράδειγμα η αποκατάσταση των εργαζομένων στις ΔΕΥΑ, η μεταφορά εργαζομένων στους </w:t>
      </w:r>
      <w:r>
        <w:rPr>
          <w:rFonts w:eastAsia="Times New Roman" w:cs="Times New Roman"/>
          <w:szCs w:val="24"/>
        </w:rPr>
        <w:t>δήμους</w:t>
      </w:r>
      <w:r>
        <w:rPr>
          <w:rFonts w:eastAsia="Times New Roman" w:cs="Times New Roman"/>
          <w:szCs w:val="24"/>
        </w:rPr>
        <w:t xml:space="preserve">, σε περιπτώσεις λύσης </w:t>
      </w:r>
      <w:r>
        <w:rPr>
          <w:rFonts w:eastAsia="Times New Roman" w:cs="Times New Roman"/>
          <w:szCs w:val="24"/>
        </w:rPr>
        <w:lastRenderedPageBreak/>
        <w:t>επιχειρήσεων ΟΤΑ, στον διορισμό επιτυχόντων από ΑΣΕΠ, κάλυψη οργανικών θέσεων από τους προσωρινούς πίνακες διορισθέντων το</w:t>
      </w:r>
      <w:r>
        <w:rPr>
          <w:rFonts w:eastAsia="Times New Roman" w:cs="Times New Roman"/>
          <w:szCs w:val="24"/>
        </w:rPr>
        <w:t xml:space="preserve">υ ΑΣΕΠ και άλλες περιπτώσεις είναι αποσπασματικές, όπως οι διατάξεις για τα μέσα ατομικής προστασίας, διότι και δεν χορηγούνται σε όλους και δεν λύνουν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w:t>
      </w:r>
    </w:p>
    <w:p w14:paraId="22BFDD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ίδιο βέβαια</w:t>
      </w:r>
      <w:r>
        <w:rPr>
          <w:rFonts w:eastAsia="Times New Roman" w:cs="Times New Roman"/>
          <w:szCs w:val="24"/>
        </w:rPr>
        <w:t>,</w:t>
      </w:r>
      <w:r>
        <w:rPr>
          <w:rFonts w:eastAsia="Times New Roman" w:cs="Times New Roman"/>
          <w:szCs w:val="24"/>
        </w:rPr>
        <w:t xml:space="preserve"> ισχύει και για το επίδομα ανθυγιεινής εργασίας, ενώ αφήν</w:t>
      </w:r>
      <w:r>
        <w:rPr>
          <w:rFonts w:eastAsia="Times New Roman" w:cs="Times New Roman"/>
          <w:szCs w:val="24"/>
        </w:rPr>
        <w:t>ει απ’ έξω τους ΟΤΑ δευτέρου βαθμού, δηλαδή τους εργαζόμενους των περιφερειών και των αποκεντρωμένων διοικήσεων.</w:t>
      </w:r>
    </w:p>
    <w:p w14:paraId="22BFDD8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τους μουσικούς και για τα ΔΗΠΕΘΕ επίσης το ίδιο, ή διατάξεις που εμπεριέχουν μαζί και θετικά και αρνητικά ή δίνουν την εντύπωση ενός θετικο</w:t>
      </w:r>
      <w:r>
        <w:rPr>
          <w:rFonts w:eastAsia="Times New Roman" w:cs="Times New Roman"/>
          <w:szCs w:val="24"/>
        </w:rPr>
        <w:t>ύ μέτρου, αλλά υποκρύπτουν πονηριές, όπως η παροχή κινήτρων σε εργαζομένους ΟΤΑ παραμεθόριων και νησιωτικών περιοχών, που στην ουσία μεταφέρει την ευθύνη του κράτους στους μικρούς δήμους, η ανάθεση καθηκόντων σε υπαλλήλους περιφερειακών ενοτήτων νησιωτικών</w:t>
      </w:r>
      <w:r>
        <w:rPr>
          <w:rFonts w:eastAsia="Times New Roman" w:cs="Times New Roman"/>
          <w:szCs w:val="24"/>
        </w:rPr>
        <w:t xml:space="preserve"> περιοχών, φορτώνοντας τους υπαλλήλους με περισσότερα αντικείμενα και με μετακίνηση εκτός έδρας. Το επίδομα επικίνδυνης αν</w:t>
      </w:r>
      <w:r>
        <w:rPr>
          <w:rFonts w:eastAsia="Times New Roman" w:cs="Times New Roman"/>
          <w:szCs w:val="24"/>
        </w:rPr>
        <w:lastRenderedPageBreak/>
        <w:t>θυγιεινής εργασίας, όπως η κλιμάκωση του επιδόματος, καθορίζει και την βλαπτικότητα μιας εργασίας. Αυτό αφορούσε τις περιπτώσεις των μ</w:t>
      </w:r>
      <w:r>
        <w:rPr>
          <w:rFonts w:eastAsia="Times New Roman" w:cs="Times New Roman"/>
          <w:szCs w:val="24"/>
        </w:rPr>
        <w:t>έσων ατομικής προστασίας και το επίδομα ανθυγιεινής εργασίας.</w:t>
      </w:r>
    </w:p>
    <w:p w14:paraId="22BFDD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Όλες οι παραπάνω θετικές ρυθμίσεις χάνονται μπροστά στον ογκόλιθο εργασιακών, μισθολογικών προβλημάτων</w:t>
      </w:r>
      <w:r>
        <w:rPr>
          <w:rFonts w:eastAsia="Times New Roman" w:cs="Times New Roman"/>
          <w:szCs w:val="24"/>
        </w:rPr>
        <w:t>,</w:t>
      </w:r>
      <w:r>
        <w:rPr>
          <w:rFonts w:eastAsia="Times New Roman" w:cs="Times New Roman"/>
          <w:szCs w:val="24"/>
        </w:rPr>
        <w:t xml:space="preserve"> που γέννησε η πολιτική των προηγούμενων κυβερνήσεων και που συνεχίζει η σημερινή. Το κύριο</w:t>
      </w:r>
      <w:r>
        <w:rPr>
          <w:rFonts w:eastAsia="Times New Roman" w:cs="Times New Roman"/>
          <w:szCs w:val="24"/>
        </w:rPr>
        <w:t xml:space="preserve"> είναι οι προσλήψεις μόνιμου προσωπικού, κυρίες και κύριοι συνάδελφοι. Και αυτό το πρόβλημα παραμένει άλυτο. Η Κυβέρνηση, πιστά προσηλωμένη σε φίλους και εταίρους και στις μεταξύ τους συμφωνίες, δεν αίρει την απαγόρευση των προσλήψεων μόνιμου προσωπικού στ</w:t>
      </w:r>
      <w:r>
        <w:rPr>
          <w:rFonts w:eastAsia="Times New Roman" w:cs="Times New Roman"/>
          <w:szCs w:val="24"/>
        </w:rPr>
        <w:t xml:space="preserve">ους ΟΤΑ και δεν βάζει σχετικό προγραμματισμό διαδικασιών και κονδυλίων, ώστε να αντιμετωπιστεί η τραγική </w:t>
      </w:r>
      <w:proofErr w:type="spellStart"/>
      <w:r>
        <w:rPr>
          <w:rFonts w:eastAsia="Times New Roman" w:cs="Times New Roman"/>
          <w:szCs w:val="24"/>
        </w:rPr>
        <w:t>υποστελέχωση</w:t>
      </w:r>
      <w:proofErr w:type="spellEnd"/>
      <w:r>
        <w:rPr>
          <w:rFonts w:eastAsia="Times New Roman" w:cs="Times New Roman"/>
          <w:szCs w:val="24"/>
        </w:rPr>
        <w:t xml:space="preserve"> στους δήμους και στις περιφέρειες. </w:t>
      </w:r>
    </w:p>
    <w:p w14:paraId="22BFDD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Μια ακόμη σημαντική ενότητα ρυθμίσεων του σχεδίου νόμου αφορά την ενδυνάμωση της ικανότητας των δήμων </w:t>
      </w:r>
      <w:r>
        <w:rPr>
          <w:rFonts w:eastAsia="Times New Roman" w:cs="Times New Roman"/>
          <w:szCs w:val="24"/>
        </w:rPr>
        <w:t xml:space="preserve">για την είσπραξη των λεγόμενων ιδίων φόρων. Ικανοποιεί ένα πάγιο αντιλαϊκό αίτημα της ΚΕΔΕ, δημάρχων της Ευρωπαϊκής Ένωσης, ένας στόχος που αποτυπώνεται και στο </w:t>
      </w:r>
      <w:r>
        <w:rPr>
          <w:rFonts w:eastAsia="Times New Roman" w:cs="Times New Roman"/>
          <w:szCs w:val="24"/>
        </w:rPr>
        <w:t>μεσοπρόθεσμο</w:t>
      </w:r>
      <w:r>
        <w:rPr>
          <w:rFonts w:eastAsia="Times New Roman" w:cs="Times New Roman"/>
          <w:szCs w:val="24"/>
        </w:rPr>
        <w:t xml:space="preserve">, βάσει </w:t>
      </w:r>
      <w:r>
        <w:rPr>
          <w:rFonts w:eastAsia="Times New Roman" w:cs="Times New Roman"/>
          <w:szCs w:val="24"/>
        </w:rPr>
        <w:lastRenderedPageBreak/>
        <w:t>του οποίου επιδιώκεται τα ίδια έσοδα στους δήμους να απογειωθούν σε πάνω απ</w:t>
      </w:r>
      <w:r>
        <w:rPr>
          <w:rFonts w:eastAsia="Times New Roman" w:cs="Times New Roman"/>
          <w:szCs w:val="24"/>
        </w:rPr>
        <w:t xml:space="preserve">ό 600 εκατομμύρια ευρώ, την ίδια ώρα που θεσμοθετείται η καθήλωση της κρατικής χρηματοδότησης στα σημερινά επίπεδα, η οποία έχει ξεπεράσει το 60%, ενώ δεν παίρνει μέτρα ανακούφισης των ανέργων, των ευάλωτων κοινωνικών ομάδων. </w:t>
      </w:r>
    </w:p>
    <w:p w14:paraId="22BFDD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Κυβέρνηση, προκειμένου να χ</w:t>
      </w:r>
      <w:r>
        <w:rPr>
          <w:rFonts w:eastAsia="Times New Roman" w:cs="Times New Roman"/>
          <w:szCs w:val="24"/>
        </w:rPr>
        <w:t xml:space="preserve">ρυσώσει το χάπι, υποτίθεται ότι με το άρθρο 52 ρυθμίζει οφειλές στους δήμους, εισάγοντας τις εκατό δόσεις. Το προπαγανδίζει, μάλιστα, προκλητικά και το θεωρεί ως ανάσα για τα νοικοκυριά. Όσο και αν φανεί σε κάποιους μικρομεσαίους ως ανάσα, αφού βρίσκονται </w:t>
      </w:r>
      <w:r>
        <w:rPr>
          <w:rFonts w:eastAsia="Times New Roman" w:cs="Times New Roman"/>
          <w:szCs w:val="24"/>
        </w:rPr>
        <w:t>ήδη κυκλωμένοι από την οικονομική καταστροφή και τη φορολογική επίθεση κράτους και τραπεζών, αργά ή γρήγορα θα βρεθούν μπροστά</w:t>
      </w:r>
      <w:r>
        <w:rPr>
          <w:rFonts w:eastAsia="Times New Roman" w:cs="Times New Roman"/>
          <w:szCs w:val="24"/>
        </w:rPr>
        <w:t>,</w:t>
      </w:r>
      <w:r>
        <w:rPr>
          <w:rFonts w:eastAsia="Times New Roman" w:cs="Times New Roman"/>
          <w:szCs w:val="24"/>
        </w:rPr>
        <w:t xml:space="preserve"> όχι στην απειλή πια της κατάσχεσης από τους δήμους, αλλά στην ίδια την κατάσχεση. Είναι δε χαρακτηριστικό και μέσα από την ίδια </w:t>
      </w:r>
      <w:r>
        <w:rPr>
          <w:rFonts w:eastAsia="Times New Roman" w:cs="Times New Roman"/>
          <w:szCs w:val="24"/>
        </w:rPr>
        <w:t xml:space="preserve">τη διάταξη ότι οι δήμοι εύχονται να συνδεθούν με το έργο των κεντρικών φορολογικών μοχλών του κράτους. </w:t>
      </w:r>
    </w:p>
    <w:p w14:paraId="22BFDD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 παράδειγμα, με το άρθρο 65 η Κυβέρνηση διευκολύνει τους δήμους στον εντοπισμό και τη διασταύρωση περιουσιακών </w:t>
      </w:r>
      <w:r>
        <w:rPr>
          <w:rFonts w:eastAsia="Times New Roman" w:cs="Times New Roman"/>
          <w:szCs w:val="24"/>
        </w:rPr>
        <w:lastRenderedPageBreak/>
        <w:t>στοιχείων και εισοδήματος μέσω των κρα</w:t>
      </w:r>
      <w:r>
        <w:rPr>
          <w:rFonts w:eastAsia="Times New Roman" w:cs="Times New Roman"/>
          <w:szCs w:val="24"/>
        </w:rPr>
        <w:t xml:space="preserve">τικών φοροεισπρακτικών μηχανισμών και τους άλλους μηχανισμούς ελέγχου -στοιχείων από ΔΟΥ, Κτηματολόγιο, </w:t>
      </w:r>
      <w:proofErr w:type="spellStart"/>
      <w:r>
        <w:rPr>
          <w:rFonts w:eastAsia="Times New Roman" w:cs="Times New Roman"/>
          <w:szCs w:val="24"/>
        </w:rPr>
        <w:t>παρόχους</w:t>
      </w:r>
      <w:proofErr w:type="spellEnd"/>
      <w:r>
        <w:rPr>
          <w:rFonts w:eastAsia="Times New Roman" w:cs="Times New Roman"/>
          <w:szCs w:val="24"/>
        </w:rPr>
        <w:t xml:space="preserve"> ενέργειας- ώστε να εξαντληθεί κάθε δυνατότητα είσπραξης ιδίων φόρων και οι δήμοι να γίνουν πιο αποτελεσματικοί φοροεισπρακτικοί μηχανισμοί σε τ</w:t>
      </w:r>
      <w:r>
        <w:rPr>
          <w:rFonts w:eastAsia="Times New Roman" w:cs="Times New Roman"/>
          <w:szCs w:val="24"/>
        </w:rPr>
        <w:t>οπικό επίπεδο, αντί να δώσει τη δυνατότητα στα δημοτικά συμβούλια, έστω και δυνητικά, ύστερα από αίτηση δημοτών να απαλλάξουν από χρέη εκείνους τους δημότες που με συγκεκριμένες προϋποθέσεις αποδεικνύουν ότι είναι άποροι, άνεργοι, ανήκουν σε ευάλωτες ομάδε</w:t>
      </w:r>
      <w:r>
        <w:rPr>
          <w:rFonts w:eastAsia="Times New Roman" w:cs="Times New Roman"/>
          <w:szCs w:val="24"/>
        </w:rPr>
        <w:t xml:space="preserve">ς, είναι άτομα με ειδικές ανάγκες, πολύτεκνοι, </w:t>
      </w:r>
      <w:proofErr w:type="spellStart"/>
      <w:r>
        <w:rPr>
          <w:rFonts w:eastAsia="Times New Roman" w:cs="Times New Roman"/>
          <w:szCs w:val="24"/>
        </w:rPr>
        <w:t>τρίτεκνοι</w:t>
      </w:r>
      <w:proofErr w:type="spellEnd"/>
      <w:r>
        <w:rPr>
          <w:rFonts w:eastAsia="Times New Roman" w:cs="Times New Roman"/>
          <w:szCs w:val="24"/>
        </w:rPr>
        <w:t xml:space="preserve"> και να αφορά πρόστιμα, προσαυξήσεις και κεφάλαιο. Υπάρχουν προτάσεις Δήμων και Δημαρχών -της Πάτρας, της Καισαριανής, της Ικαρίας, της Πετρούπολης, του Χαϊδαρίου- από τη στιγμή που μπαίνει κάποιος δη</w:t>
      </w:r>
      <w:r>
        <w:rPr>
          <w:rFonts w:eastAsia="Times New Roman" w:cs="Times New Roman"/>
          <w:szCs w:val="24"/>
        </w:rPr>
        <w:t xml:space="preserve">μότης σε ρύθμιση από μία έως εκατό δόσεις μπορεί να απαλλάσσεται ο δημότης από το 100% των τόκων και των προσαυξήσεων. Να μπει ένα όριο στις οφειλές. Θα μπορούσε, για παράδειγμα, να ήταν 50 χιλιάδες ευρώ. </w:t>
      </w:r>
    </w:p>
    <w:p w14:paraId="22BFDD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σε αυτούς που έχουν χρέος πάνω από 50 χιλι</w:t>
      </w:r>
      <w:r>
        <w:rPr>
          <w:rFonts w:eastAsia="Times New Roman" w:cs="Times New Roman"/>
          <w:szCs w:val="24"/>
        </w:rPr>
        <w:t xml:space="preserve">άδες ευρώ να μείνουν όπως είναι. Ξεχωρίζουμε αυτούς που έχουν και συστηματικά προσπαθούν με το οπλοστάσιο που διαθέτουν </w:t>
      </w:r>
      <w:r>
        <w:rPr>
          <w:rFonts w:eastAsia="Times New Roman" w:cs="Times New Roman"/>
          <w:szCs w:val="24"/>
        </w:rPr>
        <w:lastRenderedPageBreak/>
        <w:t xml:space="preserve">και νομικά να μην πληρώνουν. Ποιοι είναι; Διαφημιστικές εταιρείες, ξενοδόχοι, νυχτερινά κέντρα, ιδιοκτήτες μεγάλης ακίνητης περιουσίας. </w:t>
      </w:r>
      <w:r>
        <w:rPr>
          <w:rFonts w:eastAsia="Times New Roman" w:cs="Times New Roman"/>
          <w:szCs w:val="24"/>
        </w:rPr>
        <w:t xml:space="preserve">Σε πολλούς δήμους χρωστούν το 50% και πάνω των οφειλών. Στην Πάτρα, για παράδειγμα, από τα 53.800.000 ευρώ τα 20.000.000 είναι οφειλές από άτομα που χρωστούν πάνω από 50.000 ευρώ. </w:t>
      </w:r>
      <w:r>
        <w:rPr>
          <w:rFonts w:eastAsia="Times New Roman" w:cs="Times New Roman"/>
          <w:szCs w:val="24"/>
        </w:rPr>
        <w:t>Π</w:t>
      </w:r>
      <w:r>
        <w:rPr>
          <w:rFonts w:eastAsia="Times New Roman" w:cs="Times New Roman"/>
          <w:szCs w:val="24"/>
        </w:rPr>
        <w:t>ρόκειται για τις περιπτώσεις που σας ανέφερα προηγουμένως. Στο Ηράκλειο της</w:t>
      </w:r>
      <w:r>
        <w:rPr>
          <w:rFonts w:eastAsia="Times New Roman" w:cs="Times New Roman"/>
          <w:szCs w:val="24"/>
        </w:rPr>
        <w:t xml:space="preserve"> Κρήτης</w:t>
      </w:r>
      <w:r>
        <w:rPr>
          <w:rFonts w:eastAsia="Times New Roman" w:cs="Times New Roman"/>
          <w:szCs w:val="24"/>
        </w:rPr>
        <w:t>,</w:t>
      </w:r>
      <w:r>
        <w:rPr>
          <w:rFonts w:eastAsia="Times New Roman" w:cs="Times New Roman"/>
          <w:szCs w:val="24"/>
        </w:rPr>
        <w:t xml:space="preserve"> από τα 162 εκατομμύρια ευρώ συνολικές οφειλές, κεφάλαιο και προσαυξήσεις, οι πάνω των 50.000 ευρώ οφειλέτες –τετρακόσια δέκα πέντε άτομα σε σύνολο ενενήντα έξι χιλιάδων- οφείλουν 94.000.000 ευρώ, δηλαδή το 58% των συνολικών οφειλών.</w:t>
      </w:r>
    </w:p>
    <w:p w14:paraId="22BFDD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αγωνιούμ</w:t>
      </w:r>
      <w:r>
        <w:rPr>
          <w:rFonts w:eastAsia="Times New Roman" w:cs="Times New Roman"/>
          <w:szCs w:val="24"/>
        </w:rPr>
        <w:t>ε, κυρίες και κύριοι, γι</w:t>
      </w:r>
      <w:r>
        <w:rPr>
          <w:rFonts w:eastAsia="Times New Roman" w:cs="Times New Roman"/>
          <w:szCs w:val="24"/>
        </w:rPr>
        <w:t>’</w:t>
      </w:r>
      <w:r>
        <w:rPr>
          <w:rFonts w:eastAsia="Times New Roman" w:cs="Times New Roman"/>
          <w:szCs w:val="24"/>
        </w:rPr>
        <w:t xml:space="preserve"> αυτούς, που χρωστούν λίγα και προέρχονται από τα φτωχά λαϊκά στρώματα.</w:t>
      </w:r>
    </w:p>
    <w:p w14:paraId="22BFDD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τρίτο μέρος του σχεδίου νόμου, άρθρα 108 έως 112, που αφορά τον επανακαθορισμό του θεσμικού πλαισίου των Ευρωπαϊκών Ομίλων Εδαφικής Συνεργασίας, δεν θα πω </w:t>
      </w:r>
      <w:r>
        <w:rPr>
          <w:rFonts w:eastAsia="Times New Roman" w:cs="Times New Roman"/>
          <w:szCs w:val="24"/>
        </w:rPr>
        <w:t xml:space="preserve">πολλά, γιατί δεν προλαβαίνω. Θα δοθεί η δυνατότητα στη δευτερολογία να τοποθετηθούμε. </w:t>
      </w:r>
    </w:p>
    <w:p w14:paraId="22BFDD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Είναι ένα πολύ σημαντικό θέμα, που σχετίζεται με τη Συνθήκη της Λισαβόνας, την πολιτική συνοχή και την περιφερειακή </w:t>
      </w:r>
      <w:r>
        <w:rPr>
          <w:rFonts w:eastAsia="Times New Roman" w:cs="Times New Roman"/>
          <w:szCs w:val="24"/>
        </w:rPr>
        <w:lastRenderedPageBreak/>
        <w:t>ανάπτυξη της Ευρωπαϊκής Ένωσης, που έγινε πάρα πολύ λ</w:t>
      </w:r>
      <w:r>
        <w:rPr>
          <w:rFonts w:eastAsia="Times New Roman" w:cs="Times New Roman"/>
          <w:szCs w:val="24"/>
        </w:rPr>
        <w:t xml:space="preserve">ίγη κουβέντα και σκόπιμα, διότι όλα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συμφωνούν με τους Ευρωπαϊκούς Ομίλους Εδαφικής Συνεργασίας, που επί της ουσίας δίνει τη δυνατότητα στις περιφέρειες απευθείας με την Ευρωπαϊκή Ένωση και τους μονοπωλιακούς ομίλους να αξιοποι</w:t>
      </w:r>
      <w:r>
        <w:rPr>
          <w:rFonts w:eastAsia="Times New Roman" w:cs="Times New Roman"/>
          <w:szCs w:val="24"/>
        </w:rPr>
        <w:t>ούν τις ευρωπαϊκές χρηματοδοτήσεις για έργα και υπηρεσίες.</w:t>
      </w:r>
    </w:p>
    <w:p w14:paraId="22BFDD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Τελειώνοντας, κυρίες και κύριοι, και έχοντας υπόψη τι εξυπηρετεί ή πού προσβλέπει το παρόν σχέδιο νόμου, το οποίο καταψηφίζει το ΚΚΕ επί της αρχής, τίθεται ένα πολύ μεγάλο ερώτημα: Για ποιον τελικά</w:t>
      </w:r>
      <w:r>
        <w:rPr>
          <w:rFonts w:eastAsia="Times New Roman" w:cs="Times New Roman"/>
          <w:szCs w:val="24"/>
        </w:rPr>
        <w:t xml:space="preserve"> δουλεύει αυτή η Κυβέρνηση ΣΥΡΙΖΑ-ΑΝΕΛ; Για τη συντριπτική πλειοψηφία, που είναι η εργατική τάξη, τα </w:t>
      </w:r>
      <w:proofErr w:type="spellStart"/>
      <w:r>
        <w:rPr>
          <w:rFonts w:eastAsia="Times New Roman" w:cs="Times New Roman"/>
          <w:szCs w:val="24"/>
        </w:rPr>
        <w:t>φτωχομεσαία</w:t>
      </w:r>
      <w:proofErr w:type="spellEnd"/>
      <w:r>
        <w:rPr>
          <w:rFonts w:eastAsia="Times New Roman" w:cs="Times New Roman"/>
          <w:szCs w:val="24"/>
        </w:rPr>
        <w:t xml:space="preserve"> στρώματα της πόλης και του χωριού ή για λογαριασμό μιας θράκας πλουτοκρατών, με στόχο την ενίσχυση της ανταγωνιστικότητας των επιχειρηματικών τ</w:t>
      </w:r>
      <w:r>
        <w:rPr>
          <w:rFonts w:eastAsia="Times New Roman" w:cs="Times New Roman"/>
          <w:szCs w:val="24"/>
        </w:rPr>
        <w:t xml:space="preserve">ους ομίλων, την εκδούλευση αυτών μέσω των Οργανισμών Τοπικής Αυτοδιοίκησης, έτσι ώστε να σιγουρευτεί η αύξηση των κερδών τους και με  ένα αστικό κράτος, που θα αποτελέσει και θα αποτελεί –και αποτελεί ήδη- τον καλύτερο εγγυητή αυτής της ανάπτυξης; </w:t>
      </w:r>
    </w:p>
    <w:p w14:paraId="22BFDD9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Προφανώ</w:t>
      </w:r>
      <w:r>
        <w:rPr>
          <w:rFonts w:eastAsia="Times New Roman" w:cs="Times New Roman"/>
          <w:szCs w:val="24"/>
        </w:rPr>
        <w:t>ς</w:t>
      </w:r>
      <w:r>
        <w:rPr>
          <w:rFonts w:eastAsia="Times New Roman" w:cs="Times New Roman"/>
          <w:szCs w:val="24"/>
        </w:rPr>
        <w:t>,</w:t>
      </w:r>
      <w:r>
        <w:rPr>
          <w:rFonts w:eastAsia="Times New Roman" w:cs="Times New Roman"/>
          <w:szCs w:val="24"/>
        </w:rPr>
        <w:t xml:space="preserve"> εκείνους που κατέχουν σήμερα τα μέσα παραγωγής, τους καπιταλιστές, δηλαδή τα παράσιτα της κοινωνίας, που διψούν για το αίμα των λαών είτε με μνημόνια είτε με δημοσιονομικούς περιορισμούς είτε μέσα από ιμπεριαλιστικούς πολέμους, όπως συμβαίνει στη γειτον</w:t>
      </w:r>
      <w:r>
        <w:rPr>
          <w:rFonts w:eastAsia="Times New Roman" w:cs="Times New Roman"/>
          <w:szCs w:val="24"/>
        </w:rPr>
        <w:t>ιά μας, με τις ευλογίες της συγκυβέρνησης ΣΥΡΙΖΑ-ΑΝΕΛ, του ΝΑΤΟ, των ΗΠΑ, της Ευρωπαϊκής Ένωσης. Αυτό σήμερα ο ΣΥΡΙΖΑ το ονομάζει «προοδευτικό εκσυγχρονισμό». Το ΚΚΕ το ονομάζει καπιταλιστικό δρόμο ανάπτυξης.</w:t>
      </w:r>
    </w:p>
    <w:p w14:paraId="22BFDD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παραπλανά τον λαό με το σύνθημα «μέσα </w:t>
      </w:r>
      <w:r>
        <w:rPr>
          <w:rFonts w:eastAsia="Times New Roman" w:cs="Times New Roman"/>
          <w:szCs w:val="24"/>
        </w:rPr>
        <w:t>στον καπιταλισμό ο άνθρωπος πάνω από τα κέρδη». Το ΚΚΕ</w:t>
      </w:r>
      <w:r>
        <w:rPr>
          <w:rFonts w:eastAsia="Times New Roman" w:cs="Times New Roman"/>
          <w:szCs w:val="24"/>
        </w:rPr>
        <w:t>,</w:t>
      </w:r>
      <w:r>
        <w:rPr>
          <w:rFonts w:eastAsia="Times New Roman" w:cs="Times New Roman"/>
          <w:szCs w:val="24"/>
        </w:rPr>
        <w:t xml:space="preserve"> χωρίς αυταπάτες και με καθαρό λόγο</w:t>
      </w:r>
      <w:r>
        <w:rPr>
          <w:rFonts w:eastAsia="Times New Roman" w:cs="Times New Roman"/>
          <w:szCs w:val="24"/>
        </w:rPr>
        <w:t>,</w:t>
      </w:r>
      <w:r>
        <w:rPr>
          <w:rFonts w:eastAsia="Times New Roman" w:cs="Times New Roman"/>
          <w:szCs w:val="24"/>
        </w:rPr>
        <w:t xml:space="preserve"> απευθύνει αντικαπιταλιστικό, αντιμονοπωλιακό κάλεσμα για την ανατροπή της εξουσίας του κεφαλαίου του πολιτικού του προσωπικού οποιασδήποτε απόχρωσης…</w:t>
      </w:r>
    </w:p>
    <w:p w14:paraId="22BFDD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Συντυχάκη.</w:t>
      </w:r>
    </w:p>
    <w:p w14:paraId="22BFDD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Ολοκληρώνω, κύριε Πρόεδρε.</w:t>
      </w:r>
    </w:p>
    <w:p w14:paraId="22BFDD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Την σαπίλα που αναδύει το άνισο εκμεταλλευτικό σύστημα</w:t>
      </w:r>
      <w:r>
        <w:rPr>
          <w:rFonts w:eastAsia="Times New Roman" w:cs="Times New Roman"/>
          <w:szCs w:val="24"/>
        </w:rPr>
        <w:t xml:space="preserve"> ούτε η κολόνια των αστικών μεταρρυθμίσεων, ούτε τα οράματα περί πάταξης της διαπλοκής και της διαφάνειας ούτε τα </w:t>
      </w:r>
      <w:proofErr w:type="spellStart"/>
      <w:r>
        <w:rPr>
          <w:rFonts w:eastAsia="Times New Roman" w:cs="Times New Roman"/>
          <w:szCs w:val="24"/>
        </w:rPr>
        <w:t>φρου</w:t>
      </w:r>
      <w:proofErr w:type="spellEnd"/>
      <w:r>
        <w:rPr>
          <w:rFonts w:eastAsia="Times New Roman" w:cs="Times New Roman"/>
          <w:szCs w:val="24"/>
        </w:rPr>
        <w:t xml:space="preserve"> </w:t>
      </w:r>
      <w:proofErr w:type="spellStart"/>
      <w:r>
        <w:rPr>
          <w:rFonts w:eastAsia="Times New Roman" w:cs="Times New Roman"/>
          <w:szCs w:val="24"/>
        </w:rPr>
        <w:t>φρου</w:t>
      </w:r>
      <w:proofErr w:type="spellEnd"/>
      <w:r>
        <w:rPr>
          <w:rFonts w:eastAsia="Times New Roman" w:cs="Times New Roman"/>
          <w:szCs w:val="24"/>
        </w:rPr>
        <w:t xml:space="preserve"> περί διάκρισης των εξουσιών, μπορούν να την κρύψουν ή να την μερεμετίσουν. Μόνο η πάλη για τη νέα εργατική σοσιαλιστική εξουσία με κ</w:t>
      </w:r>
      <w:r>
        <w:rPr>
          <w:rFonts w:eastAsia="Times New Roman" w:cs="Times New Roman"/>
          <w:szCs w:val="24"/>
        </w:rPr>
        <w:t xml:space="preserve">εντρικό σχεδιασμό, πανεθνικό, τοπικό, κλαδικό επίπεδο, με κοινωνικοποιημένες τις καπιταλιστικές επιχειρήσεις, με εργατικό έλεγχο από τα κάτω προς τα πάνω, </w:t>
      </w:r>
      <w:proofErr w:type="spellStart"/>
      <w:r>
        <w:rPr>
          <w:rFonts w:eastAsia="Times New Roman" w:cs="Times New Roman"/>
          <w:szCs w:val="24"/>
        </w:rPr>
        <w:t>ανακλητότητα</w:t>
      </w:r>
      <w:proofErr w:type="spellEnd"/>
      <w:r>
        <w:rPr>
          <w:rFonts w:eastAsia="Times New Roman" w:cs="Times New Roman"/>
          <w:szCs w:val="24"/>
        </w:rPr>
        <w:t xml:space="preserve"> των αιρετών στα όργανα της λαϊκής εξουσίας και με κριτήριο την ικανοποίηση των σύγχρονων</w:t>
      </w:r>
      <w:r>
        <w:rPr>
          <w:rFonts w:eastAsia="Times New Roman" w:cs="Times New Roman"/>
          <w:szCs w:val="24"/>
        </w:rPr>
        <w:t xml:space="preserve"> αναγκών μπορεί να διασφαλιστεί η ικανοποίηση αυτών για μόνιμη και σταθερή δουλειά, για τη μόρφωση των νέων, για την δωρεάν ιατροφαρμακευτική περίθαλψη, το δικαίωμα στη στέγη, στις διακοπές, για να καταργηθεί οριστικά η εκμετάλλευση ανθρώπου από άνθρωπο.</w:t>
      </w:r>
    </w:p>
    <w:p w14:paraId="22BFDD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υχαριστώ πολύ, κύριε Πρόεδρε.</w:t>
      </w:r>
    </w:p>
    <w:p w14:paraId="22BFDD96" w14:textId="77777777" w:rsidR="007336A6" w:rsidRDefault="002D1229">
      <w:pPr>
        <w:spacing w:line="600" w:lineRule="auto"/>
        <w:ind w:firstLine="720"/>
        <w:contextualSpacing/>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w:t>
      </w:r>
      <w:r>
        <w:rPr>
          <w:rFonts w:eastAsia="Times New Roman" w:cs="Times New Roman"/>
        </w:rPr>
        <w:t xml:space="preserve">ΟΣ ΒΕΝΙΖΕΛΟΣ» και ενημερώθηκαν για την ιστορία </w:t>
      </w:r>
      <w:r>
        <w:rPr>
          <w:rFonts w:eastAsia="Times New Roman" w:cs="Times New Roman"/>
        </w:rPr>
        <w:lastRenderedPageBreak/>
        <w:t>του κτηρίου και τον τρόπο οργάνωσης και λειτουργίας της Βουλής, δεκαεννιά πρόσφυγες εκπαιδευόμενοι στην ελληνική γλώσσα.</w:t>
      </w:r>
    </w:p>
    <w:p w14:paraId="22BFDD97" w14:textId="77777777" w:rsidR="007336A6" w:rsidRDefault="002D1229">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22BFDD98"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rPr>
        <w:t>(Χειροκροτήματα απ’ όλες τις πτέρυγες της Βουλής)</w:t>
      </w:r>
    </w:p>
    <w:p w14:paraId="22BFDD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Προχωρούμε </w:t>
      </w:r>
      <w:r>
        <w:rPr>
          <w:rFonts w:eastAsia="Times New Roman" w:cs="Times New Roman"/>
          <w:szCs w:val="24"/>
        </w:rPr>
        <w:t xml:space="preserve">στον ειδικό αγορητή των Ανεξαρτήτων Ελλήνων, τον συνάδελφο κ. Κωνσταντίνο </w:t>
      </w:r>
      <w:proofErr w:type="spellStart"/>
      <w:r>
        <w:rPr>
          <w:rFonts w:eastAsia="Times New Roman" w:cs="Times New Roman"/>
          <w:szCs w:val="24"/>
        </w:rPr>
        <w:t>Κατσίκη</w:t>
      </w:r>
      <w:proofErr w:type="spellEnd"/>
      <w:r>
        <w:rPr>
          <w:rFonts w:eastAsia="Times New Roman" w:cs="Times New Roman"/>
          <w:szCs w:val="24"/>
        </w:rPr>
        <w:t>.</w:t>
      </w:r>
    </w:p>
    <w:p w14:paraId="22BFDD9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2BFDD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Ευχαριστώ, κύριε Πρόεδρε.</w:t>
      </w:r>
    </w:p>
    <w:p w14:paraId="22BFDD9C" w14:textId="77777777" w:rsidR="007336A6" w:rsidRDefault="002D1229">
      <w:pPr>
        <w:spacing w:line="600" w:lineRule="auto"/>
        <w:ind w:firstLine="720"/>
        <w:jc w:val="both"/>
        <w:rPr>
          <w:rFonts w:eastAsia="Times New Roman" w:cs="Times New Roman"/>
          <w:szCs w:val="24"/>
        </w:rPr>
      </w:pPr>
      <w:r>
        <w:rPr>
          <w:rFonts w:eastAsia="Times New Roman" w:cs="Times New Roman"/>
          <w:szCs w:val="24"/>
        </w:rPr>
        <w:t>Κύριε Υπουργέ, κυρία Υπουργέ, κυρίες και κύριοι συνάδελφοι, θα ήθελα να μου επιτρέψετε να ε</w:t>
      </w:r>
      <w:r>
        <w:rPr>
          <w:rFonts w:eastAsia="Times New Roman" w:cs="Times New Roman"/>
          <w:szCs w:val="24"/>
        </w:rPr>
        <w:t>κφράσω την πολιτική μου ικανοποίηση, διότι πρώτη φορά σε υπό συζήτηση σχέδιο νόμου υπήρξε τόσο ευρεία κοινωνική συναίνεση. Οι φορείς με σοβαρότητα και αίσθημα ευθύνης συνέδραμαν ουσιαστικά, θεωρώ, στη διαμόρφωση της τελικής μας θέσης.</w:t>
      </w:r>
    </w:p>
    <w:p w14:paraId="22BFDD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πλήθος των ομιλητώ</w:t>
      </w:r>
      <w:r>
        <w:rPr>
          <w:rFonts w:eastAsia="Times New Roman" w:cs="Times New Roman"/>
          <w:szCs w:val="24"/>
        </w:rPr>
        <w:t xml:space="preserve">ν για το συγκεκριμένο σχέδιο νόμου καταδεικνύει τη σπουδαιότητα αυτού του νομοθετήματος. Η σοβαρότητα με την οποία η Κυβέρνηση το </w:t>
      </w:r>
      <w:proofErr w:type="spellStart"/>
      <w:r>
        <w:rPr>
          <w:rFonts w:eastAsia="Times New Roman" w:cs="Times New Roman"/>
          <w:szCs w:val="24"/>
        </w:rPr>
        <w:t>περιέβαλε</w:t>
      </w:r>
      <w:proofErr w:type="spellEnd"/>
      <w:r>
        <w:rPr>
          <w:rFonts w:eastAsia="Times New Roman" w:cs="Times New Roman"/>
          <w:szCs w:val="24"/>
        </w:rPr>
        <w:t xml:space="preserve"> έγινε εμφανής μέσα από την εξαντλητική διαβούλευση με τους θεσμικούς </w:t>
      </w:r>
      <w:r>
        <w:rPr>
          <w:rFonts w:eastAsia="Times New Roman" w:cs="Times New Roman"/>
          <w:szCs w:val="24"/>
        </w:rPr>
        <w:lastRenderedPageBreak/>
        <w:t xml:space="preserve">εκπροσώπους των </w:t>
      </w:r>
      <w:proofErr w:type="spellStart"/>
      <w:r>
        <w:rPr>
          <w:rFonts w:eastAsia="Times New Roman" w:cs="Times New Roman"/>
          <w:szCs w:val="24"/>
        </w:rPr>
        <w:t>αυτοδιοικητικών</w:t>
      </w:r>
      <w:proofErr w:type="spellEnd"/>
      <w:r>
        <w:rPr>
          <w:rFonts w:eastAsia="Times New Roman" w:cs="Times New Roman"/>
          <w:szCs w:val="24"/>
        </w:rPr>
        <w:t xml:space="preserve"> φορέων και μέσα</w:t>
      </w:r>
      <w:r>
        <w:rPr>
          <w:rFonts w:eastAsia="Times New Roman" w:cs="Times New Roman"/>
          <w:szCs w:val="24"/>
        </w:rPr>
        <w:t xml:space="preserve"> από την συστηματική επεξεργασία όλων των δομικών παραμέτρων του θεσμικού πλαισίου της τοπικής αυτοδιοίκησης.</w:t>
      </w:r>
    </w:p>
    <w:p w14:paraId="22BFDD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αναγκαιότητα αλλαγής και εκσυγχρονισμού των υφιστάμενων διατάξεων με τις οποίες προσπαθεί να λειτουργήσει η τοπική αυτοδιοίκηση, έχει διαπιστωθε</w:t>
      </w:r>
      <w:r>
        <w:rPr>
          <w:rFonts w:eastAsia="Times New Roman" w:cs="Times New Roman"/>
          <w:szCs w:val="24"/>
        </w:rPr>
        <w:t xml:space="preserve">ί </w:t>
      </w:r>
      <w:proofErr w:type="spellStart"/>
      <w:r>
        <w:rPr>
          <w:rFonts w:eastAsia="Times New Roman" w:cs="Times New Roman"/>
          <w:szCs w:val="24"/>
        </w:rPr>
        <w:t>πάμπολλες</w:t>
      </w:r>
      <w:proofErr w:type="spellEnd"/>
      <w:r>
        <w:rPr>
          <w:rFonts w:eastAsia="Times New Roman" w:cs="Times New Roman"/>
          <w:szCs w:val="24"/>
        </w:rPr>
        <w:t xml:space="preserve"> φορές, τόσο από όσους είναι επιφορτισμένοι με την εφαρμογή τους, όσο και από όσους υφίστανται τα αποτελέσματά τους.</w:t>
      </w:r>
    </w:p>
    <w:p w14:paraId="22BFDD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αποδοχή από την κοινωνία των αλλαγών και των μεταρρυθμίσεων που προωθεί η Κυβέρνηση ΣΥΡΙΖΑ-ΑΝΕΛ αποτιμά θετικά το έργο της. Εί</w:t>
      </w:r>
      <w:r>
        <w:rPr>
          <w:rFonts w:eastAsia="Times New Roman" w:cs="Times New Roman"/>
          <w:szCs w:val="24"/>
        </w:rPr>
        <w:t>ναι ένδειξη κοινοβουλευτικής και πολιτικής εντιμότητας η συναίνεση στα αυτονόητα, κύριοι συνάδελφοι. Αντιδράτε σε νομοθέτηση διαδικασιών που θα έπρεπε να έχουν πραγματωθεί χρόνια τώρα. Οι πολίτες εμπιστεύονται πια εκείνες τις πολιτικές δυνάμεις που έχουν π</w:t>
      </w:r>
      <w:r>
        <w:rPr>
          <w:rFonts w:eastAsia="Times New Roman" w:cs="Times New Roman"/>
          <w:szCs w:val="24"/>
        </w:rPr>
        <w:t xml:space="preserve">ρόταση. Οι τακτικές «παρίσταμαι και καταγγέλλω» έχουν παρέλθει ανεπιστρεπτί. </w:t>
      </w:r>
    </w:p>
    <w:p w14:paraId="22BFDD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σας ενοχλεί άραγε, κύριοι συνάδελφοι της Αντιπολίτευσης; Η προσπάθειά μας να επαναφέρουμε την τοπική αυτοδιοίκηση σε βιώσιμους ρυθμούς από την κωματώδη κατάσταση στην οποία τη</w:t>
      </w:r>
      <w:r>
        <w:rPr>
          <w:rFonts w:eastAsia="Times New Roman" w:cs="Times New Roman"/>
          <w:szCs w:val="24"/>
        </w:rPr>
        <w:t xml:space="preserve">ν έχετε οδηγήσει; </w:t>
      </w:r>
    </w:p>
    <w:p w14:paraId="22BFDD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Ξέρετε, υπάρχει μια κατηγορία ανθρώπων που μισούν τους άλλους, όχι επειδή έχουν κάνει κάτι κακό, αλλά επειδή έκαναν κάτι καλύτερο από αυτούς. Αυτό έχετε πάθει και εσείς. Δεν είναι ανεκτό από εσάς το καλύτερο, όταν αυτό το κάνει κάποιος ά</w:t>
      </w:r>
      <w:r>
        <w:rPr>
          <w:rFonts w:eastAsia="Times New Roman" w:cs="Times New Roman"/>
          <w:szCs w:val="24"/>
        </w:rPr>
        <w:t>λλος. Αυτό, όμως, το καλύτερο έχει να κάνει με τη ζωή εκατομμυρίων ανθρώπων</w:t>
      </w:r>
      <w:r>
        <w:rPr>
          <w:rFonts w:eastAsia="Times New Roman" w:cs="Times New Roman"/>
          <w:szCs w:val="24"/>
        </w:rPr>
        <w:t>,</w:t>
      </w:r>
      <w:r>
        <w:rPr>
          <w:rFonts w:eastAsia="Times New Roman" w:cs="Times New Roman"/>
          <w:szCs w:val="24"/>
        </w:rPr>
        <w:t xml:space="preserve"> που μας εμπιστεύτηκαν τη διαχείρισή της και εκπτώσεις σε αυτή τη διαχείριση</w:t>
      </w:r>
      <w:r>
        <w:rPr>
          <w:rFonts w:eastAsia="Times New Roman" w:cs="Times New Roman"/>
          <w:szCs w:val="24"/>
        </w:rPr>
        <w:t>,</w:t>
      </w:r>
      <w:r>
        <w:rPr>
          <w:rFonts w:eastAsia="Times New Roman" w:cs="Times New Roman"/>
          <w:szCs w:val="24"/>
        </w:rPr>
        <w:t xml:space="preserve"> σας βεβαιώ ότι δεν θα κάνουμε ποτέ.</w:t>
      </w:r>
    </w:p>
    <w:p w14:paraId="22BFDD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νόμου το θεωρώ από τα πλέον ολοκληρωμένα που έχουν</w:t>
      </w:r>
      <w:r>
        <w:rPr>
          <w:rFonts w:eastAsia="Times New Roman" w:cs="Times New Roman"/>
          <w:szCs w:val="24"/>
        </w:rPr>
        <w:t xml:space="preserve"> κατατεθεί στο Κοινοβούλιο και με εξαιρετικά ανθρώπινο πρόσωπο. </w:t>
      </w:r>
    </w:p>
    <w:p w14:paraId="22BFDD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Άπειρα ζητήματα που αναφύονται στην καθημερινότητα καθιστά επιτακτικά αναγκαία την αντιμετώπισή τους. Κορυφαία περίπτωση επιβεβλημένης επανεξέτασης συγκεκριμένων πτυχών του θεσμικού πλαισίου </w:t>
      </w:r>
      <w:r>
        <w:rPr>
          <w:rFonts w:eastAsia="Times New Roman" w:cs="Times New Roman"/>
          <w:szCs w:val="24"/>
        </w:rPr>
        <w:t>λειτουργίας τους είναι η περίπτωση των δημοτικών επιχειρήσεων ύδρευσης και αποχέτευσης. Οι σημερινές ανάγκες της κοινωνίας ως προς τη διαχείριση και τη χρήση του σημαντικότερου φυσικού δημόσιου αγαθού, του νερού δηλαδή, επιβάλλουν την οργανωτική και λειτου</w:t>
      </w:r>
      <w:r>
        <w:rPr>
          <w:rFonts w:eastAsia="Times New Roman" w:cs="Times New Roman"/>
          <w:szCs w:val="24"/>
        </w:rPr>
        <w:t>ργική ανα</w:t>
      </w:r>
      <w:r>
        <w:rPr>
          <w:rFonts w:eastAsia="Times New Roman" w:cs="Times New Roman"/>
          <w:szCs w:val="24"/>
        </w:rPr>
        <w:lastRenderedPageBreak/>
        <w:t>βάθμιση των δημοτικών επιχειρήσεων ύδρευσης και αποχέτευσης. Αυτό επιδιώκεται μέσα από τα δεκατέσσερα πρώτα άρθρα του παρόντος σχεδίου νόμου.</w:t>
      </w:r>
    </w:p>
    <w:p w14:paraId="22BFDD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περιβαλλοντική, κοινωνική, οικονομική και αναπτυξιακή σημασία των έργων που εντάσσονται στο πεδίο δραστ</w:t>
      </w:r>
      <w:r>
        <w:rPr>
          <w:rFonts w:eastAsia="Times New Roman" w:cs="Times New Roman"/>
          <w:szCs w:val="24"/>
        </w:rPr>
        <w:t>ηριοτήτων των δημοτικών επιχειρήσεων ύδρευσης και αποχέτευσης, καθιστά αναγκαία τη θέσπιση ρυθμίσεων</w:t>
      </w:r>
      <w:r>
        <w:rPr>
          <w:rFonts w:eastAsia="Times New Roman" w:cs="Times New Roman"/>
          <w:szCs w:val="24"/>
        </w:rPr>
        <w:t>,</w:t>
      </w:r>
      <w:r>
        <w:rPr>
          <w:rFonts w:eastAsia="Times New Roman" w:cs="Times New Roman"/>
          <w:szCs w:val="24"/>
        </w:rPr>
        <w:t xml:space="preserve"> που θα δίνουν αναπτυξιακές προοπτικές στις δημοτικές επιχειρήσεις ύδρευσης και αποχέτευσης, καθιστώντας τες επενδυτικά εργαλεία και όχι απλούς διαχειριστέ</w:t>
      </w:r>
      <w:r>
        <w:rPr>
          <w:rFonts w:eastAsia="Times New Roman" w:cs="Times New Roman"/>
          <w:szCs w:val="24"/>
        </w:rPr>
        <w:t>ς χρηματοδοτούμενων από την Ευρωπαϊκή Ένωση προγραμμάτων.</w:t>
      </w:r>
    </w:p>
    <w:p w14:paraId="22BFDD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πρόβλεψη της εκχώρησης αρμοδιότητας στο διοικητικό συμβούλιο κάθε ΔΕΥΑ να λαμβάνει αποφάσεις σχετικές με τον διακανονισμό οφειλών των καταναλωτών προς αυτές, αντιστοιχίζεται στην κοινωνική αποστολ</w:t>
      </w:r>
      <w:r>
        <w:rPr>
          <w:rFonts w:eastAsia="Times New Roman" w:cs="Times New Roman"/>
          <w:szCs w:val="24"/>
        </w:rPr>
        <w:t xml:space="preserve">ή που αυτές έχουν. </w:t>
      </w:r>
    </w:p>
    <w:p w14:paraId="22BFDD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πρώτιστο μέλημα της παρούσας Κυβέρνησης αποτελεί η προστασία του ιερού δικαιώματος της εργασίας, δεν θα μπορούσε να απουσιάζει από το υπό συζήτηση σχέδιο νόμου. Έτσι, λοιπόν, στο πρώτο κεφάλαιο του δευτέρου μέρους, εκτός από την </w:t>
      </w:r>
      <w:r>
        <w:rPr>
          <w:rFonts w:eastAsia="Times New Roman" w:cs="Times New Roman"/>
          <w:szCs w:val="24"/>
        </w:rPr>
        <w:t xml:space="preserve">αποσαφήνιση του άρθρου 109 του ν.3852/2010, σχετικά </w:t>
      </w:r>
      <w:r>
        <w:rPr>
          <w:rFonts w:eastAsia="Times New Roman" w:cs="Times New Roman"/>
          <w:szCs w:val="24"/>
        </w:rPr>
        <w:lastRenderedPageBreak/>
        <w:t>με το ζήτημα της κάλυψης της ζημιάς που προκύπτει κατά τη συγχώνευση κοινωφελών επιχειρήσεων των ΟΤΑ ή των δημοτικών επιχειρήσεων ύδρευσης και αποχέτευσης και ανάληψη των δραστηριοτήτων τους από τον οικεί</w:t>
      </w:r>
      <w:r>
        <w:rPr>
          <w:rFonts w:eastAsia="Times New Roman" w:cs="Times New Roman"/>
          <w:szCs w:val="24"/>
        </w:rPr>
        <w:t>ο δήμο, λαμβάνεται ειδική μέριμνα για το προσωπικό τους, το οποίο μεταφέρεται στον αντίστοιχο φορέα και κατατάσσεται σε προσωποπαγείς θέσεις, αντίστοιχες των τυπικών του προσόντων.</w:t>
      </w:r>
    </w:p>
    <w:p w14:paraId="22BFDDA7" w14:textId="77777777" w:rsidR="007336A6" w:rsidRDefault="002D1229">
      <w:pPr>
        <w:spacing w:line="600" w:lineRule="auto"/>
        <w:ind w:firstLine="720"/>
        <w:contextualSpacing/>
        <w:jc w:val="both"/>
        <w:rPr>
          <w:rFonts w:eastAsia="Times New Roman"/>
          <w:szCs w:val="24"/>
        </w:rPr>
      </w:pPr>
      <w:r>
        <w:rPr>
          <w:rFonts w:eastAsia="Times New Roman"/>
          <w:szCs w:val="24"/>
        </w:rPr>
        <w:t>Κι εδώ επιτρέψτε μου ένα σχόλιο, διότι ακούστηκε προηγούμενα από τον εισηγη</w:t>
      </w:r>
      <w:r>
        <w:rPr>
          <w:rFonts w:eastAsia="Times New Roman"/>
          <w:szCs w:val="24"/>
        </w:rPr>
        <w:t xml:space="preserve">τή της Αξιωματικής Αντιπολίτευσης ότι δεν πρέπει να δημιουργηθούν αυτές οι προσωποπαγείς θέσεις και ιδιαίτερα ότι δεν πρέπει να δημιουργηθούν, γιατί κάποια στιγμή αυτές θα καταργηθούν, διότι αυτοί που θα τις υπηρετήσουν κάποια στιγμή θα συνταξιοδοτηθούν. </w:t>
      </w:r>
    </w:p>
    <w:p w14:paraId="22BFDDA8" w14:textId="77777777" w:rsidR="007336A6" w:rsidRDefault="002D1229">
      <w:pPr>
        <w:spacing w:line="600" w:lineRule="auto"/>
        <w:ind w:firstLine="720"/>
        <w:contextualSpacing/>
        <w:jc w:val="both"/>
        <w:rPr>
          <w:rFonts w:eastAsia="Times New Roman"/>
          <w:szCs w:val="24"/>
        </w:rPr>
      </w:pPr>
      <w:r>
        <w:rPr>
          <w:rFonts w:eastAsia="Times New Roman"/>
          <w:szCs w:val="24"/>
        </w:rPr>
        <w:t>Και ερωτώ: Εκείνοι οι οποίοι σήμερα εργάζονται σε εταιρείες ύδρευσης και αποχέτευσης</w:t>
      </w:r>
      <w:r>
        <w:rPr>
          <w:rFonts w:eastAsia="Times New Roman"/>
          <w:szCs w:val="24"/>
        </w:rPr>
        <w:t>,</w:t>
      </w:r>
      <w:r>
        <w:rPr>
          <w:rFonts w:eastAsia="Times New Roman"/>
          <w:szCs w:val="24"/>
        </w:rPr>
        <w:t xml:space="preserve"> οι οποίες </w:t>
      </w:r>
      <w:proofErr w:type="spellStart"/>
      <w:r>
        <w:rPr>
          <w:rFonts w:eastAsia="Times New Roman"/>
          <w:szCs w:val="24"/>
        </w:rPr>
        <w:t>λύονται</w:t>
      </w:r>
      <w:proofErr w:type="spellEnd"/>
      <w:r>
        <w:rPr>
          <w:rFonts w:eastAsia="Times New Roman"/>
          <w:szCs w:val="24"/>
        </w:rPr>
        <w:t xml:space="preserve"> ή οι οποίες πλέον μεταφέρονται και διοικούνται, κυριολεκτικά, από τους Οργανισμούς Τοπικής Αυτοδιοίκησης, δεν θα πρέπει μαζί με τις επιχειρήσεις και τη </w:t>
      </w:r>
      <w:r>
        <w:rPr>
          <w:rFonts w:eastAsia="Times New Roman"/>
          <w:szCs w:val="24"/>
        </w:rPr>
        <w:t>διοίκηση αυτών προς τους ΟΤΑ να μεταφερθούν και οι εργαζόμενοι, που μέχρι τώρα εργάζονταν σε αυτές τις εταιρείες, έχοντας δε και την εργασιακή εμπειρία</w:t>
      </w:r>
      <w:r>
        <w:rPr>
          <w:rFonts w:eastAsia="Times New Roman"/>
          <w:szCs w:val="24"/>
        </w:rPr>
        <w:t>,</w:t>
      </w:r>
      <w:r>
        <w:rPr>
          <w:rFonts w:eastAsia="Times New Roman"/>
          <w:szCs w:val="24"/>
        </w:rPr>
        <w:t xml:space="preserve"> που τους δίδει </w:t>
      </w:r>
      <w:r>
        <w:rPr>
          <w:rFonts w:eastAsia="Times New Roman"/>
          <w:szCs w:val="24"/>
        </w:rPr>
        <w:lastRenderedPageBreak/>
        <w:t>το δικαίωμα να είναι αποτελεσματικότεροι και αποτελεσματικότατοι κάποιων άλλων στα εργασ</w:t>
      </w:r>
      <w:r>
        <w:rPr>
          <w:rFonts w:eastAsia="Times New Roman"/>
          <w:szCs w:val="24"/>
        </w:rPr>
        <w:t>ιακά τους καθήκοντα;</w:t>
      </w:r>
    </w:p>
    <w:p w14:paraId="22BFDDA9"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Με τη νομοτεχνική βελτίωση του προτεινόμενου στην παράγραφο 2 του άρθρου 15, θεωρώ πως διορθώνεται μία, σίγουρα, αβλεψία και αίρεται ενδεχόμενη άνιση μεταχείριση μεταξύ εργαζομένων. </w:t>
      </w:r>
    </w:p>
    <w:p w14:paraId="22BFDDA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Θα ήθελα, κύριοι συνάδελφοι, σε τούτη τη συνεδρίαση </w:t>
      </w:r>
      <w:r>
        <w:rPr>
          <w:rFonts w:eastAsia="Times New Roman"/>
          <w:szCs w:val="24"/>
        </w:rPr>
        <w:t>να αναφερθώ λίγο περισσότερο στο τρίτο μέρος αυτού του σχεδίου νόμου και συγκεκριμένα στα άρθρα 108 και 114, που ρυθμίζουν θέματα που αφορούν το θεσμικό και πολιτικό πλαίσιο της εδαφικής πολιτικής συνεργασίας και των Ευρωπαϊκών Ομίλων της συνεργασίας αυτής</w:t>
      </w:r>
      <w:r>
        <w:rPr>
          <w:rFonts w:eastAsia="Times New Roman"/>
          <w:szCs w:val="24"/>
        </w:rPr>
        <w:t>. Η μορφή της σύστασης των Ευρωπαϊκών Ομίλων Εδαφικής Συνεργασίας ως εταιρειών μη κερδοσκοπικού χαρακτήρα, άρθρο 108, δηλαδή, και η λεπτομερής αποτύπωση και περιγραφή των δραστηριοτήτων τους, άρθρο 109, καθιστά καίριο και διαυγή τον ρόλο τους στην ενίσχυση</w:t>
      </w:r>
      <w:r>
        <w:rPr>
          <w:rFonts w:eastAsia="Times New Roman"/>
          <w:szCs w:val="24"/>
        </w:rPr>
        <w:t xml:space="preserve"> της εδαφικής, κοινωνικής και οικονομικής συνοχής των περιφερειών της Ευρωπαϊκής Ένωσης. </w:t>
      </w:r>
    </w:p>
    <w:p w14:paraId="22BFDDAB"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Η προβλεπόμενη, στην παράγραφο 2 του άρθρου, δυνατότητά τους να συνάπτουν προγραμματικές συμβάσεις διευκολύνει την επίτευξη των δημοσίου συμφέροντος σκοπών τους. Η μη</w:t>
      </w:r>
      <w:r>
        <w:rPr>
          <w:rFonts w:eastAsia="Times New Roman"/>
          <w:szCs w:val="24"/>
        </w:rPr>
        <w:t xml:space="preserve"> αναγνώριση μέχρι σήμερα της δυνατότητα αυτής στους Ευρωπαϊκούς Ομίλους Εδαφικής Συνεργασίας, οι οποίοι καταστατικά συγκαταλέγονται στους οργανισμούς δημοσίου συμφέροντος, τους απέκδυε από λειτουργικές τους δυνατότητες και αντιστρατευόταν την αποστολή τους</w:t>
      </w:r>
      <w:r>
        <w:rPr>
          <w:rFonts w:eastAsia="Times New Roman"/>
          <w:szCs w:val="24"/>
        </w:rPr>
        <w:t>, που μεταξύ άλλων</w:t>
      </w:r>
      <w:r>
        <w:rPr>
          <w:rFonts w:eastAsia="Times New Roman"/>
          <w:szCs w:val="24"/>
        </w:rPr>
        <w:t>,</w:t>
      </w:r>
      <w:r>
        <w:rPr>
          <w:rFonts w:eastAsia="Times New Roman"/>
          <w:szCs w:val="24"/>
        </w:rPr>
        <w:t xml:space="preserve"> είναι η εκτέλεση έργων επίτευξης συνοχής, ιδιαίτερα μέσω διακρατικής, διασυνοριακής και διαπεριφερειακής συνεργασίας.</w:t>
      </w:r>
    </w:p>
    <w:p w14:paraId="22BFDDAC" w14:textId="77777777" w:rsidR="007336A6" w:rsidRDefault="002D1229">
      <w:pPr>
        <w:spacing w:line="600" w:lineRule="auto"/>
        <w:ind w:firstLine="720"/>
        <w:contextualSpacing/>
        <w:jc w:val="both"/>
        <w:rPr>
          <w:rFonts w:eastAsia="Times New Roman"/>
          <w:szCs w:val="24"/>
        </w:rPr>
      </w:pPr>
      <w:r>
        <w:rPr>
          <w:rFonts w:eastAsia="Times New Roman"/>
          <w:szCs w:val="24"/>
        </w:rPr>
        <w:t>Οι δε διαχειριστικοί έλεγχοι, οι οποίοι προβλέπεται να ενεργούνται στους Ευρωπαϊκούς Ομίλους Εδαφικής Συνεργασίας, σύμφωνα με διεθνώς αποδεκτά πρότυπα λογιστικού ελέγχου, αποτυπώνουν την πρόθεση της Κυβέρνησης για πλήρη διαφάνεια των φορέων αυτών, άρθρο 11</w:t>
      </w:r>
      <w:r>
        <w:rPr>
          <w:rFonts w:eastAsia="Times New Roman"/>
          <w:szCs w:val="24"/>
        </w:rPr>
        <w:t xml:space="preserve">3 δηλαδή. </w:t>
      </w:r>
    </w:p>
    <w:p w14:paraId="22BFDDAD"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Θα ήταν αδόκιμο να κλείσω αυτή την τοποθέτησή μου χωρίς να αναφερθώ στις υπέρ των εργαζομένων ρυθμίσεις που προκύπτουν από τις διατάξεις του άρθρου 137. Με το άρθρο αυτό ρυθμίζονται θέματα που άπτονται της υπηρεσιακής κατάστασης </w:t>
      </w:r>
      <w:r>
        <w:rPr>
          <w:rFonts w:eastAsia="Times New Roman"/>
          <w:szCs w:val="24"/>
        </w:rPr>
        <w:lastRenderedPageBreak/>
        <w:t xml:space="preserve">των εργαζομένων </w:t>
      </w:r>
      <w:r>
        <w:rPr>
          <w:rFonts w:eastAsia="Times New Roman"/>
          <w:szCs w:val="24"/>
        </w:rPr>
        <w:t>στο πρώην Υπουργείο Προστασίας του Πολίτη και συγκεκριμένα με την αποτεινόμενη ρύθμιση επιδιώκεται η προσωρινή μεταφορά του Ειδικού Λογαριασμού του ν.826/1978, που αφορά το Επικουρικό Ταμείο Ελληνικής Χωροφυλακής στον τομέα Πρόνοιας αστυνομικών του Ταμείου</w:t>
      </w:r>
      <w:r>
        <w:rPr>
          <w:rFonts w:eastAsia="Times New Roman"/>
          <w:szCs w:val="24"/>
        </w:rPr>
        <w:t xml:space="preserve"> Επικουρικής Ασφάλισης και Πρόνοιας Απασχολουμένων στα Σώματα Ασφαλείας, με σκοπό εντός έτους από τη ψήφιση της εν λόγω ρύθμισης να εξετασθούν οι εκκρεμείς αιτήσεις και ακολούθως να τεθεί σε εκκαθάριση και να καταργηθεί. </w:t>
      </w:r>
    </w:p>
    <w:p w14:paraId="22BFDDAE" w14:textId="77777777" w:rsidR="007336A6" w:rsidRDefault="002D1229">
      <w:pPr>
        <w:spacing w:line="600" w:lineRule="auto"/>
        <w:ind w:firstLine="720"/>
        <w:contextualSpacing/>
        <w:jc w:val="both"/>
        <w:rPr>
          <w:rFonts w:eastAsia="Times New Roman"/>
          <w:szCs w:val="24"/>
        </w:rPr>
      </w:pPr>
      <w:r>
        <w:rPr>
          <w:rFonts w:eastAsia="Times New Roman"/>
          <w:szCs w:val="24"/>
        </w:rPr>
        <w:t>Το δε τυχόν κεφάλαιο</w:t>
      </w:r>
      <w:r>
        <w:rPr>
          <w:rFonts w:eastAsia="Times New Roman"/>
          <w:szCs w:val="24"/>
        </w:rPr>
        <w:t>,</w:t>
      </w:r>
      <w:r>
        <w:rPr>
          <w:rFonts w:eastAsia="Times New Roman"/>
          <w:szCs w:val="24"/>
        </w:rPr>
        <w:t xml:space="preserve"> που θα προκύ</w:t>
      </w:r>
      <w:r>
        <w:rPr>
          <w:rFonts w:eastAsia="Times New Roman"/>
          <w:szCs w:val="24"/>
        </w:rPr>
        <w:t>ψει μετά την εκκαθάριση και τα πάσης φύσεως περιουσιακά στοιχεία του Ειδικού Λογαριασμού θα μεταφερθούν στον Ειδικό Λογαριασμό Αρωγής Αστυνομικού και Πολιτικού Προσωπικού του άρθρου 31, του ν.2168/1993, ο οποίος επιτελεί τον ίδιο σκοπό με τον υπό κατάργηση</w:t>
      </w:r>
      <w:r>
        <w:rPr>
          <w:rFonts w:eastAsia="Times New Roman"/>
          <w:szCs w:val="24"/>
        </w:rPr>
        <w:t xml:space="preserve"> λογαριασμό, δηλαδή την οικονομική ενίσχυση των αναξιοπαθούντων συναδέλφων τους, στο πλαίσιο των αρχών της αλληλεγγύης, της </w:t>
      </w:r>
      <w:proofErr w:type="spellStart"/>
      <w:r>
        <w:rPr>
          <w:rFonts w:eastAsia="Times New Roman"/>
          <w:szCs w:val="24"/>
        </w:rPr>
        <w:t>συναντίληψης</w:t>
      </w:r>
      <w:proofErr w:type="spellEnd"/>
      <w:r>
        <w:rPr>
          <w:rFonts w:eastAsia="Times New Roman"/>
          <w:szCs w:val="24"/>
        </w:rPr>
        <w:t xml:space="preserve"> και της κοινωνικής ευαισθησίας.           </w:t>
      </w:r>
    </w:p>
    <w:p w14:paraId="22BFDD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ένστασή μας, κυρίες και κύριοι συνάδελφοι, σχετικά με το άρθρο 133, που πα</w:t>
      </w:r>
      <w:r>
        <w:rPr>
          <w:rFonts w:eastAsia="Times New Roman" w:cs="Times New Roman"/>
          <w:szCs w:val="24"/>
        </w:rPr>
        <w:t xml:space="preserve">ρουσιάστηκε πάλι από φίλα προσκείμενα </w:t>
      </w:r>
      <w:r>
        <w:rPr>
          <w:rFonts w:eastAsia="Times New Roman" w:cs="Times New Roman"/>
          <w:szCs w:val="24"/>
        </w:rPr>
        <w:lastRenderedPageBreak/>
        <w:t xml:space="preserve">σε εσάς μέσα ενημέρωσης ως ρήγμα στους εταίρους, πονοκέφαλος –δήθεν- στην Κυβέρνηση και λοιπά </w:t>
      </w:r>
      <w:proofErr w:type="spellStart"/>
      <w:r>
        <w:rPr>
          <w:rFonts w:eastAsia="Times New Roman" w:cs="Times New Roman"/>
          <w:szCs w:val="24"/>
        </w:rPr>
        <w:t>φανφαρώδη</w:t>
      </w:r>
      <w:proofErr w:type="spellEnd"/>
      <w:r>
        <w:rPr>
          <w:rFonts w:eastAsia="Times New Roman" w:cs="Times New Roman"/>
          <w:szCs w:val="24"/>
        </w:rPr>
        <w:t>, δεν αποτελεί τίποτε άλλο παρά στοίχιση και ευπείθεια στις αρχές μας περί χριστιανικού δόγματος. Το ότι οι απόψεις</w:t>
      </w:r>
      <w:r>
        <w:rPr>
          <w:rFonts w:eastAsia="Times New Roman" w:cs="Times New Roman"/>
          <w:szCs w:val="24"/>
        </w:rPr>
        <w:t xml:space="preserve"> μας αυτές δεν βρίσκονται σε απόλυτη ταύτιση με τις απόψεις του συγκυβερνώντος Κόμματος καταδεικνύει και το μεγαλείο των συνεργασιών. </w:t>
      </w:r>
    </w:p>
    <w:p w14:paraId="22BFDD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«Συνεργάζομαι» δεν σημαίνει </w:t>
      </w:r>
      <w:proofErr w:type="spellStart"/>
      <w:r>
        <w:rPr>
          <w:rFonts w:eastAsia="Times New Roman" w:cs="Times New Roman"/>
          <w:szCs w:val="24"/>
        </w:rPr>
        <w:t>αποδομούμαι</w:t>
      </w:r>
      <w:proofErr w:type="spellEnd"/>
      <w:r>
        <w:rPr>
          <w:rFonts w:eastAsia="Times New Roman" w:cs="Times New Roman"/>
          <w:szCs w:val="24"/>
        </w:rPr>
        <w:t xml:space="preserve">, δεν σημαίνει εξαϋλώνομαι και </w:t>
      </w:r>
      <w:proofErr w:type="spellStart"/>
      <w:r>
        <w:rPr>
          <w:rFonts w:eastAsia="Times New Roman" w:cs="Times New Roman"/>
          <w:szCs w:val="24"/>
        </w:rPr>
        <w:t>απορροφώμαι</w:t>
      </w:r>
      <w:proofErr w:type="spellEnd"/>
      <w:r>
        <w:rPr>
          <w:rFonts w:eastAsia="Times New Roman" w:cs="Times New Roman"/>
          <w:szCs w:val="24"/>
        </w:rPr>
        <w:t xml:space="preserve">. Σημαίνει, διατηρώ την αυθυπαρξία μου, </w:t>
      </w:r>
      <w:r>
        <w:rPr>
          <w:rFonts w:eastAsia="Times New Roman" w:cs="Times New Roman"/>
          <w:szCs w:val="24"/>
        </w:rPr>
        <w:t>διατηρώ την αυτοτέλειά μου και δουλεύω τον συγκερασμό διαφορετικών πολιτικών απόψεων, ώστε να αποβεί σε όφελος πολιτών και πολιτείας. Και αυτό το επιτυγχάνουν άνθρωποι</w:t>
      </w:r>
      <w:r>
        <w:rPr>
          <w:rFonts w:eastAsia="Times New Roman" w:cs="Times New Roman"/>
          <w:szCs w:val="24"/>
        </w:rPr>
        <w:t>,</w:t>
      </w:r>
      <w:r>
        <w:rPr>
          <w:rFonts w:eastAsia="Times New Roman" w:cs="Times New Roman"/>
          <w:szCs w:val="24"/>
        </w:rPr>
        <w:t xml:space="preserve"> που δεν είναι </w:t>
      </w:r>
      <w:proofErr w:type="spellStart"/>
      <w:r>
        <w:rPr>
          <w:rFonts w:eastAsia="Times New Roman" w:cs="Times New Roman"/>
          <w:szCs w:val="24"/>
        </w:rPr>
        <w:t>εξουσιολάγνοι</w:t>
      </w:r>
      <w:proofErr w:type="spellEnd"/>
      <w:r>
        <w:rPr>
          <w:rFonts w:eastAsia="Times New Roman" w:cs="Times New Roman"/>
          <w:szCs w:val="24"/>
        </w:rPr>
        <w:t>, όπως εσείς, κύριοι συνάδελφοι της Αντιπολίτευσης. Όπως όμω</w:t>
      </w:r>
      <w:r>
        <w:rPr>
          <w:rFonts w:eastAsia="Times New Roman" w:cs="Times New Roman"/>
          <w:szCs w:val="24"/>
        </w:rPr>
        <w:t>ς έλεγε ο εξαιρετικός λογοτέχνης, αείμνηστος Νίκος Καζαντζάκης, «το επιτυγχάνουν άνθρωποι που αγαπούν την ευθύνη, που, αν κάτι χαθεί, πιστεύουν πως αυτοί φταίνε που δεν προσπάθησαν ακόμη περισσότερο για το κοινό καλό». Και το κοινό καλό πρέπει να είναι άχρ</w:t>
      </w:r>
      <w:r>
        <w:rPr>
          <w:rFonts w:eastAsia="Times New Roman" w:cs="Times New Roman"/>
          <w:szCs w:val="24"/>
        </w:rPr>
        <w:t xml:space="preserve">ωμο, διαφανές και διαυγές, όπως δεν έχουν χρώμα και οι πίνακες του ΑΣΕΠ. </w:t>
      </w:r>
    </w:p>
    <w:p w14:paraId="22BFDD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αφορμή τους πίνακες του ΑΣΕΠ, λοιπόν, μιας κι έγινε πάρα πολύς λόγος και ιδιαίτερα από τον αγαπητό συνάδελφο εισηγητή της Νέας Δημοκρατίας, σχετικά με το εάν ήταν αναγκαία ή αν κα</w:t>
      </w:r>
      <w:r>
        <w:rPr>
          <w:rFonts w:eastAsia="Times New Roman" w:cs="Times New Roman"/>
          <w:szCs w:val="24"/>
        </w:rPr>
        <w:t>θίσταται σήμερα αναγκαία η πρόσληψη αυτών των ανθρώπων που από το 2009 έως σήμερα καθίσταντο όμηροι μιας ανάλγητης κοινωνικής πολιτικής τακτικής, θέλω με τη σειρά μου να ρωτήσω: Πραγματικά, όταν η τότε Κυβέρνηση της Νέας Δημοκρατίας πήρε την απόφαση να προ</w:t>
      </w:r>
      <w:r>
        <w:rPr>
          <w:rFonts w:eastAsia="Times New Roman" w:cs="Times New Roman"/>
          <w:szCs w:val="24"/>
        </w:rPr>
        <w:t>κηρύξει αυτόν τον διαγωνισμό</w:t>
      </w:r>
      <w:r>
        <w:rPr>
          <w:rFonts w:eastAsia="Times New Roman" w:cs="Times New Roman"/>
          <w:szCs w:val="24"/>
        </w:rPr>
        <w:t>,</w:t>
      </w:r>
      <w:r>
        <w:rPr>
          <w:rFonts w:eastAsia="Times New Roman" w:cs="Times New Roman"/>
          <w:szCs w:val="24"/>
        </w:rPr>
        <w:t xml:space="preserve"> ήταν αναγκαία η πρόσληψη αυτών των ανθρώπων, προκειμένου να καλύψουν πραγματικές ανάγκες εργασίας στους Οργανισμούς Τοπικής Αυτοδιοίκησης; </w:t>
      </w:r>
    </w:p>
    <w:p w14:paraId="22BFDD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δεύτερο ειλικρινά, που δεν αναφέρθηκε σε αυτές τις αιτιάσεις, αντιδράσεις από την Α</w:t>
      </w:r>
      <w:r>
        <w:rPr>
          <w:rFonts w:eastAsia="Times New Roman" w:cs="Times New Roman"/>
          <w:szCs w:val="24"/>
        </w:rPr>
        <w:t>ντιπολίτευση, σχετικά με το άρθρο 15, είναι ότι για τις προσλήψεις αυτές και άλλες είναι αναγκαία η σύμφωνη γνώμη, με απόφαση του Δημοτικού Συμβουλίου των ΟΤΑ.</w:t>
      </w:r>
    </w:p>
    <w:p w14:paraId="22BFDD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Εκεί, πραγματικά, συμβαίνει το εξής, το οποίο –επαναλαμβάνω- δεν αναφέρθηκε και δεν σχολιάστηκε:</w:t>
      </w:r>
      <w:r>
        <w:rPr>
          <w:rFonts w:eastAsia="Times New Roman" w:cs="Times New Roman"/>
          <w:szCs w:val="24"/>
        </w:rPr>
        <w:t xml:space="preserve"> Ερωτώνται κατά ένα τρόπο και οι </w:t>
      </w:r>
      <w:r>
        <w:rPr>
          <w:rFonts w:eastAsia="Times New Roman" w:cs="Times New Roman"/>
          <w:szCs w:val="24"/>
        </w:rPr>
        <w:t xml:space="preserve">δήμαρχοι </w:t>
      </w:r>
      <w:r>
        <w:rPr>
          <w:rFonts w:eastAsia="Times New Roman" w:cs="Times New Roman"/>
          <w:szCs w:val="24"/>
        </w:rPr>
        <w:t xml:space="preserve">και τα </w:t>
      </w:r>
      <w:r>
        <w:rPr>
          <w:rFonts w:eastAsia="Times New Roman" w:cs="Times New Roman"/>
          <w:szCs w:val="24"/>
        </w:rPr>
        <w:t>δημοτικά συμβούλια</w:t>
      </w:r>
      <w:r>
        <w:rPr>
          <w:rFonts w:eastAsia="Times New Roman" w:cs="Times New Roman"/>
          <w:szCs w:val="24"/>
        </w:rPr>
        <w:t xml:space="preserve"> αν πραγματικά </w:t>
      </w:r>
      <w:r>
        <w:rPr>
          <w:rFonts w:eastAsia="Times New Roman" w:cs="Times New Roman"/>
          <w:szCs w:val="24"/>
        </w:rPr>
        <w:lastRenderedPageBreak/>
        <w:t xml:space="preserve">αυτοί οι οποίοι πρέπει να προσληφθούν ή πρέπει να προσλάβουν εξυπηρετούν πραγματικές ανάγκες εργασίας. </w:t>
      </w:r>
    </w:p>
    <w:p w14:paraId="22BFDD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Στους ανθρώπους, λοιπόν, που θα προσληφθούν, κυρίες και κύριοι συνάδελ</w:t>
      </w:r>
      <w:r>
        <w:rPr>
          <w:rFonts w:eastAsia="Times New Roman" w:cs="Times New Roman"/>
          <w:szCs w:val="24"/>
        </w:rPr>
        <w:t>φοι, δεν ζητήσαμε την κομματική τους ταυτότητα. Πολύ απλά</w:t>
      </w:r>
      <w:r>
        <w:rPr>
          <w:rFonts w:eastAsia="Times New Roman" w:cs="Times New Roman"/>
          <w:szCs w:val="24"/>
        </w:rPr>
        <w:t>,</w:t>
      </w:r>
      <w:r>
        <w:rPr>
          <w:rFonts w:eastAsia="Times New Roman" w:cs="Times New Roman"/>
          <w:szCs w:val="24"/>
        </w:rPr>
        <w:t xml:space="preserve"> αποκαθιστούμε το δίκαιό τους, το ισότιμο και το ισόνομο στη μεταχείρισή τους. Γιατί τι άλλο είναι η πολιτική, τι άλλο πρέπει να είναι, εκτός από εφαρμογή της ισονομίας και της ισοτιμίας μεταξύ των </w:t>
      </w:r>
      <w:r>
        <w:rPr>
          <w:rFonts w:eastAsia="Times New Roman" w:cs="Times New Roman"/>
          <w:szCs w:val="24"/>
        </w:rPr>
        <w:t xml:space="preserve">πολιτών; Τι άλλο πρέπει να είναι; Απολύτως, τίποτε άλλο. Εξ αυτών πηγάζουν τα </w:t>
      </w:r>
      <w:proofErr w:type="spellStart"/>
      <w:r>
        <w:rPr>
          <w:rFonts w:eastAsia="Times New Roman" w:cs="Times New Roman"/>
          <w:szCs w:val="24"/>
        </w:rPr>
        <w:t>κρείττω</w:t>
      </w:r>
      <w:proofErr w:type="spellEnd"/>
      <w:r>
        <w:rPr>
          <w:rFonts w:eastAsia="Times New Roman" w:cs="Times New Roman"/>
          <w:szCs w:val="24"/>
        </w:rPr>
        <w:t xml:space="preserve">: </w:t>
      </w:r>
      <w:r>
        <w:rPr>
          <w:rFonts w:eastAsia="Times New Roman" w:cs="Times New Roman"/>
          <w:szCs w:val="24"/>
        </w:rPr>
        <w:t>Η</w:t>
      </w:r>
      <w:r>
        <w:rPr>
          <w:rFonts w:eastAsia="Times New Roman" w:cs="Times New Roman"/>
          <w:szCs w:val="24"/>
        </w:rPr>
        <w:t xml:space="preserve"> ασφάλεια, η εμπιστοσύνη, η συμμετοχή, η προσπάθεια, τα πάντα. </w:t>
      </w:r>
    </w:p>
    <w:p w14:paraId="22BFDD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Εάν ο μισθωτός, ο συνταξιούχος, ο μικρός, ο μεσαίος επαγγελματίας, ο μικροϊδιοκτήτης συνεισφέρουν όσα το</w:t>
      </w:r>
      <w:r>
        <w:rPr>
          <w:rFonts w:eastAsia="Times New Roman" w:cs="Times New Roman"/>
          <w:szCs w:val="24"/>
        </w:rPr>
        <w:t>υς αναλογούν, όπως προβλέπει και ο ύψιστος πολιτειακός νόμος…</w:t>
      </w:r>
    </w:p>
    <w:p w14:paraId="22BFDD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22BFDD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χρειαστώ την ανοχή σας για ένα λεπτό. </w:t>
      </w:r>
    </w:p>
    <w:p w14:paraId="22BFDDB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Εάν, λοιπόν, -έλεγα και επαναλαμβάνω- ο μισθωτός, ο </w:t>
      </w:r>
      <w:r>
        <w:rPr>
          <w:rFonts w:eastAsia="Times New Roman"/>
          <w:szCs w:val="24"/>
        </w:rPr>
        <w:t xml:space="preserve">συνταξιούχος, ο μικρός, ο μεσαίος επαγγελματίας, ο μικροϊδιοκτήτης συνεισφέρει όσα του αναλογούν, όπως προβλέπει και ο ύψιστος πολιτειακός νόμος, το Σύνταγμα, πιστεύω πως θα το κάνει </w:t>
      </w:r>
      <w:r>
        <w:rPr>
          <w:rFonts w:eastAsia="Times New Roman"/>
          <w:szCs w:val="24"/>
        </w:rPr>
        <w:lastRenderedPageBreak/>
        <w:t>χωρίς ίχνος αγανάκτησης, γιατί θα είναι η ατομική του συνεισφορά για τη λ</w:t>
      </w:r>
      <w:r>
        <w:rPr>
          <w:rFonts w:eastAsia="Times New Roman"/>
          <w:szCs w:val="24"/>
        </w:rPr>
        <w:t>ειτουργία ενός οργανισμού, στον οποίον και ο ίδιος είναι ζωτικό κύτταρο, αντιλαμβανόμενος πως ενδεχόμενος θάνατος του οργανισμού συμπαρασύρει και τον ίδιο.</w:t>
      </w:r>
    </w:p>
    <w:p w14:paraId="22BFDDB9"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Με την πεποίθηση της συνεισφοράς μας σε μια αειφόρο και χωρίς αποκλεισμούς ανάπτυξη της </w:t>
      </w:r>
      <w:r>
        <w:rPr>
          <w:rFonts w:eastAsia="Times New Roman"/>
          <w:szCs w:val="24"/>
        </w:rPr>
        <w:t>τοπικής αυτο</w:t>
      </w:r>
      <w:r>
        <w:rPr>
          <w:rFonts w:eastAsia="Times New Roman"/>
          <w:szCs w:val="24"/>
        </w:rPr>
        <w:t>διοίκησης</w:t>
      </w:r>
      <w:r>
        <w:rPr>
          <w:rFonts w:eastAsia="Times New Roman"/>
          <w:szCs w:val="24"/>
        </w:rPr>
        <w:t xml:space="preserve">, συνδράμοντας ανθρώπους που κάνουν πράξεις τις καινοτόμες σκέψεις τους για τη βέλτιστη αξιοποίηση των δυνατοτήτων της </w:t>
      </w:r>
      <w:r>
        <w:rPr>
          <w:rFonts w:eastAsia="Times New Roman"/>
          <w:szCs w:val="24"/>
        </w:rPr>
        <w:t>τοπικής αυτοδιοίκησης</w:t>
      </w:r>
      <w:r>
        <w:rPr>
          <w:rFonts w:eastAsia="Times New Roman"/>
          <w:szCs w:val="24"/>
        </w:rPr>
        <w:t xml:space="preserve"> με τις κοινωνικές τους ευαισθησίες στην καθημερινή στάση ζωής, δηλώνω την υπερψήφιση από πλευράς των Ανεξα</w:t>
      </w:r>
      <w:r>
        <w:rPr>
          <w:rFonts w:eastAsia="Times New Roman"/>
          <w:szCs w:val="24"/>
        </w:rPr>
        <w:t xml:space="preserve">ρτήτων Ελλήνων του παρόντος σχεδίου νόμου, πλην του άρθρου 133, που αφορά τα ιδιωτικά αποτεφρωτήρια για τους λόγους που ανέπτυξα και στην κατ’ </w:t>
      </w:r>
      <w:proofErr w:type="spellStart"/>
      <w:r>
        <w:rPr>
          <w:rFonts w:eastAsia="Times New Roman"/>
          <w:szCs w:val="24"/>
        </w:rPr>
        <w:t>άρθρον</w:t>
      </w:r>
      <w:proofErr w:type="spellEnd"/>
      <w:r>
        <w:rPr>
          <w:rFonts w:eastAsia="Times New Roman"/>
          <w:szCs w:val="24"/>
        </w:rPr>
        <w:t xml:space="preserve"> ομιλία μου.</w:t>
      </w:r>
    </w:p>
    <w:p w14:paraId="22BFDDB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Η αποτέφρωση για εμάς είναι μια βίαιη πράξη σε αντίθεση με την ταφή, που αποτελεί έκφραση του </w:t>
      </w:r>
      <w:r>
        <w:rPr>
          <w:rFonts w:eastAsia="Times New Roman"/>
          <w:szCs w:val="24"/>
        </w:rPr>
        <w:t xml:space="preserve">σεβασμού και της προοπτικής της ανθρώπινης συνέχειας. Η ιερότητα της ψυχής βρίσκεται σε συνάρτηση με την ιερότητα του σώματος κατά τη χριστιανική δογματική διδασκαλία. Η ένστασή μας δεν έχει να κάνει με την εκχώρηση της αρμοδιότητας, αλλά με αυτή </w:t>
      </w:r>
      <w:proofErr w:type="spellStart"/>
      <w:r>
        <w:rPr>
          <w:rFonts w:eastAsia="Times New Roman"/>
          <w:szCs w:val="24"/>
        </w:rPr>
        <w:t>καθ</w:t>
      </w:r>
      <w:r>
        <w:rPr>
          <w:rFonts w:eastAsia="Times New Roman"/>
          <w:szCs w:val="24"/>
        </w:rPr>
        <w:t>’</w:t>
      </w:r>
      <w:r>
        <w:rPr>
          <w:rFonts w:eastAsia="Times New Roman"/>
          <w:szCs w:val="24"/>
        </w:rPr>
        <w:t>αυτή</w:t>
      </w:r>
      <w:proofErr w:type="spellEnd"/>
      <w:r>
        <w:rPr>
          <w:rFonts w:eastAsia="Times New Roman"/>
          <w:szCs w:val="24"/>
        </w:rPr>
        <w:t xml:space="preserve"> </w:t>
      </w:r>
      <w:r>
        <w:rPr>
          <w:rFonts w:eastAsia="Times New Roman"/>
          <w:szCs w:val="24"/>
        </w:rPr>
        <w:t>την διαδικασία.</w:t>
      </w:r>
    </w:p>
    <w:p w14:paraId="22BFDDBB"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Σας ευχαριστώ πολύ.</w:t>
      </w:r>
    </w:p>
    <w:p w14:paraId="22BFDDBC"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Τον λόγο έχει ο κ. Ιωάννης </w:t>
      </w:r>
      <w:proofErr w:type="spellStart"/>
      <w:r>
        <w:rPr>
          <w:rFonts w:eastAsia="Times New Roman"/>
          <w:szCs w:val="24"/>
        </w:rPr>
        <w:t>Σαρίδης</w:t>
      </w:r>
      <w:proofErr w:type="spellEnd"/>
      <w:r>
        <w:rPr>
          <w:rFonts w:eastAsia="Times New Roman"/>
          <w:szCs w:val="24"/>
        </w:rPr>
        <w:t xml:space="preserve"> από την Ένωση Κεντρώων.</w:t>
      </w:r>
    </w:p>
    <w:p w14:paraId="22BFDDBD"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Ευχαριστώ πολύ, κύριε Πρόεδρε.</w:t>
      </w:r>
    </w:p>
    <w:p w14:paraId="22BFDDBE" w14:textId="77777777" w:rsidR="007336A6" w:rsidRDefault="002D1229">
      <w:pPr>
        <w:spacing w:line="600" w:lineRule="auto"/>
        <w:ind w:firstLine="720"/>
        <w:contextualSpacing/>
        <w:jc w:val="both"/>
        <w:rPr>
          <w:rFonts w:eastAsia="Times New Roman"/>
          <w:szCs w:val="24"/>
        </w:rPr>
      </w:pPr>
      <w:r>
        <w:rPr>
          <w:rFonts w:eastAsia="Times New Roman"/>
          <w:szCs w:val="24"/>
        </w:rPr>
        <w:t>Κύριοι Υπουργοί, κυρίες και κύριοι συνάδελφοι, δεν μπορούμε –λέει- να μιλάμε για</w:t>
      </w:r>
      <w:r>
        <w:rPr>
          <w:rFonts w:eastAsia="Times New Roman"/>
          <w:szCs w:val="24"/>
        </w:rPr>
        <w:t xml:space="preserve"> μνημόνια σε μια χώρα</w:t>
      </w:r>
      <w:r>
        <w:rPr>
          <w:rFonts w:eastAsia="Times New Roman"/>
          <w:szCs w:val="24"/>
        </w:rPr>
        <w:t>,</w:t>
      </w:r>
      <w:r>
        <w:rPr>
          <w:rFonts w:eastAsia="Times New Roman"/>
          <w:szCs w:val="24"/>
        </w:rPr>
        <w:t xml:space="preserve"> που βγαίνει στις αγορές. Αυτό μας έλεγε πριν από λίγες εβδομάδες στις </w:t>
      </w:r>
      <w:r>
        <w:rPr>
          <w:rFonts w:eastAsia="Times New Roman"/>
          <w:szCs w:val="24"/>
        </w:rPr>
        <w:t xml:space="preserve">επιτροπές </w:t>
      </w:r>
      <w:r>
        <w:rPr>
          <w:rFonts w:eastAsia="Times New Roman"/>
          <w:szCs w:val="24"/>
        </w:rPr>
        <w:t>ο Υπουργός, ο κ. Σταθάκης. Μας είχε προετοιμάσει, δηλαδή, για την επιχειρηματολογία της Κυβέρνησης</w:t>
      </w:r>
      <w:r>
        <w:rPr>
          <w:rFonts w:eastAsia="Times New Roman"/>
          <w:szCs w:val="24"/>
        </w:rPr>
        <w:t>,</w:t>
      </w:r>
      <w:r>
        <w:rPr>
          <w:rFonts w:eastAsia="Times New Roman"/>
          <w:szCs w:val="24"/>
        </w:rPr>
        <w:t xml:space="preserve"> στην περίπτωση που θα βγαίναμε στις αγορές. </w:t>
      </w:r>
    </w:p>
    <w:p w14:paraId="22BFDDBF"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Βγήκαμε, λοιπόν, δοκιμαστικά και καταφέραμε να δανειστούμε για μια ακόμη φορά όσα ακριβώς χρειαζόμασταν για να πληρώσουμε τους τόκους των χρεών μας. Επιτυχία κατά πολλούς. Και δανειστήκαμε απ’ αυτούς, στους οποίους ήδη χρωστούσαμε. Επιτυχία και αυτό. Αυτά </w:t>
      </w:r>
      <w:r>
        <w:rPr>
          <w:rFonts w:eastAsia="Times New Roman"/>
          <w:szCs w:val="24"/>
        </w:rPr>
        <w:t xml:space="preserve">είναι αναμφισβήτητα. Δεν μπορεί να τα αμφισβητήσει κανείς. </w:t>
      </w:r>
    </w:p>
    <w:p w14:paraId="22BFDDC0"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της κυβερνητικής Πλειοψηφίας, σας καλώ να μην αποδεχτείτε το επιχείρημα αυτό του κ</w:t>
      </w:r>
      <w:r>
        <w:rPr>
          <w:rFonts w:eastAsia="Times New Roman"/>
          <w:szCs w:val="24"/>
        </w:rPr>
        <w:t>.</w:t>
      </w:r>
      <w:r>
        <w:rPr>
          <w:rFonts w:eastAsia="Times New Roman"/>
          <w:szCs w:val="24"/>
        </w:rPr>
        <w:t xml:space="preserve"> Σταθάκη, αν θέλετε, φυσικά, να διατηρήσετε την όποια επαφή έχετε ακόμη με την πραγμ</w:t>
      </w:r>
      <w:r>
        <w:rPr>
          <w:rFonts w:eastAsia="Times New Roman"/>
          <w:szCs w:val="24"/>
        </w:rPr>
        <w:t>ατικότητα</w:t>
      </w:r>
      <w:r>
        <w:rPr>
          <w:rFonts w:eastAsia="Times New Roman"/>
          <w:szCs w:val="24"/>
        </w:rPr>
        <w:t>,</w:t>
      </w:r>
      <w:r>
        <w:rPr>
          <w:rFonts w:eastAsia="Times New Roman"/>
          <w:szCs w:val="24"/>
        </w:rPr>
        <w:t xml:space="preserve"> που βιώνουν οι συμπολίτες μας. </w:t>
      </w:r>
      <w:r>
        <w:rPr>
          <w:rFonts w:eastAsia="Times New Roman"/>
          <w:szCs w:val="24"/>
        </w:rPr>
        <w:lastRenderedPageBreak/>
        <w:t>Και σας το ζητώ αυτό, όχι ενδεχομένως</w:t>
      </w:r>
      <w:r>
        <w:rPr>
          <w:rFonts w:eastAsia="Times New Roman"/>
          <w:szCs w:val="24"/>
        </w:rPr>
        <w:t>,</w:t>
      </w:r>
      <w:r>
        <w:rPr>
          <w:rFonts w:eastAsia="Times New Roman"/>
          <w:szCs w:val="24"/>
        </w:rPr>
        <w:t xml:space="preserve"> γιατί με απασχολεί</w:t>
      </w:r>
      <w:r>
        <w:rPr>
          <w:rFonts w:eastAsia="Times New Roman"/>
          <w:szCs w:val="24"/>
        </w:rPr>
        <w:t>,</w:t>
      </w:r>
      <w:r>
        <w:rPr>
          <w:rFonts w:eastAsia="Times New Roman"/>
          <w:szCs w:val="24"/>
        </w:rPr>
        <w:t xml:space="preserve"> έστω και στο ελάχιστο η καταβαράθρωση των </w:t>
      </w:r>
      <w:proofErr w:type="spellStart"/>
      <w:r>
        <w:rPr>
          <w:rFonts w:eastAsia="Times New Roman"/>
          <w:szCs w:val="24"/>
        </w:rPr>
        <w:t>δημοσκοπικών</w:t>
      </w:r>
      <w:proofErr w:type="spellEnd"/>
      <w:r>
        <w:rPr>
          <w:rFonts w:eastAsia="Times New Roman"/>
          <w:szCs w:val="24"/>
        </w:rPr>
        <w:t xml:space="preserve"> σας ποσοστών, αλλά επειδή αυτά τα εύκολα αφηγήματα, όπως ξέρετε, της ατάκας, εσείς τελικά μάλλον τα </w:t>
      </w:r>
      <w:r>
        <w:rPr>
          <w:rFonts w:eastAsia="Times New Roman"/>
          <w:szCs w:val="24"/>
        </w:rPr>
        <w:t>πιστεύετε και, μάλιστα, με πάθος και το χειρότερο πράττετε και σύμφωνα με αυτά νομοθετείτε</w:t>
      </w:r>
      <w:r>
        <w:rPr>
          <w:rFonts w:eastAsia="Times New Roman"/>
          <w:szCs w:val="24"/>
        </w:rPr>
        <w:t>,</w:t>
      </w:r>
      <w:r>
        <w:rPr>
          <w:rFonts w:eastAsia="Times New Roman"/>
          <w:szCs w:val="24"/>
        </w:rPr>
        <w:t xml:space="preserve"> βασισμένοι σε αυτά.</w:t>
      </w:r>
    </w:p>
    <w:p w14:paraId="22BFDDC1" w14:textId="77777777" w:rsidR="007336A6" w:rsidRDefault="002D1229">
      <w:pPr>
        <w:spacing w:line="600" w:lineRule="auto"/>
        <w:ind w:firstLine="720"/>
        <w:contextualSpacing/>
        <w:jc w:val="both"/>
        <w:rPr>
          <w:rFonts w:eastAsia="Times New Roman"/>
          <w:szCs w:val="24"/>
        </w:rPr>
      </w:pPr>
      <w:r>
        <w:rPr>
          <w:rFonts w:eastAsia="Times New Roman"/>
          <w:szCs w:val="24"/>
        </w:rPr>
        <w:t>Αναρωτιέμαι, λοιπόν, πράγματι πιστεύετε κι εσείς οι υπόλοιποι αυτό το οποίο ισχυρίζεται ο κ. Σταθάκης; Μπορούμε ή δεν μπορούμε στην Ελλάδα του σ</w:t>
      </w:r>
      <w:r>
        <w:rPr>
          <w:rFonts w:eastAsia="Times New Roman"/>
          <w:szCs w:val="24"/>
        </w:rPr>
        <w:t>ήμερα  να μιλάμε για μνημόνια; Μπορούμε ή δεν μπορούμε να μιλάμε σήμερα για μνημόνια, που η Ελλάδα δανείστηκε από τις αγορές;</w:t>
      </w:r>
    </w:p>
    <w:p w14:paraId="22BFDDC2" w14:textId="77777777" w:rsidR="007336A6" w:rsidRDefault="002D1229">
      <w:pPr>
        <w:spacing w:line="600" w:lineRule="auto"/>
        <w:ind w:firstLine="720"/>
        <w:contextualSpacing/>
        <w:jc w:val="both"/>
        <w:rPr>
          <w:rFonts w:eastAsia="Times New Roman"/>
          <w:szCs w:val="24"/>
        </w:rPr>
      </w:pPr>
      <w:r>
        <w:rPr>
          <w:rFonts w:eastAsia="Times New Roman"/>
          <w:szCs w:val="24"/>
        </w:rPr>
        <w:t>Για εμάς</w:t>
      </w:r>
      <w:r>
        <w:rPr>
          <w:rFonts w:eastAsia="Times New Roman"/>
          <w:szCs w:val="24"/>
        </w:rPr>
        <w:t xml:space="preserve">, </w:t>
      </w:r>
      <w:r>
        <w:rPr>
          <w:rFonts w:eastAsia="Times New Roman"/>
          <w:szCs w:val="24"/>
        </w:rPr>
        <w:t>την Ένωση Κεντρώων δεν αρκεί αυτό που έγινε για να ξεχάσουμε τα ενενήντα εννέα χρόνια του ΤΑΙΠΕΔ ούτε, βέβαια, μας φτάνε</w:t>
      </w:r>
      <w:r>
        <w:rPr>
          <w:rFonts w:eastAsia="Times New Roman"/>
          <w:szCs w:val="24"/>
        </w:rPr>
        <w:t>ι να αγνοήσουμε το γεγονός πως άνθρωποι προσλαμβάνονται τελευταία στο λιμάνι της Θεσσαλονίκης με συμβάσεις 500 ευρώ, ώστε όποιος επενδυτής βρεθεί, να μπορεί να τηρήσει τις δεσμεύσεις για το προσωπικό, διατηρώντας μεν τις συλλογικές συμβάσεις, αλλά στο ύψος</w:t>
      </w:r>
      <w:r>
        <w:rPr>
          <w:rFonts w:eastAsia="Times New Roman"/>
          <w:szCs w:val="24"/>
        </w:rPr>
        <w:t xml:space="preserve"> που ορίζουν αυτές οι πρόσφατες και έκτακτες συμβάσεις που μόλις υπογράφετε.</w:t>
      </w:r>
    </w:p>
    <w:p w14:paraId="22BFDD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μπορούμε να μιλάμε για μνημόνια, αλλά η Θεσσαλονίκη – η αλήθεια είναι αυτή- δεν ξέρει εάν από τον Σεπτέμβριο θα έχει μία ομαλή λειτουργία στα λεωφορεία, δεν ξέρει εάν θα συνεχ</w:t>
      </w:r>
      <w:r>
        <w:rPr>
          <w:rFonts w:eastAsia="Times New Roman" w:cs="Times New Roman"/>
          <w:szCs w:val="24"/>
        </w:rPr>
        <w:t xml:space="preserve">ίσει να υπάρχει η ΕΛΒΟ. Η Θεσσαλονίκη δεν ξέρει για το τι θα γίνει, εάν θα γίνει, με την </w:t>
      </w:r>
      <w:proofErr w:type="spellStart"/>
      <w:r>
        <w:rPr>
          <w:rFonts w:eastAsia="Times New Roman" w:cs="Times New Roman"/>
          <w:szCs w:val="24"/>
        </w:rPr>
        <w:t>υποστελέχωση</w:t>
      </w:r>
      <w:proofErr w:type="spellEnd"/>
      <w:r>
        <w:rPr>
          <w:rFonts w:eastAsia="Times New Roman" w:cs="Times New Roman"/>
          <w:szCs w:val="24"/>
        </w:rPr>
        <w:t xml:space="preserve"> των </w:t>
      </w:r>
      <w:r>
        <w:rPr>
          <w:rFonts w:eastAsia="Times New Roman" w:cs="Times New Roman"/>
          <w:szCs w:val="24"/>
        </w:rPr>
        <w:t>αστυνομικών τμημάτων</w:t>
      </w:r>
      <w:r>
        <w:rPr>
          <w:rFonts w:eastAsia="Times New Roman" w:cs="Times New Roman"/>
          <w:szCs w:val="24"/>
        </w:rPr>
        <w:t xml:space="preserve">, των </w:t>
      </w:r>
      <w:r>
        <w:rPr>
          <w:rFonts w:eastAsia="Times New Roman" w:cs="Times New Roman"/>
          <w:szCs w:val="24"/>
        </w:rPr>
        <w:t>πυροσβεστικών σ</w:t>
      </w:r>
      <w:r>
        <w:rPr>
          <w:rFonts w:eastAsia="Times New Roman" w:cs="Times New Roman"/>
          <w:szCs w:val="24"/>
        </w:rPr>
        <w:t xml:space="preserve">ταθμών –έφυγε ο κύριος Υπουργός και δεν με πρόλαβε- και των </w:t>
      </w:r>
      <w:r>
        <w:rPr>
          <w:rFonts w:eastAsia="Times New Roman" w:cs="Times New Roman"/>
          <w:szCs w:val="24"/>
        </w:rPr>
        <w:t>κέντρων υγείας</w:t>
      </w:r>
      <w:r>
        <w:rPr>
          <w:rFonts w:eastAsia="Times New Roman" w:cs="Times New Roman"/>
          <w:szCs w:val="24"/>
        </w:rPr>
        <w:t xml:space="preserve">. </w:t>
      </w:r>
    </w:p>
    <w:p w14:paraId="22BFDD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ξέρουμε τι μας ξημερώνει, όχ</w:t>
      </w:r>
      <w:r>
        <w:rPr>
          <w:rFonts w:eastAsia="Times New Roman" w:cs="Times New Roman"/>
          <w:szCs w:val="24"/>
        </w:rPr>
        <w:t>ι μόνο στη Θεσσαλονίκη, αλλά και σε όλη την Ελλάδα. Και όταν ρωτάμε να μάθουμε από τους αρμόδιους Υπουργούς, γιατί μας συμβαίνει ό,τι μας συμβαίνει, μας απαντάνε ότι φταίνε τα μνημόνια!</w:t>
      </w:r>
    </w:p>
    <w:p w14:paraId="22BFDD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μπορούμε να μιλάμε για προσλήψεις, αυξήσεις ή έστω για την αποκατά</w:t>
      </w:r>
      <w:r>
        <w:rPr>
          <w:rFonts w:eastAsia="Times New Roman" w:cs="Times New Roman"/>
          <w:szCs w:val="24"/>
        </w:rPr>
        <w:t xml:space="preserve">σταση αδικιών, όσο είμαστε στα μνημόνια. Αυτό λένε! Αυτή είναι η επιχειρηματολογία της Κυβέρνησης. </w:t>
      </w:r>
    </w:p>
    <w:p w14:paraId="22BFDD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σωστό, λοιπόν, από τη μία ο κ. Σταθάκης να προσπαθεί να μας πείσει πως δεν μπορούμε να μιλάμε για μνημόνια και από την άλλη ο κ. </w:t>
      </w:r>
      <w:proofErr w:type="spellStart"/>
      <w:r>
        <w:rPr>
          <w:rFonts w:eastAsia="Times New Roman" w:cs="Times New Roman"/>
          <w:szCs w:val="24"/>
        </w:rPr>
        <w:t>Τσακαλώτος</w:t>
      </w:r>
      <w:proofErr w:type="spellEnd"/>
      <w:r>
        <w:rPr>
          <w:rFonts w:eastAsia="Times New Roman" w:cs="Times New Roman"/>
          <w:szCs w:val="24"/>
        </w:rPr>
        <w:t xml:space="preserve"> πως δε</w:t>
      </w:r>
      <w:r>
        <w:rPr>
          <w:rFonts w:eastAsia="Times New Roman" w:cs="Times New Roman"/>
          <w:szCs w:val="24"/>
        </w:rPr>
        <w:t>ν μπορούμε να ελπίζουμε σε αποκατάσταση αδικιών, όσο υπάρχουν μνημόνια. Και το λέει αυτό ο Υπουργός σε κάθε απάντηση που δίνει, όταν απαντά στο πλαίσιο του Κοινοβουλευτικού Ελέγχου.</w:t>
      </w:r>
    </w:p>
    <w:p w14:paraId="22BFDD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σωστό ο Υπουργός κ. Παπαδημητρίου να δηλώνει σε ξένο τηλεοπτ</w:t>
      </w:r>
      <w:r>
        <w:rPr>
          <w:rFonts w:eastAsia="Times New Roman" w:cs="Times New Roman"/>
          <w:szCs w:val="24"/>
        </w:rPr>
        <w:t>ικό σταθμό ότι δεν είναι πολιτικός; Είναι σωστό αυτό; Είναι σωστό ο αγαπητός Υπουργός κ. Σκουρλέτης να ρίχνει την ευθύνη για τα άδεια ταμεία των ΟΤΑ στον πατριωτισμό των Ελλήνων;</w:t>
      </w:r>
    </w:p>
    <w:p w14:paraId="22BFDD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της κυβερνητικής πλειοψηφίας, είναι υποχρέωσή σα</w:t>
      </w:r>
      <w:r>
        <w:rPr>
          <w:rFonts w:eastAsia="Times New Roman" w:cs="Times New Roman"/>
          <w:szCs w:val="24"/>
        </w:rPr>
        <w:t xml:space="preserve">ς να λέτε την αλήθεια και όχι να παρουσιάζετε τα πράγματα όπως σας βολεύουν. </w:t>
      </w:r>
    </w:p>
    <w:p w14:paraId="22BFDD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Λέτε ότι δεν μπορούμε να μιλάμε για μνημόνια. Όμως, εγώ σας ρωτάω: Γιατί στο πρώτο κεφάλαιο του υπό συζήτηση νομοσχεδίου δεν υπάρχει καμ</w:t>
      </w:r>
      <w:r>
        <w:rPr>
          <w:rFonts w:eastAsia="Times New Roman" w:cs="Times New Roman"/>
          <w:szCs w:val="24"/>
        </w:rPr>
        <w:t>μ</w:t>
      </w:r>
      <w:r>
        <w:rPr>
          <w:rFonts w:eastAsia="Times New Roman" w:cs="Times New Roman"/>
          <w:szCs w:val="24"/>
        </w:rPr>
        <w:t>ία απολύτως πρόβλεψη για την αποκατάσταση</w:t>
      </w:r>
      <w:r>
        <w:rPr>
          <w:rFonts w:eastAsia="Times New Roman" w:cs="Times New Roman"/>
          <w:szCs w:val="24"/>
        </w:rPr>
        <w:t xml:space="preserve"> της αδικίας και την επαναφορά σε καθεστώς ισονομίας και ίσης μεταχείρισης ανθρώπων</w:t>
      </w:r>
      <w:r>
        <w:rPr>
          <w:rFonts w:eastAsia="Times New Roman" w:cs="Times New Roman"/>
          <w:szCs w:val="24"/>
        </w:rPr>
        <w:t>,</w:t>
      </w:r>
      <w:r>
        <w:rPr>
          <w:rFonts w:eastAsia="Times New Roman" w:cs="Times New Roman"/>
          <w:szCs w:val="24"/>
        </w:rPr>
        <w:t xml:space="preserve"> που κάνουν ακριβώς το ίδιο έργο; </w:t>
      </w:r>
    </w:p>
    <w:p w14:paraId="22BFDD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Σήμερα υιοθετούμε όλες τις προτάσεις των διοικήσεων και των εργαζομένων στις δημοτικές επιχειρήσεις ύδρευσης και αποχέτευσης, οι οποίοι α</w:t>
      </w:r>
      <w:r>
        <w:rPr>
          <w:rFonts w:eastAsia="Times New Roman" w:cs="Times New Roman"/>
          <w:szCs w:val="24"/>
        </w:rPr>
        <w:t>ντλούν φυσικά και το κύρος τους από τα έργα υποδομών, ύψους 18 δισεκατομμυρίων, τα οποία και έχουν εκτελέσει όλα αυτά τα χρόνια.</w:t>
      </w:r>
    </w:p>
    <w:p w14:paraId="22BFDDC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λοιπόν, δεχόμαστε όσα με κόπο αυτοί διαπίστωσαν ότι πρέπει να γίνουν για τη σωστή διαχείριση του πολύτιμου νερού, εντούτ</w:t>
      </w:r>
      <w:r>
        <w:rPr>
          <w:rFonts w:eastAsia="Times New Roman" w:cs="Times New Roman"/>
          <w:szCs w:val="24"/>
        </w:rPr>
        <w:t xml:space="preserve">οις τους λέμε πως δεν δικαιούνται να έχουν τις ίδιες μισθολογικές απολαβές με τους συναδέλφους τους στην ΕΥΔΑΠ και στην ΕΥΑΘ; Μήπως δεν μπορούμε να αποκαταστήσουμε αυτή την αδικία των μνημονίων; </w:t>
      </w:r>
    </w:p>
    <w:p w14:paraId="22BFDDC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Πώς, λοιπόν, να μην μιλάνε όλοι αυτοί οι άνθρωποι έξω από αυ</w:t>
      </w:r>
      <w:r>
        <w:rPr>
          <w:rFonts w:eastAsia="Times New Roman" w:cs="Times New Roman"/>
          <w:szCs w:val="24"/>
        </w:rPr>
        <w:t>τή την Αίθουσα για τα μνημόνια; Αυτοί οι άνθρωποι, ξέρετε, κάνουν το ίδιο έργο, προσφέρουν τις ίδιες υπηρεσίες, εκτίθενται στους ίδιους κινδύνους, αντιμετωπίζουν τα ίδια προβλήματα με τους εργαζόμενους στην ΕΥΔΑΠ και στην ΕΥΑΘ, αλλά δεν πληρώνονται το ίδιο</w:t>
      </w:r>
      <w:r>
        <w:rPr>
          <w:rFonts w:eastAsia="Times New Roman" w:cs="Times New Roman"/>
          <w:szCs w:val="24"/>
        </w:rPr>
        <w:t xml:space="preserve">. </w:t>
      </w:r>
    </w:p>
    <w:p w14:paraId="22BFDD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δεχθώ πως δεν φταίνε τα μνημόνια για τη δημιουργία αυτής της αδικίας. Όμως, ποιος σας εμποδίζει να αποκαταστήσετε την ισονομία και να υπηρετήσετε εσείς σήμερα, από τη θέση της Κυβέρνησης, στην οποία βρίσκεστε, τη συνταγματική επιταγή για ίση μεταχείρ</w:t>
      </w:r>
      <w:r>
        <w:rPr>
          <w:rFonts w:eastAsia="Times New Roman" w:cs="Times New Roman"/>
          <w:szCs w:val="24"/>
        </w:rPr>
        <w:t>ιση των πολιτών;</w:t>
      </w:r>
    </w:p>
    <w:p w14:paraId="22BFDDC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αντιληφθούμε καλύτερα το τι συζητάμε σήμερα και το μέγεθος της αδικίας, σας υπενθυμίζω πως τον περασμένο Δεκέμβριο η Κυβέρνηση έστειλε δύο διμοιρίες αστυνομικών να </w:t>
      </w:r>
      <w:r>
        <w:rPr>
          <w:rFonts w:eastAsia="Times New Roman" w:cs="Times New Roman"/>
          <w:szCs w:val="24"/>
        </w:rPr>
        <w:lastRenderedPageBreak/>
        <w:t>φυλάνε τους ανθρώπους της ΕΥΔΑΠ, οι οποίοι αποφάσισαν να μοιράσο</w:t>
      </w:r>
      <w:r>
        <w:rPr>
          <w:rFonts w:eastAsia="Times New Roman" w:cs="Times New Roman"/>
          <w:szCs w:val="24"/>
        </w:rPr>
        <w:t>υν πολλά εκατομμύρια ευρώ ως κέρδη στους μετόχους τους. Η ΕΥΔΑΠ μοιράζει κέρδη στους μετόχους, την ίδια ώρα που στις ΔΕΥΑ μετράνε και το τελευταίο ευρώ! Αυτό το επιτρέπουν τα μνημόνια;</w:t>
      </w:r>
    </w:p>
    <w:p w14:paraId="22BFDDC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είπαμε και στις </w:t>
      </w:r>
      <w:r>
        <w:rPr>
          <w:rFonts w:eastAsia="Times New Roman" w:cs="Times New Roman"/>
          <w:szCs w:val="24"/>
        </w:rPr>
        <w:t>επιτροπές</w:t>
      </w:r>
      <w:r>
        <w:rPr>
          <w:rFonts w:eastAsia="Times New Roman" w:cs="Times New Roman"/>
          <w:szCs w:val="24"/>
        </w:rPr>
        <w:t>, θα στηρίξουμε το πρώτο μέρος του νομοσχ</w:t>
      </w:r>
      <w:r>
        <w:rPr>
          <w:rFonts w:eastAsia="Times New Roman" w:cs="Times New Roman"/>
          <w:szCs w:val="24"/>
        </w:rPr>
        <w:t xml:space="preserve">εδίου, γιατί πράγματι θα βοηθήσει να γίνουν σωστά πράγματα. Αυτό δεν σημαίνει πως θα παραβλέψουμε και θα ξεχάσουμε τα όσα κενά αφήνει και τις αδικίες, τις οποίες επιτρέπει. </w:t>
      </w:r>
    </w:p>
    <w:p w14:paraId="22BFDD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Προχωρώ στον σχολιασμό του τρίτου μέρους του νομοσχεδίου, του οποίου τα λίγα άρθρα</w:t>
      </w:r>
      <w:r>
        <w:rPr>
          <w:rFonts w:eastAsia="Times New Roman" w:cs="Times New Roman"/>
          <w:szCs w:val="24"/>
        </w:rPr>
        <w:t xml:space="preserve"> πραγματεύονται το πολύ σημαντικό ζήτημα της ευρωπαϊκής εδαφικής συνεργασίας.</w:t>
      </w:r>
    </w:p>
    <w:p w14:paraId="22BFDD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εμάς, για την Ένωση Κεντρώων, ουσιαστικά πρόκειται για μονόδρομο και θα στηρίξουμε με την ψήφο μας τις διατάξεις και τη λειτουργία των Ευρωπαϊκών Ομίλων Εδαφικής Συνεργασίας,</w:t>
      </w:r>
      <w:r>
        <w:rPr>
          <w:rFonts w:eastAsia="Times New Roman" w:cs="Times New Roman"/>
          <w:szCs w:val="24"/>
        </w:rPr>
        <w:t xml:space="preserve"> καθώς έχουμε ταχθεί να υπερασπιζόμαστε πολιτικά τον ευρωπαϊκό προσανατολισμό της χώρας μας.</w:t>
      </w:r>
    </w:p>
    <w:p w14:paraId="22BFDD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πέραν του πρώτου και του τρίτου μέρους του υπό συζήτηση νομοσχεδίου, πέραν δηλαδή </w:t>
      </w:r>
      <w:r>
        <w:rPr>
          <w:rFonts w:eastAsia="Times New Roman" w:cs="Times New Roman"/>
          <w:szCs w:val="24"/>
        </w:rPr>
        <w:lastRenderedPageBreak/>
        <w:t>των όσων κανείς δεν μπορεί κανείς να αμφισβητήσει τ</w:t>
      </w:r>
      <w:r>
        <w:rPr>
          <w:rFonts w:eastAsia="Times New Roman" w:cs="Times New Roman"/>
          <w:szCs w:val="24"/>
        </w:rPr>
        <w:t>η χρησιμότητά τους, υπάρχουν και άλλα εκατό άρθρα, τα οποία είναι το καθένα από μόνο του μια ιστορία μικροκομματικής συναλλαγής.</w:t>
      </w:r>
    </w:p>
    <w:p w14:paraId="22BFDD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Πιο συγκεκριμένα και σχετικά με τα άρθρα του δευτέρου μέρους του νομοσχεδίου</w:t>
      </w:r>
      <w:r>
        <w:rPr>
          <w:rFonts w:eastAsia="Times New Roman" w:cs="Times New Roman"/>
          <w:szCs w:val="24"/>
        </w:rPr>
        <w:t>,</w:t>
      </w:r>
      <w:r>
        <w:rPr>
          <w:rFonts w:eastAsia="Times New Roman" w:cs="Times New Roman"/>
          <w:szCs w:val="24"/>
        </w:rPr>
        <w:t xml:space="preserve"> το οποίο αποτελεί και κατά την άποψή σας μια αναγκαία και ουσιαστική μεταρρύθμιση, θα ήθελα να κάνω το εξής γενικό σχόλιο:</w:t>
      </w:r>
    </w:p>
    <w:p w14:paraId="22BFDD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Κυβέρνηση ισχυρίζεται πως, έπειτα από την ολοκλήρωση του έργου της επιτροπής του άρθρου 5 του ν.4368 για την αναθεώρηση του θεσμικ</w:t>
      </w:r>
      <w:r>
        <w:rPr>
          <w:rFonts w:eastAsia="Times New Roman" w:cs="Times New Roman"/>
          <w:szCs w:val="24"/>
        </w:rPr>
        <w:t>ού πλαισίου της τοπικής αυτοδιοίκησης, ξεκίνησε ένας ευρύτατος δημόσιος διάλογος για τα φλέγοντα ζητήματα της τοπικής αυτοδιοίκησης και περιμένει τα αποτελέσματά του.</w:t>
      </w:r>
    </w:p>
    <w:p w14:paraId="22BFDD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Εν τούτοις, λέει πως είναι σήμερα αναγκασμένη να προχωρήσει σε έκτακτες νομοθετικές πρωτο</w:t>
      </w:r>
      <w:r>
        <w:rPr>
          <w:rFonts w:eastAsia="Times New Roman" w:cs="Times New Roman"/>
          <w:szCs w:val="24"/>
        </w:rPr>
        <w:t>βουλίες, πριν ολοκληρωθεί αυτός ο ανύπαρκτος κατ’ εμάς διάλογος, επειδή δεν μπορεί, λέει, να μην ασχοληθεί με την αντιμετώπιση μιας σειράς επιμέρους ζητημάτων, τα οποία, όπως και οι ίδιοι αναγράφουν στη σελίδα 9 της αιτιολογικής έκθεσης, η οικονομική και κ</w:t>
      </w:r>
      <w:r>
        <w:rPr>
          <w:rFonts w:eastAsia="Times New Roman" w:cs="Times New Roman"/>
          <w:szCs w:val="24"/>
        </w:rPr>
        <w:t xml:space="preserve">οινωνική </w:t>
      </w:r>
      <w:r>
        <w:rPr>
          <w:rFonts w:eastAsia="Times New Roman" w:cs="Times New Roman"/>
          <w:szCs w:val="24"/>
        </w:rPr>
        <w:lastRenderedPageBreak/>
        <w:t>συγκυρία ανέδειξαν ως επείγοντα και ο επείγων χαρακτήρας τους δικαιολογεί την αποσπασματικότητά τους.</w:t>
      </w:r>
    </w:p>
    <w:p w14:paraId="22BFDD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Συνεπώς, η κριτική μας περί αποσπασματικής νομοθέτησης, πέραν των αυταπόδεικτων επιχειρημάτων που παρουσιάσαμε, βρίσκει έδαφος και στα ίδια τα δι</w:t>
      </w:r>
      <w:r>
        <w:rPr>
          <w:rFonts w:eastAsia="Times New Roman" w:cs="Times New Roman"/>
          <w:szCs w:val="24"/>
        </w:rPr>
        <w:t xml:space="preserve">κά σας λόγια. </w:t>
      </w:r>
    </w:p>
    <w:p w14:paraId="22BFDD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Πού είναι το επείγον της παροχής αντιμισθίας στους αντιδημάρχους; Πού είναι το έκτακτο στο επίδομα των μουσικών; Ποια ανάγκη εξυπηρετεί η δημιουργία θέσεων για δημοσιογράφους στα γραφεία των </w:t>
      </w:r>
      <w:proofErr w:type="spellStart"/>
      <w:r>
        <w:rPr>
          <w:rFonts w:eastAsia="Times New Roman" w:cs="Times New Roman"/>
          <w:szCs w:val="24"/>
        </w:rPr>
        <w:t>αντιπεριφερειαρχών</w:t>
      </w:r>
      <w:proofErr w:type="spellEnd"/>
      <w:r>
        <w:rPr>
          <w:rFonts w:eastAsia="Times New Roman" w:cs="Times New Roman"/>
          <w:szCs w:val="24"/>
        </w:rPr>
        <w:t xml:space="preserve">; </w:t>
      </w:r>
    </w:p>
    <w:p w14:paraId="22BFDD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λύσαμε το πρόβλημα της μετ</w:t>
      </w:r>
      <w:r>
        <w:rPr>
          <w:rFonts w:eastAsia="Times New Roman" w:cs="Times New Roman"/>
          <w:szCs w:val="24"/>
        </w:rPr>
        <w:t>αφοράς των μαθητών με το άρθρο 48; Ο Σεπτέμβρης είναι κοντά.</w:t>
      </w:r>
    </w:p>
    <w:p w14:paraId="22BFDD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επαναφορά του πιστοποιητικού περί μη οφειλής ΤΑΠ ποια έκτακτη άραγε κοινωνική ανάγκη ικανοποιεί; </w:t>
      </w:r>
    </w:p>
    <w:p w14:paraId="22BFDD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Τη μεταβίβαση των σχολικών ακινήτων, που επιχειρεί το άρθρο 71, την έχετε σκεφτεί καλά; </w:t>
      </w:r>
    </w:p>
    <w:p w14:paraId="22BFDD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απαλ</w:t>
      </w:r>
      <w:r>
        <w:rPr>
          <w:rFonts w:eastAsia="Times New Roman" w:cs="Times New Roman"/>
          <w:szCs w:val="24"/>
        </w:rPr>
        <w:t>λαγή από τις ποινικές διώξεις με ένα άρθρο -το άρθρο 100- όλων όσοι δεν υπάκουσαν σε νόμο, ποια έκτακτη ανάγκη των συμπολιτών μας καλύπτει;</w:t>
      </w:r>
    </w:p>
    <w:p w14:paraId="22BFDD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Υπουργέ, σας ρωτήσαμε για κάποια σημεία</w:t>
      </w:r>
      <w:r>
        <w:rPr>
          <w:rFonts w:eastAsia="Times New Roman" w:cs="Times New Roman"/>
          <w:szCs w:val="24"/>
        </w:rPr>
        <w:t>,</w:t>
      </w:r>
      <w:r>
        <w:rPr>
          <w:rFonts w:eastAsia="Times New Roman" w:cs="Times New Roman"/>
          <w:szCs w:val="24"/>
        </w:rPr>
        <w:t xml:space="preserve"> τα οποία χρειάζονται διευκρινίσεις, αλλά στις </w:t>
      </w:r>
      <w:r>
        <w:rPr>
          <w:rFonts w:eastAsia="Times New Roman" w:cs="Times New Roman"/>
          <w:szCs w:val="24"/>
        </w:rPr>
        <w:t xml:space="preserve">επιτροπές </w:t>
      </w:r>
      <w:r>
        <w:rPr>
          <w:rFonts w:eastAsia="Times New Roman" w:cs="Times New Roman"/>
          <w:szCs w:val="24"/>
        </w:rPr>
        <w:t xml:space="preserve">αποφύγατε </w:t>
      </w:r>
      <w:r>
        <w:rPr>
          <w:rFonts w:eastAsia="Times New Roman" w:cs="Times New Roman"/>
          <w:szCs w:val="24"/>
        </w:rPr>
        <w:lastRenderedPageBreak/>
        <w:t xml:space="preserve">να </w:t>
      </w:r>
      <w:r>
        <w:rPr>
          <w:rFonts w:eastAsia="Times New Roman" w:cs="Times New Roman"/>
          <w:szCs w:val="24"/>
        </w:rPr>
        <w:t>μας απαντήσετε. Μας προβληματίζει το γεγονός πως στο άρθρο 91 περί ανάθεσης περαιτέρω καθηκόντων σε υπαλλήλους περιφερειακών ενοτήτων νησιωτικών περιοχών</w:t>
      </w:r>
      <w:r>
        <w:rPr>
          <w:rFonts w:eastAsia="Times New Roman" w:cs="Times New Roman"/>
          <w:szCs w:val="24"/>
        </w:rPr>
        <w:t>,</w:t>
      </w:r>
      <w:r>
        <w:rPr>
          <w:rFonts w:eastAsia="Times New Roman" w:cs="Times New Roman"/>
          <w:szCs w:val="24"/>
        </w:rPr>
        <w:t xml:space="preserve"> δεν γίνεται κατανοητό εάν διπλασιάζουμε ή όχι με μία διάταξη το έργο και τις ευθύνες αυτών των ανθρώπ</w:t>
      </w:r>
      <w:r>
        <w:rPr>
          <w:rFonts w:eastAsia="Times New Roman" w:cs="Times New Roman"/>
          <w:szCs w:val="24"/>
        </w:rPr>
        <w:t>ων.</w:t>
      </w:r>
    </w:p>
    <w:p w14:paraId="22BFDD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θέλαμε να μας εξηγήσει ο Υπουργός εάν θεωρεί ότι αυτοί οι άνθρωποι κάθονται μέχρι τώρα και δεν δουλεύουν, βάσει ενδεχομένως ενός κακού προγραμματισμού, και ως εκ τούτου</w:t>
      </w:r>
      <w:r>
        <w:rPr>
          <w:rFonts w:eastAsia="Times New Roman" w:cs="Times New Roman"/>
          <w:szCs w:val="24"/>
        </w:rPr>
        <w:t>,</w:t>
      </w:r>
      <w:r>
        <w:rPr>
          <w:rFonts w:eastAsia="Times New Roman" w:cs="Times New Roman"/>
          <w:szCs w:val="24"/>
        </w:rPr>
        <w:t xml:space="preserve"> είμαστε αναγκασμένοι να αυξήσουμε τις απαιτήσεις μας από αυτούς. Δεν μπορούμε ν</w:t>
      </w:r>
      <w:r>
        <w:rPr>
          <w:rFonts w:eastAsia="Times New Roman" w:cs="Times New Roman"/>
          <w:szCs w:val="24"/>
        </w:rPr>
        <w:t>α καταλάβουμε τη σκέψη σας, κύριε Υπουργέ, και θα θέλαμε μία απάντηση σε αυτό.</w:t>
      </w:r>
    </w:p>
    <w:p w14:paraId="22BFDD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Απαντήσεις θα θέλαμε και σε άλλα θέματα, όπως η αποσπασματικότητα των διατάξεων σχετικά με την παροχή νομικής κάλυψης στους δημόσιους υπαλλήλους. Χωρίς κανέναν κεντρικό προγραμμ</w:t>
      </w:r>
      <w:r>
        <w:rPr>
          <w:rFonts w:eastAsia="Times New Roman" w:cs="Times New Roman"/>
          <w:szCs w:val="24"/>
        </w:rPr>
        <w:t>ατισμό</w:t>
      </w:r>
      <w:r>
        <w:rPr>
          <w:rFonts w:eastAsia="Times New Roman" w:cs="Times New Roman"/>
          <w:szCs w:val="24"/>
        </w:rPr>
        <w:t>,</w:t>
      </w:r>
      <w:r>
        <w:rPr>
          <w:rFonts w:eastAsia="Times New Roman" w:cs="Times New Roman"/>
          <w:szCs w:val="24"/>
        </w:rPr>
        <w:t xml:space="preserve"> το κάθε Υπουργείο εδώ στην Ελλάδα νομοθετεί για τους υπαλλήλους του. Κεντρικά δεν υπάρχει τίποτα; Το κάθε Υπουργείο από μόνο του; Αυτός είναι ο σχεδιασμός;</w:t>
      </w:r>
    </w:p>
    <w:p w14:paraId="22BFDD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Υπάρχουν διάφορα ζητήματα</w:t>
      </w:r>
      <w:r>
        <w:rPr>
          <w:rFonts w:eastAsia="Times New Roman" w:cs="Times New Roman"/>
          <w:szCs w:val="24"/>
        </w:rPr>
        <w:t>,</w:t>
      </w:r>
      <w:r>
        <w:rPr>
          <w:rFonts w:eastAsia="Times New Roman" w:cs="Times New Roman"/>
          <w:szCs w:val="24"/>
        </w:rPr>
        <w:t xml:space="preserve"> που προκύπτουν από τη συνολική θεώρηση των άρθρων του δευτέρου μέ</w:t>
      </w:r>
      <w:r>
        <w:rPr>
          <w:rFonts w:eastAsia="Times New Roman" w:cs="Times New Roman"/>
          <w:szCs w:val="24"/>
        </w:rPr>
        <w:t xml:space="preserve">ρους, όπως οι περιπτώσεις άνισης μεταχείρισης μεταξύ των υπαλλήλων ΟΤΑ </w:t>
      </w:r>
      <w:r>
        <w:rPr>
          <w:rFonts w:eastAsia="Times New Roman" w:cs="Times New Roman"/>
          <w:szCs w:val="24"/>
        </w:rPr>
        <w:lastRenderedPageBreak/>
        <w:t>Α</w:t>
      </w:r>
      <w:r>
        <w:rPr>
          <w:rFonts w:eastAsia="Times New Roman" w:cs="Times New Roman"/>
          <w:szCs w:val="24"/>
        </w:rPr>
        <w:t xml:space="preserve">΄ βαθμού και των υπαλλήλων ΟΤΑ </w:t>
      </w:r>
      <w:r>
        <w:rPr>
          <w:rFonts w:eastAsia="Times New Roman" w:cs="Times New Roman"/>
          <w:szCs w:val="24"/>
        </w:rPr>
        <w:t>Β</w:t>
      </w:r>
      <w:r>
        <w:rPr>
          <w:rFonts w:eastAsia="Times New Roman" w:cs="Times New Roman"/>
          <w:szCs w:val="24"/>
        </w:rPr>
        <w:t xml:space="preserve">΄ βαθμού -το είπαμε και στις </w:t>
      </w:r>
      <w:r>
        <w:rPr>
          <w:rFonts w:eastAsia="Times New Roman" w:cs="Times New Roman"/>
          <w:szCs w:val="24"/>
        </w:rPr>
        <w:t>επιτροπές</w:t>
      </w:r>
      <w:r>
        <w:rPr>
          <w:rFonts w:eastAsia="Times New Roman" w:cs="Times New Roman"/>
          <w:szCs w:val="24"/>
        </w:rPr>
        <w:t>- και σε σχέση με τους υπόλοιπους δημόσιους υπαλλήλους.</w:t>
      </w:r>
    </w:p>
    <w:p w14:paraId="22BFDD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Σε αυτό το θέμα θα θέλαμε να επιμείνουμε. Η παροχή νομικής</w:t>
      </w:r>
      <w:r>
        <w:rPr>
          <w:rFonts w:eastAsia="Times New Roman" w:cs="Times New Roman"/>
          <w:szCs w:val="24"/>
        </w:rPr>
        <w:t xml:space="preserve"> στήριξης θα έπρεπε να επεκταθεί</w:t>
      </w:r>
      <w:r>
        <w:rPr>
          <w:rFonts w:eastAsia="Times New Roman" w:cs="Times New Roman"/>
          <w:szCs w:val="24"/>
        </w:rPr>
        <w:t>,</w:t>
      </w:r>
      <w:r>
        <w:rPr>
          <w:rFonts w:eastAsia="Times New Roman" w:cs="Times New Roman"/>
          <w:szCs w:val="24"/>
        </w:rPr>
        <w:t xml:space="preserve"> όχι μόνον και στους λοιπούς </w:t>
      </w:r>
      <w:proofErr w:type="spellStart"/>
      <w:r>
        <w:rPr>
          <w:rFonts w:eastAsia="Times New Roman" w:cs="Times New Roman"/>
          <w:szCs w:val="24"/>
        </w:rPr>
        <w:t>αυτοδιοικητικούς</w:t>
      </w:r>
      <w:proofErr w:type="spellEnd"/>
      <w:r>
        <w:rPr>
          <w:rFonts w:eastAsia="Times New Roman" w:cs="Times New Roman"/>
          <w:szCs w:val="24"/>
        </w:rPr>
        <w:t>, αλλά και σε όλους όσοι ενδεχομένως το έχουν ανάγκη. Και μάλιστα</w:t>
      </w:r>
      <w:r>
        <w:rPr>
          <w:rFonts w:eastAsia="Times New Roman" w:cs="Times New Roman"/>
          <w:szCs w:val="24"/>
        </w:rPr>
        <w:t>,</w:t>
      </w:r>
      <w:r>
        <w:rPr>
          <w:rFonts w:eastAsia="Times New Roman" w:cs="Times New Roman"/>
          <w:szCs w:val="24"/>
        </w:rPr>
        <w:t xml:space="preserve"> όχι από τη στιγμή που φτάνουν οι υποθέσεις στην αίθουσα των δικαστηρίων, αλλά από την εξώδικη ακόμα διαδικασία.</w:t>
      </w:r>
      <w:r>
        <w:rPr>
          <w:rFonts w:eastAsia="Times New Roman" w:cs="Times New Roman"/>
          <w:szCs w:val="24"/>
        </w:rPr>
        <w:t xml:space="preserve"> Είχαμε υπερψηφίσει αντίστοιχη διάταξη και για τους υπαλλήλους άλλων Υπουργείων, όπως είναι οι διπλωμάτες μας. </w:t>
      </w:r>
    </w:p>
    <w:p w14:paraId="22BFDD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w:t>
      </w:r>
      <w:r>
        <w:rPr>
          <w:rFonts w:eastAsia="Times New Roman" w:cs="Times New Roman"/>
          <w:szCs w:val="24"/>
        </w:rPr>
        <w:t xml:space="preserve">Θ΄ </w:t>
      </w:r>
      <w:r>
        <w:rPr>
          <w:rFonts w:eastAsia="Times New Roman" w:cs="Times New Roman"/>
          <w:szCs w:val="24"/>
        </w:rPr>
        <w:t xml:space="preserve">Αντιπρόεδρος της Βουλής κ. </w:t>
      </w:r>
      <w:r w:rsidRPr="005562DE">
        <w:rPr>
          <w:rFonts w:eastAsia="Times New Roman" w:cs="Times New Roman"/>
          <w:b/>
          <w:szCs w:val="24"/>
        </w:rPr>
        <w:t>ΜΑΡΙΟΣ ΓΕΩΡΓΙΑΔΗΣ</w:t>
      </w:r>
      <w:r>
        <w:rPr>
          <w:rFonts w:eastAsia="Times New Roman" w:cs="Times New Roman"/>
          <w:szCs w:val="24"/>
        </w:rPr>
        <w:t>)</w:t>
      </w:r>
    </w:p>
    <w:p w14:paraId="22BFDD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θέλαμε να δούμε μια συνολική ρύθμιση στο </w:t>
      </w:r>
      <w:r>
        <w:rPr>
          <w:rFonts w:eastAsia="Times New Roman" w:cs="Times New Roman"/>
          <w:szCs w:val="24"/>
        </w:rPr>
        <w:t>θέμα αυτό και όχι αποσπασματική</w:t>
      </w:r>
      <w:r>
        <w:rPr>
          <w:rFonts w:eastAsia="Times New Roman" w:cs="Times New Roman"/>
          <w:szCs w:val="24"/>
        </w:rPr>
        <w:t>,</w:t>
      </w:r>
      <w:r>
        <w:rPr>
          <w:rFonts w:eastAsia="Times New Roman" w:cs="Times New Roman"/>
          <w:szCs w:val="24"/>
        </w:rPr>
        <w:t xml:space="preserve"> από Υπουργείο σε Υπουργείο.</w:t>
      </w:r>
    </w:p>
    <w:p w14:paraId="22BFDD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Έρχομαι τώρα στο ζήτημα του άρθρου 137, υπενθυμίζοντας στον Υπουργό πως απάντηση περιμένει και το ερώτημα</w:t>
      </w:r>
      <w:r>
        <w:rPr>
          <w:rFonts w:eastAsia="Times New Roman" w:cs="Times New Roman"/>
          <w:szCs w:val="24"/>
        </w:rPr>
        <w:t>,</w:t>
      </w:r>
      <w:r>
        <w:rPr>
          <w:rFonts w:eastAsia="Times New Roman" w:cs="Times New Roman"/>
          <w:szCs w:val="24"/>
        </w:rPr>
        <w:t xml:space="preserve"> που έθεσε η ΠΟΑΣΥ σχετικά με τον ερανικό λογαριασμό και τα όσα προβλέπονται για το μέλλο</w:t>
      </w:r>
      <w:r>
        <w:rPr>
          <w:rFonts w:eastAsia="Times New Roman" w:cs="Times New Roman"/>
          <w:szCs w:val="24"/>
        </w:rPr>
        <w:t xml:space="preserve">ν του στο άρθρο 137. </w:t>
      </w:r>
    </w:p>
    <w:p w14:paraId="22BFDD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 όσο πληροφορούμαι, πρόκειται για μια πρωτοβουλία αλληλεγγύης μεταξύ των αστυνομικών μας, η οποία λειτουργεί αποτελεσματικά. Απ’ όσα είμαι σε θέση να γνωρίζω, λειτουργεί από το 1978. Θα θέλαμε να μας εξηγήσετε λίγο πιο αναλυτικά, </w:t>
      </w:r>
      <w:r>
        <w:rPr>
          <w:rFonts w:eastAsia="Times New Roman"/>
          <w:bCs/>
        </w:rPr>
        <w:t>κ</w:t>
      </w:r>
      <w:r>
        <w:rPr>
          <w:rFonts w:eastAsia="Times New Roman"/>
          <w:bCs/>
        </w:rPr>
        <w:t>ύριε Υπουργέ,</w:t>
      </w:r>
      <w:r>
        <w:rPr>
          <w:rFonts w:eastAsia="Times New Roman" w:cs="Times New Roman"/>
          <w:szCs w:val="24"/>
        </w:rPr>
        <w:t xml:space="preserve"> την ανάγκη που σας οδήγησε στη σύνταξη του εν λόγω άρθρου. </w:t>
      </w:r>
    </w:p>
    <w:p w14:paraId="22BFDD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Πολλά είναι τα αναπάντητα ερωτήματα. Γιατί τα μέτρα αυτοπροστασίας δεν παρέχονται σε όλους όσοι τα χρειάζονται, ανεξαρτήτως αν ανήκουν στην πρωτοβάθμια ή τη δευτεροβάθμια τοπική αυτοδιοίκηση, ανεξαρτήτως αν είναι εργαζόμενοι με σύμβαση ορισμένου ή αορίστου</w:t>
      </w:r>
      <w:r>
        <w:rPr>
          <w:rFonts w:eastAsia="Times New Roman" w:cs="Times New Roman"/>
          <w:szCs w:val="24"/>
        </w:rPr>
        <w:t xml:space="preserve"> χρόνου; Αντιθέτως, όλοι εσείς δίνετε το δικαίωμα σε κάποιους να διεκδικήσουν αναδρομικά χρήματα. </w:t>
      </w:r>
    </w:p>
    <w:p w14:paraId="22BFDD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δεν μας είπατε τι θα γίνει με τους εργαζόμενους στις αναπτυξιακές, αν παρέλθει το χρονικό διάστημα και φθάσει ο Οκτώβρης και δεν έχει ολοκληρωθεί η π</w:t>
      </w:r>
      <w:r>
        <w:rPr>
          <w:rFonts w:eastAsia="Times New Roman" w:cs="Times New Roman"/>
          <w:szCs w:val="24"/>
        </w:rPr>
        <w:t>ροβλεπόμενη διαδικασία μέχρι τότε. Θα δούμε τότε τι θα κάνουμε; Θα έρθει καμ</w:t>
      </w:r>
      <w:r>
        <w:rPr>
          <w:rFonts w:eastAsia="Times New Roman" w:cs="Times New Roman"/>
          <w:szCs w:val="24"/>
        </w:rPr>
        <w:t>μ</w:t>
      </w:r>
      <w:r>
        <w:rPr>
          <w:rFonts w:eastAsia="Times New Roman" w:cs="Times New Roman"/>
          <w:szCs w:val="24"/>
        </w:rPr>
        <w:t>ιά τροπολογία μέσα στην Ολομέλεια;</w:t>
      </w:r>
    </w:p>
    <w:p w14:paraId="22BFDDE7" w14:textId="77777777" w:rsidR="007336A6" w:rsidRDefault="002D1229">
      <w:pPr>
        <w:spacing w:line="600" w:lineRule="auto"/>
        <w:ind w:firstLine="720"/>
        <w:contextualSpacing/>
        <w:jc w:val="both"/>
        <w:rPr>
          <w:rFonts w:eastAsia="Times New Roman" w:cs="Times New Roman"/>
          <w:szCs w:val="24"/>
        </w:rPr>
      </w:pPr>
      <w:r>
        <w:rPr>
          <w:rFonts w:eastAsia="Times New Roman"/>
          <w:bCs/>
        </w:rPr>
        <w:t>Κυρίες και κύριοι Βουλευτές,</w:t>
      </w:r>
      <w:r>
        <w:rPr>
          <w:rFonts w:eastAsia="Times New Roman" w:cs="Times New Roman"/>
          <w:szCs w:val="24"/>
        </w:rPr>
        <w:t xml:space="preserve"> κλείνω την εισήγησή μου, σχολιάζοντας θετικά τρία πολύ σημαντικά άρθρα του παρόντος</w:t>
      </w:r>
      <w:r>
        <w:rPr>
          <w:rFonts w:eastAsia="Times New Roman" w:cs="Times New Roman"/>
          <w:szCs w:val="24"/>
        </w:rPr>
        <w:t>,</w:t>
      </w:r>
      <w:r>
        <w:rPr>
          <w:rFonts w:eastAsia="Times New Roman" w:cs="Times New Roman"/>
          <w:szCs w:val="24"/>
        </w:rPr>
        <w:t xml:space="preserve"> που θα στηρίξουμε με την ψήφο </w:t>
      </w:r>
      <w:r>
        <w:rPr>
          <w:rFonts w:eastAsia="Times New Roman" w:cs="Times New Roman"/>
          <w:szCs w:val="24"/>
        </w:rPr>
        <w:t xml:space="preserve">μας: </w:t>
      </w:r>
    </w:p>
    <w:p w14:paraId="22BFDD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άρθρο 133 για τα κέντρα αποτέφρωσης νεκρών που πηγάζει από το δικαίωμα αυτοδιάθεσης και αυτοδιαχείρισης που έχει ο κάθε πολίτης σε ένα δημοκρατικό κράτος δικαίου. Σεβόμαστε τη θέση της Ορθόδοξης Εκκλησίας </w:t>
      </w:r>
      <w:r>
        <w:rPr>
          <w:rFonts w:eastAsia="Times New Roman" w:cs="Times New Roman"/>
          <w:szCs w:val="24"/>
        </w:rPr>
        <w:t>μας,</w:t>
      </w:r>
      <w:r>
        <w:rPr>
          <w:rFonts w:eastAsia="Times New Roman" w:cs="Times New Roman"/>
          <w:szCs w:val="24"/>
        </w:rPr>
        <w:t xml:space="preserve"> όσο σεβόμαστε και τα δημοκρατικά δικα</w:t>
      </w:r>
      <w:r>
        <w:rPr>
          <w:rFonts w:eastAsia="Times New Roman" w:cs="Times New Roman"/>
          <w:szCs w:val="24"/>
        </w:rPr>
        <w:t xml:space="preserve">ιώματα των πολιτών. </w:t>
      </w:r>
    </w:p>
    <w:p w14:paraId="22BFDDE9" w14:textId="77777777" w:rsidR="007336A6" w:rsidRDefault="002D1229">
      <w:pPr>
        <w:spacing w:line="600" w:lineRule="auto"/>
        <w:ind w:firstLine="720"/>
        <w:contextualSpacing/>
        <w:jc w:val="both"/>
        <w:rPr>
          <w:rFonts w:eastAsia="Times New Roman"/>
          <w:bCs/>
        </w:rPr>
      </w:pPr>
      <w:r>
        <w:rPr>
          <w:rFonts w:eastAsia="Times New Roman" w:cs="Times New Roman"/>
          <w:szCs w:val="24"/>
        </w:rPr>
        <w:t xml:space="preserve">Το άρθρο 144 για το δικαίωμα των δήμων να προχωρούν σε εκποίηση των υλικών που συγκεντρώνουν και προέρχονται από τη διαχείριση των αστικών στερεών αποβλήτων και </w:t>
      </w:r>
      <w:proofErr w:type="spellStart"/>
      <w:r>
        <w:rPr>
          <w:rFonts w:eastAsia="Times New Roman" w:cs="Times New Roman"/>
          <w:szCs w:val="24"/>
        </w:rPr>
        <w:t>βιοαποβλήτων</w:t>
      </w:r>
      <w:proofErr w:type="spellEnd"/>
      <w:r>
        <w:rPr>
          <w:rFonts w:eastAsia="Times New Roman" w:cs="Times New Roman"/>
          <w:szCs w:val="24"/>
        </w:rPr>
        <w:t>,</w:t>
      </w:r>
      <w:r>
        <w:rPr>
          <w:rFonts w:eastAsia="Times New Roman" w:cs="Times New Roman"/>
          <w:szCs w:val="24"/>
        </w:rPr>
        <w:t xml:space="preserve"> που πάει ενάντια σε κατεστημένα συμφέροντα που λυμαίνονται τ</w:t>
      </w:r>
      <w:r>
        <w:rPr>
          <w:rFonts w:eastAsia="Times New Roman" w:cs="Times New Roman"/>
          <w:szCs w:val="24"/>
        </w:rPr>
        <w:t xml:space="preserve">ον τομέα της ανακύκλωσης. </w:t>
      </w:r>
      <w:r>
        <w:rPr>
          <w:rFonts w:eastAsia="Times New Roman"/>
          <w:bCs/>
        </w:rPr>
        <w:t xml:space="preserve">Θα στηρίξουμε αυτή την προσπάθεια εξυγίανσης του κ. </w:t>
      </w:r>
      <w:proofErr w:type="spellStart"/>
      <w:r>
        <w:rPr>
          <w:rFonts w:eastAsia="Times New Roman"/>
          <w:bCs/>
        </w:rPr>
        <w:t>Φάμελλου</w:t>
      </w:r>
      <w:proofErr w:type="spellEnd"/>
      <w:r>
        <w:rPr>
          <w:rFonts w:eastAsia="Times New Roman"/>
          <w:bCs/>
        </w:rPr>
        <w:t xml:space="preserve">. </w:t>
      </w:r>
    </w:p>
    <w:p w14:paraId="22BFDDEA" w14:textId="77777777" w:rsidR="007336A6" w:rsidRDefault="002D1229">
      <w:pPr>
        <w:spacing w:line="600" w:lineRule="auto"/>
        <w:ind w:firstLine="720"/>
        <w:contextualSpacing/>
        <w:jc w:val="both"/>
        <w:rPr>
          <w:rFonts w:eastAsia="Times New Roman"/>
          <w:bCs/>
        </w:rPr>
      </w:pPr>
      <w:r>
        <w:rPr>
          <w:rFonts w:eastAsia="Times New Roman"/>
          <w:bCs/>
        </w:rPr>
        <w:t>Τέλος, το άρθρο 131 για την τέλεση πολιτικών γάμων σε δημόσιους εξωτερικούς χώρους, με το οποίο προσφέρουμε επιτέλους ένα αναπτυξιακό εργαλείο στους δημάρχους των νησι</w:t>
      </w:r>
      <w:r>
        <w:rPr>
          <w:rFonts w:eastAsia="Times New Roman"/>
          <w:bCs/>
        </w:rPr>
        <w:t xml:space="preserve">ών </w:t>
      </w:r>
      <w:r>
        <w:rPr>
          <w:rFonts w:eastAsia="Times New Roman"/>
          <w:bCs/>
        </w:rPr>
        <w:t>μας,</w:t>
      </w:r>
      <w:r>
        <w:rPr>
          <w:rFonts w:eastAsia="Times New Roman"/>
          <w:bCs/>
        </w:rPr>
        <w:t xml:space="preserve"> που προσπαθούν να προσελκύσουν τον διεθνή γαμήλιο τουρισμό και να φέρουν έτσι έσοδα στα κρατικά ταμεία.</w:t>
      </w:r>
    </w:p>
    <w:p w14:paraId="22BFDDEB" w14:textId="77777777" w:rsidR="007336A6" w:rsidRDefault="002D1229">
      <w:pPr>
        <w:spacing w:line="600" w:lineRule="auto"/>
        <w:ind w:firstLine="720"/>
        <w:contextualSpacing/>
        <w:jc w:val="both"/>
        <w:rPr>
          <w:rFonts w:eastAsia="Times New Roman"/>
          <w:bCs/>
        </w:rPr>
      </w:pPr>
      <w:r>
        <w:rPr>
          <w:rFonts w:eastAsia="Times New Roman"/>
          <w:bCs/>
        </w:rPr>
        <w:t>Κυρίες και κύριοι συνάδελφοι, το παρόν νομοσχέδιο χαρακτηρίστηκε από πολλούς ως ρουσφετολογικό. Δεν καταφέρατε να αντικρούσετε τα επιχειρήματά τ</w:t>
      </w:r>
      <w:r>
        <w:rPr>
          <w:rFonts w:eastAsia="Times New Roman"/>
          <w:bCs/>
        </w:rPr>
        <w:t xml:space="preserve">ους. Δεν παρουσιάσατε επιχειρήματα </w:t>
      </w:r>
      <w:r>
        <w:rPr>
          <w:rFonts w:eastAsia="Times New Roman"/>
          <w:bCs/>
        </w:rPr>
        <w:t xml:space="preserve">ενάντια </w:t>
      </w:r>
      <w:r>
        <w:rPr>
          <w:rFonts w:eastAsia="Times New Roman"/>
          <w:bCs/>
        </w:rPr>
        <w:t xml:space="preserve">στα επιχειρήματά τους. Δεν καταφέρατε να μας </w:t>
      </w:r>
      <w:r>
        <w:rPr>
          <w:rFonts w:eastAsia="Times New Roman"/>
          <w:bCs/>
        </w:rPr>
        <w:lastRenderedPageBreak/>
        <w:t>πείσετε πραγματικά πως πολεμάτε τις αδικίες. Αντιθέτως, μας έχετε πείσει πως έχετε χάσει την επαφή με την πραγματικότητα.</w:t>
      </w:r>
    </w:p>
    <w:p w14:paraId="22BFDDEC" w14:textId="77777777" w:rsidR="007336A6" w:rsidRDefault="002D1229">
      <w:pPr>
        <w:spacing w:line="600" w:lineRule="auto"/>
        <w:ind w:firstLine="720"/>
        <w:contextualSpacing/>
        <w:jc w:val="both"/>
        <w:rPr>
          <w:rFonts w:eastAsia="Times New Roman"/>
          <w:bCs/>
        </w:rPr>
      </w:pPr>
      <w:r>
        <w:rPr>
          <w:rFonts w:eastAsia="Times New Roman"/>
          <w:bCs/>
        </w:rPr>
        <w:t>Πριν κατέβω από το Βήμα, θα ήθελα να επισημάνω</w:t>
      </w:r>
      <w:r>
        <w:rPr>
          <w:rFonts w:eastAsia="Times New Roman"/>
          <w:bCs/>
        </w:rPr>
        <w:t xml:space="preserve"> κάτι που προέκυψε πριν από λίγο και αφορά στα προβλεπόμενα εντός του πρώτου κεφαλαίου του τέταρτου μέρους του νομοσχεδίου</w:t>
      </w:r>
      <w:r>
        <w:rPr>
          <w:rFonts w:eastAsia="Times New Roman"/>
          <w:bCs/>
        </w:rPr>
        <w:t>,</w:t>
      </w:r>
      <w:r>
        <w:rPr>
          <w:rFonts w:eastAsia="Times New Roman"/>
          <w:bCs/>
        </w:rPr>
        <w:t xml:space="preserve"> που κάνει λόγο για το περίφημο και </w:t>
      </w:r>
      <w:proofErr w:type="spellStart"/>
      <w:r>
        <w:rPr>
          <w:rFonts w:eastAsia="Times New Roman"/>
          <w:bCs/>
        </w:rPr>
        <w:t>πολυαναμενόμενο</w:t>
      </w:r>
      <w:proofErr w:type="spellEnd"/>
      <w:r>
        <w:rPr>
          <w:rFonts w:eastAsia="Times New Roman"/>
          <w:bCs/>
        </w:rPr>
        <w:t xml:space="preserve"> Μητρώο Πολιτών. Πρόκειται να ένα εργαλείο εξοικονόμησης χρόνου, χρήματος και ανθρ</w:t>
      </w:r>
      <w:r>
        <w:rPr>
          <w:rFonts w:eastAsia="Times New Roman"/>
          <w:bCs/>
        </w:rPr>
        <w:t>ώπινου δυναμικού, με σαφή προσανατολισμό την ικανοποίηση των αναγκών του πολίτη. Και είχαμε τοποθετηθεί θετικά στις επιτροπές σε αυτό.</w:t>
      </w:r>
    </w:p>
    <w:p w14:paraId="22BFDDED" w14:textId="77777777" w:rsidR="007336A6" w:rsidRDefault="002D1229">
      <w:pPr>
        <w:spacing w:line="600" w:lineRule="auto"/>
        <w:ind w:firstLine="720"/>
        <w:contextualSpacing/>
        <w:jc w:val="both"/>
        <w:rPr>
          <w:rFonts w:eastAsia="Times New Roman"/>
          <w:bCs/>
        </w:rPr>
      </w:pPr>
      <w:r>
        <w:rPr>
          <w:rFonts w:eastAsia="Times New Roman"/>
          <w:bCs/>
        </w:rPr>
        <w:t>Η απαράδεκτη μέχρι σήμερα κατάσταση</w:t>
      </w:r>
      <w:r>
        <w:rPr>
          <w:rFonts w:eastAsia="Times New Roman"/>
          <w:bCs/>
        </w:rPr>
        <w:t>,</w:t>
      </w:r>
      <w:r>
        <w:rPr>
          <w:rFonts w:eastAsia="Times New Roman"/>
          <w:bCs/>
        </w:rPr>
        <w:t xml:space="preserve"> όπου ζητούνται από πολίτες πλήθος δικαιολογητικών για τη βεβαίωση αυτονόητων καταστά</w:t>
      </w:r>
      <w:r>
        <w:rPr>
          <w:rFonts w:eastAsia="Times New Roman"/>
          <w:bCs/>
        </w:rPr>
        <w:t>σεων και αναμφισβήτητων ιδιοτήτων από τους ίδιους εκείνους τους φορείς του δημοσίου που είναι υπεύθυνοι να γνωρίζουν τον λογαριασμό του πολίτη, το περιεχόμενό του, έπρεπε να είχε πάψει εδώ και καιρό. Πρόκειται για ένα σοβαρό βήμα εκσυγχρονισμού της δημόσια</w:t>
      </w:r>
      <w:r>
        <w:rPr>
          <w:rFonts w:eastAsia="Times New Roman"/>
          <w:bCs/>
        </w:rPr>
        <w:t>ς διοίκησης</w:t>
      </w:r>
      <w:r>
        <w:rPr>
          <w:rFonts w:eastAsia="Times New Roman"/>
          <w:bCs/>
        </w:rPr>
        <w:t>,</w:t>
      </w:r>
      <w:r>
        <w:rPr>
          <w:rFonts w:eastAsia="Times New Roman"/>
          <w:bCs/>
        </w:rPr>
        <w:t xml:space="preserve"> προς όφελος του πολίτη. </w:t>
      </w:r>
    </w:p>
    <w:p w14:paraId="22BFDDEE" w14:textId="77777777" w:rsidR="007336A6" w:rsidRDefault="002D1229">
      <w:pPr>
        <w:spacing w:line="600" w:lineRule="auto"/>
        <w:ind w:firstLine="720"/>
        <w:contextualSpacing/>
        <w:jc w:val="both"/>
        <w:rPr>
          <w:rFonts w:eastAsia="Times New Roman"/>
          <w:bCs/>
        </w:rPr>
      </w:pPr>
      <w:r>
        <w:rPr>
          <w:rFonts w:eastAsia="Times New Roman"/>
          <w:bCs/>
        </w:rPr>
        <w:t xml:space="preserve">Κι όμως, ακόμη κι εδώ αφήνετε ορθάνοικτο ένα παράθυρο της αντισυνταγματικότητας. Θα θέλαμε επειγόντος διευκρινίσεις </w:t>
      </w:r>
      <w:r>
        <w:rPr>
          <w:rFonts w:eastAsia="Times New Roman"/>
          <w:bCs/>
        </w:rPr>
        <w:lastRenderedPageBreak/>
        <w:t xml:space="preserve">σχετικά με το άρθρο 118 και τους τρόπους που θα προστατεύονται τα στοιχεία των πολιτών από κακόβουλες </w:t>
      </w:r>
      <w:r>
        <w:rPr>
          <w:rFonts w:eastAsia="Times New Roman"/>
          <w:bCs/>
        </w:rPr>
        <w:t xml:space="preserve">ενέργειες. Σας ρωτήσαμε γι’ αυτό και στις επιτροπές. Θέσατε υπόψη της </w:t>
      </w:r>
      <w:r>
        <w:rPr>
          <w:rFonts w:eastAsia="Times New Roman"/>
          <w:bCs/>
        </w:rPr>
        <w:t>Α</w:t>
      </w:r>
      <w:r>
        <w:rPr>
          <w:rFonts w:eastAsia="Times New Roman"/>
          <w:bCs/>
        </w:rPr>
        <w:t xml:space="preserve">ρχής </w:t>
      </w:r>
      <w:r>
        <w:rPr>
          <w:rFonts w:eastAsia="Times New Roman"/>
          <w:bCs/>
        </w:rPr>
        <w:t>Δ</w:t>
      </w:r>
      <w:r>
        <w:rPr>
          <w:rFonts w:eastAsia="Times New Roman"/>
          <w:bCs/>
        </w:rPr>
        <w:t xml:space="preserve">ιασφάλισης </w:t>
      </w:r>
      <w:r>
        <w:rPr>
          <w:rFonts w:eastAsia="Times New Roman"/>
          <w:bCs/>
        </w:rPr>
        <w:t>Π</w:t>
      </w:r>
      <w:r>
        <w:rPr>
          <w:rFonts w:eastAsia="Times New Roman"/>
          <w:bCs/>
        </w:rPr>
        <w:t xml:space="preserve">ροσωπικών </w:t>
      </w:r>
      <w:r>
        <w:rPr>
          <w:rFonts w:eastAsia="Times New Roman"/>
          <w:bCs/>
        </w:rPr>
        <w:t>Δ</w:t>
      </w:r>
      <w:r>
        <w:rPr>
          <w:rFonts w:eastAsia="Times New Roman"/>
          <w:bCs/>
        </w:rPr>
        <w:t xml:space="preserve">εδομένων τις διατάξεις των εν λόγω άρθρων; Μήπως την πατήσουμε πάλι, όπως την πατήσαμε με το ηλεκτρονικό εισιτήριο; </w:t>
      </w:r>
    </w:p>
    <w:p w14:paraId="22BFDDEF" w14:textId="77777777" w:rsidR="007336A6" w:rsidRDefault="002D1229">
      <w:pPr>
        <w:spacing w:line="600" w:lineRule="auto"/>
        <w:ind w:firstLine="720"/>
        <w:contextualSpacing/>
        <w:jc w:val="both"/>
        <w:rPr>
          <w:rFonts w:eastAsia="Times New Roman"/>
          <w:bCs/>
        </w:rPr>
      </w:pPr>
      <w:r>
        <w:rPr>
          <w:rFonts w:eastAsia="Times New Roman"/>
          <w:bCs/>
        </w:rPr>
        <w:t xml:space="preserve">Βασιζόμενοι σε αυτές τις αρχές, κυρίες </w:t>
      </w:r>
      <w:r>
        <w:rPr>
          <w:rFonts w:eastAsia="Times New Roman"/>
          <w:bCs/>
        </w:rPr>
        <w:t>και κύριοι συνάδελφοι, σε αυτές τις αλήθειες και αυτά τα επιχειρήματα, μη πιστεύοντας στον μηδενισμό και τον λαϊκισμό, μην κάνοντας στείρα αντιπολίτευση μέσα σε αυτή την Αίθουσα, θα είμαστε παρόντες να ελέγχουμε την επόμενη μέρα όσα με την ψήφο μας ή και χ</w:t>
      </w:r>
      <w:r>
        <w:rPr>
          <w:rFonts w:eastAsia="Times New Roman"/>
          <w:bCs/>
        </w:rPr>
        <w:t>ωρίς την ψήφο μας η Κυβέρνηση θα κριθεί να εφαρμόσει.</w:t>
      </w:r>
    </w:p>
    <w:p w14:paraId="22BFDDF0" w14:textId="77777777" w:rsidR="007336A6" w:rsidRDefault="002D1229">
      <w:pPr>
        <w:spacing w:line="600" w:lineRule="auto"/>
        <w:ind w:firstLine="720"/>
        <w:contextualSpacing/>
        <w:jc w:val="both"/>
        <w:rPr>
          <w:rFonts w:eastAsia="Times New Roman"/>
          <w:bCs/>
        </w:rPr>
      </w:pPr>
      <w:r>
        <w:rPr>
          <w:rFonts w:eastAsia="Times New Roman"/>
          <w:bCs/>
        </w:rPr>
        <w:t>Ψηφίζουμε «Παρών» επί της αρχής του νομοσχεδίου και στηρίζουμε ό,τι είναι προς το δημόσιο και εθνικό συμφέρον, καταψηφίζοντας όλα τα υπόλοιπα.</w:t>
      </w:r>
    </w:p>
    <w:p w14:paraId="22BFDDF1" w14:textId="77777777" w:rsidR="007336A6" w:rsidRDefault="002D1229">
      <w:pPr>
        <w:spacing w:line="600" w:lineRule="auto"/>
        <w:ind w:firstLine="720"/>
        <w:contextualSpacing/>
        <w:jc w:val="both"/>
        <w:rPr>
          <w:rFonts w:eastAsia="Times New Roman"/>
          <w:bCs/>
        </w:rPr>
      </w:pPr>
      <w:r>
        <w:rPr>
          <w:rFonts w:eastAsia="Times New Roman"/>
          <w:bCs/>
        </w:rPr>
        <w:t>Ευχαριστώ πολύ.</w:t>
      </w:r>
    </w:p>
    <w:p w14:paraId="22BFDD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w:t>
      </w:r>
      <w:r>
        <w:rPr>
          <w:rFonts w:eastAsia="Times New Roman" w:cs="Times New Roman"/>
          <w:szCs w:val="24"/>
        </w:rPr>
        <w:t xml:space="preserve">ε πολύ τον ειδικό αγορητή της Ένωσης Κεντρώων, τον κ. </w:t>
      </w:r>
      <w:proofErr w:type="spellStart"/>
      <w:r>
        <w:rPr>
          <w:rFonts w:eastAsia="Times New Roman" w:cs="Times New Roman"/>
          <w:szCs w:val="24"/>
        </w:rPr>
        <w:t>Σαρίδη</w:t>
      </w:r>
      <w:proofErr w:type="spellEnd"/>
      <w:r>
        <w:rPr>
          <w:rFonts w:eastAsia="Times New Roman" w:cs="Times New Roman"/>
          <w:szCs w:val="24"/>
        </w:rPr>
        <w:t>.</w:t>
      </w:r>
    </w:p>
    <w:p w14:paraId="22BFDD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ειδικός αγορητής του Ποταμιού</w:t>
      </w:r>
      <w:r>
        <w:rPr>
          <w:rFonts w:eastAsia="Times New Roman" w:cs="Times New Roman"/>
          <w:szCs w:val="24"/>
        </w:rPr>
        <w:t xml:space="preserve"> </w:t>
      </w:r>
      <w:r>
        <w:rPr>
          <w:rFonts w:eastAsia="Times New Roman" w:cs="Times New Roman"/>
          <w:szCs w:val="24"/>
        </w:rPr>
        <w:t xml:space="preserve">κ. Σπυρίδων </w:t>
      </w:r>
      <w:proofErr w:type="spellStart"/>
      <w:r>
        <w:rPr>
          <w:rFonts w:eastAsia="Times New Roman" w:cs="Times New Roman"/>
          <w:szCs w:val="24"/>
        </w:rPr>
        <w:t>Δανέλλης</w:t>
      </w:r>
      <w:proofErr w:type="spellEnd"/>
      <w:r>
        <w:rPr>
          <w:rFonts w:eastAsia="Times New Roman" w:cs="Times New Roman"/>
          <w:szCs w:val="24"/>
        </w:rPr>
        <w:t>, για δέκα πέντε λεπτά, με τη γνωστή ανοχή.</w:t>
      </w:r>
    </w:p>
    <w:p w14:paraId="22BFDD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Ευχαριστώ, κύριε Πρόεδρε.</w:t>
      </w:r>
    </w:p>
    <w:p w14:paraId="22BFDD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πρόσφατη </w:t>
      </w:r>
      <w:r>
        <w:rPr>
          <w:rFonts w:eastAsia="Times New Roman" w:cs="Times New Roman"/>
          <w:szCs w:val="24"/>
        </w:rPr>
        <w:t>έρευνα του ΙΟΒΕ με τίτλο</w:t>
      </w:r>
      <w:r>
        <w:rPr>
          <w:rFonts w:eastAsia="Times New Roman" w:cs="Times New Roman"/>
          <w:szCs w:val="24"/>
        </w:rPr>
        <w:t>:</w:t>
      </w:r>
      <w:r>
        <w:rPr>
          <w:rFonts w:eastAsia="Times New Roman" w:cs="Times New Roman"/>
          <w:szCs w:val="24"/>
        </w:rPr>
        <w:t xml:space="preserve"> «Ανάλυση των οικονομικών στοιχείων των </w:t>
      </w:r>
      <w:proofErr w:type="spellStart"/>
      <w:r>
        <w:rPr>
          <w:rFonts w:eastAsia="Times New Roman" w:cs="Times New Roman"/>
          <w:szCs w:val="24"/>
        </w:rPr>
        <w:t>καλλικρατικών</w:t>
      </w:r>
      <w:proofErr w:type="spellEnd"/>
      <w:r>
        <w:rPr>
          <w:rFonts w:eastAsia="Times New Roman" w:cs="Times New Roman"/>
          <w:szCs w:val="24"/>
        </w:rPr>
        <w:t xml:space="preserve"> δήμων» αποκαλύπτει μια θλιβερή πραγματικότητα</w:t>
      </w:r>
      <w:r>
        <w:rPr>
          <w:rFonts w:eastAsia="Times New Roman" w:cs="Times New Roman"/>
          <w:szCs w:val="24"/>
        </w:rPr>
        <w:t>,</w:t>
      </w:r>
      <w:r>
        <w:rPr>
          <w:rFonts w:eastAsia="Times New Roman" w:cs="Times New Roman"/>
          <w:szCs w:val="24"/>
        </w:rPr>
        <w:t xml:space="preserve"> που είναι γνωστή σε όσους από εμάς έχουν ασχοληθεί σοβαρά με την τοπική αυτοδιοίκηση.</w:t>
      </w:r>
    </w:p>
    <w:p w14:paraId="22BFDD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Σύμφωνα με την έρευνα, </w:t>
      </w:r>
      <w:proofErr w:type="spellStart"/>
      <w:r>
        <w:rPr>
          <w:rFonts w:eastAsia="Times New Roman" w:cs="Times New Roman"/>
          <w:szCs w:val="24"/>
        </w:rPr>
        <w:t>εκατόν</w:t>
      </w:r>
      <w:proofErr w:type="spellEnd"/>
      <w:r>
        <w:rPr>
          <w:rFonts w:eastAsia="Times New Roman" w:cs="Times New Roman"/>
          <w:szCs w:val="24"/>
        </w:rPr>
        <w:t xml:space="preserve"> τριανταεπτά </w:t>
      </w:r>
      <w:proofErr w:type="spellStart"/>
      <w:r>
        <w:rPr>
          <w:rFonts w:eastAsia="Times New Roman" w:cs="Times New Roman"/>
          <w:szCs w:val="24"/>
        </w:rPr>
        <w:t>καλλικρατικοί</w:t>
      </w:r>
      <w:proofErr w:type="spellEnd"/>
      <w:r>
        <w:rPr>
          <w:rFonts w:eastAsia="Times New Roman" w:cs="Times New Roman"/>
          <w:szCs w:val="24"/>
        </w:rPr>
        <w:t xml:space="preserve"> δήμοι σε σύνολο τριακοσίων εικοσιπέντε, δήμοι που συγκεντρώνουν το 31% του πληθυσμού της χώρας, έχουν ελλιπείς ισολογισμούς. Από αυτούς, δεκαοκτώ δήμοι, ποσοστό 5,5%, δεν έχουν συγκεκριμένες λογιστικές καταστάσεις ούτε καν για την πρώτη διαχε</w:t>
      </w:r>
      <w:r>
        <w:rPr>
          <w:rFonts w:eastAsia="Times New Roman" w:cs="Times New Roman"/>
          <w:szCs w:val="24"/>
        </w:rPr>
        <w:t>ιριστική χρήση, εκείνη του 2011, οπότε και επιβλήθηκε η σχετική υποχρέωση.</w:t>
      </w:r>
    </w:p>
    <w:p w14:paraId="22BFDD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λογιστική του δεδουλευμένου έγινε υποχρεωτική για όλους τους </w:t>
      </w:r>
      <w:proofErr w:type="spellStart"/>
      <w:r>
        <w:rPr>
          <w:rFonts w:eastAsia="Times New Roman" w:cs="Times New Roman"/>
          <w:szCs w:val="24"/>
        </w:rPr>
        <w:t>καλλικρατικούς</w:t>
      </w:r>
      <w:proofErr w:type="spellEnd"/>
      <w:r>
        <w:rPr>
          <w:rFonts w:eastAsia="Times New Roman" w:cs="Times New Roman"/>
          <w:szCs w:val="24"/>
        </w:rPr>
        <w:t xml:space="preserve"> </w:t>
      </w:r>
      <w:r>
        <w:rPr>
          <w:rFonts w:eastAsia="Times New Roman" w:cs="Times New Roman"/>
          <w:szCs w:val="24"/>
        </w:rPr>
        <w:t>δήμους</w:t>
      </w:r>
      <w:r>
        <w:rPr>
          <w:rFonts w:eastAsia="Times New Roman" w:cs="Times New Roman"/>
          <w:szCs w:val="24"/>
        </w:rPr>
        <w:t>, θυμίζω, με τον νόμο του «Καλλικράτη» το 2010, αλλά, όπως καταγράφηκε στη σχετική μελέτη, το ποσ</w:t>
      </w:r>
      <w:r>
        <w:rPr>
          <w:rFonts w:eastAsia="Times New Roman" w:cs="Times New Roman"/>
          <w:szCs w:val="24"/>
        </w:rPr>
        <w:t>οστό των δήμων</w:t>
      </w:r>
      <w:r>
        <w:rPr>
          <w:rFonts w:eastAsia="Times New Roman" w:cs="Times New Roman"/>
          <w:szCs w:val="24"/>
        </w:rPr>
        <w:t>,</w:t>
      </w:r>
      <w:r>
        <w:rPr>
          <w:rFonts w:eastAsia="Times New Roman" w:cs="Times New Roman"/>
          <w:szCs w:val="24"/>
        </w:rPr>
        <w:t xml:space="preserve"> χωρίς εγκεκριμένους προϋπολογισμούς έχει εκτιναχθεί από το 6% το 2011 στο 14% το 2013 και στο 42% το 2015. Ας σημειωθεί ότι μόνο ένας στους δέκα δήμους </w:t>
      </w:r>
      <w:r>
        <w:rPr>
          <w:rFonts w:eastAsia="Times New Roman" w:cs="Times New Roman"/>
          <w:szCs w:val="24"/>
        </w:rPr>
        <w:lastRenderedPageBreak/>
        <w:t xml:space="preserve">κατάφερε να έχει λειτουργικά έσοδα υψηλότερα από τα λειτουργικά του </w:t>
      </w:r>
      <w:proofErr w:type="spellStart"/>
      <w:r>
        <w:rPr>
          <w:rFonts w:eastAsia="Times New Roman" w:cs="Times New Roman"/>
          <w:szCs w:val="24"/>
        </w:rPr>
        <w:t>έξοδα.Η</w:t>
      </w:r>
      <w:proofErr w:type="spellEnd"/>
      <w:r>
        <w:rPr>
          <w:rFonts w:eastAsia="Times New Roman" w:cs="Times New Roman"/>
          <w:szCs w:val="24"/>
        </w:rPr>
        <w:t xml:space="preserve"> εικόνα είναι</w:t>
      </w:r>
      <w:r>
        <w:rPr>
          <w:rFonts w:eastAsia="Times New Roman" w:cs="Times New Roman"/>
          <w:szCs w:val="24"/>
        </w:rPr>
        <w:t xml:space="preserve"> δεινή και θα πρέπει κάθε νομοθετική προσπάθεια για την τοπική αυτοδιοίκηση να έχει ως αφετηρία τη βελτίωση αυτής της κατάστασης.</w:t>
      </w:r>
    </w:p>
    <w:p w14:paraId="22BFDDF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θυμίζω, κυρίες και κύριοι συνάδελφοι, πως ιστορικά</w:t>
      </w:r>
      <w:r>
        <w:rPr>
          <w:rFonts w:eastAsia="Times New Roman" w:cs="Times New Roman"/>
          <w:szCs w:val="24"/>
        </w:rPr>
        <w:t>,</w:t>
      </w:r>
      <w:r>
        <w:rPr>
          <w:rFonts w:eastAsia="Times New Roman" w:cs="Times New Roman"/>
          <w:szCs w:val="24"/>
        </w:rPr>
        <w:t xml:space="preserve"> η Αριστερά έχει ιδιαίτερη ευαισθησία προς τη τοπική αυτοδιοίκηση και γ</w:t>
      </w:r>
      <w:r>
        <w:rPr>
          <w:rFonts w:eastAsia="Times New Roman" w:cs="Times New Roman"/>
          <w:szCs w:val="24"/>
        </w:rPr>
        <w:t>ι’ αυτό, εξάλλου, διακρίθηκε στη δράση της αυτή. Είχε όραμα και πάντα πίστευε ότι η αυτοδιοίκηση είναι το πεδίο των μεγάλων συναντήσεων, των μεγάλων αναζητήσεων και βεβαίως, των κοινών προσπαθειών.</w:t>
      </w:r>
    </w:p>
    <w:p w14:paraId="22BFDD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πρέπει σήμερα να θυμηθούμε πως δυο μεγάλες, φιλόδοξες μ</w:t>
      </w:r>
      <w:r>
        <w:rPr>
          <w:rFonts w:eastAsia="Times New Roman" w:cs="Times New Roman"/>
          <w:szCs w:val="24"/>
        </w:rPr>
        <w:t>εταρρυθμίσεις των τελευταίων χρόνων</w:t>
      </w:r>
      <w:r>
        <w:rPr>
          <w:rFonts w:eastAsia="Times New Roman" w:cs="Times New Roman"/>
          <w:szCs w:val="24"/>
        </w:rPr>
        <w:t>,</w:t>
      </w:r>
      <w:r>
        <w:rPr>
          <w:rFonts w:eastAsia="Times New Roman" w:cs="Times New Roman"/>
          <w:szCs w:val="24"/>
        </w:rPr>
        <w:t xml:space="preserve"> που άλλαξαν τον χάρτη της πρωτοβάθμιας αυτοδιοίκησης -και αναφέρομαι στα σχέδια «Καποδίστριας» και «Καλλικράτης»- από δυο τολμηρούς μεταρρυθμιστές, τον Αλέκο Παπαδόπουλο και τον Γιάννη </w:t>
      </w:r>
      <w:proofErr w:type="spellStart"/>
      <w:r>
        <w:rPr>
          <w:rFonts w:eastAsia="Times New Roman" w:cs="Times New Roman"/>
          <w:szCs w:val="24"/>
        </w:rPr>
        <w:t>Ραγκούση</w:t>
      </w:r>
      <w:proofErr w:type="spellEnd"/>
      <w:r>
        <w:rPr>
          <w:rFonts w:eastAsia="Times New Roman" w:cs="Times New Roman"/>
          <w:szCs w:val="24"/>
        </w:rPr>
        <w:t>, συνάντησαν τότε και στην</w:t>
      </w:r>
      <w:r>
        <w:rPr>
          <w:rFonts w:eastAsia="Times New Roman" w:cs="Times New Roman"/>
          <w:szCs w:val="24"/>
        </w:rPr>
        <w:t xml:space="preserve"> πορεία υλοποίησης τεράστιες αντιστάσεις από ποικιλώνυμες δυνάμεις της συντήρησης και της αδράνειας, αλλά και οι δύο αυτές προσπάθειες έμειναν ημιτελείς. Δεν ακολουθήθηκαν από την απαραίτητη μεταρρύθμιση του Κώ</w:t>
      </w:r>
      <w:r>
        <w:rPr>
          <w:rFonts w:eastAsia="Times New Roman" w:cs="Times New Roman"/>
          <w:szCs w:val="24"/>
        </w:rPr>
        <w:lastRenderedPageBreak/>
        <w:t xml:space="preserve">δικα Δημοτικών Υπαλλήλων, καθώς επίσης και τη </w:t>
      </w:r>
      <w:r>
        <w:rPr>
          <w:rFonts w:eastAsia="Times New Roman" w:cs="Times New Roman"/>
          <w:szCs w:val="24"/>
        </w:rPr>
        <w:t>μεγάλη μεταρρύθμιση στα των οικονομικών τους, που θα σήμαινε βεβαίως το κόψιμο του ομφάλιου λώρου από το κεντρικό κράτος, την εκάστοτε εξουσία.</w:t>
      </w:r>
    </w:p>
    <w:p w14:paraId="22BFDD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Περιμένουμε, κύριε Υπουργέ, το δικό σας όραμα για την αυτοδιοίκηση, τη δική σας συνολική πρόταση για την αυτοδιο</w:t>
      </w:r>
      <w:r>
        <w:rPr>
          <w:rFonts w:eastAsia="Times New Roman" w:cs="Times New Roman"/>
          <w:szCs w:val="24"/>
        </w:rPr>
        <w:t>ίκηση του σήμερα. Ωστόσο, συζητούμε σήμερα ένα πολυνομοσχέδιο για την αυτοδιοίκηση</w:t>
      </w:r>
      <w:r>
        <w:rPr>
          <w:rFonts w:eastAsia="Times New Roman" w:cs="Times New Roman"/>
          <w:szCs w:val="24"/>
        </w:rPr>
        <w:t>,</w:t>
      </w:r>
      <w:r>
        <w:rPr>
          <w:rFonts w:eastAsia="Times New Roman" w:cs="Times New Roman"/>
          <w:szCs w:val="24"/>
        </w:rPr>
        <w:t xml:space="preserve"> το οποίο δεν είναι παρά μια σωρεία επιδιορθώσεων σε παραλείψεις που σίγουρα δεν μπορούσαν να προβλεφθούν σε θέματα μικρότερα ή μεγαλύτερα, που προέκυψαν στην πορεία αλλαγής</w:t>
      </w:r>
      <w:r>
        <w:rPr>
          <w:rFonts w:eastAsia="Times New Roman" w:cs="Times New Roman"/>
          <w:szCs w:val="24"/>
        </w:rPr>
        <w:t xml:space="preserve"> αρχιτεκτονικής της αυτοδιοίκησης, αλλά και στην πορεία αλλαγής της πραγματικότητας.</w:t>
      </w:r>
    </w:p>
    <w:p w14:paraId="22BFDD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λοιπόν, όπως το αποκάλεσα στην </w:t>
      </w:r>
      <w:r>
        <w:rPr>
          <w:rFonts w:eastAsia="Times New Roman" w:cs="Times New Roman"/>
          <w:szCs w:val="24"/>
        </w:rPr>
        <w:t>επιτροπή</w:t>
      </w:r>
      <w:r>
        <w:rPr>
          <w:rFonts w:eastAsia="Times New Roman" w:cs="Times New Roman"/>
          <w:szCs w:val="24"/>
        </w:rPr>
        <w:t xml:space="preserve">, ένα νομοσχέδιο «λάντζας», χωρίς βεβαίως να είναι υποτιμητικό αυτό, ίσα-ίσα, </w:t>
      </w:r>
      <w:r>
        <w:rPr>
          <w:rFonts w:eastAsia="Times New Roman" w:cs="Times New Roman"/>
          <w:szCs w:val="24"/>
        </w:rPr>
        <w:t xml:space="preserve">είναι </w:t>
      </w:r>
      <w:r>
        <w:rPr>
          <w:rFonts w:eastAsia="Times New Roman" w:cs="Times New Roman"/>
          <w:szCs w:val="24"/>
        </w:rPr>
        <w:t>ένα νομοσχέδιο</w:t>
      </w:r>
      <w:r>
        <w:rPr>
          <w:rFonts w:eastAsia="Times New Roman" w:cs="Times New Roman"/>
          <w:szCs w:val="24"/>
        </w:rPr>
        <w:t>,</w:t>
      </w:r>
      <w:r>
        <w:rPr>
          <w:rFonts w:eastAsia="Times New Roman" w:cs="Times New Roman"/>
          <w:szCs w:val="24"/>
        </w:rPr>
        <w:t xml:space="preserve"> το οποίο αναφέρεται σε π</w:t>
      </w:r>
      <w:r>
        <w:rPr>
          <w:rFonts w:eastAsia="Times New Roman" w:cs="Times New Roman"/>
          <w:szCs w:val="24"/>
        </w:rPr>
        <w:t>ροβλήματα που ταλαιπωρούν την αυτοδιοίκηση σε βάθος χρόνου, προβλήματα που οι φορείς της αυτοδιοίκησης ζητούν επιτακτικά την αντιμετώπισή τους.</w:t>
      </w:r>
    </w:p>
    <w:p w14:paraId="22BFDD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Υπουργέ, η εμφιλοχώρηση σε αυτό το νομοσχέδιο ρυθμίσεων πελατειακών και διατάξεων ακοστολόγητων, </w:t>
      </w:r>
      <w:r>
        <w:rPr>
          <w:rFonts w:eastAsia="Times New Roman" w:cs="Times New Roman"/>
          <w:szCs w:val="24"/>
        </w:rPr>
        <w:lastRenderedPageBreak/>
        <w:t>που</w:t>
      </w:r>
      <w:r>
        <w:rPr>
          <w:rFonts w:eastAsia="Times New Roman" w:cs="Times New Roman"/>
          <w:szCs w:val="24"/>
        </w:rPr>
        <w:t xml:space="preserve"> αφορούν σε προσλήψεις, αλλαγές εργασιακού καθεστώτος, επιδόματα αναδρομικά και σε ορισμένες περιπτώσεις χαριστικά δοσμένα, το αδικεί. Όσοι γνωρίζουν την αυτοδιοίκηση</w:t>
      </w:r>
      <w:r>
        <w:rPr>
          <w:rFonts w:eastAsia="Times New Roman" w:cs="Times New Roman"/>
          <w:szCs w:val="24"/>
        </w:rPr>
        <w:t>,</w:t>
      </w:r>
      <w:r>
        <w:rPr>
          <w:rFonts w:eastAsia="Times New Roman" w:cs="Times New Roman"/>
          <w:szCs w:val="24"/>
        </w:rPr>
        <w:t xml:space="preserve"> αντιλαμβάνονται πως το κοστούμι του δημοσίου και των γενικών του κανόνων</w:t>
      </w:r>
      <w:r>
        <w:rPr>
          <w:rFonts w:eastAsia="Times New Roman" w:cs="Times New Roman"/>
          <w:szCs w:val="24"/>
        </w:rPr>
        <w:t>,</w:t>
      </w:r>
      <w:r>
        <w:rPr>
          <w:rFonts w:eastAsia="Times New Roman" w:cs="Times New Roman"/>
          <w:szCs w:val="24"/>
        </w:rPr>
        <w:t xml:space="preserve"> πέφτει πολύ στ</w:t>
      </w:r>
      <w:r>
        <w:rPr>
          <w:rFonts w:eastAsia="Times New Roman" w:cs="Times New Roman"/>
          <w:szCs w:val="24"/>
        </w:rPr>
        <w:t>ενό πολλές φορές και απαγορευτικό για τη λειτουργία της.</w:t>
      </w:r>
    </w:p>
    <w:p w14:paraId="22BFDD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ποικιλομορφία του </w:t>
      </w:r>
      <w:proofErr w:type="spellStart"/>
      <w:r>
        <w:rPr>
          <w:rFonts w:eastAsia="Times New Roman" w:cs="Times New Roman"/>
          <w:szCs w:val="24"/>
        </w:rPr>
        <w:t>αυτοδιοικητικού</w:t>
      </w:r>
      <w:proofErr w:type="spellEnd"/>
      <w:r>
        <w:rPr>
          <w:rFonts w:eastAsia="Times New Roman" w:cs="Times New Roman"/>
          <w:szCs w:val="24"/>
        </w:rPr>
        <w:t xml:space="preserve"> χάρτη, με τις πολύ μεγάλες διαφορές ταχυτήτων, τις ανισότητες, τα ανόμοια μεγέθη και τα ιδιαίτερα χαρακτηριστικά, επιβάλλουν διαφορετικούς τρόπους αντιμετώπισης κα</w:t>
      </w:r>
      <w:r>
        <w:rPr>
          <w:rFonts w:eastAsia="Times New Roman" w:cs="Times New Roman"/>
          <w:szCs w:val="24"/>
        </w:rPr>
        <w:t>ι διαφορετικές ιεραρχήσεις προτεραιοτήτων και προβλημάτων. Οι γενικόλογοι αφορισμοί σε τέτοια ζητήματα σε οδηγούν σε στρεβλή αντίληψη της πραγματικότητας, γιατί σήμερα για πολλούς λόγους η τοπική αυτοδιοίκηση βρίσκεται σε μια κλιμακούμενη αδυναμία να ανταπ</w:t>
      </w:r>
      <w:r>
        <w:rPr>
          <w:rFonts w:eastAsia="Times New Roman" w:cs="Times New Roman"/>
          <w:szCs w:val="24"/>
        </w:rPr>
        <w:t>οκριθεί</w:t>
      </w:r>
      <w:r>
        <w:rPr>
          <w:rFonts w:eastAsia="Times New Roman" w:cs="Times New Roman"/>
          <w:szCs w:val="24"/>
        </w:rPr>
        <w:t>,</w:t>
      </w:r>
      <w:r>
        <w:rPr>
          <w:rFonts w:eastAsia="Times New Roman" w:cs="Times New Roman"/>
          <w:szCs w:val="24"/>
        </w:rPr>
        <w:t xml:space="preserve"> όχι μονάχα στους ιστορικούς της ρόλους, αλλά και στους νέους ρόλους που αποκτά όλο και περισσότερο με την πάροδο του χρόνου.</w:t>
      </w:r>
    </w:p>
    <w:p w14:paraId="22BFDD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Αναφέρομαι σε όλα αυτά τα πεδία</w:t>
      </w:r>
      <w:r>
        <w:rPr>
          <w:rFonts w:eastAsia="Times New Roman" w:cs="Times New Roman"/>
          <w:szCs w:val="24"/>
        </w:rPr>
        <w:t>,</w:t>
      </w:r>
      <w:r>
        <w:rPr>
          <w:rFonts w:eastAsia="Times New Roman" w:cs="Times New Roman"/>
          <w:szCs w:val="24"/>
        </w:rPr>
        <w:t xml:space="preserve"> που μέχρι χθες</w:t>
      </w:r>
      <w:r>
        <w:rPr>
          <w:rFonts w:eastAsia="Times New Roman" w:cs="Times New Roman"/>
          <w:szCs w:val="24"/>
        </w:rPr>
        <w:t>,</w:t>
      </w:r>
      <w:r>
        <w:rPr>
          <w:rFonts w:eastAsia="Times New Roman" w:cs="Times New Roman"/>
          <w:szCs w:val="24"/>
        </w:rPr>
        <w:t xml:space="preserve"> δεν ήταν δική της αρμοδιότητα, αλλά της έχει παραχωρηθεί πλέον από </w:t>
      </w:r>
      <w:r>
        <w:rPr>
          <w:rFonts w:eastAsia="Times New Roman" w:cs="Times New Roman"/>
          <w:szCs w:val="24"/>
        </w:rPr>
        <w:lastRenderedPageBreak/>
        <w:t>το κεν</w:t>
      </w:r>
      <w:r>
        <w:rPr>
          <w:rFonts w:eastAsia="Times New Roman" w:cs="Times New Roman"/>
          <w:szCs w:val="24"/>
        </w:rPr>
        <w:t>τρικό κράτος από τη στιγμή</w:t>
      </w:r>
      <w:r>
        <w:rPr>
          <w:rFonts w:eastAsia="Times New Roman" w:cs="Times New Roman"/>
          <w:szCs w:val="24"/>
        </w:rPr>
        <w:t>,</w:t>
      </w:r>
      <w:r>
        <w:rPr>
          <w:rFonts w:eastAsia="Times New Roman" w:cs="Times New Roman"/>
          <w:szCs w:val="24"/>
        </w:rPr>
        <w:t xml:space="preserve"> που το ίδιο δεν μπορεί να ανταποκριθεί απέναντι στους πολίτες όπως παλιά, με τρόπους ορθόδοξους ή και ανορθόδοξους.</w:t>
      </w:r>
    </w:p>
    <w:p w14:paraId="22BFDD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Σε αυτό, λοιπόν, το δύσκολο τοπίο, η αυτοδιοίκηση δεν είναι μόνο γυμνή από πόρους, αλλά είναι και απογυμνωμένη α</w:t>
      </w:r>
      <w:r>
        <w:rPr>
          <w:rFonts w:eastAsia="Times New Roman" w:cs="Times New Roman"/>
          <w:szCs w:val="24"/>
        </w:rPr>
        <w:t>πό θεσμικά εργαλεία και δυνατότητες. Αυτό είναι το αποτέλεσμα το</w:t>
      </w:r>
      <w:r>
        <w:rPr>
          <w:rFonts w:eastAsia="Times New Roman" w:cs="Times New Roman"/>
          <w:szCs w:val="24"/>
        </w:rPr>
        <w:t>ύ</w:t>
      </w:r>
      <w:r>
        <w:rPr>
          <w:rFonts w:eastAsia="Times New Roman" w:cs="Times New Roman"/>
          <w:szCs w:val="24"/>
        </w:rPr>
        <w:t xml:space="preserve"> να της φορτώνονται υποχρεωτικά και εξ ανάγκης αρμοδιότητες και υποχρεώσεις της </w:t>
      </w:r>
      <w:r>
        <w:rPr>
          <w:rFonts w:eastAsia="Times New Roman" w:cs="Times New Roman"/>
          <w:szCs w:val="24"/>
        </w:rPr>
        <w:t>κεντρικής διοίκησης</w:t>
      </w:r>
      <w:r>
        <w:rPr>
          <w:rFonts w:eastAsia="Times New Roman" w:cs="Times New Roman"/>
          <w:szCs w:val="24"/>
        </w:rPr>
        <w:t xml:space="preserve">, δίχως όμως να της παραχωρείται η ανάλογη φαρέτρα εργαλείων και πόρων. </w:t>
      </w:r>
    </w:p>
    <w:p w14:paraId="22BFDE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Επιπλέον, τα χρόνια</w:t>
      </w:r>
      <w:r>
        <w:rPr>
          <w:rFonts w:eastAsia="Times New Roman" w:cs="Times New Roman"/>
          <w:szCs w:val="24"/>
        </w:rPr>
        <w:t xml:space="preserve"> της κρίσης τα έσοδα από τους </w:t>
      </w:r>
      <w:r>
        <w:rPr>
          <w:rFonts w:eastAsia="Times New Roman" w:cs="Times New Roman"/>
          <w:szCs w:val="24"/>
        </w:rPr>
        <w:t>κεντρικούς αυτοτελείς πόρους</w:t>
      </w:r>
      <w:r>
        <w:rPr>
          <w:rFonts w:eastAsia="Times New Roman" w:cs="Times New Roman"/>
          <w:szCs w:val="24"/>
        </w:rPr>
        <w:t xml:space="preserve">, τους ΚΑΠ, και τη Συλλογική Απόφαση της Τοπικής Αυτοδιοίκησης, τη ΣΑΤΑ, έχουν </w:t>
      </w:r>
      <w:proofErr w:type="spellStart"/>
      <w:r>
        <w:rPr>
          <w:rFonts w:eastAsia="Times New Roman" w:cs="Times New Roman"/>
          <w:szCs w:val="24"/>
        </w:rPr>
        <w:t>περικοπεί</w:t>
      </w:r>
      <w:proofErr w:type="spellEnd"/>
      <w:r>
        <w:rPr>
          <w:rFonts w:eastAsia="Times New Roman" w:cs="Times New Roman"/>
          <w:szCs w:val="24"/>
        </w:rPr>
        <w:t xml:space="preserve"> πάνω από 60%. Τι χρειάζεται σήμερα η </w:t>
      </w:r>
      <w:r>
        <w:rPr>
          <w:rFonts w:eastAsia="Times New Roman" w:cs="Times New Roman"/>
          <w:szCs w:val="24"/>
        </w:rPr>
        <w:t>τοπική αυτοδιοίκηση</w:t>
      </w:r>
      <w:r>
        <w:rPr>
          <w:rFonts w:eastAsia="Times New Roman" w:cs="Times New Roman"/>
          <w:szCs w:val="24"/>
        </w:rPr>
        <w:t>; Μα, χρειάζεται ό,τι χρειαζόταν πάντα, δηλαδή οικονο</w:t>
      </w:r>
      <w:r>
        <w:rPr>
          <w:rFonts w:eastAsia="Times New Roman" w:cs="Times New Roman"/>
          <w:szCs w:val="24"/>
        </w:rPr>
        <w:t xml:space="preserve">μική αυτάρκεια, εκσυγχρονισμό, ανασυγκρότηση, προώθηση της ηλεκτρονικής επικοινωνίας και λειτουργίας προς αποφυγή των διαπροσωπικών σχέσεων με τους υπηρεσιακούς παράγοντες, απλοποίηση των διαδικασιών και πάταξη της γραφειοκρατίας, ενοποίηση και απλοποίηση </w:t>
      </w:r>
      <w:r>
        <w:rPr>
          <w:rFonts w:eastAsia="Times New Roman" w:cs="Times New Roman"/>
          <w:szCs w:val="24"/>
        </w:rPr>
        <w:t>των ελεγκτικών αρχών, αξιοκρατία στην ανάδειξη των στελεχών, διαφάνεια.</w:t>
      </w:r>
    </w:p>
    <w:p w14:paraId="22BFDE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κάνω αναφορά σε ορισμένα από τα άρθρα, τα οποία αντιμετωπίζουμε αρνητικά ή θετικά. </w:t>
      </w:r>
    </w:p>
    <w:p w14:paraId="22BFDE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6</w:t>
      </w:r>
      <w:r>
        <w:rPr>
          <w:rFonts w:eastAsia="Times New Roman" w:cs="Times New Roman"/>
          <w:szCs w:val="24"/>
        </w:rPr>
        <w:t>,</w:t>
      </w:r>
      <w:r>
        <w:rPr>
          <w:rFonts w:eastAsia="Times New Roman" w:cs="Times New Roman"/>
          <w:szCs w:val="24"/>
        </w:rPr>
        <w:t xml:space="preserve"> που αφορά στο ειδικό τέλος μελετών-κατασκευών ΔΕΥΑ, έχουμε ένα φαινόμενο διαχρονικής παθογένειας</w:t>
      </w:r>
      <w:r>
        <w:rPr>
          <w:rFonts w:eastAsia="Times New Roman" w:cs="Times New Roman"/>
          <w:szCs w:val="24"/>
        </w:rPr>
        <w:t>,</w:t>
      </w:r>
      <w:r>
        <w:rPr>
          <w:rFonts w:eastAsia="Times New Roman" w:cs="Times New Roman"/>
          <w:szCs w:val="24"/>
        </w:rPr>
        <w:t xml:space="preserve"> που παρατηρούμε σε όλες τις εκφράσεις κράτους και αυτοδιοίκησης, ένα ειδικό τέλος για ειδικούς σκοπούς, απαραίτητο για να γίνουν έργα</w:t>
      </w:r>
      <w:r>
        <w:rPr>
          <w:rFonts w:eastAsia="Times New Roman" w:cs="Times New Roman"/>
          <w:szCs w:val="24"/>
        </w:rPr>
        <w:t>,</w:t>
      </w:r>
      <w:r>
        <w:rPr>
          <w:rFonts w:eastAsia="Times New Roman" w:cs="Times New Roman"/>
          <w:szCs w:val="24"/>
        </w:rPr>
        <w:t xml:space="preserve"> τα οποία είναι </w:t>
      </w:r>
      <w:proofErr w:type="spellStart"/>
      <w:r>
        <w:rPr>
          <w:rFonts w:eastAsia="Times New Roman" w:cs="Times New Roman"/>
          <w:szCs w:val="24"/>
        </w:rPr>
        <w:t>κοστοβόρα</w:t>
      </w:r>
      <w:proofErr w:type="spellEnd"/>
      <w:r>
        <w:rPr>
          <w:rFonts w:eastAsia="Times New Roman" w:cs="Times New Roman"/>
          <w:szCs w:val="24"/>
        </w:rPr>
        <w:t xml:space="preserve"> και αναγκαία για τη διαχείριση των υδάτινων πόρων ή της αποχέτευσης. </w:t>
      </w:r>
    </w:p>
    <w:p w14:paraId="22BFDE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Δυστυχώς, πάρα πολλές φορές</w:t>
      </w:r>
      <w:r>
        <w:rPr>
          <w:rFonts w:eastAsia="Times New Roman" w:cs="Times New Roman"/>
          <w:szCs w:val="24"/>
        </w:rPr>
        <w:t>,</w:t>
      </w:r>
      <w:r>
        <w:rPr>
          <w:rFonts w:eastAsia="Times New Roman" w:cs="Times New Roman"/>
          <w:szCs w:val="24"/>
        </w:rPr>
        <w:t xml:space="preserve"> η είσπραξη οδηγούνταν σε κατάχρηση και η διάθεσή τους σε αλλότριους σκοπούς απ’ αυτούς που ο νομοθέτης είχε κατά νου. Είναι σωστό ν</w:t>
      </w:r>
      <w:r>
        <w:rPr>
          <w:rFonts w:eastAsia="Times New Roman" w:cs="Times New Roman"/>
          <w:szCs w:val="24"/>
        </w:rPr>
        <w:t xml:space="preserve">α επαφίεται στα </w:t>
      </w:r>
      <w:r>
        <w:rPr>
          <w:rFonts w:eastAsia="Times New Roman" w:cs="Times New Roman"/>
          <w:szCs w:val="24"/>
        </w:rPr>
        <w:t>δημοτικά συμβούλια</w:t>
      </w:r>
      <w:r>
        <w:rPr>
          <w:rFonts w:eastAsia="Times New Roman" w:cs="Times New Roman"/>
          <w:szCs w:val="24"/>
        </w:rPr>
        <w:t xml:space="preserve"> το να αποφασίζουν για τη διατήρηση ή μη αυτού του τέλους, αλλά θα πρέπει να είναι υποχρεωτική η διάθεση αυτού του εσόδου</w:t>
      </w:r>
      <w:r>
        <w:rPr>
          <w:rFonts w:eastAsia="Times New Roman" w:cs="Times New Roman"/>
          <w:szCs w:val="24"/>
        </w:rPr>
        <w:t>,</w:t>
      </w:r>
      <w:r>
        <w:rPr>
          <w:rFonts w:eastAsia="Times New Roman" w:cs="Times New Roman"/>
          <w:szCs w:val="24"/>
        </w:rPr>
        <w:t xml:space="preserve"> για τους σκοπούς</w:t>
      </w:r>
      <w:r>
        <w:rPr>
          <w:rFonts w:eastAsia="Times New Roman" w:cs="Times New Roman"/>
          <w:szCs w:val="24"/>
        </w:rPr>
        <w:t>,</w:t>
      </w:r>
      <w:r>
        <w:rPr>
          <w:rFonts w:eastAsia="Times New Roman" w:cs="Times New Roman"/>
          <w:szCs w:val="24"/>
        </w:rPr>
        <w:t xml:space="preserve"> για τους οποίους προορίζεται. </w:t>
      </w:r>
    </w:p>
    <w:p w14:paraId="22BFDE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αυτήν την έννοια, κύριε Υπουργέ, νομίζω ότι υπά</w:t>
      </w:r>
      <w:r>
        <w:rPr>
          <w:rFonts w:eastAsia="Times New Roman" w:cs="Times New Roman"/>
          <w:szCs w:val="24"/>
        </w:rPr>
        <w:t>ρχει πρόβλημα με τη συλλήβδην νομιμοποίηση και αθώωση όλων εκείνων</w:t>
      </w:r>
      <w:r>
        <w:rPr>
          <w:rFonts w:eastAsia="Times New Roman" w:cs="Times New Roman"/>
          <w:szCs w:val="24"/>
        </w:rPr>
        <w:t>,</w:t>
      </w:r>
      <w:r>
        <w:rPr>
          <w:rFonts w:eastAsia="Times New Roman" w:cs="Times New Roman"/>
          <w:szCs w:val="24"/>
        </w:rPr>
        <w:t xml:space="preserve"> που παράνομα χρησιμοποιούσαν το τέλος αυτό μέχρι σήμερα, διότι ναι, υπάρχουν πολλαπλές ανάγκες, αλλά έχουμε και καταχρήσεις.</w:t>
      </w:r>
    </w:p>
    <w:p w14:paraId="22BFDE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Με το άρθρο 45</w:t>
      </w:r>
      <w:r>
        <w:rPr>
          <w:rFonts w:eastAsia="Times New Roman" w:cs="Times New Roman"/>
          <w:szCs w:val="24"/>
        </w:rPr>
        <w:t>,</w:t>
      </w:r>
      <w:r>
        <w:rPr>
          <w:rFonts w:eastAsia="Times New Roman" w:cs="Times New Roman"/>
          <w:szCs w:val="24"/>
        </w:rPr>
        <w:t xml:space="preserve"> που απαλλάσσει τους ΟΤΑ από προσαυξήσεις, τόκου</w:t>
      </w:r>
      <w:r>
        <w:rPr>
          <w:rFonts w:eastAsia="Times New Roman" w:cs="Times New Roman"/>
          <w:szCs w:val="24"/>
        </w:rPr>
        <w:t>ς και εκπρόθεσμα πρόστιμα στις βεβαιωμένες ληξιπρόθεσμες οφειλές προς τη φορολογική διοίκηση, θεωρούμε ότι θα ήταν ορθό για πολλούς λόγους και προς αμοιβαίο όφελος αυτοδιοίκησης και κράτους και των οικονομικών τους να γίνει ένας σοβαρός συμψηφισμός των οφε</w:t>
      </w:r>
      <w:r>
        <w:rPr>
          <w:rFonts w:eastAsia="Times New Roman" w:cs="Times New Roman"/>
          <w:szCs w:val="24"/>
        </w:rPr>
        <w:t>ιλών του κράτους, τα περίφημα «</w:t>
      </w:r>
      <w:proofErr w:type="spellStart"/>
      <w:r>
        <w:rPr>
          <w:rFonts w:eastAsia="Times New Roman" w:cs="Times New Roman"/>
          <w:szCs w:val="24"/>
        </w:rPr>
        <w:t>παρακρατηθέντα</w:t>
      </w:r>
      <w:proofErr w:type="spellEnd"/>
      <w:r>
        <w:rPr>
          <w:rFonts w:eastAsia="Times New Roman" w:cs="Times New Roman"/>
          <w:szCs w:val="24"/>
        </w:rPr>
        <w:t>» με τις οφειλές των ΟΤΑ προς τη φορολογική διοίκηση. Αυτό θα λειτουργούσε και παιδευτικά προς τους πολίτες και προς την αυτοδιοίκηση.</w:t>
      </w:r>
    </w:p>
    <w:p w14:paraId="22BFDE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52 δίνεται η δυνατότητα ρύθμισης των οφειλών του </w:t>
      </w:r>
      <w:r>
        <w:rPr>
          <w:rFonts w:eastAsia="Times New Roman" w:cs="Times New Roman"/>
          <w:szCs w:val="24"/>
        </w:rPr>
        <w:t xml:space="preserve">δημοσίου </w:t>
      </w:r>
      <w:r>
        <w:rPr>
          <w:rFonts w:eastAsia="Times New Roman" w:cs="Times New Roman"/>
          <w:szCs w:val="24"/>
        </w:rPr>
        <w:t>προς τ</w:t>
      </w:r>
      <w:r>
        <w:rPr>
          <w:rFonts w:eastAsia="Times New Roman" w:cs="Times New Roman"/>
          <w:szCs w:val="24"/>
        </w:rPr>
        <w:t xml:space="preserve">ους ΟΤΑ </w:t>
      </w:r>
      <w:r>
        <w:rPr>
          <w:rFonts w:eastAsia="Times New Roman" w:cs="Times New Roman"/>
          <w:szCs w:val="24"/>
        </w:rPr>
        <w:t>Α</w:t>
      </w:r>
      <w:r>
        <w:rPr>
          <w:rFonts w:eastAsia="Times New Roman" w:cs="Times New Roman"/>
          <w:szCs w:val="24"/>
        </w:rPr>
        <w:t>΄ βαθμού. Αποτελεί μία θετική ρύθμιση</w:t>
      </w:r>
      <w:r>
        <w:rPr>
          <w:rFonts w:eastAsia="Times New Roman" w:cs="Times New Roman"/>
          <w:szCs w:val="24"/>
        </w:rPr>
        <w:t>,</w:t>
      </w:r>
      <w:r>
        <w:rPr>
          <w:rFonts w:eastAsia="Times New Roman" w:cs="Times New Roman"/>
          <w:szCs w:val="24"/>
        </w:rPr>
        <w:t xml:space="preserve"> τόσο προς τους οφειλέτες δημότες</w:t>
      </w:r>
      <w:r>
        <w:rPr>
          <w:rFonts w:eastAsia="Times New Roman" w:cs="Times New Roman"/>
          <w:szCs w:val="24"/>
        </w:rPr>
        <w:t>,</w:t>
      </w:r>
      <w:r>
        <w:rPr>
          <w:rFonts w:eastAsia="Times New Roman" w:cs="Times New Roman"/>
          <w:szCs w:val="24"/>
        </w:rPr>
        <w:t xml:space="preserve"> οι οποίοι σε πολλές περιπτώσεις έχουν χάσει τη δυνατότητα να ανταποκριθούν στις υποχρεώσεις τους, όσο βεβαίως και για τα ταμεία των δήμων</w:t>
      </w:r>
      <w:r>
        <w:rPr>
          <w:rFonts w:eastAsia="Times New Roman" w:cs="Times New Roman"/>
          <w:szCs w:val="24"/>
        </w:rPr>
        <w:t>,</w:t>
      </w:r>
      <w:r>
        <w:rPr>
          <w:rFonts w:eastAsia="Times New Roman" w:cs="Times New Roman"/>
          <w:szCs w:val="24"/>
        </w:rPr>
        <w:t xml:space="preserve"> που περιμένουν μία ανάσα απ’ αυτή τ</w:t>
      </w:r>
      <w:r>
        <w:rPr>
          <w:rFonts w:eastAsia="Times New Roman" w:cs="Times New Roman"/>
          <w:szCs w:val="24"/>
        </w:rPr>
        <w:t>η ρύθμιση. Μάλιστα, τους τελευταίους μήνες -αρκετούς, μάλιστα, μήνες- έχουν υστέρηση εσόδων, επειδή ακριβώς οι δημότες περιμένουν αυτή τη ρύθμιση.</w:t>
      </w:r>
    </w:p>
    <w:p w14:paraId="22BFDE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πρέπει να σημειωθεί, βεβαίως, ότι αυτές οι ρυθμίσεις γίνονται σε ένα οικονομικό περιβάλλον μη κανονικότητα</w:t>
      </w:r>
      <w:r>
        <w:rPr>
          <w:rFonts w:eastAsia="Times New Roman" w:cs="Times New Roman"/>
          <w:szCs w:val="24"/>
        </w:rPr>
        <w:t xml:space="preserve">ς και για </w:t>
      </w:r>
      <w:r>
        <w:rPr>
          <w:rFonts w:eastAsia="Times New Roman" w:cs="Times New Roman"/>
          <w:szCs w:val="24"/>
        </w:rPr>
        <w:lastRenderedPageBreak/>
        <w:t>τους ΟΤΑ με τα ψαλιδισμένα οικονομικά και για τους πολίτες, οι περισσότεροι εκ των οποίων βεβαίως</w:t>
      </w:r>
      <w:r>
        <w:rPr>
          <w:rFonts w:eastAsia="Times New Roman" w:cs="Times New Roman"/>
          <w:szCs w:val="24"/>
        </w:rPr>
        <w:t>,</w:t>
      </w:r>
      <w:r>
        <w:rPr>
          <w:rFonts w:eastAsia="Times New Roman" w:cs="Times New Roman"/>
          <w:szCs w:val="24"/>
        </w:rPr>
        <w:t xml:space="preserve"> έχουν βρεθεί τα τελευταία χρόνια σε μία δυσμενή και απρόβλεπτη οικονομική πραγματικότητα.</w:t>
      </w:r>
    </w:p>
    <w:p w14:paraId="22BFDE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σημειώσουμε εδώ πως σε πολλές περιπτώσεις</w:t>
      </w:r>
      <w:r>
        <w:rPr>
          <w:rFonts w:eastAsia="Times New Roman" w:cs="Times New Roman"/>
          <w:szCs w:val="24"/>
        </w:rPr>
        <w:t>,</w:t>
      </w:r>
      <w:r>
        <w:rPr>
          <w:rFonts w:eastAsia="Times New Roman" w:cs="Times New Roman"/>
          <w:szCs w:val="24"/>
        </w:rPr>
        <w:t xml:space="preserve"> πρόστιμα ή </w:t>
      </w:r>
      <w:r>
        <w:rPr>
          <w:rFonts w:eastAsia="Times New Roman" w:cs="Times New Roman"/>
          <w:szCs w:val="24"/>
        </w:rPr>
        <w:t>προσαυξήσεις που επιβάλλονται σε διάφορες περιπτώσεις παραβάσεων, πολλές φορές είναι εξωπραγματικές. Οδηγούμαστε σε πίνακες με ληξιπρόθεσμα</w:t>
      </w:r>
      <w:r>
        <w:rPr>
          <w:rFonts w:eastAsia="Times New Roman" w:cs="Times New Roman"/>
          <w:szCs w:val="24"/>
        </w:rPr>
        <w:t>,</w:t>
      </w:r>
      <w:r>
        <w:rPr>
          <w:rFonts w:eastAsia="Times New Roman" w:cs="Times New Roman"/>
          <w:szCs w:val="24"/>
        </w:rPr>
        <w:t xml:space="preserve"> που στην πραγματικότητα είναι καταδικασμένα να παραμείνουν ανείσπρακτα.</w:t>
      </w:r>
    </w:p>
    <w:p w14:paraId="22BFDE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Νομίζω, λοιπόν, ότι είναι ένα ζήτημα, κύριο</w:t>
      </w:r>
      <w:r>
        <w:rPr>
          <w:rFonts w:eastAsia="Times New Roman" w:cs="Times New Roman"/>
          <w:szCs w:val="24"/>
        </w:rPr>
        <w:t>ι Υπουργοί, που πρέπει να το δούμε συνολικά. Στη σημερινή δεινή πραγματικότητα, το μόνο εύκολο είναι να χάσεις μία φορά τον βηματισμό σου και στη συνέχεια να εκτροχιαστείς οριστικά. Σε πολλές περιπτώσεις, ακόμα και τέτοιες ευνοϊκές ρυθμίσεις δεν μπορούν να</w:t>
      </w:r>
      <w:r>
        <w:rPr>
          <w:rFonts w:eastAsia="Times New Roman" w:cs="Times New Roman"/>
          <w:szCs w:val="24"/>
        </w:rPr>
        <w:t xml:space="preserve"> σε σώσουν. Υπάρχουν προτάσεις από δημάρχους για ένα σύστημα πάγιας αντιμετώπισης των οφειλών των δημοτών</w:t>
      </w:r>
      <w:r>
        <w:rPr>
          <w:rFonts w:eastAsia="Times New Roman" w:cs="Times New Roman"/>
          <w:szCs w:val="24"/>
        </w:rPr>
        <w:t>,</w:t>
      </w:r>
      <w:r>
        <w:rPr>
          <w:rFonts w:eastAsia="Times New Roman" w:cs="Times New Roman"/>
          <w:szCs w:val="24"/>
        </w:rPr>
        <w:t xml:space="preserve"> που νομίζω ότι αξίζει τον κόπο να το δείτε.</w:t>
      </w:r>
    </w:p>
    <w:p w14:paraId="22BFDE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Σε σχέση με το άρθρο 80</w:t>
      </w:r>
      <w:r>
        <w:rPr>
          <w:rFonts w:eastAsia="Times New Roman" w:cs="Times New Roman"/>
          <w:szCs w:val="24"/>
        </w:rPr>
        <w:t>,</w:t>
      </w:r>
      <w:r>
        <w:rPr>
          <w:rFonts w:eastAsia="Times New Roman" w:cs="Times New Roman"/>
          <w:szCs w:val="24"/>
        </w:rPr>
        <w:t xml:space="preserve"> που αφορά στον διορισμό επιτυχόντων ΑΣΕΠ σε φορείς των ΟΤΑ</w:t>
      </w:r>
      <w:r>
        <w:rPr>
          <w:rFonts w:eastAsia="Times New Roman" w:cs="Times New Roman"/>
          <w:szCs w:val="24"/>
        </w:rPr>
        <w:t>,</w:t>
      </w:r>
      <w:r>
        <w:rPr>
          <w:rFonts w:eastAsia="Times New Roman" w:cs="Times New Roman"/>
          <w:szCs w:val="24"/>
        </w:rPr>
        <w:t xml:space="preserve"> που έχουν καταργηθεί</w:t>
      </w:r>
      <w:r>
        <w:rPr>
          <w:rFonts w:eastAsia="Times New Roman" w:cs="Times New Roman"/>
          <w:szCs w:val="24"/>
        </w:rPr>
        <w:t xml:space="preserve">, θέλω να πω τα εξής: Για κανέναν δημόσιο υπάλληλο, όπου κι αν </w:t>
      </w:r>
      <w:r>
        <w:rPr>
          <w:rFonts w:eastAsia="Times New Roman" w:cs="Times New Roman"/>
          <w:szCs w:val="24"/>
        </w:rPr>
        <w:lastRenderedPageBreak/>
        <w:t>ανήκει, δεν επιτρέπεται κάτι αντίστοιχο των προβλέψεων στην παράγραφο 2. Δεν νομίζουμε ότι πρέπει να ισχύει κάτι τέτοιο στους ΟΤΑ, πριν τη συμπλήρωση της διετίας.</w:t>
      </w:r>
    </w:p>
    <w:p w14:paraId="22BFDE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Προβληματικό φαίνεται να είναι</w:t>
      </w:r>
      <w:r>
        <w:rPr>
          <w:rFonts w:eastAsia="Times New Roman" w:cs="Times New Roman"/>
          <w:szCs w:val="24"/>
        </w:rPr>
        <w:t xml:space="preserve"> και το άρθρο 82, που καλύπτει οργανικές θέσεις των ΟΤΑ από προσωπικό που είχε απασχοληθεί μέσα από προσωρινούς πίνακες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2008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2010 και κάλυπτε πάγιες ανάγκες σειράς ετών. Όμως, με ποια λογική και σε ποιες ανάγκες των δήμων απαντούν σήμερα </w:t>
      </w:r>
      <w:r>
        <w:rPr>
          <w:rFonts w:eastAsia="Times New Roman" w:cs="Times New Roman"/>
          <w:szCs w:val="24"/>
        </w:rPr>
        <w:t>αυτές οι προσλήψεις; Τι ειδικοτήτων και επιπέδου εκπαίδευσης προσωπικό έχουν πραγματική ανάγκη σήμερα οι δήμοι και ποιο είναι το προσωπικό που προωθείται προς πρόσληψη;</w:t>
      </w:r>
    </w:p>
    <w:p w14:paraId="22BFDE0C" w14:textId="77777777" w:rsidR="007336A6" w:rsidRDefault="002D1229">
      <w:pPr>
        <w:spacing w:line="600" w:lineRule="auto"/>
        <w:contextualSpacing/>
        <w:jc w:val="both"/>
        <w:rPr>
          <w:rFonts w:eastAsia="Times New Roman" w:cs="Times New Roman"/>
          <w:szCs w:val="24"/>
        </w:rPr>
      </w:pPr>
      <w:r>
        <w:rPr>
          <w:rFonts w:eastAsia="Times New Roman" w:cs="Times New Roman"/>
          <w:szCs w:val="24"/>
        </w:rPr>
        <w:tab/>
        <w:t xml:space="preserve">Έχουν τις ίδιες ανάγκες οι δήμοι με αυτές που είχαν πριν από πέντε ή επτά χρόνια; Και </w:t>
      </w:r>
      <w:r>
        <w:rPr>
          <w:rFonts w:eastAsia="Times New Roman" w:cs="Times New Roman"/>
          <w:szCs w:val="24"/>
        </w:rPr>
        <w:t>δεδομένου ότι ο αριθμός των προσλήψεων είναι εξαιρετικά χαμηλός, πρέπει να δούμε και να ιεραρχήσουμε τις πραγματικές ανάγκες</w:t>
      </w:r>
      <w:r>
        <w:rPr>
          <w:rFonts w:eastAsia="Times New Roman" w:cs="Times New Roman"/>
          <w:szCs w:val="24"/>
        </w:rPr>
        <w:t>,</w:t>
      </w:r>
      <w:r>
        <w:rPr>
          <w:rFonts w:eastAsia="Times New Roman" w:cs="Times New Roman"/>
          <w:szCs w:val="24"/>
        </w:rPr>
        <w:t xml:space="preserve"> που πρέπει να καλύψουν οι δήμοι. </w:t>
      </w:r>
    </w:p>
    <w:p w14:paraId="22BFDE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85 για τις αποσπάσεις προσωπικού, νομίζω ότι αντιφάσκει με τον νόμο περί κινητικότητας του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14:paraId="22BFDE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97 αφορά τα </w:t>
      </w:r>
      <w:r>
        <w:rPr>
          <w:rFonts w:eastAsia="Times New Roman" w:cs="Times New Roman"/>
          <w:szCs w:val="24"/>
        </w:rPr>
        <w:t xml:space="preserve">μέσα ατομικής προστασίας </w:t>
      </w:r>
      <w:r>
        <w:rPr>
          <w:rFonts w:eastAsia="Times New Roman" w:cs="Times New Roman"/>
          <w:szCs w:val="24"/>
        </w:rPr>
        <w:t xml:space="preserve">των εργαζομένων και την παροχή γάλακτος. Επειδή αντιμετωπίζουμε </w:t>
      </w:r>
      <w:r>
        <w:rPr>
          <w:rFonts w:eastAsia="Times New Roman" w:cs="Times New Roman"/>
          <w:szCs w:val="24"/>
        </w:rPr>
        <w:lastRenderedPageBreak/>
        <w:t xml:space="preserve">αναδρομική χορήγηση των </w:t>
      </w:r>
      <w:r>
        <w:rPr>
          <w:rFonts w:eastAsia="Times New Roman" w:cs="Times New Roman"/>
          <w:szCs w:val="24"/>
        </w:rPr>
        <w:t>μέσω</w:t>
      </w:r>
      <w:r>
        <w:rPr>
          <w:rFonts w:eastAsia="Times New Roman" w:cs="Times New Roman"/>
          <w:szCs w:val="24"/>
        </w:rPr>
        <w:t>ν ατομικής προστασίας</w:t>
      </w:r>
      <w:r>
        <w:rPr>
          <w:rFonts w:eastAsia="Times New Roman" w:cs="Times New Roman"/>
          <w:szCs w:val="24"/>
        </w:rPr>
        <w:t xml:space="preserve"> και γάλακτος σε χρήμα στους εργαζόμενους των ΟΤΑ για τα έτη 2012-2016, είναι ένα απολύτως προβληματικό άρθρο, κατά την άποψή μας. Επιβαρύνει απρόβλεπτα τους προϋπολογισμούς των δήμων, ενώ καθιστά εξαιρετικά δύσκολο τον ακριβή εντοπισμ</w:t>
      </w:r>
      <w:r>
        <w:rPr>
          <w:rFonts w:eastAsia="Times New Roman" w:cs="Times New Roman"/>
          <w:szCs w:val="24"/>
        </w:rPr>
        <w:t xml:space="preserve">ό των δικαιούχων σε βάθος χρόνου πενταετίας, έτσι όπως προβλέπεται και, βεβαίως, θα ανοίξει μια βιομηχανία δικαστικών απαιτήσεων. Βέβαια, </w:t>
      </w:r>
      <w:proofErr w:type="spellStart"/>
      <w:r>
        <w:rPr>
          <w:rFonts w:eastAsia="Times New Roman" w:cs="Times New Roman"/>
          <w:szCs w:val="24"/>
        </w:rPr>
        <w:t>εκφεύγει</w:t>
      </w:r>
      <w:proofErr w:type="spellEnd"/>
      <w:r>
        <w:rPr>
          <w:rFonts w:eastAsia="Times New Roman" w:cs="Times New Roman"/>
          <w:szCs w:val="24"/>
        </w:rPr>
        <w:t xml:space="preserve"> και του σκοπού της πρόβλεψης αυτών των μέσων. Θα πρέπει να διασφαλιστεί, όμως, ότι από εδώ και μπρος οι ΟΤΑ θ</w:t>
      </w:r>
      <w:r>
        <w:rPr>
          <w:rFonts w:eastAsia="Times New Roman" w:cs="Times New Roman"/>
          <w:szCs w:val="24"/>
        </w:rPr>
        <w:t>α πρέπει να καταβάλλουν αυτό το επίδομα εγκαίρως στους πραγματικούς δικαιούχους σε είδος και όχι σε χρήμα, διότι αυτή η φάμπρικα μετατροπής σε χρήμα είναι πολύ παλιά, κόστιζε, έφευγε από τον σκοπό που είχε να εξυπηρετήσει και, βεβαίως, δημιουργούσε αδικίες</w:t>
      </w:r>
      <w:r>
        <w:rPr>
          <w:rFonts w:eastAsia="Times New Roman" w:cs="Times New Roman"/>
          <w:szCs w:val="24"/>
        </w:rPr>
        <w:t>.</w:t>
      </w:r>
    </w:p>
    <w:p w14:paraId="22BFDE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άρθρο 98 αφορά το επίδομα ανθυγιεινής εργασίας. Είναι πολλά τα ερωτήματα</w:t>
      </w:r>
      <w:r>
        <w:rPr>
          <w:rFonts w:eastAsia="Times New Roman" w:cs="Times New Roman"/>
          <w:szCs w:val="24"/>
        </w:rPr>
        <w:t>,</w:t>
      </w:r>
      <w:r>
        <w:rPr>
          <w:rFonts w:eastAsia="Times New Roman" w:cs="Times New Roman"/>
          <w:szCs w:val="24"/>
        </w:rPr>
        <w:t xml:space="preserve"> που τίθενται σε σχέση με τις κατηγοριοποιήσεις</w:t>
      </w:r>
      <w:r>
        <w:rPr>
          <w:rFonts w:eastAsia="Times New Roman" w:cs="Times New Roman"/>
          <w:szCs w:val="24"/>
        </w:rPr>
        <w:t>,</w:t>
      </w:r>
      <w:r>
        <w:rPr>
          <w:rFonts w:eastAsia="Times New Roman" w:cs="Times New Roman"/>
          <w:szCs w:val="24"/>
        </w:rPr>
        <w:t xml:space="preserve"> που γίνονται. Βεβαίως, πρέπει να γίνει μια σοβαρή δουλειά και οι εργαζόμενοι, που δικαιούνται τα επιδόματα</w:t>
      </w:r>
      <w:r>
        <w:rPr>
          <w:rFonts w:eastAsia="Times New Roman" w:cs="Times New Roman"/>
          <w:szCs w:val="24"/>
        </w:rPr>
        <w:t>,</w:t>
      </w:r>
      <w:r>
        <w:rPr>
          <w:rFonts w:eastAsia="Times New Roman" w:cs="Times New Roman"/>
          <w:szCs w:val="24"/>
        </w:rPr>
        <w:t xml:space="preserve"> τα οποία προβλέπονται</w:t>
      </w:r>
      <w:r>
        <w:rPr>
          <w:rFonts w:eastAsia="Times New Roman" w:cs="Times New Roman"/>
          <w:szCs w:val="24"/>
        </w:rPr>
        <w:t xml:space="preserve"> από τον νόμο, θα πρέπει να τα παίρνουν. Ό</w:t>
      </w:r>
      <w:r>
        <w:rPr>
          <w:rFonts w:eastAsia="Times New Roman" w:cs="Times New Roman"/>
          <w:szCs w:val="24"/>
        </w:rPr>
        <w:lastRenderedPageBreak/>
        <w:t>μως, να τα παίρνουν αυτοί</w:t>
      </w:r>
      <w:r>
        <w:rPr>
          <w:rFonts w:eastAsia="Times New Roman" w:cs="Times New Roman"/>
          <w:szCs w:val="24"/>
        </w:rPr>
        <w:t>,</w:t>
      </w:r>
      <w:r>
        <w:rPr>
          <w:rFonts w:eastAsia="Times New Roman" w:cs="Times New Roman"/>
          <w:szCs w:val="24"/>
        </w:rPr>
        <w:t xml:space="preserve"> που πραγματικά τα δικαιούνται. Θεωρούμε ότι η κατηγορία Γ΄ είναι αδικαιολόγητη. Παραδείγματος χάρη, γιατί οι μηχανικοί να δικαιούνται επίδομα</w:t>
      </w:r>
      <w:r>
        <w:rPr>
          <w:rFonts w:eastAsia="Times New Roman" w:cs="Times New Roman"/>
          <w:szCs w:val="24"/>
        </w:rPr>
        <w:t>,</w:t>
      </w:r>
      <w:r>
        <w:rPr>
          <w:rFonts w:eastAsia="Times New Roman" w:cs="Times New Roman"/>
          <w:szCs w:val="24"/>
        </w:rPr>
        <w:t xml:space="preserve"> επειδή έχουν απλώς την εποπτεία ενός έργου; </w:t>
      </w:r>
      <w:r>
        <w:rPr>
          <w:rFonts w:eastAsia="Times New Roman" w:cs="Times New Roman"/>
          <w:szCs w:val="24"/>
        </w:rPr>
        <w:t xml:space="preserve">Αυτή είναι η δουλειά τους. Γι’ αυτό προσλαμβάνονται και γι’ αυτό αμείβονται. </w:t>
      </w:r>
    </w:p>
    <w:p w14:paraId="22BFDE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Άρθρο 100</w:t>
      </w:r>
      <w:r>
        <w:rPr>
          <w:rFonts w:eastAsia="Times New Roman" w:cs="Times New Roman"/>
          <w:szCs w:val="24"/>
        </w:rPr>
        <w:t xml:space="preserve">. </w:t>
      </w:r>
      <w:r>
        <w:rPr>
          <w:rFonts w:eastAsia="Times New Roman" w:cs="Times New Roman"/>
          <w:szCs w:val="24"/>
        </w:rPr>
        <w:t>Επιβραβεύουμε την άρνηση εφαρμογής του νόμου, απαλλάσσοντας αναδρομικά από ποινικές και πειθαρχικές ευθύνες αιρετούς και υπηρεσιακούς</w:t>
      </w:r>
      <w:r>
        <w:rPr>
          <w:rFonts w:eastAsia="Times New Roman" w:cs="Times New Roman"/>
          <w:szCs w:val="24"/>
        </w:rPr>
        <w:t>,</w:t>
      </w:r>
      <w:r>
        <w:rPr>
          <w:rFonts w:eastAsia="Times New Roman" w:cs="Times New Roman"/>
          <w:szCs w:val="24"/>
        </w:rPr>
        <w:t xml:space="preserve"> που αρνήθηκαν αποστολή στοιχείων</w:t>
      </w:r>
      <w:r>
        <w:rPr>
          <w:rFonts w:eastAsia="Times New Roman" w:cs="Times New Roman"/>
          <w:szCs w:val="24"/>
        </w:rPr>
        <w:t xml:space="preserve"> στο αρμόδιο Υπουργείο για την καταγραφή των υπαλλήλων. Με αυτή τη λογική</w:t>
      </w:r>
      <w:r>
        <w:rPr>
          <w:rFonts w:eastAsia="Times New Roman" w:cs="Times New Roman"/>
          <w:szCs w:val="24"/>
        </w:rPr>
        <w:t>,</w:t>
      </w:r>
      <w:r>
        <w:rPr>
          <w:rFonts w:eastAsia="Times New Roman" w:cs="Times New Roman"/>
          <w:szCs w:val="24"/>
        </w:rPr>
        <w:t xml:space="preserve"> πώς θα αντιμετωπίσετε την ΑΔΕΔΥ</w:t>
      </w:r>
      <w:r>
        <w:rPr>
          <w:rFonts w:eastAsia="Times New Roman" w:cs="Times New Roman"/>
          <w:szCs w:val="24"/>
        </w:rPr>
        <w:t>,</w:t>
      </w:r>
      <w:r>
        <w:rPr>
          <w:rFonts w:eastAsia="Times New Roman" w:cs="Times New Roman"/>
          <w:szCs w:val="24"/>
        </w:rPr>
        <w:t xml:space="preserve"> που μόλις χθες, προχθές </w:t>
      </w:r>
      <w:proofErr w:type="spellStart"/>
      <w:r>
        <w:rPr>
          <w:rFonts w:eastAsia="Times New Roman" w:cs="Times New Roman"/>
          <w:szCs w:val="24"/>
        </w:rPr>
        <w:t>επιχαίρονταν</w:t>
      </w:r>
      <w:proofErr w:type="spellEnd"/>
      <w:r>
        <w:rPr>
          <w:rFonts w:eastAsia="Times New Roman" w:cs="Times New Roman"/>
          <w:szCs w:val="24"/>
        </w:rPr>
        <w:t>,</w:t>
      </w:r>
      <w:r>
        <w:rPr>
          <w:rFonts w:eastAsia="Times New Roman" w:cs="Times New Roman"/>
          <w:szCs w:val="24"/>
        </w:rPr>
        <w:t xml:space="preserve"> επειδή επιτυχώς σαμποτάρισε την όποια αξιολόγηση προχωράτε</w:t>
      </w:r>
      <w:r>
        <w:rPr>
          <w:rFonts w:eastAsia="Times New Roman" w:cs="Times New Roman"/>
          <w:b/>
          <w:szCs w:val="24"/>
        </w:rPr>
        <w:t xml:space="preserve"> </w:t>
      </w:r>
      <w:r>
        <w:rPr>
          <w:rFonts w:eastAsia="Times New Roman" w:cs="Times New Roman"/>
          <w:szCs w:val="24"/>
        </w:rPr>
        <w:t xml:space="preserve">σήμερα στο </w:t>
      </w:r>
      <w:r>
        <w:rPr>
          <w:rFonts w:eastAsia="Times New Roman" w:cs="Times New Roman"/>
          <w:szCs w:val="24"/>
        </w:rPr>
        <w:t xml:space="preserve">δημόσιο </w:t>
      </w:r>
      <w:r>
        <w:rPr>
          <w:rFonts w:eastAsia="Times New Roman" w:cs="Times New Roman"/>
          <w:szCs w:val="24"/>
        </w:rPr>
        <w:t>με το εφεύρημα της απεργίας-αποχ</w:t>
      </w:r>
      <w:r>
        <w:rPr>
          <w:rFonts w:eastAsia="Times New Roman" w:cs="Times New Roman"/>
          <w:szCs w:val="24"/>
        </w:rPr>
        <w:t>ής από τον περασμένο Μάρτιο, αναγκάζοντας, μάλιστα, την Υπουργό να δώσει νέα παράταση μέχρι της 8 Αυγούστου; Είναι ακριβώς η ίδια περίπτωση.</w:t>
      </w:r>
    </w:p>
    <w:p w14:paraId="22BFDE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Άρθρο 103: Με αφορμή τα επιδόματα μουσικών των ΟΤΑ, νομίζω ότι έπρεπε πλέον να έχουν διδαχθεί όλοι ότι οι λογικές τ</w:t>
      </w:r>
      <w:r>
        <w:rPr>
          <w:rFonts w:eastAsia="Times New Roman" w:cs="Times New Roman"/>
          <w:szCs w:val="24"/>
        </w:rPr>
        <w:t>ων επιδομάτων μπορεί πρόσκαιρα να μπαλώνουν κάποιες τρύπες, όμως είναι βέβαιο ότι σε βάθος χρόνου</w:t>
      </w:r>
      <w:r>
        <w:rPr>
          <w:rFonts w:eastAsia="Times New Roman" w:cs="Times New Roman"/>
          <w:szCs w:val="24"/>
        </w:rPr>
        <w:t>,</w:t>
      </w:r>
      <w:r>
        <w:rPr>
          <w:rFonts w:eastAsia="Times New Roman" w:cs="Times New Roman"/>
          <w:szCs w:val="24"/>
        </w:rPr>
        <w:t xml:space="preserve"> δημιουργούν τεράστιες στρεβλώσεις και βεβαίως</w:t>
      </w:r>
      <w:r>
        <w:rPr>
          <w:rFonts w:eastAsia="Times New Roman" w:cs="Times New Roman"/>
          <w:szCs w:val="24"/>
        </w:rPr>
        <w:t>,</w:t>
      </w:r>
      <w:r>
        <w:rPr>
          <w:rFonts w:eastAsia="Times New Roman" w:cs="Times New Roman"/>
          <w:szCs w:val="24"/>
        </w:rPr>
        <w:t xml:space="preserve"> πολύ μεγάλα προβλήματα. </w:t>
      </w:r>
    </w:p>
    <w:p w14:paraId="22BFDE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Το άρθρο 99 αφορά τη Δημοτική Αστυνομία. Αυτή η δήθεν μεταρρύθμιση της κυβέρνησης Σαμ</w:t>
      </w:r>
      <w:r>
        <w:rPr>
          <w:rFonts w:eastAsia="Times New Roman" w:cs="Times New Roman"/>
          <w:szCs w:val="24"/>
        </w:rPr>
        <w:t xml:space="preserve">αρά -που στην ουσία μια αντιμεταρρύθμιση ήταν- της διάλυσης, δηλαδή, εν συνόλω ενός Σώματος, της Δημοτική Αστυνομίας, που ήταν ένα εργαλείο εξαιρετικά χρήσιμο για την </w:t>
      </w:r>
      <w:r>
        <w:rPr>
          <w:rFonts w:eastAsia="Times New Roman" w:cs="Times New Roman"/>
          <w:szCs w:val="24"/>
        </w:rPr>
        <w:t>τοπική αυτοδιοίκηση</w:t>
      </w:r>
      <w:r>
        <w:rPr>
          <w:rFonts w:eastAsia="Times New Roman" w:cs="Times New Roman"/>
          <w:szCs w:val="24"/>
        </w:rPr>
        <w:t>, δημιούργησε πάρα πολλά προβλήματα, τα οποία βεβαίως οφείλουμε να επα</w:t>
      </w:r>
      <w:r>
        <w:rPr>
          <w:rFonts w:eastAsia="Times New Roman" w:cs="Times New Roman"/>
          <w:szCs w:val="24"/>
        </w:rPr>
        <w:t xml:space="preserve">νορθώσουμε. </w:t>
      </w:r>
    </w:p>
    <w:p w14:paraId="22BFDE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 αυτό</w:t>
      </w:r>
      <w:r>
        <w:rPr>
          <w:rFonts w:eastAsia="Times New Roman" w:cs="Times New Roman"/>
          <w:szCs w:val="24"/>
        </w:rPr>
        <w:t>,</w:t>
      </w:r>
      <w:r>
        <w:rPr>
          <w:rFonts w:eastAsia="Times New Roman" w:cs="Times New Roman"/>
          <w:szCs w:val="24"/>
        </w:rPr>
        <w:t xml:space="preserve"> πεποίθησή μου είναι, κύριε Υπουργέ, ότι με τη Δημοτική Αστυνομία πρέπει να ασχοληθούμε σοβαρά, συγκροτημένα και ολοκληρωμένα, γιατί το όποιο μπάλωμα -όπως πριν από λίγο καιρό, πριν ένα μήνα, κάναμε, ψηφίζοντας κάποιες διατάξεις- δεν </w:t>
      </w:r>
      <w:r>
        <w:rPr>
          <w:rFonts w:eastAsia="Times New Roman" w:cs="Times New Roman"/>
          <w:szCs w:val="24"/>
        </w:rPr>
        <w:t xml:space="preserve">διορθώνει το πρόβλημα. </w:t>
      </w:r>
    </w:p>
    <w:p w14:paraId="22BFDE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2013 η Δημοτική Αστυνομία απασχολούσε τρεισήμισι χιλιάδες άτομα σε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δήμους σε όλη τη χώρα. Στην επιβαλλόμενη μείωση του κράτους</w:t>
      </w:r>
      <w:r>
        <w:rPr>
          <w:rFonts w:eastAsia="Times New Roman" w:cs="Times New Roman"/>
          <w:szCs w:val="24"/>
        </w:rPr>
        <w:t>,</w:t>
      </w:r>
      <w:r>
        <w:rPr>
          <w:rFonts w:eastAsia="Times New Roman" w:cs="Times New Roman"/>
          <w:szCs w:val="24"/>
        </w:rPr>
        <w:t xml:space="preserve"> αφρόνως τότε επιλέχθηκε η Δημοτική Αστυνομία να διαλυθεί, ίσως γιατί βόλευε ο </w:t>
      </w:r>
      <w:r>
        <w:rPr>
          <w:rFonts w:eastAsia="Times New Roman" w:cs="Times New Roman"/>
          <w:szCs w:val="24"/>
        </w:rPr>
        <w:t>αριθμός των τρεισήμισι χιλιάδων μελών της. Η επανασύστασή της τον Μάιο του 2015 με τον ν.4325, δυστυχώς ήταν επανασύσταση μόνο κατ’ όνομα, γιατί έγινε επίσης βεβιασμένα και πρό</w:t>
      </w:r>
      <w:r>
        <w:rPr>
          <w:rFonts w:eastAsia="Times New Roman" w:cs="Times New Roman"/>
          <w:szCs w:val="24"/>
        </w:rPr>
        <w:lastRenderedPageBreak/>
        <w:t xml:space="preserve">χειρα. Από τους τρεισήμισι χιλιάδες ανθρώπους επέστρεψαν μόλις χίλιοι δέκα οκτώ </w:t>
      </w:r>
      <w:r>
        <w:rPr>
          <w:rFonts w:eastAsia="Times New Roman" w:cs="Times New Roman"/>
          <w:szCs w:val="24"/>
        </w:rPr>
        <w:t xml:space="preserve">και από τις </w:t>
      </w:r>
      <w:proofErr w:type="spellStart"/>
      <w:r>
        <w:rPr>
          <w:rFonts w:eastAsia="Times New Roman" w:cs="Times New Roman"/>
          <w:szCs w:val="24"/>
        </w:rPr>
        <w:t>εκατόν</w:t>
      </w:r>
      <w:proofErr w:type="spellEnd"/>
      <w:r>
        <w:rPr>
          <w:rFonts w:eastAsia="Times New Roman" w:cs="Times New Roman"/>
          <w:szCs w:val="24"/>
        </w:rPr>
        <w:t xml:space="preserve"> εβδομήντα πέντε Δημοτικές Αστυνομίες </w:t>
      </w:r>
      <w:proofErr w:type="spellStart"/>
      <w:r>
        <w:rPr>
          <w:rFonts w:eastAsia="Times New Roman" w:cs="Times New Roman"/>
          <w:szCs w:val="24"/>
        </w:rPr>
        <w:t>ανασυστάθηκαν</w:t>
      </w:r>
      <w:proofErr w:type="spellEnd"/>
      <w:r>
        <w:rPr>
          <w:rFonts w:eastAsia="Times New Roman" w:cs="Times New Roman"/>
          <w:szCs w:val="24"/>
        </w:rPr>
        <w:t xml:space="preserve"> μόνο οι ενενήντα πέντε. Στην Κρήτη υπήρχαν διακόσιοι δύο αστυνομικοί και σήμερα υπάρχουν είκοσι επτά. Στον Δήμο Χερσονήσου, στον τουριστικότερο Δήμο της Κρήτης, από δεκαοκτώ υπηρετούν σή</w:t>
      </w:r>
      <w:r>
        <w:rPr>
          <w:rFonts w:eastAsia="Times New Roman" w:cs="Times New Roman"/>
          <w:szCs w:val="24"/>
        </w:rPr>
        <w:t>μερα μονάχα τέσσερις.</w:t>
      </w:r>
    </w:p>
    <w:p w14:paraId="22BFDE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 κύριε Υπουργέ, θέλετε να </w:t>
      </w:r>
      <w:proofErr w:type="spellStart"/>
      <w:r>
        <w:rPr>
          <w:rFonts w:eastAsia="Times New Roman" w:cs="Times New Roman"/>
          <w:szCs w:val="24"/>
        </w:rPr>
        <w:t>επανασυσταθεί</w:t>
      </w:r>
      <w:proofErr w:type="spellEnd"/>
      <w:r>
        <w:rPr>
          <w:rFonts w:eastAsia="Times New Roman" w:cs="Times New Roman"/>
          <w:szCs w:val="24"/>
        </w:rPr>
        <w:t xml:space="preserve"> ένα χρησιμότατο εργαλείο για την </w:t>
      </w:r>
      <w:r>
        <w:rPr>
          <w:rFonts w:eastAsia="Times New Roman" w:cs="Times New Roman"/>
          <w:szCs w:val="24"/>
        </w:rPr>
        <w:t>α</w:t>
      </w:r>
      <w:r>
        <w:rPr>
          <w:rFonts w:eastAsia="Times New Roman" w:cs="Times New Roman"/>
          <w:szCs w:val="24"/>
        </w:rPr>
        <w:t>υτοδιοίκηση, να προχωρήσουμε σε μια -όπως είπα και λίγο πριν- σοβαρή και ολοκληρωμένη επανίδρυση. Σε αυτό το πλαίσιο, πρέπει να προβλέπεται και το δικαίωμα της εθελοντικής επιστροφής σε όλους τους πρώην δημοτικούς αστυνομικούς, ανεξαρτήτως πού βρίσκονται σ</w:t>
      </w:r>
      <w:r>
        <w:rPr>
          <w:rFonts w:eastAsia="Times New Roman" w:cs="Times New Roman"/>
          <w:szCs w:val="24"/>
        </w:rPr>
        <w:t xml:space="preserve">ήμερα. </w:t>
      </w:r>
    </w:p>
    <w:p w14:paraId="22BFDE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αποκατάσταση, δε, των οικονομικών αδικιών, που συνόδευσαν την υποχρεωτική διαθεσιμότητα και κινητικότητα, πρέπει να γίνει. Και πρέπει να γίνει, βεβαίως, στο μέτρο των δυνατοτήτων της </w:t>
      </w:r>
      <w:r>
        <w:rPr>
          <w:rFonts w:eastAsia="Times New Roman" w:cs="Times New Roman"/>
          <w:szCs w:val="24"/>
        </w:rPr>
        <w:t>αυτοδιοίκησης</w:t>
      </w:r>
      <w:r>
        <w:rPr>
          <w:rFonts w:eastAsia="Times New Roman" w:cs="Times New Roman"/>
          <w:szCs w:val="24"/>
        </w:rPr>
        <w:t xml:space="preserve">. </w:t>
      </w:r>
    </w:p>
    <w:p w14:paraId="22BFDE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Τώρα, στη συγκεκριμένη ρύθμιση για την παράγραφ</w:t>
      </w:r>
      <w:r>
        <w:rPr>
          <w:rFonts w:eastAsia="Times New Roman" w:cs="Times New Roman"/>
          <w:szCs w:val="24"/>
        </w:rPr>
        <w:t xml:space="preserve">ο 6, γιατί διαφοροποιείτε τα ισχύοντα στον Κώδικα Δημοτικών και Κοινοτικών Υπαλλήλων, αποκλείοντας τους ΔΕ, δηλαδή, τις </w:t>
      </w:r>
      <w:r>
        <w:rPr>
          <w:rFonts w:eastAsia="Times New Roman" w:cs="Times New Roman"/>
          <w:szCs w:val="24"/>
        </w:rPr>
        <w:lastRenderedPageBreak/>
        <w:t xml:space="preserve">πρώτες και πιο έμπειρες φουρνιές της Δημοτικής Αστυνομίας από τη θέση προϊσταμένου τμήματος; </w:t>
      </w:r>
    </w:p>
    <w:p w14:paraId="22BFDE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w:t>
      </w:r>
      <w:r>
        <w:rPr>
          <w:rFonts w:eastAsia="Times New Roman" w:cs="Times New Roman"/>
          <w:szCs w:val="24"/>
        </w:rPr>
        <w:t>ς του χρόνου ομιλίας του κυρίου Βουλευτή)</w:t>
      </w:r>
    </w:p>
    <w:p w14:paraId="22BFDE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θέλω δύο με τρία λεπτά για να ολοκληρώσω. Δεν θα ζητήσω ξανά τον λόγο, δεν θα δευτερολογήσω επί των άρθρων. </w:t>
      </w:r>
    </w:p>
    <w:p w14:paraId="22BFDE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101, που αφορά στην καταβολή μισθοδοσίας προσωπικού της </w:t>
      </w:r>
      <w:r>
        <w:rPr>
          <w:rFonts w:eastAsia="Times New Roman" w:cs="Times New Roman"/>
          <w:szCs w:val="24"/>
        </w:rPr>
        <w:t xml:space="preserve">δράσης </w:t>
      </w:r>
      <w:r>
        <w:rPr>
          <w:rFonts w:eastAsia="Times New Roman" w:cs="Times New Roman"/>
          <w:szCs w:val="24"/>
        </w:rPr>
        <w:t>«Εναρμόνιση οικογ</w:t>
      </w:r>
      <w:r>
        <w:rPr>
          <w:rFonts w:eastAsia="Times New Roman" w:cs="Times New Roman"/>
          <w:szCs w:val="24"/>
        </w:rPr>
        <w:t>ενειακής και επαγγελματικής ζωής», θα θέλαμε να εξετάσετε τη δυνατότητα νομοτεχνικής βελτίωσης για την παράγραφο 1 και συγκεκριμένα</w:t>
      </w:r>
      <w:r>
        <w:rPr>
          <w:rFonts w:eastAsia="Times New Roman" w:cs="Times New Roman"/>
          <w:szCs w:val="24"/>
        </w:rPr>
        <w:t>,</w:t>
      </w:r>
      <w:r>
        <w:rPr>
          <w:rFonts w:eastAsia="Times New Roman" w:cs="Times New Roman"/>
          <w:szCs w:val="24"/>
        </w:rPr>
        <w:t xml:space="preserve"> να αναδιατυπωθεί η φράση ως εξής: Αντί να είναι για τον ετήσιο κύκλο 2016-2017, να γίνει «για κάθε ετήσιο κύκλο», προκειμέν</w:t>
      </w:r>
      <w:r>
        <w:rPr>
          <w:rFonts w:eastAsia="Times New Roman" w:cs="Times New Roman"/>
          <w:szCs w:val="24"/>
        </w:rPr>
        <w:t xml:space="preserve">ου η διάταξη να έχει νόημα και να έχει μόνιμη ισχύ, όπως μόνιμο μέχρι τώρα είναι το τεράστιο πρόβλημα των πολύμηνων, πολλές φορές, καθυστερήσεων καταβολής μισθοδοσίας του προσωπικού της </w:t>
      </w:r>
      <w:r>
        <w:rPr>
          <w:rFonts w:eastAsia="Times New Roman" w:cs="Times New Roman"/>
          <w:szCs w:val="24"/>
        </w:rPr>
        <w:t>δράσης</w:t>
      </w:r>
      <w:r>
        <w:rPr>
          <w:rFonts w:eastAsia="Times New Roman" w:cs="Times New Roman"/>
          <w:szCs w:val="24"/>
        </w:rPr>
        <w:t xml:space="preserve">, μιας </w:t>
      </w:r>
      <w:r>
        <w:rPr>
          <w:rFonts w:eastAsia="Times New Roman" w:cs="Times New Roman"/>
          <w:szCs w:val="24"/>
        </w:rPr>
        <w:t xml:space="preserve">δράσης </w:t>
      </w:r>
      <w:r>
        <w:rPr>
          <w:rFonts w:eastAsia="Times New Roman" w:cs="Times New Roman"/>
          <w:szCs w:val="24"/>
        </w:rPr>
        <w:t>που συμπεριλαμβάνει βρεφικούς, παιδικούς σταθμούς,</w:t>
      </w:r>
      <w:r>
        <w:rPr>
          <w:rFonts w:eastAsia="Times New Roman" w:cs="Times New Roman"/>
          <w:szCs w:val="24"/>
        </w:rPr>
        <w:t xml:space="preserve"> ΚΔΑΠ, Α</w:t>
      </w:r>
      <w:r>
        <w:rPr>
          <w:rFonts w:eastAsia="Times New Roman" w:cs="Times New Roman"/>
          <w:szCs w:val="24"/>
        </w:rPr>
        <w:t>Μ</w:t>
      </w:r>
      <w:r>
        <w:rPr>
          <w:rFonts w:eastAsia="Times New Roman" w:cs="Times New Roman"/>
          <w:szCs w:val="24"/>
        </w:rPr>
        <w:t xml:space="preserve">ΕΑ κ.λπ.. </w:t>
      </w:r>
    </w:p>
    <w:p w14:paraId="22BFDE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Τέλος, το άρθρο 133, που δίνει τη δυνατότητα σε ιδιώτες για τη δημιουργία και λειτουργία κέντρων αποτέφρωσης νεκρών, </w:t>
      </w:r>
      <w:r>
        <w:rPr>
          <w:rFonts w:eastAsia="Times New Roman" w:cs="Times New Roman"/>
          <w:szCs w:val="24"/>
        </w:rPr>
        <w:lastRenderedPageBreak/>
        <w:t>είναι η ειρωνεία της εκδίκησης της αγοράς. Και είναι πολύ θετικό</w:t>
      </w:r>
      <w:r>
        <w:rPr>
          <w:rFonts w:eastAsia="Times New Roman" w:cs="Times New Roman"/>
          <w:szCs w:val="24"/>
        </w:rPr>
        <w:t>,</w:t>
      </w:r>
      <w:r>
        <w:rPr>
          <w:rFonts w:eastAsia="Times New Roman" w:cs="Times New Roman"/>
          <w:szCs w:val="24"/>
        </w:rPr>
        <w:t xml:space="preserve"> που φέρνετε αυτή τη ρύθμιση, κύριε Υπουργέ, γιατί λύν</w:t>
      </w:r>
      <w:r>
        <w:rPr>
          <w:rFonts w:eastAsia="Times New Roman" w:cs="Times New Roman"/>
          <w:szCs w:val="24"/>
        </w:rPr>
        <w:t>ει ένα τεράστιο πρόβλημα. Και είναι ένα τεράστιο πρόβλημα</w:t>
      </w:r>
      <w:r>
        <w:rPr>
          <w:rFonts w:eastAsia="Times New Roman" w:cs="Times New Roman"/>
          <w:szCs w:val="24"/>
        </w:rPr>
        <w:t>,</w:t>
      </w:r>
      <w:r>
        <w:rPr>
          <w:rFonts w:eastAsia="Times New Roman" w:cs="Times New Roman"/>
          <w:szCs w:val="24"/>
        </w:rPr>
        <w:t xml:space="preserve"> που έχει να κάνει με ένα από τα βασικά δικαιώματα του ανθρώπου: το δικαίωμα της αυτοδιάθεσης του σώματ</w:t>
      </w:r>
      <w:r>
        <w:rPr>
          <w:rFonts w:eastAsia="Times New Roman" w:cs="Times New Roman"/>
          <w:szCs w:val="24"/>
        </w:rPr>
        <w:t>ο</w:t>
      </w:r>
      <w:r>
        <w:rPr>
          <w:rFonts w:eastAsia="Times New Roman" w:cs="Times New Roman"/>
          <w:szCs w:val="24"/>
        </w:rPr>
        <w:t xml:space="preserve">ς. Όπως το έχει στη ζωή, το έχει προφανώς και μετά την έξοδό του απ’ αυτήν. Επισημαίνω, όμως, </w:t>
      </w:r>
      <w:r>
        <w:rPr>
          <w:rFonts w:eastAsia="Times New Roman" w:cs="Times New Roman"/>
          <w:szCs w:val="24"/>
        </w:rPr>
        <w:t>τη μεγάλη ήττα</w:t>
      </w:r>
      <w:r>
        <w:rPr>
          <w:rFonts w:eastAsia="Times New Roman" w:cs="Times New Roman"/>
          <w:szCs w:val="24"/>
        </w:rPr>
        <w:t>,</w:t>
      </w:r>
      <w:r>
        <w:rPr>
          <w:rFonts w:eastAsia="Times New Roman" w:cs="Times New Roman"/>
          <w:szCs w:val="24"/>
        </w:rPr>
        <w:t xml:space="preserve"> που αναγνωρίζουμε ότι υφίσταται με αυτή τη διάταξη η </w:t>
      </w:r>
      <w:r>
        <w:rPr>
          <w:rFonts w:eastAsia="Times New Roman" w:cs="Times New Roman"/>
          <w:szCs w:val="24"/>
        </w:rPr>
        <w:t xml:space="preserve">τοπική αυτοδιοίκηση </w:t>
      </w:r>
      <w:r>
        <w:rPr>
          <w:rFonts w:eastAsia="Times New Roman" w:cs="Times New Roman"/>
          <w:szCs w:val="24"/>
        </w:rPr>
        <w:t>και συνολικότερα η πολιτική, η ήττα ότι δεν μπορεί να σηκώσει σε ένα ζήτημα</w:t>
      </w:r>
      <w:r>
        <w:rPr>
          <w:rFonts w:eastAsia="Times New Roman" w:cs="Times New Roman"/>
          <w:szCs w:val="24"/>
        </w:rPr>
        <w:t xml:space="preserve">, </w:t>
      </w:r>
      <w:r>
        <w:rPr>
          <w:rFonts w:eastAsia="Times New Roman" w:cs="Times New Roman"/>
          <w:szCs w:val="24"/>
        </w:rPr>
        <w:t xml:space="preserve">που έχει να κάνει με τα ανθρώπινα δικαιώματα το πολιτικό κόστος της αντιπαράθεσης με τους </w:t>
      </w:r>
      <w:r>
        <w:rPr>
          <w:rFonts w:eastAsia="Times New Roman" w:cs="Times New Roman"/>
          <w:szCs w:val="24"/>
        </w:rPr>
        <w:t xml:space="preserve">τοπικούς μητροπολίτες. </w:t>
      </w:r>
    </w:p>
    <w:p w14:paraId="22BFDE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συναντώντας δικαιώματα, </w:t>
      </w:r>
      <w:proofErr w:type="spellStart"/>
      <w:r>
        <w:rPr>
          <w:rFonts w:eastAsia="Times New Roman" w:cs="Times New Roman"/>
          <w:szCs w:val="24"/>
        </w:rPr>
        <w:t>όλως</w:t>
      </w:r>
      <w:proofErr w:type="spellEnd"/>
      <w:r>
        <w:rPr>
          <w:rFonts w:eastAsia="Times New Roman" w:cs="Times New Roman"/>
          <w:szCs w:val="24"/>
        </w:rPr>
        <w:t xml:space="preserve"> </w:t>
      </w:r>
      <w:proofErr w:type="spellStart"/>
      <w:r>
        <w:rPr>
          <w:rFonts w:eastAsia="Times New Roman" w:cs="Times New Roman"/>
          <w:szCs w:val="24"/>
        </w:rPr>
        <w:t>τυχαίως</w:t>
      </w:r>
      <w:proofErr w:type="spellEnd"/>
      <w:r>
        <w:rPr>
          <w:rFonts w:eastAsia="Times New Roman" w:cs="Times New Roman"/>
          <w:szCs w:val="24"/>
        </w:rPr>
        <w:t xml:space="preserve"> ο αταίριαστος εταίρος σας, οι ΑΝΕΛ, είναι απέναντι. Η ψήφος, όμως, αρχών της </w:t>
      </w:r>
      <w:r>
        <w:rPr>
          <w:rFonts w:eastAsia="Times New Roman" w:cs="Times New Roman"/>
          <w:szCs w:val="24"/>
        </w:rPr>
        <w:t xml:space="preserve">αντιπολίτευσης </w:t>
      </w:r>
      <w:r>
        <w:rPr>
          <w:rFonts w:eastAsia="Times New Roman" w:cs="Times New Roman"/>
          <w:szCs w:val="24"/>
        </w:rPr>
        <w:t>σώζει την κατάσταση για μία ακόμη φορά.</w:t>
      </w:r>
    </w:p>
    <w:p w14:paraId="22BFDE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DE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πολύ τον </w:t>
      </w:r>
      <w:r>
        <w:rPr>
          <w:rFonts w:eastAsia="Times New Roman" w:cs="Times New Roman"/>
          <w:szCs w:val="24"/>
        </w:rPr>
        <w:t xml:space="preserve">ειδικό αγορητή </w:t>
      </w:r>
      <w:r>
        <w:rPr>
          <w:rFonts w:eastAsia="Times New Roman" w:cs="Times New Roman"/>
          <w:szCs w:val="24"/>
        </w:rPr>
        <w:t xml:space="preserve">από το </w:t>
      </w:r>
      <w:r>
        <w:rPr>
          <w:rFonts w:eastAsia="Times New Roman" w:cs="Times New Roman"/>
          <w:szCs w:val="24"/>
        </w:rPr>
        <w:t>Ποτάμι</w:t>
      </w:r>
      <w:r>
        <w:rPr>
          <w:rFonts w:eastAsia="Times New Roman" w:cs="Times New Roman"/>
          <w:szCs w:val="24"/>
        </w:rPr>
        <w:t xml:space="preserve">, τον κ. </w:t>
      </w:r>
      <w:proofErr w:type="spellStart"/>
      <w:r>
        <w:rPr>
          <w:rFonts w:eastAsia="Times New Roman" w:cs="Times New Roman"/>
          <w:szCs w:val="24"/>
        </w:rPr>
        <w:t>Δανέλλη</w:t>
      </w:r>
      <w:proofErr w:type="spellEnd"/>
      <w:r>
        <w:rPr>
          <w:rFonts w:eastAsia="Times New Roman" w:cs="Times New Roman"/>
          <w:szCs w:val="24"/>
        </w:rPr>
        <w:t>.</w:t>
      </w:r>
    </w:p>
    <w:p w14:paraId="22BFDE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σας ενημερώσω λίγο ποια διαδικασία θα ακολουθήσουμε. Έχουν κατατεθεί κάποιες τροπολογίες, οπότε οι αρμόδιοι Υπουργοί έχουν ζητήσει τον λόγο για να τις αναπτύξουν. </w:t>
      </w:r>
    </w:p>
    <w:p w14:paraId="22BFDE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ξεκινήσει ο Αναπλη</w:t>
      </w:r>
      <w:r>
        <w:rPr>
          <w:rFonts w:eastAsia="Times New Roman" w:cs="Times New Roman"/>
          <w:szCs w:val="24"/>
        </w:rPr>
        <w:t>ρωτής Υπουργός Εσωτερικών</w:t>
      </w:r>
      <w:r>
        <w:rPr>
          <w:rFonts w:eastAsia="Times New Roman" w:cs="Times New Roman"/>
          <w:szCs w:val="24"/>
        </w:rPr>
        <w:t xml:space="preserve"> </w:t>
      </w:r>
      <w:r>
        <w:rPr>
          <w:rFonts w:eastAsia="Times New Roman" w:cs="Times New Roman"/>
          <w:szCs w:val="24"/>
        </w:rPr>
        <w:t xml:space="preserve">κ. </w:t>
      </w:r>
      <w:proofErr w:type="spellStart"/>
      <w:r>
        <w:rPr>
          <w:rFonts w:eastAsia="Times New Roman" w:cs="Times New Roman"/>
          <w:szCs w:val="24"/>
        </w:rPr>
        <w:t>Τόσκας</w:t>
      </w:r>
      <w:proofErr w:type="spellEnd"/>
      <w:r>
        <w:rPr>
          <w:rFonts w:eastAsia="Times New Roman" w:cs="Times New Roman"/>
          <w:szCs w:val="24"/>
        </w:rPr>
        <w:t xml:space="preserve"> και θα ακολουθήσει η Αναπληρώτρια Υπουργός Εργασίας, Κοινωνικής Ασφάλισης και Κοινωνικής Αλληλεγγύης, κ. Φωτίου. Μετά θα πάρει τον λόγο ο Υπουργός Εσωτερικών, ο κ. Σκουρλέτης, για να ξεκινήσουν μετά τον λόγο τους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και να ακολουθήσουν οι ομιλητές. </w:t>
      </w:r>
    </w:p>
    <w:p w14:paraId="22BFDE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Τον λόγο έχει ο Αναπληρωτής Υπουργός Εσωτερικών</w:t>
      </w:r>
      <w:r>
        <w:rPr>
          <w:rFonts w:eastAsia="Times New Roman" w:cs="Times New Roman"/>
          <w:szCs w:val="24"/>
        </w:rPr>
        <w:t xml:space="preserve"> κ. </w:t>
      </w:r>
      <w:proofErr w:type="spellStart"/>
      <w:r>
        <w:rPr>
          <w:rFonts w:eastAsia="Times New Roman" w:cs="Times New Roman"/>
          <w:szCs w:val="24"/>
        </w:rPr>
        <w:t>Τόσκας</w:t>
      </w:r>
      <w:proofErr w:type="spellEnd"/>
      <w:r>
        <w:rPr>
          <w:rFonts w:eastAsia="Times New Roman" w:cs="Times New Roman"/>
          <w:szCs w:val="24"/>
        </w:rPr>
        <w:t xml:space="preserve">. </w:t>
      </w:r>
    </w:p>
    <w:p w14:paraId="22BFDE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Πέντε λεπτά, κύριε Υπουργέ, είναι αρκετά για εσάς; </w:t>
      </w:r>
    </w:p>
    <w:p w14:paraId="22BFDE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w:t>
      </w:r>
      <w:r>
        <w:rPr>
          <w:rFonts w:eastAsia="Times New Roman" w:cs="Times New Roman"/>
          <w:szCs w:val="24"/>
        </w:rPr>
        <w:t>Ευχαριστώ, κύριε Πρόεδρε.</w:t>
      </w:r>
    </w:p>
    <w:p w14:paraId="22BFDE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θα ήθελα να υποστηρίξω δύο τροπολογίες.</w:t>
      </w:r>
    </w:p>
    <w:p w14:paraId="22BFDE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πρώτη με γενικό αριθμό 1147 και ειδικό 52, αφορά θέματα πυροσβεστών πενταετούς υποχρέωσης. Όπως ξέρετε, η τελευταία διαδικασία με την οποία προσλήφθηκαν πυροσβέστες πενταετούς υποχρέωσης, έγινε το 2011</w:t>
      </w:r>
      <w:r>
        <w:rPr>
          <w:rFonts w:eastAsia="Times New Roman" w:cs="Times New Roman"/>
          <w:szCs w:val="24"/>
        </w:rPr>
        <w:t xml:space="preserve">. Στη συνέχεια, υπήρξε </w:t>
      </w:r>
      <w:r>
        <w:rPr>
          <w:rFonts w:eastAsia="Times New Roman" w:cs="Times New Roman"/>
          <w:szCs w:val="24"/>
        </w:rPr>
        <w:lastRenderedPageBreak/>
        <w:t>μία παράταση της λίστας του καταλόγου των επιλαχόντων πυροσβεστών για δύο έτη και στη συνέχεια για άλλα τρία έτη. Δηλαδή, η λίστα αυτή έληγε στις 31 Δεκεμβρίου 2016 και με την τροπολογία αυτήν παρατείνουμε για δύο ακόμη έτη τη δυνατό</w:t>
      </w:r>
      <w:r>
        <w:rPr>
          <w:rFonts w:eastAsia="Times New Roman" w:cs="Times New Roman"/>
          <w:szCs w:val="24"/>
        </w:rPr>
        <w:t>τητα αναπλήρωσης, κάλυψης κενών οργανικών θέσεων πυροσβεστών πενταετούς υποχρέωσης, δηλαδή μέχρι το Δεκέμβριο του 2018, προκειμένου να υπάρχει η δυνατότητα -ξέρετε τις ανάγκες του Πυροσβεστικού Σώματος, ξέρετε τις ανάγκες αντιμετώπισης των φυσικών καταστρο</w:t>
      </w:r>
      <w:r>
        <w:rPr>
          <w:rFonts w:eastAsia="Times New Roman" w:cs="Times New Roman"/>
          <w:szCs w:val="24"/>
        </w:rPr>
        <w:t>φών στη χώρα μας- εφόσον υπάρξουν οι λοιπές προϋποθέσεις, να αναπληρωθούν τα κενά για τους πυροσβέστες πενταετούς υποχρέωσης. Έτσι και αλλιώς</w:t>
      </w:r>
      <w:r>
        <w:rPr>
          <w:rFonts w:eastAsia="Times New Roman" w:cs="Times New Roman"/>
          <w:szCs w:val="24"/>
        </w:rPr>
        <w:t>,</w:t>
      </w:r>
      <w:r>
        <w:rPr>
          <w:rFonts w:eastAsia="Times New Roman" w:cs="Times New Roman"/>
          <w:szCs w:val="24"/>
        </w:rPr>
        <w:t xml:space="preserve"> αυτοί οι άνθρωποι διαθέτουν μεγάλη εμπειρία, τυγχάνουν ήδη εποχικοί πυροσβέστες, δηλαδή για διάστημα έξι μηνών κά</w:t>
      </w:r>
      <w:r>
        <w:rPr>
          <w:rFonts w:eastAsia="Times New Roman" w:cs="Times New Roman"/>
          <w:szCs w:val="24"/>
        </w:rPr>
        <w:t>θε χρόνο υπηρετούν το Πυροσβεστικό Σώμα και υπηρετούν τις κοινωνικές ανάγκες. Επομένως, έχουν εμπειρία.</w:t>
      </w:r>
    </w:p>
    <w:p w14:paraId="22BFDE26" w14:textId="77777777" w:rsidR="007336A6" w:rsidRDefault="002D1229">
      <w:pPr>
        <w:spacing w:line="600" w:lineRule="auto"/>
        <w:contextualSpacing/>
        <w:jc w:val="both"/>
        <w:rPr>
          <w:rFonts w:eastAsia="Times New Roman" w:cs="Times New Roman"/>
          <w:szCs w:val="24"/>
        </w:rPr>
      </w:pPr>
      <w:r>
        <w:rPr>
          <w:rFonts w:eastAsia="Times New Roman" w:cs="Times New Roman"/>
          <w:szCs w:val="24"/>
        </w:rPr>
        <w:tab/>
        <w:t>Δίνεται, λοιπόν, η δυνατότητα διατήρησης αυτής της λίστας ώστε, αν υπάρξουν οι προϋποθέσεις, να καλυφθούν οι ανάγκες που υπάρχουν</w:t>
      </w:r>
      <w:r>
        <w:rPr>
          <w:rFonts w:eastAsia="Times New Roman" w:cs="Times New Roman"/>
          <w:szCs w:val="24"/>
        </w:rPr>
        <w:t>,</w:t>
      </w:r>
      <w:r>
        <w:rPr>
          <w:rFonts w:eastAsia="Times New Roman" w:cs="Times New Roman"/>
          <w:szCs w:val="24"/>
        </w:rPr>
        <w:t xml:space="preserve"> έτσι κι αλλιώς</w:t>
      </w:r>
      <w:r>
        <w:rPr>
          <w:rFonts w:eastAsia="Times New Roman" w:cs="Times New Roman"/>
          <w:szCs w:val="24"/>
        </w:rPr>
        <w:t>,</w:t>
      </w:r>
      <w:r>
        <w:rPr>
          <w:rFonts w:eastAsia="Times New Roman" w:cs="Times New Roman"/>
          <w:szCs w:val="24"/>
        </w:rPr>
        <w:t xml:space="preserve"> στο </w:t>
      </w:r>
      <w:r>
        <w:rPr>
          <w:rFonts w:eastAsia="Times New Roman" w:cs="Times New Roman"/>
          <w:szCs w:val="24"/>
        </w:rPr>
        <w:t xml:space="preserve">Πυροσβεστικό Σώμα. Αυτό αφορά την πρώτη τροπολογία. </w:t>
      </w:r>
    </w:p>
    <w:p w14:paraId="22BFDE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τροπολογία με γενικό αριθμό 1144 και ειδικό 49 αφορά τις αστυνομικές ταυτότητες των Ελλήνων πολιτών. </w:t>
      </w:r>
    </w:p>
    <w:p w14:paraId="22BFDE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θέμα των αστυνομικών ταυτοτήτων είναι ένα θέμα για το οποίο έχουν ειπωθεί πολλά κατά και</w:t>
      </w:r>
      <w:r>
        <w:rPr>
          <w:rFonts w:eastAsia="Times New Roman" w:cs="Times New Roman"/>
          <w:szCs w:val="24"/>
        </w:rPr>
        <w:t>ρούς και στη μία κατεύθυνση και στην άλλη. Είναι ένα θέμα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με βάση την </w:t>
      </w:r>
      <w:r>
        <w:rPr>
          <w:rFonts w:eastAsia="Times New Roman" w:cs="Times New Roman"/>
          <w:szCs w:val="24"/>
        </w:rPr>
        <w:t xml:space="preserve">οδηγία </w:t>
      </w:r>
      <w:r>
        <w:rPr>
          <w:rFonts w:eastAsia="Times New Roman" w:cs="Times New Roman"/>
          <w:szCs w:val="24"/>
        </w:rPr>
        <w:t>της Ευρωπαϊκής Ένωσης του 2014, θα έπρεπε να είχε λήξει, να είχε ολοκληρωθεί μέχρι το 2016. Μπορώ να πω ότι η χώρα μας, συν άλλη μία χώρα στην Ευρώπη, έχουν ταυτότητες</w:t>
      </w:r>
      <w:r>
        <w:rPr>
          <w:rFonts w:eastAsia="Times New Roman" w:cs="Times New Roman"/>
          <w:szCs w:val="24"/>
        </w:rPr>
        <w:t>,</w:t>
      </w:r>
      <w:r>
        <w:rPr>
          <w:rFonts w:eastAsia="Times New Roman" w:cs="Times New Roman"/>
          <w:szCs w:val="24"/>
        </w:rPr>
        <w:t xml:space="preserve"> όχι </w:t>
      </w:r>
      <w:r>
        <w:rPr>
          <w:rFonts w:eastAsia="Times New Roman" w:cs="Times New Roman"/>
          <w:szCs w:val="24"/>
        </w:rPr>
        <w:t xml:space="preserve">καλής ποιότητας και όχι αξιόπιστες από πλευράς πλήρους παροχής ασφάλειας και αξιοπιστίας. </w:t>
      </w:r>
    </w:p>
    <w:p w14:paraId="22BFDE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ξέρετε κάτι; Επειδή τα τεχνολογικά δεδομένα αλλάζουν και επειδή οι έλεγχοι στα αεροδρόμια παντού, ακόμα και μέσα στην Ευρώπη, γίνονται πλέον ηλεκτρονικά -και στο</w:t>
      </w:r>
      <w:r>
        <w:rPr>
          <w:rFonts w:eastAsia="Times New Roman" w:cs="Times New Roman"/>
          <w:szCs w:val="24"/>
        </w:rPr>
        <w:t xml:space="preserve"> δικό μας αεροδρόμιο</w:t>
      </w:r>
      <w:r>
        <w:rPr>
          <w:rFonts w:eastAsia="Times New Roman" w:cs="Times New Roman"/>
          <w:szCs w:val="24"/>
        </w:rPr>
        <w:t xml:space="preserve"> </w:t>
      </w:r>
      <w:r>
        <w:rPr>
          <w:rFonts w:eastAsia="Times New Roman" w:cs="Times New Roman"/>
          <w:szCs w:val="24"/>
        </w:rPr>
        <w:t>«ΕΛΕΥΘΕΡΙΟΣ ΒΕΝΙΖΕΛΟΣ», έχουν αρχίσει και τοποθετούνται μηχανήματα ηλεκτρονικού ελέγχου, με τα οποία θα γίνεται έλεγχος και στους πολίτες της Ευρώπης- χρειάζεται ταυτότητα τύπου πιστωτικής κάρτας</w:t>
      </w:r>
      <w:r>
        <w:rPr>
          <w:rFonts w:eastAsia="Times New Roman" w:cs="Times New Roman"/>
          <w:szCs w:val="24"/>
        </w:rPr>
        <w:t xml:space="preserve">, </w:t>
      </w:r>
      <w:r>
        <w:rPr>
          <w:rFonts w:eastAsia="Times New Roman" w:cs="Times New Roman"/>
          <w:szCs w:val="24"/>
        </w:rPr>
        <w:t>με ψηφιακή αναγνώριση. Αλλιώς, θα ταλα</w:t>
      </w:r>
      <w:r>
        <w:rPr>
          <w:rFonts w:eastAsia="Times New Roman" w:cs="Times New Roman"/>
          <w:szCs w:val="24"/>
        </w:rPr>
        <w:t>ιπωρούνται οι πολίτες με τις παλιές ταυτότητες</w:t>
      </w:r>
      <w:r>
        <w:rPr>
          <w:rFonts w:eastAsia="Times New Roman" w:cs="Times New Roman"/>
          <w:szCs w:val="24"/>
        </w:rPr>
        <w:t>,</w:t>
      </w:r>
      <w:r>
        <w:rPr>
          <w:rFonts w:eastAsia="Times New Roman" w:cs="Times New Roman"/>
          <w:szCs w:val="24"/>
        </w:rPr>
        <w:t xml:space="preserve"> μέχρι να γίνει η καταγραφή και η αναγνώριση των στοιχείων. Αναφέρω ένα παράδειγμα από τα πολλά. Επομένως, χρειάζεται να </w:t>
      </w:r>
      <w:r>
        <w:rPr>
          <w:rFonts w:eastAsia="Times New Roman" w:cs="Times New Roman"/>
          <w:szCs w:val="24"/>
        </w:rPr>
        <w:lastRenderedPageBreak/>
        <w:t xml:space="preserve">προχωρήσουμε με ταχύτερους ρυθμούς στο θέμα των ταυτοτήτων. </w:t>
      </w:r>
    </w:p>
    <w:p w14:paraId="22BFDE2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Παράλληλα, βέβαια, θα πρέπε</w:t>
      </w:r>
      <w:r>
        <w:rPr>
          <w:rFonts w:eastAsia="Times New Roman" w:cs="Times New Roman"/>
          <w:szCs w:val="24"/>
        </w:rPr>
        <w:t>ι να προσέξουμε και τα θέματα προστασίας των προσωπικών δεδομένων. Από πάρα πολλές πλευρές κινδυνεύουν αυτά τα θέματα. Ξέρουμε τι γίνεται στο διαδίκτυο, ξέρουμε τι γίνεται σε όλες τις περιπτώσεις καταγραφής στοιχείων. Μπορεί να γίνει αυτό. Μπορούμε να διατ</w:t>
      </w:r>
      <w:r>
        <w:rPr>
          <w:rFonts w:eastAsia="Times New Roman" w:cs="Times New Roman"/>
          <w:szCs w:val="24"/>
        </w:rPr>
        <w:t>ηρήσουμε και τα προσωπικά δεδομένα, αλλά και την αποτελεσματικότητα στα θέματα της ασφάλειας. Γι’ αυτό</w:t>
      </w:r>
      <w:r>
        <w:rPr>
          <w:rFonts w:eastAsia="Times New Roman" w:cs="Times New Roman"/>
          <w:szCs w:val="24"/>
        </w:rPr>
        <w:t>,</w:t>
      </w:r>
      <w:r>
        <w:rPr>
          <w:rFonts w:eastAsia="Times New Roman" w:cs="Times New Roman"/>
          <w:szCs w:val="24"/>
        </w:rPr>
        <w:t xml:space="preserve"> οποιαδήποτε ενέργεια γίνει, θα γίνει μετά από έγκριση της Αρχής Προστασίας Προσωπικών Δεδομένων. </w:t>
      </w:r>
    </w:p>
    <w:p w14:paraId="22BFDE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Επομένως, η πρόθεσή μας είναι και να κερδίσουμε σε ταχ</w:t>
      </w:r>
      <w:r>
        <w:rPr>
          <w:rFonts w:eastAsia="Times New Roman" w:cs="Times New Roman"/>
          <w:szCs w:val="24"/>
        </w:rPr>
        <w:t>ύτητα και να διασφαλιστούν τα προσωπικά δεδομένα, για τα οποία ενδιαφερόμαστε όλοι και θα πρέπει να δείχνουμε τον ανάλογο σεβασμό. Έχω ακόμα και έκθεση του Συνηγόρου του Πολίτη που αναγράφει κάποια παραδείγματα και λέει πόσο ταλαιπωρούνται οι Έλληνες πολίτ</w:t>
      </w:r>
      <w:r>
        <w:rPr>
          <w:rFonts w:eastAsia="Times New Roman" w:cs="Times New Roman"/>
          <w:szCs w:val="24"/>
        </w:rPr>
        <w:t>ες με τις παλιές ταυτότητες που γράφουν, για παράδειγμα, «</w:t>
      </w:r>
      <w:proofErr w:type="spellStart"/>
      <w:r>
        <w:rPr>
          <w:rFonts w:eastAsia="Times New Roman" w:cs="Times New Roman"/>
          <w:szCs w:val="24"/>
        </w:rPr>
        <w:t>Θε</w:t>
      </w:r>
      <w:r>
        <w:rPr>
          <w:rFonts w:eastAsia="Times New Roman" w:cs="Times New Roman"/>
          <w:szCs w:val="24"/>
        </w:rPr>
        <w:t>σ</w:t>
      </w:r>
      <w:proofErr w:type="spellEnd"/>
      <w:r>
        <w:rPr>
          <w:rFonts w:eastAsia="Times New Roman" w:cs="Times New Roman"/>
          <w:szCs w:val="24"/>
        </w:rPr>
        <w:t>/</w:t>
      </w:r>
      <w:r>
        <w:rPr>
          <w:rFonts w:eastAsia="Times New Roman" w:cs="Times New Roman"/>
          <w:szCs w:val="24"/>
        </w:rPr>
        <w:t>νίκη», «</w:t>
      </w:r>
      <w:proofErr w:type="spellStart"/>
      <w:r>
        <w:rPr>
          <w:rFonts w:eastAsia="Times New Roman" w:cs="Times New Roman"/>
          <w:szCs w:val="24"/>
        </w:rPr>
        <w:t>Αλεξ</w:t>
      </w:r>
      <w:proofErr w:type="spellEnd"/>
      <w:r>
        <w:rPr>
          <w:rFonts w:eastAsia="Times New Roman" w:cs="Times New Roman"/>
          <w:szCs w:val="24"/>
        </w:rPr>
        <w:t>/</w:t>
      </w:r>
      <w:proofErr w:type="spellStart"/>
      <w:r>
        <w:rPr>
          <w:rFonts w:eastAsia="Times New Roman" w:cs="Times New Roman"/>
          <w:szCs w:val="24"/>
        </w:rPr>
        <w:t>πολη</w:t>
      </w:r>
      <w:proofErr w:type="spellEnd"/>
      <w:r>
        <w:rPr>
          <w:rFonts w:eastAsia="Times New Roman" w:cs="Times New Roman"/>
          <w:szCs w:val="24"/>
        </w:rPr>
        <w:t xml:space="preserve">» και πηγαίνουν </w:t>
      </w:r>
      <w:r>
        <w:rPr>
          <w:rFonts w:eastAsia="Times New Roman" w:cs="Times New Roman"/>
          <w:szCs w:val="24"/>
        </w:rPr>
        <w:lastRenderedPageBreak/>
        <w:t>και δεν αναγνωρίζονται αυτά τα στοιχεία. Μπορεί, λοιπόν, να διατηρηθεί και το αγαθό της ασφάλειας και ο σεβασμός στα ανθρώπινα δικαιώματα.</w:t>
      </w:r>
    </w:p>
    <w:p w14:paraId="22BFDE2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Σκεπτόμαστε, λοιπόν, </w:t>
      </w:r>
      <w:r>
        <w:rPr>
          <w:rFonts w:eastAsia="Times New Roman" w:cs="Times New Roman"/>
          <w:szCs w:val="24"/>
        </w:rPr>
        <w:t>να τροποποιήσουμε τον ν.1599/1986, που αφορά τα στοιχεία της ταυτότητας. Θα πρέπει να δοθεί ευελιξία στον Υπουργό, ώστε τα διάφορα τεχνικά χαρακτηριστικά και τα διάφορα στοιχεία που θα χρειαστούν -μετά από έγκριση, όπως είπα πριν, της Αρχής Προστασίας Προσ</w:t>
      </w:r>
      <w:r>
        <w:rPr>
          <w:rFonts w:eastAsia="Times New Roman" w:cs="Times New Roman"/>
          <w:szCs w:val="24"/>
        </w:rPr>
        <w:t xml:space="preserve">ωπικών Δεδομένων- να γίνονται με υπουργική απόφαση, ώστε να προχωρήσουμε με γρηγορότερους ρυθμούς και να εξυπηρετηθεί και ο πολίτης, ώστε να μην υπάρχουν τα παραδείγματα που προανέφερα. </w:t>
      </w:r>
    </w:p>
    <w:p w14:paraId="22BFDE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DE2E"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(Μάριος Γεωργιάδης): </w:t>
      </w:r>
      <w:r>
        <w:rPr>
          <w:rFonts w:eastAsia="Times New Roman"/>
          <w:bCs/>
        </w:rPr>
        <w:t>Ευχαριστούμε, κύριε Υπ</w:t>
      </w:r>
      <w:r>
        <w:rPr>
          <w:rFonts w:eastAsia="Times New Roman"/>
          <w:bCs/>
        </w:rPr>
        <w:t>ουργέ.</w:t>
      </w:r>
    </w:p>
    <w:p w14:paraId="22BFDE2F" w14:textId="77777777" w:rsidR="007336A6" w:rsidRDefault="002D1229">
      <w:pPr>
        <w:spacing w:line="600" w:lineRule="auto"/>
        <w:ind w:firstLine="720"/>
        <w:contextualSpacing/>
        <w:jc w:val="both"/>
        <w:rPr>
          <w:rFonts w:eastAsia="Times New Roman"/>
          <w:bCs/>
        </w:rPr>
      </w:pPr>
      <w:r>
        <w:rPr>
          <w:rFonts w:eastAsia="Times New Roman"/>
          <w:bCs/>
        </w:rPr>
        <w:t>Τον λόγο έχει η Αναπληρώτρια Υπουργός Εργασίας, Κοινωνικής Ασφάλισης και Κοινωνικής Αλληλεγγύης κ</w:t>
      </w:r>
      <w:r>
        <w:rPr>
          <w:rFonts w:eastAsia="Times New Roman"/>
          <w:bCs/>
        </w:rPr>
        <w:t>.</w:t>
      </w:r>
      <w:r>
        <w:rPr>
          <w:rFonts w:eastAsia="Times New Roman"/>
          <w:bCs/>
        </w:rPr>
        <w:t xml:space="preserve"> Θεανώ Φωτίου. </w:t>
      </w:r>
    </w:p>
    <w:p w14:paraId="22BFDE30" w14:textId="77777777" w:rsidR="007336A6" w:rsidRDefault="002D1229">
      <w:pPr>
        <w:spacing w:line="600" w:lineRule="auto"/>
        <w:ind w:firstLine="720"/>
        <w:contextualSpacing/>
        <w:jc w:val="both"/>
        <w:rPr>
          <w:rFonts w:eastAsia="Times New Roman"/>
          <w:bCs/>
        </w:rPr>
      </w:pPr>
      <w:r>
        <w:rPr>
          <w:rFonts w:eastAsia="Times New Roman"/>
          <w:bCs/>
        </w:rPr>
        <w:t xml:space="preserve">Κυρία Υπουργέ, πέντε λεπτά είναι αρκετά και για σας; </w:t>
      </w:r>
    </w:p>
    <w:p w14:paraId="22BFDE31" w14:textId="77777777" w:rsidR="007336A6" w:rsidRDefault="002D1229">
      <w:pPr>
        <w:spacing w:line="600" w:lineRule="auto"/>
        <w:ind w:firstLine="720"/>
        <w:contextualSpacing/>
        <w:jc w:val="both"/>
        <w:rPr>
          <w:rFonts w:eastAsia="Times New Roman"/>
          <w:bCs/>
        </w:rPr>
      </w:pPr>
      <w:r>
        <w:rPr>
          <w:rFonts w:eastAsia="Times New Roman"/>
          <w:b/>
          <w:bCs/>
        </w:rPr>
        <w:lastRenderedPageBreak/>
        <w:t>ΘΕΑΝΩ ΦΩΤΙΟΥ (Αναπληρώτρια Υπουργός Εργασίας, Κοινωνικής Ασφάλισης και Κοινωνικής</w:t>
      </w:r>
      <w:r>
        <w:rPr>
          <w:rFonts w:eastAsia="Times New Roman"/>
          <w:b/>
          <w:bCs/>
        </w:rPr>
        <w:t xml:space="preserve"> Αλληλεγγύης):</w:t>
      </w:r>
      <w:r>
        <w:rPr>
          <w:rFonts w:eastAsia="Times New Roman"/>
          <w:bCs/>
        </w:rPr>
        <w:t xml:space="preserve"> Θα χρειαστώ λίγο παραπάνω, αλλά θα είμαι σύντομη, κύριε Πρόεδρε. Σας ευχαριστώ.</w:t>
      </w:r>
    </w:p>
    <w:p w14:paraId="22BFDE32" w14:textId="77777777" w:rsidR="007336A6" w:rsidRDefault="002D1229">
      <w:pPr>
        <w:spacing w:line="600" w:lineRule="auto"/>
        <w:ind w:firstLine="720"/>
        <w:contextualSpacing/>
        <w:jc w:val="both"/>
        <w:rPr>
          <w:rFonts w:eastAsia="Times New Roman"/>
          <w:bCs/>
        </w:rPr>
      </w:pPr>
      <w:r>
        <w:rPr>
          <w:rFonts w:eastAsia="Times New Roman"/>
          <w:bCs/>
        </w:rPr>
        <w:t>Η πρώτη τροπολογία είναι η με γενικό αριθμό 1131 και ειδικό 42. Αφορά γενικώς παραγράφους οι οποίες διευκολύνουν τη λειτουργία μονάδων κοινωνικής προστασίας, όπω</w:t>
      </w:r>
      <w:r>
        <w:rPr>
          <w:rFonts w:eastAsia="Times New Roman"/>
          <w:bCs/>
        </w:rPr>
        <w:t xml:space="preserve">ς, παραδείγματος χάρη, η πρώτη. </w:t>
      </w:r>
    </w:p>
    <w:p w14:paraId="22BFDE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πρώτη προσθέτουμε ειδικότητες για το επικουρικό προσωπικό των μονάδων, που έχουμε, των κέντρων, δηλαδή, κοινωνικής προστασίας σε όλη την Ελλάδα. Ξέρετε ότι αυτά</w:t>
      </w:r>
      <w:r>
        <w:rPr>
          <w:rFonts w:eastAsia="Times New Roman" w:cs="Times New Roman"/>
          <w:szCs w:val="24"/>
        </w:rPr>
        <w:t>,</w:t>
      </w:r>
      <w:r>
        <w:rPr>
          <w:rFonts w:eastAsia="Times New Roman" w:cs="Times New Roman"/>
          <w:szCs w:val="24"/>
        </w:rPr>
        <w:t xml:space="preserve"> λόγω και της κρίσης</w:t>
      </w:r>
      <w:r>
        <w:rPr>
          <w:rFonts w:eastAsia="Times New Roman" w:cs="Times New Roman"/>
          <w:szCs w:val="24"/>
        </w:rPr>
        <w:t>,</w:t>
      </w:r>
      <w:r>
        <w:rPr>
          <w:rFonts w:eastAsia="Times New Roman" w:cs="Times New Roman"/>
          <w:szCs w:val="24"/>
        </w:rPr>
        <w:t xml:space="preserve"> έχουν ένα πολύ μειωμένο προσωπικό, </w:t>
      </w:r>
      <w:r>
        <w:rPr>
          <w:rFonts w:eastAsia="Times New Roman" w:cs="Times New Roman"/>
          <w:szCs w:val="24"/>
        </w:rPr>
        <w:t>έχουν μεγάλες ανάγκες, και γι’ αυτό προσθέτουμε περαιτέρω ειδικότητες, όπως νηπιαγωγών, φυσικής αγωγής, βρεφονηπιοκόμων, διερμηνέων, ελληνικής νοηματικής γλώσσας, εκπαιδευτών μουσικής, καθαριότητας, υγειονομικού προσωπικού κ.λπ., διότι δεν υπήρχαν αυτές οι</w:t>
      </w:r>
      <w:r>
        <w:rPr>
          <w:rFonts w:eastAsia="Times New Roman" w:cs="Times New Roman"/>
          <w:szCs w:val="24"/>
        </w:rPr>
        <w:t xml:space="preserve"> ειδικότητες.</w:t>
      </w:r>
    </w:p>
    <w:p w14:paraId="22BFDE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Προχωράμε στη δεύτερη παράγραφο. Όπως θυμάστε πέρυσι, είχαμε ψηφίσει τη δυνατότητα</w:t>
      </w:r>
      <w:r>
        <w:rPr>
          <w:rFonts w:eastAsia="Times New Roman" w:cs="Times New Roman"/>
          <w:szCs w:val="24"/>
        </w:rPr>
        <w:t>,</w:t>
      </w:r>
      <w:r>
        <w:rPr>
          <w:rFonts w:eastAsia="Times New Roman" w:cs="Times New Roman"/>
          <w:szCs w:val="24"/>
        </w:rPr>
        <w:t xml:space="preserve"> οι περιφέρειες από ίδιους πόρους να χρηματοδοτούν Νομικά Πρόσωπα Ιδιωτικού Δικαίου </w:t>
      </w:r>
      <w:r>
        <w:rPr>
          <w:rFonts w:eastAsia="Times New Roman" w:cs="Times New Roman"/>
          <w:szCs w:val="24"/>
        </w:rPr>
        <w:lastRenderedPageBreak/>
        <w:t>-πιστοποιημένα, όμως, από το Υπουργείο Εργασίας- τα οποία παρέχουν υπηρεσίε</w:t>
      </w:r>
      <w:r>
        <w:rPr>
          <w:rFonts w:eastAsia="Times New Roman" w:cs="Times New Roman"/>
          <w:szCs w:val="24"/>
        </w:rPr>
        <w:t>ς κοινωνικής προστασίας</w:t>
      </w:r>
      <w:r>
        <w:rPr>
          <w:rFonts w:eastAsia="Times New Roman" w:cs="Times New Roman"/>
          <w:szCs w:val="24"/>
        </w:rPr>
        <w:t>,</w:t>
      </w:r>
      <w:r>
        <w:rPr>
          <w:rFonts w:eastAsia="Times New Roman" w:cs="Times New Roman"/>
          <w:szCs w:val="24"/>
        </w:rPr>
        <w:t xml:space="preserve"> κυρίως. Αυτό ακριβώς το επεκτείν</w:t>
      </w:r>
      <w:r>
        <w:rPr>
          <w:rFonts w:eastAsia="Times New Roman" w:cs="Times New Roman"/>
          <w:szCs w:val="24"/>
        </w:rPr>
        <w:t>α</w:t>
      </w:r>
      <w:r>
        <w:rPr>
          <w:rFonts w:eastAsia="Times New Roman" w:cs="Times New Roman"/>
          <w:szCs w:val="24"/>
        </w:rPr>
        <w:t>με για το 2016 και το 2017, διότι από τη μια ένα ποσό των περιφερειών που είχαν διαθέσει, έμεινε αδιάθετο, άρα το μεταφέρουμε στο 2016, και βεβαίως, το επεκτείνουμε και στο 2017, γιατί φάνηκε ότι το</w:t>
      </w:r>
      <w:r>
        <w:rPr>
          <w:rFonts w:eastAsia="Times New Roman" w:cs="Times New Roman"/>
          <w:szCs w:val="24"/>
        </w:rPr>
        <w:t xml:space="preserve"> μέτρο είναι ενδιαφέρον και οι περιφέρειες συνδράμουν.</w:t>
      </w:r>
    </w:p>
    <w:p w14:paraId="22BFDE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τρίτη</w:t>
      </w:r>
      <w:r>
        <w:rPr>
          <w:rFonts w:eastAsia="Times New Roman" w:cs="Times New Roman"/>
          <w:b/>
          <w:szCs w:val="24"/>
        </w:rPr>
        <w:t xml:space="preserve"> </w:t>
      </w:r>
      <w:r>
        <w:rPr>
          <w:rFonts w:eastAsia="Times New Roman" w:cs="Times New Roman"/>
          <w:szCs w:val="24"/>
        </w:rPr>
        <w:t>παράγραφος αποτελεί την επέκταση του προγράμματος «Βοήθεια στο Σπίτι» μέχρι το 2019. Γνωρίζετε το θεσμό «Βοήθεια στο Σπίτι», έναν θεσμό εξαιρετικά σημαντικό, ο οποίος πρέπει σιγά-σιγά να ενταχθ</w:t>
      </w:r>
      <w:r>
        <w:rPr>
          <w:rFonts w:eastAsia="Times New Roman" w:cs="Times New Roman"/>
          <w:szCs w:val="24"/>
        </w:rPr>
        <w:t>εί στις μόνιμες δομές των δήμων.</w:t>
      </w:r>
    </w:p>
    <w:p w14:paraId="22BFDE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τέταρτη παράγραφος αφορά τα νυχτερινά και εξαιρέσιμα των διαφόρων μονάδων, των δικών μας. Όπως καταλαβαίνετε</w:t>
      </w:r>
      <w:r>
        <w:rPr>
          <w:rFonts w:eastAsia="Times New Roman" w:cs="Times New Roman"/>
          <w:szCs w:val="24"/>
        </w:rPr>
        <w:t>,</w:t>
      </w:r>
      <w:r>
        <w:rPr>
          <w:rFonts w:eastAsia="Times New Roman" w:cs="Times New Roman"/>
          <w:szCs w:val="24"/>
        </w:rPr>
        <w:t xml:space="preserve"> επειδή τον Δεκέμβριο έγινε μια μεγάλη μεταφορά αρμοδιοτήτων ανάμεσα στις ΥΔΕ, δηλαδή στις Υπηρεσίες Δημοσιονομι</w:t>
      </w:r>
      <w:r>
        <w:rPr>
          <w:rFonts w:eastAsia="Times New Roman" w:cs="Times New Roman"/>
          <w:szCs w:val="24"/>
        </w:rPr>
        <w:t>κού Ελέγχου και στις ΓΔΟΥ, δηλαδή τις Γενικές Διευθύνσεις Οικονομικών Υπηρεσιών του εκάστοτε Υπουργείου, αυτή η διαφορά καθυστέρησε την καταβολή των νυχτερινών και εξαιρέσιμων, με α</w:t>
      </w:r>
      <w:r>
        <w:rPr>
          <w:rFonts w:eastAsia="Times New Roman" w:cs="Times New Roman"/>
          <w:szCs w:val="24"/>
        </w:rPr>
        <w:lastRenderedPageBreak/>
        <w:t>ποτέλεσμα να έχουν μείνει απλήρωτοι σε αυτόν τον τομέα οι εργαζόμενοι για τ</w:t>
      </w:r>
      <w:r>
        <w:rPr>
          <w:rFonts w:eastAsia="Times New Roman" w:cs="Times New Roman"/>
          <w:szCs w:val="24"/>
        </w:rPr>
        <w:t>ον Δεκέμβριο του 2016 -έναν μήνα- και για τους υπόλοιπους μήνες, μέχρι σήμερα, του 2017.</w:t>
      </w:r>
    </w:p>
    <w:p w14:paraId="22BFDE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την πέμπτη παράγραφο νομίζω ότι γίνεται μια σημαντική δραστηριότητα, διότι επεκτείνεται το υφιστάμενο καθεστώς, που υπάρχει στις σχολικές μονάδες </w:t>
      </w:r>
      <w:r>
        <w:rPr>
          <w:rFonts w:eastAsia="Times New Roman" w:cs="Times New Roman"/>
          <w:szCs w:val="24"/>
        </w:rPr>
        <w:t xml:space="preserve">ειδικής </w:t>
      </w:r>
      <w:r>
        <w:rPr>
          <w:rFonts w:eastAsia="Times New Roman" w:cs="Times New Roman"/>
          <w:szCs w:val="24"/>
        </w:rPr>
        <w:t>αγωγής</w:t>
      </w:r>
      <w:r>
        <w:rPr>
          <w:rFonts w:eastAsia="Times New Roman" w:cs="Times New Roman"/>
          <w:szCs w:val="24"/>
        </w:rPr>
        <w:t>. Δηλαδή, οι περιφέρειες, με ίδια μέσα, θα μεταφέρουν τα παιδιά Α</w:t>
      </w:r>
      <w:r>
        <w:rPr>
          <w:rFonts w:eastAsia="Times New Roman" w:cs="Times New Roman"/>
          <w:szCs w:val="24"/>
        </w:rPr>
        <w:t>Μ</w:t>
      </w:r>
      <w:r>
        <w:rPr>
          <w:rFonts w:eastAsia="Times New Roman" w:cs="Times New Roman"/>
          <w:szCs w:val="24"/>
        </w:rPr>
        <w:t>ΕΑ κ.λπ., στους τόπους είτε της σχολικής αγωγής είτε γενικότερα της δημιουργικής απασχόλησης. Με την τελευταία διάταξη</w:t>
      </w:r>
      <w:r>
        <w:rPr>
          <w:rFonts w:eastAsia="Times New Roman" w:cs="Times New Roman"/>
          <w:szCs w:val="24"/>
        </w:rPr>
        <w:t>,</w:t>
      </w:r>
      <w:r>
        <w:rPr>
          <w:rFonts w:eastAsia="Times New Roman" w:cs="Times New Roman"/>
          <w:szCs w:val="24"/>
        </w:rPr>
        <w:t xml:space="preserve"> επεκτείνουμε για όλα τα παιδιά και γι’ αυτές τις περιπτώσεις ανα</w:t>
      </w:r>
      <w:r>
        <w:rPr>
          <w:rFonts w:eastAsia="Times New Roman" w:cs="Times New Roman"/>
          <w:szCs w:val="24"/>
        </w:rPr>
        <w:t>πήρων τη δυνατότητα της δωρεάν μεταφοράς τους με κονδύλια από τις περιφέρειες.</w:t>
      </w:r>
    </w:p>
    <w:p w14:paraId="22BFDE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Αναπληρώτριας Υπουργού)</w:t>
      </w:r>
    </w:p>
    <w:p w14:paraId="22BFDE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χρειαστώ άλλο τόσο χρόνο.</w:t>
      </w:r>
    </w:p>
    <w:p w14:paraId="22BFDE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Δεύτερη είναι η τροπολογία με γενικ</w:t>
      </w:r>
      <w:r>
        <w:rPr>
          <w:rFonts w:eastAsia="Times New Roman" w:cs="Times New Roman"/>
          <w:szCs w:val="24"/>
        </w:rPr>
        <w:t>ό αριθμό 1145 και ειδικό 50. Εδώ πρόκειται για την περίπτωση προσωρινής μετεγκατάστασης ειδικών κοινωνικών ομάδων. Υπάρχουν κοινωνικές ομάδες</w:t>
      </w:r>
      <w:r>
        <w:rPr>
          <w:rFonts w:eastAsia="Times New Roman" w:cs="Times New Roman"/>
          <w:szCs w:val="24"/>
        </w:rPr>
        <w:t>,</w:t>
      </w:r>
      <w:r>
        <w:rPr>
          <w:rFonts w:eastAsia="Times New Roman" w:cs="Times New Roman"/>
          <w:szCs w:val="24"/>
        </w:rPr>
        <w:t xml:space="preserve"> οι οποίες διαβιούν είτε σε καθεστώς εξαθλίωσης είτε σε </w:t>
      </w:r>
      <w:r>
        <w:rPr>
          <w:rFonts w:eastAsia="Times New Roman" w:cs="Times New Roman"/>
          <w:szCs w:val="24"/>
        </w:rPr>
        <w:lastRenderedPageBreak/>
        <w:t>καθεστώς το οποίο δεν είναι αρμόζον από καμ</w:t>
      </w:r>
      <w:r>
        <w:rPr>
          <w:rFonts w:eastAsia="Times New Roman" w:cs="Times New Roman"/>
          <w:szCs w:val="24"/>
        </w:rPr>
        <w:t>μ</w:t>
      </w:r>
      <w:r>
        <w:rPr>
          <w:rFonts w:eastAsia="Times New Roman" w:cs="Times New Roman"/>
          <w:szCs w:val="24"/>
        </w:rPr>
        <w:t>ία πλευρά -υγε</w:t>
      </w:r>
      <w:r>
        <w:rPr>
          <w:rFonts w:eastAsia="Times New Roman" w:cs="Times New Roman"/>
          <w:szCs w:val="24"/>
        </w:rPr>
        <w:t xml:space="preserve">ιονομική, εκπαιδευτική, γενικότερα, ας πούμε, από όρους διαβίωσης κ.λπ.- και πρέπει να </w:t>
      </w:r>
      <w:proofErr w:type="spellStart"/>
      <w:r>
        <w:rPr>
          <w:rFonts w:eastAsia="Times New Roman" w:cs="Times New Roman"/>
          <w:szCs w:val="24"/>
        </w:rPr>
        <w:t>μετεγκατασταθούν</w:t>
      </w:r>
      <w:proofErr w:type="spellEnd"/>
      <w:r>
        <w:rPr>
          <w:rFonts w:eastAsia="Times New Roman" w:cs="Times New Roman"/>
          <w:szCs w:val="24"/>
        </w:rPr>
        <w:t xml:space="preserve"> προσωρινά.</w:t>
      </w:r>
    </w:p>
    <w:p w14:paraId="22BFDE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Έχω αναπτύξει στην Επιτροπή Κοινωνικών Υποθέσεων, αλλά και στην Επιτροπή Περιφερειών της Βουλής, ένα μεγάλο σχέδιο καταγραφής μιας τέτοιας ει</w:t>
      </w:r>
      <w:r>
        <w:rPr>
          <w:rFonts w:eastAsia="Times New Roman" w:cs="Times New Roman"/>
          <w:szCs w:val="24"/>
        </w:rPr>
        <w:t xml:space="preserve">δικής, παραδείγματος χάριν, ομάδας -δεν αφορά μόνο αυτή, όπως σας εξηγώ, η τροπολογία, αλλά αυτό είναι ένα παράδειγμα- δηλαδή, της ομάδας </w:t>
      </w:r>
      <w:proofErr w:type="spellStart"/>
      <w:r>
        <w:rPr>
          <w:rFonts w:eastAsia="Times New Roman" w:cs="Times New Roman"/>
          <w:szCs w:val="24"/>
        </w:rPr>
        <w:t>Ρομά</w:t>
      </w:r>
      <w:proofErr w:type="spellEnd"/>
      <w:r>
        <w:rPr>
          <w:rFonts w:eastAsia="Times New Roman" w:cs="Times New Roman"/>
          <w:szCs w:val="24"/>
        </w:rPr>
        <w:t xml:space="preserve">, Ελλήνων πολιτών </w:t>
      </w:r>
      <w:proofErr w:type="spellStart"/>
      <w:r>
        <w:rPr>
          <w:rFonts w:eastAsia="Times New Roman" w:cs="Times New Roman"/>
          <w:szCs w:val="24"/>
        </w:rPr>
        <w:t>Ρομά</w:t>
      </w:r>
      <w:proofErr w:type="spellEnd"/>
      <w:r>
        <w:rPr>
          <w:rFonts w:eastAsia="Times New Roman" w:cs="Times New Roman"/>
          <w:szCs w:val="24"/>
        </w:rPr>
        <w:t>.</w:t>
      </w:r>
    </w:p>
    <w:p w14:paraId="22BFDE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Έχουμε καταγράψει τριακόσιους εβδομήντα καταυλισμούς. Όπως παρουσίασα στις δύο μόνιμες επι</w:t>
      </w:r>
      <w:r>
        <w:rPr>
          <w:rFonts w:eastAsia="Times New Roman" w:cs="Times New Roman"/>
          <w:szCs w:val="24"/>
        </w:rPr>
        <w:t>τροπές, οι εβδομήντα εξ αυτών χαρακτηρίζονται από όλα εκείνα τα στοιχεία εξαθλίωσης, που δυστυχώς έρχονται πολύ συχνά στην επικαιρότητα μέσα από τις τηλεοράσεις. Δεν μπορούμε να συνεχίσουμε να υποστηρίζουμε ένα τέτοιο καθεστώς. Πρέπει να μεταστεγαστούν γρή</w:t>
      </w:r>
      <w:r>
        <w:rPr>
          <w:rFonts w:eastAsia="Times New Roman" w:cs="Times New Roman"/>
          <w:szCs w:val="24"/>
        </w:rPr>
        <w:t xml:space="preserve">γορα. Για τους εβδομήντα, λοιπόν, καταυλισμούς είναι μεταξύ των άλλων και αυτή η τροπολογία. </w:t>
      </w:r>
    </w:p>
    <w:p w14:paraId="22BFDE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Τι κάνουμε προς τούτοις. Με πέντε συναρμόδια Υπουργεία –γιατί όπως ξέρετε το θέμα των </w:t>
      </w:r>
      <w:proofErr w:type="spellStart"/>
      <w:r>
        <w:rPr>
          <w:rFonts w:eastAsia="Times New Roman" w:cs="Times New Roman"/>
          <w:szCs w:val="24"/>
        </w:rPr>
        <w:t>Ρομά</w:t>
      </w:r>
      <w:proofErr w:type="spellEnd"/>
      <w:r>
        <w:rPr>
          <w:rFonts w:eastAsia="Times New Roman" w:cs="Times New Roman"/>
          <w:szCs w:val="24"/>
        </w:rPr>
        <w:t>, αλλά και πολλών ειδι</w:t>
      </w:r>
      <w:r>
        <w:rPr>
          <w:rFonts w:eastAsia="Times New Roman" w:cs="Times New Roman"/>
          <w:szCs w:val="24"/>
        </w:rPr>
        <w:lastRenderedPageBreak/>
        <w:t xml:space="preserve">κών ομάδων, απαιτεί αυτή τη συνεργασία- Εργασίας, Υγείας, Εσωτερικών, Περιβάλλοντος και Ανάπτυξης, ιδρύουμε επιτροπή προσωρινής μετεγκατάστασης </w:t>
      </w:r>
      <w:r>
        <w:rPr>
          <w:rFonts w:eastAsia="Times New Roman" w:cs="Times New Roman"/>
          <w:szCs w:val="24"/>
        </w:rPr>
        <w:t xml:space="preserve">ειδικών κοινωνικών ομάδων από τις υπηρεσίες των πέντε αυτών </w:t>
      </w:r>
      <w:r>
        <w:rPr>
          <w:rFonts w:eastAsia="Times New Roman" w:cs="Times New Roman"/>
          <w:szCs w:val="24"/>
        </w:rPr>
        <w:t>Υπουργείων</w:t>
      </w:r>
      <w:r>
        <w:rPr>
          <w:rFonts w:eastAsia="Times New Roman" w:cs="Times New Roman"/>
          <w:szCs w:val="24"/>
        </w:rPr>
        <w:t>, η οποία συνεπικουρείται από τεχνική ομάδα υποστήριξης</w:t>
      </w:r>
      <w:r>
        <w:rPr>
          <w:rFonts w:eastAsia="Times New Roman" w:cs="Times New Roman"/>
          <w:szCs w:val="24"/>
        </w:rPr>
        <w:t>,</w:t>
      </w:r>
      <w:r>
        <w:rPr>
          <w:rFonts w:eastAsia="Times New Roman" w:cs="Times New Roman"/>
          <w:szCs w:val="24"/>
        </w:rPr>
        <w:t xml:space="preserve"> που συστήνεται κάθε φορά από τον αρμόδιο Γενικό Γραμματέα της ομάδας, ανάλογα με το ποια είναι η ομάδα αυτή. Και τι κάνει ακριβώς</w:t>
      </w:r>
      <w:r>
        <w:rPr>
          <w:rFonts w:eastAsia="Times New Roman" w:cs="Times New Roman"/>
          <w:szCs w:val="24"/>
        </w:rPr>
        <w:t xml:space="preserve">; Οι δήμοι </w:t>
      </w:r>
      <w:r>
        <w:rPr>
          <w:rFonts w:eastAsia="Times New Roman" w:cs="Times New Roman"/>
          <w:szCs w:val="24"/>
        </w:rPr>
        <w:t>-</w:t>
      </w:r>
      <w:r>
        <w:rPr>
          <w:rFonts w:eastAsia="Times New Roman" w:cs="Times New Roman"/>
          <w:szCs w:val="24"/>
        </w:rPr>
        <w:t>με πρωτοβουλίες των δήμων</w:t>
      </w:r>
      <w:r>
        <w:rPr>
          <w:rFonts w:eastAsia="Times New Roman" w:cs="Times New Roman"/>
          <w:szCs w:val="24"/>
        </w:rPr>
        <w:t>-</w:t>
      </w:r>
      <w:r>
        <w:rPr>
          <w:rFonts w:eastAsia="Times New Roman" w:cs="Times New Roman"/>
          <w:szCs w:val="24"/>
        </w:rPr>
        <w:t xml:space="preserve"> υποβάλουν σε αυτή την επιτροπή οργανωμένο σχέδιο μετεγκατάστασης των ομάδων. Το σχέδιο αυτό περιλαμβάνεται στις παραγράφους 2, 3, 4 και 5 και αφορά, πρώτον, τη διάθεση του δήμου. Ο δήμος, δηλαδή, παίρνει την ευθύνη να</w:t>
      </w:r>
      <w:r>
        <w:rPr>
          <w:rFonts w:eastAsia="Times New Roman" w:cs="Times New Roman"/>
          <w:szCs w:val="24"/>
        </w:rPr>
        <w:t xml:space="preserve"> διαθέσει δική του </w:t>
      </w:r>
      <w:proofErr w:type="spellStart"/>
      <w:r>
        <w:rPr>
          <w:rFonts w:eastAsia="Times New Roman" w:cs="Times New Roman"/>
          <w:szCs w:val="24"/>
        </w:rPr>
        <w:t>οικοπεδική</w:t>
      </w:r>
      <w:proofErr w:type="spellEnd"/>
      <w:r>
        <w:rPr>
          <w:rFonts w:eastAsia="Times New Roman" w:cs="Times New Roman"/>
          <w:szCs w:val="24"/>
        </w:rPr>
        <w:t xml:space="preserve"> έκταση ή άλλου νομικού προσώπου δημοσίου δικαίου ή και ιδιώτη, εφόσον το εγκρίνει ο δήμος με το δημοτικό του συμβούλιο. Αυτό που σας λέω βεβαίως</w:t>
      </w:r>
      <w:r>
        <w:rPr>
          <w:rFonts w:eastAsia="Times New Roman" w:cs="Times New Roman"/>
          <w:szCs w:val="24"/>
        </w:rPr>
        <w:t>,</w:t>
      </w:r>
      <w:r>
        <w:rPr>
          <w:rFonts w:eastAsia="Times New Roman" w:cs="Times New Roman"/>
          <w:szCs w:val="24"/>
        </w:rPr>
        <w:t xml:space="preserve"> έχει συζητηθεί με τους δημάρχους από τον Δεκέμβριο και με τις περιφέρειες</w:t>
      </w:r>
      <w:r>
        <w:rPr>
          <w:rFonts w:eastAsia="Times New Roman" w:cs="Times New Roman"/>
          <w:szCs w:val="24"/>
        </w:rPr>
        <w:t>,</w:t>
      </w:r>
      <w:r>
        <w:rPr>
          <w:rFonts w:eastAsia="Times New Roman" w:cs="Times New Roman"/>
          <w:szCs w:val="24"/>
        </w:rPr>
        <w:t xml:space="preserve"> οι οπ</w:t>
      </w:r>
      <w:r>
        <w:rPr>
          <w:rFonts w:eastAsia="Times New Roman" w:cs="Times New Roman"/>
          <w:szCs w:val="24"/>
        </w:rPr>
        <w:t>οίοι προτίθενται και ήδη έχουμε δέκα δημάρχους, δέκα δήμους δηλαδή</w:t>
      </w:r>
      <w:r>
        <w:rPr>
          <w:rFonts w:eastAsia="Times New Roman" w:cs="Times New Roman"/>
          <w:szCs w:val="24"/>
        </w:rPr>
        <w:t>,</w:t>
      </w:r>
      <w:r>
        <w:rPr>
          <w:rFonts w:eastAsia="Times New Roman" w:cs="Times New Roman"/>
          <w:szCs w:val="24"/>
        </w:rPr>
        <w:t xml:space="preserve"> που έχουν προτείνει συγκεκριμένα οικόπεδα μετεγκατάστασης καταυλισμών</w:t>
      </w:r>
      <w:r>
        <w:rPr>
          <w:rFonts w:eastAsia="Times New Roman" w:cs="Times New Roman"/>
          <w:szCs w:val="24"/>
        </w:rPr>
        <w:t>,</w:t>
      </w:r>
      <w:r>
        <w:rPr>
          <w:rFonts w:eastAsia="Times New Roman" w:cs="Times New Roman"/>
          <w:szCs w:val="24"/>
        </w:rPr>
        <w:t xml:space="preserve"> οι οποίοι βρίσκονται στα όρια της εξαθλίωσης σε δικά τους οικόπεδα. </w:t>
      </w:r>
    </w:p>
    <w:p w14:paraId="22BFDE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Εκεί οι δήμοι θα εκπονούν τα σχέδια εγκατάστασης</w:t>
      </w:r>
      <w:r>
        <w:rPr>
          <w:rFonts w:eastAsia="Times New Roman" w:cs="Times New Roman"/>
          <w:szCs w:val="24"/>
        </w:rPr>
        <w:t xml:space="preserve"> -υδραυλικά, αποχετευτικά </w:t>
      </w:r>
      <w:r>
        <w:rPr>
          <w:rFonts w:eastAsia="Times New Roman" w:cs="Times New Roman"/>
          <w:szCs w:val="24"/>
        </w:rPr>
        <w:t>.</w:t>
      </w:r>
      <w:r>
        <w:rPr>
          <w:rFonts w:eastAsia="Times New Roman" w:cs="Times New Roman"/>
          <w:szCs w:val="24"/>
        </w:rPr>
        <w:t>κλπ.- τα απαιτούμενα, θα τα υποβάλουν με φάκελο στην Επιτροπή Προσωρινής Μετεγκατάστασης, ο φάκελος θα περιλαμβάνει προϋποθέσεις καταλληλόλητας, οι γνωστές: πεντακόσια μέτρα από αρχαιολογικό χώρο, να μη βρίσκονται στα όρια ρεμάτω</w:t>
      </w:r>
      <w:r>
        <w:rPr>
          <w:rFonts w:eastAsia="Times New Roman" w:cs="Times New Roman"/>
          <w:szCs w:val="24"/>
        </w:rPr>
        <w:t xml:space="preserve">ν, δασικών και αναδασωτέων εκτάσεων και να υπάρχει η δυνατότητα υδροδότησης, αποχέτευσης, ηλεκτροδότησης. </w:t>
      </w:r>
    </w:p>
    <w:p w14:paraId="22BFDE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έχει ο δήμος υποβάλει αιτιολογική έκθεση</w:t>
      </w:r>
      <w:r>
        <w:rPr>
          <w:rFonts w:eastAsia="Times New Roman" w:cs="Times New Roman"/>
          <w:szCs w:val="24"/>
        </w:rPr>
        <w:t>,</w:t>
      </w:r>
      <w:r>
        <w:rPr>
          <w:rFonts w:eastAsia="Times New Roman" w:cs="Times New Roman"/>
          <w:szCs w:val="24"/>
        </w:rPr>
        <w:t xml:space="preserve"> που αποτυπώνει την υφιστάμενη κατάσταση και συγχρόνως</w:t>
      </w:r>
      <w:r>
        <w:rPr>
          <w:rFonts w:eastAsia="Times New Roman" w:cs="Times New Roman"/>
          <w:szCs w:val="24"/>
        </w:rPr>
        <w:t>,</w:t>
      </w:r>
      <w:r>
        <w:rPr>
          <w:rFonts w:eastAsia="Times New Roman" w:cs="Times New Roman"/>
          <w:szCs w:val="24"/>
        </w:rPr>
        <w:t xml:space="preserve"> αναλύει την αναγκαιότητα μετεγκατάστασης.</w:t>
      </w:r>
    </w:p>
    <w:p w14:paraId="22BFDE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Τρίτον,</w:t>
      </w:r>
      <w:r>
        <w:rPr>
          <w:rFonts w:eastAsia="Times New Roman" w:cs="Times New Roman"/>
          <w:szCs w:val="24"/>
        </w:rPr>
        <w:t xml:space="preserve"> οι αποφάσεις όλων των αρμοδίων οργάνων του δήμου, βεβαιώσεις των αρμοδίων υπηρεσιών, ως προς τα προηγούμενα που είπα, τεχνική έκθεση αναλυτική για τον χώρο μετεγκατάστασης κ.λπ. και σχέδιο γενικής διάταξης των εγκαταστάσεων </w:t>
      </w:r>
      <w:r>
        <w:rPr>
          <w:rFonts w:eastAsia="Times New Roman" w:cs="Times New Roman"/>
          <w:szCs w:val="24"/>
          <w:lang w:val="en-US"/>
        </w:rPr>
        <w:t>master</w:t>
      </w:r>
      <w:r>
        <w:rPr>
          <w:rFonts w:eastAsia="Times New Roman" w:cs="Times New Roman"/>
          <w:szCs w:val="24"/>
        </w:rPr>
        <w:t xml:space="preserve"> </w:t>
      </w:r>
      <w:r>
        <w:rPr>
          <w:rFonts w:eastAsia="Times New Roman" w:cs="Times New Roman"/>
          <w:szCs w:val="24"/>
          <w:lang w:val="en-US"/>
        </w:rPr>
        <w:t>plan</w:t>
      </w:r>
      <w:r>
        <w:rPr>
          <w:rFonts w:eastAsia="Times New Roman" w:cs="Times New Roman"/>
          <w:szCs w:val="24"/>
        </w:rPr>
        <w:t xml:space="preserve">. </w:t>
      </w:r>
    </w:p>
    <w:p w14:paraId="22BFDE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Τέλος, με </w:t>
      </w:r>
      <w:r>
        <w:rPr>
          <w:rFonts w:eastAsia="Times New Roman" w:cs="Times New Roman"/>
          <w:szCs w:val="24"/>
        </w:rPr>
        <w:t>κοινή υ</w:t>
      </w:r>
      <w:r>
        <w:rPr>
          <w:rFonts w:eastAsia="Times New Roman" w:cs="Times New Roman"/>
          <w:szCs w:val="24"/>
        </w:rPr>
        <w:t>πουργική απόφαση</w:t>
      </w:r>
      <w:r>
        <w:rPr>
          <w:rFonts w:eastAsia="Times New Roman" w:cs="Times New Roman"/>
          <w:szCs w:val="24"/>
        </w:rPr>
        <w:t xml:space="preserve"> όλη η προηγούμενη κατάσταση που περιγράφω και όλα τα ντοκουμέντα αποτυπώνονται και από εκεί και ύστερα</w:t>
      </w:r>
      <w:r>
        <w:rPr>
          <w:rFonts w:eastAsia="Times New Roman" w:cs="Times New Roman"/>
          <w:szCs w:val="24"/>
        </w:rPr>
        <w:t>,</w:t>
      </w:r>
      <w:r>
        <w:rPr>
          <w:rFonts w:eastAsia="Times New Roman" w:cs="Times New Roman"/>
          <w:szCs w:val="24"/>
        </w:rPr>
        <w:t xml:space="preserve"> μπορεί να γίνει δυνατή η προσωρινή –επιμένω- μετεγκατάσταση. Αυτή η τροπολογία νομίζω ότι είναι </w:t>
      </w:r>
      <w:r>
        <w:rPr>
          <w:rFonts w:eastAsia="Times New Roman" w:cs="Times New Roman"/>
          <w:szCs w:val="24"/>
        </w:rPr>
        <w:lastRenderedPageBreak/>
        <w:t>σημαντική, γιατί δίνει μια ανάσα σε όλε</w:t>
      </w:r>
      <w:r>
        <w:rPr>
          <w:rFonts w:eastAsia="Times New Roman" w:cs="Times New Roman"/>
          <w:szCs w:val="24"/>
        </w:rPr>
        <w:t>ς αυτές τις περιπτώσεις που περιέγραψα.</w:t>
      </w:r>
    </w:p>
    <w:p w14:paraId="22BFDE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2BFDE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κυρία Υπουργέ. </w:t>
      </w:r>
    </w:p>
    <w:p w14:paraId="22BFDE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Υπουργός Εσωτερικών κ. Πάνος Σκουρλέτης. Αμέσως μετά θα ακολουθήσει η σειρά των Κοινοβουλευτικών Εκπροσώπων </w:t>
      </w:r>
      <w:r>
        <w:rPr>
          <w:rFonts w:eastAsia="Times New Roman" w:cs="Times New Roman"/>
          <w:szCs w:val="24"/>
        </w:rPr>
        <w:t>και η λίστα των ομιλητών. Οπότε θα μιλάει ένας Κοινοβουλευτικός Εκπρόσωπος, θα ξεκινήσουν να μιλάνε δύο ομιλητές και θα συνεχιστεί η διαδικασία κατ’ αυτόν τον τρόπο.</w:t>
      </w:r>
    </w:p>
    <w:p w14:paraId="22BFDE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Υπουργέ, έχετε τον λόγο για δεκαοκτώ λεπτά.  </w:t>
      </w:r>
    </w:p>
    <w:p w14:paraId="22BFDE4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w:t>
      </w:r>
      <w:r>
        <w:rPr>
          <w:rFonts w:eastAsia="Times New Roman"/>
          <w:b/>
          <w:szCs w:val="24"/>
        </w:rPr>
        <w:t xml:space="preserve">(Υπουργός Εσωτερικών): </w:t>
      </w:r>
      <w:r>
        <w:rPr>
          <w:rFonts w:eastAsia="Times New Roman"/>
          <w:szCs w:val="24"/>
        </w:rPr>
        <w:t>Ευχαριστώ, κύριε Πρόεδρε.</w:t>
      </w:r>
    </w:p>
    <w:p w14:paraId="22BFDE47"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η σημερινή συζήτηση συμπίπτει με την επόμενη μιας ημέρας</w:t>
      </w:r>
      <w:r>
        <w:rPr>
          <w:rFonts w:eastAsia="Times New Roman"/>
          <w:szCs w:val="24"/>
        </w:rPr>
        <w:t>,</w:t>
      </w:r>
      <w:r>
        <w:rPr>
          <w:rFonts w:eastAsia="Times New Roman"/>
          <w:szCs w:val="24"/>
        </w:rPr>
        <w:t xml:space="preserve"> η οποία είναι αρκετά σημαντική για τη χώρα μας. Και αναφέρομαι, βέβαια, όπως αντιλαμβάνεστε όλοι, στην πετυχημένη δοκιμ</w:t>
      </w:r>
      <w:r>
        <w:rPr>
          <w:rFonts w:eastAsia="Times New Roman"/>
          <w:szCs w:val="24"/>
        </w:rPr>
        <w:t xml:space="preserve">αστική έξοδο στις αγορές. </w:t>
      </w:r>
    </w:p>
    <w:p w14:paraId="22BFDE48"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Χωρίς καμ</w:t>
      </w:r>
      <w:r>
        <w:rPr>
          <w:rFonts w:eastAsia="Times New Roman"/>
          <w:szCs w:val="24"/>
        </w:rPr>
        <w:t>μ</w:t>
      </w:r>
      <w:r>
        <w:rPr>
          <w:rFonts w:eastAsia="Times New Roman"/>
          <w:szCs w:val="24"/>
        </w:rPr>
        <w:t>ία διάθεση εξωραϊσμού, χωρίς να παραβλέπουμε ότι οι δυσκολίες</w:t>
      </w:r>
      <w:r>
        <w:rPr>
          <w:rFonts w:eastAsia="Times New Roman"/>
          <w:szCs w:val="24"/>
        </w:rPr>
        <w:t>,</w:t>
      </w:r>
      <w:r>
        <w:rPr>
          <w:rFonts w:eastAsia="Times New Roman"/>
          <w:szCs w:val="24"/>
        </w:rPr>
        <w:t xml:space="preserve"> που έχουμε ακόμα μπροστά μας είναι μεγάλες, αναμφισβήτητα, μας δόθηκε ένα σήμα μιας εμπιστοσύνης απέναντι στις επιλογές του τελευταίου διαστήματος. Δημιουργείται ένα κλίμα το οποίο, αναμφίβολα, το έχει ανάγκη η ελληνική οικονομία και θεωρώ ότι είναι κάτι </w:t>
      </w:r>
      <w:r>
        <w:rPr>
          <w:rFonts w:eastAsia="Times New Roman"/>
          <w:szCs w:val="24"/>
        </w:rPr>
        <w:t xml:space="preserve">το οποίο θα πρέπει να ικανοποιεί όλες τις πλευρές και ενδόμυχα το πιστεύω, παρά τις αμήχανες αντιπολιτευτικές κραυγές και την προσπάθεια μείωσης της αξίας αυτού του βήματος, μέσα από διάφορους περίεργους αριθμητικούς συλλογισμούς. </w:t>
      </w:r>
    </w:p>
    <w:p w14:paraId="22BFDE49" w14:textId="77777777" w:rsidR="007336A6" w:rsidRDefault="002D1229">
      <w:pPr>
        <w:spacing w:line="600" w:lineRule="auto"/>
        <w:ind w:firstLine="720"/>
        <w:contextualSpacing/>
        <w:jc w:val="both"/>
        <w:rPr>
          <w:rFonts w:eastAsia="Times New Roman"/>
          <w:szCs w:val="24"/>
        </w:rPr>
      </w:pPr>
      <w:r>
        <w:rPr>
          <w:rFonts w:eastAsia="Times New Roman"/>
          <w:szCs w:val="24"/>
        </w:rPr>
        <w:t>Αυτές, όμως, οι τοποθετή</w:t>
      </w:r>
      <w:r>
        <w:rPr>
          <w:rFonts w:eastAsia="Times New Roman"/>
          <w:szCs w:val="24"/>
        </w:rPr>
        <w:t>σεις, αυτές οι προσεγγίσεις επιχειρούν για άλλη μια φορά να κάνουν αξιολόγηση της χθεσινής εξόδου, ξεχνώντας το προηγούμενο σχέδιο το οποίο οδηγήθηκε στο αδιέξοδο. Και θα σας πω ακριβώς τι εννοώ. Διότι</w:t>
      </w:r>
      <w:r>
        <w:rPr>
          <w:rFonts w:eastAsia="Times New Roman"/>
          <w:szCs w:val="24"/>
        </w:rPr>
        <w:t>,</w:t>
      </w:r>
      <w:r>
        <w:rPr>
          <w:rFonts w:eastAsia="Times New Roman"/>
          <w:szCs w:val="24"/>
        </w:rPr>
        <w:t xml:space="preserve"> ναι μεν η κυβέρνηση Σαμαρά είχε βγει κι αυτή δοκιμαστ</w:t>
      </w:r>
      <w:r>
        <w:rPr>
          <w:rFonts w:eastAsia="Times New Roman"/>
          <w:szCs w:val="24"/>
        </w:rPr>
        <w:t>ικά στις αγορές, αλλά αυτής της εξόδου ακολούθησε μια άλλη μετά, η οποία ήταν αποτυχημένη, η οποία δεν στέφθηκε με τη σχετική επιτυχία της πρώτης εξόδου. Και βεβαίως, ακολούθησε το γεγονός ότι δεν έκλεισε η τότε αξιολόγηση, η λεγόμενη πέμπτη αξιολόγηση. Γν</w:t>
      </w:r>
      <w:r>
        <w:rPr>
          <w:rFonts w:eastAsia="Times New Roman"/>
          <w:szCs w:val="24"/>
        </w:rPr>
        <w:t xml:space="preserve">ωρίζουμε καλά τι παραλάβαμε, ποια συντρίμμια παραλάβαμε.      </w:t>
      </w:r>
    </w:p>
    <w:p w14:paraId="22BFDE4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Κατά συνέπεια, αν θέλετε να κάνετε μια σωστή αξιολόγηση, αξιολογήστε τα δύο σχέδια, διότι είναι δύο διαφορετικά σχέδια. Και η διαφορετικότητά τους συνίσταται στο εξής. Η δική σας η παράταξη -το</w:t>
      </w:r>
      <w:r>
        <w:rPr>
          <w:rFonts w:eastAsia="Times New Roman"/>
          <w:szCs w:val="24"/>
        </w:rPr>
        <w:t xml:space="preserve"> επιβεβαιώνει κάθε μέρα, κάθε στιγμή, σε όλες τις δηλώσεις της- πιστεύει στον πυρήνα αυτής της πολιτικής που έχει επιβληθεί σήμερα στην Ευρώπη. Πιστεύει στις κυρίαρχες στρατηγικές</w:t>
      </w:r>
      <w:r>
        <w:rPr>
          <w:rFonts w:eastAsia="Times New Roman"/>
          <w:szCs w:val="24"/>
        </w:rPr>
        <w:t>,</w:t>
      </w:r>
      <w:r>
        <w:rPr>
          <w:rFonts w:eastAsia="Times New Roman"/>
          <w:szCs w:val="24"/>
        </w:rPr>
        <w:t xml:space="preserve"> που θεωρούν ότι η λιτότητα είναι η αναγκαία εκείνη στρατηγική</w:t>
      </w:r>
      <w:r>
        <w:rPr>
          <w:rFonts w:eastAsia="Times New Roman"/>
          <w:szCs w:val="24"/>
        </w:rPr>
        <w:t>,</w:t>
      </w:r>
      <w:r>
        <w:rPr>
          <w:rFonts w:eastAsia="Times New Roman"/>
          <w:szCs w:val="24"/>
        </w:rPr>
        <w:t xml:space="preserve"> για να συνεχ</w:t>
      </w:r>
      <w:r>
        <w:rPr>
          <w:rFonts w:eastAsia="Times New Roman"/>
          <w:szCs w:val="24"/>
        </w:rPr>
        <w:t xml:space="preserve">ίσει από εδώ και μπρος </w:t>
      </w:r>
      <w:r>
        <w:rPr>
          <w:rFonts w:eastAsia="Times New Roman"/>
          <w:szCs w:val="24"/>
        </w:rPr>
        <w:t>σ</w:t>
      </w:r>
      <w:r>
        <w:rPr>
          <w:rFonts w:eastAsia="Times New Roman"/>
          <w:szCs w:val="24"/>
        </w:rPr>
        <w:t>τη</w:t>
      </w:r>
      <w:r>
        <w:rPr>
          <w:rFonts w:eastAsia="Times New Roman"/>
          <w:szCs w:val="24"/>
        </w:rPr>
        <w:t>ν</w:t>
      </w:r>
      <w:r>
        <w:rPr>
          <w:rFonts w:eastAsia="Times New Roman"/>
          <w:szCs w:val="24"/>
        </w:rPr>
        <w:t xml:space="preserve"> Ευρώπη, αγνοώντας τα μηνύματα που μας έρχονται από παντού ότι αυτός ο δρόμος είναι ο πλέον αντιευρωπαϊκός, ο οποίος ενισχύει τις φυγόκεντρες δυνάμεις. Διαβάστε τα αποτελέσματα των ευρωπαϊκών εκλογών. Είχαμε μια πλούσια εμπειρία </w:t>
      </w:r>
      <w:r>
        <w:rPr>
          <w:rFonts w:eastAsia="Times New Roman"/>
          <w:szCs w:val="24"/>
        </w:rPr>
        <w:t xml:space="preserve">από τις ευρωπαϊκές εκλογές. </w:t>
      </w:r>
    </w:p>
    <w:p w14:paraId="22BFDE4B" w14:textId="77777777" w:rsidR="007336A6" w:rsidRDefault="002D1229">
      <w:pPr>
        <w:spacing w:line="600" w:lineRule="auto"/>
        <w:ind w:firstLine="720"/>
        <w:contextualSpacing/>
        <w:jc w:val="both"/>
        <w:rPr>
          <w:rFonts w:eastAsia="Times New Roman"/>
          <w:szCs w:val="24"/>
        </w:rPr>
      </w:pPr>
      <w:r>
        <w:rPr>
          <w:rFonts w:eastAsia="Times New Roman"/>
          <w:szCs w:val="24"/>
        </w:rPr>
        <w:t>Δείτε ότι ακόμα κι εκεί που υπάρχει μια κατ’ αρχήν επικράτηση κάποιων δυνάμεων</w:t>
      </w:r>
      <w:r>
        <w:rPr>
          <w:rFonts w:eastAsia="Times New Roman"/>
          <w:szCs w:val="24"/>
        </w:rPr>
        <w:t>,</w:t>
      </w:r>
      <w:r>
        <w:rPr>
          <w:rFonts w:eastAsia="Times New Roman"/>
          <w:szCs w:val="24"/>
        </w:rPr>
        <w:t xml:space="preserve"> που συγκαταλέγονται στη δική σας, με τον έναν ή τον άλλο τρόπο, πολιτική οικογένεια, αυτή συνοδεύτηκε με μεγάλα ποσοστά αποχής, με ενδυνάμωση εκείν</w:t>
      </w:r>
      <w:r>
        <w:rPr>
          <w:rFonts w:eastAsia="Times New Roman"/>
          <w:szCs w:val="24"/>
        </w:rPr>
        <w:t>ων των δυνάμεων</w:t>
      </w:r>
      <w:r>
        <w:rPr>
          <w:rFonts w:eastAsia="Times New Roman"/>
          <w:szCs w:val="24"/>
        </w:rPr>
        <w:t>,</w:t>
      </w:r>
      <w:r>
        <w:rPr>
          <w:rFonts w:eastAsia="Times New Roman"/>
          <w:szCs w:val="24"/>
        </w:rPr>
        <w:t xml:space="preserve"> που αντιλαμβάνονται την αδιέξοδη και αντικοινωνική αυτή πορεία της Ευρώπης. Αυτή, όμως, είναι μια συζήτηση</w:t>
      </w:r>
      <w:r>
        <w:rPr>
          <w:rFonts w:eastAsia="Times New Roman"/>
          <w:szCs w:val="24"/>
        </w:rPr>
        <w:t>,</w:t>
      </w:r>
      <w:r>
        <w:rPr>
          <w:rFonts w:eastAsia="Times New Roman"/>
          <w:szCs w:val="24"/>
        </w:rPr>
        <w:t xml:space="preserve"> την οποία θα την κάνουμε και θα την ξανακάνουμε. </w:t>
      </w:r>
    </w:p>
    <w:p w14:paraId="22BFDE4C"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Η δική μας αντίληψη διαφοροποιείται ως προς το εξής. Είναι κάτι το οποίο έχουμε π</w:t>
      </w:r>
      <w:r>
        <w:rPr>
          <w:rFonts w:eastAsia="Times New Roman"/>
          <w:szCs w:val="24"/>
        </w:rPr>
        <w:t>ει πάρα πολλές φορές και θα το λέμε</w:t>
      </w:r>
      <w:r>
        <w:rPr>
          <w:rFonts w:eastAsia="Times New Roman"/>
          <w:szCs w:val="24"/>
        </w:rPr>
        <w:t>,</w:t>
      </w:r>
      <w:r>
        <w:rPr>
          <w:rFonts w:eastAsia="Times New Roman"/>
          <w:szCs w:val="24"/>
        </w:rPr>
        <w:t xml:space="preserve"> γιατί το εννοούμε. Εμείς δεν υιοθετούμε αυτό το πρόγραμμα. Δεν διεκδικούμε την πατρότητά του. Γνωρίζουμε ότι είναι αποτέλεσμα επώδυνων συμβιβασμών, αλλά γνωρίζουμε και τα περιθώρια</w:t>
      </w:r>
      <w:r>
        <w:rPr>
          <w:rFonts w:eastAsia="Times New Roman"/>
          <w:szCs w:val="24"/>
        </w:rPr>
        <w:t>,</w:t>
      </w:r>
      <w:r>
        <w:rPr>
          <w:rFonts w:eastAsia="Times New Roman"/>
          <w:szCs w:val="24"/>
        </w:rPr>
        <w:t xml:space="preserve"> τα οποία υπάρχουν για να κερδίζουμε π</w:t>
      </w:r>
      <w:r>
        <w:rPr>
          <w:rFonts w:eastAsia="Times New Roman"/>
          <w:szCs w:val="24"/>
        </w:rPr>
        <w:t xml:space="preserve">ράγματα προς όφελος των εργαζομένων και να δημιουργούμε, σε ένα </w:t>
      </w:r>
      <w:proofErr w:type="spellStart"/>
      <w:r>
        <w:rPr>
          <w:rFonts w:eastAsia="Times New Roman"/>
          <w:szCs w:val="24"/>
        </w:rPr>
        <w:t>μεσομακροπρόθεσμο</w:t>
      </w:r>
      <w:proofErr w:type="spellEnd"/>
      <w:r>
        <w:rPr>
          <w:rFonts w:eastAsia="Times New Roman"/>
          <w:szCs w:val="24"/>
        </w:rPr>
        <w:t xml:space="preserve"> πεδίο, σε έναν </w:t>
      </w:r>
      <w:proofErr w:type="spellStart"/>
      <w:r>
        <w:rPr>
          <w:rFonts w:eastAsia="Times New Roman"/>
          <w:szCs w:val="24"/>
        </w:rPr>
        <w:t>μεσομακροπρόθεσμο</w:t>
      </w:r>
      <w:proofErr w:type="spellEnd"/>
      <w:r>
        <w:rPr>
          <w:rFonts w:eastAsia="Times New Roman"/>
          <w:szCs w:val="24"/>
        </w:rPr>
        <w:t xml:space="preserve"> ορίζοντα, τις συνθήκες</w:t>
      </w:r>
      <w:r>
        <w:rPr>
          <w:rFonts w:eastAsia="Times New Roman"/>
          <w:szCs w:val="24"/>
        </w:rPr>
        <w:t>,</w:t>
      </w:r>
      <w:r>
        <w:rPr>
          <w:rFonts w:eastAsia="Times New Roman"/>
          <w:szCs w:val="24"/>
        </w:rPr>
        <w:t xml:space="preserve"> για να </w:t>
      </w:r>
      <w:proofErr w:type="spellStart"/>
      <w:r>
        <w:rPr>
          <w:rFonts w:eastAsia="Times New Roman"/>
          <w:szCs w:val="24"/>
        </w:rPr>
        <w:t>απεμπλακούμε</w:t>
      </w:r>
      <w:proofErr w:type="spellEnd"/>
      <w:r>
        <w:rPr>
          <w:rFonts w:eastAsia="Times New Roman"/>
          <w:szCs w:val="24"/>
        </w:rPr>
        <w:t xml:space="preserve"> από τις πολιτικές της ακραίας λιτότητας.       </w:t>
      </w:r>
    </w:p>
    <w:p w14:paraId="22BFDE4D"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καθώς μπαίνουμε στη</w:t>
      </w:r>
      <w:r>
        <w:rPr>
          <w:rFonts w:eastAsia="Times New Roman"/>
          <w:szCs w:val="24"/>
        </w:rPr>
        <w:t>ν τελική φάση της ψήφισης του συγκεκριμένου νομοσχεδίου του Υπουργείου Εσωτερικών, θέλω να σας υπενθυμίσω ότι σε καμ</w:t>
      </w:r>
      <w:r>
        <w:rPr>
          <w:rFonts w:eastAsia="Times New Roman"/>
          <w:szCs w:val="24"/>
        </w:rPr>
        <w:t>μ</w:t>
      </w:r>
      <w:r>
        <w:rPr>
          <w:rFonts w:eastAsia="Times New Roman"/>
          <w:szCs w:val="24"/>
        </w:rPr>
        <w:t>ία περίπτωση δεν υποστηρίξαμε ότι αποτελεί μια μεγάλη μεταρρυθμιστική τομή. Αντίθετα, είπαμε ότι προωθεί συγκεκριμένες μικρές μεταρρυθμίσει</w:t>
      </w:r>
      <w:r>
        <w:rPr>
          <w:rFonts w:eastAsia="Times New Roman"/>
          <w:szCs w:val="24"/>
        </w:rPr>
        <w:t>ς, ο</w:t>
      </w:r>
      <w:r>
        <w:rPr>
          <w:rFonts w:eastAsia="Times New Roman"/>
          <w:szCs w:val="24"/>
        </w:rPr>
        <w:t>ι</w:t>
      </w:r>
      <w:r>
        <w:rPr>
          <w:rFonts w:eastAsia="Times New Roman"/>
          <w:szCs w:val="24"/>
        </w:rPr>
        <w:t xml:space="preserve"> οποίες όμως έχουν μεγάλη προστιθέμενη αξία για τα ζητήματα της τοπικής αυτοδιοίκησης, διότι λύνουν λειτουργικά ζητήματα, ικανοποιούν αιτήματα ετών, προστατεύουν τους εργαζόμενους, στο μέτρο του δυνατού και μέσα σε αυτό το αρνητικό πλαίσιο</w:t>
      </w:r>
      <w:r>
        <w:rPr>
          <w:rFonts w:eastAsia="Times New Roman"/>
          <w:szCs w:val="24"/>
        </w:rPr>
        <w:t>,</w:t>
      </w:r>
      <w:r>
        <w:rPr>
          <w:rFonts w:eastAsia="Times New Roman"/>
          <w:szCs w:val="24"/>
        </w:rPr>
        <w:t xml:space="preserve"> που είμαστ</w:t>
      </w:r>
      <w:r>
        <w:rPr>
          <w:rFonts w:eastAsia="Times New Roman"/>
          <w:szCs w:val="24"/>
        </w:rPr>
        <w:t>ε αναγκασμένοι να κυβερνάμε.</w:t>
      </w:r>
    </w:p>
    <w:p w14:paraId="22BFDE4E"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Με αυτή την έννοια, αυτό το νομοσχέδιο εγγράφεται, πιστώνεται σε εκείνα τα μέτρα της κυβερνητικής πολιτικής</w:t>
      </w:r>
      <w:r>
        <w:rPr>
          <w:rFonts w:eastAsia="Times New Roman"/>
          <w:szCs w:val="24"/>
        </w:rPr>
        <w:t>,</w:t>
      </w:r>
      <w:r>
        <w:rPr>
          <w:rFonts w:eastAsia="Times New Roman"/>
          <w:szCs w:val="24"/>
        </w:rPr>
        <w:t xml:space="preserve"> τα οποία μπορεί να κριθούν ως απολύτως θετικά.        </w:t>
      </w:r>
    </w:p>
    <w:p w14:paraId="22BFDE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δε</w:t>
      </w:r>
      <w:r>
        <w:rPr>
          <w:rFonts w:eastAsia="Times New Roman" w:cs="Times New Roman"/>
          <w:szCs w:val="24"/>
        </w:rPr>
        <w:t>,</w:t>
      </w:r>
      <w:r>
        <w:rPr>
          <w:rFonts w:eastAsia="Times New Roman" w:cs="Times New Roman"/>
          <w:szCs w:val="24"/>
        </w:rPr>
        <w:t xml:space="preserve"> προικισμένο αυτό το νομοσχέδιο με τα θετικά σχόλια τω</w:t>
      </w:r>
      <w:r>
        <w:rPr>
          <w:rFonts w:eastAsia="Times New Roman" w:cs="Times New Roman"/>
          <w:szCs w:val="24"/>
        </w:rPr>
        <w:t>ν φορέων. Θέλω να σας θυμίσω εν τάχει</w:t>
      </w:r>
      <w:r>
        <w:rPr>
          <w:rFonts w:eastAsia="Times New Roman" w:cs="Times New Roman"/>
          <w:szCs w:val="24"/>
        </w:rPr>
        <w:t>,</w:t>
      </w:r>
      <w:r>
        <w:rPr>
          <w:rFonts w:eastAsia="Times New Roman" w:cs="Times New Roman"/>
          <w:szCs w:val="24"/>
        </w:rPr>
        <w:t xml:space="preserve"> τι είπαν οι εκπρόσωποι των εργαζομένων της ΠΟΕ ΟΤΑ, της ΠΟΠ–ΟΤΑ. Θέλω να σας θυμίσω τι είπαν οι εκπρόσωποι της ΕΝΠΕ, της ΚΕΔΕ, παρά τις δικές τους ίσως γενικότερες επιφυλάξεις για την κυβερνητική πολιτική στον τομέα τ</w:t>
      </w:r>
      <w:r>
        <w:rPr>
          <w:rFonts w:eastAsia="Times New Roman" w:cs="Times New Roman"/>
          <w:szCs w:val="24"/>
        </w:rPr>
        <w:t>ης αυτοδιοίκησης. Θέλω να σας θυμίσω τι είπαν οι εκπρόσωποι των σχολικών καθαριστριών, οι εκπρόσωποι των μουσικών σωματείων, οι εκπρόσωποι των περιπτερούχων και όλοι αυτοί οι οποίοι είδαν ότι αυτό το νομοσχέδιο με ευαισθησία, με λογική, χωρίς υπερβολές και</w:t>
      </w:r>
      <w:r>
        <w:rPr>
          <w:rFonts w:eastAsia="Times New Roman" w:cs="Times New Roman"/>
          <w:szCs w:val="24"/>
        </w:rPr>
        <w:t xml:space="preserve"> μέσα στα πλαίσια της ασκούμενης πολιτικής προσπαθεί να προωθήσει και να λύσει θέματα. </w:t>
      </w:r>
    </w:p>
    <w:p w14:paraId="22BFDE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αισθάνομαι την ανάγκη να σταθώ στις ρυθμίσεις εκείνες που αναφέρονται στους εργαζόμενους στην τοπική αυτοδιοίκηση</w:t>
      </w:r>
      <w:r>
        <w:rPr>
          <w:rFonts w:eastAsia="Times New Roman" w:cs="Times New Roman"/>
          <w:szCs w:val="24"/>
        </w:rPr>
        <w:t xml:space="preserve">, </w:t>
      </w:r>
      <w:r>
        <w:rPr>
          <w:rFonts w:eastAsia="Times New Roman" w:cs="Times New Roman"/>
          <w:szCs w:val="24"/>
        </w:rPr>
        <w:t>διότι είναι θέμα μιας σ</w:t>
      </w:r>
      <w:r>
        <w:rPr>
          <w:rFonts w:eastAsia="Times New Roman" w:cs="Times New Roman"/>
          <w:szCs w:val="24"/>
        </w:rPr>
        <w:t xml:space="preserve">τοιχειώδους δικαιοσύνης το να δίνουμε πια τη δυνατότητα σε όλους τους εργαζόμενους στην καθαριότητα να μπορούν να απολαμβάνουν </w:t>
      </w:r>
      <w:r>
        <w:rPr>
          <w:rFonts w:eastAsia="Times New Roman" w:cs="Times New Roman"/>
          <w:szCs w:val="24"/>
        </w:rPr>
        <w:lastRenderedPageBreak/>
        <w:t>των μέτρων ατομικής προστασίας και όχι να παραμείνει όπως ήταν μέχρι τώρα το καθεστώς που απαγόρευε στους συμβασιούχους, οι οποίο</w:t>
      </w:r>
      <w:r>
        <w:rPr>
          <w:rFonts w:eastAsia="Times New Roman" w:cs="Times New Roman"/>
          <w:szCs w:val="24"/>
        </w:rPr>
        <w:t xml:space="preserve">ι έκαναν την ίδια δουλειά με τους μόνιμους στην καθαριότητα, να έχουν τα ατομικά μέτρα προστασίας. </w:t>
      </w:r>
    </w:p>
    <w:p w14:paraId="22BFDE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κάνει και κάτι άλλο, για το οποίο κατακρινόμαστε ακόμη και σήμερα. Ειλικρινά, δεν μπορώ να καταλάβω γιατί να υπάρχει τέτοια αντικοινωνική διάθεση εκ μέρ</w:t>
      </w:r>
      <w:r>
        <w:rPr>
          <w:rFonts w:eastAsia="Times New Roman" w:cs="Times New Roman"/>
          <w:szCs w:val="24"/>
        </w:rPr>
        <w:t>ους της Νέας Δημοκρατίας και να μην δέχεται το αυτονόητο</w:t>
      </w:r>
      <w:r>
        <w:rPr>
          <w:rFonts w:eastAsia="Times New Roman" w:cs="Times New Roman"/>
          <w:szCs w:val="24"/>
        </w:rPr>
        <w:t>,</w:t>
      </w:r>
      <w:r>
        <w:rPr>
          <w:rFonts w:eastAsia="Times New Roman" w:cs="Times New Roman"/>
          <w:szCs w:val="24"/>
        </w:rPr>
        <w:t xml:space="preserve"> ότι για τα προηγούμενα χρόνια οι εργαζόμενοι αυτά τα οποία πλήρωσαν από την τσέπη </w:t>
      </w:r>
      <w:r>
        <w:rPr>
          <w:rFonts w:eastAsia="Times New Roman" w:cs="Times New Roman"/>
          <w:szCs w:val="24"/>
        </w:rPr>
        <w:t>τους,</w:t>
      </w:r>
      <w:r>
        <w:rPr>
          <w:rFonts w:eastAsia="Times New Roman" w:cs="Times New Roman"/>
          <w:szCs w:val="24"/>
        </w:rPr>
        <w:t xml:space="preserve"> για να έχουν αυτά τα στοιχειώδη μέτρα ατομικής προστασίας, από το 2012 κι έπειτα δηλαδή, δεν θέλετε να αποζημι</w:t>
      </w:r>
      <w:r>
        <w:rPr>
          <w:rFonts w:eastAsia="Times New Roman" w:cs="Times New Roman"/>
          <w:szCs w:val="24"/>
        </w:rPr>
        <w:t>ωθούν, προφανώς σε χρήματα. Αυτή τη στιγμή, δεν θα μπορούσε να υπάρξει άλλος τρόπος. Γιατί αυτό είναι ρουσφετολογικό και δεν είναι μια ηθικά επιβεβλημένη στάση απέναντι σε αυτούς τους ανθρώπους</w:t>
      </w:r>
      <w:r>
        <w:rPr>
          <w:rFonts w:eastAsia="Times New Roman" w:cs="Times New Roman"/>
          <w:szCs w:val="24"/>
        </w:rPr>
        <w:t>,</w:t>
      </w:r>
      <w:r>
        <w:rPr>
          <w:rFonts w:eastAsia="Times New Roman" w:cs="Times New Roman"/>
          <w:szCs w:val="24"/>
        </w:rPr>
        <w:t xml:space="preserve"> που αναγκάστηκαν και αγόρασαν το γάλα από την τσέπη τους, </w:t>
      </w:r>
      <w:r>
        <w:rPr>
          <w:rFonts w:eastAsia="Times New Roman" w:cs="Times New Roman"/>
          <w:szCs w:val="24"/>
        </w:rPr>
        <w:t xml:space="preserve">που πήραν το φωσφορίζον γιλέκο από την τσέπη τους, που πήραν τα γάντια, τα οποία πλήρωσαν από την τσέπη τους ή τα άρβυλα; Αυτό δεν το κατάλαβα. </w:t>
      </w:r>
    </w:p>
    <w:p w14:paraId="22BFDE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όμως ενδεικτικό τελικά</w:t>
      </w:r>
      <w:r>
        <w:rPr>
          <w:rFonts w:eastAsia="Times New Roman" w:cs="Times New Roman"/>
          <w:szCs w:val="24"/>
        </w:rPr>
        <w:t>,</w:t>
      </w:r>
      <w:r>
        <w:rPr>
          <w:rFonts w:eastAsia="Times New Roman" w:cs="Times New Roman"/>
          <w:szCs w:val="24"/>
        </w:rPr>
        <w:t xml:space="preserve"> το πώς κανείς αντιλαμβάνεται ορισμένα ζητήματα και το πώς διακατέχεται ή όχι από </w:t>
      </w:r>
      <w:r>
        <w:rPr>
          <w:rFonts w:eastAsia="Times New Roman" w:cs="Times New Roman"/>
          <w:szCs w:val="24"/>
        </w:rPr>
        <w:t xml:space="preserve">μια στοιχειώδη κοινωνική ευαισθησία. Είναι ενδεικτικό για το ποιος τελικά νοιάζεται για τον κόσμο της εργασίας ή </w:t>
      </w:r>
      <w:r>
        <w:rPr>
          <w:rFonts w:eastAsia="Times New Roman" w:cs="Times New Roman"/>
          <w:szCs w:val="24"/>
        </w:rPr>
        <w:t xml:space="preserve">ποιος </w:t>
      </w:r>
      <w:r>
        <w:rPr>
          <w:rFonts w:eastAsia="Times New Roman" w:cs="Times New Roman"/>
          <w:szCs w:val="24"/>
        </w:rPr>
        <w:t>θέλει να εξυπηρετήσει άλλου είδους συμφέροντα. Και αυτά τα συμφέρονται τα ονοματίσατε: Ήταν οι ιδιωτικές εταιρείες</w:t>
      </w:r>
      <w:r>
        <w:rPr>
          <w:rFonts w:eastAsia="Times New Roman" w:cs="Times New Roman"/>
          <w:szCs w:val="24"/>
        </w:rPr>
        <w:t>,</w:t>
      </w:r>
      <w:r>
        <w:rPr>
          <w:rFonts w:eastAsia="Times New Roman" w:cs="Times New Roman"/>
          <w:szCs w:val="24"/>
        </w:rPr>
        <w:t xml:space="preserve"> που στην πρόσφατη κρί</w:t>
      </w:r>
      <w:r>
        <w:rPr>
          <w:rFonts w:eastAsia="Times New Roman" w:cs="Times New Roman"/>
          <w:szCs w:val="24"/>
        </w:rPr>
        <w:t xml:space="preserve">ση που υπήρξε στον τομέα της καθαριότητας θέλατε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να τις επιβάλετε. Δεν σας πέρασε. Δεν σας ακολούθησαν ούτε οι δήμαρχοι</w:t>
      </w:r>
      <w:r>
        <w:rPr>
          <w:rFonts w:eastAsia="Times New Roman" w:cs="Times New Roman"/>
          <w:szCs w:val="24"/>
        </w:rPr>
        <w:t>,</w:t>
      </w:r>
      <w:r>
        <w:rPr>
          <w:rFonts w:eastAsia="Times New Roman" w:cs="Times New Roman"/>
          <w:szCs w:val="24"/>
        </w:rPr>
        <w:t xml:space="preserve"> οι οποίοι κινούνται στο δικό σας πολιτικό μήκος κύματος. Διότι όλοι αντιλαμβάνονται ότι η καθαριότητα είναι μέσα στον πυρήνα τ</w:t>
      </w:r>
      <w:r>
        <w:rPr>
          <w:rFonts w:eastAsia="Times New Roman" w:cs="Times New Roman"/>
          <w:szCs w:val="24"/>
        </w:rPr>
        <w:t>ων υποχρεώσεων και του ρόλου</w:t>
      </w:r>
      <w:r>
        <w:rPr>
          <w:rFonts w:eastAsia="Times New Roman" w:cs="Times New Roman"/>
          <w:szCs w:val="24"/>
        </w:rPr>
        <w:t>,</w:t>
      </w:r>
      <w:r>
        <w:rPr>
          <w:rFonts w:eastAsia="Times New Roman" w:cs="Times New Roman"/>
          <w:szCs w:val="24"/>
        </w:rPr>
        <w:t xml:space="preserve"> που έρχεται να παίξει η αυτοδιοίκηση και όχι το κράτος. </w:t>
      </w:r>
    </w:p>
    <w:p w14:paraId="22BFDE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Θέλετε, λοιπόν, να την ακυρώσετε. Μάλιστα θέλετε να την ακυρώσετε, ακυρώνοντας και την ίδια τη λογική των ανταποδοτικών υπηρεσιών. Διότι οι ανταποδοτικές υπηρεσίες –σας το είπα και στις </w:t>
      </w:r>
      <w:r>
        <w:rPr>
          <w:rFonts w:eastAsia="Times New Roman" w:cs="Times New Roman"/>
          <w:szCs w:val="24"/>
        </w:rPr>
        <w:t>ε</w:t>
      </w:r>
      <w:r>
        <w:rPr>
          <w:rFonts w:eastAsia="Times New Roman" w:cs="Times New Roman"/>
          <w:szCs w:val="24"/>
        </w:rPr>
        <w:t xml:space="preserve">πιτροπές και δεν είδα να το σχολιάζετε- βγάζουν εκτός της λογική του </w:t>
      </w:r>
      <w:r>
        <w:rPr>
          <w:rFonts w:eastAsia="Times New Roman" w:cs="Times New Roman"/>
          <w:szCs w:val="24"/>
        </w:rPr>
        <w:t>επιχειρηματικού κέρδους, γι’ αυτό και είναι και πλήρως ανταποδοτικές. Εισπράττουν από τους πολίτες τέλη και ανταποδίδουν ισόποσης αξίας υπηρεσίες, προφανώς όχι «μπαί</w:t>
      </w:r>
      <w:r>
        <w:rPr>
          <w:rFonts w:eastAsia="Times New Roman" w:cs="Times New Roman"/>
          <w:szCs w:val="24"/>
        </w:rPr>
        <w:lastRenderedPageBreak/>
        <w:t>νοντας μέσα» -δεν θέλουμε να δημιουργήσουμε νέες μαύρες τρύπες- όχι όμως κερδίζοντας μέσα α</w:t>
      </w:r>
      <w:r>
        <w:rPr>
          <w:rFonts w:eastAsia="Times New Roman" w:cs="Times New Roman"/>
          <w:szCs w:val="24"/>
        </w:rPr>
        <w:t>πό αυτή τους τη δραστηριότητα. Είναι αυτό που δεν μπορεί να κάνει ο ιδιώτης. Διότι ο ιδιώτης θέλει να δρα και να επενδύει –και λογικό είναι αυτό- εκεί που υπάρχει κέρδος. Άλλη μια, λοιπόν, πολύ μεγάλη διαφορά ανάμεσα στη συντηρητική Αντιπολίτευση και την π</w:t>
      </w:r>
      <w:r>
        <w:rPr>
          <w:rFonts w:eastAsia="Times New Roman" w:cs="Times New Roman"/>
          <w:szCs w:val="24"/>
        </w:rPr>
        <w:t xml:space="preserve">αρούσα Κυβέρνηση. </w:t>
      </w:r>
    </w:p>
    <w:p w14:paraId="22BFDE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λέγοντας διάφορους συλλογισμούς, άκουσα το εξής: Αφού περισσεύουν κάποια χρήματα και έχουν τη δυνατότητα οι δήμοι να προβούν, έστω δυνητικά, όπου θέλουν ύστερα από δικές τους αποφάσεις σε κάποιου είδους αποφ</w:t>
      </w:r>
      <w:r>
        <w:rPr>
          <w:rFonts w:eastAsia="Times New Roman" w:cs="Times New Roman"/>
          <w:szCs w:val="24"/>
        </w:rPr>
        <w:t>άσεις, όπως για παράδειγμα αυτό που προβλέπεται για τους νησιωτικούς δήμους ή αυτό το οποίο επιβάλλεται, τα 50 ευρώ για τη συντήρηση των μουσικών οργάνων, γιατί δεν παίρνουμε αυτά τα λεφτά από τους δήμους και να τα ξαναγυρίσουμε στο κράτος; Αυτό μας προτεί</w:t>
      </w:r>
      <w:r>
        <w:rPr>
          <w:rFonts w:eastAsia="Times New Roman" w:cs="Times New Roman"/>
          <w:szCs w:val="24"/>
        </w:rPr>
        <w:t xml:space="preserve">νατε. </w:t>
      </w:r>
    </w:p>
    <w:p w14:paraId="22BFDE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στο κράτος. Στους πολίτες. </w:t>
      </w:r>
    </w:p>
    <w:p w14:paraId="22BFDE5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Στους πολίτες πάνε.</w:t>
      </w:r>
    </w:p>
    <w:p w14:paraId="22BFDE57"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Όμως επαναλαμβάνω να προσέξετε και θα ήθελα την επόμενη φορά που θα βρεθείτε, κύριε Βορίδη, ως υπεύθυνος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w:t>
      </w:r>
      <w:r>
        <w:rPr>
          <w:rFonts w:eastAsia="Times New Roman"/>
          <w:szCs w:val="24"/>
        </w:rPr>
        <w:t xml:space="preserve">ς σε οποιαδήποτε σύσκεψη ή συνέδριο να το πείτε αυτό και να σταματήσετε υποκριτικά να κάνετε κριτική και να λέτε γιατί δεν αυξάνονται οι δαπάνες προς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Διότι τώρα το σήμα που δίνετε, που μας λέτε</w:t>
      </w:r>
      <w:r>
        <w:rPr>
          <w:rFonts w:eastAsia="Times New Roman"/>
          <w:szCs w:val="24"/>
        </w:rPr>
        <w:t>,</w:t>
      </w:r>
      <w:r>
        <w:rPr>
          <w:rFonts w:eastAsia="Times New Roman"/>
          <w:szCs w:val="24"/>
        </w:rPr>
        <w:t xml:space="preserve"> είναι περαιτέρω μείωση. Περαιτέρω με</w:t>
      </w:r>
      <w:r>
        <w:rPr>
          <w:rFonts w:eastAsia="Times New Roman"/>
          <w:szCs w:val="24"/>
        </w:rPr>
        <w:t xml:space="preserve">ίωση για ποιον λόγο; Για να μην υπάρχει, λοιπόν, επίδομα στον γιατρό, στον εκπαιδευτικό, στον πυροσβέστη, στον αστυνομικό στο μικρό νησί, το οποίο δυνητικά μπορεί </w:t>
      </w:r>
      <w:r>
        <w:rPr>
          <w:rFonts w:eastAsia="Times New Roman"/>
          <w:szCs w:val="24"/>
        </w:rPr>
        <w:t xml:space="preserve">να το εκταμιεύσει ένας δήμος </w:t>
      </w:r>
      <w:r>
        <w:rPr>
          <w:rFonts w:eastAsia="Times New Roman"/>
          <w:szCs w:val="24"/>
        </w:rPr>
        <w:t>από τα δικά του οικονομικά, από το δικό του ταμείο.</w:t>
      </w:r>
    </w:p>
    <w:p w14:paraId="22BFDE58" w14:textId="77777777" w:rsidR="007336A6" w:rsidRDefault="002D1229">
      <w:pPr>
        <w:spacing w:line="600" w:lineRule="auto"/>
        <w:ind w:firstLine="720"/>
        <w:contextualSpacing/>
        <w:jc w:val="both"/>
        <w:rPr>
          <w:rFonts w:eastAsia="Times New Roman"/>
          <w:szCs w:val="24"/>
        </w:rPr>
      </w:pPr>
      <w:r>
        <w:rPr>
          <w:rFonts w:eastAsia="Times New Roman"/>
          <w:szCs w:val="24"/>
        </w:rPr>
        <w:t>Είναι εντελώ</w:t>
      </w:r>
      <w:r>
        <w:rPr>
          <w:rFonts w:eastAsia="Times New Roman"/>
          <w:szCs w:val="24"/>
        </w:rPr>
        <w:t>ς ακατανόητη και περίεργη αυτή η λογική. Τότε μ’ αυτήν την έννοια και σ’ αυτά που συμφωνήσατε, έστω και ετεροχρονισμένα, έστω και δια της διολισθήσεως. Διότι αλλιώς μπήκατε στην Αίθουσα και στην πρώτη επιτροπή και πριν απ’ αυτήν προς την κοινωνία, όταν μιλ</w:t>
      </w:r>
      <w:r>
        <w:rPr>
          <w:rFonts w:eastAsia="Times New Roman"/>
          <w:szCs w:val="24"/>
        </w:rPr>
        <w:t xml:space="preserve">άγατε για το νομοσχέδιο. Θυμηθείτε τις κραυγές, τις υστερικές αντιπολιτευτικές κραυγές γι’ αυτό το οποίο πάει να εκτροχιάσει δημοσιονομικά το κράτος, για τις αθρόες προσλήψεις. Δεν τις βρήκατε. Δεν τις ονοματίσατε. </w:t>
      </w:r>
      <w:r>
        <w:rPr>
          <w:rFonts w:eastAsia="Times New Roman"/>
          <w:szCs w:val="24"/>
        </w:rPr>
        <w:lastRenderedPageBreak/>
        <w:t>Προσπαθείτε με μεγεθυντικό φακό να βρείτε</w:t>
      </w:r>
      <w:r>
        <w:rPr>
          <w:rFonts w:eastAsia="Times New Roman"/>
          <w:szCs w:val="24"/>
        </w:rPr>
        <w:t xml:space="preserve"> στρατιές νέων προσλήψεων. Δεν επιβεβαιώνεται αυτό από το περιεχόμενο. </w:t>
      </w:r>
    </w:p>
    <w:p w14:paraId="22BFDE59" w14:textId="77777777" w:rsidR="007336A6" w:rsidRDefault="002D1229">
      <w:pPr>
        <w:spacing w:line="600" w:lineRule="auto"/>
        <w:ind w:firstLine="720"/>
        <w:contextualSpacing/>
        <w:jc w:val="both"/>
        <w:rPr>
          <w:rFonts w:eastAsia="Times New Roman"/>
          <w:szCs w:val="24"/>
        </w:rPr>
      </w:pPr>
      <w:r>
        <w:rPr>
          <w:rFonts w:eastAsia="Times New Roman"/>
          <w:szCs w:val="24"/>
        </w:rPr>
        <w:t>Αυτά, λοιπόν, τα κατάπιατε, κατεβάσατε τους τόνους. Συμφωνείτε, όμως, να υπάρχει αντιμισθία σε όλους τους αντιδημάρχους. Έτσι δεν είναι; Δεν συμφωνήσατε; Σας είδα ότι συμφωνήσατε. Συμφ</w:t>
      </w:r>
      <w:r>
        <w:rPr>
          <w:rFonts w:eastAsia="Times New Roman"/>
          <w:szCs w:val="24"/>
        </w:rPr>
        <w:t xml:space="preserve">ωνήσατε να υπάρχει η δικαιολογημένη αποζημίωση για έξοδα μετακίνησης στους </w:t>
      </w:r>
      <w:proofErr w:type="spellStart"/>
      <w:r>
        <w:rPr>
          <w:rFonts w:eastAsia="Times New Roman"/>
          <w:szCs w:val="24"/>
        </w:rPr>
        <w:t>Καλλικρατικούς</w:t>
      </w:r>
      <w:proofErr w:type="spellEnd"/>
      <w:r>
        <w:rPr>
          <w:rFonts w:eastAsia="Times New Roman"/>
          <w:szCs w:val="24"/>
        </w:rPr>
        <w:t xml:space="preserve"> δήμους της περιφέρειας για να μπορούν να ασκούν το δικαίωμά τους οι δημοτικοί σύμβουλοι, οι οποίοι είναι υποχρεωμένοι για να πάνε στις συνεδριάσεις να βάζουν από την </w:t>
      </w:r>
      <w:r>
        <w:rPr>
          <w:rFonts w:eastAsia="Times New Roman"/>
          <w:szCs w:val="24"/>
        </w:rPr>
        <w:t xml:space="preserve">τσέπη τους βενζίνη, διόδια και δεν ξέρω εγώ τι άλλο. Να τα κόψουμε και αυτά. Περιττές δαπάνες είναι. Είναι όλα περιττές δαπάνες. Αν καταργήσουμε το κράτος, αν συρρικνώσουμε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αν τα παραδώσουμε όλα στις ιδιωτικές δυνάμεις, ε, τότε μεγ</w:t>
      </w:r>
      <w:r>
        <w:rPr>
          <w:rFonts w:eastAsia="Times New Roman"/>
          <w:szCs w:val="24"/>
        </w:rPr>
        <w:t>άλη μας χαρά.</w:t>
      </w:r>
    </w:p>
    <w:p w14:paraId="22BFDE5A" w14:textId="77777777" w:rsidR="007336A6" w:rsidRDefault="002D1229">
      <w:pPr>
        <w:spacing w:line="600" w:lineRule="auto"/>
        <w:ind w:firstLine="720"/>
        <w:contextualSpacing/>
        <w:jc w:val="both"/>
        <w:rPr>
          <w:rFonts w:eastAsia="Times New Roman"/>
          <w:szCs w:val="24"/>
        </w:rPr>
      </w:pPr>
      <w:r>
        <w:rPr>
          <w:rFonts w:eastAsia="Times New Roman"/>
          <w:szCs w:val="24"/>
        </w:rPr>
        <w:t>Αυτή είναι, πράγματι, όχι απλώς μια στρατηγική διαφορετική αντίληψη, είναι μια διαφορετική αντίληψη κοσμοθεωρίας. Είναι μια άλλη φιλοσοφία για το πώς πρέπει να συγκροτείται η κοινωνία.</w:t>
      </w:r>
    </w:p>
    <w:p w14:paraId="22BFDE5B"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Θα μου πείτε, πράγματα γνωστά. Τουλάχιστον σας αναγνωρίζω</w:t>
      </w:r>
      <w:r>
        <w:rPr>
          <w:rFonts w:eastAsia="Times New Roman"/>
          <w:szCs w:val="24"/>
        </w:rPr>
        <w:t xml:space="preserve"> την ειλικρίνεια, ότι έχετε μια ευθύτητα και υπερασπιζόσαστε όσο και αποκρουστικά να είναι ορισμένα πράγματα με ευθύτητα.</w:t>
      </w:r>
    </w:p>
    <w:p w14:paraId="22BFDE5C"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μέσα από τις διατάξεις αυτού του νομοσχεδίου πραγματικά θωρακίζουμε ένα εργαλείο, το οποίο έχει παίξει σ</w:t>
      </w:r>
      <w:r>
        <w:rPr>
          <w:rFonts w:eastAsia="Times New Roman"/>
          <w:szCs w:val="24"/>
        </w:rPr>
        <w:t>ημαντικό ρόλο στην ελληνική περιφέρεια και αυτές είναι οι ΔΕΥΑ, οι οποίες αποτελούν σήμερα εκείνες τις επιχειρήσεις, οι οποίες λειτουργούν ξεχωριστά και με πλήρη αυτονομία σε σχέση με τους δήμους, με τους κανόνες της ιδιωτικής οικονομίας και κατορθώνουν κα</w:t>
      </w:r>
      <w:r>
        <w:rPr>
          <w:rFonts w:eastAsia="Times New Roman"/>
          <w:szCs w:val="24"/>
        </w:rPr>
        <w:t>ι συντηρούν τα δίκτυα, επεκτείνουν τα έργα, φροντίζουν για την ύδρευση, έχουν στις γραμμές τους ένα αξιολογότατο επιστημονικό δυναμικό και, πράγματι, οι συγκεκριμένες διατάξεις ουσιαστικά ανοίγουν μια προοπτική για τις συγκεκριμένες εταιρείες.</w:t>
      </w:r>
    </w:p>
    <w:p w14:paraId="22BFDE5D"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w:t>
      </w:r>
      <w:r>
        <w:rPr>
          <w:rFonts w:eastAsia="Times New Roman"/>
          <w:szCs w:val="24"/>
        </w:rPr>
        <w:t>ύριοι συνάδελφοι, νομίζω ότι δεν είδα να αναφέρεστε σε κάτι θετικό. Δεν είναι κακό να αναφέρεστε και σε κάποια πράγματα ή να αναφέρεστε περισσότερο έστω και σε κάποια πράγματα με τα οποία συμφωνείτε. Φαντάζομαι ότι συμφωνείτε με τη ρύθμιση των χρεών είτε ε</w:t>
      </w:r>
      <w:r>
        <w:rPr>
          <w:rFonts w:eastAsia="Times New Roman"/>
          <w:szCs w:val="24"/>
        </w:rPr>
        <w:t xml:space="preserve">πιχειρήσεων είτε φυσικών </w:t>
      </w:r>
      <w:r>
        <w:rPr>
          <w:rFonts w:eastAsia="Times New Roman"/>
          <w:szCs w:val="24"/>
        </w:rPr>
        <w:lastRenderedPageBreak/>
        <w:t xml:space="preserve">προσώπων προς τους δήμους. Φαντάζομαι ότι συμφωνείτε με το ακατάσχετο στα </w:t>
      </w:r>
      <w:proofErr w:type="spellStart"/>
      <w:r>
        <w:rPr>
          <w:rFonts w:eastAsia="Times New Roman"/>
          <w:szCs w:val="24"/>
        </w:rPr>
        <w:t>προνοιακά</w:t>
      </w:r>
      <w:proofErr w:type="spellEnd"/>
      <w:r>
        <w:rPr>
          <w:rFonts w:eastAsia="Times New Roman"/>
          <w:szCs w:val="24"/>
        </w:rPr>
        <w:t xml:space="preserve"> επιδόματα, το οποίο εισάγεται μέσα στο συγκεκριμένο νομοσχέδιο. Δεν συμφωνείτε -και αυτό ειλικρινά προφανώς στη δικ</w:t>
      </w:r>
      <w:r>
        <w:rPr>
          <w:rFonts w:eastAsia="Times New Roman"/>
          <w:szCs w:val="24"/>
        </w:rPr>
        <w:t>ή</w:t>
      </w:r>
      <w:r>
        <w:rPr>
          <w:rFonts w:eastAsia="Times New Roman"/>
          <w:szCs w:val="24"/>
        </w:rPr>
        <w:t xml:space="preserve"> σας κλίμακα αξιών είναι πολύ χ</w:t>
      </w:r>
      <w:r>
        <w:rPr>
          <w:rFonts w:eastAsia="Times New Roman"/>
          <w:szCs w:val="24"/>
        </w:rPr>
        <w:t>αμηλά, είναι και ίσως εκτός- με τη δυνατότητα που δίνουμε στα ΔΗΠΕΘΕ να δικαιολογούν τα έξοδα μετακίνησής τους. Γιατί;</w:t>
      </w:r>
    </w:p>
    <w:p w14:paraId="22BFDE5E"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Η πρώτη παράγραφος.</w:t>
      </w:r>
    </w:p>
    <w:p w14:paraId="22BFDE5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w:t>
      </w:r>
      <w:r>
        <w:rPr>
          <w:rFonts w:eastAsia="Times New Roman"/>
          <w:szCs w:val="24"/>
        </w:rPr>
        <w:t xml:space="preserve"> Αυτό που σας ανέφερα πριν από λίγο ότι διαφων</w:t>
      </w:r>
      <w:r>
        <w:rPr>
          <w:rFonts w:eastAsia="Times New Roman"/>
          <w:szCs w:val="24"/>
        </w:rPr>
        <w:t>είτε με τα 50 ευρώ, το επίδομα συντήρησης των μουσικών οργάνων</w:t>
      </w:r>
      <w:r>
        <w:rPr>
          <w:rFonts w:eastAsia="Times New Roman"/>
          <w:szCs w:val="24"/>
        </w:rPr>
        <w:t>, ε</w:t>
      </w:r>
      <w:r>
        <w:rPr>
          <w:rFonts w:eastAsia="Times New Roman"/>
          <w:szCs w:val="24"/>
        </w:rPr>
        <w:t xml:space="preserve">ίναι ένα μικρό δείγμα το οποίο στηρίζει τον πολιτισμό στη χώρα μας. Δεν θεωρούμε ότι έχουμε κάνει </w:t>
      </w:r>
      <w:r>
        <w:rPr>
          <w:rFonts w:eastAsia="Times New Roman"/>
          <w:szCs w:val="24"/>
        </w:rPr>
        <w:t xml:space="preserve">κάτι </w:t>
      </w:r>
      <w:r>
        <w:rPr>
          <w:rFonts w:eastAsia="Times New Roman"/>
          <w:szCs w:val="24"/>
        </w:rPr>
        <w:t>ως Κυβέρνηση, πολύ περισσότερο ως κράτος ή πολιτεία, για να στηρίξουμε τον πολιτισμό.</w:t>
      </w:r>
    </w:p>
    <w:p w14:paraId="22BFDE60" w14:textId="77777777" w:rsidR="007336A6" w:rsidRDefault="002D1229">
      <w:pPr>
        <w:spacing w:line="600" w:lineRule="auto"/>
        <w:ind w:firstLine="720"/>
        <w:contextualSpacing/>
        <w:jc w:val="both"/>
        <w:rPr>
          <w:rFonts w:eastAsia="Times New Roman"/>
          <w:szCs w:val="24"/>
        </w:rPr>
      </w:pPr>
      <w:r>
        <w:rPr>
          <w:rFonts w:eastAsia="Times New Roman"/>
          <w:szCs w:val="24"/>
        </w:rPr>
        <w:t>Πρ</w:t>
      </w:r>
      <w:r>
        <w:rPr>
          <w:rFonts w:eastAsia="Times New Roman"/>
          <w:szCs w:val="24"/>
        </w:rPr>
        <w:t>οφανώς σε μια αγοραία αντίληψη, η οποία ηγεμονεύει όχι μόνο στη χώρα μας, αλλά και στην Ευρώπη σήμερα, όλα αυτά περιθωριοποιούνται, πηγαίνουν στην άκρη, είναι περιττές πολυτέλειες. Περασμένα ξεχασμένα ακόμα και αυτά τα οποία οφείλαμε στους εργαζόμενους. Κα</w:t>
      </w:r>
      <w:r>
        <w:rPr>
          <w:rFonts w:eastAsia="Times New Roman"/>
          <w:szCs w:val="24"/>
        </w:rPr>
        <w:t>ι γι’ αυτό διαφωνείτε.</w:t>
      </w:r>
    </w:p>
    <w:p w14:paraId="22BFDE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θέμα ιδεοληψίας η διαφωνία σας. Δεν είναι θέμα απόλυτου κόστους το να δώσουμε αναδρομικά την αποζημίωση για τα μέσα ατομικής προστασίας στους εργαζόμενους. Είναι ακριβώς η αντίληψη για έναν διαφορετικό, άλλο κόσμο. </w:t>
      </w:r>
    </w:p>
    <w:p w14:paraId="22BFDE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w:t>
      </w:r>
      <w:r>
        <w:rPr>
          <w:rFonts w:eastAsia="Times New Roman" w:cs="Times New Roman"/>
          <w:szCs w:val="24"/>
        </w:rPr>
        <w:t xml:space="preserve">κύριοι συνάδελφοι, δεν προβλέπουμε </w:t>
      </w:r>
      <w:proofErr w:type="spellStart"/>
      <w:r>
        <w:rPr>
          <w:rFonts w:eastAsia="Times New Roman" w:cs="Times New Roman"/>
          <w:szCs w:val="24"/>
        </w:rPr>
        <w:t>ξεπάγωμα</w:t>
      </w:r>
      <w:proofErr w:type="spellEnd"/>
      <w:r>
        <w:rPr>
          <w:rFonts w:eastAsia="Times New Roman" w:cs="Times New Roman"/>
          <w:szCs w:val="24"/>
        </w:rPr>
        <w:t xml:space="preserve"> των προσλήψεων </w:t>
      </w:r>
      <w:r>
        <w:rPr>
          <w:rFonts w:eastAsia="Times New Roman" w:cs="Times New Roman"/>
          <w:szCs w:val="24"/>
        </w:rPr>
        <w:t>σ</w:t>
      </w:r>
      <w:r>
        <w:rPr>
          <w:rFonts w:eastAsia="Times New Roman" w:cs="Times New Roman"/>
          <w:szCs w:val="24"/>
        </w:rPr>
        <w:t>τους δημοτικούς ραδιοφωνικούς σταθμούς. Αντίθετα, λέμε ότι πρέπει να υπαχθούν στο καθεστώς των προσλήψεων που υπάρχει για όλες τις άλλες περιπτώσεις, του 1 προς 4. Εσείς, βεβαίως, διαφωνείτε με το</w:t>
      </w:r>
      <w:r>
        <w:rPr>
          <w:rFonts w:eastAsia="Times New Roman" w:cs="Times New Roman"/>
          <w:szCs w:val="24"/>
        </w:rPr>
        <w:t xml:space="preserve"> 1 προς 4 και θέλετε να το σκληρύνετε κι άλλο, όπως είπατε πριν από λίγο. Θέλετε το 1 προς 5. Άρα πρέπει να μειωθεί ακόμη περισσότερο ο αριθμός των απασχολουμένων. Κουνάτε το κεφάλι καταφατικά προφανώς. </w:t>
      </w:r>
    </w:p>
    <w:p w14:paraId="22BFDE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τι σημαίνει; Μπορείτε να το μεταφράσετε λίγο; Έ</w:t>
      </w:r>
      <w:r>
        <w:rPr>
          <w:rFonts w:eastAsia="Times New Roman" w:cs="Times New Roman"/>
          <w:szCs w:val="24"/>
        </w:rPr>
        <w:t>χουμε ικανό αριθμό μηχανικών σήμερα στους δήμους; Υπάρχουν δήμοι σε όλη την Ελλάδα, πάνω από ογδόντα τον αριθμό, που δεν έχουν τεχνικές υπηρεσίες ή οικονομολόγους. Μπορούν αυτοί οι δήμοι να εκμεταλλευτούν τις χρηματοδοτικές δυνατότητες που τους δίνουμε μέσ</w:t>
      </w:r>
      <w:r>
        <w:rPr>
          <w:rFonts w:eastAsia="Times New Roman" w:cs="Times New Roman"/>
          <w:szCs w:val="24"/>
        </w:rPr>
        <w:t xml:space="preserve">α από τα διάφορα χρηματοδοτικά εργαλεία ή τα ευρωπαϊκά προγράμματα ή τους καταδικάζουμε στην </w:t>
      </w:r>
      <w:r>
        <w:rPr>
          <w:rFonts w:eastAsia="Times New Roman" w:cs="Times New Roman"/>
          <w:szCs w:val="24"/>
        </w:rPr>
        <w:lastRenderedPageBreak/>
        <w:t>περιθωριοποίηση; Ή καταδικάζουμε την ελληνική περιφέρεια ακριβώς στον μαρασμό, διότι δεν τους δίνουμε τα εργαλεία ή τουλάχιστον δεν έχουμε ένα σχέδιο;</w:t>
      </w:r>
    </w:p>
    <w:p w14:paraId="22BFDE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κάναμε</w:t>
      </w:r>
      <w:r>
        <w:rPr>
          <w:rFonts w:eastAsia="Times New Roman" w:cs="Times New Roman"/>
          <w:szCs w:val="24"/>
        </w:rPr>
        <w:t xml:space="preserve"> ογδόντα δύο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επιστημονικού προσωπικού πριν από λίγους μήνες. Επίσης, κάναμε μια έκτακτη ενίσχυση 20 εκατομμυρίων σε δήμους μικρούς, νησιωτικούς και ορεινούς και μάλιστα μια διάταξη απελευθερώνει και κάποια χρήματα για την ολοκλήρωση </w:t>
      </w:r>
      <w:r>
        <w:rPr>
          <w:rFonts w:eastAsia="Times New Roman" w:cs="Times New Roman"/>
          <w:szCs w:val="24"/>
        </w:rPr>
        <w:t xml:space="preserve">της συγκεκριμένης διαδικασίας. </w:t>
      </w:r>
    </w:p>
    <w:p w14:paraId="22BFDE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Αυτά μπορούμε να κάνουμε με τα πενιχρά μέσα που μας δυσκολεύουν. Εσείς γιατί διαφωνείτε με αυτά; Τι αντιπροτείνετε; Ποιο είναι το δικό σας σχέδιο; Πώς θα πάτε να μιλήσετε σε αυτούς τους ανθρώπους στην ελληνική περιφέρεια; Εί</w:t>
      </w:r>
      <w:r>
        <w:rPr>
          <w:rFonts w:eastAsia="Times New Roman" w:cs="Times New Roman"/>
          <w:szCs w:val="24"/>
        </w:rPr>
        <w:t xml:space="preserve">ναι πρόβλημά σας! Εγώ θέτω ερωτήματα. </w:t>
      </w:r>
    </w:p>
    <w:p w14:paraId="22BFDE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δεν θεωρούμε ότι είναι σωστό σε ανθρώπους </w:t>
      </w:r>
      <w:r>
        <w:rPr>
          <w:rFonts w:eastAsia="Times New Roman" w:cs="Times New Roman"/>
          <w:szCs w:val="24"/>
        </w:rPr>
        <w:t>που</w:t>
      </w:r>
      <w:r>
        <w:rPr>
          <w:rFonts w:eastAsia="Times New Roman" w:cs="Times New Roman"/>
          <w:szCs w:val="24"/>
        </w:rPr>
        <w:t xml:space="preserve"> είχαν πετύχει σε διαγωνισμούς του ΑΣΕΠ, για τους οποίους εντός των προβλεπόμενων και οριζόμενων ημερομηνιών, εντός της διετίας, είχε βγει η πράξη κατανομής, </w:t>
      </w:r>
      <w:r>
        <w:rPr>
          <w:rFonts w:eastAsia="Times New Roman" w:cs="Times New Roman"/>
          <w:szCs w:val="24"/>
        </w:rPr>
        <w:t xml:space="preserve">να τους αρνούμαστε τώρα τον διορισμό τους, από τη στιγμή που η αρμοδιότητα των φορέων εκείνων που προβλέπονταν να καταταγούν έχει </w:t>
      </w:r>
      <w:r>
        <w:rPr>
          <w:rFonts w:eastAsia="Times New Roman" w:cs="Times New Roman"/>
          <w:szCs w:val="24"/>
        </w:rPr>
        <w:lastRenderedPageBreak/>
        <w:t xml:space="preserve">περιέλθει σε άλλους δήμους ή σε άλλες επιχειρήσεις, μέσα από συγχωνεύσεις. </w:t>
      </w:r>
    </w:p>
    <w:p w14:paraId="22BFDE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Γιατί αυτό είναι κακό; Δεν υπάρχουν αυτές οι αρμοδ</w:t>
      </w:r>
      <w:r>
        <w:rPr>
          <w:rFonts w:eastAsia="Times New Roman" w:cs="Times New Roman"/>
          <w:szCs w:val="24"/>
        </w:rPr>
        <w:t>ιότητες; Δεν συνεχίζεται αυτή η δραστηριότητα; Συνεχίζεται. Γι’ αυτές τις περιπτώσεις το προβλέπουμε. Άρα γιατί αυτό να μην είναι ένας νέος τρόπος να υπάρξουν διά της πλαγίας ή της ευθείας οδού μια σειρά διορισμών;</w:t>
      </w:r>
    </w:p>
    <w:p w14:paraId="22BFDE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Γράφτηκαν φοβερά νούμερα αυτές τις ημέρες</w:t>
      </w:r>
      <w:r>
        <w:rPr>
          <w:rFonts w:eastAsia="Times New Roman" w:cs="Times New Roman"/>
          <w:szCs w:val="24"/>
        </w:rPr>
        <w:t xml:space="preserve">, εξωπραγματικά. Και όλα αυτά γιατί; Μόνο και μόνο για τη δημιουργία εντυπώσεων. </w:t>
      </w:r>
    </w:p>
    <w:p w14:paraId="22BFDE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προτείνω, λοιπόν, να ψηφίσετε -έστω με ενοχές- το συγκεκριμένο νομοσχέδιο ή κάποιες διατάξεις και ας αρχίσουμε την κουβέντα για την επόμενη φάση, για τη μεγάλη θεσμική αλ</w:t>
      </w:r>
      <w:r>
        <w:rPr>
          <w:rFonts w:eastAsia="Times New Roman" w:cs="Times New Roman"/>
          <w:szCs w:val="24"/>
        </w:rPr>
        <w:t>λαγή στον «</w:t>
      </w:r>
      <w:r>
        <w:rPr>
          <w:rFonts w:eastAsia="Times New Roman" w:cs="Times New Roman"/>
          <w:szCs w:val="24"/>
        </w:rPr>
        <w:t>ΚΑΛΛΙΚΡΑΤΗ</w:t>
      </w:r>
      <w:r>
        <w:rPr>
          <w:rFonts w:eastAsia="Times New Roman" w:cs="Times New Roman"/>
          <w:szCs w:val="24"/>
        </w:rPr>
        <w:t>».</w:t>
      </w:r>
    </w:p>
    <w:p w14:paraId="22BFDE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εσείς ποτέ ως χώρος δεν βρεθήκατε να υπερασπίζεστε την οποιαδήποτε αλλαγή. Ήσασταν και </w:t>
      </w:r>
      <w:r>
        <w:rPr>
          <w:rFonts w:eastAsia="Times New Roman" w:cs="Times New Roman"/>
          <w:szCs w:val="24"/>
        </w:rPr>
        <w:t>σ</w:t>
      </w:r>
      <w:r>
        <w:rPr>
          <w:rFonts w:eastAsia="Times New Roman" w:cs="Times New Roman"/>
          <w:szCs w:val="24"/>
        </w:rPr>
        <w:t>τον «</w:t>
      </w:r>
      <w:r>
        <w:rPr>
          <w:rFonts w:eastAsia="Times New Roman" w:cs="Times New Roman"/>
          <w:szCs w:val="24"/>
        </w:rPr>
        <w:t>ΚΑΛΛΙΚΡΑΤΗ</w:t>
      </w:r>
      <w:r>
        <w:rPr>
          <w:rFonts w:eastAsia="Times New Roman" w:cs="Times New Roman"/>
          <w:szCs w:val="24"/>
        </w:rPr>
        <w:t>» απέναντι, και στον «</w:t>
      </w:r>
      <w:r>
        <w:rPr>
          <w:rFonts w:eastAsia="Times New Roman" w:cs="Times New Roman"/>
          <w:szCs w:val="24"/>
        </w:rPr>
        <w:t>ΚΑΠΟΔΙΣΤΡΙΑ</w:t>
      </w:r>
      <w:r>
        <w:rPr>
          <w:rFonts w:eastAsia="Times New Roman" w:cs="Times New Roman"/>
          <w:szCs w:val="24"/>
        </w:rPr>
        <w:t>» απέναντι, και σε όλες τις μεγάλες θεσμικές αλλαγές που έγιναν τις τελευταίες δεκαετίε</w:t>
      </w:r>
      <w:r>
        <w:rPr>
          <w:rFonts w:eastAsia="Times New Roman" w:cs="Times New Roman"/>
          <w:szCs w:val="24"/>
        </w:rPr>
        <w:t xml:space="preserve">ς. </w:t>
      </w:r>
    </w:p>
    <w:p w14:paraId="22BFDE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Κι εμείς είχαμε τις ενστάσεις μας, όχι ως προς τις διακηρυκτικές προθέσεις αυτών των αλλαγών, αλλά ως προς τον τρόπο που εφαρμόστηκαν. Εσείς βέβαια, ως συντηρητική παράταξη, θέλετε να τα αφήσετε όλα όπως τα βρήκατε. Είναι μια στάση ζωής. Σας είπα ποιες</w:t>
      </w:r>
      <w:r>
        <w:rPr>
          <w:rFonts w:eastAsia="Times New Roman" w:cs="Times New Roman"/>
          <w:szCs w:val="24"/>
        </w:rPr>
        <w:t xml:space="preserve"> ήταν οι ενστάσεις μας και ποιες ήταν οι δικές μας τοποθετήσεις.</w:t>
      </w:r>
    </w:p>
    <w:p w14:paraId="22BFDE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νομίζω πως έχουμε ανάγκη να αναβαθμ</w:t>
      </w:r>
      <w:r>
        <w:rPr>
          <w:rFonts w:eastAsia="Times New Roman" w:cs="Times New Roman"/>
          <w:szCs w:val="24"/>
        </w:rPr>
        <w:t>ίσου</w:t>
      </w:r>
      <w:r>
        <w:rPr>
          <w:rFonts w:eastAsia="Times New Roman" w:cs="Times New Roman"/>
          <w:szCs w:val="24"/>
        </w:rPr>
        <w:t xml:space="preserve">με </w:t>
      </w:r>
      <w:r>
        <w:rPr>
          <w:rFonts w:eastAsia="Times New Roman" w:cs="Times New Roman"/>
          <w:szCs w:val="24"/>
        </w:rPr>
        <w:t>-</w:t>
      </w:r>
      <w:r>
        <w:rPr>
          <w:rFonts w:eastAsia="Times New Roman" w:cs="Times New Roman"/>
          <w:szCs w:val="24"/>
        </w:rPr>
        <w:t>μια</w:t>
      </w:r>
      <w:r>
        <w:rPr>
          <w:rFonts w:eastAsia="Times New Roman" w:cs="Times New Roman"/>
          <w:szCs w:val="24"/>
        </w:rPr>
        <w:t>ς</w:t>
      </w:r>
      <w:r>
        <w:rPr>
          <w:rFonts w:eastAsia="Times New Roman" w:cs="Times New Roman"/>
          <w:szCs w:val="24"/>
        </w:rPr>
        <w:t xml:space="preserve"> και βλέπετε ότι με τον ένα ή με τον άλλο τρόπο η χώρα ξεπερνάει εμπόδια</w:t>
      </w:r>
      <w:r>
        <w:rPr>
          <w:rFonts w:eastAsia="Times New Roman" w:cs="Times New Roman"/>
          <w:szCs w:val="24"/>
        </w:rPr>
        <w:t>, έ</w:t>
      </w:r>
      <w:r>
        <w:rPr>
          <w:rFonts w:eastAsia="Times New Roman" w:cs="Times New Roman"/>
          <w:szCs w:val="24"/>
        </w:rPr>
        <w:t xml:space="preserve">χει έναν ορίζοντα μπροστά της, ένα </w:t>
      </w:r>
      <w:r>
        <w:rPr>
          <w:rFonts w:eastAsia="Times New Roman" w:cs="Times New Roman"/>
          <w:szCs w:val="24"/>
        </w:rPr>
        <w:t>διάστημα για να μπορέσει να ξεφύγει από τη συζήτηση και την ανακύκλωση μιας συζήτησης περί την διαπραγμάτευση</w:t>
      </w:r>
      <w:r>
        <w:rPr>
          <w:rFonts w:eastAsia="Times New Roman" w:cs="Times New Roman"/>
          <w:szCs w:val="24"/>
        </w:rPr>
        <w:t xml:space="preserve">- </w:t>
      </w:r>
      <w:r>
        <w:rPr>
          <w:rFonts w:eastAsia="Times New Roman" w:cs="Times New Roman"/>
          <w:szCs w:val="24"/>
        </w:rPr>
        <w:t>την ποιότητα του διαλόγου εδώ πέρα και να ξεδιπλώσει ο καθένας τις δικές του προτάσεις</w:t>
      </w:r>
      <w:r>
        <w:rPr>
          <w:rFonts w:eastAsia="Times New Roman" w:cs="Times New Roman"/>
          <w:szCs w:val="24"/>
        </w:rPr>
        <w:t xml:space="preserve">. </w:t>
      </w:r>
    </w:p>
    <w:p w14:paraId="22BFDE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Αυτό ακριβώς σας καλώ να κάνουμε στον τομέα της τοπικής </w:t>
      </w:r>
      <w:r>
        <w:rPr>
          <w:rFonts w:eastAsia="Times New Roman" w:cs="Times New Roman"/>
          <w:szCs w:val="24"/>
        </w:rPr>
        <w:t xml:space="preserve">αυτοδιοίκησης. Να δούμε ακριβώς τι σημαίνει ότι η τοπική αυτοδιοίκηση πρέπει να έχει τον δικό της χώρο. Να δούμε ποιες αλλαγές μπορούμε να κάνουμε, ώστε να μπορέσει να κολυμπήσει και να μην έχουμε ένα τσιγγούνικο κράτος όχι μόνο με την κυριολεκτική έννοια </w:t>
      </w:r>
      <w:r>
        <w:rPr>
          <w:rFonts w:eastAsia="Times New Roman" w:cs="Times New Roman"/>
          <w:szCs w:val="24"/>
        </w:rPr>
        <w:t xml:space="preserve">της λέξης, δηλαδή με λίγους πόρους απέναντι στην αυτοδιοίκηση, αλλά και στον τομέα των αρμοδιοτήτων. Να </w:t>
      </w:r>
      <w:r>
        <w:rPr>
          <w:rFonts w:eastAsia="Times New Roman" w:cs="Times New Roman"/>
          <w:szCs w:val="24"/>
        </w:rPr>
        <w:lastRenderedPageBreak/>
        <w:t xml:space="preserve">δούμε ποιες αρμοδιότητες τελικά πρέπει με έναν απόλυτο και σαφή τρόπο να εκπορεύονται και να εκτελούνται από τον </w:t>
      </w:r>
      <w:r>
        <w:rPr>
          <w:rFonts w:eastAsia="Times New Roman" w:cs="Times New Roman"/>
          <w:szCs w:val="24"/>
        </w:rPr>
        <w:t>Α</w:t>
      </w:r>
      <w:r>
        <w:rPr>
          <w:rFonts w:eastAsia="Times New Roman" w:cs="Times New Roman"/>
          <w:szCs w:val="24"/>
        </w:rPr>
        <w:t xml:space="preserve">΄ και τον </w:t>
      </w:r>
      <w:r>
        <w:rPr>
          <w:rFonts w:eastAsia="Times New Roman" w:cs="Times New Roman"/>
          <w:szCs w:val="24"/>
        </w:rPr>
        <w:t>Β</w:t>
      </w:r>
      <w:r>
        <w:rPr>
          <w:rFonts w:eastAsia="Times New Roman" w:cs="Times New Roman"/>
          <w:szCs w:val="24"/>
        </w:rPr>
        <w:t>΄ βαθμό τοπικής αυτοδιοίκησ</w:t>
      </w:r>
      <w:r>
        <w:rPr>
          <w:rFonts w:eastAsia="Times New Roman" w:cs="Times New Roman"/>
          <w:szCs w:val="24"/>
        </w:rPr>
        <w:t xml:space="preserve">ης. Να δούμε ένα εκλογικό σύστημα, το οποίο δεν θα είναι παραμορφωτικό σαν το σημερινό. Εμείς έχουμε καταθέσει τη δική μας πρόταση για την απλή αναλογική, η οποία θα ανοίξει το πεδίο, θα δώσει τη δυνατότητα για νέες </w:t>
      </w:r>
      <w:proofErr w:type="spellStart"/>
      <w:r>
        <w:rPr>
          <w:rFonts w:eastAsia="Times New Roman" w:cs="Times New Roman"/>
          <w:szCs w:val="24"/>
        </w:rPr>
        <w:t>αυτοδιοικητικές</w:t>
      </w:r>
      <w:proofErr w:type="spellEnd"/>
      <w:r>
        <w:rPr>
          <w:rFonts w:eastAsia="Times New Roman" w:cs="Times New Roman"/>
          <w:szCs w:val="24"/>
        </w:rPr>
        <w:t xml:space="preserve"> δυνάμεις να σπάσουν αυτή</w:t>
      </w:r>
      <w:r>
        <w:rPr>
          <w:rFonts w:eastAsia="Times New Roman" w:cs="Times New Roman"/>
          <w:szCs w:val="24"/>
        </w:rPr>
        <w:t>ν τη στιγμή τα σημερινά στεγανά και να συμβάλουν στην αναγέννηση των τοπικών κοινωνιών.</w:t>
      </w:r>
    </w:p>
    <w:p w14:paraId="22BFDE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αναφερθώ σε κάτι το οποίο είπε πάρα πολλές φορές στις </w:t>
      </w:r>
      <w:r>
        <w:rPr>
          <w:rFonts w:eastAsia="Times New Roman" w:cs="Times New Roman"/>
          <w:szCs w:val="24"/>
        </w:rPr>
        <w:t>ε</w:t>
      </w:r>
      <w:r>
        <w:rPr>
          <w:rFonts w:eastAsia="Times New Roman" w:cs="Times New Roman"/>
          <w:szCs w:val="24"/>
        </w:rPr>
        <w:t xml:space="preserve">πιτροπές ο κ. Συντυχάκης από το ΚΚΕ. </w:t>
      </w:r>
    </w:p>
    <w:p w14:paraId="22BFDE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χίλιες φορές είπατε πως δεν καλύπτονται οι εργαζόμενοι στις περιφέρειες σε σχέση με τα ΜΑΠ και το επίδομα ανθυγιεινής εργασίας. Διαβάστε ξανά τον νόμο. Όταν λέμε ΟΤΑ, εννοούμε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βαθμού. Το είπαμε και στους εργαζόμενους, το λέμε και</w:t>
      </w:r>
      <w:r>
        <w:rPr>
          <w:rFonts w:eastAsia="Times New Roman" w:cs="Times New Roman"/>
          <w:szCs w:val="24"/>
        </w:rPr>
        <w:t xml:space="preserve"> σε εσάς, το είπαμε και στις </w:t>
      </w:r>
      <w:r>
        <w:rPr>
          <w:rFonts w:eastAsia="Times New Roman" w:cs="Times New Roman"/>
          <w:szCs w:val="24"/>
        </w:rPr>
        <w:t>ε</w:t>
      </w:r>
      <w:r>
        <w:rPr>
          <w:rFonts w:eastAsia="Times New Roman" w:cs="Times New Roman"/>
          <w:szCs w:val="24"/>
        </w:rPr>
        <w:t>πιτροπές. Σας παρακαλώ μην το επαναφέρετε.</w:t>
      </w:r>
    </w:p>
    <w:p w14:paraId="22BFDE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Αποσαφηνίστε το. Τι πρόβλημα έχετε να βάλετε «</w:t>
      </w:r>
      <w:r>
        <w:rPr>
          <w:rFonts w:eastAsia="Times New Roman" w:cs="Times New Roman"/>
          <w:szCs w:val="24"/>
        </w:rPr>
        <w:t>Α</w:t>
      </w:r>
      <w:r>
        <w:rPr>
          <w:rFonts w:eastAsia="Times New Roman" w:cs="Times New Roman"/>
          <w:szCs w:val="24"/>
        </w:rPr>
        <w:t xml:space="preserve">΄ και </w:t>
      </w:r>
      <w:r>
        <w:rPr>
          <w:rFonts w:eastAsia="Times New Roman" w:cs="Times New Roman"/>
          <w:szCs w:val="24"/>
        </w:rPr>
        <w:t>Β</w:t>
      </w:r>
      <w:r>
        <w:rPr>
          <w:rFonts w:eastAsia="Times New Roman" w:cs="Times New Roman"/>
          <w:szCs w:val="24"/>
        </w:rPr>
        <w:t>΄ βαθμού»;</w:t>
      </w:r>
    </w:p>
    <w:p w14:paraId="22BFDE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Μα είναι απολύτως αποσαφηνισμένο.</w:t>
      </w:r>
    </w:p>
    <w:p w14:paraId="22BFDE7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μου α</w:t>
      </w:r>
      <w:r>
        <w:rPr>
          <w:rFonts w:eastAsia="Times New Roman" w:cs="Times New Roman"/>
          <w:szCs w:val="24"/>
        </w:rPr>
        <w:t>παντήσατε, όμως, κύριε Συντυχάκη, σε ένα ερώτημα που σας έθεσα και προχθές. Τελικά, συμφωνείτε να υπάρξει σε χρήματα αυτή η αποζημίωση για τα μέτρα ατομικής προστασίας των παρελθόντων ετών; Την απάντηση αυτή οφείλετε να την δώσετε πρώτα απ’ όλα όχι σε εμάς</w:t>
      </w:r>
      <w:r>
        <w:rPr>
          <w:rFonts w:eastAsia="Times New Roman" w:cs="Times New Roman"/>
          <w:szCs w:val="24"/>
        </w:rPr>
        <w:t xml:space="preserve">, όχι στο Κοινοβούλιο, </w:t>
      </w:r>
      <w:r>
        <w:rPr>
          <w:rFonts w:eastAsia="Times New Roman" w:cs="Times New Roman"/>
          <w:szCs w:val="24"/>
        </w:rPr>
        <w:t xml:space="preserve">αλλά </w:t>
      </w:r>
      <w:r>
        <w:rPr>
          <w:rFonts w:eastAsia="Times New Roman" w:cs="Times New Roman"/>
          <w:szCs w:val="24"/>
        </w:rPr>
        <w:t>στους εργαζόμενους. Αυτήν την απάντηση, λοιπόν, στη δευτερολογία σας παρακαλώ να την καταθέσετε. Ελπίζω ότι θα την πάρω.</w:t>
      </w:r>
    </w:p>
    <w:p w14:paraId="22BFDE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ήθελα </w:t>
      </w:r>
      <w:r>
        <w:rPr>
          <w:rFonts w:eastAsia="Times New Roman" w:cs="Times New Roman"/>
          <w:szCs w:val="24"/>
        </w:rPr>
        <w:t>-</w:t>
      </w:r>
      <w:r>
        <w:rPr>
          <w:rFonts w:eastAsia="Times New Roman" w:cs="Times New Roman"/>
          <w:szCs w:val="24"/>
        </w:rPr>
        <w:t>για να μην ξαναπάρω τον λόγο</w:t>
      </w:r>
      <w:r>
        <w:rPr>
          <w:rFonts w:eastAsia="Times New Roman" w:cs="Times New Roman"/>
          <w:szCs w:val="24"/>
        </w:rPr>
        <w:t>-</w:t>
      </w:r>
      <w:r>
        <w:rPr>
          <w:rFonts w:eastAsia="Times New Roman" w:cs="Times New Roman"/>
          <w:szCs w:val="24"/>
        </w:rPr>
        <w:t xml:space="preserve"> να αναφερθώ σε κάποιες τροπολογίες οι</w:t>
      </w:r>
      <w:r>
        <w:rPr>
          <w:rFonts w:eastAsia="Times New Roman" w:cs="Times New Roman"/>
          <w:szCs w:val="24"/>
        </w:rPr>
        <w:t xml:space="preserve"> οποίες έχουν κατατεθεί. </w:t>
      </w:r>
    </w:p>
    <w:p w14:paraId="22BFDE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γίνεται δεκτή η υπουργική τροπολογία με γενικό αριθμό 1131 και ειδικό 42. </w:t>
      </w:r>
    </w:p>
    <w:p w14:paraId="22BFDE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γίνεται δεκτή η τροπολογία με γενικό αριθμό 1144 και ειδικό 49 –την ανέλυσε πριν από λίγο ο κ. </w:t>
      </w:r>
      <w:proofErr w:type="spellStart"/>
      <w:r>
        <w:rPr>
          <w:rFonts w:eastAsia="Times New Roman" w:cs="Times New Roman"/>
          <w:szCs w:val="24"/>
        </w:rPr>
        <w:t>Τόσκας</w:t>
      </w:r>
      <w:proofErr w:type="spellEnd"/>
      <w:r>
        <w:rPr>
          <w:rFonts w:eastAsia="Times New Roman" w:cs="Times New Roman"/>
          <w:szCs w:val="24"/>
        </w:rPr>
        <w:t xml:space="preserve"> και αφορά τη διάταξη για τις ταυτ</w:t>
      </w:r>
      <w:r>
        <w:rPr>
          <w:rFonts w:eastAsia="Times New Roman" w:cs="Times New Roman"/>
          <w:szCs w:val="24"/>
        </w:rPr>
        <w:t xml:space="preserve">ότητες-, η τροπολογία με γενικό αριθμό 1145 και ειδικό 50, η τροπολογία με γενικό αριθμό 1147 και ειδικό 52. </w:t>
      </w:r>
    </w:p>
    <w:p w14:paraId="22BFDE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θα ήθελα να αναφερθώ πιο αναλυτικά σε δύο υπουργικές τροπολογίες.</w:t>
      </w:r>
    </w:p>
    <w:p w14:paraId="22BFDE7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μία αφορά τη χρηματοδότηση των </w:t>
      </w:r>
      <w:r>
        <w:rPr>
          <w:rFonts w:eastAsia="Times New Roman" w:cs="Times New Roman"/>
          <w:szCs w:val="24"/>
        </w:rPr>
        <w:t>κ</w:t>
      </w:r>
      <w:r>
        <w:rPr>
          <w:rFonts w:eastAsia="Times New Roman" w:cs="Times New Roman"/>
          <w:szCs w:val="24"/>
        </w:rPr>
        <w:t>ομμάτων. Θυμόσαστε ότι στο πρόσφατ</w:t>
      </w:r>
      <w:r>
        <w:rPr>
          <w:rFonts w:eastAsia="Times New Roman" w:cs="Times New Roman"/>
          <w:szCs w:val="24"/>
        </w:rPr>
        <w:t>ο πολυνομοσχέδιο</w:t>
      </w:r>
      <w:r>
        <w:rPr>
          <w:rFonts w:eastAsia="Times New Roman" w:cs="Times New Roman"/>
          <w:szCs w:val="24"/>
        </w:rPr>
        <w:t>,</w:t>
      </w:r>
      <w:r>
        <w:rPr>
          <w:rFonts w:eastAsia="Times New Roman" w:cs="Times New Roman"/>
          <w:szCs w:val="24"/>
        </w:rPr>
        <w:t xml:space="preserve"> που είχαμε ψηφίσει πριν από την ολοκλήρωση της δεύτερης αξιολόγησης</w:t>
      </w:r>
      <w:r>
        <w:rPr>
          <w:rFonts w:eastAsia="Times New Roman" w:cs="Times New Roman"/>
          <w:szCs w:val="24"/>
        </w:rPr>
        <w:t>,</w:t>
      </w:r>
      <w:r>
        <w:rPr>
          <w:rFonts w:eastAsia="Times New Roman" w:cs="Times New Roman"/>
          <w:szCs w:val="24"/>
        </w:rPr>
        <w:t xml:space="preserve"> είχαν υπάρξει κάποιες αλλαγές στα ζητήματα της χρηματοδότησης των </w:t>
      </w:r>
      <w:r>
        <w:rPr>
          <w:rFonts w:eastAsia="Times New Roman" w:cs="Times New Roman"/>
          <w:szCs w:val="24"/>
        </w:rPr>
        <w:t>κ</w:t>
      </w:r>
      <w:r>
        <w:rPr>
          <w:rFonts w:eastAsia="Times New Roman" w:cs="Times New Roman"/>
          <w:szCs w:val="24"/>
        </w:rPr>
        <w:t xml:space="preserve">ομμάτων. Με τη συγκεκριμένη τροπολογία με γενικό αριθμό 1146 και ειδικό 51 ουσιαστικά μεταθέτουμε την </w:t>
      </w:r>
      <w:r>
        <w:rPr>
          <w:rFonts w:eastAsia="Times New Roman" w:cs="Times New Roman"/>
          <w:szCs w:val="24"/>
        </w:rPr>
        <w:t>εφαρμογή των ρυθμίσεων από την 1</w:t>
      </w:r>
      <w:r w:rsidRPr="00170B1A">
        <w:rPr>
          <w:rFonts w:eastAsia="Times New Roman" w:cs="Times New Roman"/>
          <w:szCs w:val="24"/>
          <w:vertAlign w:val="superscript"/>
        </w:rPr>
        <w:t>η</w:t>
      </w:r>
      <w:r>
        <w:rPr>
          <w:rFonts w:eastAsia="Times New Roman" w:cs="Times New Roman"/>
          <w:szCs w:val="24"/>
        </w:rPr>
        <w:t xml:space="preserve"> Ιανουαρίου του επόμενου έτους. Μια και ούτως ή άλλως η εκταμίευση και το μεγαλύτερο μέρος της εκταμίευσης προς τα πολιτικά κόμματα έχει γίνει με το προηγούμενο καθεστώς, θα ήταν κάτι το οποίο θα μας δημιουργούσε προβλήματα, αν τώρα στη μέση της χρονιάς υι</w:t>
      </w:r>
      <w:r>
        <w:rPr>
          <w:rFonts w:eastAsia="Times New Roman" w:cs="Times New Roman"/>
          <w:szCs w:val="24"/>
        </w:rPr>
        <w:t>οθετούσαμε ή εφαρμόζαμε από τώρα τις συγκεκριμένες ρυθμίσεις. Νομίζω ότι την έχετε δει την τροπολογία.</w:t>
      </w:r>
    </w:p>
    <w:p w14:paraId="22BFDE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ακόμα να αναφερθώ στην τροπολογία με γενικό αριθμό 1139 και ειδικό 45. Είναι μία διάταξη η οποία αποσαφηνίζει ότι οι συμβάσεις οι οποίες </w:t>
      </w:r>
      <w:proofErr w:type="spellStart"/>
      <w:r>
        <w:rPr>
          <w:rFonts w:eastAsia="Times New Roman" w:cs="Times New Roman"/>
          <w:szCs w:val="24"/>
        </w:rPr>
        <w:t>συνήφθη</w:t>
      </w:r>
      <w:r>
        <w:rPr>
          <w:rFonts w:eastAsia="Times New Roman" w:cs="Times New Roman"/>
          <w:szCs w:val="24"/>
        </w:rPr>
        <w:t>σαν</w:t>
      </w:r>
      <w:proofErr w:type="spellEnd"/>
      <w:r>
        <w:rPr>
          <w:rFonts w:eastAsia="Times New Roman" w:cs="Times New Roman"/>
          <w:szCs w:val="24"/>
        </w:rPr>
        <w:t xml:space="preserve"> με τους εργαζόμενους οι οποίοι είχαν απολυθεί μετά την απόφαση του Ελεγκτικού Συνεδρίου, από τώρα και το διάστημα μέχρι την ανακοίνωση των </w:t>
      </w:r>
      <w:r>
        <w:rPr>
          <w:rFonts w:eastAsia="Times New Roman" w:cs="Times New Roman"/>
          <w:szCs w:val="24"/>
        </w:rPr>
        <w:lastRenderedPageBreak/>
        <w:t>αποτελεσμάτων των προσωρινών πινάκων του διαγωνισμού του ΑΣΕΠ για την πρόσληψη μόνιμου προσωπικού στην καθαριότητ</w:t>
      </w:r>
      <w:r>
        <w:rPr>
          <w:rFonts w:eastAsia="Times New Roman" w:cs="Times New Roman"/>
          <w:szCs w:val="24"/>
        </w:rPr>
        <w:t xml:space="preserve">α, θα είναι δυνατόν ειδικά και μόνον γι’ αυτούς να καλύπτονται οι δαπάνες και πέρα από τα ανταποδοτικά έσοδα. </w:t>
      </w:r>
      <w:r>
        <w:rPr>
          <w:rFonts w:eastAsia="Times New Roman" w:cs="Times New Roman"/>
          <w:szCs w:val="24"/>
        </w:rPr>
        <w:t>Είναι κάτι το οποίο ζήτη</w:t>
      </w:r>
      <w:r>
        <w:rPr>
          <w:rFonts w:eastAsia="Times New Roman" w:cs="Times New Roman"/>
          <w:szCs w:val="24"/>
        </w:rPr>
        <w:t>σε</w:t>
      </w:r>
      <w:r>
        <w:rPr>
          <w:rFonts w:eastAsia="Times New Roman" w:cs="Times New Roman"/>
          <w:szCs w:val="24"/>
        </w:rPr>
        <w:t xml:space="preserve"> ένας αριθμός </w:t>
      </w:r>
      <w:r>
        <w:rPr>
          <w:rFonts w:eastAsia="Times New Roman" w:cs="Times New Roman"/>
          <w:szCs w:val="24"/>
        </w:rPr>
        <w:t>δ</w:t>
      </w:r>
      <w:r>
        <w:rPr>
          <w:rFonts w:eastAsia="Times New Roman" w:cs="Times New Roman"/>
          <w:szCs w:val="24"/>
        </w:rPr>
        <w:t>ήμων και νομίζω ότι θα πρέπει να το αποδεχθούμε ειδικά, λόγω των περιστάσεων που δημιουργήθηκαν το τελευτ</w:t>
      </w:r>
      <w:r>
        <w:rPr>
          <w:rFonts w:eastAsia="Times New Roman" w:cs="Times New Roman"/>
          <w:szCs w:val="24"/>
        </w:rPr>
        <w:t>αίο διάστημα.</w:t>
      </w:r>
    </w:p>
    <w:p w14:paraId="22BFDE79" w14:textId="77777777" w:rsidR="007336A6" w:rsidRDefault="002D1229">
      <w:pPr>
        <w:spacing w:line="600" w:lineRule="auto"/>
        <w:ind w:firstLine="720"/>
        <w:contextualSpacing/>
        <w:jc w:val="both"/>
        <w:rPr>
          <w:rFonts w:eastAsia="Times New Roman"/>
          <w:bCs/>
        </w:rPr>
      </w:pPr>
      <w:r>
        <w:rPr>
          <w:rFonts w:eastAsia="Times New Roman" w:cs="Times New Roman"/>
          <w:b/>
          <w:szCs w:val="24"/>
        </w:rPr>
        <w:t>ΙΩΑΝΝΗΣ ΚΕΦΑΛΟΓΙΑΝΝΗΣ:</w:t>
      </w:r>
      <w:r>
        <w:rPr>
          <w:rFonts w:eastAsia="Times New Roman" w:cs="Times New Roman"/>
          <w:szCs w:val="24"/>
        </w:rPr>
        <w:t xml:space="preserve"> Άρα οι υπόλοιπες τροπολογίες δεν γίνονται δεκτές, </w:t>
      </w:r>
      <w:r>
        <w:rPr>
          <w:rFonts w:eastAsia="Times New Roman"/>
          <w:bCs/>
        </w:rPr>
        <w:t>κύριε Υπουργέ;</w:t>
      </w:r>
    </w:p>
    <w:p w14:paraId="22BFDE7A" w14:textId="77777777" w:rsidR="007336A6" w:rsidRDefault="002D1229">
      <w:pPr>
        <w:spacing w:line="600" w:lineRule="auto"/>
        <w:ind w:firstLine="720"/>
        <w:contextualSpacing/>
        <w:jc w:val="both"/>
        <w:rPr>
          <w:rFonts w:eastAsia="Times New Roman"/>
          <w:bCs/>
        </w:rPr>
      </w:pPr>
      <w:r>
        <w:rPr>
          <w:rFonts w:eastAsia="Times New Roman"/>
          <w:b/>
          <w:bCs/>
        </w:rPr>
        <w:t>ΠΑΝΑΓΙΩΤΗΣ (ΠΑΝΟΣ) ΣΚΟΥΡΛΕΤΗΣ (Υπουργός Εσωτερικών):</w:t>
      </w:r>
      <w:r>
        <w:rPr>
          <w:rFonts w:eastAsia="Times New Roman"/>
          <w:bCs/>
        </w:rPr>
        <w:t xml:space="preserve"> Δεν έχω τελειώσει ακόμη.</w:t>
      </w:r>
    </w:p>
    <w:p w14:paraId="22BFDE7B" w14:textId="77777777" w:rsidR="007336A6" w:rsidRDefault="002D1229">
      <w:pPr>
        <w:spacing w:line="600" w:lineRule="auto"/>
        <w:ind w:firstLine="720"/>
        <w:contextualSpacing/>
        <w:jc w:val="both"/>
        <w:rPr>
          <w:rFonts w:eastAsia="Times New Roman"/>
          <w:bCs/>
        </w:rPr>
      </w:pPr>
      <w:r>
        <w:rPr>
          <w:rFonts w:eastAsia="Times New Roman"/>
          <w:bCs/>
        </w:rPr>
        <w:t xml:space="preserve">Γίνεται δεκτή η τροπολογία με γενικό αριθμό 1114 και ειδικό 28 του κ. </w:t>
      </w:r>
      <w:proofErr w:type="spellStart"/>
      <w:r>
        <w:rPr>
          <w:rFonts w:eastAsia="Times New Roman"/>
          <w:bCs/>
        </w:rPr>
        <w:t>Ξυδάκη</w:t>
      </w:r>
      <w:proofErr w:type="spellEnd"/>
      <w:r>
        <w:rPr>
          <w:rFonts w:eastAsia="Times New Roman"/>
          <w:bCs/>
        </w:rPr>
        <w:t xml:space="preserve">, του κ. </w:t>
      </w:r>
      <w:proofErr w:type="spellStart"/>
      <w:r>
        <w:rPr>
          <w:rFonts w:eastAsia="Times New Roman"/>
          <w:bCs/>
        </w:rPr>
        <w:t>Αμυρά</w:t>
      </w:r>
      <w:proofErr w:type="spellEnd"/>
      <w:r>
        <w:rPr>
          <w:rFonts w:eastAsia="Times New Roman"/>
          <w:bCs/>
        </w:rPr>
        <w:t>, του κ. Γρηγοράκου και άλλων.</w:t>
      </w:r>
    </w:p>
    <w:p w14:paraId="22BFDE7C" w14:textId="77777777" w:rsidR="007336A6" w:rsidRDefault="002D1229">
      <w:pPr>
        <w:spacing w:line="600" w:lineRule="auto"/>
        <w:ind w:firstLine="720"/>
        <w:contextualSpacing/>
        <w:jc w:val="both"/>
        <w:rPr>
          <w:rFonts w:eastAsia="Times New Roman"/>
          <w:bCs/>
        </w:rPr>
      </w:pPr>
      <w:r>
        <w:rPr>
          <w:rFonts w:eastAsia="Times New Roman"/>
          <w:bCs/>
        </w:rPr>
        <w:t xml:space="preserve">Γίνεται </w:t>
      </w:r>
      <w:r>
        <w:rPr>
          <w:rFonts w:eastAsia="Times New Roman"/>
          <w:bCs/>
        </w:rPr>
        <w:t xml:space="preserve">επίσης </w:t>
      </w:r>
      <w:r>
        <w:rPr>
          <w:rFonts w:eastAsia="Times New Roman"/>
          <w:bCs/>
        </w:rPr>
        <w:t xml:space="preserve">δεκτή η τροπολογία με γενικό αριθμό 1129 και ειδικό 40. Πρόκειται για μια παράταση του προγράμματος </w:t>
      </w:r>
      <w:r>
        <w:rPr>
          <w:rFonts w:eastAsia="Times New Roman"/>
          <w:bCs/>
        </w:rPr>
        <w:t>«</w:t>
      </w:r>
      <w:r>
        <w:rPr>
          <w:rFonts w:eastAsia="Times New Roman"/>
          <w:bCs/>
        </w:rPr>
        <w:t>ΘΗΣΕΑΣ</w:t>
      </w:r>
      <w:r>
        <w:rPr>
          <w:rFonts w:eastAsia="Times New Roman"/>
          <w:bCs/>
        </w:rPr>
        <w:t>»</w:t>
      </w:r>
      <w:r>
        <w:rPr>
          <w:rFonts w:eastAsia="Times New Roman"/>
          <w:bCs/>
        </w:rPr>
        <w:t>.</w:t>
      </w:r>
    </w:p>
    <w:p w14:paraId="22BFDE7D" w14:textId="77777777" w:rsidR="007336A6" w:rsidRDefault="002D1229">
      <w:pPr>
        <w:spacing w:line="600" w:lineRule="auto"/>
        <w:ind w:firstLine="720"/>
        <w:contextualSpacing/>
        <w:jc w:val="both"/>
        <w:rPr>
          <w:rFonts w:eastAsia="Times New Roman"/>
          <w:bCs/>
        </w:rPr>
      </w:pPr>
      <w:r>
        <w:rPr>
          <w:rFonts w:eastAsia="Times New Roman"/>
          <w:bCs/>
        </w:rPr>
        <w:t>Η</w:t>
      </w:r>
      <w:r>
        <w:rPr>
          <w:rFonts w:eastAsia="Times New Roman"/>
          <w:bCs/>
        </w:rPr>
        <w:t xml:space="preserve"> τροπολογία με γενικό αριθμό 1130 και ειδικό 41</w:t>
      </w:r>
      <w:r>
        <w:rPr>
          <w:rFonts w:eastAsia="Times New Roman"/>
          <w:bCs/>
        </w:rPr>
        <w:t xml:space="preserve"> που</w:t>
      </w:r>
      <w:r>
        <w:rPr>
          <w:rFonts w:eastAsia="Times New Roman"/>
          <w:bCs/>
        </w:rPr>
        <w:t xml:space="preserve"> </w:t>
      </w:r>
      <w:r>
        <w:rPr>
          <w:rFonts w:eastAsia="Times New Roman"/>
          <w:bCs/>
        </w:rPr>
        <w:t>α</w:t>
      </w:r>
      <w:r>
        <w:rPr>
          <w:rFonts w:eastAsia="Times New Roman"/>
          <w:bCs/>
        </w:rPr>
        <w:t>φορά τη δυνατότητα συνέχισης του</w:t>
      </w:r>
      <w:r>
        <w:rPr>
          <w:rFonts w:eastAsia="Times New Roman"/>
          <w:bCs/>
        </w:rPr>
        <w:t xml:space="preserve"> προγράμματος </w:t>
      </w:r>
      <w:r>
        <w:rPr>
          <w:rFonts w:eastAsia="Times New Roman"/>
          <w:bCs/>
        </w:rPr>
        <w:t>«</w:t>
      </w:r>
      <w:r>
        <w:rPr>
          <w:rFonts w:eastAsia="Times New Roman"/>
          <w:bCs/>
        </w:rPr>
        <w:t>ΑΞΙΑ</w:t>
      </w:r>
      <w:r>
        <w:rPr>
          <w:rFonts w:eastAsia="Times New Roman"/>
          <w:bCs/>
        </w:rPr>
        <w:t>»</w:t>
      </w:r>
      <w:r>
        <w:rPr>
          <w:rFonts w:eastAsia="Times New Roman"/>
          <w:bCs/>
        </w:rPr>
        <w:t>, γίνεται και αυτή δεκτή.</w:t>
      </w:r>
      <w:r>
        <w:rPr>
          <w:rFonts w:eastAsia="Times New Roman"/>
          <w:bCs/>
        </w:rPr>
        <w:t xml:space="preserve"> </w:t>
      </w:r>
    </w:p>
    <w:p w14:paraId="22BFDE7E" w14:textId="77777777" w:rsidR="007336A6" w:rsidRDefault="002D1229">
      <w:pPr>
        <w:spacing w:line="600" w:lineRule="auto"/>
        <w:ind w:firstLine="720"/>
        <w:contextualSpacing/>
        <w:jc w:val="both"/>
        <w:rPr>
          <w:rFonts w:eastAsia="Times New Roman"/>
          <w:bCs/>
        </w:rPr>
      </w:pPr>
      <w:r>
        <w:rPr>
          <w:rFonts w:eastAsia="Times New Roman"/>
          <w:bCs/>
        </w:rPr>
        <w:lastRenderedPageBreak/>
        <w:t xml:space="preserve">Θέλω ταυτόχρονα να αναφέρω ότι η συγκεκριμένη βουλευτική τροπολογία γίνεται δεκτή με την εξής νομοτεχνική βελτίωση: Στο πρώτο εδάφιο μετά τη φράση: «από διαταγές πληρωμής και τελεσίδικες δικαστικές αποφάσεις» </w:t>
      </w:r>
      <w:r>
        <w:rPr>
          <w:rFonts w:eastAsia="Times New Roman"/>
          <w:bCs/>
        </w:rPr>
        <w:t xml:space="preserve">προστίθεται η φράση: «που έχουν εκδοθεί μέχρι τη δημοσίευση του παρόντος». </w:t>
      </w:r>
    </w:p>
    <w:p w14:paraId="22BFDE7F" w14:textId="77777777" w:rsidR="007336A6" w:rsidRDefault="002D1229">
      <w:pPr>
        <w:spacing w:line="600" w:lineRule="auto"/>
        <w:ind w:firstLine="720"/>
        <w:contextualSpacing/>
        <w:jc w:val="both"/>
        <w:rPr>
          <w:rFonts w:eastAsia="Times New Roman"/>
          <w:bCs/>
        </w:rPr>
      </w:pPr>
      <w:r>
        <w:rPr>
          <w:rFonts w:eastAsia="Times New Roman"/>
          <w:bCs/>
        </w:rPr>
        <w:t>(Στο σημείο αυτό ο Υπουργός Εσωτερικών κ. Παναγιώτης (Πάνος) Σκουρλέτης καταθέτει για τα Πρακτικά την προαναφερθείσα νομοτεχνική βελτίωση</w:t>
      </w:r>
      <w:r>
        <w:rPr>
          <w:rFonts w:eastAsia="Times New Roman"/>
          <w:bCs/>
        </w:rPr>
        <w:t>,</w:t>
      </w:r>
      <w:r>
        <w:rPr>
          <w:rFonts w:eastAsia="Times New Roman"/>
          <w:bCs/>
        </w:rPr>
        <w:t xml:space="preserve"> η οποία έχει ως εξής:</w:t>
      </w:r>
    </w:p>
    <w:p w14:paraId="22BFDE80" w14:textId="77777777" w:rsidR="007336A6" w:rsidRDefault="002D1229">
      <w:pPr>
        <w:spacing w:line="600" w:lineRule="auto"/>
        <w:ind w:firstLine="720"/>
        <w:jc w:val="center"/>
        <w:rPr>
          <w:rFonts w:eastAsia="Times New Roman"/>
          <w:bCs/>
        </w:rPr>
      </w:pPr>
      <w:r>
        <w:rPr>
          <w:rFonts w:eastAsia="Times New Roman"/>
          <w:bCs/>
        </w:rPr>
        <w:t>(ΑΛΛΑΓΗ ΣΕΛΙΔΑΣ)</w:t>
      </w:r>
    </w:p>
    <w:p w14:paraId="22BFDE81" w14:textId="77777777" w:rsidR="007336A6" w:rsidRDefault="002D1229">
      <w:pPr>
        <w:spacing w:line="600" w:lineRule="auto"/>
        <w:ind w:firstLine="720"/>
        <w:jc w:val="center"/>
        <w:rPr>
          <w:rFonts w:eastAsia="Times New Roman"/>
          <w:bCs/>
        </w:rPr>
      </w:pPr>
      <w:r>
        <w:rPr>
          <w:rFonts w:eastAsia="Times New Roman"/>
          <w:bCs/>
        </w:rPr>
        <w:t>(Ν</w:t>
      </w:r>
      <w:r>
        <w:rPr>
          <w:rFonts w:eastAsia="Times New Roman"/>
          <w:bCs/>
        </w:rPr>
        <w:t>α φωτογραφηθεί η σελ. 153)</w:t>
      </w:r>
    </w:p>
    <w:p w14:paraId="22BFDE82" w14:textId="77777777" w:rsidR="007336A6" w:rsidRDefault="002D1229">
      <w:pPr>
        <w:spacing w:line="600" w:lineRule="auto"/>
        <w:ind w:firstLine="720"/>
        <w:jc w:val="center"/>
        <w:rPr>
          <w:rFonts w:eastAsia="Times New Roman"/>
          <w:bCs/>
        </w:rPr>
      </w:pPr>
      <w:r>
        <w:rPr>
          <w:rFonts w:eastAsia="Times New Roman"/>
          <w:bCs/>
        </w:rPr>
        <w:t>(ΑΛΛΑΓΗ ΣΕΛΙΔΑΣ)</w:t>
      </w:r>
    </w:p>
    <w:p w14:paraId="22BFDE83" w14:textId="77777777" w:rsidR="007336A6" w:rsidRDefault="002D1229">
      <w:pPr>
        <w:spacing w:line="600" w:lineRule="auto"/>
        <w:ind w:firstLine="720"/>
        <w:contextualSpacing/>
        <w:jc w:val="both"/>
        <w:rPr>
          <w:rFonts w:eastAsia="Times New Roman"/>
          <w:bCs/>
        </w:rPr>
      </w:pPr>
      <w:r>
        <w:rPr>
          <w:rFonts w:eastAsia="Times New Roman"/>
          <w:b/>
          <w:bCs/>
        </w:rPr>
        <w:t xml:space="preserve">ΠΑΝΑΓΙΩΤΗΣ (ΠΑΝΟΣ) ΣΚΟΥΡΛΕΤΗΣ (Υπουργός Εσωτερικών): </w:t>
      </w:r>
      <w:r>
        <w:rPr>
          <w:rFonts w:eastAsia="Times New Roman"/>
          <w:bCs/>
        </w:rPr>
        <w:t>Θέλω να σας πω ότι αυτή η διάταξη η οποία, αν θυμάστε, είχε ψηφιστεί σε προηγούμενο νομοσχέδιο του Υπουργείου Εσωτερικών αυτή</w:t>
      </w:r>
      <w:r>
        <w:rPr>
          <w:rFonts w:eastAsia="Times New Roman"/>
          <w:bCs/>
        </w:rPr>
        <w:t>ν</w:t>
      </w:r>
      <w:r>
        <w:rPr>
          <w:rFonts w:eastAsia="Times New Roman"/>
          <w:bCs/>
        </w:rPr>
        <w:t xml:space="preserve"> τη χρονιά, έχει μια πολύ μεγάλη </w:t>
      </w:r>
      <w:r>
        <w:rPr>
          <w:rFonts w:eastAsia="Times New Roman"/>
          <w:bCs/>
        </w:rPr>
        <w:t xml:space="preserve">ανταπόκριση. </w:t>
      </w:r>
    </w:p>
    <w:p w14:paraId="22BFDE84" w14:textId="77777777" w:rsidR="007336A6" w:rsidRDefault="002D1229">
      <w:pPr>
        <w:spacing w:line="600" w:lineRule="auto"/>
        <w:ind w:firstLine="720"/>
        <w:contextualSpacing/>
        <w:jc w:val="both"/>
        <w:rPr>
          <w:rFonts w:eastAsia="Times New Roman"/>
          <w:bCs/>
        </w:rPr>
      </w:pPr>
      <w:r>
        <w:rPr>
          <w:rFonts w:eastAsia="Times New Roman"/>
          <w:bCs/>
        </w:rPr>
        <w:t xml:space="preserve">Αφορά τελεσίδικες αποφάσεις οι οποίες εκδόθηκαν μετά το τέλος Απριλίου, όπως είχαμε δώσει τη δυνατότητα τότε με τα ληξιπρόθεσμα που είχαμε εγκρίνει για εκείνες τις αποφάσεις, και </w:t>
      </w:r>
      <w:r>
        <w:rPr>
          <w:rFonts w:eastAsia="Times New Roman"/>
          <w:bCs/>
        </w:rPr>
        <w:lastRenderedPageBreak/>
        <w:t>πρόκειται για ένα πρόγραμμα το οποίο πραγματικά έχει λειτουργήσ</w:t>
      </w:r>
      <w:r>
        <w:rPr>
          <w:rFonts w:eastAsia="Times New Roman"/>
          <w:bCs/>
        </w:rPr>
        <w:t xml:space="preserve">ει ανακουφιστικά για τους δήμους. </w:t>
      </w:r>
    </w:p>
    <w:p w14:paraId="22BFDE85" w14:textId="77777777" w:rsidR="007336A6" w:rsidRDefault="002D1229">
      <w:pPr>
        <w:spacing w:line="600" w:lineRule="auto"/>
        <w:ind w:firstLine="720"/>
        <w:contextualSpacing/>
        <w:jc w:val="both"/>
        <w:rPr>
          <w:rFonts w:eastAsia="Times New Roman"/>
          <w:bCs/>
        </w:rPr>
      </w:pPr>
      <w:r>
        <w:rPr>
          <w:rFonts w:eastAsia="Times New Roman"/>
          <w:bCs/>
        </w:rPr>
        <w:t>Δεν ξέρω κατά πόσο είστε γνώστες των διαφόρων ανακοινώσεων κάθε φορά που γίνονται, με τακτικό τρόπο από το Υπουργείο Εσωτερικών γι’ αυτά τα έκτακτα ποσά.</w:t>
      </w:r>
    </w:p>
    <w:p w14:paraId="22BFDE86" w14:textId="77777777" w:rsidR="007336A6" w:rsidRDefault="002D1229">
      <w:pPr>
        <w:spacing w:line="600" w:lineRule="auto"/>
        <w:ind w:firstLine="720"/>
        <w:contextualSpacing/>
        <w:jc w:val="both"/>
        <w:rPr>
          <w:rFonts w:eastAsia="Times New Roman"/>
          <w:bCs/>
        </w:rPr>
      </w:pPr>
      <w:r>
        <w:rPr>
          <w:rFonts w:eastAsia="Times New Roman"/>
          <w:bCs/>
        </w:rPr>
        <w:t>Θέλω, επίσης, να πω ότι γίνεται δεκτή η τροπολογία με γενικό αριθμό</w:t>
      </w:r>
      <w:r>
        <w:rPr>
          <w:rFonts w:eastAsia="Times New Roman"/>
          <w:bCs/>
        </w:rPr>
        <w:t xml:space="preserve"> 1137 και ειδικό 44. Αφορά την τροπολογία που κατατέθηκε από τον κ. </w:t>
      </w:r>
      <w:proofErr w:type="spellStart"/>
      <w:r>
        <w:rPr>
          <w:rFonts w:eastAsia="Times New Roman"/>
          <w:bCs/>
        </w:rPr>
        <w:t>Σκουρολιάκο</w:t>
      </w:r>
      <w:proofErr w:type="spellEnd"/>
      <w:r>
        <w:rPr>
          <w:rFonts w:eastAsia="Times New Roman"/>
          <w:bCs/>
        </w:rPr>
        <w:t xml:space="preserve"> και την κ. </w:t>
      </w:r>
      <w:proofErr w:type="spellStart"/>
      <w:r>
        <w:rPr>
          <w:rFonts w:eastAsia="Times New Roman"/>
          <w:bCs/>
        </w:rPr>
        <w:t>Θελερίτη</w:t>
      </w:r>
      <w:proofErr w:type="spellEnd"/>
      <w:r>
        <w:rPr>
          <w:rFonts w:eastAsia="Times New Roman"/>
          <w:bCs/>
        </w:rPr>
        <w:t xml:space="preserve"> και είναι για την πόλη της Ελευσίνας και την πρόβλεψη για </w:t>
      </w:r>
      <w:r>
        <w:rPr>
          <w:rFonts w:eastAsia="Times New Roman"/>
          <w:bCs/>
        </w:rPr>
        <w:t>π</w:t>
      </w:r>
      <w:r>
        <w:rPr>
          <w:rFonts w:eastAsia="Times New Roman"/>
          <w:bCs/>
        </w:rPr>
        <w:t xml:space="preserve">ολιτιστική </w:t>
      </w:r>
      <w:r>
        <w:rPr>
          <w:rFonts w:eastAsia="Times New Roman"/>
          <w:bCs/>
        </w:rPr>
        <w:t>π</w:t>
      </w:r>
      <w:r>
        <w:rPr>
          <w:rFonts w:eastAsia="Times New Roman"/>
          <w:bCs/>
        </w:rPr>
        <w:t>ρωτεύουσα της Ευρώπης.</w:t>
      </w:r>
    </w:p>
    <w:p w14:paraId="22BFDE87" w14:textId="77777777" w:rsidR="007336A6" w:rsidRDefault="002D1229">
      <w:pPr>
        <w:spacing w:line="600" w:lineRule="auto"/>
        <w:ind w:firstLine="720"/>
        <w:contextualSpacing/>
        <w:jc w:val="both"/>
        <w:rPr>
          <w:rFonts w:eastAsia="Times New Roman"/>
          <w:bCs/>
        </w:rPr>
      </w:pPr>
      <w:r>
        <w:rPr>
          <w:rFonts w:eastAsia="Times New Roman"/>
          <w:bCs/>
        </w:rPr>
        <w:t xml:space="preserve">Γίνεται </w:t>
      </w:r>
      <w:r>
        <w:rPr>
          <w:rFonts w:eastAsia="Times New Roman"/>
          <w:bCs/>
        </w:rPr>
        <w:t xml:space="preserve">επίσης </w:t>
      </w:r>
      <w:r>
        <w:rPr>
          <w:rFonts w:eastAsia="Times New Roman"/>
          <w:bCs/>
        </w:rPr>
        <w:t xml:space="preserve">δεκτή η τροπολογία με γενικό αριθμό 1142 και </w:t>
      </w:r>
      <w:r>
        <w:rPr>
          <w:rFonts w:eastAsia="Times New Roman"/>
          <w:bCs/>
        </w:rPr>
        <w:t>ειδικό 47</w:t>
      </w:r>
      <w:r>
        <w:rPr>
          <w:rFonts w:eastAsia="Times New Roman"/>
          <w:bCs/>
        </w:rPr>
        <w:t>, η οποία</w:t>
      </w:r>
      <w:r>
        <w:rPr>
          <w:rFonts w:eastAsia="Times New Roman"/>
          <w:bCs/>
        </w:rPr>
        <w:t xml:space="preserve"> </w:t>
      </w:r>
      <w:r>
        <w:rPr>
          <w:rFonts w:eastAsia="Times New Roman"/>
          <w:bCs/>
        </w:rPr>
        <w:t>α</w:t>
      </w:r>
      <w:r>
        <w:rPr>
          <w:rFonts w:eastAsia="Times New Roman"/>
          <w:bCs/>
        </w:rPr>
        <w:t xml:space="preserve">φορά </w:t>
      </w:r>
      <w:r>
        <w:rPr>
          <w:rFonts w:eastAsia="Times New Roman"/>
          <w:bCs/>
        </w:rPr>
        <w:t>την</w:t>
      </w:r>
      <w:r>
        <w:rPr>
          <w:rFonts w:eastAsia="Times New Roman"/>
          <w:bCs/>
        </w:rPr>
        <w:t xml:space="preserve"> κάλυψη εξόδων κατασκήνωσης για τα παιδιά των υπαλλήλων των περιφερειών. </w:t>
      </w:r>
    </w:p>
    <w:p w14:paraId="22BFDE88" w14:textId="77777777" w:rsidR="007336A6" w:rsidRDefault="002D1229">
      <w:pPr>
        <w:spacing w:line="600" w:lineRule="auto"/>
        <w:ind w:firstLine="720"/>
        <w:contextualSpacing/>
        <w:jc w:val="both"/>
        <w:rPr>
          <w:rFonts w:eastAsia="Times New Roman"/>
          <w:bCs/>
        </w:rPr>
      </w:pPr>
      <w:r>
        <w:rPr>
          <w:rFonts w:eastAsia="Times New Roman"/>
          <w:bCs/>
        </w:rPr>
        <w:t>Κύριε Συντυχάκη, άλλο ένα αίτημα από αυτά στα οποία αναφερθήκατε γίνεται δεκτό. Στο τέλος, φαντάζομαι, θα ψηφίσετε και με τα δύο χέρια το νομοσχέδιο.</w:t>
      </w:r>
    </w:p>
    <w:p w14:paraId="22BFDE89" w14:textId="77777777" w:rsidR="007336A6" w:rsidRDefault="002D1229">
      <w:pPr>
        <w:spacing w:line="600" w:lineRule="auto"/>
        <w:ind w:firstLine="720"/>
        <w:contextualSpacing/>
        <w:jc w:val="both"/>
        <w:rPr>
          <w:rFonts w:eastAsia="Times New Roman"/>
          <w:bCs/>
        </w:rPr>
      </w:pPr>
      <w:r>
        <w:rPr>
          <w:rFonts w:eastAsia="Times New Roman"/>
          <w:bCs/>
        </w:rPr>
        <w:t xml:space="preserve">Και </w:t>
      </w:r>
      <w:r>
        <w:rPr>
          <w:rFonts w:eastAsia="Times New Roman"/>
          <w:bCs/>
        </w:rPr>
        <w:t>τέλος, γίνεται δεκτή η τροπολογία με γενικό αριθμό 1143 και ειδικό 48, που αφορά χρηματικές δωρεές υπέρ της Περιφέρειας Νοτίου Αιγαίου. Αυτή η τροπολογία σχετίζεται με δωρεές μετά τον σεισμό στην Κω.</w:t>
      </w:r>
    </w:p>
    <w:p w14:paraId="22BFDE8A" w14:textId="77777777" w:rsidR="007336A6" w:rsidRDefault="002D1229">
      <w:pPr>
        <w:spacing w:line="600" w:lineRule="auto"/>
        <w:ind w:firstLine="720"/>
        <w:contextualSpacing/>
        <w:jc w:val="both"/>
        <w:rPr>
          <w:rFonts w:eastAsia="Times New Roman"/>
          <w:bCs/>
        </w:rPr>
      </w:pPr>
      <w:r>
        <w:rPr>
          <w:rFonts w:eastAsia="Times New Roman"/>
          <w:bCs/>
        </w:rPr>
        <w:lastRenderedPageBreak/>
        <w:t>Επίσης, θέλω να καταθέσω δύο νομοτεχνικές βελτιώσεις. Αφ</w:t>
      </w:r>
      <w:r>
        <w:rPr>
          <w:rFonts w:eastAsia="Times New Roman"/>
          <w:bCs/>
        </w:rPr>
        <w:t>ορούν την παράγραφο 2 του άρθρου 43 και το τελευταίο εδάφιο της δεύτερης παραγράφου του άρθρου 24. Σας τις καταθέτω.</w:t>
      </w:r>
    </w:p>
    <w:p w14:paraId="22BFDE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DE8C"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22BFDE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w:t>
      </w:r>
      <w:r>
        <w:rPr>
          <w:rFonts w:eastAsia="Times New Roman"/>
          <w:bCs/>
        </w:rPr>
        <w:t>Στο σημείο αυτό ο Υπουργός Εσωτερικών κ. Παναγιώτης (Πάνος) Σκουρ</w:t>
      </w:r>
      <w:r>
        <w:rPr>
          <w:rFonts w:eastAsia="Times New Roman"/>
          <w:bCs/>
        </w:rPr>
        <w:t>λέτης καταθέτει για τα Πρακτικά τις</w:t>
      </w:r>
      <w:r>
        <w:rPr>
          <w:rFonts w:eastAsia="Times New Roman" w:cs="Times New Roman"/>
          <w:szCs w:val="24"/>
        </w:rPr>
        <w:t xml:space="preserve"> προαναφερθείσες νομοτεχνικές βελτιώσεις</w:t>
      </w:r>
      <w:r>
        <w:rPr>
          <w:rFonts w:eastAsia="Times New Roman" w:cs="Times New Roman"/>
          <w:szCs w:val="24"/>
        </w:rPr>
        <w:t>, οι οποίες</w:t>
      </w:r>
      <w:r>
        <w:rPr>
          <w:rFonts w:eastAsia="Times New Roman" w:cs="Times New Roman"/>
          <w:szCs w:val="24"/>
        </w:rPr>
        <w:t xml:space="preserve"> έχουν ως εξής:</w:t>
      </w:r>
    </w:p>
    <w:p w14:paraId="22BFDE8E"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2BFDE8F"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(Να φωτογραφηθούν οι σελ. 156-157)</w:t>
      </w:r>
    </w:p>
    <w:p w14:paraId="22BFDE90"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2BFDE91" w14:textId="77777777" w:rsidR="007336A6" w:rsidRDefault="002D1229">
      <w:pPr>
        <w:spacing w:line="600" w:lineRule="auto"/>
        <w:ind w:firstLine="720"/>
        <w:contextualSpacing/>
        <w:jc w:val="both"/>
        <w:rPr>
          <w:rFonts w:eastAsia="Times New Roman"/>
          <w:bCs/>
        </w:rPr>
      </w:pPr>
      <w:r>
        <w:rPr>
          <w:rFonts w:eastAsia="Times New Roman"/>
          <w:b/>
          <w:bCs/>
        </w:rPr>
        <w:t xml:space="preserve">ΜΑΥΡΟΥΔΗΣ ΒΟΡΙΔΗΣ: </w:t>
      </w:r>
      <w:r>
        <w:rPr>
          <w:rFonts w:eastAsia="Times New Roman"/>
          <w:bCs/>
        </w:rPr>
        <w:t>Δύο υπουργικές τροπολογίες δεν είπατε αν γίνονται δεκτές.</w:t>
      </w:r>
    </w:p>
    <w:p w14:paraId="22BFDE92" w14:textId="77777777" w:rsidR="007336A6" w:rsidRDefault="002D1229">
      <w:pPr>
        <w:spacing w:line="600" w:lineRule="auto"/>
        <w:ind w:firstLine="720"/>
        <w:contextualSpacing/>
        <w:jc w:val="both"/>
        <w:rPr>
          <w:rFonts w:eastAsia="Times New Roman"/>
          <w:bCs/>
        </w:rPr>
      </w:pPr>
      <w:r>
        <w:rPr>
          <w:rFonts w:eastAsia="Times New Roman"/>
          <w:b/>
          <w:bCs/>
        </w:rPr>
        <w:t>ΠΑΝΑΓΙΩΤ</w:t>
      </w:r>
      <w:r>
        <w:rPr>
          <w:rFonts w:eastAsia="Times New Roman"/>
          <w:b/>
          <w:bCs/>
        </w:rPr>
        <w:t>ΗΣ (ΠΑΝΟΣ) ΣΚΟΥΡΛΕΤΗΣ (Υπουργός Εσωτερικών):</w:t>
      </w:r>
      <w:r>
        <w:rPr>
          <w:rFonts w:eastAsia="Times New Roman"/>
          <w:bCs/>
        </w:rPr>
        <w:t xml:space="preserve"> Ποιες εννοείτε;</w:t>
      </w:r>
    </w:p>
    <w:p w14:paraId="22BFDE93" w14:textId="77777777" w:rsidR="007336A6" w:rsidRDefault="002D1229">
      <w:pPr>
        <w:spacing w:line="600" w:lineRule="auto"/>
        <w:ind w:firstLine="720"/>
        <w:contextualSpacing/>
        <w:jc w:val="both"/>
        <w:rPr>
          <w:rFonts w:eastAsia="Times New Roman"/>
          <w:bCs/>
        </w:rPr>
      </w:pPr>
      <w:r>
        <w:rPr>
          <w:rFonts w:eastAsia="Times New Roman"/>
          <w:b/>
          <w:bCs/>
        </w:rPr>
        <w:t xml:space="preserve">ΜΑΥΡΟΥΔΗΣ ΒΟΡΙΔΗΣ: </w:t>
      </w:r>
      <w:r>
        <w:rPr>
          <w:rFonts w:eastAsia="Times New Roman"/>
          <w:bCs/>
        </w:rPr>
        <w:t xml:space="preserve">Τις τροπολογίες με αριθμό </w:t>
      </w:r>
      <w:r>
        <w:rPr>
          <w:rFonts w:eastAsia="Times New Roman"/>
          <w:bCs/>
        </w:rPr>
        <w:t xml:space="preserve">1140 και </w:t>
      </w:r>
      <w:r>
        <w:rPr>
          <w:rFonts w:eastAsia="Times New Roman"/>
          <w:bCs/>
        </w:rPr>
        <w:t xml:space="preserve">αριθμό </w:t>
      </w:r>
      <w:r>
        <w:rPr>
          <w:rFonts w:eastAsia="Times New Roman"/>
          <w:bCs/>
        </w:rPr>
        <w:t>1148.</w:t>
      </w:r>
    </w:p>
    <w:p w14:paraId="22BFDE94" w14:textId="77777777" w:rsidR="007336A6" w:rsidRDefault="002D1229">
      <w:pPr>
        <w:spacing w:line="600" w:lineRule="auto"/>
        <w:ind w:firstLine="720"/>
        <w:contextualSpacing/>
        <w:jc w:val="both"/>
        <w:rPr>
          <w:rFonts w:eastAsia="Times New Roman"/>
          <w:bCs/>
        </w:rPr>
      </w:pPr>
      <w:r>
        <w:rPr>
          <w:rFonts w:eastAsia="Times New Roman"/>
          <w:b/>
          <w:bCs/>
        </w:rPr>
        <w:lastRenderedPageBreak/>
        <w:t xml:space="preserve">ΠΑΝΑΓΙΩΤΗΣ </w:t>
      </w:r>
      <w:r>
        <w:rPr>
          <w:rFonts w:eastAsia="Times New Roman"/>
          <w:b/>
          <w:bCs/>
        </w:rPr>
        <w:t xml:space="preserve">(ΠΑΝΟΣ) </w:t>
      </w:r>
      <w:r>
        <w:rPr>
          <w:rFonts w:eastAsia="Times New Roman"/>
          <w:b/>
          <w:bCs/>
        </w:rPr>
        <w:t>ΣΚΟΥΡΛΕΤΗΣ (Υπουργός Εσωτερικών):</w:t>
      </w:r>
      <w:r>
        <w:rPr>
          <w:rFonts w:eastAsia="Times New Roman"/>
          <w:bCs/>
        </w:rPr>
        <w:t xml:space="preserve"> Η </w:t>
      </w:r>
      <w:r>
        <w:rPr>
          <w:rFonts w:eastAsia="Times New Roman"/>
          <w:bCs/>
        </w:rPr>
        <w:t xml:space="preserve">τροπολογία με αριθμό </w:t>
      </w:r>
      <w:r>
        <w:rPr>
          <w:rFonts w:eastAsia="Times New Roman"/>
          <w:bCs/>
        </w:rPr>
        <w:t>1140 δεν έχει υποστηριχθεί αυτή τη στιγμή. Άρα περιμ</w:t>
      </w:r>
      <w:r>
        <w:rPr>
          <w:rFonts w:eastAsia="Times New Roman"/>
          <w:bCs/>
        </w:rPr>
        <w:t>ένουμε.</w:t>
      </w:r>
    </w:p>
    <w:p w14:paraId="22BFDE95" w14:textId="77777777" w:rsidR="007336A6" w:rsidRDefault="002D1229">
      <w:pPr>
        <w:spacing w:line="600" w:lineRule="auto"/>
        <w:ind w:firstLine="720"/>
        <w:contextualSpacing/>
        <w:jc w:val="both"/>
        <w:rPr>
          <w:rFonts w:eastAsia="Times New Roman"/>
          <w:bCs/>
        </w:rPr>
      </w:pPr>
      <w:r>
        <w:rPr>
          <w:rFonts w:eastAsia="Times New Roman"/>
          <w:b/>
          <w:bCs/>
        </w:rPr>
        <w:t xml:space="preserve">ΜΑΥΡΟΥΔΗΣ ΒΟΡΙΔΗΣ: </w:t>
      </w:r>
      <w:r>
        <w:rPr>
          <w:rFonts w:eastAsia="Times New Roman"/>
          <w:bCs/>
        </w:rPr>
        <w:t>Περιμένετε την υποστήριξη.</w:t>
      </w:r>
    </w:p>
    <w:p w14:paraId="22BFDE96" w14:textId="77777777" w:rsidR="007336A6" w:rsidRDefault="002D1229">
      <w:pPr>
        <w:spacing w:line="600" w:lineRule="auto"/>
        <w:ind w:firstLine="720"/>
        <w:contextualSpacing/>
        <w:jc w:val="both"/>
        <w:rPr>
          <w:rFonts w:eastAsia="Times New Roman"/>
          <w:bCs/>
        </w:rPr>
      </w:pPr>
      <w:r>
        <w:rPr>
          <w:rFonts w:eastAsia="Times New Roman"/>
          <w:b/>
          <w:bCs/>
        </w:rPr>
        <w:t>ΠΑΝΑΓΙΩΤΗΣ (ΠΑΝΟΣ) ΣΚΟΥΡΛΕΤΗΣ (Υπουργός Εσωτερικών):</w:t>
      </w:r>
      <w:r>
        <w:rPr>
          <w:rFonts w:eastAsia="Times New Roman"/>
          <w:bCs/>
        </w:rPr>
        <w:t xml:space="preserve"> Ακριβώς.</w:t>
      </w:r>
    </w:p>
    <w:p w14:paraId="22BFDE97" w14:textId="77777777" w:rsidR="007336A6" w:rsidRDefault="002D1229">
      <w:pPr>
        <w:spacing w:line="600" w:lineRule="auto"/>
        <w:ind w:firstLine="720"/>
        <w:contextualSpacing/>
        <w:jc w:val="both"/>
        <w:rPr>
          <w:rFonts w:eastAsia="Times New Roman"/>
          <w:bCs/>
        </w:rPr>
      </w:pPr>
      <w:r>
        <w:rPr>
          <w:rFonts w:eastAsia="Times New Roman"/>
          <w:b/>
          <w:bCs/>
        </w:rPr>
        <w:t xml:space="preserve">ΜΑΥΡΟΥΔΗΣ ΒΟΡΙΔΗΣ: </w:t>
      </w:r>
      <w:r>
        <w:rPr>
          <w:rFonts w:eastAsia="Times New Roman"/>
          <w:bCs/>
        </w:rPr>
        <w:t xml:space="preserve">Ομοίως και για την </w:t>
      </w:r>
      <w:r>
        <w:rPr>
          <w:rFonts w:eastAsia="Times New Roman"/>
          <w:bCs/>
        </w:rPr>
        <w:t xml:space="preserve">τροπολογία με αριθμό </w:t>
      </w:r>
      <w:r>
        <w:rPr>
          <w:rFonts w:eastAsia="Times New Roman"/>
          <w:bCs/>
        </w:rPr>
        <w:t>1148;</w:t>
      </w:r>
    </w:p>
    <w:p w14:paraId="22BFDE98" w14:textId="77777777" w:rsidR="007336A6" w:rsidRDefault="002D1229">
      <w:pPr>
        <w:spacing w:line="600" w:lineRule="auto"/>
        <w:ind w:firstLine="720"/>
        <w:contextualSpacing/>
        <w:jc w:val="both"/>
        <w:rPr>
          <w:rFonts w:eastAsia="Times New Roman"/>
          <w:bCs/>
        </w:rPr>
      </w:pPr>
      <w:r>
        <w:rPr>
          <w:rFonts w:eastAsia="Times New Roman"/>
          <w:b/>
          <w:bCs/>
        </w:rPr>
        <w:t>ΠΑΝΑΓΙΩΤΗΣ (ΠΑΝΟΣ) ΣΚΟΥΡΛΕΤΗΣ (Υπουργός Εσωτερικών):</w:t>
      </w:r>
      <w:r>
        <w:rPr>
          <w:rFonts w:eastAsia="Times New Roman"/>
          <w:bCs/>
        </w:rPr>
        <w:t xml:space="preserve"> Την</w:t>
      </w:r>
      <w:r>
        <w:rPr>
          <w:rFonts w:eastAsia="Times New Roman"/>
          <w:bCs/>
        </w:rPr>
        <w:t xml:space="preserve"> τροπολογία με </w:t>
      </w:r>
      <w:proofErr w:type="spellStart"/>
      <w:r>
        <w:rPr>
          <w:rFonts w:eastAsia="Times New Roman"/>
          <w:bCs/>
        </w:rPr>
        <w:t>αριθ</w:t>
      </w:r>
      <w:r>
        <w:rPr>
          <w:rFonts w:eastAsia="Times New Roman"/>
          <w:bCs/>
        </w:rPr>
        <w:t>ξμό</w:t>
      </w:r>
      <w:proofErr w:type="spellEnd"/>
      <w:r>
        <w:rPr>
          <w:rFonts w:eastAsia="Times New Roman"/>
          <w:bCs/>
        </w:rPr>
        <w:t xml:space="preserve"> 1148 δεν τη βλέπω καθόλου στα χαρτιά. Περιμένουμε το ίδιο.</w:t>
      </w:r>
    </w:p>
    <w:p w14:paraId="22BFDE99" w14:textId="77777777" w:rsidR="007336A6" w:rsidRDefault="002D1229">
      <w:pPr>
        <w:spacing w:line="600" w:lineRule="auto"/>
        <w:ind w:firstLine="720"/>
        <w:contextualSpacing/>
        <w:jc w:val="both"/>
        <w:rPr>
          <w:rFonts w:eastAsia="Times New Roman"/>
          <w:bCs/>
        </w:rPr>
      </w:pPr>
      <w:r>
        <w:rPr>
          <w:rFonts w:eastAsia="Times New Roman"/>
          <w:b/>
          <w:bCs/>
        </w:rPr>
        <w:t>ΠΡΟΕΔΡΕΥΩΝ (Μάριος Γεωργιάδης):</w:t>
      </w:r>
      <w:r>
        <w:rPr>
          <w:rFonts w:eastAsia="Times New Roman" w:cs="Times New Roman"/>
          <w:szCs w:val="24"/>
        </w:rPr>
        <w:t xml:space="preserve"> Ευχαριστούμε, </w:t>
      </w:r>
      <w:r>
        <w:rPr>
          <w:rFonts w:eastAsia="Times New Roman"/>
          <w:bCs/>
        </w:rPr>
        <w:t>κύριε Υπουργέ.</w:t>
      </w:r>
    </w:p>
    <w:p w14:paraId="22BFDE9A" w14:textId="77777777" w:rsidR="007336A6" w:rsidRDefault="002D1229">
      <w:pPr>
        <w:spacing w:line="600" w:lineRule="auto"/>
        <w:ind w:firstLine="720"/>
        <w:contextualSpacing/>
        <w:jc w:val="both"/>
        <w:rPr>
          <w:rFonts w:eastAsia="Times New Roman"/>
          <w:bCs/>
        </w:rPr>
      </w:pPr>
      <w:r>
        <w:rPr>
          <w:rFonts w:eastAsia="Times New Roman"/>
          <w:bCs/>
        </w:rPr>
        <w:t xml:space="preserve">Τον λόγο έχει ο Κοινοβουλευτικός Εκπρόσωπος της Δημοκρατικής Συμπαράταξης κ. Θεοχαρόπουλος, για δώδεκα λεπτά. Κι αμέσως μετά, </w:t>
      </w:r>
      <w:r>
        <w:rPr>
          <w:rFonts w:eastAsia="Times New Roman"/>
          <w:bCs/>
        </w:rPr>
        <w:t>ακολουθεί ο κ. Καματερός. Ξεκινά η λίστα των ομιλητών.</w:t>
      </w:r>
    </w:p>
    <w:p w14:paraId="22BFDE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Υπουργέ, κύριοι Υπουργοί, κυρίες και κύριοι Βουλευτές, θα ξεκινήσω -επειδή αναφερθήκατε, κύριε Υπουργέ</w:t>
      </w:r>
      <w:r>
        <w:rPr>
          <w:rFonts w:eastAsia="Times New Roman" w:cs="Times New Roman"/>
          <w:szCs w:val="24"/>
        </w:rPr>
        <w:t>, κύριε Σκουρλέτη</w:t>
      </w:r>
      <w:r>
        <w:rPr>
          <w:rFonts w:eastAsia="Times New Roman" w:cs="Times New Roman"/>
          <w:szCs w:val="24"/>
        </w:rPr>
        <w:t>- με τα γεγονότα</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τα οποία επηρεάζουν το οποιοδήποτ</w:t>
      </w:r>
      <w:r>
        <w:rPr>
          <w:rFonts w:eastAsia="Times New Roman" w:cs="Times New Roman"/>
          <w:szCs w:val="24"/>
        </w:rPr>
        <w:t>ε νομοσχέδιο και αφορούν τις εξελίξεις στην οικονομία.</w:t>
      </w:r>
    </w:p>
    <w:p w14:paraId="22BFDE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άκουσα να αναφέρεστε στην έξοδο στις αγορές. Εμείς πρώτοι σας είπαμε -και ο εισηγητής της Δημοκρατικής Συμπαράταξης- ότι για μας είναι μια θετική εξέλιξη. Αυτό, όμως, είναι ένα το κρατούμενο.</w:t>
      </w:r>
    </w:p>
    <w:p w14:paraId="22BFDE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δε</w:t>
      </w:r>
      <w:r>
        <w:rPr>
          <w:rFonts w:eastAsia="Times New Roman" w:cs="Times New Roman"/>
          <w:szCs w:val="24"/>
        </w:rPr>
        <w:t>ύτερο είναι ότι δημιουργείτε στην Κυβέρνησ</w:t>
      </w:r>
      <w:r>
        <w:rPr>
          <w:rFonts w:eastAsia="Times New Roman" w:cs="Times New Roman"/>
          <w:szCs w:val="24"/>
        </w:rPr>
        <w:t>ή</w:t>
      </w:r>
      <w:r>
        <w:rPr>
          <w:rFonts w:eastAsia="Times New Roman" w:cs="Times New Roman"/>
          <w:szCs w:val="24"/>
        </w:rPr>
        <w:t xml:space="preserve"> σας ένα τεχνητό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και σε αυτή την περίπτωση </w:t>
      </w:r>
      <w:r>
        <w:rPr>
          <w:rFonts w:eastAsia="Times New Roman" w:cs="Times New Roman"/>
          <w:szCs w:val="24"/>
        </w:rPr>
        <w:t>-γ</w:t>
      </w:r>
      <w:r>
        <w:rPr>
          <w:rFonts w:eastAsia="Times New Roman" w:cs="Times New Roman"/>
          <w:szCs w:val="24"/>
        </w:rPr>
        <w:t>ια να είμαι ειλικρινής, δεν το άκουσα από εσάς</w:t>
      </w:r>
      <w:r>
        <w:rPr>
          <w:rFonts w:eastAsia="Times New Roman" w:cs="Times New Roman"/>
          <w:szCs w:val="24"/>
        </w:rPr>
        <w:t>-,</w:t>
      </w:r>
      <w:r>
        <w:rPr>
          <w:rFonts w:eastAsia="Times New Roman" w:cs="Times New Roman"/>
          <w:szCs w:val="24"/>
        </w:rPr>
        <w:t xml:space="preserve"> σε σχέση με την οικονομία και με τις αγορές. Το άκουσα από άλλα κυβερνητικά στελέχη. Και πάλι δημιουργείτ</w:t>
      </w:r>
      <w:r>
        <w:rPr>
          <w:rFonts w:eastAsia="Times New Roman" w:cs="Times New Roman"/>
          <w:szCs w:val="24"/>
        </w:rPr>
        <w:t xml:space="preserve">ε ένα τεχνητό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w:t>
      </w:r>
      <w:r>
        <w:rPr>
          <w:rFonts w:eastAsia="Times New Roman" w:cs="Times New Roman"/>
          <w:szCs w:val="24"/>
        </w:rPr>
        <w:t xml:space="preserve"> το οποίο κατηγορούσατε τα προηγούμενα χρόνια στην Κυβέρνησ</w:t>
      </w:r>
      <w:r>
        <w:rPr>
          <w:rFonts w:eastAsia="Times New Roman" w:cs="Times New Roman"/>
          <w:szCs w:val="24"/>
        </w:rPr>
        <w:t>ή</w:t>
      </w:r>
      <w:r>
        <w:rPr>
          <w:rFonts w:eastAsia="Times New Roman" w:cs="Times New Roman"/>
          <w:szCs w:val="24"/>
        </w:rPr>
        <w:t xml:space="preserve"> σας. Λέω για κάτι το οποίο εμείς είπαμε από την αρχή ότι, βεβαίως, θα πρέπει η χώρα να δανείζεται από τις αγορές, αλλά δεν αναφερθήκαμε εμείς σε τοκογλύφους. </w:t>
      </w:r>
      <w:r>
        <w:rPr>
          <w:rFonts w:eastAsia="Times New Roman" w:cs="Times New Roman"/>
          <w:szCs w:val="24"/>
        </w:rPr>
        <w:t xml:space="preserve">Άραγε </w:t>
      </w:r>
      <w:r>
        <w:rPr>
          <w:rFonts w:eastAsia="Times New Roman" w:cs="Times New Roman"/>
          <w:szCs w:val="24"/>
        </w:rPr>
        <w:t>τώρ</w:t>
      </w:r>
      <w:r>
        <w:rPr>
          <w:rFonts w:eastAsia="Times New Roman" w:cs="Times New Roman"/>
          <w:szCs w:val="24"/>
        </w:rPr>
        <w:t xml:space="preserve">α, </w:t>
      </w:r>
      <w:r>
        <w:rPr>
          <w:rFonts w:eastAsia="Times New Roman" w:cs="Times New Roman"/>
          <w:szCs w:val="24"/>
        </w:rPr>
        <w:t>δεν είναι τοκογλύφοι αυτοί που δανείζουν;</w:t>
      </w:r>
    </w:p>
    <w:p w14:paraId="22BFDE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Σκουρλέτη, το «οι άνθρωποι πάνω από τους αριθμούς», όπως λέγατε πάρα πολλές φορές, τώρα δεν ισχύει;</w:t>
      </w:r>
    </w:p>
    <w:p w14:paraId="22BFDE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τα λέω αυτά; Διότι θα πρέπει να μιλάμε με τον ίδιο τρόπο και όταν υπάρχει μια κατάσταση αυτή τη στι</w:t>
      </w:r>
      <w:r>
        <w:rPr>
          <w:rFonts w:eastAsia="Times New Roman" w:cs="Times New Roman"/>
          <w:szCs w:val="24"/>
        </w:rPr>
        <w:t>γμή στην κοινωνία και στην οικονομία η οποία είναι δύσκολη, να μην ξεχνάμε τι λέγαμε για τους ανθρώπους, ότι πρέπει να τους έχουμε πάνω από τους αριθμούς και διάφορα άλλα τέτοια στοιχεία. Τα έχετε ξεχάσει τώρα.</w:t>
      </w:r>
    </w:p>
    <w:p w14:paraId="22BFDE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άκουσα να λέτε ότι δεν υιοθετείτε αυτό το</w:t>
      </w:r>
      <w:r>
        <w:rPr>
          <w:rFonts w:eastAsia="Times New Roman" w:cs="Times New Roman"/>
          <w:szCs w:val="24"/>
        </w:rPr>
        <w:t xml:space="preserve"> πρόγραμμα. Πρώτα</w:t>
      </w:r>
      <w:r>
        <w:rPr>
          <w:rFonts w:eastAsia="Times New Roman" w:cs="Times New Roman"/>
          <w:szCs w:val="24"/>
        </w:rPr>
        <w:t>-</w:t>
      </w:r>
      <w:r>
        <w:rPr>
          <w:rFonts w:eastAsia="Times New Roman" w:cs="Times New Roman"/>
          <w:szCs w:val="24"/>
        </w:rPr>
        <w:t xml:space="preserve">πρώτα και πάλι πάρα πολλά κυβερνητικά στελέχη, όπως ο Υπουργός Εργασίας στην προηγούμενη περίοδο, ο κ. </w:t>
      </w:r>
      <w:proofErr w:type="spellStart"/>
      <w:r>
        <w:rPr>
          <w:rFonts w:eastAsia="Times New Roman" w:cs="Times New Roman"/>
          <w:szCs w:val="24"/>
        </w:rPr>
        <w:t>Κατρούγκαλος</w:t>
      </w:r>
      <w:proofErr w:type="spellEnd"/>
      <w:r>
        <w:rPr>
          <w:rFonts w:eastAsia="Times New Roman" w:cs="Times New Roman"/>
          <w:szCs w:val="24"/>
        </w:rPr>
        <w:t>, έλεγε ότι «είναι δικές μας προτάσεις στο ασφαλιστικό όλες αυτές, δεν είναι της τρόικας». Είναι πάρα πολλές οι προτάσεις κ</w:t>
      </w:r>
      <w:r>
        <w:rPr>
          <w:rFonts w:eastAsia="Times New Roman" w:cs="Times New Roman"/>
          <w:szCs w:val="24"/>
        </w:rPr>
        <w:t>αι είναι καταγεγραμμένες εδώ οι εκφράσεις του.</w:t>
      </w:r>
    </w:p>
    <w:p w14:paraId="22BFDE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Εσείς είπατε ότι δεν υιοθετείτε αυτό το πρόγραμμα. Πρώτα</w:t>
      </w:r>
      <w:r>
        <w:rPr>
          <w:rFonts w:eastAsia="Times New Roman" w:cs="Times New Roman"/>
          <w:szCs w:val="24"/>
        </w:rPr>
        <w:t>-</w:t>
      </w:r>
      <w:r>
        <w:rPr>
          <w:rFonts w:eastAsia="Times New Roman" w:cs="Times New Roman"/>
          <w:szCs w:val="24"/>
        </w:rPr>
        <w:t>πρώτα, επιλέξτε: Τι κάνετε; Το υιοθετείτε ή δεν το υιοθετείτε το συγκεκριμένο πρόγραμμα;</w:t>
      </w:r>
    </w:p>
    <w:p w14:paraId="22BFDE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Κανείς δεν</w:t>
      </w:r>
      <w:r>
        <w:rPr>
          <w:rFonts w:eastAsia="Times New Roman" w:cs="Times New Roman"/>
          <w:szCs w:val="24"/>
        </w:rPr>
        <w:t xml:space="preserve"> έχει μιλήσει για υιοθεσία στον νόμο. Κανείς.</w:t>
      </w:r>
    </w:p>
    <w:p w14:paraId="22BFDE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ΑΘΑΝΑΣΙΟΣ ΘΕΟΧΑΡΟΠΟΥΛΟΣ:</w:t>
      </w:r>
      <w:r>
        <w:rPr>
          <w:rFonts w:eastAsia="Times New Roman" w:cs="Times New Roman"/>
          <w:szCs w:val="24"/>
        </w:rPr>
        <w:t xml:space="preserve"> Δεν παρακολουθείτε τι λένε οι Υπουργοί. Να </w:t>
      </w:r>
      <w:r>
        <w:rPr>
          <w:rFonts w:eastAsia="Times New Roman" w:cs="Times New Roman"/>
          <w:szCs w:val="24"/>
        </w:rPr>
        <w:t xml:space="preserve">το </w:t>
      </w:r>
      <w:r>
        <w:rPr>
          <w:rFonts w:eastAsia="Times New Roman" w:cs="Times New Roman"/>
          <w:szCs w:val="24"/>
        </w:rPr>
        <w:t>πω καλύτερ</w:t>
      </w:r>
      <w:r>
        <w:rPr>
          <w:rFonts w:eastAsia="Times New Roman" w:cs="Times New Roman"/>
          <w:szCs w:val="24"/>
        </w:rPr>
        <w:t>α.</w:t>
      </w:r>
      <w:r>
        <w:rPr>
          <w:rFonts w:eastAsia="Times New Roman" w:cs="Times New Roman"/>
          <w:szCs w:val="24"/>
        </w:rPr>
        <w:t xml:space="preserve"> Ή δεν υιοθετείτε τι λένε όλοι οι Υπουργοί ή δεν παρακολουθείτε τι λένε όλοι οι Υπουργοί.</w:t>
      </w:r>
    </w:p>
    <w:p w14:paraId="22BFDE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για τον ΟΓΑ και για το ένα </w:t>
      </w:r>
      <w:r>
        <w:rPr>
          <w:rFonts w:eastAsia="Times New Roman" w:cs="Times New Roman"/>
          <w:szCs w:val="24"/>
        </w:rPr>
        <w:t>τ</w:t>
      </w:r>
      <w:r>
        <w:rPr>
          <w:rFonts w:eastAsia="Times New Roman" w:cs="Times New Roman"/>
          <w:szCs w:val="24"/>
        </w:rPr>
        <w:t>αμείο και για πολλά άλλα στοιχεία είναι καταγεγραμμένες οι απόψεις ότι αποτελούν πρόταση της ελληνικής Κυβέρνησης.</w:t>
      </w:r>
    </w:p>
    <w:p w14:paraId="22BFDE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Ταυτόχρονα, όμως, πριν μπω στο νομοσχέδιο, θα πω κάτι για την ανεργία που ειπώθηκε πριν από λίγο.</w:t>
      </w:r>
    </w:p>
    <w:p w14:paraId="22BFDE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στο θέμα της α</w:t>
      </w:r>
      <w:r>
        <w:rPr>
          <w:rFonts w:eastAsia="Times New Roman" w:cs="Times New Roman"/>
          <w:szCs w:val="24"/>
        </w:rPr>
        <w:t xml:space="preserve">νεργίας χρειάζεται να μιλάμε με ειλικρίνεια. Σας ακούω να λέτε ότι μειώθηκε και να μιλάτε για τις ευέλικτες μορφές </w:t>
      </w:r>
      <w:r>
        <w:rPr>
          <w:rFonts w:eastAsia="Times New Roman" w:cs="Times New Roman"/>
          <w:szCs w:val="24"/>
        </w:rPr>
        <w:t xml:space="preserve">εργασίας </w:t>
      </w:r>
      <w:r>
        <w:rPr>
          <w:rFonts w:eastAsia="Times New Roman" w:cs="Times New Roman"/>
          <w:szCs w:val="24"/>
        </w:rPr>
        <w:t>και να μετράτε τα ποσοστά.</w:t>
      </w:r>
    </w:p>
    <w:p w14:paraId="22BFDE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κ. </w:t>
      </w:r>
      <w:proofErr w:type="spellStart"/>
      <w:r>
        <w:rPr>
          <w:rFonts w:eastAsia="Times New Roman" w:cs="Times New Roman"/>
          <w:szCs w:val="24"/>
        </w:rPr>
        <w:t>Αχτσιόγλου</w:t>
      </w:r>
      <w:proofErr w:type="spellEnd"/>
      <w:r>
        <w:rPr>
          <w:rFonts w:eastAsia="Times New Roman" w:cs="Times New Roman"/>
          <w:szCs w:val="24"/>
        </w:rPr>
        <w:t xml:space="preserve"> τον Γενάρη του 2017, στην Ευρωπαϊκή Ένωση</w:t>
      </w:r>
      <w:r>
        <w:rPr>
          <w:rFonts w:eastAsia="Times New Roman" w:cs="Times New Roman"/>
          <w:szCs w:val="24"/>
        </w:rPr>
        <w:t>,</w:t>
      </w:r>
      <w:r>
        <w:rPr>
          <w:rFonts w:eastAsia="Times New Roman" w:cs="Times New Roman"/>
          <w:szCs w:val="24"/>
        </w:rPr>
        <w:t xml:space="preserve"> είπε ότι περισσότεροι από εκατό χιλιάδες εργαζ</w:t>
      </w:r>
      <w:r>
        <w:rPr>
          <w:rFonts w:eastAsia="Times New Roman" w:cs="Times New Roman"/>
          <w:szCs w:val="24"/>
        </w:rPr>
        <w:t xml:space="preserve">όμενοι στη χώρα μας πληρώνονται με λιγότερα από 100 ευρώ τον μήνα. Αυτοί δεν είναι άνεργοι στα χαρτιά. Το ανέφερε η κ. </w:t>
      </w:r>
      <w:proofErr w:type="spellStart"/>
      <w:r>
        <w:rPr>
          <w:rFonts w:eastAsia="Times New Roman" w:cs="Times New Roman"/>
          <w:szCs w:val="24"/>
        </w:rPr>
        <w:t>Αχτσιόγλου</w:t>
      </w:r>
      <w:proofErr w:type="spellEnd"/>
      <w:r>
        <w:rPr>
          <w:rFonts w:eastAsia="Times New Roman" w:cs="Times New Roman"/>
          <w:szCs w:val="24"/>
        </w:rPr>
        <w:t xml:space="preserve"> για την περίοδο διακυβέρνησης ΣΥΡΙΖΑ-ΑΝΕΛ κατά τη διαδικασία της διαπραγμάτευσης.</w:t>
      </w:r>
    </w:p>
    <w:p w14:paraId="22BFDE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Όταν η ανεργία είναι σε αυτά τα ύψη, όταν υπάρχουν αυτές οι μορφές εργασίας και όταν υπάρχουν οι άνθρωποι που φεύγουν στο εξωτερικό και αυτή η φτωχοποίηση, τουλάχιστον </w:t>
      </w:r>
      <w:r>
        <w:rPr>
          <w:rFonts w:eastAsia="Times New Roman" w:cs="Times New Roman"/>
          <w:szCs w:val="24"/>
        </w:rPr>
        <w:t xml:space="preserve">ας μην </w:t>
      </w:r>
      <w:r>
        <w:rPr>
          <w:rFonts w:eastAsia="Times New Roman" w:cs="Times New Roman"/>
          <w:szCs w:val="24"/>
        </w:rPr>
        <w:t>μιλάμε με αυτόν τον τρόπο για ένα μείζον πρόβλημα το οποίο δεν έχει αποκλιμακωθεί</w:t>
      </w:r>
      <w:r>
        <w:rPr>
          <w:rFonts w:eastAsia="Times New Roman" w:cs="Times New Roman"/>
          <w:szCs w:val="24"/>
        </w:rPr>
        <w:t xml:space="preserve"> στην αγορά και η αγορά εργασίας είναι σε μια κατάσταση πάρα πολύ δύσκολη.</w:t>
      </w:r>
    </w:p>
    <w:p w14:paraId="22BFDE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Μέσα σε αυτό το πλαίσιο, λοιπόν, φέρνετε σήμερα ένα νομοσχέδιο στο οποίο σας έβλεπα πριν να έχετε αντιπαράθεση με τον εκπρόσωπο της Νέας Δημοκρατίας. Από τη μια πλευρά, η λογική της</w:t>
      </w:r>
      <w:r>
        <w:rPr>
          <w:rFonts w:eastAsia="Times New Roman" w:cs="Times New Roman"/>
          <w:szCs w:val="24"/>
        </w:rPr>
        <w:t xml:space="preserve"> ελεύθερης αγοράς σε όλα, από την άλλη, η λογική μιας άποψης κρατισμού, μιας άποψης </w:t>
      </w:r>
      <w:proofErr w:type="spellStart"/>
      <w:r>
        <w:rPr>
          <w:rFonts w:eastAsia="Times New Roman" w:cs="Times New Roman"/>
          <w:szCs w:val="24"/>
        </w:rPr>
        <w:t>επιδοματοκεντρικής</w:t>
      </w:r>
      <w:proofErr w:type="spellEnd"/>
      <w:r>
        <w:rPr>
          <w:rFonts w:eastAsia="Times New Roman" w:cs="Times New Roman"/>
          <w:szCs w:val="24"/>
        </w:rPr>
        <w:t xml:space="preserve"> πολιτικής.</w:t>
      </w:r>
    </w:p>
    <w:p w14:paraId="22BFDE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σας πω, λοιπόν, επειδή πολλές φορές αναφέρεστε στο ποια είναι η κεντροαριστερή, η σοσιαλδημοκρατική πρόταση: Είναι μακριά από μια επιδοματι</w:t>
      </w:r>
      <w:r>
        <w:rPr>
          <w:rFonts w:eastAsia="Times New Roman" w:cs="Times New Roman"/>
          <w:szCs w:val="24"/>
        </w:rPr>
        <w:t>κή πολιτική ανακύκλωσης της φτώχειας και υπέρ μιας λογικής ενός σύγχρονου κράτους υπηρεσιών στους τομείς υγείας, παιδείας. Εκεί να κατευθυνθούν οι πόροι για να φτιάξουμε πραγματικά ένα κράτος</w:t>
      </w:r>
      <w:r>
        <w:rPr>
          <w:rFonts w:eastAsia="Times New Roman" w:cs="Times New Roman"/>
          <w:szCs w:val="24"/>
        </w:rPr>
        <w:t>,</w:t>
      </w:r>
      <w:r>
        <w:rPr>
          <w:rFonts w:eastAsia="Times New Roman" w:cs="Times New Roman"/>
          <w:szCs w:val="24"/>
        </w:rPr>
        <w:t xml:space="preserve"> το οποίο θα είναι και αναπτυξιακό. Διότι όταν χάνονται τόσοι πό</w:t>
      </w:r>
      <w:r>
        <w:rPr>
          <w:rFonts w:eastAsia="Times New Roman" w:cs="Times New Roman"/>
          <w:szCs w:val="24"/>
        </w:rPr>
        <w:t>ροι στη χώρα μας για αυτούς τους τομείς, καταλαβαίνετε ότι δεν μπορεί να έρθει και καμμία ανάπτυξη.</w:t>
      </w:r>
    </w:p>
    <w:p w14:paraId="22BFDE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Αυτή είναι μια σοσιαλδημοκρατική απάντηση στη φτώχεια και όχι η ανακύκλωση της φτώχειας, την οποία ουσιαστικά κάνετε στην Κυβέρνηση σας, αλλά κάνετε -και θα</w:t>
      </w:r>
      <w:r>
        <w:rPr>
          <w:rFonts w:eastAsia="Times New Roman" w:cs="Times New Roman"/>
          <w:szCs w:val="24"/>
        </w:rPr>
        <w:t xml:space="preserve"> σας το εξηγήσω στη συνέχεια- και σε αυτό το νομοσχέδιο. Είναι ένα νομοσχέδιο που, όπως πολύ σωστά ειπώθηκε, υπάρχει έκθεση του Γενικού Λογιστηρίου του Κράτους χωρίς κοστολόγηση, δηλαδή δεν ξέρουμε πόσο θα κοστίσει, δεν ξέρουμε αν υπάρχει ορθολογική κατανο</w:t>
      </w:r>
      <w:r>
        <w:rPr>
          <w:rFonts w:eastAsia="Times New Roman" w:cs="Times New Roman"/>
          <w:szCs w:val="24"/>
        </w:rPr>
        <w:t>μή δαπανών στην ουσία, με ποια λογική, με ποιο σχεδιασμό υπάρχει η λογική όλων αυτών των διευθετήσεων.</w:t>
      </w:r>
    </w:p>
    <w:p w14:paraId="22BFDE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Είπαμε ότι μερικές από αυτές τις διευθετήσεις είναι αναγκαίες. Εμείς δεν διαφωνούμε σε κάθε μια απ’ αυτές ούτε θα ακολουθήσουμε μια τακτική στείρας μικρο</w:t>
      </w:r>
      <w:r>
        <w:rPr>
          <w:rFonts w:eastAsia="Times New Roman" w:cs="Times New Roman"/>
          <w:szCs w:val="24"/>
        </w:rPr>
        <w:t>κομματικής αντιπολίτευσης και αντιπαράθεσης. Όπου είναι κάτι σωστό, εμείς το λέμε. Όμως όλο το νομοσχέδιο είναι χωρίς σχεδιασμό ως προς το πού θα πρέπει να κατευθυνθούν οι πόροι. Μιλώ και γι’ αυτούς της αυτοδιοίκησης.</w:t>
      </w:r>
    </w:p>
    <w:p w14:paraId="22BFDE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άλλη μια φορά βρισκόμαστε εδώ, λοι</w:t>
      </w:r>
      <w:r>
        <w:rPr>
          <w:rFonts w:eastAsia="Times New Roman" w:cs="Times New Roman"/>
          <w:szCs w:val="24"/>
        </w:rPr>
        <w:t>πόν, για να ψηφίσουμε ένα νομοσχέδιο, το οποίο στην ουσία αποτελεί ένα «</w:t>
      </w:r>
      <w:proofErr w:type="spellStart"/>
      <w:r>
        <w:rPr>
          <w:rFonts w:eastAsia="Times New Roman" w:cs="Times New Roman"/>
          <w:szCs w:val="24"/>
        </w:rPr>
        <w:t>ποτ</w:t>
      </w:r>
      <w:proofErr w:type="spellEnd"/>
      <w:r>
        <w:rPr>
          <w:rFonts w:eastAsia="Times New Roman" w:cs="Times New Roman"/>
          <w:szCs w:val="24"/>
        </w:rPr>
        <w:t xml:space="preserve"> πουρί» ρυθμίσεων και το οποίο απέχει πολύ από το να είναι ένα ολοκληρωμένο, </w:t>
      </w:r>
      <w:proofErr w:type="spellStart"/>
      <w:r>
        <w:rPr>
          <w:rFonts w:eastAsia="Times New Roman" w:cs="Times New Roman"/>
          <w:szCs w:val="24"/>
        </w:rPr>
        <w:t>στοχευμένο</w:t>
      </w:r>
      <w:proofErr w:type="spellEnd"/>
      <w:r>
        <w:rPr>
          <w:rFonts w:eastAsia="Times New Roman" w:cs="Times New Roman"/>
          <w:szCs w:val="24"/>
        </w:rPr>
        <w:t xml:space="preserve"> και μακρόπνοο νομοσχέδιο που θα </w:t>
      </w:r>
      <w:r>
        <w:rPr>
          <w:rFonts w:eastAsia="Times New Roman" w:cs="Times New Roman"/>
          <w:szCs w:val="24"/>
        </w:rPr>
        <w:lastRenderedPageBreak/>
        <w:t>μεταρρύθμιζε την τοπική αυτοδιοίκηση και θα τη διευκόλυνε στο</w:t>
      </w:r>
      <w:r>
        <w:rPr>
          <w:rFonts w:eastAsia="Times New Roman" w:cs="Times New Roman"/>
          <w:szCs w:val="24"/>
        </w:rPr>
        <w:t xml:space="preserve">ν </w:t>
      </w:r>
      <w:proofErr w:type="spellStart"/>
      <w:r>
        <w:rPr>
          <w:rFonts w:eastAsia="Times New Roman" w:cs="Times New Roman"/>
          <w:szCs w:val="24"/>
        </w:rPr>
        <w:t>πολυεπίπεδο</w:t>
      </w:r>
      <w:proofErr w:type="spellEnd"/>
      <w:r>
        <w:rPr>
          <w:rFonts w:eastAsia="Times New Roman" w:cs="Times New Roman"/>
          <w:szCs w:val="24"/>
        </w:rPr>
        <w:t xml:space="preserve"> ρόλο που επιτελεί και που πρέπει να επιτελεί.</w:t>
      </w:r>
    </w:p>
    <w:p w14:paraId="22BFDE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αιτιολογική έκθεση, βέβαια, μας εξηγεί, σύμφωνα μ’ αυτό που είπατε, ότι μια συνολική μεταρρυθμιστική πρόταση θα καλύπτει όλο το εύρος των θεσμικών, οργανωτικών και λειτουργικών παραμέτρων που υλ</w:t>
      </w:r>
      <w:r>
        <w:rPr>
          <w:rFonts w:eastAsia="Times New Roman" w:cs="Times New Roman"/>
          <w:szCs w:val="24"/>
        </w:rPr>
        <w:t>οποιούν το αποκεντρωτικό πρόσταγμα μέσα από τους θεσμούς της τοπικής αυτοδιοίκησης. Αναμένεται, λοιπόν. Γιατί, όμως, δεν ολοκληρώθηκε εδώ και δυόμισι χρόνια; Σ’ αυτό δεν έχετε μια απάντηση. Σ’ αυτό πρέπει να δώσετε μια απάντηση γιατί δεν έχετε προχωρήσει π</w:t>
      </w:r>
      <w:r>
        <w:rPr>
          <w:rFonts w:eastAsia="Times New Roman" w:cs="Times New Roman"/>
          <w:szCs w:val="24"/>
        </w:rPr>
        <w:t>αρά μόνο σε μικρές διευθετήσεις.</w:t>
      </w:r>
    </w:p>
    <w:p w14:paraId="22BFDE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είναι γνωστό ότι η τοπική αυτοδιοίκηση έχει πολιτικό, διοικητικό και αναπτυξιακό ρόλο. Το ερώτημα είναι αν υπάρχει αυτή η αναπτυξιακή παράμετρος σ’ αυτό το νομοσχέδιο. Προφανώς και όχι, εκτός απ</w:t>
      </w:r>
      <w:r>
        <w:rPr>
          <w:rFonts w:eastAsia="Times New Roman" w:cs="Times New Roman"/>
          <w:szCs w:val="24"/>
        </w:rPr>
        <w:t xml:space="preserve">ό αποσπασματικές ρυθμίσεις που αποτελούν πελατειακή τακτοποίηση εκκρεμοτήτων. Στην παρούσα συγκυρία της οικονομικής κρίσης διαμορφώνονται νέες και πολύ δύσκολες συνθήκες. Δεν αφήνεται το περιθώριο για όλα αυτά στην τοπική αυτοδιοίκηση. Παραμένει η </w:t>
      </w:r>
      <w:r>
        <w:rPr>
          <w:rFonts w:eastAsia="Times New Roman" w:cs="Times New Roman"/>
          <w:szCs w:val="24"/>
        </w:rPr>
        <w:lastRenderedPageBreak/>
        <w:t>ιδεολογι</w:t>
      </w:r>
      <w:r>
        <w:rPr>
          <w:rFonts w:eastAsia="Times New Roman" w:cs="Times New Roman"/>
          <w:szCs w:val="24"/>
        </w:rPr>
        <w:t>κή ηγεμονία κρατισμού και λαϊκισμού, ενώ η τοπική αυτοδιοίκηση μπορεί να συμβάλει τα μέγιστα στην αναστροφή του οικονομικού κλίματος, αρκεί το κράτος να μη συνεχίζει να βάζει τα εμπόδια. Επίσης, δεν διαφαίνεται καμ</w:t>
      </w:r>
      <w:r>
        <w:rPr>
          <w:rFonts w:eastAsia="Times New Roman" w:cs="Times New Roman"/>
          <w:szCs w:val="24"/>
        </w:rPr>
        <w:t>μ</w:t>
      </w:r>
      <w:r>
        <w:rPr>
          <w:rFonts w:eastAsia="Times New Roman" w:cs="Times New Roman"/>
          <w:szCs w:val="24"/>
        </w:rPr>
        <w:t>ία τέτοια πρόθεση και σ’ αυτό το θέμα.</w:t>
      </w:r>
    </w:p>
    <w:p w14:paraId="22BFDE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w:t>
      </w:r>
      <w:r>
        <w:rPr>
          <w:rFonts w:eastAsia="Times New Roman" w:cs="Times New Roman"/>
          <w:szCs w:val="24"/>
        </w:rPr>
        <w:t>ουμε, λοιπόν, να κάνουμε με ένα πολυνομοσχέδιο, το οποίο εκτός από την αποσπασματικότητά του, εμπορεύεται στην ουσία την απελπισία μερίδας πολιτών με παρατάσεις, προσλήψεις και αναδρομικές παροχές. Παραβλέπει την ανάγκη για ουσιαστική συνεννόηση και διαβού</w:t>
      </w:r>
      <w:r>
        <w:rPr>
          <w:rFonts w:eastAsia="Times New Roman" w:cs="Times New Roman"/>
          <w:szCs w:val="24"/>
        </w:rPr>
        <w:t xml:space="preserve">λευση με την αυτοδιοίκηση για μια ουσιαστική και μακρόπνοη μεταρρύθμιση. Συντηρεί διαχρονικές παθογένειες, όχι σημερινές, αλλά διαχρονικές. Αυξάνει, αντί να μειώνει, τη γραφειοκρατία, όπως στην περίπτωση επαναφοράς του ΤΑΠ στη μεταβίβαση ακινήτων. </w:t>
      </w:r>
    </w:p>
    <w:p w14:paraId="22BFDE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λειτουργεί επιλεκτικά και διασπαστικά –θα εξηγήσω στη δευτερολογία μου επί των άρθρων- και προωθεί πελατειακά και συντεχνιακά σχήματα. Επιδίδεται –και περιορίζεται- σε μια επιδοματική πολιτική ανακύκλωσης της φτώχειας που επιτείνει τη διάσπαση των εργαζομ</w:t>
      </w:r>
      <w:r>
        <w:rPr>
          <w:rFonts w:eastAsia="Times New Roman" w:cs="Times New Roman"/>
          <w:szCs w:val="24"/>
        </w:rPr>
        <w:t xml:space="preserve">ένων, όπως στο άρθρο 98 που αφορά τις κατηγορίες του επιδόματος επικίνδυνης και ανθυγιεινής </w:t>
      </w:r>
      <w:r>
        <w:rPr>
          <w:rFonts w:eastAsia="Times New Roman" w:cs="Times New Roman"/>
          <w:szCs w:val="24"/>
        </w:rPr>
        <w:lastRenderedPageBreak/>
        <w:t xml:space="preserve">εργασίας, καθώς είναι εντελώς άγνωστα τα κριτήρια για το πώς επιλέγουμε τώρα ορισμένες κατηγορίες και όχι άλλες και με ορισμένα κραυγαλέα παραδείγματα. </w:t>
      </w:r>
    </w:p>
    <w:p w14:paraId="22BFDE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δεν</w:t>
      </w:r>
      <w:r>
        <w:rPr>
          <w:rFonts w:eastAsia="Times New Roman" w:cs="Times New Roman"/>
          <w:szCs w:val="24"/>
        </w:rPr>
        <w:t xml:space="preserve"> είναι κοστολογημένο και δεν παρέχει εξηγήσεις για το πώς θα χρηματοδοτηθεί. Προσθέτει ουσιαστικά στην έλλειψη αξιοπιστίας. Ταυτοχρόνως, θα δώσω ορισμένα παραδείγματα: Απαλλάσσονται από τον ΕΝΦΙΑ τα ακίνητα των ΟΤΑ πρώτου και δευτέρου βαθμού. Ωραία. Δεν απ</w:t>
      </w:r>
      <w:r>
        <w:rPr>
          <w:rFonts w:eastAsia="Times New Roman" w:cs="Times New Roman"/>
          <w:szCs w:val="24"/>
        </w:rPr>
        <w:t xml:space="preserve">αλλάσσονται από τον ΕΝΦΙΑ </w:t>
      </w:r>
      <w:r>
        <w:rPr>
          <w:rFonts w:eastAsia="Times New Roman" w:cs="Times New Roman"/>
          <w:szCs w:val="24"/>
        </w:rPr>
        <w:t>ι</w:t>
      </w:r>
      <w:r>
        <w:rPr>
          <w:rFonts w:eastAsia="Times New Roman" w:cs="Times New Roman"/>
          <w:szCs w:val="24"/>
        </w:rPr>
        <w:t xml:space="preserve">δρύματα, όπως το «Παιδικό Χωριό </w:t>
      </w:r>
      <w:r>
        <w:rPr>
          <w:rFonts w:eastAsia="Times New Roman" w:cs="Times New Roman"/>
          <w:szCs w:val="24"/>
          <w:lang w:val="en-US"/>
        </w:rPr>
        <w:t>SOS</w:t>
      </w:r>
      <w:r>
        <w:rPr>
          <w:rFonts w:eastAsia="Times New Roman" w:cs="Times New Roman"/>
          <w:szCs w:val="24"/>
        </w:rPr>
        <w:t xml:space="preserve">» ή άλλα που παρέχουν υπηρεσίες που θα έπρεπε να παρέχει το κράτος και που ούτε καν επιχορηγούνται από το κράτος. Με ποια λογική; Δεν χρειάζεται μια στάθμιση επιμέρους παραμέτρων; </w:t>
      </w:r>
    </w:p>
    <w:p w14:paraId="22BFDE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το</w:t>
      </w:r>
      <w:r>
        <w:rPr>
          <w:rFonts w:eastAsia="Times New Roman" w:cs="Times New Roman"/>
          <w:szCs w:val="24"/>
        </w:rPr>
        <w:t xml:space="preserve"> άρθρο 100, κύριε Σκουρλέτη, περί παύσης των πειθαρχικών και ποινικών διώξεων σε βάρος δημοτικών υπαλλήλων που δεν παρέδωσαν στοιχεία για τους εργαζόμενους των ΟΤΑ στο Υπουργείο με παράλληλη κατάργηση των σχετικών ρυθμίσεων</w:t>
      </w:r>
      <w:r>
        <w:rPr>
          <w:rFonts w:eastAsia="Times New Roman" w:cs="Times New Roman"/>
          <w:szCs w:val="24"/>
        </w:rPr>
        <w:t>. Ε</w:t>
      </w:r>
      <w:r>
        <w:rPr>
          <w:rFonts w:eastAsia="Times New Roman" w:cs="Times New Roman"/>
          <w:szCs w:val="24"/>
        </w:rPr>
        <w:t>λπίζω, κύριε Υπουργέ, να έχετε</w:t>
      </w:r>
      <w:r>
        <w:rPr>
          <w:rFonts w:eastAsia="Times New Roman" w:cs="Times New Roman"/>
          <w:szCs w:val="24"/>
        </w:rPr>
        <w:t xml:space="preserve"> διαβάσει την έκθεση της Επιστημονικής Υπηρεσίας της Βουλής για το συγκεκριμένο θέμα, γιατί σχετίζεται και με άλλα ζητήματα του δημόσιου διαλόγου.</w:t>
      </w:r>
    </w:p>
    <w:p w14:paraId="22BFDE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Διαβάζω από την έκθεση της Επιστημονικής Υπηρεσίας της Βουλής: «Επισημαίνεται ότι, εφόσον υφίστανται εκκρεμεί</w:t>
      </w:r>
      <w:r>
        <w:rPr>
          <w:rFonts w:eastAsia="Times New Roman" w:cs="Times New Roman"/>
          <w:szCs w:val="24"/>
        </w:rPr>
        <w:t>ς ποινικές διώξεις, με την νομοθετική παρέμβαση στην άσκηση της δικαστικής λειτουργίας θίγεται η αρχή της διάκρισης των λειτουργιών (άρθρο 26 του Συντάγματος)». Τα δικαστήρια είναι τα μόνα αρμόδια κατά την αρχή της διάκρισης των λειτουργιών να παύσουν ορισ</w:t>
      </w:r>
      <w:r>
        <w:rPr>
          <w:rFonts w:eastAsia="Times New Roman" w:cs="Times New Roman"/>
          <w:szCs w:val="24"/>
        </w:rPr>
        <w:t xml:space="preserve">τικώς την ποινική δίωξη. Για τη διάκριση των λειτουργιών, για το κράτος δικαίου για το οποίο συζητάμε, έρχεται η έκθεση της Επιστημονικής Υπηρεσίας της Βουλής και σας λέει ότι αυτό το οποίο κάνετε ουσιαστικά μ’ αυτή τη λογική είναι εκτός του Συντάγματος. </w:t>
      </w:r>
    </w:p>
    <w:p w14:paraId="22BFDE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Κυβέρνησή σας πριν από λίγο καιρό ήρθε με νομοσχέδιο και έκανε ακριβώς το αντίθετο. Στο νομοσχέδιο του ΟΑΣΘ ο κ. </w:t>
      </w:r>
      <w:proofErr w:type="spellStart"/>
      <w:r>
        <w:rPr>
          <w:rFonts w:eastAsia="Times New Roman" w:cs="Times New Roman"/>
          <w:szCs w:val="24"/>
        </w:rPr>
        <w:t>Σπίρτζης</w:t>
      </w:r>
      <w:proofErr w:type="spellEnd"/>
      <w:r>
        <w:rPr>
          <w:rFonts w:eastAsia="Times New Roman" w:cs="Times New Roman"/>
          <w:szCs w:val="24"/>
        </w:rPr>
        <w:t xml:space="preserve"> έβαλε φυλάκιση, στέρηση πολιτικών δικαιωμάτων και πρόστιμα. Τα έβαλε αυτά για όποιον παρεμποδίσει την εφαρμογή του δικού του νόμου.</w:t>
      </w:r>
    </w:p>
    <w:p w14:paraId="22BFDE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Εδώ πέρα, λοιπόν, έχουμε το ακριβώς αντίθετο. Έρχεστε και λέτε ότι δεν υπάρχει κανένα πρόβλημα και σας λέει η έκθεση της Επιστημονικής Υπηρεσίας της Βουλής ότι αυτό είναι έξω από τη λογική της διάκρισης των εξουσιών, η οποία είναι απαραίτητη. </w:t>
      </w:r>
      <w:r>
        <w:rPr>
          <w:rFonts w:eastAsia="Times New Roman" w:cs="Times New Roman"/>
          <w:szCs w:val="24"/>
        </w:rPr>
        <w:lastRenderedPageBreak/>
        <w:t>Εδώ η επιστήμ</w:t>
      </w:r>
      <w:r>
        <w:rPr>
          <w:rFonts w:eastAsia="Times New Roman" w:cs="Times New Roman"/>
          <w:szCs w:val="24"/>
        </w:rPr>
        <w:t xml:space="preserve">η σηκώνει τα χέρια ψηλά για τον τρόπο με τον λειτουργείτε. </w:t>
      </w:r>
    </w:p>
    <w:p w14:paraId="22BFDE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Σε κάτι μένετε σταθεροί, κύριε Υπουργέ. Απαλλάσσονται οι ιεροί ναοί από την υποχρέωση καταβολής των υποχρεωτικών τελών προς τους οικείους δήμους. Στο </w:t>
      </w:r>
      <w:r>
        <w:rPr>
          <w:rFonts w:eastAsia="Times New Roman" w:cs="Times New Roman"/>
          <w:szCs w:val="24"/>
        </w:rPr>
        <w:t>άρθρο 135 όσον αφορά στη σχέση κράτους-εκκλησί</w:t>
      </w:r>
      <w:r>
        <w:rPr>
          <w:rFonts w:eastAsia="Times New Roman" w:cs="Times New Roman"/>
          <w:szCs w:val="24"/>
        </w:rPr>
        <w:t>ας</w:t>
      </w:r>
      <w:r>
        <w:rPr>
          <w:rFonts w:eastAsia="Times New Roman" w:cs="Times New Roman"/>
          <w:szCs w:val="24"/>
        </w:rPr>
        <w:t xml:space="preserve">… </w:t>
      </w:r>
    </w:p>
    <w:p w14:paraId="22BFDEB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Εμείς το κάναμε αυτό;</w:t>
      </w:r>
    </w:p>
    <w:p w14:paraId="22BFDE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Δεν σας είπα ότι το κάνατε εσείς. Είμαι, νομίζω, προσεκτικός σε αυτά που λέω, κύριε Σκουρλέτη. Λέω ότι εσείς μένετε σταθεροί στη λογική η οποία έδιωξε </w:t>
      </w:r>
      <w:r>
        <w:rPr>
          <w:rFonts w:eastAsia="Times New Roman" w:cs="Times New Roman"/>
          <w:szCs w:val="24"/>
        </w:rPr>
        <w:t xml:space="preserve">τον κ. Φίλη από την Κυβέρνησή σας. Απλώς αυτό αναφέρω. Και λέω ότι σε αυτή τη λογική και σε αυτές τις δεσμεύσεις τις οποίες έχετε, σε αυτές μένετε σταθεροί. </w:t>
      </w:r>
    </w:p>
    <w:p w14:paraId="22BFDE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θέση η δική μας, κυρίες και κύριοι, είναι η οικονομική αυτοτέλεια της αυτοδιοίκησης με φορολογικ</w:t>
      </w:r>
      <w:r>
        <w:rPr>
          <w:rFonts w:eastAsia="Times New Roman" w:cs="Times New Roman"/>
          <w:szCs w:val="24"/>
        </w:rPr>
        <w:t>ή αποκέντρωση, εκδημοκρατισμό με τη συμμετοχή των πολιτών, αποτελεσματικότητα με το χτύπημα της γραφειοκρατίας, αναπτυξιακές δράσεις με αποτροπή του κοινωνικού αποκλεισμού και δίκτυο αλληλεγγύης και δικαιοσύνης, βέβαια, γιατί ακόμα και στους εργαζόμενους τ</w:t>
      </w:r>
      <w:r>
        <w:rPr>
          <w:rFonts w:eastAsia="Times New Roman" w:cs="Times New Roman"/>
          <w:szCs w:val="24"/>
        </w:rPr>
        <w:t xml:space="preserve">ης </w:t>
      </w:r>
      <w:r>
        <w:rPr>
          <w:rFonts w:eastAsia="Times New Roman" w:cs="Times New Roman"/>
          <w:szCs w:val="24"/>
        </w:rPr>
        <w:lastRenderedPageBreak/>
        <w:t>ΔΕΥΑ -και το είπαμε και εδώ πέρα- χρειάζεται αποκατάσταση. Έχουν πληγεί με τη δική πολιτική σας και με τις μειώσεις των μισθών και πρέπει, επιτέλους, να υπάρξει αποκατάσταση στους εργαζόμενους αυτούς. Και αυτό σας το έχουμε θέσει και εδώ πέρα δεν έχουμε</w:t>
      </w:r>
      <w:r>
        <w:rPr>
          <w:rFonts w:eastAsia="Times New Roman" w:cs="Times New Roman"/>
          <w:szCs w:val="24"/>
        </w:rPr>
        <w:t xml:space="preserve"> δει καμμ</w:t>
      </w:r>
      <w:r>
        <w:rPr>
          <w:rFonts w:eastAsia="Times New Roman" w:cs="Times New Roman"/>
          <w:szCs w:val="24"/>
        </w:rPr>
        <w:t>ία</w:t>
      </w:r>
      <w:r>
        <w:rPr>
          <w:rFonts w:eastAsia="Times New Roman" w:cs="Times New Roman"/>
          <w:szCs w:val="24"/>
        </w:rPr>
        <w:t xml:space="preserve"> ανταπόκριση.</w:t>
      </w:r>
    </w:p>
    <w:p w14:paraId="22BFDE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εστιάζουμε σε </w:t>
      </w:r>
      <w:proofErr w:type="spellStart"/>
      <w:r>
        <w:rPr>
          <w:rFonts w:eastAsia="Times New Roman" w:cs="Times New Roman"/>
          <w:szCs w:val="24"/>
        </w:rPr>
        <w:t>στοχευμένες</w:t>
      </w:r>
      <w:proofErr w:type="spellEnd"/>
      <w:r>
        <w:rPr>
          <w:rFonts w:eastAsia="Times New Roman" w:cs="Times New Roman"/>
          <w:szCs w:val="24"/>
        </w:rPr>
        <w:t xml:space="preserve"> πολιτικές, σε συνεργασία μεταξύ περιφερειών για την εφαρμογή κοινών πολιτικών με βάση κοινά χαρακτηριστικά, στην ανάδειξη των πλεονεκτημάτων ανά περιφέρεια και στον σχεδιασμό των αναγκαίων συνεργειών</w:t>
      </w:r>
      <w:r>
        <w:rPr>
          <w:rFonts w:eastAsia="Times New Roman" w:cs="Times New Roman"/>
          <w:szCs w:val="24"/>
        </w:rPr>
        <w:t xml:space="preserve"> στην ανάδειξη της περιφερειακής ταυτότητας κάθε περιφέρειας, στη συνεργασία και όχι στη σύγκρουση δημόσιου-ιδιωτικού τομέα, όπως από διαφορετική πλευρά επιδιώκ</w:t>
      </w:r>
      <w:r>
        <w:rPr>
          <w:rFonts w:eastAsia="Times New Roman" w:cs="Times New Roman"/>
          <w:szCs w:val="24"/>
        </w:rPr>
        <w:t>ουν</w:t>
      </w:r>
      <w:r>
        <w:rPr>
          <w:rFonts w:eastAsia="Times New Roman" w:cs="Times New Roman"/>
          <w:szCs w:val="24"/>
        </w:rPr>
        <w:t xml:space="preserve"> ΣΥΡΙΖΑ και Νέα Δημοκρατία, σύγκρουση υπέρ του ιδιωτικού στη Νέα Δημοκρατία, σύγκρουση υπέρ τ</w:t>
      </w:r>
      <w:r>
        <w:rPr>
          <w:rFonts w:eastAsia="Times New Roman" w:cs="Times New Roman"/>
          <w:szCs w:val="24"/>
        </w:rPr>
        <w:t xml:space="preserve">ου δημοσίου στον ΣΥΡΙΖΑ. Αυτό το οποίο απαιτείται είναι η αρμονική συνύπαρξη. </w:t>
      </w:r>
    </w:p>
    <w:p w14:paraId="22BFDE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αυτοδιοίκηση έχει το δυναμικό γι’ αυτή τη μετεξέλιξη. Ας μην ξεχνάμε ότι τα χρόνια της κρίσης η τοπική αυτοδιοίκηση κατάφερε να </w:t>
      </w:r>
      <w:proofErr w:type="spellStart"/>
      <w:r>
        <w:rPr>
          <w:rFonts w:eastAsia="Times New Roman" w:cs="Times New Roman"/>
          <w:szCs w:val="24"/>
        </w:rPr>
        <w:t>αντεπεξέλθει</w:t>
      </w:r>
      <w:proofErr w:type="spellEnd"/>
      <w:r>
        <w:rPr>
          <w:rFonts w:eastAsia="Times New Roman" w:cs="Times New Roman"/>
          <w:szCs w:val="24"/>
        </w:rPr>
        <w:t xml:space="preserve"> στις προκλήσεις και επιπλέον να απ</w:t>
      </w:r>
      <w:r>
        <w:rPr>
          <w:rFonts w:eastAsia="Times New Roman" w:cs="Times New Roman"/>
          <w:szCs w:val="24"/>
        </w:rPr>
        <w:t xml:space="preserve">οδείξει ότι μπορεί και στο κοινωνικό κομμάτι και στη στήριξη των πιο </w:t>
      </w:r>
      <w:r>
        <w:rPr>
          <w:rFonts w:eastAsia="Times New Roman" w:cs="Times New Roman"/>
          <w:szCs w:val="24"/>
        </w:rPr>
        <w:lastRenderedPageBreak/>
        <w:t xml:space="preserve">αδύναμων, αλλά και στο αναπτυξιακό και στην απορρόφηση πόρων του ΕΣΠΑ. </w:t>
      </w:r>
    </w:p>
    <w:p w14:paraId="22BFDE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δεν είμαστε θιασώτες στείρας κριτικής ούτε και μηδενισμού. Όμως δεν μπορούμε να μην επισημάνουμε ότι έχετε εγ</w:t>
      </w:r>
      <w:r>
        <w:rPr>
          <w:rFonts w:eastAsia="Times New Roman" w:cs="Times New Roman"/>
          <w:szCs w:val="24"/>
        </w:rPr>
        <w:t xml:space="preserve">γενείς δυσκολίες τόσο στον σχεδιασμό όσο και στην κατανόηση και υλοποίηση μεταρρυθμίσεων. Δεν έχετε μεταρρυθμιστική νοοτροπία. Γι’ αυτό, αντί αυτού, τι κάνετε; Παρατείνετε, προσλαμβάνετε χωρίς σχέδιο, χωρίς διαβούλευση. </w:t>
      </w:r>
    </w:p>
    <w:p w14:paraId="22BFDE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Συνολικά αυτό το νομοσχέδιο δεν είν</w:t>
      </w:r>
      <w:r>
        <w:rPr>
          <w:rFonts w:eastAsia="Times New Roman" w:cs="Times New Roman"/>
          <w:szCs w:val="24"/>
        </w:rPr>
        <w:t>αι κάτι από τα πολύ παλιά, είναι πιο παλιό και από τα παλιά, η πελατειακή λογική του</w:t>
      </w:r>
      <w:r>
        <w:rPr>
          <w:rFonts w:eastAsia="Times New Roman" w:cs="Times New Roman"/>
          <w:szCs w:val="24"/>
        </w:rPr>
        <w:t>. Υπάρχουν</w:t>
      </w:r>
      <w:r>
        <w:rPr>
          <w:rFonts w:eastAsia="Times New Roman" w:cs="Times New Roman"/>
          <w:szCs w:val="24"/>
        </w:rPr>
        <w:t xml:space="preserve"> ορισμένες θετικές ρυθμίσεις, στις οποίες εμείς έχουμε πει ότι πρέπει να λυθούν τα αυτά τα προβλήματα, αλλά με έναν σχεδιασμό.</w:t>
      </w:r>
    </w:p>
    <w:p w14:paraId="22BFDE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Επιμένετε ότι έχετε εφαρμόσει έναν εξαντλητικό διάλογο. Μα, έτσι είναι ο εξαντλητικός διάλογος, απλώς με </w:t>
      </w:r>
      <w:proofErr w:type="spellStart"/>
      <w:r>
        <w:rPr>
          <w:rFonts w:eastAsia="Times New Roman" w:cs="Times New Roman"/>
          <w:szCs w:val="24"/>
        </w:rPr>
        <w:t>μικροδιευθετήσεις</w:t>
      </w:r>
      <w:proofErr w:type="spellEnd"/>
      <w:r>
        <w:rPr>
          <w:rFonts w:eastAsia="Times New Roman" w:cs="Times New Roman"/>
          <w:szCs w:val="24"/>
        </w:rPr>
        <w:t>; Πρόσφατα, στην προσπάθειά σας να υπερασπιστείτε το νομοσχέδιό σας, δηλώσατε ότι δεκάδες εύλογα αιτήματα της αυτοδιοίκησης γίνονται α</w:t>
      </w:r>
      <w:r>
        <w:rPr>
          <w:rFonts w:eastAsia="Times New Roman" w:cs="Times New Roman"/>
          <w:szCs w:val="24"/>
        </w:rPr>
        <w:t xml:space="preserve">ποδεκτά, σε μια προσπάθεια </w:t>
      </w:r>
      <w:proofErr w:type="spellStart"/>
      <w:r>
        <w:rPr>
          <w:rFonts w:eastAsia="Times New Roman" w:cs="Times New Roman"/>
          <w:szCs w:val="24"/>
        </w:rPr>
        <w:t>εξορθολογισμού</w:t>
      </w:r>
      <w:proofErr w:type="spellEnd"/>
      <w:r>
        <w:rPr>
          <w:rFonts w:eastAsia="Times New Roman" w:cs="Times New Roman"/>
          <w:szCs w:val="24"/>
        </w:rPr>
        <w:t xml:space="preserve"> της λειτουργίας των φορέων με ιδιαίτερη σπουδή, </w:t>
      </w:r>
      <w:r>
        <w:rPr>
          <w:rFonts w:eastAsia="Times New Roman"/>
          <w:bCs/>
        </w:rPr>
        <w:t>προκειμένου να</w:t>
      </w:r>
      <w:r>
        <w:rPr>
          <w:rFonts w:eastAsia="Times New Roman" w:cs="Times New Roman"/>
          <w:szCs w:val="24"/>
        </w:rPr>
        <w:t xml:space="preserve"> αποφευχθούν αστοχίες, αδικίες και γενικεύσεις. Μα, </w:t>
      </w:r>
      <w:r>
        <w:rPr>
          <w:rFonts w:eastAsia="Times New Roman" w:cs="Times New Roman"/>
          <w:szCs w:val="24"/>
        </w:rPr>
        <w:lastRenderedPageBreak/>
        <w:t>πραγματικά νομίζετε ότι δεν κατανοούμε τι γίνεται; Κάποια εύλογα αιτήματα ικανοποιούνται, μόνο που α</w:t>
      </w:r>
      <w:r>
        <w:rPr>
          <w:rFonts w:eastAsia="Times New Roman" w:cs="Times New Roman"/>
          <w:szCs w:val="24"/>
        </w:rPr>
        <w:t xml:space="preserve">υτά αποτελούν αποσπασματική αντιμετώπιση και βεβαίως, δεν μεταρρυθμίζουν την τοπική αυτοδιοίκηση. </w:t>
      </w:r>
    </w:p>
    <w:p w14:paraId="22BFDE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Αναρωτηθήκατε γιατί είναι ρουσφέτι η παροχή στους εργαζομένους καθαριότητας μέσων ατομικής προστασίας. Κανείς δεν σας είπε ότι αυτή η παροχή αποτελεί ρουσφέτ</w:t>
      </w:r>
      <w:r>
        <w:rPr>
          <w:rFonts w:eastAsia="Times New Roman" w:cs="Times New Roman"/>
          <w:szCs w:val="24"/>
        </w:rPr>
        <w:t>ι, αντίθετα επιβάλλεται. Εκείνο που προκαλεί προβληματισμό, είναι ο τρόπος που το κάνετε. Προβληματισμό δημιουργεί ότι για τα έτη 2012 με 2016 θα γίνει αποτίμηση σε χρήμα και θα αποδοθεί υπό προϋποθέσεις, μεταξύ των οποίων και η ύπαρξη πιστώσεων. Δηλαδή τά</w:t>
      </w:r>
      <w:r>
        <w:rPr>
          <w:rFonts w:eastAsia="Times New Roman" w:cs="Times New Roman"/>
          <w:szCs w:val="24"/>
        </w:rPr>
        <w:t>ζετε, αλλά μπορεί και να μην το πραγματοποιήσετε λόγω έλλειψης πιστώσεων. Αυτό δεν λέγεται εμπαιγμός; Για να μην αναφερθούμε στο ότι δεν διευκρινίζετε στο πώς θα γίνει αυτή η αποτίμηση και πότε.</w:t>
      </w:r>
    </w:p>
    <w:p w14:paraId="22BFDE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Έχετε αναρωτηθεί αν είναι ρουσφέτι η επέκταση παροχής </w:t>
      </w:r>
      <w:r>
        <w:rPr>
          <w:rFonts w:eastAsia="Times New Roman" w:cs="Times New Roman"/>
          <w:szCs w:val="24"/>
        </w:rPr>
        <w:t>επιδόματος ανθυγιεινής εργασίας, εφόσον αυτό προκύπτει από τους πραγματικός όρους απασχόλησης στη συγκεκριμένη θέση</w:t>
      </w:r>
      <w:r>
        <w:rPr>
          <w:rFonts w:eastAsia="Times New Roman" w:cs="Times New Roman"/>
          <w:szCs w:val="24"/>
        </w:rPr>
        <w:t>.</w:t>
      </w:r>
      <w:r>
        <w:rPr>
          <w:rFonts w:eastAsia="Times New Roman" w:cs="Times New Roman"/>
          <w:szCs w:val="24"/>
        </w:rPr>
        <w:t xml:space="preserve"> Όχι βέβαια, δεν είναι. Ρουσφέτι γίνεται από τη στιγμή που δεν </w:t>
      </w:r>
      <w:r>
        <w:rPr>
          <w:rFonts w:eastAsia="Times New Roman" w:cs="Times New Roman"/>
          <w:szCs w:val="24"/>
        </w:rPr>
        <w:lastRenderedPageBreak/>
        <w:t>προκύπτει από τους πραγματικούς όρους απασχόλησης στη συγκεκριμένη θέση και π</w:t>
      </w:r>
      <w:r>
        <w:rPr>
          <w:rFonts w:eastAsia="Times New Roman" w:cs="Times New Roman"/>
          <w:szCs w:val="24"/>
        </w:rPr>
        <w:t>ου σε κάθε περίπτωση δεν μας διευκρινίζονται τα κριτήρια που χρησιμοποιείτε.</w:t>
      </w:r>
    </w:p>
    <w:p w14:paraId="22BFDEC2"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Δηλώσατε πρόσφατα, κύριε Υπουργέ, ότι αυτή η πολιτική εκ μέρους της Αντιπολίτευσης δεν μας κάμπτει για να γυρί</w:t>
      </w:r>
      <w:r>
        <w:rPr>
          <w:rFonts w:eastAsia="Times New Roman" w:cs="Times New Roman"/>
          <w:color w:val="000000"/>
          <w:szCs w:val="24"/>
        </w:rPr>
        <w:t>σ</w:t>
      </w:r>
      <w:r>
        <w:rPr>
          <w:rFonts w:eastAsia="Times New Roman" w:cs="Times New Roman"/>
          <w:color w:val="000000"/>
          <w:szCs w:val="24"/>
        </w:rPr>
        <w:t>ει σελίδα ο τόπος. Ειλικρινά, πιστεύετε ότι με τον τρόπο αυτό γυρίζε</w:t>
      </w:r>
      <w:r>
        <w:rPr>
          <w:rFonts w:eastAsia="Times New Roman" w:cs="Times New Roman"/>
          <w:color w:val="000000"/>
          <w:szCs w:val="24"/>
        </w:rPr>
        <w:t xml:space="preserve">ι σελίδα ο τόπος; </w:t>
      </w:r>
    </w:p>
    <w:p w14:paraId="22BFDEC3"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Κλείνω, κύριε Πρόεδρε, και ευχαριστώ για τη</w:t>
      </w:r>
      <w:r>
        <w:rPr>
          <w:rFonts w:eastAsia="Times New Roman" w:cs="Times New Roman"/>
          <w:color w:val="000000"/>
          <w:szCs w:val="24"/>
        </w:rPr>
        <w:t>ν</w:t>
      </w:r>
      <w:r>
        <w:rPr>
          <w:rFonts w:eastAsia="Times New Roman" w:cs="Times New Roman"/>
          <w:color w:val="000000"/>
          <w:szCs w:val="24"/>
        </w:rPr>
        <w:t xml:space="preserve"> ανοχή.</w:t>
      </w:r>
    </w:p>
    <w:p w14:paraId="22BFDEC4"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Και επειδή αναφερθήκατε σε δημόσιες εμφανίσεις σας, θα θέλαμε και εδώ μια τοποθέτηση για το θέμα της μετάθεσης των </w:t>
      </w:r>
      <w:proofErr w:type="spellStart"/>
      <w:r>
        <w:rPr>
          <w:rFonts w:eastAsia="Times New Roman" w:cs="Times New Roman"/>
          <w:color w:val="000000"/>
          <w:szCs w:val="24"/>
        </w:rPr>
        <w:t>αυτοδιοικητικών</w:t>
      </w:r>
      <w:proofErr w:type="spellEnd"/>
      <w:r>
        <w:rPr>
          <w:rFonts w:eastAsia="Times New Roman" w:cs="Times New Roman"/>
          <w:color w:val="000000"/>
          <w:szCs w:val="24"/>
        </w:rPr>
        <w:t xml:space="preserve"> εκλογών. Θέλω να πείτε και στην Ολομέλεια ποια είναι η</w:t>
      </w:r>
      <w:r>
        <w:rPr>
          <w:rFonts w:eastAsia="Times New Roman" w:cs="Times New Roman"/>
          <w:color w:val="000000"/>
          <w:szCs w:val="24"/>
        </w:rPr>
        <w:t xml:space="preserve"> θέση σας για το συγκεκριμένο θέμα. Γιατί σας άκουσα με μία επιχειρηματολογία ότι θα μεταθέσετε τις </w:t>
      </w:r>
      <w:proofErr w:type="spellStart"/>
      <w:r>
        <w:rPr>
          <w:rFonts w:eastAsia="Times New Roman" w:cs="Times New Roman"/>
          <w:color w:val="000000"/>
          <w:szCs w:val="24"/>
        </w:rPr>
        <w:t>αυτοδιοικητικές</w:t>
      </w:r>
      <w:proofErr w:type="spellEnd"/>
      <w:r>
        <w:rPr>
          <w:rFonts w:eastAsia="Times New Roman" w:cs="Times New Roman"/>
          <w:color w:val="000000"/>
          <w:szCs w:val="24"/>
        </w:rPr>
        <w:t xml:space="preserve"> εκλογές από την άνοιξη για το φθινόπωρο, για να μην πέσουν μαζί με τις </w:t>
      </w:r>
      <w:r>
        <w:rPr>
          <w:rFonts w:eastAsia="Times New Roman" w:cs="Times New Roman"/>
          <w:color w:val="000000"/>
          <w:szCs w:val="24"/>
        </w:rPr>
        <w:t>ε</w:t>
      </w:r>
      <w:r>
        <w:rPr>
          <w:rFonts w:eastAsia="Times New Roman" w:cs="Times New Roman"/>
          <w:color w:val="000000"/>
          <w:szCs w:val="24"/>
        </w:rPr>
        <w:t>υρωεκλογές. Ο κ. Τσίπρας διαβεβαιώνει ότι το φθινόπωρο θα γίνουν εθν</w:t>
      </w:r>
      <w:r>
        <w:rPr>
          <w:rFonts w:eastAsia="Times New Roman" w:cs="Times New Roman"/>
          <w:color w:val="000000"/>
          <w:szCs w:val="24"/>
        </w:rPr>
        <w:t xml:space="preserve">ικές εκλογές, εκτός εάν υπάρχει κανένα άλλο σχέδιο και τις μεταθέτετε για να γίνουν μαζί με τις εθνικές εκλογές το φθινόπωρο. Με λίγα λόγια, να ενημερώσετε για το ποια είναι η άποψή σας </w:t>
      </w:r>
      <w:r>
        <w:rPr>
          <w:rFonts w:eastAsia="Times New Roman" w:cs="Times New Roman"/>
          <w:color w:val="000000"/>
          <w:szCs w:val="24"/>
        </w:rPr>
        <w:t>σ</w:t>
      </w:r>
      <w:r>
        <w:rPr>
          <w:rFonts w:eastAsia="Times New Roman" w:cs="Times New Roman"/>
          <w:color w:val="000000"/>
          <w:szCs w:val="24"/>
        </w:rPr>
        <w:t>το</w:t>
      </w:r>
      <w:r>
        <w:rPr>
          <w:rFonts w:eastAsia="Times New Roman" w:cs="Times New Roman"/>
          <w:color w:val="000000"/>
          <w:szCs w:val="24"/>
        </w:rPr>
        <w:t xml:space="preserve"> συγκεκριμένο θέμα. </w:t>
      </w:r>
    </w:p>
    <w:p w14:paraId="22BFDEC5"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Η δική μου θέση, βέβαια, είναι ότι στο τέλος θ</w:t>
      </w:r>
      <w:r>
        <w:rPr>
          <w:rFonts w:eastAsia="Times New Roman" w:cs="Times New Roman"/>
          <w:color w:val="000000"/>
          <w:szCs w:val="24"/>
        </w:rPr>
        <w:t>α κάνει ό,τι επιθυμεί στο συγκεκριμένο ζήτημα, όπως και σε άλλα θέματα, ο κ. Τσίπρας. Πιθανόν να αγνοήσει ακόμα και τη δική σας τοποθέτηση και εισήγηση σε αυτό το θέμα και αναλόγως πώς συμφέρει εκείνη τη στιγμή η κατάσταση με το να πετύχει τη μικρότερη ήττ</w:t>
      </w:r>
      <w:r>
        <w:rPr>
          <w:rFonts w:eastAsia="Times New Roman" w:cs="Times New Roman"/>
          <w:color w:val="000000"/>
          <w:szCs w:val="24"/>
        </w:rPr>
        <w:t xml:space="preserve">α στην εκλογική αναμέτρηση, θα κάνει ό,τι τον συμφέρει. Συνεπώς καλό είναι να κρατάμε μικρό καλάθι όλοι μας στο </w:t>
      </w:r>
      <w:r>
        <w:rPr>
          <w:rFonts w:eastAsia="Times New Roman" w:cs="Times New Roman"/>
          <w:color w:val="000000"/>
          <w:szCs w:val="24"/>
        </w:rPr>
        <w:t>συγκεκριμένο</w:t>
      </w:r>
      <w:r>
        <w:rPr>
          <w:rFonts w:eastAsia="Times New Roman" w:cs="Times New Roman"/>
          <w:color w:val="000000"/>
          <w:szCs w:val="24"/>
        </w:rPr>
        <w:t xml:space="preserve"> θέμα. </w:t>
      </w:r>
    </w:p>
    <w:p w14:paraId="22BFDE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πρόβλημα, λοιπόν, κλείνοντας, είναι ότι με τη στρατηγική αυτή και με τις τακτικές που χρησιμοποιείτ</w:t>
      </w:r>
      <w:r>
        <w:rPr>
          <w:rFonts w:eastAsia="Times New Roman" w:cs="Times New Roman"/>
          <w:szCs w:val="24"/>
        </w:rPr>
        <w:t>ε</w:t>
      </w:r>
      <w:r>
        <w:rPr>
          <w:rFonts w:eastAsia="Times New Roman" w:cs="Times New Roman"/>
          <w:szCs w:val="24"/>
        </w:rPr>
        <w:t xml:space="preserve"> δεν αλλάζει σελίδα ο</w:t>
      </w:r>
      <w:r>
        <w:rPr>
          <w:rFonts w:eastAsia="Times New Roman" w:cs="Times New Roman"/>
          <w:szCs w:val="24"/>
        </w:rPr>
        <w:t xml:space="preserve"> τόπος. Ο τόπος γυρνά προς τα πίσω. Και αυτό το έχει πάρει είδηση ο κόσμος. Αυτό είναι το μόνο σίγουρο. </w:t>
      </w:r>
    </w:p>
    <w:p w14:paraId="22BFDE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DEC8"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w:t>
      </w:r>
      <w:r>
        <w:rPr>
          <w:rFonts w:eastAsia="Times New Roman" w:cs="Times New Roman"/>
          <w:szCs w:val="24"/>
        </w:rPr>
        <w:t>Κ</w:t>
      </w:r>
      <w:r>
        <w:rPr>
          <w:rFonts w:eastAsia="Times New Roman" w:cs="Times New Roman"/>
          <w:szCs w:val="24"/>
        </w:rPr>
        <w:t xml:space="preserve">οινοβουλευτικό </w:t>
      </w:r>
      <w:r>
        <w:rPr>
          <w:rFonts w:eastAsia="Times New Roman" w:cs="Times New Roman"/>
          <w:szCs w:val="24"/>
        </w:rPr>
        <w:t>Ε</w:t>
      </w:r>
      <w:r>
        <w:rPr>
          <w:rFonts w:eastAsia="Times New Roman" w:cs="Times New Roman"/>
          <w:szCs w:val="24"/>
        </w:rPr>
        <w:t xml:space="preserve">κπρόσωπο της Δημοκρατικής Συμπαράταξης. </w:t>
      </w:r>
    </w:p>
    <w:p w14:paraId="22BFDEC9"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Τον λόγο έχει ο κ. Ηλίας Καμα</w:t>
      </w:r>
      <w:r>
        <w:rPr>
          <w:rFonts w:eastAsia="Times New Roman" w:cs="Times New Roman"/>
          <w:color w:val="000000"/>
          <w:szCs w:val="24"/>
        </w:rPr>
        <w:t>τερός από το ΣΥΡ</w:t>
      </w:r>
      <w:r>
        <w:rPr>
          <w:rFonts w:eastAsia="Times New Roman" w:cs="Times New Roman"/>
          <w:color w:val="000000"/>
          <w:szCs w:val="24"/>
          <w:lang w:val="en-US"/>
        </w:rPr>
        <w:t>I</w:t>
      </w:r>
      <w:r>
        <w:rPr>
          <w:rFonts w:eastAsia="Times New Roman" w:cs="Times New Roman"/>
          <w:color w:val="000000"/>
          <w:szCs w:val="24"/>
        </w:rPr>
        <w:t xml:space="preserve">ΖΑ. </w:t>
      </w:r>
    </w:p>
    <w:p w14:paraId="22BFDECA"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Ορίστε, κύριε Καματερέ, έχετε το λόγο για επτά λεπτά. </w:t>
      </w:r>
    </w:p>
    <w:p w14:paraId="22BFDECB"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ΗΛΙΑΣ ΚΑΜΑΤΕΡΟΣ:</w:t>
      </w:r>
      <w:r>
        <w:rPr>
          <w:rFonts w:eastAsia="Times New Roman" w:cs="Times New Roman"/>
          <w:color w:val="000000"/>
          <w:szCs w:val="24"/>
        </w:rPr>
        <w:t xml:space="preserve"> Κύριε Πρόεδρε, κουράγιο στα νέα σας καθήκοντα. </w:t>
      </w:r>
    </w:p>
    <w:p w14:paraId="22BFDECC"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Ευχαριστώ πολύ. Να είστε καλά.</w:t>
      </w:r>
    </w:p>
    <w:p w14:paraId="22BFDECD"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b/>
          <w:color w:val="000000"/>
          <w:szCs w:val="24"/>
        </w:rPr>
        <w:t xml:space="preserve">ΗΛΙΑΣ ΚΑΜΑΤΕΡΟΣ: </w:t>
      </w:r>
      <w:r>
        <w:rPr>
          <w:rFonts w:eastAsia="Times New Roman" w:cs="Times New Roman"/>
          <w:color w:val="000000"/>
          <w:szCs w:val="24"/>
        </w:rPr>
        <w:t xml:space="preserve">Κυρίες και κύριοι, επιτρέψτε μου </w:t>
      </w:r>
      <w:r>
        <w:rPr>
          <w:rFonts w:eastAsia="Times New Roman" w:cs="Times New Roman"/>
          <w:color w:val="000000"/>
          <w:szCs w:val="24"/>
        </w:rPr>
        <w:t xml:space="preserve">να ξεκινήσω με μία σύντομη αναφορά στην τροπολογία την οποία καταθέσαμε εγώ και η </w:t>
      </w:r>
      <w:proofErr w:type="spellStart"/>
      <w:r>
        <w:rPr>
          <w:rFonts w:eastAsia="Times New Roman" w:cs="Times New Roman"/>
          <w:color w:val="000000"/>
          <w:szCs w:val="24"/>
        </w:rPr>
        <w:t>συναδέλφισσα</w:t>
      </w:r>
      <w:proofErr w:type="spellEnd"/>
      <w:r>
        <w:rPr>
          <w:rFonts w:eastAsia="Times New Roman" w:cs="Times New Roman"/>
          <w:color w:val="000000"/>
          <w:szCs w:val="24"/>
        </w:rPr>
        <w:t>, η κ</w:t>
      </w:r>
      <w:r>
        <w:rPr>
          <w:rFonts w:eastAsia="Times New Roman" w:cs="Times New Roman"/>
          <w:color w:val="000000"/>
          <w:szCs w:val="24"/>
        </w:rPr>
        <w:t>.</w:t>
      </w:r>
      <w:r>
        <w:rPr>
          <w:rFonts w:eastAsia="Times New Roman" w:cs="Times New Roman"/>
          <w:color w:val="000000"/>
          <w:szCs w:val="24"/>
        </w:rPr>
        <w:t xml:space="preserve"> Αφροδίτη </w:t>
      </w:r>
      <w:proofErr w:type="spellStart"/>
      <w:r>
        <w:rPr>
          <w:rFonts w:eastAsia="Times New Roman" w:cs="Times New Roman"/>
          <w:color w:val="000000"/>
          <w:szCs w:val="24"/>
        </w:rPr>
        <w:t>Θεοπεφτάτου</w:t>
      </w:r>
      <w:proofErr w:type="spellEnd"/>
      <w:r>
        <w:rPr>
          <w:rFonts w:eastAsia="Times New Roman" w:cs="Times New Roman"/>
          <w:color w:val="000000"/>
          <w:szCs w:val="24"/>
        </w:rPr>
        <w:t xml:space="preserve"> που έχει εμπειρία από τον σεισμό στη Κεφαλονιά. Την αποδέχθηκε ο κύριος Υπουργός. Χρειάζεται μία νομοθετική ρύθμιση για να μπορέσει να</w:t>
      </w:r>
      <w:r>
        <w:rPr>
          <w:rFonts w:eastAsia="Times New Roman" w:cs="Times New Roman"/>
          <w:color w:val="000000"/>
          <w:szCs w:val="24"/>
        </w:rPr>
        <w:t xml:space="preserve"> γίνει αποδεκτή η δωρεά της Περιφέρειας Αττικής προς την Περιφέρεια Νοτίου Αιγαίου, για την αποκατάσταση ζημιών λόγω του σεισμού στην Κω. Κάνω ιδιαίτερη αναφορά, παρ</w:t>
      </w:r>
      <w:r>
        <w:rPr>
          <w:rFonts w:eastAsia="Times New Roman" w:cs="Times New Roman"/>
          <w:color w:val="000000"/>
          <w:szCs w:val="24"/>
        </w:rPr>
        <w:t xml:space="preserve">’ </w:t>
      </w:r>
      <w:r>
        <w:rPr>
          <w:rFonts w:eastAsia="Times New Roman" w:cs="Times New Roman"/>
          <w:color w:val="000000"/>
          <w:szCs w:val="24"/>
        </w:rPr>
        <w:t>όλο που ο κύριος Υπουργός αποδέχθηκε την ρύθμιση, γιατί νομίζω ότι έχει ιδιαίτερη σημασία</w:t>
      </w:r>
      <w:r>
        <w:rPr>
          <w:rFonts w:eastAsia="Times New Roman" w:cs="Times New Roman"/>
          <w:color w:val="000000"/>
          <w:szCs w:val="24"/>
        </w:rPr>
        <w:t xml:space="preserve"> να τονίσουμε εδώ τον τρόπο με τον οποίο αντιδρά και λειτουργεί η Περιφέρεια Αττικής και προσωπικά η Περιφερειάρχης κ</w:t>
      </w:r>
      <w:r>
        <w:rPr>
          <w:rFonts w:eastAsia="Times New Roman" w:cs="Times New Roman"/>
          <w:color w:val="000000"/>
          <w:szCs w:val="24"/>
        </w:rPr>
        <w:t>.</w:t>
      </w:r>
      <w:r>
        <w:rPr>
          <w:rFonts w:eastAsia="Times New Roman" w:cs="Times New Roman"/>
          <w:color w:val="000000"/>
          <w:szCs w:val="24"/>
        </w:rPr>
        <w:t xml:space="preserve"> Ρένα Δούρου, η οποία χωρίς θόρυβο έχει βοηθήσει κι άλλες φορές και πάντα βοηθάει -και αυτό είναι παράδειγμα προς μίμηση αλληλεγγύης- άλλε</w:t>
      </w:r>
      <w:r>
        <w:rPr>
          <w:rFonts w:eastAsia="Times New Roman" w:cs="Times New Roman"/>
          <w:color w:val="000000"/>
          <w:szCs w:val="24"/>
        </w:rPr>
        <w:t xml:space="preserve">ς </w:t>
      </w:r>
      <w:r>
        <w:rPr>
          <w:rFonts w:eastAsia="Times New Roman" w:cs="Times New Roman"/>
          <w:color w:val="000000"/>
          <w:szCs w:val="24"/>
        </w:rPr>
        <w:t>π</w:t>
      </w:r>
      <w:r>
        <w:rPr>
          <w:rFonts w:eastAsia="Times New Roman" w:cs="Times New Roman"/>
          <w:color w:val="000000"/>
          <w:szCs w:val="24"/>
        </w:rPr>
        <w:t>εριφέρειες όταν το χρειαστούν και όχι μόνο με μέσα, προσωπικό κ</w:t>
      </w:r>
      <w:r>
        <w:rPr>
          <w:rFonts w:eastAsia="Times New Roman" w:cs="Times New Roman"/>
          <w:color w:val="000000"/>
          <w:szCs w:val="24"/>
        </w:rPr>
        <w:t>.</w:t>
      </w:r>
      <w:r>
        <w:rPr>
          <w:rFonts w:eastAsia="Times New Roman" w:cs="Times New Roman"/>
          <w:color w:val="000000"/>
          <w:szCs w:val="24"/>
        </w:rPr>
        <w:t xml:space="preserve">λπ., που συνήθως γίνεται, αλλά και οικονομικά. Το ίδιο έκανε και </w:t>
      </w:r>
      <w:r>
        <w:rPr>
          <w:rFonts w:eastAsia="Times New Roman" w:cs="Times New Roman"/>
          <w:color w:val="000000"/>
          <w:szCs w:val="24"/>
        </w:rPr>
        <w:t xml:space="preserve">για </w:t>
      </w:r>
      <w:r>
        <w:rPr>
          <w:rFonts w:eastAsia="Times New Roman" w:cs="Times New Roman"/>
          <w:color w:val="000000"/>
          <w:szCs w:val="24"/>
        </w:rPr>
        <w:t>την Κεφαλονιά. Το ίδιο έκανε και για την Μυτιλήνη. Και νομίζω ότι τέτοια ζητήματα πρέπει να τα αναδεικνύουμε.</w:t>
      </w:r>
      <w:r>
        <w:rPr>
          <w:rFonts w:eastAsia="Times New Roman" w:cs="Times New Roman"/>
          <w:b/>
          <w:color w:val="000000"/>
          <w:szCs w:val="24"/>
        </w:rPr>
        <w:t xml:space="preserve"> </w:t>
      </w:r>
    </w:p>
    <w:p w14:paraId="22BFDECE"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Γενικά γι</w:t>
      </w:r>
      <w:r>
        <w:rPr>
          <w:rFonts w:eastAsia="Times New Roman" w:cs="Times New Roman"/>
          <w:color w:val="000000"/>
          <w:szCs w:val="24"/>
        </w:rPr>
        <w:t xml:space="preserve">α το νομοσχέδιο, αγαπητοί συνάδελφοι και </w:t>
      </w:r>
      <w:proofErr w:type="spellStart"/>
      <w:r>
        <w:rPr>
          <w:rFonts w:eastAsia="Times New Roman" w:cs="Times New Roman"/>
          <w:color w:val="000000"/>
          <w:szCs w:val="24"/>
        </w:rPr>
        <w:t>συναδέλφισσες</w:t>
      </w:r>
      <w:proofErr w:type="spellEnd"/>
      <w:r>
        <w:rPr>
          <w:rFonts w:eastAsia="Times New Roman" w:cs="Times New Roman"/>
          <w:color w:val="000000"/>
          <w:szCs w:val="24"/>
        </w:rPr>
        <w:t>, νομίζω ότι κανείς δεν έχει να αντιτάξει αρνητικά και αυτό φαίνεται και από την εγγραφή των ομιλητών στην κατάσταση. Για όσους πρόσεξαν ή για όσους δεν ξέρουν, μόνο δύο ομιλητές έχουν γραφτεί από τη Νέ</w:t>
      </w:r>
      <w:r>
        <w:rPr>
          <w:rFonts w:eastAsia="Times New Roman" w:cs="Times New Roman"/>
          <w:color w:val="000000"/>
          <w:szCs w:val="24"/>
        </w:rPr>
        <w:t xml:space="preserve">α Δημοκρατία, ένας από τα άλλα κόμματα σχεδόν και κανένας από κάποια άλλα κόμματα. Αυτό δείχνει νομίζω τη γενικότερη αποδοχή του νομοσχεδίου που έρχεται να ικανοποιήσει αιτήματα πολλών ετών των ΟΤΑ και εργαζομένων. </w:t>
      </w:r>
    </w:p>
    <w:p w14:paraId="22BFDECF"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Όσον αφορά στην ουσία του νομοσχεδίου</w:t>
      </w:r>
      <w:r>
        <w:rPr>
          <w:rFonts w:eastAsia="Times New Roman" w:cs="Times New Roman"/>
          <w:color w:val="000000"/>
          <w:szCs w:val="24"/>
        </w:rPr>
        <w:t>, θ</w:t>
      </w:r>
      <w:r>
        <w:rPr>
          <w:rFonts w:eastAsia="Times New Roman" w:cs="Times New Roman"/>
          <w:color w:val="000000"/>
          <w:szCs w:val="24"/>
        </w:rPr>
        <w:t xml:space="preserve">α ξεκινήσω </w:t>
      </w:r>
      <w:r>
        <w:rPr>
          <w:rFonts w:eastAsia="Times New Roman" w:cs="Times New Roman"/>
          <w:color w:val="000000"/>
          <w:szCs w:val="24"/>
        </w:rPr>
        <w:t xml:space="preserve">πάλι από ένα άρθρο, το </w:t>
      </w:r>
      <w:r>
        <w:rPr>
          <w:rFonts w:eastAsia="Times New Roman" w:cs="Times New Roman"/>
          <w:color w:val="000000"/>
          <w:szCs w:val="24"/>
        </w:rPr>
        <w:t xml:space="preserve">οποίο </w:t>
      </w:r>
      <w:r>
        <w:rPr>
          <w:rFonts w:eastAsia="Times New Roman" w:cs="Times New Roman"/>
          <w:color w:val="000000"/>
          <w:szCs w:val="24"/>
        </w:rPr>
        <w:t>ίσως να μη χρειαζόταν να το αναφέρουμε. Είναι το άρθρο 57, που δίνει τη δυνατότητα στους δήμους να διαγράψουν τα βεβαιωμένα οφέλη στο δημοτικό φόρο Δωδεκανήσου. Είναι ένας φόρος ο οποίος είχε μπει πάρα πολύ παλιά, αμ</w:t>
      </w:r>
      <w:r>
        <w:rPr>
          <w:rFonts w:eastAsia="Times New Roman" w:cs="Times New Roman"/>
          <w:color w:val="000000"/>
          <w:szCs w:val="24"/>
        </w:rPr>
        <w:t xml:space="preserve">έσως μετά την απελευθέρωση από τους Ιταλούς, ταλαιπώρησε πάρα πολύ τον κόσμο και την τοπική </w:t>
      </w:r>
      <w:r>
        <w:rPr>
          <w:rFonts w:eastAsia="Times New Roman" w:cs="Times New Roman"/>
          <w:color w:val="000000"/>
          <w:szCs w:val="24"/>
        </w:rPr>
        <w:t>α</w:t>
      </w:r>
      <w:r>
        <w:rPr>
          <w:rFonts w:eastAsia="Times New Roman" w:cs="Times New Roman"/>
          <w:color w:val="000000"/>
          <w:szCs w:val="24"/>
        </w:rPr>
        <w:t>υτοδιοίκηση, με δικαστικές αποφάσεις και τα λοιπά, έχουμε ψηφίσει την κατάργησ</w:t>
      </w:r>
      <w:r>
        <w:rPr>
          <w:rFonts w:eastAsia="Times New Roman" w:cs="Times New Roman"/>
          <w:color w:val="000000"/>
          <w:szCs w:val="24"/>
        </w:rPr>
        <w:t>ή</w:t>
      </w:r>
      <w:r>
        <w:rPr>
          <w:rFonts w:eastAsia="Times New Roman" w:cs="Times New Roman"/>
          <w:color w:val="000000"/>
          <w:szCs w:val="24"/>
        </w:rPr>
        <w:t xml:space="preserve"> του μετά από δικαστικές αποφάσεις και των Ευρωπαϊκών Δικαστηρίων. Αυτό να μη θεωρηθ</w:t>
      </w:r>
      <w:r>
        <w:rPr>
          <w:rFonts w:eastAsia="Times New Roman" w:cs="Times New Roman"/>
          <w:color w:val="000000"/>
          <w:szCs w:val="24"/>
        </w:rPr>
        <w:t xml:space="preserve">εί μονομερής ωφέλεια προς </w:t>
      </w:r>
      <w:r>
        <w:rPr>
          <w:rFonts w:eastAsia="Times New Roman" w:cs="Times New Roman"/>
          <w:color w:val="000000"/>
          <w:szCs w:val="24"/>
        </w:rPr>
        <w:lastRenderedPageBreak/>
        <w:t>τους επιχειρηματίες αυτό που κάνουμε τώρα, το ότι δηλαδή μπορούν να διαγραφούν βεβαιωμένες οφειλές, γιατί είχαμε ψηφίσει το 2015 ότι δεν δικαιού</w:t>
      </w:r>
      <w:r>
        <w:rPr>
          <w:rFonts w:eastAsia="Times New Roman" w:cs="Times New Roman"/>
          <w:color w:val="000000"/>
          <w:szCs w:val="24"/>
        </w:rPr>
        <w:t>ν</w:t>
      </w:r>
      <w:r>
        <w:rPr>
          <w:rFonts w:eastAsia="Times New Roman" w:cs="Times New Roman"/>
          <w:color w:val="000000"/>
          <w:szCs w:val="24"/>
        </w:rPr>
        <w:t>ται να ζητήσουν πίσω τα χρήματά τους οι επιχειρηματίες που είχαν πληρώσει μέχρι τότε.</w:t>
      </w:r>
      <w:r>
        <w:rPr>
          <w:rFonts w:eastAsia="Times New Roman" w:cs="Times New Roman"/>
          <w:color w:val="000000"/>
          <w:szCs w:val="24"/>
        </w:rPr>
        <w:t xml:space="preserve"> </w:t>
      </w:r>
    </w:p>
    <w:p w14:paraId="22BFDED0"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color w:val="000000"/>
          <w:szCs w:val="24"/>
        </w:rPr>
        <w:t>Παρακάτω, το άρθρο 52 λέει για τις βεβαιωμένες οφειλές εδώ και δύο μήνες μετά την έναρξη ισχύος του παρόντος νόμου</w:t>
      </w:r>
      <w:r>
        <w:rPr>
          <w:rFonts w:eastAsia="Times New Roman" w:cs="Times New Roman"/>
          <w:color w:val="000000"/>
          <w:szCs w:val="24"/>
        </w:rPr>
        <w:t>,</w:t>
      </w:r>
      <w:r>
        <w:rPr>
          <w:rFonts w:eastAsia="Times New Roman" w:cs="Times New Roman"/>
          <w:color w:val="000000"/>
          <w:szCs w:val="24"/>
        </w:rPr>
        <w:t xml:space="preserve"> ότι θα μπορούν να ρυθμίζονται προς τους ΟΤΑ. </w:t>
      </w:r>
    </w:p>
    <w:p w14:paraId="22BFDE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Εδώ έχουμε μια παρατήρηση</w:t>
      </w:r>
      <w:r>
        <w:rPr>
          <w:rFonts w:eastAsia="Times New Roman" w:cs="Times New Roman"/>
          <w:szCs w:val="24"/>
        </w:rPr>
        <w:t>, ό</w:t>
      </w:r>
      <w:r>
        <w:rPr>
          <w:rFonts w:eastAsia="Times New Roman" w:cs="Times New Roman"/>
          <w:szCs w:val="24"/>
        </w:rPr>
        <w:t xml:space="preserve">τι θα μπορούσε να είναι και τέσσερις μήνες, όπως προβλέπεται </w:t>
      </w:r>
      <w:r>
        <w:rPr>
          <w:rFonts w:eastAsia="Times New Roman" w:cs="Times New Roman"/>
          <w:szCs w:val="24"/>
        </w:rPr>
        <w:t>ως</w:t>
      </w:r>
      <w:r>
        <w:rPr>
          <w:rFonts w:eastAsia="Times New Roman" w:cs="Times New Roman"/>
          <w:szCs w:val="24"/>
        </w:rPr>
        <w:t xml:space="preserve"> </w:t>
      </w:r>
      <w:r>
        <w:rPr>
          <w:rFonts w:eastAsia="Times New Roman" w:cs="Times New Roman"/>
          <w:szCs w:val="24"/>
        </w:rPr>
        <w:t xml:space="preserve">ημερομηνία υποβολής των αιτήσεων για αποκατάσταση των ζημιών. Όμως θα μείνω σε δύο, τρία άρθρα που αφορούν τα νησιά, γιατί μέσα από αυτά αναδεικνύεται και το πρόβλημα που έχουμε στην αναγνώριση της </w:t>
      </w:r>
      <w:proofErr w:type="spellStart"/>
      <w:r>
        <w:rPr>
          <w:rFonts w:eastAsia="Times New Roman" w:cs="Times New Roman"/>
          <w:szCs w:val="24"/>
        </w:rPr>
        <w:t>νησιωτικότητας</w:t>
      </w:r>
      <w:proofErr w:type="spellEnd"/>
      <w:r>
        <w:rPr>
          <w:rFonts w:eastAsia="Times New Roman" w:cs="Times New Roman"/>
          <w:szCs w:val="24"/>
        </w:rPr>
        <w:t xml:space="preserve">. </w:t>
      </w:r>
    </w:p>
    <w:p w14:paraId="22BFDE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Έγινε δεκτό από τον κύριο Υπουργό ένα αίτ</w:t>
      </w:r>
      <w:r>
        <w:rPr>
          <w:rFonts w:eastAsia="Times New Roman" w:cs="Times New Roman"/>
          <w:szCs w:val="24"/>
        </w:rPr>
        <w:t xml:space="preserve">ημα που υποβάλαμε κατά τη διάρκεια της συζήτησης στις </w:t>
      </w:r>
      <w:r>
        <w:rPr>
          <w:rFonts w:eastAsia="Times New Roman" w:cs="Times New Roman"/>
          <w:szCs w:val="24"/>
        </w:rPr>
        <w:t>ε</w:t>
      </w:r>
      <w:r>
        <w:rPr>
          <w:rFonts w:eastAsia="Times New Roman" w:cs="Times New Roman"/>
          <w:szCs w:val="24"/>
        </w:rPr>
        <w:t xml:space="preserve">πιτροπές. Εκεί που αναφέρεται στο άρθρο 47, ότι δήμοι κάτω από </w:t>
      </w:r>
      <w:r>
        <w:rPr>
          <w:rFonts w:eastAsia="Times New Roman" w:cs="Times New Roman"/>
          <w:szCs w:val="24"/>
        </w:rPr>
        <w:t>δύο χιλιάδες</w:t>
      </w:r>
      <w:r>
        <w:rPr>
          <w:rFonts w:eastAsia="Times New Roman" w:cs="Times New Roman"/>
          <w:szCs w:val="24"/>
        </w:rPr>
        <w:t xml:space="preserve"> κατοίκους θα μπορούν να ισοσκελίζουν τα ανταποδοτικά τέλη, το έκανε </w:t>
      </w:r>
      <w:r>
        <w:rPr>
          <w:rFonts w:eastAsia="Times New Roman" w:cs="Times New Roman"/>
          <w:szCs w:val="24"/>
        </w:rPr>
        <w:t>τέσσερις χιλιάδες</w:t>
      </w:r>
      <w:r>
        <w:rPr>
          <w:rFonts w:eastAsia="Times New Roman" w:cs="Times New Roman"/>
          <w:szCs w:val="24"/>
        </w:rPr>
        <w:t xml:space="preserve"> και είναι πάρα πολύ θετικό, γιατί αφορά</w:t>
      </w:r>
      <w:r>
        <w:rPr>
          <w:rFonts w:eastAsia="Times New Roman" w:cs="Times New Roman"/>
          <w:szCs w:val="24"/>
        </w:rPr>
        <w:t xml:space="preserve"> κυρίως τα νησιά. Όμως δεν αρκεί αυτό και με αυτά που θα σας </w:t>
      </w:r>
      <w:r>
        <w:rPr>
          <w:rFonts w:eastAsia="Times New Roman" w:cs="Times New Roman"/>
          <w:szCs w:val="24"/>
        </w:rPr>
        <w:lastRenderedPageBreak/>
        <w:t xml:space="preserve">πω και παρακάτω, αναδεικνύεται η ανάγκη γενικότερης θεώρησης της νησιωτικής πολιτικής. </w:t>
      </w:r>
    </w:p>
    <w:p w14:paraId="22BFDE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π</w:t>
      </w:r>
      <w:r>
        <w:rPr>
          <w:rFonts w:eastAsia="Times New Roman" w:cs="Times New Roman"/>
          <w:szCs w:val="24"/>
        </w:rPr>
        <w:t xml:space="preserve">αράδειγμα, στο άρθρο 32 αναφέρεται ότι ορεινοί δήμοι μέχρι </w:t>
      </w:r>
      <w:r>
        <w:rPr>
          <w:rFonts w:eastAsia="Times New Roman" w:cs="Times New Roman"/>
          <w:szCs w:val="24"/>
        </w:rPr>
        <w:t xml:space="preserve">τριάντα χιλιάδες </w:t>
      </w:r>
      <w:r>
        <w:rPr>
          <w:rFonts w:eastAsia="Times New Roman" w:cs="Times New Roman"/>
          <w:szCs w:val="24"/>
        </w:rPr>
        <w:t>κατοίκους και νησιωτικοί μ</w:t>
      </w:r>
      <w:r>
        <w:rPr>
          <w:rFonts w:eastAsia="Times New Roman" w:cs="Times New Roman"/>
          <w:szCs w:val="24"/>
        </w:rPr>
        <w:t xml:space="preserve">έχρι </w:t>
      </w:r>
      <w:r>
        <w:rPr>
          <w:rFonts w:eastAsia="Times New Roman" w:cs="Times New Roman"/>
          <w:szCs w:val="24"/>
        </w:rPr>
        <w:t>δεκαοκτώ χιλιάδες,</w:t>
      </w:r>
      <w:r>
        <w:rPr>
          <w:rFonts w:eastAsia="Times New Roman" w:cs="Times New Roman"/>
          <w:szCs w:val="24"/>
        </w:rPr>
        <w:t xml:space="preserve"> μπορούν να δίνουν κίνητρα στους υπαλλήλους για να παραμένουν στις περιοχές αυτές, που θεωρούνται ότι </w:t>
      </w:r>
      <w:r>
        <w:rPr>
          <w:rFonts w:eastAsia="Times New Roman" w:cs="Times New Roman"/>
          <w:szCs w:val="24"/>
        </w:rPr>
        <w:t xml:space="preserve">είναι </w:t>
      </w:r>
      <w:r>
        <w:rPr>
          <w:rFonts w:eastAsia="Times New Roman" w:cs="Times New Roman"/>
          <w:szCs w:val="24"/>
        </w:rPr>
        <w:t xml:space="preserve">προβληματικές. </w:t>
      </w:r>
    </w:p>
    <w:p w14:paraId="22BFDE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ερώτημα, που μπαίνει, είναι γιατί για τα νησιά </w:t>
      </w:r>
      <w:r>
        <w:rPr>
          <w:rFonts w:eastAsia="Times New Roman" w:cs="Times New Roman"/>
          <w:szCs w:val="24"/>
        </w:rPr>
        <w:t>δεκαοκτώ χιλιάδες</w:t>
      </w:r>
      <w:r>
        <w:rPr>
          <w:rFonts w:eastAsia="Times New Roman" w:cs="Times New Roman"/>
          <w:szCs w:val="24"/>
        </w:rPr>
        <w:t xml:space="preserve"> κάτοικοι και για τους ορεινούς δήμους </w:t>
      </w:r>
      <w:r>
        <w:rPr>
          <w:rFonts w:eastAsia="Times New Roman" w:cs="Times New Roman"/>
          <w:szCs w:val="24"/>
        </w:rPr>
        <w:t>τριάντα χιλιάδες</w:t>
      </w:r>
      <w:r>
        <w:rPr>
          <w:rFonts w:eastAsia="Times New Roman" w:cs="Times New Roman"/>
          <w:szCs w:val="24"/>
        </w:rPr>
        <w:t xml:space="preserve"> κάτοικοι; Όχι μόνο έπρεπε να είναι το ανάποδο, αλλά για τα νησιά έπρεπε να είναι καθολικό αυτό εδώ το μέτρο. Τα επιχειρήματα που επικρατούν, ότι –ξέρετε- είναι οι πλούσιοι δήμοι, είναι τα πλούσια νησιά, είναι η Σαντορίνη, είναι η Ρόδος, εί</w:t>
      </w:r>
      <w:r>
        <w:rPr>
          <w:rFonts w:eastAsia="Times New Roman" w:cs="Times New Roman"/>
          <w:szCs w:val="24"/>
        </w:rPr>
        <w:t>ναι η Μύκονος κ</w:t>
      </w:r>
      <w:r>
        <w:rPr>
          <w:rFonts w:eastAsia="Times New Roman" w:cs="Times New Roman"/>
          <w:szCs w:val="24"/>
        </w:rPr>
        <w:t>.</w:t>
      </w:r>
      <w:r>
        <w:rPr>
          <w:rFonts w:eastAsia="Times New Roman" w:cs="Times New Roman"/>
          <w:szCs w:val="24"/>
        </w:rPr>
        <w:t>λπ., άρα εκεί δεν χρειάζεται να κάνουμε αυτή εδώ τη ρύθμιση, νομίζω ότι αντίθετα μπορούν να λειτουργήσουν ανάποδα. Δηλαδή, υπάρχουν δήμοι που έχουν τη δυνατότητα και δήμοι στους οποίους υπάρχει πρόβλημα, για να μείνουν οι υπάλληλοι -δεν βρί</w:t>
      </w:r>
      <w:r>
        <w:rPr>
          <w:rFonts w:eastAsia="Times New Roman" w:cs="Times New Roman"/>
          <w:szCs w:val="24"/>
        </w:rPr>
        <w:t xml:space="preserve">σκουν ούτε σπίτι- ή νησιά, στα οποία για να ανέβουν στην Αθήνα μόνο για μια φορά και να κατέβουν ή να πάνε οπουδήποτε,  </w:t>
      </w:r>
      <w:r>
        <w:rPr>
          <w:rFonts w:eastAsia="Times New Roman" w:cs="Times New Roman"/>
          <w:szCs w:val="24"/>
        </w:rPr>
        <w:lastRenderedPageBreak/>
        <w:t>χρειάζεται να δώσουν το μισό μισθό τους για ένα εισιτήριο πήγαινε-έλα. Γιατί να μη δώσουμε τη δυνατότητα στους δήμους, εφόσον την έχουν,</w:t>
      </w:r>
      <w:r>
        <w:rPr>
          <w:rFonts w:eastAsia="Times New Roman" w:cs="Times New Roman"/>
          <w:szCs w:val="24"/>
        </w:rPr>
        <w:t xml:space="preserve"> να κρατήσουν αυτούς τους υπαλλήλους; Γι’ αυτό δεν πηγαίνουν οι υπάλληλοι στα νησιά, όχι μόνο πια στα μικρά αλλά και στα μεγάλα, κύριε Υπουργέ, γιατί στα μεγάλα, ακόμα και αυτά που είναι ανεπτυγμένα, δεν βρίσκουν σπίτι να μείνουν. Και γι’ αυτό δεν πηγαίνου</w:t>
      </w:r>
      <w:r>
        <w:rPr>
          <w:rFonts w:eastAsia="Times New Roman" w:cs="Times New Roman"/>
          <w:szCs w:val="24"/>
        </w:rPr>
        <w:t xml:space="preserve">ν και οι γιατροί, αλλά και για άλλους λόγους. Νομίζω ότι αυτό είναι ένα καλό παράδειγμα για να δούμε το γενικότερο πρόβλημα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όπως ακόμα ένα παράδειγμα θα αναφέρω. </w:t>
      </w:r>
    </w:p>
    <w:p w14:paraId="22BFDE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34 που λέει για τις δαπάνες μετακίνησης των </w:t>
      </w:r>
      <w:proofErr w:type="spellStart"/>
      <w:r>
        <w:rPr>
          <w:rFonts w:eastAsia="Times New Roman" w:cs="Times New Roman"/>
          <w:szCs w:val="24"/>
        </w:rPr>
        <w:t>αντιπεριφερειακών</w:t>
      </w:r>
      <w:proofErr w:type="spellEnd"/>
      <w:r>
        <w:rPr>
          <w:rFonts w:eastAsia="Times New Roman" w:cs="Times New Roman"/>
          <w:szCs w:val="24"/>
        </w:rPr>
        <w:t xml:space="preserve"> κ</w:t>
      </w:r>
      <w:r>
        <w:rPr>
          <w:rFonts w:eastAsia="Times New Roman" w:cs="Times New Roman"/>
          <w:szCs w:val="24"/>
        </w:rPr>
        <w:t>αι περιφερειακών συμβούλων, αναφέρεται σε χιλιομετρική απόσταση και σε ένα άρθρο ενός προηγούμενου νόμου</w:t>
      </w:r>
      <w:r>
        <w:rPr>
          <w:rFonts w:eastAsia="Times New Roman" w:cs="Times New Roman"/>
          <w:szCs w:val="24"/>
        </w:rPr>
        <w:t>, το οποίο</w:t>
      </w:r>
      <w:r>
        <w:rPr>
          <w:rFonts w:eastAsia="Times New Roman" w:cs="Times New Roman"/>
          <w:szCs w:val="24"/>
        </w:rPr>
        <w:t xml:space="preserve"> ρυθμίζει αυτές εδώ τις διαδικασίες </w:t>
      </w:r>
      <w:r>
        <w:rPr>
          <w:rFonts w:eastAsia="Times New Roman" w:cs="Times New Roman"/>
          <w:szCs w:val="24"/>
        </w:rPr>
        <w:t>-</w:t>
      </w:r>
      <w:r>
        <w:rPr>
          <w:rFonts w:eastAsia="Times New Roman" w:cs="Times New Roman"/>
          <w:szCs w:val="24"/>
        </w:rPr>
        <w:t>και ο οποίος σας επισημαίνω πως δεν αναφέρεται εδώ μέσα</w:t>
      </w:r>
      <w:r>
        <w:rPr>
          <w:rFonts w:eastAsia="Times New Roman" w:cs="Times New Roman"/>
          <w:szCs w:val="24"/>
        </w:rPr>
        <w:t>-</w:t>
      </w:r>
      <w:r>
        <w:rPr>
          <w:rFonts w:eastAsia="Times New Roman" w:cs="Times New Roman"/>
          <w:szCs w:val="24"/>
        </w:rPr>
        <w:t xml:space="preserve"> και λέει ότι μέχρι εξήντα μέρες το χρόνο μπορούν</w:t>
      </w:r>
      <w:r>
        <w:rPr>
          <w:rFonts w:eastAsia="Times New Roman" w:cs="Times New Roman"/>
          <w:szCs w:val="24"/>
        </w:rPr>
        <w:t xml:space="preserve"> να αποζημιώνονται. Εδώ φαίνεται καθαρά ότι δεν λαμβάνουμε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μας καθόλου τα νησιά.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λέμε χιλιόμετρα ενώ υπάρχουν και τα μίλια. Και το δεύτερο και πιο σοβαρό, ξέρετε </w:t>
      </w:r>
      <w:r>
        <w:rPr>
          <w:rFonts w:eastAsia="Times New Roman" w:cs="Times New Roman"/>
          <w:szCs w:val="24"/>
        </w:rPr>
        <w:t xml:space="preserve">σε </w:t>
      </w:r>
      <w:r>
        <w:rPr>
          <w:rFonts w:eastAsia="Times New Roman" w:cs="Times New Roman"/>
          <w:szCs w:val="24"/>
        </w:rPr>
        <w:t>πόσα νησιά στις Κυκλάδες έ</w:t>
      </w:r>
      <w:r>
        <w:rPr>
          <w:rFonts w:eastAsia="Times New Roman" w:cs="Times New Roman"/>
          <w:szCs w:val="24"/>
        </w:rPr>
        <w:lastRenderedPageBreak/>
        <w:t xml:space="preserve">χει να πάει ο χωρικός </w:t>
      </w:r>
      <w:proofErr w:type="spellStart"/>
      <w:r>
        <w:rPr>
          <w:rFonts w:eastAsia="Times New Roman" w:cs="Times New Roman"/>
          <w:szCs w:val="24"/>
        </w:rPr>
        <w:t>Αντιπεριφερειάρχης</w:t>
      </w:r>
      <w:proofErr w:type="spellEnd"/>
      <w:r>
        <w:rPr>
          <w:rFonts w:eastAsia="Times New Roman" w:cs="Times New Roman"/>
          <w:szCs w:val="24"/>
        </w:rPr>
        <w:t xml:space="preserve"> των </w:t>
      </w:r>
      <w:r>
        <w:rPr>
          <w:rFonts w:eastAsia="Times New Roman" w:cs="Times New Roman"/>
          <w:szCs w:val="24"/>
        </w:rPr>
        <w:t xml:space="preserve">Κυκλάδων; Σε είκοσι τέσσερα νησιά. Ξέρετε σε πόσα έχει να πάει στη Δωδεκάνησο; Σε είκοσι πέντε νησιά. </w:t>
      </w:r>
    </w:p>
    <w:p w14:paraId="22BFDE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νομίζετε ότι εξήντα μέρες το χρόνο φτάνουν για να αποζημιωθούν για αυτές τις μετακινήσεις; Ιδιαίτερα στα μικρά </w:t>
      </w:r>
      <w:r>
        <w:rPr>
          <w:rFonts w:eastAsia="Times New Roman" w:cs="Times New Roman"/>
          <w:szCs w:val="24"/>
        </w:rPr>
        <w:t xml:space="preserve">νησιά </w:t>
      </w:r>
      <w:r>
        <w:rPr>
          <w:rFonts w:eastAsia="Times New Roman" w:cs="Times New Roman"/>
          <w:szCs w:val="24"/>
        </w:rPr>
        <w:t>μπορεί να χρειαστούν και τρεις</w:t>
      </w:r>
      <w:r>
        <w:rPr>
          <w:rFonts w:eastAsia="Times New Roman" w:cs="Times New Roman"/>
          <w:szCs w:val="24"/>
        </w:rPr>
        <w:t xml:space="preserve"> και τέσσερις μέρες και να αλλάξουν και πλοία. Και μάλιστα, σε πολλές περιπτώσεις πρέπει να έρθουν και μέσω Αθηνών, όπως έκανα εγώ πριν από λίγες μέρες όταν ήθελα να πάω στην Κάσο που πήγα μέσω Αθηνών. Και αυτά δείχνουν ότι δεν έχουμε καταλάβει στο σύνολό </w:t>
      </w:r>
      <w:r>
        <w:rPr>
          <w:rFonts w:eastAsia="Times New Roman" w:cs="Times New Roman"/>
          <w:szCs w:val="24"/>
        </w:rPr>
        <w:t xml:space="preserve">μας το τι γίνεται με τη </w:t>
      </w:r>
      <w:proofErr w:type="spellStart"/>
      <w:r>
        <w:rPr>
          <w:rFonts w:eastAsia="Times New Roman" w:cs="Times New Roman"/>
          <w:szCs w:val="24"/>
        </w:rPr>
        <w:t>νησιωτικότητα</w:t>
      </w:r>
      <w:proofErr w:type="spellEnd"/>
      <w:r>
        <w:rPr>
          <w:rFonts w:eastAsia="Times New Roman" w:cs="Times New Roman"/>
          <w:szCs w:val="24"/>
        </w:rPr>
        <w:t xml:space="preserve">. </w:t>
      </w:r>
    </w:p>
    <w:p w14:paraId="22BFDE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22BFDE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κύριε Πρόεδρε, για πολύ λίγο. </w:t>
      </w:r>
    </w:p>
    <w:p w14:paraId="22BFDE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βοηθήσει σε αυτό, αυτό που προσπαθούμε να κάνουμε με το Υφυπουργείο Νησιωτικής Πολι</w:t>
      </w:r>
      <w:r>
        <w:rPr>
          <w:rFonts w:eastAsia="Times New Roman" w:cs="Times New Roman"/>
          <w:szCs w:val="24"/>
        </w:rPr>
        <w:t xml:space="preserve">τικής, να βάλουμε το θέμα της κατηγοριοποίησης των νησιών, ούτως ώστε να ξέρουμε ότι δεν θα πηγαίνουμε κάθε φορά και αυθαίρετα θα βάζουμε κάποιες εξαιρέσεις για τα νησιά, τη μια </w:t>
      </w:r>
      <w:r>
        <w:rPr>
          <w:rFonts w:eastAsia="Times New Roman" w:cs="Times New Roman"/>
          <w:szCs w:val="24"/>
        </w:rPr>
        <w:t>δύο χιλιάδες</w:t>
      </w:r>
      <w:r>
        <w:rPr>
          <w:rFonts w:eastAsia="Times New Roman" w:cs="Times New Roman"/>
          <w:szCs w:val="24"/>
        </w:rPr>
        <w:t xml:space="preserve"> κατοίκους, την </w:t>
      </w:r>
      <w:r>
        <w:rPr>
          <w:rFonts w:eastAsia="Times New Roman" w:cs="Times New Roman"/>
          <w:szCs w:val="24"/>
        </w:rPr>
        <w:lastRenderedPageBreak/>
        <w:t xml:space="preserve">άλλη </w:t>
      </w:r>
      <w:r>
        <w:rPr>
          <w:rFonts w:eastAsia="Times New Roman" w:cs="Times New Roman"/>
          <w:szCs w:val="24"/>
        </w:rPr>
        <w:t>τρεις χιλιάδες</w:t>
      </w:r>
      <w:r>
        <w:rPr>
          <w:rFonts w:eastAsia="Times New Roman" w:cs="Times New Roman"/>
          <w:szCs w:val="24"/>
        </w:rPr>
        <w:t xml:space="preserve"> κατοίκους, την άλλη </w:t>
      </w:r>
      <w:r>
        <w:rPr>
          <w:rFonts w:eastAsia="Times New Roman" w:cs="Times New Roman"/>
          <w:szCs w:val="24"/>
        </w:rPr>
        <w:t>δεκαοκτώ χ</w:t>
      </w:r>
      <w:r>
        <w:rPr>
          <w:rFonts w:eastAsia="Times New Roman" w:cs="Times New Roman"/>
          <w:szCs w:val="24"/>
        </w:rPr>
        <w:t>ιλιάδες</w:t>
      </w:r>
      <w:r>
        <w:rPr>
          <w:rFonts w:eastAsia="Times New Roman" w:cs="Times New Roman"/>
          <w:szCs w:val="24"/>
        </w:rPr>
        <w:t xml:space="preserve"> κατοίκους, την άλλη </w:t>
      </w:r>
      <w:r>
        <w:rPr>
          <w:rFonts w:eastAsia="Times New Roman" w:cs="Times New Roman"/>
          <w:szCs w:val="24"/>
        </w:rPr>
        <w:t>τριάντα χιλιάδες</w:t>
      </w:r>
      <w:r>
        <w:rPr>
          <w:rFonts w:eastAsia="Times New Roman" w:cs="Times New Roman"/>
          <w:szCs w:val="24"/>
        </w:rPr>
        <w:t xml:space="preserve"> κατοίκους και, αν θέλετε, όχι μόνο πληθυσμιακά, αλλά θα υπάρξουν κατηγορίες νησιών ανάλογα με τη θέση τους, ανάλογα με την ανάπτυξη τους, ανάλογα με τις ανάγκες τους, ανάλογα με τις δυνατότητες και αυτό θα είναι</w:t>
      </w:r>
      <w:r>
        <w:rPr>
          <w:rFonts w:eastAsia="Times New Roman" w:cs="Times New Roman"/>
          <w:szCs w:val="24"/>
        </w:rPr>
        <w:t xml:space="preserve"> ένας οδηγός, ένα πλαίσιο για να λειτουργούν όλα τα Υπουργεία σε όλες τους τις αποφάσεις και όποια προγράμματα βγαίνουν είτε αναπτυξιακά, ώστε το ένα νησί να αλληλοσυμπληρώνει το άλλο και να μην είναι ανταγωνιστικά. Όλα αυτά, επειδή δεν έχω χρόνο, δεν θα τ</w:t>
      </w:r>
      <w:r>
        <w:rPr>
          <w:rFonts w:eastAsia="Times New Roman" w:cs="Times New Roman"/>
          <w:szCs w:val="24"/>
        </w:rPr>
        <w:t xml:space="preserve">α αναφέρω, αλλά είναι σημαντικό να το γνωρίζουμε και κάποια στιγμή πρέπει να έρθει στη Βουλή και το θέμα της </w:t>
      </w:r>
      <w:proofErr w:type="spellStart"/>
      <w:r>
        <w:rPr>
          <w:rFonts w:eastAsia="Times New Roman" w:cs="Times New Roman"/>
          <w:szCs w:val="24"/>
        </w:rPr>
        <w:t>νησιωτικότητας</w:t>
      </w:r>
      <w:proofErr w:type="spellEnd"/>
      <w:r>
        <w:rPr>
          <w:rFonts w:eastAsia="Times New Roman" w:cs="Times New Roman"/>
          <w:szCs w:val="24"/>
        </w:rPr>
        <w:t xml:space="preserve"> για να το καταλάβουν όλοι, γιατί φαίνεται ότι παρά τις εξαγγελίες του Πρωθυπουργού πριν από ένα χρόνο, δεν το έχουμε καταλάβει. </w:t>
      </w:r>
    </w:p>
    <w:p w14:paraId="22BFDE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ο σημείο αυτό κτυπάει το κουδούνι λήξεως του χρόνου ομιλίας του κυρίου Βουλευτή)</w:t>
      </w:r>
    </w:p>
    <w:p w14:paraId="22BFDE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σε μισό λεπτό. </w:t>
      </w:r>
    </w:p>
    <w:p w14:paraId="22BFDE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Νομίζω ότι είναι άξιο αναφοράς, επειδή έρχομαι από την Κω που χτυπήθηκε από το</w:t>
      </w:r>
      <w:r>
        <w:rPr>
          <w:rFonts w:eastAsia="Times New Roman" w:cs="Times New Roman"/>
          <w:szCs w:val="24"/>
        </w:rPr>
        <w:t>ν</w:t>
      </w:r>
      <w:r>
        <w:rPr>
          <w:rFonts w:eastAsia="Times New Roman" w:cs="Times New Roman"/>
          <w:szCs w:val="24"/>
        </w:rPr>
        <w:t xml:space="preserve"> σεισμό, να αναφέρουμε την άμεση κινητοποίηση των πάντων, όχι μόνο του κρατικού μηχανισμού </w:t>
      </w:r>
      <w:r>
        <w:rPr>
          <w:rFonts w:eastAsia="Times New Roman" w:cs="Times New Roman"/>
          <w:szCs w:val="24"/>
        </w:rPr>
        <w:lastRenderedPageBreak/>
        <w:t>και της Κυβέρνησης. Υπήρχε πάρα πολύ καλή συνεργασία με όλους τους φορείς και τους τοπικούς και μάλιστα, όπως κάποιος καθηγητής χαρακτηριστικά είπε σε μία σύσκεψη στ</w:t>
      </w:r>
      <w:r>
        <w:rPr>
          <w:rFonts w:eastAsia="Times New Roman" w:cs="Times New Roman"/>
          <w:szCs w:val="24"/>
        </w:rPr>
        <w:t xml:space="preserve">ην οποία παρευρισκόμουν, θα μπορούσε να αποτελέσει η όλη διαχείριση της κατάστασης, θέμα σεμιναρίων. </w:t>
      </w:r>
    </w:p>
    <w:p w14:paraId="22BFDE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πρόβλημα είναι –και ολοκληρώνω με αυτό, κύριοι Υπουργοί- τι γίνεται από εδώ και πέρα. Γιατί τώρα που τα φώτα της δημοσιότητας θα φύγουν, θα θέλαμε, όπω</w:t>
      </w:r>
      <w:r>
        <w:rPr>
          <w:rFonts w:eastAsia="Times New Roman" w:cs="Times New Roman"/>
          <w:szCs w:val="24"/>
        </w:rPr>
        <w:t>ς από την πρώτη στιγμή όλα τα Υπουργεία έσπευσαν με κλιμάκια να βοηθήσουν στην αποκατάσταση της κανονικής ροής της καθημερινότητας, έτσι και από εδώ και πέρα, ξεπερνώντας τη γραφειοκρατία, η οποία διαπιστώνω ότι είναι πάρα πολύ μεγάλη, να σχεδιάσουμε την ε</w:t>
      </w:r>
      <w:r>
        <w:rPr>
          <w:rFonts w:eastAsia="Times New Roman" w:cs="Times New Roman"/>
          <w:szCs w:val="24"/>
        </w:rPr>
        <w:t>πόμενη μέρα και να κοιτάξουμε πώς θα κλείσουν όσο γίνεται πιο γρήγορα οι πληγές.</w:t>
      </w:r>
    </w:p>
    <w:p w14:paraId="22BFDE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Από τη μεριά μας, σας λέμε προσέξτε κύριοι και κυρίες Υπουργοί, οι μετασεισμικές δονήσεις του σεισμού της Κω θα σας συνοδεύουν και θα τις νιώθετε μέχρι να κλείσει αυτή η ιστορ</w:t>
      </w:r>
      <w:r>
        <w:rPr>
          <w:rFonts w:eastAsia="Times New Roman" w:cs="Times New Roman"/>
          <w:szCs w:val="24"/>
        </w:rPr>
        <w:t>ία και να κλείσουμε τις πληγές.</w:t>
      </w:r>
    </w:p>
    <w:p w14:paraId="22BFDE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DE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(Μάριος Γεωργιάδης): </w:t>
      </w:r>
      <w:r>
        <w:rPr>
          <w:rFonts w:eastAsia="Times New Roman" w:cs="Times New Roman"/>
          <w:szCs w:val="24"/>
        </w:rPr>
        <w:t>Ευχαριστούμε τον κ. Καματερό.</w:t>
      </w:r>
    </w:p>
    <w:p w14:paraId="22BFDE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w:t>
      </w:r>
      <w:proofErr w:type="spellStart"/>
      <w:r>
        <w:rPr>
          <w:rFonts w:eastAsia="Times New Roman" w:cs="Times New Roman"/>
          <w:szCs w:val="24"/>
        </w:rPr>
        <w:t>Χαρακόπουλος</w:t>
      </w:r>
      <w:proofErr w:type="spellEnd"/>
      <w:r>
        <w:rPr>
          <w:rFonts w:eastAsia="Times New Roman" w:cs="Times New Roman"/>
          <w:szCs w:val="24"/>
        </w:rPr>
        <w:t xml:space="preserve"> από τη Νέα Δημοκρατία έχει τον λόγο, μετά έχει ζητήσει τον λόγο ο Αναπληρωτής Υπουργός Περιβάλλοντος και Ενέργειας κ. </w:t>
      </w:r>
      <w:proofErr w:type="spellStart"/>
      <w:r>
        <w:rPr>
          <w:rFonts w:eastAsia="Times New Roman" w:cs="Times New Roman"/>
          <w:szCs w:val="24"/>
        </w:rPr>
        <w:t>Φάμε</w:t>
      </w:r>
      <w:r>
        <w:rPr>
          <w:rFonts w:eastAsia="Times New Roman" w:cs="Times New Roman"/>
          <w:szCs w:val="24"/>
        </w:rPr>
        <w:t>λλος</w:t>
      </w:r>
      <w:proofErr w:type="spellEnd"/>
      <w:r>
        <w:rPr>
          <w:rFonts w:eastAsia="Times New Roman" w:cs="Times New Roman"/>
          <w:szCs w:val="24"/>
        </w:rPr>
        <w:t xml:space="preserve"> για να αναπτύξει δύο τροπολογίες και αμέσως μετά, κύριε Τζελέπη, εσείς.</w:t>
      </w:r>
    </w:p>
    <w:p w14:paraId="22BFDE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ΜΙΧΑΗΛ ΤΖΕΛΕΠΗΣ:</w:t>
      </w:r>
      <w:r>
        <w:rPr>
          <w:rFonts w:eastAsia="Times New Roman" w:cs="Times New Roman"/>
          <w:szCs w:val="24"/>
        </w:rPr>
        <w:t xml:space="preserve"> Κύριε Πρόεδρε, να σας ζητήσω, επειδή ήδη έχει ξεκινήσει μία διαδικασία και έπρεπε να είμαι εκεί, να τοποθετηθώ μετά τον κ. </w:t>
      </w:r>
      <w:proofErr w:type="spellStart"/>
      <w:r>
        <w:rPr>
          <w:rFonts w:eastAsia="Times New Roman" w:cs="Times New Roman"/>
          <w:szCs w:val="24"/>
        </w:rPr>
        <w:t>Χαρακόπουλο</w:t>
      </w:r>
      <w:proofErr w:type="spellEnd"/>
      <w:r>
        <w:rPr>
          <w:rFonts w:eastAsia="Times New Roman" w:cs="Times New Roman"/>
          <w:szCs w:val="24"/>
        </w:rPr>
        <w:t xml:space="preserve">, μια και είναι η σειρά μου </w:t>
      </w:r>
      <w:r>
        <w:rPr>
          <w:rFonts w:eastAsia="Times New Roman" w:cs="Times New Roman"/>
          <w:szCs w:val="24"/>
        </w:rPr>
        <w:t>και μετά…</w:t>
      </w:r>
    </w:p>
    <w:p w14:paraId="22BFDE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Κανένα πρόβλημα, κύριε συνάδελφε.</w:t>
      </w:r>
    </w:p>
    <w:p w14:paraId="22BFDE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Χαρακόπουλος</w:t>
      </w:r>
      <w:proofErr w:type="spellEnd"/>
      <w:r>
        <w:rPr>
          <w:rFonts w:eastAsia="Times New Roman" w:cs="Times New Roman"/>
          <w:szCs w:val="24"/>
        </w:rPr>
        <w:t xml:space="preserve"> έχει τον λόγο για επτά λεπτά.</w:t>
      </w:r>
    </w:p>
    <w:p w14:paraId="22BFDE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ΜΑΞΙΜΟΣ ΧΑΡΑΚΟΠΟΥΛΟΣ:</w:t>
      </w:r>
      <w:r>
        <w:rPr>
          <w:rFonts w:eastAsia="Times New Roman" w:cs="Times New Roman"/>
          <w:szCs w:val="24"/>
        </w:rPr>
        <w:t xml:space="preserve"> Ευχαριστώ, κύριε Πρόεδρε.</w:t>
      </w:r>
    </w:p>
    <w:p w14:paraId="22BFDE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αν κάτι σηματοδοτεί η έξοδος στις αγορές για την οποία τόσο κομπάζετε εσείς που λοιδορούσατε το </w:t>
      </w:r>
      <w:r>
        <w:rPr>
          <w:rFonts w:eastAsia="Times New Roman" w:cs="Times New Roman"/>
          <w:szCs w:val="24"/>
          <w:lang w:val="en-US"/>
        </w:rPr>
        <w:t>success</w:t>
      </w:r>
      <w:r>
        <w:rPr>
          <w:rFonts w:eastAsia="Times New Roman" w:cs="Times New Roman"/>
          <w:szCs w:val="24"/>
        </w:rPr>
        <w:t xml:space="preserve"> </w:t>
      </w:r>
      <w:r>
        <w:rPr>
          <w:rFonts w:eastAsia="Times New Roman" w:cs="Times New Roman"/>
          <w:szCs w:val="24"/>
          <w:lang w:val="en-US"/>
        </w:rPr>
        <w:t>story</w:t>
      </w:r>
      <w:r>
        <w:rPr>
          <w:rFonts w:eastAsia="Times New Roman" w:cs="Times New Roman"/>
          <w:szCs w:val="24"/>
        </w:rPr>
        <w:t xml:space="preserve"> της κυβέρνησης Σαμαρά, είναι το τέλος των ψευδαισθήσεων που καλλιεργήσατε. Τελικά, όχι μόνο ξεχάσατε τα νταούλια και τους ζουρνάδες</w:t>
      </w:r>
      <w:r>
        <w:rPr>
          <w:rFonts w:eastAsia="Times New Roman" w:cs="Times New Roman"/>
          <w:szCs w:val="24"/>
        </w:rPr>
        <w:t xml:space="preserve">, με τα οποία θα χορεύατε τις αγορές </w:t>
      </w:r>
      <w:r>
        <w:rPr>
          <w:rFonts w:eastAsia="Times New Roman" w:cs="Times New Roman"/>
          <w:szCs w:val="24"/>
        </w:rPr>
        <w:lastRenderedPageBreak/>
        <w:t>πεντοζάλη, αλλά εσείς χορεύετε κανονικά στους ρυθμούς των αγορών, με μεγάλο, όμως, κόστος για τον ελληνικό λαό. Και δεν αναφέρομαι στο επιτόκιο του δανεισμού, πάνω-κάτω ανάλογο εκείνου της προηγούμενης κυβέρνησης που βγ</w:t>
      </w:r>
      <w:r>
        <w:rPr>
          <w:rFonts w:eastAsia="Times New Roman" w:cs="Times New Roman"/>
          <w:szCs w:val="24"/>
        </w:rPr>
        <w:t xml:space="preserve">ήκε στις αγορές το 2014, υπό διαφορετικές, βεβαίως, συνθήκες, αλλά αναφέρομαι στην αλήθεια, την οποία επιμελώς κρύβετε και η οποία αποκαλύφθηκε πλέον μεγαλοπρεπώς. </w:t>
      </w:r>
    </w:p>
    <w:p w14:paraId="22BFDE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Όλη η περιπέτεια των δυόμισι τελευταίων χρόνων ήταν μία τρύπα στο νερό που την πλήρωσε ο λα</w:t>
      </w:r>
      <w:r>
        <w:rPr>
          <w:rFonts w:eastAsia="Times New Roman" w:cs="Times New Roman"/>
          <w:szCs w:val="24"/>
        </w:rPr>
        <w:t>ός χρυσάφι, κοντά 100 δισεκατομμύρια ευρώ, για να γυρίσουμε και πάλι στο 2014 και να βγούμε στις αγορές με τρία χρόνια καθυστέρηση.</w:t>
      </w:r>
    </w:p>
    <w:p w14:paraId="22BFDE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κλίμα, όμως, είναι βαρύ για την Κυβέρνηση και από τις αποκαλύψεις του μεγάλου κεφαλαίου, </w:t>
      </w:r>
      <w:r>
        <w:rPr>
          <w:rFonts w:eastAsia="Times New Roman" w:cs="Times New Roman"/>
          <w:szCs w:val="24"/>
          <w:lang w:val="en-US"/>
        </w:rPr>
        <w:t>asset</w:t>
      </w:r>
      <w:r>
        <w:rPr>
          <w:rFonts w:eastAsia="Times New Roman" w:cs="Times New Roman"/>
          <w:szCs w:val="24"/>
        </w:rPr>
        <w:t xml:space="preserve"> κατά τον κ. Τσίπρα, του κ.</w:t>
      </w:r>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που μας λέει τώρα για τα πετρέλαια της Βενεζουέλας, για τα ρούβλια της Ρωσίας, για τις εφόδους στο Νομισματοκοπείο, γεγονότα για τα οποία θα πρέπει να δοθούν πειστικές απαντήσεις, όπως πειστικές απαντήσεις θα πρέπει να δοθούν και για τις δοσολη</w:t>
      </w:r>
      <w:r>
        <w:rPr>
          <w:rFonts w:eastAsia="Times New Roman" w:cs="Times New Roman"/>
          <w:szCs w:val="24"/>
        </w:rPr>
        <w:t xml:space="preserve">ψίες Καμμένου με τον ισοβίτη, γιατί ως τώρα ακούμε άλλα λόγια να αγαπιόμαστε. Και τέλος πάντων, ο κ. Τσίπρας μπορεί να ομολογεί ότι έκανε λάθος εκτιμήσεις, ότι ήταν </w:t>
      </w:r>
      <w:r>
        <w:rPr>
          <w:rFonts w:eastAsia="Times New Roman" w:cs="Times New Roman"/>
          <w:szCs w:val="24"/>
        </w:rPr>
        <w:lastRenderedPageBreak/>
        <w:t xml:space="preserve">ανέτοιμος να κυβερνήσει, ότι δεν ήξερε να διαλέγει συνεργάτες, αλλά εδώ, κυρίες και κύριοι </w:t>
      </w:r>
      <w:r>
        <w:rPr>
          <w:rFonts w:eastAsia="Times New Roman" w:cs="Times New Roman"/>
          <w:szCs w:val="24"/>
        </w:rPr>
        <w:t>συνάδελφοι, δεν μαθαίνει κάποιος το</w:t>
      </w:r>
      <w:r>
        <w:rPr>
          <w:rFonts w:eastAsia="Times New Roman" w:cs="Times New Roman"/>
          <w:szCs w:val="24"/>
        </w:rPr>
        <w:t>ν</w:t>
      </w:r>
      <w:r>
        <w:rPr>
          <w:rFonts w:eastAsia="Times New Roman" w:cs="Times New Roman"/>
          <w:szCs w:val="24"/>
        </w:rPr>
        <w:t xml:space="preserve"> ρόλο του </w:t>
      </w:r>
      <w:r>
        <w:rPr>
          <w:rFonts w:eastAsia="Times New Roman" w:cs="Times New Roman"/>
          <w:szCs w:val="24"/>
        </w:rPr>
        <w:t>Π</w:t>
      </w:r>
      <w:r>
        <w:rPr>
          <w:rFonts w:eastAsia="Times New Roman" w:cs="Times New Roman"/>
          <w:szCs w:val="24"/>
        </w:rPr>
        <w:t xml:space="preserve">ρωθυπουργού στου κασίδη το κεφάλι, δηλαδή στις πλάτες ενός ολόκληρου λαού. Και ούτε μία ομολογία λάθους κλείνει τους λογαριασμούς και ούτε γάτα ούτε ζημιά, </w:t>
      </w:r>
      <w:proofErr w:type="spellStart"/>
      <w:r>
        <w:rPr>
          <w:rFonts w:eastAsia="Times New Roman" w:cs="Times New Roman"/>
          <w:szCs w:val="24"/>
        </w:rPr>
        <w:t>πολλώ</w:t>
      </w:r>
      <w:proofErr w:type="spellEnd"/>
      <w:r>
        <w:rPr>
          <w:rFonts w:eastAsia="Times New Roman" w:cs="Times New Roman"/>
          <w:szCs w:val="24"/>
        </w:rPr>
        <w:t xml:space="preserve"> δε μάλλον που τα λάθη συνεχίζονται και ενίοτε γ</w:t>
      </w:r>
      <w:r>
        <w:rPr>
          <w:rFonts w:eastAsia="Times New Roman" w:cs="Times New Roman"/>
          <w:szCs w:val="24"/>
        </w:rPr>
        <w:t xml:space="preserve">ίνονται ακόμη βαρύτερα, γιατί πλέον έχουν να κάνουν και με τους θεσμούς. </w:t>
      </w:r>
    </w:p>
    <w:p w14:paraId="22BFDE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απροσχημάτιστη επίθεση της Κυβέρνησης εναντίο</w:t>
      </w:r>
      <w:r>
        <w:rPr>
          <w:rFonts w:eastAsia="Times New Roman" w:cs="Times New Roman"/>
          <w:szCs w:val="24"/>
        </w:rPr>
        <w:t>ν</w:t>
      </w:r>
      <w:r>
        <w:rPr>
          <w:rFonts w:eastAsia="Times New Roman" w:cs="Times New Roman"/>
          <w:szCs w:val="24"/>
        </w:rPr>
        <w:t xml:space="preserve"> της δικαιοσύνης που παρακολουθούμε εμβρόντητοι το τελευταίο διάστημα, προκαλεί πλήγματα στην ίδια τη λειτουργία του πολιτεύματος, στη</w:t>
      </w:r>
      <w:r>
        <w:rPr>
          <w:rFonts w:eastAsia="Times New Roman" w:cs="Times New Roman"/>
          <w:szCs w:val="24"/>
        </w:rPr>
        <w:t>ν ίδια τη δημοκρατία. Είναι στάση πολιτικής ανευθυνότητας και τυχοδιωκτισμού, για την οποία δεν ξέρω εάν ο κ. Τσίπρας κάποια στιγμή επαναλάβει το «</w:t>
      </w:r>
      <w:r>
        <w:rPr>
          <w:rFonts w:eastAsia="Times New Roman" w:cs="Times New Roman"/>
          <w:szCs w:val="24"/>
          <w:lang w:val="en-US"/>
        </w:rPr>
        <w:t>mea</w:t>
      </w:r>
      <w:r>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Οι πληγές, όμως, θα μείνουν, όπως έχουν μείνει και θα μας βασανίζουν για πολύ οι συνέπειες των δο</w:t>
      </w:r>
      <w:r>
        <w:rPr>
          <w:rFonts w:eastAsia="Times New Roman" w:cs="Times New Roman"/>
          <w:szCs w:val="24"/>
        </w:rPr>
        <w:t>νκιχωτισμών του πρώτου εξαμήνου της εξουσίας.</w:t>
      </w:r>
    </w:p>
    <w:p w14:paraId="22BFDEE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Ελπίζω οι εκκλήσεις τόσο του Προέδρου της Δημοκρατίας όσο και του Προέδρου του Συμβουλίου της Επικρατείας να σας αφυπνίσουν και να σταματήσει εδώ αυτό το κακόγουστο αστείο. </w:t>
      </w:r>
    </w:p>
    <w:p w14:paraId="22BFDEEB"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Αντιλαμβάνομαι, βεβαίως, την ανάγκη </w:t>
      </w:r>
      <w:r>
        <w:rPr>
          <w:rFonts w:eastAsia="Times New Roman"/>
          <w:szCs w:val="24"/>
        </w:rPr>
        <w:t xml:space="preserve">της Κυβέρνησης να κατασκευάσει εχθρούς για να αλλάξει τη θλιβερή ατζέντα, να συσπειρώσει τους οπαδούς της που καθημερινά δραπετεύουν απογοητευμένοι ως άλλοι κοψοχέρηδες. </w:t>
      </w:r>
    </w:p>
    <w:p w14:paraId="22BFDEEC" w14:textId="77777777" w:rsidR="007336A6" w:rsidRDefault="002D1229">
      <w:pPr>
        <w:spacing w:line="600" w:lineRule="auto"/>
        <w:ind w:firstLine="720"/>
        <w:contextualSpacing/>
        <w:jc w:val="both"/>
        <w:rPr>
          <w:rFonts w:eastAsia="Times New Roman"/>
          <w:szCs w:val="24"/>
        </w:rPr>
      </w:pPr>
      <w:r>
        <w:rPr>
          <w:rFonts w:eastAsia="Times New Roman"/>
          <w:szCs w:val="24"/>
        </w:rPr>
        <w:t>Στη γενικότερη αυτή φιλοσοφία, που μας έρχεται απ’ τις χειρότερες στιγμές του πολιτικ</w:t>
      </w:r>
      <w:r>
        <w:rPr>
          <w:rFonts w:eastAsia="Times New Roman"/>
          <w:szCs w:val="24"/>
        </w:rPr>
        <w:t>ού μας παρελθόντος, υπεύθυνες για το καταθλιπτικό παρόν μας, εντάσσονται και βασικά μέρη του υπό συζήτηση νομοσχεδίου, που υπερασπίστηκε με τόσο πάθος ο Υπουργός Εσωτερικών, με επιδόματα, προσλήψεις, ρουσφέτια. Δυστυχώς, ανάμεσα στα άρθρα του, υπάρχουν αρκ</w:t>
      </w:r>
      <w:r>
        <w:rPr>
          <w:rFonts w:eastAsia="Times New Roman"/>
          <w:szCs w:val="24"/>
        </w:rPr>
        <w:t xml:space="preserve">ετά τα οποία αναδύουν έντονα την οσμή του πιο ισοπεδωτικού λαϊκισμού. </w:t>
      </w:r>
    </w:p>
    <w:p w14:paraId="22BFDEED"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Αναφέρομαι, επί παραδείγματι, στο εξωφρενικό άρθρο 100, με το οποίο παύουν οριστικά οι πειθαρχικές διώξεις που ασκήθηκαν σε υπαλλήλους, αλλά και αιρετούς, που δεν παρέδωσαν τα στοιχεία </w:t>
      </w:r>
      <w:r>
        <w:rPr>
          <w:rFonts w:eastAsia="Times New Roman"/>
          <w:szCs w:val="24"/>
        </w:rPr>
        <w:t>για τους εργαζόμενους των ΟΤΑ, στο αρμόδιο τότε Υπουργείο Διοικητικής Μεταρρύθμισης. Με τη συγκεκριμένη διάταξη η Κυβέρνηση, ουσιαστικά, καταργεί τη συνέχεια του κράτους, δημιουργεί ένα αρνητικό προηγούμενο το οποίο δίνει το σύνθημα στους εργαζόμενους στον</w:t>
      </w:r>
      <w:r>
        <w:rPr>
          <w:rFonts w:eastAsia="Times New Roman"/>
          <w:szCs w:val="24"/>
        </w:rPr>
        <w:t xml:space="preserve"> στενό και ευρύτερο δημόσιο </w:t>
      </w:r>
      <w:r>
        <w:rPr>
          <w:rFonts w:eastAsia="Times New Roman"/>
          <w:szCs w:val="24"/>
        </w:rPr>
        <w:lastRenderedPageBreak/>
        <w:t>τομέα να μην πειθαρχούν στις εντολές, αλλά να πράττουν κατά το δοκούν ατιμωρητί. Είναι η συνταγή της διάλυσης και του χάους, που τις συνέπειές τις, βεβαίως, θα υποστούν οι πολίτες.</w:t>
      </w:r>
    </w:p>
    <w:p w14:paraId="22BFDEEE"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η ρουσφετολογική </w:t>
      </w:r>
      <w:r>
        <w:rPr>
          <w:rFonts w:eastAsia="Times New Roman"/>
          <w:szCs w:val="24"/>
        </w:rPr>
        <w:t xml:space="preserve">και πελατειακή πρόθεση αποκαλύπτεται και σε άλλες περιπτώσεις, όπως στα επιδόματα που τα δίδετε με αναδρομική ισχύ, αλλά και στα </w:t>
      </w:r>
      <w:proofErr w:type="spellStart"/>
      <w:r>
        <w:rPr>
          <w:rFonts w:eastAsia="Times New Roman"/>
          <w:szCs w:val="24"/>
        </w:rPr>
        <w:t>βαρέα</w:t>
      </w:r>
      <w:proofErr w:type="spellEnd"/>
      <w:r>
        <w:rPr>
          <w:rFonts w:eastAsia="Times New Roman"/>
          <w:szCs w:val="24"/>
        </w:rPr>
        <w:t xml:space="preserve"> και ανθυγιεινά, που τα αποδίδετε χωρίς να έχει υπάρξει καμία μελέτη επί της οποίας θα ορίζονται αντικειμενικά οι δικαιούχ</w:t>
      </w:r>
      <w:r>
        <w:rPr>
          <w:rFonts w:eastAsia="Times New Roman"/>
          <w:szCs w:val="24"/>
        </w:rPr>
        <w:t xml:space="preserve">οι τους. </w:t>
      </w:r>
    </w:p>
    <w:p w14:paraId="22BFDEEF"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Το ίδιο κάνετε και με τους δημοσιογράφους και με το λοιπό προσωπικό στους ραδιοφωνικούς και τηλεοπτικούς σταθμούς των δήμων. Τους επαναφέρετε για να δουλέψουν πού και με ποια ιδιότητα; Σε σταθμούς που πλέον δεν υφίστανται; </w:t>
      </w:r>
    </w:p>
    <w:p w14:paraId="22BFDEF0" w14:textId="77777777" w:rsidR="007336A6" w:rsidRDefault="002D1229">
      <w:pPr>
        <w:spacing w:line="600" w:lineRule="auto"/>
        <w:ind w:firstLine="720"/>
        <w:contextualSpacing/>
        <w:jc w:val="both"/>
        <w:rPr>
          <w:rFonts w:eastAsia="Times New Roman"/>
          <w:szCs w:val="24"/>
        </w:rPr>
      </w:pPr>
      <w:r>
        <w:rPr>
          <w:rFonts w:eastAsia="Times New Roman"/>
          <w:szCs w:val="24"/>
        </w:rPr>
        <w:t>Επιπλέον, δημοτικές επ</w:t>
      </w:r>
      <w:r>
        <w:rPr>
          <w:rFonts w:eastAsia="Times New Roman"/>
          <w:szCs w:val="24"/>
        </w:rPr>
        <w:t xml:space="preserve">ιχειρήσεις θα συνεχίσουν να λειτουργούν, ακόμα κι αν σωρεύουν ζημιές για τρία και πλέον συνεχόμενα χρόνια. Και βεβαίως, στέλνετε τον λογαριασμό </w:t>
      </w:r>
      <w:r>
        <w:rPr>
          <w:rFonts w:eastAsia="Times New Roman"/>
          <w:szCs w:val="24"/>
        </w:rPr>
        <w:t>σ</w:t>
      </w:r>
      <w:r>
        <w:rPr>
          <w:rFonts w:eastAsia="Times New Roman"/>
          <w:szCs w:val="24"/>
        </w:rPr>
        <w:t xml:space="preserve">τον εξουθενωμένο φορολογούμενο δημότη. </w:t>
      </w:r>
    </w:p>
    <w:p w14:paraId="22BFDEF1"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Αυτή η έλλειψη ορθολογικής αξιολόγησης των αναγκών και των οικονομικών </w:t>
      </w:r>
      <w:r>
        <w:rPr>
          <w:rFonts w:eastAsia="Times New Roman"/>
          <w:szCs w:val="24"/>
        </w:rPr>
        <w:t>συνεπειών που έχει κάθε απόφαση, χαρα</w:t>
      </w:r>
      <w:r>
        <w:rPr>
          <w:rFonts w:eastAsia="Times New Roman"/>
          <w:szCs w:val="24"/>
        </w:rPr>
        <w:lastRenderedPageBreak/>
        <w:t xml:space="preserve">κτηρίζει τη φιλοσοφία μεγάλου μέρους του συγκεκριμένου νομοθετήματος, που αποκαλύπτει και τις πραγματικές προθέσεις μιας Κυβέρνησης που παραδέρνει επί δυόμισι χρόνια μεταξύ της αυταπάτης και της απάτης. </w:t>
      </w:r>
    </w:p>
    <w:p w14:paraId="22BFDEF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Χαρακτηριστική </w:t>
      </w:r>
      <w:r>
        <w:rPr>
          <w:rFonts w:eastAsia="Times New Roman"/>
          <w:szCs w:val="24"/>
        </w:rPr>
        <w:t xml:space="preserve">του τρόπου που πολιτεύεστε είναι η ρύθμιση για τους διορισμούς επιτυχόντων, ακόμη και της προηγούμενης δεκαετίας, σε προσωποπαγείς θέσεις, ασχέτως των πραγματικών αναγκών του </w:t>
      </w:r>
      <w:r>
        <w:rPr>
          <w:rFonts w:eastAsia="Times New Roman"/>
          <w:szCs w:val="24"/>
        </w:rPr>
        <w:t>δ</w:t>
      </w:r>
      <w:r>
        <w:rPr>
          <w:rFonts w:eastAsia="Times New Roman"/>
          <w:szCs w:val="24"/>
        </w:rPr>
        <w:t xml:space="preserve">ημοσίου, χωρίς το Γενικό Λογιστήριο του Κράτους να μπορεί να υπολογίσει το ύψος </w:t>
      </w:r>
      <w:r>
        <w:rPr>
          <w:rFonts w:eastAsia="Times New Roman"/>
          <w:szCs w:val="24"/>
        </w:rPr>
        <w:t xml:space="preserve">της δαπάνης που προκαλείται στο προϋπολογισμό και βεβαίως, χωρίς να γνωρίζουμε τον σχεδιασμό της Κυβέρνησης για τις συνολικές προσλήψεις στο </w:t>
      </w:r>
      <w:r>
        <w:rPr>
          <w:rFonts w:eastAsia="Times New Roman"/>
          <w:szCs w:val="24"/>
        </w:rPr>
        <w:t>δ</w:t>
      </w:r>
      <w:r>
        <w:rPr>
          <w:rFonts w:eastAsia="Times New Roman"/>
          <w:szCs w:val="24"/>
        </w:rPr>
        <w:t xml:space="preserve">ημόσιο, με βάση τους περιορισμούς της χώρας λόγω των μνημονίων. </w:t>
      </w:r>
    </w:p>
    <w:p w14:paraId="22BFDEF3"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η χώρα βρίσκεται στ</w:t>
      </w:r>
      <w:r>
        <w:rPr>
          <w:rFonts w:eastAsia="Times New Roman"/>
          <w:szCs w:val="24"/>
        </w:rPr>
        <w:t>ο τέλμα της στασιμότητας, εξαιτίας των ιδεοληψιών μιας Κυβέρνησης που γέρασε πριν ακόμη ενηλικιωθεί. Κάθε ημέρα διατήρησης της παρούσας κατάστασης είναι μια χαμένη μέρα για την Ελλάδα. Ο τόπος δεν πάει μπροστά με μερεμέτια και μπαλώματα. Έχει ανάγκη από έν</w:t>
      </w:r>
      <w:r>
        <w:rPr>
          <w:rFonts w:eastAsia="Times New Roman"/>
          <w:szCs w:val="24"/>
        </w:rPr>
        <w:t xml:space="preserve">α μεταρρυθμιστικό </w:t>
      </w:r>
      <w:proofErr w:type="spellStart"/>
      <w:r>
        <w:rPr>
          <w:rFonts w:eastAsia="Times New Roman"/>
          <w:szCs w:val="24"/>
        </w:rPr>
        <w:t>τσουνάμι</w:t>
      </w:r>
      <w:proofErr w:type="spellEnd"/>
      <w:r>
        <w:rPr>
          <w:rFonts w:eastAsia="Times New Roman"/>
          <w:szCs w:val="24"/>
        </w:rPr>
        <w:t>, που θα κάνει επιτέλους την κρίση παρελθόν.</w:t>
      </w:r>
    </w:p>
    <w:p w14:paraId="22BFDEF4"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Σας ευχαριστώ.</w:t>
      </w:r>
    </w:p>
    <w:p w14:paraId="22BFDEF5" w14:textId="77777777" w:rsidR="007336A6" w:rsidRDefault="002D122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22BFDEF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 xml:space="preserve">Ευχαριστούμε τον κ. </w:t>
      </w:r>
      <w:proofErr w:type="spellStart"/>
      <w:r>
        <w:rPr>
          <w:rFonts w:eastAsia="Times New Roman"/>
          <w:szCs w:val="24"/>
        </w:rPr>
        <w:t>Χαρακόπουλο</w:t>
      </w:r>
      <w:proofErr w:type="spellEnd"/>
      <w:r>
        <w:rPr>
          <w:rFonts w:eastAsia="Times New Roman"/>
          <w:szCs w:val="24"/>
        </w:rPr>
        <w:t xml:space="preserve"> και για τη συνέπεια στον χρόνο.</w:t>
      </w:r>
    </w:p>
    <w:p w14:paraId="22BFDEF7" w14:textId="77777777" w:rsidR="007336A6" w:rsidRDefault="002D1229">
      <w:pPr>
        <w:spacing w:line="600" w:lineRule="auto"/>
        <w:ind w:firstLine="720"/>
        <w:contextualSpacing/>
        <w:jc w:val="both"/>
        <w:rPr>
          <w:rFonts w:eastAsia="Times New Roman"/>
          <w:szCs w:val="24"/>
        </w:rPr>
      </w:pPr>
      <w:r>
        <w:rPr>
          <w:rFonts w:eastAsia="Times New Roman"/>
          <w:szCs w:val="24"/>
        </w:rPr>
        <w:t>Η αλήθεια είναι ότι ήταν ο μόνος ακριβής και θα παρακαλούσα, όσο μπορείτε, ν</w:t>
      </w:r>
      <w:r>
        <w:rPr>
          <w:rFonts w:eastAsia="Times New Roman"/>
          <w:szCs w:val="24"/>
        </w:rPr>
        <w:t>α</w:t>
      </w:r>
      <w:r>
        <w:rPr>
          <w:rFonts w:eastAsia="Times New Roman"/>
          <w:szCs w:val="24"/>
        </w:rPr>
        <w:t xml:space="preserve"> μην ξεπερνάτε κατά πολύ τον χρόνο σας και την ανοχή, διότι θα ξεφύγουμε στο τέλος της ημέρας. </w:t>
      </w:r>
    </w:p>
    <w:p w14:paraId="22BFDEF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Κύριε Τζελέπη, έχετε τον λόγο για επτά λεπτά.  </w:t>
      </w:r>
    </w:p>
    <w:p w14:paraId="22BFDEF9"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ΜΙΧΑΗΛ ΤΖΕΛΕΠΗΣ: </w:t>
      </w:r>
      <w:r>
        <w:rPr>
          <w:rFonts w:eastAsia="Times New Roman"/>
          <w:szCs w:val="24"/>
        </w:rPr>
        <w:t xml:space="preserve">Ευχαριστώ, κύριε Πρόεδρε. </w:t>
      </w:r>
    </w:p>
    <w:p w14:paraId="22BFDEF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της Συγκυβέρνησης, πολιτευθήκατε όλη την περίοδο της οικονομικής κρίσης χωρίς κανέναν ηθικό φραγμό και μ’ έναν ακραίο και άκρατο λαϊκισμό. </w:t>
      </w:r>
    </w:p>
    <w:p w14:paraId="22BFDE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όμως, για εσάς ο χρόνος σήμερα σας αποκαλύπτει και </w:t>
      </w:r>
      <w:r>
        <w:rPr>
          <w:rFonts w:eastAsia="Times New Roman" w:cs="Times New Roman"/>
          <w:szCs w:val="24"/>
        </w:rPr>
        <w:t>η ιστορία κάνει κύκλους και σας εκδικείται. Αυτά τα λέω για να αναφερθώ στη χθεσινή επιτυχία εξόδου στις αγορές, όπου στην ουσία γλείφετε εκεί που φτύνατε. Ξεχάσατε μόνο να πείτε στον ελληνικό λαό ότι η χθεσινή έξοδος δεν είναι επιτυχία σε σχέση με αυτά πο</w:t>
      </w:r>
      <w:r>
        <w:rPr>
          <w:rFonts w:eastAsia="Times New Roman" w:cs="Times New Roman"/>
          <w:szCs w:val="24"/>
        </w:rPr>
        <w:t xml:space="preserve">υ παραλάβατε το 2014. Αντιθέτως, φορτώσατε </w:t>
      </w:r>
      <w:r>
        <w:rPr>
          <w:rFonts w:eastAsia="Times New Roman" w:cs="Times New Roman"/>
          <w:szCs w:val="24"/>
        </w:rPr>
        <w:lastRenderedPageBreak/>
        <w:t>τον ελληνικό λαό με επιπλέον 100 δισεκατομμύρια, υποθηκεύσατε την περιουσία του ελληνικού λαού για έναν αιώνα και τα ελληνικά νοικοκυριά με επιπλέον 13 δισεκατομμύρια φόρους. Τουλάχιστον, δεν θα ήταν αυταπάτη, αλλ</w:t>
      </w:r>
      <w:r>
        <w:rPr>
          <w:rFonts w:eastAsia="Times New Roman" w:cs="Times New Roman"/>
          <w:szCs w:val="24"/>
        </w:rPr>
        <w:t xml:space="preserve">ά θα ήταν γενναίο από τη δική σας πλευρά να ζητήσετε ένα συγγνώμη από τον ελληνικό λαό, κάτι που δεν ακούστηκε μέχρι σήμερα. </w:t>
      </w:r>
    </w:p>
    <w:p w14:paraId="22BFDE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συζητάμε σήμερα το περιμέναμε πολύ καιρό. Πρόκειται για ένα νομοσχέδιο </w:t>
      </w:r>
      <w:r>
        <w:rPr>
          <w:rFonts w:eastAsia="Times New Roman" w:cs="Times New Roman"/>
          <w:szCs w:val="24"/>
        </w:rPr>
        <w:t>το οποίο</w:t>
      </w:r>
      <w:r>
        <w:rPr>
          <w:rFonts w:eastAsia="Times New Roman" w:cs="Times New Roman"/>
          <w:szCs w:val="24"/>
        </w:rPr>
        <w:t xml:space="preserve"> αναφέρεται την τοπική αυτοδιοίκη</w:t>
      </w:r>
      <w:r>
        <w:rPr>
          <w:rFonts w:eastAsia="Times New Roman" w:cs="Times New Roman"/>
          <w:szCs w:val="24"/>
        </w:rPr>
        <w:t xml:space="preserve">ση. Η τοπική αυτοδιοίκηση πραγματικά είναι ο θεσμός, όπου οι παρεμβάσεις αυτών που ασκούν διοίκηση αντικατοπτρίζονται την επόμενη ημέρα στους δημότες. </w:t>
      </w:r>
    </w:p>
    <w:p w14:paraId="22BFDE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Σε περίοδο οικονομικής κρίσης, ενώ θα έπρεπε η τοπική αυτοδιοίκηση να ενισχυθεί από την πλευρά της πολιτ</w:t>
      </w:r>
      <w:r>
        <w:rPr>
          <w:rFonts w:eastAsia="Times New Roman" w:cs="Times New Roman"/>
          <w:szCs w:val="24"/>
        </w:rPr>
        <w:t xml:space="preserve">είας, ούτως ώστε να πρωταγωνιστήσει στην κοινωνική συνοχή, αλλά και στην παραγωγική ανασυγκρότηση της χώρας, φέρνετε ένα νομοσχέδιο κατώτερο των περιστάσεων, κάνοντας απλά και μόνο </w:t>
      </w:r>
      <w:proofErr w:type="spellStart"/>
      <w:r>
        <w:rPr>
          <w:rFonts w:eastAsia="Times New Roman" w:cs="Times New Roman"/>
          <w:szCs w:val="24"/>
        </w:rPr>
        <w:t>μικροδιευθετήσεις</w:t>
      </w:r>
      <w:proofErr w:type="spellEnd"/>
      <w:r>
        <w:rPr>
          <w:rFonts w:eastAsia="Times New Roman" w:cs="Times New Roman"/>
          <w:szCs w:val="24"/>
        </w:rPr>
        <w:t xml:space="preserve">. </w:t>
      </w:r>
    </w:p>
    <w:p w14:paraId="22BFDE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εκείνο που ακούμε ότι σας ενδιαφέρ</w:t>
      </w:r>
      <w:r>
        <w:rPr>
          <w:rFonts w:eastAsia="Times New Roman" w:cs="Times New Roman"/>
          <w:szCs w:val="24"/>
        </w:rPr>
        <w:t xml:space="preserve">ει πολύ είναι να φέρετε ένα νομοσχέδιο, μεταφέροντας τις </w:t>
      </w:r>
      <w:proofErr w:type="spellStart"/>
      <w:r>
        <w:rPr>
          <w:rFonts w:eastAsia="Times New Roman" w:cs="Times New Roman"/>
          <w:szCs w:val="24"/>
        </w:rPr>
        <w:t>αυ</w:t>
      </w:r>
      <w:r>
        <w:rPr>
          <w:rFonts w:eastAsia="Times New Roman" w:cs="Times New Roman"/>
          <w:szCs w:val="24"/>
        </w:rPr>
        <w:lastRenderedPageBreak/>
        <w:t>τοδιοικητικές</w:t>
      </w:r>
      <w:proofErr w:type="spellEnd"/>
      <w:r>
        <w:rPr>
          <w:rFonts w:eastAsia="Times New Roman" w:cs="Times New Roman"/>
          <w:szCs w:val="24"/>
        </w:rPr>
        <w:t xml:space="preserve"> εκλογές. Κάντε το. Δεν έχει κανένα νόημα. Θα επιβαρυνθεί επιπλέον ο ελληνικός λαός με κόστη. Το άλλο και το σημαντικότερο είναι η απλή αναλογική, που θέλετε να φέρετε. Διότι έχετε αντ</w:t>
      </w:r>
      <w:r>
        <w:rPr>
          <w:rFonts w:eastAsia="Times New Roman" w:cs="Times New Roman"/>
          <w:szCs w:val="24"/>
        </w:rPr>
        <w:t>ιληφθεί ότι δεν έχετε πλέον κα</w:t>
      </w:r>
      <w:r>
        <w:rPr>
          <w:rFonts w:eastAsia="Times New Roman" w:cs="Times New Roman"/>
          <w:szCs w:val="24"/>
        </w:rPr>
        <w:t>μ</w:t>
      </w:r>
      <w:r>
        <w:rPr>
          <w:rFonts w:eastAsia="Times New Roman" w:cs="Times New Roman"/>
          <w:szCs w:val="24"/>
        </w:rPr>
        <w:t xml:space="preserve">μία κοινωνική αποδοχή και προσπαθείτε με τις μικρές </w:t>
      </w:r>
      <w:proofErr w:type="spellStart"/>
      <w:r>
        <w:rPr>
          <w:rFonts w:eastAsia="Times New Roman" w:cs="Times New Roman"/>
          <w:szCs w:val="24"/>
        </w:rPr>
        <w:t>μειοψηφίες</w:t>
      </w:r>
      <w:proofErr w:type="spellEnd"/>
      <w:r>
        <w:rPr>
          <w:rFonts w:eastAsia="Times New Roman" w:cs="Times New Roman"/>
          <w:szCs w:val="24"/>
        </w:rPr>
        <w:t xml:space="preserve"> να δημιουργήσετε προσκόμματα στις λειτουργίες του δήμου. </w:t>
      </w:r>
    </w:p>
    <w:p w14:paraId="22BFDE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Επειδή όμως, αναφερθήκατε, κύριε Υπουργέ, στην υπερευαισθησία σας στους εργαζόμενους στους ΟΤΑ, θα ήθελα</w:t>
      </w:r>
      <w:r>
        <w:rPr>
          <w:rFonts w:eastAsia="Times New Roman" w:cs="Times New Roman"/>
          <w:szCs w:val="24"/>
        </w:rPr>
        <w:t xml:space="preserve"> να αναφερθώ </w:t>
      </w:r>
      <w:r>
        <w:rPr>
          <w:rFonts w:eastAsia="Times New Roman" w:cs="Times New Roman"/>
          <w:szCs w:val="24"/>
        </w:rPr>
        <w:t>σε</w:t>
      </w:r>
      <w:r>
        <w:rPr>
          <w:rFonts w:eastAsia="Times New Roman" w:cs="Times New Roman"/>
          <w:szCs w:val="24"/>
        </w:rPr>
        <w:t xml:space="preserve"> μια κατηγορία εργαζομένων στις δημοτικές επιχειρήσεις αποχέτευσης, έξω από Αθήνα </w:t>
      </w:r>
      <w:r>
        <w:rPr>
          <w:rFonts w:eastAsia="Times New Roman" w:cs="Times New Roman"/>
          <w:szCs w:val="24"/>
        </w:rPr>
        <w:t>και</w:t>
      </w:r>
      <w:r>
        <w:rPr>
          <w:rFonts w:eastAsia="Times New Roman" w:cs="Times New Roman"/>
          <w:szCs w:val="24"/>
        </w:rPr>
        <w:t xml:space="preserve"> Θεσσαλονίκη. Μιλάμε για εργαζόμενους, όπου με τον δικό σας νόμο της εφαρμογής του ενιαίου μισθολογίου, ενώ είχαν χάσει παλαιότερα κοντά στο 45% και είχαν δ</w:t>
      </w:r>
      <w:r>
        <w:rPr>
          <w:rFonts w:eastAsia="Times New Roman" w:cs="Times New Roman"/>
          <w:szCs w:val="24"/>
        </w:rPr>
        <w:t>ικαιωθεί στο Ελεγκτικό Συνέδριο, έρχονται τώρα και χάνουν επιπλέον ένα 25%, εντάσσοντας εργαζόμενους, οι οποίοι είναι ασφαλισμένοι στο ΙΚΑ και δεν παίρνουν κανένα εφάπαξ στο ενιαίο μισθολόγιο των δημοσίων υπαλλήλων. Το θεωρείτε δίκαιο αυτό εσείς που μιλούσ</w:t>
      </w:r>
      <w:r>
        <w:rPr>
          <w:rFonts w:eastAsia="Times New Roman" w:cs="Times New Roman"/>
          <w:szCs w:val="24"/>
        </w:rPr>
        <w:t xml:space="preserve">ατε προηγουμένως με ευαισθησία για τους εργαζόμενους; Αφού το είχατε μέσα ως άρθρο και ξέρατε ότι έπρεπε να αποκαταστήσετε αυτήν την αδικία, γιατί το πήρατε </w:t>
      </w:r>
      <w:r>
        <w:rPr>
          <w:rFonts w:eastAsia="Times New Roman" w:cs="Times New Roman"/>
          <w:szCs w:val="24"/>
        </w:rPr>
        <w:lastRenderedPageBreak/>
        <w:t xml:space="preserve">πίσω; Μήπως σκοπεύετε να το φέρετε στην πορεία; Συμφωνούμε, να το φέρετε. Θα θέλαμε μια τοποθέτηση </w:t>
      </w:r>
      <w:r>
        <w:rPr>
          <w:rFonts w:eastAsia="Times New Roman" w:cs="Times New Roman"/>
          <w:szCs w:val="24"/>
        </w:rPr>
        <w:t xml:space="preserve">επάνω σε αυτό. </w:t>
      </w:r>
    </w:p>
    <w:p w14:paraId="22BFDF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μπορεί να έχουμε σε ομοειδής επιχειρήσεις δύο διαφορετικών ειδών εργαζόμενους. Δεν μπορεί να έχουμε εργαζόμενους στις ΔΕΥΑ τις περιφερειακές και εργαζόμενους στις δημοτικές επιχειρήσεις αποχέτευσης Θεσσαλονίκης και Αθηνών των δύο μεγάλω</w:t>
      </w:r>
      <w:r>
        <w:rPr>
          <w:rFonts w:eastAsia="Times New Roman" w:cs="Times New Roman"/>
          <w:szCs w:val="24"/>
        </w:rPr>
        <w:t xml:space="preserve">ν αστικών κέντρων, επειδή εξαιρούνται στο Χρηματιστήριο, ενώ οι άλλοι στις περιφερειακές δημοτικές επιχειρήσεις, δυστυχώς, είναι παιδιά ενός κατώτερου θεού. Θα πρέπει εδώ και τώρα να υπάρξει αποκατάσταση για αυτούς τους εργαζόμενους. </w:t>
      </w:r>
    </w:p>
    <w:p w14:paraId="22BFDF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επίσης, να </w:t>
      </w:r>
      <w:r>
        <w:rPr>
          <w:rFonts w:eastAsia="Times New Roman" w:cs="Times New Roman"/>
          <w:szCs w:val="24"/>
        </w:rPr>
        <w:t>αναφερθώ και στα ΚΕΠ. Διότι αναφερθήκατε προηγουμένως και στον «</w:t>
      </w:r>
      <w:r>
        <w:rPr>
          <w:rFonts w:eastAsia="Times New Roman" w:cs="Times New Roman"/>
          <w:szCs w:val="24"/>
        </w:rPr>
        <w:t>ΚΑΛΛΙΚΡΑΤΗ</w:t>
      </w:r>
      <w:r>
        <w:rPr>
          <w:rFonts w:eastAsia="Times New Roman" w:cs="Times New Roman"/>
          <w:szCs w:val="24"/>
        </w:rPr>
        <w:t>» και στον «</w:t>
      </w:r>
      <w:r>
        <w:rPr>
          <w:rFonts w:eastAsia="Times New Roman" w:cs="Times New Roman"/>
          <w:szCs w:val="24"/>
        </w:rPr>
        <w:t>ΚΑΠΟΔΙΣΤΡΙΑ</w:t>
      </w:r>
      <w:r>
        <w:rPr>
          <w:rFonts w:eastAsia="Times New Roman" w:cs="Times New Roman"/>
          <w:szCs w:val="24"/>
        </w:rPr>
        <w:t xml:space="preserve">». Θα ήθελα να σας ενημερώσω κάτι για τα ΚΕΠ. </w:t>
      </w:r>
    </w:p>
    <w:p w14:paraId="22BFDF02" w14:textId="77777777" w:rsidR="007336A6" w:rsidRDefault="002D1229">
      <w:pPr>
        <w:spacing w:line="600" w:lineRule="auto"/>
        <w:ind w:firstLine="720"/>
        <w:contextualSpacing/>
        <w:jc w:val="both"/>
        <w:rPr>
          <w:rFonts w:eastAsia="Times New Roman"/>
          <w:szCs w:val="24"/>
        </w:rPr>
      </w:pPr>
      <w:r>
        <w:rPr>
          <w:rFonts w:eastAsia="Times New Roman" w:cs="Times New Roman"/>
          <w:szCs w:val="24"/>
        </w:rPr>
        <w:t xml:space="preserve">Όλες αυτές οι μεταρρυθμίσεις έχουν σφραγίδα ΠΑΣΟΚ, που εσείς τότε εδώ το σκεφτόσασταν πολύ αν θα τις ψηφίσετε. </w:t>
      </w:r>
      <w:r>
        <w:rPr>
          <w:rFonts w:eastAsia="Times New Roman"/>
          <w:szCs w:val="24"/>
        </w:rPr>
        <w:t>Φ</w:t>
      </w:r>
      <w:r>
        <w:rPr>
          <w:rFonts w:eastAsia="Times New Roman"/>
          <w:szCs w:val="24"/>
        </w:rPr>
        <w:t xml:space="preserve">έρτε εσείς μεταρρυθμίσεις στην  και εμείς είμαστε εδώ να τις στηρίξουμε, αλλά όχι τέτοιες </w:t>
      </w:r>
      <w:proofErr w:type="spellStart"/>
      <w:r>
        <w:rPr>
          <w:rFonts w:eastAsia="Times New Roman"/>
          <w:szCs w:val="24"/>
        </w:rPr>
        <w:t>μικροδιευθετήσεις</w:t>
      </w:r>
      <w:proofErr w:type="spellEnd"/>
      <w:r>
        <w:rPr>
          <w:rFonts w:eastAsia="Times New Roman"/>
          <w:szCs w:val="24"/>
        </w:rPr>
        <w:t xml:space="preserve">. </w:t>
      </w:r>
    </w:p>
    <w:p w14:paraId="22BFDF03"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Θα ήθελα να σας πω τώρα σε σχέση με τα ΚΕΠ. Αυτήν τη στιγμή έχουν επιφορτιστεί οι δήμοι με μια σειρά από αρμοδιότητες για ενημέρωση της </w:t>
      </w:r>
      <w:r>
        <w:rPr>
          <w:rFonts w:eastAsia="Times New Roman"/>
          <w:szCs w:val="24"/>
        </w:rPr>
        <w:t>η</w:t>
      </w:r>
      <w:r>
        <w:rPr>
          <w:rFonts w:eastAsia="Times New Roman"/>
          <w:szCs w:val="24"/>
        </w:rPr>
        <w:t>λεκτρονικ</w:t>
      </w:r>
      <w:r>
        <w:rPr>
          <w:rFonts w:eastAsia="Times New Roman"/>
          <w:szCs w:val="24"/>
        </w:rPr>
        <w:t xml:space="preserve">ής </w:t>
      </w:r>
      <w:r>
        <w:rPr>
          <w:rFonts w:eastAsia="Times New Roman"/>
          <w:szCs w:val="24"/>
        </w:rPr>
        <w:t>δ</w:t>
      </w:r>
      <w:r>
        <w:rPr>
          <w:rFonts w:eastAsia="Times New Roman"/>
          <w:szCs w:val="24"/>
        </w:rPr>
        <w:t xml:space="preserve">ιακυβέρνησης σε σχέση με τη διαφάνεια στη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 xml:space="preserve">ιοίκηση και πρέπει οι δήμοι να ενημερώνουν την Ενιαία Αρχή Πληρωμών της Γενικής Γραμματείας Πληροφοριακών Συστημάτων, το Μητρώο Ανθρώπινου Δυναμικού Ελληνικού Δημοσίου του Υπουργείου Εσωτερικών, την </w:t>
      </w:r>
      <w:r>
        <w:rPr>
          <w:rFonts w:eastAsia="Times New Roman"/>
          <w:szCs w:val="24"/>
        </w:rPr>
        <w:t>«</w:t>
      </w:r>
      <w:r>
        <w:rPr>
          <w:rFonts w:eastAsia="Times New Roman"/>
          <w:szCs w:val="24"/>
        </w:rPr>
        <w:t>Ε</w:t>
      </w:r>
      <w:r>
        <w:rPr>
          <w:rFonts w:eastAsia="Times New Roman"/>
          <w:szCs w:val="24"/>
        </w:rPr>
        <w:t>ΡΓΑΝΗ</w:t>
      </w:r>
      <w:r>
        <w:rPr>
          <w:rFonts w:eastAsia="Times New Roman"/>
          <w:szCs w:val="24"/>
        </w:rPr>
        <w:t>»</w:t>
      </w:r>
      <w:r>
        <w:rPr>
          <w:rFonts w:eastAsia="Times New Roman"/>
          <w:szCs w:val="24"/>
        </w:rPr>
        <w:t xml:space="preserve"> του Υπουργείου Κοινωνικής Ασφάλισης, τη Βάση Δεδομένων Οικονομικών Στοιχείων ΟΤΑ και Νομικών Προσώπων των ΟΤΑ, τον Κόμβο </w:t>
      </w:r>
      <w:proofErr w:type="spellStart"/>
      <w:r>
        <w:rPr>
          <w:rFonts w:eastAsia="Times New Roman"/>
          <w:szCs w:val="24"/>
        </w:rPr>
        <w:t>Διαλειτουργικότητας</w:t>
      </w:r>
      <w:proofErr w:type="spellEnd"/>
      <w:r>
        <w:rPr>
          <w:rFonts w:eastAsia="Times New Roman"/>
          <w:szCs w:val="24"/>
        </w:rPr>
        <w:t xml:space="preserve"> του Υπουργείου Εσωτερικών, το Ολοκληρωμένο Πληροφοριακό Σύστημα Παρακολούθησης Συγχρηματοδοτούμενων Έργων, τ</w:t>
      </w:r>
      <w:r>
        <w:rPr>
          <w:rFonts w:eastAsia="Times New Roman"/>
          <w:szCs w:val="24"/>
        </w:rPr>
        <w:t xml:space="preserve">ο πρόγραμμα </w:t>
      </w:r>
      <w:r>
        <w:rPr>
          <w:rFonts w:eastAsia="Times New Roman"/>
          <w:szCs w:val="24"/>
        </w:rPr>
        <w:t>«</w:t>
      </w:r>
      <w:r>
        <w:rPr>
          <w:rFonts w:eastAsia="Times New Roman"/>
          <w:szCs w:val="24"/>
        </w:rPr>
        <w:t>ΔΙΑΥΓΕΙΑ</w:t>
      </w:r>
      <w:r>
        <w:rPr>
          <w:rFonts w:eastAsia="Times New Roman"/>
          <w:szCs w:val="24"/>
        </w:rPr>
        <w:t>»</w:t>
      </w:r>
      <w:r>
        <w:rPr>
          <w:rFonts w:eastAsia="Times New Roman"/>
          <w:szCs w:val="24"/>
        </w:rPr>
        <w:t>, το Κεντρικό Ηλεκτρονικό Μητρώο Δημοσίων Συμβάσεων, το Εθνικό Σύστημα Ηλεκτρονικών Δημοσίων Συμβάσεων, το Εθνικό Ληξιαρχείο και Εθνικό Δημοτολόγιο, τις ηλεκτρονικές υπηρεσίες των ασφαλιστικών ταμείων.</w:t>
      </w:r>
    </w:p>
    <w:p w14:paraId="22BFDF04" w14:textId="77777777" w:rsidR="007336A6" w:rsidRDefault="002D1229">
      <w:pPr>
        <w:spacing w:line="600" w:lineRule="auto"/>
        <w:ind w:firstLine="720"/>
        <w:contextualSpacing/>
        <w:jc w:val="both"/>
        <w:rPr>
          <w:rFonts w:eastAsia="Times New Roman"/>
          <w:szCs w:val="24"/>
        </w:rPr>
      </w:pPr>
      <w:r>
        <w:rPr>
          <w:rFonts w:eastAsia="Times New Roman"/>
          <w:szCs w:val="24"/>
        </w:rPr>
        <w:t>Με ποιο προσωπικό θα τα κάνουν α</w:t>
      </w:r>
      <w:r>
        <w:rPr>
          <w:rFonts w:eastAsia="Times New Roman"/>
          <w:szCs w:val="24"/>
        </w:rPr>
        <w:t xml:space="preserve">υτά οι δήμοι; Με προσωπικό που δεν έχει τη σχετική εκπαίδευση και κατάρτιση να συνδράμει το συγκεκριμένο έργο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 xml:space="preserve">ιοίκησης. </w:t>
      </w:r>
    </w:p>
    <w:p w14:paraId="22BFDF05"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Από την άλλη πλευρά, έχουμε γι’ αυτό τις καθ’ ύλην αρμόδιες υπηρεσίες, τα ΚΕΠ, όπου εκεί, οχυρωμένοι πίσω από τα </w:t>
      </w:r>
      <w:proofErr w:type="spellStart"/>
      <w:r>
        <w:rPr>
          <w:rFonts w:eastAsia="Times New Roman"/>
          <w:szCs w:val="24"/>
        </w:rPr>
        <w:t>καθηκοντ</w:t>
      </w:r>
      <w:r>
        <w:rPr>
          <w:rFonts w:eastAsia="Times New Roman"/>
          <w:szCs w:val="24"/>
        </w:rPr>
        <w:t>ολόγια</w:t>
      </w:r>
      <w:proofErr w:type="spellEnd"/>
      <w:r>
        <w:rPr>
          <w:rFonts w:eastAsia="Times New Roman"/>
          <w:szCs w:val="24"/>
        </w:rPr>
        <w:t xml:space="preserve"> τους, του </w:t>
      </w:r>
      <w:r>
        <w:rPr>
          <w:rFonts w:eastAsia="Times New Roman"/>
          <w:szCs w:val="24"/>
        </w:rPr>
        <w:t>δ</w:t>
      </w:r>
      <w:r>
        <w:rPr>
          <w:rFonts w:eastAsia="Times New Roman"/>
          <w:szCs w:val="24"/>
        </w:rPr>
        <w:t>ημοσίου, οι υπάλληλοι των ΚΕΠ, χωρίς να παίρνουν εντολή από τους δήμους, δεν εκτελούν αυτό το έργο.</w:t>
      </w:r>
    </w:p>
    <w:p w14:paraId="22BFDF06" w14:textId="77777777" w:rsidR="007336A6" w:rsidRDefault="002D1229">
      <w:pPr>
        <w:spacing w:line="600" w:lineRule="auto"/>
        <w:ind w:firstLine="720"/>
        <w:contextualSpacing/>
        <w:jc w:val="both"/>
        <w:rPr>
          <w:rFonts w:eastAsia="Times New Roman"/>
          <w:szCs w:val="24"/>
        </w:rPr>
      </w:pPr>
      <w:r>
        <w:rPr>
          <w:rFonts w:eastAsia="Times New Roman"/>
          <w:szCs w:val="24"/>
        </w:rPr>
        <w:t>Κύριε Υπουργέ, θα μπορούσαμε να έχουμε την προσοχή σας;</w:t>
      </w:r>
    </w:p>
    <w:p w14:paraId="22BFDF07"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Την έχετε. Για εσάς λέμε.</w:t>
      </w:r>
    </w:p>
    <w:p w14:paraId="22BFDF08" w14:textId="77777777" w:rsidR="007336A6" w:rsidRDefault="002D1229">
      <w:pPr>
        <w:spacing w:line="600" w:lineRule="auto"/>
        <w:ind w:firstLine="720"/>
        <w:contextualSpacing/>
        <w:jc w:val="both"/>
        <w:rPr>
          <w:rFonts w:eastAsia="Times New Roman"/>
          <w:szCs w:val="24"/>
        </w:rPr>
      </w:pPr>
      <w:r>
        <w:rPr>
          <w:rFonts w:eastAsia="Times New Roman"/>
          <w:b/>
          <w:szCs w:val="24"/>
        </w:rPr>
        <w:t>ΜΙΧ</w:t>
      </w:r>
      <w:r>
        <w:rPr>
          <w:rFonts w:eastAsia="Times New Roman"/>
          <w:b/>
          <w:szCs w:val="24"/>
        </w:rPr>
        <w:t>ΑΗΛ ΤΖΕΛΕΠΗΣ:</w:t>
      </w:r>
      <w:r>
        <w:rPr>
          <w:rFonts w:eastAsia="Times New Roman"/>
          <w:szCs w:val="24"/>
        </w:rPr>
        <w:t xml:space="preserve"> Πολύ ευχαρίστως να σας ακούσω.</w:t>
      </w:r>
    </w:p>
    <w:p w14:paraId="22BFDF09" w14:textId="77777777" w:rsidR="007336A6" w:rsidRDefault="002D122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2BFDF0A" w14:textId="77777777" w:rsidR="007336A6" w:rsidRDefault="002D1229">
      <w:pPr>
        <w:spacing w:line="600" w:lineRule="auto"/>
        <w:ind w:firstLine="720"/>
        <w:contextualSpacing/>
        <w:jc w:val="both"/>
        <w:rPr>
          <w:rFonts w:eastAsia="Times New Roman"/>
          <w:szCs w:val="24"/>
        </w:rPr>
      </w:pPr>
      <w:r>
        <w:rPr>
          <w:rFonts w:eastAsia="Times New Roman"/>
          <w:szCs w:val="24"/>
        </w:rPr>
        <w:t>Τελειώνω, κύριε Πρόεδρε.</w:t>
      </w:r>
    </w:p>
    <w:p w14:paraId="22BFDF0B"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Θα ρωτούσα, λοιπόν: Τις συγκεκριμένες αυτές αρμοδιότητες δεν θα μπορούσατε τουλάχιστον να τις </w:t>
      </w:r>
      <w:r>
        <w:rPr>
          <w:rFonts w:eastAsia="Times New Roman"/>
          <w:szCs w:val="24"/>
        </w:rPr>
        <w:t>μεταφέρετε, ούτως ώστε να είναι αρμοδιότητες των ΚΕΠ, που έχουν εξειδικευμένο προσωπικό;</w:t>
      </w:r>
    </w:p>
    <w:p w14:paraId="22BFDF0C" w14:textId="77777777" w:rsidR="007336A6" w:rsidRDefault="002D1229">
      <w:pPr>
        <w:spacing w:line="600" w:lineRule="auto"/>
        <w:ind w:firstLine="720"/>
        <w:contextualSpacing/>
        <w:jc w:val="both"/>
        <w:rPr>
          <w:rFonts w:eastAsia="Times New Roman"/>
          <w:szCs w:val="24"/>
        </w:rPr>
      </w:pPr>
      <w:r>
        <w:rPr>
          <w:rFonts w:eastAsia="Times New Roman"/>
          <w:szCs w:val="24"/>
        </w:rPr>
        <w:t>Δεν μπορούν να ανταπεξέλθουν οι δήμοι σε αυτές τις επιπλέον δραστηριότητες. Δεν έχουν ούτε το προσωπικό ούτε την εκπαίδευση. Και από την άλλη πλευρά, έχουμε εργαζόμενο</w:t>
      </w:r>
      <w:r>
        <w:rPr>
          <w:rFonts w:eastAsia="Times New Roman"/>
          <w:szCs w:val="24"/>
        </w:rPr>
        <w:t xml:space="preserve">υς στα </w:t>
      </w:r>
      <w:r>
        <w:rPr>
          <w:rFonts w:eastAsia="Times New Roman"/>
          <w:szCs w:val="24"/>
        </w:rPr>
        <w:lastRenderedPageBreak/>
        <w:t>ΚΕΠ</w:t>
      </w:r>
      <w:r>
        <w:rPr>
          <w:rFonts w:eastAsia="Times New Roman"/>
          <w:szCs w:val="24"/>
        </w:rPr>
        <w:t>,</w:t>
      </w:r>
      <w:r>
        <w:rPr>
          <w:rFonts w:eastAsia="Times New Roman"/>
          <w:szCs w:val="24"/>
        </w:rPr>
        <w:t xml:space="preserve"> που δημιουργήθηκαν γι’ αυτόν τον σκοπό, όπου πραγματικά θα μπορούσαν να επιτελέσουν το έργο τους.</w:t>
      </w:r>
    </w:p>
    <w:p w14:paraId="22BFDF0D" w14:textId="77777777" w:rsidR="007336A6" w:rsidRDefault="002D1229">
      <w:pPr>
        <w:spacing w:line="600" w:lineRule="auto"/>
        <w:ind w:firstLine="720"/>
        <w:contextualSpacing/>
        <w:jc w:val="both"/>
        <w:rPr>
          <w:rFonts w:eastAsia="Times New Roman"/>
          <w:szCs w:val="24"/>
        </w:rPr>
      </w:pPr>
      <w:r>
        <w:rPr>
          <w:rFonts w:eastAsia="Times New Roman"/>
          <w:szCs w:val="24"/>
        </w:rPr>
        <w:t>Περιμένω μια απάντηση για τους εργαζόμενους στις ΔΕΥΑ.</w:t>
      </w:r>
    </w:p>
    <w:p w14:paraId="22BFDF0E" w14:textId="77777777" w:rsidR="007336A6" w:rsidRDefault="002D1229">
      <w:pPr>
        <w:spacing w:line="600" w:lineRule="auto"/>
        <w:ind w:firstLine="720"/>
        <w:contextualSpacing/>
        <w:jc w:val="both"/>
        <w:rPr>
          <w:rFonts w:eastAsia="Times New Roman"/>
          <w:szCs w:val="24"/>
        </w:rPr>
      </w:pPr>
      <w:r>
        <w:rPr>
          <w:rFonts w:eastAsia="Times New Roman"/>
          <w:szCs w:val="24"/>
        </w:rPr>
        <w:t>Ευχαριστώ.</w:t>
      </w:r>
    </w:p>
    <w:p w14:paraId="22BFDF0F"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(Μάριος Γεωργιάδης):</w:t>
      </w:r>
      <w:r>
        <w:rPr>
          <w:rFonts w:eastAsia="Times New Roman"/>
          <w:szCs w:val="24"/>
        </w:rPr>
        <w:t xml:space="preserve"> Ευχαριστούμε, κύριε Τζελέπη.</w:t>
      </w:r>
    </w:p>
    <w:p w14:paraId="22BFDF10"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Έχει ζητήσει τον </w:t>
      </w:r>
      <w:r>
        <w:rPr>
          <w:rFonts w:eastAsia="Times New Roman"/>
          <w:szCs w:val="24"/>
        </w:rPr>
        <w:t xml:space="preserve">λόγο ο Αναπληρωτής Υπουργός Περιβάλλοντος και Ενέργειας κ. </w:t>
      </w:r>
      <w:proofErr w:type="spellStart"/>
      <w:r>
        <w:rPr>
          <w:rFonts w:eastAsia="Times New Roman"/>
          <w:szCs w:val="24"/>
        </w:rPr>
        <w:t>Φάμελλος</w:t>
      </w:r>
      <w:proofErr w:type="spellEnd"/>
      <w:r>
        <w:rPr>
          <w:rFonts w:eastAsia="Times New Roman"/>
          <w:szCs w:val="24"/>
        </w:rPr>
        <w:t>, για να αναπτύξει δύο τροπολογίες. Αμέσως μετά θα ακολουθήσουν τρεις συνάδελφοι Βουλευτές από τη λίστα των ομιλητών και να ετοιμάζεται ο κ. Κεφαλογιάννης, ο Κοινοβουλευτικός Εκπρόσωπος από</w:t>
      </w:r>
      <w:r>
        <w:rPr>
          <w:rFonts w:eastAsia="Times New Roman"/>
          <w:szCs w:val="24"/>
        </w:rPr>
        <w:t xml:space="preserve"> τη Νέα Δημοκρατία.</w:t>
      </w:r>
    </w:p>
    <w:p w14:paraId="22BFDF11" w14:textId="77777777" w:rsidR="007336A6" w:rsidRDefault="002D1229">
      <w:pPr>
        <w:spacing w:line="600" w:lineRule="auto"/>
        <w:ind w:firstLine="720"/>
        <w:contextualSpacing/>
        <w:jc w:val="both"/>
        <w:rPr>
          <w:rFonts w:eastAsia="Times New Roman"/>
          <w:szCs w:val="24"/>
        </w:rPr>
      </w:pPr>
      <w:r>
        <w:rPr>
          <w:rFonts w:eastAsia="Times New Roman"/>
          <w:szCs w:val="24"/>
        </w:rPr>
        <w:t>Κύριε Υπουργέ, πόσο χρόνο θέλετε;</w:t>
      </w:r>
    </w:p>
    <w:p w14:paraId="22BFDF12" w14:textId="77777777" w:rsidR="007336A6" w:rsidRDefault="002D1229">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Δέκα λεπτά είχαμε πει, κύριε Πρόεδρε;</w:t>
      </w:r>
    </w:p>
    <w:p w14:paraId="22BFDF1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(Μάριος Γεωργιάδης): </w:t>
      </w:r>
      <w:r>
        <w:rPr>
          <w:rFonts w:eastAsia="Times New Roman"/>
          <w:szCs w:val="24"/>
        </w:rPr>
        <w:t>Ωραία. Έχετε τον λόγο.</w:t>
      </w:r>
    </w:p>
    <w:p w14:paraId="22BFDF14"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ΣΩΚΡΑΤΗΣ ΦΑΜΕΛΛΟΣ (Αναπληρωτής Υπουργός</w:t>
      </w:r>
      <w:r>
        <w:rPr>
          <w:rFonts w:eastAsia="Times New Roman"/>
          <w:b/>
          <w:szCs w:val="24"/>
        </w:rPr>
        <w:t xml:space="preserve"> Περιβάλλοντος και Ενέργειας):</w:t>
      </w:r>
      <w:r>
        <w:rPr>
          <w:rFonts w:eastAsia="Times New Roman"/>
          <w:szCs w:val="24"/>
        </w:rPr>
        <w:t xml:space="preserve"> Ευχαριστώ, κύριε Πρόεδρε.</w:t>
      </w:r>
    </w:p>
    <w:p w14:paraId="22BFDF15" w14:textId="77777777" w:rsidR="007336A6" w:rsidRDefault="002D1229">
      <w:pPr>
        <w:spacing w:line="600" w:lineRule="auto"/>
        <w:ind w:firstLine="720"/>
        <w:contextualSpacing/>
        <w:jc w:val="both"/>
        <w:rPr>
          <w:rFonts w:eastAsia="Times New Roman"/>
          <w:szCs w:val="24"/>
        </w:rPr>
      </w:pPr>
      <w:r>
        <w:rPr>
          <w:rFonts w:eastAsia="Times New Roman"/>
          <w:szCs w:val="24"/>
        </w:rPr>
        <w:t>Κύριε Υπουργέ, κυρίες και κύριοι Βουλευτές, είμαι εδώ για να παρουσιάσω δύο τροπολογίες, την 1140/48, την 1148/53 και να πω και δυο λόγια για τα άρθρα που έχουν ήδη περιληφθεί στο νομοσχέδιο που είχα</w:t>
      </w:r>
      <w:r>
        <w:rPr>
          <w:rFonts w:eastAsia="Times New Roman"/>
          <w:szCs w:val="24"/>
        </w:rPr>
        <w:t xml:space="preserve"> παρουσιάσει στην </w:t>
      </w:r>
      <w:r>
        <w:rPr>
          <w:rFonts w:eastAsia="Times New Roman"/>
          <w:szCs w:val="24"/>
        </w:rPr>
        <w:t>ε</w:t>
      </w:r>
      <w:r>
        <w:rPr>
          <w:rFonts w:eastAsia="Times New Roman"/>
          <w:szCs w:val="24"/>
        </w:rPr>
        <w:t>πιτροπή και έχω να σας καταθέσω αμέσως μετά και δύο νομοτεχνικές.</w:t>
      </w:r>
    </w:p>
    <w:p w14:paraId="22BFDF16"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Ξεκινώ με τις τροπολογίες, για να εκπληρώσω τις υποχρεώσεις της κοινοβουλευτικής διαδικασίας. </w:t>
      </w:r>
    </w:p>
    <w:p w14:paraId="22BFDF17" w14:textId="77777777" w:rsidR="007336A6" w:rsidRDefault="002D1229">
      <w:pPr>
        <w:spacing w:line="600" w:lineRule="auto"/>
        <w:ind w:firstLine="720"/>
        <w:contextualSpacing/>
        <w:jc w:val="both"/>
        <w:rPr>
          <w:rFonts w:eastAsia="Times New Roman"/>
          <w:szCs w:val="24"/>
        </w:rPr>
      </w:pPr>
      <w:r>
        <w:rPr>
          <w:rFonts w:eastAsia="Times New Roman"/>
          <w:szCs w:val="24"/>
        </w:rPr>
        <w:t>Η τροπολογία 1140/48 αναφέρεται στην παράταση της ανάρτησης των ήδη αναρτημέ</w:t>
      </w:r>
      <w:r>
        <w:rPr>
          <w:rFonts w:eastAsia="Times New Roman"/>
          <w:szCs w:val="24"/>
        </w:rPr>
        <w:t>νων δασικών χαρτών μέχρι την 7</w:t>
      </w:r>
      <w:r>
        <w:rPr>
          <w:rFonts w:eastAsia="Times New Roman"/>
          <w:szCs w:val="24"/>
          <w:vertAlign w:val="superscript"/>
        </w:rPr>
        <w:t>η</w:t>
      </w:r>
      <w:r>
        <w:rPr>
          <w:rFonts w:eastAsia="Times New Roman"/>
          <w:szCs w:val="24"/>
        </w:rPr>
        <w:t xml:space="preserve"> Σεπτεμβρίου 2017. Πράγματι, αφήσαμε να ολοκληρωθεί ο χρόνος ανάρτησης, για να διαπιστώσουμε το ενδιαφέρον και την προσέλευση πολιτών, αγροτών και γενικά ενδιαφερομένων στα Κέντρα Υποστήριξης και τις Δασικές Υπηρεσίες. Διαπισ</w:t>
      </w:r>
      <w:r>
        <w:rPr>
          <w:rFonts w:eastAsia="Times New Roman"/>
          <w:szCs w:val="24"/>
        </w:rPr>
        <w:t>τώσαμε ήδη από την προηγούμενη εβδομάδα ότι υπήρχε ένα μεγάλο φορτίο και γι’ αυτό είχε εκδοθεί η εγκύκλιος για την παράταση υποβολής των τοπογραφικών. Αυτή</w:t>
      </w:r>
      <w:r>
        <w:rPr>
          <w:rFonts w:eastAsia="Times New Roman"/>
          <w:szCs w:val="24"/>
        </w:rPr>
        <w:t>ν</w:t>
      </w:r>
      <w:r>
        <w:rPr>
          <w:rFonts w:eastAsia="Times New Roman"/>
          <w:szCs w:val="24"/>
        </w:rPr>
        <w:t xml:space="preserve"> την εβδομάδα υπήρχε πολύ μεγάλος φόρτος εργασίας και μεγάλη προσέλευση. Θεωρούμε, </w:t>
      </w:r>
      <w:r>
        <w:rPr>
          <w:rFonts w:eastAsia="Times New Roman"/>
          <w:szCs w:val="24"/>
        </w:rPr>
        <w:lastRenderedPageBreak/>
        <w:t>λοιπόν, ότι είναι</w:t>
      </w:r>
      <w:r>
        <w:rPr>
          <w:rFonts w:eastAsia="Times New Roman"/>
          <w:szCs w:val="24"/>
        </w:rPr>
        <w:t xml:space="preserve"> θετική η προσέλευση και το ενδιαφέρον των πολιτών, έστω και με μεγάλη καθυστέρηση, γιατί εκφράστηκε με έξι μήνες καθυστέρηση αυτό το ενδιαφέρον και η ανάγκη συνομιλίας, αν θέλετε, με τις </w:t>
      </w:r>
      <w:r>
        <w:rPr>
          <w:rFonts w:eastAsia="Times New Roman"/>
          <w:szCs w:val="24"/>
        </w:rPr>
        <w:t>δ</w:t>
      </w:r>
      <w:r>
        <w:rPr>
          <w:rFonts w:eastAsia="Times New Roman"/>
          <w:szCs w:val="24"/>
        </w:rPr>
        <w:t xml:space="preserve">ασικές </w:t>
      </w:r>
      <w:r>
        <w:rPr>
          <w:rFonts w:eastAsia="Times New Roman"/>
          <w:szCs w:val="24"/>
        </w:rPr>
        <w:t>υ</w:t>
      </w:r>
      <w:r>
        <w:rPr>
          <w:rFonts w:eastAsia="Times New Roman"/>
          <w:szCs w:val="24"/>
        </w:rPr>
        <w:t xml:space="preserve">πηρεσίες. Όμως ο μεγάλος συνωστισμός που υπάρχει στις </w:t>
      </w:r>
      <w:r>
        <w:rPr>
          <w:rFonts w:eastAsia="Times New Roman"/>
          <w:szCs w:val="24"/>
        </w:rPr>
        <w:t>υ</w:t>
      </w:r>
      <w:r>
        <w:rPr>
          <w:rFonts w:eastAsia="Times New Roman"/>
          <w:szCs w:val="24"/>
        </w:rPr>
        <w:t>πηρε</w:t>
      </w:r>
      <w:r>
        <w:rPr>
          <w:rFonts w:eastAsia="Times New Roman"/>
          <w:szCs w:val="24"/>
        </w:rPr>
        <w:t xml:space="preserve">σίες, μας υποχρεώνει να δώσουμε επαρκή χρόνο σε όλους τους ενδιαφερόμενους, διότι εμείς εκπροσωπούμε, αν θέλετε, μια άποψη για την πολιτεία, που είναι λειτουργική για τον πολίτη, που εξυπηρετεί τον πολίτη και λύνει προβλήματα. Και οι δασικοί χάρτες θέλουν </w:t>
      </w:r>
      <w:r>
        <w:rPr>
          <w:rFonts w:eastAsia="Times New Roman"/>
          <w:szCs w:val="24"/>
        </w:rPr>
        <w:t>αν λύσουν προβλήματα.</w:t>
      </w:r>
    </w:p>
    <w:p w14:paraId="22BFDF18" w14:textId="77777777" w:rsidR="007336A6" w:rsidRDefault="002D1229">
      <w:pPr>
        <w:spacing w:line="600" w:lineRule="auto"/>
        <w:ind w:firstLine="720"/>
        <w:contextualSpacing/>
        <w:jc w:val="both"/>
        <w:rPr>
          <w:rFonts w:eastAsia="Times New Roman"/>
          <w:szCs w:val="24"/>
        </w:rPr>
      </w:pPr>
      <w:r>
        <w:rPr>
          <w:rFonts w:eastAsia="Times New Roman"/>
          <w:szCs w:val="24"/>
        </w:rPr>
        <w:t>Άρα θα δοθεί χρόνος για όλους τους ενδιαφερόμενους, για όλες τις απαραίτητες ενέργειες και ο χρόνος αυτός θα είναι ενιαίος μέχρι την 7</w:t>
      </w:r>
      <w:r>
        <w:rPr>
          <w:rFonts w:eastAsia="Times New Roman"/>
          <w:szCs w:val="24"/>
          <w:vertAlign w:val="superscript"/>
        </w:rPr>
        <w:t>η</w:t>
      </w:r>
      <w:r>
        <w:rPr>
          <w:rFonts w:eastAsia="Times New Roman"/>
          <w:szCs w:val="24"/>
        </w:rPr>
        <w:t xml:space="preserve"> Σεπτεμβρίου και για την υποβολή αιτήσεων για την αλλαγή χρήσης ή για την έγκριση επέμβασης και εξα</w:t>
      </w:r>
      <w:r>
        <w:rPr>
          <w:rFonts w:eastAsia="Times New Roman"/>
          <w:szCs w:val="24"/>
        </w:rPr>
        <w:t>γοράς, για την υποβολή αντιρρήσεων, για την υποβολή αιτήματος πρόδηλου σφάλματος, αλλά και για την αποστολή από τους δήμους των στοιχείων των οικισμών και των οικιστικών πυκνώσεων.</w:t>
      </w:r>
    </w:p>
    <w:p w14:paraId="22BFDF19" w14:textId="77777777" w:rsidR="007336A6" w:rsidRDefault="002D1229">
      <w:pPr>
        <w:spacing w:line="600" w:lineRule="auto"/>
        <w:ind w:firstLine="720"/>
        <w:contextualSpacing/>
        <w:jc w:val="both"/>
        <w:rPr>
          <w:rFonts w:eastAsia="Times New Roman"/>
          <w:szCs w:val="24"/>
        </w:rPr>
      </w:pPr>
      <w:r>
        <w:rPr>
          <w:rFonts w:eastAsia="Times New Roman"/>
          <w:szCs w:val="24"/>
        </w:rPr>
        <w:t>Άρα δεν θα χρησιμοποιήσουμε την εγκύκλιο για καθυστερημένη υποβολή τοπογραφ</w:t>
      </w:r>
      <w:r>
        <w:rPr>
          <w:rFonts w:eastAsia="Times New Roman"/>
          <w:szCs w:val="24"/>
        </w:rPr>
        <w:t xml:space="preserve">ικού. Πάνε όλα στις 7 Σεπτεμβρίου. </w:t>
      </w:r>
      <w:r>
        <w:rPr>
          <w:rFonts w:eastAsia="Times New Roman"/>
          <w:szCs w:val="24"/>
        </w:rPr>
        <w:lastRenderedPageBreak/>
        <w:t>Και δίνουμε και ένα σημαντικό πλεονέκτημα στους κατοίκους του εξωτερικού, στους μετανάστες μας δηλαδή, οι οποίοι όταν έλθουν εδώ τον Αύγουστο, μπορούν να τον αξιοποιήσουν για να υποβάλλουν και αυτοί τα στοιχεία τους.</w:t>
      </w:r>
    </w:p>
    <w:p w14:paraId="22BFDF1A" w14:textId="77777777" w:rsidR="007336A6" w:rsidRDefault="002D1229">
      <w:pPr>
        <w:spacing w:line="600" w:lineRule="auto"/>
        <w:ind w:firstLine="720"/>
        <w:contextualSpacing/>
        <w:jc w:val="both"/>
        <w:rPr>
          <w:rFonts w:eastAsia="Times New Roman"/>
          <w:szCs w:val="24"/>
        </w:rPr>
      </w:pPr>
      <w:r>
        <w:rPr>
          <w:rFonts w:eastAsia="Times New Roman"/>
          <w:szCs w:val="24"/>
        </w:rPr>
        <w:t>Η πρ</w:t>
      </w:r>
      <w:r>
        <w:rPr>
          <w:rFonts w:eastAsia="Times New Roman"/>
          <w:szCs w:val="24"/>
        </w:rPr>
        <w:t>οθεσμία, λοιπόν, είναι μέχρι την 7</w:t>
      </w:r>
      <w:r>
        <w:rPr>
          <w:rFonts w:eastAsia="Times New Roman"/>
          <w:szCs w:val="24"/>
          <w:vertAlign w:val="superscript"/>
        </w:rPr>
        <w:t>η</w:t>
      </w:r>
      <w:r>
        <w:rPr>
          <w:rFonts w:eastAsia="Times New Roman"/>
          <w:szCs w:val="24"/>
        </w:rPr>
        <w:t xml:space="preserve"> Σεπτεμβρίου. </w:t>
      </w:r>
    </w:p>
    <w:p w14:paraId="22BFDF1B" w14:textId="77777777" w:rsidR="007336A6" w:rsidRDefault="002D1229">
      <w:pPr>
        <w:spacing w:line="600" w:lineRule="auto"/>
        <w:ind w:firstLine="720"/>
        <w:contextualSpacing/>
        <w:jc w:val="both"/>
        <w:rPr>
          <w:rFonts w:eastAsia="Times New Roman"/>
          <w:szCs w:val="24"/>
        </w:rPr>
      </w:pPr>
      <w:r>
        <w:rPr>
          <w:rFonts w:eastAsia="Times New Roman"/>
          <w:szCs w:val="24"/>
        </w:rPr>
        <w:t>Εδώ, όμως, οφείλω να πω ότι υπάρχουν ακόμα είκοσι δήμοι, ήτοι σημαίνει ένα ποσοστό μικρότερο από το 20% των υπόχρεων, που δεν έχουν συνεργαστεί και δεν έχουν στείλει τα στοιχεία τους.</w:t>
      </w:r>
    </w:p>
    <w:p w14:paraId="22BFDF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Ενημερώνω, λοιπόν, την</w:t>
      </w:r>
      <w:r>
        <w:rPr>
          <w:rFonts w:eastAsia="Times New Roman" w:cs="Times New Roman"/>
          <w:szCs w:val="24"/>
        </w:rPr>
        <w:t xml:space="preserve"> Εθνική Αντιπροσωπεία ότι οι </w:t>
      </w:r>
      <w:r>
        <w:rPr>
          <w:rFonts w:eastAsia="Times New Roman" w:cs="Times New Roman"/>
          <w:szCs w:val="24"/>
        </w:rPr>
        <w:t>δ</w:t>
      </w:r>
      <w:r>
        <w:rPr>
          <w:rFonts w:eastAsia="Times New Roman" w:cs="Times New Roman"/>
          <w:szCs w:val="24"/>
        </w:rPr>
        <w:t xml:space="preserve">ήμοι αυτοί είναι οι εξής: Βόρειας Κυνουρίας, Γορτυνίας, Νότιας Κυνουρίας, </w:t>
      </w:r>
      <w:proofErr w:type="spellStart"/>
      <w:r>
        <w:rPr>
          <w:rFonts w:eastAsia="Times New Roman" w:cs="Times New Roman"/>
          <w:szCs w:val="24"/>
        </w:rPr>
        <w:t>Δοξάτου</w:t>
      </w:r>
      <w:proofErr w:type="spellEnd"/>
      <w:r>
        <w:rPr>
          <w:rFonts w:eastAsia="Times New Roman" w:cs="Times New Roman"/>
          <w:szCs w:val="24"/>
        </w:rPr>
        <w:t xml:space="preserve">, Περιστερίου, Ωραιοκάστρου, Δωδώνης, Κιμώλου, Μήλου, Μυκόνου, Σίφνου, Ανατολικής Μάνης, Νότιου </w:t>
      </w:r>
      <w:proofErr w:type="spellStart"/>
      <w:r>
        <w:rPr>
          <w:rFonts w:eastAsia="Times New Roman" w:cs="Times New Roman"/>
          <w:szCs w:val="24"/>
        </w:rPr>
        <w:t>Πηλίου</w:t>
      </w:r>
      <w:proofErr w:type="spellEnd"/>
      <w:r>
        <w:rPr>
          <w:rFonts w:eastAsia="Times New Roman" w:cs="Times New Roman"/>
          <w:szCs w:val="24"/>
        </w:rPr>
        <w:t xml:space="preserve">, Σκοπέλου, Οιχαλίας, </w:t>
      </w:r>
      <w:proofErr w:type="spellStart"/>
      <w:r>
        <w:rPr>
          <w:rFonts w:eastAsia="Times New Roman" w:cs="Times New Roman"/>
          <w:szCs w:val="24"/>
        </w:rPr>
        <w:t>Πύλου</w:t>
      </w:r>
      <w:proofErr w:type="spellEnd"/>
      <w:r>
        <w:rPr>
          <w:rFonts w:eastAsia="Times New Roman" w:cs="Times New Roman"/>
          <w:szCs w:val="24"/>
        </w:rPr>
        <w:t xml:space="preserve"> - </w:t>
      </w:r>
      <w:proofErr w:type="spellStart"/>
      <w:r>
        <w:rPr>
          <w:rFonts w:eastAsia="Times New Roman" w:cs="Times New Roman"/>
          <w:szCs w:val="24"/>
        </w:rPr>
        <w:t>Νέστορος</w:t>
      </w:r>
      <w:proofErr w:type="spellEnd"/>
      <w:r>
        <w:rPr>
          <w:rFonts w:eastAsia="Times New Roman" w:cs="Times New Roman"/>
          <w:szCs w:val="24"/>
        </w:rPr>
        <w:t>, Σπε</w:t>
      </w:r>
      <w:r>
        <w:rPr>
          <w:rFonts w:eastAsia="Times New Roman" w:cs="Times New Roman"/>
          <w:szCs w:val="24"/>
        </w:rPr>
        <w:t xml:space="preserve">τσών, Νέας Προποντίδας, </w:t>
      </w:r>
      <w:proofErr w:type="spellStart"/>
      <w:r>
        <w:rPr>
          <w:rFonts w:eastAsia="Times New Roman" w:cs="Times New Roman"/>
          <w:szCs w:val="24"/>
        </w:rPr>
        <w:t>Σιθωνίας</w:t>
      </w:r>
      <w:proofErr w:type="spellEnd"/>
      <w:r>
        <w:rPr>
          <w:rFonts w:eastAsia="Times New Roman" w:cs="Times New Roman"/>
          <w:szCs w:val="24"/>
        </w:rPr>
        <w:t xml:space="preserve"> και Χίου.</w:t>
      </w:r>
    </w:p>
    <w:p w14:paraId="22BFDF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έχουμε συμμετάσχει σε δύο </w:t>
      </w:r>
      <w:r>
        <w:rPr>
          <w:rFonts w:eastAsia="Times New Roman" w:cs="Times New Roman"/>
          <w:szCs w:val="24"/>
        </w:rPr>
        <w:t>δ</w:t>
      </w:r>
      <w:r>
        <w:rPr>
          <w:rFonts w:eastAsia="Times New Roman" w:cs="Times New Roman"/>
          <w:szCs w:val="24"/>
        </w:rPr>
        <w:t xml:space="preserve">ιοικητικά </w:t>
      </w:r>
      <w:r>
        <w:rPr>
          <w:rFonts w:eastAsia="Times New Roman" w:cs="Times New Roman"/>
          <w:szCs w:val="24"/>
        </w:rPr>
        <w:t>σ</w:t>
      </w:r>
      <w:r>
        <w:rPr>
          <w:rFonts w:eastAsia="Times New Roman" w:cs="Times New Roman"/>
          <w:szCs w:val="24"/>
        </w:rPr>
        <w:t xml:space="preserve">υμβούλια της Κεντρικής Ένωσης Δήμων και υπάρχει απόλυτη συμφωνία για την υλοποίηση του έργου και την αποστολή στοιχείων από τους δήμους. </w:t>
      </w:r>
    </w:p>
    <w:p w14:paraId="22BFDF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ομολογ</w:t>
      </w:r>
      <w:r>
        <w:rPr>
          <w:rFonts w:eastAsia="Times New Roman" w:cs="Times New Roman"/>
          <w:szCs w:val="24"/>
        </w:rPr>
        <w:t xml:space="preserve">ήσω ότι αυτό το ποσοστό που είναι τώρα 18%, ήταν 72% στην αρχή της ανάρτησης. Έχει υπάρξει μία πολύ μεγάλη πρόοδος. </w:t>
      </w:r>
    </w:p>
    <w:p w14:paraId="22BFDF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ενημερώσω, βέβαια, και τον Υπουργό Εσωτερικών, που είναι και ο αρμόδιος για τον έλεγχο των ΟΤΑ, ότι θα αποσταλεί επιστολή πλέον στις απο</w:t>
      </w:r>
      <w:r>
        <w:rPr>
          <w:rFonts w:eastAsia="Times New Roman" w:cs="Times New Roman"/>
          <w:szCs w:val="24"/>
        </w:rPr>
        <w:t>κεντρωμένες διοικήσεις, οι οποίες ασκούν και τον έλεγχο νομιμότητας των αποφάσεων των ΟΤΑ, προσωπικά στους δημάρχους όλων αυτών των ΟΤΑ, στους Προέδρους δημοτικών συμβουλίων, αλλά και στο Υπουργείο Εσωτερικών, διότι πλέον υπάρχει μία καθυστέρηση στην εφαρμ</w:t>
      </w:r>
      <w:r>
        <w:rPr>
          <w:rFonts w:eastAsia="Times New Roman" w:cs="Times New Roman"/>
          <w:szCs w:val="24"/>
        </w:rPr>
        <w:t xml:space="preserve">ογή νόμου, που δημιουργεί περιορισμό δικαιωμάτων πολιτών και αυτό δεν μπορεί να συνεχίζεται. Παρακαλώ, ο χρόνος αυτός να αξιοποιηθεί και για την επίλυση αυτού του προβλήματος. </w:t>
      </w:r>
    </w:p>
    <w:p w14:paraId="22BFDF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τροπολογία, η οποία κατατίθεται, είναι </w:t>
      </w:r>
      <w:r>
        <w:rPr>
          <w:rFonts w:eastAsia="Times New Roman" w:cs="Times New Roman"/>
          <w:szCs w:val="24"/>
        </w:rPr>
        <w:t xml:space="preserve">η </w:t>
      </w:r>
      <w:r>
        <w:rPr>
          <w:rFonts w:eastAsia="Times New Roman" w:cs="Times New Roman"/>
          <w:szCs w:val="24"/>
        </w:rPr>
        <w:t>τροπολογία με αριθμό 1148/53</w:t>
      </w:r>
      <w:r>
        <w:rPr>
          <w:rFonts w:eastAsia="Times New Roman" w:cs="Times New Roman"/>
          <w:szCs w:val="24"/>
        </w:rPr>
        <w:t xml:space="preserve"> που αφορά σε ρυθμίσεις για την επιτάχυνση της </w:t>
      </w:r>
      <w:proofErr w:type="spellStart"/>
      <w:r>
        <w:rPr>
          <w:rFonts w:eastAsia="Times New Roman" w:cs="Times New Roman"/>
          <w:szCs w:val="24"/>
        </w:rPr>
        <w:t>κτηματογράφησης</w:t>
      </w:r>
      <w:proofErr w:type="spellEnd"/>
      <w:r>
        <w:rPr>
          <w:rFonts w:eastAsia="Times New Roman" w:cs="Times New Roman"/>
          <w:szCs w:val="24"/>
        </w:rPr>
        <w:t xml:space="preserve">. </w:t>
      </w:r>
    </w:p>
    <w:p w14:paraId="22BFDF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χώρα μας εκτελεί ένα τιτάνιο έργο, την ολοκλήρωση του Κτηματολογίου και των δασικών χαρτών. Απομένει η </w:t>
      </w:r>
      <w:proofErr w:type="spellStart"/>
      <w:r>
        <w:rPr>
          <w:rFonts w:eastAsia="Times New Roman" w:cs="Times New Roman"/>
          <w:szCs w:val="24"/>
        </w:rPr>
        <w:t>κτηματογράφηση</w:t>
      </w:r>
      <w:proofErr w:type="spellEnd"/>
      <w:r>
        <w:rPr>
          <w:rFonts w:eastAsia="Times New Roman" w:cs="Times New Roman"/>
          <w:szCs w:val="24"/>
        </w:rPr>
        <w:t xml:space="preserve"> του 60% των δικαιωμάτων της χώρας και το 45% των δασικών χα</w:t>
      </w:r>
      <w:r>
        <w:rPr>
          <w:rFonts w:eastAsia="Times New Roman" w:cs="Times New Roman"/>
          <w:szCs w:val="24"/>
        </w:rPr>
        <w:t xml:space="preserve">ρτών. Βρίσκονται ήδη σε εξέλιξη σαράντα </w:t>
      </w:r>
      <w:r>
        <w:rPr>
          <w:rFonts w:eastAsia="Times New Roman" w:cs="Times New Roman"/>
          <w:szCs w:val="24"/>
        </w:rPr>
        <w:lastRenderedPageBreak/>
        <w:t xml:space="preserve">συμβάσεις μελετών </w:t>
      </w:r>
      <w:proofErr w:type="spellStart"/>
      <w:r>
        <w:rPr>
          <w:rFonts w:eastAsia="Times New Roman" w:cs="Times New Roman"/>
          <w:szCs w:val="24"/>
        </w:rPr>
        <w:t>κτηματογράφησης</w:t>
      </w:r>
      <w:proofErr w:type="spellEnd"/>
      <w:r>
        <w:rPr>
          <w:rFonts w:eastAsia="Times New Roman" w:cs="Times New Roman"/>
          <w:szCs w:val="24"/>
        </w:rPr>
        <w:t xml:space="preserve"> και εκκρεμεί η υπογραφή άλλων οκτώ, ενώ εκκρεμεί και η ολοκλήρωση του διαγωνισμού «Κτήμα 16», που περιλαμβάνει και άλλες τριάντα δύο συμβάσεις, που θα υπογραφούν τον Οκτώβριο του 201</w:t>
      </w:r>
      <w:r>
        <w:rPr>
          <w:rFonts w:eastAsia="Times New Roman" w:cs="Times New Roman"/>
          <w:szCs w:val="24"/>
        </w:rPr>
        <w:t>7.</w:t>
      </w:r>
    </w:p>
    <w:p w14:paraId="22BFDF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έχουμε σε εξέλιξη ογδόντα μία συμβάσεις </w:t>
      </w:r>
      <w:proofErr w:type="spellStart"/>
      <w:r>
        <w:rPr>
          <w:rFonts w:eastAsia="Times New Roman" w:cs="Times New Roman"/>
          <w:szCs w:val="24"/>
        </w:rPr>
        <w:t>κτηματογράφησης</w:t>
      </w:r>
      <w:proofErr w:type="spellEnd"/>
      <w:r>
        <w:rPr>
          <w:rFonts w:eastAsia="Times New Roman" w:cs="Times New Roman"/>
          <w:szCs w:val="24"/>
        </w:rPr>
        <w:t xml:space="preserve"> προϋπολογισμού 800 εκατομμυρίων. Το χρονοδιάγραμμα που είναι το 2020, οι υποχρεώσεις της χώρας, αλλά και η υποχρέωση τήρησης των υποχρεώσεων του εργοδότη και των μελετητών χωρίς υποβάθμιση της ποιότη</w:t>
      </w:r>
      <w:r>
        <w:rPr>
          <w:rFonts w:eastAsia="Times New Roman" w:cs="Times New Roman"/>
          <w:szCs w:val="24"/>
        </w:rPr>
        <w:t xml:space="preserve">τας της </w:t>
      </w:r>
      <w:proofErr w:type="spellStart"/>
      <w:r>
        <w:rPr>
          <w:rFonts w:eastAsia="Times New Roman" w:cs="Times New Roman"/>
          <w:szCs w:val="24"/>
        </w:rPr>
        <w:t>κτηματογράφησης</w:t>
      </w:r>
      <w:proofErr w:type="spellEnd"/>
      <w:r>
        <w:rPr>
          <w:rFonts w:eastAsia="Times New Roman" w:cs="Times New Roman"/>
          <w:szCs w:val="24"/>
        </w:rPr>
        <w:t>, μας υποχρεώνουν να καταθέσουμε αυτή</w:t>
      </w:r>
      <w:r>
        <w:rPr>
          <w:rFonts w:eastAsia="Times New Roman" w:cs="Times New Roman"/>
          <w:szCs w:val="24"/>
        </w:rPr>
        <w:t>ν</w:t>
      </w:r>
      <w:r>
        <w:rPr>
          <w:rFonts w:eastAsia="Times New Roman" w:cs="Times New Roman"/>
          <w:szCs w:val="24"/>
        </w:rPr>
        <w:t xml:space="preserve"> την τροπολογία, η οποία δίνει τη δυνατότητα στην ΕΚΧΑ, στην Ανώνυμη Εταιρεία του Κτηματολογίου δηλαδή, να προβεί στη σύναψη συμβάσεων μίσθωσης έργου, τηρώντας μία απόλυτα διαφανή και αξιοκρατική</w:t>
      </w:r>
      <w:r>
        <w:rPr>
          <w:rFonts w:eastAsia="Times New Roman" w:cs="Times New Roman"/>
          <w:szCs w:val="24"/>
        </w:rPr>
        <w:t xml:space="preserve"> διαδικασία μέσω ΑΣΕΠ για επιστήμονες, στην πλειοψηφία τους μηχανικούς, τάξης μεγέθους περίπου εξήντα ατόμων –η πλειοψηφία είναι μηχανικοί, αλλά έχει και δασολόγους, πληροφορικούς και οικονομολόγους- που θα επιβλέψουν αυτό το τιτάνιο έργο των 800 εκατομμυρ</w:t>
      </w:r>
      <w:r>
        <w:rPr>
          <w:rFonts w:eastAsia="Times New Roman" w:cs="Times New Roman"/>
          <w:szCs w:val="24"/>
        </w:rPr>
        <w:t>ίων ευρώ ως αντικείμενο υλοποίησης έως το 2020.</w:t>
      </w:r>
    </w:p>
    <w:p w14:paraId="22BFDF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Δίνεται, λοιπόν, η δυνατότητα διαγωνισμού, με την εποπτεία και τον έλεγχο του ΑΣΕΠ μόνο για συμβάσεις μίσθωσης έργου. Ταυτόχρονα, δίνεται η δυνατότητα με απόφαση του Υπουργού Περιβάλλοντος και πρόταση της ΕΚΧ</w:t>
      </w:r>
      <w:r>
        <w:rPr>
          <w:rFonts w:eastAsia="Times New Roman" w:cs="Times New Roman"/>
          <w:szCs w:val="24"/>
        </w:rPr>
        <w:t>Α, να επιλύεται η εξωδικαστική διόρθωση προδήλων σφαλμάτων. Αυτό είναι περισσότερο νομοτεχνικό, γιατί είχε μέχρι την τροποποίηση και την κατάργησή του ο ΟΚΧΕ αυτό το δικαίωμα. Στην αλλαγή του προς ΕΚΧΑ δεν προβλέπεται ποιος επιλύει το θέμα της εξωδικαστική</w:t>
      </w:r>
      <w:r>
        <w:rPr>
          <w:rFonts w:eastAsia="Times New Roman" w:cs="Times New Roman"/>
          <w:szCs w:val="24"/>
        </w:rPr>
        <w:t>ς επίλυσης προδήλου σφάλματος.</w:t>
      </w:r>
    </w:p>
    <w:p w14:paraId="22BFDF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Αυτές είναι οι δύο τροπολογίες, οι οποίες συνδέονται και με δύο νομοτεχνικές βελτιώσεις, τις οποίες και θα καταθέσω.</w:t>
      </w:r>
    </w:p>
    <w:p w14:paraId="22BFDF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H πρώτη αφορά την τροπολογία που καταθέσαμε για τις δασικές φυτείες, που τις εξαιρεί από τη δασική νομοθεσία</w:t>
      </w:r>
      <w:r>
        <w:rPr>
          <w:rFonts w:eastAsia="Times New Roman" w:cs="Times New Roman"/>
          <w:szCs w:val="24"/>
        </w:rPr>
        <w:t xml:space="preserve">. Προσδιορίζεται στη νομοτεχνική ότι αφορά μόνο τις δασικές φυτείες, για να μην υπάρχει παρανόηση. </w:t>
      </w:r>
    </w:p>
    <w:p w14:paraId="22BFDF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αφορά μία τροπολογία που κατατίθεται από την πλευρά της </w:t>
      </w:r>
      <w:proofErr w:type="spellStart"/>
      <w:r>
        <w:rPr>
          <w:rFonts w:eastAsia="Times New Roman" w:cs="Times New Roman"/>
          <w:szCs w:val="24"/>
        </w:rPr>
        <w:t>κτηματογράφησης</w:t>
      </w:r>
      <w:proofErr w:type="spellEnd"/>
      <w:r>
        <w:rPr>
          <w:rFonts w:eastAsia="Times New Roman" w:cs="Times New Roman"/>
          <w:szCs w:val="24"/>
        </w:rPr>
        <w:t>, που στη «σύμφωνη γνώμη» προστίθεται η φράση «…μετά από έλεγχο νομιμότητας</w:t>
      </w:r>
      <w:r>
        <w:rPr>
          <w:rFonts w:eastAsia="Times New Roman" w:cs="Times New Roman"/>
          <w:szCs w:val="24"/>
        </w:rPr>
        <w:t xml:space="preserve"> δίδεται η σύμφωνη γνώμη του αρμοδίου οργάνου».</w:t>
      </w:r>
    </w:p>
    <w:p w14:paraId="22BFDF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ο Αναπληρωτής Υπουργός κ. Σωκράτης </w:t>
      </w:r>
      <w:proofErr w:type="spellStart"/>
      <w:r>
        <w:rPr>
          <w:rFonts w:eastAsia="Times New Roman" w:cs="Times New Roman"/>
          <w:szCs w:val="24"/>
        </w:rPr>
        <w:t>Φάμελλος</w:t>
      </w:r>
      <w:proofErr w:type="spellEnd"/>
      <w:r>
        <w:rPr>
          <w:rFonts w:eastAsia="Times New Roman" w:cs="Times New Roman"/>
          <w:szCs w:val="24"/>
        </w:rPr>
        <w:t xml:space="preserve"> καταθέτει για τα Πρακτικά τις προαναφερθείσες νομοτεχνικές βελτιώσεις, οι οποίες έχουν ως εξής: </w:t>
      </w:r>
    </w:p>
    <w:p w14:paraId="22BFDF28"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2BFDF29"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 xml:space="preserve">(Να φωτογραφηθούν οι σελ. </w:t>
      </w:r>
      <w:r>
        <w:rPr>
          <w:rFonts w:eastAsia="Times New Roman" w:cs="Times New Roman"/>
          <w:szCs w:val="24"/>
        </w:rPr>
        <w:t>198-199)</w:t>
      </w:r>
    </w:p>
    <w:p w14:paraId="22BFDF2A"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(ΑΛΛΑΓΗ ΣΕΛΙΔΑΣ)</w:t>
      </w:r>
    </w:p>
    <w:p w14:paraId="22BFDF2B" w14:textId="77777777" w:rsidR="007336A6" w:rsidRDefault="002D1229">
      <w:pPr>
        <w:spacing w:line="600" w:lineRule="auto"/>
        <w:ind w:firstLine="720"/>
        <w:contextualSpacing/>
        <w:jc w:val="both"/>
        <w:rPr>
          <w:rFonts w:eastAsia="Times New Roman" w:cs="Times New Roman"/>
          <w:szCs w:val="24"/>
        </w:rPr>
      </w:pPr>
      <w:r>
        <w:rPr>
          <w:rFonts w:eastAsia="Times New Roman"/>
          <w:b/>
          <w:szCs w:val="24"/>
        </w:rPr>
        <w:t>ΣΩΚΡΑΤΗΣ ΦΑΜΕΛΛΟΣ (Αναπληρωτής Υπουργός Περιβάλλοντος και Ενέργειας):</w:t>
      </w:r>
      <w:r>
        <w:rPr>
          <w:rFonts w:eastAsia="Times New Roman" w:cs="Times New Roman"/>
          <w:szCs w:val="24"/>
        </w:rPr>
        <w:t xml:space="preserve"> </w:t>
      </w:r>
      <w:r>
        <w:rPr>
          <w:rFonts w:eastAsia="Times New Roman" w:cs="Times New Roman"/>
          <w:szCs w:val="24"/>
        </w:rPr>
        <w:t xml:space="preserve">Τέλος, θα ήθελα να αναφερθώ σε ορισμένα άρθρα του νομοσχεδίου. </w:t>
      </w:r>
    </w:p>
    <w:p w14:paraId="22BFDF2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από όλα, να επικροτήσω την προβλεπόμενη εισαγωγή και ψήφιση του άρθρου 134, που αφορά στη </w:t>
      </w:r>
      <w:r>
        <w:rPr>
          <w:rFonts w:eastAsia="Times New Roman" w:cs="Times New Roman"/>
          <w:szCs w:val="24"/>
        </w:rPr>
        <w:t xml:space="preserve">δυνατότητα εμπορίας ανακυκλώσιμων υλικών και ενέργειας, η οποία δίδεται πλέον στους δήμους, μιας και αυτό ενισχύει στην ουσία την κυκλική οικονομία, αλλά και την ανακύκλωση και δίνει τη δυνατότητα στους δήμους να μειώσουν τα ανταποδοτικά τέλη των πολιτών, </w:t>
      </w:r>
      <w:r>
        <w:rPr>
          <w:rFonts w:eastAsia="Times New Roman" w:cs="Times New Roman"/>
          <w:szCs w:val="24"/>
        </w:rPr>
        <w:t xml:space="preserve">να δώσουν ταυτόχρονα τροφοδοσία προς την οικονομία και την εργασία και να έχουμε μία βελτίωση της ανακύκλωσης και της περιβαλλοντικής απόδοσης της χώρας. Θεωρώ ότι πρέπει να υποστηριχθεί αυτό το άρθρο. Εκτιμώ, επίσης, ότι δεν υπάρχει και </w:t>
      </w:r>
      <w:r>
        <w:rPr>
          <w:rFonts w:eastAsia="Times New Roman" w:cs="Times New Roman"/>
          <w:szCs w:val="24"/>
        </w:rPr>
        <w:lastRenderedPageBreak/>
        <w:t>πολιτικός λόγος να</w:t>
      </w:r>
      <w:r>
        <w:rPr>
          <w:rFonts w:eastAsia="Times New Roman" w:cs="Times New Roman"/>
          <w:szCs w:val="24"/>
        </w:rPr>
        <w:t xml:space="preserve"> μην το υποστηρίξει κάποιος πολιτικός χώρος. Με πολύ μεγάλο ενδιαφέρον θα δούμε την τοποθέτηση και των κομμάτων της Αντιπολίτευσης. Το γνωρίζει ο κ. Βορίδης. Του το έχω πει ήδη. </w:t>
      </w:r>
    </w:p>
    <w:p w14:paraId="22BFDF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Είπα «ναι»!</w:t>
      </w:r>
    </w:p>
    <w:p w14:paraId="22BFDF2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w:t>
      </w:r>
      <w:r>
        <w:rPr>
          <w:rFonts w:eastAsia="Times New Roman" w:cs="Times New Roman"/>
          <w:b/>
          <w:szCs w:val="24"/>
        </w:rPr>
        <w:t xml:space="preserve">λλοντος και Ενέργειας): </w:t>
      </w:r>
      <w:r>
        <w:rPr>
          <w:rFonts w:eastAsia="Times New Roman" w:cs="Times New Roman"/>
          <w:szCs w:val="24"/>
        </w:rPr>
        <w:t>Εννοώ, κύριε Βορίδη, ότι θα το δω και στην ψήφιση. Πάντως ξέρετε, κύριε Βορίδη, εδώ αποδεικνύεται τελικά ποιος ευνοεί την υγιή επιχειρηματικότητα και τη νέα οικονομία, διότι αν ήταν αυτό αναγκαίο, θα έπρεπε να ρυθμιστεί εδώ και δεκα</w:t>
      </w:r>
      <w:r>
        <w:rPr>
          <w:rFonts w:eastAsia="Times New Roman" w:cs="Times New Roman"/>
          <w:szCs w:val="24"/>
        </w:rPr>
        <w:t>ετίες στη χώρα μας.</w:t>
      </w:r>
    </w:p>
    <w:p w14:paraId="22BFDF2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Εύχομαι να είναι αυτός ο συναγωνισμός μας!</w:t>
      </w:r>
    </w:p>
    <w:p w14:paraId="22BFDF3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Και απορώ γιατί συντηρούσατε, συμμετέχοντας σε κυβερνήσεις, τη γραφειοκρατία και τα αδιέξοδα και στην </w:t>
      </w:r>
      <w:r>
        <w:rPr>
          <w:rFonts w:eastAsia="Times New Roman" w:cs="Times New Roman"/>
          <w:szCs w:val="24"/>
        </w:rPr>
        <w:t>α</w:t>
      </w:r>
      <w:r>
        <w:rPr>
          <w:rFonts w:eastAsia="Times New Roman" w:cs="Times New Roman"/>
          <w:szCs w:val="24"/>
        </w:rPr>
        <w:t>υ</w:t>
      </w:r>
      <w:r>
        <w:rPr>
          <w:rFonts w:eastAsia="Times New Roman" w:cs="Times New Roman"/>
          <w:szCs w:val="24"/>
        </w:rPr>
        <w:t>τοδιοίκηση. Αυτό κάνατε μέχρι τώρα.</w:t>
      </w:r>
    </w:p>
    <w:p w14:paraId="22BFDF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με τα άρθρα, όμως, 140 έως 145, με την τροπολογία που παρουσίασα στην </w:t>
      </w:r>
      <w:r>
        <w:rPr>
          <w:rFonts w:eastAsia="Times New Roman" w:cs="Times New Roman"/>
          <w:szCs w:val="24"/>
        </w:rPr>
        <w:t>ε</w:t>
      </w:r>
      <w:r>
        <w:rPr>
          <w:rFonts w:eastAsia="Times New Roman" w:cs="Times New Roman"/>
          <w:szCs w:val="24"/>
        </w:rPr>
        <w:t xml:space="preserve">πιτροπή, επιλύονται σημαντικά γραφειοκρατικά προβλήματα της δασικής νομοθεσίας και ο πολίτης </w:t>
      </w:r>
      <w:r>
        <w:rPr>
          <w:rFonts w:eastAsia="Times New Roman" w:cs="Times New Roman"/>
          <w:szCs w:val="24"/>
        </w:rPr>
        <w:lastRenderedPageBreak/>
        <w:t>πλέον μπορεί να εξυπηρετείται με βεβαίωση τοπογράφου</w:t>
      </w:r>
      <w:r>
        <w:rPr>
          <w:rFonts w:eastAsia="Times New Roman" w:cs="Times New Roman"/>
          <w:szCs w:val="24"/>
        </w:rPr>
        <w:t xml:space="preserve"> για όλα όσα προβλέπονται στους κυρωμένους χάρτες. Δίνεται η δυνατότητα παράτασης για τη ρύθμιση σοβαρών δραστηριοτήτων, όπως είναι οι κτηνοτροφικές εγκαταστάσεις, τα χιονοδρομικά κέντρα, οι υδατοκαλλιέργειες, τα έργα ύδρευσης ΟΤΑ, που είχαν μείνει εκτός ρ</w:t>
      </w:r>
      <w:r>
        <w:rPr>
          <w:rFonts w:eastAsia="Times New Roman" w:cs="Times New Roman"/>
          <w:szCs w:val="24"/>
        </w:rPr>
        <w:t>ύθμισης.</w:t>
      </w:r>
    </w:p>
    <w:p w14:paraId="22BFDF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Εξαιρούνται από τη δασική νομοθεσία οι τεχνητές φυτείες, απελευθερώνονται οι επιτροπές δασολογίου, δίνεται η δυνατότητα</w:t>
      </w:r>
      <w:r>
        <w:rPr>
          <w:rFonts w:eastAsia="Times New Roman" w:cs="Times New Roman"/>
          <w:szCs w:val="24"/>
        </w:rPr>
        <w:t xml:space="preserve"> στον πολίτη</w:t>
      </w:r>
      <w:r>
        <w:rPr>
          <w:rFonts w:eastAsia="Times New Roman" w:cs="Times New Roman"/>
          <w:szCs w:val="24"/>
        </w:rPr>
        <w:t>, με βάση τον ν.998/79, τον οποίο κάνουμε λειτουργικό διότι δεν ήταν, να αξιοποιήσει δασωμένους αγρούς σε οποιαδήποτ</w:t>
      </w:r>
      <w:r>
        <w:rPr>
          <w:rFonts w:eastAsia="Times New Roman" w:cs="Times New Roman"/>
          <w:szCs w:val="24"/>
        </w:rPr>
        <w:t xml:space="preserve">ε μορφή και αν βρίσκονται σήμερα, ακόμα και αν έχει τροποποιηθεί η δάσωση του αγρού. </w:t>
      </w:r>
    </w:p>
    <w:p w14:paraId="22BFDF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δίνουμε παράταση τριών χρόνων στα παραχωρητήρια, τα οποία θεωρούνται πλέον ότι έχουν χαρακτήρα νόμιμης πράξης της διοίκησης. Επιπλέον, δίνουμε τη δυνατότητα στον </w:t>
      </w:r>
      <w:r>
        <w:rPr>
          <w:rFonts w:eastAsia="Times New Roman" w:cs="Times New Roman"/>
          <w:szCs w:val="24"/>
        </w:rPr>
        <w:t>πολίτη να εξυπηρετείται εκτός από τα κτηματολογικά γραφεία και από τις δασικές υπηρεσίες. Ουσιαστικά πρέπει να μπορεί να έχει γρήγορα τα χαρτιά που χρειάζεται για μια οικονομική δραστηριότητα, για μια επένδυση, για μια κτηνοτροφική εγκατά</w:t>
      </w:r>
      <w:r>
        <w:rPr>
          <w:rFonts w:eastAsia="Times New Roman" w:cs="Times New Roman"/>
          <w:szCs w:val="24"/>
        </w:rPr>
        <w:lastRenderedPageBreak/>
        <w:t>σταση ή και για μί</w:t>
      </w:r>
      <w:r>
        <w:rPr>
          <w:rFonts w:eastAsia="Times New Roman" w:cs="Times New Roman"/>
          <w:szCs w:val="24"/>
        </w:rPr>
        <w:t>α οικοδομική άδεια, οι οποίες επίσης απελευθερώνονται στα αγροκτήματα άλλης χρήσης -όχι δασικής- με την ολοκλήρωση της ανάρτησης δασικών χαρτών με το άρθρο το οποίο έχει υποβληθεί.</w:t>
      </w:r>
    </w:p>
    <w:p w14:paraId="22BFDF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βελτιώνουμε την απόδοση των υπηρεσιών, μειώνουμε τα βάρη για τον πολίτη</w:t>
      </w:r>
      <w:r>
        <w:rPr>
          <w:rFonts w:eastAsia="Times New Roman" w:cs="Times New Roman"/>
          <w:szCs w:val="24"/>
        </w:rPr>
        <w:t xml:space="preserve"> και δίνουμε λειτουργικότητα και στις υπηρεσίες αλλά και στην οικονομία. Αυτό δίνει και στις οικονομικές δραστηριότητες πολλά οφέλη. </w:t>
      </w:r>
    </w:p>
    <w:p w14:paraId="22BFDF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θα ήθελα να πω ότι πράγματι αυτές οι επιλογές που γίνονται ευρύτερα στο νομοσχέδιο της </w:t>
      </w:r>
      <w:r>
        <w:rPr>
          <w:rFonts w:eastAsia="Times New Roman" w:cs="Times New Roman"/>
          <w:szCs w:val="24"/>
        </w:rPr>
        <w:t>α</w:t>
      </w:r>
      <w:r>
        <w:rPr>
          <w:rFonts w:eastAsia="Times New Roman" w:cs="Times New Roman"/>
          <w:szCs w:val="24"/>
        </w:rPr>
        <w:t>υτοδιοίκησης, δίνουν τη δυν</w:t>
      </w:r>
      <w:r>
        <w:rPr>
          <w:rFonts w:eastAsia="Times New Roman" w:cs="Times New Roman"/>
          <w:szCs w:val="24"/>
        </w:rPr>
        <w:t xml:space="preserve">ατότητα στην </w:t>
      </w:r>
      <w:r>
        <w:rPr>
          <w:rFonts w:eastAsia="Times New Roman" w:cs="Times New Roman"/>
          <w:szCs w:val="24"/>
        </w:rPr>
        <w:t>α</w:t>
      </w:r>
      <w:r>
        <w:rPr>
          <w:rFonts w:eastAsia="Times New Roman" w:cs="Times New Roman"/>
          <w:szCs w:val="24"/>
        </w:rPr>
        <w:t xml:space="preserve">υτοδιοίκηση να λειτουργήσει και να ξεφύγει από προβλήματα δεκαετιών που δεν είχαν λυθεί. </w:t>
      </w:r>
    </w:p>
    <w:p w14:paraId="22BFDF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Βουλευτού)</w:t>
      </w:r>
    </w:p>
    <w:p w14:paraId="22BFDF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Ολοκληρώνω, κύριε Πρόεδρε.</w:t>
      </w:r>
    </w:p>
    <w:p w14:paraId="22BFDF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για πρώτη φορά η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 xml:space="preserve"> έχει στα χέρια της -και το λέω αυτό, κύριε Υπουργέ, γιατί το έχω πει και δημόσια- εργαλεία και όσον αφορά τη λειτουργία της -με τον νόμο που έχετε υποβάλει- αλλά και όσον αφορά τη δέσμευση -με την τρο</w:t>
      </w:r>
      <w:r>
        <w:rPr>
          <w:rFonts w:eastAsia="Times New Roman" w:cs="Times New Roman"/>
          <w:szCs w:val="24"/>
        </w:rPr>
        <w:lastRenderedPageBreak/>
        <w:t>πολογία που υποβάλατε για τις προσλήψεις- ώστε να γίνει</w:t>
      </w:r>
      <w:r>
        <w:rPr>
          <w:rFonts w:eastAsia="Times New Roman" w:cs="Times New Roman"/>
          <w:szCs w:val="24"/>
        </w:rPr>
        <w:t xml:space="preserve"> πράγματι δημοκρατικός προγραμματισμός στην </w:t>
      </w:r>
      <w:r>
        <w:rPr>
          <w:rFonts w:eastAsia="Times New Roman" w:cs="Times New Roman"/>
          <w:szCs w:val="24"/>
        </w:rPr>
        <w:t>α</w:t>
      </w:r>
      <w:r>
        <w:rPr>
          <w:rFonts w:eastAsia="Times New Roman" w:cs="Times New Roman"/>
          <w:szCs w:val="24"/>
        </w:rPr>
        <w:t xml:space="preserve">υτοδιοίκηση και στελέχωση που δεν είχε η </w:t>
      </w:r>
      <w:r>
        <w:rPr>
          <w:rFonts w:eastAsia="Times New Roman" w:cs="Times New Roman"/>
          <w:szCs w:val="24"/>
        </w:rPr>
        <w:t>α</w:t>
      </w:r>
      <w:r>
        <w:rPr>
          <w:rFonts w:eastAsia="Times New Roman" w:cs="Times New Roman"/>
          <w:szCs w:val="24"/>
        </w:rPr>
        <w:t xml:space="preserve">υτοδιοίκηση το δικαίωμα μέχρι τώρα να το κάνει. Αυτό σημαίνει ουσιαστική άποψη υπέρ της </w:t>
      </w:r>
      <w:r>
        <w:rPr>
          <w:rFonts w:eastAsia="Times New Roman" w:cs="Times New Roman"/>
          <w:szCs w:val="24"/>
        </w:rPr>
        <w:t>α</w:t>
      </w:r>
      <w:r>
        <w:rPr>
          <w:rFonts w:eastAsia="Times New Roman" w:cs="Times New Roman"/>
          <w:szCs w:val="24"/>
        </w:rPr>
        <w:t>υτοδιοίκησης.</w:t>
      </w:r>
    </w:p>
    <w:p w14:paraId="22BFDF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Βορίδη, άκουσα με μεγάλο ενδιαφέρον έναν συνάδελφό σας πριν </w:t>
      </w:r>
      <w:r>
        <w:rPr>
          <w:rFonts w:eastAsia="Times New Roman" w:cs="Times New Roman"/>
          <w:szCs w:val="24"/>
        </w:rPr>
        <w:t>που έλεγε ότι υπάρχουν χαμένες μέρες με δική μας ευθύνη, με ευθύνη της Κυβέρνησης. Πράγματι, κύριε Βορίδη, υπάρχουν χαμένες μέρες. Υπάρχουν χαμένες μέρες για ένα παλιό σύστημα εξουσίας, το οποίο ήταν βουτηγμένο στην απάτη και δημιουργούσε αυταπάτες στην κο</w:t>
      </w:r>
      <w:r>
        <w:rPr>
          <w:rFonts w:eastAsia="Times New Roman" w:cs="Times New Roman"/>
          <w:szCs w:val="24"/>
        </w:rPr>
        <w:t>ινωνία και προσπαθεί ακόμα και τώρα να εξαπατήσει τους πολίτες, γιατί απέναντ</w:t>
      </w:r>
      <w:r>
        <w:rPr>
          <w:rFonts w:eastAsia="Times New Roman" w:cs="Times New Roman"/>
          <w:szCs w:val="24"/>
        </w:rPr>
        <w:t>ί</w:t>
      </w:r>
      <w:r>
        <w:rPr>
          <w:rFonts w:eastAsia="Times New Roman" w:cs="Times New Roman"/>
          <w:szCs w:val="24"/>
        </w:rPr>
        <w:t xml:space="preserve"> της είναι μία κυβέρνηση η οποία δεν κάνει πάρτι και δεν ψήνει αρνιά όταν βγαίνει στις αγορές, γιατί ξέρει ότι χρειάζεται να βελτιωθεί η καθημερινότητα. </w:t>
      </w:r>
    </w:p>
    <w:p w14:paraId="22BFDF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Εσείς αν ήσασταν τώρα </w:t>
      </w:r>
      <w:r>
        <w:rPr>
          <w:rFonts w:eastAsia="Times New Roman" w:cs="Times New Roman"/>
          <w:szCs w:val="24"/>
        </w:rPr>
        <w:t xml:space="preserve">στην κυβέρνηση, θα είχατε στήσει </w:t>
      </w:r>
      <w:proofErr w:type="spellStart"/>
      <w:r>
        <w:rPr>
          <w:rFonts w:eastAsia="Times New Roman" w:cs="Times New Roman"/>
          <w:szCs w:val="24"/>
        </w:rPr>
        <w:t>λούνα</w:t>
      </w:r>
      <w:proofErr w:type="spellEnd"/>
      <w:r>
        <w:rPr>
          <w:rFonts w:eastAsia="Times New Roman" w:cs="Times New Roman"/>
          <w:szCs w:val="24"/>
        </w:rPr>
        <w:t xml:space="preserve"> </w:t>
      </w:r>
      <w:proofErr w:type="spellStart"/>
      <w:r>
        <w:rPr>
          <w:rFonts w:eastAsia="Times New Roman" w:cs="Times New Roman"/>
          <w:szCs w:val="24"/>
        </w:rPr>
        <w:t>παρκ</w:t>
      </w:r>
      <w:proofErr w:type="spellEnd"/>
      <w:r>
        <w:rPr>
          <w:rFonts w:eastAsia="Times New Roman" w:cs="Times New Roman"/>
          <w:szCs w:val="24"/>
        </w:rPr>
        <w:t xml:space="preserve"> στο Σύνταγμα με αυτό που έγινε χθες και με το μικρότερο επιτόκιο. Εμείς, πάντως, ξέρουμε τι είναι επιτυχία. Είναι ψέμα όταν λέει η Αντιπολίτευση ότι επιβαρύνθηκε με 100 δισεκα</w:t>
      </w:r>
      <w:r>
        <w:rPr>
          <w:rFonts w:eastAsia="Times New Roman" w:cs="Times New Roman"/>
          <w:szCs w:val="24"/>
        </w:rPr>
        <w:lastRenderedPageBreak/>
        <w:t>τομμύρια η χώρα με τη δική μας διαπρα</w:t>
      </w:r>
      <w:r>
        <w:rPr>
          <w:rFonts w:eastAsia="Times New Roman" w:cs="Times New Roman"/>
          <w:szCs w:val="24"/>
        </w:rPr>
        <w:t>γμάτευση. Και πολύ απλά, κύριε Βορίδη, θα σας ζητήσω να καταθέσετε τον ετήσιο απολογισμό δημόσιου χρέους, για να δείτε ότι τα τελευταία δύο χρόνια δεν αυξήθηκε και είναι ψέμα αυτό που λέτε συνεχώς. Επίσημη πρόσκληση λοιπόν. Αν έχετε στοιχεία αύξησης του δη</w:t>
      </w:r>
      <w:r>
        <w:rPr>
          <w:rFonts w:eastAsia="Times New Roman" w:cs="Times New Roman"/>
          <w:szCs w:val="24"/>
        </w:rPr>
        <w:t>μόσιου χρέους κατά 100 δισεκατομμύρια ευρώ, υπάρχουν δημόσιοι απολογισμοί, φέρτε τους στη Βουλή και τότε θα σας χειροκροτήσουμε. Δεν αντέχετε, όμως, να το κάνετε, γιατί δεν είναι πραγματικότητα αυτό. Η επίσημη καταγραφή αποδεικνύει ότι και οι αριθμοί και ο</w:t>
      </w:r>
      <w:r>
        <w:rPr>
          <w:rFonts w:eastAsia="Times New Roman" w:cs="Times New Roman"/>
          <w:szCs w:val="24"/>
        </w:rPr>
        <w:t>ι δείκτες είναι καλύτεροι, όπως ο δείκτης εργασίας. Εσάς σας ενδιέφερε προφανώς ο δείκτης τραπεζικής απόδοσης κάποιων χρηματιστηριακών δεικτών. Εμάς μας ενδιαφέρει η εργασία. Ξέρουμε, όμως, ότι οι δείκτες δεν κάνουν καλύτερη την καθημερινότητα. Ευθύνη δική</w:t>
      </w:r>
      <w:r>
        <w:rPr>
          <w:rFonts w:eastAsia="Times New Roman" w:cs="Times New Roman"/>
          <w:szCs w:val="24"/>
        </w:rPr>
        <w:t xml:space="preserve"> μας είναι να κάνουμε καλύτερη την καθημερινότητα. Αυτό κάνει το νομοσχέδιο αυτό. Βελτιώνει τη λειτουργία των δήμων, που είναι τα κύτταρα τοπικής ανάπτυξης. Είναι κάτι το οποίο δεν ήταν ποτέ στην ιδεολογία μιας συντηρητικής δεξιάς, υπερσυντηρητικής παράταξ</w:t>
      </w:r>
      <w:r>
        <w:rPr>
          <w:rFonts w:eastAsia="Times New Roman" w:cs="Times New Roman"/>
          <w:szCs w:val="24"/>
        </w:rPr>
        <w:t>ης, την οποία και εσείς υπηρετήσατε, γιατί σας ενοχλεί, σας φέρνει αλλεργία η δημοκρατία. Και η Αυτοδιοίκηση είναι δημοκρατία.</w:t>
      </w:r>
    </w:p>
    <w:p w14:paraId="22BFDF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πολύ.</w:t>
      </w:r>
    </w:p>
    <w:p w14:paraId="22BFDF3C"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DF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κύριο Υπουργό.</w:t>
      </w:r>
    </w:p>
    <w:p w14:paraId="22BFDF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ον λόγο έχει ο συνάδελφος από </w:t>
      </w:r>
      <w:r>
        <w:rPr>
          <w:rFonts w:eastAsia="Times New Roman" w:cs="Times New Roman"/>
          <w:szCs w:val="24"/>
        </w:rPr>
        <w:t xml:space="preserve">τη </w:t>
      </w:r>
      <w:r>
        <w:rPr>
          <w:rFonts w:eastAsia="Times New Roman" w:cs="Times New Roman"/>
          <w:szCs w:val="24"/>
        </w:rPr>
        <w:t xml:space="preserve">Χρυσή Αυγή κ. Κωνσταντίνος </w:t>
      </w:r>
      <w:proofErr w:type="spellStart"/>
      <w:r>
        <w:rPr>
          <w:rFonts w:eastAsia="Times New Roman" w:cs="Times New Roman"/>
          <w:szCs w:val="24"/>
        </w:rPr>
        <w:t>Μπα</w:t>
      </w:r>
      <w:r>
        <w:rPr>
          <w:rFonts w:eastAsia="Times New Roman" w:cs="Times New Roman"/>
          <w:szCs w:val="24"/>
        </w:rPr>
        <w:t>ρ</w:t>
      </w:r>
      <w:r>
        <w:rPr>
          <w:rFonts w:eastAsia="Times New Roman" w:cs="Times New Roman"/>
          <w:szCs w:val="24"/>
        </w:rPr>
        <w:t>μπ</w:t>
      </w:r>
      <w:r>
        <w:rPr>
          <w:rFonts w:eastAsia="Times New Roman" w:cs="Times New Roman"/>
          <w:szCs w:val="24"/>
        </w:rPr>
        <w:t>αρούσης</w:t>
      </w:r>
      <w:proofErr w:type="spellEnd"/>
      <w:r>
        <w:rPr>
          <w:rFonts w:eastAsia="Times New Roman" w:cs="Times New Roman"/>
          <w:szCs w:val="24"/>
        </w:rPr>
        <w:t xml:space="preserve"> για επτά λεπτά.</w:t>
      </w:r>
    </w:p>
    <w:p w14:paraId="22BFDF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Ευχαριστώ.</w:t>
      </w:r>
    </w:p>
    <w:p w14:paraId="22BFDF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26 Ιουλίου, της Αγίας Παρασκευής, θα ήθελα να πω </w:t>
      </w:r>
      <w:r>
        <w:rPr>
          <w:rFonts w:eastAsia="Times New Roman" w:cs="Times New Roman"/>
          <w:szCs w:val="24"/>
        </w:rPr>
        <w:t>χ</w:t>
      </w:r>
      <w:r>
        <w:rPr>
          <w:rFonts w:eastAsia="Times New Roman" w:cs="Times New Roman"/>
          <w:szCs w:val="24"/>
        </w:rPr>
        <w:t xml:space="preserve">ρόνια </w:t>
      </w:r>
      <w:r>
        <w:rPr>
          <w:rFonts w:eastAsia="Times New Roman" w:cs="Times New Roman"/>
          <w:szCs w:val="24"/>
        </w:rPr>
        <w:t>π</w:t>
      </w:r>
      <w:r>
        <w:rPr>
          <w:rFonts w:eastAsia="Times New Roman" w:cs="Times New Roman"/>
          <w:szCs w:val="24"/>
        </w:rPr>
        <w:t>ολλά στον Παρασκευά και στην Παρασκευή που γιορτάζουν.</w:t>
      </w:r>
    </w:p>
    <w:p w14:paraId="22BFDF41" w14:textId="77777777" w:rsidR="007336A6" w:rsidRDefault="002D1229">
      <w:pPr>
        <w:spacing w:line="600" w:lineRule="auto"/>
        <w:ind w:firstLine="709"/>
        <w:contextualSpacing/>
        <w:jc w:val="both"/>
        <w:rPr>
          <w:rFonts w:eastAsia="Times New Roman" w:cs="Times New Roman"/>
          <w:szCs w:val="24"/>
        </w:rPr>
      </w:pPr>
      <w:r>
        <w:rPr>
          <w:rFonts w:eastAsia="Times New Roman" w:cs="Times New Roman"/>
          <w:szCs w:val="24"/>
        </w:rPr>
        <w:t>Και πάλι</w:t>
      </w:r>
      <w:r>
        <w:rPr>
          <w:rFonts w:eastAsia="Times New Roman" w:cs="Times New Roman"/>
          <w:szCs w:val="24"/>
        </w:rPr>
        <w:t xml:space="preserve">, λοιπόν, εδώ, στα μέσα του καλοκαιριού να εργαζόμαστε πυρετωδώς, παρ’ όλη τη ζέστη και τον καύσωνα, για το καλό του ελληνικού λαού! Διότι ως γνωστόν εμείς εδώ μέσα μόνο για το καλό του ελληνικού λαού ενδιαφερόμαστε! </w:t>
      </w:r>
      <w:r>
        <w:rPr>
          <w:rFonts w:eastAsia="Times New Roman" w:cs="Times New Roman"/>
          <w:szCs w:val="24"/>
        </w:rPr>
        <w:t xml:space="preserve">Αυτή τη φορά έχουμε ένα νομοσχέδιο που </w:t>
      </w:r>
      <w:r>
        <w:rPr>
          <w:rFonts w:eastAsia="Times New Roman" w:cs="Times New Roman"/>
          <w:szCs w:val="24"/>
        </w:rPr>
        <w:t>περιλαμβάνει ρυθμίσεις για τον εκσυγχρονισμό των ΔΕΥΑ, καθώς και ρυθμίσεις για την καλύτερη λειτουργία των ΟΤΑ.</w:t>
      </w:r>
      <w:r>
        <w:rPr>
          <w:rFonts w:eastAsia="Times New Roman" w:cs="Times New Roman"/>
          <w:szCs w:val="24"/>
        </w:rPr>
        <w:t xml:space="preserve"> </w:t>
      </w:r>
      <w:r>
        <w:rPr>
          <w:rFonts w:eastAsia="Times New Roman" w:cs="Times New Roman"/>
          <w:szCs w:val="24"/>
        </w:rPr>
        <w:t xml:space="preserve">Ωραίος τίτλος, δεν λέω! Μπορεί να παρασυρθεί εύκολα ο Έλληνας πολίτης. </w:t>
      </w:r>
    </w:p>
    <w:p w14:paraId="22BFDF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Ας περάσουμε, όμως, στην πραγματικότητα, η οποία δεν είναι άλλη από </w:t>
      </w:r>
      <w:r>
        <w:rPr>
          <w:rFonts w:eastAsia="Times New Roman" w:cs="Times New Roman"/>
          <w:szCs w:val="24"/>
        </w:rPr>
        <w:t xml:space="preserve">αυτή, ότι δηλαδή μιλάμε για ένα νομοσχέδιο το </w:t>
      </w:r>
      <w:r>
        <w:rPr>
          <w:rFonts w:eastAsia="Times New Roman" w:cs="Times New Roman"/>
          <w:szCs w:val="24"/>
        </w:rPr>
        <w:lastRenderedPageBreak/>
        <w:t>οποίο, πέραν των ρυθμίσεων για τους δήμους, περιλαμβάνει και συγκεκριμένες διευθετήσεις σε υπαλλήλους ιδιωτικού δικαίου αορίστου και ορισμένου χρόνου των δήμων, ενώ ταυτόχρονα ανοίγει και παράθυρα νέων προσλήψε</w:t>
      </w:r>
      <w:r>
        <w:rPr>
          <w:rFonts w:eastAsia="Times New Roman" w:cs="Times New Roman"/>
          <w:szCs w:val="24"/>
        </w:rPr>
        <w:t>ων κυρίως για τη στελέχωση τηλεοπτικών και ραδιοφωνικών σταθμών των δήμων.</w:t>
      </w:r>
    </w:p>
    <w:p w14:paraId="22BFDF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Πιο αναλυτικά, αυξάνονται οι αποζημιώσεις προς τον Πρόεδρο του ΔΣ σε περίπτωση που αυτός δεν είναι ο δήμαρχος, ενώ τακτοποιούνται και υπάλληλοι που εργάζονται ως ιδιωτικού δικαίου α</w:t>
      </w:r>
      <w:r>
        <w:rPr>
          <w:rFonts w:eastAsia="Times New Roman" w:cs="Times New Roman"/>
          <w:szCs w:val="24"/>
        </w:rPr>
        <w:t xml:space="preserve">ορίστου χρόνου. Για παράδειγμα, σε περίπτωση λύσης ανώνυμης εταιρείας ΟΤΑ, της οποίας ποσοστό 90% του μετοχικού κεφαλαίου ανήκει στον οικείο φορέα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το προσωπικό με σχέση εργασίας ιδιωτικού δικαίου αορίστου χρόνου μεταφέρεται σε προσωπ</w:t>
      </w:r>
      <w:r>
        <w:rPr>
          <w:rFonts w:eastAsia="Times New Roman" w:cs="Times New Roman"/>
          <w:szCs w:val="24"/>
        </w:rPr>
        <w:t>οπαγείς θέσεις του αντίστοιχου ΟΤΑ.</w:t>
      </w:r>
    </w:p>
    <w:p w14:paraId="22BFDF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Εν τω μεταξύ, οι αναπτυξιακές ανώνυμες εταιρείες ΟΤΑ δεν ανήκουν στους φορείς του δημοσίου τομέα, δεν επιχορηγούνται άμεσα ή έμμεσα από τους ΟΤΑ και δεν ανήκουν στους ΟΤΑ για την επίτευξη </w:t>
      </w:r>
      <w:proofErr w:type="spellStart"/>
      <w:r>
        <w:rPr>
          <w:rFonts w:eastAsia="Times New Roman" w:cs="Times New Roman"/>
          <w:szCs w:val="24"/>
        </w:rPr>
        <w:t>αυτοδιοικητικού</w:t>
      </w:r>
      <w:proofErr w:type="spellEnd"/>
      <w:r>
        <w:rPr>
          <w:rFonts w:eastAsia="Times New Roman" w:cs="Times New Roman"/>
          <w:szCs w:val="24"/>
        </w:rPr>
        <w:t xml:space="preserve"> σκοπού. Όμως στη</w:t>
      </w:r>
      <w:r>
        <w:rPr>
          <w:rFonts w:eastAsia="Times New Roman" w:cs="Times New Roman"/>
          <w:szCs w:val="24"/>
        </w:rPr>
        <w:t xml:space="preserve">ν παράγραφο 2 γίνεται σαφής αναφορά στη συμμετοχή τους σε χρηματοδοτικό εθνικό πρόγραμμα. Και τι συνεπάγεται αυτό; Φυσικά, </w:t>
      </w:r>
      <w:r>
        <w:rPr>
          <w:rFonts w:eastAsia="Times New Roman" w:cs="Times New Roman"/>
          <w:szCs w:val="24"/>
        </w:rPr>
        <w:lastRenderedPageBreak/>
        <w:t>την επιβάρυνση του κρατικού προϋπολογισμού και τη χρηματοδότηση των εταιρειών από αυτόν.</w:t>
      </w:r>
    </w:p>
    <w:p w14:paraId="22BFDF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θεωρητικά εφόσον αυτές οι εταιρείες </w:t>
      </w:r>
      <w:r>
        <w:rPr>
          <w:rFonts w:eastAsia="Times New Roman" w:cs="Times New Roman"/>
          <w:szCs w:val="24"/>
        </w:rPr>
        <w:t xml:space="preserve">παρουσιάζουν θετική εταιρική χρήση και συμμετέχουν ενεργά σε ευρωπαϊκά ή εθνικά προγράμματα, τότε δεν λύνονται και συνεχίζουν να λειτουργούν. </w:t>
      </w:r>
    </w:p>
    <w:p w14:paraId="22BFDF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από την άλλη, ορίζεται στην παράγραφο 2 ότι η λειτουργία τους συνεχίζεται ακόμη και αν παρουσιάσουν τρεις συ</w:t>
      </w:r>
      <w:r>
        <w:rPr>
          <w:rFonts w:eastAsia="Times New Roman" w:cs="Times New Roman"/>
          <w:szCs w:val="24"/>
        </w:rPr>
        <w:t>νεχόμενες ζημιογόνες εταιρικές χρήσεις. Και αναφέρεται, επίσης, ότι η συμμετοχή της εταιρείας σε ένα εθνικό ή ευρωπαϊκό πρόγραμμα συνιστά την αξιοπιστία και τη φερεγγυότητά της, καθώς και ότι εξυπηρετεί τους γενικότερους σκοπούς του δημοσίου συμφέροντος.</w:t>
      </w:r>
    </w:p>
    <w:p w14:paraId="22BFDF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ν, όμως, μια απλή επιχείρηση, ενός ιδιώτη, έχει τρεις ζημιογόνες εταιρικές χρήσεις, ξέρετε τι θα συνέβαινε; Φυσικά θα έβαζε λουκέτο. Πολύ οξύμωρο, λοιπόν, είναι αυτό. </w:t>
      </w:r>
    </w:p>
    <w:p w14:paraId="22BFDF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Συνεχίζοντας, στα άρθρα του παρόντος νομοσχεδίου παρατηρούμε ότι παρέχεται η δυνατότητα </w:t>
      </w:r>
      <w:r>
        <w:rPr>
          <w:rFonts w:eastAsia="Times New Roman" w:cs="Times New Roman"/>
          <w:szCs w:val="24"/>
        </w:rPr>
        <w:t xml:space="preserve">μεταφοράς στον οικείο δήμο του προσωπικού με την ίδια σχέση εργασίας των δημοτικών επιχειρήσεων με ειδικό σκοπό τη λειτουργία ραδιοφώνου. </w:t>
      </w:r>
      <w:r>
        <w:rPr>
          <w:rFonts w:eastAsia="Times New Roman" w:cs="Times New Roman"/>
          <w:szCs w:val="24"/>
        </w:rPr>
        <w:lastRenderedPageBreak/>
        <w:t>Μάλιστα, το εν λόγω προσωπικό κατατάσσεται σε προσωποπαγείς θέσεις, λαμβανομένης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της προϋπηρεσίας του και της</w:t>
      </w:r>
      <w:r>
        <w:rPr>
          <w:rFonts w:eastAsia="Times New Roman" w:cs="Times New Roman"/>
          <w:szCs w:val="24"/>
        </w:rPr>
        <w:t xml:space="preserve"> βαθμολογικής και μισθολογικής του εξέλιξης. Φυσικά, σε άλλο άρθρο αναγνωρίζονται τα έξοδα μετακίνησης και διανυκτέρευσης των εργαζομένων στα ΔΗΠΕΘΕ.</w:t>
      </w:r>
    </w:p>
    <w:p w14:paraId="22BFDF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το νομοσχέδιο, επίσης, επεκτείνεται η καταβολή αντιμισθίας σε όλους τους αντιδημάρχους χωρίς τους προβλ</w:t>
      </w:r>
      <w:r>
        <w:rPr>
          <w:rFonts w:eastAsia="Times New Roman" w:cs="Times New Roman"/>
          <w:szCs w:val="24"/>
        </w:rPr>
        <w:t>επόμενους πληθυσμιακούς περιορισμούς, ενώ πλέον προβλέπεται η χορήγηση αποζημίωσης στα μέλη του δημοτικού συμβουλίου.</w:t>
      </w:r>
    </w:p>
    <w:p w14:paraId="22BFDF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το άρθρο 36</w:t>
      </w:r>
      <w:r>
        <w:rPr>
          <w:rFonts w:eastAsia="Times New Roman" w:cs="Times New Roman"/>
          <w:szCs w:val="24"/>
        </w:rPr>
        <w:t>,</w:t>
      </w:r>
      <w:r>
        <w:rPr>
          <w:rFonts w:eastAsia="Times New Roman" w:cs="Times New Roman"/>
          <w:szCs w:val="24"/>
        </w:rPr>
        <w:t xml:space="preserve"> επιτρέπεται η άσκηση καθηκόντων ειδικού συμβούλου, ειδικού συνεργάτη και επιστημονικού συνεργάτη περιφερειαρχών και </w:t>
      </w:r>
      <w:proofErr w:type="spellStart"/>
      <w:r>
        <w:rPr>
          <w:rFonts w:eastAsia="Times New Roman" w:cs="Times New Roman"/>
          <w:szCs w:val="24"/>
        </w:rPr>
        <w:t>αντιπε</w:t>
      </w:r>
      <w:r>
        <w:rPr>
          <w:rFonts w:eastAsia="Times New Roman" w:cs="Times New Roman"/>
          <w:szCs w:val="24"/>
        </w:rPr>
        <w:t>ριφερειαρχών</w:t>
      </w:r>
      <w:proofErr w:type="spellEnd"/>
      <w:r>
        <w:rPr>
          <w:rFonts w:eastAsia="Times New Roman" w:cs="Times New Roman"/>
          <w:szCs w:val="24"/>
        </w:rPr>
        <w:t xml:space="preserve"> σε δικηγόρο, ο οποίος παράλληλα θα ασκεί και το επάγγελμά του. Αντίθετα οι λοιποί ελεύθεροι επαγγελματίες με άλλο τομέα δραστηριότητας θα επιτρέπεται να ασκούν παράλληλα το επάγγελμά τους, κατόπιν όμως απόφασης του αρμοδίου περιφερειακού συμβο</w:t>
      </w:r>
      <w:r>
        <w:rPr>
          <w:rFonts w:eastAsia="Times New Roman" w:cs="Times New Roman"/>
          <w:szCs w:val="24"/>
        </w:rPr>
        <w:t>υλίου, λαμβάνοντας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τις εκάστοτε ιδιαιτερότητες των περιστάσεων. Μιλάμε, δηλαδή, για ίση μεταχείριση των δύο κατηγοριών!</w:t>
      </w:r>
    </w:p>
    <w:p w14:paraId="22BFDF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δεν λείπει από το νομοσχέδιο η αναφορά σε </w:t>
      </w:r>
      <w:r>
        <w:rPr>
          <w:rFonts w:eastAsia="Times New Roman" w:cs="Times New Roman"/>
          <w:szCs w:val="24"/>
        </w:rPr>
        <w:t>ε</w:t>
      </w:r>
      <w:r>
        <w:rPr>
          <w:rFonts w:eastAsia="Times New Roman" w:cs="Times New Roman"/>
          <w:szCs w:val="24"/>
        </w:rPr>
        <w:t xml:space="preserve">υρωπαϊκούς </w:t>
      </w:r>
      <w:r>
        <w:rPr>
          <w:rFonts w:eastAsia="Times New Roman" w:cs="Times New Roman"/>
          <w:szCs w:val="24"/>
        </w:rPr>
        <w:t>ο</w:t>
      </w:r>
      <w:r>
        <w:rPr>
          <w:rFonts w:eastAsia="Times New Roman" w:cs="Times New Roman"/>
          <w:szCs w:val="24"/>
        </w:rPr>
        <w:t xml:space="preserve">μίλους </w:t>
      </w:r>
      <w:r>
        <w:rPr>
          <w:rFonts w:eastAsia="Times New Roman" w:cs="Times New Roman"/>
          <w:szCs w:val="24"/>
        </w:rPr>
        <w:t>ε</w:t>
      </w:r>
      <w:r>
        <w:rPr>
          <w:rFonts w:eastAsia="Times New Roman" w:cs="Times New Roman"/>
          <w:szCs w:val="24"/>
        </w:rPr>
        <w:t xml:space="preserve">δαφικής </w:t>
      </w:r>
      <w:r>
        <w:rPr>
          <w:rFonts w:eastAsia="Times New Roman" w:cs="Times New Roman"/>
          <w:szCs w:val="24"/>
        </w:rPr>
        <w:t>σ</w:t>
      </w:r>
      <w:r>
        <w:rPr>
          <w:rFonts w:eastAsia="Times New Roman" w:cs="Times New Roman"/>
          <w:szCs w:val="24"/>
        </w:rPr>
        <w:t xml:space="preserve">υνεργασίας. Για άλλη μια φορά </w:t>
      </w:r>
      <w:r>
        <w:rPr>
          <w:rFonts w:eastAsia="Times New Roman" w:cs="Times New Roman"/>
          <w:szCs w:val="24"/>
        </w:rPr>
        <w:lastRenderedPageBreak/>
        <w:t>θέλετε να μας περά</w:t>
      </w:r>
      <w:r>
        <w:rPr>
          <w:rFonts w:eastAsia="Times New Roman" w:cs="Times New Roman"/>
          <w:szCs w:val="24"/>
        </w:rPr>
        <w:t>σετε ότι τα σύνορα δεν αποτελούν φραγμούς. Επιπλέον αξιοσημείωτο είναι ότι ενώ αναφέρεστε σε ευρωπαϊκούς ομίλους, λέτε ότι ο Υπουργός Εσωτερικών μπορεί να εγκρίνει τη συμμετοχή και τρίτης χώρας. Πώς τώρα μια τρίτη χώρα είναι ευρωπαϊκή και πώς θα της επιτρέ</w:t>
      </w:r>
      <w:r>
        <w:rPr>
          <w:rFonts w:eastAsia="Times New Roman" w:cs="Times New Roman"/>
          <w:szCs w:val="24"/>
        </w:rPr>
        <w:t>ψετε την είσοδο, αυτό δεν μπορούμε να το καταλάβουμε.</w:t>
      </w:r>
    </w:p>
    <w:p w14:paraId="22BFDF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Ξέρετε κάτι; Ο τελευταίος ομιλητής του ΠΑΣΟΚ που έλεγε ότι το νομοσχέδιο έχει πολλά από ΠΑΣΟΚ μέσα, είχε δίκιο </w:t>
      </w:r>
      <w:r>
        <w:rPr>
          <w:rFonts w:eastAsia="Times New Roman" w:cs="Times New Roman"/>
          <w:szCs w:val="24"/>
        </w:rPr>
        <w:t>κ</w:t>
      </w:r>
      <w:r>
        <w:rPr>
          <w:rFonts w:eastAsia="Times New Roman" w:cs="Times New Roman"/>
          <w:szCs w:val="24"/>
        </w:rPr>
        <w:t xml:space="preserve">αι εμένα αυτό το νομοσχέδιο μου βρωμάει πάρα πολύ </w:t>
      </w:r>
      <w:proofErr w:type="spellStart"/>
      <w:r>
        <w:rPr>
          <w:rFonts w:eastAsia="Times New Roman" w:cs="Times New Roman"/>
          <w:szCs w:val="24"/>
        </w:rPr>
        <w:t>πασοκ</w:t>
      </w:r>
      <w:r>
        <w:rPr>
          <w:rFonts w:eastAsia="Times New Roman" w:cs="Times New Roman"/>
          <w:szCs w:val="24"/>
        </w:rPr>
        <w:t>ίλα</w:t>
      </w:r>
      <w:proofErr w:type="spellEnd"/>
      <w:r>
        <w:rPr>
          <w:rFonts w:eastAsia="Times New Roman" w:cs="Times New Roman"/>
          <w:szCs w:val="24"/>
        </w:rPr>
        <w:t xml:space="preserve">. Γιατί το λέω αυτό; Διότι η </w:t>
      </w:r>
      <w:r>
        <w:rPr>
          <w:rFonts w:eastAsia="Times New Roman" w:cs="Times New Roman"/>
          <w:szCs w:val="24"/>
        </w:rPr>
        <w:t>λογική του ΠΑΣΟΚ ήταν αυτή. Διόριζε όσους περισσότερους μπορούσε</w:t>
      </w:r>
      <w:r>
        <w:rPr>
          <w:rFonts w:eastAsia="Times New Roman" w:cs="Times New Roman"/>
          <w:szCs w:val="24"/>
        </w:rPr>
        <w:t>,</w:t>
      </w:r>
      <w:r>
        <w:rPr>
          <w:rFonts w:eastAsia="Times New Roman" w:cs="Times New Roman"/>
          <w:szCs w:val="24"/>
        </w:rPr>
        <w:t xml:space="preserve"> προκειμένου να εξασφαλίσει την ψήφο των διοριζομένων και των συγγενών του</w:t>
      </w:r>
      <w:r>
        <w:rPr>
          <w:rFonts w:eastAsia="Times New Roman" w:cs="Times New Roman"/>
          <w:szCs w:val="24"/>
        </w:rPr>
        <w:t>ς</w:t>
      </w:r>
      <w:r>
        <w:rPr>
          <w:rFonts w:eastAsia="Times New Roman" w:cs="Times New Roman"/>
          <w:szCs w:val="24"/>
        </w:rPr>
        <w:t>. Αυτό κάνετε και εσείς τώρα.</w:t>
      </w:r>
    </w:p>
    <w:p w14:paraId="22BFDF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Από τη μία ξεπουλάτε όλη τη δημόσια περιουσία και από την άλλη δημιουργείτε νέες θέσει</w:t>
      </w:r>
      <w:r>
        <w:rPr>
          <w:rFonts w:eastAsia="Times New Roman" w:cs="Times New Roman"/>
          <w:szCs w:val="24"/>
        </w:rPr>
        <w:t xml:space="preserve">ς διορισμού στο </w:t>
      </w:r>
      <w:r>
        <w:rPr>
          <w:rFonts w:eastAsia="Times New Roman" w:cs="Times New Roman"/>
          <w:szCs w:val="24"/>
        </w:rPr>
        <w:t>δ</w:t>
      </w:r>
      <w:r>
        <w:rPr>
          <w:rFonts w:eastAsia="Times New Roman" w:cs="Times New Roman"/>
          <w:szCs w:val="24"/>
        </w:rPr>
        <w:t>ημόσιο. Κοροϊδεύετε τον ελληνικό λαό για πολλοστή φορά και τον παραμυθιάζετε ότι βγήκαμε στις αγορές, ενώ η πραγματικότητα είναι ότι χρεώνετε τη χώρα και τίποτε παραπάνω. Απορώ πραγματικά!</w:t>
      </w:r>
    </w:p>
    <w:p w14:paraId="22BFDF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Προσωπικά με ενοχλεί που αντιμετωπίζετε τον Έλληνα</w:t>
      </w:r>
      <w:r>
        <w:rPr>
          <w:rFonts w:eastAsia="Times New Roman" w:cs="Times New Roman"/>
          <w:szCs w:val="24"/>
        </w:rPr>
        <w:t xml:space="preserve"> πολίτη ως ανόητο και ότι δεν μπορεί να αντιληφθεί τι συμβαίνει </w:t>
      </w:r>
      <w:r>
        <w:rPr>
          <w:rFonts w:eastAsia="Times New Roman" w:cs="Times New Roman"/>
          <w:szCs w:val="24"/>
        </w:rPr>
        <w:lastRenderedPageBreak/>
        <w:t>κ</w:t>
      </w:r>
      <w:r>
        <w:rPr>
          <w:rFonts w:eastAsia="Times New Roman" w:cs="Times New Roman"/>
          <w:szCs w:val="24"/>
        </w:rPr>
        <w:t>αι δεν το κάνετε μόνο εσείς αλλά το κάνετε όλοι. Από τη μία έχουμε τον ΣΥΡΙΖΑ και τον Τσίπρα να πανηγυρίζουν ότι τάχα βγήκαμε στις αγορές και από την άλλη, έχουμε τον Μητσοτάκη, που έχουν πέσ</w:t>
      </w:r>
      <w:r>
        <w:rPr>
          <w:rFonts w:eastAsia="Times New Roman" w:cs="Times New Roman"/>
          <w:szCs w:val="24"/>
        </w:rPr>
        <w:t>ει όλοι οι επικοινωνιολόγοι επάνω του και προσπαθούν να μας τον παρουσιάσουν ως τον αυριανό σωτήρα ότι είναι ένας απλός, λαϊκός, καθημερινός άνθρωπος, κάτι που φυσικά δεν ισχύει. Ο άνθρωπος ανήκει καθαρά σε άλλη κοινωνική τάξη.</w:t>
      </w:r>
    </w:p>
    <w:p w14:paraId="22BFDF4F" w14:textId="77777777" w:rsidR="007336A6" w:rsidRDefault="002D1229">
      <w:pPr>
        <w:spacing w:line="600" w:lineRule="auto"/>
        <w:ind w:firstLine="720"/>
        <w:contextualSpacing/>
        <w:jc w:val="both"/>
        <w:rPr>
          <w:rFonts w:eastAsia="Times New Roman"/>
          <w:bCs/>
        </w:rPr>
      </w:pPr>
      <w:r>
        <w:rPr>
          <w:rFonts w:eastAsia="Times New Roman"/>
          <w:bCs/>
        </w:rPr>
        <w:t xml:space="preserve">(Στο σημείο αυτό κτυπάει το </w:t>
      </w:r>
      <w:r>
        <w:rPr>
          <w:rFonts w:eastAsia="Times New Roman"/>
          <w:bCs/>
        </w:rPr>
        <w:t>κουδούνι λήξεως του χρόνου ομιλίας του κυρίου Βουλευτή)</w:t>
      </w:r>
    </w:p>
    <w:p w14:paraId="22BFDF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Τελειώνω.</w:t>
      </w:r>
    </w:p>
    <w:p w14:paraId="22BFDF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Βέβαια για να μην παρεξηγηθώ, προσωπικά εμένα δεν με ενοχλεί η κοινωνική τάξη του κάθε ανθρώπου, αρκεί να θέλει το καλό της πατρίδας του. Εμένα αυτό που με ενοχλεί είναι το ψέμα και η υποκρι</w:t>
      </w:r>
      <w:r>
        <w:rPr>
          <w:rFonts w:eastAsia="Times New Roman" w:cs="Times New Roman"/>
          <w:szCs w:val="24"/>
        </w:rPr>
        <w:t>σία.</w:t>
      </w:r>
    </w:p>
    <w:p w14:paraId="22BFDF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έχω να προσθέσω κάτι άλλο για το νομοσχέδιο. Το μόνο που έχω να πω -και θα κλείσω με αυτό- είναι ότι βλέποντας όλους εσάς εδώ μέσα πώς σκέφτεστε και πώς λειτουργείτε, ο Θεός να βάλει το χέρι του</w:t>
      </w:r>
      <w:r>
        <w:rPr>
          <w:rFonts w:eastAsia="Times New Roman" w:cs="Times New Roman"/>
          <w:szCs w:val="24"/>
        </w:rPr>
        <w:t>,</w:t>
      </w:r>
      <w:r>
        <w:rPr>
          <w:rFonts w:eastAsia="Times New Roman" w:cs="Times New Roman"/>
          <w:szCs w:val="24"/>
        </w:rPr>
        <w:t xml:space="preserve"> να μη ζήσουμε άλλες εθνικές τραγωδίες!</w:t>
      </w:r>
    </w:p>
    <w:p w14:paraId="22BFDF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DF54" w14:textId="77777777" w:rsidR="007336A6" w:rsidRDefault="002D1229">
      <w:pPr>
        <w:spacing w:line="600" w:lineRule="auto"/>
        <w:ind w:firstLine="709"/>
        <w:contextualSpacing/>
        <w:jc w:val="center"/>
        <w:rPr>
          <w:rFonts w:eastAsia="Times New Roman"/>
          <w:bCs/>
        </w:rPr>
      </w:pPr>
      <w:r>
        <w:rPr>
          <w:rFonts w:eastAsia="Times New Roman"/>
          <w:bCs/>
        </w:rPr>
        <w:lastRenderedPageBreak/>
        <w:t>(</w:t>
      </w:r>
      <w:r>
        <w:rPr>
          <w:rFonts w:eastAsia="Times New Roman"/>
          <w:bCs/>
        </w:rPr>
        <w:t xml:space="preserve">Χειροκροτήματα από την πτέρυγα </w:t>
      </w:r>
      <w:r>
        <w:rPr>
          <w:rFonts w:eastAsia="Times New Roman"/>
          <w:bCs/>
        </w:rPr>
        <w:t xml:space="preserve">της </w:t>
      </w:r>
      <w:r>
        <w:rPr>
          <w:rFonts w:eastAsia="Times New Roman"/>
          <w:bCs/>
        </w:rPr>
        <w:t>Χρυσή</w:t>
      </w:r>
      <w:r>
        <w:rPr>
          <w:rFonts w:eastAsia="Times New Roman"/>
          <w:bCs/>
        </w:rPr>
        <w:t>ς</w:t>
      </w:r>
      <w:r>
        <w:rPr>
          <w:rFonts w:eastAsia="Times New Roman"/>
          <w:bCs/>
        </w:rPr>
        <w:t xml:space="preserve"> Αυγή</w:t>
      </w:r>
      <w:r>
        <w:rPr>
          <w:rFonts w:eastAsia="Times New Roman"/>
          <w:bCs/>
        </w:rPr>
        <w:t>ς</w:t>
      </w:r>
      <w:r>
        <w:rPr>
          <w:rFonts w:eastAsia="Times New Roman"/>
          <w:bCs/>
        </w:rPr>
        <w:t>)</w:t>
      </w:r>
    </w:p>
    <w:p w14:paraId="22BFDF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Ευχαριστούμε, κύριε συνάδελφε.</w:t>
      </w:r>
    </w:p>
    <w:p w14:paraId="22BFDF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Βουλευτής από το Κομμουνιστικό Κόμμα </w:t>
      </w:r>
      <w:r>
        <w:rPr>
          <w:rFonts w:eastAsia="Times New Roman" w:cs="Times New Roman"/>
          <w:szCs w:val="24"/>
        </w:rPr>
        <w:t xml:space="preserve">Ελλάδας </w:t>
      </w:r>
      <w:r>
        <w:rPr>
          <w:rFonts w:eastAsia="Times New Roman" w:cs="Times New Roman"/>
          <w:szCs w:val="24"/>
        </w:rPr>
        <w:t>κ. Κωνσταντίνος Στεργίου έχει τον λόγο για επτά λεπτά.</w:t>
      </w:r>
    </w:p>
    <w:p w14:paraId="22BFDF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ΣΤΕΡΓΙΟΥ:</w:t>
      </w:r>
      <w:r>
        <w:rPr>
          <w:rFonts w:eastAsia="Times New Roman" w:cs="Times New Roman"/>
          <w:szCs w:val="24"/>
        </w:rPr>
        <w:t xml:space="preserve"> Ευχαριστ</w:t>
      </w:r>
      <w:r>
        <w:rPr>
          <w:rFonts w:eastAsia="Times New Roman" w:cs="Times New Roman"/>
          <w:szCs w:val="24"/>
        </w:rPr>
        <w:t>ώ, κύριε Πρόεδρε.</w:t>
      </w:r>
    </w:p>
    <w:p w14:paraId="22BFDF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κυρίες και κύριοι συνάδελφοι, κρίνουμε και το παρόν νομοσχέδιο από την ταξική του πλευρά, από την πλευρά, δηλαδή, του αν εξυπηρετεί τα εργασιακά και μισθολογικά δικαιώματα των εργαζομένων, αν προσφέρει σύγχρονες και φθηνές </w:t>
      </w:r>
      <w:r>
        <w:rPr>
          <w:rFonts w:eastAsia="Times New Roman" w:cs="Times New Roman"/>
          <w:szCs w:val="24"/>
        </w:rPr>
        <w:t>υπηρεσίες στους πολίτες.</w:t>
      </w:r>
    </w:p>
    <w:p w14:paraId="22BFDF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Λέμε ότι δεν κάνει αυτό το νομοσχέδιο αυτά τα οποία λέμε, γιατί ένα από τα κύρια για να συμβούν αυτά</w:t>
      </w:r>
      <w:r>
        <w:rPr>
          <w:rFonts w:eastAsia="Times New Roman" w:cs="Times New Roman"/>
          <w:szCs w:val="24"/>
        </w:rPr>
        <w:t>,</w:t>
      </w:r>
      <w:r>
        <w:rPr>
          <w:rFonts w:eastAsia="Times New Roman" w:cs="Times New Roman"/>
          <w:szCs w:val="24"/>
        </w:rPr>
        <w:t xml:space="preserve"> είναι οι προσλήψεις μόνιμου προσωπικού, που δεν γίνονται, γιατί είστε προσηλωμένοι, κύριε Υπουργέ, στο «4 προς 1», που δεν έχει μ</w:t>
      </w:r>
      <w:r>
        <w:rPr>
          <w:rFonts w:eastAsia="Times New Roman" w:cs="Times New Roman"/>
          <w:szCs w:val="24"/>
        </w:rPr>
        <w:t xml:space="preserve">εγάλη διαφορά από το «5 προς 1» που λέει η Νέα Δημοκρατία -που πριν το είπαν σαν επιχείρημα- αλλά και στη διατήρηση του άθλιου εργασιακού μεσαίωνα των δεκαπέντε χιλιάδων εργαζομένων περίπου που εργάζονται με οκτάμηνα, δίμηνα εποχικοί εργαζόμενοι, </w:t>
      </w:r>
      <w:r>
        <w:rPr>
          <w:rFonts w:eastAsia="Times New Roman" w:cs="Times New Roman"/>
          <w:szCs w:val="24"/>
        </w:rPr>
        <w:lastRenderedPageBreak/>
        <w:t>οι οποίοι</w:t>
      </w:r>
      <w:r>
        <w:rPr>
          <w:rFonts w:eastAsia="Times New Roman" w:cs="Times New Roman"/>
          <w:szCs w:val="24"/>
        </w:rPr>
        <w:t xml:space="preserve"> όμως το ξέρετε πάρα πολύ καλά ότι καλύπτουν πάγιες και διαρκείς ανάγκες των ΟΤΑ και τους οποίους εδώ και χρόνια συνειδητά εξαπατάτε.</w:t>
      </w:r>
    </w:p>
    <w:p w14:paraId="22BFDF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το μεγάλο πρόβλημα των συνταξιούχων ήρθε με ένταση στην επικαιρότητα μετά την απόφαση του Ελεγκτικού Συνεδρίου για τη</w:t>
      </w:r>
      <w:r>
        <w:rPr>
          <w:rFonts w:eastAsia="Times New Roman" w:cs="Times New Roman"/>
          <w:szCs w:val="24"/>
        </w:rPr>
        <w:t>ν απόλυσή τους και τις κινητοποιήσεις φυσικά που ακολούθησαν. Χιλιάδες συμβασιούχοι με τη στήριξη των μόνιμων εργαζομένων έδωσαν ένα ηρωικό αγώνα, τον οποίο στηρίξαμε με όλες μας τις δυνάμεις, γιατί ήταν δίκαιος, παλεύοντας για το δικαίωμα στη μόνιμη και σ</w:t>
      </w:r>
      <w:r>
        <w:rPr>
          <w:rFonts w:eastAsia="Times New Roman" w:cs="Times New Roman"/>
          <w:szCs w:val="24"/>
        </w:rPr>
        <w:t>ταθερή δουλειά, ενάντια στις χιλιάδες απολύσεις οι οποίες έχουν ήδη δρομολογηθεί, αλλά και έχουν ήδη γίνει από αρκετούς δήμους -το γνωρίζετε- ανεξάρτητα από τους ελιγμούς που κάνατε και επιχειρήσατε</w:t>
      </w:r>
      <w:r>
        <w:rPr>
          <w:rFonts w:eastAsia="Times New Roman" w:cs="Times New Roman"/>
          <w:szCs w:val="24"/>
        </w:rPr>
        <w:t>,</w:t>
      </w:r>
      <w:r>
        <w:rPr>
          <w:rFonts w:eastAsia="Times New Roman" w:cs="Times New Roman"/>
          <w:szCs w:val="24"/>
        </w:rPr>
        <w:t xml:space="preserve"> για να εκτονώσετε τις κινητοποιήσεις και να διαχειριστεί</w:t>
      </w:r>
      <w:r>
        <w:rPr>
          <w:rFonts w:eastAsia="Times New Roman" w:cs="Times New Roman"/>
          <w:szCs w:val="24"/>
        </w:rPr>
        <w:t>τε αυτό το τεράστιο πρόβλημα.</w:t>
      </w:r>
    </w:p>
    <w:p w14:paraId="22BFDF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πορεία σας </w:t>
      </w:r>
      <w:r>
        <w:rPr>
          <w:rFonts w:eastAsia="Times New Roman" w:cs="Times New Roman"/>
          <w:szCs w:val="24"/>
        </w:rPr>
        <w:t xml:space="preserve">ως </w:t>
      </w:r>
      <w:r>
        <w:rPr>
          <w:rFonts w:eastAsia="Times New Roman" w:cs="Times New Roman"/>
          <w:szCs w:val="24"/>
        </w:rPr>
        <w:t>Κυβέρνηση και εσάς προσωπικά, κύριε Υπουργέ, στην περίπτωση των συμβασιούχων απεικονίζεται στις λέξεις εξαπάτηση, ομηρία, απόλυση, ανεργία.</w:t>
      </w:r>
    </w:p>
    <w:p w14:paraId="22BFDF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Απαντά, άραγε, κύριε Υπουργέ, το νομοσχέδιό σας στο δικαίωμα των </w:t>
      </w:r>
      <w:r>
        <w:rPr>
          <w:rFonts w:eastAsia="Times New Roman" w:cs="Times New Roman"/>
          <w:szCs w:val="24"/>
        </w:rPr>
        <w:t xml:space="preserve">συμβασιούχων για μόνιμη και σταθερή δουλειά, με </w:t>
      </w:r>
      <w:r>
        <w:rPr>
          <w:rFonts w:eastAsia="Times New Roman" w:cs="Times New Roman"/>
          <w:szCs w:val="24"/>
        </w:rPr>
        <w:lastRenderedPageBreak/>
        <w:t>πλήρη δικαιώματα; Κραυγαλέα όχι. Απαντά στην ανάγκη των λαϊκών οικογενειών για υψηλού επιπέδου υπηρεσίες καθαριότητας, ύδρευσης και άλλες δομές που είναι στην ευθύνη των ΟΤΑ; Όχι, φυσικά, αφού ήδη ξεκίνησαν σ</w:t>
      </w:r>
      <w:r>
        <w:rPr>
          <w:rFonts w:eastAsia="Times New Roman" w:cs="Times New Roman"/>
          <w:szCs w:val="24"/>
        </w:rPr>
        <w:t>ε πολλούς δήμους απολύσεις συμβασιούχων και με τους δικούς σας υπολογισμούς έχει δρομολογηθεί η απόλυση πάνω από δέκα χιλιάδων εργαζομένων και είπατε πριν εδώ για δυόμισι χιλιάδες προσλήψεις.</w:t>
      </w:r>
    </w:p>
    <w:p w14:paraId="22BFDF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Πολύ γαλαντόμοι είστε, κύριε Υπουργέ. Για την Κυβέρνηση θα πούμε</w:t>
      </w:r>
      <w:r>
        <w:rPr>
          <w:rFonts w:eastAsia="Times New Roman" w:cs="Times New Roman"/>
          <w:szCs w:val="24"/>
        </w:rPr>
        <w:t xml:space="preserve"> απλά: Τι υποκρισία! Γιατί η δρομολογούμενη απόλυση χιλιάδων συμβασιούχων, το γεγονός ότι πολλοί από αυτούς μένουν απλήρωτοι για μήνες, είναι ακριβώς το αποτέλεσμα της εφαρμογής και από την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των ίδιων αντεργατικών νόμων που δεν κατήρ</w:t>
      </w:r>
      <w:r>
        <w:rPr>
          <w:rFonts w:eastAsia="Times New Roman" w:cs="Times New Roman"/>
          <w:szCs w:val="24"/>
        </w:rPr>
        <w:t>γησε αυτή η Κυβέρνηση, παρά τις κάλπικες υποσχέσεις που μοίραζε συνέχεια για μονιμοποίηση των συμβασιούχων.</w:t>
      </w:r>
    </w:p>
    <w:p w14:paraId="22BFDF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γίνεται</w:t>
      </w:r>
      <w:r>
        <w:rPr>
          <w:rFonts w:eastAsia="Times New Roman" w:cs="Times New Roman"/>
          <w:szCs w:val="24"/>
        </w:rPr>
        <w:t>,</w:t>
      </w:r>
      <w:r>
        <w:rPr>
          <w:rFonts w:eastAsia="Times New Roman" w:cs="Times New Roman"/>
          <w:szCs w:val="24"/>
        </w:rPr>
        <w:t xml:space="preserve"> γιατί πιστά υπηρετείτε την πολιτική του κεφαλαίου που θωρακίζει και επεκτείνει την ευελιξία στην αγορά εργασίας, τη συνεχή ανακύκλωση ενός μεγάλου μέρους της εργατικής τάξης. </w:t>
      </w:r>
    </w:p>
    <w:p w14:paraId="22BFDF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Βέβαια δεν είστε μόνοι σ’ αυτό το αντεργατικό έργο που υλοποιείτε. Έχετε συνεπε</w:t>
      </w:r>
      <w:r>
        <w:rPr>
          <w:rFonts w:eastAsia="Times New Roman" w:cs="Times New Roman"/>
          <w:szCs w:val="24"/>
        </w:rPr>
        <w:t>ίς συμπαραστάτες δίπλα σας τη Νέα Δημοκρατία, το ΠΑΣΟΚ, όλα τα αστικά κόμματα που μαζί ψηφίσατε –και εφαρμόζετε εσείς τώρα- τα μνημόνια. Έχετε μαζί σας τη συντριπτική πλειοψηφία των δημοτικών αρχών</w:t>
      </w:r>
      <w:r>
        <w:rPr>
          <w:rFonts w:eastAsia="Times New Roman" w:cs="Times New Roman"/>
          <w:szCs w:val="24"/>
        </w:rPr>
        <w:t>,</w:t>
      </w:r>
      <w:r>
        <w:rPr>
          <w:rFonts w:eastAsia="Times New Roman" w:cs="Times New Roman"/>
          <w:szCs w:val="24"/>
        </w:rPr>
        <w:t xml:space="preserve"> που ασπάζονται τη στρατηγική της Ευρωπαϊκής Ένωσης και το</w:t>
      </w:r>
      <w:r>
        <w:rPr>
          <w:rFonts w:eastAsia="Times New Roman" w:cs="Times New Roman"/>
          <w:szCs w:val="24"/>
        </w:rPr>
        <w:t xml:space="preserve">υ κεφαλαίου και που αντιμετωπίζουν τους εργάτες ως ανακυκλώσιμο υλικό. </w:t>
      </w:r>
    </w:p>
    <w:p w14:paraId="22BFDF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το αντεργατικό νομικό πλαίσιο που υπάρχει σήμερα και πάνω σ’ αυτό στηρίζεστε για τις απολύσεις και για την ευελιξία στην αγορά εργασίας, δεν εμφανίστηκε ξαφνικά την περίοδο των μν</w:t>
      </w:r>
      <w:r>
        <w:rPr>
          <w:rFonts w:eastAsia="Times New Roman" w:cs="Times New Roman"/>
          <w:szCs w:val="24"/>
        </w:rPr>
        <w:t>ημονίων, όπως ισχυρίζεστε –γιατί αυτό λέτε, δηλαδή λέτε «Δεν φταίμε εμείς»- αλλά έχει τις ρίζες του στη Συμφωνία του Μάαστριχτ, τη Λευκή Βίβλο, τη Συνθήκη της Λισαβόνας, άλλες συνθήκες της Ευρωπαϊκής Ένωσης που έχετε ψηφίσει. Την Ευρωπαϊκή Ένωση κι όλα αυτ</w:t>
      </w:r>
      <w:r>
        <w:rPr>
          <w:rFonts w:eastAsia="Times New Roman" w:cs="Times New Roman"/>
          <w:szCs w:val="24"/>
        </w:rPr>
        <w:t xml:space="preserve">ά τα έχετε εικόνισμα. Αυτά τα μέτρα εφαρμόστηκαν και την περίοδο της οικονομικής ανάκαμψης. </w:t>
      </w:r>
    </w:p>
    <w:p w14:paraId="22BFDF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διεκδίκηση, λοιπόν, του δικαιώματος σε μόνιμη και σταθερή εργασία έφερε τους συμβασιούχους αντιμέτωπους με την Κυβέρνηση, τα αστικά κόμματα, τις </w:t>
      </w:r>
      <w:r>
        <w:rPr>
          <w:rFonts w:eastAsia="Times New Roman" w:cs="Times New Roman"/>
          <w:szCs w:val="24"/>
        </w:rPr>
        <w:t>ο</w:t>
      </w:r>
      <w:r>
        <w:rPr>
          <w:rFonts w:eastAsia="Times New Roman" w:cs="Times New Roman"/>
          <w:szCs w:val="24"/>
        </w:rPr>
        <w:t>δηγίες της Ευρω</w:t>
      </w:r>
      <w:r>
        <w:rPr>
          <w:rFonts w:eastAsia="Times New Roman" w:cs="Times New Roman"/>
          <w:szCs w:val="24"/>
        </w:rPr>
        <w:t xml:space="preserve">παϊκής Ένωσης, το Σύνταγμα, τους νόμους, τα μνημόνια, τους κρατικούς </w:t>
      </w:r>
      <w:r>
        <w:rPr>
          <w:rFonts w:eastAsia="Times New Roman" w:cs="Times New Roman"/>
          <w:szCs w:val="24"/>
        </w:rPr>
        <w:lastRenderedPageBreak/>
        <w:t xml:space="preserve">μηχανισμούς, τους μεγάλους επιχειρηματικούς ομίλους που επιδιώκουν να αναλάβουν κερδοφόρες δομές των ΟΤΑ, αλλά και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νημέρωσης που ελέγχουν. Όλοι αυτοί αποτελούν το μαύρο μέτω</w:t>
      </w:r>
      <w:r>
        <w:rPr>
          <w:rFonts w:eastAsia="Times New Roman" w:cs="Times New Roman"/>
          <w:szCs w:val="24"/>
        </w:rPr>
        <w:t>πο</w:t>
      </w:r>
      <w:r>
        <w:rPr>
          <w:rFonts w:eastAsia="Times New Roman" w:cs="Times New Roman"/>
          <w:szCs w:val="24"/>
        </w:rPr>
        <w:t>,</w:t>
      </w:r>
      <w:r>
        <w:rPr>
          <w:rFonts w:eastAsia="Times New Roman" w:cs="Times New Roman"/>
          <w:szCs w:val="24"/>
        </w:rPr>
        <w:t xml:space="preserve"> που με συνέπεια και στρατηγική αντιπαλεύει κάθε διεκδίκηση της εργατικής τάξης. Όμως ο προσανατολισμός, η μαζικότητα και η ένταση των κινητοποιήσεων ξεσκέπασαν τον τρόπο δράσης του μαύρου μετώπου</w:t>
      </w:r>
      <w:r>
        <w:rPr>
          <w:rFonts w:eastAsia="Times New Roman" w:cs="Times New Roman"/>
          <w:szCs w:val="24"/>
        </w:rPr>
        <w:t>,</w:t>
      </w:r>
      <w:r>
        <w:rPr>
          <w:rFonts w:eastAsia="Times New Roman" w:cs="Times New Roman"/>
          <w:szCs w:val="24"/>
        </w:rPr>
        <w:t xml:space="preserve"> που έδειξε πάλι το απαίσιο πρόσωπό του, γιατί επιτέθηκε</w:t>
      </w:r>
      <w:r>
        <w:rPr>
          <w:rFonts w:eastAsia="Times New Roman" w:cs="Times New Roman"/>
          <w:szCs w:val="24"/>
        </w:rPr>
        <w:t xml:space="preserve"> οργανωμένα και είδε τη δυναμική που μπορεί να διαμορφωθεί απ’ αυτόν τον αγώνα. </w:t>
      </w:r>
    </w:p>
    <w:p w14:paraId="22BFDF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Κυβέρνηση</w:t>
      </w:r>
      <w:r>
        <w:rPr>
          <w:rFonts w:eastAsia="Times New Roman" w:cs="Times New Roman"/>
          <w:szCs w:val="24"/>
        </w:rPr>
        <w:t>,</w:t>
      </w:r>
      <w:r>
        <w:rPr>
          <w:rFonts w:eastAsia="Times New Roman" w:cs="Times New Roman"/>
          <w:szCs w:val="24"/>
        </w:rPr>
        <w:t xml:space="preserve"> που όλο το προηγούμενο διάστημα εξαπατούσε συστηματικά καλλιεργώντας προσδοκίες με συνεχείς δηλώσεις, αποδείχθηκε και σ’ αυτή την περίπτωση ότι επιλέχθηκε συνειδη</w:t>
      </w:r>
      <w:r>
        <w:rPr>
          <w:rFonts w:eastAsia="Times New Roman" w:cs="Times New Roman"/>
          <w:szCs w:val="24"/>
        </w:rPr>
        <w:t>τά</w:t>
      </w:r>
      <w:r>
        <w:rPr>
          <w:rFonts w:eastAsia="Times New Roman" w:cs="Times New Roman"/>
          <w:szCs w:val="24"/>
        </w:rPr>
        <w:t>,</w:t>
      </w:r>
      <w:r>
        <w:rPr>
          <w:rFonts w:eastAsia="Times New Roman" w:cs="Times New Roman"/>
          <w:szCs w:val="24"/>
        </w:rPr>
        <w:t xml:space="preserve"> να κάνει τη βρώμικη δουλειά για λογαριασμό του κεφαλαίου. Έκανε, όμως, ακόμα ένα βρώμικο βήμα παραπέρα. Η μεγάλη όψη των αγώνων ανέδειξε την ευκολία με την οποία η σοσιαλδημοκρατία –δηλαδή εσείς σήμερα- μπορεί να περάσει σε ακραίες αντιδραστικές θέσεις</w:t>
      </w:r>
      <w:r>
        <w:rPr>
          <w:rFonts w:eastAsia="Times New Roman" w:cs="Times New Roman"/>
          <w:szCs w:val="24"/>
        </w:rPr>
        <w:t xml:space="preserve"> και πρακτικές. Με το δημοσίευμα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της εφημερίδας σας, για περιστολή του δικαιώματος της απεργίας έδωσε τον τόνο, την κατεύθυνση που θα ακολου</w:t>
      </w:r>
      <w:r>
        <w:rPr>
          <w:rFonts w:eastAsia="Times New Roman" w:cs="Times New Roman"/>
          <w:szCs w:val="24"/>
        </w:rPr>
        <w:lastRenderedPageBreak/>
        <w:t>θήσει</w:t>
      </w:r>
      <w:r>
        <w:rPr>
          <w:rFonts w:eastAsia="Times New Roman" w:cs="Times New Roman"/>
          <w:szCs w:val="24"/>
        </w:rPr>
        <w:t>,</w:t>
      </w:r>
      <w:r>
        <w:rPr>
          <w:rFonts w:eastAsia="Times New Roman" w:cs="Times New Roman"/>
          <w:szCs w:val="24"/>
        </w:rPr>
        <w:t xml:space="preserve"> προκειμένου να στηρίξει την κερδοφορία των επιχειρηματικών ομίλων. Μαρτύρησε, όμως, ότι έχει συμ</w:t>
      </w:r>
      <w:r>
        <w:rPr>
          <w:rFonts w:eastAsia="Times New Roman" w:cs="Times New Roman"/>
          <w:szCs w:val="24"/>
        </w:rPr>
        <w:t>φωνήσει για το επόμενο διάστημα</w:t>
      </w:r>
      <w:r>
        <w:rPr>
          <w:rFonts w:eastAsia="Times New Roman" w:cs="Times New Roman"/>
          <w:szCs w:val="24"/>
        </w:rPr>
        <w:t>,</w:t>
      </w:r>
      <w:r>
        <w:rPr>
          <w:rFonts w:eastAsia="Times New Roman" w:cs="Times New Roman"/>
          <w:szCs w:val="24"/>
        </w:rPr>
        <w:t xml:space="preserve"> να πάει και σε παραπέρα αντιδραστικές κατευθύνσεις.</w:t>
      </w:r>
    </w:p>
    <w:p w14:paraId="22BFDF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 αυτά ακριβώς τα αδιέξοδα για τους εργαζόμενους που δημιουργεί ο τρόπος οργάνωσης της οικονομίας</w:t>
      </w:r>
      <w:r>
        <w:rPr>
          <w:rFonts w:eastAsia="Times New Roman" w:cs="Times New Roman"/>
          <w:szCs w:val="24"/>
        </w:rPr>
        <w:t>,</w:t>
      </w:r>
      <w:r>
        <w:rPr>
          <w:rFonts w:eastAsia="Times New Roman" w:cs="Times New Roman"/>
          <w:szCs w:val="24"/>
        </w:rPr>
        <w:t xml:space="preserve"> δίνει απάντηση η θέση του ΚΚΕ για οργάνωση της οικονομίας με κεντρικό σ</w:t>
      </w:r>
      <w:r>
        <w:rPr>
          <w:rFonts w:eastAsia="Times New Roman" w:cs="Times New Roman"/>
          <w:szCs w:val="24"/>
        </w:rPr>
        <w:t>χεδιασμό</w:t>
      </w:r>
      <w:r>
        <w:rPr>
          <w:rFonts w:eastAsia="Times New Roman" w:cs="Times New Roman"/>
          <w:szCs w:val="24"/>
        </w:rPr>
        <w:t>,</w:t>
      </w:r>
      <w:r>
        <w:rPr>
          <w:rFonts w:eastAsia="Times New Roman" w:cs="Times New Roman"/>
          <w:szCs w:val="24"/>
        </w:rPr>
        <w:t xml:space="preserve"> που θα έχει στο επίκεντρό της την ικανοποίηση των αναγκών και θα προσφέρει μόνιμη και σταθερή δουλειά σε όλους τους εργαζόμενους. Τα ταξικά συνδικάτα και οι </w:t>
      </w:r>
      <w:r>
        <w:rPr>
          <w:rFonts w:eastAsia="Times New Roman" w:cs="Times New Roman"/>
          <w:szCs w:val="24"/>
        </w:rPr>
        <w:t>ε</w:t>
      </w:r>
      <w:r>
        <w:rPr>
          <w:rFonts w:eastAsia="Times New Roman" w:cs="Times New Roman"/>
          <w:szCs w:val="24"/>
        </w:rPr>
        <w:t xml:space="preserve">πιτροπές </w:t>
      </w:r>
      <w:r>
        <w:rPr>
          <w:rFonts w:eastAsia="Times New Roman" w:cs="Times New Roman"/>
          <w:szCs w:val="24"/>
        </w:rPr>
        <w:t>α</w:t>
      </w:r>
      <w:r>
        <w:rPr>
          <w:rFonts w:eastAsia="Times New Roman" w:cs="Times New Roman"/>
          <w:szCs w:val="24"/>
        </w:rPr>
        <w:t xml:space="preserve">γώνα έχουν καταθέσει πρόταση νόμου, την οποία στηρίξαμε απόλυτα και την οποία </w:t>
      </w:r>
      <w:r>
        <w:rPr>
          <w:rFonts w:eastAsia="Times New Roman" w:cs="Times New Roman"/>
          <w:szCs w:val="24"/>
        </w:rPr>
        <w:t>δεν την κάνατε καθόλου αποδεκτή, γιατί αυτή η πρόταση προσκρούει στην ιδεολογία του κεφαλαίου που υπηρετείτε και θέλει εργαζόμενους</w:t>
      </w:r>
      <w:r>
        <w:rPr>
          <w:rFonts w:eastAsia="Times New Roman" w:cs="Times New Roman"/>
          <w:szCs w:val="24"/>
        </w:rPr>
        <w:t xml:space="preserve"> </w:t>
      </w:r>
      <w:r>
        <w:rPr>
          <w:rFonts w:eastAsia="Times New Roman" w:cs="Times New Roman"/>
          <w:szCs w:val="24"/>
        </w:rPr>
        <w:t xml:space="preserve">λάστιχο κακοπληρωμένους, για να υπάρχει κερδοφορία και ανταγωνιστικότητα. </w:t>
      </w:r>
    </w:p>
    <w:p w14:paraId="22BFDF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Επομένως, λοιπόν, με όλα αυτά τα οποία ανέφερα, ο</w:t>
      </w:r>
      <w:r>
        <w:rPr>
          <w:rFonts w:eastAsia="Times New Roman" w:cs="Times New Roman"/>
          <w:szCs w:val="24"/>
        </w:rPr>
        <w:t xml:space="preserve"> πυρήνας και η φιλοσοφία του νομοσχεδίου σας είναι στην κατεύθυνση της στρατηγικής της Ευρωπαϊκής Ένωσης για δήμους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επιχειρήσεις, για εκποίηση υπηρεσιών και χαράτσωμα των πολιτών. </w:t>
      </w:r>
    </w:p>
    <w:p w14:paraId="22BFDF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υποκρισία να μιλάτε για μέτρα προστασίας των εργαζομένων, κύριε Υπο</w:t>
      </w:r>
      <w:r>
        <w:rPr>
          <w:rFonts w:eastAsia="Times New Roman" w:cs="Times New Roman"/>
          <w:szCs w:val="24"/>
        </w:rPr>
        <w:t xml:space="preserve">υργέ, όταν οι δήμοι –το ξέρετε- έχουν ελλιπές προσωπικό, ελαστικές σχέσεις εργασίας, ασυντήρητο και παλαιό στόλο, γυναικεία εργασία πίσω από τα απορριμματοφόρα στο όνομα τάχα της ισότητας, μη τήρηση των μέτρων υγιεινής και ασφάλειας και, μάλιστα, χωρίς να </w:t>
      </w:r>
      <w:r>
        <w:rPr>
          <w:rFonts w:eastAsia="Times New Roman" w:cs="Times New Roman"/>
          <w:szCs w:val="24"/>
        </w:rPr>
        <w:t>υπάρχουν διοικητικές κυρώσεις. Αυτές είναι κραυγαλέες παραβάσεις</w:t>
      </w:r>
      <w:r>
        <w:rPr>
          <w:rFonts w:eastAsia="Times New Roman" w:cs="Times New Roman"/>
          <w:szCs w:val="24"/>
        </w:rPr>
        <w:t>,</w:t>
      </w:r>
      <w:r>
        <w:rPr>
          <w:rFonts w:eastAsia="Times New Roman" w:cs="Times New Roman"/>
          <w:szCs w:val="24"/>
        </w:rPr>
        <w:t xml:space="preserve"> που εξαναγκάζουν τους εργαζόμενους σε υπερεργασία και καταστρατήγηση του πενθήμερου χωρίς ημέρα ανάπαυσης. </w:t>
      </w:r>
    </w:p>
    <w:p w14:paraId="22BFDF66" w14:textId="77777777" w:rsidR="007336A6" w:rsidRDefault="002D1229">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r>
        <w:rPr>
          <w:rFonts w:eastAsia="Times New Roman"/>
          <w:bCs/>
        </w:rPr>
        <w:t>)</w:t>
      </w:r>
    </w:p>
    <w:p w14:paraId="22BFDF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αν μου επιτρέπετε, θα ήθελα ενάμισι λεπτό ακόμα. </w:t>
      </w:r>
    </w:p>
    <w:p w14:paraId="22BFDF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Όλα αυτά σε συνδυασμό με το γεγονός ότι σε πολλές περιπτώσεις λείπουν τα ΜΑΠ, οι γιατροί και οι τεχνικοί ασφαλείας και υπάρχει προσωρινότητα της εργασιακής σχέσης και έλλειψη εργασιακής εμπ</w:t>
      </w:r>
      <w:r>
        <w:rPr>
          <w:rFonts w:eastAsia="Times New Roman" w:cs="Times New Roman"/>
          <w:szCs w:val="24"/>
        </w:rPr>
        <w:t xml:space="preserve">ειρίας –και, μάλιστα σε ένα εκ των πραγμάτων ανθυγιεινό και επικίνδυνο αντικείμενο εργασίας- είναι παράγοντες που οξύνουν τη δημιουργία ατυχημάτων. </w:t>
      </w:r>
    </w:p>
    <w:p w14:paraId="22BFDF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Το αποτέλεσμα, βέβαια, όλων αυτών των ελλείψεων είναι τραγικό, γιατί μέχρι τώρα καταγράφονται έξι σοβαρά ατ</w:t>
      </w:r>
      <w:r>
        <w:rPr>
          <w:rFonts w:eastAsia="Times New Roman" w:cs="Times New Roman"/>
          <w:szCs w:val="24"/>
        </w:rPr>
        <w:t xml:space="preserve">υχήματα το 2017 και ο θάνατος δύο εργαζομένων. </w:t>
      </w:r>
    </w:p>
    <w:p w14:paraId="22BFDF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Ακόμα, όμως, και από τις ρυθμίσεις που φέρνετε στο νομοσχέδιο για τα ΜΑΠ, στο άρθρο 97, κύριε Υπουργέ, δεν περιλαμβάνετε τους εργαζόμενους στις περιφέρειες</w:t>
      </w:r>
      <w:r>
        <w:rPr>
          <w:rFonts w:eastAsia="Times New Roman" w:cs="Times New Roman"/>
          <w:szCs w:val="24"/>
        </w:rPr>
        <w:t>,</w:t>
      </w:r>
      <w:r>
        <w:rPr>
          <w:rFonts w:eastAsia="Times New Roman" w:cs="Times New Roman"/>
          <w:szCs w:val="24"/>
        </w:rPr>
        <w:t xml:space="preserve"> που εργάζονται σε ανθυγιεινές εργασίες. Έχετε το υπ</w:t>
      </w:r>
      <w:r>
        <w:rPr>
          <w:rFonts w:eastAsia="Times New Roman" w:cs="Times New Roman"/>
          <w:szCs w:val="24"/>
        </w:rPr>
        <w:t>όμνημα. Γιατί δεν λέτε Α΄ και Β΄ βαθμού; Πείτε το. Γιατί δεν το κάνετε;</w:t>
      </w:r>
    </w:p>
    <w:p w14:paraId="22BFDF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Το είπα. Πάλι τα ίδια; Υπάρχει νομοτεχνική βελτίωση από εχθές. Το είπα και από του Βήματος. Το λέτε συνέχεια; Έλεος!</w:t>
      </w:r>
    </w:p>
    <w:p w14:paraId="22BFDF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Κάντε το.</w:t>
      </w:r>
    </w:p>
    <w:p w14:paraId="22BFDF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Έχει γίνει.</w:t>
      </w:r>
    </w:p>
    <w:p w14:paraId="22BFDF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ΣΤΕΡΓΙΟΥ: </w:t>
      </w:r>
      <w:r>
        <w:rPr>
          <w:rFonts w:eastAsia="Times New Roman" w:cs="Times New Roman"/>
          <w:szCs w:val="24"/>
        </w:rPr>
        <w:t xml:space="preserve">Για πείτε μας και κάτι ακόμη. Αποκλείετε από τη χορήγηση επιδόματος επικίνδυνης και ανθυγιεινής εργασίας </w:t>
      </w:r>
      <w:r>
        <w:rPr>
          <w:rFonts w:eastAsia="Times New Roman" w:cs="Times New Roman"/>
          <w:szCs w:val="24"/>
        </w:rPr>
        <w:t>-</w:t>
      </w:r>
      <w:r>
        <w:rPr>
          <w:rFonts w:eastAsia="Times New Roman" w:cs="Times New Roman"/>
          <w:szCs w:val="24"/>
        </w:rPr>
        <w:t>στο άρθρο 98</w:t>
      </w:r>
      <w:r>
        <w:rPr>
          <w:rFonts w:eastAsia="Times New Roman" w:cs="Times New Roman"/>
          <w:szCs w:val="24"/>
        </w:rPr>
        <w:t>-</w:t>
      </w:r>
      <w:r>
        <w:rPr>
          <w:rFonts w:eastAsia="Times New Roman" w:cs="Times New Roman"/>
          <w:szCs w:val="24"/>
        </w:rPr>
        <w:t xml:space="preserve"> τους χιλιάδες ε</w:t>
      </w:r>
      <w:r>
        <w:rPr>
          <w:rFonts w:eastAsia="Times New Roman" w:cs="Times New Roman"/>
          <w:szCs w:val="24"/>
        </w:rPr>
        <w:t>ργαζόμενους των περιφερειών</w:t>
      </w:r>
      <w:r>
        <w:rPr>
          <w:rFonts w:eastAsia="Times New Roman" w:cs="Times New Roman"/>
          <w:szCs w:val="24"/>
        </w:rPr>
        <w:t>,</w:t>
      </w:r>
      <w:r>
        <w:rPr>
          <w:rFonts w:eastAsia="Times New Roman" w:cs="Times New Roman"/>
          <w:szCs w:val="24"/>
        </w:rPr>
        <w:t xml:space="preserve"> που εργάζονται σε χώρους που το δικαι</w:t>
      </w:r>
      <w:r>
        <w:rPr>
          <w:rFonts w:eastAsia="Times New Roman" w:cs="Times New Roman"/>
          <w:szCs w:val="24"/>
        </w:rPr>
        <w:lastRenderedPageBreak/>
        <w:t>ούνται. Στα επικίνδυνα και ανθυγιεινά επαγγέλματα συγκαταλέγονται και εργαζόμενοι των διαγραμμίσεων των δρόμων και χρωματισμών πάσης φύσεως στους δήμους, που και αυτοί δεν περιλαμβάνονται. Α</w:t>
      </w:r>
      <w:r>
        <w:rPr>
          <w:rFonts w:eastAsia="Times New Roman" w:cs="Times New Roman"/>
          <w:szCs w:val="24"/>
        </w:rPr>
        <w:t xml:space="preserve">κόμα, όμως, και αυτές οι ρυθμίσεις είναι υποκριτικές και αγγίζουν τα όρια του ψέματος, γιατί από το τέλος του 2017 καταργούνται τα ΒΑΕ, σύμφωνα με τα μνημόνια. </w:t>
      </w:r>
    </w:p>
    <w:p w14:paraId="22BFDF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89, κύριε Υπουργέ, αν έχετε την καλοσύνη, δίνεται η δυνατότητα οι ΟΤΑ να προσλαμβάνου</w:t>
      </w:r>
      <w:r>
        <w:rPr>
          <w:rFonts w:eastAsia="Times New Roman" w:cs="Times New Roman"/>
          <w:szCs w:val="24"/>
        </w:rPr>
        <w:t xml:space="preserve">ν εργαζόμενους για πέντε μεροκάματα τον μήνα. Τι είναι αυτό; Ζει κανένας με πέντε μεροκάματα των 20 ευρώ τον μήνα; «Όχι» θα πούμε. </w:t>
      </w:r>
    </w:p>
    <w:p w14:paraId="22BFDF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Επιμένουμε, λοιπόν, πάλι -και εδώ είναι η θέση μας- ότι οι δήμοι πρέπει να έχουν μόνιμο προσωπικό, ούτως ώστε να μπορούν να </w:t>
      </w:r>
      <w:r>
        <w:rPr>
          <w:rFonts w:eastAsia="Times New Roman" w:cs="Times New Roman"/>
          <w:szCs w:val="24"/>
        </w:rPr>
        <w:t>καλύπτουν ανά πάσα στιγμή του έτους τις υπηρεσίες</w:t>
      </w:r>
      <w:r>
        <w:rPr>
          <w:rFonts w:eastAsia="Times New Roman" w:cs="Times New Roman"/>
          <w:szCs w:val="24"/>
        </w:rPr>
        <w:t>,</w:t>
      </w:r>
      <w:r>
        <w:rPr>
          <w:rFonts w:eastAsia="Times New Roman" w:cs="Times New Roman"/>
          <w:szCs w:val="24"/>
        </w:rPr>
        <w:t xml:space="preserve"> που βγαίνουν και να είναι και υψηλού περιεχομένου. </w:t>
      </w:r>
    </w:p>
    <w:p w14:paraId="22BFDF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91 -και τελειώνω- επιβάλατε στου εργαζόμενους των περιφερειών στις νησιωτικές περιοχές να πηγαίνουν και σε άλλες περιφερειακές ενότητες. Δηλαδή</w:t>
      </w:r>
      <w:r>
        <w:rPr>
          <w:rFonts w:eastAsia="Times New Roman" w:cs="Times New Roman"/>
          <w:szCs w:val="24"/>
        </w:rPr>
        <w:t xml:space="preserve"> αντί να κάνετε </w:t>
      </w:r>
      <w:r>
        <w:rPr>
          <w:rFonts w:eastAsia="Times New Roman" w:cs="Times New Roman"/>
          <w:szCs w:val="24"/>
        </w:rPr>
        <w:t xml:space="preserve">προσλήψεις, </w:t>
      </w:r>
      <w:r>
        <w:rPr>
          <w:rFonts w:eastAsia="Times New Roman" w:cs="Times New Roman"/>
          <w:szCs w:val="24"/>
        </w:rPr>
        <w:t xml:space="preserve">για να καλυφθούν οι θέσεις εργασίας, ανακυκλώνετε το υπάρχον προσωπικό, με αποτέλεσμα εντατικοποίηση της εργασίας. </w:t>
      </w:r>
    </w:p>
    <w:p w14:paraId="22BFDF7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Τελειώνω με το άρθρο 96. Πού ακούστηκε αυτό; Διαβάστε το, κύριοι συνάδελφοι του ΣΥΡΙΖΑ. Θα κάνετε αστυνομική κατ</w:t>
      </w:r>
      <w:r>
        <w:rPr>
          <w:rFonts w:eastAsia="Times New Roman" w:cs="Times New Roman"/>
          <w:szCs w:val="24"/>
        </w:rPr>
        <w:t>αδρομή</w:t>
      </w:r>
      <w:r>
        <w:rPr>
          <w:rFonts w:eastAsia="Times New Roman" w:cs="Times New Roman"/>
          <w:szCs w:val="24"/>
        </w:rPr>
        <w:t>,</w:t>
      </w:r>
      <w:r>
        <w:rPr>
          <w:rFonts w:eastAsia="Times New Roman" w:cs="Times New Roman"/>
          <w:szCs w:val="24"/>
        </w:rPr>
        <w:t xml:space="preserve"> για να διαπιστώσετε αν ένας εργαζόμενος που έχει άδεια ασθενείας, εγκεκριμένη από τον γιατρό, από τα υγειονομικά συμβούλια και από τις επιτροπές, είναι κλινήρης στο σπίτι του. Τι να πούμε; Αυτό εντάσσεται σε ένα κλίμα τρομοκρατίας και εκφοβισμού τω</w:t>
      </w:r>
      <w:r>
        <w:rPr>
          <w:rFonts w:eastAsia="Times New Roman" w:cs="Times New Roman"/>
          <w:szCs w:val="24"/>
        </w:rPr>
        <w:t>ν εργαζομένων; Όμως, μέχρι πού μπορεί να πάει αυτή η κατάσταση</w:t>
      </w:r>
      <w:r>
        <w:rPr>
          <w:rFonts w:eastAsia="Times New Roman" w:cs="Times New Roman"/>
          <w:szCs w:val="24"/>
        </w:rPr>
        <w:t>; Μ</w:t>
      </w:r>
      <w:r>
        <w:rPr>
          <w:rFonts w:eastAsia="Times New Roman" w:cs="Times New Roman"/>
          <w:szCs w:val="24"/>
        </w:rPr>
        <w:t>έχρι πο</w:t>
      </w:r>
      <w:r>
        <w:rPr>
          <w:rFonts w:eastAsia="Times New Roman" w:cs="Times New Roman"/>
          <w:szCs w:val="24"/>
        </w:rPr>
        <w:t>ύ</w:t>
      </w:r>
      <w:r>
        <w:rPr>
          <w:rFonts w:eastAsia="Times New Roman" w:cs="Times New Roman"/>
          <w:szCs w:val="24"/>
        </w:rPr>
        <w:t xml:space="preserve"> θα φτάσετε; Θέλω να πω μόνο αυτό που λέει και ο λαός μας, </w:t>
      </w:r>
      <w:r>
        <w:rPr>
          <w:rFonts w:eastAsia="Times New Roman" w:cs="Times New Roman"/>
          <w:szCs w:val="24"/>
        </w:rPr>
        <w:t xml:space="preserve">ότι </w:t>
      </w:r>
      <w:r>
        <w:rPr>
          <w:rFonts w:eastAsia="Times New Roman" w:cs="Times New Roman"/>
          <w:szCs w:val="24"/>
        </w:rPr>
        <w:t xml:space="preserve">η κατρακύλα πολλές φορές δεν έχει τέλος. </w:t>
      </w:r>
    </w:p>
    <w:p w14:paraId="22BFDF73" w14:textId="77777777" w:rsidR="007336A6" w:rsidRDefault="002D1229">
      <w:pPr>
        <w:spacing w:line="600" w:lineRule="auto"/>
        <w:ind w:firstLine="720"/>
        <w:contextualSpacing/>
        <w:jc w:val="both"/>
        <w:rPr>
          <w:rFonts w:eastAsia="Times New Roman"/>
          <w:szCs w:val="24"/>
        </w:rPr>
      </w:pPr>
      <w:r>
        <w:rPr>
          <w:rFonts w:eastAsia="Times New Roman"/>
          <w:szCs w:val="24"/>
        </w:rPr>
        <w:t>Ευχαριστώ, κύριε Πρόεδρε, για την ανοχή σας.</w:t>
      </w:r>
    </w:p>
    <w:p w14:paraId="22BFDF74" w14:textId="77777777" w:rsidR="007336A6" w:rsidRDefault="002D1229">
      <w:pPr>
        <w:spacing w:line="600" w:lineRule="auto"/>
        <w:ind w:firstLine="720"/>
        <w:contextualSpacing/>
        <w:jc w:val="both"/>
        <w:rPr>
          <w:rFonts w:eastAsia="Times New Roman"/>
          <w:szCs w:val="24"/>
        </w:rPr>
      </w:pPr>
      <w:r>
        <w:rPr>
          <w:rFonts w:eastAsia="Times New Roman"/>
          <w:b/>
          <w:bCs/>
          <w:szCs w:val="24"/>
        </w:rPr>
        <w:t>ΠΡΟΕΔΡΕΥΩΝ (Μάριος Γεωργιάδης):</w:t>
      </w:r>
      <w:r>
        <w:rPr>
          <w:rFonts w:eastAsia="Times New Roman"/>
          <w:szCs w:val="24"/>
        </w:rPr>
        <w:t xml:space="preserve"> Ε</w:t>
      </w:r>
      <w:r>
        <w:rPr>
          <w:rFonts w:eastAsia="Times New Roman"/>
          <w:szCs w:val="24"/>
        </w:rPr>
        <w:t>υχαριστώ, κύριε συνάδελφε.</w:t>
      </w:r>
    </w:p>
    <w:p w14:paraId="22BFDF75" w14:textId="77777777" w:rsidR="007336A6" w:rsidRDefault="002D1229">
      <w:pPr>
        <w:spacing w:line="600" w:lineRule="auto"/>
        <w:ind w:firstLine="720"/>
        <w:contextualSpacing/>
        <w:jc w:val="both"/>
        <w:rPr>
          <w:rFonts w:eastAsia="Times New Roman"/>
          <w:szCs w:val="24"/>
        </w:rPr>
      </w:pPr>
      <w:r>
        <w:rPr>
          <w:rFonts w:eastAsia="Times New Roman"/>
          <w:szCs w:val="24"/>
        </w:rPr>
        <w:t>Κύριε Υπουργέ, έχετε ζητήσει τον λόγο;</w:t>
      </w:r>
    </w:p>
    <w:p w14:paraId="22BFDF76"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
          <w:szCs w:val="24"/>
        </w:rPr>
        <w:t xml:space="preserve">ΠΑΝΑΓΙΩΤΗΣ </w:t>
      </w:r>
      <w:r>
        <w:rPr>
          <w:rFonts w:eastAsia="Times New Roman" w:cs="Times New Roman"/>
          <w:b/>
          <w:szCs w:val="24"/>
        </w:rPr>
        <w:t>(ΠΑΝΟΣ)</w:t>
      </w:r>
      <w:r>
        <w:rPr>
          <w:rFonts w:eastAsia="Times New Roman" w:cs="Times New Roman"/>
          <w:b/>
          <w:szCs w:val="24"/>
        </w:rPr>
        <w:t xml:space="preserve"> ΣΚΟΥΡΛΕΤΗΣ (Υπουργός Εσωτερικών): </w:t>
      </w:r>
      <w:r>
        <w:rPr>
          <w:rFonts w:eastAsia="Times New Roman" w:cs="Times New Roman"/>
          <w:szCs w:val="24"/>
        </w:rPr>
        <w:t xml:space="preserve">Ναι, κύριε Πρόεδρε. Θέλω να πω πως γίνονται αποδεκτές οι δύο </w:t>
      </w:r>
      <w:r>
        <w:rPr>
          <w:rFonts w:eastAsia="Times New Roman" w:cs="Times New Roman"/>
          <w:bCs/>
          <w:szCs w:val="24"/>
        </w:rPr>
        <w:t xml:space="preserve">τροπολογίες που παρουσίασε ο κ. </w:t>
      </w:r>
      <w:proofErr w:type="spellStart"/>
      <w:r>
        <w:rPr>
          <w:rFonts w:eastAsia="Times New Roman" w:cs="Times New Roman"/>
          <w:bCs/>
          <w:szCs w:val="24"/>
        </w:rPr>
        <w:t>Φάμελλος</w:t>
      </w:r>
      <w:proofErr w:type="spellEnd"/>
      <w:r>
        <w:rPr>
          <w:rFonts w:eastAsia="Times New Roman" w:cs="Times New Roman"/>
          <w:bCs/>
          <w:szCs w:val="24"/>
        </w:rPr>
        <w:t>. Είναι η τροπολογία με γενικό αριθμ</w:t>
      </w:r>
      <w:r>
        <w:rPr>
          <w:rFonts w:eastAsia="Times New Roman" w:cs="Times New Roman"/>
          <w:bCs/>
          <w:szCs w:val="24"/>
        </w:rPr>
        <w:t xml:space="preserve">ό 1140 και ειδικό 46 και η τροπολογία με γενικό αριθμό 1148 και ειδικό 53. </w:t>
      </w:r>
    </w:p>
    <w:p w14:paraId="22BFDF77" w14:textId="77777777" w:rsidR="007336A6" w:rsidRDefault="002D1229">
      <w:pPr>
        <w:spacing w:line="600" w:lineRule="auto"/>
        <w:ind w:firstLine="720"/>
        <w:contextualSpacing/>
        <w:jc w:val="both"/>
        <w:rPr>
          <w:rFonts w:eastAsia="Times New Roman"/>
          <w:bCs/>
          <w:szCs w:val="24"/>
        </w:rPr>
      </w:pPr>
      <w:r>
        <w:rPr>
          <w:rFonts w:eastAsia="Times New Roman"/>
          <w:bCs/>
          <w:szCs w:val="24"/>
        </w:rPr>
        <w:t>Ευχαριστώ.</w:t>
      </w:r>
    </w:p>
    <w:p w14:paraId="22BFDF78" w14:textId="77777777" w:rsidR="007336A6" w:rsidRDefault="002D1229">
      <w:pPr>
        <w:spacing w:line="600" w:lineRule="auto"/>
        <w:ind w:firstLine="720"/>
        <w:contextualSpacing/>
        <w:jc w:val="both"/>
        <w:rPr>
          <w:rFonts w:eastAsia="Times New Roman"/>
          <w:bCs/>
          <w:szCs w:val="24"/>
        </w:rPr>
      </w:pPr>
      <w:r>
        <w:rPr>
          <w:rFonts w:eastAsia="Times New Roman"/>
          <w:b/>
          <w:bCs/>
          <w:szCs w:val="24"/>
        </w:rPr>
        <w:lastRenderedPageBreak/>
        <w:t>ΠΡΟΕΔΡΕΥΩΝ (Μάριος Γεωργιάδης):</w:t>
      </w:r>
      <w:r>
        <w:rPr>
          <w:rFonts w:eastAsia="Times New Roman"/>
          <w:bCs/>
          <w:szCs w:val="24"/>
        </w:rPr>
        <w:t xml:space="preserve"> Ευχαριστούμε, κύριε Υπουργέ.</w:t>
      </w:r>
    </w:p>
    <w:p w14:paraId="22BFDF79" w14:textId="77777777" w:rsidR="007336A6" w:rsidRDefault="002D1229">
      <w:pPr>
        <w:spacing w:line="600" w:lineRule="auto"/>
        <w:ind w:firstLine="720"/>
        <w:contextualSpacing/>
        <w:jc w:val="both"/>
        <w:rPr>
          <w:rFonts w:eastAsia="Times New Roman" w:cs="Times New Roman"/>
          <w:bCs/>
          <w:szCs w:val="24"/>
        </w:rPr>
      </w:pPr>
      <w:r>
        <w:rPr>
          <w:rFonts w:eastAsia="Times New Roman"/>
          <w:bCs/>
          <w:szCs w:val="24"/>
        </w:rPr>
        <w:t xml:space="preserve">Τον λόγο έχει </w:t>
      </w:r>
      <w:r>
        <w:rPr>
          <w:rFonts w:eastAsia="Times New Roman" w:cs="Times New Roman"/>
          <w:bCs/>
          <w:szCs w:val="24"/>
        </w:rPr>
        <w:t xml:space="preserve">ο </w:t>
      </w:r>
      <w:r>
        <w:rPr>
          <w:rFonts w:eastAsia="Times New Roman" w:cs="Times New Roman"/>
          <w:bCs/>
          <w:szCs w:val="24"/>
        </w:rPr>
        <w:t xml:space="preserve">Ανεξάρτητος </w:t>
      </w:r>
      <w:r>
        <w:rPr>
          <w:rFonts w:eastAsia="Times New Roman" w:cs="Times New Roman"/>
          <w:bCs/>
          <w:szCs w:val="24"/>
        </w:rPr>
        <w:t>Βουλευτής κ. Γεώργιος</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 xml:space="preserve">Δημήτριος Καρράς για επτά λεπτά, με ανοχή, βέβαια, όπως </w:t>
      </w:r>
      <w:r>
        <w:rPr>
          <w:rFonts w:eastAsia="Times New Roman" w:cs="Times New Roman"/>
          <w:bCs/>
          <w:szCs w:val="24"/>
        </w:rPr>
        <w:t>όλοι, να μη σας αδικήσουμε.</w:t>
      </w:r>
    </w:p>
    <w:p w14:paraId="22BFDF7A"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
          <w:bCs/>
          <w:szCs w:val="24"/>
        </w:rPr>
        <w:t>ΓΕΩΡΓΙΟΣ</w:t>
      </w:r>
      <w:r>
        <w:rPr>
          <w:rFonts w:eastAsia="Times New Roman" w:cs="Times New Roman"/>
          <w:b/>
          <w:bCs/>
          <w:szCs w:val="24"/>
        </w:rPr>
        <w:t xml:space="preserve"> </w:t>
      </w:r>
      <w:r>
        <w:rPr>
          <w:rFonts w:eastAsia="Times New Roman" w:cs="Times New Roman"/>
          <w:b/>
          <w:bCs/>
          <w:szCs w:val="24"/>
        </w:rPr>
        <w:t>-</w:t>
      </w:r>
      <w:r>
        <w:rPr>
          <w:rFonts w:eastAsia="Times New Roman" w:cs="Times New Roman"/>
          <w:b/>
          <w:bCs/>
          <w:szCs w:val="24"/>
        </w:rPr>
        <w:t xml:space="preserve"> </w:t>
      </w:r>
      <w:r>
        <w:rPr>
          <w:rFonts w:eastAsia="Times New Roman" w:cs="Times New Roman"/>
          <w:b/>
          <w:bCs/>
          <w:szCs w:val="24"/>
        </w:rPr>
        <w:t xml:space="preserve">ΔΗΜΗΤΡΙΟΣ ΚΑΡΡΑΣ: </w:t>
      </w:r>
      <w:r>
        <w:rPr>
          <w:rFonts w:eastAsia="Times New Roman" w:cs="Times New Roman"/>
          <w:bCs/>
          <w:szCs w:val="24"/>
        </w:rPr>
        <w:t xml:space="preserve">Κύριε Πρόεδρε, νομίζω ότι μετά από τέσσερις συνεδριάσεις της </w:t>
      </w:r>
      <w:r>
        <w:rPr>
          <w:rFonts w:eastAsia="Times New Roman" w:cs="Times New Roman"/>
          <w:bCs/>
          <w:szCs w:val="24"/>
        </w:rPr>
        <w:t xml:space="preserve">επιτροπής </w:t>
      </w:r>
      <w:r>
        <w:rPr>
          <w:rFonts w:eastAsia="Times New Roman" w:cs="Times New Roman"/>
          <w:bCs/>
          <w:szCs w:val="24"/>
        </w:rPr>
        <w:t xml:space="preserve">και μετά τη σημερινή συζήτηση στην Ολομέλεια, έχει έρθει η ώρα της αποτίμησης του νομοσχεδίου. </w:t>
      </w:r>
    </w:p>
    <w:p w14:paraId="22BFDF7B"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Έρχεται, λοιπόν, το νομοσχέδιο κ</w:t>
      </w:r>
      <w:r>
        <w:rPr>
          <w:rFonts w:eastAsia="Times New Roman" w:cs="Times New Roman"/>
          <w:bCs/>
          <w:szCs w:val="24"/>
        </w:rPr>
        <w:t xml:space="preserve">αι εμπλουτίζεται με τροπολογίες υπουργικές, </w:t>
      </w:r>
      <w:r>
        <w:rPr>
          <w:rFonts w:eastAsia="Times New Roman"/>
          <w:bCs/>
          <w:szCs w:val="24"/>
        </w:rPr>
        <w:t>οι οποίες</w:t>
      </w:r>
      <w:r>
        <w:rPr>
          <w:rFonts w:eastAsia="Times New Roman" w:cs="Times New Roman"/>
          <w:bCs/>
          <w:szCs w:val="24"/>
        </w:rPr>
        <w:t xml:space="preserve"> βεβαίως -το έχω στηλιτεύσει και άλλη φορά αυτό- κα</w:t>
      </w:r>
      <w:r>
        <w:rPr>
          <w:rFonts w:eastAsia="Times New Roman" w:cs="Times New Roman"/>
          <w:bCs/>
          <w:szCs w:val="24"/>
        </w:rPr>
        <w:t>μ</w:t>
      </w:r>
      <w:r>
        <w:rPr>
          <w:rFonts w:eastAsia="Times New Roman" w:cs="Times New Roman"/>
          <w:bCs/>
          <w:szCs w:val="24"/>
        </w:rPr>
        <w:t>μία σχέση δεν έχουν με τον κορμό του νόμου ούτε καν νύξη περί επαφής. Για παράδειγμα, δεκατέσσερις υπουργικές τροπολογίες, εκ των οποίων οι εννέα είναι</w:t>
      </w:r>
      <w:r>
        <w:rPr>
          <w:rFonts w:eastAsia="Times New Roman" w:cs="Times New Roman"/>
          <w:bCs/>
          <w:szCs w:val="24"/>
        </w:rPr>
        <w:t xml:space="preserve"> εντελώς για διαφορετικά θέματα. </w:t>
      </w:r>
    </w:p>
    <w:p w14:paraId="22BFDF7C"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 xml:space="preserve">Έχω έναν προβληματισμό. Πώς ο εφαρμοστής του νόμου, και ιδιαίτερα η διοίκηση, θα εντοπίζει -και είναι καθημερινό το φαινόμενο, δεν είναι μόνο το φαινόμενο της σημερινής νομοθέτησης- τι έχει αλλάξει, τι ισχύει; </w:t>
      </w:r>
    </w:p>
    <w:p w14:paraId="22BFDF7D"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 xml:space="preserve">Να δώσω το </w:t>
      </w:r>
      <w:r>
        <w:rPr>
          <w:rFonts w:eastAsia="Times New Roman" w:cs="Times New Roman"/>
          <w:bCs/>
          <w:szCs w:val="24"/>
        </w:rPr>
        <w:t>παράδειγμα για τους δασικούς χάρτες; Είχα γίνει μάντης κακών κατά τη συζήτηση και είχα πει ότι έχει ατέλειες. Επιβεβαιώθηκε και σήμερα. Παρατείνουμε μια προθεσμία και είμαι σίγουρος, κυρίες και κύριοι συνάδελφοι, ότι θα παραταθεί και πάλι, διότι δεν θα έχο</w:t>
      </w:r>
      <w:r>
        <w:rPr>
          <w:rFonts w:eastAsia="Times New Roman" w:cs="Times New Roman"/>
          <w:bCs/>
          <w:szCs w:val="24"/>
        </w:rPr>
        <w:t xml:space="preserve">υμε στο τέλος νομοθεσία περί δασών, δεν θα είναι προσεγγίσιμη, θα γίνονται σφάλματα και από τις υπηρεσίες και θα </w:t>
      </w:r>
      <w:proofErr w:type="spellStart"/>
      <w:r>
        <w:rPr>
          <w:rFonts w:eastAsia="Times New Roman" w:cs="Times New Roman"/>
          <w:bCs/>
          <w:szCs w:val="24"/>
        </w:rPr>
        <w:t>οδηγούμεθα</w:t>
      </w:r>
      <w:proofErr w:type="spellEnd"/>
      <w:r>
        <w:rPr>
          <w:rFonts w:eastAsia="Times New Roman" w:cs="Times New Roman"/>
          <w:bCs/>
          <w:szCs w:val="24"/>
        </w:rPr>
        <w:t xml:space="preserve"> σε ακυρώσεις, σε ανακλήσεις και σε νέες εφαρμογές. Ας πούμε, λοιπόν ότι μπορούν να ξεπεραστούν αυτά τα ζητήματα.</w:t>
      </w:r>
    </w:p>
    <w:p w14:paraId="22BFDF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Cs/>
          <w:szCs w:val="24"/>
        </w:rPr>
        <w:t>Μίλησα για αποτίμησ</w:t>
      </w:r>
      <w:r>
        <w:rPr>
          <w:rFonts w:eastAsia="Times New Roman" w:cs="Times New Roman"/>
          <w:bCs/>
          <w:szCs w:val="24"/>
        </w:rPr>
        <w:t>η του νομοσχ</w:t>
      </w:r>
      <w:r>
        <w:rPr>
          <w:rFonts w:eastAsia="Times New Roman" w:cs="Times New Roman"/>
          <w:bCs/>
          <w:szCs w:val="24"/>
        </w:rPr>
        <w:t>ε</w:t>
      </w:r>
      <w:r>
        <w:rPr>
          <w:rFonts w:eastAsia="Times New Roman" w:cs="Times New Roman"/>
          <w:bCs/>
          <w:szCs w:val="24"/>
        </w:rPr>
        <w:t>δ</w:t>
      </w:r>
      <w:r>
        <w:rPr>
          <w:rFonts w:eastAsia="Times New Roman" w:cs="Times New Roman"/>
          <w:bCs/>
          <w:szCs w:val="24"/>
        </w:rPr>
        <w:t>ί</w:t>
      </w:r>
      <w:r>
        <w:rPr>
          <w:rFonts w:eastAsia="Times New Roman" w:cs="Times New Roman"/>
          <w:bCs/>
          <w:szCs w:val="24"/>
        </w:rPr>
        <w:t>ο</w:t>
      </w:r>
      <w:r>
        <w:rPr>
          <w:rFonts w:eastAsia="Times New Roman" w:cs="Times New Roman"/>
          <w:bCs/>
          <w:szCs w:val="24"/>
        </w:rPr>
        <w:t>υ</w:t>
      </w:r>
      <w:r>
        <w:rPr>
          <w:rFonts w:eastAsia="Times New Roman" w:cs="Times New Roman"/>
          <w:bCs/>
          <w:szCs w:val="24"/>
        </w:rPr>
        <w:t>,</w:t>
      </w:r>
      <w:r>
        <w:rPr>
          <w:rFonts w:eastAsia="Times New Roman" w:cs="Times New Roman"/>
          <w:bCs/>
          <w:szCs w:val="24"/>
        </w:rPr>
        <w:t xml:space="preserve"> όπως κατετέθη στην επιτροπή. Είναι </w:t>
      </w:r>
      <w:proofErr w:type="spellStart"/>
      <w:r>
        <w:rPr>
          <w:rFonts w:eastAsia="Times New Roman" w:cs="Times New Roman"/>
          <w:bCs/>
          <w:szCs w:val="24"/>
        </w:rPr>
        <w:t>ερανιστικό</w:t>
      </w:r>
      <w:proofErr w:type="spellEnd"/>
      <w:r>
        <w:rPr>
          <w:rFonts w:eastAsia="Times New Roman" w:cs="Times New Roman"/>
          <w:bCs/>
          <w:szCs w:val="24"/>
        </w:rPr>
        <w:t>. Δεν υπάρχει αμφιβολία ότι είναι ένας ερανισμός</w:t>
      </w:r>
      <w:r>
        <w:rPr>
          <w:rFonts w:eastAsia="Times New Roman" w:cs="Times New Roman"/>
          <w:bCs/>
          <w:szCs w:val="24"/>
        </w:rPr>
        <w:t>,</w:t>
      </w:r>
      <w:r>
        <w:rPr>
          <w:rFonts w:eastAsia="Times New Roman" w:cs="Times New Roman"/>
          <w:bCs/>
          <w:szCs w:val="24"/>
        </w:rPr>
        <w:t xml:space="preserve"> που επιθυμεί να εντάξει ρυθμίσεις σε διάφορα σημεία, τα οποία, κατά την άποψη της επισπεύδουσας Κυβέρνησης, έχουν κενά</w:t>
      </w:r>
      <w:r>
        <w:rPr>
          <w:rFonts w:eastAsia="Times New Roman" w:cs="Times New Roman"/>
          <w:bCs/>
          <w:szCs w:val="24"/>
        </w:rPr>
        <w:t>.</w:t>
      </w:r>
      <w:r>
        <w:rPr>
          <w:rFonts w:eastAsia="Times New Roman" w:cs="Times New Roman"/>
          <w:bCs/>
          <w:szCs w:val="24"/>
        </w:rPr>
        <w:t xml:space="preserve"> Όμως οι διατάξεις αυτέ</w:t>
      </w:r>
      <w:r>
        <w:rPr>
          <w:rFonts w:eastAsia="Times New Roman" w:cs="Times New Roman"/>
          <w:bCs/>
          <w:szCs w:val="24"/>
        </w:rPr>
        <w:t>ς στο σύνολό τους, αποπνέουν μια οσμή διογκώσεως του δημόσιου τομέα.</w:t>
      </w:r>
    </w:p>
    <w:p w14:paraId="22BFDF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υπάρχει αμφιβολία ότι όσο και να εμφανίζονται ότι θα εξυπηρετήσουν τη λειτουργικότητα της τοπικής αυτοδιοίκησης, έχω να πω ότι έκανα μεγάλη προσπάθεια να εντοπίσω πώς θα εξυπηρετήσουν</w:t>
      </w:r>
      <w:r>
        <w:rPr>
          <w:rFonts w:eastAsia="Times New Roman" w:cs="Times New Roman"/>
          <w:szCs w:val="24"/>
        </w:rPr>
        <w:t xml:space="preserve"> τον πολίτη, πώς θα διευκολύνουν τη ζωή του, που ο Έλληνας σήμερα δεν ζει τις καλύτερες ημέρες. </w:t>
      </w:r>
    </w:p>
    <w:p w14:paraId="22BFDF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Είπαμε, λοιπόν, να αποκατασταθούν ενδεχόμενα σφάλματα του παρελθόντος. Το αποτέλεσμα ποιο είναι; Η λειτουργικότητα με τη μορφή διόγκωσης του δημοσίου τομέα και</w:t>
      </w:r>
      <w:r>
        <w:rPr>
          <w:rFonts w:eastAsia="Times New Roman" w:cs="Times New Roman"/>
          <w:szCs w:val="24"/>
        </w:rPr>
        <w:t xml:space="preserve"> δη του </w:t>
      </w:r>
      <w:proofErr w:type="spellStart"/>
      <w:r>
        <w:rPr>
          <w:rFonts w:eastAsia="Times New Roman" w:cs="Times New Roman"/>
          <w:szCs w:val="24"/>
        </w:rPr>
        <w:t>αυτοδιοικητικού</w:t>
      </w:r>
      <w:proofErr w:type="spellEnd"/>
      <w:r>
        <w:rPr>
          <w:rFonts w:eastAsia="Times New Roman" w:cs="Times New Roman"/>
          <w:szCs w:val="24"/>
        </w:rPr>
        <w:t>;</w:t>
      </w:r>
      <w:r>
        <w:rPr>
          <w:rFonts w:eastAsia="Times New Roman" w:cs="Times New Roman"/>
          <w:szCs w:val="24"/>
        </w:rPr>
        <w:t xml:space="preserve"> Το αποτέλεσμα στην καθημερινότητα με έχει προβληματίσει, δεν το έχω εντοπίσει και δεν περιμένω</w:t>
      </w:r>
      <w:r>
        <w:rPr>
          <w:rFonts w:eastAsia="Times New Roman" w:cs="Times New Roman"/>
          <w:szCs w:val="24"/>
        </w:rPr>
        <w:t>,</w:t>
      </w:r>
      <w:r>
        <w:rPr>
          <w:rFonts w:eastAsia="Times New Roman" w:cs="Times New Roman"/>
          <w:szCs w:val="24"/>
        </w:rPr>
        <w:t xml:space="preserve"> όσο θα εξελίσσεται η συζήτηση, να το δω. </w:t>
      </w:r>
    </w:p>
    <w:p w14:paraId="22BFDF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δώσω δυο παραδείγματα, κυρίες και κύριοι συνάδελφοι, για τα οποία κατέθεσα δυο τροπολογίες</w:t>
      </w:r>
      <w:r>
        <w:rPr>
          <w:rFonts w:eastAsia="Times New Roman" w:cs="Times New Roman"/>
          <w:szCs w:val="24"/>
        </w:rPr>
        <w:t>. Στο νομοσχέδιο αυτό βεβαίως</w:t>
      </w:r>
      <w:r>
        <w:rPr>
          <w:rFonts w:eastAsia="Times New Roman" w:cs="Times New Roman"/>
          <w:szCs w:val="24"/>
        </w:rPr>
        <w:t>,</w:t>
      </w:r>
      <w:r>
        <w:rPr>
          <w:rFonts w:eastAsia="Times New Roman" w:cs="Times New Roman"/>
          <w:szCs w:val="24"/>
        </w:rPr>
        <w:t xml:space="preserve"> δεν είχα τη δυνατότητα και την τιμή να απασχοληθεί το Υπουργείο</w:t>
      </w:r>
      <w:r>
        <w:rPr>
          <w:rFonts w:eastAsia="Times New Roman" w:cs="Times New Roman"/>
          <w:szCs w:val="24"/>
        </w:rPr>
        <w:t xml:space="preserve"> </w:t>
      </w:r>
      <w:r>
        <w:rPr>
          <w:rFonts w:eastAsia="Times New Roman" w:cs="Times New Roman"/>
          <w:szCs w:val="24"/>
        </w:rPr>
        <w:t xml:space="preserve">με αυτές </w:t>
      </w:r>
      <w:r>
        <w:rPr>
          <w:rFonts w:eastAsia="Times New Roman" w:cs="Times New Roman"/>
          <w:szCs w:val="24"/>
        </w:rPr>
        <w:t>-</w:t>
      </w:r>
      <w:r>
        <w:rPr>
          <w:rFonts w:eastAsia="Times New Roman" w:cs="Times New Roman"/>
          <w:szCs w:val="24"/>
        </w:rPr>
        <w:t>δικαίωμ</w:t>
      </w:r>
      <w:r>
        <w:rPr>
          <w:rFonts w:eastAsia="Times New Roman" w:cs="Times New Roman"/>
          <w:szCs w:val="24"/>
        </w:rPr>
        <w:t>ά</w:t>
      </w:r>
      <w:r>
        <w:rPr>
          <w:rFonts w:eastAsia="Times New Roman" w:cs="Times New Roman"/>
          <w:szCs w:val="24"/>
        </w:rPr>
        <w:t xml:space="preserve"> του είναι</w:t>
      </w:r>
      <w:r>
        <w:rPr>
          <w:rFonts w:eastAsia="Times New Roman" w:cs="Times New Roman"/>
          <w:szCs w:val="24"/>
        </w:rPr>
        <w:t>-</w:t>
      </w:r>
      <w:r>
        <w:rPr>
          <w:rFonts w:eastAsia="Times New Roman" w:cs="Times New Roman"/>
          <w:szCs w:val="24"/>
        </w:rPr>
        <w:t xml:space="preserve"> έχει την ευθύνη ο Υπουργός. </w:t>
      </w:r>
    </w:p>
    <w:p w14:paraId="22BFDF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πρώτη ήταν απλή, απλουστευτική. Ποια ήταν; Ότι ζήτησα να μπει μια υποχρέωση στον Δ</w:t>
      </w:r>
      <w:r>
        <w:rPr>
          <w:rFonts w:eastAsia="Times New Roman" w:cs="Times New Roman"/>
          <w:szCs w:val="24"/>
        </w:rPr>
        <w:t>ΕΔ</w:t>
      </w:r>
      <w:r>
        <w:rPr>
          <w:rFonts w:eastAsia="Times New Roman" w:cs="Times New Roman"/>
          <w:szCs w:val="24"/>
        </w:rPr>
        <w:t>ΗΕ, όταν διακόπτ</w:t>
      </w:r>
      <w:r>
        <w:rPr>
          <w:rFonts w:eastAsia="Times New Roman" w:cs="Times New Roman"/>
          <w:szCs w:val="24"/>
        </w:rPr>
        <w:t>εται η ηλεκτροδότηση ενός ακινήτου, να το κοινοποιεί στον δήμο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τίθεται ζήτημα εάν θα διακόπτεται ή όχι και η καταβολή των δημοτικών τελών. Η πρώτη απάντηση –και θα τη σχολιάσω- ήταν εντελώς αφελής. Μου ειπώθηκε ότι είχε χρησιμότητα το δημοτικό τέλος τη</w:t>
      </w:r>
      <w:r>
        <w:rPr>
          <w:rFonts w:eastAsia="Times New Roman" w:cs="Times New Roman"/>
          <w:szCs w:val="24"/>
        </w:rPr>
        <w:t xml:space="preserve">ς καθαριότητας και για το φωτισμό υπέρ του ιδιοκτήτη. </w:t>
      </w:r>
      <w:r>
        <w:rPr>
          <w:rFonts w:eastAsia="Times New Roman" w:cs="Times New Roman"/>
          <w:szCs w:val="24"/>
        </w:rPr>
        <w:lastRenderedPageBreak/>
        <w:t xml:space="preserve">Και όταν είναι κενό και δεν χρησιμοποιείται; Ποια χρησιμότητα έχει; Εάν ο δήμος θέλει έσοδα, έχει το ΤΑΠ από την πλευρά της μορφής του φόρου περιουσίας. </w:t>
      </w:r>
    </w:p>
    <w:p w14:paraId="22BFDF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την Προεδρική Έδρα καταλαμβάνει</w:t>
      </w:r>
      <w:r>
        <w:rPr>
          <w:rFonts w:eastAsia="Times New Roman" w:cs="Times New Roman"/>
          <w:szCs w:val="24"/>
        </w:rPr>
        <w:t xml:space="preserve"> ο  Ζ΄ Αντιπρόεδρος της Βουλής κ. </w:t>
      </w:r>
      <w:r w:rsidRPr="00F23F14">
        <w:rPr>
          <w:rFonts w:eastAsia="Times New Roman" w:cs="Times New Roman"/>
          <w:b/>
          <w:szCs w:val="24"/>
        </w:rPr>
        <w:t>ΣΠΥΡΙΔΩΝ ΛΥΚΟΥΔΗΣ</w:t>
      </w:r>
      <w:r>
        <w:rPr>
          <w:rFonts w:eastAsia="Times New Roman" w:cs="Times New Roman"/>
          <w:szCs w:val="24"/>
        </w:rPr>
        <w:t>)</w:t>
      </w:r>
    </w:p>
    <w:p w14:paraId="22BFDF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Χθες έγιναν χειρότερα τα πράγματα, όταν επανάφερα την πρότασή μου για νομοθέτηση. Μου ειπώθηκε</w:t>
      </w:r>
      <w:r>
        <w:rPr>
          <w:rFonts w:eastAsia="Times New Roman" w:cs="Times New Roman"/>
          <w:szCs w:val="24"/>
        </w:rPr>
        <w:t>,</w:t>
      </w:r>
      <w:r>
        <w:rPr>
          <w:rFonts w:eastAsia="Times New Roman" w:cs="Times New Roman"/>
          <w:szCs w:val="24"/>
        </w:rPr>
        <w:t xml:space="preserve"> ως αντεπιχείρημα</w:t>
      </w:r>
      <w:r>
        <w:rPr>
          <w:rFonts w:eastAsia="Times New Roman" w:cs="Times New Roman"/>
          <w:szCs w:val="24"/>
        </w:rPr>
        <w:t>,</w:t>
      </w:r>
      <w:r>
        <w:rPr>
          <w:rFonts w:eastAsia="Times New Roman" w:cs="Times New Roman"/>
          <w:szCs w:val="24"/>
        </w:rPr>
        <w:t xml:space="preserve"> ότι η ΔΕΗ –λέει- ενημερώνει εκείνον που διακόπτει την παροχή</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τι οφείλει να πάει στο </w:t>
      </w:r>
      <w:r>
        <w:rPr>
          <w:rFonts w:eastAsia="Times New Roman" w:cs="Times New Roman"/>
          <w:szCs w:val="24"/>
        </w:rPr>
        <w:t>δ</w:t>
      </w:r>
      <w:r>
        <w:rPr>
          <w:rFonts w:eastAsia="Times New Roman" w:cs="Times New Roman"/>
          <w:szCs w:val="24"/>
        </w:rPr>
        <w:t>ήμ</w:t>
      </w:r>
      <w:r>
        <w:rPr>
          <w:rFonts w:eastAsia="Times New Roman" w:cs="Times New Roman"/>
          <w:szCs w:val="24"/>
        </w:rPr>
        <w:t>ο, οφείλει να ενημερώ</w:t>
      </w:r>
      <w:r>
        <w:rPr>
          <w:rFonts w:eastAsia="Times New Roman" w:cs="Times New Roman"/>
          <w:szCs w:val="24"/>
        </w:rPr>
        <w:t>ν</w:t>
      </w:r>
      <w:r>
        <w:rPr>
          <w:rFonts w:eastAsia="Times New Roman" w:cs="Times New Roman"/>
          <w:szCs w:val="24"/>
        </w:rPr>
        <w:t xml:space="preserve">ει περί της διακοπής, για να διακοπεί ο καταλογισμός </w:t>
      </w:r>
      <w:r>
        <w:rPr>
          <w:rFonts w:eastAsia="Times New Roman" w:cs="Times New Roman"/>
          <w:szCs w:val="24"/>
        </w:rPr>
        <w:t xml:space="preserve">και η καταβολή </w:t>
      </w:r>
      <w:r>
        <w:rPr>
          <w:rFonts w:eastAsia="Times New Roman" w:cs="Times New Roman"/>
          <w:szCs w:val="24"/>
        </w:rPr>
        <w:t xml:space="preserve">των τελών. Ε, όχι, δεν περίμενα, κύριοι συνάδελφοι, αυτό να </w:t>
      </w:r>
      <w:r>
        <w:rPr>
          <w:rFonts w:eastAsia="Times New Roman" w:cs="Times New Roman"/>
          <w:szCs w:val="24"/>
        </w:rPr>
        <w:t xml:space="preserve">το </w:t>
      </w:r>
      <w:r>
        <w:rPr>
          <w:rFonts w:eastAsia="Times New Roman" w:cs="Times New Roman"/>
          <w:szCs w:val="24"/>
        </w:rPr>
        <w:t xml:space="preserve">ακούσω από επίσημα χείλη. </w:t>
      </w:r>
    </w:p>
    <w:p w14:paraId="22BFDF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Καταθέτω, λοιπόν, για επιβεβαίωση του σχολιασμού λογαριασμούς-υποδείγματα όπ</w:t>
      </w:r>
      <w:r>
        <w:rPr>
          <w:rFonts w:eastAsia="Times New Roman" w:cs="Times New Roman"/>
          <w:szCs w:val="24"/>
        </w:rPr>
        <w:t xml:space="preserve">ως είναι από το ίντερνετ όλων των </w:t>
      </w:r>
      <w:proofErr w:type="spellStart"/>
      <w:r>
        <w:rPr>
          <w:rFonts w:eastAsia="Times New Roman" w:cs="Times New Roman"/>
          <w:szCs w:val="24"/>
        </w:rPr>
        <w:t>παρόχων</w:t>
      </w:r>
      <w:proofErr w:type="spellEnd"/>
      <w:r>
        <w:rPr>
          <w:rFonts w:eastAsia="Times New Roman" w:cs="Times New Roman"/>
          <w:szCs w:val="24"/>
        </w:rPr>
        <w:t xml:space="preserve"> ηλεκτρικού ρεύματος, όχι μόνο της ΔΕΗ</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ίναι τρεις οι </w:t>
      </w:r>
      <w:proofErr w:type="spellStart"/>
      <w:r>
        <w:rPr>
          <w:rFonts w:eastAsia="Times New Roman" w:cs="Times New Roman"/>
          <w:szCs w:val="24"/>
        </w:rPr>
        <w:t>πάροχοι</w:t>
      </w:r>
      <w:proofErr w:type="spellEnd"/>
      <w:r>
        <w:rPr>
          <w:rFonts w:eastAsia="Times New Roman" w:cs="Times New Roman"/>
          <w:szCs w:val="24"/>
        </w:rPr>
        <w:t xml:space="preserve">, </w:t>
      </w:r>
      <w:r>
        <w:rPr>
          <w:rFonts w:eastAsia="Times New Roman" w:cs="Times New Roman"/>
          <w:szCs w:val="24"/>
        </w:rPr>
        <w:t xml:space="preserve">οι </w:t>
      </w:r>
      <w:r>
        <w:rPr>
          <w:rFonts w:eastAsia="Times New Roman" w:cs="Times New Roman"/>
          <w:szCs w:val="24"/>
        </w:rPr>
        <w:t>οποίο</w:t>
      </w:r>
      <w:r>
        <w:rPr>
          <w:rFonts w:eastAsia="Times New Roman" w:cs="Times New Roman"/>
          <w:szCs w:val="24"/>
        </w:rPr>
        <w:t xml:space="preserve">ι δεν κάνουν </w:t>
      </w:r>
      <w:r>
        <w:rPr>
          <w:rFonts w:eastAsia="Times New Roman" w:cs="Times New Roman"/>
          <w:szCs w:val="24"/>
        </w:rPr>
        <w:t>πουθενά μνεία. Το μόνο που εντόπισα ήταν στον ΔΕΔΗΕ</w:t>
      </w:r>
      <w:r>
        <w:rPr>
          <w:rFonts w:eastAsia="Times New Roman" w:cs="Times New Roman"/>
          <w:szCs w:val="24"/>
        </w:rPr>
        <w:t>,</w:t>
      </w:r>
      <w:r>
        <w:rPr>
          <w:rFonts w:eastAsia="Times New Roman" w:cs="Times New Roman"/>
          <w:szCs w:val="24"/>
        </w:rPr>
        <w:t xml:space="preserve"> που λέει τον νόμο</w:t>
      </w:r>
      <w:r>
        <w:rPr>
          <w:rFonts w:eastAsia="Times New Roman" w:cs="Times New Roman"/>
          <w:szCs w:val="24"/>
        </w:rPr>
        <w:t>,</w:t>
      </w:r>
      <w:r>
        <w:rPr>
          <w:rFonts w:eastAsia="Times New Roman" w:cs="Times New Roman"/>
          <w:szCs w:val="24"/>
        </w:rPr>
        <w:t xml:space="preserve"> πώς γίνεται η απαλλαγή από τα δημοτικά τέλη. Ο πολίτης πώς</w:t>
      </w:r>
      <w:r>
        <w:rPr>
          <w:rFonts w:eastAsia="Times New Roman" w:cs="Times New Roman"/>
          <w:szCs w:val="24"/>
        </w:rPr>
        <w:t xml:space="preserve"> διευκολύνεται στην καθημερινότητά του; Δεν διευκολύνεται. Είναι μια φορομπηχτική </w:t>
      </w:r>
      <w:r>
        <w:rPr>
          <w:rFonts w:eastAsia="Times New Roman" w:cs="Times New Roman"/>
          <w:szCs w:val="24"/>
        </w:rPr>
        <w:lastRenderedPageBreak/>
        <w:t>διαδικασία. Εγώ ζήτησα να διευκολυνθεί. Δεν έχει δημοσιονομική επίπτωση για τον λόγο ότι δεν εισπράττει τελικά, πάνε στα δικαστήρια οι άνθρωποι και τους βγαίνει η ψυχή. Δεν ε</w:t>
      </w:r>
      <w:r>
        <w:rPr>
          <w:rFonts w:eastAsia="Times New Roman" w:cs="Times New Roman"/>
          <w:szCs w:val="24"/>
        </w:rPr>
        <w:t xml:space="preserve">ισακούστηκε. Η ευθύνη δεν είναι δική μου, είναι της Κυβέρνησης. </w:t>
      </w:r>
    </w:p>
    <w:p w14:paraId="22BFDF8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Γεώργιος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Δημήτριος Καρράς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2BFDF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προχειρότητα τώρα της νομοθεσίας. Φέρνει την αποτέφρωση νεκρών. Εγώ δεν έχω αντίρρηση να έρ</w:t>
      </w:r>
      <w:r>
        <w:rPr>
          <w:rFonts w:eastAsia="Times New Roman" w:cs="Times New Roman"/>
          <w:szCs w:val="24"/>
        </w:rPr>
        <w:t>θει η αποτέφρωση νεκρών</w:t>
      </w:r>
      <w:r>
        <w:rPr>
          <w:rFonts w:eastAsia="Times New Roman" w:cs="Times New Roman"/>
          <w:szCs w:val="24"/>
        </w:rPr>
        <w:t>. Σ</w:t>
      </w:r>
      <w:r>
        <w:rPr>
          <w:rFonts w:eastAsia="Times New Roman" w:cs="Times New Roman"/>
          <w:szCs w:val="24"/>
        </w:rPr>
        <w:t>το κάτω-κάτω</w:t>
      </w:r>
      <w:r>
        <w:rPr>
          <w:rFonts w:eastAsia="Times New Roman" w:cs="Times New Roman"/>
          <w:szCs w:val="24"/>
        </w:rPr>
        <w:t>,</w:t>
      </w:r>
      <w:r>
        <w:rPr>
          <w:rFonts w:eastAsia="Times New Roman" w:cs="Times New Roman"/>
          <w:szCs w:val="24"/>
        </w:rPr>
        <w:t xml:space="preserve"> είναι κάτι</w:t>
      </w:r>
      <w:r>
        <w:rPr>
          <w:rFonts w:eastAsia="Times New Roman" w:cs="Times New Roman"/>
          <w:szCs w:val="24"/>
        </w:rPr>
        <w:t>,</w:t>
      </w:r>
      <w:r>
        <w:rPr>
          <w:rFonts w:eastAsia="Times New Roman" w:cs="Times New Roman"/>
          <w:szCs w:val="24"/>
        </w:rPr>
        <w:t xml:space="preserve"> το οποίο είναι απαραίτητο με τις σημερινές συνθήκες. Δεν θα λειτουργήσει. Δεν θα γίνω πάλι μάντης κακών, για τον εξής λόγο. Τι ζήτησα με μια τροπολογία; Να συνοδεύεται </w:t>
      </w:r>
      <w:r>
        <w:rPr>
          <w:rFonts w:eastAsia="Times New Roman" w:cs="Times New Roman"/>
          <w:szCs w:val="24"/>
        </w:rPr>
        <w:t xml:space="preserve">το </w:t>
      </w:r>
      <w:r>
        <w:rPr>
          <w:rFonts w:eastAsia="Times New Roman" w:cs="Times New Roman"/>
          <w:szCs w:val="24"/>
        </w:rPr>
        <w:t xml:space="preserve">δικαίωμα </w:t>
      </w:r>
      <w:r>
        <w:rPr>
          <w:rFonts w:eastAsia="Times New Roman" w:cs="Times New Roman"/>
          <w:szCs w:val="24"/>
        </w:rPr>
        <w:t>του ιδιώτη να λειτουργεί</w:t>
      </w:r>
      <w:r>
        <w:rPr>
          <w:rFonts w:eastAsia="Times New Roman" w:cs="Times New Roman"/>
          <w:szCs w:val="24"/>
        </w:rPr>
        <w:t xml:space="preserve"> αποτεφρωτήριο από το δικαίωμα </w:t>
      </w:r>
      <w:r>
        <w:rPr>
          <w:rFonts w:eastAsia="Times New Roman" w:cs="Times New Roman"/>
          <w:szCs w:val="24"/>
        </w:rPr>
        <w:t>ίδρυσης ψυκτικών νεκροθαλάμων από εκείνους που αναλαμβάνουν τις τελετές. Γιατί σήμερα</w:t>
      </w:r>
      <w:r>
        <w:rPr>
          <w:rFonts w:eastAsia="Times New Roman" w:cs="Times New Roman"/>
          <w:szCs w:val="24"/>
        </w:rPr>
        <w:t>,</w:t>
      </w:r>
      <w:r>
        <w:rPr>
          <w:rFonts w:eastAsia="Times New Roman" w:cs="Times New Roman"/>
          <w:szCs w:val="24"/>
        </w:rPr>
        <w:t xml:space="preserve"> ο μόνος που έχει το δικαίωμα διατήρησης ψυκτικών νεκροθαλάμων είναι τα νοσοκομεία για εκείνους που αποβιώνουν εντός των νοσοκομείων και μό</w:t>
      </w:r>
      <w:r>
        <w:rPr>
          <w:rFonts w:eastAsia="Times New Roman" w:cs="Times New Roman"/>
          <w:szCs w:val="24"/>
        </w:rPr>
        <w:t>νο για το νοσοκομείο στο οποίο απεβίωσαν, το νε</w:t>
      </w:r>
      <w:r>
        <w:rPr>
          <w:rFonts w:eastAsia="Times New Roman" w:cs="Times New Roman"/>
          <w:szCs w:val="24"/>
        </w:rPr>
        <w:lastRenderedPageBreak/>
        <w:t>κροτομείο όταν προσκομίζεται προς νεκροτομή ή αζήτητο, για επιστημονικούς λόγους</w:t>
      </w:r>
      <w:r>
        <w:rPr>
          <w:rFonts w:eastAsia="Times New Roman" w:cs="Times New Roman"/>
          <w:szCs w:val="24"/>
        </w:rPr>
        <w:t>,</w:t>
      </w:r>
      <w:r>
        <w:rPr>
          <w:rFonts w:eastAsia="Times New Roman" w:cs="Times New Roman"/>
          <w:szCs w:val="24"/>
        </w:rPr>
        <w:t xml:space="preserve"> που πάει για μάθημα ανατομίας και τα δημοτικά κοιμητήρια. Πώς θα εξυπηρετηθεί ο συγγενής, ο οποίος θέλει να αποχαιρετήσει τον ν</w:t>
      </w:r>
      <w:r>
        <w:rPr>
          <w:rFonts w:eastAsia="Times New Roman" w:cs="Times New Roman"/>
          <w:szCs w:val="24"/>
        </w:rPr>
        <w:t xml:space="preserve">εκρό του ερχόμενος από το εξωτερικό, ερχόμενος από άλλο σημείο της Ελλάδος, που θα θελήσει να έχει ένα χρόνο να μπορέσει να φτάσει να τον αποχαιρετήσει; </w:t>
      </w:r>
      <w:r>
        <w:rPr>
          <w:rFonts w:eastAsia="Times New Roman" w:cs="Times New Roman"/>
          <w:szCs w:val="24"/>
        </w:rPr>
        <w:t>Θα προλαβαίνει την τελετή ή οι ανάγκες υγιεινής λόγω της συντήρησης θα επιβ</w:t>
      </w:r>
      <w:r>
        <w:rPr>
          <w:rFonts w:eastAsia="Times New Roman" w:cs="Times New Roman"/>
          <w:szCs w:val="24"/>
        </w:rPr>
        <w:t>άλλουν άμε</w:t>
      </w:r>
      <w:r>
        <w:rPr>
          <w:rFonts w:eastAsia="Times New Roman" w:cs="Times New Roman"/>
          <w:szCs w:val="24"/>
        </w:rPr>
        <w:t>σα την αποτέφρωση;</w:t>
      </w:r>
      <w:r>
        <w:rPr>
          <w:rFonts w:eastAsia="Times New Roman" w:cs="Times New Roman"/>
          <w:szCs w:val="24"/>
        </w:rPr>
        <w:t xml:space="preserve"> </w:t>
      </w:r>
      <w:r>
        <w:rPr>
          <w:rFonts w:eastAsia="Times New Roman" w:cs="Times New Roman"/>
          <w:szCs w:val="24"/>
        </w:rPr>
        <w:t>Πώς θα γίνει; Και στο κάτω-κάτω</w:t>
      </w:r>
      <w:r>
        <w:rPr>
          <w:rFonts w:eastAsia="Times New Roman" w:cs="Times New Roman"/>
          <w:szCs w:val="24"/>
        </w:rPr>
        <w:t>,</w:t>
      </w:r>
      <w:r>
        <w:rPr>
          <w:rFonts w:eastAsia="Times New Roman" w:cs="Times New Roman"/>
          <w:szCs w:val="24"/>
        </w:rPr>
        <w:t xml:space="preserve"> γιατί θα επιβαρύνεται με συνεχείς μεταφορές η οικογένεια; Γιατί θα επιβαρύνεται να ψάχνει πού είναι ο νεκρός </w:t>
      </w:r>
      <w:r>
        <w:rPr>
          <w:rFonts w:eastAsia="Times New Roman" w:cs="Times New Roman"/>
          <w:szCs w:val="24"/>
        </w:rPr>
        <w:t>της,</w:t>
      </w:r>
      <w:r>
        <w:rPr>
          <w:rFonts w:eastAsia="Times New Roman" w:cs="Times New Roman"/>
          <w:szCs w:val="24"/>
        </w:rPr>
        <w:t xml:space="preserve"> για να τον αποχαιρετήσει; </w:t>
      </w:r>
    </w:p>
    <w:p w14:paraId="22BFDF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Ειπώθηκε ότι </w:t>
      </w:r>
      <w:r>
        <w:rPr>
          <w:rFonts w:eastAsia="Times New Roman" w:cs="Times New Roman"/>
          <w:szCs w:val="24"/>
        </w:rPr>
        <w:t>μπορούμε ν</w:t>
      </w:r>
      <w:r>
        <w:rPr>
          <w:rFonts w:eastAsia="Times New Roman" w:cs="Times New Roman"/>
          <w:szCs w:val="24"/>
        </w:rPr>
        <w:t>α αποτεφρώνουμε, αλλά η λειτουργικότητα δεν δόθηκε. Νομίζω</w:t>
      </w:r>
      <w:r>
        <w:rPr>
          <w:rFonts w:eastAsia="Times New Roman" w:cs="Times New Roman"/>
          <w:szCs w:val="24"/>
        </w:rPr>
        <w:t xml:space="preserve"> ότι αυτά τα δυο παραδείγματα που έφερα, κύριοι συνάδελφοι, βεβαιώνουν τη θέση μου ότι και το παρόν νομοσχέδιο δεν επιδιώκει την διευκόλυνση ή την βελτίωση της ζωής</w:t>
      </w:r>
      <w:r>
        <w:rPr>
          <w:rFonts w:eastAsia="Times New Roman" w:cs="Times New Roman"/>
          <w:szCs w:val="24"/>
        </w:rPr>
        <w:t>,</w:t>
      </w:r>
      <w:r>
        <w:rPr>
          <w:rFonts w:eastAsia="Times New Roman" w:cs="Times New Roman"/>
          <w:szCs w:val="24"/>
        </w:rPr>
        <w:t xml:space="preserve"> της καθημερινότητας του πολίτη. Επιδιώκει μόνο τη γιγάντωση του δημοσίου, </w:t>
      </w:r>
      <w:proofErr w:type="spellStart"/>
      <w:r>
        <w:rPr>
          <w:rFonts w:eastAsia="Times New Roman" w:cs="Times New Roman"/>
          <w:szCs w:val="24"/>
        </w:rPr>
        <w:t>χωρις</w:t>
      </w:r>
      <w:proofErr w:type="spellEnd"/>
      <w:r>
        <w:rPr>
          <w:rFonts w:eastAsia="Times New Roman" w:cs="Times New Roman"/>
          <w:szCs w:val="24"/>
        </w:rPr>
        <w:t xml:space="preserve"> να μπορεί </w:t>
      </w:r>
      <w:r>
        <w:rPr>
          <w:rFonts w:eastAsia="Times New Roman" w:cs="Times New Roman"/>
          <w:szCs w:val="24"/>
        </w:rPr>
        <w:t>να γίνει δεκτό ότι εξυπηρετούν την καθημερινότητα.</w:t>
      </w:r>
    </w:p>
    <w:p w14:paraId="22BFDF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πω παραδείγματα; Να μην πάω στον διαγωνισμό του ΑΣΕΠ του 1998. Το 1998 ήταν </w:t>
      </w:r>
      <w:proofErr w:type="spellStart"/>
      <w:r>
        <w:rPr>
          <w:rFonts w:eastAsia="Times New Roman" w:cs="Times New Roman"/>
          <w:szCs w:val="24"/>
        </w:rPr>
        <w:t>εικοσιπεντάρηδες</w:t>
      </w:r>
      <w:proofErr w:type="spellEnd"/>
      <w:r>
        <w:rPr>
          <w:rFonts w:eastAsia="Times New Roman" w:cs="Times New Roman"/>
          <w:szCs w:val="24"/>
        </w:rPr>
        <w:t xml:space="preserve">, ήταν τριαντάρηδες αυτοί οι άνθρωποι. Σήμερα είναι πενηνταπεντάρηδες. Τι περιμένετε να προσφέρουν στο </w:t>
      </w:r>
      <w:r>
        <w:rPr>
          <w:rFonts w:eastAsia="Times New Roman" w:cs="Times New Roman"/>
          <w:szCs w:val="24"/>
        </w:rPr>
        <w:t>δημόσιο</w:t>
      </w:r>
      <w:r>
        <w:rPr>
          <w:rFonts w:eastAsia="Times New Roman" w:cs="Times New Roman"/>
          <w:szCs w:val="24"/>
        </w:rPr>
        <w:t xml:space="preserve">; Δεν είμαι εναντίον τους, αλλά κοιτάω την εξυπηρέτηση. Ξέρετε τι θα επιφέρουν στο </w:t>
      </w:r>
      <w:r>
        <w:rPr>
          <w:rFonts w:eastAsia="Times New Roman" w:cs="Times New Roman"/>
          <w:szCs w:val="24"/>
        </w:rPr>
        <w:t xml:space="preserve">δημόσιο </w:t>
      </w:r>
      <w:r>
        <w:rPr>
          <w:rFonts w:eastAsia="Times New Roman" w:cs="Times New Roman"/>
          <w:szCs w:val="24"/>
        </w:rPr>
        <w:t>μόνο; Αγωγές για αποζημιώσεις για τα είκοσι χρόνια</w:t>
      </w:r>
      <w:r>
        <w:rPr>
          <w:rFonts w:eastAsia="Times New Roman" w:cs="Times New Roman"/>
          <w:szCs w:val="24"/>
        </w:rPr>
        <w:t>,</w:t>
      </w:r>
      <w:r>
        <w:rPr>
          <w:rFonts w:eastAsia="Times New Roman" w:cs="Times New Roman"/>
          <w:szCs w:val="24"/>
        </w:rPr>
        <w:t xml:space="preserve"> που αδικήθηκαν. Αγωγές, αξιώσεις και θα δημιουργήσουμε πάλι μια καινούρια σειρά απαιτήσεων, οι οποίες δεν θα τελε</w:t>
      </w:r>
      <w:r>
        <w:rPr>
          <w:rFonts w:eastAsia="Times New Roman" w:cs="Times New Roman"/>
          <w:szCs w:val="24"/>
        </w:rPr>
        <w:t>ιώσουν ποτέ.</w:t>
      </w:r>
    </w:p>
    <w:p w14:paraId="22BFDF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Νομίζω, λοιπόν, για να τελειώσω, κύριε Πρόεδρε, και να μην καταχραστώ την ανοχή σας, ότι η παρούσα</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Κυβέρνηση δεν προσεγγίζει καθημερινά προβλήματα, δεν </w:t>
      </w:r>
      <w:r>
        <w:rPr>
          <w:rFonts w:eastAsia="Times New Roman" w:cs="Times New Roman"/>
          <w:szCs w:val="24"/>
        </w:rPr>
        <w:t xml:space="preserve">τα </w:t>
      </w:r>
      <w:r>
        <w:rPr>
          <w:rFonts w:eastAsia="Times New Roman" w:cs="Times New Roman"/>
          <w:szCs w:val="24"/>
        </w:rPr>
        <w:t xml:space="preserve">αντιμετωπίζει </w:t>
      </w:r>
      <w:r>
        <w:rPr>
          <w:rFonts w:eastAsia="Times New Roman" w:cs="Times New Roman"/>
          <w:szCs w:val="24"/>
        </w:rPr>
        <w:t xml:space="preserve">βάσει </w:t>
      </w:r>
      <w:r>
        <w:rPr>
          <w:rFonts w:eastAsia="Times New Roman" w:cs="Times New Roman"/>
          <w:szCs w:val="24"/>
        </w:rPr>
        <w:t>των ελαχίστων αυτών των παραδειγμάτων</w:t>
      </w:r>
      <w:r>
        <w:rPr>
          <w:rFonts w:eastAsia="Times New Roman" w:cs="Times New Roman"/>
          <w:szCs w:val="24"/>
        </w:rPr>
        <w:t>,</w:t>
      </w:r>
      <w:r>
        <w:rPr>
          <w:rFonts w:eastAsia="Times New Roman" w:cs="Times New Roman"/>
          <w:szCs w:val="24"/>
        </w:rPr>
        <w:t xml:space="preserve"> που σας έφερα, </w:t>
      </w:r>
      <w:r>
        <w:rPr>
          <w:rFonts w:eastAsia="Times New Roman" w:cs="Times New Roman"/>
          <w:szCs w:val="24"/>
        </w:rPr>
        <w:t>ενδιαφέρεται μόνο για διευκολύνσεις και τακτοποιήσεις και είναι ένα γεγονός</w:t>
      </w:r>
      <w:r>
        <w:rPr>
          <w:rFonts w:eastAsia="Times New Roman" w:cs="Times New Roman"/>
          <w:szCs w:val="24"/>
        </w:rPr>
        <w:t>,</w:t>
      </w:r>
      <w:r>
        <w:rPr>
          <w:rFonts w:eastAsia="Times New Roman" w:cs="Times New Roman"/>
          <w:szCs w:val="24"/>
        </w:rPr>
        <w:t xml:space="preserve"> το οποίο όχι μόνο με λυπεί</w:t>
      </w:r>
      <w:r>
        <w:rPr>
          <w:rFonts w:eastAsia="Times New Roman" w:cs="Times New Roman"/>
          <w:szCs w:val="24"/>
        </w:rPr>
        <w:t>. Μ</w:t>
      </w:r>
      <w:r>
        <w:rPr>
          <w:rFonts w:eastAsia="Times New Roman" w:cs="Times New Roman"/>
          <w:szCs w:val="24"/>
        </w:rPr>
        <w:t>ε οδηγεί στο να το σχολιάζω και να το στηλιτεύω συνεχώς.</w:t>
      </w:r>
    </w:p>
    <w:p w14:paraId="22BFDF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DF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κύριε συνάδελφε.</w:t>
      </w:r>
    </w:p>
    <w:p w14:paraId="22BFDF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Κοινοβουλευτικός </w:t>
      </w:r>
      <w:r>
        <w:rPr>
          <w:rFonts w:eastAsia="Times New Roman" w:cs="Times New Roman"/>
          <w:szCs w:val="24"/>
        </w:rPr>
        <w:t>Εκπρόσωπος της Νέας Δημοκρατίας, ο συνάδελφος κ. Ιωάννης Κεφαλογιάννης, έχει τον λόγο για δώδεκα λεπτά.</w:t>
      </w:r>
    </w:p>
    <w:p w14:paraId="22BFDF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Ευχαριστώ, κύριε Πρόεδρε.</w:t>
      </w:r>
    </w:p>
    <w:p w14:paraId="22BFDF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ξεκινήσω με τα θετικά. Μετά από πάρα πολλούς μήνες, κύριε Υπουργέ, έρχεται ένα νομοσχέδιο με την καν</w:t>
      </w:r>
      <w:r>
        <w:rPr>
          <w:rFonts w:eastAsia="Times New Roman" w:cs="Times New Roman"/>
          <w:szCs w:val="24"/>
        </w:rPr>
        <w:t xml:space="preserve">ονική διαδικασία στην Βουλή. Και βεβαίως, αυτό το οποίο κανονικά θα πρέπει να είναι αυτονόητο για τη νομοθετική λειτουργία, δυστυχώς τους τελευταίους μήνες είναι η εξαίρεση στον κανόνα και πλέον έχουμε καταλήξει ότι αυτό είναι ένα </w:t>
      </w:r>
      <w:r>
        <w:rPr>
          <w:rFonts w:eastAsia="Times New Roman" w:cs="Times New Roman"/>
          <w:szCs w:val="24"/>
          <w:lang w:val="en-US"/>
        </w:rPr>
        <w:t>modus</w:t>
      </w:r>
      <w:r>
        <w:rPr>
          <w:rFonts w:eastAsia="Times New Roman" w:cs="Times New Roman"/>
          <w:szCs w:val="24"/>
        </w:rPr>
        <w:t xml:space="preserve"> </w:t>
      </w:r>
      <w:r>
        <w:rPr>
          <w:rFonts w:eastAsia="Times New Roman" w:cs="Times New Roman"/>
          <w:szCs w:val="24"/>
          <w:lang w:val="en-US"/>
        </w:rPr>
        <w:t>operandi</w:t>
      </w:r>
      <w:r>
        <w:rPr>
          <w:rFonts w:eastAsia="Times New Roman" w:cs="Times New Roman"/>
          <w:szCs w:val="24"/>
        </w:rPr>
        <w:t xml:space="preserve"> από πλευρά</w:t>
      </w:r>
      <w:r>
        <w:rPr>
          <w:rFonts w:eastAsia="Times New Roman" w:cs="Times New Roman"/>
          <w:szCs w:val="24"/>
        </w:rPr>
        <w:t xml:space="preserve">ς της Κυβέρνησης, δηλαδή το γεγονός ότι φέρνει επείγοντα και κατεπείγοντα νομοσχέδια. </w:t>
      </w:r>
    </w:p>
    <w:p w14:paraId="22BFDF9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Προσέξτε, είναι νομοσχέδια που δεν αφορούν, για παράδειγμα, διατάξεις που τις επιβάλει η τρόικα ή οι θεσμοί και πρέπει να περάσουν μέσα σε ένα εικοσιτετράωρο. Για παράδε</w:t>
      </w:r>
      <w:r>
        <w:rPr>
          <w:rFonts w:eastAsia="Times New Roman" w:cs="Times New Roman"/>
          <w:szCs w:val="24"/>
        </w:rPr>
        <w:t>ιγμα, την προηγούμενη εβδομάδα ψηφίσαμε νομοσχέδιο για τα πνευματικά δικαιώματα και το φέρατε με τη διαδικασία του επείγοντος. Πριν δυο εβδομάδες περάσαμε τον αθλητικό νόμο</w:t>
      </w:r>
      <w:r>
        <w:rPr>
          <w:rFonts w:eastAsia="Times New Roman" w:cs="Times New Roman"/>
          <w:szCs w:val="24"/>
        </w:rPr>
        <w:t xml:space="preserve"> -</w:t>
      </w:r>
      <w:r>
        <w:rPr>
          <w:rFonts w:eastAsia="Times New Roman" w:cs="Times New Roman"/>
          <w:szCs w:val="24"/>
        </w:rPr>
        <w:t>κάποιες διατάξεις του κ. Βασιλειάδη</w:t>
      </w:r>
      <w:r>
        <w:rPr>
          <w:rFonts w:eastAsia="Times New Roman" w:cs="Times New Roman"/>
          <w:szCs w:val="24"/>
        </w:rPr>
        <w:t>-</w:t>
      </w:r>
      <w:r>
        <w:rPr>
          <w:rFonts w:eastAsia="Times New Roman" w:cs="Times New Roman"/>
          <w:szCs w:val="24"/>
        </w:rPr>
        <w:t xml:space="preserve"> πάλι με τη διαδικασία του επείγοντος. </w:t>
      </w:r>
      <w:r>
        <w:rPr>
          <w:rFonts w:eastAsia="Times New Roman" w:cs="Times New Roman"/>
          <w:szCs w:val="24"/>
        </w:rPr>
        <w:lastRenderedPageBreak/>
        <w:t>Είναι κ</w:t>
      </w:r>
      <w:r>
        <w:rPr>
          <w:rFonts w:eastAsia="Times New Roman" w:cs="Times New Roman"/>
          <w:szCs w:val="24"/>
        </w:rPr>
        <w:t>άτι το οποίο σας έχουμε πει κατ’ επανάληψη σε αυτή την Αίθουσα, κάτι το οποίο δυστυχώς</w:t>
      </w:r>
      <w:r>
        <w:rPr>
          <w:rFonts w:eastAsia="Times New Roman" w:cs="Times New Roman"/>
          <w:szCs w:val="24"/>
        </w:rPr>
        <w:t>,</w:t>
      </w:r>
      <w:r>
        <w:rPr>
          <w:rFonts w:eastAsia="Times New Roman" w:cs="Times New Roman"/>
          <w:szCs w:val="24"/>
        </w:rPr>
        <w:t xml:space="preserve"> το κατακρίνατε και </w:t>
      </w:r>
      <w:r>
        <w:rPr>
          <w:rFonts w:eastAsia="Times New Roman" w:cs="Times New Roman"/>
          <w:szCs w:val="24"/>
        </w:rPr>
        <w:t>εσείς,</w:t>
      </w:r>
      <w:r>
        <w:rPr>
          <w:rFonts w:eastAsia="Times New Roman" w:cs="Times New Roman"/>
          <w:szCs w:val="24"/>
        </w:rPr>
        <w:t xml:space="preserve"> όταν ήσασταν στην Αντιπολίτευση και βεβαίως, όταν ήρθατε στην Κυβέρνηση, όχι μόνο το διατηρήσατε, δηλαδή τις κακές πρακτικές των προηγούμενων </w:t>
      </w:r>
      <w:r>
        <w:rPr>
          <w:rFonts w:eastAsia="Times New Roman" w:cs="Times New Roman"/>
          <w:szCs w:val="24"/>
        </w:rPr>
        <w:t xml:space="preserve">ετών, αλλά δυστυχώς έχετε καταστεί ως φορείς και ίσως και πατέρες και μητέρες αυτής της διαδικασίας. </w:t>
      </w:r>
    </w:p>
    <w:p w14:paraId="22BFDF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Πάμε, όμως, και στα αρνητικά. Δυστυχώς, βλέπουμε ένα νομοσχέδιο να κατακλύζεται από τροπολογίες. Δεν αναφέρομαι στις τροπολογίες που κατέθεσαν οι συνάδελφ</w:t>
      </w:r>
      <w:r>
        <w:rPr>
          <w:rFonts w:eastAsia="Times New Roman" w:cs="Times New Roman"/>
          <w:szCs w:val="24"/>
        </w:rPr>
        <w:t>οι από την Αντιπολίτευση, αλλά αν βάλετε τις υπουργικές και τις τροπολογίες</w:t>
      </w:r>
      <w:r>
        <w:rPr>
          <w:rFonts w:eastAsia="Times New Roman" w:cs="Times New Roman"/>
          <w:szCs w:val="24"/>
        </w:rPr>
        <w:t>,</w:t>
      </w:r>
      <w:r>
        <w:rPr>
          <w:rFonts w:eastAsia="Times New Roman" w:cs="Times New Roman"/>
          <w:szCs w:val="24"/>
        </w:rPr>
        <w:t xml:space="preserve"> τις οποίες έφεραν Βουλευτές από την Συμπολίτευση, θα δείτε ότι είναι ένας αριθμός περί τις δεκαπέντε με είκοσι και ενδεχομένως και μέχρι το τέλος της διαδικασίας να δούμε και άλλε</w:t>
      </w:r>
      <w:r>
        <w:rPr>
          <w:rFonts w:eastAsia="Times New Roman" w:cs="Times New Roman"/>
          <w:szCs w:val="24"/>
        </w:rPr>
        <w:t xml:space="preserve">ς. </w:t>
      </w:r>
    </w:p>
    <w:p w14:paraId="22BFDF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αναφέρω ένα περιστατικό, κύριε Υπουργέ, για να καταλάβετε. Ήμουν σε ένα χωριό του Ρεθύμνου το Σαββατοκύριακο και με ρωτάει ένας άνθρωπος</w:t>
      </w:r>
      <w:r>
        <w:rPr>
          <w:rFonts w:eastAsia="Times New Roman" w:cs="Times New Roman"/>
          <w:szCs w:val="24"/>
        </w:rPr>
        <w:t>,</w:t>
      </w:r>
      <w:r>
        <w:rPr>
          <w:rFonts w:eastAsia="Times New Roman" w:cs="Times New Roman"/>
          <w:szCs w:val="24"/>
        </w:rPr>
        <w:t xml:space="preserve"> με πολύ μεγάλη φυσικότητα</w:t>
      </w:r>
      <w:r>
        <w:rPr>
          <w:rFonts w:eastAsia="Times New Roman" w:cs="Times New Roman"/>
          <w:szCs w:val="24"/>
        </w:rPr>
        <w:t>,</w:t>
      </w:r>
      <w:r>
        <w:rPr>
          <w:rFonts w:eastAsia="Times New Roman" w:cs="Times New Roman"/>
          <w:szCs w:val="24"/>
        </w:rPr>
        <w:t xml:space="preserve"> αν θα κάνουμε διακοπές. Και του λέω «δυο-τρεις εβδομάδες ίσως να κλείσει η Βουλή». </w:t>
      </w:r>
      <w:r>
        <w:rPr>
          <w:rFonts w:eastAsia="Times New Roman" w:cs="Times New Roman"/>
          <w:szCs w:val="24"/>
        </w:rPr>
        <w:t xml:space="preserve">Και με ρωτάει με πολύ μεγάλη φυσικότητα «και αν χρειαστεί να περάσετε κάποια τροπολογία;». Προσέξτε, δηλαδή στην μνήμη του λαού έχει αποτυπωθεί ότι δεν νομοθετεί </w:t>
      </w:r>
      <w:r>
        <w:rPr>
          <w:rFonts w:eastAsia="Times New Roman" w:cs="Times New Roman"/>
          <w:szCs w:val="24"/>
        </w:rPr>
        <w:lastRenderedPageBreak/>
        <w:t>η Βουλή, ότι περνάει τροπολογίες. Είναι κάτι</w:t>
      </w:r>
      <w:r>
        <w:rPr>
          <w:rFonts w:eastAsia="Times New Roman" w:cs="Times New Roman"/>
          <w:szCs w:val="24"/>
        </w:rPr>
        <w:t>,</w:t>
      </w:r>
      <w:r>
        <w:rPr>
          <w:rFonts w:eastAsia="Times New Roman" w:cs="Times New Roman"/>
          <w:szCs w:val="24"/>
        </w:rPr>
        <w:t xml:space="preserve"> το οποίο πρέπει να το δούμε όλοι και ίσως είναι </w:t>
      </w:r>
      <w:r>
        <w:rPr>
          <w:rFonts w:eastAsia="Times New Roman" w:cs="Times New Roman"/>
          <w:szCs w:val="24"/>
        </w:rPr>
        <w:t xml:space="preserve">από τα βασικά ζητήματα </w:t>
      </w:r>
      <w:r>
        <w:rPr>
          <w:rFonts w:eastAsia="Times New Roman" w:cs="Times New Roman"/>
          <w:szCs w:val="24"/>
        </w:rPr>
        <w:t>δημοκρατίας</w:t>
      </w:r>
      <w:r>
        <w:rPr>
          <w:rFonts w:eastAsia="Times New Roman" w:cs="Times New Roman"/>
          <w:szCs w:val="24"/>
        </w:rPr>
        <w:t>, δηλαδή το γεγονός ότι πλέον ένα πολύ μεγάλο μέρος του εκλογικού Σώματος, πολίτες Ελληνίδες και Έλληνες έχουν αποτυπώσει ότι η νομοθετική διαδικασία είναι μέσω των τροπολογιών.</w:t>
      </w:r>
    </w:p>
    <w:p w14:paraId="22BFDF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 θα πρέπει ν</w:t>
      </w:r>
      <w:r>
        <w:rPr>
          <w:rFonts w:eastAsia="Times New Roman" w:cs="Times New Roman"/>
          <w:szCs w:val="24"/>
        </w:rPr>
        <w:t xml:space="preserve">α περιγράψω με δυο λόγια αυτό το νομοσχέδιο, ειλικρινά δεν πιστεύω ότι υπάρχουν καλύτερα από τα λόγια του ίδιου του Πρωθυπουργού, τουλάχιστον όπως τα αποτυπώνει ο κ. </w:t>
      </w:r>
      <w:proofErr w:type="spellStart"/>
      <w:r>
        <w:rPr>
          <w:rFonts w:eastAsia="Times New Roman" w:cs="Times New Roman"/>
          <w:szCs w:val="24"/>
        </w:rPr>
        <w:t>Βαρουφάκης</w:t>
      </w:r>
      <w:proofErr w:type="spellEnd"/>
      <w:r>
        <w:rPr>
          <w:rFonts w:eastAsia="Times New Roman" w:cs="Times New Roman"/>
          <w:szCs w:val="24"/>
        </w:rPr>
        <w:t xml:space="preserve"> στο περίφημο βιβλίο του, όπου κάποια στιγμή αναφερόμενος στον κ. Δραγασάκη λέει</w:t>
      </w:r>
      <w:r>
        <w:rPr>
          <w:rFonts w:eastAsia="Times New Roman" w:cs="Times New Roman"/>
          <w:szCs w:val="24"/>
        </w:rPr>
        <w:t xml:space="preserve"> το εξής: «Πρέπει να προχωρήσουμε με δυο τρόπους, έναν δημόσιο και έναν κρυφό. Δηλαδή, να προσεγγίσουμε τους δανειστές με έναν δεξιό τρόπο, ότι είμαστε δηλαδή τα καλά παιδιά και ταυτόχρονα στο παρασκήνιο να ετοιμάζουμε την αντεπίθεσή μας».</w:t>
      </w:r>
    </w:p>
    <w:p w14:paraId="22BFDF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Δυστυχώς, κυρίες</w:t>
      </w:r>
      <w:r>
        <w:rPr>
          <w:rFonts w:eastAsia="Times New Roman" w:cs="Times New Roman"/>
          <w:szCs w:val="24"/>
        </w:rPr>
        <w:t xml:space="preserve"> και κύριοι συνάδελφοι, έτσι κυβερνάτε τα τελευταία δυόμισι χρόνια, δηλαδή με το σύστημα των δυο τρόπων, έναν κρυφό και έναν φανερό. Άλλα λέμε για να ικανοποιήσουμε τον λαό, τους δανειστές, το κεφάλαιο, φίλους και εχθρούς </w:t>
      </w:r>
      <w:r>
        <w:rPr>
          <w:rFonts w:eastAsia="Times New Roman" w:cs="Times New Roman"/>
          <w:szCs w:val="24"/>
        </w:rPr>
        <w:lastRenderedPageBreak/>
        <w:t>και άλλα σχεδιάζουμε υπογείως. Φαν</w:t>
      </w:r>
      <w:r>
        <w:rPr>
          <w:rFonts w:eastAsia="Times New Roman" w:cs="Times New Roman"/>
          <w:szCs w:val="24"/>
        </w:rPr>
        <w:t>ερά, λοιπόν, η χώρα μένει στο ευρώ, αλλά, δυστυχώς, κρυφά με τις διάφορες ενέργειες, οι οποίες γίνονται, τίθεται σε μεγάλη αμφισβήτηση ακόμη και αυτή η κατάκτηση της χώρας μας.</w:t>
      </w:r>
    </w:p>
    <w:p w14:paraId="22BFDF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βεβαίως, εάν είσαι Υπουργός, ανάλογα με το τι πιστεύεις, ακολουθείς τον ένα</w:t>
      </w:r>
      <w:r>
        <w:rPr>
          <w:rFonts w:eastAsia="Times New Roman" w:cs="Times New Roman"/>
          <w:szCs w:val="24"/>
        </w:rPr>
        <w:t>ν ή τον άλλον δρόμο. Βεβαίως, με τον κ. Τσίπρα σε ρόλο τροχονόμου.</w:t>
      </w:r>
    </w:p>
    <w:p w14:paraId="22BFDF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Μέχρι πριν από δυο χρόνια, τα στελέχη του ΣΥΡΙΖΑ μαζεύονταν σαν τις μέλισσες γύρω από τον κ. </w:t>
      </w:r>
      <w:proofErr w:type="spellStart"/>
      <w:r>
        <w:rPr>
          <w:rFonts w:eastAsia="Times New Roman" w:cs="Times New Roman"/>
          <w:szCs w:val="24"/>
        </w:rPr>
        <w:t>Βαρουφάκη</w:t>
      </w:r>
      <w:proofErr w:type="spellEnd"/>
      <w:r>
        <w:rPr>
          <w:rFonts w:eastAsia="Times New Roman" w:cs="Times New Roman"/>
          <w:szCs w:val="24"/>
        </w:rPr>
        <w:t xml:space="preserve"> –τότε Υπουργό Οικονομικών- προκειμένου αυτός να τους μεταλαμπαδεύσει τη σκέψη του και </w:t>
      </w:r>
      <w:r>
        <w:rPr>
          <w:rFonts w:eastAsia="Times New Roman" w:cs="Times New Roman"/>
          <w:szCs w:val="24"/>
        </w:rPr>
        <w:t xml:space="preserve">τη σοφία του. Τώρα ο κ. </w:t>
      </w:r>
      <w:proofErr w:type="spellStart"/>
      <w:r>
        <w:rPr>
          <w:rFonts w:eastAsia="Times New Roman" w:cs="Times New Roman"/>
          <w:szCs w:val="24"/>
        </w:rPr>
        <w:t>Βαρουφάκης</w:t>
      </w:r>
      <w:proofErr w:type="spellEnd"/>
      <w:r>
        <w:rPr>
          <w:rFonts w:eastAsia="Times New Roman" w:cs="Times New Roman"/>
          <w:szCs w:val="24"/>
        </w:rPr>
        <w:t xml:space="preserve"> έχει γίνει γραφικός. Πολλοί μάλιστα κάνετε ότι δεν τον ξέρετε. Το δε σχέδιό του ήταν αδύναμο και αναποτελεσματικό. </w:t>
      </w:r>
    </w:p>
    <w:p w14:paraId="22BFDF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Αλήθεια, αγαπητοί κυρίες και κύριοι συνάδελφοι, ποιο ακριβώς σχέδιο του κ. </w:t>
      </w:r>
      <w:proofErr w:type="spellStart"/>
      <w:r>
        <w:rPr>
          <w:rFonts w:eastAsia="Times New Roman" w:cs="Times New Roman"/>
          <w:szCs w:val="24"/>
        </w:rPr>
        <w:t>Βαρουφάκη</w:t>
      </w:r>
      <w:proofErr w:type="spellEnd"/>
      <w:r>
        <w:rPr>
          <w:rFonts w:eastAsia="Times New Roman" w:cs="Times New Roman"/>
          <w:szCs w:val="24"/>
        </w:rPr>
        <w:t xml:space="preserve"> ήταν αδύναμο και ανα</w:t>
      </w:r>
      <w:r>
        <w:rPr>
          <w:rFonts w:eastAsia="Times New Roman" w:cs="Times New Roman"/>
          <w:szCs w:val="24"/>
        </w:rPr>
        <w:t xml:space="preserve">ποτελεσματικό; Για να επιβιώσουμε εκτός ευρώ; </w:t>
      </w:r>
    </w:p>
    <w:p w14:paraId="22BFDF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σε αυτήν εδώ την Αίθουσα τον Ιούλιο του 2015, μάλιστα απευθυνόμενος στην κ. Γεννηματά, δεν είχε πει ότι το παράλληλο σύστημα πληρωμών του κ. </w:t>
      </w:r>
      <w:proofErr w:type="spellStart"/>
      <w:r>
        <w:rPr>
          <w:rFonts w:eastAsia="Times New Roman" w:cs="Times New Roman"/>
          <w:szCs w:val="24"/>
        </w:rPr>
        <w:t>Βαρουφάκη</w:t>
      </w:r>
      <w:proofErr w:type="spellEnd"/>
      <w:r>
        <w:rPr>
          <w:rFonts w:eastAsia="Times New Roman" w:cs="Times New Roman"/>
          <w:szCs w:val="24"/>
        </w:rPr>
        <w:t xml:space="preserve"> είναι ένα σχέδιο εξαιρετικά χρήσιμο; Καθ’ υπό</w:t>
      </w:r>
      <w:r>
        <w:rPr>
          <w:rFonts w:eastAsia="Times New Roman" w:cs="Times New Roman"/>
          <w:szCs w:val="24"/>
        </w:rPr>
        <w:t xml:space="preserve">δειξη του κ. </w:t>
      </w:r>
      <w:proofErr w:type="spellStart"/>
      <w:r>
        <w:rPr>
          <w:rFonts w:eastAsia="Times New Roman" w:cs="Times New Roman"/>
          <w:szCs w:val="24"/>
        </w:rPr>
        <w:t>Βαρουφάκη</w:t>
      </w:r>
      <w:proofErr w:type="spellEnd"/>
      <w:r>
        <w:rPr>
          <w:rFonts w:eastAsia="Times New Roman" w:cs="Times New Roman"/>
          <w:szCs w:val="24"/>
        </w:rPr>
        <w:t xml:space="preserve"> δεν </w:t>
      </w:r>
      <w:r>
        <w:rPr>
          <w:rFonts w:eastAsia="Times New Roman" w:cs="Times New Roman"/>
          <w:szCs w:val="24"/>
        </w:rPr>
        <w:lastRenderedPageBreak/>
        <w:t xml:space="preserve">υποσχόσασταν εσείς δισεκατομμύρια όσον αφορά το σχέδιο της Θεσσαλονίκης και μάλιστα λέγατε ότι θα βγούμε στις αγορές και θα χορεύουν πεντοζάλη; Ο κ. </w:t>
      </w:r>
      <w:proofErr w:type="spellStart"/>
      <w:r>
        <w:rPr>
          <w:rFonts w:eastAsia="Times New Roman" w:cs="Times New Roman"/>
          <w:szCs w:val="24"/>
        </w:rPr>
        <w:t>Βαρουφάκης</w:t>
      </w:r>
      <w:proofErr w:type="spellEnd"/>
      <w:r>
        <w:rPr>
          <w:rFonts w:eastAsia="Times New Roman" w:cs="Times New Roman"/>
          <w:szCs w:val="24"/>
        </w:rPr>
        <w:t xml:space="preserve"> κατά δήλωση του κ. Τσίπρα δεν ήταν το μεγάλο </w:t>
      </w:r>
      <w:r>
        <w:rPr>
          <w:rFonts w:eastAsia="Times New Roman" w:cs="Times New Roman"/>
          <w:szCs w:val="24"/>
          <w:lang w:val="en-US"/>
        </w:rPr>
        <w:t>asset</w:t>
      </w:r>
      <w:r>
        <w:rPr>
          <w:rFonts w:eastAsia="Times New Roman" w:cs="Times New Roman"/>
          <w:szCs w:val="24"/>
        </w:rPr>
        <w:t xml:space="preserve"> της Κυβέρνησης; Ο </w:t>
      </w:r>
      <w:r>
        <w:rPr>
          <w:rFonts w:eastAsia="Times New Roman" w:cs="Times New Roman"/>
          <w:szCs w:val="24"/>
        </w:rPr>
        <w:t xml:space="preserve">κ. Τσίπρας δεν χαρακτήριζε την έκδοση ομολόγου το 2014 ως στημένη θεατρική παράσταση και πάρτι τοκογλύφων με ένα επιτόκιο το οποίο εάν δει κανείς, όπως είπε ο κ. Βορίδης, τα </w:t>
      </w:r>
      <w:r>
        <w:rPr>
          <w:rFonts w:eastAsia="Times New Roman" w:cs="Times New Roman"/>
          <w:szCs w:val="24"/>
          <w:lang w:val="en-US"/>
        </w:rPr>
        <w:t>spreads</w:t>
      </w:r>
      <w:r>
        <w:rPr>
          <w:rFonts w:eastAsia="Times New Roman" w:cs="Times New Roman"/>
          <w:szCs w:val="24"/>
        </w:rPr>
        <w:t xml:space="preserve"> –το γερμανικό συγκεκριμένα- αυτή τη στιγμή δανειστήκαμε με μεγαλύτερο επιτ</w:t>
      </w:r>
      <w:r>
        <w:rPr>
          <w:rFonts w:eastAsia="Times New Roman" w:cs="Times New Roman"/>
          <w:szCs w:val="24"/>
        </w:rPr>
        <w:t>όκιο απ’ ό,τι δανειστήκαμε το 2014.</w:t>
      </w:r>
    </w:p>
    <w:p w14:paraId="22BFDF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Έρχεται λοιπόν σήμερα η Κυβέρνηση –το είπε και ο κύριος Υπουργός- και πανηγυρίζει ότι βγήκαν στις αγορές και στην ουσία ανταλλάξαμε εκείνα τα τρισκατάρατα ομόλογα του 2014. Βεβαίως, η απάντηση με τη μορφή του νέου αφηγήμ</w:t>
      </w:r>
      <w:r>
        <w:rPr>
          <w:rFonts w:eastAsia="Times New Roman" w:cs="Times New Roman"/>
          <w:szCs w:val="24"/>
        </w:rPr>
        <w:t>ατος σε αυτήν την χονδροειδέστατη εξαπάτηση του ελληνικού λαού είναι ότι ο κ. Τσίπρας κατά δήλωσή του ήταν άπειρος. Ότι δηλαδή δεν είχε αίσθηση του τι αντιμετώπιζε. Και αναρωτιέμαι: Όταν ο κ. Τσίπρας ανέτρεπε την προηγούμενη κυβέρνηση, καταψηφίζοντας για Π</w:t>
      </w:r>
      <w:r>
        <w:rPr>
          <w:rFonts w:eastAsia="Times New Roman" w:cs="Times New Roman"/>
          <w:szCs w:val="24"/>
        </w:rPr>
        <w:t xml:space="preserve">ρόεδρο της Δημοκρατίας, ήταν άπειρος; Όταν έταζε δισεκατομμύρια στο πρόγραμμα της Θεσσαλονίκης, ήταν πάλι άπειρος; Όταν κατηγορούσε τους Βουλευτές και τα κυβερνητικά στελέχη της </w:t>
      </w:r>
      <w:r>
        <w:rPr>
          <w:rFonts w:eastAsia="Times New Roman" w:cs="Times New Roman"/>
          <w:szCs w:val="24"/>
        </w:rPr>
        <w:lastRenderedPageBreak/>
        <w:t>Αντιπολίτευσης και του ΠΑΣΟΚ ως ανθέλληνες και προδότες, ήταν και πάλι άπειρος</w:t>
      </w:r>
      <w:r>
        <w:rPr>
          <w:rFonts w:eastAsia="Times New Roman" w:cs="Times New Roman"/>
          <w:szCs w:val="24"/>
        </w:rPr>
        <w:t xml:space="preserve">; Και τέλος πάντων, τι ακριβώς μας λέει ο κ. Τσίπρας; Ότι πάθαμε ζημία 100 δισεκατομμυρίων, ότι φορτωθήκαμε με δύο επιπλέον μνημόνια, ότι παραδώσαμε την εθνική περιουσία σε ένα </w:t>
      </w:r>
      <w:proofErr w:type="spellStart"/>
      <w:r>
        <w:rPr>
          <w:rFonts w:eastAsia="Times New Roman" w:cs="Times New Roman"/>
          <w:szCs w:val="24"/>
        </w:rPr>
        <w:t>υπερταμείο</w:t>
      </w:r>
      <w:proofErr w:type="spellEnd"/>
      <w:r>
        <w:rPr>
          <w:rFonts w:eastAsia="Times New Roman" w:cs="Times New Roman"/>
          <w:szCs w:val="24"/>
        </w:rPr>
        <w:t xml:space="preserve"> για ενενήντα εννέα χρόνια, επειδή ήταν άπειρος; </w:t>
      </w:r>
    </w:p>
    <w:p w14:paraId="22BFDF9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Ειλικρινά, πραγματι</w:t>
      </w:r>
      <w:r>
        <w:rPr>
          <w:rFonts w:eastAsia="Times New Roman" w:cs="Times New Roman"/>
          <w:szCs w:val="24"/>
        </w:rPr>
        <w:t>κά δεν γνωρίζω ποιος άνθρωπος με στοιχειώδη αυτοσεβασμό που έκανε αυτή</w:t>
      </w:r>
      <w:r>
        <w:rPr>
          <w:rFonts w:eastAsia="Times New Roman" w:cs="Times New Roman"/>
          <w:szCs w:val="24"/>
        </w:rPr>
        <w:t>ν</w:t>
      </w:r>
      <w:r>
        <w:rPr>
          <w:rFonts w:eastAsia="Times New Roman" w:cs="Times New Roman"/>
          <w:szCs w:val="24"/>
        </w:rPr>
        <w:t xml:space="preserve"> τη δήλωση δεν θα παραιτούνταν την επόμενη στιγμή. Αλλά, βεβαίως, η απάντηση είναι έτοιμη. Θα ακούσετε πολλούς –λέει- να μας κατηγορούν ότι είμαστε ψεύτες, αλλά κανέναν ότι είμαστε διεφ</w:t>
      </w:r>
      <w:r>
        <w:rPr>
          <w:rFonts w:eastAsia="Times New Roman" w:cs="Times New Roman"/>
          <w:szCs w:val="24"/>
        </w:rPr>
        <w:t>θαρμένοι και ανήθικοι. Δηλαδή, αν καταλαβαίνω καλά, κυρίες και κύριοι συνάδελφοι, έχουμε φθάσει στο σημείο να λέμε κατά πρόσωπο στον ελληνικό λαό ότι η απατεωνιά, το ψέμα, η εξαπάτηση είναι ηθική στάση. Αυτό δεν λέει ο κ. Τσίπρας στον ελληνικό λαό; Δηλαδή,</w:t>
      </w:r>
      <w:r>
        <w:rPr>
          <w:rFonts w:eastAsia="Times New Roman" w:cs="Times New Roman"/>
          <w:szCs w:val="24"/>
        </w:rPr>
        <w:t xml:space="preserve"> μετά την παραδοχή ότι είχε αυταπάτες, πλέον λέει ότι έχει και κανονικές απάτες. Βεβαίως, είναι μία πάρα πολύ βολική εξήγηση το γεγονός ότι επικαλείται ο κ. Τσίπρας τα λάθη του και την απειρία του. Από τα λάθη, όμως, μαθαίνουμε όλοι. Το δυστύχημα είναι, όμ</w:t>
      </w:r>
      <w:r>
        <w:rPr>
          <w:rFonts w:eastAsia="Times New Roman" w:cs="Times New Roman"/>
          <w:szCs w:val="24"/>
        </w:rPr>
        <w:t xml:space="preserve">ως, ότι εσείς δεν μαθαίνετε και πραγματικά δεν καταλαβαίνετε για </w:t>
      </w:r>
      <w:r>
        <w:rPr>
          <w:rFonts w:eastAsia="Times New Roman" w:cs="Times New Roman"/>
          <w:szCs w:val="24"/>
        </w:rPr>
        <w:lastRenderedPageBreak/>
        <w:t>ποιους λόγους οδηγηθήκαμε στη χρεοκοπία και έρχεστε σήμερα με το παρόν νομοσχέδιο –αυτό το οποίο συζητάμε σήμερα- να αποδείξετε ότι ίσως το μοναδικό πράγμα το οποίο σας ενδιαφέρει είναι ευθύς</w:t>
      </w:r>
      <w:r>
        <w:rPr>
          <w:rFonts w:eastAsia="Times New Roman" w:cs="Times New Roman"/>
          <w:szCs w:val="24"/>
        </w:rPr>
        <w:t xml:space="preserve"> εξαρχής η δημιουργία μιας κρίσιμης εκλογικής μάζας για την παραμονή σας στην εξουσία ή ακόμη καλύτερα για τη διαχείριση της επερχόμενης ήττας σας. </w:t>
      </w:r>
    </w:p>
    <w:p w14:paraId="22BFDF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Υπάρχουν σε αυτό το νομοσχέδιο μια σειρά από χαρακτηριστικές διατάξεις που μαρτυρούν τόσο τις πραγματικές σ</w:t>
      </w:r>
      <w:r>
        <w:rPr>
          <w:rFonts w:eastAsia="Times New Roman" w:cs="Times New Roman"/>
          <w:szCs w:val="24"/>
        </w:rPr>
        <w:t xml:space="preserve">ας προθέσεις, όσο, θα μου επιτρέψετε να πω, και το ηθικό υπόβαθρο αυτών των προθέσεων. Βεβαίως, η κορωνίδα αυτών των διατάξεων, όπως αναφέρθηκε και από τον </w:t>
      </w:r>
      <w:r>
        <w:rPr>
          <w:rFonts w:eastAsia="Times New Roman" w:cs="Times New Roman"/>
          <w:szCs w:val="24"/>
        </w:rPr>
        <w:t>ε</w:t>
      </w:r>
      <w:r>
        <w:rPr>
          <w:rFonts w:eastAsia="Times New Roman" w:cs="Times New Roman"/>
          <w:szCs w:val="24"/>
        </w:rPr>
        <w:t>ισηγητή μας, είναι το άρθρο 100, το οποίο νομίζω ότι συμπυκνώνει όλη τη φιλοσοφία της διακυβέρνησης</w:t>
      </w:r>
      <w:r>
        <w:rPr>
          <w:rFonts w:eastAsia="Times New Roman" w:cs="Times New Roman"/>
          <w:szCs w:val="24"/>
        </w:rPr>
        <w:t xml:space="preserve"> ΣΥΡΙΖΑ και Ανεξαρτήτων Ελλήνων τα τελευταία δυόμισι χρόνια. </w:t>
      </w:r>
    </w:p>
    <w:p w14:paraId="22BFDF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επειδή εμένα μου αρέσουν οι αριθμοί, σήμερα ενεγράφησαν δεκαπέντε άτομα απ’ όλη την Κοινοβουλευτική Ομάδα του ΣΥΡΙΖΑ και των Ανεξαρτήτων Ελλήνων για να υποστηρίξουν το νομοσχέδιό </w:t>
      </w:r>
      <w:r>
        <w:rPr>
          <w:rFonts w:eastAsia="Times New Roman" w:cs="Times New Roman"/>
          <w:szCs w:val="24"/>
        </w:rPr>
        <w:t xml:space="preserve">σας. Μόλις το 15% των Βουλευτών που στηρίζουν την Κυβέρνηση. Αυτό νομίζω ότι λέει κάτι. </w:t>
      </w:r>
    </w:p>
    <w:p w14:paraId="22BFDF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ΕΥΑΓΓΕΛΙΑ (ΒΑΛΙΑ) ΒΑΓΙΩΝΑΚΗ: </w:t>
      </w:r>
      <w:r>
        <w:rPr>
          <w:rFonts w:eastAsia="Times New Roman" w:cs="Times New Roman"/>
          <w:szCs w:val="24"/>
        </w:rPr>
        <w:t>Από εσάς γράφτηκαν δύο μόνο!</w:t>
      </w:r>
    </w:p>
    <w:p w14:paraId="22BFDF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Εσείς στηρίζετε το νομοσχέδιο. Πού είναι οι Βουλευτές, πο</w:t>
      </w:r>
      <w:r>
        <w:rPr>
          <w:rFonts w:eastAsia="Times New Roman" w:cs="Times New Roman"/>
          <w:szCs w:val="24"/>
        </w:rPr>
        <w:t>ύ</w:t>
      </w:r>
      <w:r>
        <w:rPr>
          <w:rFonts w:eastAsia="Times New Roman" w:cs="Times New Roman"/>
          <w:szCs w:val="24"/>
        </w:rPr>
        <w:t xml:space="preserve"> είναι το καλό νομοσχέδιο το οποίο στηρίζετε; Δεκαπέντε άτομα από την Κοινοβουλευτική Ομάδα του ΣΥΡΙΖΑ και κανείς από τους Ανεξάρτητους Έλληνες. </w:t>
      </w:r>
    </w:p>
    <w:p w14:paraId="22BFDF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Υπάρχουν παράλληλα </w:t>
      </w:r>
      <w:r>
        <w:rPr>
          <w:rFonts w:eastAsia="Times New Roman" w:cs="Times New Roman"/>
          <w:szCs w:val="24"/>
        </w:rPr>
        <w:t>ε</w:t>
      </w:r>
      <w:r>
        <w:rPr>
          <w:rFonts w:eastAsia="Times New Roman" w:cs="Times New Roman"/>
          <w:szCs w:val="24"/>
        </w:rPr>
        <w:t>πιτροπές…</w:t>
      </w:r>
    </w:p>
    <w:p w14:paraId="22BFDF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ΑΝΤΩΝΙΟΥ: </w:t>
      </w:r>
      <w:r>
        <w:rPr>
          <w:rFonts w:eastAsia="Times New Roman" w:cs="Times New Roman"/>
          <w:szCs w:val="24"/>
        </w:rPr>
        <w:t xml:space="preserve">Α, φταίμε εμείς που υπάρχουν παράλληλα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p>
    <w:p w14:paraId="22BFDF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Σας παρακαλώ, σταματήστε για να συνεχίσει ο ομιλητής. </w:t>
      </w:r>
    </w:p>
    <w:p w14:paraId="22BFDF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ΚΕΦΑΛΟΓΙΑΝΝΗΣ: </w:t>
      </w:r>
      <w:r>
        <w:rPr>
          <w:rFonts w:eastAsia="Times New Roman" w:cs="Times New Roman"/>
          <w:szCs w:val="24"/>
        </w:rPr>
        <w:t xml:space="preserve">Καταλαβαίνω ότι είναι δυσάρεστα αυτά που ακούτε, αλλά είναι η πραγματικότητα. </w:t>
      </w:r>
    </w:p>
    <w:p w14:paraId="22BFDFA3"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Επανέρχομαι στο άρθρο 100. Τι κάνετε, λοιπόν, με το συγκεκριμένο </w:t>
      </w:r>
      <w:r>
        <w:rPr>
          <w:rFonts w:eastAsia="Times New Roman"/>
          <w:szCs w:val="24"/>
        </w:rPr>
        <w:t>άρθρο; Στη</w:t>
      </w:r>
      <w:r>
        <w:rPr>
          <w:rFonts w:eastAsia="Times New Roman"/>
          <w:szCs w:val="24"/>
        </w:rPr>
        <w:t>ν</w:t>
      </w:r>
      <w:r>
        <w:rPr>
          <w:rFonts w:eastAsia="Times New Roman"/>
          <w:szCs w:val="24"/>
        </w:rPr>
        <w:t xml:space="preserve"> ουσία παύετε οριστικά τις πειθαρχικές και ποινικές διώξεις, οι οποίες ασκήθηκαν βάσει του ν.4093/2012 κατά δημοτικών υπαλλήλων και αιρετών των ΟΤΑ</w:t>
      </w:r>
      <w:r>
        <w:rPr>
          <w:rFonts w:eastAsia="Times New Roman"/>
          <w:szCs w:val="24"/>
        </w:rPr>
        <w:t>,</w:t>
      </w:r>
      <w:r>
        <w:rPr>
          <w:rFonts w:eastAsia="Times New Roman"/>
          <w:szCs w:val="24"/>
        </w:rPr>
        <w:t xml:space="preserve"> οι οποίοι δεν παρέδωσαν στοιχεία για τους εργαζόμενους στους ΟΤΑ στο Υπουργείο Διοικητικής Μεταρ</w:t>
      </w:r>
      <w:r>
        <w:rPr>
          <w:rFonts w:eastAsia="Times New Roman"/>
          <w:szCs w:val="24"/>
        </w:rPr>
        <w:t xml:space="preserve">ρύθμισης. </w:t>
      </w:r>
    </w:p>
    <w:p w14:paraId="22BFDFA4"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Δηλαδή, στην ουσία, κύριε Υπουργέ, οδηγείτε το </w:t>
      </w:r>
      <w:r>
        <w:rPr>
          <w:rFonts w:eastAsia="Times New Roman"/>
          <w:szCs w:val="24"/>
        </w:rPr>
        <w:t>δ</w:t>
      </w:r>
      <w:r>
        <w:rPr>
          <w:rFonts w:eastAsia="Times New Roman"/>
          <w:szCs w:val="24"/>
        </w:rPr>
        <w:t>ημόσιο σε μία γενική απείθεια, την οποία μάλιστα φροντίζετε να την βραβεύσετε και ηθικά, καθώς στην αιτιολογική έκθεση λέτε ότι οι πράξεις αυτών οι οποίοι δεν έστειλαν τα στοιχεία δεν ενέχουν ηθική</w:t>
      </w:r>
      <w:r>
        <w:rPr>
          <w:rFonts w:eastAsia="Times New Roman"/>
          <w:szCs w:val="24"/>
        </w:rPr>
        <w:t xml:space="preserve"> και κοινωνική απαξία. Και ερωτώ: Αυτό είναι το λεγόμενο ηθικό πλεονέκτημα της Αριστεράς; </w:t>
      </w:r>
    </w:p>
    <w:p w14:paraId="22BFDFA5" w14:textId="77777777" w:rsidR="007336A6" w:rsidRDefault="002D1229">
      <w:pPr>
        <w:spacing w:line="600" w:lineRule="auto"/>
        <w:ind w:firstLine="720"/>
        <w:contextualSpacing/>
        <w:jc w:val="both"/>
        <w:rPr>
          <w:rFonts w:eastAsia="Times New Roman"/>
          <w:szCs w:val="24"/>
        </w:rPr>
      </w:pPr>
      <w:r>
        <w:rPr>
          <w:rFonts w:eastAsia="Times New Roman"/>
          <w:szCs w:val="24"/>
        </w:rPr>
        <w:t>Δηλαδή, η απείθεια προς τον νόμο δεν ενέχει καμία ηθική και κοινωνική απαξία; Προσέξτε, ένας νόμος του ελληνικού κράτους –δεν λέω αν είναι σωστός ή λάθος- δεν κατέπε</w:t>
      </w:r>
      <w:r>
        <w:rPr>
          <w:rFonts w:eastAsia="Times New Roman"/>
          <w:szCs w:val="24"/>
        </w:rPr>
        <w:t xml:space="preserve">σε ως αντισυνταγματικός για να κάνουμε άλλη συζήτηση. Είναι ενεργός νόμος. Κι έρχεστε σήμερα και τους λέτε ότι αυτό δεν ενέχει ηθική και κοινωνική απαξία. </w:t>
      </w:r>
    </w:p>
    <w:p w14:paraId="22BFDFA6" w14:textId="77777777" w:rsidR="007336A6" w:rsidRDefault="002D1229">
      <w:pPr>
        <w:spacing w:line="600" w:lineRule="auto"/>
        <w:ind w:firstLine="720"/>
        <w:contextualSpacing/>
        <w:jc w:val="both"/>
        <w:rPr>
          <w:rFonts w:eastAsia="Times New Roman"/>
          <w:szCs w:val="24"/>
        </w:rPr>
      </w:pPr>
      <w:r>
        <w:rPr>
          <w:rFonts w:eastAsia="Times New Roman"/>
          <w:szCs w:val="24"/>
        </w:rPr>
        <w:t>Εγώ, μάλιστα, έχω να σας προτείνω κάτι. Πώς θα σας φαινόταν αν ήταν η Νέα Δημοκρατία στην εξουσία κα</w:t>
      </w:r>
      <w:r>
        <w:rPr>
          <w:rFonts w:eastAsia="Times New Roman"/>
          <w:szCs w:val="24"/>
        </w:rPr>
        <w:t>ι ερχόταν, για παράδειγμα, στο άρθρο 41 αυτού του νομοσχεδίου και έλεγε ότι καταργεί τις ποινικές διώξεις -για να ξέρουν οι κύριοι συνάδελφοι- όσον αφορά τη δυνατότητα και την υποχρέωση των δήμων να στέλνουν τις οικονομικές του καταστάσεις, δηλαδή αν οι δή</w:t>
      </w:r>
      <w:r>
        <w:rPr>
          <w:rFonts w:eastAsia="Times New Roman"/>
          <w:szCs w:val="24"/>
        </w:rPr>
        <w:t xml:space="preserve">μοι δεν τις στείλουν. Δηλαδή, θα έρθει μία νέα κυβέρνηση και θα πει ότι σε περίπτωση που οι δήμοι δεν στείλουν τότε τις οικονομικές </w:t>
      </w:r>
      <w:r>
        <w:rPr>
          <w:rFonts w:eastAsia="Times New Roman"/>
          <w:szCs w:val="24"/>
        </w:rPr>
        <w:lastRenderedPageBreak/>
        <w:t xml:space="preserve">τους καταστάσεις, πάλι τους αίρω το αξιόποινο, πάλι καταργώ και παύω τις ποινικές διώξεις; Ξέρετε τι θα ερχόσασταν να πείτε </w:t>
      </w:r>
      <w:r>
        <w:rPr>
          <w:rFonts w:eastAsia="Times New Roman"/>
          <w:szCs w:val="24"/>
        </w:rPr>
        <w:t>τότε; Θα λέγατε τρία επίθετα. Θα λέγατε ότι αυτή είναι μία επικίνδυνη, μία ανήθικη και μία ρουσφετολογική διάταξη. Κι όμως, αυτό ακριβώς κάνετε με το άρθρο 100.</w:t>
      </w:r>
    </w:p>
    <w:p w14:paraId="22BFDFA7" w14:textId="77777777" w:rsidR="007336A6" w:rsidRDefault="002D1229">
      <w:pPr>
        <w:spacing w:line="600" w:lineRule="auto"/>
        <w:ind w:firstLine="720"/>
        <w:contextualSpacing/>
        <w:jc w:val="both"/>
        <w:rPr>
          <w:rFonts w:eastAsia="Times New Roman"/>
          <w:szCs w:val="24"/>
        </w:rPr>
      </w:pPr>
      <w:r>
        <w:rPr>
          <w:rFonts w:eastAsia="Times New Roman"/>
          <w:szCs w:val="24"/>
        </w:rPr>
        <w:t>Δυστυχώς, όμως, δεν σταματάτε εκεί. Έρχεται χθες το βράδυ η Επιστημονική Επιτροπή της Βουλής κα</w:t>
      </w:r>
      <w:r>
        <w:rPr>
          <w:rFonts w:eastAsia="Times New Roman"/>
          <w:szCs w:val="24"/>
        </w:rPr>
        <w:t xml:space="preserve">ι σας λέει ότι από τη στιγμή που υπάρχουν εκκρεμείς ποινικές διώξεις, τις οποίες, βεβαίως, εσείς νομοθετείτε ως μη γενόμενες, παρεμβαίνετε στην άσκηση της δικαστικής λειτουργίας, θίγοντας μάλιστα τη διάκριση των εξουσιών, κατά το άρθρο 26 του Συντάγματος. </w:t>
      </w:r>
    </w:p>
    <w:p w14:paraId="22BFDFA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Κι αναρωτιέμαι αν πραγματικά αυτό είχε στον νου του ο κ. Τσίπρας, όταν απαντούσε στον κ. Σακελλαρίου ότι υπάρχει πρόβλημα, όταν η </w:t>
      </w:r>
      <w:r>
        <w:rPr>
          <w:rFonts w:eastAsia="Times New Roman"/>
          <w:szCs w:val="24"/>
        </w:rPr>
        <w:t>δ</w:t>
      </w:r>
      <w:r>
        <w:rPr>
          <w:rFonts w:eastAsia="Times New Roman"/>
          <w:szCs w:val="24"/>
        </w:rPr>
        <w:t>ικαιοσύνη παρεμβαίνει στην πολιτική, αν, δηλαδή, αυτό είχε στον νου της η Κυβέρνηση, όταν μιλούσε για υπέρβαση των ορίων από</w:t>
      </w:r>
      <w:r>
        <w:rPr>
          <w:rFonts w:eastAsia="Times New Roman"/>
          <w:szCs w:val="24"/>
        </w:rPr>
        <w:t xml:space="preserve"> τη </w:t>
      </w:r>
      <w:r>
        <w:rPr>
          <w:rFonts w:eastAsia="Times New Roman"/>
          <w:szCs w:val="24"/>
        </w:rPr>
        <w:t>δ</w:t>
      </w:r>
      <w:r>
        <w:rPr>
          <w:rFonts w:eastAsia="Times New Roman"/>
          <w:szCs w:val="24"/>
        </w:rPr>
        <w:t xml:space="preserve">ικαιοσύνη. </w:t>
      </w:r>
    </w:p>
    <w:p w14:paraId="22BFDFA9"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Το άρθρο 100, όμως, κυρίες και κύριοι συνάδελφοι, είναι μόνο η κορυφή του παγόβουνου. Υπάρχουν πολλές εξωφρενικές πτυχές αυτού του νομοσχεδίου, αλλά λόγω χρόνου θα περιοριστώ μόνο σε μία. </w:t>
      </w:r>
    </w:p>
    <w:p w14:paraId="22BFDFA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Η πρώτη αφορά -το ανέφερε και ο εισηγητής μας στα </w:t>
      </w:r>
      <w:r>
        <w:rPr>
          <w:rFonts w:eastAsia="Times New Roman"/>
          <w:szCs w:val="24"/>
        </w:rPr>
        <w:t>άρθρα 80-82- την απόπειρα μαζικών διορισμών. Κοιτάξτε, όμως, πώς συνδέεται με το προηγούμενο ζήτημα. Αν γνωρίζετε πραγματικά τι ανάγκες είχαν οι δήμοι, δηλαδή, αν επιμένετε στο αυτονόητο ότι οι ΟΤΑ δεν αποστέλλουν στοιχεία με τους εργαζόμενους σε αυτές τις</w:t>
      </w:r>
      <w:r>
        <w:rPr>
          <w:rFonts w:eastAsia="Times New Roman"/>
          <w:szCs w:val="24"/>
        </w:rPr>
        <w:t xml:space="preserve"> θέσεις και υφίστανται κυρώσεις, αν γνωρίζετε πραγματικά ποιοι εργάζονται σε τι θέσεις και με ποια προσόντα, τότε ενδεχομένως θα μπορούσατε να ακολουθήσετε ένα ορθολογικό πλάνο προσλήψεων και να βοηθήσετε πραγματικά τους δήμους να καλύψουν τις ανάγκες τους</w:t>
      </w:r>
      <w:r>
        <w:rPr>
          <w:rFonts w:eastAsia="Times New Roman"/>
          <w:szCs w:val="24"/>
        </w:rPr>
        <w:t xml:space="preserve">. </w:t>
      </w:r>
    </w:p>
    <w:p w14:paraId="22BFDFAB"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Προφανώς, όμως, αυτό αποτελεί λεπτομέρεια το ότι είναι παντελώς άγνωστα πόσα άτομα αφορούν οι συγκεκριμένες διατάξεις. Είναι ίσως λεπτομέρεια για εσάς ότι κενές οργανικές θέσεις είναι ελάχιστες. </w:t>
      </w:r>
      <w:r>
        <w:rPr>
          <w:rFonts w:eastAsia="Times New Roman"/>
          <w:szCs w:val="24"/>
        </w:rPr>
        <w:t>Ί</w:t>
      </w:r>
      <w:r>
        <w:rPr>
          <w:rFonts w:eastAsia="Times New Roman"/>
          <w:szCs w:val="24"/>
        </w:rPr>
        <w:t>σως αποτελεί λεπτομέρεια ότι πολλά από αυτά τα πρόσωπα δε</w:t>
      </w:r>
      <w:r>
        <w:rPr>
          <w:rFonts w:eastAsia="Times New Roman"/>
          <w:szCs w:val="24"/>
        </w:rPr>
        <w:t xml:space="preserve">ν διαθέτουν τα προσόντα για το έργο που καλούνται να επιτελέσουν. Και βεβαίως, αποτελεί λεπτομέρεια το ότι δεν γνωρίζουμε πόσο θα κοστίσουν αυτές οι προσλήψεις. </w:t>
      </w:r>
    </w:p>
    <w:p w14:paraId="22BFDFAC" w14:textId="77777777" w:rsidR="007336A6" w:rsidRDefault="002D1229">
      <w:pPr>
        <w:spacing w:line="600" w:lineRule="auto"/>
        <w:ind w:firstLine="720"/>
        <w:contextualSpacing/>
        <w:jc w:val="both"/>
        <w:rPr>
          <w:rFonts w:eastAsia="Times New Roman"/>
          <w:szCs w:val="24"/>
        </w:rPr>
      </w:pPr>
      <w:r>
        <w:rPr>
          <w:rFonts w:eastAsia="Times New Roman"/>
          <w:szCs w:val="24"/>
        </w:rPr>
        <w:t>Σημασία για εσάς, δυστυχώς, έχει να δείξετε το αριστερό πρόσωπο της διακυβέρνησής σας. Κι αν α</w:t>
      </w:r>
      <w:r>
        <w:rPr>
          <w:rFonts w:eastAsia="Times New Roman"/>
          <w:szCs w:val="24"/>
        </w:rPr>
        <w:t xml:space="preserve">υτές δεν μπορούν να υλοποιηθούν, θα φταίνε για άλλη μια φορά οι δανειστές. </w:t>
      </w:r>
    </w:p>
    <w:p w14:paraId="22BFDFAD"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Εκείνο, όμως, που πραγματικά θεωρώ ότι η Κυβέρνηση το πήγε μέχρι τέλους, ήταν στη διάταξη την οποία έφερε η κ. </w:t>
      </w:r>
      <w:proofErr w:type="spellStart"/>
      <w:r>
        <w:rPr>
          <w:rFonts w:eastAsia="Times New Roman"/>
          <w:szCs w:val="24"/>
        </w:rPr>
        <w:t>Γεροβασίλη</w:t>
      </w:r>
      <w:proofErr w:type="spellEnd"/>
      <w:r>
        <w:rPr>
          <w:rFonts w:eastAsia="Times New Roman"/>
          <w:szCs w:val="24"/>
        </w:rPr>
        <w:t>. Δηλαδή, νεκρανασταίνει διαγωνισμό του ΑΣΕΠ του 1998, είκο</w:t>
      </w:r>
      <w:r>
        <w:rPr>
          <w:rFonts w:eastAsia="Times New Roman"/>
          <w:szCs w:val="24"/>
        </w:rPr>
        <w:t>σι χρόνια μετά, για προσωποπαγείς θέσεις και τους επαναφέρει μέσα από τις διατάξεις τις οποίες προτείνετε. Αναφερθήκαμε στα άρθρα 80-82 για διαγωνισμούς του 2009 και είδα να υπάρχει μία αναστάτωση. Εσείς το πήγατε πιο πίσω, στο 1998, είκοσι χρόνια μετά. Πρ</w:t>
      </w:r>
      <w:r>
        <w:rPr>
          <w:rFonts w:eastAsia="Times New Roman"/>
          <w:szCs w:val="24"/>
        </w:rPr>
        <w:t>αγματικά, επαναφέρετε έναν διαγωνισμό του ΑΣΕΠ, που, όπως πολύ καλά σας είπε ο κ. Βορίδης, ενώ κανονικά έχει ισχύ μόνο για δύο χρόνια, εσείς το κάνετε είκοσι χρόνια μετά και το επαναφέρετε. Δηλαδή, αυτό είναι το μήνυμα που θέλετε να περάσετε; Αυτό είναι το</w:t>
      </w:r>
      <w:r>
        <w:rPr>
          <w:rFonts w:eastAsia="Times New Roman"/>
          <w:szCs w:val="24"/>
        </w:rPr>
        <w:t xml:space="preserve"> μήνυμα της δικής σας διακυβέρνησης; </w:t>
      </w:r>
    </w:p>
    <w:p w14:paraId="22BFDFAE" w14:textId="77777777" w:rsidR="007336A6" w:rsidRDefault="002D1229">
      <w:pPr>
        <w:spacing w:line="600" w:lineRule="auto"/>
        <w:ind w:firstLine="720"/>
        <w:contextualSpacing/>
        <w:jc w:val="both"/>
        <w:rPr>
          <w:rFonts w:eastAsia="Times New Roman"/>
          <w:szCs w:val="24"/>
        </w:rPr>
      </w:pPr>
      <w:r>
        <w:rPr>
          <w:rFonts w:eastAsia="Times New Roman"/>
          <w:szCs w:val="24"/>
        </w:rPr>
        <w:t>Κυρίες και κύριοι συνάδελφοι, η κυβερνητική Πλειοψηφία διατείνεται ότι έχει την κοινωνία με το μέρος της στο νομοσχέδιο. Στην πραγματικότητα, βέβαια, η κοινωνία, δηλαδή ο Έλληνας φορολογούμενος, είναι ο μεγάλος απών κα</w:t>
      </w:r>
      <w:r>
        <w:rPr>
          <w:rFonts w:eastAsia="Times New Roman"/>
          <w:szCs w:val="24"/>
        </w:rPr>
        <w:t>τά τη συζήτησης αυτού το νομοσχεδίου. Τους δε φορείς που επικαλέστηκαν και κάποιοι συνάδελφοι της Συμπολίτευσης καλό είναι ν</w:t>
      </w:r>
      <w:r>
        <w:rPr>
          <w:rFonts w:eastAsia="Times New Roman"/>
          <w:szCs w:val="24"/>
        </w:rPr>
        <w:t>α</w:t>
      </w:r>
      <w:r>
        <w:rPr>
          <w:rFonts w:eastAsia="Times New Roman"/>
          <w:szCs w:val="24"/>
        </w:rPr>
        <w:t xml:space="preserve"> τους αφήνουμε στην άκρη, γιατί τους επικαλείστε </w:t>
      </w:r>
      <w:proofErr w:type="spellStart"/>
      <w:r>
        <w:rPr>
          <w:rFonts w:eastAsia="Times New Roman"/>
          <w:szCs w:val="24"/>
        </w:rPr>
        <w:t>αλά</w:t>
      </w:r>
      <w:proofErr w:type="spellEnd"/>
      <w:r>
        <w:rPr>
          <w:rFonts w:eastAsia="Times New Roman"/>
          <w:szCs w:val="24"/>
        </w:rPr>
        <w:t xml:space="preserve"> καρτ</w:t>
      </w:r>
      <w:r>
        <w:rPr>
          <w:rFonts w:eastAsia="Times New Roman"/>
          <w:szCs w:val="24"/>
        </w:rPr>
        <w:t>.</w:t>
      </w:r>
    </w:p>
    <w:p w14:paraId="22BFDFAF"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Να θυμίσω ότι στο νομοσχέδιο για τα πνευματικά δικαιώματα όλοι οι φορείς</w:t>
      </w:r>
      <w:r>
        <w:rPr>
          <w:rFonts w:eastAsia="Times New Roman"/>
          <w:szCs w:val="24"/>
        </w:rPr>
        <w:t xml:space="preserve"> που ήρθαν και κατέθεσαν ήταν απέναντι. Στο νομοσχέδιο τώρα που είναι για την παιδεία, οι πρυτάνεις είναι απέναντι. Στο νομοσχέδιο το οποίο, επίσης, συζητάτε για τον διαφημιστικό χρόνο, οι φορείς είναι απέναντι. Δηλαδή, στη μία περίπτωση είναι καλοί οι φορ</w:t>
      </w:r>
      <w:r>
        <w:rPr>
          <w:rFonts w:eastAsia="Times New Roman"/>
          <w:szCs w:val="24"/>
        </w:rPr>
        <w:t xml:space="preserve">είς και στην άλλη είναι κακοί;        </w:t>
      </w:r>
    </w:p>
    <w:p w14:paraId="22BFDF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στο μεν νομοσχέδιο για την παιδεία γυρνάτε τη χώρα πολύ πίσω, πέρα και από τη δεκαετία του </w:t>
      </w:r>
      <w:r>
        <w:rPr>
          <w:rFonts w:eastAsia="Times New Roman" w:cs="Times New Roman"/>
          <w:szCs w:val="24"/>
        </w:rPr>
        <w:t>΄</w:t>
      </w:r>
      <w:r>
        <w:rPr>
          <w:rFonts w:eastAsia="Times New Roman" w:cs="Times New Roman"/>
          <w:szCs w:val="24"/>
        </w:rPr>
        <w:t xml:space="preserve">80. Για το δε νομοσχέδιο που αφορά τον διαφημιστικό χρόνο, δυστυχώς, καταργείτε βασικές διατάξεις, ακόμα και του Αστικού Κώδικα, για τις ατομικές ελευθερίες και την ελευθερία των συμβάσεων. </w:t>
      </w:r>
    </w:p>
    <w:p w14:paraId="22BFDF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αλήθεια είναι –και κλείνω με αυτό, κύριε Πρόεδρε- ότι τα νομοσχέδια όπως είναι για τους ΟΤΑ, όπως είναι για την παιδεία και για τα μέσα μαζικής ενημέρωσης, θα πάνε στον λαό, όταν γίνουν εκλογές. Θα πάμε κι εμείς, και ως Κυβέρνηση και ως Αντιπολίτευση, να</w:t>
      </w:r>
      <w:r>
        <w:rPr>
          <w:rFonts w:eastAsia="Times New Roman" w:cs="Times New Roman"/>
          <w:szCs w:val="24"/>
        </w:rPr>
        <w:t xml:space="preserve"> διεκδικήσουμε, βεβαίως, την κρίση του ελληνικού λαού. Προφανώς, και οι δυο μας, κύριε Υπουργέ, θα έχουμε σημαία μας και το άρθρο 100 και το άρθρο 45 και το άρθρο 80. Τότε, όμως, πρέπει πραγματικά να δούμε ποιος έχει με το μέρος του τον λαό και ποιος δεν τ</w:t>
      </w:r>
      <w:r>
        <w:rPr>
          <w:rFonts w:eastAsia="Times New Roman" w:cs="Times New Roman"/>
          <w:szCs w:val="24"/>
        </w:rPr>
        <w:t xml:space="preserve">ον έχει. </w:t>
      </w:r>
    </w:p>
    <w:p w14:paraId="22BFDF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πολύ. </w:t>
      </w:r>
    </w:p>
    <w:p w14:paraId="22BFDFB3"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BFDF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w:t>
      </w:r>
      <w:r>
        <w:rPr>
          <w:rFonts w:eastAsia="Times New Roman" w:cs="Times New Roman"/>
          <w:b/>
          <w:szCs w:val="24"/>
        </w:rPr>
        <w:t>Σ</w:t>
      </w:r>
      <w:r>
        <w:rPr>
          <w:rFonts w:eastAsia="Times New Roman" w:cs="Times New Roman"/>
          <w:b/>
          <w:szCs w:val="24"/>
        </w:rPr>
        <w:t>πυρίδων</w:t>
      </w:r>
      <w:r>
        <w:rPr>
          <w:rFonts w:eastAsia="Times New Roman" w:cs="Times New Roman"/>
          <w:b/>
          <w:szCs w:val="24"/>
        </w:rPr>
        <w:t xml:space="preserve"> Λ</w:t>
      </w:r>
      <w:r>
        <w:rPr>
          <w:rFonts w:eastAsia="Times New Roman" w:cs="Times New Roman"/>
          <w:b/>
          <w:szCs w:val="24"/>
        </w:rPr>
        <w:t>υκούδης</w:t>
      </w:r>
      <w:r>
        <w:rPr>
          <w:rFonts w:eastAsia="Times New Roman" w:cs="Times New Roman"/>
          <w:b/>
          <w:szCs w:val="24"/>
        </w:rPr>
        <w:t xml:space="preserve">): </w:t>
      </w:r>
      <w:r>
        <w:rPr>
          <w:rFonts w:eastAsia="Times New Roman" w:cs="Times New Roman"/>
          <w:szCs w:val="24"/>
        </w:rPr>
        <w:t xml:space="preserve">Ευχαριστώ, κύριε συνάδελφε. </w:t>
      </w:r>
    </w:p>
    <w:p w14:paraId="22BFDF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συνάδελφος κ. Γεώργιος Παπαηλιού από τον ΣΥΡΙΖΑ για επτά λεπτά. </w:t>
      </w:r>
    </w:p>
    <w:p w14:paraId="22BFDF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Ευχαριστώ, κύ</w:t>
      </w:r>
      <w:r>
        <w:rPr>
          <w:rFonts w:eastAsia="Times New Roman" w:cs="Times New Roman"/>
          <w:szCs w:val="24"/>
        </w:rPr>
        <w:t xml:space="preserve">ριε Πρόεδρε. </w:t>
      </w:r>
    </w:p>
    <w:p w14:paraId="22BFDF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τα κόμματα της Αντιπολίτευσης, ιδίως η Νέα Δημοκρατία και το ΠΑΣΟΚ, βρίσκονται σε κατάσταση αμηχανίας μετά τη διάψευση και του τελευταίου </w:t>
      </w:r>
      <w:proofErr w:type="spellStart"/>
      <w:r>
        <w:rPr>
          <w:rFonts w:eastAsia="Times New Roman" w:cs="Times New Roman"/>
          <w:szCs w:val="24"/>
        </w:rPr>
        <w:t>καταστροφολογικού</w:t>
      </w:r>
      <w:proofErr w:type="spellEnd"/>
      <w:r>
        <w:rPr>
          <w:rFonts w:eastAsia="Times New Roman" w:cs="Times New Roman"/>
          <w:szCs w:val="24"/>
        </w:rPr>
        <w:t xml:space="preserve"> αφηγήματός τους. Έτσι, και κατά τη συζήτηση του υπό κρίσ</w:t>
      </w:r>
      <w:r>
        <w:rPr>
          <w:rFonts w:eastAsia="Times New Roman" w:cs="Times New Roman"/>
          <w:szCs w:val="24"/>
        </w:rPr>
        <w:t xml:space="preserve">η νομοσχεδίου, όπως και στα περισσότερα προηγούμενα, επαναλαμβάνουν </w:t>
      </w:r>
      <w:r>
        <w:rPr>
          <w:rFonts w:eastAsia="Times New Roman" w:cs="Times New Roman"/>
          <w:szCs w:val="24"/>
        </w:rPr>
        <w:t>«</w:t>
      </w:r>
      <w:r>
        <w:rPr>
          <w:rFonts w:eastAsia="Times New Roman" w:cs="Times New Roman"/>
          <w:szCs w:val="24"/>
        </w:rPr>
        <w:t>το ίδιο τροπάρι το γνωστό</w:t>
      </w:r>
      <w:r>
        <w:rPr>
          <w:rFonts w:eastAsia="Times New Roman" w:cs="Times New Roman"/>
          <w:szCs w:val="24"/>
        </w:rPr>
        <w:t>»</w:t>
      </w:r>
      <w:r>
        <w:rPr>
          <w:rFonts w:eastAsia="Times New Roman" w:cs="Times New Roman"/>
          <w:szCs w:val="24"/>
        </w:rPr>
        <w:t xml:space="preserve">, ότι δηλαδή το υπό κρίση νομοσχέδιο δεν έχει αρχή, κεντρική ιδέα, αλλά ότι πρόκειται για ένα συνονθύλευμα, έναν ερανισμό ρουσφετολογικών διατάξεων. </w:t>
      </w:r>
    </w:p>
    <w:p w14:paraId="22BFDFB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επισημαν</w:t>
      </w:r>
      <w:r>
        <w:rPr>
          <w:rFonts w:eastAsia="Times New Roman" w:cs="Times New Roman"/>
          <w:szCs w:val="24"/>
        </w:rPr>
        <w:t>θεί ότι κατά την παρούσα περίοδο</w:t>
      </w:r>
      <w:r>
        <w:rPr>
          <w:rFonts w:eastAsia="Times New Roman" w:cs="Times New Roman"/>
          <w:szCs w:val="24"/>
        </w:rPr>
        <w:t>,</w:t>
      </w:r>
      <w:r>
        <w:rPr>
          <w:rFonts w:eastAsia="Times New Roman" w:cs="Times New Roman"/>
          <w:szCs w:val="24"/>
        </w:rPr>
        <w:t xml:space="preserve"> η καθημερινότητα </w:t>
      </w:r>
      <w:r>
        <w:rPr>
          <w:rFonts w:eastAsia="Times New Roman" w:cs="Times New Roman"/>
          <w:szCs w:val="24"/>
        </w:rPr>
        <w:t>«</w:t>
      </w:r>
      <w:r>
        <w:rPr>
          <w:rFonts w:eastAsia="Times New Roman" w:cs="Times New Roman"/>
          <w:szCs w:val="24"/>
        </w:rPr>
        <w:t>τρέχει</w:t>
      </w:r>
      <w:r>
        <w:rPr>
          <w:rFonts w:eastAsia="Times New Roman" w:cs="Times New Roman"/>
          <w:szCs w:val="24"/>
        </w:rPr>
        <w:t>»</w:t>
      </w:r>
      <w:r>
        <w:rPr>
          <w:rFonts w:eastAsia="Times New Roman" w:cs="Times New Roman"/>
          <w:szCs w:val="24"/>
        </w:rPr>
        <w:t xml:space="preserve"> με ρυθμούς που επιβάλλουν συνεχείς νομοθε</w:t>
      </w:r>
      <w:r>
        <w:rPr>
          <w:rFonts w:eastAsia="Times New Roman" w:cs="Times New Roman"/>
          <w:szCs w:val="24"/>
        </w:rPr>
        <w:lastRenderedPageBreak/>
        <w:t xml:space="preserve">τικές και άλλου είδους παρεμβάσεις. Αυτό όχι μόνο λόγο της </w:t>
      </w:r>
      <w:proofErr w:type="spellStart"/>
      <w:r>
        <w:rPr>
          <w:rFonts w:eastAsia="Times New Roman" w:cs="Times New Roman"/>
          <w:szCs w:val="24"/>
        </w:rPr>
        <w:t>μνημονιακής</w:t>
      </w:r>
      <w:proofErr w:type="spellEnd"/>
      <w:r>
        <w:rPr>
          <w:rFonts w:eastAsia="Times New Roman" w:cs="Times New Roman"/>
          <w:szCs w:val="24"/>
        </w:rPr>
        <w:t xml:space="preserve"> περιόδου που διανύουμε, αλλά και γενικότερα λόγω της καθημερινής πολύπλοκης καθημερι</w:t>
      </w:r>
      <w:r>
        <w:rPr>
          <w:rFonts w:eastAsia="Times New Roman" w:cs="Times New Roman"/>
          <w:szCs w:val="24"/>
        </w:rPr>
        <w:t xml:space="preserve">νότητας και των καθημερινά ανακυπτόντων προβλημάτων που χρειάζονται άμεση κι επείγουσα αντιμετώπιση. </w:t>
      </w:r>
    </w:p>
    <w:p w14:paraId="22BFDF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αμηχανία ιδίως της Αξιωματικής Αντιπολίτευσης επιτείνεται και από το γεγονός ότι, όπως προκύπτει από τη θέση της στην αρμόδια </w:t>
      </w:r>
      <w:r>
        <w:rPr>
          <w:rFonts w:eastAsia="Times New Roman" w:cs="Times New Roman"/>
          <w:szCs w:val="24"/>
        </w:rPr>
        <w:t>ε</w:t>
      </w:r>
      <w:r>
        <w:rPr>
          <w:rFonts w:eastAsia="Times New Roman" w:cs="Times New Roman"/>
          <w:szCs w:val="24"/>
        </w:rPr>
        <w:t>πιτροπή και στην Ολομέλει</w:t>
      </w:r>
      <w:r>
        <w:rPr>
          <w:rFonts w:eastAsia="Times New Roman" w:cs="Times New Roman"/>
          <w:szCs w:val="24"/>
        </w:rPr>
        <w:t xml:space="preserve">α, ψηφίζει –ή φαίνεται ότι θα ψηφίσει- πολλές από τις ρυθμίσεις που περιλαμβάνονται στο υπό κρίση νομοσχέδιο, ακόμα και κάποιες με τις οποίες είναι αντίθετη επί της αρχής, όπως είπε ο εισηγητής της στην αρμόδια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Γιατί άραγε;</w:t>
      </w:r>
    </w:p>
    <w:p w14:paraId="22BFDF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περί ρουσφετολογική</w:t>
      </w:r>
      <w:r>
        <w:rPr>
          <w:rFonts w:eastAsia="Times New Roman" w:cs="Times New Roman"/>
          <w:szCs w:val="24"/>
        </w:rPr>
        <w:t xml:space="preserve">ς λογικής του υπό κρίση νομοσχεδίου τα αντιπαρέρχομαι, διότι εδώ ισχύει το γνωστό, «είπε το γνωστό συμπαθές </w:t>
      </w:r>
      <w:r>
        <w:rPr>
          <w:rFonts w:eastAsia="Times New Roman" w:cs="Times New Roman"/>
          <w:szCs w:val="24"/>
        </w:rPr>
        <w:t xml:space="preserve">τετράποδο </w:t>
      </w:r>
      <w:r>
        <w:rPr>
          <w:rFonts w:eastAsia="Times New Roman" w:cs="Times New Roman"/>
          <w:szCs w:val="24"/>
        </w:rPr>
        <w:t xml:space="preserve">τον πετεινό κεφάλα». </w:t>
      </w:r>
    </w:p>
    <w:p w14:paraId="22BFDF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οι αδυναμίες, τα προβλήματα, καθώς και οι παράγοντες που επηρεάζουν αρνητικά τη δυνατό</w:t>
      </w:r>
      <w:r>
        <w:rPr>
          <w:rFonts w:eastAsia="Times New Roman" w:cs="Times New Roman"/>
          <w:szCs w:val="24"/>
        </w:rPr>
        <w:t xml:space="preserve">τητα άσκησης κατά τρόπο αποτελεσματικό του ρόλου της αποστολής και των αρμοδιοτήτων της τοπικής αυτοδιοίκησης έχουν </w:t>
      </w:r>
      <w:r>
        <w:rPr>
          <w:rFonts w:eastAsia="Times New Roman" w:cs="Times New Roman"/>
          <w:szCs w:val="24"/>
        </w:rPr>
        <w:t xml:space="preserve">εντοπισθεί και </w:t>
      </w:r>
      <w:r>
        <w:rPr>
          <w:rFonts w:eastAsia="Times New Roman" w:cs="Times New Roman"/>
          <w:szCs w:val="24"/>
        </w:rPr>
        <w:t xml:space="preserve">επισημανθεί από χρόνια. Γι’ αυτό υπάρχει </w:t>
      </w:r>
      <w:r>
        <w:rPr>
          <w:rFonts w:eastAsia="Times New Roman" w:cs="Times New Roman"/>
          <w:szCs w:val="24"/>
        </w:rPr>
        <w:lastRenderedPageBreak/>
        <w:t>ανάγκη μιας βαθιάς προοδευτικής τομής, που θα αλλάξει θεσμικά τον χώρο της τοπικής α</w:t>
      </w:r>
      <w:r>
        <w:rPr>
          <w:rFonts w:eastAsia="Times New Roman" w:cs="Times New Roman"/>
          <w:szCs w:val="24"/>
        </w:rPr>
        <w:t xml:space="preserve">υτοδιοίκησης. Αυτή η ανάγκη </w:t>
      </w:r>
      <w:proofErr w:type="spellStart"/>
      <w:r>
        <w:rPr>
          <w:rFonts w:eastAsia="Times New Roman" w:cs="Times New Roman"/>
          <w:szCs w:val="24"/>
        </w:rPr>
        <w:t>προσδοκάται</w:t>
      </w:r>
      <w:proofErr w:type="spellEnd"/>
      <w:r>
        <w:rPr>
          <w:rFonts w:eastAsia="Times New Roman" w:cs="Times New Roman"/>
          <w:szCs w:val="24"/>
        </w:rPr>
        <w:t xml:space="preserve"> και σχεδιάζεται να καλυφθεί με το επικείμενο νομοσχέδιο για τη θεσμική ανασυγκρότηση της τοπικής αυτοδιοίκησης που θα της επιτρέψει να αναλάβει τη δημοκρατική και αναπτυξιακή αποστολή της, βάσει των αρχών της Δημοκρα</w:t>
      </w:r>
      <w:r>
        <w:rPr>
          <w:rFonts w:eastAsia="Times New Roman" w:cs="Times New Roman"/>
          <w:szCs w:val="24"/>
        </w:rPr>
        <w:t xml:space="preserve">τίας, της αποτελεσματικότητας, της διαφάνειας, της συμμετοχής, της δικαιοσύνης και της ισότητας. </w:t>
      </w:r>
    </w:p>
    <w:p w14:paraId="22BFDF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Εν τω μεταξύ, όμως, υπάρχει ανάγκη σημαντικών διευθετήσεων για θέματα καθημερινότητας, οργάνωσης, λειτουργίας, αλλά και οικονομικών</w:t>
      </w:r>
      <w:r>
        <w:rPr>
          <w:rFonts w:eastAsia="Times New Roman" w:cs="Times New Roman"/>
          <w:szCs w:val="24"/>
        </w:rPr>
        <w:t>,</w:t>
      </w:r>
      <w:r>
        <w:rPr>
          <w:rFonts w:eastAsia="Times New Roman" w:cs="Times New Roman"/>
          <w:szCs w:val="24"/>
        </w:rPr>
        <w:t xml:space="preserve"> που δεν μπορούν να περιμέ</w:t>
      </w:r>
      <w:r>
        <w:rPr>
          <w:rFonts w:eastAsia="Times New Roman" w:cs="Times New Roman"/>
          <w:szCs w:val="24"/>
        </w:rPr>
        <w:t>νουν</w:t>
      </w:r>
      <w:r>
        <w:rPr>
          <w:rFonts w:eastAsia="Times New Roman" w:cs="Times New Roman"/>
          <w:szCs w:val="24"/>
        </w:rPr>
        <w:t>,</w:t>
      </w:r>
      <w:r>
        <w:rPr>
          <w:rFonts w:eastAsia="Times New Roman" w:cs="Times New Roman"/>
          <w:szCs w:val="24"/>
        </w:rPr>
        <w:t xml:space="preserve"> που καλύπτουν κενά κι ελλείψεις του παρελθόντος και που αφορούν τη διοίκηση των φορέων της τοπικής αυτοδιοίκησης, τους εργαζόμενους σε αυτούς και τους ίδιους τους πολίτες. Αυτόν τον σκοπό υπηρετεί το παρόν νομοσχέδιο. </w:t>
      </w:r>
    </w:p>
    <w:p w14:paraId="22BFDF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επιχειρήσω να κατηγοριοποιήσ</w:t>
      </w:r>
      <w:r>
        <w:rPr>
          <w:rFonts w:eastAsia="Times New Roman" w:cs="Times New Roman"/>
          <w:szCs w:val="24"/>
        </w:rPr>
        <w:t>ω τα θέματα</w:t>
      </w:r>
      <w:r>
        <w:rPr>
          <w:rFonts w:eastAsia="Times New Roman" w:cs="Times New Roman"/>
          <w:szCs w:val="24"/>
        </w:rPr>
        <w:t>,</w:t>
      </w:r>
      <w:r>
        <w:rPr>
          <w:rFonts w:eastAsia="Times New Roman" w:cs="Times New Roman"/>
          <w:szCs w:val="24"/>
        </w:rPr>
        <w:t xml:space="preserve"> που ρυθμίζονται με το νομοσχέδιο ενδεικτικά. Κυρίως, τα θέματα αυτά αφορούν την τοπική αυτοδιοίκηση, χωρίς βέβαια να διεκδικείται ολοκληρωμένη καταγραφή και ανάπτυξή τους. </w:t>
      </w:r>
    </w:p>
    <w:p w14:paraId="22BFDF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Ο εκσυγχρονισμός του θεσμικού πλαισίου που διέπει τις Δημοτικές Επιχει</w:t>
      </w:r>
      <w:r>
        <w:rPr>
          <w:rFonts w:eastAsia="Times New Roman" w:cs="Times New Roman"/>
          <w:szCs w:val="24"/>
        </w:rPr>
        <w:t xml:space="preserve">ρήσεις Ύδρευσης και Αποχέτευσης είναι απαραίτητος, προκειμένου αυτές να μπορέσουν να ανταποκριθούν στις νεότερες εξελίξεις. Οι ΔΕΥΑ προβλέπεται να έχουν μη κερδοσκοπικό χαρακτήρα, χωρίς αυτό να σημαίνει ότι δεν πρέπει να επιδιώκουν </w:t>
      </w:r>
      <w:r>
        <w:rPr>
          <w:rFonts w:eastAsia="Times New Roman" w:cs="Times New Roman"/>
          <w:szCs w:val="24"/>
        </w:rPr>
        <w:t xml:space="preserve">και </w:t>
      </w:r>
      <w:r>
        <w:rPr>
          <w:rFonts w:eastAsia="Times New Roman" w:cs="Times New Roman"/>
          <w:szCs w:val="24"/>
        </w:rPr>
        <w:t>να είναι και κερδοφό</w:t>
      </w:r>
      <w:r>
        <w:rPr>
          <w:rFonts w:eastAsia="Times New Roman" w:cs="Times New Roman"/>
          <w:szCs w:val="24"/>
        </w:rPr>
        <w:t xml:space="preserve">ρες. </w:t>
      </w:r>
      <w:r>
        <w:rPr>
          <w:rFonts w:eastAsia="Times New Roman" w:cs="Times New Roman"/>
          <w:szCs w:val="24"/>
        </w:rPr>
        <w:t>Ίσα ίσα.</w:t>
      </w:r>
    </w:p>
    <w:p w14:paraId="22BFDFBF" w14:textId="77777777" w:rsidR="007336A6" w:rsidRDefault="002D1229">
      <w:pPr>
        <w:spacing w:line="600" w:lineRule="auto"/>
        <w:ind w:firstLine="720"/>
        <w:contextualSpacing/>
        <w:jc w:val="both"/>
        <w:rPr>
          <w:rFonts w:eastAsia="Times New Roman"/>
          <w:szCs w:val="24"/>
        </w:rPr>
      </w:pPr>
      <w:r>
        <w:rPr>
          <w:rFonts w:eastAsia="Times New Roman" w:cs="Times New Roman"/>
          <w:szCs w:val="24"/>
        </w:rPr>
        <w:t>Ο</w:t>
      </w:r>
      <w:r>
        <w:rPr>
          <w:rFonts w:eastAsia="Times New Roman"/>
          <w:szCs w:val="24"/>
        </w:rPr>
        <w:t xml:space="preserve">ι ΔΕΥΑ πρέπει να διαμορφώνουν την τιμολογιακή πολιτική τους σύμφωνα με την αρχή της ανάκτησης του κόστους του ύδατος, που προβλέπει η κοινοτική και η αντίστοιχη εθνική νομοθεσία. Προβλέπεται να έχουν τη δυνατότητα ειδικών τιμολογίων για </w:t>
      </w:r>
      <w:r>
        <w:rPr>
          <w:rFonts w:eastAsia="Times New Roman"/>
          <w:szCs w:val="24"/>
        </w:rPr>
        <w:t>κοινωνικά και οικονομικά ευπαθείς ομάδες. Έτσι, αναδεικνύεται ο κοινωνικός χαρακτήρας και ρόλος τους.</w:t>
      </w:r>
    </w:p>
    <w:p w14:paraId="22BFDFC0" w14:textId="77777777" w:rsidR="007336A6" w:rsidRDefault="002D1229">
      <w:pPr>
        <w:spacing w:line="600" w:lineRule="auto"/>
        <w:ind w:firstLine="720"/>
        <w:contextualSpacing/>
        <w:jc w:val="both"/>
        <w:rPr>
          <w:rFonts w:eastAsia="Times New Roman"/>
          <w:szCs w:val="24"/>
        </w:rPr>
      </w:pPr>
      <w:r>
        <w:rPr>
          <w:rFonts w:eastAsia="Times New Roman"/>
          <w:szCs w:val="24"/>
        </w:rPr>
        <w:t>Στις ήδη προβλεπόμενες αρμοδιότητες ύδρευσης και αποχέτευσης προστίθενται και νέες, όπως η διαχείριση ανανεώσιμων πηγών ενέργειας και φυσικού αερίου, η άρ</w:t>
      </w:r>
      <w:r>
        <w:rPr>
          <w:rFonts w:eastAsia="Times New Roman"/>
          <w:szCs w:val="24"/>
        </w:rPr>
        <w:t>δευση, η εμφιάλωση ύδατος κ.λπ., που έχουν ως σημείο αναφοράς κυρίως το νερό και ανταποκρίνονται στις σύγχρονες συνθήκες με τρόπο, ώστε και η κατάρτιση και η γνώση εξιδεικευμένων στελεχών να αξιοποιούνται και η απασχόληση τους στις εταιρείες αυτές να διασφ</w:t>
      </w:r>
      <w:r>
        <w:rPr>
          <w:rFonts w:eastAsia="Times New Roman"/>
          <w:szCs w:val="24"/>
        </w:rPr>
        <w:t>αλίζεται.</w:t>
      </w:r>
    </w:p>
    <w:p w14:paraId="22BFDFC1"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Επιπλέον, με το υπό κρίση νομοσχέδιο ρυθμίζονται ζητήματα, που σχετίζονται με την οργάνωση και λειτουργία των ΟΤΑ και των </w:t>
      </w:r>
      <w:r>
        <w:rPr>
          <w:rFonts w:eastAsia="Times New Roman"/>
          <w:szCs w:val="24"/>
        </w:rPr>
        <w:t>ν</w:t>
      </w:r>
      <w:r>
        <w:rPr>
          <w:rFonts w:eastAsia="Times New Roman"/>
          <w:szCs w:val="24"/>
        </w:rPr>
        <w:t xml:space="preserve">ομικών </w:t>
      </w:r>
      <w:r>
        <w:rPr>
          <w:rFonts w:eastAsia="Times New Roman"/>
          <w:szCs w:val="24"/>
        </w:rPr>
        <w:t>π</w:t>
      </w:r>
      <w:r>
        <w:rPr>
          <w:rFonts w:eastAsia="Times New Roman"/>
          <w:szCs w:val="24"/>
        </w:rPr>
        <w:t xml:space="preserve">ροσώπων τους, ρυθμίζονται και εξειδικεύονται θέματα </w:t>
      </w:r>
      <w:proofErr w:type="spellStart"/>
      <w:r>
        <w:rPr>
          <w:rFonts w:eastAsia="Times New Roman"/>
          <w:szCs w:val="24"/>
        </w:rPr>
        <w:t>αδειοδότησης</w:t>
      </w:r>
      <w:proofErr w:type="spellEnd"/>
      <w:r>
        <w:rPr>
          <w:rFonts w:eastAsia="Times New Roman"/>
          <w:szCs w:val="24"/>
        </w:rPr>
        <w:t xml:space="preserve"> παιδότοπων, λειτουργίας των Δημοτικών Περιφερειακώ</w:t>
      </w:r>
      <w:r>
        <w:rPr>
          <w:rFonts w:eastAsia="Times New Roman"/>
          <w:szCs w:val="24"/>
        </w:rPr>
        <w:t>ν Θεάτρων και λοιπών επιχειρήσεων της αυτοδιοίκησης, με σκοπό τη βελτίωση της ποιότητας της ζωής των πολιτών. Ρουσφέτι είναι αυτό, όπως λέει η Αντιπολίτευση</w:t>
      </w:r>
      <w:r>
        <w:rPr>
          <w:rFonts w:eastAsia="Times New Roman"/>
          <w:szCs w:val="24"/>
        </w:rPr>
        <w:t>;</w:t>
      </w:r>
    </w:p>
    <w:p w14:paraId="22BFDFC2" w14:textId="77777777" w:rsidR="007336A6" w:rsidRDefault="002D1229">
      <w:pPr>
        <w:spacing w:line="600" w:lineRule="auto"/>
        <w:ind w:firstLine="720"/>
        <w:contextualSpacing/>
        <w:jc w:val="both"/>
        <w:rPr>
          <w:rFonts w:eastAsia="Times New Roman"/>
          <w:szCs w:val="24"/>
        </w:rPr>
      </w:pPr>
      <w:r>
        <w:rPr>
          <w:rFonts w:eastAsia="Times New Roman"/>
          <w:szCs w:val="24"/>
        </w:rPr>
        <w:t>Παρέχεται η δυνατότητα στους δήμους, στα όρια των οποίων δεν λειτουργούσαν και δεν λειτουργούν δημ</w:t>
      </w:r>
      <w:r>
        <w:rPr>
          <w:rFonts w:eastAsia="Times New Roman"/>
          <w:szCs w:val="24"/>
        </w:rPr>
        <w:t>οτικές επιχειρήσεις με ειδικό σκοπό τη λειτουργία ραδιοφωνικού ή τηλεοπτικού σταθμού, να συμμετέχουν σε υφιστάμενες τέτοιου χαρακτήρα επιχειρήσεις, οι οποίες λειτουργούν σε όμορους δήμους</w:t>
      </w:r>
      <w:r>
        <w:rPr>
          <w:rFonts w:eastAsia="Times New Roman"/>
          <w:szCs w:val="24"/>
        </w:rPr>
        <w:t xml:space="preserve"> ή δήμους της ίδιας περιφέρειας.</w:t>
      </w:r>
      <w:r>
        <w:rPr>
          <w:rFonts w:eastAsia="Times New Roman"/>
          <w:szCs w:val="24"/>
        </w:rPr>
        <w:t xml:space="preserve"> Έτσι, </w:t>
      </w:r>
      <w:proofErr w:type="spellStart"/>
      <w:r>
        <w:rPr>
          <w:rFonts w:eastAsia="Times New Roman"/>
          <w:szCs w:val="24"/>
        </w:rPr>
        <w:t>υπερτοπικά</w:t>
      </w:r>
      <w:proofErr w:type="spellEnd"/>
      <w:r>
        <w:rPr>
          <w:rFonts w:eastAsia="Times New Roman"/>
          <w:szCs w:val="24"/>
        </w:rPr>
        <w:t>,</w:t>
      </w:r>
      <w:r>
        <w:rPr>
          <w:rFonts w:eastAsia="Times New Roman"/>
          <w:szCs w:val="24"/>
        </w:rPr>
        <w:t xml:space="preserve"> προωθείται η ενημέ</w:t>
      </w:r>
      <w:r>
        <w:rPr>
          <w:rFonts w:eastAsia="Times New Roman"/>
          <w:szCs w:val="24"/>
        </w:rPr>
        <w:t xml:space="preserve">ρωση, αναδεικνύονται τοπικά θέματα σε ευρύτερη βάση, αλλά και </w:t>
      </w:r>
      <w:proofErr w:type="spellStart"/>
      <w:r>
        <w:rPr>
          <w:rFonts w:eastAsia="Times New Roman"/>
          <w:szCs w:val="24"/>
        </w:rPr>
        <w:t>υπερτοπικές</w:t>
      </w:r>
      <w:proofErr w:type="spellEnd"/>
      <w:r>
        <w:rPr>
          <w:rFonts w:eastAsia="Times New Roman"/>
          <w:szCs w:val="24"/>
        </w:rPr>
        <w:t xml:space="preserve"> πολιτιστικές εκφάνσεις. Ρουσφέτι, λοιπόν, είναι και η ενημέρωση, όπως λέει η Αντιπολίτευση.</w:t>
      </w:r>
    </w:p>
    <w:p w14:paraId="22BFDFC3" w14:textId="77777777" w:rsidR="007336A6" w:rsidRDefault="002D1229">
      <w:pPr>
        <w:spacing w:line="600" w:lineRule="auto"/>
        <w:ind w:firstLine="720"/>
        <w:contextualSpacing/>
        <w:jc w:val="both"/>
        <w:rPr>
          <w:rFonts w:eastAsia="Times New Roman"/>
          <w:szCs w:val="24"/>
        </w:rPr>
      </w:pPr>
      <w:r>
        <w:rPr>
          <w:rFonts w:eastAsia="Times New Roman"/>
          <w:szCs w:val="24"/>
        </w:rPr>
        <w:t>Ενισχύεται το ήδη υφιστάμενο νομοθετικό πλαίσιο, που ρυθμίζει τα της σύστασης δημοτικών επ</w:t>
      </w:r>
      <w:r>
        <w:rPr>
          <w:rFonts w:eastAsia="Times New Roman"/>
          <w:szCs w:val="24"/>
        </w:rPr>
        <w:t xml:space="preserve">ιχειρήσεων, που αναλαμβάνουν την υποστήριξη της υποψηφιότητας μιας πόλης, προκειμένου να αναδειχθεί σε </w:t>
      </w:r>
      <w:r>
        <w:rPr>
          <w:rFonts w:eastAsia="Times New Roman"/>
          <w:szCs w:val="24"/>
        </w:rPr>
        <w:t>π</w:t>
      </w:r>
      <w:r>
        <w:rPr>
          <w:rFonts w:eastAsia="Times New Roman"/>
          <w:szCs w:val="24"/>
        </w:rPr>
        <w:t xml:space="preserve">ολιτιστική </w:t>
      </w:r>
      <w:r>
        <w:rPr>
          <w:rFonts w:eastAsia="Times New Roman"/>
          <w:szCs w:val="24"/>
        </w:rPr>
        <w:t>π</w:t>
      </w:r>
      <w:r>
        <w:rPr>
          <w:rFonts w:eastAsia="Times New Roman"/>
          <w:szCs w:val="24"/>
        </w:rPr>
        <w:t xml:space="preserve">ρωτεύουσα της Ευρώπης </w:t>
      </w:r>
      <w:r>
        <w:rPr>
          <w:rFonts w:eastAsia="Times New Roman"/>
          <w:szCs w:val="24"/>
        </w:rPr>
        <w:lastRenderedPageBreak/>
        <w:t>και προβλέπεται η δυνατότητα επιχορήγησης της αντίστοιχης επιχείρησης από τον οικείο ΟΤΑ, καθώς και η σύναψη προγραμμα</w:t>
      </w:r>
      <w:r>
        <w:rPr>
          <w:rFonts w:eastAsia="Times New Roman"/>
          <w:szCs w:val="24"/>
        </w:rPr>
        <w:t xml:space="preserve">τικών συμβάσεων μεταξύ τους. Έτσι, ο θεσμός της </w:t>
      </w:r>
      <w:r>
        <w:rPr>
          <w:rFonts w:eastAsia="Times New Roman"/>
          <w:szCs w:val="24"/>
        </w:rPr>
        <w:t>π</w:t>
      </w:r>
      <w:r>
        <w:rPr>
          <w:rFonts w:eastAsia="Times New Roman"/>
          <w:szCs w:val="24"/>
        </w:rPr>
        <w:t xml:space="preserve">ολιτιστικής </w:t>
      </w:r>
      <w:r>
        <w:rPr>
          <w:rFonts w:eastAsia="Times New Roman"/>
          <w:szCs w:val="24"/>
        </w:rPr>
        <w:t>π</w:t>
      </w:r>
      <w:r>
        <w:rPr>
          <w:rFonts w:eastAsia="Times New Roman"/>
          <w:szCs w:val="24"/>
        </w:rPr>
        <w:t xml:space="preserve">ρωτεύουσας αναδεικνύεται σε όχημα για την πολιτιστική, οικονομική,  τουριστική και, εν γένει, αναπτυξιακή αναβάθμιση και ενίσχυση μιας πόλης. </w:t>
      </w:r>
    </w:p>
    <w:p w14:paraId="22BFDFC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Είναι ρουσφέτι </w:t>
      </w:r>
      <w:r>
        <w:rPr>
          <w:rFonts w:eastAsia="Times New Roman"/>
          <w:szCs w:val="24"/>
        </w:rPr>
        <w:t xml:space="preserve">ο πολιτισμός </w:t>
      </w:r>
      <w:r>
        <w:rPr>
          <w:rFonts w:eastAsia="Times New Roman"/>
          <w:szCs w:val="24"/>
        </w:rPr>
        <w:t>και η προβολή τη χώρας,</w:t>
      </w:r>
      <w:r>
        <w:rPr>
          <w:rFonts w:eastAsia="Times New Roman"/>
          <w:szCs w:val="24"/>
        </w:rPr>
        <w:t xml:space="preserve"> κύριοι της Αντιπολίτευσης</w:t>
      </w:r>
      <w:r>
        <w:rPr>
          <w:rFonts w:eastAsia="Times New Roman"/>
          <w:szCs w:val="24"/>
        </w:rPr>
        <w:t>;</w:t>
      </w:r>
    </w:p>
    <w:p w14:paraId="22BFDFC5" w14:textId="77777777" w:rsidR="007336A6" w:rsidRDefault="002D1229">
      <w:pPr>
        <w:spacing w:line="600" w:lineRule="auto"/>
        <w:ind w:firstLine="720"/>
        <w:contextualSpacing/>
        <w:jc w:val="both"/>
        <w:rPr>
          <w:rFonts w:eastAsia="Times New Roman"/>
          <w:szCs w:val="24"/>
        </w:rPr>
      </w:pPr>
      <w:r>
        <w:rPr>
          <w:rFonts w:eastAsia="Times New Roman"/>
          <w:szCs w:val="24"/>
        </w:rPr>
        <w:t>Επίσης θα ήθελα να αναφερθώ ενδεικτικά σε ρυθμίσεις, με τις οποίες επιδιώκεται η επίλυση σημαντικών προβλημάτων</w:t>
      </w:r>
      <w:r>
        <w:rPr>
          <w:rFonts w:eastAsia="Times New Roman"/>
          <w:szCs w:val="24"/>
        </w:rPr>
        <w:t xml:space="preserve"> που αφορούν συγκεκριμένες επαγγελματικές ομάδες</w:t>
      </w:r>
      <w:r>
        <w:rPr>
          <w:rFonts w:eastAsia="Times New Roman"/>
          <w:szCs w:val="24"/>
        </w:rPr>
        <w:t>. Η πρώτη αφορά γιατρούς και νοσηλευτές, προσωπικό του ΕΚΑΒ και εκπαι</w:t>
      </w:r>
      <w:r>
        <w:rPr>
          <w:rFonts w:eastAsia="Times New Roman"/>
          <w:szCs w:val="24"/>
        </w:rPr>
        <w:t xml:space="preserve">δευτικούς όλων των βαθμίδων, οι οποίοι αποτελούν την αιχμή του δόρατος για την ανασύσταση του κοινωνικού κράτους στους τομείς της υγείας και της εκπαίδευσης, που κατεδαφίστηκε τα χρόνια των μνημονίων, αλλά και το προσωπικό της ΕΛΑΣ, του Λιμενικού Σώματος, </w:t>
      </w:r>
      <w:r>
        <w:rPr>
          <w:rFonts w:eastAsia="Times New Roman"/>
          <w:szCs w:val="24"/>
        </w:rPr>
        <w:t>της Πυροσβεστικής Υπηρεσίας, το οποίο προστατεύει τους πολίτες από την παρανομία, την εγκληματικότητα, τις φυσικές και άλλες καταστροφές.</w:t>
      </w:r>
    </w:p>
    <w:p w14:paraId="22BFDFC6"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14:paraId="22BFDFC7" w14:textId="77777777" w:rsidR="007336A6" w:rsidRDefault="002D1229">
      <w:pPr>
        <w:spacing w:line="600" w:lineRule="auto"/>
        <w:ind w:firstLine="720"/>
        <w:contextualSpacing/>
        <w:jc w:val="both"/>
        <w:rPr>
          <w:rFonts w:eastAsia="Times New Roman"/>
          <w:szCs w:val="24"/>
        </w:rPr>
      </w:pPr>
      <w:r>
        <w:rPr>
          <w:rFonts w:eastAsia="Times New Roman"/>
          <w:szCs w:val="24"/>
        </w:rPr>
        <w:t>Ένα λεπτό, κύριε Πρόεδρε.</w:t>
      </w:r>
    </w:p>
    <w:p w14:paraId="22BFDFC8" w14:textId="77777777" w:rsidR="007336A6" w:rsidRDefault="002D1229">
      <w:pPr>
        <w:spacing w:line="600" w:lineRule="auto"/>
        <w:ind w:firstLine="720"/>
        <w:contextualSpacing/>
        <w:jc w:val="both"/>
        <w:rPr>
          <w:rFonts w:eastAsia="Times New Roman"/>
          <w:szCs w:val="24"/>
        </w:rPr>
      </w:pPr>
      <w:r>
        <w:rPr>
          <w:rFonts w:eastAsia="Times New Roman"/>
          <w:szCs w:val="24"/>
        </w:rPr>
        <w:t>Έτσι, π</w:t>
      </w:r>
      <w:r>
        <w:rPr>
          <w:rFonts w:eastAsia="Times New Roman"/>
          <w:szCs w:val="24"/>
        </w:rPr>
        <w:t>αρέχονται σ’ αυτές τις επαγγελματικές ομάδες κίνητρα μετακίνησής τους σε παραμεθόριες και νησιωτικές περιοχές, που έχουν ανάγκη μεγαλύτερης στήριξης.</w:t>
      </w:r>
    </w:p>
    <w:p w14:paraId="22BFDFC9" w14:textId="77777777" w:rsidR="007336A6" w:rsidRDefault="002D1229">
      <w:pPr>
        <w:spacing w:line="600" w:lineRule="auto"/>
        <w:ind w:firstLine="720"/>
        <w:contextualSpacing/>
        <w:jc w:val="both"/>
        <w:rPr>
          <w:rFonts w:eastAsia="Times New Roman"/>
          <w:szCs w:val="24"/>
        </w:rPr>
      </w:pPr>
      <w:r>
        <w:rPr>
          <w:rFonts w:eastAsia="Times New Roman"/>
          <w:szCs w:val="24"/>
        </w:rPr>
        <w:t>Με τη δεύτερη ενδεικτικά, όπως αναφέρθηκα προηγουμένως, ρύθμιση καθιερώνεται το Μητρώο Πολιτών ως πληροφορ</w:t>
      </w:r>
      <w:r>
        <w:rPr>
          <w:rFonts w:eastAsia="Times New Roman"/>
          <w:szCs w:val="24"/>
        </w:rPr>
        <w:t xml:space="preserve">ιακό σύστημα, που συγκροτείται από τα στοιχεία των </w:t>
      </w:r>
      <w:r>
        <w:rPr>
          <w:rFonts w:eastAsia="Times New Roman"/>
          <w:szCs w:val="24"/>
        </w:rPr>
        <w:t>δ</w:t>
      </w:r>
      <w:r>
        <w:rPr>
          <w:rFonts w:eastAsia="Times New Roman"/>
          <w:szCs w:val="24"/>
        </w:rPr>
        <w:t xml:space="preserve">ημοτολογίων και των </w:t>
      </w:r>
      <w:r>
        <w:rPr>
          <w:rFonts w:eastAsia="Times New Roman"/>
          <w:szCs w:val="24"/>
        </w:rPr>
        <w:t>λ</w:t>
      </w:r>
      <w:r>
        <w:rPr>
          <w:rFonts w:eastAsia="Times New Roman"/>
          <w:szCs w:val="24"/>
        </w:rPr>
        <w:t xml:space="preserve">ηξιαρχείων. </w:t>
      </w:r>
      <w:r>
        <w:rPr>
          <w:rFonts w:eastAsia="Times New Roman"/>
          <w:szCs w:val="24"/>
        </w:rPr>
        <w:t>Έτσι α</w:t>
      </w:r>
      <w:r>
        <w:rPr>
          <w:rFonts w:eastAsia="Times New Roman"/>
          <w:szCs w:val="24"/>
        </w:rPr>
        <w:t>πλοποιούνται και αυτοματοποιούνται διαδικασίες με σκοπό την εξυπηρέτηση των πολιτών.</w:t>
      </w:r>
    </w:p>
    <w:p w14:paraId="22BFDFCA" w14:textId="77777777" w:rsidR="007336A6" w:rsidRDefault="002D1229">
      <w:pPr>
        <w:spacing w:line="600" w:lineRule="auto"/>
        <w:ind w:firstLine="720"/>
        <w:contextualSpacing/>
        <w:jc w:val="both"/>
        <w:rPr>
          <w:rFonts w:eastAsia="Times New Roman"/>
          <w:szCs w:val="24"/>
        </w:rPr>
      </w:pPr>
      <w:r>
        <w:rPr>
          <w:rFonts w:eastAsia="Times New Roman"/>
          <w:szCs w:val="24"/>
        </w:rPr>
        <w:t>Θέλω να πω και κάτι τελευταίο. Είναι θετική η κατάθεση τροπολογίας από τον Υπουργό Προστασίας του Πολίτη για την παράταση των πινάκων επιτυχόντων των πυροσβεστών πενταετούς υποχρέωσης. Είναι μια καλή αρχή. Θα ήθελα, όμως, απευθυνόμενος στον Υπουργό, να προ</w:t>
      </w:r>
      <w:r>
        <w:rPr>
          <w:rFonts w:eastAsia="Times New Roman"/>
          <w:szCs w:val="24"/>
        </w:rPr>
        <w:t xml:space="preserve">σθέσω ότι χρειάζεται και συνέχεια, ούτως ώστε να αντιμετωπίσουμε θετικά και τους συμβασιούχους </w:t>
      </w:r>
      <w:r>
        <w:rPr>
          <w:rFonts w:eastAsia="Times New Roman"/>
          <w:szCs w:val="24"/>
        </w:rPr>
        <w:t xml:space="preserve">εποχικούς </w:t>
      </w:r>
      <w:r>
        <w:rPr>
          <w:rFonts w:eastAsia="Times New Roman"/>
          <w:szCs w:val="24"/>
        </w:rPr>
        <w:t xml:space="preserve">πυροσβέστες, πολλοί από τους οποίους εργάζονται χρόνια </w:t>
      </w:r>
      <w:r>
        <w:rPr>
          <w:rFonts w:eastAsia="Times New Roman"/>
          <w:szCs w:val="24"/>
        </w:rPr>
        <w:t xml:space="preserve">στη δασοπροστασία </w:t>
      </w:r>
      <w:r>
        <w:rPr>
          <w:rFonts w:eastAsia="Times New Roman"/>
          <w:szCs w:val="24"/>
        </w:rPr>
        <w:t>και έχουν αποκτήσει τεράστια πείρα στη δασοπυρόσβεση.</w:t>
      </w:r>
    </w:p>
    <w:p w14:paraId="22BFDFCB"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Συμπερασματικά, το υπό κ</w:t>
      </w:r>
      <w:r>
        <w:rPr>
          <w:rFonts w:eastAsia="Times New Roman"/>
          <w:szCs w:val="24"/>
        </w:rPr>
        <w:t xml:space="preserve">ρίση νομοσχέδιο, κυρίες και κύριοι συνάδελφοι, θα μπορούσε να υπερψηφιστεί από το σύνολο των </w:t>
      </w:r>
      <w:r>
        <w:rPr>
          <w:rFonts w:eastAsia="Times New Roman"/>
          <w:szCs w:val="24"/>
        </w:rPr>
        <w:t>κ</w:t>
      </w:r>
      <w:r>
        <w:rPr>
          <w:rFonts w:eastAsia="Times New Roman"/>
          <w:szCs w:val="24"/>
        </w:rPr>
        <w:t xml:space="preserve">ομμάτων της Βουλής. Φαίνεται, όμως, ότι τα </w:t>
      </w:r>
      <w:r>
        <w:rPr>
          <w:rFonts w:eastAsia="Times New Roman"/>
          <w:szCs w:val="24"/>
        </w:rPr>
        <w:t>κ</w:t>
      </w:r>
      <w:r>
        <w:rPr>
          <w:rFonts w:eastAsia="Times New Roman"/>
          <w:szCs w:val="24"/>
        </w:rPr>
        <w:t>όμματα της Αντιπολίτευσης, ιδίως η Νέα Δημοκρατία και το ΠΑΣΟΚ, όντας, όπως είπα και στην αρχή, σε κατάσταση αμηχανίας</w:t>
      </w:r>
      <w:r>
        <w:rPr>
          <w:rFonts w:eastAsia="Times New Roman"/>
          <w:szCs w:val="24"/>
        </w:rPr>
        <w:t>, θα το καταψηφίσουν. Γι’ αυτό και κατά τη διάρκεια της συζήτησης ομίλησαν γενικόλογα και αναπαρήγαγαν τις γνωστές ανακρίβειες και διαστρεβλώσεις των γνωστών τηλεοπτικών σταθμών. Αυτοί και αυτά τους έμειναν, όπως, επίσης, και το αίτημα για εκλογές, τις οπο</w:t>
      </w:r>
      <w:r>
        <w:rPr>
          <w:rFonts w:eastAsia="Times New Roman"/>
          <w:szCs w:val="24"/>
        </w:rPr>
        <w:t>ίες θα ζητούν και μετά τις επόμενες. Είμαι βέβαιος γι’ αυτό.</w:t>
      </w:r>
    </w:p>
    <w:p w14:paraId="22BFDFCC" w14:textId="77777777" w:rsidR="007336A6" w:rsidRDefault="002D1229">
      <w:pPr>
        <w:spacing w:line="600" w:lineRule="auto"/>
        <w:ind w:firstLine="720"/>
        <w:contextualSpacing/>
        <w:jc w:val="both"/>
        <w:rPr>
          <w:rFonts w:eastAsia="Times New Roman"/>
          <w:szCs w:val="24"/>
        </w:rPr>
      </w:pPr>
      <w:r>
        <w:rPr>
          <w:rFonts w:eastAsia="Times New Roman"/>
          <w:szCs w:val="24"/>
        </w:rPr>
        <w:t>Ευχαριστώ.</w:t>
      </w:r>
    </w:p>
    <w:p w14:paraId="22BFDFCD" w14:textId="77777777" w:rsidR="007336A6" w:rsidRDefault="002D1229">
      <w:pPr>
        <w:spacing w:line="600" w:lineRule="auto"/>
        <w:ind w:firstLine="720"/>
        <w:contextualSpacing/>
        <w:jc w:val="center"/>
        <w:rPr>
          <w:rFonts w:eastAsia="Times New Roman"/>
          <w:szCs w:val="24"/>
        </w:rPr>
      </w:pPr>
      <w:r>
        <w:rPr>
          <w:rFonts w:eastAsia="Times New Roman"/>
          <w:szCs w:val="24"/>
        </w:rPr>
        <w:t>(Χειροκροτήματα από τις πτέρυγες τ</w:t>
      </w:r>
      <w:r>
        <w:rPr>
          <w:rFonts w:eastAsia="Times New Roman"/>
          <w:szCs w:val="24"/>
        </w:rPr>
        <w:t>ου</w:t>
      </w:r>
      <w:r>
        <w:rPr>
          <w:rFonts w:eastAsia="Times New Roman"/>
          <w:szCs w:val="24"/>
        </w:rPr>
        <w:t xml:space="preserve"> ΣΥΡΙΖΑ και των ΑΝΕΛ)</w:t>
      </w:r>
    </w:p>
    <w:p w14:paraId="22BFDFCE"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(Σπυρίδων Λυκούδης):</w:t>
      </w:r>
      <w:r>
        <w:rPr>
          <w:rFonts w:eastAsia="Times New Roman"/>
          <w:szCs w:val="24"/>
        </w:rPr>
        <w:t xml:space="preserve"> Ευχαριστούμε, κύριε συνάδελφε.</w:t>
      </w:r>
    </w:p>
    <w:p w14:paraId="22BFDFCF" w14:textId="77777777" w:rsidR="007336A6" w:rsidRDefault="002D1229">
      <w:pPr>
        <w:spacing w:line="600" w:lineRule="auto"/>
        <w:ind w:firstLine="720"/>
        <w:contextualSpacing/>
        <w:jc w:val="both"/>
        <w:rPr>
          <w:rFonts w:eastAsia="Times New Roman"/>
          <w:szCs w:val="24"/>
        </w:rPr>
      </w:pPr>
      <w:r>
        <w:rPr>
          <w:rFonts w:eastAsia="Times New Roman"/>
          <w:szCs w:val="24"/>
        </w:rPr>
        <w:t>Η συνάδελφος κ</w:t>
      </w:r>
      <w:r>
        <w:rPr>
          <w:rFonts w:eastAsia="Times New Roman"/>
          <w:szCs w:val="24"/>
        </w:rPr>
        <w:t>.</w:t>
      </w:r>
      <w:r>
        <w:rPr>
          <w:rFonts w:eastAsia="Times New Roman"/>
          <w:szCs w:val="24"/>
        </w:rPr>
        <w:t xml:space="preserve"> Μαρία </w:t>
      </w:r>
      <w:proofErr w:type="spellStart"/>
      <w:r>
        <w:rPr>
          <w:rFonts w:eastAsia="Times New Roman"/>
          <w:szCs w:val="24"/>
        </w:rPr>
        <w:t>Θελερίτη</w:t>
      </w:r>
      <w:proofErr w:type="spellEnd"/>
      <w:r>
        <w:rPr>
          <w:rFonts w:eastAsia="Times New Roman"/>
          <w:szCs w:val="24"/>
        </w:rPr>
        <w:t xml:space="preserve"> από τον ΣΥΡΙΖΑ έχει τον λόγο.</w:t>
      </w:r>
    </w:p>
    <w:p w14:paraId="22BFDF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ΜΑΡΙΑ ΘΕΛΕΡΙΤΗ: </w:t>
      </w:r>
      <w:r>
        <w:rPr>
          <w:rFonts w:eastAsia="Times New Roman" w:cs="Times New Roman"/>
          <w:szCs w:val="24"/>
        </w:rPr>
        <w:t xml:space="preserve">Αγαπητοί συνάδελφοι και </w:t>
      </w:r>
      <w:proofErr w:type="spellStart"/>
      <w:r>
        <w:rPr>
          <w:rFonts w:eastAsia="Times New Roman" w:cs="Times New Roman"/>
          <w:szCs w:val="24"/>
        </w:rPr>
        <w:t>συναδέλφισσες</w:t>
      </w:r>
      <w:proofErr w:type="spellEnd"/>
      <w:r>
        <w:rPr>
          <w:rFonts w:eastAsia="Times New Roman" w:cs="Times New Roman"/>
          <w:szCs w:val="24"/>
        </w:rPr>
        <w:t>, σήμερα συζητούμε ένα νομοσχέδιο, που έχει λάβει αρκετά ονόματα. Υπάρχει μία πλούσια ονοματολογία: «Ρουσφετολογικό», «εφ’ όλης της ύλης», «πασπαρτού»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22BFDF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είναι ακριβώς αυτό το νομοσχέδιο; Είναι έ</w:t>
      </w:r>
      <w:r>
        <w:rPr>
          <w:rFonts w:eastAsia="Times New Roman" w:cs="Times New Roman"/>
          <w:szCs w:val="24"/>
        </w:rPr>
        <w:t>να νομοσχέδιο, που έρχεται να ρυθμίσει χρόνια προβλήματα που αντιμετωπίζει η τοπική αυτοδιοίκηση, πράγμα που ζητούσε η ίδια η τοπική αυτοδιοίκηση. Γιατί καταλαβαίνουμε όλοι ότι από την εφαρμογή του «</w:t>
      </w:r>
      <w:r>
        <w:rPr>
          <w:rFonts w:eastAsia="Times New Roman" w:cs="Times New Roman"/>
          <w:szCs w:val="24"/>
        </w:rPr>
        <w:t>ΚΑΛΛΙΚΡΑΤΗ</w:t>
      </w:r>
      <w:r>
        <w:rPr>
          <w:rFonts w:eastAsia="Times New Roman" w:cs="Times New Roman"/>
          <w:szCs w:val="24"/>
        </w:rPr>
        <w:t xml:space="preserve">» και μετά προέκυψαν πάρα πολλά προβλήματα και </w:t>
      </w:r>
      <w:r>
        <w:rPr>
          <w:rFonts w:eastAsia="Times New Roman" w:cs="Times New Roman"/>
          <w:szCs w:val="24"/>
        </w:rPr>
        <w:t xml:space="preserve">αυτά θα έπρεπε να επιλυθούν. </w:t>
      </w:r>
    </w:p>
    <w:p w14:paraId="22BFDF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Άρα αυτό το νομοσχέδιο έρχεται ακριβώς να επιλύσει όλα αυτά τα προβλήματα. Επίσης, έρχεται να εκσυγχρονίσει δομές και λειτουργίες της τοπικής αυτοδιοίκησης και φυσικά να ρυθμίσει θέματα που αφορούν τους εργαζόμενους. </w:t>
      </w:r>
    </w:p>
    <w:p w14:paraId="22BFDF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Πριν εισ</w:t>
      </w:r>
      <w:r>
        <w:rPr>
          <w:rFonts w:eastAsia="Times New Roman" w:cs="Times New Roman"/>
          <w:szCs w:val="24"/>
        </w:rPr>
        <w:t>έλθω στο πραγματικό περιεχόμενο του νομοσχεδίου, θα ήθελα να τονίσω τα εξής, με αφορμή τη χθεσινή αλλά και τη σημερινή τοποθέτηση του εισηγητή της Νέας Δημοκρατίας, για το ποιο πρέπει να είναι το κριτήριο της κάθε κυβέρνησης. Αναρωτήθηκε ο κ. Βορίδης και ό</w:t>
      </w:r>
      <w:r>
        <w:rPr>
          <w:rFonts w:eastAsia="Times New Roman" w:cs="Times New Roman"/>
          <w:szCs w:val="24"/>
        </w:rPr>
        <w:t xml:space="preserve">πως μας είπε, το κριτήριο κάθε κυβέρνησης πρέπει να είναι το εθνικό ή το δημόσιο συμφέρον και </w:t>
      </w:r>
      <w:r>
        <w:rPr>
          <w:rFonts w:eastAsia="Times New Roman" w:cs="Times New Roman"/>
          <w:szCs w:val="24"/>
        </w:rPr>
        <w:lastRenderedPageBreak/>
        <w:t xml:space="preserve">όχι τα μερικά συμφέροντα, που εκφράζονται από φορείς της κοινωνίας των πολιτών. </w:t>
      </w:r>
    </w:p>
    <w:p w14:paraId="22BFDF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θα διαφωνήσω. Πράγματι, το δημόσιο συμφέρον είναι πάνω από το ιδιωτικό, το πρ</w:t>
      </w:r>
      <w:r>
        <w:rPr>
          <w:rFonts w:eastAsia="Times New Roman" w:cs="Times New Roman"/>
          <w:szCs w:val="24"/>
        </w:rPr>
        <w:t>οσωπικό ή ατομικό συμφέρον. Αναρωτιέμαι μόνο, εάν είχε αυτό στο νου η Νέα Δημοκρατία όταν ως Κυβέρνηση έθετε σε διαθεσιμότητα χιλιάδες εργαζόμενους, όταν απέλυε και όταν εκχωρούσε τμήματα και δημόσια αγαθά στην ιδιωτική πρωτοβουλία. Υπάρχει τότε ένα ερώτημ</w:t>
      </w:r>
      <w:r>
        <w:rPr>
          <w:rFonts w:eastAsia="Times New Roman" w:cs="Times New Roman"/>
          <w:szCs w:val="24"/>
        </w:rPr>
        <w:t>α ως προς το δημόσιο συμφέρον!</w:t>
      </w:r>
    </w:p>
    <w:p w14:paraId="22BFDF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Ίσως τότε θα πρέπει να ορίσουμε εκ νέου το νόημα του δημοσίου συμφέροντος και ελπίζω ο συνάδελφος ότι δεν εννοεί προς το παρόν νομοσχέδιο είναι εναντίον του δημοσίου συμφέροντος ή ότι η κάλυψη κενών θέσεων και ότι η προσπάθει</w:t>
      </w:r>
      <w:r>
        <w:rPr>
          <w:rFonts w:eastAsia="Times New Roman" w:cs="Times New Roman"/>
          <w:szCs w:val="24"/>
        </w:rPr>
        <w:t xml:space="preserve">α της Κυβέρνησης να υποστηρίξει εμπράκτως την τοπική αυτοδιοίκηση είναι κατά του δημοσίου συμφέροντος. </w:t>
      </w:r>
    </w:p>
    <w:p w14:paraId="22BFDF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 για το επιχείρημα ότι χρειάζεται αιτιολογία για τις προλήψεις και για την άρνηση που ο ίδιος και η παράταξή του έχουν για τις προσλήψεις, πράγματι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χρειάζεται να θυμηθούμε κάτι απλό και πολύ απτό. </w:t>
      </w:r>
    </w:p>
    <w:p w14:paraId="22BFDF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επειδή ήθελε επιχειρήματα, θα αναφερθώ. Σύμφωνα με την έρευνα του </w:t>
      </w:r>
      <w:r>
        <w:rPr>
          <w:rFonts w:eastAsia="Times New Roman" w:cs="Times New Roman"/>
          <w:szCs w:val="24"/>
        </w:rPr>
        <w:t>κ</w:t>
      </w:r>
      <w:r>
        <w:rPr>
          <w:rFonts w:eastAsia="Times New Roman" w:cs="Times New Roman"/>
          <w:szCs w:val="24"/>
        </w:rPr>
        <w:t xml:space="preserve">οινωνικού </w:t>
      </w:r>
      <w:proofErr w:type="spellStart"/>
      <w:r>
        <w:rPr>
          <w:rFonts w:eastAsia="Times New Roman" w:cs="Times New Roman"/>
          <w:szCs w:val="24"/>
        </w:rPr>
        <w:t>π</w:t>
      </w:r>
      <w:r>
        <w:rPr>
          <w:rFonts w:eastAsia="Times New Roman" w:cs="Times New Roman"/>
          <w:szCs w:val="24"/>
        </w:rPr>
        <w:t>ολύκεντρου</w:t>
      </w:r>
      <w:proofErr w:type="spellEnd"/>
      <w:r>
        <w:rPr>
          <w:rFonts w:eastAsia="Times New Roman" w:cs="Times New Roman"/>
          <w:szCs w:val="24"/>
        </w:rPr>
        <w:t xml:space="preserve"> της ΑΔΕΔΥ, η απασχόληση στο δημόσιο συρρικνώθηκε κατά διακόσιους είκοσι έναν χιλιάδες </w:t>
      </w:r>
      <w:proofErr w:type="spellStart"/>
      <w:r>
        <w:rPr>
          <w:rFonts w:eastAsia="Times New Roman" w:cs="Times New Roman"/>
          <w:szCs w:val="24"/>
        </w:rPr>
        <w:t>εκατόν</w:t>
      </w:r>
      <w:proofErr w:type="spellEnd"/>
      <w:r>
        <w:rPr>
          <w:rFonts w:eastAsia="Times New Roman" w:cs="Times New Roman"/>
          <w:szCs w:val="24"/>
        </w:rPr>
        <w:t xml:space="preserve"> είκοσι τρεις εργαζομ</w:t>
      </w:r>
      <w:r>
        <w:rPr>
          <w:rFonts w:eastAsia="Times New Roman" w:cs="Times New Roman"/>
          <w:szCs w:val="24"/>
        </w:rPr>
        <w:t>ένους, ποσοστό 21%. Αυτό συνέβη μετά το 2013. Τα υψηλότερα ποσοστά μείωσης εντοπίζονται στους ΟΤΑ, περίπου 19%.</w:t>
      </w:r>
    </w:p>
    <w:p w14:paraId="22BFDF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αντιλαμβανόμαστε τι συνέβη και πώς συρρικνώθηκε το δημόσιο. Και επειδή μπορεί αυτό να μην είναι αρκετό για τον συνάδελφο, θα ήθελα να αναφε</w:t>
      </w:r>
      <w:r>
        <w:rPr>
          <w:rFonts w:eastAsia="Times New Roman" w:cs="Times New Roman"/>
          <w:szCs w:val="24"/>
        </w:rPr>
        <w:t>ρθώ στους συλλογικούς φορείς της τοπικής αυτοδιοίκησης, που φυσικά κάθε άλλο παρά φιλικά προσκείμενους προς την Κυβέρνηση θα τους χαρακτηρίζαμε.</w:t>
      </w:r>
    </w:p>
    <w:p w14:paraId="22BFDF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δηλαδή, η </w:t>
      </w:r>
      <w:r>
        <w:rPr>
          <w:rFonts w:eastAsia="Times New Roman" w:cs="Times New Roman"/>
          <w:szCs w:val="24"/>
        </w:rPr>
        <w:t>έ</w:t>
      </w:r>
      <w:r>
        <w:rPr>
          <w:rFonts w:eastAsia="Times New Roman" w:cs="Times New Roman"/>
          <w:szCs w:val="24"/>
        </w:rPr>
        <w:t xml:space="preserve">νωση </w:t>
      </w:r>
      <w:r>
        <w:rPr>
          <w:rFonts w:eastAsia="Times New Roman" w:cs="Times New Roman"/>
          <w:szCs w:val="24"/>
        </w:rPr>
        <w:t>π</w:t>
      </w:r>
      <w:r>
        <w:rPr>
          <w:rFonts w:eastAsia="Times New Roman" w:cs="Times New Roman"/>
          <w:szCs w:val="24"/>
        </w:rPr>
        <w:t xml:space="preserve">εριφερειών; Ότι η </w:t>
      </w:r>
      <w:proofErr w:type="spellStart"/>
      <w:r>
        <w:rPr>
          <w:rFonts w:eastAsia="Times New Roman" w:cs="Times New Roman"/>
          <w:szCs w:val="24"/>
        </w:rPr>
        <w:t>υποστελέχωση</w:t>
      </w:r>
      <w:proofErr w:type="spellEnd"/>
      <w:r>
        <w:rPr>
          <w:rFonts w:eastAsia="Times New Roman" w:cs="Times New Roman"/>
          <w:szCs w:val="24"/>
        </w:rPr>
        <w:t xml:space="preserve"> των περιφερειών έχει μειωθεί κατά 37%, ποσοστό κατά το</w:t>
      </w:r>
      <w:r>
        <w:rPr>
          <w:rFonts w:eastAsia="Times New Roman" w:cs="Times New Roman"/>
          <w:szCs w:val="24"/>
        </w:rPr>
        <w:t xml:space="preserve"> οποίο έχει μειωθεί ο αριθμός του προσωπικού. Στο μεταξύ, έχουν αυξηθεί οι αρμοδιότητες στην περιφέρεια. </w:t>
      </w:r>
    </w:p>
    <w:p w14:paraId="22BFDF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Τι λέει η ΚΕΔΕ σχετικά με την </w:t>
      </w:r>
      <w:proofErr w:type="spellStart"/>
      <w:r>
        <w:rPr>
          <w:rFonts w:eastAsia="Times New Roman" w:cs="Times New Roman"/>
          <w:szCs w:val="24"/>
        </w:rPr>
        <w:t>υποστελέχωση</w:t>
      </w:r>
      <w:proofErr w:type="spellEnd"/>
      <w:r>
        <w:rPr>
          <w:rFonts w:eastAsia="Times New Roman" w:cs="Times New Roman"/>
          <w:szCs w:val="24"/>
        </w:rPr>
        <w:t>; Ότι την εντοπίζει σε δύο βασικά αίτια: Στη συνταξιοδότηση των υπαλλήλων, που φυσικά δεν ήταν αθώα-αντιλαμβ</w:t>
      </w:r>
      <w:r>
        <w:rPr>
          <w:rFonts w:eastAsia="Times New Roman" w:cs="Times New Roman"/>
          <w:szCs w:val="24"/>
        </w:rPr>
        <w:t xml:space="preserve">ανόμαστε όλοι ότι έγινε λόγο φόβου της διαθεσιμότητας τότε- και στην αδυναμία πρόσληψης των νέων υπαλλήλων. </w:t>
      </w:r>
    </w:p>
    <w:p w14:paraId="22BFDF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αυτή η Κυβέρνηση έρχεται ακριβώς να επιλύσει αυτό το πρόβλημα της </w:t>
      </w:r>
      <w:proofErr w:type="spellStart"/>
      <w:r>
        <w:rPr>
          <w:rFonts w:eastAsia="Times New Roman" w:cs="Times New Roman"/>
          <w:szCs w:val="24"/>
        </w:rPr>
        <w:t>υποστελέχωσης</w:t>
      </w:r>
      <w:proofErr w:type="spellEnd"/>
      <w:r>
        <w:rPr>
          <w:rFonts w:eastAsia="Times New Roman" w:cs="Times New Roman"/>
          <w:szCs w:val="24"/>
        </w:rPr>
        <w:t>, που αφορά τους ΟΤΑ. Οι δήμοι, λοιπόν, πρέπει να μεριμνήσουν γ</w:t>
      </w:r>
      <w:r>
        <w:rPr>
          <w:rFonts w:eastAsia="Times New Roman" w:cs="Times New Roman"/>
          <w:szCs w:val="24"/>
        </w:rPr>
        <w:t xml:space="preserve">ι’ αυτή την </w:t>
      </w:r>
      <w:proofErr w:type="spellStart"/>
      <w:r>
        <w:rPr>
          <w:rFonts w:eastAsia="Times New Roman" w:cs="Times New Roman"/>
          <w:szCs w:val="24"/>
        </w:rPr>
        <w:t>υποστελέχωση</w:t>
      </w:r>
      <w:proofErr w:type="spellEnd"/>
      <w:r>
        <w:rPr>
          <w:rFonts w:eastAsia="Times New Roman" w:cs="Times New Roman"/>
          <w:szCs w:val="24"/>
        </w:rPr>
        <w:t xml:space="preserve">. Και αυτό γίνεται. Αυτό δεν το κάνει με πελατειακές σχέσεις ούτε διορίζοντας σωρηδόν με κομματικά κριτήρια, όπως γινόταν στο παρελθόν, αλλά ακριβώς χτυπώντας το ίδιο το πελατειακό κράτος. </w:t>
      </w:r>
    </w:p>
    <w:p w14:paraId="22BFDF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πώς το χτυπά; Η εμμονή της Κυβέρνησης </w:t>
      </w:r>
      <w:r>
        <w:rPr>
          <w:rFonts w:eastAsia="Times New Roman" w:cs="Times New Roman"/>
          <w:szCs w:val="24"/>
        </w:rPr>
        <w:t>δεν είναι να υπάρχει εκπόνηση οργανογραμμάτων και στην τοπική αυτοδιοίκηση; Δεν είναι εμμονή να υπάρχει περιγραφή θέσεων στο οργανόγραμμα; Δεν είναι εμμονή να έχουμε τα κενά και με βάση αυτά τα κενά να γίνονται οι προσλήψεις στην τοπική αυτοδιοίκηση;</w:t>
      </w:r>
    </w:p>
    <w:p w14:paraId="22BFDF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ποιος χτίζει πελατειακές σχέσεις; Εμείς ή κάποιοι άλλοι, που στο παρελθόν μόνο αυτό γνώριζαν να κάνουν; Και έρχονται και λένε: «Μα, καλά, είναι δυνατόν να διορίσουμε σήμερα ανθρώπους</w:t>
      </w:r>
      <w:r>
        <w:rPr>
          <w:rFonts w:eastAsia="Times New Roman" w:cs="Times New Roman"/>
          <w:szCs w:val="24"/>
        </w:rPr>
        <w:t>,</w:t>
      </w:r>
      <w:r>
        <w:rPr>
          <w:rFonts w:eastAsia="Times New Roman" w:cs="Times New Roman"/>
          <w:szCs w:val="24"/>
        </w:rPr>
        <w:t xml:space="preserve"> που έχουν πετύχει μέσω ΑΣΕΠ πριν είκοσι χρόνια ή και οχτώ;». </w:t>
      </w:r>
    </w:p>
    <w:p w14:paraId="22BFDF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Κι εδώ αρχ</w:t>
      </w:r>
      <w:r>
        <w:rPr>
          <w:rFonts w:eastAsia="Times New Roman" w:cs="Times New Roman"/>
          <w:szCs w:val="24"/>
        </w:rPr>
        <w:t xml:space="preserve">ίζουμε να πιστεύουμε ότι πραγματικά δεν θέλετε να καλυφθούν αυτά τα κενά και οι ανάγκες στην τοπική αυτοδιοίκηση. Γιατί το 1:4, αυτός ο περιορισμός που έχει τεθεί από </w:t>
      </w:r>
      <w:r>
        <w:rPr>
          <w:rFonts w:eastAsia="Times New Roman" w:cs="Times New Roman"/>
          <w:szCs w:val="24"/>
        </w:rPr>
        <w:lastRenderedPageBreak/>
        <w:t xml:space="preserve">τους θεσμούς δεν μπορεί να λησμονιέται μονίμως. Άρα πώς θα καλυφθούν οι προσλήψεις, όταν </w:t>
      </w:r>
      <w:r>
        <w:rPr>
          <w:rFonts w:eastAsia="Times New Roman" w:cs="Times New Roman"/>
          <w:szCs w:val="24"/>
        </w:rPr>
        <w:t>υπάρχει το 1:4;</w:t>
      </w:r>
    </w:p>
    <w:p w14:paraId="22BFDF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λοιπόν, μία δεξαμενή και αυτές οι διατάξεις που ρυθμίζουν τα θέματα των αδιόριστων από το ΑΣΕΠ.</w:t>
      </w:r>
    </w:p>
    <w:p w14:paraId="22BFDF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Επανέρχομαι στο πρώτο μέρος του νομοσχεδίου, που αφορά στον εκσυγχρονισμό του θεσμικού πλαισίου λειτουργίας των ΔΕΥΑ. Εδώ δεν αναφερθώ πά</w:t>
      </w:r>
      <w:r>
        <w:rPr>
          <w:rFonts w:eastAsia="Times New Roman" w:cs="Times New Roman"/>
          <w:szCs w:val="24"/>
        </w:rPr>
        <w:t xml:space="preserve">ρα πολύ, αυτό που θα ήθελα όμως να εντοπίσω είναι ότι με βάση το νέο θεσμικό πλαίσιο οι ΔΕΥΑ από απλοί χρήστες γίνονται και διαχειριστές ενός δημόσιου φυσικού αγαθού, του νερού. </w:t>
      </w:r>
      <w:r>
        <w:rPr>
          <w:rFonts w:eastAsia="Times New Roman" w:cs="Times New Roman"/>
          <w:szCs w:val="24"/>
        </w:rPr>
        <w:t>Φ</w:t>
      </w:r>
      <w:r>
        <w:rPr>
          <w:rFonts w:eastAsia="Times New Roman" w:cs="Times New Roman"/>
          <w:szCs w:val="24"/>
        </w:rPr>
        <w:t>υσικά είναι πάρα πολύ μεγάλης πολιτικής σημασίας, στην παρούσα συγκυρία, το γ</w:t>
      </w:r>
      <w:r>
        <w:rPr>
          <w:rFonts w:eastAsia="Times New Roman" w:cs="Times New Roman"/>
          <w:szCs w:val="24"/>
        </w:rPr>
        <w:t xml:space="preserve">εγονός ότι προβλέπεται ρητά ο μη κερδοσκοπικός χαρακτήρας. </w:t>
      </w:r>
    </w:p>
    <w:p w14:paraId="22BFDF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δώ θα επανέλθω για να σχολιάσω αυτό που ειπώθηκε χθες, την πρόταση δηλαδή από τον εισηγητή της Νέας Δημοκρατίας, να μην συμπεριληφθεί ο όρος «μη κερδοσκοπικός χαρακτήρας». Μάλιστα, εδώ θα πρέπει </w:t>
      </w:r>
      <w:r>
        <w:rPr>
          <w:rFonts w:eastAsia="Times New Roman" w:cs="Times New Roman"/>
          <w:szCs w:val="24"/>
        </w:rPr>
        <w:t>να ξεχωρίζουμε πάρα πολύ καλά τι σημαίνει κερδοσκοπία και ότι η κερδοσκοπία είναι εντελώς διαφορετική από τον κερδοσκοπικό χαρακτήρα.</w:t>
      </w:r>
    </w:p>
    <w:p w14:paraId="22BFDF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εισηγητής της Νέας Δημοκρατίας ανέλυσε πολύ σωστά και ήταν σαφές ότι πρόκειται για μία κοινωφελή επιχείρηση η </w:t>
      </w:r>
      <w:r>
        <w:rPr>
          <w:rFonts w:eastAsia="Times New Roman" w:cs="Times New Roman"/>
          <w:szCs w:val="24"/>
        </w:rPr>
        <w:lastRenderedPageBreak/>
        <w:t>ΔΕΥΑ. Οι Δ</w:t>
      </w:r>
      <w:r>
        <w:rPr>
          <w:rFonts w:eastAsia="Times New Roman" w:cs="Times New Roman"/>
          <w:szCs w:val="24"/>
        </w:rPr>
        <w:t xml:space="preserve">ΕΥΑ είναι κοινωφελής επιχειρήσεις που εργάζονται για το δημόσιο συμφέρον, διαχειρίζονται ένα εξαιρετικά πολύτιμο πόρο, όπως είναι το νερό, υπέρ του κοινού καλού, υπέρ των πολιτών. </w:t>
      </w:r>
    </w:p>
    <w:p w14:paraId="22BFDF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Παράλληλα, όμως, δεν διαφωνεί κανείς –ίσα ίσα είναι επιδίωξη- να είναι βιώσ</w:t>
      </w:r>
      <w:r>
        <w:rPr>
          <w:rFonts w:eastAsia="Times New Roman" w:cs="Times New Roman"/>
          <w:szCs w:val="24"/>
        </w:rPr>
        <w:t>ιμη, προκειμένου να καλύπτει έξοδα, εργαζόμενους, συντήρηση, επέκταση δικτύου ύδρευσης, δαπάνες κλπ.</w:t>
      </w:r>
    </w:p>
    <w:p w14:paraId="22BFDF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οι ΔΕΥΑ πρέπει να είναι βιώσιμες επιχειρήσεις, που ωστόσο δεν κερδοσκοπούν, αλλά αντιθέτως αποδίδουν και επιστρέφουν στους πολίτες και στην τοπική κοινωνία τα οφέλη που αποκομίζουν ως κοινωφελείς επιχειρήσεις.</w:t>
      </w:r>
    </w:p>
    <w:p w14:paraId="22BFDF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Κατανοώ, βέβαια, ότι αυτό είναι πολύ δύσκολο </w:t>
      </w:r>
      <w:r>
        <w:rPr>
          <w:rFonts w:eastAsia="Times New Roman" w:cs="Times New Roman"/>
          <w:szCs w:val="24"/>
        </w:rPr>
        <w:t xml:space="preserve">να γίνει αντιληπτό, γιατί αυτή η λειτουργία βρίσκεται εκτός αγοράς και λειτουργεί πέρα από τα ιδιωτικά συμφέροντα. Αλλά, έτσι έχουν τα πράγματα, σε μία εποχή μάλιστα, που τα κινήματα υπέρ των κοινών αγκαλιάζουν ολοένα και πλατύτερα στρώματα. </w:t>
      </w:r>
    </w:p>
    <w:p w14:paraId="22BFDF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Ως προς τις ά</w:t>
      </w:r>
      <w:r>
        <w:rPr>
          <w:rFonts w:eastAsia="Times New Roman" w:cs="Times New Roman"/>
          <w:szCs w:val="24"/>
        </w:rPr>
        <w:t xml:space="preserve">λλες διατάξεις, θέλω να πω ότι δεν μας προκαλεί καμία έκπληξη το γεγονός ότι καταψηφίζει η Αντιπολίτευση </w:t>
      </w:r>
      <w:r>
        <w:rPr>
          <w:rFonts w:eastAsia="Times New Roman" w:cs="Times New Roman"/>
          <w:szCs w:val="24"/>
        </w:rPr>
        <w:lastRenderedPageBreak/>
        <w:t>την κατάργηση της αναστολής των προσλήψεων, το άρθρο δηλαδή 18 και που καταψηφίζει διατάξεις για τα ΔΗΠΕΘΕ. Ξεχνάμε τον ρόλο που έπαιξαν τα ΔΗΠΕΘΕ στην</w:t>
      </w:r>
      <w:r>
        <w:rPr>
          <w:rFonts w:eastAsia="Times New Roman" w:cs="Times New Roman"/>
          <w:szCs w:val="24"/>
        </w:rPr>
        <w:t xml:space="preserve"> παραγωγή πολιτισμού στο τοπικό και περιφερειακό επίπεδο. Εξάλλου, Ελλάδα δεν είναι μόνο η Αθήνα, όπως λέμε εμείς οι επαρχιώτες. Επίσης, καταψηφίζει το άρθρο 79 για τους διορισμούς. </w:t>
      </w:r>
    </w:p>
    <w:p w14:paraId="22BFDF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ίδια εμμονή θα έλεγα ότι διαπνέει όλη την άρνηση της Αντιπολίτευσης, η </w:t>
      </w:r>
      <w:r>
        <w:rPr>
          <w:rFonts w:eastAsia="Times New Roman" w:cs="Times New Roman"/>
          <w:szCs w:val="24"/>
        </w:rPr>
        <w:t xml:space="preserve">εμμονή περί του ιδιωτικού τομέα, των κριτηρίων της αγοράς, παρά τα όσα </w:t>
      </w:r>
      <w:proofErr w:type="spellStart"/>
      <w:r>
        <w:rPr>
          <w:rFonts w:eastAsia="Times New Roman" w:cs="Times New Roman"/>
          <w:szCs w:val="24"/>
        </w:rPr>
        <w:t>ελέχθησαν</w:t>
      </w:r>
      <w:proofErr w:type="spellEnd"/>
      <w:r>
        <w:rPr>
          <w:rFonts w:eastAsia="Times New Roman" w:cs="Times New Roman"/>
          <w:szCs w:val="24"/>
        </w:rPr>
        <w:t xml:space="preserve"> περί του δημοσίου συμφέροντος. </w:t>
      </w:r>
    </w:p>
    <w:p w14:paraId="22BFDF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άλλον εννοεί ότι θα πρέπει να υπερασπιζόμαστε το δημόσιο συμφέρον, με την προϋπόθεση ότι δεν θίγει το αγοραίο και ιδιωτικό. </w:t>
      </w:r>
    </w:p>
    <w:p w14:paraId="22BFDF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κτυπάει το κουδούνι λήξεως του χρόνου ομιλίας της κυρίας Βουλευτή)</w:t>
      </w:r>
    </w:p>
    <w:p w14:paraId="22BFDF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Κυρία συνάδελφε, τελειώνετε. Έχετε μιλήσει εννέα λεπτά. </w:t>
      </w:r>
    </w:p>
    <w:p w14:paraId="22BFDF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Τελειώνω, κύριε Πρόεδρε. </w:t>
      </w:r>
    </w:p>
    <w:p w14:paraId="22BFDF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Τέλος, θα ήθελα να αναφέρω ότι υπάρχουν διατάξεις που ευνο</w:t>
      </w:r>
      <w:r>
        <w:rPr>
          <w:rFonts w:eastAsia="Times New Roman" w:cs="Times New Roman"/>
          <w:szCs w:val="24"/>
        </w:rPr>
        <w:t xml:space="preserve">ούν το να μπορούν οι μικροί και ορεινοί νησιωτικοί δήμοι να </w:t>
      </w:r>
      <w:r>
        <w:rPr>
          <w:rFonts w:eastAsia="Times New Roman" w:cs="Times New Roman"/>
          <w:szCs w:val="24"/>
        </w:rPr>
        <w:lastRenderedPageBreak/>
        <w:t xml:space="preserve">λύσουν το πρόβλημα που έχουν όσον αφορά την έλλειψη εργαζομένων και υπαλλήλων και θυμόμαστε όλοι το επεισόδιο της Γαύδου. </w:t>
      </w:r>
    </w:p>
    <w:p w14:paraId="22BFDF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με τα κίνητρα αυτά αισιοδοξούμε ότι θα μπορούν να αποκτήσουν προσωπικ</w:t>
      </w:r>
      <w:r>
        <w:rPr>
          <w:rFonts w:eastAsia="Times New Roman" w:cs="Times New Roman"/>
          <w:szCs w:val="24"/>
        </w:rPr>
        <w:t>ό και οι απομακρυσμένες περιοχές. Είναι πολύ ενθαρρυντικό ότι πραγματικά υπάρχει η δυνατότητα της ρύθμισης των οφειλών προς τους ΟΤΑ με πολύ ευνοϊκούς όρους. Άρα μπορούμε να πούμε ότι ένας μεγάλος αριθμός συμπολιτών μας που σήμερα αδυνατεί, μπορεί να ανταπ</w:t>
      </w:r>
      <w:r>
        <w:rPr>
          <w:rFonts w:eastAsia="Times New Roman" w:cs="Times New Roman"/>
          <w:szCs w:val="24"/>
        </w:rPr>
        <w:t xml:space="preserve">εξέλθει στις υποχρεώσεις και άρα να αυξηθεί και </w:t>
      </w:r>
      <w:proofErr w:type="spellStart"/>
      <w:r>
        <w:rPr>
          <w:rFonts w:eastAsia="Times New Roman" w:cs="Times New Roman"/>
          <w:szCs w:val="24"/>
        </w:rPr>
        <w:t>εισπραξιμότητα</w:t>
      </w:r>
      <w:proofErr w:type="spellEnd"/>
      <w:r>
        <w:rPr>
          <w:rFonts w:eastAsia="Times New Roman" w:cs="Times New Roman"/>
          <w:szCs w:val="24"/>
        </w:rPr>
        <w:t xml:space="preserve"> στους δήμους. </w:t>
      </w:r>
    </w:p>
    <w:p w14:paraId="22BFDF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λέγοντας ότι πραγματικά είναι ένα νομοσχέδιο που προσπαθεί να λύσει προβλήματα. </w:t>
      </w:r>
    </w:p>
    <w:p w14:paraId="22BFDF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είναι η αναμενόμενη μεταρρύθμιση και η αλλαγή που θέλουμε όσον αφορά την αντικατάστ</w:t>
      </w:r>
      <w:r>
        <w:rPr>
          <w:rFonts w:eastAsia="Times New Roman" w:cs="Times New Roman"/>
          <w:szCs w:val="24"/>
        </w:rPr>
        <w:t>αση του «</w:t>
      </w:r>
      <w:r>
        <w:rPr>
          <w:rFonts w:eastAsia="Times New Roman" w:cs="Times New Roman"/>
          <w:szCs w:val="24"/>
        </w:rPr>
        <w:t>ΚΑΛΛΙΚΡΑΤΗ</w:t>
      </w:r>
      <w:r>
        <w:rPr>
          <w:rFonts w:eastAsia="Times New Roman" w:cs="Times New Roman"/>
          <w:szCs w:val="24"/>
        </w:rPr>
        <w:t>». Νομίζουμε, όμως, ότι είναι η αφετηρία ενός πολιτικού διαλόγου που πρέπει να ξεκινήσει για το τι είδους αλλαγές πρέπει να γίνουν και για το με ποιον τρόπο θα λυθούν όλα αυτά τα προβλήματα που εντοπίζονται, με αυτό που λέμε γενναία μετα</w:t>
      </w:r>
      <w:r>
        <w:rPr>
          <w:rFonts w:eastAsia="Times New Roman" w:cs="Times New Roman"/>
          <w:szCs w:val="24"/>
        </w:rPr>
        <w:t>ρρύθμιση στην τοπική αυτοδιοίκηση.</w:t>
      </w:r>
    </w:p>
    <w:p w14:paraId="22BFDF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w:t>
      </w:r>
    </w:p>
    <w:p w14:paraId="22BFDFF1"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DF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w:t>
      </w:r>
      <w:r>
        <w:rPr>
          <w:rFonts w:eastAsia="Times New Roman" w:cs="Times New Roman"/>
          <w:b/>
          <w:szCs w:val="24"/>
        </w:rPr>
        <w:t>Ε</w:t>
      </w:r>
      <w:r>
        <w:rPr>
          <w:rFonts w:eastAsia="Times New Roman" w:cs="Times New Roman"/>
          <w:b/>
          <w:szCs w:val="24"/>
        </w:rPr>
        <w:t xml:space="preserve">ΔΡΕΥΩΝ (Σπυρίδων Λυκούδης): </w:t>
      </w:r>
      <w:r>
        <w:rPr>
          <w:rFonts w:eastAsia="Times New Roman" w:cs="Times New Roman"/>
          <w:szCs w:val="24"/>
        </w:rPr>
        <w:t>Ευχαριστούμε.</w:t>
      </w:r>
    </w:p>
    <w:p w14:paraId="22BFDF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Ιωάννης </w:t>
      </w:r>
      <w:proofErr w:type="spellStart"/>
      <w:r>
        <w:rPr>
          <w:rFonts w:eastAsia="Times New Roman" w:cs="Times New Roman"/>
          <w:szCs w:val="24"/>
        </w:rPr>
        <w:t>Σαχινίδης</w:t>
      </w:r>
      <w:proofErr w:type="spellEnd"/>
      <w:r>
        <w:rPr>
          <w:rFonts w:eastAsia="Times New Roman" w:cs="Times New Roman"/>
          <w:szCs w:val="24"/>
        </w:rPr>
        <w:t xml:space="preserve"> από τη Χρυσή Αυγή.</w:t>
      </w:r>
    </w:p>
    <w:p w14:paraId="22BFDF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ΣΑΧΙΝΙΔΗΣ: </w:t>
      </w:r>
      <w:r>
        <w:rPr>
          <w:rFonts w:eastAsia="Times New Roman" w:cs="Times New Roman"/>
          <w:szCs w:val="24"/>
        </w:rPr>
        <w:t>Ευχαριστώ, κύριε Πρόεδρε.</w:t>
      </w:r>
    </w:p>
    <w:p w14:paraId="22BFDF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παρόν σχέδιο νόμ</w:t>
      </w:r>
      <w:r>
        <w:rPr>
          <w:rFonts w:eastAsia="Times New Roman" w:cs="Times New Roman"/>
          <w:szCs w:val="24"/>
        </w:rPr>
        <w:t xml:space="preserve">ου έχει χαρακτηριστεί από τη </w:t>
      </w:r>
      <w:r>
        <w:rPr>
          <w:rFonts w:eastAsia="Times New Roman" w:cs="Times New Roman"/>
          <w:szCs w:val="24"/>
        </w:rPr>
        <w:t>σ</w:t>
      </w:r>
      <w:r>
        <w:rPr>
          <w:rFonts w:eastAsia="Times New Roman" w:cs="Times New Roman"/>
          <w:szCs w:val="24"/>
        </w:rPr>
        <w:t>υγκυβέρνησή σας ΣΥΡΙΖΑ – ΑΝΕΛ ως νομοσχέδιο</w:t>
      </w:r>
      <w:r>
        <w:rPr>
          <w:rFonts w:eastAsia="Times New Roman" w:cs="Times New Roman"/>
          <w:szCs w:val="24"/>
        </w:rPr>
        <w:t>-</w:t>
      </w:r>
      <w:r>
        <w:rPr>
          <w:rFonts w:eastAsia="Times New Roman" w:cs="Times New Roman"/>
          <w:szCs w:val="24"/>
        </w:rPr>
        <w:t>«σκούπα». Αφού χρησιμοποιήσατε αυτήν την ορολογία, μου δίνεται και εμένα η δυνατότητα να το χαρακτηρίσω «ψεκάστε, σκουπίστε, τελειώσατε». «Ψεκάστε» διότι ο εμπνευστής ή οι εμπνευστές</w:t>
      </w:r>
      <w:r>
        <w:rPr>
          <w:rFonts w:eastAsia="Times New Roman" w:cs="Times New Roman"/>
          <w:szCs w:val="24"/>
        </w:rPr>
        <w:t xml:space="preserve"> αυτού του νομοσχεδίου μόνο «ψεκασμένοι» θα μπορούσε να ήταν. «Σκουπίστε», σε ό,τι αφορά ό,τι έχει απομείνει σε θέσεις που θέλετε να εκμεταλλευθείτε, το πελατολόγιό σας. «Τελειώστε» σε ό,τι αφορά το ότι σύντομα ο χρόνος σας τελειώνει, με αυτά που έχετε κάν</w:t>
      </w:r>
      <w:r>
        <w:rPr>
          <w:rFonts w:eastAsia="Times New Roman" w:cs="Times New Roman"/>
          <w:szCs w:val="24"/>
        </w:rPr>
        <w:t>ει όλο το τελευταίο διάστημα.</w:t>
      </w:r>
    </w:p>
    <w:p w14:paraId="22BFDF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παρόν σχέδιο νόμου, λοιπόν, όπως είχαμε επισημάνει και στις συνεδριάσεις των </w:t>
      </w:r>
      <w:r>
        <w:rPr>
          <w:rFonts w:eastAsia="Times New Roman" w:cs="Times New Roman"/>
          <w:szCs w:val="24"/>
        </w:rPr>
        <w:t>ε</w:t>
      </w:r>
      <w:r>
        <w:rPr>
          <w:rFonts w:eastAsia="Times New Roman" w:cs="Times New Roman"/>
          <w:szCs w:val="24"/>
        </w:rPr>
        <w:t>πιτροπών, αλλά και στην Ολομέλεια για την ψήφιση του ν.4467</w:t>
      </w:r>
      <w:r>
        <w:rPr>
          <w:rFonts w:eastAsia="Times New Roman" w:cs="Times New Roman"/>
          <w:szCs w:val="24"/>
        </w:rPr>
        <w:t>:</w:t>
      </w:r>
      <w:r>
        <w:rPr>
          <w:rFonts w:eastAsia="Times New Roman" w:cs="Times New Roman"/>
          <w:szCs w:val="24"/>
        </w:rPr>
        <w:t xml:space="preserve"> «Τροποποιήσεις διατάξεων της δασικής νομοθεσίας και άλλες διατάξεις», το </w:t>
      </w:r>
      <w:r>
        <w:rPr>
          <w:rFonts w:eastAsia="Times New Roman" w:cs="Times New Roman"/>
          <w:szCs w:val="24"/>
        </w:rPr>
        <w:t xml:space="preserve">ζήτημα των δασικών περιοχών και του τρόπου επίσημης καταγραφής </w:t>
      </w:r>
      <w:r>
        <w:rPr>
          <w:rFonts w:eastAsia="Times New Roman" w:cs="Times New Roman"/>
          <w:szCs w:val="24"/>
        </w:rPr>
        <w:lastRenderedPageBreak/>
        <w:t>τους, πρέπει να γίνει με ένα νέο νομοθετικό πλαίσιο που θα διαπνέεται από σοβαρότητα και υπευθυνότητα και θα δίνει πραγματικές λύσεις στα προβλήματα του αγροτικού –και όχι μόνον- πληθυσμού.</w:t>
      </w:r>
    </w:p>
    <w:p w14:paraId="22BFDF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Εκ </w:t>
      </w:r>
      <w:r>
        <w:rPr>
          <w:rFonts w:eastAsia="Times New Roman" w:cs="Times New Roman"/>
          <w:szCs w:val="24"/>
        </w:rPr>
        <w:t>του αποτελέσματος, αυτό δεν έχει γίνει ποτέ. Σε αυτή τη λογική συνεχίζει και σήμερα το Υπουργείο με την παρούσα τροπολογία. Θα αναφερθώ στην τροπολογία για τους δασικούς χάρτες, γιατί το κρίνω πολύ σκόπιμο, από τη στιγμή που έχουν ενσωματωθεί έξι ολόκληρες</w:t>
      </w:r>
      <w:r>
        <w:rPr>
          <w:rFonts w:eastAsia="Times New Roman" w:cs="Times New Roman"/>
          <w:szCs w:val="24"/>
        </w:rPr>
        <w:t xml:space="preserve"> τροποποιούμενες διατάξεις ως άρθρα.</w:t>
      </w:r>
    </w:p>
    <w:p w14:paraId="22BFDFF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λοιπόν, άρθρο, το οποίο ενσωματώθηκε ως άρθρο 140, διασαφηνίζεται ότι για τη χορήγηση έγκρισης επέμβασης στα δάση, στις δασικές και </w:t>
      </w:r>
      <w:proofErr w:type="spellStart"/>
      <w:r>
        <w:rPr>
          <w:rFonts w:eastAsia="Times New Roman" w:cs="Times New Roman"/>
          <w:szCs w:val="24"/>
        </w:rPr>
        <w:t>χορτολιβαδικές</w:t>
      </w:r>
      <w:proofErr w:type="spellEnd"/>
      <w:r>
        <w:rPr>
          <w:rFonts w:eastAsia="Times New Roman" w:cs="Times New Roman"/>
          <w:szCs w:val="24"/>
        </w:rPr>
        <w:t xml:space="preserve"> εκτάσεις, οι οποίες έχουν εκχερσωθεί από τις 11 Ιουνίου 1975 </w:t>
      </w:r>
      <w:r>
        <w:rPr>
          <w:rFonts w:eastAsia="Times New Roman" w:cs="Times New Roman"/>
          <w:szCs w:val="24"/>
        </w:rPr>
        <w:t>έως και 17 Μαρτίου του 2007 για γεωργική εκμετάλλευση χωρίς την απαιτούμενη άδεια της οικείας δασικής αρχής και καλλιεργούνται μέχρι και σήμερα, δεν απαιτείται η τήρηση των προβλεπόμενων προϋποθέσεων. Επίσης, εκτάσεις με αγροτική μορφή οι οποίες έχουν διασ</w:t>
      </w:r>
      <w:r>
        <w:rPr>
          <w:rFonts w:eastAsia="Times New Roman" w:cs="Times New Roman"/>
          <w:szCs w:val="24"/>
        </w:rPr>
        <w:t xml:space="preserve">ωθεί, αλλά στερούνται τίτλων ιδιοκτησίας και δεν είναι δάση, </w:t>
      </w:r>
      <w:r>
        <w:rPr>
          <w:rFonts w:eastAsia="Times New Roman" w:cs="Times New Roman"/>
          <w:szCs w:val="24"/>
        </w:rPr>
        <w:lastRenderedPageBreak/>
        <w:t>μπορούν να χρησιμοποιηθούν αποκλειστικά και μόνον για γεωργική και δενδροκομική εκμετάλλευση, χωρίς να επιτρέπεται η περαιτέρω αλλαγή χρήσης. Δάση και δασικές εκτάσεις, δηλαδή, οι οποίες εκχερσώθ</w:t>
      </w:r>
      <w:r>
        <w:rPr>
          <w:rFonts w:eastAsia="Times New Roman" w:cs="Times New Roman"/>
          <w:szCs w:val="24"/>
        </w:rPr>
        <w:t xml:space="preserve">ηκαν παράνομα την περίοδο 1975 – 2007 για να καλλιεργηθούν, μπορούν να λάβουν άμεσα έγκριση επέμβασης, αν διατηρούν την αγροτική τους χρήση, με μία απλή αίτηση από τον ενδιαφερόμενο. </w:t>
      </w:r>
    </w:p>
    <w:p w14:paraId="22BFDF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Επέρχεται νομιμοποίηση των καταπατημένων και των εκχερσωμένων εκτάσεων μ</w:t>
      </w:r>
      <w:r>
        <w:rPr>
          <w:rFonts w:eastAsia="Times New Roman" w:cs="Times New Roman"/>
          <w:szCs w:val="24"/>
        </w:rPr>
        <w:t>ετά την αναγόρευση των ένορκων βεβαιώσεων σε αποδεικτικό κυριότητας. Όπως άλλωστε έχουμε ήδη πει, οι επιτρεπτές κατασκευές επί των εκτάσεων αυτών μπορούν να γίνονται πιο συγκεκριμένες. Αυτό, όμως, δεν σημαίνει ότι δεν θα δούμε υπόστεγα να είναι πρόδρομοι ε</w:t>
      </w:r>
      <w:r>
        <w:rPr>
          <w:rFonts w:eastAsia="Times New Roman" w:cs="Times New Roman"/>
          <w:szCs w:val="24"/>
        </w:rPr>
        <w:t xml:space="preserve">ξοχικών και άλλων κατοικιών, δεδομένου ότι, με το πρόσχημα μιας αποθήκης, ενός υπόστεγου, </w:t>
      </w:r>
      <w:proofErr w:type="spellStart"/>
      <w:r>
        <w:rPr>
          <w:rFonts w:eastAsia="Times New Roman" w:cs="Times New Roman"/>
          <w:szCs w:val="24"/>
        </w:rPr>
        <w:t>οικοδομήθηκαν</w:t>
      </w:r>
      <w:proofErr w:type="spellEnd"/>
      <w:r>
        <w:rPr>
          <w:rFonts w:eastAsia="Times New Roman" w:cs="Times New Roman"/>
          <w:szCs w:val="24"/>
        </w:rPr>
        <w:t xml:space="preserve"> τα περισσότερα αυθαίρετα στη χώρα. </w:t>
      </w:r>
    </w:p>
    <w:p w14:paraId="22BFDF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 το δεύτερο άρθρο, το οποίο έχει ενσωματωθεί ως άρθρο 141, προβλέπεται η σύσταση </w:t>
      </w:r>
      <w:r>
        <w:rPr>
          <w:rFonts w:eastAsia="Times New Roman" w:cs="Times New Roman"/>
          <w:szCs w:val="24"/>
        </w:rPr>
        <w:t>ε</w:t>
      </w:r>
      <w:r>
        <w:rPr>
          <w:rFonts w:eastAsia="Times New Roman" w:cs="Times New Roman"/>
          <w:szCs w:val="24"/>
        </w:rPr>
        <w:t xml:space="preserve">πιτροπής </w:t>
      </w:r>
      <w:r>
        <w:rPr>
          <w:rFonts w:eastAsia="Times New Roman" w:cs="Times New Roman"/>
          <w:szCs w:val="24"/>
        </w:rPr>
        <w:t>δ</w:t>
      </w:r>
      <w:r>
        <w:rPr>
          <w:rFonts w:eastAsia="Times New Roman" w:cs="Times New Roman"/>
          <w:szCs w:val="24"/>
        </w:rPr>
        <w:t xml:space="preserve">ασολογίου ανά περιοχή </w:t>
      </w:r>
      <w:r>
        <w:rPr>
          <w:rFonts w:eastAsia="Times New Roman" w:cs="Times New Roman"/>
          <w:szCs w:val="24"/>
        </w:rPr>
        <w:t xml:space="preserve">αρμοδιότητας της οικείας </w:t>
      </w:r>
      <w:r>
        <w:rPr>
          <w:rFonts w:eastAsia="Times New Roman" w:cs="Times New Roman"/>
          <w:szCs w:val="24"/>
        </w:rPr>
        <w:t>δ</w:t>
      </w:r>
      <w:r>
        <w:rPr>
          <w:rFonts w:eastAsia="Times New Roman" w:cs="Times New Roman"/>
          <w:szCs w:val="24"/>
        </w:rPr>
        <w:t xml:space="preserve">ιεύθυνσης </w:t>
      </w:r>
      <w:r>
        <w:rPr>
          <w:rFonts w:eastAsia="Times New Roman" w:cs="Times New Roman"/>
          <w:szCs w:val="24"/>
        </w:rPr>
        <w:t>δ</w:t>
      </w:r>
      <w:r>
        <w:rPr>
          <w:rFonts w:eastAsia="Times New Roman" w:cs="Times New Roman"/>
          <w:szCs w:val="24"/>
        </w:rPr>
        <w:t xml:space="preserve">ασών και όχι στην έδρα της οικείας Αποκεντρωμένης Διοίκησης και ορίζεται ότι </w:t>
      </w:r>
      <w:r>
        <w:rPr>
          <w:rFonts w:eastAsia="Times New Roman" w:cs="Times New Roman"/>
          <w:szCs w:val="24"/>
        </w:rPr>
        <w:lastRenderedPageBreak/>
        <w:t xml:space="preserve">πρόεδρος των </w:t>
      </w:r>
      <w:r>
        <w:rPr>
          <w:rFonts w:eastAsia="Times New Roman" w:cs="Times New Roman"/>
          <w:szCs w:val="24"/>
        </w:rPr>
        <w:t>ε</w:t>
      </w:r>
      <w:r>
        <w:rPr>
          <w:rFonts w:eastAsia="Times New Roman" w:cs="Times New Roman"/>
          <w:szCs w:val="24"/>
        </w:rPr>
        <w:t xml:space="preserve">πιτροπών </w:t>
      </w:r>
      <w:r>
        <w:rPr>
          <w:rFonts w:eastAsia="Times New Roman" w:cs="Times New Roman"/>
          <w:szCs w:val="24"/>
        </w:rPr>
        <w:t>δ</w:t>
      </w:r>
      <w:r>
        <w:rPr>
          <w:rFonts w:eastAsia="Times New Roman" w:cs="Times New Roman"/>
          <w:szCs w:val="24"/>
        </w:rPr>
        <w:t xml:space="preserve">ασολογίου θα είναι ο </w:t>
      </w:r>
      <w:r>
        <w:rPr>
          <w:rFonts w:eastAsia="Times New Roman" w:cs="Times New Roman"/>
          <w:szCs w:val="24"/>
        </w:rPr>
        <w:t>δ</w:t>
      </w:r>
      <w:r>
        <w:rPr>
          <w:rFonts w:eastAsia="Times New Roman" w:cs="Times New Roman"/>
          <w:szCs w:val="24"/>
        </w:rPr>
        <w:t xml:space="preserve">ιευθυντής </w:t>
      </w:r>
      <w:r>
        <w:rPr>
          <w:rFonts w:eastAsia="Times New Roman" w:cs="Times New Roman"/>
          <w:szCs w:val="24"/>
        </w:rPr>
        <w:t>δ</w:t>
      </w:r>
      <w:r>
        <w:rPr>
          <w:rFonts w:eastAsia="Times New Roman" w:cs="Times New Roman"/>
          <w:szCs w:val="24"/>
        </w:rPr>
        <w:t xml:space="preserve">ασών του νομού. Τα μέλη της επιτροπής δεν αμείβονται, οπότε θεωρείται ότι έτσι </w:t>
      </w:r>
      <w:r>
        <w:rPr>
          <w:rFonts w:eastAsia="Times New Roman" w:cs="Times New Roman"/>
          <w:szCs w:val="24"/>
        </w:rPr>
        <w:t>επιταχύνονται διαδικασίες στις επιτροπές, άρα απελευθερώνονται και οι επιτρεπτές επεμβάσεις, δραστηριότητες επί δασικού χαρακτήρα εκτάσεων και δεν υπάρχει επιβάρυνση του προϋπολογισμού.</w:t>
      </w:r>
    </w:p>
    <w:p w14:paraId="22BFDF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Προκειμένου να καλυφθεί το πρόβλημα έλλειψης προσωπικού, διοικητικών υ</w:t>
      </w:r>
      <w:r>
        <w:rPr>
          <w:rFonts w:eastAsia="Times New Roman" w:cs="Times New Roman"/>
          <w:szCs w:val="24"/>
        </w:rPr>
        <w:t xml:space="preserve">παλλήλων, προβλέπεται η επιλογή από διοικητικούς των οικείων Δασικών Υπηρεσιών. Εδώ αυτό είναι ένα τυπικό άρθρο, αρκεί να μην υπάρξουν κενά στις υπηρεσίες και να συνεχίσει η κατά το δυνατόν εύρυθμη λειτουργία τους. </w:t>
      </w:r>
    </w:p>
    <w:p w14:paraId="22BFDF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τρίτο άρθρο, το οποίο έχει ενσωματωθ</w:t>
      </w:r>
      <w:r>
        <w:rPr>
          <w:rFonts w:eastAsia="Times New Roman" w:cs="Times New Roman"/>
          <w:szCs w:val="24"/>
        </w:rPr>
        <w:t xml:space="preserve">εί ως 142, θεωρείται οριστικό το περιεχόμενο του αναρτημένου χάρτη για μη δασικές εκτάσεις για τις οποίες δεν έχουν ασκηθεί αντιρρήσεις και δεν υπάγονται στις προβλεπόμενες εξαιρέσεις. Η οικεία </w:t>
      </w:r>
      <w:r>
        <w:rPr>
          <w:rFonts w:eastAsia="Times New Roman" w:cs="Times New Roman"/>
          <w:szCs w:val="24"/>
        </w:rPr>
        <w:t>δ</w:t>
      </w:r>
      <w:r>
        <w:rPr>
          <w:rFonts w:eastAsia="Times New Roman" w:cs="Times New Roman"/>
          <w:szCs w:val="24"/>
        </w:rPr>
        <w:t xml:space="preserve">ιεύθυνση </w:t>
      </w:r>
      <w:r>
        <w:rPr>
          <w:rFonts w:eastAsia="Times New Roman" w:cs="Times New Roman"/>
          <w:szCs w:val="24"/>
        </w:rPr>
        <w:t>δ</w:t>
      </w:r>
      <w:r>
        <w:rPr>
          <w:rFonts w:eastAsia="Times New Roman" w:cs="Times New Roman"/>
          <w:szCs w:val="24"/>
        </w:rPr>
        <w:t>ασών και όχι τα οικεία κτηματολογικά γραφεία για τι</w:t>
      </w:r>
      <w:r>
        <w:rPr>
          <w:rFonts w:eastAsia="Times New Roman" w:cs="Times New Roman"/>
          <w:szCs w:val="24"/>
        </w:rPr>
        <w:t xml:space="preserve">ς </w:t>
      </w:r>
      <w:proofErr w:type="spellStart"/>
      <w:r>
        <w:rPr>
          <w:rFonts w:eastAsia="Times New Roman" w:cs="Times New Roman"/>
          <w:szCs w:val="24"/>
        </w:rPr>
        <w:t>κτηματογραφημένες</w:t>
      </w:r>
      <w:proofErr w:type="spellEnd"/>
      <w:r>
        <w:rPr>
          <w:rFonts w:eastAsia="Times New Roman" w:cs="Times New Roman"/>
          <w:szCs w:val="24"/>
        </w:rPr>
        <w:t xml:space="preserve"> περιοχές είναι εφεξής η αρμόδια αρχή έκδοσης του πιστοποιητικού που συνοδεύει κάθε μεταβίβαση, σύσταση και εν γένει μεταβολή των εμπράγματων δικαιωμάτων στις δασικές εκτάσεις, μετά την κύρωση του δασικού χάρτη.</w:t>
      </w:r>
    </w:p>
    <w:p w14:paraId="22BFDF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Δίνεται, λοιπόν, η δυνατό</w:t>
      </w:r>
      <w:r>
        <w:rPr>
          <w:rFonts w:eastAsia="Times New Roman" w:cs="Times New Roman"/>
          <w:szCs w:val="24"/>
        </w:rPr>
        <w:t xml:space="preserve">τητα να βεβαιώνει τον χαρακτήρα της εκτάσεως -υπήρξε ανέκαθεν η δασική- πάνω στο τοπογραφικό διάγραμμα ο συντάκτης αυτού. Κατ’ αυτόν τον τρόπο αναμένεται να </w:t>
      </w:r>
      <w:proofErr w:type="spellStart"/>
      <w:r>
        <w:rPr>
          <w:rFonts w:eastAsia="Times New Roman" w:cs="Times New Roman"/>
          <w:szCs w:val="24"/>
        </w:rPr>
        <w:t>επανεκκινηθεί</w:t>
      </w:r>
      <w:proofErr w:type="spellEnd"/>
      <w:r>
        <w:rPr>
          <w:rFonts w:eastAsia="Times New Roman" w:cs="Times New Roman"/>
          <w:szCs w:val="24"/>
        </w:rPr>
        <w:t xml:space="preserve"> η έκδοση οικοδομικών αδειών. Σε κα</w:t>
      </w:r>
      <w:r>
        <w:rPr>
          <w:rFonts w:eastAsia="Times New Roman" w:cs="Times New Roman"/>
          <w:szCs w:val="24"/>
        </w:rPr>
        <w:t>μ</w:t>
      </w:r>
      <w:r>
        <w:rPr>
          <w:rFonts w:eastAsia="Times New Roman" w:cs="Times New Roman"/>
          <w:szCs w:val="24"/>
        </w:rPr>
        <w:t>μία περίπτωση δεν διορθώνονται σφάλματα ούτε και π</w:t>
      </w:r>
      <w:r>
        <w:rPr>
          <w:rFonts w:eastAsia="Times New Roman" w:cs="Times New Roman"/>
          <w:szCs w:val="24"/>
        </w:rPr>
        <w:t>ρομηνύεται καλύτερο το μέλλον για το κομφούζιο, που εσείς οι ίδιοι, οι κυβερνώντες επιλέξατε να δημιουργήσετε. Οι διαδικασίες δεν απλοποιούνται. Σήμερα μία απλή βεβαίωση από έναν τοπογράφο δεν αρκεί για το αδιάβλητο της διαδικασίας, ούτε όμως και μειώνει τ</w:t>
      </w:r>
      <w:r>
        <w:rPr>
          <w:rFonts w:eastAsia="Times New Roman" w:cs="Times New Roman"/>
          <w:szCs w:val="24"/>
        </w:rPr>
        <w:t xml:space="preserve">ο κόστος για τον πολίτη. </w:t>
      </w:r>
      <w:r>
        <w:rPr>
          <w:rFonts w:eastAsia="Times New Roman" w:cs="Times New Roman"/>
          <w:szCs w:val="24"/>
        </w:rPr>
        <w:t>Α</w:t>
      </w:r>
      <w:r>
        <w:rPr>
          <w:rFonts w:eastAsia="Times New Roman" w:cs="Times New Roman"/>
          <w:szCs w:val="24"/>
        </w:rPr>
        <w:t xml:space="preserve">ν αυτό γίνεται για να επιταχυνθούν οι διαδικασίες έκδοσης οικοδομικών αδειών, ας μας πει ο αρμόδιος Υπουργός πόσες είναι αυτές οι άδειες που εκκρεμούν και κυρίως αν αφορά συγκεκριμένες επενδύσεις και γι’ αυτό κόπτονται για την εν </w:t>
      </w:r>
      <w:r>
        <w:rPr>
          <w:rFonts w:eastAsia="Times New Roman" w:cs="Times New Roman"/>
          <w:szCs w:val="24"/>
        </w:rPr>
        <w:t xml:space="preserve">λόγω απλοποίηση της διαδικασίας. </w:t>
      </w:r>
    </w:p>
    <w:p w14:paraId="22BFDF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θα έπρεπε να είναι παρών ο Υπουργός για να μας πει τι θα γίνει με τις</w:t>
      </w:r>
      <w:r>
        <w:rPr>
          <w:rFonts w:eastAsia="Times New Roman" w:cs="Times New Roman"/>
          <w:szCs w:val="24"/>
        </w:rPr>
        <w:t xml:space="preserve"> περιπτώσεις εκείνες που λόγω ελλιπούς ενημέρωσης κυρώθηκαν δασικοί χάρτες κατά το παρελθόν, χωρίς ουσιαστικά να μάθουν τίποτα οι εμπλεκόμενοι, οι οποίοι στράφηκαν προς το Συμβούλιο της Επικρατείας, επιβαρυνόμενοι με δι</w:t>
      </w:r>
      <w:r>
        <w:rPr>
          <w:rFonts w:eastAsia="Times New Roman" w:cs="Times New Roman"/>
          <w:szCs w:val="24"/>
        </w:rPr>
        <w:lastRenderedPageBreak/>
        <w:t xml:space="preserve">καστικά και λοιπά έξοδα. Το λέω αυτό </w:t>
      </w:r>
      <w:r>
        <w:rPr>
          <w:rFonts w:eastAsia="Times New Roman" w:cs="Times New Roman"/>
          <w:szCs w:val="24"/>
        </w:rPr>
        <w:t xml:space="preserve">με αφορμή αυτό που αναγράφεται περί θεώρησης ως οριστικού του περιεχομένου του αναρτημένου χάρτη για μη δασικές εκτάσεις για τις οποίες δεν έχουν ασκηθεί αντιρρήσεις. </w:t>
      </w:r>
    </w:p>
    <w:p w14:paraId="22BFDF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τέταρτο άρθρο, που έχει ενσωματωθεί ως 143, αναφέρεται στις εκτάσεις στις οποίες υπήρ</w:t>
      </w:r>
      <w:r>
        <w:rPr>
          <w:rFonts w:eastAsia="Times New Roman" w:cs="Times New Roman"/>
          <w:szCs w:val="24"/>
        </w:rPr>
        <w:t>χαν τεχνητές φυτείες πριν από τον νόμο 4280/2014, που</w:t>
      </w:r>
      <w:r>
        <w:rPr>
          <w:rFonts w:eastAsia="Times New Roman" w:cs="Times New Roman"/>
          <w:szCs w:val="24"/>
        </w:rPr>
        <w:t xml:space="preserve"> </w:t>
      </w:r>
      <w:r>
        <w:rPr>
          <w:rFonts w:eastAsia="Times New Roman" w:cs="Times New Roman"/>
          <w:szCs w:val="24"/>
        </w:rPr>
        <w:t>έδινε τη δυνατότητα να χαρακτηρίζονται ως δάση και οι τεχνητές φυτείες που προέκυψαν από προγράμματα δάσωσης. Με το εν λόγω άρθρο προβλέπεται να εκδίδεται διαπιστωτική πράξη που να χαρακτηρίζει αυτές τι</w:t>
      </w:r>
      <w:r>
        <w:rPr>
          <w:rFonts w:eastAsia="Times New Roman" w:cs="Times New Roman"/>
          <w:szCs w:val="24"/>
        </w:rPr>
        <w:t>ς εκτάσεις τεχνητές φυτείες ως εκτός δασικής νομοθεσίας, δεδομένου ότι είναι τεχνητές φυτείες που δημιουργήθηκαν από τους ιδιοκτήτες τους για προγράμματα δάσωσης.</w:t>
      </w:r>
    </w:p>
    <w:p w14:paraId="22BFE0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πέμπτο άρθρο αναφέρεται στους δασικούς συνεταιρισμούς. Αποτελεί νομοτεχνική βελτίωση του ν</w:t>
      </w:r>
      <w:r>
        <w:rPr>
          <w:rFonts w:eastAsia="Times New Roman" w:cs="Times New Roman"/>
          <w:szCs w:val="24"/>
        </w:rPr>
        <w:t xml:space="preserve">.4423/2016. Ο νόμος εδώ προβλέπει ότι οι δασικοί συνεταιρισμοί συστήνονται με είκοσι ένα άτομα. Σε δύο σημεία του νόμου προβλέπεται ότι αυτοί διαλύονται όταν η σύνθεσή τους πέσει κάτω από είκοσι πέντε άτομα. Οπότε ο συνεταιρισμός </w:t>
      </w:r>
      <w:proofErr w:type="spellStart"/>
      <w:r>
        <w:rPr>
          <w:rFonts w:eastAsia="Times New Roman" w:cs="Times New Roman"/>
          <w:szCs w:val="24"/>
        </w:rPr>
        <w:t>λύεται</w:t>
      </w:r>
      <w:proofErr w:type="spellEnd"/>
      <w:r>
        <w:rPr>
          <w:rFonts w:eastAsia="Times New Roman" w:cs="Times New Roman"/>
          <w:szCs w:val="24"/>
        </w:rPr>
        <w:t xml:space="preserve"> όταν τα μέλη μειωθο</w:t>
      </w:r>
      <w:r>
        <w:rPr>
          <w:rFonts w:eastAsia="Times New Roman" w:cs="Times New Roman"/>
          <w:szCs w:val="24"/>
        </w:rPr>
        <w:t xml:space="preserve">ύν κάτω από είκοσι ένα. Κατά την εξέταση, όμως, του ν.4423/2016, που </w:t>
      </w:r>
      <w:r>
        <w:rPr>
          <w:rFonts w:eastAsia="Times New Roman" w:cs="Times New Roman"/>
          <w:szCs w:val="24"/>
        </w:rPr>
        <w:lastRenderedPageBreak/>
        <w:t>αφορούσε τις δασικές συνεταιριστικές οργανώσεις και άλλες διατάξεις, είχαμε τονίσει ότι αντιμετωπίζονται ως αυτοτελείς οντότητες και δημιουργείται ένα θεσμικό πλαίσιο για τη λειτουργία το</w:t>
      </w:r>
      <w:r>
        <w:rPr>
          <w:rFonts w:eastAsia="Times New Roman" w:cs="Times New Roman"/>
          <w:szCs w:val="24"/>
        </w:rPr>
        <w:t xml:space="preserve">υς, με στόχο να τακτοποιηθούν τα ζητήματα που αφορούν στη διαχείριση και εκμετάλλευση των δασών, προκειμένου να καταστεί δυνατή η αειφόρος διαχείριση των δασικών οικοσυστημάτων. </w:t>
      </w:r>
    </w:p>
    <w:p w14:paraId="22BFE0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Αποδεικνύεται όμως ότι η αποσπασματικότητα με την οποία νομοθετείτε -και το έ</w:t>
      </w:r>
      <w:r>
        <w:rPr>
          <w:rFonts w:eastAsia="Times New Roman" w:cs="Times New Roman"/>
          <w:szCs w:val="24"/>
        </w:rPr>
        <w:t>χουμε ξαναπεί- οδηγεί σε θλιβερά αποτελέσματα, σε παρανοήσεις, στη δημιουργία εν γένει κακώς κειμένων. Έτσι, εκ παραδρομής προφανώς, έγινε το αριθμητικό λάθος για τα μέλη και ήρθατε να το διορθώσετε έναν χρόνο μετά.</w:t>
      </w:r>
    </w:p>
    <w:p w14:paraId="22BFE0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w:t>
      </w:r>
      <w:r>
        <w:rPr>
          <w:rFonts w:eastAsia="Times New Roman" w:cs="Times New Roman"/>
          <w:szCs w:val="24"/>
        </w:rPr>
        <w:t>εως του χρόνου ομιλίας του κυρίου Βουλευτού)</w:t>
      </w:r>
    </w:p>
    <w:p w14:paraId="22BFE0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Ένα άρθρο ακόμα έχω, κύριε Πρόεδρε, και τελειώνω.</w:t>
      </w:r>
    </w:p>
    <w:p w14:paraId="22BFE0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επικροτούμε αυτήν την πρακτική και δεδομένου ότι τότε είχαμε εκφραστεί αρνητικά, προφανώς δεν θα το στηρίξουμε και τώρα, καθώς δεν διορθώνει κανένα ουσιαστικ</w:t>
      </w:r>
      <w:r>
        <w:rPr>
          <w:rFonts w:eastAsia="Times New Roman" w:cs="Times New Roman"/>
          <w:szCs w:val="24"/>
        </w:rPr>
        <w:t xml:space="preserve">ό ζήτημα ούτε λαμβάνονται επιπλέον μέτρα για την προστασία του φυσικού μας πλούτου. </w:t>
      </w:r>
    </w:p>
    <w:p w14:paraId="22BFE0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με το έκτο άρθρο το οποίο έχει ενσωματωθεί ως άρθρο 145. Εδώ δίνεται μία παράταση τριών ετών για προθεσμίες νομιμοποίησης των οριζόμενων έργων και κατασκευών, που </w:t>
      </w:r>
      <w:r>
        <w:rPr>
          <w:rFonts w:eastAsia="Times New Roman" w:cs="Times New Roman"/>
          <w:szCs w:val="24"/>
        </w:rPr>
        <w:t>αφορά κτηνοτροφικές εν γένει εγκαταστάσεις, υδατοκαλλιέργειες, ιερούς ναούς, χιονοδρομικά κέντρα και εγκαταστάσεις αυτών, όπως έργα ύδρευσης, αθλητικές εγκαταστάσεις των ΟΤΑ, κατασκηνώσεις οι οποίες λειτουργούν εντός δασικών εν γένει εκτάσεων χωρίς την απα</w:t>
      </w:r>
      <w:r>
        <w:rPr>
          <w:rFonts w:eastAsia="Times New Roman" w:cs="Times New Roman"/>
          <w:szCs w:val="24"/>
        </w:rPr>
        <w:t xml:space="preserve">ιτούμενη άδεια, προκειμένου να λάβουν τη σχετική έγκριση ή την έκδοση των προβλεπόμενων αδειών, δηλαδή τις περιβαλλοντικές και τις πολεοδομικές. </w:t>
      </w:r>
    </w:p>
    <w:p w14:paraId="22BFE0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Παρατείνεται κατά τρία έτη η προθεσμία, ώστε τα παραχωρητήρια των δασικών εκτάσεων να γίνουν οριστικά. Η προθε</w:t>
      </w:r>
      <w:r>
        <w:rPr>
          <w:rFonts w:eastAsia="Times New Roman" w:cs="Times New Roman"/>
          <w:szCs w:val="24"/>
        </w:rPr>
        <w:t>σμία είχε λήξει περίπου πριν από ένα έτος. Σε ό,τι αφορά τα παραχωρητήρια, δημόσιες δασικές εκτάσεις είτε παραχωρήθηκαν προσωρινά σε ιδιώτες, λόγω μη καταβολής ολόκληρου του τιμήματος ή αδυναμίας εξακρίβωσης του χρονικού διαστήματος εντός του οποίου εκπληρ</w:t>
      </w:r>
      <w:r>
        <w:rPr>
          <w:rFonts w:eastAsia="Times New Roman" w:cs="Times New Roman"/>
          <w:szCs w:val="24"/>
        </w:rPr>
        <w:t xml:space="preserve">ώθηκε ο σκοπός της παραχώρησης, είτε αυτά είχαν παραχωρηθεί με προσωρινά ή οριστικά παραχωρητήρια σε ιδιώτες για γεωργική χρήση. Μετά την πάροδο της προθεσμίας </w:t>
      </w:r>
      <w:r>
        <w:rPr>
          <w:rFonts w:eastAsia="Times New Roman" w:cs="Times New Roman"/>
          <w:szCs w:val="24"/>
        </w:rPr>
        <w:lastRenderedPageBreak/>
        <w:t xml:space="preserve">αυτής για </w:t>
      </w:r>
      <w:proofErr w:type="spellStart"/>
      <w:r>
        <w:rPr>
          <w:rFonts w:eastAsia="Times New Roman" w:cs="Times New Roman"/>
          <w:szCs w:val="24"/>
        </w:rPr>
        <w:t>παραχωρηθείσες</w:t>
      </w:r>
      <w:proofErr w:type="spellEnd"/>
      <w:r>
        <w:rPr>
          <w:rFonts w:eastAsia="Times New Roman" w:cs="Times New Roman"/>
          <w:szCs w:val="24"/>
        </w:rPr>
        <w:t xml:space="preserve"> περιοχές ισχύουν οι όροι των παραχωρητηρίων. </w:t>
      </w:r>
    </w:p>
    <w:p w14:paraId="22BFE0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 την κατάθεση, λοιπόν, </w:t>
      </w:r>
      <w:r>
        <w:rPr>
          <w:rFonts w:eastAsia="Times New Roman" w:cs="Times New Roman"/>
          <w:szCs w:val="24"/>
        </w:rPr>
        <w:t>αυτής της τροπολογίας, η οποία ενσωματώθηκε όπως σας είπα από τα άρθρα 140 έως και 145, φαίνεται ξεκάθαρα η ανάγκη επανεξέτασης του συνολικού πλαισίου που διέπει τους δασικούς χάρτες, τους όρους και τις διαδικασίες που τους αφορούν.</w:t>
      </w:r>
    </w:p>
    <w:p w14:paraId="22BFE0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Σε κα</w:t>
      </w:r>
      <w:r>
        <w:rPr>
          <w:rFonts w:eastAsia="Times New Roman" w:cs="Times New Roman"/>
          <w:szCs w:val="24"/>
        </w:rPr>
        <w:t>μ</w:t>
      </w:r>
      <w:r>
        <w:rPr>
          <w:rFonts w:eastAsia="Times New Roman" w:cs="Times New Roman"/>
          <w:szCs w:val="24"/>
        </w:rPr>
        <w:t>μία όμως περίπτωσ</w:t>
      </w:r>
      <w:r>
        <w:rPr>
          <w:rFonts w:eastAsia="Times New Roman" w:cs="Times New Roman"/>
          <w:szCs w:val="24"/>
        </w:rPr>
        <w:t>η δεν διορθώνονται σφάλματα ούτε και προμηνύεται καλύτερο το μέλλον για το κομφούζιο που έχετε δημιουργήσει. Χαρακτηριστικό αυτής της κατάστασης είναι ότι το τελευταίο εξάμηνο η δασική νομοθεσία έχει τροποποιηθεί με δύο νόμους, με εννέα υπουργικές αποφάσει</w:t>
      </w:r>
      <w:r>
        <w:rPr>
          <w:rFonts w:eastAsia="Times New Roman" w:cs="Times New Roman"/>
          <w:szCs w:val="24"/>
        </w:rPr>
        <w:t>ς, ενώ έχουν εκδοθεί και έξι εγκύκλιοι. Καλύτερα είναι να δώσετε παράταση μέχρι το 2020, μπας και καταφέρετε να ολοκληρώσετε τους δασικούς χάρτες.</w:t>
      </w:r>
    </w:p>
    <w:p w14:paraId="22BFE0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E00A"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w:t>
      </w:r>
      <w:r>
        <w:rPr>
          <w:rFonts w:eastAsia="Times New Roman" w:cs="Times New Roman"/>
          <w:szCs w:val="24"/>
        </w:rPr>
        <w:t xml:space="preserve">της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w:t>
      </w:r>
    </w:p>
    <w:p w14:paraId="22BFE0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w:t>
      </w:r>
      <w:r>
        <w:rPr>
          <w:rFonts w:eastAsia="Times New Roman" w:cs="Times New Roman"/>
          <w:szCs w:val="24"/>
        </w:rPr>
        <w:t>ριε συνάδελφε.</w:t>
      </w:r>
    </w:p>
    <w:p w14:paraId="22BFE00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 </w:t>
      </w:r>
      <w:proofErr w:type="spellStart"/>
      <w:r>
        <w:rPr>
          <w:rFonts w:eastAsia="Times New Roman" w:cs="Times New Roman"/>
          <w:szCs w:val="24"/>
        </w:rPr>
        <w:t>Βάκη</w:t>
      </w:r>
      <w:proofErr w:type="spellEnd"/>
      <w:r>
        <w:rPr>
          <w:rFonts w:eastAsia="Times New Roman" w:cs="Times New Roman"/>
          <w:szCs w:val="24"/>
        </w:rPr>
        <w:t xml:space="preserve"> </w:t>
      </w:r>
      <w:r>
        <w:rPr>
          <w:rFonts w:eastAsia="Times New Roman" w:cs="Times New Roman"/>
          <w:szCs w:val="24"/>
        </w:rPr>
        <w:t xml:space="preserve">από τον ΣΥΡΙΖΑ </w:t>
      </w:r>
      <w:r>
        <w:rPr>
          <w:rFonts w:eastAsia="Times New Roman" w:cs="Times New Roman"/>
          <w:szCs w:val="24"/>
        </w:rPr>
        <w:t>έχει τον λόγο για δώδεκα λεπτά.</w:t>
      </w:r>
    </w:p>
    <w:p w14:paraId="22BFE0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Ευχαριστώ, κύριε Πρόεδρε.</w:t>
      </w:r>
    </w:p>
    <w:p w14:paraId="22BFE0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νομοσχέδιο προκάλεσε οξείες αντεγκλήσεις και αιτιάσεις για τον αποσπασματικό του χαρακτήρα, όπως ακούσαμε</w:t>
      </w:r>
      <w:r>
        <w:rPr>
          <w:rFonts w:eastAsia="Times New Roman" w:cs="Times New Roman"/>
          <w:szCs w:val="24"/>
        </w:rPr>
        <w:t xml:space="preserve">, που εδράζεται σε διατάξεις που υποτίθεται ότι αποσκοπούν σε εξυπηρετήσεις «ημετέρων». Τις συνεδριάσεις χαρακτήρισε μια αντίφαση: Εύσημα και ομόφωνη αποδοχή από τους προσκεκλημένους φορείς και πυρ </w:t>
      </w:r>
      <w:proofErr w:type="spellStart"/>
      <w:r>
        <w:rPr>
          <w:rFonts w:eastAsia="Times New Roman" w:cs="Times New Roman"/>
          <w:szCs w:val="24"/>
        </w:rPr>
        <w:t>ομαδόν</w:t>
      </w:r>
      <w:proofErr w:type="spellEnd"/>
      <w:r>
        <w:rPr>
          <w:rFonts w:eastAsia="Times New Roman" w:cs="Times New Roman"/>
          <w:szCs w:val="24"/>
        </w:rPr>
        <w:t xml:space="preserve"> από την Αντιπολίτευση εναντίον της Κυβέρνησης για α</w:t>
      </w:r>
      <w:r>
        <w:rPr>
          <w:rFonts w:eastAsia="Times New Roman" w:cs="Times New Roman"/>
          <w:szCs w:val="24"/>
        </w:rPr>
        <w:t>θρόες ρουσφετολογικές προσλήψεις και για απόπειρα ανοικοδόμησης του πελατειακού κράτους.</w:t>
      </w:r>
    </w:p>
    <w:p w14:paraId="22BFE0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Ανασύρατε τις φιγούρες του </w:t>
      </w:r>
      <w:proofErr w:type="spellStart"/>
      <w:r>
        <w:rPr>
          <w:rFonts w:eastAsia="Times New Roman" w:cs="Times New Roman"/>
          <w:szCs w:val="24"/>
        </w:rPr>
        <w:t>Γκόρτζου</w:t>
      </w:r>
      <w:proofErr w:type="spellEnd"/>
      <w:r>
        <w:rPr>
          <w:rFonts w:eastAsia="Times New Roman" w:cs="Times New Roman"/>
          <w:szCs w:val="24"/>
        </w:rPr>
        <w:t xml:space="preserve"> και του </w:t>
      </w:r>
      <w:proofErr w:type="spellStart"/>
      <w:r>
        <w:rPr>
          <w:rFonts w:eastAsia="Times New Roman" w:cs="Times New Roman"/>
          <w:szCs w:val="24"/>
        </w:rPr>
        <w:t>Μαυρογιαλούρου</w:t>
      </w:r>
      <w:proofErr w:type="spellEnd"/>
      <w:r>
        <w:rPr>
          <w:rFonts w:eastAsia="Times New Roman" w:cs="Times New Roman"/>
          <w:szCs w:val="24"/>
        </w:rPr>
        <w:t xml:space="preserve"> από μια ωραία εποχή νοσταλγίας του παλιού καλού ελληνικού κινηματογράφου. Ανασύρατε και κάποιους μπανάλ, ψυχ</w:t>
      </w:r>
      <w:r>
        <w:rPr>
          <w:rFonts w:eastAsia="Times New Roman" w:cs="Times New Roman"/>
          <w:szCs w:val="24"/>
        </w:rPr>
        <w:t>ροπολεμικούς αφορισμούς ελλείψει ενός στρατηγικού σχεδίου, οράματος αλλά και από μια λυσσώδη μανία να ανατραπεί πάση δυνάμει και πάση θυσία αυτή η Κυβέρνηση, η οποία -να το θυμίσω- είναι μια δημοκρατικά εκλεγμένη Κυβέρνηση τρεις φορές. Ανασύρατε και μεταφο</w:t>
      </w:r>
      <w:r>
        <w:rPr>
          <w:rFonts w:eastAsia="Times New Roman" w:cs="Times New Roman"/>
          <w:szCs w:val="24"/>
        </w:rPr>
        <w:t xml:space="preserve">ρές περί </w:t>
      </w:r>
      <w:proofErr w:type="spellStart"/>
      <w:r>
        <w:rPr>
          <w:rFonts w:eastAsia="Times New Roman" w:cs="Times New Roman"/>
          <w:szCs w:val="24"/>
        </w:rPr>
        <w:t>Σοβιετίας</w:t>
      </w:r>
      <w:proofErr w:type="spellEnd"/>
      <w:r>
        <w:rPr>
          <w:rFonts w:eastAsia="Times New Roman" w:cs="Times New Roman"/>
          <w:szCs w:val="24"/>
        </w:rPr>
        <w:t xml:space="preserve">, Βενεζουέλας, Βόρειας </w:t>
      </w:r>
      <w:r>
        <w:rPr>
          <w:rFonts w:eastAsia="Times New Roman" w:cs="Times New Roman"/>
          <w:szCs w:val="24"/>
        </w:rPr>
        <w:lastRenderedPageBreak/>
        <w:t xml:space="preserve">Κορέας. Φτάσατε σε σημείο ένα αστείο ενός σατιρικού </w:t>
      </w:r>
      <w:r>
        <w:rPr>
          <w:rFonts w:eastAsia="Times New Roman" w:cs="Times New Roman"/>
          <w:szCs w:val="24"/>
          <w:lang w:val="en-US"/>
        </w:rPr>
        <w:t>site</w:t>
      </w:r>
      <w:r>
        <w:rPr>
          <w:rFonts w:eastAsia="Times New Roman" w:cs="Times New Roman"/>
          <w:szCs w:val="24"/>
        </w:rPr>
        <w:t xml:space="preserve"> χθες για το επίδομα, υποτίθεται, σφραγίδας να αναπαραχθεί από όλα τα προσφιλή σας μέσα, από έντυπα, από κανάλια. Είναι, ξέρετε, αυτά τα κανάλια που εμείς οι φ</w:t>
      </w:r>
      <w:r>
        <w:rPr>
          <w:rFonts w:eastAsia="Times New Roman" w:cs="Times New Roman"/>
          <w:szCs w:val="24"/>
        </w:rPr>
        <w:t xml:space="preserve">ίλοι του </w:t>
      </w:r>
      <w:proofErr w:type="spellStart"/>
      <w:r>
        <w:rPr>
          <w:rFonts w:eastAsia="Times New Roman" w:cs="Times New Roman"/>
          <w:szCs w:val="24"/>
        </w:rPr>
        <w:t>Μαδούρο</w:t>
      </w:r>
      <w:proofErr w:type="spellEnd"/>
      <w:r>
        <w:rPr>
          <w:rFonts w:eastAsia="Times New Roman" w:cs="Times New Roman"/>
          <w:szCs w:val="24"/>
        </w:rPr>
        <w:t xml:space="preserve"> τα ελέγχουμε όλα!</w:t>
      </w:r>
    </w:p>
    <w:p w14:paraId="22BFE0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Ας μπω, λοιπόν, σε κάποιες διατάξεις του νομοσχεδίου. Χωρίς να είναι μια βαθιά μεταρρυθμιστική τομή, το παρόν νομοσχέδιο πόρρω απέχει από το να είναι αποσπασματικό και άνευ αρμού. Επιχειρεί να επιλύσει πολύ σημαντικά θέμα</w:t>
      </w:r>
      <w:r>
        <w:rPr>
          <w:rFonts w:eastAsia="Times New Roman" w:cs="Times New Roman"/>
          <w:szCs w:val="24"/>
        </w:rPr>
        <w:t xml:space="preserve">τα λειτουργίας και οργάνωσης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προκειμένου να αποτελέσει το εφαλτήριο μετάβασης του ν.3852/2010, γνωστού ως «</w:t>
      </w:r>
      <w:r>
        <w:rPr>
          <w:rFonts w:eastAsia="Times New Roman" w:cs="Times New Roman"/>
          <w:szCs w:val="24"/>
        </w:rPr>
        <w:t>ΚΑΛΛΙΚΡΑΤΗ</w:t>
      </w:r>
      <w:r>
        <w:rPr>
          <w:rFonts w:eastAsia="Times New Roman" w:cs="Times New Roman"/>
          <w:szCs w:val="24"/>
        </w:rPr>
        <w:t>», από ένα πιο λειτουργικό και πιο δημοκρατικό πλαίσιο τοπικής αυτοδιοίκησης.</w:t>
      </w:r>
    </w:p>
    <w:p w14:paraId="22BFE0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w:t>
      </w:r>
      <w:r>
        <w:rPr>
          <w:rFonts w:eastAsia="Times New Roman" w:cs="Times New Roman"/>
          <w:szCs w:val="24"/>
        </w:rPr>
        <w:t>εμφορείται, κατά τη γνώμη μου, από τρία στοιχεία: Πρώτον, από ένα πνεύμα στήριξης σε κοινωνικά ευπαθείς ομάδες δημοτών, κοινωνικές δομές.</w:t>
      </w:r>
    </w:p>
    <w:p w14:paraId="22BFE0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στρέφει το βλέμμα του στους αφανείς συντελεστές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στους εργαζόμε</w:t>
      </w:r>
      <w:r>
        <w:rPr>
          <w:rFonts w:eastAsia="Times New Roman" w:cs="Times New Roman"/>
          <w:szCs w:val="24"/>
        </w:rPr>
        <w:lastRenderedPageBreak/>
        <w:t>νους που</w:t>
      </w:r>
      <w:r>
        <w:rPr>
          <w:rFonts w:eastAsia="Times New Roman" w:cs="Times New Roman"/>
          <w:szCs w:val="24"/>
        </w:rPr>
        <w:t xml:space="preserve"> έγιναν αναλώσιμοι, ευέλικτοι, </w:t>
      </w:r>
      <w:proofErr w:type="spellStart"/>
      <w:r>
        <w:rPr>
          <w:rFonts w:eastAsia="Times New Roman" w:cs="Times New Roman"/>
          <w:szCs w:val="24"/>
        </w:rPr>
        <w:t>απασχολήσιμοι</w:t>
      </w:r>
      <w:proofErr w:type="spellEnd"/>
      <w:r>
        <w:rPr>
          <w:rFonts w:eastAsia="Times New Roman" w:cs="Times New Roman"/>
          <w:szCs w:val="24"/>
        </w:rPr>
        <w:t>, διαθέσιμοι, απλήρωτοι ενίοτε, ενίοτε ανακυκλώσιμοι σαν τα απορρίμματα που συνέλεγαν.</w:t>
      </w:r>
    </w:p>
    <w:p w14:paraId="22BFE0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τρίτον, το νομοσχέδιο αποσκοπεί στον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τον εκσυγχρονισμό της τοπικής αυτοδιοίκησης, απαλλάσσοντας από δυσ</w:t>
      </w:r>
      <w:r>
        <w:rPr>
          <w:rFonts w:eastAsia="Times New Roman" w:cs="Times New Roman"/>
          <w:szCs w:val="24"/>
        </w:rPr>
        <w:t>βάσταχτα γραφειοκρατικά βάρη τους πολίτες.</w:t>
      </w:r>
    </w:p>
    <w:p w14:paraId="22BFE0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Στις διατάξεις -τις οποίες επιγραμματικά θα αναφέρω, καθώς έχουν αναλυθεί ενδελεχώς από τους εισηγητές- που διευκολύνουν τους δημότες και ενισχύουν τις δημοτικές επιχειρήσεις, ας ξεχωρίσουμε τη ρύθμιση των εκατό δ</w:t>
      </w:r>
      <w:r>
        <w:rPr>
          <w:rFonts w:eastAsia="Times New Roman" w:cs="Times New Roman"/>
          <w:szCs w:val="24"/>
        </w:rPr>
        <w:t>όσεων για τις ληξιπρόθεσμες οφειλές προς τους δήμους, τις μειώσεις των δημοτικών τελών για τις επιχειρήσεις υγειονομικού ενδιαφέροντος, καθώς και την καθιέρωση της χρήσης ηλεκτρονικών τερματικών συναλλαγών, όπως επιτάσσει η διαύγεια και η διαφάνεια για όλο</w:t>
      </w:r>
      <w:r>
        <w:rPr>
          <w:rFonts w:eastAsia="Times New Roman" w:cs="Times New Roman"/>
          <w:szCs w:val="24"/>
        </w:rPr>
        <w:t xml:space="preserve">υς τους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w:t>
      </w:r>
    </w:p>
    <w:p w14:paraId="22BFE0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Ιδιαίτερης σπουδαιότητας, βεβαίως, είναι και η πρόβλεψη του άρθρου 51, με το οποίο ορίζεται ότι τα επιδόματα που παρέχονται από τους δήμους σε ευπαθείς κοινωνικές ομάδες είναι ακατάσχετα και αφορολόγητα.</w:t>
      </w:r>
    </w:p>
    <w:p w14:paraId="22BFE0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w:t>
      </w:r>
      <w:r>
        <w:rPr>
          <w:rFonts w:eastAsia="Times New Roman" w:cs="Times New Roman"/>
          <w:szCs w:val="24"/>
        </w:rPr>
        <w:t>να σταθώ λίγο περισσότερο στο άρθρο 32 του νομοσχεδίου, με το οποίο δίνεται η δυνατότητα όχι μόνο σε ορεινούς δήμους ή δήμους με ορεινές τοπικές κοινότητες, αλλά και σε νησιωτικούς δήμους με πληθυσμό κάτω των δεκαοκτώ χιλιάδων κατοίκων, να παρέχουν κίνητρα</w:t>
      </w:r>
      <w:r>
        <w:rPr>
          <w:rFonts w:eastAsia="Times New Roman" w:cs="Times New Roman"/>
          <w:szCs w:val="24"/>
        </w:rPr>
        <w:t>, δηλαδή δωρεάν σίτιση και κατάλληλο κατάλυμα διαμονής σε γιατρούς, νοσηλευτές, εκπαιδευτικούς, πυροσβέστες, σε προσωπικό του ΕΚΑΒ, σε λιμενικό και αστυνομικό προσωπικό που εργάζονται σ</w:t>
      </w:r>
      <w:r>
        <w:rPr>
          <w:rFonts w:eastAsia="Times New Roman" w:cs="Times New Roman"/>
          <w:szCs w:val="24"/>
        </w:rPr>
        <w:t>ε</w:t>
      </w:r>
      <w:r>
        <w:rPr>
          <w:rFonts w:eastAsia="Times New Roman" w:cs="Times New Roman"/>
          <w:szCs w:val="24"/>
        </w:rPr>
        <w:t xml:space="preserve"> αυτούς τους δήμους.</w:t>
      </w:r>
    </w:p>
    <w:p w14:paraId="22BFE0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νομοθετική βελτίωση που κατέθεσε ο Υπουργός Εσ</w:t>
      </w:r>
      <w:r>
        <w:rPr>
          <w:rFonts w:eastAsia="Times New Roman" w:cs="Times New Roman"/>
          <w:szCs w:val="24"/>
        </w:rPr>
        <w:t>ωτερικών, αυτές τις ευεργετικές ρυθμίσεις θα μπορούν να θέσουν σε εφαρμογή και νησιωτικοί δήμοι άνω των δεκαοκτώ χιλιάδων κατοίκων για εργαζόμενους οι οποίοι μετακινούνται σε αυτοτελή νησιά που συνιστούν τοπικές κοινότητές τους. Για παράδειγμα, έχω στο μυα</w:t>
      </w:r>
      <w:r>
        <w:rPr>
          <w:rFonts w:eastAsia="Times New Roman" w:cs="Times New Roman"/>
          <w:szCs w:val="24"/>
        </w:rPr>
        <w:t xml:space="preserve">λό μου τα </w:t>
      </w:r>
      <w:proofErr w:type="spellStart"/>
      <w:r>
        <w:rPr>
          <w:rFonts w:eastAsia="Times New Roman" w:cs="Times New Roman"/>
          <w:szCs w:val="24"/>
        </w:rPr>
        <w:t>Διαπόντια</w:t>
      </w:r>
      <w:proofErr w:type="spellEnd"/>
      <w:r>
        <w:rPr>
          <w:rFonts w:eastAsia="Times New Roman" w:cs="Times New Roman"/>
          <w:szCs w:val="24"/>
        </w:rPr>
        <w:t xml:space="preserve"> νησιά, που υπάγονται στον Δήμο Κέρκυρας και δύνανται με αυτόν τον τρόπο να πάρουν μια πραγματική ανάσα από τη χρόνια </w:t>
      </w:r>
      <w:proofErr w:type="spellStart"/>
      <w:r>
        <w:rPr>
          <w:rFonts w:eastAsia="Times New Roman" w:cs="Times New Roman"/>
          <w:szCs w:val="24"/>
        </w:rPr>
        <w:t>υποστελέχωση</w:t>
      </w:r>
      <w:proofErr w:type="spellEnd"/>
      <w:r>
        <w:rPr>
          <w:rFonts w:eastAsia="Times New Roman" w:cs="Times New Roman"/>
          <w:szCs w:val="24"/>
        </w:rPr>
        <w:t xml:space="preserve"> που παρατηρείται σε απαραίτητες ειδικότητες για την καθημερινότητα των κατοίκων τους. Διότι όλες αυτές οι </w:t>
      </w:r>
      <w:r>
        <w:rPr>
          <w:rFonts w:eastAsia="Times New Roman" w:cs="Times New Roman"/>
          <w:szCs w:val="24"/>
        </w:rPr>
        <w:t>περιοχές, οι μικροί ορεινοί, νη</w:t>
      </w:r>
      <w:r>
        <w:rPr>
          <w:rFonts w:eastAsia="Times New Roman" w:cs="Times New Roman"/>
          <w:szCs w:val="24"/>
        </w:rPr>
        <w:lastRenderedPageBreak/>
        <w:t>σιωτικοί δήμοι είναι περιοχές ξεχασμένες, περιοχές εγκαταλελειμμένες, με πολύ δύσκολους χειμώνες, που ενίοτε έχουν αφεθεί χωρίς δάσκαλο, χωρίς γιατρό, χωρίς υπηρεσίες. Ας δώσουμε, λοιπόν, τη δέουσα προσοχή.</w:t>
      </w:r>
    </w:p>
    <w:p w14:paraId="22BFE0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Κομβικής σημασίας είναι και η διάταξη για την εφαρμογή του </w:t>
      </w:r>
      <w:r>
        <w:rPr>
          <w:rFonts w:eastAsia="Times New Roman" w:cs="Times New Roman"/>
          <w:szCs w:val="24"/>
        </w:rPr>
        <w:t>μ</w:t>
      </w:r>
      <w:r>
        <w:rPr>
          <w:rFonts w:eastAsia="Times New Roman" w:cs="Times New Roman"/>
          <w:szCs w:val="24"/>
        </w:rPr>
        <w:t xml:space="preserve">ητρώου </w:t>
      </w:r>
      <w:r>
        <w:rPr>
          <w:rFonts w:eastAsia="Times New Roman" w:cs="Times New Roman"/>
          <w:szCs w:val="24"/>
        </w:rPr>
        <w:t>π</w:t>
      </w:r>
      <w:r>
        <w:rPr>
          <w:rFonts w:eastAsia="Times New Roman" w:cs="Times New Roman"/>
          <w:szCs w:val="24"/>
        </w:rPr>
        <w:t>ολιτών, που θα συνδέει τη βάση δεδομένων του ληξιαρχείου με τα δημοτολόγια και με αυτόν τον τρόπο δίνεται η δυνατότητα σε κάθε πολίτη να έχει πρόσβαση στη ληξιαρχική πράξη ή στο πιστοποιητ</w:t>
      </w:r>
      <w:r>
        <w:rPr>
          <w:rFonts w:eastAsia="Times New Roman" w:cs="Times New Roman"/>
          <w:szCs w:val="24"/>
        </w:rPr>
        <w:t>ικό δημοτολογίου από το σπίτι του.</w:t>
      </w:r>
    </w:p>
    <w:p w14:paraId="22BFE0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Απορεί κανείς: Εσείς, οι συνάδελφοι της Αντιπολίτευσης, οι σταυροφόροι του εκσυγχρονισμού, οι θιασώτες το</w:t>
      </w:r>
      <w:r>
        <w:rPr>
          <w:rFonts w:eastAsia="Times New Roman" w:cs="Times New Roman"/>
          <w:szCs w:val="24"/>
        </w:rPr>
        <w:t>υ</w:t>
      </w:r>
      <w:r>
        <w:rPr>
          <w:rFonts w:eastAsia="Times New Roman" w:cs="Times New Roman"/>
          <w:szCs w:val="24"/>
        </w:rPr>
        <w:t xml:space="preserve"> «Μένουμε Ευρώπη» γιατί τόσα χρόνια δεν το κάνατε αυτό; Γιατί δεν εκσυγχρονίζατε τις υπηρεσίες και δεν προήγατε μια</w:t>
      </w:r>
      <w:r>
        <w:rPr>
          <w:rFonts w:eastAsia="Times New Roman" w:cs="Times New Roman"/>
          <w:szCs w:val="24"/>
        </w:rPr>
        <w:t xml:space="preserve"> εφαρμογή μητρώου που θα απάλλασσε τους πολίτες από τόσα γραφειοκρατικά βάρη και τόση ταλαιπωρία;</w:t>
      </w:r>
    </w:p>
    <w:p w14:paraId="22BFE0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συγκροτείται Ειδική Γραμματεία Απόδοσης Ιθαγένειας με σκοπό τη ριζική αναδιοργάνωση και τη βελτίωση των παρεχόμενων υπηρεσιών. Το είπα και στις </w:t>
      </w:r>
      <w:r>
        <w:rPr>
          <w:rFonts w:eastAsia="Times New Roman" w:cs="Times New Roman"/>
          <w:szCs w:val="24"/>
        </w:rPr>
        <w:t>ε</w:t>
      </w:r>
      <w:r>
        <w:rPr>
          <w:rFonts w:eastAsia="Times New Roman" w:cs="Times New Roman"/>
          <w:szCs w:val="24"/>
        </w:rPr>
        <w:t>πιτρο</w:t>
      </w:r>
      <w:r>
        <w:rPr>
          <w:rFonts w:eastAsia="Times New Roman" w:cs="Times New Roman"/>
          <w:szCs w:val="24"/>
        </w:rPr>
        <w:t>πές. Έπρεπε να φτάσουμε σ</w:t>
      </w:r>
      <w:r>
        <w:rPr>
          <w:rFonts w:eastAsia="Times New Roman" w:cs="Times New Roman"/>
          <w:szCs w:val="24"/>
        </w:rPr>
        <w:t>ε</w:t>
      </w:r>
      <w:r>
        <w:rPr>
          <w:rFonts w:eastAsia="Times New Roman" w:cs="Times New Roman"/>
          <w:szCs w:val="24"/>
        </w:rPr>
        <w:t xml:space="preserve"> αυτή την Κυβέρνηση, το 2015, για να ψηφισθεί επιτέλους ο νόμος για την ιθαγένεια, ο νόμος που θα απέδιδε την </w:t>
      </w:r>
      <w:r>
        <w:rPr>
          <w:rFonts w:eastAsia="Times New Roman" w:cs="Times New Roman"/>
          <w:szCs w:val="24"/>
        </w:rPr>
        <w:lastRenderedPageBreak/>
        <w:t>ελληνική ιθαγένεια σε παιδιά μεταναστών που έχουν ριζώσει στη χώρα, που έχουν γίνει μέρος του κοινωνικού και παραγωγικού</w:t>
      </w:r>
      <w:r>
        <w:rPr>
          <w:rFonts w:eastAsia="Times New Roman" w:cs="Times New Roman"/>
          <w:szCs w:val="24"/>
        </w:rPr>
        <w:t xml:space="preserve"> ιστού και τώρα, με αυτή τη σύσταση της Ειδικής Γραμματείας </w:t>
      </w:r>
      <w:r>
        <w:rPr>
          <w:rFonts w:eastAsia="Times New Roman" w:cs="Times New Roman"/>
          <w:szCs w:val="24"/>
        </w:rPr>
        <w:t xml:space="preserve">Απόδοσης Ιθαγένειας </w:t>
      </w:r>
      <w:r>
        <w:rPr>
          <w:rFonts w:eastAsia="Times New Roman" w:cs="Times New Roman"/>
          <w:szCs w:val="24"/>
        </w:rPr>
        <w:t>διευκολύνεται, επιταχύνεται η απόδοση της ιθαγένειας.</w:t>
      </w:r>
    </w:p>
    <w:p w14:paraId="22BFE0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Πού είναι, λοιπόν, τα ρουσφέτια; Ποια είναι; Πού είναι οι αθρόες προσλήψεις; Πού βρίσκεται ο δημοσιονομικός εκτροχιασμός κ</w:t>
      </w:r>
      <w:r>
        <w:rPr>
          <w:rFonts w:eastAsia="Times New Roman" w:cs="Times New Roman"/>
          <w:szCs w:val="24"/>
        </w:rPr>
        <w:t>αι πολλά άλλα που -</w:t>
      </w:r>
      <w:proofErr w:type="spellStart"/>
      <w:r>
        <w:rPr>
          <w:rFonts w:eastAsia="Times New Roman" w:cs="Times New Roman"/>
          <w:szCs w:val="24"/>
        </w:rPr>
        <w:t>ειρήσθω</w:t>
      </w:r>
      <w:proofErr w:type="spellEnd"/>
      <w:r>
        <w:rPr>
          <w:rFonts w:eastAsia="Times New Roman" w:cs="Times New Roman"/>
          <w:szCs w:val="24"/>
        </w:rPr>
        <w:t xml:space="preserve"> εν </w:t>
      </w:r>
      <w:proofErr w:type="spellStart"/>
      <w:r>
        <w:rPr>
          <w:rFonts w:eastAsia="Times New Roman" w:cs="Times New Roman"/>
          <w:szCs w:val="24"/>
        </w:rPr>
        <w:t>παρόδω</w:t>
      </w:r>
      <w:proofErr w:type="spellEnd"/>
      <w:r>
        <w:rPr>
          <w:rFonts w:eastAsia="Times New Roman" w:cs="Times New Roman"/>
          <w:szCs w:val="24"/>
        </w:rPr>
        <w:t>- είναι ακριβώς ό,τι εσείς πράξατε όντας στην εξουσία τις προηγούμενες δεκαετίες. Τι είναι ρουσφέτι; Είναι η δυνατότητα παροχής κινήτρων σε γιατρούς, εκπαιδευτικούς και άλλες ομάδες εργαζόμενων για την μετακίνησή τους σε</w:t>
      </w:r>
      <w:r>
        <w:rPr>
          <w:rFonts w:eastAsia="Times New Roman" w:cs="Times New Roman"/>
          <w:szCs w:val="24"/>
        </w:rPr>
        <w:t xml:space="preserve"> ορεινές και νησιωτικές περιοχές με μικρό πληθυσμό; Μήπως ρουσφέτι είναι η ρύθμιση των εκατό δόσεων για τα χρέη φυσικών προσώπων και επιχειρήσεων προς τους δήμους;</w:t>
      </w:r>
    </w:p>
    <w:p w14:paraId="22BFE0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Περίπτωση αθρόων προσλήψεων φαίνεται να αποτελεί για σας αποκατάσταση αδικιών σε εργαζόμενου</w:t>
      </w:r>
      <w:r>
        <w:rPr>
          <w:rFonts w:eastAsia="Times New Roman" w:cs="Times New Roman"/>
          <w:szCs w:val="24"/>
        </w:rPr>
        <w:t xml:space="preserve">ς που είχαν χάσει τη δουλειά τους εδώ και χρόνια χωρίς -προσέξτε το παράδοξο- να είναι καν απολυμένοι, όπως οι είκοσι τέσσερις εργαζόμενοι στο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ρ</w:t>
      </w:r>
      <w:r>
        <w:rPr>
          <w:rFonts w:eastAsia="Times New Roman" w:cs="Times New Roman"/>
          <w:szCs w:val="24"/>
        </w:rPr>
        <w:t xml:space="preserve">αδιόφωνο </w:t>
      </w:r>
      <w:r>
        <w:rPr>
          <w:rFonts w:eastAsia="Times New Roman" w:cs="Times New Roman"/>
          <w:szCs w:val="24"/>
        </w:rPr>
        <w:t>δ</w:t>
      </w:r>
      <w:r>
        <w:rPr>
          <w:rFonts w:eastAsia="Times New Roman" w:cs="Times New Roman"/>
          <w:szCs w:val="24"/>
        </w:rPr>
        <w:t>υτικής Αττικής «ΞΕΝΙΟΣ».</w:t>
      </w:r>
    </w:p>
    <w:p w14:paraId="22BFE0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Μήπως ρουσφέτι να θεωρήσουμε και το επίδομα ανθυγιεινής εργασίας;</w:t>
      </w:r>
    </w:p>
    <w:p w14:paraId="22BFE0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Χα</w:t>
      </w:r>
      <w:r>
        <w:rPr>
          <w:rFonts w:eastAsia="Times New Roman" w:cs="Times New Roman"/>
          <w:szCs w:val="24"/>
        </w:rPr>
        <w:t>ρακτηρίζετε δημοσιονομικό εκτροχιασμό την εξασφάλιση των ατομικών μέσων προστασίας στους εργαζόμενους στην καθαριότητα και την πληρωμή των εξόδων τους γι’ αυτά. Είναι, δηλαδή, δημοσιονομικός εκτροχιασμός αυτό; Αυτοί χρεοκόπησαν τη χώρα, την έφεραν στο χείλ</w:t>
      </w:r>
      <w:r>
        <w:rPr>
          <w:rFonts w:eastAsia="Times New Roman" w:cs="Times New Roman"/>
          <w:szCs w:val="24"/>
        </w:rPr>
        <w:t>ος του γκρεμού και μιλούν για τα γάντια στην καθαριότητα. Ούτε αυτό δικαιούνται αυτοί οι άνθρωποι, κατά τη γνώμη σας;</w:t>
      </w:r>
    </w:p>
    <w:p w14:paraId="22BFE0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Επομένως να μην απορεί κανείς που διακαής πόθος ορισμένων από εσάς της Αντιπολίτευσης είναι να τεθούν και όσο το δυνατόν περισσότερα προσκ</w:t>
      </w:r>
      <w:r>
        <w:rPr>
          <w:rFonts w:eastAsia="Times New Roman" w:cs="Times New Roman"/>
          <w:szCs w:val="24"/>
        </w:rPr>
        <w:t>όμματα στην υλοποίηση της πρόσφατης ρύθμισης για τους συμβασιούχους στην καθαριότητα των ΟΤΑ.</w:t>
      </w:r>
    </w:p>
    <w:p w14:paraId="22BFE0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όλες, βέβαια, τις περί του αντιθέτου προσπάθειες, ήδη η πλειονότητα των δήμων καταθέτουν αιτήματα για μόνιμες προσλήψεις στον τομέα της καθαριότητας και για </w:t>
      </w:r>
      <w:r>
        <w:rPr>
          <w:rFonts w:eastAsia="Times New Roman" w:cs="Times New Roman"/>
          <w:szCs w:val="24"/>
        </w:rPr>
        <w:t>το μεσοδιάστημα έχουν συνάψεις νέες συμβάσεις εν αναμονή του σχετικού διαγωνισμού.</w:t>
      </w:r>
    </w:p>
    <w:p w14:paraId="22BFE0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της Αξιωματικής Αντιπολίτευσης, πιστοί στην εμμονή σας για τις απολύσεις, επιμένετε όχι μόνο στην επαναφορά της αναλογίας «1 προς 5» ως προς τις</w:t>
      </w:r>
      <w:r>
        <w:rPr>
          <w:rFonts w:eastAsia="Times New Roman" w:cs="Times New Roman"/>
          <w:szCs w:val="24"/>
        </w:rPr>
        <w:t xml:space="preserve"> προσλήψεις, αλλά επιμένετε και στο μέτρο της πάλαι ποτέ διαθεσιμότητας, που είναι δική σας, νεοφιλελεύθερης κοπής και έμπνευσης.</w:t>
      </w:r>
    </w:p>
    <w:p w14:paraId="22BFE0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Πώς αλλιώς να εξηγήσει κανείς την κριτική που μας ασκήσατε κατά κόρον στο άρθρο 100 του νομοσχεδίου, το οποίο αφορά </w:t>
      </w:r>
      <w:r>
        <w:rPr>
          <w:rFonts w:eastAsia="Times New Roman" w:cs="Times New Roman"/>
          <w:szCs w:val="24"/>
        </w:rPr>
        <w:t>-</w:t>
      </w:r>
      <w:r>
        <w:rPr>
          <w:rFonts w:eastAsia="Times New Roman" w:cs="Times New Roman"/>
          <w:szCs w:val="24"/>
        </w:rPr>
        <w:t xml:space="preserve">και πολύ </w:t>
      </w:r>
      <w:r>
        <w:rPr>
          <w:rFonts w:eastAsia="Times New Roman" w:cs="Times New Roman"/>
          <w:szCs w:val="24"/>
        </w:rPr>
        <w:t>σωστά</w:t>
      </w:r>
      <w:r>
        <w:rPr>
          <w:rFonts w:eastAsia="Times New Roman" w:cs="Times New Roman"/>
          <w:szCs w:val="24"/>
        </w:rPr>
        <w:t>-</w:t>
      </w:r>
      <w:r>
        <w:rPr>
          <w:rFonts w:eastAsia="Times New Roman" w:cs="Times New Roman"/>
          <w:szCs w:val="24"/>
        </w:rPr>
        <w:t xml:space="preserve"> την άρση πειθαρχικών για τους τότε δημάρχους, που είναι προς τιμήν τους ότι αρνήθηκαν να συμμορφωθούν προς τας υποδείξεις και να στείλουν λίστες με ονόματα συναδέλφων τους εργαζόμενων, που ήταν υποψήφιοι για τι; Για διαθεσιμότητα, δηλαδή τον προθάλα</w:t>
      </w:r>
      <w:r>
        <w:rPr>
          <w:rFonts w:eastAsia="Times New Roman" w:cs="Times New Roman"/>
          <w:szCs w:val="24"/>
        </w:rPr>
        <w:t>μο της απόλυσης.</w:t>
      </w:r>
    </w:p>
    <w:p w14:paraId="22BFE0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Γιατί επιμένετε πάση θυσία, κυρίες και κύριοι συνάδελφοι της Αξιωματικής Αντιπολίτευσης, στην </w:t>
      </w:r>
      <w:proofErr w:type="spellStart"/>
      <w:r>
        <w:rPr>
          <w:rFonts w:eastAsia="Times New Roman" w:cs="Times New Roman"/>
          <w:szCs w:val="24"/>
        </w:rPr>
        <w:t>υποστελέχωση</w:t>
      </w:r>
      <w:proofErr w:type="spellEnd"/>
      <w:r>
        <w:rPr>
          <w:rFonts w:eastAsia="Times New Roman" w:cs="Times New Roman"/>
          <w:szCs w:val="24"/>
        </w:rPr>
        <w:t xml:space="preserve"> του </w:t>
      </w:r>
      <w:r>
        <w:rPr>
          <w:rFonts w:eastAsia="Times New Roman" w:cs="Times New Roman"/>
          <w:szCs w:val="24"/>
        </w:rPr>
        <w:t>δ</w:t>
      </w:r>
      <w:r>
        <w:rPr>
          <w:rFonts w:eastAsia="Times New Roman" w:cs="Times New Roman"/>
          <w:szCs w:val="24"/>
        </w:rPr>
        <w:t xml:space="preserve">ημοσίου; Απορίας </w:t>
      </w:r>
      <w:proofErr w:type="spellStart"/>
      <w:r>
        <w:rPr>
          <w:rFonts w:eastAsia="Times New Roman" w:cs="Times New Roman"/>
          <w:szCs w:val="24"/>
        </w:rPr>
        <w:t>άξιον</w:t>
      </w:r>
      <w:proofErr w:type="spellEnd"/>
      <w:r>
        <w:rPr>
          <w:rFonts w:eastAsia="Times New Roman" w:cs="Times New Roman"/>
          <w:szCs w:val="24"/>
        </w:rPr>
        <w:t xml:space="preserve"> και αυτό! Μήπως για να έρθουν ως από μηχανής θεοί εργολάβοι ιδιωτικές εταιρείες να αναπληρώσουν το κενό;</w:t>
      </w:r>
    </w:p>
    <w:p w14:paraId="22BFE0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πως είναι ώρα να αντιληφθείτε –και να αντιληφθούμε όλοι- μέσα σ</w:t>
      </w:r>
      <w:r>
        <w:rPr>
          <w:rFonts w:eastAsia="Times New Roman" w:cs="Times New Roman"/>
          <w:szCs w:val="24"/>
        </w:rPr>
        <w:t>ε</w:t>
      </w:r>
      <w:r>
        <w:rPr>
          <w:rFonts w:eastAsia="Times New Roman" w:cs="Times New Roman"/>
          <w:szCs w:val="24"/>
        </w:rPr>
        <w:t xml:space="preserve"> αυτή την Αίθουσα πως αυτές οι νεοφιλελεύθερες ιδεοληψίες τίποτα θετικό δεν έχουν να εισφέρουν. Μόνο δεινά μπορούν να επιφέρουν σε τούτη τη χώρα.</w:t>
      </w:r>
    </w:p>
    <w:p w14:paraId="22BFE0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Κλείνοντας, θα ήθελα να σημειώσω, συμπ</w:t>
      </w:r>
      <w:r>
        <w:rPr>
          <w:rFonts w:eastAsia="Times New Roman" w:cs="Times New Roman"/>
          <w:szCs w:val="24"/>
        </w:rPr>
        <w:t xml:space="preserve">ερασματικά, ότι το παρόν νομοσχέδιο διορθώνει πάρα πολλές στρεβλώσεις και δυσλειτουργίες, θεραπεύει νομικά κενά, εισάγει και καινοτόμες ρυθμίσεις όπως είναι το </w:t>
      </w:r>
      <w:r>
        <w:rPr>
          <w:rFonts w:eastAsia="Times New Roman" w:cs="Times New Roman"/>
          <w:szCs w:val="24"/>
        </w:rPr>
        <w:t>μ</w:t>
      </w:r>
      <w:r>
        <w:rPr>
          <w:rFonts w:eastAsia="Times New Roman" w:cs="Times New Roman"/>
          <w:szCs w:val="24"/>
        </w:rPr>
        <w:t xml:space="preserve">ητρώο </w:t>
      </w:r>
      <w:r>
        <w:rPr>
          <w:rFonts w:eastAsia="Times New Roman" w:cs="Times New Roman"/>
          <w:szCs w:val="24"/>
        </w:rPr>
        <w:t>π</w:t>
      </w:r>
      <w:r>
        <w:rPr>
          <w:rFonts w:eastAsia="Times New Roman" w:cs="Times New Roman"/>
          <w:szCs w:val="24"/>
        </w:rPr>
        <w:t>ολιτών, αλλά και τη δυνατότητα που δίνεται στους δήμους να εμπορεύονται υλικά και ενέργε</w:t>
      </w:r>
      <w:r>
        <w:rPr>
          <w:rFonts w:eastAsia="Times New Roman" w:cs="Times New Roman"/>
          <w:szCs w:val="24"/>
        </w:rPr>
        <w:t>ια από τη διαχείριση των απορριμμάτων με την ανακύκλωση, κάτι που θα έχει ως συνέπεια τη μείωση του κόστους για τον πολίτη στα δημοτικά τέλη.</w:t>
      </w:r>
    </w:p>
    <w:p w14:paraId="22BFE0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παρόν νομοσχέδιο συνιστά και </w:t>
      </w:r>
      <w:r>
        <w:rPr>
          <w:rFonts w:eastAsia="Times New Roman" w:cs="Times New Roman"/>
          <w:szCs w:val="24"/>
        </w:rPr>
        <w:t>«</w:t>
      </w:r>
      <w:r>
        <w:rPr>
          <w:rFonts w:eastAsia="Times New Roman" w:cs="Times New Roman"/>
          <w:szCs w:val="24"/>
        </w:rPr>
        <w:t>γέφυρα</w:t>
      </w:r>
      <w:r>
        <w:rPr>
          <w:rFonts w:eastAsia="Times New Roman" w:cs="Times New Roman"/>
          <w:szCs w:val="24"/>
        </w:rPr>
        <w:t>»</w:t>
      </w:r>
      <w:r>
        <w:rPr>
          <w:rFonts w:eastAsia="Times New Roman" w:cs="Times New Roman"/>
          <w:szCs w:val="24"/>
        </w:rPr>
        <w:t>. Είναι το απαραίτητο βήμα στην πορεία προς την αναδιάρθρωση του πλα</w:t>
      </w:r>
      <w:r>
        <w:rPr>
          <w:rFonts w:eastAsia="Times New Roman" w:cs="Times New Roman"/>
          <w:szCs w:val="24"/>
        </w:rPr>
        <w:t xml:space="preserve">ισίου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που αποτελεί στρατηγικό στόχο της Κυβέρνησης για τη δημιουργία ενός πιο λειτουργικού και πιο δημοκρατικού μοντέλου, γιατί αυτός είναι ο στόχος μας. </w:t>
      </w:r>
    </w:p>
    <w:p w14:paraId="22BFE0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Επειδή, μάλιστα, ακούστηκαν πολλά και για τη χθεσινή έξοδο της χώρας προς </w:t>
      </w:r>
      <w:r>
        <w:rPr>
          <w:rFonts w:eastAsia="Times New Roman" w:cs="Times New Roman"/>
          <w:szCs w:val="24"/>
        </w:rPr>
        <w:t xml:space="preserve">τις αγορές, κοιτάξτε, το 2014, πάνω στα </w:t>
      </w:r>
      <w:r>
        <w:rPr>
          <w:rFonts w:eastAsia="Times New Roman" w:cs="Times New Roman"/>
          <w:szCs w:val="24"/>
        </w:rPr>
        <w:lastRenderedPageBreak/>
        <w:t>συντρίμμια και τα ερείπια μίας χώρας γράψατε το σουξέ των αγορών.</w:t>
      </w:r>
    </w:p>
    <w:p w14:paraId="22BFE0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22BFE0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ούτε θριαμβολογούμε ούτε πανηγυρίζουμε. Δεν θα πράξουμε το </w:t>
      </w:r>
      <w:r>
        <w:rPr>
          <w:rFonts w:eastAsia="Times New Roman" w:cs="Times New Roman"/>
          <w:szCs w:val="24"/>
        </w:rPr>
        <w:t xml:space="preserve">ίδιο. Ναι, βγήκε η χώρα στις αγορές με καλούς όρους, οι οποίες είναι εργαλείο. Ούτε </w:t>
      </w:r>
      <w:proofErr w:type="spellStart"/>
      <w:r>
        <w:rPr>
          <w:rFonts w:eastAsia="Times New Roman" w:cs="Times New Roman"/>
          <w:szCs w:val="24"/>
        </w:rPr>
        <w:t>αυταξία</w:t>
      </w:r>
      <w:proofErr w:type="spellEnd"/>
      <w:r>
        <w:rPr>
          <w:rFonts w:eastAsia="Times New Roman" w:cs="Times New Roman"/>
          <w:szCs w:val="24"/>
        </w:rPr>
        <w:t xml:space="preserve"> είναι ούτε αυτοσκοπός. Είναι εργαλείο της εξόδου ενός ταλαιπωρημένου, καθημαγμένου λαού, από ένα ταπεινωτικό καθεστώς επιτροπείας. Δεν πανηγυρίζουμε, λοιπόν. Είναι </w:t>
      </w:r>
      <w:r>
        <w:rPr>
          <w:rFonts w:eastAsia="Times New Roman" w:cs="Times New Roman"/>
          <w:szCs w:val="24"/>
        </w:rPr>
        <w:t xml:space="preserve">ένα πρώτο βήμα. </w:t>
      </w:r>
    </w:p>
    <w:p w14:paraId="22BFE02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Εν τοιαύτη </w:t>
      </w:r>
      <w:proofErr w:type="spellStart"/>
      <w:r>
        <w:rPr>
          <w:rFonts w:eastAsia="Times New Roman" w:cs="Times New Roman"/>
          <w:szCs w:val="24"/>
        </w:rPr>
        <w:t>περιπτώσει</w:t>
      </w:r>
      <w:proofErr w:type="spellEnd"/>
      <w:r>
        <w:rPr>
          <w:rFonts w:eastAsia="Times New Roman" w:cs="Times New Roman"/>
          <w:szCs w:val="24"/>
        </w:rPr>
        <w:t>, το ορατό ή το αόρατο χέρι των αγορών ας κάνει τη δουλειά του και ας κάνουμε κι εμείς εδώ πέρα τη δική μας δουλειά με αυτά τα νομοθετήματα, γιατί αυτός είναι ο στόχος μας, να δημιουργήσουμε τους όρους και τις προϋποθέ</w:t>
      </w:r>
      <w:r>
        <w:rPr>
          <w:rFonts w:eastAsia="Times New Roman" w:cs="Times New Roman"/>
          <w:szCs w:val="24"/>
        </w:rPr>
        <w:t xml:space="preserve">σεις για μία δίκαιη ανάπτυξη, για κοινωνική δικαιοσύνη, προκειμένου να επιστραφεί η αξιοπρέπεια στον κόσμο της εργασίας και να αποκατασταθεί επιτέλους η δημοκρατία και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διότι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δημοκρατία είναι συνώνυμα.</w:t>
      </w:r>
    </w:p>
    <w:p w14:paraId="22BFE0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 πολύ.</w:t>
      </w:r>
    </w:p>
    <w:p w14:paraId="22BFE02C"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2BFE0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συνάδελφε.</w:t>
      </w:r>
    </w:p>
    <w:p w14:paraId="22BFE02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Νικόλαος </w:t>
      </w:r>
      <w:proofErr w:type="spellStart"/>
      <w:r>
        <w:rPr>
          <w:rFonts w:eastAsia="Times New Roman" w:cs="Times New Roman"/>
          <w:szCs w:val="24"/>
        </w:rPr>
        <w:t>Συρμαλένιος</w:t>
      </w:r>
      <w:proofErr w:type="spellEnd"/>
      <w:r>
        <w:rPr>
          <w:rFonts w:eastAsia="Times New Roman" w:cs="Times New Roman"/>
          <w:szCs w:val="24"/>
        </w:rPr>
        <w:t xml:space="preserve"> από τον ΣΥΡΙΖΑ έχει τον λόγο.</w:t>
      </w:r>
    </w:p>
    <w:p w14:paraId="22BFE02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Ευχαριστώ, κύριε Πρόεδρε.</w:t>
      </w:r>
    </w:p>
    <w:p w14:paraId="22BFE03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Υπουργέ, αγαπ</w:t>
      </w:r>
      <w:r>
        <w:rPr>
          <w:rFonts w:eastAsia="Times New Roman" w:cs="Times New Roman"/>
          <w:szCs w:val="24"/>
        </w:rPr>
        <w:t xml:space="preserve">ητοί συνάδελφοι, είναι προφανές ότι έχω καλυφθεί απόλυτα από τα όσα είπε η </w:t>
      </w:r>
      <w:proofErr w:type="spellStart"/>
      <w:r>
        <w:rPr>
          <w:rFonts w:eastAsia="Times New Roman" w:cs="Times New Roman"/>
          <w:szCs w:val="24"/>
        </w:rPr>
        <w:t>προλαλήσασα</w:t>
      </w:r>
      <w:proofErr w:type="spellEnd"/>
      <w:r>
        <w:rPr>
          <w:rFonts w:eastAsia="Times New Roman" w:cs="Times New Roman"/>
          <w:szCs w:val="24"/>
        </w:rPr>
        <w:t xml:space="preserve"> στο Βήμα Κοινοβουλευτική Εκπρόσωπος του ΣΥΡΙΖΑ Φωτεινή </w:t>
      </w:r>
      <w:proofErr w:type="spellStart"/>
      <w:r>
        <w:rPr>
          <w:rFonts w:eastAsia="Times New Roman" w:cs="Times New Roman"/>
          <w:szCs w:val="24"/>
        </w:rPr>
        <w:t>Βάκη</w:t>
      </w:r>
      <w:proofErr w:type="spellEnd"/>
      <w:r>
        <w:rPr>
          <w:rFonts w:eastAsia="Times New Roman" w:cs="Times New Roman"/>
          <w:szCs w:val="24"/>
        </w:rPr>
        <w:t xml:space="preserve">, όπως και από τον εισηγητή κ. </w:t>
      </w:r>
      <w:proofErr w:type="spellStart"/>
      <w:r>
        <w:rPr>
          <w:rFonts w:eastAsia="Times New Roman" w:cs="Times New Roman"/>
          <w:szCs w:val="24"/>
        </w:rPr>
        <w:t>Πρατσόλη</w:t>
      </w:r>
      <w:proofErr w:type="spellEnd"/>
      <w:r>
        <w:rPr>
          <w:rFonts w:eastAsia="Times New Roman" w:cs="Times New Roman"/>
          <w:szCs w:val="24"/>
        </w:rPr>
        <w:t>. Βεβαίως, έχω καλυφθεί και από αυτά που είπε ο Υπουργός στην ομιλία το</w:t>
      </w:r>
      <w:r>
        <w:rPr>
          <w:rFonts w:eastAsia="Times New Roman" w:cs="Times New Roman"/>
          <w:szCs w:val="24"/>
        </w:rPr>
        <w:t>υ. Είναι προφανές ότι το νομοσχέδιο</w:t>
      </w:r>
      <w:r>
        <w:rPr>
          <w:rFonts w:eastAsia="Times New Roman" w:cs="Times New Roman"/>
          <w:szCs w:val="24"/>
        </w:rPr>
        <w:t>,</w:t>
      </w:r>
      <w:r>
        <w:rPr>
          <w:rFonts w:eastAsia="Times New Roman" w:cs="Times New Roman"/>
          <w:szCs w:val="24"/>
        </w:rPr>
        <w:t xml:space="preserve"> το οποίο ψηφίζουμε σήμερα, δεν αποτελεί και για μένα μία μεγάλη μεταρρύθμιση-τομή. Έχουμε χρόνο να συζητήσουμε για τη μεγάλη μεταρρύθμιση-τομή το φθινόπωρο, μέσα</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από μία πλούσια κοινωνική διαβούλευση</w:t>
      </w:r>
      <w:r>
        <w:rPr>
          <w:rFonts w:eastAsia="Times New Roman" w:cs="Times New Roman"/>
          <w:szCs w:val="24"/>
        </w:rPr>
        <w:t>,</w:t>
      </w:r>
      <w:r>
        <w:rPr>
          <w:rFonts w:eastAsia="Times New Roman" w:cs="Times New Roman"/>
          <w:szCs w:val="24"/>
        </w:rPr>
        <w:t xml:space="preserve"> τόσο με τους φορείς της </w:t>
      </w:r>
      <w:r>
        <w:rPr>
          <w:rFonts w:eastAsia="Times New Roman" w:cs="Times New Roman"/>
          <w:szCs w:val="24"/>
        </w:rPr>
        <w:t>τοπικής αυτοδι</w:t>
      </w:r>
      <w:r>
        <w:rPr>
          <w:rFonts w:eastAsia="Times New Roman" w:cs="Times New Roman"/>
          <w:szCs w:val="24"/>
        </w:rPr>
        <w:t>οίκησης όσο και με τις τοπικές κοινωνίες, για τα μεγάλα θέματα που εκκρεμούν στον δρόμο προς την αποκέντρωση και την περιφερειακή ανάπτυξη με αυτοδιοίκηση.</w:t>
      </w:r>
    </w:p>
    <w:p w14:paraId="22BFE0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Νομίζω, όμως, ότι το παρόν νομοσχέδιο</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ένα </w:t>
      </w:r>
      <w:r>
        <w:rPr>
          <w:rFonts w:eastAsia="Times New Roman" w:cs="Times New Roman"/>
          <w:szCs w:val="24"/>
        </w:rPr>
        <w:t>«</w:t>
      </w:r>
      <w:r>
        <w:rPr>
          <w:rFonts w:eastAsia="Times New Roman" w:cs="Times New Roman"/>
          <w:szCs w:val="24"/>
        </w:rPr>
        <w:t xml:space="preserve">νομοσχέδιο-γέφυρα» -έτσι θα το χαρακτηρίσω- το οποίο διορθώνει κακοδαιμονίες πολλών χρόνων που ήταν και αιτήματα των οργάνων της </w:t>
      </w:r>
      <w:r>
        <w:rPr>
          <w:rFonts w:eastAsia="Times New Roman" w:cs="Times New Roman"/>
          <w:szCs w:val="24"/>
        </w:rPr>
        <w:t>τοπικής αυτοδιοίκησης</w:t>
      </w:r>
      <w:r>
        <w:rPr>
          <w:rFonts w:eastAsia="Times New Roman" w:cs="Times New Roman"/>
          <w:szCs w:val="24"/>
        </w:rPr>
        <w:t xml:space="preserve"> πρώτου και δευτέρου βαθμού και λύνει προβλήματα που αφορούν τη λειτουργία των Οργανισμών Τοπικής Αυτοδιο</w:t>
      </w:r>
      <w:r>
        <w:rPr>
          <w:rFonts w:eastAsia="Times New Roman" w:cs="Times New Roman"/>
          <w:szCs w:val="24"/>
        </w:rPr>
        <w:t xml:space="preserve">ίκησης και των </w:t>
      </w:r>
      <w:r>
        <w:rPr>
          <w:rFonts w:eastAsia="Times New Roman" w:cs="Times New Roman"/>
          <w:szCs w:val="24"/>
        </w:rPr>
        <w:t>σ</w:t>
      </w:r>
      <w:r>
        <w:rPr>
          <w:rFonts w:eastAsia="Times New Roman" w:cs="Times New Roman"/>
          <w:szCs w:val="24"/>
        </w:rPr>
        <w:t xml:space="preserve">υμβουλίων πρώτου και δεύτερου βαθμού, προβλήματα που αφορούν τους εργαζόμενους και προβλήματα που αφορούν τους πολίτες συναλλασσόμενους ή </w:t>
      </w:r>
      <w:proofErr w:type="spellStart"/>
      <w:r>
        <w:rPr>
          <w:rFonts w:eastAsia="Times New Roman" w:cs="Times New Roman"/>
          <w:szCs w:val="24"/>
        </w:rPr>
        <w:t>κρίνοντες</w:t>
      </w:r>
      <w:proofErr w:type="spellEnd"/>
      <w:r>
        <w:rPr>
          <w:rFonts w:eastAsia="Times New Roman" w:cs="Times New Roman"/>
          <w:szCs w:val="24"/>
        </w:rPr>
        <w:t xml:space="preserve"> και ωφελούμενους από το έργο της </w:t>
      </w:r>
      <w:r>
        <w:rPr>
          <w:rFonts w:eastAsia="Times New Roman" w:cs="Times New Roman"/>
          <w:szCs w:val="24"/>
        </w:rPr>
        <w:t>τοπικής αυτοδιοίκησης</w:t>
      </w:r>
      <w:r>
        <w:rPr>
          <w:rFonts w:eastAsia="Times New Roman" w:cs="Times New Roman"/>
          <w:szCs w:val="24"/>
        </w:rPr>
        <w:t xml:space="preserve">. Γι’ αυτό είναι σημαντικό, γιατί δεν </w:t>
      </w:r>
      <w:r>
        <w:rPr>
          <w:rFonts w:eastAsia="Times New Roman" w:cs="Times New Roman"/>
          <w:szCs w:val="24"/>
        </w:rPr>
        <w:t xml:space="preserve">αφήνει περαιτέρω σε εκκρεμότητα ζητήματα τα οποία έχουν προκύψει τα τελευταία χρόνια. </w:t>
      </w:r>
    </w:p>
    <w:p w14:paraId="22BFE0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είναι απορίας </w:t>
      </w:r>
      <w:proofErr w:type="spellStart"/>
      <w:r>
        <w:rPr>
          <w:rFonts w:eastAsia="Times New Roman" w:cs="Times New Roman"/>
          <w:szCs w:val="24"/>
        </w:rPr>
        <w:t>άξιον</w:t>
      </w:r>
      <w:proofErr w:type="spellEnd"/>
      <w:r>
        <w:rPr>
          <w:rFonts w:eastAsia="Times New Roman" w:cs="Times New Roman"/>
          <w:szCs w:val="24"/>
        </w:rPr>
        <w:t xml:space="preserve"> που η Αντιπολίτευση κάνει μία κριτική στο νομοσχέδιο καταψηφίζοντάς το ως ρουσφετολογικό, πελατειακό,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Λυπάμαι, αλλά όσο </w:t>
      </w:r>
      <w:r>
        <w:rPr>
          <w:rFonts w:eastAsia="Times New Roman" w:cs="Times New Roman"/>
          <w:szCs w:val="24"/>
        </w:rPr>
        <w:t>περνά ο καιρός, η Νέα Δημοκρατία, αλλά και συνολικά η Αντιπολίτευση, στερούνται σοβαρών επιχειρημάτων αλλά και αφηγήματος μέχρι τη λήξη αυτής της κοινοβουλευτικής θητείας. Τα γεγονότα συνεχώς τους διαψεύδουν και κάθε μέρα που περνά ο ελληνικός λαός θα κατα</w:t>
      </w:r>
      <w:r>
        <w:rPr>
          <w:rFonts w:eastAsia="Times New Roman" w:cs="Times New Roman"/>
          <w:szCs w:val="24"/>
        </w:rPr>
        <w:t xml:space="preserve">νοεί ότι όσο προχωρά αυτή η πορεία της διακυβέρνησης, αυτός </w:t>
      </w:r>
      <w:r>
        <w:rPr>
          <w:rFonts w:eastAsia="Times New Roman" w:cs="Times New Roman"/>
          <w:szCs w:val="24"/>
        </w:rPr>
        <w:lastRenderedPageBreak/>
        <w:t>ο οδικός χάρτης που αταλάντευτα έχουμε χαράξει μέσα από τεράστιες δυσκολίες, τέτοια εποχή του χρόνου θα μιλάμε για έξοδο από την επιτροπεία –την πολύ αυστηρή επιτροπεία, διότι επιτροπεία με χαλαρό</w:t>
      </w:r>
      <w:r>
        <w:rPr>
          <w:rFonts w:eastAsia="Times New Roman" w:cs="Times New Roman"/>
          <w:szCs w:val="24"/>
        </w:rPr>
        <w:t>τερο τρόπο ούτως ή άλλως θα υπάρχει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Ευρωπαϊκής Ένωσης- διότι πρέπει να αλλάξει η Ελλάδα και η Ευρώπη συνολικά. Δεν θέλουμε μία Ευρωπαϊκή Ένωση της δημοσιονομικής σταθερότητας και της λιτότητας, αλλά της κοινωνικής συνοχής, της ειρήνης, της </w:t>
      </w:r>
      <w:r>
        <w:rPr>
          <w:rFonts w:eastAsia="Times New Roman" w:cs="Times New Roman"/>
          <w:szCs w:val="24"/>
        </w:rPr>
        <w:t>δημοκρατίας, της συμμετοχής των λαών στη λήψη των αποφάσεων.</w:t>
      </w:r>
    </w:p>
    <w:p w14:paraId="22BFE0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Λέω, λοιπόν, ότι αυτό το νομοσχέδιο είναι ένα νομοσχέδιο που διορθώνει πολλά κακώς κείμενα. Θα ήθελα κι εγώ σ’ αυτ</w:t>
      </w:r>
      <w:r>
        <w:rPr>
          <w:rFonts w:eastAsia="Times New Roman" w:cs="Times New Roman"/>
          <w:szCs w:val="24"/>
        </w:rPr>
        <w:t>ό</w:t>
      </w:r>
      <w:r>
        <w:rPr>
          <w:rFonts w:eastAsia="Times New Roman" w:cs="Times New Roman"/>
          <w:szCs w:val="24"/>
        </w:rPr>
        <w:t xml:space="preserve">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να σταθώ επιγραμματικά σε μερικά άρθρα, τα οποία αφορούν κυρίως νησι</w:t>
      </w:r>
      <w:r>
        <w:rPr>
          <w:rFonts w:eastAsia="Times New Roman" w:cs="Times New Roman"/>
          <w:szCs w:val="24"/>
        </w:rPr>
        <w:t>ωτικούς δήμους. Αφορούν κι εμένα ως εκπρόσωπο των Κυκλάδων, αλλά αφορούν συνολικά τη νησιωτική Ελλάδα, αλλά και τους μικρούς ορεινούς δήμους. Νομίζω, λοιπόν, ότι θα πρέπει να αναφερθούμε σε μερικά άρθρα</w:t>
      </w:r>
      <w:r>
        <w:rPr>
          <w:rFonts w:eastAsia="Times New Roman" w:cs="Times New Roman"/>
          <w:szCs w:val="24"/>
        </w:rPr>
        <w:t>,</w:t>
      </w:r>
      <w:r>
        <w:rPr>
          <w:rFonts w:eastAsia="Times New Roman" w:cs="Times New Roman"/>
          <w:szCs w:val="24"/>
        </w:rPr>
        <w:t xml:space="preserve"> τα οποία έχουν πάρα πολύ μεγάλη σημασία.</w:t>
      </w:r>
    </w:p>
    <w:p w14:paraId="22BFE0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άρθρα 17</w:t>
      </w:r>
      <w:r>
        <w:rPr>
          <w:rFonts w:eastAsia="Times New Roman" w:cs="Times New Roman"/>
          <w:szCs w:val="24"/>
        </w:rPr>
        <w:t xml:space="preserve"> και 19 είναι δύο άρθρα τα οποία δίνουν τη δυνατότητα σε Οργανισμούς Τοπικής Αυτοδιοίκησης μέσω δη</w:t>
      </w:r>
      <w:r>
        <w:rPr>
          <w:rFonts w:eastAsia="Times New Roman" w:cs="Times New Roman"/>
          <w:szCs w:val="24"/>
        </w:rPr>
        <w:lastRenderedPageBreak/>
        <w:t>μοτικών επιχειρήσεων</w:t>
      </w:r>
      <w:r>
        <w:rPr>
          <w:rFonts w:eastAsia="Times New Roman" w:cs="Times New Roman"/>
          <w:szCs w:val="24"/>
        </w:rPr>
        <w:t>,</w:t>
      </w:r>
      <w:r>
        <w:rPr>
          <w:rFonts w:eastAsia="Times New Roman" w:cs="Times New Roman"/>
          <w:szCs w:val="24"/>
        </w:rPr>
        <w:t xml:space="preserve"> που λειτουργούν ραδιοφωνικούς και τηλεοπτικούς σταθμούς</w:t>
      </w:r>
      <w:r>
        <w:rPr>
          <w:rFonts w:eastAsia="Times New Roman" w:cs="Times New Roman"/>
          <w:szCs w:val="24"/>
        </w:rPr>
        <w:t>,</w:t>
      </w:r>
      <w:r>
        <w:rPr>
          <w:rFonts w:eastAsia="Times New Roman" w:cs="Times New Roman"/>
          <w:szCs w:val="24"/>
        </w:rPr>
        <w:t xml:space="preserve"> να επιχορηγούνται. Μπορούν, επίσης, να συμμετέχουν όμοροι δήμοι σε τέτοιες δημο</w:t>
      </w:r>
      <w:r>
        <w:rPr>
          <w:rFonts w:eastAsia="Times New Roman" w:cs="Times New Roman"/>
          <w:szCs w:val="24"/>
        </w:rPr>
        <w:t>τικές επιχειρήσεις λειτουργίας ραδιοφωνικών και τηλεοπτικών σταθμών που έχει ανάγκη η περιφέρεια, διότι είναι σαφές ότι πλάι στην ιδιωτική πρωτοβουλία μ</w:t>
      </w:r>
      <w:r>
        <w:rPr>
          <w:rFonts w:eastAsia="Times New Roman" w:cs="Times New Roman"/>
          <w:szCs w:val="24"/>
        </w:rPr>
        <w:t>ά</w:t>
      </w:r>
      <w:r>
        <w:rPr>
          <w:rFonts w:eastAsia="Times New Roman" w:cs="Times New Roman"/>
          <w:szCs w:val="24"/>
        </w:rPr>
        <w:t>ς ενδιαφέρει να λειτουργεί και η κοινωνική λειτουργία των τηλεοπτικών και ραδιοφωνικών σταθμών.</w:t>
      </w:r>
    </w:p>
    <w:p w14:paraId="22BFE0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Ιδού πε</w:t>
      </w:r>
      <w:r>
        <w:rPr>
          <w:rFonts w:eastAsia="Times New Roman" w:cs="Times New Roman"/>
          <w:szCs w:val="24"/>
        </w:rPr>
        <w:t xml:space="preserve">δίον δόξης </w:t>
      </w:r>
      <w:proofErr w:type="spellStart"/>
      <w:r>
        <w:rPr>
          <w:rFonts w:eastAsia="Times New Roman" w:cs="Times New Roman"/>
          <w:szCs w:val="24"/>
        </w:rPr>
        <w:t>λαμπρόν</w:t>
      </w:r>
      <w:proofErr w:type="spellEnd"/>
      <w:r>
        <w:rPr>
          <w:rFonts w:eastAsia="Times New Roman" w:cs="Times New Roman"/>
          <w:szCs w:val="24"/>
        </w:rPr>
        <w:t xml:space="preserve"> για ορισμένους δήμους και στην περιοχή μας, τις Κυκλάδες, όπως ο Δήμος Ερμούπολης Σύρου. Εκεί υπάρχει ένα </w:t>
      </w:r>
      <w:r>
        <w:rPr>
          <w:rFonts w:eastAsia="Times New Roman" w:cs="Times New Roman"/>
          <w:szCs w:val="24"/>
        </w:rPr>
        <w:t>μ</w:t>
      </w:r>
      <w:r>
        <w:rPr>
          <w:rFonts w:eastAsia="Times New Roman" w:cs="Times New Roman"/>
          <w:szCs w:val="24"/>
        </w:rPr>
        <w:t>έσο που λέγεται «Αιγαίο» το οποίο τα τελευταία χρόνια, λόγω ακριβώς και των οικονομικών κυρίως προβλημάτων που έχουν προκύψει, φυτ</w:t>
      </w:r>
      <w:r>
        <w:rPr>
          <w:rFonts w:eastAsia="Times New Roman" w:cs="Times New Roman"/>
          <w:szCs w:val="24"/>
        </w:rPr>
        <w:t xml:space="preserve">οζωεί και δεν μπορεί να λειτουργήσει. Ιδού, λοιπόν, πεδίον δόξης </w:t>
      </w:r>
      <w:proofErr w:type="spellStart"/>
      <w:r>
        <w:rPr>
          <w:rFonts w:eastAsia="Times New Roman" w:cs="Times New Roman"/>
          <w:szCs w:val="24"/>
        </w:rPr>
        <w:t>λαμπρόν</w:t>
      </w:r>
      <w:proofErr w:type="spellEnd"/>
      <w:r>
        <w:rPr>
          <w:rFonts w:eastAsia="Times New Roman" w:cs="Times New Roman"/>
          <w:szCs w:val="24"/>
        </w:rPr>
        <w:t xml:space="preserve"> να αναζωογονηθούν αυτού του είδους οι επιχειρήσεις!</w:t>
      </w:r>
    </w:p>
    <w:p w14:paraId="22BFE0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τώρα σε ένα άλλο άρθρο, το άρθρο 32, το οποίο δίνει τη δυνατότητα στελέχωσης σε περιοχές μικρών νησιωτικών και ορεινών </w:t>
      </w:r>
      <w:r>
        <w:rPr>
          <w:rFonts w:eastAsia="Times New Roman" w:cs="Times New Roman"/>
          <w:szCs w:val="24"/>
        </w:rPr>
        <w:t xml:space="preserve">δήμων. Αυτό το άρθρο επεκτείνει αυτό το οποίο είχε ψηφιστεί πέρυσι και αφορά τη δυνατότητα σίτισης και στέγασης των γιατρών από τους ΟΤΑ. Το επεκτείνει και στους εκπαιδευτικούς και στο υπόλοιπο προσωπικό των υγειονομικών </w:t>
      </w:r>
      <w:r>
        <w:rPr>
          <w:rFonts w:eastAsia="Times New Roman" w:cs="Times New Roman"/>
          <w:szCs w:val="24"/>
        </w:rPr>
        <w:lastRenderedPageBreak/>
        <w:t>υπηρεσιών. Το επεκτείνει, επίσης κα</w:t>
      </w:r>
      <w:r>
        <w:rPr>
          <w:rFonts w:eastAsia="Times New Roman" w:cs="Times New Roman"/>
          <w:szCs w:val="24"/>
        </w:rPr>
        <w:t xml:space="preserve">ι στα Σώματα Ασφαλείας, τους </w:t>
      </w:r>
      <w:r>
        <w:rPr>
          <w:rFonts w:eastAsia="Times New Roman" w:cs="Times New Roman"/>
          <w:szCs w:val="24"/>
        </w:rPr>
        <w:t>π</w:t>
      </w:r>
      <w:r>
        <w:rPr>
          <w:rFonts w:eastAsia="Times New Roman" w:cs="Times New Roman"/>
          <w:szCs w:val="24"/>
        </w:rPr>
        <w:t xml:space="preserve">υροσβέστες, τους </w:t>
      </w:r>
      <w:r>
        <w:rPr>
          <w:rFonts w:eastAsia="Times New Roman" w:cs="Times New Roman"/>
          <w:szCs w:val="24"/>
        </w:rPr>
        <w:t>λ</w:t>
      </w:r>
      <w:r>
        <w:rPr>
          <w:rFonts w:eastAsia="Times New Roman" w:cs="Times New Roman"/>
          <w:szCs w:val="24"/>
        </w:rPr>
        <w:t xml:space="preserve">ιμενικούς, τους </w:t>
      </w:r>
      <w:r>
        <w:rPr>
          <w:rFonts w:eastAsia="Times New Roman" w:cs="Times New Roman"/>
          <w:szCs w:val="24"/>
        </w:rPr>
        <w:t>α</w:t>
      </w:r>
      <w:r>
        <w:rPr>
          <w:rFonts w:eastAsia="Times New Roman" w:cs="Times New Roman"/>
          <w:szCs w:val="24"/>
        </w:rPr>
        <w:t>στυνομικούς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Είναι σημαντικό</w:t>
      </w:r>
      <w:r>
        <w:rPr>
          <w:rFonts w:eastAsia="Times New Roman" w:cs="Times New Roman"/>
          <w:szCs w:val="24"/>
        </w:rPr>
        <w:t>,</w:t>
      </w:r>
      <w:r>
        <w:rPr>
          <w:rFonts w:eastAsia="Times New Roman" w:cs="Times New Roman"/>
          <w:szCs w:val="24"/>
        </w:rPr>
        <w:t xml:space="preserve"> διότι στην περιοχή μας υπάρχει σοβαρό πρόβλημα κατοικίας, καθώς έχουμε σε ορισμένα νησιά μεγάλη τουριστική ανάπτυξη.</w:t>
      </w:r>
    </w:p>
    <w:p w14:paraId="22BFE0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w:t>
      </w:r>
      <w:r>
        <w:rPr>
          <w:rFonts w:eastAsia="Times New Roman" w:cs="Times New Roman"/>
          <w:szCs w:val="24"/>
        </w:rPr>
        <w:t>λήξεως του χρόνου ομιλίας του κυρίου Βουλευτή)</w:t>
      </w:r>
    </w:p>
    <w:p w14:paraId="22BFE0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Πρόεδρε, θα ήθελα για λίγο την ανοχή σας. Δεν θα αργήσω. Θα χρειαστώ περίπου δύο λεπτά ακόμα.</w:t>
      </w:r>
    </w:p>
    <w:p w14:paraId="22BFE0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Εδώ υπάρχει ένα ζήτημα. Ενώ δίνει τη δυνατότητα σε νησιωτικούς δήμους άνω των δεκαοκτώ χιλιάδων κατοίκων, εκε</w:t>
      </w:r>
      <w:r>
        <w:rPr>
          <w:rFonts w:eastAsia="Times New Roman" w:cs="Times New Roman"/>
          <w:szCs w:val="24"/>
        </w:rPr>
        <w:t>ί που υπάρχουν αυτοτελή νησιά συγκροτημένα σε τοπικές κοινότητες και τους παρέχει τα κίνητρα που παρέχει σ’ αυτούς κάτω των δεκαοκτώ χιλιάδων, γιατί τα αυτοτελή νησιά να μην μπορούν να επιχορηγούνται και με όλες τις οικονομικές ενισχύσεις, έκτακτες και τακ</w:t>
      </w:r>
      <w:r>
        <w:rPr>
          <w:rFonts w:eastAsia="Times New Roman" w:cs="Times New Roman"/>
          <w:szCs w:val="24"/>
        </w:rPr>
        <w:t>τικές, ανεξάρτητα αν ανήκουν σε μεγαλύτερους δήμους; Αυτό είναι ένα θέμα το οποίο μπορούμε να το δούμε και στο επόμενο νομοσχέδιο για να λυθεί.</w:t>
      </w:r>
    </w:p>
    <w:p w14:paraId="22BFE0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θέλω να πω ότι αυτό το βλέπουμε και με το άρθρο 68, όπου απόδοση χρηματικής διάθεσης από τον φόρο ζ</w:t>
      </w:r>
      <w:r>
        <w:rPr>
          <w:rFonts w:eastAsia="Times New Roman" w:cs="Times New Roman"/>
          <w:szCs w:val="24"/>
        </w:rPr>
        <w:t>ύ</w:t>
      </w:r>
      <w:r>
        <w:rPr>
          <w:rFonts w:eastAsia="Times New Roman" w:cs="Times New Roman"/>
          <w:szCs w:val="24"/>
        </w:rPr>
        <w:t xml:space="preserve">θου </w:t>
      </w:r>
      <w:r>
        <w:rPr>
          <w:rFonts w:eastAsia="Times New Roman" w:cs="Times New Roman"/>
          <w:szCs w:val="24"/>
        </w:rPr>
        <w:lastRenderedPageBreak/>
        <w:t>μπορεί να πηγαίνει σε νησιωτικούς και ορεινούς δήμους. Άρα μπορούμε να δούμε και εκεί τα αυτοτελή νησιά</w:t>
      </w:r>
      <w:r>
        <w:rPr>
          <w:rFonts w:eastAsia="Times New Roman" w:cs="Times New Roman"/>
          <w:szCs w:val="24"/>
        </w:rPr>
        <w:t>,</w:t>
      </w:r>
      <w:r>
        <w:rPr>
          <w:rFonts w:eastAsia="Times New Roman" w:cs="Times New Roman"/>
          <w:szCs w:val="24"/>
        </w:rPr>
        <w:t xml:space="preserve"> που αποτελούν τοπικές κοινότητες. </w:t>
      </w:r>
    </w:p>
    <w:p w14:paraId="22BFE0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Δύο ζητήματα θέλω να θέσω. Αυτές τις ημέρες έχει γίνει γνωστό στο πανελλήνιο ότι στη Μήλο, που είναι και τόπος καταγ</w:t>
      </w:r>
      <w:r>
        <w:rPr>
          <w:rFonts w:eastAsia="Times New Roman" w:cs="Times New Roman"/>
          <w:szCs w:val="24"/>
        </w:rPr>
        <w:t xml:space="preserve">ωγής μου, οι περιβαλλοντικές υποδομές, εξαιτίας μιας πρόχειρης, ανερμάτιστης πολιτικής που έχει ασκήσει τα τελευταία χρόνια η δημοτική </w:t>
      </w:r>
      <w:r>
        <w:rPr>
          <w:rFonts w:eastAsia="Times New Roman" w:cs="Times New Roman"/>
          <w:szCs w:val="24"/>
        </w:rPr>
        <w:t>α</w:t>
      </w:r>
      <w:r>
        <w:rPr>
          <w:rFonts w:eastAsia="Times New Roman" w:cs="Times New Roman"/>
          <w:szCs w:val="24"/>
        </w:rPr>
        <w:t xml:space="preserve">ρχή και ο </w:t>
      </w:r>
      <w:r>
        <w:rPr>
          <w:rFonts w:eastAsia="Times New Roman" w:cs="Times New Roman"/>
          <w:szCs w:val="24"/>
        </w:rPr>
        <w:t>δ</w:t>
      </w:r>
      <w:r>
        <w:rPr>
          <w:rFonts w:eastAsia="Times New Roman" w:cs="Times New Roman"/>
          <w:szCs w:val="24"/>
        </w:rPr>
        <w:t xml:space="preserve">ήμαρχος, έχουν καταρρεύσει εν μέσω τουριστικής περιόδου. Δυστυχώς δεν υπήρξε καμμία προετοιμασία και σε ό,τι </w:t>
      </w:r>
      <w:r>
        <w:rPr>
          <w:rFonts w:eastAsia="Times New Roman" w:cs="Times New Roman"/>
          <w:szCs w:val="24"/>
        </w:rPr>
        <w:t xml:space="preserve">αφορά την υδροδότηση και σε ό,τι αφορά τη διάθεση των λυμάτων και σε ό,τι αφορά τη διαχείριση των απορριμμάτων. </w:t>
      </w:r>
    </w:p>
    <w:p w14:paraId="22BFE0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Αυτός ο </w:t>
      </w:r>
      <w:r>
        <w:rPr>
          <w:rFonts w:eastAsia="Times New Roman" w:cs="Times New Roman"/>
          <w:szCs w:val="24"/>
        </w:rPr>
        <w:t>δ</w:t>
      </w:r>
      <w:r>
        <w:rPr>
          <w:rFonts w:eastAsia="Times New Roman" w:cs="Times New Roman"/>
          <w:szCs w:val="24"/>
        </w:rPr>
        <w:t>ήμος, λοιπόν, χρειάζεται τη στήριξη. Η Κυβέρνηση κάνει ό,τι μπορεί είτε δι</w:t>
      </w:r>
      <w:r>
        <w:rPr>
          <w:rFonts w:eastAsia="Times New Roman" w:cs="Times New Roman"/>
          <w:szCs w:val="24"/>
        </w:rPr>
        <w:t xml:space="preserve">ά </w:t>
      </w:r>
      <w:r>
        <w:rPr>
          <w:rFonts w:eastAsia="Times New Roman" w:cs="Times New Roman"/>
          <w:szCs w:val="24"/>
        </w:rPr>
        <w:t>μέσου του Υπουργείο Εσωτερικών είτε δι</w:t>
      </w:r>
      <w:r>
        <w:rPr>
          <w:rFonts w:eastAsia="Times New Roman" w:cs="Times New Roman"/>
          <w:szCs w:val="24"/>
        </w:rPr>
        <w:t xml:space="preserve">ά </w:t>
      </w:r>
      <w:r>
        <w:rPr>
          <w:rFonts w:eastAsia="Times New Roman" w:cs="Times New Roman"/>
          <w:szCs w:val="24"/>
        </w:rPr>
        <w:t>μέσου του Υπουργεί</w:t>
      </w:r>
      <w:r>
        <w:rPr>
          <w:rFonts w:eastAsia="Times New Roman" w:cs="Times New Roman"/>
          <w:szCs w:val="24"/>
        </w:rPr>
        <w:t xml:space="preserve">ου Νησιωτικής πολιτικής. </w:t>
      </w:r>
    </w:p>
    <w:p w14:paraId="22BFE0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πραγματικά</w:t>
      </w:r>
      <w:r>
        <w:rPr>
          <w:rFonts w:eastAsia="Times New Roman" w:cs="Times New Roman"/>
          <w:szCs w:val="24"/>
        </w:rPr>
        <w:t>,</w:t>
      </w:r>
      <w:r>
        <w:rPr>
          <w:rFonts w:eastAsia="Times New Roman" w:cs="Times New Roman"/>
          <w:szCs w:val="24"/>
        </w:rPr>
        <w:t xml:space="preserve"> εδώ θα ήθελα να καταγγείλω τον </w:t>
      </w:r>
      <w:r>
        <w:rPr>
          <w:rFonts w:eastAsia="Times New Roman" w:cs="Times New Roman"/>
          <w:szCs w:val="24"/>
        </w:rPr>
        <w:t>δ</w:t>
      </w:r>
      <w:r>
        <w:rPr>
          <w:rFonts w:eastAsia="Times New Roman" w:cs="Times New Roman"/>
          <w:szCs w:val="24"/>
        </w:rPr>
        <w:t xml:space="preserve">ήμαρχο και συνολικά τη δημοτική </w:t>
      </w:r>
      <w:r>
        <w:rPr>
          <w:rFonts w:eastAsia="Times New Roman" w:cs="Times New Roman"/>
          <w:szCs w:val="24"/>
        </w:rPr>
        <w:t>α</w:t>
      </w:r>
      <w:r>
        <w:rPr>
          <w:rFonts w:eastAsia="Times New Roman" w:cs="Times New Roman"/>
          <w:szCs w:val="24"/>
        </w:rPr>
        <w:t>ρχή, διότι απαξιώνουν τους κυβερνώντες Βουλευτές. Ως παράδειγμα φέρνω την τελευταία εκδήλωση που έγινε, παρουσία του Προέδρου της Δημοκρατίας, πριν</w:t>
      </w:r>
      <w:r>
        <w:rPr>
          <w:rFonts w:eastAsia="Times New Roman" w:cs="Times New Roman"/>
          <w:szCs w:val="24"/>
        </w:rPr>
        <w:t xml:space="preserve"> από ενάμιση μήνα στη Μήλο, όπου και ο εκπρόσωπος του </w:t>
      </w:r>
      <w:r>
        <w:rPr>
          <w:rFonts w:eastAsia="Times New Roman" w:cs="Times New Roman"/>
          <w:szCs w:val="24"/>
        </w:rPr>
        <w:lastRenderedPageBreak/>
        <w:t>Προέδρου της Βουλής, που παρίσταται αυτή τη στιγμή, δεν αναγγέλθηκε στην εκδήλωση, δεν κλήθηκε σε γεύματα, παρά μόνο την τελευταία στιγμή, όπως και ο υποφαινόμενος ως κυβερνητικός Βουλευτής. Η αλαζονική</w:t>
      </w:r>
      <w:r>
        <w:rPr>
          <w:rFonts w:eastAsia="Times New Roman" w:cs="Times New Roman"/>
          <w:szCs w:val="24"/>
        </w:rPr>
        <w:t xml:space="preserve"> συμπεριφορά και στάση του </w:t>
      </w:r>
      <w:r>
        <w:rPr>
          <w:rFonts w:eastAsia="Times New Roman" w:cs="Times New Roman"/>
          <w:szCs w:val="24"/>
        </w:rPr>
        <w:t>δ</w:t>
      </w:r>
      <w:r>
        <w:rPr>
          <w:rFonts w:eastAsia="Times New Roman" w:cs="Times New Roman"/>
          <w:szCs w:val="24"/>
        </w:rPr>
        <w:t>ημάρχου απαξιώνει τους κυβερνητικούς Βουλευτές και στην ουσία απαξιώνει το Κοινοβούλιο. Αυτό πρέπει να το έχουμε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μας. </w:t>
      </w:r>
    </w:p>
    <w:p w14:paraId="22BFE0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συνάδελφε, τελειώσατε.</w:t>
      </w:r>
    </w:p>
    <w:p w14:paraId="22BFE0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Σε αυτόν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δ</w:t>
      </w:r>
      <w:r>
        <w:rPr>
          <w:rFonts w:eastAsia="Times New Roman" w:cs="Times New Roman"/>
          <w:szCs w:val="24"/>
        </w:rPr>
        <w:t>ήμα</w:t>
      </w:r>
      <w:r>
        <w:rPr>
          <w:rFonts w:eastAsia="Times New Roman" w:cs="Times New Roman"/>
          <w:szCs w:val="24"/>
        </w:rPr>
        <w:t xml:space="preserve">ρχο έχει καταλογιστεί πρόστιμο ύψους 42.000 ευρώ από τους </w:t>
      </w:r>
      <w:r>
        <w:rPr>
          <w:rFonts w:eastAsia="Times New Roman" w:cs="Times New Roman"/>
          <w:szCs w:val="24"/>
        </w:rPr>
        <w:t>επιθεωρητές περιβάλλοντος</w:t>
      </w:r>
      <w:r>
        <w:rPr>
          <w:rFonts w:eastAsia="Times New Roman" w:cs="Times New Roman"/>
          <w:szCs w:val="24"/>
        </w:rPr>
        <w:t xml:space="preserve">, τους περιφερειακούς και έχει παραπεμφθεί στον </w:t>
      </w:r>
      <w:r>
        <w:rPr>
          <w:rFonts w:eastAsia="Times New Roman" w:cs="Times New Roman"/>
          <w:szCs w:val="24"/>
        </w:rPr>
        <w:t>εισαγγελέα</w:t>
      </w:r>
      <w:r>
        <w:rPr>
          <w:rFonts w:eastAsia="Times New Roman" w:cs="Times New Roman"/>
          <w:szCs w:val="24"/>
        </w:rPr>
        <w:t xml:space="preserve"> από τους </w:t>
      </w:r>
      <w:r>
        <w:rPr>
          <w:rFonts w:eastAsia="Times New Roman" w:cs="Times New Roman"/>
          <w:szCs w:val="24"/>
        </w:rPr>
        <w:t>κεντρικούς επιθεωρητές περιβάλλοντος</w:t>
      </w:r>
      <w:r>
        <w:rPr>
          <w:rFonts w:eastAsia="Times New Roman" w:cs="Times New Roman"/>
          <w:szCs w:val="24"/>
        </w:rPr>
        <w:t xml:space="preserve"> με το ερώτημα του ποινικού αδικήματος.</w:t>
      </w:r>
    </w:p>
    <w:p w14:paraId="22BFE0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w:t>
      </w:r>
      <w:r>
        <w:rPr>
          <w:rFonts w:eastAsia="Times New Roman" w:cs="Times New Roman"/>
          <w:szCs w:val="24"/>
        </w:rPr>
        <w:t xml:space="preserve"> Ευχαριστούμε, κύριε συνάδελφε.</w:t>
      </w:r>
    </w:p>
    <w:p w14:paraId="22BFE0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Τελειώνω, κύριε Πρόεδρε, με μία λέξη για τη Μύκονο προς τον Υπουργό απευθυνόμενος. </w:t>
      </w:r>
    </w:p>
    <w:p w14:paraId="22BFE0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Πάμε στα δέκα λεπτά τώρα. Μην πιάσουμε όλα τα νησιά</w:t>
      </w:r>
      <w:r>
        <w:rPr>
          <w:rFonts w:eastAsia="Times New Roman" w:cs="Times New Roman"/>
          <w:szCs w:val="24"/>
        </w:rPr>
        <w:t>!</w:t>
      </w:r>
    </w:p>
    <w:p w14:paraId="22BFE0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ΣΥΡΜΑΛΕΝΙΟΣ: </w:t>
      </w:r>
      <w:r>
        <w:rPr>
          <w:rFonts w:eastAsia="Times New Roman" w:cs="Times New Roman"/>
          <w:szCs w:val="24"/>
        </w:rPr>
        <w:t xml:space="preserve">Πριν από δέκα ημέρες έφυγαν από το νησί οι </w:t>
      </w:r>
      <w:r>
        <w:rPr>
          <w:rFonts w:eastAsia="Times New Roman" w:cs="Times New Roman"/>
          <w:szCs w:val="24"/>
        </w:rPr>
        <w:t>επιθεωρητές περιβάλλοντος</w:t>
      </w:r>
      <w:r>
        <w:rPr>
          <w:rFonts w:eastAsia="Times New Roman" w:cs="Times New Roman"/>
          <w:szCs w:val="24"/>
        </w:rPr>
        <w:t xml:space="preserve">. Κατέγραψαν διακόσια αυθαίρετα μέσα στον τελευταίο χρόνο. Αυτή, λοιπόν, η </w:t>
      </w:r>
      <w:r>
        <w:rPr>
          <w:rFonts w:eastAsia="Times New Roman" w:cs="Times New Roman"/>
          <w:szCs w:val="24"/>
        </w:rPr>
        <w:t>π</w:t>
      </w:r>
      <w:r>
        <w:rPr>
          <w:rFonts w:eastAsia="Times New Roman" w:cs="Times New Roman"/>
          <w:szCs w:val="24"/>
        </w:rPr>
        <w:t xml:space="preserve">ολεοδομία δεν λειτουργεί. Κάνω έκκληση -το έχω πει και στον Υπουργό Περιβάλλοντος και Ενέργειας το λέω και στον </w:t>
      </w:r>
      <w:r>
        <w:rPr>
          <w:rFonts w:eastAsia="Times New Roman" w:cs="Times New Roman"/>
          <w:szCs w:val="24"/>
        </w:rPr>
        <w:t xml:space="preserve">Υπουργό Εσωτερικών- διότι χρειάζονται άμεσα δύο έντιμα στελέχη -διότι υπάρχει εκεί το μεγάλο πρόβλημα ότι και ο πολεοδόμος είναι υπόδικος αυτή τη στιγμή- τα οποία θα στελεχώσουν την Πολεοδομία της Μυκόνου, που αποτελεί ένα επίσης εξαιρετικό νησί, όπως και </w:t>
      </w:r>
      <w:r>
        <w:rPr>
          <w:rFonts w:eastAsia="Times New Roman" w:cs="Times New Roman"/>
          <w:szCs w:val="24"/>
        </w:rPr>
        <w:t xml:space="preserve">η Μήλος. </w:t>
      </w:r>
    </w:p>
    <w:p w14:paraId="22BFE044" w14:textId="77777777" w:rsidR="007336A6" w:rsidRDefault="002D1229">
      <w:pPr>
        <w:spacing w:line="600" w:lineRule="auto"/>
        <w:ind w:firstLine="720"/>
        <w:contextualSpacing/>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22BFE045" w14:textId="77777777" w:rsidR="007336A6" w:rsidRDefault="002D1229">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22BFE0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w:t>
      </w:r>
      <w:proofErr w:type="spellStart"/>
      <w:r>
        <w:rPr>
          <w:rFonts w:eastAsia="Times New Roman" w:cs="Times New Roman"/>
          <w:szCs w:val="24"/>
        </w:rPr>
        <w:t>Συρμαλένιε</w:t>
      </w:r>
      <w:proofErr w:type="spellEnd"/>
      <w:r>
        <w:rPr>
          <w:rFonts w:eastAsia="Times New Roman" w:cs="Times New Roman"/>
          <w:szCs w:val="24"/>
        </w:rPr>
        <w:t>.</w:t>
      </w:r>
    </w:p>
    <w:p w14:paraId="22BFE0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συνάδελφος κ. Ελένη </w:t>
      </w:r>
      <w:proofErr w:type="spellStart"/>
      <w:r>
        <w:rPr>
          <w:rFonts w:eastAsia="Times New Roman" w:cs="Times New Roman"/>
          <w:szCs w:val="24"/>
        </w:rPr>
        <w:t>Αυλωνίτου</w:t>
      </w:r>
      <w:proofErr w:type="spellEnd"/>
      <w:r>
        <w:rPr>
          <w:rFonts w:eastAsia="Times New Roman" w:cs="Times New Roman"/>
          <w:szCs w:val="24"/>
        </w:rPr>
        <w:t xml:space="preserve"> από τον ΣΥΡΙΖΑ έχει τον λόγο.</w:t>
      </w:r>
    </w:p>
    <w:p w14:paraId="22BFE0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ΕΛΕΝΗ ΑΥΛΩΝΙΤΟΥ: </w:t>
      </w:r>
      <w:r>
        <w:rPr>
          <w:rFonts w:eastAsia="Times New Roman"/>
          <w:color w:val="000000"/>
          <w:szCs w:val="24"/>
        </w:rPr>
        <w:t>Ευχαριστώ πολύ, κύριε Πρόεδρε.</w:t>
      </w:r>
      <w:r>
        <w:rPr>
          <w:rFonts w:eastAsia="Times New Roman" w:cs="Times New Roman"/>
          <w:szCs w:val="24"/>
        </w:rPr>
        <w:t xml:space="preserve"> </w:t>
      </w:r>
    </w:p>
    <w:p w14:paraId="22BFE0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w:t>
      </w:r>
      <w:r>
        <w:rPr>
          <w:rFonts w:eastAsia="Times New Roman" w:cs="Times New Roman"/>
          <w:szCs w:val="24"/>
        </w:rPr>
        <w:t xml:space="preserve"> κύριοι συνάδελφοι, το σημερινό νομοσχέδιο, «Ρυθμίσεις για τον εκσυγχρονισμό του θεσμικού πλαισίου οργάνωσης και λειτουργίας των Δημοτικών Επιχειρήσεων Ύδρευσης </w:t>
      </w:r>
      <w:r>
        <w:rPr>
          <w:rFonts w:eastAsia="Times New Roman" w:cs="Times New Roman"/>
          <w:szCs w:val="24"/>
        </w:rPr>
        <w:lastRenderedPageBreak/>
        <w:t xml:space="preserve">Αποχέτευσης…» κ.λπ., αφορά ένα πλήθος θεμάτων της </w:t>
      </w:r>
      <w:r>
        <w:rPr>
          <w:rFonts w:eastAsia="Times New Roman" w:cs="Times New Roman"/>
          <w:szCs w:val="24"/>
        </w:rPr>
        <w:t>τοπικής αυτοδιοίκησης</w:t>
      </w:r>
      <w:r>
        <w:rPr>
          <w:rFonts w:eastAsia="Times New Roman" w:cs="Times New Roman"/>
          <w:szCs w:val="24"/>
        </w:rPr>
        <w:t>.</w:t>
      </w:r>
    </w:p>
    <w:p w14:paraId="22BFE0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Θέλω, όμως, αφού σήμερ</w:t>
      </w:r>
      <w:r>
        <w:rPr>
          <w:rFonts w:eastAsia="Times New Roman" w:cs="Times New Roman"/>
          <w:szCs w:val="24"/>
        </w:rPr>
        <w:t>α γίνεται συζήτηση του νομοσχέδιο επί της αρχής, να σταθώ σε δ</w:t>
      </w:r>
      <w:r>
        <w:rPr>
          <w:rFonts w:eastAsia="Times New Roman" w:cs="Times New Roman"/>
          <w:szCs w:val="24"/>
        </w:rPr>
        <w:t>ύ</w:t>
      </w:r>
      <w:r>
        <w:rPr>
          <w:rFonts w:eastAsia="Times New Roman" w:cs="Times New Roman"/>
          <w:szCs w:val="24"/>
        </w:rPr>
        <w:t>ο ενότητες του νομοσχεδίου. Το πρώτο μέρος του νομοσχεδίου εκσυγχρονίζει και προσαρμόζει τις σημερινές ανάγκες -ορισμένες διατάξεις- του ν.1069/1980, που είχε θέσει το θεσμικό πλαίσιο λειτουργί</w:t>
      </w:r>
      <w:r>
        <w:rPr>
          <w:rFonts w:eastAsia="Times New Roman" w:cs="Times New Roman"/>
          <w:szCs w:val="24"/>
        </w:rPr>
        <w:t>ας των Δημοτικών Επιχειρήσεων Ύδρευσης και Αποχέτευσης πριν τριάντα επτά ολόκληρα χρόνια. Πρόκειται για έναν νόμο κυβέρνησης της Νέας Δημοκρατίας, την εποχή που η Νέα Δημοκρατία δεν είχε ακόμα ενστερνιστεί τη θέση ιδιωτικοποίησης κάθε υπηρεσίας προς τους π</w:t>
      </w:r>
      <w:r>
        <w:rPr>
          <w:rFonts w:eastAsia="Times New Roman" w:cs="Times New Roman"/>
          <w:szCs w:val="24"/>
        </w:rPr>
        <w:t xml:space="preserve">ολίτες και νομοθετούσε με κύριο κριτήριο τη λειτουργικότητα. </w:t>
      </w:r>
    </w:p>
    <w:p w14:paraId="22BFE0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Έτσι ο ν.1069/1980 ακολούθησε την επικρατούσα τότε και σήμερα ευρωπαϊκή πρακτική που θέλει τις επιχειρήσεις ύδρευσης και αποχέτευσης να ανήκουν είτε στο κράτος είτε στους Οργανισμούς Τοπικής Αυτ</w:t>
      </w:r>
      <w:r>
        <w:rPr>
          <w:rFonts w:eastAsia="Times New Roman" w:cs="Times New Roman"/>
          <w:szCs w:val="24"/>
        </w:rPr>
        <w:t xml:space="preserve">οδιοίκησης. </w:t>
      </w:r>
    </w:p>
    <w:p w14:paraId="22BFE0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ν.1069/1980 πέτυχε σε βάθος χρόνου τους στόχους που είχε θέσει και η σημερινή τροποποίηση δεν υποδηλώνει </w:t>
      </w:r>
      <w:r>
        <w:rPr>
          <w:rFonts w:eastAsia="Times New Roman" w:cs="Times New Roman"/>
          <w:szCs w:val="24"/>
        </w:rPr>
        <w:lastRenderedPageBreak/>
        <w:t xml:space="preserve">καμμία απαξία προς το αρχικό νομοθέτημα, αλλά μόνο την ανάγκη προσαρμογής του στις νεότερες συνθήκες που διαμορφώθηκαν στις μέρες μας. </w:t>
      </w:r>
    </w:p>
    <w:p w14:paraId="22BFE0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Αναπόφευκτα, όμως, η συγκυρία της σημερινής τροποποίησης του ν.1069/1980 θέτει στο νου και βάζει στο τραπέζι το μεγάλο θέμα της αποδεκτής για κάθε κόμμα έκτασης κρατικής και της ιδιωτικής οικονομίας. </w:t>
      </w:r>
    </w:p>
    <w:p w14:paraId="22BFE0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Παλιά η Αριστερά ήθελε τα πάντα κρατικά. Και η Δεξιά, π</w:t>
      </w:r>
      <w:r>
        <w:rPr>
          <w:rFonts w:eastAsia="Times New Roman" w:cs="Times New Roman"/>
          <w:szCs w:val="24"/>
        </w:rPr>
        <w:t>ου κατά βάση ήθελε την ιδιωτική οικονομία, δεχόταν ακόμα και εκτεταμένη κρατική παρέμβαση, όταν αυτό ήταν αναγκαίο, όταν δηλαδή η ιδιωτική πρωτοβουλία ή τα θαλάσσωνε ή, τέλος πάντων, δεν κάλυπτε κάποιες ανάγκες. Έτσι αποκτήσαμε τη ΔΕΗ, τον ΟΤΕ και τις εται</w:t>
      </w:r>
      <w:r>
        <w:rPr>
          <w:rFonts w:eastAsia="Times New Roman" w:cs="Times New Roman"/>
          <w:szCs w:val="24"/>
        </w:rPr>
        <w:t>ρείες ύδρευσης και αποχέτευσης.</w:t>
      </w:r>
    </w:p>
    <w:p w14:paraId="22BFE0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Μετά το 1990 ήρθε και στη χώρα μας η </w:t>
      </w:r>
      <w:r>
        <w:rPr>
          <w:rFonts w:eastAsia="Times New Roman" w:cs="Times New Roman"/>
          <w:szCs w:val="24"/>
        </w:rPr>
        <w:t>«</w:t>
      </w:r>
      <w:proofErr w:type="spellStart"/>
      <w:r>
        <w:rPr>
          <w:rFonts w:eastAsia="Times New Roman" w:cs="Times New Roman"/>
          <w:szCs w:val="24"/>
        </w:rPr>
        <w:t>θ</w:t>
      </w:r>
      <w:r>
        <w:rPr>
          <w:rFonts w:eastAsia="Times New Roman" w:cs="Times New Roman"/>
          <w:szCs w:val="24"/>
        </w:rPr>
        <w:t>ατσερική</w:t>
      </w:r>
      <w:proofErr w:type="spellEnd"/>
      <w:r>
        <w:rPr>
          <w:rFonts w:eastAsia="Times New Roman" w:cs="Times New Roman"/>
          <w:szCs w:val="24"/>
        </w:rPr>
        <w:t>»</w:t>
      </w:r>
      <w:r>
        <w:rPr>
          <w:rFonts w:eastAsia="Times New Roman" w:cs="Times New Roman"/>
          <w:szCs w:val="24"/>
        </w:rPr>
        <w:t xml:space="preserve"> νοοτροπία της ιδιωτικοποίησης των πάντων, που σήμερα την εκφράζει με τόσο καθαρότητα η Νέα Δημοκρατία. Συχνά, όμως, πρόκειται για ψευδεπίγραφη ιδιωτικοποίηση, αφού σε πολλές π</w:t>
      </w:r>
      <w:r>
        <w:rPr>
          <w:rFonts w:eastAsia="Times New Roman" w:cs="Times New Roman"/>
          <w:szCs w:val="24"/>
        </w:rPr>
        <w:t xml:space="preserve">εριπτώσεις προτείνεται η ιδιωτικοποίηση φυσικού μονοπωλίου με εγκλωβισμένη πελατεία και με έτοιμες τις κρατικές υποδομές, </w:t>
      </w:r>
      <w:r>
        <w:rPr>
          <w:rFonts w:eastAsia="Times New Roman"/>
          <w:szCs w:val="24"/>
        </w:rPr>
        <w:t xml:space="preserve">οι </w:t>
      </w:r>
      <w:r>
        <w:rPr>
          <w:rFonts w:eastAsia="Times New Roman"/>
          <w:szCs w:val="24"/>
        </w:rPr>
        <w:lastRenderedPageBreak/>
        <w:t>οποίες</w:t>
      </w:r>
      <w:r>
        <w:rPr>
          <w:rFonts w:eastAsia="Times New Roman" w:cs="Times New Roman"/>
          <w:szCs w:val="24"/>
        </w:rPr>
        <w:t xml:space="preserve"> παραχωρούνται κοψοχρονιά σε ιδιώτες, που στη συνέχεια ενεργούν μόνο ως </w:t>
      </w:r>
      <w:proofErr w:type="spellStart"/>
      <w:r>
        <w:rPr>
          <w:rFonts w:eastAsia="Times New Roman" w:cs="Times New Roman"/>
          <w:szCs w:val="24"/>
        </w:rPr>
        <w:t>πάροχοι</w:t>
      </w:r>
      <w:proofErr w:type="spellEnd"/>
      <w:r>
        <w:rPr>
          <w:rFonts w:eastAsia="Times New Roman" w:cs="Times New Roman"/>
          <w:szCs w:val="24"/>
        </w:rPr>
        <w:t xml:space="preserve"> υπερτιμημένων υπηρεσιών.</w:t>
      </w:r>
    </w:p>
    <w:p w14:paraId="22BFE0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Μπορεί μια πόλη να έ</w:t>
      </w:r>
      <w:r>
        <w:rPr>
          <w:rFonts w:eastAsia="Times New Roman" w:cs="Times New Roman"/>
          <w:szCs w:val="24"/>
        </w:rPr>
        <w:t>χει τέσσερις, πέντε αλυσίδες σο</w:t>
      </w:r>
      <w:r>
        <w:rPr>
          <w:rFonts w:eastAsia="Times New Roman" w:cs="Times New Roman"/>
          <w:szCs w:val="24"/>
        </w:rPr>
        <w:t>υ</w:t>
      </w:r>
      <w:r>
        <w:rPr>
          <w:rFonts w:eastAsia="Times New Roman" w:cs="Times New Roman"/>
          <w:szCs w:val="24"/>
        </w:rPr>
        <w:t>περμάρκετ και να ψωνίζει ο πολίτης από όπου θέλει; Μπορεί. Οπότε δεν χρειάζονται κρατικά σο</w:t>
      </w:r>
      <w:r>
        <w:rPr>
          <w:rFonts w:eastAsia="Times New Roman" w:cs="Times New Roman"/>
          <w:szCs w:val="24"/>
        </w:rPr>
        <w:t>υ</w:t>
      </w:r>
      <w:r>
        <w:rPr>
          <w:rFonts w:eastAsia="Times New Roman" w:cs="Times New Roman"/>
          <w:szCs w:val="24"/>
        </w:rPr>
        <w:t>περμάρκετ. Μπορεί, όμως, μια πόλη να έχει δύο, τρία δίκτυα διανομής νερού σε κάθε δρόμο και να διαλέγει ο πελάτης με ποιο θέλει να σ</w:t>
      </w:r>
      <w:r>
        <w:rPr>
          <w:rFonts w:eastAsia="Times New Roman" w:cs="Times New Roman"/>
          <w:szCs w:val="24"/>
        </w:rPr>
        <w:t>υνδεθεί; Δεν μπορεί. Οπότε, έχουμε φυσικό μονοπώλιο και πρέπει να παραμείνει δημόσιο.</w:t>
      </w:r>
    </w:p>
    <w:p w14:paraId="22BFE0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Αν βάλεις έναν ιδιώτη με σύμβαση να μοιράζει το νερό από το δημόσιο δίκτυο</w:t>
      </w:r>
      <w:r>
        <w:rPr>
          <w:rFonts w:eastAsia="Times New Roman" w:cs="Times New Roman"/>
          <w:szCs w:val="24"/>
        </w:rPr>
        <w:t>,</w:t>
      </w:r>
      <w:r>
        <w:rPr>
          <w:rFonts w:eastAsia="Times New Roman" w:cs="Times New Roman"/>
          <w:szCs w:val="24"/>
        </w:rPr>
        <w:t xml:space="preserve"> που δεν πλήρωσε ο ίδιος να το φτιάξει και μετά να εκδίδει αποδείξεις και να εισπράττει τα λεφτ</w:t>
      </w:r>
      <w:r>
        <w:rPr>
          <w:rFonts w:eastAsia="Times New Roman" w:cs="Times New Roman"/>
          <w:szCs w:val="24"/>
        </w:rPr>
        <w:t xml:space="preserve">ά, δεν έχεις κάνει ιδιωτικοποίηση, έχεις δημιουργήσει ένα φέουδο. </w:t>
      </w:r>
    </w:p>
    <w:p w14:paraId="22BFE0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Μήπως, όμως, η δημόσια ιδιοκτησία προκαλεί σπατάλες; Καθόλου. Οι διαπλεκόμενες ιδιωτικοποιήσεις δημιουργούν τις σπατάλες. </w:t>
      </w:r>
    </w:p>
    <w:p w14:paraId="22BFE0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σημερινό νομοθέτημα και στο άρθρο 10 αναφέρεται ρητά ότι τα τι</w:t>
      </w:r>
      <w:r>
        <w:rPr>
          <w:rFonts w:eastAsia="Times New Roman" w:cs="Times New Roman"/>
          <w:szCs w:val="24"/>
        </w:rPr>
        <w:t>μολόγια θα καλύπτουν υποχρεωτικά τα κόστη λει</w:t>
      </w:r>
      <w:r>
        <w:rPr>
          <w:rFonts w:eastAsia="Times New Roman" w:cs="Times New Roman"/>
          <w:szCs w:val="24"/>
        </w:rPr>
        <w:lastRenderedPageBreak/>
        <w:t xml:space="preserve">τουργίας της κάθε </w:t>
      </w:r>
      <w:r>
        <w:rPr>
          <w:rFonts w:eastAsia="Times New Roman" w:cs="Times New Roman"/>
          <w:szCs w:val="24"/>
        </w:rPr>
        <w:t>δημοτικής επιχείρησης ύδρευσης</w:t>
      </w:r>
      <w:r>
        <w:rPr>
          <w:rFonts w:eastAsia="Times New Roman" w:cs="Times New Roman"/>
          <w:szCs w:val="24"/>
        </w:rPr>
        <w:t xml:space="preserve"> και </w:t>
      </w:r>
      <w:r>
        <w:rPr>
          <w:rFonts w:eastAsia="Times New Roman" w:cs="Times New Roman"/>
          <w:szCs w:val="24"/>
        </w:rPr>
        <w:t>αποχέτευσης</w:t>
      </w:r>
      <w:r>
        <w:rPr>
          <w:rFonts w:eastAsia="Times New Roman" w:cs="Times New Roman"/>
          <w:szCs w:val="24"/>
        </w:rPr>
        <w:t xml:space="preserve">. Δεν υποχρεούνται, όμως, να καλύπτουν και κάποια χαριστικά κέρδη σε κάποιον κατά φαντασία επενδυτή. </w:t>
      </w:r>
    </w:p>
    <w:p w14:paraId="22BFE0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νερό είναι ένα πολύ καλό παράδειγμα της </w:t>
      </w:r>
      <w:r>
        <w:rPr>
          <w:rFonts w:eastAsia="Times New Roman" w:cs="Times New Roman"/>
          <w:szCs w:val="24"/>
        </w:rPr>
        <w:t xml:space="preserve">ψευδεπίγραφης φύσης ορισμένων ιδιωτικοποιήσεων που προτείνονται από διάφορους στις μέρες μας. Δεν είναι, όμως, το μόνο. Είναι και η αποκομιδή απορριμμάτων και η ανακύκλωση, το δίκτυο διανομής ηλεκτρικού ρεύματος και τα </w:t>
      </w:r>
      <w:proofErr w:type="spellStart"/>
      <w:r>
        <w:rPr>
          <w:rFonts w:eastAsia="Times New Roman" w:cs="Times New Roman"/>
          <w:szCs w:val="24"/>
        </w:rPr>
        <w:t>υδατοφράγματα</w:t>
      </w:r>
      <w:proofErr w:type="spellEnd"/>
      <w:r>
        <w:rPr>
          <w:rFonts w:eastAsia="Times New Roman" w:cs="Times New Roman"/>
          <w:szCs w:val="24"/>
        </w:rPr>
        <w:t xml:space="preserve"> των ποταμών. Και άλλα, </w:t>
      </w:r>
      <w:r>
        <w:rPr>
          <w:rFonts w:eastAsia="Times New Roman" w:cs="Times New Roman"/>
          <w:szCs w:val="24"/>
        </w:rPr>
        <w:t>όμως, φυσικά μονοπώλια</w:t>
      </w:r>
      <w:r>
        <w:rPr>
          <w:rFonts w:eastAsia="Times New Roman" w:cs="Times New Roman"/>
          <w:szCs w:val="24"/>
        </w:rPr>
        <w:t>,</w:t>
      </w:r>
      <w:r>
        <w:rPr>
          <w:rFonts w:eastAsia="Times New Roman" w:cs="Times New Roman"/>
          <w:szCs w:val="24"/>
        </w:rPr>
        <w:t xml:space="preserve"> που έχουν ήδη αξιοποιηθεί από το κράτος</w:t>
      </w:r>
      <w:r>
        <w:rPr>
          <w:rFonts w:eastAsia="Times New Roman" w:cs="Times New Roman"/>
          <w:szCs w:val="24"/>
        </w:rPr>
        <w:t>,</w:t>
      </w:r>
      <w:r>
        <w:rPr>
          <w:rFonts w:eastAsia="Times New Roman" w:cs="Times New Roman"/>
          <w:szCs w:val="24"/>
        </w:rPr>
        <w:t xml:space="preserve"> αποτελούν αντίστοιχες περιπτώσεις. </w:t>
      </w:r>
    </w:p>
    <w:p w14:paraId="22BFE055" w14:textId="77777777" w:rsidR="007336A6" w:rsidRDefault="002D1229">
      <w:pPr>
        <w:spacing w:line="600" w:lineRule="auto"/>
        <w:ind w:firstLine="720"/>
        <w:contextualSpacing/>
        <w:jc w:val="both"/>
        <w:rPr>
          <w:rFonts w:eastAsia="Times New Roman" w:cs="Times New Roman"/>
          <w:szCs w:val="24"/>
        </w:rPr>
      </w:pPr>
      <w:proofErr w:type="spellStart"/>
      <w:r>
        <w:rPr>
          <w:rFonts w:eastAsia="Times New Roman" w:cs="Times New Roman"/>
          <w:szCs w:val="24"/>
        </w:rPr>
        <w:t>Ιδιωτικοποιούμενα</w:t>
      </w:r>
      <w:proofErr w:type="spellEnd"/>
      <w:r>
        <w:rPr>
          <w:rFonts w:eastAsia="Times New Roman" w:cs="Times New Roman"/>
          <w:szCs w:val="24"/>
        </w:rPr>
        <w:t xml:space="preserve"> θα δώσουν στον ιδιώτη κέρδη χωρίς επενδύσεις και χωρίς ρίσκο. Επιχειρηματικότητα, όμως, σημαίνει ακριβώς ανάληψη και διαχείριση ρίσκου. Ε</w:t>
      </w:r>
      <w:r>
        <w:rPr>
          <w:rFonts w:eastAsia="Times New Roman" w:cs="Times New Roman"/>
          <w:szCs w:val="24"/>
        </w:rPr>
        <w:t>πιχειρηματικότητα χωρίς ρίσκο δεν υπάρχει, παρά μόνο ως διαπλεκόμενη απάτη.</w:t>
      </w:r>
    </w:p>
    <w:p w14:paraId="22BFE0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θέλω να σταθώ ακόμα στο τέταρτο μέρος του νομοσχέδιο, το Μητρώο Πολιτών. Μέχρι σήμερα υπάρχει μια παλιά παράδοση στις ελληνικές δημόσιες υπηρεσίες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λέει ότι όποιος πολίτης έχει κάποια εργασία προς διεκπεραίωση σε κάποια υπηρεσία, επιστρατεύεται αυτομάτως </w:t>
      </w:r>
      <w:r>
        <w:rPr>
          <w:rFonts w:eastAsia="Times New Roman" w:cs="Times New Roman"/>
          <w:szCs w:val="24"/>
        </w:rPr>
        <w:lastRenderedPageBreak/>
        <w:t>ως άμισθος κλητήρας της υπηρεσίας μέχρι να τελειώσει η δουλειά του. Ένα μεγάλο μέρος της ταλαιπωρίας</w:t>
      </w:r>
      <w:r>
        <w:rPr>
          <w:rFonts w:eastAsia="Times New Roman" w:cs="Times New Roman"/>
          <w:szCs w:val="24"/>
        </w:rPr>
        <w:t>,</w:t>
      </w:r>
      <w:r>
        <w:rPr>
          <w:rFonts w:eastAsia="Times New Roman" w:cs="Times New Roman"/>
          <w:szCs w:val="24"/>
        </w:rPr>
        <w:t xml:space="preserve"> που υφίσταται ο πολίτης απορρέει από την εκτέλ</w:t>
      </w:r>
      <w:r>
        <w:rPr>
          <w:rFonts w:eastAsia="Times New Roman" w:cs="Times New Roman"/>
          <w:szCs w:val="24"/>
        </w:rPr>
        <w:t>εση αυτών των καθηκόντων κλητήρα, αφού καλείται να μεταβιβάζει διάφορα δημόσια έγγραφα από τη μια υπηρεσία στην άλλη, λες και οι υπηρεσίες είναι τσακωμένες και δεν μιλιούνται μεταξύ τους.</w:t>
      </w:r>
    </w:p>
    <w:p w14:paraId="22BFE0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στις ημέρες μας, της </w:t>
      </w:r>
      <w:proofErr w:type="spellStart"/>
      <w:r>
        <w:rPr>
          <w:rFonts w:eastAsia="Times New Roman" w:cs="Times New Roman"/>
          <w:szCs w:val="24"/>
        </w:rPr>
        <w:t>ψηφιοποίησης</w:t>
      </w:r>
      <w:proofErr w:type="spellEnd"/>
      <w:r>
        <w:rPr>
          <w:rFonts w:eastAsia="Times New Roman" w:cs="Times New Roman"/>
          <w:szCs w:val="24"/>
        </w:rPr>
        <w:t xml:space="preserve"> των πάντων, των ηλεκτρον</w:t>
      </w:r>
      <w:r>
        <w:rPr>
          <w:rFonts w:eastAsia="Times New Roman" w:cs="Times New Roman"/>
          <w:szCs w:val="24"/>
        </w:rPr>
        <w:t>ικών αρχείων, που μπορούν να συνεννοούνται μεταξύ τους και του ηλεκτρονικού ταχυδρομείου, ο Έλληνας πολίτης συνεχίζει να εκτελεί καθήκοντα κλητήρα.</w:t>
      </w:r>
    </w:p>
    <w:p w14:paraId="22BFE0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την ψήφιση, λοιπόν, του σημερινού νομοσχεδίου νομοθετείται το Μητρώο Πολιτών</w:t>
      </w:r>
      <w:r>
        <w:rPr>
          <w:rFonts w:eastAsia="Times New Roman" w:cs="Times New Roman"/>
          <w:szCs w:val="24"/>
        </w:rPr>
        <w:t>,</w:t>
      </w:r>
      <w:r>
        <w:rPr>
          <w:rFonts w:eastAsia="Times New Roman" w:cs="Times New Roman"/>
          <w:szCs w:val="24"/>
        </w:rPr>
        <w:t xml:space="preserve"> που μπαίνει τέρμα σε αυτή τ</w:t>
      </w:r>
      <w:r>
        <w:rPr>
          <w:rFonts w:eastAsia="Times New Roman" w:cs="Times New Roman"/>
          <w:szCs w:val="24"/>
        </w:rPr>
        <w:t>ην ταλαιπωρία, τουλάχιστον</w:t>
      </w:r>
      <w:r>
        <w:rPr>
          <w:rFonts w:eastAsia="Times New Roman" w:cs="Times New Roman"/>
          <w:szCs w:val="24"/>
        </w:rPr>
        <w:t>,</w:t>
      </w:r>
      <w:r>
        <w:rPr>
          <w:rFonts w:eastAsia="Times New Roman" w:cs="Times New Roman"/>
          <w:szCs w:val="24"/>
        </w:rPr>
        <w:t xml:space="preserve"> σε ό,τι αφορά τα έγγραφα ληξιαρχείου. Αποτελεί υπόδειγμα μεταρρύθμισης που γίνεται για να εξυπηρετήσει τους πολίτες και να αυξήσει την παραγωγικότητα.</w:t>
      </w:r>
    </w:p>
    <w:p w14:paraId="22BFE0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 της αρχής λοιπόν, το νομοσχέδιο με βρίσκει απολύτως σύμφωνη. Θα επεκταθώ </w:t>
      </w:r>
      <w:r>
        <w:rPr>
          <w:rFonts w:eastAsia="Times New Roman" w:cs="Times New Roman"/>
          <w:szCs w:val="24"/>
        </w:rPr>
        <w:t xml:space="preserve">ιδιαίτερα για τα πολλά και σημαντικά αυτού του νομοσχεδίου στην συζήτηση επί των άρθρων, εάν και εφόσον λάβει χώρα. </w:t>
      </w:r>
    </w:p>
    <w:p w14:paraId="22BFE0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2BFE05B"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22BFE0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w:t>
      </w:r>
      <w:r>
        <w:rPr>
          <w:rFonts w:eastAsia="Times New Roman" w:cs="Times New Roman"/>
          <w:szCs w:val="24"/>
        </w:rPr>
        <w:t>.</w:t>
      </w:r>
      <w:r>
        <w:rPr>
          <w:rFonts w:eastAsia="Times New Roman" w:cs="Times New Roman"/>
          <w:szCs w:val="24"/>
        </w:rPr>
        <w:t xml:space="preserve"> συνάδελφε.</w:t>
      </w:r>
    </w:p>
    <w:p w14:paraId="22BFE0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συνάδελφος κ.</w:t>
      </w:r>
      <w:r>
        <w:rPr>
          <w:rFonts w:eastAsia="Times New Roman" w:cs="Times New Roman"/>
          <w:szCs w:val="24"/>
        </w:rPr>
        <w:t xml:space="preserve"> Κωνσταντίνος </w:t>
      </w:r>
      <w:proofErr w:type="spellStart"/>
      <w:r>
        <w:rPr>
          <w:rFonts w:eastAsia="Times New Roman" w:cs="Times New Roman"/>
          <w:szCs w:val="24"/>
        </w:rPr>
        <w:t>Μορφίδης</w:t>
      </w:r>
      <w:proofErr w:type="spellEnd"/>
      <w:r>
        <w:rPr>
          <w:rFonts w:eastAsia="Times New Roman" w:cs="Times New Roman"/>
          <w:szCs w:val="24"/>
        </w:rPr>
        <w:t xml:space="preserve"> από τον ΣΥΡΙΖΑ, έχει τον λόγο.</w:t>
      </w:r>
    </w:p>
    <w:p w14:paraId="22BFE0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ΜΟΡΦΙΔΗΣ: </w:t>
      </w:r>
      <w:r>
        <w:rPr>
          <w:rFonts w:eastAsia="Times New Roman" w:cs="Times New Roman"/>
          <w:szCs w:val="24"/>
        </w:rPr>
        <w:t>Ευχαριστώ πολύ, κύριε Πρόεδρε.</w:t>
      </w:r>
    </w:p>
    <w:p w14:paraId="22BFE0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δεν θα μιλήσω για τον </w:t>
      </w:r>
      <w:proofErr w:type="spellStart"/>
      <w:r>
        <w:rPr>
          <w:rFonts w:eastAsia="Times New Roman" w:cs="Times New Roman"/>
          <w:szCs w:val="24"/>
        </w:rPr>
        <w:t>Βαρουφάκη</w:t>
      </w:r>
      <w:proofErr w:type="spellEnd"/>
      <w:r>
        <w:rPr>
          <w:rFonts w:eastAsia="Times New Roman" w:cs="Times New Roman"/>
          <w:szCs w:val="24"/>
        </w:rPr>
        <w:t>, δεν θα μιλήσω και για τον Πρόεδρο του Αρείου Πάγου. Έτσι κι αλλιώς, δεν πρέπει να μιλάμε για τ</w:t>
      </w:r>
      <w:r>
        <w:rPr>
          <w:rFonts w:eastAsia="Times New Roman" w:cs="Times New Roman"/>
          <w:szCs w:val="24"/>
        </w:rPr>
        <w:t xml:space="preserve">έτοια θέματα. Ίσως δεν πρέπει να μιλάμε και καθόλου, όπως μας διεμήνυσε ο κ. Λοβέρδος σήμερα στην </w:t>
      </w:r>
      <w:r>
        <w:rPr>
          <w:rFonts w:eastAsia="Times New Roman" w:cs="Times New Roman"/>
          <w:szCs w:val="24"/>
        </w:rPr>
        <w:t>ε</w:t>
      </w:r>
      <w:r>
        <w:rPr>
          <w:rFonts w:eastAsia="Times New Roman" w:cs="Times New Roman"/>
          <w:szCs w:val="24"/>
        </w:rPr>
        <w:t xml:space="preserve">ξεταστική για την </w:t>
      </w:r>
      <w:r>
        <w:rPr>
          <w:rFonts w:eastAsia="Times New Roman" w:cs="Times New Roman"/>
          <w:szCs w:val="24"/>
        </w:rPr>
        <w:t>υ</w:t>
      </w:r>
      <w:r>
        <w:rPr>
          <w:rFonts w:eastAsia="Times New Roman" w:cs="Times New Roman"/>
          <w:szCs w:val="24"/>
        </w:rPr>
        <w:t xml:space="preserve">γεία, ότι δεν έχουμε δικαίωμα δια να ομιλούμε. Και αυτό θα το κάνω γιατί δεν θέλω να υπεκφύγω. Θέλω να μιλήσω γι’ αυτό το νομοσχέδιο, που </w:t>
      </w:r>
      <w:r>
        <w:rPr>
          <w:rFonts w:eastAsia="Times New Roman" w:cs="Times New Roman"/>
          <w:szCs w:val="24"/>
        </w:rPr>
        <w:t xml:space="preserve">κρίνω ότι πραγματικά είναι ένα καλό νομοσχέδιο και λύνει πάρα πολλά προβλήματα της </w:t>
      </w:r>
      <w:r>
        <w:rPr>
          <w:rFonts w:eastAsia="Times New Roman" w:cs="Times New Roman"/>
          <w:szCs w:val="24"/>
        </w:rPr>
        <w:t>α</w:t>
      </w:r>
      <w:r>
        <w:rPr>
          <w:rFonts w:eastAsia="Times New Roman" w:cs="Times New Roman"/>
          <w:szCs w:val="24"/>
        </w:rPr>
        <w:t>υτοδιοίκησης.</w:t>
      </w:r>
    </w:p>
    <w:p w14:paraId="22BFE0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Αντιπολίτευση θέλοντας να υπεκφύγει, βάζει ετικέτες: «κομματικό κράτος», «ρουσφετολογικές διατάξεις». Σε ποιους να κάνουμε ρουσφέτια; Σε ποιους; Στους δημάρ</w:t>
      </w:r>
      <w:r>
        <w:rPr>
          <w:rFonts w:eastAsia="Times New Roman" w:cs="Times New Roman"/>
          <w:szCs w:val="24"/>
        </w:rPr>
        <w:t xml:space="preserve">χους; Σε αυτούς που  είναι σήμερα, που όπως ανέφερε προηγουμένως ο Νίκος ο </w:t>
      </w:r>
      <w:proofErr w:type="spellStart"/>
      <w:r>
        <w:rPr>
          <w:rFonts w:eastAsia="Times New Roman" w:cs="Times New Roman"/>
          <w:szCs w:val="24"/>
        </w:rPr>
        <w:lastRenderedPageBreak/>
        <w:t>Συρμαλένιος</w:t>
      </w:r>
      <w:proofErr w:type="spellEnd"/>
      <w:r>
        <w:rPr>
          <w:rFonts w:eastAsia="Times New Roman" w:cs="Times New Roman"/>
          <w:szCs w:val="24"/>
        </w:rPr>
        <w:t>, δεν μας αναγνωρίζουν καν; Μήπως φοβάται η Νέα Δημοκρατία ότι θα τους πάρουμε τον μηχανισμό; Δεν έχουμε κα</w:t>
      </w:r>
      <w:r>
        <w:rPr>
          <w:rFonts w:eastAsia="Times New Roman" w:cs="Times New Roman"/>
          <w:szCs w:val="24"/>
        </w:rPr>
        <w:t>μ</w:t>
      </w:r>
      <w:r>
        <w:rPr>
          <w:rFonts w:eastAsia="Times New Roman" w:cs="Times New Roman"/>
          <w:szCs w:val="24"/>
        </w:rPr>
        <w:t>μία τέτοια διάθεση. Τους περνάει από το μυαλό ότι εμείς αυτά π</w:t>
      </w:r>
      <w:r>
        <w:rPr>
          <w:rFonts w:eastAsia="Times New Roman" w:cs="Times New Roman"/>
          <w:szCs w:val="24"/>
        </w:rPr>
        <w:t xml:space="preserve">ου πιστεύουμε μία ζωή, τα πιστεύουμε και σήμερα, ότι όταν θεωρούμε την </w:t>
      </w:r>
      <w:r>
        <w:rPr>
          <w:rFonts w:eastAsia="Times New Roman" w:cs="Times New Roman"/>
          <w:szCs w:val="24"/>
        </w:rPr>
        <w:t>α</w:t>
      </w:r>
      <w:r>
        <w:rPr>
          <w:rFonts w:eastAsia="Times New Roman" w:cs="Times New Roman"/>
          <w:szCs w:val="24"/>
        </w:rPr>
        <w:t xml:space="preserve">υτοδιοίκηση κύτταρο της </w:t>
      </w:r>
      <w:r>
        <w:rPr>
          <w:rFonts w:eastAsia="Times New Roman" w:cs="Times New Roman"/>
          <w:szCs w:val="24"/>
        </w:rPr>
        <w:t>δ</w:t>
      </w:r>
      <w:r>
        <w:rPr>
          <w:rFonts w:eastAsia="Times New Roman" w:cs="Times New Roman"/>
          <w:szCs w:val="24"/>
        </w:rPr>
        <w:t xml:space="preserve">ημοκρατίας, αυτό μέχρι να πεθάνουμε θα το πιστεύουμε και θα αγωνιζόμαστε για να καλυτερεύει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γιατί καλυτερεύει έτσι και η ζωή η δική μας </w:t>
      </w:r>
      <w:r>
        <w:rPr>
          <w:rFonts w:eastAsia="Times New Roman" w:cs="Times New Roman"/>
          <w:szCs w:val="24"/>
        </w:rPr>
        <w:t xml:space="preserve">και η ζωή των συμπολιτών μας και των παιδιών μας; </w:t>
      </w:r>
    </w:p>
    <w:p w14:paraId="22BFE0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Δεν τους περνάει από το μυαλό, γιατί αλλιώς διαχειρίστηκαν τα πράγματα και αλλιώς συνεχίζουν -με την ίδια σκέψη- να κρίνουν και να σκέφτονται τη λειτουργία όλων των κομμάτων και όχι μόνο τη δική τους. </w:t>
      </w:r>
    </w:p>
    <w:p w14:paraId="22BFE0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Ονο</w:t>
      </w:r>
      <w:r>
        <w:rPr>
          <w:rFonts w:eastAsia="Times New Roman" w:cs="Times New Roman"/>
          <w:szCs w:val="24"/>
        </w:rPr>
        <w:t xml:space="preserve">μάζουν «ρουσφέτια» ό,τι είναι καλό για τους πολίτες, γιατί δεν θέλουν να παραδεχθούν την πραγματικότητα, ότι δηλαδή αυτή η Κυβέρνηση κάνει πράγματα που είναι καλά, που προάγουν τους θεσμούς, κάνει μεταρρυθμίσεις οι οποίες είναι επωφελείς για την κοινωνία, </w:t>
      </w:r>
      <w:r>
        <w:rPr>
          <w:rFonts w:eastAsia="Times New Roman" w:cs="Times New Roman"/>
          <w:szCs w:val="24"/>
        </w:rPr>
        <w:t xml:space="preserve">κάτι στο οποίο αυτοί απέτυχαν οικτρά και οδήγησαν τη χώρα στο ναδίρ, όπως και τους πολίτες της. </w:t>
      </w:r>
    </w:p>
    <w:p w14:paraId="22BFE0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Η λειτουργία των ΔΕΥΑ ή το Μητρώο Πολιτών είναι μεταρρυθμίσεις που έπρεπε να έχουν γίνει. Ερχόμαστε και τις κάνουμε σήμερα εμείς. Και νομίζω ότι θα μπορούσε να</w:t>
      </w:r>
      <w:r>
        <w:rPr>
          <w:rFonts w:eastAsia="Times New Roman" w:cs="Times New Roman"/>
          <w:szCs w:val="24"/>
        </w:rPr>
        <w:t xml:space="preserve"> υπάρξει</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η παραδοχή απ’ όλους ότι προάγουν τη λειτουργία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22BFE0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δημοτικά ραδιόφωνα, η επαναλειτουργία τους, οι αποζημιώσεις των αιρετών ήταν ένα λάθος του προηγούμενου νόμου και εδώ διορθώνεται. Δεν είναι άσχημο να το παραδεχθούμε. Τα κίνητρα στους δημόσιους λειτουργούς στους ορεινούς και νησιωτικούς δήμους, η απομά</w:t>
      </w:r>
      <w:r>
        <w:rPr>
          <w:rFonts w:eastAsia="Times New Roman" w:cs="Times New Roman"/>
          <w:szCs w:val="24"/>
        </w:rPr>
        <w:t>κρυνση των πυλώνων υψηλής τάσης -ένα αίτημα που χρόνια βάζαμε και βάζουμε οι τοπικές κοινωνίες- τα μέσα ατομικής προστασίας, το επίδομα ανθυγιεινής εργασίας είναι κατρακύλα; Τι θα απαντήσετε στους υπαλλήλους αυτούς; Ότι είναι κατρακύλα το ότι δίνουμε το επ</w:t>
      </w:r>
      <w:r>
        <w:rPr>
          <w:rFonts w:eastAsia="Times New Roman" w:cs="Times New Roman"/>
          <w:szCs w:val="24"/>
        </w:rPr>
        <w:t xml:space="preserve">ίδομα ανθυγιεινής εργασίας, το ότι ερχόμαστε να ρυθμίσουμε τα θέματα των μουσικών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το ότι φροντίζουμε να συνεχίζουν να λειτουργούν τα Κέντρα Ημερήσιας Φροντίδας των Ηλικιωμένων ή τα κέντρα αποτέφρωσης; </w:t>
      </w:r>
    </w:p>
    <w:p w14:paraId="22BFE0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Ακόμη και οι τροπολογίες πο</w:t>
      </w:r>
      <w:r>
        <w:rPr>
          <w:rFonts w:eastAsia="Times New Roman" w:cs="Times New Roman"/>
          <w:szCs w:val="24"/>
        </w:rPr>
        <w:t xml:space="preserve">υ ήρθαν, λύνουν μία σειρά από θέματα, τα οποία είναι πάρα πολύ σημαντικά. Οι δασικοί </w:t>
      </w:r>
      <w:r>
        <w:rPr>
          <w:rFonts w:eastAsia="Times New Roman" w:cs="Times New Roman"/>
          <w:szCs w:val="24"/>
        </w:rPr>
        <w:lastRenderedPageBreak/>
        <w:t>χάρτες, που είναι μία πολύ μεγάλη μεταρρύθμιση και θα έπρεπε πριν από χρόνια και χρόνια να έχουν φτιαχτεί στη χώρα μας, μπαίνουν σε μία διαδικασία ρύθμισης. Είναι σημαντικ</w:t>
      </w:r>
      <w:r>
        <w:rPr>
          <w:rFonts w:eastAsia="Times New Roman" w:cs="Times New Roman"/>
          <w:szCs w:val="24"/>
        </w:rPr>
        <w:t>ότατο.</w:t>
      </w:r>
    </w:p>
    <w:p w14:paraId="22BFE0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τις ρυθμίσεις για τους επιτυχόντες του 1998: Έχουν γνωρίσει κανέναν από αυτούς τους ανθρώπους; Ξέρουν τι έχουν τραβήξει είκοσι χρόνια τώρα; Έχουν σκεφτεί ποια είναι η αντίληψη αυτών των ανθρώπων για το τι είναι δίκαιο σε αυτή τη χώρα, ποια είναι</w:t>
      </w:r>
      <w:r>
        <w:rPr>
          <w:rFonts w:eastAsia="Times New Roman" w:cs="Times New Roman"/>
          <w:szCs w:val="24"/>
        </w:rPr>
        <w:t xml:space="preserve"> η αντίληψη για την κρατική εξουσία που έχουν αυτοί οι άνθρωποι είκοσι χρόνια στο περιθώριο; Θα έπρεπε εμείς να τους αφήσουμε εκεί από μία ιδεοληψία ότι το </w:t>
      </w:r>
      <w:r>
        <w:rPr>
          <w:rFonts w:eastAsia="Times New Roman" w:cs="Times New Roman"/>
          <w:szCs w:val="24"/>
        </w:rPr>
        <w:t>δ</w:t>
      </w:r>
      <w:r>
        <w:rPr>
          <w:rFonts w:eastAsia="Times New Roman" w:cs="Times New Roman"/>
          <w:szCs w:val="24"/>
        </w:rPr>
        <w:t>ημόσιο είναι μεγάλο και θα πρέπει να το μικρύνουμε, θα πρέπει να το μειώσουμε; Αυτοί οι άνθρωποι δε</w:t>
      </w:r>
      <w:r>
        <w:rPr>
          <w:rFonts w:eastAsia="Times New Roman" w:cs="Times New Roman"/>
          <w:szCs w:val="24"/>
        </w:rPr>
        <w:t xml:space="preserve">ν έπρεπε να πάνε στις δουλειές τους, που πέτυχαν με κόπο, με βάσανα, που έδωσαν διαγωνισμό; Δεν πρέπει να κάνουμε αυτές τις κινήσεις, που ενισχύουν το αίσθημα δικαίου, που ενισχύουν τον ρόλο του πολιτικού και της πολιτικής σε αυτόν τον τόπο; </w:t>
      </w:r>
    </w:p>
    <w:p w14:paraId="22BFE0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η ρύθ</w:t>
      </w:r>
      <w:r>
        <w:rPr>
          <w:rFonts w:eastAsia="Times New Roman" w:cs="Times New Roman"/>
          <w:szCs w:val="24"/>
        </w:rPr>
        <w:t>μιση για τους πυροσβέστες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είναι το πρώτο βήμα για την τελική δικαίωσή τους. </w:t>
      </w:r>
    </w:p>
    <w:p w14:paraId="22BFE0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Όλα αυτά είναι αλλαγές</w:t>
      </w:r>
      <w:r>
        <w:rPr>
          <w:rFonts w:eastAsia="Times New Roman" w:cs="Times New Roman"/>
          <w:szCs w:val="24"/>
        </w:rPr>
        <w:t>,</w:t>
      </w:r>
      <w:r>
        <w:rPr>
          <w:rFonts w:eastAsia="Times New Roman" w:cs="Times New Roman"/>
          <w:szCs w:val="24"/>
        </w:rPr>
        <w:t xml:space="preserve"> που έχουν άμεση επίπτωση στην καθημερινότητα χιλιάδων συμπολιτών μας, την οποία και καλυτερεύουν.</w:t>
      </w:r>
    </w:p>
    <w:p w14:paraId="22BFE0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είναι που δεν θέλετε να ακουστεί, κύριο</w:t>
      </w:r>
      <w:r>
        <w:rPr>
          <w:rFonts w:eastAsia="Times New Roman" w:cs="Times New Roman"/>
          <w:szCs w:val="24"/>
        </w:rPr>
        <w:t>ι της Αντιπολίτευσης, ότι εδώ καλυτερεύει μέρα με τη μέρα η ζωή των συμπολιτών μας. Εμείς προχωράμε με αυτούς τους πολίτες και γι’ αυτούς τους πολίτες. Εσείς μπορείτε να παραμείνετε προσκολλημένοι με τα ΜΜΕ της παραπληροφόρησης, της λάσπης και του επιδόματ</w:t>
      </w:r>
      <w:r>
        <w:rPr>
          <w:rFonts w:eastAsia="Times New Roman" w:cs="Times New Roman"/>
          <w:szCs w:val="24"/>
        </w:rPr>
        <w:t>ος σφραγίδας.</w:t>
      </w:r>
    </w:p>
    <w:p w14:paraId="22BFE0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2BFE06B"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0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Τον λόγο έχει ο συνάδελφος κ. Χρήστος </w:t>
      </w:r>
      <w:proofErr w:type="spellStart"/>
      <w:r>
        <w:rPr>
          <w:rFonts w:eastAsia="Times New Roman" w:cs="Times New Roman"/>
          <w:szCs w:val="24"/>
        </w:rPr>
        <w:t>Μπγιάλας</w:t>
      </w:r>
      <w:proofErr w:type="spellEnd"/>
      <w:r>
        <w:rPr>
          <w:rFonts w:eastAsia="Times New Roman" w:cs="Times New Roman"/>
          <w:szCs w:val="24"/>
        </w:rPr>
        <w:t xml:space="preserve"> από τον ΣΥΡΙΖΑ για επτά λεπτά.</w:t>
      </w:r>
    </w:p>
    <w:p w14:paraId="22BFE0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ΧΡΗΣΤΟΣ ΜΠΓΙΑΛΑΣ:</w:t>
      </w:r>
      <w:r>
        <w:rPr>
          <w:rFonts w:eastAsia="Times New Roman" w:cs="Times New Roman"/>
          <w:szCs w:val="24"/>
        </w:rPr>
        <w:t xml:space="preserve"> Ευχαριστώ, κύριε Πρόεδρε.</w:t>
      </w:r>
    </w:p>
    <w:p w14:paraId="22BFE0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δεν βλέπω στην Αίθουσα συναδέλφους από τη Νέα Δημοκρατία. Και νομίζω ότι ο Κοινοβουλευτικός Εκπρόσωπος σχολίασε ότι είμαστε πολύ λίγοι οι Βουλευτές του ΣΥΡΙΖΑ εδώ, μη λαμβάνοντας, βέβαια,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r>
        <w:rPr>
          <w:rFonts w:eastAsia="Times New Roman" w:cs="Times New Roman"/>
          <w:szCs w:val="24"/>
        </w:rPr>
        <w:lastRenderedPageBreak/>
        <w:t>ότι γίνονται ταυτόχρονα άλλες δύο, τρεις επιτροπές κα</w:t>
      </w:r>
      <w:r>
        <w:rPr>
          <w:rFonts w:eastAsia="Times New Roman" w:cs="Times New Roman"/>
          <w:szCs w:val="24"/>
        </w:rPr>
        <w:t>ι πως αυτοί ήταν αρκετοί. Τώρα, βέβαια, προφανώς έχω οφθαλμαπάτη και δεν βλέπω κανέναν. Έτσι, λοιπόν, δίνουν σημασία σε ένα νομοσχέδιο το οποίο προσπάθησαν να το κατακρίνουν, μη θέλοντας να πουν ότι το νομοσχέδιο</w:t>
      </w:r>
      <w:r>
        <w:rPr>
          <w:rFonts w:eastAsia="Times New Roman" w:cs="Times New Roman"/>
          <w:szCs w:val="24"/>
        </w:rPr>
        <w:t>,</w:t>
      </w:r>
      <w:r>
        <w:rPr>
          <w:rFonts w:eastAsia="Times New Roman" w:cs="Times New Roman"/>
          <w:szCs w:val="24"/>
        </w:rPr>
        <w:t xml:space="preserve"> που έρχεται τώρα έχει πάρα πολλά θετικά άρ</w:t>
      </w:r>
      <w:r>
        <w:rPr>
          <w:rFonts w:eastAsia="Times New Roman" w:cs="Times New Roman"/>
          <w:szCs w:val="24"/>
        </w:rPr>
        <w:t>θρα. Όλο το νομοσχέδιο, βέβαια, είναι θετικό και θα το ψηφίσουμε μετά χαράς, γιατί διορθώνει ζητήματα τα οποία έχουν δημιουργήσει πολλά προβλήματα και με την εφαρμογή του «</w:t>
      </w:r>
      <w:r>
        <w:rPr>
          <w:rFonts w:eastAsia="Times New Roman" w:cs="Times New Roman"/>
          <w:szCs w:val="24"/>
        </w:rPr>
        <w:t>ΚΑΛΛΙΚΡΑΤΗ</w:t>
      </w:r>
      <w:r>
        <w:rPr>
          <w:rFonts w:eastAsia="Times New Roman" w:cs="Times New Roman"/>
          <w:szCs w:val="24"/>
        </w:rPr>
        <w:t>» που διαδέχτηκε τον «</w:t>
      </w:r>
      <w:r>
        <w:rPr>
          <w:rFonts w:eastAsia="Times New Roman" w:cs="Times New Roman"/>
          <w:szCs w:val="24"/>
        </w:rPr>
        <w:t>ΚΑΠΟΔΙΣΤΡΙΑ</w:t>
      </w:r>
      <w:r>
        <w:rPr>
          <w:rFonts w:eastAsia="Times New Roman" w:cs="Times New Roman"/>
          <w:szCs w:val="24"/>
        </w:rPr>
        <w:t>».</w:t>
      </w:r>
    </w:p>
    <w:p w14:paraId="22BFE0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ως συνάδελφος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w:t>
      </w:r>
      <w:r>
        <w:rPr>
          <w:rFonts w:eastAsia="Times New Roman" w:cs="Times New Roman"/>
          <w:szCs w:val="24"/>
        </w:rPr>
        <w:t xml:space="preserve">κησης, μιας και την έχω υπηρετήσει επί είκοσι περίπου χρόνια ως δημοτικός σύμβουλος -τα τέσσερα από αυτά ως δήμαρχος- θα ήθελα να επισημάνω μερικά άρθρα τα οποία δεν ξέρω εάν επισημάνθηκαν. Δεν νομίζω, όμως, γιατί προφανώς κάποιοι </w:t>
      </w:r>
      <w:proofErr w:type="spellStart"/>
      <w:r>
        <w:rPr>
          <w:rFonts w:eastAsia="Times New Roman" w:cs="Times New Roman"/>
          <w:szCs w:val="24"/>
        </w:rPr>
        <w:t>μεγαλοσχήμονες</w:t>
      </w:r>
      <w:proofErr w:type="spellEnd"/>
      <w:r>
        <w:rPr>
          <w:rFonts w:eastAsia="Times New Roman" w:cs="Times New Roman"/>
          <w:szCs w:val="24"/>
        </w:rPr>
        <w:t xml:space="preserve"> από την Αν</w:t>
      </w:r>
      <w:r>
        <w:rPr>
          <w:rFonts w:eastAsia="Times New Roman" w:cs="Times New Roman"/>
          <w:szCs w:val="24"/>
        </w:rPr>
        <w:t xml:space="preserve">τιπολίτευση τα θεωρούσαν προφανώς αμελητέα. Για εμάς, όμως, που υπηρετήσαμε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έχουν μεγάλη σημασία.</w:t>
      </w:r>
    </w:p>
    <w:p w14:paraId="22BFE0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Βέβαια, θα ήθελα να επισημάνω πρώτα κάτι για το άρθρο 5, κύριε Υπουργέ, στο σημείο όπου αναφέρεται στις δραστηριό</w:t>
      </w:r>
      <w:r>
        <w:rPr>
          <w:rFonts w:eastAsia="Times New Roman" w:cs="Times New Roman"/>
          <w:szCs w:val="24"/>
        </w:rPr>
        <w:lastRenderedPageBreak/>
        <w:t>τητες των ΔΕΥΑ, ότι μ</w:t>
      </w:r>
      <w:r>
        <w:rPr>
          <w:rFonts w:eastAsia="Times New Roman" w:cs="Times New Roman"/>
          <w:szCs w:val="24"/>
        </w:rPr>
        <w:t>πορεί να επεκταθεί και στην άρδευση. Προφανώς αναφερόμαστε σε μικρά αρδευτικά έργα</w:t>
      </w:r>
      <w:r>
        <w:rPr>
          <w:rFonts w:eastAsia="Times New Roman" w:cs="Times New Roman"/>
          <w:szCs w:val="24"/>
        </w:rPr>
        <w:t>,</w:t>
      </w:r>
      <w:r>
        <w:rPr>
          <w:rFonts w:eastAsia="Times New Roman" w:cs="Times New Roman"/>
          <w:szCs w:val="24"/>
        </w:rPr>
        <w:t xml:space="preserve"> που γίνονται στη χωρική αρμοδιότητα του δήμου και άρα δεν εντάσσονται μέσα στους ΤΟΕΒ, στους Τοπικούς Οργανισμούς Εγγείων Βελτιώσεων. Προφανώς αυτό λύνει το ζήτημα και είνα</w:t>
      </w:r>
      <w:r>
        <w:rPr>
          <w:rFonts w:eastAsia="Times New Roman" w:cs="Times New Roman"/>
          <w:szCs w:val="24"/>
        </w:rPr>
        <w:t>ι πολύ θετικό, γιατί όντως υπάρχουν μικρά αρδευτικά και δεν μπορεί να συσταθεί Τοπικός Οργανισμός Εγγείων Βελτιώσεων. Άρα, καλώς αναλαμβάνουν οι ΔΕΥΑ ή ακόμη και υπηρεσίες των δήμων σε περιπτώσεις όπου έχουν μικρά αρδευτικά και δεν έχουν Δημοτική Επιχείρησ</w:t>
      </w:r>
      <w:r>
        <w:rPr>
          <w:rFonts w:eastAsia="Times New Roman" w:cs="Times New Roman"/>
          <w:szCs w:val="24"/>
        </w:rPr>
        <w:t xml:space="preserve">η Ύδρευσης και Αποχέτευσης. Ίσως θα πρέπει να προστεθεί ότι και οι υπηρεσίες του δήμου μπορούν να τα χειριστούν και να χρεώσουν τα τέλη άρδευσης. Λύνει πολλά προβλήματα. </w:t>
      </w:r>
    </w:p>
    <w:p w14:paraId="22BFE0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Εδώ θα ήθελα να επισημάνω κάτι για τους Τοπικούς Οργανισμούς Εγγείων Βελτιώσεων, κάνο</w:t>
      </w:r>
      <w:r>
        <w:rPr>
          <w:rFonts w:eastAsia="Times New Roman" w:cs="Times New Roman"/>
          <w:szCs w:val="24"/>
        </w:rPr>
        <w:t xml:space="preserve">ντας μία παρένθεση εκτός νομοσχεδίου. Νομίζω ότι θα έπρεπε ως Κυβέρνηση να περάσουμε σε μία αλλαγή και σε έναν εκσυγχρονισμό του νομοθετικού πλαισίου των Τοπικών Οργανισμών Εγγείων Βελτιώσεων, που παραμένουν δυστυχώς με κάποια βασιλικά διατάγματα του 1955 </w:t>
      </w:r>
      <w:r>
        <w:rPr>
          <w:rFonts w:eastAsia="Times New Roman" w:cs="Times New Roman"/>
          <w:szCs w:val="24"/>
        </w:rPr>
        <w:t xml:space="preserve">και 1957, εάν θυμάμαι καλά. </w:t>
      </w:r>
    </w:p>
    <w:p w14:paraId="22BFE07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θα ήθελα να επισημάνω για το άρθρο 21 το εξής: Είναι πολύ σημαντικό να γίνεται η μεταφορά συγχρηματοδοτούμενων προγραμμάτων από </w:t>
      </w:r>
      <w:proofErr w:type="spellStart"/>
      <w:r>
        <w:rPr>
          <w:rFonts w:eastAsia="Times New Roman" w:cs="Times New Roman"/>
          <w:szCs w:val="24"/>
        </w:rPr>
        <w:t>ικαίου</w:t>
      </w:r>
      <w:proofErr w:type="spellEnd"/>
      <w:r>
        <w:rPr>
          <w:rFonts w:eastAsia="Times New Roman" w:cs="Times New Roman"/>
          <w:szCs w:val="24"/>
        </w:rPr>
        <w:t xml:space="preserve"> και </w:t>
      </w:r>
      <w:proofErr w:type="spellStart"/>
      <w:r>
        <w:rPr>
          <w:rFonts w:eastAsia="Times New Roman" w:cs="Times New Roman"/>
          <w:szCs w:val="24"/>
        </w:rPr>
        <w:t>ικαίου</w:t>
      </w:r>
      <w:proofErr w:type="spellEnd"/>
      <w:r>
        <w:rPr>
          <w:rFonts w:eastAsia="Times New Roman" w:cs="Times New Roman"/>
          <w:szCs w:val="24"/>
        </w:rPr>
        <w:t xml:space="preserve"> στους ΟΤΑ και χωρίς ιδιαίτερη διαδικασία. Δημιουργούσε τεράστια προβλήματ</w:t>
      </w:r>
      <w:r>
        <w:rPr>
          <w:rFonts w:eastAsia="Times New Roman" w:cs="Times New Roman"/>
          <w:szCs w:val="24"/>
        </w:rPr>
        <w:t>α το να αλλάξεις τον φορέα υλοποίησης των έργων. Τώρα με αυτό το άρθρο λύνεται και αυτή η εκκρεμότητα.</w:t>
      </w:r>
    </w:p>
    <w:p w14:paraId="22BFE0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το άρθρο 32, τονίστηκε από αρκετούς συναδέλφους σαφώς της Πλειοψηφίας, ότι δίνεται η παροχή κινήτρων σε εργαζόμενους από ΟΤΑ ορεινών και νησιω</w:t>
      </w:r>
      <w:r>
        <w:rPr>
          <w:rFonts w:eastAsia="Times New Roman" w:cs="Times New Roman"/>
          <w:szCs w:val="24"/>
        </w:rPr>
        <w:t>τικών περιοχών. Γνωρίζουμε όλοι όσοι βρισκόμαστε σε ορεινές και μειονεκτικές περιοχές, καθώς και νησιωτικές περιοχές, ότι ένας υπάλληλος δεν έρχεται σε μια υπηρεσία -που μπορεί να έχεις και τις πιστώσεις, ή μπορεί μια υπηρεσία να λειτουργεί- αν δεν μπορείς</w:t>
      </w:r>
      <w:r>
        <w:rPr>
          <w:rFonts w:eastAsia="Times New Roman" w:cs="Times New Roman"/>
          <w:szCs w:val="24"/>
        </w:rPr>
        <w:t xml:space="preserve"> να του δώσεις κάποια κίνητρα. Είναι πολύ καλό άρθρο, το οποίο διευκολύνει και θα δώσει λύση στους κατοίκους αυτών των περιοχών.</w:t>
      </w:r>
    </w:p>
    <w:p w14:paraId="22BFE0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το άρθρο 33, τις αποζημιώσεις των δημοτικών συμβούλων: Επειδή έγινε αρκετός λόγος, δεν είναι δυνατόν να λέμε ότι οι δημοτικ</w:t>
      </w:r>
      <w:r>
        <w:rPr>
          <w:rFonts w:eastAsia="Times New Roman" w:cs="Times New Roman"/>
          <w:szCs w:val="24"/>
        </w:rPr>
        <w:t xml:space="preserve">οί σύμβουλοι, οι οποίοι μεταβαίνουν πάνω από δέκα χιλιόμετρα και έχουν κάποια έξοδα, το να πάρουν 30 ή 40 </w:t>
      </w:r>
      <w:r>
        <w:rPr>
          <w:rFonts w:eastAsia="Times New Roman" w:cs="Times New Roman"/>
          <w:szCs w:val="24"/>
        </w:rPr>
        <w:lastRenderedPageBreak/>
        <w:t>ευρώ είναι κόστος. Αυτό είναι μιζέρια και δεν είναι ζήτημα ούτε μνημονίων ούτε οικονομικής δυσπραγίας της χώρας μας. Είναι η μιζέρια στο μυαλό κάποιων</w:t>
      </w:r>
      <w:r>
        <w:rPr>
          <w:rFonts w:eastAsia="Times New Roman" w:cs="Times New Roman"/>
          <w:szCs w:val="24"/>
        </w:rPr>
        <w:t xml:space="preserve"> ανθρώπων, οι οποίοι θέλουν τα πάντα να τα ισοπεδώνουν και να μην δίνουν ιδιαίτερη βαρύτητα στο ρόλο και των δημοτικών συμβούλων και των δημοτικών αρχόντων.</w:t>
      </w:r>
    </w:p>
    <w:p w14:paraId="22BFE0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πολύ σημαντικό το άρθρο για τη διαχείριση της πάγιας προκαταβολής. </w:t>
      </w:r>
    </w:p>
    <w:p w14:paraId="22BFE0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Υπουργέ, θα</w:t>
      </w:r>
      <w:r>
        <w:rPr>
          <w:rFonts w:eastAsia="Times New Roman" w:cs="Times New Roman"/>
          <w:szCs w:val="24"/>
        </w:rPr>
        <w:t xml:space="preserve"> ήθελα την προσοχή σας σχετικά με την πάγια προκαταβολή. Θέλω να επισημάνω ότι είναι ένα πολύ ωραίο εργαλείο για τους δήμους, το οποίο, δυστυχώς, στα μικρά χωριά δεν λειτουργεί. Και δεν λειτουργεί, βέβαια, εξαιτίας του συγκεντρωτισμού, αν θέλετε, που διακα</w:t>
      </w:r>
      <w:r>
        <w:rPr>
          <w:rFonts w:eastAsia="Times New Roman" w:cs="Times New Roman"/>
          <w:szCs w:val="24"/>
        </w:rPr>
        <w:t>τέχει και τους δημάρχους. Το κρατούν. Εδώ τώρα διευκολύνει ο λογαριασμός ειδικού σκοπού ο οποίος ανήκει στον οικείο δήμο. Το δημοτικό συμβούλιο ορίζει τον πρόεδρο ή τον πάρεδρο της κοινότητας υπεύθυνο να τον διαχειριστεί. Όμως, αυτό, που θα έπρεπε να γίνει</w:t>
      </w:r>
      <w:r>
        <w:rPr>
          <w:rFonts w:eastAsia="Times New Roman" w:cs="Times New Roman"/>
          <w:szCs w:val="24"/>
        </w:rPr>
        <w:t xml:space="preserve"> -θα το ήθελα προσωπικά και το κάνω σαν πρόταση- είναι να μπει η </w:t>
      </w:r>
      <w:proofErr w:type="spellStart"/>
      <w:r>
        <w:rPr>
          <w:rFonts w:eastAsia="Times New Roman" w:cs="Times New Roman"/>
          <w:szCs w:val="24"/>
        </w:rPr>
        <w:t>υποχρεωτικότητα</w:t>
      </w:r>
      <w:proofErr w:type="spellEnd"/>
      <w:r>
        <w:rPr>
          <w:rFonts w:eastAsia="Times New Roman" w:cs="Times New Roman"/>
          <w:szCs w:val="24"/>
        </w:rPr>
        <w:t xml:space="preserve"> στη λειτουργία της πάγιας προκαταβολής με καταγεγραμμένες τις συγκεκριμένες δαπάνες</w:t>
      </w:r>
      <w:r>
        <w:rPr>
          <w:rFonts w:eastAsia="Times New Roman" w:cs="Times New Roman"/>
          <w:szCs w:val="24"/>
        </w:rPr>
        <w:t>,</w:t>
      </w:r>
      <w:r>
        <w:rPr>
          <w:rFonts w:eastAsia="Times New Roman" w:cs="Times New Roman"/>
          <w:szCs w:val="24"/>
        </w:rPr>
        <w:t xml:space="preserve"> που μπορούν να κάνουν </w:t>
      </w:r>
      <w:r>
        <w:rPr>
          <w:rFonts w:eastAsia="Times New Roman" w:cs="Times New Roman"/>
          <w:szCs w:val="24"/>
        </w:rPr>
        <w:lastRenderedPageBreak/>
        <w:t>οι πρόεδροι των τοπικών κοινοτήτων των μικρών χωριών. Διότι, όπως σα</w:t>
      </w:r>
      <w:r>
        <w:rPr>
          <w:rFonts w:eastAsia="Times New Roman" w:cs="Times New Roman"/>
          <w:szCs w:val="24"/>
        </w:rPr>
        <w:t xml:space="preserve">ς είπα, ο συγκεντρωτισμός διακατέχει τους δημάρχους. Πιστεύω ότι η </w:t>
      </w:r>
      <w:proofErr w:type="spellStart"/>
      <w:r>
        <w:rPr>
          <w:rFonts w:eastAsia="Times New Roman" w:cs="Times New Roman"/>
          <w:szCs w:val="24"/>
        </w:rPr>
        <w:t>υποχρεωτικότητα</w:t>
      </w:r>
      <w:proofErr w:type="spellEnd"/>
      <w:r>
        <w:rPr>
          <w:rFonts w:eastAsia="Times New Roman" w:cs="Times New Roman"/>
          <w:szCs w:val="24"/>
        </w:rPr>
        <w:t xml:space="preserve"> θα έλυνε προβλήματα της καθημερινότητας. Μικρός ο λογαριασμός, άμεσα, χωρίς ιδιαίτερες διαδικασίες.</w:t>
      </w:r>
    </w:p>
    <w:p w14:paraId="22BFE07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και το άρθρο 43 είναι πολύ θετικό. Είναι η χρήση των τερματικών, </w:t>
      </w:r>
      <w:r>
        <w:rPr>
          <w:rFonts w:eastAsia="Times New Roman" w:cs="Times New Roman"/>
          <w:szCs w:val="24"/>
        </w:rPr>
        <w:t xml:space="preserve">των </w:t>
      </w:r>
      <w:r>
        <w:rPr>
          <w:rFonts w:eastAsia="Times New Roman" w:cs="Times New Roman"/>
          <w:szCs w:val="24"/>
          <w:lang w:val="en-US"/>
        </w:rPr>
        <w:t>POS</w:t>
      </w:r>
      <w:r>
        <w:rPr>
          <w:rFonts w:eastAsia="Times New Roman" w:cs="Times New Roman"/>
          <w:szCs w:val="24"/>
        </w:rPr>
        <w:t>, και στους δήμους για να εκσυγχρονίζονται και οι δήμοι.</w:t>
      </w:r>
    </w:p>
    <w:p w14:paraId="22BFE0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Πολύ καλό είναι και το άρθρο 47, η ισοσκέλιση των ανταποδοτικών υπηρεσιών των μικρών δήμων. Σε μικρούς, δηλαδή, δήμους, κάτω των </w:t>
      </w:r>
      <w:r>
        <w:rPr>
          <w:rFonts w:eastAsia="Times New Roman" w:cs="Times New Roman"/>
          <w:szCs w:val="24"/>
        </w:rPr>
        <w:t>τεσσάρων χιλιάδων</w:t>
      </w:r>
      <w:r>
        <w:rPr>
          <w:rFonts w:eastAsia="Times New Roman" w:cs="Times New Roman"/>
          <w:szCs w:val="24"/>
        </w:rPr>
        <w:t xml:space="preserve"> κατοίκων, να μπορούν στα ανταποδοτικά τους, α</w:t>
      </w:r>
      <w:r>
        <w:rPr>
          <w:rFonts w:eastAsia="Times New Roman" w:cs="Times New Roman"/>
          <w:szCs w:val="24"/>
        </w:rPr>
        <w:t>ν δεν ισοσκελίζονται, να καλύψουν με άλλα έσοδα και να κλείνει ο προϋπολογισμός τους. Μιλάμε για μικρούς δήμους που υπάρχει η αναγκαιότητα να υπάρχουν ως δήμοι, να λειτουργούν ως δήμοι, όμως, δεν μπορούμε να τους βάζουμε στην ίδια μοίρα με τους μεγάλους δή</w:t>
      </w:r>
      <w:r>
        <w:rPr>
          <w:rFonts w:eastAsia="Times New Roman" w:cs="Times New Roman"/>
          <w:szCs w:val="24"/>
        </w:rPr>
        <w:t>μους, που έχουν και πληθυσμό και άρα μπορούν να κλείσουν τους προϋπολογισμούς τους εύκολα.</w:t>
      </w:r>
    </w:p>
    <w:p w14:paraId="22BFE07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2BFE07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Ολοκληρώνω, κύριε Πρόεδρε.</w:t>
      </w:r>
    </w:p>
    <w:p w14:paraId="22BFE07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49 αφορά τη μεταφορά των πιστώσεων από έργο σε έργο. </w:t>
      </w:r>
      <w:r>
        <w:rPr>
          <w:rFonts w:eastAsia="Times New Roman" w:cs="Times New Roman"/>
          <w:szCs w:val="24"/>
        </w:rPr>
        <w:t>Δημιουργήθηκαν πολλά προβλήματα εξαιτίας της απουσίας αυτού του άρθρου. Έρχεται και λύνει ζητήματα, όπως για παράδειγμα σε ένα έργο όπου περίσσεψαν κάποιες πιστώσεις, και για ένα άλλο το οποίο έχει έλλειμμα να μπορεί με απόφασή του το δημοτικό συμβούλιο να</w:t>
      </w:r>
      <w:r>
        <w:rPr>
          <w:rFonts w:eastAsia="Times New Roman" w:cs="Times New Roman"/>
          <w:szCs w:val="24"/>
        </w:rPr>
        <w:t xml:space="preserve"> μεταφέρει αυτές τις πιστώσεις.</w:t>
      </w:r>
    </w:p>
    <w:p w14:paraId="22BFE07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Άρθρο 51, διευκόλυνση πληρωμής βοηθημάτων: Τα βοηθήματα αυτά είναι αφορολόγητα, ακατάσχετα και το επισημαίνει, για να μην γίνονται παρανοήσεις. Είναι ένα πολύ σωστό άρθρο.</w:t>
      </w:r>
    </w:p>
    <w:p w14:paraId="22BFE07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Πάμε στο άρθρο 71, μεταβίβαση σχολικών ακινήτων στου</w:t>
      </w:r>
      <w:r>
        <w:rPr>
          <w:rFonts w:eastAsia="Times New Roman" w:cs="Times New Roman"/>
          <w:szCs w:val="24"/>
        </w:rPr>
        <w:t>ς δήμους: Είναι ένα άρθρο, το οποίο θα λύσει και αυτό πάρα πολλά προβλήματα, θα φέρει τις σχολικές μονάδες στην ιδιοκτησία των δήμων και θα τους βοηθήσει, νομίζω, τα μέγιστα.</w:t>
      </w:r>
    </w:p>
    <w:p w14:paraId="22BFE0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το άρθρο 73, με την παραχώρηση χρήσης δημοτικών ακινήτων σε περιφέ</w:t>
      </w:r>
      <w:r>
        <w:rPr>
          <w:rFonts w:eastAsia="Times New Roman" w:cs="Times New Roman"/>
          <w:szCs w:val="24"/>
        </w:rPr>
        <w:t>ρειες.</w:t>
      </w:r>
    </w:p>
    <w:p w14:paraId="22BFE0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του κυρίου Βουλευτή)</w:t>
      </w:r>
    </w:p>
    <w:p w14:paraId="22BFE0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Ολοκληρώνω σε ένα λεπτό, κύριε Πρόεδρε.</w:t>
      </w:r>
    </w:p>
    <w:p w14:paraId="22BFE0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Υπήρχε το πρόβλημα ένα έργο να μπορεί να το υλοποιήσει η περιφέρεια, αλλά ο χώρος να ανήκει στους δήμους. Με αυτό το άρθρο μπορείς να κάνεις την παραχώρηση, γιατί το κοινό καλό και το κοινό συμφέρον έρχεται μέσα και από τους δυο βαθμούς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w:t>
      </w:r>
      <w:r>
        <w:rPr>
          <w:rFonts w:eastAsia="Times New Roman" w:cs="Times New Roman"/>
          <w:szCs w:val="24"/>
        </w:rPr>
        <w:t>ης.</w:t>
      </w:r>
    </w:p>
    <w:p w14:paraId="22BFE0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Άρθρο 78</w:t>
      </w:r>
      <w:r>
        <w:rPr>
          <w:rFonts w:eastAsia="Times New Roman" w:cs="Times New Roman"/>
          <w:szCs w:val="24"/>
        </w:rPr>
        <w:t xml:space="preserve">. </w:t>
      </w:r>
      <w:r>
        <w:rPr>
          <w:rFonts w:eastAsia="Times New Roman" w:cs="Times New Roman"/>
          <w:szCs w:val="24"/>
        </w:rPr>
        <w:t xml:space="preserve">Κάλυψη από ΟΤΑ δαπανών ταφής </w:t>
      </w:r>
      <w:proofErr w:type="spellStart"/>
      <w:r>
        <w:rPr>
          <w:rFonts w:eastAsia="Times New Roman" w:cs="Times New Roman"/>
          <w:szCs w:val="24"/>
        </w:rPr>
        <w:t>θανόντων</w:t>
      </w:r>
      <w:proofErr w:type="spellEnd"/>
      <w:r>
        <w:rPr>
          <w:rFonts w:eastAsia="Times New Roman" w:cs="Times New Roman"/>
          <w:szCs w:val="24"/>
        </w:rPr>
        <w:t xml:space="preserve"> και ανακομιδής οστών οικονομικά αδύναμων προσώπων. Δηλαδή, ένας δήμος μπορεί να ήθελε να συμβάλει για έναν άνθρωπο ο οποίος μπορεί να ήταν άστεγος, ανήμπορος, να μην είχε ούτε καν τα έξοδα της κηδείας του</w:t>
      </w:r>
      <w:r>
        <w:rPr>
          <w:rFonts w:eastAsia="Times New Roman" w:cs="Times New Roman"/>
          <w:szCs w:val="24"/>
        </w:rPr>
        <w:t>, ούτε αυτός, ούτε οι οικείοι του, αλλά να μην μπορούσε να δώσει μια μικρή δαπάνη. Οι δήμαρχοι σε αυτές τις περιπτώσεις δεν έκαναν πίσω. Το έκαναν. Πώς, όμως,  το έκαναν; Το έκαναν με έναν τρόπο παράνομο, παράτυπο. Σωστό μεν, αλλά παράτυπο. Πολύ σωστά το ά</w:t>
      </w:r>
      <w:r>
        <w:rPr>
          <w:rFonts w:eastAsia="Times New Roman" w:cs="Times New Roman"/>
          <w:szCs w:val="24"/>
        </w:rPr>
        <w:t>ρθρο 78 δίνει λύση σε αυτό το ζήτημα.</w:t>
      </w:r>
    </w:p>
    <w:p w14:paraId="22BFE0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έχετε ολοκληρώσει.</w:t>
      </w:r>
    </w:p>
    <w:p w14:paraId="22BFE0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Ολοκληρώνω, κύριε Πρόεδρε, σε μισό λεπτό.</w:t>
      </w:r>
    </w:p>
    <w:p w14:paraId="22BFE0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Σημαντικό θέμα είναι η δημιουργία του Μητρώου Πολιτών. Είναι τομή και μεταρρύθμιση όλοι οι</w:t>
      </w:r>
      <w:r>
        <w:rPr>
          <w:rFonts w:eastAsia="Times New Roman" w:cs="Times New Roman"/>
          <w:szCs w:val="24"/>
        </w:rPr>
        <w:t xml:space="preserve"> πολίτες να έχουμε το Μητρώο Πολιτών σε έναν ενιαίο φορέα μητρώου, όπου και το </w:t>
      </w:r>
      <w:r>
        <w:rPr>
          <w:rFonts w:eastAsia="Times New Roman" w:cs="Times New Roman"/>
          <w:szCs w:val="24"/>
        </w:rPr>
        <w:t>Δ</w:t>
      </w:r>
      <w:r>
        <w:rPr>
          <w:rFonts w:eastAsia="Times New Roman" w:cs="Times New Roman"/>
          <w:szCs w:val="24"/>
        </w:rPr>
        <w:t>ημοτολόγιο και οι ληξιαρχικές πράξεις θα μπορούν εκεί να ανακτηθούν και να μην τρέχουν για μέρες οι πολίτες όταν βρίσκονται σε μια περιοχή έξω από το δήμο που είναι καταγεγραμμ</w:t>
      </w:r>
      <w:r>
        <w:rPr>
          <w:rFonts w:eastAsia="Times New Roman" w:cs="Times New Roman"/>
          <w:szCs w:val="24"/>
        </w:rPr>
        <w:t xml:space="preserve">ένοι, για να πάρουν ένα πιστοποιητικό. </w:t>
      </w:r>
    </w:p>
    <w:p w14:paraId="22BFE08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κέντρα αποτέφρωσης νεκρών, τα οποία επισημάνθηκαν, είναι από τα θετικά του νομοσχεδίου.</w:t>
      </w:r>
    </w:p>
    <w:p w14:paraId="22BFE0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Προσπάθησα με αυτόν τον τρόπο, αγαπητοί συνάδελφοι, να επισημάνω μικρά άρθρα, όμως, πολύ ουσιαστικά, τα οποία δίνουν λύσεις σ</w:t>
      </w:r>
      <w:r>
        <w:rPr>
          <w:rFonts w:eastAsia="Times New Roman" w:cs="Times New Roman"/>
          <w:szCs w:val="24"/>
        </w:rPr>
        <w:t>τα προβλήματα που αντιμετωπίζουν οι δήμοι.</w:t>
      </w:r>
    </w:p>
    <w:p w14:paraId="22BFE0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πω για την τροπολογία, την οποία ανέφερε ο κ. </w:t>
      </w:r>
      <w:proofErr w:type="spellStart"/>
      <w:r>
        <w:rPr>
          <w:rFonts w:eastAsia="Times New Roman" w:cs="Times New Roman"/>
          <w:szCs w:val="24"/>
        </w:rPr>
        <w:t>Τόσκας</w:t>
      </w:r>
      <w:proofErr w:type="spellEnd"/>
      <w:r>
        <w:rPr>
          <w:rFonts w:eastAsia="Times New Roman" w:cs="Times New Roman"/>
          <w:szCs w:val="24"/>
        </w:rPr>
        <w:t>, για τις ταυτότητες νέου τύπου. Εδώ θα ήθελα να πω ότι θα είμαι πολύ ευτυχής αν καταφέρουμε και ως Κυβέρνηση και ως κράτος να κάνουμε κα</w:t>
      </w:r>
      <w:r>
        <w:rPr>
          <w:rFonts w:eastAsia="Times New Roman" w:cs="Times New Roman"/>
          <w:szCs w:val="24"/>
        </w:rPr>
        <w:t xml:space="preserve">ι έναν ενιαίο αριθμό. Αυτή τη στιγμή ο κάθε πολίτης έχει τον </w:t>
      </w:r>
      <w:r>
        <w:rPr>
          <w:rFonts w:eastAsia="Times New Roman" w:cs="Times New Roman"/>
          <w:szCs w:val="24"/>
        </w:rPr>
        <w:t>α</w:t>
      </w:r>
      <w:r>
        <w:rPr>
          <w:rFonts w:eastAsia="Times New Roman" w:cs="Times New Roman"/>
          <w:szCs w:val="24"/>
        </w:rPr>
        <w:t xml:space="preserve">ριθμό </w:t>
      </w:r>
      <w:r>
        <w:rPr>
          <w:rFonts w:eastAsia="Times New Roman" w:cs="Times New Roman"/>
          <w:szCs w:val="24"/>
        </w:rPr>
        <w:t>φ</w:t>
      </w:r>
      <w:r>
        <w:rPr>
          <w:rFonts w:eastAsia="Times New Roman" w:cs="Times New Roman"/>
          <w:szCs w:val="24"/>
        </w:rPr>
        <w:t xml:space="preserve">ορολογικού </w:t>
      </w:r>
      <w:r>
        <w:rPr>
          <w:rFonts w:eastAsia="Times New Roman" w:cs="Times New Roman"/>
          <w:szCs w:val="24"/>
        </w:rPr>
        <w:t>μ</w:t>
      </w:r>
      <w:r>
        <w:rPr>
          <w:rFonts w:eastAsia="Times New Roman" w:cs="Times New Roman"/>
          <w:szCs w:val="24"/>
        </w:rPr>
        <w:t xml:space="preserve">ητρώου, έχει τον αριθμό ταυτότητας, έχει τον ΑΜΚΑ. Να περάσουμε σε έναν πραγματικό εκσυγχρονισμό και με του νέου τύπου </w:t>
      </w:r>
      <w:r>
        <w:rPr>
          <w:rFonts w:eastAsia="Times New Roman" w:cs="Times New Roman"/>
          <w:szCs w:val="24"/>
        </w:rPr>
        <w:lastRenderedPageBreak/>
        <w:t>τις ταυτότητες, οι οποίες επιβάλλεται να γίνουν, να εκσυ</w:t>
      </w:r>
      <w:r>
        <w:rPr>
          <w:rFonts w:eastAsia="Times New Roman" w:cs="Times New Roman"/>
          <w:szCs w:val="24"/>
        </w:rPr>
        <w:t>γχρονιστούμε, να έχουμε έναν αριθμό για όλες τις χρήσεις για να λύσουμε όλο αυτό το γραφειοκρατικό σύστημα...</w:t>
      </w:r>
    </w:p>
    <w:p w14:paraId="22BFE0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τελειώσατε. Μιλάτε </w:t>
      </w:r>
      <w:proofErr w:type="spellStart"/>
      <w:r>
        <w:rPr>
          <w:rFonts w:eastAsia="Times New Roman" w:cs="Times New Roman"/>
          <w:szCs w:val="24"/>
        </w:rPr>
        <w:t>εννιάμισι</w:t>
      </w:r>
      <w:proofErr w:type="spellEnd"/>
      <w:r>
        <w:rPr>
          <w:rFonts w:eastAsia="Times New Roman" w:cs="Times New Roman"/>
          <w:szCs w:val="24"/>
        </w:rPr>
        <w:t xml:space="preserve"> λεπτά. Έχετε ολοκληρώσει.</w:t>
      </w:r>
    </w:p>
    <w:p w14:paraId="22BFE0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ΧΡΗΣΤΟΣ ΜΠΓΙΑΛΑΣ: </w:t>
      </w:r>
      <w:r>
        <w:rPr>
          <w:rFonts w:eastAsia="Times New Roman" w:cs="Times New Roman"/>
          <w:szCs w:val="24"/>
        </w:rPr>
        <w:t>Τελείωσα, κύριε Πρόεδρε.</w:t>
      </w:r>
    </w:p>
    <w:p w14:paraId="22BFE0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το οποίο θα ήθελα να πω, είναι ότι αυτό το νομοσχέδιο δεν είναι ρουσφετολογικό, αλλά αποκαθιστά αδικίες, ρυθμίζει ζητήματα. Και είναι κρίμα που η Αντιπολίτευση δεν παίρνει θετική θέση σε αυτό το νομοσχέδιο.</w:t>
      </w:r>
    </w:p>
    <w:p w14:paraId="22BFE0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22BFE0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w:t>
      </w:r>
      <w:r>
        <w:rPr>
          <w:rFonts w:eastAsia="Times New Roman" w:cs="Times New Roman"/>
          <w:b/>
          <w:szCs w:val="24"/>
        </w:rPr>
        <w:t xml:space="preserve">Λυκούδης): </w:t>
      </w:r>
      <w:r>
        <w:rPr>
          <w:rFonts w:eastAsia="Times New Roman" w:cs="Times New Roman"/>
          <w:szCs w:val="24"/>
        </w:rPr>
        <w:t xml:space="preserve">Κυρίες και κύριοι συνάδελφοι, να συνεννοηθούμε. Το πρωί ο </w:t>
      </w:r>
      <w:proofErr w:type="spellStart"/>
      <w:r>
        <w:rPr>
          <w:rFonts w:eastAsia="Times New Roman" w:cs="Times New Roman"/>
          <w:szCs w:val="24"/>
        </w:rPr>
        <w:t>Προεδρεύων</w:t>
      </w:r>
      <w:proofErr w:type="spellEnd"/>
      <w:r>
        <w:rPr>
          <w:rFonts w:eastAsia="Times New Roman" w:cs="Times New Roman"/>
          <w:szCs w:val="24"/>
        </w:rPr>
        <w:t>, ο συνάδελφος κ. Κακλαμάνης, έκανε μια πρόταση -νομίζω ότι συμφώνησαν όλα τα κόμματα- αν μπορούμε -βλέποντας και πώς εξελίσσεται το απόγευμα η συζήτηση- να ολοκληρώσουμε σήμερα</w:t>
      </w:r>
      <w:r>
        <w:rPr>
          <w:rFonts w:eastAsia="Times New Roman" w:cs="Times New Roman"/>
          <w:szCs w:val="24"/>
        </w:rPr>
        <w:t xml:space="preserve"> τη διαδικασία. Συμφωνήσαμε όλοι. Νομίζω ότι δεν υπήρξε κα</w:t>
      </w:r>
      <w:r>
        <w:rPr>
          <w:rFonts w:eastAsia="Times New Roman" w:cs="Times New Roman"/>
          <w:szCs w:val="24"/>
        </w:rPr>
        <w:t>μ</w:t>
      </w:r>
      <w:r>
        <w:rPr>
          <w:rFonts w:eastAsia="Times New Roman" w:cs="Times New Roman"/>
          <w:szCs w:val="24"/>
        </w:rPr>
        <w:t xml:space="preserve">μία αντίρρηση. Μέχρι τώρα υπάρχει ανοχή. Εκτιμούμε στο Προεδρείο ότι αν τηρηθεί ο χρόνος, αν έχουν μια συνέπεια στο χρόνο </w:t>
      </w:r>
      <w:r>
        <w:rPr>
          <w:rFonts w:eastAsia="Times New Roman" w:cs="Times New Roman"/>
          <w:szCs w:val="24"/>
        </w:rPr>
        <w:lastRenderedPageBreak/>
        <w:t>οι ομιλητές και βοηθουσών των δευτερολογιών, θα ολοκληρώσουμε γύρω στις 19.</w:t>
      </w:r>
      <w:r>
        <w:rPr>
          <w:rFonts w:eastAsia="Times New Roman" w:cs="Times New Roman"/>
          <w:szCs w:val="24"/>
        </w:rPr>
        <w:t>30</w:t>
      </w:r>
      <w:r>
        <w:rPr>
          <w:rFonts w:eastAsia="Times New Roman" w:cs="Times New Roman"/>
          <w:szCs w:val="24"/>
        </w:rPr>
        <w:t>΄</w:t>
      </w:r>
      <w:r>
        <w:rPr>
          <w:rFonts w:eastAsia="Times New Roman" w:cs="Times New Roman"/>
          <w:szCs w:val="24"/>
        </w:rPr>
        <w:t>.</w:t>
      </w:r>
    </w:p>
    <w:p w14:paraId="22BFE0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λέω γιατί αν συμφωνήσουμε και σε αυτό με την απογευματινή εκτίμηση, θα ήθελα να είμαι λίγο πιο αυστηρός στο χρόνο.</w:t>
      </w:r>
    </w:p>
    <w:p w14:paraId="22BFE0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22BFE09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22BFE0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πάρα πολύ.</w:t>
      </w:r>
    </w:p>
    <w:p w14:paraId="22BFE0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Τον λόγο έχει ο συνάδελφος</w:t>
      </w:r>
      <w:r>
        <w:rPr>
          <w:rFonts w:eastAsia="Times New Roman" w:cs="Times New Roman"/>
          <w:szCs w:val="24"/>
        </w:rPr>
        <w:t xml:space="preserve"> κ. Λαγός.</w:t>
      </w:r>
    </w:p>
    <w:p w14:paraId="22BFE0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Κύριε Πρόεδρε, μπορώ να έχω τον λόγο;</w:t>
      </w:r>
    </w:p>
    <w:p w14:paraId="22BFE0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Ορίστε, κύριε Γρηγοράκο, έχετε τον λόγο.</w:t>
      </w:r>
    </w:p>
    <w:p w14:paraId="22BFE0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Εγώ το πρωί είχα εκφράσει την ένστασή μου σε αυτό. Και θα παρακαλούσα πάρα πολύ το Προεδρείο</w:t>
      </w:r>
      <w:r>
        <w:rPr>
          <w:rFonts w:eastAsia="Times New Roman" w:cs="Times New Roman"/>
          <w:szCs w:val="24"/>
        </w:rPr>
        <w:t xml:space="preserve"> να μην «καπελώνει» τις αποφάσεις της Διάσκεψης των Προέδρων. Ειδικά ο κ. Κακλαμάνης, όταν παίρνει τον λόγο, –ήμουν πάλι και το πρωί- κάθε φορά θέλει να καθορίζει τη διαδικασία παρά την απόφαση της Διάσκεψης των Προέδρων. </w:t>
      </w:r>
    </w:p>
    <w:p w14:paraId="22BFE0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παρακαλούσα πάρα πολύ, λοιπόν,</w:t>
      </w:r>
      <w:r>
        <w:rPr>
          <w:rFonts w:eastAsia="Times New Roman" w:cs="Times New Roman"/>
          <w:szCs w:val="24"/>
        </w:rPr>
        <w:t xml:space="preserve"> επειδή υπάρχουν και όρια με τους Βουλευτές, οι οποίοι είναι όλη την ημέρα στις διαδικασίες και έχουν και άλλες υποχρεώσεις, να καθοριστεί ο χρόνος. Δεν είναι υποχρέωσή μου μόνο η Βουλή. Έχω και άλλες υποχρεώσεις και κοινωνικές και οικογενειακές και επιστη</w:t>
      </w:r>
      <w:r>
        <w:rPr>
          <w:rFonts w:eastAsia="Times New Roman" w:cs="Times New Roman"/>
          <w:szCs w:val="24"/>
        </w:rPr>
        <w:t xml:space="preserve">μονικές και πολιτικές. Θέλω να καθορίζω, αγαπητέ μου κύριε Πρόεδρε, το πρόγραμμα της ζωής μου. Δεν θα μου το «καθορίζει» εμένα κάθε </w:t>
      </w:r>
      <w:r>
        <w:rPr>
          <w:rFonts w:eastAsia="Times New Roman" w:cs="Times New Roman"/>
          <w:szCs w:val="24"/>
        </w:rPr>
        <w:t>π</w:t>
      </w:r>
      <w:r>
        <w:rPr>
          <w:rFonts w:eastAsia="Times New Roman" w:cs="Times New Roman"/>
          <w:szCs w:val="24"/>
        </w:rPr>
        <w:t>ρόεδρος όταν το πρωί αποφασίζει να πάει τη διαδικασία και το απόγευμα, ενώ η Διάσκεψη των Προέδρων έχει πει για την επόμενη</w:t>
      </w:r>
      <w:r>
        <w:rPr>
          <w:rFonts w:eastAsia="Times New Roman" w:cs="Times New Roman"/>
          <w:szCs w:val="24"/>
        </w:rPr>
        <w:t xml:space="preserve"> ημέρα.</w:t>
      </w:r>
    </w:p>
    <w:p w14:paraId="22BFE0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Θέλω να το δείτε αυτό το θέμα, διότι συμβαίνει κατά κόρον ιδιαίτερα με τον συγκεκριμένο Πρόεδρο.</w:t>
      </w:r>
    </w:p>
    <w:p w14:paraId="22BFE0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Κατανοούμε την παρατήρηση, πλην, όμως, πρέπει να ξέρετε…</w:t>
      </w:r>
    </w:p>
    <w:p w14:paraId="22BFE0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Το κατανοώ κι εγώ…</w:t>
      </w:r>
    </w:p>
    <w:p w14:paraId="22BFE09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w:t>
      </w:r>
      <w:r>
        <w:rPr>
          <w:rFonts w:eastAsia="Times New Roman" w:cs="Times New Roman"/>
          <w:b/>
          <w:szCs w:val="24"/>
        </w:rPr>
        <w:t xml:space="preserve">υκούδης): </w:t>
      </w:r>
      <w:r>
        <w:rPr>
          <w:rFonts w:eastAsia="Times New Roman" w:cs="Times New Roman"/>
          <w:szCs w:val="24"/>
        </w:rPr>
        <w:t>Κύριε συνάδελφε,…</w:t>
      </w:r>
    </w:p>
    <w:p w14:paraId="22BFE0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ΛΕΩΝΙΔΑΣ ΓΡΗΓΟΡΑΚΟΣ: </w:t>
      </w:r>
      <w:r>
        <w:rPr>
          <w:rFonts w:eastAsia="Times New Roman" w:cs="Times New Roman"/>
          <w:szCs w:val="24"/>
        </w:rPr>
        <w:t>Θα πρέπει, λοιπόν, να δεσμευτείτε ότι θα τελειώσει στις 19.30</w:t>
      </w:r>
      <w:r>
        <w:rPr>
          <w:rFonts w:eastAsia="Times New Roman" w:cs="Times New Roman"/>
          <w:szCs w:val="24"/>
        </w:rPr>
        <w:t>΄</w:t>
      </w:r>
      <w:r>
        <w:rPr>
          <w:rFonts w:eastAsia="Times New Roman" w:cs="Times New Roman"/>
          <w:szCs w:val="24"/>
        </w:rPr>
        <w:t>. Αν ένα λεπτό παραπάνω…</w:t>
      </w:r>
    </w:p>
    <w:p w14:paraId="22BFE0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Κύριε Γρηγοράκο, έχετε δίκιο. Όμως, πρέπει να ξέρετε….</w:t>
      </w:r>
    </w:p>
    <w:p w14:paraId="22BFE0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Αγαπητέ μου κύριε Πρόεδρε, να τελειώσω;</w:t>
      </w:r>
    </w:p>
    <w:p w14:paraId="22BFE0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…ότι πέρα από τη Διάσκεψη των Προέδρων, τον τελικό λόγο πάντα τον έχει η Ολομέλεια.</w:t>
      </w:r>
    </w:p>
    <w:p w14:paraId="22BFE0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 μην το βάζουμε τότε καθόλου, να μην προγραμματίζουμε τη ζωή μας καθόλου.</w:t>
      </w:r>
    </w:p>
    <w:p w14:paraId="22BFE0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w:t>
      </w:r>
      <w:r>
        <w:rPr>
          <w:rFonts w:eastAsia="Times New Roman" w:cs="Times New Roman"/>
          <w:b/>
          <w:szCs w:val="24"/>
        </w:rPr>
        <w:t xml:space="preserve">ΟΕΔΡΕΥΩΝ (Σπυρίδων Λυκούδης): </w:t>
      </w:r>
      <w:r>
        <w:rPr>
          <w:rFonts w:eastAsia="Times New Roman" w:cs="Times New Roman"/>
          <w:szCs w:val="24"/>
        </w:rPr>
        <w:t>Το ζήτημα είναι να συνεννοηθούμε και επί του τυπικού. Τι να κάνουμε τώρα;</w:t>
      </w:r>
    </w:p>
    <w:p w14:paraId="22BFE0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Κύριε Πρόεδρε, θα τελειώσουμε </w:t>
      </w:r>
      <w:r>
        <w:rPr>
          <w:rFonts w:eastAsia="Times New Roman" w:cs="Times New Roman"/>
          <w:szCs w:val="24"/>
        </w:rPr>
        <w:t xml:space="preserve">στις </w:t>
      </w:r>
      <w:r>
        <w:rPr>
          <w:rFonts w:eastAsia="Times New Roman" w:cs="Times New Roman"/>
          <w:szCs w:val="24"/>
        </w:rPr>
        <w:t>19.30</w:t>
      </w:r>
      <w:r>
        <w:rPr>
          <w:rFonts w:eastAsia="Times New Roman" w:cs="Times New Roman"/>
          <w:szCs w:val="24"/>
        </w:rPr>
        <w:t>΄</w:t>
      </w:r>
      <w:r>
        <w:rPr>
          <w:rFonts w:eastAsia="Times New Roman" w:cs="Times New Roman"/>
          <w:szCs w:val="24"/>
        </w:rPr>
        <w:t>; Αυτό με ενδιαφέρει εμένα. Αν είναι να μου πείτε 19.30</w:t>
      </w:r>
      <w:r>
        <w:rPr>
          <w:rFonts w:eastAsia="Times New Roman" w:cs="Times New Roman"/>
          <w:szCs w:val="24"/>
        </w:rPr>
        <w:t>΄</w:t>
      </w:r>
      <w:r>
        <w:rPr>
          <w:rFonts w:eastAsia="Times New Roman" w:cs="Times New Roman"/>
          <w:szCs w:val="24"/>
        </w:rPr>
        <w:t xml:space="preserve"> και να πάτε στις 22.00</w:t>
      </w:r>
      <w:r>
        <w:rPr>
          <w:rFonts w:eastAsia="Times New Roman" w:cs="Times New Roman"/>
          <w:szCs w:val="24"/>
        </w:rPr>
        <w:t>΄</w:t>
      </w:r>
      <w:r>
        <w:rPr>
          <w:rFonts w:eastAsia="Times New Roman" w:cs="Times New Roman"/>
          <w:szCs w:val="24"/>
        </w:rPr>
        <w:t>, διαφωνώ.</w:t>
      </w:r>
      <w:r>
        <w:rPr>
          <w:rFonts w:eastAsia="Times New Roman" w:cs="Times New Roman"/>
          <w:szCs w:val="24"/>
        </w:rPr>
        <w:t xml:space="preserve"> Έτσι δεν αποφάσισε η Διάσκεψη των Προέδρων; Αν είναι να λέμε και να ξελέμε…</w:t>
      </w:r>
    </w:p>
    <w:p w14:paraId="22BFE0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δεν κάνουμε προφητείες τώρα. Εκτιμούμε ότι γύρω στις 19.30</w:t>
      </w:r>
      <w:r>
        <w:rPr>
          <w:rFonts w:eastAsia="Times New Roman" w:cs="Times New Roman"/>
          <w:szCs w:val="24"/>
        </w:rPr>
        <w:t>΄</w:t>
      </w:r>
      <w:r>
        <w:rPr>
          <w:rFonts w:eastAsia="Times New Roman" w:cs="Times New Roman"/>
          <w:szCs w:val="24"/>
        </w:rPr>
        <w:t xml:space="preserve">, αν έχουμε μια συνέπεια, θα τελειώσουμε. Τι άλλο περισσότερο μπορώ να </w:t>
      </w:r>
      <w:r>
        <w:rPr>
          <w:rFonts w:eastAsia="Times New Roman" w:cs="Times New Roman"/>
          <w:szCs w:val="24"/>
        </w:rPr>
        <w:t>σας πω; Θα προσπαθήσουμε να είμαστε συνεπείς.</w:t>
      </w:r>
    </w:p>
    <w:p w14:paraId="22BFE0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ΛΕΩΝΙΔΑΣ ΓΡΗΓΟΡΑΚΟΣ:</w:t>
      </w:r>
      <w:r>
        <w:rPr>
          <w:rFonts w:eastAsia="Times New Roman" w:cs="Times New Roman"/>
          <w:szCs w:val="24"/>
        </w:rPr>
        <w:t xml:space="preserve"> Κύριε Πρόεδρε, πρέπει να μπορούμε να κάνουμε τον προγραμματισμό μας.</w:t>
      </w:r>
    </w:p>
    <w:p w14:paraId="22BFE0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Ευχαριστώ πολύ. Θα το δούμε. Θα προσπαθήσουμε να είμαστε συνεπείς.</w:t>
      </w:r>
    </w:p>
    <w:p w14:paraId="22BFE0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κ. Ιωάννης Λαγός έχ</w:t>
      </w:r>
      <w:r>
        <w:rPr>
          <w:rFonts w:eastAsia="Times New Roman" w:cs="Times New Roman"/>
          <w:szCs w:val="24"/>
        </w:rPr>
        <w:t>ει τον λόγο.</w:t>
      </w:r>
    </w:p>
    <w:p w14:paraId="22BFE0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Ευχαριστώ, κύριε Πρόεδρε.</w:t>
      </w:r>
    </w:p>
    <w:p w14:paraId="22BFE0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Αναφέρθηκε λεπτομερώς ο </w:t>
      </w:r>
      <w:r>
        <w:rPr>
          <w:rFonts w:eastAsia="Times New Roman" w:cs="Times New Roman"/>
          <w:szCs w:val="24"/>
        </w:rPr>
        <w:t>α</w:t>
      </w:r>
      <w:r>
        <w:rPr>
          <w:rFonts w:eastAsia="Times New Roman" w:cs="Times New Roman"/>
          <w:szCs w:val="24"/>
        </w:rPr>
        <w:t>γορητής μας, ο κ. Καρακώστας, σ’ αυτό το πολυνομοσχέδιο. Εγώ θα ήθελα να στιγματίσω κάποια πράγματα που συμβαίνουν. Το βασικότερο που έχω να πω είναι ότι δεν είναι σωστή η διαδι</w:t>
      </w:r>
      <w:r>
        <w:rPr>
          <w:rFonts w:eastAsia="Times New Roman" w:cs="Times New Roman"/>
          <w:szCs w:val="24"/>
        </w:rPr>
        <w:t xml:space="preserve">κασία με την οποία έρχονται τα νομοσχέδια, πάμε στις </w:t>
      </w:r>
      <w:r>
        <w:rPr>
          <w:rFonts w:eastAsia="Times New Roman" w:cs="Times New Roman"/>
          <w:szCs w:val="24"/>
        </w:rPr>
        <w:t>ε</w:t>
      </w:r>
      <w:r>
        <w:rPr>
          <w:rFonts w:eastAsia="Times New Roman" w:cs="Times New Roman"/>
          <w:szCs w:val="24"/>
        </w:rPr>
        <w:t>πιτροπές κι ερχόμαστε στην Ολομέλεια για να ψηφίσουμε. Νομίζω ότι με οποιονδήποτε και να μιλήσουμε στον διάδρομο ή εδώ κατ’ ιδίαν αν δεν μας ακούει, όλοι θα παραδεχθείτε ότι δεν είναι σωστή διαδικασία α</w:t>
      </w:r>
      <w:r>
        <w:rPr>
          <w:rFonts w:eastAsia="Times New Roman" w:cs="Times New Roman"/>
          <w:szCs w:val="24"/>
        </w:rPr>
        <w:t xml:space="preserve">υτή. Δεν υπάρχει αυτό. Εμείς ειδικά, δηλαδή, που ανήκουμε σε κάποια κόμματα που δεν έχουμε πενήντα και εξήντα Βουλευτές, τρέχουμε από τη μια επιτροπή στην άλλη, χωρίς να ακούσουμε καν τι λέγεται στην </w:t>
      </w:r>
      <w:r>
        <w:rPr>
          <w:rFonts w:eastAsia="Times New Roman" w:cs="Times New Roman"/>
          <w:szCs w:val="24"/>
        </w:rPr>
        <w:t>ε</w:t>
      </w:r>
      <w:r>
        <w:rPr>
          <w:rFonts w:eastAsia="Times New Roman" w:cs="Times New Roman"/>
          <w:szCs w:val="24"/>
        </w:rPr>
        <w:t>πιτροπή, γιατί μπαίνουμε μέσα στις 14.00</w:t>
      </w:r>
      <w:r>
        <w:rPr>
          <w:rFonts w:eastAsia="Times New Roman" w:cs="Times New Roman"/>
          <w:szCs w:val="24"/>
        </w:rPr>
        <w:t>΄</w:t>
      </w:r>
      <w:r>
        <w:rPr>
          <w:rFonts w:eastAsia="Times New Roman" w:cs="Times New Roman"/>
          <w:szCs w:val="24"/>
        </w:rPr>
        <w:t xml:space="preserve"> και στις 15.0</w:t>
      </w:r>
      <w:r>
        <w:rPr>
          <w:rFonts w:eastAsia="Times New Roman" w:cs="Times New Roman"/>
          <w:szCs w:val="24"/>
        </w:rPr>
        <w:t>0</w:t>
      </w:r>
      <w:r>
        <w:rPr>
          <w:rFonts w:eastAsia="Times New Roman" w:cs="Times New Roman"/>
          <w:szCs w:val="24"/>
        </w:rPr>
        <w:t>΄</w:t>
      </w:r>
      <w:r>
        <w:rPr>
          <w:rFonts w:eastAsia="Times New Roman" w:cs="Times New Roman"/>
          <w:szCs w:val="24"/>
        </w:rPr>
        <w:t xml:space="preserve"> πρέπει να πάμε σε μια άλλη </w:t>
      </w:r>
      <w:r>
        <w:rPr>
          <w:rFonts w:eastAsia="Times New Roman" w:cs="Times New Roman"/>
          <w:szCs w:val="24"/>
        </w:rPr>
        <w:t>ε</w:t>
      </w:r>
      <w:r>
        <w:rPr>
          <w:rFonts w:eastAsia="Times New Roman" w:cs="Times New Roman"/>
          <w:szCs w:val="24"/>
        </w:rPr>
        <w:t>πιτροπή. Εν συνεχεία θα πάμε σε μια τρίτη επιτροπή και μετά θα πρέπει να έρθουμε στις 17.00</w:t>
      </w:r>
      <w:r>
        <w:rPr>
          <w:rFonts w:eastAsia="Times New Roman" w:cs="Times New Roman"/>
          <w:szCs w:val="24"/>
        </w:rPr>
        <w:t>΄</w:t>
      </w:r>
      <w:r>
        <w:rPr>
          <w:rFonts w:eastAsia="Times New Roman" w:cs="Times New Roman"/>
          <w:szCs w:val="24"/>
        </w:rPr>
        <w:t xml:space="preserve"> εδώ, </w:t>
      </w:r>
      <w:r>
        <w:rPr>
          <w:rFonts w:eastAsia="Times New Roman" w:cs="Times New Roman"/>
          <w:szCs w:val="24"/>
        </w:rPr>
        <w:lastRenderedPageBreak/>
        <w:t>για να συζητήσουμε για ένα άλλο νομοσχέδιο. Δεν γίνεται σωστή διαδικασία κατ’ αυτόν τον τρόπο και το ξέρετε πάρα πολύ καλά. Εντ</w:t>
      </w:r>
      <w:r>
        <w:rPr>
          <w:rFonts w:eastAsia="Times New Roman" w:cs="Times New Roman"/>
          <w:szCs w:val="24"/>
        </w:rPr>
        <w:t>άξει, νομίζω ότι αυτό κυρίως η Κυβέρνηση το γνωρίζει και κάπου το επιδιώκει κιόλας, γιατί είναι ένας πολύ ωραίος τρόπος να μην υπάρχουν αντιδράσεις, να μην υπάρχουν αντιρρήσεις. Έρχονται κάποια νομοσχέδια και όλοι μας πάνω κάτω αναφερόμαστε σε τέσσερα-πέντ</w:t>
      </w:r>
      <w:r>
        <w:rPr>
          <w:rFonts w:eastAsia="Times New Roman" w:cs="Times New Roman"/>
          <w:szCs w:val="24"/>
        </w:rPr>
        <w:t>ε άρθρα</w:t>
      </w:r>
      <w:r>
        <w:rPr>
          <w:rFonts w:eastAsia="Times New Roman" w:cs="Times New Roman"/>
          <w:szCs w:val="24"/>
        </w:rPr>
        <w:t>,</w:t>
      </w:r>
      <w:r>
        <w:rPr>
          <w:rFonts w:eastAsia="Times New Roman" w:cs="Times New Roman"/>
          <w:szCs w:val="24"/>
        </w:rPr>
        <w:t xml:space="preserve"> που νομίζουμε ότι είναι τα πιο σημαντικά και αγνοούμε όλα τα υπόλοιπα. </w:t>
      </w:r>
    </w:p>
    <w:p w14:paraId="22BFE0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Έρχονται, λοιπόν, προς ψήφιση κάποια νομοσχέδια πεντακοσίων σελίδων και εμείς δεν προλαβαίνουμε καν να τα ξεφυλλίσουμε. Αν λέμε ψέματα</w:t>
      </w:r>
      <w:r w:rsidRPr="006D3E26">
        <w:rPr>
          <w:rFonts w:eastAsia="Times New Roman" w:cs="Times New Roman"/>
          <w:szCs w:val="24"/>
        </w:rPr>
        <w:t>,</w:t>
      </w:r>
      <w:r>
        <w:rPr>
          <w:rFonts w:eastAsia="Times New Roman" w:cs="Times New Roman"/>
          <w:szCs w:val="24"/>
        </w:rPr>
        <w:t xml:space="preserve"> να μας το πείτε. Εδώ είχαμε φθάσει στο </w:t>
      </w:r>
      <w:r>
        <w:rPr>
          <w:rFonts w:eastAsia="Times New Roman" w:cs="Times New Roman"/>
          <w:szCs w:val="24"/>
        </w:rPr>
        <w:t>σημείο κάποιοι να ψηφίζουν μνημόνια τότε που έχουν υποδουλώσει τη χώρα μας για πάρα πολλά χρόνια και να λένε ευθαρσώς μετά από λίγα χρόνια ότι δεν πρόλαβαν να το διαβάσουν το μνημόνιο αυτό και να μην πρέπει να απολογηθούν πουθενά.</w:t>
      </w:r>
    </w:p>
    <w:p w14:paraId="22BFE0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Επειδή, λοιπόν, εμείς αισ</w:t>
      </w:r>
      <w:r>
        <w:rPr>
          <w:rFonts w:eastAsia="Times New Roman" w:cs="Times New Roman"/>
          <w:szCs w:val="24"/>
        </w:rPr>
        <w:t>θανόμαστε ότι έχουμε να απολογηθούμε στον Έλληνα πολίτη και επειδή αισθανόμαστε ότι δεν γίνεται καθόλου καλά η δουλειά μας, όπως εμείς θα θέλαμε, εμείς καταγγέλλουμε κατ’ αρχ</w:t>
      </w:r>
      <w:r>
        <w:rPr>
          <w:rFonts w:eastAsia="Times New Roman" w:cs="Times New Roman"/>
          <w:szCs w:val="24"/>
        </w:rPr>
        <w:t>άς</w:t>
      </w:r>
      <w:r>
        <w:rPr>
          <w:rFonts w:eastAsia="Times New Roman" w:cs="Times New Roman"/>
          <w:szCs w:val="24"/>
        </w:rPr>
        <w:t xml:space="preserve"> αυτό το γεγονός. </w:t>
      </w:r>
    </w:p>
    <w:p w14:paraId="22BFE0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προλάβαμε να διαβάσουμε και σε αυτό το νομοσχέδιο, εγ</w:t>
      </w:r>
      <w:r>
        <w:rPr>
          <w:rFonts w:eastAsia="Times New Roman" w:cs="Times New Roman"/>
          <w:szCs w:val="24"/>
        </w:rPr>
        <w:t>ώ θέλω να σταθώ σε κάποια συγκεκριμένα πράγματα, τα οποία δεν αναφέρθηκαν από άλλους, γιατί τα υπόλοιπα κόμματα δεν τα θεωρούν καθόλου σημαντικά αυτά και βλέπω ότι συμφωνούν όλοι.</w:t>
      </w:r>
    </w:p>
    <w:p w14:paraId="22BFE0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ήθελα, λοιπόν, να ξεκινήσω και να πω ότι στο άρθρο 133 λέει εδώ ότι πρέπε</w:t>
      </w:r>
      <w:r>
        <w:rPr>
          <w:rFonts w:eastAsia="Times New Roman" w:cs="Times New Roman"/>
          <w:szCs w:val="24"/>
        </w:rPr>
        <w:t>ι να γίνουν και θα γίνουν από ό,τι λέει η Κυβέρνηση κέντρα αποτέφρωσης νεκρών από ιδιώτες. Μπαίνουμε, λοιπόν, σε αυτές τις διαδικασίες. Και μάλιστα αναφέρει χαρακτηριστικά και μέσα στο πολυνομοσχέδιο αυτό, ότι αυτό γίνεται κυρίως γιατί έως σήμερα είναι εξα</w:t>
      </w:r>
      <w:r>
        <w:rPr>
          <w:rFonts w:eastAsia="Times New Roman" w:cs="Times New Roman"/>
          <w:szCs w:val="24"/>
        </w:rPr>
        <w:t>ιρετικά περιορισμένη η λειτουργία και η ενεργοποίηση των Οργανισμών Τοπικής Αυτοδιοίκησης προς την κατεύθυνση της ίδρυσης και λειτουργίας κέντρων αποτέφρωσης.</w:t>
      </w:r>
    </w:p>
    <w:p w14:paraId="22BFE0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τι σημαίνει; Αυτό σημαίνει ότι οι κατά τόπους κοινωνίες, οι τοπικές αυτοδιοικήσεις, οι ΟΤΑ ή</w:t>
      </w:r>
      <w:r>
        <w:rPr>
          <w:rFonts w:eastAsia="Times New Roman" w:cs="Times New Roman"/>
          <w:szCs w:val="24"/>
        </w:rPr>
        <w:t xml:space="preserve"> ο απλός κόσμος, οι πολίτες δεν τα θέλουν αυτά τα κέντρα αποτέφρωσης. Δεν τα θέλει ο Έλληνας πολίτης, όσο και να προσπαθούμε εμείς να το αλλάξουμε αυτό το πράγμα με εύσχημο τρόπο και γι’ αυτό δεν γίνονται. </w:t>
      </w:r>
    </w:p>
    <w:p w14:paraId="22BFE0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Έρχεται τώρα, λοιπόν, η ελληνική Κυβέρνηση και λέ</w:t>
      </w:r>
      <w:r>
        <w:rPr>
          <w:rFonts w:eastAsia="Times New Roman" w:cs="Times New Roman"/>
          <w:szCs w:val="24"/>
        </w:rPr>
        <w:t>ει ότι θα γίνει και αυτό ένα είδος επιχείρησης. Θα μπορεί ένας ιδιώτης, τηρώντας κάποιες προϋποθέσεις, να δημιουργήσει τέτοια κέντρα αποτέφρωσης. Αυτό πριν από λίγα χρόνια θα αποτελούσε στην Ελλάδα ύβρη και δεν θα το δεχόταν κανείς. Σήμερα, όμως, έχουμε φθ</w:t>
      </w:r>
      <w:r>
        <w:rPr>
          <w:rFonts w:eastAsia="Times New Roman" w:cs="Times New Roman"/>
          <w:szCs w:val="24"/>
        </w:rPr>
        <w:t>άσει στο σημείο να το συζητάμε και να μην πειράζει σχεδόν κανέναν και όλα τα κόμματα μέσα στη Βουλή, πλην της Χρυσής Αυγής, να μη διαφωνούν καθόλου πάνω σε αυτό. Αυτό το οποίο είναι σημαντικό, έρχεται σε τέλεια αντίθεση με τις χριστιανικές και ορθόδοξες κα</w:t>
      </w:r>
      <w:r>
        <w:rPr>
          <w:rFonts w:eastAsia="Times New Roman" w:cs="Times New Roman"/>
          <w:szCs w:val="24"/>
        </w:rPr>
        <w:t>ταβολές που έχει ο Έλληνας πολίτης, γιατί είτε πολύ είτε λίγο είμαστε όλοι συνδεδεμένοι με αυτά τα πράγματα. Έτσι έχουμε μάθει. Έχουμε θάψει δικούς μας ανθρώπους όλοι, έχουμε πάει στα νεκροταφεία όλοι, έχουμε δει τι γίνεται και ήταν αυτή η διαδικασία που κ</w:t>
      </w:r>
      <w:r>
        <w:rPr>
          <w:rFonts w:eastAsia="Times New Roman" w:cs="Times New Roman"/>
          <w:szCs w:val="24"/>
        </w:rPr>
        <w:t>άπου μας έκανε να ενωνόμαστε και να θυμόμαστε τους πατεράδες μας, τους  προγόνους μας, τους παππούδες μας.</w:t>
      </w:r>
    </w:p>
    <w:p w14:paraId="22BFE0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Τώρα, το πώς θέλουμε να πάμε στη διαδικασία αυτή, δεν το καταλαβαίνω. Εγώ δεν είπα σε κανέναν να απαγορευτεί το δικαίωμα αυτό, αλλά το πώς πάμε σιγά-</w:t>
      </w:r>
      <w:r>
        <w:rPr>
          <w:rFonts w:eastAsia="Times New Roman" w:cs="Times New Roman"/>
          <w:szCs w:val="24"/>
        </w:rPr>
        <w:t xml:space="preserve">σιγά να τα βάλουμε όλα σε </w:t>
      </w:r>
      <w:r>
        <w:rPr>
          <w:rFonts w:eastAsia="Times New Roman" w:cs="Times New Roman"/>
          <w:szCs w:val="24"/>
        </w:rPr>
        <w:lastRenderedPageBreak/>
        <w:t>έναν κουβά και να λέμε ότι πλέον πρέπει να γίνουν και ιδιωτικά αποτεφρωτήρια, αυτό δεν το καταλαβαίνω.</w:t>
      </w:r>
    </w:p>
    <w:p w14:paraId="22BFE0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μπορούσε το κράτος, εάν ήθελε, να έχει ένα δυο –πόσα θα κρίνει- αποτεφρωτήρια γι’ αυτούς που θέλουν να ακολουθήσουν αυτή τη </w:t>
      </w:r>
      <w:r>
        <w:rPr>
          <w:rFonts w:eastAsia="Times New Roman" w:cs="Times New Roman"/>
          <w:szCs w:val="24"/>
        </w:rPr>
        <w:t>διαδικασία, αλλά όχι να μπαίνουμε σε αυτή την ιδιωτική πρωτοβουλία. Δεν γίνονται όλα μπίζνες και επιχείρηση. Έχουμε πάει, δηλαδή, σε μια κατάσταση που δεν καταλαβαίνουμε τι γίνεται. Βέβαια, εδώ υπάρχει η τέλεια αντίθεση της Εκκλησίας πάνω σε αυτό. Η Εκκλησ</w:t>
      </w:r>
      <w:r>
        <w:rPr>
          <w:rFonts w:eastAsia="Times New Roman" w:cs="Times New Roman"/>
          <w:szCs w:val="24"/>
        </w:rPr>
        <w:t>ία δεν το συζητάει καν αυτό το θέμα. Είναι αντίθετη, αλλά ποιος την ακούει την Ελληνική Ορθόδοξη Εκκλησία σήμερα; Κανείς δεν δίνει βάση. Εδώ, όμως, τίθεται και ένα μεγάλο ερώτημα. Όλοι εσείς που σέβεστε τα εκατομμύρια λαθρομεταναστών που έχουν μπει στην πα</w:t>
      </w:r>
      <w:r>
        <w:rPr>
          <w:rFonts w:eastAsia="Times New Roman" w:cs="Times New Roman"/>
          <w:szCs w:val="24"/>
        </w:rPr>
        <w:t>τρίδα μας, που θέλετε να δημιουργήστε συνθήκες θρησκευτικές οι οποίες να ταιριάζουν με αυτά που έχουν μάθει στις πατρίδες τους και με αυτά που έλεγαν αυτοί ότι είχαν εκεί, που θέλετε να κρατήσετε τις ρίζες τους στην Ελλάδα, τον Χριστιανό Έλληνα Ορθόδοξο πώ</w:t>
      </w:r>
      <w:r>
        <w:rPr>
          <w:rFonts w:eastAsia="Times New Roman" w:cs="Times New Roman"/>
          <w:szCs w:val="24"/>
        </w:rPr>
        <w:t xml:space="preserve">ς τον αποκόπτετε από τις ρίζες του και από ό,τι πίστευε μέχρι τώρα με άμεσο ή έμμεσο τρόπο; Δεν σας ενδιαφέρουν αυτά τα πράγματα. Πώς θα φθάσουμε, λοιπόν, σε αυτή τη διαδικασία; </w:t>
      </w:r>
    </w:p>
    <w:p w14:paraId="22BFE0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ντροπή, είναι πραγματικά απαράδεκτο, είναι βέβηλο και ιεροσυλία για εμά</w:t>
      </w:r>
      <w:r>
        <w:rPr>
          <w:rFonts w:eastAsia="Times New Roman" w:cs="Times New Roman"/>
          <w:szCs w:val="24"/>
        </w:rPr>
        <w:t xml:space="preserve">ς τους Έλληνες εθνικιστές, τους </w:t>
      </w:r>
      <w:proofErr w:type="spellStart"/>
      <w:r>
        <w:rPr>
          <w:rFonts w:eastAsia="Times New Roman" w:cs="Times New Roman"/>
          <w:szCs w:val="24"/>
        </w:rPr>
        <w:t>χρυσαγίτες</w:t>
      </w:r>
      <w:proofErr w:type="spellEnd"/>
      <w:r>
        <w:rPr>
          <w:rFonts w:eastAsia="Times New Roman" w:cs="Times New Roman"/>
          <w:szCs w:val="24"/>
        </w:rPr>
        <w:t xml:space="preserve"> και όχι μόνο, στην συντριπτική πλειοψηφία των Ελλήνων πολιτών να λέμε ότι θα πάμε να κάνουμε ιδιωτικά αποτεφρωτήρια αυτή τη στιγμή. Ισοπεδώνουμε τα πάντα. Ο άνθρωπος γίνεται μόνο μάζα, χάνει τα πάντα, χάνει τις αξ</w:t>
      </w:r>
      <w:r>
        <w:rPr>
          <w:rFonts w:eastAsia="Times New Roman" w:cs="Times New Roman"/>
          <w:szCs w:val="24"/>
        </w:rPr>
        <w:t>ίες του, χάνει τις αρχές του. Δεν έχουμε τίποτα άλλο. Θα ευχόμαστε απλά να ζήσουμε σε έναν πλανήτη, σε μια χώρα, που δεν θα έπρεπε να είναι χώρα, γιατί δεν υπάρχουν σύνορα για εσάς, δεν υπάρχουν πατρίδες, δεν υπάρχουν διαφορετικότητες. Θα είμαστε μια πολτο</w:t>
      </w:r>
      <w:r>
        <w:rPr>
          <w:rFonts w:eastAsia="Times New Roman" w:cs="Times New Roman"/>
          <w:szCs w:val="24"/>
        </w:rPr>
        <w:t>ποιημένη μάζα ανθρώπων</w:t>
      </w:r>
      <w:r>
        <w:rPr>
          <w:rFonts w:eastAsia="Times New Roman" w:cs="Times New Roman"/>
          <w:szCs w:val="24"/>
        </w:rPr>
        <w:t>,</w:t>
      </w:r>
      <w:r>
        <w:rPr>
          <w:rFonts w:eastAsia="Times New Roman" w:cs="Times New Roman"/>
          <w:szCs w:val="24"/>
        </w:rPr>
        <w:t xml:space="preserve"> που δεν θα έχουμε τίποτα άλλο πέρα από το να ζήσουμε, να δουλέψουμε, να βγάλουμε χρήματα και να τα καταναλώσουμε. Αυτό είναι και τελειώνουν τα πάντα.</w:t>
      </w:r>
    </w:p>
    <w:p w14:paraId="22BFE0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Είμαστε τελείως αντίθετοι με το συγκεκριμένο, όπως επίσης είμαστε αντίθετοι –και α</w:t>
      </w:r>
      <w:r>
        <w:rPr>
          <w:rFonts w:eastAsia="Times New Roman" w:cs="Times New Roman"/>
          <w:szCs w:val="24"/>
        </w:rPr>
        <w:t>πορούμε με εσάς της αριστερής έκφρασης και της αριστερής ιδεολογίας- με το Μητρώο Πολιτών. Και δεν είμαστε αντίθετοι με το Μητρώο Πολιτών, γιατί δεν θα κάνει εύκολη ίσως τη ζωή των ανθρώπων, των πολιτών, αλλά επειδή εδώ έχουμε να κάνουμε με βασικά ζητήματα</w:t>
      </w:r>
      <w:r>
        <w:rPr>
          <w:rFonts w:eastAsia="Times New Roman" w:cs="Times New Roman"/>
          <w:szCs w:val="24"/>
        </w:rPr>
        <w:t xml:space="preserve">. Αυτό συγκεκριμένα είναι ένας έμμεσος τρόπος για να περάσει η κάρτα του </w:t>
      </w:r>
      <w:r>
        <w:rPr>
          <w:rFonts w:eastAsia="Times New Roman" w:cs="Times New Roman"/>
          <w:szCs w:val="24"/>
        </w:rPr>
        <w:lastRenderedPageBreak/>
        <w:t xml:space="preserve">πολίτη. Θα μπουν, λοιπόν, όλα μέσα σε μια κάρτα, σε ένα κομπιούτερ, σε έναν αριθμό, όπου θα υπάρχει ο ΑΜΚΑ, το  ΑΦΜ, όλα τα στοιχεία μας και θα είμαστε ακριβώς αυτό το πράγμα. Αυτή η </w:t>
      </w:r>
      <w:r>
        <w:rPr>
          <w:rFonts w:eastAsia="Times New Roman" w:cs="Times New Roman"/>
          <w:szCs w:val="24"/>
        </w:rPr>
        <w:t xml:space="preserve">διαδικασία θα γίνεται. Βέβαια το γεγονός ότι ο οποιοσδήποτε σοβαρός </w:t>
      </w:r>
      <w:proofErr w:type="spellStart"/>
      <w:r>
        <w:rPr>
          <w:rFonts w:eastAsia="Times New Roman" w:cs="Times New Roman"/>
          <w:szCs w:val="24"/>
        </w:rPr>
        <w:t>χάκερ</w:t>
      </w:r>
      <w:proofErr w:type="spellEnd"/>
      <w:r>
        <w:rPr>
          <w:rFonts w:eastAsia="Times New Roman" w:cs="Times New Roman"/>
          <w:szCs w:val="24"/>
        </w:rPr>
        <w:t xml:space="preserve"> μπορεί να μπει και να κλέψει όλα τα στοιχεία, γιατί δεν υπάρχει κα</w:t>
      </w:r>
      <w:r>
        <w:rPr>
          <w:rFonts w:eastAsia="Times New Roman" w:cs="Times New Roman"/>
          <w:szCs w:val="24"/>
        </w:rPr>
        <w:t>μ</w:t>
      </w:r>
      <w:r>
        <w:rPr>
          <w:rFonts w:eastAsia="Times New Roman" w:cs="Times New Roman"/>
          <w:szCs w:val="24"/>
        </w:rPr>
        <w:t>μία ασφάλεια, αυτό δεν απασχολεί κανέναν. Και αυτό είναι ένα γεγονός, γιατί θα συμβούν αυτά τα φαινόμενα.</w:t>
      </w:r>
    </w:p>
    <w:p w14:paraId="22BFE0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Εμείς, λο</w:t>
      </w:r>
      <w:r>
        <w:rPr>
          <w:rFonts w:eastAsia="Times New Roman" w:cs="Times New Roman"/>
          <w:szCs w:val="24"/>
        </w:rPr>
        <w:t>ιπόν, είμαστε αντίθετοι και σε αυτό, καθαρά για θέμα ελευθερίας της προσωπικότητας, ελευθερίας του ατόμου. Γι’ αυτό είμαστε ενάντια σε αυτή τη διαδικασία.</w:t>
      </w:r>
    </w:p>
    <w:p w14:paraId="22BFE0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έχουμε δει στο άρθρο 125 να μιλάμε για σύσταση Ειδικής Γραμματείας Ιθαγένειας. Τι σημαίνει </w:t>
      </w:r>
      <w:r>
        <w:rPr>
          <w:rFonts w:eastAsia="Times New Roman" w:cs="Times New Roman"/>
          <w:szCs w:val="24"/>
        </w:rPr>
        <w:t>αυτό; Αυτό σημαίνει ότι θα υπάρξει μια νέα επιτροπή –ήδη προϋπήρχαν αυτά τα πράγματα, αλλά εσείς θα τα φτιάξετε καλύτερα, θα βάλετε και άλλους δικούς σας ανθρώπους- και θα γίνεται ταχύτατα η απόδοση ελληνικής ιθαγένειας σε όποιον λαθρομετανάστη έρχεται και</w:t>
      </w:r>
      <w:r>
        <w:rPr>
          <w:rFonts w:eastAsia="Times New Roman" w:cs="Times New Roman"/>
          <w:szCs w:val="24"/>
        </w:rPr>
        <w:t xml:space="preserve"> αιτείται την ιθαγένεια. Και έχουμε ξαναπεί ότι καλώς ή κακώς, θέλοντας ή όχι, ιθαγένεια δεν μπορεί να δώσει κανείς, παρά μόνο η φύση και ο Θεός. Υπηκοότητα ίσως να μπορούσατε να δώσετε -πράγμα που και σε αυτό διαφωνούμε- αλλά ελληνική ιθαγένεια </w:t>
      </w:r>
      <w:r>
        <w:rPr>
          <w:rFonts w:eastAsia="Times New Roman" w:cs="Times New Roman"/>
          <w:szCs w:val="24"/>
        </w:rPr>
        <w:lastRenderedPageBreak/>
        <w:t>για κάποιο</w:t>
      </w:r>
      <w:r>
        <w:rPr>
          <w:rFonts w:eastAsia="Times New Roman" w:cs="Times New Roman"/>
          <w:szCs w:val="24"/>
        </w:rPr>
        <w:t>ν</w:t>
      </w:r>
      <w:r>
        <w:rPr>
          <w:rFonts w:eastAsia="Times New Roman" w:cs="Times New Roman"/>
          <w:szCs w:val="24"/>
        </w:rPr>
        <w:t>,</w:t>
      </w:r>
      <w:r>
        <w:rPr>
          <w:rFonts w:eastAsia="Times New Roman" w:cs="Times New Roman"/>
          <w:szCs w:val="24"/>
        </w:rPr>
        <w:t xml:space="preserve"> που μπαίνει παράνομα σε ελληνικά σύνορα, κάθεται έξι μήνες και έναν χρόνο, δεν ξέρουμε από πού κρατάει η σκούφια του και έρχεται και αιτείται και εμείς πρέπει σε ένα εύλογο χρονικό διάστημα να του δώσουμε την ιθαγένεια, αυτό είναι απαράδεκτο και ντροπια</w:t>
      </w:r>
      <w:r>
        <w:rPr>
          <w:rFonts w:eastAsia="Times New Roman" w:cs="Times New Roman"/>
          <w:szCs w:val="24"/>
        </w:rPr>
        <w:t>στικό για εμάς.</w:t>
      </w:r>
    </w:p>
    <w:p w14:paraId="22BFE0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μιλήσω και για ένα άλλο κομμάτι, για τα άρθρα 108-114, που πιθανόν μέσα στον πανικό που νομοθετούμε, να μην τα έχει προσέξει σχεδόν κανείς. Μιλάμε εδώ για τους ευρωπαϊκούς ομίλους εδαφικής συνεργασίας. Τι είναι αυτοί οι ευρωπαϊκοί όμιλοι</w:t>
      </w:r>
      <w:r>
        <w:rPr>
          <w:rFonts w:eastAsia="Times New Roman" w:cs="Times New Roman"/>
          <w:szCs w:val="24"/>
        </w:rPr>
        <w:t xml:space="preserve"> εδαφικής συνεργασίας; Είναι κάποιες ομάδες που δημιουργούνται από δυο ή περισσότερα κράτη-μέλη της Ευρωπαϊκής Ένωσης –έτσι είχε ξεκινήσει τουλάχιστον- που μπορούν να κάνουν ό,τι θέλουν μέσα στα σύνορα της οποιαδήποτε χώρας, τα οποία ουσιαστικά παύουν να υ</w:t>
      </w:r>
      <w:r>
        <w:rPr>
          <w:rFonts w:eastAsia="Times New Roman" w:cs="Times New Roman"/>
          <w:szCs w:val="24"/>
        </w:rPr>
        <w:t>πάρχουν. Και λέει χαρακτηριστικά σε ένα σημείο εδώ -όχι το νομοσχέδιο, από την αρχική ίδρυση αυτών των ευρωπαϊκών ομίλων- ότι επιτρέπει στα ενδιαφερόμενα μέλη, σε δυο ή περισσότερα κράτη, να συνεργάζονται στο πλαίσιο κοινών πρωτοβουλιών, χωρίς να χρειάζετα</w:t>
      </w:r>
      <w:r>
        <w:rPr>
          <w:rFonts w:eastAsia="Times New Roman" w:cs="Times New Roman"/>
          <w:szCs w:val="24"/>
        </w:rPr>
        <w:t xml:space="preserve">ι υπογραφή διεθνούς συμφωνίας που απαιτεί επικύρωση από τα </w:t>
      </w:r>
      <w:r>
        <w:rPr>
          <w:rFonts w:eastAsia="Times New Roman" w:cs="Times New Roman"/>
          <w:szCs w:val="24"/>
        </w:rPr>
        <w:t>ε</w:t>
      </w:r>
      <w:r>
        <w:rPr>
          <w:rFonts w:eastAsia="Times New Roman" w:cs="Times New Roman"/>
          <w:szCs w:val="24"/>
        </w:rPr>
        <w:t>θνικά</w:t>
      </w:r>
      <w:r>
        <w:rPr>
          <w:rFonts w:eastAsia="Times New Roman" w:cs="Times New Roman"/>
          <w:szCs w:val="24"/>
        </w:rPr>
        <w:t xml:space="preserve"> </w:t>
      </w:r>
      <w:r>
        <w:rPr>
          <w:rFonts w:eastAsia="Times New Roman" w:cs="Times New Roman"/>
          <w:szCs w:val="24"/>
        </w:rPr>
        <w:t>κ</w:t>
      </w:r>
      <w:r>
        <w:rPr>
          <w:rFonts w:eastAsia="Times New Roman" w:cs="Times New Roman"/>
          <w:szCs w:val="24"/>
        </w:rPr>
        <w:t>οινοβούλια</w:t>
      </w:r>
      <w:r>
        <w:rPr>
          <w:rFonts w:eastAsia="Times New Roman" w:cs="Times New Roman"/>
          <w:szCs w:val="24"/>
        </w:rPr>
        <w:t>.</w:t>
      </w:r>
    </w:p>
    <w:p w14:paraId="22BFE0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Καταλαβαίνουμε γιατί μιλάμε; Καταργούνται, δεν υπάρχει </w:t>
      </w:r>
      <w:r>
        <w:rPr>
          <w:rFonts w:eastAsia="Times New Roman" w:cs="Times New Roman"/>
          <w:szCs w:val="24"/>
        </w:rPr>
        <w:t>ε</w:t>
      </w:r>
      <w:r>
        <w:rPr>
          <w:rFonts w:eastAsia="Times New Roman" w:cs="Times New Roman"/>
          <w:szCs w:val="24"/>
        </w:rPr>
        <w:t xml:space="preserve">λληνικό Κοινοβούλιο. Ειδικά στην Ελλάδα τα τελευταία οχτώ χρόνια το ξέρουμε πάρα πολύ καλά. Το είχαμε πει εμείς, τώρα το </w:t>
      </w:r>
      <w:r>
        <w:rPr>
          <w:rFonts w:eastAsia="Times New Roman" w:cs="Times New Roman"/>
          <w:szCs w:val="24"/>
        </w:rPr>
        <w:t xml:space="preserve">λένε κι άλλοι σιγά-σιγά, ότι το </w:t>
      </w:r>
      <w:r>
        <w:rPr>
          <w:rFonts w:eastAsia="Times New Roman" w:cs="Times New Roman"/>
          <w:szCs w:val="24"/>
        </w:rPr>
        <w:t>ε</w:t>
      </w:r>
      <w:r>
        <w:rPr>
          <w:rFonts w:eastAsia="Times New Roman" w:cs="Times New Roman"/>
          <w:szCs w:val="24"/>
        </w:rPr>
        <w:t>λληνικό Κοινοβούλιο είναι για να έρθουν κάποια νομοσχέδια και κάποια μνημόνια από το εξωτερικό. Θα τα πάρουμε, αλλά δεν θα τα διαβάσουμε κιόλας, γιατί είναι τρεις χιλιάδες σελίδες και μας έρχονται το απόγευμα και την άλλη μ</w:t>
      </w:r>
      <w:r>
        <w:rPr>
          <w:rFonts w:eastAsia="Times New Roman" w:cs="Times New Roman"/>
          <w:szCs w:val="24"/>
        </w:rPr>
        <w:t xml:space="preserve">έρα το πρωί στις έντεκα θα πρέπει να πάμε να τα ψηφίσουμε. Αυτό είναι το </w:t>
      </w:r>
      <w:r>
        <w:rPr>
          <w:rFonts w:eastAsia="Times New Roman" w:cs="Times New Roman"/>
          <w:szCs w:val="24"/>
        </w:rPr>
        <w:t>ε</w:t>
      </w:r>
      <w:r>
        <w:rPr>
          <w:rFonts w:eastAsia="Times New Roman" w:cs="Times New Roman"/>
          <w:szCs w:val="24"/>
        </w:rPr>
        <w:t xml:space="preserve">λληνικό Κοινοβούλιο. Και αν το </w:t>
      </w:r>
      <w:r>
        <w:rPr>
          <w:rFonts w:eastAsia="Times New Roman" w:cs="Times New Roman"/>
          <w:szCs w:val="24"/>
        </w:rPr>
        <w:t>ε</w:t>
      </w:r>
      <w:r>
        <w:rPr>
          <w:rFonts w:eastAsia="Times New Roman" w:cs="Times New Roman"/>
          <w:szCs w:val="24"/>
        </w:rPr>
        <w:t>λληνικό Κοινοβούλιο τολμήσει να πάρει μια απόφαση που μπορεί να είναι υπέρ του Έλληνα πολίτη, εάν δεν συμφωνήσει η Ευρωπαϊκή Ένωση, εάν δεν συμφωνήσου</w:t>
      </w:r>
      <w:r>
        <w:rPr>
          <w:rFonts w:eastAsia="Times New Roman" w:cs="Times New Roman"/>
          <w:szCs w:val="24"/>
        </w:rPr>
        <w:t>ν οι διεθνείς τύραννοι</w:t>
      </w:r>
      <w:r>
        <w:rPr>
          <w:rFonts w:eastAsia="Times New Roman" w:cs="Times New Roman"/>
          <w:szCs w:val="24"/>
        </w:rPr>
        <w:t>,</w:t>
      </w:r>
      <w:r>
        <w:rPr>
          <w:rFonts w:eastAsia="Times New Roman" w:cs="Times New Roman"/>
          <w:szCs w:val="24"/>
        </w:rPr>
        <w:t xml:space="preserve"> που έχουν φθάσει την πατρίδα μας σε τέτοιο σημείο, δεν πρόκειται να περάσει. Θα το ακυρώσουν.</w:t>
      </w:r>
    </w:p>
    <w:p w14:paraId="22BFE0B6" w14:textId="77777777" w:rsidR="007336A6" w:rsidRDefault="002D1229">
      <w:pPr>
        <w:spacing w:after="0" w:line="600" w:lineRule="auto"/>
        <w:ind w:firstLine="720"/>
        <w:contextualSpacing/>
        <w:jc w:val="both"/>
        <w:rPr>
          <w:rFonts w:eastAsia="Times New Roman"/>
          <w:szCs w:val="24"/>
        </w:rPr>
      </w:pPr>
      <w:r>
        <w:rPr>
          <w:rFonts w:eastAsia="Times New Roman" w:cs="Times New Roman"/>
          <w:szCs w:val="24"/>
        </w:rPr>
        <w:t xml:space="preserve"> Όπως θυμόμαστε πολύ καλά αλήστου μνήμης σκηνές, τον τότε Υπουργό Ναυτιλίας, τον κ. </w:t>
      </w:r>
      <w:proofErr w:type="spellStart"/>
      <w:r>
        <w:rPr>
          <w:rFonts w:eastAsia="Times New Roman" w:cs="Times New Roman"/>
          <w:szCs w:val="24"/>
        </w:rPr>
        <w:t>Δρίτσα</w:t>
      </w:r>
      <w:proofErr w:type="spellEnd"/>
      <w:r>
        <w:rPr>
          <w:rFonts w:eastAsia="Times New Roman" w:cs="Times New Roman"/>
          <w:szCs w:val="24"/>
        </w:rPr>
        <w:t xml:space="preserve">, να έρχεται εδώ μέσα και να προσπαθεί να περάσει κάποιους άλλους νόμους στη συμφωνία με την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Σταμάτησε η Ολομέλεια. Διακόπηκε. Και έτρεχε ο </w:t>
      </w:r>
      <w:proofErr w:type="spellStart"/>
      <w:r>
        <w:rPr>
          <w:rFonts w:eastAsia="Times New Roman" w:cs="Times New Roman"/>
          <w:szCs w:val="24"/>
        </w:rPr>
        <w:t>Δρίτσας</w:t>
      </w:r>
      <w:proofErr w:type="spellEnd"/>
      <w:r>
        <w:rPr>
          <w:rFonts w:eastAsia="Times New Roman" w:cs="Times New Roman"/>
          <w:szCs w:val="24"/>
        </w:rPr>
        <w:t xml:space="preserve"> γρήγορα ν</w:t>
      </w:r>
      <w:r>
        <w:rPr>
          <w:rFonts w:eastAsia="Times New Roman" w:cs="Times New Roman"/>
          <w:szCs w:val="24"/>
        </w:rPr>
        <w:t xml:space="preserve">α βρει τους ανθρώπους της </w:t>
      </w:r>
      <w:r>
        <w:rPr>
          <w:rFonts w:eastAsia="Times New Roman" w:cs="Times New Roman"/>
          <w:szCs w:val="24"/>
        </w:rPr>
        <w:t>«</w:t>
      </w:r>
      <w:r>
        <w:rPr>
          <w:rFonts w:eastAsia="Times New Roman" w:cs="Times New Roman"/>
          <w:szCs w:val="24"/>
          <w:lang w:val="en-US"/>
        </w:rPr>
        <w:t>COSCO</w:t>
      </w:r>
      <w:r>
        <w:rPr>
          <w:rFonts w:eastAsia="Times New Roman" w:cs="Times New Roman"/>
          <w:szCs w:val="24"/>
        </w:rPr>
        <w:t>»</w:t>
      </w:r>
      <w:r>
        <w:rPr>
          <w:rFonts w:eastAsia="Times New Roman" w:cs="Times New Roman"/>
          <w:szCs w:val="24"/>
        </w:rPr>
        <w:t xml:space="preserve">, για να έρθει σε συμφωνία με αυτό που θα του έδιναν. </w:t>
      </w:r>
      <w:r>
        <w:rPr>
          <w:rFonts w:eastAsia="Times New Roman" w:cs="Times New Roman"/>
          <w:szCs w:val="24"/>
        </w:rPr>
        <w:lastRenderedPageBreak/>
        <w:t>Όλοι εμείς εδώ περιμέναμε ότι ο συγκεκριμένος Υπουργός από θέμα ευθιξίας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θα ερχόταν και θα δήλωνε την παραίτησή του και ο άνθρωπος αυτός μας έφερε ένα διαφ</w:t>
      </w:r>
      <w:r>
        <w:rPr>
          <w:rFonts w:eastAsia="Times New Roman" w:cs="Times New Roman"/>
          <w:szCs w:val="24"/>
        </w:rPr>
        <w:t xml:space="preserve">ορετικό νομοσχέδιο, χωρίς να έχει κανένα πρόβλημα, που το υπογράψαμε και ξεπουλήθηκε το λιμάνι. Μάλιστα, ο συγκεκριμένος κύριος ήταν </w:t>
      </w:r>
      <w:r>
        <w:rPr>
          <w:rFonts w:eastAsia="Times New Roman" w:cs="Times New Roman"/>
          <w:szCs w:val="24"/>
        </w:rPr>
        <w:t>αυτός,</w:t>
      </w:r>
      <w:r>
        <w:rPr>
          <w:rFonts w:eastAsia="Times New Roman" w:cs="Times New Roman"/>
          <w:szCs w:val="24"/>
        </w:rPr>
        <w:t xml:space="preserve"> που πριν γίνει Υπουργός Εμπορικής Ναυτιλίας, έκανε διαδηλώσεις και πορείες στον Πειραιά μαζί με κάτι άλλους αυτής τη</w:t>
      </w:r>
      <w:r>
        <w:rPr>
          <w:rFonts w:eastAsia="Times New Roman" w:cs="Times New Roman"/>
          <w:szCs w:val="24"/>
        </w:rPr>
        <w:t xml:space="preserve">ς συνομοταξίας που φώναζαν για να μην ξεπουληθεί το λιμάνι. </w:t>
      </w:r>
      <w:r>
        <w:rPr>
          <w:rFonts w:eastAsia="Times New Roman"/>
          <w:szCs w:val="24"/>
        </w:rPr>
        <w:t>Αυτή είναι η πραγματικότητα</w:t>
      </w:r>
      <w:r>
        <w:rPr>
          <w:rFonts w:eastAsia="Times New Roman"/>
          <w:szCs w:val="24"/>
        </w:rPr>
        <w:t>,</w:t>
      </w:r>
      <w:r>
        <w:rPr>
          <w:rFonts w:eastAsia="Times New Roman"/>
          <w:szCs w:val="24"/>
        </w:rPr>
        <w:t xml:space="preserve"> που υπάρχει στο </w:t>
      </w:r>
      <w:r>
        <w:rPr>
          <w:rFonts w:eastAsia="Times New Roman"/>
          <w:szCs w:val="24"/>
        </w:rPr>
        <w:t>ε</w:t>
      </w:r>
      <w:r>
        <w:rPr>
          <w:rFonts w:eastAsia="Times New Roman"/>
          <w:szCs w:val="24"/>
        </w:rPr>
        <w:t xml:space="preserve">λληνικό Κοινοβούλιο. Αυτά, λοιπόν, ήταν κάποια επιμέρους πράγματα τα οποία θέλαμε να τα πούμε, γιατί δεν τα έχει πει κανείς άλλος στο </w:t>
      </w:r>
      <w:r>
        <w:rPr>
          <w:rFonts w:eastAsia="Times New Roman"/>
          <w:szCs w:val="24"/>
        </w:rPr>
        <w:t>ε</w:t>
      </w:r>
      <w:r>
        <w:rPr>
          <w:rFonts w:eastAsia="Times New Roman"/>
          <w:szCs w:val="24"/>
        </w:rPr>
        <w:t>λληνικό Κοινοβο</w:t>
      </w:r>
      <w:r>
        <w:rPr>
          <w:rFonts w:eastAsia="Times New Roman"/>
          <w:szCs w:val="24"/>
        </w:rPr>
        <w:t xml:space="preserve">ύλιο. Δεν τα έχει πει κανείς άλλος. </w:t>
      </w:r>
    </w:p>
    <w:p w14:paraId="22BFE0B7"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Μας προκαλεί και μεγάλη εντύπωση η στάση των ΑΝΕΛ –εντάξει, δεν μας προκαλεί εντύπωση, χαριτολογώντας το λέμε αυτό- για το πώς αυτοί που είναι πατριώτες, που είναι χριστιανοί, μπορεί να δέχονται από μια </w:t>
      </w:r>
      <w:r>
        <w:rPr>
          <w:rFonts w:eastAsia="Times New Roman"/>
          <w:szCs w:val="24"/>
        </w:rPr>
        <w:t>κ</w:t>
      </w:r>
      <w:r>
        <w:rPr>
          <w:rFonts w:eastAsia="Times New Roman"/>
          <w:szCs w:val="24"/>
        </w:rPr>
        <w:t>υβέρνηση να νομ</w:t>
      </w:r>
      <w:r>
        <w:rPr>
          <w:rFonts w:eastAsia="Times New Roman"/>
          <w:szCs w:val="24"/>
        </w:rPr>
        <w:t>οθετεί με αυτόν τον τρόπο και να μην την ρίχνουν, να μην φεύγουν. Έχουν έρθει, όμως, στην εύκολη λύση, να ξέρουν ότι όταν έρθουν διάφορα άρ</w:t>
      </w:r>
      <w:r>
        <w:rPr>
          <w:rFonts w:eastAsia="Times New Roman"/>
          <w:szCs w:val="24"/>
        </w:rPr>
        <w:lastRenderedPageBreak/>
        <w:t>θρα και τα ψηφίσουν άλλα κοινοβουλευτικά κόμματα και δεν κινδυνεύει η κυβερνητική συνοχή, τότε να μην τα ψηφίζουν και</w:t>
      </w:r>
      <w:r>
        <w:rPr>
          <w:rFonts w:eastAsia="Times New Roman"/>
          <w:szCs w:val="24"/>
        </w:rPr>
        <w:t xml:space="preserve"> να κάνουν ότι διαφωνούν. </w:t>
      </w:r>
    </w:p>
    <w:p w14:paraId="22BFE0B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Αν διαφωνούσαν σε κάτι, φυσικά θα έριχναν την Κυβέρνηση. Πώς, όμως, να ρίξουν την Κυβέρνηση, όταν ο Πρόεδρός τους, ο Καμμένος, αυτή τη στιγμή είναι τρεμάμενος πίσω από τον Τσίπρα και </w:t>
      </w:r>
      <w:proofErr w:type="spellStart"/>
      <w:r>
        <w:rPr>
          <w:rFonts w:eastAsia="Times New Roman"/>
          <w:szCs w:val="24"/>
        </w:rPr>
        <w:t>παρακαλάει</w:t>
      </w:r>
      <w:proofErr w:type="spellEnd"/>
      <w:r>
        <w:rPr>
          <w:rFonts w:eastAsia="Times New Roman"/>
          <w:szCs w:val="24"/>
        </w:rPr>
        <w:t xml:space="preserve"> να μην τον αδειάσει για το σκάνδαλο</w:t>
      </w:r>
      <w:r>
        <w:rPr>
          <w:rFonts w:eastAsia="Times New Roman"/>
          <w:szCs w:val="24"/>
        </w:rPr>
        <w:t xml:space="preserve"> που έχει γίνει με την ελληνική δικαιοσύνη; Είναι τρεμάμενος, γιατί όταν είχε έρθει πριν από λίγο καιρό και το συζητούσαμε εδώ το θέμα, είχε ανέβει εδώ με θράσος και είχε πει ότι «εγώ θα πω ναι στη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Και εν συνεχεία, όταν ήρθε</w:t>
      </w:r>
      <w:r>
        <w:rPr>
          <w:rFonts w:eastAsia="Times New Roman"/>
          <w:szCs w:val="24"/>
        </w:rPr>
        <w:t xml:space="preserve"> το ζήτημα αυτό, έλεγε «όχι, να μην γίνει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όπως έλεγε και ο ΣΥΡΙΖΑ. Αφού, λοιπόν, είναι καθαρός ο Καμμένος, γιατί δεν γίνεται μια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w:t>
      </w:r>
    </w:p>
    <w:p w14:paraId="22BFE0B9" w14:textId="77777777" w:rsidR="007336A6" w:rsidRDefault="002D1229">
      <w:pPr>
        <w:spacing w:line="600" w:lineRule="auto"/>
        <w:ind w:firstLine="720"/>
        <w:contextualSpacing/>
        <w:jc w:val="both"/>
        <w:rPr>
          <w:rFonts w:eastAsia="Times New Roman"/>
          <w:szCs w:val="24"/>
        </w:rPr>
      </w:pPr>
      <w:r>
        <w:rPr>
          <w:rFonts w:eastAsia="Times New Roman"/>
          <w:szCs w:val="24"/>
        </w:rPr>
        <w:t>Εδώ, όμως, θα ήθελα να πω και για την υποκριτική στάση όλων των κομμάτων, γιατί όλοι σας νοιαστήκατε ότι μπορεί να υπάρχει παρέμβαση στο έργο της δικαιοσύνης και όλοι σας εκπλαγήκατε. Ήταν κάτι πρωτόγνωρο για την Ελλάδα το να εμπλακεί Υπουργός στο θέμα της</w:t>
      </w:r>
      <w:r>
        <w:rPr>
          <w:rFonts w:eastAsia="Times New Roman"/>
          <w:szCs w:val="24"/>
        </w:rPr>
        <w:t xml:space="preserve"> δικαιοσύνης και να θέλει να δει τι γίνεται. Πέσατε από τα σύννεφα. </w:t>
      </w:r>
    </w:p>
    <w:p w14:paraId="22BFE0B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Δεν θα αναφερθώ σε δεκάδες άλλα τέτοια ζητήματα που έχουν γίνει, αλλά για να τονίσω για άλλη μια φορά το πόσο υποκριτική είναι η στάση σας και να το ακούει πάλι ο ελληνικός λαός, υπήρχε ξ</w:t>
      </w:r>
      <w:r>
        <w:rPr>
          <w:rFonts w:eastAsia="Times New Roman"/>
          <w:szCs w:val="24"/>
        </w:rPr>
        <w:t xml:space="preserve">έρετε κι ένα άλλο πολύ σοβαρό περιστατικό, στο οποίο εμπλεκόταν ο τότε Πρωθυπουργός της Ελλάδας, ο Αντώνης Σαμαράς, μαζί με μια συνομοταξία, με τον Αθανασίου και με τον </w:t>
      </w:r>
      <w:proofErr w:type="spellStart"/>
      <w:r>
        <w:rPr>
          <w:rFonts w:eastAsia="Times New Roman"/>
          <w:szCs w:val="24"/>
        </w:rPr>
        <w:t>Δένδια</w:t>
      </w:r>
      <w:proofErr w:type="spellEnd"/>
      <w:r>
        <w:rPr>
          <w:rFonts w:eastAsia="Times New Roman"/>
          <w:szCs w:val="24"/>
        </w:rPr>
        <w:t>. Εμείς τα λέγαμε από τότε, γνωρίζοντας ότι αυτά που λέμε είναι αλήθεια και τα ξέ</w:t>
      </w:r>
      <w:r>
        <w:rPr>
          <w:rFonts w:eastAsia="Times New Roman"/>
          <w:szCs w:val="24"/>
        </w:rPr>
        <w:t>ρατε κι εσείς ότι αυτά που λέμε είναι αλήθεια. Η τύφλωση, όμως, που έχετε απέναντι στη Χρυσή Αυγή δεν σας αφήνει να δείτε το πιο μεγάλο δίκιο το οποίο μπορούμε να έχουμε.</w:t>
      </w:r>
    </w:p>
    <w:p w14:paraId="22BFE0BB" w14:textId="77777777" w:rsidR="007336A6" w:rsidRDefault="002D1229">
      <w:pPr>
        <w:spacing w:line="600" w:lineRule="auto"/>
        <w:ind w:firstLine="720"/>
        <w:contextualSpacing/>
        <w:jc w:val="both"/>
        <w:rPr>
          <w:rFonts w:eastAsia="Times New Roman"/>
          <w:szCs w:val="24"/>
        </w:rPr>
      </w:pPr>
      <w:r>
        <w:rPr>
          <w:rFonts w:eastAsia="Times New Roman"/>
          <w:szCs w:val="24"/>
        </w:rPr>
        <w:t>Πριν από λίγες μέρες, λοιπόν, όλοι εσείς οι Βουλευτές των υπολοίπων κομμάτων, που μισ</w:t>
      </w:r>
      <w:r>
        <w:rPr>
          <w:rFonts w:eastAsia="Times New Roman"/>
          <w:szCs w:val="24"/>
        </w:rPr>
        <w:t xml:space="preserve">είτε τη Χρυσή Αυγή, αλλά είστε δημοκράτες και σας αρέσει η δημοκρατία και η αλήθεια, όταν ήρθε πρόταση του </w:t>
      </w:r>
      <w:r>
        <w:rPr>
          <w:rFonts w:eastAsia="Times New Roman"/>
          <w:szCs w:val="24"/>
        </w:rPr>
        <w:t>ε</w:t>
      </w:r>
      <w:r>
        <w:rPr>
          <w:rFonts w:eastAsia="Times New Roman"/>
          <w:szCs w:val="24"/>
        </w:rPr>
        <w:t>ισαγγελέα μέσα στην ελληνική Βουλή που έλεγε ότι πρέπει να εξεταστεί το ηχητικό –όχι το βίντεο, το ηχητικό ήταν που έπρεπε να εξεταστεί- του Σαμαρά,</w:t>
      </w:r>
      <w:r>
        <w:rPr>
          <w:rFonts w:eastAsia="Times New Roman"/>
          <w:szCs w:val="24"/>
        </w:rPr>
        <w:t xml:space="preserve"> που έλεγε στο τηλέφωνο σε κάποιον «ψηλό </w:t>
      </w:r>
      <w:proofErr w:type="spellStart"/>
      <w:r>
        <w:rPr>
          <w:rFonts w:eastAsia="Times New Roman"/>
          <w:szCs w:val="24"/>
        </w:rPr>
        <w:t>παναθηναϊκάκια</w:t>
      </w:r>
      <w:proofErr w:type="spellEnd"/>
      <w:r>
        <w:rPr>
          <w:rFonts w:eastAsia="Times New Roman"/>
          <w:szCs w:val="24"/>
        </w:rPr>
        <w:t>»</w:t>
      </w:r>
      <w:r>
        <w:rPr>
          <w:rFonts w:eastAsia="Times New Roman"/>
          <w:szCs w:val="24"/>
        </w:rPr>
        <w:t xml:space="preserve">, στον </w:t>
      </w:r>
      <w:proofErr w:type="spellStart"/>
      <w:r>
        <w:rPr>
          <w:rFonts w:eastAsia="Times New Roman"/>
          <w:szCs w:val="24"/>
        </w:rPr>
        <w:t>Ντογιάκο</w:t>
      </w:r>
      <w:proofErr w:type="spellEnd"/>
      <w:r>
        <w:rPr>
          <w:rFonts w:eastAsia="Times New Roman"/>
          <w:szCs w:val="24"/>
        </w:rPr>
        <w:t xml:space="preserve">, «μόλις έρθουν οι άλλοι τρεις Βουλευτές της Χρυσής Αυγής, </w:t>
      </w:r>
      <w:proofErr w:type="spellStart"/>
      <w:r>
        <w:rPr>
          <w:rFonts w:eastAsia="Times New Roman"/>
          <w:szCs w:val="24"/>
        </w:rPr>
        <w:t>βαλ</w:t>
      </w:r>
      <w:proofErr w:type="spellEnd"/>
      <w:r>
        <w:rPr>
          <w:rFonts w:eastAsia="Times New Roman"/>
          <w:szCs w:val="24"/>
        </w:rPr>
        <w:t xml:space="preserve">’ τους </w:t>
      </w:r>
      <w:r>
        <w:rPr>
          <w:rFonts w:eastAsia="Times New Roman"/>
          <w:szCs w:val="24"/>
        </w:rPr>
        <w:lastRenderedPageBreak/>
        <w:t xml:space="preserve">φυλακή», δεν μαζέψατε άλλες τριάντα υπογραφές να γίνει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Γιατί; Μήπως γιατί φοβάστε ότι</w:t>
      </w:r>
      <w:r>
        <w:rPr>
          <w:rFonts w:eastAsia="Times New Roman"/>
          <w:szCs w:val="24"/>
        </w:rPr>
        <w:t xml:space="preserve"> αν γίνει αυτό θα βρεθεί εκτεθειμένος και ο Σαμαράς και οι υπόλοιποι που εμπλέκονται, αλλά και όλοι εσείς που τα ξέρατε αυτά και δεν κάνατε τίποτα;</w:t>
      </w:r>
    </w:p>
    <w:p w14:paraId="22BFE0BC" w14:textId="77777777" w:rsidR="007336A6" w:rsidRDefault="002D122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2BFE0BD" w14:textId="77777777" w:rsidR="007336A6" w:rsidRDefault="002D1229">
      <w:pPr>
        <w:spacing w:line="600" w:lineRule="auto"/>
        <w:ind w:firstLine="720"/>
        <w:contextualSpacing/>
        <w:jc w:val="both"/>
        <w:rPr>
          <w:rFonts w:eastAsia="Times New Roman"/>
          <w:szCs w:val="24"/>
        </w:rPr>
      </w:pPr>
      <w:r>
        <w:rPr>
          <w:rFonts w:eastAsia="Times New Roman"/>
          <w:szCs w:val="24"/>
        </w:rPr>
        <w:t>Πριν από λίγες μέρες πρέ</w:t>
      </w:r>
      <w:r>
        <w:rPr>
          <w:rFonts w:eastAsia="Times New Roman"/>
          <w:szCs w:val="24"/>
        </w:rPr>
        <w:t xml:space="preserve">πει σε όλους σας, είτε στις θυρίδες σας είτε στα προσωπικά σας </w:t>
      </w:r>
      <w:r>
        <w:rPr>
          <w:rFonts w:eastAsia="Times New Roman"/>
          <w:szCs w:val="24"/>
          <w:lang w:val="en-US"/>
        </w:rPr>
        <w:t>email</w:t>
      </w:r>
      <w:r>
        <w:rPr>
          <w:rFonts w:eastAsia="Times New Roman"/>
          <w:szCs w:val="24"/>
        </w:rPr>
        <w:t xml:space="preserve">, να σας έχει έρθει η πρόταση αυτή επισήμως από τη Χρυσή Αυγή. Κι εμείς λέμε, λοιπόν, αφού εσείς είστε υπέρ της δημοκρατίας και υπέρ της δικαιοσύνης, γιατί δεν βάζετε τις υπογραφές αυτές, </w:t>
      </w:r>
      <w:r>
        <w:rPr>
          <w:rFonts w:eastAsia="Times New Roman"/>
          <w:szCs w:val="24"/>
        </w:rPr>
        <w:t xml:space="preserve">να δούμε μήπως τον έχουμε συκοφαντήσει τον Σαμαρά και τον Αθανασίου; </w:t>
      </w:r>
    </w:p>
    <w:p w14:paraId="22BFE0BE"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Όλοι σας, όμως, κρύβεστε πίσω από το δάκτυλό σας. Φωνάζετε, λοιπόν, τώρα για το σκάνδαλο Καμμένου-Μαρινάκη, σας εκπλήσσει το γεγονός ότι έχει γίνει παρέμβαση από τον Υπουργό –αυτό είναι </w:t>
      </w:r>
      <w:r>
        <w:rPr>
          <w:rFonts w:eastAsia="Times New Roman"/>
          <w:szCs w:val="24"/>
        </w:rPr>
        <w:t xml:space="preserve">δεδομένο ότι έχει γίνει- και να δούμε πώς θα τη σκαπουλάρει κιόλας ο Καμμένος. Για την υπόθεση, όμως, που εμπλέκεται ο ιδεολογικός σας αντίπαλος, ο Σαμαράς, δεν νοιάζεστε, αριστεροί, </w:t>
      </w:r>
      <w:proofErr w:type="spellStart"/>
      <w:r>
        <w:rPr>
          <w:rFonts w:eastAsia="Times New Roman"/>
          <w:szCs w:val="24"/>
        </w:rPr>
        <w:t>κεντρώοι,οι</w:t>
      </w:r>
      <w:proofErr w:type="spellEnd"/>
      <w:r>
        <w:rPr>
          <w:rFonts w:eastAsia="Times New Roman"/>
          <w:szCs w:val="24"/>
        </w:rPr>
        <w:t xml:space="preserve"> πάντες και την έχετε θάψει.    </w:t>
      </w:r>
    </w:p>
    <w:p w14:paraId="22BFE0BF"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ΠΡΟΕΔΡΕΥΩΝ (Σπυρίδων Λυκούδης</w:t>
      </w:r>
      <w:r>
        <w:rPr>
          <w:rFonts w:eastAsia="Times New Roman"/>
          <w:b/>
          <w:szCs w:val="24"/>
        </w:rPr>
        <w:t xml:space="preserve">): </w:t>
      </w:r>
      <w:r>
        <w:rPr>
          <w:rFonts w:eastAsia="Times New Roman"/>
          <w:szCs w:val="24"/>
        </w:rPr>
        <w:t xml:space="preserve">Κύριε συνάδελφε, ολοκληρώστε. </w:t>
      </w:r>
    </w:p>
    <w:p w14:paraId="22BFE0C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ΛΑΓΟΣ:</w:t>
      </w:r>
      <w:r>
        <w:rPr>
          <w:rFonts w:eastAsia="Times New Roman"/>
          <w:szCs w:val="24"/>
        </w:rPr>
        <w:t xml:space="preserve"> Έχω και δευτερολογία. Δεν θα τη χρησιμοποιήσω όλη, κύριε Πρόεδρε. </w:t>
      </w:r>
    </w:p>
    <w:p w14:paraId="22BFE0C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Απλώς είπαμε να μαζευτούμε λίγο για να τελειώσουμε σήμερα.  </w:t>
      </w:r>
    </w:p>
    <w:p w14:paraId="22BFE0C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Σε ενάμισι λεπτό θα έχω τελειώσε</w:t>
      </w:r>
      <w:r>
        <w:rPr>
          <w:rFonts w:eastAsia="Times New Roman"/>
          <w:szCs w:val="24"/>
        </w:rPr>
        <w:t xml:space="preserve">ι. </w:t>
      </w:r>
    </w:p>
    <w:p w14:paraId="22BFE0C3"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Επίσης, ακούσαμε το πρωί τον </w:t>
      </w:r>
      <w:r>
        <w:rPr>
          <w:rFonts w:eastAsia="Times New Roman"/>
          <w:szCs w:val="24"/>
        </w:rPr>
        <w:t>ε</w:t>
      </w:r>
      <w:r>
        <w:rPr>
          <w:rFonts w:eastAsia="Times New Roman"/>
          <w:szCs w:val="24"/>
        </w:rPr>
        <w:t xml:space="preserve">ισηγητή </w:t>
      </w:r>
      <w:r>
        <w:rPr>
          <w:rFonts w:eastAsia="Times New Roman"/>
          <w:szCs w:val="24"/>
        </w:rPr>
        <w:t xml:space="preserve">της Δημοκρατικής Συμπαράταξης </w:t>
      </w:r>
      <w:r>
        <w:rPr>
          <w:rFonts w:eastAsia="Times New Roman"/>
          <w:szCs w:val="24"/>
        </w:rPr>
        <w:t>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r>
        <w:rPr>
          <w:rFonts w:eastAsia="Times New Roman"/>
          <w:szCs w:val="24"/>
        </w:rPr>
        <w:t xml:space="preserve"> να λέει κάτι το οποίο για εμάς είναι κομβικό. Αναφέρθηκε στο θέμα Γεωργίου της ΕΛΣΤΑΤ και με αυτά που έχουν γίνει τώρα τελευταία. Ο ΣΥΡΙΖΑ, όταν ήταν στην αντιπολίτευση, </w:t>
      </w:r>
      <w:r>
        <w:rPr>
          <w:rFonts w:eastAsia="Times New Roman"/>
          <w:szCs w:val="24"/>
        </w:rPr>
        <w:t>κραύγαζε για το θέμα Γεωργίου ότι έχουν αλλοιωθεί τα πραγματικά δεδομένα, ότι δεν ήταν έτσι οι δείκτες κι ότι η Ελλάδα μπήκε σε ένα πλαστό μνημόνιο, πράγμα το οποίο γνωρίζουμε όλοι. Κι έλεγε ότι τότε ο ΣΥΡΙΖΑ –καλά, έλεγε πολλά τότε ο ΣΥΡΙΖΑ, βέβαια- θα τα</w:t>
      </w:r>
      <w:r>
        <w:rPr>
          <w:rFonts w:eastAsia="Times New Roman"/>
          <w:szCs w:val="24"/>
        </w:rPr>
        <w:t xml:space="preserve"> εξετάσει όλα αυτά. </w:t>
      </w:r>
    </w:p>
    <w:p w14:paraId="22BFE0C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Τώρα, όμως, όταν ήρθε στην εξουσία, τα εξαφάνισε κι όταν βρέθηκε κάποιος δικαστικός λειτουργός να κάνει αυτή την κίνηση και να ψάξει πάλι να δει με το θέμα Γεωργίου τι έχει γίνει, είπε ο </w:t>
      </w:r>
      <w:r>
        <w:rPr>
          <w:rFonts w:eastAsia="Times New Roman"/>
          <w:szCs w:val="24"/>
        </w:rPr>
        <w:lastRenderedPageBreak/>
        <w:t>ε</w:t>
      </w:r>
      <w:r>
        <w:rPr>
          <w:rFonts w:eastAsia="Times New Roman"/>
          <w:szCs w:val="24"/>
        </w:rPr>
        <w:t>ισηγητής του ΠΑΣΟΚ ότι αυτά είναι ψέματα κι ότι</w:t>
      </w:r>
      <w:r>
        <w:rPr>
          <w:rFonts w:eastAsia="Times New Roman"/>
          <w:szCs w:val="24"/>
        </w:rPr>
        <w:t xml:space="preserve"> αν ήταν πλαστό το έλλειμα και τα στοιχεία που είχαν δημιουργηθεί, να γυρίσουν τα χρήματα πίσω στην Ευρωπαϊκή Ένωση που ήταν τόσο καλοί και μας τα έδωσαν. </w:t>
      </w:r>
    </w:p>
    <w:p w14:paraId="22BFE0C5"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Ακριβώς αυτό θέλει η Χρυσή Αυγή από αυτούς που έκλεψαν τα λεφτά, γιατί τα λεφτά αυτά δεν πήγαν ούτε </w:t>
      </w:r>
      <w:r>
        <w:rPr>
          <w:rFonts w:eastAsia="Times New Roman"/>
          <w:szCs w:val="24"/>
        </w:rPr>
        <w:t>σε επενδύσεις, τα λεφτά αυτά δεν πήγαν ούτε σε δάνεια για τους αγρότες ή για τους νέους επιχειρηματίες, τα λεφτά αυτά δεν πήγαν στο να γίνουν έργα, νοσοκομεία και σχολεία για τον Έλληνα πολίτη. Τα λεφτά αυτά πήγαν σε συγκεκριμένες τσέπες, σε συγκεκριμένα π</w:t>
      </w:r>
      <w:r>
        <w:rPr>
          <w:rFonts w:eastAsia="Times New Roman"/>
          <w:szCs w:val="24"/>
        </w:rPr>
        <w:t xml:space="preserve">ορτοφόλια, σε μεγαλοεργολάβους και σε μεγαλοτραπεζίτες που τα έφαγαν και σε </w:t>
      </w:r>
      <w:proofErr w:type="spellStart"/>
      <w:r>
        <w:rPr>
          <w:rFonts w:eastAsia="Times New Roman"/>
          <w:szCs w:val="24"/>
        </w:rPr>
        <w:t>μεγαλοπολιτικούς</w:t>
      </w:r>
      <w:proofErr w:type="spellEnd"/>
      <w:r>
        <w:rPr>
          <w:rFonts w:eastAsia="Times New Roman"/>
          <w:szCs w:val="24"/>
        </w:rPr>
        <w:t>. Εμείς, λοιπόν, συμφωνούμε απόλυτα αυτή τη φορά με τ</w:t>
      </w:r>
      <w:r>
        <w:rPr>
          <w:rFonts w:eastAsia="Times New Roman"/>
          <w:szCs w:val="24"/>
        </w:rPr>
        <w:t>η</w:t>
      </w:r>
      <w:r>
        <w:rPr>
          <w:rFonts w:eastAsia="Times New Roman"/>
          <w:szCs w:val="24"/>
        </w:rPr>
        <w:t xml:space="preserve"> </w:t>
      </w:r>
      <w:r>
        <w:rPr>
          <w:rFonts w:eastAsia="Times New Roman"/>
          <w:szCs w:val="24"/>
        </w:rPr>
        <w:t>Δημοκρατική Συμπαράταξη</w:t>
      </w:r>
      <w:r>
        <w:rPr>
          <w:rFonts w:eastAsia="Times New Roman"/>
          <w:szCs w:val="24"/>
        </w:rPr>
        <w:t xml:space="preserve"> ΠΑΣΟΚ-</w:t>
      </w:r>
      <w:r>
        <w:rPr>
          <w:rFonts w:eastAsia="Times New Roman"/>
          <w:szCs w:val="24"/>
        </w:rPr>
        <w:t>ΔΗΜΑΡ</w:t>
      </w:r>
      <w:r>
        <w:rPr>
          <w:rFonts w:eastAsia="Times New Roman"/>
          <w:szCs w:val="24"/>
        </w:rPr>
        <w:t>, που έχει πολλούς από αυτούς μέσα στην παράταξή του</w:t>
      </w:r>
      <w:r>
        <w:rPr>
          <w:rFonts w:eastAsia="Times New Roman"/>
          <w:szCs w:val="24"/>
        </w:rPr>
        <w:t>ς</w:t>
      </w:r>
      <w:r>
        <w:rPr>
          <w:rFonts w:eastAsia="Times New Roman"/>
          <w:szCs w:val="24"/>
        </w:rPr>
        <w:t>, και λέμε, ναι, να ε</w:t>
      </w:r>
      <w:r>
        <w:rPr>
          <w:rFonts w:eastAsia="Times New Roman"/>
          <w:szCs w:val="24"/>
        </w:rPr>
        <w:t xml:space="preserve">ξεταστεί το φαινόμενο και το ενδεχόμενο αυτό. Κι επειδή θα αποδειχθεί ότι τα στοιχεία ήταν πλαστά κι ότι η Ελλάδα μπήκε στα μνημόνια με ψεύτικα στοιχεία, να αποδοθούν ευθύνες, να δούμε ποιοι τα έχουν κλέψει και να γυρίσουν αυτά τα χρήματα πίσω. </w:t>
      </w:r>
    </w:p>
    <w:p w14:paraId="22BFE0C6"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Και τέλος,</w:t>
      </w:r>
      <w:r>
        <w:rPr>
          <w:rFonts w:eastAsia="Times New Roman"/>
          <w:szCs w:val="24"/>
        </w:rPr>
        <w:t xml:space="preserve"> θα πω αυτό που έγινε πριν από μία-μιάμιση ώρα περίπου, στο </w:t>
      </w:r>
      <w:r>
        <w:rPr>
          <w:rFonts w:eastAsia="Times New Roman"/>
          <w:szCs w:val="24"/>
        </w:rPr>
        <w:t>ε</w:t>
      </w:r>
      <w:r>
        <w:rPr>
          <w:rFonts w:eastAsia="Times New Roman"/>
          <w:szCs w:val="24"/>
        </w:rPr>
        <w:t>λληνικό Κοινοβούλιο. Ήρθαν κάποια παιδιά του «</w:t>
      </w:r>
      <w:proofErr w:type="spellStart"/>
      <w:r>
        <w:rPr>
          <w:rFonts w:eastAsia="Times New Roman"/>
          <w:szCs w:val="24"/>
        </w:rPr>
        <w:t>Ρουβίκωνα</w:t>
      </w:r>
      <w:proofErr w:type="spellEnd"/>
      <w:r>
        <w:rPr>
          <w:rFonts w:eastAsia="Times New Roman"/>
          <w:szCs w:val="24"/>
        </w:rPr>
        <w:t>», μπήκαν μέσα, πέταξαν κάτι φυλλάδια, έφυγαν. Το Κοινοβούλιο, σύμφωνα με τα τελευταία δεδομένα, είχε πάρει έκτακτα μέτρα το τελευταίο χρονι</w:t>
      </w:r>
      <w:r>
        <w:rPr>
          <w:rFonts w:eastAsia="Times New Roman"/>
          <w:szCs w:val="24"/>
        </w:rPr>
        <w:t xml:space="preserve">κό διάστημα. Τα έκτακτα μέτρα, όμως, προφανώς, κύριε Πρόεδρε, είναι να είναι δεκαπέντε άνθρωποι εδώ της ασφάλειας και της </w:t>
      </w:r>
      <w:r>
        <w:rPr>
          <w:rFonts w:eastAsia="Times New Roman"/>
          <w:szCs w:val="24"/>
        </w:rPr>
        <w:t>φ</w:t>
      </w:r>
      <w:r>
        <w:rPr>
          <w:rFonts w:eastAsia="Times New Roman"/>
          <w:szCs w:val="24"/>
        </w:rPr>
        <w:t xml:space="preserve">ρουράς να φυλάνε του </w:t>
      </w:r>
      <w:proofErr w:type="spellStart"/>
      <w:r>
        <w:rPr>
          <w:rFonts w:eastAsia="Times New Roman"/>
          <w:szCs w:val="24"/>
        </w:rPr>
        <w:t>χρυσαυγίτες</w:t>
      </w:r>
      <w:proofErr w:type="spellEnd"/>
      <w:r>
        <w:rPr>
          <w:rFonts w:eastAsia="Times New Roman"/>
          <w:szCs w:val="24"/>
        </w:rPr>
        <w:t xml:space="preserve"> μην μπούνε μέσα και υψώσουν τον τόνο της φωνής τους. </w:t>
      </w:r>
    </w:p>
    <w:p w14:paraId="22BFE0C7" w14:textId="77777777" w:rsidR="007336A6" w:rsidRDefault="002D1229">
      <w:pPr>
        <w:spacing w:line="600" w:lineRule="auto"/>
        <w:ind w:firstLine="720"/>
        <w:contextualSpacing/>
        <w:jc w:val="both"/>
        <w:rPr>
          <w:rFonts w:eastAsia="Times New Roman"/>
          <w:szCs w:val="24"/>
        </w:rPr>
      </w:pPr>
      <w:r>
        <w:rPr>
          <w:rFonts w:eastAsia="Times New Roman"/>
          <w:szCs w:val="24"/>
        </w:rPr>
        <w:t>Αυτό που έγινε και σήμερα είναι απαράδεκτο. Μπήκαν αυτοί οι άνθρωποι μέσα. Πώς μπήκαν με τόσους αστυνομικούς στις πύλες; Κι όχι μόνο μπήκαν -εντάξει μπήκαν, σας έπιασαν στον ύπνο την αστυνομική φρουρά και μπήκαν- αλλά το τραγικότερο ακόμα είναι ότι συνελήφ</w:t>
      </w:r>
      <w:r>
        <w:rPr>
          <w:rFonts w:eastAsia="Times New Roman"/>
          <w:szCs w:val="24"/>
        </w:rPr>
        <w:t xml:space="preserve">θησαν πολλοί από αυτούς και απ’ ό,τι διαβάζουμε και βλέπουμε, με τη σύμφωνη γνώμη –λέει- τη δική σας, κύριε Πρόεδρε, και του κ. </w:t>
      </w:r>
      <w:proofErr w:type="spellStart"/>
      <w:r>
        <w:rPr>
          <w:rFonts w:eastAsia="Times New Roman"/>
          <w:szCs w:val="24"/>
        </w:rPr>
        <w:t>Τόσκα</w:t>
      </w:r>
      <w:proofErr w:type="spellEnd"/>
      <w:r>
        <w:rPr>
          <w:rFonts w:eastAsia="Times New Roman"/>
          <w:szCs w:val="24"/>
        </w:rPr>
        <w:t xml:space="preserve">, του Υπουργού Προστασίας του Πολίτη, </w:t>
      </w:r>
      <w:proofErr w:type="spellStart"/>
      <w:r>
        <w:rPr>
          <w:rFonts w:eastAsia="Times New Roman"/>
          <w:szCs w:val="24"/>
        </w:rPr>
        <w:t>αφέθησαν</w:t>
      </w:r>
      <w:proofErr w:type="spellEnd"/>
      <w:r>
        <w:rPr>
          <w:rFonts w:eastAsia="Times New Roman"/>
          <w:szCs w:val="24"/>
        </w:rPr>
        <w:t xml:space="preserve"> ελεύθεροι. </w:t>
      </w:r>
    </w:p>
    <w:p w14:paraId="22BFE0C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Φανταστείτε να ήταν </w:t>
      </w:r>
      <w:proofErr w:type="spellStart"/>
      <w:r>
        <w:rPr>
          <w:rFonts w:eastAsia="Times New Roman"/>
          <w:szCs w:val="24"/>
        </w:rPr>
        <w:t>χρυσαυγίτες</w:t>
      </w:r>
      <w:proofErr w:type="spellEnd"/>
      <w:r>
        <w:rPr>
          <w:rFonts w:eastAsia="Times New Roman"/>
          <w:szCs w:val="24"/>
        </w:rPr>
        <w:t xml:space="preserve"> και να πέταγαν φεϊγβολάν για την</w:t>
      </w:r>
      <w:r>
        <w:rPr>
          <w:rFonts w:eastAsia="Times New Roman"/>
          <w:szCs w:val="24"/>
        </w:rPr>
        <w:t xml:space="preserve"> αθώωση του Νίκου </w:t>
      </w:r>
      <w:proofErr w:type="spellStart"/>
      <w:r>
        <w:rPr>
          <w:rFonts w:eastAsia="Times New Roman"/>
          <w:szCs w:val="24"/>
        </w:rPr>
        <w:t>Μιχαλολιάκου</w:t>
      </w:r>
      <w:proofErr w:type="spellEnd"/>
      <w:r>
        <w:rPr>
          <w:rFonts w:eastAsia="Times New Roman"/>
          <w:szCs w:val="24"/>
        </w:rPr>
        <w:t xml:space="preserve">, του Αρχηγού της </w:t>
      </w:r>
      <w:r>
        <w:rPr>
          <w:rFonts w:eastAsia="Times New Roman"/>
          <w:szCs w:val="24"/>
        </w:rPr>
        <w:lastRenderedPageBreak/>
        <w:t xml:space="preserve">τρίτης πολιτικής δύναμης, ο οποίος έχει πάει στη φυλακή. Έκαναν, λοιπόν, αυτό το πράγμα για μία γυναίκα η οποία έχει καταδικαστεί –δικαίως, αδίκως, δεν ξέρω, θα δούμε,- πρωτόδικα σε δεκατρία χρόνια φυλάκιση. </w:t>
      </w:r>
      <w:r>
        <w:rPr>
          <w:rFonts w:eastAsia="Times New Roman"/>
          <w:szCs w:val="24"/>
        </w:rPr>
        <w:t xml:space="preserve">Όχι γιατί πέρασε με κόκκινο, αλλά γιατί, απ’ ό,τι λέει η ελληνική δικαιοσύνη, βρέθηκαν τα δακτυλικά της αποτυπώματα πάνω σε γεμιστήρα όπλων. Αυτά συμβαίνουν. Και φανταστείτε, σας λέω και πάλι, να ήταν </w:t>
      </w:r>
      <w:proofErr w:type="spellStart"/>
      <w:r>
        <w:rPr>
          <w:rFonts w:eastAsia="Times New Roman"/>
          <w:szCs w:val="24"/>
        </w:rPr>
        <w:t>χρυσαυγίτες</w:t>
      </w:r>
      <w:proofErr w:type="spellEnd"/>
      <w:r>
        <w:rPr>
          <w:rFonts w:eastAsia="Times New Roman"/>
          <w:szCs w:val="24"/>
        </w:rPr>
        <w:t xml:space="preserve"> και να τα έκαναν αυτά. </w:t>
      </w:r>
    </w:p>
    <w:p w14:paraId="22BFE0C9"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Τι να περιμένουμε, </w:t>
      </w:r>
      <w:r>
        <w:rPr>
          <w:rFonts w:eastAsia="Times New Roman"/>
          <w:szCs w:val="24"/>
        </w:rPr>
        <w:t xml:space="preserve">όμως, από μια </w:t>
      </w:r>
      <w:r>
        <w:rPr>
          <w:rFonts w:eastAsia="Times New Roman"/>
          <w:szCs w:val="24"/>
        </w:rPr>
        <w:t>ε</w:t>
      </w:r>
      <w:r>
        <w:rPr>
          <w:rFonts w:eastAsia="Times New Roman"/>
          <w:szCs w:val="24"/>
        </w:rPr>
        <w:t xml:space="preserve">λληνική Κυβέρνηση και από μια Ελληνική Αστυνομία, όταν οι συγκεκριμένοι πάλι άνθρωποι ήταν αυτοί που έκαναν πορεία στην </w:t>
      </w:r>
      <w:r>
        <w:rPr>
          <w:rFonts w:eastAsia="Times New Roman"/>
          <w:szCs w:val="24"/>
        </w:rPr>
        <w:t>π</w:t>
      </w:r>
      <w:r>
        <w:rPr>
          <w:rFonts w:eastAsia="Times New Roman"/>
          <w:szCs w:val="24"/>
        </w:rPr>
        <w:t xml:space="preserve">λατεία Εξαρχείων κρατώντας όπλα και λέγοντας μετά οι ίδιοι ότι τα όπλα αυτά είναι πραγματικά. </w:t>
      </w:r>
    </w:p>
    <w:p w14:paraId="22BFE0CA"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(Σπυρίδων Λυκο</w:t>
      </w:r>
      <w:r>
        <w:rPr>
          <w:rFonts w:eastAsia="Times New Roman"/>
          <w:b/>
          <w:szCs w:val="24"/>
        </w:rPr>
        <w:t xml:space="preserve">ύδης): </w:t>
      </w:r>
      <w:r>
        <w:rPr>
          <w:rFonts w:eastAsia="Times New Roman"/>
          <w:szCs w:val="24"/>
        </w:rPr>
        <w:t>Ολοκληρώστε, κύριε συνάδελφε.</w:t>
      </w:r>
    </w:p>
    <w:p w14:paraId="22BFE0CB"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 xml:space="preserve">Είχα και δευτερολογία, κύριε Πρόεδρε. Έτσι δεν είναι; Είμαι Κοινοβουλευτικός Εκπρόσωπος.     </w:t>
      </w:r>
    </w:p>
    <w:p w14:paraId="22BFE0C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Κύριε συνάδελφε, με </w:t>
      </w:r>
      <w:proofErr w:type="spellStart"/>
      <w:r>
        <w:rPr>
          <w:rFonts w:eastAsia="Times New Roman"/>
          <w:szCs w:val="24"/>
        </w:rPr>
        <w:t>συγχωρείτε</w:t>
      </w:r>
      <w:proofErr w:type="spellEnd"/>
      <w:r>
        <w:rPr>
          <w:rFonts w:eastAsia="Times New Roman"/>
          <w:szCs w:val="24"/>
        </w:rPr>
        <w:t>. Συζητάμε το νομοσχέδιο των ΟΤΑ. Έχετε επεκταθε</w:t>
      </w:r>
      <w:r>
        <w:rPr>
          <w:rFonts w:eastAsia="Times New Roman"/>
          <w:szCs w:val="24"/>
        </w:rPr>
        <w:t xml:space="preserve">ί σε μια σειρά θέματα τελείως εκτός του νομοσχεδίου </w:t>
      </w:r>
      <w:r>
        <w:rPr>
          <w:rFonts w:eastAsia="Times New Roman"/>
          <w:szCs w:val="24"/>
        </w:rPr>
        <w:lastRenderedPageBreak/>
        <w:t xml:space="preserve">των ΟΤΑ, με απόλυτη ανοχή του Προεδρείου, αλλά μην υπερβάλλετε κιόλας.     </w:t>
      </w:r>
    </w:p>
    <w:p w14:paraId="22BFE0CD"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 xml:space="preserve">Γιατί απορείτε, κύριε Πρόεδρε; </w:t>
      </w:r>
    </w:p>
    <w:p w14:paraId="22BFE0C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Για τον χρόνο. </w:t>
      </w:r>
    </w:p>
    <w:p w14:paraId="22BFE0C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Η δευτερολογία μου</w:t>
      </w:r>
      <w:r>
        <w:rPr>
          <w:rFonts w:eastAsia="Times New Roman"/>
          <w:szCs w:val="24"/>
        </w:rPr>
        <w:t xml:space="preserve"> δεν είναι; Δεν έχω υπερβεί τον χρόνο. </w:t>
      </w:r>
    </w:p>
    <w:p w14:paraId="22BFE0D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Μα, σας είπα για τον χρόνο, παρά το ότι δεν χρησιμοποιώ αυτό που μπορώ να κάνω, για τη συζήτηση που κάνουμε, για τους ΟΤΑ. Είστε στα δεκαοκτώ λεπτά. </w:t>
      </w:r>
    </w:p>
    <w:p w14:paraId="22BFE0D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 xml:space="preserve">Στον Κοινοβουλευτικό Εκπρόσωπο θα πείτε τι θα πει; </w:t>
      </w:r>
    </w:p>
    <w:p w14:paraId="22BFE0D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Εν πάση </w:t>
      </w:r>
      <w:proofErr w:type="spellStart"/>
      <w:r>
        <w:rPr>
          <w:rFonts w:eastAsia="Times New Roman"/>
          <w:szCs w:val="24"/>
        </w:rPr>
        <w:t>περιπτώσει</w:t>
      </w:r>
      <w:proofErr w:type="spellEnd"/>
      <w:r>
        <w:rPr>
          <w:rFonts w:eastAsia="Times New Roman"/>
          <w:szCs w:val="24"/>
        </w:rPr>
        <w:t xml:space="preserve">. Μιλάτε δεκαοκτώ λεπτά. Συνεχίστε. </w:t>
      </w:r>
    </w:p>
    <w:p w14:paraId="22BFE0D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ΛΑΓΟΣ: </w:t>
      </w:r>
      <w:r>
        <w:rPr>
          <w:rFonts w:eastAsia="Times New Roman"/>
          <w:szCs w:val="24"/>
        </w:rPr>
        <w:t xml:space="preserve">Δεν συζητάω άλλο. Η </w:t>
      </w:r>
      <w:r>
        <w:rPr>
          <w:rFonts w:eastAsia="Times New Roman"/>
          <w:szCs w:val="24"/>
        </w:rPr>
        <w:t>δ</w:t>
      </w:r>
      <w:r>
        <w:rPr>
          <w:rFonts w:eastAsia="Times New Roman"/>
          <w:szCs w:val="24"/>
        </w:rPr>
        <w:t>ημοκρατία κέρδισε πάλι.</w:t>
      </w:r>
    </w:p>
    <w:p w14:paraId="22BFE0D4" w14:textId="77777777" w:rsidR="007336A6" w:rsidRDefault="002D1229">
      <w:pPr>
        <w:spacing w:line="600" w:lineRule="auto"/>
        <w:ind w:firstLine="720"/>
        <w:contextualSpacing/>
        <w:jc w:val="center"/>
        <w:rPr>
          <w:rFonts w:eastAsia="Times New Roman"/>
          <w:szCs w:val="24"/>
        </w:rPr>
      </w:pPr>
      <w:r>
        <w:rPr>
          <w:rFonts w:eastAsia="Times New Roman"/>
          <w:szCs w:val="24"/>
        </w:rPr>
        <w:t>(Χειροκροτήματα από την πτέρυγα τ</w:t>
      </w:r>
      <w:r>
        <w:rPr>
          <w:rFonts w:eastAsia="Times New Roman"/>
          <w:szCs w:val="24"/>
        </w:rPr>
        <w:t>ης</w:t>
      </w:r>
      <w:r>
        <w:rPr>
          <w:rFonts w:eastAsia="Times New Roman"/>
          <w:szCs w:val="24"/>
        </w:rPr>
        <w:t xml:space="preserve"> Χρυσή</w:t>
      </w:r>
      <w:r>
        <w:rPr>
          <w:rFonts w:eastAsia="Times New Roman"/>
          <w:szCs w:val="24"/>
        </w:rPr>
        <w:t>ς</w:t>
      </w:r>
      <w:r>
        <w:rPr>
          <w:rFonts w:eastAsia="Times New Roman"/>
          <w:szCs w:val="24"/>
        </w:rPr>
        <w:t xml:space="preserve"> Αυγή</w:t>
      </w:r>
      <w:r>
        <w:rPr>
          <w:rFonts w:eastAsia="Times New Roman"/>
          <w:szCs w:val="24"/>
        </w:rPr>
        <w:t>ς</w:t>
      </w:r>
      <w:r>
        <w:rPr>
          <w:rFonts w:eastAsia="Times New Roman"/>
          <w:szCs w:val="24"/>
        </w:rPr>
        <w:t>)</w:t>
      </w:r>
    </w:p>
    <w:p w14:paraId="22BFE0D5"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w:t>
      </w:r>
      <w:r>
        <w:rPr>
          <w:rFonts w:eastAsia="Times New Roman"/>
          <w:b/>
          <w:szCs w:val="24"/>
        </w:rPr>
        <w:t xml:space="preserve">ΥΩΝ (Σπυρίδων Λυκούδης): </w:t>
      </w:r>
      <w:r>
        <w:rPr>
          <w:rFonts w:eastAsia="Times New Roman"/>
          <w:szCs w:val="24"/>
        </w:rPr>
        <w:t xml:space="preserve">Ο συνάδελφος κ. Καραγκούνης έχει τον λόγο. </w:t>
      </w:r>
    </w:p>
    <w:p w14:paraId="22BFE0D6"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 xml:space="preserve">ΚΩΝΣΤΑΝΤΙΝΟΣ ΚΑΡΑΓΚΟΥΝΗΣ: </w:t>
      </w:r>
      <w:r>
        <w:rPr>
          <w:rFonts w:eastAsia="Times New Roman"/>
          <w:szCs w:val="24"/>
        </w:rPr>
        <w:t>Ευχαριστώ  πολύ, κύριε Πρόεδρε.</w:t>
      </w:r>
    </w:p>
    <w:p w14:paraId="22BFE0D7"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Κύριε Υπουργέ, σας τα είπαν και νωρίτερα οι καλοί μας συνάδελφοι και ο </w:t>
      </w:r>
      <w:r>
        <w:rPr>
          <w:rFonts w:eastAsia="Times New Roman"/>
          <w:szCs w:val="24"/>
        </w:rPr>
        <w:t>ε</w:t>
      </w:r>
      <w:r>
        <w:rPr>
          <w:rFonts w:eastAsia="Times New Roman"/>
          <w:szCs w:val="24"/>
        </w:rPr>
        <w:t xml:space="preserve">ισηγητής μας. Όπως καταλαβαίνετε, και αυτό το νομοσχέδιο </w:t>
      </w:r>
      <w:r>
        <w:rPr>
          <w:rFonts w:eastAsia="Times New Roman"/>
          <w:szCs w:val="24"/>
        </w:rPr>
        <w:t>πάσχει από τα κλασσικά χαρακτηριστικά</w:t>
      </w:r>
      <w:r>
        <w:rPr>
          <w:rFonts w:eastAsia="Times New Roman"/>
          <w:szCs w:val="24"/>
        </w:rPr>
        <w:t>,</w:t>
      </w:r>
      <w:r>
        <w:rPr>
          <w:rFonts w:eastAsia="Times New Roman"/>
          <w:szCs w:val="24"/>
        </w:rPr>
        <w:t xml:space="preserve"> που πάσχουν όλα τα νομοσχέδια του ΣΥΡΙΖΑ, δηλαδή</w:t>
      </w:r>
      <w:r>
        <w:rPr>
          <w:rFonts w:eastAsia="Times New Roman"/>
          <w:szCs w:val="24"/>
        </w:rPr>
        <w:t>,</w:t>
      </w:r>
      <w:r>
        <w:rPr>
          <w:rFonts w:eastAsia="Times New Roman"/>
          <w:szCs w:val="24"/>
        </w:rPr>
        <w:t xml:space="preserve"> από τη μια πλευρά κομματισμός και από την άλλη πλευρά αποσπασματικότητα και έλλειψη, κατά βάση, και πολιτικού στίγματος, αλλά και συγκεκριμένης πολιτικής γραμμής. </w:t>
      </w:r>
    </w:p>
    <w:p w14:paraId="22BFE0D8" w14:textId="77777777" w:rsidR="007336A6" w:rsidRDefault="002D1229">
      <w:pPr>
        <w:spacing w:line="600" w:lineRule="auto"/>
        <w:ind w:firstLine="720"/>
        <w:contextualSpacing/>
        <w:jc w:val="both"/>
        <w:rPr>
          <w:rFonts w:eastAsia="Times New Roman"/>
          <w:szCs w:val="24"/>
        </w:rPr>
      </w:pPr>
      <w:r>
        <w:rPr>
          <w:rFonts w:eastAsia="Times New Roman"/>
          <w:szCs w:val="24"/>
        </w:rPr>
        <w:t>Τώρ</w:t>
      </w:r>
      <w:r>
        <w:rPr>
          <w:rFonts w:eastAsia="Times New Roman"/>
          <w:szCs w:val="24"/>
        </w:rPr>
        <w:t>α, βέβαια, πιθανότατα να είμαι και λίγο αυστηρός και με τους Υπουργούς και με εσάς προσωπικά, κύριε Σκουρλέτη, στην αναφορά ότι δεν υπάρχει μπούσουλας. Το λέω αυτό γιατί ζούμε σε μια χώρα που προχθές ο Πρωθυπουργός μάς είπε ότι ανέλαβε την πρωθυπουργία και</w:t>
      </w:r>
      <w:r>
        <w:rPr>
          <w:rFonts w:eastAsia="Times New Roman"/>
          <w:szCs w:val="24"/>
        </w:rPr>
        <w:t xml:space="preserve"> δεν ήξερε και ότι τώρα αρχίζει να μαθαίνει. Έχουν περάσει τρία χρόνια και μάλλον δεν έχει μάθει πολλά, κύριε Υπουργέ. Έκανε –λέει- λάθος στους βασικούς του συνεργάτες. Ελπίζω να μην σας παίρνει κι εσάς η μπάλα, γιατί, όντως, είστε κι εσείς ένας από τους β</w:t>
      </w:r>
      <w:r>
        <w:rPr>
          <w:rFonts w:eastAsia="Times New Roman"/>
          <w:szCs w:val="24"/>
        </w:rPr>
        <w:t xml:space="preserve">ασικούς του συνεργάτες. </w:t>
      </w:r>
    </w:p>
    <w:p w14:paraId="22BFE0D9" w14:textId="77777777" w:rsidR="007336A6" w:rsidRDefault="002D1229">
      <w:pPr>
        <w:spacing w:line="600" w:lineRule="auto"/>
        <w:ind w:firstLine="720"/>
        <w:contextualSpacing/>
        <w:jc w:val="both"/>
        <w:rPr>
          <w:rFonts w:eastAsia="Times New Roman"/>
          <w:szCs w:val="24"/>
        </w:rPr>
      </w:pPr>
      <w:r>
        <w:rPr>
          <w:rFonts w:eastAsia="Times New Roman"/>
          <w:szCs w:val="24"/>
        </w:rPr>
        <w:t>Επίσης, ήταν ανήξερος, όπως λέει, και δεν ήξερε αυτό που ξέρουν όλοι οι άλλοι σε αυτή τη χώρα, δηλαδή</w:t>
      </w:r>
      <w:r>
        <w:rPr>
          <w:rFonts w:eastAsia="Times New Roman"/>
          <w:szCs w:val="24"/>
        </w:rPr>
        <w:t>,</w:t>
      </w:r>
      <w:r>
        <w:rPr>
          <w:rFonts w:eastAsia="Times New Roman"/>
          <w:szCs w:val="24"/>
        </w:rPr>
        <w:t xml:space="preserve"> ότι είναι φαιδρό </w:t>
      </w:r>
      <w:r>
        <w:rPr>
          <w:rFonts w:eastAsia="Times New Roman"/>
          <w:szCs w:val="24"/>
        </w:rPr>
        <w:lastRenderedPageBreak/>
        <w:t>να απειλείς μια νομισματική ένωση μερικών από τις ισχυρότερες χώρες αυτού του κόσμου ότι θα την ανατινάξεις και</w:t>
      </w:r>
      <w:r>
        <w:rPr>
          <w:rFonts w:eastAsia="Times New Roman"/>
          <w:szCs w:val="24"/>
        </w:rPr>
        <w:t xml:space="preserve"> θα το κάνεις αυτό χωρίς να έχεις τα απαραίτητα </w:t>
      </w:r>
      <w:proofErr w:type="spellStart"/>
      <w:r>
        <w:rPr>
          <w:rFonts w:eastAsia="Times New Roman"/>
          <w:szCs w:val="24"/>
        </w:rPr>
        <w:t>πυρομαχικά</w:t>
      </w:r>
      <w:proofErr w:type="spellEnd"/>
      <w:r>
        <w:rPr>
          <w:rFonts w:eastAsia="Times New Roman"/>
          <w:szCs w:val="24"/>
        </w:rPr>
        <w:t xml:space="preserve">. </w:t>
      </w:r>
    </w:p>
    <w:p w14:paraId="22BFE0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Διότι τα μόνα </w:t>
      </w:r>
      <w:proofErr w:type="spellStart"/>
      <w:r>
        <w:rPr>
          <w:rFonts w:eastAsia="Times New Roman" w:cs="Times New Roman"/>
          <w:szCs w:val="24"/>
        </w:rPr>
        <w:t>πυρομαχικά</w:t>
      </w:r>
      <w:proofErr w:type="spellEnd"/>
      <w:r>
        <w:rPr>
          <w:rFonts w:eastAsia="Times New Roman" w:cs="Times New Roman"/>
          <w:szCs w:val="24"/>
        </w:rPr>
        <w:t xml:space="preserve"> που είχε, μιας και μιλάμε και για το νομοσχέδιο του Υπουργείου Εσωτερικών και για τους ΟΤΑ, απ’ ό,τι θυμάμαι, ήταν να μαζεύει τα χρήματα των δήμων για να πληρώνει τις δόσ</w:t>
      </w:r>
      <w:r>
        <w:rPr>
          <w:rFonts w:eastAsia="Times New Roman" w:cs="Times New Roman"/>
          <w:szCs w:val="24"/>
        </w:rPr>
        <w:t xml:space="preserve">εις. Και βεβαίως, αυτά τα χρήματα ακόμη τα κλαίνε οι άνθρωποι, διότι, αν θυμάμαι καλά, τα </w:t>
      </w:r>
      <w:proofErr w:type="spellStart"/>
      <w:r>
        <w:rPr>
          <w:rFonts w:eastAsia="Times New Roman" w:cs="Times New Roman"/>
          <w:szCs w:val="24"/>
        </w:rPr>
        <w:t>ρέπος</w:t>
      </w:r>
      <w:proofErr w:type="spellEnd"/>
      <w:r>
        <w:rPr>
          <w:rFonts w:eastAsia="Times New Roman" w:cs="Times New Roman"/>
          <w:szCs w:val="24"/>
        </w:rPr>
        <w:t xml:space="preserve"> είναι στα 14 δισεκατομμύρια, συν 5 δισεκατομμύρια ευρώ ληξιπρόθεσμες οφειλές. Ήδη, υπάρχει εσωτερικό φέσι 19 δισεκατομμύρια ευρώ. </w:t>
      </w:r>
    </w:p>
    <w:p w14:paraId="22BFE0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Βεβαίως, μετά ήρθαν οι κεφαλα</w:t>
      </w:r>
      <w:r>
        <w:rPr>
          <w:rFonts w:eastAsia="Times New Roman" w:cs="Times New Roman"/>
          <w:szCs w:val="24"/>
        </w:rPr>
        <w:t>ιακοί έλεγχοι…</w:t>
      </w:r>
    </w:p>
    <w:p w14:paraId="22BFE0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Ποιος το λέει αυτό; </w:t>
      </w:r>
    </w:p>
    <w:p w14:paraId="22BFE0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Τόσα είναι. Κύριε Σκουρλέτη, δεν τα ξέρετε καλά. Τα </w:t>
      </w:r>
      <w:proofErr w:type="spellStart"/>
      <w:r>
        <w:rPr>
          <w:rFonts w:eastAsia="Times New Roman" w:cs="Times New Roman"/>
          <w:szCs w:val="24"/>
        </w:rPr>
        <w:t>ρέπος</w:t>
      </w:r>
      <w:proofErr w:type="spellEnd"/>
      <w:r>
        <w:rPr>
          <w:rFonts w:eastAsia="Times New Roman" w:cs="Times New Roman"/>
          <w:szCs w:val="24"/>
        </w:rPr>
        <w:t xml:space="preserve"> είναι 14 δισεκατομμύρια. </w:t>
      </w:r>
    </w:p>
    <w:p w14:paraId="22BFE0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 xml:space="preserve">Κύριε Καραγκούνη, εκατομμύρια κέρδισαν, όπως και η Βουλή. </w:t>
      </w:r>
    </w:p>
    <w:p w14:paraId="22BFE0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ΚΑΡΑΓΚΟΥΝΗΣ: </w:t>
      </w:r>
      <w:r>
        <w:rPr>
          <w:rFonts w:eastAsia="Times New Roman" w:cs="Times New Roman"/>
          <w:szCs w:val="24"/>
        </w:rPr>
        <w:t xml:space="preserve">Κύριε Πρόεδρε, έχετε επιστρέψει πίσω τα χρήματα στους ΟΤΑ και στα πανεπιστήμια; </w:t>
      </w:r>
    </w:p>
    <w:p w14:paraId="22BFE0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Όποτε θέλουν, με πρόσκληση τριών μελών κ</w:t>
      </w:r>
      <w:r>
        <w:rPr>
          <w:rFonts w:eastAsia="Times New Roman" w:cs="Times New Roman"/>
          <w:szCs w:val="24"/>
        </w:rPr>
        <w:t>.</w:t>
      </w:r>
      <w:r>
        <w:rPr>
          <w:rFonts w:eastAsia="Times New Roman" w:cs="Times New Roman"/>
          <w:szCs w:val="24"/>
        </w:rPr>
        <w:t>λ</w:t>
      </w:r>
      <w:r>
        <w:rPr>
          <w:rFonts w:eastAsia="Times New Roman" w:cs="Times New Roman"/>
          <w:szCs w:val="24"/>
        </w:rPr>
        <w:t>π</w:t>
      </w:r>
      <w:r>
        <w:rPr>
          <w:rFonts w:eastAsia="Times New Roman" w:cs="Times New Roman"/>
          <w:szCs w:val="24"/>
        </w:rPr>
        <w:t>.. Υπάρ</w:t>
      </w:r>
      <w:r>
        <w:rPr>
          <w:rFonts w:eastAsia="Times New Roman" w:cs="Times New Roman"/>
          <w:szCs w:val="24"/>
        </w:rPr>
        <w:t xml:space="preserve">χει διαδικασία. </w:t>
      </w:r>
    </w:p>
    <w:p w14:paraId="22BFE0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Υπάρχει ένα συγκεκριμένο φέσι, κύριε </w:t>
      </w:r>
      <w:proofErr w:type="spellStart"/>
      <w:r>
        <w:rPr>
          <w:rFonts w:eastAsia="Times New Roman" w:cs="Times New Roman"/>
          <w:szCs w:val="24"/>
        </w:rPr>
        <w:t>Βούτση</w:t>
      </w:r>
      <w:proofErr w:type="spellEnd"/>
      <w:r>
        <w:rPr>
          <w:rFonts w:eastAsia="Times New Roman" w:cs="Times New Roman"/>
          <w:szCs w:val="24"/>
        </w:rPr>
        <w:t xml:space="preserve">, το οποίο παραμένει. Δεν τα έχετε επιστρέψει. Εάν δανειστείτε και τα επιστρέψετε, είναι άλλο πράγμα. </w:t>
      </w:r>
    </w:p>
    <w:p w14:paraId="22BFE0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ΒΟΥΤΣΗΣ (Πρόεδρος της Βουλής): </w:t>
      </w:r>
      <w:r>
        <w:rPr>
          <w:rFonts w:eastAsia="Times New Roman" w:cs="Times New Roman"/>
          <w:szCs w:val="24"/>
        </w:rPr>
        <w:t>Μα, αφού πρέπει να επιστραφ</w:t>
      </w:r>
      <w:r>
        <w:rPr>
          <w:rFonts w:eastAsia="Times New Roman" w:cs="Times New Roman"/>
          <w:szCs w:val="24"/>
        </w:rPr>
        <w:t xml:space="preserve">ούν. </w:t>
      </w:r>
    </w:p>
    <w:p w14:paraId="22BFE0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Εντάξει. Ρωτήστε τους δημάρχους, εάν έχουν πάρει τα λεφτά. </w:t>
      </w:r>
    </w:p>
    <w:p w14:paraId="22BFE0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Εσείς να τους ρωτήσετε. </w:t>
      </w:r>
    </w:p>
    <w:p w14:paraId="22BFE0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Μα, είναι συγκεκριμένα αυτά που λέω. Μην εξανίστασθε. </w:t>
      </w:r>
    </w:p>
    <w:p w14:paraId="22BFE0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ΡΕΥΩΝ (Σπυρίδων Λυκούδης): </w:t>
      </w:r>
      <w:r>
        <w:rPr>
          <w:rFonts w:eastAsia="Times New Roman" w:cs="Times New Roman"/>
          <w:szCs w:val="24"/>
        </w:rPr>
        <w:t xml:space="preserve">Κύριοι συνάδελφοι, δεν γίνεται να κάνουμε συζήτηση τώρα από εδώ και από εκεί. </w:t>
      </w:r>
    </w:p>
    <w:p w14:paraId="22BFE0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Καραγκούνη, συνεχίστε. </w:t>
      </w:r>
    </w:p>
    <w:p w14:paraId="22BFE0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Κύριε Πρόεδρε, απλώς απαντάω στις αιτιάσεις του Προέδρου και του κυρίου Υπουργού. </w:t>
      </w:r>
    </w:p>
    <w:p w14:paraId="22BFE0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(Σπυρίδων Λυκούδης): </w:t>
      </w:r>
      <w:r>
        <w:rPr>
          <w:rFonts w:eastAsia="Times New Roman" w:cs="Times New Roman"/>
          <w:szCs w:val="24"/>
        </w:rPr>
        <w:t xml:space="preserve">Σας παρακαλώ, συνεχίστε. </w:t>
      </w:r>
    </w:p>
    <w:p w14:paraId="22BFE0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ΚΑΡΑΓΚΟΥΝΗΣ: </w:t>
      </w:r>
      <w:r>
        <w:rPr>
          <w:rFonts w:eastAsia="Times New Roman" w:cs="Times New Roman"/>
          <w:szCs w:val="24"/>
        </w:rPr>
        <w:t xml:space="preserve">Μετά ήρθαν οι κεφαλαιακοί έλεγχοι. Επιβαρύνατε, σύμφωνα με τον κ. </w:t>
      </w:r>
      <w:proofErr w:type="spellStart"/>
      <w:r>
        <w:rPr>
          <w:rFonts w:eastAsia="Times New Roman" w:cs="Times New Roman"/>
          <w:szCs w:val="24"/>
        </w:rPr>
        <w:t>Ρέγκλινγκ</w:t>
      </w:r>
      <w:proofErr w:type="spellEnd"/>
      <w:r>
        <w:rPr>
          <w:rFonts w:eastAsia="Times New Roman" w:cs="Times New Roman"/>
          <w:szCs w:val="24"/>
        </w:rPr>
        <w:t xml:space="preserve">, 80 δισεκατομμύρια ευρώ. Βεβαίως, η οικονομία παραμένει στον αναπνευστήρα και οι μειώσεις και οι περικοπές πηγαίνουν σύννεφο. </w:t>
      </w:r>
    </w:p>
    <w:p w14:paraId="22BFE0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Διότι, κυρίες και κύριοι συνάδελφοι, σε όσες αγορές κ</w:t>
      </w:r>
      <w:r>
        <w:rPr>
          <w:rFonts w:eastAsia="Times New Roman" w:cs="Times New Roman"/>
          <w:szCs w:val="24"/>
        </w:rPr>
        <w:t>αι να βγεις, με όσα τρελά επιτόκια και αν δανειστείς, το γεγονός παραμένει ότι η Ελλάδα είναι η μόνη χώρα στον δυτικό κόσμο που έχει κεφαλαιακούς ελέγχους. Και όσο παραμένουν οι κεφαλαιακοί έλεγχοι –και δυστυχώς, φαίνεται θα παραμείνουν κι άλλο, διότι κανε</w:t>
      </w:r>
      <w:r>
        <w:rPr>
          <w:rFonts w:eastAsia="Times New Roman" w:cs="Times New Roman"/>
          <w:szCs w:val="24"/>
        </w:rPr>
        <w:t>ίς δεν εμπιστεύεται, μέχρι τώρα τουλάχιστον, την Κυβέρνηση να φέρει πίσω τα χρήματα, το αντίθετο δυστυχώς συμβαίνει, έ</w:t>
      </w:r>
      <w:r>
        <w:rPr>
          <w:rFonts w:eastAsia="Times New Roman" w:cs="Times New Roman"/>
          <w:szCs w:val="24"/>
        </w:rPr>
        <w:lastRenderedPageBreak/>
        <w:t>χουν φύγει πολλά δισεκατομμύρια ευρώ στο εξωτερικό- είναι αδιέξοδο το να συζητάμε για ένα έργο που δυστυχώς φαίνεται να μην έχει καλό τέλο</w:t>
      </w:r>
      <w:r>
        <w:rPr>
          <w:rFonts w:eastAsia="Times New Roman" w:cs="Times New Roman"/>
          <w:szCs w:val="24"/>
        </w:rPr>
        <w:t xml:space="preserve">ς. </w:t>
      </w:r>
    </w:p>
    <w:p w14:paraId="22BFE0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κόσμος καταλαβαίνει καθημερινά πόσο ακριβά πλήρωσε και πληρώνει τα μαθήματα του κυρίου Πρωθυπουργού και ότι δεν μπορεί να εμπιστεύεται μαθητευόμενους μάγους, που όλοι ξέρουμε ότι τα πειράματά τους καταλήγουν με πολύ άσχημο τρόπο. </w:t>
      </w:r>
    </w:p>
    <w:p w14:paraId="22BFE0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έρθω στο νομοσχέ</w:t>
      </w:r>
      <w:r>
        <w:rPr>
          <w:rFonts w:eastAsia="Times New Roman" w:cs="Times New Roman"/>
          <w:szCs w:val="24"/>
        </w:rPr>
        <w:t xml:space="preserve">διο πάρα πολύ γρήγορα. Το είπα και νωρίτερα. Το είπαν και οι δικοί μας ομιλητές. </w:t>
      </w:r>
    </w:p>
    <w:p w14:paraId="22BFE0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περιμέναμε να φέρετε κάτι διαφορετικό από αυτό που τελικά φέρατε, κύριε Υπουργέ: ένα κλα</w:t>
      </w:r>
      <w:r>
        <w:rPr>
          <w:rFonts w:eastAsia="Times New Roman" w:cs="Times New Roman"/>
          <w:szCs w:val="24"/>
        </w:rPr>
        <w:t>σ</w:t>
      </w:r>
      <w:r>
        <w:rPr>
          <w:rFonts w:eastAsia="Times New Roman" w:cs="Times New Roman"/>
          <w:szCs w:val="24"/>
        </w:rPr>
        <w:t>σικό νομοσχέδιο ΣΥΡΙΖΑ. Φέρνετε διατάξεις για να ικανοποιήσετε διαφόρων ειδών αιτ</w:t>
      </w:r>
      <w:r>
        <w:rPr>
          <w:rFonts w:eastAsia="Times New Roman" w:cs="Times New Roman"/>
          <w:szCs w:val="24"/>
        </w:rPr>
        <w:t xml:space="preserve">ήματα, που τέλος πάντων, δεν απαντούν –και αυτό είναι το σημαντικό- στις ουσιαστικές προκλήσεις του σήμερα. </w:t>
      </w:r>
    </w:p>
    <w:p w14:paraId="22BFE0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σας το λέω αυτό, διότι δεν θέλω σε κα</w:t>
      </w:r>
      <w:r>
        <w:rPr>
          <w:rFonts w:eastAsia="Times New Roman" w:cs="Times New Roman"/>
          <w:szCs w:val="24"/>
        </w:rPr>
        <w:t>μ</w:t>
      </w:r>
      <w:r>
        <w:rPr>
          <w:rFonts w:eastAsia="Times New Roman" w:cs="Times New Roman"/>
          <w:szCs w:val="24"/>
        </w:rPr>
        <w:t>μία περίπτωση να ισοπεδώσω και αυτή τη νομοθετική πρωτοβουλία που φέρατε. Όντως, υπάρχουν θετικές διατάξε</w:t>
      </w:r>
      <w:r>
        <w:rPr>
          <w:rFonts w:eastAsia="Times New Roman" w:cs="Times New Roman"/>
          <w:szCs w:val="24"/>
        </w:rPr>
        <w:t xml:space="preserve">ις -το είπαμε και στην </w:t>
      </w:r>
      <w:r>
        <w:rPr>
          <w:rFonts w:eastAsia="Times New Roman" w:cs="Times New Roman"/>
          <w:szCs w:val="24"/>
        </w:rPr>
        <w:t>ε</w:t>
      </w:r>
      <w:r>
        <w:rPr>
          <w:rFonts w:eastAsia="Times New Roman" w:cs="Times New Roman"/>
          <w:szCs w:val="24"/>
        </w:rPr>
        <w:t xml:space="preserve">πιτροπή, το είπαμε και σήμερα- που όντως επιλύουν κάποια θέματα. </w:t>
      </w:r>
    </w:p>
    <w:p w14:paraId="22BFE0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συνεννοηθούμε όμως: Περίμενε η </w:t>
      </w:r>
      <w:r>
        <w:rPr>
          <w:rFonts w:eastAsia="Times New Roman" w:cs="Times New Roman"/>
          <w:szCs w:val="24"/>
        </w:rPr>
        <w:t>α</w:t>
      </w:r>
      <w:r>
        <w:rPr>
          <w:rFonts w:eastAsia="Times New Roman" w:cs="Times New Roman"/>
          <w:szCs w:val="24"/>
        </w:rPr>
        <w:t xml:space="preserve">υτοδιοίκηση δύο χρόνια να φέρετε το νομοσχέδιο για τους ΟΤΑ, στη λογική να επιλύσετε κάποια βασικά προβλήματα της </w:t>
      </w:r>
      <w:r>
        <w:rPr>
          <w:rFonts w:eastAsia="Times New Roman" w:cs="Times New Roman"/>
          <w:szCs w:val="24"/>
        </w:rPr>
        <w:t>α</w:t>
      </w:r>
      <w:r>
        <w:rPr>
          <w:rFonts w:eastAsia="Times New Roman" w:cs="Times New Roman"/>
          <w:szCs w:val="24"/>
        </w:rPr>
        <w:t>υτοδιοίκησης</w:t>
      </w:r>
      <w:r>
        <w:rPr>
          <w:rFonts w:eastAsia="Times New Roman" w:cs="Times New Roman"/>
          <w:szCs w:val="24"/>
        </w:rPr>
        <w:t xml:space="preserve">, όπως είναι η ενίσχυση της οικονομικής αυτοτέλειας, της διοικητικής αυτοτέλειας των δήμων και οι εκσυγχρονισμός του βασικού πλαισίου. </w:t>
      </w:r>
    </w:p>
    <w:p w14:paraId="22BFE0F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Εσείς τι κάνατε; Ούτε προσπαθείτε, κύριε Υπουργέ, να ολοκληρώσετε τον «</w:t>
      </w:r>
      <w:r>
        <w:rPr>
          <w:rFonts w:eastAsia="Times New Roman" w:cs="Times New Roman"/>
          <w:szCs w:val="24"/>
        </w:rPr>
        <w:t>ΚΑΛΛΙΚΡΑΤΗ</w:t>
      </w:r>
      <w:r>
        <w:rPr>
          <w:rFonts w:eastAsia="Times New Roman" w:cs="Times New Roman"/>
          <w:szCs w:val="24"/>
        </w:rPr>
        <w:t>», ούτε διασφαλίζετε την οικονομική αυτ</w:t>
      </w:r>
      <w:r>
        <w:rPr>
          <w:rFonts w:eastAsia="Times New Roman" w:cs="Times New Roman"/>
          <w:szCs w:val="24"/>
        </w:rPr>
        <w:t xml:space="preserve">οτέλεια των δήμων, που αυτό είναι το ζητούμενο, ούτε απαντάτε στα πολύ ζέοντα και σημαντικά προβλήματα που έχουν αυτή τη στιγμή οι δήμοι, ειδικά με τη στελέχωσή τους. </w:t>
      </w:r>
    </w:p>
    <w:p w14:paraId="22BFE0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Ας μη γελιόμαστε. Το βασικό πρόβλημα –το λένε όλοι, και οι δήμαρχοι και οι περιφερειάρχε</w:t>
      </w:r>
      <w:r>
        <w:rPr>
          <w:rFonts w:eastAsia="Times New Roman" w:cs="Times New Roman"/>
          <w:szCs w:val="24"/>
        </w:rPr>
        <w:t xml:space="preserve">ς- είναι το οικονομικό και η έλλειψη πόρων. Κι εσείς, κύριε Υπουργέ, δεν κάνετε τίποτα, ώστε να αποδοθούν οι πόροι στους δήμους, όπως ορίζει άλλωστε και προβλέπει ο νόμος. Δεν αποδίδετε τους </w:t>
      </w:r>
      <w:proofErr w:type="spellStart"/>
      <w:r>
        <w:rPr>
          <w:rFonts w:eastAsia="Times New Roman" w:cs="Times New Roman"/>
          <w:szCs w:val="24"/>
        </w:rPr>
        <w:t>παρακρατηθέντες</w:t>
      </w:r>
      <w:proofErr w:type="spellEnd"/>
      <w:r>
        <w:rPr>
          <w:rFonts w:eastAsia="Times New Roman" w:cs="Times New Roman"/>
          <w:szCs w:val="24"/>
        </w:rPr>
        <w:t xml:space="preserve"> φόρους. Και βεβαίως, όσο ήσασταν Αντιπολίτευση λέ</w:t>
      </w:r>
      <w:r>
        <w:rPr>
          <w:rFonts w:eastAsia="Times New Roman" w:cs="Times New Roman"/>
          <w:szCs w:val="24"/>
        </w:rPr>
        <w:t xml:space="preserve">γατε ότι θα είναι η βασική σας προτεραιότητα. Δεν αποδίδεται τους φόρους από το πράσινο ταμείο. Δεν διευκολύνετε τους δήμους να ενταχθούν και να συμμετέχουν στα προγράμματα ΕΣΠΑ. </w:t>
      </w:r>
    </w:p>
    <w:p w14:paraId="22BFE0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οποίο σας ενδιαφέρει –και το έχουμε πει πάρα πολλές φορές- είναι μόν</w:t>
      </w:r>
      <w:r>
        <w:rPr>
          <w:rFonts w:eastAsia="Times New Roman" w:cs="Times New Roman"/>
          <w:szCs w:val="24"/>
        </w:rPr>
        <w:t>ο να εξυπηρετείτε διάφορα κομματικά ρουσφέτια. Μετά το φιάσκο που είχατε με τους εργαζόμενους στην καθαριότητα, όλοι κατάλαβαν ότι γνώμονάς σας δεν είναι να ασχοληθείτε με τα πραγματικά προβλήματα των δήμων, αλλά το πώς θα κάνετε μικροπολιτική άλλων εποχών</w:t>
      </w:r>
      <w:r>
        <w:rPr>
          <w:rFonts w:eastAsia="Times New Roman" w:cs="Times New Roman"/>
          <w:szCs w:val="24"/>
        </w:rPr>
        <w:t xml:space="preserve">. </w:t>
      </w:r>
    </w:p>
    <w:p w14:paraId="22BFE0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το έτσι θέλω, εγκλωβίσατε και τους δημάρχους, που δεν μπορούν πλέον να κάνουν τη δουλειά τους, και τους εργαζομένους, που με το δίκιο τους σας κυνηγούν, διότι σας κορόιδευαν. Πάνω απ’ όλα, κύριε Υπουργέ, δυστυχώς εγκλωβίζετε τους πολίτες που τελικά π</w:t>
      </w:r>
      <w:r>
        <w:rPr>
          <w:rFonts w:eastAsia="Times New Roman" w:cs="Times New Roman"/>
          <w:szCs w:val="24"/>
        </w:rPr>
        <w:t xml:space="preserve">ληρώνουν τον λογαριασμό. </w:t>
      </w:r>
    </w:p>
    <w:p w14:paraId="22BFE0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σε ειδικότερα θέματα, όμως, οργάνωσης και στελέχωσης των δήμων πάλι κι εκεί δεν έχετε καταφέρει πολλά. Σας το φωνάζουν όλοι οι δήμαρχοι. Αναφέρομε στην πάγια πρόταση που έχει η </w:t>
      </w:r>
      <w:r>
        <w:rPr>
          <w:rFonts w:eastAsia="Times New Roman" w:cs="Times New Roman"/>
          <w:szCs w:val="24"/>
        </w:rPr>
        <w:t>α</w:t>
      </w:r>
      <w:r>
        <w:rPr>
          <w:rFonts w:eastAsia="Times New Roman" w:cs="Times New Roman"/>
          <w:szCs w:val="24"/>
        </w:rPr>
        <w:t xml:space="preserve">υτοδιοίκηση για </w:t>
      </w:r>
      <w:proofErr w:type="spellStart"/>
      <w:r>
        <w:rPr>
          <w:rFonts w:eastAsia="Times New Roman" w:cs="Times New Roman"/>
          <w:szCs w:val="24"/>
        </w:rPr>
        <w:t>μοριοδότηση</w:t>
      </w:r>
      <w:proofErr w:type="spellEnd"/>
      <w:r>
        <w:rPr>
          <w:rFonts w:eastAsia="Times New Roman" w:cs="Times New Roman"/>
          <w:szCs w:val="24"/>
        </w:rPr>
        <w:t xml:space="preserve"> της εντοπιότητας στις προσλήψεις προσωπικού σε ορεινούς και νησιωτικούς δήμους, απομακρυσμένους δήμους, που βγαίνουν δήμαρχοι και φωνάζουν ότι δεν μπορούν να λειτουργήσουν, διότι δεν υπάρχει άλλος δημοτικός υπάλληλος. Είναι μόνο</w:t>
      </w:r>
      <w:r>
        <w:rPr>
          <w:rFonts w:eastAsia="Times New Roman" w:cs="Times New Roman"/>
          <w:szCs w:val="24"/>
        </w:rPr>
        <w:t xml:space="preserve"> ο δήμαρχος. Υπάρχει συγκεκριμένη </w:t>
      </w:r>
      <w:r>
        <w:rPr>
          <w:rFonts w:eastAsia="Times New Roman" w:cs="Times New Roman"/>
          <w:szCs w:val="24"/>
        </w:rPr>
        <w:t>δ</w:t>
      </w:r>
      <w:r>
        <w:rPr>
          <w:rFonts w:eastAsia="Times New Roman" w:cs="Times New Roman"/>
          <w:szCs w:val="24"/>
        </w:rPr>
        <w:t xml:space="preserve">ήμαρχος που το έχει καταγγείλει. Δίνετε απαντήσεις σε </w:t>
      </w:r>
      <w:r>
        <w:rPr>
          <w:rFonts w:eastAsia="Times New Roman" w:cs="Times New Roman"/>
          <w:szCs w:val="24"/>
        </w:rPr>
        <w:lastRenderedPageBreak/>
        <w:t>αυτό το πρόβλημα; Φέρνετε κάποια νομοθετική πρωτοβουλία, κάποια διάταξη, κάποια ρύθμιση για να το επιλύσετε; Διότι συζητάμε το 2017 να υπάρχουν δήμοι</w:t>
      </w:r>
      <w:r>
        <w:rPr>
          <w:rFonts w:eastAsia="Times New Roman" w:cs="Times New Roman"/>
          <w:szCs w:val="24"/>
        </w:rPr>
        <w:t>,</w:t>
      </w:r>
      <w:r>
        <w:rPr>
          <w:rFonts w:eastAsia="Times New Roman" w:cs="Times New Roman"/>
          <w:szCs w:val="24"/>
        </w:rPr>
        <w:t xml:space="preserve"> που δεν έχουν ού</w:t>
      </w:r>
      <w:r>
        <w:rPr>
          <w:rFonts w:eastAsia="Times New Roman" w:cs="Times New Roman"/>
          <w:szCs w:val="24"/>
        </w:rPr>
        <w:t xml:space="preserve">τε δημοτικό υπάλληλο και δεν ευαισθητοποιείστε να δώσετε μια λύση. Εκτός εάν θεωρείτε ότι είναι λύση αυτό που σας είπε ο εισηγητής μας, το πώς θα επαναπροσληφθούν εκφωνητές στα δημοτικά ραδιόφωνα. Δηλαδή αυτό είναι το πρόβλημα σήμερα; Το πώς θα προσλάβετε </w:t>
      </w:r>
      <w:r>
        <w:rPr>
          <w:rFonts w:eastAsia="Times New Roman" w:cs="Times New Roman"/>
          <w:szCs w:val="24"/>
        </w:rPr>
        <w:t xml:space="preserve">εκφωνητές και τεχνικούς; Δείτε τι συμβαίνει αυτή τη στιγμή. Κάνετε μια βόλτα στα δημόσια νοσοκομεία. Πηγαίνετε μια βόλτα στις εφημερίες στον </w:t>
      </w:r>
      <w:r>
        <w:rPr>
          <w:rFonts w:eastAsia="Times New Roman" w:cs="Times New Roman"/>
          <w:szCs w:val="24"/>
        </w:rPr>
        <w:t>«</w:t>
      </w:r>
      <w:r>
        <w:rPr>
          <w:rFonts w:eastAsia="Times New Roman" w:cs="Times New Roman"/>
          <w:szCs w:val="24"/>
        </w:rPr>
        <w:t>Ευαγγελισμό</w:t>
      </w:r>
      <w:r>
        <w:rPr>
          <w:rFonts w:eastAsia="Times New Roman" w:cs="Times New Roman"/>
          <w:szCs w:val="24"/>
        </w:rPr>
        <w:t>»</w:t>
      </w:r>
      <w:r>
        <w:rPr>
          <w:rFonts w:eastAsia="Times New Roman" w:cs="Times New Roman"/>
          <w:szCs w:val="24"/>
        </w:rPr>
        <w:t xml:space="preserve"> και στο </w:t>
      </w:r>
      <w:r>
        <w:rPr>
          <w:rFonts w:eastAsia="Times New Roman" w:cs="Times New Roman"/>
          <w:szCs w:val="24"/>
        </w:rPr>
        <w:t>«</w:t>
      </w:r>
      <w:r>
        <w:rPr>
          <w:rFonts w:eastAsia="Times New Roman" w:cs="Times New Roman"/>
          <w:szCs w:val="24"/>
        </w:rPr>
        <w:t>Ιπποκράτειο</w:t>
      </w:r>
      <w:r>
        <w:rPr>
          <w:rFonts w:eastAsia="Times New Roman" w:cs="Times New Roman"/>
          <w:szCs w:val="24"/>
        </w:rPr>
        <w:t>»</w:t>
      </w:r>
      <w:r>
        <w:rPr>
          <w:rFonts w:eastAsia="Times New Roman" w:cs="Times New Roman"/>
          <w:szCs w:val="24"/>
        </w:rPr>
        <w:t xml:space="preserve"> να δείτε τι συμβαίνει, που δεν υπάρχει προσωπικό και λειτουργούν μόνο με τη φιλ</w:t>
      </w:r>
      <w:r>
        <w:rPr>
          <w:rFonts w:eastAsia="Times New Roman" w:cs="Times New Roman"/>
          <w:szCs w:val="24"/>
        </w:rPr>
        <w:t xml:space="preserve">οτιμία και της </w:t>
      </w:r>
      <w:r>
        <w:rPr>
          <w:rFonts w:eastAsia="Times New Roman" w:cs="Times New Roman"/>
          <w:szCs w:val="24"/>
        </w:rPr>
        <w:t>δ</w:t>
      </w:r>
      <w:r>
        <w:rPr>
          <w:rFonts w:eastAsia="Times New Roman" w:cs="Times New Roman"/>
          <w:szCs w:val="24"/>
        </w:rPr>
        <w:t xml:space="preserve">ιοίκησης -εγώ μπορώ να το πω- και των υπαλλήλων πάνω απ’ όλα, των εργαζομένων. Δώστε εκεί προτεραιότητα από το να προσλαμβάνετε εκφωνητές. Προλάβετε κανέναν άνθρωπο στα δημόσια νοσοκομεία, που δεν μπορούν να λειτουργήσουν. </w:t>
      </w:r>
    </w:p>
    <w:p w14:paraId="22BFE0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Μπούσουλας δεν υ</w:t>
      </w:r>
      <w:r>
        <w:rPr>
          <w:rFonts w:eastAsia="Times New Roman" w:cs="Times New Roman"/>
          <w:szCs w:val="24"/>
        </w:rPr>
        <w:t xml:space="preserve">πάρχει -αυτό είναι το συμπέρασμα- ούτε στην πολιτική σας. Απλώς, λύνετε </w:t>
      </w:r>
      <w:proofErr w:type="spellStart"/>
      <w:r>
        <w:rPr>
          <w:rFonts w:eastAsia="Times New Roman" w:cs="Times New Roman"/>
          <w:szCs w:val="24"/>
        </w:rPr>
        <w:t>μικροθέματα</w:t>
      </w:r>
      <w:proofErr w:type="spellEnd"/>
      <w:r>
        <w:rPr>
          <w:rFonts w:eastAsia="Times New Roman" w:cs="Times New Roman"/>
          <w:szCs w:val="24"/>
        </w:rPr>
        <w:t xml:space="preserve">, διευθετείτε κάποιες εκκρεμότητες που έχετε, κύριε Υπουργέ, και πετάτε το </w:t>
      </w:r>
      <w:r>
        <w:rPr>
          <w:rFonts w:eastAsia="Times New Roman" w:cs="Times New Roman"/>
          <w:szCs w:val="24"/>
        </w:rPr>
        <w:lastRenderedPageBreak/>
        <w:t xml:space="preserve">τενεκεδάκι παρακάτω. Κάνετε πολιτική πραγματικά του μεροκάματου και τίποτε άλλο. </w:t>
      </w:r>
    </w:p>
    <w:p w14:paraId="22BFE0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2BFE0F8"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2BFE0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22BFE0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συνάδελφος κ. Νικόλαος </w:t>
      </w:r>
      <w:proofErr w:type="spellStart"/>
      <w:r>
        <w:rPr>
          <w:rFonts w:eastAsia="Times New Roman" w:cs="Times New Roman"/>
          <w:szCs w:val="24"/>
        </w:rPr>
        <w:t>Καραθανασόπουλος</w:t>
      </w:r>
      <w:proofErr w:type="spellEnd"/>
      <w:r>
        <w:rPr>
          <w:rFonts w:eastAsia="Times New Roman" w:cs="Times New Roman"/>
          <w:szCs w:val="24"/>
        </w:rPr>
        <w:t xml:space="preserve"> από το Κομμουνιστικό Κόμμα Ελλάδ</w:t>
      </w:r>
      <w:r>
        <w:rPr>
          <w:rFonts w:eastAsia="Times New Roman" w:cs="Times New Roman"/>
          <w:szCs w:val="24"/>
        </w:rPr>
        <w:t>α</w:t>
      </w:r>
      <w:r>
        <w:rPr>
          <w:rFonts w:eastAsia="Times New Roman" w:cs="Times New Roman"/>
          <w:szCs w:val="24"/>
        </w:rPr>
        <w:t xml:space="preserve">ς. </w:t>
      </w:r>
    </w:p>
    <w:p w14:paraId="22BFE0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κύριε Πρό</w:t>
      </w:r>
      <w:r>
        <w:rPr>
          <w:rFonts w:eastAsia="Times New Roman" w:cs="Times New Roman"/>
          <w:szCs w:val="24"/>
        </w:rPr>
        <w:t xml:space="preserve">εδρε. </w:t>
      </w:r>
    </w:p>
    <w:p w14:paraId="22BFE0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σήμερα, παρατηρήσαμε μια ψευδεπίγραφη αντιπαράθεση από τη μια μεριά ανάμεσα στην Κυβέρνηση και από την άλλη μεριά στα υπόλοιπα κόμματα της Αντιπολίτευσης, ιδιαίτερα με τη Νέα Δημοκρατία, αλλά και με το ΠΑΣΟΚ. Παρατηρήσαμε μια ψευδεπίγραφη αντιπα</w:t>
      </w:r>
      <w:r>
        <w:rPr>
          <w:rFonts w:eastAsia="Times New Roman" w:cs="Times New Roman"/>
          <w:szCs w:val="24"/>
        </w:rPr>
        <w:t xml:space="preserve">ράθεση, που έτσι όπως παρουσιάστηκε είναι σαν να συγκρούονται δύο κόσμοι. Αλήθεια, ποιοι είναι αυτοί οι δύο κόσμοι που συγκρούονται; Μήπως είναι στο ζήτημα ότι βγήκε χθες η Ελλάδα στις αγορές, η ελληνική οικονομία, </w:t>
      </w:r>
      <w:r>
        <w:rPr>
          <w:rFonts w:eastAsia="Times New Roman" w:cs="Times New Roman"/>
          <w:szCs w:val="24"/>
        </w:rPr>
        <w:lastRenderedPageBreak/>
        <w:t>και το οποίο η Κυβέρνηση το χαρακτήρισε «</w:t>
      </w:r>
      <w:r>
        <w:rPr>
          <w:rFonts w:eastAsia="Times New Roman" w:cs="Times New Roman"/>
          <w:szCs w:val="24"/>
        </w:rPr>
        <w:t xml:space="preserve">μια σημαντική ημέρα»; Τι διαφορετικό έχει με προηγούμενες εξόδους στις αγορές από τις προηγούμενες κυβερνήσεις; Αποκαθίσταται με αυτόν τον τρόπο η εμπιστοσύνη των αγορών προς την ελληνική οικονομία; </w:t>
      </w:r>
    </w:p>
    <w:p w14:paraId="22BFE0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Αλήθεια, αυτή η αποκατάσταση, κύριε Υπουργέ, της εμπιστο</w:t>
      </w:r>
      <w:r>
        <w:rPr>
          <w:rFonts w:eastAsia="Times New Roman" w:cs="Times New Roman"/>
          <w:szCs w:val="24"/>
        </w:rPr>
        <w:t xml:space="preserve">σύνης των αγορών στην ελληνική οικονομία είχε κάποια </w:t>
      </w:r>
      <w:proofErr w:type="spellStart"/>
      <w:r>
        <w:rPr>
          <w:rFonts w:eastAsia="Times New Roman" w:cs="Times New Roman"/>
          <w:szCs w:val="24"/>
        </w:rPr>
        <w:t>προαπαιτούμενα</w:t>
      </w:r>
      <w:proofErr w:type="spellEnd"/>
      <w:r>
        <w:rPr>
          <w:rFonts w:eastAsia="Times New Roman" w:cs="Times New Roman"/>
          <w:szCs w:val="24"/>
        </w:rPr>
        <w:t xml:space="preserve"> ή δεν είχε; Είχε </w:t>
      </w:r>
      <w:proofErr w:type="spellStart"/>
      <w:r>
        <w:rPr>
          <w:rFonts w:eastAsia="Times New Roman" w:cs="Times New Roman"/>
          <w:szCs w:val="24"/>
        </w:rPr>
        <w:t>προαπαιτούμενα</w:t>
      </w:r>
      <w:proofErr w:type="spellEnd"/>
      <w:r>
        <w:rPr>
          <w:rFonts w:eastAsia="Times New Roman" w:cs="Times New Roman"/>
          <w:szCs w:val="24"/>
        </w:rPr>
        <w:t>, αυτά τα οποία ολοκληρώνονται με τη δεύτερη αξιολόγηση, με το τρίτο μνημόνιο και με το δεύτερο μνημόνιο, το σύνολο των αντιλαϊκών μέτρων, που σφάγιασαν εργα</w:t>
      </w:r>
      <w:r>
        <w:rPr>
          <w:rFonts w:eastAsia="Times New Roman" w:cs="Times New Roman"/>
          <w:szCs w:val="24"/>
        </w:rPr>
        <w:t xml:space="preserve">σιακά και ασφαλιστικά δικαιώματα, που επιδείνωσαν ακόμη περισσότερο τις θέσεις της εργατικής και λαϊκής οικογένειας. </w:t>
      </w:r>
    </w:p>
    <w:p w14:paraId="22BFE0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προϋπόθεση για την αποκατάσταση της εμπιστοσύνης των αγορών είναι να συνεχιστεί και να κλιμακωθεί ακόμη περισσότερο η αντιλαϊκή επίθε</w:t>
      </w:r>
      <w:r>
        <w:rPr>
          <w:rFonts w:eastAsia="Times New Roman" w:cs="Times New Roman"/>
          <w:szCs w:val="24"/>
        </w:rPr>
        <w:t>ση. Και αυτό θα είναι μια διαχρονική εξέλιξη, κύριε Υπουργέ. Μάλιστα, την επιταγή της εξόδου στις αγορές την πληρώνει η εργατική τάξη και τα λαϊκά στρώματα, οι οποίοι δεν επωφελούνται από αυτήν την έξοδο στις αγορές. Ποιοι επωφελούνται; Επωφελούνται οι επι</w:t>
      </w:r>
      <w:r>
        <w:rPr>
          <w:rFonts w:eastAsia="Times New Roman" w:cs="Times New Roman"/>
          <w:szCs w:val="24"/>
        </w:rPr>
        <w:t xml:space="preserve">χειρηματικοί όμιλοι που θα μπορέσουν να έχουν πρόσβαση με μεγαλύτερη ευκολία </w:t>
      </w:r>
      <w:r>
        <w:rPr>
          <w:rFonts w:eastAsia="Times New Roman" w:cs="Times New Roman"/>
          <w:szCs w:val="24"/>
        </w:rPr>
        <w:lastRenderedPageBreak/>
        <w:t>στη ρευστότητα, για να χρηματοδοτηθούν τα διάφορα επενδυτικά τους σχέδια, αλλά και μέσω του κρατικού δανεισμού –γιατί έξοδος στις αγορές σημαίνει ανατροφοδότηση του κρατικού χρέου</w:t>
      </w:r>
      <w:r>
        <w:rPr>
          <w:rFonts w:eastAsia="Times New Roman" w:cs="Times New Roman"/>
          <w:szCs w:val="24"/>
        </w:rPr>
        <w:t xml:space="preserve">ς- να μπορέσει το κράτος να στηρίξει τους επιχειρηματικούς ομίλους. </w:t>
      </w:r>
    </w:p>
    <w:p w14:paraId="22BFE0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 είναι λοιπόν επί της ουσίας. Ο λαός να πληρώνει το τίμημα της εξόδου της ελληνικής οικονομίας στις αγορές για να στηρίζεται με αυτόν τον τρόπο η ανάκαμψη των καπιταλιστικών κερδών. Ά</w:t>
      </w:r>
      <w:r>
        <w:rPr>
          <w:rFonts w:eastAsia="Times New Roman" w:cs="Times New Roman"/>
          <w:szCs w:val="24"/>
        </w:rPr>
        <w:t>ρα, ποιοι είναι οι δύο κόσμοι</w:t>
      </w:r>
      <w:r>
        <w:rPr>
          <w:rFonts w:eastAsia="Times New Roman" w:cs="Times New Roman"/>
          <w:szCs w:val="24"/>
        </w:rPr>
        <w:t>,</w:t>
      </w:r>
      <w:r>
        <w:rPr>
          <w:rFonts w:eastAsia="Times New Roman" w:cs="Times New Roman"/>
          <w:szCs w:val="24"/>
        </w:rPr>
        <w:t xml:space="preserve"> που συγκρούονται στο συγκεκριμένο ζήτημα; Αυτό δεν θέλει και η Νέα Δημοκρατία και το ΠΑΣΟΚ, τη διασφάλιση της επιχειρηματικής δραστηριότητας, τη θωράκιση της ανταγωνιστικότητας και της καπιταλιστικής κερδοφορίας; Στον ίδιο θε</w:t>
      </w:r>
      <w:r>
        <w:rPr>
          <w:rFonts w:eastAsia="Times New Roman" w:cs="Times New Roman"/>
          <w:szCs w:val="24"/>
        </w:rPr>
        <w:t>ό πιστεύετε.</w:t>
      </w:r>
    </w:p>
    <w:p w14:paraId="22BFE100" w14:textId="77777777" w:rsidR="007336A6" w:rsidRDefault="002D1229">
      <w:pPr>
        <w:spacing w:line="600" w:lineRule="auto"/>
        <w:ind w:firstLine="720"/>
        <w:contextualSpacing/>
        <w:jc w:val="both"/>
        <w:rPr>
          <w:rFonts w:eastAsia="Times New Roman"/>
          <w:szCs w:val="24"/>
        </w:rPr>
      </w:pPr>
      <w:r>
        <w:rPr>
          <w:rFonts w:eastAsia="Times New Roman"/>
          <w:szCs w:val="24"/>
        </w:rPr>
        <w:t>Όμως, και στα ζητήματα που αφορούν το συγκεκριμένο νομοσχέδιο ισχυρίστηκε μιλώντας ο κύριος Υπουργός μια διαφορετική κοσμοθεωρία στα ζητήματα της τοπικής και περιφερειακής διοίκησης ανάμεσα, από τη μια μεριά, στον ΣΥΡΙΖΑ και, από την άλλη μερι</w:t>
      </w:r>
      <w:r>
        <w:rPr>
          <w:rFonts w:eastAsia="Times New Roman"/>
          <w:szCs w:val="24"/>
        </w:rPr>
        <w:t xml:space="preserve">ά, στη Νέα Δημοκρατία. </w:t>
      </w:r>
    </w:p>
    <w:p w14:paraId="22BFE101"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Ποια είναι αυτή η διαφορετική κοσμοθεωρία, κύριε Υπουργέ; Μήπως εσείς δεν είπατε ότι διευρύνεται και θωρακίζεται </w:t>
      </w:r>
      <w:r>
        <w:rPr>
          <w:rFonts w:eastAsia="Times New Roman"/>
          <w:szCs w:val="24"/>
        </w:rPr>
        <w:lastRenderedPageBreak/>
        <w:t xml:space="preserve">ακόμη περισσότερο ο ρόλος των ΔΕΥΑ, που λειτουργούν με ιδιωτικοοικονομικά κριτήρια; </w:t>
      </w:r>
    </w:p>
    <w:p w14:paraId="22BFE10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Η διαφορετική κοσμοθεωρία ποια θα </w:t>
      </w:r>
      <w:r>
        <w:rPr>
          <w:rFonts w:eastAsia="Times New Roman"/>
          <w:szCs w:val="24"/>
        </w:rPr>
        <w:t xml:space="preserve">ήταν, αλήθεια, στα ιδιωτικοοικονομικά κριτήρια στην ενσωμάτωση στα πλαίσια λειτουργίας των ΔΕΥΑ των </w:t>
      </w:r>
      <w:proofErr w:type="spellStart"/>
      <w:r>
        <w:rPr>
          <w:rFonts w:eastAsia="Times New Roman"/>
          <w:szCs w:val="24"/>
        </w:rPr>
        <w:t>ευρωενωσιακών</w:t>
      </w:r>
      <w:proofErr w:type="spellEnd"/>
      <w:r>
        <w:rPr>
          <w:rFonts w:eastAsia="Times New Roman"/>
          <w:szCs w:val="24"/>
        </w:rPr>
        <w:t xml:space="preserve"> οδηγιών και μάλιστα, της </w:t>
      </w:r>
      <w:r>
        <w:rPr>
          <w:rFonts w:eastAsia="Times New Roman"/>
          <w:szCs w:val="24"/>
        </w:rPr>
        <w:t>ο</w:t>
      </w:r>
      <w:r>
        <w:rPr>
          <w:rFonts w:eastAsia="Times New Roman"/>
          <w:szCs w:val="24"/>
        </w:rPr>
        <w:t>δηγίας–</w:t>
      </w:r>
      <w:r>
        <w:rPr>
          <w:rFonts w:eastAsia="Times New Roman"/>
          <w:szCs w:val="24"/>
        </w:rPr>
        <w:t>π</w:t>
      </w:r>
      <w:r>
        <w:rPr>
          <w:rFonts w:eastAsia="Times New Roman"/>
          <w:szCs w:val="24"/>
        </w:rPr>
        <w:t xml:space="preserve">λαίσιο για τα νερά του 2000, την </w:t>
      </w:r>
      <w:r>
        <w:rPr>
          <w:rFonts w:eastAsia="Times New Roman"/>
          <w:szCs w:val="24"/>
        </w:rPr>
        <w:t>ο</w:t>
      </w:r>
      <w:r>
        <w:rPr>
          <w:rFonts w:eastAsia="Times New Roman"/>
          <w:szCs w:val="24"/>
        </w:rPr>
        <w:t>δηγία 60; Αυτό δείχνει διαφορετική κοσμοθεωρία και διαφορετικούς κόσμους ή</w:t>
      </w:r>
      <w:r>
        <w:rPr>
          <w:rFonts w:eastAsia="Times New Roman"/>
          <w:szCs w:val="24"/>
        </w:rPr>
        <w:t xml:space="preserve"> τους ίδιους κόσμους; Τον ίδιον ακριβώς κόσμο δείχνει. </w:t>
      </w:r>
    </w:p>
    <w:p w14:paraId="22BFE103" w14:textId="77777777" w:rsidR="007336A6" w:rsidRDefault="002D1229">
      <w:pPr>
        <w:spacing w:line="600" w:lineRule="auto"/>
        <w:ind w:firstLine="720"/>
        <w:contextualSpacing/>
        <w:jc w:val="both"/>
        <w:rPr>
          <w:rFonts w:eastAsia="Times New Roman"/>
          <w:szCs w:val="24"/>
        </w:rPr>
      </w:pPr>
      <w:r>
        <w:rPr>
          <w:rFonts w:eastAsia="Times New Roman"/>
          <w:szCs w:val="24"/>
        </w:rPr>
        <w:t>Διαφορετική θα ήταν αν λέγατε ότι καταργούνται οι ΔΕΥΑ, μετατρέπονται σε υπηρεσίες, που βεβαίως θα προσπαθήσουν να προστατεύσουν το νερό, όχι μετατρέποντάς το σε εμπόρευμα, αλλά ως δημόσια παροχή. Μπο</w:t>
      </w:r>
      <w:r>
        <w:rPr>
          <w:rFonts w:eastAsia="Times New Roman"/>
          <w:szCs w:val="24"/>
        </w:rPr>
        <w:t>ρεί να γίνει αυτό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συστήματος; Όχι. Δεν μπορεί να γίνει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του συστήματος. </w:t>
      </w:r>
    </w:p>
    <w:p w14:paraId="22BFE104" w14:textId="77777777" w:rsidR="007336A6" w:rsidRDefault="002D1229">
      <w:pPr>
        <w:spacing w:line="600" w:lineRule="auto"/>
        <w:ind w:firstLine="720"/>
        <w:contextualSpacing/>
        <w:jc w:val="both"/>
        <w:rPr>
          <w:rFonts w:eastAsia="Times New Roman"/>
          <w:szCs w:val="24"/>
        </w:rPr>
      </w:pPr>
      <w:r>
        <w:rPr>
          <w:rFonts w:eastAsia="Times New Roman"/>
          <w:szCs w:val="24"/>
        </w:rPr>
        <w:t>Όμως, εσείς τι κάνετε; Ενισχύετε ακόμα περισσότερο τη λειτουργία των ΔΕΥΑ με ιδιωτικοοικονομικά κριτήρια και εμπορευματοποιείτε ακόμη περισσότερο το νερό. Μάλιστα, δεν φτάνει μόνο αυτό. Προσθέσατε και μια σειρά τέλη: τέλη περιβαλλοντικού κόστους, κόστους π</w:t>
      </w:r>
      <w:r>
        <w:rPr>
          <w:rFonts w:eastAsia="Times New Roman"/>
          <w:szCs w:val="24"/>
        </w:rPr>
        <w:t xml:space="preserve">όρων, ύπαρξη του ειδικού τέλους μέχρι 80% </w:t>
      </w:r>
      <w:r>
        <w:rPr>
          <w:rFonts w:eastAsia="Times New Roman"/>
          <w:szCs w:val="24"/>
        </w:rPr>
        <w:lastRenderedPageBreak/>
        <w:t xml:space="preserve">για τις μελέτες και την κατασκευή. Ποιοι τα πληρώνουν αυτά τα τέλη; Κατά κύριο τα πληρώνουν οι λαϊκές οικογένειες. </w:t>
      </w:r>
    </w:p>
    <w:p w14:paraId="22BFE105" w14:textId="77777777" w:rsidR="007336A6" w:rsidRDefault="002D1229">
      <w:pPr>
        <w:spacing w:line="600" w:lineRule="auto"/>
        <w:ind w:firstLine="720"/>
        <w:contextualSpacing/>
        <w:jc w:val="both"/>
        <w:rPr>
          <w:rFonts w:eastAsia="Times New Roman"/>
          <w:szCs w:val="24"/>
        </w:rPr>
      </w:pPr>
      <w:r>
        <w:rPr>
          <w:rFonts w:eastAsia="Times New Roman"/>
          <w:szCs w:val="24"/>
        </w:rPr>
        <w:t>Σε τι διαφέρετε, αλήθεια, από τη Νέα Δημοκρατία; Αντίστοιχα τέλη δεν έβαζε κι αυτή; Αντίστοιχη λογ</w:t>
      </w:r>
      <w:r>
        <w:rPr>
          <w:rFonts w:eastAsia="Times New Roman"/>
          <w:szCs w:val="24"/>
        </w:rPr>
        <w:t>ική δεν είχε ότι πρέπει οι ΔΕΥΑ να λειτουργούν με ιδιωτικοοικονομικά κριτήρια;</w:t>
      </w:r>
    </w:p>
    <w:p w14:paraId="22BFE106" w14:textId="77777777" w:rsidR="007336A6" w:rsidRDefault="002D1229">
      <w:pPr>
        <w:spacing w:line="600" w:lineRule="auto"/>
        <w:ind w:firstLine="720"/>
        <w:contextualSpacing/>
        <w:jc w:val="both"/>
        <w:rPr>
          <w:rFonts w:eastAsia="Times New Roman"/>
          <w:szCs w:val="24"/>
        </w:rPr>
      </w:pPr>
      <w:r>
        <w:rPr>
          <w:rFonts w:eastAsia="Times New Roman"/>
          <w:szCs w:val="24"/>
        </w:rPr>
        <w:t>Το αποτέλεσμα της λειτουργίας των ΔΕΥΑ με ιδιωτικοοικονομικά κριτήρια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βιωσιμότητάς τους σημαίνει ότι θα πρέπει με κάθε τρόπο είτε να αυξάνονται τα τιμολόγια για να μπορούν να καλύπτουν τις δαπάνες, τις οποίες έχουν και να είναι και κερδοφόρες. Άρα, δηλαδή, και μέτρα </w:t>
      </w:r>
      <w:proofErr w:type="spellStart"/>
      <w:r>
        <w:rPr>
          <w:rFonts w:eastAsia="Times New Roman"/>
          <w:szCs w:val="24"/>
        </w:rPr>
        <w:t>εισπραξιμότητας</w:t>
      </w:r>
      <w:proofErr w:type="spellEnd"/>
      <w:r>
        <w:rPr>
          <w:rFonts w:eastAsia="Times New Roman"/>
          <w:szCs w:val="24"/>
        </w:rPr>
        <w:t xml:space="preserve"> μπορούν να πάρουν. Από ποιους; Από αυτ</w:t>
      </w:r>
      <w:r>
        <w:rPr>
          <w:rFonts w:eastAsia="Times New Roman"/>
          <w:szCs w:val="24"/>
        </w:rPr>
        <w:t>ούς οι οποίοι δεν μπορούν να πληρώσουν, γιατί υπάρχουν λαϊκές οικογένειες, κύριε Υπουργέ, που δεν μπορούν να πληρώσουν για το νερό. Βεβαίως, μέσα σε αυτά 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υπάρχουν και οι επιτήδειοι, οι οποίοι αξιοποιούν αυτήν την κατάσταση για δικούς τους λόγους</w:t>
      </w:r>
      <w:r>
        <w:rPr>
          <w:rFonts w:eastAsia="Times New Roman"/>
          <w:szCs w:val="24"/>
        </w:rPr>
        <w:t>.</w:t>
      </w:r>
    </w:p>
    <w:p w14:paraId="22BFE107" w14:textId="77777777" w:rsidR="007336A6" w:rsidRDefault="002D1229">
      <w:pPr>
        <w:spacing w:line="600" w:lineRule="auto"/>
        <w:ind w:firstLine="720"/>
        <w:contextualSpacing/>
        <w:jc w:val="both"/>
        <w:rPr>
          <w:rFonts w:eastAsia="Times New Roman"/>
          <w:szCs w:val="24"/>
        </w:rPr>
      </w:pPr>
      <w:r>
        <w:rPr>
          <w:rFonts w:eastAsia="Times New Roman"/>
          <w:szCs w:val="24"/>
        </w:rPr>
        <w:t>Άρα, δεν είναι δύο διαφορετικές κοσμοθεωρίες. Στον ίδιον θεό πιστεύετε. Και μάλιστα, πολύ περισσότερο που δεν πρόκειται για  καμμιά κοσμογονία. Το νομοσχέδιο, το οποίο φέρατε, είναι ακριβώς νομοσχέδιο προσαρμογής στα αντιδραστικά χαρακτηριστικά του «</w:t>
      </w:r>
      <w:r>
        <w:rPr>
          <w:rFonts w:eastAsia="Times New Roman"/>
          <w:szCs w:val="24"/>
        </w:rPr>
        <w:t>ΚΑΛΛ</w:t>
      </w:r>
      <w:r>
        <w:rPr>
          <w:rFonts w:eastAsia="Times New Roman"/>
          <w:szCs w:val="24"/>
        </w:rPr>
        <w:t>ΙΚΡΑΤΗ</w:t>
      </w:r>
      <w:r>
        <w:rPr>
          <w:rFonts w:eastAsia="Times New Roman"/>
          <w:szCs w:val="24"/>
        </w:rPr>
        <w:t xml:space="preserve">». Δεν αλλάζετε τίποτα επί της ουσίας </w:t>
      </w:r>
      <w:r>
        <w:rPr>
          <w:rFonts w:eastAsia="Times New Roman"/>
          <w:szCs w:val="24"/>
        </w:rPr>
        <w:lastRenderedPageBreak/>
        <w:t>στα αντιδραστικά χαρακτηριστικά του «</w:t>
      </w:r>
      <w:r>
        <w:rPr>
          <w:rFonts w:eastAsia="Times New Roman"/>
          <w:szCs w:val="24"/>
        </w:rPr>
        <w:t>ΚΑΛΛΙΚΡΑΤΗ</w:t>
      </w:r>
      <w:r>
        <w:rPr>
          <w:rFonts w:eastAsia="Times New Roman"/>
          <w:szCs w:val="24"/>
        </w:rPr>
        <w:t xml:space="preserve">». Τα διατηρείτε όλα ακέραια. Μερικές </w:t>
      </w:r>
      <w:proofErr w:type="spellStart"/>
      <w:r>
        <w:rPr>
          <w:rFonts w:eastAsia="Times New Roman"/>
          <w:szCs w:val="24"/>
        </w:rPr>
        <w:t>μικροτροποποιήσεις</w:t>
      </w:r>
      <w:proofErr w:type="spellEnd"/>
      <w:r>
        <w:rPr>
          <w:rFonts w:eastAsia="Times New Roman"/>
          <w:szCs w:val="24"/>
        </w:rPr>
        <w:t xml:space="preserve"> κάνετε, άλλες που είναι σε πιο αντιδραστική κατεύθυνση, όπως αυτές που αναφέραμε για τις ΔΕΥΑ, για παράδειγμ</w:t>
      </w:r>
      <w:r>
        <w:rPr>
          <w:rFonts w:eastAsia="Times New Roman"/>
          <w:szCs w:val="24"/>
        </w:rPr>
        <w:t>α, οι κατευθύνσεις οι οποίες αφορούν τους Ευρωπαϊκούς Ομίλους Εδαφικής Συνεργασίας, το κομμάτι 3, και άλλες ακριβώς μικρές προσαρμογές χωρίς να αλλάζετε την ουσία του αντιδραστικού «</w:t>
      </w:r>
      <w:r>
        <w:rPr>
          <w:rFonts w:eastAsia="Times New Roman"/>
          <w:szCs w:val="24"/>
        </w:rPr>
        <w:t>ΚΑΛΛΙΚΡΑΤΗ</w:t>
      </w:r>
      <w:r>
        <w:rPr>
          <w:rFonts w:eastAsia="Times New Roman"/>
          <w:szCs w:val="24"/>
        </w:rPr>
        <w:t xml:space="preserve">». Γιατί; Γιατί, κατ’ αρχάς, αποδέχεστε και έχετε αποδεχθεί από </w:t>
      </w:r>
      <w:r>
        <w:rPr>
          <w:rFonts w:eastAsia="Times New Roman"/>
          <w:szCs w:val="24"/>
        </w:rPr>
        <w:t>τη στιγμή που ο «</w:t>
      </w:r>
      <w:r>
        <w:rPr>
          <w:rFonts w:eastAsia="Times New Roman"/>
          <w:szCs w:val="24"/>
        </w:rPr>
        <w:t>ΚΑΛΛΙΚΡΑΤΗΣ</w:t>
      </w:r>
      <w:r>
        <w:rPr>
          <w:rFonts w:eastAsia="Times New Roman"/>
          <w:szCs w:val="24"/>
        </w:rPr>
        <w:t xml:space="preserve">» ισχύει, την προσαρμογή της τοπικής και περιφερειακής αυτοδιοίκησης στις ανάγκες των μονοπωλιακών ομίλων. Αυτό δεν το αλλάζατε. Ίσα-ίσα που το ενισχύετε σε μια σειρά από διατάξεις. </w:t>
      </w:r>
    </w:p>
    <w:p w14:paraId="22BFE108" w14:textId="77777777" w:rsidR="007336A6" w:rsidRDefault="002D1229">
      <w:pPr>
        <w:spacing w:line="600" w:lineRule="auto"/>
        <w:ind w:firstLine="720"/>
        <w:contextualSpacing/>
        <w:jc w:val="both"/>
        <w:rPr>
          <w:rFonts w:eastAsia="Times New Roman"/>
          <w:szCs w:val="24"/>
        </w:rPr>
      </w:pPr>
      <w:r>
        <w:rPr>
          <w:rFonts w:eastAsia="Times New Roman"/>
          <w:szCs w:val="24"/>
        </w:rPr>
        <w:t>Δεύτερον, την ενίσχυση περαιτέρω της επιχειρη</w:t>
      </w:r>
      <w:r>
        <w:rPr>
          <w:rFonts w:eastAsia="Times New Roman"/>
          <w:szCs w:val="24"/>
        </w:rPr>
        <w:t xml:space="preserve">ματικής δραστηριότητας των δήμων και των περιφερειών, όπου επιχειρηματική δραστηριότητα σημαίνει περαιτέρω εμπορευματοποίηση μιας σειράς παροχών </w:t>
      </w:r>
    </w:p>
    <w:p w14:paraId="22BFE109" w14:textId="77777777" w:rsidR="007336A6" w:rsidRDefault="002D1229">
      <w:pPr>
        <w:spacing w:line="600" w:lineRule="auto"/>
        <w:ind w:firstLine="720"/>
        <w:contextualSpacing/>
        <w:jc w:val="both"/>
        <w:rPr>
          <w:rFonts w:eastAsia="Times New Roman"/>
          <w:szCs w:val="24"/>
        </w:rPr>
      </w:pPr>
      <w:r>
        <w:rPr>
          <w:rFonts w:eastAsia="Times New Roman"/>
          <w:szCs w:val="24"/>
        </w:rPr>
        <w:t>Τρίτο στοιχείο τ</w:t>
      </w:r>
      <w:r>
        <w:rPr>
          <w:rFonts w:eastAsia="Times New Roman"/>
          <w:szCs w:val="24"/>
        </w:rPr>
        <w:t>ου</w:t>
      </w:r>
      <w:r>
        <w:rPr>
          <w:rFonts w:eastAsia="Times New Roman"/>
          <w:szCs w:val="24"/>
        </w:rPr>
        <w:t xml:space="preserve"> γενικ</w:t>
      </w:r>
      <w:r>
        <w:rPr>
          <w:rFonts w:eastAsia="Times New Roman"/>
          <w:szCs w:val="24"/>
        </w:rPr>
        <w:t>ού</w:t>
      </w:r>
      <w:r>
        <w:rPr>
          <w:rFonts w:eastAsia="Times New Roman"/>
          <w:szCs w:val="24"/>
        </w:rPr>
        <w:t xml:space="preserve"> πλαισί</w:t>
      </w:r>
      <w:r>
        <w:rPr>
          <w:rFonts w:eastAsia="Times New Roman"/>
          <w:szCs w:val="24"/>
        </w:rPr>
        <w:t>ου</w:t>
      </w:r>
      <w:r>
        <w:rPr>
          <w:rFonts w:eastAsia="Times New Roman"/>
          <w:szCs w:val="24"/>
        </w:rPr>
        <w:t>,</w:t>
      </w:r>
      <w:r>
        <w:rPr>
          <w:rFonts w:eastAsia="Times New Roman"/>
          <w:szCs w:val="24"/>
        </w:rPr>
        <w:t xml:space="preserve"> που καθορίζει ο «</w:t>
      </w:r>
      <w:r>
        <w:rPr>
          <w:rFonts w:eastAsia="Times New Roman"/>
          <w:szCs w:val="24"/>
        </w:rPr>
        <w:t>ΚΑΛΛΙΚΡΑΤΗΣ</w:t>
      </w:r>
      <w:r>
        <w:rPr>
          <w:rFonts w:eastAsia="Times New Roman"/>
          <w:szCs w:val="24"/>
        </w:rPr>
        <w:t>» και εσείς δεν τ</w:t>
      </w:r>
      <w:r>
        <w:rPr>
          <w:rFonts w:eastAsia="Times New Roman"/>
          <w:szCs w:val="24"/>
        </w:rPr>
        <w:t>ο</w:t>
      </w:r>
      <w:r>
        <w:rPr>
          <w:rFonts w:eastAsia="Times New Roman"/>
          <w:szCs w:val="24"/>
        </w:rPr>
        <w:t xml:space="preserve"> αλλάζετε είναι η συρρίκνωσ</w:t>
      </w:r>
      <w:r>
        <w:rPr>
          <w:rFonts w:eastAsia="Times New Roman"/>
          <w:szCs w:val="24"/>
        </w:rPr>
        <w:t xml:space="preserve">η μιας σειράς παροχών, είτε παροχές που δίνονταν από τις κρατικές υπηρεσίες και τις κρατικές δομές είτε από τις περιφέρειες και </w:t>
      </w:r>
      <w:r>
        <w:rPr>
          <w:rFonts w:eastAsia="Times New Roman"/>
          <w:szCs w:val="24"/>
        </w:rPr>
        <w:lastRenderedPageBreak/>
        <w:t>τους δήμους και, μάλιστα, υποκατάσταση αυτών των δομών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λεγόμενης αλληλεγγύης, του εθελοντισμού, που επί της ουσί</w:t>
      </w:r>
      <w:r>
        <w:rPr>
          <w:rFonts w:eastAsia="Times New Roman"/>
          <w:szCs w:val="24"/>
        </w:rPr>
        <w:t xml:space="preserve">ας σημαίνει υποβάθμιση των παροχών αυτών ή ακόμη περισσότερο υποκατάστασή τους από τη δράση των λεγόμενων </w:t>
      </w:r>
      <w:r>
        <w:rPr>
          <w:rFonts w:eastAsia="Times New Roman"/>
          <w:szCs w:val="24"/>
        </w:rPr>
        <w:t>μ</w:t>
      </w:r>
      <w:r>
        <w:rPr>
          <w:rFonts w:eastAsia="Times New Roman"/>
          <w:szCs w:val="24"/>
        </w:rPr>
        <w:t xml:space="preserve">η </w:t>
      </w:r>
      <w:r>
        <w:rPr>
          <w:rFonts w:eastAsia="Times New Roman"/>
          <w:szCs w:val="24"/>
        </w:rPr>
        <w:t>κ</w:t>
      </w:r>
      <w:r>
        <w:rPr>
          <w:rFonts w:eastAsia="Times New Roman"/>
          <w:szCs w:val="24"/>
        </w:rPr>
        <w:t xml:space="preserve">υβερνητικών </w:t>
      </w:r>
      <w:r>
        <w:rPr>
          <w:rFonts w:eastAsia="Times New Roman"/>
          <w:szCs w:val="24"/>
        </w:rPr>
        <w:t>ο</w:t>
      </w:r>
      <w:r>
        <w:rPr>
          <w:rFonts w:eastAsia="Times New Roman"/>
          <w:szCs w:val="24"/>
        </w:rPr>
        <w:t xml:space="preserve">ργανώσεων και των </w:t>
      </w:r>
      <w:r>
        <w:rPr>
          <w:rFonts w:eastAsia="Times New Roman"/>
          <w:szCs w:val="24"/>
        </w:rPr>
        <w:t>ΚΟΙΝΣΕΠ</w:t>
      </w:r>
      <w:r>
        <w:rPr>
          <w:rFonts w:eastAsia="Times New Roman"/>
          <w:szCs w:val="24"/>
        </w:rPr>
        <w:t>, που επί της ουσίας,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κοινωνικής οικονομίας εμπορευματοποιούν αυτές τις κοινωνικές παροχές.</w:t>
      </w:r>
    </w:p>
    <w:p w14:paraId="22BFE10A"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Τέταρτο χαρακτηριστικό γνώρισμα. Ενισχύετε και διατηρείτε και εσείς επεκτείνετε ακόμα περισσότερο την αναβάθμιση της εισπρακτικής ικανότητας των δήμων. Σε μια περίοδο που, βεβαίως, η λαϊκή οικογένεια δεν μπορεί να τα φέρει βόλτα, που έχει να αντιμετωπίσει </w:t>
      </w:r>
      <w:r>
        <w:rPr>
          <w:rFonts w:eastAsia="Times New Roman"/>
          <w:szCs w:val="24"/>
        </w:rPr>
        <w:t xml:space="preserve">ένα </w:t>
      </w:r>
      <w:proofErr w:type="spellStart"/>
      <w:r>
        <w:rPr>
          <w:rFonts w:eastAsia="Times New Roman"/>
          <w:szCs w:val="24"/>
        </w:rPr>
        <w:t>τσουνάμι</w:t>
      </w:r>
      <w:proofErr w:type="spellEnd"/>
      <w:r>
        <w:rPr>
          <w:rFonts w:eastAsia="Times New Roman"/>
          <w:szCs w:val="24"/>
        </w:rPr>
        <w:t xml:space="preserve"> φόρων και, βεβαίως, τις μειώσεις των μισθών και των συντάξεων, την εμπορευματοποίηση της υγείας και της παιδείας, εσείς αναβαθμίζετε την εισπρακτική ικανότητα των δήμων. Μάλιστα, εντάσσετε όλη αυτήν τη διαδικασία στη λογική ότι οι δήμοι πρέπει</w:t>
      </w:r>
      <w:r>
        <w:rPr>
          <w:rFonts w:eastAsia="Times New Roman"/>
          <w:szCs w:val="24"/>
        </w:rPr>
        <w:t xml:space="preserve"> να αποκτήσουν -αυτή είναι η θεωρία, αυτή είναι η φιλοσοφία, αυτός είναι ο στόχος- οικονομική αυτοτέλεια για να μειωθεί ακόμη περισσότερο η κρατική χρηματοδότηση, μια κρατική χρηματοδότηση που κι εσείς τη διατηρείτε </w:t>
      </w:r>
      <w:r>
        <w:rPr>
          <w:rFonts w:eastAsia="Times New Roman"/>
          <w:szCs w:val="24"/>
        </w:rPr>
        <w:lastRenderedPageBreak/>
        <w:t>στα ίδια απαράδεκτα επίπεδα που τη διατή</w:t>
      </w:r>
      <w:r>
        <w:rPr>
          <w:rFonts w:eastAsia="Times New Roman"/>
          <w:szCs w:val="24"/>
        </w:rPr>
        <w:t xml:space="preserve">ρησαν, που την κατέβασαν οι προηγούμενες κυβερνήσεις. Άρα, η ανταποδοτικότητα, η αύξηση των τελών, η φορολογία επί της ουσίας είναι μέτρα που θα βάζουν οι δήμοι και οι περιφέρειες για να μπορούν να τα φέρουν βόλτα. </w:t>
      </w:r>
    </w:p>
    <w:p w14:paraId="22BFE10B" w14:textId="77777777" w:rsidR="007336A6" w:rsidRDefault="002D1229">
      <w:pPr>
        <w:spacing w:line="600" w:lineRule="auto"/>
        <w:ind w:firstLine="720"/>
        <w:contextualSpacing/>
        <w:jc w:val="both"/>
        <w:rPr>
          <w:rFonts w:eastAsia="Times New Roman"/>
          <w:szCs w:val="24"/>
        </w:rPr>
      </w:pPr>
      <w:r>
        <w:rPr>
          <w:rFonts w:eastAsia="Times New Roman"/>
          <w:szCs w:val="24"/>
        </w:rPr>
        <w:t>Από αυτήν την άποψη, είναι χαρακτηριστικ</w:t>
      </w:r>
      <w:r>
        <w:rPr>
          <w:rFonts w:eastAsia="Times New Roman"/>
          <w:szCs w:val="24"/>
        </w:rPr>
        <w:t xml:space="preserve">ή η αντιμετώπιση, την οποία έχετε σε σχέση με τις οφειλές προς τους δήμους. Στο ίδιο τσουβάλι βάζετε και τα φυσικά πρόσωπα και τα </w:t>
      </w:r>
      <w:r>
        <w:rPr>
          <w:rFonts w:eastAsia="Times New Roman"/>
          <w:szCs w:val="24"/>
        </w:rPr>
        <w:t>ν</w:t>
      </w:r>
      <w:r>
        <w:rPr>
          <w:rFonts w:eastAsia="Times New Roman"/>
          <w:szCs w:val="24"/>
        </w:rPr>
        <w:t xml:space="preserve">ομικά </w:t>
      </w:r>
      <w:r>
        <w:rPr>
          <w:rFonts w:eastAsia="Times New Roman"/>
          <w:szCs w:val="24"/>
        </w:rPr>
        <w:t>π</w:t>
      </w:r>
      <w:r>
        <w:rPr>
          <w:rFonts w:eastAsia="Times New Roman"/>
          <w:szCs w:val="24"/>
        </w:rPr>
        <w:t xml:space="preserve">ρόσωπα. Στο ίδιο τσουβάλι μπαίνει μια οικογένεια που δεν μπορεί να πληρώσει με έναν ξενοδοχειακό όμιλο, που δεν θέλει </w:t>
      </w:r>
      <w:r>
        <w:rPr>
          <w:rFonts w:eastAsia="Times New Roman"/>
          <w:szCs w:val="24"/>
        </w:rPr>
        <w:t>να πληρώσει, με μια άλλη επιχείρηση που δεν θέλει να πληρώσει δημοτικά τέλη. Κανέναν διαχωρισμό δεν κάνετε ανάμεσα στα φυσικά πρόσωπα, στις οικογένειες</w:t>
      </w:r>
      <w:r>
        <w:rPr>
          <w:rFonts w:eastAsia="Times New Roman"/>
          <w:szCs w:val="24"/>
        </w:rPr>
        <w:t>,</w:t>
      </w:r>
      <w:r>
        <w:rPr>
          <w:rFonts w:eastAsia="Times New Roman"/>
          <w:szCs w:val="24"/>
        </w:rPr>
        <w:t xml:space="preserve"> που χρωστούν στον δήμο και ανάμεσα στις επιχειρήσεις που χρωστούν στον δήμο. Ίδια αντιμετώπιση έχετε. Κ</w:t>
      </w:r>
      <w:r>
        <w:rPr>
          <w:rFonts w:eastAsia="Times New Roman"/>
          <w:szCs w:val="24"/>
        </w:rPr>
        <w:t>α</w:t>
      </w:r>
      <w:r>
        <w:rPr>
          <w:rFonts w:eastAsia="Times New Roman"/>
          <w:szCs w:val="24"/>
        </w:rPr>
        <w:t>μ</w:t>
      </w:r>
      <w:r>
        <w:rPr>
          <w:rFonts w:eastAsia="Times New Roman"/>
          <w:szCs w:val="24"/>
        </w:rPr>
        <w:t xml:space="preserve">μιά διαφοροποίηση δεν κάνετε ανάμεσα σ’ αυτούς που χρωστάνε λίγα και είναι η συντριπτική πλειοψηφία των λαϊκών οικογενειών και σ’ αυτούς που χρωστούν πολλά. Σας είπε και ο </w:t>
      </w:r>
      <w:r>
        <w:rPr>
          <w:rFonts w:eastAsia="Times New Roman"/>
          <w:szCs w:val="24"/>
        </w:rPr>
        <w:t>ε</w:t>
      </w:r>
      <w:r>
        <w:rPr>
          <w:rFonts w:eastAsia="Times New Roman"/>
          <w:szCs w:val="24"/>
        </w:rPr>
        <w:t>ισηγητής μας συγκεκριμένα παραδείγματα. Συνήθως αυτοί που χρωστάνε πολλά είναι επ</w:t>
      </w:r>
      <w:r>
        <w:rPr>
          <w:rFonts w:eastAsia="Times New Roman"/>
          <w:szCs w:val="24"/>
        </w:rPr>
        <w:t xml:space="preserve">ιχειρήσεις. Η ίδια ακριβώς μεταχείριση υπάρχει. </w:t>
      </w:r>
    </w:p>
    <w:p w14:paraId="22BFE10C"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Γιατί δεν τα διαφοροποιείτε, κύριε Υπουργέ; Το ίδιο πράγμα είναι μια οικογένεια</w:t>
      </w:r>
      <w:r>
        <w:rPr>
          <w:rFonts w:eastAsia="Times New Roman"/>
          <w:szCs w:val="24"/>
        </w:rPr>
        <w:t>,</w:t>
      </w:r>
      <w:r>
        <w:rPr>
          <w:rFonts w:eastAsia="Times New Roman"/>
          <w:szCs w:val="24"/>
        </w:rPr>
        <w:t xml:space="preserve"> που δεν μπορεί να πληρώσει με μια επιχείρηση που δεν θέλει να πληρώσει; Και θα πρέπει να έχει την ίδια αντιμετώπιση και στις δ</w:t>
      </w:r>
      <w:r>
        <w:rPr>
          <w:rFonts w:eastAsia="Times New Roman"/>
          <w:szCs w:val="24"/>
        </w:rPr>
        <w:t>ύο περιπτώσεις; Αντί να διευκολύνετε επί της ουσίας τα φτωχά λαϊκά νοικοκυριά, που δεν μπορούν να πληρώσουν και χρωστούν, να βγάλουν από πάνω τους αυτόν τον βραχνά, το αξιοποιείτε ως μέσο για να επιβραβεύσετε τους επιχειρηματίες, τους διάφορους ομίλους που</w:t>
      </w:r>
      <w:r>
        <w:rPr>
          <w:rFonts w:eastAsia="Times New Roman"/>
          <w:szCs w:val="24"/>
        </w:rPr>
        <w:t xml:space="preserve"> χρωστούν στους δήμους; Και θέλετε να στηρίξουμε εμείς μια τέτοια διαδικασία;</w:t>
      </w:r>
    </w:p>
    <w:p w14:paraId="22BFE10D" w14:textId="77777777" w:rsidR="007336A6" w:rsidRDefault="002D1229">
      <w:pPr>
        <w:spacing w:line="600" w:lineRule="auto"/>
        <w:ind w:firstLine="720"/>
        <w:contextualSpacing/>
        <w:jc w:val="both"/>
        <w:rPr>
          <w:rFonts w:eastAsia="Times New Roman"/>
          <w:szCs w:val="24"/>
        </w:rPr>
      </w:pPr>
      <w:r>
        <w:rPr>
          <w:rFonts w:eastAsia="Times New Roman"/>
          <w:szCs w:val="24"/>
        </w:rPr>
        <w:t>Σας λέμε να κάνετε διαφοροποίηση. Διαφορετικά μέτρα και διαφορετικά σταθμά στις δύο αυτές διαφορετικές περιπτώσεις. Άλλο είναι το φυσικό πρόσωπο και άλλο είναι το νομικό πρόσωπο.</w:t>
      </w:r>
      <w:r>
        <w:rPr>
          <w:rFonts w:eastAsia="Times New Roman"/>
          <w:szCs w:val="24"/>
        </w:rPr>
        <w:t xml:space="preserve"> Άλλο είναι αυτός που χρωστάει λίγα και άλλο αυτός που χρωστάει πολλά. Γιατί δεν τα διαφοροποιείτε και τα βάζετε όλα στον ίδιο ντορβά;</w:t>
      </w:r>
    </w:p>
    <w:p w14:paraId="22BFE10E" w14:textId="77777777" w:rsidR="007336A6" w:rsidRDefault="002D1229">
      <w:pPr>
        <w:spacing w:line="600" w:lineRule="auto"/>
        <w:ind w:firstLine="720"/>
        <w:contextualSpacing/>
        <w:jc w:val="both"/>
        <w:rPr>
          <w:rFonts w:eastAsia="Times New Roman"/>
          <w:szCs w:val="24"/>
        </w:rPr>
      </w:pPr>
      <w:r>
        <w:rPr>
          <w:rFonts w:eastAsia="Times New Roman"/>
          <w:szCs w:val="24"/>
        </w:rPr>
        <w:t>Βεβαίως, το πέμπτο χαρακτηριστικό στοιχείο είναι η μεγαλύτερη σύμφυση της λειτουργίας των δήμων και των περιφερειών με τη</w:t>
      </w:r>
      <w:r>
        <w:rPr>
          <w:rFonts w:eastAsia="Times New Roman"/>
          <w:szCs w:val="24"/>
        </w:rPr>
        <w:t xml:space="preserve">ν επιχειρηματική δραστηριότητα μέσα από τις συμπράξεις δημόσιου και ιδιωτικού, τις παραχωρήσεις, οι ανατροπές στις εργασιακές σχέσεις, που δεν έχετε αλλάξει τίποτα πάνω </w:t>
      </w:r>
      <w:r>
        <w:rPr>
          <w:rFonts w:eastAsia="Times New Roman"/>
          <w:szCs w:val="24"/>
        </w:rPr>
        <w:lastRenderedPageBreak/>
        <w:t>σ’ αυτό. Κυριαρχούν οι μερικά απασχολούμενοι, που είναι ανατροπή στη μόνιμη και σταθερή</w:t>
      </w:r>
      <w:r>
        <w:rPr>
          <w:rFonts w:eastAsia="Times New Roman"/>
          <w:szCs w:val="24"/>
        </w:rPr>
        <w:t xml:space="preserve"> δουλειά.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μαθητείας διαιωνίζετε τη δι</w:t>
      </w:r>
      <w:r>
        <w:rPr>
          <w:rFonts w:eastAsia="Times New Roman"/>
          <w:szCs w:val="24"/>
        </w:rPr>
        <w:t>ά</w:t>
      </w:r>
      <w:r>
        <w:rPr>
          <w:rFonts w:eastAsia="Times New Roman"/>
          <w:szCs w:val="24"/>
        </w:rPr>
        <w:t xml:space="preserve"> βίου περιπλάνηση των εργαζομένων στο όνομα της αντιμετώπισης της ανεργίας.</w:t>
      </w:r>
    </w:p>
    <w:p w14:paraId="22BFE10F"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Όμως, αυτό που έχει μεγαλύτερη σημασία είναι αυτό το οποίο είπα και λίγο πριν, είναι η μεγαλύτερη διασύνδεση και με άμεσο </w:t>
      </w:r>
      <w:r>
        <w:rPr>
          <w:rFonts w:eastAsia="Times New Roman"/>
          <w:szCs w:val="24"/>
        </w:rPr>
        <w:t>τρόπο της τοπικής, των δήμων δηλαδή και των περιφερειών, με την Ευρωπαϊκή Ένωση, όπως είναι οι περιβόητοι Ευρωπαϊκοί Όμιλοι Εδαφικής Συνεργασίας, που είναι ενταγμένοι ακριβώς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πολιτικής συνοχής και της περιφερειακής ανάπτυξης της Ευρωπαϊκής </w:t>
      </w:r>
      <w:r>
        <w:rPr>
          <w:rFonts w:eastAsia="Times New Roman"/>
          <w:szCs w:val="24"/>
        </w:rPr>
        <w:t>Ένωσης. Πρόκειται για μια πολιτική συνοχή</w:t>
      </w:r>
      <w:r>
        <w:rPr>
          <w:rFonts w:eastAsia="Times New Roman"/>
          <w:szCs w:val="24"/>
        </w:rPr>
        <w:t>,</w:t>
      </w:r>
      <w:r>
        <w:rPr>
          <w:rFonts w:eastAsia="Times New Roman"/>
          <w:szCs w:val="24"/>
        </w:rPr>
        <w:t xml:space="preserve"> που όχι μόνο δεν αντιμετωπίζει τις ανισότητες, αλλά τις διευρύνει περισσότερο, όχι μόνο δεν αντιμετωπίζει τις ανισομετρίες ανάμεσα στις περιφέρειες, αλλά και τις διευρύνει ακόμα περισσότερο. Είναι μια ευρωπαϊκή συ</w:t>
      </w:r>
      <w:r>
        <w:rPr>
          <w:rFonts w:eastAsia="Times New Roman"/>
          <w:szCs w:val="24"/>
        </w:rPr>
        <w:t>νοχή, η οποία στηρίζεται υποτίθεται από τα ευρωπαϊκά προγράμματα, όπως αυτό το τρέχον Ευρωπαϊκό Πρόγραμμα 14-20, που θέλει να ικανοποιήσει τις ανάγκες υλοποίησης της αντιδραστικής στρατηγικής «Ευρώπη 2020» και έχει ως προϋπόθεση για να μπορέσεις να χρη</w:t>
      </w:r>
      <w:r>
        <w:rPr>
          <w:rFonts w:eastAsia="Times New Roman"/>
          <w:szCs w:val="24"/>
        </w:rPr>
        <w:lastRenderedPageBreak/>
        <w:t>ματο</w:t>
      </w:r>
      <w:r>
        <w:rPr>
          <w:rFonts w:eastAsia="Times New Roman"/>
          <w:szCs w:val="24"/>
        </w:rPr>
        <w:t>δοτηθείς την τήρηση του αντιλαϊκού μηχανισμού της ενισχυμένης οικονομικής διακυβέρνησης της Ευρωπαϊκής Ένωσης, δηλαδή</w:t>
      </w:r>
      <w:r>
        <w:rPr>
          <w:rFonts w:eastAsia="Times New Roman"/>
          <w:szCs w:val="24"/>
        </w:rPr>
        <w:t>,</w:t>
      </w:r>
      <w:r>
        <w:rPr>
          <w:rFonts w:eastAsia="Times New Roman"/>
          <w:szCs w:val="24"/>
        </w:rPr>
        <w:t xml:space="preserve"> των πρωτογενών πλεονασμάτων.</w:t>
      </w:r>
    </w:p>
    <w:p w14:paraId="22BFE110" w14:textId="77777777" w:rsidR="007336A6" w:rsidRDefault="002D1229">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22BFE111" w14:textId="77777777" w:rsidR="007336A6" w:rsidRDefault="002D1229">
      <w:pPr>
        <w:spacing w:line="600" w:lineRule="auto"/>
        <w:ind w:firstLine="720"/>
        <w:contextualSpacing/>
        <w:jc w:val="both"/>
        <w:rPr>
          <w:rFonts w:eastAsia="Times New Roman"/>
          <w:szCs w:val="24"/>
        </w:rPr>
      </w:pPr>
      <w:r>
        <w:rPr>
          <w:rFonts w:eastAsia="Times New Roman"/>
          <w:szCs w:val="24"/>
        </w:rPr>
        <w:t>Θα χρειαστώ ένα λεπτό πα</w:t>
      </w:r>
      <w:r>
        <w:rPr>
          <w:rFonts w:eastAsia="Times New Roman"/>
          <w:szCs w:val="24"/>
        </w:rPr>
        <w:t>ραπάνω ή δύο το πολύ, κύριε Πρόεδρε, και θα ολοκληρώσω.</w:t>
      </w:r>
    </w:p>
    <w:p w14:paraId="22BFE11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Έτσι, λοιπόν, μέσα από αυτήν τη διαδικασία προωθείται και στηρίζεται και χρηματοδοτείται η εδαφική συνεργασία ανάμεσα στις τοπικές περιφέρεις της Ευρωπαϊκής Ένωσης με αντίστοιχες και εκτός Ευρωπαϊκής </w:t>
      </w:r>
      <w:r>
        <w:rPr>
          <w:rFonts w:eastAsia="Times New Roman"/>
          <w:szCs w:val="24"/>
        </w:rPr>
        <w:t xml:space="preserve">Ένωσης. Γιατί γίνεται αυτή η διευκόλυνση της συνεργασίας; Για να μπορέσει, βεβαίως, να διευκολυνθεί η διείσδυση των μονοπωλιακών ομίλων της Ευρωπαϊκής Ένωσης σε κρίσιμες περιοχές. </w:t>
      </w:r>
    </w:p>
    <w:p w14:paraId="22BFE1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αυτόν τον λόγο αξιοποιείται η ανατολική εταιρική σχέση για συνεργασίες </w:t>
      </w:r>
      <w:r>
        <w:rPr>
          <w:rFonts w:eastAsia="Times New Roman" w:cs="Times New Roman"/>
          <w:szCs w:val="24"/>
        </w:rPr>
        <w:t xml:space="preserve">με Γεωργία, Μολδαβία, Λευκορωσία –το μαλακό υπογάστριο της Ρωσίας- στα Βαλκάνια, στην Αδριατική, στη Μέση Ανατολή και </w:t>
      </w:r>
      <w:r>
        <w:rPr>
          <w:rFonts w:eastAsia="Times New Roman" w:cs="Times New Roman"/>
          <w:szCs w:val="24"/>
        </w:rPr>
        <w:t>β</w:t>
      </w:r>
      <w:r>
        <w:rPr>
          <w:rFonts w:eastAsia="Times New Roman" w:cs="Times New Roman"/>
          <w:szCs w:val="24"/>
        </w:rPr>
        <w:t xml:space="preserve">όρεια Αφρική. </w:t>
      </w:r>
    </w:p>
    <w:p w14:paraId="22BFE1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Άρα, όλα αυτά τίθενται ακριβώς μέσα σε αυτή τη διαδικασία της διευκόλυνσης της διείσδυσης των επιχειρηματικών ομίλων και ό</w:t>
      </w:r>
      <w:r>
        <w:rPr>
          <w:rFonts w:eastAsia="Times New Roman" w:cs="Times New Roman"/>
          <w:szCs w:val="24"/>
        </w:rPr>
        <w:t>χι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μίας συνεργασίας, η οποία θα βασίζεται στην ανταλλαγή με βάση την κουλτούρα, τον πολιτισμό, ώστε να φέρει πιο κοντά τους λαούς των διαφόρων περιοχών. </w:t>
      </w:r>
    </w:p>
    <w:p w14:paraId="22BFE1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Δεν σας ενδιαφέρει αυτό το ζήτημα, απλά και μόνο η διευκόλυνση της διείσδυσης. Γι’ αυτόν ακρ</w:t>
      </w:r>
      <w:r>
        <w:rPr>
          <w:rFonts w:eastAsia="Times New Roman" w:cs="Times New Roman"/>
          <w:szCs w:val="24"/>
        </w:rPr>
        <w:t>ιβώς τον λόγο και δημιουργείτε τις ΕΟΕΣ ως ευέλικτα σχήματα με τη μορφή αστικών κερδοσκοπικών εταιρειών, ώστε να αποφεύγουν την κρατική γραφειοκρατία, όπως την ονομάζετε, τους ελέγχους δημόσιου λογιστικού και να μπορούν να ενσωματώνονται άμεσα σε αυτές, χω</w:t>
      </w:r>
      <w:r>
        <w:rPr>
          <w:rFonts w:eastAsia="Times New Roman" w:cs="Times New Roman"/>
          <w:szCs w:val="24"/>
        </w:rPr>
        <w:t xml:space="preserve">ρίς καμία διαδικασία, ιδιώτες και επιχειρηματικοί όμιλοι. Γι’ αυτό κάνετε κερδοσκοπικές επιχειρήσεις στο όνομα αυτό. </w:t>
      </w:r>
    </w:p>
    <w:p w14:paraId="22BFE1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Από αυτή την άποψη είναι φανερό, κύριε Πρόεδρε, ότι δεν συγκρούονται δύο κόσμοι. Απλώς, τρώτε το ψωμί της Νέας Δημοκρατίας και του ΠΑΣΟΚ. </w:t>
      </w:r>
      <w:r>
        <w:rPr>
          <w:rFonts w:eastAsia="Times New Roman" w:cs="Times New Roman"/>
          <w:szCs w:val="24"/>
        </w:rPr>
        <w:t>Γι’ αυτό σκυλιάζουν περισσότερο. Γιατί κάνετε εσείς δουλειές</w:t>
      </w:r>
      <w:r>
        <w:rPr>
          <w:rFonts w:eastAsia="Times New Roman" w:cs="Times New Roman"/>
          <w:szCs w:val="24"/>
        </w:rPr>
        <w:t>,</w:t>
      </w:r>
      <w:r>
        <w:rPr>
          <w:rFonts w:eastAsia="Times New Roman" w:cs="Times New Roman"/>
          <w:szCs w:val="24"/>
        </w:rPr>
        <w:t xml:space="preserve"> που άφησαν αυτοί ημιτελείς και βεβαίως οι διάφορες φωνές δεν κάνουν τίποτε άλλο, παρά να εγκλωβίζουν σε μία επικίνδυνη αντιλαϊκή πολιτική και στρατηγική </w:t>
      </w:r>
      <w:r>
        <w:rPr>
          <w:rFonts w:eastAsia="Times New Roman" w:cs="Times New Roman"/>
          <w:szCs w:val="24"/>
        </w:rPr>
        <w:lastRenderedPageBreak/>
        <w:t>τη λαϊκή δυσαρέσκεια, για να επιλέγουν κά</w:t>
      </w:r>
      <w:r>
        <w:rPr>
          <w:rFonts w:eastAsia="Times New Roman" w:cs="Times New Roman"/>
          <w:szCs w:val="24"/>
        </w:rPr>
        <w:t>θε φορά ανάμεσα στη Σκύλλα και στη Χάρυβδη.</w:t>
      </w:r>
    </w:p>
    <w:p w14:paraId="22BFE1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22BFE1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Κι εγώ ευχαριστώ. </w:t>
      </w:r>
    </w:p>
    <w:p w14:paraId="22BFE1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συνάδελφος κ. Συμεών </w:t>
      </w:r>
      <w:proofErr w:type="spellStart"/>
      <w:r>
        <w:rPr>
          <w:rFonts w:eastAsia="Times New Roman" w:cs="Times New Roman"/>
          <w:szCs w:val="24"/>
        </w:rPr>
        <w:t>Μπαλλής</w:t>
      </w:r>
      <w:proofErr w:type="spellEnd"/>
      <w:r>
        <w:rPr>
          <w:rFonts w:eastAsia="Times New Roman" w:cs="Times New Roman"/>
          <w:szCs w:val="24"/>
        </w:rPr>
        <w:t xml:space="preserve"> από τον ΣΥΡΙΖΑ έχει τον λόγο. </w:t>
      </w:r>
    </w:p>
    <w:p w14:paraId="22BFE1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ΣΥΜΕΩΝ ΜΠΑΛΛΗΣ:</w:t>
      </w:r>
      <w:r>
        <w:rPr>
          <w:rFonts w:eastAsia="Times New Roman" w:cs="Times New Roman"/>
          <w:szCs w:val="24"/>
        </w:rPr>
        <w:t xml:space="preserve"> Ευχαριστώ πολύ, κύριε Πρόεδρε. </w:t>
      </w:r>
    </w:p>
    <w:p w14:paraId="22BFE1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w:t>
      </w:r>
      <w:r>
        <w:rPr>
          <w:rFonts w:eastAsia="Times New Roman" w:cs="Times New Roman"/>
          <w:szCs w:val="24"/>
        </w:rPr>
        <w:t>λφοι, τι πραγματικά έχει ενοχλήσει στο νομοσχέδιο ή με αφορμή το νομοσχέδιο τους συναδέλφους της Αντιπολίτευσης;</w:t>
      </w:r>
    </w:p>
    <w:p w14:paraId="22BFE1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Κατ’ αρχάς, με έκπληξη άκουσα την Αξιωματική Αντιπολίτευση να μας εγκαλεί, διότι, λέει, «μόνο δεκαπέντε Βουλευτές του ΣΥΡΙΖΑ γράφτηκαν ως ομιλη</w:t>
      </w:r>
      <w:r>
        <w:rPr>
          <w:rFonts w:eastAsia="Times New Roman" w:cs="Times New Roman"/>
          <w:szCs w:val="24"/>
        </w:rPr>
        <w:t xml:space="preserve">τές, για να στηρίξουν αυτό το νομοσχέδιο του Υπουργείου Εσωτερικών». </w:t>
      </w:r>
    </w:p>
    <w:p w14:paraId="22BFE1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Πόσοι γράφτηκαν από τη Νέα Δημοκρατία, για να στηρίξουν την αντίθεση της Αξιωματικής Αντιπολίτευσης σε αυτό το νομοσχέδιο, το «ρουσφετολογικό», το νομοσχέδιο «των παροχών», το νομοσχέδιο</w:t>
      </w:r>
      <w:r>
        <w:rPr>
          <w:rFonts w:eastAsia="Times New Roman" w:cs="Times New Roman"/>
          <w:szCs w:val="24"/>
        </w:rPr>
        <w:t xml:space="preserve"> «που οδηγεί στη δημοσιονομική εκτροπή»; Μόνο τρεις!</w:t>
      </w:r>
    </w:p>
    <w:p w14:paraId="22BFE1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Ενδεχομένως, βέβαια, να έχουν πιάσει από νωρίς στασίδι στην Αίθουσα 151, για να παρακολουθήσουν τη μαρτυρική κατάθεση του κ. Γεωργιάδη σε αυτή την </w:t>
      </w:r>
      <w:r>
        <w:rPr>
          <w:rFonts w:eastAsia="Times New Roman" w:cs="Times New Roman"/>
          <w:szCs w:val="24"/>
        </w:rPr>
        <w:t>ε</w:t>
      </w:r>
      <w:r>
        <w:rPr>
          <w:rFonts w:eastAsia="Times New Roman" w:cs="Times New Roman"/>
          <w:szCs w:val="24"/>
        </w:rPr>
        <w:t>πιτροπή</w:t>
      </w:r>
      <w:r>
        <w:rPr>
          <w:rFonts w:eastAsia="Times New Roman" w:cs="Times New Roman"/>
          <w:szCs w:val="24"/>
        </w:rPr>
        <w:t>,</w:t>
      </w:r>
      <w:r>
        <w:rPr>
          <w:rFonts w:eastAsia="Times New Roman" w:cs="Times New Roman"/>
          <w:szCs w:val="24"/>
        </w:rPr>
        <w:t xml:space="preserve"> που αγνοούν πως λειτουργεί όλα τα μέσα επικοιν</w:t>
      </w:r>
      <w:r>
        <w:rPr>
          <w:rFonts w:eastAsia="Times New Roman" w:cs="Times New Roman"/>
          <w:szCs w:val="24"/>
        </w:rPr>
        <w:t xml:space="preserve">ωνίας. </w:t>
      </w:r>
    </w:p>
    <w:p w14:paraId="22BFE1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άλλο μπορεί να ενοχλεί πραγματικά την Αντιπολίτευση, καθώς άκουσα πολλούς από τους ομιλητές από όλους τους χώρους να ανεβαίνουν στο Βήμα και να λένε τον πόνο τους; Άλλος να λέει τον πόνο του γιατί δεν βγαίνει το σενάριο του «άντε γεια, Τσίπρα!»,</w:t>
      </w:r>
      <w:r>
        <w:rPr>
          <w:rFonts w:eastAsia="Times New Roman" w:cs="Times New Roman"/>
          <w:szCs w:val="24"/>
        </w:rPr>
        <w:t xml:space="preserve"> άλλος διότι έχασε τις παρέες που έκανε, άλλος γιατί ξεβολεύτηκε, άλλος γιατί ο </w:t>
      </w:r>
      <w:proofErr w:type="spellStart"/>
      <w:r>
        <w:rPr>
          <w:rFonts w:eastAsia="Times New Roman" w:cs="Times New Roman"/>
          <w:szCs w:val="24"/>
        </w:rPr>
        <w:t>ντορός</w:t>
      </w:r>
      <w:proofErr w:type="spellEnd"/>
      <w:r>
        <w:rPr>
          <w:rFonts w:eastAsia="Times New Roman" w:cs="Times New Roman"/>
          <w:szCs w:val="24"/>
        </w:rPr>
        <w:t xml:space="preserve"> διαλύεται και δεν θα μπορεί να χαίρεται πλέον!</w:t>
      </w:r>
    </w:p>
    <w:p w14:paraId="22BFE1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Άκουσα και την Αξιωματική Αντιπολίτευση διά του εισηγητή της να αμφισβητεί την επιστροφή στην κανονικότητα και την έξοδο στις αγορές –δικαίωμά του αλλά αμφισβητεί την πραγματικότητα- ήταν, όμως, και αυτό οφείλω και οφείλουμε όλοι να το αναγνωρίσουμε, ειλικ</w:t>
      </w:r>
      <w:r>
        <w:rPr>
          <w:rFonts w:eastAsia="Times New Roman" w:cs="Times New Roman"/>
          <w:szCs w:val="24"/>
        </w:rPr>
        <w:t xml:space="preserve">ρινής, αναγνωρίζοντας και ουσιαστικά αναλαμβάνοντας ως παράταξη την ευθύνη της πορείας του παρελθόντος, που οδήγησε τη χώρα στην ξέρα. </w:t>
      </w:r>
    </w:p>
    <w:p w14:paraId="22BFE1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Τι είπε; «Επαναλαμβάνετε πρακτικές, που οδήγησαν τη χώρα στην πτώχευση». Και ποιες προσδιόρισε ως τέτοιες πρακτικές; Τις</w:t>
      </w:r>
      <w:r>
        <w:rPr>
          <w:rFonts w:eastAsia="Times New Roman" w:cs="Times New Roman"/>
          <w:szCs w:val="24"/>
        </w:rPr>
        <w:t xml:space="preserve"> χαριστικές προσλήψεις, τις επιδοματικές πολιτικές και τις ρυθμίσεις πελατειακού χαρακτήρα. Αυτές επαναλαμβάνονται στο παρόν νομοσχέδιο. Αυτά γίνονταν στο παρελθόν, λοιπόν. Γι’ αυτό οδηγηθήκαμε στην πτώχευση. </w:t>
      </w:r>
    </w:p>
    <w:p w14:paraId="22BFE1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να δούμε, τι από αυτά γίνεται σήμερα; Πόσε</w:t>
      </w:r>
      <w:r>
        <w:rPr>
          <w:rFonts w:eastAsia="Times New Roman" w:cs="Times New Roman"/>
          <w:szCs w:val="24"/>
        </w:rPr>
        <w:t xml:space="preserve">ς χιλιάδες προσλήψεις τακτοποιεί το παρόν νομοσχέδιο; Εξήντα τέσσερις! Όχι χιλιάδες. Εξήντα τέσσερις με τελεία και παύλα. Τις προσδιόρισε μία-μία ο Υπουργός, μιλώντας και στην </w:t>
      </w:r>
      <w:r>
        <w:rPr>
          <w:rFonts w:eastAsia="Times New Roman" w:cs="Times New Roman"/>
          <w:szCs w:val="24"/>
        </w:rPr>
        <w:t>ε</w:t>
      </w:r>
      <w:r>
        <w:rPr>
          <w:rFonts w:eastAsia="Times New Roman" w:cs="Times New Roman"/>
          <w:szCs w:val="24"/>
        </w:rPr>
        <w:t xml:space="preserve">πιτροπή και σήμερα. Εξήντα τέσσερις προσλήψεις για διόρθωση αδικιών. </w:t>
      </w:r>
    </w:p>
    <w:p w14:paraId="22BFE1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Πόσα επιδόματα δίνονται και ποιος είναι ο επιδοματικός χαρακτήρας; Το επίδομα της ανθυγιεινής εργασίας για συμβασιούχους της καθαριότητας, που σημαίνει ίδια εργασία με τους μόνιμους, άρα ίδια επιδόματα. Αυτό καταγγέλλετε. </w:t>
      </w:r>
    </w:p>
    <w:p w14:paraId="22BFE1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ποια άλλη παροχή υπάρχει; Τα </w:t>
      </w:r>
      <w:r>
        <w:rPr>
          <w:rFonts w:eastAsia="Times New Roman" w:cs="Times New Roman"/>
          <w:szCs w:val="24"/>
        </w:rPr>
        <w:t xml:space="preserve">μέτρα ατομικής προστασίας. Σε ποια άρθρα του νομοσχεδίου έγινε ονομαστική αρνητική αναφορά; Στα άρθρα 15, 18, 80 και 81 και μόνο σε αυτά. Και τι ρυθμίζουν αυτά τα άρθρα; Την αποκατάσταση εργαζομένων σε αμιγείς δημοτικές επιχειρήσεις που λύθηκαν –να έχουν </w:t>
      </w:r>
      <w:r>
        <w:rPr>
          <w:rFonts w:eastAsia="Times New Roman" w:cs="Times New Roman"/>
          <w:szCs w:val="24"/>
        </w:rPr>
        <w:lastRenderedPageBreak/>
        <w:t>δ</w:t>
      </w:r>
      <w:r>
        <w:rPr>
          <w:rFonts w:eastAsia="Times New Roman" w:cs="Times New Roman"/>
          <w:szCs w:val="24"/>
        </w:rPr>
        <w:t xml:space="preserve">ουλειά οι άνθρωποι- τη δυνατότητα λειτουργίας δημοτικών ραδιοσταθμών –κάθε μη ιδιωτικό πρέπει να το αποφεύγουμε- την αποκατάσταση επιτυχόντων του ΑΣΕΠ που μπήκαν σε πίνακες </w:t>
      </w:r>
      <w:proofErr w:type="spellStart"/>
      <w:r>
        <w:rPr>
          <w:rFonts w:eastAsia="Times New Roman" w:cs="Times New Roman"/>
          <w:szCs w:val="24"/>
        </w:rPr>
        <w:t>διοριστέων</w:t>
      </w:r>
      <w:proofErr w:type="spellEnd"/>
      <w:r>
        <w:rPr>
          <w:rFonts w:eastAsia="Times New Roman" w:cs="Times New Roman"/>
          <w:szCs w:val="24"/>
        </w:rPr>
        <w:t>, αλλά ποτέ δεν δούλεψαν, γιατί έπρεπε να αποτελούν μία διαρκή εφεδρεία ο</w:t>
      </w:r>
      <w:r>
        <w:rPr>
          <w:rFonts w:eastAsia="Times New Roman" w:cs="Times New Roman"/>
          <w:szCs w:val="24"/>
        </w:rPr>
        <w:t xml:space="preserve">μήρων σε προεκλογικές υποσχέσεις και σε εμπόριο ελπίδων. </w:t>
      </w:r>
    </w:p>
    <w:p w14:paraId="22BFE125" w14:textId="77777777" w:rsidR="007336A6" w:rsidRDefault="002D1229">
      <w:pPr>
        <w:spacing w:after="0" w:line="600" w:lineRule="auto"/>
        <w:ind w:firstLine="720"/>
        <w:contextualSpacing/>
        <w:jc w:val="both"/>
        <w:rPr>
          <w:rFonts w:eastAsia="Times New Roman" w:cs="Times New Roman"/>
          <w:szCs w:val="24"/>
        </w:rPr>
      </w:pPr>
      <w:r>
        <w:rPr>
          <w:rFonts w:eastAsia="Times New Roman" w:cs="Times New Roman"/>
          <w:szCs w:val="24"/>
        </w:rPr>
        <w:t xml:space="preserve">Όμως, γιατί η Αντιπολίτευση να είναι αντίθετη σε αυτές τις ρυθμίσεις; Για μία ακόμη φορά, ο εισηγητής της Αξιωματικής Αντιπολίτευσης ήταν ειλικρινής. Κόβοντας θέσεις εργασίας, παροχές και επιδόματα </w:t>
      </w:r>
      <w:r>
        <w:rPr>
          <w:rFonts w:eastAsia="Times New Roman" w:cs="Times New Roman"/>
          <w:szCs w:val="24"/>
        </w:rPr>
        <w:t xml:space="preserve">από εργαζόμενους μπορούμε να εξοικονομήσουμε χρήματα και να ελαφρύνουμε τη φορολογία, μας είπε. Προς όφελος </w:t>
      </w:r>
      <w:proofErr w:type="spellStart"/>
      <w:r>
        <w:rPr>
          <w:rFonts w:eastAsia="Times New Roman" w:cs="Times New Roman"/>
          <w:szCs w:val="24"/>
        </w:rPr>
        <w:t>ποίου</w:t>
      </w:r>
      <w:proofErr w:type="spellEnd"/>
      <w:r>
        <w:rPr>
          <w:rFonts w:eastAsia="Times New Roman" w:cs="Times New Roman"/>
          <w:szCs w:val="24"/>
        </w:rPr>
        <w:t>;</w:t>
      </w:r>
    </w:p>
    <w:p w14:paraId="22BFE126" w14:textId="77777777" w:rsidR="007336A6" w:rsidRDefault="002D122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Αυτή είναι η καρδιά του δικού του </w:t>
      </w:r>
      <w:proofErr w:type="spellStart"/>
      <w:r>
        <w:rPr>
          <w:rFonts w:eastAsia="Times New Roman" w:cs="Times New Roman"/>
          <w:szCs w:val="24"/>
        </w:rPr>
        <w:t>succ</w:t>
      </w:r>
      <w:proofErr w:type="spellEnd"/>
      <w:r>
        <w:rPr>
          <w:rFonts w:eastAsia="Times New Roman" w:cs="Times New Roman"/>
          <w:szCs w:val="24"/>
          <w:lang w:val="en-US"/>
        </w:rPr>
        <w:t>e</w:t>
      </w:r>
      <w:proofErr w:type="spellStart"/>
      <w:r>
        <w:rPr>
          <w:rFonts w:eastAsia="Times New Roman" w:cs="Times New Roman"/>
          <w:szCs w:val="24"/>
        </w:rPr>
        <w:t>ss</w:t>
      </w:r>
      <w:proofErr w:type="spellEnd"/>
      <w:r>
        <w:rPr>
          <w:rFonts w:eastAsia="Times New Roman" w:cs="Times New Roman"/>
          <w:szCs w:val="24"/>
        </w:rPr>
        <w:t xml:space="preserve"> </w:t>
      </w:r>
      <w:proofErr w:type="spellStart"/>
      <w:r>
        <w:rPr>
          <w:rFonts w:eastAsia="Times New Roman" w:cs="Times New Roman"/>
          <w:szCs w:val="24"/>
        </w:rPr>
        <w:t>sto</w:t>
      </w:r>
      <w:r>
        <w:rPr>
          <w:rFonts w:eastAsia="Times New Roman" w:cs="Times New Roman"/>
          <w:szCs w:val="24"/>
          <w:lang w:val="en-US"/>
        </w:rPr>
        <w:t>ry</w:t>
      </w:r>
      <w:proofErr w:type="spellEnd"/>
      <w:r>
        <w:rPr>
          <w:rFonts w:eastAsia="Times New Roman" w:cs="Times New Roman"/>
          <w:szCs w:val="24"/>
        </w:rPr>
        <w:t>, που αντανακλά τη δική τους πολική φιλοσοφία και ιδεολογία. Είναι το παρελθόν, που προκαθορίζ</w:t>
      </w:r>
      <w:r>
        <w:rPr>
          <w:rFonts w:eastAsia="Times New Roman" w:cs="Times New Roman"/>
          <w:szCs w:val="24"/>
        </w:rPr>
        <w:t>ει και το μέλλον της πολιτικής τους. Απολύσεις, διάλυση του δημοσίου τομέα, κόψιμο κάθε παροχής, κατάρρευση της περίθαλψης, κατεδάφιση της κοινωνικής ασφάλισης, για να μειώσουμε δήθεν τις δαπάνες. Στην πραγματικότητα, για να βάλουμε στη θέση αυτών που θα κ</w:t>
      </w:r>
      <w:r>
        <w:rPr>
          <w:rFonts w:eastAsia="Times New Roman" w:cs="Times New Roman"/>
          <w:szCs w:val="24"/>
        </w:rPr>
        <w:t xml:space="preserve">οπούν την ιδιωτική πρωτοβουλία και το ιδιωτικό κέρδος. Για να προωθήσουμε </w:t>
      </w:r>
      <w:r>
        <w:rPr>
          <w:rFonts w:eastAsia="Times New Roman" w:cs="Times New Roman"/>
          <w:szCs w:val="24"/>
        </w:rPr>
        <w:lastRenderedPageBreak/>
        <w:t>την εμπορευματοποίηση κάθε κοινωνικής παροχής. Για την ανάπτυξη τέτοιου είδους εκλογικής πελατείας συμφερόντων των ολίγων απέναντι στις ανάγκες των πολλών.</w:t>
      </w:r>
    </w:p>
    <w:p w14:paraId="22BFE127" w14:textId="77777777" w:rsidR="007336A6" w:rsidRDefault="002D1229">
      <w:pPr>
        <w:spacing w:after="0" w:line="600" w:lineRule="auto"/>
        <w:ind w:firstLine="720"/>
        <w:contextualSpacing/>
        <w:jc w:val="both"/>
        <w:rPr>
          <w:rFonts w:eastAsia="Times New Roman" w:cs="Times New Roman"/>
          <w:szCs w:val="24"/>
        </w:rPr>
      </w:pPr>
      <w:r>
        <w:rPr>
          <w:rFonts w:eastAsia="Times New Roman" w:cs="Times New Roman"/>
          <w:szCs w:val="24"/>
        </w:rPr>
        <w:t>Εάν με αυτή την προεκλογικ</w:t>
      </w:r>
      <w:r>
        <w:rPr>
          <w:rFonts w:eastAsia="Times New Roman" w:cs="Times New Roman"/>
          <w:szCs w:val="24"/>
        </w:rPr>
        <w:t xml:space="preserve">ή ατζέντα θα πάτε μέχρι το 2019, μας κάνετε ευτυχείς. Διότι, από ό,τι αντιληφθήκαμε από τις συχνές αναφορές, πρέπει να υπάρχει ένα εσωτερικό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w:t>
      </w:r>
      <w:r>
        <w:rPr>
          <w:rFonts w:eastAsia="Times New Roman" w:cs="Times New Roman"/>
          <w:noProof/>
          <w:szCs w:val="24"/>
        </w:rPr>
        <w:t>5</w:t>
      </w:r>
      <w:r>
        <w:rPr>
          <w:rFonts w:eastAsia="Times New Roman" w:cs="Times New Roman"/>
          <w:szCs w:val="24"/>
        </w:rPr>
        <w:t>, που κατευθύνει την πολιτική σας στο δίπολο αυταπάτη-απάτη του ΣΥΡΙΖΑ. Με αυτό να πάτε μέχρι τις εκλογέ</w:t>
      </w:r>
      <w:r>
        <w:rPr>
          <w:rFonts w:eastAsia="Times New Roman" w:cs="Times New Roman"/>
          <w:szCs w:val="24"/>
        </w:rPr>
        <w:t xml:space="preserve">ς και πραγματικά θα το χαρούμε. </w:t>
      </w:r>
    </w:p>
    <w:p w14:paraId="22BFE1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ενοχλεί, ενδεχομένως, αλλά εμείς προωθούμε μία άλλη φιλοσοφία και ένα άλλο μοντέλο: Βελτίωση της θέσης των ευάλωτων κοινωνικών ομάδων, στήριξη της κοινωνίας, επάνοδο στην κανονικότητα, βελτίωση των δεικτών της οικονομία</w:t>
      </w:r>
      <w:r>
        <w:rPr>
          <w:rFonts w:eastAsia="Times New Roman" w:cs="Times New Roman"/>
          <w:szCs w:val="24"/>
        </w:rPr>
        <w:t xml:space="preserve">ς, χωρίς όμως άλλες περικοπές. </w:t>
      </w:r>
    </w:p>
    <w:p w14:paraId="22BFE1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αυτό το νομοσχέδιο, το οποίο τόσο πολύ επικρίνετε, δημιουργείται, κύριοι συνάδελφοι ένα ενιαίο πλαίσιο λειτουργίας και αντιμετώπισης θεμάτων των ΟΤΑ και παράλληλα ρυθμίζονται χρόνια προβλήματα, που ταλαιπωρούν και το προσ</w:t>
      </w:r>
      <w:r>
        <w:rPr>
          <w:rFonts w:eastAsia="Times New Roman" w:cs="Times New Roman"/>
          <w:szCs w:val="24"/>
        </w:rPr>
        <w:t xml:space="preserve">ωπικό των δήμων και τους πολίτες. </w:t>
      </w:r>
    </w:p>
    <w:p w14:paraId="22BFE12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σημαντικό ότι αποσαφηνίζεται ο δημόσιος και μη κερδοσκοπικός χαρακτήρας των ΔΕΥΑ και η ιδιότητά τους ως διαχειριστών του νερού, το οποίο αντιμετωπίζεται ως δημόσιο αγαθό.</w:t>
      </w:r>
    </w:p>
    <w:p w14:paraId="22BFE1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με όσα περιλαμβάνονται στο νομοσχέδι</w:t>
      </w:r>
      <w:r>
        <w:rPr>
          <w:rFonts w:eastAsia="Times New Roman" w:cs="Times New Roman"/>
          <w:szCs w:val="24"/>
        </w:rPr>
        <w:t>ο, μεταξύ άλλων αναγνωρίζεται, όπως είπα και πριν η ανθυγιεινή εργασία και των συμβασιούχων, διευκολύνεται η υπηρεσία σε προβληματικές και άγονες περιοχές, μειώνεται η γραφειοκρατία στη λειτουργία των δημοτικών υπηρεσιών με τη δημιουργία του Μητρώου Πολιτώ</w:t>
      </w:r>
      <w:r>
        <w:rPr>
          <w:rFonts w:eastAsia="Times New Roman" w:cs="Times New Roman"/>
          <w:szCs w:val="24"/>
        </w:rPr>
        <w:t xml:space="preserve">ν, διευκολύνεται ο πολίτης στην πρόσβασή του σε αυτές τις υπηρεσίες, επιλύονται πολλά προβλήματα δημοτικής λειτουργίας, διευκολύνονται τα χρεωμένα νοικοκυριά στην τακτοποίηση των οφειλών τους προς τους δήμους. </w:t>
      </w:r>
    </w:p>
    <w:p w14:paraId="22BFE12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ένα καινούριο πλαίσιο, το οποίο θα συμπ</w:t>
      </w:r>
      <w:r>
        <w:rPr>
          <w:rFonts w:eastAsia="Times New Roman" w:cs="Times New Roman"/>
          <w:szCs w:val="24"/>
        </w:rPr>
        <w:t>ληρωθεί με τον διάλογο</w:t>
      </w:r>
      <w:r>
        <w:rPr>
          <w:rFonts w:eastAsia="Times New Roman" w:cs="Times New Roman"/>
          <w:szCs w:val="24"/>
        </w:rPr>
        <w:t>,</w:t>
      </w:r>
      <w:r>
        <w:rPr>
          <w:rFonts w:eastAsia="Times New Roman" w:cs="Times New Roman"/>
          <w:szCs w:val="24"/>
        </w:rPr>
        <w:t xml:space="preserve"> που θα υπάρξει με το καινούριο νομοσχέδιο της μεταρρύθμισης για τον νέο </w:t>
      </w:r>
      <w:proofErr w:type="spellStart"/>
      <w:r>
        <w:rPr>
          <w:rFonts w:eastAsia="Times New Roman" w:cs="Times New Roman"/>
          <w:szCs w:val="24"/>
        </w:rPr>
        <w:t>αυτοδιοικητικό</w:t>
      </w:r>
      <w:proofErr w:type="spellEnd"/>
      <w:r>
        <w:rPr>
          <w:rFonts w:eastAsia="Times New Roman" w:cs="Times New Roman"/>
          <w:szCs w:val="24"/>
        </w:rPr>
        <w:t xml:space="preserve"> χάρτη, που, όπως είπε και ο Υπουργός, θα το έχουμε περίπου το φθινόπωρο. </w:t>
      </w:r>
    </w:p>
    <w:p w14:paraId="22BFE1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 αυτό θα έχουμε πολλά να συζητήσουμε όταν θα έρθει η ώρα του, όχι σή</w:t>
      </w:r>
      <w:r>
        <w:rPr>
          <w:rFonts w:eastAsia="Times New Roman" w:cs="Times New Roman"/>
          <w:szCs w:val="24"/>
        </w:rPr>
        <w:t xml:space="preserve">μερα. Σήμερα συζητάμε για άλλο νομοσχέδιο, </w:t>
      </w:r>
      <w:r>
        <w:rPr>
          <w:rFonts w:eastAsia="Times New Roman" w:cs="Times New Roman"/>
          <w:szCs w:val="24"/>
        </w:rPr>
        <w:lastRenderedPageBreak/>
        <w:t xml:space="preserve">για άμεσα προβλήματα που πρέπει να επιλυθούν και σε αυτό θα πρέπει να στεκόμαστε. </w:t>
      </w:r>
    </w:p>
    <w:p w14:paraId="22BFE12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2BFE12F"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13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Κυρίες και κύριοι συνάδελφοι, σας ενημερών</w:t>
      </w:r>
      <w:r>
        <w:rPr>
          <w:rFonts w:eastAsia="Times New Roman" w:cs="Times New Roman"/>
          <w:szCs w:val="24"/>
        </w:rPr>
        <w:t>ω ότι μένουν έξι συνάδελφοι να μιλήσουν και τρεις Κοινοβουλευτικοί Εκπρόσωποι. Με τη μεγαλύτερη δυνατή ανοχή, αυτό δεν μας πάει μετά τις 19</w:t>
      </w:r>
      <w:r>
        <w:rPr>
          <w:rFonts w:eastAsia="Times New Roman" w:cs="Times New Roman"/>
          <w:szCs w:val="24"/>
        </w:rPr>
        <w:t>.</w:t>
      </w:r>
      <w:r>
        <w:rPr>
          <w:rFonts w:eastAsia="Times New Roman" w:cs="Times New Roman"/>
          <w:szCs w:val="24"/>
        </w:rPr>
        <w:t>00΄.</w:t>
      </w:r>
    </w:p>
    <w:p w14:paraId="22BFE1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Υπάρχει, όμως, η επισήμανση από τον κ. Γρηγοράκο και τον κ. Συντυχάκη –και έχουν δίκιο- ότι είναι αναφαίρετο δι</w:t>
      </w:r>
      <w:r>
        <w:rPr>
          <w:rFonts w:eastAsia="Times New Roman" w:cs="Times New Roman"/>
          <w:szCs w:val="24"/>
        </w:rPr>
        <w:t xml:space="preserve">καίωμα του οποιουδήποτε εισηγητή θέλει, να δευτερολογήσει. Αυτό είναι δεδομένο. </w:t>
      </w:r>
    </w:p>
    <w:p w14:paraId="22BFE1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Επομένως, θα έχουμε δευτερολογία για όσους εισηγητές θέλουν και όσο πάει. Δεν υπάρχει κα</w:t>
      </w:r>
      <w:r>
        <w:rPr>
          <w:rFonts w:eastAsia="Times New Roman" w:cs="Times New Roman"/>
          <w:szCs w:val="24"/>
        </w:rPr>
        <w:t>μ</w:t>
      </w:r>
      <w:r>
        <w:rPr>
          <w:rFonts w:eastAsia="Times New Roman" w:cs="Times New Roman"/>
          <w:szCs w:val="24"/>
        </w:rPr>
        <w:t>μία αμφιβολία. Απλώς, εάν μπορούμε να μαζευόμαστε ως προς τον χρόνο, για να τελειώσουμ</w:t>
      </w:r>
      <w:r>
        <w:rPr>
          <w:rFonts w:eastAsia="Times New Roman" w:cs="Times New Roman"/>
          <w:szCs w:val="24"/>
        </w:rPr>
        <w:t xml:space="preserve">ε όσο το δυνατόν γρηγορότερα. </w:t>
      </w:r>
    </w:p>
    <w:p w14:paraId="22BFE1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συνάδελφος κ. Ευαγγελία </w:t>
      </w:r>
      <w:proofErr w:type="spellStart"/>
      <w:r>
        <w:rPr>
          <w:rFonts w:eastAsia="Times New Roman" w:cs="Times New Roman"/>
          <w:szCs w:val="24"/>
        </w:rPr>
        <w:t>Βαγιωνάκη</w:t>
      </w:r>
      <w:proofErr w:type="spellEnd"/>
      <w:r>
        <w:rPr>
          <w:rFonts w:eastAsia="Times New Roman" w:cs="Times New Roman"/>
          <w:szCs w:val="24"/>
        </w:rPr>
        <w:t xml:space="preserve"> έχει τον λόγο. </w:t>
      </w:r>
    </w:p>
    <w:p w14:paraId="22BFE1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ΕΥΑΓΓΕΛΙΑ </w:t>
      </w:r>
      <w:r>
        <w:rPr>
          <w:rFonts w:eastAsia="Times New Roman" w:cs="Times New Roman"/>
          <w:b/>
          <w:szCs w:val="24"/>
        </w:rPr>
        <w:t>(ΒΑΛΙΑ)</w:t>
      </w:r>
      <w:r>
        <w:rPr>
          <w:rFonts w:eastAsia="Times New Roman" w:cs="Times New Roman"/>
          <w:b/>
          <w:szCs w:val="24"/>
        </w:rPr>
        <w:t xml:space="preserve"> ΒΑΓΙΩΝΑΚΗ:</w:t>
      </w:r>
      <w:r>
        <w:rPr>
          <w:rFonts w:eastAsia="Times New Roman" w:cs="Times New Roman"/>
          <w:szCs w:val="24"/>
        </w:rPr>
        <w:t xml:space="preserve"> Δεν θα μιλήσω για τον εκπρόσωπο της Χρυσής Αυγής, της οποίας οι εγκληματικές </w:t>
      </w:r>
      <w:r>
        <w:rPr>
          <w:rFonts w:eastAsia="Times New Roman" w:cs="Times New Roman"/>
          <w:szCs w:val="24"/>
        </w:rPr>
        <w:lastRenderedPageBreak/>
        <w:t>πράξεις ούτε ξεπλένονται, ούτε συμψηφίζονται και δεν θα απαντήσω στ</w:t>
      </w:r>
      <w:r>
        <w:rPr>
          <w:rFonts w:eastAsia="Times New Roman" w:cs="Times New Roman"/>
          <w:szCs w:val="24"/>
        </w:rPr>
        <w:t xml:space="preserve">ον κ. Καραγκούνη για τα χρήματα των νομικών προσώπων δημοσίου δικαίου και των ΟΤΑ, τα οποία έχουν κατατεθεί στην Τράπεζα της Ελλάδος. </w:t>
      </w:r>
    </w:p>
    <w:p w14:paraId="22BFE1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Πιστεύω ότι είναι σε όλους γνωστό ότι τα χρήματα αυτά είναι στη διάθεση των φορέων αυτών και μάλιστα έχουν μπει εκεί με ε</w:t>
      </w:r>
      <w:r>
        <w:rPr>
          <w:rFonts w:eastAsia="Times New Roman" w:cs="Times New Roman"/>
          <w:szCs w:val="24"/>
        </w:rPr>
        <w:t xml:space="preserve">πιτόκιο 3,5% -μεγαλύτερο από αυτό που υπήρχε στο παρελθόν- και βρίσκονται εκεί ακριβώς διότι κερδίζουν. </w:t>
      </w:r>
    </w:p>
    <w:p w14:paraId="22BFE1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σταματήσω μόνο στα θέματα που αφορούν το νομοσχέδιο.</w:t>
      </w:r>
    </w:p>
    <w:p w14:paraId="22BFE1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μετά από μία μακρά πορεία διαβούλευσης, ερχόμαστε σήμερα να συζητήσουμε μια </w:t>
      </w:r>
      <w:r>
        <w:rPr>
          <w:rFonts w:eastAsia="Times New Roman" w:cs="Times New Roman"/>
          <w:szCs w:val="24"/>
        </w:rPr>
        <w:t xml:space="preserve">ακόμα μεταρρυθμιστική παρέμβαση της Κυβέρνησης στην προσπάθειά της να διευκολύνει, να </w:t>
      </w:r>
      <w:proofErr w:type="spellStart"/>
      <w:r>
        <w:rPr>
          <w:rFonts w:eastAsia="Times New Roman" w:cs="Times New Roman"/>
          <w:szCs w:val="24"/>
        </w:rPr>
        <w:t>εξορθολογίσει</w:t>
      </w:r>
      <w:proofErr w:type="spellEnd"/>
      <w:r>
        <w:rPr>
          <w:rFonts w:eastAsia="Times New Roman" w:cs="Times New Roman"/>
          <w:szCs w:val="24"/>
        </w:rPr>
        <w:t xml:space="preserve"> την καθημερινότητα των δήμων.</w:t>
      </w:r>
    </w:p>
    <w:p w14:paraId="22BFE1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του Υπουργείου Εσωτερικών φιλοδοξεί να αντιμετωπίσει παθογένειες, αμφισημίες και ανάγκες των ΟΤΑ. Επιδιώκει να </w:t>
      </w:r>
      <w:r>
        <w:rPr>
          <w:rFonts w:eastAsia="Times New Roman" w:cs="Times New Roman"/>
          <w:szCs w:val="24"/>
        </w:rPr>
        <w:t xml:space="preserve">λύσει </w:t>
      </w:r>
      <w:proofErr w:type="spellStart"/>
      <w:r>
        <w:rPr>
          <w:rFonts w:eastAsia="Times New Roman" w:cs="Times New Roman"/>
          <w:szCs w:val="24"/>
        </w:rPr>
        <w:t>πάμπολλους</w:t>
      </w:r>
      <w:proofErr w:type="spellEnd"/>
      <w:r>
        <w:rPr>
          <w:rFonts w:eastAsia="Times New Roman" w:cs="Times New Roman"/>
          <w:szCs w:val="24"/>
        </w:rPr>
        <w:t xml:space="preserve"> κόμπους, που άφησαν άλυτους ή περιέπλεξαν ακόμη περισσότερο οι προηγούμενες κυβερνήσεις. Αυτό το μαρτυρούν και οι πολλές διατάξεις, </w:t>
      </w:r>
      <w:proofErr w:type="spellStart"/>
      <w:r>
        <w:rPr>
          <w:rFonts w:eastAsia="Times New Roman" w:cs="Times New Roman"/>
          <w:szCs w:val="24"/>
        </w:rPr>
        <w:t>εκατόν</w:t>
      </w:r>
      <w:proofErr w:type="spellEnd"/>
      <w:r>
        <w:rPr>
          <w:rFonts w:eastAsia="Times New Roman" w:cs="Times New Roman"/>
          <w:szCs w:val="24"/>
        </w:rPr>
        <w:t xml:space="preserve"> σαράντα τον αριθμό.</w:t>
      </w:r>
    </w:p>
    <w:p w14:paraId="22BFE1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Στη διάρκεια</w:t>
      </w:r>
      <w:r>
        <w:rPr>
          <w:rFonts w:eastAsia="Times New Roman" w:cs="Times New Roman"/>
          <w:szCs w:val="24"/>
        </w:rPr>
        <w:t>,</w:t>
      </w:r>
      <w:r>
        <w:rPr>
          <w:rFonts w:eastAsia="Times New Roman" w:cs="Times New Roman"/>
          <w:szCs w:val="24"/>
        </w:rPr>
        <w:t xml:space="preserve"> βέβαια</w:t>
      </w:r>
      <w:r>
        <w:rPr>
          <w:rFonts w:eastAsia="Times New Roman" w:cs="Times New Roman"/>
          <w:szCs w:val="24"/>
        </w:rPr>
        <w:t>,</w:t>
      </w:r>
      <w:r>
        <w:rPr>
          <w:rFonts w:eastAsia="Times New Roman" w:cs="Times New Roman"/>
          <w:szCs w:val="24"/>
        </w:rPr>
        <w:t xml:space="preserve"> των δύο τελευταίων ετών δεν είναι η πρώτη φορά</w:t>
      </w:r>
      <w:r>
        <w:rPr>
          <w:rFonts w:eastAsia="Times New Roman" w:cs="Times New Roman"/>
          <w:szCs w:val="24"/>
        </w:rPr>
        <w:t>,</w:t>
      </w:r>
      <w:r>
        <w:rPr>
          <w:rFonts w:eastAsia="Times New Roman" w:cs="Times New Roman"/>
          <w:szCs w:val="24"/>
        </w:rPr>
        <w:t xml:space="preserve"> που επιχειρούμε </w:t>
      </w:r>
      <w:proofErr w:type="spellStart"/>
      <w:r>
        <w:rPr>
          <w:rFonts w:eastAsia="Times New Roman" w:cs="Times New Roman"/>
          <w:szCs w:val="24"/>
        </w:rPr>
        <w:t>στοχευμένου</w:t>
      </w:r>
      <w:proofErr w:type="spellEnd"/>
      <w:r>
        <w:rPr>
          <w:rFonts w:eastAsia="Times New Roman" w:cs="Times New Roman"/>
          <w:szCs w:val="24"/>
        </w:rPr>
        <w:t xml:space="preserve"> θεσμικού χαρακτήρα παρεμβάσεις στον χώρο της τοπικής αυτοδιοίκηση, προκειμένου αυτός να μπορεί να ανταποκριθεί στις σύγχρονες ανάγκες. Όσοι έχουν υπηρετήσει, όμως, την τοπική αυτοδιοίκηση γνωρίζουν ότι πλείστες διατάξεις του σχ</w:t>
      </w:r>
      <w:r>
        <w:rPr>
          <w:rFonts w:eastAsia="Times New Roman" w:cs="Times New Roman"/>
          <w:szCs w:val="24"/>
        </w:rPr>
        <w:t xml:space="preserve">εδίου νόμου ρυθμίζουν πάγια αιτήματα. </w:t>
      </w:r>
    </w:p>
    <w:p w14:paraId="22BFE1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και πρέπει να σταθούμε στο πρώτο μέρος του νομοσχεδίου και στην παρέμβαση εκσυγχρονισμού της λειτουργίας των </w:t>
      </w:r>
      <w:proofErr w:type="spellStart"/>
      <w:r>
        <w:rPr>
          <w:rFonts w:eastAsia="Times New Roman" w:cs="Times New Roman"/>
          <w:szCs w:val="24"/>
        </w:rPr>
        <w:t>εκατόν</w:t>
      </w:r>
      <w:proofErr w:type="spellEnd"/>
      <w:r>
        <w:rPr>
          <w:rFonts w:eastAsia="Times New Roman" w:cs="Times New Roman"/>
          <w:szCs w:val="24"/>
        </w:rPr>
        <w:t xml:space="preserve"> τριάντα δημοτικών επιχειρήσεων ύδρευσης και αποχέτευσης που εξυπηρετούν τον μισό πληθυσμό της </w:t>
      </w:r>
      <w:r>
        <w:rPr>
          <w:rFonts w:eastAsia="Times New Roman" w:cs="Times New Roman"/>
          <w:szCs w:val="24"/>
        </w:rPr>
        <w:t xml:space="preserve">χώρας. </w:t>
      </w:r>
    </w:p>
    <w:p w14:paraId="22BFE1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Μετά από τριάντα επτά και πλέον χρόνια εφαρμογής του ν.1069/1980, με τον οποίο τέθηκε σε ισχύ το πλαίσιο λειτουργίας των ΔΕΥΑ -ανάμεσα σε αυτές και η ΔΕΥΑ Χανίων, από τις πρώτες που ιδρύθηκαν πανελλαδικά- είναι, νομίζω, καιρός να </w:t>
      </w:r>
      <w:proofErr w:type="spellStart"/>
      <w:r>
        <w:rPr>
          <w:rFonts w:eastAsia="Times New Roman" w:cs="Times New Roman"/>
          <w:szCs w:val="24"/>
        </w:rPr>
        <w:t>επικαιροποιηθεί</w:t>
      </w:r>
      <w:proofErr w:type="spellEnd"/>
      <w:r>
        <w:rPr>
          <w:rFonts w:eastAsia="Times New Roman" w:cs="Times New Roman"/>
          <w:szCs w:val="24"/>
        </w:rPr>
        <w:t xml:space="preserve"> με</w:t>
      </w:r>
      <w:r>
        <w:rPr>
          <w:rFonts w:eastAsia="Times New Roman" w:cs="Times New Roman"/>
          <w:szCs w:val="24"/>
        </w:rPr>
        <w:t xml:space="preserve"> συνολικό τρόπο η θεσμική και λειτουργική τους αναβάθμιση, η οποία επιτυγχάνεται τόσο μέσα από την αναγνώριση του μη κερδοσκοπικού τους χαρακτήρα, όσο και με την απομάκρυνση της δυνατότητας διάλυσής τους μέσω συγκυριακών πλειοψηφιών, με τη διόρθωση προβλημ</w:t>
      </w:r>
      <w:r>
        <w:rPr>
          <w:rFonts w:eastAsia="Times New Roman" w:cs="Times New Roman"/>
          <w:szCs w:val="24"/>
        </w:rPr>
        <w:t xml:space="preserve">άτων που αφορούν </w:t>
      </w:r>
      <w:r>
        <w:rPr>
          <w:rFonts w:eastAsia="Times New Roman" w:cs="Times New Roman"/>
          <w:szCs w:val="24"/>
        </w:rPr>
        <w:lastRenderedPageBreak/>
        <w:t>τη λειτουργία και τις αποφάσεις των διοικήσεων των ΔΕΥΑ, καθώς και άλλα ζητήματα. Όλα αυτά, από κοινού με την κατάργηση της αναστολής προσλήψεων προσωπικού, πιστεύω πως αποτελούν ανάσες για όλες τις ΔΕΥΑ της χώρας.</w:t>
      </w:r>
    </w:p>
    <w:p w14:paraId="22BFE1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δεύτερο μέρος του νο</w:t>
      </w:r>
      <w:r>
        <w:rPr>
          <w:rFonts w:eastAsia="Times New Roman" w:cs="Times New Roman"/>
          <w:szCs w:val="24"/>
        </w:rPr>
        <w:t>μοσχεδίου αντιμετωπίζονται δεκάδες ζητήματα. Τα περισσότερα από αυτά έχουν προταθεί από τους ίδιους τους εκπροσώπους και τους εργαζόμενους των ΟΤΑ. Ενδεικτικά αναφέρω τα εξής:</w:t>
      </w:r>
    </w:p>
    <w:p w14:paraId="22BFE1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Αντιμετωπίζονται ζητήματα σχετικά με τη λύση επιχειρήσεων των ΟΤΑ και σοβαρές εκ</w:t>
      </w:r>
      <w:r>
        <w:rPr>
          <w:rFonts w:eastAsia="Times New Roman" w:cs="Times New Roman"/>
          <w:szCs w:val="24"/>
        </w:rPr>
        <w:t>κρεμότητες, που δημιουργούνται σε σχέση με την περιουσία και το προσωπικό τους.</w:t>
      </w:r>
    </w:p>
    <w:p w14:paraId="22BFE1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Διασφαλίζεται η συνέχιση προγραμμάτων και η αξιοποίηση πόρων και χρηματοδοτικών εργαλείων, που πρέπει να κατευθυνθούν στην αυτοδιοίκηση.</w:t>
      </w:r>
    </w:p>
    <w:p w14:paraId="22BFE1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Προστατεύεται και διευκολύνεται η λειτο</w:t>
      </w:r>
      <w:r>
        <w:rPr>
          <w:rFonts w:eastAsia="Times New Roman" w:cs="Times New Roman"/>
          <w:szCs w:val="24"/>
        </w:rPr>
        <w:t>υργία βασικών κοινωνικών δομών με ειδική μέριμνα για παραμεθόριους και μικρούς νησιωτικούς ή ορεινούς δήμους.</w:t>
      </w:r>
    </w:p>
    <w:p w14:paraId="22BFE1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Ρυθμίζονται οφειλές μεταξύ ΟΤΑ και νομικών προσώπων, καθώς και αυτών προς το Ταμείο Παρακαταθηκών και Δανείων.</w:t>
      </w:r>
    </w:p>
    <w:p w14:paraId="22BFE1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Παρέχεται η δυνατότητα εξόφλησης λη</w:t>
      </w:r>
      <w:r>
        <w:rPr>
          <w:rFonts w:eastAsia="Times New Roman" w:cs="Times New Roman"/>
          <w:szCs w:val="24"/>
        </w:rPr>
        <w:t>ξιπρόθεσμων οφειλών στους ΟΤΑ, όπως πρόστιμα, κλήσεις, τέλη, εισφορές, με απαλλαγή προσαυξήσεων και τόκων έως και εκατό δόσεις.</w:t>
      </w:r>
    </w:p>
    <w:p w14:paraId="22BFE1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Εισάγονται ρυθμίσεις για την ατομική προστασία και την υγεία και ασφάλεια των εργαζομένων, διευρύνονται οι δικαιούχοι του επιδόμ</w:t>
      </w:r>
      <w:r>
        <w:rPr>
          <w:rFonts w:eastAsia="Times New Roman" w:cs="Times New Roman"/>
          <w:szCs w:val="24"/>
        </w:rPr>
        <w:t xml:space="preserve">ατος επικίνδυνης και ανθυγιεινής εργασίας, ενώ προβλέπονται κυρώσεις σε δημοτικές αρχές και νομικά πρόσωπα που δεν τηρούν τη σχετική νομοθεσία. </w:t>
      </w:r>
    </w:p>
    <w:p w14:paraId="22BFE1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τρίτο μέρος του νομοσχεδίου αποκαθίστανται αδικίες που παρήγαγαν δυσμενή αποτελέσματα για τους εργαζόμενους</w:t>
      </w:r>
      <w:r>
        <w:rPr>
          <w:rFonts w:eastAsia="Times New Roman" w:cs="Times New Roman"/>
          <w:szCs w:val="24"/>
        </w:rPr>
        <w:t>, οι οποίοι είχαν υποστεί διακριτική μεταχείριση, ενώ ρυθμίζονται εκκρεμή ζητήματα παλαιών προκηρύξεων προσλήψεων, οι οποίες ουδέποτε είχαν ολοκληρωθεί.</w:t>
      </w:r>
    </w:p>
    <w:p w14:paraId="22BFE1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Βελτιώνεται το καθεστώς εκτέλεσης έργων με αυτεπιστασία και με συγκεκριμένες διατάξεις διασφαλίζεται η </w:t>
      </w:r>
      <w:r>
        <w:rPr>
          <w:rFonts w:eastAsia="Times New Roman" w:cs="Times New Roman"/>
          <w:szCs w:val="24"/>
        </w:rPr>
        <w:t>προστασία της υγείας και της ασφάλειας των εργαζομένων.</w:t>
      </w:r>
    </w:p>
    <w:p w14:paraId="22BFE1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πρώτο κεφάλαιο του τέταρτου μέρους θεσμοθετείται το μητρώο πολιτών το οποίο έρχεται να συνδυάσει δύο βάσεις δεδομένων, του ληξιαρχείου και του δημοτολογίου, ενισχύοντας </w:t>
      </w:r>
      <w:r>
        <w:rPr>
          <w:rFonts w:eastAsia="Times New Roman" w:cs="Times New Roman"/>
          <w:szCs w:val="24"/>
        </w:rPr>
        <w:lastRenderedPageBreak/>
        <w:t xml:space="preserve">την αποτελεσματικότητα όχι </w:t>
      </w:r>
      <w:r>
        <w:rPr>
          <w:rFonts w:eastAsia="Times New Roman" w:cs="Times New Roman"/>
          <w:szCs w:val="24"/>
        </w:rPr>
        <w:t>μόνον των ΟΤΑ, αλλά πιστεύω και του συνόλου των φορέων του δημοσίου.</w:t>
      </w:r>
    </w:p>
    <w:p w14:paraId="22BFE1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τροποποιείται το </w:t>
      </w:r>
      <w:proofErr w:type="spellStart"/>
      <w:r>
        <w:rPr>
          <w:rFonts w:eastAsia="Times New Roman" w:cs="Times New Roman"/>
          <w:szCs w:val="24"/>
        </w:rPr>
        <w:t>π</w:t>
      </w:r>
      <w:r>
        <w:rPr>
          <w:rFonts w:eastAsia="Times New Roman" w:cs="Times New Roman"/>
          <w:szCs w:val="24"/>
        </w:rPr>
        <w:t>.</w:t>
      </w:r>
      <w:r>
        <w:rPr>
          <w:rFonts w:eastAsia="Times New Roman" w:cs="Times New Roman"/>
          <w:szCs w:val="24"/>
        </w:rPr>
        <w:t>δ</w:t>
      </w:r>
      <w:r>
        <w:rPr>
          <w:rFonts w:eastAsia="Times New Roman" w:cs="Times New Roman"/>
          <w:szCs w:val="24"/>
        </w:rPr>
        <w:t>.</w:t>
      </w:r>
      <w:proofErr w:type="spellEnd"/>
      <w:r>
        <w:rPr>
          <w:rFonts w:eastAsia="Times New Roman" w:cs="Times New Roman"/>
          <w:szCs w:val="24"/>
        </w:rPr>
        <w:t xml:space="preserve"> 115/2014 και συστήνεται νέα Ειδική Γραμματεία Ιθαγένειας, στην οποία εντάσσεται η υπάρχουσα Διεύθυνση Ιθαγένειας για μια πιο αποτελεσματική διαχείριση των πρ</w:t>
      </w:r>
      <w:r>
        <w:rPr>
          <w:rFonts w:eastAsia="Times New Roman" w:cs="Times New Roman"/>
          <w:szCs w:val="24"/>
        </w:rPr>
        <w:t>οβλημάτων.</w:t>
      </w:r>
    </w:p>
    <w:p w14:paraId="22BFE1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Τέλος, δημιουργείται Γενική Διεύθυνση Οικονομικών Τοπικής Αυτοδιοίκησης, ώστε η διαχείριση των πόρων, της περιουσίας και των αναπτυξιακών εργαλείων να γίνεται με αποτελεσματικό τρόπο.</w:t>
      </w:r>
    </w:p>
    <w:p w14:paraId="22BFE1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κλείνοντας θα ήθελα να αναφερθώ και στη </w:t>
      </w:r>
      <w:r>
        <w:rPr>
          <w:rFonts w:eastAsia="Times New Roman" w:cs="Times New Roman"/>
          <w:szCs w:val="24"/>
        </w:rPr>
        <w:t xml:space="preserve">στάση της Αξιωματικής Αντιπολίτευσης, η οποία σε αντίθεση με άλλα κόμματα, που παρά τις επιμέρους αντιρρήσεις προχώρησαν σε γόνιμο διάλογο -και είναι θετικό αυτό- δυστυχώς για ακόμα μία φορά σε αγαστή συνεργασία με τα ΜΜΕ επιχείρησε να </w:t>
      </w:r>
      <w:proofErr w:type="spellStart"/>
      <w:r>
        <w:rPr>
          <w:rFonts w:eastAsia="Times New Roman" w:cs="Times New Roman"/>
          <w:szCs w:val="24"/>
        </w:rPr>
        <w:t>αποδομήσει</w:t>
      </w:r>
      <w:proofErr w:type="spellEnd"/>
      <w:r>
        <w:rPr>
          <w:rFonts w:eastAsia="Times New Roman" w:cs="Times New Roman"/>
          <w:szCs w:val="24"/>
        </w:rPr>
        <w:t xml:space="preserve"> πλήρως το</w:t>
      </w:r>
      <w:r>
        <w:rPr>
          <w:rFonts w:eastAsia="Times New Roman" w:cs="Times New Roman"/>
          <w:szCs w:val="24"/>
        </w:rPr>
        <w:t xml:space="preserve"> νομοσχέδιο.</w:t>
      </w:r>
    </w:p>
    <w:p w14:paraId="22BFE1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Πραγματικά μου προκαλεί εντύπωση η στάση της. Αλήθεια, αυτά που λένε τα συζητάνε με τους ανθρώπους στις τοπικές κοινωνίες; Πώς αλλιώς να κατανοήσω γιατί ενοχλεί να μπορεί έ</w:t>
      </w:r>
      <w:r>
        <w:rPr>
          <w:rFonts w:eastAsia="Times New Roman" w:cs="Times New Roman"/>
          <w:szCs w:val="24"/>
        </w:rPr>
        <w:lastRenderedPageBreak/>
        <w:t>νας μικρός νησιωτικός ή ορεινός δήμος να αποφασίζει να εξασφαλίζει σίτι</w:t>
      </w:r>
      <w:r>
        <w:rPr>
          <w:rFonts w:eastAsia="Times New Roman" w:cs="Times New Roman"/>
          <w:szCs w:val="24"/>
        </w:rPr>
        <w:t>ση και στέγαση στον γιατρό, στον πυροσβέστη, στον δάσκαλο; Πώς αλλιώς να κατανοήσω γιατί ενοχλούν τα μέτρα ατομικής προστασίας να τα παίρνουν όχι μόνον οι μόνιμοι στην καθαριότητα, αλλά και οι συμβασιούχοι; Πώς να κατανοήσω γιατί ενοχλεί η δημιουργία Μητρώ</w:t>
      </w:r>
      <w:r>
        <w:rPr>
          <w:rFonts w:eastAsia="Times New Roman" w:cs="Times New Roman"/>
          <w:szCs w:val="24"/>
        </w:rPr>
        <w:t>ου Πολιτών; Να υποθέσω ότι δεν θέλουν να απαλλαγούν οι πολίτες από άχρηστη και χρονοβόρα γραφειοκρατία; Είναι, άραγε, ρουσφέτι η πρόσληψη αυτών που πέτυχαν σε διαγωνισμούς του ΑΣΕΠ και δεν προσλήφθηκαν ποτέ, γιατί διόριζαν από το παράθυρο τα δικά τους παιδ</w:t>
      </w:r>
      <w:r>
        <w:rPr>
          <w:rFonts w:eastAsia="Times New Roman" w:cs="Times New Roman"/>
          <w:szCs w:val="24"/>
        </w:rPr>
        <w:t>ιά;</w:t>
      </w:r>
    </w:p>
    <w:p w14:paraId="22BFE1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Αλήθεια, τι λένε; Να μην ακολουθήσουμε τον νόμο</w:t>
      </w:r>
      <w:r>
        <w:rPr>
          <w:rFonts w:eastAsia="Times New Roman" w:cs="Times New Roman"/>
          <w:szCs w:val="24"/>
        </w:rPr>
        <w:t>,</w:t>
      </w:r>
      <w:r>
        <w:rPr>
          <w:rFonts w:eastAsia="Times New Roman" w:cs="Times New Roman"/>
          <w:szCs w:val="24"/>
        </w:rPr>
        <w:t xml:space="preserve"> που δεσμεύει την πολιτεία έναντι των αποφάσεων του ΑΣΕΠ. Και αυτά τα λένε οι δήθεν τοποτηρητές της νομιμότητας. </w:t>
      </w:r>
    </w:p>
    <w:p w14:paraId="22BFE1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7E64DF">
        <w:rPr>
          <w:rFonts w:eastAsia="Times New Roman" w:cs="Times New Roman"/>
          <w:b/>
          <w:szCs w:val="24"/>
        </w:rPr>
        <w:t xml:space="preserve">ΓΕΩΡΓΙΟΣ </w:t>
      </w:r>
      <w:r w:rsidRPr="007E64DF">
        <w:rPr>
          <w:rFonts w:eastAsia="Times New Roman" w:cs="Times New Roman"/>
          <w:b/>
          <w:szCs w:val="24"/>
        </w:rPr>
        <w:t>ΒΑΡΕΜΕΝΟΣ</w:t>
      </w:r>
      <w:r>
        <w:rPr>
          <w:rFonts w:eastAsia="Times New Roman" w:cs="Times New Roman"/>
          <w:szCs w:val="24"/>
        </w:rPr>
        <w:t>)</w:t>
      </w:r>
    </w:p>
    <w:p w14:paraId="22BFE1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Αυτά θα έλεγα ότι είναι σε αντίθεση με τα όσα ειπώθηκαν και τη θετική στάση των φορέων –ειπώθηκε προηγούμενα και από άλλους συναδέλφους- και θα ήθελα για άλλη μία φορά να </w:t>
      </w:r>
      <w:r>
        <w:rPr>
          <w:rFonts w:eastAsia="Times New Roman" w:cs="Times New Roman"/>
          <w:szCs w:val="24"/>
        </w:rPr>
        <w:lastRenderedPageBreak/>
        <w:t>υπογραμμίσω ότι σε ένα νομοσχέδιο της Κυβέρνησης αποτυπώθηκε ευρεία συναίν</w:t>
      </w:r>
      <w:r>
        <w:rPr>
          <w:rFonts w:eastAsia="Times New Roman" w:cs="Times New Roman"/>
          <w:szCs w:val="24"/>
        </w:rPr>
        <w:t>εση σχετικά με τη συντριπτική πλειοψηφία των διατάξεων και αυτό είναι πολύ θετικό.</w:t>
      </w:r>
    </w:p>
    <w:p w14:paraId="22BFE1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E14E"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1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Και εμείς ευχαριστούμε.</w:t>
      </w:r>
    </w:p>
    <w:p w14:paraId="22BFE1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η κ. </w:t>
      </w:r>
      <w:proofErr w:type="spellStart"/>
      <w:r>
        <w:rPr>
          <w:rFonts w:eastAsia="Times New Roman" w:cs="Times New Roman"/>
          <w:szCs w:val="24"/>
        </w:rPr>
        <w:t>Σταμπουλή</w:t>
      </w:r>
      <w:proofErr w:type="spellEnd"/>
      <w:r>
        <w:rPr>
          <w:rFonts w:eastAsia="Times New Roman" w:cs="Times New Roman"/>
          <w:szCs w:val="24"/>
        </w:rPr>
        <w:t xml:space="preserve"> από τον ΣΥΡΙΖΑ.</w:t>
      </w:r>
    </w:p>
    <w:p w14:paraId="22BFE1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ΑΦΡΟΔΙΤΗ ΣΤΑ</w:t>
      </w:r>
      <w:r>
        <w:rPr>
          <w:rFonts w:eastAsia="Times New Roman" w:cs="Times New Roman"/>
          <w:b/>
          <w:szCs w:val="24"/>
        </w:rPr>
        <w:t xml:space="preserve">ΜΠΟΥΛΗ: </w:t>
      </w:r>
      <w:r>
        <w:rPr>
          <w:rFonts w:eastAsia="Times New Roman" w:cs="Times New Roman"/>
          <w:szCs w:val="24"/>
        </w:rPr>
        <w:t>Ευχαριστώ, κύριε Πρόεδρε.</w:t>
      </w:r>
    </w:p>
    <w:p w14:paraId="22BFE1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w:t>
      </w:r>
      <w:proofErr w:type="spellStart"/>
      <w:r>
        <w:rPr>
          <w:rFonts w:eastAsia="Times New Roman" w:cs="Times New Roman"/>
          <w:szCs w:val="24"/>
        </w:rPr>
        <w:t>συναδέλφισσες</w:t>
      </w:r>
      <w:proofErr w:type="spellEnd"/>
      <w:r>
        <w:rPr>
          <w:rFonts w:eastAsia="Times New Roman" w:cs="Times New Roman"/>
          <w:szCs w:val="24"/>
        </w:rPr>
        <w:t xml:space="preserve"> και συνάδελφοι, δεν είχα σκοπό να ασχοληθώ με το μεγάλο πολιτικό κάδρο, την έξοδο στις αγορές, τη βελτίωση των οικονομικών δεικτών, την πραγματική δημιουργία νέων θέσεων εργασίας.</w:t>
      </w:r>
    </w:p>
    <w:p w14:paraId="22BFE1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Ακούγοντας, </w:t>
      </w:r>
      <w:r>
        <w:rPr>
          <w:rFonts w:eastAsia="Times New Roman" w:cs="Times New Roman"/>
          <w:szCs w:val="24"/>
        </w:rPr>
        <w:t>όμως, για άλλη μία φορά το παραμύθι των χαμένων 100 δισεκατομμυρίων ευρώ, δηλαδή</w:t>
      </w:r>
      <w:r>
        <w:rPr>
          <w:rFonts w:eastAsia="Times New Roman" w:cs="Times New Roman"/>
          <w:szCs w:val="24"/>
        </w:rPr>
        <w:t>,</w:t>
      </w:r>
      <w:r>
        <w:rPr>
          <w:rFonts w:eastAsia="Times New Roman" w:cs="Times New Roman"/>
          <w:szCs w:val="24"/>
        </w:rPr>
        <w:t xml:space="preserve"> του 55% του ΑΕΠ -185 δισεκατομμύρια είναι το ΑΕΠ της χώρας τα τελευταία χρόνια-, μέσα στα δύο χρόνια που κυβερνά ο ΣΥΡΙΖΑ και οι ΑΝΕΛ και οι Οικολόγοι, δεν μπορώ παρά να ρωτή</w:t>
      </w:r>
      <w:r>
        <w:rPr>
          <w:rFonts w:eastAsia="Times New Roman" w:cs="Times New Roman"/>
          <w:szCs w:val="24"/>
        </w:rPr>
        <w:t xml:space="preserve">σω τον Κοινοβουλευτικό Εκπρόσωπο της Νέας Δημοκρατίας πώς θα του φαινόταν αν κατεβαίνοντας από το Βήμα ισχυριστώ ότι </w:t>
      </w:r>
      <w:proofErr w:type="spellStart"/>
      <w:r>
        <w:rPr>
          <w:rFonts w:eastAsia="Times New Roman" w:cs="Times New Roman"/>
          <w:szCs w:val="24"/>
        </w:rPr>
        <w:t>στραμπούληξα</w:t>
      </w:r>
      <w:proofErr w:type="spellEnd"/>
      <w:r>
        <w:rPr>
          <w:rFonts w:eastAsia="Times New Roman" w:cs="Times New Roman"/>
          <w:szCs w:val="24"/>
        </w:rPr>
        <w:t xml:space="preserve"> το πόδι </w:t>
      </w:r>
      <w:r>
        <w:rPr>
          <w:rFonts w:eastAsia="Times New Roman" w:cs="Times New Roman"/>
          <w:szCs w:val="24"/>
        </w:rPr>
        <w:lastRenderedPageBreak/>
        <w:t xml:space="preserve">μου </w:t>
      </w:r>
      <w:r>
        <w:rPr>
          <w:rFonts w:eastAsia="Times New Roman" w:cs="Times New Roman"/>
          <w:szCs w:val="24"/>
        </w:rPr>
        <w:t>επειδή με στραβοκοίταξε και ζητώ να με αποζημιώσει για τα χρήματα</w:t>
      </w:r>
      <w:r>
        <w:rPr>
          <w:rFonts w:eastAsia="Times New Roman" w:cs="Times New Roman"/>
          <w:szCs w:val="24"/>
        </w:rPr>
        <w:t>,</w:t>
      </w:r>
      <w:r>
        <w:rPr>
          <w:rFonts w:eastAsia="Times New Roman" w:cs="Times New Roman"/>
          <w:szCs w:val="24"/>
        </w:rPr>
        <w:t xml:space="preserve"> που θα έπαιρνα από ένα συμβόλαιο που θα έκανα τις επόμενες ημέρες με το </w:t>
      </w:r>
      <w:r>
        <w:rPr>
          <w:rFonts w:eastAsia="Times New Roman" w:cs="Times New Roman"/>
          <w:szCs w:val="24"/>
          <w:lang w:val="en-US"/>
        </w:rPr>
        <w:t>NBA</w:t>
      </w:r>
      <w:r>
        <w:rPr>
          <w:rFonts w:eastAsia="Times New Roman" w:cs="Times New Roman"/>
          <w:szCs w:val="24"/>
        </w:rPr>
        <w:t xml:space="preserve">; Ανέκδοτο; Ε, μόνο με ανέκδοτο μπορεί να απαντηθεί πια το ανέκδοτό σας για τα 100 δισεκατομμύρια ευρώ. </w:t>
      </w:r>
    </w:p>
    <w:p w14:paraId="22BFE1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νομοσχέδιο</w:t>
      </w:r>
      <w:r>
        <w:rPr>
          <w:rFonts w:eastAsia="Times New Roman" w:cs="Times New Roman"/>
          <w:szCs w:val="24"/>
        </w:rPr>
        <w:t>,</w:t>
      </w:r>
      <w:r>
        <w:rPr>
          <w:rFonts w:eastAsia="Times New Roman" w:cs="Times New Roman"/>
          <w:szCs w:val="24"/>
        </w:rPr>
        <w:t xml:space="preserve"> που συζητάμε σήμερα αντιμετωπίζει μια σειρά από χρονίζοντα θ</w:t>
      </w:r>
      <w:r>
        <w:rPr>
          <w:rFonts w:eastAsia="Times New Roman" w:cs="Times New Roman"/>
          <w:szCs w:val="24"/>
        </w:rPr>
        <w:t>έματα της τοπικής αυτοδιοίκησης και μάλιστα σε εναρμόνιση με τα αιτήματα εκείνων των ομάδων, των συλλογικοτήτων, των πολιτών εν τέλει που στην καθημερινότητά τους ταλαιπωρούνται από την υπάρχουσα κατάσταση. Αυτό λέγεται δημοκρατική ευαισθησία. Χρειάζεται π</w:t>
      </w:r>
      <w:r>
        <w:rPr>
          <w:rFonts w:eastAsia="Times New Roman" w:cs="Times New Roman"/>
          <w:szCs w:val="24"/>
        </w:rPr>
        <w:t xml:space="preserve">ολύ θράσος για να χαρακτηρίζεται ρουσφέτι και </w:t>
      </w:r>
      <w:proofErr w:type="spellStart"/>
      <w:r>
        <w:rPr>
          <w:rFonts w:eastAsia="Times New Roman" w:cs="Times New Roman"/>
          <w:szCs w:val="24"/>
        </w:rPr>
        <w:t>μαυρογιαλουρισμός</w:t>
      </w:r>
      <w:proofErr w:type="spellEnd"/>
      <w:r>
        <w:rPr>
          <w:rFonts w:eastAsia="Times New Roman" w:cs="Times New Roman"/>
          <w:szCs w:val="24"/>
        </w:rPr>
        <w:t xml:space="preserve"> από τους βασιλιάδες του ρουσφετιού και τους διδάκτορες του </w:t>
      </w:r>
      <w:proofErr w:type="spellStart"/>
      <w:r>
        <w:rPr>
          <w:rFonts w:eastAsia="Times New Roman" w:cs="Times New Roman"/>
          <w:szCs w:val="24"/>
        </w:rPr>
        <w:t>μαυρογιαλουρισμού</w:t>
      </w:r>
      <w:proofErr w:type="spellEnd"/>
      <w:r>
        <w:rPr>
          <w:rFonts w:eastAsia="Times New Roman" w:cs="Times New Roman"/>
          <w:szCs w:val="24"/>
        </w:rPr>
        <w:t>, που η πολιτεία τους επί πάρα πολλές δεκαετίες -και εδώ πρέπει να επισημάνω ότι αποτελεί απαράδεκτη ύβρι τα φαινόμε</w:t>
      </w:r>
      <w:r>
        <w:rPr>
          <w:rFonts w:eastAsia="Times New Roman" w:cs="Times New Roman"/>
          <w:szCs w:val="24"/>
        </w:rPr>
        <w:t xml:space="preserve">να αυτά να συνδυάζονται με τη Μεταπολίτευση, διότι όπως θυμούνται οι παλαιότεροι και μπορούν εύκολα να πληροφορηθούν οι νεότεροι κάθε άλλο παρά άγνωστα ήταν και στην περίοδο της </w:t>
      </w:r>
      <w:r>
        <w:rPr>
          <w:rFonts w:eastAsia="Times New Roman" w:cs="Times New Roman"/>
          <w:szCs w:val="24"/>
        </w:rPr>
        <w:lastRenderedPageBreak/>
        <w:t>δικτατορίας και στην προδικτατορική εποχή- επέφερε την οικονομική κατάρρευση τ</w:t>
      </w:r>
      <w:r>
        <w:rPr>
          <w:rFonts w:eastAsia="Times New Roman" w:cs="Times New Roman"/>
          <w:szCs w:val="24"/>
        </w:rPr>
        <w:t>ην οποία η Κυβέρνηση ΣΥΡΙΖΑ-ΑΝΕΛ-Οικολόγων κλήθηκε να αντιμετωπίσει το 2015.</w:t>
      </w:r>
    </w:p>
    <w:p w14:paraId="22BFE1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 Με τις πρώτες διατάξεις του νομοσχεδίου εκσυγχρονίζεται και </w:t>
      </w:r>
      <w:proofErr w:type="spellStart"/>
      <w:r>
        <w:rPr>
          <w:rFonts w:eastAsia="Times New Roman" w:cs="Times New Roman"/>
          <w:szCs w:val="24"/>
        </w:rPr>
        <w:t>επικαιροποιείται</w:t>
      </w:r>
      <w:proofErr w:type="spellEnd"/>
      <w:r>
        <w:rPr>
          <w:rFonts w:eastAsia="Times New Roman" w:cs="Times New Roman"/>
          <w:szCs w:val="24"/>
        </w:rPr>
        <w:t xml:space="preserve"> η νομοθεσία</w:t>
      </w:r>
      <w:r>
        <w:rPr>
          <w:rFonts w:eastAsia="Times New Roman" w:cs="Times New Roman"/>
          <w:szCs w:val="24"/>
        </w:rPr>
        <w:t>,</w:t>
      </w:r>
      <w:r>
        <w:rPr>
          <w:rFonts w:eastAsia="Times New Roman" w:cs="Times New Roman"/>
          <w:szCs w:val="24"/>
        </w:rPr>
        <w:t xml:space="preserve"> που αφορά τις </w:t>
      </w:r>
      <w:r>
        <w:rPr>
          <w:rFonts w:eastAsia="Times New Roman" w:cs="Times New Roman"/>
          <w:szCs w:val="24"/>
        </w:rPr>
        <w:t>Δ</w:t>
      </w:r>
      <w:r>
        <w:rPr>
          <w:rFonts w:eastAsia="Times New Roman" w:cs="Times New Roman"/>
          <w:szCs w:val="24"/>
        </w:rPr>
        <w:t xml:space="preserve">ημοτικές </w:t>
      </w:r>
      <w:r>
        <w:rPr>
          <w:rFonts w:eastAsia="Times New Roman" w:cs="Times New Roman"/>
          <w:szCs w:val="24"/>
        </w:rPr>
        <w:t>Ε</w:t>
      </w:r>
      <w:r>
        <w:rPr>
          <w:rFonts w:eastAsia="Times New Roman" w:cs="Times New Roman"/>
          <w:szCs w:val="24"/>
        </w:rPr>
        <w:t xml:space="preserve">πιχειρήσεις </w:t>
      </w:r>
      <w:proofErr w:type="spellStart"/>
      <w:r>
        <w:rPr>
          <w:rFonts w:eastAsia="Times New Roman" w:cs="Times New Roman"/>
          <w:szCs w:val="24"/>
        </w:rPr>
        <w:t>Υ</w:t>
      </w:r>
      <w:r>
        <w:rPr>
          <w:rFonts w:eastAsia="Times New Roman" w:cs="Times New Roman"/>
          <w:szCs w:val="24"/>
        </w:rPr>
        <w:t>δρευσης</w:t>
      </w:r>
      <w:proofErr w:type="spellEnd"/>
      <w:r>
        <w:rPr>
          <w:rFonts w:eastAsia="Times New Roman" w:cs="Times New Roman"/>
          <w:szCs w:val="24"/>
        </w:rPr>
        <w:t xml:space="preserve"> και </w:t>
      </w:r>
      <w:r>
        <w:rPr>
          <w:rFonts w:eastAsia="Times New Roman" w:cs="Times New Roman"/>
          <w:szCs w:val="24"/>
        </w:rPr>
        <w:t>Α</w:t>
      </w:r>
      <w:r>
        <w:rPr>
          <w:rFonts w:eastAsia="Times New Roman" w:cs="Times New Roman"/>
          <w:szCs w:val="24"/>
        </w:rPr>
        <w:t>ποχέτευσης. Απομένουν αρκετά βήματα γ</w:t>
      </w:r>
      <w:r>
        <w:rPr>
          <w:rFonts w:eastAsia="Times New Roman" w:cs="Times New Roman"/>
          <w:szCs w:val="24"/>
        </w:rPr>
        <w:t xml:space="preserve">ια τη δημιουργία των οργανισμών εκείνων που θα κάνουν ολοκληρωμένη διαχείριση των υδάτων ανά λεκάνη απορροής. </w:t>
      </w:r>
    </w:p>
    <w:p w14:paraId="22BFE1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σε κάθε περίπτωση, απομακρύνεται στο άπειρο η προοπτική ιδιωτικοποίησης της ύδρευσης και αυτό αποτελεί ένα ακόμη ανομολόγητο αγκάθι</w:t>
      </w:r>
      <w:r>
        <w:rPr>
          <w:rFonts w:eastAsia="Times New Roman" w:cs="Times New Roman"/>
          <w:szCs w:val="24"/>
        </w:rPr>
        <w:t>,</w:t>
      </w:r>
      <w:r>
        <w:rPr>
          <w:rFonts w:eastAsia="Times New Roman" w:cs="Times New Roman"/>
          <w:szCs w:val="24"/>
        </w:rPr>
        <w:t xml:space="preserve"> που εξ</w:t>
      </w:r>
      <w:r>
        <w:rPr>
          <w:rFonts w:eastAsia="Times New Roman" w:cs="Times New Roman"/>
          <w:szCs w:val="24"/>
        </w:rPr>
        <w:t>ηγεί τη μήνιν των οπαδών του λιγότερου κράτους κατά του νομοσχεδίου.</w:t>
      </w:r>
    </w:p>
    <w:p w14:paraId="22BFE1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Τη μήνιν της Αντιπολίτευσης προκαλεί, επίσης, κάθε διάταξη που προστατεύει δικαιώματα εργαζομένων, από το ίδιο το δικαίωμα στην εργασία για τους επιτυχόντες και επιτυχούσες σε κρατικό δια</w:t>
      </w:r>
      <w:r>
        <w:rPr>
          <w:rFonts w:eastAsia="Times New Roman" w:cs="Times New Roman"/>
          <w:szCs w:val="24"/>
        </w:rPr>
        <w:t xml:space="preserve">γωνισμό και όχι κατόπιν ενεργειών κάποιων, όπως και για όσους εργάζονται σε δημοτική επιχείρηση που κλείνει, μέχρι το δικαίωμα σε μια μικρή βελτίωση των αποδοχών ή και στην </w:t>
      </w:r>
      <w:r>
        <w:rPr>
          <w:rFonts w:eastAsia="Times New Roman" w:cs="Times New Roman"/>
          <w:szCs w:val="24"/>
        </w:rPr>
        <w:lastRenderedPageBreak/>
        <w:t xml:space="preserve">αποζημίωση για οφειλόμενα και μη </w:t>
      </w:r>
      <w:proofErr w:type="spellStart"/>
      <w:r>
        <w:rPr>
          <w:rFonts w:eastAsia="Times New Roman" w:cs="Times New Roman"/>
          <w:szCs w:val="24"/>
        </w:rPr>
        <w:t>προσφερθέντα</w:t>
      </w:r>
      <w:proofErr w:type="spellEnd"/>
      <w:r>
        <w:rPr>
          <w:rFonts w:eastAsia="Times New Roman" w:cs="Times New Roman"/>
          <w:szCs w:val="24"/>
        </w:rPr>
        <w:t xml:space="preserve"> μέσα ατομικής προστασίας.</w:t>
      </w:r>
    </w:p>
    <w:p w14:paraId="22BFE1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η μέγ</w:t>
      </w:r>
      <w:r>
        <w:rPr>
          <w:rFonts w:eastAsia="Times New Roman" w:cs="Times New Roman"/>
          <w:szCs w:val="24"/>
        </w:rPr>
        <w:t xml:space="preserve">ιστη κατακραυγή επιφυλάσσεται στη διάταξη που προστατεύει εκείνους τους εργαζόμενους οι οποίοι αρνήθηκαν να συμπράξουν στην τροφοδότηση της καρμανιόλας των απολύσεων που είχε στήσει ο τότε Υπουργός Διοικητικής Μεταρρύθμισης και νυν Αρχηγός της Αξιωματικής </w:t>
      </w:r>
      <w:r>
        <w:rPr>
          <w:rFonts w:eastAsia="Times New Roman" w:cs="Times New Roman"/>
          <w:szCs w:val="24"/>
        </w:rPr>
        <w:t xml:space="preserve">Αντιπολίτευσης, διότι η αλληλεγγύη μεταξύ των εργαζομένων ενέχει τη μέγιστη απαξία για τους οπαδούς του ανταγωνισμού, «όλων εναντίον όλων», που συκοφαντικά συγχέουν αυτούς τους εργαζόμενους με επίορκους και κατόχους ψεύτικων τίτλων, όταν στους κόλπους των </w:t>
      </w:r>
      <w:r>
        <w:rPr>
          <w:rFonts w:eastAsia="Times New Roman" w:cs="Times New Roman"/>
          <w:szCs w:val="24"/>
        </w:rPr>
        <w:t>εν λόγω θιασωτών της αριστείας η αναρρίχηση κατόχων ψεύτικων τίτλων συνεχίζεται απρόσκοπτη, τουλάχιστον</w:t>
      </w:r>
      <w:r>
        <w:rPr>
          <w:rFonts w:eastAsia="Times New Roman" w:cs="Times New Roman"/>
          <w:szCs w:val="24"/>
        </w:rPr>
        <w:t>,</w:t>
      </w:r>
      <w:r>
        <w:rPr>
          <w:rFonts w:eastAsia="Times New Roman" w:cs="Times New Roman"/>
          <w:szCs w:val="24"/>
        </w:rPr>
        <w:t xml:space="preserve"> όσο αντέχει το </w:t>
      </w:r>
      <w:r>
        <w:rPr>
          <w:rFonts w:eastAsia="Times New Roman" w:cs="Times New Roman"/>
          <w:szCs w:val="24"/>
        </w:rPr>
        <w:t>«</w:t>
      </w:r>
      <w:r>
        <w:rPr>
          <w:rFonts w:eastAsia="Times New Roman" w:cs="Times New Roman"/>
          <w:szCs w:val="24"/>
        </w:rPr>
        <w:t>μέσο</w:t>
      </w:r>
      <w:r>
        <w:rPr>
          <w:rFonts w:eastAsia="Times New Roman" w:cs="Times New Roman"/>
          <w:szCs w:val="24"/>
        </w:rPr>
        <w:t>»</w:t>
      </w:r>
      <w:r>
        <w:rPr>
          <w:rFonts w:eastAsia="Times New Roman" w:cs="Times New Roman"/>
          <w:szCs w:val="24"/>
        </w:rPr>
        <w:t xml:space="preserve"> τους.</w:t>
      </w:r>
    </w:p>
    <w:p w14:paraId="22BFE1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Χρειάζεται πολλή φαντασία για να </w:t>
      </w:r>
      <w:r>
        <w:rPr>
          <w:rFonts w:eastAsia="Times New Roman" w:cs="Times New Roman"/>
          <w:szCs w:val="24"/>
        </w:rPr>
        <w:t>βρ</w:t>
      </w:r>
      <w:r>
        <w:rPr>
          <w:rFonts w:eastAsia="Times New Roman" w:cs="Times New Roman"/>
          <w:szCs w:val="24"/>
        </w:rPr>
        <w:t>ει κάποιος λόγους να επικρίνει τις διατάξεις για τη δημιουργία Μητρώου Πολιτών, που ενοπ</w:t>
      </w:r>
      <w:r>
        <w:rPr>
          <w:rFonts w:eastAsia="Times New Roman" w:cs="Times New Roman"/>
          <w:szCs w:val="24"/>
        </w:rPr>
        <w:t xml:space="preserve">οιούν και εκσυγχρονίζουν την τήρηση στοιχείων από </w:t>
      </w:r>
      <w:r>
        <w:rPr>
          <w:rFonts w:eastAsia="Times New Roman" w:cs="Times New Roman"/>
          <w:szCs w:val="24"/>
        </w:rPr>
        <w:t>Δ</w:t>
      </w:r>
      <w:r>
        <w:rPr>
          <w:rFonts w:eastAsia="Times New Roman" w:cs="Times New Roman"/>
          <w:szCs w:val="24"/>
        </w:rPr>
        <w:t xml:space="preserve">ημοτολόγια και </w:t>
      </w:r>
      <w:r>
        <w:rPr>
          <w:rFonts w:eastAsia="Times New Roman" w:cs="Times New Roman"/>
          <w:szCs w:val="24"/>
        </w:rPr>
        <w:t>Λ</w:t>
      </w:r>
      <w:r>
        <w:rPr>
          <w:rFonts w:eastAsia="Times New Roman" w:cs="Times New Roman"/>
          <w:szCs w:val="24"/>
        </w:rPr>
        <w:t>ηξιαρχεία, προσδιορίζουν την πρόσβαση, αλλά και τη χρήση τους από τους πολίτες, όπως και τον δικαστικό έλεγχο, όταν απαιτείται.</w:t>
      </w:r>
    </w:p>
    <w:p w14:paraId="22BFE1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Όσο για τις διατάξεις της Ειδικής Γραμματείας Ιθαγένειας χρει</w:t>
      </w:r>
      <w:r>
        <w:rPr>
          <w:rFonts w:eastAsia="Times New Roman" w:cs="Times New Roman"/>
          <w:szCs w:val="24"/>
        </w:rPr>
        <w:t>άζεται όχι φαντασία, αλλά σαδισμός για να τ</w:t>
      </w:r>
      <w:r>
        <w:rPr>
          <w:rFonts w:eastAsia="Times New Roman" w:cs="Times New Roman"/>
          <w:szCs w:val="24"/>
        </w:rPr>
        <w:t>ις</w:t>
      </w:r>
      <w:r>
        <w:rPr>
          <w:rFonts w:eastAsia="Times New Roman" w:cs="Times New Roman"/>
          <w:szCs w:val="24"/>
        </w:rPr>
        <w:t xml:space="preserve"> επικρίνει κανείς, ζητώντας στην ουσία να διατηρηθεί το σημερινό διοικητικό καθεστώς, που τιμωρεί όσα παιδιά γεννήθηκαν σε αυτή τη χώρα από γονείς που με τη σκληρή τους εργασία για χρόνια στήριξαν την ανάπτυξή τ</w:t>
      </w:r>
      <w:r>
        <w:rPr>
          <w:rFonts w:eastAsia="Times New Roman" w:cs="Times New Roman"/>
          <w:szCs w:val="24"/>
        </w:rPr>
        <w:t xml:space="preserve">ης, αποτελώντας σημαντικότατο κομμάτι της εργατικής της τάξης και </w:t>
      </w:r>
      <w:proofErr w:type="spellStart"/>
      <w:r>
        <w:rPr>
          <w:rFonts w:eastAsia="Times New Roman" w:cs="Times New Roman"/>
          <w:szCs w:val="24"/>
        </w:rPr>
        <w:t>αιμοδότησαν</w:t>
      </w:r>
      <w:proofErr w:type="spellEnd"/>
      <w:r>
        <w:rPr>
          <w:rFonts w:eastAsia="Times New Roman" w:cs="Times New Roman"/>
          <w:szCs w:val="24"/>
        </w:rPr>
        <w:t xml:space="preserve"> τα ασφαλιστικά της ταμεία με τις εισφορές τους και το δημόσιο ταμείο με τα παράβολά τους, το ύψος των οποίων ήταν ίσο με τα εισοδήματα από τη φορολογία των εφοπλιστών κάποιες χρο</w:t>
      </w:r>
      <w:r>
        <w:rPr>
          <w:rFonts w:eastAsia="Times New Roman" w:cs="Times New Roman"/>
          <w:szCs w:val="24"/>
        </w:rPr>
        <w:t>νιές, τιμωρεί αυτά τα παιδιά που δεν γνώρισαν και δεν θέλουν να έχουν κα</w:t>
      </w:r>
      <w:r>
        <w:rPr>
          <w:rFonts w:eastAsia="Times New Roman" w:cs="Times New Roman"/>
          <w:szCs w:val="24"/>
        </w:rPr>
        <w:t>μ</w:t>
      </w:r>
      <w:r>
        <w:rPr>
          <w:rFonts w:eastAsia="Times New Roman" w:cs="Times New Roman"/>
          <w:szCs w:val="24"/>
        </w:rPr>
        <w:t>μιά άλλη πατρίδα.</w:t>
      </w:r>
    </w:p>
    <w:p w14:paraId="22BFE1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 τη νέα ρύθμιση υπάρχει ελπίδα να πάρουν την ιθαγένεια σε εύλογο χρόνο, ώστε να μη κινδυνεύουν σε κάθε τους βήμα να συλληφθούν σαν μετανάστες χωρίς χαρτιά ή να στε</w:t>
      </w:r>
      <w:r>
        <w:rPr>
          <w:rFonts w:eastAsia="Times New Roman" w:cs="Times New Roman"/>
          <w:szCs w:val="24"/>
        </w:rPr>
        <w:t>ρούνται τη δυνατότητα να συμπληρώσουν μηχανογραφικό για την τριτοβάθμια εκπαίδευση.</w:t>
      </w:r>
    </w:p>
    <w:p w14:paraId="22BFE1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Τελειώνοντας, θέλω να αναφερθώ σε τρεις τροπολογίες. Πρώτα σ’ αυτή</w:t>
      </w:r>
      <w:r>
        <w:rPr>
          <w:rFonts w:eastAsia="Times New Roman" w:cs="Times New Roman"/>
          <w:szCs w:val="24"/>
        </w:rPr>
        <w:t>,</w:t>
      </w:r>
      <w:r>
        <w:rPr>
          <w:rFonts w:eastAsia="Times New Roman" w:cs="Times New Roman"/>
          <w:szCs w:val="24"/>
        </w:rPr>
        <w:t xml:space="preserve"> που αφορά την παράταση της λίστας των επιλαχόντων πυροσβεστών πενταετούς θητείας του 2011, από την ο</w:t>
      </w:r>
      <w:r>
        <w:rPr>
          <w:rFonts w:eastAsia="Times New Roman" w:cs="Times New Roman"/>
          <w:szCs w:val="24"/>
        </w:rPr>
        <w:lastRenderedPageBreak/>
        <w:t>ποία</w:t>
      </w:r>
      <w:r>
        <w:rPr>
          <w:rFonts w:eastAsia="Times New Roman" w:cs="Times New Roman"/>
          <w:szCs w:val="24"/>
        </w:rPr>
        <w:t xml:space="preserve"> επιλέγονται επιπλέον </w:t>
      </w:r>
      <w:r>
        <w:rPr>
          <w:rFonts w:eastAsia="Times New Roman" w:cs="Times New Roman"/>
          <w:szCs w:val="24"/>
        </w:rPr>
        <w:t xml:space="preserve">οι </w:t>
      </w:r>
      <w:r>
        <w:rPr>
          <w:rFonts w:eastAsia="Times New Roman" w:cs="Times New Roman"/>
          <w:szCs w:val="24"/>
        </w:rPr>
        <w:t>αναγκαίοι εποχικοί. Μιλούμε για ανθρώπους με πολυετή εμπειρία που όποτε καλούνται -και ας ευχηθούμε τα αποτελέσματα της κλιματικής αλλαγής που άρχισαν να διαφαίνονται, να μη μας αναγκάσουν να καλούμε όλο και περισσότερο</w:t>
      </w:r>
      <w:r>
        <w:rPr>
          <w:rFonts w:eastAsia="Times New Roman" w:cs="Times New Roman"/>
          <w:szCs w:val="24"/>
        </w:rPr>
        <w:t>υς</w:t>
      </w:r>
      <w:r>
        <w:rPr>
          <w:rFonts w:eastAsia="Times New Roman" w:cs="Times New Roman"/>
          <w:szCs w:val="24"/>
        </w:rPr>
        <w:t>- προσφέρο</w:t>
      </w:r>
      <w:r>
        <w:rPr>
          <w:rFonts w:eastAsia="Times New Roman" w:cs="Times New Roman"/>
          <w:szCs w:val="24"/>
        </w:rPr>
        <w:t>υν σημαντικότατες υπηρεσίες και στην αστική και στη δασική πυρόσβεση. Τους αξίζει να συνεχίσουν να το κάνουν.</w:t>
      </w:r>
    </w:p>
    <w:p w14:paraId="22BFE1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οι δυο τροπολογίες που εισηγήθηκε η Αναπληρώτρια Υπουργός Εργασίας, δίνουν νέα ώθηση σε παρεμβάσεις πολύ σημαντικές, ήδη νομοθετημένες και</w:t>
      </w:r>
      <w:r>
        <w:rPr>
          <w:rFonts w:eastAsia="Times New Roman" w:cs="Times New Roman"/>
          <w:szCs w:val="24"/>
        </w:rPr>
        <w:t xml:space="preserve"> δρομολογημένες. Στηρίζονται οι </w:t>
      </w:r>
      <w:r>
        <w:rPr>
          <w:rFonts w:eastAsia="Times New Roman" w:cs="Times New Roman"/>
          <w:szCs w:val="24"/>
        </w:rPr>
        <w:t>μ</w:t>
      </w:r>
      <w:r>
        <w:rPr>
          <w:rFonts w:eastAsia="Times New Roman" w:cs="Times New Roman"/>
          <w:szCs w:val="24"/>
        </w:rPr>
        <w:t xml:space="preserve">ονάδες </w:t>
      </w:r>
      <w:r>
        <w:rPr>
          <w:rFonts w:eastAsia="Times New Roman" w:cs="Times New Roman"/>
          <w:szCs w:val="24"/>
        </w:rPr>
        <w:t>κ</w:t>
      </w:r>
      <w:r>
        <w:rPr>
          <w:rFonts w:eastAsia="Times New Roman" w:cs="Times New Roman"/>
          <w:szCs w:val="24"/>
        </w:rPr>
        <w:t xml:space="preserve">οινωνικής </w:t>
      </w:r>
      <w:r>
        <w:rPr>
          <w:rFonts w:eastAsia="Times New Roman" w:cs="Times New Roman"/>
          <w:szCs w:val="24"/>
        </w:rPr>
        <w:t>φ</w:t>
      </w:r>
      <w:r>
        <w:rPr>
          <w:rFonts w:eastAsia="Times New Roman" w:cs="Times New Roman"/>
          <w:szCs w:val="24"/>
        </w:rPr>
        <w:t>ροντίδας με προσωπικό και άλλων ειδικοτήτων, διασφαλίζεται η χρηματοδότηση και λειτουργία του «Βοήθεια στο Σπίτι» για άλλον έναν χρόνο, ώσπου να βρεθεί οριστική λύση, επιχορηγούνται από τις περιφέρειες ει</w:t>
      </w:r>
      <w:r>
        <w:rPr>
          <w:rFonts w:eastAsia="Times New Roman" w:cs="Times New Roman"/>
          <w:szCs w:val="24"/>
        </w:rPr>
        <w:t xml:space="preserve">δικά πιστοποιημένοι φορείς του Εθνικού Συστήματος Κοινωνικής Φροντίδας, καταβάλλονται πρόσθετες αμοιβές εργασίας στο προσωπικό των </w:t>
      </w:r>
      <w:r>
        <w:rPr>
          <w:rFonts w:eastAsia="Times New Roman" w:cs="Times New Roman"/>
          <w:szCs w:val="24"/>
        </w:rPr>
        <w:t>ν</w:t>
      </w:r>
      <w:r>
        <w:rPr>
          <w:rFonts w:eastAsia="Times New Roman" w:cs="Times New Roman"/>
          <w:szCs w:val="24"/>
        </w:rPr>
        <w:t xml:space="preserve">ομικών </w:t>
      </w:r>
      <w:r>
        <w:rPr>
          <w:rFonts w:eastAsia="Times New Roman" w:cs="Times New Roman"/>
          <w:szCs w:val="24"/>
        </w:rPr>
        <w:t>π</w:t>
      </w:r>
      <w:r>
        <w:rPr>
          <w:rFonts w:eastAsia="Times New Roman" w:cs="Times New Roman"/>
          <w:szCs w:val="24"/>
        </w:rPr>
        <w:t xml:space="preserve">ροσώπων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ικαίου του Υπουργείου</w:t>
      </w:r>
      <w:r>
        <w:rPr>
          <w:rFonts w:eastAsia="Times New Roman" w:cs="Times New Roman"/>
          <w:szCs w:val="24"/>
        </w:rPr>
        <w:t xml:space="preserve"> -οφειλόμενα νυχτερινά και εξαιρέσιμες- και διευκολύνονται οι μετακινήσεις ατόμων με αναπηρία στους πιστοποιημένους φορείς του Εθνικού Συστήματος Κοινωνικής Φροντίδας.</w:t>
      </w:r>
    </w:p>
    <w:p w14:paraId="22BFE15E" w14:textId="77777777" w:rsidR="007336A6" w:rsidRDefault="002D1229">
      <w:pPr>
        <w:spacing w:line="600" w:lineRule="auto"/>
        <w:ind w:firstLine="720"/>
        <w:contextualSpacing/>
        <w:jc w:val="both"/>
        <w:rPr>
          <w:rFonts w:eastAsia="Times New Roman"/>
          <w:bCs/>
        </w:rPr>
      </w:pPr>
      <w:r>
        <w:rPr>
          <w:rFonts w:eastAsia="Times New Roman"/>
          <w:bCs/>
        </w:rPr>
        <w:lastRenderedPageBreak/>
        <w:t>(Στο σημείο αυτό κτυπάει το κουδούνι λήξεως του χρόνου ομιλίας της κυρίας Βουλευτού)</w:t>
      </w:r>
    </w:p>
    <w:p w14:paraId="22BFE1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Τελ</w:t>
      </w:r>
      <w:r>
        <w:rPr>
          <w:rFonts w:eastAsia="Times New Roman" w:cs="Times New Roman"/>
          <w:szCs w:val="24"/>
        </w:rPr>
        <w:t>ειώνω, κύριε Πρόεδρε.</w:t>
      </w:r>
    </w:p>
    <w:p w14:paraId="22BFE1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Επιπλέον, κινούνται οι διαδικασίες</w:t>
      </w:r>
      <w:r>
        <w:rPr>
          <w:rFonts w:eastAsia="Times New Roman" w:cs="Times New Roman"/>
          <w:szCs w:val="24"/>
        </w:rPr>
        <w:t>,</w:t>
      </w:r>
      <w:r>
        <w:rPr>
          <w:rFonts w:eastAsia="Times New Roman" w:cs="Times New Roman"/>
          <w:szCs w:val="24"/>
        </w:rPr>
        <w:t xml:space="preserve"> που θα επιτρέψουν την προσωρινή μετεγκατάσταση ειδικών κοινωνικών ομάδων, κατά προτεραιότητα </w:t>
      </w:r>
      <w:proofErr w:type="spellStart"/>
      <w:r>
        <w:rPr>
          <w:rFonts w:eastAsia="Times New Roman" w:cs="Times New Roman"/>
          <w:szCs w:val="24"/>
        </w:rPr>
        <w:t>Ρομά</w:t>
      </w:r>
      <w:proofErr w:type="spellEnd"/>
      <w:r>
        <w:rPr>
          <w:rFonts w:eastAsia="Times New Roman" w:cs="Times New Roman"/>
          <w:szCs w:val="24"/>
        </w:rPr>
        <w:t>, από εξαθλιωμένους καταυλισμούς σε χώρους που πληρούν τις προϋποθέσεις υγιεινής και αξιοπρεπούς διαβ</w:t>
      </w:r>
      <w:r>
        <w:rPr>
          <w:rFonts w:eastAsia="Times New Roman" w:cs="Times New Roman"/>
          <w:szCs w:val="24"/>
        </w:rPr>
        <w:t xml:space="preserve">ίωσης, σύμφωνα με τις προτάσεις οικείων δήμων και υπό την εποπτεία της Επιτροπής Προσωρινής Μετεγκατάστασης Ειδικών Κοινωνικών Ομάδων, ενός </w:t>
      </w:r>
      <w:r>
        <w:rPr>
          <w:rFonts w:eastAsia="Times New Roman" w:cs="Times New Roman"/>
          <w:szCs w:val="24"/>
        </w:rPr>
        <w:t>ο</w:t>
      </w:r>
      <w:r>
        <w:rPr>
          <w:rFonts w:eastAsia="Times New Roman" w:cs="Times New Roman"/>
          <w:szCs w:val="24"/>
        </w:rPr>
        <w:t>ργάνου συντονισμού των συναρμόδιων Υπουργείων και με την κάλυψη της δαπάνης από εθνικούς και ευρωπαϊκούς πόρους.</w:t>
      </w:r>
    </w:p>
    <w:p w14:paraId="22BFE1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Με</w:t>
      </w:r>
      <w:r>
        <w:rPr>
          <w:rFonts w:eastAsia="Times New Roman" w:cs="Times New Roman"/>
          <w:szCs w:val="24"/>
        </w:rPr>
        <w:t xml:space="preserve"> αυτή την τροπολογία προωθείται η υλοποίηση της εθνικής στρατηγικής για την κοινωνική ένταξη των </w:t>
      </w:r>
      <w:proofErr w:type="spellStart"/>
      <w:r>
        <w:rPr>
          <w:rFonts w:eastAsia="Times New Roman" w:cs="Times New Roman"/>
          <w:szCs w:val="24"/>
        </w:rPr>
        <w:t>Ρομά</w:t>
      </w:r>
      <w:proofErr w:type="spellEnd"/>
      <w:r>
        <w:rPr>
          <w:rFonts w:eastAsia="Times New Roman" w:cs="Times New Roman"/>
          <w:szCs w:val="24"/>
        </w:rPr>
        <w:t>, ώστε να εξαλειφθεί το φαινόμενο να διαβιούν συμπολίτες μας σε εξαιρετικά ακατάλληλες συνθήκες</w:t>
      </w:r>
      <w:r>
        <w:rPr>
          <w:rFonts w:eastAsia="Times New Roman" w:cs="Times New Roman"/>
          <w:szCs w:val="24"/>
        </w:rPr>
        <w:t>,</w:t>
      </w:r>
      <w:r>
        <w:rPr>
          <w:rFonts w:eastAsia="Times New Roman" w:cs="Times New Roman"/>
          <w:szCs w:val="24"/>
        </w:rPr>
        <w:t xml:space="preserve"> που τροφοδοτούν τα στερεότυπα εναντίον τους και παρεμποδίζ</w:t>
      </w:r>
      <w:r>
        <w:rPr>
          <w:rFonts w:eastAsia="Times New Roman" w:cs="Times New Roman"/>
          <w:szCs w:val="24"/>
        </w:rPr>
        <w:t>ουν την κοινωνική τους ένταξη, αλλά και την κινητικότητα της νέας γενιάς. Επίσης, δεν μπορώ να φανταστώ αιτία για να μην ψηφισθεί.</w:t>
      </w:r>
    </w:p>
    <w:p w14:paraId="22BFE1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2BFE163" w14:textId="77777777" w:rsidR="007336A6" w:rsidRDefault="002D1229">
      <w:pPr>
        <w:spacing w:line="600" w:lineRule="auto"/>
        <w:ind w:firstLine="709"/>
        <w:contextualSpacing/>
        <w:jc w:val="center"/>
        <w:rPr>
          <w:rFonts w:eastAsia="Times New Roman"/>
          <w:bCs/>
        </w:rPr>
      </w:pPr>
      <w:r>
        <w:rPr>
          <w:rFonts w:eastAsia="Times New Roman"/>
          <w:bCs/>
        </w:rPr>
        <w:lastRenderedPageBreak/>
        <w:t>(Χειροκροτήματα από την πτέρυγα του ΣΥΡΙΖΑ)</w:t>
      </w:r>
    </w:p>
    <w:p w14:paraId="22BFE1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Και εμείς ευχαριστούμε.</w:t>
      </w:r>
    </w:p>
    <w:p w14:paraId="22BFE1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Κοινοβουλευ</w:t>
      </w:r>
      <w:r>
        <w:rPr>
          <w:rFonts w:eastAsia="Times New Roman" w:cs="Times New Roman"/>
          <w:szCs w:val="24"/>
        </w:rPr>
        <w:t xml:space="preserve">τικός Εκπρόσωπος του Ποταμιού κ. Γεώργιος </w:t>
      </w:r>
      <w:proofErr w:type="spellStart"/>
      <w:r>
        <w:rPr>
          <w:rFonts w:eastAsia="Times New Roman" w:cs="Times New Roman"/>
          <w:szCs w:val="24"/>
        </w:rPr>
        <w:t>Αμυράς</w:t>
      </w:r>
      <w:proofErr w:type="spellEnd"/>
      <w:r>
        <w:rPr>
          <w:rFonts w:eastAsia="Times New Roman" w:cs="Times New Roman"/>
          <w:szCs w:val="24"/>
        </w:rPr>
        <w:t xml:space="preserve"> έχει τον λόγο.</w:t>
      </w:r>
    </w:p>
    <w:p w14:paraId="22BFE1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Ευχαριστώ, κύριε Πρόεδρε.</w:t>
      </w:r>
    </w:p>
    <w:p w14:paraId="22BFE1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μου επιτρέψει η αγαπητή συνάδελφος, η κ. </w:t>
      </w:r>
      <w:proofErr w:type="spellStart"/>
      <w:r>
        <w:rPr>
          <w:rFonts w:eastAsia="Times New Roman" w:cs="Times New Roman"/>
          <w:szCs w:val="24"/>
        </w:rPr>
        <w:t>Σταμπουλή</w:t>
      </w:r>
      <w:proofErr w:type="spellEnd"/>
      <w:r>
        <w:rPr>
          <w:rFonts w:eastAsia="Times New Roman" w:cs="Times New Roman"/>
          <w:szCs w:val="24"/>
        </w:rPr>
        <w:t>, να της δώσω εγώ την απάντηση στο ερώτημα που διατύπωσε, αν την έβλεπε κάποιος Βουλευτής της Νέ</w:t>
      </w:r>
      <w:r>
        <w:rPr>
          <w:rFonts w:eastAsia="Times New Roman" w:cs="Times New Roman"/>
          <w:szCs w:val="24"/>
        </w:rPr>
        <w:t>ας Δημοκρατίας και εκείνη πάθαινε ένα στραμπούληγμα στο πόδι της, ποιος θα έφταιγε. Είναι απλά τα πράγματα: Εσείς θα ήσασταν άτυχη και εκείνος θα ήταν γκαντέμης. Έτσι είναι η ζωή. Είναι απλά τα πράγματα σε αυτή τη ζωή. Γιατί το λέω αυτό;</w:t>
      </w:r>
    </w:p>
    <w:p w14:paraId="22BFE1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ΑΦΡΟΔΙΤΗ ΣΤΑΜΠΟΥΛΗ</w:t>
      </w:r>
      <w:r>
        <w:rPr>
          <w:rFonts w:eastAsia="Times New Roman" w:cs="Times New Roman"/>
          <w:b/>
          <w:szCs w:val="24"/>
        </w:rPr>
        <w:t>:</w:t>
      </w:r>
      <w:r>
        <w:rPr>
          <w:rFonts w:eastAsia="Times New Roman" w:cs="Times New Roman"/>
          <w:szCs w:val="24"/>
        </w:rPr>
        <w:t xml:space="preserve"> Δεν ήταν αυτή η ερώτηση.</w:t>
      </w:r>
    </w:p>
    <w:p w14:paraId="22BFE1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Διότι ο ισχυρισμός για την απώλεια στην ελληνική οικονομία της τάξεως των 100 δισεκατομμυρίων ευρώ, κατά τη «</w:t>
      </w:r>
      <w:proofErr w:type="spellStart"/>
      <w:r>
        <w:rPr>
          <w:rFonts w:eastAsia="Times New Roman" w:cs="Times New Roman"/>
          <w:szCs w:val="24"/>
        </w:rPr>
        <w:t>Βαρουφακιάδα</w:t>
      </w:r>
      <w:proofErr w:type="spellEnd"/>
      <w:r>
        <w:rPr>
          <w:rFonts w:eastAsia="Times New Roman" w:cs="Times New Roman"/>
          <w:szCs w:val="24"/>
        </w:rPr>
        <w:t xml:space="preserve">», δεν έγινε από ανεύθυνα χείλη, ούτε είναι ένα επιχείρημα της Αξιωματικής Αντιπολίτευσης. </w:t>
      </w:r>
      <w:r>
        <w:rPr>
          <w:rFonts w:eastAsia="Times New Roman" w:cs="Times New Roman"/>
          <w:szCs w:val="24"/>
        </w:rPr>
        <w:t xml:space="preserve">Είναι η υπεύθυνη τοποθέτηση του Διοικητή της Κεντρικής Τράπεζας, </w:t>
      </w:r>
      <w:r>
        <w:rPr>
          <w:rFonts w:eastAsia="Times New Roman" w:cs="Times New Roman"/>
          <w:szCs w:val="24"/>
        </w:rPr>
        <w:lastRenderedPageBreak/>
        <w:t>της Τράπεζας της Ελλάδας, του κ. Στουρνάρα. Μήπως τώρα σας ξινίζει ο κ. Στουρνάρας;</w:t>
      </w:r>
    </w:p>
    <w:p w14:paraId="22BFE1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Εμένα πάντα μου ξίνιζε.</w:t>
      </w:r>
    </w:p>
    <w:p w14:paraId="22BFE1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τώρα ε; Από παλιά.</w:t>
      </w:r>
    </w:p>
    <w:p w14:paraId="22BFE1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w:t>
      </w:r>
      <w:r>
        <w:rPr>
          <w:rFonts w:eastAsia="Times New Roman" w:cs="Times New Roman"/>
          <w:b/>
          <w:szCs w:val="24"/>
        </w:rPr>
        <w:t>ΣΚΟΥΡΛΕΤΗΣ (Υπουργός Εσωτερικών):</w:t>
      </w:r>
      <w:r>
        <w:rPr>
          <w:rFonts w:eastAsia="Times New Roman" w:cs="Times New Roman"/>
          <w:szCs w:val="24"/>
        </w:rPr>
        <w:t xml:space="preserve"> Μόνο τώρα;</w:t>
      </w:r>
    </w:p>
    <w:p w14:paraId="22BFE1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«Μόνο τώρα;» λέτε, κύριε Υπουργέ; Το δικό του ομόλογο, όμως, </w:t>
      </w:r>
      <w:proofErr w:type="spellStart"/>
      <w:r>
        <w:rPr>
          <w:rFonts w:eastAsia="Times New Roman" w:cs="Times New Roman"/>
          <w:szCs w:val="24"/>
        </w:rPr>
        <w:t>ρολάρατε</w:t>
      </w:r>
      <w:proofErr w:type="spellEnd"/>
      <w:r>
        <w:rPr>
          <w:rFonts w:eastAsia="Times New Roman" w:cs="Times New Roman"/>
          <w:szCs w:val="24"/>
        </w:rPr>
        <w:t xml:space="preserve"> χθες και βγήκαμε στις αγορές.</w:t>
      </w:r>
    </w:p>
    <w:p w14:paraId="22BFE1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Του πατέρα του ήταν;</w:t>
      </w:r>
    </w:p>
    <w:p w14:paraId="22BFE1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Θα </w:t>
      </w:r>
      <w:r>
        <w:rPr>
          <w:rFonts w:eastAsia="Times New Roman" w:cs="Times New Roman"/>
          <w:szCs w:val="24"/>
        </w:rPr>
        <w:t>ήθελα, αγαπητέ κύριε Σκουρλέτη, ένα σχόλιο από σας, να ακούσω πραγματικά την τοποθέτησή σας για την έξοδό μας στις αγορές.</w:t>
      </w:r>
    </w:p>
    <w:p w14:paraId="22BFE1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Έκανα πριν, αλλά μπορεί να το ξανακάνω για χάρη σας.</w:t>
      </w:r>
    </w:p>
    <w:p w14:paraId="22BFE1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Να το κάνε</w:t>
      </w:r>
      <w:r>
        <w:rPr>
          <w:rFonts w:eastAsia="Times New Roman" w:cs="Times New Roman"/>
          <w:szCs w:val="24"/>
        </w:rPr>
        <w:t xml:space="preserve">τε για χάρη μου. Ευχαριστώ πολύ. Ήμουν στην </w:t>
      </w:r>
      <w:r>
        <w:rPr>
          <w:rFonts w:eastAsia="Times New Roman" w:cs="Times New Roman"/>
          <w:szCs w:val="24"/>
        </w:rPr>
        <w:t>ε</w:t>
      </w:r>
      <w:r>
        <w:rPr>
          <w:rFonts w:eastAsia="Times New Roman" w:cs="Times New Roman"/>
          <w:szCs w:val="24"/>
        </w:rPr>
        <w:t>πιτροπή.</w:t>
      </w:r>
    </w:p>
    <w:p w14:paraId="22BFE17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πω εγώ ότι η έξοδος ήταν στημένη, αν πω ότι η έξοδος ήταν ακριβή, θα συμφωνήσετε; Δεν θα συμφωνήσετε. Αν πω ότι το φθινόπωρο έρχεται νέο μνημόνιο, τι θα πείτε; «Τι είστε; </w:t>
      </w:r>
      <w:r>
        <w:rPr>
          <w:rFonts w:eastAsia="Times New Roman" w:cs="Times New Roman"/>
          <w:szCs w:val="24"/>
        </w:rPr>
        <w:t>π</w:t>
      </w:r>
      <w:r>
        <w:rPr>
          <w:rFonts w:eastAsia="Times New Roman" w:cs="Times New Roman"/>
          <w:szCs w:val="24"/>
        </w:rPr>
        <w:t>ροφήτης;» Συμφωνώ μέχρι εδώ</w:t>
      </w:r>
      <w:r>
        <w:rPr>
          <w:rFonts w:eastAsia="Times New Roman" w:cs="Times New Roman"/>
          <w:szCs w:val="24"/>
        </w:rPr>
        <w:t>.</w:t>
      </w:r>
    </w:p>
    <w:p w14:paraId="22BFE1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Αν σας πω ότι η έξοδος στις αγορές έγινε μόνο για συμβολισμό και όχι για ουσία, διότι υπάρχουν δύο σημαντικές δυσκολίες; Η πρώτη είναι ότι όλοι οι ποιοτικοί δείκτες για την οικονομία έχουν καταπέσει σε σχέση με την τελευταία φορά που βγήκαμε στις αγορές </w:t>
      </w:r>
      <w:r>
        <w:rPr>
          <w:rFonts w:eastAsia="Times New Roman" w:cs="Times New Roman"/>
          <w:szCs w:val="24"/>
        </w:rPr>
        <w:t xml:space="preserve">και η δεύτερη είναι ότι η έξοδό μας στις αγορές εξυπηρετεί προεκλογικές σκοπιμότητες της κ. </w:t>
      </w:r>
      <w:proofErr w:type="spellStart"/>
      <w:r>
        <w:rPr>
          <w:rFonts w:eastAsia="Times New Roman" w:cs="Times New Roman"/>
          <w:szCs w:val="24"/>
        </w:rPr>
        <w:t>Μέρκελ</w:t>
      </w:r>
      <w:proofErr w:type="spellEnd"/>
      <w:r>
        <w:rPr>
          <w:rFonts w:eastAsia="Times New Roman" w:cs="Times New Roman"/>
          <w:szCs w:val="24"/>
        </w:rPr>
        <w:t>, η οποία θα ισχυρισθεί προς την ευρωπαϊκή κοινή γνώμη ότι δεν θα δανείσει άλλο τους Έλληνες. Αν σας τα πω αυτά, τι θα μου απαντήσετε;</w:t>
      </w:r>
    </w:p>
    <w:p w14:paraId="22BFE1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Ότι κινδυνολογείτε.</w:t>
      </w:r>
    </w:p>
    <w:p w14:paraId="22BFE1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Ότι κινδυνολογώ, κυρία </w:t>
      </w:r>
      <w:proofErr w:type="spellStart"/>
      <w:r>
        <w:rPr>
          <w:rFonts w:eastAsia="Times New Roman" w:cs="Times New Roman"/>
          <w:szCs w:val="24"/>
        </w:rPr>
        <w:t>Βάκη</w:t>
      </w:r>
      <w:proofErr w:type="spellEnd"/>
      <w:r>
        <w:rPr>
          <w:rFonts w:eastAsia="Times New Roman" w:cs="Times New Roman"/>
          <w:szCs w:val="24"/>
        </w:rPr>
        <w:t>.</w:t>
      </w:r>
    </w:p>
    <w:p w14:paraId="22BFE1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Βάκη</w:t>
      </w:r>
      <w:proofErr w:type="spellEnd"/>
      <w:r>
        <w:rPr>
          <w:rFonts w:eastAsia="Times New Roman" w:cs="Times New Roman"/>
          <w:szCs w:val="24"/>
        </w:rPr>
        <w:t>, την πατήσατε. Μόλις σας διάβασα τη δήλωση του κ. Σκουρλέτη για την έξοδο της Ελλάδας στις αγορές, του 2014. Και εγώ θα πω ότι είχε δίκιο. Έπεσε μέσα, έστω και με τρία χρόνια δια</w:t>
      </w:r>
      <w:r>
        <w:rPr>
          <w:rFonts w:eastAsia="Times New Roman" w:cs="Times New Roman"/>
          <w:szCs w:val="24"/>
        </w:rPr>
        <w:t>φορά, με τρία χρόνια καθυστέρηση.</w:t>
      </w:r>
    </w:p>
    <w:p w14:paraId="22BFE17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ΣΚΟΥΡΛΕΤΗΣ (Υπουργός Εσωτερικών):</w:t>
      </w:r>
      <w:r>
        <w:rPr>
          <w:rFonts w:eastAsia="Times New Roman" w:cs="Times New Roman"/>
          <w:szCs w:val="24"/>
        </w:rPr>
        <w:t xml:space="preserve"> Όχι για τη </w:t>
      </w:r>
      <w:proofErr w:type="spellStart"/>
      <w:r>
        <w:rPr>
          <w:rFonts w:eastAsia="Times New Roman" w:cs="Times New Roman"/>
          <w:szCs w:val="24"/>
        </w:rPr>
        <w:t>Μέρκελ</w:t>
      </w:r>
      <w:proofErr w:type="spellEnd"/>
      <w:r>
        <w:rPr>
          <w:rFonts w:eastAsia="Times New Roman" w:cs="Times New Roman"/>
          <w:szCs w:val="24"/>
        </w:rPr>
        <w:t>. Στα υπόλοιπα κάτι προσθέσατε.</w:t>
      </w:r>
    </w:p>
    <w:p w14:paraId="22BFE1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Καμμία σχέση.</w:t>
      </w:r>
    </w:p>
    <w:p w14:paraId="22BFE17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Όχι για τη </w:t>
      </w:r>
      <w:proofErr w:type="spellStart"/>
      <w:r>
        <w:rPr>
          <w:rFonts w:eastAsia="Times New Roman" w:cs="Times New Roman"/>
          <w:szCs w:val="24"/>
        </w:rPr>
        <w:t>Μέρκελ</w:t>
      </w:r>
      <w:proofErr w:type="spellEnd"/>
      <w:r>
        <w:rPr>
          <w:rFonts w:eastAsia="Times New Roman" w:cs="Times New Roman"/>
          <w:szCs w:val="24"/>
        </w:rPr>
        <w:t xml:space="preserve">; Πέσατε έξω για τη </w:t>
      </w:r>
      <w:proofErr w:type="spellStart"/>
      <w:r>
        <w:rPr>
          <w:rFonts w:eastAsia="Times New Roman" w:cs="Times New Roman"/>
          <w:szCs w:val="24"/>
        </w:rPr>
        <w:t>Μέρκελ</w:t>
      </w:r>
      <w:proofErr w:type="spellEnd"/>
      <w:r>
        <w:rPr>
          <w:rFonts w:eastAsia="Times New Roman" w:cs="Times New Roman"/>
          <w:szCs w:val="24"/>
        </w:rPr>
        <w:t>; Στα υπόλοιπ</w:t>
      </w:r>
      <w:r>
        <w:rPr>
          <w:rFonts w:eastAsia="Times New Roman" w:cs="Times New Roman"/>
          <w:szCs w:val="24"/>
        </w:rPr>
        <w:t>α πέσατε μέσα;</w:t>
      </w:r>
    </w:p>
    <w:p w14:paraId="22BFE17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Δεν είχα πει για τη </w:t>
      </w:r>
      <w:proofErr w:type="spellStart"/>
      <w:r>
        <w:rPr>
          <w:rFonts w:eastAsia="Times New Roman" w:cs="Times New Roman"/>
          <w:szCs w:val="24"/>
        </w:rPr>
        <w:t>Μέρκελ</w:t>
      </w:r>
      <w:proofErr w:type="spellEnd"/>
      <w:r>
        <w:rPr>
          <w:rFonts w:eastAsia="Times New Roman" w:cs="Times New Roman"/>
          <w:szCs w:val="24"/>
        </w:rPr>
        <w:t>. Τα υπόλοιπα.</w:t>
      </w:r>
    </w:p>
    <w:p w14:paraId="22BFE17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Δεν είχατε πει για τη </w:t>
      </w:r>
      <w:proofErr w:type="spellStart"/>
      <w:r>
        <w:rPr>
          <w:rFonts w:eastAsia="Times New Roman" w:cs="Times New Roman"/>
          <w:szCs w:val="24"/>
        </w:rPr>
        <w:t>Μέρκελ</w:t>
      </w:r>
      <w:proofErr w:type="spellEnd"/>
      <w:r>
        <w:rPr>
          <w:rFonts w:eastAsia="Times New Roman" w:cs="Times New Roman"/>
          <w:szCs w:val="24"/>
        </w:rPr>
        <w:t xml:space="preserve">; Παίρνω από τη </w:t>
      </w:r>
      <w:r>
        <w:rPr>
          <w:rFonts w:eastAsia="Times New Roman" w:cs="Times New Roman"/>
          <w:szCs w:val="24"/>
        </w:rPr>
        <w:t>«</w:t>
      </w:r>
      <w:r>
        <w:rPr>
          <w:rFonts w:eastAsia="Times New Roman" w:cs="Times New Roman"/>
          <w:szCs w:val="24"/>
          <w:lang w:val="en-US"/>
        </w:rPr>
        <w:t>REAL</w:t>
      </w:r>
      <w:r>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w:t>
      </w:r>
      <w:r>
        <w:rPr>
          <w:rFonts w:eastAsia="Times New Roman" w:cs="Times New Roman"/>
          <w:szCs w:val="24"/>
        </w:rPr>
        <w:t xml:space="preserve"> τις δηλώσεις σας. Να τη διώξω τη </w:t>
      </w:r>
      <w:proofErr w:type="spellStart"/>
      <w:r>
        <w:rPr>
          <w:rFonts w:eastAsia="Times New Roman" w:cs="Times New Roman"/>
          <w:szCs w:val="24"/>
        </w:rPr>
        <w:t>Μέρκελ</w:t>
      </w:r>
      <w:proofErr w:type="spellEnd"/>
      <w:r>
        <w:rPr>
          <w:rFonts w:eastAsia="Times New Roman" w:cs="Times New Roman"/>
          <w:szCs w:val="24"/>
        </w:rPr>
        <w:t xml:space="preserve">. Ας δούμε τα υπόλοιπα τρία βασικά </w:t>
      </w:r>
      <w:r>
        <w:rPr>
          <w:rFonts w:eastAsia="Times New Roman" w:cs="Times New Roman"/>
          <w:szCs w:val="24"/>
        </w:rPr>
        <w:t>στοιχεία των ισχυρισμών σας.</w:t>
      </w:r>
    </w:p>
    <w:p w14:paraId="22BFE17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Πράγματι, η έξοδός μας στις αγορές είναι ακριβή, διότι το επιτόκιο που πετύχαμε είναι 4,625%, όταν το επιτόκιο των δανείων των μνημονίων είναι 1,5%. Οι ξένοι τοκογλύφοι, όπως συνηθίζεται να αποκαλούνται, μας δανείζουν με 1,5%. </w:t>
      </w:r>
      <w:r>
        <w:rPr>
          <w:rFonts w:eastAsia="Times New Roman" w:cs="Times New Roman"/>
          <w:szCs w:val="24"/>
        </w:rPr>
        <w:t>Η αγορά έξω μας δάνεισε με 4,6%.</w:t>
      </w:r>
    </w:p>
    <w:p w14:paraId="22BFE17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Πάμε να δούμε το δεύτερο στοιχείο, για να κάνω και μια αντιπαραβολή των όσων έλεγε ο κ. Σκουρλέτης το 2014 και του </w:t>
      </w:r>
      <w:r>
        <w:rPr>
          <w:rFonts w:eastAsia="Times New Roman" w:cs="Times New Roman"/>
          <w:szCs w:val="24"/>
        </w:rPr>
        <w:lastRenderedPageBreak/>
        <w:t>τι ισχύει σήμερα. Οι ποιοτικοί δείκτες της οικονομίας δεν έχουν επιδεινωθεί; Δεν πέσαμε πάλι στην ύφεση τη δ</w:t>
      </w:r>
      <w:r>
        <w:rPr>
          <w:rFonts w:eastAsia="Times New Roman" w:cs="Times New Roman"/>
          <w:szCs w:val="24"/>
        </w:rPr>
        <w:t>ιετία 2015-2016;</w:t>
      </w:r>
    </w:p>
    <w:p w14:paraId="22BFE1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Εσωτερικών):</w:t>
      </w:r>
      <w:r>
        <w:rPr>
          <w:rFonts w:eastAsia="Times New Roman" w:cs="Times New Roman"/>
          <w:szCs w:val="24"/>
        </w:rPr>
        <w:t xml:space="preserve"> Όχι.</w:t>
      </w:r>
    </w:p>
    <w:p w14:paraId="22BFE1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Πέσαμε, Υπουργέ μου. Μην αμφισβητούμε τα επίσημα στοιχεία.</w:t>
      </w:r>
    </w:p>
    <w:p w14:paraId="22BFE1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Αφήνω την κ. </w:t>
      </w:r>
      <w:proofErr w:type="spellStart"/>
      <w:r>
        <w:rPr>
          <w:rFonts w:eastAsia="Times New Roman" w:cs="Times New Roman"/>
          <w:szCs w:val="24"/>
        </w:rPr>
        <w:t>Μέρκελ</w:t>
      </w:r>
      <w:proofErr w:type="spellEnd"/>
      <w:r>
        <w:rPr>
          <w:rFonts w:eastAsia="Times New Roman" w:cs="Times New Roman"/>
          <w:szCs w:val="24"/>
        </w:rPr>
        <w:t>. Θέλω να πω, δηλαδή, ότι το Μαξίμου πανηγύρισε, θεωρώντας ότι ένας τεχνικός στόχος, ό</w:t>
      </w:r>
      <w:r>
        <w:rPr>
          <w:rFonts w:eastAsia="Times New Roman" w:cs="Times New Roman"/>
          <w:szCs w:val="24"/>
        </w:rPr>
        <w:t xml:space="preserve">πως είναι η έξοδος στις αγορές, επετεύχθη. Εκεί που -πώς να το πω;- πετροβολούσατε, τώρα χαϊδεύετε, όπως και το αντίθετο, βέβαια. Το ίδιο συνέβη και με τον κ. </w:t>
      </w:r>
      <w:proofErr w:type="spellStart"/>
      <w:r>
        <w:rPr>
          <w:rFonts w:eastAsia="Times New Roman" w:cs="Times New Roman"/>
          <w:szCs w:val="24"/>
        </w:rPr>
        <w:t>Βαρουφάκη</w:t>
      </w:r>
      <w:proofErr w:type="spellEnd"/>
      <w:r>
        <w:rPr>
          <w:rFonts w:eastAsia="Times New Roman" w:cs="Times New Roman"/>
          <w:szCs w:val="24"/>
        </w:rPr>
        <w:t xml:space="preserve">. Από εκεί που ήταν </w:t>
      </w:r>
      <w:r>
        <w:rPr>
          <w:rFonts w:eastAsia="Times New Roman" w:cs="Times New Roman"/>
          <w:szCs w:val="24"/>
          <w:lang w:val="en-US"/>
        </w:rPr>
        <w:t>asset</w:t>
      </w:r>
      <w:r>
        <w:rPr>
          <w:rFonts w:eastAsia="Times New Roman" w:cs="Times New Roman"/>
          <w:szCs w:val="24"/>
        </w:rPr>
        <w:t xml:space="preserve"> της Κυβέρνησης, τελικά λίγο-πολύ έχει γίνει γραφικός. Και εδώ </w:t>
      </w:r>
      <w:r>
        <w:rPr>
          <w:rFonts w:eastAsia="Times New Roman" w:cs="Times New Roman"/>
          <w:szCs w:val="24"/>
        </w:rPr>
        <w:t xml:space="preserve">θέλω πάλι τον κ. Σκουρλέτη να κάνει ένα σχόλιο και να μου λύσει την απορία: Τον Μάρτιο του 2015, όταν παρουσίαζε ο κ. </w:t>
      </w:r>
      <w:proofErr w:type="spellStart"/>
      <w:r>
        <w:rPr>
          <w:rFonts w:eastAsia="Times New Roman" w:cs="Times New Roman"/>
          <w:szCs w:val="24"/>
        </w:rPr>
        <w:t>Βαρουφάκης</w:t>
      </w:r>
      <w:proofErr w:type="spellEnd"/>
      <w:r>
        <w:rPr>
          <w:rFonts w:eastAsia="Times New Roman" w:cs="Times New Roman"/>
          <w:szCs w:val="24"/>
        </w:rPr>
        <w:t xml:space="preserve"> στο Υπουργικό Συμβούλιο το δικό του σχέδιο για το παράλληλο πρόγραμμα, που τελικά έγινε παράλληλο νόμισμα, εσείς, κύριε Σκουρλέ</w:t>
      </w:r>
      <w:r>
        <w:rPr>
          <w:rFonts w:eastAsia="Times New Roman" w:cs="Times New Roman"/>
          <w:szCs w:val="24"/>
        </w:rPr>
        <w:t>τη, τι εικόνα είχατε αποκομίσει από εκείνη την παρουσία του στο Υπουργικό Συμβούλιο;</w:t>
      </w:r>
    </w:p>
    <w:p w14:paraId="22BFE1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Σας είχε βρει σύμφωνο η προοπτική του παράλληλου τρόπου πληρωμής ή του παράλληλου νομίσματος, για να το πούμε </w:t>
      </w:r>
      <w:r>
        <w:rPr>
          <w:rFonts w:eastAsia="Times New Roman" w:cs="Times New Roman"/>
          <w:szCs w:val="24"/>
        </w:rPr>
        <w:lastRenderedPageBreak/>
        <w:t>απλά; Ποιο είναι το πρόβλημα; Το πρόβλημα είναι ότι έχουμε μν</w:t>
      </w:r>
      <w:r>
        <w:rPr>
          <w:rFonts w:eastAsia="Times New Roman" w:cs="Times New Roman"/>
          <w:szCs w:val="24"/>
        </w:rPr>
        <w:t xml:space="preserve">ημόνιο, αλλά χωρίς λεφτά. Το ξέρουμε αυτό. Να μην μπω στον πειρασμό να ζητήσω άλλο ένα σχόλιο του κ. Σκουρλέτη γι’ αυτό που είχε πει πάλι το 2014, ότι η έξοδος στις αγορές αποδυναμώνει το αίτημα για διαγραφή του χρέους. </w:t>
      </w:r>
    </w:p>
    <w:p w14:paraId="22BFE1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Ισχύει αυτό, κύριε Σκουρλέτη; Η έξο</w:t>
      </w:r>
      <w:r>
        <w:rPr>
          <w:rFonts w:eastAsia="Times New Roman" w:cs="Times New Roman"/>
          <w:szCs w:val="24"/>
        </w:rPr>
        <w:t xml:space="preserve">δος στις αγορές μάς βγάζει από τον στόχο μας -τότε μιλούσατε για διαγραφή χρέους, τώρα πάει η διαγραφή- για μια καλύτερη διευθέτηση του χρονικού ορίζοντα αποπληρωμής του χρέους και της </w:t>
      </w:r>
      <w:proofErr w:type="spellStart"/>
      <w:r>
        <w:rPr>
          <w:rFonts w:eastAsia="Times New Roman" w:cs="Times New Roman"/>
          <w:szCs w:val="24"/>
        </w:rPr>
        <w:t>αποσυμπίεσης</w:t>
      </w:r>
      <w:proofErr w:type="spellEnd"/>
      <w:r>
        <w:rPr>
          <w:rFonts w:eastAsia="Times New Roman" w:cs="Times New Roman"/>
          <w:szCs w:val="24"/>
        </w:rPr>
        <w:t xml:space="preserve"> των επιτοκίων; Ισχύει ή όχι; Γιατί έγινε η έκδοση του ομολ</w:t>
      </w:r>
      <w:r>
        <w:rPr>
          <w:rFonts w:eastAsia="Times New Roman" w:cs="Times New Roman"/>
          <w:szCs w:val="24"/>
        </w:rPr>
        <w:t xml:space="preserve">όγου; </w:t>
      </w:r>
    </w:p>
    <w:p w14:paraId="22BFE1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Πρώτα απ’ όλα, εγώ θεωρώ</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θετικό ότι η Ελλάδα βγήκε στις αγορές. Το βρίσκω θετικό. Δεν έχω πρόβλημα να το πω, όπως το έλεγα και το 2014 για την τότε κυβέρνηση. Έλεγα ότι πολύ καλά έκανε η κυβέρνηση Σαμαρά και δοκίμασε τα αντανακλαστικά των </w:t>
      </w:r>
      <w:r>
        <w:rPr>
          <w:rFonts w:eastAsia="Times New Roman" w:cs="Times New Roman"/>
          <w:szCs w:val="24"/>
        </w:rPr>
        <w:t xml:space="preserve">αγορών σε σχέση με τις αντοχές και την προοπτική της ελληνικής οικονομίας. Όμως, η αλήθεια είναι ότι η έκδοση του ομολόγου χθες δεν σηματοδοτεί σώνει και καλά -δυστυχώς, θα έλεγα εγώ- την απεξάρτηση της χώρας από τα μνημόνια. </w:t>
      </w:r>
    </w:p>
    <w:p w14:paraId="22BFE1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θυμίζω ότι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 xml:space="preserve">2019, </w:t>
      </w:r>
      <w:r>
        <w:rPr>
          <w:rFonts w:eastAsia="Times New Roman" w:cs="Times New Roman"/>
          <w:szCs w:val="24"/>
        </w:rPr>
        <w:t>δηλαδή σε λιγότερο από ενάμισι χρόνο από τώρα, οι συντάξεις θα μειωθούν κατά 18%.</w:t>
      </w:r>
    </w:p>
    <w:p w14:paraId="22BFE1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Όχι όλες. Μην κινδυνολογείτε. </w:t>
      </w:r>
    </w:p>
    <w:p w14:paraId="22BFE18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Όχι όλες. Μάλιστα. Όμως, οι συντάξεις στη βασική τους πλειονότητα θα μειωθούν κατά 18%.</w:t>
      </w:r>
    </w:p>
    <w:p w14:paraId="22BFE1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w:t>
      </w:r>
      <w:r>
        <w:rPr>
          <w:rFonts w:eastAsia="Times New Roman" w:cs="Times New Roman"/>
          <w:b/>
          <w:szCs w:val="24"/>
        </w:rPr>
        <w:t>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Αυτό είναι παραπληροφόρηση. </w:t>
      </w:r>
    </w:p>
    <w:p w14:paraId="22BFE1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Μήπως αμφισβητείτε και πάλι ότι θα καταπέσει το αφορολόγητο σε τέτοια όρια, έτσι ώστε ένας μισθωτός που κερδίζει σήμερα 500 ευρώ τον μήνα, λόγω της πτώσης του αφορολογήτου ορίου </w:t>
      </w:r>
      <w:r>
        <w:rPr>
          <w:rFonts w:eastAsia="Times New Roman" w:cs="Times New Roman"/>
          <w:szCs w:val="24"/>
        </w:rPr>
        <w:t xml:space="preserve">-δηλαδή, του έξτρα μνημονίου Τσίπρα-Καμμένου- θα φορολογηθεί για μία χρονιά με 650 ευρώ; Θα χάσει, δηλαδή, κάτι παραπάνω από έναν μισθό τον χρόνο ο μισθωτός των 500 ευρώ, από φορολόγηση που έχει την υπογραφή Τσίπρα-Καμμένου. Δεν πιστεύω να το αμφισβητείτε </w:t>
      </w:r>
      <w:r>
        <w:rPr>
          <w:rFonts w:eastAsia="Times New Roman" w:cs="Times New Roman"/>
          <w:szCs w:val="24"/>
        </w:rPr>
        <w:t>και αυτό.</w:t>
      </w:r>
    </w:p>
    <w:p w14:paraId="22BFE1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λοιπόν, εγώ σας λέω ότι η προσφυγή στις αγορές δεν είναι το χαπάκι που μας λύνει τα προβλήματα. Εάν δεν φτιάξουμε ένα ελληνικό δημόσιο που να είναι αποτελεσματικό, που να δίνει την προτεραιότητα στις υγιείς παραγωγικές δυνάμεις, με </w:t>
      </w:r>
      <w:r>
        <w:rPr>
          <w:rFonts w:eastAsia="Times New Roman" w:cs="Times New Roman"/>
          <w:szCs w:val="24"/>
        </w:rPr>
        <w:lastRenderedPageBreak/>
        <w:t>κανό</w:t>
      </w:r>
      <w:r>
        <w:rPr>
          <w:rFonts w:eastAsia="Times New Roman" w:cs="Times New Roman"/>
          <w:szCs w:val="24"/>
        </w:rPr>
        <w:t xml:space="preserve">νες και διαφάνεια, όπως γίνεται σε όλες τις πολιτισμένες χώρες της Ευρώπης και όλου του κόσμου, τότε ο δρόμος μας θα είναι δύσκολος. Όσα ομόλογα και να βγάλουμε, δεν θα βγούμε από την πηγάδα. </w:t>
      </w:r>
    </w:p>
    <w:p w14:paraId="22BFE1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Πάντως, οι αντιφατικές δηλώσεις των κυβερνητικών στελεχών για τ</w:t>
      </w:r>
      <w:r>
        <w:rPr>
          <w:rFonts w:eastAsia="Times New Roman" w:cs="Times New Roman"/>
          <w:szCs w:val="24"/>
        </w:rPr>
        <w:t>ην οικονομία, για την έξοδο από τα μνημόνια και την είσοδο ξανά στις αγορές είναι μ</w:t>
      </w:r>
      <w:r>
        <w:rPr>
          <w:rFonts w:eastAsia="Times New Roman" w:cs="Times New Roman"/>
          <w:szCs w:val="24"/>
        </w:rPr>
        <w:t>ί</w:t>
      </w:r>
      <w:r>
        <w:rPr>
          <w:rFonts w:eastAsia="Times New Roman" w:cs="Times New Roman"/>
          <w:szCs w:val="24"/>
        </w:rPr>
        <w:t xml:space="preserve">α χαρακτηριστική σκηνή, θα έλεγα, από τη γενικότερη σύγχυση που βιώνει ο ΣΥΡΙΖΑ πάνω στο θέμα αυτό. </w:t>
      </w:r>
    </w:p>
    <w:p w14:paraId="22BFE1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αυτό που εγώ πραγματικά δεν συγχωρώ είναι όταν η Κυβέρνηση αρχίζε</w:t>
      </w:r>
      <w:r>
        <w:rPr>
          <w:rFonts w:eastAsia="Times New Roman" w:cs="Times New Roman"/>
          <w:szCs w:val="24"/>
        </w:rPr>
        <w:t>ι να πετροβολά με άκομψο τρόπο -να μου πεις, άμα πετροβολάς, δεν υπάρχει κομψός τρόπος- τη δικαιοσύνη.</w:t>
      </w:r>
    </w:p>
    <w:p w14:paraId="22BFE1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Ε, όχι και τη δικαιοσύνη!</w:t>
      </w:r>
    </w:p>
    <w:p w14:paraId="22BFE1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Ε, όχι; Μάλιστα. Θα επικαλεστώ και πάλι πρόσφατες δηλώσεις του κ. Σκουρλέτη. </w:t>
      </w:r>
    </w:p>
    <w:p w14:paraId="22BFE1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Κύριε Σκουρλέτη,</w:t>
      </w:r>
      <w:r>
        <w:rPr>
          <w:rFonts w:eastAsia="Times New Roman" w:cs="Times New Roman"/>
          <w:szCs w:val="24"/>
        </w:rPr>
        <w:t xml:space="preserve"> είναι δικό σας το νομοσχέδιο, γι’ αυτό έχω ανατρέξει σε εσάς και στο τι λέγατε. </w:t>
      </w:r>
    </w:p>
    <w:p w14:paraId="22BFE1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Για το νομοσχέδιο θα μιλήσετε καθόλου;</w:t>
      </w:r>
    </w:p>
    <w:p w14:paraId="22BFE19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ΓΕΩΡΓΙΟΣ ΑΜΥΡΑΣ: </w:t>
      </w:r>
      <w:r>
        <w:rPr>
          <w:rFonts w:eastAsia="Times New Roman" w:cs="Times New Roman"/>
          <w:szCs w:val="24"/>
        </w:rPr>
        <w:t xml:space="preserve">Θα έρθω και σε αυτό. </w:t>
      </w:r>
    </w:p>
    <w:p w14:paraId="22BFE1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κ. Σκουρλέτης, λοιπόν, έκανε λόγο για κύκλους της δικαιοσύνης, ο</w:t>
      </w:r>
      <w:r>
        <w:rPr>
          <w:rFonts w:eastAsia="Times New Roman" w:cs="Times New Roman"/>
          <w:szCs w:val="24"/>
        </w:rPr>
        <w:t>ι οποίοι αντιπολιτεύονται την Κυβέρνηση.</w:t>
      </w:r>
    </w:p>
    <w:p w14:paraId="22BFE1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Ολόκληρη να τη διαβάσετε.</w:t>
      </w:r>
    </w:p>
    <w:p w14:paraId="22BFE1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Θα μου τη διαβάσετε εσείς. Εγώ έχω μόνο αυτό το κομμάτι που με ενδιέφερε. </w:t>
      </w:r>
    </w:p>
    <w:p w14:paraId="22BFE1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(Υπουργός Εσωτ</w:t>
      </w:r>
      <w:r>
        <w:rPr>
          <w:rFonts w:eastAsia="Times New Roman" w:cs="Times New Roman"/>
          <w:b/>
          <w:szCs w:val="24"/>
        </w:rPr>
        <w:t xml:space="preserve">ερικών): </w:t>
      </w:r>
      <w:r>
        <w:rPr>
          <w:rFonts w:eastAsia="Times New Roman" w:cs="Times New Roman"/>
          <w:szCs w:val="24"/>
        </w:rPr>
        <w:t xml:space="preserve">Θα σας τη θυμίσω εγώ μετά, κύριε </w:t>
      </w:r>
      <w:proofErr w:type="spellStart"/>
      <w:r>
        <w:rPr>
          <w:rFonts w:eastAsia="Times New Roman" w:cs="Times New Roman"/>
          <w:szCs w:val="24"/>
        </w:rPr>
        <w:t>Αμυρά</w:t>
      </w:r>
      <w:proofErr w:type="spellEnd"/>
      <w:r>
        <w:rPr>
          <w:rFonts w:eastAsia="Times New Roman" w:cs="Times New Roman"/>
          <w:szCs w:val="24"/>
        </w:rPr>
        <w:t xml:space="preserve">. </w:t>
      </w:r>
    </w:p>
    <w:p w14:paraId="22BFE1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Να μου απαντήσετε, κύριε Υπουργέ. </w:t>
      </w:r>
    </w:p>
    <w:p w14:paraId="22BFE1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Μαξίμου έκανε ένα βήμα παραπάνω…</w:t>
      </w:r>
    </w:p>
    <w:p w14:paraId="22BFE1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Ντροπή! Επιλεκτικά κομμάτια; </w:t>
      </w:r>
    </w:p>
    <w:p w14:paraId="22BFE1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Μα, γιατί αντιδράτε με αυτόν τον τρόπο</w:t>
      </w:r>
      <w:r>
        <w:rPr>
          <w:rFonts w:eastAsia="Times New Roman" w:cs="Times New Roman"/>
          <w:szCs w:val="24"/>
        </w:rPr>
        <w:t>; Δεν σας είδα να αντιδράτε με αυτόν τον τρόπο, αγαπητή συνάδελφε, όταν υπογράφατε και ψηφίζατε εσείς την υποθήκευση του συνόλου των περιουσιακών στοιχείων της χώρας για έναν αιώνα.</w:t>
      </w:r>
    </w:p>
    <w:p w14:paraId="22BFE1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Κάνετε λάθος.</w:t>
      </w:r>
    </w:p>
    <w:p w14:paraId="22BFE19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Πού ήταν ε</w:t>
      </w:r>
      <w:r>
        <w:rPr>
          <w:rFonts w:eastAsia="Times New Roman" w:cs="Times New Roman"/>
          <w:szCs w:val="24"/>
        </w:rPr>
        <w:t xml:space="preserve">κεί η αγωνιστικότητά σας; Όμως, η ψήφος μιλά περισσότερο από οτιδήποτε άλλο. </w:t>
      </w:r>
    </w:p>
    <w:p w14:paraId="22BFE1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Σας έλεγα ότι το Μαξίμου πήγε λίγο πιο πάνω την ένταση με τη δικαιοσύνη, λέγοντας ότι οι δικαστικές ενώσεις εκπροσωπούν την Αντιπολίτευση. </w:t>
      </w:r>
    </w:p>
    <w:p w14:paraId="22BFE1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Εγώ θέλω να σας ρωτήσω το εξής: Πού απ</w:t>
      </w:r>
      <w:r>
        <w:rPr>
          <w:rFonts w:eastAsia="Times New Roman" w:cs="Times New Roman"/>
          <w:szCs w:val="24"/>
        </w:rPr>
        <w:t xml:space="preserve">οσκοπούσε ο διορισμός της κ. Θάνου στο Νομικό Γραφείο του Πρωθυπουργού; Δεν είναι μία έμμεση πολιτικοποίηση της δικαιοσύνης; </w:t>
      </w:r>
    </w:p>
    <w:p w14:paraId="22BFE1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πληροφορώ, λοιπόν, ότι στα περισσότερα ευρωπαϊκά κράτη, όταν οι δικαστικοί αποχωρούν από την υψηλή σκάλα της ιεραρχίας της δικ</w:t>
      </w:r>
      <w:r>
        <w:rPr>
          <w:rFonts w:eastAsia="Times New Roman" w:cs="Times New Roman"/>
          <w:szCs w:val="24"/>
        </w:rPr>
        <w:t>αιοσύνης, δεν μπορούν για πέντε έτη να αναλάβουν καμμία, μα καμμία εργασία, διότι έχουν έναν πλούτο εμπειρίας και γνώσης. Το ελληνικό κράτος, η ελληνική κοινωνία έχει επενδύσει σε αυτούς και σε εμπιστοσύνη και σε χρήμα και σε χίλια δυο. Αυτά είναι ασύμβατα</w:t>
      </w:r>
      <w:r>
        <w:rPr>
          <w:rFonts w:eastAsia="Times New Roman" w:cs="Times New Roman"/>
          <w:szCs w:val="24"/>
        </w:rPr>
        <w:t xml:space="preserve"> πράγματα μεταξύ τους. </w:t>
      </w:r>
    </w:p>
    <w:p w14:paraId="22BFE1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Ας αφήσουμε, λοιπόν, στην άκρη τη δικαιοσύνη να κάνει τη δουλειά της και ας σεβαστούμε τη διάκριση των εξουσιών. </w:t>
      </w:r>
      <w:r>
        <w:rPr>
          <w:rFonts w:eastAsia="Times New Roman" w:cs="Times New Roman"/>
          <w:szCs w:val="24"/>
        </w:rPr>
        <w:lastRenderedPageBreak/>
        <w:t>Άλλο η νομοθετική εξουσία που είμαστε εμείς εδώ, άλλο η εκτελεστική που είναι η Κυβέρνηση και άλλο η δικαστική.</w:t>
      </w:r>
    </w:p>
    <w:p w14:paraId="22BFE1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σχολ</w:t>
      </w:r>
      <w:r>
        <w:rPr>
          <w:rFonts w:eastAsia="Times New Roman" w:cs="Times New Roman"/>
          <w:szCs w:val="24"/>
        </w:rPr>
        <w:t xml:space="preserve">ιάσω τώρα κάποια πράγματα του νομοσχεδίου. </w:t>
      </w:r>
    </w:p>
    <w:p w14:paraId="22BFE1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πρώτα απ’ όλα θέλω να μείνω στην τροπολογία του Υπουργείου Περιβάλλοντος για τα δασικά και τα οικοδομικά. Σας είχαμε προειδοποιήσει από το Βήμα της Βουλής κατά τη συζήτηση του ν.4467</w:t>
      </w:r>
      <w:r>
        <w:rPr>
          <w:rFonts w:eastAsia="Times New Roman" w:cs="Times New Roman"/>
          <w:szCs w:val="24"/>
        </w:rPr>
        <w:t xml:space="preserve">/2017, πριν από λίγους μήνες -εμείς τον είχαμε καταψηφίσει εκείνο τον νόμο- ότι ενδεχομένως θα υπάρξει ζήτημα έγερσης κρατικών ενισχύσεων από την πλευρά της Ευρωπαϊκής Επιτροπής. Δυστυχώς, επαληθευτήκαμε. </w:t>
      </w:r>
    </w:p>
    <w:p w14:paraId="22BFE1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Τότε, σας είχα πει -και είχα καταθέσει εδώ στα Πρα</w:t>
      </w:r>
      <w:r>
        <w:rPr>
          <w:rFonts w:eastAsia="Times New Roman" w:cs="Times New Roman"/>
          <w:szCs w:val="24"/>
        </w:rPr>
        <w:t xml:space="preserve">κτικά αυτό το έγγραφο, το οποίο ελπίζω κάποιοι συνάδελφοι να πήραν- για την ανάλυση που είχε κάνει η πολιτική υπεύθυνη του Τομέα Δικαιοσύνης, Διαφάνειας και Ανθρώπινων Δικαιωμάτων του Ποταμιού, η έγκριτη νομικός κ. Γιάννα </w:t>
      </w:r>
      <w:proofErr w:type="spellStart"/>
      <w:r>
        <w:rPr>
          <w:rFonts w:eastAsia="Times New Roman" w:cs="Times New Roman"/>
          <w:szCs w:val="24"/>
        </w:rPr>
        <w:t>Παναγοπούλου</w:t>
      </w:r>
      <w:proofErr w:type="spellEnd"/>
      <w:r>
        <w:rPr>
          <w:rFonts w:eastAsia="Times New Roman" w:cs="Times New Roman"/>
          <w:szCs w:val="24"/>
        </w:rPr>
        <w:t>. Τότε, λοιπόν, λέγαμε</w:t>
      </w:r>
      <w:r>
        <w:rPr>
          <w:rFonts w:eastAsia="Times New Roman" w:cs="Times New Roman"/>
          <w:szCs w:val="24"/>
        </w:rPr>
        <w:t xml:space="preserve">, «Προσέξτε, γιατί βλέπουμε την Ευρωπαϊκή Επιτροπή να έρχεται κατά πάνω μας». Και να, που ήρθε. Με έγγραφο της Γενικής Διεύθυνσης Γεωργίας της Κομισιόν -και απευθύνεται στην Ελληνική Αντιπροσωπεία της Ευρωπαϊκής Ένωσης- με τίτλο </w:t>
      </w:r>
      <w:r>
        <w:rPr>
          <w:rFonts w:eastAsia="Times New Roman" w:cs="Times New Roman"/>
          <w:szCs w:val="24"/>
        </w:rPr>
        <w:lastRenderedPageBreak/>
        <w:t>«Σχέδιο δασικής νομοθεσίας»</w:t>
      </w:r>
      <w:r>
        <w:rPr>
          <w:rFonts w:eastAsia="Times New Roman" w:cs="Times New Roman"/>
          <w:szCs w:val="24"/>
        </w:rPr>
        <w:t>, λέει ξεκάθαρα: «Βάσει των πληροφοριών που έχουμε στη διάθεσή μας…» -λένε οι Ευρωπαίοι Επίτροποι Γεωργίας- «…η Επιτροπή δεν μπορεί να αποκλείσει ότι αυτά τα μέτρα που ψηφίσατε και που τώρα επαναλαμβάνονται με αυτή την τροπολογία, περιέχουν στοιχείο κρατικ</w:t>
      </w:r>
      <w:r>
        <w:rPr>
          <w:rFonts w:eastAsia="Times New Roman" w:cs="Times New Roman"/>
          <w:szCs w:val="24"/>
        </w:rPr>
        <w:t>ής ενίσχυσης η οποία δύσκολα θα μπορούσε να δικαιολογηθεί.»</w:t>
      </w:r>
    </w:p>
    <w:p w14:paraId="22BFE1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 της συζητούμενης, λοιπόν, τροπολογίας, εμείς λέμε ότι θα πρέπει οπωσδήποτε να την αποσύρετε, διότι μεταξύ άλλων δίνει τη δυνατότητα έκδοσης οικοδομικής άδειας, ακόμα κι όταν ο δασικός χάρτης ε</w:t>
      </w:r>
      <w:r>
        <w:rPr>
          <w:rFonts w:eastAsia="Times New Roman" w:cs="Times New Roman"/>
          <w:szCs w:val="24"/>
        </w:rPr>
        <w:t xml:space="preserve">ίναι προσωρινός. Δεύτερον, επεκτείνει τις αντισυνταγματικές ρυθμίσεις του ν.4467/2017 -που εμείς δεν ψηφίσαμε- για χωρίς όρους επεμβάσεις στην εκχερσωμένη δασική γη. Αυτό είναι πρόβλημα. Τρίτον, επιτρέπει, κατά παράβαση του Συντάγματος, την άρση </w:t>
      </w:r>
      <w:proofErr w:type="spellStart"/>
      <w:r>
        <w:rPr>
          <w:rFonts w:eastAsia="Times New Roman" w:cs="Times New Roman"/>
          <w:szCs w:val="24"/>
        </w:rPr>
        <w:t>αναδασωτικ</w:t>
      </w:r>
      <w:r>
        <w:rPr>
          <w:rFonts w:eastAsia="Times New Roman" w:cs="Times New Roman"/>
          <w:szCs w:val="24"/>
        </w:rPr>
        <w:t>ών</w:t>
      </w:r>
      <w:proofErr w:type="spellEnd"/>
      <w:r>
        <w:rPr>
          <w:rFonts w:eastAsia="Times New Roman" w:cs="Times New Roman"/>
          <w:szCs w:val="24"/>
        </w:rPr>
        <w:t xml:space="preserve"> πράξεων και στις περιπτώσεις δασών που δημιουργήθηκαν επί αγρών μεταξύ των ετών 1945 έως 2017 και εκχερσώθηκαν. </w:t>
      </w:r>
    </w:p>
    <w:p w14:paraId="22BFE1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Επιπλέον, επαναφέρει μία καταλυτική, θα έλεγα, υποβάθμιση των Επιτροπών Δασολογίου που συστήνονται σε επίπεδο προϊσταμένου, όσο και σε επίπε</w:t>
      </w:r>
      <w:r>
        <w:rPr>
          <w:rFonts w:eastAsia="Times New Roman" w:cs="Times New Roman"/>
          <w:szCs w:val="24"/>
        </w:rPr>
        <w:t>δο λοιπών μελών της Επιτρο</w:t>
      </w:r>
      <w:r>
        <w:rPr>
          <w:rFonts w:eastAsia="Times New Roman" w:cs="Times New Roman"/>
          <w:szCs w:val="24"/>
        </w:rPr>
        <w:lastRenderedPageBreak/>
        <w:t xml:space="preserve">πής, όπως επίσης περιπλέκει περαιτέρω το ζήτημα της σύγχυσης διαδικασιών μεταξύ των δασικών χαρτών του Κτηματολογίου και του Δασολογίου. </w:t>
      </w:r>
    </w:p>
    <w:p w14:paraId="22BFE1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Τέλος, προβλέπει την παράταση προθεσμιών νομιμοποίησης παράνομων εγκαταστάσεων -αυθαιρέτων δηλαδή- σε δάση και δασικές εκτάσεις, κατά παράβαση του άρθρου 117 του Συντάγματος -που θα έπρεπε να το έχουμε ευαγγέλιο- με οριζόντιο τρόπο και χωρίς κανένα δασολογ</w:t>
      </w:r>
      <w:r>
        <w:rPr>
          <w:rFonts w:eastAsia="Times New Roman" w:cs="Times New Roman"/>
          <w:szCs w:val="24"/>
        </w:rPr>
        <w:t xml:space="preserve">ικό κριτήριο. </w:t>
      </w:r>
    </w:p>
    <w:p w14:paraId="22BFE1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Αγαπητές και αγαπητοί συνάδελφοι, καλώ να μελετήσετε σε βάθος την τροπολογία.</w:t>
      </w:r>
    </w:p>
    <w:p w14:paraId="22BFE1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έχω την αίσθηση ότι είναι μία τροπολογία που μάλλον έχει ξεφύγει από το ραντάρ σας. Δεν μπορώ να δεχτώ ότι εσείς σε αυτό το νομοσχέδιο θα δεχτείτε </w:t>
      </w:r>
      <w:r>
        <w:rPr>
          <w:rFonts w:eastAsia="Times New Roman" w:cs="Times New Roman"/>
          <w:szCs w:val="24"/>
        </w:rPr>
        <w:t xml:space="preserve">μια τροπολογία η οποία κάνει άνω-κάτω το Σύνταγμα -δεν μου αρέσει να χρησιμοποιώ άλλες εκφράσεις κλισέ- και ανοίγει τον δρόμο να σκεφτούν όλοι αυτοί οι </w:t>
      </w:r>
      <w:proofErr w:type="spellStart"/>
      <w:r>
        <w:rPr>
          <w:rFonts w:eastAsia="Times New Roman" w:cs="Times New Roman"/>
          <w:szCs w:val="24"/>
        </w:rPr>
        <w:t>αυθαιρετούχοι</w:t>
      </w:r>
      <w:proofErr w:type="spellEnd"/>
      <w:r>
        <w:rPr>
          <w:rFonts w:eastAsia="Times New Roman" w:cs="Times New Roman"/>
          <w:szCs w:val="24"/>
        </w:rPr>
        <w:t xml:space="preserve"> που έχτισαν σε ρέματα, δάση και αρχαιολογικούς χώρους, «Και πάλι ωραίοι είμαστε, δεν μας π</w:t>
      </w:r>
      <w:r>
        <w:rPr>
          <w:rFonts w:eastAsia="Times New Roman" w:cs="Times New Roman"/>
          <w:szCs w:val="24"/>
        </w:rPr>
        <w:t>ειράζει κανείς, έχουμε τον τρόπο μέσω αυτής της τροπολογίας να τα κάνουμε όλα νόμιμα και ωραία».</w:t>
      </w:r>
    </w:p>
    <w:p w14:paraId="22BFE1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ο κ. </w:t>
      </w:r>
      <w:proofErr w:type="spellStart"/>
      <w:r>
        <w:rPr>
          <w:rFonts w:eastAsia="Times New Roman" w:cs="Times New Roman"/>
          <w:szCs w:val="24"/>
        </w:rPr>
        <w:t>Δανέλλης</w:t>
      </w:r>
      <w:proofErr w:type="spellEnd"/>
      <w:r>
        <w:rPr>
          <w:rFonts w:eastAsia="Times New Roman" w:cs="Times New Roman"/>
          <w:szCs w:val="24"/>
        </w:rPr>
        <w:t xml:space="preserve"> ήταν πραγματικά άκρως αναλυτικός και δημιουργικός στην κριτική και την τοποθέτησή του για το σχέδιο νόμου. </w:t>
      </w:r>
    </w:p>
    <w:p w14:paraId="22BFE1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w:t>
      </w:r>
      <w:r>
        <w:rPr>
          <w:rFonts w:eastAsia="Times New Roman" w:cs="Times New Roman"/>
          <w:szCs w:val="24"/>
        </w:rPr>
        <w:t>μείο αυτό κτυπάει το κουδούνι λήξεως του χρόνου ομιλίας του κυρίου Βουλευτή)</w:t>
      </w:r>
    </w:p>
    <w:p w14:paraId="22BFE1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κύριε Πρόεδρε, λέγοντας ότι το άρθρο 15 για τις αναπτυξιακές εταιρείες των </w:t>
      </w:r>
      <w:r>
        <w:rPr>
          <w:rFonts w:eastAsia="Times New Roman" w:cs="Times New Roman"/>
          <w:szCs w:val="24"/>
        </w:rPr>
        <w:t>Ο</w:t>
      </w:r>
      <w:r>
        <w:rPr>
          <w:rFonts w:eastAsia="Times New Roman" w:cs="Times New Roman"/>
          <w:szCs w:val="24"/>
        </w:rPr>
        <w:t xml:space="preserve">ργανισμών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εμπεριέχει πολλούς κινδύνους να επιστρέψουν εταιρείες που, ού</w:t>
      </w:r>
      <w:r>
        <w:rPr>
          <w:rFonts w:eastAsia="Times New Roman" w:cs="Times New Roman"/>
          <w:szCs w:val="24"/>
        </w:rPr>
        <w:t xml:space="preserve">τως ή άλλως, μόνο αναπτυξιακές δεν ήταν. Πώς μπορεί να είναι αναπτυξιακή μία εταιρεία η οποία είναι καταχρεωμένη και η οποία κλείνει διότι δεν έχει να πληρώσει ούτε τους μισθούς της; Τι σόι ανάπτυξη θα κάνει αυτή σε έναν δήμο; </w:t>
      </w:r>
    </w:p>
    <w:p w14:paraId="22BFE1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όσον αφορά τα άρθρα </w:t>
      </w:r>
      <w:r>
        <w:rPr>
          <w:rFonts w:eastAsia="Times New Roman" w:cs="Times New Roman"/>
          <w:szCs w:val="24"/>
        </w:rPr>
        <w:t>80, 81 και 82, επίσης εκφράζω την αντίθεσή μου και θα τα καταψηφίσουμε.</w:t>
      </w:r>
    </w:p>
    <w:p w14:paraId="22BFE1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Ευχαριστώ. Θα είμαι όλος αυτιά να ακούσω τις απαντήσεις σας.</w:t>
      </w:r>
    </w:p>
    <w:p w14:paraId="22BFE1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Ευχαριστούμε.</w:t>
      </w:r>
    </w:p>
    <w:p w14:paraId="22BFE1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Κύριε Πρόεδρε, θα μπορο</w:t>
      </w:r>
      <w:r>
        <w:rPr>
          <w:rFonts w:eastAsia="Times New Roman" w:cs="Times New Roman"/>
          <w:szCs w:val="24"/>
        </w:rPr>
        <w:t>ύσα να έχω τον λόγο επί προσωπικού;</w:t>
      </w:r>
    </w:p>
    <w:p w14:paraId="22BFE1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Θα το κάνετε τώρα;</w:t>
      </w:r>
    </w:p>
    <w:p w14:paraId="22BFE1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Αν δεν πάρω τώρα τον λόγο επί προσωπικού, κύριε Πρόεδρε, πότε θα το κάνω; </w:t>
      </w:r>
    </w:p>
    <w:p w14:paraId="22BFE1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Δεν σας </w:t>
      </w:r>
      <w:proofErr w:type="spellStart"/>
      <w:r>
        <w:rPr>
          <w:rFonts w:eastAsia="Times New Roman" w:cs="Times New Roman"/>
          <w:szCs w:val="24"/>
        </w:rPr>
        <w:t>προσέβαλα</w:t>
      </w:r>
      <w:proofErr w:type="spellEnd"/>
      <w:r>
        <w:rPr>
          <w:rFonts w:eastAsia="Times New Roman" w:cs="Times New Roman"/>
          <w:szCs w:val="24"/>
        </w:rPr>
        <w:t>, κύρι</w:t>
      </w:r>
      <w:r>
        <w:rPr>
          <w:rFonts w:eastAsia="Times New Roman" w:cs="Times New Roman"/>
          <w:szCs w:val="24"/>
        </w:rPr>
        <w:t xml:space="preserve">ε Υπουργέ. Δεν ήταν προσωπική επίθεση.  </w:t>
      </w:r>
    </w:p>
    <w:p w14:paraId="22BFE1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Ήταν προσωπική αναφορά. Θα ήθελα να διευκρινίσω κάποια πράγματα τα οποία…</w:t>
      </w:r>
    </w:p>
    <w:p w14:paraId="22BFE1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Δεν θα το κάνετε μετά;</w:t>
      </w:r>
    </w:p>
    <w:p w14:paraId="22BFE1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(ΠΑΝΟΣ) ΣΚΟΥΡΛΕΤΗΣ (Υ</w:t>
      </w:r>
      <w:r>
        <w:rPr>
          <w:rFonts w:eastAsia="Times New Roman" w:cs="Times New Roman"/>
          <w:b/>
          <w:szCs w:val="24"/>
        </w:rPr>
        <w:t xml:space="preserve">πουργός Εσωτερικών): </w:t>
      </w:r>
      <w:r>
        <w:rPr>
          <w:rFonts w:eastAsia="Times New Roman" w:cs="Times New Roman"/>
          <w:szCs w:val="24"/>
        </w:rPr>
        <w:t xml:space="preserve">Μπορεί και να μην το κάνω. Θα το κάνω τώρα να τελειώνω. Επ’ ολίγον θα μιλήσω, κύριε Πρόεδρε. </w:t>
      </w:r>
    </w:p>
    <w:p w14:paraId="22BFE1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Εντάξει. Εξάντλησε το φάσμα της πολιτικής αντιπαράθεσης ο κ. </w:t>
      </w:r>
      <w:proofErr w:type="spellStart"/>
      <w:r>
        <w:rPr>
          <w:rFonts w:eastAsia="Times New Roman" w:cs="Times New Roman"/>
          <w:szCs w:val="24"/>
        </w:rPr>
        <w:t>Αμυράς</w:t>
      </w:r>
      <w:proofErr w:type="spellEnd"/>
      <w:r>
        <w:rPr>
          <w:rFonts w:eastAsia="Times New Roman" w:cs="Times New Roman"/>
          <w:szCs w:val="24"/>
        </w:rPr>
        <w:t xml:space="preserve"> βέβαια. </w:t>
      </w:r>
    </w:p>
    <w:p w14:paraId="22BFE1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 λόγο.</w:t>
      </w:r>
    </w:p>
    <w:p w14:paraId="22BFE1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 xml:space="preserve">Βέβαια, ο κ. </w:t>
      </w:r>
      <w:proofErr w:type="spellStart"/>
      <w:r>
        <w:rPr>
          <w:rFonts w:eastAsia="Times New Roman" w:cs="Times New Roman"/>
          <w:szCs w:val="24"/>
        </w:rPr>
        <w:t>Αμυράς</w:t>
      </w:r>
      <w:proofErr w:type="spellEnd"/>
      <w:r>
        <w:rPr>
          <w:rFonts w:eastAsia="Times New Roman" w:cs="Times New Roman"/>
          <w:szCs w:val="24"/>
        </w:rPr>
        <w:t xml:space="preserve"> προφανώς είχε άλλες δουλειές και δεν ήταν εδώ. Θα ήταν απασχολημένος σε κάποια επιτροπή το πρωί.</w:t>
      </w:r>
    </w:p>
    <w:p w14:paraId="22BFE1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Ήμουν στην επιτροπή.</w:t>
      </w:r>
    </w:p>
    <w:p w14:paraId="22BFE1B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w:t>
      </w:r>
      <w:r>
        <w:rPr>
          <w:rFonts w:eastAsia="Times New Roman" w:cs="Times New Roman"/>
          <w:b/>
          <w:szCs w:val="24"/>
        </w:rPr>
        <w:t xml:space="preserve">Εσωτερικών): </w:t>
      </w:r>
      <w:r>
        <w:rPr>
          <w:rFonts w:eastAsia="Times New Roman" w:cs="Times New Roman"/>
          <w:szCs w:val="24"/>
        </w:rPr>
        <w:t>Δεν θα επαναλάβω ακριβώς όσα είπα το πρωί, σχολιάζοντας τη χθεσινή δοκιμαστική έξοδο στις αγορές. Θέλω να σας πω, όμως, αναφερόμενος σε ένα από αυτά τα σημεία που αναφέρθηκα, ότι κανείς πρέπει να αξιολογήσει το σημερινό βήμα και με αυτά που θα</w:t>
      </w:r>
      <w:r>
        <w:rPr>
          <w:rFonts w:eastAsia="Times New Roman" w:cs="Times New Roman"/>
          <w:szCs w:val="24"/>
        </w:rPr>
        <w:t xml:space="preserve"> ακολουθήσουν, όπως και την τότε έξοδο του κ. Σαμαρά με το τι ακολούθησε, δηλαδή μία δεύτερη αποτυχημένη έξοδος και κυρίως αυτά τα οποία παραλάβαμε εμείς τον Ιανουάριο του 2015 ως κατάσταση της οικονομίας και της κοινωνίας: Τα ταμεία στεγνωμένα, μία διαλυμ</w:t>
      </w:r>
      <w:r>
        <w:rPr>
          <w:rFonts w:eastAsia="Times New Roman" w:cs="Times New Roman"/>
          <w:szCs w:val="24"/>
        </w:rPr>
        <w:t xml:space="preserve">ένη κατάσταση, εκτός προγράμματος η χώρα. Με αίτησή του είχε ζητήσει να βγει, να βγούμε εκτός προγράμματος. </w:t>
      </w:r>
    </w:p>
    <w:p w14:paraId="22BFE1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αν θέλετε να αξιολογήσετε το τι έκανε η προηγούμενη κυβέρνηση Σαμαρά-Βενιζέλου, θα πρέπει να το κάνετε στο σύνολό της, όπως το αντίστοιχο να κά</w:t>
      </w:r>
      <w:r>
        <w:rPr>
          <w:rFonts w:eastAsia="Times New Roman" w:cs="Times New Roman"/>
          <w:szCs w:val="24"/>
        </w:rPr>
        <w:t>νετε και σε εμάς.</w:t>
      </w:r>
    </w:p>
    <w:p w14:paraId="22BFE1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Περίμενα μεγαλύτερη φαντασία, όσον αφορά τη διάθεσή σας να αντιπαρατεθείτε, από το να </w:t>
      </w:r>
      <w:proofErr w:type="spellStart"/>
      <w:r>
        <w:rPr>
          <w:rFonts w:eastAsia="Times New Roman" w:cs="Times New Roman"/>
          <w:szCs w:val="24"/>
        </w:rPr>
        <w:t>ξανακαταθέτετε</w:t>
      </w:r>
      <w:proofErr w:type="spellEnd"/>
      <w:r>
        <w:rPr>
          <w:rFonts w:eastAsia="Times New Roman" w:cs="Times New Roman"/>
          <w:szCs w:val="24"/>
        </w:rPr>
        <w:t xml:space="preserve"> ένα έωλο επιχείρημα, μία εντελώς εκτός τόπου και χρόνου αναφορά περί 100 δισεκατομμυρίων που χαθήκαν. Πού είναι αυτά τα 100 δισεκατομμύρι</w:t>
      </w:r>
      <w:r>
        <w:rPr>
          <w:rFonts w:eastAsia="Times New Roman" w:cs="Times New Roman"/>
          <w:szCs w:val="24"/>
        </w:rPr>
        <w:t xml:space="preserve">α που χάθηκαν από τα ελληνικά ταμεία; Πώς δεν αποτυπωθήκαν πουθενά; </w:t>
      </w:r>
    </w:p>
    <w:p w14:paraId="22BFE1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Αφήστε αυτό το -όχι προπαγανδιστικό πια- αστείο επιχείρημα, το οποίο δεν ανταποκρίνεται στην πραγματικότητα, διότι αν είχε ζημιωθεί η χώρα με 100 δισεκατομμύρια, θα είχαμε μία </w:t>
      </w:r>
      <w:proofErr w:type="spellStart"/>
      <w:r>
        <w:rPr>
          <w:rFonts w:eastAsia="Times New Roman" w:cs="Times New Roman"/>
          <w:szCs w:val="24"/>
        </w:rPr>
        <w:t>υφεσάρα</w:t>
      </w:r>
      <w:proofErr w:type="spellEnd"/>
      <w:r>
        <w:rPr>
          <w:rFonts w:eastAsia="Times New Roman" w:cs="Times New Roman"/>
          <w:szCs w:val="24"/>
        </w:rPr>
        <w:t xml:space="preserve"> το </w:t>
      </w:r>
      <w:r>
        <w:rPr>
          <w:rFonts w:eastAsia="Times New Roman" w:cs="Times New Roman"/>
          <w:szCs w:val="24"/>
        </w:rPr>
        <w:t>2015, το 2016 και πάει λέγοντας, όταν γνωρίζετε ότι ήδη η οικονομία κινείται με θετικούς ρυθμούς και υπάρχουν αυτά τα θετικά στοιχεία που εσείς δεν τα βλέπετε, όπως αύξηση των εξαγωγών, αύξηση επενδύσεων σε συγκεκριμένους τομείς, εμπιστοσύνη των αγορών, πο</w:t>
      </w:r>
      <w:r>
        <w:rPr>
          <w:rFonts w:eastAsia="Times New Roman" w:cs="Times New Roman"/>
          <w:szCs w:val="24"/>
        </w:rPr>
        <w:t>υ επιβεβαιώθηκε -αυτό είναι το σημαντικότερο από όλα- από το χθεσινό ομόλογο και την πορεία του και πολύ καλές προοπτικές. Δεν τα λέμε εμείς. Όπως είπα και το πρωί, δεν θα ακούσετε από τα χείλη μου μ</w:t>
      </w:r>
      <w:r>
        <w:rPr>
          <w:rFonts w:eastAsia="Times New Roman" w:cs="Times New Roman"/>
          <w:szCs w:val="24"/>
        </w:rPr>
        <w:t>ί</w:t>
      </w:r>
      <w:r>
        <w:rPr>
          <w:rFonts w:eastAsia="Times New Roman" w:cs="Times New Roman"/>
          <w:szCs w:val="24"/>
        </w:rPr>
        <w:t>α προσπάθεια εξωραϊσμού των δυσκολιών ή πολύ περισσότερο</w:t>
      </w:r>
      <w:r>
        <w:rPr>
          <w:rFonts w:eastAsia="Times New Roman" w:cs="Times New Roman"/>
          <w:szCs w:val="24"/>
        </w:rPr>
        <w:t xml:space="preserve"> μ</w:t>
      </w:r>
      <w:r>
        <w:rPr>
          <w:rFonts w:eastAsia="Times New Roman" w:cs="Times New Roman"/>
          <w:szCs w:val="24"/>
        </w:rPr>
        <w:t>ί</w:t>
      </w:r>
      <w:r>
        <w:rPr>
          <w:rFonts w:eastAsia="Times New Roman" w:cs="Times New Roman"/>
          <w:szCs w:val="24"/>
        </w:rPr>
        <w:t xml:space="preserve">α προσπάθεια θριαμβολογίας. </w:t>
      </w:r>
    </w:p>
    <w:p w14:paraId="22BFE1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εν πάση </w:t>
      </w:r>
      <w:proofErr w:type="spellStart"/>
      <w:r>
        <w:rPr>
          <w:rFonts w:eastAsia="Times New Roman" w:cs="Times New Roman"/>
          <w:szCs w:val="24"/>
        </w:rPr>
        <w:t>περιπτώσει</w:t>
      </w:r>
      <w:proofErr w:type="spellEnd"/>
      <w:r>
        <w:rPr>
          <w:rFonts w:eastAsia="Times New Roman" w:cs="Times New Roman"/>
          <w:szCs w:val="24"/>
        </w:rPr>
        <w:t>, αναφερθήκατε και σε μ</w:t>
      </w:r>
      <w:r>
        <w:rPr>
          <w:rFonts w:eastAsia="Times New Roman" w:cs="Times New Roman"/>
          <w:szCs w:val="24"/>
        </w:rPr>
        <w:t>ί</w:t>
      </w:r>
      <w:r>
        <w:rPr>
          <w:rFonts w:eastAsia="Times New Roman" w:cs="Times New Roman"/>
          <w:szCs w:val="24"/>
        </w:rPr>
        <w:t>α συνεδρίαση του τότε Υπουργικού Συμβουλίου, τον Μάρτιο του 2015. Επειδή υπήρξα μέλος και του Υπουργικού Συμβουλίου και του Κυβερνητικού Συμβουλίου -το πιο στενό όργανο- σας λέ</w:t>
      </w:r>
      <w:r>
        <w:rPr>
          <w:rFonts w:eastAsia="Times New Roman" w:cs="Times New Roman"/>
          <w:szCs w:val="24"/>
        </w:rPr>
        <w:t xml:space="preserve">ω ότι ουδέποτε υπήρξε τέτοια παρουσίαση σχεδίου από τον κ. </w:t>
      </w:r>
      <w:proofErr w:type="spellStart"/>
      <w:r>
        <w:rPr>
          <w:rFonts w:eastAsia="Times New Roman" w:cs="Times New Roman"/>
          <w:szCs w:val="24"/>
        </w:rPr>
        <w:t>Βαρουφάκη</w:t>
      </w:r>
      <w:proofErr w:type="spellEnd"/>
      <w:r>
        <w:rPr>
          <w:rFonts w:eastAsia="Times New Roman" w:cs="Times New Roman"/>
          <w:szCs w:val="24"/>
        </w:rPr>
        <w:t xml:space="preserve">, σε επίπεδο Υπουργικού Συμβουλίου για παράλληλο νόμισμα. </w:t>
      </w:r>
      <w:r>
        <w:rPr>
          <w:rFonts w:eastAsia="Times New Roman" w:cs="Times New Roman"/>
          <w:szCs w:val="24"/>
        </w:rPr>
        <w:t>Ε</w:t>
      </w:r>
      <w:r>
        <w:rPr>
          <w:rFonts w:eastAsia="Times New Roman" w:cs="Times New Roman"/>
          <w:szCs w:val="24"/>
        </w:rPr>
        <w:t>γκαλείτε την Κυβέρνηση για τι πράγμα; Για κάτι που δεν έκανε; Της κάνετε κριτική γιατί δεν το έκανε αυτό; Διότι απαντήθηκε από τη</w:t>
      </w:r>
      <w:r>
        <w:rPr>
          <w:rFonts w:eastAsia="Times New Roman" w:cs="Times New Roman"/>
          <w:szCs w:val="24"/>
        </w:rPr>
        <w:t xml:space="preserve">ν ίδια τη ζωή, με συγκεκριμένες επιλογές. </w:t>
      </w:r>
      <w:r>
        <w:rPr>
          <w:rFonts w:eastAsia="Times New Roman" w:cs="Times New Roman"/>
          <w:szCs w:val="24"/>
        </w:rPr>
        <w:t>Η</w:t>
      </w:r>
      <w:r>
        <w:rPr>
          <w:rFonts w:eastAsia="Times New Roman" w:cs="Times New Roman"/>
          <w:szCs w:val="24"/>
        </w:rPr>
        <w:t xml:space="preserve"> επιλογή ήταν μ</w:t>
      </w:r>
      <w:r>
        <w:rPr>
          <w:rFonts w:eastAsia="Times New Roman" w:cs="Times New Roman"/>
          <w:szCs w:val="24"/>
        </w:rPr>
        <w:t>ί</w:t>
      </w:r>
      <w:r>
        <w:rPr>
          <w:rFonts w:eastAsia="Times New Roman" w:cs="Times New Roman"/>
          <w:szCs w:val="24"/>
        </w:rPr>
        <w:t xml:space="preserve">α, στρατηγική: Να αναζητήσουμε λύση εντός της Ευρωζώνης. </w:t>
      </w:r>
      <w:r>
        <w:rPr>
          <w:rFonts w:eastAsia="Times New Roman" w:cs="Times New Roman"/>
          <w:szCs w:val="24"/>
        </w:rPr>
        <w:t>Α</w:t>
      </w:r>
      <w:r>
        <w:rPr>
          <w:rFonts w:eastAsia="Times New Roman" w:cs="Times New Roman"/>
          <w:szCs w:val="24"/>
        </w:rPr>
        <w:t xml:space="preserve">υτό γιατί; Για να αποφύγουμε την ακόμα μεγαλύτερη βίαιη φτωχοποίηση του ελληνικού λαού. </w:t>
      </w:r>
    </w:p>
    <w:p w14:paraId="22BFE1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Αυτός ήταν ο λόγος που κάναμε αυτόν τον επώδυνο συ</w:t>
      </w:r>
      <w:r>
        <w:rPr>
          <w:rFonts w:eastAsia="Times New Roman" w:cs="Times New Roman"/>
          <w:szCs w:val="24"/>
        </w:rPr>
        <w:t xml:space="preserve">μβιβασμό, ο οποίος, αν δεν γινόταν, θα ήταν πολύ χειρότερα τα πράγματα όχι μόνο για την πλειοψηφία του ελληνικού λαού που θα οδηγούσε σε ακόμα μεγαλύτερη και βίαιη φτωχοποίησή του, αλλά και για τα </w:t>
      </w:r>
      <w:proofErr w:type="spellStart"/>
      <w:r>
        <w:rPr>
          <w:rFonts w:eastAsia="Times New Roman" w:cs="Times New Roman"/>
          <w:szCs w:val="24"/>
        </w:rPr>
        <w:t>γεωστρατηγικά</w:t>
      </w:r>
      <w:proofErr w:type="spellEnd"/>
      <w:r>
        <w:rPr>
          <w:rFonts w:eastAsia="Times New Roman" w:cs="Times New Roman"/>
          <w:szCs w:val="24"/>
        </w:rPr>
        <w:t xml:space="preserve"> συμφέροντα της χώρας. </w:t>
      </w:r>
    </w:p>
    <w:p w14:paraId="22BFE1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Ήταν σαφέστατη, λοιπόν</w:t>
      </w:r>
      <w:r>
        <w:rPr>
          <w:rFonts w:eastAsia="Times New Roman" w:cs="Times New Roman"/>
          <w:szCs w:val="24"/>
        </w:rPr>
        <w:t xml:space="preserve">, η στρατηγική επιλογή της Κυβέρνησης. Δεν φλέρταρε με άλλες επιλογές. Το ακούτε πρώτη φορά αυτό; Όχι βέβαια. Όμως, θέλατε και εσείς σε αυτό το φιλμ </w:t>
      </w:r>
      <w:r>
        <w:rPr>
          <w:rFonts w:eastAsia="Times New Roman" w:cs="Times New Roman"/>
          <w:szCs w:val="24"/>
        </w:rPr>
        <w:lastRenderedPageBreak/>
        <w:t>νουάρ, σε αυτό το βίπερ που παρακολουθούμε το τελευταίο διάστημα, το οποίο σίγουρα θα βοηθήσει τις πωλήσεις</w:t>
      </w:r>
      <w:r>
        <w:rPr>
          <w:rFonts w:eastAsia="Times New Roman" w:cs="Times New Roman"/>
          <w:szCs w:val="24"/>
        </w:rPr>
        <w:t xml:space="preserve"> του βιβλίου του κ. </w:t>
      </w:r>
      <w:proofErr w:type="spellStart"/>
      <w:r>
        <w:rPr>
          <w:rFonts w:eastAsia="Times New Roman" w:cs="Times New Roman"/>
          <w:szCs w:val="24"/>
        </w:rPr>
        <w:t>Βαρουφάκη</w:t>
      </w:r>
      <w:proofErr w:type="spellEnd"/>
      <w:r>
        <w:rPr>
          <w:rFonts w:eastAsia="Times New Roman" w:cs="Times New Roman"/>
          <w:szCs w:val="24"/>
        </w:rPr>
        <w:t xml:space="preserve">, να ρίξετε τη συμβολή σας. </w:t>
      </w:r>
    </w:p>
    <w:p w14:paraId="22BFE1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Καθόλου.</w:t>
      </w:r>
    </w:p>
    <w:p w14:paraId="22BFE1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Εντάξει, έχετε κάθε δικαίωμα να το κάνετε. Απλώς σας συμβουλεύω για τη δική σας αξιοπιστία,  να μην υιοθετείτε άκριτα ό,τι ακούγεται. Πολιτικές επισημάνσεις να κάνετε. Πολιτική κριτική να ασκήσετε. </w:t>
      </w:r>
    </w:p>
    <w:p w14:paraId="22BFE1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τους κύκλους της </w:t>
      </w:r>
      <w:r>
        <w:rPr>
          <w:rFonts w:eastAsia="Times New Roman" w:cs="Times New Roman"/>
          <w:szCs w:val="24"/>
        </w:rPr>
        <w:t>δ</w:t>
      </w:r>
      <w:r>
        <w:rPr>
          <w:rFonts w:eastAsia="Times New Roman" w:cs="Times New Roman"/>
          <w:szCs w:val="24"/>
        </w:rPr>
        <w:t>ικαιοσύνης, σας είπα να διαβ</w:t>
      </w:r>
      <w:r>
        <w:rPr>
          <w:rFonts w:eastAsia="Times New Roman" w:cs="Times New Roman"/>
          <w:szCs w:val="24"/>
        </w:rPr>
        <w:t xml:space="preserve">άσετε όλη τη δήλωσή μου, διότι αναφέρεστε σε δηλώσεις που έχω κάνει όλη την προηγούμενη εβδομάδα, </w:t>
      </w:r>
      <w:r>
        <w:rPr>
          <w:rFonts w:eastAsia="Times New Roman"/>
          <w:szCs w:val="24"/>
        </w:rPr>
        <w:t>οι οποίες</w:t>
      </w:r>
      <w:r>
        <w:rPr>
          <w:rFonts w:eastAsia="Times New Roman" w:cs="Times New Roman"/>
          <w:szCs w:val="24"/>
        </w:rPr>
        <w:t xml:space="preserve"> έλεγαν ότι κανείς δεν είναι υπεράνω κριτικής, προφανώς και η </w:t>
      </w:r>
      <w:r>
        <w:rPr>
          <w:rFonts w:eastAsia="Times New Roman" w:cs="Times New Roman"/>
          <w:szCs w:val="24"/>
        </w:rPr>
        <w:t>δ</w:t>
      </w:r>
      <w:r>
        <w:rPr>
          <w:rFonts w:eastAsia="Times New Roman" w:cs="Times New Roman"/>
          <w:szCs w:val="24"/>
        </w:rPr>
        <w:t>ικαιοσύνη και η πολιτική εξουσία και η νομοθετική εξουσία και η εκτελεστική εξουσία. Τ</w:t>
      </w:r>
      <w:r>
        <w:rPr>
          <w:rFonts w:eastAsia="Times New Roman" w:cs="Times New Roman"/>
          <w:szCs w:val="24"/>
        </w:rPr>
        <w:t xml:space="preserve">ο αμφισβητείτε αυτό; </w:t>
      </w:r>
    </w:p>
    <w:p w14:paraId="22BFE1C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Άρα έχουμε δικαίωμα -και μας το δίνει το δικαίωμα αυτό το Σύνταγμα και η </w:t>
      </w:r>
      <w:r>
        <w:rPr>
          <w:rFonts w:eastAsia="Times New Roman" w:cs="Times New Roman"/>
          <w:szCs w:val="24"/>
        </w:rPr>
        <w:t>δ</w:t>
      </w:r>
      <w:r>
        <w:rPr>
          <w:rFonts w:eastAsia="Times New Roman" w:cs="Times New Roman"/>
          <w:szCs w:val="24"/>
        </w:rPr>
        <w:t>ημοκρατία μας- να ασκούμε κριτική. Ένα και στο χέρι.</w:t>
      </w:r>
    </w:p>
    <w:p w14:paraId="22BFE1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Άλλο αυτό.</w:t>
      </w:r>
    </w:p>
    <w:p w14:paraId="22BFE1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(ΠΑΝΟΣ) ΣΚΟΥΡΛΕΤΗΣ (Υπουργός Εσωτερικών): </w:t>
      </w:r>
      <w:r>
        <w:rPr>
          <w:rFonts w:eastAsia="Times New Roman" w:cs="Times New Roman"/>
          <w:szCs w:val="24"/>
        </w:rPr>
        <w:t>Δεύτερον, προφανώς οποιαδή</w:t>
      </w:r>
      <w:r>
        <w:rPr>
          <w:rFonts w:eastAsia="Times New Roman" w:cs="Times New Roman"/>
          <w:szCs w:val="24"/>
        </w:rPr>
        <w:t>ποτε κριτική, ιδιαίτερα από επίσημα χείλη, πρέπει να γίνεται μέσα από τον απόλυτο σεβασμό της διάκρισης των εξουσιών, όπως επιβάλλει η δημοκρατική λειτουργία του πολιτεύματός μας. Αυτά έλεγα παρακάτω στη δήλωση, τα οποία τα ξεχάσατε. Επιλεκτικά δεν τα αναφ</w:t>
      </w:r>
      <w:r>
        <w:rPr>
          <w:rFonts w:eastAsia="Times New Roman" w:cs="Times New Roman"/>
          <w:szCs w:val="24"/>
        </w:rPr>
        <w:t>έρατε.</w:t>
      </w:r>
    </w:p>
    <w:p w14:paraId="22BFE1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αναφέρθηκα σε κύκλους -και όχι συλλήβδην στη </w:t>
      </w:r>
      <w:r>
        <w:rPr>
          <w:rFonts w:eastAsia="Times New Roman" w:cs="Times New Roman"/>
          <w:szCs w:val="24"/>
        </w:rPr>
        <w:t>δ</w:t>
      </w:r>
      <w:r>
        <w:rPr>
          <w:rFonts w:eastAsia="Times New Roman" w:cs="Times New Roman"/>
          <w:szCs w:val="24"/>
        </w:rPr>
        <w:t xml:space="preserve">ικαιοσύνη- δικαστικών, </w:t>
      </w:r>
      <w:r>
        <w:rPr>
          <w:rFonts w:eastAsia="Times New Roman"/>
          <w:szCs w:val="24"/>
        </w:rPr>
        <w:t>οι οποίοι</w:t>
      </w:r>
      <w:r>
        <w:rPr>
          <w:rFonts w:eastAsia="Times New Roman" w:cs="Times New Roman"/>
          <w:szCs w:val="24"/>
        </w:rPr>
        <w:t xml:space="preserve"> τελικά φαίνεται ότι υπερβαίνουν τα όρια των αρμοδιοτήτων τους. Διότι δεν έχω ξαναδεί ποτέ άλλοτε να υπάρχουν τέτοιες τοποθετήσεις από συνδικαλιστικά όργανα για τ</w:t>
      </w:r>
      <w:r>
        <w:rPr>
          <w:rFonts w:eastAsia="Times New Roman" w:cs="Times New Roman"/>
          <w:szCs w:val="24"/>
        </w:rPr>
        <w:t xml:space="preserve">ην επίσημη δημοκρατικά εκλεγμένη Κυβέρνηση της χώρας και να λένε ότι αυτή κάνει ό,τι γίνεται στην Πολωνία ή στην Τουρκία. </w:t>
      </w:r>
    </w:p>
    <w:p w14:paraId="22BFE1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Συνέλθετε όσοι υποστηρίζετε τέτοια πράγματα, διότι αυτά δεν ωφελούν. Είναι αδιέξοδη αυτή η αντιπαράθεση. Αποκλιμάκωση, λοιπόν, στους </w:t>
      </w:r>
      <w:r>
        <w:rPr>
          <w:rFonts w:eastAsia="Times New Roman" w:cs="Times New Roman"/>
          <w:szCs w:val="24"/>
        </w:rPr>
        <w:t xml:space="preserve">τόνους από όλους. </w:t>
      </w:r>
      <w:r>
        <w:rPr>
          <w:rFonts w:eastAsia="Times New Roman" w:cs="Times New Roman"/>
          <w:szCs w:val="24"/>
        </w:rPr>
        <w:t>Α</w:t>
      </w:r>
      <w:r>
        <w:rPr>
          <w:rFonts w:eastAsia="Times New Roman" w:cs="Times New Roman"/>
          <w:szCs w:val="24"/>
        </w:rPr>
        <w:t xml:space="preserve">υτό συμπεριλαμβάνει και εσάς. Εκτός αν θέλουμε εδώ πέρα να δημιουργούμε εντυπώσεις. </w:t>
      </w:r>
    </w:p>
    <w:p w14:paraId="22BFE1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 το νομοσχέδιο αποφύγατε να τοποθετηθείτε αρκετά. Καλά κάνατε και αναφερθήκατε στην πολύ γόνιμη, ενδελεχή και </w:t>
      </w:r>
      <w:r>
        <w:rPr>
          <w:rFonts w:eastAsia="Times New Roman" w:cs="Times New Roman"/>
          <w:szCs w:val="24"/>
        </w:rPr>
        <w:lastRenderedPageBreak/>
        <w:t xml:space="preserve">εμπεριστατωμένη παρέμβαση του κ. </w:t>
      </w:r>
      <w:proofErr w:type="spellStart"/>
      <w:r>
        <w:rPr>
          <w:rFonts w:eastAsia="Times New Roman" w:cs="Times New Roman"/>
          <w:szCs w:val="24"/>
        </w:rPr>
        <w:t>Δανέλλ</w:t>
      </w:r>
      <w:r>
        <w:rPr>
          <w:rFonts w:eastAsia="Times New Roman" w:cs="Times New Roman"/>
          <w:szCs w:val="24"/>
        </w:rPr>
        <w:t>η</w:t>
      </w:r>
      <w:proofErr w:type="spellEnd"/>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ας λέω να υιοθετήσετε τη λογική και τις παρατηρήσεις του κ. </w:t>
      </w:r>
      <w:proofErr w:type="spellStart"/>
      <w:r>
        <w:rPr>
          <w:rFonts w:eastAsia="Times New Roman" w:cs="Times New Roman"/>
          <w:szCs w:val="24"/>
        </w:rPr>
        <w:t>Δανέλλη</w:t>
      </w:r>
      <w:proofErr w:type="spellEnd"/>
      <w:r>
        <w:rPr>
          <w:rFonts w:eastAsia="Times New Roman" w:cs="Times New Roman"/>
          <w:szCs w:val="24"/>
        </w:rPr>
        <w:t xml:space="preserve"> και όχι του κ. </w:t>
      </w:r>
      <w:proofErr w:type="spellStart"/>
      <w:r>
        <w:rPr>
          <w:rFonts w:eastAsia="Times New Roman" w:cs="Times New Roman"/>
          <w:szCs w:val="24"/>
        </w:rPr>
        <w:t>Καρκατσούλη</w:t>
      </w:r>
      <w:proofErr w:type="spellEnd"/>
      <w:r>
        <w:rPr>
          <w:rFonts w:eastAsia="Times New Roman" w:cs="Times New Roman"/>
          <w:szCs w:val="24"/>
        </w:rPr>
        <w:t xml:space="preserve">, ο οποίος έχει βγει πραγματικά δημόσια και έχει πει τα μύρια όσα. </w:t>
      </w:r>
      <w:r>
        <w:rPr>
          <w:rFonts w:eastAsia="Times New Roman" w:cs="Times New Roman"/>
          <w:szCs w:val="24"/>
        </w:rPr>
        <w:t>Α</w:t>
      </w:r>
      <w:r>
        <w:rPr>
          <w:rFonts w:eastAsia="Times New Roman" w:cs="Times New Roman"/>
          <w:szCs w:val="24"/>
        </w:rPr>
        <w:t xml:space="preserve">υτό δείχνει το μέγεθος της ασχετοσύνης του και σε σχέση με τη λειτουργία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ιοί</w:t>
      </w:r>
      <w:r>
        <w:rPr>
          <w:rFonts w:eastAsia="Times New Roman" w:cs="Times New Roman"/>
          <w:szCs w:val="24"/>
        </w:rPr>
        <w:t xml:space="preserve">κησης και σε σχέση με τη λειτουργία της </w:t>
      </w:r>
      <w:r>
        <w:rPr>
          <w:rFonts w:eastAsia="Times New Roman" w:cs="Times New Roman"/>
          <w:szCs w:val="24"/>
        </w:rPr>
        <w:t>τ</w:t>
      </w:r>
      <w:r>
        <w:rPr>
          <w:rFonts w:eastAsia="Times New Roman" w:cs="Times New Roman"/>
          <w:szCs w:val="24"/>
        </w:rPr>
        <w:t xml:space="preserve">οπικής </w:t>
      </w:r>
      <w:proofErr w:type="spellStart"/>
      <w:r>
        <w:rPr>
          <w:rFonts w:eastAsia="Times New Roman" w:cs="Times New Roman"/>
          <w:szCs w:val="24"/>
        </w:rPr>
        <w:t>Α</w:t>
      </w:r>
      <w:r>
        <w:rPr>
          <w:rFonts w:eastAsia="Times New Roman" w:cs="Times New Roman"/>
          <w:szCs w:val="24"/>
        </w:rPr>
        <w:t>α</w:t>
      </w:r>
      <w:r>
        <w:rPr>
          <w:rFonts w:eastAsia="Times New Roman" w:cs="Times New Roman"/>
          <w:szCs w:val="24"/>
        </w:rPr>
        <w:t>υτοδιοίκησης</w:t>
      </w:r>
      <w:proofErr w:type="spellEnd"/>
      <w:r>
        <w:rPr>
          <w:rFonts w:eastAsia="Times New Roman" w:cs="Times New Roman"/>
          <w:szCs w:val="24"/>
        </w:rPr>
        <w:t>, αλλά και με το περιεχόμενο αυτού καθ’ εαυτού του νομοσχεδίου.</w:t>
      </w:r>
    </w:p>
    <w:p w14:paraId="22BFE1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Υπουργέ.</w:t>
      </w:r>
    </w:p>
    <w:p w14:paraId="22BFE1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(ΠΑΝΟΣ) ΣΚΟΥΡΛΕΤΗΣ (Υπουργός Εσωτερικών): </w:t>
      </w:r>
      <w:r>
        <w:rPr>
          <w:rFonts w:eastAsia="Times New Roman" w:cs="Times New Roman"/>
          <w:szCs w:val="24"/>
        </w:rPr>
        <w:t xml:space="preserve">Τελειώνω, κύριε </w:t>
      </w:r>
      <w:r>
        <w:rPr>
          <w:rFonts w:eastAsia="Times New Roman" w:cs="Times New Roman"/>
          <w:szCs w:val="24"/>
        </w:rPr>
        <w:t xml:space="preserve">Πρόεδρε. Δεν θα ξαναπάρω τον λόγο μετά. </w:t>
      </w:r>
    </w:p>
    <w:p w14:paraId="22BFE1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w:t>
      </w:r>
      <w:r>
        <w:rPr>
          <w:rFonts w:eastAsia="Times New Roman" w:cs="Times New Roman"/>
          <w:szCs w:val="24"/>
        </w:rPr>
        <w:t>ια να διευκρινίσω, η αναφορά μου τώρα δεν είναι σε εσάς, είναι στον κ. Καραγκούνη. Και δεν πάρω τον λόγο για δευτερολογία. Αυτό λέω. Διευκολύνω.</w:t>
      </w:r>
    </w:p>
    <w:p w14:paraId="22BFE1C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Είπε ο κ. Καραγκούνης, κινούμενος σε ένα ανάλογο με εσάς μήκος κύματο</w:t>
      </w:r>
      <w:r>
        <w:rPr>
          <w:rFonts w:eastAsia="Times New Roman" w:cs="Times New Roman"/>
          <w:szCs w:val="24"/>
        </w:rPr>
        <w:t xml:space="preserve">ς, κύριε </w:t>
      </w:r>
      <w:proofErr w:type="spellStart"/>
      <w:r>
        <w:rPr>
          <w:rFonts w:eastAsia="Times New Roman" w:cs="Times New Roman"/>
          <w:szCs w:val="24"/>
        </w:rPr>
        <w:t>Αμυρά</w:t>
      </w:r>
      <w:proofErr w:type="spellEnd"/>
      <w:r>
        <w:rPr>
          <w:rFonts w:eastAsia="Times New Roman" w:cs="Times New Roman"/>
          <w:szCs w:val="24"/>
        </w:rPr>
        <w:t>, και κάνοντας μ</w:t>
      </w:r>
      <w:r>
        <w:rPr>
          <w:rFonts w:eastAsia="Times New Roman" w:cs="Times New Roman"/>
          <w:szCs w:val="24"/>
        </w:rPr>
        <w:t>ί</w:t>
      </w:r>
      <w:r>
        <w:rPr>
          <w:rFonts w:eastAsia="Times New Roman" w:cs="Times New Roman"/>
          <w:szCs w:val="24"/>
        </w:rPr>
        <w:t xml:space="preserve">α ελεύθερη μετάφραση των δηλώσεων του Πρωθυπουργού, ότι έκανε λάθη σε σχέση με κάποιες επιλογές του ή δεν γνώριζε και έκανε λάθη. Ξέρετε, αυτό μπορεί να το επικαλείται κάποιος πολίτης. Δεν μπορεί </w:t>
      </w:r>
      <w:r>
        <w:rPr>
          <w:rFonts w:eastAsia="Times New Roman" w:cs="Times New Roman"/>
          <w:szCs w:val="24"/>
        </w:rPr>
        <w:lastRenderedPageBreak/>
        <w:t>να το επικαλούνται τα κόμματα</w:t>
      </w:r>
      <w:r>
        <w:rPr>
          <w:rFonts w:eastAsia="Times New Roman" w:cs="Times New Roman"/>
          <w:szCs w:val="24"/>
        </w:rPr>
        <w:t xml:space="preserve"> του ΠΑΣΟΚ και της Νέας Δημοκρατίας που επί χρόνια γνώριζαν και οδήγησαν σε αυτή εδώ πέρα την κατάσταση, διότι γνώριζαν οι κυβερνήσεις ΠΑΣΟΚ και Νέας Δημοκρατίας επί τριάντα, σαράντα χρόνια ποια ήταν τα προβλήματα και αντ’ αυτού τι έκαναν; Υπερχρέωσαν τη χ</w:t>
      </w:r>
      <w:r>
        <w:rPr>
          <w:rFonts w:eastAsia="Times New Roman" w:cs="Times New Roman"/>
          <w:szCs w:val="24"/>
        </w:rPr>
        <w:t xml:space="preserve">ώρα, κατάστρεψαν το κοινωνικό κράτος, οδηγήσαν στην ανεργία κόσμο, κλείσανε επιχειρήσεις. </w:t>
      </w:r>
      <w:r>
        <w:rPr>
          <w:rFonts w:eastAsia="Times New Roman" w:cs="Times New Roman"/>
          <w:szCs w:val="24"/>
        </w:rPr>
        <w:t>Έ</w:t>
      </w:r>
      <w:r>
        <w:rPr>
          <w:rFonts w:eastAsia="Times New Roman" w:cs="Times New Roman"/>
          <w:szCs w:val="24"/>
        </w:rPr>
        <w:t xml:space="preserve">ρχονται τώρα, παρ’ όλο που μαθαίνω ότι δεν τρώνε λωτούς, να λειτουργήσουν ως λωτοφάγοι. Δεν είναι έτσι, όμως, τα πράγματα. </w:t>
      </w:r>
    </w:p>
    <w:p w14:paraId="22BFE1C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Τέλος, υπήρξε μ</w:t>
      </w:r>
      <w:r>
        <w:rPr>
          <w:rFonts w:eastAsia="Times New Roman" w:cs="Times New Roman"/>
          <w:szCs w:val="24"/>
        </w:rPr>
        <w:t>ί</w:t>
      </w:r>
      <w:r>
        <w:rPr>
          <w:rFonts w:eastAsia="Times New Roman" w:cs="Times New Roman"/>
          <w:szCs w:val="24"/>
        </w:rPr>
        <w:t>α αναφορά -και μας εγκάλε</w:t>
      </w:r>
      <w:r>
        <w:rPr>
          <w:rFonts w:eastAsia="Times New Roman" w:cs="Times New Roman"/>
          <w:szCs w:val="24"/>
        </w:rPr>
        <w:t xml:space="preserve">σε ο κ. Καραγκούνης πριν στην παρέμβασή του- για τα θέματα που σχετίζονται με τη στελέχωση των δήμων. Μα, εμείς οι ίδιοι είπαμε ότι υπάρχει ένα θέμα </w:t>
      </w:r>
      <w:proofErr w:type="spellStart"/>
      <w:r>
        <w:rPr>
          <w:rFonts w:eastAsia="Times New Roman" w:cs="Times New Roman"/>
          <w:szCs w:val="24"/>
        </w:rPr>
        <w:t>υποστελέχωσης</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ίπαμε πως προσπαθούμε με έναν τρόπο μεθοδικό, μέσα σε αυτό το ασφυκτικό πλαίσιο που προβλέπ</w:t>
      </w:r>
      <w:r>
        <w:rPr>
          <w:rFonts w:eastAsia="Times New Roman" w:cs="Times New Roman"/>
          <w:szCs w:val="24"/>
        </w:rPr>
        <w:t>εται για τις προσλήψεις, να μπορέσουμε να το απαντήσουμε.</w:t>
      </w:r>
    </w:p>
    <w:p w14:paraId="22BFE1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Νέα Δημοκρατία, όμως, από τη στιγμή που μας προτείνει να υιοθετήσουμε ένα ακόμα πιο σφικτό σύστημα στις προσλήψεις, αντί του «ένα προς τέσσερα» και του «ένα προς τρία» </w:t>
      </w:r>
      <w:r>
        <w:rPr>
          <w:rFonts w:eastAsia="Times New Roman" w:cs="Times New Roman"/>
          <w:szCs w:val="24"/>
        </w:rPr>
        <w:lastRenderedPageBreak/>
        <w:t xml:space="preserve">που θα είναι του χρόνου και </w:t>
      </w:r>
      <w:r>
        <w:rPr>
          <w:rFonts w:eastAsia="Times New Roman" w:cs="Times New Roman"/>
          <w:szCs w:val="24"/>
        </w:rPr>
        <w:t xml:space="preserve">του «ένα προς δυο» του </w:t>
      </w:r>
      <w:proofErr w:type="spellStart"/>
      <w:r>
        <w:rPr>
          <w:rFonts w:eastAsia="Times New Roman" w:cs="Times New Roman"/>
          <w:szCs w:val="24"/>
        </w:rPr>
        <w:t>παραχρόνου</w:t>
      </w:r>
      <w:proofErr w:type="spellEnd"/>
      <w:r>
        <w:rPr>
          <w:rFonts w:eastAsia="Times New Roman" w:cs="Times New Roman"/>
          <w:szCs w:val="24"/>
        </w:rPr>
        <w:t xml:space="preserve"> κ.λπ., να επανέλθουμε στο «ένα προς πέντε». Αυτή η </w:t>
      </w:r>
      <w:proofErr w:type="spellStart"/>
      <w:r>
        <w:rPr>
          <w:rFonts w:eastAsia="Times New Roman" w:cs="Times New Roman"/>
          <w:szCs w:val="24"/>
        </w:rPr>
        <w:t>υποστελέχωση</w:t>
      </w:r>
      <w:proofErr w:type="spellEnd"/>
      <w:r>
        <w:rPr>
          <w:rFonts w:eastAsia="Times New Roman" w:cs="Times New Roman"/>
          <w:szCs w:val="24"/>
        </w:rPr>
        <w:t xml:space="preserve">, λοιπόν, στην πρόταση της Νέας Δημοκρατίας θα είναι διαρκής, διότι υποτιμάει και τον ρόλο του </w:t>
      </w:r>
      <w:r>
        <w:rPr>
          <w:rFonts w:eastAsia="Times New Roman" w:cs="Times New Roman"/>
          <w:szCs w:val="24"/>
        </w:rPr>
        <w:t>δ</w:t>
      </w:r>
      <w:r>
        <w:rPr>
          <w:rFonts w:eastAsia="Times New Roman" w:cs="Times New Roman"/>
          <w:szCs w:val="24"/>
        </w:rPr>
        <w:t xml:space="preserve">ημοσίου και τον ρόλο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22BFE1CE" w14:textId="77777777" w:rsidR="007336A6" w:rsidRDefault="002D1229">
      <w:pPr>
        <w:spacing w:line="600" w:lineRule="auto"/>
        <w:ind w:firstLine="720"/>
        <w:contextualSpacing/>
        <w:jc w:val="both"/>
        <w:rPr>
          <w:rFonts w:eastAsia="Times New Roman"/>
          <w:szCs w:val="24"/>
        </w:rPr>
      </w:pPr>
      <w:r>
        <w:rPr>
          <w:rFonts w:eastAsia="Times New Roman"/>
          <w:szCs w:val="24"/>
        </w:rPr>
        <w:t>Ευχαριστώ.</w:t>
      </w:r>
    </w:p>
    <w:p w14:paraId="22BFE1CF" w14:textId="77777777" w:rsidR="007336A6" w:rsidRDefault="002D1229">
      <w:pPr>
        <w:spacing w:line="600" w:lineRule="auto"/>
        <w:ind w:firstLine="720"/>
        <w:contextualSpacing/>
        <w:jc w:val="center"/>
        <w:rPr>
          <w:rFonts w:eastAsia="Times New Roman"/>
          <w:bCs/>
        </w:rPr>
      </w:pPr>
      <w:r>
        <w:rPr>
          <w:rFonts w:eastAsia="Times New Roman"/>
          <w:bCs/>
        </w:rPr>
        <w:t>(Χειροκροτήματα από την πτέρυγα του ΣΥΡΙΖΑ)</w:t>
      </w:r>
    </w:p>
    <w:p w14:paraId="22BFE1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Κύριε Πρόεδρε, ζητώ για μισό λεπτό τον λόγο επί προσωπικού.</w:t>
      </w:r>
    </w:p>
    <w:p w14:paraId="22BFE1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Δεν υπάρχει προσωπικό. Εκτός και αν θέλουμε να βοηθήσουμε τον κ. </w:t>
      </w:r>
      <w:proofErr w:type="spellStart"/>
      <w:r>
        <w:rPr>
          <w:rFonts w:eastAsia="Times New Roman" w:cs="Times New Roman"/>
          <w:szCs w:val="24"/>
        </w:rPr>
        <w:t>Βαρουφάκη</w:t>
      </w:r>
      <w:proofErr w:type="spellEnd"/>
      <w:r>
        <w:rPr>
          <w:rFonts w:eastAsia="Times New Roman" w:cs="Times New Roman"/>
          <w:szCs w:val="24"/>
        </w:rPr>
        <w:t xml:space="preserve"> στην κρίση θεαματικότητας π</w:t>
      </w:r>
      <w:r>
        <w:rPr>
          <w:rFonts w:eastAsia="Times New Roman" w:cs="Times New Roman"/>
          <w:szCs w:val="24"/>
        </w:rPr>
        <w:t>ου έχει.</w:t>
      </w:r>
    </w:p>
    <w:p w14:paraId="22BFE1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22BFE1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olor w:val="000000"/>
          <w:szCs w:val="24"/>
        </w:rPr>
        <w:t>Ευχαριστώ, κύριε Πρόεδρε.</w:t>
      </w:r>
      <w:r>
        <w:rPr>
          <w:rFonts w:eastAsia="Times New Roman" w:cs="Times New Roman"/>
          <w:szCs w:val="24"/>
        </w:rPr>
        <w:t xml:space="preserve"> </w:t>
      </w:r>
    </w:p>
    <w:p w14:paraId="22BFE1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σας ζητώ να ανακαλέστε τους χαρακτηρισμούς τουλάχιστον σε βάρος του κ. </w:t>
      </w:r>
      <w:proofErr w:type="spellStart"/>
      <w:r>
        <w:rPr>
          <w:rFonts w:eastAsia="Times New Roman" w:cs="Times New Roman"/>
          <w:szCs w:val="24"/>
        </w:rPr>
        <w:t>Καρκατσούλη</w:t>
      </w:r>
      <w:proofErr w:type="spellEnd"/>
      <w:r>
        <w:rPr>
          <w:rFonts w:eastAsia="Times New Roman" w:cs="Times New Roman"/>
          <w:szCs w:val="24"/>
        </w:rPr>
        <w:t xml:space="preserve">. </w:t>
      </w:r>
    </w:p>
    <w:p w14:paraId="22BFE1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Καρκατσούλης</w:t>
      </w:r>
      <w:proofErr w:type="spellEnd"/>
      <w:r>
        <w:rPr>
          <w:rFonts w:eastAsia="Times New Roman" w:cs="Times New Roman"/>
          <w:szCs w:val="24"/>
        </w:rPr>
        <w:t xml:space="preserve"> είναι πρότυπο πολιτικού ανθρώπου. Εάν υπήρχαν στο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μόσιο πέντε </w:t>
      </w:r>
      <w:proofErr w:type="spellStart"/>
      <w:r>
        <w:rPr>
          <w:rFonts w:eastAsia="Times New Roman" w:cs="Times New Roman"/>
          <w:szCs w:val="24"/>
        </w:rPr>
        <w:t>Καρκατσούληδες</w:t>
      </w:r>
      <w:proofErr w:type="spellEnd"/>
      <w:r>
        <w:rPr>
          <w:rFonts w:eastAsia="Times New Roman" w:cs="Times New Roman"/>
          <w:szCs w:val="24"/>
        </w:rPr>
        <w:t xml:space="preserve">, θα ήταν πολύ διαφορετική η κρατική μηχανή. </w:t>
      </w:r>
    </w:p>
    <w:p w14:paraId="22BFE1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αντιλαμβάνομαι ότι εσείς, κύριε Σκουρλέτη, τον βλέπετε και στον ύπνο σας μάλλον. Όλο για τον κ. </w:t>
      </w:r>
      <w:proofErr w:type="spellStart"/>
      <w:r>
        <w:rPr>
          <w:rFonts w:eastAsia="Times New Roman" w:cs="Times New Roman"/>
          <w:szCs w:val="24"/>
        </w:rPr>
        <w:t>Καρκατσούλη</w:t>
      </w:r>
      <w:proofErr w:type="spellEnd"/>
      <w:r>
        <w:rPr>
          <w:rFonts w:eastAsia="Times New Roman" w:cs="Times New Roman"/>
          <w:szCs w:val="24"/>
        </w:rPr>
        <w:t xml:space="preserve"> μιλάτε. Γιατί; Διότι ο κ. </w:t>
      </w:r>
      <w:proofErr w:type="spellStart"/>
      <w:r>
        <w:rPr>
          <w:rFonts w:eastAsia="Times New Roman" w:cs="Times New Roman"/>
          <w:szCs w:val="24"/>
        </w:rPr>
        <w:t>Καρκατσούλης</w:t>
      </w:r>
      <w:proofErr w:type="spellEnd"/>
      <w:r>
        <w:rPr>
          <w:rFonts w:eastAsia="Times New Roman" w:cs="Times New Roman"/>
          <w:szCs w:val="24"/>
        </w:rPr>
        <w:t xml:space="preserve"> μελετά, ψάχνει, βρίσκει και απο</w:t>
      </w:r>
      <w:r>
        <w:rPr>
          <w:rFonts w:eastAsia="Times New Roman" w:cs="Times New Roman"/>
          <w:szCs w:val="24"/>
        </w:rPr>
        <w:t xml:space="preserve">καλύπτει στοιχεία και για το </w:t>
      </w:r>
      <w:r>
        <w:rPr>
          <w:rFonts w:eastAsia="Times New Roman" w:cs="Times New Roman"/>
          <w:szCs w:val="24"/>
        </w:rPr>
        <w:t>ε</w:t>
      </w:r>
      <w:r>
        <w:rPr>
          <w:rFonts w:eastAsia="Times New Roman" w:cs="Times New Roman"/>
          <w:szCs w:val="24"/>
        </w:rPr>
        <w:t xml:space="preserve">λληνικό </w:t>
      </w:r>
      <w:r>
        <w:rPr>
          <w:rFonts w:eastAsia="Times New Roman" w:cs="Times New Roman"/>
          <w:szCs w:val="24"/>
        </w:rPr>
        <w:t>δ</w:t>
      </w:r>
      <w:r>
        <w:rPr>
          <w:rFonts w:eastAsia="Times New Roman" w:cs="Times New Roman"/>
          <w:szCs w:val="24"/>
        </w:rPr>
        <w:t>ημόσιο, για τις διαδικασίες - λάστιχο όπου μπορούν να μπουν πολλοί γνωστοί...</w:t>
      </w:r>
    </w:p>
    <w:p w14:paraId="22BFE1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Εντάξει, κύριε </w:t>
      </w:r>
      <w:proofErr w:type="spellStart"/>
      <w:r>
        <w:rPr>
          <w:rFonts w:eastAsia="Times New Roman" w:cs="Times New Roman"/>
          <w:szCs w:val="24"/>
        </w:rPr>
        <w:t>Αμυρά</w:t>
      </w:r>
      <w:proofErr w:type="spellEnd"/>
      <w:r>
        <w:rPr>
          <w:rFonts w:eastAsia="Times New Roman" w:cs="Times New Roman"/>
          <w:szCs w:val="24"/>
        </w:rPr>
        <w:t>. Προσωπικό διά της τεθλασμένης τώρα;</w:t>
      </w:r>
    </w:p>
    <w:p w14:paraId="22BFE1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 xml:space="preserve">…και κυρίως διότι ο κ. </w:t>
      </w:r>
      <w:proofErr w:type="spellStart"/>
      <w:r>
        <w:rPr>
          <w:rFonts w:eastAsia="Times New Roman" w:cs="Times New Roman"/>
          <w:szCs w:val="24"/>
        </w:rPr>
        <w:t>Καρκατσο</w:t>
      </w:r>
      <w:r>
        <w:rPr>
          <w:rFonts w:eastAsia="Times New Roman" w:cs="Times New Roman"/>
          <w:szCs w:val="24"/>
        </w:rPr>
        <w:t>ύλης</w:t>
      </w:r>
      <w:proofErr w:type="spellEnd"/>
      <w:r>
        <w:rPr>
          <w:rFonts w:eastAsia="Times New Roman" w:cs="Times New Roman"/>
          <w:szCs w:val="24"/>
        </w:rPr>
        <w:t xml:space="preserve"> ονειρεύεται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που να αξίζει στην ελληνική κοινωνία, όχι 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που εσείς ως Κυβέρνηση έχετε φτιάξει και είναι μ</w:t>
      </w:r>
      <w:r>
        <w:rPr>
          <w:rFonts w:eastAsia="Times New Roman" w:cs="Times New Roman"/>
          <w:szCs w:val="24"/>
        </w:rPr>
        <w:t>ί</w:t>
      </w:r>
      <w:r>
        <w:rPr>
          <w:rFonts w:eastAsia="Times New Roman" w:cs="Times New Roman"/>
          <w:szCs w:val="24"/>
        </w:rPr>
        <w:t xml:space="preserve">α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αποτυχημένη. Πήρατε μ</w:t>
      </w:r>
      <w:r>
        <w:rPr>
          <w:rFonts w:eastAsia="Times New Roman" w:cs="Times New Roman"/>
          <w:szCs w:val="24"/>
        </w:rPr>
        <w:t>ί</w:t>
      </w:r>
      <w:r>
        <w:rPr>
          <w:rFonts w:eastAsia="Times New Roman" w:cs="Times New Roman"/>
          <w:szCs w:val="24"/>
        </w:rPr>
        <w:t xml:space="preserve">α κακή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την έχετε κάνει ρημάδι. </w:t>
      </w:r>
    </w:p>
    <w:p w14:paraId="22BFE1D9" w14:textId="77777777" w:rsidR="007336A6" w:rsidRDefault="002D1229">
      <w:pPr>
        <w:spacing w:line="600" w:lineRule="auto"/>
        <w:ind w:firstLine="720"/>
        <w:contextualSpacing/>
        <w:jc w:val="center"/>
        <w:rPr>
          <w:rFonts w:eastAsia="Times New Roman"/>
          <w:bCs/>
        </w:rPr>
      </w:pPr>
      <w:r>
        <w:rPr>
          <w:rFonts w:eastAsia="Times New Roman"/>
          <w:bCs/>
        </w:rPr>
        <w:t>(Θόρυβος στην</w:t>
      </w:r>
      <w:r>
        <w:rPr>
          <w:rFonts w:eastAsia="Times New Roman"/>
          <w:bCs/>
        </w:rPr>
        <w:t xml:space="preserve"> Αίθουσα)</w:t>
      </w:r>
    </w:p>
    <w:p w14:paraId="22BFE1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ανακαλέστε τους χαρακτηρισμούς σε βάρος του κ. </w:t>
      </w:r>
      <w:proofErr w:type="spellStart"/>
      <w:r>
        <w:rPr>
          <w:rFonts w:eastAsia="Times New Roman" w:cs="Times New Roman"/>
          <w:szCs w:val="24"/>
        </w:rPr>
        <w:t>Καρκατσούλη</w:t>
      </w:r>
      <w:proofErr w:type="spellEnd"/>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γώ λέω μακάρι να είχαμε άλλους πέντε </w:t>
      </w:r>
      <w:proofErr w:type="spellStart"/>
      <w:r>
        <w:rPr>
          <w:rFonts w:eastAsia="Times New Roman" w:cs="Times New Roman"/>
          <w:szCs w:val="24"/>
        </w:rPr>
        <w:t>Καρκατσούληδες</w:t>
      </w:r>
      <w:proofErr w:type="spellEnd"/>
      <w:r>
        <w:rPr>
          <w:rFonts w:eastAsia="Times New Roman" w:cs="Times New Roman"/>
          <w:szCs w:val="24"/>
        </w:rPr>
        <w:t xml:space="preserve"> στην ελληνική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και την πολιτική ζωή. Τα πράματα θα ήταν πολύ καλύτερα.</w:t>
      </w:r>
    </w:p>
    <w:p w14:paraId="22BFE1DB" w14:textId="77777777" w:rsidR="007336A6" w:rsidRDefault="002D1229">
      <w:pPr>
        <w:spacing w:line="600" w:lineRule="auto"/>
        <w:ind w:firstLine="720"/>
        <w:contextualSpacing/>
        <w:jc w:val="center"/>
        <w:rPr>
          <w:rFonts w:eastAsia="Times New Roman"/>
          <w:bCs/>
        </w:rPr>
      </w:pPr>
      <w:r>
        <w:rPr>
          <w:rFonts w:eastAsia="Times New Roman"/>
          <w:bCs/>
        </w:rPr>
        <w:t>(Θόρυβος στην Αίθουσα)</w:t>
      </w:r>
    </w:p>
    <w:p w14:paraId="22BFE1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Κυρία </w:t>
      </w:r>
      <w:proofErr w:type="spellStart"/>
      <w:r>
        <w:rPr>
          <w:rFonts w:eastAsia="Times New Roman" w:cs="Times New Roman"/>
          <w:szCs w:val="24"/>
        </w:rPr>
        <w:t>Κοζομπόλη</w:t>
      </w:r>
      <w:proofErr w:type="spellEnd"/>
      <w:r>
        <w:rPr>
          <w:rFonts w:eastAsia="Times New Roman" w:cs="Times New Roman"/>
          <w:szCs w:val="24"/>
        </w:rPr>
        <w:t>, έχετε τον λόγο.</w:t>
      </w:r>
    </w:p>
    <w:p w14:paraId="22BFE1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Το ότι το σημερινό νομοσχέδιο λύνει χρόνια προβλήματα και έχει θετικό πρόσημο δεν προκύπτει μόνο από τη γνώμη των φορέων, προκύπτει και από τη στάση της Αντιπολίτευσης. </w:t>
      </w:r>
    </w:p>
    <w:p w14:paraId="22BFE1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ομιλητής πριν δεν αφιέρωσε ούτε μία λέξη για το νομοσχέδιο, μόνο για την τροπολογία</w:t>
      </w:r>
      <w:r>
        <w:rPr>
          <w:rFonts w:eastAsia="Times New Roman" w:cs="Times New Roman"/>
          <w:szCs w:val="24"/>
        </w:rPr>
        <w:t xml:space="preserve"> για τα δασικά που και εκείνη την είπε παραφρασμένη και διαστρεβλωμένη. </w:t>
      </w:r>
      <w:r>
        <w:rPr>
          <w:rFonts w:eastAsia="Times New Roman" w:cs="Times New Roman"/>
          <w:szCs w:val="24"/>
        </w:rPr>
        <w:t>Θ</w:t>
      </w:r>
      <w:r>
        <w:rPr>
          <w:rFonts w:eastAsia="Times New Roman" w:cs="Times New Roman"/>
          <w:szCs w:val="24"/>
        </w:rPr>
        <w:t>α του απαντήσω στην ώρα του.</w:t>
      </w:r>
    </w:p>
    <w:p w14:paraId="22BFE1DF" w14:textId="77777777" w:rsidR="007336A6" w:rsidRDefault="002D1229">
      <w:pPr>
        <w:spacing w:line="600" w:lineRule="auto"/>
        <w:ind w:firstLine="720"/>
        <w:jc w:val="both"/>
        <w:rPr>
          <w:rFonts w:eastAsia="Times New Roman" w:cs="Times New Roman"/>
          <w:color w:val="000000"/>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color w:val="000000"/>
          <w:szCs w:val="24"/>
        </w:rPr>
        <w:t xml:space="preserve">Και μπορεί να συμφωνεί κιόλας. </w:t>
      </w:r>
    </w:p>
    <w:p w14:paraId="22BFE1E0" w14:textId="77777777" w:rsidR="007336A6" w:rsidRDefault="002D1229">
      <w:pPr>
        <w:spacing w:line="600" w:lineRule="auto"/>
        <w:ind w:firstLine="720"/>
        <w:jc w:val="both"/>
        <w:rPr>
          <w:rFonts w:eastAsia="Times New Roman" w:cs="Times New Roman"/>
          <w:color w:val="000000"/>
          <w:szCs w:val="24"/>
        </w:rPr>
      </w:pPr>
      <w:r>
        <w:rPr>
          <w:rFonts w:eastAsia="Times New Roman" w:cs="Times New Roman"/>
          <w:b/>
          <w:szCs w:val="24"/>
        </w:rPr>
        <w:t>ΓΕΩΡΓΙΟΣ ΑΜΥΡΑΣ:</w:t>
      </w:r>
      <w:r>
        <w:rPr>
          <w:rFonts w:eastAsia="Times New Roman" w:cs="Times New Roman"/>
          <w:szCs w:val="24"/>
        </w:rPr>
        <w:t xml:space="preserve"> Για τα δασικά είπα…</w:t>
      </w:r>
    </w:p>
    <w:p w14:paraId="22BFE1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Μόνο για το νομοσχέ</w:t>
      </w:r>
      <w:r>
        <w:rPr>
          <w:rFonts w:eastAsia="Times New Roman" w:cs="Times New Roman"/>
          <w:szCs w:val="24"/>
        </w:rPr>
        <w:t xml:space="preserve">διο. Θα σας απαντήσω, κύριε </w:t>
      </w:r>
      <w:proofErr w:type="spellStart"/>
      <w:r>
        <w:rPr>
          <w:rFonts w:eastAsia="Times New Roman" w:cs="Times New Roman"/>
          <w:szCs w:val="24"/>
        </w:rPr>
        <w:t>Αμυρά</w:t>
      </w:r>
      <w:proofErr w:type="spellEnd"/>
      <w:r>
        <w:rPr>
          <w:rFonts w:eastAsia="Times New Roman" w:cs="Times New Roman"/>
          <w:szCs w:val="24"/>
        </w:rPr>
        <w:t>. Θα τοποθετηθώ για τη συγκεκριμένη τροπολογία.</w:t>
      </w:r>
    </w:p>
    <w:p w14:paraId="22BFE1E2" w14:textId="77777777" w:rsidR="007336A6" w:rsidRDefault="002D1229">
      <w:pPr>
        <w:spacing w:line="600" w:lineRule="auto"/>
        <w:ind w:left="720"/>
        <w:contextualSpacing/>
        <w:jc w:val="both"/>
        <w:rPr>
          <w:rFonts w:eastAsia="Times New Roman" w:cs="Times New Roman"/>
          <w:color w:val="000000"/>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color w:val="000000"/>
          <w:szCs w:val="24"/>
        </w:rPr>
        <w:t xml:space="preserve">Παρακαλώ, κύριε </w:t>
      </w:r>
      <w:proofErr w:type="spellStart"/>
      <w:r>
        <w:rPr>
          <w:rFonts w:eastAsia="Times New Roman" w:cs="Times New Roman"/>
          <w:color w:val="000000"/>
          <w:szCs w:val="24"/>
        </w:rPr>
        <w:t>Αμυρά</w:t>
      </w:r>
      <w:proofErr w:type="spellEnd"/>
      <w:r>
        <w:rPr>
          <w:rFonts w:eastAsia="Times New Roman" w:cs="Times New Roman"/>
          <w:color w:val="000000"/>
          <w:szCs w:val="24"/>
        </w:rPr>
        <w:t xml:space="preserve">! </w:t>
      </w:r>
    </w:p>
    <w:p w14:paraId="22BFE1E3" w14:textId="77777777" w:rsidR="007336A6" w:rsidRDefault="002D1229">
      <w:pPr>
        <w:spacing w:line="600" w:lineRule="auto"/>
        <w:ind w:firstLine="720"/>
        <w:contextualSpacing/>
        <w:jc w:val="both"/>
        <w:rPr>
          <w:rFonts w:eastAsia="Times New Roman" w:cs="Times New Roman"/>
          <w:color w:val="000000"/>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w:t>
      </w:r>
      <w:r>
        <w:rPr>
          <w:rFonts w:eastAsia="Times New Roman" w:cs="Times New Roman"/>
          <w:color w:val="000000"/>
          <w:szCs w:val="24"/>
        </w:rPr>
        <w:t>Ακούσαμε πλήθος επικρίσεων για την επιτυχημένη έξοδο της χώρας στις αγορές, τη στιγμή</w:t>
      </w:r>
      <w:r>
        <w:rPr>
          <w:rFonts w:eastAsia="Times New Roman" w:cs="Times New Roman"/>
          <w:color w:val="000000"/>
          <w:szCs w:val="24"/>
        </w:rPr>
        <w:t xml:space="preserve"> που ο διεθνής Τύπος, οικονομικοί παράγοντες </w:t>
      </w:r>
      <w:r>
        <w:rPr>
          <w:rFonts w:eastAsia="Times New Roman" w:cs="Times New Roman"/>
          <w:color w:val="000000"/>
          <w:szCs w:val="24"/>
        </w:rPr>
        <w:lastRenderedPageBreak/>
        <w:t xml:space="preserve">εκθειάζουν το γεγονός. Ακούσαμε για χειραγώγηση της </w:t>
      </w:r>
      <w:r>
        <w:rPr>
          <w:rFonts w:eastAsia="Times New Roman" w:cs="Times New Roman"/>
          <w:color w:val="000000"/>
          <w:szCs w:val="24"/>
        </w:rPr>
        <w:t>δ</w:t>
      </w:r>
      <w:r>
        <w:rPr>
          <w:rFonts w:eastAsia="Times New Roman" w:cs="Times New Roman"/>
          <w:color w:val="000000"/>
          <w:szCs w:val="24"/>
        </w:rPr>
        <w:t xml:space="preserve">ικαιοσύνης, για τον δήθεν ευτελισμό της χώρας. Ακούσαμε για το βιβλίο του </w:t>
      </w:r>
      <w:proofErr w:type="spellStart"/>
      <w:r>
        <w:rPr>
          <w:rFonts w:eastAsia="Times New Roman" w:cs="Times New Roman"/>
          <w:color w:val="000000"/>
          <w:szCs w:val="24"/>
        </w:rPr>
        <w:t>Βαρουφάκη</w:t>
      </w:r>
      <w:proofErr w:type="spellEnd"/>
      <w:r>
        <w:rPr>
          <w:rFonts w:eastAsia="Times New Roman" w:cs="Times New Roman"/>
          <w:color w:val="000000"/>
          <w:szCs w:val="24"/>
        </w:rPr>
        <w:t xml:space="preserve">, που τώρα ο </w:t>
      </w:r>
      <w:proofErr w:type="spellStart"/>
      <w:r>
        <w:rPr>
          <w:rFonts w:eastAsia="Times New Roman" w:cs="Times New Roman"/>
          <w:color w:val="000000"/>
          <w:szCs w:val="24"/>
        </w:rPr>
        <w:t>Βαρουφάκης</w:t>
      </w:r>
      <w:proofErr w:type="spellEnd"/>
      <w:r>
        <w:rPr>
          <w:rFonts w:eastAsia="Times New Roman" w:cs="Times New Roman"/>
          <w:color w:val="000000"/>
          <w:szCs w:val="24"/>
        </w:rPr>
        <w:t xml:space="preserve"> έγινε αξιόπιστος, ενώ κάποτε ήταν αυτός που ήταν. </w:t>
      </w:r>
      <w:r>
        <w:rPr>
          <w:rFonts w:eastAsia="Times New Roman" w:cs="Times New Roman"/>
          <w:color w:val="000000"/>
          <w:szCs w:val="24"/>
        </w:rPr>
        <w:t>Ξ</w:t>
      </w:r>
      <w:r>
        <w:rPr>
          <w:rFonts w:eastAsia="Times New Roman" w:cs="Times New Roman"/>
          <w:color w:val="000000"/>
          <w:szCs w:val="24"/>
        </w:rPr>
        <w:t xml:space="preserve">αφνικά, ακούσαμε για την απάρνηση των οραμάτων της Αριστεράς. Ευτυχώς που δεν ακούσαμε σε αυτήν εδώ την Αίθουσα τουλάχιστον για το επίδομα της σφραγίδας. Για το συζητούμενο νομοσχέδιο ουδέν, εκτός από κραυγές για δήθεν ρουσφετολογικές εξυπηρετήσεις. </w:t>
      </w:r>
    </w:p>
    <w:p w14:paraId="22BFE1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color w:val="000000"/>
          <w:szCs w:val="24"/>
        </w:rPr>
        <w:t>Όμως,</w:t>
      </w:r>
      <w:r>
        <w:rPr>
          <w:rFonts w:eastAsia="Times New Roman" w:cs="Times New Roman"/>
          <w:color w:val="000000"/>
          <w:szCs w:val="24"/>
        </w:rPr>
        <w:t xml:space="preserve"> εγώ δεν θέλω να αδικήσω το νομοσχέδιο. Με τον ν.1069/1980 προβλέφθηκε η ίδρυση και το πλαίσιο λειτουργίας των ΔΕΥΑ, αυτόνομων ως προς τους δήμους επιχειρήσεων, με κοινωφελή και μη κερδοσκοπικό χαρακτήρα, προκειμένου να διαχειρίζονται το σημαντικότερο φυσι</w:t>
      </w:r>
      <w:r>
        <w:rPr>
          <w:rFonts w:eastAsia="Times New Roman" w:cs="Times New Roman"/>
          <w:color w:val="000000"/>
          <w:szCs w:val="24"/>
        </w:rPr>
        <w:t xml:space="preserve">κό αγαθό, το νερό. </w:t>
      </w:r>
      <w:r>
        <w:rPr>
          <w:rFonts w:eastAsia="Times New Roman" w:cs="Times New Roman"/>
          <w:szCs w:val="24"/>
        </w:rPr>
        <w:t xml:space="preserve">Στα τριάντα επτά χρόνια λειτουργίας του θεσμού είναι αυτονόητο ότι το θεσμικό πλαίσιο ίδρυσης και λειτουργίας του θεσμού πρέπει να </w:t>
      </w:r>
      <w:proofErr w:type="spellStart"/>
      <w:r>
        <w:rPr>
          <w:rFonts w:eastAsia="Times New Roman" w:cs="Times New Roman"/>
          <w:szCs w:val="24"/>
        </w:rPr>
        <w:t>επικαιροποιηθεί</w:t>
      </w:r>
      <w:proofErr w:type="spellEnd"/>
      <w:r>
        <w:rPr>
          <w:rFonts w:eastAsia="Times New Roman" w:cs="Times New Roman"/>
          <w:szCs w:val="24"/>
        </w:rPr>
        <w:t xml:space="preserve">, να εκσυγχρονιστεί, να ενσωματώσει την πλούσια εμπειρία από την έως σήμερα λειτουργία των </w:t>
      </w:r>
      <w:r>
        <w:rPr>
          <w:rFonts w:eastAsia="Times New Roman" w:cs="Times New Roman"/>
          <w:szCs w:val="24"/>
        </w:rPr>
        <w:t>ΔΕΥΑ, πολύ περισσότερο που με τον ν.3852/2010, τον «</w:t>
      </w:r>
      <w:r>
        <w:rPr>
          <w:rFonts w:eastAsia="Times New Roman" w:cs="Times New Roman"/>
          <w:szCs w:val="24"/>
        </w:rPr>
        <w:t>ΚΑΛΛΙΚΡΑΤΗ</w:t>
      </w:r>
      <w:r>
        <w:rPr>
          <w:rFonts w:eastAsia="Times New Roman" w:cs="Times New Roman"/>
          <w:szCs w:val="24"/>
        </w:rPr>
        <w:t xml:space="preserve">», έγιναν αλλαγές στον </w:t>
      </w:r>
      <w:proofErr w:type="spellStart"/>
      <w:r>
        <w:rPr>
          <w:rFonts w:eastAsia="Times New Roman" w:cs="Times New Roman"/>
          <w:szCs w:val="24"/>
        </w:rPr>
        <w:t>αυτοδιοικητικό</w:t>
      </w:r>
      <w:proofErr w:type="spellEnd"/>
      <w:r>
        <w:rPr>
          <w:rFonts w:eastAsia="Times New Roman" w:cs="Times New Roman"/>
          <w:szCs w:val="24"/>
        </w:rPr>
        <w:t xml:space="preserve"> χάρτη και οι ΔΕΥΑ συγχωνεύτηκαν μεταξύ τους, με επέκταση της χωρικής τους αρμοδιότητας. </w:t>
      </w:r>
    </w:p>
    <w:p w14:paraId="22BFE1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οι περιβαλλοντολογική, κοινωνική, οικονομική και αναπτυξι</w:t>
      </w:r>
      <w:r>
        <w:rPr>
          <w:rFonts w:eastAsia="Times New Roman" w:cs="Times New Roman"/>
          <w:szCs w:val="24"/>
        </w:rPr>
        <w:t>ακή σημασία των έργων που εντάσσονται στο πεδίο δραστηριότητας των ΔΕΥΑ είναι τέτοια, που καθιστά απολύτως αναγκαία την πρόβλεψη ρυθμίσεων που θα παρέχουν νέες αναπτυξιακές δυνατότητες και πρόσβαση των ΔΕΥΑ σε επενδυτικά εργαλεία, που θα τους επιτρέψουν να</w:t>
      </w:r>
      <w:r>
        <w:rPr>
          <w:rFonts w:eastAsia="Times New Roman" w:cs="Times New Roman"/>
          <w:szCs w:val="24"/>
        </w:rPr>
        <w:t xml:space="preserve"> ανταποκριθούν στις νέες προκλήσεις της εποχής και την ανάγκη του εκσυγχρονισμού των υποδομών και των υπηρεσιών τους. Όλα αυτά θεσμοθετούνται με το υπό ψήφιση σχέδιο νόμου με τη ρητή διασφάλιση του μη κερδοσκοπικού χαρακτήρα των ΔΕΥΑ και την παροχή δυνατότ</w:t>
      </w:r>
      <w:r>
        <w:rPr>
          <w:rFonts w:eastAsia="Times New Roman" w:cs="Times New Roman"/>
          <w:szCs w:val="24"/>
        </w:rPr>
        <w:t>ητας στις ΔΕΥΑ να θεσπίζουν ειδικά τιμολόγια για ευπαθείς ομάδες.</w:t>
      </w:r>
    </w:p>
    <w:p w14:paraId="22BFE1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σταχυολογήσω, με σκοπό να εξάρω, μερικές από τις διατάξεις του νομοσχεδίου. Οι δήμοι είναι υποχρεωμένοι να παρέχουν μέσα ατομικής προστασίας στους δικαιούχους εργάτες, ιματισμό, γάλα, ενώ</w:t>
      </w:r>
      <w:r>
        <w:rPr>
          <w:rFonts w:eastAsia="Times New Roman" w:cs="Times New Roman"/>
          <w:szCs w:val="24"/>
        </w:rPr>
        <w:t xml:space="preserve"> τίθενται συγκεκριμένες προϋποθέσεις υπό τις οποίες οι δικαιούχοι εργάτες θα λάβουν χρηματική αποζημίωση για τα έτη 2012-2016, που δεν τους παρέχονταν και πολλές φορές τα έπαιρναν με δικά τους χρήματα ή κινδύνευε η ζωή τους. </w:t>
      </w:r>
      <w:r>
        <w:rPr>
          <w:rFonts w:eastAsia="Times New Roman" w:cs="Times New Roman"/>
          <w:szCs w:val="24"/>
        </w:rPr>
        <w:lastRenderedPageBreak/>
        <w:t>Η μη παροχή μέσων ατομικής προσ</w:t>
      </w:r>
      <w:r>
        <w:rPr>
          <w:rFonts w:eastAsia="Times New Roman" w:cs="Times New Roman"/>
          <w:szCs w:val="24"/>
        </w:rPr>
        <w:t xml:space="preserve">τασίας στο μέλλον επισύρει αυστηρές κυρώσεις στους δήμους. </w:t>
      </w:r>
    </w:p>
    <w:p w14:paraId="22BFE1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Διακρίνονται οι δικαιούχοι του επιδόματος επικίνδυνης και ανθυγιεινής εργασίας και παύονται οι πειθαρχικές διώξεις υπαλλήλων και δημάρχων που δεν παρέδωσαν στοιχεία για την αξιολόγηση και τον επαν</w:t>
      </w:r>
      <w:r>
        <w:rPr>
          <w:rFonts w:eastAsia="Times New Roman" w:cs="Times New Roman"/>
          <w:szCs w:val="24"/>
        </w:rPr>
        <w:t>έλεγχο των συμβάσεων επί θητείας του Μητσοτάκη στο συγκεκριμένο Υπουργείο.</w:t>
      </w:r>
    </w:p>
    <w:p w14:paraId="22BFE1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Μετατρέπονται από μερικής σε πλήρους απασχόλησης συμβάσεις εργαζομένων στους ΟΤΑ υπό την προϋπόθεση της απόφασης του Δημοτικού ή Περιφερειακού Συμβουλίου. </w:t>
      </w:r>
    </w:p>
    <w:p w14:paraId="22BFE1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Προβλέπεται η παροχή κινή</w:t>
      </w:r>
      <w:r>
        <w:rPr>
          <w:rFonts w:eastAsia="Times New Roman" w:cs="Times New Roman"/>
          <w:szCs w:val="24"/>
        </w:rPr>
        <w:t xml:space="preserve">τρων σε υπαλλήλους από ορεινούς και νησιωτικούς δήμους για τη στελέχωση δημόσιων υπηρεσιών,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ΕΚΑΒ, αστυνομικό, λιμενικό, πυροσβεστικό προσωπικό κ.λπ.. </w:t>
      </w:r>
    </w:p>
    <w:p w14:paraId="22BFE1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-αυτό είναι πάρα πολύ σημαντικό- καθίστανται αφορολόγητα και ακατάσχετα τα βοηθήματ</w:t>
      </w:r>
      <w:r>
        <w:rPr>
          <w:rFonts w:eastAsia="Times New Roman" w:cs="Times New Roman"/>
          <w:szCs w:val="24"/>
        </w:rPr>
        <w:t>α που χορηγούν οι δήμοι, σε είδος ή σε χρήμα, σε οικονομικά αδύναμους συμπολίτες μας, πολυτέκνους ή σε περίπτωση εκτάκτων αναγκών.</w:t>
      </w:r>
    </w:p>
    <w:p w14:paraId="22BFE1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Ειπώθηκε από πολλούς συναδέλφους επίσης πολύ σημαντική, η θεσμοθέτηση του Μητρώου των Πολιτών, το πληροφοριακό εκείνο σύστημα</w:t>
      </w:r>
      <w:r>
        <w:rPr>
          <w:rFonts w:eastAsia="Times New Roman" w:cs="Times New Roman"/>
          <w:szCs w:val="24"/>
        </w:rPr>
        <w:t xml:space="preserve"> που θα τηρείται, το σύνολο των στοιχείων του Εθνικού Δημοτολογίου και των ληξιαρχικών πράξεων με σκοπό την διευκόλυνση των πολιτών.</w:t>
      </w:r>
    </w:p>
    <w:p w14:paraId="22BFE1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ειπώθηκε για την Ειδική Γραμματεία της Ιθαγένειας, εκεί είναι πια αδιαμφισβήτητη η αναγκαιότητα του </w:t>
      </w:r>
      <w:proofErr w:type="spellStart"/>
      <w:r>
        <w:rPr>
          <w:rFonts w:eastAsia="Times New Roman" w:cs="Times New Roman"/>
          <w:szCs w:val="24"/>
        </w:rPr>
        <w:t>εξορθολογισμού</w:t>
      </w:r>
      <w:proofErr w:type="spellEnd"/>
      <w:r>
        <w:rPr>
          <w:rFonts w:eastAsia="Times New Roman" w:cs="Times New Roman"/>
          <w:szCs w:val="24"/>
        </w:rPr>
        <w:t xml:space="preserve"> των υπηρεσιών αυτών, διότι χιλιάδες αιτήσεων περιμένουν να κριθούν από τις αρμόδιες υπηρεσίες. Θα συντονίζει, λοιπόν, όλη αυτή την δι</w:t>
      </w:r>
      <w:r>
        <w:rPr>
          <w:rFonts w:eastAsia="Times New Roman" w:cs="Times New Roman"/>
          <w:szCs w:val="24"/>
        </w:rPr>
        <w:t xml:space="preserve">αδικασία. </w:t>
      </w:r>
    </w:p>
    <w:p w14:paraId="22BFE1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Ειπώθηκε για την αντιμισθία στους αντιδημάρχους, χωρίς πλέον πληθυσμιακούς περιορισμούς που ήταν μέχρι σήμερα. </w:t>
      </w:r>
      <w:r>
        <w:rPr>
          <w:rFonts w:eastAsia="Times New Roman" w:cs="Times New Roman"/>
          <w:szCs w:val="24"/>
        </w:rPr>
        <w:t>Χ</w:t>
      </w:r>
      <w:r>
        <w:rPr>
          <w:rFonts w:eastAsia="Times New Roman" w:cs="Times New Roman"/>
          <w:szCs w:val="24"/>
        </w:rPr>
        <w:t>ορηγείται αποζημίωση σε Δημοτικούς Συμβούλους που μετακινούνται πάνω από 10 χιλιόμετρα για να πάνε στη συνεδρίαση του Δημοτικού Συμβο</w:t>
      </w:r>
      <w:r>
        <w:rPr>
          <w:rFonts w:eastAsia="Times New Roman" w:cs="Times New Roman"/>
          <w:szCs w:val="24"/>
        </w:rPr>
        <w:t>υλίου.</w:t>
      </w:r>
    </w:p>
    <w:p w14:paraId="22BFE1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είναι πολύ θετικό το γεγονός ότι παρέχεται η δυνατότητα σε ιδιώτες, πέρα από τους δήμους που ήταν μέχρι σήμερα, εγκατάστασης κέντρων αποτέφρωσης νεκρών και έτσι διευκολύνεται η δημιουργία του πρώτου αποτεφρωτηρίου στη χώρα.</w:t>
      </w:r>
    </w:p>
    <w:p w14:paraId="22BFE1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Στο νομοσχέδιο υπ</w:t>
      </w:r>
      <w:r>
        <w:rPr>
          <w:rFonts w:eastAsia="Times New Roman" w:cs="Times New Roman"/>
          <w:szCs w:val="24"/>
        </w:rPr>
        <w:t xml:space="preserve">άρχει πρόβλεψη για ευνοϊκές ρυθμίσεις οφειλών στους δήμους, όπως πρόστιμα, κλήσεις κ.λπ., όπως και η δυνατότητα ρύθμισης των οφειλών του δήμου. </w:t>
      </w:r>
    </w:p>
    <w:p w14:paraId="22BFE1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Ρυθμίζεται η λειτουργία των ΔΗΠΕΘΕ, που ήταν αναγκασμένα να κλείνουν εάν τρεις συνεχείς ισολογισμοί τους ήταν ζ</w:t>
      </w:r>
      <w:r>
        <w:rPr>
          <w:rFonts w:eastAsia="Times New Roman" w:cs="Times New Roman"/>
          <w:szCs w:val="24"/>
        </w:rPr>
        <w:t xml:space="preserve">ημιογόνοι. Να μην πούμε τι έχουν προσφέρει και τα ΔΗΠΕΘΕ. </w:t>
      </w:r>
      <w:r>
        <w:rPr>
          <w:rFonts w:eastAsia="Times New Roman" w:cs="Times New Roman"/>
          <w:szCs w:val="24"/>
        </w:rPr>
        <w:t>Π</w:t>
      </w:r>
      <w:r>
        <w:rPr>
          <w:rFonts w:eastAsia="Times New Roman" w:cs="Times New Roman"/>
          <w:szCs w:val="24"/>
        </w:rPr>
        <w:t>ρέπει να τα τονώσουμε και όχι να τους δώσουμε μ</w:t>
      </w:r>
      <w:r>
        <w:rPr>
          <w:rFonts w:eastAsia="Times New Roman" w:cs="Times New Roman"/>
          <w:szCs w:val="24"/>
        </w:rPr>
        <w:t>ί</w:t>
      </w:r>
      <w:r>
        <w:rPr>
          <w:rFonts w:eastAsia="Times New Roman" w:cs="Times New Roman"/>
          <w:szCs w:val="24"/>
        </w:rPr>
        <w:t>α χαριστική βολή.</w:t>
      </w:r>
    </w:p>
    <w:p w14:paraId="22BFE1F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θετικό είναι το γεγονός ότι αναστέλλεται το ασυμβίβαστο άσκησης του δικηγορικού λειτουργήματος που προβλεπόταν μέχρι τώρα και έτσι μπορούν οι σύμβουλοι των δήμων να ασκήσουν ταυτόχρονα και δικηγορία. </w:t>
      </w:r>
    </w:p>
    <w:p w14:paraId="22BFE1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Εδώ είδαμε και κροκοδείλια δάκρυα για τη δήθεν </w:t>
      </w:r>
      <w:r>
        <w:rPr>
          <w:rFonts w:eastAsia="Times New Roman" w:cs="Times New Roman"/>
          <w:szCs w:val="24"/>
        </w:rPr>
        <w:t xml:space="preserve">επιβάρυνση των δήμων από τα συγκεκριμένα μέτρα που θεσπίζονται. Να επισημάνω, λοιπόν, πάνω σ’ αυτό ότι οι προϋπολογισμοί των δήμων εγκρίνονται εφάπαξ και χορηγούνται τα ποσά που προβλέπονται στο πλαίσιο του προϋπολογισμού με πληθυσμιακά και άλλα κριτήρια. </w:t>
      </w:r>
      <w:r>
        <w:rPr>
          <w:rFonts w:eastAsia="Times New Roman" w:cs="Times New Roman"/>
          <w:szCs w:val="24"/>
        </w:rPr>
        <w:t xml:space="preserve">Επιπλέον, με το σχέδιο νόμου δίνεται η δυνατότητα στους δήμους να εξυγιάνουν τα οικονομικά τους με την εφαρμογή του διπλογραφικού συστήματος, με την δυνατότητα </w:t>
      </w:r>
      <w:r>
        <w:rPr>
          <w:rFonts w:eastAsia="Times New Roman" w:cs="Times New Roman"/>
          <w:szCs w:val="24"/>
        </w:rPr>
        <w:lastRenderedPageBreak/>
        <w:t xml:space="preserve">ρύθμισης των οφειλών τους, με την απαλλαγή από φόρο εισοδήματος της ακίνητης περιουσίας, εφόσον </w:t>
      </w:r>
      <w:r>
        <w:rPr>
          <w:rFonts w:eastAsia="Times New Roman" w:cs="Times New Roman"/>
          <w:szCs w:val="24"/>
        </w:rPr>
        <w:t xml:space="preserve">τα ακίνητα </w:t>
      </w:r>
      <w:proofErr w:type="spellStart"/>
      <w:r>
        <w:rPr>
          <w:rFonts w:eastAsia="Times New Roman" w:cs="Times New Roman"/>
          <w:szCs w:val="24"/>
        </w:rPr>
        <w:t>ιδιοχρησιμοποιούνται</w:t>
      </w:r>
      <w:proofErr w:type="spellEnd"/>
      <w:r>
        <w:rPr>
          <w:rFonts w:eastAsia="Times New Roman" w:cs="Times New Roman"/>
          <w:szCs w:val="24"/>
        </w:rPr>
        <w:t xml:space="preserve"> ή έχουν παραχωρηθεί στο δημόσιο, με την απόδοση στους μικρούς νησιωτικούς και ορεινούς δήμους του ποσού που συγκεντρώθηκε από το φόρο ζύθου που έχει καταργηθεί, με την αποσαφήνιση ότι μετά την κατάργηση ενός νομικού προσώπου</w:t>
      </w:r>
      <w:r>
        <w:rPr>
          <w:rFonts w:eastAsia="Times New Roman" w:cs="Times New Roman"/>
          <w:szCs w:val="24"/>
        </w:rPr>
        <w:t xml:space="preserve"> δημοσίου δικαίου, ενός ΟΤΑ, η περιουσία του περιέρχεται στον δήμο που τον είχε συστήσει.</w:t>
      </w:r>
    </w:p>
    <w:p w14:paraId="22BFE1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πούμε μ</w:t>
      </w:r>
      <w:r>
        <w:rPr>
          <w:rFonts w:eastAsia="Times New Roman" w:cs="Times New Roman"/>
          <w:szCs w:val="24"/>
        </w:rPr>
        <w:t>ί</w:t>
      </w:r>
      <w:r>
        <w:rPr>
          <w:rFonts w:eastAsia="Times New Roman" w:cs="Times New Roman"/>
          <w:szCs w:val="24"/>
        </w:rPr>
        <w:t>α λέξη για τις τροπολογίες. Πρώτα, για τις τροπολογίες που αφορούν την βελτίωση της δασικής νομοθεσίας. Ξέρετε πολύ καλά ότι αυτό που επιχειρείται είναι μ</w:t>
      </w:r>
      <w:r>
        <w:rPr>
          <w:rFonts w:eastAsia="Times New Roman" w:cs="Times New Roman"/>
          <w:szCs w:val="24"/>
        </w:rPr>
        <w:t>ί</w:t>
      </w:r>
      <w:r>
        <w:rPr>
          <w:rFonts w:eastAsia="Times New Roman" w:cs="Times New Roman"/>
          <w:szCs w:val="24"/>
        </w:rPr>
        <w:t>α τομή, είναι μ</w:t>
      </w:r>
      <w:r>
        <w:rPr>
          <w:rFonts w:eastAsia="Times New Roman" w:cs="Times New Roman"/>
          <w:szCs w:val="24"/>
        </w:rPr>
        <w:t>ί</w:t>
      </w:r>
      <w:r>
        <w:rPr>
          <w:rFonts w:eastAsia="Times New Roman" w:cs="Times New Roman"/>
          <w:szCs w:val="24"/>
        </w:rPr>
        <w:t>α μεταρρύθμιση που οδηγεί στο Κτηματολόγιο. Χωρίς να γίνουν δασικοί χάρτες δεν μπορεί να γίνει Δασολόγιο και με τη σειρά του το Κτηματολόγιο. Έχουμε λοιπόν, τη συνεχή βελτίωση για προβλήματα που αναδείχθηκαν μετά την ανάκτηση των δασικών χα</w:t>
      </w:r>
      <w:r>
        <w:rPr>
          <w:rFonts w:eastAsia="Times New Roman" w:cs="Times New Roman"/>
          <w:szCs w:val="24"/>
        </w:rPr>
        <w:t xml:space="preserve">ρτών. </w:t>
      </w:r>
    </w:p>
    <w:p w14:paraId="22BFE1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της κυρίας Βουλευτού) </w:t>
      </w:r>
    </w:p>
    <w:p w14:paraId="22BFE1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υσικά να μην πω ότι αυτά που είπε ο συνάδελφος προ ολίγου δεν ανταποκρίνονται στην πραγματικότητα, γιατί στην </w:t>
      </w:r>
      <w:r>
        <w:rPr>
          <w:rFonts w:eastAsia="Times New Roman" w:cs="Times New Roman"/>
          <w:szCs w:val="24"/>
        </w:rPr>
        <w:lastRenderedPageBreak/>
        <w:t xml:space="preserve">πραγματικότητα δεν δίνεται η δυνατότητα να χτιστούν </w:t>
      </w:r>
      <w:r>
        <w:rPr>
          <w:rFonts w:eastAsia="Times New Roman" w:cs="Times New Roman"/>
          <w:szCs w:val="24"/>
        </w:rPr>
        <w:t xml:space="preserve">μέσα σε δασικούς χώρους κτίσματα, όπως </w:t>
      </w:r>
      <w:proofErr w:type="spellStart"/>
      <w:r>
        <w:rPr>
          <w:rFonts w:eastAsia="Times New Roman" w:cs="Times New Roman"/>
          <w:szCs w:val="24"/>
        </w:rPr>
        <w:t>προείπε</w:t>
      </w:r>
      <w:proofErr w:type="spellEnd"/>
      <w:r>
        <w:rPr>
          <w:rFonts w:eastAsia="Times New Roman" w:cs="Times New Roman"/>
          <w:szCs w:val="24"/>
        </w:rPr>
        <w:t>, απλώς παρατείνεται η προθεσμία που είχε δοθεί με το ν.4280/2014, για κτηνοτροφικές εγκαταστάσεις και άλλες συναφείς εγκαταστάσεις.</w:t>
      </w:r>
    </w:p>
    <w:p w14:paraId="22BFE1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Επίσης, να χαιρετήσω την παράταση που δίνετε ακόμη για ένα έτος της λίστας τω</w:t>
      </w:r>
      <w:r>
        <w:rPr>
          <w:rFonts w:eastAsia="Times New Roman" w:cs="Times New Roman"/>
          <w:szCs w:val="24"/>
        </w:rPr>
        <w:t>ν επιλαχόντων πυροσβεστών πενταετούς υποχρέωσης, έτσι ώστε να χρησιμοποιηθούν, εάν παραστεί ανάγκη, για να καλυφθούν κενά από εκείνους που έχουν την τεχνογνωσία και έχουν απασχοληθεί επί σειρά ετών.</w:t>
      </w:r>
    </w:p>
    <w:p w14:paraId="22BFE1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Εν κατακλείδι, το υπό ψήφιση νομοσχέδιο λύνει χρόνιες παθ</w:t>
      </w:r>
      <w:r>
        <w:rPr>
          <w:rFonts w:eastAsia="Times New Roman" w:cs="Times New Roman"/>
          <w:szCs w:val="24"/>
        </w:rPr>
        <w:t>ογένειες και στρεβλώσεις που ταλανίζουν εδώ και χρόνια τους αιρετούς, τους εργαζόμενους στους ΟΤΑ και τους πολίτες, κλείνει πληγές χρόνων.</w:t>
      </w:r>
    </w:p>
    <w:p w14:paraId="22BFE1F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2BFE1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Σας ευχαριστούμε.</w:t>
      </w:r>
    </w:p>
    <w:p w14:paraId="22BFE1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κ</w:t>
      </w:r>
      <w:r>
        <w:rPr>
          <w:rFonts w:eastAsia="Times New Roman" w:cs="Times New Roman"/>
          <w:szCs w:val="24"/>
        </w:rPr>
        <w:t>.</w:t>
      </w:r>
      <w:r>
        <w:rPr>
          <w:rFonts w:eastAsia="Times New Roman" w:cs="Times New Roman"/>
          <w:szCs w:val="24"/>
        </w:rPr>
        <w:t xml:space="preserve"> Τριανταφύλλου έχει τον λόγο.</w:t>
      </w:r>
    </w:p>
    <w:p w14:paraId="22BFE1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ΜΑΡΙΑ ΤΡΙΑΝΤΑΦΥΛΛ</w:t>
      </w:r>
      <w:r>
        <w:rPr>
          <w:rFonts w:eastAsia="Times New Roman" w:cs="Times New Roman"/>
          <w:b/>
          <w:szCs w:val="24"/>
        </w:rPr>
        <w:t xml:space="preserve">ΟΥ: </w:t>
      </w:r>
      <w:r>
        <w:rPr>
          <w:rFonts w:eastAsia="Times New Roman" w:cs="Times New Roman"/>
          <w:szCs w:val="24"/>
        </w:rPr>
        <w:t>Ευχαριστώ, κύριε Πρόεδρε.</w:t>
      </w:r>
    </w:p>
    <w:p w14:paraId="22BFE1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Οι διατάξεις του παρόντος νομοσχεδίου δεν αποτελούν μια ολοκληρωμένη παρέμβαση που σκοπό έχει να αλλάξει ριζικά την τοπική αυτοδιοίκηση. </w:t>
      </w:r>
    </w:p>
    <w:p w14:paraId="22BFE1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ράγματι, δεν γίνεται κα</w:t>
      </w:r>
      <w:r>
        <w:rPr>
          <w:rFonts w:eastAsia="Times New Roman" w:cs="Times New Roman"/>
          <w:szCs w:val="24"/>
        </w:rPr>
        <w:t>μ</w:t>
      </w:r>
      <w:r>
        <w:rPr>
          <w:rFonts w:eastAsia="Times New Roman" w:cs="Times New Roman"/>
          <w:szCs w:val="24"/>
        </w:rPr>
        <w:t>μιά κοσμογονία με αυτό το νομοσχέδιο. Είναι όμως αναγκαίες διατ</w:t>
      </w:r>
      <w:r>
        <w:rPr>
          <w:rFonts w:eastAsia="Times New Roman" w:cs="Times New Roman"/>
          <w:szCs w:val="24"/>
        </w:rPr>
        <w:t xml:space="preserve">άξεις που έρχονται ακριβώς για να επιλύσουν ζητήματα τα οποία είχαν ανακύψει με την πάροδο του χρόνου και χρειάζονταν οπωσδήποτε νομοτεχνική ρύθμιση. </w:t>
      </w:r>
      <w:r>
        <w:rPr>
          <w:rFonts w:eastAsia="Times New Roman" w:cs="Times New Roman"/>
          <w:szCs w:val="24"/>
        </w:rPr>
        <w:t>Ε</w:t>
      </w:r>
      <w:r>
        <w:rPr>
          <w:rFonts w:eastAsia="Times New Roman" w:cs="Times New Roman"/>
          <w:szCs w:val="24"/>
        </w:rPr>
        <w:t xml:space="preserve">ίναι πράγματι </w:t>
      </w:r>
      <w:proofErr w:type="spellStart"/>
      <w:r>
        <w:rPr>
          <w:rFonts w:eastAsia="Times New Roman" w:cs="Times New Roman"/>
          <w:szCs w:val="24"/>
        </w:rPr>
        <w:t>στοχευμένη</w:t>
      </w:r>
      <w:proofErr w:type="spellEnd"/>
      <w:r>
        <w:rPr>
          <w:rFonts w:eastAsia="Times New Roman" w:cs="Times New Roman"/>
          <w:szCs w:val="24"/>
        </w:rPr>
        <w:t xml:space="preserve"> η παρέμβαση αυτή που γίνεται σήμερα. Ρυθμίσεις σχετικά με τη λειτουργία, τα οικο</w:t>
      </w:r>
      <w:r>
        <w:rPr>
          <w:rFonts w:eastAsia="Times New Roman" w:cs="Times New Roman"/>
          <w:szCs w:val="24"/>
        </w:rPr>
        <w:t>νομικά και το προσωπικό των ΟΤΑ καθώς και οι διατάξεις για τον εκσυγχρονισμό του πλαισίου λειτουργίας των ΔΕΥΑ κρίνονται χρήσιμες ιδιαίτερα σε μια εποχή που και ο ρόλος, αλλά και ο χαρακτήρας της τοπικής αυτοδιοίκησης αλλάζει και χρειάζεται η ελληνική κοιν</w:t>
      </w:r>
      <w:r>
        <w:rPr>
          <w:rFonts w:eastAsia="Times New Roman" w:cs="Times New Roman"/>
          <w:szCs w:val="24"/>
        </w:rPr>
        <w:t xml:space="preserve">ωνία να </w:t>
      </w:r>
      <w:proofErr w:type="spellStart"/>
      <w:r>
        <w:rPr>
          <w:rFonts w:eastAsia="Times New Roman" w:cs="Times New Roman"/>
          <w:szCs w:val="24"/>
        </w:rPr>
        <w:t>αναστοχαστεί</w:t>
      </w:r>
      <w:proofErr w:type="spellEnd"/>
      <w:r>
        <w:rPr>
          <w:rFonts w:eastAsia="Times New Roman" w:cs="Times New Roman"/>
          <w:szCs w:val="24"/>
        </w:rPr>
        <w:t xml:space="preserve"> πάνω στο ερώτημα τι τοπική αυτοδιοίκηση χρειάζεται. Η αυτοδιοίκηση θεωρείται και είναι ο εγγύτερος προς τους πολίτες δημοκρατικός και συγχρόνως συμμετοχικός θεσμός. Επομένως, πρέπει να αναρωτηθούμε ποιες ήταν οι παθογένειές της και πώς</w:t>
      </w:r>
      <w:r>
        <w:rPr>
          <w:rFonts w:eastAsia="Times New Roman" w:cs="Times New Roman"/>
          <w:szCs w:val="24"/>
        </w:rPr>
        <w:t xml:space="preserve"> θα αντιμετωπιστούν.</w:t>
      </w:r>
    </w:p>
    <w:p w14:paraId="22BFE1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Σε τι ενοχλεί αυτό το νομοσχέδιο άραγε; Αποτελεί μ</w:t>
      </w:r>
      <w:r>
        <w:rPr>
          <w:rFonts w:eastAsia="Times New Roman" w:cs="Times New Roman"/>
          <w:szCs w:val="24"/>
        </w:rPr>
        <w:t>ί</w:t>
      </w:r>
      <w:r>
        <w:rPr>
          <w:rFonts w:eastAsia="Times New Roman" w:cs="Times New Roman"/>
          <w:szCs w:val="24"/>
        </w:rPr>
        <w:t>α αφορμή για να ξαναειπωθούν αντιπολιτευτικοί λόγοι, ξαναζεσταμένα αντικυβερνητικά επιχειρήματα, κυρίως από τη Νέα Δημοκρατία και το ΠΑΣΟΚ, που βιώνουν ένα αδιέξοδο, μια αποτυχία να επ</w:t>
      </w:r>
      <w:r>
        <w:rPr>
          <w:rFonts w:eastAsia="Times New Roman" w:cs="Times New Roman"/>
          <w:szCs w:val="24"/>
        </w:rPr>
        <w:t xml:space="preserve">ιβάλουν την πολιτική ατζέντα; Τι ενοχλεί; </w:t>
      </w:r>
    </w:p>
    <w:p w14:paraId="22BFE1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Ειπώθηκε ότι προάγει τον κομματισμό. Εδώ θα έπρεπε να πω ότι ο Εισηγητής της Νέας Δημοκρατίας έδωσε σήμερα μ</w:t>
      </w:r>
      <w:r>
        <w:rPr>
          <w:rFonts w:eastAsia="Times New Roman" w:cs="Times New Roman"/>
          <w:szCs w:val="24"/>
        </w:rPr>
        <w:t>ί</w:t>
      </w:r>
      <w:r>
        <w:rPr>
          <w:rFonts w:eastAsia="Times New Roman" w:cs="Times New Roman"/>
          <w:szCs w:val="24"/>
        </w:rPr>
        <w:t>α πιο ευρύχωρη έννοια, ερμηνεία του ρουσφετιού. Δεν είναι –λέει- ότι βολεύουμε τον καθέναν ξεχωριστά. Δη</w:t>
      </w:r>
      <w:r>
        <w:rPr>
          <w:rFonts w:eastAsia="Times New Roman" w:cs="Times New Roman"/>
          <w:szCs w:val="24"/>
        </w:rPr>
        <w:t>λαδή, δεν  πάει ο καθένας από εμάς, ένας Βουλευτής του ΣΥΡΙΖΑ να βολέψει κάποιον συγκεκριμένο, αλλά βολεύουμε κοινωνικές ομάδες, συντεχνίες. Εντάξει, το είπε. Ήταν δικοί σας πελάτες, με τον τρόπο του, βέβαια, αλλά ως δικοί σας πελάτες ήξεραν και το παιχνίδ</w:t>
      </w:r>
      <w:r>
        <w:rPr>
          <w:rFonts w:eastAsia="Times New Roman" w:cs="Times New Roman"/>
          <w:szCs w:val="24"/>
        </w:rPr>
        <w:t>ι, το παιχνίδι της ομηρίας, ήξεραν και άλλα παιχνίδια.</w:t>
      </w:r>
    </w:p>
    <w:p w14:paraId="22BFE2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Καλά κάνει ο </w:t>
      </w:r>
      <w:r>
        <w:rPr>
          <w:rFonts w:eastAsia="Times New Roman" w:cs="Times New Roman"/>
          <w:szCs w:val="24"/>
        </w:rPr>
        <w:t>ε</w:t>
      </w:r>
      <w:r>
        <w:rPr>
          <w:rFonts w:eastAsia="Times New Roman" w:cs="Times New Roman"/>
          <w:szCs w:val="24"/>
        </w:rPr>
        <w:t xml:space="preserve">ισηγητής της Νέας Δημοκρατίας και κάνει τη μικρή αυτή επισήμανση, αλλά τόσο σημαντική. Γιατί; Γιατί γνωρίζει καλά ο </w:t>
      </w:r>
      <w:r>
        <w:rPr>
          <w:rFonts w:eastAsia="Times New Roman" w:cs="Times New Roman"/>
          <w:szCs w:val="24"/>
        </w:rPr>
        <w:t>ε</w:t>
      </w:r>
      <w:r>
        <w:rPr>
          <w:rFonts w:eastAsia="Times New Roman" w:cs="Times New Roman"/>
          <w:szCs w:val="24"/>
        </w:rPr>
        <w:t>ισηγητής της Νέας Δημοκρατίας, όπως γνωρίζει καλά και όλος ο κόσμος, π</w:t>
      </w:r>
      <w:r>
        <w:rPr>
          <w:rFonts w:eastAsia="Times New Roman" w:cs="Times New Roman"/>
          <w:szCs w:val="24"/>
        </w:rPr>
        <w:t xml:space="preserve">οιοι διόριζαν στους δήμους και στις δημοτικές υπηρεσίες, ποιοι εξαρτούσαν τις δομές παραγωγής </w:t>
      </w:r>
      <w:r>
        <w:rPr>
          <w:rFonts w:eastAsia="Times New Roman" w:cs="Times New Roman"/>
          <w:szCs w:val="24"/>
        </w:rPr>
        <w:lastRenderedPageBreak/>
        <w:t>από τα πολιτικά τους γραφεία δι</w:t>
      </w:r>
      <w:r>
        <w:rPr>
          <w:rFonts w:eastAsia="Times New Roman" w:cs="Times New Roman"/>
          <w:szCs w:val="24"/>
        </w:rPr>
        <w:t>ά</w:t>
      </w:r>
      <w:r>
        <w:rPr>
          <w:rFonts w:eastAsia="Times New Roman" w:cs="Times New Roman"/>
          <w:szCs w:val="24"/>
        </w:rPr>
        <w:t xml:space="preserve"> μέσου της διαχείρισης των ευρωπαϊκών προγραμμάτων και χρημάτων, ποιοι έστηναν ΜΚΟ για να αντλούν τα ευρωπαϊκά κονδύλια, ποιοι αντ</w:t>
      </w:r>
      <w:r>
        <w:rPr>
          <w:rFonts w:eastAsia="Times New Roman" w:cs="Times New Roman"/>
          <w:szCs w:val="24"/>
        </w:rPr>
        <w:t xml:space="preserve">ικατέστησαν την παραγωγή από την κατανάλωση. </w:t>
      </w:r>
    </w:p>
    <w:p w14:paraId="22BFE2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Γνωρίζει καλά ο </w:t>
      </w:r>
      <w:r>
        <w:rPr>
          <w:rFonts w:eastAsia="Times New Roman" w:cs="Times New Roman"/>
          <w:szCs w:val="24"/>
        </w:rPr>
        <w:t>ε</w:t>
      </w:r>
      <w:r>
        <w:rPr>
          <w:rFonts w:eastAsia="Times New Roman" w:cs="Times New Roman"/>
          <w:szCs w:val="24"/>
        </w:rPr>
        <w:t>ισηγητής της Νέας Δημοκρατίας, όπως και όλος ο κόσμος, ότι το πελατειακό κράτος ήταν συνυφασμένο με την πολιτική τους ύπαρξη. Ωστόσο, υπάρχουν και άλλα πράγματα. Υπάρχει ένα σύνηθες μείγμα κριτικής. Ας πούμε ότι αναφέρομαι σε έναν συνάδελφο της Νέας Δημοκρ</w:t>
      </w:r>
      <w:r>
        <w:rPr>
          <w:rFonts w:eastAsia="Times New Roman" w:cs="Times New Roman"/>
          <w:szCs w:val="24"/>
        </w:rPr>
        <w:t>ατίας, ο οποίος μίλησε με τη συνήθη κριτική που γίνεται στην Αριστερά, που είναι ανίκανη ή ολοκληρωτική ή ουτοπική. Αναφέρθηκε, ας πούμε, στον Πρωθυπουργό και τις επιλογές του προς τους συνεργάτες. Εγώ θα θυμίσω ένα πράγμα στην Αξιωματική Αντιπολίτευση: Θα</w:t>
      </w:r>
      <w:r>
        <w:rPr>
          <w:rFonts w:eastAsia="Times New Roman" w:cs="Times New Roman"/>
          <w:szCs w:val="24"/>
        </w:rPr>
        <w:t xml:space="preserve"> ανατρέξω σε δηλώσεις του προσφάτως εκλιπόντος Κωνσταντίνου Μητσοτάκη για τον κ. Σαμαρά. Τον είπε «επικίνδυνο». Θα το θυμούνται σίγουρα οι συνάδελφοι της Νέας Δημοκρατίας και κατά τα άλλα είναι στο ίδιο κόμμα. Δεν θα το πάω παρακάτω. Δεν θέλω πραγματικά να</w:t>
      </w:r>
      <w:r>
        <w:rPr>
          <w:rFonts w:eastAsia="Times New Roman" w:cs="Times New Roman"/>
          <w:szCs w:val="24"/>
        </w:rPr>
        <w:t xml:space="preserve"> αναφερθώ σε ενδοοικογενειακές αντιπαραθέσεις. Τις υπολήψεις των οικογενειών εμείς δεν τις θίγουμε. </w:t>
      </w:r>
    </w:p>
    <w:p w14:paraId="22BFE2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Ας έρθω λίγο στο νομοσχέδιο αυτό καθαυτό. Θέλω να μιλήσω και να σταθώ σε δυο διατάξεις. Ειπώθηκε η πρώτη –όλες έχουν ειπωθεί, βέβαια- μ</w:t>
      </w:r>
      <w:r>
        <w:rPr>
          <w:rFonts w:eastAsia="Times New Roman" w:cs="Times New Roman"/>
          <w:szCs w:val="24"/>
        </w:rPr>
        <w:t>ί</w:t>
      </w:r>
      <w:r>
        <w:rPr>
          <w:rFonts w:eastAsia="Times New Roman" w:cs="Times New Roman"/>
          <w:szCs w:val="24"/>
        </w:rPr>
        <w:t>α φιλόδοξη μεταρρύθ</w:t>
      </w:r>
      <w:r>
        <w:rPr>
          <w:rFonts w:eastAsia="Times New Roman" w:cs="Times New Roman"/>
          <w:szCs w:val="24"/>
        </w:rPr>
        <w:t>μιση, που ευελπιστεί να θεσμοθετήσει έναν σύγχρονο τρόπο εξυπηρέτησης των πολιτών και αποτελεί το σχέδιο για τη σύσταση του λεγόμενου Μητρώου Πολιτών. Το Μητρώο Πολιτών είναι μ</w:t>
      </w:r>
      <w:r>
        <w:rPr>
          <w:rFonts w:eastAsia="Times New Roman" w:cs="Times New Roman"/>
          <w:szCs w:val="24"/>
        </w:rPr>
        <w:t>ί</w:t>
      </w:r>
      <w:r>
        <w:rPr>
          <w:rFonts w:eastAsia="Times New Roman" w:cs="Times New Roman"/>
          <w:szCs w:val="24"/>
        </w:rPr>
        <w:t>α στρατηγική επιλογή μέσω της οποίας απλουστεύονται και αυτοματοποιούνται οι δι</w:t>
      </w:r>
      <w:r>
        <w:rPr>
          <w:rFonts w:eastAsia="Times New Roman" w:cs="Times New Roman"/>
          <w:szCs w:val="24"/>
        </w:rPr>
        <w:t>αδικασίες που εφαρμόζονται στους δήμους για την εξυπηρέτηση του πολίτη. Με την παροχή ολοκληρωμένων ηλεκτρονικών υπηρεσιών υψηλής προστιθέμενης αξίας γίνεται δυνατή η κατάργηση πιστοποιητικών και βεβαιώσεων που εκδίδονται μετά από αίτηση του πολίτη για χρή</w:t>
      </w:r>
      <w:r>
        <w:rPr>
          <w:rFonts w:eastAsia="Times New Roman" w:cs="Times New Roman"/>
          <w:szCs w:val="24"/>
        </w:rPr>
        <w:t xml:space="preserve">ση αυτών σε φορείς του </w:t>
      </w:r>
      <w:r>
        <w:rPr>
          <w:rFonts w:eastAsia="Times New Roman" w:cs="Times New Roman"/>
          <w:szCs w:val="24"/>
        </w:rPr>
        <w:t>δ</w:t>
      </w:r>
      <w:r>
        <w:rPr>
          <w:rFonts w:eastAsia="Times New Roman" w:cs="Times New Roman"/>
          <w:szCs w:val="24"/>
        </w:rPr>
        <w:t xml:space="preserve">ημοσίου και του ευρύτερου δημόσιου τομέα. Υπηρεσίες, όπως το Δημοτολόγιο και το Ληξιαρχείο, θα μπορούν να «επικοινωνούν», ώστε οι υπηρεσίες του </w:t>
      </w:r>
      <w:r>
        <w:rPr>
          <w:rFonts w:eastAsia="Times New Roman" w:cs="Times New Roman"/>
          <w:szCs w:val="24"/>
        </w:rPr>
        <w:t>δ</w:t>
      </w:r>
      <w:r>
        <w:rPr>
          <w:rFonts w:eastAsia="Times New Roman" w:cs="Times New Roman"/>
          <w:szCs w:val="24"/>
        </w:rPr>
        <w:t>ημοσίου να λαμβάνουν άμεσα πληροφορίες που τώρα απαιτούνται να προσκομιστούν από τον ίδ</w:t>
      </w:r>
      <w:r>
        <w:rPr>
          <w:rFonts w:eastAsia="Times New Roman" w:cs="Times New Roman"/>
          <w:szCs w:val="24"/>
        </w:rPr>
        <w:t>ιο τον πολίτη. Ταυτόχρονα θα έχει και ο ίδιος ο πολίτης πρόσβαση στα στοιχεία,</w:t>
      </w:r>
      <w:r>
        <w:rPr>
          <w:rFonts w:eastAsia="Times New Roman" w:cs="Times New Roman"/>
          <w:szCs w:val="24"/>
        </w:rPr>
        <w:t xml:space="preserve"> </w:t>
      </w:r>
      <w:r>
        <w:rPr>
          <w:rFonts w:eastAsia="Times New Roman" w:cs="Times New Roman"/>
          <w:szCs w:val="24"/>
        </w:rPr>
        <w:t xml:space="preserve">που τον αφορούν. </w:t>
      </w:r>
    </w:p>
    <w:p w14:paraId="22BFE2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είναι σημαντική η προσπάθεια του νομοθέτη για τον εκσυγχρονισμό των ΔΕΥΑ, την ενίσχυση των ΔΕΥΑ, που απέδωσαν όλα αυτά τα χρόνια και έχουν παράσχει, πρ</w:t>
      </w:r>
      <w:r>
        <w:rPr>
          <w:rFonts w:eastAsia="Times New Roman" w:cs="Times New Roman"/>
          <w:szCs w:val="24"/>
        </w:rPr>
        <w:t>άγματι, σημαντικό και μεγάλο έργο. Το θεσμικό πλαίσιο ίδρυσης και λειτουργίας των δημοτικών επιχειρήσεων ύδρευσης, αποχέτευσης χρονολογείται από το 1980. Η ανάγκη εκσυγχρονισμού ήταν αναντίρρητη, παρά τις ενδιάμεσες παρεμβάσεις που επιχειρήθηκαν όλα αυτά τ</w:t>
      </w:r>
      <w:r>
        <w:rPr>
          <w:rFonts w:eastAsia="Times New Roman" w:cs="Times New Roman"/>
          <w:szCs w:val="24"/>
        </w:rPr>
        <w:t>α χρόνια.</w:t>
      </w:r>
    </w:p>
    <w:p w14:paraId="22BFE2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 το θέμα έγιναν συζητήσεις με εκπροσώπους και των διοικήσεων και των εργαζομένων. </w:t>
      </w:r>
      <w:r>
        <w:rPr>
          <w:rFonts w:eastAsia="Times New Roman" w:cs="Times New Roman"/>
          <w:szCs w:val="24"/>
        </w:rPr>
        <w:t>Μ</w:t>
      </w:r>
      <w:r>
        <w:rPr>
          <w:rFonts w:eastAsia="Times New Roman" w:cs="Times New Roman"/>
          <w:szCs w:val="24"/>
        </w:rPr>
        <w:t>εταξύ άλλων με τις νέες διατάξεις προβλέπεται ρητά ο μη κερδοσκοπικός χαρακτήρας τους, διευκολύνεται η αξιοποίηση των νέων επενδυτικών χρηματοδοτικών εργαλείων,</w:t>
      </w:r>
      <w:r>
        <w:rPr>
          <w:rFonts w:eastAsia="Times New Roman" w:cs="Times New Roman"/>
          <w:szCs w:val="24"/>
        </w:rPr>
        <w:t xml:space="preserve"> ορίζεται η δυνατότητα συμμετοχής τους σε όργανα χάραξης πολιτικής, αφού αντιμετωπίζονται πλέον ως διαχειριστές των υδάτων και όχι ως χρήστες. Αλλάζει η σύνθεση των διοικητικών συμβουλίων, ώστε να γίνεται αντιπροσωπευτικότερη: Συμμετοχή εκπροσώπου και της </w:t>
      </w:r>
      <w:r>
        <w:rPr>
          <w:rFonts w:eastAsia="Times New Roman" w:cs="Times New Roman"/>
          <w:szCs w:val="24"/>
        </w:rPr>
        <w:t>μειοψηφίας του δημοτικού συμβουλίου εργαζομένων και άλλα.</w:t>
      </w:r>
    </w:p>
    <w:p w14:paraId="22BFE2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Εναρμονίζεται η διαμόρφωση της τιμολογιακής πολιτικής των ΔΕΥΑ, βάσει της θεσμοθετημένης αρχής της ανάκτησης του </w:t>
      </w:r>
      <w:r>
        <w:rPr>
          <w:rFonts w:eastAsia="Times New Roman" w:cs="Times New Roman"/>
          <w:szCs w:val="24"/>
        </w:rPr>
        <w:lastRenderedPageBreak/>
        <w:t>κόστους του νερού και τις εκάστοτε  αποφάσεις της Εθνικής Επιτροπής Υδάτων, ενώ προβλ</w:t>
      </w:r>
      <w:r>
        <w:rPr>
          <w:rFonts w:eastAsia="Times New Roman" w:cs="Times New Roman"/>
          <w:szCs w:val="24"/>
        </w:rPr>
        <w:t>έπεται και η δυνατότητα θέσπισης κοινωνικού τιμολογίου για ευπαθείς ομάδες, ουσιαστικά διευρύνεται. Λύνονται προβλήματα χρόνια, που λειτουργούσαν εις βάρος των εργαζομένων μισθολογικά και άλλα.</w:t>
      </w:r>
    </w:p>
    <w:p w14:paraId="22BFE2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Όμως, εδώ θα ήθελα να πω, κύριε Υπουργέ, ότι υπάρχουν και άλλα</w:t>
      </w:r>
      <w:r>
        <w:rPr>
          <w:rFonts w:eastAsia="Times New Roman" w:cs="Times New Roman"/>
          <w:szCs w:val="24"/>
        </w:rPr>
        <w:t xml:space="preserve"> προβλήματα, που εκπορεύονται κυρίως από τον Καλλικράτη και τις παθογένειες που επέφερε και σε αυτές τις υπηρεσίες. Υπάρχουν, ας πούμε, κατεστραμμένα δίκτυα από το 1960, τα οποία δεν έχουν αλλαχθεί όλα αυτά τα χρόνια σε πάρα πολλές ΔΕΥΑ σε πάρα πολλές πόλε</w:t>
      </w:r>
      <w:r>
        <w:rPr>
          <w:rFonts w:eastAsia="Times New Roman" w:cs="Times New Roman"/>
          <w:szCs w:val="24"/>
        </w:rPr>
        <w:t xml:space="preserve">ις. Υπάρχουν χρέη προς τη ΔΕΗ, που ενδεχομένως θα έπρεπε να δούμε και άλλους τρόπους, παρόλο που υπάρχουν πολλές περισσότερες δόσεις. Όμως, να δούμε πώς μπορούμε καλύτερα να λύσουμε αυτό το θέμα και, βέβαια, υπάρχει και η </w:t>
      </w:r>
      <w:proofErr w:type="spellStart"/>
      <w:r>
        <w:rPr>
          <w:rFonts w:eastAsia="Times New Roman" w:cs="Times New Roman"/>
          <w:szCs w:val="24"/>
        </w:rPr>
        <w:t>υποστελέχωση</w:t>
      </w:r>
      <w:proofErr w:type="spellEnd"/>
      <w:r>
        <w:rPr>
          <w:rFonts w:eastAsia="Times New Roman" w:cs="Times New Roman"/>
          <w:szCs w:val="24"/>
        </w:rPr>
        <w:t>.</w:t>
      </w:r>
    </w:p>
    <w:p w14:paraId="22BFE2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Εγώ θα συμφωνήσω με </w:t>
      </w:r>
      <w:r>
        <w:rPr>
          <w:rFonts w:eastAsia="Times New Roman" w:cs="Times New Roman"/>
          <w:szCs w:val="24"/>
        </w:rPr>
        <w:t>ό,τι ακούστηκε από πολλούς συναδέλφους και της Αντιπολίτευσης για έλεγχο και αποτελεσματικότητα. Όμως, θα ρωτήσω κιόλας το εξής: Είστε σίγουροι; Γιατί όλα αυτά τα χρόνια νομίζω ότι μόνο αυτό δεν κάνατε.</w:t>
      </w:r>
    </w:p>
    <w:p w14:paraId="22BFE2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θα μου επιτρέψετε μ</w:t>
      </w:r>
      <w:r>
        <w:rPr>
          <w:rFonts w:eastAsia="Times New Roman" w:cs="Times New Roman"/>
          <w:szCs w:val="24"/>
        </w:rPr>
        <w:t>ί</w:t>
      </w:r>
      <w:r>
        <w:rPr>
          <w:rFonts w:eastAsia="Times New Roman" w:cs="Times New Roman"/>
          <w:szCs w:val="24"/>
        </w:rPr>
        <w:t>α αναφορά σε έναν γενικότε</w:t>
      </w:r>
      <w:r>
        <w:rPr>
          <w:rFonts w:eastAsia="Times New Roman" w:cs="Times New Roman"/>
          <w:szCs w:val="24"/>
        </w:rPr>
        <w:t>ρο σχολιασμό. Ακούστηκε ότι ακολουθείται και από τον ΣΥΡΙΖΑ η ίδια πολιτική. Νομίζω ότι δεν είναι ώρα να μιλήσω για τις πολιτικές μας επιλογές μετά το 2015. Όμως, θα αρκεστώ να τονίσω την ανάγκη μετασχηματισμού του κράτους. Θα πω ξανά το εξής: Δεν μας ενδι</w:t>
      </w:r>
      <w:r>
        <w:rPr>
          <w:rFonts w:eastAsia="Times New Roman" w:cs="Times New Roman"/>
          <w:szCs w:val="24"/>
        </w:rPr>
        <w:t xml:space="preserve">αφέρει να είμαστε μόνο μια έκφραση δυσαρέσκειας, μια διαμαρτυρία. Μας ενδιαφέρει ο ΣΥΡΙΖΑ να έχει κυβερνητική υπόσταση. Ωστόσο, η νομιμότητα και η αντιπροσωπευτική εκλογική κρατική </w:t>
      </w:r>
      <w:proofErr w:type="spellStart"/>
      <w:r>
        <w:rPr>
          <w:rFonts w:eastAsia="Times New Roman" w:cs="Times New Roman"/>
          <w:szCs w:val="24"/>
        </w:rPr>
        <w:t>κυβερνησιμότητα</w:t>
      </w:r>
      <w:proofErr w:type="spellEnd"/>
      <w:r>
        <w:rPr>
          <w:rFonts w:eastAsia="Times New Roman" w:cs="Times New Roman"/>
          <w:szCs w:val="24"/>
        </w:rPr>
        <w:t>, η κρατική διακυβέρνηση έχει ανάγκη από την κοινωνική αποδο</w:t>
      </w:r>
      <w:r>
        <w:rPr>
          <w:rFonts w:eastAsia="Times New Roman" w:cs="Times New Roman"/>
          <w:szCs w:val="24"/>
        </w:rPr>
        <w:t xml:space="preserve">χή. Πρέπει να υπάρχει ένα είδος κοινωνικής </w:t>
      </w:r>
      <w:proofErr w:type="spellStart"/>
      <w:r>
        <w:rPr>
          <w:rFonts w:eastAsia="Times New Roman" w:cs="Times New Roman"/>
          <w:szCs w:val="24"/>
        </w:rPr>
        <w:t>κυβερνησιμότητας</w:t>
      </w:r>
      <w:proofErr w:type="spellEnd"/>
      <w:r>
        <w:rPr>
          <w:rFonts w:eastAsia="Times New Roman" w:cs="Times New Roman"/>
          <w:szCs w:val="24"/>
        </w:rPr>
        <w:t>.</w:t>
      </w:r>
    </w:p>
    <w:p w14:paraId="22BFE2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Επομένως, η δυνατότητα της Αριστεράς να επιφέρει αλλαγές στο πλαίσιο των θεσμών, του κράτους, των νόμων έγκειται στο να διαθέτει δύναμη στην κοινωνία, στον λαό. Πιστεύω ότι αν υπάρξει αυτή η εναρ</w:t>
      </w:r>
      <w:r>
        <w:rPr>
          <w:rFonts w:eastAsia="Times New Roman" w:cs="Times New Roman"/>
          <w:szCs w:val="24"/>
        </w:rPr>
        <w:t>μόνιση, αυτό θα είναι που θα ενοχλεί περισσότερο από όλα. Κατά τα άλλα, γενικότερα οι αλλαγές όχι μόνο σε αυτό το νομοσχέδιο και σε αυτό το επίπεδο, δεν είναι μ</w:t>
      </w:r>
      <w:r>
        <w:rPr>
          <w:rFonts w:eastAsia="Times New Roman" w:cs="Times New Roman"/>
          <w:szCs w:val="24"/>
        </w:rPr>
        <w:t>ί</w:t>
      </w:r>
      <w:r>
        <w:rPr>
          <w:rFonts w:eastAsia="Times New Roman" w:cs="Times New Roman"/>
          <w:szCs w:val="24"/>
        </w:rPr>
        <w:t>α οριστική διαδικασία, αλλά μ</w:t>
      </w:r>
      <w:r>
        <w:rPr>
          <w:rFonts w:eastAsia="Times New Roman" w:cs="Times New Roman"/>
          <w:szCs w:val="24"/>
        </w:rPr>
        <w:t>ί</w:t>
      </w:r>
      <w:r>
        <w:rPr>
          <w:rFonts w:eastAsia="Times New Roman" w:cs="Times New Roman"/>
          <w:szCs w:val="24"/>
        </w:rPr>
        <w:t xml:space="preserve">α ροή με προόδους, με οπισθοχωρήσεις, με αβεβαιότητα. </w:t>
      </w:r>
    </w:p>
    <w:p w14:paraId="22BFE2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Οφείλουμε </w:t>
      </w:r>
      <w:r>
        <w:rPr>
          <w:rFonts w:eastAsia="Times New Roman" w:cs="Times New Roman"/>
          <w:szCs w:val="24"/>
        </w:rPr>
        <w:t>σήμερα περισσότερο από κάθε άλλη φορά να απευθύνουμε μ</w:t>
      </w:r>
      <w:r>
        <w:rPr>
          <w:rFonts w:eastAsia="Times New Roman" w:cs="Times New Roman"/>
          <w:szCs w:val="24"/>
        </w:rPr>
        <w:t>ί</w:t>
      </w:r>
      <w:r>
        <w:rPr>
          <w:rFonts w:eastAsia="Times New Roman" w:cs="Times New Roman"/>
          <w:szCs w:val="24"/>
        </w:rPr>
        <w:t>α γειωμένη, σαφή και συνεκτική πρόταση για την ανάπτυξη, με βάση τις στρατηγικές ανάγκες της χώρας και των εργαζομένων.</w:t>
      </w:r>
    </w:p>
    <w:p w14:paraId="22BFE2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Είναι ένα εγχείρημα υπό διαρκή μετασχηματισμό. Δεν γίνεται άπαξ. Φτάνει να υπηρετ</w:t>
      </w:r>
      <w:r>
        <w:rPr>
          <w:rFonts w:eastAsia="Times New Roman" w:cs="Times New Roman"/>
          <w:szCs w:val="24"/>
        </w:rPr>
        <w:t>εί τις ανάγκες της μετάβασης σε μ</w:t>
      </w:r>
      <w:r>
        <w:rPr>
          <w:rFonts w:eastAsia="Times New Roman" w:cs="Times New Roman"/>
          <w:szCs w:val="24"/>
        </w:rPr>
        <w:t>ί</w:t>
      </w:r>
      <w:r>
        <w:rPr>
          <w:rFonts w:eastAsia="Times New Roman" w:cs="Times New Roman"/>
          <w:szCs w:val="24"/>
        </w:rPr>
        <w:t>α άλλη Ελλάδα, δηλαδή τις λαϊκές ανάγκες.</w:t>
      </w:r>
    </w:p>
    <w:p w14:paraId="22BFE20C"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2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Ο κ. Μεγαλομύστακας Κοινοβουλευτικός Εκπρόσωπος της Ένωσης Κεντρώων έχει τον λόγο.</w:t>
      </w:r>
    </w:p>
    <w:p w14:paraId="22BFE2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w:t>
      </w:r>
      <w:r>
        <w:rPr>
          <w:rFonts w:eastAsia="Times New Roman" w:cs="Times New Roman"/>
          <w:szCs w:val="24"/>
        </w:rPr>
        <w:t>έχετε τον λόγο.</w:t>
      </w:r>
    </w:p>
    <w:p w14:paraId="22BFE2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ΜΕΓΑΛΟΜΥΣΤΑΚΑΣ: </w:t>
      </w:r>
      <w:r>
        <w:rPr>
          <w:rFonts w:eastAsia="Times New Roman" w:cs="Times New Roman"/>
          <w:szCs w:val="24"/>
        </w:rPr>
        <w:t xml:space="preserve">Κυρίες και κύριοι συνάδελφοι, το παρόν πολυνομοσχέδιο χωρίζεται σε τέσσερα μέρη, που αναπτύσσονται σε </w:t>
      </w:r>
      <w:proofErr w:type="spellStart"/>
      <w:r>
        <w:rPr>
          <w:rFonts w:eastAsia="Times New Roman" w:cs="Times New Roman"/>
          <w:szCs w:val="24"/>
        </w:rPr>
        <w:t>εκατόν</w:t>
      </w:r>
      <w:proofErr w:type="spellEnd"/>
      <w:r>
        <w:rPr>
          <w:rFonts w:eastAsia="Times New Roman" w:cs="Times New Roman"/>
          <w:szCs w:val="24"/>
        </w:rPr>
        <w:t xml:space="preserve"> τριάντα εννέα άρθρα. Ενώ το νομοσχέδιο φαινομενικά επιδιώκει να βάλει σε μια τάξη τους ΟΤΑ, ένα συμμάζεμ</w:t>
      </w:r>
      <w:r>
        <w:rPr>
          <w:rFonts w:eastAsia="Times New Roman" w:cs="Times New Roman"/>
          <w:szCs w:val="24"/>
        </w:rPr>
        <w:t>α όσον αφορά τα χρέη τους, τη λειτουργία τους, το θεσμικό τους πλαίσιο, βρίθει –πιστεύουμε- αν όχι από ρουσφετολογικές, προβληματικές ρυθμίσεις, που θα διαιωνί</w:t>
      </w:r>
      <w:r>
        <w:rPr>
          <w:rFonts w:eastAsia="Times New Roman" w:cs="Times New Roman"/>
          <w:szCs w:val="24"/>
        </w:rPr>
        <w:lastRenderedPageBreak/>
        <w:t xml:space="preserve">σουν τις παθογένειες στους ΟΤΑ. Δηλαδή, οι αμαρτωλές πρακτικές που ακολουθήθηκαν τόσα χρόνια από </w:t>
      </w:r>
      <w:r>
        <w:rPr>
          <w:rFonts w:eastAsia="Times New Roman" w:cs="Times New Roman"/>
          <w:szCs w:val="24"/>
        </w:rPr>
        <w:t>ΠΑΣΟΚ, Νέα Δημοκρατία θα επαναληφθούν και επί Κυβερνήσεως ΣΥΡΙΖΑ-ΑΝΕΛ. Ουσιαστικά, από ό,τι καταλαβαίνουμε εμείς –και μακάρι να κάνουμε λάθος-, προσπαθείτε να δημιουργήσετε ένα δικό σας πελατολόγιο στους ΟΤΑ και αυτό το καταφέρνετε με εκατοντάδες προσλήψει</w:t>
      </w:r>
      <w:r>
        <w:rPr>
          <w:rFonts w:eastAsia="Times New Roman" w:cs="Times New Roman"/>
          <w:szCs w:val="24"/>
        </w:rPr>
        <w:t xml:space="preserve">ς «ημετέρων», που ενδεχομένως να ελπίζετε να σας ευγνωμονούν, που τους βάλατε σε αυτόν τον «παράδεισο» του </w:t>
      </w:r>
      <w:r>
        <w:rPr>
          <w:rFonts w:eastAsia="Times New Roman" w:cs="Times New Roman"/>
          <w:szCs w:val="24"/>
        </w:rPr>
        <w:t>δ</w:t>
      </w:r>
      <w:r>
        <w:rPr>
          <w:rFonts w:eastAsia="Times New Roman" w:cs="Times New Roman"/>
          <w:szCs w:val="24"/>
        </w:rPr>
        <w:t>ημοσίου, όταν η υπόλοιπη χώρα ζει σε μ</w:t>
      </w:r>
      <w:r>
        <w:rPr>
          <w:rFonts w:eastAsia="Times New Roman" w:cs="Times New Roman"/>
          <w:szCs w:val="24"/>
        </w:rPr>
        <w:t>ί</w:t>
      </w:r>
      <w:r>
        <w:rPr>
          <w:rFonts w:eastAsia="Times New Roman" w:cs="Times New Roman"/>
          <w:szCs w:val="24"/>
        </w:rPr>
        <w:t>α έρημο. Γιατί αυτό έχει καταφέρει η μέχρι τώρα πολιτική σας, να ενισχύσει αυτή την κατάσταση, που δεν μας φέ</w:t>
      </w:r>
      <w:r>
        <w:rPr>
          <w:rFonts w:eastAsia="Times New Roman" w:cs="Times New Roman"/>
          <w:szCs w:val="24"/>
        </w:rPr>
        <w:t>ρατε εσείς, αλλά οι προηγούμενοι.</w:t>
      </w:r>
    </w:p>
    <w:p w14:paraId="22BFE2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Διαβάζουμε την ειδική έκθεση του Γενικού Λογιστηρίου του Κράτους και καταλαβαίνουμε ότι το κόστος για το </w:t>
      </w:r>
      <w:r>
        <w:rPr>
          <w:rFonts w:eastAsia="Times New Roman" w:cs="Times New Roman"/>
          <w:szCs w:val="24"/>
        </w:rPr>
        <w:t>δ</w:t>
      </w:r>
      <w:r>
        <w:rPr>
          <w:rFonts w:eastAsia="Times New Roman" w:cs="Times New Roman"/>
          <w:szCs w:val="24"/>
        </w:rPr>
        <w:t xml:space="preserve">ημόσιο θα μεταφραστεί τελικά σε φόρους και σε άλλους φόρους, σε μειώσεις συντάξεων, σε αυξήσεις των εισφορών. </w:t>
      </w:r>
    </w:p>
    <w:p w14:paraId="22BFE2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Σήμερ</w:t>
      </w:r>
      <w:r>
        <w:rPr>
          <w:rFonts w:eastAsia="Times New Roman" w:cs="Times New Roman"/>
          <w:szCs w:val="24"/>
        </w:rPr>
        <w:t xml:space="preserve">α το 80% του εισοδήματος των ελεύθερων επαγγελματιών, των μικροεπιχειρηματιών και των μικρομεσαίων, όλων των ανθρώπων που δεν συντηρούνται δηλαδή από το </w:t>
      </w:r>
      <w:r>
        <w:rPr>
          <w:rFonts w:eastAsia="Times New Roman" w:cs="Times New Roman"/>
          <w:szCs w:val="24"/>
        </w:rPr>
        <w:t>δ</w:t>
      </w:r>
      <w:r>
        <w:rPr>
          <w:rFonts w:eastAsia="Times New Roman" w:cs="Times New Roman"/>
          <w:szCs w:val="24"/>
        </w:rPr>
        <w:t>ημόσιο, ανήκει στο κράτος. Παίρνετε το 80% από αυτούς που πληρώνουν τους φόρους, με τους οποίους εσείς</w:t>
      </w:r>
      <w:r>
        <w:rPr>
          <w:rFonts w:eastAsia="Times New Roman" w:cs="Times New Roman"/>
          <w:szCs w:val="24"/>
        </w:rPr>
        <w:t xml:space="preserve"> χτίζετε αυτό τον κομματικό </w:t>
      </w:r>
      <w:r>
        <w:rPr>
          <w:rFonts w:eastAsia="Times New Roman" w:cs="Times New Roman"/>
          <w:szCs w:val="24"/>
        </w:rPr>
        <w:lastRenderedPageBreak/>
        <w:t>στρατό. Αυτό που έκαναν δηλαδή οι προηγούμενοι, δυστυχώς βλέπουμε ότι το κάνετε και εσείς.</w:t>
      </w:r>
    </w:p>
    <w:p w14:paraId="22BFE2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Οι θέσεις της Ένωσης Κεντρώων για τους ΟΤΑ είναι ξεκάθαρες. Τις έχουμε δημοσιεύσει και καλό και χρήσιμο θα ήταν να ανατρέξετε σε αυτές, κ</w:t>
      </w:r>
      <w:r>
        <w:rPr>
          <w:rFonts w:eastAsia="Times New Roman" w:cs="Times New Roman"/>
          <w:szCs w:val="24"/>
        </w:rPr>
        <w:t>αθώς δεν μπορούμε να τις πούμε χρονικά σε μια ομιλία.</w:t>
      </w:r>
    </w:p>
    <w:p w14:paraId="22BFE2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περάσουμε στο νομοσχέδιο και θα σχολιάσουμε το πρώτο μέρος του νομοσχεδίου, τα άρθρα 1 έως 15, στα οποία υπάρχουν διατάξεις, οι οποίες με βάση τη σημασία του βασικού δημόσιου αγαθού του ΔΕΥΑ, δηλαδή </w:t>
      </w:r>
      <w:r>
        <w:rPr>
          <w:rFonts w:eastAsia="Times New Roman" w:cs="Times New Roman"/>
          <w:szCs w:val="24"/>
        </w:rPr>
        <w:t>του νερού, αλλά και την ευρωπαϊκή εμπειρία του τομέα Ύδρευσης και Αποχέτευσης, που επιχειρούν να θεσπίσουν ένα θεσμικό πλαίσιο οργάνωσης και λειτουργίας των ΔΕΥΑ, δεν μπορούμε να το χαρακτηρίσουμε αρνητικό και μάλιστα θα είναι κάτι με το οποίο θα συμφωνήσο</w:t>
      </w:r>
      <w:r>
        <w:rPr>
          <w:rFonts w:eastAsia="Times New Roman" w:cs="Times New Roman"/>
          <w:szCs w:val="24"/>
        </w:rPr>
        <w:t>υμε και θα το δούμε θετικά.</w:t>
      </w:r>
    </w:p>
    <w:p w14:paraId="22BFE2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δεύτερο, όμως, μέρος –δηλαδή στα άρθρα 16 έως 108 που αφορά τις ρυθμίσεις σχετικές με την οργάνωση, τη λειτουργία, τα οικονομικά, το προσωπικό των ΟΤΑ και των νομικών προσώπων αυτών- το οποίο χωρίζεται στα τρία κεφάλαια, υπά</w:t>
      </w:r>
      <w:r>
        <w:rPr>
          <w:rFonts w:eastAsia="Times New Roman" w:cs="Times New Roman"/>
          <w:szCs w:val="24"/>
        </w:rPr>
        <w:t xml:space="preserve">ρχουν πάρα πολλές προβληματικές διατάξεις, όπως αναφέραμε και </w:t>
      </w:r>
      <w:r>
        <w:rPr>
          <w:rFonts w:eastAsia="Times New Roman" w:cs="Times New Roman"/>
          <w:szCs w:val="24"/>
        </w:rPr>
        <w:lastRenderedPageBreak/>
        <w:t>πριν. Έχουν ξεφύγει τα πράγματα σε αυτό το νομοσχέδιο. Κάθε φορά που ανεβαίνουμε στο Βήμα, μιλάμε για προσλήψεις «ημετέρων». Δυστυχώς, έχουμε την εντύπωση ότι εδώ τα πράγματα φεύγουν από μια καν</w:t>
      </w:r>
      <w:r>
        <w:rPr>
          <w:rFonts w:eastAsia="Times New Roman" w:cs="Times New Roman"/>
          <w:szCs w:val="24"/>
        </w:rPr>
        <w:t xml:space="preserve">ονική τροχιά. </w:t>
      </w:r>
      <w:r>
        <w:rPr>
          <w:rFonts w:eastAsia="Times New Roman" w:cs="Times New Roman"/>
          <w:szCs w:val="24"/>
        </w:rPr>
        <w:t>Θ</w:t>
      </w:r>
      <w:r>
        <w:rPr>
          <w:rFonts w:eastAsia="Times New Roman" w:cs="Times New Roman"/>
          <w:szCs w:val="24"/>
        </w:rPr>
        <w:t xml:space="preserve">α σας αναφέρω χαρακτηριστικά κάποια απ’ αυτά τα άρθρα και όχι όλα, γιατί ο χρόνος πάλι δεν θα είναι επαρκής. </w:t>
      </w:r>
    </w:p>
    <w:p w14:paraId="22BFE2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Πρώτα θα μιλήσω για το άρθρο 38. Ένα προβληματικό άρθρο με το οποίο προβλέπεται η επανασύσταση δυο θέσεων δημοσιογράφων ανά περιφέρ</w:t>
      </w:r>
      <w:r>
        <w:rPr>
          <w:rFonts w:eastAsia="Times New Roman" w:cs="Times New Roman"/>
          <w:szCs w:val="24"/>
        </w:rPr>
        <w:t xml:space="preserve">εια με σύμβαση εργασίας ορισμένου χρόνου που διαρκεί όσο η θητεία του Περιφερειάρχη, χωρίς τη διαδικασία έγκρισης της τριμελούς εξ Υπουργών Επιτροπής, η οποία </w:t>
      </w:r>
      <w:proofErr w:type="spellStart"/>
      <w:r>
        <w:rPr>
          <w:rFonts w:eastAsia="Times New Roman" w:cs="Times New Roman"/>
          <w:szCs w:val="24"/>
        </w:rPr>
        <w:t>λύεται</w:t>
      </w:r>
      <w:proofErr w:type="spellEnd"/>
      <w:r>
        <w:rPr>
          <w:rFonts w:eastAsia="Times New Roman" w:cs="Times New Roman"/>
          <w:szCs w:val="24"/>
        </w:rPr>
        <w:t xml:space="preserve"> αυτοδικαίως με τη λήξη της θητείας του Περιφερειάρχη. Αυτό χρειάζεται η χώρα; Καλό είναι ν</w:t>
      </w:r>
      <w:r>
        <w:rPr>
          <w:rFonts w:eastAsia="Times New Roman" w:cs="Times New Roman"/>
          <w:szCs w:val="24"/>
        </w:rPr>
        <w:t xml:space="preserve">α δημιουργούνται νέες θέσεις εργασίας, αλλά δεν είναι αυτό που χρειαζόμαστε. Δεν βλέπουμε κάποιον λόγο, ώστε να υπάρχει αυτό το άρθρο μέσα σ’ αυτό το νομοσχέδιο. </w:t>
      </w:r>
    </w:p>
    <w:p w14:paraId="22BFE2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επόμενο άρθρο που θέλω να σχολιάσω είναι το άρθρο 50, το οποίο αναφέρεται στην τακτοποίηση</w:t>
      </w:r>
      <w:r>
        <w:rPr>
          <w:rFonts w:eastAsia="Times New Roman" w:cs="Times New Roman"/>
          <w:szCs w:val="24"/>
        </w:rPr>
        <w:t xml:space="preserve"> των οικονομικών εκκρεμοτήτων των ΟΤΑ προς το Ταμείο Παρακαταθηκών και Δανείων. Δεν θέλουμε εμείς στην Ένωση Κεντρώων να μη λυθεί </w:t>
      </w:r>
      <w:r>
        <w:rPr>
          <w:rFonts w:eastAsia="Times New Roman" w:cs="Times New Roman"/>
          <w:szCs w:val="24"/>
        </w:rPr>
        <w:lastRenderedPageBreak/>
        <w:t>αυτό το πρόβλημα, ωστόσο ο τρόπος που φέρνετε τη λύση δεν είναι σωστός. Υπάρχει προχειρότητα και φαίνεται από τη φράση «κατά π</w:t>
      </w:r>
      <w:r>
        <w:rPr>
          <w:rFonts w:eastAsia="Times New Roman" w:cs="Times New Roman"/>
          <w:szCs w:val="24"/>
        </w:rPr>
        <w:t xml:space="preserve">αρέκκλιση» των κείμενων διατάξεων, χωρίς να υπάρχει κάποια ειδική και επαρκής αιτιολόγηση. </w:t>
      </w:r>
    </w:p>
    <w:p w14:paraId="22BFE2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Ένα άλλο προβληματικό άρθρο είναι το άρθρο 62, με το οποίο θεσπίζεται τέλος επί των ακαθάριστων εσόδων καταστημάτων υγειονομικού ενδιαφέροντος. Επί των εσόδων επιχειρήσεων καζίνο και των επιχειρήσεων που λειτουργούν εντός των καζίνο, το τέλος αυτό είναι στ</w:t>
      </w:r>
      <w:r>
        <w:rPr>
          <w:rFonts w:eastAsia="Times New Roman" w:cs="Times New Roman"/>
          <w:szCs w:val="24"/>
        </w:rPr>
        <w:t>ο ποσοστό του 2%, ενώ για νυχτερινά κέντρα, αίθουσες χορού και άλλα καταστήματα με ποτά και θεάματα, καφωδεία, κέντρα διασκέδασης και χορευτικά κέντρα με μουσική, το ανώτερο τέλος επιβάλλεται σε ποσοστό 5%. Με ποιο κριτήριο δίνει τέτοια ποσοστά σε καζίνο σ</w:t>
      </w:r>
      <w:r>
        <w:rPr>
          <w:rFonts w:eastAsia="Times New Roman" w:cs="Times New Roman"/>
          <w:szCs w:val="24"/>
        </w:rPr>
        <w:t xml:space="preserve">ε σχέση με όλα τα υπόλοιπα; Γιατί να υπάρχει αυτή η άνιση μεταχείριση; Δεν μπορούμε να το καταλάβουμε. </w:t>
      </w:r>
    </w:p>
    <w:p w14:paraId="22BFE2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Προβληματικό είναι και το άρθρο 75, το οποίο τροποποιεί το άρθρο 69ε΄ του ν.4270/2014 με την προσθήκη εδαφίου ειδικά για τους ΟΤΑ Α΄ και Β΄ Βαθμού και τ</w:t>
      </w:r>
      <w:r>
        <w:rPr>
          <w:rFonts w:eastAsia="Times New Roman" w:cs="Times New Roman"/>
          <w:szCs w:val="24"/>
        </w:rPr>
        <w:t xml:space="preserve">α </w:t>
      </w:r>
      <w:r>
        <w:rPr>
          <w:rFonts w:eastAsia="Times New Roman" w:cs="Times New Roman"/>
          <w:szCs w:val="24"/>
        </w:rPr>
        <w:t>ν</w:t>
      </w:r>
      <w:r>
        <w:rPr>
          <w:rFonts w:eastAsia="Times New Roman" w:cs="Times New Roman"/>
          <w:szCs w:val="24"/>
        </w:rPr>
        <w:t xml:space="preserve">ομικά </w:t>
      </w:r>
      <w:r>
        <w:rPr>
          <w:rFonts w:eastAsia="Times New Roman" w:cs="Times New Roman"/>
          <w:szCs w:val="24"/>
        </w:rPr>
        <w:t>π</w:t>
      </w:r>
      <w:r>
        <w:rPr>
          <w:rFonts w:eastAsia="Times New Roman" w:cs="Times New Roman"/>
          <w:szCs w:val="24"/>
        </w:rPr>
        <w:t xml:space="preserve">ρόσωπα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δ</w:t>
      </w:r>
      <w:r>
        <w:rPr>
          <w:rFonts w:eastAsia="Times New Roman" w:cs="Times New Roman"/>
          <w:szCs w:val="24"/>
        </w:rPr>
        <w:t xml:space="preserve">ικαίου αυτών. Οι περιπτώσεις τακτοποίησης εκκρεμοτήτων με </w:t>
      </w:r>
      <w:r>
        <w:rPr>
          <w:rFonts w:eastAsia="Times New Roman" w:cs="Times New Roman"/>
          <w:szCs w:val="24"/>
        </w:rPr>
        <w:lastRenderedPageBreak/>
        <w:t xml:space="preserve">την έκδοση συμψηφιστικών ενταλμάτων καθορίζονται με κοινή υπουργική απόφαση των Υπουργών Εσωτερικών και Οικονομικών. </w:t>
      </w:r>
    </w:p>
    <w:p w14:paraId="22BFE2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Εγώ θέλω να σας ρωτήσω κάτι. Γιατί να αφήνουμε να γίν</w:t>
      </w:r>
      <w:r>
        <w:rPr>
          <w:rFonts w:eastAsia="Times New Roman" w:cs="Times New Roman"/>
          <w:szCs w:val="24"/>
        </w:rPr>
        <w:t xml:space="preserve">ονται όλες οι ρυθμίσεις με ΚΥΑ; Γιατί δεν λέει ο ίδιος ο νομοθέτης πώς θα είναι τα συμψηφιστικά εντάλματα; </w:t>
      </w:r>
    </w:p>
    <w:p w14:paraId="22BFE2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Έχετε, δυστυχώς, σε πολλά νομοσχέδια αυτήν την τακτική κοινής υπουργικής απόφασης. Εδώ υπάρχει δημοκρατία και κάπως έτσι με τον τρόπο της δημοκρατία</w:t>
      </w:r>
      <w:r>
        <w:rPr>
          <w:rFonts w:eastAsia="Times New Roman" w:cs="Times New Roman"/>
          <w:szCs w:val="24"/>
        </w:rPr>
        <w:t xml:space="preserve">ς θα πρέπει να ρυθμίζονται αυτά τα θέματα. </w:t>
      </w:r>
    </w:p>
    <w:p w14:paraId="22BFE2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Συνεχίζονται δυστυχώς τα προβληματικά άρθρα και πάμε στο άρθρο 80 με το οποίο ρυθμίζεται το θέμα του διορισμού καταταγέντος σε πίνακες </w:t>
      </w:r>
      <w:proofErr w:type="spellStart"/>
      <w:r>
        <w:rPr>
          <w:rFonts w:eastAsia="Times New Roman" w:cs="Times New Roman"/>
          <w:szCs w:val="24"/>
        </w:rPr>
        <w:t>διοριστέων</w:t>
      </w:r>
      <w:proofErr w:type="spellEnd"/>
      <w:r>
        <w:rPr>
          <w:rFonts w:eastAsia="Times New Roman" w:cs="Times New Roman"/>
          <w:szCs w:val="24"/>
        </w:rPr>
        <w:t xml:space="preserve"> του ΑΣΕΠ, σε περίπτωση κατάργησης ή λύσης των νομικών προσώπων ΟΤΑ</w:t>
      </w:r>
      <w:r>
        <w:rPr>
          <w:rFonts w:eastAsia="Times New Roman" w:cs="Times New Roman"/>
          <w:szCs w:val="24"/>
        </w:rPr>
        <w:t xml:space="preserve"> στα οποία έχουν κατανεμηθεί. </w:t>
      </w:r>
    </w:p>
    <w:p w14:paraId="22BFE2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λοιπόν, διάταξη προβλέπεται ότι οι καταταγέντες σε πίνακες </w:t>
      </w:r>
      <w:proofErr w:type="spellStart"/>
      <w:r>
        <w:rPr>
          <w:rFonts w:eastAsia="Times New Roman" w:cs="Times New Roman"/>
          <w:szCs w:val="24"/>
        </w:rPr>
        <w:t>διοριστέων</w:t>
      </w:r>
      <w:proofErr w:type="spellEnd"/>
      <w:r>
        <w:rPr>
          <w:rFonts w:eastAsia="Times New Roman" w:cs="Times New Roman"/>
          <w:szCs w:val="24"/>
        </w:rPr>
        <w:t xml:space="preserve"> του ΑΣΕΠ για τους οποίους έχουν εκδοθεί αποφάσεις κατανομής σε νομικά πρόσωπα των ΟΤΑ, τα οποία είτε έχουν καταργηθεί ή λυθεί ή καταργ</w:t>
      </w:r>
      <w:r>
        <w:rPr>
          <w:rFonts w:eastAsia="Times New Roman" w:cs="Times New Roman"/>
          <w:szCs w:val="24"/>
        </w:rPr>
        <w:t xml:space="preserve">ούνται ή </w:t>
      </w:r>
      <w:proofErr w:type="spellStart"/>
      <w:r>
        <w:rPr>
          <w:rFonts w:eastAsia="Times New Roman" w:cs="Times New Roman"/>
          <w:szCs w:val="24"/>
        </w:rPr>
        <w:t>λύονται</w:t>
      </w:r>
      <w:proofErr w:type="spellEnd"/>
      <w:r>
        <w:rPr>
          <w:rFonts w:eastAsia="Times New Roman" w:cs="Times New Roman"/>
          <w:szCs w:val="24"/>
        </w:rPr>
        <w:t xml:space="preserve">, διορίζονται ή προσλαμβάνονται κατά παρέκκλιση κάθε </w:t>
      </w:r>
      <w:r>
        <w:rPr>
          <w:rFonts w:eastAsia="Times New Roman" w:cs="Times New Roman"/>
          <w:szCs w:val="24"/>
        </w:rPr>
        <w:lastRenderedPageBreak/>
        <w:t xml:space="preserve">γενικής ή ειδικής διάταξης στον φορέα στον οποίον μεταφέρονται οι αρμοδιότητες του </w:t>
      </w:r>
      <w:proofErr w:type="spellStart"/>
      <w:r>
        <w:rPr>
          <w:rFonts w:eastAsia="Times New Roman" w:cs="Times New Roman"/>
          <w:szCs w:val="24"/>
        </w:rPr>
        <w:t>καταργηθέντος</w:t>
      </w:r>
      <w:proofErr w:type="spellEnd"/>
      <w:r>
        <w:rPr>
          <w:rFonts w:eastAsia="Times New Roman" w:cs="Times New Roman"/>
          <w:szCs w:val="24"/>
        </w:rPr>
        <w:t xml:space="preserve"> φορέα. </w:t>
      </w:r>
    </w:p>
    <w:p w14:paraId="22BFE2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Ο διορισμός ή η πρόσληψη διενεργείται σε προσωποπαγή θέση που συνίσταται με την πρ</w:t>
      </w:r>
      <w:r>
        <w:rPr>
          <w:rFonts w:eastAsia="Times New Roman" w:cs="Times New Roman"/>
          <w:szCs w:val="24"/>
        </w:rPr>
        <w:t>άξη διορισμού ή πρόσληψης. Στην περίπτωση διορισμού μονίμου προσωπικού δεσμεύεται κενή θέση της ίδιας κατηγορίας για όσο χρόνο υφίσταται η προσωποπαγής θέση. Το ίδιο θα ισχύσει και για τα καταταγέντα σε πίνακες  διορισθέντων ΙΔΑΧ του ΑΣΕΠ των εκπαιδευτικών</w:t>
      </w:r>
      <w:r>
        <w:rPr>
          <w:rFonts w:eastAsia="Times New Roman" w:cs="Times New Roman"/>
          <w:szCs w:val="24"/>
        </w:rPr>
        <w:t xml:space="preserve"> βαθμίδων ΥΕ και ΔΕ, οι οποίοι προσλαμβάνονται σε υπηρεσίες ανταποδοτικού χαρακτήρα στον φορέα ο οποίος αναλαμβάνει τις αρμοδιότητες του </w:t>
      </w:r>
      <w:proofErr w:type="spellStart"/>
      <w:r>
        <w:rPr>
          <w:rFonts w:eastAsia="Times New Roman" w:cs="Times New Roman"/>
          <w:szCs w:val="24"/>
        </w:rPr>
        <w:t>καταργηθέντος</w:t>
      </w:r>
      <w:proofErr w:type="spellEnd"/>
      <w:r>
        <w:rPr>
          <w:rFonts w:eastAsia="Times New Roman" w:cs="Times New Roman"/>
          <w:szCs w:val="24"/>
        </w:rPr>
        <w:t xml:space="preserve"> ή </w:t>
      </w:r>
      <w:proofErr w:type="spellStart"/>
      <w:r>
        <w:rPr>
          <w:rFonts w:eastAsia="Times New Roman" w:cs="Times New Roman"/>
          <w:szCs w:val="24"/>
        </w:rPr>
        <w:t>λυθέντος</w:t>
      </w:r>
      <w:proofErr w:type="spellEnd"/>
      <w:r>
        <w:rPr>
          <w:rFonts w:eastAsia="Times New Roman" w:cs="Times New Roman"/>
          <w:szCs w:val="24"/>
        </w:rPr>
        <w:t xml:space="preserve"> νομικού προσώπου μη απαιτούμενης απόφασης της κατανομής, σύμφωνα με το άρθρο 7 του ν.4368/2016</w:t>
      </w:r>
      <w:r>
        <w:rPr>
          <w:rFonts w:eastAsia="Times New Roman" w:cs="Times New Roman"/>
          <w:szCs w:val="24"/>
        </w:rPr>
        <w:t xml:space="preserve">. Δημιουργείτε, δηλαδή, </w:t>
      </w:r>
      <w:proofErr w:type="spellStart"/>
      <w:r>
        <w:rPr>
          <w:rFonts w:eastAsia="Times New Roman" w:cs="Times New Roman"/>
          <w:szCs w:val="24"/>
        </w:rPr>
        <w:t>προσωπαγείς</w:t>
      </w:r>
      <w:proofErr w:type="spellEnd"/>
      <w:r>
        <w:rPr>
          <w:rFonts w:eastAsia="Times New Roman" w:cs="Times New Roman"/>
          <w:szCs w:val="24"/>
        </w:rPr>
        <w:t xml:space="preserve"> θέσεις και προσλαμβάνετε. </w:t>
      </w:r>
    </w:p>
    <w:p w14:paraId="22BFE2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θέλουμε να μειωθεί η ανεργία και να γίνονται προσλήψεις, αλλά ο τρόπος αυτός δεν είναι ο σωστός και νομίζω ότι σε κατ’ ιδίαν συζητήσεις, το παραδέχεστε όλοι. </w:t>
      </w:r>
    </w:p>
    <w:p w14:paraId="22BFE2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Παρόμοια πράγματα και στο άρ</w:t>
      </w:r>
      <w:r>
        <w:rPr>
          <w:rFonts w:eastAsia="Times New Roman" w:cs="Times New Roman"/>
          <w:szCs w:val="24"/>
        </w:rPr>
        <w:t>θρο 81. Αναφέρεται το άρθρο αυτό σε διορισμούς βάσει πινάκων οριστικών αποτελεσμάτων του ΑΣΕΠ που έχουν εκδοθεί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2009 έως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lastRenderedPageBreak/>
        <w:t xml:space="preserve">2015. Με το συγκεκριμένο άρθρο, λοιπόν, προβλέπεται κατά παρέκκλιση των διατάξεων η άρση της </w:t>
      </w:r>
      <w:proofErr w:type="spellStart"/>
      <w:r>
        <w:rPr>
          <w:rFonts w:eastAsia="Times New Roman" w:cs="Times New Roman"/>
          <w:szCs w:val="24"/>
        </w:rPr>
        <w:t>υποχρεωτικότητας</w:t>
      </w:r>
      <w:proofErr w:type="spellEnd"/>
      <w:r>
        <w:rPr>
          <w:rFonts w:eastAsia="Times New Roman" w:cs="Times New Roman"/>
          <w:szCs w:val="24"/>
        </w:rPr>
        <w:t xml:space="preserve"> αναπλήρωσης</w:t>
      </w:r>
      <w:r>
        <w:rPr>
          <w:rFonts w:eastAsia="Times New Roman" w:cs="Times New Roman"/>
          <w:szCs w:val="24"/>
        </w:rPr>
        <w:t xml:space="preserve"> των κενών θέσεων που δεν θα καλυφθούν από τους πίνακες οριστικών αποτελεσμάτων που εκδόθηκαν μεταξύ των ετών 2009 και 2015 και θεσπίζεται το δικαίωμα απόσπασης ή μετάταξης σε ΟΤΑ Α΄ και Β΄ Βαθμού και νομικά πρόσωπα αυτών και πριν από τη συμπλήρωση της διε</w:t>
      </w:r>
      <w:r>
        <w:rPr>
          <w:rFonts w:eastAsia="Times New Roman" w:cs="Times New Roman"/>
          <w:szCs w:val="24"/>
        </w:rPr>
        <w:t xml:space="preserve">τούς δοκιμαστικής υπηρεσίας κατ’ εξαίρεση. </w:t>
      </w:r>
    </w:p>
    <w:p w14:paraId="22BFE2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Ίδια κατάσταση και στο άρθρο 82. Αναφέρεται στην περίπτωση κάλυψης οργανικών θέσεων σε ΟΤΑ Α΄ Βαθμού από προσωπικό που κατατάχθηκε σε προσωρινούς πίνακες </w:t>
      </w:r>
      <w:proofErr w:type="spellStart"/>
      <w:r>
        <w:rPr>
          <w:rFonts w:eastAsia="Times New Roman" w:cs="Times New Roman"/>
          <w:szCs w:val="24"/>
        </w:rPr>
        <w:t>διοριστέων</w:t>
      </w:r>
      <w:proofErr w:type="spellEnd"/>
      <w:r>
        <w:rPr>
          <w:rFonts w:eastAsia="Times New Roman" w:cs="Times New Roman"/>
          <w:szCs w:val="24"/>
        </w:rPr>
        <w:t xml:space="preserve"> του ΑΣΕΠ και απασχολήθηκε σύμφωνα με τη διάταξη</w:t>
      </w:r>
      <w:r>
        <w:rPr>
          <w:rFonts w:eastAsia="Times New Roman" w:cs="Times New Roman"/>
          <w:szCs w:val="24"/>
        </w:rPr>
        <w:t xml:space="preserve"> του άρθρου 21, παράγραφος 4 του ν.3584/2007. Με την προτεινόμενη διάταξη προκρίνεται η συνέχιση της παροχής των αντίστοιχων υπηρεσιών από προσωπικό που έχει ήδη απασχοληθεί, αφού ορίζεται ότι οι ΟΤΑ Α΄ Βαθμού και τα νομικά πρόσωπα αυτών μπορούν να καλύπτο</w:t>
      </w:r>
      <w:r>
        <w:rPr>
          <w:rFonts w:eastAsia="Times New Roman" w:cs="Times New Roman"/>
          <w:szCs w:val="24"/>
        </w:rPr>
        <w:t xml:space="preserve">υν οργανικές θέσεις, κενές ή νέες, που συνιστώνται προς κάλυψη αντίστοιχων υπηρεσιακών αναγκών κατά τις κείμενες διατάξεις κλάδων ειδικοτήτων ΠΕ, ΤΕ, ΔΕ και ΥΕ Κατηγορίας από </w:t>
      </w:r>
      <w:proofErr w:type="spellStart"/>
      <w:r>
        <w:rPr>
          <w:rFonts w:eastAsia="Times New Roman" w:cs="Times New Roman"/>
          <w:szCs w:val="24"/>
        </w:rPr>
        <w:t>προσληφθέντες</w:t>
      </w:r>
      <w:proofErr w:type="spellEnd"/>
      <w:r>
        <w:rPr>
          <w:rFonts w:eastAsia="Times New Roman" w:cs="Times New Roman"/>
          <w:szCs w:val="24"/>
        </w:rPr>
        <w:t xml:space="preserve"> σύμφωνα με τις διατάξεις </w:t>
      </w:r>
      <w:r>
        <w:rPr>
          <w:rFonts w:eastAsia="Times New Roman" w:cs="Times New Roman"/>
          <w:szCs w:val="24"/>
        </w:rPr>
        <w:lastRenderedPageBreak/>
        <w:t>της παραγράφου 4 του άρθρου 24 του ν.3584/</w:t>
      </w:r>
      <w:r>
        <w:rPr>
          <w:rFonts w:eastAsia="Times New Roman" w:cs="Times New Roman"/>
          <w:szCs w:val="24"/>
        </w:rPr>
        <w:t>2007 από 1</w:t>
      </w:r>
      <w:r>
        <w:rPr>
          <w:rFonts w:eastAsia="Times New Roman" w:cs="Times New Roman"/>
          <w:szCs w:val="24"/>
        </w:rPr>
        <w:t>-</w:t>
      </w:r>
      <w:r>
        <w:rPr>
          <w:rFonts w:eastAsia="Times New Roman" w:cs="Times New Roman"/>
          <w:szCs w:val="24"/>
        </w:rPr>
        <w:t>1</w:t>
      </w:r>
      <w:r>
        <w:rPr>
          <w:rFonts w:eastAsia="Times New Roman" w:cs="Times New Roman"/>
          <w:szCs w:val="24"/>
        </w:rPr>
        <w:t>-</w:t>
      </w:r>
      <w:r>
        <w:rPr>
          <w:rFonts w:eastAsia="Times New Roman" w:cs="Times New Roman"/>
          <w:szCs w:val="24"/>
        </w:rPr>
        <w:t>2008 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 xml:space="preserve">2010, οι οποίοι δεν περιλαμβάνονται στους πίνακες </w:t>
      </w:r>
      <w:proofErr w:type="spellStart"/>
      <w:r>
        <w:rPr>
          <w:rFonts w:eastAsia="Times New Roman" w:cs="Times New Roman"/>
          <w:szCs w:val="24"/>
        </w:rPr>
        <w:t>διοριστέων</w:t>
      </w:r>
      <w:proofErr w:type="spellEnd"/>
      <w:r>
        <w:rPr>
          <w:rFonts w:eastAsia="Times New Roman" w:cs="Times New Roman"/>
          <w:szCs w:val="24"/>
        </w:rPr>
        <w:t xml:space="preserve">. </w:t>
      </w:r>
    </w:p>
    <w:p w14:paraId="22BFE2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άρθρο 87 τώρα προβλέπει ότι οι συμβάσεις εργασίας ιδιωτικού δικαίου αορίστου χρόνου και ορισμένου χρόνου, μειωμένου ωραρίου των εργαζομένων σε ΟΤΑ Α΄ και Β΄ Βαθ</w:t>
      </w:r>
      <w:r>
        <w:rPr>
          <w:rFonts w:eastAsia="Times New Roman" w:cs="Times New Roman"/>
          <w:szCs w:val="24"/>
        </w:rPr>
        <w:t>μού και νομικά πρόσωπα δημοσίου δικαίου αυτών μπορούν να τροποποιούνται με αύξηση του ωραρίου εργασίας, μέχρι και το ανώτατο όριο της πλήρους απασχόλησης της οικείας εκπαιδευτικής βαθμίδας και ειδικότητας, με αντίστοιχη αύξηση των πάσης φύσεως αποδοχών του</w:t>
      </w:r>
      <w:r>
        <w:rPr>
          <w:rFonts w:eastAsia="Times New Roman" w:cs="Times New Roman"/>
          <w:szCs w:val="24"/>
        </w:rPr>
        <w:t xml:space="preserve">ς. </w:t>
      </w:r>
    </w:p>
    <w:p w14:paraId="22BFE2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Αυτή η τροποποίηση γίνεται με αιτιολογημένη απόφαση του οικείου δημοτικού ή περιφερειακού συμβουλίου ή του διοικητικού συμβουλίου του οικείου νομικού προσώπου κατόπιν αίτησης των ενδιαφερομένου. Η απόφαση υπάγεται σε υποχρεωτικό έλεγχο νομιμότητας από </w:t>
      </w:r>
      <w:r>
        <w:rPr>
          <w:rFonts w:eastAsia="Times New Roman" w:cs="Times New Roman"/>
          <w:szCs w:val="24"/>
        </w:rPr>
        <w:t xml:space="preserve">την αρμόδια για την εποπτεία του οικείου ΟΤΑ ή νομικού προσώπου αρχή και η περίληψή της δημοσιεύεται στην Εφημερίδα της Κυβερνήσεως. </w:t>
      </w:r>
    </w:p>
    <w:p w14:paraId="22BFE2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ορίζεται ότι οι καθαρίστριες ή οι καθαριστές σχολικών μονάδων, των οποίων το ωράριο εργασίας μετατρέπεται, </w:t>
      </w:r>
      <w:r>
        <w:rPr>
          <w:rFonts w:eastAsia="Times New Roman" w:cs="Times New Roman"/>
          <w:szCs w:val="24"/>
        </w:rPr>
        <w:lastRenderedPageBreak/>
        <w:t>μπορούν</w:t>
      </w:r>
      <w:r>
        <w:rPr>
          <w:rFonts w:eastAsia="Times New Roman" w:cs="Times New Roman"/>
          <w:szCs w:val="24"/>
        </w:rPr>
        <w:t xml:space="preserve"> με απόφαση του οικείου Δημοτικού Συμβουλίου που εκδίδεται ύστερα από αίτησή τους και ανάλογα με τις </w:t>
      </w:r>
      <w:proofErr w:type="spellStart"/>
      <w:r>
        <w:rPr>
          <w:rFonts w:eastAsia="Times New Roman" w:cs="Times New Roman"/>
          <w:szCs w:val="24"/>
        </w:rPr>
        <w:t>προκύπτουσες</w:t>
      </w:r>
      <w:proofErr w:type="spellEnd"/>
      <w:r>
        <w:rPr>
          <w:rFonts w:eastAsia="Times New Roman" w:cs="Times New Roman"/>
          <w:szCs w:val="24"/>
        </w:rPr>
        <w:t xml:space="preserve"> υπηρεσιακές ανάγκες, να απασχολούνται και σε διαφορετικές σχολικές μονάδες από εκείνες της τοποθέτησής τους. Το να γίνουν, δηλαδή, πλήρους απα</w:t>
      </w:r>
      <w:r>
        <w:rPr>
          <w:rFonts w:eastAsia="Times New Roman" w:cs="Times New Roman"/>
          <w:szCs w:val="24"/>
        </w:rPr>
        <w:t xml:space="preserve">σχόλησης ισοδυναμεί με πρόσληψη, αλλά οι καθαρίστριες θα είναι τα θύματα, γιατί θα τις κάνουν μπαλάκι και θα πηγαίνουν από σχολείο σε σχολείο. Δεν ξέρουμε αν αυτό είναι που θα έπρεπε να πρεσβεύει η Κυβέρνησή σας. </w:t>
      </w:r>
    </w:p>
    <w:p w14:paraId="22BFE2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άρθρο 89 είναι άλλο ένα προβληματικό άρ</w:t>
      </w:r>
      <w:r>
        <w:rPr>
          <w:rFonts w:eastAsia="Times New Roman" w:cs="Times New Roman"/>
          <w:szCs w:val="24"/>
        </w:rPr>
        <w:t>θρο, σχετικά με τα θέματα προσωπικού για εκτέλεση έργων με αυτεπιστασία. Εδώ επιλέγεται μ</w:t>
      </w:r>
      <w:r>
        <w:rPr>
          <w:rFonts w:eastAsia="Times New Roman" w:cs="Times New Roman"/>
          <w:szCs w:val="24"/>
        </w:rPr>
        <w:t>ί</w:t>
      </w:r>
      <w:r>
        <w:rPr>
          <w:rFonts w:eastAsia="Times New Roman" w:cs="Times New Roman"/>
          <w:szCs w:val="24"/>
        </w:rPr>
        <w:t>α ευέλικτη διαδικασία, αποκλείοντας στην ουσία την εμπλοκή ΟΑΕΔ και ΑΣΕΠ. Δηλαδή, στην ουσία, τι θεσπίζεται εδώ; Να δίνεις όπου θέλεις, δηλαδή σε «ημετέρους» και φίλο</w:t>
      </w:r>
      <w:r>
        <w:rPr>
          <w:rFonts w:eastAsia="Times New Roman" w:cs="Times New Roman"/>
          <w:szCs w:val="24"/>
        </w:rPr>
        <w:t xml:space="preserve">υς, έργα με αυτεπιστασία, χωρίς τις δικλίδες ασφαλείας του ΑΣΕΠ. </w:t>
      </w:r>
    </w:p>
    <w:p w14:paraId="22BFE2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άρθρο 97 είναι ένα ακόμη άρθρο που εμείς κρίνουμε προβληματικό και αναφέρεται στα μέσα ατομικής προστασίας και μέτρα για την υγεία και την ασφάλεια των εργαζομένων στους ΟΤΑ. Με την παρού</w:t>
      </w:r>
      <w:r>
        <w:rPr>
          <w:rFonts w:eastAsia="Times New Roman" w:cs="Times New Roman"/>
          <w:szCs w:val="24"/>
        </w:rPr>
        <w:t xml:space="preserve">σα, λοιπόν, ρύθμιση προβλέπεται κατ’ εξαίρεση για τα έτη 2012, 2013, 2014, 2015 και 2016 η αποτίμηση σε </w:t>
      </w:r>
      <w:r>
        <w:rPr>
          <w:rFonts w:eastAsia="Times New Roman" w:cs="Times New Roman"/>
          <w:szCs w:val="24"/>
        </w:rPr>
        <w:lastRenderedPageBreak/>
        <w:t>χρήμα και η απόδοση στους δικαιούχους υπό προϋποθέσεις των μέσων ατομικής προστασίας που δεν είχαν χορηγηθεί σ’ αυτούς κατά τα αντίστοιχα έτη και προβλέ</w:t>
      </w:r>
      <w:r>
        <w:rPr>
          <w:rFonts w:eastAsia="Times New Roman" w:cs="Times New Roman"/>
          <w:szCs w:val="24"/>
        </w:rPr>
        <w:t>πεται ότι στο εξής απαγορεύεται η αποτίμηση και η καταβολή αυτών σε χρήμα.</w:t>
      </w:r>
    </w:p>
    <w:p w14:paraId="22BFE2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μέσα θα έπρεπε να είναι σε είδος, αλλά δυστυχώς με αυτή τη  ρύθμιση του άρθρου 97 θεσπίζεται άνιση μεταχείριση μεταξύ των ετών και ταυτόχρονα δημιουργούνται προσδοκίες για τα επόμενα έτη. </w:t>
      </w:r>
    </w:p>
    <w:p w14:paraId="22BFE2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ήθελα να αναφερθώ και στο άρθρο 100. Σ’ αυτό το άρθρ</w:t>
      </w:r>
      <w:r>
        <w:rPr>
          <w:rFonts w:eastAsia="Times New Roman" w:cs="Times New Roman"/>
          <w:szCs w:val="24"/>
        </w:rPr>
        <w:t>ο φαίνεται ότι δεν μπορείτε να ξεφύγετε απ’ αυτούς που σας κυνηγούν και ότι ο τρόπος που σκέφτεστε είναι εντελώς λανθασμένος και σε κα</w:t>
      </w:r>
      <w:r>
        <w:rPr>
          <w:rFonts w:eastAsia="Times New Roman" w:cs="Times New Roman"/>
          <w:szCs w:val="24"/>
        </w:rPr>
        <w:t>μ</w:t>
      </w:r>
      <w:r>
        <w:rPr>
          <w:rFonts w:eastAsia="Times New Roman" w:cs="Times New Roman"/>
          <w:szCs w:val="24"/>
        </w:rPr>
        <w:t xml:space="preserve">μία περίπτωση δεν εκπροσωπείτε το νέο. </w:t>
      </w:r>
    </w:p>
    <w:p w14:paraId="22BFE228" w14:textId="77777777" w:rsidR="007336A6" w:rsidRDefault="002D1229">
      <w:pPr>
        <w:spacing w:line="600" w:lineRule="auto"/>
        <w:ind w:firstLine="720"/>
        <w:contextualSpacing/>
        <w:jc w:val="both"/>
        <w:rPr>
          <w:rFonts w:eastAsia="Times New Roman"/>
          <w:szCs w:val="24"/>
        </w:rPr>
      </w:pPr>
      <w:r>
        <w:rPr>
          <w:rFonts w:eastAsia="Times New Roman"/>
          <w:szCs w:val="24"/>
        </w:rPr>
        <w:t>Το άρθρο 100 αφορά την παύση πειθαρχικών και ποινικών διώξεων δημοτικών υπαλλήλων</w:t>
      </w:r>
      <w:r>
        <w:rPr>
          <w:rFonts w:eastAsia="Times New Roman"/>
          <w:szCs w:val="24"/>
        </w:rPr>
        <w:t xml:space="preserve"> και αρμοδίων προσδιορισμών των ΟΤΑ για μη χορήγηση στοιχείων εργαζομένων. Συγκεκριμένα, ορίζεται ότι παύουν οριστικά οι πειθαρχικές διώξεις που ασκήθηκαν κατά δημοτικών υπαλλήλων και αρμοδίων προσδιορισμών οργάνων των ΟΤΑ, οι οποίοι δεν παρέδωσαν στοιχεία</w:t>
      </w:r>
      <w:r>
        <w:rPr>
          <w:rFonts w:eastAsia="Times New Roman"/>
          <w:szCs w:val="24"/>
        </w:rPr>
        <w:t xml:space="preserve"> για τους εργαζόμενους των ΟΤΑ στο πρώην Υπουργείο Διοικητικής Μεταρρύθμισης και Ηλεκτρονικής Διακυβέρνησης.</w:t>
      </w:r>
    </w:p>
    <w:p w14:paraId="22BFE229"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Είναι δυνατόν μία Κυβέρνηση να βοηθάει κάποιους οι οποίοι δεν έκαναν σωστά τη δουλειά τους, κάποιους οι οποίοι δεν υπάκουσαν τις εντολές του ίδιου </w:t>
      </w:r>
      <w:r>
        <w:rPr>
          <w:rFonts w:eastAsia="Times New Roman"/>
          <w:szCs w:val="24"/>
        </w:rPr>
        <w:t>του κράτους; Δεν μπορούμε να κατανοήσουμε με τίποτα αυτό το άρθρο.</w:t>
      </w:r>
    </w:p>
    <w:p w14:paraId="22BFE22A" w14:textId="77777777" w:rsidR="007336A6" w:rsidRDefault="002D1229">
      <w:pPr>
        <w:spacing w:line="600" w:lineRule="auto"/>
        <w:ind w:firstLine="720"/>
        <w:contextualSpacing/>
        <w:jc w:val="both"/>
        <w:rPr>
          <w:rFonts w:eastAsia="Times New Roman"/>
          <w:szCs w:val="24"/>
        </w:rPr>
      </w:pPr>
      <w:r>
        <w:rPr>
          <w:rFonts w:eastAsia="Times New Roman"/>
          <w:szCs w:val="24"/>
        </w:rPr>
        <w:t>Όσον αφορά το τέταρτο μέρος που αφορά το Μητρώο Πολιτών, τα άρθρα 115-124, τίθεται μεγάλο ζήτημα. Κατά τη γνώμη μας, θα έπρεπε να έχει ζητηθεί η γνωμοδότηση από την Αρχή Προστασίας Προσωπικ</w:t>
      </w:r>
      <w:r>
        <w:rPr>
          <w:rFonts w:eastAsia="Times New Roman"/>
          <w:szCs w:val="24"/>
        </w:rPr>
        <w:t xml:space="preserve">ών Δεδομένων, γιατί με αυτές τις διατάξεις ο Υπουργός Εσωτερικών καθίσταται </w:t>
      </w:r>
      <w:proofErr w:type="spellStart"/>
      <w:r>
        <w:rPr>
          <w:rFonts w:eastAsia="Times New Roman"/>
          <w:szCs w:val="24"/>
        </w:rPr>
        <w:t>πανεπόπτης</w:t>
      </w:r>
      <w:proofErr w:type="spellEnd"/>
      <w:r>
        <w:rPr>
          <w:rFonts w:eastAsia="Times New Roman"/>
          <w:szCs w:val="24"/>
        </w:rPr>
        <w:t xml:space="preserve"> και η γνωμοδότηση θα είχε νόημα να ελέγξει </w:t>
      </w:r>
      <w:proofErr w:type="spellStart"/>
      <w:r>
        <w:rPr>
          <w:rFonts w:eastAsia="Times New Roman"/>
          <w:szCs w:val="24"/>
        </w:rPr>
        <w:t>προνομοθετικά</w:t>
      </w:r>
      <w:proofErr w:type="spellEnd"/>
      <w:r>
        <w:rPr>
          <w:rFonts w:eastAsia="Times New Roman"/>
          <w:szCs w:val="24"/>
        </w:rPr>
        <w:t xml:space="preserve"> το κατά πόσο οι σκοπούμενες διατάξεις συνάδουν με τη ισχύουσα νομοθεσία προσωπικών δεδομένων.</w:t>
      </w:r>
    </w:p>
    <w:p w14:paraId="22BFE22B" w14:textId="77777777" w:rsidR="007336A6" w:rsidRDefault="002D1229">
      <w:pPr>
        <w:spacing w:line="600" w:lineRule="auto"/>
        <w:ind w:firstLine="720"/>
        <w:contextualSpacing/>
        <w:jc w:val="both"/>
        <w:rPr>
          <w:rFonts w:eastAsia="Times New Roman"/>
          <w:szCs w:val="24"/>
        </w:rPr>
      </w:pPr>
      <w:r>
        <w:rPr>
          <w:rFonts w:eastAsia="Times New Roman"/>
          <w:szCs w:val="24"/>
        </w:rPr>
        <w:t>Η προστασία των πρ</w:t>
      </w:r>
      <w:r>
        <w:rPr>
          <w:rFonts w:eastAsia="Times New Roman"/>
          <w:szCs w:val="24"/>
        </w:rPr>
        <w:t xml:space="preserve">οσωπικών δεδομένων είναι συνταγματικά κατοχυρωμένη με το άρθρο 9Α του Συντάγματος, αλλά και στην Ευρωπαϊκή Σύμβαση Δικαιωμάτων του Ανθρώπου. Επομένως, έχει </w:t>
      </w:r>
      <w:proofErr w:type="spellStart"/>
      <w:r>
        <w:rPr>
          <w:rFonts w:eastAsia="Times New Roman"/>
          <w:szCs w:val="24"/>
        </w:rPr>
        <w:t>υπερνομοθετική</w:t>
      </w:r>
      <w:proofErr w:type="spellEnd"/>
      <w:r>
        <w:rPr>
          <w:rFonts w:eastAsia="Times New Roman"/>
          <w:szCs w:val="24"/>
        </w:rPr>
        <w:t xml:space="preserve"> ισχύ.</w:t>
      </w:r>
    </w:p>
    <w:p w14:paraId="22BFE22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Παρακαλώ, ολοκληρώστε. </w:t>
      </w:r>
    </w:p>
    <w:p w14:paraId="22BFE22D"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ΑΝΑΣΤΑΣΙΟΣ ΜΕΓΑΛΟΜΥΣΤΑ</w:t>
      </w:r>
      <w:r>
        <w:rPr>
          <w:rFonts w:eastAsia="Times New Roman"/>
          <w:b/>
          <w:szCs w:val="24"/>
        </w:rPr>
        <w:t xml:space="preserve">ΚΑΣ: </w:t>
      </w:r>
      <w:r>
        <w:rPr>
          <w:rFonts w:eastAsia="Times New Roman"/>
          <w:szCs w:val="24"/>
        </w:rPr>
        <w:t>Είναι πάρα πολλά, δυστυχώς, τα άρθρα τα οποία εμείς χαρακτηρίζουμε προβληματικά. Για άλλη μία φορά έρχεστε στην Ολομέλεια και αποδεικνύετε όχι μόνο σε εμάς, αλλά και στους πολίτες που σας στήριξαν, ότι δεν διαφέρετε και πολύ από αυτούς που μας οδήγησα</w:t>
      </w:r>
      <w:r>
        <w:rPr>
          <w:rFonts w:eastAsia="Times New Roman"/>
          <w:szCs w:val="24"/>
        </w:rPr>
        <w:t>ν εδώ που είμαστε σήμερα, ότι δεν πρεσβεύετε το νέο και, δυστυχώς, κάπως έτσι χάνεται η ελπίδα των πολιτών στο πολιτικό σύστημα.</w:t>
      </w:r>
    </w:p>
    <w:p w14:paraId="22BFE22E"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Θα πρέπει να το αλλάξουμε αυτό και συμμέτοχοι είστε κι εσείς. </w:t>
      </w:r>
    </w:p>
    <w:p w14:paraId="22BFE22F"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Σας ευχαριστώ πολύ. </w:t>
      </w:r>
    </w:p>
    <w:p w14:paraId="22BFE230" w14:textId="77777777" w:rsidR="007336A6" w:rsidRDefault="002D1229">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της Ένωσης </w:t>
      </w:r>
      <w:r>
        <w:rPr>
          <w:rFonts w:eastAsia="Times New Roman"/>
          <w:szCs w:val="24"/>
        </w:rPr>
        <w:t>Κεντρώων)</w:t>
      </w:r>
    </w:p>
    <w:p w14:paraId="22BFE23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Ο κ. </w:t>
      </w:r>
      <w:proofErr w:type="spellStart"/>
      <w:r>
        <w:rPr>
          <w:rFonts w:eastAsia="Times New Roman"/>
          <w:szCs w:val="24"/>
        </w:rPr>
        <w:t>Ηγουμενίδης</w:t>
      </w:r>
      <w:proofErr w:type="spellEnd"/>
      <w:r>
        <w:rPr>
          <w:rFonts w:eastAsia="Times New Roman"/>
          <w:szCs w:val="24"/>
        </w:rPr>
        <w:t xml:space="preserve"> έχει τον λόγο.</w:t>
      </w:r>
    </w:p>
    <w:p w14:paraId="22BFE23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ΝΙΚΟΛΑΟΣ ΗΓΟΥΜΕΝΙΔΗΣ: </w:t>
      </w:r>
      <w:r>
        <w:rPr>
          <w:rFonts w:eastAsia="Times New Roman"/>
          <w:szCs w:val="24"/>
        </w:rPr>
        <w:t>Ευχαριστώ, κύριε Πρόεδρε.</w:t>
      </w:r>
    </w:p>
    <w:p w14:paraId="22BFE233" w14:textId="77777777" w:rsidR="007336A6" w:rsidRDefault="002D1229">
      <w:pPr>
        <w:spacing w:line="600" w:lineRule="auto"/>
        <w:ind w:firstLine="720"/>
        <w:contextualSpacing/>
        <w:jc w:val="both"/>
        <w:rPr>
          <w:rFonts w:eastAsia="Times New Roman"/>
          <w:szCs w:val="24"/>
        </w:rPr>
      </w:pPr>
      <w:r>
        <w:rPr>
          <w:rFonts w:eastAsia="Times New Roman"/>
          <w:szCs w:val="24"/>
        </w:rPr>
        <w:t>Κύριε Υπουργέ, κυρίες και κύριοι συνάδελφοι, αντιλαμβάνομαι τη δραστηριότητά μας -όλη τη δραστηριότητά μας κι όλες τις μορφές της, απ</w:t>
      </w:r>
      <w:r>
        <w:rPr>
          <w:rFonts w:eastAsia="Times New Roman"/>
          <w:szCs w:val="24"/>
        </w:rPr>
        <w:t xml:space="preserve">ό τα νομοθετήματα, τις δράσεις μας- ενταγμένα </w:t>
      </w:r>
      <w:r>
        <w:rPr>
          <w:rFonts w:eastAsia="Times New Roman"/>
          <w:szCs w:val="24"/>
        </w:rPr>
        <w:lastRenderedPageBreak/>
        <w:t xml:space="preserve">στην προσπάθειά μας να βγάλουμε την πατρίδα από αυτή την οικονομική δύνη στην οποία έχει περιέλθει. </w:t>
      </w:r>
    </w:p>
    <w:p w14:paraId="22BFE23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Ωστόσο, κύριε Πρόεδρε, πιστεύω ότι εκεί που εμείς βλέπουμε την πατρίδα, ορισμένοι κύκλοι βλέπουν ένα γωνιακό </w:t>
      </w:r>
      <w:r>
        <w:rPr>
          <w:rFonts w:eastAsia="Times New Roman"/>
          <w:szCs w:val="24"/>
        </w:rPr>
        <w:t>οικόπεδο το οποίο αξίζει και χρειάζεται ή θέλουν να το πάρουν κοψοχρονιά, όπως λέμε. Εκεί που εμείς βλέπουμε τη γη των πατεράδων μας και κάνουμε μία προσπάθεια για να εξασφαλίζουμε, όσο γίνεται, ένα καλύτερο μέλλον των παιδιών μας, υπάρχουν κύκλοι, κατά τη</w:t>
      </w:r>
      <w:r>
        <w:rPr>
          <w:rFonts w:eastAsia="Times New Roman"/>
          <w:szCs w:val="24"/>
        </w:rPr>
        <w:t xml:space="preserve"> γνώμη μου, οι οποίοι βλέπουν απλά φιλέτα, στα οποία θέλουν να έρθουν ως οικονομικοί κατακτητές και να παραμείνουν ως οικονομικοί κατακτητές.</w:t>
      </w:r>
    </w:p>
    <w:p w14:paraId="22BFE235" w14:textId="77777777" w:rsidR="007336A6" w:rsidRDefault="002D1229">
      <w:pPr>
        <w:spacing w:line="600" w:lineRule="auto"/>
        <w:ind w:firstLine="720"/>
        <w:contextualSpacing/>
        <w:jc w:val="both"/>
        <w:rPr>
          <w:rFonts w:eastAsia="Times New Roman"/>
          <w:szCs w:val="24"/>
        </w:rPr>
      </w:pPr>
      <w:r>
        <w:rPr>
          <w:rFonts w:eastAsia="Times New Roman"/>
          <w:szCs w:val="24"/>
        </w:rPr>
        <w:t>Αλήθεια, κύριε Πρόεδρε, παρακολουθώντας όλη τη συζήτηση διερωτώμαι: Ποιοι στενοχωρήθηκαν περισσότερο από την έξοδο</w:t>
      </w:r>
      <w:r>
        <w:rPr>
          <w:rFonts w:eastAsia="Times New Roman"/>
          <w:szCs w:val="24"/>
        </w:rPr>
        <w:t xml:space="preserve"> της Ελλάδας στις αγορές χθες; Όλοι αυτοί οι οίκοι που ποντάρουν, μέσω της αποτυχίας του ΣΥΡΙΖΑ, στην αποτυχία της προσπάθειας της πατρίδας ή οι εκπρόσωποι της Αξιωματικής Αντιπολίτευσης, που πήραν τον λόγο και μίλησαν από αυτό εδώ το Βήμα; Ειλικρινά, το δ</w:t>
      </w:r>
      <w:r>
        <w:rPr>
          <w:rFonts w:eastAsia="Times New Roman"/>
          <w:szCs w:val="24"/>
        </w:rPr>
        <w:t xml:space="preserve">ιερωτώμαι και δεν ξέρω και πώς να το σχολιάσω. Θέλει η Αντιπολίτευση -Αξιωματική και όχι μόνο- να κρυφτεί και η πίκρα δεν την αφήνει. </w:t>
      </w:r>
    </w:p>
    <w:p w14:paraId="22BFE236"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Βγήκε, διά μέλους της παράταξης της Νέας Δημοκρατίας, του κ. Καραγκούνη, να μας μιλήσει για το δημόσιο σύστημα υγείας. Κύ</w:t>
      </w:r>
      <w:r>
        <w:rPr>
          <w:rFonts w:eastAsia="Times New Roman"/>
          <w:szCs w:val="24"/>
        </w:rPr>
        <w:t xml:space="preserve">ριοι της Νέας Δημοκρατίας, αν στις </w:t>
      </w:r>
      <w:proofErr w:type="spellStart"/>
      <w:r>
        <w:rPr>
          <w:rFonts w:eastAsia="Times New Roman"/>
          <w:szCs w:val="24"/>
        </w:rPr>
        <w:t>αξιακές</w:t>
      </w:r>
      <w:proofErr w:type="spellEnd"/>
      <w:r>
        <w:rPr>
          <w:rFonts w:eastAsia="Times New Roman"/>
          <w:szCs w:val="24"/>
        </w:rPr>
        <w:t>, ιδεολογικές, πολιτικές σου αφετηρίες δεν έχεις της ισότητα, δεν μπορείς να σχεδιάσεις, να προγραμματίσεις δράσεις και πολύ περισσότερο να άρεις τις ανισότητες της κοινωνίας. Αν δεν πιστεύεις στην ισότητα, δεν μπο</w:t>
      </w:r>
      <w:r>
        <w:rPr>
          <w:rFonts w:eastAsia="Times New Roman"/>
          <w:szCs w:val="24"/>
        </w:rPr>
        <w:t xml:space="preserve">ρείς να άρεις τις ανισότητες στην πρόσβαση των συνανθρώπων μας, των συμπολιτών μας, του λαού μας στις υπηρεσίες υγείας. Αν δεν πιστεύεις στο δημόσιο σύστημα υγείας, δεν μπορείς να παλέψεις και να αγωνιστείς γι’ αυτό.  </w:t>
      </w:r>
    </w:p>
    <w:p w14:paraId="22BFE237" w14:textId="77777777" w:rsidR="007336A6" w:rsidRDefault="002D1229">
      <w:pPr>
        <w:spacing w:line="600" w:lineRule="auto"/>
        <w:ind w:firstLine="720"/>
        <w:contextualSpacing/>
        <w:jc w:val="both"/>
        <w:rPr>
          <w:rFonts w:eastAsia="Times New Roman"/>
          <w:szCs w:val="24"/>
        </w:rPr>
      </w:pPr>
      <w:r>
        <w:rPr>
          <w:rFonts w:eastAsia="Times New Roman"/>
          <w:szCs w:val="24"/>
        </w:rPr>
        <w:t>Εδώ είναι και μ</w:t>
      </w:r>
      <w:r>
        <w:rPr>
          <w:rFonts w:eastAsia="Times New Roman"/>
          <w:szCs w:val="24"/>
        </w:rPr>
        <w:t>ί</w:t>
      </w:r>
      <w:r>
        <w:rPr>
          <w:rFonts w:eastAsia="Times New Roman"/>
          <w:szCs w:val="24"/>
        </w:rPr>
        <w:t>α διαφορά μας, που δε</w:t>
      </w:r>
      <w:r>
        <w:rPr>
          <w:rFonts w:eastAsia="Times New Roman"/>
          <w:szCs w:val="24"/>
        </w:rPr>
        <w:t xml:space="preserve">ν βλέπει, βέβαια, ο Εκπρόσωπος της Ένωσης Κεντρώων. Αλήθεια, θα ήθελα να μας απαντήσει πού κοιτάζει, που δεν βλέπει διαφορές. </w:t>
      </w:r>
    </w:p>
    <w:p w14:paraId="22BFE238" w14:textId="77777777" w:rsidR="007336A6" w:rsidRDefault="002D1229">
      <w:pPr>
        <w:spacing w:line="600" w:lineRule="auto"/>
        <w:ind w:firstLine="720"/>
        <w:contextualSpacing/>
        <w:jc w:val="both"/>
        <w:rPr>
          <w:rFonts w:eastAsia="Times New Roman"/>
          <w:szCs w:val="24"/>
        </w:rPr>
      </w:pPr>
      <w:r>
        <w:rPr>
          <w:rFonts w:eastAsia="Times New Roman"/>
          <w:szCs w:val="24"/>
        </w:rPr>
        <w:t>Είπε ο κ. Καραγκούνης ότι στηρίζεται στο φιλότιμο των εργαζομένων η λειτουργία του «Ευαγγελισμού» κι όχι μόνο του «Ευαγγελισμού».</w:t>
      </w:r>
      <w:r>
        <w:rPr>
          <w:rFonts w:eastAsia="Times New Roman"/>
          <w:szCs w:val="24"/>
        </w:rPr>
        <w:t xml:space="preserve"> Γιατί έχουν αυτό το φιλότιμο οι εργαζόμενοι στο δημόσιο σύστημα υγείας; Γιατί, ακριβώς, βλέπουν ότι έχουν δίπλα τους μ</w:t>
      </w:r>
      <w:r>
        <w:rPr>
          <w:rFonts w:eastAsia="Times New Roman"/>
          <w:szCs w:val="24"/>
        </w:rPr>
        <w:t>ί</w:t>
      </w:r>
      <w:r>
        <w:rPr>
          <w:rFonts w:eastAsia="Times New Roman"/>
          <w:szCs w:val="24"/>
        </w:rPr>
        <w:t xml:space="preserve">α Κυβέρνηση η οποία παλεύει για να το κρατήσει, παλεύει για να το στηρίξει. </w:t>
      </w:r>
    </w:p>
    <w:p w14:paraId="22BFE239"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Β</w:t>
      </w:r>
      <w:r>
        <w:rPr>
          <w:rFonts w:eastAsia="Times New Roman"/>
          <w:szCs w:val="24"/>
        </w:rPr>
        <w:t>έβαια, μιλάτε με τόσο μίσος για το σύνολο της κοινωνικής π</w:t>
      </w:r>
      <w:r>
        <w:rPr>
          <w:rFonts w:eastAsia="Times New Roman"/>
          <w:szCs w:val="24"/>
        </w:rPr>
        <w:t>ολιτικής του ΣΥΡΙΖΑ. Θα μας δοθεί η δυνατότητα, ούτως ή άλλως, σε επόμενο νομοσχέδιο για την πρωτοβάθμια φροντίδα υγείας, αυτές τις μέρες, να το συζητήσουμε. Μιλάτε, όμως, με τέτοιο μίσος, γιατί πραγματικά παίρνουμε μέτρα, όπως την πρόσβαση των ανασφάλιστω</w:t>
      </w:r>
      <w:r>
        <w:rPr>
          <w:rFonts w:eastAsia="Times New Roman"/>
          <w:szCs w:val="24"/>
        </w:rPr>
        <w:t>ν συμπολιτών μας στο σύστημα υγείας, τους διορισμούς στα νοσοκομεία -λίγοι, ανεπαρκείς, αλλά ήταν οι πρώτοι που έγιναν αυτή την περίοδο- την οικονομική ενίσχυση των νοσοκομείων, που για πρώτη χρονιά έκλεισαν με θετικό απολογισμό.</w:t>
      </w:r>
    </w:p>
    <w:p w14:paraId="22BFE23A" w14:textId="77777777" w:rsidR="007336A6" w:rsidRDefault="002D1229">
      <w:pPr>
        <w:spacing w:line="600" w:lineRule="auto"/>
        <w:ind w:firstLine="720"/>
        <w:contextualSpacing/>
        <w:jc w:val="both"/>
        <w:rPr>
          <w:rFonts w:eastAsia="Times New Roman"/>
          <w:szCs w:val="24"/>
        </w:rPr>
      </w:pPr>
      <w:r>
        <w:rPr>
          <w:rFonts w:eastAsia="Times New Roman"/>
          <w:szCs w:val="24"/>
        </w:rPr>
        <w:t>Όλα τούτα τα μέτρα, μαζί κ</w:t>
      </w:r>
      <w:r>
        <w:rPr>
          <w:rFonts w:eastAsia="Times New Roman"/>
          <w:szCs w:val="24"/>
        </w:rPr>
        <w:t>αι με τις προσλήψεις –θα έρθουν κι αυτές- που γίνονται και στους ΟΤΑ, δείχνουν ότι, πράγματι, είναι ψήγματα της δικής μας πολιτικής που δείχνουν ότι πράγματι μπορούμε να βγούμε από την κρίση με την κοινωνία όρθια, σε αντίθεση με εσάς, κύριοι της Νέας Δημοκ</w:t>
      </w:r>
      <w:r>
        <w:rPr>
          <w:rFonts w:eastAsia="Times New Roman"/>
          <w:szCs w:val="24"/>
        </w:rPr>
        <w:t xml:space="preserve">ρατίας, που πιστεύετε και προτείνετε να βγούμε από την κρίση μέσα από τον οικονομικό θάνατο των φτωχών και των αδύνατων. </w:t>
      </w:r>
      <w:r>
        <w:rPr>
          <w:rFonts w:eastAsia="Times New Roman"/>
          <w:szCs w:val="24"/>
        </w:rPr>
        <w:t>Θ</w:t>
      </w:r>
      <w:r>
        <w:rPr>
          <w:rFonts w:eastAsia="Times New Roman"/>
          <w:szCs w:val="24"/>
        </w:rPr>
        <w:t xml:space="preserve">εωρώ πλευρές του οικονομικού θανάτου τις απολύσεις, θεωρώ πλευρές του οικονομικού θανάτου τις μειώσεις των μισθών και των </w:t>
      </w:r>
      <w:r>
        <w:rPr>
          <w:rFonts w:eastAsia="Times New Roman"/>
          <w:szCs w:val="24"/>
        </w:rPr>
        <w:lastRenderedPageBreak/>
        <w:t>συντάξεων, θ</w:t>
      </w:r>
      <w:r>
        <w:rPr>
          <w:rFonts w:eastAsia="Times New Roman"/>
          <w:szCs w:val="24"/>
        </w:rPr>
        <w:t xml:space="preserve">εωρώ πλευρές αυτής της καταστροφής των παραγωγικών δυνάμεων, πλευρές της πολιτικής σας. </w:t>
      </w:r>
    </w:p>
    <w:p w14:paraId="22BFE23B"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Κι εδώ είναι η διαφορά μας, κύριε Εκπρόσωπε της Ένωσης Κεντρώων, που δεν βλέπετε διαφορές ανάμεσα σε μας και τη Νέα Δημοκρατία.   </w:t>
      </w:r>
    </w:p>
    <w:p w14:paraId="22BFE23C" w14:textId="77777777" w:rsidR="007336A6" w:rsidRDefault="002D1229">
      <w:pPr>
        <w:spacing w:line="600" w:lineRule="auto"/>
        <w:ind w:firstLine="720"/>
        <w:contextualSpacing/>
        <w:jc w:val="both"/>
        <w:rPr>
          <w:rFonts w:eastAsia="Times New Roman"/>
          <w:szCs w:val="24"/>
        </w:rPr>
      </w:pPr>
      <w:r>
        <w:rPr>
          <w:rFonts w:eastAsia="Times New Roman"/>
          <w:szCs w:val="24"/>
        </w:rPr>
        <w:t>Είναι αυτονόητο, κυρίες και κύριοι σ</w:t>
      </w:r>
      <w:r>
        <w:rPr>
          <w:rFonts w:eastAsia="Times New Roman"/>
          <w:szCs w:val="24"/>
        </w:rPr>
        <w:t xml:space="preserve">υνάδελφοί. Τριάντα επτά χρόνια μετά τον ιδρυτικό νόμο των ΔΕΥΑ, ερχόμαστε να </w:t>
      </w:r>
      <w:proofErr w:type="spellStart"/>
      <w:r>
        <w:rPr>
          <w:rFonts w:eastAsia="Times New Roman"/>
          <w:szCs w:val="24"/>
        </w:rPr>
        <w:t>επικαιροποιήσουμε</w:t>
      </w:r>
      <w:proofErr w:type="spellEnd"/>
      <w:r>
        <w:rPr>
          <w:rFonts w:eastAsia="Times New Roman"/>
          <w:szCs w:val="24"/>
        </w:rPr>
        <w:t xml:space="preserve"> και να εκσυγχρονίσουμε το θεσμικό τους πλαίσιο. Σιγά τα ωά! Σιγά τη μεγάλη πράξη! Ήταν κάτι που είναι αναγκαίο. Είναι απαραίτητο να γίνει. Κι όμως, είσαστε ανίκα</w:t>
      </w:r>
      <w:r>
        <w:rPr>
          <w:rFonts w:eastAsia="Times New Roman"/>
          <w:szCs w:val="24"/>
        </w:rPr>
        <w:t>νοι να συμμετέχετε ακόμα και σε αυτή τη συζήτηση. Είσαστε ανίκανοι πολιτικά, γιατί σας τυφλώνει η ιδεοληψία σας ενάντια στον ΣΥΡΙΖΑ. Κι όσο είσαστε τυφλωμένοι από μία τέτοια ιδεοληψία, δεν μπορείτε να ανταποκριθείτε ούτε στις στοιχειώδεις ανάγκες της κοινω</w:t>
      </w:r>
      <w:r>
        <w:rPr>
          <w:rFonts w:eastAsia="Times New Roman"/>
          <w:szCs w:val="24"/>
        </w:rPr>
        <w:t xml:space="preserve">νίας.  </w:t>
      </w:r>
    </w:p>
    <w:p w14:paraId="22BFE23D"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Όσον αφορά το άρθρο 13, μιλάτε για πελατολόγιο, κομματικό στρατό ότι είναι  ρουσφετολογικό, ό,τι θέλετε. «Εκεί που μας χρωστάγανε, μας πήραν και το βόδι», κύριε Υπουργέ. Απαντήστε. Είκοσι χρόνια επιτυχόντες του ΑΣΕΠ, γιατί δεν προσλήφθηκαν επί μία </w:t>
      </w:r>
      <w:r>
        <w:rPr>
          <w:rFonts w:eastAsia="Times New Roman"/>
          <w:szCs w:val="24"/>
        </w:rPr>
        <w:t xml:space="preserve">εικοσαετία; Υπάρχει και η ελληνική λέξη «συγγνώμη». </w:t>
      </w:r>
      <w:r>
        <w:rPr>
          <w:rFonts w:eastAsia="Times New Roman"/>
          <w:szCs w:val="24"/>
        </w:rPr>
        <w:lastRenderedPageBreak/>
        <w:t>Θα ζητήσετε συγγνώμη από τους εργαζόμενους; Εδώ να πούμε σχετικά ότι υπάρχει αυτή η ιδιαίτερη περίπτωση, όντως, της ΔΕΥΑ Ηρακλείου των έντεκα εργαζομένων. Είναι μ</w:t>
      </w:r>
      <w:r>
        <w:rPr>
          <w:rFonts w:eastAsia="Times New Roman"/>
          <w:szCs w:val="24"/>
        </w:rPr>
        <w:t>ί</w:t>
      </w:r>
      <w:r>
        <w:rPr>
          <w:rFonts w:eastAsia="Times New Roman"/>
          <w:szCs w:val="24"/>
        </w:rPr>
        <w:t>α πολύ ειδική περίπτωση. Έχει μιλήσει ο Υ</w:t>
      </w:r>
      <w:r>
        <w:rPr>
          <w:rFonts w:eastAsia="Times New Roman"/>
          <w:szCs w:val="24"/>
        </w:rPr>
        <w:t xml:space="preserve">πουργός γι’ αυτό. Πράγματι, σχετίζεται με δικαστικές αποφάσεις η υπόθεσή τους. Δεν είναι η ώρα να σταθούμε περισσότερο. </w:t>
      </w:r>
    </w:p>
    <w:p w14:paraId="22BFE23E" w14:textId="77777777" w:rsidR="007336A6" w:rsidRDefault="002D1229">
      <w:pPr>
        <w:spacing w:line="600" w:lineRule="auto"/>
        <w:ind w:firstLine="720"/>
        <w:contextualSpacing/>
        <w:jc w:val="both"/>
        <w:rPr>
          <w:rFonts w:eastAsia="Times New Roman"/>
          <w:szCs w:val="24"/>
        </w:rPr>
      </w:pPr>
      <w:r>
        <w:rPr>
          <w:rFonts w:eastAsia="Times New Roman"/>
          <w:szCs w:val="24"/>
        </w:rPr>
        <w:t>Το άρθρο 14 δίνει τη δυνατότητα ρύθμισης ληξιπρόθεσμων οφειλών. Εδώ, πάλι είναι ένα στοιχείο που δείχνει την πολιτική ανικανότητα των π</w:t>
      </w:r>
      <w:r>
        <w:rPr>
          <w:rFonts w:eastAsia="Times New Roman"/>
          <w:szCs w:val="24"/>
        </w:rPr>
        <w:t>ροηγούμενων κυβερνήσεων. Δεν είναι ικανοί να μοιράσουν δυο γαϊδουριών άχυρα. Με τον ν.4316/2014, άρθρο 80, με ευθύνη των τότε Υπουργών Εσωτερικών και Οικονομικών, επιχειρήθηκε -τελικά όχι αποτελεσματικά, όπως αποδείχθηκε στην πράξη- να ρυθμιστούν οφειλές τ</w:t>
      </w:r>
      <w:r>
        <w:rPr>
          <w:rFonts w:eastAsia="Times New Roman"/>
          <w:szCs w:val="24"/>
        </w:rPr>
        <w:t xml:space="preserve">ων ΔΕΥΑ, μεταξύ των οποίων και της ΔΕΥΑ Ηρακλείου, η οποία αυτή τη στιγμή βρίσκεται μπροστά σε ένα χρέος ύψους 107 εκατομμυρίων. </w:t>
      </w:r>
    </w:p>
    <w:p w14:paraId="22BFE23F"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Δεν έχω τον χρόνο να σταθώ αναλυτικά σε όλη την εξέλιξη. Είναι ένα θέμα που το συζητάμε και με το Υπουργείο Εσωτερικών και με </w:t>
      </w:r>
      <w:r>
        <w:rPr>
          <w:rFonts w:eastAsia="Times New Roman"/>
          <w:szCs w:val="24"/>
        </w:rPr>
        <w:t xml:space="preserve">το Υπουργείο Οικονομικών. Ελπίζω, κύριε Υπουργέ, αν όχι σήμερα, τουλάχιστον εντός των ημερών και στο επόμενο νομοσχέδιο να μπορέσουμε να το ρυθμίσουμε. </w:t>
      </w:r>
    </w:p>
    <w:p w14:paraId="22BFE240"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Ένα δεύτερο θέμα, που ενδεχομένως μπορούμε να δούμε με αφορμή τη χρηματοδότηση των ΔΕΥΑ, είναι να </w:t>
      </w:r>
      <w:r>
        <w:rPr>
          <w:rFonts w:eastAsia="Times New Roman"/>
          <w:szCs w:val="24"/>
        </w:rPr>
        <w:t>εισπράξουν χρηματοδότηση στο 100% του ποσού για έργα δημοσίου συμφέροντος. Ένα τέτοιο έργο είναι η αντικατάσταση και επέκταση του δικτύου της ύδρευσης στο Ηράκλειο της Κρήτης, μιας από τις πέντε μεγαλύτερες πόλεις της Ελλάδας που αυτή τη στιγμή δεν έχει πό</w:t>
      </w:r>
      <w:r>
        <w:rPr>
          <w:rFonts w:eastAsia="Times New Roman"/>
          <w:szCs w:val="24"/>
        </w:rPr>
        <w:t xml:space="preserve">σιμο νερό. Είναι σημάδι και αυτό της ανικανότητας των προηγούμενων κυβερνήσεων. Πάλι κι εδώ περιμένω να ακούσω, όπως και οι υπόλοιποι Ηρακλειώτες, μία συγγνώμη από τα κόμματα που διαχειρίστηκαν την τύχη αυτού του τόπου τις προηγούμενες δεκαετίες. Εν πάση </w:t>
      </w:r>
      <w:proofErr w:type="spellStart"/>
      <w:r>
        <w:rPr>
          <w:rFonts w:eastAsia="Times New Roman"/>
          <w:szCs w:val="24"/>
        </w:rPr>
        <w:t>π</w:t>
      </w:r>
      <w:r>
        <w:rPr>
          <w:rFonts w:eastAsia="Times New Roman"/>
          <w:szCs w:val="24"/>
        </w:rPr>
        <w:t>εριπτώσει</w:t>
      </w:r>
      <w:proofErr w:type="spellEnd"/>
      <w:r>
        <w:rPr>
          <w:rFonts w:eastAsia="Times New Roman"/>
          <w:szCs w:val="24"/>
        </w:rPr>
        <w:t>, νομίζω ότι η τροπολογία που θα δίνει το 100% της χρηματοδότησης αυτών των έργων πρέπει να έρθει στα επόμενα νομοσχέδια.</w:t>
      </w:r>
    </w:p>
    <w:p w14:paraId="22BFE2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σήμερα συζητάμε και νομοθετούμε κάποιες παρεμβάσεις που διευκολύνουν τη ζωή των πολιτών. Επιλύουμε</w:t>
      </w:r>
      <w:r>
        <w:rPr>
          <w:rFonts w:eastAsia="Times New Roman" w:cs="Times New Roman"/>
          <w:szCs w:val="24"/>
        </w:rPr>
        <w:t xml:space="preserve"> χρονίζοντα προβλήματα, επιδιώκουμε –και είναι σε αυτήν την κατεύθυνση- τον </w:t>
      </w:r>
      <w:proofErr w:type="spellStart"/>
      <w:r>
        <w:rPr>
          <w:rFonts w:eastAsia="Times New Roman" w:cs="Times New Roman"/>
          <w:szCs w:val="24"/>
        </w:rPr>
        <w:t>εξορθολογισμό</w:t>
      </w:r>
      <w:proofErr w:type="spellEnd"/>
      <w:r>
        <w:rPr>
          <w:rFonts w:eastAsia="Times New Roman" w:cs="Times New Roman"/>
          <w:szCs w:val="24"/>
        </w:rPr>
        <w:t xml:space="preserve"> των Οργανισμών Τοπικής Αυτοδιοίκησης. Όλα αυτά τα θεωρούμε απαραίτητα βήματα για την αναδιάρθρωση της τοπικής αυτοδιοίκησης στο σύνολό της. </w:t>
      </w:r>
    </w:p>
    <w:p w14:paraId="22BFE2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 γνώμη μου, η ρητή</w:t>
      </w:r>
      <w:r>
        <w:rPr>
          <w:rFonts w:eastAsia="Times New Roman" w:cs="Times New Roman"/>
          <w:szCs w:val="24"/>
        </w:rPr>
        <w:t xml:space="preserve"> και ξεκάθαρη διατύπωση και στο σημερινό νομοσχέδιο για τον μη κερδοσκοπικό χαρακτήρα των ΔΕΥΑ είναι η καλύτερη εγγύηση γι’ αυτές τις παρεμβάσεις μας.  </w:t>
      </w:r>
    </w:p>
    <w:p w14:paraId="22BFE2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2BFE244"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2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w:t>
      </w:r>
      <w:r>
        <w:rPr>
          <w:rFonts w:eastAsia="Times New Roman" w:cs="Times New Roman"/>
          <w:szCs w:val="24"/>
        </w:rPr>
        <w:t xml:space="preserve">χει ο κ. Συρίγος. </w:t>
      </w:r>
    </w:p>
    <w:p w14:paraId="22BFE2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ΣΥΡΙΓΟΣ: </w:t>
      </w:r>
      <w:r>
        <w:rPr>
          <w:rFonts w:eastAsia="Times New Roman" w:cs="Times New Roman"/>
          <w:szCs w:val="24"/>
        </w:rPr>
        <w:t xml:space="preserve">Ευχαριστώ, κύριε Πρόεδρε. </w:t>
      </w:r>
    </w:p>
    <w:p w14:paraId="22BFE2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αρχίσω με τη διατύπωση κάποιων γενικών παρατηρήσεων. </w:t>
      </w:r>
    </w:p>
    <w:p w14:paraId="22BFE2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Τα στοιχεία που χαρακτηρίζουν τη συζήτηση του νομοσχεδίου, αλλά και πολλές άλλες συζητήσεις εντός κι εκτό</w:t>
      </w:r>
      <w:r>
        <w:rPr>
          <w:rFonts w:eastAsia="Times New Roman" w:cs="Times New Roman"/>
          <w:szCs w:val="24"/>
        </w:rPr>
        <w:t>ς Κοινοβουλίου είναι δύο: Το πρώτο είναι η φαντασιακή υπερβολή στην εκφορά των πολιτικών επιχειρημάτων από την Αντιπολίτευση που προδίδει, κατ’ εμέ, έλλειψη ψυχραιμίας. Άσε που αν κάποιος δεν γνώριζε ότι γίνεται πολιτική συζήτηση, τότε θα νόμιζε ότι πρόκει</w:t>
      </w:r>
      <w:r>
        <w:rPr>
          <w:rFonts w:eastAsia="Times New Roman" w:cs="Times New Roman"/>
          <w:szCs w:val="24"/>
        </w:rPr>
        <w:t>ται για την εξιστόρηση μ</w:t>
      </w:r>
      <w:r>
        <w:rPr>
          <w:rFonts w:eastAsia="Times New Roman" w:cs="Times New Roman"/>
          <w:szCs w:val="24"/>
        </w:rPr>
        <w:t>ί</w:t>
      </w:r>
      <w:r>
        <w:rPr>
          <w:rFonts w:eastAsia="Times New Roman" w:cs="Times New Roman"/>
          <w:szCs w:val="24"/>
        </w:rPr>
        <w:t xml:space="preserve">ας ταξιδιωτικής περιήγησης ανά τον κόσμο: Βενεζουέλα, Βόρεια Κορέα, </w:t>
      </w:r>
      <w:proofErr w:type="spellStart"/>
      <w:r>
        <w:rPr>
          <w:rFonts w:eastAsia="Times New Roman" w:cs="Times New Roman"/>
          <w:szCs w:val="24"/>
        </w:rPr>
        <w:t>Σοβιετία</w:t>
      </w:r>
      <w:proofErr w:type="spellEnd"/>
      <w:r>
        <w:rPr>
          <w:rFonts w:eastAsia="Times New Roman" w:cs="Times New Roman"/>
          <w:szCs w:val="24"/>
        </w:rPr>
        <w:t>, Πολωνία, Τουρκία κ</w:t>
      </w:r>
      <w:r>
        <w:rPr>
          <w:rFonts w:eastAsia="Times New Roman" w:cs="Times New Roman"/>
          <w:szCs w:val="24"/>
        </w:rPr>
        <w:t xml:space="preserve">αι </w:t>
      </w:r>
      <w:r>
        <w:rPr>
          <w:rFonts w:eastAsia="Times New Roman" w:cs="Times New Roman"/>
          <w:szCs w:val="24"/>
        </w:rPr>
        <w:lastRenderedPageBreak/>
        <w:t>λ</w:t>
      </w:r>
      <w:r>
        <w:rPr>
          <w:rFonts w:eastAsia="Times New Roman" w:cs="Times New Roman"/>
          <w:szCs w:val="24"/>
        </w:rPr>
        <w:t>οιπά</w:t>
      </w:r>
      <w:r>
        <w:rPr>
          <w:rFonts w:eastAsia="Times New Roman" w:cs="Times New Roman"/>
          <w:szCs w:val="24"/>
        </w:rPr>
        <w:t xml:space="preserve">. «Ο γύρος του κόσμου σε ογδόντα ημέρες» ή «ο </w:t>
      </w:r>
      <w:proofErr w:type="spellStart"/>
      <w:r>
        <w:rPr>
          <w:rFonts w:eastAsia="Times New Roman" w:cs="Times New Roman"/>
          <w:szCs w:val="24"/>
        </w:rPr>
        <w:t>Φιλέας</w:t>
      </w:r>
      <w:proofErr w:type="spellEnd"/>
      <w:r>
        <w:rPr>
          <w:rFonts w:eastAsia="Times New Roman" w:cs="Times New Roman"/>
          <w:szCs w:val="24"/>
        </w:rPr>
        <w:t xml:space="preserve"> </w:t>
      </w:r>
      <w:proofErr w:type="spellStart"/>
      <w:r>
        <w:rPr>
          <w:rFonts w:eastAsia="Times New Roman" w:cs="Times New Roman"/>
          <w:szCs w:val="24"/>
        </w:rPr>
        <w:t>Φόγκ</w:t>
      </w:r>
      <w:proofErr w:type="spellEnd"/>
      <w:r>
        <w:rPr>
          <w:rFonts w:eastAsia="Times New Roman" w:cs="Times New Roman"/>
          <w:szCs w:val="24"/>
        </w:rPr>
        <w:t xml:space="preserve"> πολιτεύεται». </w:t>
      </w:r>
    </w:p>
    <w:p w14:paraId="22BFE2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Δεύτερον, ο άκρατος υποκειμενισμός ως στοιχείο αποκλει</w:t>
      </w:r>
      <w:r>
        <w:rPr>
          <w:rFonts w:eastAsia="Times New Roman" w:cs="Times New Roman"/>
          <w:szCs w:val="24"/>
        </w:rPr>
        <w:t>σμού συμφωνίας ή συμπτώσεως σε κοινώς αποδεκτά πράγματα. Καθετί είναι καλό ή κακό, ανάλογα ποιος το πράττει. Επί παραδείγματι, η έξοδος στις αγορές χλευάζεται από τους οπαδούς της αγοράς. Ας απαντήσουν όμως, αν αυτό το βήμα το κρίνουν ως θετικό ή αρνητικό.</w:t>
      </w:r>
      <w:r>
        <w:rPr>
          <w:rFonts w:eastAsia="Times New Roman" w:cs="Times New Roman"/>
          <w:szCs w:val="24"/>
        </w:rPr>
        <w:t xml:space="preserve"> </w:t>
      </w:r>
    </w:p>
    <w:p w14:paraId="22BFE2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Μετά τις γενικές αυτές παρατηρήσεις, όσον αφορά το συζητούμενο νομοσχέδιο ειδικότερα επάγομαι τα ακόλουθα. Με αυτό επιχειρείται η επίλυση </w:t>
      </w:r>
      <w:proofErr w:type="spellStart"/>
      <w:r>
        <w:rPr>
          <w:rFonts w:eastAsia="Times New Roman" w:cs="Times New Roman"/>
          <w:szCs w:val="24"/>
        </w:rPr>
        <w:t>χρ</w:t>
      </w:r>
      <w:r>
        <w:rPr>
          <w:rFonts w:eastAsia="Times New Roman" w:cs="Times New Roman"/>
          <w:szCs w:val="24"/>
        </w:rPr>
        <w:t>ο</w:t>
      </w:r>
      <w:r>
        <w:rPr>
          <w:rFonts w:eastAsia="Times New Roman" w:cs="Times New Roman"/>
          <w:szCs w:val="24"/>
        </w:rPr>
        <w:t>ν</w:t>
      </w:r>
      <w:r>
        <w:rPr>
          <w:rFonts w:eastAsia="Times New Roman" w:cs="Times New Roman"/>
          <w:szCs w:val="24"/>
        </w:rPr>
        <w:t>ί</w:t>
      </w:r>
      <w:r>
        <w:rPr>
          <w:rFonts w:eastAsia="Times New Roman" w:cs="Times New Roman"/>
          <w:szCs w:val="24"/>
        </w:rPr>
        <w:t>ων</w:t>
      </w:r>
      <w:proofErr w:type="spellEnd"/>
      <w:r>
        <w:rPr>
          <w:rFonts w:eastAsia="Times New Roman" w:cs="Times New Roman"/>
          <w:szCs w:val="24"/>
        </w:rPr>
        <w:t xml:space="preserve"> προβλημάτων. Δεύτερον, συντελείται η σταδιακή μετάβαση προς την αναμόρφωση των </w:t>
      </w:r>
      <w:proofErr w:type="spellStart"/>
      <w:r>
        <w:rPr>
          <w:rFonts w:eastAsia="Times New Roman" w:cs="Times New Roman"/>
          <w:szCs w:val="24"/>
        </w:rPr>
        <w:t>αυτοδιοικητικών</w:t>
      </w:r>
      <w:proofErr w:type="spellEnd"/>
      <w:r>
        <w:rPr>
          <w:rFonts w:eastAsia="Times New Roman" w:cs="Times New Roman"/>
          <w:szCs w:val="24"/>
        </w:rPr>
        <w:t xml:space="preserve"> νόμων. </w:t>
      </w:r>
    </w:p>
    <w:p w14:paraId="22BFE2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κύριε Υπουργέ, απευθυνόμενος σε εσάς και την Κυβέρνηση και ενόψει και της αναθεωρήσεως του Συντάγματος, πιστεύω ότι κάθε αναμόρφωση που θα επιχειρηθεί πρέπει να έχει ως βάση της τον επαρκή προσδιορισμό αυτού που λέμε «τοπική υπόθεση». Είνα</w:t>
      </w:r>
      <w:r>
        <w:rPr>
          <w:rFonts w:eastAsia="Times New Roman" w:cs="Times New Roman"/>
          <w:szCs w:val="24"/>
        </w:rPr>
        <w:t xml:space="preserve">ι ένα στοιχείο, το οποίο σε προηγούμενες αναμορφώσεις ή μεταρρυθμίσεις φοβούμαι ότι </w:t>
      </w:r>
      <w:r>
        <w:rPr>
          <w:rFonts w:eastAsia="Times New Roman" w:cs="Times New Roman"/>
          <w:szCs w:val="24"/>
        </w:rPr>
        <w:lastRenderedPageBreak/>
        <w:t xml:space="preserve">παραμερίστηκε εν </w:t>
      </w:r>
      <w:proofErr w:type="spellStart"/>
      <w:r>
        <w:rPr>
          <w:rFonts w:eastAsia="Times New Roman" w:cs="Times New Roman"/>
          <w:szCs w:val="24"/>
        </w:rPr>
        <w:t>ονόματι</w:t>
      </w:r>
      <w:proofErr w:type="spellEnd"/>
      <w:r>
        <w:rPr>
          <w:rFonts w:eastAsia="Times New Roman" w:cs="Times New Roman"/>
          <w:szCs w:val="24"/>
        </w:rPr>
        <w:t xml:space="preserve"> κριτηρίων άλλων που επέβαλαν ενδεχομένως κάποιες ανάγκες, όπως οι οικονομικές. </w:t>
      </w:r>
    </w:p>
    <w:p w14:paraId="22BFE2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Ωστόσο, τοπική αυτοδιοίκηση χωρίς ένα σαφή ορισμό της πολύπλοκης πο</w:t>
      </w:r>
      <w:r>
        <w:rPr>
          <w:rFonts w:eastAsia="Times New Roman" w:cs="Times New Roman"/>
          <w:szCs w:val="24"/>
        </w:rPr>
        <w:t xml:space="preserve">ια στις μέρες μας έννοιας της τοπικής υπόθεσης δεν θα μπορέσει να επιτύχει οποιαδήποτε αναμόρφωση εάν δεν ξεκινήσει από εκεί. </w:t>
      </w:r>
    </w:p>
    <w:p w14:paraId="22BFE2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είναι ότι το νομοσχέδιο, το οποίο συζητούμε είναι προϊόν διαλόγου κι έτυχε της θετικής ανταποκρίσεως των φορέων </w:t>
      </w:r>
      <w:proofErr w:type="spellStart"/>
      <w:r>
        <w:rPr>
          <w:rFonts w:eastAsia="Times New Roman" w:cs="Times New Roman"/>
          <w:szCs w:val="24"/>
        </w:rPr>
        <w:t>αυτοδιοι</w:t>
      </w:r>
      <w:r>
        <w:rPr>
          <w:rFonts w:eastAsia="Times New Roman" w:cs="Times New Roman"/>
          <w:szCs w:val="24"/>
        </w:rPr>
        <w:t>κητικών</w:t>
      </w:r>
      <w:proofErr w:type="spellEnd"/>
      <w:r>
        <w:rPr>
          <w:rFonts w:eastAsia="Times New Roman" w:cs="Times New Roman"/>
          <w:szCs w:val="24"/>
        </w:rPr>
        <w:t xml:space="preserve"> και άλλων. Αυτό από μόνο του –και συμφωνώ με όσους το έχουν επισημάνει- δεν σημαίνει τίποτα, το ότι υπάρχει μόνο η συμφωνία δηλαδή. Ωστόσο, είναι ένα στοιχείο το οποίο πρέπει να κρίνεται θετικό, διότι εξάλλου αυτή είναι και η λειτουργία της ακροάσε</w:t>
      </w:r>
      <w:r>
        <w:rPr>
          <w:rFonts w:eastAsia="Times New Roman" w:cs="Times New Roman"/>
          <w:szCs w:val="24"/>
        </w:rPr>
        <w:t xml:space="preserve">ως των φορέων στις συζητήσεις μας. </w:t>
      </w:r>
    </w:p>
    <w:p w14:paraId="22BFE2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Ενδεικτικά μνημονεύω κάποια άρθρα και προβαίνω σε κάποια σχόλια. </w:t>
      </w:r>
    </w:p>
    <w:p w14:paraId="22BFE2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Άρθρα 17, 19, 25. Στο άρθρο 25, αναρωτιέμαι μήπως θα έπρεπε να ερωτάται και ο δήμος που καλείται να στηρίξει, αν μπορεί να το κάνει. </w:t>
      </w:r>
    </w:p>
    <w:p w14:paraId="22BFE2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Άρθρα</w:t>
      </w:r>
      <w:r>
        <w:rPr>
          <w:rFonts w:eastAsia="Times New Roman" w:cs="Times New Roman"/>
          <w:szCs w:val="24"/>
        </w:rPr>
        <w:t xml:space="preserve"> 3</w:t>
      </w:r>
      <w:r>
        <w:rPr>
          <w:rFonts w:eastAsia="Times New Roman" w:cs="Times New Roman"/>
          <w:szCs w:val="24"/>
        </w:rPr>
        <w:t>3 και</w:t>
      </w:r>
      <w:r>
        <w:rPr>
          <w:rFonts w:eastAsia="Times New Roman" w:cs="Times New Roman"/>
          <w:szCs w:val="24"/>
        </w:rPr>
        <w:t xml:space="preserve"> 34. Εκε</w:t>
      </w:r>
      <w:r>
        <w:rPr>
          <w:rFonts w:eastAsia="Times New Roman" w:cs="Times New Roman"/>
          <w:szCs w:val="24"/>
        </w:rPr>
        <w:t xml:space="preserve">ί, βλέπω κάποιους υπολογισμούς σε χιλιόμετρα. Να υπενθυμίσω ότι υπάρχουν και τα ναυτικά μίλια. </w:t>
      </w:r>
      <w:r>
        <w:rPr>
          <w:rFonts w:eastAsia="Times New Roman" w:cs="Times New Roman"/>
          <w:szCs w:val="24"/>
        </w:rPr>
        <w:lastRenderedPageBreak/>
        <w:t>Διότι έχουμε σχέση και με νησιά, όπου πολλές φορές αναγκάζονται υπάλληλοι που πηγαίνουν από το ένα νησί στο άλλο, στο διπλανό, που δεν απέχει πολύ σε ναυτικά μίλ</w:t>
      </w:r>
      <w:r>
        <w:rPr>
          <w:rFonts w:eastAsia="Times New Roman" w:cs="Times New Roman"/>
          <w:szCs w:val="24"/>
        </w:rPr>
        <w:t>ια και είναι δίπλα και το βλέπει να μείνουν το βράδυ, θέλουν δεν θέλουν. Έχει δηλαδή κάποια επιπρόσθετα έξοδα. Αυτοί είναι προβληματισμοί που τους εκθέτω και πιστεύω ότι κάποια στιγμή πρέπει να ληφθούν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w:t>
      </w:r>
    </w:p>
    <w:p w14:paraId="22BFE251" w14:textId="77777777" w:rsidR="007336A6" w:rsidRDefault="002D1229">
      <w:pPr>
        <w:spacing w:line="600" w:lineRule="auto"/>
        <w:ind w:firstLine="720"/>
        <w:contextualSpacing/>
        <w:jc w:val="both"/>
        <w:rPr>
          <w:rFonts w:eastAsia="Times New Roman"/>
          <w:szCs w:val="24"/>
        </w:rPr>
      </w:pPr>
      <w:r>
        <w:rPr>
          <w:rFonts w:eastAsia="Times New Roman" w:cs="Times New Roman"/>
          <w:szCs w:val="24"/>
        </w:rPr>
        <w:t xml:space="preserve">Τέλος, άκουσα για σφραγίδες. Έπεσαν πολλές </w:t>
      </w:r>
      <w:r>
        <w:rPr>
          <w:rFonts w:eastAsia="Times New Roman" w:cs="Times New Roman"/>
          <w:szCs w:val="24"/>
        </w:rPr>
        <w:t xml:space="preserve">σφραγίδες σήμερα. Θα πρότεινα να μην επικαλούνται κάποιοι τις σφραγίδες που έβαλαν κάποιες εποχές, διότι οι σφραγίδες παραπέμπουν στην </w:t>
      </w:r>
      <w:r>
        <w:rPr>
          <w:rFonts w:eastAsia="Times New Roman" w:cs="Times New Roman"/>
          <w:szCs w:val="24"/>
        </w:rPr>
        <w:t>ΑΠΟΚΑΛΥΨΗ</w:t>
      </w:r>
      <w:r>
        <w:rPr>
          <w:rFonts w:eastAsia="Times New Roman" w:cs="Times New Roman"/>
          <w:szCs w:val="24"/>
        </w:rPr>
        <w:t xml:space="preserve"> που είναι πράγμα φοβερό και οδήγησαν σε παρακμή πολλά από τα προηγουμένως κραταιά πολιτικά κόμματα. Βλέπεις, έχ</w:t>
      </w:r>
      <w:r>
        <w:rPr>
          <w:rFonts w:eastAsia="Times New Roman" w:cs="Times New Roman"/>
          <w:szCs w:val="24"/>
        </w:rPr>
        <w:t>ει και η πολιτική τη ματαιότητά της, όταν ασκείται κατά τρόπο αλαζονικό υπ</w:t>
      </w:r>
      <w:r>
        <w:rPr>
          <w:rFonts w:eastAsia="Times New Roman" w:cs="Times New Roman"/>
          <w:szCs w:val="24"/>
        </w:rPr>
        <w:t>έ</w:t>
      </w:r>
      <w:r>
        <w:rPr>
          <w:rFonts w:eastAsia="Times New Roman" w:cs="Times New Roman"/>
          <w:szCs w:val="24"/>
        </w:rPr>
        <w:t xml:space="preserve">ρ των λίγων και με την ιδέα της μονιμότητας. </w:t>
      </w:r>
      <w:r>
        <w:rPr>
          <w:rFonts w:eastAsia="Times New Roman"/>
          <w:bCs/>
          <w:szCs w:val="24"/>
        </w:rPr>
        <w:t xml:space="preserve">Sic </w:t>
      </w:r>
      <w:proofErr w:type="spellStart"/>
      <w:r>
        <w:rPr>
          <w:rFonts w:eastAsia="Times New Roman"/>
          <w:bCs/>
          <w:szCs w:val="24"/>
        </w:rPr>
        <w:t>transit</w:t>
      </w:r>
      <w:proofErr w:type="spellEnd"/>
      <w:r>
        <w:rPr>
          <w:rFonts w:eastAsia="Times New Roman"/>
          <w:bCs/>
          <w:szCs w:val="24"/>
        </w:rPr>
        <w:t xml:space="preserve"> </w:t>
      </w:r>
      <w:proofErr w:type="spellStart"/>
      <w:r>
        <w:rPr>
          <w:rFonts w:eastAsia="Times New Roman"/>
          <w:bCs/>
          <w:szCs w:val="24"/>
        </w:rPr>
        <w:t>gloria</w:t>
      </w:r>
      <w:proofErr w:type="spellEnd"/>
      <w:r>
        <w:rPr>
          <w:rFonts w:eastAsia="Times New Roman"/>
          <w:bCs/>
          <w:szCs w:val="24"/>
        </w:rPr>
        <w:t xml:space="preserve"> </w:t>
      </w:r>
      <w:proofErr w:type="spellStart"/>
      <w:r>
        <w:rPr>
          <w:rFonts w:eastAsia="Times New Roman"/>
          <w:bCs/>
          <w:szCs w:val="24"/>
        </w:rPr>
        <w:t>mundi</w:t>
      </w:r>
      <w:proofErr w:type="spellEnd"/>
      <w:r>
        <w:rPr>
          <w:rFonts w:eastAsia="Times New Roman"/>
          <w:szCs w:val="24"/>
        </w:rPr>
        <w:t>.</w:t>
      </w:r>
    </w:p>
    <w:p w14:paraId="22BFE252" w14:textId="77777777" w:rsidR="007336A6" w:rsidRDefault="002D1229">
      <w:pPr>
        <w:spacing w:line="600" w:lineRule="auto"/>
        <w:ind w:firstLine="720"/>
        <w:contextualSpacing/>
        <w:jc w:val="both"/>
        <w:rPr>
          <w:rFonts w:eastAsia="Times New Roman"/>
          <w:szCs w:val="24"/>
        </w:rPr>
      </w:pPr>
      <w:r>
        <w:rPr>
          <w:rFonts w:eastAsia="Times New Roman"/>
          <w:szCs w:val="24"/>
        </w:rPr>
        <w:t>Τελειώνω με ένα παράδοξο: Κάποιοι θιασώτες των αποτεφρωτηρίων ζώντων ενοχλήθηκαν, όπως άκουσα προ ολίγου σήμερ</w:t>
      </w:r>
      <w:r>
        <w:rPr>
          <w:rFonts w:eastAsia="Times New Roman"/>
          <w:szCs w:val="24"/>
        </w:rPr>
        <w:t xml:space="preserve">α, από τα αποτεφρωτήρια νεκρών. Αλλάξτε τον τίτλο, κύριε Υπουργέ, του νομοσχεδίου. Αυτό ως σχόλιο, διότι τα τότε αποτεφρωτήρια παρήγαγαν και διάφορα προϊόντα. </w:t>
      </w:r>
    </w:p>
    <w:p w14:paraId="22BFE253"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Ευχαριστώ πολύ για την ανοχή σας, κύριοι συνάδελφοι. </w:t>
      </w:r>
    </w:p>
    <w:p w14:paraId="22BFE254" w14:textId="77777777" w:rsidR="007336A6" w:rsidRDefault="002D1229">
      <w:pPr>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r>
        <w:rPr>
          <w:rFonts w:eastAsia="Times New Roman"/>
          <w:szCs w:val="24"/>
        </w:rPr>
        <w:t>)</w:t>
      </w:r>
    </w:p>
    <w:p w14:paraId="22BFE2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για τη χρήση του χρόνου. </w:t>
      </w:r>
    </w:p>
    <w:p w14:paraId="22BFE2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Γρηγοράκος για πέντε λεπτά. </w:t>
      </w:r>
    </w:p>
    <w:p w14:paraId="22BFE2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ο κ</w:t>
      </w:r>
      <w:r>
        <w:rPr>
          <w:rFonts w:eastAsia="Times New Roman" w:cs="Times New Roman"/>
          <w:szCs w:val="24"/>
        </w:rPr>
        <w:t>.</w:t>
      </w:r>
      <w:r>
        <w:rPr>
          <w:rFonts w:eastAsia="Times New Roman" w:cs="Times New Roman"/>
          <w:szCs w:val="24"/>
        </w:rPr>
        <w:t xml:space="preserve"> Γρηγοράκος, λαμβάνει τον λόγο για δευτερολογία επί της αρχής; </w:t>
      </w:r>
    </w:p>
    <w:p w14:paraId="22BFE2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Μπορείτε να επαναλάβετε πώς ακριβ</w:t>
      </w:r>
      <w:r>
        <w:rPr>
          <w:rFonts w:eastAsia="Times New Roman" w:cs="Times New Roman"/>
          <w:szCs w:val="24"/>
        </w:rPr>
        <w:t xml:space="preserve">ώς έχει η διαδικασία. Διότι υπάρχει μπέρδεμα. </w:t>
      </w:r>
    </w:p>
    <w:p w14:paraId="22BFE2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θέλετε; </w:t>
      </w:r>
    </w:p>
    <w:p w14:paraId="22BFE2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Κάποια στιγμή ειπώθηκε από τον κ. Λυκούδη ότι θα ολοκληρωθεί σήμερα η διαδικασία. </w:t>
      </w:r>
    </w:p>
    <w:p w14:paraId="22BFE2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Ναι, ολοκληρώνεται. </w:t>
      </w:r>
    </w:p>
    <w:p w14:paraId="22BFE2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Άρα μετά από τους ειδικούς αγορητές επί της αρχής θα περάσουμε επί των άρθρων; Πώς θα γίνει; Ή θα είναι συνολική…</w:t>
      </w:r>
    </w:p>
    <w:p w14:paraId="22BFE2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Είναι ενιαία. </w:t>
      </w:r>
    </w:p>
    <w:p w14:paraId="22BFE2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Άρα λοιπόν δίνετε πέντε λεπτά στους ειδικούς αγορη</w:t>
      </w:r>
      <w:r>
        <w:rPr>
          <w:rFonts w:eastAsia="Times New Roman" w:cs="Times New Roman"/>
          <w:szCs w:val="24"/>
        </w:rPr>
        <w:t xml:space="preserve">τές για την ενιαία τοποθέτηση και επί της αρχής και επί των άρθρων; </w:t>
      </w:r>
    </w:p>
    <w:p w14:paraId="22BFE2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Μα, μίλησε είκοσι ένα λεπτά στην </w:t>
      </w:r>
      <w:proofErr w:type="spellStart"/>
      <w:r>
        <w:rPr>
          <w:rFonts w:eastAsia="Times New Roman" w:cs="Times New Roman"/>
          <w:szCs w:val="24"/>
        </w:rPr>
        <w:t>πρωτολογία</w:t>
      </w:r>
      <w:proofErr w:type="spellEnd"/>
      <w:r>
        <w:rPr>
          <w:rFonts w:eastAsia="Times New Roman" w:cs="Times New Roman"/>
          <w:szCs w:val="24"/>
        </w:rPr>
        <w:t xml:space="preserve">. Τι μου λέτε τώρα; Τι θέλετε; </w:t>
      </w:r>
    </w:p>
    <w:p w14:paraId="22BFE2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Κάνετε ότι δεν καταλαβαίνετε τι σας λέω; Τι θα πει «είναι ενιαία η τοποθέτηση»; </w:t>
      </w:r>
    </w:p>
    <w:p w14:paraId="22BFE2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Ξεκινήσαμε το πρωί για μ</w:t>
      </w:r>
      <w:r>
        <w:rPr>
          <w:rFonts w:eastAsia="Times New Roman" w:cs="Times New Roman"/>
          <w:szCs w:val="24"/>
        </w:rPr>
        <w:t>ί</w:t>
      </w:r>
      <w:r>
        <w:rPr>
          <w:rFonts w:eastAsia="Times New Roman" w:cs="Times New Roman"/>
          <w:szCs w:val="24"/>
        </w:rPr>
        <w:t xml:space="preserve">α διήμερη συζήτηση. Από την κουβέντα, έτσι όπως έγινε, εν πάση </w:t>
      </w:r>
      <w:proofErr w:type="spellStart"/>
      <w:r>
        <w:rPr>
          <w:rFonts w:eastAsia="Times New Roman" w:cs="Times New Roman"/>
          <w:szCs w:val="24"/>
        </w:rPr>
        <w:t>περιπτώσει</w:t>
      </w:r>
      <w:proofErr w:type="spellEnd"/>
      <w:r>
        <w:rPr>
          <w:rFonts w:eastAsia="Times New Roman" w:cs="Times New Roman"/>
          <w:szCs w:val="24"/>
        </w:rPr>
        <w:t>, καταλήξαμε να ολοκληρωθεί σήμερα η διαδικασία. Δεν καταλήξαμε πόσο χρόνο θα</w:t>
      </w:r>
      <w:r>
        <w:rPr>
          <w:rFonts w:eastAsia="Times New Roman" w:cs="Times New Roman"/>
          <w:szCs w:val="24"/>
        </w:rPr>
        <w:t xml:space="preserve"> δώσετε στους ειδικούς αγορητές. Διότι με είκοσι τροπολογίες και </w:t>
      </w:r>
      <w:proofErr w:type="spellStart"/>
      <w:r>
        <w:rPr>
          <w:rFonts w:eastAsia="Times New Roman" w:cs="Times New Roman"/>
          <w:szCs w:val="24"/>
        </w:rPr>
        <w:t>εκατόν</w:t>
      </w:r>
      <w:proofErr w:type="spellEnd"/>
      <w:r>
        <w:rPr>
          <w:rFonts w:eastAsia="Times New Roman" w:cs="Times New Roman"/>
          <w:szCs w:val="24"/>
        </w:rPr>
        <w:t xml:space="preserve"> πενήντα άρθρα και με δευτερολογίες κτλ. το να δώσετε πέντε λεπτά για όλα αυτά, με </w:t>
      </w:r>
      <w:proofErr w:type="spellStart"/>
      <w:r>
        <w:rPr>
          <w:rFonts w:eastAsia="Times New Roman" w:cs="Times New Roman"/>
          <w:szCs w:val="24"/>
        </w:rPr>
        <w:t>συγχωρείτε</w:t>
      </w:r>
      <w:proofErr w:type="spellEnd"/>
      <w:r>
        <w:rPr>
          <w:rFonts w:eastAsia="Times New Roman" w:cs="Times New Roman"/>
          <w:szCs w:val="24"/>
        </w:rPr>
        <w:t xml:space="preserve">, αλλά αυτό είναι κοροϊδία.   </w:t>
      </w:r>
    </w:p>
    <w:p w14:paraId="22BFE2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Μέχρι το πρωί εδώ θα είμαστε. </w:t>
      </w:r>
    </w:p>
    <w:p w14:paraId="22BFE2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w:t>
      </w:r>
      <w:r>
        <w:rPr>
          <w:rFonts w:eastAsia="Times New Roman" w:cs="Times New Roman"/>
          <w:b/>
          <w:szCs w:val="24"/>
        </w:rPr>
        <w:t xml:space="preserve"> ΣΥΝΤΥΧΑΚΗΣ: </w:t>
      </w:r>
      <w:r>
        <w:rPr>
          <w:rFonts w:eastAsia="Times New Roman" w:cs="Times New Roman"/>
          <w:szCs w:val="24"/>
        </w:rPr>
        <w:t>Κύριε Γρηγοράκο, εάν θέλετε εσείς, μπορείτε να τοποθετηθείτε πέντε λεπτά. Άλλωστε, δεν υπάρχει περιορισμός για το λιγότερο. Για το περισσότερο όμως…</w:t>
      </w:r>
    </w:p>
    <w:p w14:paraId="22BFE2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Έχετε τον μισό χρόνο της </w:t>
      </w:r>
      <w:proofErr w:type="spellStart"/>
      <w:r>
        <w:rPr>
          <w:rFonts w:eastAsia="Times New Roman" w:cs="Times New Roman"/>
          <w:szCs w:val="24"/>
        </w:rPr>
        <w:t>πρωτολογίας</w:t>
      </w:r>
      <w:proofErr w:type="spellEnd"/>
      <w:r>
        <w:rPr>
          <w:rFonts w:eastAsia="Times New Roman" w:cs="Times New Roman"/>
          <w:szCs w:val="24"/>
        </w:rPr>
        <w:t xml:space="preserve"> σας. Επειδή ο κ. Γρηγορά</w:t>
      </w:r>
      <w:r>
        <w:rPr>
          <w:rFonts w:eastAsia="Times New Roman" w:cs="Times New Roman"/>
          <w:szCs w:val="24"/>
        </w:rPr>
        <w:t xml:space="preserve">κος μίλησε στην </w:t>
      </w:r>
      <w:proofErr w:type="spellStart"/>
      <w:r>
        <w:rPr>
          <w:rFonts w:eastAsia="Times New Roman" w:cs="Times New Roman"/>
          <w:szCs w:val="24"/>
        </w:rPr>
        <w:t>πρωτολογία</w:t>
      </w:r>
      <w:proofErr w:type="spellEnd"/>
      <w:r>
        <w:rPr>
          <w:rFonts w:eastAsia="Times New Roman" w:cs="Times New Roman"/>
          <w:szCs w:val="24"/>
        </w:rPr>
        <w:t xml:space="preserve"> του είκοσι ένα λεπτά, του απομένει αυτός ο χρόνος. Τι θέλετε λοιπόν; </w:t>
      </w:r>
    </w:p>
    <w:p w14:paraId="22BFE2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Τι είναι αυτό που μας λέτε; Από πού προκύπτει αυτό; προκύπτει από τον Κανονισμό; </w:t>
      </w:r>
    </w:p>
    <w:p w14:paraId="22BFE2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Πριν από λίγο που μίλησα με τον κ. Λυκούδη είπαμε ότι ε</w:t>
      </w:r>
      <w:r>
        <w:rPr>
          <w:rFonts w:eastAsia="Times New Roman" w:cs="Times New Roman"/>
          <w:szCs w:val="24"/>
        </w:rPr>
        <w:t>μείς ως ΚΚΕ δεν έχουμε αντίρρηση να ολοκληρωθεί η διαδικασία σήμερα, αλλά να δώσετε τον χρόνο που θα δίνατε σε διαφορετική περίπτωση, εάν πήγαινε δύο μέρες αυτή η συζήτηση, δηλαδή και επί της αρχής και επί των άρθρων. Αυτό σημαίνει ότι ο χρόνος δεν είναι π</w:t>
      </w:r>
      <w:r>
        <w:rPr>
          <w:rFonts w:eastAsia="Times New Roman" w:cs="Times New Roman"/>
          <w:szCs w:val="24"/>
        </w:rPr>
        <w:t xml:space="preserve">έντε λεπτά.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Μας λέτε, «ψεκάστε, σκουπίστε, τελειώσατε»; Μας φορτώσατε εδώ με ένα σωρό τροπολογίες και μέσα σε πέντε λεπτά να τελειώνουμε; Τι είναι αυτά τα πράγματα; </w:t>
      </w:r>
    </w:p>
    <w:p w14:paraId="22BFE2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Πόσο χρόνο θέλετε δηλαδή; </w:t>
      </w:r>
    </w:p>
    <w:p w14:paraId="22BFE2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ΕΜΜΑΝ</w:t>
      </w:r>
      <w:r>
        <w:rPr>
          <w:rFonts w:eastAsia="Times New Roman" w:cs="Times New Roman"/>
          <w:b/>
          <w:szCs w:val="24"/>
        </w:rPr>
        <w:t xml:space="preserve">ΟΥΗΛ ΣΥΝΤΥΧΑΚΗΣ: </w:t>
      </w:r>
      <w:r>
        <w:rPr>
          <w:rFonts w:eastAsia="Times New Roman" w:cs="Times New Roman"/>
          <w:szCs w:val="24"/>
        </w:rPr>
        <w:t xml:space="preserve">Θα μας δώσετε τον χρόνο που δικαιούμασταν σε διαφορετική περίπτωση, εάν η διαδικασία πήγαινε κανονικά επί διημέρου. Το επί διημέρου όμως σημαίνει δεκαπέντε λεπτά. </w:t>
      </w:r>
    </w:p>
    <w:p w14:paraId="22BFE2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Θα έχετε χρόνο να μιλήσετε. </w:t>
      </w:r>
    </w:p>
    <w:p w14:paraId="22BFE2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w:t>
      </w:r>
      <w:r>
        <w:rPr>
          <w:rFonts w:eastAsia="Times New Roman" w:cs="Times New Roman"/>
          <w:b/>
          <w:szCs w:val="24"/>
        </w:rPr>
        <w:t xml:space="preserve">ΤΥΧΑΚΗΣ: </w:t>
      </w:r>
      <w:r>
        <w:rPr>
          <w:rFonts w:eastAsia="Times New Roman" w:cs="Times New Roman"/>
          <w:szCs w:val="24"/>
        </w:rPr>
        <w:t xml:space="preserve">Να το διευκρινίσετε όμως εξ αρχής. Δεν πάμε στα τυφλά, ούτε στα σκοτεινά. </w:t>
      </w:r>
    </w:p>
    <w:p w14:paraId="22BFE2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Κύριε Πρόεδρε, να πάρω τον λόγο για μια διευκρίνιση για να μην υπάρχει αγωνία;</w:t>
      </w:r>
    </w:p>
    <w:p w14:paraId="22BFE2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Αγωνία; Σε ποιον;</w:t>
      </w:r>
    </w:p>
    <w:p w14:paraId="22BFE2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Στου</w:t>
      </w:r>
      <w:r>
        <w:rPr>
          <w:rFonts w:eastAsia="Times New Roman" w:cs="Times New Roman"/>
          <w:szCs w:val="24"/>
        </w:rPr>
        <w:t xml:space="preserve">ς συναδέλφους. </w:t>
      </w:r>
    </w:p>
    <w:p w14:paraId="22BFE2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Βλέπετε κα</w:t>
      </w:r>
      <w:r>
        <w:rPr>
          <w:rFonts w:eastAsia="Times New Roman" w:cs="Times New Roman"/>
          <w:szCs w:val="24"/>
        </w:rPr>
        <w:t>μ</w:t>
      </w:r>
      <w:r>
        <w:rPr>
          <w:rFonts w:eastAsia="Times New Roman" w:cs="Times New Roman"/>
          <w:szCs w:val="24"/>
        </w:rPr>
        <w:t xml:space="preserve">μιά αγωνία; </w:t>
      </w:r>
    </w:p>
    <w:p w14:paraId="22BFE2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Βορίδη, έχετε τον λόγο. </w:t>
      </w:r>
    </w:p>
    <w:p w14:paraId="22BFE2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Αυτό που επισήμανε ο συνάδελφος είναι σωστό. Η αρχική ιδέα, κύριε Πρόεδρε, ήταν η εξής: Ότι θα έχουμε δύο συνεδριάσεις. Είπαμ</w:t>
      </w:r>
      <w:r>
        <w:rPr>
          <w:rFonts w:eastAsia="Times New Roman" w:cs="Times New Roman"/>
          <w:szCs w:val="24"/>
        </w:rPr>
        <w:t xml:space="preserve">ε να συντμηθεί. Ορθώς. Απλώς, επειδή οι ειδικοί αγορητές, οι εισηγητές είχαν οργανωθεί </w:t>
      </w:r>
      <w:r>
        <w:rPr>
          <w:rFonts w:eastAsia="Times New Roman" w:cs="Times New Roman"/>
          <w:szCs w:val="24"/>
        </w:rPr>
        <w:lastRenderedPageBreak/>
        <w:t xml:space="preserve">για δύο συνεδριάσεις, αντί λοιπόν, για δεύτερη –ας το πω- εισήγηση, εκείνο το οποίο σας προτείνω είναι να δώσετε τη δευτερολογία διευρυμένη με άνεση χρόνου. </w:t>
      </w:r>
    </w:p>
    <w:p w14:paraId="22BFE27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Βαρεμένος): </w:t>
      </w:r>
      <w:r>
        <w:rPr>
          <w:rFonts w:eastAsia="Times New Roman"/>
          <w:szCs w:val="24"/>
        </w:rPr>
        <w:t>Εντάξει, κύριε Βορίδη.</w:t>
      </w:r>
    </w:p>
    <w:p w14:paraId="22BFE272"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Εντάξει;</w:t>
      </w:r>
    </w:p>
    <w:p w14:paraId="22BFE27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Έτσι και αλλιώς διευρυμένη ήταν η </w:t>
      </w:r>
      <w:proofErr w:type="spellStart"/>
      <w:r>
        <w:rPr>
          <w:rFonts w:eastAsia="Times New Roman"/>
          <w:szCs w:val="24"/>
        </w:rPr>
        <w:t>πρωτολογία</w:t>
      </w:r>
      <w:proofErr w:type="spellEnd"/>
      <w:r>
        <w:rPr>
          <w:rFonts w:eastAsia="Times New Roman"/>
          <w:szCs w:val="24"/>
        </w:rPr>
        <w:t>, αν δείτε τους χρόνους που χρησιμοποιήσατε.</w:t>
      </w:r>
    </w:p>
    <w:p w14:paraId="22BFE274" w14:textId="77777777" w:rsidR="007336A6" w:rsidRDefault="002D1229">
      <w:pPr>
        <w:spacing w:line="600" w:lineRule="auto"/>
        <w:ind w:firstLine="720"/>
        <w:contextualSpacing/>
        <w:jc w:val="both"/>
        <w:rPr>
          <w:rFonts w:eastAsia="Times New Roman"/>
          <w:b/>
          <w:szCs w:val="24"/>
        </w:rPr>
      </w:pPr>
      <w:r>
        <w:rPr>
          <w:rFonts w:eastAsia="Times New Roman"/>
          <w:b/>
          <w:szCs w:val="24"/>
        </w:rPr>
        <w:t>ΜΑΥΡΟΥΔΗΣ ΒΟΡΙΔΗΣ:</w:t>
      </w:r>
      <w:r>
        <w:rPr>
          <w:rFonts w:eastAsia="Times New Roman"/>
          <w:szCs w:val="24"/>
        </w:rPr>
        <w:t xml:space="preserve"> Τώρα δεν θα συνεννοηθούμε.</w:t>
      </w:r>
    </w:p>
    <w:p w14:paraId="22BFE275"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(Γεώ</w:t>
      </w:r>
      <w:r>
        <w:rPr>
          <w:rFonts w:eastAsia="Times New Roman"/>
          <w:b/>
          <w:szCs w:val="24"/>
        </w:rPr>
        <w:t xml:space="preserve">ργιος Βαρεμένος): </w:t>
      </w:r>
      <w:r>
        <w:rPr>
          <w:rFonts w:eastAsia="Times New Roman"/>
          <w:szCs w:val="24"/>
        </w:rPr>
        <w:t>Σας παρακαλώ.</w:t>
      </w:r>
    </w:p>
    <w:p w14:paraId="22BFE276" w14:textId="77777777" w:rsidR="007336A6" w:rsidRDefault="002D1229">
      <w:pPr>
        <w:spacing w:line="600" w:lineRule="auto"/>
        <w:ind w:firstLine="720"/>
        <w:contextualSpacing/>
        <w:jc w:val="both"/>
        <w:rPr>
          <w:rFonts w:eastAsia="Times New Roman"/>
          <w:szCs w:val="24"/>
        </w:rPr>
      </w:pPr>
      <w:r>
        <w:rPr>
          <w:rFonts w:eastAsia="Times New Roman"/>
          <w:szCs w:val="24"/>
        </w:rPr>
        <w:t>Κύριε Γρηγοράκο, έχετε τον λόγο.</w:t>
      </w:r>
    </w:p>
    <w:p w14:paraId="22BFE277"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Κύριε Πρόεδρε, θα ξεκινήσω μ</w:t>
      </w:r>
      <w:r>
        <w:rPr>
          <w:rFonts w:eastAsia="Times New Roman"/>
          <w:szCs w:val="24"/>
        </w:rPr>
        <w:t>ί</w:t>
      </w:r>
      <w:r>
        <w:rPr>
          <w:rFonts w:eastAsia="Times New Roman"/>
          <w:szCs w:val="24"/>
        </w:rPr>
        <w:t xml:space="preserve">α συγκεκριμένη έρευνα τελικά στο Κοινοβούλιο. Υπάρχει η Διάσκεψη των Προέδρων που προγραμματίζει τις δουλειές του Κοινοβουλίου και υπάρχουμε </w:t>
      </w:r>
      <w:r>
        <w:rPr>
          <w:rFonts w:eastAsia="Times New Roman"/>
          <w:szCs w:val="24"/>
        </w:rPr>
        <w:t xml:space="preserve">κι εμείς τα όντα από κάτω, οι Βουλευτές, οι οποίοι προγραμματίζουν τη ζωή τους, την πολιτική τους ζωή, την κοινωνική τους ζωή, την οικογενειακή τους ζωή, </w:t>
      </w:r>
      <w:r>
        <w:rPr>
          <w:rFonts w:eastAsia="Times New Roman"/>
          <w:szCs w:val="24"/>
        </w:rPr>
        <w:lastRenderedPageBreak/>
        <w:t>προγραμματίζουν την ομιλία τους, προγραμματίζουν πώς θα μιλήσουν και, βέβαια, πάντα σ’ ένα πλαίσιο ότι</w:t>
      </w:r>
      <w:r>
        <w:rPr>
          <w:rFonts w:eastAsia="Times New Roman"/>
          <w:szCs w:val="24"/>
        </w:rPr>
        <w:t xml:space="preserve"> θα έλθουν και πέντε-δέκα τροπολογίες, όχι εκατό τροπολογίες.</w:t>
      </w:r>
    </w:p>
    <w:p w14:paraId="22BFE278" w14:textId="77777777" w:rsidR="007336A6" w:rsidRDefault="002D1229">
      <w:pPr>
        <w:spacing w:line="600" w:lineRule="auto"/>
        <w:ind w:firstLine="720"/>
        <w:contextualSpacing/>
        <w:jc w:val="both"/>
        <w:rPr>
          <w:rFonts w:eastAsia="Times New Roman"/>
          <w:szCs w:val="24"/>
        </w:rPr>
      </w:pPr>
      <w:r>
        <w:rPr>
          <w:rFonts w:eastAsia="Times New Roman"/>
          <w:szCs w:val="24"/>
        </w:rPr>
        <w:t>Δεύτερον έχω επισημάνει ότι συγκεκριμένος Πρόεδρος αναλαμβάνει και ξεκινάει κάθε πρωί τη διαδικασία για να «καπελώνει» το Κοινοβούλιο.</w:t>
      </w:r>
    </w:p>
    <w:p w14:paraId="22BFE279" w14:textId="77777777" w:rsidR="007336A6" w:rsidRDefault="002D1229">
      <w:pPr>
        <w:spacing w:line="600" w:lineRule="auto"/>
        <w:ind w:firstLine="720"/>
        <w:contextualSpacing/>
        <w:jc w:val="center"/>
        <w:rPr>
          <w:rFonts w:eastAsia="Times New Roman"/>
          <w:szCs w:val="24"/>
        </w:rPr>
      </w:pPr>
      <w:r>
        <w:rPr>
          <w:rFonts w:eastAsia="Times New Roman"/>
          <w:szCs w:val="24"/>
        </w:rPr>
        <w:t>(Θόρυβος στην Αίθουσα)</w:t>
      </w:r>
    </w:p>
    <w:p w14:paraId="22BFE27A" w14:textId="77777777" w:rsidR="007336A6" w:rsidRDefault="002D1229">
      <w:pPr>
        <w:spacing w:line="600" w:lineRule="auto"/>
        <w:ind w:firstLine="720"/>
        <w:contextualSpacing/>
        <w:jc w:val="both"/>
        <w:rPr>
          <w:rFonts w:eastAsia="Times New Roman"/>
          <w:szCs w:val="24"/>
        </w:rPr>
      </w:pPr>
      <w:r>
        <w:rPr>
          <w:rFonts w:eastAsia="Times New Roman"/>
          <w:szCs w:val="24"/>
        </w:rPr>
        <w:t>Μπορώ να μιλήσω; Τη δική σας αλήθεια</w:t>
      </w:r>
      <w:r>
        <w:rPr>
          <w:rFonts w:eastAsia="Times New Roman"/>
          <w:szCs w:val="24"/>
        </w:rPr>
        <w:t xml:space="preserve"> να την πείτε εσείς. Θα την πείτε.</w:t>
      </w:r>
    </w:p>
    <w:p w14:paraId="22BFE27B" w14:textId="77777777" w:rsidR="007336A6" w:rsidRDefault="002D1229">
      <w:pPr>
        <w:spacing w:line="600" w:lineRule="auto"/>
        <w:ind w:firstLine="720"/>
        <w:contextualSpacing/>
        <w:jc w:val="both"/>
        <w:rPr>
          <w:rFonts w:eastAsia="Times New Roman"/>
          <w:szCs w:val="24"/>
        </w:rPr>
      </w:pPr>
      <w:r>
        <w:rPr>
          <w:rFonts w:eastAsia="Times New Roman"/>
          <w:szCs w:val="24"/>
        </w:rPr>
        <w:t>Τότε γιατί να υπάρχει η Διάσκεψη των Προέδρων, κύριε Πρόεδρε, που δεν ήσασταν το πρωί εδώ και σας παρακαλώ πάρα πολύ να με ακούσετε, όταν κάθε φορά η εκάστοτε Κυβέρνηση, η εκάστοτε Συμπολίτευση έχει το δικαίωμα να αλλάζει</w:t>
      </w:r>
      <w:r>
        <w:rPr>
          <w:rFonts w:eastAsia="Times New Roman"/>
          <w:szCs w:val="24"/>
        </w:rPr>
        <w:t xml:space="preserve"> την ατζέντα, αν το βάζετε σε ψηφοφορία, όπως αυτό που έκανε ο κ. Κακλαμάνης το πρωί και συνεχίζει να το κάνει ο κ. Κακλαμάνης; Τον βάζετε και κανονίζει τη διαδικασία του Κοινοβουλίου.</w:t>
      </w:r>
    </w:p>
    <w:p w14:paraId="22BFE27C"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Δεν έχει κανένα δικαίωμα, κύριε Πρόεδρε, ο εκάστοτε </w:t>
      </w:r>
      <w:proofErr w:type="spellStart"/>
      <w:r>
        <w:rPr>
          <w:rFonts w:eastAsia="Times New Roman"/>
          <w:szCs w:val="24"/>
        </w:rPr>
        <w:t>Προεδρεύων</w:t>
      </w:r>
      <w:proofErr w:type="spellEnd"/>
      <w:r>
        <w:rPr>
          <w:rFonts w:eastAsia="Times New Roman"/>
          <w:szCs w:val="24"/>
        </w:rPr>
        <w:t xml:space="preserve"> να κάνει</w:t>
      </w:r>
      <w:r>
        <w:rPr>
          <w:rFonts w:eastAsia="Times New Roman"/>
          <w:szCs w:val="24"/>
        </w:rPr>
        <w:t xml:space="preserve"> τη διαδικασία του Κοινοβουλίου όπως τη νομίζει εκείνος. Η διαδικασία του Κοινοβουλίου με τον Κανονισμό της Βουλής καθορίζεται από τη Διάσκεψη των Προέδρων.</w:t>
      </w:r>
    </w:p>
    <w:p w14:paraId="22BFE27D"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Πάμε παρακάτω. Μιλήσαμε και άκουσα πολλούς συναδέλφους να με κριτικάρουν για αυτά που είπα το πρωί.</w:t>
      </w:r>
      <w:r>
        <w:rPr>
          <w:rFonts w:eastAsia="Times New Roman"/>
          <w:szCs w:val="24"/>
        </w:rPr>
        <w:t xml:space="preserve"> Ναι, να μιλήσουμε</w:t>
      </w:r>
    </w:p>
    <w:p w14:paraId="22BFE27E"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Να μιλήσουμε, κύριε Υπουργέ. Δεν θα πω για τις δικές σας δηλώσεις, τις οποίες θα καταθέσω. Τι έλεγε ο κ. Τσίπρας για το </w:t>
      </w:r>
      <w:r>
        <w:rPr>
          <w:rFonts w:eastAsia="Times New Roman"/>
          <w:szCs w:val="24"/>
          <w:lang w:val="en-US"/>
        </w:rPr>
        <w:t>success</w:t>
      </w:r>
      <w:r>
        <w:rPr>
          <w:rFonts w:eastAsia="Times New Roman"/>
          <w:szCs w:val="24"/>
        </w:rPr>
        <w:t xml:space="preserve"> </w:t>
      </w:r>
      <w:r>
        <w:rPr>
          <w:rFonts w:eastAsia="Times New Roman"/>
          <w:szCs w:val="24"/>
          <w:lang w:val="en-US"/>
        </w:rPr>
        <w:t>story</w:t>
      </w:r>
      <w:r>
        <w:rPr>
          <w:rFonts w:eastAsia="Times New Roman"/>
          <w:szCs w:val="24"/>
        </w:rPr>
        <w:t xml:space="preserve"> της Νέας Δημοκρατίας και του ΠΑΣΟΚ, δηλαδή του Σαμαρά και του Βενιζέλου; Θα σας το καταθέσω. Να δούμε, </w:t>
      </w:r>
      <w:r>
        <w:rPr>
          <w:rFonts w:eastAsia="Times New Roman"/>
          <w:szCs w:val="24"/>
        </w:rPr>
        <w:t>δηλαδή, μήπως επαναλαμβανόμαστε σαν ιστορία:</w:t>
      </w:r>
    </w:p>
    <w:p w14:paraId="22BFE27F" w14:textId="77777777" w:rsidR="007336A6" w:rsidRDefault="002D1229">
      <w:pPr>
        <w:spacing w:line="600" w:lineRule="auto"/>
        <w:ind w:firstLine="720"/>
        <w:contextualSpacing/>
        <w:jc w:val="both"/>
        <w:rPr>
          <w:rFonts w:eastAsia="Times New Roman"/>
          <w:szCs w:val="24"/>
        </w:rPr>
      </w:pPr>
      <w:r>
        <w:rPr>
          <w:rFonts w:eastAsia="Times New Roman"/>
          <w:szCs w:val="24"/>
        </w:rPr>
        <w:t>«Συντρόφισσες και σύντροφοι, αν τους αφήσουμε, θα συνεχίσουν την ίδια πολιτική. Το έργο της δεν ολοκληρώθηκε ακόμα. Η περιβόητη έξοδος στις αγορές ξέφτισε μέσα σε λίγες ώρες. Η προπαγάνδα για έξοδο από το μνημόν</w:t>
      </w:r>
      <w:r>
        <w:rPr>
          <w:rFonts w:eastAsia="Times New Roman"/>
          <w:szCs w:val="24"/>
        </w:rPr>
        <w:t>ιο ή για το τέλος της κρίσης μήπως καταφέρουν να επιβιώσουν στις εκλογές για να μπορέσουν αμέσως να επιβάλλουν το δικό τους μνημόνιο κι ένα καινούρ</w:t>
      </w:r>
      <w:r>
        <w:rPr>
          <w:rFonts w:eastAsia="Times New Roman"/>
          <w:szCs w:val="24"/>
        </w:rPr>
        <w:t>γ</w:t>
      </w:r>
      <w:r>
        <w:rPr>
          <w:rFonts w:eastAsia="Times New Roman"/>
          <w:szCs w:val="24"/>
        </w:rPr>
        <w:t>ιο μνημόνιο».</w:t>
      </w:r>
    </w:p>
    <w:p w14:paraId="22BFE280"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Αυτά έλεγε τον Απρίλιο του 2014: «Είμαστε αποικία χρέους και θα πάμε σε μια γερμανική </w:t>
      </w:r>
      <w:proofErr w:type="spellStart"/>
      <w:r>
        <w:rPr>
          <w:rFonts w:eastAsia="Times New Roman"/>
          <w:szCs w:val="24"/>
        </w:rPr>
        <w:t>μπανανία</w:t>
      </w:r>
      <w:proofErr w:type="spellEnd"/>
      <w:r>
        <w:rPr>
          <w:rFonts w:eastAsia="Times New Roman"/>
          <w:szCs w:val="24"/>
        </w:rPr>
        <w:t>». Αυτά έλεγε. Το καταθέτω εδώ. Το ξέρετε εξάλλου.</w:t>
      </w:r>
    </w:p>
    <w:p w14:paraId="22BFE281"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Λεωνίδας Γρηγοράκος καταθέτει για τα Πρακτικά το προαναφερθέν έγγραφο, το οποίο </w:t>
      </w:r>
      <w:r>
        <w:rPr>
          <w:rFonts w:eastAsia="Times New Roman"/>
          <w:szCs w:val="24"/>
        </w:rPr>
        <w:lastRenderedPageBreak/>
        <w:t>βρίσκεται στο αρχείο του Τμήματος Γραμματείας της Διεύθυνσης Στενογραφίας και Πρακτικών της Β</w:t>
      </w:r>
      <w:r>
        <w:rPr>
          <w:rFonts w:eastAsia="Times New Roman"/>
          <w:szCs w:val="24"/>
        </w:rPr>
        <w:t>ουλής)</w:t>
      </w:r>
    </w:p>
    <w:p w14:paraId="22BFE28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Στον κ. Σκουρλέτη, τον Υπουργό, προχθές ζήτησα στην Επιτροπή -και δεν αναφέρθηκε σήμερα στην </w:t>
      </w:r>
      <w:proofErr w:type="spellStart"/>
      <w:r>
        <w:rPr>
          <w:rFonts w:eastAsia="Times New Roman"/>
          <w:szCs w:val="24"/>
        </w:rPr>
        <w:t>πρωτολογία</w:t>
      </w:r>
      <w:proofErr w:type="spellEnd"/>
      <w:r>
        <w:rPr>
          <w:rFonts w:eastAsia="Times New Roman"/>
          <w:szCs w:val="24"/>
        </w:rPr>
        <w:t xml:space="preserve"> του- να μας πει πόσους υπαλλήλους έχετε στο Υπουργείο Εσωτερικών.</w:t>
      </w:r>
    </w:p>
    <w:p w14:paraId="22BFE283" w14:textId="77777777" w:rsidR="007336A6" w:rsidRDefault="002D1229">
      <w:pPr>
        <w:spacing w:line="600" w:lineRule="auto"/>
        <w:ind w:firstLine="720"/>
        <w:contextualSpacing/>
        <w:jc w:val="both"/>
        <w:rPr>
          <w:rFonts w:eastAsia="Times New Roman"/>
          <w:szCs w:val="24"/>
        </w:rPr>
      </w:pPr>
      <w:r>
        <w:rPr>
          <w:rFonts w:eastAsia="Times New Roman"/>
          <w:szCs w:val="24"/>
        </w:rPr>
        <w:t>Εάν ξέρετε πόσοι είναι οι υπάλληλοι της Ελλάδας, κύριε Σκουρλέτη, σας έχω ρωτήσ</w:t>
      </w:r>
      <w:r>
        <w:rPr>
          <w:rFonts w:eastAsia="Times New Roman"/>
          <w:szCs w:val="24"/>
        </w:rPr>
        <w:t>ει. Έχετε κάνει μ</w:t>
      </w:r>
      <w:r>
        <w:rPr>
          <w:rFonts w:eastAsia="Times New Roman"/>
          <w:szCs w:val="24"/>
        </w:rPr>
        <w:t>ί</w:t>
      </w:r>
      <w:r>
        <w:rPr>
          <w:rFonts w:eastAsia="Times New Roman"/>
          <w:szCs w:val="24"/>
        </w:rPr>
        <w:t>α επιτροπή είπατε. Αν είναι αλήθεια, έχετε κάνει μ</w:t>
      </w:r>
      <w:r>
        <w:rPr>
          <w:rFonts w:eastAsia="Times New Roman"/>
          <w:szCs w:val="24"/>
        </w:rPr>
        <w:t>ί</w:t>
      </w:r>
      <w:r>
        <w:rPr>
          <w:rFonts w:eastAsia="Times New Roman"/>
          <w:szCs w:val="24"/>
        </w:rPr>
        <w:t>α επιτροπή για να ξέρετε πόσους υπαλλήλους έχει η Ελλάδα δυόμισι χρόνια μετά.</w:t>
      </w:r>
    </w:p>
    <w:p w14:paraId="22BFE284" w14:textId="77777777" w:rsidR="007336A6" w:rsidRDefault="002D1229">
      <w:pPr>
        <w:spacing w:line="600" w:lineRule="auto"/>
        <w:ind w:firstLine="720"/>
        <w:contextualSpacing/>
        <w:jc w:val="both"/>
        <w:rPr>
          <w:rFonts w:eastAsia="Times New Roman"/>
          <w:szCs w:val="24"/>
        </w:rPr>
      </w:pPr>
      <w:r>
        <w:rPr>
          <w:rFonts w:eastAsia="Times New Roman"/>
          <w:szCs w:val="24"/>
        </w:rPr>
        <w:t>Θα σας πω εγώ, λοιπόν, για να σας βοηθήσω θέλω, σε μ</w:t>
      </w:r>
      <w:r>
        <w:rPr>
          <w:rFonts w:eastAsia="Times New Roman"/>
          <w:szCs w:val="24"/>
        </w:rPr>
        <w:t>ί</w:t>
      </w:r>
      <w:r>
        <w:rPr>
          <w:rFonts w:eastAsia="Times New Roman"/>
          <w:szCs w:val="24"/>
        </w:rPr>
        <w:t>α ερώτηση της κ</w:t>
      </w:r>
      <w:r>
        <w:rPr>
          <w:rFonts w:eastAsia="Times New Roman"/>
          <w:szCs w:val="24"/>
        </w:rPr>
        <w:t>.</w:t>
      </w:r>
      <w:r>
        <w:rPr>
          <w:rFonts w:eastAsia="Times New Roman"/>
          <w:szCs w:val="24"/>
        </w:rPr>
        <w:t xml:space="preserve"> </w:t>
      </w:r>
      <w:proofErr w:type="spellStart"/>
      <w:r>
        <w:rPr>
          <w:rFonts w:eastAsia="Times New Roman"/>
          <w:szCs w:val="24"/>
        </w:rPr>
        <w:t>Χρυσοβελώνη</w:t>
      </w:r>
      <w:proofErr w:type="spellEnd"/>
      <w:r>
        <w:rPr>
          <w:rFonts w:eastAsia="Times New Roman"/>
          <w:szCs w:val="24"/>
        </w:rPr>
        <w:t xml:space="preserve"> στις 13 Νοεμβρίου του 2013 </w:t>
      </w:r>
      <w:r>
        <w:rPr>
          <w:rFonts w:eastAsia="Times New Roman"/>
          <w:szCs w:val="24"/>
        </w:rPr>
        <w:t>την απάντηση του κυρίου Μητσοτάκη. Θα τα καταθέσω όλα.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2009 υπηρετούσαν οχτακόσιες εβδομήντα πέντε χιλιάδες εννιακόσιοι επτά υπάλληλοι. Ξέρετε πόσοι είναι περίπου σήμερα; Όχι, δεν ξέρετε. </w:t>
      </w:r>
    </w:p>
    <w:p w14:paraId="22BFE285"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Η αλήθεια του κυρίου </w:t>
      </w:r>
      <w:proofErr w:type="spellStart"/>
      <w:r>
        <w:rPr>
          <w:rFonts w:eastAsia="Times New Roman"/>
          <w:szCs w:val="24"/>
        </w:rPr>
        <w:t>Ραγκούση</w:t>
      </w:r>
      <w:proofErr w:type="spellEnd"/>
      <w:r>
        <w:rPr>
          <w:rFonts w:eastAsia="Times New Roman"/>
          <w:szCs w:val="24"/>
        </w:rPr>
        <w:t xml:space="preserve"> ήταν ο</w:t>
      </w:r>
      <w:r>
        <w:rPr>
          <w:rFonts w:eastAsia="Times New Roman"/>
          <w:szCs w:val="24"/>
        </w:rPr>
        <w:t>κ</w:t>
      </w:r>
      <w:r>
        <w:rPr>
          <w:rFonts w:eastAsia="Times New Roman"/>
          <w:szCs w:val="24"/>
        </w:rPr>
        <w:t>τακόσιοι εξήντα πέν</w:t>
      </w:r>
      <w:r>
        <w:rPr>
          <w:rFonts w:eastAsia="Times New Roman"/>
          <w:szCs w:val="24"/>
        </w:rPr>
        <w:t xml:space="preserve">τε χιλιάδες </w:t>
      </w:r>
      <w:proofErr w:type="spellStart"/>
      <w:r>
        <w:rPr>
          <w:rFonts w:eastAsia="Times New Roman"/>
          <w:szCs w:val="24"/>
        </w:rPr>
        <w:t>εκατόν</w:t>
      </w:r>
      <w:proofErr w:type="spellEnd"/>
      <w:r>
        <w:rPr>
          <w:rFonts w:eastAsia="Times New Roman"/>
          <w:szCs w:val="24"/>
        </w:rPr>
        <w:t xml:space="preserve"> τριάντα δύο υπάλληλοι.</w:t>
      </w:r>
    </w:p>
    <w:p w14:paraId="22BFE286"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Μόνο στο Υπουργείο Εσωτερικών;</w:t>
      </w:r>
    </w:p>
    <w:p w14:paraId="22BFE287"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Όχι, οι υπάλληλοι της Ελλάδος. Θα μας πει το Υπουργείο Εσωτερικών. Δεν τα λέω για το Υπουργείο Εσωτερικών.</w:t>
      </w:r>
    </w:p>
    <w:p w14:paraId="22BFE288"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Να σας πω, λοιπόν, ποιοι έριξαν </w:t>
      </w:r>
      <w:r>
        <w:rPr>
          <w:rFonts w:eastAsia="Times New Roman"/>
          <w:szCs w:val="24"/>
        </w:rPr>
        <w:t>τη χώρα έξω. Τη χώρα την έριξαν αυτοί, οι οποίοι έκαναν αθρόες προσλήψεις την πενταετία 2004-2009. Το ίδιο πάτε να κάνετε κι εσείς.</w:t>
      </w:r>
    </w:p>
    <w:p w14:paraId="22BFE289" w14:textId="77777777" w:rsidR="007336A6" w:rsidRDefault="002D1229">
      <w:pPr>
        <w:spacing w:line="600" w:lineRule="auto"/>
        <w:ind w:firstLine="720"/>
        <w:contextualSpacing/>
        <w:jc w:val="both"/>
        <w:rPr>
          <w:rFonts w:eastAsia="Times New Roman"/>
          <w:szCs w:val="24"/>
        </w:rPr>
      </w:pPr>
      <w:r>
        <w:rPr>
          <w:rFonts w:eastAsia="Times New Roman"/>
          <w:szCs w:val="24"/>
        </w:rPr>
        <w:t>Ορίστε, το καταθέτω: «Ο</w:t>
      </w:r>
      <w:r>
        <w:rPr>
          <w:rFonts w:eastAsia="Times New Roman"/>
          <w:szCs w:val="24"/>
        </w:rPr>
        <w:t>κ</w:t>
      </w:r>
      <w:r>
        <w:rPr>
          <w:rFonts w:eastAsia="Times New Roman"/>
          <w:szCs w:val="24"/>
        </w:rPr>
        <w:t>τακόσιες εξήντα πέντε χιλιάδες γαλάζιες προσλήψεις με τη βούλα Παυλόπουλου».</w:t>
      </w:r>
    </w:p>
    <w:p w14:paraId="22BFE28A" w14:textId="77777777" w:rsidR="007336A6" w:rsidRDefault="002D1229">
      <w:pPr>
        <w:spacing w:line="600" w:lineRule="auto"/>
        <w:ind w:firstLine="720"/>
        <w:contextualSpacing/>
        <w:jc w:val="both"/>
        <w:rPr>
          <w:rFonts w:eastAsia="Times New Roman"/>
          <w:szCs w:val="24"/>
        </w:rPr>
      </w:pPr>
      <w:r>
        <w:rPr>
          <w:rFonts w:eastAsia="Times New Roman"/>
          <w:szCs w:val="24"/>
        </w:rPr>
        <w:t>(Στο σημείο αυτό ο Βουλ</w:t>
      </w:r>
      <w:r>
        <w:rPr>
          <w:rFonts w:eastAsia="Times New Roman"/>
          <w:szCs w:val="24"/>
        </w:rPr>
        <w:t>ευτής κ. Λεωνίδας Γρηγοράκος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22BFE28B"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Ο κ. Μητσοτάκης απάντησε στην </w:t>
      </w:r>
      <w:r>
        <w:rPr>
          <w:rFonts w:eastAsia="Times New Roman"/>
          <w:szCs w:val="24"/>
        </w:rPr>
        <w:t xml:space="preserve">κ. </w:t>
      </w:r>
      <w:proofErr w:type="spellStart"/>
      <w:r>
        <w:rPr>
          <w:rFonts w:eastAsia="Times New Roman"/>
          <w:szCs w:val="24"/>
        </w:rPr>
        <w:t>Χρυσοβελώνη</w:t>
      </w:r>
      <w:proofErr w:type="spellEnd"/>
      <w:r>
        <w:rPr>
          <w:rFonts w:eastAsia="Times New Roman"/>
          <w:szCs w:val="24"/>
        </w:rPr>
        <w:t xml:space="preserve"> –θα σας δώσω και την α</w:t>
      </w:r>
      <w:r>
        <w:rPr>
          <w:rFonts w:eastAsia="Times New Roman"/>
          <w:szCs w:val="24"/>
        </w:rPr>
        <w:t>πάντηση- ότι «πραγματικά, ναι, έγιναν αυτές». Ορίστε, λοιπόν, απαντάει ο κ. Μητσοτάκης και λέει: Ο αριθμός του τακτικού προσωπικού του δημοσίου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2009 ήταν εξακόσιες ενενήντα δύο χιλιάδες, ενώ </w:t>
      </w:r>
      <w:proofErr w:type="spellStart"/>
      <w:r>
        <w:rPr>
          <w:rFonts w:eastAsia="Times New Roman"/>
          <w:szCs w:val="24"/>
        </w:rPr>
        <w:t>εκατόν</w:t>
      </w:r>
      <w:proofErr w:type="spellEnd"/>
      <w:r>
        <w:rPr>
          <w:rFonts w:eastAsia="Times New Roman"/>
          <w:szCs w:val="24"/>
        </w:rPr>
        <w:t xml:space="preserve"> ογδόντα τρεις χιλιάδες υπολογίζεται το μη τακτι</w:t>
      </w:r>
      <w:r>
        <w:rPr>
          <w:rFonts w:eastAsia="Times New Roman"/>
          <w:szCs w:val="24"/>
        </w:rPr>
        <w:t>κό προσωπικό». Αυτή είναι η αλήθεια.</w:t>
      </w:r>
    </w:p>
    <w:p w14:paraId="22BFE28C"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Θέλετε, λοιπόν, να φτάσουμε πάλι στο εκατομμύριο και να πέσει η Ελλάδα έξω; Να το κάνουμε αφού θέλετε.</w:t>
      </w:r>
    </w:p>
    <w:p w14:paraId="22BFE28D"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w:t>
      </w:r>
      <w:r>
        <w:rPr>
          <w:rFonts w:eastAsia="Times New Roman"/>
          <w:szCs w:val="24"/>
        </w:rPr>
        <w:t xml:space="preserve"> </w:t>
      </w:r>
      <w:r>
        <w:rPr>
          <w:rFonts w:eastAsia="Times New Roman"/>
          <w:szCs w:val="24"/>
        </w:rPr>
        <w:t>(δεν ακούστηκε)</w:t>
      </w:r>
    </w:p>
    <w:p w14:paraId="22BFE28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Περιμένετε. Έχουμε και άλλα.</w:t>
      </w:r>
    </w:p>
    <w:p w14:paraId="22BFE28F" w14:textId="77777777" w:rsidR="007336A6" w:rsidRDefault="002D1229">
      <w:pPr>
        <w:spacing w:line="600" w:lineRule="auto"/>
        <w:ind w:firstLine="720"/>
        <w:contextualSpacing/>
        <w:jc w:val="both"/>
        <w:rPr>
          <w:rFonts w:eastAsia="Times New Roman"/>
          <w:szCs w:val="24"/>
        </w:rPr>
      </w:pPr>
      <w:r>
        <w:rPr>
          <w:rFonts w:eastAsia="Times New Roman"/>
          <w:szCs w:val="24"/>
        </w:rPr>
        <w:t>Ακούμε αυτές τις μέρες για τον κ. Γεωργίου και πάνω σ’ αυτό έχετε φτιάξει μ</w:t>
      </w:r>
      <w:r>
        <w:rPr>
          <w:rFonts w:eastAsia="Times New Roman"/>
          <w:szCs w:val="24"/>
        </w:rPr>
        <w:t>ί</w:t>
      </w:r>
      <w:r>
        <w:rPr>
          <w:rFonts w:eastAsia="Times New Roman"/>
          <w:szCs w:val="24"/>
        </w:rPr>
        <w:t>α φιλοσοφία, η οποία έπιασε, έναν μύθο ο οποίος έπιασε.</w:t>
      </w:r>
    </w:p>
    <w:p w14:paraId="22BFE290"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Θυμάμαι καλά τον κ. Καμμένο, που μίλαγε για συμμορία Σημίτη, </w:t>
      </w:r>
      <w:r>
        <w:rPr>
          <w:rFonts w:eastAsia="Times New Roman"/>
          <w:szCs w:val="24"/>
        </w:rPr>
        <w:t>«</w:t>
      </w:r>
      <w:r>
        <w:rPr>
          <w:rFonts w:eastAsia="Times New Roman"/>
          <w:szCs w:val="24"/>
          <w:lang w:val="en-US"/>
        </w:rPr>
        <w:t>GOLDMAN</w:t>
      </w:r>
      <w:r>
        <w:rPr>
          <w:rFonts w:eastAsia="Times New Roman"/>
          <w:szCs w:val="24"/>
        </w:rPr>
        <w:t xml:space="preserve"> </w:t>
      </w:r>
      <w:r>
        <w:rPr>
          <w:rFonts w:eastAsia="Times New Roman"/>
          <w:szCs w:val="24"/>
          <w:lang w:val="en-US"/>
        </w:rPr>
        <w:t>SACHS</w:t>
      </w:r>
      <w:r>
        <w:rPr>
          <w:rFonts w:eastAsia="Times New Roman"/>
          <w:szCs w:val="24"/>
        </w:rPr>
        <w:t>»</w:t>
      </w:r>
      <w:r>
        <w:rPr>
          <w:rFonts w:eastAsia="Times New Roman"/>
          <w:szCs w:val="24"/>
        </w:rPr>
        <w:t>, εξοπλιστικά, και</w:t>
      </w:r>
      <w:r>
        <w:rPr>
          <w:rFonts w:eastAsia="Times New Roman"/>
          <w:szCs w:val="24"/>
        </w:rPr>
        <w:t xml:space="preserve"> σας λέω για να σας βοηθήσω για την Εξεταστική Επιτροπή των φαρμάκων στη Βουλή ότι το 2003 οι δημόσιες δαπάνες για την υγεία ήταν 8,7 δισεκατομμύρια ευρώ. Οι φαρμακευτικές δαπάνες ήταν 2,1 δισεκατομμύρια ευρώ. Θα το καταθέσω κι αυτό. Σύνολο, λοιπόν, ήταν γ</w:t>
      </w:r>
      <w:r>
        <w:rPr>
          <w:rFonts w:eastAsia="Times New Roman"/>
          <w:szCs w:val="24"/>
        </w:rPr>
        <w:t>ια την υγεία και το φάρμακο 10,9 δισεκατομμύρια ευρώ.</w:t>
      </w:r>
    </w:p>
    <w:p w14:paraId="22BFE291"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Το 2009 -να μη σας λέω τώρα για το 2005, 2006, 2007, 2008, 2009- οι δαπάνες για την υγεία ήταν 16,11 δισεκατομμύρια ευρώ, οι φαρμακευτικές δαπάνες 5,28 δισεκατομμύρια ευρώ. </w:t>
      </w:r>
      <w:r>
        <w:rPr>
          <w:rFonts w:eastAsia="Times New Roman"/>
          <w:szCs w:val="24"/>
        </w:rPr>
        <w:t>Μί</w:t>
      </w:r>
      <w:r>
        <w:rPr>
          <w:rFonts w:eastAsia="Times New Roman"/>
          <w:szCs w:val="24"/>
        </w:rPr>
        <w:t>α υπενθύμιση στο Σώμα και π</w:t>
      </w:r>
      <w:r>
        <w:rPr>
          <w:rFonts w:eastAsia="Times New Roman"/>
          <w:szCs w:val="24"/>
        </w:rPr>
        <w:t xml:space="preserve">ρος όλους εσάς που έχετε τον μύθο. </w:t>
      </w:r>
      <w:r>
        <w:rPr>
          <w:rFonts w:eastAsia="Times New Roman"/>
          <w:szCs w:val="24"/>
        </w:rPr>
        <w:lastRenderedPageBreak/>
        <w:t>Ο κ. Γεωργίου προσλήφθηκε τον Ιούλιο του 2010. Εμείς στο μνημόνιο είχαμε πάει τον Μάιο του 2010. Κι αυτό το καταθέτω.</w:t>
      </w:r>
    </w:p>
    <w:p w14:paraId="22BFE292"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Λεωνίδας Γρηγοράκος καταθέτει για τα Πρακτικά το προαναφερθέν έγγραφο, </w:t>
      </w:r>
      <w:r>
        <w:rPr>
          <w:rFonts w:eastAsia="Times New Roman"/>
          <w:szCs w:val="24"/>
        </w:rPr>
        <w:t>το οποίο βρίσκεται στο αρχείο του Τμήματος Γραμματείας της Διεύθυνσης Στενογραφίας και Πρακτικών της Βουλής)</w:t>
      </w:r>
    </w:p>
    <w:p w14:paraId="22BFE293" w14:textId="77777777" w:rsidR="007336A6" w:rsidRDefault="002D1229">
      <w:pPr>
        <w:spacing w:line="600" w:lineRule="auto"/>
        <w:ind w:firstLine="720"/>
        <w:contextualSpacing/>
        <w:jc w:val="both"/>
        <w:rPr>
          <w:rFonts w:eastAsia="Times New Roman"/>
          <w:szCs w:val="24"/>
        </w:rPr>
      </w:pPr>
      <w:r>
        <w:rPr>
          <w:rFonts w:eastAsia="Times New Roman"/>
          <w:szCs w:val="24"/>
        </w:rPr>
        <w:t>Θα μας πείτε, λοιπόν, πόσους υπαλλήλους έχουμε στους δήμους;</w:t>
      </w:r>
    </w:p>
    <w:p w14:paraId="22BFE294"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Εξακόσιες πενήντα χιλιάδες. Έχει </w:t>
      </w:r>
      <w:r>
        <w:rPr>
          <w:rFonts w:eastAsia="Times New Roman"/>
          <w:szCs w:val="24"/>
        </w:rPr>
        <w:t>απαντηθεί από την κ</w:t>
      </w:r>
      <w:r>
        <w:rPr>
          <w:rFonts w:eastAsia="Times New Roman"/>
          <w:szCs w:val="24"/>
        </w:rPr>
        <w:t>.</w:t>
      </w:r>
      <w:r>
        <w:rPr>
          <w:rFonts w:eastAsia="Times New Roman"/>
          <w:szCs w:val="24"/>
        </w:rPr>
        <w:t xml:space="preserve"> </w:t>
      </w:r>
      <w:proofErr w:type="spellStart"/>
      <w:r>
        <w:rPr>
          <w:rFonts w:eastAsia="Times New Roman"/>
          <w:szCs w:val="24"/>
        </w:rPr>
        <w:t>Γεροβασίλη</w:t>
      </w:r>
      <w:proofErr w:type="spellEnd"/>
      <w:r>
        <w:rPr>
          <w:rFonts w:eastAsia="Times New Roman"/>
          <w:szCs w:val="24"/>
        </w:rPr>
        <w:t>.</w:t>
      </w:r>
    </w:p>
    <w:p w14:paraId="22BFE295"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Δεν το ξέρω. Εδώ σας ρωτάω εγώ.</w:t>
      </w:r>
    </w:p>
    <w:p w14:paraId="22BFE296"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Στη Βουλή έχει ειπωθεί</w:t>
      </w:r>
    </w:p>
    <w:p w14:paraId="22BFE297"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Ξέρω εγώ τι απαντούν οι Υπουργοί σας; Δεν το ξέρω. Εγώ θέλω την απάντηση </w:t>
      </w:r>
      <w:r>
        <w:rPr>
          <w:rFonts w:eastAsia="Times New Roman"/>
          <w:szCs w:val="24"/>
        </w:rPr>
        <w:t>τη δικιά σας.</w:t>
      </w:r>
    </w:p>
    <w:p w14:paraId="22BFE298"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Το αρμόδιο Υπουργείο είναι το Υπουργείο Διοικητικής Ανασυγκρότησης.</w:t>
      </w:r>
    </w:p>
    <w:p w14:paraId="22BFE299"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Εσείς ξέρετε πόσους υπαλλήλους έχουν οι δήμοι;</w:t>
      </w:r>
    </w:p>
    <w:p w14:paraId="22BFE29A"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w:t>
      </w:r>
      <w:r>
        <w:rPr>
          <w:rFonts w:eastAsia="Times New Roman"/>
          <w:szCs w:val="24"/>
        </w:rPr>
        <w:t>Το νούμερο, το οποίο έχει κατατεθεί εδώ, είναι αυτό που σας είπα.</w:t>
      </w:r>
    </w:p>
    <w:p w14:paraId="22BFE29B"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Εσείς στους δήμους ξέρετε;</w:t>
      </w:r>
    </w:p>
    <w:p w14:paraId="22BFE29C"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Βεβαίως, ξέρω.</w:t>
      </w:r>
    </w:p>
    <w:p w14:paraId="22BFE29D"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Πόσους έχετε στους δήμους;</w:t>
      </w:r>
    </w:p>
    <w:p w14:paraId="22BFE29E"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w:t>
      </w:r>
      <w:r>
        <w:rPr>
          <w:rFonts w:eastAsia="Times New Roman"/>
          <w:b/>
          <w:szCs w:val="24"/>
        </w:rPr>
        <w:t>ΤΗΣ (Υπουργός Εσωτερικών):</w:t>
      </w:r>
      <w:r>
        <w:rPr>
          <w:rFonts w:eastAsia="Times New Roman"/>
          <w:szCs w:val="24"/>
        </w:rPr>
        <w:t xml:space="preserve"> Να κάνετε, λοιπόν, το ερώτημα και θα σας εξηγήσουν αναλυτικά.</w:t>
      </w:r>
    </w:p>
    <w:p w14:paraId="22BFE29F"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Εγώ σας ρώτησα σαν Βουλευτής. Πολύ ωραία. Θα το κάνω. Εγώ νόμιζα ότι το ξέρετε. Δεν το ξέρετε.</w:t>
      </w:r>
    </w:p>
    <w:p w14:paraId="22BFE2A0"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b/>
          <w:szCs w:val="24"/>
        </w:rPr>
        <w:t>:</w:t>
      </w:r>
      <w:r>
        <w:rPr>
          <w:rFonts w:eastAsia="Times New Roman"/>
          <w:szCs w:val="24"/>
        </w:rPr>
        <w:t xml:space="preserve"> Εν πάση </w:t>
      </w:r>
      <w:proofErr w:type="spellStart"/>
      <w:r>
        <w:rPr>
          <w:rFonts w:eastAsia="Times New Roman"/>
          <w:szCs w:val="24"/>
        </w:rPr>
        <w:t>περιπτώσει</w:t>
      </w:r>
      <w:proofErr w:type="spellEnd"/>
      <w:r>
        <w:rPr>
          <w:rFonts w:eastAsia="Times New Roman"/>
          <w:szCs w:val="24"/>
        </w:rPr>
        <w:t>, μη μας λέτε πόσους είχε η Νέα Δημοκρατία. Πάμε παρακάτω.</w:t>
      </w:r>
    </w:p>
    <w:p w14:paraId="22BFE2A1"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Έχει σημασία. Αυτός που είναι Πρόεδρος της Δημοκρατίας σήμερα έχει κάποια σημασία. Είπαμε ότι θα τους κριτικάρουμε όλους.</w:t>
      </w:r>
    </w:p>
    <w:p w14:paraId="22BFE2A2" w14:textId="77777777" w:rsidR="007336A6" w:rsidRDefault="002D1229">
      <w:pPr>
        <w:spacing w:line="600" w:lineRule="auto"/>
        <w:ind w:firstLine="720"/>
        <w:contextualSpacing/>
        <w:jc w:val="both"/>
        <w:rPr>
          <w:rFonts w:eastAsia="Times New Roman"/>
          <w:szCs w:val="24"/>
        </w:rPr>
      </w:pPr>
      <w:r>
        <w:rPr>
          <w:rFonts w:eastAsia="Times New Roman"/>
          <w:szCs w:val="24"/>
        </w:rPr>
        <w:t>Η κρίση, λοιπόν, που περνάνε οι ΟΤ</w:t>
      </w:r>
      <w:r>
        <w:rPr>
          <w:rFonts w:eastAsia="Times New Roman"/>
          <w:szCs w:val="24"/>
        </w:rPr>
        <w:t>Α σήμερα είναι σε οριακή κατάσταση. Κι έρχεστε τώρα με το νομοσχέδιο αυτό να μοιράσετε κάποια ψίχουλα για να πάμε πάλι στη διαδικασία του 2005 γιατί έτσι ήταν τότε για να αρχίσουμε ξανά να αυξάνουμε τα ελλείματα των δήμων, να κάνουμε τις προσλήψεις μας και</w:t>
      </w:r>
      <w:r>
        <w:rPr>
          <w:rFonts w:eastAsia="Times New Roman"/>
          <w:szCs w:val="24"/>
        </w:rPr>
        <w:t xml:space="preserve"> στο τέλος να μην ξέρουμε πόσο προσωπικό έχουμε.</w:t>
      </w:r>
    </w:p>
    <w:p w14:paraId="22BFE2A3" w14:textId="77777777" w:rsidR="007336A6" w:rsidRDefault="002D1229">
      <w:pPr>
        <w:spacing w:line="600" w:lineRule="auto"/>
        <w:ind w:firstLine="720"/>
        <w:contextualSpacing/>
        <w:jc w:val="both"/>
        <w:rPr>
          <w:rFonts w:eastAsia="Times New Roman"/>
          <w:szCs w:val="24"/>
        </w:rPr>
      </w:pPr>
      <w:r>
        <w:rPr>
          <w:rFonts w:eastAsia="Times New Roman"/>
          <w:szCs w:val="24"/>
        </w:rPr>
        <w:t>Τέλος πάντως, εσείς θέλετε να κρατηθείτε με τα νύχια και με τα δόντια πάνω και προκαλείτε πολύ μεγάλη καταστροφή στη χώρα.</w:t>
      </w:r>
    </w:p>
    <w:p w14:paraId="22BFE2A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Δεν έχετε αντιληφθεί ότι το συγκριτικό πλεονέκτημα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είναι η</w:t>
      </w:r>
      <w:r>
        <w:rPr>
          <w:rFonts w:eastAsia="Times New Roman"/>
          <w:szCs w:val="24"/>
        </w:rPr>
        <w:t xml:space="preserve"> εμπιστοσύνη, που σ’ έναν βαθμό εξακολουθούν οι πολίτες να της δείχνουν της τοπικής αυτοδιοίκησης. Δεν πρέπει, λοιπόν, μ’ αυτές τις βαρύγδουπες σήμερα εδώ εξαγγελίες και όλα αυτά που ακούσαμε, να χάσει ο κόσμος την εμπιστοσύνη του στην τοπική αυτοδιοίκηση.</w:t>
      </w:r>
    </w:p>
    <w:p w14:paraId="22BFE2A5"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Εμείς σαν ΠΑΣΟΚ είχαμε την τύχη να κάνουμε μεταρρυθμίσεις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και πιστεύουμε ότι η καρδιά και </w:t>
      </w:r>
      <w:r>
        <w:rPr>
          <w:rFonts w:eastAsia="Times New Roman"/>
          <w:szCs w:val="24"/>
        </w:rPr>
        <w:lastRenderedPageBreak/>
        <w:t>το όραμα της τοπικής αυτοδιοίκησης δεν πρέπει να έχει σχέση με κανένα μεγάλο χέρι του κεντρικού κράτους.</w:t>
      </w:r>
    </w:p>
    <w:p w14:paraId="22BFE2A6" w14:textId="77777777" w:rsidR="007336A6" w:rsidRDefault="002D1229">
      <w:pPr>
        <w:spacing w:line="600" w:lineRule="auto"/>
        <w:ind w:firstLine="720"/>
        <w:contextualSpacing/>
        <w:jc w:val="both"/>
        <w:rPr>
          <w:rFonts w:eastAsia="Times New Roman"/>
          <w:szCs w:val="24"/>
        </w:rPr>
      </w:pPr>
      <w:r>
        <w:rPr>
          <w:rFonts w:eastAsia="Times New Roman"/>
          <w:szCs w:val="24"/>
        </w:rPr>
        <w:t>(Στο σημείο αυτό κτυπάει το κουδούν</w:t>
      </w:r>
      <w:r>
        <w:rPr>
          <w:rFonts w:eastAsia="Times New Roman"/>
          <w:szCs w:val="24"/>
        </w:rPr>
        <w:t>ι λήξεως του χρόνου ομιλίας του κυρίου Βουλευτή)</w:t>
      </w:r>
    </w:p>
    <w:p w14:paraId="22BFE2A7" w14:textId="77777777" w:rsidR="007336A6" w:rsidRDefault="002D1229">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Τελειώνετε, κύριε Γρηγοράκο.</w:t>
      </w:r>
    </w:p>
    <w:p w14:paraId="22BFE2A8"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Τελειώνω, κύριε Πρόεδρε.</w:t>
      </w:r>
    </w:p>
    <w:p w14:paraId="22BFE2A9" w14:textId="77777777" w:rsidR="007336A6" w:rsidRDefault="002D1229">
      <w:pPr>
        <w:spacing w:line="600" w:lineRule="auto"/>
        <w:ind w:firstLine="720"/>
        <w:contextualSpacing/>
        <w:jc w:val="both"/>
        <w:rPr>
          <w:rFonts w:eastAsia="Times New Roman"/>
          <w:szCs w:val="24"/>
        </w:rPr>
      </w:pPr>
      <w:r>
        <w:rPr>
          <w:rFonts w:eastAsia="Times New Roman"/>
          <w:szCs w:val="24"/>
        </w:rPr>
        <w:t>Εμείς θέλουμε μ</w:t>
      </w:r>
      <w:r>
        <w:rPr>
          <w:rFonts w:eastAsia="Times New Roman"/>
          <w:szCs w:val="24"/>
        </w:rPr>
        <w:t>ί</w:t>
      </w:r>
      <w:r>
        <w:rPr>
          <w:rFonts w:eastAsia="Times New Roman"/>
          <w:szCs w:val="24"/>
        </w:rPr>
        <w:t xml:space="preserve">α αποκεντρωμένη διοίκηση που να καταφέρει να μετατρέπει αυτό το οργανωμένο σύστημα </w:t>
      </w:r>
      <w:r>
        <w:rPr>
          <w:rFonts w:eastAsia="Times New Roman"/>
          <w:szCs w:val="24"/>
        </w:rPr>
        <w:t>τοπικής διακυβέρνησης σε πραγματικότητα. Εγώ σαν Βουλευτής ενός κόμματος της Κεντροαριστεράς πιστεύω ότι τα ίδια εξακολουθούμε και επιθυμούμε σήμερα. Εμείς δεν θέλουμε να έχουμε ένα πελατειακό κράτος, ένα σύστημα αγχόνη. Πρέπει να δούμε τι θα κάνουμε με το</w:t>
      </w:r>
      <w:r>
        <w:rPr>
          <w:rFonts w:eastAsia="Times New Roman"/>
          <w:szCs w:val="24"/>
        </w:rPr>
        <w:t xml:space="preserve"> κράτος, ένα λειτουργικό κράτος, το οποίο θα είναι προσαρμοσμένο στην εποχή και στις ανάγκες της χώρας.</w:t>
      </w:r>
    </w:p>
    <w:p w14:paraId="22BFE2AA" w14:textId="77777777" w:rsidR="007336A6" w:rsidRDefault="002D1229">
      <w:pPr>
        <w:spacing w:line="600" w:lineRule="auto"/>
        <w:ind w:firstLine="720"/>
        <w:contextualSpacing/>
        <w:jc w:val="both"/>
        <w:rPr>
          <w:rFonts w:eastAsia="Times New Roman"/>
          <w:szCs w:val="24"/>
        </w:rPr>
      </w:pPr>
      <w:r>
        <w:rPr>
          <w:rFonts w:eastAsia="Times New Roman"/>
          <w:szCs w:val="24"/>
        </w:rPr>
        <w:t>Εγώ, λοιπόν, πιστεύω ότι η πολιτική που σήμερα θέλετε να εφαρμόσετε μέσα από αυτό το νομοσχέδιο αποπνέουν κρατισμό. Παίρνουν τα χρήματα από τους συνταξι</w:t>
      </w:r>
      <w:r>
        <w:rPr>
          <w:rFonts w:eastAsia="Times New Roman"/>
          <w:szCs w:val="24"/>
        </w:rPr>
        <w:t>ούχους και αρχίσουν και δίνουν μ</w:t>
      </w:r>
      <w:r>
        <w:rPr>
          <w:rFonts w:eastAsia="Times New Roman"/>
          <w:szCs w:val="24"/>
        </w:rPr>
        <w:t>ί</w:t>
      </w:r>
      <w:r>
        <w:rPr>
          <w:rFonts w:eastAsia="Times New Roman"/>
          <w:szCs w:val="24"/>
        </w:rPr>
        <w:t xml:space="preserve">α επιδοματική πολιτική σε κάποιους ανθρώπους. </w:t>
      </w:r>
      <w:r>
        <w:rPr>
          <w:rFonts w:eastAsia="Times New Roman"/>
          <w:szCs w:val="24"/>
        </w:rPr>
        <w:lastRenderedPageBreak/>
        <w:t>Πείτε μου έναν Έλληνα πολίτη, ο οποίος δεν έχει ανάγκη από τα 50 και τα 100 ευρώ.</w:t>
      </w:r>
    </w:p>
    <w:p w14:paraId="22BFE2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θέμα είναι ότι εμείς είμαστε εναντίον της επιδοματικής πολιτικής. Δεν πιστεύουμε στα επιδόμα</w:t>
      </w:r>
      <w:r>
        <w:rPr>
          <w:rFonts w:eastAsia="Times New Roman" w:cs="Times New Roman"/>
          <w:szCs w:val="24"/>
        </w:rPr>
        <w:t>τα.</w:t>
      </w:r>
    </w:p>
    <w:p w14:paraId="22BFE2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Ολοκληρώστε, κύριε Γρηγοράκο. </w:t>
      </w:r>
    </w:p>
    <w:p w14:paraId="22BFE2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Τελειώνω, κύριε Πρόεδρε. </w:t>
      </w:r>
    </w:p>
    <w:p w14:paraId="22BFE2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Πιστεύω, λοιπόν, ότι δεν θα σας δοθεί η ευκαιρία, όπως είπε ο κύριος Υπουργός, να συζητήσουμε ξανά για τον «</w:t>
      </w:r>
      <w:r>
        <w:rPr>
          <w:rFonts w:eastAsia="Times New Roman" w:cs="Times New Roman"/>
          <w:szCs w:val="24"/>
        </w:rPr>
        <w:t>ΚΑΛΛΙΚΡΑΤΗ</w:t>
      </w:r>
      <w:r>
        <w:rPr>
          <w:rFonts w:eastAsia="Times New Roman" w:cs="Times New Roman"/>
          <w:szCs w:val="24"/>
        </w:rPr>
        <w:t xml:space="preserve">», για να πέσουμε σε </w:t>
      </w:r>
      <w:r>
        <w:rPr>
          <w:rFonts w:eastAsia="Times New Roman" w:cs="Times New Roman"/>
          <w:szCs w:val="24"/>
        </w:rPr>
        <w:t>ουτοπικές αντιθέσεις, ούτως ώστε να διαλύσετε και τον «</w:t>
      </w:r>
      <w:r>
        <w:rPr>
          <w:rFonts w:eastAsia="Times New Roman" w:cs="Times New Roman"/>
          <w:szCs w:val="24"/>
        </w:rPr>
        <w:t>ΚΑΛΛΙΚΡΑΤΗ</w:t>
      </w:r>
      <w:r>
        <w:rPr>
          <w:rFonts w:eastAsia="Times New Roman" w:cs="Times New Roman"/>
          <w:szCs w:val="24"/>
        </w:rPr>
        <w:t xml:space="preserve">». </w:t>
      </w:r>
    </w:p>
    <w:p w14:paraId="22BFE2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Πιστεύω ότι αντιμετωπίζετε τον θεσμό της τοπικής αυτοδιοίκησης –και τελειώνω- ως εργαλείο για την ενίσχυση σε επόμενες δημοτικές και πιθανόν βουλευτικές εκλογές. </w:t>
      </w:r>
      <w:r>
        <w:rPr>
          <w:rFonts w:eastAsia="Times New Roman" w:cs="Times New Roman"/>
          <w:szCs w:val="24"/>
        </w:rPr>
        <w:t>Α</w:t>
      </w:r>
      <w:r>
        <w:rPr>
          <w:rFonts w:eastAsia="Times New Roman" w:cs="Times New Roman"/>
          <w:szCs w:val="24"/>
        </w:rPr>
        <w:t xml:space="preserve">υτή είναι η κύρια ουσία </w:t>
      </w:r>
      <w:r>
        <w:rPr>
          <w:rFonts w:eastAsia="Times New Roman" w:cs="Times New Roman"/>
          <w:szCs w:val="24"/>
        </w:rPr>
        <w:t>του νομοσχεδίου.</w:t>
      </w:r>
    </w:p>
    <w:p w14:paraId="22BFE2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2BFE2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w:t>
      </w:r>
    </w:p>
    <w:p w14:paraId="22BFE2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Συντυχάκη, έχετε τον λόγο. </w:t>
      </w:r>
    </w:p>
    <w:p w14:paraId="22BFE2B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s="Times New Roman"/>
          <w:b/>
          <w:szCs w:val="24"/>
        </w:rPr>
        <w:lastRenderedPageBreak/>
        <w:t xml:space="preserve">ΕΜΜΑΝΟΥΗΛ ΣΥΝΤΥΧΑΚΗΣ: </w:t>
      </w:r>
      <w:r>
        <w:rPr>
          <w:rFonts w:eastAsia="Times New Roman" w:cs="Times New Roman"/>
          <w:szCs w:val="24"/>
        </w:rPr>
        <w:t xml:space="preserve">Κυρίες και κύριοι, από τη συζήτηση και στις Επιτροπές και σήμερα βγαίνει ένα βασικό συμπέρασμα, ότι ο κορμός του σχεδίου νόμου </w:t>
      </w:r>
      <w:r>
        <w:rPr>
          <w:rFonts w:eastAsia="Times New Roman" w:cs="Times New Roman"/>
          <w:szCs w:val="24"/>
        </w:rPr>
        <w:t xml:space="preserve">είναι το πρώτο μέρος, που αφορά τις ρυθμίσεις </w:t>
      </w:r>
      <w:r>
        <w:rPr>
          <w:rFonts w:eastAsia="Times New Roman"/>
          <w:color w:val="000000"/>
          <w:szCs w:val="24"/>
          <w:shd w:val="clear" w:color="auto" w:fill="FFFFFF"/>
        </w:rPr>
        <w:t xml:space="preserve">για τον εκσυγχρονισμό του θεσμικού πλαισίου οργάνωσης και λειτουργίας των Δημοτικών Επιχειρήσεων Ύδρευσης και Αποχέτευσης, όπου πλέον με οδηγό την ευρωπαϊκή </w:t>
      </w:r>
      <w:r>
        <w:rPr>
          <w:rFonts w:eastAsia="Times New Roman"/>
          <w:color w:val="000000"/>
          <w:szCs w:val="24"/>
          <w:shd w:val="clear" w:color="auto" w:fill="FFFFFF"/>
        </w:rPr>
        <w:t>ο</w:t>
      </w:r>
      <w:r>
        <w:rPr>
          <w:rFonts w:eastAsia="Times New Roman"/>
          <w:color w:val="000000"/>
          <w:szCs w:val="24"/>
          <w:shd w:val="clear" w:color="auto" w:fill="FFFFFF"/>
        </w:rPr>
        <w:t>δηγία για τα νερά ανατίθεται η ύδρευση και άρδευση σ</w:t>
      </w:r>
      <w:r>
        <w:rPr>
          <w:rFonts w:eastAsia="Times New Roman"/>
          <w:color w:val="000000"/>
          <w:szCs w:val="24"/>
          <w:shd w:val="clear" w:color="auto" w:fill="FFFFFF"/>
        </w:rPr>
        <w:t xml:space="preserve">το μεγάλο κεφάλαιο, βάζοντας μπροστά τις δημοτικές επιχειρήσεις, για να χαρατσωθεί επιπλέον ο λαός με περισσότερα τέλη. </w:t>
      </w:r>
    </w:p>
    <w:p w14:paraId="22BFE2B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Το δεύτερο μέρος, που αποτελεί τον δεύτερο κορμό του σχεδίου νόμου, είναι οι Ευρωπαϊκοί Όμιλοι Εδαφικής Συνεργασίας, κατ’ απαίτηση του </w:t>
      </w:r>
      <w:r>
        <w:rPr>
          <w:rFonts w:eastAsia="Times New Roman"/>
          <w:color w:val="000000"/>
          <w:szCs w:val="24"/>
          <w:shd w:val="clear" w:color="auto" w:fill="FFFFFF"/>
        </w:rPr>
        <w:t>μεγάλου κεφαλαίου και της Ευρωπαϊκής Ένωσης, που ξεκινάει από τη Συνθήκη της Λισαβώνας και αφορά την πολιτική της συνοχής της Ευρωπαϊκής Ένωσης και που έχουν στόχο πώς οι επιχειρηματικοί όμιλοι, σε συνεργασία με τις περιφέρειες θα διαχειριστούν καλύτερα τα</w:t>
      </w:r>
      <w:r>
        <w:rPr>
          <w:rFonts w:eastAsia="Times New Roman"/>
          <w:color w:val="000000"/>
          <w:szCs w:val="24"/>
          <w:shd w:val="clear" w:color="auto" w:fill="FFFFFF"/>
        </w:rPr>
        <w:t xml:space="preserve"> ευρωπαϊκά προγράμματα. </w:t>
      </w:r>
    </w:p>
    <w:p w14:paraId="22BFE2B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Γ</w:t>
      </w:r>
      <w:r>
        <w:rPr>
          <w:rFonts w:eastAsia="Times New Roman"/>
          <w:color w:val="000000"/>
          <w:szCs w:val="24"/>
          <w:shd w:val="clear" w:color="auto" w:fill="FFFFFF"/>
        </w:rPr>
        <w:t xml:space="preserve">ια τα δύο αυτά ζητήματα, που αποτελούν τον κορμό του σχεδίου νόμου τα υπόλοιπα κόμματα για την ταμπακιέρα, για τον πυρήνα αυτού του νομοσχεδίου, δεν είπαν σχεδόν τίποτα. </w:t>
      </w:r>
    </w:p>
    <w:p w14:paraId="22BFE2B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Επειδή ο κύριος Υπουργός λέει και ξαναλέει, για παράδειγμα </w:t>
      </w:r>
      <w:r>
        <w:rPr>
          <w:rFonts w:eastAsia="Times New Roman"/>
          <w:color w:val="000000"/>
          <w:szCs w:val="24"/>
          <w:shd w:val="clear" w:color="auto" w:fill="FFFFFF"/>
        </w:rPr>
        <w:t>για τα ΔΗΠΕΘΕ, ότι είναι κι αυτό σχεδόν σαν επαναστατική καινοτομία, εμείς τον προκαλέσαμε να δώσει ορισμένες διευκρινίσεις γι’ αυτά τα πράγματα:</w:t>
      </w:r>
    </w:p>
    <w:p w14:paraId="22BFE2B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 xml:space="preserve">Πρώτον, να διευκρινιστεί για τις μετακινήσεις άνω των 50 χιλιομέτρων αν αφορούν το εσωτερικό της χώρας. Γιατί </w:t>
      </w:r>
      <w:r>
        <w:rPr>
          <w:rFonts w:eastAsia="Times New Roman"/>
          <w:color w:val="000000"/>
          <w:szCs w:val="24"/>
          <w:shd w:val="clear" w:color="auto" w:fill="FFFFFF"/>
        </w:rPr>
        <w:t xml:space="preserve">είναι εντελώς διαφορετικό το καθεστώς για τα ταξίδια του εξωτερικού και την αντίστοιχη διαμονή, διατροφή, μετακίνηση και αποζημίωση. </w:t>
      </w:r>
    </w:p>
    <w:p w14:paraId="22BFE2B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color w:val="000000"/>
          <w:szCs w:val="24"/>
          <w:shd w:val="clear" w:color="auto" w:fill="FFFFFF"/>
        </w:rPr>
        <w:t>Δεύτερον, δεν έπρεπε να διευκρινιστεί εάν στο ποσό των 50 ευρώ συμπεριλαμβάνονται τα έξοδα μετακίνησης; Γιατί μέχρι στιγμή</w:t>
      </w:r>
      <w:r>
        <w:rPr>
          <w:rFonts w:eastAsia="Times New Roman"/>
          <w:color w:val="000000"/>
          <w:szCs w:val="24"/>
          <w:shd w:val="clear" w:color="auto" w:fill="FFFFFF"/>
        </w:rPr>
        <w:t xml:space="preserve">ς τα έξοδα μετακίνησης τα αναλαμβάνει ο εργοδότης και δεν συμπεριλαμβάνονται στην εκτός έδρας αποζημίωση. </w:t>
      </w:r>
    </w:p>
    <w:p w14:paraId="22BFE2B9" w14:textId="77777777" w:rsidR="007336A6" w:rsidRDefault="002D1229">
      <w:pPr>
        <w:spacing w:line="600" w:lineRule="auto"/>
        <w:ind w:firstLine="720"/>
        <w:contextualSpacing/>
        <w:jc w:val="both"/>
        <w:rPr>
          <w:rFonts w:eastAsia="Times New Roman"/>
          <w:szCs w:val="24"/>
        </w:rPr>
      </w:pPr>
      <w:r>
        <w:rPr>
          <w:rFonts w:eastAsia="Times New Roman"/>
          <w:color w:val="000000"/>
          <w:szCs w:val="24"/>
          <w:shd w:val="clear" w:color="auto" w:fill="FFFFFF"/>
        </w:rPr>
        <w:t>Επίσης, έπρεπε να διευκρινιστεί ότι από τη συγκεκριμένη διάταξη στην πραγματικότητα δεν προκύπτει αμοιβή του εργαζόμενου ηθοποιού για την εκτός έδρας</w:t>
      </w:r>
      <w:r>
        <w:rPr>
          <w:rFonts w:eastAsia="Times New Roman"/>
          <w:color w:val="000000"/>
          <w:szCs w:val="24"/>
          <w:shd w:val="clear" w:color="auto" w:fill="FFFFFF"/>
        </w:rPr>
        <w:t xml:space="preserve"> εργασία του, καθώς επίσης ότι σε κάθε περίπτωση στο ποσό που καταβάλλεται για τις εκτός έδρας εργασίες θα πρέπει να περιλαμβάνεται, εάν περιλαμβάνεται, η πλήρης διατροφή, η διαμονή στο ξενοδοχείο και η μετακίνηση με τα μέσα μαζικής μεταφοράς. </w:t>
      </w:r>
    </w:p>
    <w:p w14:paraId="22BFE2B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Σχετικά με </w:t>
      </w:r>
      <w:r>
        <w:rPr>
          <w:rFonts w:eastAsia="Times New Roman"/>
          <w:szCs w:val="24"/>
        </w:rPr>
        <w:t>το άρθρο 97 σε σχέση με τα μέσα ατομικής προστασίας, κύριε Υπουργέ, θα πρέπει να ξέρετε ότι τόσο το Κομμουνιστικό Κόμμα Ελλάδας όσο και το ταξικό συνδικαλιστικό κίνημα είχε πάγιο αίτημα ότι αυτά πρέπει να αποδίδονται στο ακέραιο στους εργαζόμενους που δουλ</w:t>
      </w:r>
      <w:r>
        <w:rPr>
          <w:rFonts w:eastAsia="Times New Roman"/>
          <w:szCs w:val="24"/>
        </w:rPr>
        <w:t xml:space="preserve">εύουν σε τόσο σκληρές συνθήκες. </w:t>
      </w:r>
    </w:p>
    <w:p w14:paraId="22BFE2BB" w14:textId="77777777" w:rsidR="007336A6" w:rsidRDefault="002D1229">
      <w:pPr>
        <w:spacing w:line="600" w:lineRule="auto"/>
        <w:ind w:firstLine="720"/>
        <w:contextualSpacing/>
        <w:jc w:val="both"/>
        <w:rPr>
          <w:rFonts w:eastAsia="Times New Roman"/>
          <w:szCs w:val="24"/>
        </w:rPr>
      </w:pPr>
      <w:r>
        <w:rPr>
          <w:rFonts w:eastAsia="Times New Roman"/>
          <w:szCs w:val="24"/>
        </w:rPr>
        <w:t>Υ</w:t>
      </w:r>
      <w:r>
        <w:rPr>
          <w:rFonts w:eastAsia="Times New Roman"/>
          <w:szCs w:val="24"/>
        </w:rPr>
        <w:t>πάρχει εδώ μία ευθύνη γιατί δεν δόθηκαν τα προηγούμενα χρόνια. Ήσασταν δυόμισι χρόνια στην κυβερνητική εξουσία. Γιατί δεν τα δίνατε; Υπάρχει κατ’ αρχάς αυτό το ζήτημα. Δεν θα διαφωνήσουμε να πάρουν οι εργαζόμενοι, έστω και</w:t>
      </w:r>
      <w:r>
        <w:rPr>
          <w:rFonts w:eastAsia="Times New Roman"/>
          <w:szCs w:val="24"/>
        </w:rPr>
        <w:t xml:space="preserve"> με χρηματική μορφή αυτά τα ζητήματα. </w:t>
      </w:r>
    </w:p>
    <w:p w14:paraId="22BFE2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ξεκαθαρίσουμε, όμως, ότι ακόμα και με αυτόν τον τρόπο δεν λύνεται οριστικά το ζήτημα της ασφάλειας των εργαζομένων. Ειπώθηκε από Βουλευτή του ΚΚΕ -το έχουμε πει πάρα πολλές φορές- ότι με ασυντήρητα απορριμματοφόρα,</w:t>
      </w:r>
      <w:r>
        <w:rPr>
          <w:rFonts w:eastAsia="Times New Roman" w:cs="Times New Roman"/>
          <w:szCs w:val="24"/>
        </w:rPr>
        <w:t xml:space="preserve"> με γυναίκες να δουλεύουν πίσω από τα απορριμματοφόρα, με νεκρούς, με εργατικά ατυχήματα, δεν μπορεί να επιλυθεί αυτό το πρόβλημα.</w:t>
      </w:r>
    </w:p>
    <w:p w14:paraId="22BFE2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Βεβαίως και θα υπερψηφίσουμε τα μέσα ατομικής προστασίας και για έναν επιπλέον λόγο, διότι υπήρξε αυτή η προσθήκη με την νομο</w:t>
      </w:r>
      <w:r>
        <w:rPr>
          <w:rFonts w:eastAsia="Times New Roman" w:cs="Times New Roman"/>
          <w:szCs w:val="24"/>
        </w:rPr>
        <w:t xml:space="preserve">τεχνική βελτίωση, που συμπεριλαμβάνει και </w:t>
      </w:r>
      <w:r>
        <w:rPr>
          <w:rFonts w:eastAsia="Times New Roman" w:cs="Times New Roman"/>
          <w:szCs w:val="24"/>
        </w:rPr>
        <w:lastRenderedPageBreak/>
        <w:t>τους δύο βαθμούς τοπικής αυτοδιοίκησης, όχι βέβαια όλες τις ειδικότητες. Η νομοτεχνική βελτίωση είναι απόδειξη γι’ αυτό που εσείς επιμένατε και λέγατε, ότι δεν προκύπτει τέτοιο θέμα διότι συμπεριλαμβάνονται όλοι οι</w:t>
      </w:r>
      <w:r>
        <w:rPr>
          <w:rFonts w:eastAsia="Times New Roman" w:cs="Times New Roman"/>
          <w:szCs w:val="24"/>
        </w:rPr>
        <w:t xml:space="preserve"> ΟΤΑ, δηλαδή και ο δεύτερος βαθμός τοπικής αυτοδιοίκησης και μετά φέρνετε τη νομοτεχνική βελτίωση.</w:t>
      </w:r>
    </w:p>
    <w:p w14:paraId="22BFE2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άρθρο 98 για το επίδομα επικίνδυνης και ανθυγιεινής εργασίας θα ψηφίσουμε «παρών». Θα το καταψηφίζαμε αρχικά. Έγινε, όμως, νομοτεχνική παρέμβαση, που εντ</w:t>
      </w:r>
      <w:r>
        <w:rPr>
          <w:rFonts w:eastAsia="Times New Roman" w:cs="Times New Roman"/>
          <w:szCs w:val="24"/>
        </w:rPr>
        <w:t>άσσει και τον πρώτο και τον δεύτερο βαθμό, προσθέτει κάποιες ειδικότητες, αν και αφαιρεί τους ηλεκτροσυγκολλητές. Δεν ξέρω αν τους εντάσσετε στους σιδεράδες. Χρειάζεται μ</w:t>
      </w:r>
      <w:r>
        <w:rPr>
          <w:rFonts w:eastAsia="Times New Roman" w:cs="Times New Roman"/>
          <w:szCs w:val="24"/>
        </w:rPr>
        <w:t>ί</w:t>
      </w:r>
      <w:r>
        <w:rPr>
          <w:rFonts w:eastAsia="Times New Roman" w:cs="Times New Roman"/>
          <w:szCs w:val="24"/>
        </w:rPr>
        <w:t>α διευκρίνιση εδώ. Θα μπορούσαμε να ψηφίσουμε και «ναι», αλλά προκύπτει το θέμα της κ</w:t>
      </w:r>
      <w:r>
        <w:rPr>
          <w:rFonts w:eastAsia="Times New Roman" w:cs="Times New Roman"/>
          <w:szCs w:val="24"/>
        </w:rPr>
        <w:t>λιμάκωσης του επιδόματος. Κατά την άποψή μας η λογική αυτή της κλιμάκωσης, δηλαδή ότι μια εργασία είναι βλαπτική ή μη βλαπτική ανάλογα με την κλιμάκωση έτσι όπως προβλέπεται στη συγκεκριμένη διάταξη δεν είναι ορθή. Η κλιμάκωση, δηλαδή, αποτιμά τη βλάβη που</w:t>
      </w:r>
      <w:r>
        <w:rPr>
          <w:rFonts w:eastAsia="Times New Roman" w:cs="Times New Roman"/>
          <w:szCs w:val="24"/>
        </w:rPr>
        <w:t xml:space="preserve"> υφίσταται ο ανθρώπινος οργανισμός σε τελική ανάλυση; Γι’ αυτό και ψηφίζουμε «παρών».</w:t>
      </w:r>
    </w:p>
    <w:p w14:paraId="22BFE2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τη ρύθμιση για τους μουσικούς, επειδή το λέτε συνέχεια -το είπατε και σήμερα, το είπατε σε όλες τις επιτροπές επίσης, λες και κάνατε κανένα σπουδαίο κατόρθωμα </w:t>
      </w:r>
      <w:r>
        <w:rPr>
          <w:rFonts w:eastAsia="Times New Roman" w:cs="Times New Roman"/>
          <w:szCs w:val="24"/>
        </w:rPr>
        <w:t xml:space="preserve">στο ζήτημα αυτό- τι τους δίνετε; Ένα επίδομα 50 ευρώ και μάλιστα μεικτά. Αυτό τους δίνετε. Αυτό είναι μία κοροϊδία. Εμείς, βέβαια, θα την υπερψηφίσουμε τη ρύθμιση,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μη μας ζαλίζετε και μας λέτε ότι αυτή η συγκεκριμένη διάταξη είναι </w:t>
      </w:r>
      <w:r>
        <w:rPr>
          <w:rFonts w:eastAsia="Times New Roman" w:cs="Times New Roman"/>
          <w:szCs w:val="24"/>
        </w:rPr>
        <w:t>κάτι επαναστατικό.</w:t>
      </w:r>
    </w:p>
    <w:p w14:paraId="22BFE2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Και όμως!</w:t>
      </w:r>
    </w:p>
    <w:p w14:paraId="22BFE2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 αλλά υπάρχουν και άλλες προτάσεις που έχουν έρθει από τους φορείς -δεν έχουν συμφωνήσει οι φορείς σε όλα-, όπως για παράδειγμα αυτό που αφορά το ωράριο των καθηγητών ωδείων. Ορί</w:t>
      </w:r>
      <w:r>
        <w:rPr>
          <w:rFonts w:eastAsia="Times New Roman" w:cs="Times New Roman"/>
          <w:szCs w:val="24"/>
        </w:rPr>
        <w:t>ζεται ως ανώτατο όριο διδασκαλίας για καθηγητές μουσικής οι τριάντα ώρες διδασκαλίας την εβδομάδα. Οι εργαζόμενοι θεωρούν ότι το όριο αυτό αποτελεί και το πλήρες ωράριο. Συμφωνείτε με αυτό; Δώστε μ</w:t>
      </w:r>
      <w:r>
        <w:rPr>
          <w:rFonts w:eastAsia="Times New Roman" w:cs="Times New Roman"/>
          <w:szCs w:val="24"/>
        </w:rPr>
        <w:t>ί</w:t>
      </w:r>
      <w:r>
        <w:rPr>
          <w:rFonts w:eastAsia="Times New Roman" w:cs="Times New Roman"/>
          <w:szCs w:val="24"/>
        </w:rPr>
        <w:t>α διευκρίνιση.</w:t>
      </w:r>
    </w:p>
    <w:p w14:paraId="22BFE2C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Υπάρχουν επίσης τέτοιες αποφάσεις και από τ</w:t>
      </w:r>
      <w:r>
        <w:rPr>
          <w:rFonts w:eastAsia="Times New Roman" w:cs="Times New Roman"/>
          <w:szCs w:val="24"/>
        </w:rPr>
        <w:t>ο Εφετείο Θεσσαλονίκης και από το Διοικητικό Εφετείο Αθηνών. Είναι, λοι</w:t>
      </w:r>
      <w:r>
        <w:rPr>
          <w:rFonts w:eastAsia="Times New Roman" w:cs="Times New Roman"/>
          <w:szCs w:val="24"/>
        </w:rPr>
        <w:lastRenderedPageBreak/>
        <w:t>πόν, λογικό το αίτημα των εργαζομένων να υπάρξει μια αναλογική εφαρμογή των ρυθμίσεων του άρθρου 103 και στο καλλιτεχνικό διδακτικό προσωπικό των δημοτικών ωδείων.</w:t>
      </w:r>
    </w:p>
    <w:p w14:paraId="22BFE2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το μητρώο πολιτών</w:t>
      </w:r>
      <w:r>
        <w:rPr>
          <w:rFonts w:eastAsia="Times New Roman" w:cs="Times New Roman"/>
          <w:szCs w:val="24"/>
        </w:rPr>
        <w:t xml:space="preserve"> δηλώνουμε «παρών», διότι βεβαίως η ανάπτυξη της τεχνολογίας και των πληροφοριών συμβάλλει σημαντικά στο να απλουστευθούν και να συντομευθούν οι εκδόσεις πράξεων και πιστοποιητικών στους ΟΤΑ -και όχι μόνο-, αλλά ποιος είναι αυτός που εγγυάται ότι δεν κινδυ</w:t>
      </w:r>
      <w:r>
        <w:rPr>
          <w:rFonts w:eastAsia="Times New Roman" w:cs="Times New Roman"/>
          <w:szCs w:val="24"/>
        </w:rPr>
        <w:t>νεύουν τα προσωπικά δεδομένα σε μια εποχή που καταπατούνται τα δημοκρατικά δικαιώματα; Ο ΣΥΡΙΖΑ; Ο ΣΥΡΙΖΑ αποτελεί τη μοναδική εγγύηση; Μα εδώ καταπατούνται καθημερινά κοινωνικά, εργασιακά, δημοκρατικά δικαιώματα στους τόπους δουλειάς, σε όλους τους χώρους</w:t>
      </w:r>
      <w:r>
        <w:rPr>
          <w:rFonts w:eastAsia="Times New Roman" w:cs="Times New Roman"/>
          <w:szCs w:val="24"/>
        </w:rPr>
        <w:t>.</w:t>
      </w:r>
    </w:p>
    <w:p w14:paraId="22BFE2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Ευρωπαϊκή Εδαφική Συνεργασία καταψηφίζουμε όλα τα άρθρα. Και τη διάταξη για τα κέντρα αποτέφρωσης νεκρών επίσης καταψηφίζουμε. Είναι μία  με την οποία διάταξη παραδίδετε τα κέντρα αποτέφρωσης στους ιδιώτες. Αυτή είναι η ουσία. </w:t>
      </w:r>
    </w:p>
    <w:p w14:paraId="22BFE2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Φ</w:t>
      </w:r>
      <w:r>
        <w:rPr>
          <w:rFonts w:eastAsia="Times New Roman" w:cs="Times New Roman"/>
          <w:szCs w:val="24"/>
        </w:rPr>
        <w:t>υσικά τα δύο τελε</w:t>
      </w:r>
      <w:r>
        <w:rPr>
          <w:rFonts w:eastAsia="Times New Roman" w:cs="Times New Roman"/>
          <w:szCs w:val="24"/>
        </w:rPr>
        <w:t xml:space="preserve">υταία άρθρα που αφορούν τη μεταφορά του ειδικού λογαριασμού στον τομέα πρόνοιας αστυνομικών και κρατήσεις για την ονομασία του δόκιμου αστυφύλακα σε </w:t>
      </w:r>
      <w:r>
        <w:rPr>
          <w:rFonts w:eastAsia="Times New Roman" w:cs="Times New Roman"/>
          <w:szCs w:val="24"/>
        </w:rPr>
        <w:lastRenderedPageBreak/>
        <w:t>αστυφύλακα και του δόκιμου αξιωματικού σε υπαστυνόμο β΄ λέμε «όχι». Εξηγήσαμε στις επιτροπές. Ας μη μακρηγο</w:t>
      </w:r>
      <w:r>
        <w:rPr>
          <w:rFonts w:eastAsia="Times New Roman" w:cs="Times New Roman"/>
          <w:szCs w:val="24"/>
        </w:rPr>
        <w:t xml:space="preserve">ρήσω. </w:t>
      </w:r>
    </w:p>
    <w:p w14:paraId="22BFE2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την τροπολογία 1106 που αφορά την τροποποίηση– συμπλήρωση διατάξεων της δασικής νομοθεσίας, σε σχέση με τη διάταξη του ν.998/79 λέμε «όχι». </w:t>
      </w:r>
    </w:p>
    <w:p w14:paraId="22BFE2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Υλοποιεί και εξειδικεύει διατάξεις νόμων που το ΚΚΕ είχε καταψηφίσει και τροποποιείται για τρίτη</w:t>
      </w:r>
      <w:r>
        <w:rPr>
          <w:rFonts w:eastAsia="Times New Roman" w:cs="Times New Roman"/>
          <w:szCs w:val="24"/>
        </w:rPr>
        <w:t xml:space="preserve"> φορά τους τελευταίους επτά μήνες το άρθρο 47Β.</w:t>
      </w:r>
    </w:p>
    <w:p w14:paraId="22BFE2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Στις τροποποιήσεις στον ν.3208/2003 λέμε «</w:t>
      </w:r>
      <w:r>
        <w:rPr>
          <w:rFonts w:eastAsia="Times New Roman" w:cs="Times New Roman"/>
          <w:szCs w:val="24"/>
        </w:rPr>
        <w:t>παρών</w:t>
      </w:r>
      <w:r>
        <w:rPr>
          <w:rFonts w:eastAsia="Times New Roman" w:cs="Times New Roman"/>
          <w:szCs w:val="24"/>
        </w:rPr>
        <w:t>». Στην τροποποίηση του ν.3889/2010 λέμε «</w:t>
      </w:r>
      <w:r>
        <w:rPr>
          <w:rFonts w:eastAsia="Times New Roman" w:cs="Times New Roman"/>
          <w:szCs w:val="24"/>
        </w:rPr>
        <w:t>όχι</w:t>
      </w:r>
      <w:r>
        <w:rPr>
          <w:rFonts w:eastAsia="Times New Roman" w:cs="Times New Roman"/>
          <w:szCs w:val="24"/>
        </w:rPr>
        <w:t>». Στον νόμο 4423/2016 λέμε «</w:t>
      </w:r>
      <w:r>
        <w:rPr>
          <w:rFonts w:eastAsia="Times New Roman" w:cs="Times New Roman"/>
          <w:szCs w:val="24"/>
        </w:rPr>
        <w:t>παρών</w:t>
      </w:r>
      <w:r>
        <w:rPr>
          <w:rFonts w:eastAsia="Times New Roman" w:cs="Times New Roman"/>
          <w:szCs w:val="24"/>
        </w:rPr>
        <w:t>», όπως και στην προσθήκη στην παράγραφο 23 του άρθρου 52 του ν.4280/2014 λέμε «</w:t>
      </w:r>
      <w:r>
        <w:rPr>
          <w:rFonts w:eastAsia="Times New Roman" w:cs="Times New Roman"/>
          <w:szCs w:val="24"/>
        </w:rPr>
        <w:t>όχι</w:t>
      </w:r>
      <w:r>
        <w:rPr>
          <w:rFonts w:eastAsia="Times New Roman" w:cs="Times New Roman"/>
          <w:szCs w:val="24"/>
        </w:rPr>
        <w:t>».</w:t>
      </w:r>
    </w:p>
    <w:p w14:paraId="22BFE2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Επιτρέψτε μου, όμως, να πω εδώ ότι ειδικά στην προσθήκη στην παράγραφο 23 του ν.4280 που λέμε «</w:t>
      </w:r>
      <w:r>
        <w:rPr>
          <w:rFonts w:eastAsia="Times New Roman" w:cs="Times New Roman"/>
          <w:szCs w:val="24"/>
        </w:rPr>
        <w:t>όχι</w:t>
      </w:r>
      <w:r>
        <w:rPr>
          <w:rFonts w:eastAsia="Times New Roman" w:cs="Times New Roman"/>
          <w:szCs w:val="24"/>
        </w:rPr>
        <w:t xml:space="preserve">», φωτογραφίζει καθαρά το Ελληνικό, για να είμαστε ειλικρινείς σε αυτό. Διότι η </w:t>
      </w:r>
      <w:proofErr w:type="spellStart"/>
      <w:r>
        <w:rPr>
          <w:rFonts w:eastAsia="Times New Roman" w:cs="Times New Roman"/>
          <w:szCs w:val="24"/>
        </w:rPr>
        <w:t>εκδοθείσα</w:t>
      </w:r>
      <w:proofErr w:type="spellEnd"/>
      <w:r>
        <w:rPr>
          <w:rFonts w:eastAsia="Times New Roman" w:cs="Times New Roman"/>
          <w:szCs w:val="24"/>
        </w:rPr>
        <w:t xml:space="preserve"> πράξη χαρακτηρισμού είναι προδήλως παράνομη και χρειάζεται νομ</w:t>
      </w:r>
      <w:r>
        <w:rPr>
          <w:rFonts w:eastAsia="Times New Roman" w:cs="Times New Roman"/>
          <w:szCs w:val="24"/>
        </w:rPr>
        <w:t>οθετική ενίσχυση κατά των αντιρρήσεων που ασκήθηκαν κατά αυτής.</w:t>
      </w:r>
    </w:p>
    <w:p w14:paraId="22BFE2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Οι συγκεκριμένες τροπολογίες, κατά συνέπεια, αυτές που ανέφερα για τους δασωμένους αγρούς και τα παραχωρητήρια, είναι δρόμος για την ένταση της εμπορευματοποίησης της γης.</w:t>
      </w:r>
    </w:p>
    <w:p w14:paraId="22BFE2C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1117</w:t>
      </w:r>
      <w:r>
        <w:rPr>
          <w:rFonts w:eastAsia="Times New Roman" w:cs="Times New Roman"/>
          <w:szCs w:val="24"/>
        </w:rPr>
        <w:t>, που αφορά τη σύσταση της επιτροπής από μέλη του ΑΣΕΠ για την αναγνώριση των μεταπτυχιακών τίτλων, λέμε «</w:t>
      </w:r>
      <w:r>
        <w:rPr>
          <w:rFonts w:eastAsia="Times New Roman" w:cs="Times New Roman"/>
          <w:szCs w:val="24"/>
        </w:rPr>
        <w:t>ναι</w:t>
      </w:r>
      <w:r>
        <w:rPr>
          <w:rFonts w:eastAsia="Times New Roman" w:cs="Times New Roman"/>
          <w:szCs w:val="24"/>
        </w:rPr>
        <w:t>».</w:t>
      </w:r>
    </w:p>
    <w:p w14:paraId="22BFE2C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1118/32, που αφορά την οργάνωση του Γραφείου Επιτρόπου στην Ευρωπαϊκή Επιτροπή, λέμε «</w:t>
      </w:r>
      <w:r>
        <w:rPr>
          <w:rFonts w:eastAsia="Times New Roman" w:cs="Times New Roman"/>
          <w:szCs w:val="24"/>
        </w:rPr>
        <w:t>όχι</w:t>
      </w:r>
      <w:r>
        <w:rPr>
          <w:rFonts w:eastAsia="Times New Roman" w:cs="Times New Roman"/>
          <w:szCs w:val="24"/>
        </w:rPr>
        <w:t>».</w:t>
      </w:r>
    </w:p>
    <w:p w14:paraId="22BFE2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1119/33 για την παρά</w:t>
      </w:r>
      <w:r>
        <w:rPr>
          <w:rFonts w:eastAsia="Times New Roman" w:cs="Times New Roman"/>
          <w:szCs w:val="24"/>
        </w:rPr>
        <w:t>ταση της προθεσμίας του άρθρου 35 του ν.4430/2016 λέμε «</w:t>
      </w:r>
      <w:r>
        <w:rPr>
          <w:rFonts w:eastAsia="Times New Roman" w:cs="Times New Roman"/>
          <w:szCs w:val="24"/>
        </w:rPr>
        <w:t>όχι</w:t>
      </w:r>
      <w:r>
        <w:rPr>
          <w:rFonts w:eastAsia="Times New Roman" w:cs="Times New Roman"/>
          <w:szCs w:val="24"/>
        </w:rPr>
        <w:t>».</w:t>
      </w:r>
    </w:p>
    <w:p w14:paraId="22BFE2C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1120/34, που αφορά την τροποποίηση διατάξεων του Κώδικα Εγκατάστασης Δημοσίων Πολιτικών και Διοικητικών Υπαλλήλων λέμε «</w:t>
      </w:r>
      <w:r>
        <w:rPr>
          <w:rFonts w:eastAsia="Times New Roman" w:cs="Times New Roman"/>
          <w:szCs w:val="24"/>
        </w:rPr>
        <w:t>ναι</w:t>
      </w:r>
      <w:r>
        <w:rPr>
          <w:rFonts w:eastAsia="Times New Roman" w:cs="Times New Roman"/>
          <w:szCs w:val="24"/>
        </w:rPr>
        <w:t>».</w:t>
      </w:r>
    </w:p>
    <w:p w14:paraId="22BFE2C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Στην τροπολογία 1125/36, που αφορά το Μητρώο Επιτελι</w:t>
      </w:r>
      <w:r>
        <w:rPr>
          <w:rFonts w:eastAsia="Times New Roman" w:cs="Times New Roman"/>
          <w:szCs w:val="24"/>
        </w:rPr>
        <w:t>κών Στελεχών, λέμε «</w:t>
      </w:r>
      <w:r>
        <w:rPr>
          <w:rFonts w:eastAsia="Times New Roman" w:cs="Times New Roman"/>
          <w:szCs w:val="24"/>
        </w:rPr>
        <w:t>ναι</w:t>
      </w:r>
      <w:r>
        <w:rPr>
          <w:rFonts w:eastAsia="Times New Roman" w:cs="Times New Roman"/>
          <w:szCs w:val="24"/>
        </w:rPr>
        <w:t>».</w:t>
      </w:r>
    </w:p>
    <w:p w14:paraId="22BFE2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Έχει και ψηφοφορία, κύριε συνάδελφε.</w:t>
      </w:r>
    </w:p>
    <w:p w14:paraId="22BFE2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τα πείτε στην ψηφοφορία, κύριε Συντυχάκη.</w:t>
      </w:r>
    </w:p>
    <w:p w14:paraId="22BFE2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Βεβαίως, να τα πούμε και στην ψηφοφορία.</w:t>
      </w:r>
    </w:p>
    <w:p w14:paraId="22BFE2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Στην τροπολογία 1139/45 λέμε «</w:t>
      </w:r>
      <w:r>
        <w:rPr>
          <w:rFonts w:eastAsia="Times New Roman" w:cs="Times New Roman"/>
          <w:szCs w:val="24"/>
        </w:rPr>
        <w:t>παρών</w:t>
      </w:r>
      <w:r>
        <w:rPr>
          <w:rFonts w:eastAsia="Times New Roman" w:cs="Times New Roman"/>
          <w:szCs w:val="24"/>
        </w:rPr>
        <w:t>» και αφορά τη μι</w:t>
      </w:r>
      <w:r>
        <w:rPr>
          <w:rFonts w:eastAsia="Times New Roman" w:cs="Times New Roman"/>
          <w:szCs w:val="24"/>
        </w:rPr>
        <w:t xml:space="preserve">σθοδοσία προσωπικού που προσλαμβάνεται με σύμβαση ορισμένου χρόνου στις υπηρεσίες καθαριότητας. Εδώ πρέπει να πούμε το εξής. Πρέπει να εξασφαλιστεί η μισθοδοσία; Βεβαίως. Από πού; Αν δεν επαρκούν τα ανταποδοτικά; Τότε; Από άλλα έσοδα των δήμων. Διότι αυτό </w:t>
      </w:r>
      <w:r>
        <w:rPr>
          <w:rFonts w:eastAsia="Times New Roman" w:cs="Times New Roman"/>
          <w:szCs w:val="24"/>
        </w:rPr>
        <w:t xml:space="preserve">προβλέπει η συγκεκριμένη τροπολογία. </w:t>
      </w:r>
      <w:r>
        <w:rPr>
          <w:rFonts w:eastAsia="Times New Roman" w:cs="Times New Roman"/>
          <w:szCs w:val="24"/>
        </w:rPr>
        <w:t>Α</w:t>
      </w:r>
      <w:r>
        <w:rPr>
          <w:rFonts w:eastAsia="Times New Roman" w:cs="Times New Roman"/>
          <w:szCs w:val="24"/>
        </w:rPr>
        <w:t>ν δεν υπάρχουν ούτε αυτά, τότε ποια είναι η κατάληξη; Η άμεση συνέπεια θα είναι να μειώσουμε το απαιτούμενο προσλαμβανόμενο προσωπικό, άρα κακή και ελλιπή παροχή υπηρεσιών, άρα ξανά μπροστά μας το θέμα των εργολάβων.</w:t>
      </w:r>
    </w:p>
    <w:p w14:paraId="22BFE2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χετικά με τις ταυτότητες, την τροπολογία του κ. </w:t>
      </w:r>
      <w:proofErr w:type="spellStart"/>
      <w:r>
        <w:rPr>
          <w:rFonts w:eastAsia="Times New Roman" w:cs="Times New Roman"/>
          <w:szCs w:val="24"/>
        </w:rPr>
        <w:t>Τόσκα</w:t>
      </w:r>
      <w:proofErr w:type="spellEnd"/>
      <w:r>
        <w:rPr>
          <w:rFonts w:eastAsia="Times New Roman" w:cs="Times New Roman"/>
          <w:szCs w:val="24"/>
        </w:rPr>
        <w:t>, την 1144, επιτρέψτε μας να πούμε «</w:t>
      </w:r>
      <w:r>
        <w:rPr>
          <w:rFonts w:eastAsia="Times New Roman" w:cs="Times New Roman"/>
          <w:szCs w:val="24"/>
        </w:rPr>
        <w:t>όχι</w:t>
      </w:r>
      <w:r>
        <w:rPr>
          <w:rFonts w:eastAsia="Times New Roman" w:cs="Times New Roman"/>
          <w:szCs w:val="24"/>
        </w:rPr>
        <w:t>» και να είμαστε και αιχμηροί απέναντι σε αυτή τη συγκεκριμένη τροπολογία. Το ζήτημα των στοιχείων που αναγράφονται στις ταυτότητες των πολιτών είναι ένα πολύ σοβαρ</w:t>
      </w:r>
      <w:r>
        <w:rPr>
          <w:rFonts w:eastAsia="Times New Roman" w:cs="Times New Roman"/>
          <w:szCs w:val="24"/>
        </w:rPr>
        <w:t>ό θέμα. Τα κριτήρια επιλογής τους σχετίζονται με σημαντικές πλευρές άσκησης της δημόσιας διοίκησης, με έντονη συχνά κοινωνικοπολιτική διάσταση. Ας θυμηθούμε το θέμα της αναγραφής ή μη του θρησκεύματος. Αφορά πάνω απ’ όλα θέματα προστασίας των προσωπικών δε</w:t>
      </w:r>
      <w:r>
        <w:rPr>
          <w:rFonts w:eastAsia="Times New Roman" w:cs="Times New Roman"/>
          <w:szCs w:val="24"/>
        </w:rPr>
        <w:t>δομένων των πολιτών.</w:t>
      </w:r>
    </w:p>
    <w:p w14:paraId="22BFE2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η αρμοδιότητα για αυτό το ζήτημα δεν νοείται σε κα</w:t>
      </w:r>
      <w:r>
        <w:rPr>
          <w:rFonts w:eastAsia="Times New Roman" w:cs="Times New Roman"/>
          <w:szCs w:val="24"/>
        </w:rPr>
        <w:t>μ</w:t>
      </w:r>
      <w:r>
        <w:rPr>
          <w:rFonts w:eastAsia="Times New Roman" w:cs="Times New Roman"/>
          <w:szCs w:val="24"/>
        </w:rPr>
        <w:t>μιά περίπτωση να μεταφερθεί από τη Βουλή στον εκάστοτε Υπουργό. Το επιχείρημα της αιτιολογικής έκθεσης είναι ότι οι τεχνολογικές εξελίξεις, οι πρόνοιες για την εξυπηρέτηση τω</w:t>
      </w:r>
      <w:r>
        <w:rPr>
          <w:rFonts w:eastAsia="Times New Roman" w:cs="Times New Roman"/>
          <w:szCs w:val="24"/>
        </w:rPr>
        <w:t>ν πολιτών και οι απαιτήσεις της διεθνούς συνεργασίας στον τομέα της ελεύθερης διακίνησης των πολιτών επιβάλλουν δήθεν στη διοίκηση νομοθετική ευλυγισία, αντί να προστρέχει κάθε φορά στην κοινοβουλευτική διαδικασία. Πρόκειται για σαθρό επιχείρημα, προκλητικ</w:t>
      </w:r>
      <w:r>
        <w:rPr>
          <w:rFonts w:eastAsia="Times New Roman" w:cs="Times New Roman"/>
          <w:szCs w:val="24"/>
        </w:rPr>
        <w:t>ό και υποκριτικό, κατά την άποψή μας. Πόσο συχνά, δηλαδή, προκύπτει η ανάγκη για την προσθήκη στοιχείων στις ταυτότητες των πολιτών που ο αρμόδιος Υπουργός δεν μπορεί να περιμένει την κοινοβουλευτική διαδικασία;</w:t>
      </w:r>
    </w:p>
    <w:p w14:paraId="22BFE2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Αφήστε τις υποκρισίες, λοιπόν και πείτε καθα</w:t>
      </w:r>
      <w:r>
        <w:rPr>
          <w:rFonts w:eastAsia="Times New Roman" w:cs="Times New Roman"/>
          <w:szCs w:val="24"/>
        </w:rPr>
        <w:t>ρά ότι θέλετε λυμένα τα χέρια σας για να κάνετε επικίνδυνες προσθήκες στην κατεύθυνση της ενίσχυσης του φακελώματος του κόσμου.</w:t>
      </w:r>
    </w:p>
    <w:p w14:paraId="22BFE2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Τέλος, ως προς την τροπολογία 1146/51, που αφορά τη χρηματοδότηση των κομμάτων και με τις προηγούμενες τροπολογίες του ν.4472/20</w:t>
      </w:r>
      <w:r>
        <w:rPr>
          <w:rFonts w:eastAsia="Times New Roman" w:cs="Times New Roman"/>
          <w:szCs w:val="24"/>
        </w:rPr>
        <w:t>17 και με τον ν.3024/2002, όλες αυτές έγιναν στο όνομα της διαφάνειας.</w:t>
      </w:r>
    </w:p>
    <w:p w14:paraId="22BFE2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Κατά την άποψή μας, επιχειρείται ξανά ένας οικονομικός στραγγαλισμός και η παρεμπόδιση της πολιτικής δράσης κομμάτων, όπως είναι το ΚΚΕ, που στηρίζεται οικονομικά στο υστέρημα των λαϊκώ</w:t>
      </w:r>
      <w:r>
        <w:rPr>
          <w:rFonts w:eastAsia="Times New Roman" w:cs="Times New Roman"/>
          <w:szCs w:val="24"/>
        </w:rPr>
        <w:t>ν στρωμάτων. Προσπαθείτε ακόμα και το φακέλωμα ανθρώπων από τα φτωχά στρώματα που είτε δίνουν συνδρομή ως μέλη ή εισφορά στα κόμματά μας, φίλοι και οπαδοί. Η τροπολογία επιχειρεί τη μετάθεση της εφαρμογής των νέων ρυθμίσεων του ν.4472/2017 από 1-1-2018.</w:t>
      </w:r>
    </w:p>
    <w:p w14:paraId="22BFE2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μέχρι 31</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2017 εφαρμογή των προηγούμενων ρυθμίσεων</w:t>
      </w:r>
      <w:r>
        <w:rPr>
          <w:rFonts w:eastAsia="Times New Roman" w:cs="Times New Roman"/>
          <w:szCs w:val="24"/>
        </w:rPr>
        <w:t>,</w:t>
      </w:r>
      <w:r>
        <w:rPr>
          <w:rFonts w:eastAsia="Times New Roman" w:cs="Times New Roman"/>
          <w:szCs w:val="24"/>
        </w:rPr>
        <w:t xml:space="preserve"> την οποία επιχειρεί η τροπολογία, δεν αντιμετωπίζει στο ελάχιστο τα θέματα που θέσαμε σε σχέση με το πλαίσιο για τη χρηματοδότηση των κομμάτων. Επομένως καταψηφίζουμε αυτή την τροπολογία.</w:t>
      </w:r>
    </w:p>
    <w:p w14:paraId="22BFE2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w:t>
      </w:r>
      <w:r>
        <w:rPr>
          <w:rFonts w:eastAsia="Times New Roman" w:cs="Times New Roman"/>
          <w:b/>
          <w:szCs w:val="24"/>
        </w:rPr>
        <w:t>ώργιος Βαρεμένος):</w:t>
      </w:r>
      <w:r>
        <w:rPr>
          <w:rFonts w:eastAsia="Times New Roman" w:cs="Times New Roman"/>
          <w:szCs w:val="24"/>
        </w:rPr>
        <w:t xml:space="preserve"> Τελειώνετε, κύριε Συντυχάκη.</w:t>
      </w:r>
    </w:p>
    <w:p w14:paraId="22BFE2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Τελειώνω, κύριε Πρόεδρε.</w:t>
      </w:r>
    </w:p>
    <w:p w14:paraId="22BFE2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την τροπολογία 1147/52 για τους πυροσβέστες πενταετούς υποχρέωσης, θα πούμε ότι πρόκειται για μπα</w:t>
      </w:r>
      <w:r>
        <w:rPr>
          <w:rFonts w:eastAsia="Times New Roman" w:cs="Times New Roman"/>
          <w:szCs w:val="24"/>
        </w:rPr>
        <w:lastRenderedPageBreak/>
        <w:t xml:space="preserve">λώματα. Πρόκειται για ένα ημίμετρο, καθώς αφορά άλλα </w:t>
      </w:r>
      <w:r>
        <w:rPr>
          <w:rFonts w:eastAsia="Times New Roman" w:cs="Times New Roman"/>
          <w:szCs w:val="24"/>
        </w:rPr>
        <w:t>δύο χρόνια ανανέωσης. Σας υπενθυμίζω ότι τον Φλεβάρη του 2017 το ΚΚΕ είχε φέρει σχετική τροπολογία, την οποία δεν έκανε δεκτή η Κυβέρνηση που πρότεινε τότε –και συνεχίζει να επιμένει σ</w:t>
      </w:r>
      <w:r>
        <w:rPr>
          <w:rFonts w:eastAsia="Times New Roman" w:cs="Times New Roman"/>
          <w:szCs w:val="24"/>
        </w:rPr>
        <w:t>ε</w:t>
      </w:r>
      <w:r>
        <w:rPr>
          <w:rFonts w:eastAsia="Times New Roman" w:cs="Times New Roman"/>
          <w:szCs w:val="24"/>
        </w:rPr>
        <w:t xml:space="preserve"> αυτό- τη μονιμοποίηση και των εποχικών και των πενταετούς υποχρέωσης.</w:t>
      </w:r>
    </w:p>
    <w:p w14:paraId="22BFE2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τις υπόλοιπες τροπολογίες, επειδή δεν προλαβαίνω και με πιέζετε, κύριε Πρόεδρε, παρά το γεγονός ότι είναι πολλές οι τροπολογίες, θα τα πούμε στη συνέχεια.</w:t>
      </w:r>
    </w:p>
    <w:p w14:paraId="22BFE2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Όχι, καθόλου, κύριε Συντυχάκη. Εξαντλήσαμε όλες τις διαδι</w:t>
      </w:r>
      <w:r>
        <w:rPr>
          <w:rFonts w:eastAsia="Times New Roman" w:cs="Times New Roman"/>
          <w:szCs w:val="24"/>
        </w:rPr>
        <w:t xml:space="preserve">κασίες. Καθόλου δεν σας πιέζω. Όταν οι </w:t>
      </w:r>
      <w:proofErr w:type="spellStart"/>
      <w:r>
        <w:rPr>
          <w:rFonts w:eastAsia="Times New Roman" w:cs="Times New Roman"/>
          <w:szCs w:val="24"/>
        </w:rPr>
        <w:t>Λάκωνες</w:t>
      </w:r>
      <w:proofErr w:type="spellEnd"/>
      <w:r>
        <w:rPr>
          <w:rFonts w:eastAsia="Times New Roman" w:cs="Times New Roman"/>
          <w:szCs w:val="24"/>
        </w:rPr>
        <w:t xml:space="preserve"> δεν συμμερίζονται «το λακωνίζειν εστί φιλοσοφείν», γιατί να το κάνουν οι Κρητικοί;</w:t>
      </w:r>
    </w:p>
    <w:p w14:paraId="22BFE2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μην κάνετε σχόλια τώρα, διότι πρόκειται για ένα πολύ μεγάλο νομοσχέδιο.</w:t>
      </w:r>
    </w:p>
    <w:p w14:paraId="22BFE2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cs="Times New Roman"/>
          <w:szCs w:val="24"/>
        </w:rPr>
        <w:t>Εντάξει, εντάξει, κύριε Συντυχάκη.</w:t>
      </w:r>
    </w:p>
    <w:p w14:paraId="22BFE2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Ήταν να γίνουν δύο συνεδριάσεις σε δύο ημέρες και πάτε να το συμμαζέψετε τώρα μέσα σε λίγες ώρες.</w:t>
      </w:r>
    </w:p>
    <w:p w14:paraId="22BFE2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Εντάξει, κύριε Συντυχάκη. Πάρτε το σαν αποτυχημένη α</w:t>
      </w:r>
      <w:r>
        <w:rPr>
          <w:rFonts w:eastAsia="Times New Roman" w:cs="Times New Roman"/>
          <w:szCs w:val="24"/>
        </w:rPr>
        <w:t>πόπειρα χιούμορ.</w:t>
      </w:r>
    </w:p>
    <w:p w14:paraId="22BFE2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Ο κ. </w:t>
      </w:r>
      <w:proofErr w:type="spellStart"/>
      <w:r>
        <w:rPr>
          <w:rFonts w:eastAsia="Times New Roman" w:cs="Times New Roman"/>
          <w:szCs w:val="24"/>
        </w:rPr>
        <w:t>Σαρίδης</w:t>
      </w:r>
      <w:proofErr w:type="spellEnd"/>
      <w:r>
        <w:rPr>
          <w:rFonts w:eastAsia="Times New Roman" w:cs="Times New Roman"/>
          <w:szCs w:val="24"/>
        </w:rPr>
        <w:t xml:space="preserve"> έχει τον λόγο.</w:t>
      </w:r>
    </w:p>
    <w:p w14:paraId="22BFE2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Ευχαριστώ πολύ, κύριε Πρόεδρε.</w:t>
      </w:r>
    </w:p>
    <w:p w14:paraId="22BFE2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μας βάλατε τις φωνές ότι δεν καταλαβαίνουμε τι διαβάζουμε. Σας ρωτώ ευθέως, πού γράφει στο παρόν νομοσχέδιο πως τα ΜΑΠ τα δικαιούνται οι εργαζόμενοι των ΟΤΑ, ανεξαρτήτως από το είδος της εργασιακής τους σύμβασης; </w:t>
      </w:r>
    </w:p>
    <w:p w14:paraId="22BFE2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απάντηση δίνετε σε όλους</w:t>
      </w:r>
      <w:r>
        <w:rPr>
          <w:rFonts w:eastAsia="Times New Roman" w:cs="Times New Roman"/>
          <w:szCs w:val="24"/>
        </w:rPr>
        <w:t xml:space="preserve"> αυτούς που απορούν για το πώς είναι δυνατόν η ΕΥΔΑΠ να μοιράζει εκατομμύρια ως κέρδη στους μετόχους της, την ίδια ώρα που οι εργαζόμενοι των ΔΕΥΑ αντιμετωπίζονται μισθολογικά ως κατώτεροι των συναδέλφων τους της ΕΥΑΘ και της ΕΥΔΑΠ;</w:t>
      </w:r>
    </w:p>
    <w:p w14:paraId="22BFE2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Τι απάντηση δίνετε σε μ</w:t>
      </w:r>
      <w:r>
        <w:rPr>
          <w:rFonts w:eastAsia="Times New Roman" w:cs="Times New Roman"/>
          <w:szCs w:val="24"/>
        </w:rPr>
        <w:t xml:space="preserve">ας, κύριε Υπουργέ, δηλαδή στην Ένωση Κεντρώων και όχι στη Νέα Δημοκρατία και το ΠΑΣΟΚ, για την αντιμισθία των αντιδημάρχων και για την κάλυψη των οδοιπορικών των </w:t>
      </w:r>
      <w:proofErr w:type="spellStart"/>
      <w:r>
        <w:rPr>
          <w:rFonts w:eastAsia="Times New Roman" w:cs="Times New Roman"/>
          <w:szCs w:val="24"/>
        </w:rPr>
        <w:t>αντιπεριφερειαρχών</w:t>
      </w:r>
      <w:proofErr w:type="spellEnd"/>
      <w:r>
        <w:rPr>
          <w:rFonts w:eastAsia="Times New Roman" w:cs="Times New Roman"/>
          <w:szCs w:val="24"/>
        </w:rPr>
        <w:t>;</w:t>
      </w:r>
    </w:p>
    <w:p w14:paraId="22BFE2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της κυβερνητικής </w:t>
      </w:r>
      <w:r>
        <w:rPr>
          <w:rFonts w:eastAsia="Times New Roman" w:cs="Times New Roman"/>
          <w:szCs w:val="24"/>
        </w:rPr>
        <w:t>π</w:t>
      </w:r>
      <w:r>
        <w:rPr>
          <w:rFonts w:eastAsia="Times New Roman" w:cs="Times New Roman"/>
          <w:szCs w:val="24"/>
        </w:rPr>
        <w:t>λειοψηφίας, επιλέγετε συνει</w:t>
      </w:r>
      <w:r>
        <w:rPr>
          <w:rFonts w:eastAsia="Times New Roman" w:cs="Times New Roman"/>
          <w:szCs w:val="24"/>
        </w:rPr>
        <w:t>δητά να απαντάτε μόνο σε όσα σας καταμαρτυρούν τα άλλα πολιτικά κόμματα, αυτά που είναι αρχαιότερα από την Ένωση Κεντρώων σ</w:t>
      </w:r>
      <w:r>
        <w:rPr>
          <w:rFonts w:eastAsia="Times New Roman" w:cs="Times New Roman"/>
          <w:szCs w:val="24"/>
        </w:rPr>
        <w:t>ε</w:t>
      </w:r>
      <w:r>
        <w:rPr>
          <w:rFonts w:eastAsia="Times New Roman" w:cs="Times New Roman"/>
          <w:szCs w:val="24"/>
        </w:rPr>
        <w:t xml:space="preserve"> αυτή την Αίθουσα. Είναι κεντρική πολιτική σας απόφαση να απαντάτε μόνο σε όσα σας λένε οι προηγούμενοι. Βρίσκετε εύκολους αντιπάλου</w:t>
      </w:r>
      <w:r>
        <w:rPr>
          <w:rFonts w:eastAsia="Times New Roman" w:cs="Times New Roman"/>
          <w:szCs w:val="24"/>
        </w:rPr>
        <w:t xml:space="preserve">ς εκεί, γιατί τα πεπραγμένα τους τα έχουν κρίνει ήδη οι πολίτες. Φροντίζετε να αποσιωπάτε τις δικές μας παρατηρήσεις που ούτε μνημόνια υπογράψαμε ούτε διαχειριστήκαμε ποτέ δημόσιο χρήμα ούτε διορίσαμε κανέναν στο </w:t>
      </w:r>
      <w:r>
        <w:rPr>
          <w:rFonts w:eastAsia="Times New Roman" w:cs="Times New Roman"/>
          <w:szCs w:val="24"/>
        </w:rPr>
        <w:t>δ</w:t>
      </w:r>
      <w:r>
        <w:rPr>
          <w:rFonts w:eastAsia="Times New Roman" w:cs="Times New Roman"/>
          <w:szCs w:val="24"/>
        </w:rPr>
        <w:t>ημόσιο. Όμως, δεν υπηρετήσαμε και ποτέ συμ</w:t>
      </w:r>
      <w:r>
        <w:rPr>
          <w:rFonts w:eastAsia="Times New Roman" w:cs="Times New Roman"/>
          <w:szCs w:val="24"/>
        </w:rPr>
        <w:t>φέροντα.</w:t>
      </w:r>
    </w:p>
    <w:p w14:paraId="22BFE2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Σας ζητώ, λοιπόν, να ξεχωρίζετε πλέον τις τοποθετήσεις σας ως προς τον σχολιασμό της Αντιπολίτευσης. Έχουμε πολυκομματική Βουλή, ξέρετε. Αν δεν το έχετε καταλάβει, υπάρχουν κι άλλα κόμματα στη Βουλή. Δεν μπορείτε να βάζετε σε μία λέξη τις τοποθετή</w:t>
      </w:r>
      <w:r>
        <w:rPr>
          <w:rFonts w:eastAsia="Times New Roman" w:cs="Times New Roman"/>
          <w:szCs w:val="24"/>
        </w:rPr>
        <w:t>σεις όλων όσοι ήταν παρόντες σ</w:t>
      </w:r>
      <w:r>
        <w:rPr>
          <w:rFonts w:eastAsia="Times New Roman" w:cs="Times New Roman"/>
          <w:szCs w:val="24"/>
        </w:rPr>
        <w:t>ε</w:t>
      </w:r>
      <w:r>
        <w:rPr>
          <w:rFonts w:eastAsia="Times New Roman" w:cs="Times New Roman"/>
          <w:szCs w:val="24"/>
        </w:rPr>
        <w:t xml:space="preserve"> αυτή την Αίθουσα, όταν τον Αύγουστο του 2015 υπογράφατε όλοι μαζί το μεγαλύτερο από τα μνημόνια που υπέγραψε ποτέ ελληνική κυβέρνηση. Μιλάμε για το μνημόνιο του κόστους εκπαίδευσης του ΣΥΡΙΖΑ σχετικά με τις κυβερνητικές του </w:t>
      </w:r>
      <w:r>
        <w:rPr>
          <w:rFonts w:eastAsia="Times New Roman" w:cs="Times New Roman"/>
          <w:szCs w:val="24"/>
        </w:rPr>
        <w:t>αυταπάτες.</w:t>
      </w:r>
    </w:p>
    <w:p w14:paraId="22BFE2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όταν αναφέρεστε πλέον στην Αντιπολίτευση, να φροντίζετε να είστε σίγουροι ότι πριν εντάξετε και εμάς στα σχόλιά σας, θα μας έχετε ακούσει πρώτα. Δεν μπορείτε να τσουβαλιάζετε την Ένωση Κεντρώων με τα υπόλοιπα κόμματ</w:t>
      </w:r>
      <w:r>
        <w:rPr>
          <w:rFonts w:eastAsia="Times New Roman" w:cs="Times New Roman"/>
          <w:szCs w:val="24"/>
        </w:rPr>
        <w:t xml:space="preserve">α που είτε εμπνεύστηκαν και εφάρμοσαν μνημόνια, είτε απλώς τα υπέγραψαν. Η Ένωση Κεντρώων δεν μπορεί να συνεχίσει να ανέχεται τις γενικές αναφορές στις θέσεις της Αντιπολίτευσης. Αν θέλετε να βοηθήσετε –όπως, άλλωστε, το έχει ανάγκη ο τόπος, αλλά έχετε κι </w:t>
      </w:r>
      <w:r>
        <w:rPr>
          <w:rFonts w:eastAsia="Times New Roman" w:cs="Times New Roman"/>
          <w:szCs w:val="24"/>
        </w:rPr>
        <w:t>εσείς την ηθική υποχρέωση- να αποκτήσουν πάλι νόημα οι λέξεις σ</w:t>
      </w:r>
      <w:r>
        <w:rPr>
          <w:rFonts w:eastAsia="Times New Roman" w:cs="Times New Roman"/>
          <w:szCs w:val="24"/>
        </w:rPr>
        <w:t>ε</w:t>
      </w:r>
      <w:r>
        <w:rPr>
          <w:rFonts w:eastAsia="Times New Roman" w:cs="Times New Roman"/>
          <w:szCs w:val="24"/>
        </w:rPr>
        <w:t xml:space="preserve"> αυτή τη χώρα, τότε καλά θα κάνετε να προσέχετε και να μην παρουσιάζετε την Ένωση Κεντρώων ως μέρος μίας ενιαίας πολυκομματικής αντιπολιτευτικής πολιτικής. Ξέρετε, η αντιπολίτευση που προσπαθο</w:t>
      </w:r>
      <w:r>
        <w:rPr>
          <w:rFonts w:eastAsia="Times New Roman" w:cs="Times New Roman"/>
          <w:szCs w:val="24"/>
        </w:rPr>
        <w:t xml:space="preserve">ύμε κάθε μέρα να κάνουμε με ευσυνειδησία, δεν είναι ανέξοδη. </w:t>
      </w:r>
    </w:p>
    <w:p w14:paraId="22BFE2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Έχοντας πει αυτά, προχωρώ στον σχολιασμό της βροχής των τροπολογιών που </w:t>
      </w:r>
      <w:r>
        <w:rPr>
          <w:rFonts w:eastAsia="Times New Roman" w:cs="Times New Roman"/>
          <w:szCs w:val="24"/>
        </w:rPr>
        <w:t>κ</w:t>
      </w:r>
      <w:r>
        <w:rPr>
          <w:rFonts w:eastAsia="Times New Roman" w:cs="Times New Roman"/>
          <w:szCs w:val="24"/>
        </w:rPr>
        <w:t>τύπησε πάλι αυτή την Αίθουσα. Τι βροχή δηλαδή; Χαλάζι ήταν, θα μπορούσα να πω.</w:t>
      </w:r>
    </w:p>
    <w:p w14:paraId="22BFE2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ξεκινήσω από τις βουλευτικές τροπολογίε</w:t>
      </w:r>
      <w:r>
        <w:rPr>
          <w:rFonts w:eastAsia="Times New Roman" w:cs="Times New Roman"/>
          <w:szCs w:val="24"/>
        </w:rPr>
        <w:t xml:space="preserve">ς και θα πω ότι η Ένωση Κεντρώων θα στηρίξει την τροπολογία 1129/40 για την παράταση του </w:t>
      </w:r>
      <w:r>
        <w:rPr>
          <w:rFonts w:eastAsia="Times New Roman" w:cs="Times New Roman"/>
          <w:szCs w:val="24"/>
        </w:rPr>
        <w:t>π</w:t>
      </w:r>
      <w:r>
        <w:rPr>
          <w:rFonts w:eastAsia="Times New Roman" w:cs="Times New Roman"/>
          <w:szCs w:val="24"/>
        </w:rPr>
        <w:t xml:space="preserve">ρογράμματος </w:t>
      </w:r>
      <w:r>
        <w:rPr>
          <w:rFonts w:eastAsia="Times New Roman" w:cs="Times New Roman"/>
          <w:szCs w:val="24"/>
        </w:rPr>
        <w:t>«</w:t>
      </w:r>
      <w:r>
        <w:rPr>
          <w:rFonts w:eastAsia="Times New Roman" w:cs="Times New Roman"/>
          <w:szCs w:val="24"/>
        </w:rPr>
        <w:t>ΘΗΣΕΑΣ</w:t>
      </w:r>
      <w:r>
        <w:rPr>
          <w:rFonts w:eastAsia="Times New Roman" w:cs="Times New Roman"/>
          <w:szCs w:val="24"/>
        </w:rPr>
        <w:t>»</w:t>
      </w:r>
      <w:r>
        <w:rPr>
          <w:rFonts w:eastAsia="Times New Roman" w:cs="Times New Roman"/>
          <w:szCs w:val="24"/>
        </w:rPr>
        <w:t xml:space="preserve">, την τροπολογία </w:t>
      </w:r>
      <w:r>
        <w:rPr>
          <w:rFonts w:eastAsia="Times New Roman" w:cs="Times New Roman"/>
          <w:szCs w:val="24"/>
        </w:rPr>
        <w:lastRenderedPageBreak/>
        <w:t xml:space="preserve">1130/41 για τη συνέχιση της δυνατότητας επιχορήγησης δήμων από το </w:t>
      </w:r>
      <w:r>
        <w:rPr>
          <w:rFonts w:eastAsia="Times New Roman" w:cs="Times New Roman"/>
          <w:szCs w:val="24"/>
        </w:rPr>
        <w:t>π</w:t>
      </w:r>
      <w:r>
        <w:rPr>
          <w:rFonts w:eastAsia="Times New Roman" w:cs="Times New Roman"/>
          <w:szCs w:val="24"/>
        </w:rPr>
        <w:t xml:space="preserve">ρόγραμμα </w:t>
      </w:r>
      <w:r>
        <w:rPr>
          <w:rFonts w:eastAsia="Times New Roman" w:cs="Times New Roman"/>
          <w:szCs w:val="24"/>
        </w:rPr>
        <w:t>«</w:t>
      </w:r>
      <w:r>
        <w:rPr>
          <w:rFonts w:eastAsia="Times New Roman" w:cs="Times New Roman"/>
          <w:szCs w:val="24"/>
        </w:rPr>
        <w:t>ΑΞΙΑ</w:t>
      </w:r>
      <w:r>
        <w:rPr>
          <w:rFonts w:eastAsia="Times New Roman" w:cs="Times New Roman"/>
          <w:szCs w:val="24"/>
        </w:rPr>
        <w:t>»</w:t>
      </w:r>
      <w:r>
        <w:rPr>
          <w:rFonts w:eastAsia="Times New Roman" w:cs="Times New Roman"/>
          <w:szCs w:val="24"/>
        </w:rPr>
        <w:t>, την τροπολογία 1142/47</w:t>
      </w:r>
      <w:r>
        <w:rPr>
          <w:rFonts w:eastAsia="Times New Roman" w:cs="Times New Roman"/>
          <w:szCs w:val="24"/>
        </w:rPr>
        <w:t>,</w:t>
      </w:r>
      <w:r>
        <w:rPr>
          <w:rFonts w:eastAsia="Times New Roman" w:cs="Times New Roman"/>
          <w:szCs w:val="24"/>
        </w:rPr>
        <w:t xml:space="preserve"> </w:t>
      </w:r>
      <w:r>
        <w:rPr>
          <w:rFonts w:eastAsia="Times New Roman" w:cs="Times New Roman"/>
          <w:szCs w:val="24"/>
        </w:rPr>
        <w:t>η οποία</w:t>
      </w:r>
      <w:r>
        <w:rPr>
          <w:rFonts w:eastAsia="Times New Roman" w:cs="Times New Roman"/>
          <w:szCs w:val="24"/>
        </w:rPr>
        <w:t xml:space="preserve"> αφορά την κάλ</w:t>
      </w:r>
      <w:r>
        <w:rPr>
          <w:rFonts w:eastAsia="Times New Roman" w:cs="Times New Roman"/>
          <w:szCs w:val="24"/>
        </w:rPr>
        <w:t>υψη εξόδων κατασκήνωσης για τέκνα υπαλλήλων περιφερειών και την τροπολογία 1143/48 για τις χρηματικές δωρεές υπέρ της Περιφέρειας Νοτίου Αιγαίου, παρ’ όλο που είναι αλήθεια ότι από εδώ αντλούμε και χρήματα από φτωχές περιφέρειες –θα έπρεπε να το προσέξουμε</w:t>
      </w:r>
      <w:r>
        <w:rPr>
          <w:rFonts w:eastAsia="Times New Roman" w:cs="Times New Roman"/>
          <w:szCs w:val="24"/>
        </w:rPr>
        <w:t xml:space="preserve"> αυτό- όπως είναι η Περιφέρεια Ηπείρου και η Περιφέρεια Πελοποννήσου. </w:t>
      </w:r>
    </w:p>
    <w:p w14:paraId="22BFE2ED"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szCs w:val="24"/>
        </w:rPr>
        <w:t xml:space="preserve">Πάμε τώρα στις υπουργικές </w:t>
      </w:r>
      <w:r>
        <w:rPr>
          <w:rFonts w:eastAsia="Times New Roman" w:cs="Times New Roman"/>
          <w:bCs/>
          <w:szCs w:val="24"/>
        </w:rPr>
        <w:t>τροπολογίες. Σχετικά με την τροπολογία 1106 με τίτλο «τροποποίηση</w:t>
      </w:r>
      <w:r>
        <w:rPr>
          <w:rFonts w:eastAsia="Times New Roman" w:cs="Times New Roman"/>
          <w:bCs/>
          <w:szCs w:val="24"/>
        </w:rPr>
        <w:t xml:space="preserve"> </w:t>
      </w:r>
      <w:r>
        <w:rPr>
          <w:rFonts w:eastAsia="Times New Roman" w:cs="Times New Roman"/>
          <w:bCs/>
          <w:szCs w:val="24"/>
        </w:rPr>
        <w:t>-</w:t>
      </w:r>
      <w:r>
        <w:rPr>
          <w:rFonts w:eastAsia="Times New Roman" w:cs="Times New Roman"/>
          <w:bCs/>
          <w:szCs w:val="24"/>
        </w:rPr>
        <w:t xml:space="preserve"> </w:t>
      </w:r>
      <w:r>
        <w:rPr>
          <w:rFonts w:eastAsia="Times New Roman" w:cs="Times New Roman"/>
          <w:bCs/>
          <w:szCs w:val="24"/>
        </w:rPr>
        <w:t>συμπλήρωση των διατάξεων της δασικής νομοθεσίας», έχω να σχολιάσω πως παρακολουθούμε με πολύ μεγάλη προσοχή την προσπάθεια του Υπουργού για την ολοκλήρωση του πολύτιμου αυτού αναπτυξιακού εργαλείου, της ολοκλήρωσης δηλαδή των δασικών χαρτών, με σκοπό να στ</w:t>
      </w:r>
      <w:r>
        <w:rPr>
          <w:rFonts w:eastAsia="Times New Roman" w:cs="Times New Roman"/>
          <w:bCs/>
          <w:szCs w:val="24"/>
        </w:rPr>
        <w:t xml:space="preserve">ηρίξουμε, όπως μπορούμε και εμείς, ώστε να αποκτήσει επιτέλους η χώρα μας δασικούς χάρτες. Θα συνεχίζουμε να στηρίζουμε την προσπάθεια αυτή. Το ίδιο ισχύει και για την τροπολογία 1140. Το ίδιο ισχύει και για την τροπολογία 1148 του ιδίου Υπουργείου. </w:t>
      </w:r>
    </w:p>
    <w:p w14:paraId="22BFE2EE"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Η τρο</w:t>
      </w:r>
      <w:r>
        <w:rPr>
          <w:rFonts w:eastAsia="Times New Roman" w:cs="Times New Roman"/>
          <w:bCs/>
          <w:szCs w:val="24"/>
        </w:rPr>
        <w:t xml:space="preserve">πολογία 1117 που τροποποιεί σχετική διάταξη για τη σύσταση </w:t>
      </w:r>
      <w:r>
        <w:rPr>
          <w:rFonts w:eastAsia="Times New Roman" w:cs="Times New Roman"/>
          <w:bCs/>
          <w:szCs w:val="24"/>
        </w:rPr>
        <w:t>ε</w:t>
      </w:r>
      <w:r>
        <w:rPr>
          <w:rFonts w:eastAsia="Times New Roman" w:cs="Times New Roman"/>
          <w:bCs/>
          <w:szCs w:val="24"/>
        </w:rPr>
        <w:t>πιτροπής από μέλη του ΑΣΕΠ για την εξέταση των ενστάσεων επί των αποφάσεων, για την αναγνώριση της συνάφειας των μεταπτυχιακών τίτλων σπουδών, θα λέγαμε πως έρχεται στην ώρα της, ίσως επειδή ξέρετ</w:t>
      </w:r>
      <w:r>
        <w:rPr>
          <w:rFonts w:eastAsia="Times New Roman" w:cs="Times New Roman"/>
          <w:bCs/>
          <w:szCs w:val="24"/>
        </w:rPr>
        <w:t>ε τι να περιμένετε με τις επικείμενες τοποθετήσεις και τους διορισμούς διευθυντών και προϊσταμένων στις δημόσιες υπηρεσίες. Θα τη στηρίξουμε διότι είμαστε υπέρ της αξιολόγησης των δημοσίων υπαλλήλων με διαφανείς και ξεκάθαρους τρόπους, κάτι που μπορεί να ε</w:t>
      </w:r>
      <w:r>
        <w:rPr>
          <w:rFonts w:eastAsia="Times New Roman" w:cs="Times New Roman"/>
          <w:bCs/>
          <w:szCs w:val="24"/>
        </w:rPr>
        <w:t>γγυηθεί ο θεσμός του ΑΣΕΠ.</w:t>
      </w:r>
    </w:p>
    <w:p w14:paraId="22BFE2EF"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 xml:space="preserve">Θα στηρίξουμε, επίσης, την τροπολογία 1131 που λύνει, έστω και την τελευταία στιγμή, αληθινά προβλήματα των συμπολιτών μας. Το κάνετε καθυστερημένα, έχοντας ακούσει, βεβαίως, πρώτα τις σχετικές ενστάσεις μας στις </w:t>
      </w:r>
      <w:r>
        <w:rPr>
          <w:rFonts w:eastAsia="Times New Roman" w:cs="Times New Roman"/>
          <w:bCs/>
          <w:szCs w:val="24"/>
        </w:rPr>
        <w:t>ε</w:t>
      </w:r>
      <w:r>
        <w:rPr>
          <w:rFonts w:eastAsia="Times New Roman" w:cs="Times New Roman"/>
          <w:bCs/>
          <w:szCs w:val="24"/>
        </w:rPr>
        <w:t>πιτροπές. Όμως,</w:t>
      </w:r>
      <w:r>
        <w:rPr>
          <w:rFonts w:eastAsia="Times New Roman" w:cs="Times New Roman"/>
          <w:bCs/>
          <w:szCs w:val="24"/>
        </w:rPr>
        <w:t xml:space="preserve"> δεν πειράζει, εμείς θα το στηρίξουμε. Το </w:t>
      </w:r>
      <w:r>
        <w:rPr>
          <w:rFonts w:eastAsia="Times New Roman" w:cs="Times New Roman"/>
          <w:bCs/>
          <w:szCs w:val="24"/>
        </w:rPr>
        <w:t>ε</w:t>
      </w:r>
      <w:r>
        <w:rPr>
          <w:rFonts w:eastAsia="Times New Roman" w:cs="Times New Roman"/>
          <w:bCs/>
          <w:szCs w:val="24"/>
        </w:rPr>
        <w:t xml:space="preserve">πικουρικό </w:t>
      </w:r>
      <w:r>
        <w:rPr>
          <w:rFonts w:eastAsia="Times New Roman" w:cs="Times New Roman"/>
          <w:bCs/>
          <w:szCs w:val="24"/>
        </w:rPr>
        <w:t>π</w:t>
      </w:r>
      <w:r>
        <w:rPr>
          <w:rFonts w:eastAsia="Times New Roman" w:cs="Times New Roman"/>
          <w:bCs/>
          <w:szCs w:val="24"/>
        </w:rPr>
        <w:t xml:space="preserve">ροσωπικό </w:t>
      </w:r>
      <w:r>
        <w:rPr>
          <w:rFonts w:eastAsia="Times New Roman" w:cs="Times New Roman"/>
          <w:bCs/>
          <w:szCs w:val="24"/>
        </w:rPr>
        <w:t>μ</w:t>
      </w:r>
      <w:r>
        <w:rPr>
          <w:rFonts w:eastAsia="Times New Roman" w:cs="Times New Roman"/>
          <w:bCs/>
          <w:szCs w:val="24"/>
        </w:rPr>
        <w:t xml:space="preserve">ονάδων </w:t>
      </w:r>
      <w:r>
        <w:rPr>
          <w:rFonts w:eastAsia="Times New Roman" w:cs="Times New Roman"/>
          <w:bCs/>
          <w:szCs w:val="24"/>
        </w:rPr>
        <w:t>κ</w:t>
      </w:r>
      <w:r>
        <w:rPr>
          <w:rFonts w:eastAsia="Times New Roman" w:cs="Times New Roman"/>
          <w:bCs/>
          <w:szCs w:val="24"/>
        </w:rPr>
        <w:t xml:space="preserve">οινωνικής φροντίδας, η τροποποίηση του άρθρου 68 του ν.4430, η παράταση του </w:t>
      </w:r>
      <w:r>
        <w:rPr>
          <w:rFonts w:eastAsia="Times New Roman" w:cs="Times New Roman"/>
          <w:bCs/>
          <w:szCs w:val="24"/>
        </w:rPr>
        <w:t>π</w:t>
      </w:r>
      <w:r>
        <w:rPr>
          <w:rFonts w:eastAsia="Times New Roman" w:cs="Times New Roman"/>
          <w:bCs/>
          <w:szCs w:val="24"/>
        </w:rPr>
        <w:t>ρογράμματος «Βοήθεια στο σπίτι», η τροποποίηση της παρ</w:t>
      </w:r>
      <w:r>
        <w:rPr>
          <w:rFonts w:eastAsia="Times New Roman" w:cs="Times New Roman"/>
          <w:bCs/>
          <w:szCs w:val="24"/>
        </w:rPr>
        <w:t>αγράφου</w:t>
      </w:r>
      <w:r>
        <w:rPr>
          <w:rFonts w:eastAsia="Times New Roman" w:cs="Times New Roman"/>
          <w:bCs/>
          <w:szCs w:val="24"/>
        </w:rPr>
        <w:t xml:space="preserve"> 22 του άρθρου 9 του ν.4052/2012 και τέλος η μ</w:t>
      </w:r>
      <w:r>
        <w:rPr>
          <w:rFonts w:eastAsia="Times New Roman" w:cs="Times New Roman"/>
          <w:bCs/>
          <w:szCs w:val="24"/>
        </w:rPr>
        <w:t>εταφορά Α</w:t>
      </w:r>
      <w:r>
        <w:rPr>
          <w:rFonts w:eastAsia="Times New Roman" w:cs="Times New Roman"/>
          <w:bCs/>
          <w:szCs w:val="24"/>
        </w:rPr>
        <w:t>ΜΕ</w:t>
      </w:r>
      <w:r>
        <w:rPr>
          <w:rFonts w:eastAsia="Times New Roman" w:cs="Times New Roman"/>
          <w:bCs/>
          <w:szCs w:val="24"/>
        </w:rPr>
        <w:t>Α, είναι θέματα που προ</w:t>
      </w:r>
      <w:r>
        <w:rPr>
          <w:rFonts w:eastAsia="Times New Roman" w:cs="Times New Roman"/>
          <w:bCs/>
          <w:szCs w:val="24"/>
        </w:rPr>
        <w:lastRenderedPageBreak/>
        <w:t>φανώς τα θεωρήσατε ασήμαντα και που μπορείτε να τα τακτοποιήσετε με μια τροπολογία. Έστω και με αυτό, είμαστε σε έναν σωστό δρόμο. Δεν μπορούμε, όμως, να μιλάμε για ποιότητα, ξέρετε, του νομοθετικού έργου με αυτόν τον τρόπ</w:t>
      </w:r>
      <w:r>
        <w:rPr>
          <w:rFonts w:eastAsia="Times New Roman" w:cs="Times New Roman"/>
          <w:bCs/>
          <w:szCs w:val="24"/>
        </w:rPr>
        <w:t>ο.</w:t>
      </w:r>
    </w:p>
    <w:p w14:paraId="22BFE2F0"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Επίσης, για το ζήτημα των πυροσβεστών πενταετούς θητείας, για να το μπαλώσετε έπρεπε πρώτα να βγουν στους δρόμους οι άνθρωποι αυτοί, των οποίων το έργο το έχουμε όλοι ανάγκη. Έτσι μας φέρνετε την τελευταία στιγμή, στα μέσα του καλοκαιριού, όταν τους έχε</w:t>
      </w:r>
      <w:r>
        <w:rPr>
          <w:rFonts w:eastAsia="Times New Roman" w:cs="Times New Roman"/>
          <w:bCs/>
          <w:szCs w:val="24"/>
        </w:rPr>
        <w:t>τε ανάγκη δηλαδή αυτούς τους ανθρώπους, την τροπολογία 1147, την οποία και εμείς θα τη στηρίξουμε. Άλλωστε ποιος λογικός άνθρωπος θα έλεγε όχι.</w:t>
      </w:r>
    </w:p>
    <w:p w14:paraId="22BFE2F1"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Στην τροπολογία 1119 της κ. Αντωνοπούλου, στην οποία αναγνωρίζουμε ειλικρινείς και φιλότιμες προσπάθειες, επίσης</w:t>
      </w:r>
      <w:r>
        <w:rPr>
          <w:rFonts w:eastAsia="Times New Roman" w:cs="Times New Roman"/>
          <w:bCs/>
          <w:szCs w:val="24"/>
        </w:rPr>
        <w:t xml:space="preserve">, της Υπουργού, με την οποία αποφασίζετε να παρατείνετε την προθεσμία που θέτει άρθρο 35 του ν.4430, παρακολουθούμε με ενδιαφέρον και δεν βρίσκουμε τον λόγο να μην την ψηφίσουμε, να μην αντιτεθούμε δηλαδή σε μια ακόμα παράταση. </w:t>
      </w:r>
    </w:p>
    <w:p w14:paraId="22BFE2F2"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Τα όσα προβλέπονται στην τρ</w:t>
      </w:r>
      <w:r>
        <w:rPr>
          <w:rFonts w:eastAsia="Times New Roman" w:cs="Times New Roman"/>
          <w:bCs/>
          <w:szCs w:val="24"/>
        </w:rPr>
        <w:t xml:space="preserve">οπολογία 1120 για τους </w:t>
      </w:r>
      <w:r>
        <w:rPr>
          <w:rFonts w:eastAsia="Times New Roman" w:cs="Times New Roman"/>
          <w:bCs/>
          <w:szCs w:val="24"/>
        </w:rPr>
        <w:t>κ</w:t>
      </w:r>
      <w:r>
        <w:rPr>
          <w:rFonts w:eastAsia="Times New Roman" w:cs="Times New Roman"/>
          <w:bCs/>
          <w:szCs w:val="24"/>
        </w:rPr>
        <w:t xml:space="preserve">ώδικες </w:t>
      </w:r>
      <w:r>
        <w:rPr>
          <w:rFonts w:eastAsia="Times New Roman" w:cs="Times New Roman"/>
          <w:bCs/>
          <w:szCs w:val="24"/>
        </w:rPr>
        <w:t>κ</w:t>
      </w:r>
      <w:r>
        <w:rPr>
          <w:rFonts w:eastAsia="Times New Roman" w:cs="Times New Roman"/>
          <w:bCs/>
          <w:szCs w:val="24"/>
        </w:rPr>
        <w:t xml:space="preserve">ατάστασης των </w:t>
      </w:r>
      <w:r>
        <w:rPr>
          <w:rFonts w:eastAsia="Times New Roman" w:cs="Times New Roman"/>
          <w:bCs/>
          <w:szCs w:val="24"/>
        </w:rPr>
        <w:t>δ</w:t>
      </w:r>
      <w:r>
        <w:rPr>
          <w:rFonts w:eastAsia="Times New Roman" w:cs="Times New Roman"/>
          <w:bCs/>
          <w:szCs w:val="24"/>
        </w:rPr>
        <w:t xml:space="preserve">ημοσίων και </w:t>
      </w:r>
      <w:r>
        <w:rPr>
          <w:rFonts w:eastAsia="Times New Roman" w:cs="Times New Roman"/>
          <w:bCs/>
          <w:szCs w:val="24"/>
        </w:rPr>
        <w:t>δ</w:t>
      </w:r>
      <w:r>
        <w:rPr>
          <w:rFonts w:eastAsia="Times New Roman" w:cs="Times New Roman"/>
          <w:bCs/>
          <w:szCs w:val="24"/>
        </w:rPr>
        <w:t xml:space="preserve">ημοτικών </w:t>
      </w:r>
      <w:r>
        <w:rPr>
          <w:rFonts w:eastAsia="Times New Roman" w:cs="Times New Roman"/>
          <w:bCs/>
          <w:szCs w:val="24"/>
        </w:rPr>
        <w:t>υ</w:t>
      </w:r>
      <w:r>
        <w:rPr>
          <w:rFonts w:eastAsia="Times New Roman" w:cs="Times New Roman"/>
          <w:bCs/>
          <w:szCs w:val="24"/>
        </w:rPr>
        <w:t xml:space="preserve">παλλήλων, καθώς και οι διατάξεις που συμπληρώνονται με την τροπολογία </w:t>
      </w:r>
      <w:r>
        <w:rPr>
          <w:rFonts w:eastAsia="Times New Roman" w:cs="Times New Roman"/>
          <w:bCs/>
          <w:szCs w:val="24"/>
        </w:rPr>
        <w:lastRenderedPageBreak/>
        <w:t xml:space="preserve">1125 στο άρθρο 68 του ν.4369 για το περίφημο Εθνικό Μητρώο Εθνικών Στελεχών Δημόσιας Διοίκησης, είναι </w:t>
      </w:r>
      <w:proofErr w:type="spellStart"/>
      <w:r>
        <w:rPr>
          <w:rFonts w:eastAsia="Times New Roman" w:cs="Times New Roman"/>
          <w:bCs/>
          <w:szCs w:val="24"/>
        </w:rPr>
        <w:t>εμβαλωματικές</w:t>
      </w:r>
      <w:proofErr w:type="spellEnd"/>
      <w:r>
        <w:rPr>
          <w:rFonts w:eastAsia="Times New Roman" w:cs="Times New Roman"/>
          <w:bCs/>
          <w:szCs w:val="24"/>
        </w:rPr>
        <w:t>,</w:t>
      </w:r>
      <w:r>
        <w:rPr>
          <w:rFonts w:eastAsia="Times New Roman" w:cs="Times New Roman"/>
          <w:bCs/>
          <w:szCs w:val="24"/>
        </w:rPr>
        <w:t xml:space="preserve"> πρόχειρες, αλλά, δυστυχώς για εσάς, είναι και απαραίτητες, για να αποκτήσουν κάποια συνοχή οι νομοθετικές σας πρωτοβουλίες.</w:t>
      </w:r>
    </w:p>
    <w:p w14:paraId="22BFE2F3"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 xml:space="preserve">Κλείνω, λοιπόν, τον σχολιασμό μου και των υπολοίπων τροπολογιών με την τροπολογία 1139. Πόσες τροπολογίες έχουν κατατεθεί για τους </w:t>
      </w:r>
      <w:r>
        <w:rPr>
          <w:rFonts w:eastAsia="Times New Roman" w:cs="Times New Roman"/>
          <w:bCs/>
          <w:szCs w:val="24"/>
        </w:rPr>
        <w:t xml:space="preserve">εργαζόμενους στην καθαριότητα; Τι πρέπει να γίνεται για να καταλάβετε δηλαδή πως τα κόκκινα γάντια ήδη σας μουτζώνουν. Τους κοροϊδεύετε αυτούς τους ανθρώπους. Ο </w:t>
      </w:r>
      <w:proofErr w:type="spellStart"/>
      <w:r>
        <w:rPr>
          <w:rFonts w:eastAsia="Times New Roman" w:cs="Times New Roman"/>
          <w:bCs/>
          <w:szCs w:val="24"/>
        </w:rPr>
        <w:t>γ</w:t>
      </w:r>
      <w:r>
        <w:rPr>
          <w:rFonts w:eastAsia="Times New Roman" w:cs="Times New Roman"/>
          <w:bCs/>
          <w:szCs w:val="24"/>
        </w:rPr>
        <w:t>ολγοθάς</w:t>
      </w:r>
      <w:proofErr w:type="spellEnd"/>
      <w:r>
        <w:rPr>
          <w:rFonts w:eastAsia="Times New Roman" w:cs="Times New Roman"/>
          <w:bCs/>
          <w:szCs w:val="24"/>
        </w:rPr>
        <w:t xml:space="preserve"> τους, όσο τους αντιμετωπίζετε με τροπολογίες, δεν θα τελειώσει ποτέ. Θα ερχόμαστε εδώ,</w:t>
      </w:r>
      <w:r>
        <w:rPr>
          <w:rFonts w:eastAsia="Times New Roman" w:cs="Times New Roman"/>
          <w:bCs/>
          <w:szCs w:val="24"/>
        </w:rPr>
        <w:t xml:space="preserve"> θα νομοθετούμε παρατάσεις, τροπολογίες. </w:t>
      </w:r>
    </w:p>
    <w:p w14:paraId="22BFE2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szCs w:val="24"/>
        </w:rPr>
        <w:t>προειδοποιητικά</w:t>
      </w:r>
      <w:r>
        <w:rPr>
          <w:rFonts w:eastAsia="Times New Roman" w:cs="Times New Roman"/>
          <w:szCs w:val="24"/>
        </w:rPr>
        <w:t xml:space="preserve"> το κουδούνι λήξεως του χρόνου ομιλίας του κυρίου Βουλευτή)</w:t>
      </w:r>
    </w:p>
    <w:p w14:paraId="22BFE2F5"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Τις τροπολογίες 1144 και 1145 θα τις στηρίξουμε, ενώ την τροπολογία 1146 δεν θα τη στηρίξουμε.</w:t>
      </w:r>
    </w:p>
    <w:p w14:paraId="22BFE2F6"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
          <w:bCs/>
          <w:szCs w:val="24"/>
        </w:rPr>
        <w:t>ΠΡΟΕΔΡΕΥΩΝ (Γεώργιο</w:t>
      </w:r>
      <w:r>
        <w:rPr>
          <w:rFonts w:eastAsia="Times New Roman" w:cs="Times New Roman"/>
          <w:b/>
          <w:bCs/>
          <w:szCs w:val="24"/>
        </w:rPr>
        <w:t>ς Βαρεμένος):</w:t>
      </w:r>
      <w:r>
        <w:rPr>
          <w:rFonts w:eastAsia="Times New Roman" w:cs="Times New Roman"/>
          <w:bCs/>
          <w:szCs w:val="24"/>
        </w:rPr>
        <w:t xml:space="preserve"> Θα τα παρακολουθήσουμε όλα αυτά με ενδιαφέρον στην ψηφοφορία.</w:t>
      </w:r>
    </w:p>
    <w:p w14:paraId="22BFE2F7"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
          <w:bCs/>
          <w:szCs w:val="24"/>
        </w:rPr>
        <w:lastRenderedPageBreak/>
        <w:t xml:space="preserve">ΙΩΑΝΝΗΣ ΣΑΡΙΔΗΣ: </w:t>
      </w:r>
      <w:r>
        <w:rPr>
          <w:rFonts w:eastAsia="Times New Roman" w:cs="Times New Roman"/>
          <w:bCs/>
          <w:szCs w:val="24"/>
        </w:rPr>
        <w:t xml:space="preserve">Ναι, αλλά δεν μου έχει τελειώσει ακόμα ο χρόνος. </w:t>
      </w:r>
      <w:proofErr w:type="spellStart"/>
      <w:r>
        <w:rPr>
          <w:rFonts w:eastAsia="Times New Roman" w:cs="Times New Roman"/>
          <w:bCs/>
          <w:szCs w:val="24"/>
        </w:rPr>
        <w:t>Συμπαθάτε</w:t>
      </w:r>
      <w:proofErr w:type="spellEnd"/>
      <w:r>
        <w:rPr>
          <w:rFonts w:eastAsia="Times New Roman" w:cs="Times New Roman"/>
          <w:bCs/>
          <w:szCs w:val="24"/>
        </w:rPr>
        <w:t xml:space="preserve"> με, κύριε Πρόεδρε. Με κόβετε πάνω στην πιο ουσιαστική τροπολογία.</w:t>
      </w:r>
    </w:p>
    <w:p w14:paraId="22BFE2F8"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 xml:space="preserve">Με την τροπολογία 1146, λοιπόν, που </w:t>
      </w:r>
      <w:r>
        <w:rPr>
          <w:rFonts w:eastAsia="Times New Roman" w:cs="Times New Roman"/>
          <w:bCs/>
          <w:szCs w:val="24"/>
        </w:rPr>
        <w:t>επικαλείται την ανάγκη για τη ρύθμιση θεμάτων σχετικά με το νομοθετικό πλαίσιο που διέπει τη χρηματοδότηση των κομμάτων, στέλνετε λάθος μήνυμα στους πολίτες</w:t>
      </w:r>
      <w:r>
        <w:rPr>
          <w:rFonts w:eastAsia="Times New Roman" w:cs="Times New Roman"/>
          <w:bCs/>
          <w:szCs w:val="24"/>
        </w:rPr>
        <w:t>,</w:t>
      </w:r>
      <w:r>
        <w:rPr>
          <w:rFonts w:eastAsia="Times New Roman" w:cs="Times New Roman"/>
          <w:bCs/>
          <w:szCs w:val="24"/>
        </w:rPr>
        <w:t xml:space="preserve"> όταν για αυτό το θέμα που τόσο πολύ έχει πληγώσει την ελληνική κοινωνία νομοθετείτε με καλοκαιρινέ</w:t>
      </w:r>
      <w:r>
        <w:rPr>
          <w:rFonts w:eastAsia="Times New Roman" w:cs="Times New Roman"/>
          <w:bCs/>
          <w:szCs w:val="24"/>
        </w:rPr>
        <w:t xml:space="preserve">ς εκπρόθεσμες τροπολογίες νύχτας. </w:t>
      </w:r>
    </w:p>
    <w:p w14:paraId="22BFE2F9"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Η ποσότητα των τροπολογιών, τα θέματα που καλύπτουν και η ανικανότητα να προγραμματίσετε το οτιδήποτε, δείχνουν το μέγεθος της ανεπάρκειας. Δεν μπορείτε μόνοι σας να βγάλετε τη χώρα αυτή από το αδιέξοδο. Το μόνο που μπορε</w:t>
      </w:r>
      <w:r>
        <w:rPr>
          <w:rFonts w:eastAsia="Times New Roman" w:cs="Times New Roman"/>
          <w:bCs/>
          <w:szCs w:val="24"/>
        </w:rPr>
        <w:t>ίτε να κάνετε, και αυτό κάνετε, είναι να διαχειριστείτε κάποιες από τις επιπτώσεις του αδιεξόδου αυτού.</w:t>
      </w:r>
    </w:p>
    <w:p w14:paraId="22BFE2FA" w14:textId="77777777" w:rsidR="007336A6" w:rsidRDefault="002D1229">
      <w:pPr>
        <w:spacing w:line="600" w:lineRule="auto"/>
        <w:ind w:firstLine="720"/>
        <w:contextualSpacing/>
        <w:jc w:val="both"/>
        <w:rPr>
          <w:rFonts w:eastAsia="Times New Roman" w:cs="Times New Roman"/>
          <w:bCs/>
          <w:szCs w:val="24"/>
        </w:rPr>
      </w:pPr>
      <w:r>
        <w:rPr>
          <w:rFonts w:eastAsia="Times New Roman"/>
          <w:bCs/>
          <w:szCs w:val="24"/>
        </w:rPr>
        <w:t>Ευχαριστώ πολύ.</w:t>
      </w:r>
      <w:r>
        <w:rPr>
          <w:rFonts w:eastAsia="Times New Roman" w:cs="Times New Roman"/>
          <w:bCs/>
          <w:szCs w:val="24"/>
        </w:rPr>
        <w:t xml:space="preserve"> </w:t>
      </w:r>
    </w:p>
    <w:p w14:paraId="22BFE2FB"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
          <w:bCs/>
          <w:szCs w:val="24"/>
        </w:rPr>
        <w:t>ΠΡΟΕΔΡΕΥΩΝ (Γεώργιος Βαρεμένος):</w:t>
      </w:r>
      <w:r>
        <w:rPr>
          <w:rFonts w:eastAsia="Times New Roman" w:cs="Times New Roman"/>
          <w:bCs/>
          <w:szCs w:val="24"/>
        </w:rPr>
        <w:t xml:space="preserve"> Και εμείς ευχαριστούμε. </w:t>
      </w:r>
    </w:p>
    <w:p w14:paraId="22BFE2FC" w14:textId="77777777" w:rsidR="007336A6" w:rsidRDefault="002D1229">
      <w:pPr>
        <w:spacing w:line="600" w:lineRule="auto"/>
        <w:ind w:firstLine="720"/>
        <w:contextualSpacing/>
        <w:jc w:val="both"/>
        <w:rPr>
          <w:rFonts w:eastAsia="Times New Roman" w:cs="Times New Roman"/>
          <w:bCs/>
          <w:szCs w:val="24"/>
        </w:rPr>
      </w:pPr>
      <w:r>
        <w:rPr>
          <w:rFonts w:eastAsia="Times New Roman" w:cs="Times New Roman"/>
          <w:bCs/>
          <w:szCs w:val="24"/>
        </w:rPr>
        <w:t>Τον λόγο έχει ο κ. Βορίδης.</w:t>
      </w:r>
    </w:p>
    <w:p w14:paraId="22BFE2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κύριε Πρόεδρε. </w:t>
      </w:r>
    </w:p>
    <w:p w14:paraId="22BFE2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Κύρ</w:t>
      </w:r>
      <w:r>
        <w:rPr>
          <w:rFonts w:eastAsia="Times New Roman" w:cs="Times New Roman"/>
          <w:szCs w:val="24"/>
        </w:rPr>
        <w:t>ιε Υπουργέ, κυρίες και κύριοι συνάδελφοι, αναπτύχθηκε πάλι από την πλευρά της Κυβέρνησης -τουλάχιστον ως προς τη θέση της Αξιωματικής Αντιπολίτευσης- η γνωστή επιχειρηματολογία: «Είστε νεοφιλελεύθεροι, άρα είστε αντικοινωνικοί. Στην πραγματικότητα δεν θέλε</w:t>
      </w:r>
      <w:r>
        <w:rPr>
          <w:rFonts w:eastAsia="Times New Roman" w:cs="Times New Roman"/>
          <w:szCs w:val="24"/>
        </w:rPr>
        <w:t>τε να στέρξετε σε φιλολαϊκά μέτρα και σε φιλολαϊκές πολιτικές».</w:t>
      </w:r>
    </w:p>
    <w:p w14:paraId="22BFE2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Να συνεννοηθούμε μεταξύ μας πάνω σε μερικά βασικά πράγματα. Όταν φορολογείς ανθρώπους με εισόδημα 600 ευρώ, κύριε Πρόεδρε, αυτό είναι φιλολαϊκή πολιτική; Όταν κόβεις συντάξεις στα 1.000 ευρώ ε</w:t>
      </w:r>
      <w:r>
        <w:rPr>
          <w:rFonts w:eastAsia="Times New Roman" w:cs="Times New Roman"/>
          <w:szCs w:val="24"/>
        </w:rPr>
        <w:t>ίναι φιλολαϊκή η πολιτική; Όταν αυξάνεις το ΦΠΑ σε όλα τα είδη…</w:t>
      </w:r>
    </w:p>
    <w:p w14:paraId="22BFE3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Τα περιλαμβάνει το νομοσχέδιο αυτά; </w:t>
      </w:r>
    </w:p>
    <w:p w14:paraId="22BFE3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Εάν μου επιτρέψετε να επιχειρηματολογήσω, θα διευκρινίσω την άμεση και στενή σχέση της συγκεκριμένης </w:t>
      </w:r>
      <w:r>
        <w:rPr>
          <w:rFonts w:eastAsia="Times New Roman" w:cs="Times New Roman"/>
          <w:szCs w:val="24"/>
        </w:rPr>
        <w:t>επιχειρηματολογίας με το νομοσχέδιο. Την έχει ακούσει ο κύριος Υπουργός. Αλλά είναι ευχάριστο ότι θα την ακούσετε και εσείς τώρα.</w:t>
      </w:r>
    </w:p>
    <w:p w14:paraId="22BFE3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Να την εμπεδώσουμε.</w:t>
      </w:r>
    </w:p>
    <w:p w14:paraId="22BFE3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Λοιπόν, είναι φιλολαϊκή αυτή η πολιτική; Και πάω τώρα:</w:t>
      </w:r>
      <w:r>
        <w:rPr>
          <w:rFonts w:eastAsia="Times New Roman" w:cs="Times New Roman"/>
          <w:szCs w:val="24"/>
        </w:rPr>
        <w:t xml:space="preserve"> Αφού τα κάνεις όλα αυτά, είναι φιλολαϊκό το να κάνεις προσλήψεις αχρείαστες, που δεν εξυπηρετούν τους δημότες, που όμως, έχουν κόστος για τον φορολογούμενο; </w:t>
      </w:r>
    </w:p>
    <w:p w14:paraId="22BFE3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Ποιος το λέει αυτό;</w:t>
      </w:r>
    </w:p>
    <w:p w14:paraId="22BFE3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Το λέει το οργανόγραμμα. Το οργανόγραμμα τ</w:t>
      </w:r>
      <w:r>
        <w:rPr>
          <w:rFonts w:eastAsia="Times New Roman" w:cs="Times New Roman"/>
          <w:szCs w:val="24"/>
        </w:rPr>
        <w:t>ο λέει, γιατί αυτούς τους τοποθετείτε σε προσωποπαγείς θέσεις. Και έρχεστε οι ίδιοι και λέτε ότι αυτό που μας χρειάζεται είναι επιστήμονες στους δήμους. Επιστήμονες πήρατε; Μηχανικούς πήρατε; Αυτές τις προσλήψεις κάνετε σήμερα; Όχι βέβαια. Το επιχείρημα εί</w:t>
      </w:r>
      <w:r>
        <w:rPr>
          <w:rFonts w:eastAsia="Times New Roman" w:cs="Times New Roman"/>
          <w:szCs w:val="24"/>
        </w:rPr>
        <w:t xml:space="preserve">ναι: «Τι να κάνουμε; Αυτές είναι εκκρεμότητες και τις διευθετούμε.» Εκκρεμότητες του πότε; Του 1998, όπως άκουσα; Του 2011; Και ποιος σας είπε ότι η αναγκαιότητα προσλήψεων των δήμων είναι αυτή σήμερα; </w:t>
      </w:r>
    </w:p>
    <w:p w14:paraId="22BFE3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Είπε ο κύριος Υπουργός το εξής:</w:t>
      </w:r>
      <w:r>
        <w:rPr>
          <w:rFonts w:eastAsia="Times New Roman" w:cs="Times New Roman"/>
          <w:szCs w:val="24"/>
        </w:rPr>
        <w:t xml:space="preserve"> </w:t>
      </w:r>
      <w:r>
        <w:rPr>
          <w:rFonts w:eastAsia="Times New Roman" w:cs="Times New Roman"/>
          <w:szCs w:val="24"/>
        </w:rPr>
        <w:t>«Α, εσείς θέλετε τους</w:t>
      </w:r>
      <w:r>
        <w:rPr>
          <w:rFonts w:eastAsia="Times New Roman" w:cs="Times New Roman"/>
          <w:szCs w:val="24"/>
        </w:rPr>
        <w:t xml:space="preserve"> δήμους </w:t>
      </w:r>
      <w:proofErr w:type="spellStart"/>
      <w:r>
        <w:rPr>
          <w:rFonts w:eastAsia="Times New Roman" w:cs="Times New Roman"/>
          <w:szCs w:val="24"/>
        </w:rPr>
        <w:t>υποστελεχωμένους</w:t>
      </w:r>
      <w:proofErr w:type="spellEnd"/>
      <w:r>
        <w:rPr>
          <w:rFonts w:eastAsia="Times New Roman" w:cs="Times New Roman"/>
          <w:szCs w:val="24"/>
        </w:rPr>
        <w:t>». Δ</w:t>
      </w:r>
      <w:r>
        <w:rPr>
          <w:rFonts w:eastAsia="Times New Roman" w:cs="Times New Roman"/>
          <w:szCs w:val="24"/>
        </w:rPr>
        <w:t>ύ</w:t>
      </w:r>
      <w:r>
        <w:rPr>
          <w:rFonts w:eastAsia="Times New Roman" w:cs="Times New Roman"/>
          <w:szCs w:val="24"/>
        </w:rPr>
        <w:t xml:space="preserve">ο λεπτά. Εμείς θέλουμε τους δήμους ορθά στελεχωμένους, πράγμα που σημαίνει τι; Ορθή αξιολόγηση της λειτουργίας τους, ορθή αξιολόγηση των δομών τους, </w:t>
      </w:r>
      <w:r>
        <w:rPr>
          <w:rFonts w:eastAsia="Times New Roman" w:cs="Times New Roman"/>
          <w:szCs w:val="24"/>
        </w:rPr>
        <w:lastRenderedPageBreak/>
        <w:t>συγκεκριμένη προγραμματική κατεύθυνση, προκειμένου να μπορούν να είναι μετρήσι</w:t>
      </w:r>
      <w:r>
        <w:rPr>
          <w:rFonts w:eastAsia="Times New Roman" w:cs="Times New Roman"/>
          <w:szCs w:val="24"/>
        </w:rPr>
        <w:t xml:space="preserve">μο το αποτέλεσμα προς τους πολίτες και φυσικά, αξιολόγηση του προσωπικού. </w:t>
      </w:r>
    </w:p>
    <w:p w14:paraId="22BFE3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Μάλλον για τη Δανία αναφερόμαστε. </w:t>
      </w:r>
    </w:p>
    <w:p w14:paraId="22BFE3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Α, είναι η Δανία αυτό. Και δεν είναι καλό να φέρουμε της Δανίας στην Ελλάδα, γιατί η Δανία δεν τα πάει καλά και</w:t>
      </w:r>
      <w:r>
        <w:rPr>
          <w:rFonts w:eastAsia="Times New Roman" w:cs="Times New Roman"/>
          <w:szCs w:val="24"/>
        </w:rPr>
        <w:t xml:space="preserve"> τα πάει η Ελλάδα.</w:t>
      </w:r>
    </w:p>
    <w:p w14:paraId="22BFE3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Άρα αυτή είναι η συζήτηση. Εγώ καταλαβαίνω ότι ο κύριος Υπουργός θέλει να συζητήσουμε τα μεγάλα, ανάμεσα τα </w:t>
      </w:r>
      <w:proofErr w:type="spellStart"/>
      <w:r>
        <w:rPr>
          <w:rFonts w:eastAsia="Times New Roman" w:cs="Times New Roman"/>
          <w:szCs w:val="24"/>
        </w:rPr>
        <w:t>αξιακά</w:t>
      </w:r>
      <w:proofErr w:type="spellEnd"/>
      <w:r>
        <w:rPr>
          <w:rFonts w:eastAsia="Times New Roman" w:cs="Times New Roman"/>
          <w:szCs w:val="24"/>
        </w:rPr>
        <w:t>, η σύγκρουση ελευθερίας και ισότητας. Ενδιαφέρουσα συζήτηση. Όμως, να πούμε τώρα τι συζητάμε εδώ, γιατί δεν συζητάμε τα με</w:t>
      </w:r>
      <w:r>
        <w:rPr>
          <w:rFonts w:eastAsia="Times New Roman" w:cs="Times New Roman"/>
          <w:szCs w:val="24"/>
        </w:rPr>
        <w:t>γάλα, συζητάμε τα συγκεκριμένα; Λέτε, παραδείγματος χάριν: «Εσείς θέλετε την ιδιωτικοποίηση των υπηρεσιών καθαριότητας στους δήμους». Αυτό λέει.</w:t>
      </w:r>
    </w:p>
    <w:p w14:paraId="22BFE3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 xml:space="preserve">Που το λέει αυτό; </w:t>
      </w:r>
    </w:p>
    <w:p w14:paraId="22BFE3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Θα σας πω τι λέω. </w:t>
      </w:r>
    </w:p>
    <w:p w14:paraId="22BFE30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Εγώ λέω ότι ο ίδιος ο νόμος που </w:t>
      </w:r>
      <w:r>
        <w:rPr>
          <w:rFonts w:eastAsia="Times New Roman" w:cs="Times New Roman"/>
          <w:szCs w:val="24"/>
        </w:rPr>
        <w:t xml:space="preserve">ρυθμίζει σήμερα τη λειτουργία, αυτή τη δυνατότητα και την ευχέρεια την αφήνει στους δημάρχους. Να συνεννοηθούμε, όμως. Εγώ πάντως σίγουρα </w:t>
      </w:r>
      <w:r>
        <w:rPr>
          <w:rFonts w:eastAsia="Times New Roman" w:cs="Times New Roman"/>
          <w:szCs w:val="24"/>
        </w:rPr>
        <w:lastRenderedPageBreak/>
        <w:t>δεν λέω ότι χάνεται κάποιο θέμα δημόσιας εξουσίας</w:t>
      </w:r>
      <w:r>
        <w:rPr>
          <w:rFonts w:eastAsia="Times New Roman" w:cs="Times New Roman"/>
          <w:szCs w:val="24"/>
        </w:rPr>
        <w:t>,</w:t>
      </w:r>
      <w:r>
        <w:rPr>
          <w:rFonts w:eastAsia="Times New Roman" w:cs="Times New Roman"/>
          <w:szCs w:val="24"/>
        </w:rPr>
        <w:t xml:space="preserve"> εάν μια υπηρεσία συγκεκριμένη ανατεθεί να την κάνει ιδιώτης και μπο</w:t>
      </w:r>
      <w:r>
        <w:rPr>
          <w:rFonts w:eastAsia="Times New Roman" w:cs="Times New Roman"/>
          <w:szCs w:val="24"/>
        </w:rPr>
        <w:t>ρεί να κριθεί ότι αυτός την κάνει καλύτερα ή την κάνει φθηνότερα.</w:t>
      </w:r>
    </w:p>
    <w:p w14:paraId="22BFE3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Και το ερώτημα είναι τώρα το εξής: Εσείς είστε πιο φιλολαϊκός ή εγώ; Γιατί εγώ τι κοιτάω; Εγώ κοιτάω τον δημότη και αν παίρνει καλές και φθηνές υπηρεσίες, με οποιονδήποτε τρόπο. Εσείς ξεκινά</w:t>
      </w:r>
      <w:r>
        <w:rPr>
          <w:rFonts w:eastAsia="Times New Roman" w:cs="Times New Roman"/>
          <w:szCs w:val="24"/>
        </w:rPr>
        <w:t>τε και λέτε: «Α, όχι εγώ θέλω αυτό να το παρέχει με τον συγκεκριμένο τρόπο ο δήμος και δεν με νοιάζει τι υπηρεσίες παίρνει ο δημότης». Ποιος είναι πιο φιλολαϊκός από τους δ</w:t>
      </w:r>
      <w:r>
        <w:rPr>
          <w:rFonts w:eastAsia="Times New Roman" w:cs="Times New Roman"/>
          <w:szCs w:val="24"/>
        </w:rPr>
        <w:t>ύ</w:t>
      </w:r>
      <w:r>
        <w:rPr>
          <w:rFonts w:eastAsia="Times New Roman" w:cs="Times New Roman"/>
          <w:szCs w:val="24"/>
        </w:rPr>
        <w:t xml:space="preserve">ο μας τώρα εδώ; </w:t>
      </w:r>
    </w:p>
    <w:p w14:paraId="22BFE3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τις έχουμε αξιολογήσει; Εσείς έχετε μια ιδεολογική αφετηρία, ε</w:t>
      </w:r>
      <w:r>
        <w:rPr>
          <w:rFonts w:eastAsia="Times New Roman" w:cs="Times New Roman"/>
          <w:szCs w:val="24"/>
        </w:rPr>
        <w:t>νώ εγώ έχω μια πραγματιστική, ρεαλιστική αφετηρία. Εσείς λέτε: «Ο εργολάβος υποχρεωτικά θα παρέχει κακές υπηρεσίες». Εγώ λέω: «Σε σχέση με τι θα το συγκρίνετε αυτό; Έχετε αξιολογήσει τις δομές τις δημόσιες για τις υπηρεσίες που παρέχουν, για να δούμε παρέχ</w:t>
      </w:r>
      <w:r>
        <w:rPr>
          <w:rFonts w:eastAsia="Times New Roman" w:cs="Times New Roman"/>
          <w:szCs w:val="24"/>
        </w:rPr>
        <w:t>ουν καλύτερες υπηρεσίες;»</w:t>
      </w:r>
    </w:p>
    <w:p w14:paraId="22BFE3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τη συζήτηση θα μπορούσαμε να την ανοίξουμε για πάρα πολλά πράγματα, διότι πράγματι το κράτος οφείλει να παρέχει τις συγκεκριμένες υπηρεσίες, εν προκειμένω οι ΟΤΑ. Δεν μας λέει, όμως, κανένας τον τρόπο με τον οποίο πρέπει </w:t>
      </w:r>
      <w:r>
        <w:rPr>
          <w:rFonts w:eastAsia="Times New Roman" w:cs="Times New Roman"/>
          <w:szCs w:val="24"/>
        </w:rPr>
        <w:t xml:space="preserve">να </w:t>
      </w:r>
      <w:r>
        <w:rPr>
          <w:rFonts w:eastAsia="Times New Roman" w:cs="Times New Roman"/>
          <w:szCs w:val="24"/>
        </w:rPr>
        <w:lastRenderedPageBreak/>
        <w:t xml:space="preserve">τις παρέχει. Αυτό αποτελεί ευχέρεια του νομοθέτη και εν προκειμένω επιλογή της </w:t>
      </w:r>
      <w:r>
        <w:rPr>
          <w:rFonts w:eastAsia="Times New Roman" w:cs="Times New Roman"/>
          <w:szCs w:val="24"/>
        </w:rPr>
        <w:t>α</w:t>
      </w:r>
      <w:r>
        <w:rPr>
          <w:rFonts w:eastAsia="Times New Roman" w:cs="Times New Roman"/>
          <w:szCs w:val="24"/>
        </w:rPr>
        <w:t>υτοδιοίκησης.</w:t>
      </w:r>
    </w:p>
    <w:p w14:paraId="22BFE3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Άρα, λοιπόν, ας προσγειωθούμε. Εκτός από αυτά, αυτό το νομοσχέδιο έκανε και άλλα. Αύξησε τη γραφειοκρατία.</w:t>
      </w:r>
    </w:p>
    <w:p w14:paraId="22BFE3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Βάλατε ξανά να προστίθεται στα συμβόλαια μεταβίβασης</w:t>
      </w:r>
      <w:r>
        <w:rPr>
          <w:rFonts w:eastAsia="Times New Roman" w:cs="Times New Roman"/>
          <w:szCs w:val="24"/>
        </w:rPr>
        <w:t xml:space="preserve"> ακινήτων, με ποινή ακυρότητας, το τέλος ακίνητης περιουσίας. Βαραίνετε την γραφειοκρατία με πολύ αμφισβητούμενα αποτελέσματα, με βαρύτατη κύρωση. Δηλαδή τι; Τη μη μεταβίβαση ακινήτων, την ακυρότητα των συμβολαίων. Βαρύτατη κύρωση! </w:t>
      </w:r>
    </w:p>
    <w:p w14:paraId="22BFE3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Προσθέσατε υπογραφές σε</w:t>
      </w:r>
      <w:r>
        <w:rPr>
          <w:rFonts w:eastAsia="Times New Roman" w:cs="Times New Roman"/>
          <w:szCs w:val="24"/>
        </w:rPr>
        <w:t xml:space="preserve"> υπουργικές αποφάσεις. Δημιουργήσατε μια καινούργια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γ</w:t>
      </w:r>
      <w:r>
        <w:rPr>
          <w:rFonts w:eastAsia="Times New Roman" w:cs="Times New Roman"/>
          <w:szCs w:val="24"/>
        </w:rPr>
        <w:t xml:space="preserve">ραμματεία και μια καινούργια </w:t>
      </w:r>
      <w:r>
        <w:rPr>
          <w:rFonts w:eastAsia="Times New Roman" w:cs="Times New Roman"/>
          <w:szCs w:val="24"/>
        </w:rPr>
        <w:t>γ</w:t>
      </w:r>
      <w:r>
        <w:rPr>
          <w:rFonts w:eastAsia="Times New Roman" w:cs="Times New Roman"/>
          <w:szCs w:val="24"/>
        </w:rPr>
        <w:t xml:space="preserve">ενική </w:t>
      </w:r>
      <w:r>
        <w:rPr>
          <w:rFonts w:eastAsia="Times New Roman" w:cs="Times New Roman"/>
          <w:szCs w:val="24"/>
        </w:rPr>
        <w:t>δ</w:t>
      </w:r>
      <w:r>
        <w:rPr>
          <w:rFonts w:eastAsia="Times New Roman" w:cs="Times New Roman"/>
          <w:szCs w:val="24"/>
        </w:rPr>
        <w:t xml:space="preserve">ιεύθυνση. Αυτό, λοιπόν, το οποίο ακόμα κάνει αυτό το νομοσχέδιο, είναι να αυξάνει την γραφειοκρατία. </w:t>
      </w:r>
    </w:p>
    <w:p w14:paraId="22BFE3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Μας κατηγορείτε γιατί πράγματι λέμε ότι εμείς θα διατηρήσ</w:t>
      </w:r>
      <w:r>
        <w:rPr>
          <w:rFonts w:eastAsia="Times New Roman" w:cs="Times New Roman"/>
          <w:szCs w:val="24"/>
        </w:rPr>
        <w:t xml:space="preserve">ουμε τον κανόνα του «ένα προς πέντε». Γιατί θα διατηρήσουμε τον κανόνα «ένα προς πέντε» και γιατί είμαστε αυστηροί σε αυτό; Γιατί εμείς θέλουμε πραγματικά τα λεφτά των φορολογουμένων να πιάνουν τόπο. Και ρωτάω τώρα εδώ: Είναι ή δεν είναι αντικοινωνική και </w:t>
      </w:r>
      <w:r>
        <w:rPr>
          <w:rFonts w:eastAsia="Times New Roman" w:cs="Times New Roman"/>
          <w:szCs w:val="24"/>
        </w:rPr>
        <w:t xml:space="preserve">αντιλαϊκή πολιτική η φορολογία μαζί με τις ασφαλιστικές εισφορές να φτάνει στο 80%; Μήπως είμαστε εντάξει με αυτό; </w:t>
      </w:r>
      <w:r>
        <w:rPr>
          <w:rFonts w:eastAsia="Times New Roman" w:cs="Times New Roman"/>
          <w:szCs w:val="24"/>
        </w:rPr>
        <w:lastRenderedPageBreak/>
        <w:t>Πάρτε μια καθαρή θέση. Πείτε ότι είστε εντάξει με αυτό, προκειμένου να μπορείτε να κάνετε τις προσλήψεις που κάνετε εδώ. Πείτε το αυτό και θα</w:t>
      </w:r>
      <w:r>
        <w:rPr>
          <w:rFonts w:eastAsia="Times New Roman" w:cs="Times New Roman"/>
          <w:szCs w:val="24"/>
        </w:rPr>
        <w:t xml:space="preserve"> δούμε από εκεί και πέρα ποια είναι η φιλολαϊκή και ποια η αντικοινωνική πολιτική. Θα το διευκρινίσουμε. </w:t>
      </w:r>
    </w:p>
    <w:p w14:paraId="22BFE3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Έρχομαι σε ένα ειδικότερο θέμα, για να δείτε ότι αυτά που θεωρούμε ότι είναι σωστά, εμείς θα σας τα στηρίξουμε. Έρχομαι στο άρθρο 99, το οποίο αφορά τ</w:t>
      </w:r>
      <w:r>
        <w:rPr>
          <w:rFonts w:eastAsia="Times New Roman" w:cs="Times New Roman"/>
          <w:szCs w:val="24"/>
        </w:rPr>
        <w:t xml:space="preserve">ο θέμα των δημοτικών αστυνομικών και των συνεπειών εκ της άρσεως ουσιαστικά της κινητικότητας. Εδώ υπάρχει ένα συγκεκριμένο ζήτημα το οποίο θέλω να σας θέσω που αφορά στην λεγόμενη «προσωπική διαφορά». </w:t>
      </w:r>
    </w:p>
    <w:p w14:paraId="22BFE3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Κατά την κρίση μου μένει αδιευκρίνιστο στη διάταξη το</w:t>
      </w:r>
      <w:r>
        <w:rPr>
          <w:rFonts w:eastAsia="Times New Roman" w:cs="Times New Roman"/>
          <w:szCs w:val="24"/>
        </w:rPr>
        <w:t xml:space="preserve"> αν η συγκεκριμένη προσωπική διαφορά υπολογίζεται σε σχέση με τον φορέα μετακίνησης ή σε σχέση με τον φορέα υποδοχής. Με πολύ απλό τρόπο -για να γίνει κατανοητό αυτό που λέω- υπήρχε ήδη μια διαφορά που λύνεται τώρα, δίδεται με τη συγκεκριμένη διάταξη, όμως</w:t>
      </w:r>
      <w:r>
        <w:rPr>
          <w:rFonts w:eastAsia="Times New Roman" w:cs="Times New Roman"/>
          <w:szCs w:val="24"/>
        </w:rPr>
        <w:t xml:space="preserve"> υπάρχει μια απόφαση του Ελεγκτικού Συνεδρίου -συγκεκριμένα είναι η 122/2015 του Α</w:t>
      </w:r>
      <w:r>
        <w:rPr>
          <w:rFonts w:eastAsia="Times New Roman" w:cs="Times New Roman"/>
          <w:szCs w:val="24"/>
        </w:rPr>
        <w:t>΄</w:t>
      </w:r>
      <w:r>
        <w:rPr>
          <w:rFonts w:eastAsia="Times New Roman" w:cs="Times New Roman"/>
          <w:szCs w:val="24"/>
        </w:rPr>
        <w:t xml:space="preserve"> Τμήματος του Ελεγκτικού Συνεδρίου- η οποία λέει ότι η προσωπική διαφορά πρέπει να υπολογίζεται στον φορέα υποδοχής. Γιατί αυτό; Διότι στην πραγματικότητα διαφορετικά θα δημ</w:t>
      </w:r>
      <w:r>
        <w:rPr>
          <w:rFonts w:eastAsia="Times New Roman" w:cs="Times New Roman"/>
          <w:szCs w:val="24"/>
        </w:rPr>
        <w:t xml:space="preserve">ιουργούσε κανείς μέσα στον ίδιο </w:t>
      </w:r>
      <w:r>
        <w:rPr>
          <w:rFonts w:eastAsia="Times New Roman" w:cs="Times New Roman"/>
          <w:szCs w:val="24"/>
        </w:rPr>
        <w:lastRenderedPageBreak/>
        <w:t>φορέα διαφορετικά κλιμάκια εργαζομένων με την ίδια εργασιακή εμπειρία, με τον ίδιο χρόνο εργασίας. Θα είχαμε, λοιπόν, ανθρώπους που δουλεύουν δίπλα-δίπλα και θα έπαιρναν διαφορετικά χρήματα με ακριβώς τα ίδια τυπικά προσόντα</w:t>
      </w:r>
      <w:r>
        <w:rPr>
          <w:rFonts w:eastAsia="Times New Roman" w:cs="Times New Roman"/>
          <w:szCs w:val="24"/>
        </w:rPr>
        <w:t xml:space="preserve"> και τον ίδιο χρόνο προϋπηρεσίας. Αυτό επειδή γεννά μια εσωτερική ανισότητα, η λογική που υιοθέτησε το Ελεγκτικό Συνέδριο είναι να είναι ο φορέας υποδοχής. Σας το θέτω για να το δείτε. </w:t>
      </w:r>
    </w:p>
    <w:p w14:paraId="22BFE3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Εκείνο που μένει, λοιπόν, από τη διαφωνία μας εν προκειμένω, δεν είναι</w:t>
      </w:r>
      <w:r>
        <w:rPr>
          <w:rFonts w:eastAsia="Times New Roman" w:cs="Times New Roman"/>
          <w:szCs w:val="24"/>
        </w:rPr>
        <w:t xml:space="preserve"> ότι εμείς είμαστε κακοί και δεν θέλουμε για κάποιον περίεργο, διεστραμμένο λόγο άνθρωποι να βρίσκουν δουλειά -αλλά στο μυαλό μας είναι το τι κάνουν κάθε φορά οι άνθρωποι που προσλαμβάνονται και το εάν παρέχουν αυτά που πρέπει να παρέχουν και αυτά που χρει</w:t>
      </w:r>
      <w:r>
        <w:rPr>
          <w:rFonts w:eastAsia="Times New Roman" w:cs="Times New Roman"/>
          <w:szCs w:val="24"/>
        </w:rPr>
        <w:t>άζονται οι πολίτες- ούτε βεβαίως ότι έχουμε καμμία άλλη δεύτερη διαστροφή και αρνούμαστε να πάρει ο οποιοσδήποτε κάποια χρήματα. Όμως, η αλήθεια είναι ότι σκεφτόμαστε πολύ τους ανθρώπους που βρίσκονται στον ιδιωτικό τομέα, τους ανθρώπους που είναι εργαζόμε</w:t>
      </w:r>
      <w:r>
        <w:rPr>
          <w:rFonts w:eastAsia="Times New Roman" w:cs="Times New Roman"/>
          <w:szCs w:val="24"/>
        </w:rPr>
        <w:t xml:space="preserve">νοι στον ιδιωτικό τομέα. </w:t>
      </w:r>
    </w:p>
    <w:p w14:paraId="22BFE3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επιτρέψτε μου να πω κάτι, για να φύγουμε και από τα ταξικά. Ακούω το επιχείρημα της </w:t>
      </w:r>
      <w:proofErr w:type="spellStart"/>
      <w:r>
        <w:rPr>
          <w:rFonts w:eastAsia="Times New Roman" w:cs="Times New Roman"/>
          <w:szCs w:val="24"/>
        </w:rPr>
        <w:t>ταξικότητας</w:t>
      </w:r>
      <w:proofErr w:type="spellEnd"/>
      <w:r>
        <w:rPr>
          <w:rFonts w:eastAsia="Times New Roman" w:cs="Times New Roman"/>
          <w:szCs w:val="24"/>
        </w:rPr>
        <w:t xml:space="preserve">, ότι δήθεν εδώ </w:t>
      </w:r>
      <w:r>
        <w:rPr>
          <w:rFonts w:eastAsia="Times New Roman" w:cs="Times New Roman"/>
          <w:szCs w:val="24"/>
        </w:rPr>
        <w:lastRenderedPageBreak/>
        <w:t>εμείς υπερασπιζόμαστε το</w:t>
      </w:r>
      <w:r>
        <w:rPr>
          <w:rFonts w:eastAsia="Times New Roman" w:cs="Times New Roman"/>
          <w:szCs w:val="24"/>
        </w:rPr>
        <w:t>ν</w:t>
      </w:r>
      <w:r>
        <w:rPr>
          <w:rFonts w:eastAsia="Times New Roman" w:cs="Times New Roman"/>
          <w:szCs w:val="24"/>
        </w:rPr>
        <w:t xml:space="preserve"> άλφα και οι άλλοι υπερασπίζονται τον βήτα. Μπορεί να υπάρχει κάτι τέτοιο, όχι, όμως, </w:t>
      </w:r>
      <w:r>
        <w:rPr>
          <w:rFonts w:eastAsia="Times New Roman" w:cs="Times New Roman"/>
          <w:szCs w:val="24"/>
        </w:rPr>
        <w:t xml:space="preserve">με την έννοια της </w:t>
      </w:r>
      <w:proofErr w:type="spellStart"/>
      <w:r>
        <w:rPr>
          <w:rFonts w:eastAsia="Times New Roman" w:cs="Times New Roman"/>
          <w:szCs w:val="24"/>
        </w:rPr>
        <w:t>ταξικότητας</w:t>
      </w:r>
      <w:proofErr w:type="spellEnd"/>
      <w:r>
        <w:rPr>
          <w:rFonts w:eastAsia="Times New Roman" w:cs="Times New Roman"/>
          <w:szCs w:val="24"/>
        </w:rPr>
        <w:t xml:space="preserve">, δηλαδή της ταξικής διαστρωμάτωσης, τουλάχιστον όπως έχει </w:t>
      </w:r>
      <w:proofErr w:type="spellStart"/>
      <w:r>
        <w:rPr>
          <w:rFonts w:eastAsia="Times New Roman" w:cs="Times New Roman"/>
          <w:szCs w:val="24"/>
        </w:rPr>
        <w:t>περιγραφεί</w:t>
      </w:r>
      <w:proofErr w:type="spellEnd"/>
      <w:r>
        <w:rPr>
          <w:rFonts w:eastAsia="Times New Roman" w:cs="Times New Roman"/>
          <w:szCs w:val="24"/>
        </w:rPr>
        <w:t xml:space="preserve"> μαρξιστικά. Εδώ έχουμε άλλου τύπου </w:t>
      </w:r>
      <w:proofErr w:type="spellStart"/>
      <w:r>
        <w:rPr>
          <w:rFonts w:eastAsia="Times New Roman" w:cs="Times New Roman"/>
          <w:szCs w:val="24"/>
        </w:rPr>
        <w:t>ταξικότητα</w:t>
      </w:r>
      <w:proofErr w:type="spellEnd"/>
      <w:r>
        <w:rPr>
          <w:rFonts w:eastAsia="Times New Roman" w:cs="Times New Roman"/>
          <w:szCs w:val="24"/>
        </w:rPr>
        <w:t xml:space="preserve">. Αυτοί οι οποίοι δουλεύουν σε ένα προστατευμένο εργασιακό περιβάλλον, που είναι το </w:t>
      </w:r>
      <w:r>
        <w:rPr>
          <w:rFonts w:eastAsia="Times New Roman" w:cs="Times New Roman"/>
          <w:szCs w:val="24"/>
        </w:rPr>
        <w:t>δ</w:t>
      </w:r>
      <w:r>
        <w:rPr>
          <w:rFonts w:eastAsia="Times New Roman" w:cs="Times New Roman"/>
          <w:szCs w:val="24"/>
        </w:rPr>
        <w:t>ημόσιο και που στην πραγματ</w:t>
      </w:r>
      <w:r>
        <w:rPr>
          <w:rFonts w:eastAsia="Times New Roman" w:cs="Times New Roman"/>
          <w:szCs w:val="24"/>
        </w:rPr>
        <w:t>ικότητα απολαμβάνουν προνομιακές σχέσεις με τη συγκεκριμένη Κυβέρνηση και τη συγκεκριμένη εξουσία, και οι άλλοι οι οποίοι μπορεί να βρίσκονται σε οποιαδήποτε κοινωνική διαστρωμάτωση και οι οποίοι δεν έχουν κυριολεκτικά την παραμικρή προστασία και την παραμ</w:t>
      </w:r>
      <w:r>
        <w:rPr>
          <w:rFonts w:eastAsia="Times New Roman" w:cs="Times New Roman"/>
          <w:szCs w:val="24"/>
        </w:rPr>
        <w:t xml:space="preserve">ικρή φροντίδα. </w:t>
      </w:r>
    </w:p>
    <w:p w14:paraId="22BFE3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w:t>
      </w:r>
      <w:proofErr w:type="spellStart"/>
      <w:r>
        <w:rPr>
          <w:rFonts w:eastAsia="Times New Roman" w:cs="Times New Roman"/>
          <w:szCs w:val="24"/>
        </w:rPr>
        <w:t>ταξικότητα</w:t>
      </w:r>
      <w:proofErr w:type="spellEnd"/>
      <w:r>
        <w:rPr>
          <w:rFonts w:eastAsia="Times New Roman" w:cs="Times New Roman"/>
          <w:szCs w:val="24"/>
        </w:rPr>
        <w:t xml:space="preserve"> που διαμορφώνεται, αυτή είναι η σύγκρουση που διαμορφώνεται και αυτή είναι η σύγκρουση που πρέπει να αρθεί. </w:t>
      </w:r>
    </w:p>
    <w:p w14:paraId="22BFE3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Για να αρθεί η διαφωνία, η Ελλάδα ήταν να γίνει η «Δανία του Νότου». </w:t>
      </w:r>
    </w:p>
    <w:p w14:paraId="22BFE3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Κλεί</w:t>
      </w:r>
      <w:r>
        <w:rPr>
          <w:rFonts w:eastAsia="Times New Roman" w:cs="Times New Roman"/>
          <w:szCs w:val="24"/>
        </w:rPr>
        <w:t xml:space="preserve">νουμε με τον κ. </w:t>
      </w:r>
      <w:proofErr w:type="spellStart"/>
      <w:r>
        <w:rPr>
          <w:rFonts w:eastAsia="Times New Roman" w:cs="Times New Roman"/>
          <w:szCs w:val="24"/>
        </w:rPr>
        <w:t>Πρατσόλη</w:t>
      </w:r>
      <w:proofErr w:type="spellEnd"/>
      <w:r>
        <w:rPr>
          <w:rFonts w:eastAsia="Times New Roman" w:cs="Times New Roman"/>
          <w:szCs w:val="24"/>
        </w:rPr>
        <w:t>.</w:t>
      </w:r>
    </w:p>
    <w:p w14:paraId="22BFE3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ΠΡΑΤΣΟΛΗΣ: </w:t>
      </w:r>
      <w:r>
        <w:rPr>
          <w:rFonts w:eastAsia="Times New Roman" w:cs="Times New Roman"/>
          <w:szCs w:val="24"/>
        </w:rPr>
        <w:t>Ευχαριστώ, κύριε Πρόεδρε.</w:t>
      </w:r>
    </w:p>
    <w:p w14:paraId="22BFE3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Αγαπητοί συνάδελφοι, δεν πρόκειται να σας απασχολήσω πολύ γιατί ήδη είμαστε κουρασμένοι. Θα απαντήσω στα δύο τελευταία θέματα, τα οποία έβαλε ο κ. Βορίδης, σχετικά με τους </w:t>
      </w:r>
      <w:r>
        <w:rPr>
          <w:rFonts w:eastAsia="Times New Roman" w:cs="Times New Roman"/>
          <w:szCs w:val="24"/>
        </w:rPr>
        <w:t>εργολάβους ή εάν κάνουν καλά τη δουλειά τους οι εργαζόμενοι κ.λπ.</w:t>
      </w:r>
      <w:r>
        <w:rPr>
          <w:rFonts w:eastAsia="Times New Roman" w:cs="Times New Roman"/>
          <w:szCs w:val="24"/>
        </w:rPr>
        <w:t>.</w:t>
      </w:r>
    </w:p>
    <w:p w14:paraId="22BFE3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Για όλα τα πράγματα στη ζωή υπάρχουν εμπειρίες. Και η εμπειρία που έχουμε όχι μόνο εμείς, αλλά και οι εργαζόμενοι που δούλεψαν δίπλα σε εργολάβους μέσα στα νοσοκομεία, είναι οικτρή, διότι ή</w:t>
      </w:r>
      <w:r>
        <w:rPr>
          <w:rFonts w:eastAsia="Times New Roman" w:cs="Times New Roman"/>
          <w:szCs w:val="24"/>
        </w:rPr>
        <w:t xml:space="preserve">ταν εργαζόμενοι των 400 ευρώ και πολλές φορές χωρίς ασφαλιστικά δικαιώματα και η δουλειά τους ήταν πολύ περισσότερη από αυτή που είχαν. </w:t>
      </w:r>
    </w:p>
    <w:p w14:paraId="22BFE3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δεύτερο είναι σχετικά με τον ΤΑΠ, γιατί επανέρχεται και μάλιστα σαν λόγος ακυρότητας. Επειδή ο ίδιος το έχω ζήσει στ</w:t>
      </w:r>
      <w:r>
        <w:rPr>
          <w:rFonts w:eastAsia="Times New Roman" w:cs="Times New Roman"/>
          <w:szCs w:val="24"/>
        </w:rPr>
        <w:t>ο πετσί μου αυτό σε σχέση με τα πραγματικά τετραγωνικά μέτρα και των καταστημάτων και των σπιτιών σε έναν δήμο -γιατί άλλα είναι τα πραγματικά και άλλα δηλώνονται- θεωρώ ότι αυτό είναι ένα μέσο διασταύρωσης αυτών των πραγμάτων, το οποίο και θα οδηγήσει στη</w:t>
      </w:r>
      <w:r>
        <w:rPr>
          <w:rFonts w:eastAsia="Times New Roman" w:cs="Times New Roman"/>
          <w:szCs w:val="24"/>
        </w:rPr>
        <w:t>ν αλήθεια.</w:t>
      </w:r>
    </w:p>
    <w:p w14:paraId="22BFE3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όμως, θεωρώ ότι ολοκληρώνεται μια σημαντική δουλειά που έγινε και σε επίπεδο επιτροπών, αλλά και σε επίπεδο Ολομέλειας, πέρα από </w:t>
      </w:r>
      <w:proofErr w:type="spellStart"/>
      <w:r>
        <w:rPr>
          <w:rFonts w:eastAsia="Times New Roman" w:cs="Times New Roman"/>
          <w:szCs w:val="24"/>
        </w:rPr>
        <w:t>κάποιαπολύ</w:t>
      </w:r>
      <w:proofErr w:type="spellEnd"/>
      <w:r>
        <w:rPr>
          <w:rFonts w:eastAsia="Times New Roman" w:cs="Times New Roman"/>
          <w:szCs w:val="24"/>
        </w:rPr>
        <w:t xml:space="preserve"> τραβηγμένα που ακούστηκαν. Και τι φάνηκε; Φάνηκε ότι εδώ το μεγαλύτερο μέρος των ομιλιών της Αντι</w:t>
      </w:r>
      <w:r>
        <w:rPr>
          <w:rFonts w:eastAsia="Times New Roman" w:cs="Times New Roman"/>
          <w:szCs w:val="24"/>
        </w:rPr>
        <w:t xml:space="preserve">πολίτευσης ήταν περί άλλων θεμάτων. Αυτό έχει δύο όψεις: </w:t>
      </w:r>
    </w:p>
    <w:p w14:paraId="22BFE3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μία είναι ότι δεν έχουν τίποτα να πουν για το παρόν νομοσχέδιο, άρα είναι πολύ καλό και δεν έχουν να κάνουν αντιπολίτευση πάνω σε αυτό. Πρέπει να βρούμε κάτι άλλο να κάνουμε την αντιπολίτευσή μας.</w:t>
      </w:r>
    </w:p>
    <w:p w14:paraId="22BFE3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Η δεύτερη όψη, θα έλεγα ότι, είναι η αμηχανία, η αγωνία για το ότι κάθε φορά ένα νέο αφήγημα καταρρίπτεται από την ίδια τη ζωή. Άρα το πρόβλημα δεν είναι το πώς βλέπουν ένα νομοσχέδιο, αλλά να φτιάξουν ένα αξιόπιστο αφήγημα.</w:t>
      </w:r>
    </w:p>
    <w:p w14:paraId="22BFE3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Δεν πειράζει, όμως. Θεωρώ ότι </w:t>
      </w:r>
      <w:r>
        <w:rPr>
          <w:rFonts w:eastAsia="Times New Roman" w:cs="Times New Roman"/>
          <w:szCs w:val="24"/>
        </w:rPr>
        <w:t xml:space="preserve">αυτό το βλέπει ο λαός, το βλέπουν οι εργαζόμενοι στους ΟΤΑ, το βλέπουν οι αιρετοί των ΟΤΑ. Και βλέπουν ποιοι πραγματικά στέκονται πάνω στα προβλήματά τους και ποιοι θέλουν να δώσουν λύση στα χρονίζοντα αυτά προβλήματα, γιατί ακούστηκαν πάρα πολλά σε σχέση </w:t>
      </w:r>
      <w:r>
        <w:rPr>
          <w:rFonts w:eastAsia="Times New Roman" w:cs="Times New Roman"/>
          <w:szCs w:val="24"/>
        </w:rPr>
        <w:t xml:space="preserve">με το </w:t>
      </w:r>
      <w:r>
        <w:rPr>
          <w:rFonts w:eastAsia="Times New Roman" w:cs="Times New Roman"/>
          <w:szCs w:val="24"/>
        </w:rPr>
        <w:lastRenderedPageBreak/>
        <w:t xml:space="preserve">«πρέπει να επαναφέρουμε του νόμους» ή «πρέπει να επαναφέρουμε τον </w:t>
      </w:r>
      <w:r>
        <w:rPr>
          <w:rFonts w:eastAsia="Times New Roman" w:cs="Times New Roman"/>
          <w:szCs w:val="24"/>
        </w:rPr>
        <w:t>«ΚΑΛΛΙΚΡΑΤΗ»</w:t>
      </w:r>
      <w:r>
        <w:rPr>
          <w:rFonts w:eastAsia="Times New Roman" w:cs="Times New Roman"/>
          <w:szCs w:val="24"/>
        </w:rPr>
        <w:t xml:space="preserve"> όπως ήταν». </w:t>
      </w:r>
    </w:p>
    <w:p w14:paraId="22BFE3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Θεωρώ ότι όποιος πέρασε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έχει μια ξεκάθαρη άποψη γι’ αυτό το θέμα, για το αν ο «</w:t>
      </w:r>
      <w:r>
        <w:rPr>
          <w:rFonts w:eastAsia="Times New Roman" w:cs="Times New Roman"/>
          <w:szCs w:val="24"/>
        </w:rPr>
        <w:t>ΚΑΛΛΙΚΡΑΤΗΣ</w:t>
      </w:r>
      <w:r>
        <w:rPr>
          <w:rFonts w:eastAsia="Times New Roman" w:cs="Times New Roman"/>
          <w:szCs w:val="24"/>
        </w:rPr>
        <w:t xml:space="preserve">» πραγματικά ήταν ένα εργαλείο λύσης των προβλημάτων ή ένα εργαλείο που πολλές φορές -θα έλεγα εγώ- ήταν το μακρύ χέρι των μνημονίων μέσα στον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που άλλα πράγματα ρύθμιζε παρά θέματα της ίδιας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σε πολύ </w:t>
      </w:r>
      <w:r>
        <w:rPr>
          <w:rFonts w:eastAsia="Times New Roman" w:cs="Times New Roman"/>
          <w:szCs w:val="24"/>
        </w:rPr>
        <w:t xml:space="preserve">μεγάλο βαθμό. </w:t>
      </w:r>
    </w:p>
    <w:p w14:paraId="22BFE3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σταθώ και σε κάτι άλλο. Ακούστηκε κάτι που πραγματικά υποτιμά πολλές φορές και τη δημοκρατική συζήτηση στο Κοινοβούλιο, κάτι για φαιδρά πρόσωπα σε αυτή την Κυβέρνηση. Όσο και αν λέγεται αυτό, πάντως αυτή η Κυβέρνηση δεν έχ</w:t>
      </w:r>
      <w:r>
        <w:rPr>
          <w:rFonts w:eastAsia="Times New Roman" w:cs="Times New Roman"/>
          <w:szCs w:val="24"/>
        </w:rPr>
        <w:t xml:space="preserve">ει μια σειρά από υπόδικους όπως ήταν η </w:t>
      </w:r>
      <w:r>
        <w:rPr>
          <w:rFonts w:eastAsia="Times New Roman" w:cs="Times New Roman"/>
          <w:szCs w:val="24"/>
        </w:rPr>
        <w:t>κ</w:t>
      </w:r>
      <w:r>
        <w:rPr>
          <w:rFonts w:eastAsia="Times New Roman" w:cs="Times New Roman"/>
          <w:szCs w:val="24"/>
        </w:rPr>
        <w:t>υβέρνηση Σημίτη. Και αυτό πρέπει να το βάλουν καλά στο μυαλό τους κάποιοι</w:t>
      </w:r>
      <w:r>
        <w:rPr>
          <w:rFonts w:eastAsia="Times New Roman" w:cs="Times New Roman"/>
          <w:szCs w:val="24"/>
        </w:rPr>
        <w:t>,</w:t>
      </w:r>
      <w:r>
        <w:rPr>
          <w:rFonts w:eastAsia="Times New Roman" w:cs="Times New Roman"/>
          <w:szCs w:val="24"/>
        </w:rPr>
        <w:t xml:space="preserve"> οι οποίοι καταφεύγουν σε τέτοιου είδους χαρακτηρισμούς. Αυτό το λέω για να τελειώνουμε. </w:t>
      </w:r>
    </w:p>
    <w:p w14:paraId="22BFE3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τώρα τελευταία βγήκαν όλοι επάνω στο πάλκο </w:t>
      </w:r>
      <w:r>
        <w:rPr>
          <w:rFonts w:eastAsia="Times New Roman" w:cs="Times New Roman"/>
          <w:szCs w:val="24"/>
        </w:rPr>
        <w:t xml:space="preserve">και φάνηκε ποιοι είναι και πώς ενεργούσαν όλα αυτά τα χρόνια. Και, βέβαια, εδώ είναι το τρελό: Ξαφνικά η Ελλάδα -τα τελευταία </w:t>
      </w:r>
      <w:r>
        <w:rPr>
          <w:rFonts w:eastAsia="Times New Roman" w:cs="Times New Roman"/>
          <w:szCs w:val="24"/>
        </w:rPr>
        <w:lastRenderedPageBreak/>
        <w:t>δύο χρόνια- δημιουργήθηκε, ξαφνικά η Ελλάδα χρεοκόπησε, ξαφνικά σαν χαμένη Ατλαντίδα εμφανίστηκε. Κάποιοι κυβέρνησαν αυτή τη χώρα,</w:t>
      </w:r>
      <w:r>
        <w:rPr>
          <w:rFonts w:eastAsia="Times New Roman" w:cs="Times New Roman"/>
          <w:szCs w:val="24"/>
        </w:rPr>
        <w:t xml:space="preserve"> κάποιοι με τα μέτρα τους οδήγησαν αυτή τη χώρα σε αυτή τη χρεοκοπία, η οποία είναι αναμφισβήτητη. Δεν μπορεί κανείς σήμερα να αμφισβητήσει ότι η χώρα δεν χρεοκόπησε το 2010.</w:t>
      </w:r>
    </w:p>
    <w:p w14:paraId="22BFE3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Θα πάρετε, επιτέλους, την ευθύνη να βγείτε έξω στον κόσμο και να πείτε, «Ναι, με </w:t>
      </w:r>
      <w:r>
        <w:rPr>
          <w:rFonts w:eastAsia="Times New Roman" w:cs="Times New Roman"/>
          <w:szCs w:val="24"/>
        </w:rPr>
        <w:t>τις δικές μας ευθύνες, με τα δικά μας λάθη…» -εσκεμμένα ή μη- «…οδηγήσαμε τη χώρα σε αυτή την χρεοκοπία»;</w:t>
      </w:r>
    </w:p>
    <w:p w14:paraId="22BFE3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Πείτε ονόματα.</w:t>
      </w:r>
    </w:p>
    <w:p w14:paraId="22BFE3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ΠΡΑΤΣΟΛΗΣ: </w:t>
      </w:r>
      <w:r>
        <w:rPr>
          <w:rFonts w:eastAsia="Times New Roman" w:cs="Times New Roman"/>
          <w:szCs w:val="24"/>
        </w:rPr>
        <w:t>Αυτό είναι, λοιπόν, το ζήτημα. Και ιδού η Ρόδος, πραγματικά, να βγείτε έξω και να πε</w:t>
      </w:r>
      <w:r>
        <w:rPr>
          <w:rFonts w:eastAsia="Times New Roman" w:cs="Times New Roman"/>
          <w:szCs w:val="24"/>
        </w:rPr>
        <w:t xml:space="preserve">ίτε αυτές τις μεγάλες αλήθειες. </w:t>
      </w:r>
    </w:p>
    <w:p w14:paraId="22BFE3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Όλα τα άλλα είναι ένα φθηνός λαϊκισμός, είναι ένας φθηνός εξορκισμός αυτών των ίδιων πραγμάτων που εσείς κάνατε και σήμερα θέλετε να ξεχάσετε. Δεν ξεχνιούνται όμως. Ο κόσμος θυμάται και έχει ταυτίσει κάποιους πολιτικούς σχη</w:t>
      </w:r>
      <w:r>
        <w:rPr>
          <w:rFonts w:eastAsia="Times New Roman" w:cs="Times New Roman"/>
          <w:szCs w:val="24"/>
        </w:rPr>
        <w:t>ματισμούς με συγκεκριμένες ενέργειες και συγκεκριμένα θέματα.</w:t>
      </w:r>
    </w:p>
    <w:p w14:paraId="22BFE32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(Στο σημείο αυτό την προεδρική έδρα καταλαμβάνει ο ΣΤ</w:t>
      </w:r>
      <w:r>
        <w:rPr>
          <w:rFonts w:eastAsia="Times New Roman"/>
          <w:szCs w:val="24"/>
        </w:rPr>
        <w:t>΄</w:t>
      </w:r>
      <w:r>
        <w:rPr>
          <w:rFonts w:eastAsia="Times New Roman"/>
          <w:szCs w:val="24"/>
        </w:rPr>
        <w:t xml:space="preserve"> Αντιπρόεδρος της Βουλής κ. </w:t>
      </w:r>
      <w:r w:rsidRPr="00390BDB">
        <w:rPr>
          <w:rFonts w:eastAsia="Times New Roman"/>
          <w:b/>
          <w:szCs w:val="24"/>
        </w:rPr>
        <w:t>ΓΕΩΡΓΙΟΣ ΛΑΜΠΡΟΥΛΗΣ</w:t>
      </w:r>
      <w:r>
        <w:rPr>
          <w:rFonts w:eastAsia="Times New Roman"/>
          <w:szCs w:val="24"/>
        </w:rPr>
        <w:t>)</w:t>
      </w:r>
    </w:p>
    <w:p w14:paraId="22BFE3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Να πείτε ονόματα.</w:t>
      </w:r>
    </w:p>
    <w:p w14:paraId="22BFE32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 xml:space="preserve">ΠΡΑΤΣΟΛΗΣ: </w:t>
      </w:r>
      <w:r>
        <w:rPr>
          <w:rFonts w:eastAsia="Times New Roman" w:cs="Times New Roman"/>
          <w:szCs w:val="24"/>
        </w:rPr>
        <w:t>Εγώ δεν διέκοψα κανένα</w:t>
      </w:r>
      <w:r>
        <w:rPr>
          <w:rFonts w:eastAsia="Times New Roman" w:cs="Times New Roman"/>
          <w:szCs w:val="24"/>
        </w:rPr>
        <w:t>ν</w:t>
      </w:r>
      <w:r>
        <w:rPr>
          <w:rFonts w:eastAsia="Times New Roman" w:cs="Times New Roman"/>
          <w:szCs w:val="24"/>
        </w:rPr>
        <w:t>, κύριε Γρηγοράκο. Καταλαβαίνω την αγωνία σας και την αμηχανία σας.</w:t>
      </w:r>
    </w:p>
    <w:p w14:paraId="22BFE32D"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Είμαι υπερήφανος που ήμουν </w:t>
      </w:r>
      <w:r>
        <w:rPr>
          <w:rFonts w:eastAsia="Times New Roman"/>
          <w:szCs w:val="24"/>
        </w:rPr>
        <w:t>ε</w:t>
      </w:r>
      <w:r>
        <w:rPr>
          <w:rFonts w:eastAsia="Times New Roman"/>
          <w:szCs w:val="24"/>
        </w:rPr>
        <w:t xml:space="preserve">ισηγητής σε αυτό το πολυνομοσχέδιο. Είμαι υπερήφανος όχι σαν Βουλευτής του ΣΥΡΙΖΑ, αλλά σαν </w:t>
      </w:r>
      <w:proofErr w:type="spellStart"/>
      <w:r>
        <w:rPr>
          <w:rFonts w:eastAsia="Times New Roman"/>
          <w:szCs w:val="24"/>
        </w:rPr>
        <w:t>αυτοδιοικητικός</w:t>
      </w:r>
      <w:proofErr w:type="spellEnd"/>
      <w:r>
        <w:rPr>
          <w:rFonts w:eastAsia="Times New Roman"/>
          <w:szCs w:val="24"/>
        </w:rPr>
        <w:t xml:space="preserve"> που ήμουν και επί τριάντα πέντε χρόνια -συνεχίζω να</w:t>
      </w:r>
      <w:r>
        <w:rPr>
          <w:rFonts w:eastAsia="Times New Roman"/>
          <w:szCs w:val="24"/>
        </w:rPr>
        <w:t xml:space="preserve"> είμαι </w:t>
      </w:r>
      <w:proofErr w:type="spellStart"/>
      <w:r>
        <w:rPr>
          <w:rFonts w:eastAsia="Times New Roman"/>
          <w:szCs w:val="24"/>
        </w:rPr>
        <w:t>αυτοδιοικητικός</w:t>
      </w:r>
      <w:proofErr w:type="spellEnd"/>
      <w:r>
        <w:rPr>
          <w:rFonts w:eastAsia="Times New Roman"/>
          <w:szCs w:val="24"/>
        </w:rPr>
        <w:t>- γιατί πραγματικά αυτό το νομοσχέδιο ξεκαθαρίζει το τοπίο, λύνει αρκετά προβλήματα και είναι, όπως είπαμε, η γέφυρα για την αναθεώρηση του «</w:t>
      </w:r>
      <w:r>
        <w:rPr>
          <w:rFonts w:eastAsia="Times New Roman"/>
          <w:szCs w:val="24"/>
        </w:rPr>
        <w:t>ΚΑΛΛΙΚΡΑΤΗ</w:t>
      </w:r>
      <w:r>
        <w:rPr>
          <w:rFonts w:eastAsia="Times New Roman"/>
          <w:szCs w:val="24"/>
        </w:rPr>
        <w:t xml:space="preserve">» και τη νέα δική μας δημοκρατική, θα έλεγα, ανασυγκρότηση του χώρου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w:t>
      </w:r>
      <w:r>
        <w:rPr>
          <w:rFonts w:eastAsia="Times New Roman"/>
          <w:szCs w:val="24"/>
        </w:rPr>
        <w:t>τοδιοίκησης.</w:t>
      </w:r>
    </w:p>
    <w:p w14:paraId="22BFE32E" w14:textId="77777777" w:rsidR="007336A6" w:rsidRDefault="002D1229">
      <w:pPr>
        <w:spacing w:line="600" w:lineRule="auto"/>
        <w:ind w:firstLine="720"/>
        <w:contextualSpacing/>
        <w:jc w:val="both"/>
        <w:rPr>
          <w:rFonts w:eastAsia="Times New Roman"/>
          <w:szCs w:val="24"/>
        </w:rPr>
      </w:pPr>
      <w:r>
        <w:rPr>
          <w:rFonts w:eastAsia="Times New Roman"/>
          <w:szCs w:val="24"/>
        </w:rPr>
        <w:t>Σας ευχαριστώ πολύ.</w:t>
      </w:r>
    </w:p>
    <w:p w14:paraId="22BFE32F" w14:textId="77777777" w:rsidR="007336A6" w:rsidRDefault="002D122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22BFE330" w14:textId="77777777" w:rsidR="007336A6" w:rsidRDefault="002D1229">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 xml:space="preserve">Ευχαριστούμε τον κ. </w:t>
      </w:r>
      <w:proofErr w:type="spellStart"/>
      <w:r>
        <w:rPr>
          <w:rFonts w:eastAsia="Times New Roman"/>
          <w:bCs/>
          <w:szCs w:val="24"/>
        </w:rPr>
        <w:t>Πρατσόλη</w:t>
      </w:r>
      <w:proofErr w:type="spellEnd"/>
      <w:r>
        <w:rPr>
          <w:rFonts w:eastAsia="Times New Roman"/>
          <w:bCs/>
          <w:szCs w:val="24"/>
        </w:rPr>
        <w:t>.</w:t>
      </w:r>
    </w:p>
    <w:p w14:paraId="22BFE331" w14:textId="77777777" w:rsidR="007336A6" w:rsidRDefault="002D1229">
      <w:pPr>
        <w:spacing w:line="600" w:lineRule="auto"/>
        <w:ind w:firstLine="720"/>
        <w:contextualSpacing/>
        <w:jc w:val="both"/>
        <w:rPr>
          <w:rFonts w:eastAsia="Times New Roman"/>
          <w:bCs/>
          <w:szCs w:val="24"/>
        </w:rPr>
      </w:pPr>
      <w:r>
        <w:rPr>
          <w:rFonts w:eastAsia="Times New Roman"/>
          <w:bCs/>
          <w:szCs w:val="24"/>
        </w:rPr>
        <w:lastRenderedPageBreak/>
        <w:t xml:space="preserve">Θα δώσουμε τον λόγο στον κ. Κεφαλογιάννη, Κοινοβουλευτικό Εκπρόσωπο της Νέας Δημοκρατίας, ο οποίος ζήτησε να κάνει </w:t>
      </w:r>
      <w:r>
        <w:rPr>
          <w:rFonts w:eastAsia="Times New Roman"/>
          <w:bCs/>
          <w:szCs w:val="24"/>
        </w:rPr>
        <w:t>μια παρέμβαση για ένα λεπτό και θα κλείσει ο Υπουργός.</w:t>
      </w:r>
    </w:p>
    <w:p w14:paraId="22BFE332" w14:textId="77777777" w:rsidR="007336A6" w:rsidRDefault="002D1229">
      <w:pPr>
        <w:spacing w:line="600" w:lineRule="auto"/>
        <w:ind w:firstLine="720"/>
        <w:contextualSpacing/>
        <w:jc w:val="both"/>
        <w:rPr>
          <w:rFonts w:eastAsia="Times New Roman" w:cs="Times New Roman"/>
          <w:szCs w:val="24"/>
        </w:rPr>
      </w:pPr>
      <w:r>
        <w:rPr>
          <w:rFonts w:eastAsia="Times New Roman"/>
          <w:bCs/>
          <w:szCs w:val="24"/>
        </w:rPr>
        <w:t>Ορίστε, κύριε Κεφαλογιάννη, έχετε τον λόγο.</w:t>
      </w:r>
    </w:p>
    <w:p w14:paraId="22BFE33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ΚΕΦΑΛΟΓΙΑΝΝΗΣ: </w:t>
      </w:r>
      <w:r>
        <w:rPr>
          <w:rFonts w:eastAsia="Times New Roman"/>
          <w:szCs w:val="24"/>
        </w:rPr>
        <w:t>Ευχαριστώ, κύριε Πρόεδρε.</w:t>
      </w:r>
    </w:p>
    <w:p w14:paraId="22BFE33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Θα χρησιμοποιήσω μόνο ένα λεπτό της δευτερολογίας μου, γιατί έγινε μια ειδική αναφορά από τη συνάδελφο, την </w:t>
      </w:r>
      <w:r>
        <w:rPr>
          <w:rFonts w:eastAsia="Times New Roman"/>
          <w:szCs w:val="24"/>
        </w:rPr>
        <w:t xml:space="preserve">κ. </w:t>
      </w:r>
      <w:proofErr w:type="spellStart"/>
      <w:r>
        <w:rPr>
          <w:rFonts w:eastAsia="Times New Roman"/>
          <w:szCs w:val="24"/>
        </w:rPr>
        <w:t>Σταμπουλή</w:t>
      </w:r>
      <w:proofErr w:type="spellEnd"/>
      <w:r>
        <w:rPr>
          <w:rFonts w:eastAsia="Times New Roman"/>
          <w:szCs w:val="24"/>
        </w:rPr>
        <w:t>, σχετικά με μια αναφορά την οποία έκανα, ότι το πρώτο εξάμηνο του 2015 χάθηκαν άμεσα και έμμεσα για την ελληνική οικονομία γύρω στα 100 δισεκατομμύρια ευρώ. Μάλιστα αυτή η αναφορά προκάλεσε και την αντίδραση και του κυρίου Υπουργού, του κ. Σκο</w:t>
      </w:r>
      <w:r>
        <w:rPr>
          <w:rFonts w:eastAsia="Times New Roman"/>
          <w:szCs w:val="24"/>
        </w:rPr>
        <w:t>υρλέτη, ο οποίος χαρακτήρισε υπερβολικό αυτό το νούμερο.</w:t>
      </w:r>
    </w:p>
    <w:p w14:paraId="22BFE335"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Θέλω να τονίσω και στους δύο τα εξής: Η αναφορά στα 100 δισεκατομμύρια ευρώ, κύριε Υπουργέ -η κ. </w:t>
      </w:r>
      <w:proofErr w:type="spellStart"/>
      <w:r>
        <w:rPr>
          <w:rFonts w:eastAsia="Times New Roman"/>
          <w:szCs w:val="24"/>
        </w:rPr>
        <w:t>Σταμπουλή</w:t>
      </w:r>
      <w:proofErr w:type="spellEnd"/>
      <w:r>
        <w:rPr>
          <w:rFonts w:eastAsia="Times New Roman"/>
          <w:szCs w:val="24"/>
        </w:rPr>
        <w:t>, λείπει βεβαίως- δεν είναι δική μας αναφορά, δεν είναι αναφορά της Νέας Δημοκρατίας. Είναι α</w:t>
      </w:r>
      <w:r>
        <w:rPr>
          <w:rFonts w:eastAsia="Times New Roman"/>
          <w:szCs w:val="24"/>
        </w:rPr>
        <w:t>ναφορά</w:t>
      </w:r>
      <w:r>
        <w:rPr>
          <w:rFonts w:eastAsia="Times New Roman"/>
          <w:szCs w:val="24"/>
        </w:rPr>
        <w:t>,</w:t>
      </w:r>
      <w:r>
        <w:rPr>
          <w:rFonts w:eastAsia="Times New Roman"/>
          <w:szCs w:val="24"/>
        </w:rPr>
        <w:t xml:space="preserve"> την οποία την έκανε ο κ. </w:t>
      </w:r>
      <w:proofErr w:type="spellStart"/>
      <w:r>
        <w:rPr>
          <w:rFonts w:eastAsia="Times New Roman"/>
          <w:szCs w:val="24"/>
        </w:rPr>
        <w:t>Ρέγκλινγκ</w:t>
      </w:r>
      <w:proofErr w:type="spellEnd"/>
      <w:r>
        <w:rPr>
          <w:rFonts w:eastAsia="Times New Roman"/>
          <w:szCs w:val="24"/>
        </w:rPr>
        <w:t xml:space="preserve"> και μάλιστα στις 29 Ιουνίου του 2017, όταν επισκέφτηκε την χώρα μας, ο οποίος είπε συγκεκριμένα ότι μπορεί η Κεντρική </w:t>
      </w:r>
      <w:r>
        <w:rPr>
          <w:rFonts w:eastAsia="Times New Roman"/>
          <w:szCs w:val="24"/>
        </w:rPr>
        <w:lastRenderedPageBreak/>
        <w:t>Ελληνική Τράπεζα να έχει δημοσιοποιήσει το νούμερο των ογδόντα τριών δισεκατομμυρίων ευρώ και μ</w:t>
      </w:r>
      <w:r>
        <w:rPr>
          <w:rFonts w:eastAsia="Times New Roman"/>
          <w:szCs w:val="24"/>
        </w:rPr>
        <w:t xml:space="preserve">πορεί αυτό να είναι λίγο λιγότερο, μπορεί να είναι λίγο περισσότερο, αλλά θεωρώ ότι τα 100 δισεκατομμύρια είναι ένας στρογγυλός αριθμός, ο οποίος πιθανότατα να είναι και ο σωστός. </w:t>
      </w:r>
    </w:p>
    <w:p w14:paraId="22BFE336" w14:textId="77777777" w:rsidR="007336A6" w:rsidRDefault="002D1229">
      <w:pPr>
        <w:spacing w:line="600" w:lineRule="auto"/>
        <w:ind w:firstLine="720"/>
        <w:contextualSpacing/>
        <w:jc w:val="both"/>
        <w:rPr>
          <w:rFonts w:eastAsia="Times New Roman"/>
          <w:szCs w:val="24"/>
        </w:rPr>
      </w:pPr>
      <w:r>
        <w:rPr>
          <w:rFonts w:eastAsia="Times New Roman"/>
          <w:szCs w:val="24"/>
        </w:rPr>
        <w:t>Θα το καταθέτω στα Πρακτικά για να υπάρχει.</w:t>
      </w:r>
    </w:p>
    <w:p w14:paraId="22BFE337" w14:textId="77777777" w:rsidR="007336A6" w:rsidRDefault="002D1229">
      <w:pPr>
        <w:spacing w:line="600" w:lineRule="auto"/>
        <w:ind w:firstLine="720"/>
        <w:contextualSpacing/>
        <w:jc w:val="both"/>
        <w:rPr>
          <w:rFonts w:eastAsia="Times New Roman"/>
          <w:szCs w:val="24"/>
        </w:rPr>
      </w:pPr>
      <w:r>
        <w:rPr>
          <w:rFonts w:eastAsia="Times New Roman" w:cs="Times New Roman"/>
          <w:szCs w:val="24"/>
        </w:rPr>
        <w:t>Ο κ.</w:t>
      </w:r>
      <w:r>
        <w:rPr>
          <w:rFonts w:eastAsia="Times New Roman"/>
          <w:szCs w:val="24"/>
        </w:rPr>
        <w:t xml:space="preserve"> </w:t>
      </w:r>
      <w:proofErr w:type="spellStart"/>
      <w:r>
        <w:rPr>
          <w:rFonts w:eastAsia="Times New Roman"/>
          <w:szCs w:val="24"/>
        </w:rPr>
        <w:t>Ρέγκλινγκ</w:t>
      </w:r>
      <w:proofErr w:type="spellEnd"/>
      <w:r>
        <w:rPr>
          <w:rFonts w:eastAsia="Times New Roman"/>
          <w:szCs w:val="24"/>
        </w:rPr>
        <w:t xml:space="preserve"> την προηγούμενη μέρα, δηλαδή την 28</w:t>
      </w:r>
      <w:r w:rsidRPr="00AC25A3">
        <w:rPr>
          <w:rFonts w:eastAsia="Times New Roman"/>
          <w:szCs w:val="24"/>
          <w:vertAlign w:val="superscript"/>
        </w:rPr>
        <w:t>η</w:t>
      </w:r>
      <w:r>
        <w:rPr>
          <w:rFonts w:eastAsia="Times New Roman"/>
          <w:szCs w:val="24"/>
        </w:rPr>
        <w:t xml:space="preserve"> Ιουνίου 2017, είχε συναντηθεί στο Μέγαρο Μαξίμου με τον Πρωθυπουργό, τον κ. Τσίπρα, και μάλιστα μαζί είχαν πει ότι κοινός στόχος είναι να προχωρήσουμε από εδώ και πέρα στην έξοδο στις αγορές, κ.λπ..</w:t>
      </w:r>
    </w:p>
    <w:p w14:paraId="22BFE338" w14:textId="77777777" w:rsidR="007336A6" w:rsidRDefault="002D1229">
      <w:pPr>
        <w:spacing w:line="600" w:lineRule="auto"/>
        <w:ind w:firstLine="720"/>
        <w:contextualSpacing/>
        <w:jc w:val="both"/>
        <w:rPr>
          <w:rFonts w:eastAsia="Times New Roman"/>
          <w:szCs w:val="24"/>
        </w:rPr>
      </w:pPr>
      <w:r>
        <w:rPr>
          <w:rFonts w:eastAsia="Times New Roman"/>
          <w:szCs w:val="24"/>
        </w:rPr>
        <w:t>Άρα δεν γ</w:t>
      </w:r>
      <w:r>
        <w:rPr>
          <w:rFonts w:eastAsia="Times New Roman"/>
          <w:szCs w:val="24"/>
        </w:rPr>
        <w:t>ίνεται ο ίδιος άνθρωπος ο οποίος κατά τον Πρωθυπουργό, τον κ. Τσίπρα, είναι υπεύθυνος -</w:t>
      </w:r>
      <w:r>
        <w:rPr>
          <w:rFonts w:eastAsia="Times New Roman"/>
          <w:szCs w:val="24"/>
        </w:rPr>
        <w:t xml:space="preserve"> </w:t>
      </w:r>
      <w:r>
        <w:rPr>
          <w:rFonts w:eastAsia="Times New Roman"/>
          <w:szCs w:val="24"/>
        </w:rPr>
        <w:t xml:space="preserve">χέρι-χέρι μάλιστα συμφωνούν να βγουν στις αγορές- ο ίδιος άνθρωπος την επομένη μέρα, όταν αναφέρεται στα 100 δισεκατομμύρια τα οποία απώλεσε η ελληνική οικονομία άμεσα </w:t>
      </w:r>
      <w:r>
        <w:rPr>
          <w:rFonts w:eastAsia="Times New Roman"/>
          <w:szCs w:val="24"/>
        </w:rPr>
        <w:t>και έμμεσα το πρώτο εξάμηνο του 2015, να είναι ανεύθυνος.</w:t>
      </w:r>
    </w:p>
    <w:p w14:paraId="22BFE339"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Άρα αποφασίστε είτε είναι υπεύθυνος είτε είναι ανεύθυνος ο κ. </w:t>
      </w:r>
      <w:proofErr w:type="spellStart"/>
      <w:r>
        <w:rPr>
          <w:rFonts w:eastAsia="Times New Roman"/>
          <w:szCs w:val="24"/>
        </w:rPr>
        <w:t>Ρέγκλινγκ</w:t>
      </w:r>
      <w:proofErr w:type="spellEnd"/>
      <w:r>
        <w:rPr>
          <w:rFonts w:eastAsia="Times New Roman"/>
          <w:szCs w:val="24"/>
        </w:rPr>
        <w:t>. Δεν γίνεται ταυτόχρονα ο ίδιος άνθρωπος, με διαφορά μιας ημέρας, να είναι ανεύθυνος.</w:t>
      </w:r>
    </w:p>
    <w:p w14:paraId="22BFE33A"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Ευχαριστώ πολύ.</w:t>
      </w:r>
    </w:p>
    <w:p w14:paraId="22BFE3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w:t>
      </w:r>
      <w:r>
        <w:rPr>
          <w:rFonts w:eastAsia="Times New Roman" w:cs="Times New Roman"/>
          <w:szCs w:val="24"/>
        </w:rPr>
        <w:t xml:space="preserve">υτής κ. Ιωάννης Κεφαλογιάννης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2BFE33C" w14:textId="77777777" w:rsidR="007336A6" w:rsidRDefault="002D1229">
      <w:pPr>
        <w:spacing w:line="600" w:lineRule="auto"/>
        <w:ind w:firstLine="720"/>
        <w:contextualSpacing/>
        <w:jc w:val="both"/>
        <w:rPr>
          <w:rFonts w:eastAsia="Times New Roman"/>
          <w:bCs/>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bCs/>
          <w:szCs w:val="24"/>
        </w:rPr>
        <w:t>Ευχαριστούμε τον κ. Κεφαλογιά</w:t>
      </w:r>
      <w:r>
        <w:rPr>
          <w:rFonts w:eastAsia="Times New Roman"/>
          <w:bCs/>
          <w:szCs w:val="24"/>
        </w:rPr>
        <w:t>ννη.</w:t>
      </w:r>
    </w:p>
    <w:p w14:paraId="22BFE33D" w14:textId="77777777" w:rsidR="007336A6" w:rsidRDefault="002D1229">
      <w:pPr>
        <w:spacing w:line="600" w:lineRule="auto"/>
        <w:ind w:firstLine="720"/>
        <w:contextualSpacing/>
        <w:jc w:val="both"/>
        <w:rPr>
          <w:rFonts w:eastAsia="Times New Roman" w:cs="Times New Roman"/>
          <w:szCs w:val="24"/>
        </w:rPr>
      </w:pPr>
      <w:r>
        <w:rPr>
          <w:rFonts w:eastAsia="Times New Roman"/>
          <w:bCs/>
          <w:szCs w:val="24"/>
        </w:rPr>
        <w:t>Κύριε Υπουργέ, έχετε τον λόγο να κλείσετε την συζήτηση του νομοσχεδίου.</w:t>
      </w:r>
    </w:p>
    <w:p w14:paraId="22BFE33E" w14:textId="77777777" w:rsidR="007336A6" w:rsidRDefault="002D1229">
      <w:pPr>
        <w:spacing w:line="600" w:lineRule="auto"/>
        <w:ind w:firstLine="720"/>
        <w:contextualSpacing/>
        <w:jc w:val="both"/>
        <w:rPr>
          <w:rFonts w:eastAsia="Times New Roman"/>
          <w:szCs w:val="24"/>
        </w:rPr>
      </w:pPr>
      <w:r>
        <w:rPr>
          <w:rFonts w:eastAsia="Times New Roman"/>
          <w:b/>
          <w:szCs w:val="24"/>
        </w:rPr>
        <w:t>ΠΑΝΑΓΙΩΤΗΣ (ΠΑΝΟΣ) ΣΚΟΥΡΛΕΤΗΣ (Υπουργός Εσωτερικών):</w:t>
      </w:r>
      <w:r>
        <w:rPr>
          <w:rFonts w:eastAsia="Times New Roman"/>
          <w:szCs w:val="24"/>
        </w:rPr>
        <w:t xml:space="preserve"> Ευχαριστώ, κύριε Πρόεδρε.</w:t>
      </w:r>
    </w:p>
    <w:p w14:paraId="22BFE33F" w14:textId="77777777" w:rsidR="007336A6" w:rsidRDefault="002D1229">
      <w:pPr>
        <w:spacing w:line="600" w:lineRule="auto"/>
        <w:ind w:firstLine="720"/>
        <w:contextualSpacing/>
        <w:jc w:val="both"/>
        <w:rPr>
          <w:rFonts w:eastAsia="Times New Roman"/>
          <w:szCs w:val="24"/>
        </w:rPr>
      </w:pPr>
      <w:r>
        <w:rPr>
          <w:rFonts w:eastAsia="Times New Roman"/>
          <w:szCs w:val="24"/>
        </w:rPr>
        <w:t>Να ξεκινήσω από το τελευταίο, μιας και η εκτός νομοσχεδίου αναφορά θα είναι μόνο σε αυτό.</w:t>
      </w:r>
    </w:p>
    <w:p w14:paraId="22BFE340" w14:textId="77777777" w:rsidR="007336A6" w:rsidRDefault="002D1229">
      <w:pPr>
        <w:spacing w:line="600" w:lineRule="auto"/>
        <w:ind w:firstLine="720"/>
        <w:contextualSpacing/>
        <w:jc w:val="both"/>
        <w:rPr>
          <w:rFonts w:eastAsia="Times New Roman"/>
          <w:szCs w:val="24"/>
        </w:rPr>
      </w:pPr>
      <w:r>
        <w:rPr>
          <w:rFonts w:eastAsia="Times New Roman"/>
          <w:szCs w:val="24"/>
        </w:rPr>
        <w:t>Κύριε Κεφα</w:t>
      </w:r>
      <w:r>
        <w:rPr>
          <w:rFonts w:eastAsia="Times New Roman"/>
          <w:szCs w:val="24"/>
        </w:rPr>
        <w:t xml:space="preserve">λογιάννη, το ανυπόστατο αυτό νούμερο το είχατε αναφέρει πρώτα από όλα εσείς. Όταν λέω εσείς, όχι προσωπικά εσείς, η Νέα Δημοκρατία. Πολύ αργότερα ήρθε ο κ. </w:t>
      </w:r>
      <w:proofErr w:type="spellStart"/>
      <w:r>
        <w:rPr>
          <w:rFonts w:eastAsia="Times New Roman"/>
          <w:szCs w:val="24"/>
        </w:rPr>
        <w:t>Ρέγκλινγκ</w:t>
      </w:r>
      <w:proofErr w:type="spellEnd"/>
      <w:r>
        <w:rPr>
          <w:rFonts w:eastAsia="Times New Roman"/>
          <w:szCs w:val="24"/>
        </w:rPr>
        <w:t>. Κατ’ επανάληψη στελέχη σας -μπορεί και ο Αρχηγός σας να το έχει πει και εντός της Αιθούση</w:t>
      </w:r>
      <w:r>
        <w:rPr>
          <w:rFonts w:eastAsia="Times New Roman"/>
          <w:szCs w:val="24"/>
        </w:rPr>
        <w:t>ς και έξω από την Αίθουσα- έχουν μιλήσει για αυτό το ποσό.</w:t>
      </w:r>
    </w:p>
    <w:p w14:paraId="22BFE341"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 xml:space="preserve">Το γεγονός, βέβαια, ότι το λέει ο κ. </w:t>
      </w:r>
      <w:proofErr w:type="spellStart"/>
      <w:r>
        <w:rPr>
          <w:rFonts w:eastAsia="Times New Roman"/>
          <w:szCs w:val="24"/>
        </w:rPr>
        <w:t>Ρέγκλινγκ</w:t>
      </w:r>
      <w:proofErr w:type="spellEnd"/>
      <w:r>
        <w:rPr>
          <w:rFonts w:eastAsia="Times New Roman"/>
          <w:szCs w:val="24"/>
        </w:rPr>
        <w:t xml:space="preserve">, δεν ξέρω αν του προσδίδει κάποια μεγαλύτερη βαρύτητα. Εν πάση </w:t>
      </w:r>
      <w:proofErr w:type="spellStart"/>
      <w:r>
        <w:rPr>
          <w:rFonts w:eastAsia="Times New Roman"/>
          <w:szCs w:val="24"/>
        </w:rPr>
        <w:t>περιπτώσει</w:t>
      </w:r>
      <w:proofErr w:type="spellEnd"/>
      <w:r>
        <w:rPr>
          <w:rFonts w:eastAsia="Times New Roman"/>
          <w:szCs w:val="24"/>
        </w:rPr>
        <w:t xml:space="preserve">, ο κ. </w:t>
      </w:r>
      <w:proofErr w:type="spellStart"/>
      <w:r>
        <w:rPr>
          <w:rFonts w:eastAsia="Times New Roman"/>
          <w:szCs w:val="24"/>
        </w:rPr>
        <w:t>Ρέγκλινγκ</w:t>
      </w:r>
      <w:proofErr w:type="spellEnd"/>
      <w:r>
        <w:rPr>
          <w:rFonts w:eastAsia="Times New Roman"/>
          <w:szCs w:val="24"/>
        </w:rPr>
        <w:t xml:space="preserve"> έχει πει και άλλα πράγματα και έχει μιλήσει και για την χθεσ</w:t>
      </w:r>
      <w:r>
        <w:rPr>
          <w:rFonts w:eastAsia="Times New Roman"/>
          <w:szCs w:val="24"/>
        </w:rPr>
        <w:t xml:space="preserve">ινή έξοδο για την οποία εσείς έχετε μια διαφορετική εκτίμηση από ότι ο κ. </w:t>
      </w:r>
      <w:proofErr w:type="spellStart"/>
      <w:r>
        <w:rPr>
          <w:rFonts w:eastAsia="Times New Roman"/>
          <w:szCs w:val="24"/>
        </w:rPr>
        <w:t>Ρέγκλινγκ</w:t>
      </w:r>
      <w:proofErr w:type="spellEnd"/>
      <w:r>
        <w:rPr>
          <w:rFonts w:eastAsia="Times New Roman"/>
          <w:szCs w:val="24"/>
        </w:rPr>
        <w:t>. Είναι μια γνώμη, λοιπόν. Αξιολογήστε την.</w:t>
      </w:r>
    </w:p>
    <w:p w14:paraId="22BFE342" w14:textId="77777777" w:rsidR="007336A6" w:rsidRDefault="002D1229">
      <w:pPr>
        <w:spacing w:line="600" w:lineRule="auto"/>
        <w:ind w:firstLine="720"/>
        <w:contextualSpacing/>
        <w:jc w:val="both"/>
        <w:rPr>
          <w:rFonts w:eastAsia="Times New Roman"/>
          <w:szCs w:val="24"/>
        </w:rPr>
      </w:pPr>
      <w:r>
        <w:rPr>
          <w:rFonts w:eastAsia="Times New Roman"/>
          <w:szCs w:val="24"/>
        </w:rPr>
        <w:t>Σε κάθε περίπτωση, όλη αυτή η προσέγγιση, η φιλολογία περί των 100 δισεκατομμυρίων είναι κάτι το οποίο δεν έχει καμμία σχέση με τ</w:t>
      </w:r>
      <w:r>
        <w:rPr>
          <w:rFonts w:eastAsia="Times New Roman"/>
          <w:szCs w:val="24"/>
        </w:rPr>
        <w:t>ην πραγματικότητα. Αυτό το καταλαβαίνει οποιοσδήποτε είτε ξέρει είτε δεν ξέρει από οικονομικά.</w:t>
      </w:r>
    </w:p>
    <w:p w14:paraId="22BFE343"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ΙΩΑΝΝΗΣ ΚΕΦΑΛΟΓΙΑΝΝΗΣ: </w:t>
      </w:r>
      <w:r>
        <w:rPr>
          <w:rFonts w:eastAsia="Times New Roman"/>
          <w:szCs w:val="24"/>
        </w:rPr>
        <w:t>Ας το εξετάσουμε, λοιπόν.</w:t>
      </w:r>
      <w:r>
        <w:rPr>
          <w:rFonts w:eastAsia="Times New Roman"/>
          <w:b/>
          <w:szCs w:val="24"/>
        </w:rPr>
        <w:t xml:space="preserve"> </w:t>
      </w:r>
    </w:p>
    <w:p w14:paraId="22BFE34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ΠΑΝΑΓΙΩΤΗΣ (ΠΑΝΟΣ) ΣΚΟΥΡΛΕΤΗΣ (Υπουργός Εσωτερικών): </w:t>
      </w:r>
      <w:r>
        <w:rPr>
          <w:rFonts w:eastAsia="Times New Roman"/>
          <w:szCs w:val="24"/>
        </w:rPr>
        <w:t>Από εκεί και έπειτα, εγώ χαίρομαι ειλικρινά που υπήρξαν το</w:t>
      </w:r>
      <w:r>
        <w:rPr>
          <w:rFonts w:eastAsia="Times New Roman"/>
          <w:szCs w:val="24"/>
        </w:rPr>
        <w:t>ποθετήσεις και από το ΚΚΕ. Αποσαφηνίστηκε τελικά ότι κάποιες ρυθμίσεις, οι οποίες σε τελική ανάλυση είναι θετικές, θα τις ψηφίσετε. Αυτό χρειάστηκε να περάσει όλη αυτή τη διαδικασία. Είναι θετικό που αποσαφηνίζεται πριν την κρίσιμη στιγμή και μακάρι να έχο</w:t>
      </w:r>
      <w:r>
        <w:rPr>
          <w:rFonts w:eastAsia="Times New Roman"/>
          <w:szCs w:val="24"/>
        </w:rPr>
        <w:t>υμε και άλλα τέτοια δείγματα. Κρατήστε τις στρατηγικές αναλύσεις...</w:t>
      </w:r>
    </w:p>
    <w:p w14:paraId="22BFE345"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 xml:space="preserve">ΕΜΜΑΝΟΥΗΛ ΣΥΝΤΥΧΑΚΗΣ: </w:t>
      </w:r>
      <w:r>
        <w:rPr>
          <w:rFonts w:eastAsia="Times New Roman"/>
          <w:szCs w:val="24"/>
        </w:rPr>
        <w:t>Κάνατε τις νομοτεχνικές. Πείτε το και αυτό.</w:t>
      </w:r>
    </w:p>
    <w:p w14:paraId="22BFE346"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ΠΑΝΑΓΙΩΤΗΣ (ΠΑΝΟΣ) ΣΚΟΥΡΛΕΤΗΣ (Υπουργός Εσωτερικών): </w:t>
      </w:r>
      <w:r>
        <w:rPr>
          <w:rFonts w:eastAsia="Times New Roman"/>
          <w:szCs w:val="24"/>
        </w:rPr>
        <w:t>Εντάξει. Έστω και έτσι, παρ</w:t>
      </w:r>
      <w:r>
        <w:rPr>
          <w:rFonts w:eastAsia="Times New Roman"/>
          <w:szCs w:val="24"/>
        </w:rPr>
        <w:t xml:space="preserve">’ </w:t>
      </w:r>
      <w:r>
        <w:rPr>
          <w:rFonts w:eastAsia="Times New Roman"/>
          <w:szCs w:val="24"/>
        </w:rPr>
        <w:t xml:space="preserve">όλο ότι γνωρίζετε πως η έννοια των ΟΤΑ </w:t>
      </w:r>
      <w:r>
        <w:rPr>
          <w:rFonts w:eastAsia="Times New Roman"/>
          <w:szCs w:val="24"/>
        </w:rPr>
        <w:t>περιλαμβάνει και τους δύο βαθμούς, εγώ χαίρομαι που αναγνωρίζετε την ορθότητα αυτών των διατάξεων. Είναι μια καλή αρχή. Μακάρι να ακολουθήσουν και άλλες. Ειλικρινά το εύχομαι.</w:t>
      </w:r>
    </w:p>
    <w:p w14:paraId="22BFE347" w14:textId="77777777" w:rsidR="007336A6" w:rsidRDefault="002D1229">
      <w:pPr>
        <w:spacing w:line="600" w:lineRule="auto"/>
        <w:ind w:firstLine="720"/>
        <w:contextualSpacing/>
        <w:jc w:val="both"/>
        <w:rPr>
          <w:rFonts w:eastAsia="Times New Roman"/>
          <w:szCs w:val="24"/>
        </w:rPr>
      </w:pPr>
      <w:r>
        <w:rPr>
          <w:rFonts w:eastAsia="Times New Roman"/>
          <w:szCs w:val="24"/>
        </w:rPr>
        <w:t>Δεν θέλω να σταθώ καθόλου στα όσα είπε ο κ. Γρηγοράκος περί του αριθμού των δημο</w:t>
      </w:r>
      <w:r>
        <w:rPr>
          <w:rFonts w:eastAsia="Times New Roman"/>
          <w:szCs w:val="24"/>
        </w:rPr>
        <w:t xml:space="preserve">σίων υπαλλήλων. Θυμόσαστε, κύριε Γρηγοράκο, ότι ουδέποτε έφτασε αυτός ο αριθμός το ένα εκατομμύριο. Το ένα εκατομμύριο δημόσιοι υπάλληλοι ήταν η προπαγάνδα που έκαναν στα διάφορα </w:t>
      </w:r>
      <w:proofErr w:type="spellStart"/>
      <w:r>
        <w:rPr>
          <w:rFonts w:eastAsia="Times New Roman"/>
          <w:szCs w:val="24"/>
        </w:rPr>
        <w:t>τηλεπαράθυρα</w:t>
      </w:r>
      <w:proofErr w:type="spellEnd"/>
      <w:r>
        <w:rPr>
          <w:rFonts w:eastAsia="Times New Roman"/>
          <w:szCs w:val="24"/>
        </w:rPr>
        <w:t xml:space="preserve"> οι φίλοι σας </w:t>
      </w:r>
      <w:proofErr w:type="spellStart"/>
      <w:r>
        <w:rPr>
          <w:rFonts w:eastAsia="Times New Roman"/>
          <w:szCs w:val="24"/>
        </w:rPr>
        <w:t>μεγαλοδημοσιογράφοι</w:t>
      </w:r>
      <w:proofErr w:type="spellEnd"/>
      <w:r>
        <w:rPr>
          <w:rFonts w:eastAsia="Times New Roman"/>
          <w:szCs w:val="24"/>
        </w:rPr>
        <w:t>, για να πείσουν τον ελληνικό λα</w:t>
      </w:r>
      <w:r>
        <w:rPr>
          <w:rFonts w:eastAsia="Times New Roman"/>
          <w:szCs w:val="24"/>
        </w:rPr>
        <w:t xml:space="preserve">ό ότι έχουμε έναν υπερβολικά μεγάλο δημόσιο τομέα όσον αφορά τον αριθμό του και για να δικαιολογήσουν τα όσα μετέπειτα συνέβησαν. Και το γνωρίζετε πάρα πολύ καλά. </w:t>
      </w:r>
    </w:p>
    <w:p w14:paraId="22BFE348" w14:textId="77777777" w:rsidR="007336A6" w:rsidRDefault="002D1229">
      <w:pPr>
        <w:spacing w:line="600" w:lineRule="auto"/>
        <w:ind w:firstLine="720"/>
        <w:contextualSpacing/>
        <w:jc w:val="both"/>
        <w:rPr>
          <w:rFonts w:eastAsia="Times New Roman"/>
          <w:szCs w:val="24"/>
        </w:rPr>
      </w:pPr>
      <w:r>
        <w:rPr>
          <w:rFonts w:eastAsia="Times New Roman"/>
          <w:szCs w:val="24"/>
        </w:rPr>
        <w:t>Άρα προς τι πλέον να αναμασάτε αυτό το ξαναζεσταμένο φαΐ, να φέρνετε εδώ πέρα τα περί του εν</w:t>
      </w:r>
      <w:r>
        <w:rPr>
          <w:rFonts w:eastAsia="Times New Roman"/>
          <w:szCs w:val="24"/>
        </w:rPr>
        <w:t>ός εκατομμυρίου υπαλλήλων;</w:t>
      </w:r>
    </w:p>
    <w:p w14:paraId="22BFE3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γνωστό ότι ο αριθμός των απασχολουμένων στο </w:t>
      </w:r>
      <w:proofErr w:type="spellStart"/>
      <w:r>
        <w:rPr>
          <w:rFonts w:eastAsia="Times New Roman" w:cs="Times New Roman"/>
          <w:szCs w:val="24"/>
        </w:rPr>
        <w:t>ημόσιο</w:t>
      </w:r>
      <w:proofErr w:type="spellEnd"/>
      <w:r>
        <w:rPr>
          <w:rFonts w:eastAsia="Times New Roman" w:cs="Times New Roman"/>
          <w:szCs w:val="24"/>
        </w:rPr>
        <w:t xml:space="preserve"> - πολύ περισσότερο τώρα, αλλά και παλαιότερα- ήταν περίπου στον μέσο όρο. Τώρα έχει πέσει κάτω από τον αντίστοιχο ευρωπαϊκό μέσο όρο των εργαζομένων. </w:t>
      </w:r>
    </w:p>
    <w:p w14:paraId="22BFE3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θέμα είναι η ποιότ</w:t>
      </w:r>
      <w:r>
        <w:rPr>
          <w:rFonts w:eastAsia="Times New Roman" w:cs="Times New Roman"/>
          <w:szCs w:val="24"/>
        </w:rPr>
        <w:t>ητα των παρεχόμενων υπηρεσιών. Και εκεί επάνω ειλικρινά δεν έχετε να πείτε κάτι</w:t>
      </w:r>
      <w:r>
        <w:rPr>
          <w:rFonts w:eastAsia="Times New Roman" w:cs="Times New Roman"/>
          <w:szCs w:val="24"/>
        </w:rPr>
        <w:t>,</w:t>
      </w:r>
      <w:r>
        <w:rPr>
          <w:rFonts w:eastAsia="Times New Roman" w:cs="Times New Roman"/>
          <w:szCs w:val="24"/>
        </w:rPr>
        <w:t xml:space="preserve"> ως πρώην κυβερνώντες, διότι ποτέ δεν ενδιαφερθήκατε πραγματικά για τις υπηρεσίες προς τον πολίτη. Ενδιαφερθήκατε για τη δημιουργία κομματικών στρατών, ενδιαφερθήκατε για αθρόο</w:t>
      </w:r>
      <w:r>
        <w:rPr>
          <w:rFonts w:eastAsia="Times New Roman" w:cs="Times New Roman"/>
          <w:szCs w:val="24"/>
        </w:rPr>
        <w:t xml:space="preserve">υς διορισμούς, τους οποίους μάλιστα ανακαλύπτετε εκεί που δεν υπάρχουν και εσείς και η Νέα Δημοκρατία. </w:t>
      </w:r>
    </w:p>
    <w:p w14:paraId="22BFE3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Μου ήρθε στο μυαλό, με βάση την προηγούμενή μου ιδιότητα, ο αριθμός των ατόμων που είχε προσλάβει ο Κωνσταντίνος Μητσοτάκης στη ΔΕΗ την πρώτη χρονιά που</w:t>
      </w:r>
      <w:r>
        <w:rPr>
          <w:rFonts w:eastAsia="Times New Roman" w:cs="Times New Roman"/>
          <w:szCs w:val="24"/>
        </w:rPr>
        <w:t xml:space="preserve"> ήταν η Νέα Δημοκρατία στην κυβέρνηση. Εννιά χιλιάδες -αν δεν κάνω λάθος- είχαν προσληφθεί μόνο στη ΔΕΗ τότε. Εννέα χιλιάδες προσλήψεις είχαν γίνει, για να εκτιναχθεί το νούμερο. </w:t>
      </w:r>
    </w:p>
    <w:p w14:paraId="22BFE3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Το θυμάστε το εννέα χιλιάδες;</w:t>
      </w:r>
    </w:p>
    <w:p w14:paraId="22BFE3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(ΠΑΝΟΣ) ΣΚΟΥΡΛ</w:t>
      </w:r>
      <w:r>
        <w:rPr>
          <w:rFonts w:eastAsia="Times New Roman" w:cs="Times New Roman"/>
          <w:b/>
          <w:szCs w:val="24"/>
        </w:rPr>
        <w:t xml:space="preserve">ΕΤΗΣ (Υπουργός Εσωτερικών): </w:t>
      </w:r>
      <w:r>
        <w:rPr>
          <w:rFonts w:eastAsia="Times New Roman" w:cs="Times New Roman"/>
          <w:szCs w:val="24"/>
        </w:rPr>
        <w:t xml:space="preserve">Το θυμάμαι ναι. </w:t>
      </w:r>
    </w:p>
    <w:p w14:paraId="22BFE3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Εγώ, όμως, δεν επιτρέπεται να θυμάμαι…</w:t>
      </w:r>
    </w:p>
    <w:p w14:paraId="22BFE3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Μη διακόπτετε παρακαλώ πολύ. </w:t>
      </w:r>
    </w:p>
    <w:p w14:paraId="22BFE3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συνεχίστε να ολοκληρώνουμε. </w:t>
      </w:r>
    </w:p>
    <w:p w14:paraId="22BFE3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Εσω</w:t>
      </w:r>
      <w:r>
        <w:rPr>
          <w:rFonts w:eastAsia="Times New Roman" w:cs="Times New Roman"/>
          <w:b/>
          <w:szCs w:val="24"/>
        </w:rPr>
        <w:t xml:space="preserve">τερικών): </w:t>
      </w: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αυτά είναι γνωστά και είναι ορισμένα χαρακτηριστικά παραδείγματα ακριβώς του πώς αντιλαμβάνεστε τη λειτουργία του δημοσίου τομέα.</w:t>
      </w:r>
    </w:p>
    <w:p w14:paraId="22BFE3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αυτά ίσως ήταν τα λιγότερα, τα μικρότερα. Η μικρότερη επιβάρυνση ήταν οι ανορθόδοξοι διορισμοί. Η μεγαλύτερη επιβάρυνση ήταν οι μίζες, οι ρεμούλες, τα θαλασσοδάνεια, οι </w:t>
      </w:r>
      <w:proofErr w:type="spellStart"/>
      <w:r>
        <w:rPr>
          <w:rFonts w:eastAsia="Times New Roman" w:cs="Times New Roman"/>
          <w:szCs w:val="24"/>
        </w:rPr>
        <w:t>υπερκοστολογήσεις</w:t>
      </w:r>
      <w:proofErr w:type="spellEnd"/>
      <w:r>
        <w:rPr>
          <w:rFonts w:eastAsia="Times New Roman" w:cs="Times New Roman"/>
          <w:szCs w:val="24"/>
        </w:rPr>
        <w:t>, το πάρτι των εξοπλισμών, το πάρτι των προμηθειών, όλα αυτά για τ</w:t>
      </w:r>
      <w:r>
        <w:rPr>
          <w:rFonts w:eastAsia="Times New Roman" w:cs="Times New Roman"/>
          <w:szCs w:val="24"/>
        </w:rPr>
        <w:t xml:space="preserve">α οποία ενέχονται μιας μεγάλης πολιτικής ευθύνης τα πολιτικά πρόσωπα που βρέθηκαν στο περασμένο συνέδριό σας πριν λίγες μέρες, αυτούς τους οποίους καλέσατε στο </w:t>
      </w:r>
      <w:r>
        <w:rPr>
          <w:rFonts w:eastAsia="Times New Roman" w:cs="Times New Roman"/>
          <w:szCs w:val="24"/>
          <w:lang w:val="en-US"/>
        </w:rPr>
        <w:t>reunion</w:t>
      </w:r>
      <w:r>
        <w:rPr>
          <w:rFonts w:eastAsia="Times New Roman" w:cs="Times New Roman"/>
          <w:szCs w:val="24"/>
        </w:rPr>
        <w:t xml:space="preserve"> για να συστήσετε τη Δημοκρατική Συμπαράταξη, τον χώρο της κεντροαριστεράς. Ματαίως επιχε</w:t>
      </w:r>
      <w:r>
        <w:rPr>
          <w:rFonts w:eastAsia="Times New Roman" w:cs="Times New Roman"/>
          <w:szCs w:val="24"/>
        </w:rPr>
        <w:t xml:space="preserve">ιρείτε να το κάνετε </w:t>
      </w:r>
      <w:r>
        <w:rPr>
          <w:rFonts w:eastAsia="Times New Roman" w:cs="Times New Roman"/>
          <w:szCs w:val="24"/>
        </w:rPr>
        <w:lastRenderedPageBreak/>
        <w:t xml:space="preserve">αυτό όσο παραμένετε δέσμιοι αυτών των προσώπων και χωρίς στρατηγική για τα μεγάλα επίδικα σήμερα της συγκυρίας. </w:t>
      </w:r>
    </w:p>
    <w:p w14:paraId="22BFE353" w14:textId="77777777" w:rsidR="007336A6" w:rsidRDefault="002D1229">
      <w:pPr>
        <w:spacing w:line="600" w:lineRule="auto"/>
        <w:ind w:firstLine="720"/>
        <w:contextualSpacing/>
        <w:rPr>
          <w:rFonts w:eastAsia="Times New Roman" w:cs="Times New Roman"/>
          <w:szCs w:val="24"/>
        </w:rPr>
      </w:pPr>
      <w:r>
        <w:rPr>
          <w:rFonts w:eastAsia="Times New Roman" w:cs="Times New Roman"/>
          <w:b/>
          <w:szCs w:val="24"/>
        </w:rPr>
        <w:t>ΛΕΩΝΙΔΑΣ ΓΡΗΓΟΡΑΚΟΣ: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ακούστηκε)</w:t>
      </w:r>
    </w:p>
    <w:p w14:paraId="22BFE3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w:t>
      </w:r>
    </w:p>
    <w:p w14:paraId="22BFE3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ΠΑΝΑΓΙΩΤΗΣ (</w:t>
      </w:r>
      <w:r>
        <w:rPr>
          <w:rFonts w:eastAsia="Times New Roman" w:cs="Times New Roman"/>
          <w:b/>
          <w:szCs w:val="24"/>
        </w:rPr>
        <w:t>ΠΑΝΟΣ</w:t>
      </w:r>
      <w:r>
        <w:rPr>
          <w:rFonts w:eastAsia="Times New Roman" w:cs="Times New Roman"/>
          <w:b/>
          <w:szCs w:val="24"/>
        </w:rPr>
        <w:t>)</w:t>
      </w:r>
      <w:r>
        <w:rPr>
          <w:rFonts w:eastAsia="Times New Roman" w:cs="Times New Roman"/>
          <w:b/>
          <w:szCs w:val="24"/>
        </w:rPr>
        <w:t xml:space="preserve"> ΣΚΟΥΡΛΕΤΗΣ (Υπουργός </w:t>
      </w:r>
      <w:r>
        <w:rPr>
          <w:rFonts w:eastAsia="Times New Roman" w:cs="Times New Roman"/>
          <w:b/>
          <w:szCs w:val="24"/>
        </w:rPr>
        <w:t xml:space="preserve">Εσωτερικών): </w:t>
      </w:r>
      <w:r>
        <w:rPr>
          <w:rFonts w:eastAsia="Times New Roman" w:cs="Times New Roman"/>
          <w:szCs w:val="24"/>
        </w:rPr>
        <w:t>Κυρίες και κύριοι συνάδελφοι, θέλω να αναφερθώ σε κάποιες παρατηρήσεις του κ. Βορίδη. Νομίζω ότι ανεπιτυχώς, για άλλη μια φορά, προσπάθησε να μας πει ότι προκύπτουν εδώ κάποιες προσλήψεις. Δεν υπάρχει κα</w:t>
      </w:r>
      <w:r>
        <w:rPr>
          <w:rFonts w:eastAsia="Times New Roman" w:cs="Times New Roman"/>
          <w:szCs w:val="24"/>
        </w:rPr>
        <w:t>μ</w:t>
      </w:r>
      <w:r>
        <w:rPr>
          <w:rFonts w:eastAsia="Times New Roman" w:cs="Times New Roman"/>
          <w:szCs w:val="24"/>
        </w:rPr>
        <w:t>μία αναφορά σε προσλήψεις γενικευμένες.</w:t>
      </w:r>
      <w:r>
        <w:rPr>
          <w:rFonts w:eastAsia="Times New Roman" w:cs="Times New Roman"/>
          <w:szCs w:val="24"/>
        </w:rPr>
        <w:t xml:space="preserve"> Μιλάμε για πολύ συγκεκριμένες και αναγκαίες περιπτώσεις, οι οποίες επιβάλλονται για λόγους ηθικής τάξης και αποκατάστασης της δικαιοσύνης. Όλες δε οι περιπτώσεις, πλην μίας, αυτής της Κρήτης, είναι δυνητικές. Δυνατότητα δίνουμε. Και το αίτημα αυτό μας έχε</w:t>
      </w:r>
      <w:r>
        <w:rPr>
          <w:rFonts w:eastAsia="Times New Roman" w:cs="Times New Roman"/>
          <w:szCs w:val="24"/>
        </w:rPr>
        <w:t xml:space="preserve">ι έρθει από τους ίδιους τους δήμους. </w:t>
      </w:r>
    </w:p>
    <w:p w14:paraId="22BFE3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νομίζω ότι αυτό που στα λόγια λέτε, να αναγνωρίσετε, δηλαδή το δικαίωμα στην </w:t>
      </w:r>
      <w:r>
        <w:rPr>
          <w:rFonts w:eastAsia="Times New Roman" w:cs="Times New Roman"/>
          <w:szCs w:val="24"/>
        </w:rPr>
        <w:t>α</w:t>
      </w:r>
      <w:r>
        <w:rPr>
          <w:rFonts w:eastAsia="Times New Roman" w:cs="Times New Roman"/>
          <w:szCs w:val="24"/>
        </w:rPr>
        <w:t xml:space="preserve">υτοδιοίκηση να αποφασίζει για τις ανάγκες της, το αναιρείτε με αυτά που είπατε πριν από λίγο, όταν έρχονται και ζητάνε την αποκατάσταση κάποιων </w:t>
      </w:r>
      <w:r>
        <w:rPr>
          <w:rFonts w:eastAsia="Times New Roman" w:cs="Times New Roman"/>
          <w:szCs w:val="24"/>
        </w:rPr>
        <w:lastRenderedPageBreak/>
        <w:t>αδικιών και την πρόσληψη αυτών των συγκεκριμένων ανθρώπων τους, οι οποίοι άλλωστε απασχολούνταν στις επιχειρήσει</w:t>
      </w:r>
      <w:r>
        <w:rPr>
          <w:rFonts w:eastAsia="Times New Roman" w:cs="Times New Roman"/>
          <w:szCs w:val="24"/>
        </w:rPr>
        <w:t xml:space="preserve">ς, τις οποίες έχουν διαδεχθεί οι συγκεκριμένοι δήμοι. </w:t>
      </w:r>
    </w:p>
    <w:p w14:paraId="22BFE3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 σημερινός σας Αρχηγός έχει συνδέσει το όνομά του, τον βίο και την πολιτεία του με τη μεγαλύτερη αντιμεταρρύθμιση που υπήρξε στους ΟΤΑ, τη διάλυση της Δημοτικής Αστυνομίας. Ήταν πολύ εύστοχο </w:t>
      </w:r>
      <w:r>
        <w:rPr>
          <w:rFonts w:eastAsia="Times New Roman" w:cs="Times New Roman"/>
          <w:szCs w:val="24"/>
        </w:rPr>
        <w:t xml:space="preserve">αυτό που είπε ο κ. </w:t>
      </w:r>
      <w:proofErr w:type="spellStart"/>
      <w:r>
        <w:rPr>
          <w:rFonts w:eastAsia="Times New Roman" w:cs="Times New Roman"/>
          <w:szCs w:val="24"/>
        </w:rPr>
        <w:t>Δανέλλης</w:t>
      </w:r>
      <w:proofErr w:type="spellEnd"/>
      <w:r>
        <w:rPr>
          <w:rFonts w:eastAsia="Times New Roman" w:cs="Times New Roman"/>
          <w:szCs w:val="24"/>
        </w:rPr>
        <w:t xml:space="preserve">. Το δανείζομαι. Μου επιτρέπετε, κύριε </w:t>
      </w:r>
      <w:proofErr w:type="spellStart"/>
      <w:r>
        <w:rPr>
          <w:rFonts w:eastAsia="Times New Roman" w:cs="Times New Roman"/>
          <w:szCs w:val="24"/>
        </w:rPr>
        <w:t>Δανέλλη</w:t>
      </w:r>
      <w:proofErr w:type="spellEnd"/>
      <w:r>
        <w:rPr>
          <w:rFonts w:eastAsia="Times New Roman" w:cs="Times New Roman"/>
          <w:szCs w:val="24"/>
        </w:rPr>
        <w:t xml:space="preserve">. Ξέρετε είναι πάρα πολύ εύκολο να διαλύεις πράγματα. Να φτιάχνεις είναι δύσκολο. </w:t>
      </w:r>
    </w:p>
    <w:p w14:paraId="22BFE3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Το άρθρο 61 που επικαλεστήκατε, κύριε Βορίδη, είναι αυτό που δίνει τη δυνατότητα να αναθέτουν οι δήμ</w:t>
      </w:r>
      <w:r>
        <w:rPr>
          <w:rFonts w:eastAsia="Times New Roman" w:cs="Times New Roman"/>
          <w:szCs w:val="24"/>
        </w:rPr>
        <w:t xml:space="preserve">οι και σε ιδιώτες τα θέματα της αποκομιδής. Αναφέρομαι στο άρθρο 61 του νόμου </w:t>
      </w:r>
      <w:proofErr w:type="spellStart"/>
      <w:r>
        <w:rPr>
          <w:rFonts w:eastAsia="Times New Roman" w:cs="Times New Roman"/>
          <w:szCs w:val="24"/>
        </w:rPr>
        <w:t>Ραγκούση</w:t>
      </w:r>
      <w:proofErr w:type="spellEnd"/>
      <w:r>
        <w:rPr>
          <w:rFonts w:eastAsia="Times New Roman" w:cs="Times New Roman"/>
          <w:szCs w:val="24"/>
        </w:rPr>
        <w:t xml:space="preserve">, όχι στο νομοσχέδιο το συγκεκριμένο, που δίνει τη δυνατότητα να αναθέτουν σε ιδιώτες την αποκομιδή των απορριμμάτων. Όμως, δεν το λέει έτσι γενικά και αόριστα. Το λέει, </w:t>
      </w:r>
      <w:r>
        <w:rPr>
          <w:rFonts w:eastAsia="Times New Roman" w:cs="Times New Roman"/>
          <w:szCs w:val="24"/>
        </w:rPr>
        <w:t>αφού προηγουμένως μας πείσουν ότι δεν διαθέτουν ίδια μέσα γι’ αυτό το έργο. Γι’ αυτό και έχουν υπάρξει πάρα πολλές αποφάσεις του Ελεγκτικού Συνεδρίου -μιας και το επικαλείστε από καιρού εις καιρόν- οι οποίες δεν έχουν εγκρίνει αυτές τις επιλογές, τις έχουν</w:t>
      </w:r>
      <w:r>
        <w:rPr>
          <w:rFonts w:eastAsia="Times New Roman" w:cs="Times New Roman"/>
          <w:szCs w:val="24"/>
        </w:rPr>
        <w:t xml:space="preserve"> απορρίψει. </w:t>
      </w:r>
    </w:p>
    <w:p w14:paraId="22BFE3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η δική σας ιδεοληπτική εμμονή προς τις δυνάμεις της αγοράς -ουσιαστικά έχετε παντρευτεί αυτή την αντίληψη- θέλει αυτή την υπηρεσία να την ασκούν ιδιώτες εις βάρος της ποιότητας των παρεχόμενων υπηρεσιών, εις βάρος των συνθηκών εργασίας τ</w:t>
      </w:r>
      <w:r>
        <w:rPr>
          <w:rFonts w:eastAsia="Times New Roman" w:cs="Times New Roman"/>
          <w:szCs w:val="24"/>
        </w:rPr>
        <w:t xml:space="preserve">ων εργαζομένων, με μεγαλύτερη επιβάρυνση, με βάση τη διεθνή εμπειρία, για τους πολίτες. Αλλά, παρ’ όλα αυτά, το «όλα στο βωμό της χωρίς όρια ιδιωτικοποίησης» το αποδέχεστε. </w:t>
      </w:r>
    </w:p>
    <w:p w14:paraId="22BFE3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Θέλω να σας ρωτήσω κάτι. «Κλείνετε το μάτι» σε όσους ιδιοκτήτες δεν πληρώνουν ΤΑΠ;</w:t>
      </w:r>
      <w:r>
        <w:rPr>
          <w:rFonts w:eastAsia="Times New Roman" w:cs="Times New Roman"/>
          <w:szCs w:val="24"/>
        </w:rPr>
        <w:t xml:space="preserve"> Γιατί αυτή η εμμονή να μην υπάρχει αυτό το πιστοποιητικό στη σύναψη των συμβολαίων, ακόμα και προβλέποντας την ακυρότητά τους, όπως ήταν μέχρι το 2014; Γιατί «κλείνετε το μάτι;». Δεν το καταλαβαίνω. Αυτό και αν είναι ρουσφέτι σε διάφορους. Είναι κάποια κο</w:t>
      </w:r>
      <w:r>
        <w:rPr>
          <w:rFonts w:eastAsia="Times New Roman" w:cs="Times New Roman"/>
          <w:szCs w:val="24"/>
        </w:rPr>
        <w:t xml:space="preserve">ινωνική δύναμη αναφοράς σας οι μεγαλοϊδιοκτήτες; Γιατί αυτό το πράγμα; Πώς έτσι; Δεν ήσασταν καθόλου πειστικός ότι το να ζητάμε να κατατίθεται αυτό το πιστοποιητικό κατά τη σύναψη συμβολαίων είναι μια επιπλέον γραφειοκρατία. Από πού και ως πού, δηλαδή; </w:t>
      </w:r>
    </w:p>
    <w:p w14:paraId="22BFE3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ν είμαστε, λοιπόν, κύριε Βορίδη, εμείς κατά των εργαζομένων στον ιδιωτικό τομέα. Και δεν μπορείτε να το λέτε εσείς. Δεν θυμάμαι αν είχατε προσχωρήσει στη Νέα Δημοκρατία, όταν ήταν </w:t>
      </w:r>
      <w:r>
        <w:rPr>
          <w:rFonts w:eastAsia="Times New Roman" w:cs="Times New Roman"/>
          <w:szCs w:val="24"/>
        </w:rPr>
        <w:lastRenderedPageBreak/>
        <w:t xml:space="preserve">ο κ. </w:t>
      </w:r>
      <w:proofErr w:type="spellStart"/>
      <w:r>
        <w:rPr>
          <w:rFonts w:eastAsia="Times New Roman" w:cs="Times New Roman"/>
          <w:szCs w:val="24"/>
        </w:rPr>
        <w:t>Βρούτσης</w:t>
      </w:r>
      <w:proofErr w:type="spellEnd"/>
      <w:r>
        <w:rPr>
          <w:rFonts w:eastAsia="Times New Roman" w:cs="Times New Roman"/>
          <w:szCs w:val="24"/>
        </w:rPr>
        <w:t xml:space="preserve"> Υπουργός Εργασίας. Ήσασταν; Ήσασταν. Αυτός δεν ήταν ο οποίος ε</w:t>
      </w:r>
      <w:r>
        <w:rPr>
          <w:rFonts w:eastAsia="Times New Roman" w:cs="Times New Roman"/>
          <w:szCs w:val="24"/>
        </w:rPr>
        <w:t xml:space="preserve">ίχε διαλύσει διά νόμου τις συλλογικές συμβάσεις; Μέσα σε μία ημέρα είχε καταργήσει διά νόμου τον κατώτατο μισθό. </w:t>
      </w:r>
    </w:p>
    <w:p w14:paraId="22BFE3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Εσείς, λοιπόν, ενδιαφέρεστε για τους εργαζόμενους στον ιδιωτικό τομέα; Μιλάνε από μόνα τους τα νούμερα, οι δείκτες της ανεργίας επί των ημερών</w:t>
      </w:r>
      <w:r>
        <w:rPr>
          <w:rFonts w:eastAsia="Times New Roman" w:cs="Times New Roman"/>
          <w:szCs w:val="24"/>
        </w:rPr>
        <w:t xml:space="preserve"> σας, το κλείσιμο των μικρομεσαίων επιχειρήσεων, η επιχειρηματικότητα, που τελικά φαίνεται ότι είναι μια αντίληψη για εσάς, την οποία τη σκέφτεστε μερικώς και περιορισμένα. </w:t>
      </w:r>
    </w:p>
    <w:p w14:paraId="22BFE3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Υπάρχουν πάρα πολλά παραδείγματα που δείξατε ότι δεν ενδιαφέρεστε για τη ραχοκοκαλ</w:t>
      </w:r>
      <w:r>
        <w:rPr>
          <w:rFonts w:eastAsia="Times New Roman" w:cs="Times New Roman"/>
          <w:szCs w:val="24"/>
        </w:rPr>
        <w:t>ιά της ελληνικής κοινωνίας, της οποίας πράγματι η παραγωγική βάση αποτελείται και συγκροτείται από μικρές και μεσαίες επιχειρήσεις, αδιαφορώντας πολλές φορές ακόμη και για το ίδιο το κόστος της λειτουργίας τους. Και για μεγάλες και για βιομηχανικές επιχειρ</w:t>
      </w:r>
      <w:r>
        <w:rPr>
          <w:rFonts w:eastAsia="Times New Roman" w:cs="Times New Roman"/>
          <w:szCs w:val="24"/>
        </w:rPr>
        <w:t xml:space="preserve">ήσεις το ίδιο. Αναφέρομαι στο ενεργειακό κόστος. </w:t>
      </w:r>
    </w:p>
    <w:p w14:paraId="22BFE3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Όταν ασκήσατε κριτική στην παρούσα Κυβέρνηση –ήμουν εγώ τότε Υπουργός Ενέργειας- κατά την ιδιωτικοποίηση του ΔΕΣΦΑ, του διαγωνισμού που ακυρώθηκε, με αφορμή το γεγονός </w:t>
      </w:r>
      <w:r>
        <w:rPr>
          <w:rFonts w:eastAsia="Times New Roman" w:cs="Times New Roman"/>
          <w:szCs w:val="24"/>
        </w:rPr>
        <w:lastRenderedPageBreak/>
        <w:t xml:space="preserve">ότι εμείς πηγαίναμε να προστατεύσουμε </w:t>
      </w:r>
      <w:r>
        <w:rPr>
          <w:rFonts w:eastAsia="Times New Roman" w:cs="Times New Roman"/>
          <w:szCs w:val="24"/>
        </w:rPr>
        <w:t xml:space="preserve">από έναν παράλογο κανονισμό τιμολόγησης των τελών χρήσης φυσικού αερίου, μας κατηγορήσατε ότι </w:t>
      </w:r>
      <w:r>
        <w:rPr>
          <w:rFonts w:eastAsia="Times New Roman" w:cs="Times New Roman"/>
          <w:szCs w:val="24"/>
        </w:rPr>
        <w:t>κ</w:t>
      </w:r>
      <w:r>
        <w:rPr>
          <w:rFonts w:eastAsia="Times New Roman" w:cs="Times New Roman"/>
          <w:szCs w:val="24"/>
        </w:rPr>
        <w:t xml:space="preserve">τυπάμε το πρόγραμμα για τις ιδιωτικοποιήσεις και ότι, εν πάση </w:t>
      </w:r>
      <w:proofErr w:type="spellStart"/>
      <w:r>
        <w:rPr>
          <w:rFonts w:eastAsia="Times New Roman" w:cs="Times New Roman"/>
          <w:szCs w:val="24"/>
        </w:rPr>
        <w:t>περιπτώσει</w:t>
      </w:r>
      <w:proofErr w:type="spellEnd"/>
      <w:r>
        <w:rPr>
          <w:rFonts w:eastAsia="Times New Roman" w:cs="Times New Roman"/>
          <w:szCs w:val="24"/>
        </w:rPr>
        <w:t>, τι είδους κρατισμός είναι αυτός. Όχι, υπερασπιζόμασταν την εγχώρια παραγωγή και το κόστ</w:t>
      </w:r>
      <w:r>
        <w:rPr>
          <w:rFonts w:eastAsia="Times New Roman" w:cs="Times New Roman"/>
          <w:szCs w:val="24"/>
        </w:rPr>
        <w:t xml:space="preserve">ος λειτουργίας των επιχειρήσεων. </w:t>
      </w:r>
    </w:p>
    <w:p w14:paraId="22BFE3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Βλέπετε ότι έχετε –επαναλαμβάνω- μια πολύ συγκεκριμένη μεροληπτική προσέγγιση σε αυτά τα θέματα.</w:t>
      </w:r>
    </w:p>
    <w:p w14:paraId="22BFE3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Τέλος, θέλω να πω το εξής. Κάνατε μια αναφορά σε σχέση με μια απόφαση του Ελεγκτικού Συνεδρίου, για την οποία σας ενημέρωσα, </w:t>
      </w:r>
      <w:r>
        <w:rPr>
          <w:rFonts w:eastAsia="Times New Roman" w:cs="Times New Roman"/>
          <w:szCs w:val="24"/>
        </w:rPr>
        <w:t xml:space="preserve">και αφορά την προσωπική διαφορά. </w:t>
      </w:r>
    </w:p>
    <w:p w14:paraId="22BFE3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Αυτοί οι οποίοι αναγκαστικά τέθηκαν σε διαθεσιμότητα ή πήγαν σε κάποιες υπηρεσίες την έχασαν αυτή την προσωπική διαφορά. Άρα, λοιπόν, τώρα όσοι τουλάχιστον επέτρεψαν, ουσιαστικά δεν μπαίνουν σε μια άλλη ταχύτητα, αλλά εξομ</w:t>
      </w:r>
      <w:r>
        <w:rPr>
          <w:rFonts w:eastAsia="Times New Roman" w:cs="Times New Roman"/>
          <w:szCs w:val="24"/>
        </w:rPr>
        <w:t xml:space="preserve">οιώνονται με τους ήδη εργαζόμενους στις υπηρεσίες που έρχονται. </w:t>
      </w:r>
    </w:p>
    <w:p w14:paraId="22BFE3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Όσον αφορά τη Δημοτική Αστυνομία, έτσι και αλλιώς δεν υπήρξαν άλλοι. Την είχατε διαλύσει, οπότε η ανασύστασή της προβλέπει την αποκατάσταση αυτής της αδικίας.</w:t>
      </w:r>
    </w:p>
    <w:p w14:paraId="22BFE3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Στις άλλες δε περιπτώσεις πάλι δ</w:t>
      </w:r>
      <w:r>
        <w:rPr>
          <w:rFonts w:eastAsia="Times New Roman" w:cs="Times New Roman"/>
          <w:szCs w:val="24"/>
        </w:rPr>
        <w:t xml:space="preserve">εν οδηγεί η συγκεκριμένη ρύθμιση σε μια διαφορετική ταχύτητα. Διότι πάλι την είχαν χάσει αυτοί την προσωπική διαφορά σε αυτό το μεσοδιάστημα. </w:t>
      </w:r>
    </w:p>
    <w:p w14:paraId="22BFE3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Ειλικρινά, προσπαθώ να καταλάβω τον συλλογισμό σας, αλλά ή δεν ήσασταν εσείς πειστικός ή εγώ δεν μπόρεσα να τον κ</w:t>
      </w:r>
      <w:r>
        <w:rPr>
          <w:rFonts w:eastAsia="Times New Roman" w:cs="Times New Roman"/>
          <w:szCs w:val="24"/>
        </w:rPr>
        <w:t xml:space="preserve">αταλάβω. </w:t>
      </w:r>
    </w:p>
    <w:p w14:paraId="22BFE3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Φαντάζομαι, όμως, ότι είναι ειλικρινές το ενδιαφέρον σας, έτσι ώστε εν είδη αυτοκριτικής, μετάνοιας για αυτούς τους ανθρώπους που τους στείλατε στην ανεργία χωρίς τη θέλησή τους, τους βάλατε σε διαθεσιμότητα, τους απολύσατε θέλετε αυτή τη στιγμή,</w:t>
      </w:r>
      <w:r>
        <w:rPr>
          <w:rFonts w:eastAsia="Times New Roman" w:cs="Times New Roman"/>
          <w:szCs w:val="24"/>
        </w:rPr>
        <w:t xml:space="preserve"> φαντάζομαι, τουλάχιστον να αναγνωρίσετε το λάθος σας και νοιάζεστε να αποκατασταθεί αυτή η αδικία. Φαντάζομαι ότι τέτοιου είδους ήταν το κίνητρο της παρέμβασή σας. </w:t>
      </w:r>
    </w:p>
    <w:p w14:paraId="22BFE3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2BFE3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κύριο Υπουργό. </w:t>
      </w:r>
    </w:p>
    <w:p w14:paraId="22BFE36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Στο σημ</w:t>
      </w:r>
      <w:r>
        <w:rPr>
          <w:rFonts w:eastAsia="Times New Roman" w:cs="Times New Roman"/>
          <w:szCs w:val="24"/>
        </w:rPr>
        <w:t>είο αυτό κηρύσσεται περαιωμένη η συζήτηση επί της αρχής, των άρθρων, των τροπολογιών και του συνόλου του σχεδίου νόμου του Υπουργείου Εσωτερικών</w:t>
      </w:r>
      <w:r>
        <w:rPr>
          <w:rFonts w:eastAsia="Times New Roman" w:cs="Times New Roman"/>
          <w:szCs w:val="24"/>
        </w:rPr>
        <w:t>:</w:t>
      </w:r>
      <w:r>
        <w:rPr>
          <w:rFonts w:eastAsia="Times New Roman" w:cs="Times New Roman"/>
          <w:szCs w:val="24"/>
        </w:rPr>
        <w:t xml:space="preserve"> «Ρυθμίσεις για τον </w:t>
      </w:r>
      <w:r>
        <w:rPr>
          <w:rFonts w:eastAsia="Times New Roman" w:cs="Times New Roman"/>
          <w:szCs w:val="24"/>
        </w:rPr>
        <w:lastRenderedPageBreak/>
        <w:t>εκσυγχρονισμό του θεσμικού πλαισίου οργάνωσης και λειτουργίας των Δημοτικών Επιχειρήσεων Ύδ</w:t>
      </w:r>
      <w:r>
        <w:rPr>
          <w:rFonts w:eastAsia="Times New Roman" w:cs="Times New Roman"/>
          <w:szCs w:val="24"/>
        </w:rPr>
        <w:t>ρευσης Αποχέτευσης (Δ</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Υ</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 Ρυθμίσεις σχετικές με την οργάνωση, τη λειτουργία, τα οικονομικά και το προσωπικό των Ο</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 Ευρωπαϊκοί Όμιλοι Εδαφικής Συνεργασίας - Μητρώο Πολιτών και άλλες διατάξεις».</w:t>
      </w:r>
    </w:p>
    <w:p w14:paraId="22BFE369" w14:textId="77777777" w:rsidR="007336A6" w:rsidRDefault="002D1229">
      <w:pPr>
        <w:spacing w:after="0" w:line="600" w:lineRule="auto"/>
        <w:ind w:firstLine="720"/>
        <w:contextualSpacing/>
        <w:rPr>
          <w:rFonts w:eastAsia="Times New Roman"/>
          <w:szCs w:val="24"/>
        </w:rPr>
      </w:pPr>
      <w:r>
        <w:rPr>
          <w:rFonts w:eastAsia="Times New Roman"/>
          <w:szCs w:val="24"/>
        </w:rPr>
        <w:t>Ερωτάται το Σώμα: Γίνεται δεκτό το νομοσχέδιο επί τ</w:t>
      </w:r>
      <w:r>
        <w:rPr>
          <w:rFonts w:eastAsia="Times New Roman"/>
          <w:szCs w:val="24"/>
        </w:rPr>
        <w:t>ης αρχής;</w:t>
      </w:r>
    </w:p>
    <w:p w14:paraId="22BFE36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 xml:space="preserve">Ναι. </w:t>
      </w:r>
    </w:p>
    <w:p w14:paraId="22BFE36B" w14:textId="77777777" w:rsidR="007336A6" w:rsidRDefault="002D1229">
      <w:pPr>
        <w:spacing w:line="600" w:lineRule="auto"/>
        <w:ind w:firstLine="720"/>
        <w:contextualSpacing/>
        <w:jc w:val="both"/>
        <w:rPr>
          <w:rFonts w:eastAsia="Times New Roman"/>
          <w:b/>
          <w:szCs w:val="24"/>
        </w:rPr>
      </w:pPr>
      <w:r>
        <w:rPr>
          <w:rFonts w:eastAsia="Times New Roman"/>
          <w:b/>
        </w:rPr>
        <w:t xml:space="preserve">ΜΑΥΡΟΥΔΗΣ ΒΟΡΙΔΗΣ: </w:t>
      </w:r>
      <w:r>
        <w:rPr>
          <w:rFonts w:eastAsia="Times New Roman"/>
        </w:rPr>
        <w:t>Όχι.</w:t>
      </w:r>
      <w:r>
        <w:rPr>
          <w:rFonts w:eastAsia="Times New Roman"/>
          <w:b/>
          <w:szCs w:val="24"/>
        </w:rPr>
        <w:t xml:space="preserve"> </w:t>
      </w:r>
    </w:p>
    <w:p w14:paraId="22BFE36C"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ΛΕΩΝΙΔΑΣ ΓΡΗΓΟΡΑΚΟΣ: </w:t>
      </w:r>
      <w:r>
        <w:rPr>
          <w:rFonts w:eastAsia="Times New Roman"/>
        </w:rPr>
        <w:t>Όχι.</w:t>
      </w:r>
    </w:p>
    <w:p w14:paraId="22BFE36D"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ΕΥΑΓΓΕΛΟΣ ΚΑΡΑΚΩΣΤΑΣ: </w:t>
      </w:r>
      <w:r>
        <w:rPr>
          <w:rFonts w:eastAsia="Times New Roman"/>
        </w:rPr>
        <w:t>Όχι.</w:t>
      </w:r>
    </w:p>
    <w:p w14:paraId="22BFE36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ΕΜΜΑΝΟΥΗΛ ΣΥΝΤΥΧΑΚΗΣ: </w:t>
      </w:r>
      <w:r>
        <w:rPr>
          <w:rFonts w:eastAsia="Times New Roman"/>
        </w:rPr>
        <w:t>Όχι.</w:t>
      </w:r>
    </w:p>
    <w:p w14:paraId="22BFE36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Ναι.</w:t>
      </w:r>
    </w:p>
    <w:p w14:paraId="22BFE37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ΙΩΑΝΝΗΣ ΣΑΡΙΔΗΣ: </w:t>
      </w:r>
      <w:r>
        <w:rPr>
          <w:rFonts w:eastAsia="Times New Roman"/>
          <w:szCs w:val="24"/>
        </w:rPr>
        <w:t>Παρών.</w:t>
      </w:r>
    </w:p>
    <w:p w14:paraId="22BFE37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Παρών.</w:t>
      </w:r>
    </w:p>
    <w:p w14:paraId="22BFE372" w14:textId="77777777" w:rsidR="007336A6" w:rsidRDefault="002D1229">
      <w:pPr>
        <w:spacing w:line="600" w:lineRule="auto"/>
        <w:ind w:firstLine="720"/>
        <w:contextualSpacing/>
        <w:jc w:val="both"/>
        <w:rPr>
          <w:rFonts w:eastAsia="Times New Roman"/>
          <w:szCs w:val="24"/>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szCs w:val="24"/>
        </w:rPr>
        <w:t xml:space="preserve"> </w:t>
      </w:r>
      <w:r>
        <w:rPr>
          <w:rFonts w:eastAsia="Times New Roman"/>
          <w:szCs w:val="24"/>
        </w:rPr>
        <w:t>Συνεπώς το νομοσχέδιο του Υπουργείου Εσωτερικών</w:t>
      </w:r>
      <w:r>
        <w:rPr>
          <w:rFonts w:eastAsia="Times New Roman"/>
          <w:szCs w:val="24"/>
        </w:rPr>
        <w:t>:</w:t>
      </w:r>
      <w:r>
        <w:rPr>
          <w:rFonts w:eastAsia="Times New Roman"/>
          <w:szCs w:val="24"/>
        </w:rPr>
        <w:t xml:space="preserve"> «Ρυθμίσεις για τον εκσυγχρονισμό του θεσμικού πλαισίου οργάνωσης και λειτουργίας των Δημοτικών Επιχειρήσεων Ύδρευσης Αποχέτευσης (Δ.Ε.Υ.Α.)</w:t>
      </w:r>
      <w:r>
        <w:rPr>
          <w:rFonts w:eastAsia="Times New Roman"/>
          <w:szCs w:val="24"/>
        </w:rPr>
        <w:t xml:space="preserve"> -</w:t>
      </w:r>
      <w:r>
        <w:rPr>
          <w:rFonts w:eastAsia="Times New Roman"/>
          <w:szCs w:val="24"/>
        </w:rPr>
        <w:t xml:space="preserve"> Ρυθμίσεις σχετικές με την οργάνωση, τη λειτουργία, </w:t>
      </w:r>
      <w:r>
        <w:rPr>
          <w:rFonts w:eastAsia="Times New Roman"/>
          <w:szCs w:val="24"/>
        </w:rPr>
        <w:lastRenderedPageBreak/>
        <w:t>τ</w:t>
      </w:r>
      <w:r>
        <w:rPr>
          <w:rFonts w:eastAsia="Times New Roman"/>
          <w:szCs w:val="24"/>
        </w:rPr>
        <w:t xml:space="preserve">α οικονομικά και το προσωπικό των Ο.Τ.Α. </w:t>
      </w:r>
      <w:r>
        <w:rPr>
          <w:rFonts w:eastAsia="Times New Roman"/>
          <w:szCs w:val="24"/>
        </w:rPr>
        <w:t xml:space="preserve">- </w:t>
      </w:r>
      <w:r>
        <w:rPr>
          <w:rFonts w:eastAsia="Times New Roman"/>
          <w:szCs w:val="24"/>
        </w:rPr>
        <w:t>Ευρωπαϊκοί Όμιλοι Εδαφικής Συνεργασίας</w:t>
      </w:r>
      <w:r>
        <w:rPr>
          <w:rFonts w:eastAsia="Times New Roman"/>
          <w:szCs w:val="24"/>
        </w:rPr>
        <w:t xml:space="preserve"> -</w:t>
      </w:r>
      <w:r>
        <w:rPr>
          <w:rFonts w:eastAsia="Times New Roman"/>
          <w:szCs w:val="24"/>
        </w:rPr>
        <w:t xml:space="preserve"> Μητρώο Πολιτών και άλλες διατάξεις» έγινε δεκτό επί της αρχής κατά πλειοψηφία. </w:t>
      </w:r>
    </w:p>
    <w:p w14:paraId="22BFE373" w14:textId="77777777" w:rsidR="007336A6" w:rsidRDefault="002D1229">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 xml:space="preserve">αστε </w:t>
      </w:r>
      <w:r>
        <w:rPr>
          <w:rFonts w:eastAsia="Times New Roman"/>
          <w:szCs w:val="24"/>
        </w:rPr>
        <w:t>στην ψήφιση των άρθρων και η ψήφισή τους θα γίνει χωριστά.</w:t>
      </w:r>
    </w:p>
    <w:p w14:paraId="22BFE374"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Έχω μια πρόταση στο </w:t>
      </w:r>
      <w:r>
        <w:rPr>
          <w:rFonts w:eastAsia="Times New Roman"/>
          <w:szCs w:val="24"/>
        </w:rPr>
        <w:t xml:space="preserve">σημείο αυτό. Αν συμφωνεί το Σώμα, να πάμε ανά δεκάδες, </w:t>
      </w:r>
      <w:r>
        <w:rPr>
          <w:rFonts w:eastAsia="Times New Roman"/>
        </w:rPr>
        <w:t>δηλαδή</w:t>
      </w:r>
      <w:r>
        <w:rPr>
          <w:rFonts w:eastAsia="Times New Roman"/>
          <w:szCs w:val="24"/>
        </w:rPr>
        <w:t xml:space="preserve"> θα δίνουμε τον λόγο στον </w:t>
      </w:r>
      <w:r>
        <w:rPr>
          <w:rFonts w:eastAsia="Times New Roman"/>
          <w:szCs w:val="24"/>
        </w:rPr>
        <w:t>ε</w:t>
      </w:r>
      <w:r>
        <w:rPr>
          <w:rFonts w:eastAsia="Times New Roman"/>
          <w:szCs w:val="24"/>
        </w:rPr>
        <w:t xml:space="preserve">ισηγητή του κάθε </w:t>
      </w:r>
      <w:r>
        <w:rPr>
          <w:rFonts w:eastAsia="Times New Roman"/>
          <w:szCs w:val="24"/>
        </w:rPr>
        <w:t>κ</w:t>
      </w:r>
      <w:r>
        <w:rPr>
          <w:rFonts w:eastAsia="Times New Roman"/>
          <w:szCs w:val="24"/>
        </w:rPr>
        <w:t>όμματος και θα τοποθετείται στα πρώτα δέκα άρθρα με «Ναι», «Όχι», «Παρών». Συμφωνείτε ή να το πάμε όπως συνήθως; Γιατί θα επαναληφθεί αυτή η διαδικασί</w:t>
      </w:r>
      <w:r>
        <w:rPr>
          <w:rFonts w:eastAsia="Times New Roman"/>
          <w:szCs w:val="24"/>
        </w:rPr>
        <w:t xml:space="preserve">α </w:t>
      </w:r>
      <w:proofErr w:type="spellStart"/>
      <w:r>
        <w:rPr>
          <w:rFonts w:eastAsia="Times New Roman"/>
          <w:szCs w:val="24"/>
        </w:rPr>
        <w:t>εκατόν</w:t>
      </w:r>
      <w:proofErr w:type="spellEnd"/>
      <w:r>
        <w:rPr>
          <w:rFonts w:eastAsia="Times New Roman"/>
          <w:szCs w:val="24"/>
        </w:rPr>
        <w:t xml:space="preserve"> σαράντα τρεις φορές συν τις τροπολογίες. Αυτό το λέω, για να διευκολύνω και τις </w:t>
      </w:r>
      <w:r>
        <w:rPr>
          <w:rFonts w:eastAsia="Times New Roman"/>
          <w:szCs w:val="24"/>
        </w:rPr>
        <w:t>Υ</w:t>
      </w:r>
      <w:r>
        <w:rPr>
          <w:rFonts w:eastAsia="Times New Roman"/>
          <w:szCs w:val="24"/>
        </w:rPr>
        <w:t xml:space="preserve">πηρεσίες και τον </w:t>
      </w:r>
      <w:proofErr w:type="spellStart"/>
      <w:r>
        <w:rPr>
          <w:rFonts w:eastAsia="Times New Roman"/>
          <w:szCs w:val="24"/>
        </w:rPr>
        <w:t>Προεδρεύοντα</w:t>
      </w:r>
      <w:proofErr w:type="spellEnd"/>
      <w:r>
        <w:rPr>
          <w:rFonts w:eastAsia="Times New Roman"/>
          <w:szCs w:val="24"/>
        </w:rPr>
        <w:t xml:space="preserve">, αλλά ενδεχομένως και το Σώμα. Εάν δεν συμφωνείτε, δεν υπάρχει πρόβλημα. </w:t>
      </w:r>
    </w:p>
    <w:p w14:paraId="22BFE375" w14:textId="77777777" w:rsidR="007336A6" w:rsidRDefault="002D1229">
      <w:pPr>
        <w:spacing w:line="600" w:lineRule="auto"/>
        <w:ind w:firstLine="720"/>
        <w:contextualSpacing/>
        <w:jc w:val="both"/>
        <w:rPr>
          <w:rFonts w:eastAsia="Times New Roman"/>
        </w:rPr>
      </w:pPr>
      <w:r>
        <w:rPr>
          <w:rFonts w:eastAsia="Times New Roman"/>
          <w:b/>
        </w:rPr>
        <w:t>ΜΑΥΡΟΥΔΗΣ ΒΟΡΙΔΗΣ:</w:t>
      </w:r>
      <w:r>
        <w:rPr>
          <w:rFonts w:eastAsia="Times New Roman"/>
        </w:rPr>
        <w:t xml:space="preserve"> Κύριε Πρόεδρε, εγώ συμφωνώ. Μόνο μια προσθή</w:t>
      </w:r>
      <w:r>
        <w:rPr>
          <w:rFonts w:eastAsia="Times New Roman"/>
        </w:rPr>
        <w:t xml:space="preserve">κη να κάνω. Να μη λέμε καθόλου τα «Ναι» και να λέμε μόνο τα «Όχι». Τα υπόλοιπα </w:t>
      </w:r>
      <w:r>
        <w:rPr>
          <w:rFonts w:eastAsia="Times New Roman"/>
          <w:bCs/>
        </w:rPr>
        <w:t>είναι</w:t>
      </w:r>
      <w:r>
        <w:rPr>
          <w:rFonts w:eastAsia="Times New Roman"/>
        </w:rPr>
        <w:t xml:space="preserve"> «Ναι».</w:t>
      </w:r>
    </w:p>
    <w:p w14:paraId="22BFE376" w14:textId="77777777" w:rsidR="007336A6" w:rsidRDefault="002D1229">
      <w:pPr>
        <w:spacing w:line="600" w:lineRule="auto"/>
        <w:ind w:firstLine="720"/>
        <w:contextualSpacing/>
        <w:jc w:val="both"/>
        <w:rPr>
          <w:rFonts w:eastAsia="Times New Roman"/>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rPr>
        <w:t xml:space="preserve"> </w:t>
      </w:r>
      <w:r>
        <w:rPr>
          <w:rFonts w:eastAsia="Times New Roman"/>
        </w:rPr>
        <w:t xml:space="preserve">Υπάρχει και το «Παρών» </w:t>
      </w:r>
      <w:r>
        <w:rPr>
          <w:rFonts w:eastAsia="Times New Roman"/>
          <w:bCs/>
          <w:shd w:val="clear" w:color="auto" w:fill="FFFFFF"/>
        </w:rPr>
        <w:t>όμως</w:t>
      </w:r>
      <w:r>
        <w:rPr>
          <w:rFonts w:eastAsia="Times New Roman"/>
        </w:rPr>
        <w:t xml:space="preserve">. </w:t>
      </w:r>
    </w:p>
    <w:p w14:paraId="22BFE377" w14:textId="77777777" w:rsidR="007336A6" w:rsidRDefault="002D1229">
      <w:pPr>
        <w:spacing w:line="600" w:lineRule="auto"/>
        <w:ind w:firstLine="720"/>
        <w:contextualSpacing/>
        <w:jc w:val="both"/>
        <w:rPr>
          <w:rFonts w:eastAsia="Times New Roman"/>
        </w:rPr>
      </w:pPr>
      <w:r>
        <w:rPr>
          <w:rFonts w:eastAsia="Times New Roman"/>
          <w:b/>
        </w:rPr>
        <w:lastRenderedPageBreak/>
        <w:t>ΜΑΥΡΟΥΔΗΣ ΒΟΡΙΔΗΣ:</w:t>
      </w:r>
      <w:r>
        <w:rPr>
          <w:rFonts w:eastAsia="Times New Roman"/>
        </w:rPr>
        <w:t xml:space="preserve"> Ναι, και το «Παρών», αλλά να μη λέμε τα «Ναι». </w:t>
      </w:r>
    </w:p>
    <w:p w14:paraId="22BFE378" w14:textId="77777777" w:rsidR="007336A6" w:rsidRDefault="002D1229">
      <w:pPr>
        <w:spacing w:line="600" w:lineRule="auto"/>
        <w:ind w:firstLine="720"/>
        <w:contextualSpacing/>
        <w:jc w:val="both"/>
        <w:rPr>
          <w:rFonts w:eastAsia="Times New Roman"/>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rPr>
        <w:t xml:space="preserve"> </w:t>
      </w:r>
      <w:r>
        <w:rPr>
          <w:rFonts w:eastAsia="Times New Roman"/>
        </w:rPr>
        <w:t xml:space="preserve">Κύριε Βορίδη, θα λέμε και «Ναι» και «Όχι» και «Παρών». Ό,τι προβλέπεται, αυτό θα εκφράζεται από τον κάθε </w:t>
      </w:r>
      <w:r>
        <w:rPr>
          <w:rFonts w:eastAsia="Times New Roman"/>
        </w:rPr>
        <w:t>ε</w:t>
      </w:r>
      <w:r>
        <w:rPr>
          <w:rFonts w:eastAsia="Times New Roman"/>
        </w:rPr>
        <w:t xml:space="preserve">ισηγητή για κάθε άρθρο ανά δεκάδες. </w:t>
      </w:r>
    </w:p>
    <w:p w14:paraId="22BFE379" w14:textId="77777777" w:rsidR="007336A6" w:rsidRDefault="002D1229">
      <w:pPr>
        <w:spacing w:line="600" w:lineRule="auto"/>
        <w:ind w:firstLine="720"/>
        <w:contextualSpacing/>
        <w:jc w:val="both"/>
        <w:rPr>
          <w:rFonts w:eastAsia="Times New Roman"/>
        </w:rPr>
      </w:pPr>
      <w:r>
        <w:rPr>
          <w:rFonts w:eastAsia="Times New Roman"/>
        </w:rPr>
        <w:t>Ερωτάται το Σώμα εάν συμφωνεί με αυτή την πρόταση.</w:t>
      </w:r>
    </w:p>
    <w:p w14:paraId="22BFE37A" w14:textId="77777777" w:rsidR="007336A6" w:rsidRDefault="002D1229">
      <w:pPr>
        <w:spacing w:line="600" w:lineRule="auto"/>
        <w:ind w:firstLine="720"/>
        <w:contextualSpacing/>
        <w:jc w:val="both"/>
        <w:rPr>
          <w:rFonts w:eastAsia="Times New Roman"/>
        </w:rPr>
      </w:pPr>
      <w:r>
        <w:rPr>
          <w:rFonts w:eastAsia="Times New Roman"/>
          <w:b/>
        </w:rPr>
        <w:t>ΟΛΟΙ ΟΙ ΒΟΥΛΕΥΤΕΣ:</w:t>
      </w:r>
      <w:r>
        <w:rPr>
          <w:rFonts w:eastAsia="Times New Roman"/>
        </w:rPr>
        <w:t xml:space="preserve"> Μάλιστα, μάλιστα. </w:t>
      </w:r>
    </w:p>
    <w:p w14:paraId="22BFE37B" w14:textId="77777777" w:rsidR="007336A6" w:rsidRDefault="002D1229">
      <w:pPr>
        <w:spacing w:line="600" w:lineRule="auto"/>
        <w:ind w:firstLine="720"/>
        <w:contextualSpacing/>
        <w:jc w:val="both"/>
        <w:rPr>
          <w:rFonts w:eastAsia="Times New Roman"/>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w:t>
      </w:r>
      <w:r>
        <w:rPr>
          <w:rFonts w:eastAsia="Times New Roman"/>
          <w:b/>
          <w:bCs/>
          <w:shd w:val="clear" w:color="auto" w:fill="FFFFFF"/>
        </w:rPr>
        <w:t>μπρούλης</w:t>
      </w:r>
      <w:proofErr w:type="spellEnd"/>
      <w:r>
        <w:rPr>
          <w:rFonts w:eastAsia="Times New Roman"/>
          <w:b/>
          <w:bCs/>
          <w:shd w:val="clear" w:color="auto" w:fill="FFFFFF"/>
        </w:rPr>
        <w:t>):</w:t>
      </w:r>
      <w:r>
        <w:rPr>
          <w:rFonts w:eastAsia="Times New Roman"/>
          <w:b/>
        </w:rPr>
        <w:t xml:space="preserve"> </w:t>
      </w:r>
      <w:r>
        <w:rPr>
          <w:rFonts w:eastAsia="Times New Roman"/>
        </w:rPr>
        <w:t>Συνεπώς το</w:t>
      </w:r>
      <w:r>
        <w:rPr>
          <w:rFonts w:eastAsia="Times New Roman"/>
          <w:b/>
        </w:rPr>
        <w:t xml:space="preserve"> </w:t>
      </w:r>
      <w:r>
        <w:rPr>
          <w:rFonts w:eastAsia="Times New Roman"/>
        </w:rPr>
        <w:t xml:space="preserve">Σώμα </w:t>
      </w:r>
      <w:proofErr w:type="spellStart"/>
      <w:r>
        <w:rPr>
          <w:rFonts w:eastAsia="Times New Roman"/>
        </w:rPr>
        <w:t>συνεφώνησε</w:t>
      </w:r>
      <w:proofErr w:type="spellEnd"/>
      <w:r>
        <w:rPr>
          <w:rFonts w:eastAsia="Times New Roman"/>
        </w:rPr>
        <w:t xml:space="preserve">. </w:t>
      </w:r>
    </w:p>
    <w:p w14:paraId="22BFE37C" w14:textId="77777777" w:rsidR="007336A6" w:rsidRDefault="002D1229">
      <w:pPr>
        <w:spacing w:line="600" w:lineRule="auto"/>
        <w:ind w:firstLine="720"/>
        <w:contextualSpacing/>
        <w:jc w:val="both"/>
        <w:rPr>
          <w:rFonts w:eastAsia="Times New Roman"/>
        </w:rPr>
      </w:pPr>
      <w:r>
        <w:rPr>
          <w:rFonts w:eastAsia="Times New Roman"/>
        </w:rPr>
        <w:t xml:space="preserve">Σχετικά με την πρόταση του κ. Βορίδη, το «Ναι» ποιος θα το καταγράφει; </w:t>
      </w:r>
    </w:p>
    <w:p w14:paraId="22BFE37D" w14:textId="77777777" w:rsidR="007336A6" w:rsidRDefault="002D1229">
      <w:pPr>
        <w:spacing w:line="600" w:lineRule="auto"/>
        <w:ind w:firstLine="720"/>
        <w:contextualSpacing/>
        <w:jc w:val="both"/>
        <w:rPr>
          <w:rFonts w:eastAsia="Times New Roman"/>
        </w:rPr>
      </w:pPr>
      <w:r>
        <w:rPr>
          <w:rFonts w:eastAsia="Times New Roman"/>
          <w:b/>
        </w:rPr>
        <w:t>ΜΑΥΡΟΥΔΗΣ ΒΟΡΙΔΗΣ:</w:t>
      </w:r>
      <w:r>
        <w:rPr>
          <w:rFonts w:eastAsia="Times New Roman"/>
        </w:rPr>
        <w:t xml:space="preserve"> Εικάζω ότι τα υπόλοιπα θεωρούνται «Ναι». </w:t>
      </w:r>
    </w:p>
    <w:p w14:paraId="22BFE37E" w14:textId="77777777" w:rsidR="007336A6" w:rsidRDefault="002D1229">
      <w:pPr>
        <w:spacing w:line="600" w:lineRule="auto"/>
        <w:ind w:firstLine="720"/>
        <w:contextualSpacing/>
        <w:jc w:val="both"/>
        <w:rPr>
          <w:rFonts w:eastAsia="Times New Roman"/>
        </w:rPr>
      </w:pPr>
      <w:r>
        <w:rPr>
          <w:rFonts w:eastAsia="Times New Roman"/>
          <w:b/>
          <w:bCs/>
          <w:shd w:val="clear" w:color="auto" w:fill="FFFFFF"/>
        </w:rPr>
        <w:t xml:space="preserve">ΠΡΟΕΔΡΕΥΩΝ (Γεώργιος </w:t>
      </w:r>
      <w:proofErr w:type="spellStart"/>
      <w:r>
        <w:rPr>
          <w:rFonts w:eastAsia="Times New Roman"/>
          <w:b/>
          <w:bCs/>
          <w:shd w:val="clear" w:color="auto" w:fill="FFFFFF"/>
        </w:rPr>
        <w:t>Λαμπρούλης</w:t>
      </w:r>
      <w:proofErr w:type="spellEnd"/>
      <w:r>
        <w:rPr>
          <w:rFonts w:eastAsia="Times New Roman"/>
          <w:b/>
          <w:bCs/>
          <w:shd w:val="clear" w:color="auto" w:fill="FFFFFF"/>
        </w:rPr>
        <w:t>):</w:t>
      </w:r>
      <w:r>
        <w:rPr>
          <w:rFonts w:eastAsia="Times New Roman"/>
          <w:b/>
        </w:rPr>
        <w:t xml:space="preserve"> </w:t>
      </w:r>
      <w:r>
        <w:rPr>
          <w:rFonts w:eastAsia="Times New Roman"/>
        </w:rPr>
        <w:t>Ακούστε, μπορεί διαδικαστικά να φαίνεται πιο εύκο</w:t>
      </w:r>
      <w:r>
        <w:rPr>
          <w:rFonts w:eastAsia="Times New Roman"/>
        </w:rPr>
        <w:t xml:space="preserve">λο, πιο γρήγορο και να διευκολύνεται η διαδικασία, αλλά πρέπει να καταγράφεται η ψήφος. </w:t>
      </w:r>
    </w:p>
    <w:p w14:paraId="22BFE37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 ως έχει;</w:t>
      </w:r>
    </w:p>
    <w:p w14:paraId="22BFE380"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81"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Όχι.</w:t>
      </w:r>
    </w:p>
    <w:p w14:paraId="22BFE382"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83"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84" w14:textId="77777777" w:rsidR="007336A6" w:rsidRDefault="002D1229">
      <w:pPr>
        <w:spacing w:line="600" w:lineRule="auto"/>
        <w:ind w:firstLine="720"/>
        <w:contextualSpacing/>
        <w:jc w:val="both"/>
        <w:rPr>
          <w:rFonts w:eastAsia="Times New Roman"/>
          <w:szCs w:val="24"/>
        </w:rPr>
      </w:pPr>
      <w:r>
        <w:rPr>
          <w:rFonts w:eastAsia="Times New Roman"/>
          <w:b/>
          <w:szCs w:val="24"/>
        </w:rPr>
        <w:t>Ε</w:t>
      </w:r>
      <w:r>
        <w:rPr>
          <w:rFonts w:eastAsia="Times New Roman"/>
          <w:b/>
          <w:szCs w:val="24"/>
        </w:rPr>
        <w:t>ΜΜΑΝΟΥΗΛ ΣΥΝΤΥΧΑΚΗΣ:</w:t>
      </w:r>
      <w:r>
        <w:rPr>
          <w:rFonts w:eastAsia="Times New Roman"/>
          <w:szCs w:val="24"/>
        </w:rPr>
        <w:t xml:space="preserve"> Όχι.</w:t>
      </w:r>
    </w:p>
    <w:p w14:paraId="22BFE385"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86"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87"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8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 έγινε δεκτό ως έχει κατά πλειοψηφία.</w:t>
      </w:r>
    </w:p>
    <w:p w14:paraId="22BFE38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2 ως έχει;</w:t>
      </w:r>
    </w:p>
    <w:p w14:paraId="22BFE38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w:t>
      </w:r>
      <w:r>
        <w:rPr>
          <w:rFonts w:eastAsia="Times New Roman"/>
          <w:b/>
          <w:szCs w:val="24"/>
        </w:rPr>
        <w:t>(ΤΑΣΟΣ) ΠΡΑΤΣΟΛΗΣ:</w:t>
      </w:r>
      <w:r>
        <w:rPr>
          <w:rFonts w:eastAsia="Times New Roman"/>
          <w:szCs w:val="24"/>
        </w:rPr>
        <w:t xml:space="preserve"> Ναι.</w:t>
      </w:r>
    </w:p>
    <w:p w14:paraId="22BFE38B"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38C"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8D"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8E"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8F"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9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91"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92"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2 έγινε δεκτό ως έχει κατά πλειοψηφία.</w:t>
      </w:r>
    </w:p>
    <w:p w14:paraId="22BFE39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 ως έχει;</w:t>
      </w:r>
    </w:p>
    <w:p w14:paraId="22BFE394"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95"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96"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97"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98"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99"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w:t>
      </w:r>
      <w:r>
        <w:rPr>
          <w:rFonts w:eastAsia="Times New Roman"/>
          <w:b/>
          <w:szCs w:val="24"/>
        </w:rPr>
        <w:t>ΑΤΣΙΚΗΣ:</w:t>
      </w:r>
      <w:r>
        <w:rPr>
          <w:rFonts w:eastAsia="Times New Roman"/>
          <w:szCs w:val="24"/>
        </w:rPr>
        <w:t xml:space="preserve"> Ναι.</w:t>
      </w:r>
    </w:p>
    <w:p w14:paraId="22BFE39A"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9B"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9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3 έγινε δεκτό ως έχει κατά πλειοψηφία.</w:t>
      </w:r>
    </w:p>
    <w:p w14:paraId="22BFE39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4 ως έχει;</w:t>
      </w:r>
    </w:p>
    <w:p w14:paraId="22BFE39E"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9F"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w:t>
      </w:r>
      <w:r>
        <w:rPr>
          <w:rFonts w:eastAsia="Times New Roman"/>
          <w:szCs w:val="24"/>
        </w:rPr>
        <w:t>Ναι.</w:t>
      </w:r>
    </w:p>
    <w:p w14:paraId="22BFE3A0"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A1"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A2"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A3"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Ναι.</w:t>
      </w:r>
    </w:p>
    <w:p w14:paraId="22BFE3A4"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A5"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A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4 έγινε δεκτό ως έχει κατά πλειοψηφία.</w:t>
      </w:r>
    </w:p>
    <w:p w14:paraId="22BFE3A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5 ως έχει;</w:t>
      </w:r>
    </w:p>
    <w:p w14:paraId="22BFE3A8"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A9"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AA"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AB"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AC"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AD"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AE"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AF"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w:t>
      </w:r>
      <w:r>
        <w:rPr>
          <w:rFonts w:eastAsia="Times New Roman"/>
          <w:b/>
          <w:szCs w:val="24"/>
        </w:rPr>
        <w:t>ΛΛΗΣ:</w:t>
      </w:r>
      <w:r>
        <w:rPr>
          <w:rFonts w:eastAsia="Times New Roman"/>
          <w:szCs w:val="24"/>
        </w:rPr>
        <w:t xml:space="preserve"> Ναι.</w:t>
      </w:r>
    </w:p>
    <w:p w14:paraId="22BFE3B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5 έγινε δεκτό ως έχει κατά πλειοψηφία.</w:t>
      </w:r>
    </w:p>
    <w:p w14:paraId="22BFE3B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 ως έχει;</w:t>
      </w:r>
    </w:p>
    <w:p w14:paraId="22BFE3B2"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B3"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B4"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Ναι.</w:t>
      </w:r>
    </w:p>
    <w:p w14:paraId="22BFE3B5"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ΕΥΑΓΓΕΛΟΣ </w:t>
      </w:r>
      <w:r>
        <w:rPr>
          <w:rFonts w:eastAsia="Times New Roman"/>
          <w:b/>
          <w:szCs w:val="24"/>
        </w:rPr>
        <w:t>ΚΑΡΑΚΩΣΤΑΣ:</w:t>
      </w:r>
      <w:r>
        <w:rPr>
          <w:rFonts w:eastAsia="Times New Roman"/>
          <w:szCs w:val="24"/>
        </w:rPr>
        <w:t xml:space="preserve"> Παρών.</w:t>
      </w:r>
    </w:p>
    <w:p w14:paraId="22BFE3B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B7"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B8"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B9"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22BFE3B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 έγινε δεκτό ως έχει κατά πλειοψηφία.</w:t>
      </w:r>
    </w:p>
    <w:p w14:paraId="22BFE3B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 ω</w:t>
      </w:r>
      <w:r>
        <w:rPr>
          <w:rFonts w:eastAsia="Times New Roman"/>
          <w:szCs w:val="24"/>
        </w:rPr>
        <w:t>ς έχει;</w:t>
      </w:r>
    </w:p>
    <w:p w14:paraId="22BFE3BC"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BD"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B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BF"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C0"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C1"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C2"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C3"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C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 έγινε δεκτό ως έχει κατά πλειοψηφία.</w:t>
      </w:r>
    </w:p>
    <w:p w14:paraId="22BFE3C5"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8 ως έχει;</w:t>
      </w:r>
    </w:p>
    <w:p w14:paraId="22BFE3C6"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C7"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C8"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C9"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CA"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CB"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CC"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CD"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C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8 έγινε δεκτό ως έχει κατά πλειοψηφία.</w:t>
      </w:r>
    </w:p>
    <w:p w14:paraId="22BFE3C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9 ως έχει;</w:t>
      </w:r>
    </w:p>
    <w:p w14:paraId="22BFE3D0"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w:t>
      </w:r>
      <w:r>
        <w:rPr>
          <w:rFonts w:eastAsia="Times New Roman"/>
          <w:b/>
          <w:szCs w:val="24"/>
        </w:rPr>
        <w:t>ΑΣΟΣ) ΠΡΑΤΣΟΛΗΣ:</w:t>
      </w:r>
      <w:r>
        <w:rPr>
          <w:rFonts w:eastAsia="Times New Roman"/>
          <w:szCs w:val="24"/>
        </w:rPr>
        <w:t xml:space="preserve"> Ναι.</w:t>
      </w:r>
    </w:p>
    <w:p w14:paraId="22BFE3D1"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3D2"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D3"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D4"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D5"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D6"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D7"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22BFE3D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9 έγινε δεκτό ως έχει κατά πλειοψηφία.</w:t>
      </w:r>
    </w:p>
    <w:p w14:paraId="22BFE3D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10 ως έχει;</w:t>
      </w:r>
    </w:p>
    <w:p w14:paraId="22BFE3DA"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DB"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3DC"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DD"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DE"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3D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ΚΑΤΣΙΚΗΣ:</w:t>
      </w:r>
      <w:r>
        <w:rPr>
          <w:rFonts w:eastAsia="Times New Roman"/>
          <w:szCs w:val="24"/>
        </w:rPr>
        <w:t xml:space="preserve"> Ναι.</w:t>
      </w:r>
    </w:p>
    <w:p w14:paraId="22BFE3E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E1"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E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 έγινε δεκτό ως έχει κατά πλειοψηφία.</w:t>
      </w:r>
    </w:p>
    <w:p w14:paraId="22BFE3E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11 ως έχει;</w:t>
      </w:r>
    </w:p>
    <w:p w14:paraId="22BFE3E4"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E5"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w:t>
      </w:r>
      <w:r>
        <w:rPr>
          <w:rFonts w:eastAsia="Times New Roman"/>
          <w:b/>
          <w:szCs w:val="24"/>
        </w:rPr>
        <w:t>Σ:</w:t>
      </w:r>
      <w:r>
        <w:rPr>
          <w:rFonts w:eastAsia="Times New Roman"/>
          <w:szCs w:val="24"/>
        </w:rPr>
        <w:t xml:space="preserve"> Όχι.</w:t>
      </w:r>
    </w:p>
    <w:p w14:paraId="22BFE3E6"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E7"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E8"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Όχι.</w:t>
      </w:r>
    </w:p>
    <w:p w14:paraId="22BFE3E9"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EA"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EB"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3E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 έγινε δεκτό ως έχει κατά πλειοψηφία.</w:t>
      </w:r>
    </w:p>
    <w:p w14:paraId="22BFE3ED" w14:textId="77777777" w:rsidR="007336A6" w:rsidRDefault="002D1229">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ρωτάται το Σώμα: Γίνεται δεκτό το άρθρο 12 ως έχει;</w:t>
      </w:r>
    </w:p>
    <w:p w14:paraId="22BFE3EE"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EF"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3F0"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3F1"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3F2"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3F3"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F4"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F5"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ΣΠΥΡΙΔΩΝ </w:t>
      </w:r>
      <w:r>
        <w:rPr>
          <w:rFonts w:eastAsia="Times New Roman"/>
          <w:b/>
          <w:szCs w:val="24"/>
        </w:rPr>
        <w:t>ΔΑΝΕΛΛΗΣ:</w:t>
      </w:r>
      <w:r>
        <w:rPr>
          <w:rFonts w:eastAsia="Times New Roman"/>
          <w:szCs w:val="24"/>
        </w:rPr>
        <w:t xml:space="preserve"> Ναι.</w:t>
      </w:r>
    </w:p>
    <w:p w14:paraId="22BFE3F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12 έγινε δεκτό ως έχει κατά πλειοψηφία.</w:t>
      </w:r>
    </w:p>
    <w:p w14:paraId="22BFE3F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 ως έχει;</w:t>
      </w:r>
    </w:p>
    <w:p w14:paraId="22BFE3F8"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3F9"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Όχι.</w:t>
      </w:r>
    </w:p>
    <w:p w14:paraId="22BFE3FA"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3FB"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ΕΥΑΓΓΕΛΟΣ </w:t>
      </w:r>
      <w:r>
        <w:rPr>
          <w:rFonts w:eastAsia="Times New Roman"/>
          <w:b/>
          <w:szCs w:val="24"/>
        </w:rPr>
        <w:t>ΚΑΡΑΚΩΣΤΑΣ:</w:t>
      </w:r>
      <w:r>
        <w:rPr>
          <w:rFonts w:eastAsia="Times New Roman"/>
          <w:szCs w:val="24"/>
        </w:rPr>
        <w:t xml:space="preserve"> Παρών.</w:t>
      </w:r>
    </w:p>
    <w:p w14:paraId="22BFE3FC"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3FD"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3FE"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3FF"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40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w:t>
      </w:r>
      <w:r>
        <w:rPr>
          <w:rFonts w:eastAsia="Times New Roman"/>
          <w:szCs w:val="24"/>
        </w:rPr>
        <w:t>ς</w:t>
      </w:r>
      <w:r>
        <w:rPr>
          <w:rFonts w:eastAsia="Times New Roman"/>
          <w:szCs w:val="24"/>
        </w:rPr>
        <w:t xml:space="preserve"> το άρθρο 13 έγινε δεκτό ως έχει κατά πλειοψηφία.</w:t>
      </w:r>
    </w:p>
    <w:p w14:paraId="22BFE40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 ω</w:t>
      </w:r>
      <w:r>
        <w:rPr>
          <w:rFonts w:eastAsia="Times New Roman"/>
          <w:szCs w:val="24"/>
        </w:rPr>
        <w:t>ς έχει;</w:t>
      </w:r>
    </w:p>
    <w:p w14:paraId="22BFE402"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03"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404"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405"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40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407"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08"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409"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40A"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14 έγινε δεκτό ως έχει κατά πλειοψηφία.</w:t>
      </w:r>
    </w:p>
    <w:p w14:paraId="22BFE40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15 ως έχει;</w:t>
      </w:r>
    </w:p>
    <w:p w14:paraId="22BFE40C"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0D"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40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40F"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410"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411"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12"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413"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41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15 έγινε δεκτό ως έχει κατά πλειοψηφία.</w:t>
      </w:r>
    </w:p>
    <w:p w14:paraId="22BFE41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16 ως έχει;</w:t>
      </w:r>
    </w:p>
    <w:p w14:paraId="22BFE416"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17"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418"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419"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41A"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41B"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Ναι.</w:t>
      </w:r>
    </w:p>
    <w:p w14:paraId="22BFE41C"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41D"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41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16 έγινε δεκτό ως έχει κατά</w:t>
      </w:r>
      <w:r>
        <w:rPr>
          <w:rFonts w:eastAsia="Times New Roman"/>
          <w:szCs w:val="24"/>
        </w:rPr>
        <w:t xml:space="preserve"> πλειοψηφία.</w:t>
      </w:r>
    </w:p>
    <w:p w14:paraId="22BFE41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17 ως έχει;</w:t>
      </w:r>
    </w:p>
    <w:p w14:paraId="22BFE420"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21"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422"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423"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424"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425"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26"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427"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42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17 έγινε δεκτό ως έχει κατά πλειοψηφία.</w:t>
      </w:r>
    </w:p>
    <w:p w14:paraId="22BFE42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18 ως έχει;</w:t>
      </w:r>
    </w:p>
    <w:p w14:paraId="22BFE42A"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2B"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42C"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Όχι.</w:t>
      </w:r>
    </w:p>
    <w:p w14:paraId="22BFE42D" w14:textId="77777777" w:rsidR="007336A6" w:rsidRDefault="002D1229">
      <w:pPr>
        <w:spacing w:line="600" w:lineRule="auto"/>
        <w:ind w:firstLine="720"/>
        <w:contextualSpacing/>
        <w:jc w:val="both"/>
        <w:rPr>
          <w:rFonts w:eastAsia="Times New Roman"/>
          <w:szCs w:val="24"/>
        </w:rPr>
      </w:pPr>
      <w:r>
        <w:rPr>
          <w:rFonts w:eastAsia="Times New Roman"/>
          <w:b/>
          <w:szCs w:val="24"/>
        </w:rPr>
        <w:t>ΕΥ</w:t>
      </w:r>
      <w:r>
        <w:rPr>
          <w:rFonts w:eastAsia="Times New Roman"/>
          <w:b/>
          <w:szCs w:val="24"/>
        </w:rPr>
        <w:t>ΑΓΓΕΛΟΣ ΚΑΡΑΚΩΣΤΑΣ:</w:t>
      </w:r>
      <w:r>
        <w:rPr>
          <w:rFonts w:eastAsia="Times New Roman"/>
          <w:szCs w:val="24"/>
        </w:rPr>
        <w:t xml:space="preserve"> Όχι.</w:t>
      </w:r>
    </w:p>
    <w:p w14:paraId="22BFE42E"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42F"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3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431"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43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18 έγινε δεκτό ως έχει κατά πλειοψηφία.</w:t>
      </w:r>
    </w:p>
    <w:p w14:paraId="22BFE433"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w:t>
      </w:r>
      <w:r>
        <w:rPr>
          <w:rFonts w:eastAsia="Times New Roman"/>
          <w:szCs w:val="24"/>
        </w:rPr>
        <w:t>άρθρο 19 ως έχει;</w:t>
      </w:r>
    </w:p>
    <w:p w14:paraId="22BFE434"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35"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Όχι.</w:t>
      </w:r>
    </w:p>
    <w:p w14:paraId="22BFE436"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437"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438"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439"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3A"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43B"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43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w:t>
      </w:r>
      <w:r>
        <w:rPr>
          <w:rFonts w:eastAsia="Times New Roman"/>
          <w:b/>
          <w:szCs w:val="24"/>
        </w:rPr>
        <w:t>μπρούλης</w:t>
      </w:r>
      <w:proofErr w:type="spellEnd"/>
      <w:r>
        <w:rPr>
          <w:rFonts w:eastAsia="Times New Roman"/>
          <w:b/>
          <w:szCs w:val="24"/>
        </w:rPr>
        <w:t xml:space="preserve">): </w:t>
      </w:r>
      <w:r>
        <w:rPr>
          <w:rFonts w:eastAsia="Times New Roman"/>
          <w:szCs w:val="24"/>
        </w:rPr>
        <w:t>Συνεπώς το άρθρο 19 έγινε δεκτό ως έχει κατά πλειοψηφία.</w:t>
      </w:r>
    </w:p>
    <w:p w14:paraId="22BFE43D"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20 ως έχει;</w:t>
      </w:r>
    </w:p>
    <w:p w14:paraId="22BFE43E"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43F"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440"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441"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442"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w:t>
      </w:r>
      <w:r>
        <w:rPr>
          <w:rFonts w:eastAsia="Times New Roman"/>
          <w:szCs w:val="24"/>
        </w:rPr>
        <w:t>χι.</w:t>
      </w:r>
    </w:p>
    <w:p w14:paraId="22BFE443"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444"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445"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44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20 έγινε δεκτό ως έχει κατά πλειοψηφία.</w:t>
      </w:r>
    </w:p>
    <w:p w14:paraId="22BFE4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21 ως έχει;</w:t>
      </w:r>
    </w:p>
    <w:p w14:paraId="22BFE4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4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r>
        <w:rPr>
          <w:rFonts w:eastAsia="Times New Roman" w:cs="Times New Roman"/>
          <w:b/>
          <w:szCs w:val="24"/>
        </w:rPr>
        <w:t xml:space="preserve">  </w:t>
      </w:r>
    </w:p>
    <w:p w14:paraId="22BFE4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22BFE4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Ναι.</w:t>
      </w:r>
    </w:p>
    <w:p w14:paraId="22BFE4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21 έγινε δεκτό ως έχει κατά πλειοψηφία.</w:t>
      </w:r>
    </w:p>
    <w:p w14:paraId="22BFE4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22 ως έχει;</w:t>
      </w:r>
    </w:p>
    <w:p w14:paraId="22BFE4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5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ΚΑΤΣΙΚΗΣ: </w:t>
      </w:r>
      <w:r>
        <w:rPr>
          <w:rFonts w:eastAsia="Times New Roman" w:cs="Times New Roman"/>
          <w:szCs w:val="24"/>
        </w:rPr>
        <w:t>Ναι.</w:t>
      </w:r>
    </w:p>
    <w:p w14:paraId="22BFE4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59"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22 έγινε δεκτό ως έχει κατά πλειοψηφία.</w:t>
      </w:r>
    </w:p>
    <w:p w14:paraId="22BFE4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23 ως έχει;</w:t>
      </w:r>
    </w:p>
    <w:p w14:paraId="22BFE4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w:t>
      </w:r>
      <w:r>
        <w:rPr>
          <w:rFonts w:eastAsia="Times New Roman" w:cs="Times New Roman"/>
          <w:b/>
          <w:szCs w:val="24"/>
        </w:rPr>
        <w:t xml:space="preserve">ΙΔΗΣ: </w:t>
      </w:r>
      <w:r>
        <w:rPr>
          <w:rFonts w:eastAsia="Times New Roman" w:cs="Times New Roman"/>
          <w:szCs w:val="24"/>
        </w:rPr>
        <w:t>Ναι.</w:t>
      </w:r>
    </w:p>
    <w:p w14:paraId="22BFE45E"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5F"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60"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ΕΜΜΑΝΟΥΗΛ ΣΥΝΤΥΧΑΚΗΣ: </w:t>
      </w:r>
      <w:r>
        <w:rPr>
          <w:rFonts w:eastAsia="Times New Roman" w:cs="Times New Roman"/>
          <w:szCs w:val="24"/>
        </w:rPr>
        <w:t>Όχι.</w:t>
      </w:r>
    </w:p>
    <w:p w14:paraId="22BFE4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63"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23 έγινε δεκτό ως έχει κατά πλειοψηφία</w:t>
      </w:r>
      <w:r>
        <w:rPr>
          <w:rFonts w:eastAsia="Times New Roman" w:cs="Times New Roman"/>
          <w:szCs w:val="24"/>
        </w:rPr>
        <w:t>.</w:t>
      </w:r>
    </w:p>
    <w:p w14:paraId="22BFE4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24 ως έχει;</w:t>
      </w:r>
    </w:p>
    <w:p w14:paraId="22BFE4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68"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69"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6C"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Παρών.</w:t>
      </w:r>
    </w:p>
    <w:p w14:paraId="22BFE46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24 έγινε δεκτό ως έχει κατά πλειοψηφία.</w:t>
      </w:r>
    </w:p>
    <w:p w14:paraId="22BFE4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25 ως έχει;</w:t>
      </w:r>
    </w:p>
    <w:p w14:paraId="22BFE4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Ναι.</w:t>
      </w:r>
    </w:p>
    <w:p w14:paraId="22BFE472"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w:t>
      </w:r>
      <w:r>
        <w:rPr>
          <w:rFonts w:eastAsia="Times New Roman" w:cs="Times New Roman"/>
          <w:b/>
          <w:szCs w:val="24"/>
        </w:rPr>
        <w:t xml:space="preserve">ΓΓΕΛΟΣ ΚΑΡΑΚΩΣΤΑΣ: </w:t>
      </w:r>
      <w:r>
        <w:rPr>
          <w:rFonts w:eastAsia="Times New Roman" w:cs="Times New Roman"/>
          <w:szCs w:val="24"/>
        </w:rPr>
        <w:t>Παρών.</w:t>
      </w:r>
    </w:p>
    <w:p w14:paraId="22BFE4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77"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25 έγινε δεκτό ως έχει κατά πλειοψηφία.</w:t>
      </w:r>
    </w:p>
    <w:p w14:paraId="22BFE47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26 ως έχει;</w:t>
      </w:r>
    </w:p>
    <w:p w14:paraId="22BFE47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7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7C"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7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2BFE481"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w:t>
      </w:r>
      <w:r>
        <w:rPr>
          <w:rFonts w:eastAsia="Times New Roman" w:cs="Times New Roman"/>
          <w:b/>
          <w:szCs w:val="24"/>
        </w:rPr>
        <w:t>ούλης</w:t>
      </w:r>
      <w:proofErr w:type="spellEnd"/>
      <w:r>
        <w:rPr>
          <w:rFonts w:eastAsia="Times New Roman" w:cs="Times New Roman"/>
          <w:b/>
          <w:szCs w:val="24"/>
        </w:rPr>
        <w:t xml:space="preserve">): </w:t>
      </w:r>
      <w:r>
        <w:rPr>
          <w:rFonts w:eastAsia="Times New Roman" w:cs="Times New Roman"/>
          <w:szCs w:val="24"/>
        </w:rPr>
        <w:t>Συνεπώς το άρθρο 26 έγινε δεκτό ως έχει κατά πλειοψηφία.</w:t>
      </w:r>
    </w:p>
    <w:p w14:paraId="22BFE4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27 ως έχει;</w:t>
      </w:r>
    </w:p>
    <w:p w14:paraId="22BFE4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Ναι.</w:t>
      </w:r>
    </w:p>
    <w:p w14:paraId="22BFE486"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87"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2BFE48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27 έγινε δεκτό ως έχει κατά πλειοψηφία.</w:t>
      </w:r>
    </w:p>
    <w:p w14:paraId="22BFE4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28 ως έχει;</w:t>
      </w:r>
    </w:p>
    <w:p w14:paraId="22BFE4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w:t>
      </w:r>
      <w:r>
        <w:rPr>
          <w:rFonts w:eastAsia="Times New Roman" w:cs="Times New Roman"/>
          <w:szCs w:val="24"/>
        </w:rPr>
        <w:t>αι.</w:t>
      </w:r>
    </w:p>
    <w:p w14:paraId="22BFE4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90"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22BFE4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Ναι.</w:t>
      </w:r>
    </w:p>
    <w:p w14:paraId="22BFE4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9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28 έγινε δεκτό ως</w:t>
      </w:r>
      <w:r>
        <w:rPr>
          <w:rFonts w:eastAsia="Times New Roman" w:cs="Times New Roman"/>
          <w:szCs w:val="24"/>
        </w:rPr>
        <w:t xml:space="preserve"> έχει κατά πλειοψηφία.</w:t>
      </w:r>
    </w:p>
    <w:p w14:paraId="22BFE4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29 ως έχει;</w:t>
      </w:r>
    </w:p>
    <w:p w14:paraId="22BFE4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Ναι.</w:t>
      </w:r>
    </w:p>
    <w:p w14:paraId="22BFE49A"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9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ΕΥΑΓΓΕΛΟΣ ΚΑΡΑΚΩΣΤΑΣ:</w:t>
      </w:r>
      <w:r>
        <w:rPr>
          <w:rFonts w:eastAsia="Times New Roman" w:cs="Times New Roman"/>
          <w:szCs w:val="24"/>
        </w:rPr>
        <w:t xml:space="preserve"> Όχι.</w:t>
      </w:r>
      <w:r>
        <w:rPr>
          <w:rFonts w:eastAsia="Times New Roman" w:cs="Times New Roman"/>
          <w:b/>
          <w:szCs w:val="24"/>
        </w:rPr>
        <w:t xml:space="preserve"> </w:t>
      </w:r>
    </w:p>
    <w:p w14:paraId="22BFE4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2BFE4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w:t>
      </w:r>
      <w:r>
        <w:rPr>
          <w:rFonts w:eastAsia="Times New Roman" w:cs="Times New Roman"/>
          <w:b/>
          <w:szCs w:val="24"/>
        </w:rPr>
        <w:t xml:space="preserve">ΔΗΣ: </w:t>
      </w:r>
      <w:r>
        <w:rPr>
          <w:rFonts w:eastAsia="Times New Roman" w:cs="Times New Roman"/>
          <w:szCs w:val="24"/>
        </w:rPr>
        <w:t>Ναι.</w:t>
      </w:r>
    </w:p>
    <w:p w14:paraId="22BFE49F"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29 έγινε δεκτό ως έχει κατά πλειοψηφία.</w:t>
      </w:r>
    </w:p>
    <w:p w14:paraId="22BFE4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30 ως έχει;</w:t>
      </w:r>
    </w:p>
    <w:p w14:paraId="22BFE4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Ναι.</w:t>
      </w:r>
    </w:p>
    <w:p w14:paraId="22BFE4A4"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ΛΕΩΝΙΔΑΣ ΓΡΗΓΟΡΑΚΟΣ: </w:t>
      </w:r>
      <w:r>
        <w:rPr>
          <w:rFonts w:eastAsia="Times New Roman" w:cs="Times New Roman"/>
          <w:szCs w:val="24"/>
        </w:rPr>
        <w:t>Ναι.</w:t>
      </w:r>
    </w:p>
    <w:p w14:paraId="22BFE4A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Όχι.</w:t>
      </w:r>
    </w:p>
    <w:p w14:paraId="22BFE4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Ναι.</w:t>
      </w:r>
    </w:p>
    <w:p w14:paraId="22BFE4A9"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30 έγινε δεκτό ως έχει κατά πλειοψηφία.</w:t>
      </w:r>
    </w:p>
    <w:p w14:paraId="22BFE4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w:t>
      </w:r>
      <w:r>
        <w:rPr>
          <w:rFonts w:eastAsia="Times New Roman" w:cs="Times New Roman"/>
          <w:szCs w:val="24"/>
        </w:rPr>
        <w:t xml:space="preserve"> Σώμα: Γίνεται δεκτό το άρθρο 31 ως έχει;</w:t>
      </w:r>
    </w:p>
    <w:p w14:paraId="22BFE4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A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AE"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22BFE4B0"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B3"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w:t>
      </w:r>
      <w:r>
        <w:rPr>
          <w:rFonts w:eastAsia="Times New Roman" w:cs="Times New Roman"/>
          <w:szCs w:val="24"/>
        </w:rPr>
        <w:t>ι.</w:t>
      </w:r>
    </w:p>
    <w:p w14:paraId="22BFE4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31 έγινε δεκτό ως έχει κατά πλειοψηφία.</w:t>
      </w:r>
    </w:p>
    <w:p w14:paraId="22BFE4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32 ως έχει;</w:t>
      </w:r>
    </w:p>
    <w:p w14:paraId="22BFE4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B7"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B8"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ΛΕΩΝΙΔΑΣ ΓΡΗΓΟΡΑΚΟΣ:</w:t>
      </w:r>
      <w:r>
        <w:rPr>
          <w:rFonts w:eastAsia="Times New Roman" w:cs="Times New Roman"/>
          <w:szCs w:val="24"/>
        </w:rPr>
        <w:t xml:space="preserve"> Ναι.</w:t>
      </w:r>
      <w:r>
        <w:rPr>
          <w:rFonts w:eastAsia="Times New Roman" w:cs="Times New Roman"/>
          <w:b/>
          <w:szCs w:val="24"/>
        </w:rPr>
        <w:t xml:space="preserve"> </w:t>
      </w:r>
    </w:p>
    <w:p w14:paraId="22BFE4B9"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Π</w:t>
      </w:r>
      <w:r>
        <w:rPr>
          <w:rFonts w:eastAsia="Times New Roman" w:cs="Times New Roman"/>
          <w:szCs w:val="24"/>
        </w:rPr>
        <w:t>αρών.</w:t>
      </w:r>
    </w:p>
    <w:p w14:paraId="22BFE4BA"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B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32 έγινε δεκτό ως έχει κατά πλειοψηφία.</w:t>
      </w:r>
    </w:p>
    <w:p w14:paraId="22BFE4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33 ως έχει;</w:t>
      </w:r>
    </w:p>
    <w:p w14:paraId="22BFE4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C1"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C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4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4C7"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ΣΠΥΡΙΔΩΝ ΔΑΝΕΛΛΗΣ: </w:t>
      </w:r>
      <w:r>
        <w:rPr>
          <w:rFonts w:eastAsia="Times New Roman" w:cs="Times New Roman"/>
          <w:szCs w:val="24"/>
        </w:rPr>
        <w:t>Ναι.</w:t>
      </w:r>
    </w:p>
    <w:p w14:paraId="22BFE4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33 έγινε δεκτό ως έχει κατά πλειοψηφία.</w:t>
      </w:r>
    </w:p>
    <w:p w14:paraId="22BFE4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34 ως έχει;</w:t>
      </w:r>
    </w:p>
    <w:p w14:paraId="22BFE4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C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CC"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C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CE"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4C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w:t>
      </w:r>
      <w:r>
        <w:rPr>
          <w:rFonts w:eastAsia="Times New Roman" w:cs="Times New Roman"/>
          <w:b/>
          <w:szCs w:val="24"/>
        </w:rPr>
        <w:t xml:space="preserve">ΤΙΝΟΣ ΚΑΤΣΙΚΗΣ: </w:t>
      </w:r>
      <w:r>
        <w:rPr>
          <w:rFonts w:eastAsia="Times New Roman" w:cs="Times New Roman"/>
          <w:szCs w:val="24"/>
        </w:rPr>
        <w:t>Ναι.</w:t>
      </w:r>
    </w:p>
    <w:p w14:paraId="22BFE4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22BFE4D1"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34 έγινε δεκτό ως έχει κατά πλειοψηφία.</w:t>
      </w:r>
    </w:p>
    <w:p w14:paraId="22BFE4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35 ως έχει;</w:t>
      </w:r>
    </w:p>
    <w:p w14:paraId="22BFE4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D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w:t>
      </w:r>
      <w:r>
        <w:rPr>
          <w:rFonts w:eastAsia="Times New Roman" w:cs="Times New Roman"/>
          <w:b/>
          <w:szCs w:val="24"/>
        </w:rPr>
        <w:t xml:space="preserve">ΒΟΡΙΔΗΣ: </w:t>
      </w:r>
      <w:r>
        <w:rPr>
          <w:rFonts w:eastAsia="Times New Roman" w:cs="Times New Roman"/>
          <w:szCs w:val="24"/>
        </w:rPr>
        <w:t>Ναι.</w:t>
      </w:r>
    </w:p>
    <w:p w14:paraId="22BFE4D6"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Παρών.</w:t>
      </w:r>
    </w:p>
    <w:p w14:paraId="22BFE4D8"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lastRenderedPageBreak/>
        <w:t xml:space="preserve">ΕΜΜΑΝΟΥΗΛ ΣΥΝΤΥΧΑΚΗΣ: </w:t>
      </w:r>
      <w:r>
        <w:rPr>
          <w:rFonts w:eastAsia="Times New Roman" w:cs="Times New Roman"/>
          <w:szCs w:val="24"/>
        </w:rPr>
        <w:t>Ναι.</w:t>
      </w:r>
    </w:p>
    <w:p w14:paraId="22BFE4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DA"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22BFE4D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4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w:t>
      </w:r>
      <w:r>
        <w:rPr>
          <w:rFonts w:eastAsia="Times New Roman" w:cs="Times New Roman"/>
          <w:szCs w:val="24"/>
        </w:rPr>
        <w:t xml:space="preserve"> το άρθρο 35 έγινε δεκτό ως έχει κατά πλειοψηφία.</w:t>
      </w:r>
    </w:p>
    <w:p w14:paraId="22BFE4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36 ως έχει;</w:t>
      </w:r>
    </w:p>
    <w:p w14:paraId="22BFE4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DF"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E0"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4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Παρών.</w:t>
      </w:r>
    </w:p>
    <w:p w14:paraId="22BFE4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E4"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22BFE4E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Όχι.</w:t>
      </w:r>
    </w:p>
    <w:p w14:paraId="22BFE4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36 έγινε δεκτό ως έχει κατά πλειοψηφία.</w:t>
      </w:r>
    </w:p>
    <w:p w14:paraId="22BFE4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37 ως έχει;</w:t>
      </w:r>
    </w:p>
    <w:p w14:paraId="22BFE4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ΜΑΥ</w:t>
      </w:r>
      <w:r>
        <w:rPr>
          <w:rFonts w:eastAsia="Times New Roman" w:cs="Times New Roman"/>
          <w:b/>
          <w:szCs w:val="24"/>
        </w:rPr>
        <w:t xml:space="preserve">ΡΟΥΔΗΣ ΒΟΡΙΔΗΣ: </w:t>
      </w:r>
      <w:r>
        <w:rPr>
          <w:rFonts w:eastAsia="Times New Roman" w:cs="Times New Roman"/>
          <w:szCs w:val="24"/>
        </w:rPr>
        <w:t>Όχι.</w:t>
      </w:r>
    </w:p>
    <w:p w14:paraId="22BFE4EA"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22BFE4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Όχι.</w:t>
      </w:r>
    </w:p>
    <w:p w14:paraId="22BFE4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Όχι.</w:t>
      </w:r>
    </w:p>
    <w:p w14:paraId="22BFE4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37 έγινε δεκτό ως έχει κατά πλ</w:t>
      </w:r>
      <w:r>
        <w:rPr>
          <w:rFonts w:eastAsia="Times New Roman" w:cs="Times New Roman"/>
          <w:szCs w:val="24"/>
        </w:rPr>
        <w:t>ειοψηφία.</w:t>
      </w:r>
    </w:p>
    <w:p w14:paraId="22BFE4F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38 ως έχει;</w:t>
      </w:r>
    </w:p>
    <w:p w14:paraId="22BFE4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4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4F5"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4F6"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Όχι.</w:t>
      </w:r>
    </w:p>
    <w:p w14:paraId="22BFE4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4F8"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p>
    <w:p w14:paraId="22BFE4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Όχι.</w:t>
      </w:r>
    </w:p>
    <w:p w14:paraId="22BFE4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38 έγινε δεκτό ως έχει κατά πλειοψηφία.</w:t>
      </w:r>
    </w:p>
    <w:p w14:paraId="22BFE4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39 ως έχει;</w:t>
      </w:r>
    </w:p>
    <w:p w14:paraId="22BFE4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4F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4FE"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4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500"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Ναι.</w:t>
      </w:r>
      <w:r>
        <w:rPr>
          <w:rFonts w:eastAsia="Times New Roman" w:cs="Times New Roman"/>
          <w:b/>
          <w:szCs w:val="24"/>
        </w:rPr>
        <w:t xml:space="preserve"> </w:t>
      </w:r>
    </w:p>
    <w:p w14:paraId="22BFE5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w:t>
      </w:r>
    </w:p>
    <w:p w14:paraId="22BFE502"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Ναι.</w:t>
      </w:r>
    </w:p>
    <w:p w14:paraId="22BFE503"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5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Συνεπώς το άρθρο 39 έγινε δεκτό ως έχει κατά πλειοψηφία.</w:t>
      </w:r>
    </w:p>
    <w:p w14:paraId="22BFE5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w:t>
      </w:r>
      <w:r>
        <w:rPr>
          <w:rFonts w:eastAsia="Times New Roman" w:cs="Times New Roman"/>
          <w:szCs w:val="24"/>
        </w:rPr>
        <w:t>ρθρο 40 ως έχει;</w:t>
      </w:r>
    </w:p>
    <w:p w14:paraId="22BFE5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Ναι.</w:t>
      </w:r>
    </w:p>
    <w:p w14:paraId="22BFE507"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ΜΑΥΡΟΥΔΗΣ ΒΟΡΙΔΗΣ: </w:t>
      </w:r>
      <w:r>
        <w:rPr>
          <w:rFonts w:eastAsia="Times New Roman" w:cs="Times New Roman"/>
          <w:szCs w:val="24"/>
        </w:rPr>
        <w:t>Ναι.</w:t>
      </w:r>
    </w:p>
    <w:p w14:paraId="22BFE508"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Ναι.</w:t>
      </w:r>
    </w:p>
    <w:p w14:paraId="22BFE5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Όχι.</w:t>
      </w:r>
    </w:p>
    <w:p w14:paraId="22BFE5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22BFE5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Ναι.</w:t>
      </w:r>
    </w:p>
    <w:p w14:paraId="22BFE50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Παρών.</w:t>
      </w:r>
    </w:p>
    <w:p w14:paraId="22BFE50D"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Ναι.</w:t>
      </w:r>
    </w:p>
    <w:p w14:paraId="22BFE5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w:t>
      </w:r>
      <w:r>
        <w:rPr>
          <w:rFonts w:eastAsia="Times New Roman" w:cs="Times New Roman"/>
          <w:b/>
          <w:szCs w:val="24"/>
        </w:rPr>
        <w:t>προύλης</w:t>
      </w:r>
      <w:proofErr w:type="spellEnd"/>
      <w:r>
        <w:rPr>
          <w:rFonts w:eastAsia="Times New Roman" w:cs="Times New Roman"/>
          <w:b/>
          <w:szCs w:val="24"/>
        </w:rPr>
        <w:t xml:space="preserve">): </w:t>
      </w:r>
      <w:r>
        <w:rPr>
          <w:rFonts w:eastAsia="Times New Roman" w:cs="Times New Roman"/>
          <w:szCs w:val="24"/>
        </w:rPr>
        <w:t>Συνεπώς το άρθρο 40 έγινε δεκτό ως έχει κατά πλειοψηφία.</w:t>
      </w:r>
    </w:p>
    <w:p w14:paraId="22BFE5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41 ως έχει;</w:t>
      </w:r>
    </w:p>
    <w:p w14:paraId="22BFE5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 xml:space="preserve">(ΤΑΣΟΣ) </w:t>
      </w:r>
      <w:r>
        <w:rPr>
          <w:rFonts w:eastAsia="Times New Roman" w:cs="Times New Roman"/>
          <w:b/>
          <w:szCs w:val="24"/>
        </w:rPr>
        <w:t>ΠΡΑΤΣ</w:t>
      </w:r>
      <w:r>
        <w:rPr>
          <w:rFonts w:eastAsia="Times New Roman" w:cs="Times New Roman"/>
          <w:b/>
          <w:szCs w:val="24"/>
          <w:lang w:val="en-US"/>
        </w:rPr>
        <w:t>O</w:t>
      </w:r>
      <w:r>
        <w:rPr>
          <w:rFonts w:eastAsia="Times New Roman" w:cs="Times New Roman"/>
          <w:b/>
          <w:szCs w:val="24"/>
        </w:rPr>
        <w:t>ΛΗΣ:</w:t>
      </w:r>
      <w:r>
        <w:rPr>
          <w:rFonts w:eastAsia="Times New Roman" w:cs="Times New Roman"/>
          <w:szCs w:val="24"/>
        </w:rPr>
        <w:t xml:space="preserve"> Ναι. </w:t>
      </w:r>
    </w:p>
    <w:p w14:paraId="22BFE5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w:t>
      </w:r>
      <w:r>
        <w:rPr>
          <w:rFonts w:eastAsia="Times New Roman" w:cs="Times New Roman"/>
          <w:b/>
          <w:szCs w:val="24"/>
        </w:rPr>
        <w:t>ΣΥΝΤΥΧΑΚΗΣ:</w:t>
      </w:r>
      <w:r>
        <w:rPr>
          <w:rFonts w:eastAsia="Times New Roman" w:cs="Times New Roman"/>
          <w:szCs w:val="24"/>
        </w:rPr>
        <w:t xml:space="preserve"> Όχι.</w:t>
      </w:r>
    </w:p>
    <w:p w14:paraId="22BFE5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22BFE518"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41 έγινε δεκτό ως έχει κατά πλειοψηφία. </w:t>
      </w:r>
    </w:p>
    <w:p w14:paraId="22BFE5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42 ως έχει;</w:t>
      </w:r>
    </w:p>
    <w:p w14:paraId="22BFE5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5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Ναι. </w:t>
      </w:r>
    </w:p>
    <w:p w14:paraId="22BFE5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22BFE5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22"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Συνεπώς το άρ</w:t>
      </w:r>
      <w:r>
        <w:rPr>
          <w:rFonts w:eastAsia="Times New Roman"/>
          <w:bCs/>
        </w:rPr>
        <w:t xml:space="preserve">θρο 42 έγινε δεκτό ως έχει κατά πλειοψηφία. </w:t>
      </w:r>
    </w:p>
    <w:p w14:paraId="22BFE5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43, όπως τροποποιήθηκε από τον κύριο Υπουργό;</w:t>
      </w:r>
    </w:p>
    <w:p w14:paraId="22BFE5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w:t>
      </w:r>
      <w:r>
        <w:rPr>
          <w:rFonts w:eastAsia="Times New Roman" w:cs="Times New Roman"/>
          <w:b/>
          <w:szCs w:val="24"/>
        </w:rPr>
        <w:t>ΗΛ ΣΥΝΤΥΧΑΚΗΣ:</w:t>
      </w:r>
      <w:r>
        <w:rPr>
          <w:rFonts w:eastAsia="Times New Roman" w:cs="Times New Roman"/>
          <w:szCs w:val="24"/>
        </w:rPr>
        <w:t xml:space="preserve"> Όχι.</w:t>
      </w:r>
    </w:p>
    <w:p w14:paraId="22BFE5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2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 </w:t>
      </w:r>
    </w:p>
    <w:p w14:paraId="22BFE5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2C" w14:textId="77777777" w:rsidR="007336A6" w:rsidRDefault="002D1229">
      <w:pPr>
        <w:spacing w:line="600" w:lineRule="auto"/>
        <w:ind w:firstLine="720"/>
        <w:contextualSpacing/>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43 έγινε δεκτό, όπως τροποποιήθηκε από τον κύριο Υπουργό, κατά πλειοψηφία. </w:t>
      </w:r>
    </w:p>
    <w:p w14:paraId="22BFE5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w:t>
      </w:r>
      <w:r>
        <w:rPr>
          <w:rFonts w:eastAsia="Times New Roman" w:cs="Times New Roman"/>
          <w:szCs w:val="24"/>
        </w:rPr>
        <w:t xml:space="preserve"> το άρθρο 44 ως έχει;</w:t>
      </w:r>
    </w:p>
    <w:p w14:paraId="22BFE52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2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3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2BFE5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36"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44 έγινε δεκτό ως έχει κατά πλειοψηφία. </w:t>
      </w:r>
    </w:p>
    <w:p w14:paraId="22BFE5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45 ως έχει;</w:t>
      </w:r>
    </w:p>
    <w:p w14:paraId="22BFE5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5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w:t>
      </w:r>
      <w:r>
        <w:rPr>
          <w:rFonts w:eastAsia="Times New Roman" w:cs="Times New Roman"/>
          <w:szCs w:val="24"/>
        </w:rPr>
        <w:t>χι.</w:t>
      </w:r>
    </w:p>
    <w:p w14:paraId="22BFE5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Ναι.</w:t>
      </w:r>
    </w:p>
    <w:p w14:paraId="22BFE5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22BFE540"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45 έγινε δεκτό ως έχει κατά πλειοψηφία. </w:t>
      </w:r>
    </w:p>
    <w:p w14:paraId="22BFE5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46 ως έχει;</w:t>
      </w:r>
    </w:p>
    <w:p w14:paraId="22BFE5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ΑΝ</w:t>
      </w:r>
      <w:r>
        <w:rPr>
          <w:rFonts w:eastAsia="Times New Roman" w:cs="Times New Roman"/>
          <w:b/>
          <w:szCs w:val="24"/>
        </w:rPr>
        <w:t xml:space="preserve">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2BFE5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22BFE54A"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46 έγινε δεκτό ως έχει κατά πλειοψηφία. </w:t>
      </w:r>
    </w:p>
    <w:p w14:paraId="22BFE5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47 ως έχει;</w:t>
      </w:r>
    </w:p>
    <w:p w14:paraId="22BFE5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Ναι. </w:t>
      </w:r>
    </w:p>
    <w:p w14:paraId="22BFE5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22BFE5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w:t>
      </w:r>
      <w:r>
        <w:rPr>
          <w:rFonts w:eastAsia="Times New Roman" w:cs="Times New Roman"/>
          <w:b/>
          <w:szCs w:val="24"/>
        </w:rPr>
        <w:t>ΩΝΣΤΑΝΤΙΝΟΣ ΚΑΤΣΙΚΗΣ:</w:t>
      </w:r>
      <w:r>
        <w:rPr>
          <w:rFonts w:eastAsia="Times New Roman" w:cs="Times New Roman"/>
          <w:szCs w:val="24"/>
        </w:rPr>
        <w:t xml:space="preserve"> Ναι. </w:t>
      </w:r>
    </w:p>
    <w:p w14:paraId="22BFE5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22BFE554"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47 έγινε δεκτό ως έχει κατά πλειοψηφία. </w:t>
      </w:r>
    </w:p>
    <w:p w14:paraId="22BFE5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48 ως έχει;</w:t>
      </w:r>
    </w:p>
    <w:p w14:paraId="22BFE5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Ναι.</w:t>
      </w:r>
    </w:p>
    <w:p w14:paraId="22BFE5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5E" w14:textId="77777777" w:rsidR="007336A6" w:rsidRDefault="002D1229">
      <w:pPr>
        <w:spacing w:line="600" w:lineRule="auto"/>
        <w:ind w:firstLine="720"/>
        <w:contextualSpacing/>
        <w:jc w:val="both"/>
        <w:rPr>
          <w:rFonts w:eastAsia="Times New Roman"/>
          <w:bCs/>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Συνεπώς το άρθρο 48 έγινε δεκτό ως έχει</w:t>
      </w:r>
      <w:r>
        <w:rPr>
          <w:rFonts w:eastAsia="Times New Roman"/>
          <w:bCs/>
        </w:rPr>
        <w:t xml:space="preserve"> ομοφώνως. </w:t>
      </w:r>
    </w:p>
    <w:p w14:paraId="22BFE5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49 ως έχει;</w:t>
      </w:r>
    </w:p>
    <w:p w14:paraId="22BFE5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Όχι.</w:t>
      </w:r>
    </w:p>
    <w:p w14:paraId="22BFE5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 </w:t>
      </w:r>
    </w:p>
    <w:p w14:paraId="22BFE56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68"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49 έγινε δεκτό ως έχει κατά πλειοψηφία. </w:t>
      </w:r>
    </w:p>
    <w:p w14:paraId="22BFE56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50 ως έχει;</w:t>
      </w:r>
    </w:p>
    <w:p w14:paraId="22BFE56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6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6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ΛΕΩΝΙΔΑΣ ΓΡΗΓΟΡΑΚΟΣ</w:t>
      </w:r>
      <w:r>
        <w:rPr>
          <w:rFonts w:eastAsia="Times New Roman" w:cs="Times New Roman"/>
          <w:b/>
          <w:szCs w:val="24"/>
        </w:rPr>
        <w:t xml:space="preserve">: </w:t>
      </w:r>
      <w:r>
        <w:rPr>
          <w:rFonts w:eastAsia="Times New Roman" w:cs="Times New Roman"/>
          <w:szCs w:val="24"/>
        </w:rPr>
        <w:t xml:space="preserve">Ναι. </w:t>
      </w:r>
    </w:p>
    <w:p w14:paraId="22BFE56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6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Όχι.</w:t>
      </w:r>
    </w:p>
    <w:p w14:paraId="22BFE56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ΚΑΤΣΙΚΗΣ:</w:t>
      </w:r>
      <w:r>
        <w:rPr>
          <w:rFonts w:eastAsia="Times New Roman" w:cs="Times New Roman"/>
          <w:szCs w:val="24"/>
        </w:rPr>
        <w:t xml:space="preserve"> Ναι. </w:t>
      </w:r>
    </w:p>
    <w:p w14:paraId="22BFE57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22BFE57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72"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50 έγινε δεκτό ως έχει κατά πλειοψηφία. </w:t>
      </w:r>
    </w:p>
    <w:p w14:paraId="22BFE57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w:t>
      </w:r>
      <w:r>
        <w:rPr>
          <w:rFonts w:eastAsia="Times New Roman" w:cs="Times New Roman"/>
          <w:szCs w:val="24"/>
        </w:rPr>
        <w:t xml:space="preserve"> δεκτό το άρθρο 51 ως έχει;</w:t>
      </w:r>
    </w:p>
    <w:p w14:paraId="22BFE57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7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7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7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7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 </w:t>
      </w:r>
    </w:p>
    <w:p w14:paraId="22BFE57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7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7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7C"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51 έγινε δεκτό ως έχει κατά πλειοψηφία. </w:t>
      </w:r>
    </w:p>
    <w:p w14:paraId="22BFE57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52 ως έχει;</w:t>
      </w:r>
    </w:p>
    <w:p w14:paraId="22BFE57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7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8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Ναι. </w:t>
      </w:r>
    </w:p>
    <w:p w14:paraId="22BFE58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8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Παρών.</w:t>
      </w:r>
    </w:p>
    <w:p w14:paraId="22BFE58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8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8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86"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52 έγινε δεκτό ως έχει κατά πλειοψηφία. </w:t>
      </w:r>
    </w:p>
    <w:p w14:paraId="22BFE58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53 ως έχει;</w:t>
      </w:r>
    </w:p>
    <w:p w14:paraId="22BFE58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8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8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8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Ναι.</w:t>
      </w:r>
    </w:p>
    <w:p w14:paraId="22BFE58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8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8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8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90"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Συνε</w:t>
      </w:r>
      <w:r>
        <w:rPr>
          <w:rFonts w:eastAsia="Times New Roman"/>
          <w:bCs/>
        </w:rPr>
        <w:t xml:space="preserve">πώς το άρθρο 53 έγινε δεκτό ως έχει ομόφωνα. </w:t>
      </w:r>
    </w:p>
    <w:p w14:paraId="22BFE59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54 ως έχει;</w:t>
      </w:r>
    </w:p>
    <w:p w14:paraId="22BFE59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9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9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9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9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 </w:t>
      </w:r>
    </w:p>
    <w:p w14:paraId="22BFE59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w:t>
      </w:r>
      <w:r>
        <w:rPr>
          <w:rFonts w:eastAsia="Times New Roman" w:cs="Times New Roman"/>
          <w:b/>
          <w:szCs w:val="24"/>
        </w:rPr>
        <w:t xml:space="preserve"> ΚΑΤΣΙΚΗΣ:</w:t>
      </w:r>
      <w:r>
        <w:rPr>
          <w:rFonts w:eastAsia="Times New Roman" w:cs="Times New Roman"/>
          <w:szCs w:val="24"/>
        </w:rPr>
        <w:t xml:space="preserve"> Ναι. </w:t>
      </w:r>
    </w:p>
    <w:p w14:paraId="22BFE59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9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22BFE59A"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54 έγινε δεκτό ως έχει κατά πλειοψηφία. </w:t>
      </w:r>
    </w:p>
    <w:p w14:paraId="22BFE59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55 ως έχει;</w:t>
      </w:r>
    </w:p>
    <w:p w14:paraId="22BFE59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cs="Times New Roman"/>
          <w:b/>
          <w:szCs w:val="24"/>
        </w:rPr>
        <w:t>(ΤΑΣΟΣ)</w:t>
      </w:r>
      <w:r>
        <w:rPr>
          <w:rFonts w:eastAsia="Times New Roman" w:cs="Times New Roman"/>
          <w:b/>
          <w:szCs w:val="24"/>
        </w:rPr>
        <w:t xml:space="preserve"> ΠΡΑΤΣΟΛΗΣ:</w:t>
      </w:r>
      <w:r>
        <w:rPr>
          <w:rFonts w:eastAsia="Times New Roman" w:cs="Times New Roman"/>
          <w:szCs w:val="24"/>
        </w:rPr>
        <w:t xml:space="preserve"> Ναι. </w:t>
      </w:r>
    </w:p>
    <w:p w14:paraId="22BFE59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9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 </w:t>
      </w:r>
    </w:p>
    <w:p w14:paraId="22BFE5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22BFE5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 ΔΑΝΕΛΛΗΣ:</w:t>
      </w:r>
      <w:r>
        <w:rPr>
          <w:rFonts w:eastAsia="Times New Roman" w:cs="Times New Roman"/>
          <w:szCs w:val="24"/>
        </w:rPr>
        <w:t xml:space="preserve"> Ναι.</w:t>
      </w:r>
    </w:p>
    <w:p w14:paraId="22BFE5A4"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Συνεπώς το άρθρο 55 έγινε δεκτό ως έχε</w:t>
      </w:r>
      <w:r>
        <w:rPr>
          <w:rFonts w:eastAsia="Times New Roman"/>
          <w:bCs/>
        </w:rPr>
        <w:t xml:space="preserve">ι κατά πλειοψηφία. </w:t>
      </w:r>
    </w:p>
    <w:p w14:paraId="22BFE5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56 ως έχει;</w:t>
      </w:r>
    </w:p>
    <w:p w14:paraId="22BFE5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ΠΡΑΤΣΟΛΗΣ:</w:t>
      </w:r>
      <w:r>
        <w:rPr>
          <w:rFonts w:eastAsia="Times New Roman" w:cs="Times New Roman"/>
          <w:szCs w:val="24"/>
        </w:rPr>
        <w:t xml:space="preserve"> Ναι. </w:t>
      </w:r>
    </w:p>
    <w:p w14:paraId="22BFE5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5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5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w:t>
      </w:r>
      <w:r>
        <w:rPr>
          <w:rFonts w:eastAsia="Times New Roman" w:cs="Times New Roman"/>
          <w:b/>
          <w:szCs w:val="24"/>
        </w:rPr>
        <w:t>ΗΣ:</w:t>
      </w:r>
      <w:r>
        <w:rPr>
          <w:rFonts w:eastAsia="Times New Roman" w:cs="Times New Roman"/>
          <w:szCs w:val="24"/>
        </w:rPr>
        <w:t xml:space="preserve"> Παρών.</w:t>
      </w:r>
    </w:p>
    <w:p w14:paraId="22BFE5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AE"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56 έγινε δεκτό ως έχει κατά πλειοψηφία. </w:t>
      </w:r>
    </w:p>
    <w:p w14:paraId="22BFE5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57 ως έχει;</w:t>
      </w:r>
    </w:p>
    <w:p w14:paraId="22BFE5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ΠΡΑΤΣΟΛΗΣ:</w:t>
      </w:r>
      <w:r>
        <w:rPr>
          <w:rFonts w:eastAsia="Times New Roman" w:cs="Times New Roman"/>
          <w:szCs w:val="24"/>
        </w:rPr>
        <w:t xml:space="preserve"> Ναι. </w:t>
      </w:r>
    </w:p>
    <w:p w14:paraId="22BFE5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w:t>
      </w:r>
    </w:p>
    <w:p w14:paraId="22BFE5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Ναι.</w:t>
      </w:r>
    </w:p>
    <w:p w14:paraId="22BFE5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 </w:t>
      </w:r>
    </w:p>
    <w:p w14:paraId="22BFE5B8"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57 έγινε δεκτό ως έχει κατά πλειοψηφία. </w:t>
      </w:r>
    </w:p>
    <w:p w14:paraId="22BFE5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58 ως έχει;</w:t>
      </w:r>
    </w:p>
    <w:p w14:paraId="22BFE5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ΠΡΑΤΣΟΛΗΣ:</w:t>
      </w:r>
      <w:r>
        <w:rPr>
          <w:rFonts w:eastAsia="Times New Roman" w:cs="Times New Roman"/>
          <w:szCs w:val="24"/>
        </w:rPr>
        <w:t xml:space="preserve"> Ναι. </w:t>
      </w:r>
    </w:p>
    <w:p w14:paraId="22BFE5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5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Όχι.</w:t>
      </w:r>
    </w:p>
    <w:p w14:paraId="22BFE5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w:t>
      </w:r>
      <w:r>
        <w:rPr>
          <w:rFonts w:eastAsia="Times New Roman" w:cs="Times New Roman"/>
          <w:b/>
          <w:szCs w:val="24"/>
        </w:rPr>
        <w:t>ΝΕΛΛΗΣ:</w:t>
      </w:r>
      <w:r>
        <w:rPr>
          <w:rFonts w:eastAsia="Times New Roman" w:cs="Times New Roman"/>
          <w:szCs w:val="24"/>
        </w:rPr>
        <w:t xml:space="preserve"> Ναι.</w:t>
      </w:r>
    </w:p>
    <w:p w14:paraId="22BFE5C2"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58 έγινε δεκτό ως έχει κατά πλειοψηφία. </w:t>
      </w:r>
    </w:p>
    <w:p w14:paraId="22BFE5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59 ως έχει;</w:t>
      </w:r>
    </w:p>
    <w:p w14:paraId="22BFE5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ΠΡΑΤΣΟΛΗΣ:</w:t>
      </w:r>
      <w:r>
        <w:rPr>
          <w:rFonts w:eastAsia="Times New Roman" w:cs="Times New Roman"/>
          <w:szCs w:val="24"/>
        </w:rPr>
        <w:t xml:space="preserve"> Ναι. </w:t>
      </w:r>
    </w:p>
    <w:p w14:paraId="22BFE5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Όχι.</w:t>
      </w:r>
    </w:p>
    <w:p w14:paraId="22BFE5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w:t>
      </w:r>
      <w:r>
        <w:rPr>
          <w:rFonts w:eastAsia="Times New Roman" w:cs="Times New Roman"/>
          <w:b/>
          <w:szCs w:val="24"/>
        </w:rPr>
        <w:t>ΚΑΡΑΚΩΣΤΑΣ:</w:t>
      </w:r>
      <w:r>
        <w:rPr>
          <w:rFonts w:eastAsia="Times New Roman" w:cs="Times New Roman"/>
          <w:szCs w:val="24"/>
        </w:rPr>
        <w:t xml:space="preserve"> Όχι. </w:t>
      </w:r>
    </w:p>
    <w:p w14:paraId="22BFE5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C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Παρών.</w:t>
      </w:r>
    </w:p>
    <w:p w14:paraId="22BFE5C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Παρών.</w:t>
      </w:r>
    </w:p>
    <w:p w14:paraId="22BFE5CC" w14:textId="77777777" w:rsidR="007336A6" w:rsidRDefault="002D1229">
      <w:pPr>
        <w:spacing w:line="600" w:lineRule="auto"/>
        <w:ind w:firstLine="720"/>
        <w:contextualSpacing/>
        <w:jc w:val="both"/>
        <w:rPr>
          <w:rFonts w:eastAsia="Times New Roman"/>
          <w:bCs/>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59 έγινε δεκτό ως έχει κατά πλειοψηφία. </w:t>
      </w:r>
    </w:p>
    <w:p w14:paraId="22BFE5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w:t>
      </w:r>
      <w:r>
        <w:rPr>
          <w:rFonts w:eastAsia="Times New Roman" w:cs="Times New Roman"/>
          <w:szCs w:val="24"/>
        </w:rPr>
        <w:t xml:space="preserve"> 60 ως έχει;</w:t>
      </w:r>
    </w:p>
    <w:p w14:paraId="22BFE5C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w:t>
      </w:r>
      <w:r>
        <w:rPr>
          <w:rFonts w:eastAsia="Times New Roman"/>
          <w:b/>
          <w:szCs w:val="24"/>
        </w:rPr>
        <w:t xml:space="preserve">(ΤΑΣΟΣ) </w:t>
      </w:r>
      <w:r>
        <w:rPr>
          <w:rFonts w:eastAsia="Times New Roman" w:cs="Times New Roman"/>
          <w:b/>
          <w:szCs w:val="24"/>
        </w:rPr>
        <w:t>ΠΡΑΤΣΟΛΗΣ:</w:t>
      </w:r>
      <w:r>
        <w:rPr>
          <w:rFonts w:eastAsia="Times New Roman" w:cs="Times New Roman"/>
          <w:szCs w:val="24"/>
        </w:rPr>
        <w:t xml:space="preserve"> Ναι. </w:t>
      </w:r>
    </w:p>
    <w:p w14:paraId="22BFE5C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5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5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w:t>
      </w:r>
    </w:p>
    <w:p w14:paraId="22BFE5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ΕΜΜΑΝΟΥΗΛ ΣΥΝΤΥΧΑΚΗΣ:</w:t>
      </w:r>
      <w:r>
        <w:rPr>
          <w:rFonts w:eastAsia="Times New Roman" w:cs="Times New Roman"/>
          <w:szCs w:val="24"/>
        </w:rPr>
        <w:t xml:space="preserve"> Ναι.</w:t>
      </w:r>
    </w:p>
    <w:p w14:paraId="22BFE5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Ναι. </w:t>
      </w:r>
    </w:p>
    <w:p w14:paraId="22BFE5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Ναι. </w:t>
      </w:r>
    </w:p>
    <w:p w14:paraId="22BFE5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Ναι.</w:t>
      </w:r>
    </w:p>
    <w:p w14:paraId="22BFE5D6" w14:textId="77777777" w:rsidR="007336A6" w:rsidRDefault="002D1229">
      <w:pPr>
        <w:spacing w:line="600" w:lineRule="auto"/>
        <w:ind w:firstLine="720"/>
        <w:contextualSpacing/>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bCs/>
        </w:rPr>
        <w:t xml:space="preserve">Συνεπώς το άρθρο 60 έγινε δεκτό ως έχει κατά πλειοψηφία. </w:t>
      </w:r>
    </w:p>
    <w:p w14:paraId="22BFE5D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61 ως έχει;</w:t>
      </w:r>
    </w:p>
    <w:p w14:paraId="22BFE5D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5D9"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5DA"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5DB"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5DC"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5DD"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5DE"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5DF"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5E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61 έγινε δεκτό ως έχει κατά πλειοψηφία.</w:t>
      </w:r>
    </w:p>
    <w:p w14:paraId="22BFE5E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62 ως έχει;</w:t>
      </w:r>
    </w:p>
    <w:p w14:paraId="22BFE5E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5E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Όχι.</w:t>
      </w:r>
    </w:p>
    <w:p w14:paraId="22BFE5E4"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5E5"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5E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5E7"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Ναι.</w:t>
      </w:r>
    </w:p>
    <w:p w14:paraId="22BFE5E8"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5E9"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5E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w:t>
      </w:r>
      <w:r>
        <w:rPr>
          <w:rFonts w:eastAsia="Times New Roman"/>
          <w:szCs w:val="24"/>
        </w:rPr>
        <w:t>ο άρθρο 62 έγινε δεκτό ως έχει κατά πλειοψηφία.</w:t>
      </w:r>
    </w:p>
    <w:p w14:paraId="22BFE5E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63 ως έχει;</w:t>
      </w:r>
    </w:p>
    <w:p w14:paraId="22BFE5E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5ED"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Όχι.</w:t>
      </w:r>
    </w:p>
    <w:p w14:paraId="22BFE5E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5EF"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5F0"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5F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ΚΩΝΣΤΑΝΤΙΝΟΣ </w:t>
      </w:r>
      <w:r>
        <w:rPr>
          <w:rFonts w:eastAsia="Times New Roman"/>
          <w:b/>
          <w:szCs w:val="24"/>
        </w:rPr>
        <w:t>ΚΑΤΣΙΚΗΣ:</w:t>
      </w:r>
      <w:r>
        <w:rPr>
          <w:rFonts w:eastAsia="Times New Roman"/>
          <w:szCs w:val="24"/>
        </w:rPr>
        <w:t xml:space="preserve"> Ναι.</w:t>
      </w:r>
    </w:p>
    <w:p w14:paraId="22BFE5F2"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5F3"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5F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63 έγινε δεκτό ως έχει κατά πλειοψηφία.</w:t>
      </w:r>
    </w:p>
    <w:p w14:paraId="22BFE5F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64 ως έχει;</w:t>
      </w:r>
    </w:p>
    <w:p w14:paraId="22BFE5F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5F7"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w:t>
      </w:r>
      <w:r>
        <w:rPr>
          <w:rFonts w:eastAsia="Times New Roman"/>
          <w:b/>
          <w:szCs w:val="24"/>
        </w:rPr>
        <w:t xml:space="preserve">Σ: </w:t>
      </w:r>
      <w:r>
        <w:rPr>
          <w:rFonts w:eastAsia="Times New Roman"/>
          <w:szCs w:val="24"/>
        </w:rPr>
        <w:t>Ναι.</w:t>
      </w:r>
    </w:p>
    <w:p w14:paraId="22BFE5F8"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Ναι.</w:t>
      </w:r>
    </w:p>
    <w:p w14:paraId="22BFE5F9"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5FA"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5FB"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5FC"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5FD"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5F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64 έγινε δεκτό ως έχει κατά πλειοψηφία.</w:t>
      </w:r>
    </w:p>
    <w:p w14:paraId="22BFE5FF" w14:textId="77777777" w:rsidR="007336A6" w:rsidRDefault="002D1229">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ρωτάται το Σώμα: Γίνεται δεκτό το άρθρο 65 ως έχει;</w:t>
      </w:r>
    </w:p>
    <w:p w14:paraId="22BFE60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0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02"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03"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04"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05"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06"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607"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ΣΠΥΡΙΔΩΝ </w:t>
      </w:r>
      <w:r>
        <w:rPr>
          <w:rFonts w:eastAsia="Times New Roman"/>
          <w:b/>
          <w:szCs w:val="24"/>
        </w:rPr>
        <w:t>ΔΑΝΕΛΛΗΣ:</w:t>
      </w:r>
      <w:r>
        <w:rPr>
          <w:rFonts w:eastAsia="Times New Roman"/>
          <w:szCs w:val="24"/>
        </w:rPr>
        <w:t xml:space="preserve"> Ναι.</w:t>
      </w:r>
    </w:p>
    <w:p w14:paraId="22BFE60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65 έγινε δεκτό ως έχει κατά πλειοψηφία.</w:t>
      </w:r>
    </w:p>
    <w:p w14:paraId="22BFE609"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66 ως έχει;</w:t>
      </w:r>
    </w:p>
    <w:p w14:paraId="22BFE60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0B"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Όχι.</w:t>
      </w:r>
    </w:p>
    <w:p w14:paraId="22BFE60C"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0D"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ΕΥΑΓΓΕΛΟΣ </w:t>
      </w:r>
      <w:r>
        <w:rPr>
          <w:rFonts w:eastAsia="Times New Roman"/>
          <w:b/>
          <w:szCs w:val="24"/>
        </w:rPr>
        <w:t>ΚΑΡΑΚΩΣΤΑΣ:</w:t>
      </w:r>
      <w:r>
        <w:rPr>
          <w:rFonts w:eastAsia="Times New Roman"/>
          <w:szCs w:val="24"/>
        </w:rPr>
        <w:t xml:space="preserve"> Όχι.</w:t>
      </w:r>
    </w:p>
    <w:p w14:paraId="22BFE60E"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0F"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1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611"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1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66 έγινε δεκτό ως έχει κατά πλειοψηφία.</w:t>
      </w:r>
    </w:p>
    <w:p w14:paraId="22BFE61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67 ω</w:t>
      </w:r>
      <w:r>
        <w:rPr>
          <w:rFonts w:eastAsia="Times New Roman"/>
          <w:szCs w:val="24"/>
        </w:rPr>
        <w:t>ς έχει;</w:t>
      </w:r>
    </w:p>
    <w:p w14:paraId="22BFE61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15"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16"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17"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18"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619"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1A"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61B"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22BFE61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w:t>
      </w:r>
      <w:r>
        <w:rPr>
          <w:rFonts w:eastAsia="Times New Roman"/>
          <w:b/>
          <w:szCs w:val="24"/>
        </w:rPr>
        <w:t>ης</w:t>
      </w:r>
      <w:proofErr w:type="spellEnd"/>
      <w:r>
        <w:rPr>
          <w:rFonts w:eastAsia="Times New Roman"/>
          <w:b/>
          <w:szCs w:val="24"/>
        </w:rPr>
        <w:t xml:space="preserve">): </w:t>
      </w:r>
      <w:r>
        <w:rPr>
          <w:rFonts w:eastAsia="Times New Roman"/>
          <w:szCs w:val="24"/>
        </w:rPr>
        <w:t>Συνεπώς το άρθρο 67 έγινε δεκτό ως έχει κατά πλειοψηφία.</w:t>
      </w:r>
    </w:p>
    <w:p w14:paraId="22BFE61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68 ως έχει;</w:t>
      </w:r>
    </w:p>
    <w:p w14:paraId="22BFE61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1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20"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21"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22"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623"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24"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25"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2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68 έγινε δεκτό ως έχει κατά πλειοψηφία.</w:t>
      </w:r>
    </w:p>
    <w:p w14:paraId="22BFE62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69 ως έχει;</w:t>
      </w:r>
    </w:p>
    <w:p w14:paraId="22BFE62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29"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2A"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2B"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2C"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Ναι.</w:t>
      </w:r>
    </w:p>
    <w:p w14:paraId="22BFE62D"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2E"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62F"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3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Συνεπώς το άρθρο 69 έγινε δεκτό ως έχει </w:t>
      </w:r>
      <w:r>
        <w:rPr>
          <w:rFonts w:eastAsia="Times New Roman"/>
          <w:szCs w:val="24"/>
        </w:rPr>
        <w:t>κατά πλειοψηφία.</w:t>
      </w:r>
    </w:p>
    <w:p w14:paraId="22BFE63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70 ως έχει;</w:t>
      </w:r>
    </w:p>
    <w:p w14:paraId="22BFE63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3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34"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35"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3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637"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38"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w:t>
      </w:r>
      <w:r>
        <w:rPr>
          <w:rFonts w:eastAsia="Times New Roman"/>
          <w:szCs w:val="24"/>
        </w:rPr>
        <w:t>Παρών.</w:t>
      </w:r>
    </w:p>
    <w:p w14:paraId="22BFE639"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3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70 έγινε δεκτό ως έχει κατά πλειοψηφία.</w:t>
      </w:r>
    </w:p>
    <w:p w14:paraId="22BFE63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71 ως έχει;</w:t>
      </w:r>
    </w:p>
    <w:p w14:paraId="22BFE63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3D"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 xml:space="preserve">ΜΑΥΡΟΥΔΗΣ ΒΟΡΙΔΗΣ: </w:t>
      </w:r>
      <w:r>
        <w:rPr>
          <w:rFonts w:eastAsia="Times New Roman"/>
          <w:szCs w:val="24"/>
        </w:rPr>
        <w:t>Ναι.</w:t>
      </w:r>
    </w:p>
    <w:p w14:paraId="22BFE63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w:t>
      </w:r>
      <w:r>
        <w:rPr>
          <w:rFonts w:eastAsia="Times New Roman"/>
          <w:szCs w:val="24"/>
        </w:rPr>
        <w:t>αι.</w:t>
      </w:r>
    </w:p>
    <w:p w14:paraId="22BFE63F"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40"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641"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42"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43"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4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71 έγινε δεκτό ως έχει κατά πλειοψηφία.</w:t>
      </w:r>
    </w:p>
    <w:p w14:paraId="22BFE64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w:t>
      </w:r>
      <w:r>
        <w:rPr>
          <w:rFonts w:eastAsia="Times New Roman"/>
          <w:szCs w:val="24"/>
        </w:rPr>
        <w:t xml:space="preserve"> το άρθρο 72 ως έχει;</w:t>
      </w:r>
    </w:p>
    <w:p w14:paraId="22BFE64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47"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48"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49"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4A"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64B"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4C"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4D"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4E"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ΠΡΟΕΔΡΕΥΩΝ (Γεώργ</w:t>
      </w:r>
      <w:r>
        <w:rPr>
          <w:rFonts w:eastAsia="Times New Roman"/>
          <w:b/>
          <w:szCs w:val="24"/>
        </w:rPr>
        <w:t xml:space="preserve">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w:t>
      </w:r>
      <w:r>
        <w:rPr>
          <w:rFonts w:eastAsia="Times New Roman"/>
          <w:szCs w:val="24"/>
        </w:rPr>
        <w:t>το άρθρο 72 έγινε δεκτό ως έχει κατά πλειοψηφία.</w:t>
      </w:r>
    </w:p>
    <w:p w14:paraId="22BFE64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73 ως έχει;</w:t>
      </w:r>
    </w:p>
    <w:p w14:paraId="22BFE65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5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52"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53"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54"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w:t>
      </w:r>
      <w:r>
        <w:rPr>
          <w:rFonts w:eastAsia="Times New Roman"/>
          <w:b/>
          <w:szCs w:val="24"/>
        </w:rPr>
        <w:t>ΚΗΣ:</w:t>
      </w:r>
      <w:r>
        <w:rPr>
          <w:rFonts w:eastAsia="Times New Roman"/>
          <w:szCs w:val="24"/>
        </w:rPr>
        <w:t xml:space="preserve"> Παρών.</w:t>
      </w:r>
    </w:p>
    <w:p w14:paraId="22BFE655"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56"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57"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5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73 έγινε δεκτό ως έχει κατά πλειοψηφία.</w:t>
      </w:r>
    </w:p>
    <w:p w14:paraId="22BFE65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74 ως έχει;</w:t>
      </w:r>
    </w:p>
    <w:p w14:paraId="22BFE65A"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w:t>
      </w:r>
      <w:r>
        <w:rPr>
          <w:rFonts w:eastAsia="Times New Roman"/>
          <w:b/>
          <w:szCs w:val="24"/>
        </w:rPr>
        <w:t xml:space="preserve">ΗΣ: </w:t>
      </w:r>
      <w:r>
        <w:rPr>
          <w:rFonts w:eastAsia="Times New Roman"/>
          <w:szCs w:val="24"/>
        </w:rPr>
        <w:t>Ναι.</w:t>
      </w:r>
    </w:p>
    <w:p w14:paraId="22BFE65B"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5C"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5D"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5E"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5F"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Ναι.</w:t>
      </w:r>
    </w:p>
    <w:p w14:paraId="22BFE660"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61"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6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74 έγινε δεκτό ως έχει κατά πλειοψηφία.</w:t>
      </w:r>
    </w:p>
    <w:p w14:paraId="22BFE66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75 ως έχει;</w:t>
      </w:r>
    </w:p>
    <w:p w14:paraId="22BFE66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65"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66"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67"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68"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69"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w:t>
      </w:r>
      <w:r>
        <w:rPr>
          <w:rFonts w:eastAsia="Times New Roman"/>
          <w:b/>
          <w:szCs w:val="24"/>
        </w:rPr>
        <w:t>ΑΤΣΙΚΗΣ:</w:t>
      </w:r>
      <w:r>
        <w:rPr>
          <w:rFonts w:eastAsia="Times New Roman"/>
          <w:szCs w:val="24"/>
        </w:rPr>
        <w:t xml:space="preserve"> Ναι.</w:t>
      </w:r>
    </w:p>
    <w:p w14:paraId="22BFE66A"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6B"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6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75 έγινε δεκτό ως έχει κατά πλειοψηφία.</w:t>
      </w:r>
    </w:p>
    <w:p w14:paraId="22BFE66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76 ως έχει;</w:t>
      </w:r>
    </w:p>
    <w:p w14:paraId="22BFE66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6F" w14:textId="77777777" w:rsidR="007336A6" w:rsidRDefault="002D1229">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b/>
          <w:szCs w:val="24"/>
        </w:rPr>
        <w:t xml:space="preserve">: </w:t>
      </w:r>
      <w:r>
        <w:rPr>
          <w:rFonts w:eastAsia="Times New Roman"/>
          <w:szCs w:val="24"/>
        </w:rPr>
        <w:t>Ναι.</w:t>
      </w:r>
    </w:p>
    <w:p w14:paraId="22BFE670"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Ναι.</w:t>
      </w:r>
    </w:p>
    <w:p w14:paraId="22BFE671"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72"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73"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74"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75"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7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w:t>
      </w:r>
      <w:r>
        <w:rPr>
          <w:rFonts w:eastAsia="Times New Roman"/>
          <w:szCs w:val="24"/>
        </w:rPr>
        <w:t>το άρθρο 76 έγινε δεκτό ως έχει κατά πλειοψηφία.</w:t>
      </w:r>
    </w:p>
    <w:p w14:paraId="22BFE677" w14:textId="77777777" w:rsidR="007336A6" w:rsidRDefault="002D1229">
      <w:pPr>
        <w:spacing w:line="600" w:lineRule="auto"/>
        <w:ind w:firstLine="720"/>
        <w:contextualSpacing/>
        <w:jc w:val="both"/>
        <w:rPr>
          <w:rFonts w:eastAsia="Times New Roman"/>
          <w:szCs w:val="24"/>
        </w:rPr>
      </w:pPr>
      <w:r>
        <w:rPr>
          <w:rFonts w:eastAsia="Times New Roman"/>
          <w:szCs w:val="24"/>
        </w:rPr>
        <w:t>Ερ</w:t>
      </w:r>
      <w:r>
        <w:rPr>
          <w:rFonts w:eastAsia="Times New Roman"/>
          <w:szCs w:val="24"/>
        </w:rPr>
        <w:t>ωτάται το Σώμα: Γίνεται δεκτό το άρθρο 77 ως έχει;</w:t>
      </w:r>
    </w:p>
    <w:p w14:paraId="22BFE678"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79"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7A"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7B"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67C"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67D"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7E"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7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ΣΠΥΡΙΔΩΝ </w:t>
      </w:r>
      <w:r>
        <w:rPr>
          <w:rFonts w:eastAsia="Times New Roman"/>
          <w:b/>
          <w:szCs w:val="24"/>
        </w:rPr>
        <w:t>ΔΑΝΕΛΛΗΣ:</w:t>
      </w:r>
      <w:r>
        <w:rPr>
          <w:rFonts w:eastAsia="Times New Roman"/>
          <w:szCs w:val="24"/>
        </w:rPr>
        <w:t xml:space="preserve"> Ναι.</w:t>
      </w:r>
    </w:p>
    <w:p w14:paraId="22BFE68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77 έγινε δεκτό ως έχει κατά πλειοψηφία.</w:t>
      </w:r>
    </w:p>
    <w:p w14:paraId="22BFE681"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78 ως έχει;</w:t>
      </w:r>
    </w:p>
    <w:p w14:paraId="22BFE682"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83"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p>
    <w:p w14:paraId="22BFE684"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685"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w:t>
      </w:r>
      <w:r>
        <w:rPr>
          <w:rFonts w:eastAsia="Times New Roman"/>
          <w:b/>
          <w:szCs w:val="24"/>
        </w:rPr>
        <w:t>ΡΑΚΩΣΤΑΣ:</w:t>
      </w:r>
      <w:r>
        <w:rPr>
          <w:rFonts w:eastAsia="Times New Roman"/>
          <w:szCs w:val="24"/>
        </w:rPr>
        <w:t xml:space="preserve"> Παρών.</w:t>
      </w:r>
    </w:p>
    <w:p w14:paraId="22BFE686"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687"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88"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689"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68A"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78 έγινε δεκτό ως έχει κατά πλειοψηφία.</w:t>
      </w:r>
    </w:p>
    <w:p w14:paraId="22BFE68B"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79 ως </w:t>
      </w:r>
      <w:r>
        <w:rPr>
          <w:rFonts w:eastAsia="Times New Roman"/>
          <w:szCs w:val="24"/>
        </w:rPr>
        <w:t>έχει;</w:t>
      </w:r>
    </w:p>
    <w:p w14:paraId="22BFE68C"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8D"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Όχι.</w:t>
      </w:r>
    </w:p>
    <w:p w14:paraId="22BFE68E"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68F"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90"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691"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92"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693"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Όχι.</w:t>
      </w:r>
    </w:p>
    <w:p w14:paraId="22BFE694"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w:t>
      </w:r>
      <w:r>
        <w:rPr>
          <w:rFonts w:eastAsia="Times New Roman"/>
          <w:szCs w:val="24"/>
        </w:rPr>
        <w:t>επώς το άρθρο 79 έγινε δεκτό ως έχει κατά πλειοψηφία.</w:t>
      </w:r>
    </w:p>
    <w:p w14:paraId="22BFE69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80 ως έχει;</w:t>
      </w:r>
    </w:p>
    <w:p w14:paraId="22BFE696"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(ΤΑΣΟΣ) ΠΡΑΤΣΟΛΗΣ: </w:t>
      </w:r>
      <w:r>
        <w:rPr>
          <w:rFonts w:eastAsia="Times New Roman"/>
          <w:szCs w:val="24"/>
        </w:rPr>
        <w:t>Ναι.</w:t>
      </w:r>
    </w:p>
    <w:p w14:paraId="22BFE697"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Όχι.</w:t>
      </w:r>
    </w:p>
    <w:p w14:paraId="22BFE698" w14:textId="77777777" w:rsidR="007336A6" w:rsidRDefault="002D1229">
      <w:pPr>
        <w:spacing w:line="600" w:lineRule="auto"/>
        <w:ind w:firstLine="720"/>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699" w14:textId="77777777" w:rsidR="007336A6" w:rsidRDefault="002D1229">
      <w:pPr>
        <w:spacing w:line="600" w:lineRule="auto"/>
        <w:ind w:firstLine="720"/>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69A" w14:textId="77777777" w:rsidR="007336A6" w:rsidRDefault="002D1229">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69B" w14:textId="77777777" w:rsidR="007336A6" w:rsidRDefault="002D1229">
      <w:pPr>
        <w:spacing w:line="600" w:lineRule="auto"/>
        <w:ind w:firstLine="720"/>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69C" w14:textId="77777777" w:rsidR="007336A6" w:rsidRDefault="002D1229">
      <w:pPr>
        <w:spacing w:line="600" w:lineRule="auto"/>
        <w:ind w:firstLine="720"/>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69D" w14:textId="77777777" w:rsidR="007336A6" w:rsidRDefault="002D1229">
      <w:pPr>
        <w:spacing w:line="600" w:lineRule="auto"/>
        <w:ind w:firstLine="720"/>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69E"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80 έγινε δεκτό ως έχει κατά πλειοψηφία.</w:t>
      </w:r>
    </w:p>
    <w:p w14:paraId="22BFE69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81 ως έχει;</w:t>
      </w:r>
    </w:p>
    <w:p w14:paraId="22BFE6A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A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A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6A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6A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Ναι. </w:t>
      </w:r>
    </w:p>
    <w:p w14:paraId="22BFE6A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A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6A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6A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81 έγινε δεκτό ως έχ</w:t>
      </w:r>
      <w:r>
        <w:rPr>
          <w:rFonts w:eastAsia="Times New Roman" w:cs="Times New Roman"/>
          <w:szCs w:val="24"/>
        </w:rPr>
        <w:t>ει κατά πλειοψηφία.</w:t>
      </w:r>
    </w:p>
    <w:p w14:paraId="22BFE6A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82 ως έχει;</w:t>
      </w:r>
    </w:p>
    <w:p w14:paraId="22BFE6A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A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A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6A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Όχι. </w:t>
      </w:r>
    </w:p>
    <w:p w14:paraId="22BFE6A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2BFE6A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B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ΙΩΑΝΝΗΣ ΣΑ</w:t>
      </w:r>
      <w:r>
        <w:rPr>
          <w:rFonts w:eastAsia="Times New Roman" w:cs="Times New Roman"/>
          <w:b/>
          <w:szCs w:val="24"/>
        </w:rPr>
        <w:t xml:space="preserve">ΡΙΔΗΣ: </w:t>
      </w:r>
      <w:r>
        <w:rPr>
          <w:rFonts w:eastAsia="Times New Roman" w:cs="Times New Roman"/>
          <w:szCs w:val="24"/>
        </w:rPr>
        <w:t xml:space="preserve">Όχι. </w:t>
      </w:r>
    </w:p>
    <w:p w14:paraId="22BFE6B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6B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82 έγινε δεκτό ως έχει κατά πλειοψηφία.</w:t>
      </w:r>
    </w:p>
    <w:p w14:paraId="22BFE6B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83 ως έχει;</w:t>
      </w:r>
    </w:p>
    <w:p w14:paraId="22BFE6B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B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Ναι. </w:t>
      </w:r>
    </w:p>
    <w:p w14:paraId="22BFE6B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6B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6B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2BFE6B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B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2BFE6B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22BFE6B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83 έγινε δεκτό ως έχει κατά πλειοψηφία.</w:t>
      </w:r>
    </w:p>
    <w:p w14:paraId="22BFE6B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84 ως έχει;</w:t>
      </w:r>
    </w:p>
    <w:p w14:paraId="22BFE6B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B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6C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6C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22BFE6C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22BFE6C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C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2BFE6C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w:t>
      </w:r>
      <w:r>
        <w:rPr>
          <w:rFonts w:eastAsia="Times New Roman" w:cs="Times New Roman"/>
          <w:b/>
          <w:szCs w:val="24"/>
        </w:rPr>
        <w:t xml:space="preserve">ΡΙΔΩΝ ΔΑΝΕΛΛΗΣ: </w:t>
      </w:r>
      <w:r>
        <w:rPr>
          <w:rFonts w:eastAsia="Times New Roman" w:cs="Times New Roman"/>
          <w:szCs w:val="24"/>
        </w:rPr>
        <w:t xml:space="preserve">Όχι. </w:t>
      </w:r>
    </w:p>
    <w:p w14:paraId="22BFE6C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84 έγινε δεκτό ως έχει κατά πλειοψηφία.</w:t>
      </w:r>
    </w:p>
    <w:p w14:paraId="22BFE6C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85 ως έχει;</w:t>
      </w:r>
    </w:p>
    <w:p w14:paraId="22BFE6C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C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CA"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ΛΕΩΝΙΔΑΣ ΓΡΗΓΟΡΑΚΟΣ: </w:t>
      </w:r>
      <w:r>
        <w:rPr>
          <w:rFonts w:eastAsia="Times New Roman" w:cs="Times New Roman"/>
          <w:szCs w:val="24"/>
        </w:rPr>
        <w:t>Όχι.</w:t>
      </w:r>
      <w:r>
        <w:rPr>
          <w:rFonts w:eastAsia="Times New Roman" w:cs="Times New Roman"/>
          <w:b/>
          <w:szCs w:val="24"/>
        </w:rPr>
        <w:t xml:space="preserve"> </w:t>
      </w:r>
    </w:p>
    <w:p w14:paraId="22BFE6CB"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ΕΥ</w:t>
      </w:r>
      <w:r>
        <w:rPr>
          <w:rFonts w:eastAsia="Times New Roman" w:cs="Times New Roman"/>
          <w:b/>
          <w:szCs w:val="24"/>
        </w:rPr>
        <w:t xml:space="preserve">ΑΓΓΕΛΟΣ ΚΑΡΑΚΩΣΤΑΣ: </w:t>
      </w:r>
      <w:r>
        <w:rPr>
          <w:rFonts w:eastAsia="Times New Roman" w:cs="Times New Roman"/>
          <w:szCs w:val="24"/>
        </w:rPr>
        <w:t>Παρών.</w:t>
      </w:r>
      <w:r>
        <w:rPr>
          <w:rFonts w:eastAsia="Times New Roman" w:cs="Times New Roman"/>
          <w:b/>
          <w:szCs w:val="24"/>
        </w:rPr>
        <w:t xml:space="preserve"> </w:t>
      </w:r>
    </w:p>
    <w:p w14:paraId="22BFE6CC"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ΕΜΜΑΝΟΥΗΛ ΣΥΝΤΥΧΑΚΗΣ: </w:t>
      </w:r>
      <w:r>
        <w:rPr>
          <w:rFonts w:eastAsia="Times New Roman" w:cs="Times New Roman"/>
          <w:szCs w:val="24"/>
        </w:rPr>
        <w:t>Ναι</w:t>
      </w:r>
      <w:r>
        <w:rPr>
          <w:rFonts w:eastAsia="Times New Roman" w:cs="Times New Roman"/>
          <w:b/>
          <w:szCs w:val="24"/>
        </w:rPr>
        <w:t xml:space="preserve">. </w:t>
      </w:r>
    </w:p>
    <w:p w14:paraId="22BFE6C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CE"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ΣΑΡΙΔΗΣ: </w:t>
      </w:r>
      <w:r>
        <w:rPr>
          <w:rFonts w:eastAsia="Times New Roman" w:cs="Times New Roman"/>
          <w:szCs w:val="24"/>
        </w:rPr>
        <w:t>Όχι.</w:t>
      </w:r>
      <w:r>
        <w:rPr>
          <w:rFonts w:eastAsia="Times New Roman" w:cs="Times New Roman"/>
          <w:b/>
          <w:szCs w:val="24"/>
        </w:rPr>
        <w:t xml:space="preserve"> </w:t>
      </w:r>
    </w:p>
    <w:p w14:paraId="22BFE6CF" w14:textId="77777777" w:rsidR="007336A6" w:rsidRDefault="002D1229">
      <w:pPr>
        <w:spacing w:line="600" w:lineRule="auto"/>
        <w:ind w:firstLine="720"/>
        <w:contextualSpacing/>
        <w:jc w:val="both"/>
        <w:rPr>
          <w:rFonts w:eastAsia="Times New Roman" w:cs="Times New Roman"/>
          <w:b/>
          <w:szCs w:val="24"/>
        </w:rPr>
      </w:pPr>
      <w:r>
        <w:rPr>
          <w:rFonts w:eastAsia="Times New Roman" w:cs="Times New Roman"/>
          <w:b/>
          <w:szCs w:val="24"/>
        </w:rPr>
        <w:t xml:space="preserve">ΣΠΥΡΙΔΩΝ ΔΑΝΕΛΛΗΣ: </w:t>
      </w:r>
      <w:r>
        <w:rPr>
          <w:rFonts w:eastAsia="Times New Roman" w:cs="Times New Roman"/>
          <w:szCs w:val="24"/>
        </w:rPr>
        <w:t>Όχι.</w:t>
      </w:r>
      <w:r>
        <w:rPr>
          <w:rFonts w:eastAsia="Times New Roman" w:cs="Times New Roman"/>
          <w:b/>
          <w:szCs w:val="24"/>
        </w:rPr>
        <w:t xml:space="preserve"> </w:t>
      </w:r>
    </w:p>
    <w:p w14:paraId="22BFE6D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το άρθρο 85 έγινε δεκτό ως έχει κατά πλειοψηφία.</w:t>
      </w:r>
    </w:p>
    <w:p w14:paraId="22BFE6D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 xml:space="preserve">Ερωτάται το Σώμα: Γίνεται δεκτό </w:t>
      </w:r>
      <w:r>
        <w:rPr>
          <w:rFonts w:eastAsia="Times New Roman" w:cs="Times New Roman"/>
          <w:szCs w:val="24"/>
        </w:rPr>
        <w:t>το άρθρο 86 ως έχει;</w:t>
      </w:r>
    </w:p>
    <w:p w14:paraId="22BFE6D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D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D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Όχι</w:t>
      </w:r>
    </w:p>
    <w:p w14:paraId="22BFE6D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6D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Όχι. </w:t>
      </w:r>
    </w:p>
    <w:p w14:paraId="22BFE6D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w:t>
      </w:r>
    </w:p>
    <w:p w14:paraId="22BFE6D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6D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6D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το άρθρο 86 έγινε δεκτό ως έχει κατά πλειοψηφία.</w:t>
      </w:r>
    </w:p>
    <w:p w14:paraId="22BFE6D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87 ως έχει;</w:t>
      </w:r>
    </w:p>
    <w:p w14:paraId="22BFE6D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D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6D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6D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6E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ΕΜΜΑΝΟΥ</w:t>
      </w:r>
      <w:r>
        <w:rPr>
          <w:rFonts w:eastAsia="Times New Roman" w:cs="Times New Roman"/>
          <w:b/>
          <w:szCs w:val="24"/>
        </w:rPr>
        <w:t xml:space="preserve">ΗΛ ΣΥΝΤΥΧΑΚΗΣ: </w:t>
      </w:r>
      <w:r>
        <w:rPr>
          <w:rFonts w:eastAsia="Times New Roman" w:cs="Times New Roman"/>
          <w:szCs w:val="24"/>
        </w:rPr>
        <w:t xml:space="preserve">Ναι. </w:t>
      </w:r>
    </w:p>
    <w:p w14:paraId="22BFE6E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E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6E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6E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87 έγινε δεκτό ως έχει κατά πλειοψηφία.</w:t>
      </w:r>
    </w:p>
    <w:p w14:paraId="22BFE6E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88 ως έχει;</w:t>
      </w:r>
    </w:p>
    <w:p w14:paraId="22BFE6E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ΑΝΑΣΤΑΣΙΟΣ (ΤΑ</w:t>
      </w:r>
      <w:r>
        <w:rPr>
          <w:rFonts w:eastAsia="Times New Roman" w:cs="Times New Roman"/>
          <w:b/>
          <w:szCs w:val="24"/>
        </w:rPr>
        <w:t xml:space="preserve">ΣΟΣ) ΠΡΑΤΣΟΛΗΣ: </w:t>
      </w:r>
      <w:r>
        <w:rPr>
          <w:rFonts w:eastAsia="Times New Roman" w:cs="Times New Roman"/>
          <w:szCs w:val="24"/>
        </w:rPr>
        <w:t xml:space="preserve">Ναι. </w:t>
      </w:r>
    </w:p>
    <w:p w14:paraId="22BFE6E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6E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Ναι. </w:t>
      </w:r>
    </w:p>
    <w:p w14:paraId="22BFE6E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6E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22BFE6E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E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2BFE6E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22BFE6E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το άρθρο 88 έγινε δεκτό ως έχει κατά πλειοψηφία.</w:t>
      </w:r>
    </w:p>
    <w:p w14:paraId="22BFE6E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89 ως έχει;</w:t>
      </w:r>
    </w:p>
    <w:p w14:paraId="22BFE6F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F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F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6F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6F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Όχι. </w:t>
      </w:r>
    </w:p>
    <w:p w14:paraId="22BFE6F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6F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6F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6F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89 έγινε δεκτό ως έχει κατά πλειοψηφία.</w:t>
      </w:r>
    </w:p>
    <w:p w14:paraId="22BFE6F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lastRenderedPageBreak/>
        <w:t>Ερωτάται το Σώμα: Γίνεται δεκτό το άρθρο 90 ως έχει;</w:t>
      </w:r>
    </w:p>
    <w:p w14:paraId="22BFE6F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6F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6F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6F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6F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22BFE6F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0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0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22BFE7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 xml:space="preserve">το άρθρο 90 έγινε δεκτό </w:t>
      </w:r>
      <w:r>
        <w:rPr>
          <w:rFonts w:eastAsia="Times New Roman" w:cs="Times New Roman"/>
          <w:szCs w:val="24"/>
        </w:rPr>
        <w:t>ως έχει κατά πλειοψηφία.</w:t>
      </w:r>
    </w:p>
    <w:p w14:paraId="22BFE7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91 ως έχει;</w:t>
      </w:r>
    </w:p>
    <w:p w14:paraId="22BFE70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0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70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70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70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Όχι. </w:t>
      </w:r>
    </w:p>
    <w:p w14:paraId="22BFE70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0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Παρών. </w:t>
      </w:r>
    </w:p>
    <w:p w14:paraId="22BFE70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ΣΠΥΡΙΔΩΝ ΔΑΝΕΛΛΗΣ: </w:t>
      </w:r>
      <w:r>
        <w:rPr>
          <w:rFonts w:eastAsia="Times New Roman" w:cs="Times New Roman"/>
          <w:szCs w:val="24"/>
        </w:rPr>
        <w:t xml:space="preserve">Ναι. </w:t>
      </w:r>
    </w:p>
    <w:p w14:paraId="22BFE70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91 έγινε δεκτό ως έχει κατά πλειοψηφία.</w:t>
      </w:r>
    </w:p>
    <w:p w14:paraId="22BFE70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92 ως έχει;</w:t>
      </w:r>
    </w:p>
    <w:p w14:paraId="22BFE70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0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1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71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71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22BFE71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1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1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1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92 έγινε δεκτό ως έχει κατά πλειοψηφία.</w:t>
      </w:r>
    </w:p>
    <w:p w14:paraId="22BFE71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ρωτάται το Σώμα: Γίνεται δεκτό το άρθρο 93 ως έχει;</w:t>
      </w:r>
    </w:p>
    <w:p w14:paraId="22BFE71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1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1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71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ΕΥΑΓΓΕΛΟΣ ΚΑΡΑΚΩΣΤΑΣ:</w:t>
      </w:r>
      <w:r>
        <w:rPr>
          <w:rFonts w:eastAsia="Times New Roman" w:cs="Times New Roman"/>
          <w:szCs w:val="24"/>
        </w:rPr>
        <w:t xml:space="preserve"> Παρών. </w:t>
      </w:r>
    </w:p>
    <w:p w14:paraId="22BFE71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ΕΜΜΑΝΟΥΗΛ ΣΥΝΤΥΧΑΚΗΣ: </w:t>
      </w:r>
      <w:r>
        <w:rPr>
          <w:rFonts w:eastAsia="Times New Roman" w:cs="Times New Roman"/>
          <w:szCs w:val="24"/>
        </w:rPr>
        <w:t xml:space="preserve">Παρών. </w:t>
      </w:r>
    </w:p>
    <w:p w14:paraId="22BFE71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1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1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ΣΠΥΡ</w:t>
      </w:r>
      <w:r>
        <w:rPr>
          <w:rFonts w:eastAsia="Times New Roman" w:cs="Times New Roman"/>
          <w:b/>
          <w:szCs w:val="24"/>
        </w:rPr>
        <w:t xml:space="preserve">ΙΔΩΝ ΔΑΝΕΛΛΗΣ: </w:t>
      </w:r>
      <w:r>
        <w:rPr>
          <w:rFonts w:eastAsia="Times New Roman" w:cs="Times New Roman"/>
          <w:szCs w:val="24"/>
        </w:rPr>
        <w:t xml:space="preserve">Όχι. </w:t>
      </w:r>
    </w:p>
    <w:p w14:paraId="22BFE72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93 έγινε δεκτό ως έχει κατά πλειοψηφία.</w:t>
      </w:r>
    </w:p>
    <w:p w14:paraId="22BFE72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94 ως έχει;</w:t>
      </w:r>
    </w:p>
    <w:p w14:paraId="22BFE72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2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2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72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72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2BFE72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2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2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2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94 έγινε δεκτό ως έχει κατά πλειοψηφία.</w:t>
      </w:r>
    </w:p>
    <w:p w14:paraId="22BFE72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w:t>
      </w:r>
      <w:r>
        <w:rPr>
          <w:rFonts w:eastAsia="Times New Roman" w:cs="Times New Roman"/>
          <w:szCs w:val="24"/>
        </w:rPr>
        <w:t>ό το άρθρο 95 ως έχει;</w:t>
      </w:r>
    </w:p>
    <w:p w14:paraId="22BFE72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2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ΜΑΥΡΟΥΔΗΣ ΒΟΡΙΔΗΣ: </w:t>
      </w:r>
      <w:r>
        <w:rPr>
          <w:rFonts w:eastAsia="Times New Roman" w:cs="Times New Roman"/>
          <w:szCs w:val="24"/>
        </w:rPr>
        <w:t xml:space="preserve">Ναι. </w:t>
      </w:r>
    </w:p>
    <w:p w14:paraId="22BFE72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72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73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2BFE73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3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2BFE73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Ναι. </w:t>
      </w:r>
    </w:p>
    <w:p w14:paraId="22BFE73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ΠΡΟΕΔΡΕΥΩΝ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95 έγινε δεκτό ως έχει κατά πλειοψηφία.</w:t>
      </w:r>
    </w:p>
    <w:p w14:paraId="22BFE73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96 ως έχει;</w:t>
      </w:r>
    </w:p>
    <w:p w14:paraId="22BFE73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3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73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73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73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ΕΜΜΑ</w:t>
      </w:r>
      <w:r>
        <w:rPr>
          <w:rFonts w:eastAsia="Times New Roman" w:cs="Times New Roman"/>
          <w:b/>
          <w:szCs w:val="24"/>
        </w:rPr>
        <w:t xml:space="preserve">ΝΟΥΗΛ ΣΥΝΤΥΧΑΚΗΣ: </w:t>
      </w:r>
      <w:r>
        <w:rPr>
          <w:rFonts w:eastAsia="Times New Roman" w:cs="Times New Roman"/>
          <w:szCs w:val="24"/>
        </w:rPr>
        <w:t xml:space="preserve">Όχι. </w:t>
      </w:r>
    </w:p>
    <w:p w14:paraId="22BFE73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3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2BFE73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3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96 έγινε δεκτό ως έχει κατά πλειοψηφία.</w:t>
      </w:r>
    </w:p>
    <w:p w14:paraId="22BFE73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97 ως έχει;</w:t>
      </w:r>
    </w:p>
    <w:p w14:paraId="22BFE74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4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4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74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74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74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4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4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4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w:t>
      </w:r>
      <w:r>
        <w:rPr>
          <w:rFonts w:eastAsia="Times New Roman" w:cs="Times New Roman"/>
          <w:szCs w:val="24"/>
        </w:rPr>
        <w:t>νεπώς το άρθρο 97 έγινε δεκτό ως έχει κατά πλειοψηφία.</w:t>
      </w:r>
    </w:p>
    <w:p w14:paraId="22BFE74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98 ως έχει;</w:t>
      </w:r>
    </w:p>
    <w:p w14:paraId="22BFE74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4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4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Όχι. </w:t>
      </w:r>
    </w:p>
    <w:p w14:paraId="22BFE74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74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Παρών. </w:t>
      </w:r>
    </w:p>
    <w:p w14:paraId="22BFE74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ΚΩΝΣΤΑΝΤΙΝΟΣ ΚΑΤΣΙΚΗΣ: </w:t>
      </w:r>
      <w:r>
        <w:rPr>
          <w:rFonts w:eastAsia="Times New Roman" w:cs="Times New Roman"/>
          <w:szCs w:val="24"/>
        </w:rPr>
        <w:t xml:space="preserve">Ναι. </w:t>
      </w:r>
    </w:p>
    <w:p w14:paraId="22BFE75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Όχι. </w:t>
      </w:r>
    </w:p>
    <w:p w14:paraId="22BFE75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5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98 έγινε δεκτό ως έχει κατά πλειοψηφία.</w:t>
      </w:r>
    </w:p>
    <w:p w14:paraId="22BFE75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99 ως έχει;</w:t>
      </w:r>
    </w:p>
    <w:p w14:paraId="22BFE75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5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Ναι. </w:t>
      </w:r>
    </w:p>
    <w:p w14:paraId="22BFE75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ΛΕΩΝΙΔΑΣ ΓΡΗΓΟΡΑΚΟΣ: </w:t>
      </w:r>
      <w:r>
        <w:rPr>
          <w:rFonts w:eastAsia="Times New Roman" w:cs="Times New Roman"/>
          <w:szCs w:val="24"/>
        </w:rPr>
        <w:t xml:space="preserve">Ναι. </w:t>
      </w:r>
    </w:p>
    <w:p w14:paraId="22BFE757"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Παρών. </w:t>
      </w:r>
    </w:p>
    <w:p w14:paraId="22BFE758"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Ναι. </w:t>
      </w:r>
    </w:p>
    <w:p w14:paraId="22BFE759"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5A"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ΣΑΡΙΔΗΣ: </w:t>
      </w:r>
      <w:r>
        <w:rPr>
          <w:rFonts w:eastAsia="Times New Roman" w:cs="Times New Roman"/>
          <w:szCs w:val="24"/>
        </w:rPr>
        <w:t xml:space="preserve">Ναι. </w:t>
      </w:r>
    </w:p>
    <w:p w14:paraId="22BFE75B"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Παρών. </w:t>
      </w:r>
    </w:p>
    <w:p w14:paraId="22BFE75C"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w:t>
      </w:r>
      <w:r>
        <w:rPr>
          <w:rFonts w:eastAsia="Times New Roman" w:cs="Times New Roman"/>
          <w:szCs w:val="24"/>
        </w:rPr>
        <w:t xml:space="preserve"> </w:t>
      </w:r>
      <w:r>
        <w:rPr>
          <w:rFonts w:eastAsia="Times New Roman" w:cs="Times New Roman"/>
          <w:szCs w:val="24"/>
        </w:rPr>
        <w:t xml:space="preserve">το άρθρο 99 έγινε δεκτό </w:t>
      </w:r>
      <w:r>
        <w:rPr>
          <w:rFonts w:eastAsia="Times New Roman" w:cs="Times New Roman"/>
          <w:szCs w:val="24"/>
        </w:rPr>
        <w:t>ως έχει κατά πλειοψηφία.</w:t>
      </w:r>
    </w:p>
    <w:p w14:paraId="22BFE75D"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Ερωτάται το Σώμα: Γίνεται δεκτό το άρθρο 100 ως έχει;</w:t>
      </w:r>
    </w:p>
    <w:p w14:paraId="22BFE75E"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ΠΡΑΤΣΟΛΗΣ: </w:t>
      </w:r>
      <w:r>
        <w:rPr>
          <w:rFonts w:eastAsia="Times New Roman" w:cs="Times New Roman"/>
          <w:szCs w:val="24"/>
        </w:rPr>
        <w:t xml:space="preserve">Ναι. </w:t>
      </w:r>
    </w:p>
    <w:p w14:paraId="22BFE75F"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Όχι. </w:t>
      </w:r>
    </w:p>
    <w:p w14:paraId="22BFE760"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ΛΕΩΝΙΔΑΣ ΓΡΗΓΟΡΑΚΟΣ: </w:t>
      </w:r>
      <w:r>
        <w:rPr>
          <w:rFonts w:eastAsia="Times New Roman" w:cs="Times New Roman"/>
          <w:szCs w:val="24"/>
        </w:rPr>
        <w:t xml:space="preserve">Όχι. </w:t>
      </w:r>
    </w:p>
    <w:p w14:paraId="22BFE761"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ΚΑΡΑΚΩΣΤΑΣ: </w:t>
      </w:r>
      <w:r>
        <w:rPr>
          <w:rFonts w:eastAsia="Times New Roman" w:cs="Times New Roman"/>
          <w:szCs w:val="24"/>
        </w:rPr>
        <w:t xml:space="preserve">Όχι. </w:t>
      </w:r>
    </w:p>
    <w:p w14:paraId="22BFE76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Ναι.</w:t>
      </w:r>
    </w:p>
    <w:p w14:paraId="22BFE76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 xml:space="preserve">Ναι. </w:t>
      </w:r>
    </w:p>
    <w:p w14:paraId="22BFE764"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ΙΩΑΝΝ</w:t>
      </w:r>
      <w:r>
        <w:rPr>
          <w:rFonts w:eastAsia="Times New Roman" w:cs="Times New Roman"/>
          <w:b/>
          <w:szCs w:val="24"/>
        </w:rPr>
        <w:t xml:space="preserve">ΗΣ ΣΑΡΙΔΗΣ: </w:t>
      </w:r>
      <w:r>
        <w:rPr>
          <w:rFonts w:eastAsia="Times New Roman" w:cs="Times New Roman"/>
          <w:szCs w:val="24"/>
        </w:rPr>
        <w:t xml:space="preserve">Όχι. </w:t>
      </w:r>
    </w:p>
    <w:p w14:paraId="22BFE765"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Όχι. </w:t>
      </w:r>
    </w:p>
    <w:p w14:paraId="22BFE766"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Συνεπώς το άρθρο 100 έγινε δεκτό ως έχει κατά πλειοψηφία.</w:t>
      </w:r>
    </w:p>
    <w:p w14:paraId="22BFE767"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101 ως έχει;</w:t>
      </w:r>
    </w:p>
    <w:p w14:paraId="22BFE768"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69"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Παρών.</w:t>
      </w:r>
      <w:r>
        <w:rPr>
          <w:rFonts w:eastAsia="Times New Roman"/>
          <w:b/>
          <w:szCs w:val="24"/>
        </w:rPr>
        <w:t xml:space="preserve"> </w:t>
      </w:r>
    </w:p>
    <w:p w14:paraId="22BFE76A"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6B"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76C"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76D"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6E"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76F"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70"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101 έγινε δεκτό ως έχει κατά πλειοψηφία.</w:t>
      </w:r>
    </w:p>
    <w:p w14:paraId="22BFE771" w14:textId="77777777" w:rsidR="007336A6" w:rsidRDefault="002D1229">
      <w:pPr>
        <w:spacing w:line="600" w:lineRule="auto"/>
        <w:ind w:firstLine="539"/>
        <w:contextualSpacing/>
        <w:jc w:val="both"/>
        <w:rPr>
          <w:rFonts w:eastAsia="Times New Roman"/>
          <w:bCs/>
          <w:szCs w:val="24"/>
        </w:rPr>
      </w:pPr>
      <w:r>
        <w:rPr>
          <w:rFonts w:eastAsia="Times New Roman"/>
          <w:bCs/>
          <w:szCs w:val="24"/>
        </w:rPr>
        <w:lastRenderedPageBreak/>
        <w:t>Ερωτάτ</w:t>
      </w:r>
      <w:r>
        <w:rPr>
          <w:rFonts w:eastAsia="Times New Roman"/>
          <w:bCs/>
          <w:szCs w:val="24"/>
        </w:rPr>
        <w:t>αι το Σώμα: Γίνεται δεκτό το άρθρο 102 ως έχει;</w:t>
      </w:r>
    </w:p>
    <w:p w14:paraId="22BFE772"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73"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Όχι.</w:t>
      </w:r>
      <w:r>
        <w:rPr>
          <w:rFonts w:eastAsia="Times New Roman"/>
          <w:b/>
          <w:szCs w:val="24"/>
        </w:rPr>
        <w:t xml:space="preserve"> </w:t>
      </w:r>
    </w:p>
    <w:p w14:paraId="22BFE774"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75"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776"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777"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78"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779"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ΣΠΥΡΙΔΩΝ </w:t>
      </w:r>
      <w:r>
        <w:rPr>
          <w:rFonts w:eastAsia="Times New Roman"/>
          <w:b/>
          <w:szCs w:val="24"/>
        </w:rPr>
        <w:t>ΔΑΝΕΛΛΗΣ:</w:t>
      </w:r>
      <w:r>
        <w:rPr>
          <w:rFonts w:eastAsia="Times New Roman"/>
          <w:szCs w:val="24"/>
        </w:rPr>
        <w:t xml:space="preserve"> Ναι.</w:t>
      </w:r>
    </w:p>
    <w:p w14:paraId="22BFE77A"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102 έγινε δεκτό ως έχει κατά πλειοψηφία.</w:t>
      </w:r>
    </w:p>
    <w:p w14:paraId="22BFE77B"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103 ως έχει;</w:t>
      </w:r>
    </w:p>
    <w:p w14:paraId="22BFE77C"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7D"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Όχι.</w:t>
      </w:r>
      <w:r>
        <w:rPr>
          <w:rFonts w:eastAsia="Times New Roman"/>
          <w:b/>
          <w:szCs w:val="24"/>
        </w:rPr>
        <w:t xml:space="preserve"> </w:t>
      </w:r>
    </w:p>
    <w:p w14:paraId="22BFE77E"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Όχι.</w:t>
      </w:r>
    </w:p>
    <w:p w14:paraId="22BFE77F"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w:t>
      </w:r>
      <w:r>
        <w:rPr>
          <w:rFonts w:eastAsia="Times New Roman"/>
          <w:b/>
          <w:szCs w:val="24"/>
        </w:rPr>
        <w:t xml:space="preserve"> ΚΑΡΑΚΩΣΤΑΣ:</w:t>
      </w:r>
      <w:r>
        <w:rPr>
          <w:rFonts w:eastAsia="Times New Roman"/>
          <w:szCs w:val="24"/>
        </w:rPr>
        <w:t xml:space="preserve"> Όχι.</w:t>
      </w:r>
    </w:p>
    <w:p w14:paraId="22BFE780"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781"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82"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783"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Όχι.</w:t>
      </w:r>
    </w:p>
    <w:p w14:paraId="22BFE784"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103 έγινε δεκτό ως έχει κατά πλειοψηφία.</w:t>
      </w:r>
    </w:p>
    <w:p w14:paraId="22BFE785" w14:textId="77777777" w:rsidR="007336A6" w:rsidRDefault="002D1229">
      <w:pPr>
        <w:spacing w:line="600" w:lineRule="auto"/>
        <w:ind w:firstLine="539"/>
        <w:contextualSpacing/>
        <w:jc w:val="both"/>
        <w:rPr>
          <w:rFonts w:eastAsia="Times New Roman"/>
          <w:bCs/>
          <w:szCs w:val="24"/>
        </w:rPr>
      </w:pPr>
      <w:r>
        <w:rPr>
          <w:rFonts w:eastAsia="Times New Roman"/>
          <w:bCs/>
          <w:szCs w:val="24"/>
        </w:rPr>
        <w:t xml:space="preserve">Ερωτάται το Σώμα: Γίνεται δεκτό το άρθρο 104 </w:t>
      </w:r>
      <w:r>
        <w:rPr>
          <w:rFonts w:eastAsia="Times New Roman"/>
          <w:bCs/>
          <w:szCs w:val="24"/>
        </w:rPr>
        <w:t>ως έχει;</w:t>
      </w:r>
    </w:p>
    <w:p w14:paraId="22BFE786"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87"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88"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89"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8A"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Ναι.</w:t>
      </w:r>
    </w:p>
    <w:p w14:paraId="22BFE78B"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8C"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8D"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8E"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Συνεπώς το άρθρο 104 έγινε δεκτό ως έχει κατά πλειοψηφία.</w:t>
      </w:r>
    </w:p>
    <w:p w14:paraId="22BFE78F"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105 ως έχει;</w:t>
      </w:r>
    </w:p>
    <w:p w14:paraId="22BFE790"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91"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Όχι.</w:t>
      </w:r>
      <w:r>
        <w:rPr>
          <w:rFonts w:eastAsia="Times New Roman"/>
          <w:b/>
          <w:szCs w:val="24"/>
        </w:rPr>
        <w:t xml:space="preserve"> </w:t>
      </w:r>
    </w:p>
    <w:p w14:paraId="22BFE792"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93"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94"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Ναι.</w:t>
      </w:r>
    </w:p>
    <w:p w14:paraId="22BFE795"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96"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797"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798"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105 έγινε δεκτό ως έχει κατά πλειοψηφία.</w:t>
      </w:r>
    </w:p>
    <w:p w14:paraId="22BFE799"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106 ως έχει;</w:t>
      </w:r>
    </w:p>
    <w:p w14:paraId="22BFE79A"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9B" w14:textId="77777777" w:rsidR="007336A6" w:rsidRDefault="002D1229">
      <w:pPr>
        <w:spacing w:line="600" w:lineRule="auto"/>
        <w:ind w:firstLine="539"/>
        <w:contextualSpacing/>
        <w:jc w:val="both"/>
        <w:rPr>
          <w:rFonts w:eastAsia="Times New Roman"/>
          <w:szCs w:val="24"/>
        </w:rPr>
      </w:pPr>
      <w:r>
        <w:rPr>
          <w:rFonts w:eastAsia="Times New Roman"/>
          <w:b/>
          <w:szCs w:val="24"/>
        </w:rPr>
        <w:t>Μ</w:t>
      </w:r>
      <w:r>
        <w:rPr>
          <w:rFonts w:eastAsia="Times New Roman"/>
          <w:b/>
          <w:szCs w:val="24"/>
        </w:rPr>
        <w:t>ΑΥΡΟΥΔΗΣ ΒΟΡΙΔΗΣ:</w:t>
      </w:r>
      <w:r>
        <w:rPr>
          <w:rFonts w:eastAsia="Times New Roman"/>
          <w:szCs w:val="24"/>
        </w:rPr>
        <w:t xml:space="preserve"> Ναι.</w:t>
      </w:r>
    </w:p>
    <w:p w14:paraId="22BFE79C"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9D"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Παρών.</w:t>
      </w:r>
    </w:p>
    <w:p w14:paraId="22BFE79E"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79F"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A0"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Παρών.</w:t>
      </w:r>
    </w:p>
    <w:p w14:paraId="22BFE7A1"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A2"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106 έγινε δεκτό ως έχει κατά πλειοψηφία.</w:t>
      </w:r>
    </w:p>
    <w:p w14:paraId="22BFE7A3"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107 ως έχει;</w:t>
      </w:r>
    </w:p>
    <w:p w14:paraId="22BFE7A4"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A5"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Όχι.</w:t>
      </w:r>
    </w:p>
    <w:p w14:paraId="22BFE7A6"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A7"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A8"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A9"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w:t>
      </w:r>
      <w:r>
        <w:rPr>
          <w:rFonts w:eastAsia="Times New Roman"/>
          <w:b/>
          <w:szCs w:val="24"/>
        </w:rPr>
        <w:t xml:space="preserve"> ΚΑΤΣΙΚΗΣ:</w:t>
      </w:r>
      <w:r>
        <w:rPr>
          <w:rFonts w:eastAsia="Times New Roman"/>
          <w:szCs w:val="24"/>
        </w:rPr>
        <w:t xml:space="preserve"> Ναι.</w:t>
      </w:r>
    </w:p>
    <w:p w14:paraId="22BFE7AA"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7AB"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Παρών.</w:t>
      </w:r>
    </w:p>
    <w:p w14:paraId="22BFE7AC"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107 έγινε δεκτό ως έχει κατά πλειοψηφία.</w:t>
      </w:r>
    </w:p>
    <w:p w14:paraId="22BFE7AD"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108 ως έχει;</w:t>
      </w:r>
    </w:p>
    <w:p w14:paraId="22BFE7AE"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AF"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ΜΑΥΡΟΥΔΗΣ </w:t>
      </w:r>
      <w:r>
        <w:rPr>
          <w:rFonts w:eastAsia="Times New Roman"/>
          <w:b/>
          <w:szCs w:val="24"/>
        </w:rPr>
        <w:t>ΒΟΡΙΔΗΣ:</w:t>
      </w:r>
      <w:r>
        <w:rPr>
          <w:rFonts w:eastAsia="Times New Roman"/>
          <w:szCs w:val="24"/>
        </w:rPr>
        <w:t xml:space="preserve"> Ναι.</w:t>
      </w:r>
    </w:p>
    <w:p w14:paraId="22BFE7B0"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B1"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B2"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B3"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B4"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B5"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B6"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108 έγινε δεκτό ως έχει κατά πλειοψηφ</w:t>
      </w:r>
      <w:r>
        <w:rPr>
          <w:rFonts w:eastAsia="Times New Roman"/>
          <w:szCs w:val="24"/>
        </w:rPr>
        <w:t>ία.</w:t>
      </w:r>
    </w:p>
    <w:p w14:paraId="22BFE7B7"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109 ως έχει;</w:t>
      </w:r>
    </w:p>
    <w:p w14:paraId="22BFE7B8"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B9"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BA"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BB"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BC"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BD"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BE"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BF"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w:t>
      </w:r>
      <w:r>
        <w:rPr>
          <w:rFonts w:eastAsia="Times New Roman"/>
          <w:b/>
          <w:szCs w:val="24"/>
        </w:rPr>
        <w:t xml:space="preserve"> ΔΑΝΕΛΛΗΣ:</w:t>
      </w:r>
      <w:r>
        <w:rPr>
          <w:rFonts w:eastAsia="Times New Roman"/>
          <w:szCs w:val="24"/>
        </w:rPr>
        <w:t xml:space="preserve"> Όχι.</w:t>
      </w:r>
    </w:p>
    <w:p w14:paraId="22BFE7C0"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109 έγινε δεκτό ως έχει κατά πλειοψηφία.</w:t>
      </w:r>
    </w:p>
    <w:p w14:paraId="22BFE7C1"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110 ως έχει;</w:t>
      </w:r>
    </w:p>
    <w:p w14:paraId="22BFE7C2"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C3"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C4"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C5"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w:t>
      </w:r>
      <w:r>
        <w:rPr>
          <w:rFonts w:eastAsia="Times New Roman"/>
          <w:b/>
          <w:szCs w:val="24"/>
        </w:rPr>
        <w:t>Σ ΚΑΡΑΚΩΣΤΑΣ:</w:t>
      </w:r>
      <w:r>
        <w:rPr>
          <w:rFonts w:eastAsia="Times New Roman"/>
          <w:szCs w:val="24"/>
        </w:rPr>
        <w:t xml:space="preserve"> Όχι.</w:t>
      </w:r>
    </w:p>
    <w:p w14:paraId="22BFE7C6"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C7"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ΚΩΝΣΤΑΝΤΙΝΟΣ ΚΑΤΣΙΚΗΣ:</w:t>
      </w:r>
      <w:r>
        <w:rPr>
          <w:rFonts w:eastAsia="Times New Roman"/>
          <w:szCs w:val="24"/>
        </w:rPr>
        <w:t xml:space="preserve"> Ναι.</w:t>
      </w:r>
    </w:p>
    <w:p w14:paraId="22BFE7C8"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C9"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CA"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110 έγινε δεκτό ως έχει κατά πλειοψηφία.</w:t>
      </w:r>
    </w:p>
    <w:p w14:paraId="22BFE7CB"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111</w:t>
      </w:r>
      <w:r>
        <w:rPr>
          <w:rFonts w:eastAsia="Times New Roman"/>
          <w:bCs/>
          <w:szCs w:val="24"/>
        </w:rPr>
        <w:t xml:space="preserve"> ως έχει;</w:t>
      </w:r>
    </w:p>
    <w:p w14:paraId="22BFE7CC"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CD"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CE"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CF"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D0"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D1"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D2"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D3"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7D4"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b/>
          <w:szCs w:val="24"/>
        </w:rPr>
        <w:t xml:space="preserve">: </w:t>
      </w:r>
      <w:r>
        <w:rPr>
          <w:rFonts w:eastAsia="Times New Roman"/>
          <w:szCs w:val="24"/>
        </w:rPr>
        <w:t>Συνεπώς το άρθρο 111 έγινε δεκτό ως έχει κατά πλειοψηφία.</w:t>
      </w:r>
    </w:p>
    <w:p w14:paraId="22BFE7D5"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112 ως έχει;</w:t>
      </w:r>
    </w:p>
    <w:p w14:paraId="22BFE7D6"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D7"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D8"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ΛΕΩΝΙΔΑΣ ΓΡΗΓΟΡΑΚΟΣ:</w:t>
      </w:r>
      <w:r>
        <w:rPr>
          <w:rFonts w:eastAsia="Times New Roman"/>
          <w:szCs w:val="24"/>
        </w:rPr>
        <w:t xml:space="preserve"> Ναι.</w:t>
      </w:r>
    </w:p>
    <w:p w14:paraId="22BFE7D9"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DA"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DB"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DC"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DD"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7DE"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112 έγινε δεκτό ως έχει κατά πλειοψηφία.</w:t>
      </w:r>
    </w:p>
    <w:p w14:paraId="22BFE7DF"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113 ως έχει;</w:t>
      </w:r>
    </w:p>
    <w:p w14:paraId="22BFE7E0"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E1" w14:textId="77777777" w:rsidR="007336A6" w:rsidRDefault="002D1229">
      <w:pPr>
        <w:spacing w:line="600" w:lineRule="auto"/>
        <w:ind w:firstLine="539"/>
        <w:contextualSpacing/>
        <w:jc w:val="both"/>
        <w:rPr>
          <w:rFonts w:eastAsia="Times New Roman"/>
          <w:b/>
          <w:szCs w:val="24"/>
        </w:rPr>
      </w:pPr>
      <w:r>
        <w:rPr>
          <w:rFonts w:eastAsia="Times New Roman"/>
          <w:b/>
          <w:szCs w:val="24"/>
        </w:rPr>
        <w:t>Μ</w:t>
      </w:r>
      <w:r>
        <w:rPr>
          <w:rFonts w:eastAsia="Times New Roman"/>
          <w:b/>
          <w:szCs w:val="24"/>
        </w:rPr>
        <w:t>ΑΥΡΟΥΔΗΣ ΒΟΡΙΔΗΣ:</w:t>
      </w:r>
      <w:r>
        <w:rPr>
          <w:rFonts w:eastAsia="Times New Roman"/>
          <w:szCs w:val="24"/>
        </w:rPr>
        <w:t xml:space="preserve"> Ναι.</w:t>
      </w:r>
      <w:r>
        <w:rPr>
          <w:rFonts w:eastAsia="Times New Roman"/>
          <w:b/>
          <w:szCs w:val="24"/>
        </w:rPr>
        <w:t xml:space="preserve"> </w:t>
      </w:r>
    </w:p>
    <w:p w14:paraId="22BFE7E2"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E3"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E4"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E5"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E6"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E7"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7E8"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το άρθρο 113 έγινε δεκτό ως έχει κατά πλειοψηφία.</w:t>
      </w:r>
    </w:p>
    <w:p w14:paraId="22BFE7E9" w14:textId="77777777" w:rsidR="007336A6" w:rsidRDefault="002D1229">
      <w:pPr>
        <w:spacing w:line="600" w:lineRule="auto"/>
        <w:ind w:firstLine="539"/>
        <w:contextualSpacing/>
        <w:jc w:val="both"/>
        <w:rPr>
          <w:rFonts w:eastAsia="Times New Roman"/>
          <w:bCs/>
          <w:szCs w:val="24"/>
        </w:rPr>
      </w:pPr>
      <w:r>
        <w:rPr>
          <w:rFonts w:eastAsia="Times New Roman"/>
          <w:bCs/>
          <w:szCs w:val="24"/>
        </w:rPr>
        <w:lastRenderedPageBreak/>
        <w:t>Ερωτάται το Σώμα: Γίνεται δεκτό το άρθρο 114 ως έχει;</w:t>
      </w:r>
    </w:p>
    <w:p w14:paraId="22BFE7EA"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EB"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7EC"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ED"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EE"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Όχι.</w:t>
      </w:r>
    </w:p>
    <w:p w14:paraId="22BFE7EF"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F0"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Ναι.</w:t>
      </w:r>
    </w:p>
    <w:p w14:paraId="22BFE7F1"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Όχι.</w:t>
      </w:r>
    </w:p>
    <w:p w14:paraId="22BFE7F2"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114 έγινε δεκτό ως έχει κατά πλειοψηφία.</w:t>
      </w:r>
    </w:p>
    <w:p w14:paraId="22BFE7F3"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115 ως έχει;</w:t>
      </w:r>
    </w:p>
    <w:p w14:paraId="22BFE7F4"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F5" w14:textId="77777777" w:rsidR="007336A6" w:rsidRDefault="002D1229">
      <w:pPr>
        <w:spacing w:line="600" w:lineRule="auto"/>
        <w:ind w:firstLine="539"/>
        <w:contextualSpacing/>
        <w:jc w:val="both"/>
        <w:rPr>
          <w:rFonts w:eastAsia="Times New Roman"/>
          <w:szCs w:val="24"/>
        </w:rPr>
      </w:pPr>
      <w:r>
        <w:rPr>
          <w:rFonts w:eastAsia="Times New Roman"/>
          <w:b/>
          <w:szCs w:val="24"/>
        </w:rPr>
        <w:t>Μ</w:t>
      </w:r>
      <w:r>
        <w:rPr>
          <w:rFonts w:eastAsia="Times New Roman"/>
          <w:b/>
          <w:szCs w:val="24"/>
        </w:rPr>
        <w:t>ΑΥΡΟΥΔΗΣ ΒΟΡΙΔΗΣ:</w:t>
      </w:r>
      <w:r>
        <w:rPr>
          <w:rFonts w:eastAsia="Times New Roman"/>
          <w:szCs w:val="24"/>
        </w:rPr>
        <w:t xml:space="preserve"> Ναι.</w:t>
      </w:r>
    </w:p>
    <w:p w14:paraId="22BFE7F6"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7F7"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7F8"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7F9"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7FA"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7FB"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ΣΠΥΡΙΔΩΝ ΔΑΝΕΛΛΗΣ:</w:t>
      </w:r>
      <w:r>
        <w:rPr>
          <w:rFonts w:eastAsia="Times New Roman"/>
          <w:szCs w:val="24"/>
        </w:rPr>
        <w:t xml:space="preserve"> Ναι.</w:t>
      </w:r>
    </w:p>
    <w:p w14:paraId="22BFE7FC"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115 έγινε δεκτό ως έχει κα</w:t>
      </w:r>
      <w:r>
        <w:rPr>
          <w:rFonts w:eastAsia="Times New Roman"/>
          <w:szCs w:val="24"/>
        </w:rPr>
        <w:t>τά πλειοψηφία.</w:t>
      </w:r>
    </w:p>
    <w:p w14:paraId="22BFE7FD"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116 ως έχει;</w:t>
      </w:r>
    </w:p>
    <w:p w14:paraId="22BFE7FE"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7FF" w14:textId="77777777" w:rsidR="007336A6" w:rsidRDefault="002D1229">
      <w:pPr>
        <w:spacing w:line="600" w:lineRule="auto"/>
        <w:ind w:firstLine="539"/>
        <w:contextualSpacing/>
        <w:jc w:val="both"/>
        <w:rPr>
          <w:rFonts w:eastAsia="Times New Roman"/>
          <w:b/>
          <w:szCs w:val="24"/>
        </w:rPr>
      </w:pPr>
      <w:r>
        <w:rPr>
          <w:rFonts w:eastAsia="Times New Roman"/>
          <w:b/>
          <w:szCs w:val="24"/>
        </w:rPr>
        <w:t>ΜΑΥΡΟΥΔΗΣ ΒΟΡΙΔΗΣ:</w:t>
      </w:r>
      <w:r>
        <w:rPr>
          <w:rFonts w:eastAsia="Times New Roman"/>
          <w:szCs w:val="24"/>
        </w:rPr>
        <w:t xml:space="preserve"> Ναι.</w:t>
      </w:r>
      <w:r>
        <w:rPr>
          <w:rFonts w:eastAsia="Times New Roman"/>
          <w:b/>
          <w:szCs w:val="24"/>
        </w:rPr>
        <w:t xml:space="preserve"> </w:t>
      </w:r>
    </w:p>
    <w:p w14:paraId="22BFE800"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801"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802"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803"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804"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805"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806"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116 έγινε δεκτό ως έχει κατά πλειοψηφία.</w:t>
      </w:r>
    </w:p>
    <w:p w14:paraId="22BFE807"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117 ως έχει;</w:t>
      </w:r>
    </w:p>
    <w:p w14:paraId="22BFE808"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809" w14:textId="77777777" w:rsidR="007336A6" w:rsidRDefault="002D1229">
      <w:pPr>
        <w:spacing w:line="600" w:lineRule="auto"/>
        <w:ind w:firstLine="539"/>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80A"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w:t>
      </w:r>
      <w:r>
        <w:rPr>
          <w:rFonts w:eastAsia="Times New Roman"/>
          <w:szCs w:val="24"/>
        </w:rPr>
        <w:t>Ναι.</w:t>
      </w:r>
    </w:p>
    <w:p w14:paraId="22BFE80B"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80C"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Παρών.</w:t>
      </w:r>
    </w:p>
    <w:p w14:paraId="22BFE80D"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80E"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80F"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810"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117 έγινε δεκτό ως έχει κατά πλειοψηφία.</w:t>
      </w:r>
    </w:p>
    <w:p w14:paraId="22BFE811" w14:textId="77777777" w:rsidR="007336A6" w:rsidRDefault="002D1229">
      <w:pPr>
        <w:spacing w:line="600" w:lineRule="auto"/>
        <w:ind w:firstLine="539"/>
        <w:contextualSpacing/>
        <w:jc w:val="both"/>
        <w:rPr>
          <w:rFonts w:eastAsia="Times New Roman"/>
          <w:bCs/>
          <w:szCs w:val="24"/>
        </w:rPr>
      </w:pPr>
      <w:r>
        <w:rPr>
          <w:rFonts w:eastAsia="Times New Roman"/>
          <w:bCs/>
          <w:szCs w:val="24"/>
        </w:rPr>
        <w:t xml:space="preserve">Ερωτάται το Σώμα: Γίνεται </w:t>
      </w:r>
      <w:r>
        <w:rPr>
          <w:rFonts w:eastAsia="Times New Roman"/>
          <w:bCs/>
          <w:szCs w:val="24"/>
        </w:rPr>
        <w:t>δεκτό το άρθρο 118 ως έχει;</w:t>
      </w:r>
    </w:p>
    <w:p w14:paraId="22BFE812"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813" w14:textId="77777777" w:rsidR="007336A6" w:rsidRDefault="002D1229">
      <w:pPr>
        <w:spacing w:line="600" w:lineRule="auto"/>
        <w:ind w:firstLine="539"/>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814"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815"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816"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817"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818"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819"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81A" w14:textId="77777777" w:rsidR="007336A6" w:rsidRDefault="002D1229">
      <w:pPr>
        <w:spacing w:line="600" w:lineRule="auto"/>
        <w:ind w:firstLine="539"/>
        <w:contextualSpacing/>
        <w:jc w:val="both"/>
        <w:rPr>
          <w:rFonts w:eastAsia="Times New Roman"/>
          <w:szCs w:val="24"/>
        </w:rPr>
      </w:pPr>
      <w:r>
        <w:rPr>
          <w:rFonts w:eastAsia="Times New Roman"/>
          <w:b/>
          <w:szCs w:val="24"/>
        </w:rPr>
        <w:t>ΠΡΟΕΔΡΕΥΩΝ (Γ</w:t>
      </w:r>
      <w:r>
        <w:rPr>
          <w:rFonts w:eastAsia="Times New Roman"/>
          <w:b/>
          <w:szCs w:val="24"/>
        </w:rPr>
        <w:t xml:space="preserve">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w:t>
      </w:r>
      <w:r>
        <w:rPr>
          <w:rFonts w:eastAsia="Times New Roman"/>
          <w:szCs w:val="24"/>
        </w:rPr>
        <w:t xml:space="preserve"> </w:t>
      </w:r>
      <w:r>
        <w:rPr>
          <w:rFonts w:eastAsia="Times New Roman"/>
          <w:szCs w:val="24"/>
        </w:rPr>
        <w:t>το άρθρο 118 έγινε δεκτό ως έχει κατά πλειοψηφία.</w:t>
      </w:r>
    </w:p>
    <w:p w14:paraId="22BFE81B"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119 ως έχει;</w:t>
      </w:r>
    </w:p>
    <w:p w14:paraId="22BFE81C" w14:textId="77777777" w:rsidR="007336A6" w:rsidRDefault="002D1229">
      <w:pPr>
        <w:spacing w:line="600" w:lineRule="auto"/>
        <w:ind w:firstLine="539"/>
        <w:contextualSpacing/>
        <w:jc w:val="both"/>
        <w:rPr>
          <w:rFonts w:eastAsia="Times New Roman"/>
          <w:szCs w:val="24"/>
        </w:rPr>
      </w:pPr>
      <w:r>
        <w:rPr>
          <w:rFonts w:eastAsia="Times New Roman"/>
          <w:b/>
          <w:bCs/>
          <w:szCs w:val="24"/>
        </w:rPr>
        <w:t>ΑΝΑΣΤΑΣΙΟΣ (ΤΑΣΟΣ) ΠΡΑΤΣΟΛΗΣ:</w:t>
      </w:r>
      <w:r>
        <w:rPr>
          <w:rFonts w:eastAsia="Times New Roman"/>
          <w:szCs w:val="24"/>
        </w:rPr>
        <w:t xml:space="preserve"> Ναι.</w:t>
      </w:r>
    </w:p>
    <w:p w14:paraId="22BFE81D"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ΜΑΥΡΟΥΔΗΣ ΒΟΡΙΔΗΣ:</w:t>
      </w:r>
      <w:r>
        <w:rPr>
          <w:rFonts w:eastAsia="Times New Roman"/>
          <w:szCs w:val="24"/>
        </w:rPr>
        <w:t xml:space="preserve"> Ναι.</w:t>
      </w:r>
    </w:p>
    <w:p w14:paraId="22BFE81E"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81F"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820"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ΕΜΜΑΝΟΥΗΛ </w:t>
      </w:r>
      <w:r>
        <w:rPr>
          <w:rFonts w:eastAsia="Times New Roman"/>
          <w:b/>
          <w:szCs w:val="24"/>
        </w:rPr>
        <w:t>ΣΥΝΤΥΧΑΚΗΣ:</w:t>
      </w:r>
      <w:r>
        <w:rPr>
          <w:rFonts w:eastAsia="Times New Roman"/>
          <w:szCs w:val="24"/>
        </w:rPr>
        <w:t xml:space="preserve"> Παρών.</w:t>
      </w:r>
    </w:p>
    <w:p w14:paraId="22BFE821"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822"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823"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824" w14:textId="77777777" w:rsidR="007336A6" w:rsidRDefault="002D1229">
      <w:pPr>
        <w:spacing w:line="600" w:lineRule="auto"/>
        <w:ind w:firstLine="539"/>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119 έγινε δεκτό ως έχει κατά πλειοψηφία.</w:t>
      </w:r>
    </w:p>
    <w:p w14:paraId="22BFE825" w14:textId="77777777" w:rsidR="007336A6" w:rsidRDefault="002D1229">
      <w:pPr>
        <w:spacing w:line="600" w:lineRule="auto"/>
        <w:ind w:firstLine="539"/>
        <w:contextualSpacing/>
        <w:jc w:val="both"/>
        <w:rPr>
          <w:rFonts w:eastAsia="Times New Roman"/>
          <w:bCs/>
          <w:szCs w:val="24"/>
        </w:rPr>
      </w:pPr>
      <w:r>
        <w:rPr>
          <w:rFonts w:eastAsia="Times New Roman"/>
          <w:bCs/>
          <w:szCs w:val="24"/>
        </w:rPr>
        <w:t>Ερωτάται το Σώμα: Γίνεται δεκτό το άρθρο 120 ως έχει;</w:t>
      </w:r>
    </w:p>
    <w:p w14:paraId="22BFE826" w14:textId="77777777" w:rsidR="007336A6" w:rsidRDefault="002D1229">
      <w:pPr>
        <w:spacing w:line="600" w:lineRule="auto"/>
        <w:ind w:firstLine="539"/>
        <w:contextualSpacing/>
        <w:jc w:val="both"/>
        <w:rPr>
          <w:rFonts w:eastAsia="Times New Roman"/>
          <w:szCs w:val="24"/>
        </w:rPr>
      </w:pPr>
      <w:r>
        <w:rPr>
          <w:rFonts w:eastAsia="Times New Roman"/>
          <w:b/>
          <w:bCs/>
          <w:szCs w:val="24"/>
        </w:rPr>
        <w:t xml:space="preserve">ΑΝΑΣΤΑΣΙΟΣ </w:t>
      </w:r>
      <w:r>
        <w:rPr>
          <w:rFonts w:eastAsia="Times New Roman"/>
          <w:b/>
          <w:bCs/>
          <w:szCs w:val="24"/>
        </w:rPr>
        <w:t>(ΤΑΣΟΣ) ΠΡΑΤΣΟΛΗΣ:</w:t>
      </w:r>
      <w:r>
        <w:rPr>
          <w:rFonts w:eastAsia="Times New Roman"/>
          <w:szCs w:val="24"/>
        </w:rPr>
        <w:t xml:space="preserve"> Ναι.</w:t>
      </w:r>
    </w:p>
    <w:p w14:paraId="22BFE827" w14:textId="77777777" w:rsidR="007336A6" w:rsidRDefault="002D1229">
      <w:pPr>
        <w:spacing w:line="600" w:lineRule="auto"/>
        <w:ind w:firstLine="539"/>
        <w:contextualSpacing/>
        <w:jc w:val="both"/>
        <w:rPr>
          <w:rFonts w:eastAsia="Times New Roman"/>
          <w:szCs w:val="24"/>
        </w:rPr>
      </w:pPr>
      <w:r>
        <w:rPr>
          <w:rFonts w:eastAsia="Times New Roman"/>
          <w:b/>
          <w:szCs w:val="24"/>
        </w:rPr>
        <w:t>ΜΑΥΡΟΥΔΗΣ ΒΟΡΙΔΗΣ:</w:t>
      </w:r>
      <w:r>
        <w:rPr>
          <w:rFonts w:eastAsia="Times New Roman"/>
          <w:szCs w:val="24"/>
        </w:rPr>
        <w:t xml:space="preserve"> Ναι.</w:t>
      </w:r>
    </w:p>
    <w:p w14:paraId="22BFE828" w14:textId="77777777" w:rsidR="007336A6" w:rsidRDefault="002D1229">
      <w:pPr>
        <w:spacing w:line="600" w:lineRule="auto"/>
        <w:ind w:firstLine="539"/>
        <w:contextualSpacing/>
        <w:jc w:val="both"/>
        <w:rPr>
          <w:rFonts w:eastAsia="Times New Roman"/>
          <w:szCs w:val="24"/>
        </w:rPr>
      </w:pPr>
      <w:r>
        <w:rPr>
          <w:rFonts w:eastAsia="Times New Roman"/>
          <w:b/>
          <w:szCs w:val="24"/>
        </w:rPr>
        <w:t>ΛΕΩΝΙΔΑΣ ΓΡΗΓΟΡΑΚΟΣ:</w:t>
      </w:r>
      <w:r>
        <w:rPr>
          <w:rFonts w:eastAsia="Times New Roman"/>
          <w:szCs w:val="24"/>
        </w:rPr>
        <w:t xml:space="preserve"> Ναι.</w:t>
      </w:r>
    </w:p>
    <w:p w14:paraId="22BFE829" w14:textId="77777777" w:rsidR="007336A6" w:rsidRDefault="002D1229">
      <w:pPr>
        <w:spacing w:line="600" w:lineRule="auto"/>
        <w:ind w:firstLine="539"/>
        <w:contextualSpacing/>
        <w:jc w:val="both"/>
        <w:rPr>
          <w:rFonts w:eastAsia="Times New Roman"/>
          <w:szCs w:val="24"/>
        </w:rPr>
      </w:pPr>
      <w:r>
        <w:rPr>
          <w:rFonts w:eastAsia="Times New Roman"/>
          <w:b/>
          <w:szCs w:val="24"/>
        </w:rPr>
        <w:t>ΕΥΑΓΓΕΛΟΣ ΚΑΡΑΚΩΣΤΑΣ:</w:t>
      </w:r>
      <w:r>
        <w:rPr>
          <w:rFonts w:eastAsia="Times New Roman"/>
          <w:szCs w:val="24"/>
        </w:rPr>
        <w:t xml:space="preserve"> Όχι.</w:t>
      </w:r>
    </w:p>
    <w:p w14:paraId="22BFE82A" w14:textId="77777777" w:rsidR="007336A6" w:rsidRDefault="002D1229">
      <w:pPr>
        <w:spacing w:line="600" w:lineRule="auto"/>
        <w:ind w:firstLine="539"/>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Παρών.</w:t>
      </w:r>
    </w:p>
    <w:p w14:paraId="22BFE82B" w14:textId="77777777" w:rsidR="007336A6" w:rsidRDefault="002D1229">
      <w:pPr>
        <w:spacing w:line="600" w:lineRule="auto"/>
        <w:ind w:firstLine="539"/>
        <w:contextualSpacing/>
        <w:jc w:val="both"/>
        <w:rPr>
          <w:rFonts w:eastAsia="Times New Roman"/>
          <w:szCs w:val="24"/>
        </w:rPr>
      </w:pPr>
      <w:r>
        <w:rPr>
          <w:rFonts w:eastAsia="Times New Roman"/>
          <w:b/>
          <w:szCs w:val="24"/>
        </w:rPr>
        <w:t>ΚΩΝΣΤΑΝΤΙΝΟΣ ΚΑΤΣΙΚΗΣ:</w:t>
      </w:r>
      <w:r>
        <w:rPr>
          <w:rFonts w:eastAsia="Times New Roman"/>
          <w:szCs w:val="24"/>
        </w:rPr>
        <w:t xml:space="preserve"> Ναι.</w:t>
      </w:r>
    </w:p>
    <w:p w14:paraId="22BFE82C" w14:textId="77777777" w:rsidR="007336A6" w:rsidRDefault="002D1229">
      <w:pPr>
        <w:spacing w:line="600" w:lineRule="auto"/>
        <w:ind w:firstLine="539"/>
        <w:contextualSpacing/>
        <w:jc w:val="both"/>
        <w:rPr>
          <w:rFonts w:eastAsia="Times New Roman"/>
          <w:szCs w:val="24"/>
        </w:rPr>
      </w:pPr>
      <w:r>
        <w:rPr>
          <w:rFonts w:eastAsia="Times New Roman"/>
          <w:b/>
          <w:szCs w:val="24"/>
        </w:rPr>
        <w:t>ΙΩΑΝΝΗΣ ΣΑΡΙΔΗΣ:</w:t>
      </w:r>
      <w:r>
        <w:rPr>
          <w:rFonts w:eastAsia="Times New Roman"/>
          <w:szCs w:val="24"/>
        </w:rPr>
        <w:t xml:space="preserve"> Όχι.</w:t>
      </w:r>
    </w:p>
    <w:p w14:paraId="22BFE82D" w14:textId="77777777" w:rsidR="007336A6" w:rsidRDefault="002D1229">
      <w:pPr>
        <w:spacing w:line="600" w:lineRule="auto"/>
        <w:ind w:firstLine="539"/>
        <w:contextualSpacing/>
        <w:jc w:val="both"/>
        <w:rPr>
          <w:rFonts w:eastAsia="Times New Roman"/>
          <w:szCs w:val="24"/>
        </w:rPr>
      </w:pPr>
      <w:r>
        <w:rPr>
          <w:rFonts w:eastAsia="Times New Roman"/>
          <w:b/>
          <w:szCs w:val="24"/>
        </w:rPr>
        <w:t>ΣΠΥΡΙΔΩΝ ΔΑΝΕΛΛΗΣ:</w:t>
      </w:r>
      <w:r>
        <w:rPr>
          <w:rFonts w:eastAsia="Times New Roman"/>
          <w:szCs w:val="24"/>
        </w:rPr>
        <w:t xml:space="preserve"> Ναι.</w:t>
      </w:r>
    </w:p>
    <w:p w14:paraId="22BFE82E" w14:textId="77777777" w:rsidR="007336A6" w:rsidRDefault="002D1229">
      <w:pPr>
        <w:spacing w:line="600" w:lineRule="auto"/>
        <w:ind w:firstLine="539"/>
        <w:contextualSpacing/>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Συνεπώς το άρθρο 1</w:t>
      </w:r>
      <w:r>
        <w:rPr>
          <w:rFonts w:eastAsia="Times New Roman"/>
          <w:szCs w:val="24"/>
        </w:rPr>
        <w:t>20 έγινε δεκτό ως έχει κατά πλειοψηφία.</w:t>
      </w:r>
    </w:p>
    <w:p w14:paraId="22BFE82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121 ως έχει;</w:t>
      </w:r>
    </w:p>
    <w:p w14:paraId="22BFE830"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3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83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33"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34"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83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w:t>
      </w:r>
      <w:r>
        <w:rPr>
          <w:rFonts w:eastAsia="Times New Roman"/>
          <w:b/>
          <w:szCs w:val="24"/>
        </w:rPr>
        <w:t>ΗΣ:</w:t>
      </w:r>
      <w:r>
        <w:rPr>
          <w:rFonts w:eastAsia="Times New Roman"/>
          <w:color w:val="000000"/>
          <w:szCs w:val="24"/>
          <w:shd w:val="clear" w:color="auto" w:fill="FFFFFF"/>
        </w:rPr>
        <w:t xml:space="preserve"> Ναι. </w:t>
      </w:r>
    </w:p>
    <w:p w14:paraId="22BFE836"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3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38"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121 έγινε δεκτό ως έχει κατά πλειοψηφία.</w:t>
      </w:r>
    </w:p>
    <w:p w14:paraId="22BFE83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122 ως έχει;</w:t>
      </w:r>
    </w:p>
    <w:p w14:paraId="22BFE83A"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3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83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3D"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3E"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83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ΚΩΝΣΤΑΝΤΙΝΟΣ ΚΑΤΣΙΚΗΣ:</w:t>
      </w:r>
      <w:r>
        <w:rPr>
          <w:rFonts w:eastAsia="Times New Roman"/>
          <w:color w:val="000000"/>
          <w:szCs w:val="24"/>
          <w:shd w:val="clear" w:color="auto" w:fill="FFFFFF"/>
        </w:rPr>
        <w:t xml:space="preserve"> Ναι. </w:t>
      </w:r>
    </w:p>
    <w:p w14:paraId="22BFE840"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4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42"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122 έγινε δεκτό ως έχει κατά πλειοψηφία.</w:t>
      </w:r>
    </w:p>
    <w:p w14:paraId="22BFE84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123 ως έχει;</w:t>
      </w:r>
    </w:p>
    <w:p w14:paraId="22BFE84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4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84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47"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48"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84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w:t>
      </w:r>
      <w:r>
        <w:rPr>
          <w:rFonts w:eastAsia="Times New Roman"/>
          <w:b/>
          <w:szCs w:val="24"/>
        </w:rPr>
        <w:t>ΙΝΟΣ ΚΑΤΣΙΚΗΣ:</w:t>
      </w:r>
      <w:r>
        <w:rPr>
          <w:rFonts w:eastAsia="Times New Roman"/>
          <w:color w:val="000000"/>
          <w:szCs w:val="24"/>
          <w:shd w:val="clear" w:color="auto" w:fill="FFFFFF"/>
        </w:rPr>
        <w:t xml:space="preserve"> Ναι. </w:t>
      </w:r>
    </w:p>
    <w:p w14:paraId="22BFE84A"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4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4C"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123 έγινε δεκτό ως έχει κατά πλειοψηφία.</w:t>
      </w:r>
    </w:p>
    <w:p w14:paraId="22BFE84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124 ως έχει;</w:t>
      </w:r>
    </w:p>
    <w:p w14:paraId="22BFE84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4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w:t>
      </w:r>
      <w:r>
        <w:rPr>
          <w:rFonts w:eastAsia="Times New Roman"/>
          <w:b/>
          <w:szCs w:val="24"/>
        </w:rPr>
        <w:t xml:space="preserve">ΗΣ ΒΟΡΙΔΗΣ: </w:t>
      </w:r>
      <w:r>
        <w:rPr>
          <w:rFonts w:eastAsia="Times New Roman"/>
          <w:color w:val="000000"/>
          <w:szCs w:val="24"/>
          <w:shd w:val="clear" w:color="auto" w:fill="FFFFFF"/>
        </w:rPr>
        <w:t xml:space="preserve">Ναι. </w:t>
      </w:r>
    </w:p>
    <w:p w14:paraId="22BFE85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ΛΕΩΝΙΔΑΣ ΓΡΗΓΟΡΑΚΟΣ:</w:t>
      </w:r>
      <w:r>
        <w:rPr>
          <w:rFonts w:eastAsia="Times New Roman"/>
          <w:color w:val="000000"/>
          <w:szCs w:val="24"/>
          <w:shd w:val="clear" w:color="auto" w:fill="FFFFFF"/>
        </w:rPr>
        <w:t xml:space="preserve"> Ναι. </w:t>
      </w:r>
    </w:p>
    <w:p w14:paraId="22BFE851"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52"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85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54"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5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w:t>
      </w:r>
    </w:p>
    <w:p w14:paraId="22BFE856"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124 έγινε δεκτό ως έχει κατά πλειοψηφία.</w:t>
      </w:r>
    </w:p>
    <w:p w14:paraId="22BFE85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125 ως έχει;</w:t>
      </w:r>
    </w:p>
    <w:p w14:paraId="22BFE858"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59"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5A" w14:textId="77777777" w:rsidR="007336A6" w:rsidRDefault="002D1229">
      <w:pPr>
        <w:spacing w:line="600" w:lineRule="auto"/>
        <w:ind w:firstLine="720"/>
        <w:contextualSpacing/>
        <w:jc w:val="both"/>
        <w:rPr>
          <w:rFonts w:eastAsia="Times New Roman"/>
          <w:b/>
          <w:szCs w:val="24"/>
        </w:rPr>
      </w:pPr>
      <w:r>
        <w:rPr>
          <w:rFonts w:eastAsia="Times New Roman"/>
          <w:b/>
          <w:szCs w:val="24"/>
        </w:rPr>
        <w:t>ΛΕΩΝΙΔΑΣ ΓΡΗΓΟΡΑΚΟΣ:</w:t>
      </w:r>
      <w:r>
        <w:rPr>
          <w:rFonts w:eastAsia="Times New Roman"/>
          <w:color w:val="000000"/>
          <w:szCs w:val="24"/>
          <w:shd w:val="clear" w:color="auto" w:fill="FFFFFF"/>
        </w:rPr>
        <w:t xml:space="preserve"> Όχι.</w:t>
      </w:r>
    </w:p>
    <w:p w14:paraId="22BFE85B"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5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Ναι. </w:t>
      </w:r>
    </w:p>
    <w:p w14:paraId="22BFE85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w:t>
      </w:r>
      <w:r>
        <w:rPr>
          <w:rFonts w:eastAsia="Times New Roman"/>
          <w:b/>
          <w:szCs w:val="24"/>
        </w:rPr>
        <w:t>Σ ΚΑΤΣΙΚΗΣ:</w:t>
      </w:r>
      <w:r>
        <w:rPr>
          <w:rFonts w:eastAsia="Times New Roman"/>
          <w:color w:val="000000"/>
          <w:szCs w:val="24"/>
          <w:shd w:val="clear" w:color="auto" w:fill="FFFFFF"/>
        </w:rPr>
        <w:t xml:space="preserve"> Ναι. </w:t>
      </w:r>
    </w:p>
    <w:p w14:paraId="22BFE85E"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5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w:t>
      </w:r>
    </w:p>
    <w:p w14:paraId="22BFE860"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125 έγινε δεκτό ως έχει κατά πλειοψηφία.</w:t>
      </w:r>
    </w:p>
    <w:p w14:paraId="22BFE861"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126 ως έχει;</w:t>
      </w:r>
    </w:p>
    <w:p w14:paraId="22BFE862"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63" w14:textId="77777777" w:rsidR="007336A6" w:rsidRDefault="002D1229">
      <w:pPr>
        <w:spacing w:line="600" w:lineRule="auto"/>
        <w:ind w:firstLine="720"/>
        <w:contextualSpacing/>
        <w:jc w:val="both"/>
        <w:rPr>
          <w:rFonts w:eastAsia="Times New Roman"/>
          <w:b/>
          <w:szCs w:val="24"/>
        </w:rPr>
      </w:pPr>
      <w:r>
        <w:rPr>
          <w:rFonts w:eastAsia="Times New Roman"/>
          <w:b/>
          <w:szCs w:val="24"/>
        </w:rPr>
        <w:t>ΜΑΥΡΟΥΔΗΣ Β</w:t>
      </w:r>
      <w:r>
        <w:rPr>
          <w:rFonts w:eastAsia="Times New Roman"/>
          <w:b/>
          <w:szCs w:val="24"/>
        </w:rPr>
        <w:t xml:space="preserve">ΟΡΙΔΗΣ: </w:t>
      </w:r>
      <w:r>
        <w:rPr>
          <w:rFonts w:eastAsia="Times New Roman"/>
          <w:color w:val="000000"/>
          <w:szCs w:val="24"/>
          <w:shd w:val="clear" w:color="auto" w:fill="FFFFFF"/>
        </w:rPr>
        <w:t>Όχι.</w:t>
      </w:r>
    </w:p>
    <w:p w14:paraId="22BFE864" w14:textId="77777777" w:rsidR="007336A6" w:rsidRDefault="002D1229">
      <w:pPr>
        <w:spacing w:line="600" w:lineRule="auto"/>
        <w:ind w:firstLine="720"/>
        <w:contextualSpacing/>
        <w:jc w:val="both"/>
        <w:rPr>
          <w:rFonts w:eastAsia="Times New Roman"/>
          <w:b/>
          <w:szCs w:val="24"/>
        </w:rPr>
      </w:pPr>
      <w:r>
        <w:rPr>
          <w:rFonts w:eastAsia="Times New Roman"/>
          <w:b/>
          <w:szCs w:val="24"/>
        </w:rPr>
        <w:t>ΛΕΩΝΙΔΑΣ ΓΡΗΓΟΡΑΚΟΣ:</w:t>
      </w:r>
      <w:r>
        <w:rPr>
          <w:rFonts w:eastAsia="Times New Roman"/>
          <w:color w:val="000000"/>
          <w:szCs w:val="24"/>
          <w:shd w:val="clear" w:color="auto" w:fill="FFFFFF"/>
        </w:rPr>
        <w:t xml:space="preserve"> Όχι.</w:t>
      </w:r>
    </w:p>
    <w:p w14:paraId="22BFE865"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6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Παρών. </w:t>
      </w:r>
    </w:p>
    <w:p w14:paraId="22BFE86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68"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6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w:t>
      </w:r>
    </w:p>
    <w:p w14:paraId="22BFE86A"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126 έγινε δεκτό ως έχει κατά πλειοψηφία.</w:t>
      </w:r>
    </w:p>
    <w:p w14:paraId="22BFE86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127 ως έχει;</w:t>
      </w:r>
    </w:p>
    <w:p w14:paraId="22BFE86C"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6D"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6E" w14:textId="77777777" w:rsidR="007336A6" w:rsidRDefault="002D1229">
      <w:pPr>
        <w:spacing w:line="600" w:lineRule="auto"/>
        <w:ind w:firstLine="720"/>
        <w:contextualSpacing/>
        <w:jc w:val="both"/>
        <w:rPr>
          <w:rFonts w:eastAsia="Times New Roman"/>
          <w:b/>
          <w:szCs w:val="24"/>
        </w:rPr>
      </w:pPr>
      <w:r>
        <w:rPr>
          <w:rFonts w:eastAsia="Times New Roman"/>
          <w:b/>
          <w:szCs w:val="24"/>
        </w:rPr>
        <w:t>ΛΕΩΝΙΔΑΣ ΓΡΗΓΟΡΑΚΟΣ:</w:t>
      </w:r>
      <w:r>
        <w:rPr>
          <w:rFonts w:eastAsia="Times New Roman"/>
          <w:color w:val="000000"/>
          <w:szCs w:val="24"/>
          <w:shd w:val="clear" w:color="auto" w:fill="FFFFFF"/>
        </w:rPr>
        <w:t xml:space="preserve"> Όχι.</w:t>
      </w:r>
    </w:p>
    <w:p w14:paraId="22BFE86F"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70"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7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w:t>
      </w:r>
      <w:r>
        <w:rPr>
          <w:rFonts w:eastAsia="Times New Roman"/>
          <w:b/>
          <w:szCs w:val="24"/>
        </w:rPr>
        <w:t xml:space="preserve"> ΚΑΤΣΙΚΗΣ:</w:t>
      </w:r>
      <w:r>
        <w:rPr>
          <w:rFonts w:eastAsia="Times New Roman"/>
          <w:color w:val="000000"/>
          <w:szCs w:val="24"/>
          <w:shd w:val="clear" w:color="auto" w:fill="FFFFFF"/>
        </w:rPr>
        <w:t xml:space="preserve"> Ναι. </w:t>
      </w:r>
    </w:p>
    <w:p w14:paraId="22BFE872"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7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ΣΠΥΡΙΔΩΝ ΔΑΝΕΛΛΗΣ:</w:t>
      </w:r>
      <w:r>
        <w:rPr>
          <w:rFonts w:eastAsia="Times New Roman"/>
          <w:color w:val="000000"/>
          <w:szCs w:val="24"/>
          <w:shd w:val="clear" w:color="auto" w:fill="FFFFFF"/>
        </w:rPr>
        <w:t xml:space="preserve"> Όχι.</w:t>
      </w:r>
    </w:p>
    <w:p w14:paraId="22BFE874"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127 έγινε δεκτό ως έχει κατά πλειοψηφία.</w:t>
      </w:r>
    </w:p>
    <w:p w14:paraId="22BFE87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128 ως έχει;</w:t>
      </w:r>
    </w:p>
    <w:p w14:paraId="22BFE876"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77" w14:textId="77777777" w:rsidR="007336A6" w:rsidRDefault="002D1229">
      <w:pPr>
        <w:spacing w:line="600" w:lineRule="auto"/>
        <w:ind w:firstLine="720"/>
        <w:contextualSpacing/>
        <w:jc w:val="both"/>
        <w:rPr>
          <w:rFonts w:eastAsia="Times New Roman"/>
          <w:b/>
          <w:szCs w:val="24"/>
        </w:rPr>
      </w:pPr>
      <w:r>
        <w:rPr>
          <w:rFonts w:eastAsia="Times New Roman"/>
          <w:b/>
          <w:szCs w:val="24"/>
        </w:rPr>
        <w:t>ΜΑΥΡΟΥΔΗΣ ΒΟ</w:t>
      </w:r>
      <w:r>
        <w:rPr>
          <w:rFonts w:eastAsia="Times New Roman"/>
          <w:b/>
          <w:szCs w:val="24"/>
        </w:rPr>
        <w:t xml:space="preserve">ΡΙΔΗΣ: </w:t>
      </w:r>
      <w:r>
        <w:rPr>
          <w:rFonts w:eastAsia="Times New Roman"/>
          <w:color w:val="000000"/>
          <w:szCs w:val="24"/>
          <w:shd w:val="clear" w:color="auto" w:fill="FFFFFF"/>
        </w:rPr>
        <w:t>Παρών.</w:t>
      </w:r>
    </w:p>
    <w:p w14:paraId="22BFE878" w14:textId="77777777" w:rsidR="007336A6" w:rsidRDefault="002D1229">
      <w:pPr>
        <w:spacing w:line="600" w:lineRule="auto"/>
        <w:ind w:firstLine="720"/>
        <w:contextualSpacing/>
        <w:jc w:val="both"/>
        <w:rPr>
          <w:rFonts w:eastAsia="Times New Roman"/>
          <w:b/>
          <w:szCs w:val="24"/>
        </w:rPr>
      </w:pPr>
      <w:r>
        <w:rPr>
          <w:rFonts w:eastAsia="Times New Roman"/>
          <w:b/>
          <w:szCs w:val="24"/>
        </w:rPr>
        <w:t>ΛΕΩΝΙΔΑΣ ΓΡΗΓΟΡΑΚΟΣ:</w:t>
      </w:r>
      <w:r>
        <w:rPr>
          <w:rFonts w:eastAsia="Times New Roman"/>
          <w:color w:val="000000"/>
          <w:szCs w:val="24"/>
          <w:shd w:val="clear" w:color="auto" w:fill="FFFFFF"/>
        </w:rPr>
        <w:t xml:space="preserve"> Παρών.</w:t>
      </w:r>
    </w:p>
    <w:p w14:paraId="22BFE879"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7A"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7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7C"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87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7E"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 xml:space="preserve">Συνεπώς το άρθρο 128 έγινε δεκτό ως έχει κατά </w:t>
      </w:r>
      <w:r>
        <w:rPr>
          <w:rFonts w:eastAsia="Times New Roman"/>
          <w:szCs w:val="24"/>
        </w:rPr>
        <w:t>πλειοψηφία.</w:t>
      </w:r>
    </w:p>
    <w:p w14:paraId="22BFE87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129 ως έχει;</w:t>
      </w:r>
    </w:p>
    <w:p w14:paraId="22BFE880"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81"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8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83"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8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ΕΜΜΑΝΟΥΗΛ ΣΥΝΤΥΧΑΚΗΣ:</w:t>
      </w:r>
      <w:r>
        <w:rPr>
          <w:rFonts w:eastAsia="Times New Roman"/>
          <w:color w:val="000000"/>
          <w:szCs w:val="24"/>
          <w:shd w:val="clear" w:color="auto" w:fill="FFFFFF"/>
        </w:rPr>
        <w:t xml:space="preserve"> Ναι. </w:t>
      </w:r>
    </w:p>
    <w:p w14:paraId="22BFE88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86"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88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88"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129 έγινε δεκτό ως έχει κατά πλειοψηφία.</w:t>
      </w:r>
    </w:p>
    <w:p w14:paraId="22BFE88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130 ως έχει;</w:t>
      </w:r>
    </w:p>
    <w:p w14:paraId="22BFE88A"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8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88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ΛΕΩΝΙΔΑΣ </w:t>
      </w:r>
      <w:r>
        <w:rPr>
          <w:rFonts w:eastAsia="Times New Roman"/>
          <w:b/>
          <w:szCs w:val="24"/>
        </w:rPr>
        <w:t>ΓΡΗΓΟΡΑΚΟΣ:</w:t>
      </w:r>
      <w:r>
        <w:rPr>
          <w:rFonts w:eastAsia="Times New Roman"/>
          <w:color w:val="000000"/>
          <w:szCs w:val="24"/>
          <w:shd w:val="clear" w:color="auto" w:fill="FFFFFF"/>
        </w:rPr>
        <w:t xml:space="preserve"> Ναι. </w:t>
      </w:r>
    </w:p>
    <w:p w14:paraId="22BFE88D"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8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Ναι. </w:t>
      </w:r>
    </w:p>
    <w:p w14:paraId="22BFE88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90"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89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92"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130 έγινε δεκτό ως έχει κατά πλειοψηφία.</w:t>
      </w:r>
    </w:p>
    <w:p w14:paraId="22BFE89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w:t>
      </w:r>
      <w:r>
        <w:rPr>
          <w:rFonts w:eastAsia="Times New Roman"/>
          <w:szCs w:val="24"/>
        </w:rPr>
        <w:t xml:space="preserve"> Σώμα: Γίνεται δεκτό το άρθρο 131 ως έχει;</w:t>
      </w:r>
    </w:p>
    <w:p w14:paraId="22BFE89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95"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 xml:space="preserve">ΜΑΥΡΟΥΔΗΣ ΒΟΡΙΔΗΣ: </w:t>
      </w:r>
      <w:r>
        <w:rPr>
          <w:rFonts w:eastAsia="Times New Roman"/>
          <w:color w:val="000000"/>
          <w:szCs w:val="24"/>
          <w:shd w:val="clear" w:color="auto" w:fill="FFFFFF"/>
        </w:rPr>
        <w:t>Όχι.</w:t>
      </w:r>
    </w:p>
    <w:p w14:paraId="22BFE89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97"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9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Ναι. </w:t>
      </w:r>
    </w:p>
    <w:p w14:paraId="22BFE89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9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 </w:t>
      </w:r>
    </w:p>
    <w:p w14:paraId="22BFE89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9C"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131 έγινε δεκτό ως έχει κατά πλειοψηφία.</w:t>
      </w:r>
    </w:p>
    <w:p w14:paraId="22BFE89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132 ως έχει;</w:t>
      </w:r>
    </w:p>
    <w:p w14:paraId="22BFE89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9F"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A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8A1"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w:t>
      </w:r>
      <w:r>
        <w:rPr>
          <w:rFonts w:eastAsia="Times New Roman"/>
          <w:b/>
          <w:szCs w:val="24"/>
        </w:rPr>
        <w:t>ΩΣΤΑΣ:</w:t>
      </w:r>
      <w:r>
        <w:rPr>
          <w:rFonts w:eastAsia="Times New Roman"/>
          <w:color w:val="000000"/>
          <w:szCs w:val="24"/>
          <w:shd w:val="clear" w:color="auto" w:fill="FFFFFF"/>
        </w:rPr>
        <w:t xml:space="preserve"> Παρών.</w:t>
      </w:r>
    </w:p>
    <w:p w14:paraId="22BFE8A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Παρών. </w:t>
      </w:r>
    </w:p>
    <w:p w14:paraId="22BFE8A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A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Παρών. </w:t>
      </w:r>
    </w:p>
    <w:p w14:paraId="22BFE8A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A6"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132 έγινε δεκτό ως έχει κατά πλειοψηφία.</w:t>
      </w:r>
    </w:p>
    <w:p w14:paraId="22BFE8A7" w14:textId="77777777" w:rsidR="007336A6" w:rsidRDefault="002D1229">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δεκτό το άρθρο </w:t>
      </w:r>
      <w:r>
        <w:rPr>
          <w:rFonts w:eastAsia="Times New Roman"/>
          <w:szCs w:val="24"/>
        </w:rPr>
        <w:t>133 ως έχει;</w:t>
      </w:r>
    </w:p>
    <w:p w14:paraId="22BFE8A8"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A9"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Ναι.</w:t>
      </w:r>
    </w:p>
    <w:p w14:paraId="22BFE8A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AB"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AC"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AD"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Όχι.</w:t>
      </w:r>
    </w:p>
    <w:p w14:paraId="22BFE8A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 </w:t>
      </w:r>
    </w:p>
    <w:p w14:paraId="22BFE8A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B0"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133 έγινε δεκτό ως έχει κατά πλειοψηφία.</w:t>
      </w:r>
    </w:p>
    <w:p w14:paraId="22BFE8B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134 ως έχει;</w:t>
      </w:r>
    </w:p>
    <w:p w14:paraId="22BFE8B2"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B3"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Ναι.</w:t>
      </w:r>
    </w:p>
    <w:p w14:paraId="22BFE8B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B5"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B6"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w:t>
      </w:r>
      <w:r>
        <w:rPr>
          <w:rFonts w:eastAsia="Times New Roman"/>
          <w:b/>
          <w:szCs w:val="24"/>
        </w:rPr>
        <w:t>ΑΚΗΣ:</w:t>
      </w:r>
      <w:r>
        <w:rPr>
          <w:rFonts w:eastAsia="Times New Roman"/>
          <w:color w:val="000000"/>
          <w:szCs w:val="24"/>
          <w:shd w:val="clear" w:color="auto" w:fill="FFFFFF"/>
        </w:rPr>
        <w:t xml:space="preserve"> Παρών.</w:t>
      </w:r>
    </w:p>
    <w:p w14:paraId="22BFE8B7"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ΚΩΝΣΤΑΝΤΙΝΟΣ ΚΑΤΣΙΚΗΣ:</w:t>
      </w:r>
      <w:r>
        <w:rPr>
          <w:rFonts w:eastAsia="Times New Roman"/>
          <w:color w:val="000000"/>
          <w:szCs w:val="24"/>
          <w:shd w:val="clear" w:color="auto" w:fill="FFFFFF"/>
        </w:rPr>
        <w:t xml:space="preserve"> Ναι.</w:t>
      </w:r>
    </w:p>
    <w:p w14:paraId="22BFE8B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 </w:t>
      </w:r>
    </w:p>
    <w:p w14:paraId="22BFE8B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BA"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134 έγινε δεκτό ως έχει κατά πλειοψηφία.</w:t>
      </w:r>
    </w:p>
    <w:p w14:paraId="22BFE8B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135 ως έχει;</w:t>
      </w:r>
    </w:p>
    <w:p w14:paraId="22BFE8BC" w14:textId="77777777" w:rsidR="007336A6" w:rsidRDefault="002D1229">
      <w:pPr>
        <w:spacing w:line="600" w:lineRule="auto"/>
        <w:ind w:firstLine="720"/>
        <w:contextualSpacing/>
        <w:jc w:val="both"/>
        <w:rPr>
          <w:rFonts w:eastAsia="Times New Roman"/>
          <w:b/>
          <w:szCs w:val="24"/>
        </w:rPr>
      </w:pPr>
      <w:r>
        <w:rPr>
          <w:rFonts w:eastAsia="Times New Roman"/>
          <w:b/>
          <w:szCs w:val="24"/>
        </w:rPr>
        <w:t>ΑΝΑΣΤΑΣΙΟΣ (ΤΑΣΟΣ) ΠΡ</w:t>
      </w:r>
      <w:r>
        <w:rPr>
          <w:rFonts w:eastAsia="Times New Roman"/>
          <w:b/>
          <w:szCs w:val="24"/>
        </w:rPr>
        <w:t xml:space="preserve">ΑΤΣΟΛΗΣ: </w:t>
      </w:r>
      <w:r>
        <w:rPr>
          <w:rFonts w:eastAsia="Times New Roman"/>
          <w:szCs w:val="24"/>
        </w:rPr>
        <w:t>Ναι.</w:t>
      </w:r>
    </w:p>
    <w:p w14:paraId="22BFE8BD"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Ναι.</w:t>
      </w:r>
    </w:p>
    <w:p w14:paraId="22BFE8B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BF"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C0"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8C1"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8C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 </w:t>
      </w:r>
    </w:p>
    <w:p w14:paraId="22BFE8C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C4"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w:t>
      </w:r>
      <w:r>
        <w:rPr>
          <w:rFonts w:eastAsia="Times New Roman"/>
          <w:szCs w:val="24"/>
        </w:rPr>
        <w:t xml:space="preserve"> το άρθρο 135 έγινε δεκτό ως έχει κατά πλειοψηφία.</w:t>
      </w:r>
    </w:p>
    <w:p w14:paraId="22BFE8C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136 ως έχει;</w:t>
      </w:r>
    </w:p>
    <w:p w14:paraId="22BFE8C6"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C7"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Ναι.</w:t>
      </w:r>
    </w:p>
    <w:p w14:paraId="22BFE8C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ΛΕΩΝΙΔΑΣ ΓΡΗΓΟΡΑΚΟΣ:</w:t>
      </w:r>
      <w:r>
        <w:rPr>
          <w:rFonts w:eastAsia="Times New Roman"/>
          <w:color w:val="000000"/>
          <w:szCs w:val="24"/>
          <w:shd w:val="clear" w:color="auto" w:fill="FFFFFF"/>
        </w:rPr>
        <w:t xml:space="preserve"> Ναι. </w:t>
      </w:r>
    </w:p>
    <w:p w14:paraId="22BFE8C9"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CA"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CB"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8C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 </w:t>
      </w:r>
    </w:p>
    <w:p w14:paraId="22BFE8C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CE"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136 έγινε δεκτό ως έχει κατά πλειοψηφία.</w:t>
      </w:r>
    </w:p>
    <w:p w14:paraId="22BFE8C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137 ως έχει;</w:t>
      </w:r>
    </w:p>
    <w:p w14:paraId="22BFE8D0"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D1"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D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8D3"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D4"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D5"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8D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Παρών. </w:t>
      </w:r>
    </w:p>
    <w:p w14:paraId="22BFE8D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 </w:t>
      </w:r>
    </w:p>
    <w:p w14:paraId="22BFE8D8"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137 έγινε δεκτό ω</w:t>
      </w:r>
      <w:r>
        <w:rPr>
          <w:rFonts w:eastAsia="Times New Roman"/>
          <w:szCs w:val="24"/>
        </w:rPr>
        <w:t>ς έχει κατά πλειοψηφία.</w:t>
      </w:r>
    </w:p>
    <w:p w14:paraId="22BFE8D9"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138 ως έχει;</w:t>
      </w:r>
    </w:p>
    <w:p w14:paraId="22BFE8DA"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DB"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ΜΑΥΡΟΥΔΗΣ ΒΟΡΙΔΗΣ: </w:t>
      </w:r>
      <w:r>
        <w:rPr>
          <w:rFonts w:eastAsia="Times New Roman"/>
          <w:szCs w:val="24"/>
        </w:rPr>
        <w:t>Ναι</w:t>
      </w:r>
      <w:r>
        <w:rPr>
          <w:rFonts w:eastAsia="Times New Roman"/>
          <w:color w:val="000000"/>
          <w:szCs w:val="24"/>
          <w:shd w:val="clear" w:color="auto" w:fill="FFFFFF"/>
        </w:rPr>
        <w:t>.</w:t>
      </w:r>
    </w:p>
    <w:p w14:paraId="22BFE8D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8DD"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DE"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DF"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8E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ΙΩΑΝΝΗΣ </w:t>
      </w:r>
      <w:r>
        <w:rPr>
          <w:rFonts w:eastAsia="Times New Roman"/>
          <w:b/>
          <w:szCs w:val="24"/>
        </w:rPr>
        <w:t>ΣΑΡΙΔΗΣ:</w:t>
      </w:r>
      <w:r>
        <w:rPr>
          <w:rFonts w:eastAsia="Times New Roman"/>
          <w:color w:val="000000"/>
          <w:szCs w:val="24"/>
          <w:shd w:val="clear" w:color="auto" w:fill="FFFFFF"/>
        </w:rPr>
        <w:t xml:space="preserve"> Παρών. </w:t>
      </w:r>
    </w:p>
    <w:p w14:paraId="22BFE8E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8E2"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138 έγινε δεκτό ως έχει κατά πλειοψηφία.</w:t>
      </w:r>
    </w:p>
    <w:p w14:paraId="22BFE8E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139;</w:t>
      </w:r>
    </w:p>
    <w:p w14:paraId="22BFE8E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E5"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E6" w14:textId="77777777" w:rsidR="007336A6" w:rsidRDefault="002D1229">
      <w:pPr>
        <w:spacing w:line="600" w:lineRule="auto"/>
        <w:ind w:firstLine="720"/>
        <w:contextualSpacing/>
        <w:jc w:val="both"/>
        <w:rPr>
          <w:rFonts w:eastAsia="Times New Roman"/>
          <w:b/>
          <w:szCs w:val="24"/>
        </w:rPr>
      </w:pPr>
      <w:r>
        <w:rPr>
          <w:rFonts w:eastAsia="Times New Roman"/>
          <w:b/>
          <w:szCs w:val="24"/>
        </w:rPr>
        <w:t>ΛΕΩΝΙΔΑΣ ΓΡΗΓΟΡΑΚ</w:t>
      </w:r>
      <w:r>
        <w:rPr>
          <w:rFonts w:eastAsia="Times New Roman"/>
          <w:b/>
          <w:szCs w:val="24"/>
        </w:rPr>
        <w:t>ΟΣ:</w:t>
      </w:r>
      <w:r>
        <w:rPr>
          <w:rFonts w:eastAsia="Times New Roman"/>
          <w:color w:val="000000"/>
          <w:szCs w:val="24"/>
          <w:shd w:val="clear" w:color="auto" w:fill="FFFFFF"/>
        </w:rPr>
        <w:t xml:space="preserve"> Όχι.</w:t>
      </w:r>
    </w:p>
    <w:p w14:paraId="22BFE8E7"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8E8"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E9" w14:textId="77777777" w:rsidR="007336A6" w:rsidRDefault="002D1229">
      <w:pPr>
        <w:spacing w:line="600" w:lineRule="auto"/>
        <w:ind w:firstLine="720"/>
        <w:contextualSpacing/>
        <w:jc w:val="both"/>
        <w:rPr>
          <w:rFonts w:eastAsia="Times New Roman"/>
          <w:b/>
          <w:szCs w:val="24"/>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8E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Παρών. </w:t>
      </w:r>
    </w:p>
    <w:p w14:paraId="22BFE8E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ΣΠΥΡΙΔΩΝ ΔΑΝΕΛΛΗΣ:</w:t>
      </w:r>
      <w:r>
        <w:rPr>
          <w:rFonts w:eastAsia="Times New Roman"/>
          <w:color w:val="000000"/>
          <w:szCs w:val="24"/>
          <w:shd w:val="clear" w:color="auto" w:fill="FFFFFF"/>
        </w:rPr>
        <w:t xml:space="preserve"> Ναι. </w:t>
      </w:r>
    </w:p>
    <w:p w14:paraId="22BFE8EC"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139 έγινε δεκτό ως έχει κατά πλειοψηφία.</w:t>
      </w:r>
    </w:p>
    <w:p w14:paraId="22BFE8E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w:t>
      </w:r>
      <w:r>
        <w:rPr>
          <w:rFonts w:eastAsia="Times New Roman"/>
          <w:szCs w:val="24"/>
        </w:rPr>
        <w:t>εται δεκτό το άρθρο 140 ως έχει;</w:t>
      </w:r>
    </w:p>
    <w:p w14:paraId="22BFE8E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E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F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8F1"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F2"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8F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F4"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8F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8F6"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140 έγινε δεκτό ως έχει κατά πλειοψηφία.</w:t>
      </w:r>
    </w:p>
    <w:p w14:paraId="22BFE8F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141 ως έχει;</w:t>
      </w:r>
    </w:p>
    <w:p w14:paraId="22BFE8F8"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8F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8F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8FB"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8F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ΕΜΜΑΝΟΥΗΛ ΣΥΝΤΥΧΑΚΗΣ:</w:t>
      </w:r>
      <w:r>
        <w:rPr>
          <w:rFonts w:eastAsia="Times New Roman"/>
          <w:color w:val="000000"/>
          <w:szCs w:val="24"/>
          <w:shd w:val="clear" w:color="auto" w:fill="FFFFFF"/>
        </w:rPr>
        <w:t xml:space="preserve"> Παρών.</w:t>
      </w:r>
    </w:p>
    <w:p w14:paraId="22BFE8F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8FE"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8F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00"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141 έγινε δεκτό ως έχει κατά πλειοψηφία.</w:t>
      </w:r>
    </w:p>
    <w:p w14:paraId="22BFE90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142 ως έχει;</w:t>
      </w:r>
    </w:p>
    <w:p w14:paraId="22BFE902"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0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Όχι. </w:t>
      </w:r>
    </w:p>
    <w:p w14:paraId="22BFE90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w:t>
      </w:r>
    </w:p>
    <w:p w14:paraId="22BFE905"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06"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0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08"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0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w:t>
      </w:r>
    </w:p>
    <w:p w14:paraId="22BFE90A"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w:t>
      </w:r>
      <w:r>
        <w:rPr>
          <w:rFonts w:eastAsia="Times New Roman"/>
          <w:szCs w:val="24"/>
        </w:rPr>
        <w:t>πώς το άρθρο 142 έγινε δεκτό ως έχει κατά πλειοψηφία.</w:t>
      </w:r>
    </w:p>
    <w:p w14:paraId="22BFE90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143</w:t>
      </w:r>
      <w:r>
        <w:rPr>
          <w:rFonts w:eastAsia="Times New Roman"/>
          <w:szCs w:val="24"/>
        </w:rPr>
        <w:t>,</w:t>
      </w:r>
      <w:r>
        <w:rPr>
          <w:rFonts w:eastAsia="Times New Roman"/>
          <w:szCs w:val="24"/>
        </w:rPr>
        <w:t xml:space="preserve"> όπως τροποποιήθηκε από τον κύριο Υπουργό;</w:t>
      </w:r>
    </w:p>
    <w:p w14:paraId="22BFE90C"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 xml:space="preserve">ΑΝΑΣΤΑΣΙΟΣ (ΤΑΣΟΣ) ΠΡΑΤΣΟΛΗΣ: </w:t>
      </w:r>
      <w:r>
        <w:rPr>
          <w:rFonts w:eastAsia="Times New Roman"/>
          <w:szCs w:val="24"/>
        </w:rPr>
        <w:t>Ναι.</w:t>
      </w:r>
    </w:p>
    <w:p w14:paraId="22BFE90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90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90F"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10"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1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12"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1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14"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 xml:space="preserve">Συνεπώς το άρθρο 143 έγινε δεκτό </w:t>
      </w:r>
      <w:r>
        <w:rPr>
          <w:rFonts w:eastAsia="Times New Roman"/>
          <w:szCs w:val="24"/>
        </w:rPr>
        <w:t xml:space="preserve">κατά πλειοψηφία, </w:t>
      </w:r>
      <w:r>
        <w:rPr>
          <w:rFonts w:eastAsia="Times New Roman"/>
          <w:szCs w:val="24"/>
        </w:rPr>
        <w:t>όπως τροποποιήθηκε από τον κύριο Υπουργό.</w:t>
      </w:r>
    </w:p>
    <w:p w14:paraId="22BFE915" w14:textId="77777777" w:rsidR="007336A6" w:rsidRDefault="002D1229">
      <w:pPr>
        <w:spacing w:line="600" w:lineRule="auto"/>
        <w:ind w:firstLine="720"/>
        <w:contextualSpacing/>
        <w:jc w:val="both"/>
        <w:rPr>
          <w:rFonts w:eastAsia="Times New Roman" w:cs="Times New Roman"/>
          <w:szCs w:val="24"/>
        </w:rPr>
      </w:pPr>
      <w:r>
        <w:rPr>
          <w:rFonts w:eastAsia="Times New Roman"/>
          <w:szCs w:val="24"/>
        </w:rPr>
        <w:t>Ερωτάται το Σώμα: Γ</w:t>
      </w:r>
      <w:r>
        <w:rPr>
          <w:rFonts w:eastAsia="Times New Roman"/>
          <w:szCs w:val="24"/>
        </w:rPr>
        <w:t>ίνεται δεκτό το άρθρο 144 ως έχει;</w:t>
      </w:r>
    </w:p>
    <w:p w14:paraId="22BFE916"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1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szCs w:val="24"/>
        </w:rPr>
        <w:t>Όχι.</w:t>
      </w:r>
    </w:p>
    <w:p w14:paraId="22BFE91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919"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1A"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1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1C"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1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ΣΠΥΡΙΔΩΝ ΔΑΝΕΛΛΗΣ:</w:t>
      </w:r>
      <w:r>
        <w:rPr>
          <w:rFonts w:eastAsia="Times New Roman"/>
          <w:color w:val="000000"/>
          <w:szCs w:val="24"/>
          <w:shd w:val="clear" w:color="auto" w:fill="FFFFFF"/>
        </w:rPr>
        <w:t xml:space="preserve"> Όχι. </w:t>
      </w:r>
    </w:p>
    <w:p w14:paraId="22BFE91E"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144 έγινε δεκτό ως έχει κατά πλειοψηφία.</w:t>
      </w:r>
    </w:p>
    <w:p w14:paraId="22BFE91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145 ως έχει;</w:t>
      </w:r>
    </w:p>
    <w:p w14:paraId="22BFE920"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2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Όχι. </w:t>
      </w:r>
    </w:p>
    <w:p w14:paraId="22BFE92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 </w:t>
      </w:r>
    </w:p>
    <w:p w14:paraId="22BFE923"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24"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2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26"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2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28"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145 έγινε δεκτό ως έχει κατά πλειοψηφία.</w:t>
      </w:r>
    </w:p>
    <w:p w14:paraId="22BFE92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146 ως έχει;</w:t>
      </w:r>
    </w:p>
    <w:p w14:paraId="22BFE92A"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2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Ναι.</w:t>
      </w:r>
    </w:p>
    <w:p w14:paraId="22BFE92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2D"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2E"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ΕΜΜΑΝΟΥΗΛ ΣΥΝΤΥΧΑΚΗΣ:</w:t>
      </w:r>
      <w:r>
        <w:rPr>
          <w:rFonts w:eastAsia="Times New Roman"/>
          <w:color w:val="000000"/>
          <w:szCs w:val="24"/>
          <w:shd w:val="clear" w:color="auto" w:fill="FFFFFF"/>
        </w:rPr>
        <w:t xml:space="preserve"> Ναι.</w:t>
      </w:r>
    </w:p>
    <w:p w14:paraId="22BFE92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30"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3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32"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w:t>
      </w:r>
      <w:r>
        <w:rPr>
          <w:rFonts w:eastAsia="Times New Roman"/>
          <w:szCs w:val="24"/>
        </w:rPr>
        <w:t>ώς το άρθρο 146 έγινε δεκτό ως έχει κατά πλειοψηφία.</w:t>
      </w:r>
    </w:p>
    <w:p w14:paraId="22BFE93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147 ως έχει;</w:t>
      </w:r>
    </w:p>
    <w:p w14:paraId="22BFE93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3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93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Όχι. </w:t>
      </w:r>
    </w:p>
    <w:p w14:paraId="22BFE937"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38"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3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3A"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93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3C"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147 έγινε δεκτό ως έχει κατά πλειοψηφία.</w:t>
      </w:r>
    </w:p>
    <w:p w14:paraId="22BFE93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άρθρο148 ως έχει;</w:t>
      </w:r>
    </w:p>
    <w:p w14:paraId="22BFE93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3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 xml:space="preserve">ΜΑΥΡΟΥΔΗΣ ΒΟΡΙΔΗΣ: </w:t>
      </w:r>
      <w:r>
        <w:rPr>
          <w:rFonts w:eastAsia="Times New Roman"/>
          <w:color w:val="000000"/>
          <w:szCs w:val="24"/>
          <w:shd w:val="clear" w:color="auto" w:fill="FFFFFF"/>
        </w:rPr>
        <w:t>Όχι.</w:t>
      </w:r>
    </w:p>
    <w:p w14:paraId="22BFE94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41"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42"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4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44"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94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46"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148 έγινε δεκτό ως έχε</w:t>
      </w:r>
      <w:r>
        <w:rPr>
          <w:rFonts w:eastAsia="Times New Roman"/>
          <w:szCs w:val="24"/>
        </w:rPr>
        <w:t>ι κατά πλειοψηφία.</w:t>
      </w:r>
    </w:p>
    <w:p w14:paraId="22BFE947" w14:textId="77777777" w:rsidR="007336A6" w:rsidRDefault="002D1229">
      <w:pPr>
        <w:spacing w:line="600" w:lineRule="auto"/>
        <w:ind w:firstLine="720"/>
        <w:contextualSpacing/>
        <w:jc w:val="both"/>
        <w:rPr>
          <w:rFonts w:eastAsia="Times New Roman" w:cs="Times New Roman"/>
          <w:szCs w:val="24"/>
        </w:rPr>
      </w:pPr>
      <w:r>
        <w:rPr>
          <w:rFonts w:eastAsia="Times New Roman"/>
          <w:szCs w:val="24"/>
        </w:rPr>
        <w:t>Ερωτάται το Σώμα: Γίνεται δεκτό το άρθρο 149 ως έχει;</w:t>
      </w:r>
    </w:p>
    <w:p w14:paraId="22BFE948"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4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94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Όχι. </w:t>
      </w:r>
    </w:p>
    <w:p w14:paraId="22BFE94B"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w:t>
      </w:r>
      <w:r>
        <w:rPr>
          <w:rFonts w:eastAsia="Times New Roman"/>
          <w:color w:val="000000"/>
          <w:szCs w:val="24"/>
          <w:shd w:val="clear" w:color="auto" w:fill="FFFFFF"/>
        </w:rPr>
        <w:t>Παρών</w:t>
      </w:r>
      <w:r>
        <w:rPr>
          <w:rFonts w:eastAsia="Times New Roman"/>
          <w:color w:val="000000"/>
          <w:szCs w:val="24"/>
          <w:shd w:val="clear" w:color="auto" w:fill="FFFFFF"/>
        </w:rPr>
        <w:t>.</w:t>
      </w:r>
    </w:p>
    <w:p w14:paraId="22BFE94C"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Ναι.</w:t>
      </w:r>
    </w:p>
    <w:p w14:paraId="22BFE94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4E"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ΙΩΑΝΝΗΣ </w:t>
      </w:r>
      <w:r>
        <w:rPr>
          <w:rFonts w:eastAsia="Times New Roman"/>
          <w:b/>
          <w:szCs w:val="24"/>
        </w:rPr>
        <w:t>ΣΑΡΙΔΗΣ:</w:t>
      </w:r>
      <w:r>
        <w:rPr>
          <w:rFonts w:eastAsia="Times New Roman"/>
          <w:color w:val="000000"/>
          <w:szCs w:val="24"/>
          <w:shd w:val="clear" w:color="auto" w:fill="FFFFFF"/>
        </w:rPr>
        <w:t xml:space="preserve"> Ναι.</w:t>
      </w:r>
    </w:p>
    <w:p w14:paraId="22BFE94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50"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149 έγινε δεκτό ως έχει κατά πλειοψηφία.</w:t>
      </w:r>
    </w:p>
    <w:p w14:paraId="22BFE95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150 ως έχει;</w:t>
      </w:r>
    </w:p>
    <w:p w14:paraId="22BFE952"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5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Όχι.</w:t>
      </w:r>
    </w:p>
    <w:p w14:paraId="22BFE95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ΛΕΩΝΙΔΑΣ </w:t>
      </w:r>
      <w:r>
        <w:rPr>
          <w:rFonts w:eastAsia="Times New Roman"/>
          <w:b/>
          <w:szCs w:val="24"/>
        </w:rPr>
        <w:t>ΓΡΗΓΟΡΑΚΟΣ:</w:t>
      </w:r>
      <w:r>
        <w:rPr>
          <w:rFonts w:eastAsia="Times New Roman"/>
          <w:color w:val="000000"/>
          <w:szCs w:val="24"/>
          <w:shd w:val="clear" w:color="auto" w:fill="FFFFFF"/>
        </w:rPr>
        <w:t xml:space="preserve"> Όχι. </w:t>
      </w:r>
    </w:p>
    <w:p w14:paraId="22BFE955"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56"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Ναι.</w:t>
      </w:r>
    </w:p>
    <w:p w14:paraId="22BFE95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58"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95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5A"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το άρθρο 150 έγινε δεκτό ως έχει κατά πλειοψηφία.</w:t>
      </w:r>
    </w:p>
    <w:p w14:paraId="22BFE95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w:t>
      </w:r>
      <w:r>
        <w:rPr>
          <w:rFonts w:eastAsia="Times New Roman"/>
          <w:szCs w:val="24"/>
        </w:rPr>
        <w:t>μα: Γίνεται δεκτή η τροπολογία με γενικό αριθμό 1131 και ειδικό 42 ως έχει;</w:t>
      </w:r>
    </w:p>
    <w:p w14:paraId="22BFE95C"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5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95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5F"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Ναι.</w:t>
      </w:r>
    </w:p>
    <w:p w14:paraId="22BFE960"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ΕΜΜΑΝΟΥΗΛ ΣΥΝΤΥΧΑΚΗΣ:</w:t>
      </w:r>
      <w:r>
        <w:rPr>
          <w:rFonts w:eastAsia="Times New Roman"/>
          <w:color w:val="000000"/>
          <w:szCs w:val="24"/>
          <w:shd w:val="clear" w:color="auto" w:fill="FFFFFF"/>
        </w:rPr>
        <w:t xml:space="preserve"> Ναι.</w:t>
      </w:r>
    </w:p>
    <w:p w14:paraId="22BFE96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62"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ΙΩΑΝΝΗΣ </w:t>
      </w:r>
      <w:r>
        <w:rPr>
          <w:rFonts w:eastAsia="Times New Roman"/>
          <w:b/>
          <w:szCs w:val="24"/>
        </w:rPr>
        <w:t>ΣΑΡΙΔΗΣ:</w:t>
      </w:r>
      <w:r>
        <w:rPr>
          <w:rFonts w:eastAsia="Times New Roman"/>
          <w:color w:val="000000"/>
          <w:szCs w:val="24"/>
          <w:shd w:val="clear" w:color="auto" w:fill="FFFFFF"/>
        </w:rPr>
        <w:t xml:space="preserve"> Ναι.</w:t>
      </w:r>
    </w:p>
    <w:p w14:paraId="22BFE96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64"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1131 και ειδικό 42 έγινε δεκτή ως έχει ομόφωνα και εντάσσεται στο νομοσχέδιο ως ίδια άρθρα.</w:t>
      </w:r>
    </w:p>
    <w:p w14:paraId="22BFE96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w:t>
      </w:r>
      <w:r>
        <w:rPr>
          <w:rFonts w:eastAsia="Times New Roman"/>
          <w:szCs w:val="24"/>
        </w:rPr>
        <w:t>ό αριθμό 1139 και ειδικό 45</w:t>
      </w:r>
      <w:r>
        <w:rPr>
          <w:rFonts w:eastAsia="Times New Roman"/>
          <w:szCs w:val="24"/>
        </w:rPr>
        <w:t>,</w:t>
      </w:r>
      <w:r>
        <w:rPr>
          <w:rFonts w:eastAsia="Times New Roman"/>
          <w:szCs w:val="24"/>
        </w:rPr>
        <w:t xml:space="preserve"> όπως τροποποιήθηκε από τον κύριο Υπουργό;</w:t>
      </w:r>
    </w:p>
    <w:p w14:paraId="22BFE966"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6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color w:val="000000"/>
          <w:szCs w:val="24"/>
          <w:shd w:val="clear" w:color="auto" w:fill="FFFFFF"/>
        </w:rPr>
        <w:t xml:space="preserve"> Όχι. </w:t>
      </w:r>
    </w:p>
    <w:p w14:paraId="22BFE96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69"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6A"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6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6C"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ΙΩΑΝΝΗΣ </w:t>
      </w:r>
      <w:r>
        <w:rPr>
          <w:rFonts w:eastAsia="Times New Roman"/>
          <w:b/>
          <w:szCs w:val="24"/>
        </w:rPr>
        <w:t>ΣΑΡΙΔΗΣ:</w:t>
      </w:r>
      <w:r>
        <w:rPr>
          <w:rFonts w:eastAsia="Times New Roman"/>
          <w:color w:val="000000"/>
          <w:szCs w:val="24"/>
          <w:shd w:val="clear" w:color="auto" w:fill="FFFFFF"/>
        </w:rPr>
        <w:t xml:space="preserve"> Ναι.</w:t>
      </w:r>
    </w:p>
    <w:p w14:paraId="22BFE96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 </w:t>
      </w:r>
    </w:p>
    <w:p w14:paraId="22BFE96E"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1139 και ειδικό 45 έγινε δεκτή</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και εντάσσεται στο νομοσχέδιο ως ίδιο άρθρο.</w:t>
      </w:r>
    </w:p>
    <w:p w14:paraId="22BFE96F"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w:t>
      </w:r>
      <w:r>
        <w:rPr>
          <w:rFonts w:eastAsia="Times New Roman"/>
          <w:szCs w:val="24"/>
        </w:rPr>
        <w:t xml:space="preserve"> το Σώμα: Γίνεται δεκτή η τροπολογία με γενικό αριθμό 1140 και ειδικό 46 ως έχει;</w:t>
      </w:r>
    </w:p>
    <w:p w14:paraId="22BFE970"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7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97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73"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74"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7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76"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7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78"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1140 και ειδικό 46 έγινε δεκτή ως έχει κατά πλειοψηφία και εντάσσεται στο νομοσχέδιο ως ίδιο άρθρο.</w:t>
      </w:r>
    </w:p>
    <w:p w14:paraId="22BFE97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w:t>
      </w:r>
      <w:r>
        <w:rPr>
          <w:rFonts w:eastAsia="Times New Roman"/>
          <w:szCs w:val="24"/>
        </w:rPr>
        <w:t>πολογία με γενικό αριθμό 1144 και ειδικό 49 ως έχει;</w:t>
      </w:r>
    </w:p>
    <w:p w14:paraId="22BFE97A"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 xml:space="preserve">ΑΝΑΣΤΑΣΙΟΣ (ΤΑΣΟΣ) ΠΡΑΤΣΟΛΗΣ: </w:t>
      </w:r>
      <w:r>
        <w:rPr>
          <w:rFonts w:eastAsia="Times New Roman"/>
          <w:szCs w:val="24"/>
        </w:rPr>
        <w:t>Ναι.</w:t>
      </w:r>
    </w:p>
    <w:p w14:paraId="22BFE97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color w:val="000000"/>
          <w:szCs w:val="24"/>
          <w:shd w:val="clear" w:color="auto" w:fill="FFFFFF"/>
        </w:rPr>
        <w:t xml:space="preserve"> Όχι. </w:t>
      </w:r>
    </w:p>
    <w:p w14:paraId="22BFE97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7D"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7E"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7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80"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8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w:t>
      </w:r>
      <w:r>
        <w:rPr>
          <w:rFonts w:eastAsia="Times New Roman"/>
          <w:b/>
          <w:szCs w:val="24"/>
        </w:rPr>
        <w:t>ΝΕΛΛΗΣ:</w:t>
      </w:r>
      <w:r>
        <w:rPr>
          <w:rFonts w:eastAsia="Times New Roman"/>
          <w:color w:val="000000"/>
          <w:szCs w:val="24"/>
          <w:shd w:val="clear" w:color="auto" w:fill="FFFFFF"/>
        </w:rPr>
        <w:t xml:space="preserve"> Παρών. </w:t>
      </w:r>
    </w:p>
    <w:p w14:paraId="22BFE982"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1144 και ειδικό 49 έγινε δεκτή ως έχει κατά πλειοψηφία και εντάσσεται στο νομοσχέδιο ως ίδιο άρθρο.</w:t>
      </w:r>
    </w:p>
    <w:p w14:paraId="22BFE98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1145 κ</w:t>
      </w:r>
      <w:r>
        <w:rPr>
          <w:rFonts w:eastAsia="Times New Roman"/>
          <w:szCs w:val="24"/>
        </w:rPr>
        <w:t>αι ειδικό 50 ως έχει;</w:t>
      </w:r>
    </w:p>
    <w:p w14:paraId="22BFE984"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8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color w:val="000000"/>
          <w:szCs w:val="24"/>
          <w:shd w:val="clear" w:color="auto" w:fill="FFFFFF"/>
        </w:rPr>
        <w:t xml:space="preserve"> Όχι. </w:t>
      </w:r>
    </w:p>
    <w:p w14:paraId="22BFE98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Όχι. </w:t>
      </w:r>
    </w:p>
    <w:p w14:paraId="22BFE987"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88"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8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ΚΩΝΣΤΑΝΤΙΝΟΣ ΚΑΤΣΙΚΗΣ:</w:t>
      </w:r>
      <w:r>
        <w:rPr>
          <w:rFonts w:eastAsia="Times New Roman"/>
          <w:color w:val="000000"/>
          <w:szCs w:val="24"/>
          <w:shd w:val="clear" w:color="auto" w:fill="FFFFFF"/>
        </w:rPr>
        <w:t xml:space="preserve"> Ναι. </w:t>
      </w:r>
    </w:p>
    <w:p w14:paraId="22BFE98A"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98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 </w:t>
      </w:r>
    </w:p>
    <w:p w14:paraId="22BFE98C"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w:t>
      </w:r>
      <w:r>
        <w:rPr>
          <w:rFonts w:eastAsia="Times New Roman" w:cs="Times New Roman"/>
          <w:b/>
          <w:szCs w:val="24"/>
        </w:rPr>
        <w:t xml:space="preserve">(Γεώργιος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1145 και ειδικό 50 έγινε δεκτή ως έχει κατά πλειοψηφία και εντάσσεται στο νομοσχέδιο ως ίδιο άρθρο.</w:t>
      </w:r>
    </w:p>
    <w:p w14:paraId="22BFE98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1146 και ειδικό 51 ως έχει;</w:t>
      </w:r>
    </w:p>
    <w:p w14:paraId="22BFE98E" w14:textId="77777777" w:rsidR="007336A6" w:rsidRDefault="002D1229">
      <w:pPr>
        <w:spacing w:line="600" w:lineRule="auto"/>
        <w:ind w:firstLine="720"/>
        <w:contextualSpacing/>
        <w:jc w:val="both"/>
        <w:rPr>
          <w:rFonts w:eastAsia="Times New Roman"/>
          <w:b/>
          <w:szCs w:val="24"/>
        </w:rPr>
      </w:pPr>
      <w:r>
        <w:rPr>
          <w:rFonts w:eastAsia="Times New Roman"/>
          <w:b/>
          <w:szCs w:val="24"/>
        </w:rPr>
        <w:t>ΑΝΑΣΤ</w:t>
      </w:r>
      <w:r>
        <w:rPr>
          <w:rFonts w:eastAsia="Times New Roman"/>
          <w:b/>
          <w:szCs w:val="24"/>
        </w:rPr>
        <w:t xml:space="preserve">ΑΣΙΟΣ (ΤΑΣΟΣ) ΠΡΑΤΣΟΛΗΣ: </w:t>
      </w:r>
      <w:r>
        <w:rPr>
          <w:rFonts w:eastAsia="Times New Roman"/>
          <w:szCs w:val="24"/>
        </w:rPr>
        <w:t>Ναι.</w:t>
      </w:r>
    </w:p>
    <w:p w14:paraId="22BFE98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 xml:space="preserve">ΜΑΥΡΟΥΔΗΣ ΒΟΡΙΔΗΣ: </w:t>
      </w:r>
      <w:r>
        <w:rPr>
          <w:rFonts w:eastAsia="Times New Roman"/>
          <w:color w:val="000000"/>
          <w:szCs w:val="24"/>
          <w:shd w:val="clear" w:color="auto" w:fill="FFFFFF"/>
        </w:rPr>
        <w:t xml:space="preserve">Ναι. </w:t>
      </w:r>
    </w:p>
    <w:p w14:paraId="22BFE99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91"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92"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9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94"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Όχι.</w:t>
      </w:r>
    </w:p>
    <w:p w14:paraId="22BFE99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 </w:t>
      </w:r>
    </w:p>
    <w:p w14:paraId="22BFE996"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 xml:space="preserve">Συνεπώς η </w:t>
      </w:r>
      <w:r>
        <w:rPr>
          <w:rFonts w:eastAsia="Times New Roman"/>
          <w:szCs w:val="24"/>
        </w:rPr>
        <w:t xml:space="preserve">τροπολογία με γενικό αριθμό 1146 και ειδικό 51 έγινε δεκτή ως </w:t>
      </w:r>
      <w:r>
        <w:rPr>
          <w:rFonts w:eastAsia="Times New Roman"/>
          <w:szCs w:val="24"/>
        </w:rPr>
        <w:lastRenderedPageBreak/>
        <w:t>έχει κατά πλειοψηφία και εντάσσεται στο νομοσχέδιο ως ίδιο άρθρο.</w:t>
      </w:r>
    </w:p>
    <w:p w14:paraId="22BFE997"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1147 και ειδικό 52 ως έχει;</w:t>
      </w:r>
    </w:p>
    <w:p w14:paraId="22BFE998"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9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w:t>
      </w:r>
      <w:r>
        <w:rPr>
          <w:rFonts w:eastAsia="Times New Roman"/>
          <w:b/>
          <w:szCs w:val="24"/>
        </w:rPr>
        <w:t xml:space="preserve">ΡΟΥΔΗΣ ΒΟΡΙΔΗΣ: </w:t>
      </w:r>
      <w:r>
        <w:rPr>
          <w:rFonts w:eastAsia="Times New Roman"/>
          <w:color w:val="000000"/>
          <w:szCs w:val="24"/>
          <w:shd w:val="clear" w:color="auto" w:fill="FFFFFF"/>
        </w:rPr>
        <w:t xml:space="preserve">Ναι. </w:t>
      </w:r>
    </w:p>
    <w:p w14:paraId="22BFE99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9B"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Ναι.</w:t>
      </w:r>
    </w:p>
    <w:p w14:paraId="22BFE99C"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Ναι.</w:t>
      </w:r>
    </w:p>
    <w:p w14:paraId="22BFE99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9E"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9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 </w:t>
      </w:r>
    </w:p>
    <w:p w14:paraId="22BFE9A0"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w:t>
      </w:r>
      <w:r>
        <w:rPr>
          <w:rFonts w:eastAsia="Times New Roman"/>
          <w:szCs w:val="24"/>
        </w:rPr>
        <w:t xml:space="preserve"> η τροπολογία με γενικό αριθμό 1147 και ειδικό 52 έγινε δεκτή ως έχει κατά πλειοψηφία και εντάσσεται στο νομοσχέδιο ως ίδιο άρθρο.</w:t>
      </w:r>
    </w:p>
    <w:p w14:paraId="22BFE9A1"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1148 και ειδικό 53</w:t>
      </w:r>
      <w:r>
        <w:rPr>
          <w:rFonts w:eastAsia="Times New Roman"/>
          <w:szCs w:val="24"/>
        </w:rPr>
        <w:t>,</w:t>
      </w:r>
      <w:r>
        <w:rPr>
          <w:rFonts w:eastAsia="Times New Roman"/>
          <w:szCs w:val="24"/>
        </w:rPr>
        <w:t xml:space="preserve"> όπως τροποποιήθηκε από τον κύριο Υπουργό;</w:t>
      </w:r>
    </w:p>
    <w:p w14:paraId="22BFE9A2" w14:textId="77777777" w:rsidR="007336A6" w:rsidRDefault="002D1229">
      <w:pPr>
        <w:spacing w:line="600" w:lineRule="auto"/>
        <w:ind w:firstLine="720"/>
        <w:contextualSpacing/>
        <w:jc w:val="both"/>
        <w:rPr>
          <w:rFonts w:eastAsia="Times New Roman"/>
          <w:b/>
          <w:szCs w:val="24"/>
        </w:rPr>
      </w:pPr>
      <w:r>
        <w:rPr>
          <w:rFonts w:eastAsia="Times New Roman"/>
          <w:b/>
          <w:szCs w:val="24"/>
        </w:rPr>
        <w:t>Α</w:t>
      </w:r>
      <w:r>
        <w:rPr>
          <w:rFonts w:eastAsia="Times New Roman"/>
          <w:b/>
          <w:szCs w:val="24"/>
        </w:rPr>
        <w:t xml:space="preserve">ΝΑΣΤΑΣΙΟΣ (ΤΑΣΟΣ) ΠΡΑΤΣΟΛΗΣ: </w:t>
      </w:r>
      <w:r>
        <w:rPr>
          <w:rFonts w:eastAsia="Times New Roman"/>
          <w:szCs w:val="24"/>
        </w:rPr>
        <w:t>Ναι.</w:t>
      </w:r>
    </w:p>
    <w:p w14:paraId="22BFE9A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 xml:space="preserve">ΜΑΥΡΟΥΔΗΣ ΒΟΡΙΔΗΣ: </w:t>
      </w:r>
      <w:r>
        <w:rPr>
          <w:rFonts w:eastAsia="Times New Roman"/>
          <w:color w:val="000000"/>
          <w:szCs w:val="24"/>
          <w:shd w:val="clear" w:color="auto" w:fill="FFFFFF"/>
        </w:rPr>
        <w:t xml:space="preserve">Όχι. </w:t>
      </w:r>
    </w:p>
    <w:p w14:paraId="22BFE9A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A5"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A6"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A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A8" w14:textId="77777777" w:rsidR="007336A6" w:rsidRDefault="002D1229">
      <w:pPr>
        <w:spacing w:line="600" w:lineRule="auto"/>
        <w:ind w:firstLine="720"/>
        <w:contextualSpacing/>
        <w:jc w:val="both"/>
        <w:rPr>
          <w:rFonts w:eastAsia="Times New Roman"/>
          <w:b/>
          <w:szCs w:val="24"/>
        </w:rPr>
      </w:pPr>
      <w:r>
        <w:rPr>
          <w:rFonts w:eastAsia="Times New Roman"/>
          <w:b/>
          <w:szCs w:val="24"/>
        </w:rPr>
        <w:t>ΙΩΑΝΝΗΣ ΣΑΡΙΔΗΣ:</w:t>
      </w:r>
      <w:r>
        <w:rPr>
          <w:rFonts w:eastAsia="Times New Roman"/>
          <w:color w:val="000000"/>
          <w:szCs w:val="24"/>
          <w:shd w:val="clear" w:color="auto" w:fill="FFFFFF"/>
        </w:rPr>
        <w:t xml:space="preserve"> Ναι.</w:t>
      </w:r>
    </w:p>
    <w:p w14:paraId="22BFE9A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AA"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1148 και ειδικό 53 έγινε δεκτή</w:t>
      </w:r>
      <w:r>
        <w:rPr>
          <w:rFonts w:eastAsia="Times New Roman"/>
          <w:szCs w:val="24"/>
        </w:rPr>
        <w:t>,</w:t>
      </w:r>
      <w:r>
        <w:rPr>
          <w:rFonts w:eastAsia="Times New Roman"/>
          <w:szCs w:val="24"/>
        </w:rPr>
        <w:t xml:space="preserve"> όπως τροποποιήθηκε από τον κύριο Υπουργό</w:t>
      </w:r>
      <w:r>
        <w:rPr>
          <w:rFonts w:eastAsia="Times New Roman"/>
          <w:szCs w:val="24"/>
        </w:rPr>
        <w:t>,</w:t>
      </w:r>
      <w:r>
        <w:rPr>
          <w:rFonts w:eastAsia="Times New Roman"/>
          <w:szCs w:val="24"/>
        </w:rPr>
        <w:t xml:space="preserve"> κατά πλειοψηφία και εντάσσεται στο νομοσχέδιο ως ίδιο άρθρο.</w:t>
      </w:r>
    </w:p>
    <w:p w14:paraId="22BFE9AB"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1114 και ειδικό 28 ως</w:t>
      </w:r>
      <w:r>
        <w:rPr>
          <w:rFonts w:eastAsia="Times New Roman"/>
          <w:szCs w:val="24"/>
        </w:rPr>
        <w:t xml:space="preserve"> έχει;</w:t>
      </w:r>
    </w:p>
    <w:p w14:paraId="22BFE9AC" w14:textId="77777777" w:rsidR="007336A6" w:rsidRDefault="002D1229">
      <w:pPr>
        <w:spacing w:line="600" w:lineRule="auto"/>
        <w:ind w:firstLine="720"/>
        <w:contextualSpacing/>
        <w:jc w:val="both"/>
        <w:rPr>
          <w:rFonts w:eastAsia="Times New Roman"/>
          <w:b/>
          <w:szCs w:val="24"/>
        </w:rPr>
      </w:pPr>
      <w:r>
        <w:rPr>
          <w:rFonts w:eastAsia="Times New Roman"/>
          <w:b/>
          <w:szCs w:val="24"/>
        </w:rPr>
        <w:t xml:space="preserve">ΑΝΑΣΤΑΣΙΟΣ (ΤΑΣΟΣ) ΠΡΑΤΣΟΛΗΣ: </w:t>
      </w:r>
      <w:r>
        <w:rPr>
          <w:rFonts w:eastAsia="Times New Roman"/>
          <w:szCs w:val="24"/>
        </w:rPr>
        <w:t>Ναι.</w:t>
      </w:r>
    </w:p>
    <w:p w14:paraId="22BFE9A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color w:val="000000"/>
          <w:szCs w:val="24"/>
          <w:shd w:val="clear" w:color="auto" w:fill="FFFFFF"/>
        </w:rPr>
        <w:t xml:space="preserve"> Όχι. </w:t>
      </w:r>
    </w:p>
    <w:p w14:paraId="22BFE9A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 </w:t>
      </w:r>
    </w:p>
    <w:p w14:paraId="22BFE9AF" w14:textId="77777777" w:rsidR="007336A6" w:rsidRDefault="002D1229">
      <w:pPr>
        <w:spacing w:line="600" w:lineRule="auto"/>
        <w:ind w:firstLine="720"/>
        <w:contextualSpacing/>
        <w:jc w:val="both"/>
        <w:rPr>
          <w:rFonts w:eastAsia="Times New Roman"/>
          <w:b/>
          <w:szCs w:val="24"/>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B0" w14:textId="77777777" w:rsidR="007336A6" w:rsidRDefault="002D1229">
      <w:pPr>
        <w:spacing w:line="600" w:lineRule="auto"/>
        <w:ind w:firstLine="720"/>
        <w:contextualSpacing/>
        <w:jc w:val="both"/>
        <w:rPr>
          <w:rFonts w:eastAsia="Times New Roman"/>
          <w:b/>
          <w:szCs w:val="24"/>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B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 </w:t>
      </w:r>
    </w:p>
    <w:p w14:paraId="22BFE9B2" w14:textId="77777777" w:rsidR="007336A6" w:rsidRDefault="002D1229">
      <w:pPr>
        <w:spacing w:line="600" w:lineRule="auto"/>
        <w:ind w:firstLine="720"/>
        <w:contextualSpacing/>
        <w:jc w:val="both"/>
        <w:rPr>
          <w:rFonts w:eastAsia="Times New Roman"/>
          <w:b/>
          <w:szCs w:val="24"/>
        </w:rPr>
      </w:pPr>
      <w:r>
        <w:rPr>
          <w:rFonts w:eastAsia="Times New Roman"/>
          <w:b/>
          <w:szCs w:val="24"/>
        </w:rPr>
        <w:lastRenderedPageBreak/>
        <w:t>ΙΩΑΝΝΗΣ ΣΑΡΙΔΗΣ:</w:t>
      </w:r>
      <w:r>
        <w:rPr>
          <w:rFonts w:eastAsia="Times New Roman"/>
          <w:color w:val="000000"/>
          <w:szCs w:val="24"/>
          <w:shd w:val="clear" w:color="auto" w:fill="FFFFFF"/>
        </w:rPr>
        <w:t xml:space="preserve"> Όχι.</w:t>
      </w:r>
    </w:p>
    <w:p w14:paraId="22BFE9B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 </w:t>
      </w:r>
    </w:p>
    <w:p w14:paraId="22BFE9B4" w14:textId="77777777" w:rsidR="007336A6" w:rsidRDefault="002D1229">
      <w:pPr>
        <w:spacing w:line="600" w:lineRule="auto"/>
        <w:ind w:firstLine="720"/>
        <w:contextualSpacing/>
        <w:jc w:val="both"/>
        <w:rPr>
          <w:rFonts w:eastAsia="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w:t>
      </w:r>
      <w:r>
        <w:rPr>
          <w:rFonts w:eastAsia="Times New Roman"/>
          <w:szCs w:val="24"/>
        </w:rPr>
        <w:t>Συνεπώς η τροπολογία με γενικό αριθμό 1114 και ειδικό 28 έγινε δεκτή ως έχει κατά πλειοψηφία και εντάσσεται στο νομοσχέδιο ως ίδιο άρθρο.</w:t>
      </w:r>
    </w:p>
    <w:p w14:paraId="22BFE9B5"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1129 και ειδικό 40 ως έχει;</w:t>
      </w:r>
    </w:p>
    <w:p w14:paraId="22BFE9B6"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(ΤΑΣ</w:t>
      </w:r>
      <w:r>
        <w:rPr>
          <w:rFonts w:eastAsia="Times New Roman"/>
          <w:b/>
          <w:szCs w:val="24"/>
        </w:rPr>
        <w:t>ΟΣ) ΠΡΑΤΣΟΛΗΣ:</w:t>
      </w:r>
      <w:r>
        <w:rPr>
          <w:rFonts w:eastAsia="Times New Roman"/>
          <w:szCs w:val="24"/>
        </w:rPr>
        <w:t xml:space="preserve"> Ναι.</w:t>
      </w:r>
    </w:p>
    <w:p w14:paraId="22BFE9B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szCs w:val="24"/>
        </w:rPr>
        <w:t xml:space="preserve"> </w:t>
      </w:r>
      <w:r>
        <w:rPr>
          <w:rFonts w:eastAsia="Times New Roman"/>
          <w:color w:val="000000"/>
          <w:szCs w:val="24"/>
          <w:shd w:val="clear" w:color="auto" w:fill="FFFFFF"/>
        </w:rPr>
        <w:t>Όχι.</w:t>
      </w:r>
    </w:p>
    <w:p w14:paraId="22BFE9B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w:t>
      </w:r>
    </w:p>
    <w:p w14:paraId="22BFE9B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B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B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B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w:t>
      </w:r>
    </w:p>
    <w:p w14:paraId="22BFE9B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w:t>
      </w:r>
    </w:p>
    <w:p w14:paraId="22BFE9BE"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Συνεπώς η τροπολογία</w:t>
      </w:r>
      <w:r>
        <w:rPr>
          <w:rFonts w:eastAsia="Times New Roman"/>
          <w:szCs w:val="24"/>
        </w:rPr>
        <w:t xml:space="preserve"> με γενικό αριθμό 1129 και ειδικό 40 έγινε δεκτή ως έχει κατά πλειοψηφία και εντάσσεται στο νομοσχέδιο ως ίδιο άρθρο.</w:t>
      </w:r>
    </w:p>
    <w:p w14:paraId="22BFE9BF" w14:textId="77777777" w:rsidR="007336A6" w:rsidRDefault="002D1229">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δεκτή η τροπολογία με γενικό αριθμό 1130 και ειδικό 41, όπως τροποποιήθηκε από τον κύριο Υπουργό;</w:t>
      </w:r>
    </w:p>
    <w:p w14:paraId="22BFE9C0"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ΑΝΑΣΤΑΣΙΟΣ </w:t>
      </w:r>
      <w:r>
        <w:rPr>
          <w:rFonts w:eastAsia="Times New Roman"/>
          <w:b/>
          <w:szCs w:val="24"/>
        </w:rPr>
        <w:t>(ΤΑΣΟΣ) ΠΡΑΤΣΟΛΗΣ:</w:t>
      </w:r>
      <w:r>
        <w:rPr>
          <w:rFonts w:eastAsia="Times New Roman"/>
          <w:szCs w:val="24"/>
        </w:rPr>
        <w:t xml:space="preserve"> Ναι.</w:t>
      </w:r>
    </w:p>
    <w:p w14:paraId="22BFE9C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szCs w:val="24"/>
        </w:rPr>
        <w:t xml:space="preserve"> </w:t>
      </w:r>
      <w:r>
        <w:rPr>
          <w:rFonts w:eastAsia="Times New Roman"/>
          <w:color w:val="000000"/>
          <w:szCs w:val="24"/>
          <w:shd w:val="clear" w:color="auto" w:fill="FFFFFF"/>
        </w:rPr>
        <w:t>Ναι.</w:t>
      </w:r>
    </w:p>
    <w:p w14:paraId="22BFE9C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w:t>
      </w:r>
    </w:p>
    <w:p w14:paraId="22BFE9C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C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C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C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w:t>
      </w:r>
    </w:p>
    <w:p w14:paraId="22BFE9C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w:t>
      </w:r>
    </w:p>
    <w:p w14:paraId="22BFE9C8"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Συνεπώς η τροπολ</w:t>
      </w:r>
      <w:r>
        <w:rPr>
          <w:rFonts w:eastAsia="Times New Roman"/>
          <w:szCs w:val="24"/>
        </w:rPr>
        <w:t>ογία με γενικό αριθμό 1130 και ειδικό 41 έγινε δεκτή, όπως τροποποιήθηκε από τον κύριο Υπουργό, κατά πλειοψηφία και εντάσσεται στο νομοσχέδιο ως ίδιο άρθρο.</w:t>
      </w:r>
    </w:p>
    <w:p w14:paraId="22BFE9C9"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1137 και ειδικό 44 ως έχει;</w:t>
      </w:r>
    </w:p>
    <w:p w14:paraId="22BFE9CA"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9C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szCs w:val="24"/>
        </w:rPr>
        <w:t xml:space="preserve"> </w:t>
      </w:r>
      <w:r>
        <w:rPr>
          <w:rFonts w:eastAsia="Times New Roman"/>
          <w:color w:val="000000"/>
          <w:szCs w:val="24"/>
          <w:shd w:val="clear" w:color="auto" w:fill="FFFFFF"/>
        </w:rPr>
        <w:t>Ναι.</w:t>
      </w:r>
    </w:p>
    <w:p w14:paraId="22BFE9C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Παρών.</w:t>
      </w:r>
    </w:p>
    <w:p w14:paraId="22BFE9C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ΕΥΑΓΓΕΛΟΣ ΚΑΡΑΚΩΣΤΑΣ:</w:t>
      </w:r>
      <w:r>
        <w:rPr>
          <w:rFonts w:eastAsia="Times New Roman"/>
          <w:color w:val="000000"/>
          <w:szCs w:val="24"/>
          <w:shd w:val="clear" w:color="auto" w:fill="FFFFFF"/>
        </w:rPr>
        <w:t xml:space="preserve"> Όχι.</w:t>
      </w:r>
    </w:p>
    <w:p w14:paraId="22BFE9C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Παρών.</w:t>
      </w:r>
    </w:p>
    <w:p w14:paraId="22BFE9C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D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Όχι.</w:t>
      </w:r>
    </w:p>
    <w:p w14:paraId="22BFE9D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w:t>
      </w:r>
    </w:p>
    <w:p w14:paraId="22BFE9D2"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Συνεπ</w:t>
      </w:r>
      <w:r>
        <w:rPr>
          <w:rFonts w:eastAsia="Times New Roman"/>
          <w:szCs w:val="24"/>
        </w:rPr>
        <w:t>ώς η τροπολογία με γενικό αριθμό 1137 και ειδικό 44 έγινε δεκτή ως έχει κατά πλειοψηφία και εντάσσεται στο νομοσχέδιο ως ίδιο άρθρο.</w:t>
      </w:r>
    </w:p>
    <w:p w14:paraId="22BFE9D3"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1142 και ειδικό 47;</w:t>
      </w:r>
    </w:p>
    <w:p w14:paraId="22BFE9D4"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9D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w:t>
      </w:r>
      <w:r>
        <w:rPr>
          <w:rFonts w:eastAsia="Times New Roman"/>
          <w:b/>
          <w:szCs w:val="24"/>
        </w:rPr>
        <w:t>ΔΗΣ ΒΟΡΙΔΗΣ:</w:t>
      </w:r>
      <w:r>
        <w:rPr>
          <w:rFonts w:eastAsia="Times New Roman"/>
          <w:szCs w:val="24"/>
        </w:rPr>
        <w:t xml:space="preserve"> </w:t>
      </w:r>
      <w:r>
        <w:rPr>
          <w:rFonts w:eastAsia="Times New Roman"/>
          <w:color w:val="000000"/>
          <w:szCs w:val="24"/>
          <w:shd w:val="clear" w:color="auto" w:fill="FFFFFF"/>
        </w:rPr>
        <w:t>Ναι.</w:t>
      </w:r>
    </w:p>
    <w:p w14:paraId="22BFE9D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w:t>
      </w:r>
    </w:p>
    <w:p w14:paraId="22BFE9D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Παρών.</w:t>
      </w:r>
    </w:p>
    <w:p w14:paraId="22BFE9D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Ναι.</w:t>
      </w:r>
    </w:p>
    <w:p w14:paraId="22BFE9D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D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w:t>
      </w:r>
    </w:p>
    <w:p w14:paraId="22BFE9D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Όχι.</w:t>
      </w:r>
    </w:p>
    <w:p w14:paraId="22BFE9DC"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lastRenderedPageBreak/>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Συνεπώς</w:t>
      </w:r>
      <w:r>
        <w:rPr>
          <w:rFonts w:eastAsia="Times New Roman"/>
          <w:szCs w:val="24"/>
        </w:rPr>
        <w:t xml:space="preserve"> η τροπολογία με γενικό αριθμό 1142 και ειδικό 47 έγινε δεκτή ως έχει κατά πλειοψηφία και εντάσσεται στο νομοσχέδιο ως ίδιο άρθρο.</w:t>
      </w:r>
    </w:p>
    <w:p w14:paraId="22BFE9DD"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1143 και ειδικό 48;</w:t>
      </w:r>
    </w:p>
    <w:p w14:paraId="22BFE9DE"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9D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w:t>
      </w:r>
      <w:r>
        <w:rPr>
          <w:rFonts w:eastAsia="Times New Roman"/>
          <w:b/>
          <w:szCs w:val="24"/>
        </w:rPr>
        <w:t>Σ ΒΟΡΙΔΗΣ:</w:t>
      </w:r>
      <w:r>
        <w:rPr>
          <w:rFonts w:eastAsia="Times New Roman"/>
          <w:szCs w:val="24"/>
        </w:rPr>
        <w:t xml:space="preserve"> </w:t>
      </w:r>
      <w:r>
        <w:rPr>
          <w:rFonts w:eastAsia="Times New Roman"/>
          <w:color w:val="000000"/>
          <w:szCs w:val="24"/>
          <w:shd w:val="clear" w:color="auto" w:fill="FFFFFF"/>
        </w:rPr>
        <w:t>Ναι.</w:t>
      </w:r>
    </w:p>
    <w:p w14:paraId="22BFE9E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Ναι.</w:t>
      </w:r>
    </w:p>
    <w:p w14:paraId="22BFE9E1"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Ναι.</w:t>
      </w:r>
    </w:p>
    <w:p w14:paraId="22BFE9E2"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Ναι.</w:t>
      </w:r>
    </w:p>
    <w:p w14:paraId="22BFE9E3"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E4"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Ναι.</w:t>
      </w:r>
    </w:p>
    <w:p w14:paraId="22BFE9E5"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Ναι.</w:t>
      </w:r>
    </w:p>
    <w:p w14:paraId="22BFE9E6"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Συνεπώς</w:t>
      </w:r>
      <w:r>
        <w:rPr>
          <w:rFonts w:eastAsia="Times New Roman"/>
          <w:szCs w:val="24"/>
        </w:rPr>
        <w:t xml:space="preserve"> η τροπολογία με γενικό αριθμό 1143 και ειδικό 48 έγινε δεκτή ομόφωνα και εντάσσεται στο νομοσχέδιο ως ίδιο άρθρο.</w:t>
      </w:r>
    </w:p>
    <w:p w14:paraId="22BFE9E7" w14:textId="77777777" w:rsidR="007336A6" w:rsidRDefault="002D1229">
      <w:pPr>
        <w:spacing w:line="600" w:lineRule="auto"/>
        <w:ind w:firstLine="720"/>
        <w:contextualSpacing/>
        <w:jc w:val="both"/>
        <w:rPr>
          <w:rFonts w:eastAsia="Times New Roman"/>
          <w:szCs w:val="24"/>
        </w:rPr>
      </w:pPr>
      <w:r>
        <w:rPr>
          <w:rFonts w:eastAsia="Times New Roman"/>
          <w:szCs w:val="24"/>
        </w:rPr>
        <w:t>Εισερχόμ</w:t>
      </w:r>
      <w:r>
        <w:rPr>
          <w:rFonts w:eastAsia="Times New Roman"/>
          <w:szCs w:val="24"/>
        </w:rPr>
        <w:t>αστε</w:t>
      </w:r>
      <w:r>
        <w:rPr>
          <w:rFonts w:eastAsia="Times New Roman"/>
          <w:szCs w:val="24"/>
        </w:rPr>
        <w:t xml:space="preserve"> στην ψήφιση του ακροτελεύτιου άρθρου.</w:t>
      </w:r>
    </w:p>
    <w:p w14:paraId="22BFE9E8"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ακροτελεύτιο άρθρο;</w:t>
      </w:r>
    </w:p>
    <w:p w14:paraId="22BFE9E9" w14:textId="77777777" w:rsidR="007336A6" w:rsidRDefault="002D1229">
      <w:pPr>
        <w:spacing w:line="600" w:lineRule="auto"/>
        <w:ind w:firstLine="720"/>
        <w:contextualSpacing/>
        <w:jc w:val="both"/>
        <w:rPr>
          <w:rFonts w:eastAsia="Times New Roman"/>
          <w:szCs w:val="24"/>
        </w:rPr>
      </w:pPr>
      <w:r>
        <w:rPr>
          <w:rFonts w:eastAsia="Times New Roman"/>
          <w:b/>
          <w:szCs w:val="24"/>
        </w:rPr>
        <w:t>ΑΝΑΣΤΑΣΙΟΣ (ΤΑΣΟΣ) ΠΡΑΤΣΟΛΗΣ:</w:t>
      </w:r>
      <w:r>
        <w:rPr>
          <w:rFonts w:eastAsia="Times New Roman"/>
          <w:szCs w:val="24"/>
        </w:rPr>
        <w:t xml:space="preserve"> Ναι.</w:t>
      </w:r>
    </w:p>
    <w:p w14:paraId="22BFE9E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lastRenderedPageBreak/>
        <w:t>ΜΑΥΡΟΥΔΗΣ ΒΟΡΙΔΗΣ:</w:t>
      </w:r>
      <w:r>
        <w:rPr>
          <w:rFonts w:eastAsia="Times New Roman"/>
          <w:szCs w:val="24"/>
        </w:rPr>
        <w:t xml:space="preserve"> </w:t>
      </w:r>
      <w:r>
        <w:rPr>
          <w:rFonts w:eastAsia="Times New Roman"/>
          <w:color w:val="000000"/>
          <w:szCs w:val="24"/>
          <w:shd w:val="clear" w:color="auto" w:fill="FFFFFF"/>
        </w:rPr>
        <w:t>Όχι.</w:t>
      </w:r>
    </w:p>
    <w:p w14:paraId="22BFE9E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Όχι.</w:t>
      </w:r>
    </w:p>
    <w:p w14:paraId="22BFE9E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ED"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EE"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EF"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9F0"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w:t>
      </w:r>
    </w:p>
    <w:p w14:paraId="22BFE9F1" w14:textId="77777777" w:rsidR="007336A6" w:rsidRDefault="002D1229">
      <w:pPr>
        <w:spacing w:line="600" w:lineRule="auto"/>
        <w:ind w:firstLine="720"/>
        <w:contextualSpacing/>
        <w:jc w:val="both"/>
        <w:rPr>
          <w:rFonts w:eastAsia="Times New Roman"/>
          <w:szCs w:val="24"/>
        </w:rPr>
      </w:pPr>
      <w:r>
        <w:rPr>
          <w:rFonts w:eastAsia="Times New Roman"/>
          <w:b/>
          <w:color w:val="000000"/>
          <w:szCs w:val="24"/>
          <w:shd w:val="clear" w:color="auto" w:fill="FFFFFF"/>
        </w:rPr>
        <w:t xml:space="preserve">ΠΡΟΕΔΡΕΥΩΝ (Γεώργιος </w:t>
      </w:r>
      <w:proofErr w:type="spellStart"/>
      <w:r>
        <w:rPr>
          <w:rFonts w:eastAsia="Times New Roman"/>
          <w:b/>
          <w:color w:val="000000"/>
          <w:szCs w:val="24"/>
          <w:shd w:val="clear" w:color="auto" w:fill="FFFFFF"/>
        </w:rPr>
        <w:t>Λαμπρούλης</w:t>
      </w:r>
      <w:proofErr w:type="spellEnd"/>
      <w:r>
        <w:rPr>
          <w:rFonts w:eastAsia="Times New Roman"/>
          <w:b/>
          <w:color w:val="000000"/>
          <w:szCs w:val="24"/>
          <w:shd w:val="clear" w:color="auto" w:fill="FFFFFF"/>
        </w:rPr>
        <w:t>):</w:t>
      </w:r>
      <w:r>
        <w:rPr>
          <w:rFonts w:eastAsia="Times New Roman"/>
          <w:color w:val="000000"/>
          <w:szCs w:val="24"/>
          <w:shd w:val="clear" w:color="auto" w:fill="FFFFFF"/>
        </w:rPr>
        <w:t xml:space="preserve"> </w:t>
      </w:r>
      <w:r>
        <w:rPr>
          <w:rFonts w:eastAsia="Times New Roman"/>
          <w:szCs w:val="24"/>
        </w:rPr>
        <w:t>Το ακροτελεύτιο άρθρο έγινε δεκτό κατά π</w:t>
      </w:r>
      <w:r>
        <w:rPr>
          <w:rFonts w:eastAsia="Times New Roman"/>
          <w:szCs w:val="24"/>
        </w:rPr>
        <w:t>λειοψηφία.</w:t>
      </w:r>
    </w:p>
    <w:p w14:paraId="22BFE9F2" w14:textId="77777777" w:rsidR="007336A6" w:rsidRDefault="002D1229">
      <w:pPr>
        <w:spacing w:line="600" w:lineRule="auto"/>
        <w:ind w:firstLine="720"/>
        <w:contextualSpacing/>
        <w:jc w:val="both"/>
        <w:rPr>
          <w:rFonts w:eastAsia="Times New Roman"/>
          <w:szCs w:val="24"/>
        </w:rPr>
      </w:pPr>
      <w:r>
        <w:rPr>
          <w:rFonts w:eastAsia="Times New Roman"/>
          <w:szCs w:val="24"/>
        </w:rPr>
        <w:t>Συνεπώς το νομοσχέδιο του Υπουργείου Εσωτερικών</w:t>
      </w:r>
      <w:r>
        <w:rPr>
          <w:rFonts w:eastAsia="Times New Roman"/>
          <w:szCs w:val="24"/>
        </w:rPr>
        <w:t>:</w:t>
      </w:r>
      <w:r>
        <w:rPr>
          <w:rFonts w:eastAsia="Times New Roman"/>
          <w:szCs w:val="24"/>
        </w:rPr>
        <w:t xml:space="preserve">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λειτουργία, τα </w:t>
      </w:r>
      <w:r>
        <w:rPr>
          <w:rFonts w:eastAsia="Times New Roman"/>
          <w:szCs w:val="24"/>
        </w:rPr>
        <w:t>οικονομικά και το προσωπικό των Ο.Τ.Α. - Ευρωπαϊκοί Όμιλοι Εδαφικής Συνεργασίας - Μητρώο Πολιτών και άλλες διατάξεις» έγινε δεκτό επί της αρχής και επί των άρθρων.</w:t>
      </w:r>
    </w:p>
    <w:p w14:paraId="22BFE9F3" w14:textId="77777777" w:rsidR="007336A6" w:rsidRDefault="002D1229">
      <w:pPr>
        <w:spacing w:line="600" w:lineRule="auto"/>
        <w:ind w:firstLine="720"/>
        <w:contextualSpacing/>
        <w:jc w:val="both"/>
        <w:rPr>
          <w:rFonts w:eastAsia="Times New Roman"/>
          <w:szCs w:val="24"/>
        </w:rPr>
      </w:pPr>
      <w:r>
        <w:rPr>
          <w:rFonts w:eastAsia="Times New Roman"/>
          <w:szCs w:val="24"/>
        </w:rPr>
        <w:t>Προχωρούμε στην ψήφιση του νομοσχεδίου και στο σύνολο.</w:t>
      </w:r>
    </w:p>
    <w:p w14:paraId="22BFE9F4" w14:textId="77777777" w:rsidR="007336A6" w:rsidRDefault="002D1229">
      <w:pPr>
        <w:spacing w:line="600" w:lineRule="auto"/>
        <w:ind w:firstLine="720"/>
        <w:contextualSpacing/>
        <w:jc w:val="both"/>
        <w:rPr>
          <w:rFonts w:eastAsia="Times New Roman"/>
          <w:szCs w:val="24"/>
        </w:rPr>
      </w:pPr>
      <w:r>
        <w:rPr>
          <w:rFonts w:eastAsia="Times New Roman"/>
          <w:szCs w:val="24"/>
        </w:rPr>
        <w:t>Ερωτάται το Σώμα: Γίνεται δεκτό το νο</w:t>
      </w:r>
      <w:r>
        <w:rPr>
          <w:rFonts w:eastAsia="Times New Roman"/>
          <w:szCs w:val="24"/>
        </w:rPr>
        <w:t>μοσχέδιο και στο σύνολο;</w:t>
      </w:r>
    </w:p>
    <w:p w14:paraId="22BFE9F5" w14:textId="77777777" w:rsidR="007336A6" w:rsidRDefault="002D1229">
      <w:pPr>
        <w:spacing w:line="600" w:lineRule="auto"/>
        <w:ind w:firstLine="720"/>
        <w:contextualSpacing/>
        <w:jc w:val="both"/>
        <w:rPr>
          <w:rFonts w:eastAsia="Times New Roman"/>
          <w:szCs w:val="24"/>
        </w:rPr>
      </w:pPr>
      <w:r>
        <w:rPr>
          <w:rFonts w:eastAsia="Times New Roman"/>
          <w:b/>
          <w:szCs w:val="24"/>
        </w:rPr>
        <w:lastRenderedPageBreak/>
        <w:t>ΑΝΑΣΤΑΣΙΟΣ (ΤΑΣΟΣ) ΠΡΑΤΣΟΛΗΣ:</w:t>
      </w:r>
      <w:r>
        <w:rPr>
          <w:rFonts w:eastAsia="Times New Roman"/>
          <w:szCs w:val="24"/>
        </w:rPr>
        <w:t xml:space="preserve"> Ναι.</w:t>
      </w:r>
    </w:p>
    <w:p w14:paraId="22BFE9F6"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ΜΑΥΡΟΥΔΗΣ ΒΟΡΙΔΗΣ:</w:t>
      </w:r>
      <w:r>
        <w:rPr>
          <w:rFonts w:eastAsia="Times New Roman"/>
          <w:szCs w:val="24"/>
        </w:rPr>
        <w:t xml:space="preserve"> </w:t>
      </w:r>
      <w:r>
        <w:rPr>
          <w:rFonts w:eastAsia="Times New Roman"/>
          <w:color w:val="000000"/>
          <w:szCs w:val="24"/>
          <w:shd w:val="clear" w:color="auto" w:fill="FFFFFF"/>
        </w:rPr>
        <w:t>Όχι.</w:t>
      </w:r>
    </w:p>
    <w:p w14:paraId="22BFE9F7"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ΛΕΩΝΙΔΑΣ ΓΡΗΓΟΡΑΚΟΣ:</w:t>
      </w:r>
      <w:r>
        <w:rPr>
          <w:rFonts w:eastAsia="Times New Roman"/>
          <w:color w:val="000000"/>
          <w:szCs w:val="24"/>
          <w:shd w:val="clear" w:color="auto" w:fill="FFFFFF"/>
        </w:rPr>
        <w:t xml:space="preserve"> Όχι.</w:t>
      </w:r>
    </w:p>
    <w:p w14:paraId="22BFE9F8"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ΕΥΑΓΓΕΛΟΣ ΚΑΡΑΚΩΣΤΑΣ:</w:t>
      </w:r>
      <w:r>
        <w:rPr>
          <w:rFonts w:eastAsia="Times New Roman"/>
          <w:color w:val="000000"/>
          <w:szCs w:val="24"/>
          <w:shd w:val="clear" w:color="auto" w:fill="FFFFFF"/>
        </w:rPr>
        <w:t xml:space="preserve"> Όχι.</w:t>
      </w:r>
    </w:p>
    <w:p w14:paraId="22BFE9F9"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ΕΜΜΑΝΟΥΗΛ ΣΥΝΤΥΧΑΚΗΣ:</w:t>
      </w:r>
      <w:r>
        <w:rPr>
          <w:rFonts w:eastAsia="Times New Roman"/>
          <w:color w:val="000000"/>
          <w:szCs w:val="24"/>
          <w:shd w:val="clear" w:color="auto" w:fill="FFFFFF"/>
        </w:rPr>
        <w:t xml:space="preserve"> Όχι.</w:t>
      </w:r>
    </w:p>
    <w:p w14:paraId="22BFE9FA"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ΚΩΝΣΤΑΝΤΙΝΟΣ ΚΑΤΣΙΚΗΣ:</w:t>
      </w:r>
      <w:r>
        <w:rPr>
          <w:rFonts w:eastAsia="Times New Roman"/>
          <w:color w:val="000000"/>
          <w:szCs w:val="24"/>
          <w:shd w:val="clear" w:color="auto" w:fill="FFFFFF"/>
        </w:rPr>
        <w:t xml:space="preserve"> Ναι.</w:t>
      </w:r>
    </w:p>
    <w:p w14:paraId="22BFE9FB"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ΙΩΑΝΝΗΣ ΣΑΡΙΔΗΣ:</w:t>
      </w:r>
      <w:r>
        <w:rPr>
          <w:rFonts w:eastAsia="Times New Roman"/>
          <w:color w:val="000000"/>
          <w:szCs w:val="24"/>
          <w:shd w:val="clear" w:color="auto" w:fill="FFFFFF"/>
        </w:rPr>
        <w:t xml:space="preserve"> Παρών.</w:t>
      </w:r>
    </w:p>
    <w:p w14:paraId="22BFE9FC" w14:textId="77777777" w:rsidR="007336A6" w:rsidRDefault="002D1229">
      <w:pPr>
        <w:spacing w:line="600" w:lineRule="auto"/>
        <w:ind w:firstLine="720"/>
        <w:contextualSpacing/>
        <w:jc w:val="both"/>
        <w:rPr>
          <w:rFonts w:eastAsia="Times New Roman"/>
          <w:color w:val="000000"/>
          <w:szCs w:val="24"/>
          <w:shd w:val="clear" w:color="auto" w:fill="FFFFFF"/>
        </w:rPr>
      </w:pPr>
      <w:r>
        <w:rPr>
          <w:rFonts w:eastAsia="Times New Roman"/>
          <w:b/>
          <w:szCs w:val="24"/>
        </w:rPr>
        <w:t>ΣΠΥΡΙΔΩΝ ΔΑΝΕΛΛΗΣ:</w:t>
      </w:r>
      <w:r>
        <w:rPr>
          <w:rFonts w:eastAsia="Times New Roman"/>
          <w:color w:val="000000"/>
          <w:szCs w:val="24"/>
          <w:shd w:val="clear" w:color="auto" w:fill="FFFFFF"/>
        </w:rPr>
        <w:t xml:space="preserve"> Παρών.</w:t>
      </w:r>
    </w:p>
    <w:p w14:paraId="22BFE9FD"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 xml:space="preserve">(Γεώργιος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Συνεπώς το νομοσχέδιο του Υπουργείου Εσωτερικών</w:t>
      </w:r>
      <w:r>
        <w:rPr>
          <w:rFonts w:eastAsia="Times New Roman"/>
          <w:szCs w:val="24"/>
        </w:rPr>
        <w:t>:</w:t>
      </w:r>
      <w:r>
        <w:rPr>
          <w:rFonts w:eastAsia="Times New Roman"/>
          <w:szCs w:val="24"/>
        </w:rPr>
        <w:t xml:space="preserve"> «Ρυθμίσεις για τον εκσυγχρονισμό του θεσμικού πλαισίου οργάνωσης και λειτουργίας των Δημοτικών Επιχειρήσεων Ύδρευσης Αποχέτευσης (Δ.Ε.Υ.Α.) - Ρυθμίσεις σχετικές με την οργάνωση, τη λει</w:t>
      </w:r>
      <w:r>
        <w:rPr>
          <w:rFonts w:eastAsia="Times New Roman"/>
          <w:szCs w:val="24"/>
        </w:rPr>
        <w:t>τουργία, τα οικονομικά και το προσωπικό των Ο.Τ.Α. - Ευρωπαϊκοί Όμιλοι Εδαφικής Συνεργασίας - Μητρώο Πολιτών και άλλες διατάξεις» έγινε δεκτό κατά πλειοψηφία</w:t>
      </w:r>
      <w:r>
        <w:rPr>
          <w:rFonts w:eastAsia="Times New Roman"/>
          <w:szCs w:val="24"/>
        </w:rPr>
        <w:t>,</w:t>
      </w:r>
      <w:r>
        <w:rPr>
          <w:rFonts w:eastAsia="Times New Roman"/>
          <w:szCs w:val="24"/>
        </w:rPr>
        <w:t xml:space="preserve"> σε μόνη συζήτηση</w:t>
      </w:r>
      <w:r>
        <w:rPr>
          <w:rFonts w:eastAsia="Times New Roman"/>
          <w:szCs w:val="24"/>
        </w:rPr>
        <w:t>,</w:t>
      </w:r>
      <w:r>
        <w:rPr>
          <w:rFonts w:eastAsia="Times New Roman"/>
          <w:szCs w:val="24"/>
        </w:rPr>
        <w:t xml:space="preserve"> επί της αρχής, των άρθρων και του συνόλου και έχει ως εξής:</w:t>
      </w:r>
    </w:p>
    <w:p w14:paraId="22BFE9FE" w14:textId="77777777" w:rsidR="007336A6" w:rsidRDefault="002D1229">
      <w:pPr>
        <w:spacing w:line="600" w:lineRule="auto"/>
        <w:contextualSpacing/>
        <w:jc w:val="center"/>
        <w:rPr>
          <w:rFonts w:eastAsia="Times New Roman"/>
          <w:szCs w:val="24"/>
        </w:rPr>
      </w:pPr>
      <w:r>
        <w:rPr>
          <w:rFonts w:eastAsia="Times New Roman"/>
          <w:szCs w:val="24"/>
        </w:rPr>
        <w:t>(Να καταχωριστεί το</w:t>
      </w:r>
      <w:r>
        <w:rPr>
          <w:rFonts w:eastAsia="Times New Roman"/>
          <w:szCs w:val="24"/>
        </w:rPr>
        <w:t xml:space="preserve"> κείμενο του νομοσχεδίου</w:t>
      </w:r>
      <w:r>
        <w:rPr>
          <w:rFonts w:eastAsia="Times New Roman"/>
          <w:szCs w:val="24"/>
        </w:rPr>
        <w:t>, σελ</w:t>
      </w:r>
      <w:r>
        <w:rPr>
          <w:rFonts w:eastAsia="Times New Roman"/>
          <w:szCs w:val="24"/>
        </w:rPr>
        <w:t>. 555α</w:t>
      </w:r>
      <w:r>
        <w:rPr>
          <w:rFonts w:eastAsia="Times New Roman"/>
          <w:szCs w:val="24"/>
        </w:rPr>
        <w:t>)</w:t>
      </w:r>
    </w:p>
    <w:p w14:paraId="22BFE9FF"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Κυρίες και κύριοι συνάδελφοι, παρακαλώ το Σώμα να εξουσιοδοτήσει το </w:t>
      </w:r>
      <w:r>
        <w:rPr>
          <w:rFonts w:eastAsia="Times New Roman"/>
          <w:szCs w:val="24"/>
        </w:rPr>
        <w:lastRenderedPageBreak/>
        <w:t>Προεδρείο για την υπ’ ευθύνη του επικύρωση των Πρακτικών ως προς την ψήφιση στο σύνολο του παραπάνω νομοσχεδίου.</w:t>
      </w:r>
    </w:p>
    <w:p w14:paraId="22BFEA00" w14:textId="77777777" w:rsidR="007336A6" w:rsidRDefault="002D1229">
      <w:pPr>
        <w:spacing w:line="600" w:lineRule="auto"/>
        <w:ind w:firstLine="720"/>
        <w:contextualSpacing/>
        <w:jc w:val="both"/>
        <w:rPr>
          <w:rFonts w:eastAsia="Times New Roman"/>
          <w:szCs w:val="24"/>
        </w:rPr>
      </w:pPr>
      <w:r>
        <w:rPr>
          <w:rFonts w:eastAsia="Times New Roman"/>
          <w:b/>
          <w:szCs w:val="24"/>
        </w:rPr>
        <w:t>ΟΛΟΙ</w:t>
      </w:r>
      <w:r>
        <w:rPr>
          <w:rFonts w:eastAsia="Times New Roman"/>
          <w:b/>
          <w:szCs w:val="24"/>
        </w:rPr>
        <w:t xml:space="preserve">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μάλιστα.</w:t>
      </w:r>
    </w:p>
    <w:p w14:paraId="22BFEA01" w14:textId="77777777" w:rsidR="007336A6" w:rsidRDefault="002D1229">
      <w:pPr>
        <w:spacing w:line="600" w:lineRule="auto"/>
        <w:ind w:firstLine="720"/>
        <w:contextualSpacing/>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22BFEA02"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22BFEA03" w14:textId="77777777" w:rsidR="007336A6" w:rsidRDefault="002D1229">
      <w:pPr>
        <w:spacing w:line="600" w:lineRule="auto"/>
        <w:ind w:firstLine="720"/>
        <w:contextualSpacing/>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bCs/>
          <w:szCs w:val="24"/>
        </w:rPr>
        <w:t xml:space="preserve"> </w:t>
      </w:r>
      <w:r>
        <w:rPr>
          <w:rFonts w:eastAsia="Times New Roman" w:cs="Times New Roman"/>
          <w:szCs w:val="24"/>
        </w:rPr>
        <w:t>Μάλιστα, μάλιστα.</w:t>
      </w:r>
    </w:p>
    <w:p w14:paraId="22BFEA04" w14:textId="77777777" w:rsidR="007336A6" w:rsidRDefault="002D1229">
      <w:pPr>
        <w:spacing w:line="600" w:lineRule="auto"/>
        <w:ind w:firstLine="720"/>
        <w:contextualSpacing/>
        <w:jc w:val="both"/>
        <w:rPr>
          <w:rFonts w:eastAsia="Times New Roman" w:cs="Times New Roman"/>
          <w:szCs w:val="24"/>
        </w:rPr>
      </w:pPr>
      <w:r>
        <w:rPr>
          <w:rFonts w:eastAsia="Times New Roman"/>
          <w:b/>
          <w:szCs w:val="24"/>
        </w:rPr>
        <w:t>ΠΡΟΕΔΡΕΥΩΝ (Γεώργιος</w:t>
      </w:r>
      <w:r>
        <w:rPr>
          <w:rFonts w:eastAsia="Times New Roman"/>
          <w:b/>
          <w:szCs w:val="24"/>
        </w:rPr>
        <w:t xml:space="preserve">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cs="Times New Roman"/>
          <w:szCs w:val="24"/>
        </w:rPr>
        <w:t xml:space="preserve">Με τη συναίνεση του Σώματος και ώρα 20.50΄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Πέμπτη 27 Ιουλίου 2017 και ώρα 18.00΄, με αντικείμενο εργασιών του Σώματος: νομοθετική εργασία, σύμφωνα με τη συμπληρωματική ημερήσια διάταξη που έχει διανεμηθεί.</w:t>
      </w:r>
    </w:p>
    <w:p w14:paraId="22BFEA05" w14:textId="77777777" w:rsidR="007336A6" w:rsidRDefault="002D1229">
      <w:pPr>
        <w:spacing w:line="600" w:lineRule="auto"/>
        <w:contextualSpacing/>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7336A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gInBhS4P98/xZqF61zzxmxi/HaY=" w:salt="WZ6KDFvtvtrgQQXVKzKb5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A6"/>
    <w:rsid w:val="00060A1A"/>
    <w:rsid w:val="002D1229"/>
    <w:rsid w:val="007336A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DC51"/>
  <w15:docId w15:val="{3247D596-8C2A-49D1-808E-AB240EB5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D3E2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6D3E26"/>
    <w:rPr>
      <w:rFonts w:ascii="Segoe UI" w:hAnsi="Segoe UI" w:cs="Segoe UI"/>
      <w:sz w:val="18"/>
      <w:szCs w:val="18"/>
    </w:rPr>
  </w:style>
  <w:style w:type="paragraph" w:styleId="a4">
    <w:name w:val="Revision"/>
    <w:hidden/>
    <w:uiPriority w:val="99"/>
    <w:semiHidden/>
    <w:rsid w:val="00AA41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486</MetadataID>
    <Session xmlns="641f345b-441b-4b81-9152-adc2e73ba5e1">Β´</Session>
    <Date xmlns="641f345b-441b-4b81-9152-adc2e73ba5e1">2017-07-25T21:00:00+00:00</Date>
    <Status xmlns="641f345b-441b-4b81-9152-adc2e73ba5e1">
      <Url>http://srv-sp1/praktika/Lists/Incoming_Metadata/EditForm.aspx?ID=486&amp;Source=/praktika/Recordings_Library/Forms/AllItems.aspx</Url>
      <Description>Δημοσιεύτηκε</Description>
    </Status>
    <Meeting xmlns="641f345b-441b-4b81-9152-adc2e73ba5e1">ΡΝΗ´</Meetin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6F8745-3D6C-4A84-A751-ED67F01325E5}">
  <ds:schemaRefs>
    <ds:schemaRef ds:uri="http://schemas.microsoft.com/sharepoint/v3/contenttype/forms"/>
  </ds:schemaRefs>
</ds:datastoreItem>
</file>

<file path=customXml/itemProps2.xml><?xml version="1.0" encoding="utf-8"?>
<ds:datastoreItem xmlns:ds="http://schemas.openxmlformats.org/officeDocument/2006/customXml" ds:itemID="{4CD129EA-BB9B-401F-BC48-0EF7E299D2F0}">
  <ds:schemaRefs>
    <ds:schemaRef ds:uri="http://purl.org/dc/elements/1.1/"/>
    <ds:schemaRef ds:uri="http://schemas.microsoft.com/office/2006/documentManagement/types"/>
    <ds:schemaRef ds:uri="http://purl.org/dc/terms/"/>
    <ds:schemaRef ds:uri="http://schemas.microsoft.com/office/2006/metadata/properties"/>
    <ds:schemaRef ds:uri="641f345b-441b-4b81-9152-adc2e73ba5e1"/>
    <ds:schemaRef ds:uri="http://schemas.openxmlformats.org/package/2006/metadata/core-properties"/>
    <ds:schemaRef ds:uri="http://www.w3.org/XML/1998/namespace"/>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070C43F9-A3F7-440F-A0BA-860AC3432D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518</Pages>
  <Words>90991</Words>
  <Characters>491355</Characters>
  <Application>Microsoft Office Word</Application>
  <DocSecurity>0</DocSecurity>
  <Lines>4094</Lines>
  <Paragraphs>1162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581184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2017-07-31T10:54:00Z</dcterms:created>
  <dcterms:modified xsi:type="dcterms:W3CDTF">2017-07-31T10:54:00Z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