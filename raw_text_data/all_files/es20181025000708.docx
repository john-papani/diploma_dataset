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037F3" w14:textId="77777777" w:rsidR="00DD165E" w:rsidRPr="00DD165E" w:rsidRDefault="00DD165E" w:rsidP="00DD165E">
      <w:pPr>
        <w:spacing w:after="0" w:line="360" w:lineRule="auto"/>
        <w:rPr>
          <w:ins w:id="0" w:author="Φλούδα Χριστίνα" w:date="2018-11-06T11:34:00Z"/>
          <w:rFonts w:eastAsia="Times New Roman"/>
          <w:szCs w:val="24"/>
          <w:lang w:eastAsia="en-US"/>
        </w:rPr>
      </w:pPr>
      <w:bookmarkStart w:id="1" w:name="_GoBack"/>
      <w:bookmarkEnd w:id="1"/>
      <w:ins w:id="2" w:author="Φλούδα Χριστίνα" w:date="2018-11-06T11:34:00Z">
        <w:r w:rsidRPr="00DD165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63F26FD" w14:textId="77777777" w:rsidR="00DD165E" w:rsidRPr="00DD165E" w:rsidRDefault="00DD165E" w:rsidP="00DD165E">
      <w:pPr>
        <w:spacing w:after="0" w:line="360" w:lineRule="auto"/>
        <w:rPr>
          <w:ins w:id="3" w:author="Φλούδα Χριστίνα" w:date="2018-11-06T11:34:00Z"/>
          <w:rFonts w:eastAsia="Times New Roman"/>
          <w:szCs w:val="24"/>
          <w:lang w:eastAsia="en-US"/>
        </w:rPr>
      </w:pPr>
    </w:p>
    <w:p w14:paraId="1FC79D37" w14:textId="77777777" w:rsidR="00DD165E" w:rsidRPr="00DD165E" w:rsidRDefault="00DD165E" w:rsidP="00DD165E">
      <w:pPr>
        <w:spacing w:after="0" w:line="360" w:lineRule="auto"/>
        <w:rPr>
          <w:ins w:id="4" w:author="Φλούδα Χριστίνα" w:date="2018-11-06T11:34:00Z"/>
          <w:rFonts w:eastAsia="Times New Roman"/>
          <w:szCs w:val="24"/>
          <w:lang w:eastAsia="en-US"/>
        </w:rPr>
      </w:pPr>
      <w:ins w:id="5" w:author="Φλούδα Χριστίνα" w:date="2018-11-06T11:34:00Z">
        <w:r w:rsidRPr="00DD165E">
          <w:rPr>
            <w:rFonts w:eastAsia="Times New Roman"/>
            <w:szCs w:val="24"/>
            <w:lang w:eastAsia="en-US"/>
          </w:rPr>
          <w:t>ΠΙΝΑΚΑΣ ΠΕΡΙΕΧΟΜΕΝΩΝ</w:t>
        </w:r>
      </w:ins>
    </w:p>
    <w:p w14:paraId="47E71C19" w14:textId="77777777" w:rsidR="00DD165E" w:rsidRPr="00DD165E" w:rsidRDefault="00DD165E" w:rsidP="00DD165E">
      <w:pPr>
        <w:spacing w:after="0" w:line="360" w:lineRule="auto"/>
        <w:rPr>
          <w:ins w:id="6" w:author="Φλούδα Χριστίνα" w:date="2018-11-06T11:34:00Z"/>
          <w:rFonts w:eastAsia="Times New Roman"/>
          <w:szCs w:val="24"/>
          <w:lang w:eastAsia="en-US"/>
        </w:rPr>
      </w:pPr>
      <w:ins w:id="7" w:author="Φλούδα Χριστίνα" w:date="2018-11-06T11:34:00Z">
        <w:r w:rsidRPr="00DD165E">
          <w:rPr>
            <w:rFonts w:eastAsia="Times New Roman"/>
            <w:szCs w:val="24"/>
            <w:lang w:eastAsia="en-US"/>
          </w:rPr>
          <w:t xml:space="preserve">ΙΖ΄ ΠΕΡΙΟΔΟΣ </w:t>
        </w:r>
      </w:ins>
    </w:p>
    <w:p w14:paraId="082DD21D" w14:textId="77777777" w:rsidR="00DD165E" w:rsidRPr="00DD165E" w:rsidRDefault="00DD165E" w:rsidP="00DD165E">
      <w:pPr>
        <w:spacing w:after="0" w:line="360" w:lineRule="auto"/>
        <w:rPr>
          <w:ins w:id="8" w:author="Φλούδα Χριστίνα" w:date="2018-11-06T11:34:00Z"/>
          <w:rFonts w:eastAsia="Times New Roman"/>
          <w:szCs w:val="24"/>
          <w:lang w:eastAsia="en-US"/>
        </w:rPr>
      </w:pPr>
      <w:ins w:id="9" w:author="Φλούδα Χριστίνα" w:date="2018-11-06T11:34:00Z">
        <w:r w:rsidRPr="00DD165E">
          <w:rPr>
            <w:rFonts w:eastAsia="Times New Roman"/>
            <w:szCs w:val="24"/>
            <w:lang w:eastAsia="en-US"/>
          </w:rPr>
          <w:t>ΠΡΟΕΔΡΕΥΟΜΕΝΗΣ ΚΟΙΝΟΒΟΥΛΕΥΤΙΚΗΣ ΔΗΜΟΚΡΑΤΙΑΣ</w:t>
        </w:r>
      </w:ins>
    </w:p>
    <w:p w14:paraId="60E24CA5" w14:textId="77777777" w:rsidR="00DD165E" w:rsidRPr="00DD165E" w:rsidRDefault="00DD165E" w:rsidP="00DD165E">
      <w:pPr>
        <w:spacing w:after="0" w:line="360" w:lineRule="auto"/>
        <w:rPr>
          <w:ins w:id="10" w:author="Φλούδα Χριστίνα" w:date="2018-11-06T11:34:00Z"/>
          <w:rFonts w:eastAsia="Times New Roman"/>
          <w:szCs w:val="24"/>
          <w:lang w:eastAsia="en-US"/>
        </w:rPr>
      </w:pPr>
      <w:ins w:id="11" w:author="Φλούδα Χριστίνα" w:date="2018-11-06T11:34:00Z">
        <w:r w:rsidRPr="00DD165E">
          <w:rPr>
            <w:rFonts w:eastAsia="Times New Roman"/>
            <w:szCs w:val="24"/>
            <w:lang w:eastAsia="en-US"/>
          </w:rPr>
          <w:t>ΣΥΝΟΔΟΣ Δ΄</w:t>
        </w:r>
      </w:ins>
    </w:p>
    <w:p w14:paraId="64A332ED" w14:textId="77777777" w:rsidR="00DD165E" w:rsidRPr="00DD165E" w:rsidRDefault="00DD165E" w:rsidP="00DD165E">
      <w:pPr>
        <w:spacing w:after="0" w:line="360" w:lineRule="auto"/>
        <w:rPr>
          <w:ins w:id="12" w:author="Φλούδα Χριστίνα" w:date="2018-11-06T11:34:00Z"/>
          <w:rFonts w:eastAsia="Times New Roman"/>
          <w:szCs w:val="24"/>
          <w:lang w:eastAsia="en-US"/>
        </w:rPr>
      </w:pPr>
    </w:p>
    <w:p w14:paraId="63E597E5" w14:textId="77777777" w:rsidR="00DD165E" w:rsidRPr="00DD165E" w:rsidRDefault="00DD165E" w:rsidP="00DD165E">
      <w:pPr>
        <w:spacing w:after="0" w:line="360" w:lineRule="auto"/>
        <w:rPr>
          <w:ins w:id="13" w:author="Φλούδα Χριστίνα" w:date="2018-11-06T11:34:00Z"/>
          <w:rFonts w:eastAsia="Times New Roman"/>
          <w:szCs w:val="24"/>
          <w:lang w:eastAsia="en-US"/>
        </w:rPr>
      </w:pPr>
      <w:ins w:id="14" w:author="Φλούδα Χριστίνα" w:date="2018-11-06T11:34:00Z">
        <w:r w:rsidRPr="00DD165E">
          <w:rPr>
            <w:rFonts w:eastAsia="Times New Roman"/>
            <w:szCs w:val="24"/>
            <w:lang w:eastAsia="en-US"/>
          </w:rPr>
          <w:t>ΣΥΝΕΔΡΙΑΣΗ ΙΣΤ΄</w:t>
        </w:r>
      </w:ins>
    </w:p>
    <w:p w14:paraId="7A01184F" w14:textId="77777777" w:rsidR="00DD165E" w:rsidRPr="00DD165E" w:rsidRDefault="00DD165E" w:rsidP="00DD165E">
      <w:pPr>
        <w:spacing w:after="0" w:line="360" w:lineRule="auto"/>
        <w:rPr>
          <w:ins w:id="15" w:author="Φλούδα Χριστίνα" w:date="2018-11-06T11:34:00Z"/>
          <w:rFonts w:eastAsia="Times New Roman"/>
          <w:szCs w:val="24"/>
          <w:lang w:eastAsia="en-US"/>
        </w:rPr>
      </w:pPr>
      <w:ins w:id="16" w:author="Φλούδα Χριστίνα" w:date="2018-11-06T11:34:00Z">
        <w:r w:rsidRPr="00DD165E">
          <w:rPr>
            <w:rFonts w:eastAsia="Times New Roman"/>
            <w:szCs w:val="24"/>
            <w:lang w:eastAsia="en-US"/>
          </w:rPr>
          <w:t>Πέμπτη  25 Οκτωβρίου 2018</w:t>
        </w:r>
      </w:ins>
    </w:p>
    <w:p w14:paraId="170E9307" w14:textId="77777777" w:rsidR="00DD165E" w:rsidRPr="00DD165E" w:rsidRDefault="00DD165E" w:rsidP="00DD165E">
      <w:pPr>
        <w:spacing w:after="0" w:line="360" w:lineRule="auto"/>
        <w:rPr>
          <w:ins w:id="17" w:author="Φλούδα Χριστίνα" w:date="2018-11-06T11:34:00Z"/>
          <w:rFonts w:eastAsia="Times New Roman"/>
          <w:szCs w:val="24"/>
          <w:lang w:eastAsia="en-US"/>
        </w:rPr>
      </w:pPr>
    </w:p>
    <w:p w14:paraId="252B1EA1" w14:textId="77777777" w:rsidR="00DD165E" w:rsidRPr="00DD165E" w:rsidRDefault="00DD165E" w:rsidP="00DD165E">
      <w:pPr>
        <w:spacing w:after="0" w:line="360" w:lineRule="auto"/>
        <w:rPr>
          <w:ins w:id="18" w:author="Φλούδα Χριστίνα" w:date="2018-11-06T11:34:00Z"/>
          <w:rFonts w:eastAsia="Times New Roman"/>
          <w:szCs w:val="24"/>
          <w:lang w:eastAsia="en-US"/>
        </w:rPr>
      </w:pPr>
      <w:ins w:id="19" w:author="Φλούδα Χριστίνα" w:date="2018-11-06T11:34:00Z">
        <w:r w:rsidRPr="00DD165E">
          <w:rPr>
            <w:rFonts w:eastAsia="Times New Roman"/>
            <w:szCs w:val="24"/>
            <w:lang w:eastAsia="en-US"/>
          </w:rPr>
          <w:t>ΘΕΜΑΤΑ</w:t>
        </w:r>
      </w:ins>
    </w:p>
    <w:p w14:paraId="0242CAFA" w14:textId="77777777" w:rsidR="00DD165E" w:rsidRPr="00DD165E" w:rsidRDefault="00DD165E" w:rsidP="00DD165E">
      <w:pPr>
        <w:spacing w:after="0" w:line="360" w:lineRule="auto"/>
        <w:rPr>
          <w:ins w:id="20" w:author="Φλούδα Χριστίνα" w:date="2018-11-06T11:34:00Z"/>
          <w:rFonts w:eastAsia="Times New Roman"/>
          <w:szCs w:val="24"/>
          <w:lang w:eastAsia="en-US"/>
        </w:rPr>
      </w:pPr>
      <w:ins w:id="21" w:author="Φλούδα Χριστίνα" w:date="2018-11-06T11:34:00Z">
        <w:r w:rsidRPr="00DD165E">
          <w:rPr>
            <w:rFonts w:eastAsia="Times New Roman"/>
            <w:szCs w:val="24"/>
            <w:lang w:eastAsia="en-US"/>
          </w:rPr>
          <w:t xml:space="preserve"> </w:t>
        </w:r>
        <w:r w:rsidRPr="00DD165E">
          <w:rPr>
            <w:rFonts w:eastAsia="Times New Roman"/>
            <w:szCs w:val="24"/>
            <w:lang w:eastAsia="en-US"/>
          </w:rPr>
          <w:br/>
          <w:t xml:space="preserve">Α. ΕΙΔΙΚΑ ΘΕΜΑΤΑ </w:t>
        </w:r>
        <w:r w:rsidRPr="00DD165E">
          <w:rPr>
            <w:rFonts w:eastAsia="Times New Roman"/>
            <w:szCs w:val="24"/>
            <w:lang w:eastAsia="en-US"/>
          </w:rPr>
          <w:br/>
          <w:t xml:space="preserve">1. Επικύρωση Πρακτικών, σελ. </w:t>
        </w:r>
        <w:r w:rsidRPr="00DD165E">
          <w:rPr>
            <w:rFonts w:eastAsia="Times New Roman"/>
            <w:szCs w:val="24"/>
            <w:lang w:eastAsia="en-US"/>
          </w:rPr>
          <w:br/>
          <w:t xml:space="preserve">2.  Άδεια απουσίας των Βουλευτών κ.κ. Α. Φωκά και Ε. </w:t>
        </w:r>
        <w:proofErr w:type="spellStart"/>
        <w:r w:rsidRPr="00DD165E">
          <w:rPr>
            <w:rFonts w:eastAsia="Times New Roman"/>
            <w:szCs w:val="24"/>
            <w:lang w:eastAsia="en-US"/>
          </w:rPr>
          <w:t>Θραψανιώτη</w:t>
        </w:r>
        <w:proofErr w:type="spellEnd"/>
        <w:r w:rsidRPr="00DD165E">
          <w:rPr>
            <w:rFonts w:eastAsia="Times New Roman"/>
            <w:szCs w:val="24"/>
            <w:lang w:eastAsia="en-US"/>
          </w:rPr>
          <w:t xml:space="preserve">, σελ. </w:t>
        </w:r>
        <w:r w:rsidRPr="00DD165E">
          <w:rPr>
            <w:rFonts w:eastAsia="Times New Roman"/>
            <w:szCs w:val="24"/>
            <w:lang w:eastAsia="en-US"/>
          </w:rPr>
          <w:br/>
          <w:t xml:space="preserve">3. Επί διαδικαστικού θέματος, σελ. </w:t>
        </w:r>
        <w:r w:rsidRPr="00DD165E">
          <w:rPr>
            <w:rFonts w:eastAsia="Times New Roman"/>
            <w:szCs w:val="24"/>
            <w:lang w:eastAsia="en-US"/>
          </w:rPr>
          <w:br/>
          <w:t xml:space="preserve"> </w:t>
        </w:r>
        <w:r w:rsidRPr="00DD165E">
          <w:rPr>
            <w:rFonts w:eastAsia="Times New Roman"/>
            <w:szCs w:val="24"/>
            <w:lang w:eastAsia="en-US"/>
          </w:rPr>
          <w:br/>
          <w:t xml:space="preserve">Β. ΚΟΙΝΟΒΟΥΛΕΥΤΙΚΟΣ ΕΛΕΓΧΟΣ </w:t>
        </w:r>
        <w:r w:rsidRPr="00DD165E">
          <w:rPr>
            <w:rFonts w:eastAsia="Times New Roman"/>
            <w:szCs w:val="24"/>
            <w:lang w:eastAsia="en-US"/>
          </w:rPr>
          <w:br/>
          <w:t xml:space="preserve">1. Ανακοίνωση αναφορών, σελ. </w:t>
        </w:r>
        <w:r w:rsidRPr="00DD165E">
          <w:rPr>
            <w:rFonts w:eastAsia="Times New Roman"/>
            <w:szCs w:val="24"/>
            <w:lang w:eastAsia="en-US"/>
          </w:rPr>
          <w:br/>
          <w:t xml:space="preserve">2. Ανακοίνωση του δελτίου επικαίρων ερωτήσεων της Παρασκευής 26 Οκτωβρίου 2018, σελ. </w:t>
        </w:r>
        <w:r w:rsidRPr="00DD165E">
          <w:rPr>
            <w:rFonts w:eastAsia="Times New Roman"/>
            <w:szCs w:val="24"/>
            <w:lang w:eastAsia="en-US"/>
          </w:rPr>
          <w:br/>
          <w:t xml:space="preserve">3. Συζήτηση επίκαιρης ερώτησης προς την Υπουργό Πολιτισμού και Αθλητισμού, με θέμα: «Το ζήτημα της παραχώρησης ιστορικών κτηρίων και αρχαιολογικών χώρων στην Ελληνική Εταιρεία Συμμετοχών και Περιουσίας Α.Ε. (ΕΕΣΥΠ Α.Ε.)», σελ. </w:t>
        </w:r>
        <w:r w:rsidRPr="00DD165E">
          <w:rPr>
            <w:rFonts w:eastAsia="Times New Roman"/>
            <w:szCs w:val="24"/>
            <w:lang w:eastAsia="en-US"/>
          </w:rPr>
          <w:br/>
        </w:r>
      </w:ins>
    </w:p>
    <w:p w14:paraId="57718D0B" w14:textId="77777777" w:rsidR="00DD165E" w:rsidRPr="00DD165E" w:rsidRDefault="00DD165E" w:rsidP="00DD165E">
      <w:pPr>
        <w:spacing w:after="0" w:line="360" w:lineRule="auto"/>
        <w:rPr>
          <w:ins w:id="22" w:author="Φλούδα Χριστίνα" w:date="2018-11-06T11:34:00Z"/>
          <w:rFonts w:eastAsia="Times New Roman"/>
          <w:szCs w:val="24"/>
          <w:lang w:eastAsia="en-US"/>
        </w:rPr>
      </w:pPr>
      <w:ins w:id="23" w:author="Φλούδα Χριστίνα" w:date="2018-11-06T11:34:00Z">
        <w:r w:rsidRPr="00DD165E">
          <w:rPr>
            <w:rFonts w:eastAsia="Times New Roman"/>
            <w:szCs w:val="24"/>
            <w:lang w:eastAsia="en-US"/>
          </w:rPr>
          <w:t>ΠΡΟΕΔΡΕΥΩΝ</w:t>
        </w:r>
      </w:ins>
    </w:p>
    <w:p w14:paraId="3A3CCFFE" w14:textId="77777777" w:rsidR="00DD165E" w:rsidRPr="00DD165E" w:rsidRDefault="00DD165E" w:rsidP="00DD165E">
      <w:pPr>
        <w:spacing w:after="0" w:line="360" w:lineRule="auto"/>
        <w:rPr>
          <w:ins w:id="24" w:author="Φλούδα Χριστίνα" w:date="2018-11-06T11:34:00Z"/>
          <w:rFonts w:eastAsia="Times New Roman"/>
          <w:szCs w:val="24"/>
          <w:lang w:eastAsia="en-US"/>
        </w:rPr>
      </w:pPr>
      <w:ins w:id="25" w:author="Φλούδα Χριστίνα" w:date="2018-11-06T11:34:00Z">
        <w:r w:rsidRPr="00DD165E">
          <w:rPr>
            <w:rFonts w:eastAsia="Times New Roman"/>
            <w:szCs w:val="24"/>
            <w:lang w:eastAsia="en-US"/>
          </w:rPr>
          <w:t>ΒΑΡΕΜΕΝΟΣ Γ. , σελ.</w:t>
        </w:r>
        <w:r w:rsidRPr="00DD165E">
          <w:rPr>
            <w:rFonts w:eastAsia="Times New Roman"/>
            <w:szCs w:val="24"/>
            <w:lang w:eastAsia="en-US"/>
          </w:rPr>
          <w:br/>
        </w:r>
      </w:ins>
    </w:p>
    <w:p w14:paraId="4A040A74" w14:textId="77777777" w:rsidR="00DD165E" w:rsidRPr="00DD165E" w:rsidRDefault="00DD165E" w:rsidP="00DD165E">
      <w:pPr>
        <w:spacing w:after="0" w:line="360" w:lineRule="auto"/>
        <w:rPr>
          <w:ins w:id="26" w:author="Φλούδα Χριστίνα" w:date="2018-11-06T11:34:00Z"/>
          <w:rFonts w:eastAsia="Times New Roman"/>
          <w:szCs w:val="24"/>
          <w:lang w:eastAsia="en-US"/>
        </w:rPr>
      </w:pPr>
      <w:ins w:id="27" w:author="Φλούδα Χριστίνα" w:date="2018-11-06T11:34:00Z">
        <w:r w:rsidRPr="00DD165E">
          <w:rPr>
            <w:rFonts w:eastAsia="Times New Roman"/>
            <w:szCs w:val="24"/>
            <w:lang w:eastAsia="en-US"/>
          </w:rPr>
          <w:t>ΟΜΙΛΗΤΕΣ</w:t>
        </w:r>
      </w:ins>
    </w:p>
    <w:p w14:paraId="7E981EE4" w14:textId="1811F369" w:rsidR="00DD165E" w:rsidRDefault="00DD165E" w:rsidP="00DD165E">
      <w:pPr>
        <w:spacing w:line="600" w:lineRule="auto"/>
        <w:ind w:firstLine="720"/>
        <w:jc w:val="center"/>
        <w:rPr>
          <w:ins w:id="28" w:author="Φλούδα Χριστίνα" w:date="2018-11-06T11:34:00Z"/>
          <w:rFonts w:eastAsia="Times New Roman"/>
          <w:szCs w:val="24"/>
        </w:rPr>
      </w:pPr>
      <w:ins w:id="29" w:author="Φλούδα Χριστίνα" w:date="2018-11-06T11:34:00Z">
        <w:r w:rsidRPr="00DD165E">
          <w:rPr>
            <w:rFonts w:eastAsia="Times New Roman"/>
            <w:szCs w:val="24"/>
            <w:lang w:eastAsia="en-US"/>
          </w:rPr>
          <w:br/>
          <w:t>Α. Επί διαδικαστικού θέματος:</w:t>
        </w:r>
        <w:r w:rsidRPr="00DD165E">
          <w:rPr>
            <w:rFonts w:eastAsia="Times New Roman"/>
            <w:szCs w:val="24"/>
            <w:lang w:eastAsia="en-US"/>
          </w:rPr>
          <w:br/>
          <w:t>ΒΑΡΕΜΕΝΟΣ Γ. , σελ.</w:t>
        </w:r>
        <w:r w:rsidRPr="00DD165E">
          <w:rPr>
            <w:rFonts w:eastAsia="Times New Roman"/>
            <w:szCs w:val="24"/>
            <w:lang w:eastAsia="en-US"/>
          </w:rPr>
          <w:br/>
        </w:r>
        <w:r w:rsidRPr="00DD165E">
          <w:rPr>
            <w:rFonts w:eastAsia="Times New Roman"/>
            <w:szCs w:val="24"/>
            <w:lang w:eastAsia="en-US"/>
          </w:rPr>
          <w:br/>
          <w:t>Β. Επί της επίκαιρης ερώτησης:</w:t>
        </w:r>
        <w:r w:rsidRPr="00DD165E">
          <w:rPr>
            <w:rFonts w:eastAsia="Times New Roman"/>
            <w:szCs w:val="24"/>
            <w:lang w:eastAsia="en-US"/>
          </w:rPr>
          <w:br/>
          <w:t>ΖΟΡΜΠΑ Μ. , σελ.</w:t>
        </w:r>
        <w:r w:rsidRPr="00DD165E">
          <w:rPr>
            <w:rFonts w:eastAsia="Times New Roman"/>
            <w:szCs w:val="24"/>
            <w:lang w:eastAsia="en-US"/>
          </w:rPr>
          <w:br/>
          <w:t>ΚΕΦΑΛΟΓΙΑΝΝΗ  Ό. , σελ.</w:t>
        </w:r>
        <w:r w:rsidRPr="00DD165E">
          <w:rPr>
            <w:rFonts w:eastAsia="Times New Roman"/>
            <w:szCs w:val="24"/>
            <w:lang w:eastAsia="en-US"/>
          </w:rPr>
          <w:br/>
        </w:r>
      </w:ins>
    </w:p>
    <w:p w14:paraId="0DE16DB6" w14:textId="32F8671A" w:rsidR="003A0EA0" w:rsidRDefault="00DD165E">
      <w:pPr>
        <w:spacing w:line="600" w:lineRule="auto"/>
        <w:ind w:firstLine="720"/>
        <w:jc w:val="center"/>
        <w:rPr>
          <w:rFonts w:eastAsia="Times New Roman"/>
          <w:szCs w:val="24"/>
        </w:rPr>
      </w:pPr>
      <w:r>
        <w:rPr>
          <w:rFonts w:eastAsia="Times New Roman"/>
          <w:szCs w:val="24"/>
        </w:rPr>
        <w:t>ΠΡΑΚΤΙΚΑ ΒΟΥΛΗΣ</w:t>
      </w:r>
    </w:p>
    <w:p w14:paraId="0DE16DB7" w14:textId="77777777" w:rsidR="003A0EA0" w:rsidRDefault="00DD165E">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0DE16DB8" w14:textId="77777777" w:rsidR="003A0EA0" w:rsidRDefault="00DD165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DE16DB9" w14:textId="77777777" w:rsidR="003A0EA0" w:rsidRDefault="00DD165E">
      <w:pPr>
        <w:spacing w:line="600" w:lineRule="auto"/>
        <w:ind w:firstLine="720"/>
        <w:jc w:val="center"/>
        <w:rPr>
          <w:rFonts w:eastAsia="Times New Roman"/>
          <w:szCs w:val="24"/>
        </w:rPr>
      </w:pPr>
      <w:r>
        <w:rPr>
          <w:rFonts w:eastAsia="Times New Roman"/>
          <w:szCs w:val="24"/>
        </w:rPr>
        <w:t>ΣΥΝΟΔΟΣ Δ΄</w:t>
      </w:r>
    </w:p>
    <w:p w14:paraId="0DE16DBA" w14:textId="77777777" w:rsidR="003A0EA0" w:rsidRDefault="00DD165E">
      <w:pPr>
        <w:spacing w:line="600" w:lineRule="auto"/>
        <w:ind w:firstLine="720"/>
        <w:jc w:val="center"/>
        <w:rPr>
          <w:rFonts w:eastAsia="Times New Roman"/>
          <w:szCs w:val="24"/>
        </w:rPr>
      </w:pPr>
      <w:r>
        <w:rPr>
          <w:rFonts w:eastAsia="Times New Roman"/>
          <w:szCs w:val="24"/>
        </w:rPr>
        <w:t>ΣΥΝΕΔΡΙΑΣΗ ΙΣΤ΄</w:t>
      </w:r>
    </w:p>
    <w:p w14:paraId="0DE16DBB" w14:textId="77777777" w:rsidR="003A0EA0" w:rsidRDefault="00DD165E">
      <w:pPr>
        <w:spacing w:line="600" w:lineRule="auto"/>
        <w:ind w:firstLine="720"/>
        <w:jc w:val="center"/>
        <w:rPr>
          <w:rFonts w:eastAsia="Times New Roman"/>
          <w:szCs w:val="24"/>
        </w:rPr>
      </w:pPr>
      <w:r>
        <w:rPr>
          <w:rFonts w:eastAsia="Times New Roman"/>
          <w:szCs w:val="24"/>
        </w:rPr>
        <w:t>Πέμπτη 25 Οκτωβρίου 2018</w:t>
      </w:r>
    </w:p>
    <w:p w14:paraId="0DE16DBC" w14:textId="77777777" w:rsidR="003A0EA0" w:rsidRDefault="00DD165E">
      <w:pPr>
        <w:spacing w:after="0" w:line="600" w:lineRule="auto"/>
        <w:ind w:firstLine="720"/>
        <w:jc w:val="both"/>
        <w:rPr>
          <w:rFonts w:eastAsia="Times New Roman"/>
          <w:szCs w:val="24"/>
        </w:rPr>
      </w:pPr>
      <w:r>
        <w:rPr>
          <w:rFonts w:eastAsia="Times New Roman"/>
          <w:szCs w:val="24"/>
        </w:rPr>
        <w:t>Αθήνα, σήμερα στις 25 Οκτωβρίου 2018, ημέρα Πέμπτη και ώρα 9.34΄</w:t>
      </w:r>
      <w:r>
        <w:rPr>
          <w:rFonts w:eastAsia="Times New Roman"/>
          <w:szCs w:val="24"/>
        </w:rPr>
        <w:t>,</w:t>
      </w:r>
      <w:r>
        <w:rPr>
          <w:rFonts w:eastAsia="Times New Roman"/>
          <w:szCs w:val="24"/>
        </w:rPr>
        <w:t xml:space="preserve"> συνήλθε στην Αίθουσα των συνεδριάσεων του Βουλευτηρίου η Βουλή </w:t>
      </w:r>
      <w:r>
        <w:rPr>
          <w:rFonts w:eastAsia="Times New Roman"/>
          <w:szCs w:val="24"/>
        </w:rPr>
        <w:t xml:space="preserve">σε ολομέλεια </w:t>
      </w:r>
      <w:r>
        <w:rPr>
          <w:rFonts w:eastAsia="Times New Roman"/>
          <w:szCs w:val="24"/>
        </w:rPr>
        <w:t xml:space="preserve">για να συνεδριάσει υπό την προεδρία του Β΄ Αντιπροέδρου αυτής κ. </w:t>
      </w:r>
      <w:r w:rsidRPr="009E495A">
        <w:rPr>
          <w:rFonts w:eastAsia="Times New Roman"/>
          <w:b/>
          <w:szCs w:val="24"/>
        </w:rPr>
        <w:t>ΓΕΩΡΓΙΟΥ ΒΑΡΕΜΕΝΟΥ</w:t>
      </w:r>
      <w:r>
        <w:rPr>
          <w:rFonts w:eastAsia="Times New Roman"/>
          <w:szCs w:val="24"/>
        </w:rPr>
        <w:t>.</w:t>
      </w:r>
    </w:p>
    <w:p w14:paraId="0DE16DBD" w14:textId="77777777" w:rsidR="003A0EA0" w:rsidRDefault="00DD165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αρχίζει η συνεδρίαση.</w:t>
      </w:r>
    </w:p>
    <w:p w14:paraId="0DE16DBE" w14:textId="77777777" w:rsidR="003A0EA0" w:rsidRDefault="00DD165E">
      <w:pPr>
        <w:spacing w:after="0" w:line="600" w:lineRule="auto"/>
        <w:ind w:firstLine="720"/>
        <w:jc w:val="both"/>
        <w:rPr>
          <w:rFonts w:eastAsia="Times New Roman"/>
          <w:szCs w:val="24"/>
        </w:rPr>
      </w:pPr>
      <w:r>
        <w:rPr>
          <w:rFonts w:eastAsia="Times New Roman"/>
          <w:szCs w:val="24"/>
        </w:rPr>
        <w:t>(ΕΠΙΚΥΡΩΣΗ ΠΡΑΚΤΙΚΩΝ: Σύμφωνα με την από 24</w:t>
      </w:r>
      <w:r>
        <w:rPr>
          <w:rFonts w:eastAsia="Times New Roman"/>
          <w:szCs w:val="24"/>
        </w:rPr>
        <w:t>-</w:t>
      </w:r>
      <w:r>
        <w:rPr>
          <w:rFonts w:eastAsia="Times New Roman"/>
          <w:szCs w:val="24"/>
        </w:rPr>
        <w:t>10</w:t>
      </w:r>
      <w:r>
        <w:rPr>
          <w:rFonts w:eastAsia="Times New Roman"/>
          <w:szCs w:val="24"/>
        </w:rPr>
        <w:t>-</w:t>
      </w:r>
      <w:r>
        <w:rPr>
          <w:rFonts w:eastAsia="Times New Roman"/>
          <w:szCs w:val="24"/>
        </w:rPr>
        <w:t>2018 εξουσιοδότηση του Σώμ</w:t>
      </w:r>
      <w:r>
        <w:rPr>
          <w:rFonts w:eastAsia="Times New Roman"/>
          <w:szCs w:val="24"/>
        </w:rPr>
        <w:t xml:space="preserve">ατος επικυρώθηκαν με ευθύνη του Προεδρείου τα Πρακτικά της ΙΕ΄ συνεδριάσεώς του, της Τετάρτης 24 Οκτωβρίου 2018, σε ό,τι αφορά την ψήφιση στο σύνολο </w:t>
      </w:r>
      <w:r>
        <w:rPr>
          <w:rFonts w:eastAsia="Times New Roman"/>
          <w:szCs w:val="24"/>
        </w:rPr>
        <w:lastRenderedPageBreak/>
        <w:t>του σχεδίου νόμου</w:t>
      </w:r>
      <w:r>
        <w:rPr>
          <w:rFonts w:eastAsia="Times New Roman"/>
          <w:szCs w:val="24"/>
        </w:rPr>
        <w:t>:</w:t>
      </w:r>
      <w:r>
        <w:rPr>
          <w:rFonts w:eastAsia="Times New Roman"/>
          <w:szCs w:val="24"/>
        </w:rPr>
        <w:t xml:space="preserve"> «Επείγουσες ρυθμίσεις για την υποβολή δηλώσεων περιουσιακής κατάστασης και άλλες διατάξε</w:t>
      </w:r>
      <w:r>
        <w:rPr>
          <w:rFonts w:eastAsia="Times New Roman"/>
          <w:szCs w:val="24"/>
        </w:rPr>
        <w:t>ις»)</w:t>
      </w:r>
    </w:p>
    <w:p w14:paraId="0DE16DBF" w14:textId="77777777" w:rsidR="003A0EA0" w:rsidRDefault="00DD165E">
      <w:pPr>
        <w:spacing w:after="0"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0DE16DC0" w14:textId="77777777" w:rsidR="003A0EA0" w:rsidRDefault="00DD165E">
      <w:pPr>
        <w:spacing w:after="0"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Βουλευτή Φθιώτιδος</w:t>
      </w:r>
      <w:r w:rsidRPr="00276516">
        <w:rPr>
          <w:rFonts w:eastAsia="Times New Roman"/>
          <w:szCs w:val="24"/>
        </w:rPr>
        <w:t>,</w:t>
      </w:r>
      <w:r>
        <w:rPr>
          <w:rFonts w:eastAsia="Times New Roman"/>
          <w:szCs w:val="24"/>
        </w:rPr>
        <w:t xml:space="preserve"> τα ακόλουθα:</w:t>
      </w:r>
    </w:p>
    <w:p w14:paraId="0DE16DC1" w14:textId="77777777" w:rsidR="003A0EA0" w:rsidRDefault="00DD165E">
      <w:pPr>
        <w:spacing w:after="0" w:line="600" w:lineRule="auto"/>
        <w:ind w:firstLine="720"/>
        <w:rPr>
          <w:rFonts w:eastAsia="Times New Roman"/>
          <w:szCs w:val="24"/>
        </w:rPr>
      </w:pPr>
      <w:r>
        <w:rPr>
          <w:rFonts w:eastAsia="Times New Roman"/>
          <w:szCs w:val="24"/>
        </w:rPr>
        <w:t>Α. ΚΑΤΑΘΕΣΗ ΑΝΑΦΟΡΩΝ</w:t>
      </w:r>
    </w:p>
    <w:p w14:paraId="0DE16DC2" w14:textId="77777777" w:rsidR="003A0EA0" w:rsidRDefault="00DD165E">
      <w:pPr>
        <w:spacing w:after="0" w:line="600" w:lineRule="auto"/>
        <w:ind w:firstLine="720"/>
        <w:jc w:val="center"/>
        <w:rPr>
          <w:rFonts w:eastAsia="Times New Roman"/>
          <w:color w:val="FF0000"/>
          <w:szCs w:val="24"/>
        </w:rPr>
      </w:pPr>
      <w:r w:rsidRPr="001A7EC0">
        <w:rPr>
          <w:rFonts w:eastAsia="Times New Roman"/>
          <w:color w:val="FF0000"/>
          <w:szCs w:val="24"/>
        </w:rPr>
        <w:t>(Να καταχωριστεί η σελ. 2</w:t>
      </w:r>
      <w:r w:rsidRPr="001A7EC0">
        <w:rPr>
          <w:rFonts w:eastAsia="Times New Roman"/>
          <w:color w:val="FF0000"/>
          <w:szCs w:val="24"/>
          <w:vertAlign w:val="subscript"/>
        </w:rPr>
        <w:t xml:space="preserve"> </w:t>
      </w:r>
      <w:r w:rsidRPr="001A7EC0">
        <w:rPr>
          <w:rFonts w:eastAsia="Times New Roman"/>
          <w:color w:val="FF0000"/>
          <w:szCs w:val="24"/>
        </w:rPr>
        <w:t>α)</w:t>
      </w:r>
    </w:p>
    <w:p w14:paraId="0DE16DC3" w14:textId="77777777" w:rsidR="003A0EA0" w:rsidRDefault="00DD165E">
      <w:pPr>
        <w:spacing w:after="0" w:line="600" w:lineRule="auto"/>
        <w:ind w:firstLine="720"/>
        <w:rPr>
          <w:rFonts w:eastAsia="Times New Roman"/>
          <w:szCs w:val="24"/>
        </w:rPr>
      </w:pPr>
      <w:r>
        <w:rPr>
          <w:rFonts w:eastAsia="Times New Roman"/>
          <w:szCs w:val="24"/>
        </w:rPr>
        <w:t xml:space="preserve">Β. ΑΠΑΝΤΗΣΕΙΣ </w:t>
      </w:r>
      <w:r>
        <w:rPr>
          <w:rFonts w:eastAsia="Times New Roman"/>
          <w:szCs w:val="24"/>
        </w:rPr>
        <w:t>ΥΠΟΥΡΓΩΝ ΣΕ ΕΡΩΤΗΣΕΙΣ ΒΟΥΛΕ</w:t>
      </w:r>
      <w:r>
        <w:rPr>
          <w:rFonts w:eastAsia="Times New Roman"/>
          <w:szCs w:val="24"/>
        </w:rPr>
        <w:t>Υ</w:t>
      </w:r>
      <w:r>
        <w:rPr>
          <w:rFonts w:eastAsia="Times New Roman"/>
          <w:szCs w:val="24"/>
        </w:rPr>
        <w:t>ΤΩΝ</w:t>
      </w:r>
    </w:p>
    <w:p w14:paraId="0DE16DC4" w14:textId="77777777" w:rsidR="003A0EA0" w:rsidRDefault="00DD165E">
      <w:pPr>
        <w:spacing w:after="0" w:line="600" w:lineRule="auto"/>
        <w:ind w:firstLine="720"/>
        <w:jc w:val="center"/>
        <w:rPr>
          <w:rFonts w:eastAsia="Times New Roman"/>
          <w:color w:val="FF0000"/>
          <w:szCs w:val="24"/>
        </w:rPr>
      </w:pPr>
      <w:r w:rsidRPr="001A7EC0">
        <w:rPr>
          <w:rFonts w:eastAsia="Times New Roman"/>
          <w:color w:val="FF0000"/>
          <w:szCs w:val="24"/>
        </w:rPr>
        <w:t>(Να καταχωριστεί η σελ. 2β)</w:t>
      </w:r>
    </w:p>
    <w:p w14:paraId="0DE16DC5" w14:textId="77777777" w:rsidR="003A0EA0" w:rsidRDefault="00DD165E">
      <w:pPr>
        <w:spacing w:after="0" w:line="600" w:lineRule="auto"/>
        <w:ind w:firstLine="720"/>
        <w:jc w:val="center"/>
        <w:rPr>
          <w:rFonts w:eastAsia="Times New Roman"/>
          <w:color w:val="FF0000"/>
          <w:szCs w:val="24"/>
        </w:rPr>
      </w:pPr>
      <w:r>
        <w:rPr>
          <w:rFonts w:eastAsia="Times New Roman"/>
          <w:color w:val="FF0000"/>
          <w:szCs w:val="24"/>
        </w:rPr>
        <w:t>(</w:t>
      </w:r>
      <w:r w:rsidRPr="00677DF8">
        <w:rPr>
          <w:rFonts w:eastAsia="Times New Roman"/>
          <w:color w:val="FF0000"/>
          <w:szCs w:val="24"/>
        </w:rPr>
        <w:t>ΑΛΛΑΓΗ ΣΕΛΙΔΑΣ ΛΟΓΩ ΑΛΛΑΓΗΣ ΘΕΜΑΤΟΣ</w:t>
      </w:r>
      <w:r>
        <w:rPr>
          <w:rFonts w:eastAsia="Times New Roman"/>
          <w:color w:val="FF0000"/>
          <w:szCs w:val="24"/>
        </w:rPr>
        <w:t>)</w:t>
      </w:r>
    </w:p>
    <w:p w14:paraId="0DE16DC6" w14:textId="77777777" w:rsidR="003A0EA0" w:rsidRDefault="00DD165E">
      <w:pPr>
        <w:spacing w:line="600" w:lineRule="auto"/>
        <w:ind w:firstLine="720"/>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εισερχόμαστε στη συζήτηση των</w:t>
      </w:r>
    </w:p>
    <w:p w14:paraId="0DE16DC7" w14:textId="77777777" w:rsidR="003A0EA0" w:rsidRDefault="00DD165E">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0DE16DC8"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 xml:space="preserve">Πριν ξεκινήσουμε τη συζήτηση, επιτρέψτε μου </w:t>
      </w:r>
      <w:r>
        <w:rPr>
          <w:rFonts w:eastAsia="Times New Roman" w:cs="Times New Roman"/>
          <w:szCs w:val="24"/>
        </w:rPr>
        <w:t>να ανακοινώσω</w:t>
      </w:r>
      <w:r w:rsidRPr="001A4C50">
        <w:rPr>
          <w:rFonts w:eastAsia="Times New Roman" w:cs="Times New Roman"/>
          <w:szCs w:val="24"/>
        </w:rPr>
        <w:t xml:space="preserve"> στο Σώμα το δελτίο επικαίρων ερωτήσεων της Παρασκευής 26 Οκτωβρίου 2018.</w:t>
      </w:r>
    </w:p>
    <w:p w14:paraId="0DE16DC9" w14:textId="77777777" w:rsidR="003A0EA0" w:rsidRDefault="00DD165E">
      <w:pPr>
        <w:spacing w:line="600" w:lineRule="auto"/>
        <w:ind w:firstLine="720"/>
        <w:jc w:val="both"/>
        <w:rPr>
          <w:rFonts w:eastAsia="Times New Roman" w:cs="Times New Roman"/>
          <w:bCs/>
          <w:szCs w:val="24"/>
        </w:rPr>
      </w:pPr>
      <w:r w:rsidRPr="001A4C50">
        <w:rPr>
          <w:rFonts w:eastAsia="Times New Roman" w:cs="Times New Roman"/>
          <w:bCs/>
          <w:szCs w:val="24"/>
        </w:rPr>
        <w:lastRenderedPageBreak/>
        <w:t>Α. ΕΠΙΚΑΙΡΕΣ Ε</w:t>
      </w:r>
      <w:r>
        <w:rPr>
          <w:rFonts w:eastAsia="Times New Roman" w:cs="Times New Roman"/>
          <w:bCs/>
          <w:szCs w:val="24"/>
        </w:rPr>
        <w:t>ΡΩΤΗΣΕΙΣ</w:t>
      </w:r>
      <w:r w:rsidRPr="001A4C50">
        <w:rPr>
          <w:rFonts w:eastAsia="Times New Roman" w:cs="Times New Roman"/>
          <w:bCs/>
          <w:szCs w:val="24"/>
        </w:rPr>
        <w:t xml:space="preserve"> Πρώτου Κύκλου (Άρθρο 130 παρ</w:t>
      </w:r>
      <w:r>
        <w:rPr>
          <w:rFonts w:eastAsia="Times New Roman" w:cs="Times New Roman"/>
          <w:bCs/>
          <w:szCs w:val="24"/>
        </w:rPr>
        <w:t>άγραφοι</w:t>
      </w:r>
      <w:r w:rsidRPr="001A4C50">
        <w:rPr>
          <w:rFonts w:eastAsia="Times New Roman" w:cs="Times New Roman"/>
          <w:bCs/>
          <w:szCs w:val="24"/>
        </w:rPr>
        <w:t xml:space="preserve"> 2 και 3 </w:t>
      </w:r>
      <w:r>
        <w:rPr>
          <w:rFonts w:eastAsia="Times New Roman" w:cs="Times New Roman"/>
          <w:bCs/>
          <w:szCs w:val="24"/>
        </w:rPr>
        <w:t xml:space="preserve">του </w:t>
      </w:r>
      <w:r w:rsidRPr="001A4C50">
        <w:rPr>
          <w:rFonts w:eastAsia="Times New Roman" w:cs="Times New Roman"/>
          <w:bCs/>
          <w:szCs w:val="24"/>
        </w:rPr>
        <w:t>Καν</w:t>
      </w:r>
      <w:r>
        <w:rPr>
          <w:rFonts w:eastAsia="Times New Roman" w:cs="Times New Roman"/>
          <w:bCs/>
          <w:szCs w:val="24"/>
        </w:rPr>
        <w:t>ονισμού της</w:t>
      </w:r>
      <w:r w:rsidRPr="001A4C50">
        <w:rPr>
          <w:rFonts w:eastAsia="Times New Roman" w:cs="Times New Roman"/>
          <w:bCs/>
          <w:szCs w:val="24"/>
        </w:rPr>
        <w:t xml:space="preserve"> Βουλής)</w:t>
      </w:r>
    </w:p>
    <w:p w14:paraId="0DE16DCA" w14:textId="77777777" w:rsidR="003A0EA0" w:rsidRDefault="00DD165E">
      <w:pPr>
        <w:spacing w:line="600" w:lineRule="auto"/>
        <w:ind w:firstLine="720"/>
        <w:jc w:val="both"/>
        <w:rPr>
          <w:rFonts w:eastAsia="Times New Roman" w:cs="Times New Roman"/>
          <w:szCs w:val="24"/>
        </w:rPr>
      </w:pPr>
      <w:r w:rsidRPr="001A4C50">
        <w:rPr>
          <w:rFonts w:eastAsia="Times New Roman" w:cs="Times New Roman"/>
          <w:bCs/>
          <w:szCs w:val="24"/>
        </w:rPr>
        <w:t>1</w:t>
      </w:r>
      <w:r w:rsidRPr="001A4C50">
        <w:rPr>
          <w:rFonts w:eastAsia="Times New Roman" w:cs="Times New Roman"/>
          <w:szCs w:val="24"/>
        </w:rPr>
        <w:t xml:space="preserve">. Η με αριθμό 90/23-10-2018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 xml:space="preserve">ρώτηση της Βουλευτού Χαλκιδικής του </w:t>
      </w:r>
      <w:r w:rsidRPr="001A4C50">
        <w:rPr>
          <w:rFonts w:eastAsia="Times New Roman" w:cs="Times New Roman"/>
          <w:szCs w:val="24"/>
        </w:rPr>
        <w:t>Συνασπισμού</w:t>
      </w:r>
      <w:r>
        <w:rPr>
          <w:rFonts w:eastAsia="Times New Roman" w:cs="Times New Roman"/>
          <w:szCs w:val="24"/>
        </w:rPr>
        <w:t xml:space="preserve"> Ριζοσπαστικής Αριστεράς </w:t>
      </w:r>
      <w:r>
        <w:rPr>
          <w:rFonts w:eastAsia="Times New Roman" w:cs="Times New Roman"/>
          <w:szCs w:val="24"/>
        </w:rPr>
        <w:t xml:space="preserve">κ. </w:t>
      </w:r>
      <w:r w:rsidRPr="001A4C50">
        <w:rPr>
          <w:rFonts w:eastAsia="Times New Roman" w:cs="Times New Roman"/>
          <w:bCs/>
          <w:szCs w:val="24"/>
        </w:rPr>
        <w:t xml:space="preserve">Αικατερίνης </w:t>
      </w:r>
      <w:proofErr w:type="spellStart"/>
      <w:r w:rsidRPr="001A4C50">
        <w:rPr>
          <w:rFonts w:eastAsia="Times New Roman" w:cs="Times New Roman"/>
          <w:bCs/>
          <w:szCs w:val="24"/>
        </w:rPr>
        <w:t>Ιγγλέζη</w:t>
      </w:r>
      <w:proofErr w:type="spellEnd"/>
      <w:r>
        <w:rPr>
          <w:rFonts w:eastAsia="Times New Roman" w:cs="Times New Roman"/>
          <w:szCs w:val="24"/>
        </w:rPr>
        <w:t xml:space="preserve"> προς τον Υπουργό </w:t>
      </w:r>
      <w:r w:rsidRPr="001A4C50">
        <w:rPr>
          <w:rFonts w:eastAsia="Times New Roman" w:cs="Times New Roman"/>
          <w:bCs/>
          <w:szCs w:val="24"/>
        </w:rPr>
        <w:t>Παιδ</w:t>
      </w:r>
      <w:r>
        <w:rPr>
          <w:rFonts w:eastAsia="Times New Roman" w:cs="Times New Roman"/>
          <w:bCs/>
          <w:szCs w:val="24"/>
        </w:rPr>
        <w:t xml:space="preserve">είας, Έρευνας και Θρησκευμάτων, </w:t>
      </w:r>
      <w:r w:rsidRPr="001A4C50">
        <w:rPr>
          <w:rFonts w:eastAsia="Times New Roman" w:cs="Times New Roman"/>
          <w:szCs w:val="24"/>
        </w:rPr>
        <w:t>με θέμα: «Ελλείψεις σε διδακτικό προσωπικό στην Δευτεροβάθμια Εκπαίδευση στο Νομό Χαλκιδικής».</w:t>
      </w:r>
    </w:p>
    <w:p w14:paraId="0DE16DCB"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2.</w:t>
      </w:r>
      <w:r w:rsidRPr="001A4C50">
        <w:rPr>
          <w:rFonts w:eastAsia="Times New Roman" w:cs="Times New Roman"/>
          <w:szCs w:val="24"/>
        </w:rPr>
        <w:t xml:space="preserve"> Η με αριθμό 84/22-10-2018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w:t>
      </w:r>
      <w:r w:rsidRPr="001A4C50">
        <w:rPr>
          <w:rFonts w:eastAsia="Times New Roman" w:cs="Times New Roman"/>
          <w:szCs w:val="24"/>
        </w:rPr>
        <w:t xml:space="preserve"> Βουλευτή Λ</w:t>
      </w:r>
      <w:r>
        <w:rPr>
          <w:rFonts w:eastAsia="Times New Roman" w:cs="Times New Roman"/>
          <w:szCs w:val="24"/>
        </w:rPr>
        <w:t xml:space="preserve">ασιθίου της Νέας Δημοκρατίας κ. </w:t>
      </w:r>
      <w:r>
        <w:rPr>
          <w:rFonts w:eastAsia="Times New Roman" w:cs="Times New Roman"/>
          <w:bCs/>
          <w:szCs w:val="24"/>
        </w:rPr>
        <w:t xml:space="preserve">Ιωάννη </w:t>
      </w:r>
      <w:proofErr w:type="spellStart"/>
      <w:r>
        <w:rPr>
          <w:rFonts w:eastAsia="Times New Roman" w:cs="Times New Roman"/>
          <w:bCs/>
          <w:szCs w:val="24"/>
        </w:rPr>
        <w:t>Πλακιωτάκη</w:t>
      </w:r>
      <w:proofErr w:type="spellEnd"/>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szCs w:val="24"/>
        </w:rPr>
        <w:t xml:space="preserve"> </w:t>
      </w:r>
      <w:r w:rsidRPr="001A4C50">
        <w:rPr>
          <w:rFonts w:eastAsia="Times New Roman" w:cs="Times New Roman"/>
          <w:bCs/>
          <w:szCs w:val="24"/>
        </w:rPr>
        <w:t>Ναυτιλίας και Νησιωτικής Πολιτικής,</w:t>
      </w:r>
      <w:r>
        <w:rPr>
          <w:rFonts w:eastAsia="Times New Roman" w:cs="Times New Roman"/>
          <w:szCs w:val="24"/>
        </w:rPr>
        <w:t xml:space="preserve"> </w:t>
      </w:r>
      <w:r w:rsidRPr="001A4C50">
        <w:rPr>
          <w:rFonts w:eastAsia="Times New Roman" w:cs="Times New Roman"/>
          <w:szCs w:val="24"/>
        </w:rPr>
        <w:t>με θέμα: «Προμήθεια και εγκατάσταση Εθνικού Συστήματος Ολοκληρωμένης Θαλάσσιας Επιτήρησης (ΕΣΟΘΕ) στο Ανατολικό Αιγαίο».</w:t>
      </w:r>
    </w:p>
    <w:p w14:paraId="0DE16DCC"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3.</w:t>
      </w:r>
      <w:r w:rsidRPr="001A4C50">
        <w:rPr>
          <w:rFonts w:eastAsia="Times New Roman" w:cs="Times New Roman"/>
          <w:szCs w:val="24"/>
        </w:rPr>
        <w:t xml:space="preserve"> Η με αριθμό 76/17-10-2018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 Βουλευτή Αχαΐας της Δημοκρατικής Συμ</w:t>
      </w:r>
      <w:r>
        <w:rPr>
          <w:rFonts w:eastAsia="Times New Roman" w:cs="Times New Roman"/>
          <w:szCs w:val="24"/>
        </w:rPr>
        <w:t xml:space="preserve">παράταξης ΠΑΣΟΚ – ΔΗΜΑΡ κ. </w:t>
      </w:r>
      <w:r w:rsidRPr="001A4C50">
        <w:rPr>
          <w:rFonts w:eastAsia="Times New Roman" w:cs="Times New Roman"/>
          <w:bCs/>
          <w:szCs w:val="24"/>
        </w:rPr>
        <w:t xml:space="preserve">Θεόδωρου </w:t>
      </w:r>
      <w:r>
        <w:rPr>
          <w:rFonts w:eastAsia="Times New Roman" w:cs="Times New Roman"/>
          <w:bCs/>
          <w:szCs w:val="24"/>
        </w:rPr>
        <w:t xml:space="preserve">Παπαθεοδώρου </w:t>
      </w:r>
      <w:r>
        <w:rPr>
          <w:rFonts w:eastAsia="Times New Roman" w:cs="Times New Roman"/>
          <w:szCs w:val="24"/>
        </w:rPr>
        <w:t xml:space="preserve">προς τον Υπουργό </w:t>
      </w:r>
      <w:r>
        <w:rPr>
          <w:rFonts w:eastAsia="Times New Roman" w:cs="Times New Roman"/>
          <w:bCs/>
          <w:szCs w:val="24"/>
        </w:rPr>
        <w:t xml:space="preserve">Μεταναστευτικής Πολιτικής, </w:t>
      </w:r>
      <w:r>
        <w:rPr>
          <w:rFonts w:eastAsia="Times New Roman" w:cs="Times New Roman"/>
          <w:szCs w:val="24"/>
        </w:rPr>
        <w:t>με θέμα: «Χρυσά κλειδιά</w:t>
      </w:r>
      <w:r w:rsidRPr="001A4C50">
        <w:rPr>
          <w:rFonts w:eastAsia="Times New Roman" w:cs="Times New Roman"/>
          <w:szCs w:val="24"/>
        </w:rPr>
        <w:t xml:space="preserve"> και απευθείας αναθέσεις για τους πρόσφυγες».</w:t>
      </w:r>
    </w:p>
    <w:p w14:paraId="0DE16DCD"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lastRenderedPageBreak/>
        <w:t>4.</w:t>
      </w:r>
      <w:r w:rsidRPr="001A4C50">
        <w:rPr>
          <w:rFonts w:eastAsia="Times New Roman" w:cs="Times New Roman"/>
          <w:szCs w:val="24"/>
        </w:rPr>
        <w:t xml:space="preserve"> Η με αρ</w:t>
      </w:r>
      <w:r w:rsidRPr="001A4C50">
        <w:rPr>
          <w:rFonts w:eastAsia="Times New Roman" w:cs="Times New Roman"/>
          <w:szCs w:val="24"/>
        </w:rPr>
        <w:t xml:space="preserve">ιθμό 74/16-10-2018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ερώτηση του Βουλευτή Α΄ Πειραιώς</w:t>
      </w:r>
      <w:r w:rsidRPr="001A4C50">
        <w:rPr>
          <w:rFonts w:eastAsia="Times New Roman" w:cs="Times New Roman"/>
          <w:szCs w:val="24"/>
        </w:rPr>
        <w:t xml:space="preserve"> του Λαϊ</w:t>
      </w:r>
      <w:r>
        <w:rPr>
          <w:rFonts w:eastAsia="Times New Roman" w:cs="Times New Roman"/>
          <w:szCs w:val="24"/>
        </w:rPr>
        <w:t xml:space="preserve">κού Συνδέσμου – Χρυσή Αυγή κ. </w:t>
      </w:r>
      <w:r w:rsidRPr="001A4C50">
        <w:rPr>
          <w:rFonts w:eastAsia="Times New Roman" w:cs="Times New Roman"/>
          <w:bCs/>
          <w:szCs w:val="24"/>
        </w:rPr>
        <w:t xml:space="preserve">Νικολάου </w:t>
      </w:r>
      <w:proofErr w:type="spellStart"/>
      <w:r w:rsidRPr="001A4C50">
        <w:rPr>
          <w:rFonts w:eastAsia="Times New Roman" w:cs="Times New Roman"/>
          <w:bCs/>
          <w:szCs w:val="24"/>
        </w:rPr>
        <w:t>Κούζ</w:t>
      </w:r>
      <w:r>
        <w:rPr>
          <w:rFonts w:eastAsia="Times New Roman" w:cs="Times New Roman"/>
          <w:bCs/>
          <w:szCs w:val="24"/>
        </w:rPr>
        <w:t>ηλου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1A4C50">
        <w:rPr>
          <w:rFonts w:eastAsia="Times New Roman" w:cs="Times New Roman"/>
          <w:bCs/>
          <w:szCs w:val="24"/>
        </w:rPr>
        <w:t>Ναυτιλίας και Νησιωτικής Πολιτικής,</w:t>
      </w:r>
      <w:r>
        <w:rPr>
          <w:rFonts w:eastAsia="Times New Roman" w:cs="Times New Roman"/>
          <w:szCs w:val="24"/>
        </w:rPr>
        <w:t xml:space="preserve"> </w:t>
      </w:r>
      <w:r w:rsidRPr="001A4C50">
        <w:rPr>
          <w:rFonts w:eastAsia="Times New Roman" w:cs="Times New Roman"/>
          <w:szCs w:val="24"/>
        </w:rPr>
        <w:t>με θέμα: «Ο σχεδιασμός για την ναυτική εκπαίδευση».</w:t>
      </w:r>
    </w:p>
    <w:p w14:paraId="0DE16DCE"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5.</w:t>
      </w:r>
      <w:r w:rsidRPr="001A4C50">
        <w:rPr>
          <w:rFonts w:eastAsia="Times New Roman" w:cs="Times New Roman"/>
          <w:szCs w:val="24"/>
        </w:rPr>
        <w:t xml:space="preserve"> Η με αριθμό 94/23-10-2018 </w:t>
      </w:r>
      <w:r>
        <w:rPr>
          <w:rFonts w:eastAsia="Times New Roman" w:cs="Times New Roman"/>
          <w:szCs w:val="24"/>
        </w:rPr>
        <w:t>ε</w:t>
      </w:r>
      <w:r w:rsidRPr="001A4C50">
        <w:rPr>
          <w:rFonts w:eastAsia="Times New Roman" w:cs="Times New Roman"/>
          <w:szCs w:val="24"/>
        </w:rPr>
        <w:t>πίκαι</w:t>
      </w:r>
      <w:r w:rsidRPr="001A4C50">
        <w:rPr>
          <w:rFonts w:eastAsia="Times New Roman" w:cs="Times New Roman"/>
          <w:szCs w:val="24"/>
        </w:rPr>
        <w:t xml:space="preserve">ρη </w:t>
      </w:r>
      <w:r>
        <w:rPr>
          <w:rFonts w:eastAsia="Times New Roman" w:cs="Times New Roman"/>
          <w:szCs w:val="24"/>
        </w:rPr>
        <w:t>ε</w:t>
      </w:r>
      <w:r w:rsidRPr="001A4C50">
        <w:rPr>
          <w:rFonts w:eastAsia="Times New Roman" w:cs="Times New Roman"/>
          <w:szCs w:val="24"/>
        </w:rPr>
        <w:t>ρώτηση του Βουλευτή Αχαΐας του Κομ</w:t>
      </w:r>
      <w:r>
        <w:rPr>
          <w:rFonts w:eastAsia="Times New Roman" w:cs="Times New Roman"/>
          <w:szCs w:val="24"/>
        </w:rPr>
        <w:t xml:space="preserve">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bCs/>
          <w:szCs w:val="24"/>
        </w:rPr>
        <w:t xml:space="preserve"> Εσωτερικών, </w:t>
      </w:r>
      <w:r w:rsidRPr="001A4C50">
        <w:rPr>
          <w:rFonts w:eastAsia="Times New Roman" w:cs="Times New Roman"/>
          <w:szCs w:val="24"/>
        </w:rPr>
        <w:t>με θέμα: «Για τ</w:t>
      </w:r>
      <w:r>
        <w:rPr>
          <w:rFonts w:eastAsia="Times New Roman" w:cs="Times New Roman"/>
          <w:szCs w:val="24"/>
        </w:rPr>
        <w:t>ις καταστροφές από τον κυκλώνα «</w:t>
      </w:r>
      <w:r w:rsidRPr="001A4C50">
        <w:rPr>
          <w:rFonts w:eastAsia="Times New Roman" w:cs="Times New Roman"/>
          <w:szCs w:val="24"/>
        </w:rPr>
        <w:t>Ζορμπά</w:t>
      </w:r>
      <w:r>
        <w:rPr>
          <w:rFonts w:eastAsia="Times New Roman" w:cs="Times New Roman"/>
          <w:szCs w:val="24"/>
        </w:rPr>
        <w:t>»</w:t>
      </w:r>
      <w:r w:rsidRPr="001A4C50">
        <w:rPr>
          <w:rFonts w:eastAsia="Times New Roman" w:cs="Times New Roman"/>
          <w:szCs w:val="24"/>
        </w:rPr>
        <w:t xml:space="preserve"> που προκλήθηκαν στην Πελοπόννησο».</w:t>
      </w:r>
    </w:p>
    <w:p w14:paraId="0DE16DCF" w14:textId="77777777" w:rsidR="003A0EA0" w:rsidRDefault="00DD165E">
      <w:pPr>
        <w:spacing w:line="600" w:lineRule="auto"/>
        <w:ind w:firstLine="720"/>
        <w:jc w:val="both"/>
        <w:rPr>
          <w:rFonts w:eastAsia="Times New Roman" w:cs="Times New Roman"/>
          <w:bCs/>
          <w:szCs w:val="24"/>
        </w:rPr>
      </w:pPr>
      <w:r w:rsidRPr="001A4C50">
        <w:rPr>
          <w:rFonts w:eastAsia="Times New Roman" w:cs="Times New Roman"/>
          <w:bCs/>
          <w:szCs w:val="24"/>
        </w:rPr>
        <w:t>Β. ΕΠΙΚΑΙΡΕΣ ΕΡΩΤΗΣΕΙΣ Δεύτερου Κύκλου (Ά</w:t>
      </w:r>
      <w:r w:rsidRPr="001A4C50">
        <w:rPr>
          <w:rFonts w:eastAsia="Times New Roman" w:cs="Times New Roman"/>
          <w:bCs/>
          <w:szCs w:val="24"/>
        </w:rPr>
        <w:t>ρθρο 130 παρ</w:t>
      </w:r>
      <w:r>
        <w:rPr>
          <w:rFonts w:eastAsia="Times New Roman" w:cs="Times New Roman"/>
          <w:bCs/>
          <w:szCs w:val="24"/>
        </w:rPr>
        <w:t>άγραφοι</w:t>
      </w:r>
      <w:r w:rsidRPr="001A4C50">
        <w:rPr>
          <w:rFonts w:eastAsia="Times New Roman" w:cs="Times New Roman"/>
          <w:bCs/>
          <w:szCs w:val="24"/>
        </w:rPr>
        <w:t xml:space="preserve"> 2 και 3</w:t>
      </w:r>
      <w:r>
        <w:rPr>
          <w:rFonts w:eastAsia="Times New Roman" w:cs="Times New Roman"/>
          <w:bCs/>
          <w:szCs w:val="24"/>
        </w:rPr>
        <w:t xml:space="preserve"> του</w:t>
      </w:r>
      <w:r w:rsidRPr="001A4C50">
        <w:rPr>
          <w:rFonts w:eastAsia="Times New Roman" w:cs="Times New Roman"/>
          <w:bCs/>
          <w:szCs w:val="24"/>
        </w:rPr>
        <w:t xml:space="preserve"> Καν</w:t>
      </w:r>
      <w:r>
        <w:rPr>
          <w:rFonts w:eastAsia="Times New Roman" w:cs="Times New Roman"/>
          <w:bCs/>
          <w:szCs w:val="24"/>
        </w:rPr>
        <w:t>ονισμού της</w:t>
      </w:r>
      <w:r w:rsidRPr="001A4C50">
        <w:rPr>
          <w:rFonts w:eastAsia="Times New Roman" w:cs="Times New Roman"/>
          <w:bCs/>
          <w:szCs w:val="24"/>
        </w:rPr>
        <w:t xml:space="preserve"> Βουλής)</w:t>
      </w:r>
    </w:p>
    <w:p w14:paraId="0DE16DD0"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1.</w:t>
      </w:r>
      <w:r w:rsidRPr="001A4C50">
        <w:rPr>
          <w:rFonts w:eastAsia="Times New Roman" w:cs="Times New Roman"/>
          <w:szCs w:val="24"/>
        </w:rPr>
        <w:t xml:space="preserve"> Η με αριθμό 85/22-10-2018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 Βουλευτή Λάρισας της Νέας Δημοκρατίας κ.</w:t>
      </w:r>
      <w:r>
        <w:rPr>
          <w:rFonts w:eastAsia="Times New Roman" w:cs="Times New Roman"/>
          <w:bCs/>
          <w:szCs w:val="24"/>
        </w:rPr>
        <w:t xml:space="preserve"> Χρήστου </w:t>
      </w:r>
      <w:proofErr w:type="spellStart"/>
      <w:r>
        <w:rPr>
          <w:rFonts w:eastAsia="Times New Roman" w:cs="Times New Roman"/>
          <w:bCs/>
          <w:szCs w:val="24"/>
        </w:rPr>
        <w:t>Κέλλα</w:t>
      </w:r>
      <w:proofErr w:type="spellEnd"/>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bCs/>
          <w:szCs w:val="24"/>
        </w:rPr>
        <w:t xml:space="preserve"> </w:t>
      </w:r>
      <w:r w:rsidRPr="001A4C50">
        <w:rPr>
          <w:rFonts w:eastAsia="Times New Roman" w:cs="Times New Roman"/>
          <w:bCs/>
          <w:szCs w:val="24"/>
        </w:rPr>
        <w:t>Παιδείας, Έρευνας και Θρησκευμάτων,</w:t>
      </w:r>
      <w:r>
        <w:rPr>
          <w:rFonts w:eastAsia="Times New Roman" w:cs="Times New Roman"/>
          <w:szCs w:val="24"/>
        </w:rPr>
        <w:t xml:space="preserve"> </w:t>
      </w:r>
      <w:r w:rsidRPr="001A4C50">
        <w:rPr>
          <w:rFonts w:eastAsia="Times New Roman" w:cs="Times New Roman"/>
          <w:szCs w:val="24"/>
        </w:rPr>
        <w:t>με θέμα: «Τεράστια κενά σε Ειδική Αγωγή – Π</w:t>
      </w:r>
      <w:r w:rsidRPr="001A4C50">
        <w:rPr>
          <w:rFonts w:eastAsia="Times New Roman" w:cs="Times New Roman"/>
          <w:szCs w:val="24"/>
        </w:rPr>
        <w:t>αράλληλη Στήριξη».</w:t>
      </w:r>
    </w:p>
    <w:p w14:paraId="0DE16DD1"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2.</w:t>
      </w:r>
      <w:r w:rsidRPr="001A4C50">
        <w:rPr>
          <w:rFonts w:eastAsia="Times New Roman" w:cs="Times New Roman"/>
          <w:szCs w:val="24"/>
        </w:rPr>
        <w:t xml:space="preserve"> Η με αριθμό 81/22-10-2018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 Βουλευτή Σερρών της Δημοκρατικής Συμπαράταξης ΠΑΣΟ</w:t>
      </w:r>
      <w:r>
        <w:rPr>
          <w:rFonts w:eastAsia="Times New Roman" w:cs="Times New Roman"/>
          <w:szCs w:val="24"/>
        </w:rPr>
        <w:t>Κ – ΔΗ</w:t>
      </w:r>
      <w:r>
        <w:rPr>
          <w:rFonts w:eastAsia="Times New Roman" w:cs="Times New Roman"/>
          <w:szCs w:val="24"/>
        </w:rPr>
        <w:lastRenderedPageBreak/>
        <w:t xml:space="preserve">ΜΑΡ κ. </w:t>
      </w:r>
      <w:r>
        <w:rPr>
          <w:rFonts w:eastAsia="Times New Roman" w:cs="Times New Roman"/>
          <w:bCs/>
          <w:szCs w:val="24"/>
        </w:rPr>
        <w:t xml:space="preserve">Μιχαήλ Τζελέπη </w:t>
      </w:r>
      <w:r>
        <w:rPr>
          <w:rFonts w:eastAsia="Times New Roman" w:cs="Times New Roman"/>
          <w:szCs w:val="24"/>
        </w:rPr>
        <w:t xml:space="preserve">προς τον Υπουργό </w:t>
      </w:r>
      <w:r>
        <w:rPr>
          <w:rFonts w:eastAsia="Times New Roman" w:cs="Times New Roman"/>
          <w:bCs/>
          <w:szCs w:val="24"/>
        </w:rPr>
        <w:t xml:space="preserve">Οικονομίας και Ανάπτυξης, </w:t>
      </w:r>
      <w:r w:rsidRPr="001A4C50">
        <w:rPr>
          <w:rFonts w:eastAsia="Times New Roman" w:cs="Times New Roman"/>
          <w:szCs w:val="24"/>
        </w:rPr>
        <w:t xml:space="preserve">με θέμα: «Αδιέξοδη η κατάσταση της Ελληνικής Βιομηχανίας Ζάχαρης </w:t>
      </w:r>
      <w:r w:rsidRPr="001A4C50">
        <w:rPr>
          <w:rFonts w:eastAsia="Times New Roman" w:cs="Times New Roman"/>
          <w:szCs w:val="24"/>
        </w:rPr>
        <w:t>(ΕΒΖ)».</w:t>
      </w:r>
    </w:p>
    <w:p w14:paraId="0DE16DD2"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3.</w:t>
      </w:r>
      <w:r w:rsidRPr="001A4C50">
        <w:rPr>
          <w:rFonts w:eastAsia="Times New Roman" w:cs="Times New Roman"/>
          <w:szCs w:val="24"/>
        </w:rPr>
        <w:t xml:space="preserve"> Η με αριθμό 92/23-10-2018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 Βουλευτή Β΄ Αθηνών της Δημοκρατικής Συμπαράταξης ΠΑΣΟ</w:t>
      </w:r>
      <w:r>
        <w:rPr>
          <w:rFonts w:eastAsia="Times New Roman" w:cs="Times New Roman"/>
          <w:szCs w:val="24"/>
        </w:rPr>
        <w:t xml:space="preserve">Κ – ΔΗΜΑΡ κ. </w:t>
      </w:r>
      <w:r>
        <w:rPr>
          <w:rFonts w:eastAsia="Times New Roman" w:cs="Times New Roman"/>
          <w:bCs/>
          <w:szCs w:val="24"/>
        </w:rPr>
        <w:t xml:space="preserve">Γεωργίου - Δημητρίου Καρρά </w:t>
      </w:r>
      <w:r w:rsidRPr="001A4C50">
        <w:rPr>
          <w:rFonts w:eastAsia="Times New Roman" w:cs="Times New Roman"/>
          <w:szCs w:val="24"/>
        </w:rPr>
        <w:t>προς τον Υπουργό</w:t>
      </w:r>
      <w:r>
        <w:rPr>
          <w:rFonts w:eastAsia="Times New Roman" w:cs="Times New Roman"/>
          <w:bCs/>
          <w:szCs w:val="24"/>
        </w:rPr>
        <w:t xml:space="preserve"> Οικονομίας και Ανάπτυξης, </w:t>
      </w:r>
      <w:r w:rsidRPr="001A4C50">
        <w:rPr>
          <w:rFonts w:eastAsia="Times New Roman" w:cs="Times New Roman"/>
          <w:szCs w:val="24"/>
        </w:rPr>
        <w:t>με θέμα: «Κυβερνητική παραπληροφόρηση, ότι προστατεύονται οι ε</w:t>
      </w:r>
      <w:r w:rsidRPr="001A4C50">
        <w:rPr>
          <w:rFonts w:eastAsia="Times New Roman" w:cs="Times New Roman"/>
          <w:szCs w:val="24"/>
        </w:rPr>
        <w:t>γγυητές των υπερχρεωμένων νοικοκυριών».</w:t>
      </w:r>
    </w:p>
    <w:p w14:paraId="0DE16DD3"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4.</w:t>
      </w:r>
      <w:r w:rsidRPr="001A4C50">
        <w:rPr>
          <w:rFonts w:eastAsia="Times New Roman" w:cs="Times New Roman"/>
          <w:szCs w:val="24"/>
        </w:rPr>
        <w:t xml:space="preserve"> Η με αριθμό 95/23-10-2018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της Βουλευτού Β΄ Πειραιώς του Κομμουν</w:t>
      </w:r>
      <w:r>
        <w:rPr>
          <w:rFonts w:eastAsia="Times New Roman" w:cs="Times New Roman"/>
          <w:szCs w:val="24"/>
        </w:rPr>
        <w:t xml:space="preserve">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bCs/>
          <w:szCs w:val="24"/>
        </w:rPr>
        <w:t xml:space="preserve"> </w:t>
      </w:r>
      <w:r>
        <w:rPr>
          <w:rFonts w:eastAsia="Times New Roman" w:cs="Times New Roman"/>
          <w:bCs/>
          <w:szCs w:val="24"/>
        </w:rPr>
        <w:t xml:space="preserve">Εσωτερικών, </w:t>
      </w:r>
      <w:r w:rsidRPr="001A4C50">
        <w:rPr>
          <w:rFonts w:eastAsia="Times New Roman" w:cs="Times New Roman"/>
          <w:szCs w:val="24"/>
        </w:rPr>
        <w:t>με θέμα: «Για τις καταστροφικές πλημμύρες που προκλήθηκα</w:t>
      </w:r>
      <w:r w:rsidRPr="001A4C50">
        <w:rPr>
          <w:rFonts w:eastAsia="Times New Roman" w:cs="Times New Roman"/>
          <w:szCs w:val="24"/>
        </w:rPr>
        <w:t xml:space="preserve">ν στη </w:t>
      </w:r>
      <w:proofErr w:type="spellStart"/>
      <w:r w:rsidRPr="001A4C50">
        <w:rPr>
          <w:rFonts w:eastAsia="Times New Roman" w:cs="Times New Roman"/>
          <w:szCs w:val="24"/>
        </w:rPr>
        <w:t>Βορειοκεντρική</w:t>
      </w:r>
      <w:proofErr w:type="spellEnd"/>
      <w:r w:rsidRPr="001A4C50">
        <w:rPr>
          <w:rFonts w:eastAsia="Times New Roman" w:cs="Times New Roman"/>
          <w:szCs w:val="24"/>
        </w:rPr>
        <w:t xml:space="preserve"> Εύβοια».</w:t>
      </w:r>
    </w:p>
    <w:p w14:paraId="0DE16DD4"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5.</w:t>
      </w:r>
      <w:r w:rsidRPr="001A4C50">
        <w:rPr>
          <w:rFonts w:eastAsia="Times New Roman" w:cs="Times New Roman"/>
          <w:szCs w:val="24"/>
        </w:rPr>
        <w:t xml:space="preserve"> Η με αριθμό 53/11-10-2018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 Βουλευτή Α΄ Πειραιώς του Λαϊκού Συνδέσμου</w:t>
      </w:r>
      <w:r>
        <w:rPr>
          <w:rFonts w:eastAsia="Times New Roman" w:cs="Times New Roman"/>
          <w:szCs w:val="24"/>
        </w:rPr>
        <w:t xml:space="preserve"> </w:t>
      </w:r>
      <w:r w:rsidRPr="001A4C50">
        <w:rPr>
          <w:rFonts w:eastAsia="Times New Roman" w:cs="Times New Roman"/>
          <w:szCs w:val="24"/>
        </w:rPr>
        <w:t>-</w:t>
      </w:r>
      <w:r>
        <w:rPr>
          <w:rFonts w:eastAsia="Times New Roman" w:cs="Times New Roman"/>
          <w:szCs w:val="24"/>
        </w:rPr>
        <w:t xml:space="preserve"> </w:t>
      </w:r>
      <w:r w:rsidRPr="001A4C50">
        <w:rPr>
          <w:rFonts w:eastAsia="Times New Roman" w:cs="Times New Roman"/>
          <w:szCs w:val="24"/>
        </w:rPr>
        <w:t>Χρυσή Αυγή κ.</w:t>
      </w:r>
      <w:r>
        <w:rPr>
          <w:rFonts w:eastAsia="Times New Roman" w:cs="Times New Roman"/>
          <w:szCs w:val="24"/>
        </w:rPr>
        <w:t xml:space="preserve"> </w:t>
      </w:r>
      <w:r w:rsidRPr="001A4C50">
        <w:rPr>
          <w:rFonts w:eastAsia="Times New Roman" w:cs="Times New Roman"/>
          <w:bCs/>
          <w:szCs w:val="24"/>
        </w:rPr>
        <w:t xml:space="preserve">Νικολάου </w:t>
      </w:r>
      <w:proofErr w:type="spellStart"/>
      <w:r w:rsidRPr="001A4C50">
        <w:rPr>
          <w:rFonts w:eastAsia="Times New Roman" w:cs="Times New Roman"/>
          <w:bCs/>
          <w:szCs w:val="24"/>
        </w:rPr>
        <w:t>Κούζηλου</w:t>
      </w:r>
      <w:proofErr w:type="spellEnd"/>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szCs w:val="24"/>
        </w:rPr>
        <w:t xml:space="preserve"> </w:t>
      </w:r>
      <w:r w:rsidRPr="001A4C50">
        <w:rPr>
          <w:rFonts w:eastAsia="Times New Roman" w:cs="Times New Roman"/>
          <w:bCs/>
          <w:szCs w:val="24"/>
        </w:rPr>
        <w:t>Ναυτιλίας και Νησιωτικής Πολιτικής,</w:t>
      </w:r>
      <w:r>
        <w:rPr>
          <w:rFonts w:eastAsia="Times New Roman" w:cs="Times New Roman"/>
          <w:bCs/>
          <w:szCs w:val="24"/>
        </w:rPr>
        <w:t xml:space="preserve"> </w:t>
      </w:r>
      <w:r w:rsidRPr="001A4C50">
        <w:rPr>
          <w:rFonts w:eastAsia="Times New Roman" w:cs="Times New Roman"/>
          <w:szCs w:val="24"/>
        </w:rPr>
        <w:t>με θέμα: «Ενίσχυση του Λιμενικού Σώματος εν όψε</w:t>
      </w:r>
      <w:r w:rsidRPr="001A4C50">
        <w:rPr>
          <w:rFonts w:eastAsia="Times New Roman" w:cs="Times New Roman"/>
          <w:szCs w:val="24"/>
        </w:rPr>
        <w:t xml:space="preserve">ι </w:t>
      </w:r>
      <w:r w:rsidRPr="001A4C50">
        <w:rPr>
          <w:rFonts w:eastAsia="Times New Roman" w:cs="Times New Roman"/>
          <w:szCs w:val="24"/>
        </w:rPr>
        <w:lastRenderedPageBreak/>
        <w:t>θέσπισης ΑΟΖ και εξόρυξης υδρογονανθράκων και φυσικού αερίου».</w:t>
      </w:r>
    </w:p>
    <w:p w14:paraId="0DE16DD5"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6.</w:t>
      </w:r>
      <w:r w:rsidRPr="001A4C50">
        <w:rPr>
          <w:rFonts w:eastAsia="Times New Roman" w:cs="Times New Roman"/>
          <w:szCs w:val="24"/>
        </w:rPr>
        <w:t xml:space="preserve"> Η με αριθμό 73/16-10-2018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 Βουλευτή Ηρακλείου της Δημοκρατικής Συμπαράταξης ΠΑΣΟΚ</w:t>
      </w:r>
      <w:r>
        <w:rPr>
          <w:rFonts w:eastAsia="Times New Roman" w:cs="Times New Roman"/>
          <w:szCs w:val="24"/>
        </w:rPr>
        <w:t xml:space="preserve"> </w:t>
      </w:r>
      <w:r w:rsidRPr="001A4C50">
        <w:rPr>
          <w:rFonts w:eastAsia="Times New Roman" w:cs="Times New Roman"/>
          <w:szCs w:val="24"/>
        </w:rPr>
        <w:t>-</w:t>
      </w:r>
      <w:r>
        <w:rPr>
          <w:rFonts w:eastAsia="Times New Roman" w:cs="Times New Roman"/>
          <w:szCs w:val="24"/>
        </w:rPr>
        <w:t xml:space="preserve"> </w:t>
      </w:r>
      <w:r w:rsidRPr="001A4C50">
        <w:rPr>
          <w:rFonts w:eastAsia="Times New Roman" w:cs="Times New Roman"/>
          <w:szCs w:val="24"/>
        </w:rPr>
        <w:t>ΔΗΜΑΡ κ.</w:t>
      </w:r>
      <w:r>
        <w:rPr>
          <w:rFonts w:eastAsia="Times New Roman" w:cs="Times New Roman"/>
          <w:szCs w:val="24"/>
        </w:rPr>
        <w:t xml:space="preserve"> </w:t>
      </w:r>
      <w:r w:rsidRPr="001A4C50">
        <w:rPr>
          <w:rFonts w:eastAsia="Times New Roman" w:cs="Times New Roman"/>
          <w:bCs/>
          <w:szCs w:val="24"/>
        </w:rPr>
        <w:t xml:space="preserve">Βασιλείου </w:t>
      </w:r>
      <w:proofErr w:type="spellStart"/>
      <w:r w:rsidRPr="001A4C50">
        <w:rPr>
          <w:rFonts w:eastAsia="Times New Roman" w:cs="Times New Roman"/>
          <w:bCs/>
          <w:szCs w:val="24"/>
        </w:rPr>
        <w:t>Κεγκέρογλου</w:t>
      </w:r>
      <w:proofErr w:type="spellEnd"/>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szCs w:val="24"/>
        </w:rPr>
        <w:t xml:space="preserve"> </w:t>
      </w:r>
      <w:r w:rsidRPr="001A4C50">
        <w:rPr>
          <w:rFonts w:eastAsia="Times New Roman" w:cs="Times New Roman"/>
          <w:bCs/>
          <w:szCs w:val="24"/>
        </w:rPr>
        <w:t>Ναυτιλίας και Νησιωτικής Πολιτικής,</w:t>
      </w:r>
      <w:r>
        <w:rPr>
          <w:rFonts w:eastAsia="Times New Roman" w:cs="Times New Roman"/>
          <w:bCs/>
          <w:szCs w:val="24"/>
        </w:rPr>
        <w:t xml:space="preserve"> </w:t>
      </w:r>
      <w:r w:rsidRPr="001A4C50">
        <w:rPr>
          <w:rFonts w:eastAsia="Times New Roman" w:cs="Times New Roman"/>
          <w:szCs w:val="24"/>
        </w:rPr>
        <w:t>με θέμα: «Η Κρήτη δικαιούται την ένταξη στην καθολική εφαρμογή του Μεταφορικού Ισοδυνάμου από 01-01-2019».</w:t>
      </w:r>
    </w:p>
    <w:p w14:paraId="0DE16DD6"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7. Η με αριθμό 20/3-10-2018</w:t>
      </w:r>
      <w:r w:rsidRPr="001A4C50">
        <w:rPr>
          <w:rFonts w:eastAsia="Times New Roman" w:cs="Times New Roman"/>
          <w:szCs w:val="24"/>
        </w:rPr>
        <w:t xml:space="preserve"> </w:t>
      </w:r>
      <w:r>
        <w:rPr>
          <w:rFonts w:eastAsia="Times New Roman" w:cs="Times New Roman"/>
          <w:szCs w:val="24"/>
        </w:rPr>
        <w:t>ε</w:t>
      </w:r>
      <w:r w:rsidRPr="001A4C50">
        <w:rPr>
          <w:rFonts w:eastAsia="Times New Roman" w:cs="Times New Roman"/>
          <w:szCs w:val="24"/>
        </w:rPr>
        <w:t xml:space="preserve">πίκαιρη </w:t>
      </w:r>
      <w:r>
        <w:rPr>
          <w:rFonts w:eastAsia="Times New Roman" w:cs="Times New Roman"/>
          <w:szCs w:val="24"/>
        </w:rPr>
        <w:t>ε</w:t>
      </w:r>
      <w:r w:rsidRPr="001A4C50">
        <w:rPr>
          <w:rFonts w:eastAsia="Times New Roman" w:cs="Times New Roman"/>
          <w:szCs w:val="24"/>
        </w:rPr>
        <w:t>ρώτηση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1A4C50">
        <w:rPr>
          <w:rFonts w:eastAsia="Times New Roman" w:cs="Times New Roman"/>
          <w:bCs/>
          <w:szCs w:val="24"/>
        </w:rPr>
        <w:t xml:space="preserve">Νικολάου </w:t>
      </w:r>
      <w:proofErr w:type="spellStart"/>
      <w:r w:rsidRPr="001A4C50">
        <w:rPr>
          <w:rFonts w:eastAsia="Times New Roman" w:cs="Times New Roman"/>
          <w:bCs/>
          <w:szCs w:val="24"/>
        </w:rPr>
        <w:t>Κούζηλου</w:t>
      </w:r>
      <w:proofErr w:type="spellEnd"/>
      <w:r>
        <w:rPr>
          <w:rFonts w:eastAsia="Times New Roman" w:cs="Times New Roman"/>
          <w:szCs w:val="24"/>
        </w:rPr>
        <w:t xml:space="preserve"> προς τον Υπουργό </w:t>
      </w:r>
      <w:r w:rsidRPr="001A4C50">
        <w:rPr>
          <w:rFonts w:eastAsia="Times New Roman" w:cs="Times New Roman"/>
          <w:bCs/>
          <w:szCs w:val="24"/>
        </w:rPr>
        <w:t>Ναυτιλί</w:t>
      </w:r>
      <w:r w:rsidRPr="001A4C50">
        <w:rPr>
          <w:rFonts w:eastAsia="Times New Roman" w:cs="Times New Roman"/>
          <w:bCs/>
          <w:szCs w:val="24"/>
        </w:rPr>
        <w:t>ας και Νησιωτικής Πολιτικής,</w:t>
      </w:r>
      <w:r>
        <w:rPr>
          <w:rFonts w:eastAsia="Times New Roman" w:cs="Times New Roman"/>
          <w:szCs w:val="24"/>
        </w:rPr>
        <w:t xml:space="preserve"> </w:t>
      </w:r>
      <w:r w:rsidRPr="001A4C50">
        <w:rPr>
          <w:rFonts w:eastAsia="Times New Roman" w:cs="Times New Roman"/>
          <w:szCs w:val="24"/>
        </w:rPr>
        <w:t>με θέμα: «Συνεχίζεται η τουρκική προκλητικότητα στο Αιγαίο.»</w:t>
      </w:r>
    </w:p>
    <w:p w14:paraId="0DE16DD7" w14:textId="77777777" w:rsidR="003A0EA0" w:rsidRDefault="00DD165E">
      <w:pPr>
        <w:spacing w:line="600" w:lineRule="auto"/>
        <w:ind w:firstLine="720"/>
        <w:jc w:val="both"/>
        <w:rPr>
          <w:rFonts w:eastAsia="Times New Roman" w:cs="Times New Roman"/>
          <w:bCs/>
          <w:szCs w:val="24"/>
        </w:rPr>
      </w:pPr>
      <w:r w:rsidRPr="001A4C50">
        <w:rPr>
          <w:rFonts w:eastAsia="Times New Roman" w:cs="Times New Roman"/>
          <w:bCs/>
          <w:szCs w:val="24"/>
        </w:rPr>
        <w:t>ΑΝΑΦΟΡΕΣ</w:t>
      </w:r>
      <w:r>
        <w:rPr>
          <w:rFonts w:eastAsia="Times New Roman" w:cs="Times New Roman"/>
          <w:bCs/>
          <w:szCs w:val="24"/>
        </w:rPr>
        <w:t xml:space="preserve"> </w:t>
      </w:r>
      <w:r w:rsidRPr="001A4C50">
        <w:rPr>
          <w:rFonts w:eastAsia="Times New Roman" w:cs="Times New Roman"/>
          <w:bCs/>
          <w:szCs w:val="24"/>
        </w:rPr>
        <w:t>-</w:t>
      </w:r>
      <w:r>
        <w:rPr>
          <w:rFonts w:eastAsia="Times New Roman" w:cs="Times New Roman"/>
          <w:bCs/>
          <w:szCs w:val="24"/>
        </w:rPr>
        <w:t xml:space="preserve"> </w:t>
      </w:r>
      <w:r w:rsidRPr="001A4C50">
        <w:rPr>
          <w:rFonts w:eastAsia="Times New Roman" w:cs="Times New Roman"/>
          <w:bCs/>
          <w:szCs w:val="24"/>
        </w:rPr>
        <w:t>ΕΡΩΤΗΣΕΙΣ (Άρθρο 130 παρ</w:t>
      </w:r>
      <w:r>
        <w:rPr>
          <w:rFonts w:eastAsia="Times New Roman" w:cs="Times New Roman"/>
          <w:bCs/>
          <w:szCs w:val="24"/>
        </w:rPr>
        <w:t>άγραφος</w:t>
      </w:r>
      <w:r w:rsidRPr="001A4C50">
        <w:rPr>
          <w:rFonts w:eastAsia="Times New Roman" w:cs="Times New Roman"/>
          <w:bCs/>
          <w:szCs w:val="24"/>
        </w:rPr>
        <w:t xml:space="preserve"> 5 </w:t>
      </w:r>
      <w:r>
        <w:rPr>
          <w:rFonts w:eastAsia="Times New Roman" w:cs="Times New Roman"/>
          <w:bCs/>
          <w:szCs w:val="24"/>
        </w:rPr>
        <w:t xml:space="preserve">του </w:t>
      </w:r>
      <w:r w:rsidRPr="001A4C50">
        <w:rPr>
          <w:rFonts w:eastAsia="Times New Roman" w:cs="Times New Roman"/>
          <w:bCs/>
          <w:szCs w:val="24"/>
        </w:rPr>
        <w:t>Καν</w:t>
      </w:r>
      <w:r>
        <w:rPr>
          <w:rFonts w:eastAsia="Times New Roman" w:cs="Times New Roman"/>
          <w:bCs/>
          <w:szCs w:val="24"/>
        </w:rPr>
        <w:t>ονισμού της</w:t>
      </w:r>
      <w:r w:rsidRPr="001A4C50">
        <w:rPr>
          <w:rFonts w:eastAsia="Times New Roman" w:cs="Times New Roman"/>
          <w:bCs/>
          <w:szCs w:val="24"/>
        </w:rPr>
        <w:t xml:space="preserve"> Βουλής)</w:t>
      </w:r>
    </w:p>
    <w:p w14:paraId="0DE16DD8"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1.</w:t>
      </w:r>
      <w:r w:rsidRPr="001A4C50">
        <w:rPr>
          <w:rFonts w:eastAsia="Times New Roman" w:cs="Times New Roman"/>
          <w:szCs w:val="24"/>
        </w:rPr>
        <w:t xml:space="preserve"> Η με αριθμό 1048/30-8-2018 </w:t>
      </w:r>
      <w:r>
        <w:rPr>
          <w:rFonts w:eastAsia="Times New Roman" w:cs="Times New Roman"/>
          <w:szCs w:val="24"/>
        </w:rPr>
        <w:t>ε</w:t>
      </w:r>
      <w:r w:rsidRPr="001A4C50">
        <w:rPr>
          <w:rFonts w:eastAsia="Times New Roman" w:cs="Times New Roman"/>
          <w:szCs w:val="24"/>
        </w:rPr>
        <w:t>ρώτηση του Βουλευτή Ηρακλείου της Δημοκρατικής Συμπαράταξης ΠΑΣ</w:t>
      </w:r>
      <w:r w:rsidRPr="001A4C50">
        <w:rPr>
          <w:rFonts w:eastAsia="Times New Roman" w:cs="Times New Roman"/>
          <w:szCs w:val="24"/>
        </w:rPr>
        <w:t>ΟΚ</w:t>
      </w:r>
      <w:r>
        <w:rPr>
          <w:rFonts w:eastAsia="Times New Roman" w:cs="Times New Roman"/>
          <w:szCs w:val="24"/>
        </w:rPr>
        <w:t xml:space="preserve"> </w:t>
      </w:r>
      <w:r w:rsidRPr="001A4C50">
        <w:rPr>
          <w:rFonts w:eastAsia="Times New Roman" w:cs="Times New Roman"/>
          <w:szCs w:val="24"/>
        </w:rPr>
        <w:t>-</w:t>
      </w:r>
      <w:r>
        <w:rPr>
          <w:rFonts w:eastAsia="Times New Roman" w:cs="Times New Roman"/>
          <w:szCs w:val="24"/>
        </w:rPr>
        <w:t xml:space="preserve"> </w:t>
      </w:r>
      <w:r w:rsidRPr="001A4C50">
        <w:rPr>
          <w:rFonts w:eastAsia="Times New Roman" w:cs="Times New Roman"/>
          <w:szCs w:val="24"/>
        </w:rPr>
        <w:t xml:space="preserve">ΔΗΜΑΡ </w:t>
      </w:r>
      <w:r w:rsidRPr="001A4C50">
        <w:rPr>
          <w:rFonts w:eastAsia="Times New Roman" w:cs="Times New Roman"/>
          <w:szCs w:val="24"/>
        </w:rPr>
        <w:lastRenderedPageBreak/>
        <w:t>κ.</w:t>
      </w:r>
      <w:r>
        <w:rPr>
          <w:rFonts w:eastAsia="Times New Roman" w:cs="Times New Roman"/>
          <w:szCs w:val="24"/>
        </w:rPr>
        <w:t xml:space="preserve"> </w:t>
      </w:r>
      <w:r w:rsidRPr="001A4C50">
        <w:rPr>
          <w:rFonts w:eastAsia="Times New Roman" w:cs="Times New Roman"/>
          <w:bCs/>
          <w:szCs w:val="24"/>
        </w:rPr>
        <w:t xml:space="preserve">Βασιλείου </w:t>
      </w:r>
      <w:proofErr w:type="spellStart"/>
      <w:r w:rsidRPr="001A4C50">
        <w:rPr>
          <w:rFonts w:eastAsia="Times New Roman" w:cs="Times New Roman"/>
          <w:bCs/>
          <w:szCs w:val="24"/>
        </w:rPr>
        <w:t>Κεγκέρογλου</w:t>
      </w:r>
      <w:proofErr w:type="spellEnd"/>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szCs w:val="24"/>
        </w:rPr>
        <w:t xml:space="preserve"> </w:t>
      </w:r>
      <w:r w:rsidRPr="001A4C50">
        <w:rPr>
          <w:rFonts w:eastAsia="Times New Roman" w:cs="Times New Roman"/>
          <w:bCs/>
          <w:szCs w:val="24"/>
        </w:rPr>
        <w:t>Παιδείας, Έρευνας και Θρησκευμάτων,</w:t>
      </w:r>
      <w:r>
        <w:rPr>
          <w:rFonts w:eastAsia="Times New Roman" w:cs="Times New Roman"/>
          <w:bCs/>
          <w:szCs w:val="24"/>
        </w:rPr>
        <w:t xml:space="preserve"> </w:t>
      </w:r>
      <w:r w:rsidRPr="001A4C50">
        <w:rPr>
          <w:rFonts w:eastAsia="Times New Roman" w:cs="Times New Roman"/>
          <w:szCs w:val="24"/>
        </w:rPr>
        <w:t xml:space="preserve">με θέμα: «Να επιλυθεί το πρόβλημα που έχει προκύψει για τους επί </w:t>
      </w:r>
      <w:proofErr w:type="spellStart"/>
      <w:r w:rsidRPr="001A4C50">
        <w:rPr>
          <w:rFonts w:eastAsia="Times New Roman" w:cs="Times New Roman"/>
          <w:szCs w:val="24"/>
        </w:rPr>
        <w:t>πτυχίω</w:t>
      </w:r>
      <w:proofErr w:type="spellEnd"/>
      <w:r w:rsidRPr="001A4C50">
        <w:rPr>
          <w:rFonts w:eastAsia="Times New Roman" w:cs="Times New Roman"/>
          <w:szCs w:val="24"/>
        </w:rPr>
        <w:t xml:space="preserve"> φοιτητές του τμήματος Πολιτικών Δομικών Έργων της Σχολής Εφαρμογών του Τ.Ε.Ι. Κρήτης».</w:t>
      </w:r>
    </w:p>
    <w:p w14:paraId="0DE16DD9"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2.</w:t>
      </w:r>
      <w:r w:rsidRPr="001A4C50">
        <w:rPr>
          <w:rFonts w:eastAsia="Times New Roman" w:cs="Times New Roman"/>
          <w:szCs w:val="24"/>
        </w:rPr>
        <w:t xml:space="preserve"> Η με </w:t>
      </w:r>
      <w:r w:rsidRPr="001A4C50">
        <w:rPr>
          <w:rFonts w:eastAsia="Times New Roman" w:cs="Times New Roman"/>
          <w:szCs w:val="24"/>
        </w:rPr>
        <w:t xml:space="preserve">αριθμό 115/18-7-2018 </w:t>
      </w:r>
      <w:r>
        <w:rPr>
          <w:rFonts w:eastAsia="Times New Roman" w:cs="Times New Roman"/>
          <w:szCs w:val="24"/>
        </w:rPr>
        <w:t>ε</w:t>
      </w:r>
      <w:r w:rsidRPr="001A4C50">
        <w:rPr>
          <w:rFonts w:eastAsia="Times New Roman" w:cs="Times New Roman"/>
          <w:szCs w:val="24"/>
        </w:rPr>
        <w:t xml:space="preserve">ρώτηση της Βουλευτού Α΄ Αθηνών του Κομμουνιστικού Κόμματος </w:t>
      </w:r>
      <w:r w:rsidRPr="001A4C50">
        <w:rPr>
          <w:rFonts w:eastAsia="Times New Roman" w:cs="Times New Roman"/>
          <w:szCs w:val="24"/>
        </w:rPr>
        <w:t>Ελλάδ</w:t>
      </w:r>
      <w:r>
        <w:rPr>
          <w:rFonts w:eastAsia="Times New Roman" w:cs="Times New Roman"/>
          <w:szCs w:val="24"/>
        </w:rPr>
        <w:t>α</w:t>
      </w:r>
      <w:r w:rsidRPr="001A4C50">
        <w:rPr>
          <w:rFonts w:eastAsia="Times New Roman" w:cs="Times New Roman"/>
          <w:szCs w:val="24"/>
        </w:rPr>
        <w:t xml:space="preserve">ς </w:t>
      </w:r>
      <w:r w:rsidRPr="001A4C50">
        <w:rPr>
          <w:rFonts w:eastAsia="Times New Roman" w:cs="Times New Roman"/>
          <w:szCs w:val="24"/>
        </w:rPr>
        <w:t>κ</w:t>
      </w:r>
      <w:r>
        <w:rPr>
          <w:rFonts w:eastAsia="Times New Roman" w:cs="Times New Roman"/>
          <w:szCs w:val="24"/>
        </w:rPr>
        <w:t xml:space="preserve">. </w:t>
      </w:r>
      <w:r w:rsidRPr="001A4C50">
        <w:rPr>
          <w:rFonts w:eastAsia="Times New Roman" w:cs="Times New Roman"/>
          <w:bCs/>
          <w:szCs w:val="24"/>
        </w:rPr>
        <w:t>Λιάνας Κανέλλη</w:t>
      </w:r>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szCs w:val="24"/>
        </w:rPr>
        <w:t xml:space="preserve"> </w:t>
      </w:r>
      <w:r w:rsidRPr="001A4C50">
        <w:rPr>
          <w:rFonts w:eastAsia="Times New Roman" w:cs="Times New Roman"/>
          <w:bCs/>
          <w:szCs w:val="24"/>
        </w:rPr>
        <w:t>Περιβάλλοντος και Ενέργειας,</w:t>
      </w:r>
      <w:r>
        <w:rPr>
          <w:rFonts w:eastAsia="Times New Roman" w:cs="Times New Roman"/>
          <w:bCs/>
          <w:szCs w:val="24"/>
        </w:rPr>
        <w:t xml:space="preserve"> </w:t>
      </w:r>
      <w:r w:rsidRPr="001A4C50">
        <w:rPr>
          <w:rFonts w:eastAsia="Times New Roman" w:cs="Times New Roman"/>
          <w:szCs w:val="24"/>
        </w:rPr>
        <w:t>με θέμα: «Σοβαρά προβλήματα προκαλεί στους κατοίκους των Αγίων Θεοδώρων του Δήμου Ανδραβίδας – Κυλλήνης</w:t>
      </w:r>
      <w:r w:rsidRPr="001A4C50">
        <w:rPr>
          <w:rFonts w:eastAsia="Times New Roman" w:cs="Times New Roman"/>
          <w:szCs w:val="24"/>
        </w:rPr>
        <w:t xml:space="preserve"> η λειτουργία μονάδας επεξεργασίας υποπροϊόντων κρέατος».</w:t>
      </w:r>
    </w:p>
    <w:p w14:paraId="0DE16DDA"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3.</w:t>
      </w:r>
      <w:r w:rsidRPr="001A4C50">
        <w:rPr>
          <w:rFonts w:eastAsia="Times New Roman" w:cs="Times New Roman"/>
          <w:szCs w:val="24"/>
        </w:rPr>
        <w:t xml:space="preserve"> Η με αριθμό 1326/6-9-2018 </w:t>
      </w:r>
      <w:r>
        <w:rPr>
          <w:rFonts w:eastAsia="Times New Roman" w:cs="Times New Roman"/>
          <w:szCs w:val="24"/>
        </w:rPr>
        <w:t>ε</w:t>
      </w:r>
      <w:r w:rsidRPr="001A4C50">
        <w:rPr>
          <w:rFonts w:eastAsia="Times New Roman" w:cs="Times New Roman"/>
          <w:szCs w:val="24"/>
        </w:rPr>
        <w:t>ρώτηση του Βουλευτή Β΄ Αθηνών της Δημοκρατικής Συμπαράταξης ΠΑΣΟΚ – ΔΗΜΑΡ κ.</w:t>
      </w:r>
      <w:r>
        <w:rPr>
          <w:rFonts w:eastAsia="Times New Roman" w:cs="Times New Roman"/>
          <w:szCs w:val="24"/>
        </w:rPr>
        <w:t xml:space="preserve"> </w:t>
      </w:r>
      <w:r w:rsidRPr="001A4C50">
        <w:rPr>
          <w:rFonts w:eastAsia="Times New Roman" w:cs="Times New Roman"/>
          <w:bCs/>
          <w:szCs w:val="24"/>
        </w:rPr>
        <w:t>Γεωργίου - Δημητρίου Καρρά</w:t>
      </w:r>
      <w:r>
        <w:rPr>
          <w:rFonts w:eastAsia="Times New Roman" w:cs="Times New Roman"/>
          <w:bCs/>
          <w:szCs w:val="24"/>
        </w:rPr>
        <w:t xml:space="preserve"> </w:t>
      </w:r>
      <w:r w:rsidRPr="001A4C50">
        <w:rPr>
          <w:rFonts w:eastAsia="Times New Roman" w:cs="Times New Roman"/>
          <w:szCs w:val="24"/>
        </w:rPr>
        <w:t>προς τον Υπουργό</w:t>
      </w:r>
      <w:r>
        <w:rPr>
          <w:rFonts w:eastAsia="Times New Roman" w:cs="Times New Roman"/>
          <w:szCs w:val="24"/>
        </w:rPr>
        <w:t xml:space="preserve"> </w:t>
      </w:r>
      <w:r w:rsidRPr="001A4C50">
        <w:rPr>
          <w:rFonts w:eastAsia="Times New Roman" w:cs="Times New Roman"/>
          <w:bCs/>
          <w:szCs w:val="24"/>
        </w:rPr>
        <w:t>Περιβάλλοντος και Ενέργειας,</w:t>
      </w:r>
      <w:r>
        <w:rPr>
          <w:rFonts w:eastAsia="Times New Roman" w:cs="Times New Roman"/>
          <w:bCs/>
          <w:szCs w:val="24"/>
        </w:rPr>
        <w:t xml:space="preserve"> </w:t>
      </w:r>
      <w:r w:rsidRPr="001A4C50">
        <w:rPr>
          <w:rFonts w:eastAsia="Times New Roman" w:cs="Times New Roman"/>
          <w:szCs w:val="24"/>
        </w:rPr>
        <w:t>με θέμα: «Απίστευτ</w:t>
      </w:r>
      <w:r w:rsidRPr="001A4C50">
        <w:rPr>
          <w:rFonts w:eastAsia="Times New Roman" w:cs="Times New Roman"/>
          <w:szCs w:val="24"/>
        </w:rPr>
        <w:t>η αναλγησία της ΔΕΗ σε βάρος καταναλωτών της, που συνοδεύεται και από αφάνταστη ταλαιπωρία τους στα καταστήματα της ΔΕΗ».</w:t>
      </w:r>
    </w:p>
    <w:p w14:paraId="0DE16DDB"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ανακοινώσω τώρα τις επίκαιρες ερωτήσεις του σημερινού δελτίου, οι </w:t>
      </w:r>
      <w:r>
        <w:rPr>
          <w:rFonts w:eastAsia="Times New Roman" w:cs="Times New Roman"/>
          <w:szCs w:val="24"/>
        </w:rPr>
        <w:t>οποίες δεν θα συζητηθούν:</w:t>
      </w:r>
    </w:p>
    <w:p w14:paraId="0DE16DDC" w14:textId="77777777" w:rsidR="003A0EA0" w:rsidRDefault="00DD165E">
      <w:pPr>
        <w:spacing w:line="600" w:lineRule="auto"/>
        <w:ind w:firstLine="720"/>
        <w:jc w:val="both"/>
        <w:rPr>
          <w:rFonts w:eastAsia="Times New Roman" w:cs="Times New Roman"/>
          <w:szCs w:val="24"/>
        </w:rPr>
      </w:pPr>
      <w:r w:rsidRPr="00B978F3">
        <w:rPr>
          <w:rFonts w:eastAsia="Times New Roman" w:cs="Times New Roman"/>
          <w:szCs w:val="24"/>
        </w:rPr>
        <w:t>Η πρώτη μ</w:t>
      </w:r>
      <w:r w:rsidRPr="00B978F3">
        <w:rPr>
          <w:rFonts w:eastAsia="Times New Roman" w:cs="Times New Roman"/>
          <w:szCs w:val="24"/>
        </w:rPr>
        <w:t xml:space="preserve">ε αριθμό 83/22-10-2018 επίκαιρη ερώτηση δεύτερου </w:t>
      </w:r>
      <w:r w:rsidRPr="00256AC5">
        <w:rPr>
          <w:rFonts w:eastAsia="Times New Roman" w:cs="Times New Roman"/>
          <w:szCs w:val="24"/>
        </w:rPr>
        <w:t>κύκλου του Βουλευτή Εύβοιας της Νέας Δημοκρατίας κ.</w:t>
      </w:r>
      <w:r>
        <w:rPr>
          <w:rFonts w:eastAsia="Times New Roman" w:cs="Times New Roman"/>
          <w:szCs w:val="24"/>
        </w:rPr>
        <w:t xml:space="preserve"> </w:t>
      </w:r>
      <w:r w:rsidRPr="00B978F3">
        <w:rPr>
          <w:rFonts w:eastAsia="Times New Roman" w:cs="Times New Roman"/>
          <w:szCs w:val="24"/>
        </w:rPr>
        <w:t xml:space="preserve">Σίμου </w:t>
      </w:r>
      <w:proofErr w:type="spellStart"/>
      <w:r w:rsidRPr="00B978F3">
        <w:rPr>
          <w:rFonts w:eastAsia="Times New Roman" w:cs="Times New Roman"/>
          <w:szCs w:val="24"/>
        </w:rPr>
        <w:t>Κεδίκογλου</w:t>
      </w:r>
      <w:proofErr w:type="spellEnd"/>
      <w:r>
        <w:rPr>
          <w:rFonts w:eastAsia="Times New Roman" w:cs="Times New Roman"/>
          <w:szCs w:val="24"/>
        </w:rPr>
        <w:t xml:space="preserve"> </w:t>
      </w:r>
      <w:r w:rsidRPr="00256AC5">
        <w:rPr>
          <w:rFonts w:eastAsia="Times New Roman" w:cs="Times New Roman"/>
          <w:szCs w:val="24"/>
        </w:rPr>
        <w:t>προς τον Υπουργό</w:t>
      </w:r>
      <w:r>
        <w:rPr>
          <w:rFonts w:eastAsia="Times New Roman" w:cs="Times New Roman"/>
          <w:szCs w:val="24"/>
        </w:rPr>
        <w:t xml:space="preserve"> </w:t>
      </w:r>
      <w:r w:rsidRPr="00B978F3">
        <w:rPr>
          <w:rFonts w:eastAsia="Times New Roman" w:cs="Times New Roman"/>
          <w:szCs w:val="24"/>
        </w:rPr>
        <w:t>Υποδομών και Μεταφορών,</w:t>
      </w:r>
      <w:r>
        <w:rPr>
          <w:rFonts w:eastAsia="Times New Roman" w:cs="Times New Roman"/>
          <w:szCs w:val="24"/>
        </w:rPr>
        <w:t xml:space="preserve"> </w:t>
      </w:r>
      <w:r w:rsidRPr="00256AC5">
        <w:rPr>
          <w:rFonts w:eastAsia="Times New Roman" w:cs="Times New Roman"/>
          <w:szCs w:val="24"/>
        </w:rPr>
        <w:t>με θέμα: «Έργο “Παράκαμψη</w:t>
      </w:r>
      <w:r>
        <w:rPr>
          <w:rFonts w:eastAsia="Times New Roman" w:cs="Times New Roman"/>
          <w:szCs w:val="24"/>
        </w:rPr>
        <w:t xml:space="preserve"> Χαλκίδας – Ν. Λάμψακος – Ψαχνά</w:t>
      </w:r>
      <w:r w:rsidRPr="00522B3B">
        <w:rPr>
          <w:rFonts w:eastAsia="Times New Roman" w:cs="Times New Roman"/>
          <w:szCs w:val="24"/>
        </w:rPr>
        <w:t>”</w:t>
      </w:r>
      <w:r w:rsidRPr="00256AC5">
        <w:rPr>
          <w:rFonts w:eastAsia="Times New Roman" w:cs="Times New Roman"/>
          <w:szCs w:val="24"/>
        </w:rPr>
        <w:t>»</w:t>
      </w:r>
      <w:r>
        <w:rPr>
          <w:rFonts w:eastAsia="Times New Roman" w:cs="Times New Roman"/>
          <w:szCs w:val="24"/>
        </w:rPr>
        <w:t>, δεν θα συζητηθεί κ</w:t>
      </w:r>
      <w:r w:rsidRPr="00256AC5">
        <w:rPr>
          <w:rFonts w:eastAsia="Times New Roman" w:cs="Times New Roman"/>
          <w:szCs w:val="24"/>
        </w:rPr>
        <w:t xml:space="preserve">ατόπιν συνεννόησης </w:t>
      </w:r>
      <w:r w:rsidRPr="00256AC5">
        <w:rPr>
          <w:rFonts w:eastAsia="Times New Roman" w:cs="Times New Roman"/>
          <w:szCs w:val="24"/>
        </w:rPr>
        <w:t>του αρμόδιου Υπουργού και του Βουλευτή.</w:t>
      </w:r>
    </w:p>
    <w:p w14:paraId="0DE16DDD" w14:textId="77777777" w:rsidR="003A0EA0" w:rsidRDefault="00DD165E">
      <w:pPr>
        <w:spacing w:line="600" w:lineRule="auto"/>
        <w:ind w:firstLine="720"/>
        <w:jc w:val="both"/>
        <w:rPr>
          <w:rFonts w:eastAsia="Times New Roman" w:cs="Times New Roman"/>
          <w:szCs w:val="24"/>
        </w:rPr>
      </w:pPr>
      <w:r w:rsidRPr="00A23F41">
        <w:rPr>
          <w:rFonts w:eastAsia="Times New Roman" w:cs="Times New Roman"/>
          <w:szCs w:val="24"/>
        </w:rPr>
        <w:t>Η</w:t>
      </w:r>
      <w:r>
        <w:rPr>
          <w:rFonts w:eastAsia="Times New Roman" w:cs="Times New Roman"/>
          <w:szCs w:val="24"/>
        </w:rPr>
        <w:t xml:space="preserve"> έκτη</w:t>
      </w:r>
      <w:r w:rsidRPr="00A23F41">
        <w:rPr>
          <w:rFonts w:eastAsia="Times New Roman" w:cs="Times New Roman"/>
          <w:szCs w:val="24"/>
        </w:rPr>
        <w:t xml:space="preserve"> με αριθμό 1/1-10-2018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δεύτερου κύκλου του </w:t>
      </w:r>
      <w:r w:rsidRPr="00A23F41">
        <w:rPr>
          <w:rFonts w:eastAsia="Times New Roman" w:cs="Times New Roman"/>
          <w:szCs w:val="24"/>
        </w:rPr>
        <w:t>Βουλευτή Α΄ Θεσσ</w:t>
      </w:r>
      <w:r>
        <w:rPr>
          <w:rFonts w:eastAsia="Times New Roman" w:cs="Times New Roman"/>
          <w:szCs w:val="24"/>
        </w:rPr>
        <w:t>αλονίκης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A23F41">
        <w:rPr>
          <w:rFonts w:eastAsia="Times New Roman" w:cs="Times New Roman"/>
          <w:szCs w:val="24"/>
        </w:rPr>
        <w:t xml:space="preserve"> κ. Αντωνίου Γρέγου προς την Υπουργό Πολιτισμού και Αθλητισμού, με θέμα: «Περί του Μουσείου Μακεδονικού Αγώνα και λοιπών φορέων, συλλόγων και σωματείων της Μακεδονίας και του ά</w:t>
      </w:r>
      <w:r>
        <w:rPr>
          <w:rFonts w:eastAsia="Times New Roman" w:cs="Times New Roman"/>
          <w:szCs w:val="24"/>
        </w:rPr>
        <w:t>ρθρου 6 της συμφωνίας Ελλάδας-Σκοπίων», δεν συζητείται.</w:t>
      </w:r>
    </w:p>
    <w:p w14:paraId="0DE16DDE"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Η τρίτη</w:t>
      </w:r>
      <w:r w:rsidRPr="00A23F41">
        <w:rPr>
          <w:rFonts w:eastAsia="Times New Roman" w:cs="Times New Roman"/>
          <w:szCs w:val="24"/>
        </w:rPr>
        <w:t xml:space="preserve"> με αριθμό 75/16-</w:t>
      </w:r>
      <w:r w:rsidRPr="00A23F41">
        <w:rPr>
          <w:rFonts w:eastAsia="Times New Roman" w:cs="Times New Roman"/>
          <w:szCs w:val="24"/>
        </w:rPr>
        <w:t xml:space="preserve">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πρώτου κύκλου </w:t>
      </w:r>
      <w:r w:rsidRPr="00A23F41">
        <w:rPr>
          <w:rFonts w:eastAsia="Times New Roman" w:cs="Times New Roman"/>
          <w:szCs w:val="24"/>
        </w:rPr>
        <w:t>του Βουλευτή Α΄ Πειραιώ</w:t>
      </w:r>
      <w:r>
        <w:rPr>
          <w:rFonts w:eastAsia="Times New Roman" w:cs="Times New Roman"/>
          <w:szCs w:val="24"/>
        </w:rPr>
        <w:t>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Χρυσή Αυγή</w:t>
      </w:r>
      <w:r w:rsidRPr="00A23F41">
        <w:rPr>
          <w:rFonts w:eastAsia="Times New Roman" w:cs="Times New Roman"/>
          <w:szCs w:val="24"/>
        </w:rPr>
        <w:t xml:space="preserve"> κ. Νικολάου </w:t>
      </w:r>
      <w:proofErr w:type="spellStart"/>
      <w:r w:rsidRPr="00A23F41">
        <w:rPr>
          <w:rFonts w:eastAsia="Times New Roman" w:cs="Times New Roman"/>
          <w:szCs w:val="24"/>
        </w:rPr>
        <w:t>Κούζηλου</w:t>
      </w:r>
      <w:proofErr w:type="spellEnd"/>
      <w:r w:rsidRPr="00A23F41">
        <w:rPr>
          <w:rFonts w:eastAsia="Times New Roman" w:cs="Times New Roman"/>
          <w:szCs w:val="24"/>
        </w:rPr>
        <w:t xml:space="preserve"> προς την Υπουργό Εργασίας, Κοινωνικής Ασφάλισης και Κοινωνικής Αλληλεγγύης, με θέμα: «Προστασία πληρωμάτων από εγκατ</w:t>
      </w:r>
      <w:r>
        <w:rPr>
          <w:rFonts w:eastAsia="Times New Roman" w:cs="Times New Roman"/>
          <w:szCs w:val="24"/>
        </w:rPr>
        <w:t>άλειψη πλοίου εσωτερι</w:t>
      </w:r>
      <w:r>
        <w:rPr>
          <w:rFonts w:eastAsia="Times New Roman" w:cs="Times New Roman"/>
          <w:szCs w:val="24"/>
        </w:rPr>
        <w:t xml:space="preserve">κών </w:t>
      </w:r>
      <w:proofErr w:type="spellStart"/>
      <w:r>
        <w:rPr>
          <w:rFonts w:eastAsia="Times New Roman" w:cs="Times New Roman"/>
          <w:szCs w:val="24"/>
        </w:rPr>
        <w:t>πλόων</w:t>
      </w:r>
      <w:proofErr w:type="spellEnd"/>
      <w:r>
        <w:rPr>
          <w:rFonts w:eastAsia="Times New Roman" w:cs="Times New Roman"/>
          <w:szCs w:val="24"/>
        </w:rPr>
        <w:t xml:space="preserve">», δεν συζητείται. </w:t>
      </w:r>
    </w:p>
    <w:p w14:paraId="0DE16DDF" w14:textId="77777777" w:rsidR="003A0EA0" w:rsidRDefault="00DD165E">
      <w:pPr>
        <w:spacing w:line="600" w:lineRule="auto"/>
        <w:ind w:firstLine="720"/>
        <w:jc w:val="both"/>
        <w:rPr>
          <w:rFonts w:eastAsia="Times New Roman" w:cs="Times New Roman"/>
          <w:szCs w:val="24"/>
        </w:rPr>
      </w:pPr>
      <w:r w:rsidRPr="00A23F41">
        <w:rPr>
          <w:rFonts w:eastAsia="Times New Roman" w:cs="Times New Roman"/>
          <w:szCs w:val="24"/>
        </w:rPr>
        <w:t xml:space="preserve">Η </w:t>
      </w:r>
      <w:r>
        <w:rPr>
          <w:rFonts w:eastAsia="Times New Roman" w:cs="Times New Roman"/>
          <w:szCs w:val="24"/>
        </w:rPr>
        <w:t xml:space="preserve">τέταρτη </w:t>
      </w:r>
      <w:r w:rsidRPr="00A23F41">
        <w:rPr>
          <w:rFonts w:eastAsia="Times New Roman" w:cs="Times New Roman"/>
          <w:szCs w:val="24"/>
        </w:rPr>
        <w:t xml:space="preserve">με αριθμό 96/23-10-2018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δεύτερου κύκλου </w:t>
      </w:r>
      <w:r w:rsidRPr="00A23F41">
        <w:rPr>
          <w:rFonts w:eastAsia="Times New Roman" w:cs="Times New Roman"/>
          <w:szCs w:val="24"/>
        </w:rPr>
        <w:t xml:space="preserve">του Βουλευτή Β΄ Αθηνών του Κομμουνιστικού Κόμματος </w:t>
      </w:r>
      <w:r w:rsidRPr="00A23F41">
        <w:rPr>
          <w:rFonts w:eastAsia="Times New Roman" w:cs="Times New Roman"/>
          <w:szCs w:val="24"/>
        </w:rPr>
        <w:t>Ελλάδ</w:t>
      </w:r>
      <w:r>
        <w:rPr>
          <w:rFonts w:eastAsia="Times New Roman" w:cs="Times New Roman"/>
          <w:szCs w:val="24"/>
        </w:rPr>
        <w:t>α</w:t>
      </w:r>
      <w:r w:rsidRPr="00A23F41">
        <w:rPr>
          <w:rFonts w:eastAsia="Times New Roman" w:cs="Times New Roman"/>
          <w:szCs w:val="24"/>
        </w:rPr>
        <w:t xml:space="preserve">ς </w:t>
      </w:r>
      <w:r w:rsidRPr="00A23F41">
        <w:rPr>
          <w:rFonts w:eastAsia="Times New Roman" w:cs="Times New Roman"/>
          <w:szCs w:val="24"/>
        </w:rPr>
        <w:t xml:space="preserve">κ. Χρήστου </w:t>
      </w:r>
      <w:proofErr w:type="spellStart"/>
      <w:r w:rsidRPr="00A23F41">
        <w:rPr>
          <w:rFonts w:eastAsia="Times New Roman" w:cs="Times New Roman"/>
          <w:szCs w:val="24"/>
        </w:rPr>
        <w:t>Κατσώτη</w:t>
      </w:r>
      <w:proofErr w:type="spellEnd"/>
      <w:r w:rsidRPr="00A23F41">
        <w:rPr>
          <w:rFonts w:eastAsia="Times New Roman" w:cs="Times New Roman"/>
          <w:szCs w:val="24"/>
        </w:rPr>
        <w:t xml:space="preserve"> προς την Υπουργό Εργασίας, Κοινωνικής Ασφάλισης και Κοινωνικής Αλληλεγγύης, με θέμ</w:t>
      </w:r>
      <w:r w:rsidRPr="00A23F41">
        <w:rPr>
          <w:rFonts w:eastAsia="Times New Roman" w:cs="Times New Roman"/>
          <w:szCs w:val="24"/>
        </w:rPr>
        <w:t>α: «Άμεση λήψη μέτρων προστασίας των εργαζόμενων στο εργοστάσιο της “ΛΑΡΚΟ” στην Λάρυμνα Φθιώτιδας για την αποφυγή εργατικών ατυχημάτων»</w:t>
      </w:r>
      <w:r>
        <w:rPr>
          <w:rFonts w:eastAsia="Times New Roman" w:cs="Times New Roman"/>
          <w:szCs w:val="24"/>
        </w:rPr>
        <w:t>, δεν θα συζητηθεί λόγω αναρμοδιότητας.</w:t>
      </w:r>
    </w:p>
    <w:p w14:paraId="0DE16DE0" w14:textId="77777777" w:rsidR="003A0EA0" w:rsidRDefault="00DD165E">
      <w:pPr>
        <w:spacing w:line="600" w:lineRule="auto"/>
        <w:ind w:firstLine="720"/>
        <w:jc w:val="both"/>
        <w:rPr>
          <w:rFonts w:eastAsia="Times New Roman" w:cs="Times New Roman"/>
          <w:szCs w:val="24"/>
        </w:rPr>
      </w:pPr>
      <w:r w:rsidRPr="00A23F41">
        <w:rPr>
          <w:rFonts w:eastAsia="Times New Roman" w:cs="Times New Roman"/>
          <w:szCs w:val="24"/>
        </w:rPr>
        <w:t xml:space="preserve">Η </w:t>
      </w:r>
      <w:r>
        <w:rPr>
          <w:rFonts w:eastAsia="Times New Roman" w:cs="Times New Roman"/>
          <w:szCs w:val="24"/>
        </w:rPr>
        <w:t xml:space="preserve">πρώτη </w:t>
      </w:r>
      <w:r w:rsidRPr="00A23F41">
        <w:rPr>
          <w:rFonts w:eastAsia="Times New Roman" w:cs="Times New Roman"/>
          <w:szCs w:val="24"/>
        </w:rPr>
        <w:t xml:space="preserve">με αριθμό 82/22-10-2018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πρώτου κύκλου </w:t>
      </w:r>
      <w:r w:rsidRPr="00A23F41">
        <w:rPr>
          <w:rFonts w:eastAsia="Times New Roman" w:cs="Times New Roman"/>
          <w:szCs w:val="24"/>
        </w:rPr>
        <w:t>του Βουλευτή Φλώρ</w:t>
      </w:r>
      <w:r w:rsidRPr="00A23F41">
        <w:rPr>
          <w:rFonts w:eastAsia="Times New Roman" w:cs="Times New Roman"/>
          <w:szCs w:val="24"/>
        </w:rPr>
        <w:t>ινας της Νέας Δημοκρατίας κ. Ιωάννη Αντωνιάδη προς τον Υπουργό Αγροτικής Ανάπτυξης και Τροφίμων, με θέμα: «Διατήρηση των εκτάσεων του Νομού Φλώρι</w:t>
      </w:r>
      <w:r>
        <w:rPr>
          <w:rFonts w:eastAsia="Times New Roman" w:cs="Times New Roman"/>
          <w:szCs w:val="24"/>
        </w:rPr>
        <w:t>νας στις μειονεκτικές περιοχές», δεν θα συζητηθεί λόγω κωλύματος του αρμόδιου Υπουργού.</w:t>
      </w:r>
    </w:p>
    <w:p w14:paraId="0DE16DE1" w14:textId="77777777" w:rsidR="003A0EA0" w:rsidRDefault="00DD165E">
      <w:pPr>
        <w:spacing w:line="600" w:lineRule="auto"/>
        <w:ind w:firstLine="720"/>
        <w:jc w:val="both"/>
        <w:rPr>
          <w:rFonts w:eastAsia="Times New Roman" w:cs="Times New Roman"/>
          <w:szCs w:val="24"/>
        </w:rPr>
      </w:pPr>
      <w:r w:rsidRPr="00A23F41">
        <w:rPr>
          <w:rFonts w:eastAsia="Times New Roman" w:cs="Times New Roman"/>
          <w:szCs w:val="24"/>
        </w:rPr>
        <w:lastRenderedPageBreak/>
        <w:t xml:space="preserve">Η </w:t>
      </w:r>
      <w:r>
        <w:rPr>
          <w:rFonts w:eastAsia="Times New Roman" w:cs="Times New Roman"/>
          <w:szCs w:val="24"/>
        </w:rPr>
        <w:t xml:space="preserve">δεύτερη </w:t>
      </w:r>
      <w:r w:rsidRPr="00A23F41">
        <w:rPr>
          <w:rFonts w:eastAsia="Times New Roman" w:cs="Times New Roman"/>
          <w:szCs w:val="24"/>
        </w:rPr>
        <w:t>με αριθμό 91/</w:t>
      </w:r>
      <w:r w:rsidRPr="00A23F41">
        <w:rPr>
          <w:rFonts w:eastAsia="Times New Roman" w:cs="Times New Roman"/>
          <w:szCs w:val="24"/>
        </w:rPr>
        <w:t xml:space="preserve">23-10-2018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πρώτου κύκλου του </w:t>
      </w:r>
      <w:r w:rsidRPr="00A23F41">
        <w:rPr>
          <w:rFonts w:eastAsia="Times New Roman" w:cs="Times New Roman"/>
          <w:szCs w:val="24"/>
        </w:rPr>
        <w:t>Βουλευτή Ηρακλείου τ</w:t>
      </w:r>
      <w:r>
        <w:rPr>
          <w:rFonts w:eastAsia="Times New Roman" w:cs="Times New Roman"/>
          <w:szCs w:val="24"/>
        </w:rPr>
        <w:t>ης Δημοκρατικής Συμπαράταξης ΠΑΣΟΚ</w:t>
      </w:r>
      <w:r>
        <w:rPr>
          <w:rFonts w:eastAsia="Times New Roman" w:cs="Times New Roman"/>
          <w:szCs w:val="24"/>
        </w:rPr>
        <w:t xml:space="preserve"> </w:t>
      </w:r>
      <w:r>
        <w:rPr>
          <w:rFonts w:eastAsia="Times New Roman" w:cs="Times New Roman"/>
          <w:szCs w:val="24"/>
        </w:rPr>
        <w:t>- ΔΗΜΑΡ</w:t>
      </w:r>
      <w:r w:rsidRPr="00A23F41">
        <w:rPr>
          <w:rFonts w:eastAsia="Times New Roman" w:cs="Times New Roman"/>
          <w:szCs w:val="24"/>
        </w:rPr>
        <w:t xml:space="preserve"> κ. Βασιλείου </w:t>
      </w:r>
      <w:proofErr w:type="spellStart"/>
      <w:r w:rsidRPr="00A23F41">
        <w:rPr>
          <w:rFonts w:eastAsia="Times New Roman" w:cs="Times New Roman"/>
          <w:szCs w:val="24"/>
        </w:rPr>
        <w:t>Κεγκέρογλου</w:t>
      </w:r>
      <w:proofErr w:type="spellEnd"/>
      <w:r w:rsidRPr="00A23F41">
        <w:rPr>
          <w:rFonts w:eastAsia="Times New Roman" w:cs="Times New Roman"/>
          <w:szCs w:val="24"/>
        </w:rPr>
        <w:t xml:space="preserve"> προς τον Υπουργό Αγροτικής Ανάπτυξης και Τροφίμων, με θέμα: «Αντιμετώπιση των σοβαρών προβλημάτων που προκύπτουν από την υ</w:t>
      </w:r>
      <w:r w:rsidRPr="00A23F41">
        <w:rPr>
          <w:rFonts w:eastAsia="Times New Roman" w:cs="Times New Roman"/>
          <w:szCs w:val="24"/>
        </w:rPr>
        <w:t>ιοθέτηση του νέου σχεδίου οριοθέτησης του χάρτη των μειονεκτικών περιοχών»</w:t>
      </w:r>
      <w:r>
        <w:rPr>
          <w:rFonts w:eastAsia="Times New Roman" w:cs="Times New Roman"/>
          <w:szCs w:val="24"/>
        </w:rPr>
        <w:t>, δεν θα συζητηθεί λόγω κωλύματος του αρμόδιου Υπουργού.</w:t>
      </w:r>
    </w:p>
    <w:p w14:paraId="0DE16DE2"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Επίσης, η τρίτη</w:t>
      </w:r>
      <w:r w:rsidRPr="00A23F41">
        <w:rPr>
          <w:rFonts w:eastAsia="Times New Roman" w:cs="Times New Roman"/>
          <w:szCs w:val="24"/>
        </w:rPr>
        <w:t xml:space="preserve"> με αριθμό 93/23-10-2018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δεύτερου κύκλου </w:t>
      </w:r>
      <w:r w:rsidRPr="00A23F41">
        <w:rPr>
          <w:rFonts w:eastAsia="Times New Roman" w:cs="Times New Roman"/>
          <w:szCs w:val="24"/>
        </w:rPr>
        <w:t>του Βουλευτή Αιτωλοακαρνανίας του Κομμουνιστικού Κόμ</w:t>
      </w:r>
      <w:r w:rsidRPr="00A23F41">
        <w:rPr>
          <w:rFonts w:eastAsia="Times New Roman" w:cs="Times New Roman"/>
          <w:szCs w:val="24"/>
        </w:rPr>
        <w:t>ματος Ελλάδος κ. Νικολάου Μωραΐτη προς τον Υπουργό Αγροτικής Ανάπτυξης και Τροφίμων, με θέμα: «Για την ολοκλήρωση του έργου άρδευσης και αναδασμού στην π</w:t>
      </w:r>
      <w:r>
        <w:rPr>
          <w:rFonts w:eastAsia="Times New Roman" w:cs="Times New Roman"/>
          <w:szCs w:val="24"/>
        </w:rPr>
        <w:t xml:space="preserve">εδιάδα στις εκβολές του Μόρνου», δεν θα συζητηθεί λόγω κωλύματος του αρμόδιου Υπουργού. </w:t>
      </w:r>
    </w:p>
    <w:p w14:paraId="0DE16DE3" w14:textId="77777777" w:rsidR="003A0EA0" w:rsidRDefault="00DD165E">
      <w:pPr>
        <w:spacing w:line="600" w:lineRule="auto"/>
        <w:ind w:firstLine="720"/>
        <w:jc w:val="both"/>
        <w:rPr>
          <w:rFonts w:eastAsia="Times New Roman" w:cs="Times New Roman"/>
          <w:szCs w:val="24"/>
        </w:rPr>
      </w:pPr>
      <w:r w:rsidRPr="00A23F41">
        <w:rPr>
          <w:rFonts w:eastAsia="Times New Roman" w:cs="Times New Roman"/>
          <w:szCs w:val="24"/>
        </w:rPr>
        <w:t xml:space="preserve">Η </w:t>
      </w:r>
      <w:r>
        <w:rPr>
          <w:rFonts w:eastAsia="Times New Roman" w:cs="Times New Roman"/>
          <w:szCs w:val="24"/>
        </w:rPr>
        <w:t xml:space="preserve">τέταρτη </w:t>
      </w:r>
      <w:r w:rsidRPr="00A23F41">
        <w:rPr>
          <w:rFonts w:eastAsia="Times New Roman" w:cs="Times New Roman"/>
          <w:szCs w:val="24"/>
        </w:rPr>
        <w:t>με α</w:t>
      </w:r>
      <w:r w:rsidRPr="00A23F41">
        <w:rPr>
          <w:rFonts w:eastAsia="Times New Roman" w:cs="Times New Roman"/>
          <w:szCs w:val="24"/>
        </w:rPr>
        <w:t xml:space="preserve">ριθμό 88/22-10-2018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πρώτου κύκλου </w:t>
      </w:r>
      <w:r w:rsidRPr="00A23F41">
        <w:rPr>
          <w:rFonts w:eastAsia="Times New Roman" w:cs="Times New Roman"/>
          <w:szCs w:val="24"/>
        </w:rPr>
        <w:t>της Βουλευτού Β΄ Αθην</w:t>
      </w:r>
      <w:r>
        <w:rPr>
          <w:rFonts w:eastAsia="Times New Roman" w:cs="Times New Roman"/>
          <w:szCs w:val="24"/>
        </w:rPr>
        <w:t>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A23F41">
        <w:rPr>
          <w:rFonts w:eastAsia="Times New Roman" w:cs="Times New Roman"/>
          <w:szCs w:val="24"/>
        </w:rPr>
        <w:t xml:space="preserve"> </w:t>
      </w:r>
      <w:r w:rsidRPr="00A23F41">
        <w:rPr>
          <w:rFonts w:eastAsia="Times New Roman" w:cs="Times New Roman"/>
          <w:szCs w:val="24"/>
        </w:rPr>
        <w:t>κ</w:t>
      </w:r>
      <w:r>
        <w:rPr>
          <w:rFonts w:eastAsia="Times New Roman" w:cs="Times New Roman"/>
          <w:szCs w:val="24"/>
        </w:rPr>
        <w:t>.</w:t>
      </w:r>
      <w:r w:rsidRPr="00A23F41">
        <w:rPr>
          <w:rFonts w:eastAsia="Times New Roman" w:cs="Times New Roman"/>
          <w:szCs w:val="24"/>
        </w:rPr>
        <w:t xml:space="preserve"> </w:t>
      </w:r>
      <w:r w:rsidRPr="00A23F41">
        <w:rPr>
          <w:rFonts w:eastAsia="Times New Roman" w:cs="Times New Roman"/>
          <w:szCs w:val="24"/>
        </w:rPr>
        <w:t xml:space="preserve">Ελένης </w:t>
      </w:r>
      <w:proofErr w:type="spellStart"/>
      <w:r w:rsidRPr="00A23F41">
        <w:rPr>
          <w:rFonts w:eastAsia="Times New Roman" w:cs="Times New Roman"/>
          <w:szCs w:val="24"/>
        </w:rPr>
        <w:t>Ζαρούλια</w:t>
      </w:r>
      <w:proofErr w:type="spellEnd"/>
      <w:r w:rsidRPr="00A23F41">
        <w:rPr>
          <w:rFonts w:eastAsia="Times New Roman" w:cs="Times New Roman"/>
          <w:szCs w:val="24"/>
        </w:rPr>
        <w:t xml:space="preserve"> προς τον Υπουργό Εξωτερικών, με θέμα: «Συνεχίζεται το πογκρόμ κατά των Ελλήνων </w:t>
      </w:r>
      <w:r w:rsidRPr="00A23F41">
        <w:rPr>
          <w:rFonts w:eastAsia="Times New Roman" w:cs="Times New Roman"/>
          <w:szCs w:val="24"/>
        </w:rPr>
        <w:lastRenderedPageBreak/>
        <w:t>στη Χιμάρα»</w:t>
      </w:r>
      <w:r>
        <w:rPr>
          <w:rFonts w:eastAsia="Times New Roman" w:cs="Times New Roman"/>
          <w:szCs w:val="24"/>
        </w:rPr>
        <w:t xml:space="preserve">, δεν θα συζητηθεί λόγω απουσίας του κ. </w:t>
      </w:r>
      <w:proofErr w:type="spellStart"/>
      <w:r>
        <w:rPr>
          <w:rFonts w:eastAsia="Times New Roman" w:cs="Times New Roman"/>
          <w:szCs w:val="24"/>
        </w:rPr>
        <w:t>Κατρούγκαλου</w:t>
      </w:r>
      <w:proofErr w:type="spellEnd"/>
      <w:r>
        <w:rPr>
          <w:rFonts w:eastAsia="Times New Roman" w:cs="Times New Roman"/>
          <w:szCs w:val="24"/>
        </w:rPr>
        <w:t xml:space="preserve"> στο εξωτερικό. </w:t>
      </w:r>
    </w:p>
    <w:p w14:paraId="0DE16DE4" w14:textId="77777777" w:rsidR="003A0EA0" w:rsidRDefault="00DD165E">
      <w:pPr>
        <w:spacing w:line="600" w:lineRule="auto"/>
        <w:ind w:firstLine="720"/>
        <w:jc w:val="both"/>
        <w:rPr>
          <w:rFonts w:eastAsia="Times New Roman" w:cs="Times New Roman"/>
          <w:szCs w:val="24"/>
        </w:rPr>
      </w:pPr>
      <w:r w:rsidRPr="00A23F41">
        <w:rPr>
          <w:rFonts w:eastAsia="Times New Roman" w:cs="Times New Roman"/>
          <w:szCs w:val="24"/>
        </w:rPr>
        <w:t xml:space="preserve">Η </w:t>
      </w:r>
      <w:r>
        <w:rPr>
          <w:rFonts w:eastAsia="Times New Roman" w:cs="Times New Roman"/>
          <w:szCs w:val="24"/>
        </w:rPr>
        <w:t xml:space="preserve">δεύτερη </w:t>
      </w:r>
      <w:r w:rsidRPr="00A23F41">
        <w:rPr>
          <w:rFonts w:eastAsia="Times New Roman" w:cs="Times New Roman"/>
          <w:szCs w:val="24"/>
        </w:rPr>
        <w:t xml:space="preserve">με αριθμό 89/22-10-2018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δεύτερου κύκλου του </w:t>
      </w:r>
      <w:r w:rsidRPr="00A23F41">
        <w:rPr>
          <w:rFonts w:eastAsia="Times New Roman" w:cs="Times New Roman"/>
          <w:szCs w:val="24"/>
        </w:rPr>
        <w:t>Βουλευτή Α΄ Π</w:t>
      </w:r>
      <w:r>
        <w:rPr>
          <w:rFonts w:eastAsia="Times New Roman" w:cs="Times New Roman"/>
          <w:szCs w:val="24"/>
        </w:rPr>
        <w:t>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A23F41">
        <w:rPr>
          <w:rFonts w:eastAsia="Times New Roman" w:cs="Times New Roman"/>
          <w:szCs w:val="24"/>
        </w:rPr>
        <w:t xml:space="preserve"> κ. Νικολάου </w:t>
      </w:r>
      <w:proofErr w:type="spellStart"/>
      <w:r w:rsidRPr="00A23F41">
        <w:rPr>
          <w:rFonts w:eastAsia="Times New Roman" w:cs="Times New Roman"/>
          <w:szCs w:val="24"/>
        </w:rPr>
        <w:t>Κούζηλο</w:t>
      </w:r>
      <w:r>
        <w:rPr>
          <w:rFonts w:eastAsia="Times New Roman" w:cs="Times New Roman"/>
          <w:szCs w:val="24"/>
        </w:rPr>
        <w:t>υ</w:t>
      </w:r>
      <w:proofErr w:type="spellEnd"/>
      <w:r>
        <w:rPr>
          <w:rFonts w:eastAsia="Times New Roman" w:cs="Times New Roman"/>
          <w:szCs w:val="24"/>
        </w:rPr>
        <w:t xml:space="preserve"> προς τον Υπουργό Εξωτερικών</w:t>
      </w:r>
      <w:r w:rsidRPr="00A23F41">
        <w:rPr>
          <w:rFonts w:eastAsia="Times New Roman" w:cs="Times New Roman"/>
          <w:szCs w:val="24"/>
        </w:rPr>
        <w:t>, με θέμα: «Λ</w:t>
      </w:r>
      <w:r w:rsidRPr="00A23F41">
        <w:rPr>
          <w:rFonts w:eastAsia="Times New Roman" w:cs="Times New Roman"/>
          <w:szCs w:val="24"/>
        </w:rPr>
        <w:t>ιμάνι των Σκοπίων καθίσταται η Θεσσαλονίκη β</w:t>
      </w:r>
      <w:r>
        <w:rPr>
          <w:rFonts w:eastAsia="Times New Roman" w:cs="Times New Roman"/>
          <w:szCs w:val="24"/>
        </w:rPr>
        <w:t xml:space="preserve">άσει της Συμφωνίας των Πρεσπών», δεν θα συζητηθεί λόγω απουσίας του κ. </w:t>
      </w:r>
      <w:proofErr w:type="spellStart"/>
      <w:r>
        <w:rPr>
          <w:rFonts w:eastAsia="Times New Roman" w:cs="Times New Roman"/>
          <w:szCs w:val="24"/>
        </w:rPr>
        <w:t>Κατρούγκαλου</w:t>
      </w:r>
      <w:proofErr w:type="spellEnd"/>
      <w:r>
        <w:rPr>
          <w:rFonts w:eastAsia="Times New Roman" w:cs="Times New Roman"/>
          <w:szCs w:val="24"/>
        </w:rPr>
        <w:t xml:space="preserve"> στο εξωτερικό. </w:t>
      </w:r>
    </w:p>
    <w:p w14:paraId="0DE16DE5"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Αρχίζουμε, λοιπόν, τη συζήτηση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πέμπτη</w:t>
      </w:r>
      <w:r w:rsidRPr="00A23F41">
        <w:rPr>
          <w:rFonts w:eastAsia="Times New Roman" w:cs="Times New Roman"/>
          <w:szCs w:val="24"/>
        </w:rPr>
        <w:t xml:space="preserve"> με αριθμό 65/16-10-2018 </w:t>
      </w:r>
      <w:r>
        <w:rPr>
          <w:rFonts w:eastAsia="Times New Roman" w:cs="Times New Roman"/>
          <w:szCs w:val="24"/>
        </w:rPr>
        <w:t>επίκαιρη ερώτηση</w:t>
      </w:r>
      <w:r w:rsidRPr="00A23F41">
        <w:rPr>
          <w:rFonts w:eastAsia="Times New Roman" w:cs="Times New Roman"/>
          <w:szCs w:val="24"/>
        </w:rPr>
        <w:t xml:space="preserve"> </w:t>
      </w:r>
      <w:r>
        <w:rPr>
          <w:rFonts w:eastAsia="Times New Roman" w:cs="Times New Roman"/>
          <w:szCs w:val="24"/>
        </w:rPr>
        <w:t xml:space="preserve">δεύτερου κύκλου </w:t>
      </w:r>
      <w:r w:rsidRPr="00A23F41">
        <w:rPr>
          <w:rFonts w:eastAsia="Times New Roman" w:cs="Times New Roman"/>
          <w:szCs w:val="24"/>
        </w:rPr>
        <w:t>της Βουλευ</w:t>
      </w:r>
      <w:r w:rsidRPr="00A23F41">
        <w:rPr>
          <w:rFonts w:eastAsia="Times New Roman" w:cs="Times New Roman"/>
          <w:szCs w:val="24"/>
        </w:rPr>
        <w:t>τού Α΄ Αθηνών της Νέας Δημοκρατίας κ</w:t>
      </w:r>
      <w:r>
        <w:rPr>
          <w:rFonts w:eastAsia="Times New Roman" w:cs="Times New Roman"/>
          <w:szCs w:val="24"/>
        </w:rPr>
        <w:t>.</w:t>
      </w:r>
      <w:r w:rsidRPr="00A23F41">
        <w:rPr>
          <w:rFonts w:eastAsia="Times New Roman" w:cs="Times New Roman"/>
          <w:szCs w:val="24"/>
        </w:rPr>
        <w:t xml:space="preserve"> Όλγας Κεφαλογιάννη προς την Υπουργό Πολιτισμού και Αθλητισμού, με θέμα: «Το ζήτημα της παραχώρησης ιστορικών κτηρίων και αρχαιολογικών χώρων στην Ελληνική Εταιρεία Συμμετοχών και Περιουσίας Α.Ε. (ΕΕΣΥΠ Α.Ε.)».</w:t>
      </w:r>
    </w:p>
    <w:p w14:paraId="0DE16DE6"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Κεφαλογιάννη, έχετε τον λόγο για τρία λεπτά.</w:t>
      </w:r>
    </w:p>
    <w:p w14:paraId="0DE16DE7" w14:textId="77777777" w:rsidR="003A0EA0" w:rsidRDefault="00DD165E">
      <w:pPr>
        <w:spacing w:line="600" w:lineRule="auto"/>
        <w:ind w:firstLine="720"/>
        <w:jc w:val="both"/>
        <w:rPr>
          <w:rFonts w:eastAsia="Times New Roman" w:cs="Times New Roman"/>
          <w:szCs w:val="24"/>
        </w:rPr>
      </w:pPr>
      <w:r w:rsidRPr="0038560A">
        <w:rPr>
          <w:rFonts w:eastAsia="Times New Roman" w:cs="Times New Roman"/>
          <w:b/>
          <w:szCs w:val="24"/>
        </w:rPr>
        <w:t xml:space="preserve">ΟΛΓΑ ΚΕΦΑΛΟΓΙΑΝΝΗ: </w:t>
      </w:r>
      <w:r>
        <w:rPr>
          <w:rFonts w:eastAsia="Times New Roman" w:cs="Times New Roman"/>
          <w:szCs w:val="24"/>
        </w:rPr>
        <w:t xml:space="preserve">Ευχαριστώ πολύ, κύριε Πρόεδρε. </w:t>
      </w:r>
    </w:p>
    <w:p w14:paraId="0DE16DE8"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με την απόφαση του Κυβερνητικού Συμβουλίου Οικονομικής Πολιτικής στις 19 Ιουνίου του 2018 μεταβιβάστηκαν στην Ελληνική Εταιρεία Συμμετοχών και Πε</w:t>
      </w:r>
      <w:r>
        <w:rPr>
          <w:rFonts w:eastAsia="Times New Roman" w:cs="Times New Roman"/>
          <w:szCs w:val="24"/>
        </w:rPr>
        <w:t xml:space="preserve">ριουσίας -το γνωστό πλέον </w:t>
      </w:r>
      <w:proofErr w:type="spellStart"/>
      <w:r>
        <w:rPr>
          <w:rFonts w:eastAsia="Times New Roman" w:cs="Times New Roman"/>
          <w:szCs w:val="24"/>
        </w:rPr>
        <w:t>υπερταμείο</w:t>
      </w:r>
      <w:proofErr w:type="spellEnd"/>
      <w:r>
        <w:rPr>
          <w:rFonts w:eastAsia="Times New Roman" w:cs="Times New Roman"/>
          <w:szCs w:val="24"/>
        </w:rPr>
        <w:t xml:space="preserve"> ιδιωτικοποιήσεων, ένα τερατούργημα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πλέον των δέκα χιλιάδων κωδικών που αντιστοιχούν σε ακίνητα του ελληνικού δημοσίου</w:t>
      </w:r>
      <w:r w:rsidRPr="00BE64D0">
        <w:rPr>
          <w:rFonts w:eastAsia="Times New Roman" w:cs="Times New Roman"/>
          <w:szCs w:val="24"/>
        </w:rPr>
        <w:t>.</w:t>
      </w:r>
      <w:r w:rsidRPr="00BE64D0">
        <w:rPr>
          <w:rFonts w:eastAsia="Times New Roman" w:cs="Times New Roman"/>
          <w:szCs w:val="24"/>
        </w:rPr>
        <w:t xml:space="preserve"> </w:t>
      </w:r>
    </w:p>
    <w:p w14:paraId="0DE16DE9" w14:textId="77777777" w:rsidR="003A0EA0" w:rsidRDefault="00DD165E">
      <w:pPr>
        <w:spacing w:line="600" w:lineRule="auto"/>
        <w:ind w:firstLine="720"/>
        <w:jc w:val="both"/>
        <w:rPr>
          <w:rFonts w:eastAsia="Times New Roman"/>
          <w:szCs w:val="24"/>
        </w:rPr>
      </w:pPr>
      <w:r>
        <w:rPr>
          <w:rFonts w:eastAsia="Times New Roman"/>
          <w:szCs w:val="24"/>
        </w:rPr>
        <w:t>Μεταξύ αυτών των κωδικών είναι και ιστορικά κτ</w:t>
      </w:r>
      <w:r>
        <w:rPr>
          <w:rFonts w:eastAsia="Times New Roman"/>
          <w:szCs w:val="24"/>
        </w:rPr>
        <w:t>ή</w:t>
      </w:r>
      <w:r>
        <w:rPr>
          <w:rFonts w:eastAsia="Times New Roman"/>
          <w:szCs w:val="24"/>
        </w:rPr>
        <w:t xml:space="preserve">ρια, αρχαιολογικοί χώροι και μνημεία που βρίσκονται σε όλη την επικράτεια. </w:t>
      </w:r>
    </w:p>
    <w:p w14:paraId="0DE16DEA" w14:textId="77777777" w:rsidR="003A0EA0" w:rsidRDefault="00DD165E">
      <w:pPr>
        <w:spacing w:line="600" w:lineRule="auto"/>
        <w:ind w:firstLine="720"/>
        <w:jc w:val="both"/>
        <w:rPr>
          <w:rFonts w:eastAsia="Times New Roman"/>
          <w:szCs w:val="24"/>
        </w:rPr>
      </w:pPr>
      <w:r>
        <w:rPr>
          <w:rFonts w:eastAsia="Times New Roman"/>
          <w:szCs w:val="24"/>
        </w:rPr>
        <w:t>Στις ερωτήσεις μας για να εξακριβώσουμε την πραγματική κατάσταση δυστυχώς δεν λάβαμε κα</w:t>
      </w:r>
      <w:r>
        <w:rPr>
          <w:rFonts w:eastAsia="Times New Roman"/>
          <w:szCs w:val="24"/>
        </w:rPr>
        <w:t>μ</w:t>
      </w:r>
      <w:r>
        <w:rPr>
          <w:rFonts w:eastAsia="Times New Roman"/>
          <w:szCs w:val="24"/>
        </w:rPr>
        <w:t>μία σαφή απάντηση που να διασφαλίζει τεκμηριωμένα ότι δεν τίθεται απολύτως κανένα θέμα μεταβ</w:t>
      </w:r>
      <w:r>
        <w:rPr>
          <w:rFonts w:eastAsia="Times New Roman"/>
          <w:szCs w:val="24"/>
        </w:rPr>
        <w:t>ίβασης της κυριότητας και της νομής αλλά ούτε και της διαχείρισης των μνημείων πολιτιστικής κληρονομιάς. Μάλιστα, έχετε ισχυριστεί ότι τα όσα νομοθετήσατε είναι περίπου αυτονόητα</w:t>
      </w:r>
      <w:r w:rsidRPr="00473D6E">
        <w:rPr>
          <w:rFonts w:eastAsia="Times New Roman"/>
          <w:szCs w:val="24"/>
        </w:rPr>
        <w:t>,</w:t>
      </w:r>
      <w:r>
        <w:rPr>
          <w:rFonts w:eastAsia="Times New Roman"/>
          <w:szCs w:val="24"/>
        </w:rPr>
        <w:t xml:space="preserve"> προσπαθώντας έτσι να διασκεδάσετε με αφέλεια και με διάθεση ειρωνεία τις δικ</w:t>
      </w:r>
      <w:r>
        <w:rPr>
          <w:rFonts w:eastAsia="Times New Roman"/>
          <w:szCs w:val="24"/>
        </w:rPr>
        <w:t xml:space="preserve">ές μας ανησυχίες. </w:t>
      </w:r>
    </w:p>
    <w:p w14:paraId="0DE16DEB" w14:textId="77777777" w:rsidR="003A0EA0" w:rsidRDefault="00DD165E">
      <w:pPr>
        <w:spacing w:line="600" w:lineRule="auto"/>
        <w:ind w:firstLine="720"/>
        <w:jc w:val="both"/>
        <w:rPr>
          <w:rFonts w:eastAsia="Times New Roman"/>
          <w:szCs w:val="24"/>
        </w:rPr>
      </w:pPr>
      <w:r>
        <w:rPr>
          <w:rFonts w:eastAsia="Times New Roman"/>
          <w:szCs w:val="24"/>
        </w:rPr>
        <w:lastRenderedPageBreak/>
        <w:t>Κυρία Υπουργέ, για να καλύψετε το πρωτοφανές ξεπούλημα που γίνεται επί ημερών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αναφερθήκατε ακόμα και σε παλαιότερες μεταβιβάσεις που έχουν γίνει από το Υπουργείο Πολιτισμού. Είπατε μεταξύ άλλων ότι τα ακίνητ</w:t>
      </w:r>
      <w:r>
        <w:rPr>
          <w:rFonts w:eastAsia="Times New Roman"/>
          <w:szCs w:val="24"/>
        </w:rPr>
        <w:t>α της Κτηματικής Εταιρείας του Δημοσίου είχαν περιέλθει στο ΤΑΙΠΕΔ και στην ΕΤΑΔ ήδη από το 2013 είτε και από το 2011. Όσο και να θέλετε να υποβαθμίσετε τη σοβαρότητα του ντροπιαστικού πολιτικού ατοπήματος και να θολώσετε την αλήθεια, η πραγματικότητα είνα</w:t>
      </w:r>
      <w:r>
        <w:rPr>
          <w:rFonts w:eastAsia="Times New Roman"/>
          <w:szCs w:val="24"/>
        </w:rPr>
        <w:t>ι άλλη και σας εκθέτει.</w:t>
      </w:r>
    </w:p>
    <w:p w14:paraId="0DE16DEC" w14:textId="77777777" w:rsidR="003A0EA0" w:rsidRDefault="00DD165E">
      <w:pPr>
        <w:spacing w:line="600" w:lineRule="auto"/>
        <w:ind w:firstLine="720"/>
        <w:jc w:val="both"/>
        <w:rPr>
          <w:rFonts w:eastAsia="Times New Roman"/>
          <w:szCs w:val="24"/>
        </w:rPr>
      </w:pPr>
      <w:r>
        <w:rPr>
          <w:rFonts w:eastAsia="Times New Roman"/>
          <w:szCs w:val="24"/>
        </w:rPr>
        <w:t xml:space="preserve">Θέλουμε να σας θυμίσουμε, λοιπόν, ότι το ΤΑΙΠΕΔ και η ΕΤΑΔ, όπως και τα άλλα νομικά πρόσωπα του ελληνικού </w:t>
      </w:r>
      <w:r>
        <w:rPr>
          <w:rFonts w:eastAsia="Times New Roman"/>
          <w:szCs w:val="24"/>
        </w:rPr>
        <w:t>δ</w:t>
      </w:r>
      <w:r>
        <w:rPr>
          <w:rFonts w:eastAsia="Times New Roman"/>
          <w:szCs w:val="24"/>
        </w:rPr>
        <w:t xml:space="preserve">ημοσίου, ως το 2016 ήταν ανώνυμες εταιρείες του ελληνικού </w:t>
      </w:r>
      <w:r>
        <w:rPr>
          <w:rFonts w:eastAsia="Times New Roman"/>
          <w:szCs w:val="24"/>
        </w:rPr>
        <w:t>δ</w:t>
      </w:r>
      <w:r>
        <w:rPr>
          <w:rFonts w:eastAsia="Times New Roman"/>
          <w:szCs w:val="24"/>
        </w:rPr>
        <w:t>ημοσίου. Δηλαδή, ανήκαν στην αρμοδιότητα της ελληνικής Κυβέρνησης.</w:t>
      </w:r>
      <w:r>
        <w:rPr>
          <w:rFonts w:eastAsia="Times New Roman"/>
          <w:szCs w:val="24"/>
        </w:rPr>
        <w:t xml:space="preserve"> Άρα και η διαχείρισή τους ήταν στον απόλυτο έλεγχο της ελληνικής κυβέρνησης και του ελληνικού κράτους.</w:t>
      </w:r>
    </w:p>
    <w:p w14:paraId="0DE16DED" w14:textId="77777777" w:rsidR="003A0EA0" w:rsidRDefault="00DD165E">
      <w:pPr>
        <w:spacing w:line="600" w:lineRule="auto"/>
        <w:ind w:firstLine="720"/>
        <w:jc w:val="both"/>
        <w:rPr>
          <w:rFonts w:eastAsia="Times New Roman"/>
          <w:szCs w:val="24"/>
        </w:rPr>
      </w:pPr>
      <w:r>
        <w:rPr>
          <w:rFonts w:eastAsia="Times New Roman"/>
          <w:szCs w:val="24"/>
        </w:rPr>
        <w:t xml:space="preserve">Από το 2016 που η Κυβέρνησή σας ψήφισε τον νόμο για το </w:t>
      </w:r>
      <w:proofErr w:type="spellStart"/>
      <w:r>
        <w:rPr>
          <w:rFonts w:eastAsia="Times New Roman"/>
          <w:szCs w:val="24"/>
        </w:rPr>
        <w:t>υπερταμείο</w:t>
      </w:r>
      <w:proofErr w:type="spellEnd"/>
      <w:r>
        <w:rPr>
          <w:rFonts w:eastAsia="Times New Roman"/>
          <w:szCs w:val="24"/>
        </w:rPr>
        <w:t xml:space="preserve"> η ΕΤΑΔ έγινε θυγατρική του </w:t>
      </w:r>
      <w:proofErr w:type="spellStart"/>
      <w:r>
        <w:rPr>
          <w:rFonts w:eastAsia="Times New Roman"/>
          <w:szCs w:val="24"/>
        </w:rPr>
        <w:t>υπερταμείου</w:t>
      </w:r>
      <w:proofErr w:type="spellEnd"/>
      <w:r>
        <w:rPr>
          <w:rFonts w:eastAsia="Times New Roman"/>
          <w:szCs w:val="24"/>
        </w:rPr>
        <w:t xml:space="preserve">. Θέλω να θυμίσω ότι το </w:t>
      </w:r>
      <w:r>
        <w:rPr>
          <w:rFonts w:eastAsia="Times New Roman"/>
          <w:szCs w:val="24"/>
        </w:rPr>
        <w:t>Ε</w:t>
      </w:r>
      <w:r>
        <w:rPr>
          <w:rFonts w:eastAsia="Times New Roman"/>
          <w:szCs w:val="24"/>
        </w:rPr>
        <w:t xml:space="preserve">ποπτικό συμβούλιο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αποτελείται από τρία μέλη που διορίζονται από τον μοναδικό μέτοχο, </w:t>
      </w:r>
      <w:r>
        <w:rPr>
          <w:rFonts w:eastAsia="Times New Roman"/>
          <w:szCs w:val="24"/>
        </w:rPr>
        <w:lastRenderedPageBreak/>
        <w:t>το ελληνικό κράτος, τα οποία όμως ορίζονται με σύμφωνη γνώμη της Ευρωπαϊκής Επιτροπής και του Ευρωπαϊκού Μηχανισμού Σταθερότητας, και δ</w:t>
      </w:r>
      <w:r>
        <w:rPr>
          <w:rFonts w:eastAsia="Times New Roman"/>
          <w:szCs w:val="24"/>
        </w:rPr>
        <w:t>ύ</w:t>
      </w:r>
      <w:r>
        <w:rPr>
          <w:rFonts w:eastAsia="Times New Roman"/>
          <w:szCs w:val="24"/>
        </w:rPr>
        <w:t xml:space="preserve">ο μέλη μεταξύ των οποίων και ο </w:t>
      </w:r>
      <w:r>
        <w:rPr>
          <w:rFonts w:eastAsia="Times New Roman"/>
          <w:szCs w:val="24"/>
        </w:rPr>
        <w:t>π</w:t>
      </w:r>
      <w:r>
        <w:rPr>
          <w:rFonts w:eastAsia="Times New Roman"/>
          <w:szCs w:val="24"/>
        </w:rPr>
        <w:t>ρόεδρος, τ</w:t>
      </w:r>
      <w:r>
        <w:rPr>
          <w:rFonts w:eastAsia="Times New Roman"/>
          <w:szCs w:val="24"/>
        </w:rPr>
        <w:t>α οποία επιλέγονται από την Ευρωπαϊκή Επιτροπή και τον Ευρωπαϊκό Μηχανισμό Σταθερότητας. Για να παρθεί δε απόφαση, χρειάζεται οπωσδήποτε η σύμφωνη γνώμη ενός τουλάχιστον από τους ξένους. Αντιλαμβάνεστε, λοιπόν, κυρία Υπουργέ, ότι το μόνο αυτονόητο στην περ</w:t>
      </w:r>
      <w:r>
        <w:rPr>
          <w:rFonts w:eastAsia="Times New Roman"/>
          <w:szCs w:val="24"/>
        </w:rPr>
        <w:t xml:space="preserve">ίπτωση των ακινήτων της ΕΤΑΔ είναι ότι τότε, μέχρι δηλαδή και το 2016, ήταν υπό τον πλήρη έλεγχο και την εποπτεία του ελληνικού κράτους, ενώ σήμερα μετά το 2016 είναι υπό τον πλήρη έλεγχο του </w:t>
      </w:r>
      <w:proofErr w:type="spellStart"/>
      <w:r>
        <w:rPr>
          <w:rFonts w:eastAsia="Times New Roman"/>
          <w:szCs w:val="24"/>
        </w:rPr>
        <w:t>υπερταμείου</w:t>
      </w:r>
      <w:proofErr w:type="spellEnd"/>
      <w:r>
        <w:rPr>
          <w:rFonts w:eastAsia="Times New Roman"/>
          <w:szCs w:val="24"/>
        </w:rPr>
        <w:t>.</w:t>
      </w:r>
    </w:p>
    <w:p w14:paraId="0DE16DEE" w14:textId="77777777" w:rsidR="003A0EA0" w:rsidRDefault="00DD165E">
      <w:pPr>
        <w:spacing w:line="600" w:lineRule="auto"/>
        <w:ind w:firstLine="720"/>
        <w:jc w:val="both"/>
        <w:rPr>
          <w:rFonts w:eastAsia="Times New Roman"/>
          <w:szCs w:val="24"/>
        </w:rPr>
      </w:pPr>
      <w:r>
        <w:rPr>
          <w:rFonts w:eastAsia="Times New Roman"/>
          <w:szCs w:val="24"/>
        </w:rPr>
        <w:t>Σταματήστε, λοιπόν, να ασχολείστε μόνο με το πώς θα</w:t>
      </w:r>
      <w:r>
        <w:rPr>
          <w:rFonts w:eastAsia="Times New Roman"/>
          <w:szCs w:val="24"/>
        </w:rPr>
        <w:t xml:space="preserve"> αποτινάξετε από πάνω σας την ξεκάθαρη πολιτική ευθύνη που έχετε, προφανώς πολιτική ευθύνη των προκατόχων σας, τους οποίους άλλωστε έχετε ήδη δείξει με τις δηλώσεις σας.</w:t>
      </w:r>
    </w:p>
    <w:p w14:paraId="0DE16DEF" w14:textId="77777777" w:rsidR="003A0EA0" w:rsidRDefault="00DD165E">
      <w:pPr>
        <w:spacing w:line="600" w:lineRule="auto"/>
        <w:ind w:firstLine="720"/>
        <w:jc w:val="both"/>
        <w:rPr>
          <w:rFonts w:eastAsia="Times New Roman"/>
          <w:szCs w:val="24"/>
        </w:rPr>
      </w:pPr>
      <w:r w:rsidRPr="00815E6C">
        <w:rPr>
          <w:rFonts w:eastAsia="Times New Roman"/>
          <w:b/>
          <w:szCs w:val="24"/>
        </w:rPr>
        <w:t>ΠΡΟΕΔΡΕΥΕΩΝ (Γεώργιος Βαρεμένος):</w:t>
      </w:r>
      <w:r>
        <w:rPr>
          <w:rFonts w:eastAsia="Times New Roman"/>
          <w:szCs w:val="24"/>
        </w:rPr>
        <w:t xml:space="preserve"> Η κυρία Υπουργός έχει τον λόγο για τρία λεπτά.</w:t>
      </w:r>
    </w:p>
    <w:p w14:paraId="0DE16DF0" w14:textId="77777777" w:rsidR="003A0EA0" w:rsidRDefault="00DD165E">
      <w:pPr>
        <w:spacing w:line="600" w:lineRule="auto"/>
        <w:ind w:firstLine="720"/>
        <w:jc w:val="both"/>
        <w:rPr>
          <w:rFonts w:eastAsia="Times New Roman"/>
          <w:szCs w:val="24"/>
        </w:rPr>
      </w:pPr>
      <w:r>
        <w:rPr>
          <w:rFonts w:eastAsia="Times New Roman"/>
          <w:b/>
          <w:szCs w:val="24"/>
        </w:rPr>
        <w:lastRenderedPageBreak/>
        <w:t>ΜΥΡΣΙ</w:t>
      </w:r>
      <w:r>
        <w:rPr>
          <w:rFonts w:eastAsia="Times New Roman"/>
          <w:b/>
          <w:szCs w:val="24"/>
        </w:rPr>
        <w:t>ΝΗ ΖΟΡΜΠΑ</w:t>
      </w:r>
      <w:r>
        <w:rPr>
          <w:rFonts w:eastAsia="Times New Roman"/>
          <w:b/>
          <w:szCs w:val="24"/>
        </w:rPr>
        <w:t xml:space="preserve"> (Υπουργός Πολιτισμού και Αθλητισμού)</w:t>
      </w:r>
      <w:r>
        <w:rPr>
          <w:rFonts w:eastAsia="Times New Roman"/>
          <w:b/>
          <w:szCs w:val="24"/>
        </w:rPr>
        <w:t>:</w:t>
      </w:r>
      <w:r>
        <w:rPr>
          <w:rFonts w:eastAsia="Times New Roman"/>
          <w:szCs w:val="24"/>
        </w:rPr>
        <w:t xml:space="preserve"> Κύριε Πρόεδρε, κυρίες και κύριοι Βουλευτές. </w:t>
      </w:r>
    </w:p>
    <w:p w14:paraId="0DE16DF1" w14:textId="77777777" w:rsidR="003A0EA0" w:rsidRDefault="00DD165E">
      <w:pPr>
        <w:spacing w:line="600" w:lineRule="auto"/>
        <w:ind w:firstLine="720"/>
        <w:jc w:val="both"/>
        <w:rPr>
          <w:rFonts w:eastAsia="Times New Roman"/>
          <w:szCs w:val="24"/>
        </w:rPr>
      </w:pPr>
      <w:r>
        <w:rPr>
          <w:rFonts w:eastAsia="Times New Roman"/>
          <w:szCs w:val="24"/>
        </w:rPr>
        <w:t>Ας μην παίζουμε, κυρία Κεφαλογιάννη, με τις λέξεις. Είναι επικίνδυνο αυτό το παιχνίδι. Σήμερα, λοιπόν, επανερχόμαστε σε ένα ζήτημα, για το οποίο, αν και έχουμε δηλ</w:t>
      </w:r>
      <w:r>
        <w:rPr>
          <w:rFonts w:eastAsia="Times New Roman"/>
          <w:szCs w:val="24"/>
        </w:rPr>
        <w:t>ώσει κατηγορηματικά και σε όλους τους τόνους τι πραγματικά ισχύει, χρειάζεται για μ</w:t>
      </w:r>
      <w:r>
        <w:rPr>
          <w:rFonts w:eastAsia="Times New Roman"/>
          <w:szCs w:val="24"/>
        </w:rPr>
        <w:t>ί</w:t>
      </w:r>
      <w:r>
        <w:rPr>
          <w:rFonts w:eastAsia="Times New Roman"/>
          <w:szCs w:val="24"/>
        </w:rPr>
        <w:t>α ακόμη φορά να το συζητήσουμε. Μας δίνετε την ευκαιρία να δώσουμε μ</w:t>
      </w:r>
      <w:r>
        <w:rPr>
          <w:rFonts w:eastAsia="Times New Roman"/>
          <w:szCs w:val="24"/>
        </w:rPr>
        <w:t>ί</w:t>
      </w:r>
      <w:r>
        <w:rPr>
          <w:rFonts w:eastAsia="Times New Roman"/>
          <w:szCs w:val="24"/>
        </w:rPr>
        <w:t xml:space="preserve">α λεπτομερή και </w:t>
      </w:r>
      <w:proofErr w:type="spellStart"/>
      <w:r>
        <w:rPr>
          <w:rFonts w:eastAsia="Times New Roman"/>
          <w:szCs w:val="24"/>
        </w:rPr>
        <w:t>επικαιροποιημένη</w:t>
      </w:r>
      <w:proofErr w:type="spellEnd"/>
      <w:r>
        <w:rPr>
          <w:rFonts w:eastAsia="Times New Roman"/>
          <w:szCs w:val="24"/>
        </w:rPr>
        <w:t xml:space="preserve"> ενημέρωση, καθώς το Υπουργείο Πολιτισμού ακολουθεί εξαρχής μ</w:t>
      </w:r>
      <w:r>
        <w:rPr>
          <w:rFonts w:eastAsia="Times New Roman"/>
          <w:szCs w:val="24"/>
        </w:rPr>
        <w:t>ί</w:t>
      </w:r>
      <w:r>
        <w:rPr>
          <w:rFonts w:eastAsia="Times New Roman"/>
          <w:szCs w:val="24"/>
        </w:rPr>
        <w:t>α συγκεκρ</w:t>
      </w:r>
      <w:r>
        <w:rPr>
          <w:rFonts w:eastAsia="Times New Roman"/>
          <w:szCs w:val="24"/>
        </w:rPr>
        <w:t xml:space="preserve">ιμένη, οργανωμένη μέθοδο στο θέμα αυτό η οποία είναι από την αρχή συστηματική. </w:t>
      </w:r>
    </w:p>
    <w:p w14:paraId="0DE16DF2" w14:textId="77777777" w:rsidR="003A0EA0" w:rsidRDefault="00DD165E">
      <w:pPr>
        <w:spacing w:line="600" w:lineRule="auto"/>
        <w:ind w:firstLine="720"/>
        <w:jc w:val="both"/>
        <w:rPr>
          <w:rFonts w:eastAsia="Times New Roman"/>
          <w:szCs w:val="24"/>
        </w:rPr>
      </w:pPr>
      <w:r>
        <w:rPr>
          <w:rFonts w:eastAsia="Times New Roman"/>
          <w:szCs w:val="24"/>
        </w:rPr>
        <w:t>Να αποσαφηνίσουμε και να τονίσουμε: Το Υπουργείο Πολιτισμού δεν έχει μεταβιβάσει με μεταγραφή κανένα μνημείο ή άλλο ακίνητο από το 2015 σε καμία εταιρεία. Δεν έχει μεταβιβαστεί</w:t>
      </w:r>
      <w:r>
        <w:rPr>
          <w:rFonts w:eastAsia="Times New Roman"/>
          <w:szCs w:val="24"/>
        </w:rPr>
        <w:t xml:space="preserve"> κανένας αρχαιολογικός χώρος, κανένα μουσείο, μνημείο και όλα όσα υπονοείτε. Όπως όλοι γνωρίζουμε, σύμφωνα με το άρθρο 1033 του Αστικού Κώδικα, χωρίς μεταγραφή του τίτλου κυριότητας στο </w:t>
      </w:r>
      <w:r>
        <w:rPr>
          <w:rFonts w:eastAsia="Times New Roman"/>
          <w:szCs w:val="24"/>
        </w:rPr>
        <w:t>υ</w:t>
      </w:r>
      <w:r>
        <w:rPr>
          <w:rFonts w:eastAsia="Times New Roman"/>
          <w:szCs w:val="24"/>
        </w:rPr>
        <w:t>ποθηκοφυλακείο δεν επέρχεται κα</w:t>
      </w:r>
      <w:r>
        <w:rPr>
          <w:rFonts w:eastAsia="Times New Roman"/>
          <w:szCs w:val="24"/>
        </w:rPr>
        <w:t>μ</w:t>
      </w:r>
      <w:r>
        <w:rPr>
          <w:rFonts w:eastAsia="Times New Roman"/>
          <w:szCs w:val="24"/>
        </w:rPr>
        <w:t>μία μεταβίβαση της κυριότητας του ακι</w:t>
      </w:r>
      <w:r>
        <w:rPr>
          <w:rFonts w:eastAsia="Times New Roman"/>
          <w:szCs w:val="24"/>
        </w:rPr>
        <w:t xml:space="preserve">νήτου. Αυτό ισχύει για το σύνολο του </w:t>
      </w:r>
      <w:r>
        <w:rPr>
          <w:rFonts w:eastAsia="Times New Roman"/>
          <w:szCs w:val="24"/>
        </w:rPr>
        <w:lastRenderedPageBreak/>
        <w:t>καταλόγου των ακινήτων της ΕΤΑΔ. Όπως αναφέρεται στην υπουργική απόφαση, από τη μεταβίβαση εξαιρούνται όλα τα ακίνητα που εμπίπτουν στις διατάξεις του άρθρου 196, παράγραφος 4 του ν.4389/2016, όπου αναφέρονται ακριβώς τ</w:t>
      </w:r>
      <w:r>
        <w:rPr>
          <w:rFonts w:eastAsia="Times New Roman"/>
          <w:szCs w:val="24"/>
        </w:rPr>
        <w:t>α ακίνητα τα οποία αποτελούν την πολιτιστική μας κληρονομιά. Σύμφωνα με την ανακοίνωση που εξέδωσε για το θέμα αυτό το Υπουργείο Οικονομικών στις 19</w:t>
      </w:r>
      <w:r>
        <w:rPr>
          <w:rFonts w:eastAsia="Times New Roman"/>
          <w:szCs w:val="24"/>
        </w:rPr>
        <w:t>-</w:t>
      </w:r>
      <w:r>
        <w:rPr>
          <w:rFonts w:eastAsia="Times New Roman"/>
          <w:szCs w:val="24"/>
        </w:rPr>
        <w:t>6</w:t>
      </w:r>
      <w:r>
        <w:rPr>
          <w:rFonts w:eastAsia="Times New Roman"/>
          <w:szCs w:val="24"/>
        </w:rPr>
        <w:t>-</w:t>
      </w:r>
      <w:r>
        <w:rPr>
          <w:rFonts w:eastAsia="Times New Roman"/>
          <w:szCs w:val="24"/>
        </w:rPr>
        <w:t>2018: «η μεταβίβαση των ακινήτων προϋποθέτει πρώτα τον έλεγχο των κωδικών αριθμών Εθνικού Κτηματολογίου κ</w:t>
      </w:r>
      <w:r>
        <w:rPr>
          <w:rFonts w:eastAsia="Times New Roman"/>
          <w:szCs w:val="24"/>
        </w:rPr>
        <w:t xml:space="preserve">αι ακολούθως τη μεταγραφή των ιδιοκτησιακών τίτλων τους στο </w:t>
      </w:r>
      <w:r>
        <w:rPr>
          <w:rFonts w:eastAsia="Times New Roman"/>
          <w:szCs w:val="24"/>
        </w:rPr>
        <w:t>Υ</w:t>
      </w:r>
      <w:r>
        <w:rPr>
          <w:rFonts w:eastAsia="Times New Roman"/>
          <w:szCs w:val="24"/>
        </w:rPr>
        <w:t xml:space="preserve">ποθηκοφυλακείο ή </w:t>
      </w:r>
      <w:r>
        <w:rPr>
          <w:rFonts w:eastAsia="Times New Roman"/>
          <w:szCs w:val="24"/>
        </w:rPr>
        <w:t>Κ</w:t>
      </w:r>
      <w:r>
        <w:rPr>
          <w:rFonts w:eastAsia="Times New Roman"/>
          <w:szCs w:val="24"/>
        </w:rPr>
        <w:t xml:space="preserve">τηματολόγιο και δεν επέρχεται δυνάμει της καταχώρησης στο ΦΕΚ, ενώ ερευνάται κατά περίπτωση αν υπάρχει προστατευόμενη δυνάμει της κείμενης νομοθεσίας </w:t>
      </w:r>
      <w:proofErr w:type="spellStart"/>
      <w:r>
        <w:rPr>
          <w:rFonts w:eastAsia="Times New Roman"/>
          <w:szCs w:val="24"/>
        </w:rPr>
        <w:t>διακατοχή</w:t>
      </w:r>
      <w:proofErr w:type="spellEnd"/>
      <w:r>
        <w:rPr>
          <w:rFonts w:eastAsia="Times New Roman"/>
          <w:szCs w:val="24"/>
        </w:rPr>
        <w:t>». Ας το αντιληφθο</w:t>
      </w:r>
      <w:r>
        <w:rPr>
          <w:rFonts w:eastAsia="Times New Roman"/>
          <w:szCs w:val="24"/>
        </w:rPr>
        <w:t xml:space="preserve">ύμε, λοιπόν. </w:t>
      </w:r>
    </w:p>
    <w:p w14:paraId="0DE16DF3" w14:textId="77777777" w:rsidR="003A0EA0" w:rsidRDefault="00DD165E">
      <w:pPr>
        <w:spacing w:line="600" w:lineRule="auto"/>
        <w:ind w:firstLine="720"/>
        <w:jc w:val="both"/>
        <w:rPr>
          <w:rFonts w:eastAsia="Times New Roman"/>
          <w:szCs w:val="24"/>
        </w:rPr>
      </w:pPr>
      <w:r>
        <w:rPr>
          <w:rFonts w:eastAsia="Times New Roman"/>
          <w:szCs w:val="24"/>
        </w:rPr>
        <w:t xml:space="preserve">Το Σύνταγμα επίσης προστατεύει το πολιτιστικό απόθεμα της χώρας και η επιταγή αυτή είναι καθολική, όπως όλοι γνωρίζετε. </w:t>
      </w:r>
    </w:p>
    <w:p w14:paraId="0DE16DF4"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Κάνετε μεγάλο λάθος, κυρία Κεφαλογιάννη, όταν αναρωτιέστε για τον τρόπο με τον οποίο θα διαχειρίζεται η ΕΕΣΥΠ τα </w:t>
      </w:r>
      <w:r>
        <w:rPr>
          <w:rFonts w:eastAsia="Times New Roman"/>
          <w:szCs w:val="24"/>
        </w:rPr>
        <w:lastRenderedPageBreak/>
        <w:t xml:space="preserve">ακίνητα </w:t>
      </w:r>
      <w:r>
        <w:rPr>
          <w:rFonts w:eastAsia="Times New Roman"/>
          <w:szCs w:val="24"/>
        </w:rPr>
        <w:t xml:space="preserve">του Υπουργείου Πολιτισμού μέχρι να ολοκληρωθεί η διαδικασία εξαίρεσης από τη μεταβίβασή τους. Χαίρομαι που αναγνωρίζετε επιτέλους την εξαίρεση, αλλά, με δεδομένο ότι δεν έχει γίνει καμμία μεταβίβαση, αναρωτιέμαι πώς θέτετε οποιοδήποτε θέμα διαχείρισης των </w:t>
      </w:r>
      <w:r>
        <w:rPr>
          <w:rFonts w:eastAsia="Times New Roman"/>
          <w:szCs w:val="24"/>
        </w:rPr>
        <w:t xml:space="preserve">συγκεκριμένων ακινήτων από την ΕΤΑΔ. </w:t>
      </w:r>
    </w:p>
    <w:p w14:paraId="0DE16DF5"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Μάλιστα, να σημειώσω και το μικρό λάθος σας -μικρό ή μεγάλο, δεν ξέρω. Ο πραγματικός αριθμός των ακινήτων είναι </w:t>
      </w:r>
      <w:r>
        <w:rPr>
          <w:rFonts w:eastAsia="Times New Roman"/>
          <w:szCs w:val="24"/>
        </w:rPr>
        <w:t xml:space="preserve">δέκα χιλιάδες </w:t>
      </w:r>
      <w:proofErr w:type="spellStart"/>
      <w:r>
        <w:rPr>
          <w:rFonts w:eastAsia="Times New Roman"/>
          <w:szCs w:val="24"/>
        </w:rPr>
        <w:t>εκατόν</w:t>
      </w:r>
      <w:proofErr w:type="spellEnd"/>
      <w:r>
        <w:rPr>
          <w:rFonts w:eastAsia="Times New Roman"/>
          <w:szCs w:val="24"/>
        </w:rPr>
        <w:t xml:space="preserve"> δεκαεννέα</w:t>
      </w:r>
      <w:r>
        <w:rPr>
          <w:rFonts w:eastAsia="Times New Roman"/>
          <w:szCs w:val="24"/>
        </w:rPr>
        <w:t xml:space="preserve"> και όχι </w:t>
      </w:r>
      <w:r>
        <w:rPr>
          <w:rFonts w:eastAsia="Times New Roman"/>
          <w:szCs w:val="24"/>
        </w:rPr>
        <w:t>δέκα χιλιάδες εννιακόσια</w:t>
      </w:r>
      <w:r>
        <w:rPr>
          <w:rFonts w:eastAsia="Times New Roman"/>
          <w:szCs w:val="24"/>
        </w:rPr>
        <w:t xml:space="preserve"> όπως αναφέρετε στην ερώτησή σας.</w:t>
      </w:r>
    </w:p>
    <w:p w14:paraId="0DE16DF6"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Σε ό,τι αφορά τις ενέργειες που γίνονται από πλευράς Υπουργείου, έχουμε ανταποκριθεί με αίσθημα ευθύνης και με ορθή μεθοδολογία. Συγκεκριμένα, ζητήθηκε εγγράφως από τον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 xml:space="preserve">ραμματέα Δημόσιας Περιουσίας του Υπουργείου Οικονομικών ο πλήρης κατάλογος των </w:t>
      </w:r>
      <w:r>
        <w:rPr>
          <w:rFonts w:eastAsia="Times New Roman"/>
          <w:szCs w:val="24"/>
        </w:rPr>
        <w:t xml:space="preserve">ακινήτων με τα στοιχεία ταύτισής τους. Μας υποβλήθηκαν </w:t>
      </w:r>
      <w:proofErr w:type="spellStart"/>
      <w:r>
        <w:rPr>
          <w:rFonts w:eastAsia="Times New Roman"/>
          <w:szCs w:val="24"/>
        </w:rPr>
        <w:t>γεωχωρικά</w:t>
      </w:r>
      <w:proofErr w:type="spellEnd"/>
      <w:r>
        <w:rPr>
          <w:rFonts w:eastAsia="Times New Roman"/>
          <w:szCs w:val="24"/>
        </w:rPr>
        <w:t xml:space="preserve"> και περιγραφικά στοιχεία των ΚΑΕΚ, τα οποία ήδη έχουν διαβιβαστεί ανά περιφερειακή ενότητα…</w:t>
      </w:r>
    </w:p>
    <w:p w14:paraId="0DE16DF7"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κυρίας Υπουργού)</w:t>
      </w:r>
    </w:p>
    <w:p w14:paraId="0DE16DF8"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Πρόεδρε, </w:t>
      </w:r>
      <w:r>
        <w:rPr>
          <w:rFonts w:eastAsia="Times New Roman"/>
          <w:szCs w:val="24"/>
        </w:rPr>
        <w:t>παρακαλώ λίγο την ανοχή σας.</w:t>
      </w:r>
    </w:p>
    <w:p w14:paraId="0DE16DF9"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1F3561">
        <w:rPr>
          <w:rFonts w:eastAsia="Times New Roman"/>
          <w:b/>
          <w:szCs w:val="24"/>
        </w:rPr>
        <w:t>ΠΡΟΕΔΡΕΥΩΝ (Γεώργιος Βαρεμένος):</w:t>
      </w:r>
      <w:r>
        <w:rPr>
          <w:rFonts w:eastAsia="Times New Roman"/>
          <w:szCs w:val="24"/>
        </w:rPr>
        <w:t xml:space="preserve"> Παρακαλώ, κυρία Υπουργέ.</w:t>
      </w:r>
    </w:p>
    <w:p w14:paraId="0DE16DFA"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720A8">
        <w:rPr>
          <w:rFonts w:eastAsia="Times New Roman"/>
          <w:b/>
          <w:szCs w:val="24"/>
        </w:rPr>
        <w:t>ΜΥΡΣΙΝΗ ΖΟΡΜΠΑ (Υπουργός Πολιτισμού και Αθλητισμού):</w:t>
      </w:r>
      <w:r>
        <w:rPr>
          <w:rFonts w:eastAsia="Times New Roman"/>
          <w:szCs w:val="24"/>
        </w:rPr>
        <w:t xml:space="preserve"> …σε πενήντα και πλέον </w:t>
      </w:r>
      <w:r>
        <w:rPr>
          <w:rFonts w:eastAsia="Times New Roman"/>
          <w:szCs w:val="24"/>
        </w:rPr>
        <w:t>ε</w:t>
      </w:r>
      <w:r>
        <w:rPr>
          <w:rFonts w:eastAsia="Times New Roman"/>
          <w:szCs w:val="24"/>
        </w:rPr>
        <w:t xml:space="preserve">φορείες </w:t>
      </w:r>
      <w:r>
        <w:rPr>
          <w:rFonts w:eastAsia="Times New Roman"/>
          <w:szCs w:val="24"/>
        </w:rPr>
        <w:t>α</w:t>
      </w:r>
      <w:r>
        <w:rPr>
          <w:rFonts w:eastAsia="Times New Roman"/>
          <w:szCs w:val="24"/>
        </w:rPr>
        <w:t xml:space="preserve">ρχαιοτήτων όλης της χώρας και στις Υπηρεσίες </w:t>
      </w:r>
      <w:proofErr w:type="spellStart"/>
      <w:r>
        <w:rPr>
          <w:rFonts w:eastAsia="Times New Roman"/>
          <w:szCs w:val="24"/>
        </w:rPr>
        <w:t>Νεωτέρων</w:t>
      </w:r>
      <w:proofErr w:type="spellEnd"/>
      <w:r>
        <w:rPr>
          <w:rFonts w:eastAsia="Times New Roman"/>
          <w:szCs w:val="24"/>
        </w:rPr>
        <w:t xml:space="preserve"> Μνημείων, προκειμένου να γίνει</w:t>
      </w:r>
      <w:r>
        <w:rPr>
          <w:rFonts w:eastAsia="Times New Roman"/>
          <w:szCs w:val="24"/>
        </w:rPr>
        <w:t xml:space="preserve"> η ταυτοποίηση, ώστε να διαπιστωθεί ποια εμπίπτουν στην εξαίρεση. Με την ολοκλήρωση της συλλογής των δεδομένων, πολύ γρήγορα, ο ονομαστικός κατάλογος των ακινήτων θα γνωστοποιηθεί δημόσια ως κατάλογος εξαίρεσης από πλευράς Υπουργείου Πολιτισμού και θα αποσ</w:t>
      </w:r>
      <w:r>
        <w:rPr>
          <w:rFonts w:eastAsia="Times New Roman"/>
          <w:szCs w:val="24"/>
        </w:rPr>
        <w:t xml:space="preserve">ταλεί στο Υπουργείο Οικονομικών για να διασφαλιστεί ο δημόσιος χαρακτήρας τους με κάθε θεσμικό τρόπο. </w:t>
      </w:r>
    </w:p>
    <w:p w14:paraId="0DE16DFB"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Κανένα ακίνητο πολιτιστικό αγαθό, κανένα ακίνητο που προορίζεται για εξυπηρέτηση δημόσιου σκοπού, κανένα ακίνητο </w:t>
      </w:r>
      <w:r>
        <w:rPr>
          <w:rFonts w:eastAsia="Times New Roman"/>
          <w:szCs w:val="24"/>
        </w:rPr>
        <w:lastRenderedPageBreak/>
        <w:t>που απαλλοτριώθηκε για σκοπό δημόσιας ωφ</w:t>
      </w:r>
      <w:r>
        <w:rPr>
          <w:rFonts w:eastAsia="Times New Roman"/>
          <w:szCs w:val="24"/>
        </w:rPr>
        <w:t xml:space="preserve">έλειας και για αρχαιολογικό σκοπό δεν αποτελεί αντικείμενο συναλλαγής και επομένως γι’ αυτόν τον λόγο είπα και πρόσφατα ότι νομικά είναι αδύνατη η μεταβίβασή τους. </w:t>
      </w:r>
    </w:p>
    <w:p w14:paraId="0DE16DFC"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Τις τελευταίες μέρες προέκυψε θέμα όσον αφορά το Νεώριο </w:t>
      </w:r>
      <w:proofErr w:type="spellStart"/>
      <w:r>
        <w:rPr>
          <w:rFonts w:eastAsia="Times New Roman"/>
          <w:szCs w:val="24"/>
        </w:rPr>
        <w:t>Μόρο</w:t>
      </w:r>
      <w:proofErr w:type="spellEnd"/>
      <w:r>
        <w:rPr>
          <w:rFonts w:eastAsia="Times New Roman"/>
          <w:szCs w:val="24"/>
        </w:rPr>
        <w:t xml:space="preserve">, για το οποίο εξάλλου βγάλαμε </w:t>
      </w:r>
      <w:r>
        <w:rPr>
          <w:rFonts w:eastAsia="Times New Roman"/>
          <w:szCs w:val="24"/>
        </w:rPr>
        <w:t xml:space="preserve">λεπτομερή ανακοίνωση. Δεν έχω τον χρόνο να αναφερθώ τώρα, αλλά αν χρειαστεί, ευχαρίστως να αναφερθώ στη δευτερολογία μου. </w:t>
      </w:r>
    </w:p>
    <w:p w14:paraId="0DE16DFD"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0DE16DFE"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0DE16DFF"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Κυρία Κεφαλογιάννη, έχετε τον λόγο.</w:t>
      </w:r>
    </w:p>
    <w:p w14:paraId="0DE16E00"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161B1">
        <w:rPr>
          <w:rFonts w:eastAsia="Times New Roman"/>
          <w:b/>
          <w:szCs w:val="24"/>
        </w:rPr>
        <w:t>ΟΛΓΑ ΚΕΦΑΛΟΓΙΑΝΝΗ:</w:t>
      </w:r>
      <w:r>
        <w:rPr>
          <w:rFonts w:eastAsia="Times New Roman"/>
          <w:szCs w:val="24"/>
        </w:rPr>
        <w:t xml:space="preserve"> Κυρία Υπουργέ, έχουν παρέλθει τέσσερις μήνες από την έκδοση της επίμαχης απόφασης του Κ</w:t>
      </w:r>
      <w:r>
        <w:rPr>
          <w:rFonts w:eastAsia="Times New Roman"/>
          <w:szCs w:val="24"/>
        </w:rPr>
        <w:t>Υ</w:t>
      </w:r>
      <w:r>
        <w:rPr>
          <w:rFonts w:eastAsia="Times New Roman"/>
          <w:szCs w:val="24"/>
        </w:rPr>
        <w:t>Σ</w:t>
      </w:r>
      <w:r>
        <w:rPr>
          <w:rFonts w:eastAsia="Times New Roman"/>
          <w:szCs w:val="24"/>
        </w:rPr>
        <w:t>ΟΙ</w:t>
      </w:r>
      <w:r>
        <w:rPr>
          <w:rFonts w:eastAsia="Times New Roman"/>
          <w:szCs w:val="24"/>
        </w:rPr>
        <w:t xml:space="preserve">Π και μας σοκάρει το γεγονός ότι εμμένετε, κυρίως, στο να επιστρατεύετε επιχειρήματα συγκάλυψης της εθνικά ταπεινωτικής εκχώρησης της δημόσιας περιουσίας στο </w:t>
      </w:r>
      <w:proofErr w:type="spellStart"/>
      <w:r>
        <w:rPr>
          <w:rFonts w:eastAsia="Times New Roman"/>
          <w:szCs w:val="24"/>
        </w:rPr>
        <w:t>υ</w:t>
      </w:r>
      <w:r>
        <w:rPr>
          <w:rFonts w:eastAsia="Times New Roman"/>
          <w:szCs w:val="24"/>
        </w:rPr>
        <w:t>περτα</w:t>
      </w:r>
      <w:r>
        <w:rPr>
          <w:rFonts w:eastAsia="Times New Roman"/>
          <w:szCs w:val="24"/>
        </w:rPr>
        <w:t>μείο</w:t>
      </w:r>
      <w:proofErr w:type="spellEnd"/>
      <w:r>
        <w:rPr>
          <w:rFonts w:eastAsia="Times New Roman"/>
          <w:szCs w:val="24"/>
        </w:rPr>
        <w:t xml:space="preserve">. </w:t>
      </w:r>
    </w:p>
    <w:p w14:paraId="0DE16E01"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Εν τω μεταξύ, επειδή μας διορθώσατε για το θέμα του αριθμού των ακινήτων, θέλω να σας πω ότι και στην ερώτησή μας λέμε «περίπου τόσα» και μετά εσείς προφανώς μπορεί να ξέρετε ακριβώς ποια είναι αυτά και οι κωδικοί σε ποια ακίνητα αντιστοιχούν, γιατί</w:t>
      </w:r>
      <w:r>
        <w:rPr>
          <w:rFonts w:eastAsia="Times New Roman"/>
          <w:szCs w:val="24"/>
        </w:rPr>
        <w:t xml:space="preserve"> αυτό είναι και ένα μεγάλο ζήτημα. Σε κάθε περίπτωση πάντως</w:t>
      </w:r>
      <w:r>
        <w:rPr>
          <w:rFonts w:eastAsia="Times New Roman"/>
          <w:szCs w:val="24"/>
        </w:rPr>
        <w:t>, αυτή η παραχώρηση της ελληνικής περιουσίας</w:t>
      </w:r>
      <w:r>
        <w:rPr>
          <w:rFonts w:eastAsia="Times New Roman"/>
          <w:szCs w:val="24"/>
        </w:rPr>
        <w:t xml:space="preserve"> </w:t>
      </w:r>
      <w:r>
        <w:rPr>
          <w:rFonts w:eastAsia="Times New Roman"/>
          <w:szCs w:val="24"/>
        </w:rPr>
        <w:t>σ</w:t>
      </w:r>
      <w:r>
        <w:rPr>
          <w:rFonts w:eastAsia="Times New Roman"/>
          <w:szCs w:val="24"/>
        </w:rPr>
        <w:t xml:space="preserve">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w:t>
      </w:r>
      <w:r>
        <w:rPr>
          <w:rFonts w:eastAsia="Times New Roman"/>
          <w:szCs w:val="24"/>
        </w:rPr>
        <w:t>ι</w:t>
      </w:r>
      <w:r>
        <w:rPr>
          <w:rFonts w:eastAsia="Times New Roman"/>
          <w:szCs w:val="24"/>
        </w:rPr>
        <w:t>διωτικοποιήσεων, και της πολιτιστικής κληρονομιάς είναι, κυρία Υπουργέ, δυστυχώς, η ατιμωτική εγγύηση που η Κυβέρνησή σας έδωσε στους δα</w:t>
      </w:r>
      <w:r>
        <w:rPr>
          <w:rFonts w:eastAsia="Times New Roman"/>
          <w:szCs w:val="24"/>
        </w:rPr>
        <w:t xml:space="preserve">νειστές, προκειμένου να πειστούν ότι θα τηρήσετε τις πολύ σκληρές δημοσιονομικές δεσμεύσεις σας. Και αυτό ήταν κάτι που ως το μαύρο καλοκαίρι του 2015 δεν τόλμησε να κάνει καμμία άλλη κυβέρνηση, να παραχωρήσει δηλαδή το σύνολο της ελληνικής περιουσίας για </w:t>
      </w:r>
      <w:r>
        <w:rPr>
          <w:rFonts w:eastAsia="Times New Roman"/>
          <w:szCs w:val="24"/>
        </w:rPr>
        <w:t xml:space="preserve">ενενήντα εννιά χρόνια. Είστε, λοιπόν, σύσσωμα υπόλογοι γι’ αυτή τη μεγάλη εθνική ντροπή και βεβαίως για τις συνέπειές της. </w:t>
      </w:r>
    </w:p>
    <w:p w14:paraId="0DE16E02"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Θέλω να μου επιτρέψετε να μείνω λίγο σε όλα αυτά που έχετε κατά καιρούς πει. Όχι μόνο αυτά που μας είπατε σήμερα εδώ, αλλά πράγματα </w:t>
      </w:r>
      <w:r>
        <w:rPr>
          <w:rFonts w:eastAsia="Times New Roman"/>
          <w:szCs w:val="24"/>
        </w:rPr>
        <w:t xml:space="preserve">που έχετε πει εδώ προχθές στο νομοσχέδιο που συζητήσαμε ή δηλώσεις που έχετε κάνει κατά καιρούς </w:t>
      </w:r>
      <w:r>
        <w:rPr>
          <w:rFonts w:eastAsia="Times New Roman"/>
          <w:szCs w:val="24"/>
        </w:rPr>
        <w:lastRenderedPageBreak/>
        <w:t>για το ζήτημα αυτό της παραχώρησης των ακινήτων του Υπουργείου Πολιτισμού.</w:t>
      </w:r>
    </w:p>
    <w:p w14:paraId="0DE16E03"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Επειδή είχατε αναφερθεί στα ακίνητα που είχαν μεταβιβαστεί από το Υπουργείο στο ΤΑΙΠΕ</w:t>
      </w:r>
      <w:r>
        <w:rPr>
          <w:rFonts w:eastAsia="Times New Roman"/>
          <w:szCs w:val="24"/>
        </w:rPr>
        <w:t xml:space="preserve">Δ στην Πλάκα, θέλω απλώς να σας υπενθυμίσω ότι το 2013, όταν </w:t>
      </w:r>
      <w:r>
        <w:rPr>
          <w:rFonts w:eastAsia="Times New Roman"/>
          <w:szCs w:val="24"/>
        </w:rPr>
        <w:t xml:space="preserve">δόθηκε </w:t>
      </w:r>
      <w:r>
        <w:rPr>
          <w:rFonts w:eastAsia="Times New Roman"/>
          <w:szCs w:val="24"/>
        </w:rPr>
        <w:t>συναίνεση</w:t>
      </w:r>
      <w:r>
        <w:rPr>
          <w:rFonts w:eastAsia="Times New Roman"/>
          <w:szCs w:val="24"/>
        </w:rPr>
        <w:t xml:space="preserve"> για </w:t>
      </w:r>
      <w:r>
        <w:rPr>
          <w:rFonts w:eastAsia="Times New Roman"/>
          <w:szCs w:val="24"/>
        </w:rPr>
        <w:t>μεταβίβαση, μεταβιβάστηκαν από το Υπουργείο Πολιτισμού πάλι σε ελληνική κρατική οντότητα υπό τον απόλυτο έλεγχο του ελληνικού κράτους και μάλιστα αυτά ήταν απαλλοτριωμένες κα</w:t>
      </w:r>
      <w:r>
        <w:rPr>
          <w:rFonts w:eastAsia="Times New Roman"/>
          <w:szCs w:val="24"/>
        </w:rPr>
        <w:t xml:space="preserve">τοικίες, όχι αρχαιολογικοί χώροι, ούτε μνημεία, ούτε καν ιστορικά κτήρια. Επομένως κάθε παραλληλισμός είναι εντελώς παραπλανητικός. </w:t>
      </w:r>
    </w:p>
    <w:p w14:paraId="0DE16E04" w14:textId="77777777" w:rsidR="003A0EA0" w:rsidRDefault="00DD165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Περνάμε τώρα στα όσα λέτε και στηρίζετε στις διατάξεις του άρθρου 196 του ν.4389 περί εξαιρέσεων κυριότητας και νομής ακινή</w:t>
      </w:r>
      <w:r>
        <w:rPr>
          <w:rFonts w:eastAsia="Times New Roman"/>
          <w:szCs w:val="24"/>
        </w:rPr>
        <w:t>των, τα οποία διαχειρίζεται η ΕΤΑΔ. Συνεχίζετε να αλλοιώνετε σκοπίμως την αλήθεια. Γνωρίζετε πολύ καλά ότι στην παράγραφο 5 του συγκεκριμένου άρθρου προβλέπεται ότι -το διαβάζω κατά λέξη- «Η ΕΤΑΔ εξακολουθεί να διαχειρίζεται τα περιουσιακά στοιχεία που εξα</w:t>
      </w:r>
      <w:r>
        <w:rPr>
          <w:rFonts w:eastAsia="Times New Roman"/>
          <w:szCs w:val="24"/>
        </w:rPr>
        <w:t xml:space="preserve">ιρούνται από τη μεταβίβαση». Ψεύδεστε, λοιπόν, όταν λέτε και διακινείτε δελτία Τύπου που </w:t>
      </w:r>
      <w:r>
        <w:rPr>
          <w:rFonts w:eastAsia="Times New Roman"/>
          <w:szCs w:val="24"/>
        </w:rPr>
        <w:lastRenderedPageBreak/>
        <w:t xml:space="preserve">λένε ότι δεν τίθεται θέμα διαχείρισης αρχαιολογικών χώρων και μνημείων και επομένως και των εσόδων τους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w:t>
      </w:r>
    </w:p>
    <w:p w14:paraId="0DE16E05"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 xml:space="preserve">Επιμένω στο θέμα της διαχείρισης και θέλω να σας θυμίσω ότι ο σημερινός Υφυπουργός Πολιτισμού και Αθλητισμού ήταν </w:t>
      </w:r>
      <w:r>
        <w:rPr>
          <w:rFonts w:eastAsia="Times New Roman" w:cs="Times New Roman"/>
          <w:szCs w:val="24"/>
        </w:rPr>
        <w:t>δ</w:t>
      </w:r>
      <w:r>
        <w:rPr>
          <w:rFonts w:eastAsia="Times New Roman" w:cs="Times New Roman"/>
          <w:szCs w:val="24"/>
        </w:rPr>
        <w:t>ιευθυντής του Υπουργού Πολιτισμού και Αθλητισμού, του κ. Μπαλτά, το 2016, όταν ψηφίστηκε ο ν.4389. Όπως στην ίδια θέση που βρίσκεται σήμερα ή</w:t>
      </w:r>
      <w:r>
        <w:rPr>
          <w:rFonts w:eastAsia="Times New Roman" w:cs="Times New Roman"/>
          <w:szCs w:val="24"/>
        </w:rPr>
        <w:t xml:space="preserve">ταν όλα αυτά τα χρόνια και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ραμματέας </w:t>
      </w:r>
      <w:r>
        <w:rPr>
          <w:rFonts w:eastAsia="Times New Roman" w:cs="Times New Roman"/>
          <w:szCs w:val="24"/>
        </w:rPr>
        <w:t xml:space="preserve">ΥΠΠΟΑ. </w:t>
      </w:r>
      <w:r>
        <w:rPr>
          <w:rFonts w:eastAsia="Times New Roman" w:cs="Times New Roman"/>
          <w:szCs w:val="24"/>
        </w:rPr>
        <w:t>Οπότε δεν υπάρχουν δικαιολογίες. Είστε επί τέσσερα χρόνια στην εξουσία. Οι ευθύνες είναι όλες δικές σας.</w:t>
      </w:r>
    </w:p>
    <w:p w14:paraId="0DE16E06"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 xml:space="preserve">Επίσης, κυρία Υπουργέ, προχθές μας παραπέμψατε στο </w:t>
      </w:r>
      <w:r>
        <w:rPr>
          <w:rFonts w:eastAsia="Times New Roman" w:cs="Times New Roman"/>
          <w:szCs w:val="24"/>
        </w:rPr>
        <w:t>υ</w:t>
      </w:r>
      <w:r>
        <w:rPr>
          <w:rFonts w:eastAsia="Times New Roman" w:cs="Times New Roman"/>
          <w:szCs w:val="24"/>
        </w:rPr>
        <w:t>ποθηκοφυλακείο ώστε να πειστούμε ότι κα</w:t>
      </w:r>
      <w:r>
        <w:rPr>
          <w:rFonts w:eastAsia="Times New Roman" w:cs="Times New Roman"/>
          <w:szCs w:val="24"/>
        </w:rPr>
        <w:t>μ</w:t>
      </w:r>
      <w:r>
        <w:rPr>
          <w:rFonts w:eastAsia="Times New Roman" w:cs="Times New Roman"/>
          <w:szCs w:val="24"/>
        </w:rPr>
        <w:t>μία μ</w:t>
      </w:r>
      <w:r>
        <w:rPr>
          <w:rFonts w:eastAsia="Times New Roman" w:cs="Times New Roman"/>
          <w:szCs w:val="24"/>
        </w:rPr>
        <w:t>εταβίβαση δεν έχει συντελεστεί. Αναρωτιόμαστε: θεωρείτε, για παράδειγμα, ότι η Κνωσός έχει περιέλθει στο ελληνικό κράτος με κάποια δικαιοπραξία; Διότι οι μεταβιβάσεις από το Υπουργείο Πολιτισμού γίνονται όταν τα ακίνητα περιέρχονται στην αρμοδιότητά του απ</w:t>
      </w:r>
      <w:r>
        <w:rPr>
          <w:rFonts w:eastAsia="Times New Roman" w:cs="Times New Roman"/>
          <w:szCs w:val="24"/>
        </w:rPr>
        <w:t xml:space="preserve">ό δικαιοπραξίες. Τα υπόλοιπα μνημεία και αρχαιότητες, από το βάθος της ελληνικής ιστορίας, είναι βεβαίως αδύνατον να τα βρούμε εκεί. </w:t>
      </w:r>
    </w:p>
    <w:p w14:paraId="0DE16E07"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lastRenderedPageBreak/>
        <w:t>Έχετε πει, επίσης, ότι κα</w:t>
      </w:r>
      <w:r>
        <w:rPr>
          <w:rFonts w:eastAsia="Times New Roman" w:cs="Times New Roman"/>
          <w:szCs w:val="24"/>
        </w:rPr>
        <w:t>μ</w:t>
      </w:r>
      <w:r>
        <w:rPr>
          <w:rFonts w:eastAsia="Times New Roman" w:cs="Times New Roman"/>
          <w:szCs w:val="24"/>
        </w:rPr>
        <w:t xml:space="preserve">μία πράξη μεταβίβασης ή άσκηση διαχείρισης δεν θα επιχειρηθεί, αν δεν ολοκληρωθεί η ταυτοποίηση </w:t>
      </w:r>
      <w:r>
        <w:rPr>
          <w:rFonts w:eastAsia="Times New Roman" w:cs="Times New Roman"/>
          <w:szCs w:val="24"/>
        </w:rPr>
        <w:t xml:space="preserve">των εξαιρούμενων ακινήτων. Ομολογείτε δηλαδή ότι το Υπουργείο Πολιτισμού και Αθλητισμού δεν είχε διενεργήσει κανέναν έλεγχο πριν τις επίμαχες αποφάσεις του περασμένου Ιουνίου. Άρα, είναι και πρωθύστερο και ανεύθυνο πρώτα να παραχωρείτε και μετά να έρχεστε </w:t>
      </w:r>
      <w:r>
        <w:rPr>
          <w:rFonts w:eastAsia="Times New Roman" w:cs="Times New Roman"/>
          <w:szCs w:val="24"/>
        </w:rPr>
        <w:t>να ελέγξετε.</w:t>
      </w:r>
    </w:p>
    <w:p w14:paraId="0DE16E08"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 xml:space="preserve">Κυρία Υπουργέ, πραγματικά σας καλούμε να σταματήσετε να κωφεύετε και να αδρανείτε στον ενεχυριασμό της ελληνικής πολιτιστικής κληρονομιάς και να σεβαστείτε το Σύνταγμα. Κάντε το τώρα, γιατί τα δελτία Τύπου και η διάχυση πληροφοριών δεν δίνουν </w:t>
      </w:r>
      <w:r>
        <w:rPr>
          <w:rFonts w:eastAsia="Times New Roman" w:cs="Times New Roman"/>
          <w:szCs w:val="24"/>
        </w:rPr>
        <w:t>απαντήσεις για μια κατάσταση που βρίσκεται εκτός ελέγχου. Σταματήστε να βουλιάζετε τη χώρα σε αναξιοπρέπεια με όπλο τη μετάθεση ευθυνών και την παραπλάνηση.</w:t>
      </w:r>
    </w:p>
    <w:p w14:paraId="0DE16E09"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Περιμένουμε ότι από πλευράς σας θα κάνετε τουλάχιστον αυτό που πρέπει, ενδεχομένως και κάποια νομοθ</w:t>
      </w:r>
      <w:r>
        <w:rPr>
          <w:rFonts w:eastAsia="Times New Roman" w:cs="Times New Roman"/>
          <w:szCs w:val="24"/>
        </w:rPr>
        <w:t>ετική ρύθμιση, για να μας πείσετε ότι όλα αυτά για τα οποία έχετε κατά καιρούς μιλήσει ισχύουν και δεν είναι τίποτε αυτονόητο.</w:t>
      </w:r>
    </w:p>
    <w:p w14:paraId="0DE16E0A" w14:textId="77777777" w:rsidR="003A0EA0" w:rsidRDefault="00DD165E">
      <w:pPr>
        <w:spacing w:line="600" w:lineRule="auto"/>
        <w:ind w:firstLine="720"/>
        <w:jc w:val="both"/>
        <w:rPr>
          <w:rFonts w:eastAsia="Times New Roman" w:cs="Times New Roman"/>
          <w:szCs w:val="24"/>
        </w:rPr>
      </w:pPr>
      <w:r w:rsidRPr="00F56957">
        <w:rPr>
          <w:rFonts w:eastAsia="Times New Roman" w:cs="Times New Roman"/>
          <w:b/>
          <w:szCs w:val="24"/>
        </w:rPr>
        <w:lastRenderedPageBreak/>
        <w:t>ΠΡΟΕΔΡΕΥΩΝ (Γεώργιος Βαρεμένος):</w:t>
      </w:r>
      <w:r>
        <w:rPr>
          <w:rFonts w:eastAsia="Times New Roman" w:cs="Times New Roman"/>
          <w:szCs w:val="24"/>
        </w:rPr>
        <w:t xml:space="preserve"> Κυρία Υπουργέ, έχετε τον λόγο.</w:t>
      </w:r>
    </w:p>
    <w:p w14:paraId="0DE16E0B" w14:textId="77777777" w:rsidR="003A0EA0" w:rsidRDefault="00DD165E">
      <w:pPr>
        <w:spacing w:line="600" w:lineRule="auto"/>
        <w:ind w:firstLine="720"/>
        <w:jc w:val="both"/>
        <w:rPr>
          <w:rFonts w:eastAsia="Times New Roman" w:cs="Times New Roman"/>
          <w:szCs w:val="24"/>
        </w:rPr>
      </w:pPr>
      <w:r w:rsidRPr="00657F2C">
        <w:rPr>
          <w:rFonts w:eastAsia="Times New Roman" w:cs="Times New Roman"/>
          <w:b/>
          <w:szCs w:val="24"/>
        </w:rPr>
        <w:t>ΜΥΡΣΙΝΗ ΖΟΡΜΠΑ (Υπουργός Πολιτισμού και Αθλητισμού):</w:t>
      </w:r>
      <w:r>
        <w:rPr>
          <w:rFonts w:eastAsia="Times New Roman" w:cs="Times New Roman"/>
          <w:szCs w:val="24"/>
        </w:rPr>
        <w:t xml:space="preserve"> Ευχαριστώ, κ</w:t>
      </w:r>
      <w:r>
        <w:rPr>
          <w:rFonts w:eastAsia="Times New Roman" w:cs="Times New Roman"/>
          <w:szCs w:val="24"/>
        </w:rPr>
        <w:t>ύριε Πρόεδρε.</w:t>
      </w:r>
    </w:p>
    <w:p w14:paraId="0DE16E0C"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 xml:space="preserve">Κυρία Κεφαλογιάννη, με ρητορικά σχήματα και κατηγορίες και μια φρασεολογία η οποία δεν αρμόζει, θεωρώ ότι </w:t>
      </w:r>
      <w:r w:rsidRPr="0099411D">
        <w:rPr>
          <w:rFonts w:eastAsia="Times New Roman" w:cs="Times New Roman"/>
          <w:szCs w:val="24"/>
        </w:rPr>
        <w:t>δημιουργείτ</w:t>
      </w:r>
      <w:r>
        <w:rPr>
          <w:rFonts w:eastAsia="Times New Roman" w:cs="Times New Roman"/>
          <w:szCs w:val="24"/>
        </w:rPr>
        <w:t>ε</w:t>
      </w:r>
      <w:r w:rsidRPr="00657F2C">
        <w:rPr>
          <w:rFonts w:eastAsia="Times New Roman" w:cs="Times New Roman"/>
          <w:b/>
          <w:szCs w:val="24"/>
        </w:rPr>
        <w:t xml:space="preserve"> </w:t>
      </w:r>
      <w:r>
        <w:rPr>
          <w:rFonts w:eastAsia="Times New Roman" w:cs="Times New Roman"/>
          <w:szCs w:val="24"/>
        </w:rPr>
        <w:t>περισσότερο σύγχυση σε αυτούς που σας ακούν παρά έχετε ένα ουσιαστικό αίτημα, το οποίο σε λίγες μέρες, άλλωστε, με τη δημοσ</w:t>
      </w:r>
      <w:r>
        <w:rPr>
          <w:rFonts w:eastAsia="Times New Roman" w:cs="Times New Roman"/>
          <w:szCs w:val="24"/>
        </w:rPr>
        <w:t>ιοποίηση του καταλόγου, δεν θα έχετε την ευκαιρία να συνεχίσετε να το υποστηρίζετε.</w:t>
      </w:r>
    </w:p>
    <w:p w14:paraId="0DE16E0D"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 xml:space="preserve">Ωστόσο, επειδή αναφέρεστε συνεχώς στα ακίνητα του 2012-2014, που από το ελληνικό </w:t>
      </w:r>
      <w:r>
        <w:rPr>
          <w:rFonts w:eastAsia="Times New Roman" w:cs="Times New Roman"/>
          <w:szCs w:val="24"/>
        </w:rPr>
        <w:t>δ</w:t>
      </w:r>
      <w:r>
        <w:rPr>
          <w:rFonts w:eastAsia="Times New Roman" w:cs="Times New Roman"/>
          <w:szCs w:val="24"/>
        </w:rPr>
        <w:t xml:space="preserve">ημόσιο </w:t>
      </w:r>
      <w:r w:rsidRPr="0099411D">
        <w:rPr>
          <w:rFonts w:eastAsia="Times New Roman" w:cs="Times New Roman"/>
          <w:szCs w:val="24"/>
        </w:rPr>
        <w:t>πέρασαν</w:t>
      </w:r>
      <w:r>
        <w:rPr>
          <w:rFonts w:eastAsia="Times New Roman" w:cs="Times New Roman"/>
          <w:szCs w:val="24"/>
        </w:rPr>
        <w:t xml:space="preserve"> στο ΤΑΙΠΕΔ, </w:t>
      </w:r>
      <w:r w:rsidRPr="0099411D">
        <w:rPr>
          <w:rFonts w:eastAsia="Times New Roman" w:cs="Times New Roman"/>
          <w:szCs w:val="24"/>
        </w:rPr>
        <w:t>να σας πω ότι</w:t>
      </w:r>
      <w:r>
        <w:rPr>
          <w:rFonts w:eastAsia="Times New Roman" w:cs="Times New Roman"/>
          <w:szCs w:val="24"/>
        </w:rPr>
        <w:t xml:space="preserve"> εσείς υπογράψατε, βάλατε την υπογραφή σας σε αυτή</w:t>
      </w:r>
      <w:r>
        <w:rPr>
          <w:rFonts w:eastAsia="Times New Roman" w:cs="Times New Roman"/>
          <w:szCs w:val="24"/>
        </w:rPr>
        <w:t>ν την απόφαση ως Υπουργός. Έχετε, λοιπόν, συνυπογράψει -για να τα ακούσετε τώρα συγκεκριμένα- τη μεταβίβαση τριάντα έξι ακινήτων διαχειριστικής αρμοδιότητας του Υπουργείου Πολιτισμού στην περιοχή της Πλάκας, εκ των οποίων κάποια είναι μνημεία, άλλα στεγάζο</w:t>
      </w:r>
      <w:r>
        <w:rPr>
          <w:rFonts w:eastAsia="Times New Roman" w:cs="Times New Roman"/>
          <w:szCs w:val="24"/>
        </w:rPr>
        <w:t xml:space="preserve">υν υπηρεσίες, αλλά πάντως </w:t>
      </w:r>
      <w:r>
        <w:rPr>
          <w:rFonts w:eastAsia="Times New Roman" w:cs="Times New Roman"/>
          <w:szCs w:val="24"/>
        </w:rPr>
        <w:lastRenderedPageBreak/>
        <w:t>όλα έχουν απαλλοτριωθεί για σκοπό δημόσιας ωφέλειας και αρχαιολογικούς σκοπούς στην προστατευόμενη περιοχή της Πλάκας.</w:t>
      </w:r>
    </w:p>
    <w:p w14:paraId="0DE16E0E"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Με δυο αποφάσεις που δημοσιεύτηκαν στα ΦΕΚ το 2013 και το 2014 -και θα καταθέσω όλα τα σχετικά- έγιναν οι μεταβ</w:t>
      </w:r>
      <w:r>
        <w:rPr>
          <w:rFonts w:eastAsia="Times New Roman" w:cs="Times New Roman"/>
          <w:szCs w:val="24"/>
        </w:rPr>
        <w:t>ιβάσεις αυτές χωρίς εξαιρέσεις, κυρία Κεφαλογιάννη.</w:t>
      </w:r>
    </w:p>
    <w:p w14:paraId="0DE16E0F" w14:textId="77777777" w:rsidR="003A0EA0" w:rsidRDefault="00DD165E">
      <w:pPr>
        <w:spacing w:line="600" w:lineRule="auto"/>
        <w:jc w:val="both"/>
        <w:rPr>
          <w:rFonts w:eastAsia="Times New Roman"/>
          <w:szCs w:val="24"/>
        </w:rPr>
      </w:pPr>
      <w:r>
        <w:rPr>
          <w:rFonts w:eastAsia="Times New Roman" w:cs="Times New Roman"/>
          <w:szCs w:val="24"/>
        </w:rPr>
        <w:t xml:space="preserve">Επομένως, για την </w:t>
      </w:r>
      <w:proofErr w:type="spellStart"/>
      <w:r>
        <w:rPr>
          <w:rFonts w:eastAsia="Times New Roman" w:cs="Times New Roman"/>
          <w:szCs w:val="24"/>
        </w:rPr>
        <w:t>αναμεταβίβασή</w:t>
      </w:r>
      <w:proofErr w:type="spellEnd"/>
      <w:r>
        <w:rPr>
          <w:rFonts w:eastAsia="Times New Roman" w:cs="Times New Roman"/>
          <w:szCs w:val="24"/>
        </w:rPr>
        <w:t xml:space="preserve"> τους στο Υπουργείο Πολιτισμού κάνουμε ήδη ενέργειες, οι οποίες θα πάρουν λίγο χρόνο, πολύ περισσότερο φυσικά από τις εξαιρέσεις της ΕΤΑΔ, διότι εκεί το σύστημά μας είναι πο</w:t>
      </w:r>
      <w:r>
        <w:rPr>
          <w:rFonts w:eastAsia="Times New Roman" w:cs="Times New Roman"/>
          <w:szCs w:val="24"/>
        </w:rPr>
        <w:t>λύ συγκεκριμένο.</w:t>
      </w:r>
      <w:r>
        <w:rPr>
          <w:rFonts w:eastAsia="Times New Roman" w:cs="Times New Roman"/>
          <w:szCs w:val="24"/>
        </w:rPr>
        <w:t xml:space="preserve"> </w:t>
      </w:r>
      <w:r>
        <w:rPr>
          <w:rFonts w:eastAsia="Times New Roman"/>
          <w:szCs w:val="24"/>
        </w:rPr>
        <w:t>Εδώ θα χρειαστεί, λοιπόν, να φέρουμε πίσω αυτά τα ακίνητα που εσείς ξεπουλήσατε. Επομένως, νομίζω ότι θα έπρεπε να είστε λίγο πιο προσεκτική.</w:t>
      </w:r>
    </w:p>
    <w:p w14:paraId="0DE16E10"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w:t>
      </w:r>
      <w:r>
        <w:rPr>
          <w:rFonts w:eastAsia="Times New Roman" w:cs="Times New Roman"/>
          <w:szCs w:val="24"/>
        </w:rPr>
        <w:t>Υπουργός κ.</w:t>
      </w:r>
      <w:r w:rsidRPr="000D63A8">
        <w:rPr>
          <w:rFonts w:eastAsia="Times New Roman" w:cs="Times New Roman"/>
          <w:szCs w:val="24"/>
        </w:rPr>
        <w:t xml:space="preserve"> </w:t>
      </w:r>
      <w:r>
        <w:rPr>
          <w:rFonts w:eastAsia="Times New Roman" w:cs="Times New Roman"/>
          <w:szCs w:val="24"/>
        </w:rPr>
        <w:t xml:space="preserve">Μυρσίνη Ζορμπά </w:t>
      </w:r>
      <w:r w:rsidRPr="000D63A8">
        <w:rPr>
          <w:rFonts w:eastAsia="Times New Roman" w:cs="Times New Roman"/>
          <w:szCs w:val="24"/>
        </w:rPr>
        <w:t xml:space="preserve">καταθέτει για τα Πρακτικά </w:t>
      </w:r>
      <w:r>
        <w:rPr>
          <w:rFonts w:eastAsia="Times New Roman" w:cs="Times New Roman"/>
          <w:szCs w:val="24"/>
        </w:rPr>
        <w:t xml:space="preserve">τα </w:t>
      </w:r>
      <w:r>
        <w:rPr>
          <w:rFonts w:eastAsia="Times New Roman" w:cs="Times New Roman"/>
          <w:szCs w:val="24"/>
        </w:rPr>
        <w:t>σχετικά</w:t>
      </w:r>
      <w:r w:rsidRPr="000D63A8">
        <w:rPr>
          <w:rFonts w:eastAsia="Times New Roman" w:cs="Times New Roman"/>
          <w:szCs w:val="24"/>
        </w:rPr>
        <w:t xml:space="preserve">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DE16E11" w14:textId="77777777" w:rsidR="003A0EA0" w:rsidRDefault="00DD165E">
      <w:pPr>
        <w:spacing w:line="600" w:lineRule="auto"/>
        <w:ind w:firstLine="720"/>
        <w:jc w:val="both"/>
        <w:rPr>
          <w:rFonts w:eastAsia="Times New Roman"/>
          <w:szCs w:val="24"/>
        </w:rPr>
      </w:pPr>
      <w:r>
        <w:rPr>
          <w:rFonts w:eastAsia="Times New Roman"/>
          <w:szCs w:val="24"/>
        </w:rPr>
        <w:lastRenderedPageBreak/>
        <w:t>Θα ήθελα να πω και κάτι ακόμη. Ας μην αναλωθούμε στην πολεμική, ας εστιάσουμε σε κάτι ουσιώδες, παρόλο που μέχρι τώρα έχει φανεί ότι δεν</w:t>
      </w:r>
      <w:r>
        <w:rPr>
          <w:rFonts w:eastAsia="Times New Roman"/>
          <w:szCs w:val="24"/>
        </w:rPr>
        <w:t xml:space="preserve"> σας ενδιαφέρουν τα ουσιώδη. </w:t>
      </w:r>
    </w:p>
    <w:p w14:paraId="0DE16E12" w14:textId="77777777" w:rsidR="003A0EA0" w:rsidRDefault="00DD165E">
      <w:pPr>
        <w:spacing w:line="600" w:lineRule="auto"/>
        <w:ind w:firstLine="720"/>
        <w:jc w:val="both"/>
        <w:rPr>
          <w:rFonts w:eastAsia="Times New Roman"/>
          <w:szCs w:val="24"/>
        </w:rPr>
      </w:pPr>
      <w:r>
        <w:rPr>
          <w:rFonts w:eastAsia="Times New Roman"/>
          <w:szCs w:val="24"/>
        </w:rPr>
        <w:t>Με αφορμή τα παραπάνω, όμως, αναδεικνύεται το μέγεθος του προβλήματος που έχει τις ρίζες του στο ότι το Αρχαιολογικό Κτηματολόγιο δεν έχει ακόμη ολοκληρωθεί. Αυτό παραγνωρίζεται μάλλον από εκείνους που δεν κατάφεραν να το ολοκ</w:t>
      </w:r>
      <w:r>
        <w:rPr>
          <w:rFonts w:eastAsia="Times New Roman"/>
          <w:szCs w:val="24"/>
        </w:rPr>
        <w:t>ληρώσουν από το 2011 μέχρι το 2014, όταν εντάχθηκε στο ΕΣΠΑ κατά την προηγούμενη Προγραμματική Περίοδο 2007 - 2013, παρά τις τότε συνεχείς δηλώσεις τους στον Τύπο ότι θα ήταν ήδη έτοιμο το 2013. Βλέπω και άρθρα ανυπόγραφα στον Τύπο που θα έπρεπε καλύτερα ν</w:t>
      </w:r>
      <w:r>
        <w:rPr>
          <w:rFonts w:eastAsia="Times New Roman"/>
          <w:szCs w:val="24"/>
        </w:rPr>
        <w:t>α το σκέφτονται όσοι τα γράφουν, διότι είναι ακριβώς οι υπεύθυνοι για αυτό.</w:t>
      </w:r>
    </w:p>
    <w:p w14:paraId="0DE16E13" w14:textId="77777777" w:rsidR="003A0EA0" w:rsidRDefault="00DD165E">
      <w:pPr>
        <w:spacing w:line="600" w:lineRule="auto"/>
        <w:ind w:firstLine="720"/>
        <w:jc w:val="both"/>
        <w:rPr>
          <w:rFonts w:eastAsia="Times New Roman"/>
          <w:szCs w:val="24"/>
        </w:rPr>
      </w:pPr>
      <w:r>
        <w:rPr>
          <w:rFonts w:eastAsia="Times New Roman"/>
          <w:szCs w:val="24"/>
        </w:rPr>
        <w:t>Έτσι, καταφέραμε να βρεθούμε σε μια στιγμή όπου δεν υπήρχε ο κατάλογος, τον οποίο τώρα φτιάχνουμε. Αντί, λοιπόν, να αναγνωρίσετε αυτό το γεγονός, ότι δηλαδή σήμερα έχουμε την ευκαι</w:t>
      </w:r>
      <w:r>
        <w:rPr>
          <w:rFonts w:eastAsia="Times New Roman"/>
          <w:szCs w:val="24"/>
        </w:rPr>
        <w:t xml:space="preserve">ρία να </w:t>
      </w:r>
      <w:proofErr w:type="spellStart"/>
      <w:r>
        <w:rPr>
          <w:rFonts w:eastAsia="Times New Roman"/>
          <w:szCs w:val="24"/>
        </w:rPr>
        <w:t>ταυτοποιήσουμε</w:t>
      </w:r>
      <w:proofErr w:type="spellEnd"/>
      <w:r>
        <w:rPr>
          <w:rFonts w:eastAsia="Times New Roman"/>
          <w:szCs w:val="24"/>
        </w:rPr>
        <w:t xml:space="preserve"> όλα τα ακίνητα αρχαιολογικού ενδιαφέροντος για πρώτη φορά, μας κατηγορείτε και από πάνω. Νομίζω ότι πρέπει να το ξανασκεφτείτε. </w:t>
      </w:r>
    </w:p>
    <w:p w14:paraId="0DE16E14" w14:textId="77777777" w:rsidR="003A0EA0" w:rsidRDefault="00DD165E">
      <w:pPr>
        <w:spacing w:line="600" w:lineRule="auto"/>
        <w:ind w:firstLine="720"/>
        <w:jc w:val="both"/>
        <w:rPr>
          <w:rFonts w:eastAsia="Times New Roman"/>
          <w:szCs w:val="24"/>
        </w:rPr>
      </w:pPr>
      <w:r>
        <w:rPr>
          <w:rFonts w:eastAsia="Times New Roman"/>
          <w:szCs w:val="24"/>
        </w:rPr>
        <w:lastRenderedPageBreak/>
        <w:t>Ευχαριστώ πολύ.</w:t>
      </w:r>
    </w:p>
    <w:p w14:paraId="0DE16E15" w14:textId="77777777" w:rsidR="003A0EA0" w:rsidRDefault="00DD165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w:t>
      </w:r>
      <w:r>
        <w:rPr>
          <w:rFonts w:eastAsia="Times New Roman"/>
          <w:b/>
          <w:bCs/>
          <w:szCs w:val="24"/>
        </w:rPr>
        <w:t xml:space="preserve">(Γεώργιος Βαρεμένος): </w:t>
      </w:r>
      <w:r>
        <w:rPr>
          <w:rFonts w:eastAsia="Times New Roman"/>
          <w:bCs/>
          <w:szCs w:val="24"/>
        </w:rPr>
        <w:t xml:space="preserve">Κυρίες και κύριοι συνάδελφοι, ολοκληρώθηκε η συζήτηση </w:t>
      </w:r>
      <w:r>
        <w:rPr>
          <w:rFonts w:eastAsia="Times New Roman"/>
          <w:bCs/>
          <w:szCs w:val="24"/>
        </w:rPr>
        <w:t>των επικαίρων ερωτήσεων.</w:t>
      </w:r>
    </w:p>
    <w:p w14:paraId="0DE16E16" w14:textId="77777777" w:rsidR="003A0EA0" w:rsidRDefault="00DD165E">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Αριστείδης Φωκάς είχε ζητήσει άδεια ολιγοήμερης απουσίας για το χρονικό διάστημα </w:t>
      </w:r>
      <w:r>
        <w:rPr>
          <w:rFonts w:eastAsia="Times New Roman"/>
          <w:bCs/>
          <w:szCs w:val="24"/>
        </w:rPr>
        <w:t xml:space="preserve">από </w:t>
      </w:r>
      <w:r>
        <w:rPr>
          <w:rFonts w:eastAsia="Times New Roman"/>
          <w:bCs/>
          <w:szCs w:val="24"/>
        </w:rPr>
        <w:t>23</w:t>
      </w:r>
      <w:r>
        <w:rPr>
          <w:rFonts w:eastAsia="Times New Roman"/>
          <w:bCs/>
          <w:szCs w:val="24"/>
        </w:rPr>
        <w:t xml:space="preserve"> Οκτωβρίου</w:t>
      </w:r>
      <w:r>
        <w:rPr>
          <w:rFonts w:eastAsia="Times New Roman"/>
          <w:bCs/>
          <w:szCs w:val="24"/>
        </w:rPr>
        <w:t xml:space="preserve"> </w:t>
      </w:r>
      <w:r>
        <w:rPr>
          <w:rFonts w:eastAsia="Times New Roman"/>
          <w:bCs/>
          <w:szCs w:val="24"/>
        </w:rPr>
        <w:t xml:space="preserve">έως </w:t>
      </w:r>
      <w:r>
        <w:rPr>
          <w:rFonts w:eastAsia="Times New Roman"/>
          <w:bCs/>
          <w:szCs w:val="24"/>
        </w:rPr>
        <w:t xml:space="preserve">και 24 Οκτωβρίου 2018, που έχει παρέλθει. </w:t>
      </w:r>
    </w:p>
    <w:p w14:paraId="0DE16E17" w14:textId="77777777" w:rsidR="003A0EA0" w:rsidRDefault="00DD165E">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(Στο σημείο αυτό κατατίθεται για τα Πρακτικά η προαναφερθείσα επιστολή,</w:t>
      </w:r>
      <w:r>
        <w:rPr>
          <w:rFonts w:eastAsia="Times New Roman"/>
          <w:bCs/>
          <w:szCs w:val="24"/>
        </w:rPr>
        <w:t xml:space="preserve"> η οποία βρίσκεται στο αρχείο του Τμήματος Γραμματείας της Διεύθυνσης Στενογραφίας και Πρακτικών της Βουλής)</w:t>
      </w:r>
    </w:p>
    <w:p w14:paraId="0DE16E18" w14:textId="77777777" w:rsidR="003A0EA0" w:rsidRDefault="00DD165E">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Επίσης, ο Βουλευτής κ. Εμμανουήλ </w:t>
      </w:r>
      <w:proofErr w:type="spellStart"/>
      <w:r>
        <w:rPr>
          <w:rFonts w:eastAsia="Times New Roman"/>
          <w:bCs/>
          <w:szCs w:val="24"/>
        </w:rPr>
        <w:t>Θραψανιώτης</w:t>
      </w:r>
      <w:proofErr w:type="spellEnd"/>
      <w:r>
        <w:rPr>
          <w:rFonts w:eastAsia="Times New Roman"/>
          <w:bCs/>
          <w:szCs w:val="24"/>
        </w:rPr>
        <w:t xml:space="preserve"> ζητεί άδεια ολιγοήμερης απουσίας στο εξωτερικό για προσωπικούς λόγους από 7 Νοεμβρίου έως 16 Νοεμβρίου</w:t>
      </w:r>
      <w:r>
        <w:rPr>
          <w:rFonts w:eastAsia="Times New Roman"/>
          <w:bCs/>
          <w:szCs w:val="24"/>
        </w:rPr>
        <w:t xml:space="preserve"> 2018. Η Βουλή εγκρίνει;</w:t>
      </w:r>
    </w:p>
    <w:p w14:paraId="0DE16E19" w14:textId="77777777" w:rsidR="003A0EA0" w:rsidRDefault="00DD165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0DE16E1A" w14:textId="77777777" w:rsidR="003A0EA0" w:rsidRDefault="00DD165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w:t>
      </w:r>
      <w:r>
        <w:rPr>
          <w:rFonts w:eastAsia="Times New Roman"/>
          <w:b/>
          <w:bCs/>
          <w:szCs w:val="24"/>
        </w:rPr>
        <w:t>ΕΔΡΕΥΩΝ</w:t>
      </w:r>
      <w:r>
        <w:rPr>
          <w:rFonts w:eastAsia="Times New Roman"/>
          <w:b/>
          <w:bCs/>
          <w:szCs w:val="24"/>
        </w:rPr>
        <w:t xml:space="preserve"> (Γεώργιος Βαρεμένος): </w:t>
      </w:r>
      <w:r>
        <w:rPr>
          <w:rFonts w:eastAsia="Times New Roman"/>
          <w:bCs/>
          <w:szCs w:val="24"/>
        </w:rPr>
        <w:t>Συνεπώς η</w:t>
      </w:r>
      <w:r>
        <w:rPr>
          <w:rFonts w:eastAsia="Times New Roman"/>
          <w:bCs/>
          <w:szCs w:val="24"/>
        </w:rPr>
        <w:t xml:space="preserve"> Βουλή ενέκρινε τη ζητηθείσα άδεια.</w:t>
      </w:r>
    </w:p>
    <w:p w14:paraId="0DE16E1B" w14:textId="77777777" w:rsidR="003A0EA0" w:rsidRDefault="00DD165E">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DE16E1C" w14:textId="77777777" w:rsidR="003A0EA0" w:rsidRDefault="00DD165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r>
        <w:rPr>
          <w:rFonts w:eastAsia="Times New Roman" w:cs="Times New Roman"/>
          <w:szCs w:val="24"/>
        </w:rPr>
        <w:t>.</w:t>
      </w:r>
    </w:p>
    <w:p w14:paraId="0DE16E1D" w14:textId="77777777" w:rsidR="003A0EA0" w:rsidRDefault="00DD165E">
      <w:pPr>
        <w:spacing w:line="600" w:lineRule="auto"/>
        <w:ind w:firstLine="720"/>
        <w:jc w:val="both"/>
        <w:rPr>
          <w:rFonts w:eastAsia="Times New Roman" w:cs="Times New Roman"/>
          <w:szCs w:val="24"/>
        </w:rPr>
      </w:pPr>
      <w:r>
        <w:rPr>
          <w:rFonts w:eastAsia="Times New Roman"/>
          <w:b/>
          <w:bCs/>
          <w:szCs w:val="24"/>
        </w:rPr>
        <w:t xml:space="preserve">ΠΡΟΕΔΡΕΥΩΝ </w:t>
      </w:r>
      <w:r>
        <w:rPr>
          <w:rFonts w:eastAsia="Times New Roman"/>
          <w:b/>
          <w:bCs/>
          <w:szCs w:val="24"/>
        </w:rPr>
        <w:t xml:space="preserve">(Γεώργιος Βαρεμένος): </w:t>
      </w:r>
      <w:r>
        <w:rPr>
          <w:rFonts w:eastAsia="Times New Roman" w:cs="Times New Roman"/>
          <w:szCs w:val="24"/>
        </w:rPr>
        <w:t xml:space="preserve">Με τη συναίνεση του Σώματος και ώρα 10.01΄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sidRPr="0006463D">
        <w:rPr>
          <w:rFonts w:eastAsia="Times New Roman" w:cs="Times New Roman"/>
          <w:szCs w:val="24"/>
        </w:rPr>
        <w:t xml:space="preserve">αύριο, </w:t>
      </w:r>
      <w:r>
        <w:rPr>
          <w:rFonts w:eastAsia="Times New Roman" w:cs="Times New Roman"/>
          <w:szCs w:val="24"/>
        </w:rPr>
        <w:t xml:space="preserve">ημέρα </w:t>
      </w:r>
      <w:r w:rsidRPr="0006463D">
        <w:rPr>
          <w:rFonts w:eastAsia="Times New Roman" w:cs="Times New Roman"/>
          <w:szCs w:val="24"/>
        </w:rPr>
        <w:t>Παρασκευή 26 Οκτωβρίου 2018</w:t>
      </w:r>
      <w:r>
        <w:rPr>
          <w:rFonts w:eastAsia="Times New Roman" w:cs="Times New Roman"/>
          <w:szCs w:val="24"/>
        </w:rPr>
        <w:t xml:space="preserve">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0DE16E1E" w14:textId="77777777" w:rsidR="003A0EA0" w:rsidRDefault="00DD165E">
      <w:pPr>
        <w:spacing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0DE16E1F" w14:textId="77777777" w:rsidR="003A0EA0" w:rsidRDefault="003A0EA0">
      <w:pPr>
        <w:spacing w:line="600" w:lineRule="auto"/>
        <w:ind w:firstLine="720"/>
        <w:jc w:val="center"/>
        <w:rPr>
          <w:rFonts w:eastAsia="Times New Roman"/>
          <w:szCs w:val="24"/>
        </w:rPr>
      </w:pPr>
    </w:p>
    <w:sectPr w:rsidR="003A0E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VqQtNLu/XwV8Vt9ybL6wV4oQxVc=" w:salt="2UxzoH8mepi2StXTSuYe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A0"/>
    <w:rsid w:val="003A0EA0"/>
    <w:rsid w:val="006F5A48"/>
    <w:rsid w:val="00DD16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6DB6"/>
  <w15:docId w15:val="{BE014EB9-E4B7-46E7-B3B8-11537FE3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495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E49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708</MetadataID>
    <Session xmlns="641f345b-441b-4b81-9152-adc2e73ba5e1">Δ´</Session>
    <Date xmlns="641f345b-441b-4b81-9152-adc2e73ba5e1">2018-10-24T21:00:00+00:00</Date>
    <Status xmlns="641f345b-441b-4b81-9152-adc2e73ba5e1">
      <Url>https://intra.parliament.gr/praktika/Lists/Incoming_Metadata/EditForm.aspx?ID=708&amp;Source=/praktika/Recordings_Library/Forms/AllItems.aspx</Url>
      <Description>Δημοσιεύτηκε</Description>
    </Status>
    <Meeting xmlns="641f345b-441b-4b81-9152-adc2e73ba5e1">ΙΣΤ´</Meeting>
  </documentManagement>
</p:properties>
</file>

<file path=customXml/itemProps1.xml><?xml version="1.0" encoding="utf-8"?>
<ds:datastoreItem xmlns:ds="http://schemas.openxmlformats.org/officeDocument/2006/customXml" ds:itemID="{026B6D1E-40F4-4054-9FF5-F9680AD96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CB407-56FF-4F2D-AA73-8E9956F0E98E}">
  <ds:schemaRefs>
    <ds:schemaRef ds:uri="http://schemas.microsoft.com/sharepoint/v3/contenttype/forms"/>
  </ds:schemaRefs>
</ds:datastoreItem>
</file>

<file path=customXml/itemProps3.xml><?xml version="1.0" encoding="utf-8"?>
<ds:datastoreItem xmlns:ds="http://schemas.openxmlformats.org/officeDocument/2006/customXml" ds:itemID="{B299A20A-212D-4562-A430-EFAD8EA72FDC}">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4081</Words>
  <Characters>22039</Characters>
  <Application>Microsoft Office Word</Application>
  <DocSecurity>0</DocSecurity>
  <Lines>183</Lines>
  <Paragraphs>52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2018-11-06T09:35:00Z</dcterms:created>
  <dcterms:modified xsi:type="dcterms:W3CDTF">2018-11-06T09:35:00Z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