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30C8" w14:textId="77777777" w:rsidR="00760C8B" w:rsidRPr="00760C8B" w:rsidRDefault="00760C8B" w:rsidP="00760C8B">
      <w:pPr>
        <w:spacing w:after="0" w:line="360" w:lineRule="auto"/>
        <w:rPr>
          <w:ins w:id="0" w:author="Φλούδα Χριστίνα" w:date="2018-03-05T12:59:00Z"/>
          <w:rFonts w:eastAsia="Times New Roman"/>
          <w:szCs w:val="24"/>
          <w:lang w:eastAsia="en-US"/>
        </w:rPr>
      </w:pPr>
      <w:bookmarkStart w:id="1" w:name="_GoBack"/>
      <w:bookmarkEnd w:id="1"/>
      <w:ins w:id="2" w:author="Φλούδα Χριστίνα" w:date="2018-03-05T12:59:00Z">
        <w:r w:rsidRPr="00760C8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2E12F65" w14:textId="77777777" w:rsidR="00760C8B" w:rsidRPr="00760C8B" w:rsidRDefault="00760C8B" w:rsidP="00760C8B">
      <w:pPr>
        <w:spacing w:after="0" w:line="360" w:lineRule="auto"/>
        <w:rPr>
          <w:ins w:id="3" w:author="Φλούδα Χριστίνα" w:date="2018-03-05T12:59:00Z"/>
          <w:rFonts w:eastAsia="Times New Roman"/>
          <w:szCs w:val="24"/>
          <w:lang w:eastAsia="en-US"/>
        </w:rPr>
      </w:pPr>
    </w:p>
    <w:p w14:paraId="13E3D4CA" w14:textId="77777777" w:rsidR="00760C8B" w:rsidRPr="00760C8B" w:rsidRDefault="00760C8B" w:rsidP="00760C8B">
      <w:pPr>
        <w:spacing w:after="0" w:line="360" w:lineRule="auto"/>
        <w:rPr>
          <w:ins w:id="4" w:author="Φλούδα Χριστίνα" w:date="2018-03-05T12:59:00Z"/>
          <w:rFonts w:eastAsia="Times New Roman"/>
          <w:szCs w:val="24"/>
          <w:lang w:eastAsia="en-US"/>
        </w:rPr>
      </w:pPr>
      <w:ins w:id="5" w:author="Φλούδα Χριστίνα" w:date="2018-03-05T12:59:00Z">
        <w:r w:rsidRPr="00760C8B">
          <w:rPr>
            <w:rFonts w:eastAsia="Times New Roman"/>
            <w:szCs w:val="24"/>
            <w:lang w:eastAsia="en-US"/>
          </w:rPr>
          <w:t>ΠΙΝΑΚΑΣ ΠΕΡΙΕΧΟΜΕΝΩΝ</w:t>
        </w:r>
      </w:ins>
    </w:p>
    <w:p w14:paraId="26670B79" w14:textId="77777777" w:rsidR="00760C8B" w:rsidRPr="00760C8B" w:rsidRDefault="00760C8B" w:rsidP="00760C8B">
      <w:pPr>
        <w:spacing w:after="0" w:line="360" w:lineRule="auto"/>
        <w:rPr>
          <w:ins w:id="6" w:author="Φλούδα Χριστίνα" w:date="2018-03-05T12:59:00Z"/>
          <w:rFonts w:eastAsia="Times New Roman"/>
          <w:szCs w:val="24"/>
          <w:lang w:eastAsia="en-US"/>
        </w:rPr>
      </w:pPr>
      <w:ins w:id="7" w:author="Φλούδα Χριστίνα" w:date="2018-03-05T12:59:00Z">
        <w:r w:rsidRPr="00760C8B">
          <w:rPr>
            <w:rFonts w:eastAsia="Times New Roman"/>
            <w:szCs w:val="24"/>
            <w:lang w:eastAsia="en-US"/>
          </w:rPr>
          <w:t xml:space="preserve">ΙΖ΄ ΠΕΡΙΟΔΟΣ </w:t>
        </w:r>
      </w:ins>
    </w:p>
    <w:p w14:paraId="5A2FF360" w14:textId="77777777" w:rsidR="00760C8B" w:rsidRPr="00760C8B" w:rsidRDefault="00760C8B" w:rsidP="00760C8B">
      <w:pPr>
        <w:spacing w:after="0" w:line="360" w:lineRule="auto"/>
        <w:rPr>
          <w:ins w:id="8" w:author="Φλούδα Χριστίνα" w:date="2018-03-05T12:59:00Z"/>
          <w:rFonts w:eastAsia="Times New Roman"/>
          <w:szCs w:val="24"/>
          <w:lang w:eastAsia="en-US"/>
        </w:rPr>
      </w:pPr>
      <w:ins w:id="9" w:author="Φλούδα Χριστίνα" w:date="2018-03-05T12:59:00Z">
        <w:r w:rsidRPr="00760C8B">
          <w:rPr>
            <w:rFonts w:eastAsia="Times New Roman"/>
            <w:szCs w:val="24"/>
            <w:lang w:eastAsia="en-US"/>
          </w:rPr>
          <w:t>ΠΡΟΕΔΡΕΥΟΜΕΝΗΣ ΚΟΙΝΟΒΟΥΛΕΥΤΙΚΗΣ ΔΗΜΟΚΡΑΤΙΑΣ</w:t>
        </w:r>
      </w:ins>
    </w:p>
    <w:p w14:paraId="7C98A295" w14:textId="77777777" w:rsidR="00760C8B" w:rsidRPr="00760C8B" w:rsidRDefault="00760C8B" w:rsidP="00760C8B">
      <w:pPr>
        <w:spacing w:after="0" w:line="360" w:lineRule="auto"/>
        <w:rPr>
          <w:ins w:id="10" w:author="Φλούδα Χριστίνα" w:date="2018-03-05T12:59:00Z"/>
          <w:rFonts w:eastAsia="Times New Roman"/>
          <w:szCs w:val="24"/>
          <w:lang w:eastAsia="en-US"/>
        </w:rPr>
      </w:pPr>
      <w:ins w:id="11" w:author="Φλούδα Χριστίνα" w:date="2018-03-05T12:59:00Z">
        <w:r w:rsidRPr="00760C8B">
          <w:rPr>
            <w:rFonts w:eastAsia="Times New Roman"/>
            <w:szCs w:val="24"/>
            <w:lang w:eastAsia="en-US"/>
          </w:rPr>
          <w:t>ΣΥΝΟΔΟΣ Γ΄</w:t>
        </w:r>
      </w:ins>
    </w:p>
    <w:p w14:paraId="06A21FE0" w14:textId="77777777" w:rsidR="00760C8B" w:rsidRPr="00760C8B" w:rsidRDefault="00760C8B" w:rsidP="00760C8B">
      <w:pPr>
        <w:spacing w:after="0" w:line="360" w:lineRule="auto"/>
        <w:rPr>
          <w:ins w:id="12" w:author="Φλούδα Χριστίνα" w:date="2018-03-05T12:59:00Z"/>
          <w:rFonts w:eastAsia="Times New Roman"/>
          <w:szCs w:val="24"/>
          <w:lang w:eastAsia="en-US"/>
        </w:rPr>
      </w:pPr>
    </w:p>
    <w:p w14:paraId="14AD7DAA" w14:textId="77777777" w:rsidR="00760C8B" w:rsidRPr="00760C8B" w:rsidRDefault="00760C8B" w:rsidP="00760C8B">
      <w:pPr>
        <w:spacing w:after="0" w:line="360" w:lineRule="auto"/>
        <w:rPr>
          <w:ins w:id="13" w:author="Φλούδα Χριστίνα" w:date="2018-03-05T12:59:00Z"/>
          <w:rFonts w:eastAsia="Times New Roman"/>
          <w:szCs w:val="24"/>
          <w:lang w:eastAsia="en-US"/>
        </w:rPr>
      </w:pPr>
      <w:ins w:id="14" w:author="Φλούδα Χριστίνα" w:date="2018-03-05T12:59:00Z">
        <w:r w:rsidRPr="00760C8B">
          <w:rPr>
            <w:rFonts w:eastAsia="Times New Roman"/>
            <w:szCs w:val="24"/>
            <w:lang w:eastAsia="en-US"/>
          </w:rPr>
          <w:t>ΣΥΝΕΔΡΙΑΣΗ ΟΖ΄</w:t>
        </w:r>
      </w:ins>
    </w:p>
    <w:p w14:paraId="5EBA9974" w14:textId="77777777" w:rsidR="00760C8B" w:rsidRPr="00760C8B" w:rsidRDefault="00760C8B" w:rsidP="00760C8B">
      <w:pPr>
        <w:spacing w:after="0" w:line="360" w:lineRule="auto"/>
        <w:rPr>
          <w:ins w:id="15" w:author="Φλούδα Χριστίνα" w:date="2018-03-05T12:59:00Z"/>
          <w:rFonts w:eastAsia="Times New Roman"/>
          <w:szCs w:val="24"/>
          <w:lang w:eastAsia="en-US"/>
        </w:rPr>
      </w:pPr>
      <w:ins w:id="16" w:author="Φλούδα Χριστίνα" w:date="2018-03-05T12:59:00Z">
        <w:r w:rsidRPr="00760C8B">
          <w:rPr>
            <w:rFonts w:eastAsia="Times New Roman"/>
            <w:szCs w:val="24"/>
            <w:lang w:eastAsia="en-US"/>
          </w:rPr>
          <w:t>Παρασκευή  23 Φεβρουαρίου 2018</w:t>
        </w:r>
      </w:ins>
    </w:p>
    <w:p w14:paraId="379DE7E9" w14:textId="77777777" w:rsidR="00760C8B" w:rsidRPr="00760C8B" w:rsidRDefault="00760C8B" w:rsidP="00760C8B">
      <w:pPr>
        <w:spacing w:after="0" w:line="360" w:lineRule="auto"/>
        <w:rPr>
          <w:ins w:id="17" w:author="Φλούδα Χριστίνα" w:date="2018-03-05T12:59:00Z"/>
          <w:rFonts w:eastAsia="Times New Roman"/>
          <w:szCs w:val="24"/>
          <w:lang w:eastAsia="en-US"/>
        </w:rPr>
      </w:pPr>
    </w:p>
    <w:p w14:paraId="3FD69748" w14:textId="77777777" w:rsidR="00760C8B" w:rsidRPr="00760C8B" w:rsidRDefault="00760C8B" w:rsidP="00760C8B">
      <w:pPr>
        <w:spacing w:after="0" w:line="360" w:lineRule="auto"/>
        <w:rPr>
          <w:ins w:id="18" w:author="Φλούδα Χριστίνα" w:date="2018-03-05T12:59:00Z"/>
          <w:rFonts w:eastAsia="Times New Roman"/>
          <w:szCs w:val="24"/>
          <w:lang w:eastAsia="en-US"/>
        </w:rPr>
      </w:pPr>
      <w:ins w:id="19" w:author="Φλούδα Χριστίνα" w:date="2018-03-05T12:59:00Z">
        <w:r w:rsidRPr="00760C8B">
          <w:rPr>
            <w:rFonts w:eastAsia="Times New Roman"/>
            <w:szCs w:val="24"/>
            <w:lang w:eastAsia="en-US"/>
          </w:rPr>
          <w:t>ΘΕΜΑΤΑ</w:t>
        </w:r>
      </w:ins>
    </w:p>
    <w:p w14:paraId="2676837E" w14:textId="77777777" w:rsidR="00760C8B" w:rsidRPr="00760C8B" w:rsidRDefault="00760C8B" w:rsidP="00760C8B">
      <w:pPr>
        <w:spacing w:after="0" w:line="360" w:lineRule="auto"/>
        <w:rPr>
          <w:ins w:id="20" w:author="Φλούδα Χριστίνα" w:date="2018-03-05T12:59:00Z"/>
          <w:rFonts w:eastAsia="Times New Roman"/>
          <w:szCs w:val="24"/>
          <w:lang w:eastAsia="en-US"/>
        </w:rPr>
      </w:pPr>
      <w:ins w:id="21" w:author="Φλούδα Χριστίνα" w:date="2018-03-05T12:59:00Z">
        <w:r w:rsidRPr="00760C8B">
          <w:rPr>
            <w:rFonts w:eastAsia="Times New Roman"/>
            <w:szCs w:val="24"/>
            <w:lang w:eastAsia="en-US"/>
          </w:rPr>
          <w:t xml:space="preserve"> </w:t>
        </w:r>
        <w:r w:rsidRPr="00760C8B">
          <w:rPr>
            <w:rFonts w:eastAsia="Times New Roman"/>
            <w:szCs w:val="24"/>
            <w:lang w:eastAsia="en-US"/>
          </w:rPr>
          <w:br/>
          <w:t xml:space="preserve">Α. ΕΙΔΙΚΑ ΘΕΜΑΤΑ </w:t>
        </w:r>
        <w:r w:rsidRPr="00760C8B">
          <w:rPr>
            <w:rFonts w:eastAsia="Times New Roman"/>
            <w:szCs w:val="24"/>
            <w:lang w:eastAsia="en-US"/>
          </w:rPr>
          <w:br/>
          <w:t xml:space="preserve">1. Επικύρωση Πρακτικών, σελ. </w:t>
        </w:r>
        <w:r w:rsidRPr="00760C8B">
          <w:rPr>
            <w:rFonts w:eastAsia="Times New Roman"/>
            <w:szCs w:val="24"/>
            <w:lang w:eastAsia="en-US"/>
          </w:rPr>
          <w:br/>
          <w:t xml:space="preserve">2.  Άδεια απουσίας του Βουλευτή κ. Ι. </w:t>
        </w:r>
        <w:proofErr w:type="spellStart"/>
        <w:r w:rsidRPr="00760C8B">
          <w:rPr>
            <w:rFonts w:eastAsia="Times New Roman"/>
            <w:szCs w:val="24"/>
            <w:lang w:eastAsia="en-US"/>
          </w:rPr>
          <w:t>Πλακιωτάκη</w:t>
        </w:r>
        <w:proofErr w:type="spellEnd"/>
        <w:r w:rsidRPr="00760C8B">
          <w:rPr>
            <w:rFonts w:eastAsia="Times New Roman"/>
            <w:szCs w:val="24"/>
            <w:lang w:eastAsia="en-US"/>
          </w:rPr>
          <w:t xml:space="preserve">, σελ. </w:t>
        </w:r>
        <w:r w:rsidRPr="00760C8B">
          <w:rPr>
            <w:rFonts w:eastAsia="Times New Roman"/>
            <w:szCs w:val="24"/>
            <w:lang w:eastAsia="en-US"/>
          </w:rPr>
          <w:br/>
          <w:t xml:space="preserve">3. Ανακοινώνεται ότι τη συνεδρίαση παρακολουθούν μαθητές από το 11ο Δημοτικό Σχολείο Γλυφάδας και το 2ο Γενικό Λύκειο Μικράς Θεσσαλονίκης, σελ. </w:t>
        </w:r>
        <w:r w:rsidRPr="00760C8B">
          <w:rPr>
            <w:rFonts w:eastAsia="Times New Roman"/>
            <w:szCs w:val="24"/>
            <w:lang w:eastAsia="en-US"/>
          </w:rPr>
          <w:br/>
          <w:t xml:space="preserve">4. Επί διαδικαστικού θέματος, σελ. </w:t>
        </w:r>
        <w:r w:rsidRPr="00760C8B">
          <w:rPr>
            <w:rFonts w:eastAsia="Times New Roman"/>
            <w:szCs w:val="24"/>
            <w:lang w:eastAsia="en-US"/>
          </w:rPr>
          <w:br/>
          <w:t xml:space="preserve"> </w:t>
        </w:r>
        <w:r w:rsidRPr="00760C8B">
          <w:rPr>
            <w:rFonts w:eastAsia="Times New Roman"/>
            <w:szCs w:val="24"/>
            <w:lang w:eastAsia="en-US"/>
          </w:rPr>
          <w:br/>
          <w:t xml:space="preserve">Β. ΚΟΙΝΟΒΟΥΛΕΥΤΙΚΟΣ ΕΛΕΓΧΟΣ </w:t>
        </w:r>
        <w:r w:rsidRPr="00760C8B">
          <w:rPr>
            <w:rFonts w:eastAsia="Times New Roman"/>
            <w:szCs w:val="24"/>
            <w:lang w:eastAsia="en-US"/>
          </w:rPr>
          <w:br/>
          <w:t xml:space="preserve">1. Ανακοίνωση του δελτίου επικαίρων ερωτήσεων της Δευτέρας 26 Φεβρουαρίου 2018, σελ. </w:t>
        </w:r>
        <w:r w:rsidRPr="00760C8B">
          <w:rPr>
            <w:rFonts w:eastAsia="Times New Roman"/>
            <w:szCs w:val="24"/>
            <w:lang w:eastAsia="en-US"/>
          </w:rPr>
          <w:br/>
          <w:t>2. Συζήτηση επικαίρων ερωτήσεων:</w:t>
        </w:r>
        <w:r w:rsidRPr="00760C8B">
          <w:rPr>
            <w:rFonts w:eastAsia="Times New Roman"/>
            <w:szCs w:val="24"/>
            <w:lang w:eastAsia="en-US"/>
          </w:rPr>
          <w:br/>
          <w:t xml:space="preserve">    α) Προς τον Υπουργό Οικονομίας και Ανάπτυξης:</w:t>
        </w:r>
        <w:r w:rsidRPr="00760C8B">
          <w:rPr>
            <w:rFonts w:eastAsia="Times New Roman"/>
            <w:szCs w:val="24"/>
            <w:lang w:eastAsia="en-US"/>
          </w:rPr>
          <w:br/>
          <w:t xml:space="preserve">        i. με θέμα: «Εξαγορά «κόκκινων» δανείων από τους δανειολήπτες», σελ. </w:t>
        </w:r>
        <w:r w:rsidRPr="00760C8B">
          <w:rPr>
            <w:rFonts w:eastAsia="Times New Roman"/>
            <w:szCs w:val="24"/>
            <w:lang w:eastAsia="en-US"/>
          </w:rPr>
          <w:br/>
          <w:t xml:space="preserve">        </w:t>
        </w:r>
        <w:proofErr w:type="spellStart"/>
        <w:r w:rsidRPr="00760C8B">
          <w:rPr>
            <w:rFonts w:eastAsia="Times New Roman"/>
            <w:szCs w:val="24"/>
            <w:lang w:eastAsia="en-US"/>
          </w:rPr>
          <w:t>ii</w:t>
        </w:r>
        <w:proofErr w:type="spellEnd"/>
        <w:r w:rsidRPr="00760C8B">
          <w:rPr>
            <w:rFonts w:eastAsia="Times New Roman"/>
            <w:szCs w:val="24"/>
            <w:lang w:eastAsia="en-US"/>
          </w:rPr>
          <w:t xml:space="preserve">. με θέμα « Ένταξη έργων αποχετευτικών δικτύων και επεξεργασίας λυμάτων </w:t>
        </w:r>
        <w:proofErr w:type="spellStart"/>
        <w:r w:rsidRPr="00760C8B">
          <w:rPr>
            <w:rFonts w:eastAsia="Times New Roman"/>
            <w:szCs w:val="24"/>
            <w:lang w:eastAsia="en-US"/>
          </w:rPr>
          <w:t>Κοντοβάζαινας</w:t>
        </w:r>
        <w:proofErr w:type="spellEnd"/>
        <w:r w:rsidRPr="00760C8B">
          <w:rPr>
            <w:rFonts w:eastAsia="Times New Roman"/>
            <w:szCs w:val="24"/>
            <w:lang w:eastAsia="en-US"/>
          </w:rPr>
          <w:t xml:space="preserve">, </w:t>
        </w:r>
        <w:proofErr w:type="spellStart"/>
        <w:r w:rsidRPr="00760C8B">
          <w:rPr>
            <w:rFonts w:eastAsia="Times New Roman"/>
            <w:szCs w:val="24"/>
            <w:lang w:eastAsia="en-US"/>
          </w:rPr>
          <w:t>Λεβιδίου</w:t>
        </w:r>
        <w:proofErr w:type="spellEnd"/>
        <w:r w:rsidRPr="00760C8B">
          <w:rPr>
            <w:rFonts w:eastAsia="Times New Roman"/>
            <w:szCs w:val="24"/>
            <w:lang w:eastAsia="en-US"/>
          </w:rPr>
          <w:t xml:space="preserve"> και </w:t>
        </w:r>
        <w:proofErr w:type="spellStart"/>
        <w:r w:rsidRPr="00760C8B">
          <w:rPr>
            <w:rFonts w:eastAsia="Times New Roman"/>
            <w:szCs w:val="24"/>
            <w:lang w:eastAsia="en-US"/>
          </w:rPr>
          <w:t>Καλλιανίου</w:t>
        </w:r>
        <w:proofErr w:type="spellEnd"/>
        <w:r w:rsidRPr="00760C8B">
          <w:rPr>
            <w:rFonts w:eastAsia="Times New Roman"/>
            <w:szCs w:val="24"/>
            <w:lang w:eastAsia="en-US"/>
          </w:rPr>
          <w:t xml:space="preserve"> Αρκαδίας», σελ. </w:t>
        </w:r>
        <w:r w:rsidRPr="00760C8B">
          <w:rPr>
            <w:rFonts w:eastAsia="Times New Roman"/>
            <w:szCs w:val="24"/>
            <w:lang w:eastAsia="en-US"/>
          </w:rPr>
          <w:br/>
          <w:t xml:space="preserve">        </w:t>
        </w:r>
        <w:proofErr w:type="spellStart"/>
        <w:r w:rsidRPr="00760C8B">
          <w:rPr>
            <w:rFonts w:eastAsia="Times New Roman"/>
            <w:szCs w:val="24"/>
            <w:lang w:eastAsia="en-US"/>
          </w:rPr>
          <w:t>iii</w:t>
        </w:r>
        <w:proofErr w:type="spellEnd"/>
        <w:r w:rsidRPr="00760C8B">
          <w:rPr>
            <w:rFonts w:eastAsia="Times New Roman"/>
            <w:szCs w:val="24"/>
            <w:lang w:eastAsia="en-US"/>
          </w:rPr>
          <w:t xml:space="preserve">. με θέμα: « Έγκριση του έργου βελτίωσης του Χιονοδρομικού Κέντρου Φαλακρού στο Νομό Δράμας», σελ. </w:t>
        </w:r>
        <w:r w:rsidRPr="00760C8B">
          <w:rPr>
            <w:rFonts w:eastAsia="Times New Roman"/>
            <w:szCs w:val="24"/>
            <w:lang w:eastAsia="en-US"/>
          </w:rPr>
          <w:br/>
          <w:t xml:space="preserve">    β) Προς τον Υπουργό Ναυτιλίας και Νησιωτικής Πολιτικής:</w:t>
        </w:r>
        <w:r w:rsidRPr="00760C8B">
          <w:rPr>
            <w:rFonts w:eastAsia="Times New Roman"/>
            <w:szCs w:val="24"/>
            <w:lang w:eastAsia="en-US"/>
          </w:rPr>
          <w:br/>
          <w:t xml:space="preserve">        i. με θέμα: «Ακτοπλοϊκή απομόνωση των κατοίκων του Αγαθονησίου στη μέση του χειμώνα», σελ. </w:t>
        </w:r>
        <w:r w:rsidRPr="00760C8B">
          <w:rPr>
            <w:rFonts w:eastAsia="Times New Roman"/>
            <w:szCs w:val="24"/>
            <w:lang w:eastAsia="en-US"/>
          </w:rPr>
          <w:br/>
          <w:t xml:space="preserve">        </w:t>
        </w:r>
        <w:proofErr w:type="spellStart"/>
        <w:r w:rsidRPr="00760C8B">
          <w:rPr>
            <w:rFonts w:eastAsia="Times New Roman"/>
            <w:szCs w:val="24"/>
            <w:lang w:eastAsia="en-US"/>
          </w:rPr>
          <w:t>ii</w:t>
        </w:r>
        <w:proofErr w:type="spellEnd"/>
        <w:r w:rsidRPr="00760C8B">
          <w:rPr>
            <w:rFonts w:eastAsia="Times New Roman"/>
            <w:szCs w:val="24"/>
            <w:lang w:eastAsia="en-US"/>
          </w:rPr>
          <w:t xml:space="preserve">. με θέμα: «Δεκάδες παροπλισμένα πλοία και ναυάγια στην περιοχή Λιμένος </w:t>
        </w:r>
        <w:proofErr w:type="spellStart"/>
        <w:r w:rsidRPr="00760C8B">
          <w:rPr>
            <w:rFonts w:eastAsia="Times New Roman"/>
            <w:szCs w:val="24"/>
            <w:lang w:eastAsia="en-US"/>
          </w:rPr>
          <w:t>Ελευσίνος</w:t>
        </w:r>
        <w:proofErr w:type="spellEnd"/>
        <w:r w:rsidRPr="00760C8B">
          <w:rPr>
            <w:rFonts w:eastAsia="Times New Roman"/>
            <w:szCs w:val="24"/>
            <w:lang w:eastAsia="en-US"/>
          </w:rPr>
          <w:t xml:space="preserve">», σελ. </w:t>
        </w:r>
        <w:r w:rsidRPr="00760C8B">
          <w:rPr>
            <w:rFonts w:eastAsia="Times New Roman"/>
            <w:szCs w:val="24"/>
            <w:lang w:eastAsia="en-US"/>
          </w:rPr>
          <w:br/>
          <w:t xml:space="preserve"> </w:t>
        </w:r>
        <w:r w:rsidRPr="00760C8B">
          <w:rPr>
            <w:rFonts w:eastAsia="Times New Roman"/>
            <w:szCs w:val="24"/>
            <w:lang w:eastAsia="en-US"/>
          </w:rPr>
          <w:br/>
          <w:t xml:space="preserve">Γ. ΝΟΜΟΘΕΤΙΚΗ ΕΡΓΑΣΙΑ </w:t>
        </w:r>
        <w:r w:rsidRPr="00760C8B">
          <w:rPr>
            <w:rFonts w:eastAsia="Times New Roman"/>
            <w:szCs w:val="24"/>
            <w:lang w:eastAsia="en-US"/>
          </w:rPr>
          <w:br/>
          <w:t xml:space="preserve">Κατάθεση Εκθέσεως Διαρκούς Επιτροπής: </w:t>
        </w:r>
      </w:ins>
    </w:p>
    <w:p w14:paraId="2B9F468D" w14:textId="77777777" w:rsidR="00760C8B" w:rsidRPr="00760C8B" w:rsidRDefault="00760C8B" w:rsidP="00760C8B">
      <w:pPr>
        <w:spacing w:after="0" w:line="360" w:lineRule="auto"/>
        <w:rPr>
          <w:ins w:id="22" w:author="Φλούδα Χριστίνα" w:date="2018-03-05T12:59:00Z"/>
          <w:rFonts w:eastAsia="Times New Roman"/>
          <w:szCs w:val="24"/>
          <w:lang w:eastAsia="en-US"/>
        </w:rPr>
      </w:pPr>
      <w:ins w:id="23" w:author="Φλούδα Χριστίνα" w:date="2018-03-05T12:59:00Z">
        <w:r w:rsidRPr="00760C8B">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 Ίδρυση Πανεπιστημίου Δυτικής Αττικής και άλλες διατάξεις», σελ. </w:t>
        </w:r>
        <w:r w:rsidRPr="00760C8B">
          <w:rPr>
            <w:rFonts w:eastAsia="Times New Roman"/>
            <w:szCs w:val="24"/>
            <w:lang w:eastAsia="en-US"/>
          </w:rPr>
          <w:br/>
        </w:r>
      </w:ins>
    </w:p>
    <w:p w14:paraId="18625788" w14:textId="77777777" w:rsidR="00760C8B" w:rsidRPr="00760C8B" w:rsidRDefault="00760C8B" w:rsidP="00760C8B">
      <w:pPr>
        <w:spacing w:after="0" w:line="360" w:lineRule="auto"/>
        <w:rPr>
          <w:ins w:id="24" w:author="Φλούδα Χριστίνα" w:date="2018-03-05T12:59:00Z"/>
          <w:rFonts w:eastAsia="Times New Roman"/>
          <w:szCs w:val="24"/>
          <w:lang w:eastAsia="en-US"/>
        </w:rPr>
      </w:pPr>
    </w:p>
    <w:p w14:paraId="0FC4BAC0" w14:textId="77777777" w:rsidR="00760C8B" w:rsidRPr="00760C8B" w:rsidRDefault="00760C8B" w:rsidP="00760C8B">
      <w:pPr>
        <w:spacing w:after="0" w:line="360" w:lineRule="auto"/>
        <w:rPr>
          <w:ins w:id="25" w:author="Φλούδα Χριστίνα" w:date="2018-03-05T12:59:00Z"/>
          <w:rFonts w:eastAsia="Times New Roman"/>
          <w:szCs w:val="24"/>
          <w:lang w:eastAsia="en-US"/>
        </w:rPr>
      </w:pPr>
      <w:ins w:id="26" w:author="Φλούδα Χριστίνα" w:date="2018-03-05T12:59:00Z">
        <w:r w:rsidRPr="00760C8B">
          <w:rPr>
            <w:rFonts w:eastAsia="Times New Roman"/>
            <w:szCs w:val="24"/>
            <w:lang w:eastAsia="en-US"/>
          </w:rPr>
          <w:t>ΠΡΟΕΔΡΕΥΩΝ</w:t>
        </w:r>
      </w:ins>
    </w:p>
    <w:p w14:paraId="093D1006" w14:textId="77777777" w:rsidR="00760C8B" w:rsidRPr="00760C8B" w:rsidRDefault="00760C8B" w:rsidP="00760C8B">
      <w:pPr>
        <w:spacing w:after="0" w:line="360" w:lineRule="auto"/>
        <w:rPr>
          <w:ins w:id="27" w:author="Φλούδα Χριστίνα" w:date="2018-03-05T12:59:00Z"/>
          <w:rFonts w:eastAsia="Times New Roman"/>
          <w:szCs w:val="24"/>
          <w:lang w:eastAsia="en-US"/>
        </w:rPr>
      </w:pPr>
    </w:p>
    <w:p w14:paraId="069C7978" w14:textId="77777777" w:rsidR="00760C8B" w:rsidRPr="00760C8B" w:rsidRDefault="00760C8B" w:rsidP="00760C8B">
      <w:pPr>
        <w:spacing w:after="0" w:line="360" w:lineRule="auto"/>
        <w:rPr>
          <w:ins w:id="28" w:author="Φλούδα Χριστίνα" w:date="2018-03-05T12:59:00Z"/>
          <w:rFonts w:eastAsia="Times New Roman"/>
          <w:szCs w:val="24"/>
          <w:lang w:eastAsia="en-US"/>
        </w:rPr>
      </w:pPr>
      <w:ins w:id="29" w:author="Φλούδα Χριστίνα" w:date="2018-03-05T12:59:00Z">
        <w:r w:rsidRPr="00760C8B">
          <w:rPr>
            <w:rFonts w:eastAsia="Times New Roman"/>
            <w:szCs w:val="24"/>
            <w:lang w:eastAsia="en-US"/>
          </w:rPr>
          <w:t>ΚΑΚΛΑΜΑΝΗΣ Ν. , σελ.</w:t>
        </w:r>
        <w:r w:rsidRPr="00760C8B">
          <w:rPr>
            <w:rFonts w:eastAsia="Times New Roman"/>
            <w:szCs w:val="24"/>
            <w:lang w:eastAsia="en-US"/>
          </w:rPr>
          <w:br/>
        </w:r>
      </w:ins>
    </w:p>
    <w:p w14:paraId="3BECA86A" w14:textId="77777777" w:rsidR="00760C8B" w:rsidRPr="00760C8B" w:rsidRDefault="00760C8B" w:rsidP="00760C8B">
      <w:pPr>
        <w:spacing w:after="0" w:line="360" w:lineRule="auto"/>
        <w:rPr>
          <w:ins w:id="30" w:author="Φλούδα Χριστίνα" w:date="2018-03-05T12:59:00Z"/>
          <w:rFonts w:eastAsia="Times New Roman"/>
          <w:szCs w:val="24"/>
          <w:lang w:eastAsia="en-US"/>
        </w:rPr>
      </w:pPr>
    </w:p>
    <w:p w14:paraId="0105D0B7" w14:textId="77777777" w:rsidR="00760C8B" w:rsidRPr="00760C8B" w:rsidRDefault="00760C8B" w:rsidP="00760C8B">
      <w:pPr>
        <w:spacing w:after="0" w:line="360" w:lineRule="auto"/>
        <w:rPr>
          <w:ins w:id="31" w:author="Φλούδα Χριστίνα" w:date="2018-03-05T12:59:00Z"/>
          <w:rFonts w:eastAsia="Times New Roman"/>
          <w:szCs w:val="24"/>
          <w:lang w:eastAsia="en-US"/>
        </w:rPr>
      </w:pPr>
      <w:ins w:id="32" w:author="Φλούδα Χριστίνα" w:date="2018-03-05T12:59:00Z">
        <w:r w:rsidRPr="00760C8B">
          <w:rPr>
            <w:rFonts w:eastAsia="Times New Roman"/>
            <w:szCs w:val="24"/>
            <w:lang w:eastAsia="en-US"/>
          </w:rPr>
          <w:t>ΟΜΙΛΗΤΕΣ</w:t>
        </w:r>
      </w:ins>
    </w:p>
    <w:p w14:paraId="0D2CAE9C" w14:textId="7691C1ED" w:rsidR="003376C9" w:rsidRDefault="00760C8B">
      <w:pPr>
        <w:spacing w:after="0" w:line="600" w:lineRule="auto"/>
        <w:ind w:firstLine="720"/>
        <w:jc w:val="center"/>
        <w:rPr>
          <w:rFonts w:eastAsia="Times New Roman" w:cs="Times New Roman"/>
          <w:szCs w:val="24"/>
        </w:rPr>
      </w:pPr>
      <w:ins w:id="33" w:author="Φλούδα Χριστίνα" w:date="2018-03-05T12:59:00Z">
        <w:r w:rsidRPr="00760C8B">
          <w:rPr>
            <w:rFonts w:eastAsia="Times New Roman"/>
            <w:szCs w:val="24"/>
            <w:lang w:eastAsia="en-US"/>
          </w:rPr>
          <w:br/>
          <w:t>Α. Επί διαδικαστικού θέματος:</w:t>
        </w:r>
        <w:r w:rsidRPr="00760C8B">
          <w:rPr>
            <w:rFonts w:eastAsia="Times New Roman"/>
            <w:szCs w:val="24"/>
            <w:lang w:eastAsia="en-US"/>
          </w:rPr>
          <w:br/>
          <w:t>ΚΑΚΛΑΜΑΝΗΣ Ν. , σελ.</w:t>
        </w:r>
        <w:r w:rsidRPr="00760C8B">
          <w:rPr>
            <w:rFonts w:eastAsia="Times New Roman"/>
            <w:szCs w:val="24"/>
            <w:lang w:eastAsia="en-US"/>
          </w:rPr>
          <w:br/>
          <w:t>ΚΩΝΣΤΑΝΤΙΝΟΠΟΥΛΟΣ Ο. , σελ.</w:t>
        </w:r>
        <w:r w:rsidRPr="00760C8B">
          <w:rPr>
            <w:rFonts w:eastAsia="Times New Roman"/>
            <w:szCs w:val="24"/>
            <w:lang w:eastAsia="en-US"/>
          </w:rPr>
          <w:br/>
        </w:r>
        <w:r w:rsidRPr="00760C8B">
          <w:rPr>
            <w:rFonts w:eastAsia="Times New Roman"/>
            <w:szCs w:val="24"/>
            <w:lang w:eastAsia="en-US"/>
          </w:rPr>
          <w:br/>
          <w:t>Β. Επί των επικαίρων ερωτήσεων:</w:t>
        </w:r>
        <w:r w:rsidRPr="00760C8B">
          <w:rPr>
            <w:rFonts w:eastAsia="Times New Roman"/>
            <w:szCs w:val="24"/>
            <w:lang w:eastAsia="en-US"/>
          </w:rPr>
          <w:br/>
          <w:t>ΑΘΑΝΑΣΙΟΥ Α. , σελ.</w:t>
        </w:r>
        <w:r w:rsidRPr="00760C8B">
          <w:rPr>
            <w:rFonts w:eastAsia="Times New Roman"/>
            <w:szCs w:val="24"/>
            <w:lang w:eastAsia="en-US"/>
          </w:rPr>
          <w:br/>
          <w:t>ΚΟΥΡΟΥΜΠΛΗΣ Π. , σελ.</w:t>
        </w:r>
        <w:r w:rsidRPr="00760C8B">
          <w:rPr>
            <w:rFonts w:eastAsia="Times New Roman"/>
            <w:szCs w:val="24"/>
            <w:lang w:eastAsia="en-US"/>
          </w:rPr>
          <w:br/>
          <w:t>ΚΡΕΜΑΣΤΙΝΟΣ Δ. , σελ.</w:t>
        </w:r>
        <w:r w:rsidRPr="00760C8B">
          <w:rPr>
            <w:rFonts w:eastAsia="Times New Roman"/>
            <w:szCs w:val="24"/>
            <w:lang w:eastAsia="en-US"/>
          </w:rPr>
          <w:br/>
          <w:t>ΚΥΡΙΑΖΙΔΗΣ Δ. , σελ.</w:t>
        </w:r>
        <w:r w:rsidRPr="00760C8B">
          <w:rPr>
            <w:rFonts w:eastAsia="Times New Roman"/>
            <w:szCs w:val="24"/>
            <w:lang w:eastAsia="en-US"/>
          </w:rPr>
          <w:br/>
          <w:t>ΚΩΝΣΤΑΝΤΙΝΟΠΟΥΛΟΣ Ο. , σελ.</w:t>
        </w:r>
        <w:r w:rsidRPr="00760C8B">
          <w:rPr>
            <w:rFonts w:eastAsia="Times New Roman"/>
            <w:szCs w:val="24"/>
            <w:lang w:eastAsia="en-US"/>
          </w:rPr>
          <w:br/>
          <w:t>ΠΑΠΑΔΗΜΗΤΡΙΟΥ Δ. , σελ.</w:t>
        </w:r>
        <w:r w:rsidRPr="00760C8B">
          <w:rPr>
            <w:rFonts w:eastAsia="Times New Roman"/>
            <w:szCs w:val="24"/>
            <w:lang w:eastAsia="en-US"/>
          </w:rPr>
          <w:br/>
          <w:t>ΤΖΑΒΑΡΑΣ Κ. , σελ.</w:t>
        </w:r>
        <w:r w:rsidRPr="00760C8B">
          <w:rPr>
            <w:rFonts w:eastAsia="Times New Roman"/>
            <w:szCs w:val="24"/>
            <w:lang w:eastAsia="en-US"/>
          </w:rPr>
          <w:br/>
          <w:t>ΧΑΡΙΤΣΗΣ Α. , σελ.</w:t>
        </w:r>
        <w:r w:rsidRPr="00760C8B">
          <w:rPr>
            <w:rFonts w:eastAsia="Times New Roman"/>
            <w:szCs w:val="24"/>
            <w:lang w:eastAsia="en-US"/>
          </w:rPr>
          <w:br/>
        </w:r>
      </w:ins>
      <w:r w:rsidR="000B2B60">
        <w:rPr>
          <w:rFonts w:eastAsia="Times New Roman" w:cs="Times New Roman"/>
          <w:szCs w:val="24"/>
        </w:rPr>
        <w:t>ΠΡΑΚΤΙΚΑ ΒΟΥΛΗΣ</w:t>
      </w:r>
    </w:p>
    <w:p w14:paraId="0D2CAE9D" w14:textId="77777777" w:rsidR="003376C9" w:rsidRDefault="000B2B60">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0D2CAE9E" w14:textId="77777777" w:rsidR="003376C9" w:rsidRDefault="000B2B60">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D2CAE9F" w14:textId="77777777" w:rsidR="003376C9" w:rsidRDefault="000B2B60">
      <w:pPr>
        <w:spacing w:after="0" w:line="600" w:lineRule="auto"/>
        <w:ind w:firstLine="720"/>
        <w:jc w:val="center"/>
        <w:rPr>
          <w:rFonts w:eastAsia="Times New Roman" w:cs="Times New Roman"/>
          <w:szCs w:val="24"/>
        </w:rPr>
      </w:pPr>
      <w:r>
        <w:rPr>
          <w:rFonts w:eastAsia="Times New Roman" w:cs="Times New Roman"/>
          <w:szCs w:val="24"/>
        </w:rPr>
        <w:t>ΣΥΝΟΔΟΣ Γ΄</w:t>
      </w:r>
    </w:p>
    <w:p w14:paraId="0D2CAEA0" w14:textId="77777777" w:rsidR="003376C9" w:rsidRDefault="000B2B60">
      <w:pPr>
        <w:spacing w:after="0" w:line="600" w:lineRule="auto"/>
        <w:ind w:firstLine="720"/>
        <w:jc w:val="center"/>
        <w:rPr>
          <w:rFonts w:eastAsia="Times New Roman" w:cs="Times New Roman"/>
          <w:szCs w:val="24"/>
        </w:rPr>
      </w:pPr>
      <w:r>
        <w:rPr>
          <w:rFonts w:eastAsia="Times New Roman" w:cs="Times New Roman"/>
          <w:szCs w:val="24"/>
        </w:rPr>
        <w:t>ΣΥΝΕΔΡΙΑΣΗ ΟΖ΄</w:t>
      </w:r>
    </w:p>
    <w:p w14:paraId="0D2CAEA1" w14:textId="77777777" w:rsidR="003376C9" w:rsidRDefault="000B2B60">
      <w:pPr>
        <w:spacing w:after="0" w:line="600" w:lineRule="auto"/>
        <w:ind w:firstLine="720"/>
        <w:jc w:val="center"/>
        <w:rPr>
          <w:rFonts w:eastAsia="Times New Roman" w:cs="Times New Roman"/>
          <w:szCs w:val="24"/>
        </w:rPr>
      </w:pPr>
      <w:r>
        <w:rPr>
          <w:rFonts w:eastAsia="Times New Roman" w:cs="Times New Roman"/>
          <w:szCs w:val="24"/>
        </w:rPr>
        <w:t>Παρασκευή 23 Φεβρουαρίου 2018</w:t>
      </w:r>
    </w:p>
    <w:p w14:paraId="0D2CAEA2"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Αθήνα, σήμερα στις 23 Φεβρουαρίου 2018, ημέρα Παρασκευή και ώρα 10.19΄</w:t>
      </w:r>
      <w:r w:rsidRPr="006A1E0A">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FF1D57">
        <w:rPr>
          <w:rFonts w:eastAsia="Times New Roman" w:cs="Times New Roman"/>
          <w:b/>
          <w:szCs w:val="24"/>
        </w:rPr>
        <w:t>ΝΙΚΗΤΑ ΚΑΚΛΑΜΑΝΗ</w:t>
      </w:r>
      <w:r>
        <w:rPr>
          <w:rFonts w:eastAsia="Times New Roman" w:cs="Times New Roman"/>
          <w:szCs w:val="24"/>
        </w:rPr>
        <w:t>.</w:t>
      </w:r>
    </w:p>
    <w:p w14:paraId="0D2CAEA3"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0D2CAEA4"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(ΕΠΙΚΥΡΩΣΗ </w:t>
      </w:r>
      <w:r>
        <w:rPr>
          <w:rFonts w:eastAsia="Times New Roman" w:cs="Times New Roman"/>
          <w:szCs w:val="24"/>
        </w:rPr>
        <w:t>ΠΡΑΚΤΙΚΩΝ: Σύμφωνα με την από 22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2018 εξουσιοδότηση του Σώματος επικυρώθηκαν με ευθύνη του Προεδρείου τα Πρακτικά της ΟΣΤ΄ συνεδριάσεώς του, της Πέμπτης 28 Φεβρουαρίου 2018, σε ό,τι αφορά την ψήφιση στο σύνολο του σχεδίου νόμου: «Κύρωση της από 2 Φεβρουα</w:t>
      </w:r>
      <w:r>
        <w:rPr>
          <w:rFonts w:eastAsia="Times New Roman" w:cs="Times New Roman"/>
          <w:szCs w:val="24"/>
        </w:rPr>
        <w:t xml:space="preserve">ρίου 2018 τροποποίησης και κωδικοποίησης σε ενιαίο κείμενο της από 27 Ιουνίου 2001 Σύμβασης Παραχώρησης μεταξύ του Ελληνικού Δημοσίου και της </w:t>
      </w:r>
      <w:r>
        <w:rPr>
          <w:rFonts w:eastAsia="Times New Roman"/>
          <w:szCs w:val="24"/>
        </w:rPr>
        <w:t>"</w:t>
      </w:r>
      <w:r>
        <w:rPr>
          <w:rFonts w:eastAsia="Times New Roman" w:cs="Times New Roman"/>
          <w:szCs w:val="24"/>
        </w:rPr>
        <w:t>Οργανισμός Λιμένος Θεσσαλονίκης Α.Ε.</w:t>
      </w:r>
      <w:r>
        <w:rPr>
          <w:rFonts w:eastAsia="Times New Roman"/>
          <w:szCs w:val="24"/>
        </w:rPr>
        <w:t>"</w:t>
      </w:r>
      <w:r>
        <w:rPr>
          <w:rFonts w:eastAsia="Times New Roman" w:cs="Times New Roman"/>
          <w:szCs w:val="24"/>
        </w:rPr>
        <w:t xml:space="preserve"> και άλλες διατάξεις»</w:t>
      </w:r>
      <w:r>
        <w:rPr>
          <w:rFonts w:eastAsia="Times New Roman" w:cs="Times New Roman"/>
          <w:szCs w:val="24"/>
        </w:rPr>
        <w:t>.</w:t>
      </w:r>
      <w:r>
        <w:rPr>
          <w:rFonts w:eastAsia="Times New Roman" w:cs="Times New Roman"/>
          <w:szCs w:val="24"/>
        </w:rPr>
        <w:t>)</w:t>
      </w:r>
    </w:p>
    <w:p w14:paraId="0D2CAEA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εισέλθουμε στη συ</w:t>
      </w:r>
      <w:r>
        <w:rPr>
          <w:rFonts w:eastAsia="Times New Roman" w:cs="Times New Roman"/>
          <w:szCs w:val="24"/>
        </w:rPr>
        <w:t>ζήτηση των προγραμματισμένων για σήμερα επικαίρων ερωτήσεων έ</w:t>
      </w:r>
      <w:r>
        <w:rPr>
          <w:rFonts w:eastAsia="Times New Roman" w:cs="Times New Roman"/>
          <w:szCs w:val="24"/>
        </w:rPr>
        <w:t>χω την τιμή να ανακοινώσω στο Σώμα το δελτίο επικαίρων ερωτήσεων της Δευτέρας 26 Φεβρουαρίου 2018.</w:t>
      </w:r>
    </w:p>
    <w:p w14:paraId="0D2CAEA6" w14:textId="77777777" w:rsidR="003376C9" w:rsidRDefault="000B2B60">
      <w:pPr>
        <w:spacing w:after="0" w:line="600" w:lineRule="auto"/>
        <w:ind w:firstLine="720"/>
        <w:jc w:val="both"/>
        <w:rPr>
          <w:rFonts w:eastAsia="Times New Roman"/>
          <w:szCs w:val="24"/>
        </w:rPr>
      </w:pPr>
      <w:r>
        <w:rPr>
          <w:rFonts w:eastAsia="Times New Roman"/>
          <w:bCs/>
          <w:szCs w:val="24"/>
        </w:rPr>
        <w:lastRenderedPageBreak/>
        <w:t>Α. ΕΠΙΚΑΙΡΕΣ ΕΡΩΤΗΣΕΙΣ Πρώτου Κύκλου (Άρθρο 130 παράγραφ</w:t>
      </w:r>
      <w:r>
        <w:rPr>
          <w:rFonts w:eastAsia="Times New Roman"/>
          <w:bCs/>
          <w:szCs w:val="24"/>
        </w:rPr>
        <w:t xml:space="preserve">οι </w:t>
      </w:r>
      <w:r>
        <w:rPr>
          <w:rFonts w:eastAsia="Times New Roman"/>
          <w:bCs/>
          <w:szCs w:val="24"/>
        </w:rPr>
        <w:t>2 και 3 του Κανονισμού της Βουλής)</w:t>
      </w:r>
    </w:p>
    <w:p w14:paraId="0D2CAEA7" w14:textId="77777777" w:rsidR="003376C9" w:rsidRDefault="000B2B60">
      <w:pPr>
        <w:spacing w:after="0" w:line="600" w:lineRule="auto"/>
        <w:ind w:firstLine="720"/>
        <w:jc w:val="both"/>
        <w:rPr>
          <w:rFonts w:eastAsia="Times New Roman"/>
          <w:szCs w:val="24"/>
        </w:rPr>
      </w:pPr>
      <w:r>
        <w:rPr>
          <w:rFonts w:eastAsia="Times New Roman"/>
          <w:szCs w:val="24"/>
        </w:rPr>
        <w:t>1.</w:t>
      </w:r>
      <w:r>
        <w:rPr>
          <w:rFonts w:eastAsia="Times New Roman"/>
          <w:szCs w:val="24"/>
        </w:rPr>
        <w:t xml:space="preserve"> Η με αριθμό 1111/20-2-2018 επίκαιρη ερώτηση του Βουλευτή Δωδεκανήσου του Συνασπισμού Ριζοσπαστικής Αριστεράς κ. </w:t>
      </w:r>
      <w:r>
        <w:rPr>
          <w:rFonts w:eastAsia="Times New Roman"/>
          <w:bCs/>
          <w:szCs w:val="24"/>
        </w:rPr>
        <w:t xml:space="preserve">Δημητρίου Γάκη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«Μέτρα για την οδοντιατρική περίθαλψη παιδιών με ειδικές ανάγκες στη νησιωτική χώρα».</w:t>
      </w:r>
    </w:p>
    <w:p w14:paraId="0D2CAEA8" w14:textId="77777777" w:rsidR="003376C9" w:rsidRDefault="000B2B60">
      <w:pPr>
        <w:spacing w:after="0" w:line="600" w:lineRule="auto"/>
        <w:ind w:firstLine="720"/>
        <w:jc w:val="both"/>
        <w:rPr>
          <w:rFonts w:eastAsia="Times New Roman"/>
          <w:szCs w:val="24"/>
        </w:rPr>
      </w:pPr>
      <w:r>
        <w:rPr>
          <w:rFonts w:eastAsia="Times New Roman"/>
          <w:szCs w:val="24"/>
        </w:rPr>
        <w:t>2. Η με α</w:t>
      </w:r>
      <w:r>
        <w:rPr>
          <w:rFonts w:eastAsia="Times New Roman"/>
          <w:szCs w:val="24"/>
        </w:rPr>
        <w:t xml:space="preserve">ριθμό 1123/20-2-2018 επίκαιρη ερώτηση του Βουλευτή Αττικής της Νέας Δημοκρατίας κ. </w:t>
      </w:r>
      <w:r>
        <w:rPr>
          <w:rFonts w:eastAsia="Times New Roman"/>
          <w:bCs/>
          <w:szCs w:val="24"/>
        </w:rPr>
        <w:t xml:space="preserve">Γεωργίου Βλάχου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σχετικά με την εφαρμογή του </w:t>
      </w:r>
      <w:proofErr w:type="spellStart"/>
      <w:r>
        <w:rPr>
          <w:rFonts w:eastAsia="Times New Roman"/>
          <w:szCs w:val="24"/>
        </w:rPr>
        <w:t>claw</w:t>
      </w:r>
      <w:proofErr w:type="spellEnd"/>
      <w:r>
        <w:rPr>
          <w:rFonts w:eastAsia="Times New Roman"/>
          <w:szCs w:val="24"/>
        </w:rPr>
        <w:t xml:space="preserve"> </w:t>
      </w:r>
      <w:proofErr w:type="spellStart"/>
      <w:r>
        <w:rPr>
          <w:rFonts w:eastAsia="Times New Roman"/>
          <w:szCs w:val="24"/>
        </w:rPr>
        <w:t>back</w:t>
      </w:r>
      <w:proofErr w:type="spellEnd"/>
      <w:r>
        <w:rPr>
          <w:rFonts w:eastAsia="Times New Roman"/>
          <w:szCs w:val="24"/>
        </w:rPr>
        <w:t xml:space="preserve"> σε συμβεβλημένους και μη κατασκευαστές, εισαγωγείς, διανομείς / προμηθευτές </w:t>
      </w:r>
      <w:proofErr w:type="spellStart"/>
      <w:r>
        <w:rPr>
          <w:rFonts w:eastAsia="Times New Roman"/>
          <w:szCs w:val="24"/>
        </w:rPr>
        <w:t>ιατροτεχνολογικών</w:t>
      </w:r>
      <w:proofErr w:type="spellEnd"/>
      <w:r>
        <w:rPr>
          <w:rFonts w:eastAsia="Times New Roman"/>
          <w:szCs w:val="24"/>
        </w:rPr>
        <w:t xml:space="preserve"> </w:t>
      </w:r>
      <w:r>
        <w:rPr>
          <w:rFonts w:eastAsia="Times New Roman"/>
          <w:szCs w:val="24"/>
        </w:rPr>
        <w:t>προϊόντων.</w:t>
      </w:r>
    </w:p>
    <w:p w14:paraId="0D2CAEA9" w14:textId="77777777" w:rsidR="003376C9" w:rsidRDefault="000B2B60">
      <w:pPr>
        <w:spacing w:after="0" w:line="600" w:lineRule="auto"/>
        <w:ind w:firstLine="720"/>
        <w:jc w:val="both"/>
        <w:rPr>
          <w:rFonts w:eastAsia="Times New Roman"/>
          <w:szCs w:val="24"/>
        </w:rPr>
      </w:pPr>
      <w:r>
        <w:rPr>
          <w:rFonts w:eastAsia="Times New Roman"/>
          <w:szCs w:val="24"/>
        </w:rPr>
        <w:lastRenderedPageBreak/>
        <w:t>3. Η με αριθμό 1085/13-2-2018 επίκαιρη ερώτηση του Βουλευτή Ηλείας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Cs/>
          <w:szCs w:val="24"/>
        </w:rPr>
        <w:t xml:space="preserve"> Ιωάννη Κουτσούκου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με θέμα: «Χωρίς πρόνοια για την προστασία της πρώτης κατοικίας η </w:t>
      </w:r>
      <w:r>
        <w:rPr>
          <w:rFonts w:eastAsia="Times New Roman"/>
          <w:szCs w:val="24"/>
        </w:rPr>
        <w:t>ε</w:t>
      </w:r>
      <w:r>
        <w:rPr>
          <w:rFonts w:eastAsia="Times New Roman"/>
          <w:szCs w:val="24"/>
        </w:rPr>
        <w:t xml:space="preserve">γκύκλιος για τους </w:t>
      </w:r>
      <w:r>
        <w:rPr>
          <w:rFonts w:eastAsia="Times New Roman"/>
          <w:szCs w:val="24"/>
        </w:rPr>
        <w:t>ηλεκτρονικούς πλειστηριασμούς από 1-5-2018».</w:t>
      </w:r>
    </w:p>
    <w:p w14:paraId="0D2CAEAA" w14:textId="77777777" w:rsidR="003376C9" w:rsidRDefault="000B2B60">
      <w:pPr>
        <w:spacing w:after="0" w:line="600" w:lineRule="auto"/>
        <w:ind w:firstLine="720"/>
        <w:jc w:val="both"/>
        <w:rPr>
          <w:rFonts w:eastAsia="Times New Roman"/>
          <w:szCs w:val="24"/>
        </w:rPr>
      </w:pPr>
      <w:r>
        <w:rPr>
          <w:rFonts w:eastAsia="Times New Roman"/>
          <w:szCs w:val="24"/>
        </w:rPr>
        <w:t>4. Η με αριθμό 1116/20-2-2018 επίκαιρη ερώτηση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Σταύρου Τάσσου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σχετικά με τη λήψη μέτρων για την εύρυθμη λειτουργία του Κέντρου </w:t>
      </w:r>
      <w:r>
        <w:rPr>
          <w:rFonts w:eastAsia="Times New Roman"/>
          <w:szCs w:val="24"/>
        </w:rPr>
        <w:t>Υγείας Μυτιλήνης.</w:t>
      </w:r>
    </w:p>
    <w:p w14:paraId="0D2CAEAB" w14:textId="77777777" w:rsidR="003376C9" w:rsidRDefault="000B2B60">
      <w:pPr>
        <w:spacing w:after="0" w:line="600" w:lineRule="auto"/>
        <w:ind w:firstLine="720"/>
        <w:jc w:val="both"/>
        <w:rPr>
          <w:rFonts w:eastAsia="Times New Roman"/>
          <w:szCs w:val="24"/>
        </w:rPr>
      </w:pPr>
      <w:r>
        <w:rPr>
          <w:rFonts w:eastAsia="Times New Roman"/>
          <w:szCs w:val="24"/>
        </w:rPr>
        <w:t>5. Η με αριθμό 1108/20-2-2018 επίκαιρη ερώτηση του Βουλευτή Β΄ Αθηνών των</w:t>
      </w:r>
      <w:r>
        <w:rPr>
          <w:rFonts w:eastAsia="Times New Roman"/>
          <w:szCs w:val="24"/>
        </w:rPr>
        <w:t xml:space="preserve"> </w:t>
      </w:r>
      <w:r>
        <w:rPr>
          <w:rFonts w:eastAsia="Times New Roman"/>
          <w:szCs w:val="24"/>
        </w:rPr>
        <w:t xml:space="preserve">Ανεξαρτήτων Ελλήνων κ. </w:t>
      </w:r>
      <w:r>
        <w:rPr>
          <w:rFonts w:eastAsia="Times New Roman"/>
          <w:bCs/>
          <w:szCs w:val="24"/>
        </w:rPr>
        <w:t xml:space="preserve">Αθανασίου </w:t>
      </w:r>
      <w:proofErr w:type="spellStart"/>
      <w:r>
        <w:rPr>
          <w:rFonts w:eastAsia="Times New Roman"/>
          <w:bCs/>
          <w:szCs w:val="24"/>
        </w:rPr>
        <w:t>Παπαχριστό</w:t>
      </w:r>
      <w:r>
        <w:rPr>
          <w:rFonts w:eastAsia="Times New Roman"/>
          <w:bCs/>
          <w:szCs w:val="24"/>
        </w:rPr>
        <w:lastRenderedPageBreak/>
        <w:t>πουλου</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Δικαιοσύνης, Διαφάνειας και Ανθρωπίνων Δικαιωμάτων</w:t>
      </w:r>
      <w:r>
        <w:rPr>
          <w:rFonts w:eastAsia="Times New Roman"/>
          <w:szCs w:val="24"/>
        </w:rPr>
        <w:t xml:space="preserve"> με θέμα: «Θάνατος </w:t>
      </w:r>
      <w:proofErr w:type="spellStart"/>
      <w:r>
        <w:rPr>
          <w:rFonts w:eastAsia="Times New Roman"/>
          <w:szCs w:val="24"/>
        </w:rPr>
        <w:t>εικοσιεξά</w:t>
      </w:r>
      <w:r>
        <w:rPr>
          <w:rFonts w:eastAsia="Times New Roman"/>
          <w:szCs w:val="24"/>
        </w:rPr>
        <w:t>χρονου</w:t>
      </w:r>
      <w:proofErr w:type="spellEnd"/>
      <w:r>
        <w:rPr>
          <w:rFonts w:eastAsia="Times New Roman"/>
          <w:szCs w:val="24"/>
        </w:rPr>
        <w:t xml:space="preserve"> κρατουμένου </w:t>
      </w:r>
      <w:r>
        <w:rPr>
          <w:rFonts w:eastAsia="Times New Roman"/>
          <w:szCs w:val="24"/>
        </w:rPr>
        <w:t>μέσα στις φυλακές Λάρισας».</w:t>
      </w:r>
    </w:p>
    <w:p w14:paraId="0D2CAEAC" w14:textId="77777777" w:rsidR="003376C9" w:rsidRDefault="000B2B60">
      <w:pPr>
        <w:spacing w:after="0" w:line="600" w:lineRule="auto"/>
        <w:ind w:firstLine="720"/>
        <w:jc w:val="both"/>
        <w:rPr>
          <w:rFonts w:eastAsia="Times New Roman"/>
          <w:szCs w:val="24"/>
        </w:rPr>
      </w:pPr>
      <w:r>
        <w:rPr>
          <w:rFonts w:eastAsia="Times New Roman"/>
          <w:bCs/>
          <w:szCs w:val="24"/>
        </w:rPr>
        <w:t>Β. ΕΠΙΚΑΙΡ</w:t>
      </w:r>
      <w:r>
        <w:rPr>
          <w:rFonts w:eastAsia="Times New Roman"/>
          <w:bCs/>
          <w:szCs w:val="24"/>
        </w:rPr>
        <w:t>Ε</w:t>
      </w:r>
      <w:r>
        <w:rPr>
          <w:rFonts w:eastAsia="Times New Roman"/>
          <w:bCs/>
          <w:szCs w:val="24"/>
        </w:rPr>
        <w:t>Σ ΕΡΩΤΗΣΕΙΣ Δεύτερου Κύκλου (Άρθρο 130 παράγραφοι 2 και 3 του Κανονισμού της Βουλής)</w:t>
      </w:r>
    </w:p>
    <w:p w14:paraId="0D2CAEAD" w14:textId="77777777" w:rsidR="003376C9" w:rsidRDefault="000B2B60">
      <w:pPr>
        <w:spacing w:after="0" w:line="600" w:lineRule="auto"/>
        <w:ind w:firstLine="720"/>
        <w:jc w:val="both"/>
        <w:rPr>
          <w:rFonts w:eastAsia="Times New Roman"/>
          <w:szCs w:val="24"/>
        </w:rPr>
      </w:pPr>
      <w:r>
        <w:rPr>
          <w:rFonts w:eastAsia="Times New Roman"/>
          <w:szCs w:val="24"/>
        </w:rPr>
        <w:t xml:space="preserve">1. Η με αριθμό 1113/20-2-2018 επίκαιρη ερώτηση του Βουλευτή Α΄ Θεσσαλονίκης του Συνασπισμού Ριζοσπαστικής Αριστεράς κ. </w:t>
      </w:r>
      <w:r>
        <w:rPr>
          <w:rFonts w:eastAsia="Times New Roman"/>
          <w:bCs/>
          <w:szCs w:val="24"/>
        </w:rPr>
        <w:t>Αλέξανδρου Τρ</w:t>
      </w:r>
      <w:r>
        <w:rPr>
          <w:rFonts w:eastAsia="Times New Roman"/>
          <w:bCs/>
          <w:szCs w:val="24"/>
        </w:rPr>
        <w:t xml:space="preserve">ιανταφυλλίδη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«Παιδιατρικό Νοσοκομείο στη Δυτική Θεσσαλονίκη».</w:t>
      </w:r>
    </w:p>
    <w:p w14:paraId="0D2CAEAE" w14:textId="77777777" w:rsidR="003376C9" w:rsidRDefault="000B2B60">
      <w:pPr>
        <w:spacing w:after="0" w:line="600" w:lineRule="auto"/>
        <w:ind w:firstLine="720"/>
        <w:jc w:val="both"/>
        <w:rPr>
          <w:rFonts w:eastAsia="Times New Roman"/>
          <w:szCs w:val="24"/>
        </w:rPr>
      </w:pPr>
      <w:r>
        <w:rPr>
          <w:rFonts w:eastAsia="Times New Roman"/>
          <w:szCs w:val="24"/>
        </w:rPr>
        <w:t>2. Η με αριθμό 1124/20-2-2018 επίκαιρη ερώτηση της Βουλευτού Επικρατείας της Νέας Δημοκρατίας κ</w:t>
      </w:r>
      <w:r>
        <w:rPr>
          <w:rFonts w:eastAsia="Times New Roman"/>
          <w:szCs w:val="24"/>
        </w:rPr>
        <w:t>.</w:t>
      </w:r>
      <w:r>
        <w:rPr>
          <w:rFonts w:eastAsia="Times New Roman"/>
          <w:szCs w:val="24"/>
        </w:rPr>
        <w:t xml:space="preserve"> </w:t>
      </w:r>
      <w:r>
        <w:rPr>
          <w:rFonts w:eastAsia="Times New Roman"/>
          <w:bCs/>
          <w:szCs w:val="24"/>
        </w:rPr>
        <w:t xml:space="preserve">Νίκης </w:t>
      </w:r>
      <w:proofErr w:type="spellStart"/>
      <w:r>
        <w:rPr>
          <w:rFonts w:eastAsia="Times New Roman"/>
          <w:bCs/>
          <w:szCs w:val="24"/>
        </w:rPr>
        <w:t>Κεραμέως</w:t>
      </w:r>
      <w:proofErr w:type="spellEnd"/>
      <w:r>
        <w:rPr>
          <w:rFonts w:eastAsia="Times New Roman"/>
          <w:szCs w:val="24"/>
        </w:rPr>
        <w:t xml:space="preserve"> προς τον Υπουργό </w:t>
      </w:r>
      <w:r>
        <w:rPr>
          <w:rFonts w:eastAsia="Times New Roman"/>
          <w:bCs/>
          <w:szCs w:val="24"/>
        </w:rPr>
        <w:t>Παιδείας, Έρευνας και Θρησκευμάτ</w:t>
      </w:r>
      <w:r>
        <w:rPr>
          <w:rFonts w:eastAsia="Times New Roman"/>
          <w:bCs/>
          <w:szCs w:val="24"/>
        </w:rPr>
        <w:t xml:space="preserve">ων </w:t>
      </w:r>
      <w:r>
        <w:rPr>
          <w:rFonts w:eastAsia="Times New Roman"/>
          <w:szCs w:val="24"/>
        </w:rPr>
        <w:t xml:space="preserve">με θέμα: «Ανεξέλεγκτη η βία και η ανομία στα τριτοβάθμια </w:t>
      </w:r>
      <w:r>
        <w:rPr>
          <w:rFonts w:eastAsia="Times New Roman"/>
          <w:szCs w:val="24"/>
        </w:rPr>
        <w:t>ι</w:t>
      </w:r>
      <w:r>
        <w:rPr>
          <w:rFonts w:eastAsia="Times New Roman"/>
          <w:szCs w:val="24"/>
        </w:rPr>
        <w:t>δρύματα».</w:t>
      </w:r>
    </w:p>
    <w:p w14:paraId="0D2CAEAF" w14:textId="77777777" w:rsidR="003376C9" w:rsidRDefault="000B2B60">
      <w:pPr>
        <w:spacing w:after="0" w:line="600" w:lineRule="auto"/>
        <w:ind w:firstLine="720"/>
        <w:jc w:val="both"/>
        <w:rPr>
          <w:rFonts w:eastAsia="Times New Roman"/>
          <w:szCs w:val="24"/>
        </w:rPr>
      </w:pPr>
      <w:r>
        <w:rPr>
          <w:rFonts w:eastAsia="Times New Roman"/>
          <w:szCs w:val="24"/>
        </w:rPr>
        <w:lastRenderedPageBreak/>
        <w:t>3. Η με αριθμό 1105/16-2-2018 επίκαιρη ερώτηση 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Cs/>
          <w:szCs w:val="24"/>
        </w:rPr>
        <w:t xml:space="preserve"> Οδυσσέα Κωνσταντινόπουλου </w:t>
      </w:r>
      <w:r>
        <w:rPr>
          <w:rFonts w:eastAsia="Times New Roman"/>
          <w:szCs w:val="24"/>
        </w:rPr>
        <w:t>προς τον Υπουργό</w:t>
      </w:r>
      <w:r>
        <w:rPr>
          <w:rFonts w:eastAsia="Times New Roman"/>
          <w:bCs/>
          <w:szCs w:val="24"/>
        </w:rPr>
        <w:t xml:space="preserve"> Οικονομικών</w:t>
      </w:r>
      <w:r>
        <w:rPr>
          <w:rFonts w:eastAsia="Times New Roman"/>
          <w:szCs w:val="24"/>
        </w:rPr>
        <w:t xml:space="preserve"> με θέμα: « Ανη</w:t>
      </w:r>
      <w:r>
        <w:rPr>
          <w:rFonts w:eastAsia="Times New Roman"/>
          <w:szCs w:val="24"/>
        </w:rPr>
        <w:t xml:space="preserve">συχητικές εξελίξεις σχετικά με την πώληση της ΑΕΕΓΑ </w:t>
      </w:r>
      <w:r>
        <w:rPr>
          <w:rFonts w:eastAsia="Times New Roman"/>
          <w:szCs w:val="24"/>
        </w:rPr>
        <w:t>"</w:t>
      </w:r>
      <w:r>
        <w:rPr>
          <w:rFonts w:eastAsia="Times New Roman"/>
          <w:szCs w:val="24"/>
        </w:rPr>
        <w:t>Η Εθνική</w:t>
      </w:r>
      <w:r>
        <w:rPr>
          <w:rFonts w:eastAsia="Times New Roman"/>
          <w:szCs w:val="24"/>
        </w:rPr>
        <w:t>"</w:t>
      </w:r>
      <w:r>
        <w:rPr>
          <w:rFonts w:eastAsia="Times New Roman"/>
          <w:szCs w:val="24"/>
        </w:rPr>
        <w:t>».</w:t>
      </w:r>
    </w:p>
    <w:p w14:paraId="0D2CAEB0" w14:textId="77777777" w:rsidR="003376C9" w:rsidRDefault="000B2B60">
      <w:pPr>
        <w:spacing w:after="0" w:line="600" w:lineRule="auto"/>
        <w:ind w:firstLine="720"/>
        <w:jc w:val="both"/>
        <w:rPr>
          <w:rFonts w:eastAsia="Times New Roman"/>
          <w:szCs w:val="24"/>
        </w:rPr>
      </w:pPr>
      <w:r>
        <w:rPr>
          <w:rFonts w:eastAsia="Times New Roman"/>
          <w:szCs w:val="24"/>
        </w:rPr>
        <w:t xml:space="preserve">4. Η με αριθμό 1112/20-2-2018 επίκαιρη ερώτηση του Βουλευτή Ξάνθης του Συνασπισμού Ριζοσπαστικής Αριστεράς κ. </w:t>
      </w:r>
      <w:r>
        <w:rPr>
          <w:rFonts w:eastAsia="Times New Roman"/>
          <w:bCs/>
          <w:szCs w:val="24"/>
        </w:rPr>
        <w:t xml:space="preserve">Γρηγορίου Στογιαννίδη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«Τήρηση του προβλεπόμ</w:t>
      </w:r>
      <w:r>
        <w:rPr>
          <w:rFonts w:eastAsia="Times New Roman"/>
          <w:szCs w:val="24"/>
        </w:rPr>
        <w:t xml:space="preserve">ενου από τις άδειες λειτουργίας αριθμού θέσεων εργασίας στα </w:t>
      </w:r>
      <w:r>
        <w:rPr>
          <w:rFonts w:eastAsia="Times New Roman"/>
          <w:szCs w:val="24"/>
        </w:rPr>
        <w:t>κ</w:t>
      </w:r>
      <w:r>
        <w:rPr>
          <w:rFonts w:eastAsia="Times New Roman"/>
          <w:szCs w:val="24"/>
        </w:rPr>
        <w:t>αζίνο».</w:t>
      </w:r>
    </w:p>
    <w:p w14:paraId="0D2CAEB1" w14:textId="77777777" w:rsidR="003376C9" w:rsidRDefault="000B2B60">
      <w:pPr>
        <w:spacing w:after="0" w:line="600" w:lineRule="auto"/>
        <w:ind w:firstLine="720"/>
        <w:jc w:val="both"/>
        <w:rPr>
          <w:rFonts w:eastAsia="Times New Roman"/>
          <w:szCs w:val="24"/>
        </w:rPr>
      </w:pPr>
      <w:r>
        <w:rPr>
          <w:rFonts w:eastAsia="Times New Roman"/>
          <w:szCs w:val="24"/>
        </w:rPr>
        <w:t xml:space="preserve">5. Η με αριθμό 998/6-2-2018 επίκαιρη ερώτηση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Cs/>
          <w:szCs w:val="24"/>
        </w:rPr>
        <w:t xml:space="preserve"> </w:t>
      </w:r>
      <w:r>
        <w:rPr>
          <w:rFonts w:eastAsia="Times New Roman"/>
          <w:szCs w:val="24"/>
        </w:rPr>
        <w:t xml:space="preserve">προς τον </w:t>
      </w:r>
      <w:r>
        <w:rPr>
          <w:rFonts w:eastAsia="Times New Roman"/>
          <w:szCs w:val="24"/>
        </w:rPr>
        <w:lastRenderedPageBreak/>
        <w:t xml:space="preserve">Υπουργό </w:t>
      </w:r>
      <w:r>
        <w:rPr>
          <w:rFonts w:eastAsia="Times New Roman"/>
          <w:bCs/>
          <w:szCs w:val="24"/>
        </w:rPr>
        <w:t xml:space="preserve">Οικονομικών </w:t>
      </w:r>
      <w:r>
        <w:rPr>
          <w:rFonts w:eastAsia="Times New Roman"/>
          <w:szCs w:val="24"/>
        </w:rPr>
        <w:t xml:space="preserve">με θέμα: «Επισκόπηση δαπανών φορέων </w:t>
      </w:r>
      <w:r>
        <w:rPr>
          <w:rFonts w:eastAsia="Times New Roman"/>
          <w:szCs w:val="24"/>
        </w:rPr>
        <w:t>γενικής κυβέ</w:t>
      </w:r>
      <w:r>
        <w:rPr>
          <w:rFonts w:eastAsia="Times New Roman"/>
          <w:szCs w:val="24"/>
        </w:rPr>
        <w:t>ρνησης</w:t>
      </w:r>
      <w:r>
        <w:rPr>
          <w:rFonts w:eastAsia="Times New Roman"/>
          <w:szCs w:val="24"/>
        </w:rPr>
        <w:t>».</w:t>
      </w:r>
    </w:p>
    <w:p w14:paraId="0D2CAEB2" w14:textId="77777777" w:rsidR="003376C9" w:rsidRDefault="000B2B60">
      <w:pPr>
        <w:spacing w:after="0" w:line="600" w:lineRule="auto"/>
        <w:ind w:firstLine="720"/>
        <w:jc w:val="both"/>
        <w:rPr>
          <w:rFonts w:eastAsia="Times New Roman"/>
          <w:szCs w:val="24"/>
        </w:rPr>
      </w:pPr>
      <w:r>
        <w:rPr>
          <w:rFonts w:eastAsia="Times New Roman"/>
          <w:szCs w:val="24"/>
        </w:rPr>
        <w:t>6. Η με αριθμό 1005/6-2-2018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«Να καταβληθούν στους πρώην εργαζόμενους της ΑΤΕ όλα όσα τους οφείλονται».</w:t>
      </w:r>
    </w:p>
    <w:p w14:paraId="0D2CAEB3" w14:textId="77777777" w:rsidR="003376C9" w:rsidRDefault="000B2B60">
      <w:pPr>
        <w:spacing w:after="0" w:line="600" w:lineRule="auto"/>
        <w:ind w:firstLine="720"/>
        <w:jc w:val="both"/>
        <w:rPr>
          <w:rFonts w:eastAsia="Times New Roman"/>
          <w:szCs w:val="24"/>
        </w:rPr>
      </w:pPr>
      <w:r>
        <w:rPr>
          <w:rFonts w:eastAsia="Times New Roman"/>
          <w:szCs w:val="24"/>
        </w:rPr>
        <w:t xml:space="preserve">7. Η με αριθμό 976/5-2-2018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«Ποιο το ακριβές υπόλοιπο του τραπεζικού λογαριασμού του ν.128/1975;».</w:t>
      </w:r>
    </w:p>
    <w:p w14:paraId="0D2CAEB4" w14:textId="77777777" w:rsidR="003376C9" w:rsidRDefault="000B2B60">
      <w:pPr>
        <w:spacing w:after="0" w:line="600" w:lineRule="auto"/>
        <w:ind w:firstLine="720"/>
        <w:jc w:val="both"/>
        <w:rPr>
          <w:rFonts w:eastAsia="Times New Roman"/>
          <w:szCs w:val="24"/>
        </w:rPr>
      </w:pPr>
      <w:r>
        <w:rPr>
          <w:rFonts w:eastAsia="Times New Roman"/>
          <w:szCs w:val="24"/>
        </w:rPr>
        <w:t>8. Η με αριθμό 1000/6-2-2018 επίκαιρ</w:t>
      </w:r>
      <w:r>
        <w:rPr>
          <w:rFonts w:eastAsia="Times New Roman"/>
          <w:szCs w:val="24"/>
        </w:rPr>
        <w:t>η ερώτηση του Βουλευτή Λάρισας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Υγείας </w:t>
      </w:r>
      <w:r>
        <w:rPr>
          <w:rFonts w:eastAsia="Times New Roman"/>
          <w:szCs w:val="24"/>
        </w:rPr>
        <w:t xml:space="preserve">με θέμα: </w:t>
      </w:r>
      <w:r>
        <w:rPr>
          <w:rFonts w:eastAsia="Times New Roman"/>
          <w:szCs w:val="24"/>
        </w:rPr>
        <w:lastRenderedPageBreak/>
        <w:t>«Πότε επιτέλους θα εκπονηθεί και εγκριθεί Εθνικό Σχέδιο Δράσης κατά των Ναρκωτικών;».</w:t>
      </w:r>
    </w:p>
    <w:p w14:paraId="0D2CAEB5" w14:textId="77777777" w:rsidR="003376C9" w:rsidRDefault="000B2B60">
      <w:pPr>
        <w:spacing w:after="0" w:line="600" w:lineRule="auto"/>
        <w:ind w:firstLine="720"/>
        <w:jc w:val="both"/>
        <w:rPr>
          <w:rFonts w:eastAsia="Times New Roman"/>
          <w:szCs w:val="24"/>
        </w:rPr>
      </w:pPr>
      <w:r>
        <w:rPr>
          <w:rFonts w:eastAsia="Times New Roman"/>
          <w:szCs w:val="24"/>
        </w:rPr>
        <w:t>9. Η με αριθμό 1007/6-2-2018 επίκαιρ</w:t>
      </w:r>
      <w:r>
        <w:rPr>
          <w:rFonts w:eastAsia="Times New Roman"/>
          <w:szCs w:val="24"/>
        </w:rPr>
        <w:t>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Εμμανουήλ Συντυχάκη </w:t>
      </w:r>
      <w:r>
        <w:rPr>
          <w:rFonts w:eastAsia="Times New Roman"/>
          <w:szCs w:val="24"/>
        </w:rPr>
        <w:t>προς τον Υπουργό</w:t>
      </w:r>
      <w:r>
        <w:rPr>
          <w:rFonts w:eastAsia="Times New Roman"/>
          <w:bCs/>
          <w:szCs w:val="24"/>
        </w:rPr>
        <w:t xml:space="preserve"> Υγείας, </w:t>
      </w:r>
      <w:r>
        <w:rPr>
          <w:rFonts w:eastAsia="Times New Roman"/>
          <w:szCs w:val="24"/>
        </w:rPr>
        <w:t>σχετικά με τα προβλήματα ελλείψεων προσωπικού, κτηριακών υποδομών και εξοπλισμού στο Νοσοκομείο Αγ</w:t>
      </w:r>
      <w:r>
        <w:rPr>
          <w:rFonts w:eastAsia="Times New Roman"/>
          <w:szCs w:val="24"/>
        </w:rPr>
        <w:t>ίου</w:t>
      </w:r>
      <w:r>
        <w:rPr>
          <w:rFonts w:eastAsia="Times New Roman"/>
          <w:szCs w:val="24"/>
        </w:rPr>
        <w:t xml:space="preserve"> Νικολάου Λασιθίου.</w:t>
      </w:r>
    </w:p>
    <w:p w14:paraId="0D2CAEB6" w14:textId="77777777" w:rsidR="003376C9" w:rsidRDefault="000B2B60">
      <w:pPr>
        <w:spacing w:after="0" w:line="600" w:lineRule="auto"/>
        <w:ind w:firstLine="720"/>
        <w:jc w:val="both"/>
        <w:rPr>
          <w:rFonts w:eastAsia="Times New Roman"/>
          <w:szCs w:val="24"/>
        </w:rPr>
      </w:pPr>
      <w:r>
        <w:rPr>
          <w:rFonts w:eastAsia="Times New Roman"/>
          <w:szCs w:val="24"/>
        </w:rPr>
        <w:t xml:space="preserve">10. Η με αριθμό 948/30-1-2018 επίκαιρη ερώτηση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«Εξέλιξη και ολοκλήρωση της διαδικασίας αποπληρωμής των ληξιπρόθεσμων οφειλών του </w:t>
      </w:r>
      <w:r>
        <w:rPr>
          <w:rFonts w:eastAsia="Times New Roman"/>
          <w:szCs w:val="24"/>
        </w:rPr>
        <w:t>δ</w:t>
      </w:r>
      <w:r>
        <w:rPr>
          <w:rFonts w:eastAsia="Times New Roman"/>
          <w:szCs w:val="24"/>
        </w:rPr>
        <w:t>ημοσίου προς ιδιώτες».</w:t>
      </w:r>
    </w:p>
    <w:p w14:paraId="0D2CAEB7" w14:textId="77777777" w:rsidR="003376C9" w:rsidRDefault="000B2B60">
      <w:pPr>
        <w:spacing w:after="0" w:line="600" w:lineRule="auto"/>
        <w:ind w:firstLine="720"/>
        <w:jc w:val="both"/>
        <w:rPr>
          <w:rFonts w:eastAsia="Times New Roman"/>
          <w:szCs w:val="24"/>
        </w:rPr>
      </w:pPr>
      <w:r>
        <w:rPr>
          <w:rFonts w:eastAsia="Times New Roman"/>
          <w:bCs/>
          <w:szCs w:val="24"/>
        </w:rPr>
        <w:lastRenderedPageBreak/>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ΕΡΩΤΗΣΕΙΣ (Άρθρο 130 παράγραφος 5 του Κανονισμού της Βουλής)</w:t>
      </w:r>
    </w:p>
    <w:p w14:paraId="0D2CAEB8" w14:textId="77777777" w:rsidR="003376C9" w:rsidRDefault="000B2B60">
      <w:pPr>
        <w:spacing w:after="0" w:line="600" w:lineRule="auto"/>
        <w:ind w:firstLine="720"/>
        <w:jc w:val="both"/>
        <w:rPr>
          <w:rFonts w:eastAsia="Times New Roman"/>
          <w:szCs w:val="24"/>
        </w:rPr>
      </w:pPr>
      <w:r>
        <w:rPr>
          <w:rFonts w:eastAsia="Times New Roman"/>
          <w:szCs w:val="24"/>
        </w:rPr>
        <w:t>Η με αριθμό 2290/28-12-2017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«Να ανανεωθεί η πα</w:t>
      </w:r>
      <w:r>
        <w:rPr>
          <w:rFonts w:eastAsia="Times New Roman"/>
          <w:szCs w:val="24"/>
        </w:rPr>
        <w:t xml:space="preserve">ραχώρηση χρήσης στο Υπουργείο Δικαιοσύνης για να προχωρήσει η συντήρηση και βελτίωση του υφιστάμενου </w:t>
      </w:r>
      <w:r>
        <w:rPr>
          <w:rFonts w:eastAsia="Times New Roman"/>
          <w:szCs w:val="24"/>
        </w:rPr>
        <w:t>Δ</w:t>
      </w:r>
      <w:r>
        <w:rPr>
          <w:rFonts w:eastAsia="Times New Roman"/>
          <w:szCs w:val="24"/>
        </w:rPr>
        <w:t>ικαστικού Μεγάρου Ηρακλείου (κτ</w:t>
      </w:r>
      <w:r>
        <w:rPr>
          <w:rFonts w:eastAsia="Times New Roman"/>
          <w:szCs w:val="24"/>
        </w:rPr>
        <w:t>ή</w:t>
      </w:r>
      <w:r>
        <w:rPr>
          <w:rFonts w:eastAsia="Times New Roman"/>
          <w:szCs w:val="24"/>
        </w:rPr>
        <w:t>ριο Πρωτοδικείου/κτ</w:t>
      </w:r>
      <w:r>
        <w:rPr>
          <w:rFonts w:eastAsia="Times New Roman"/>
          <w:szCs w:val="24"/>
        </w:rPr>
        <w:t>ή</w:t>
      </w:r>
      <w:r>
        <w:rPr>
          <w:rFonts w:eastAsia="Times New Roman"/>
          <w:szCs w:val="24"/>
        </w:rPr>
        <w:t>ριο Ειρηνοδικείου)».</w:t>
      </w:r>
    </w:p>
    <w:p w14:paraId="0D2CAEB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0D2CAEBA" w14:textId="77777777" w:rsidR="003376C9" w:rsidRDefault="000B2B60">
      <w:pPr>
        <w:keepNext/>
        <w:spacing w:after="0" w:line="600" w:lineRule="auto"/>
        <w:ind w:firstLine="720"/>
        <w:jc w:val="center"/>
        <w:outlineLvl w:val="0"/>
        <w:rPr>
          <w:rFonts w:eastAsia="Times New Roman" w:cs="Times New Roman"/>
          <w:b/>
          <w:bCs/>
          <w:szCs w:val="24"/>
        </w:rPr>
      </w:pPr>
      <w:r>
        <w:rPr>
          <w:rFonts w:eastAsia="Times New Roman" w:cs="Times New Roman"/>
          <w:b/>
          <w:bCs/>
          <w:szCs w:val="24"/>
        </w:rPr>
        <w:t>ΕΠΙΚΑΙΡΩΝ ΕΡΩΤΗΣΕΩΝ</w:t>
      </w:r>
    </w:p>
    <w:p w14:paraId="0D2CAEBB" w14:textId="77777777" w:rsidR="003376C9" w:rsidRDefault="000B2B60">
      <w:pPr>
        <w:tabs>
          <w:tab w:val="left" w:pos="2940"/>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w:t>
      </w:r>
      <w:r>
        <w:rPr>
          <w:rFonts w:eastAsia="Times New Roman" w:cs="Times New Roman"/>
          <w:szCs w:val="24"/>
        </w:rPr>
        <w:t>ανακοινώσω πρώτα ποιες ερωτήσεις δεν θα συζητηθούν</w:t>
      </w:r>
      <w:r>
        <w:rPr>
          <w:rFonts w:eastAsia="Times New Roman" w:cs="Times New Roman"/>
          <w:szCs w:val="24"/>
        </w:rPr>
        <w:t xml:space="preserve"> και για ποιον λόγο.</w:t>
      </w:r>
    </w:p>
    <w:p w14:paraId="0D2CAEBC" w14:textId="77777777" w:rsidR="003376C9" w:rsidRDefault="000B2B60">
      <w:pPr>
        <w:tabs>
          <w:tab w:val="left" w:pos="2940"/>
        </w:tabs>
        <w:spacing w:after="0" w:line="600" w:lineRule="auto"/>
        <w:ind w:firstLine="720"/>
        <w:jc w:val="both"/>
        <w:rPr>
          <w:rFonts w:eastAsia="Times New Roman" w:cs="Times New Roman"/>
          <w:szCs w:val="24"/>
        </w:rPr>
      </w:pPr>
      <w:r>
        <w:rPr>
          <w:rFonts w:eastAsia="Times New Roman" w:cs="Times New Roman"/>
          <w:szCs w:val="24"/>
        </w:rPr>
        <w:lastRenderedPageBreak/>
        <w:t>Η πρώτη με αριθμό 1121/20-2-2018 επίκαιρη ερώτηση πρώτου κύκλου της Βουλευτού Α΄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Ντόρας Μπακογιάννη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Οικονομίας και Ανάπτ</w:t>
      </w:r>
      <w:r>
        <w:rPr>
          <w:rFonts w:eastAsia="Times New Roman" w:cs="Times New Roman"/>
          <w:bCs/>
          <w:szCs w:val="24"/>
        </w:rPr>
        <w:t>υξης</w:t>
      </w:r>
      <w:r>
        <w:rPr>
          <w:rFonts w:eastAsia="Times New Roman" w:cs="Times New Roman"/>
          <w:b/>
          <w:bCs/>
          <w:szCs w:val="24"/>
        </w:rPr>
        <w:t xml:space="preserve"> </w:t>
      </w:r>
      <w:r>
        <w:rPr>
          <w:rFonts w:eastAsia="Times New Roman" w:cs="Times New Roman"/>
          <w:szCs w:val="24"/>
        </w:rPr>
        <w:t>με θέμα: «Η καταπολέμηση του λαθρεμπορίου καυσίμων και τσιγάρων έχει καταντήσει ανέκδοτο», δεν θα συζητηθεί λόγω αναρμοδιότητας. Αρμόδιο Υπουργείο είναι το Υπουργείο Οικονομικών.</w:t>
      </w:r>
    </w:p>
    <w:p w14:paraId="0D2CAEBD" w14:textId="77777777" w:rsidR="003376C9" w:rsidRDefault="000B2B60">
      <w:pPr>
        <w:tabs>
          <w:tab w:val="left" w:pos="2940"/>
        </w:tabs>
        <w:spacing w:after="0" w:line="600" w:lineRule="auto"/>
        <w:ind w:firstLine="720"/>
        <w:jc w:val="both"/>
        <w:rPr>
          <w:rFonts w:eastAsia="Times New Roman" w:cs="Times New Roman"/>
          <w:szCs w:val="24"/>
        </w:rPr>
      </w:pPr>
      <w:r>
        <w:rPr>
          <w:rFonts w:eastAsia="Times New Roman" w:cs="Times New Roman"/>
          <w:szCs w:val="24"/>
        </w:rPr>
        <w:t xml:space="preserve">Η δεύτερη με αριθμό 1090/14-2-2018 επίκαιρη ερώτηση δευτέρου κύκλου του </w:t>
      </w:r>
      <w:r>
        <w:rPr>
          <w:rFonts w:eastAsia="Times New Roman" w:cs="Times New Roman"/>
          <w:szCs w:val="24"/>
        </w:rPr>
        <w:t xml:space="preserve">Βουλευτή Αργολίδας της Δημοκρατικής Συμπαράταξης ΠΑΣΟΚ – ΔΗΜΑΡ κ. </w:t>
      </w:r>
      <w:r>
        <w:rPr>
          <w:rFonts w:eastAsia="Times New Roman" w:cs="Times New Roman"/>
          <w:bCs/>
          <w:szCs w:val="24"/>
        </w:rPr>
        <w:t>Ιωάννη Μανιάτη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szCs w:val="24"/>
        </w:rPr>
        <w:t xml:space="preserve"> με θέμα: «Άρση κορεσμένου ηλεκτρικού δικτύου Πελοποννήσου», δεν θα συζητηθεί λόγω κωλύματος του αρμόδιου Υπουργού κ</w:t>
      </w:r>
      <w:r>
        <w:rPr>
          <w:rFonts w:eastAsia="Times New Roman" w:cs="Times New Roman"/>
          <w:szCs w:val="24"/>
        </w:rPr>
        <w:t>.</w:t>
      </w:r>
      <w:r>
        <w:rPr>
          <w:rFonts w:eastAsia="Times New Roman" w:cs="Times New Roman"/>
          <w:szCs w:val="24"/>
        </w:rPr>
        <w:t xml:space="preserve"> Σταθάκη.</w:t>
      </w:r>
    </w:p>
    <w:p w14:paraId="0D2CAEBE" w14:textId="77777777" w:rsidR="003376C9" w:rsidRDefault="000B2B60">
      <w:pPr>
        <w:tabs>
          <w:tab w:val="left" w:pos="2940"/>
        </w:tabs>
        <w:spacing w:after="0" w:line="600" w:lineRule="auto"/>
        <w:ind w:firstLine="720"/>
        <w:jc w:val="both"/>
        <w:rPr>
          <w:rFonts w:eastAsia="Times New Roman" w:cs="Times New Roman"/>
          <w:szCs w:val="24"/>
        </w:rPr>
      </w:pPr>
      <w:r>
        <w:rPr>
          <w:rFonts w:eastAsia="Times New Roman" w:cs="Times New Roman"/>
          <w:szCs w:val="24"/>
        </w:rPr>
        <w:lastRenderedPageBreak/>
        <w:t>Η έκ</w:t>
      </w:r>
      <w:r>
        <w:rPr>
          <w:rFonts w:eastAsia="Times New Roman" w:cs="Times New Roman"/>
          <w:szCs w:val="24"/>
        </w:rPr>
        <w:t xml:space="preserve">τη με αριθμό 1008/7-2-2018 επίκαιρη ερώτηση δευτέρου κύκλου του Βουλευτή Β΄ Θεσσαλονίκης των Ανεξαρτήτων Ελλήνων κ. </w:t>
      </w:r>
      <w:r>
        <w:rPr>
          <w:rFonts w:eastAsia="Times New Roman" w:cs="Times New Roman"/>
          <w:bCs/>
          <w:szCs w:val="24"/>
        </w:rPr>
        <w:t xml:space="preserve">Γεωργίου Λαζαρίδη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szCs w:val="24"/>
        </w:rPr>
        <w:t xml:space="preserve"> με θέμα: «Προσαρμογή των ρυθμίσεων οφειλών προς τη ΔΕΗ στην κοινωνική και οικ</w:t>
      </w:r>
      <w:r>
        <w:rPr>
          <w:rFonts w:eastAsia="Times New Roman" w:cs="Times New Roman"/>
          <w:szCs w:val="24"/>
        </w:rPr>
        <w:t>ονομική πραγματικότητα και ειδική πρόβλεψη σε περιοχές με Α.Π.Ε», δεν θα συζητηθεί, επίσης, λόγω κωλύματος του αρμόδιου Υπουργού κ. Σταθάκη.</w:t>
      </w:r>
    </w:p>
    <w:p w14:paraId="0D2CAEBF" w14:textId="77777777" w:rsidR="003376C9" w:rsidRDefault="000B2B60">
      <w:pPr>
        <w:tabs>
          <w:tab w:val="left" w:pos="2940"/>
        </w:tabs>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1080/13-2-2018 επίκαιρη ερώτηση δεύτερου κύκλου του Βουλευτή Αχαΐας της Νέας Δημοκρατίας κ. </w:t>
      </w:r>
      <w:r>
        <w:rPr>
          <w:rFonts w:eastAsia="Times New Roman" w:cs="Times New Roman"/>
          <w:bCs/>
          <w:szCs w:val="24"/>
        </w:rPr>
        <w:t>Ανδ</w:t>
      </w:r>
      <w:r>
        <w:rPr>
          <w:rFonts w:eastAsia="Times New Roman" w:cs="Times New Roman"/>
          <w:bCs/>
          <w:szCs w:val="24"/>
        </w:rPr>
        <w:t xml:space="preserve">ρέα </w:t>
      </w:r>
      <w:proofErr w:type="spellStart"/>
      <w:r>
        <w:rPr>
          <w:rFonts w:eastAsia="Times New Roman" w:cs="Times New Roman"/>
          <w:bCs/>
          <w:szCs w:val="24"/>
        </w:rPr>
        <w:t>Κατσανιώτη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«Διάβρωση αιγιαλού και επιπτώσεις σε παράκτιες περιοχές του Ν</w:t>
      </w:r>
      <w:r>
        <w:rPr>
          <w:rFonts w:eastAsia="Times New Roman" w:cs="Times New Roman"/>
          <w:szCs w:val="24"/>
        </w:rPr>
        <w:t>ομού</w:t>
      </w:r>
      <w:r>
        <w:rPr>
          <w:rFonts w:eastAsia="Times New Roman" w:cs="Times New Roman"/>
          <w:szCs w:val="24"/>
        </w:rPr>
        <w:t xml:space="preserve"> Αχαΐας», δεν θα συζητηθεί λόγω κωλύματος του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 xml:space="preserve">. Εκ μέρους </w:t>
      </w:r>
      <w:r>
        <w:rPr>
          <w:rFonts w:eastAsia="Times New Roman" w:cs="Times New Roman"/>
          <w:szCs w:val="24"/>
        </w:rPr>
        <w:lastRenderedPageBreak/>
        <w:t>όλης της</w:t>
      </w:r>
      <w:r>
        <w:rPr>
          <w:rFonts w:eastAsia="Times New Roman" w:cs="Times New Roman"/>
          <w:szCs w:val="24"/>
        </w:rPr>
        <w:t xml:space="preserve"> Βουλής να πούμε τα συλλυπητήριά μας στον κ. </w:t>
      </w:r>
      <w:proofErr w:type="spellStart"/>
      <w:r>
        <w:rPr>
          <w:rFonts w:eastAsia="Times New Roman" w:cs="Times New Roman"/>
          <w:szCs w:val="24"/>
        </w:rPr>
        <w:t>Φάμελλο</w:t>
      </w:r>
      <w:proofErr w:type="spellEnd"/>
      <w:r>
        <w:rPr>
          <w:rFonts w:eastAsia="Times New Roman" w:cs="Times New Roman"/>
          <w:szCs w:val="24"/>
        </w:rPr>
        <w:t xml:space="preserve"> για τον θάνατο της γυναίκας του.</w:t>
      </w:r>
    </w:p>
    <w:p w14:paraId="0D2CAEC0" w14:textId="77777777" w:rsidR="003376C9" w:rsidRDefault="000B2B60">
      <w:pPr>
        <w:tabs>
          <w:tab w:val="left" w:pos="2940"/>
        </w:tabs>
        <w:spacing w:after="0" w:line="600" w:lineRule="auto"/>
        <w:ind w:firstLine="720"/>
        <w:jc w:val="both"/>
        <w:rPr>
          <w:rFonts w:eastAsia="Times New Roman" w:cs="Times New Roman"/>
          <w:szCs w:val="24"/>
        </w:rPr>
      </w:pPr>
      <w:r>
        <w:rPr>
          <w:rFonts w:eastAsia="Times New Roman" w:cs="Times New Roman"/>
          <w:szCs w:val="24"/>
        </w:rPr>
        <w:t>Επίσης, η πέμπτη με αριθμό 1081/13-2-2018 επίκαιρη ερώτηση δεύτερου κύκλου του Βουλευτή Αχαΐας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b/>
          <w:bCs/>
          <w:szCs w:val="24"/>
        </w:rPr>
        <w:t xml:space="preserve">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bCs/>
          <w:szCs w:val="24"/>
        </w:rPr>
        <w:t xml:space="preserve"> </w:t>
      </w:r>
      <w:r>
        <w:rPr>
          <w:rFonts w:eastAsia="Times New Roman" w:cs="Times New Roman"/>
          <w:szCs w:val="24"/>
        </w:rPr>
        <w:t>προς τον Υ</w:t>
      </w:r>
      <w:r>
        <w:rPr>
          <w:rFonts w:eastAsia="Times New Roman" w:cs="Times New Roman"/>
          <w:szCs w:val="24"/>
        </w:rPr>
        <w:t xml:space="preserve">πουργό </w:t>
      </w:r>
      <w:r>
        <w:rPr>
          <w:rFonts w:eastAsia="Times New Roman" w:cs="Times New Roman"/>
          <w:bCs/>
          <w:szCs w:val="24"/>
        </w:rPr>
        <w:t>Περιβάλλοντος και Ενέργειας</w:t>
      </w:r>
      <w:r>
        <w:rPr>
          <w:rFonts w:eastAsia="Times New Roman" w:cs="Times New Roman"/>
          <w:b/>
          <w:bCs/>
          <w:szCs w:val="24"/>
        </w:rPr>
        <w:t>,</w:t>
      </w:r>
      <w:r>
        <w:rPr>
          <w:rFonts w:eastAsia="Times New Roman" w:cs="Times New Roman"/>
          <w:szCs w:val="24"/>
        </w:rPr>
        <w:t xml:space="preserve"> σχετικά με τη δημιουργία </w:t>
      </w:r>
      <w:r>
        <w:rPr>
          <w:rFonts w:eastAsia="Times New Roman" w:cs="Times New Roman"/>
          <w:szCs w:val="24"/>
        </w:rPr>
        <w:t>χώρου υγειονομικής ταφής επικίνδυνων απ</w:t>
      </w:r>
      <w:r>
        <w:rPr>
          <w:rFonts w:eastAsia="Times New Roman" w:cs="Times New Roman"/>
          <w:szCs w:val="24"/>
        </w:rPr>
        <w:t>οβλήτων (ΧΥΤΕΑ) στη Μεγαλόπολη, δεν θα συζητηθεί για τον ίδιο λόγο.</w:t>
      </w:r>
    </w:p>
    <w:p w14:paraId="0D2CAEC1" w14:textId="77777777" w:rsidR="003376C9" w:rsidRDefault="000B2B60">
      <w:pPr>
        <w:tabs>
          <w:tab w:val="left" w:pos="2940"/>
        </w:tabs>
        <w:spacing w:after="0" w:line="600" w:lineRule="auto"/>
        <w:ind w:firstLine="720"/>
        <w:jc w:val="both"/>
        <w:rPr>
          <w:rFonts w:eastAsia="Times New Roman"/>
          <w:szCs w:val="24"/>
        </w:rPr>
      </w:pPr>
      <w:r>
        <w:rPr>
          <w:rFonts w:eastAsia="Times New Roman"/>
          <w:szCs w:val="24"/>
        </w:rPr>
        <w:t xml:space="preserve">Τέλος, η δεύτερη με αριθμό 1139/92/13-11-2017 ερώτηση και αίτηση κατάθεσης εγγράφων του </w:t>
      </w:r>
      <w:r>
        <w:rPr>
          <w:rFonts w:eastAsia="Times New Roman"/>
          <w:szCs w:val="24"/>
        </w:rPr>
        <w:t xml:space="preserve">κύκλου </w:t>
      </w:r>
      <w:r>
        <w:rPr>
          <w:rFonts w:eastAsia="Times New Roman"/>
          <w:szCs w:val="24"/>
        </w:rPr>
        <w:t>αναφορών</w:t>
      </w:r>
      <w:r>
        <w:rPr>
          <w:rFonts w:eastAsia="Times New Roman"/>
          <w:szCs w:val="24"/>
        </w:rPr>
        <w:t xml:space="preserve"> και </w:t>
      </w:r>
      <w:r>
        <w:rPr>
          <w:rFonts w:eastAsia="Times New Roman"/>
          <w:szCs w:val="24"/>
        </w:rPr>
        <w:t>ερωτήσεων</w:t>
      </w:r>
      <w:r>
        <w:rPr>
          <w:rFonts w:eastAsia="Times New Roman"/>
          <w:szCs w:val="24"/>
        </w:rPr>
        <w:t xml:space="preserve"> του Βουλευτή Β΄ Αθηνών της Δημοκρατικής Συμπαράταξης ΠΑΣΟΚ - ΔΗΜΑΡ κ. </w:t>
      </w:r>
      <w:r>
        <w:rPr>
          <w:rFonts w:eastAsia="Times New Roman"/>
          <w:bCs/>
          <w:szCs w:val="24"/>
        </w:rPr>
        <w:t>Γεωργίου - Δημητρίου Καρρά</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Μεταναστευτικής Πολιτικής</w:t>
      </w:r>
      <w:r>
        <w:rPr>
          <w:rFonts w:eastAsia="Times New Roman"/>
          <w:b/>
          <w:bCs/>
          <w:szCs w:val="24"/>
        </w:rPr>
        <w:t xml:space="preserve"> </w:t>
      </w:r>
      <w:r>
        <w:rPr>
          <w:rFonts w:eastAsia="Times New Roman"/>
          <w:szCs w:val="24"/>
        </w:rPr>
        <w:t xml:space="preserve">με θέμα: «Αδικαιολόγητη καθυστέρηση στη </w:t>
      </w:r>
      <w:r>
        <w:rPr>
          <w:rFonts w:eastAsia="Times New Roman"/>
          <w:szCs w:val="24"/>
        </w:rPr>
        <w:lastRenderedPageBreak/>
        <w:t xml:space="preserve">σύνταξη και δημοσιοποίηση των τριμηνιαίων Εκθέσεων Πεπραγμένων της Αρχής Προσφυγών κατά των αποφάσεων της Υπηρεσίας Ασύλου», δεν θα συζητηθεί λόγω κωλύματος του αρμόδιου Υπουργού κ. Ιωάννη </w:t>
      </w:r>
      <w:proofErr w:type="spellStart"/>
      <w:r>
        <w:rPr>
          <w:rFonts w:eastAsia="Times New Roman"/>
          <w:szCs w:val="24"/>
        </w:rPr>
        <w:t>Μουζάλα</w:t>
      </w:r>
      <w:proofErr w:type="spellEnd"/>
      <w:r>
        <w:rPr>
          <w:rFonts w:eastAsia="Times New Roman"/>
          <w:szCs w:val="24"/>
        </w:rPr>
        <w:t xml:space="preserve">. </w:t>
      </w:r>
    </w:p>
    <w:p w14:paraId="0D2CAEC2" w14:textId="77777777" w:rsidR="003376C9" w:rsidRDefault="000B2B60">
      <w:pPr>
        <w:tabs>
          <w:tab w:val="left" w:pos="2940"/>
        </w:tabs>
        <w:spacing w:after="0" w:line="600" w:lineRule="auto"/>
        <w:ind w:firstLine="720"/>
        <w:jc w:val="both"/>
        <w:rPr>
          <w:rFonts w:eastAsia="Times New Roman"/>
          <w:szCs w:val="24"/>
        </w:rPr>
      </w:pPr>
      <w:r>
        <w:rPr>
          <w:rFonts w:eastAsia="Times New Roman"/>
          <w:szCs w:val="24"/>
        </w:rPr>
        <w:t xml:space="preserve">Για όλα </w:t>
      </w:r>
      <w:r>
        <w:rPr>
          <w:rFonts w:eastAsia="Times New Roman"/>
          <w:szCs w:val="24"/>
        </w:rPr>
        <w:t>τα παραπάνω</w:t>
      </w:r>
      <w:r>
        <w:rPr>
          <w:rFonts w:eastAsia="Times New Roman"/>
          <w:szCs w:val="24"/>
        </w:rPr>
        <w:t xml:space="preserve"> υπάρχει επιστολή του Γραμματέα της Κυ</w:t>
      </w:r>
      <w:r>
        <w:rPr>
          <w:rFonts w:eastAsia="Times New Roman"/>
          <w:szCs w:val="24"/>
        </w:rPr>
        <w:t>βέρνησης, που επιβεβαιώνει τα κωλύματα τα οποία σας ανέφερα.</w:t>
      </w:r>
    </w:p>
    <w:p w14:paraId="0D2CAEC3" w14:textId="77777777" w:rsidR="003376C9" w:rsidRDefault="000B2B60">
      <w:pPr>
        <w:tabs>
          <w:tab w:val="left" w:pos="2940"/>
        </w:tabs>
        <w:spacing w:after="0" w:line="600" w:lineRule="auto"/>
        <w:ind w:firstLine="720"/>
        <w:jc w:val="both"/>
        <w:rPr>
          <w:rFonts w:eastAsia="Times New Roman"/>
          <w:szCs w:val="24"/>
        </w:rPr>
      </w:pPr>
      <w:r>
        <w:rPr>
          <w:rFonts w:eastAsia="Times New Roman"/>
          <w:szCs w:val="24"/>
        </w:rPr>
        <w:t>Αρχίζουμε, λοιπόν, τη συζήτηση με τ</w:t>
      </w:r>
      <w:r>
        <w:rPr>
          <w:rFonts w:eastAsia="Times New Roman"/>
          <w:szCs w:val="24"/>
        </w:rPr>
        <w:t>η</w:t>
      </w:r>
      <w:r>
        <w:rPr>
          <w:rFonts w:eastAsia="Times New Roman"/>
          <w:szCs w:val="24"/>
        </w:rPr>
        <w:t>ν</w:t>
      </w:r>
      <w:r>
        <w:rPr>
          <w:rFonts w:eastAsia="Times New Roman"/>
          <w:szCs w:val="24"/>
        </w:rPr>
        <w:t xml:space="preserve"> πρώτη </w:t>
      </w:r>
      <w:r>
        <w:rPr>
          <w:rFonts w:eastAsia="Times New Roman" w:cs="Times New Roman"/>
          <w:szCs w:val="24"/>
        </w:rPr>
        <w:t xml:space="preserve">με αριθμό 1122/20-2-2018 επίκαιρη ερώτηση δευτέρου κύκλου του Βουλευτή Ηλείας της Νέας Δημοκρατίας κ. </w:t>
      </w:r>
      <w:r>
        <w:rPr>
          <w:rFonts w:eastAsia="Times New Roman"/>
          <w:bCs/>
          <w:szCs w:val="24"/>
        </w:rPr>
        <w:t>Κωνσταντίνου Τζαβάρα</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Οικονομίας </w:t>
      </w:r>
      <w:r>
        <w:rPr>
          <w:rFonts w:eastAsia="Times New Roman"/>
          <w:bCs/>
          <w:szCs w:val="24"/>
        </w:rPr>
        <w:t>και Ανάπτυξης</w:t>
      </w:r>
      <w:r>
        <w:rPr>
          <w:rFonts w:eastAsia="Times New Roman"/>
          <w:b/>
          <w:bCs/>
          <w:szCs w:val="24"/>
        </w:rPr>
        <w:t xml:space="preserve"> </w:t>
      </w:r>
      <w:r>
        <w:rPr>
          <w:rFonts w:eastAsia="Times New Roman"/>
          <w:szCs w:val="24"/>
        </w:rPr>
        <w:t>με θέμα: «Εξαγορά κόκκινων δανείων από τους δανειολήπτες».</w:t>
      </w:r>
    </w:p>
    <w:p w14:paraId="0D2CAEC4" w14:textId="77777777" w:rsidR="003376C9" w:rsidRDefault="000B2B60">
      <w:pPr>
        <w:spacing w:after="0" w:line="600" w:lineRule="auto"/>
        <w:ind w:firstLine="720"/>
        <w:jc w:val="both"/>
        <w:rPr>
          <w:rFonts w:eastAsia="Times New Roman"/>
          <w:szCs w:val="24"/>
        </w:rPr>
      </w:pPr>
      <w:r>
        <w:rPr>
          <w:rFonts w:eastAsia="Times New Roman"/>
          <w:szCs w:val="24"/>
        </w:rPr>
        <w:lastRenderedPageBreak/>
        <w:t>Θα απαντήσει ο Υπουργός Οικονομίας και Ανάπτυξης κ. Δημήτριος Παπαδημητρίου. Είναι εξαιρετικά ενδιαφέρουσα ερώτηση!</w:t>
      </w:r>
    </w:p>
    <w:p w14:paraId="0D2CAEC5" w14:textId="77777777" w:rsidR="003376C9" w:rsidRDefault="000B2B60">
      <w:pPr>
        <w:spacing w:after="0" w:line="600" w:lineRule="auto"/>
        <w:ind w:firstLine="720"/>
        <w:jc w:val="both"/>
        <w:rPr>
          <w:rFonts w:eastAsia="Times New Roman"/>
          <w:szCs w:val="24"/>
        </w:rPr>
      </w:pPr>
      <w:r>
        <w:rPr>
          <w:rFonts w:eastAsia="Times New Roman"/>
          <w:szCs w:val="24"/>
        </w:rPr>
        <w:t xml:space="preserve">Να ξέρετε, κύριοι συνάδελφοι, ότι υπάρχει βλάβη και </w:t>
      </w:r>
      <w:r>
        <w:rPr>
          <w:rFonts w:eastAsia="Times New Roman"/>
          <w:szCs w:val="24"/>
        </w:rPr>
        <w:t xml:space="preserve">έτσι </w:t>
      </w:r>
      <w:r>
        <w:rPr>
          <w:rFonts w:eastAsia="Times New Roman"/>
          <w:szCs w:val="24"/>
        </w:rPr>
        <w:t>στα καντρά</w:t>
      </w:r>
      <w:r>
        <w:rPr>
          <w:rFonts w:eastAsia="Times New Roman"/>
          <w:szCs w:val="24"/>
        </w:rPr>
        <w:t xml:space="preserve">ν δεν θα βλέπετε τον χρόνο. </w:t>
      </w:r>
      <w:r>
        <w:rPr>
          <w:rFonts w:eastAsia="Times New Roman"/>
          <w:szCs w:val="24"/>
        </w:rPr>
        <w:t>Ό</w:t>
      </w:r>
      <w:r>
        <w:rPr>
          <w:rFonts w:eastAsia="Times New Roman"/>
          <w:szCs w:val="24"/>
        </w:rPr>
        <w:t xml:space="preserve">μως, εγώ θα βλέπω τον χρόνο, καθώς </w:t>
      </w:r>
      <w:r>
        <w:rPr>
          <w:rFonts w:eastAsia="Times New Roman"/>
          <w:szCs w:val="24"/>
        </w:rPr>
        <w:t xml:space="preserve">εδώ </w:t>
      </w:r>
      <w:r>
        <w:rPr>
          <w:rFonts w:eastAsia="Times New Roman"/>
          <w:szCs w:val="24"/>
        </w:rPr>
        <w:t>λειτουργεί. Επειδή δεν έχουμε πολλές ερωτήσεις</w:t>
      </w:r>
      <w:r>
        <w:rPr>
          <w:rFonts w:eastAsia="Times New Roman"/>
          <w:szCs w:val="24"/>
        </w:rPr>
        <w:t>,</w:t>
      </w:r>
      <w:r>
        <w:rPr>
          <w:rFonts w:eastAsia="Times New Roman"/>
          <w:szCs w:val="24"/>
        </w:rPr>
        <w:t xml:space="preserve"> που θα συζητηθούν σήμερα, θα υπάρξει μια μικρή ανοχή και προς τους Βουλευτές και προς τον Υπουργό.</w:t>
      </w:r>
    </w:p>
    <w:p w14:paraId="0D2CAEC6" w14:textId="77777777" w:rsidR="003376C9" w:rsidRDefault="000B2B60">
      <w:pPr>
        <w:spacing w:after="0" w:line="600" w:lineRule="auto"/>
        <w:ind w:firstLine="720"/>
        <w:jc w:val="both"/>
        <w:rPr>
          <w:rFonts w:eastAsia="Times New Roman"/>
          <w:szCs w:val="24"/>
        </w:rPr>
      </w:pPr>
      <w:r>
        <w:rPr>
          <w:rFonts w:eastAsia="Times New Roman"/>
          <w:szCs w:val="24"/>
        </w:rPr>
        <w:t>Κύριε Τζαβάρα, έχετε τον λόγο.</w:t>
      </w:r>
    </w:p>
    <w:p w14:paraId="0D2CAEC7" w14:textId="77777777" w:rsidR="003376C9" w:rsidRDefault="000B2B60">
      <w:pPr>
        <w:spacing w:after="0" w:line="600" w:lineRule="auto"/>
        <w:ind w:firstLine="720"/>
        <w:jc w:val="both"/>
        <w:rPr>
          <w:rFonts w:eastAsia="Times New Roman"/>
          <w:szCs w:val="24"/>
        </w:rPr>
      </w:pPr>
      <w:r>
        <w:rPr>
          <w:rFonts w:eastAsia="Times New Roman"/>
          <w:b/>
          <w:szCs w:val="24"/>
        </w:rPr>
        <w:t>ΚΩΝΣΤΑΝΤΙΝ</w:t>
      </w:r>
      <w:r>
        <w:rPr>
          <w:rFonts w:eastAsia="Times New Roman"/>
          <w:b/>
          <w:szCs w:val="24"/>
        </w:rPr>
        <w:t>ΟΣ ΤΖΑΒΑΡΑΣ:</w:t>
      </w:r>
      <w:r>
        <w:rPr>
          <w:rFonts w:eastAsia="Times New Roman"/>
          <w:szCs w:val="24"/>
        </w:rPr>
        <w:t xml:space="preserve"> Κύριε Υπουργέ, με την ερώτησή μου θέλω να φέρω στο κοινοβουλευτικό προσκήνιο ένα ζήτημα το οποίο απασχολεί ολόκληρη την κοινωνία, εκτός βέβαια από τα </w:t>
      </w:r>
      <w:r>
        <w:rPr>
          <w:rFonts w:eastAsia="Times New Roman"/>
          <w:szCs w:val="24"/>
          <w:lang w:val="en-US"/>
        </w:rPr>
        <w:lastRenderedPageBreak/>
        <w:t>media</w:t>
      </w:r>
      <w:r>
        <w:rPr>
          <w:rFonts w:eastAsia="Times New Roman"/>
          <w:szCs w:val="24"/>
        </w:rPr>
        <w:t xml:space="preserve"> και από μια σειρά παράγοντες</w:t>
      </w:r>
      <w:r>
        <w:rPr>
          <w:rFonts w:eastAsia="Times New Roman"/>
          <w:szCs w:val="24"/>
        </w:rPr>
        <w:t>,</w:t>
      </w:r>
      <w:r>
        <w:rPr>
          <w:rFonts w:eastAsia="Times New Roman"/>
          <w:szCs w:val="24"/>
        </w:rPr>
        <w:t xml:space="preserve"> προς τους οποίους έχει βαρέσει σιωπητήριο από το τραπεζικ</w:t>
      </w:r>
      <w:r>
        <w:rPr>
          <w:rFonts w:eastAsia="Times New Roman"/>
          <w:szCs w:val="24"/>
        </w:rPr>
        <w:t>ό σύστημα. Αναφέρομαι σ’ αυτό που συμβαίνει με τα κόκκινα δάνεια σ’ αυτόν τον τόπο.</w:t>
      </w:r>
    </w:p>
    <w:p w14:paraId="0D2CAEC8" w14:textId="77777777" w:rsidR="003376C9" w:rsidRDefault="000B2B60">
      <w:pPr>
        <w:spacing w:after="0" w:line="600" w:lineRule="auto"/>
        <w:ind w:firstLine="720"/>
        <w:jc w:val="both"/>
        <w:rPr>
          <w:rFonts w:eastAsia="Times New Roman"/>
          <w:szCs w:val="24"/>
        </w:rPr>
      </w:pPr>
      <w:r>
        <w:rPr>
          <w:rFonts w:eastAsia="Times New Roman"/>
          <w:szCs w:val="24"/>
        </w:rPr>
        <w:t>Με βάση τις διατάξεις των άρθρων 1 έως 3 του ν.4354/2015, η Κυβέρνησή σας έχει προβλέψει τη δυνατότητα πώλησης εξυπηρετούμενων και μη εξυπηρετούμενων κόκκινων δανείων σε ετ</w:t>
      </w:r>
      <w:r>
        <w:rPr>
          <w:rFonts w:eastAsia="Times New Roman"/>
          <w:szCs w:val="24"/>
        </w:rPr>
        <w:t>αιρείες διαχείρισης απαιτήσεων από δάνεια.</w:t>
      </w:r>
    </w:p>
    <w:p w14:paraId="0D2CAEC9" w14:textId="77777777" w:rsidR="003376C9" w:rsidRDefault="000B2B60">
      <w:pPr>
        <w:spacing w:after="0" w:line="600" w:lineRule="auto"/>
        <w:ind w:firstLine="720"/>
        <w:jc w:val="both"/>
        <w:rPr>
          <w:rFonts w:eastAsia="Times New Roman"/>
          <w:szCs w:val="24"/>
        </w:rPr>
      </w:pPr>
      <w:r>
        <w:rPr>
          <w:rFonts w:eastAsia="Times New Roman"/>
          <w:szCs w:val="24"/>
        </w:rPr>
        <w:t>Αυτή η δυνατότητα έχει προβλεφθεί και έχει νομοθετηθεί χωρίς να εξαρτάται η πώληση αυτή από οποιονδήποτε όρο ή προϋπόθεση, εκτός από την εξαίρεση που αρχικά είχε προβλεφθεί για τα δάνεια που είναι συνδεδεμένα με π</w:t>
      </w:r>
      <w:r>
        <w:rPr>
          <w:rFonts w:eastAsia="Times New Roman"/>
          <w:szCs w:val="24"/>
        </w:rPr>
        <w:t>ρώτη κατοικία. Αυτών η προστασία, η εξαίρεση δηλαδή, ίσχυε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2017. Δηλαδή σήμερα </w:t>
      </w:r>
      <w:r>
        <w:rPr>
          <w:rFonts w:eastAsia="Times New Roman"/>
          <w:szCs w:val="24"/>
        </w:rPr>
        <w:lastRenderedPageBreak/>
        <w:t>που γίνεται λόγος στη  Βουλή για το ζήτημα αυτό δεν ισχύει αυτή η εξαίρεση.</w:t>
      </w:r>
    </w:p>
    <w:p w14:paraId="0D2CAECA" w14:textId="77777777" w:rsidR="003376C9" w:rsidRDefault="000B2B60">
      <w:pPr>
        <w:spacing w:after="0" w:line="600" w:lineRule="auto"/>
        <w:ind w:firstLine="720"/>
        <w:jc w:val="both"/>
        <w:rPr>
          <w:rFonts w:eastAsia="Times New Roman"/>
          <w:szCs w:val="24"/>
        </w:rPr>
      </w:pPr>
      <w:r>
        <w:rPr>
          <w:rFonts w:eastAsia="Times New Roman"/>
          <w:szCs w:val="24"/>
        </w:rPr>
        <w:t>Υπάρχει ένα ζήτημα, που είναι μεγάλο. Στις τράπεζες η Κυβέρνηση τηρεί μια απόσταση, η οπο</w:t>
      </w:r>
      <w:r>
        <w:rPr>
          <w:rFonts w:eastAsia="Times New Roman"/>
          <w:szCs w:val="24"/>
        </w:rPr>
        <w:t>ία δεν ξέρω αν είναι αιδήμων, πλην όμως είναι πολύ αποκαλυπτική όσον αφορά τις προθέσεις της Κυβέρνησης. Δεν θέλει η Κυβέρνηση να ρυθμίσει το τραπεζικό τοπίο.</w:t>
      </w:r>
    </w:p>
    <w:p w14:paraId="0D2CAECB"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Και δεν αναφέρομαι, βέβαια, στα μακροοικονομικά ή δημοσιονομικά. Αναφέρομαι στις σχέσεις των τραπ</w:t>
      </w:r>
      <w:r>
        <w:rPr>
          <w:rFonts w:eastAsia="Times New Roman" w:cs="Times New Roman"/>
          <w:szCs w:val="24"/>
        </w:rPr>
        <w:t>εζών με τους δανειολήπτες, δηλαδή σε μία σχέση η οποία ανάγεται σε σχέση προστασίας οικονομικών συμφερόντων των καταναλωτών, που με βάση τον ν</w:t>
      </w:r>
      <w:r>
        <w:rPr>
          <w:rFonts w:eastAsia="Times New Roman" w:cs="Times New Roman"/>
          <w:szCs w:val="24"/>
        </w:rPr>
        <w:t>.</w:t>
      </w:r>
      <w:r>
        <w:rPr>
          <w:rFonts w:eastAsia="Times New Roman" w:cs="Times New Roman"/>
          <w:szCs w:val="24"/>
        </w:rPr>
        <w:t xml:space="preserve">2251 αυτά τα οικονομικά συμφέροντα τελούν υπό την προστασία του κράτους. </w:t>
      </w:r>
    </w:p>
    <w:p w14:paraId="0D2CAECC"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 να κάνετε τους θεατές και να αφήνετε τις τράπεζες με δήθεν </w:t>
      </w:r>
      <w:r>
        <w:rPr>
          <w:rFonts w:eastAsia="Times New Roman" w:cs="Times New Roman"/>
          <w:szCs w:val="24"/>
        </w:rPr>
        <w:t>κώδικες δεοντολογίας</w:t>
      </w:r>
      <w:r>
        <w:rPr>
          <w:rFonts w:eastAsia="Times New Roman" w:cs="Times New Roman"/>
          <w:szCs w:val="24"/>
        </w:rPr>
        <w:t xml:space="preserve"> να ρυθμίζουν όπως αυτές επιθυμούν και κατά τα συμφέροντά τους τις σχέσεις με τους δανειολήπτες και μάλιστα με έναν όγκο δανειοληπτών</w:t>
      </w:r>
      <w:r>
        <w:rPr>
          <w:rFonts w:eastAsia="Times New Roman" w:cs="Times New Roman"/>
          <w:szCs w:val="24"/>
        </w:rPr>
        <w:t>,</w:t>
      </w:r>
      <w:r>
        <w:rPr>
          <w:rFonts w:eastAsia="Times New Roman" w:cs="Times New Roman"/>
          <w:szCs w:val="24"/>
        </w:rPr>
        <w:t xml:space="preserve"> των οποίων οι απαιτήσεις αφορού</w:t>
      </w:r>
      <w:r>
        <w:rPr>
          <w:rFonts w:eastAsia="Times New Roman" w:cs="Times New Roman"/>
          <w:szCs w:val="24"/>
        </w:rPr>
        <w:t xml:space="preserve">ν καταναλωτικά δάνεια ή δάνεια τα οποία προέρχονται από πιστωτικές κάρτες. </w:t>
      </w:r>
    </w:p>
    <w:p w14:paraId="0D2CAECD"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πρέπει να γνωρίζετε ότι η </w:t>
      </w:r>
      <w:proofErr w:type="spellStart"/>
      <w:r>
        <w:rPr>
          <w:rFonts w:eastAsia="Times New Roman" w:cs="Times New Roman"/>
          <w:szCs w:val="24"/>
        </w:rPr>
        <w:t>τοκοφορία</w:t>
      </w:r>
      <w:proofErr w:type="spellEnd"/>
      <w:r>
        <w:rPr>
          <w:rFonts w:eastAsia="Times New Roman" w:cs="Times New Roman"/>
          <w:szCs w:val="24"/>
        </w:rPr>
        <w:t xml:space="preserve"> σε αυτές τις περιπτώσεις είναι 20%, 22% και 24%. Σε κα</w:t>
      </w:r>
      <w:r>
        <w:rPr>
          <w:rFonts w:eastAsia="Times New Roman" w:cs="Times New Roman"/>
          <w:szCs w:val="24"/>
        </w:rPr>
        <w:t>μ</w:t>
      </w:r>
      <w:r>
        <w:rPr>
          <w:rFonts w:eastAsia="Times New Roman" w:cs="Times New Roman"/>
          <w:szCs w:val="24"/>
        </w:rPr>
        <w:t>μία πολιτισμένη χώρα δεν υπάρχει τέτοια τοκογλυφική, τέτοια ληστρική εκμετ</w:t>
      </w:r>
      <w:r>
        <w:rPr>
          <w:rFonts w:eastAsia="Times New Roman" w:cs="Times New Roman"/>
          <w:szCs w:val="24"/>
        </w:rPr>
        <w:t xml:space="preserve">άλλευση πολιτών, όσον αφορά τις καταναλωτικές τους σχέσεις. </w:t>
      </w:r>
    </w:p>
    <w:p w14:paraId="0D2CAEC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Και εδώ αυτή η Κυβέρνηση σιωπά και αφήνει τις τράπεζες να έρχονται</w:t>
      </w:r>
      <w:r>
        <w:rPr>
          <w:rFonts w:eastAsia="Times New Roman" w:cs="Times New Roman"/>
          <w:szCs w:val="24"/>
        </w:rPr>
        <w:t>,</w:t>
      </w:r>
      <w:r>
        <w:rPr>
          <w:rFonts w:eastAsia="Times New Roman" w:cs="Times New Roman"/>
          <w:szCs w:val="24"/>
        </w:rPr>
        <w:t xml:space="preserve"> υποτίθεται</w:t>
      </w:r>
      <w:r>
        <w:rPr>
          <w:rFonts w:eastAsia="Times New Roman" w:cs="Times New Roman"/>
          <w:szCs w:val="24"/>
        </w:rPr>
        <w:t>,</w:t>
      </w:r>
      <w:r>
        <w:rPr>
          <w:rFonts w:eastAsia="Times New Roman" w:cs="Times New Roman"/>
          <w:szCs w:val="24"/>
        </w:rPr>
        <w:t xml:space="preserve"> σε κάποια συζήτηση, σε κάποια διαβούλευση με τους καταναλωτές, δήθεν επειδή θέλει να λύσει ζητήματα. </w:t>
      </w:r>
    </w:p>
    <w:p w14:paraId="0D2CAEC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Ποια είναι αυτά τα ζητήματα; Αυτό που προτείνουν οι τράπεζες είναι να υπάρξει επιμήκυνση δέκα ή είκοσι ετών στο δάνειό τους. Δεν δέχεται να ασχοληθεί με τη μείωση ή τη διαγραφή τόκων τοκογλυφικών, παρά μόνο σε εκείνες τις περιπτώσεις που είναι εντελώς αναξ</w:t>
      </w:r>
      <w:r>
        <w:rPr>
          <w:rFonts w:eastAsia="Times New Roman" w:cs="Times New Roman"/>
          <w:szCs w:val="24"/>
        </w:rPr>
        <w:t xml:space="preserve">ιόχρεος ο δανειολήπτης. </w:t>
      </w:r>
    </w:p>
    <w:p w14:paraId="0D2CAED0"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Τζαβάρα, ολοκληρώστε. </w:t>
      </w:r>
    </w:p>
    <w:p w14:paraId="0D2CAED1"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Τελειώνω, κύριε Πρόεδρε, και θα επανέλθω. Απλώς θέλω να θέσω και κάποια άλλα ζητήματα στον κύριο Υπουργό, για να ακούσω ολοκληρωμένη την απάντησή </w:t>
      </w:r>
      <w:r>
        <w:rPr>
          <w:rFonts w:eastAsia="Times New Roman" w:cs="Times New Roman"/>
          <w:szCs w:val="24"/>
        </w:rPr>
        <w:t xml:space="preserve">του. </w:t>
      </w:r>
    </w:p>
    <w:p w14:paraId="0D2CAED2"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Για όλες τις άλλες περιπτώσεις των δανειοληπτών, αυτών δηλαδή που</w:t>
      </w:r>
      <w:r>
        <w:rPr>
          <w:rFonts w:eastAsia="Times New Roman" w:cs="Times New Roman"/>
          <w:szCs w:val="24"/>
        </w:rPr>
        <w:t>,</w:t>
      </w:r>
      <w:r>
        <w:rPr>
          <w:rFonts w:eastAsia="Times New Roman" w:cs="Times New Roman"/>
          <w:szCs w:val="24"/>
        </w:rPr>
        <w:t xml:space="preserve"> ενώ διαθέτουν περιουσία</w:t>
      </w:r>
      <w:r>
        <w:rPr>
          <w:rFonts w:eastAsia="Times New Roman" w:cs="Times New Roman"/>
          <w:szCs w:val="24"/>
        </w:rPr>
        <w:t>,</w:t>
      </w:r>
      <w:r>
        <w:rPr>
          <w:rFonts w:eastAsia="Times New Roman" w:cs="Times New Roman"/>
          <w:szCs w:val="24"/>
        </w:rPr>
        <w:t xml:space="preserve"> θεωρούν υποχρέωσή τους και </w:t>
      </w:r>
      <w:r>
        <w:rPr>
          <w:rFonts w:eastAsia="Times New Roman" w:cs="Times New Roman"/>
          <w:szCs w:val="24"/>
        </w:rPr>
        <w:lastRenderedPageBreak/>
        <w:t>αυτονόητο καθήκον τους να την υπερασπίσουν απέναντι στις τοκογλυφικές πραγματικά και ληστρικές βλέψεις των τραπεζών, για την πλειον</w:t>
      </w:r>
      <w:r>
        <w:rPr>
          <w:rFonts w:eastAsia="Times New Roman" w:cs="Times New Roman"/>
          <w:szCs w:val="24"/>
        </w:rPr>
        <w:t>ότητά τους -γιατί υπάρχουν και εξαιρέσεις-έχετε εφεύρει τον όρο «στρατηγικός κακοπληρωτής».</w:t>
      </w:r>
    </w:p>
    <w:p w14:paraId="0D2CAED3"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Επιτέλους, πρέπει να ασχοληθείτε με το θέμα, για να μην έρθουμε μετά από δ</w:t>
      </w:r>
      <w:r>
        <w:rPr>
          <w:rFonts w:eastAsia="Times New Roman" w:cs="Times New Roman"/>
          <w:szCs w:val="24"/>
        </w:rPr>
        <w:t>υ</w:t>
      </w:r>
      <w:r>
        <w:rPr>
          <w:rFonts w:eastAsia="Times New Roman" w:cs="Times New Roman"/>
          <w:szCs w:val="24"/>
        </w:rPr>
        <w:t>ο-τρία χρόνια και λέμε ότι το πολιτικό σύστημα, τον καιρό που συνέβαινε αυτό το σκάνδαλο,</w:t>
      </w:r>
      <w:r>
        <w:rPr>
          <w:rFonts w:eastAsia="Times New Roman" w:cs="Times New Roman"/>
          <w:szCs w:val="24"/>
        </w:rPr>
        <w:t xml:space="preserve"> έκανε ότι δεν καταλάβαινε. </w:t>
      </w:r>
    </w:p>
    <w:p w14:paraId="0D2CAED4"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Σήμερα, λοιπόν, υπάρχει ανάγκη να ληφθούν μέτρα και εγώ θα ήθελα με την ερώτησή μου να σας πω: Έχετε σκοπό να δώσετε στους δήμους, στα επιμελητήρια και σε άλλες θεσμικές οντότητες τη δυνατότητα της διαχείρισης των συγκεκριμένων</w:t>
      </w:r>
      <w:r>
        <w:rPr>
          <w:rFonts w:eastAsia="Times New Roman" w:cs="Times New Roman"/>
          <w:szCs w:val="24"/>
        </w:rPr>
        <w:t xml:space="preserve"> απαιτήσεων από τα δάνεια αυτά; Γιατί αυτό που </w:t>
      </w:r>
      <w:proofErr w:type="spellStart"/>
      <w:r>
        <w:rPr>
          <w:rFonts w:eastAsia="Times New Roman" w:cs="Times New Roman"/>
          <w:szCs w:val="24"/>
        </w:rPr>
        <w:t>ελέχθη</w:t>
      </w:r>
      <w:proofErr w:type="spellEnd"/>
      <w:r>
        <w:rPr>
          <w:rFonts w:eastAsia="Times New Roman" w:cs="Times New Roman"/>
          <w:szCs w:val="24"/>
        </w:rPr>
        <w:t xml:space="preserve"> και το έχετε επισημάνει σε </w:t>
      </w:r>
      <w:r>
        <w:rPr>
          <w:rFonts w:eastAsia="Times New Roman" w:cs="Times New Roman"/>
          <w:szCs w:val="24"/>
        </w:rPr>
        <w:lastRenderedPageBreak/>
        <w:t>συνέντευξή σας, ότι δήθεν εξαιρείτε από όλο</w:t>
      </w:r>
      <w:r>
        <w:rPr>
          <w:rFonts w:eastAsia="Times New Roman" w:cs="Times New Roman"/>
          <w:szCs w:val="24"/>
        </w:rPr>
        <w:t>ν</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πληθυσμό των δανειοληπτών μόνο τους στρατιωτικούς, θα πρέπει να ξέρετε ότι αντίκειται, παραβιάζει και κακοποιεί την αρχή</w:t>
      </w:r>
      <w:r>
        <w:rPr>
          <w:rFonts w:eastAsia="Times New Roman" w:cs="Times New Roman"/>
          <w:szCs w:val="24"/>
        </w:rPr>
        <w:t xml:space="preserve"> της ισότητας του Συντάγματος. </w:t>
      </w:r>
    </w:p>
    <w:p w14:paraId="0D2CAED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Τέλος, θα πρέπει να μας πείτε: Έχετε σκοπό να νομοθετήσετε τη ρύθμιση που το 2015 είχε υιοθετήσει η Κυπριακή Δημοκρατία και προτού πωληθούν τα συγκεκριμένα δάνεια </w:t>
      </w:r>
      <w:proofErr w:type="spellStart"/>
      <w:r>
        <w:rPr>
          <w:rFonts w:eastAsia="Times New Roman" w:cs="Times New Roman"/>
          <w:szCs w:val="24"/>
        </w:rPr>
        <w:t>εκαλείτο</w:t>
      </w:r>
      <w:proofErr w:type="spellEnd"/>
      <w:r>
        <w:rPr>
          <w:rFonts w:eastAsia="Times New Roman" w:cs="Times New Roman"/>
          <w:szCs w:val="24"/>
        </w:rPr>
        <w:t xml:space="preserve"> ο ενδιαφερόμενος οφειλέτης για να δηλώσει εάν με του</w:t>
      </w:r>
      <w:r>
        <w:rPr>
          <w:rFonts w:eastAsia="Times New Roman" w:cs="Times New Roman"/>
          <w:szCs w:val="24"/>
        </w:rPr>
        <w:t>ς ίδιους όρους επιθυμεί να εξαγοράσει το δάνειό του;</w:t>
      </w:r>
    </w:p>
    <w:p w14:paraId="0D2CAED6"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Τζαβάρα, δεν έχετε άλλον χρόνο. </w:t>
      </w:r>
    </w:p>
    <w:p w14:paraId="0D2CAED7"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Με σχετική άνεση κι εσείς, κύριε Υπουργέ, έχετε τον λόγο. </w:t>
      </w:r>
    </w:p>
    <w:p w14:paraId="0D2CAED8"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ΔΗΜΟΣ ΠΑΠΑΔΗΜΗΤΡΙΟΥ (Υπουργός Οικονομίας και Ανάπτυξης):</w:t>
      </w:r>
      <w:r>
        <w:rPr>
          <w:rFonts w:eastAsia="Times New Roman" w:cs="Times New Roman"/>
          <w:szCs w:val="24"/>
        </w:rPr>
        <w:t xml:space="preserve"> Ευχαριστώ πολύ,</w:t>
      </w:r>
      <w:r>
        <w:rPr>
          <w:rFonts w:eastAsia="Times New Roman" w:cs="Times New Roman"/>
          <w:szCs w:val="24"/>
        </w:rPr>
        <w:t xml:space="preserve"> κύριε Πρόεδρε.</w:t>
      </w:r>
    </w:p>
    <w:p w14:paraId="0D2CAED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Πριν απαντήσω στην ερώτησή σας, κύριε Τζαβάρα, θα ήθελα να σας ενημερώσω ότι τα επιτόκια στην Αμερική για τα πιστωτικά δάνεια είναι 29%. Οπότε, είναι το τραπεζικό σύστημα. Δεν είναι μόνο σε αυτή τη χώρα που συμβαίνει. </w:t>
      </w:r>
    </w:p>
    <w:p w14:paraId="0D2CAED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Θα ήθελα να απαντήσω </w:t>
      </w:r>
      <w:r>
        <w:rPr>
          <w:rFonts w:eastAsia="Times New Roman" w:cs="Times New Roman"/>
          <w:szCs w:val="24"/>
        </w:rPr>
        <w:t>τώρα στον πυρήνα του ερωτήματός σας και θέλω να πω ότι αποτελεί διαφορετικό ζήτημα το εάν το πιστωτικό ίδρυμα είναι υποχρεωμένο πριν τη μεταβίβαση της απαίτησής του να προτείνει στον οφειλέτη την εξαγορά του δανείου του με τους ίδιους όρους που έχει προτεί</w:t>
      </w:r>
      <w:r>
        <w:rPr>
          <w:rFonts w:eastAsia="Times New Roman" w:cs="Times New Roman"/>
          <w:szCs w:val="24"/>
        </w:rPr>
        <w:t xml:space="preserve">νει ο υποψήφιος </w:t>
      </w:r>
      <w:proofErr w:type="spellStart"/>
      <w:r>
        <w:rPr>
          <w:rFonts w:eastAsia="Times New Roman" w:cs="Times New Roman"/>
          <w:szCs w:val="24"/>
        </w:rPr>
        <w:t>εκδοχέας</w:t>
      </w:r>
      <w:proofErr w:type="spellEnd"/>
      <w:r>
        <w:rPr>
          <w:rFonts w:eastAsia="Times New Roman" w:cs="Times New Roman"/>
          <w:szCs w:val="24"/>
        </w:rPr>
        <w:t xml:space="preserve">, δηλαδή το λεγόμενο </w:t>
      </w:r>
      <w:r>
        <w:rPr>
          <w:rFonts w:eastAsia="Times New Roman" w:cs="Times New Roman"/>
          <w:szCs w:val="24"/>
          <w:lang w:val="en-US"/>
        </w:rPr>
        <w:t>fund</w:t>
      </w:r>
      <w:r>
        <w:rPr>
          <w:rFonts w:eastAsia="Times New Roman" w:cs="Times New Roman"/>
          <w:szCs w:val="24"/>
        </w:rPr>
        <w:t xml:space="preserve">. </w:t>
      </w:r>
    </w:p>
    <w:p w14:paraId="0D2CAEDB"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Τέτοια νομική υποχρέωση δεν υφίσταται, καθώς μία τέτοια ρύθμιση θα ενθάρρυνε τη δημιουργία στρατηγικών κακοπληρωτών -και επιμένουμε σε αυτό- χωρίς να δώσει την παραμικρή βοήθεια σε αυτούς που πραγματικά τ</w:t>
      </w:r>
      <w:r>
        <w:rPr>
          <w:rFonts w:eastAsia="Times New Roman" w:cs="Times New Roman"/>
          <w:szCs w:val="24"/>
        </w:rPr>
        <w:t>η χρειάζονται.</w:t>
      </w:r>
    </w:p>
    <w:p w14:paraId="0D2CAEDC"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sidRPr="006A1E0A">
        <w:rPr>
          <w:rFonts w:eastAsia="Times New Roman" w:cs="Times New Roman"/>
          <w:szCs w:val="24"/>
        </w:rPr>
        <w:t>Και σας εξηγώ</w:t>
      </w:r>
      <w:r w:rsidRPr="006A1E0A">
        <w:rPr>
          <w:rFonts w:eastAsia="Times New Roman" w:cs="Times New Roman"/>
          <w:szCs w:val="24"/>
        </w:rPr>
        <w:t>.</w:t>
      </w:r>
      <w:r w:rsidRPr="006A1E0A">
        <w:rPr>
          <w:rFonts w:eastAsia="Times New Roman" w:cs="Times New Roman"/>
          <w:szCs w:val="24"/>
        </w:rPr>
        <w:t xml:space="preserve"> Αν κάποιος έχει την ικανότητα αποπληρωμής του δανείου του και γνωρίζει από πριν ότι το πιστωτικό ίδρυμα πριν εκχωρήσει την απαίτησή του</w:t>
      </w:r>
      <w:r w:rsidRPr="006A1E0A">
        <w:rPr>
          <w:rFonts w:eastAsia="Times New Roman" w:cs="Times New Roman"/>
          <w:szCs w:val="24"/>
        </w:rPr>
        <w:t>,</w:t>
      </w:r>
      <w:r w:rsidRPr="006A1E0A">
        <w:rPr>
          <w:rFonts w:eastAsia="Times New Roman" w:cs="Times New Roman"/>
          <w:szCs w:val="24"/>
        </w:rPr>
        <w:t xml:space="preserve"> αντί της καταβολής ποσοστού αυτού υποχρεούται να του προτείνει την εξαγορά του δανείου αντί του ίδιου ποσοστού, καταλαβαίνετε ότι αυτός ο οφειλέτης γνωρίζει ότι είναι προς το συμφέρον του να μην </w:t>
      </w:r>
      <w:r>
        <w:rPr>
          <w:rFonts w:eastAsia="Times New Roman" w:cs="Times New Roman"/>
          <w:szCs w:val="24"/>
        </w:rPr>
        <w:t>αποπληρώσει το δάνειό του, προσδοκώντας να ωφεληθεί ένα σημα</w:t>
      </w:r>
      <w:r>
        <w:rPr>
          <w:rFonts w:eastAsia="Times New Roman" w:cs="Times New Roman"/>
          <w:szCs w:val="24"/>
        </w:rPr>
        <w:t xml:space="preserve">ντικό ποσοστό της οφειλής του κατά την εξαγορά. Επομένως μια τέτοια ρύθμιση θα δημιουργήσει μεγάλο πλήθος στρατηγικών κακοπληρωτών. </w:t>
      </w:r>
    </w:p>
    <w:p w14:paraId="0D2CAEDD"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Ας υποθέσουμε, λοιπόν, ότι εισάγεται μια τέτοια ρύθμιση. Δεδομένου ότι τα </w:t>
      </w:r>
      <w:r>
        <w:rPr>
          <w:rFonts w:eastAsia="Times New Roman" w:cs="Times New Roman"/>
          <w:szCs w:val="24"/>
          <w:lang w:val="en-US"/>
        </w:rPr>
        <w:t>funds</w:t>
      </w:r>
      <w:r>
        <w:rPr>
          <w:rFonts w:eastAsia="Times New Roman" w:cs="Times New Roman"/>
          <w:szCs w:val="24"/>
        </w:rPr>
        <w:t xml:space="preserve"> αγοράζουν τα δάνεια τοις μετρητοίς, το </w:t>
      </w:r>
      <w:proofErr w:type="spellStart"/>
      <w:r>
        <w:rPr>
          <w:rFonts w:eastAsia="Times New Roman" w:cs="Times New Roman"/>
          <w:szCs w:val="24"/>
        </w:rPr>
        <w:t>προτ</w:t>
      </w:r>
      <w:r>
        <w:rPr>
          <w:rFonts w:eastAsia="Times New Roman" w:cs="Times New Roman"/>
          <w:szCs w:val="24"/>
        </w:rPr>
        <w:t>ιμησιακό</w:t>
      </w:r>
      <w:proofErr w:type="spellEnd"/>
      <w:r>
        <w:rPr>
          <w:rFonts w:eastAsia="Times New Roman" w:cs="Times New Roman"/>
          <w:szCs w:val="24"/>
        </w:rPr>
        <w:t xml:space="preserve"> καθεστώς σημαίνει ότι στον οφειλέτη θα πρέπει να δοθεί η ευκαιρία να αγοράσει το δάνειό του πάλι τοις μετρητοίς. Όμως ο οφειλέτης που έχει όλη τη διάθεση και είναι συνεπής στις υποχρεώσεις του και κατέστη ασυνεπής λόγω της δύσκολης οικονομικής συγ</w:t>
      </w:r>
      <w:r>
        <w:rPr>
          <w:rFonts w:eastAsia="Times New Roman" w:cs="Times New Roman"/>
          <w:szCs w:val="24"/>
        </w:rPr>
        <w:t xml:space="preserve">κυρίας, δεν θα διαθέτει σε μετρητά το ποσοστό απαίτησής του που θα προσφέρει το </w:t>
      </w:r>
      <w:r>
        <w:rPr>
          <w:rFonts w:eastAsia="Times New Roman" w:cs="Times New Roman"/>
          <w:szCs w:val="24"/>
          <w:lang w:val="en-US"/>
        </w:rPr>
        <w:t>fund</w:t>
      </w:r>
      <w:r>
        <w:rPr>
          <w:rFonts w:eastAsia="Times New Roman" w:cs="Times New Roman"/>
          <w:szCs w:val="24"/>
        </w:rPr>
        <w:t xml:space="preserve">. Αν το διέθετε, τότε θα το είχε πληρώσει. Επομένως το </w:t>
      </w:r>
      <w:proofErr w:type="spellStart"/>
      <w:r>
        <w:rPr>
          <w:rFonts w:eastAsia="Times New Roman" w:cs="Times New Roman"/>
          <w:szCs w:val="24"/>
        </w:rPr>
        <w:t>προτιμησιακό</w:t>
      </w:r>
      <w:proofErr w:type="spellEnd"/>
      <w:r>
        <w:rPr>
          <w:rFonts w:eastAsia="Times New Roman" w:cs="Times New Roman"/>
          <w:szCs w:val="24"/>
        </w:rPr>
        <w:t xml:space="preserve"> καθεστώς δεν δίνει λύσεις στους αδύναμους που έχουν ανάγκη. </w:t>
      </w:r>
    </w:p>
    <w:p w14:paraId="0D2CAEDE"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funds</w:t>
      </w:r>
      <w:r>
        <w:rPr>
          <w:rFonts w:eastAsia="Times New Roman" w:cs="Times New Roman"/>
          <w:szCs w:val="24"/>
        </w:rPr>
        <w:t xml:space="preserve"> όταν αγοράζουν δάνεια, δεν προσφέρ</w:t>
      </w:r>
      <w:r>
        <w:rPr>
          <w:rFonts w:eastAsia="Times New Roman" w:cs="Times New Roman"/>
          <w:szCs w:val="24"/>
        </w:rPr>
        <w:t>ουν ξεχωριστό τίμημα για κάθε μεμονωμένο δάνειο. Αντίθετα προσφέρουν ένα συνολικό τίμημα</w:t>
      </w:r>
      <w:r>
        <w:rPr>
          <w:rFonts w:eastAsia="Times New Roman" w:cs="Times New Roman"/>
          <w:szCs w:val="24"/>
        </w:rPr>
        <w:t>,</w:t>
      </w:r>
      <w:r>
        <w:rPr>
          <w:rFonts w:eastAsia="Times New Roman" w:cs="Times New Roman"/>
          <w:szCs w:val="24"/>
        </w:rPr>
        <w:t xml:space="preserve"> για ένα πακέτο μεγάλου αριθμού δανείων που έχει </w:t>
      </w:r>
      <w:r>
        <w:rPr>
          <w:rFonts w:eastAsia="Times New Roman" w:cs="Times New Roman"/>
          <w:szCs w:val="24"/>
        </w:rPr>
        <w:lastRenderedPageBreak/>
        <w:t>διαμορφωθεί εκ των προτέρων από το πιστωτικό ίδρυμα και κατά κανόνα περιλαμβάνει τόσο εξυπηρετούμενα όσο και μη εξυπηρ</w:t>
      </w:r>
      <w:r>
        <w:rPr>
          <w:rFonts w:eastAsia="Times New Roman" w:cs="Times New Roman"/>
          <w:szCs w:val="24"/>
        </w:rPr>
        <w:t xml:space="preserve">ετούμενα δάνεια. </w:t>
      </w:r>
    </w:p>
    <w:p w14:paraId="0D2CAEDF"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Επειδή δεν έχω αρκετό χρόνο, θα ήθελα να απαντήσω…</w:t>
      </w:r>
    </w:p>
    <w:p w14:paraId="0D2CAEE0"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έχετε ανοχή, προχωρήστε. </w:t>
      </w:r>
    </w:p>
    <w:p w14:paraId="0D2CAEE1"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 xml:space="preserve">Ωραία. </w:t>
      </w:r>
    </w:p>
    <w:p w14:paraId="0D2CAEE2"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θεσμοθέτηση, επομένως, </w:t>
      </w:r>
      <w:proofErr w:type="spellStart"/>
      <w:r>
        <w:rPr>
          <w:rFonts w:eastAsia="Times New Roman" w:cs="Times New Roman"/>
          <w:szCs w:val="24"/>
        </w:rPr>
        <w:t>προτιμησιακού</w:t>
      </w:r>
      <w:proofErr w:type="spellEnd"/>
      <w:r>
        <w:rPr>
          <w:rFonts w:eastAsia="Times New Roman" w:cs="Times New Roman"/>
          <w:szCs w:val="24"/>
        </w:rPr>
        <w:t xml:space="preserve"> καθεστώτος θα οδηγούσ</w:t>
      </w:r>
      <w:r>
        <w:rPr>
          <w:rFonts w:eastAsia="Times New Roman" w:cs="Times New Roman"/>
          <w:szCs w:val="24"/>
        </w:rPr>
        <w:t xml:space="preserve">ε στο εξής φαινόμενο, να προσφέρει το πιστωτικό ίδρυμα ένα πακέτο δανείων προς πώληση, να λαμβάνει μια πρόταση συνολικού τιμήματος από το </w:t>
      </w:r>
      <w:r>
        <w:rPr>
          <w:rFonts w:eastAsia="Times New Roman" w:cs="Times New Roman"/>
          <w:szCs w:val="24"/>
          <w:lang w:val="en-US"/>
        </w:rPr>
        <w:t>fund</w:t>
      </w:r>
      <w:r>
        <w:rPr>
          <w:rFonts w:eastAsia="Times New Roman" w:cs="Times New Roman"/>
          <w:szCs w:val="24"/>
        </w:rPr>
        <w:t xml:space="preserve"> και εν συνεχεία να τροποποιεί το </w:t>
      </w:r>
      <w:r>
        <w:rPr>
          <w:rFonts w:eastAsia="Times New Roman" w:cs="Times New Roman"/>
          <w:szCs w:val="24"/>
        </w:rPr>
        <w:lastRenderedPageBreak/>
        <w:t>προς πώληση πακέτο, αφαιρώντας από αυτό τις λιγότερο επισφαλείς απαιτήσεις. Κάτι</w:t>
      </w:r>
      <w:r>
        <w:rPr>
          <w:rFonts w:eastAsia="Times New Roman" w:cs="Times New Roman"/>
          <w:szCs w:val="24"/>
        </w:rPr>
        <w:t xml:space="preserve"> τέτοιο δεν θα συνιστούσε σοβαρή διαδικασία πώλησης δανείων. Για τον λόγο αυτό η θέσπιση </w:t>
      </w:r>
      <w:proofErr w:type="spellStart"/>
      <w:r>
        <w:rPr>
          <w:rFonts w:eastAsia="Times New Roman" w:cs="Times New Roman"/>
          <w:szCs w:val="24"/>
        </w:rPr>
        <w:t>προτιμησιακού</w:t>
      </w:r>
      <w:proofErr w:type="spellEnd"/>
      <w:r>
        <w:rPr>
          <w:rFonts w:eastAsia="Times New Roman" w:cs="Times New Roman"/>
          <w:szCs w:val="24"/>
        </w:rPr>
        <w:t xml:space="preserve"> καθεστώτος για τους οφειλέτες δεν είναι εφικτή. </w:t>
      </w:r>
    </w:p>
    <w:p w14:paraId="0D2CAEE3"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Προτεραιότητά μας, όμως -και προτεραιότητα αυτής της Κυβέρνησης- είναι η ουσιαστική προστασία του αδύναμ</w:t>
      </w:r>
      <w:r>
        <w:rPr>
          <w:rFonts w:eastAsia="Times New Roman" w:cs="Times New Roman"/>
          <w:szCs w:val="24"/>
        </w:rPr>
        <w:t xml:space="preserve">ου οφειλέτη. Προς τον σκοπό αυτό εργαζόμαστε, προκειμένου να εφαρμοστεί επιτυχώς ο εξωδικαστικός μηχανισμός ρύθμισης οφειλών επιχειρήσεων και επεξεργαζόμαστε τροποποίηση του νόμου για τα υπερχρεωμένα νοικοκυριά, 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τις προτάσεις ενώσε</w:t>
      </w:r>
      <w:r>
        <w:rPr>
          <w:rFonts w:eastAsia="Times New Roman" w:cs="Times New Roman"/>
          <w:szCs w:val="24"/>
        </w:rPr>
        <w:t xml:space="preserve">ων καταναλωτών. </w:t>
      </w:r>
    </w:p>
    <w:p w14:paraId="0D2CAEE4"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Σχετικά με το δεύτερο ερώτημά σας, αυτό θα ήταν εφικτό, εφ’ όσον οι ΟΤΑ ή τα επιμελητήρια συστήσουν ανώνυμη εταιρεία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αδειοδοτημένη</w:t>
      </w:r>
      <w:proofErr w:type="spellEnd"/>
      <w:r>
        <w:rPr>
          <w:rFonts w:eastAsia="Times New Roman" w:cs="Times New Roman"/>
          <w:szCs w:val="24"/>
        </w:rPr>
        <w:t xml:space="preserve"> από την Τράπεζα της Ελλάδος, η οποία σύμφωνα με το καταστατικό της μπορεί να προβαίνει σε διαχείριση απαιτή</w:t>
      </w:r>
      <w:r>
        <w:rPr>
          <w:rFonts w:eastAsia="Times New Roman" w:cs="Times New Roman"/>
          <w:szCs w:val="24"/>
        </w:rPr>
        <w:t>σεων από δάνεια και πιστώσεις και έχει το κατάλληλο ποσό μετοχικού κεφαλαίου. Θα πρέπει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πληρούν τα κριτήρια του ν.4389/2016 και του ν.4354/2015 -που είναι οι νόμοι για τα </w:t>
      </w:r>
      <w:r>
        <w:rPr>
          <w:rFonts w:eastAsia="Times New Roman" w:cs="Times New Roman"/>
          <w:szCs w:val="24"/>
          <w:lang w:val="en-US"/>
        </w:rPr>
        <w:t>funds</w:t>
      </w:r>
      <w:r>
        <w:rPr>
          <w:rFonts w:eastAsia="Times New Roman" w:cs="Times New Roman"/>
          <w:szCs w:val="24"/>
        </w:rPr>
        <w:t>- για την απόκτηση ειδικής άδειας εταιρείας διαχείρισης ή την απόκτη</w:t>
      </w:r>
      <w:r>
        <w:rPr>
          <w:rFonts w:eastAsia="Times New Roman" w:cs="Times New Roman"/>
          <w:szCs w:val="24"/>
        </w:rPr>
        <w:t xml:space="preserve">ση απαιτήσεων από δάνεια και πιστώσεις. Οι ίδιοι οργανισμοί δεν μπορούν να αποκτήσουν άδεια, καθώς πρόκειται για νομικά πρόσωπα δημοσίου δικαίου. </w:t>
      </w:r>
    </w:p>
    <w:p w14:paraId="0D2CAEE5"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D2CAEE6"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Υπουργέ, πριν δώσω τον λόγο στον κ. Τζαβάρα, για αυτο</w:t>
      </w:r>
      <w:r>
        <w:rPr>
          <w:rFonts w:eastAsia="Times New Roman" w:cs="Times New Roman"/>
          <w:szCs w:val="24"/>
        </w:rPr>
        <w:t xml:space="preserve">ύς, για εμάς που καλοπληρώνουμε τα δάνειά μας θα ειπωθεί καμμιά κουβέντα, για εμάς που συντηρούμε στην ουσία τις τράπεζες; </w:t>
      </w:r>
    </w:p>
    <w:p w14:paraId="0D2CAEE7"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Δεν υπάρχει έλεος για αυτούς!</w:t>
      </w:r>
    </w:p>
    <w:p w14:paraId="0D2CAEE8"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Διότι τώρα ξέρετε τι συμβαίνει; Απαντήστε μου στη δευτερολογία σας. Ακόμη και αν πάμε να αποπληρώσουμε –γιατί έχουμε τα λεφτά- μας ζητούν οι τράπεζες το «πέναλτι», μας λένε «φέρτε τα λεφτά, αλλά το «πέναλτι» δεν το γλιτώνετε». Για αυτούς θα ειπωθεί μια κου</w:t>
      </w:r>
      <w:r>
        <w:rPr>
          <w:rFonts w:eastAsia="Times New Roman" w:cs="Times New Roman"/>
          <w:szCs w:val="24"/>
        </w:rPr>
        <w:t xml:space="preserve">βέντα; </w:t>
      </w:r>
    </w:p>
    <w:p w14:paraId="0D2CAEE9"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για εσάς, κύριε Τζαβάρα, είναι το ερώτημα.</w:t>
      </w:r>
    </w:p>
    <w:p w14:paraId="0D2CAEEA"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συνάδελφε. </w:t>
      </w:r>
    </w:p>
    <w:p w14:paraId="0D2CAEEB"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Πρώτα από όλα, κύριε Υπουργέ, θα ήθελα να σας ευχαριστήσω</w:t>
      </w:r>
      <w:r>
        <w:rPr>
          <w:rFonts w:eastAsia="Times New Roman" w:cs="Times New Roman"/>
          <w:szCs w:val="24"/>
        </w:rPr>
        <w:t>,</w:t>
      </w:r>
      <w:r>
        <w:rPr>
          <w:rFonts w:eastAsia="Times New Roman" w:cs="Times New Roman"/>
          <w:szCs w:val="24"/>
        </w:rPr>
        <w:t xml:space="preserve"> για την ενημέρωση που είχατε την καλοσύνη να μου προσφέρετε, λέγοντάς μου ότι</w:t>
      </w:r>
      <w:r>
        <w:rPr>
          <w:rFonts w:eastAsia="Times New Roman" w:cs="Times New Roman"/>
          <w:szCs w:val="24"/>
        </w:rPr>
        <w:t xml:space="preserve"> στην Αμερική τα δάνεια «τρέχουν» με επιτόκιο 29%. </w:t>
      </w:r>
    </w:p>
    <w:p w14:paraId="0D2CAEEC"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πρώτο συμπέρασμα που θα μου επιτρέψετε να συναγάγω από τη στάση σας αυτή</w:t>
      </w:r>
      <w:r>
        <w:rPr>
          <w:rFonts w:eastAsia="Times New Roman" w:cs="Times New Roman"/>
          <w:szCs w:val="24"/>
        </w:rPr>
        <w:t>,</w:t>
      </w:r>
      <w:r>
        <w:rPr>
          <w:rFonts w:eastAsia="Times New Roman" w:cs="Times New Roman"/>
          <w:szCs w:val="24"/>
        </w:rPr>
        <w:t xml:space="preserve"> είναι ότι όσο </w:t>
      </w:r>
      <w:r>
        <w:rPr>
          <w:rFonts w:eastAsia="Times New Roman" w:cs="Times New Roman"/>
          <w:szCs w:val="24"/>
        </w:rPr>
        <w:t>ήσασταν</w:t>
      </w:r>
      <w:r>
        <w:rPr>
          <w:rFonts w:eastAsia="Times New Roman" w:cs="Times New Roman"/>
          <w:szCs w:val="24"/>
        </w:rPr>
        <w:t xml:space="preserve"> απών τόσα χρόνια από την Ελλάδα -επειδή από ό,τι ξέρω ήσασταν στην Αμερική, όπου τα πράγματα τα γνωρίζετε</w:t>
      </w:r>
      <w:r>
        <w:rPr>
          <w:rFonts w:eastAsia="Times New Roman" w:cs="Times New Roman"/>
          <w:szCs w:val="24"/>
        </w:rPr>
        <w:t xml:space="preserve"> καλά- δυστυχώς διαπιστώνω ότι τόσο απών εξακολουθείτε να είστε και τώρα που έχετε γίνει Υπουργός. </w:t>
      </w:r>
    </w:p>
    <w:p w14:paraId="0D2CAEED" w14:textId="77777777" w:rsidR="003376C9" w:rsidRDefault="000B2B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Γιατί δεν μπορώ να διανοηθώ ότι ένας Υπουργός της Κυβέρνησης</w:t>
      </w:r>
      <w:r>
        <w:rPr>
          <w:rFonts w:eastAsia="Times New Roman" w:cs="Times New Roman"/>
          <w:szCs w:val="24"/>
        </w:rPr>
        <w:t>,</w:t>
      </w:r>
      <w:r>
        <w:rPr>
          <w:rFonts w:eastAsia="Times New Roman" w:cs="Times New Roman"/>
          <w:szCs w:val="24"/>
        </w:rPr>
        <w:t xml:space="preserve"> δεν έχει αντιληφθεί ότι εννιά χρόνια τώρα βιαίως όλα τα εισοδήματα στην Ελλάδα έχουν μειωθεί. Έχουν καταβαραθρωθεί οι </w:t>
      </w:r>
      <w:r>
        <w:rPr>
          <w:rFonts w:eastAsia="Times New Roman" w:cs="Times New Roman"/>
          <w:szCs w:val="24"/>
        </w:rPr>
        <w:lastRenderedPageBreak/>
        <w:t>μισθοί, οι συντάξεις, οι πρόσοδοι, τα ενοίκια. Το μόνο που δεν έχει μειωθεί -ακούστε από εμένα την ενημέρωση- είναι τα επιτόκια των τραπε</w:t>
      </w:r>
      <w:r>
        <w:rPr>
          <w:rFonts w:eastAsia="Times New Roman" w:cs="Times New Roman"/>
          <w:szCs w:val="24"/>
        </w:rPr>
        <w:t xml:space="preserve">ζών. </w:t>
      </w:r>
    </w:p>
    <w:p w14:paraId="0D2CAEE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Σας ενημερώνω, κύριε Υπουργέ, ότι τα επιτόκια καταθέσεων στην Ελλάδα είναι 1% και 2%. Τα επιτόκια του δανεισμού είναι από 10% έως 12%. Και αν ο δανειολήπτης τυχαίνει να έχει πέσει θύμα αυτής της αχαλίνωτης πιστωτικής επέκτασης των δεκαετιών 1990 μέχρ</w:t>
      </w:r>
      <w:r>
        <w:rPr>
          <w:rFonts w:eastAsia="Times New Roman" w:cs="Times New Roman"/>
          <w:szCs w:val="24"/>
        </w:rPr>
        <w:t xml:space="preserve">ι 2010 -τότε που δίνονταν αφειδώς δάνεια και κάρτες, τότε που είχε άλλα εισοδήματα- σήμερα που τα εισοδήματά του έχουν </w:t>
      </w:r>
      <w:proofErr w:type="spellStart"/>
      <w:r>
        <w:rPr>
          <w:rFonts w:eastAsia="Times New Roman" w:cs="Times New Roman"/>
          <w:szCs w:val="24"/>
        </w:rPr>
        <w:t>υποδεκαπλασιαστεί</w:t>
      </w:r>
      <w:proofErr w:type="spellEnd"/>
      <w:r>
        <w:rPr>
          <w:rFonts w:eastAsia="Times New Roman" w:cs="Times New Roman"/>
          <w:szCs w:val="24"/>
        </w:rPr>
        <w:t xml:space="preserve"> ή υποδιπλασιαστεί, αυτός ο άνθρωπος είναι άξιος προστασίας στην Ελλάδα με βάση το Σύνταγμα και τους νόμους.</w:t>
      </w:r>
    </w:p>
    <w:p w14:paraId="0D2CAEE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Δεν ξέρω τι</w:t>
      </w:r>
      <w:r>
        <w:rPr>
          <w:rFonts w:eastAsia="Times New Roman" w:cs="Times New Roman"/>
          <w:szCs w:val="24"/>
        </w:rPr>
        <w:t xml:space="preserve"> γίνεται στην Αμερική. Εσείς είστε Υπουργός αριστερής Κυβέρνησης</w:t>
      </w:r>
      <w:r>
        <w:rPr>
          <w:rFonts w:eastAsia="Times New Roman" w:cs="Times New Roman"/>
          <w:szCs w:val="24"/>
        </w:rPr>
        <w:t>,</w:t>
      </w:r>
      <w:r>
        <w:rPr>
          <w:rFonts w:eastAsia="Times New Roman" w:cs="Times New Roman"/>
          <w:szCs w:val="24"/>
        </w:rPr>
        <w:t xml:space="preserve"> που κυβερνάει τον τόπο σε εποχή κρίσης στην </w:t>
      </w:r>
      <w:r>
        <w:rPr>
          <w:rFonts w:eastAsia="Times New Roman" w:cs="Times New Roman"/>
          <w:szCs w:val="24"/>
        </w:rPr>
        <w:lastRenderedPageBreak/>
        <w:t>Ελλάδα. Πρέπει να μας πείτε, εσείς συμφωνείτε</w:t>
      </w:r>
      <w:r>
        <w:rPr>
          <w:rFonts w:eastAsia="Times New Roman" w:cs="Times New Roman"/>
          <w:szCs w:val="24"/>
        </w:rPr>
        <w:t>,</w:t>
      </w:r>
      <w:r>
        <w:rPr>
          <w:rFonts w:eastAsia="Times New Roman" w:cs="Times New Roman"/>
          <w:szCs w:val="24"/>
        </w:rPr>
        <w:t xml:space="preserve"> να υπάρχει κάτω από αυτές τις οικονομικές συνθήκες επιτόκιο 22% και 24%</w:t>
      </w:r>
      <w:r>
        <w:rPr>
          <w:rFonts w:eastAsia="Times New Roman" w:cs="Times New Roman"/>
          <w:szCs w:val="24"/>
        </w:rPr>
        <w:t>,</w:t>
      </w:r>
      <w:r>
        <w:rPr>
          <w:rFonts w:eastAsia="Times New Roman" w:cs="Times New Roman"/>
          <w:szCs w:val="24"/>
        </w:rPr>
        <w:t xml:space="preserve"> όταν το επιτόκιο δανεισμού</w:t>
      </w:r>
      <w:r>
        <w:rPr>
          <w:rFonts w:eastAsia="Times New Roman" w:cs="Times New Roman"/>
          <w:szCs w:val="24"/>
        </w:rPr>
        <w:t xml:space="preserve"> -και εννοώ χορηγήσεων- είναι 1% και 2%; </w:t>
      </w:r>
    </w:p>
    <w:p w14:paraId="0D2CAEF0"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Και κάτι άλλο πολύ πιο σοβαρό. Θέλω να μου πείτε το εξής. Κάποιος το 2005 ή το 2006 ή το 2007 είχε από πιστωτική κάρτα δάνειο της τάξεως των 20.000 ευρώ. Μπορείτε να υπολογίσετε με 22% και 24% -αν ήταν συνταξιούχος</w:t>
      </w:r>
      <w:r>
        <w:rPr>
          <w:rFonts w:eastAsia="Times New Roman" w:cs="Times New Roman"/>
          <w:szCs w:val="24"/>
        </w:rPr>
        <w:t>, αν ήταν μισθωτός, ιδιώτης που έχει χάσει την εργασία του- σήμερα από τόκους και μόνο πόσο έχει φτάσει αυτό το δάνειο</w:t>
      </w:r>
      <w:r>
        <w:rPr>
          <w:rFonts w:eastAsia="Times New Roman" w:cs="Times New Roman"/>
          <w:szCs w:val="24"/>
        </w:rPr>
        <w:t>,</w:t>
      </w:r>
      <w:r>
        <w:rPr>
          <w:rFonts w:eastAsia="Times New Roman" w:cs="Times New Roman"/>
          <w:szCs w:val="24"/>
        </w:rPr>
        <w:t xml:space="preserve"> που εσείς δίνετε το δικαίωμα</w:t>
      </w:r>
      <w:r>
        <w:rPr>
          <w:rFonts w:eastAsia="Times New Roman" w:cs="Times New Roman"/>
          <w:szCs w:val="24"/>
        </w:rPr>
        <w:t>,</w:t>
      </w:r>
      <w:r>
        <w:rPr>
          <w:rFonts w:eastAsia="Times New Roman" w:cs="Times New Roman"/>
          <w:szCs w:val="24"/>
        </w:rPr>
        <w:t xml:space="preserve"> χωρίς προηγουμένως να κληθεί ο οφειλέτης στην τράπεζα να το πουλήσει; </w:t>
      </w:r>
    </w:p>
    <w:p w14:paraId="0D2CAEF1"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Ακούστε</w:t>
      </w:r>
      <w:r>
        <w:rPr>
          <w:rFonts w:eastAsia="Times New Roman" w:cs="Times New Roman"/>
          <w:szCs w:val="24"/>
        </w:rPr>
        <w:t>,</w:t>
      </w:r>
      <w:r>
        <w:rPr>
          <w:rFonts w:eastAsia="Times New Roman" w:cs="Times New Roman"/>
          <w:szCs w:val="24"/>
        </w:rPr>
        <w:t xml:space="preserve"> γιατί θα σας ενημερώσω εγώ</w:t>
      </w:r>
      <w:r>
        <w:rPr>
          <w:rFonts w:eastAsia="Times New Roman" w:cs="Times New Roman"/>
          <w:szCs w:val="24"/>
        </w:rPr>
        <w:t>. Οι τράπεζες έχουν επιδοθεί</w:t>
      </w:r>
      <w:r>
        <w:rPr>
          <w:rFonts w:eastAsia="Times New Roman" w:cs="Times New Roman"/>
          <w:szCs w:val="24"/>
        </w:rPr>
        <w:t>,</w:t>
      </w:r>
      <w:r>
        <w:rPr>
          <w:rFonts w:eastAsia="Times New Roman" w:cs="Times New Roman"/>
          <w:szCs w:val="24"/>
        </w:rPr>
        <w:t xml:space="preserve"> σε αυτή την πολύ «όμορφη» ιστορία της πώλησης αυτών </w:t>
      </w:r>
      <w:r>
        <w:rPr>
          <w:rFonts w:eastAsia="Times New Roman" w:cs="Times New Roman"/>
          <w:szCs w:val="24"/>
        </w:rPr>
        <w:lastRenderedPageBreak/>
        <w:t>των δανείων με τους εξής όρους. Μέχρι στιγμής έχω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δυο τέτοιες πωλήσεις. Δεν θα αναφέρω ονόματα τραπεζών για ευνόητους λόγους.</w:t>
      </w:r>
    </w:p>
    <w:p w14:paraId="0D2CAEF2"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Η μια περίπτωση έδωσε δάνεια 1,33 δ</w:t>
      </w:r>
      <w:r>
        <w:rPr>
          <w:rFonts w:eastAsia="Times New Roman" w:cs="Times New Roman"/>
          <w:szCs w:val="24"/>
        </w:rPr>
        <w:t>ισεκατομμ</w:t>
      </w:r>
      <w:r>
        <w:rPr>
          <w:rFonts w:eastAsia="Times New Roman" w:cs="Times New Roman"/>
          <w:szCs w:val="24"/>
        </w:rPr>
        <w:t>ύ</w:t>
      </w:r>
      <w:r>
        <w:rPr>
          <w:rFonts w:eastAsia="Times New Roman" w:cs="Times New Roman"/>
          <w:szCs w:val="24"/>
        </w:rPr>
        <w:t>ρ</w:t>
      </w:r>
      <w:r>
        <w:rPr>
          <w:rFonts w:eastAsia="Times New Roman" w:cs="Times New Roman"/>
          <w:szCs w:val="24"/>
        </w:rPr>
        <w:t>ια</w:t>
      </w:r>
      <w:r>
        <w:rPr>
          <w:rFonts w:eastAsia="Times New Roman" w:cs="Times New Roman"/>
          <w:szCs w:val="24"/>
        </w:rPr>
        <w:t xml:space="preserve"> σε μια εταιρεία, που έχει μάλιστα και το όνομα της θεάς Αρτέμιδος, είναι κυνηγός δηλαδή τέτοιων περιπτώσεων προφανώς. Αυτό ακριβώς το πακέτο των 1,33 δισεκατομμυρίων το πούλησε αντί 70 εκατομμυρίων. Η άλλη τράπεζα έδωσε 1,5 δισεκατομμύρι</w:t>
      </w:r>
      <w:r>
        <w:rPr>
          <w:rFonts w:eastAsia="Times New Roman" w:cs="Times New Roman"/>
          <w:szCs w:val="24"/>
        </w:rPr>
        <w:t>ο</w:t>
      </w:r>
      <w:r>
        <w:rPr>
          <w:rFonts w:eastAsia="Times New Roman" w:cs="Times New Roman"/>
          <w:szCs w:val="24"/>
        </w:rPr>
        <w:t xml:space="preserve"> αντ</w:t>
      </w:r>
      <w:r>
        <w:rPr>
          <w:rFonts w:eastAsia="Times New Roman" w:cs="Times New Roman"/>
          <w:szCs w:val="24"/>
        </w:rPr>
        <w:t xml:space="preserve">ί 45 εκατομμυρίων. Δηλαδή η δεύτερη τράπεζα για κάθε 100 ευρώ δανείου εισέπραξε 3 ευρώ. </w:t>
      </w:r>
    </w:p>
    <w:p w14:paraId="0D2CAEF3"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Και ερωτώ, αυτά τα χρήματα με ποιο δικαίωμα τα διαχειρίζεται η τράπεζα κατ’ αυτόν τον τρόπο, όταν είναι δεδομένο ότι ολόκληρος </w:t>
      </w:r>
      <w:r>
        <w:rPr>
          <w:rFonts w:eastAsia="Times New Roman" w:cs="Times New Roman"/>
          <w:szCs w:val="24"/>
        </w:rPr>
        <w:lastRenderedPageBreak/>
        <w:t>ο ελληνικός λαός</w:t>
      </w:r>
      <w:r>
        <w:rPr>
          <w:rFonts w:eastAsia="Times New Roman" w:cs="Times New Roman"/>
          <w:szCs w:val="24"/>
        </w:rPr>
        <w:t>,</w:t>
      </w:r>
      <w:r>
        <w:rPr>
          <w:rFonts w:eastAsia="Times New Roman" w:cs="Times New Roman"/>
          <w:szCs w:val="24"/>
        </w:rPr>
        <w:t xml:space="preserve"> έχει συμβάλει και μια </w:t>
      </w:r>
      <w:r>
        <w:rPr>
          <w:rFonts w:eastAsia="Times New Roman" w:cs="Times New Roman"/>
          <w:szCs w:val="24"/>
        </w:rPr>
        <w:t xml:space="preserve">και δυο φορές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αυτών των τραπεζών και με ποιο δικαίωμα αρνείται, με όρους δικαιοσύνης και ισότητας, αυτό που κάνει στα </w:t>
      </w:r>
      <w:r>
        <w:rPr>
          <w:rFonts w:eastAsia="Times New Roman" w:cs="Times New Roman"/>
          <w:szCs w:val="24"/>
          <w:lang w:val="en-US"/>
        </w:rPr>
        <w:t>funds</w:t>
      </w:r>
      <w:r>
        <w:rPr>
          <w:rFonts w:eastAsia="Times New Roman" w:cs="Times New Roman"/>
          <w:szCs w:val="24"/>
        </w:rPr>
        <w:t>,</w:t>
      </w:r>
      <w:r>
        <w:rPr>
          <w:rFonts w:eastAsia="Times New Roman" w:cs="Times New Roman"/>
          <w:szCs w:val="24"/>
        </w:rPr>
        <w:t xml:space="preserve"> να το κάνει και στους πολίτες; </w:t>
      </w:r>
    </w:p>
    <w:p w14:paraId="0D2CAEF4"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Εδώ δεν υπάρχει θέμα </w:t>
      </w:r>
      <w:proofErr w:type="spellStart"/>
      <w:r>
        <w:rPr>
          <w:rFonts w:eastAsia="Times New Roman" w:cs="Times New Roman"/>
          <w:szCs w:val="24"/>
        </w:rPr>
        <w:t>σκοπιμότητος</w:t>
      </w:r>
      <w:proofErr w:type="spellEnd"/>
      <w:r>
        <w:rPr>
          <w:rFonts w:eastAsia="Times New Roman" w:cs="Times New Roman"/>
          <w:szCs w:val="24"/>
        </w:rPr>
        <w:t xml:space="preserve">, κύριε Υπουργέ. Υπάρχει θέμα </w:t>
      </w:r>
      <w:proofErr w:type="spellStart"/>
      <w:r>
        <w:rPr>
          <w:rFonts w:eastAsia="Times New Roman" w:cs="Times New Roman"/>
          <w:szCs w:val="24"/>
        </w:rPr>
        <w:t>νομιμότητος</w:t>
      </w:r>
      <w:proofErr w:type="spellEnd"/>
      <w:r>
        <w:rPr>
          <w:rFonts w:eastAsia="Times New Roman" w:cs="Times New Roman"/>
          <w:szCs w:val="24"/>
        </w:rPr>
        <w:t xml:space="preserve"> κ</w:t>
      </w:r>
      <w:r>
        <w:rPr>
          <w:rFonts w:eastAsia="Times New Roman" w:cs="Times New Roman"/>
          <w:szCs w:val="24"/>
        </w:rPr>
        <w:t xml:space="preserve">αι μάλιστα συνταγματικής </w:t>
      </w:r>
      <w:proofErr w:type="spellStart"/>
      <w:r>
        <w:rPr>
          <w:rFonts w:eastAsia="Times New Roman" w:cs="Times New Roman"/>
          <w:szCs w:val="24"/>
        </w:rPr>
        <w:t>νομιμότητος</w:t>
      </w:r>
      <w:proofErr w:type="spellEnd"/>
      <w:r>
        <w:rPr>
          <w:rFonts w:eastAsia="Times New Roman" w:cs="Times New Roman"/>
          <w:szCs w:val="24"/>
        </w:rPr>
        <w:t xml:space="preserve">, γιατί τα ίδια πράγματα δεν μπορεί να ρυθμίζονται με ανόμοιο τρόπο. </w:t>
      </w:r>
    </w:p>
    <w:p w14:paraId="0D2CAEF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Όμως εσείς οι αριστεροί</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δείχνετε το μεγαλείο της συμμετοχής σας στην προστασία των συμφερόντων, των άνομων, των τοκογλυφικών συμφερόν</w:t>
      </w:r>
      <w:r>
        <w:rPr>
          <w:rFonts w:eastAsia="Times New Roman" w:cs="Times New Roman"/>
          <w:szCs w:val="24"/>
        </w:rPr>
        <w:t>των συγκεκριμένων μορφών οικονομικής εκμετάλλευσης. Γιατί είναι οικονομική εκμετάλλευση</w:t>
      </w:r>
      <w:r>
        <w:rPr>
          <w:rFonts w:eastAsia="Times New Roman" w:cs="Times New Roman"/>
          <w:szCs w:val="24"/>
        </w:rPr>
        <w:t>,</w:t>
      </w:r>
      <w:r>
        <w:rPr>
          <w:rFonts w:eastAsia="Times New Roman" w:cs="Times New Roman"/>
          <w:szCs w:val="24"/>
        </w:rPr>
        <w:t xml:space="preserve"> αυτό που είπε ο κύριος Πρόεδρος, να γίνεται διάκριση για εκείνους οι οποίοι διαθέτουν περιουσία και προς τους οποίους το τραπεζικό </w:t>
      </w:r>
      <w:r>
        <w:rPr>
          <w:rFonts w:eastAsia="Times New Roman" w:cs="Times New Roman"/>
          <w:szCs w:val="24"/>
        </w:rPr>
        <w:lastRenderedPageBreak/>
        <w:t>σύστημα ακόμα και για αυτές τις τοκο</w:t>
      </w:r>
      <w:r>
        <w:rPr>
          <w:rFonts w:eastAsia="Times New Roman" w:cs="Times New Roman"/>
          <w:szCs w:val="24"/>
        </w:rPr>
        <w:t>γλυφικές απαιτήσεις είναι άτεγκτο σε οποιαδήποτε αίτηση για εξαγορά και ταυτόχρονα αυτοί που είναι καλοπληρωτές, αυτοί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υπερασπίζονται σε καιρούς δύσκολους τη συναλλακτική τους συνέπεια και την προσωπική τους αξιοπρέπεια, να μη βρίσκουν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προστασία, τουλάχιστον από την πλευρά της υποχρέωσης που έχει το κράτος για την ίση μεταχείριση. </w:t>
      </w:r>
    </w:p>
    <w:p w14:paraId="0D2CAEF6"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Αυτό το παραμύθι που λέτε συνέχεια ότι προστατεύετε τους αδύναμους</w:t>
      </w:r>
      <w:r>
        <w:rPr>
          <w:rFonts w:eastAsia="Times New Roman" w:cs="Times New Roman"/>
          <w:szCs w:val="24"/>
        </w:rPr>
        <w:t>,</w:t>
      </w:r>
      <w:r>
        <w:rPr>
          <w:rFonts w:eastAsia="Times New Roman" w:cs="Times New Roman"/>
          <w:szCs w:val="24"/>
        </w:rPr>
        <w:t xml:space="preserve"> πλέον δεν έχει κανένα νόημα. Όπως έλεγα και προχθές, είστε ήδη γυμνοί από ιδεολογία και πο</w:t>
      </w:r>
      <w:r>
        <w:rPr>
          <w:rFonts w:eastAsia="Times New Roman" w:cs="Times New Roman"/>
          <w:szCs w:val="24"/>
        </w:rPr>
        <w:t xml:space="preserve">λιτική στα μάτια του κάθε πολίτη. </w:t>
      </w:r>
    </w:p>
    <w:p w14:paraId="0D2CAEF7"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Το μόνο κάλυμμα της γύμνιας σας είναι η συστηματική προσπάθεια να διχάζετε τον λαό και τις πολιτικές δυνάμεις, φέρνοντας </w:t>
      </w:r>
      <w:r>
        <w:rPr>
          <w:rFonts w:eastAsia="Times New Roman" w:cs="Times New Roman"/>
          <w:szCs w:val="24"/>
        </w:rPr>
        <w:lastRenderedPageBreak/>
        <w:t>ζητήματα</w:t>
      </w:r>
      <w:r>
        <w:rPr>
          <w:rFonts w:eastAsia="Times New Roman" w:cs="Times New Roman"/>
          <w:szCs w:val="24"/>
        </w:rPr>
        <w:t>,</w:t>
      </w:r>
      <w:r>
        <w:rPr>
          <w:rFonts w:eastAsia="Times New Roman" w:cs="Times New Roman"/>
          <w:szCs w:val="24"/>
        </w:rPr>
        <w:t xml:space="preserve"> που δεν θα είχαν καμμία μα καμμία αξία και σημασία, αν δεν είχατε θέση με όρους…</w:t>
      </w:r>
    </w:p>
    <w:p w14:paraId="0D2CAEF8"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(Νικήτας Κακλαμάνης):</w:t>
      </w:r>
      <w:r>
        <w:rPr>
          <w:rFonts w:eastAsia="Times New Roman" w:cs="Times New Roman"/>
          <w:szCs w:val="24"/>
        </w:rPr>
        <w:t xml:space="preserve"> Κύριε Τζαβάρα, σας παρακαλώ ολοκληρώστε.</w:t>
      </w:r>
    </w:p>
    <w:p w14:paraId="0D2CAEF9"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…του παλιού συστήματος που είμαστε εμείς και του καινούργιου συστήματος που είστε εσείς.</w:t>
      </w:r>
    </w:p>
    <w:p w14:paraId="0D2CAEF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Σε τι, άραγε, έχετε καινοτομήσει σε αυτόν τον πολιτικό βίο;</w:t>
      </w:r>
    </w:p>
    <w:p w14:paraId="0D2CAEFB"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Pr>
          <w:rFonts w:eastAsia="Times New Roman" w:cs="Times New Roman"/>
          <w:szCs w:val="24"/>
        </w:rPr>
        <w:t xml:space="preserve"> Κύριε Τζαβάρα, κλείστε.</w:t>
      </w:r>
    </w:p>
    <w:p w14:paraId="0D2CAEFC"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Τι έχετε φέρει </w:t>
      </w:r>
      <w:r>
        <w:rPr>
          <w:rFonts w:eastAsia="Times New Roman" w:cs="Times New Roman"/>
          <w:szCs w:val="24"/>
        </w:rPr>
        <w:t>εσείς,</w:t>
      </w:r>
      <w:r>
        <w:rPr>
          <w:rFonts w:eastAsia="Times New Roman" w:cs="Times New Roman"/>
          <w:szCs w:val="24"/>
        </w:rPr>
        <w:t xml:space="preserve"> για να δικαιούστε από τον ελληνικό λαό…</w:t>
      </w:r>
    </w:p>
    <w:p w14:paraId="0D2CAEFD"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Τζαβάρα, δεν με ακούτε. Δεν μπορώ άλλο πλέον. Σας έχω αφήσει για έξι λεπτά αντί για τρία.</w:t>
      </w:r>
    </w:p>
    <w:p w14:paraId="0D2CAEFE"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Αυτό, λοιπόν, που θέλω να πω και τελειώνω είναι το εξής.</w:t>
      </w:r>
    </w:p>
    <w:p w14:paraId="0D2CAEF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Ευχαριστώ για την ανοχή σας αλλά είπατε εσείς ότι θα μας δώσετε μια…</w:t>
      </w:r>
    </w:p>
    <w:p w14:paraId="0D2CAF00"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Έδωσα.</w:t>
      </w:r>
    </w:p>
    <w:p w14:paraId="0D2CAF01"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Διότι το θέμα είναι πολύ σοβαρό.</w:t>
      </w:r>
    </w:p>
    <w:p w14:paraId="0D2CAF02"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Έδωσα, αλλά δεν μπορούμε να…</w:t>
      </w:r>
    </w:p>
    <w:p w14:paraId="0D2CAF03"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Όμως επιμένω. Εσείς ήδη έχετε υποπέσει και σε ένα άλλο ατόπημα, όπως και ο κύριος Υπουργός Εθνικής Άμυνας. Έχετε πει ότι θα αναγνωρίσετε μια τέτοια δυνατότητα στον Οικονομικό Οργανισ</w:t>
      </w:r>
      <w:r>
        <w:rPr>
          <w:rFonts w:eastAsia="Times New Roman" w:cs="Times New Roman"/>
          <w:szCs w:val="24"/>
        </w:rPr>
        <w:t>μό των Αξιωματικών του Στρατού Ξηράς και του Ναυτικού. Αυτό είναι διάκριση, η οποία δεν μπορεί να δικαιολογηθεί από πουθενά με βάση το Σύνταγμα και τους νόμους. Γιατί το κάνετε αυτό; Το κάνετε</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γιατί καιροσκοπείτε πελατειακά, ακολουθώντας και </w:t>
      </w:r>
      <w:proofErr w:type="spellStart"/>
      <w:r>
        <w:rPr>
          <w:rFonts w:eastAsia="Times New Roman" w:cs="Times New Roman"/>
          <w:szCs w:val="24"/>
        </w:rPr>
        <w:t>στοι</w:t>
      </w:r>
      <w:r>
        <w:rPr>
          <w:rFonts w:eastAsia="Times New Roman" w:cs="Times New Roman"/>
          <w:szCs w:val="24"/>
        </w:rPr>
        <w:t>χιζόμενοι</w:t>
      </w:r>
      <w:proofErr w:type="spellEnd"/>
      <w:r>
        <w:rPr>
          <w:rFonts w:eastAsia="Times New Roman" w:cs="Times New Roman"/>
          <w:szCs w:val="24"/>
        </w:rPr>
        <w:t xml:space="preserve"> και με τις πιο κακές σελίδες της μεταπολιτευτικής μας ιστορίας.</w:t>
      </w:r>
    </w:p>
    <w:p w14:paraId="0D2CAF04"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με σχετική άνεση του χρόνου. Εφόσον θέλετε, θα την έχετε και εσείς.</w:t>
      </w:r>
    </w:p>
    <w:p w14:paraId="0D2CAF05"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ΔΗΜΟΣ ΠΑΠΑΔΗΜΗΤΡΙΟΥ (Υπουργός Οικονομίας και Ανάπτυ</w:t>
      </w:r>
      <w:r>
        <w:rPr>
          <w:rFonts w:eastAsia="Times New Roman" w:cs="Times New Roman"/>
          <w:b/>
          <w:szCs w:val="24"/>
        </w:rPr>
        <w:t>ξης):</w:t>
      </w:r>
      <w:r>
        <w:rPr>
          <w:rFonts w:eastAsia="Times New Roman" w:cs="Times New Roman"/>
          <w:szCs w:val="24"/>
        </w:rPr>
        <w:t xml:space="preserve"> Κύριε Τζαβάρα, δεν συνηθίζω να κάνω πολιτική αντιπαράθεση, αλλά πρέπει να πω ότι εκπλήσσομαι</w:t>
      </w:r>
      <w:r>
        <w:rPr>
          <w:rFonts w:eastAsia="Times New Roman" w:cs="Times New Roman"/>
          <w:szCs w:val="24"/>
        </w:rPr>
        <w:t>,</w:t>
      </w:r>
      <w:r>
        <w:rPr>
          <w:rFonts w:eastAsia="Times New Roman" w:cs="Times New Roman"/>
          <w:szCs w:val="24"/>
        </w:rPr>
        <w:t xml:space="preserve"> μπροστά σε αυτή τη συμπεριφορά που έχετε.</w:t>
      </w:r>
    </w:p>
    <w:p w14:paraId="0D2CAF06"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Το αν αυτό που είπα, κύριε Τζαβάρα…</w:t>
      </w:r>
    </w:p>
    <w:p w14:paraId="0D2CAF07"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ακούστηκε)</w:t>
      </w:r>
    </w:p>
    <w:p w14:paraId="0D2CAF08"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w:t>
      </w:r>
      <w:r>
        <w:rPr>
          <w:rFonts w:eastAsia="Times New Roman" w:cs="Times New Roman"/>
          <w:b/>
          <w:szCs w:val="24"/>
        </w:rPr>
        <w:t>ας και Ανάπτυξης):</w:t>
      </w:r>
      <w:r>
        <w:rPr>
          <w:rFonts w:eastAsia="Times New Roman" w:cs="Times New Roman"/>
          <w:szCs w:val="24"/>
        </w:rPr>
        <w:t xml:space="preserve"> Όπως φωνάζετε εσείς θα φωνάξω και εγώ τώρα.</w:t>
      </w:r>
    </w:p>
    <w:p w14:paraId="0D2CAF09"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Φωνάξτε.</w:t>
      </w:r>
    </w:p>
    <w:p w14:paraId="0D2CAF0A"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Αυτό που είπατε -και σας απάντησα- για την Αμερική</w:t>
      </w:r>
      <w:r>
        <w:rPr>
          <w:rFonts w:eastAsia="Times New Roman" w:cs="Times New Roman"/>
          <w:szCs w:val="24"/>
        </w:rPr>
        <w:t>,</w:t>
      </w:r>
      <w:r>
        <w:rPr>
          <w:rFonts w:eastAsia="Times New Roman" w:cs="Times New Roman"/>
          <w:szCs w:val="24"/>
        </w:rPr>
        <w:t xml:space="preserve"> είναι ότι είναι η μόνη χώρα εδώ που έχει 29% επιτόκι</w:t>
      </w:r>
      <w:r>
        <w:rPr>
          <w:rFonts w:eastAsia="Times New Roman" w:cs="Times New Roman"/>
          <w:szCs w:val="24"/>
        </w:rPr>
        <w:t>ο.</w:t>
      </w:r>
    </w:p>
    <w:p w14:paraId="0D2CAF0B"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Τζαβάρα, σας παρακαλώ, μη διακόπτετε.</w:t>
      </w:r>
    </w:p>
    <w:p w14:paraId="0D2CAF0C"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Σας είπα ότι </w:t>
      </w:r>
      <w:r>
        <w:rPr>
          <w:rFonts w:eastAsia="Times New Roman" w:cs="Times New Roman"/>
          <w:szCs w:val="24"/>
        </w:rPr>
        <w:t xml:space="preserve">αυτή </w:t>
      </w:r>
      <w:r>
        <w:rPr>
          <w:rFonts w:eastAsia="Times New Roman" w:cs="Times New Roman"/>
          <w:szCs w:val="24"/>
        </w:rPr>
        <w:t>δεν είναι η μόνη χώρα. Μη μου λέτε, λοιπόν, επειδή λείπω από την Ελλάδα ότι δεν ξέρω τι γίνεται στη χ</w:t>
      </w:r>
      <w:r>
        <w:rPr>
          <w:rFonts w:eastAsia="Times New Roman" w:cs="Times New Roman"/>
          <w:szCs w:val="24"/>
        </w:rPr>
        <w:t>ώρα. Έχετε ανακατέψει τα καταναλωτικά δάνεια με τα στεγαστικά. Τα στεγαστικά δάνεια δεν έχουν 29%. Έχουν 3%, έχουν 4% και είναι πολύ φθηνότερα από άλλες χώρες.</w:t>
      </w:r>
    </w:p>
    <w:p w14:paraId="0D2CAF0D"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Το άλλο που ήθελα, επίσης, να σας πω -δεν θέλω να κάνω αντιπαράθεση</w:t>
      </w:r>
      <w:r>
        <w:rPr>
          <w:rFonts w:eastAsia="Times New Roman" w:cs="Times New Roman"/>
          <w:szCs w:val="24"/>
        </w:rPr>
        <w:t>,</w:t>
      </w:r>
      <w:r>
        <w:rPr>
          <w:rFonts w:eastAsia="Times New Roman" w:cs="Times New Roman"/>
          <w:szCs w:val="24"/>
        </w:rPr>
        <w:t xml:space="preserve"> ως προς το τι έχει κάνει η </w:t>
      </w:r>
      <w:r>
        <w:rPr>
          <w:rFonts w:eastAsia="Times New Roman" w:cs="Times New Roman"/>
          <w:szCs w:val="24"/>
        </w:rPr>
        <w:t>Κυβέρνηση- είναι να κοιτάξετε</w:t>
      </w:r>
      <w:r>
        <w:rPr>
          <w:rFonts w:eastAsia="Times New Roman" w:cs="Times New Roman"/>
          <w:szCs w:val="24"/>
        </w:rPr>
        <w:t>,</w:t>
      </w:r>
      <w:r>
        <w:rPr>
          <w:rFonts w:eastAsia="Times New Roman" w:cs="Times New Roman"/>
          <w:szCs w:val="24"/>
        </w:rPr>
        <w:t xml:space="preserve"> τι έχει γίνει με την αναβάθμιση της οικονομίας της χώρας από τον </w:t>
      </w:r>
      <w:r>
        <w:rPr>
          <w:rFonts w:eastAsia="Times New Roman" w:cs="Times New Roman"/>
          <w:szCs w:val="24"/>
        </w:rPr>
        <w:t>«</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και από όλες τις άλλες πιστοληπτικές γραμμές. Τι σας λέει αυτό; Σας λέει τίποτα αυτό;</w:t>
      </w:r>
    </w:p>
    <w:p w14:paraId="0D2CAF0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Εσείς τι κατορθώσατε, όταν ήσασταν κυβέρνηση, κύριε Τζαβάρα; Πεί</w:t>
      </w:r>
      <w:r>
        <w:rPr>
          <w:rFonts w:eastAsia="Times New Roman" w:cs="Times New Roman"/>
          <w:szCs w:val="24"/>
        </w:rPr>
        <w:t>τε μας να κάνουμε μια κανονική σύγκριση.</w:t>
      </w:r>
    </w:p>
    <w:p w14:paraId="0D2CAF0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Δεν θα απαντήσω άλλο, κύριε Πρόεδρε.</w:t>
      </w:r>
    </w:p>
    <w:p w14:paraId="0D2CAF10"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D2CAF11"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ήρθε ο κ. </w:t>
      </w:r>
      <w:proofErr w:type="spellStart"/>
      <w:r>
        <w:rPr>
          <w:rFonts w:eastAsia="Times New Roman" w:cs="Times New Roman"/>
          <w:szCs w:val="24"/>
        </w:rPr>
        <w:t>Κουρουμπλής</w:t>
      </w:r>
      <w:proofErr w:type="spellEnd"/>
      <w:r>
        <w:rPr>
          <w:rFonts w:eastAsia="Times New Roman" w:cs="Times New Roman"/>
          <w:szCs w:val="24"/>
        </w:rPr>
        <w:t>, δεν θα πάω με τη σειρά που σας είπα. Θα πάμε με την κανονική πλέον σειρά.</w:t>
      </w:r>
    </w:p>
    <w:p w14:paraId="0D2CAF12"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αλλά εμείς ήμασταν δεύτεροι και πάμε πέμπτοι.</w:t>
      </w:r>
    </w:p>
    <w:p w14:paraId="0D2CAF13"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Συγγνώμη, κύριε Κωνσταντινόπουλε, αλλά κανονικά θα έπρεπε να περιμένω να έρθει ο κ. </w:t>
      </w:r>
      <w:proofErr w:type="spellStart"/>
      <w:r>
        <w:rPr>
          <w:rFonts w:eastAsia="Times New Roman" w:cs="Times New Roman"/>
          <w:szCs w:val="24"/>
        </w:rPr>
        <w:t>Κουρουμπλής</w:t>
      </w:r>
      <w:proofErr w:type="spellEnd"/>
      <w:r>
        <w:rPr>
          <w:rFonts w:eastAsia="Times New Roman" w:cs="Times New Roman"/>
          <w:szCs w:val="24"/>
        </w:rPr>
        <w:t xml:space="preserve"> και να αργήσουμε να αρχίσουμε. Πή</w:t>
      </w:r>
      <w:r>
        <w:rPr>
          <w:rFonts w:eastAsia="Times New Roman" w:cs="Times New Roman"/>
          <w:szCs w:val="24"/>
        </w:rPr>
        <w:t xml:space="preserve">ρα την </w:t>
      </w:r>
      <w:r>
        <w:rPr>
          <w:rFonts w:eastAsia="Times New Roman" w:cs="Times New Roman"/>
          <w:szCs w:val="24"/>
        </w:rPr>
        <w:lastRenderedPageBreak/>
        <w:t>πρωτοβουλία να αρχίσουμε εκ των κάτω, αλλά τώρα που επανήλθε</w:t>
      </w:r>
      <w:r>
        <w:rPr>
          <w:rFonts w:eastAsia="Times New Roman" w:cs="Times New Roman"/>
          <w:szCs w:val="24"/>
        </w:rPr>
        <w:t>,</w:t>
      </w:r>
      <w:r>
        <w:rPr>
          <w:rFonts w:eastAsia="Times New Roman" w:cs="Times New Roman"/>
          <w:szCs w:val="24"/>
        </w:rPr>
        <w:t xml:space="preserve"> πάμε με τη σειρά που ήταν. Ούτως ή άλλως εσείς ήσασταν τρίτος. Εντάξει αντί για τρίτος θα είστε τέταρτος. Δεκαπέντε λεπτά καθυστέρηση. Δεν ευθύνεται το Προεδρείο για αυτό. Το αντιλαμβάνεσ</w:t>
      </w:r>
      <w:r>
        <w:rPr>
          <w:rFonts w:eastAsia="Times New Roman" w:cs="Times New Roman"/>
          <w:szCs w:val="24"/>
        </w:rPr>
        <w:t>τε, αλλά μη χάνουμε τώρα περισσότερο χρόνο.</w:t>
      </w:r>
    </w:p>
    <w:p w14:paraId="0D2CAF14"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στη συζήτηση της δεύτερης με αριθμό 1107/16-2-2018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πρώτου κύκλου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w:t>
      </w:r>
      <w:r>
        <w:rPr>
          <w:rFonts w:eastAsia="Times New Roman" w:cs="Times New Roman"/>
          <w:szCs w:val="24"/>
        </w:rPr>
        <w:t>αστινού</w:t>
      </w:r>
      <w:proofErr w:type="spellEnd"/>
      <w:r>
        <w:rPr>
          <w:rFonts w:eastAsia="Times New Roman" w:cs="Times New Roman"/>
          <w:szCs w:val="24"/>
        </w:rPr>
        <w:t xml:space="preserve"> προς τον Υπουργό Ναυτιλίας και Νησιωτικής Πολιτικής, με θέμα: «Ακτοπλοϊκή απομόνωση των κατοίκων του Αγαθονησίου στη μέση του χειμώνα».</w:t>
      </w:r>
    </w:p>
    <w:p w14:paraId="0D2CAF1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ορίστε έχετε τον λόγο.</w:t>
      </w:r>
    </w:p>
    <w:p w14:paraId="0D2CAF16"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ΚΡΕΜΑΣΤΙΝΟΣ (Ε΄ Αντιπρόεδρος της Βουλής): </w:t>
      </w:r>
      <w:r>
        <w:rPr>
          <w:rFonts w:eastAsia="Times New Roman" w:cs="Times New Roman"/>
          <w:szCs w:val="24"/>
        </w:rPr>
        <w:t>Κύριε Πρόεδρε, συνη</w:t>
      </w:r>
      <w:r>
        <w:rPr>
          <w:rFonts w:eastAsia="Times New Roman" w:cs="Times New Roman"/>
          <w:szCs w:val="24"/>
        </w:rPr>
        <w:t xml:space="preserve">θίζουν όλοι να μιλούν για τους </w:t>
      </w:r>
      <w:proofErr w:type="spellStart"/>
      <w:r>
        <w:rPr>
          <w:rFonts w:eastAsia="Times New Roman" w:cs="Times New Roman"/>
          <w:szCs w:val="24"/>
        </w:rPr>
        <w:t>εκατόν</w:t>
      </w:r>
      <w:proofErr w:type="spellEnd"/>
      <w:r>
        <w:rPr>
          <w:rFonts w:eastAsia="Times New Roman" w:cs="Times New Roman"/>
          <w:szCs w:val="24"/>
        </w:rPr>
        <w:t xml:space="preserve"> πενήντα κατοίκους-ήρωες του Αγαθονησίου -και όταν λέω όλοι, εννοώ οι δημοσιογράφοι, ο Πρόεδρος της Δημοκρατίας, ο Πρωθυπουργός, οι Υπουργοί, οι Βουλευτές κ.λπ.- αλλά αυτοί οι ήρωες στην πράξη αποδεικνύεται ότι είναι εγ</w:t>
      </w:r>
      <w:r>
        <w:rPr>
          <w:rFonts w:eastAsia="Times New Roman" w:cs="Times New Roman"/>
          <w:szCs w:val="24"/>
        </w:rPr>
        <w:t xml:space="preserve">καταλελειμμένοι, διότι έρχεται ο Δήμαρχος του Αγαθονησίου και εκπέμπει </w:t>
      </w:r>
      <w:r>
        <w:rPr>
          <w:rFonts w:eastAsia="Times New Roman" w:cs="Times New Roman"/>
          <w:szCs w:val="24"/>
          <w:lang w:val="en-US"/>
        </w:rPr>
        <w:t>SOS</w:t>
      </w:r>
      <w:r>
        <w:rPr>
          <w:rFonts w:eastAsia="Times New Roman" w:cs="Times New Roman"/>
          <w:szCs w:val="24"/>
        </w:rPr>
        <w:t>, λέγοντας ότι είναι απομονωμένος. Το μοναδικό πλοίο που τον συνέδεε με την υπόλοιπη Ελλάδα διά της Νήσου Κω, λόγω του ότι είναι στο ναυπηγείο, δεν έχει αντικατασταθεί. Υπάρχει ένα μ</w:t>
      </w:r>
      <w:r>
        <w:rPr>
          <w:rFonts w:eastAsia="Times New Roman" w:cs="Times New Roman"/>
          <w:szCs w:val="24"/>
        </w:rPr>
        <w:t>ικρό πλοίο</w:t>
      </w:r>
      <w:r>
        <w:rPr>
          <w:rFonts w:eastAsia="Times New Roman" w:cs="Times New Roman"/>
          <w:szCs w:val="24"/>
        </w:rPr>
        <w:t>,</w:t>
      </w:r>
      <w:r>
        <w:rPr>
          <w:rFonts w:eastAsia="Times New Roman" w:cs="Times New Roman"/>
          <w:szCs w:val="24"/>
        </w:rPr>
        <w:t xml:space="preserve"> που κάνει μία προσπάθεια δύο φορές την εβδομάδα, αλλά επειδή είναι μικρό και όταν είναι πάνω από 5 μποφόρ</w:t>
      </w:r>
      <w:r>
        <w:rPr>
          <w:rFonts w:eastAsia="Times New Roman" w:cs="Times New Roman"/>
          <w:szCs w:val="24"/>
        </w:rPr>
        <w:t>,</w:t>
      </w:r>
      <w:r>
        <w:rPr>
          <w:rFonts w:eastAsia="Times New Roman" w:cs="Times New Roman"/>
          <w:szCs w:val="24"/>
        </w:rPr>
        <w:t xml:space="preserve"> δεν μπορεί να κινηθεί, στην πραγματικότητα δεν έχει κα</w:t>
      </w:r>
      <w:r>
        <w:rPr>
          <w:rFonts w:eastAsia="Times New Roman" w:cs="Times New Roman"/>
          <w:szCs w:val="24"/>
        </w:rPr>
        <w:t>μ</w:t>
      </w:r>
      <w:r>
        <w:rPr>
          <w:rFonts w:eastAsia="Times New Roman" w:cs="Times New Roman"/>
          <w:szCs w:val="24"/>
        </w:rPr>
        <w:t>μία επαφή.</w:t>
      </w:r>
    </w:p>
    <w:p w14:paraId="0D2CAF17"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Ζητά, λοιπόν, αυτός ο άνθρωπος να υπάρξουν άμεσα μέτρα</w:t>
      </w:r>
      <w:r>
        <w:rPr>
          <w:rFonts w:eastAsia="Times New Roman" w:cs="Times New Roman"/>
          <w:szCs w:val="24"/>
        </w:rPr>
        <w:t>,</w:t>
      </w:r>
      <w:r>
        <w:rPr>
          <w:rFonts w:eastAsia="Times New Roman" w:cs="Times New Roman"/>
          <w:szCs w:val="24"/>
        </w:rPr>
        <w:t xml:space="preserve"> ούτως ώστε να α</w:t>
      </w:r>
      <w:r>
        <w:rPr>
          <w:rFonts w:eastAsia="Times New Roman" w:cs="Times New Roman"/>
          <w:szCs w:val="24"/>
        </w:rPr>
        <w:t xml:space="preserve">ντικατασταθεί αύριο κιόλας αυτή η απώλεια. </w:t>
      </w:r>
    </w:p>
    <w:p w14:paraId="0D2CAF18"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Το δεύτερο που ζητάει</w:t>
      </w:r>
      <w:r>
        <w:rPr>
          <w:rFonts w:eastAsia="Times New Roman" w:cs="Times New Roman"/>
          <w:szCs w:val="24"/>
        </w:rPr>
        <w:t>,</w:t>
      </w:r>
      <w:r>
        <w:rPr>
          <w:rFonts w:eastAsia="Times New Roman" w:cs="Times New Roman"/>
          <w:szCs w:val="24"/>
        </w:rPr>
        <w:t xml:space="preserve"> είναι το επιδοτούμενο ταχύπλοο που κάνει τη γραμμή Αγαθονησίου-Κω και την κάνει μία φορά την εβδομάδα, να την κάνει τουλάχιστον δύο, διότι οι λειτουργικοί μηχανισμοί του κράτους βρίσκονται </w:t>
      </w:r>
      <w:r>
        <w:rPr>
          <w:rFonts w:eastAsia="Times New Roman" w:cs="Times New Roman"/>
          <w:szCs w:val="24"/>
        </w:rPr>
        <w:t>στην Κω. Στο Αγαθονήσι από πλευράς μηχανισμών δεν βρίσκεται τίποτα. Αυτοί οι άνθρωποι, λοιπόν, πρέπει να έρχονται σε επαφή. Κατά συνέπεια το να ζητά αυτή τη στιγμή άμεσα μέτρα</w:t>
      </w:r>
      <w:r>
        <w:rPr>
          <w:rFonts w:eastAsia="Times New Roman" w:cs="Times New Roman"/>
          <w:szCs w:val="24"/>
        </w:rPr>
        <w:t>,</w:t>
      </w:r>
      <w:r>
        <w:rPr>
          <w:rFonts w:eastAsia="Times New Roman" w:cs="Times New Roman"/>
          <w:szCs w:val="24"/>
        </w:rPr>
        <w:t xml:space="preserve"> δεν είναι ένα θέμα μικροπολιτικό αλλά ουσιαστικό, διότι πρέπει να πω ότι το Αγα</w:t>
      </w:r>
      <w:r>
        <w:rPr>
          <w:rFonts w:eastAsia="Times New Roman" w:cs="Times New Roman"/>
          <w:szCs w:val="24"/>
        </w:rPr>
        <w:t>θονήσι</w:t>
      </w:r>
      <w:r>
        <w:rPr>
          <w:rFonts w:eastAsia="Times New Roman" w:cs="Times New Roman"/>
          <w:szCs w:val="24"/>
        </w:rPr>
        <w:t>,</w:t>
      </w:r>
      <w:r>
        <w:rPr>
          <w:rFonts w:eastAsia="Times New Roman" w:cs="Times New Roman"/>
          <w:szCs w:val="24"/>
        </w:rPr>
        <w:t xml:space="preserve"> ένας βράχος πράγματι, έγινε νησί λόγω του Ανδρέα Παπανδρέου κακά τα ψέματα </w:t>
      </w:r>
      <w:r>
        <w:rPr>
          <w:rFonts w:eastAsia="Times New Roman" w:cs="Times New Roman"/>
          <w:szCs w:val="24"/>
        </w:rPr>
        <w:t>πριν δ</w:t>
      </w:r>
      <w:r>
        <w:rPr>
          <w:rFonts w:eastAsia="Times New Roman" w:cs="Times New Roman"/>
          <w:szCs w:val="24"/>
        </w:rPr>
        <w:t xml:space="preserve">εν υπήρχε τίποτα. Δεν υπήρχε λιμάνι, έγινε λιμάνι. Δεν υπήρχε ηλεκτροφωτισμός, πήγε το φως. Προτού έρθει η κινητή τηλεφωνία, δεν </w:t>
      </w:r>
      <w:r>
        <w:rPr>
          <w:rFonts w:eastAsia="Times New Roman" w:cs="Times New Roman"/>
          <w:szCs w:val="24"/>
        </w:rPr>
        <w:lastRenderedPageBreak/>
        <w:t>υπήρχε η κλασική τηλεφωνία. Τους έβαλα</w:t>
      </w:r>
      <w:r>
        <w:rPr>
          <w:rFonts w:eastAsia="Times New Roman" w:cs="Times New Roman"/>
          <w:szCs w:val="24"/>
        </w:rPr>
        <w:t>ν τηλέφωνα. Έγινε ο σχεδιασμός του ελικοδρομίου, έγιναν δρόμοι -τη στιγμή που δεν υπήρχε τίποτα- έγινε η ύδρευση του νησιού, έγινε ο ΧΥΤΑ. Και τώρα αυτοί οι άνθρωποι ζουν κάτω από το καθεστώς της κατάργησης του αφορολόγητου των νησιών κάτω των τριών χιλιάδ</w:t>
      </w:r>
      <w:r>
        <w:rPr>
          <w:rFonts w:eastAsia="Times New Roman" w:cs="Times New Roman"/>
          <w:szCs w:val="24"/>
        </w:rPr>
        <w:t>ων κατοίκων και με τον ισχύοντα ΦΠΑ στα νησιά, όπως ξέρετε, κύριε Υπουργέ. Δηλαδή, δεν εξαιρείται το Αγαθονήσι.</w:t>
      </w:r>
    </w:p>
    <w:p w14:paraId="0D2CAF1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το αδιέξοδο είναι μεγάλο. Το ερώτημα είναι τι να κάνουν αυτοί οι άνθρωποι. Να σηκωθούν να φύγουν, να έρθουν εδώ και να πάνε άλλοι </w:t>
      </w:r>
      <w:r>
        <w:rPr>
          <w:rFonts w:eastAsia="Times New Roman" w:cs="Times New Roman"/>
          <w:szCs w:val="24"/>
        </w:rPr>
        <w:t xml:space="preserve">να μείνουν στο νησί αυτό; </w:t>
      </w:r>
    </w:p>
    <w:p w14:paraId="0D2CAF1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Άρα, λοιπόν, θα σας παρακαλέσω πολύ να πείτε άμεσα, τώρα, ότι πρώτον το ταχύπλοο που επιδοτείται</w:t>
      </w:r>
      <w:r>
        <w:rPr>
          <w:rFonts w:eastAsia="Times New Roman" w:cs="Times New Roman"/>
          <w:szCs w:val="24"/>
        </w:rPr>
        <w:t>,</w:t>
      </w:r>
      <w:r>
        <w:rPr>
          <w:rFonts w:eastAsia="Times New Roman" w:cs="Times New Roman"/>
          <w:szCs w:val="24"/>
        </w:rPr>
        <w:t xml:space="preserve"> θα έχει τουλάχιστον δύο </w:t>
      </w:r>
      <w:r>
        <w:rPr>
          <w:rFonts w:eastAsia="Times New Roman" w:cs="Times New Roman"/>
          <w:szCs w:val="24"/>
        </w:rPr>
        <w:lastRenderedPageBreak/>
        <w:t>φορές επαφή αντί για μία που υπάρχει τώρα. Το δεύτερο είναι</w:t>
      </w:r>
      <w:r>
        <w:rPr>
          <w:rFonts w:eastAsia="Times New Roman" w:cs="Times New Roman"/>
          <w:szCs w:val="24"/>
        </w:rPr>
        <w:t>,</w:t>
      </w:r>
      <w:r>
        <w:rPr>
          <w:rFonts w:eastAsia="Times New Roman" w:cs="Times New Roman"/>
          <w:szCs w:val="24"/>
        </w:rPr>
        <w:t xml:space="preserve"> κάποιο άλλο πλοίο να κάνει </w:t>
      </w:r>
      <w:r>
        <w:rPr>
          <w:rFonts w:eastAsia="Times New Roman" w:cs="Times New Roman"/>
          <w:szCs w:val="24"/>
        </w:rPr>
        <w:t xml:space="preserve">το δρομολόγιο σ’ </w:t>
      </w:r>
      <w:r>
        <w:rPr>
          <w:rFonts w:eastAsia="Times New Roman" w:cs="Times New Roman"/>
          <w:szCs w:val="24"/>
        </w:rPr>
        <w:t>αυ</w:t>
      </w:r>
      <w:r>
        <w:rPr>
          <w:rFonts w:eastAsia="Times New Roman" w:cs="Times New Roman"/>
          <w:szCs w:val="24"/>
        </w:rPr>
        <w:t>τή τη γραμμή, μέχρις ότου να επανέ</w:t>
      </w:r>
      <w:r>
        <w:rPr>
          <w:rFonts w:eastAsia="Times New Roman" w:cs="Times New Roman"/>
          <w:szCs w:val="24"/>
        </w:rPr>
        <w:t>λ</w:t>
      </w:r>
      <w:r>
        <w:rPr>
          <w:rFonts w:eastAsia="Times New Roman" w:cs="Times New Roman"/>
          <w:szCs w:val="24"/>
        </w:rPr>
        <w:t xml:space="preserve">θει το </w:t>
      </w:r>
      <w:r>
        <w:rPr>
          <w:rFonts w:eastAsia="Times New Roman" w:cs="Times New Roman"/>
          <w:szCs w:val="24"/>
        </w:rPr>
        <w:t>«</w:t>
      </w:r>
      <w:r>
        <w:rPr>
          <w:rFonts w:eastAsia="Times New Roman" w:cs="Times New Roman"/>
          <w:szCs w:val="24"/>
        </w:rPr>
        <w:t>ΚΑΛΥΜΝΟΣ</w:t>
      </w:r>
      <w:r>
        <w:rPr>
          <w:rFonts w:eastAsia="Times New Roman" w:cs="Times New Roman"/>
          <w:szCs w:val="24"/>
        </w:rPr>
        <w:t>»</w:t>
      </w:r>
      <w:r>
        <w:rPr>
          <w:rFonts w:eastAsia="Times New Roman" w:cs="Times New Roman"/>
          <w:szCs w:val="24"/>
        </w:rPr>
        <w:t>. Το τρίτο είναι το εξής: Δεν φτάνει να λέμε στους ανθρώπους ότι οι Υπουργοί ντύνονται φαντάροι και πάνε στο νησί και τους λένε «</w:t>
      </w:r>
      <w:r>
        <w:rPr>
          <w:rFonts w:eastAsia="Times New Roman" w:cs="Times New Roman"/>
          <w:szCs w:val="24"/>
        </w:rPr>
        <w:t>ε</w:t>
      </w:r>
      <w:r>
        <w:rPr>
          <w:rFonts w:eastAsia="Times New Roman" w:cs="Times New Roman"/>
          <w:szCs w:val="24"/>
        </w:rPr>
        <w:t xml:space="preserve">δώ είμαστε εμείς». Στην πραγματικότητα </w:t>
      </w:r>
      <w:r w:rsidRPr="00B52AD0">
        <w:rPr>
          <w:rFonts w:eastAsia="Times New Roman" w:cs="Times New Roman"/>
          <w:szCs w:val="24"/>
        </w:rPr>
        <w:t>πρέπει να είναι εκεί, διότι κάθε μέ</w:t>
      </w:r>
      <w:r w:rsidRPr="00B52AD0">
        <w:rPr>
          <w:rFonts w:eastAsia="Times New Roman" w:cs="Times New Roman"/>
          <w:szCs w:val="24"/>
        </w:rPr>
        <w:t>ρα βλέπουν τα τούρκικα αεροπλάνα να περνάνε από πάνω τους, ενώ δεν έχουν κα</w:t>
      </w:r>
      <w:r w:rsidRPr="00B52AD0">
        <w:rPr>
          <w:rFonts w:eastAsia="Times New Roman" w:cs="Times New Roman"/>
          <w:szCs w:val="24"/>
        </w:rPr>
        <w:t>μ</w:t>
      </w:r>
      <w:r w:rsidRPr="00B52AD0">
        <w:rPr>
          <w:rFonts w:eastAsia="Times New Roman" w:cs="Times New Roman"/>
          <w:szCs w:val="24"/>
        </w:rPr>
        <w:t xml:space="preserve">μία επαφή με την Ελλάδα. </w:t>
      </w:r>
    </w:p>
    <w:p w14:paraId="0D2CAF1B"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Επομένως, αυτό το πράγμα δεν είναι κάτι απλό, κύριε Πρόεδρε. Βέβαια, θα μου πείτε ότι ο κ. </w:t>
      </w:r>
      <w:proofErr w:type="spellStart"/>
      <w:r>
        <w:rPr>
          <w:rFonts w:eastAsia="Times New Roman" w:cs="Times New Roman"/>
          <w:szCs w:val="24"/>
        </w:rPr>
        <w:t>Κουρουμπλής</w:t>
      </w:r>
      <w:proofErr w:type="spellEnd"/>
      <w:r>
        <w:rPr>
          <w:rFonts w:eastAsia="Times New Roman" w:cs="Times New Roman"/>
          <w:szCs w:val="24"/>
        </w:rPr>
        <w:t xml:space="preserve"> δεν φταίει μόνος του, αλλά είναι θέμα κυβερνητικό και πρέπει άμεσα να ληφθούν μέτρα εδώ και τώρα. </w:t>
      </w:r>
    </w:p>
    <w:p w14:paraId="0D2CAF1C"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Με μία μικρή άνεση κι</w:t>
      </w:r>
      <w:r>
        <w:rPr>
          <w:rFonts w:eastAsia="Times New Roman" w:cs="Times New Roman"/>
          <w:szCs w:val="24"/>
        </w:rPr>
        <w:t xml:space="preserve"> εσείς, 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w:t>
      </w:r>
    </w:p>
    <w:p w14:paraId="0D2CAF1D"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Καλημέρα, κύριε Πρόεδρε. </w:t>
      </w:r>
    </w:p>
    <w:p w14:paraId="0D2CAF1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Καλημέρα, κυρίες και κύριοι συνάδελφοι. Πάντοτε η διαδικασία των επικαίρων ερωτήσεων έχει ένα ουσιαστικό ενδιαφέρον, γ</w:t>
      </w:r>
      <w:r>
        <w:rPr>
          <w:rFonts w:eastAsia="Times New Roman" w:cs="Times New Roman"/>
          <w:szCs w:val="24"/>
        </w:rPr>
        <w:t>ιατί από τη μία πλευρά κατατίθεται, κύριε Πρόεδρε, η αγωνία ενός συναδέλφου και από την άλλη πλευρά καλείται η Κυβέρνηση να εξηγήσει, να δεσμευθεί, να δώσει λύσεις.</w:t>
      </w:r>
    </w:p>
    <w:p w14:paraId="0D2CAF1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επισκέφθηκα πρόσφατα αυτήν την περιοχή και ακόμη νοτιότερα, το Καστελόριζο, </w:t>
      </w:r>
      <w:r>
        <w:rPr>
          <w:rFonts w:eastAsia="Times New Roman" w:cs="Times New Roman"/>
          <w:szCs w:val="24"/>
        </w:rPr>
        <w:t xml:space="preserve">το νησί της Ρω, το νησί της </w:t>
      </w:r>
      <w:proofErr w:type="spellStart"/>
      <w:r>
        <w:rPr>
          <w:rFonts w:eastAsia="Times New Roman" w:cs="Times New Roman"/>
          <w:szCs w:val="24"/>
        </w:rPr>
        <w:t>Στρογγύλης</w:t>
      </w:r>
      <w:proofErr w:type="spellEnd"/>
      <w:r>
        <w:rPr>
          <w:rFonts w:eastAsia="Times New Roman" w:cs="Times New Roman"/>
          <w:szCs w:val="24"/>
        </w:rPr>
        <w:t xml:space="preserve"> και το νησί της Σύμης. Θέλω να μεταφέρω στο ελληνικό Κοινοβούλιο, κύριε Πρόεδρε, ότι οι κάτοικοι της περιοχής όχι μόνο </w:t>
      </w:r>
      <w:r>
        <w:rPr>
          <w:rFonts w:eastAsia="Times New Roman" w:cs="Times New Roman"/>
          <w:szCs w:val="24"/>
        </w:rPr>
        <w:lastRenderedPageBreak/>
        <w:t>διατηρούν τη φιλοξενία και την αγάπη τους για την πατρίδα, αλλά προσδοκούν ότι όλη αυτή η κοινωνικ</w:t>
      </w:r>
      <w:r>
        <w:rPr>
          <w:rFonts w:eastAsia="Times New Roman" w:cs="Times New Roman"/>
          <w:szCs w:val="24"/>
        </w:rPr>
        <w:t xml:space="preserve">ή και πολιτική σταθερότητα της Ελλάδας θα δώσει πολύ μεγαλύτερη έμφαση τον επόμενο χρόνο από πλευράς παρουσίας επισκεπτών και τουριστών, κάτι που θα τονώσει την οικονομία αυτών των νησιών. </w:t>
      </w:r>
    </w:p>
    <w:p w14:paraId="0D2CAF20" w14:textId="77777777" w:rsidR="003376C9" w:rsidRDefault="000B2B60">
      <w:pPr>
        <w:tabs>
          <w:tab w:val="left" w:pos="3873"/>
        </w:tabs>
        <w:spacing w:after="0" w:line="600" w:lineRule="auto"/>
        <w:ind w:firstLine="720"/>
        <w:jc w:val="both"/>
        <w:rPr>
          <w:rFonts w:eastAsia="Times New Roman" w:cs="Times New Roman"/>
          <w:szCs w:val="24"/>
        </w:rPr>
      </w:pPr>
      <w:r>
        <w:rPr>
          <w:rFonts w:eastAsia="Times New Roman" w:cs="Times New Roman"/>
          <w:szCs w:val="24"/>
        </w:rPr>
        <w:t>Κύριε Πρόεδρε, ο κύριος συνάδελφος, ο κ. Κρεμαστινός, εύστοχα κατα</w:t>
      </w:r>
      <w:r>
        <w:rPr>
          <w:rFonts w:eastAsia="Times New Roman" w:cs="Times New Roman"/>
          <w:szCs w:val="24"/>
        </w:rPr>
        <w:t>θέτει την αγωνία του, όχι μόνο ως Βουλευτής της περιοχής, αλλά και ως πολιτικός που αφουγκράζεται τις αγωνίες του Αιγαίου. Θέλω, λοιπόν, να του πω και να πω σε όλους εδώ στην Αίθουσα του Κοινοβουλίου ότι από όταν ήμουν Υπουργός Εσωτερικών κατανόησα τη διάσ</w:t>
      </w:r>
      <w:r>
        <w:rPr>
          <w:rFonts w:eastAsia="Times New Roman" w:cs="Times New Roman"/>
          <w:szCs w:val="24"/>
        </w:rPr>
        <w:t xml:space="preserve">ταση των προβλημάτων ιδιαίτερα των μικρών νησιών. </w:t>
      </w:r>
    </w:p>
    <w:p w14:paraId="0D2CAF21" w14:textId="77777777" w:rsidR="003376C9" w:rsidRDefault="000B2B60">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κύριε Πρόεδρε, τριάντα </w:t>
      </w:r>
      <w:r>
        <w:rPr>
          <w:rFonts w:eastAsia="Times New Roman" w:cs="Times New Roman"/>
          <w:szCs w:val="24"/>
        </w:rPr>
        <w:t xml:space="preserve">επτά </w:t>
      </w:r>
      <w:r>
        <w:rPr>
          <w:rFonts w:eastAsia="Times New Roman" w:cs="Times New Roman"/>
          <w:szCs w:val="24"/>
        </w:rPr>
        <w:t xml:space="preserve">νησιά στην πατρίδα </w:t>
      </w:r>
      <w:proofErr w:type="spellStart"/>
      <w:r>
        <w:rPr>
          <w:rFonts w:eastAsia="Times New Roman" w:cs="Times New Roman"/>
          <w:szCs w:val="24"/>
        </w:rPr>
        <w:t>κατοικούμενα</w:t>
      </w:r>
      <w:proofErr w:type="spellEnd"/>
      <w:r>
        <w:rPr>
          <w:rFonts w:eastAsia="Times New Roman" w:cs="Times New Roman"/>
          <w:szCs w:val="24"/>
        </w:rPr>
        <w:t xml:space="preserve">, στο Αιγαίο κυρίως, που είναι κάτω από πέντε χιλιάδες κατοίκους. Είναι ακόμα πιο δύσκολα τα πράγματα για αυτά τα νησιά. </w:t>
      </w:r>
    </w:p>
    <w:p w14:paraId="0D2CAF22" w14:textId="77777777" w:rsidR="003376C9" w:rsidRDefault="000B2B60">
      <w:pPr>
        <w:tabs>
          <w:tab w:val="left" w:pos="3873"/>
        </w:tabs>
        <w:spacing w:after="0" w:line="600" w:lineRule="auto"/>
        <w:ind w:firstLine="720"/>
        <w:jc w:val="both"/>
        <w:rPr>
          <w:rFonts w:eastAsia="Times New Roman"/>
          <w:bCs/>
        </w:rPr>
      </w:pPr>
      <w:r>
        <w:rPr>
          <w:rFonts w:eastAsia="Times New Roman" w:cs="Times New Roman"/>
          <w:szCs w:val="24"/>
        </w:rPr>
        <w:t>Ξεκινήσαμε, λοιπ</w:t>
      </w:r>
      <w:r>
        <w:rPr>
          <w:rFonts w:eastAsia="Times New Roman" w:cs="Times New Roman"/>
          <w:szCs w:val="24"/>
        </w:rPr>
        <w:t>όν, ένα πάρα πολύ σοβαρό πρόγραμμα αναβάθμισης των ακτοπλοϊκών συγκοινωνιών. Πρέπει να σας πω με ειλικρίνεια ότι η δουλειά που κάναμε έχει αναγνωριστεί από όλους τους θεσμικούς παράγοντες του Αιγαίου και της περιφέρειας και των δημοτικών αρχών, γιατί στόχε</w:t>
      </w:r>
      <w:r>
        <w:rPr>
          <w:rFonts w:eastAsia="Times New Roman" w:cs="Times New Roman"/>
          <w:szCs w:val="24"/>
        </w:rPr>
        <w:t xml:space="preserve">υε να αξιοποιηθούν όσο το δυνατόν περισσότερο και καλύτερα οι πόροι που διαθέτει το ελληνικό κράτος, </w:t>
      </w:r>
      <w:r>
        <w:rPr>
          <w:rFonts w:eastAsia="Times New Roman"/>
          <w:bCs/>
        </w:rPr>
        <w:t>προκειμένου πραγματικά να αντιμετωπίσουμε τα ζητήματα αυτά και να περιορίσουμε το αίσθημα του αποκλεισμού. Πρέπει να ομολογήσει κανείς και να αναγνωρίσει ό</w:t>
      </w:r>
      <w:r>
        <w:rPr>
          <w:rFonts w:eastAsia="Times New Roman"/>
          <w:bCs/>
        </w:rPr>
        <w:t xml:space="preserve">τι έχουμε πολύ σημαντικές </w:t>
      </w:r>
      <w:r>
        <w:rPr>
          <w:rFonts w:eastAsia="Times New Roman"/>
          <w:bCs/>
        </w:rPr>
        <w:lastRenderedPageBreak/>
        <w:t xml:space="preserve">βελτιώσεις, γιατί, ξέρετε, τα λεφτά πλέον των λεγόμενων άγονων γραμμών, επειδή έγινε ένας τέτοιος σχεδιασμός, μπορώ να πω ότι υπηρετούν τους κατοίκους των νησιών και όχι τους επιχειρηματίες της ακτοπλοΐας. </w:t>
      </w:r>
    </w:p>
    <w:p w14:paraId="0D2CAF23" w14:textId="77777777" w:rsidR="003376C9" w:rsidRDefault="000B2B60">
      <w:pPr>
        <w:tabs>
          <w:tab w:val="left" w:pos="3873"/>
        </w:tabs>
        <w:spacing w:after="0" w:line="600" w:lineRule="auto"/>
        <w:ind w:firstLine="720"/>
        <w:jc w:val="both"/>
        <w:rPr>
          <w:rFonts w:eastAsia="Times New Roman"/>
          <w:bCs/>
        </w:rPr>
      </w:pPr>
      <w:r>
        <w:rPr>
          <w:rFonts w:eastAsia="Times New Roman"/>
          <w:bCs/>
        </w:rPr>
        <w:t>Έτσι, λοιπόν, και στη σ</w:t>
      </w:r>
      <w:r>
        <w:rPr>
          <w:rFonts w:eastAsia="Times New Roman"/>
          <w:bCs/>
        </w:rPr>
        <w:t xml:space="preserve">υγκεκριμένη περίπτωση ήταν διαφορετικά τα δρομολόγια, κύριε </w:t>
      </w:r>
      <w:proofErr w:type="spellStart"/>
      <w:r>
        <w:rPr>
          <w:rFonts w:eastAsia="Times New Roman"/>
          <w:bCs/>
        </w:rPr>
        <w:t>Κρεμαστινέ</w:t>
      </w:r>
      <w:proofErr w:type="spellEnd"/>
      <w:r>
        <w:rPr>
          <w:rFonts w:eastAsia="Times New Roman"/>
          <w:bCs/>
        </w:rPr>
        <w:t xml:space="preserve">, και το ξέρετε. Ήταν πολύ λιγότερα τα δρομολόγια για το Αγαθονήσι. </w:t>
      </w:r>
      <w:r>
        <w:rPr>
          <w:rFonts w:eastAsia="Times New Roman"/>
          <w:bCs/>
        </w:rPr>
        <w:t xml:space="preserve">Τα </w:t>
      </w:r>
      <w:r>
        <w:rPr>
          <w:rFonts w:eastAsia="Times New Roman"/>
          <w:bCs/>
        </w:rPr>
        <w:t xml:space="preserve">τελευταία τρία χρόνια έχει βελτιωθεί ισχυρά, έχει ενισχυθεί σημαντικά η ακτοπλοΐα. </w:t>
      </w:r>
    </w:p>
    <w:p w14:paraId="0D2CAF24" w14:textId="77777777" w:rsidR="003376C9" w:rsidRDefault="000B2B60">
      <w:pPr>
        <w:tabs>
          <w:tab w:val="left" w:pos="3873"/>
        </w:tabs>
        <w:spacing w:after="0" w:line="600" w:lineRule="auto"/>
        <w:ind w:firstLine="720"/>
        <w:jc w:val="both"/>
        <w:rPr>
          <w:rFonts w:eastAsia="Times New Roman"/>
          <w:bCs/>
        </w:rPr>
      </w:pPr>
      <w:r>
        <w:rPr>
          <w:rFonts w:eastAsia="Times New Roman"/>
          <w:bCs/>
        </w:rPr>
        <w:t>Πράγματι προέκυψε τον τελευταίο</w:t>
      </w:r>
      <w:r>
        <w:rPr>
          <w:rFonts w:eastAsia="Times New Roman"/>
          <w:bCs/>
        </w:rPr>
        <w:t xml:space="preserve"> καιρό αυτό το πρόβλημα, το οποίο πολύ σωστά επισημαίνετε. Διότι μετά από δύο χρόνια το συγκεκριμένο οχηματαγωγό που μπορούσε να πάει και σε δυσκολότερες καιρικές συνθήκες να προσεγγίσει το νησί, δεν μπορούσε να </w:t>
      </w:r>
      <w:r>
        <w:rPr>
          <w:rFonts w:eastAsia="Times New Roman"/>
          <w:bCs/>
        </w:rPr>
        <w:lastRenderedPageBreak/>
        <w:t>συνεχίσει γιατί έπρεπε να πάει σε διαδικασία</w:t>
      </w:r>
      <w:r>
        <w:rPr>
          <w:rFonts w:eastAsia="Times New Roman"/>
          <w:bCs/>
        </w:rPr>
        <w:t xml:space="preserve"> επισκευών, πιστοποιήσεων όλων των διαδικασιών που μπορούν να του δώσουν τη δυνατότητα να είναι ένα</w:t>
      </w:r>
      <w:r>
        <w:rPr>
          <w:rFonts w:eastAsia="Times New Roman" w:cs="Times New Roman"/>
          <w:szCs w:val="24"/>
        </w:rPr>
        <w:t xml:space="preserve"> </w:t>
      </w:r>
      <w:proofErr w:type="spellStart"/>
      <w:r>
        <w:rPr>
          <w:rFonts w:eastAsia="Times New Roman"/>
          <w:bCs/>
        </w:rPr>
        <w:t>αξιόπλοο</w:t>
      </w:r>
      <w:proofErr w:type="spellEnd"/>
      <w:r>
        <w:rPr>
          <w:rFonts w:eastAsia="Times New Roman"/>
          <w:bCs/>
        </w:rPr>
        <w:t xml:space="preserve"> πλοίο. </w:t>
      </w:r>
    </w:p>
    <w:p w14:paraId="0D2CAF25" w14:textId="77777777" w:rsidR="003376C9" w:rsidRDefault="000B2B60">
      <w:pPr>
        <w:tabs>
          <w:tab w:val="left" w:pos="3873"/>
        </w:tabs>
        <w:spacing w:after="0" w:line="600" w:lineRule="auto"/>
        <w:ind w:firstLine="720"/>
        <w:jc w:val="both"/>
        <w:rPr>
          <w:rFonts w:eastAsia="Times New Roman"/>
          <w:bCs/>
        </w:rPr>
      </w:pPr>
      <w:r>
        <w:rPr>
          <w:rFonts w:eastAsia="Times New Roman"/>
          <w:bCs/>
        </w:rPr>
        <w:t>Ξέρετε πολύ καλά ότι οι διαδικασίες σε αυτά τα ζητήματα κρατούν δύο και τρεις μήνες. Σε αυτό το μεσοδιάστημα που έχει μεσολαβήσει –γιατί απ</w:t>
      </w:r>
      <w:r>
        <w:rPr>
          <w:rFonts w:eastAsia="Times New Roman"/>
          <w:bCs/>
        </w:rPr>
        <w:t xml:space="preserve">ό τις αρχές Φεβρουαρίου άρχισε το πλοίο να είναι σε διαδικασία ελέγχων και πιστοποιήσεων και επισκευών- προσπαθήσαμε να καλύψουμε τις ανάγκες χωρίς - γιατί θέλω να είμαι ειλικρινής- να έχουμε υποκαταστήσει αυτό που έφυγε, στον βαθμό δηλαδή των δυνατοτήτων </w:t>
      </w:r>
      <w:r>
        <w:rPr>
          <w:rFonts w:eastAsia="Times New Roman"/>
          <w:bCs/>
        </w:rPr>
        <w:t xml:space="preserve">που είχε αυτό που έφυγε. </w:t>
      </w:r>
    </w:p>
    <w:p w14:paraId="0D2CAF26" w14:textId="77777777" w:rsidR="003376C9" w:rsidRDefault="000B2B60">
      <w:pPr>
        <w:tabs>
          <w:tab w:val="left" w:pos="3873"/>
        </w:tabs>
        <w:spacing w:after="0" w:line="600" w:lineRule="auto"/>
        <w:ind w:firstLine="720"/>
        <w:jc w:val="both"/>
        <w:rPr>
          <w:rFonts w:eastAsia="Times New Roman"/>
          <w:bCs/>
        </w:rPr>
      </w:pPr>
      <w:r>
        <w:rPr>
          <w:rFonts w:eastAsia="Times New Roman"/>
          <w:bCs/>
        </w:rPr>
        <w:t xml:space="preserve">Ξέρετε, οι διαδικασίες αυτές δεν είναι τόσο απλές. Παρά ταύτα, επισπεύσαμε τις διαδικασίες του χρόνου παραμονής του πλοίου σε επισκευή και πιστοποίηση. </w:t>
      </w:r>
    </w:p>
    <w:p w14:paraId="0D2CAF27" w14:textId="77777777" w:rsidR="003376C9" w:rsidRDefault="000B2B60">
      <w:pPr>
        <w:tabs>
          <w:tab w:val="left" w:pos="3873"/>
        </w:tabs>
        <w:spacing w:after="0" w:line="600" w:lineRule="auto"/>
        <w:ind w:firstLine="720"/>
        <w:jc w:val="both"/>
        <w:rPr>
          <w:rFonts w:eastAsia="Times New Roman"/>
          <w:bCs/>
        </w:rPr>
      </w:pPr>
      <w:r>
        <w:rPr>
          <w:rFonts w:eastAsia="Times New Roman"/>
          <w:bCs/>
        </w:rPr>
        <w:lastRenderedPageBreak/>
        <w:t>Δ</w:t>
      </w:r>
      <w:r>
        <w:rPr>
          <w:rFonts w:eastAsia="Times New Roman"/>
          <w:bCs/>
        </w:rPr>
        <w:t xml:space="preserve">εσμεύομαι, κύριε </w:t>
      </w:r>
      <w:proofErr w:type="spellStart"/>
      <w:r>
        <w:rPr>
          <w:rFonts w:eastAsia="Times New Roman"/>
          <w:bCs/>
        </w:rPr>
        <w:t>Κρεμαστινέ</w:t>
      </w:r>
      <w:proofErr w:type="spellEnd"/>
      <w:r>
        <w:rPr>
          <w:rFonts w:eastAsia="Times New Roman"/>
          <w:bCs/>
        </w:rPr>
        <w:t>, ότι μέχρι τέλος Φεβρουαρίου, ενώ σε άλλες περιπ</w:t>
      </w:r>
      <w:r>
        <w:rPr>
          <w:rFonts w:eastAsia="Times New Roman"/>
          <w:bCs/>
        </w:rPr>
        <w:t>τώσεις μπορεί αυτή η ιστορία να κρατάει και δύο και τρεις μήνες, τα πράγματα θα έχουν αποκατασταθεί πλήρως.</w:t>
      </w:r>
    </w:p>
    <w:p w14:paraId="0D2CAF28" w14:textId="77777777" w:rsidR="003376C9" w:rsidRDefault="000B2B60">
      <w:pPr>
        <w:tabs>
          <w:tab w:val="left" w:pos="3873"/>
        </w:tabs>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bCs/>
        </w:rPr>
        <w:t xml:space="preserve"> Κύριε </w:t>
      </w:r>
      <w:proofErr w:type="spellStart"/>
      <w:r>
        <w:rPr>
          <w:rFonts w:eastAsia="Times New Roman"/>
          <w:bCs/>
        </w:rPr>
        <w:t>Κρεμαστινέ</w:t>
      </w:r>
      <w:proofErr w:type="spellEnd"/>
      <w:r>
        <w:rPr>
          <w:rFonts w:eastAsia="Times New Roman"/>
          <w:bCs/>
        </w:rPr>
        <w:t>, έχετε τον λόγο.</w:t>
      </w:r>
    </w:p>
    <w:p w14:paraId="0D2CAF29"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Επανέρχομαι πάλι με το ίδιο σ</w:t>
      </w:r>
      <w:r>
        <w:rPr>
          <w:rFonts w:eastAsia="Times New Roman" w:cs="Times New Roman"/>
          <w:szCs w:val="24"/>
        </w:rPr>
        <w:t xml:space="preserve">κεπτικό. Θέλω να μας πείτε αν το ταχύπλοο που πάει μία φορά θα πάει δύο. Και βεβαίως το ταχύτερο δυνατό να αποκατασταθεί το </w:t>
      </w:r>
      <w:r>
        <w:rPr>
          <w:rFonts w:eastAsia="Times New Roman" w:cs="Times New Roman"/>
          <w:szCs w:val="24"/>
        </w:rPr>
        <w:t>«</w:t>
      </w:r>
      <w:r>
        <w:rPr>
          <w:rFonts w:eastAsia="Times New Roman" w:cs="Times New Roman"/>
          <w:szCs w:val="24"/>
        </w:rPr>
        <w:t>ΚΑΛΥΜΝΟΣ</w:t>
      </w:r>
      <w:r>
        <w:rPr>
          <w:rFonts w:eastAsia="Times New Roman" w:cs="Times New Roman"/>
          <w:szCs w:val="24"/>
        </w:rPr>
        <w:t>»</w:t>
      </w:r>
      <w:r>
        <w:rPr>
          <w:rFonts w:eastAsia="Times New Roman" w:cs="Times New Roman"/>
          <w:szCs w:val="24"/>
        </w:rPr>
        <w:t>. Σωστό. Αλλά το ταχύπλοο να πάει δύο. Και αν μπορεί να γίνει μια καλύτερη εξυπηρέτηση, ακόμα καλύτερα.</w:t>
      </w:r>
    </w:p>
    <w:p w14:paraId="0D2CAF2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Όμως, αυτό που σας</w:t>
      </w:r>
      <w:r>
        <w:rPr>
          <w:rFonts w:eastAsia="Times New Roman" w:cs="Times New Roman"/>
          <w:szCs w:val="24"/>
        </w:rPr>
        <w:t xml:space="preserve"> είπα, δεν αναιρεί αυτά που είπα την πρώτη φορά, ότι δηλαδή οι άνθρωποι αυτοί είχαν αφορολόγητο για να μένουν εκεί και αυτή στη στιγμή καταργείται. Καταργείται; Καταργείται. </w:t>
      </w:r>
    </w:p>
    <w:p w14:paraId="0D2CAF2B" w14:textId="77777777" w:rsidR="003376C9" w:rsidRDefault="000B2B60">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Τώρα έχουν το ΦΠΑ, το οποίο το έχουν σαν κίνητρο. Πόσο θα χάσει πια αυτό το κράτο</w:t>
      </w:r>
      <w:r>
        <w:rPr>
          <w:rFonts w:eastAsia="Times New Roman" w:cs="Times New Roman"/>
          <w:color w:val="000000"/>
          <w:szCs w:val="24"/>
        </w:rPr>
        <w:t>ς από το ΦΠΑ του Αγαθονησίου και μερικών άλλων σαν το Αγαθονήσι νησιών, για να εξαιρεθεί; Δεν μιλώ για τα μεγάλα νησιά. Δεν μιλώ για την Μύκονο και τα άλλα μεγάλα νησιά, μιλάω για το Αγαθονήσι. Πόσο θα χάσει το κράτος; Δηλαδή η αγάπη και η προστασία δεν εί</w:t>
      </w:r>
      <w:r>
        <w:rPr>
          <w:rFonts w:eastAsia="Times New Roman" w:cs="Times New Roman"/>
          <w:color w:val="000000"/>
          <w:szCs w:val="24"/>
        </w:rPr>
        <w:t xml:space="preserve">ναι μόνο στα λόγια, πρέπει να μεταφέρεται και σε πράξεις. </w:t>
      </w:r>
    </w:p>
    <w:p w14:paraId="0D2CAF2C" w14:textId="77777777" w:rsidR="003376C9" w:rsidRDefault="000B2B60">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Άρα, λοιπόν, ΦΠΑ, αφορολόγητο και συγκοινωνίες είναι τρία στοιχεία τα οποία είναι ζωτικά για αυτά τα μικρά νησιά, προκειμένου </w:t>
      </w:r>
      <w:r>
        <w:rPr>
          <w:rFonts w:eastAsia="Times New Roman" w:cs="Times New Roman"/>
          <w:color w:val="000000"/>
          <w:szCs w:val="24"/>
        </w:rPr>
        <w:lastRenderedPageBreak/>
        <w:t xml:space="preserve">να παραμείνουν οι κάτοικοι τους, κύριε </w:t>
      </w:r>
      <w:proofErr w:type="spellStart"/>
      <w:r>
        <w:rPr>
          <w:rFonts w:eastAsia="Times New Roman" w:cs="Times New Roman"/>
          <w:color w:val="000000"/>
          <w:szCs w:val="24"/>
        </w:rPr>
        <w:t>Κουρουμπλή</w:t>
      </w:r>
      <w:proofErr w:type="spellEnd"/>
      <w:r>
        <w:rPr>
          <w:rFonts w:eastAsia="Times New Roman" w:cs="Times New Roman"/>
          <w:color w:val="000000"/>
          <w:szCs w:val="24"/>
        </w:rPr>
        <w:t xml:space="preserve"> και κύριε </w:t>
      </w:r>
      <w:proofErr w:type="spellStart"/>
      <w:r>
        <w:rPr>
          <w:rFonts w:eastAsia="Times New Roman" w:cs="Times New Roman"/>
          <w:color w:val="000000"/>
          <w:szCs w:val="24"/>
        </w:rPr>
        <w:t>Χαρίτση</w:t>
      </w:r>
      <w:proofErr w:type="spellEnd"/>
      <w:r>
        <w:rPr>
          <w:rFonts w:eastAsia="Times New Roman" w:cs="Times New Roman"/>
          <w:color w:val="000000"/>
          <w:szCs w:val="24"/>
        </w:rPr>
        <w:t xml:space="preserve"> από</w:t>
      </w:r>
      <w:r>
        <w:rPr>
          <w:rFonts w:eastAsia="Times New Roman" w:cs="Times New Roman"/>
          <w:color w:val="000000"/>
          <w:szCs w:val="24"/>
        </w:rPr>
        <w:t xml:space="preserve"> το Υπουργείο Οικονομικών, που κάθεστε δίπλα, για να μείνουν οι κάτοικοι εκεί πέρα πρέπει να έχουν τέτοια κίνητρα. Εάν δεν έχει κίνητρα, γιατί να μείνει ο άλλος στο Αγαθονήσι; Ποιοι άλλοι θα έρθουν να μείνουν στο Αγαθονήσι; Αυτοί που είναι δίπλα, το αντιλα</w:t>
      </w:r>
      <w:r>
        <w:rPr>
          <w:rFonts w:eastAsia="Times New Roman" w:cs="Times New Roman"/>
          <w:color w:val="000000"/>
          <w:szCs w:val="24"/>
        </w:rPr>
        <w:t xml:space="preserve">μβάνεστε. </w:t>
      </w:r>
    </w:p>
    <w:p w14:paraId="0D2CAF2D" w14:textId="77777777" w:rsidR="003376C9" w:rsidRDefault="000B2B60">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Άρα, λοιπόν, δεν αρκεί να λέμε ότι ξέρετε, είδα στην περιοδεία ότι είναι ευχαριστημένοι στην Σύμη και στο Καστελόριζο. Εγώ δεν τα αμφισβητώ αυτά. Εγώ όμως, λέω τι πρέπει να γίνει αύριο. Και αυτό το αύριο θέλω να το πείτε: «Ναι, θα γίνει». Αυτό ε</w:t>
      </w:r>
      <w:r>
        <w:rPr>
          <w:rFonts w:eastAsia="Times New Roman" w:cs="Times New Roman"/>
          <w:color w:val="000000"/>
          <w:szCs w:val="24"/>
        </w:rPr>
        <w:t xml:space="preserve">ίναι το νόημα της </w:t>
      </w:r>
      <w:r>
        <w:rPr>
          <w:rFonts w:eastAsia="Times New Roman" w:cs="Times New Roman"/>
          <w:color w:val="000000"/>
          <w:szCs w:val="24"/>
        </w:rPr>
        <w:t xml:space="preserve">ερώτησής </w:t>
      </w:r>
      <w:r>
        <w:rPr>
          <w:rFonts w:eastAsia="Times New Roman" w:cs="Times New Roman"/>
          <w:color w:val="000000"/>
          <w:szCs w:val="24"/>
        </w:rPr>
        <w:t xml:space="preserve">μου. Και η αγωνία η δική μου, που βρίσκομαι στην Αθήνα δεν είναι τόσο μεγάλη για να πω ότι εγώ αγωνιώ περισσότερο από εσάς, αλλά είναι η αγωνία του δημάρχου του Αγαθονησίου </w:t>
      </w:r>
      <w:r>
        <w:rPr>
          <w:rFonts w:eastAsia="Times New Roman" w:cs="Times New Roman"/>
          <w:color w:val="000000"/>
          <w:szCs w:val="24"/>
        </w:rPr>
        <w:lastRenderedPageBreak/>
        <w:t xml:space="preserve">που κάνει αυτές τις δηλώσεις. </w:t>
      </w:r>
      <w:r>
        <w:rPr>
          <w:rFonts w:eastAsia="Times New Roman" w:cs="Times New Roman"/>
          <w:color w:val="000000"/>
          <w:szCs w:val="24"/>
        </w:rPr>
        <w:t>Ε</w:t>
      </w:r>
      <w:r>
        <w:rPr>
          <w:rFonts w:eastAsia="Times New Roman" w:cs="Times New Roman"/>
          <w:color w:val="000000"/>
          <w:szCs w:val="24"/>
        </w:rPr>
        <w:t>γ</w:t>
      </w:r>
      <w:r>
        <w:rPr>
          <w:rFonts w:eastAsia="Times New Roman" w:cs="Times New Roman"/>
          <w:color w:val="000000"/>
          <w:szCs w:val="24"/>
        </w:rPr>
        <w:t>ώ</w:t>
      </w:r>
      <w:r>
        <w:rPr>
          <w:rFonts w:eastAsia="Times New Roman" w:cs="Times New Roman"/>
          <w:color w:val="000000"/>
          <w:szCs w:val="24"/>
        </w:rPr>
        <w:t xml:space="preserve"> </w:t>
      </w:r>
      <w:r>
        <w:rPr>
          <w:rFonts w:eastAsia="Times New Roman" w:cs="Times New Roman"/>
          <w:color w:val="000000"/>
          <w:szCs w:val="24"/>
        </w:rPr>
        <w:t xml:space="preserve">μεταφέρω την αγωνία εκείνου, όχι τη δική μου και τη δική σας, που είναι κατανοητές. Οι άνθρωποι αυτοί υποφέρουν. </w:t>
      </w:r>
    </w:p>
    <w:p w14:paraId="0D2CAF2E" w14:textId="77777777" w:rsidR="003376C9" w:rsidRDefault="000B2B60">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Άρα, λοιπόν, πείτε τώρα ότι το ταχύπλοο θα πάει δύο φορές </w:t>
      </w:r>
      <w:r>
        <w:rPr>
          <w:rFonts w:eastAsia="Times New Roman" w:cs="Times New Roman"/>
          <w:color w:val="000000"/>
          <w:szCs w:val="24"/>
        </w:rPr>
        <w:t xml:space="preserve">αντί για </w:t>
      </w:r>
      <w:r>
        <w:rPr>
          <w:rFonts w:eastAsia="Times New Roman" w:cs="Times New Roman"/>
          <w:color w:val="000000"/>
          <w:szCs w:val="24"/>
        </w:rPr>
        <w:t>μία φορά, που είναι το πρώτο, ότι θα αποκατασταθεί –όπως είπατε- την 1</w:t>
      </w:r>
      <w:r>
        <w:rPr>
          <w:rFonts w:eastAsia="Times New Roman" w:cs="Times New Roman"/>
          <w:color w:val="000000"/>
          <w:szCs w:val="24"/>
          <w:vertAlign w:val="superscript"/>
        </w:rPr>
        <w:t>η</w:t>
      </w:r>
      <w:r>
        <w:rPr>
          <w:rFonts w:eastAsia="Times New Roman" w:cs="Times New Roman"/>
          <w:color w:val="000000"/>
          <w:szCs w:val="24"/>
        </w:rPr>
        <w:t xml:space="preserve"> Μαρ</w:t>
      </w:r>
      <w:r>
        <w:rPr>
          <w:rFonts w:eastAsia="Times New Roman" w:cs="Times New Roman"/>
          <w:color w:val="000000"/>
          <w:szCs w:val="24"/>
        </w:rPr>
        <w:t xml:space="preserve">τίου η γραμμή, που είναι σεβαστό, κάντε </w:t>
      </w:r>
      <w:r>
        <w:rPr>
          <w:rFonts w:eastAsia="Times New Roman" w:cs="Times New Roman"/>
          <w:color w:val="000000"/>
          <w:szCs w:val="24"/>
        </w:rPr>
        <w:t xml:space="preserve">για </w:t>
      </w:r>
      <w:r>
        <w:rPr>
          <w:rFonts w:eastAsia="Times New Roman" w:cs="Times New Roman"/>
          <w:color w:val="000000"/>
          <w:szCs w:val="24"/>
        </w:rPr>
        <w:t xml:space="preserve">το ΦΠΑ εξαίρεση, </w:t>
      </w:r>
      <w:r>
        <w:rPr>
          <w:rFonts w:eastAsia="Times New Roman" w:cs="Times New Roman"/>
          <w:color w:val="000000"/>
          <w:szCs w:val="24"/>
        </w:rPr>
        <w:t xml:space="preserve">το οποίο </w:t>
      </w:r>
      <w:r>
        <w:rPr>
          <w:rFonts w:eastAsia="Times New Roman" w:cs="Times New Roman"/>
          <w:color w:val="000000"/>
          <w:szCs w:val="24"/>
        </w:rPr>
        <w:t xml:space="preserve">μπορεί να γίνει σίγουρα, διότι είναι </w:t>
      </w:r>
      <w:proofErr w:type="spellStart"/>
      <w:r>
        <w:rPr>
          <w:rFonts w:eastAsia="Times New Roman" w:cs="Times New Roman"/>
          <w:color w:val="000000"/>
          <w:szCs w:val="24"/>
        </w:rPr>
        <w:t>εκατόν</w:t>
      </w:r>
      <w:proofErr w:type="spellEnd"/>
      <w:r>
        <w:rPr>
          <w:rFonts w:eastAsia="Times New Roman" w:cs="Times New Roman"/>
          <w:color w:val="000000"/>
          <w:szCs w:val="24"/>
        </w:rPr>
        <w:t xml:space="preserve"> πενήντα κάτοικοι και το αφορολόγητο. Για όνομα του Θεού! Πόσο φόρο πια θα πάρει το κράτος από το Αγαθονήσι; </w:t>
      </w:r>
    </w:p>
    <w:p w14:paraId="0D2CAF2F" w14:textId="77777777" w:rsidR="003376C9" w:rsidRDefault="000B2B60">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Είναι θέματα τα οποία πρέπει να α</w:t>
      </w:r>
      <w:r>
        <w:rPr>
          <w:rFonts w:eastAsia="Times New Roman" w:cs="Times New Roman"/>
          <w:color w:val="000000"/>
          <w:szCs w:val="24"/>
        </w:rPr>
        <w:t xml:space="preserve">παντηθούν. Διότι, η ευαισθησία, κύριε Πρόεδρε, δεν εκφράζεται με τα λόγια, εκφράζεται με τις πράξεις. Και εδώ η απάντηση είναι «πράξεις». Και ζητούμε πραγματικά ο Υπουργός τα τέσσερα αυτά σημεία -εσείς έχετε δικαίωμα </w:t>
      </w:r>
      <w:r>
        <w:rPr>
          <w:rFonts w:eastAsia="Times New Roman" w:cs="Times New Roman"/>
          <w:color w:val="000000"/>
          <w:szCs w:val="24"/>
        </w:rPr>
        <w:lastRenderedPageBreak/>
        <w:t>να τα σχολιάσετε- εάν θα τα σχολιάσει η</w:t>
      </w:r>
      <w:r>
        <w:rPr>
          <w:rFonts w:eastAsia="Times New Roman" w:cs="Times New Roman"/>
          <w:color w:val="000000"/>
          <w:szCs w:val="24"/>
        </w:rPr>
        <w:t xml:space="preserve"> όχι, γιατί αυτό είναι το ερώτημα. </w:t>
      </w:r>
    </w:p>
    <w:p w14:paraId="0D2CAF30" w14:textId="77777777" w:rsidR="003376C9" w:rsidRDefault="000B2B60">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η Διαρκής Επιτροπή Μορφωτικών Υποθέσεων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«Ίδρυση Πανεπιστημίου Δυ</w:t>
      </w:r>
      <w:r>
        <w:rPr>
          <w:rFonts w:eastAsia="Times New Roman" w:cs="Times New Roman"/>
          <w:szCs w:val="24"/>
        </w:rPr>
        <w:t xml:space="preserve">τικής Αττικής και άλλες διατάξεις». </w:t>
      </w:r>
    </w:p>
    <w:p w14:paraId="0D2CAF31"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«Εργαστήρι Δημοκρατίας» που οργανώνει το Ίδρυμα της Βου</w:t>
      </w:r>
      <w:r>
        <w:rPr>
          <w:rFonts w:eastAsia="Times New Roman" w:cs="Times New Roman"/>
          <w:szCs w:val="24"/>
        </w:rPr>
        <w:t>λής, είκοσι μία μαθήτριες και μαθητές και δύο συνοδοί-εκπαιδευτικοί τους από το 11ο Δημοτικό Σχολείο Γλυφάδας.</w:t>
      </w:r>
    </w:p>
    <w:p w14:paraId="0D2CAF32"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0D2CAF33" w14:textId="77777777" w:rsidR="003376C9" w:rsidRDefault="000B2B60">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D2CAF34" w14:textId="77777777" w:rsidR="003376C9" w:rsidRDefault="000B2B60">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Έχετε τον λόγο, κύριε Υπουργέ. </w:t>
      </w:r>
    </w:p>
    <w:p w14:paraId="0D2CAF35" w14:textId="77777777" w:rsidR="003376C9" w:rsidRDefault="000B2B60">
      <w:pPr>
        <w:spacing w:after="0" w:line="600" w:lineRule="auto"/>
        <w:ind w:firstLine="720"/>
        <w:jc w:val="both"/>
        <w:rPr>
          <w:rFonts w:eastAsia="Times New Roman" w:cs="Times New Roman"/>
          <w:color w:val="000000"/>
          <w:szCs w:val="24"/>
        </w:rPr>
      </w:pPr>
      <w:r>
        <w:rPr>
          <w:rFonts w:eastAsia="Times New Roman" w:cs="Times New Roman"/>
          <w:b/>
          <w:color w:val="000000"/>
          <w:szCs w:val="24"/>
        </w:rPr>
        <w:t xml:space="preserve">ΠΑΝΑΓΙΩΤΗΣ ΚΟΥΡΟΥΜΠΛΗΣ (Υπουργός Ναυτιλίας και </w:t>
      </w:r>
      <w:r>
        <w:rPr>
          <w:rFonts w:eastAsia="Times New Roman" w:cs="Times New Roman"/>
          <w:b/>
          <w:color w:val="000000"/>
          <w:szCs w:val="24"/>
        </w:rPr>
        <w:t>Νησιωτικ</w:t>
      </w:r>
      <w:r>
        <w:rPr>
          <w:rFonts w:eastAsia="Times New Roman" w:cs="Times New Roman"/>
          <w:b/>
          <w:color w:val="000000"/>
          <w:szCs w:val="24"/>
        </w:rPr>
        <w:t>ή</w:t>
      </w:r>
      <w:r>
        <w:rPr>
          <w:rFonts w:eastAsia="Times New Roman" w:cs="Times New Roman"/>
          <w:b/>
          <w:color w:val="000000"/>
          <w:szCs w:val="24"/>
        </w:rPr>
        <w:t xml:space="preserve">ς </w:t>
      </w:r>
      <w:r>
        <w:rPr>
          <w:rFonts w:eastAsia="Times New Roman" w:cs="Times New Roman"/>
          <w:b/>
          <w:color w:val="000000"/>
          <w:szCs w:val="24"/>
        </w:rPr>
        <w:t>Πολιτικής):</w:t>
      </w:r>
      <w:r>
        <w:rPr>
          <w:rFonts w:eastAsia="Times New Roman" w:cs="Times New Roman"/>
          <w:color w:val="000000"/>
          <w:szCs w:val="24"/>
        </w:rPr>
        <w:t xml:space="preserve"> Κύριε Πρόεδρε, εάν στην πολιτική μας ζωή υπάρχουν διαφωνίες και διαφορετικές προσεγγίσεις, πιστεύω ότι το Αιγαίο είναι ένας χώρος που μας ενώνει όλους. Εκεί καταθέτουμε και την αγάπη μας και τον πατριωτισμό μας και τα συναισθήματα μας. Και πιστεύω ότι όλο</w:t>
      </w:r>
      <w:r>
        <w:rPr>
          <w:rFonts w:eastAsia="Times New Roman" w:cs="Times New Roman"/>
          <w:color w:val="000000"/>
          <w:szCs w:val="24"/>
        </w:rPr>
        <w:t xml:space="preserve">ι θέλουμε να γίνεται, όσο το δυνατόν, το καλύτερο. </w:t>
      </w:r>
    </w:p>
    <w:p w14:paraId="0D2CAF36" w14:textId="77777777" w:rsidR="003376C9" w:rsidRDefault="000B2B60">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Και πρέπει να πω, κύριε </w:t>
      </w:r>
      <w:proofErr w:type="spellStart"/>
      <w:r>
        <w:rPr>
          <w:rFonts w:eastAsia="Times New Roman" w:cs="Times New Roman"/>
          <w:color w:val="000000"/>
          <w:szCs w:val="24"/>
        </w:rPr>
        <w:t>Κρεμαστινέ</w:t>
      </w:r>
      <w:proofErr w:type="spellEnd"/>
      <w:r>
        <w:rPr>
          <w:rFonts w:eastAsia="Times New Roman" w:cs="Times New Roman"/>
          <w:color w:val="000000"/>
          <w:szCs w:val="24"/>
        </w:rPr>
        <w:t xml:space="preserve"> -και το ξέρετε- ότι για την καταστροφή που υπέστη</w:t>
      </w:r>
      <w:r>
        <w:rPr>
          <w:rFonts w:eastAsia="Times New Roman" w:cs="Times New Roman"/>
          <w:color w:val="000000"/>
          <w:szCs w:val="24"/>
        </w:rPr>
        <w:t xml:space="preserve"> -</w:t>
      </w:r>
      <w:r>
        <w:rPr>
          <w:rFonts w:eastAsia="Times New Roman" w:cs="Times New Roman"/>
          <w:color w:val="000000"/>
          <w:szCs w:val="24"/>
        </w:rPr>
        <w:t>από τις δύσκολες μετεωρολογικές συνθήκες που είχαν προκύψει</w:t>
      </w:r>
      <w:r>
        <w:rPr>
          <w:rFonts w:eastAsia="Times New Roman" w:cs="Times New Roman"/>
          <w:color w:val="000000"/>
          <w:szCs w:val="24"/>
        </w:rPr>
        <w:t xml:space="preserve">- </w:t>
      </w:r>
      <w:r>
        <w:rPr>
          <w:rFonts w:eastAsia="Times New Roman" w:cs="Times New Roman"/>
          <w:color w:val="000000"/>
          <w:szCs w:val="24"/>
        </w:rPr>
        <w:t xml:space="preserve">η Σύμη, ο ίδιος ο δήμαρχος μού έλεγε </w:t>
      </w:r>
      <w:r>
        <w:rPr>
          <w:rFonts w:eastAsia="Times New Roman" w:cs="Times New Roman"/>
          <w:color w:val="000000"/>
          <w:szCs w:val="24"/>
        </w:rPr>
        <w:lastRenderedPageBreak/>
        <w:t>προχθές ότι ακόμα κα</w:t>
      </w:r>
      <w:r>
        <w:rPr>
          <w:rFonts w:eastAsia="Times New Roman" w:cs="Times New Roman"/>
          <w:color w:val="000000"/>
          <w:szCs w:val="24"/>
        </w:rPr>
        <w:t>ι οι ξένοι που μένουν στο νησί, είπαν ότι για πρώτη φορά είδαν μια τόσο απνευστί αντίδραση του κρατικού μηχανισμού. Γιατί ακριβώς θέλουμε να είμαστε κοντά σε αυτούς τους ανθρώπους, που ιδιαίτερα στα μικρά νησιά δεν ζουν απλώς, δεν προσπαθούν για να ζήσουν,</w:t>
      </w:r>
      <w:r>
        <w:rPr>
          <w:rFonts w:eastAsia="Times New Roman" w:cs="Times New Roman"/>
          <w:color w:val="000000"/>
          <w:szCs w:val="24"/>
        </w:rPr>
        <w:t xml:space="preserve"> υπηρετούν και κάποιες άλλες αξίες. Και νομίζω ότι σε αυτό έχουμε κοινό τόπο όλοι μας. </w:t>
      </w:r>
    </w:p>
    <w:p w14:paraId="0D2CAF37" w14:textId="77777777" w:rsidR="003376C9" w:rsidRDefault="000B2B60">
      <w:pPr>
        <w:spacing w:after="0" w:line="600" w:lineRule="auto"/>
        <w:ind w:firstLine="720"/>
        <w:jc w:val="both"/>
        <w:rPr>
          <w:rFonts w:eastAsia="Times New Roman" w:cs="Times New Roman"/>
          <w:color w:val="000000"/>
          <w:szCs w:val="24"/>
        </w:rPr>
      </w:pPr>
      <w:r>
        <w:rPr>
          <w:rFonts w:eastAsia="Times New Roman" w:cs="Times New Roman"/>
          <w:color w:val="000000"/>
          <w:szCs w:val="24"/>
        </w:rPr>
        <w:t>Θέλω, λοιπόν, να δεσμευτώ και να σας πω ότι σε ότι αφορά το ταχύπλοο θα γίνει προσπάθεια, τώρα που θα κατέβω στο Υπουργείο, να δούμε μέχρι τέλος του μήνα, που θα επανέλ</w:t>
      </w:r>
      <w:r>
        <w:rPr>
          <w:rFonts w:eastAsia="Times New Roman" w:cs="Times New Roman"/>
          <w:color w:val="000000"/>
          <w:szCs w:val="24"/>
        </w:rPr>
        <w:t>θει το καινούρ</w:t>
      </w:r>
      <w:r>
        <w:rPr>
          <w:rFonts w:eastAsia="Times New Roman" w:cs="Times New Roman"/>
          <w:color w:val="000000"/>
          <w:szCs w:val="24"/>
        </w:rPr>
        <w:t>γ</w:t>
      </w:r>
      <w:r>
        <w:rPr>
          <w:rFonts w:eastAsia="Times New Roman" w:cs="Times New Roman"/>
          <w:color w:val="000000"/>
          <w:szCs w:val="24"/>
        </w:rPr>
        <w:t xml:space="preserve">ιο, το νέο αυτό οχηματαγωγό, να μπορέσουμε να βελτιώσουμε τη </w:t>
      </w:r>
      <w:r>
        <w:rPr>
          <w:rFonts w:eastAsia="Times New Roman" w:cs="Times New Roman"/>
          <w:color w:val="000000"/>
          <w:szCs w:val="24"/>
        </w:rPr>
        <w:t xml:space="preserve">σύνδεσή </w:t>
      </w:r>
      <w:r>
        <w:rPr>
          <w:rFonts w:eastAsia="Times New Roman" w:cs="Times New Roman"/>
          <w:color w:val="000000"/>
          <w:szCs w:val="24"/>
        </w:rPr>
        <w:t>του, για μία φορά ακόμα</w:t>
      </w:r>
      <w:r>
        <w:rPr>
          <w:rFonts w:eastAsia="Times New Roman" w:cs="Times New Roman"/>
          <w:color w:val="000000"/>
          <w:szCs w:val="24"/>
        </w:rPr>
        <w:t>,</w:t>
      </w:r>
      <w:r>
        <w:rPr>
          <w:rFonts w:eastAsia="Times New Roman" w:cs="Times New Roman"/>
          <w:color w:val="000000"/>
          <w:szCs w:val="24"/>
        </w:rPr>
        <w:t xml:space="preserve"> με το νησί. </w:t>
      </w:r>
    </w:p>
    <w:p w14:paraId="0D2CAF38"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τώρα αυτό που έχω πει, είναι δέσμευση. Κάνουμε τα αδύνατα δυνατά -και θα τα κάνουμε- για να υπάρξει αποκατάσταση. Και δε</w:t>
      </w:r>
      <w:r>
        <w:rPr>
          <w:rFonts w:eastAsia="Times New Roman" w:cs="Times New Roman"/>
          <w:szCs w:val="24"/>
        </w:rPr>
        <w:t>σμεύομαι γι’ αυτό.</w:t>
      </w:r>
    </w:p>
    <w:p w14:paraId="0D2CAF39"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Σε ό,τι αφορά το ζήτημα του ΦΠΑ: Κύριε συνάδελφε, ξέρετε ότι δεν είναι θέμα απλό. Η χώρα, δυστυχώς, βρίσκεται κάτω από συγκεκριμένες δεσμεύσεις. Και θα αδικήσετε αν πείτε ότι η Κυβέρνηση δεν το ήθελε ή ότι δεν ενδιαφέρθηκε. Οποιαδήποτε κ</w:t>
      </w:r>
      <w:r>
        <w:rPr>
          <w:rFonts w:eastAsia="Times New Roman" w:cs="Times New Roman"/>
          <w:szCs w:val="24"/>
        </w:rPr>
        <w:t>υβέρνηση και να ήταν θα είχε κάνει αυτό που έπρεπε να κάνει και που πρέπει να κάνουμε όλοι. Ελπίζω, λοιπόν, ότι η χώρα θα βγει από αυτές τις δεσμεύσεις τον Αύγουστο. Και θα έχουμε κάποια περιθώρια καλύτερα στις κινήσεις που πρέπει να κάνουμε σε τέτοιου είδ</w:t>
      </w:r>
      <w:r>
        <w:rPr>
          <w:rFonts w:eastAsia="Times New Roman" w:cs="Times New Roman"/>
          <w:szCs w:val="24"/>
        </w:rPr>
        <w:t xml:space="preserve">ους πολύ κρίσιμα και απόλυτης </w:t>
      </w:r>
      <w:r>
        <w:rPr>
          <w:rFonts w:eastAsia="Times New Roman" w:cs="Times New Roman"/>
          <w:szCs w:val="24"/>
        </w:rPr>
        <w:t xml:space="preserve">προτεραιότητας </w:t>
      </w:r>
      <w:r>
        <w:rPr>
          <w:rFonts w:eastAsia="Times New Roman" w:cs="Times New Roman"/>
          <w:szCs w:val="24"/>
        </w:rPr>
        <w:t xml:space="preserve">ζητήματα. </w:t>
      </w:r>
    </w:p>
    <w:p w14:paraId="0D2CAF3A"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Θέλω, επίσης, να σας πω ότι ήδη μαζί με το Πανεπιστήμιο Αιγαίου έχουμε ξεκινήσει τη συζήτηση για να δούμε πώς θα μπορούσε να αλλάξει το πλαίσιο του λεγόμενου μεταφορικού ισοδυνάμου. Γιατί και εμείς, α</w:t>
      </w:r>
      <w:r>
        <w:rPr>
          <w:rFonts w:eastAsia="Times New Roman" w:cs="Times New Roman"/>
          <w:szCs w:val="24"/>
        </w:rPr>
        <w:t xml:space="preserve">λλά και η Ευρωπαϊκή Επιτροπή -και είναι η πρώτη φορά, κύριε </w:t>
      </w:r>
      <w:proofErr w:type="spellStart"/>
      <w:r>
        <w:rPr>
          <w:rFonts w:eastAsia="Times New Roman" w:cs="Times New Roman"/>
          <w:szCs w:val="24"/>
        </w:rPr>
        <w:t>Κρεμαστινέ</w:t>
      </w:r>
      <w:proofErr w:type="spellEnd"/>
      <w:r>
        <w:rPr>
          <w:rFonts w:eastAsia="Times New Roman" w:cs="Times New Roman"/>
          <w:szCs w:val="24"/>
        </w:rPr>
        <w:t>, και το ξέρετε- πήγαμε και οργανώσαμε τα πράγματα με αυτό τον τρόπο: Πήγαμε στη Σύνοδο Κορυφής της Βαλέτα όπου η Διϋπουργική Επιτροπή ομοφώνως συμφώνησε στις προτάσεις της Ελλάδος και ε</w:t>
      </w:r>
      <w:r>
        <w:rPr>
          <w:rFonts w:eastAsia="Times New Roman" w:cs="Times New Roman"/>
          <w:szCs w:val="24"/>
        </w:rPr>
        <w:t xml:space="preserve">νέταξε στις διακηρύξεις της Βαλέτα την ανάγκη για σοβαρή πολιτική στον χώρο της </w:t>
      </w:r>
      <w:proofErr w:type="spellStart"/>
      <w:r>
        <w:rPr>
          <w:rFonts w:eastAsia="Times New Roman" w:cs="Times New Roman"/>
          <w:szCs w:val="24"/>
        </w:rPr>
        <w:t>νησιωτικότητας</w:t>
      </w:r>
      <w:proofErr w:type="spellEnd"/>
      <w:r>
        <w:rPr>
          <w:rFonts w:eastAsia="Times New Roman" w:cs="Times New Roman"/>
          <w:szCs w:val="24"/>
        </w:rPr>
        <w:t>. Ήδη</w:t>
      </w:r>
      <w:r>
        <w:rPr>
          <w:rFonts w:eastAsia="Times New Roman" w:cs="Times New Roman"/>
          <w:szCs w:val="24"/>
        </w:rPr>
        <w:t>,</w:t>
      </w:r>
      <w:r>
        <w:rPr>
          <w:rFonts w:eastAsia="Times New Roman" w:cs="Times New Roman"/>
          <w:szCs w:val="24"/>
        </w:rPr>
        <w:t xml:space="preserve"> προχθές απέστειλα επιστολή στον Υπουργό Περιφερειών της Γαλλίας για να πάρει μια σχετική πρωτοβουλία. Έχουμε ενεργοποιήσει όλους τους Ευρωβουλευτές μας γι’</w:t>
      </w:r>
      <w:r>
        <w:rPr>
          <w:rFonts w:eastAsia="Times New Roman" w:cs="Times New Roman"/>
          <w:szCs w:val="24"/>
        </w:rPr>
        <w:t xml:space="preserve"> αυτά τα ζητήματα και προσπαθούμε να πιέσουμε την Ευρωπαϊκή Επιτροπή, ώστε </w:t>
      </w:r>
      <w:r>
        <w:rPr>
          <w:rFonts w:eastAsia="Times New Roman" w:cs="Times New Roman"/>
          <w:szCs w:val="24"/>
        </w:rPr>
        <w:lastRenderedPageBreak/>
        <w:t>αυτό το περίφημο σχέδιο της εδαφικής συνοχής, για το οποίο μιλάει η Ευρώπη, να αποκτήσει ουσιαστικό περιεχόμενο. Αν θέλει η Ευρώπη να λέει ότι όλοι οι πολίτες της είναι ίσοι, πρέπει</w:t>
      </w:r>
      <w:r>
        <w:rPr>
          <w:rFonts w:eastAsia="Times New Roman" w:cs="Times New Roman"/>
          <w:szCs w:val="24"/>
        </w:rPr>
        <w:t xml:space="preserve"> να δει τους νησιώτες πολίτες της σε όλη την Ευρώπη. </w:t>
      </w:r>
    </w:p>
    <w:p w14:paraId="0D2CAF3B"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Έχουμε κάνει εξαιρετικά καλή δουλειά. Ενεργοποιήσαμε τους είκοσι τρεις περιφερειάρχες των αμιγώς νησιωτικών περιφερειών της Ευρώπης. Έχουμε ενεργοποιήσει τους Υπουργούς των έντεκα χωρών όπου υπάγονται α</w:t>
      </w:r>
      <w:r>
        <w:rPr>
          <w:rFonts w:eastAsia="Times New Roman" w:cs="Times New Roman"/>
          <w:szCs w:val="24"/>
        </w:rPr>
        <w:t>υτές οι περιφέρειες. Γιατί επιτέλους η Ευρωπαϊκή Επιτροπή …</w:t>
      </w:r>
    </w:p>
    <w:p w14:paraId="0D2CAF3C"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κλείστε, παρακαλώ. Δεν θα κάνουμε τώρα ανάλυση της ευρωπαϊκής πολιτικής.</w:t>
      </w:r>
    </w:p>
    <w:p w14:paraId="0D2CAF3D"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Ναυτιλίας και Νησιωτικής Πολιτικής):</w:t>
      </w:r>
      <w:r>
        <w:rPr>
          <w:rFonts w:eastAsia="Times New Roman" w:cs="Times New Roman"/>
          <w:szCs w:val="24"/>
        </w:rPr>
        <w:t xml:space="preserve"> Κλείν</w:t>
      </w:r>
      <w:r>
        <w:rPr>
          <w:rFonts w:eastAsia="Times New Roman" w:cs="Times New Roman"/>
          <w:szCs w:val="24"/>
        </w:rPr>
        <w:t>ω, κύριε Πρόεδρε.</w:t>
      </w:r>
    </w:p>
    <w:p w14:paraId="0D2CAF3E"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Ευρωπαϊκή Επιτροπή δεν μπορεί να μένει στις διακηρύξεις. Πρέπει να απαιτήσουμε στο επόμενο χρηματοδοτικό πρόγραμμα να υπάρξει ειδικό πρόγραμμα για τη </w:t>
      </w:r>
      <w:proofErr w:type="spellStart"/>
      <w:r>
        <w:rPr>
          <w:rFonts w:eastAsia="Times New Roman" w:cs="Times New Roman"/>
          <w:szCs w:val="24"/>
        </w:rPr>
        <w:t>νησιωτικότητα</w:t>
      </w:r>
      <w:proofErr w:type="spellEnd"/>
      <w:r>
        <w:rPr>
          <w:rFonts w:eastAsia="Times New Roman" w:cs="Times New Roman"/>
          <w:szCs w:val="24"/>
        </w:rPr>
        <w:t xml:space="preserve">. </w:t>
      </w:r>
    </w:p>
    <w:p w14:paraId="0D2CAF3F"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D2CAF40"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Επόμενη είναι η έβδομ</w:t>
      </w:r>
      <w:r>
        <w:rPr>
          <w:rFonts w:eastAsia="Times New Roman" w:cs="Times New Roman"/>
          <w:szCs w:val="24"/>
        </w:rPr>
        <w:t xml:space="preserve">η </w:t>
      </w:r>
      <w:r>
        <w:rPr>
          <w:rFonts w:eastAsia="Times New Roman" w:cs="Times New Roman"/>
          <w:szCs w:val="24"/>
        </w:rPr>
        <w:t xml:space="preserve">με αριθμό 993/6-2-2018 </w:t>
      </w:r>
      <w:r>
        <w:rPr>
          <w:rFonts w:eastAsia="Times New Roman" w:cs="Times New Roman"/>
          <w:szCs w:val="24"/>
        </w:rPr>
        <w:t xml:space="preserve">επίκαιρη ερώτηση </w:t>
      </w:r>
      <w:r>
        <w:rPr>
          <w:rFonts w:eastAsia="Times New Roman" w:cs="Times New Roman"/>
          <w:szCs w:val="24"/>
        </w:rPr>
        <w:t>δ</w:t>
      </w:r>
      <w:r>
        <w:rPr>
          <w:rFonts w:eastAsia="Times New Roman" w:cs="Times New Roman"/>
          <w:szCs w:val="24"/>
        </w:rPr>
        <w:t xml:space="preserve">εύτερου </w:t>
      </w:r>
      <w:r>
        <w:rPr>
          <w:rFonts w:eastAsia="Times New Roman" w:cs="Times New Roman"/>
          <w:szCs w:val="24"/>
        </w:rPr>
        <w:t xml:space="preserve">κύκλου </w:t>
      </w:r>
      <w:r>
        <w:rPr>
          <w:rFonts w:eastAsia="Times New Roman" w:cs="Times New Roman"/>
          <w:szCs w:val="24"/>
        </w:rPr>
        <w:t xml:space="preserve">του Βουλευτή Αττικής του Συνασπισμού Ριζοσπαστικής Αριστεράς, κ. Αθανασίου (Νάσου) Αθανασίου, προς τον Υπουργό Ναυτιλίας και Νησιωτικής Πολιτικής με θέμα: «Δεκάδες παροπλισμένα πλοία και ναυάγια στην περιοχή </w:t>
      </w:r>
      <w:r>
        <w:rPr>
          <w:rFonts w:eastAsia="Times New Roman" w:cs="Times New Roman"/>
          <w:szCs w:val="24"/>
        </w:rPr>
        <w:t xml:space="preserve">λιμένος </w:t>
      </w:r>
      <w:proofErr w:type="spellStart"/>
      <w:r>
        <w:rPr>
          <w:rFonts w:eastAsia="Times New Roman" w:cs="Times New Roman"/>
          <w:szCs w:val="24"/>
        </w:rPr>
        <w:t>Ελευσίνος</w:t>
      </w:r>
      <w:proofErr w:type="spellEnd"/>
      <w:r>
        <w:rPr>
          <w:rFonts w:eastAsia="Times New Roman" w:cs="Times New Roman"/>
          <w:szCs w:val="24"/>
        </w:rPr>
        <w:t>».</w:t>
      </w:r>
    </w:p>
    <w:p w14:paraId="0D2CAF41"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Αθανασίου, έχετε τον λ</w:t>
      </w:r>
      <w:r>
        <w:rPr>
          <w:rFonts w:eastAsia="Times New Roman" w:cs="Times New Roman"/>
          <w:szCs w:val="24"/>
        </w:rPr>
        <w:t>όγο.</w:t>
      </w:r>
    </w:p>
    <w:p w14:paraId="0D2CAF42"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ΑΘΑΝΑΣΙΟΥ:</w:t>
      </w:r>
      <w:r>
        <w:rPr>
          <w:rFonts w:eastAsia="Times New Roman" w:cs="Times New Roman"/>
          <w:szCs w:val="24"/>
        </w:rPr>
        <w:t xml:space="preserve"> Ευχαριστώ, κύριε Πρόεδρε.</w:t>
      </w:r>
    </w:p>
    <w:p w14:paraId="0D2CAF43"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δεν έχω τίποτα καινούργιο να πω. Και τούτο δεν είναι ευχάριστο για κάποιον που υπήρξε επί δεκαετίες δημοσιογράφος. Μια πόλη ετοιμάζεται για πολιτιστική πρωτεύουσα της Ευρώπης. Είναι η Ελευσ</w:t>
      </w:r>
      <w:r>
        <w:rPr>
          <w:rFonts w:eastAsia="Times New Roman" w:cs="Times New Roman"/>
          <w:szCs w:val="24"/>
        </w:rPr>
        <w:t xml:space="preserve">ίνα. Περί αυτής η ερώτηση. </w:t>
      </w:r>
    </w:p>
    <w:p w14:paraId="0D2CAF44"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περιοχή του </w:t>
      </w:r>
      <w:r>
        <w:rPr>
          <w:rFonts w:eastAsia="Times New Roman" w:cs="Times New Roman"/>
          <w:szCs w:val="24"/>
        </w:rPr>
        <w:t xml:space="preserve">λιμένος </w:t>
      </w:r>
      <w:r>
        <w:rPr>
          <w:rFonts w:eastAsia="Times New Roman" w:cs="Times New Roman"/>
          <w:szCs w:val="24"/>
        </w:rPr>
        <w:t>Ελευσίνας έχει μετατραπεί εδώ και πολλά χρόνια σε νεκροταφείο ναυαγίων και σε αγκυροβόλιο παροπλισμένων, κατασχεμένων και άλλων επικίνδυνων σκαφών. Αποτέλεσμα; Η διακινδύνευση της ασφάλειας της ναυσιπλοΐας,</w:t>
      </w:r>
      <w:r>
        <w:rPr>
          <w:rFonts w:eastAsia="Times New Roman" w:cs="Times New Roman"/>
          <w:szCs w:val="24"/>
        </w:rPr>
        <w:t xml:space="preserve"> η υποβάθμιση του θαλάσσιου περιβάλλοντος και της δημόσιας υγείας. Είναι έγκυρες οι πληροφορίες και προέρχονται από το Υπουργείο σας. Προς τιμήν σας, διότι άλλοι κρύβουν τα προβλήματα κάτω από </w:t>
      </w:r>
      <w:r>
        <w:rPr>
          <w:rFonts w:eastAsia="Times New Roman" w:cs="Times New Roman"/>
          <w:szCs w:val="24"/>
        </w:rPr>
        <w:lastRenderedPageBreak/>
        <w:t>το χαλί: Τα παροπλισμένα πλοία ανέρχονται σε τριάντα ένα, τα επ</w:t>
      </w:r>
      <w:r>
        <w:rPr>
          <w:rFonts w:eastAsia="Times New Roman" w:cs="Times New Roman"/>
          <w:szCs w:val="24"/>
        </w:rPr>
        <w:t xml:space="preserve">ικίνδυνα ή επιβλαβή σε δεκατέσσερα, τα κατασχεθέντα σε τέσσερα, τα ναυάγια εξακριβώνονται σε τριάντα ένα, παρακαλώ. Για τα είκοσι επτά έχουν εκδοθεί αποφάσεις ανέλκυσης, απομάκρυνσης ή εξουδετέρωσης με βάση νόμο του 2001. </w:t>
      </w:r>
    </w:p>
    <w:p w14:paraId="0D2CAF45" w14:textId="77777777" w:rsidR="003376C9" w:rsidRDefault="000B2B6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Σχετικά με τους χώρους του Οργανι</w:t>
      </w:r>
      <w:r>
        <w:rPr>
          <w:rFonts w:eastAsia="Times New Roman" w:cs="Times New Roman"/>
          <w:szCs w:val="24"/>
        </w:rPr>
        <w:t>σμού Λιμένος Ελευσίνας, χώρους που έχει ζητήσει ο χώρος Ελευσίνας, εν όψει της ανακήρυξής του ως Πολιτιστικής Πρωτεύουσας της Ευρώπης, διατυπώνονται απορίες σχετικά με την έγκαιρη παράδοσή τους, ώστε να είναι αξιοποιημένοι κατά το</w:t>
      </w:r>
      <w:r>
        <w:rPr>
          <w:rFonts w:eastAsia="Times New Roman" w:cs="Times New Roman"/>
          <w:szCs w:val="24"/>
        </w:rPr>
        <w:t>ν</w:t>
      </w:r>
      <w:r>
        <w:rPr>
          <w:rFonts w:eastAsia="Times New Roman" w:cs="Times New Roman"/>
          <w:szCs w:val="24"/>
        </w:rPr>
        <w:t xml:space="preserve"> χρόνο που η πόλη θα λειτ</w:t>
      </w:r>
      <w:r>
        <w:rPr>
          <w:rFonts w:eastAsia="Times New Roman" w:cs="Times New Roman"/>
          <w:szCs w:val="24"/>
        </w:rPr>
        <w:t>ουργεί ως Πολιτιστική Πρωτεύουσα της Ευρώπης.</w:t>
      </w:r>
    </w:p>
    <w:p w14:paraId="0D2CAF46"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Συνοπτικά, πώς σκοπεύετε να διαχειριστείτε τα παροπλισμένα, τα επικίνδυνα, τα κατασχεθέντα σκάφη, καθώς και εκείνα </w:t>
      </w:r>
      <w:r>
        <w:rPr>
          <w:rFonts w:eastAsia="Times New Roman" w:cs="Times New Roman"/>
          <w:szCs w:val="24"/>
        </w:rPr>
        <w:lastRenderedPageBreak/>
        <w:t>που έχουν ναυαγήσει στη θαλάσσια περιοχή της Ελευσίνας; Υπάρχουν χρήματα για ένα πρόγραμμα ανέλ</w:t>
      </w:r>
      <w:r>
        <w:rPr>
          <w:rFonts w:eastAsia="Times New Roman" w:cs="Times New Roman"/>
          <w:szCs w:val="24"/>
        </w:rPr>
        <w:t xml:space="preserve">κυσης; Υπάρχει χρονοδιάγραμμα ενεργειών; Σε ποιο σημείο βρίσκονται οι συνεννοήσεις σας, σχετικά με τους χώρους του Οργανισμού Λιμένος Ελευσίνας, τους χώρους εκείνους συγκεκριμένα που έχουν ζητηθεί από το Δήμο Ελευσίνας, στο πλαίσιο προετοιμασίας της πόλης </w:t>
      </w:r>
      <w:r>
        <w:rPr>
          <w:rFonts w:eastAsia="Times New Roman" w:cs="Times New Roman"/>
          <w:szCs w:val="24"/>
        </w:rPr>
        <w:t>ως Πολιτιστικής Πρωτεύουσας της Ευρώπης;</w:t>
      </w:r>
    </w:p>
    <w:p w14:paraId="0D2CAF47"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Επί του θέματος αποκλειστικά και μόνο.</w:t>
      </w:r>
    </w:p>
    <w:p w14:paraId="0D2CAF48"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Κύριε συνάδελφε, πρέπει και πάλι να αναγνωρίσω ότι</w:t>
      </w:r>
      <w:r>
        <w:rPr>
          <w:rFonts w:eastAsia="Times New Roman" w:cs="Times New Roman"/>
          <w:szCs w:val="24"/>
        </w:rPr>
        <w:t xml:space="preserve"> η ερώτηση είναι εξαιρετικά </w:t>
      </w:r>
      <w:proofErr w:type="spellStart"/>
      <w:r>
        <w:rPr>
          <w:rFonts w:eastAsia="Times New Roman" w:cs="Times New Roman"/>
          <w:szCs w:val="24"/>
        </w:rPr>
        <w:t>στοχευμένη</w:t>
      </w:r>
      <w:proofErr w:type="spellEnd"/>
      <w:r>
        <w:rPr>
          <w:rFonts w:eastAsia="Times New Roman" w:cs="Times New Roman"/>
          <w:szCs w:val="24"/>
        </w:rPr>
        <w:t>.</w:t>
      </w:r>
    </w:p>
    <w:p w14:paraId="0D2CAF4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αν κάνει κάποιος μια βόλτα σε αυτήν την ευρύτερη περιοχή, πραγματικά κινδυνεύει από κατάθλιψη. Βλέπει για δεκαετίες πλοία παροπλισμένα, πλοία εγκαταλελειμμένα, τα λεγόμενα «επικίνδυνα», πλοία </w:t>
      </w:r>
      <w:proofErr w:type="spellStart"/>
      <w:r>
        <w:rPr>
          <w:rFonts w:eastAsia="Times New Roman" w:cs="Times New Roman"/>
          <w:szCs w:val="24"/>
        </w:rPr>
        <w:t>μισοναυαγ</w:t>
      </w:r>
      <w:r>
        <w:rPr>
          <w:rFonts w:eastAsia="Times New Roman" w:cs="Times New Roman"/>
          <w:szCs w:val="24"/>
        </w:rPr>
        <w:t>ισμένα</w:t>
      </w:r>
      <w:proofErr w:type="spellEnd"/>
      <w:r>
        <w:rPr>
          <w:rFonts w:eastAsia="Times New Roman" w:cs="Times New Roman"/>
          <w:szCs w:val="24"/>
        </w:rPr>
        <w:t>, πλοία ναυαγισμένα μέσα στον κόλπο της Ελευσίνας και βεβαίως, στην ευρύτερη περιοχή του Περάματος και του Πειραιά.</w:t>
      </w:r>
    </w:p>
    <w:p w14:paraId="0D2CAF4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Πρέπει επίσης να σας πω, κύριε Πρόεδρε, ότι το αποκορύφωμα όλης αυτής της ιστορίας είναι ότι υπάρχουν τρία ναυάγια στον κόλπο της </w:t>
      </w:r>
      <w:r>
        <w:rPr>
          <w:rFonts w:eastAsia="Times New Roman" w:cs="Times New Roman"/>
          <w:szCs w:val="24"/>
        </w:rPr>
        <w:t>Ελευσίνας, το ένα πάνω στο άλλο και μάλιστα, στο τρίτο να έχει χαθεί και ζωή. Υπάρχει ένα πλοίο το οποίο πρέπει να φύγει το ταχύτερο και για δέκα χρόνια βρίσκεται στις ακτές του κόλπου της Ελευσίνας, εξαιρετικά επικίνδυνο από τα υλικά που έχει πάνω. Υπάρχε</w:t>
      </w:r>
      <w:r>
        <w:rPr>
          <w:rFonts w:eastAsia="Times New Roman" w:cs="Times New Roman"/>
          <w:szCs w:val="24"/>
        </w:rPr>
        <w:t xml:space="preserve">ι πλοίο, ναυαγισμένο στις ακτές της Ελευσίνας, φορτωμένο </w:t>
      </w:r>
      <w:r>
        <w:rPr>
          <w:rFonts w:eastAsia="Times New Roman" w:cs="Times New Roman"/>
          <w:szCs w:val="24"/>
        </w:rPr>
        <w:lastRenderedPageBreak/>
        <w:t xml:space="preserve">τσιμέντο εδώ και σαράντα χρόνια. Όποιος ήθελε, κύριε Πρόεδρε, και δεν είχε τι να το κάνει, προκειμένου να πληρώνει φύλαξη, το εγκατέλειπε. </w:t>
      </w:r>
    </w:p>
    <w:p w14:paraId="0D2CAF4B"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Κύριε Πρόεδρε, παρατηρήσαμε και το εξής φαινόμενο: Να μεταγ</w:t>
      </w:r>
      <w:r>
        <w:rPr>
          <w:rFonts w:eastAsia="Times New Roman" w:cs="Times New Roman"/>
          <w:szCs w:val="24"/>
        </w:rPr>
        <w:t>ράφονται τα πλοία σε ανθρώπους οι οποίοι μετά από λίγο καιρό είχαν πεθάνει. Δυστυχώς, μέχρι τώρα δεν έχει ληφθεί καμμία, μα καμμία μέριμνα. Έχουν προχωρήσει με εντολή μου, κύριε Πρόεδρε, κυρίες και κύριοι συνάδελφοι, στην καταγραφή. Διότι, δεν σας κρύβω ότ</w:t>
      </w:r>
      <w:r>
        <w:rPr>
          <w:rFonts w:eastAsia="Times New Roman" w:cs="Times New Roman"/>
          <w:szCs w:val="24"/>
        </w:rPr>
        <w:t>ι αυτά τα πλοία τα εγκαταλελειμμένα, τις βραδινές ώρες -και το λέω δημόσια-, παίζουν και άλλους ρόλους. Χρησιμοποιούνται και για άλλους ρόλους.</w:t>
      </w:r>
    </w:p>
    <w:p w14:paraId="0D2CAF4C"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Έχω δώσει, λοιπόν, εντολή στα Λιμεναρχεία Πειραιά και Ελευσίνας, όχι μόνο να κάνουν καταγραφή, όχι να αυξήσουν τ</w:t>
      </w:r>
      <w:r>
        <w:rPr>
          <w:rFonts w:eastAsia="Times New Roman" w:cs="Times New Roman"/>
          <w:szCs w:val="24"/>
        </w:rPr>
        <w:t xml:space="preserve">η φύλαξη, </w:t>
      </w:r>
      <w:r>
        <w:rPr>
          <w:rFonts w:eastAsia="Times New Roman" w:cs="Times New Roman"/>
          <w:szCs w:val="24"/>
        </w:rPr>
        <w:lastRenderedPageBreak/>
        <w:t>αλλά να κάνουν και έλεγχο, να δουν αν υπάρχουν πετρελαιοειδή, τα οποία πρέπει να φύγουν από τα πλοία. Έχω δώσει εντολή στον Οργανισμό Λιμένα Ελευσίνας να κοινοποιήσει, κύριε Πρόεδρε, τα τέλη που οφείλουν να πληρώνουν όλα αυτά τα πλοία τα οποία ήτ</w:t>
      </w:r>
      <w:r>
        <w:rPr>
          <w:rFonts w:eastAsia="Times New Roman" w:cs="Times New Roman"/>
          <w:szCs w:val="24"/>
        </w:rPr>
        <w:t xml:space="preserve">αν συσσωρευμένα σε ένα ποσό ύψους 14 εκατομμυρίων, χωρίς να είχαν αποσταλεί ποτέ στους υπευθύνους. Ξεκίνησε, λοιπόν, μια τέτοια διαδικασία, να αναζητηθούν οι υπεύθυνοι. </w:t>
      </w:r>
    </w:p>
    <w:p w14:paraId="0D2CAF4D"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Κύριε Πρόεδρε, η νομοθεσία έχει πάρα πολλά κενά. Πώς γίνεται η κατάσχεση; Σε τι χρόνο;</w:t>
      </w:r>
      <w:r>
        <w:rPr>
          <w:rFonts w:eastAsia="Times New Roman" w:cs="Times New Roman"/>
          <w:szCs w:val="24"/>
        </w:rPr>
        <w:t xml:space="preserve"> Με διάφορες παρεμβάσεις όλα αυτά, από ό,τι πληροφορούμαι, αφήνονταν στα αζήτητα. </w:t>
      </w:r>
    </w:p>
    <w:p w14:paraId="0D2CAF4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είμαστε αποφασισμένοι αυτή την εικόνα να την αλλάξουμε, δηλαδή τα επικίνδυνα να απομακρυνθούν το ταχύτερο, </w:t>
      </w:r>
      <w:r>
        <w:rPr>
          <w:rFonts w:eastAsia="Times New Roman" w:cs="Times New Roman"/>
          <w:szCs w:val="24"/>
        </w:rPr>
        <w:lastRenderedPageBreak/>
        <w:t>οι υπεύθυνοι των παροπλισμένων να τα μεταφέρουν στα</w:t>
      </w:r>
      <w:r>
        <w:rPr>
          <w:rFonts w:eastAsia="Times New Roman" w:cs="Times New Roman"/>
          <w:szCs w:val="24"/>
        </w:rPr>
        <w:t xml:space="preserve"> αγκυροβόλια</w:t>
      </w:r>
      <w:r>
        <w:rPr>
          <w:rFonts w:eastAsia="Times New Roman" w:cs="Times New Roman"/>
          <w:szCs w:val="24"/>
        </w:rPr>
        <w:t>,</w:t>
      </w:r>
      <w:r>
        <w:rPr>
          <w:rFonts w:eastAsia="Times New Roman" w:cs="Times New Roman"/>
          <w:szCs w:val="24"/>
        </w:rPr>
        <w:t xml:space="preserve"> όπου εκεί υπάρχει φύλαξη αλλά</w:t>
      </w:r>
      <w:r>
        <w:rPr>
          <w:rFonts w:eastAsia="Times New Roman" w:cs="Times New Roman"/>
          <w:szCs w:val="24"/>
        </w:rPr>
        <w:t>,</w:t>
      </w:r>
      <w:r>
        <w:rPr>
          <w:rFonts w:eastAsia="Times New Roman" w:cs="Times New Roman"/>
          <w:szCs w:val="24"/>
        </w:rPr>
        <w:t xml:space="preserve"> και όσα είναι </w:t>
      </w:r>
      <w:proofErr w:type="spellStart"/>
      <w:r>
        <w:rPr>
          <w:rFonts w:eastAsia="Times New Roman" w:cs="Times New Roman"/>
          <w:szCs w:val="24"/>
        </w:rPr>
        <w:t>αρόδο</w:t>
      </w:r>
      <w:proofErr w:type="spellEnd"/>
      <w:r>
        <w:rPr>
          <w:rFonts w:eastAsia="Times New Roman" w:cs="Times New Roman"/>
          <w:szCs w:val="24"/>
        </w:rPr>
        <w:t xml:space="preserve"> που πάλι αφήνονται εκεί για να μην πληρώσουν φύλαξη και βεβαίως αυτά καθαυτά τα ναυάγια.</w:t>
      </w:r>
    </w:p>
    <w:p w14:paraId="0D2CAF4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Θα φέρουμε στη Βουλή διάταξη νόμου -νομίζω θα συμφωνήσουμε όλοι- που θα επιλύει διαδικαστικά ζητήματα.</w:t>
      </w:r>
    </w:p>
    <w:p w14:paraId="0D2CAF50"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Επί της διατάξεως θα μιλήσετε στη δευτερολογία σας. </w:t>
      </w:r>
    </w:p>
    <w:p w14:paraId="0D2CAF51"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Εντάξει, κύριε Πρόεδρε. Ευχαριστώ πολύ. </w:t>
      </w:r>
    </w:p>
    <w:p w14:paraId="0D2CAF52" w14:textId="77777777" w:rsidR="003376C9" w:rsidRDefault="000B2B60">
      <w:pPr>
        <w:spacing w:after="0"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Κυρίες και κύριοι συνάδελ</w:t>
      </w:r>
      <w:r>
        <w:rPr>
          <w:rFonts w:eastAsia="Times New Roman"/>
          <w:szCs w:val="24"/>
        </w:rPr>
        <w:t xml:space="preserve">φοι, έχω την τιμή να ανακοινώσω στο Σώμα ότι τη συνεδρίασή </w:t>
      </w:r>
      <w:r>
        <w:rPr>
          <w:rFonts w:eastAsia="Times New Roman"/>
          <w:szCs w:val="24"/>
        </w:rPr>
        <w:lastRenderedPageBreak/>
        <w:t xml:space="preserve">μας παρακολουθούν 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λειτουργίας της Βουλής, τριάντα μαθητές και μαθήτριες και δύο </w:t>
      </w:r>
      <w:r>
        <w:rPr>
          <w:rFonts w:eastAsia="Times New Roman"/>
          <w:szCs w:val="24"/>
        </w:rPr>
        <w:t>εκπαιδευτικοί συνοδοί τους από το 2</w:t>
      </w:r>
      <w:r>
        <w:rPr>
          <w:rFonts w:eastAsia="Times New Roman"/>
          <w:szCs w:val="24"/>
          <w:vertAlign w:val="superscript"/>
        </w:rPr>
        <w:t>ο</w:t>
      </w:r>
      <w:r>
        <w:rPr>
          <w:rFonts w:eastAsia="Times New Roman"/>
          <w:szCs w:val="24"/>
        </w:rPr>
        <w:t xml:space="preserve"> Γενικό Λύκειο </w:t>
      </w:r>
      <w:proofErr w:type="spellStart"/>
      <w:r>
        <w:rPr>
          <w:rFonts w:eastAsia="Times New Roman"/>
          <w:szCs w:val="24"/>
        </w:rPr>
        <w:t>Μίκρας</w:t>
      </w:r>
      <w:proofErr w:type="spellEnd"/>
      <w:r>
        <w:rPr>
          <w:rFonts w:eastAsia="Times New Roman"/>
          <w:szCs w:val="24"/>
        </w:rPr>
        <w:t xml:space="preserve"> Θεσσαλονίκης.</w:t>
      </w:r>
    </w:p>
    <w:p w14:paraId="0D2CAF53" w14:textId="77777777" w:rsidR="003376C9" w:rsidRDefault="000B2B60">
      <w:pPr>
        <w:spacing w:after="0" w:line="600" w:lineRule="auto"/>
        <w:ind w:firstLine="720"/>
        <w:jc w:val="both"/>
        <w:rPr>
          <w:rFonts w:eastAsia="Times New Roman"/>
          <w:szCs w:val="24"/>
        </w:rPr>
      </w:pPr>
      <w:r>
        <w:rPr>
          <w:rFonts w:eastAsia="Times New Roman"/>
          <w:szCs w:val="24"/>
        </w:rPr>
        <w:t>Η Βουλή τούς καλωσορίζει.</w:t>
      </w:r>
    </w:p>
    <w:p w14:paraId="0D2CAF54" w14:textId="77777777" w:rsidR="003376C9" w:rsidRDefault="000B2B60">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D2CAF5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Κύριε Αθανασίου, έχετε τον λόγο.</w:t>
      </w:r>
    </w:p>
    <w:p w14:paraId="0D2CAF56"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Τούτο είναι επικίνδυνο θέμα, αλλά δεν είναι εντυπωσιακ</w:t>
      </w:r>
      <w:r>
        <w:rPr>
          <w:rFonts w:eastAsia="Times New Roman" w:cs="Times New Roman"/>
          <w:szCs w:val="24"/>
        </w:rPr>
        <w:t>ό, κύριε Υπουργέ</w:t>
      </w:r>
      <w:r>
        <w:rPr>
          <w:rFonts w:eastAsia="Times New Roman" w:cs="Times New Roman"/>
          <w:szCs w:val="24"/>
        </w:rPr>
        <w:t>,</w:t>
      </w:r>
      <w:r>
        <w:rPr>
          <w:rFonts w:eastAsia="Times New Roman" w:cs="Times New Roman"/>
          <w:szCs w:val="24"/>
        </w:rPr>
        <w:t xml:space="preserve"> και το γνωρίζετε πολύ καλύτερα από μένα.</w:t>
      </w:r>
    </w:p>
    <w:p w14:paraId="0D2CAF57"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Πού είναι ο κίνδυνος, κύριε </w:t>
      </w:r>
      <w:r>
        <w:rPr>
          <w:rFonts w:eastAsia="Times New Roman" w:cs="Times New Roman"/>
          <w:szCs w:val="24"/>
        </w:rPr>
        <w:t>Π</w:t>
      </w:r>
      <w:r>
        <w:rPr>
          <w:rFonts w:eastAsia="Times New Roman" w:cs="Times New Roman"/>
          <w:szCs w:val="24"/>
        </w:rPr>
        <w:t>ρόεδρε; Όταν έχουμε μια πετρελαιοκηλίδα στην επιφάνεια, επειδή εντυπωσιάζει, επειδή φωτογραφίζεται, επειδή μαγνητοσκοπείται, την προβάλλουμε και οι πάντες διαμαρτύροντα</w:t>
      </w:r>
      <w:r>
        <w:rPr>
          <w:rFonts w:eastAsia="Times New Roman" w:cs="Times New Roman"/>
          <w:szCs w:val="24"/>
        </w:rPr>
        <w:t xml:space="preserve">ι και έχουν την ευκαιρία, αν δεν είναι γνήσιοι λάτρεις του περιβάλλοντος, να </w:t>
      </w:r>
      <w:proofErr w:type="spellStart"/>
      <w:r>
        <w:rPr>
          <w:rFonts w:eastAsia="Times New Roman" w:cs="Times New Roman"/>
          <w:szCs w:val="24"/>
        </w:rPr>
        <w:t>παραστήσουν</w:t>
      </w:r>
      <w:proofErr w:type="spellEnd"/>
      <w:r>
        <w:rPr>
          <w:rFonts w:eastAsia="Times New Roman" w:cs="Times New Roman"/>
          <w:szCs w:val="24"/>
        </w:rPr>
        <w:t xml:space="preserve"> τον λάτρη του περιβάλλοντος.</w:t>
      </w:r>
    </w:p>
    <w:p w14:paraId="0D2CAF58" w14:textId="77777777" w:rsidR="003376C9" w:rsidRDefault="000B2B60">
      <w:pPr>
        <w:spacing w:after="0" w:line="600" w:lineRule="auto"/>
        <w:ind w:firstLine="709"/>
        <w:jc w:val="both"/>
        <w:rPr>
          <w:rFonts w:eastAsia="Times New Roman" w:cs="Times New Roman"/>
          <w:szCs w:val="24"/>
        </w:rPr>
      </w:pPr>
      <w:r>
        <w:rPr>
          <w:rFonts w:eastAsia="Times New Roman" w:cs="Times New Roman"/>
          <w:szCs w:val="24"/>
        </w:rPr>
        <w:t>Σε ορισμένα από τα πλοία αυτά υπάρχουν μέσα πετρελαιοειδή, δηλαδή είναι περιβαλλοντικές νάρκες. Αν ραγίσει -για να το πω έτσι- αυτό το πλο</w:t>
      </w:r>
      <w:r>
        <w:rPr>
          <w:rFonts w:eastAsia="Times New Roman" w:cs="Times New Roman"/>
          <w:szCs w:val="24"/>
        </w:rPr>
        <w:t>ίο, το πετρέλαιο αυτό διαχύθηκε στη θάλασσα.</w:t>
      </w:r>
    </w:p>
    <w:p w14:paraId="0D2CAF5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Εδώ και δεκαετίες, παρ</w:t>
      </w:r>
      <w:r>
        <w:rPr>
          <w:rFonts w:eastAsia="Times New Roman" w:cs="Times New Roman"/>
          <w:szCs w:val="24"/>
        </w:rPr>
        <w:t xml:space="preserve">’ </w:t>
      </w:r>
      <w:r>
        <w:rPr>
          <w:rFonts w:eastAsia="Times New Roman" w:cs="Times New Roman"/>
          <w:szCs w:val="24"/>
        </w:rPr>
        <w:t xml:space="preserve">ότι είχε δημιουργηθεί ο ν.2881/2001, δεν έχει γίνει τίποτα. Κατά τούτο, ο κ. </w:t>
      </w:r>
      <w:proofErr w:type="spellStart"/>
      <w:r>
        <w:rPr>
          <w:rFonts w:eastAsia="Times New Roman" w:cs="Times New Roman"/>
          <w:szCs w:val="24"/>
        </w:rPr>
        <w:t>Κουρουμπλής</w:t>
      </w:r>
      <w:proofErr w:type="spellEnd"/>
      <w:r>
        <w:rPr>
          <w:rFonts w:eastAsia="Times New Roman" w:cs="Times New Roman"/>
          <w:szCs w:val="24"/>
        </w:rPr>
        <w:t xml:space="preserve"> αξίζει τον έπαινό μας. Ενώ από το 2001 μέχρι σήμερα δεν έχει γίνει τίποτα για </w:t>
      </w:r>
      <w:r>
        <w:rPr>
          <w:rFonts w:eastAsia="Times New Roman" w:cs="Times New Roman"/>
          <w:szCs w:val="24"/>
        </w:rPr>
        <w:lastRenderedPageBreak/>
        <w:t xml:space="preserve">δεκάδες επικίνδυνα, </w:t>
      </w:r>
      <w:r>
        <w:rPr>
          <w:rFonts w:eastAsia="Times New Roman" w:cs="Times New Roman"/>
          <w:szCs w:val="24"/>
        </w:rPr>
        <w:t>πολύ επικίνδυνα πλοία, τώρα πάει κάτι να γίνει. Και σε αυτή την κατεύθυνση πρέπει να πιέζουμε όλοι. Ελπίζω να βρεθούν και να εκχωρηθούν τα σχετικά κονδύλια.</w:t>
      </w:r>
    </w:p>
    <w:p w14:paraId="0D2CAF5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Σχετικά με τους χώρους, κύριε Υπουργέ, που πρέπει να διατεθούν - σύμφωνα και με διακήρυξη του Πρωθυ</w:t>
      </w:r>
      <w:r>
        <w:rPr>
          <w:rFonts w:eastAsia="Times New Roman" w:cs="Times New Roman"/>
          <w:szCs w:val="24"/>
        </w:rPr>
        <w:t xml:space="preserve">πουργού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υνέδριο της Δυτικής Αττικής στο</w:t>
      </w:r>
      <w:r>
        <w:rPr>
          <w:rFonts w:eastAsia="Times New Roman" w:cs="Times New Roman"/>
          <w:szCs w:val="24"/>
        </w:rPr>
        <w:t>ν</w:t>
      </w:r>
      <w:r>
        <w:rPr>
          <w:rFonts w:eastAsia="Times New Roman" w:cs="Times New Roman"/>
          <w:szCs w:val="24"/>
        </w:rPr>
        <w:t xml:space="preserve"> Δήμο Θεσσαλονίκης- χρειάζεται μια ενημέρωση επ’ αυτού. </w:t>
      </w:r>
    </w:p>
    <w:p w14:paraId="0D2CAF5B"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Επίσης, παίρνω την ευκαιρία να πω -αφού και ο κύριος Πρόεδρος μας δίνει  περισσότερο χρόνο- ότι πρέπει να συλλογιστούμε το αίτημα πολλών κατο</w:t>
      </w:r>
      <w:r>
        <w:rPr>
          <w:rFonts w:eastAsia="Times New Roman" w:cs="Times New Roman"/>
          <w:szCs w:val="24"/>
        </w:rPr>
        <w:t xml:space="preserve">ίκων της Ελευσίνας για θαλάσσια σύνδεση ανάμεσα στην Ελευσίνα και τη Σαλαμίνα. Μιλούμε για την Ελευσίνα, μια πόλη που δεν την αγκαλιάζουν μόνο τα καυσαέρια, αλλά και η </w:t>
      </w:r>
      <w:r>
        <w:rPr>
          <w:rFonts w:eastAsia="Times New Roman" w:cs="Times New Roman"/>
          <w:szCs w:val="24"/>
        </w:rPr>
        <w:lastRenderedPageBreak/>
        <w:t>θάλασσα, οι απαράμιλλες αρχαιότητες, καθώς επίσης και οι μουσικές του Ιωάννη Ξενάκη, του</w:t>
      </w:r>
      <w:r>
        <w:rPr>
          <w:rFonts w:eastAsia="Times New Roman" w:cs="Times New Roman"/>
          <w:szCs w:val="24"/>
        </w:rPr>
        <w:t xml:space="preserve"> Δήμου </w:t>
      </w:r>
      <w:proofErr w:type="spellStart"/>
      <w:r>
        <w:rPr>
          <w:rFonts w:eastAsia="Times New Roman" w:cs="Times New Roman"/>
          <w:szCs w:val="24"/>
        </w:rPr>
        <w:t>Μούτση</w:t>
      </w:r>
      <w:proofErr w:type="spellEnd"/>
      <w:r>
        <w:rPr>
          <w:rFonts w:eastAsia="Times New Roman" w:cs="Times New Roman"/>
          <w:szCs w:val="24"/>
        </w:rPr>
        <w:t xml:space="preserve"> και του Μάνου Χατζιδάκι.</w:t>
      </w:r>
    </w:p>
    <w:p w14:paraId="0D2CAF5C"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D2CAF5D"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Κατά σύμπτωση ξεκινάει στο Μουσείο της Ακρόπολης μεγάλη περιοδική έκθεση, μύηση, θυσίες και ιερά μυστικά, με ευρήματα από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ήμο Ελευσίνας. </w:t>
      </w:r>
    </w:p>
    <w:p w14:paraId="0D2CAF5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zCs w:val="24"/>
        </w:rPr>
        <w:t xml:space="preserve">Υπουργέ, έχετε τον λόγο. </w:t>
      </w:r>
    </w:p>
    <w:p w14:paraId="0D2CAF5F"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Ευχαριστώ, κύριε Πρόεδρε. </w:t>
      </w:r>
    </w:p>
    <w:p w14:paraId="0D2CAF60"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Θα προχωρήσουμε, λοιπόν, αποφασιστικά για αυτό το ζήτημα των επικίνδυνων και εγκαταλελειμμένων πλοίων, καθώς και για τα </w:t>
      </w:r>
      <w:r>
        <w:rPr>
          <w:rFonts w:eastAsia="Times New Roman" w:cs="Times New Roman"/>
          <w:szCs w:val="24"/>
        </w:rPr>
        <w:lastRenderedPageBreak/>
        <w:t>πλοία που έχο</w:t>
      </w:r>
      <w:r>
        <w:rPr>
          <w:rFonts w:eastAsia="Times New Roman" w:cs="Times New Roman"/>
          <w:szCs w:val="24"/>
        </w:rPr>
        <w:t>υν ναυαγήσει μέσα στον κόλπο της Ελευσίνας και του Πειραιά. Πιστεύω ότι πολύ σύντομα θα απαλλάξουμε την περιοχή, για πολλούς και διάφορους λόγους, όχι μόνο από αυτή την εικόνα, αλλά και την ουσία των καταστάσεων που δημιουργούν αυτά τα πλοία.</w:t>
      </w:r>
    </w:p>
    <w:p w14:paraId="0D2CAF61"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Σε ό,τι αφορά</w:t>
      </w:r>
      <w:r>
        <w:rPr>
          <w:rFonts w:eastAsia="Times New Roman" w:cs="Times New Roman"/>
          <w:szCs w:val="24"/>
        </w:rPr>
        <w:t xml:space="preserve"> την παραχώρηση των χωρών, προχωρούμε όλο αυτόν τον καιρό σε μια πρωτότυπη -θα έλεγα- διαδικασία. Υλοποιείται παραχώρηση εκτάσεων σε δήμους όπου υπάρχουν ζώνες λιμένων και δίνουμε τη δυνατότητα σε πόλεις που ήταν αποκλεισμένες από το θαλάσσιο μέτωπο της πε</w:t>
      </w:r>
      <w:r>
        <w:rPr>
          <w:rFonts w:eastAsia="Times New Roman" w:cs="Times New Roman"/>
          <w:szCs w:val="24"/>
        </w:rPr>
        <w:t>ριοχής τους να αλλάξουν εικόνα και δυνατότητα.</w:t>
      </w:r>
    </w:p>
    <w:p w14:paraId="0D2CAF62" w14:textId="77777777" w:rsidR="003376C9" w:rsidRDefault="003376C9">
      <w:pPr>
        <w:tabs>
          <w:tab w:val="left" w:pos="5386"/>
        </w:tabs>
        <w:spacing w:after="0"/>
        <w:rPr>
          <w:rFonts w:eastAsia="Times New Roman" w:cs="Times New Roman"/>
          <w:szCs w:val="24"/>
        </w:rPr>
      </w:pPr>
    </w:p>
    <w:p w14:paraId="0D2CAF63"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Στον </w:t>
      </w:r>
      <w:r>
        <w:rPr>
          <w:rFonts w:eastAsia="Times New Roman" w:cs="Times New Roman"/>
          <w:szCs w:val="24"/>
        </w:rPr>
        <w:t>Δ</w:t>
      </w:r>
      <w:r>
        <w:rPr>
          <w:rFonts w:eastAsia="Times New Roman" w:cs="Times New Roman"/>
          <w:szCs w:val="24"/>
        </w:rPr>
        <w:t xml:space="preserve">ήμο Αλεξανδρούπολης παραχωρήσαμε πενήντα πέντε στρέμματα. Στον </w:t>
      </w:r>
      <w:r>
        <w:rPr>
          <w:rFonts w:eastAsia="Times New Roman" w:cs="Times New Roman"/>
          <w:szCs w:val="24"/>
        </w:rPr>
        <w:t>Δ</w:t>
      </w:r>
      <w:r>
        <w:rPr>
          <w:rFonts w:eastAsia="Times New Roman" w:cs="Times New Roman"/>
          <w:szCs w:val="24"/>
        </w:rPr>
        <w:t xml:space="preserve">ήμο Καβάλας παραχωρήσαμε είκοσι δύο στρέμματα. Στον </w:t>
      </w:r>
      <w:r>
        <w:rPr>
          <w:rFonts w:eastAsia="Times New Roman" w:cs="Times New Roman"/>
          <w:szCs w:val="24"/>
        </w:rPr>
        <w:t>Δ</w:t>
      </w:r>
      <w:r>
        <w:rPr>
          <w:rFonts w:eastAsia="Times New Roman" w:cs="Times New Roman"/>
          <w:szCs w:val="24"/>
        </w:rPr>
        <w:t xml:space="preserve">ήμο Ηγουμενίτσας παραχωρήσαμε διακόσια πενήντα στρέμματα. Στον </w:t>
      </w:r>
      <w:r>
        <w:rPr>
          <w:rFonts w:eastAsia="Times New Roman" w:cs="Times New Roman"/>
          <w:szCs w:val="24"/>
        </w:rPr>
        <w:t>Δ</w:t>
      </w:r>
      <w:r>
        <w:rPr>
          <w:rFonts w:eastAsia="Times New Roman" w:cs="Times New Roman"/>
          <w:szCs w:val="24"/>
        </w:rPr>
        <w:t xml:space="preserve">ήμο </w:t>
      </w:r>
      <w:proofErr w:type="spellStart"/>
      <w:r>
        <w:rPr>
          <w:rFonts w:eastAsia="Times New Roman" w:cs="Times New Roman"/>
          <w:szCs w:val="24"/>
        </w:rPr>
        <w:t>Πατρέων</w:t>
      </w:r>
      <w:proofErr w:type="spellEnd"/>
      <w:r>
        <w:rPr>
          <w:rFonts w:eastAsia="Times New Roman" w:cs="Times New Roman"/>
          <w:szCs w:val="24"/>
        </w:rPr>
        <w:t xml:space="preserve"> παραχωρήσαμε διακόσια πενήντα στρέμματα. Αρκετά στρέμματα παραχωρήσαμε στους </w:t>
      </w:r>
      <w:r>
        <w:rPr>
          <w:rFonts w:eastAsia="Times New Roman" w:cs="Times New Roman"/>
          <w:szCs w:val="24"/>
        </w:rPr>
        <w:t>Δ</w:t>
      </w:r>
      <w:r>
        <w:rPr>
          <w:rFonts w:eastAsia="Times New Roman" w:cs="Times New Roman"/>
          <w:szCs w:val="24"/>
        </w:rPr>
        <w:t xml:space="preserve">ήμους Πειραιά, Περάματος και Σαλαμίνος. </w:t>
      </w:r>
    </w:p>
    <w:p w14:paraId="0D2CAF64"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Προχωρήσαμε τώρα –για να ενημερώσω τον κύριο συνάδελφο- μετά την εξαγγελία του Πρωθυπουργού, στην παραχώρηση χώρων που είχε ζητήσει ο </w:t>
      </w:r>
      <w:r>
        <w:rPr>
          <w:rFonts w:eastAsia="Times New Roman" w:cs="Times New Roman"/>
          <w:szCs w:val="24"/>
        </w:rPr>
        <w:t>Δ</w:t>
      </w:r>
      <w:r>
        <w:rPr>
          <w:rFonts w:eastAsia="Times New Roman" w:cs="Times New Roman"/>
          <w:szCs w:val="24"/>
        </w:rPr>
        <w:t xml:space="preserve">ήμος Ασπροπύργου, ο Δήμος Μεγαρέων και σε τέσσερις χώρους πολύ κρίσιμους που εξασφαλίζουν πρόσβαση στον Δήμο </w:t>
      </w:r>
      <w:proofErr w:type="spellStart"/>
      <w:r>
        <w:rPr>
          <w:rFonts w:eastAsia="Times New Roman" w:cs="Times New Roman"/>
          <w:szCs w:val="24"/>
        </w:rPr>
        <w:t>Ελευσίνος</w:t>
      </w:r>
      <w:proofErr w:type="spellEnd"/>
      <w:r>
        <w:rPr>
          <w:rFonts w:eastAsia="Times New Roman" w:cs="Times New Roman"/>
          <w:szCs w:val="24"/>
        </w:rPr>
        <w:t xml:space="preserve"> στ</w:t>
      </w:r>
      <w:r>
        <w:rPr>
          <w:rFonts w:eastAsia="Times New Roman" w:cs="Times New Roman"/>
          <w:szCs w:val="24"/>
        </w:rPr>
        <w:t xml:space="preserve">η θάλασσα. </w:t>
      </w:r>
    </w:p>
    <w:p w14:paraId="0D2CAF6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Παράλληλα, εκπονείται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λιμανιού της Ελευσίνας προκειμένου να γίνει το καινούρ</w:t>
      </w:r>
      <w:r>
        <w:rPr>
          <w:rFonts w:eastAsia="Times New Roman" w:cs="Times New Roman"/>
          <w:szCs w:val="24"/>
        </w:rPr>
        <w:t>γ</w:t>
      </w:r>
      <w:r>
        <w:rPr>
          <w:rFonts w:eastAsia="Times New Roman" w:cs="Times New Roman"/>
          <w:szCs w:val="24"/>
        </w:rPr>
        <w:t xml:space="preserve">ιο λιμάνι. Μόλις ολοκληρωθεί </w:t>
      </w:r>
      <w:r>
        <w:rPr>
          <w:rFonts w:eastAsia="Times New Roman" w:cs="Times New Roman"/>
          <w:szCs w:val="24"/>
        </w:rPr>
        <w:lastRenderedPageBreak/>
        <w:t xml:space="preserve">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w:t>
      </w:r>
      <w:r>
        <w:rPr>
          <w:rFonts w:eastAsia="Times New Roman" w:cs="Times New Roman"/>
          <w:szCs w:val="24"/>
        </w:rPr>
        <w:t xml:space="preserve"> τότε θα εξεταστούν από το ΤΑΙΠΕΔ και οι δυο υπόλοιποι χώροι που κατά καιρούς έχουν ζητηθεί από τον </w:t>
      </w:r>
      <w:r>
        <w:rPr>
          <w:rFonts w:eastAsia="Times New Roman" w:cs="Times New Roman"/>
          <w:szCs w:val="24"/>
        </w:rPr>
        <w:t>Δ</w:t>
      </w:r>
      <w:r>
        <w:rPr>
          <w:rFonts w:eastAsia="Times New Roman" w:cs="Times New Roman"/>
          <w:szCs w:val="24"/>
        </w:rPr>
        <w:t>ήμο</w:t>
      </w:r>
      <w:r>
        <w:rPr>
          <w:rFonts w:eastAsia="Times New Roman" w:cs="Times New Roman"/>
          <w:szCs w:val="24"/>
        </w:rPr>
        <w:t xml:space="preserve"> Ελευσίνας. Αυτή τη στιγμή</w:t>
      </w:r>
      <w:r>
        <w:rPr>
          <w:rFonts w:eastAsia="Times New Roman" w:cs="Times New Roman"/>
          <w:szCs w:val="24"/>
        </w:rPr>
        <w:t>,</w:t>
      </w:r>
      <w:r>
        <w:rPr>
          <w:rFonts w:eastAsia="Times New Roman" w:cs="Times New Roman"/>
          <w:szCs w:val="24"/>
        </w:rPr>
        <w:t xml:space="preserve"> λοιπόν, προχώρησε, κύριε συνάδελφε, το ΤΑΙΠΕΔ στη συνέλευση των μετόχων του οργανισμού, έδωσε την έγκριση για την παραχώρηση όλων αυτών που σας είπα. Ήδη αυτή η έγκριση πήγε στον Οργανισμό Λιμένα και έγινε αποδεκτή. Σήμερα κατά </w:t>
      </w:r>
      <w:r>
        <w:rPr>
          <w:rFonts w:eastAsia="Times New Roman" w:cs="Times New Roman"/>
          <w:szCs w:val="24"/>
        </w:rPr>
        <w:t xml:space="preserve">συγκυρία αποστέλλεται στα συναρμόδια </w:t>
      </w:r>
      <w:r>
        <w:rPr>
          <w:rFonts w:eastAsia="Times New Roman" w:cs="Times New Roman"/>
          <w:szCs w:val="24"/>
        </w:rPr>
        <w:t>Υ</w:t>
      </w:r>
      <w:r>
        <w:rPr>
          <w:rFonts w:eastAsia="Times New Roman" w:cs="Times New Roman"/>
          <w:szCs w:val="24"/>
        </w:rPr>
        <w:t xml:space="preserve">πουργεία. </w:t>
      </w:r>
    </w:p>
    <w:p w14:paraId="0D2CAF66"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Η γραφειοκρατία δυσκολεύει αυτά τα θέματα. Δεσμεύομαι, όμως, ότι γρήγορα θα έχουμε την έχουμε την υπουργική απόφαση που θα συνυπογράψουν οι συναρμόδιοι </w:t>
      </w:r>
      <w:r>
        <w:rPr>
          <w:rFonts w:eastAsia="Times New Roman" w:cs="Times New Roman"/>
          <w:szCs w:val="24"/>
        </w:rPr>
        <w:t>Υ</w:t>
      </w:r>
      <w:r>
        <w:rPr>
          <w:rFonts w:eastAsia="Times New Roman" w:cs="Times New Roman"/>
          <w:szCs w:val="24"/>
        </w:rPr>
        <w:t>πουργοί. Φιλοδοξώ ότι μέχρι τέλη Μαρτίου, μέσα στον Απ</w:t>
      </w:r>
      <w:r>
        <w:rPr>
          <w:rFonts w:eastAsia="Times New Roman" w:cs="Times New Roman"/>
          <w:szCs w:val="24"/>
        </w:rPr>
        <w:t>ρίλιο</w:t>
      </w:r>
      <w:r>
        <w:rPr>
          <w:rFonts w:eastAsia="Times New Roman" w:cs="Times New Roman"/>
          <w:szCs w:val="24"/>
        </w:rPr>
        <w:t>,</w:t>
      </w:r>
      <w:r>
        <w:rPr>
          <w:rFonts w:eastAsia="Times New Roman" w:cs="Times New Roman"/>
          <w:szCs w:val="24"/>
        </w:rPr>
        <w:t xml:space="preserve"> θα έχουμε τελειώσει. Θα παραχωρηθούν αυτοί οι χώροι</w:t>
      </w:r>
      <w:r>
        <w:rPr>
          <w:rFonts w:eastAsia="Times New Roman" w:cs="Times New Roman"/>
          <w:szCs w:val="24"/>
        </w:rPr>
        <w:t>,</w:t>
      </w:r>
      <w:r>
        <w:rPr>
          <w:rFonts w:eastAsia="Times New Roman" w:cs="Times New Roman"/>
          <w:szCs w:val="24"/>
        </w:rPr>
        <w:t xml:space="preserve"> για να μπορούν να αξιοποιηθούν από τους τρεις δήμους στους οποίους έχω αναφερθεί. </w:t>
      </w:r>
    </w:p>
    <w:p w14:paraId="0D2CAF67"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κύριε Πρόεδρε. </w:t>
      </w:r>
    </w:p>
    <w:p w14:paraId="0D2CAF68"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στις δυο τελευταίες ερωτήσεις</w:t>
      </w:r>
      <w:r>
        <w:rPr>
          <w:rFonts w:eastAsia="Times New Roman" w:cs="Times New Roman"/>
          <w:szCs w:val="24"/>
        </w:rPr>
        <w:t>,</w:t>
      </w:r>
      <w:r>
        <w:rPr>
          <w:rFonts w:eastAsia="Times New Roman" w:cs="Times New Roman"/>
          <w:szCs w:val="24"/>
        </w:rPr>
        <w:t xml:space="preserve"> στις οπο</w:t>
      </w:r>
      <w:r>
        <w:rPr>
          <w:rFonts w:eastAsia="Times New Roman" w:cs="Times New Roman"/>
          <w:szCs w:val="24"/>
        </w:rPr>
        <w:t xml:space="preserve">ίες θα απαντήσει ο Αναπληρωτής Υπουργός Οικονομίας και Ανάπτυξης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w:t>
      </w:r>
    </w:p>
    <w:p w14:paraId="0D2CAF6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Πρώτη θα συζητηθεί η τρίτη με αριθμό 1104-16/2/2018 </w:t>
      </w:r>
      <w:r>
        <w:rPr>
          <w:rFonts w:eastAsia="Times New Roman" w:cs="Times New Roman"/>
          <w:szCs w:val="24"/>
        </w:rPr>
        <w:t xml:space="preserve">επίκαιρη ερώτηση </w:t>
      </w:r>
      <w:r>
        <w:rPr>
          <w:rFonts w:eastAsia="Times New Roman" w:cs="Times New Roman"/>
          <w:szCs w:val="24"/>
        </w:rPr>
        <w:t>δεύτερου κύκλου του Βουλευτή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Οδυσσέα Κωνσταντινόπο</w:t>
      </w:r>
      <w:r>
        <w:rPr>
          <w:rFonts w:eastAsia="Times New Roman" w:cs="Times New Roman"/>
          <w:szCs w:val="24"/>
        </w:rPr>
        <w:t>υλου με θέμα</w:t>
      </w:r>
      <w:r>
        <w:rPr>
          <w:rFonts w:eastAsia="Times New Roman" w:cs="Times New Roman"/>
          <w:szCs w:val="24"/>
        </w:rPr>
        <w:t>:</w:t>
      </w:r>
      <w:r>
        <w:rPr>
          <w:rFonts w:eastAsia="Times New Roman" w:cs="Times New Roman"/>
          <w:szCs w:val="24"/>
        </w:rPr>
        <w:t xml:space="preserve"> «Ένταξη έργων αποχετευτικών δικτύων και επεξεργασίας λυμάτων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 </w:t>
      </w:r>
    </w:p>
    <w:p w14:paraId="0D2CAF6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w:t>
      </w:r>
    </w:p>
    <w:p w14:paraId="0D2CAF6B"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 Να ευχαριστήσω και τον Υπουργό που έ</w:t>
      </w:r>
      <w:r>
        <w:rPr>
          <w:rFonts w:eastAsia="Times New Roman" w:cs="Times New Roman"/>
          <w:szCs w:val="24"/>
        </w:rPr>
        <w:t xml:space="preserve">ρχεται στη Βουλή. </w:t>
      </w:r>
      <w:r>
        <w:rPr>
          <w:rFonts w:eastAsia="Times New Roman" w:cs="Times New Roman"/>
          <w:szCs w:val="24"/>
        </w:rPr>
        <w:lastRenderedPageBreak/>
        <w:t>Κάτι τέτοιο δεν συμβαίνει με τον Υπουργό Εθνικής Οικονομίας, κύριε Πρόεδρε.</w:t>
      </w:r>
    </w:p>
    <w:p w14:paraId="0D2CAF6C"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Η ερώτησή μου για το θέμα της </w:t>
      </w:r>
      <w:r>
        <w:rPr>
          <w:rFonts w:eastAsia="Times New Roman" w:cs="Times New Roman"/>
          <w:szCs w:val="24"/>
        </w:rPr>
        <w:t>«ΕΘΝΙΚΗΣ ΑΣΦΑΛΙΣΤΙΚΗΣ»</w:t>
      </w:r>
      <w:r>
        <w:rPr>
          <w:rFonts w:eastAsia="Times New Roman" w:cs="Times New Roman"/>
          <w:szCs w:val="24"/>
        </w:rPr>
        <w:t xml:space="preserve"> –κι απευθύνομαι σε εσάς, στο Προεδρείο- έχει κατατεθεί τους τελευταίους πέντε μήνες δεκάδες φορές και δυστυχώ</w:t>
      </w:r>
      <w:r>
        <w:rPr>
          <w:rFonts w:eastAsia="Times New Roman" w:cs="Times New Roman"/>
          <w:szCs w:val="24"/>
        </w:rPr>
        <w:t xml:space="preserve">ς, κύριε Πρόεδρε, ο Υπουργός Εθνικής Οικονομίας κ. </w:t>
      </w:r>
      <w:proofErr w:type="spellStart"/>
      <w:r>
        <w:rPr>
          <w:rFonts w:eastAsia="Times New Roman" w:cs="Times New Roman"/>
          <w:szCs w:val="24"/>
        </w:rPr>
        <w:t>Τσακαλώτος</w:t>
      </w:r>
      <w:proofErr w:type="spellEnd"/>
      <w:r>
        <w:rPr>
          <w:rFonts w:eastAsia="Times New Roman" w:cs="Times New Roman"/>
          <w:szCs w:val="24"/>
        </w:rPr>
        <w:t xml:space="preserve"> δεν έρχεται να απαντήσει σε ένα θέμα –θα μου επιτρέψετε να το πω και με </w:t>
      </w:r>
      <w:proofErr w:type="spellStart"/>
      <w:r>
        <w:rPr>
          <w:rFonts w:eastAsia="Times New Roman" w:cs="Times New Roman"/>
          <w:szCs w:val="24"/>
        </w:rPr>
        <w:t>συγχωρείτε</w:t>
      </w:r>
      <w:proofErr w:type="spellEnd"/>
      <w:r>
        <w:rPr>
          <w:rFonts w:eastAsia="Times New Roman" w:cs="Times New Roman"/>
          <w:szCs w:val="24"/>
        </w:rPr>
        <w:t xml:space="preserve">, κύριε Υπουργέ- το οποίο φαίνεται ότι οδηγείται στο να μην προχωρήσει η διαδικασία όλη αυτή της </w:t>
      </w:r>
      <w:r>
        <w:rPr>
          <w:rFonts w:eastAsia="Times New Roman" w:cs="Times New Roman"/>
          <w:szCs w:val="24"/>
        </w:rPr>
        <w:t>«ΕΘΝΙΚΗΣ ΑΣΦΑΛΙ</w:t>
      </w:r>
      <w:r>
        <w:rPr>
          <w:rFonts w:eastAsia="Times New Roman" w:cs="Times New Roman"/>
          <w:szCs w:val="24"/>
        </w:rPr>
        <w:t>ΣΤΙΚΗΣ».</w:t>
      </w:r>
      <w:r>
        <w:rPr>
          <w:rFonts w:eastAsia="Times New Roman" w:cs="Times New Roman"/>
          <w:szCs w:val="24"/>
        </w:rPr>
        <w:t xml:space="preserve"> Υπάρχουν καταγγελίες πια ότι η Κυβέρνηση επέλεξε τον αγοραστή πριν μάθει και βρει αν υπάρχουν χρήματα. Δυστυχώς, η Κυβέρνηση δεν έρχεται στη Βουλή να απαντήσει. Κάτι πρέπει να </w:t>
      </w:r>
      <w:r>
        <w:rPr>
          <w:rFonts w:eastAsia="Times New Roman" w:cs="Times New Roman"/>
          <w:szCs w:val="24"/>
        </w:rPr>
        <w:lastRenderedPageBreak/>
        <w:t>γίνει. Είναι πέντε μήνες, κύριε Υπουργέ. Δεν είναι ένας μήνας και δυο.</w:t>
      </w:r>
    </w:p>
    <w:p w14:paraId="0D2CAF6D"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σας δώσω μια πληροφορία. Σας μηδενίζω τον χρόνο του ενός λεπτού</w:t>
      </w:r>
      <w:r>
        <w:rPr>
          <w:rFonts w:eastAsia="Times New Roman" w:cs="Times New Roman"/>
          <w:szCs w:val="24"/>
        </w:rPr>
        <w:t>,</w:t>
      </w:r>
      <w:r>
        <w:rPr>
          <w:rFonts w:eastAsia="Times New Roman" w:cs="Times New Roman"/>
          <w:szCs w:val="24"/>
        </w:rPr>
        <w:t xml:space="preserve"> για να μπείτε μετά στην ερώτηση.</w:t>
      </w:r>
    </w:p>
    <w:p w14:paraId="0D2CAF6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Απ’ ό,τι ενημερώθηκα από τις Υπηρεσίες, είναι στο πρόγραμμα της Δευτέρας. Αλλά δεν μπορώ να σας βεβαιώσω ότι θα γίνει. Μη </w:t>
      </w:r>
      <w:r>
        <w:rPr>
          <w:rFonts w:eastAsia="Times New Roman" w:cs="Times New Roman"/>
          <w:szCs w:val="24"/>
        </w:rPr>
        <w:t>χάσουμε άλλο χρόνο, όμως.</w:t>
      </w:r>
    </w:p>
    <w:p w14:paraId="0D2CAF6F"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Εδώ και πέντε μήνες. Κύριε Πρόεδρε</w:t>
      </w:r>
      <w:r>
        <w:rPr>
          <w:rFonts w:eastAsia="Times New Roman" w:cs="Times New Roman"/>
          <w:szCs w:val="24"/>
        </w:rPr>
        <w:t>,</w:t>
      </w:r>
      <w:r>
        <w:rPr>
          <w:rFonts w:eastAsia="Times New Roman" w:cs="Times New Roman"/>
          <w:szCs w:val="24"/>
        </w:rPr>
        <w:t xml:space="preserve"> στις 19:50 σήμερα θα δεχθώ τηλέφωνο. Είναι η μόνιμη ώρα που το Υπουργείο επικοινωνεί.</w:t>
      </w:r>
    </w:p>
    <w:p w14:paraId="0D2CAF70"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ευχαριστώ που ήρθατε. Είχαμε συζητήσει αυτή την ερώτηση στις 20 Μαρτίου 2017. Παρά τις διαφωνίες μας, </w:t>
      </w:r>
      <w:r>
        <w:rPr>
          <w:rFonts w:eastAsia="Times New Roman" w:cs="Times New Roman"/>
          <w:szCs w:val="24"/>
        </w:rPr>
        <w:lastRenderedPageBreak/>
        <w:t xml:space="preserve">όπως είπατε κι εσείς, πρόθεσή σας ήταν να πραγματοποιηθούν αυτά τα τρία έργα, δηλαδή, τα αποχετευτικά δίκτυα </w:t>
      </w:r>
      <w:proofErr w:type="spellStart"/>
      <w:r>
        <w:rPr>
          <w:rFonts w:eastAsia="Times New Roman" w:cs="Times New Roman"/>
          <w:szCs w:val="24"/>
        </w:rPr>
        <w:t>Καλλιανίου</w:t>
      </w:r>
      <w:proofErr w:type="spellEnd"/>
      <w:r>
        <w:rPr>
          <w:rFonts w:eastAsia="Times New Roman" w:cs="Times New Roman"/>
          <w:szCs w:val="24"/>
        </w:rPr>
        <w:t xml:space="preserve">, </w:t>
      </w:r>
      <w:proofErr w:type="spellStart"/>
      <w:r>
        <w:rPr>
          <w:rFonts w:eastAsia="Times New Roman" w:cs="Times New Roman"/>
          <w:szCs w:val="24"/>
        </w:rPr>
        <w:t>Κοντοβάζαινας</w:t>
      </w:r>
      <w:proofErr w:type="spellEnd"/>
      <w:r>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rPr>
        <w:t>Λεβιδίου</w:t>
      </w:r>
      <w:proofErr w:type="spellEnd"/>
      <w:r>
        <w:rPr>
          <w:rFonts w:eastAsia="Times New Roman" w:cs="Times New Roman"/>
          <w:szCs w:val="24"/>
        </w:rPr>
        <w:t xml:space="preserve"> Αρκαδίας εντός της συγκεκριμένης προγραμματικής περιόδου. </w:t>
      </w:r>
    </w:p>
    <w:p w14:paraId="0D2CAF71"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Μάλιστα, είχατε πει ότι θα βρούμε τον τρόπο είτε από το </w:t>
      </w:r>
      <w:r>
        <w:rPr>
          <w:rFonts w:eastAsia="Times New Roman" w:cs="Times New Roman"/>
          <w:szCs w:val="24"/>
        </w:rPr>
        <w:t>«</w:t>
      </w:r>
      <w:r>
        <w:rPr>
          <w:rFonts w:eastAsia="Times New Roman" w:cs="Times New Roman"/>
          <w:szCs w:val="24"/>
        </w:rPr>
        <w:t>ΥΜΕΠΕΡΑΑ</w:t>
      </w:r>
      <w:r>
        <w:rPr>
          <w:rFonts w:eastAsia="Times New Roman" w:cs="Times New Roman"/>
          <w:szCs w:val="24"/>
        </w:rPr>
        <w:t>»</w:t>
      </w:r>
      <w:r>
        <w:rPr>
          <w:rFonts w:eastAsia="Times New Roman" w:cs="Times New Roman"/>
          <w:szCs w:val="24"/>
        </w:rPr>
        <w:t>, το Τομεακό Αναπτυξιακό Πρόγραμμα, είτε από το Περιφερειακό Πρόγραμμα είτε από εθνικούς πόρους να υλοποιήσουμε αυτά τ</w:t>
      </w:r>
      <w:r>
        <w:rPr>
          <w:rFonts w:eastAsia="Times New Roman" w:cs="Times New Roman"/>
          <w:szCs w:val="24"/>
        </w:rPr>
        <w:t>α τρία έργα.</w:t>
      </w:r>
    </w:p>
    <w:p w14:paraId="0D2CAF72"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Θέλω να σας ρωτήσω τώρα, ένα</w:t>
      </w:r>
      <w:r>
        <w:rPr>
          <w:rFonts w:eastAsia="Times New Roman" w:cs="Times New Roman"/>
          <w:szCs w:val="24"/>
        </w:rPr>
        <w:t>ν</w:t>
      </w:r>
      <w:r>
        <w:rPr>
          <w:rFonts w:eastAsia="Times New Roman" w:cs="Times New Roman"/>
          <w:szCs w:val="24"/>
        </w:rPr>
        <w:t xml:space="preserve"> χρόνο μετά, είμαστε στον Φεβρουάριο του 2018, αν κάτι από όλα αυτά έχει προχωρήσει και πού βρίσκεται η διαδικασία.</w:t>
      </w:r>
    </w:p>
    <w:p w14:paraId="0D2CAF73"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D2CAF74"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 κύριε Κωνσταντινόπουλε.</w:t>
      </w:r>
    </w:p>
    <w:p w14:paraId="0D2CAF7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w:t>
      </w:r>
      <w:r>
        <w:rPr>
          <w:rFonts w:eastAsia="Times New Roman" w:cs="Times New Roman"/>
          <w:szCs w:val="24"/>
        </w:rPr>
        <w:t>αρίτση</w:t>
      </w:r>
      <w:proofErr w:type="spellEnd"/>
      <w:r>
        <w:rPr>
          <w:rFonts w:eastAsia="Times New Roman" w:cs="Times New Roman"/>
          <w:szCs w:val="24"/>
        </w:rPr>
        <w:t>, έχετε τον λόγο.</w:t>
      </w:r>
    </w:p>
    <w:p w14:paraId="0D2CAF76"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κύριε Πρόεδρε.</w:t>
      </w:r>
    </w:p>
    <w:p w14:paraId="0D2CAF77"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Θα μου επιτρέψετε να ξεκινήσω από το γενικό</w:t>
      </w:r>
      <w:r>
        <w:rPr>
          <w:rFonts w:eastAsia="Times New Roman" w:cs="Times New Roman"/>
          <w:szCs w:val="24"/>
        </w:rPr>
        <w:t>,</w:t>
      </w:r>
      <w:r>
        <w:rPr>
          <w:rFonts w:eastAsia="Times New Roman" w:cs="Times New Roman"/>
          <w:szCs w:val="24"/>
        </w:rPr>
        <w:t xml:space="preserve"> για να έρθω στο ειδικό.</w:t>
      </w:r>
    </w:p>
    <w:p w14:paraId="0D2CAF78"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Μιλάμε για μια μεγάλη κατηγορία έργων, τα έργα λ</w:t>
      </w:r>
      <w:r>
        <w:rPr>
          <w:rFonts w:eastAsia="Times New Roman" w:cs="Times New Roman"/>
          <w:szCs w:val="24"/>
        </w:rPr>
        <w:t>υ</w:t>
      </w:r>
      <w:r>
        <w:rPr>
          <w:rFonts w:eastAsia="Times New Roman" w:cs="Times New Roman"/>
          <w:szCs w:val="24"/>
        </w:rPr>
        <w:t>μάτων, σχετικά με τ</w:t>
      </w:r>
      <w:r>
        <w:rPr>
          <w:rFonts w:eastAsia="Times New Roman" w:cs="Times New Roman"/>
          <w:szCs w:val="24"/>
        </w:rPr>
        <w:t>α οποία πράγματι αντιμετωπίζουμε πολύ σημαντικές εκκρεμότητες στο σύνολο της χώρας. Είναι εκατοντάδες έργα τα οποία βρίσκονται σε εκκρεμότητα και θα έπρεπε να έχουν υλοποιηθεί όχι χθες, όχι πέρυσι, αλλά πριν από δεκαετίες. Νομίζω ότι σε αυτό συμφωνούμε όλο</w:t>
      </w:r>
      <w:r>
        <w:rPr>
          <w:rFonts w:eastAsia="Times New Roman" w:cs="Times New Roman"/>
          <w:szCs w:val="24"/>
        </w:rPr>
        <w:t>ι. Προσπαθούμε να βρούμε λύσεις</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αντιμετωπίσουμε χρηματοδοτικά τις πολύ μεγάλες ανάγκες οι οποίες έχουν προκύψει.</w:t>
      </w:r>
    </w:p>
    <w:p w14:paraId="0D2CAF7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Πολύ πρόσφατα, πριν από δέκα μέρες περίπου, σε συνέντευξη </w:t>
      </w:r>
      <w:r>
        <w:rPr>
          <w:rFonts w:eastAsia="Times New Roman" w:cs="Times New Roman"/>
          <w:szCs w:val="24"/>
        </w:rPr>
        <w:t>Τ</w:t>
      </w:r>
      <w:r>
        <w:rPr>
          <w:rFonts w:eastAsia="Times New Roman" w:cs="Times New Roman"/>
          <w:szCs w:val="24"/>
        </w:rPr>
        <w:t xml:space="preserve">ύπου με τους συναρμόδιους Υπουργούς, τον κ. Σκουρλέτη και τον κ. </w:t>
      </w:r>
      <w:proofErr w:type="spellStart"/>
      <w:r>
        <w:rPr>
          <w:rFonts w:eastAsia="Times New Roman" w:cs="Times New Roman"/>
          <w:szCs w:val="24"/>
        </w:rPr>
        <w:t>Φάμελλο</w:t>
      </w:r>
      <w:proofErr w:type="spellEnd"/>
      <w:r>
        <w:rPr>
          <w:rFonts w:eastAsia="Times New Roman" w:cs="Times New Roman"/>
          <w:szCs w:val="24"/>
        </w:rPr>
        <w:t>, πα</w:t>
      </w:r>
      <w:r>
        <w:rPr>
          <w:rFonts w:eastAsia="Times New Roman" w:cs="Times New Roman"/>
          <w:szCs w:val="24"/>
        </w:rPr>
        <w:t>ρουσιάσαμε τον συνολικό σχεδιασμό που υπάρχει για την αντιμετώπιση του προβλήματος της εκτέλεσης των έργων για τα λ</w:t>
      </w:r>
      <w:r>
        <w:rPr>
          <w:rFonts w:eastAsia="Times New Roman" w:cs="Times New Roman"/>
          <w:szCs w:val="24"/>
        </w:rPr>
        <w:t>ύ</w:t>
      </w:r>
      <w:r>
        <w:rPr>
          <w:rFonts w:eastAsia="Times New Roman" w:cs="Times New Roman"/>
          <w:szCs w:val="24"/>
        </w:rPr>
        <w:t>ματα σε όλη τη χώρα.</w:t>
      </w:r>
    </w:p>
    <w:p w14:paraId="0D2CAF7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Ο σχεδιασμός αυτός περιλαμβάνει, για πρώτη φορά, μια συνολική χρηματοδότηση ύψους 916 εκατομμυρίων ευρώ. Μέσα σε αυτά τ</w:t>
      </w:r>
      <w:r>
        <w:rPr>
          <w:rFonts w:eastAsia="Times New Roman" w:cs="Times New Roman"/>
          <w:szCs w:val="24"/>
        </w:rPr>
        <w:t>α χρήματα περιλαμβάνονται και 200 εκατομμύρια, τα οποία, από τη ρήτρα αναθεώρησης του ΕΣΠΑ, δώσαμε αποκλειστικά για αυτά τα έργα, για τα λ</w:t>
      </w:r>
      <w:r>
        <w:rPr>
          <w:rFonts w:eastAsia="Times New Roman" w:cs="Times New Roman"/>
          <w:szCs w:val="24"/>
        </w:rPr>
        <w:t>ύ</w:t>
      </w:r>
      <w:r>
        <w:rPr>
          <w:rFonts w:eastAsia="Times New Roman" w:cs="Times New Roman"/>
          <w:szCs w:val="24"/>
        </w:rPr>
        <w:t>ματα.</w:t>
      </w:r>
    </w:p>
    <w:p w14:paraId="0D2CAF7B"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Μιλάμε, λοιπόν, για μια πάρα πολύ σημαντική χρηματοδότηση</w:t>
      </w:r>
      <w:r>
        <w:rPr>
          <w:rFonts w:eastAsia="Times New Roman" w:cs="Times New Roman"/>
          <w:szCs w:val="24"/>
        </w:rPr>
        <w:t>,</w:t>
      </w:r>
      <w:r>
        <w:rPr>
          <w:rFonts w:eastAsia="Times New Roman" w:cs="Times New Roman"/>
          <w:szCs w:val="24"/>
        </w:rPr>
        <w:t xml:space="preserve"> η οποία θα καλύψει, όμως, μια πολύ σημαντική κατηγορ</w:t>
      </w:r>
      <w:r>
        <w:rPr>
          <w:rFonts w:eastAsia="Times New Roman" w:cs="Times New Roman"/>
          <w:szCs w:val="24"/>
        </w:rPr>
        <w:t>ία έργων. Αυτό συνδέεται με το συγκεκριμένο ερώτημα και γι’ αυτό το αναφέρω, τους οικισμούς Γ΄ κατηγορίας. Μιλάμε, δηλαδή, για τους οικισμούς από δύο έως δεκαπέντε χιλιάδες κατοίκους. Αυτός είναι ο συνολικός χρηματοδοτικός σχεδιασμός για αυτή την κατηγορία</w:t>
      </w:r>
      <w:r>
        <w:rPr>
          <w:rFonts w:eastAsia="Times New Roman" w:cs="Times New Roman"/>
          <w:szCs w:val="24"/>
        </w:rPr>
        <w:t xml:space="preserve"> έργων. Στην τρέχουσα προγραμματική περίοδο, λοιπόν, θα υλοποιηθούν όλα τα έργα κατηγορίας Γ΄, βάσει αυτού του σχεδιασμού.</w:t>
      </w:r>
    </w:p>
    <w:p w14:paraId="0D2CAF7C"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Έρχομαι, όμως, τώρα στο συγκεκριμένο. Εδώ έχουμε να κάνουμε –και εσείς</w:t>
      </w:r>
      <w:r>
        <w:rPr>
          <w:rFonts w:eastAsia="Times New Roman" w:cs="Times New Roman"/>
          <w:szCs w:val="24"/>
        </w:rPr>
        <w:t>,</w:t>
      </w:r>
      <w:r>
        <w:rPr>
          <w:rFonts w:eastAsia="Times New Roman" w:cs="Times New Roman"/>
          <w:szCs w:val="24"/>
        </w:rPr>
        <w:t xml:space="preserve"> μιας και είστε από την περιοχή και ασχολείστε με το έργο καιρ</w:t>
      </w:r>
      <w:r>
        <w:rPr>
          <w:rFonts w:eastAsia="Times New Roman" w:cs="Times New Roman"/>
          <w:szCs w:val="24"/>
        </w:rPr>
        <w:t>ό, το γνωρίζετε πάρα πολύ καλά- με μια ιδιάζουσα περίπτωση. Ποια είναι η ιδιάζουσα περίπτωση; Να το εξηγήσουμε δη</w:t>
      </w:r>
      <w:r>
        <w:rPr>
          <w:rFonts w:eastAsia="Times New Roman" w:cs="Times New Roman"/>
          <w:szCs w:val="24"/>
        </w:rPr>
        <w:lastRenderedPageBreak/>
        <w:t>μοσίως</w:t>
      </w:r>
      <w:r>
        <w:rPr>
          <w:rFonts w:eastAsia="Times New Roman" w:cs="Times New Roman"/>
          <w:szCs w:val="24"/>
        </w:rPr>
        <w:t>,</w:t>
      </w:r>
      <w:r>
        <w:rPr>
          <w:rFonts w:eastAsia="Times New Roman" w:cs="Times New Roman"/>
          <w:szCs w:val="24"/>
        </w:rPr>
        <w:t xml:space="preserve"> για να το γνωρίζουν όλοι. Το γεγονός ότι έχουμε τρία ουσιαστικά έργα ομαδοποιημένα, </w:t>
      </w:r>
      <w:proofErr w:type="spellStart"/>
      <w:r>
        <w:rPr>
          <w:rFonts w:eastAsia="Times New Roman" w:cs="Times New Roman"/>
          <w:szCs w:val="24"/>
        </w:rPr>
        <w:t>γκρουπαρισμένα</w:t>
      </w:r>
      <w:proofErr w:type="spellEnd"/>
      <w:r>
        <w:rPr>
          <w:rFonts w:eastAsia="Times New Roman" w:cs="Times New Roman"/>
          <w:szCs w:val="24"/>
        </w:rPr>
        <w:t xml:space="preserve"> μεταξύ τους σε ένα, έργα όμως που εί</w:t>
      </w:r>
      <w:r>
        <w:rPr>
          <w:rFonts w:eastAsia="Times New Roman" w:cs="Times New Roman"/>
          <w:szCs w:val="24"/>
        </w:rPr>
        <w:t xml:space="preserve">ναι μεταξύ τους ανόμοια. Έχουμε το </w:t>
      </w:r>
      <w:proofErr w:type="spellStart"/>
      <w:r>
        <w:rPr>
          <w:rFonts w:eastAsia="Times New Roman" w:cs="Times New Roman"/>
          <w:szCs w:val="24"/>
        </w:rPr>
        <w:t>Λεβίδι</w:t>
      </w:r>
      <w:proofErr w:type="spellEnd"/>
      <w:r>
        <w:rPr>
          <w:rFonts w:eastAsia="Times New Roman" w:cs="Times New Roman"/>
          <w:szCs w:val="24"/>
        </w:rPr>
        <w:t>, το οποίο είναι πράγματι κατηγορίας Γ΄ και θα μπορούσε να προχωρήσει σε αυτή τη χρηματοδότηση στην οποία αναφέρθηκα πριν. Έχουμε, όμως, άλλα δύο έργα</w:t>
      </w:r>
      <w:r>
        <w:rPr>
          <w:rFonts w:eastAsia="Times New Roman" w:cs="Times New Roman"/>
          <w:szCs w:val="24"/>
        </w:rPr>
        <w:t>,</w:t>
      </w:r>
      <w:r>
        <w:rPr>
          <w:rFonts w:eastAsia="Times New Roman" w:cs="Times New Roman"/>
          <w:szCs w:val="24"/>
        </w:rPr>
        <w:t xml:space="preserve"> τα οποία δεν ανήκουν σε αυτή την κατηγορία. Άρα η διαδικασία η </w:t>
      </w:r>
      <w:r>
        <w:rPr>
          <w:rFonts w:eastAsia="Times New Roman" w:cs="Times New Roman"/>
          <w:szCs w:val="24"/>
        </w:rPr>
        <w:t>οποία έγινε για ένταξη στο ΕΣΠΑ του συγκεκριμένου έργου δεν μπορεί να προχωρήσει</w:t>
      </w:r>
      <w:r>
        <w:rPr>
          <w:rFonts w:eastAsia="Times New Roman" w:cs="Times New Roman"/>
          <w:szCs w:val="24"/>
        </w:rPr>
        <w:t>,</w:t>
      </w:r>
      <w:r>
        <w:rPr>
          <w:rFonts w:eastAsia="Times New Roman" w:cs="Times New Roman"/>
          <w:szCs w:val="24"/>
        </w:rPr>
        <w:t xml:space="preserve"> ακριβώς επειδή τα δύο από τα τρία έργα τα οποία εντάσσονται σε αυτό το συνολικό έργο δεν ανήκουν στην κατηγορία η οποία είναι επιλέξιμη από τον </w:t>
      </w:r>
      <w:r>
        <w:rPr>
          <w:rFonts w:eastAsia="Times New Roman" w:cs="Times New Roman"/>
          <w:szCs w:val="24"/>
        </w:rPr>
        <w:t>κ</w:t>
      </w:r>
      <w:r>
        <w:rPr>
          <w:rFonts w:eastAsia="Times New Roman" w:cs="Times New Roman"/>
          <w:szCs w:val="24"/>
        </w:rPr>
        <w:t>ανονισμό της Ευρωπαϊκής Ένωση</w:t>
      </w:r>
      <w:r>
        <w:rPr>
          <w:rFonts w:eastAsia="Times New Roman" w:cs="Times New Roman"/>
          <w:szCs w:val="24"/>
        </w:rPr>
        <w:t>ς στην τρέχουσα προγραμματική περίοδο.</w:t>
      </w:r>
    </w:p>
    <w:p w14:paraId="0D2CAF7D"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μπορέσουμε, λοιπόν, να αντιμετωπίσουμε αυτό το πρόβλημα, γιατί είναι ένα πρόβλημα που αντιμετωπίζουμε και σε άλλα αντίστοιχα έργα σε όλη την Ελλάδα, προχωρήσαμε, πέρα από τη χρηματοδότηση του ΕΣΠΑ και τους </w:t>
      </w:r>
      <w:r>
        <w:rPr>
          <w:rFonts w:eastAsia="Times New Roman" w:cs="Times New Roman"/>
          <w:szCs w:val="24"/>
        </w:rPr>
        <w:t>πόρους στους οποίους αναφέρθηκα πριν, στη δημιουργία ενός νέου χρηματοδοτικού εργαλείου, το οποίο ανακοινώσαμε πριν από λίγο διάστημα.</w:t>
      </w:r>
    </w:p>
    <w:p w14:paraId="0D2CAF7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Σήμερα έχω την ευκαιρία για πρώτη φορά εδώ στην Εθνική Αντιπροσωπεία και με αφορμή την ερώτησή σας, κύριε Κωνσταντινόπουλε, να ανακοινώσω ότι χθες το βράδυ προχωρήσαμε και στην υπογραφή της σχετικής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Τι είναι αυτό το χρηματοδοτικ</w:t>
      </w:r>
      <w:r>
        <w:rPr>
          <w:rFonts w:eastAsia="Times New Roman" w:cs="Times New Roman"/>
          <w:szCs w:val="24"/>
        </w:rPr>
        <w:t>ό εργαλείο; Αφορά ακριβώς τέτοιου τύπου έργα υποδομών, δανειοδότηση των δήμων από την Ευρωπαϊκή Τράπεζα Επενδύσεων</w:t>
      </w:r>
      <w:r>
        <w:rPr>
          <w:rFonts w:eastAsia="Times New Roman" w:cs="Times New Roman"/>
          <w:szCs w:val="24"/>
        </w:rPr>
        <w:t>,</w:t>
      </w:r>
      <w:r>
        <w:rPr>
          <w:rFonts w:eastAsia="Times New Roman" w:cs="Times New Roman"/>
          <w:szCs w:val="24"/>
        </w:rPr>
        <w:t xml:space="preserve"> μετά από προτάσεις τις οποίες θα συλλέξουμε εμείς </w:t>
      </w:r>
      <w:r>
        <w:rPr>
          <w:rFonts w:eastAsia="Times New Roman" w:cs="Times New Roman"/>
          <w:szCs w:val="24"/>
        </w:rPr>
        <w:lastRenderedPageBreak/>
        <w:t>και αποπληρωμή αυτής της δανειοδότησης από το εθνικό σκέλος του Προγράμματος Δημοσίων Επεν</w:t>
      </w:r>
      <w:r>
        <w:rPr>
          <w:rFonts w:eastAsia="Times New Roman" w:cs="Times New Roman"/>
          <w:szCs w:val="24"/>
        </w:rPr>
        <w:t xml:space="preserve">δύσεων. Άρα οι δήμοι, οι δικαιούχοι αυτών των έργων, δεν επιβαρύνονται καθόλου από το συγκεκριμένο </w:t>
      </w:r>
      <w:r>
        <w:rPr>
          <w:rFonts w:eastAsia="Times New Roman" w:cs="Times New Roman"/>
          <w:szCs w:val="24"/>
        </w:rPr>
        <w:t>π</w:t>
      </w:r>
      <w:r>
        <w:rPr>
          <w:rFonts w:eastAsia="Times New Roman" w:cs="Times New Roman"/>
          <w:szCs w:val="24"/>
        </w:rPr>
        <w:t>ρόγραμμα.</w:t>
      </w:r>
    </w:p>
    <w:p w14:paraId="0D2CAF7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λοιπόν, της ερώτησης καλώ στη συγκεκριμένη περίπτωση τον αρμόδιο </w:t>
      </w:r>
      <w:r>
        <w:rPr>
          <w:rFonts w:eastAsia="Times New Roman" w:cs="Times New Roman"/>
          <w:szCs w:val="24"/>
        </w:rPr>
        <w:t>δ</w:t>
      </w:r>
      <w:r>
        <w:rPr>
          <w:rFonts w:eastAsia="Times New Roman" w:cs="Times New Roman"/>
          <w:szCs w:val="24"/>
        </w:rPr>
        <w:t xml:space="preserve">ήμο. Θα έχουμε την ευκαιρία τις επόμενες ημέρες στο </w:t>
      </w:r>
      <w:r>
        <w:rPr>
          <w:rFonts w:eastAsia="Times New Roman" w:cs="Times New Roman"/>
          <w:szCs w:val="24"/>
        </w:rPr>
        <w:t>π</w:t>
      </w:r>
      <w:r>
        <w:rPr>
          <w:rFonts w:eastAsia="Times New Roman" w:cs="Times New Roman"/>
          <w:szCs w:val="24"/>
        </w:rPr>
        <w:t>εριφερειακ</w:t>
      </w:r>
      <w:r>
        <w:rPr>
          <w:rFonts w:eastAsia="Times New Roman" w:cs="Times New Roman"/>
          <w:szCs w:val="24"/>
        </w:rPr>
        <w:t xml:space="preserve">ό </w:t>
      </w:r>
      <w:r>
        <w:rPr>
          <w:rFonts w:eastAsia="Times New Roman" w:cs="Times New Roman"/>
          <w:szCs w:val="24"/>
        </w:rPr>
        <w:t>σ</w:t>
      </w:r>
      <w:r>
        <w:rPr>
          <w:rFonts w:eastAsia="Times New Roman" w:cs="Times New Roman"/>
          <w:szCs w:val="24"/>
        </w:rPr>
        <w:t>υνέδριο που οργανώνουμε στην Τρίπολη, στην πρωτεύουσα της Αρκαδίας, που θα συναντηθούμε και με τους δημάρχους, να το συζητήσουμε από κοντά. Την επόμενη εβδομάδα θα εκδοθεί η πρόσκληση αυτού του νέου χρηματοδοτικού εργαλείου, του νέου προγράμματος, το οπ</w:t>
      </w:r>
      <w:r>
        <w:rPr>
          <w:rFonts w:eastAsia="Times New Roman" w:cs="Times New Roman"/>
          <w:szCs w:val="24"/>
        </w:rPr>
        <w:t>οίο μάλιστα, να πω εδώ ότι</w:t>
      </w:r>
      <w:r>
        <w:rPr>
          <w:rFonts w:eastAsia="Times New Roman" w:cs="Times New Roman"/>
          <w:szCs w:val="24"/>
        </w:rPr>
        <w:t>,</w:t>
      </w:r>
      <w:r>
        <w:rPr>
          <w:rFonts w:eastAsia="Times New Roman" w:cs="Times New Roman"/>
          <w:szCs w:val="24"/>
        </w:rPr>
        <w:t xml:space="preserve"> επειδή ακριβώς δεν είναι ΕΣΠΑ και δεν συμπεριλαμβάνει όλες τις κανονιστικές διαδικασίες και τα εμπόδια του ΕΣΠΑ, θα τρέξει </w:t>
      </w:r>
      <w:r>
        <w:rPr>
          <w:rFonts w:eastAsia="Times New Roman" w:cs="Times New Roman"/>
          <w:szCs w:val="24"/>
        </w:rPr>
        <w:lastRenderedPageBreak/>
        <w:t>πάρα πολύ γρήγορα. Καλούμε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τους δήμους να υποβάλουν πρόταση για αυτό το πράγματι –συμφωνώ- πολύ </w:t>
      </w:r>
      <w:r>
        <w:rPr>
          <w:rFonts w:eastAsia="Times New Roman" w:cs="Times New Roman"/>
          <w:szCs w:val="24"/>
        </w:rPr>
        <w:t>σημαντικό έργο, το οποίο πρέπει να υλοποιηθεί.</w:t>
      </w:r>
    </w:p>
    <w:p w14:paraId="0D2CAF80"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Για να απαντήσω, λοιπόν, και ευθέως στο ερώτημα, έτσι όπως το θέσατε κι εσείς, ναι, βρήκαμε τον τρόπο μέσω αυτού του νέου εργαλείου να χρηματοδοτήσουμε αυτό το πολύ σημαντικό έργο για την περιοχή. </w:t>
      </w:r>
    </w:p>
    <w:p w14:paraId="0D2CAF81"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 xml:space="preserve">ΠΡΟΕΔΡΕΥΩΝ </w:t>
      </w:r>
      <w:r>
        <w:rPr>
          <w:rFonts w:eastAsia="Times New Roman" w:cs="Times New Roman"/>
          <w:b/>
          <w:szCs w:val="24"/>
        </w:rPr>
        <w:t xml:space="preserve">(Νικήτας Κακλαμάνης): </w:t>
      </w:r>
      <w:r>
        <w:rPr>
          <w:rFonts w:eastAsia="Times New Roman"/>
          <w:bCs/>
          <w:szCs w:val="24"/>
        </w:rPr>
        <w:t xml:space="preserve">Ο Βουλευτής, κ. Ιωάννης </w:t>
      </w:r>
      <w:proofErr w:type="spellStart"/>
      <w:r>
        <w:rPr>
          <w:rFonts w:eastAsia="Times New Roman"/>
          <w:bCs/>
          <w:szCs w:val="24"/>
        </w:rPr>
        <w:t>Πλακιωτάκης</w:t>
      </w:r>
      <w:proofErr w:type="spellEnd"/>
      <w:r>
        <w:rPr>
          <w:rFonts w:eastAsia="Times New Roman"/>
          <w:bCs/>
          <w:szCs w:val="24"/>
        </w:rPr>
        <w:t>, ζητεί άδεια ολιγοήμερης απουσίας στο εξωτερικό από τις 22 Φεβρουαρίου 2018 μέχρι τις 26 Φεβρουαρίου 2018. Η Βουλή εγκρίνει;</w:t>
      </w:r>
    </w:p>
    <w:p w14:paraId="0D2CAF82"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Ο</w:t>
      </w:r>
      <w:r>
        <w:rPr>
          <w:rFonts w:eastAsia="Times New Roman"/>
          <w:b/>
          <w:bCs/>
          <w:szCs w:val="24"/>
        </w:rPr>
        <w:t>ΛΟΙ</w:t>
      </w:r>
      <w:r>
        <w:rPr>
          <w:rFonts w:eastAsia="Times New Roman"/>
          <w:b/>
          <w:bCs/>
          <w:szCs w:val="24"/>
        </w:rPr>
        <w:t xml:space="preserve"> ΟΙ</w:t>
      </w:r>
      <w:r>
        <w:rPr>
          <w:rFonts w:eastAsia="Times New Roman"/>
          <w:b/>
          <w:bCs/>
          <w:szCs w:val="24"/>
        </w:rPr>
        <w:t xml:space="preserve"> ΒΟΥΛΕΥΤΕΣ: </w:t>
      </w:r>
      <w:r>
        <w:rPr>
          <w:rFonts w:eastAsia="Times New Roman"/>
          <w:bCs/>
          <w:szCs w:val="24"/>
        </w:rPr>
        <w:t xml:space="preserve"> Μάλιστα, μάλιστα.</w:t>
      </w:r>
    </w:p>
    <w:p w14:paraId="0D2CAF83"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Συ</w:t>
      </w:r>
      <w:r>
        <w:rPr>
          <w:rFonts w:eastAsia="Times New Roman"/>
          <w:bCs/>
          <w:szCs w:val="24"/>
        </w:rPr>
        <w:t>νεπώς η</w:t>
      </w:r>
      <w:r>
        <w:rPr>
          <w:rFonts w:eastAsia="Times New Roman"/>
          <w:bCs/>
          <w:szCs w:val="24"/>
        </w:rPr>
        <w:t xml:space="preserve"> Βουλή ενέκρινε τη ζητηθείσα άδεια.</w:t>
      </w:r>
    </w:p>
    <w:p w14:paraId="0D2CAF84"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Κύριε Κωνσταντινόπουλε, έχετε τον λόγο. </w:t>
      </w:r>
    </w:p>
    <w:p w14:paraId="0D2CAF85"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ΟΔΥΣΣΕΑΣ ΚΩΝΣΤΑΝΤΙΝΟΠΟΥΛΟΣ:</w:t>
      </w:r>
      <w:r>
        <w:rPr>
          <w:rFonts w:eastAsia="Times New Roman"/>
          <w:bCs/>
          <w:szCs w:val="24"/>
        </w:rPr>
        <w:t xml:space="preserve"> Ευχαριστώ, κύριε Πρόεδρε. </w:t>
      </w:r>
    </w:p>
    <w:p w14:paraId="0D2CAF86"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Χαίρομαι, κύριε Υπουργέ, πραγματικά γιατί</w:t>
      </w:r>
      <w:r>
        <w:rPr>
          <w:rFonts w:eastAsia="Times New Roman"/>
          <w:bCs/>
          <w:szCs w:val="24"/>
        </w:rPr>
        <w:t>,</w:t>
      </w:r>
      <w:r>
        <w:rPr>
          <w:rFonts w:eastAsia="Times New Roman"/>
          <w:bCs/>
          <w:szCs w:val="24"/>
        </w:rPr>
        <w:t xml:space="preserve"> πρώτον, όσον αφορά το </w:t>
      </w:r>
      <w:proofErr w:type="spellStart"/>
      <w:r>
        <w:rPr>
          <w:rFonts w:eastAsia="Times New Roman"/>
          <w:bCs/>
          <w:szCs w:val="24"/>
        </w:rPr>
        <w:t>Λεβίδι</w:t>
      </w:r>
      <w:proofErr w:type="spellEnd"/>
      <w:r>
        <w:rPr>
          <w:rFonts w:eastAsia="Times New Roman"/>
          <w:bCs/>
          <w:szCs w:val="24"/>
        </w:rPr>
        <w:t xml:space="preserve"> μπαίνει στη Γ΄ κατηγορία που υπάρχει. </w:t>
      </w:r>
    </w:p>
    <w:p w14:paraId="0D2CAF87"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Εγώ θα</w:t>
      </w:r>
      <w:r>
        <w:rPr>
          <w:rFonts w:eastAsia="Times New Roman"/>
          <w:bCs/>
          <w:szCs w:val="24"/>
        </w:rPr>
        <w:t xml:space="preserve"> απευθυνθώ στον </w:t>
      </w:r>
      <w:r>
        <w:rPr>
          <w:rFonts w:eastAsia="Times New Roman"/>
          <w:bCs/>
          <w:szCs w:val="24"/>
        </w:rPr>
        <w:t>δ</w:t>
      </w:r>
      <w:r>
        <w:rPr>
          <w:rFonts w:eastAsia="Times New Roman"/>
          <w:bCs/>
          <w:szCs w:val="24"/>
        </w:rPr>
        <w:t xml:space="preserve">ήμο, θα το πείτε κι εσείς, διότι δεν έρχεστε μόνο στην πρωτεύουσα της Αρκαδίας, έρχεστε στην πρωτεύουσα της Πελοποννήσου, κύριε </w:t>
      </w:r>
      <w:proofErr w:type="spellStart"/>
      <w:r>
        <w:rPr>
          <w:rFonts w:eastAsia="Times New Roman"/>
          <w:bCs/>
          <w:szCs w:val="24"/>
        </w:rPr>
        <w:t>Χαρίτση</w:t>
      </w:r>
      <w:proofErr w:type="spellEnd"/>
      <w:r>
        <w:rPr>
          <w:rFonts w:eastAsia="Times New Roman"/>
          <w:bCs/>
          <w:szCs w:val="24"/>
        </w:rPr>
        <w:t>. Όπου είναι η Αρκαδία και η Τρίπολη είναι και η πρωτεύουσα -όπως ξέρετε, πάρα πολύ καλά- της Πελοποννήσ</w:t>
      </w:r>
      <w:r>
        <w:rPr>
          <w:rFonts w:eastAsia="Times New Roman"/>
          <w:bCs/>
          <w:szCs w:val="24"/>
        </w:rPr>
        <w:t>ου. Και νομίζω δεν θα έχετε κάποιο πρό</w:t>
      </w:r>
      <w:r>
        <w:rPr>
          <w:rFonts w:eastAsia="Times New Roman"/>
          <w:bCs/>
          <w:szCs w:val="24"/>
        </w:rPr>
        <w:lastRenderedPageBreak/>
        <w:t xml:space="preserve">βλημα σε αυτό. Άρα εμείς σας καλωσορίζουμε και σας λέμε να περάσετε κι ωραία στην Τρίπολη και στην Πελοπόννησο. </w:t>
      </w:r>
    </w:p>
    <w:p w14:paraId="0D2CAF88"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Εντάξει, κόψτε κάτι, κύριε Κωνσταντινόπουλε. </w:t>
      </w:r>
    </w:p>
    <w:p w14:paraId="0D2CAF89"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ΟΔΥΣΣΕΑΣ ΚΩΝΣΤΑΝΤΙΝΟΠΟΥΛΟΣ</w:t>
      </w:r>
      <w:r>
        <w:rPr>
          <w:rFonts w:eastAsia="Times New Roman"/>
          <w:b/>
          <w:bCs/>
          <w:szCs w:val="24"/>
        </w:rPr>
        <w:t>:</w:t>
      </w:r>
      <w:r>
        <w:rPr>
          <w:rFonts w:eastAsia="Times New Roman"/>
          <w:bCs/>
          <w:szCs w:val="24"/>
        </w:rPr>
        <w:t xml:space="preserve"> Να μην ξεχνάμε, γιατί ξέρετε μπορεί να δημιουργηθούν μετά </w:t>
      </w:r>
      <w:proofErr w:type="spellStart"/>
      <w:r>
        <w:rPr>
          <w:rFonts w:eastAsia="Times New Roman"/>
          <w:bCs/>
          <w:szCs w:val="24"/>
        </w:rPr>
        <w:t>αλυτρωτικές</w:t>
      </w:r>
      <w:proofErr w:type="spellEnd"/>
      <w:r>
        <w:rPr>
          <w:rFonts w:eastAsia="Times New Roman"/>
          <w:bCs/>
          <w:szCs w:val="24"/>
        </w:rPr>
        <w:t xml:space="preserve"> προθέσεις από άλλους νομούς, κύριε Πρόεδρε. </w:t>
      </w:r>
    </w:p>
    <w:p w14:paraId="0D2CAF8A"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Θέλω να πω το εξής: Είναι πολύ σημαντικό ότι δημιουργείτε ένα νέο χρηματοδοτικό εργαλείο. Απ’ ό,τι καταλαβαίνω δεν έχει σχέση με το ΕΣΠΑ</w:t>
      </w:r>
      <w:r>
        <w:rPr>
          <w:rFonts w:eastAsia="Times New Roman"/>
          <w:bCs/>
          <w:szCs w:val="24"/>
        </w:rPr>
        <w:t>,</w:t>
      </w:r>
      <w:r>
        <w:rPr>
          <w:rFonts w:eastAsia="Times New Roman"/>
          <w:bCs/>
          <w:szCs w:val="24"/>
        </w:rPr>
        <w:t xml:space="preserve"> γ</w:t>
      </w:r>
      <w:r>
        <w:rPr>
          <w:rFonts w:eastAsia="Times New Roman"/>
          <w:bCs/>
          <w:szCs w:val="24"/>
        </w:rPr>
        <w:t xml:space="preserve">ια να έχει θέματα κανονιστικά. Θεωρώ ότι είναι κάτι το οποίο, εσείς το ξέρετε καλύτερα, αυτή τη στιγμή, γιατί το διαχειρίζεστε. Άρα αυτό που πρέπει να ζητήσουμε άμεσα και θα το κάνω κι εγώ με επιστολή μου και στους δήμους -κι εγώ θα τους </w:t>
      </w:r>
      <w:r>
        <w:rPr>
          <w:rFonts w:eastAsia="Times New Roman"/>
          <w:bCs/>
          <w:szCs w:val="24"/>
        </w:rPr>
        <w:lastRenderedPageBreak/>
        <w:t>ενημερώσω όλους το</w:t>
      </w:r>
      <w:r>
        <w:rPr>
          <w:rFonts w:eastAsia="Times New Roman"/>
          <w:bCs/>
          <w:szCs w:val="24"/>
        </w:rPr>
        <w:t xml:space="preserve">υς δήμους της Αρκαδίας και ελπίζω όλοι να το κάνουν- είναι να υποβάλουν την επόμενη εβδομάδα, όπως είπατε, αυτή τη διαδικασία. Πράγματι, σας ευχαριστώ και ελπίζω ότι αυτό το πράγμα θα υλοποιηθεί σύντομα. </w:t>
      </w:r>
    </w:p>
    <w:p w14:paraId="0D2CAF8B"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Νομίζω ελάχιστα </w:t>
      </w:r>
      <w:r>
        <w:rPr>
          <w:rFonts w:eastAsia="Times New Roman"/>
          <w:bCs/>
          <w:szCs w:val="24"/>
        </w:rPr>
        <w:t>έχετε να πείτε, κύριε Υπουργέ, γιατί τα είπατε όλα, αλλά έχετε τον λόγο.</w:t>
      </w:r>
    </w:p>
    <w:p w14:paraId="0D2CAF8C" w14:textId="77777777" w:rsidR="003376C9" w:rsidRDefault="000B2B60">
      <w:pPr>
        <w:widowControl w:val="0"/>
        <w:autoSpaceDE w:val="0"/>
        <w:autoSpaceDN w:val="0"/>
        <w:adjustRightInd w:val="0"/>
        <w:spacing w:after="0" w:line="600" w:lineRule="auto"/>
        <w:ind w:firstLine="720"/>
        <w:jc w:val="both"/>
        <w:rPr>
          <w:rFonts w:eastAsia="Times New Roman"/>
          <w:color w:val="FF0000"/>
          <w:szCs w:val="24"/>
        </w:rPr>
      </w:pPr>
      <w:r>
        <w:rPr>
          <w:rFonts w:eastAsia="Times New Roman"/>
          <w:bCs/>
          <w:szCs w:val="24"/>
        </w:rPr>
        <w:t xml:space="preserve">Τον λόγο έχει ο Αναπληρωτής Υπουργός Οικονομίας και Ανάπτυξης κ. Αλέξανδρος </w:t>
      </w:r>
      <w:proofErr w:type="spellStart"/>
      <w:r>
        <w:rPr>
          <w:rFonts w:eastAsia="Times New Roman"/>
          <w:bCs/>
          <w:szCs w:val="24"/>
        </w:rPr>
        <w:t>Χαρίτσης</w:t>
      </w:r>
      <w:proofErr w:type="spellEnd"/>
      <w:r>
        <w:rPr>
          <w:rFonts w:eastAsia="Times New Roman"/>
          <w:bCs/>
          <w:szCs w:val="24"/>
        </w:rPr>
        <w:t xml:space="preserve">. </w:t>
      </w:r>
    </w:p>
    <w:p w14:paraId="0D2CAF8D"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ΑΛΕΞΑΝΔΡΟΣ ΧΑΡΙΤΣΗΣ (Αναπληρωτής Υπουργός Οικονομίας και Ανάπτυξης): </w:t>
      </w:r>
      <w:r>
        <w:rPr>
          <w:rFonts w:eastAsia="Times New Roman"/>
          <w:bCs/>
          <w:szCs w:val="24"/>
        </w:rPr>
        <w:t>Ήδη να σας ενημερώσω, κύριε</w:t>
      </w:r>
      <w:r>
        <w:rPr>
          <w:rFonts w:eastAsia="Times New Roman"/>
          <w:bCs/>
          <w:szCs w:val="24"/>
        </w:rPr>
        <w:t xml:space="preserve"> Κωνσταντινόπουλε, ότι μέσα από τη συνεργασία την οποία έχουμε αναπτύξει με τους φορείς της αυτοδιοίκησης στη συγκεκριμένη περίπτωση </w:t>
      </w:r>
      <w:r>
        <w:rPr>
          <w:rFonts w:eastAsia="Times New Roman"/>
          <w:bCs/>
          <w:szCs w:val="24"/>
        </w:rPr>
        <w:lastRenderedPageBreak/>
        <w:t xml:space="preserve">και με την ΚΕΔΕ και με το Ταμείο Παρακαταθηκών και Δανείων έχουμε ενημερώσει συνολικά τους </w:t>
      </w:r>
      <w:r>
        <w:rPr>
          <w:rFonts w:eastAsia="Times New Roman"/>
          <w:bCs/>
          <w:szCs w:val="24"/>
        </w:rPr>
        <w:t>δ</w:t>
      </w:r>
      <w:r>
        <w:rPr>
          <w:rFonts w:eastAsia="Times New Roman"/>
          <w:bCs/>
          <w:szCs w:val="24"/>
        </w:rPr>
        <w:t>ήμους γι’ αυτό το νέο πρόγραμμα</w:t>
      </w:r>
      <w:r>
        <w:rPr>
          <w:rFonts w:eastAsia="Times New Roman"/>
          <w:bCs/>
          <w:szCs w:val="24"/>
        </w:rPr>
        <w:t xml:space="preserve">. Βεβαίως, θα ήταν πολύ χρήσιμο κι εσείς από τη μεριά σας να ενημερώσετε τον </w:t>
      </w:r>
      <w:r>
        <w:rPr>
          <w:rFonts w:eastAsia="Times New Roman"/>
          <w:bCs/>
          <w:szCs w:val="24"/>
        </w:rPr>
        <w:t>δ</w:t>
      </w:r>
      <w:r>
        <w:rPr>
          <w:rFonts w:eastAsia="Times New Roman"/>
          <w:bCs/>
          <w:szCs w:val="24"/>
        </w:rPr>
        <w:t>ήμο γι’ αυτή τη νέα χρηματοδοτική δυνατότητα μέσα στις επόμενες ημέρες και για τη συγκεκριμένη περίπτωση αυτού του πολύ σημαντικού έργου, ώστε να προχωρήσουμε πάρα πολύ γρήγορα σ</w:t>
      </w:r>
      <w:r>
        <w:rPr>
          <w:rFonts w:eastAsia="Times New Roman"/>
          <w:bCs/>
          <w:szCs w:val="24"/>
        </w:rPr>
        <w:t>την ένταξή του στο νέο χρηματοδοτικό εργαλείο και στην υλοποίησή του.</w:t>
      </w:r>
    </w:p>
    <w:p w14:paraId="0D2CAF8E"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Ευχαριστώ. </w:t>
      </w:r>
    </w:p>
    <w:p w14:paraId="0D2CAF8F"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Συνεχίζουμε με την πρώτη με </w:t>
      </w:r>
      <w:r>
        <w:rPr>
          <w:rFonts w:eastAsia="Times New Roman"/>
          <w:bCs/>
          <w:szCs w:val="24"/>
        </w:rPr>
        <w:t>αριθμό</w:t>
      </w:r>
      <w:r>
        <w:rPr>
          <w:rFonts w:eastAsia="Times New Roman"/>
          <w:bCs/>
          <w:szCs w:val="24"/>
        </w:rPr>
        <w:t xml:space="preserve"> </w:t>
      </w:r>
      <w:r>
        <w:rPr>
          <w:rFonts w:eastAsia="Times New Roman"/>
          <w:bCs/>
          <w:szCs w:val="24"/>
        </w:rPr>
        <w:t xml:space="preserve">2431/9-1-2018 ερώτηση </w:t>
      </w:r>
      <w:r>
        <w:rPr>
          <w:rFonts w:eastAsia="Times New Roman"/>
          <w:bCs/>
          <w:szCs w:val="24"/>
        </w:rPr>
        <w:t xml:space="preserve">του κύκλου των αναφορών και ερωτήσεων </w:t>
      </w:r>
      <w:r>
        <w:rPr>
          <w:rFonts w:eastAsia="Times New Roman"/>
          <w:bCs/>
          <w:szCs w:val="24"/>
        </w:rPr>
        <w:t xml:space="preserve">του Βουλευτή Δράμας της Νέας Δημοκρατίας </w:t>
      </w:r>
      <w:r>
        <w:rPr>
          <w:rFonts w:eastAsia="Times New Roman"/>
          <w:bCs/>
          <w:szCs w:val="24"/>
        </w:rPr>
        <w:lastRenderedPageBreak/>
        <w:t>κ.</w:t>
      </w:r>
      <w:r>
        <w:rPr>
          <w:rFonts w:eastAsia="Times New Roman"/>
          <w:b/>
          <w:szCs w:val="24"/>
        </w:rPr>
        <w:t xml:space="preserve"> </w:t>
      </w:r>
      <w:r>
        <w:rPr>
          <w:rFonts w:eastAsia="Times New Roman"/>
          <w:szCs w:val="24"/>
        </w:rPr>
        <w:t>Δη</w:t>
      </w:r>
      <w:r>
        <w:rPr>
          <w:rFonts w:eastAsia="Times New Roman"/>
          <w:szCs w:val="24"/>
        </w:rPr>
        <w:t xml:space="preserve">μητρίου Κυριαζίδη </w:t>
      </w:r>
      <w:r>
        <w:rPr>
          <w:rFonts w:eastAsia="Times New Roman"/>
          <w:bCs/>
          <w:szCs w:val="24"/>
        </w:rPr>
        <w:t xml:space="preserve">προς τον Υπουργό </w:t>
      </w:r>
      <w:r>
        <w:rPr>
          <w:rFonts w:eastAsia="Times New Roman"/>
          <w:szCs w:val="24"/>
        </w:rPr>
        <w:t xml:space="preserve">Οικονομίας και Ανάπτυξης </w:t>
      </w:r>
      <w:r>
        <w:rPr>
          <w:rFonts w:eastAsia="Times New Roman"/>
          <w:bCs/>
          <w:szCs w:val="24"/>
        </w:rPr>
        <w:t xml:space="preserve">με θέμα: «Έγκριση του έργου βελτίωσης του </w:t>
      </w:r>
      <w:r>
        <w:rPr>
          <w:rFonts w:eastAsia="Times New Roman"/>
          <w:bCs/>
          <w:szCs w:val="24"/>
        </w:rPr>
        <w:t>χ</w:t>
      </w:r>
      <w:r>
        <w:rPr>
          <w:rFonts w:eastAsia="Times New Roman"/>
          <w:bCs/>
          <w:szCs w:val="24"/>
        </w:rPr>
        <w:t xml:space="preserve">ιονοδρομικού </w:t>
      </w:r>
      <w:r>
        <w:rPr>
          <w:rFonts w:eastAsia="Times New Roman"/>
          <w:bCs/>
          <w:szCs w:val="24"/>
        </w:rPr>
        <w:t>κ</w:t>
      </w:r>
      <w:r>
        <w:rPr>
          <w:rFonts w:eastAsia="Times New Roman"/>
          <w:bCs/>
          <w:szCs w:val="24"/>
        </w:rPr>
        <w:t>έντρου Φαλακρού στο</w:t>
      </w:r>
      <w:r>
        <w:rPr>
          <w:rFonts w:eastAsia="Times New Roman"/>
          <w:bCs/>
          <w:szCs w:val="24"/>
        </w:rPr>
        <w:t>ν</w:t>
      </w:r>
      <w:r>
        <w:rPr>
          <w:rFonts w:eastAsia="Times New Roman"/>
          <w:bCs/>
          <w:szCs w:val="24"/>
        </w:rPr>
        <w:t xml:space="preserve"> Νομό Δράμας».</w:t>
      </w:r>
    </w:p>
    <w:p w14:paraId="0D2CAF90"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Τον λόγο έχει ο κ. Κυριαζίδης. </w:t>
      </w:r>
    </w:p>
    <w:p w14:paraId="0D2CAF91"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ΔΗΜΗΤΡΙΟΣ ΚΥΡΙΑΖΙΔΗΣ:</w:t>
      </w:r>
      <w:r>
        <w:rPr>
          <w:rFonts w:eastAsia="Times New Roman"/>
          <w:bCs/>
          <w:szCs w:val="24"/>
        </w:rPr>
        <w:t xml:space="preserve"> Ευχαριστώ, κύριε Πρόεδρε. </w:t>
      </w:r>
    </w:p>
    <w:p w14:paraId="0D2CAF92"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Κύριε Υπουργέ, θα ήθελα</w:t>
      </w:r>
      <w:r>
        <w:rPr>
          <w:rFonts w:eastAsia="Times New Roman"/>
          <w:bCs/>
          <w:szCs w:val="24"/>
        </w:rPr>
        <w:t xml:space="preserve"> να εκφράσω την ικανοποίησή μου για την παρουσία σας, γιατί δεν είναι σύνηθες φαινόμενο, θα μου επιτραπεί να πω, όπως έχουν πει κι άλλοι συνάδελφοι. Είναι κάτι για το οποίο μας στενοχωρείτε.</w:t>
      </w:r>
    </w:p>
    <w:p w14:paraId="0D2CAF93"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Με την ευκαιρία, όμως, της παρουσίας σας θα ήθελα να σας μεταφέρω</w:t>
      </w:r>
      <w:r>
        <w:rPr>
          <w:rFonts w:eastAsia="Times New Roman"/>
          <w:bCs/>
          <w:szCs w:val="24"/>
        </w:rPr>
        <w:t xml:space="preserve"> την αγωνία και την ανησυχία της τοπικής κοινωνίας που υπηρετώ για ένα ζήτημα που μας ταλανίζει, μας βασανίζει, δημιουργεί τριβές, δημιουργεί αντιπαλότητα </w:t>
      </w:r>
      <w:r>
        <w:rPr>
          <w:rFonts w:eastAsia="Times New Roman"/>
          <w:bCs/>
          <w:szCs w:val="24"/>
        </w:rPr>
        <w:t xml:space="preserve">σε </w:t>
      </w:r>
      <w:r>
        <w:rPr>
          <w:rFonts w:eastAsia="Times New Roman"/>
          <w:bCs/>
          <w:szCs w:val="24"/>
        </w:rPr>
        <w:t>τοπικ</w:t>
      </w:r>
      <w:r>
        <w:rPr>
          <w:rFonts w:eastAsia="Times New Roman"/>
          <w:bCs/>
          <w:szCs w:val="24"/>
        </w:rPr>
        <w:t>ό επίπεδο</w:t>
      </w:r>
      <w:r>
        <w:rPr>
          <w:rFonts w:eastAsia="Times New Roman"/>
          <w:bCs/>
          <w:szCs w:val="24"/>
        </w:rPr>
        <w:t xml:space="preserve"> και γι’ αυτό </w:t>
      </w:r>
      <w:r>
        <w:rPr>
          <w:rFonts w:eastAsia="Times New Roman"/>
          <w:bCs/>
          <w:szCs w:val="24"/>
        </w:rPr>
        <w:lastRenderedPageBreak/>
        <w:t>θα παρακαλούσα για το ζήτημα που θα αναφερθώ να έχουμε μία δημιουργική</w:t>
      </w:r>
      <w:r>
        <w:rPr>
          <w:rFonts w:eastAsia="Times New Roman"/>
          <w:bCs/>
          <w:szCs w:val="24"/>
        </w:rPr>
        <w:t xml:space="preserve"> συζήτηση κι ένα αποτέλεσμα θετικό, όπως θέλω να πιστεύω.</w:t>
      </w:r>
    </w:p>
    <w:p w14:paraId="0D2CAF94"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Το </w:t>
      </w:r>
      <w:r>
        <w:rPr>
          <w:rFonts w:eastAsia="Times New Roman"/>
          <w:bCs/>
          <w:szCs w:val="24"/>
        </w:rPr>
        <w:t>χ</w:t>
      </w:r>
      <w:r>
        <w:rPr>
          <w:rFonts w:eastAsia="Times New Roman"/>
          <w:bCs/>
          <w:szCs w:val="24"/>
        </w:rPr>
        <w:t xml:space="preserve">ιονοδρομικό </w:t>
      </w:r>
      <w:r>
        <w:rPr>
          <w:rFonts w:eastAsia="Times New Roman"/>
          <w:bCs/>
          <w:szCs w:val="24"/>
        </w:rPr>
        <w:t>κ</w:t>
      </w:r>
      <w:r>
        <w:rPr>
          <w:rFonts w:eastAsia="Times New Roman"/>
          <w:bCs/>
          <w:szCs w:val="24"/>
        </w:rPr>
        <w:t xml:space="preserve">έντρο Φαλακρού αποτελεί για τον </w:t>
      </w:r>
      <w:r>
        <w:rPr>
          <w:rFonts w:eastAsia="Times New Roman"/>
          <w:bCs/>
          <w:szCs w:val="24"/>
        </w:rPr>
        <w:t>Ν</w:t>
      </w:r>
      <w:r>
        <w:rPr>
          <w:rFonts w:eastAsia="Times New Roman"/>
          <w:bCs/>
          <w:szCs w:val="24"/>
        </w:rPr>
        <w:t>ομό Δράμας σημαντικό πόλο τουριστικής έλξης, καθώς ως γνωστόν πέραν της εξαιρετικής αλπικής ομορφιάς του, παραμένει ένα από τα μεγαλύτερα χιονοδρομι</w:t>
      </w:r>
      <w:r>
        <w:rPr>
          <w:rFonts w:eastAsia="Times New Roman"/>
          <w:bCs/>
          <w:szCs w:val="24"/>
        </w:rPr>
        <w:t xml:space="preserve">κά κέντρα της χώρας. Στο πλαίσιο αυτό κι επί σκοπό αναβάθμισης του χιονοδρομικού, πρέπει να σημειωθεί ότι με συντονισμένες ενέργειες αναλήφθηκαν από πλευράς μου, κατά την κυβερνητική μου θητεία 2012 – 2014, σημαντικές πρωτοβουλίες, προκειμένου να υπάρξουν </w:t>
      </w:r>
      <w:r>
        <w:rPr>
          <w:rFonts w:eastAsia="Times New Roman"/>
          <w:bCs/>
          <w:szCs w:val="24"/>
        </w:rPr>
        <w:t xml:space="preserve">οι κατάλληλες </w:t>
      </w:r>
      <w:proofErr w:type="spellStart"/>
      <w:r>
        <w:rPr>
          <w:rFonts w:eastAsia="Times New Roman"/>
          <w:bCs/>
          <w:szCs w:val="24"/>
        </w:rPr>
        <w:t>αδειοδοτήσεις</w:t>
      </w:r>
      <w:proofErr w:type="spellEnd"/>
      <w:r>
        <w:rPr>
          <w:rFonts w:eastAsia="Times New Roman"/>
          <w:bCs/>
          <w:szCs w:val="24"/>
        </w:rPr>
        <w:t>, σήμα λειτουργίας κ.λπ., και κυρίως να βελτιωθούν οι υφιστάμενες υποδομές.</w:t>
      </w:r>
    </w:p>
    <w:p w14:paraId="0D2CAF95"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Μάλιστα, εδώ και καιρό αναμένεται η έγκριση του έργου από πλευράς περιφέρειας, όπως σας έχει εισηγηθεί, για τη βελτίωση της λειτουργίας του χιονοδρομικού</w:t>
      </w:r>
      <w:r>
        <w:rPr>
          <w:rFonts w:eastAsia="Times New Roman"/>
          <w:bCs/>
          <w:szCs w:val="24"/>
        </w:rPr>
        <w:t xml:space="preserve"> κέντρου προϋπολογισμού 1,6 εκατομμυρίων ευρώ για την τύχη της οποίας δεν υπάρχει δυστυχώς κα</w:t>
      </w:r>
      <w:r>
        <w:rPr>
          <w:rFonts w:eastAsia="Times New Roman"/>
          <w:bCs/>
          <w:szCs w:val="24"/>
        </w:rPr>
        <w:t>μ</w:t>
      </w:r>
      <w:r>
        <w:rPr>
          <w:rFonts w:eastAsia="Times New Roman"/>
          <w:bCs/>
          <w:szCs w:val="24"/>
        </w:rPr>
        <w:t>μία σχετική πληροφόρηση. Από τον Αύγουστο βεβαίως, απ’ ό,τι έχω πληροφορηθεί έχει κατατεθεί η σχετική εισήγηση.</w:t>
      </w:r>
    </w:p>
    <w:p w14:paraId="0D2CAF96"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Λαμβάνοντας υπ’ </w:t>
      </w:r>
      <w:proofErr w:type="spellStart"/>
      <w:r>
        <w:rPr>
          <w:rFonts w:eastAsia="Times New Roman"/>
          <w:bCs/>
          <w:szCs w:val="24"/>
        </w:rPr>
        <w:t>όψιν</w:t>
      </w:r>
      <w:proofErr w:type="spellEnd"/>
      <w:r>
        <w:rPr>
          <w:rFonts w:eastAsia="Times New Roman"/>
          <w:bCs/>
          <w:szCs w:val="24"/>
        </w:rPr>
        <w:t xml:space="preserve"> όλα αυτά, κύριε Υπουργέ, θα </w:t>
      </w:r>
      <w:r>
        <w:rPr>
          <w:rFonts w:eastAsia="Times New Roman"/>
          <w:bCs/>
          <w:szCs w:val="24"/>
        </w:rPr>
        <w:t>ήθελα να ρωτήσω αν έχει εγκριθεί το ως άνω έργο βελτίωσης του χιονοδρομικού κέντρου Φαλακρού και αν ναι, πότε θα υλοποιηθεί αυτό</w:t>
      </w:r>
      <w:r>
        <w:rPr>
          <w:rFonts w:eastAsia="Times New Roman"/>
          <w:bCs/>
          <w:szCs w:val="24"/>
        </w:rPr>
        <w:t>.</w:t>
      </w:r>
      <w:r>
        <w:rPr>
          <w:rFonts w:eastAsia="Times New Roman"/>
          <w:bCs/>
          <w:szCs w:val="24"/>
        </w:rPr>
        <w:t xml:space="preserve"> Αν όχι για ποιον λόγο υφίσταται αυτή η μακρά καθυστέρηση</w:t>
      </w:r>
      <w:r>
        <w:rPr>
          <w:rFonts w:eastAsia="Times New Roman"/>
          <w:bCs/>
          <w:szCs w:val="24"/>
        </w:rPr>
        <w:t>;</w:t>
      </w:r>
    </w:p>
    <w:p w14:paraId="0D2CAF97" w14:textId="77777777" w:rsidR="003376C9" w:rsidRDefault="000B2B6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Δεύτερον, δεδομένου ότι γίνεται μια παραχώρηση σε έναν ιδιώτη με τον</w:t>
      </w:r>
      <w:r>
        <w:rPr>
          <w:rFonts w:eastAsia="Times New Roman"/>
          <w:bCs/>
          <w:szCs w:val="24"/>
        </w:rPr>
        <w:t xml:space="preserve"> τρόπο αυτό να εκμεταλλευθεί σε έναν βαθμό τη λει</w:t>
      </w:r>
      <w:r>
        <w:rPr>
          <w:rFonts w:eastAsia="Times New Roman"/>
          <w:bCs/>
          <w:szCs w:val="24"/>
        </w:rPr>
        <w:lastRenderedPageBreak/>
        <w:t>τουργία του χιονοδρομικού -διότι υπήρχαν άλλα ζητήματα στο παρελθόν- να μας ενημερώσετε αν υπάρχει κάτι σχετικό επ’ αυτού.</w:t>
      </w:r>
    </w:p>
    <w:p w14:paraId="0D2CAF98"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Το τρίτο που θέλω να σας ρωτήσω είναι το εξής: Σε επίπεδο κεντρικής διοίκησης -εσάς </w:t>
      </w:r>
      <w:r>
        <w:rPr>
          <w:rFonts w:eastAsia="Times New Roman" w:cs="Times New Roman"/>
          <w:szCs w:val="24"/>
        </w:rPr>
        <w:t>εννοώ- σε ποιες ενέργειες θα προβείτε για την περαιτέρω ενίσχυση και ανάδειξη αυτού του σημαντικού τουριστικού προορισμού, που είναι ένας πνεύμονας ζωής και οικονομικής επιβίωσης ενός τόπου που είναι απομονωμένος και απόμακρος;</w:t>
      </w:r>
    </w:p>
    <w:p w14:paraId="0D2CAF9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Ευχαριστώ.</w:t>
      </w:r>
    </w:p>
    <w:p w14:paraId="0D2CAF9A" w14:textId="77777777" w:rsidR="003376C9" w:rsidRDefault="000B2B60">
      <w:pPr>
        <w:spacing w:after="0" w:line="600" w:lineRule="auto"/>
        <w:ind w:firstLine="720"/>
        <w:jc w:val="both"/>
        <w:rPr>
          <w:rFonts w:eastAsia="Times New Roman"/>
          <w:bCs/>
          <w:szCs w:val="24"/>
        </w:rPr>
      </w:pPr>
      <w:r>
        <w:rPr>
          <w:rFonts w:eastAsia="Times New Roman"/>
          <w:b/>
          <w:bCs/>
          <w:szCs w:val="24"/>
        </w:rPr>
        <w:t>ΠΡΟΕΔΡΕΥΩΝ (Νικήτ</w:t>
      </w:r>
      <w:r>
        <w:rPr>
          <w:rFonts w:eastAsia="Times New Roman"/>
          <w:b/>
          <w:bCs/>
          <w:szCs w:val="24"/>
        </w:rPr>
        <w:t xml:space="preserve">ας Κακλαμάνης): </w:t>
      </w:r>
      <w:r>
        <w:rPr>
          <w:rFonts w:eastAsia="Times New Roman"/>
          <w:bCs/>
          <w:szCs w:val="24"/>
        </w:rPr>
        <w:t>Το Φαλακρό όρος, κύριε Κυριαζίδη, είναι πράγματι πανέμορφο.</w:t>
      </w:r>
    </w:p>
    <w:p w14:paraId="0D2CAF9B" w14:textId="77777777" w:rsidR="003376C9" w:rsidRDefault="000B2B60">
      <w:pPr>
        <w:spacing w:after="0" w:line="600" w:lineRule="auto"/>
        <w:ind w:firstLine="720"/>
        <w:jc w:val="both"/>
        <w:rPr>
          <w:rFonts w:eastAsia="Times New Roman"/>
          <w:bCs/>
          <w:szCs w:val="24"/>
        </w:rPr>
      </w:pPr>
      <w:r>
        <w:rPr>
          <w:rFonts w:eastAsia="Times New Roman"/>
          <w:bCs/>
          <w:szCs w:val="24"/>
        </w:rPr>
        <w:t>Τον λόγο έχει ο κύριος Υπουργός.</w:t>
      </w:r>
    </w:p>
    <w:p w14:paraId="0D2CAF9C"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ΧΑΡΙΤΣΗΣ (Αναπληρωτής Υπουργός Οικονομίας και Ανάπτυξης): </w:t>
      </w:r>
      <w:r>
        <w:rPr>
          <w:rFonts w:eastAsia="Times New Roman" w:cs="Times New Roman"/>
          <w:szCs w:val="24"/>
        </w:rPr>
        <w:t>Ευχαριστώ, κύριε Πρόεδρε.</w:t>
      </w:r>
    </w:p>
    <w:p w14:paraId="0D2CAF9D"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Κύριε Κυριαζίδη, ευχαριστώ και εσάς για την ερώτησή </w:t>
      </w:r>
      <w:r>
        <w:rPr>
          <w:rFonts w:eastAsia="Times New Roman" w:cs="Times New Roman"/>
          <w:szCs w:val="24"/>
        </w:rPr>
        <w:t>σας. Βεβαίως ο στόχος είναι να ξεκαθαρίσουμε λίγο τα πράγματα και να γίνει -όπως είπατε και εσείς- μια δημιουργική συζήτηση και όχι ένα παιχνίδι εντυπώσεων, το οποίο νομίζω ότι δεν προσφέρει τίποτα σε κανέναν και χαίρομαι, γιατί βάζει η ερώτηση κάποια ζητή</w:t>
      </w:r>
      <w:r>
        <w:rPr>
          <w:rFonts w:eastAsia="Times New Roman" w:cs="Times New Roman"/>
          <w:szCs w:val="24"/>
        </w:rPr>
        <w:t>ματα τα οποία πρέπει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να απαντηθούν. </w:t>
      </w:r>
    </w:p>
    <w:p w14:paraId="0D2CAF9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Έρχομαι στο πρώτο ερώτημα, για να μιλήσουμε συγκεκριμένα. Πράγματι από την </w:t>
      </w:r>
      <w:r>
        <w:rPr>
          <w:rFonts w:eastAsia="Times New Roman" w:cs="Times New Roman"/>
          <w:szCs w:val="24"/>
        </w:rPr>
        <w:t>π</w:t>
      </w:r>
      <w:r>
        <w:rPr>
          <w:rFonts w:eastAsia="Times New Roman" w:cs="Times New Roman"/>
          <w:szCs w:val="24"/>
        </w:rPr>
        <w:t>εριφέρεια υποβλήθηκε τον Αύγουστο του 2017 η πρόταση για τη χρηματοδότηση του έργου από εθνικούς πόρους, δηλαδή από το εθνικό σκέλος το</w:t>
      </w:r>
      <w:r>
        <w:rPr>
          <w:rFonts w:eastAsia="Times New Roman" w:cs="Times New Roman"/>
          <w:szCs w:val="24"/>
        </w:rPr>
        <w:t>υ Προγράμματος Δημοσίων Επεν</w:t>
      </w:r>
      <w:r>
        <w:rPr>
          <w:rFonts w:eastAsia="Times New Roman" w:cs="Times New Roman"/>
          <w:szCs w:val="24"/>
        </w:rPr>
        <w:lastRenderedPageBreak/>
        <w:t xml:space="preserve">δύσεων. Βάσει αυτής της πρότασης, οι αρμόδιες υπηρεσίες του Υπουργείου μας, η Διεύθυνση Δημοσίων Επενδύσεων του Υπουργείου Οικονομίας και Ανάπτυξης, ζήτησαν από την </w:t>
      </w:r>
      <w:r>
        <w:rPr>
          <w:rFonts w:eastAsia="Times New Roman" w:cs="Times New Roman"/>
          <w:szCs w:val="24"/>
        </w:rPr>
        <w:t>π</w:t>
      </w:r>
      <w:r>
        <w:rPr>
          <w:rFonts w:eastAsia="Times New Roman" w:cs="Times New Roman"/>
          <w:szCs w:val="24"/>
        </w:rPr>
        <w:t>εριφέρεια να καταθέσει αναλυτική χρηματοοικονομική μελέτη -που</w:t>
      </w:r>
      <w:r>
        <w:rPr>
          <w:rFonts w:eastAsia="Times New Roman" w:cs="Times New Roman"/>
          <w:szCs w:val="24"/>
        </w:rPr>
        <w:t xml:space="preserve"> είναι κανονιστικά απαραίτητη για τη χρηματοδότηση του έργου-, η οποία να αποδεικνύει τη βιωσιμότητα του συγκεκριμένου χιονοδρομικού κέντρου.</w:t>
      </w:r>
    </w:p>
    <w:p w14:paraId="0D2CAF9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Επιπλέον, ζητήθηκαν στοιχεία από την </w:t>
      </w:r>
      <w:r>
        <w:rPr>
          <w:rFonts w:eastAsia="Times New Roman" w:cs="Times New Roman"/>
          <w:szCs w:val="24"/>
        </w:rPr>
        <w:t>π</w:t>
      </w:r>
      <w:r>
        <w:rPr>
          <w:rFonts w:eastAsia="Times New Roman" w:cs="Times New Roman"/>
          <w:szCs w:val="24"/>
        </w:rPr>
        <w:t xml:space="preserve">εριφέρεια, που να τεκμηριώνουν ότι το έργο αυτό πληροί τις προϋποθέσεις των </w:t>
      </w:r>
      <w:r>
        <w:rPr>
          <w:rFonts w:eastAsia="Times New Roman" w:cs="Times New Roman"/>
          <w:szCs w:val="24"/>
        </w:rPr>
        <w:t xml:space="preserve">σχετικών διατάξεων για τις κρατικές ενισχύσεις. Γνωρίζετε ότι οι κρατικές ενισχύσεις είναι ένα ζήτημα που μας απασχολεί πάρα πολύ. Προσπαθούμε προτού προχωρήσουμε σε μία χρηματοδότηση να έχουμε </w:t>
      </w:r>
      <w:r>
        <w:rPr>
          <w:rFonts w:eastAsia="Times New Roman" w:cs="Times New Roman"/>
          <w:szCs w:val="24"/>
        </w:rPr>
        <w:lastRenderedPageBreak/>
        <w:t>επιλύσει αυτό το ζήτημα, για να μην το βρούμε μπροστά μας με τ</w:t>
      </w:r>
      <w:r>
        <w:rPr>
          <w:rFonts w:eastAsia="Times New Roman" w:cs="Times New Roman"/>
          <w:szCs w:val="24"/>
        </w:rPr>
        <w:t>ις σχετικές υπηρεσίες της Ευρωπαϊκής Επιτροπής.</w:t>
      </w:r>
    </w:p>
    <w:p w14:paraId="0D2CAFA0"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εριφέρεια δεν έχει καταθέσει ακόμα τα σχετικά συμπληρωματικά στοιχεία. Άρα αναμένουμε από τη μεριά της την κατάθεση αυτών, για να προχωρήσουμε. Να τονίσω όμως εδώ, σε αυτό το σημείο, ότι δεν αποτελεί συνήθ</w:t>
      </w:r>
      <w:r>
        <w:rPr>
          <w:rFonts w:eastAsia="Times New Roman" w:cs="Times New Roman"/>
          <w:szCs w:val="24"/>
        </w:rPr>
        <w:t>η πρακτική –αν θέλετε- η χρηματοδότηση του λειτουργικού κόστους μιας οικονομικής δραστηριότητας. Από τους εθνικούς πόρους του Προγράμματος Δημοσίων Επενδύσεων χρηματοδοτούνται κυρίως, κατά βάση, έργα υποδομών και αναβάθμιση πάγιων εγκαταστάσεων, όχι όμως η</w:t>
      </w:r>
      <w:r>
        <w:rPr>
          <w:rFonts w:eastAsia="Times New Roman" w:cs="Times New Roman"/>
          <w:szCs w:val="24"/>
        </w:rPr>
        <w:t xml:space="preserve"> λειτουργία.</w:t>
      </w:r>
    </w:p>
    <w:p w14:paraId="0D2CAFA1"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όμως, είναι απαραίτητη προϋπόθεση -το επαναλαμβάνω- η εκπόνηση και η προσκόμιση αυτής της μελέτης οικονομικής βιωσιμότητας. Νομίζω θα συμφωνήσετε μαζί μου ότι </w:t>
      </w:r>
      <w:r>
        <w:rPr>
          <w:rFonts w:eastAsia="Times New Roman" w:cs="Times New Roman"/>
          <w:szCs w:val="24"/>
        </w:rPr>
        <w:lastRenderedPageBreak/>
        <w:t>στο παρελθόν, στις προηγούμενες δεκαετίες, η διάθεση χρημάτων από</w:t>
      </w:r>
      <w:r>
        <w:rPr>
          <w:rFonts w:eastAsia="Times New Roman" w:cs="Times New Roman"/>
          <w:szCs w:val="24"/>
        </w:rPr>
        <w:t xml:space="preserve"> το Πρόγραμμα Δημοσίων Επενδύσεων με έναν τρόπο ανορθολογικό, με έναν τρόπο ο οποίος δεν βασιζόταν σε σχετικές μελέτες και σχεδιασμούς, πλήγωσε την εθνική οικονομία και αυτά είναι λάθη που δεν πρέπει να επαναλάβουμε.</w:t>
      </w:r>
    </w:p>
    <w:p w14:paraId="0D2CAFA2"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Εφόσον, λοιπόν, υποβληθούν τα σχετικά έ</w:t>
      </w:r>
      <w:r>
        <w:rPr>
          <w:rFonts w:eastAsia="Times New Roman" w:cs="Times New Roman"/>
          <w:szCs w:val="24"/>
        </w:rPr>
        <w:t>γγραφα και οι σχετικές μελέτες που έχουν ζητηθεί, θα προχωρήσουμε στην χρηματοδότηση του έργου από το εθνικό σκέλος του Προγράμματος Δημοσίων Επενδύσεων.</w:t>
      </w:r>
    </w:p>
    <w:p w14:paraId="0D2CAFA3"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 δεύτερο ερώτημά σας, θα μου επιτρέψετε να πω ότι ο μόνος αρμόδιος να απαντήσει είναι η </w:t>
      </w:r>
      <w:r>
        <w:rPr>
          <w:rFonts w:eastAsia="Times New Roman" w:cs="Times New Roman"/>
          <w:szCs w:val="24"/>
        </w:rPr>
        <w:t>π</w:t>
      </w:r>
      <w:r>
        <w:rPr>
          <w:rFonts w:eastAsia="Times New Roman" w:cs="Times New Roman"/>
          <w:szCs w:val="24"/>
        </w:rPr>
        <w:t xml:space="preserve">εριφέρεια, η οποία έχει τη σύμβαση με τον ιδιώτη. Άρα πρέπει να απευθυνθείτε εκεί, έτσι ώστε να πληροφορηθείτε τους όρους παραχώρησης, αλλά και </w:t>
      </w:r>
      <w:r>
        <w:rPr>
          <w:rFonts w:eastAsia="Times New Roman" w:cs="Times New Roman"/>
          <w:szCs w:val="24"/>
        </w:rPr>
        <w:lastRenderedPageBreak/>
        <w:t>το κατά πόσον ο ιδιώτης τηρεί τις συμβατικές του υποχρεώσεις, όπως αναφέρετε στο ερώτημά σας.</w:t>
      </w:r>
    </w:p>
    <w:p w14:paraId="0D2CAFA4"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Ενώ σε σχέση με τ</w:t>
      </w:r>
      <w:r>
        <w:rPr>
          <w:rFonts w:eastAsia="Times New Roman" w:cs="Times New Roman"/>
          <w:szCs w:val="24"/>
        </w:rPr>
        <w:t xml:space="preserve">ο τρίτο ερώτημα, γνωρίζετε πάρα πολύ καλά ότι έχουμε αναπτύξει στο Υπουργείο Οικονομίας μια σειρά από χρηματοδοτικά εργαλεία για τη χρηματοδότηση τέτοιου τύπου έργων. Είναι εργαλεία τα οποία απευθύνονται τόσο σε ιδιώτες όσο και σε φορείς της </w:t>
      </w:r>
      <w:r>
        <w:rPr>
          <w:rFonts w:eastAsia="Times New Roman" w:cs="Times New Roman"/>
          <w:szCs w:val="24"/>
        </w:rPr>
        <w:t>α</w:t>
      </w:r>
      <w:r>
        <w:rPr>
          <w:rFonts w:eastAsia="Times New Roman" w:cs="Times New Roman"/>
          <w:szCs w:val="24"/>
        </w:rPr>
        <w:t>υτοδιοίκησης.</w:t>
      </w:r>
      <w:r>
        <w:rPr>
          <w:rFonts w:eastAsia="Times New Roman" w:cs="Times New Roman"/>
          <w:szCs w:val="24"/>
        </w:rPr>
        <w:t xml:space="preserve"> Στην προηγούμενη ερώτηση είχαμε τη δυνατότητα με τον ερωτώντα Βουλευτή να συζητήσουμε ένα τέτοιο εργαλείο.</w:t>
      </w:r>
    </w:p>
    <w:p w14:paraId="0D2CAFA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 xml:space="preserve">Από το </w:t>
      </w:r>
      <w:r>
        <w:rPr>
          <w:rFonts w:eastAsia="Times New Roman" w:cs="Times New Roman"/>
          <w:szCs w:val="24"/>
        </w:rPr>
        <w:t>π</w:t>
      </w:r>
      <w:r>
        <w:rPr>
          <w:rFonts w:eastAsia="Times New Roman" w:cs="Times New Roman"/>
          <w:szCs w:val="24"/>
        </w:rPr>
        <w:t>ρόγραμμα ΕΠΑ</w:t>
      </w:r>
      <w:r>
        <w:rPr>
          <w:rFonts w:eastAsia="Times New Roman" w:cs="Times New Roman"/>
          <w:szCs w:val="24"/>
        </w:rPr>
        <w:t>Ν</w:t>
      </w:r>
      <w:r>
        <w:rPr>
          <w:rFonts w:eastAsia="Times New Roman" w:cs="Times New Roman"/>
          <w:szCs w:val="24"/>
        </w:rPr>
        <w:t xml:space="preserve">ΕΚ του ΕΣΠΑ έχουν εκδοθεί δύο προσκλήσεις που αφορούν υφιστάμενες και νέες τουριστικές επιχειρήσεις. Σε αυτά τα προγράμματα θα </w:t>
      </w:r>
      <w:r>
        <w:rPr>
          <w:rFonts w:eastAsia="Times New Roman" w:cs="Times New Roman"/>
          <w:szCs w:val="24"/>
        </w:rPr>
        <w:t xml:space="preserve">μπορούσε ενδεχομένως να </w:t>
      </w:r>
      <w:r>
        <w:rPr>
          <w:rFonts w:eastAsia="Times New Roman" w:cs="Times New Roman"/>
          <w:szCs w:val="24"/>
        </w:rPr>
        <w:lastRenderedPageBreak/>
        <w:t xml:space="preserve">υποβληθεί πρόταση και από τον φορέα διαχείρισης του χιονοδρομικού κέντρου του Φαλακρού. Αυτά τα </w:t>
      </w:r>
      <w:r>
        <w:rPr>
          <w:rFonts w:eastAsia="Times New Roman" w:cs="Times New Roman"/>
          <w:szCs w:val="24"/>
        </w:rPr>
        <w:t>π</w:t>
      </w:r>
      <w:r>
        <w:rPr>
          <w:rFonts w:eastAsia="Times New Roman" w:cs="Times New Roman"/>
          <w:szCs w:val="24"/>
        </w:rPr>
        <w:t>ρογράμματα έχουν συνολικό προϋπολογισμό 210 εκατομμύρια ευρώ.</w:t>
      </w:r>
    </w:p>
    <w:p w14:paraId="0D2CAFA6"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Το αμέσως επόμενο διάστημα ξεκινάει και η λειτουργία του νέου Ταμείου Υπο</w:t>
      </w:r>
      <w:r>
        <w:rPr>
          <w:rFonts w:eastAsia="Times New Roman" w:cs="Times New Roman"/>
          <w:szCs w:val="24"/>
        </w:rPr>
        <w:t>δομών το οποίο δημιουργήσαμε με την Ευρωπαϊκή Τράπεζα Επενδύσεων και το οποίο θα χρηματοδοτήσει την αναβάθμιση τοπικών υποδομών και τουριστικού χαρακτήρα. Άρα και εκεί θα υπάρχει δυνατότητα χρηματοδότησης τέτοιων έργων και τέτοιων υποδομών</w:t>
      </w:r>
      <w:r>
        <w:rPr>
          <w:rFonts w:eastAsia="Times New Roman" w:cs="Times New Roman"/>
          <w:szCs w:val="24"/>
        </w:rPr>
        <w:t>,</w:t>
      </w:r>
      <w:r>
        <w:rPr>
          <w:rFonts w:eastAsia="Times New Roman" w:cs="Times New Roman"/>
          <w:szCs w:val="24"/>
        </w:rPr>
        <w:t xml:space="preserve"> όπως είναι τα χ</w:t>
      </w:r>
      <w:r>
        <w:rPr>
          <w:rFonts w:eastAsia="Times New Roman" w:cs="Times New Roman"/>
          <w:szCs w:val="24"/>
        </w:rPr>
        <w:t>ιονοδρομικά κέντρα.</w:t>
      </w:r>
    </w:p>
    <w:p w14:paraId="0D2CAFA7"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Υπάρχουν, λοιπόν, τα χρηματοδοτικά εργαλεία, έτσι ώστε να μπορέσει να χρηματοδοτηθεί το έργο, όπως λέτε στο τρίτο ερώτημά σας.</w:t>
      </w:r>
    </w:p>
    <w:p w14:paraId="0D2CAFA8"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πλέον στη διακριτική ευχέρεια της </w:t>
      </w:r>
      <w:r>
        <w:rPr>
          <w:rFonts w:eastAsia="Times New Roman" w:cs="Times New Roman"/>
          <w:szCs w:val="24"/>
        </w:rPr>
        <w:t>π</w:t>
      </w:r>
      <w:r>
        <w:rPr>
          <w:rFonts w:eastAsia="Times New Roman" w:cs="Times New Roman"/>
          <w:szCs w:val="24"/>
        </w:rPr>
        <w:t xml:space="preserve">εριφέρειας, αλλά και του ιδιώτη που έχει αναλάβει τη διαχείρισή του </w:t>
      </w:r>
      <w:r>
        <w:rPr>
          <w:rFonts w:eastAsia="Times New Roman" w:cs="Times New Roman"/>
          <w:szCs w:val="24"/>
        </w:rPr>
        <w:t>να υποβάλει τα σχετικά αιτήματα.</w:t>
      </w:r>
    </w:p>
    <w:p w14:paraId="0D2CAFA9"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Ευχαριστώ.</w:t>
      </w:r>
    </w:p>
    <w:p w14:paraId="0D2CAFAA"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Κυριαζίδη, έχετε τον λόγο.</w:t>
      </w:r>
    </w:p>
    <w:p w14:paraId="0D2CAFAB"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0D2CAFAC"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Κύριε Υπουργέ, ορθά το τονίζετε βεβαίως σε ό,τι αφορά το καθεστώς που επικρατούσε χρόνια αναφορικά</w:t>
      </w:r>
      <w:r>
        <w:rPr>
          <w:rFonts w:eastAsia="Times New Roman" w:cs="Times New Roman"/>
          <w:szCs w:val="24"/>
        </w:rPr>
        <w:t xml:space="preserve"> με τη λειτουργία του χιονοδρομικού κέντρου. Αναφέρατε, πέρα από το σχετικό αίτημα και την πρόοδό του, ότι θα πρέπει αυτή η μελέτη να προχωρήσει, έτσι ώστε να είναι δυνατή αυτή η χρηματοδότηση. Θα ήθελα να σας </w:t>
      </w:r>
      <w:r>
        <w:rPr>
          <w:rFonts w:eastAsia="Times New Roman" w:cs="Times New Roman"/>
          <w:szCs w:val="24"/>
        </w:rPr>
        <w:lastRenderedPageBreak/>
        <w:t>ρωτήσω αν έχει διασφαλιστεί από πλευράς σας αυ</w:t>
      </w:r>
      <w:r>
        <w:rPr>
          <w:rFonts w:eastAsia="Times New Roman" w:cs="Times New Roman"/>
          <w:szCs w:val="24"/>
        </w:rPr>
        <w:t>τή η χρηματοδότηση. Δηλαδή εφόσον υπάρξει, θα υπάρξει άμεσα ανταπόκριση ή θα περιμένουμε πολύ χρόνο μέχρι να παρθεί αυτή η έγκριση;</w:t>
      </w:r>
    </w:p>
    <w:p w14:paraId="0D2CAFAD"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Δεύτερον, ορθά είπατε -και σας ευχαριστούμε που αναφερθήκατε- ότι υπάρχουν κι άλλα χρηματοδοτικά εργαλεία, προκειμένου να τα</w:t>
      </w:r>
      <w:r>
        <w:rPr>
          <w:rFonts w:eastAsia="Times New Roman" w:cs="Times New Roman"/>
          <w:szCs w:val="24"/>
        </w:rPr>
        <w:t xml:space="preserve"> εκμεταλλευτούμε από πλευράς υποδομών και για την ενίσχυση της λειτουργίας του χιονοδρομικού κέντρου. Αυτά είναι πέρα από αυτά που λέτε εσείς; Δηλαδή θα μπορούν να κάνουν χρήση και του δεύτερου προγράμματος-χρηματοδοτικού εργαλείου και του τρίτου; Άρα υπάρ</w:t>
      </w:r>
      <w:r>
        <w:rPr>
          <w:rFonts w:eastAsia="Times New Roman" w:cs="Times New Roman"/>
          <w:szCs w:val="24"/>
        </w:rPr>
        <w:t>χει η δυνατότητα να ενισχυθεί και με αυτά τα εργαλεία το χιονοδρομικό κέντρο ή θα παραμείνουμε μόνο σε αυτό που αρχικά ζητείται;</w:t>
      </w:r>
    </w:p>
    <w:p w14:paraId="0D2CAFAE"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Και περιμένω βεβαίως την άμεση ανταπόκριση από πλευράς σας, έτσι ώστε να είναι δυνατή η λειτουργία του κέντρου, μια και ο καιρό</w:t>
      </w:r>
      <w:r>
        <w:rPr>
          <w:rFonts w:eastAsia="Times New Roman" w:cs="Times New Roman"/>
          <w:szCs w:val="24"/>
        </w:rPr>
        <w:t xml:space="preserve">ς και ο Θεός έβαλε το χέρι του να ενισχυθεί από πολύ χιόνι, που θα μας πάει μέχρι τον Μάιο, αν και υπήρξε μια καθυστέρηση. Άρα επειγόμαστε, πιεζόμαστε. Θα παρακαλούσα, όπως θα παρακαλούσα και την </w:t>
      </w:r>
      <w:r>
        <w:rPr>
          <w:rFonts w:eastAsia="Times New Roman" w:cs="Times New Roman"/>
          <w:szCs w:val="24"/>
        </w:rPr>
        <w:t>π</w:t>
      </w:r>
      <w:r>
        <w:rPr>
          <w:rFonts w:eastAsia="Times New Roman" w:cs="Times New Roman"/>
          <w:szCs w:val="24"/>
        </w:rPr>
        <w:t>εριφέρεια, που προφανώς θα μας παρακολουθεί, να προχωρήσετε</w:t>
      </w:r>
      <w:r>
        <w:rPr>
          <w:rFonts w:eastAsia="Times New Roman" w:cs="Times New Roman"/>
          <w:szCs w:val="24"/>
        </w:rPr>
        <w:t xml:space="preserve"> αυτά τα έργα και την έγκριση της μελέτης, αλλά περισσότερο του ποσού, ώστε να διατεθεί, προκειμένου επιτέλους να αποτελέσει ένα σημείο αναφοράς, που έχει να κάνει ειδικά με την οικονομική ενίσχυση του τόπου μας. Γιατί πάσχουμε από πάρα πολλά, αλλά δεν είν</w:t>
      </w:r>
      <w:r>
        <w:rPr>
          <w:rFonts w:eastAsia="Times New Roman" w:cs="Times New Roman"/>
          <w:szCs w:val="24"/>
        </w:rPr>
        <w:t>αι του παρόντος να τα αναφέρουμε.</w:t>
      </w:r>
    </w:p>
    <w:p w14:paraId="0D2CAFAF"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Ευχαριστώ.</w:t>
      </w:r>
    </w:p>
    <w:p w14:paraId="0D2CAFB0"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κύριος Υπουργός για να απαντήσει συμπληρωματικά. Γιατί σχεδόν έχει απαντήσει.</w:t>
      </w:r>
    </w:p>
    <w:p w14:paraId="0D2CAFB1"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Συμπληρωματικά και συνοπτικά, κύριε Πρόεδρε, θα απαντήσω στα ερωτήματα που έθεσε ο κ. Κυριαζίδης.</w:t>
      </w:r>
    </w:p>
    <w:p w14:paraId="0D2CAFB2"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Χαίρομαι κατ’ αρχάς που ακούω ότι παρατείνεται η τουριστική περίοδος λόγω του καιρού. Αυτό είναι θετικό για την περιοχή, η οποία όντως έχει πολύ μεγάλες ανάγ</w:t>
      </w:r>
      <w:r>
        <w:rPr>
          <w:rFonts w:eastAsia="Times New Roman" w:cs="Times New Roman"/>
          <w:szCs w:val="24"/>
        </w:rPr>
        <w:t>κες, τις οποίες κάποια στιγμή πρέπει να τις συζητήσουμε συνολικότερα και όχι μόνο για το συγκεκριμένο, το οποίο βεβαίως είναι πολύ σημαντικό.</w:t>
      </w:r>
    </w:p>
    <w:p w14:paraId="0D2CAFB3"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Συν τω καιρώ να βάλετε και εσείς το χέρι σας.</w:t>
      </w:r>
    </w:p>
    <w:p w14:paraId="0D2CAFB4"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w:t>
      </w:r>
      <w:r>
        <w:rPr>
          <w:rFonts w:eastAsia="Times New Roman" w:cs="Times New Roman"/>
          <w:b/>
          <w:szCs w:val="24"/>
        </w:rPr>
        <w:t>νομίας και Ανάπτυξης):</w:t>
      </w:r>
      <w:r>
        <w:rPr>
          <w:rFonts w:eastAsia="Times New Roman" w:cs="Times New Roman"/>
          <w:szCs w:val="24"/>
        </w:rPr>
        <w:t xml:space="preserve"> Συν Αθηνά και χείρα </w:t>
      </w:r>
      <w:proofErr w:type="spellStart"/>
      <w:r>
        <w:rPr>
          <w:rFonts w:eastAsia="Times New Roman" w:cs="Times New Roman"/>
          <w:szCs w:val="24"/>
        </w:rPr>
        <w:t>κίνει</w:t>
      </w:r>
      <w:proofErr w:type="spellEnd"/>
      <w:r>
        <w:rPr>
          <w:rFonts w:eastAsia="Times New Roman" w:cs="Times New Roman"/>
          <w:szCs w:val="24"/>
        </w:rPr>
        <w:t>, βεβαίως. Συμφωνώ μαζί σας σε αυτό. Γι’ αυτό βλέπετε ότι προσπαθούμε με όλες τις δυνατότητες οι οποίες υπάρχουν να καλύψουμε τις πολύ μεγάλες ανάγκες οι οποίες δημιουργούνται.</w:t>
      </w:r>
    </w:p>
    <w:p w14:paraId="0D2CAFB5"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Τώρα, για να απαντήσω συγκεκριμ</w:t>
      </w:r>
      <w:r>
        <w:rPr>
          <w:rFonts w:eastAsia="Times New Roman" w:cs="Times New Roman"/>
          <w:szCs w:val="24"/>
        </w:rPr>
        <w:t>ένα στα ερωτήματα τα οποία θέσατε στη δευτερολογία σας, πρώτον, η απάντηση είναι ναι, σε σχέση με το Πρόγραμμα Δημοσίων Επενδύσεων. Η χρηματοδότηση, λοιπόν, θα προχωρήσει άμεσα, εφόσον λάβουμε τα συμπληρωματικά στοιχεία</w:t>
      </w:r>
      <w:r>
        <w:rPr>
          <w:rFonts w:eastAsia="Times New Roman" w:cs="Times New Roman"/>
          <w:szCs w:val="24"/>
        </w:rPr>
        <w:t>,</w:t>
      </w:r>
      <w:r>
        <w:rPr>
          <w:rFonts w:eastAsia="Times New Roman" w:cs="Times New Roman"/>
          <w:szCs w:val="24"/>
        </w:rPr>
        <w:t xml:space="preserve"> τα οποία έχουν ζητηθεί, τις μελέτες</w:t>
      </w:r>
      <w:r>
        <w:rPr>
          <w:rFonts w:eastAsia="Times New Roman" w:cs="Times New Roman"/>
          <w:szCs w:val="24"/>
        </w:rPr>
        <w:t xml:space="preserve"> βιωσιμότητας για την κάλυψη των αναγκών που υπάρχουν, όπως τις περιέγραψα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σε σχέση με τις βασικές υποδομές του χιονοδρομικού κέντρου οι οποίες χρήζουν αναβάθμισης.</w:t>
      </w:r>
    </w:p>
    <w:p w14:paraId="0D2CAFB6"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δεύτερο ερώτημά σας, εγώ ήδη απάντησα αναλυτικά στο </w:t>
      </w:r>
      <w:r>
        <w:rPr>
          <w:rFonts w:eastAsia="Times New Roman" w:cs="Times New Roman"/>
          <w:szCs w:val="24"/>
        </w:rPr>
        <w:t>τρίτο ερώτημα</w:t>
      </w:r>
      <w:r>
        <w:rPr>
          <w:rFonts w:eastAsia="Times New Roman" w:cs="Times New Roman"/>
          <w:szCs w:val="24"/>
        </w:rPr>
        <w:t>,</w:t>
      </w:r>
      <w:r>
        <w:rPr>
          <w:rFonts w:eastAsia="Times New Roman" w:cs="Times New Roman"/>
          <w:szCs w:val="24"/>
        </w:rPr>
        <w:t xml:space="preserve"> το οποίο τέθηκε στην ερώτησή σας. Μιλάμε για περαιτέρω ενίσχυση. Άρα η απάντηση και εδώ είναι καταφατική, με την έννοια ότι τα προγράμματα αυτά θα μπορούσαν να αξιοποιηθούν, όπως γίνεται και από άλλες αντίστοιχες εγκαταστάσεις σε όλη τη χώρα</w:t>
      </w:r>
      <w:r>
        <w:rPr>
          <w:rFonts w:eastAsia="Times New Roman" w:cs="Times New Roman"/>
          <w:szCs w:val="24"/>
        </w:rPr>
        <w:t>, και από το συγκεκριμένο χιονοδρομικό κέντρο, για την αναβάθμιση και την επέκταση των υποδομών και των δραστηριοτήτων του κέντρου.</w:t>
      </w:r>
    </w:p>
    <w:p w14:paraId="0D2CAFB7"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Υπάρχουν, λοιπόν, τα χρηματοδοτικά αυτά προγράμματα -όπως λέτε και εσείς στην ερώτησή σας και αυτή είναι και η δική μου απάν</w:t>
      </w:r>
      <w:r>
        <w:rPr>
          <w:rFonts w:eastAsia="Times New Roman" w:cs="Times New Roman"/>
          <w:szCs w:val="24"/>
        </w:rPr>
        <w:t>τηση-, για περαιτέρω ενίσχυση, πέραν της χρηματοδότησης η οποία μπορεί να προκύψει από το Πρόγραμμα Δημοσίων Επενδύσεων.</w:t>
      </w:r>
    </w:p>
    <w:p w14:paraId="0D2CAFB8"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0D2CAFB9"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κύριε Υπουργέ και </w:t>
      </w:r>
      <w:r>
        <w:rPr>
          <w:rFonts w:eastAsia="Times New Roman" w:cs="Times New Roman"/>
          <w:szCs w:val="24"/>
        </w:rPr>
        <w:t xml:space="preserve">εσάς </w:t>
      </w:r>
      <w:r>
        <w:rPr>
          <w:rFonts w:eastAsia="Times New Roman" w:cs="Times New Roman"/>
          <w:szCs w:val="24"/>
        </w:rPr>
        <w:t xml:space="preserve">κύριε Κυριαζίδη. </w:t>
      </w:r>
    </w:p>
    <w:p w14:paraId="0D2CAFBA"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w:t>
      </w:r>
      <w:r>
        <w:rPr>
          <w:rFonts w:eastAsia="Times New Roman" w:cs="Times New Roman"/>
          <w:szCs w:val="24"/>
        </w:rPr>
        <w:t>ρωτήσεων.</w:t>
      </w:r>
    </w:p>
    <w:p w14:paraId="0D2CAFBB" w14:textId="77777777" w:rsidR="003376C9" w:rsidRDefault="000B2B60">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D2CAFBC" w14:textId="77777777" w:rsidR="003376C9" w:rsidRDefault="000B2B60">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D2CAFBD" w14:textId="77777777" w:rsidR="003376C9" w:rsidRDefault="000B2B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11.40΄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26 Φεβρου</w:t>
      </w:r>
      <w:r>
        <w:rPr>
          <w:rFonts w:eastAsia="Times New Roman" w:cs="Times New Roman"/>
          <w:szCs w:val="24"/>
        </w:rPr>
        <w:t xml:space="preserve">αρίου 2018 και ώρα 10.30΄,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θα διανεμηθεί. </w:t>
      </w:r>
    </w:p>
    <w:p w14:paraId="0D2CAFBE" w14:textId="77777777" w:rsidR="003376C9" w:rsidRDefault="000B2B60">
      <w:pPr>
        <w:spacing w:after="0" w:line="600" w:lineRule="auto"/>
        <w:ind w:left="720"/>
        <w:jc w:val="both"/>
        <w:rPr>
          <w:rFonts w:eastAsia="Times New Roman" w:cs="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p w14:paraId="0D2CAFBF" w14:textId="77777777" w:rsidR="003376C9" w:rsidRDefault="003376C9">
      <w:pPr>
        <w:spacing w:after="0" w:line="600" w:lineRule="auto"/>
        <w:ind w:firstLine="720"/>
        <w:jc w:val="both"/>
        <w:rPr>
          <w:rFonts w:eastAsia="Times New Roman" w:cs="Times New Roman"/>
          <w:szCs w:val="24"/>
        </w:rPr>
      </w:pPr>
    </w:p>
    <w:p w14:paraId="0D2CAFC0" w14:textId="77777777" w:rsidR="003376C9" w:rsidRDefault="000B2B60">
      <w:pPr>
        <w:spacing w:after="0" w:line="600" w:lineRule="auto"/>
        <w:ind w:firstLine="720"/>
        <w:jc w:val="both"/>
        <w:rPr>
          <w:rFonts w:eastAsia="Times New Roman" w:cs="Times New Roman"/>
          <w:b/>
          <w:szCs w:val="24"/>
        </w:rPr>
      </w:pPr>
      <w:r>
        <w:rPr>
          <w:rFonts w:eastAsia="Times New Roman" w:cs="Times New Roman"/>
          <w:b/>
          <w:szCs w:val="24"/>
        </w:rPr>
        <w:t xml:space="preserve"> </w:t>
      </w:r>
    </w:p>
    <w:p w14:paraId="0D2CAFC1" w14:textId="77777777" w:rsidR="003376C9" w:rsidRDefault="003376C9">
      <w:pPr>
        <w:spacing w:after="0" w:line="600" w:lineRule="auto"/>
        <w:ind w:firstLine="720"/>
        <w:jc w:val="both"/>
        <w:rPr>
          <w:rFonts w:eastAsia="Times New Roman" w:cs="Times New Roman"/>
          <w:szCs w:val="24"/>
        </w:rPr>
      </w:pPr>
    </w:p>
    <w:p w14:paraId="0D2CAFC2" w14:textId="77777777" w:rsidR="003376C9" w:rsidRDefault="003376C9">
      <w:pPr>
        <w:spacing w:after="0" w:line="600" w:lineRule="auto"/>
        <w:ind w:firstLine="720"/>
        <w:jc w:val="both"/>
        <w:rPr>
          <w:rFonts w:eastAsia="Times New Roman" w:cs="Times New Roman"/>
          <w:szCs w:val="24"/>
        </w:rPr>
      </w:pPr>
    </w:p>
    <w:sectPr w:rsidR="003376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cp8yP1aOYkd0gf9ZsxZwmdh3jG0=" w:salt="icEXYXenuRvC6Fp0xs82i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C9"/>
    <w:rsid w:val="000B2B60"/>
    <w:rsid w:val="003376C9"/>
    <w:rsid w:val="004414DE"/>
    <w:rsid w:val="00760C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AE9C"/>
  <w15:docId w15:val="{2A463352-69EF-4EF9-A6FF-A86B7222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3A9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C3A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591</MetadataID>
    <Session xmlns="641f345b-441b-4b81-9152-adc2e73ba5e1">Γ´</Session>
    <Date xmlns="641f345b-441b-4b81-9152-adc2e73ba5e1">2018-02-22T22:00:00+00:00</Date>
    <Status xmlns="641f345b-441b-4b81-9152-adc2e73ba5e1">
      <Url>http://srv-sp1/praktika/Lists/Incoming_Metadata/EditForm.aspx?ID=591&amp;Source=/praktika/Recordings_Library/Forms/AllItems.aspx</Url>
      <Description>Δημοσιεύτηκε</Description>
    </Status>
    <Meeting xmlns="641f345b-441b-4b81-9152-adc2e73ba5e1">ΟΖ´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11E5D-5E6C-42D9-B9AB-1B7A1C318ED1}">
  <ds:schemaRefs>
    <ds:schemaRef ds:uri="http://schemas.microsoft.com/office/2006/documentManagement/types"/>
    <ds:schemaRef ds:uri="http://purl.org/dc/terms/"/>
    <ds:schemaRef ds:uri="http://www.w3.org/XML/1998/namespace"/>
    <ds:schemaRef ds:uri="http://purl.org/dc/elements/1.1/"/>
    <ds:schemaRef ds:uri="http://purl.org/dc/dcmitype/"/>
    <ds:schemaRef ds:uri="641f345b-441b-4b81-9152-adc2e73ba5e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093EE9B-47B5-4981-8822-1AC85B852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7815AF-2368-4645-A99A-9E3F778B8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10553</Words>
  <Characters>62474</Characters>
  <Application>Microsoft Office Word</Application>
  <DocSecurity>0</DocSecurity>
  <Lines>1419</Lines>
  <Paragraphs>380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2018-03-05T10:59:00Z</dcterms:created>
  <dcterms:modified xsi:type="dcterms:W3CDTF">2018-03-05T11:00:00Z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